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FAD06" w14:textId="77777777" w:rsidR="00DA53E9" w:rsidRPr="00DA53E9" w:rsidRDefault="00DA53E9" w:rsidP="00DA53E9">
      <w:pPr>
        <w:spacing w:after="0" w:line="360" w:lineRule="auto"/>
        <w:rPr>
          <w:ins w:id="0" w:author="Φλούδα Χριστίνα" w:date="2019-03-18T12:39:00Z"/>
          <w:rFonts w:eastAsia="Times New Roman"/>
          <w:szCs w:val="24"/>
          <w:lang w:eastAsia="en-US"/>
        </w:rPr>
      </w:pPr>
      <w:ins w:id="1" w:author="Φλούδα Χριστίνα" w:date="2019-03-18T12:39:00Z">
        <w:r w:rsidRPr="00DA53E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DDDA23B" w14:textId="77777777" w:rsidR="00DA53E9" w:rsidRPr="00DA53E9" w:rsidRDefault="00DA53E9" w:rsidP="00DA53E9">
      <w:pPr>
        <w:spacing w:after="0" w:line="360" w:lineRule="auto"/>
        <w:rPr>
          <w:ins w:id="2" w:author="Φλούδα Χριστίνα" w:date="2019-03-18T12:39:00Z"/>
          <w:rFonts w:eastAsia="Times New Roman"/>
          <w:szCs w:val="24"/>
          <w:lang w:eastAsia="en-US"/>
        </w:rPr>
      </w:pPr>
    </w:p>
    <w:p w14:paraId="3AA5B695" w14:textId="77777777" w:rsidR="00DA53E9" w:rsidRPr="00DA53E9" w:rsidRDefault="00DA53E9" w:rsidP="00DA53E9">
      <w:pPr>
        <w:spacing w:after="0" w:line="360" w:lineRule="auto"/>
        <w:rPr>
          <w:ins w:id="3" w:author="Φλούδα Χριστίνα" w:date="2019-03-18T12:39:00Z"/>
          <w:rFonts w:eastAsia="Times New Roman"/>
          <w:szCs w:val="24"/>
          <w:lang w:eastAsia="en-US"/>
        </w:rPr>
      </w:pPr>
      <w:ins w:id="4" w:author="Φλούδα Χριστίνα" w:date="2019-03-18T12:39:00Z">
        <w:r w:rsidRPr="00DA53E9">
          <w:rPr>
            <w:rFonts w:eastAsia="Times New Roman"/>
            <w:szCs w:val="24"/>
            <w:lang w:eastAsia="en-US"/>
          </w:rPr>
          <w:t>ΠΙΝΑΚΑΣ ΠΕΡΙΕΧΟΜΕΝΩΝ</w:t>
        </w:r>
      </w:ins>
    </w:p>
    <w:p w14:paraId="025A436E" w14:textId="77777777" w:rsidR="00DA53E9" w:rsidRPr="00DA53E9" w:rsidRDefault="00DA53E9" w:rsidP="00DA53E9">
      <w:pPr>
        <w:spacing w:after="0" w:line="360" w:lineRule="auto"/>
        <w:rPr>
          <w:ins w:id="5" w:author="Φλούδα Χριστίνα" w:date="2019-03-18T12:39:00Z"/>
          <w:rFonts w:eastAsia="Times New Roman"/>
          <w:szCs w:val="24"/>
          <w:lang w:eastAsia="en-US"/>
        </w:rPr>
      </w:pPr>
      <w:ins w:id="6" w:author="Φλούδα Χριστίνα" w:date="2019-03-18T12:39:00Z">
        <w:r w:rsidRPr="00DA53E9">
          <w:rPr>
            <w:rFonts w:eastAsia="Times New Roman"/>
            <w:szCs w:val="24"/>
            <w:lang w:eastAsia="en-US"/>
          </w:rPr>
          <w:t xml:space="preserve">ΙΖ΄ ΠΕΡΙΟΔΟΣ </w:t>
        </w:r>
      </w:ins>
    </w:p>
    <w:p w14:paraId="5BD98982" w14:textId="77777777" w:rsidR="00DA53E9" w:rsidRPr="00DA53E9" w:rsidRDefault="00DA53E9" w:rsidP="00DA53E9">
      <w:pPr>
        <w:spacing w:after="0" w:line="360" w:lineRule="auto"/>
        <w:rPr>
          <w:ins w:id="7" w:author="Φλούδα Χριστίνα" w:date="2019-03-18T12:39:00Z"/>
          <w:rFonts w:eastAsia="Times New Roman"/>
          <w:szCs w:val="24"/>
          <w:lang w:eastAsia="en-US"/>
        </w:rPr>
      </w:pPr>
      <w:ins w:id="8" w:author="Φλούδα Χριστίνα" w:date="2019-03-18T12:39:00Z">
        <w:r w:rsidRPr="00DA53E9">
          <w:rPr>
            <w:rFonts w:eastAsia="Times New Roman"/>
            <w:szCs w:val="24"/>
            <w:lang w:eastAsia="en-US"/>
          </w:rPr>
          <w:t>ΠΡΟΕΔΡΕΥΟΜΕΝΗΣ ΚΟΙΝΟΒΟΥΛΕΥΤΙΚΗΣ ΔΗΜΟΚΡΑΤΙΑΣ</w:t>
        </w:r>
      </w:ins>
    </w:p>
    <w:p w14:paraId="437D230F" w14:textId="77777777" w:rsidR="00DA53E9" w:rsidRPr="00DA53E9" w:rsidRDefault="00DA53E9" w:rsidP="00DA53E9">
      <w:pPr>
        <w:spacing w:after="0" w:line="360" w:lineRule="auto"/>
        <w:rPr>
          <w:ins w:id="9" w:author="Φλούδα Χριστίνα" w:date="2019-03-18T12:39:00Z"/>
          <w:rFonts w:eastAsia="Times New Roman"/>
          <w:szCs w:val="24"/>
          <w:lang w:eastAsia="en-US"/>
        </w:rPr>
      </w:pPr>
      <w:ins w:id="10" w:author="Φλούδα Χριστίνα" w:date="2019-03-18T12:39:00Z">
        <w:r w:rsidRPr="00DA53E9">
          <w:rPr>
            <w:rFonts w:eastAsia="Times New Roman"/>
            <w:szCs w:val="24"/>
            <w:lang w:eastAsia="en-US"/>
          </w:rPr>
          <w:t>ΣΥΝΟΔΟΣ Δ΄</w:t>
        </w:r>
      </w:ins>
    </w:p>
    <w:p w14:paraId="32B6D755" w14:textId="77777777" w:rsidR="00DA53E9" w:rsidRPr="00DA53E9" w:rsidRDefault="00DA53E9" w:rsidP="00DA53E9">
      <w:pPr>
        <w:spacing w:after="0" w:line="360" w:lineRule="auto"/>
        <w:rPr>
          <w:ins w:id="11" w:author="Φλούδα Χριστίνα" w:date="2019-03-18T12:39:00Z"/>
          <w:rFonts w:eastAsia="Times New Roman"/>
          <w:szCs w:val="24"/>
          <w:lang w:eastAsia="en-US"/>
        </w:rPr>
      </w:pPr>
    </w:p>
    <w:p w14:paraId="2B6FAC66" w14:textId="77777777" w:rsidR="00DA53E9" w:rsidRPr="00DA53E9" w:rsidRDefault="00DA53E9" w:rsidP="00DA53E9">
      <w:pPr>
        <w:spacing w:after="0" w:line="360" w:lineRule="auto"/>
        <w:rPr>
          <w:ins w:id="12" w:author="Φλούδα Χριστίνα" w:date="2019-03-18T12:39:00Z"/>
          <w:rFonts w:eastAsia="Times New Roman"/>
          <w:szCs w:val="24"/>
          <w:lang w:eastAsia="en-US"/>
        </w:rPr>
      </w:pPr>
      <w:ins w:id="13" w:author="Φλούδα Χριστίνα" w:date="2019-03-18T12:39:00Z">
        <w:r w:rsidRPr="00DA53E9">
          <w:rPr>
            <w:rFonts w:eastAsia="Times New Roman"/>
            <w:szCs w:val="24"/>
            <w:lang w:eastAsia="en-US"/>
          </w:rPr>
          <w:t xml:space="preserve">ΣΥΝΕΔΡΙΑΣΗ </w:t>
        </w:r>
        <w:proofErr w:type="spellStart"/>
        <w:r w:rsidRPr="00DA53E9">
          <w:rPr>
            <w:rFonts w:eastAsia="Times New Roman"/>
            <w:szCs w:val="24"/>
            <w:shd w:val="clear" w:color="auto" w:fill="FFFFFF"/>
            <w:lang w:eastAsia="en-US"/>
          </w:rPr>
          <w:t>ϟ</w:t>
        </w:r>
        <w:r w:rsidRPr="00DA53E9">
          <w:rPr>
            <w:rFonts w:eastAsia="Times New Roman"/>
            <w:szCs w:val="24"/>
            <w:lang w:eastAsia="en-US"/>
          </w:rPr>
          <w:t>Β</w:t>
        </w:r>
        <w:proofErr w:type="spellEnd"/>
        <w:r w:rsidRPr="00DA53E9">
          <w:rPr>
            <w:rFonts w:eastAsia="Times New Roman"/>
            <w:szCs w:val="24"/>
            <w:lang w:eastAsia="en-US"/>
          </w:rPr>
          <w:t>΄</w:t>
        </w:r>
      </w:ins>
    </w:p>
    <w:p w14:paraId="76359AB2" w14:textId="77777777" w:rsidR="00DA53E9" w:rsidRPr="00DA53E9" w:rsidRDefault="00DA53E9" w:rsidP="00DA53E9">
      <w:pPr>
        <w:spacing w:after="0" w:line="360" w:lineRule="auto"/>
        <w:rPr>
          <w:ins w:id="14" w:author="Φλούδα Χριστίνα" w:date="2019-03-18T12:39:00Z"/>
          <w:rFonts w:eastAsia="Times New Roman"/>
          <w:szCs w:val="24"/>
          <w:lang w:eastAsia="en-US"/>
        </w:rPr>
      </w:pPr>
      <w:ins w:id="15" w:author="Φλούδα Χριστίνα" w:date="2019-03-18T12:39:00Z">
        <w:r w:rsidRPr="00DA53E9">
          <w:rPr>
            <w:rFonts w:eastAsia="Times New Roman"/>
            <w:szCs w:val="24"/>
            <w:lang w:eastAsia="en-US"/>
          </w:rPr>
          <w:t>Πέμπτη  7 Μαρτίου 2019</w:t>
        </w:r>
      </w:ins>
    </w:p>
    <w:p w14:paraId="017C901C" w14:textId="77777777" w:rsidR="00DA53E9" w:rsidRPr="00DA53E9" w:rsidRDefault="00DA53E9" w:rsidP="00DA53E9">
      <w:pPr>
        <w:spacing w:after="0" w:line="360" w:lineRule="auto"/>
        <w:rPr>
          <w:ins w:id="16" w:author="Φλούδα Χριστίνα" w:date="2019-03-18T12:39:00Z"/>
          <w:rFonts w:eastAsia="Times New Roman"/>
          <w:szCs w:val="24"/>
          <w:lang w:eastAsia="en-US"/>
        </w:rPr>
      </w:pPr>
    </w:p>
    <w:p w14:paraId="22B135F3" w14:textId="77777777" w:rsidR="00DA53E9" w:rsidRPr="00DA53E9" w:rsidRDefault="00DA53E9" w:rsidP="00DA53E9">
      <w:pPr>
        <w:spacing w:after="0" w:line="360" w:lineRule="auto"/>
        <w:rPr>
          <w:ins w:id="17" w:author="Φλούδα Χριστίνα" w:date="2019-03-18T12:39:00Z"/>
          <w:rFonts w:eastAsia="Times New Roman"/>
          <w:szCs w:val="24"/>
          <w:lang w:eastAsia="en-US"/>
        </w:rPr>
      </w:pPr>
      <w:ins w:id="18" w:author="Φλούδα Χριστίνα" w:date="2019-03-18T12:39:00Z">
        <w:r w:rsidRPr="00DA53E9">
          <w:rPr>
            <w:rFonts w:eastAsia="Times New Roman"/>
            <w:szCs w:val="24"/>
            <w:lang w:eastAsia="en-US"/>
          </w:rPr>
          <w:t>ΘΕΜΑΤΑ</w:t>
        </w:r>
      </w:ins>
    </w:p>
    <w:p w14:paraId="036F7277" w14:textId="77777777" w:rsidR="00DA53E9" w:rsidRPr="00DA53E9" w:rsidRDefault="00DA53E9" w:rsidP="00DA53E9">
      <w:pPr>
        <w:spacing w:after="0" w:line="360" w:lineRule="auto"/>
        <w:rPr>
          <w:ins w:id="19" w:author="Φλούδα Χριστίνα" w:date="2019-03-18T12:39:00Z"/>
          <w:rFonts w:eastAsia="Times New Roman"/>
          <w:szCs w:val="24"/>
          <w:lang w:eastAsia="en-US"/>
        </w:rPr>
      </w:pPr>
      <w:ins w:id="20" w:author="Φλούδα Χριστίνα" w:date="2019-03-18T12:39:00Z">
        <w:r w:rsidRPr="00DA53E9">
          <w:rPr>
            <w:rFonts w:eastAsia="Times New Roman"/>
            <w:szCs w:val="24"/>
            <w:lang w:eastAsia="en-US"/>
          </w:rPr>
          <w:t xml:space="preserve"> </w:t>
        </w:r>
        <w:r w:rsidRPr="00DA53E9">
          <w:rPr>
            <w:rFonts w:eastAsia="Times New Roman"/>
            <w:szCs w:val="24"/>
            <w:lang w:eastAsia="en-US"/>
          </w:rPr>
          <w:br/>
          <w:t xml:space="preserve">Α. ΕΙΔΙΚΑ ΘΕΜΑΤΑ </w:t>
        </w:r>
        <w:r w:rsidRPr="00DA53E9">
          <w:rPr>
            <w:rFonts w:eastAsia="Times New Roman"/>
            <w:szCs w:val="24"/>
            <w:lang w:eastAsia="en-US"/>
          </w:rPr>
          <w:br/>
          <w:t xml:space="preserve">1. Επικύρωση Πρακτικών, σελ. </w:t>
        </w:r>
        <w:r w:rsidRPr="00DA53E9">
          <w:rPr>
            <w:rFonts w:eastAsia="Times New Roman"/>
            <w:szCs w:val="24"/>
            <w:lang w:eastAsia="en-US"/>
          </w:rPr>
          <w:br/>
          <w:t xml:space="preserve">2. Ανακοινώνεται ότι τη συνεδρίαση παρακολουθούν μαθητές από το 1ο Γενικό Λύκειο Βύρωνα, το 4ο Δημοτικό Σχολείο Υμηττού, τα Γυμνάσιο </w:t>
        </w:r>
        <w:proofErr w:type="spellStart"/>
        <w:r w:rsidRPr="00DA53E9">
          <w:rPr>
            <w:rFonts w:eastAsia="Times New Roman"/>
            <w:szCs w:val="24"/>
            <w:lang w:eastAsia="en-US"/>
          </w:rPr>
          <w:t>Δοξάτου</w:t>
        </w:r>
        <w:proofErr w:type="spellEnd"/>
        <w:r w:rsidRPr="00DA53E9">
          <w:rPr>
            <w:rFonts w:eastAsia="Times New Roman"/>
            <w:szCs w:val="24"/>
            <w:lang w:eastAsia="en-US"/>
          </w:rPr>
          <w:t xml:space="preserve"> και </w:t>
        </w:r>
        <w:proofErr w:type="spellStart"/>
        <w:r w:rsidRPr="00DA53E9">
          <w:rPr>
            <w:rFonts w:eastAsia="Times New Roman"/>
            <w:szCs w:val="24"/>
            <w:lang w:eastAsia="en-US"/>
          </w:rPr>
          <w:t>Κυργίων</w:t>
        </w:r>
        <w:proofErr w:type="spellEnd"/>
        <w:r w:rsidRPr="00DA53E9">
          <w:rPr>
            <w:rFonts w:eastAsia="Times New Roman"/>
            <w:szCs w:val="24"/>
            <w:lang w:eastAsia="en-US"/>
          </w:rPr>
          <w:t xml:space="preserve"> Δράμας, το Γυμνάσιο </w:t>
        </w:r>
        <w:proofErr w:type="spellStart"/>
        <w:r w:rsidRPr="00DA53E9">
          <w:rPr>
            <w:rFonts w:eastAsia="Times New Roman"/>
            <w:szCs w:val="24"/>
            <w:lang w:eastAsia="en-US"/>
          </w:rPr>
          <w:t>Χανδρά</w:t>
        </w:r>
        <w:proofErr w:type="spellEnd"/>
        <w:r w:rsidRPr="00DA53E9">
          <w:rPr>
            <w:rFonts w:eastAsia="Times New Roman"/>
            <w:szCs w:val="24"/>
            <w:lang w:eastAsia="en-US"/>
          </w:rPr>
          <w:t xml:space="preserve"> Λασιθίου, το 1ο Γυμνάσιο Αλίμου, το 2ο Δημοτικό Σχολείο Αλιάρτου Βοιωτίας, το 26ο Δημοτικό Σχολείο Πάτρας, το 2ο Γυμνάσιο Κιλκίς και το 6ο Γυμνάσιο Λάρισας, σελ. </w:t>
        </w:r>
        <w:r w:rsidRPr="00DA53E9">
          <w:rPr>
            <w:rFonts w:eastAsia="Times New Roman"/>
            <w:szCs w:val="24"/>
            <w:lang w:eastAsia="en-US"/>
          </w:rPr>
          <w:br/>
          <w:t xml:space="preserve">3. Επί διαδικαστικού θέματος, σελ. </w:t>
        </w:r>
        <w:r w:rsidRPr="00DA53E9">
          <w:rPr>
            <w:rFonts w:eastAsia="Times New Roman"/>
            <w:szCs w:val="24"/>
            <w:lang w:eastAsia="en-US"/>
          </w:rPr>
          <w:br/>
          <w:t xml:space="preserve"> </w:t>
        </w:r>
        <w:r w:rsidRPr="00DA53E9">
          <w:rPr>
            <w:rFonts w:eastAsia="Times New Roman"/>
            <w:szCs w:val="24"/>
            <w:lang w:eastAsia="en-US"/>
          </w:rPr>
          <w:br/>
          <w:t xml:space="preserve">Β. ΚΟΙΝΟΒΟΥΛΕΥΤΙΚΟΣ ΕΛΕΓΧΟΣ </w:t>
        </w:r>
        <w:r w:rsidRPr="00DA53E9">
          <w:rPr>
            <w:rFonts w:eastAsia="Times New Roman"/>
            <w:szCs w:val="24"/>
            <w:lang w:eastAsia="en-US"/>
          </w:rPr>
          <w:br/>
          <w:t xml:space="preserve">Ανακοίνωση του δελτίου επικαίρων ερωτήσεων της Παρασκευής 8 Μαρτίου 2019, σελ. </w:t>
        </w:r>
        <w:r w:rsidRPr="00DA53E9">
          <w:rPr>
            <w:rFonts w:eastAsia="Times New Roman"/>
            <w:szCs w:val="24"/>
            <w:lang w:eastAsia="en-US"/>
          </w:rPr>
          <w:br/>
          <w:t xml:space="preserve"> </w:t>
        </w:r>
        <w:r w:rsidRPr="00DA53E9">
          <w:rPr>
            <w:rFonts w:eastAsia="Times New Roman"/>
            <w:szCs w:val="24"/>
            <w:lang w:eastAsia="en-US"/>
          </w:rPr>
          <w:br/>
          <w:t xml:space="preserve">Γ. ΝΟΜΟΘΕΤΙΚΗ ΕΡΓΑΣΙΑ </w:t>
        </w:r>
        <w:r w:rsidRPr="00DA53E9">
          <w:rPr>
            <w:rFonts w:eastAsia="Times New Roman"/>
            <w:szCs w:val="24"/>
            <w:lang w:eastAsia="en-US"/>
          </w:rPr>
          <w:br/>
          <w:t xml:space="preserve">1. Ονομαστική ηλεκτρονική ψηφοφορία επί του άρθρου 91 και της υπουργικής τροπολογίας με γενικό αριθμό 2013 και ειδικό αριθμό 163 του σχεδίου νόμου του Υπουργείου Υγείας: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 σελ. </w:t>
        </w:r>
        <w:r w:rsidRPr="00DA53E9">
          <w:rPr>
            <w:rFonts w:eastAsia="Times New Roman"/>
            <w:szCs w:val="24"/>
            <w:lang w:eastAsia="en-US"/>
          </w:rPr>
          <w:br/>
          <w:t>2. Αιτήσεις ονομαστικής ψηφοφορίας:</w:t>
        </w:r>
        <w:r w:rsidRPr="00DA53E9">
          <w:rPr>
            <w:rFonts w:eastAsia="Times New Roman"/>
            <w:szCs w:val="24"/>
            <w:lang w:eastAsia="en-US"/>
          </w:rPr>
          <w:br/>
          <w:t xml:space="preserve">    α) Βουλευτών του Λαϊκού Συνδέσμου-Χρυσή Αυγή επί του άρθρου 91 του σχεδίου νόμου του Υπουργείου Υγείας, σελ. </w:t>
        </w:r>
        <w:r w:rsidRPr="00DA53E9">
          <w:rPr>
            <w:rFonts w:eastAsia="Times New Roman"/>
            <w:szCs w:val="24"/>
            <w:lang w:eastAsia="en-US"/>
          </w:rPr>
          <w:br/>
          <w:t xml:space="preserve">    β) Βουλευτών της Νέας Δημοκρατίας επί της υπουργικής τροπολογίας με γενικό αριθμό 2013 και ειδικό αριθμό 163 του σχεδίου νόμου του Υπουργείου Υγείας, σελ. </w:t>
        </w:r>
        <w:r w:rsidRPr="00DA53E9">
          <w:rPr>
            <w:rFonts w:eastAsia="Times New Roman"/>
            <w:szCs w:val="24"/>
            <w:lang w:eastAsia="en-US"/>
          </w:rPr>
          <w:br/>
          <w:t xml:space="preserve">3. Επιστολικές ψήφοι επί της ονομαστικής ψηφοφορίας, σελ. </w:t>
        </w:r>
        <w:r w:rsidRPr="00DA53E9">
          <w:rPr>
            <w:rFonts w:eastAsia="Times New Roman"/>
            <w:szCs w:val="24"/>
            <w:lang w:eastAsia="en-US"/>
          </w:rPr>
          <w:br/>
          <w:t xml:space="preserve">4. Συζήτηση και ψήφιση επί της αρχής, των άρθρων, των τροπολογιών και του συνόλου του σχεδίου νόμου του Υπουργείου Υγείας: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 σελ. </w:t>
        </w:r>
        <w:r w:rsidRPr="00DA53E9">
          <w:rPr>
            <w:rFonts w:eastAsia="Times New Roman"/>
            <w:szCs w:val="24"/>
            <w:lang w:eastAsia="en-US"/>
          </w:rPr>
          <w:br/>
          <w:t xml:space="preserve">5. Συζήτηση και ψήφιση επί της αρχής, των άρθρων, των τροπολογιών και του συνόλου του σχεδίου νόμου του Υπουργείου Περιβάλλοντος και Ενέργειας: « Έρευνα, εκμετάλλευση και διαχείριση του γεωθερμικού δυναμικού της χώρας, σύσταση Ελληνικής Αρχής Γεωλογικών και Μεταλλευτικών Ερευνών, ιδιοκτησιακός διαχωρισμός δικτύων διανομής φυσικού αερίου και άλλες διατάξεις», σελ. </w:t>
        </w:r>
        <w:r w:rsidRPr="00DA53E9">
          <w:rPr>
            <w:rFonts w:eastAsia="Times New Roman"/>
            <w:szCs w:val="24"/>
            <w:lang w:eastAsia="en-US"/>
          </w:rPr>
          <w:br/>
          <w:t xml:space="preserve">6. Κατάθεση σχεδίου νόμου:  </w:t>
        </w:r>
      </w:ins>
    </w:p>
    <w:p w14:paraId="6586ED46" w14:textId="77777777" w:rsidR="00DA53E9" w:rsidRPr="00DA53E9" w:rsidRDefault="00DA53E9" w:rsidP="00DA53E9">
      <w:pPr>
        <w:spacing w:after="0" w:line="360" w:lineRule="auto"/>
        <w:rPr>
          <w:ins w:id="21" w:author="Φλούδα Χριστίνα" w:date="2019-03-18T12:39:00Z"/>
          <w:rFonts w:eastAsia="Times New Roman"/>
          <w:szCs w:val="24"/>
          <w:lang w:eastAsia="en-US"/>
        </w:rPr>
      </w:pPr>
      <w:ins w:id="22" w:author="Φλούδα Χριστίνα" w:date="2019-03-18T12:39:00Z">
        <w:r w:rsidRPr="00DA53E9">
          <w:rPr>
            <w:rFonts w:eastAsia="Times New Roman"/>
            <w:szCs w:val="24"/>
            <w:lang w:eastAsia="en-US"/>
          </w:rPr>
          <w:t xml:space="preserve">Ο Υπουργός Εσωτερικών, ο Αντιπρόεδρος της Κυβέρνησης και Υπουργός Οικονομίας και Ανάπτυξης, οι Υπουργοί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Εξωτερικών, Προστασίας του Πολίτη, Δικαιοσύνης, Διαφάνειας και Ανθρωπίνων Δικαιωμάτων, Οικονομικών, Υγείας, Διοικητικής Ανασυγκρότησης, Περιβάλλοντος και Ενέργειας, οι Αναπληρωτές Υπουργοί Εργασίας, Κοινωνικής Ασφάλισης και Κοινωνικής Αλληλεγγύης, Εξωτερικών, Οικονομικών, Υγείας, Περιβάλλοντος και Ενέργειας, καθώς και οι Υφυπουργοί Εσωτερικών, Οικονομίας και Ανάπτυξης, Ψηφιακής Πολιτικής, Τηλεπικοινωνιών και Ενημέρωσης και Εργασίας, Κοινωνικής Ασφάλισης και Κοινωνικής Αλληλεγγύης, κατέθεσαν σήμερα 7-3-2019 σχέδιο νόμου: «Προώθηση της ουσιαστικής ισότητας των φύλων, πρόληψη και καταπολέμηση της </w:t>
        </w:r>
        <w:proofErr w:type="spellStart"/>
        <w:r w:rsidRPr="00DA53E9">
          <w:rPr>
            <w:rFonts w:eastAsia="Times New Roman"/>
            <w:szCs w:val="24"/>
            <w:lang w:eastAsia="en-US"/>
          </w:rPr>
          <w:t>έμφυλης</w:t>
        </w:r>
        <w:proofErr w:type="spellEnd"/>
        <w:r w:rsidRPr="00DA53E9">
          <w:rPr>
            <w:rFonts w:eastAsia="Times New Roman"/>
            <w:szCs w:val="24"/>
            <w:lang w:eastAsia="en-US"/>
          </w:rPr>
          <w:t xml:space="preserve"> βίας - Ρυθμίσεις για την απονομή Ιθαγένειας - Διατάξεις σχετικές με τις εκλογές στην Τοπική Αυτοδιοίκηση - Λοιπές διατάξεις αρμοδιότητας ΥΠΕΣ», σελ. </w:t>
        </w:r>
        <w:r w:rsidRPr="00DA53E9">
          <w:rPr>
            <w:rFonts w:eastAsia="Times New Roman"/>
            <w:szCs w:val="24"/>
            <w:lang w:eastAsia="en-US"/>
          </w:rPr>
          <w:br/>
          <w:t xml:space="preserve"> </w:t>
        </w:r>
        <w:r w:rsidRPr="00DA53E9">
          <w:rPr>
            <w:rFonts w:eastAsia="Times New Roman"/>
            <w:szCs w:val="24"/>
            <w:lang w:eastAsia="en-US"/>
          </w:rPr>
          <w:br/>
          <w:t>ΠΡΟΕΔΡΕΥΟΝΤΕΣ</w:t>
        </w:r>
      </w:ins>
    </w:p>
    <w:p w14:paraId="044974CE" w14:textId="77777777" w:rsidR="00DA53E9" w:rsidRPr="00DA53E9" w:rsidRDefault="00DA53E9" w:rsidP="00DA53E9">
      <w:pPr>
        <w:spacing w:after="0" w:line="360" w:lineRule="auto"/>
        <w:rPr>
          <w:ins w:id="23" w:author="Φλούδα Χριστίνα" w:date="2019-03-18T12:39:00Z"/>
          <w:rFonts w:eastAsia="Times New Roman"/>
          <w:szCs w:val="24"/>
          <w:lang w:eastAsia="en-US"/>
        </w:rPr>
      </w:pPr>
      <w:ins w:id="24" w:author="Φλούδα Χριστίνα" w:date="2019-03-18T12:39:00Z">
        <w:r w:rsidRPr="00DA53E9">
          <w:rPr>
            <w:rFonts w:eastAsia="Times New Roman"/>
            <w:szCs w:val="24"/>
            <w:lang w:eastAsia="en-US"/>
          </w:rPr>
          <w:t>ΒΑΡΕΜΕΝΟΣ Γ. , σελ.</w:t>
        </w:r>
        <w:r w:rsidRPr="00DA53E9">
          <w:rPr>
            <w:rFonts w:eastAsia="Times New Roman"/>
            <w:szCs w:val="24"/>
            <w:lang w:eastAsia="en-US"/>
          </w:rPr>
          <w:br/>
          <w:t>ΓΕΩΡΓΙΑΔΗΣ Μ. , σελ.</w:t>
        </w:r>
        <w:r w:rsidRPr="00DA53E9">
          <w:rPr>
            <w:rFonts w:eastAsia="Times New Roman"/>
            <w:szCs w:val="24"/>
            <w:lang w:eastAsia="en-US"/>
          </w:rPr>
          <w:br/>
          <w:t>ΚΑΚΛΑΜΑΝΗΣ Ν. , σελ.</w:t>
        </w:r>
        <w:r w:rsidRPr="00DA53E9">
          <w:rPr>
            <w:rFonts w:eastAsia="Times New Roman"/>
            <w:szCs w:val="24"/>
            <w:lang w:eastAsia="en-US"/>
          </w:rPr>
          <w:br/>
        </w:r>
        <w:r w:rsidRPr="00DA53E9">
          <w:rPr>
            <w:rFonts w:eastAsia="Times New Roman"/>
            <w:szCs w:val="24"/>
            <w:lang w:eastAsia="en-US"/>
          </w:rPr>
          <w:br/>
        </w:r>
      </w:ins>
    </w:p>
    <w:p w14:paraId="1112C0E1" w14:textId="77777777" w:rsidR="00DA53E9" w:rsidRPr="00DA53E9" w:rsidRDefault="00DA53E9" w:rsidP="00DA53E9">
      <w:pPr>
        <w:spacing w:after="0" w:line="360" w:lineRule="auto"/>
        <w:rPr>
          <w:ins w:id="25" w:author="Φλούδα Χριστίνα" w:date="2019-03-18T12:39:00Z"/>
          <w:rFonts w:eastAsia="Times New Roman"/>
          <w:szCs w:val="24"/>
          <w:lang w:eastAsia="en-US"/>
        </w:rPr>
      </w:pPr>
      <w:ins w:id="26" w:author="Φλούδα Χριστίνα" w:date="2019-03-18T12:39:00Z">
        <w:r w:rsidRPr="00DA53E9">
          <w:rPr>
            <w:rFonts w:eastAsia="Times New Roman"/>
            <w:szCs w:val="24"/>
            <w:lang w:eastAsia="en-US"/>
          </w:rPr>
          <w:t>ΟΜΙΛΗΤΕΣ</w:t>
        </w:r>
      </w:ins>
    </w:p>
    <w:p w14:paraId="0945078F" w14:textId="177E3A81" w:rsidR="00DA53E9" w:rsidRDefault="00DA53E9" w:rsidP="00DA53E9">
      <w:pPr>
        <w:spacing w:line="600" w:lineRule="auto"/>
        <w:ind w:firstLine="720"/>
        <w:jc w:val="center"/>
        <w:rPr>
          <w:ins w:id="27" w:author="Φλούδα Χριστίνα" w:date="2019-03-18T12:39:00Z"/>
          <w:rFonts w:eastAsia="Times New Roman" w:cs="Times New Roman"/>
          <w:szCs w:val="24"/>
        </w:rPr>
      </w:pPr>
      <w:ins w:id="28" w:author="Φλούδα Χριστίνα" w:date="2019-03-18T12:39:00Z">
        <w:r w:rsidRPr="00DA53E9">
          <w:rPr>
            <w:rFonts w:eastAsia="Times New Roman"/>
            <w:szCs w:val="24"/>
            <w:lang w:eastAsia="en-US"/>
          </w:rPr>
          <w:br/>
          <w:t>Α. Επί διαδικαστικού θέματος:</w:t>
        </w:r>
        <w:r w:rsidRPr="00DA53E9">
          <w:rPr>
            <w:rFonts w:eastAsia="Times New Roman"/>
            <w:szCs w:val="24"/>
            <w:lang w:eastAsia="en-US"/>
          </w:rPr>
          <w:br/>
          <w:t>ΒΑΡΕΜΕΝΟΣ Γ. , σελ.</w:t>
        </w:r>
        <w:r w:rsidRPr="00DA53E9">
          <w:rPr>
            <w:rFonts w:eastAsia="Times New Roman"/>
            <w:szCs w:val="24"/>
            <w:lang w:eastAsia="en-US"/>
          </w:rPr>
          <w:br/>
          <w:t>ΓΕΩΡΓΙΑΔΗΣ Μ. , σελ.</w:t>
        </w:r>
        <w:r w:rsidRPr="00DA53E9">
          <w:rPr>
            <w:rFonts w:eastAsia="Times New Roman"/>
            <w:szCs w:val="24"/>
            <w:lang w:eastAsia="en-US"/>
          </w:rPr>
          <w:br/>
          <w:t>ΓΚΑΡΑ Α. , σελ.</w:t>
        </w:r>
        <w:r w:rsidRPr="00DA53E9">
          <w:rPr>
            <w:rFonts w:eastAsia="Times New Roman"/>
            <w:szCs w:val="24"/>
            <w:lang w:eastAsia="en-US"/>
          </w:rPr>
          <w:br/>
          <w:t>ΔΗΜΟΣΧΑΚΗΣ Α. , σελ.</w:t>
        </w:r>
        <w:r w:rsidRPr="00DA53E9">
          <w:rPr>
            <w:rFonts w:eastAsia="Times New Roman"/>
            <w:szCs w:val="24"/>
            <w:lang w:eastAsia="en-US"/>
          </w:rPr>
          <w:br/>
          <w:t>ΗΛΙΟΠΟΥΛΟΣ Π. , σελ.</w:t>
        </w:r>
        <w:r w:rsidRPr="00DA53E9">
          <w:rPr>
            <w:rFonts w:eastAsia="Times New Roman"/>
            <w:szCs w:val="24"/>
            <w:lang w:eastAsia="en-US"/>
          </w:rPr>
          <w:br/>
          <w:t>ΚΑΚΛΑΜΑΝΗΣ Ν. , σελ.</w:t>
        </w:r>
        <w:r w:rsidRPr="00DA53E9">
          <w:rPr>
            <w:rFonts w:eastAsia="Times New Roman"/>
            <w:szCs w:val="24"/>
            <w:lang w:eastAsia="en-US"/>
          </w:rPr>
          <w:br/>
          <w:t>ΚΑΣΙΔΙΑΡΗΣ Η. , σελ.</w:t>
        </w:r>
        <w:r w:rsidRPr="00DA53E9">
          <w:rPr>
            <w:rFonts w:eastAsia="Times New Roman"/>
            <w:szCs w:val="24"/>
            <w:lang w:eastAsia="en-US"/>
          </w:rPr>
          <w:br/>
          <w:t>ΜΑΝΙΑΤΗΣ Ι. , σελ.</w:t>
        </w:r>
        <w:r w:rsidRPr="00DA53E9">
          <w:rPr>
            <w:rFonts w:eastAsia="Times New Roman"/>
            <w:szCs w:val="24"/>
            <w:lang w:eastAsia="en-US"/>
          </w:rPr>
          <w:br/>
          <w:t>ΜΙΧΕΛΟΓΙΑΝΝΑΚΗΣ Ι. , σελ.</w:t>
        </w:r>
        <w:r w:rsidRPr="00DA53E9">
          <w:rPr>
            <w:rFonts w:eastAsia="Times New Roman"/>
            <w:szCs w:val="24"/>
            <w:lang w:eastAsia="en-US"/>
          </w:rPr>
          <w:br/>
          <w:t>ΣΑΧΙΝΙΔΗΣ Ι. , σελ.</w:t>
        </w:r>
        <w:r w:rsidRPr="00DA53E9">
          <w:rPr>
            <w:rFonts w:eastAsia="Times New Roman"/>
            <w:szCs w:val="24"/>
            <w:lang w:eastAsia="en-US"/>
          </w:rPr>
          <w:br/>
          <w:t>ΣΤΑΘΑΚΗΣ Γ. , σελ.</w:t>
        </w:r>
        <w:r w:rsidRPr="00DA53E9">
          <w:rPr>
            <w:rFonts w:eastAsia="Times New Roman"/>
            <w:szCs w:val="24"/>
            <w:lang w:eastAsia="en-US"/>
          </w:rPr>
          <w:br/>
        </w:r>
        <w:r w:rsidRPr="00DA53E9">
          <w:rPr>
            <w:rFonts w:eastAsia="Times New Roman"/>
            <w:szCs w:val="24"/>
            <w:lang w:eastAsia="en-US"/>
          </w:rPr>
          <w:br/>
          <w:t>Β. Επί του σχεδίου νόμου του Υπουργείου Περιβάλλοντος και Ενέργειας:</w:t>
        </w:r>
        <w:r w:rsidRPr="00DA53E9">
          <w:rPr>
            <w:rFonts w:eastAsia="Times New Roman"/>
            <w:szCs w:val="24"/>
            <w:lang w:eastAsia="en-US"/>
          </w:rPr>
          <w:br/>
          <w:t>ΑΠΟΣΤΟΛΟΥ Ε. , σελ.</w:t>
        </w:r>
        <w:r w:rsidRPr="00DA53E9">
          <w:rPr>
            <w:rFonts w:eastAsia="Times New Roman"/>
            <w:szCs w:val="24"/>
            <w:lang w:eastAsia="en-US"/>
          </w:rPr>
          <w:br/>
          <w:t>ΑΡΒΑΝΙΤΙΔΗΣ Γ. , σελ.</w:t>
        </w:r>
        <w:r w:rsidRPr="00DA53E9">
          <w:rPr>
            <w:rFonts w:eastAsia="Times New Roman"/>
            <w:szCs w:val="24"/>
            <w:lang w:eastAsia="en-US"/>
          </w:rPr>
          <w:br/>
          <w:t>ΓΚΑΡΑ Α. , σελ.</w:t>
        </w:r>
        <w:r w:rsidRPr="00DA53E9">
          <w:rPr>
            <w:rFonts w:eastAsia="Times New Roman"/>
            <w:szCs w:val="24"/>
            <w:lang w:eastAsia="en-US"/>
          </w:rPr>
          <w:br/>
          <w:t>ΔΕΝΔΙΑΣ Ν. , σελ.</w:t>
        </w:r>
        <w:r w:rsidRPr="00DA53E9">
          <w:rPr>
            <w:rFonts w:eastAsia="Times New Roman"/>
            <w:szCs w:val="24"/>
            <w:lang w:eastAsia="en-US"/>
          </w:rPr>
          <w:br/>
          <w:t>ΔΗΜΑΡΑΣ Γ. , σελ.</w:t>
        </w:r>
        <w:r w:rsidRPr="00DA53E9">
          <w:rPr>
            <w:rFonts w:eastAsia="Times New Roman"/>
            <w:szCs w:val="24"/>
            <w:lang w:eastAsia="en-US"/>
          </w:rPr>
          <w:br/>
          <w:t>ΔΗΜΟΣΧΑΚΗΣ Α. , σελ.</w:t>
        </w:r>
        <w:r w:rsidRPr="00DA53E9">
          <w:rPr>
            <w:rFonts w:eastAsia="Times New Roman"/>
            <w:szCs w:val="24"/>
            <w:lang w:eastAsia="en-US"/>
          </w:rPr>
          <w:br/>
          <w:t>ΙΓΓΛΕΖΗ Α. , σελ.</w:t>
        </w:r>
        <w:r w:rsidRPr="00DA53E9">
          <w:rPr>
            <w:rFonts w:eastAsia="Times New Roman"/>
            <w:szCs w:val="24"/>
            <w:lang w:eastAsia="en-US"/>
          </w:rPr>
          <w:br/>
          <w:t>ΚΑΜΑΤΕΡΟΣ Η. , σελ.</w:t>
        </w:r>
        <w:r w:rsidRPr="00DA53E9">
          <w:rPr>
            <w:rFonts w:eastAsia="Times New Roman"/>
            <w:szCs w:val="24"/>
            <w:lang w:eastAsia="en-US"/>
          </w:rPr>
          <w:br/>
          <w:t>ΚΑΡΑΘΑΝΑΣΟΠΟΥΛΟΣ Ν. , σελ.</w:t>
        </w:r>
        <w:r w:rsidRPr="00DA53E9">
          <w:rPr>
            <w:rFonts w:eastAsia="Times New Roman"/>
            <w:szCs w:val="24"/>
            <w:lang w:eastAsia="en-US"/>
          </w:rPr>
          <w:br/>
          <w:t>ΚΑΡΑΚΩΣΤΑ Ε. , σελ.</w:t>
        </w:r>
        <w:r w:rsidRPr="00DA53E9">
          <w:rPr>
            <w:rFonts w:eastAsia="Times New Roman"/>
            <w:szCs w:val="24"/>
            <w:lang w:eastAsia="en-US"/>
          </w:rPr>
          <w:br/>
          <w:t>ΚΑΡΡΑΣ Γ. , σελ.</w:t>
        </w:r>
        <w:r w:rsidRPr="00DA53E9">
          <w:rPr>
            <w:rFonts w:eastAsia="Times New Roman"/>
            <w:szCs w:val="24"/>
            <w:lang w:eastAsia="en-US"/>
          </w:rPr>
          <w:br/>
          <w:t>ΚΑΣΙΔΙΑΡΗΣ Η. , σελ.</w:t>
        </w:r>
        <w:r w:rsidRPr="00DA53E9">
          <w:rPr>
            <w:rFonts w:eastAsia="Times New Roman"/>
            <w:szCs w:val="24"/>
            <w:lang w:eastAsia="en-US"/>
          </w:rPr>
          <w:br/>
          <w:t>ΚΑΦΑΝΤΑΡΗ Χ. , σελ.</w:t>
        </w:r>
        <w:r w:rsidRPr="00DA53E9">
          <w:rPr>
            <w:rFonts w:eastAsia="Times New Roman"/>
            <w:szCs w:val="24"/>
            <w:lang w:eastAsia="en-US"/>
          </w:rPr>
          <w:br/>
          <w:t>ΚΕΓΚΕΡΟΓΛΟΥ Β. , σελ.</w:t>
        </w:r>
        <w:r w:rsidRPr="00DA53E9">
          <w:rPr>
            <w:rFonts w:eastAsia="Times New Roman"/>
            <w:szCs w:val="24"/>
            <w:lang w:eastAsia="en-US"/>
          </w:rPr>
          <w:br/>
          <w:t>ΚΟΥΖΗΛΟΣ Ν. , σελ.</w:t>
        </w:r>
        <w:r w:rsidRPr="00DA53E9">
          <w:rPr>
            <w:rFonts w:eastAsia="Times New Roman"/>
            <w:szCs w:val="24"/>
            <w:lang w:eastAsia="en-US"/>
          </w:rPr>
          <w:br/>
          <w:t>ΜΑΝΙΑΤΗΣ Ι. , σελ.</w:t>
        </w:r>
        <w:r w:rsidRPr="00DA53E9">
          <w:rPr>
            <w:rFonts w:eastAsia="Times New Roman"/>
            <w:szCs w:val="24"/>
            <w:lang w:eastAsia="en-US"/>
          </w:rPr>
          <w:br/>
          <w:t>ΜΑΝΩΛΑΚΟΥ Δ. , σελ.</w:t>
        </w:r>
        <w:r w:rsidRPr="00DA53E9">
          <w:rPr>
            <w:rFonts w:eastAsia="Times New Roman"/>
            <w:szCs w:val="24"/>
            <w:lang w:eastAsia="en-US"/>
          </w:rPr>
          <w:br/>
          <w:t>ΜΙΧΕΛΟΓΙΑΝΝΑΚΗΣ Ι. , σελ.</w:t>
        </w:r>
        <w:r w:rsidRPr="00DA53E9">
          <w:rPr>
            <w:rFonts w:eastAsia="Times New Roman"/>
            <w:szCs w:val="24"/>
            <w:lang w:eastAsia="en-US"/>
          </w:rPr>
          <w:br/>
          <w:t>ΞΥΔΑΚΗΣ Ν. , σελ.</w:t>
        </w:r>
        <w:r w:rsidRPr="00DA53E9">
          <w:rPr>
            <w:rFonts w:eastAsia="Times New Roman"/>
            <w:szCs w:val="24"/>
            <w:lang w:eastAsia="en-US"/>
          </w:rPr>
          <w:br/>
          <w:t>ΠΑΝΑΓΙΩΤΑΡΟΣ Η. , σελ.</w:t>
        </w:r>
        <w:r w:rsidRPr="00DA53E9">
          <w:rPr>
            <w:rFonts w:eastAsia="Times New Roman"/>
            <w:szCs w:val="24"/>
            <w:lang w:eastAsia="en-US"/>
          </w:rPr>
          <w:br/>
          <w:t>ΠΑΠΑΔΟΠΟΥΛΟΣ Ν. , σελ.</w:t>
        </w:r>
        <w:r w:rsidRPr="00DA53E9">
          <w:rPr>
            <w:rFonts w:eastAsia="Times New Roman"/>
            <w:szCs w:val="24"/>
            <w:lang w:eastAsia="en-US"/>
          </w:rPr>
          <w:br/>
          <w:t>ΣΑΡΙΔΗΣ Ι. , σελ.</w:t>
        </w:r>
        <w:r w:rsidRPr="00DA53E9">
          <w:rPr>
            <w:rFonts w:eastAsia="Times New Roman"/>
            <w:szCs w:val="24"/>
            <w:lang w:eastAsia="en-US"/>
          </w:rPr>
          <w:br/>
          <w:t>ΣΑΧΙΝΙΔΗΣ Ι. , σελ.</w:t>
        </w:r>
        <w:r w:rsidRPr="00DA53E9">
          <w:rPr>
            <w:rFonts w:eastAsia="Times New Roman"/>
            <w:szCs w:val="24"/>
            <w:lang w:eastAsia="en-US"/>
          </w:rPr>
          <w:br/>
          <w:t>ΣΚΡΕΚΑΣ Κ. , σελ.</w:t>
        </w:r>
        <w:r w:rsidRPr="00DA53E9">
          <w:rPr>
            <w:rFonts w:eastAsia="Times New Roman"/>
            <w:szCs w:val="24"/>
            <w:lang w:eastAsia="en-US"/>
          </w:rPr>
          <w:br/>
          <w:t>ΣΠΑΡΤΙΝΟΣ Κ. , σελ.</w:t>
        </w:r>
        <w:r w:rsidRPr="00DA53E9">
          <w:rPr>
            <w:rFonts w:eastAsia="Times New Roman"/>
            <w:szCs w:val="24"/>
            <w:lang w:eastAsia="en-US"/>
          </w:rPr>
          <w:br/>
          <w:t>ΣΤΑΘΑΚΗΣ Γ. , σελ.</w:t>
        </w:r>
        <w:r w:rsidRPr="00DA53E9">
          <w:rPr>
            <w:rFonts w:eastAsia="Times New Roman"/>
            <w:szCs w:val="24"/>
            <w:lang w:eastAsia="en-US"/>
          </w:rPr>
          <w:br/>
          <w:t>ΣΤΑΜΠΟΥΛΗ Α. , σελ.</w:t>
        </w:r>
        <w:r w:rsidRPr="00DA53E9">
          <w:rPr>
            <w:rFonts w:eastAsia="Times New Roman"/>
            <w:szCs w:val="24"/>
            <w:lang w:eastAsia="en-US"/>
          </w:rPr>
          <w:br/>
          <w:t>ΤΑΣΣΟΣ Σ. , σελ.</w:t>
        </w:r>
        <w:r w:rsidRPr="00DA53E9">
          <w:rPr>
            <w:rFonts w:eastAsia="Times New Roman"/>
            <w:szCs w:val="24"/>
            <w:lang w:eastAsia="en-US"/>
          </w:rPr>
          <w:br/>
          <w:t>ΤΣΙΡΩΝΗΣ Ι. , σελ.</w:t>
        </w:r>
        <w:r w:rsidRPr="00DA53E9">
          <w:rPr>
            <w:rFonts w:eastAsia="Times New Roman"/>
            <w:szCs w:val="24"/>
            <w:lang w:eastAsia="en-US"/>
          </w:rPr>
          <w:br/>
        </w:r>
        <w:r w:rsidRPr="00DA53E9">
          <w:rPr>
            <w:rFonts w:eastAsia="Times New Roman"/>
            <w:szCs w:val="24"/>
            <w:lang w:eastAsia="en-US"/>
          </w:rPr>
          <w:br/>
          <w:t>ΠΑΡΕΜΒΑΣΕΙΣ:</w:t>
        </w:r>
        <w:r w:rsidRPr="00DA53E9">
          <w:rPr>
            <w:rFonts w:eastAsia="Times New Roman"/>
            <w:szCs w:val="24"/>
            <w:lang w:eastAsia="en-US"/>
          </w:rPr>
          <w:br/>
          <w:t>ΜΑΝΩΛΑΚΟΥ Δ. , σελ.</w:t>
        </w:r>
        <w:r w:rsidRPr="00DA53E9">
          <w:rPr>
            <w:rFonts w:eastAsia="Times New Roman"/>
            <w:szCs w:val="24"/>
            <w:lang w:eastAsia="en-US"/>
          </w:rPr>
          <w:br/>
        </w:r>
      </w:ins>
    </w:p>
    <w:p w14:paraId="6A627277" w14:textId="103CD85C" w:rsidR="00CD4C30" w:rsidRDefault="00DA53E9">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6A627278"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6A627279"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A62727A"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ΣΥΝΟΔΟΣ Δ΄</w:t>
      </w:r>
    </w:p>
    <w:p w14:paraId="6A62727B"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ϟ</w:t>
      </w:r>
      <w:r w:rsidRPr="00314A74">
        <w:rPr>
          <w:rFonts w:eastAsia="Times New Roman" w:cs="Times New Roman"/>
          <w:szCs w:val="24"/>
        </w:rPr>
        <w:t>Β</w:t>
      </w:r>
      <w:proofErr w:type="spellEnd"/>
      <w:r>
        <w:rPr>
          <w:rFonts w:eastAsia="Times New Roman" w:cs="Times New Roman"/>
          <w:szCs w:val="24"/>
        </w:rPr>
        <w:t>΄</w:t>
      </w:r>
    </w:p>
    <w:p w14:paraId="6A62727C"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Πέμπτη 7 Μαρτίου 2019</w:t>
      </w:r>
    </w:p>
    <w:p w14:paraId="6A62727D" w14:textId="77777777" w:rsidR="00CD4C30" w:rsidRDefault="00DA53E9">
      <w:pPr>
        <w:spacing w:line="600" w:lineRule="auto"/>
        <w:ind w:firstLine="720"/>
        <w:jc w:val="both"/>
        <w:rPr>
          <w:rFonts w:eastAsia="Times New Roman" w:cs="Times New Roman"/>
          <w:szCs w:val="24"/>
        </w:rPr>
      </w:pPr>
      <w:bookmarkStart w:id="29" w:name="_GoBack"/>
      <w:bookmarkEnd w:id="29"/>
      <w:r>
        <w:rPr>
          <w:rFonts w:eastAsia="Times New Roman" w:cs="Times New Roman"/>
          <w:szCs w:val="24"/>
        </w:rPr>
        <w:t>Αθήνα, σήμερα στις 7 Μαρτίου 2019, ημέρα Πέμπτη και ώρα 10.3</w:t>
      </w:r>
      <w:r w:rsidRPr="00804037">
        <w:rPr>
          <w:rFonts w:eastAsia="Times New Roman" w:cs="Times New Roman"/>
          <w:szCs w:val="24"/>
        </w:rPr>
        <w:t xml:space="preserve">4΄, </w:t>
      </w:r>
      <w:r>
        <w:rPr>
          <w:rFonts w:eastAsia="Times New Roman" w:cs="Times New Roman"/>
          <w:szCs w:val="24"/>
        </w:rPr>
        <w:t xml:space="preserve">συνήλθε στην Αίθουσα των συνεδριάσεων του Βουλευτηρίου η Βουλή σε ολομέλεια για να συνεδριάσει υπό την προεδρία του Δ΄ Αντιπροέδρου αυτής κ. </w:t>
      </w:r>
      <w:r w:rsidRPr="003D574F">
        <w:rPr>
          <w:rFonts w:eastAsia="Times New Roman" w:cs="Times New Roman"/>
          <w:b/>
          <w:szCs w:val="24"/>
        </w:rPr>
        <w:t>ΝΙΚΗΤΑ ΚΑΚΛΑΜΑΝΗ</w:t>
      </w:r>
      <w:r>
        <w:rPr>
          <w:rFonts w:eastAsia="Times New Roman" w:cs="Times New Roman"/>
          <w:szCs w:val="24"/>
        </w:rPr>
        <w:t>.</w:t>
      </w:r>
    </w:p>
    <w:p w14:paraId="6A62727E" w14:textId="77777777" w:rsidR="00CD4C30" w:rsidRDefault="00DA53E9">
      <w:pPr>
        <w:spacing w:line="600" w:lineRule="auto"/>
        <w:ind w:firstLine="720"/>
        <w:jc w:val="both"/>
        <w:rPr>
          <w:rFonts w:eastAsia="Times New Roman" w:cs="Times New Roman"/>
          <w:szCs w:val="24"/>
        </w:rPr>
      </w:pPr>
      <w:r w:rsidRPr="00314A74">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αρχίζει η συνεδρίαση.</w:t>
      </w:r>
    </w:p>
    <w:p w14:paraId="6A62727F" w14:textId="77777777" w:rsidR="00CD4C30" w:rsidRDefault="00DA53E9">
      <w:pPr>
        <w:spacing w:line="600" w:lineRule="auto"/>
        <w:ind w:firstLine="720"/>
        <w:jc w:val="both"/>
        <w:rPr>
          <w:rFonts w:eastAsia="Times New Roman"/>
          <w:szCs w:val="24"/>
        </w:rPr>
      </w:pPr>
      <w:r w:rsidRPr="00257059">
        <w:rPr>
          <w:rFonts w:eastAsia="Times New Roman"/>
          <w:szCs w:val="24"/>
        </w:rPr>
        <w:t>(ΕΠΙΚΥΡΩΣΗ Π</w:t>
      </w:r>
      <w:r w:rsidRPr="00257059">
        <w:rPr>
          <w:rFonts w:eastAsia="Times New Roman"/>
          <w:szCs w:val="24"/>
        </w:rPr>
        <w:t xml:space="preserve">ΡΑΚΤΙΚΩΝ: Σύμφωνα με την από 6-3-2019 εξουσιοδότηση του Σώματος επικυρώθηκαν με ευθύνη του </w:t>
      </w:r>
      <w:r w:rsidRPr="00257059">
        <w:rPr>
          <w:rFonts w:eastAsia="Times New Roman"/>
          <w:szCs w:val="24"/>
        </w:rPr>
        <w:lastRenderedPageBreak/>
        <w:t xml:space="preserve">Προεδρείου τα Πρακτικά της </w:t>
      </w:r>
      <w:proofErr w:type="spellStart"/>
      <w:r w:rsidRPr="00257059">
        <w:rPr>
          <w:rFonts w:eastAsia="Times New Roman"/>
          <w:szCs w:val="24"/>
        </w:rPr>
        <w:t>ϟΑ</w:t>
      </w:r>
      <w:proofErr w:type="spellEnd"/>
      <w:r w:rsidRPr="00257059">
        <w:rPr>
          <w:rFonts w:eastAsia="Times New Roman"/>
          <w:szCs w:val="24"/>
        </w:rPr>
        <w:t>΄ συνεδριάσεώς του, της Τετάρτης 6 Μαρτίου 2019, σε ό,τι αφορά την ψήφιση στο σύνολο του σχεδίου νόμου: «Επιτροπή επαγγελματικού αθλητισ</w:t>
      </w:r>
      <w:r w:rsidRPr="00257059">
        <w:rPr>
          <w:rFonts w:eastAsia="Times New Roman"/>
          <w:szCs w:val="24"/>
        </w:rPr>
        <w:t>μού και άλλες διατάξεις»</w:t>
      </w:r>
      <w:r>
        <w:rPr>
          <w:rFonts w:eastAsia="Times New Roman"/>
          <w:szCs w:val="24"/>
        </w:rPr>
        <w:t>.</w:t>
      </w:r>
      <w:r w:rsidRPr="00257059">
        <w:rPr>
          <w:rFonts w:eastAsia="Times New Roman"/>
          <w:szCs w:val="24"/>
        </w:rPr>
        <w:t>)</w:t>
      </w:r>
    </w:p>
    <w:p w14:paraId="6A627280" w14:textId="77777777" w:rsidR="00CD4C30" w:rsidRDefault="00DA53E9">
      <w:pPr>
        <w:spacing w:line="600" w:lineRule="auto"/>
        <w:ind w:firstLine="720"/>
        <w:jc w:val="both"/>
        <w:rPr>
          <w:rFonts w:eastAsia="Times New Roman"/>
          <w:szCs w:val="24"/>
        </w:rPr>
      </w:pPr>
      <w:r w:rsidRPr="00257059">
        <w:rPr>
          <w:rFonts w:eastAsia="Times New Roman"/>
          <w:szCs w:val="24"/>
        </w:rPr>
        <w:t xml:space="preserve">Έχω την τιμή να ανακοινώσω στο Σώμα το δελτίο επικαίρων ερωτήσεων της Παρασκευής 8 Μαρτίου 2019. </w:t>
      </w:r>
    </w:p>
    <w:p w14:paraId="6A627281" w14:textId="77777777" w:rsidR="00CD4C30" w:rsidRDefault="00DA53E9">
      <w:pPr>
        <w:spacing w:line="600" w:lineRule="auto"/>
        <w:ind w:firstLine="720"/>
        <w:jc w:val="both"/>
        <w:rPr>
          <w:rFonts w:eastAsia="Times New Roman"/>
          <w:szCs w:val="24"/>
        </w:rPr>
      </w:pPr>
      <w:r w:rsidRPr="00257059">
        <w:rPr>
          <w:rFonts w:eastAsia="Times New Roman"/>
          <w:szCs w:val="24"/>
        </w:rPr>
        <w:t xml:space="preserve">Α. </w:t>
      </w:r>
      <w:r w:rsidRPr="00257059">
        <w:rPr>
          <w:rFonts w:eastAsia="Times New Roman"/>
          <w:szCs w:val="24"/>
        </w:rPr>
        <w:t xml:space="preserve">ΕΠΙΚΑΙΡΕΣ ΕΡΩΤΗΣΕΙΣ </w:t>
      </w:r>
      <w:r w:rsidRPr="00257059">
        <w:rPr>
          <w:rFonts w:eastAsia="Times New Roman"/>
          <w:szCs w:val="24"/>
        </w:rPr>
        <w:t xml:space="preserve">Πρώτου Κύκλου (Άρθρο 130 </w:t>
      </w:r>
      <w:r w:rsidRPr="00257059">
        <w:rPr>
          <w:rFonts w:eastAsia="Times New Roman"/>
          <w:szCs w:val="24"/>
        </w:rPr>
        <w:t>παράγραφο</w:t>
      </w:r>
      <w:r>
        <w:rPr>
          <w:rFonts w:eastAsia="Times New Roman"/>
          <w:szCs w:val="24"/>
        </w:rPr>
        <w:t>ι</w:t>
      </w:r>
      <w:r w:rsidRPr="00257059">
        <w:rPr>
          <w:rFonts w:eastAsia="Times New Roman"/>
          <w:szCs w:val="24"/>
        </w:rPr>
        <w:t xml:space="preserve"> </w:t>
      </w:r>
      <w:r w:rsidRPr="00257059">
        <w:rPr>
          <w:rFonts w:eastAsia="Times New Roman"/>
          <w:szCs w:val="24"/>
        </w:rPr>
        <w:t>2 και 3</w:t>
      </w:r>
      <w:r>
        <w:rPr>
          <w:rFonts w:eastAsia="Times New Roman"/>
          <w:szCs w:val="24"/>
        </w:rPr>
        <w:t xml:space="preserve"> του</w:t>
      </w:r>
      <w:r w:rsidRPr="00257059">
        <w:rPr>
          <w:rFonts w:eastAsia="Times New Roman"/>
          <w:szCs w:val="24"/>
        </w:rPr>
        <w:t xml:space="preserve"> Κανονισμού Βουλής)</w:t>
      </w:r>
    </w:p>
    <w:p w14:paraId="6A627282" w14:textId="77777777" w:rsidR="00CD4C30" w:rsidRDefault="00DA53E9">
      <w:pPr>
        <w:spacing w:line="600" w:lineRule="auto"/>
        <w:ind w:firstLine="720"/>
        <w:jc w:val="both"/>
        <w:rPr>
          <w:rFonts w:eastAsia="Times New Roman"/>
          <w:szCs w:val="24"/>
        </w:rPr>
      </w:pPr>
      <w:r w:rsidRPr="00257059">
        <w:rPr>
          <w:rFonts w:eastAsia="Times New Roman"/>
          <w:szCs w:val="24"/>
        </w:rPr>
        <w:t xml:space="preserve">1. Η με αριθμό 404/5-3-2019 </w:t>
      </w:r>
      <w:r>
        <w:rPr>
          <w:rFonts w:eastAsia="Times New Roman"/>
          <w:szCs w:val="24"/>
        </w:rPr>
        <w:t>επίκαιρη ε</w:t>
      </w:r>
      <w:r w:rsidRPr="00257059">
        <w:rPr>
          <w:rFonts w:eastAsia="Times New Roman"/>
          <w:szCs w:val="24"/>
        </w:rPr>
        <w:t>ρώτ</w:t>
      </w:r>
      <w:r w:rsidRPr="00257059">
        <w:rPr>
          <w:rFonts w:eastAsia="Times New Roman"/>
          <w:szCs w:val="24"/>
        </w:rPr>
        <w:t xml:space="preserve">ηση του Βουλευτή Φθιώτιδας του Συνασπισμού Ριζοσπαστικής Αριστεράς κ. </w:t>
      </w:r>
      <w:r w:rsidRPr="00257059">
        <w:rPr>
          <w:rFonts w:eastAsia="Times New Roman"/>
          <w:bCs/>
          <w:szCs w:val="24"/>
        </w:rPr>
        <w:t xml:space="preserve">Δημητρίου </w:t>
      </w:r>
      <w:proofErr w:type="spellStart"/>
      <w:r w:rsidRPr="00257059">
        <w:rPr>
          <w:rFonts w:eastAsia="Times New Roman"/>
          <w:bCs/>
          <w:szCs w:val="24"/>
        </w:rPr>
        <w:t>Βέττα</w:t>
      </w:r>
      <w:proofErr w:type="spellEnd"/>
      <w:r w:rsidRPr="00257059">
        <w:rPr>
          <w:rFonts w:eastAsia="Times New Roman"/>
          <w:bCs/>
          <w:szCs w:val="24"/>
        </w:rPr>
        <w:t xml:space="preserve"> </w:t>
      </w:r>
      <w:r w:rsidRPr="00257059">
        <w:rPr>
          <w:rFonts w:eastAsia="Times New Roman"/>
          <w:szCs w:val="24"/>
        </w:rPr>
        <w:t>προς τον Υπουργό</w:t>
      </w:r>
      <w:r w:rsidRPr="00257059">
        <w:rPr>
          <w:rFonts w:eastAsia="Times New Roman"/>
          <w:bCs/>
          <w:szCs w:val="24"/>
        </w:rPr>
        <w:t xml:space="preserve"> Ναυτιλίας και Νησιωτικής Πολιτικής, </w:t>
      </w:r>
      <w:r w:rsidRPr="00257059">
        <w:rPr>
          <w:rFonts w:eastAsia="Times New Roman"/>
          <w:szCs w:val="24"/>
        </w:rPr>
        <w:t xml:space="preserve">με θέμα «Δυσκολία εφοδιασμού με το πτυχίο Επιτηρητή της Σχολής Δυτών Καλύμνου του πληρώματος που εργάζεται σε </w:t>
      </w:r>
      <w:proofErr w:type="spellStart"/>
      <w:r w:rsidRPr="00257059">
        <w:rPr>
          <w:rFonts w:eastAsia="Times New Roman"/>
          <w:szCs w:val="24"/>
        </w:rPr>
        <w:t>οστρακο</w:t>
      </w:r>
      <w:r w:rsidRPr="00257059">
        <w:rPr>
          <w:rFonts w:eastAsia="Times New Roman"/>
          <w:szCs w:val="24"/>
        </w:rPr>
        <w:t>αλιευτικά</w:t>
      </w:r>
      <w:proofErr w:type="spellEnd"/>
      <w:r w:rsidRPr="00257059">
        <w:rPr>
          <w:rFonts w:eastAsia="Times New Roman"/>
          <w:szCs w:val="24"/>
        </w:rPr>
        <w:t xml:space="preserve"> σκάφη».</w:t>
      </w:r>
    </w:p>
    <w:p w14:paraId="6A627283" w14:textId="77777777" w:rsidR="00CD4C30" w:rsidRDefault="00DA53E9">
      <w:pPr>
        <w:spacing w:line="600" w:lineRule="auto"/>
        <w:ind w:firstLine="720"/>
        <w:jc w:val="both"/>
        <w:rPr>
          <w:rFonts w:eastAsia="Times New Roman"/>
          <w:szCs w:val="24"/>
        </w:rPr>
      </w:pPr>
      <w:r w:rsidRPr="00257059">
        <w:rPr>
          <w:rFonts w:eastAsia="Times New Roman"/>
          <w:szCs w:val="24"/>
        </w:rPr>
        <w:t xml:space="preserve">2. Η με αριθμό 400/4-3-2019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 xml:space="preserve">ρώτηση του Βουλευτή Αττικής της Νέας Δημοκρατίας κ. </w:t>
      </w:r>
      <w:r w:rsidRPr="00257059">
        <w:rPr>
          <w:rFonts w:eastAsia="Times New Roman"/>
          <w:bCs/>
          <w:szCs w:val="24"/>
        </w:rPr>
        <w:t>Αθανασίου Μπούρα</w:t>
      </w:r>
      <w:r w:rsidRPr="00257059">
        <w:rPr>
          <w:rFonts w:eastAsia="Times New Roman"/>
          <w:szCs w:val="24"/>
        </w:rPr>
        <w:t xml:space="preserve"> προς τον Υπουργό</w:t>
      </w:r>
      <w:r w:rsidRPr="00257059">
        <w:rPr>
          <w:rFonts w:eastAsia="Times New Roman"/>
          <w:bCs/>
          <w:szCs w:val="24"/>
        </w:rPr>
        <w:t xml:space="preserve"> Παιδείας, Έρευνας και Θρησκευμάτων,</w:t>
      </w:r>
      <w:r w:rsidRPr="00257059">
        <w:rPr>
          <w:rFonts w:eastAsia="Times New Roman"/>
          <w:szCs w:val="24"/>
        </w:rPr>
        <w:t xml:space="preserve"> με </w:t>
      </w:r>
      <w:r w:rsidRPr="00257059">
        <w:rPr>
          <w:rFonts w:eastAsia="Times New Roman"/>
          <w:szCs w:val="24"/>
        </w:rPr>
        <w:lastRenderedPageBreak/>
        <w:t xml:space="preserve">θέμα: «Επαναλειτουργία του Γενικού Λυκείου Μαγούλας ως </w:t>
      </w:r>
      <w:r>
        <w:rPr>
          <w:rFonts w:eastAsia="Times New Roman"/>
          <w:szCs w:val="24"/>
        </w:rPr>
        <w:t>ε</w:t>
      </w:r>
      <w:r w:rsidRPr="00257059">
        <w:rPr>
          <w:rFonts w:eastAsia="Times New Roman"/>
          <w:szCs w:val="24"/>
        </w:rPr>
        <w:t xml:space="preserve">ξεταστικό </w:t>
      </w:r>
      <w:r>
        <w:rPr>
          <w:rFonts w:eastAsia="Times New Roman"/>
          <w:szCs w:val="24"/>
        </w:rPr>
        <w:t>κ</w:t>
      </w:r>
      <w:r w:rsidRPr="00257059">
        <w:rPr>
          <w:rFonts w:eastAsia="Times New Roman"/>
          <w:szCs w:val="24"/>
        </w:rPr>
        <w:t>έντρο</w:t>
      </w:r>
      <w:r w:rsidRPr="00257059">
        <w:rPr>
          <w:rFonts w:eastAsia="Times New Roman"/>
          <w:szCs w:val="24"/>
        </w:rPr>
        <w:t>».</w:t>
      </w:r>
    </w:p>
    <w:p w14:paraId="6A627284" w14:textId="77777777" w:rsidR="00CD4C30" w:rsidRDefault="00DA53E9">
      <w:pPr>
        <w:spacing w:line="600" w:lineRule="auto"/>
        <w:ind w:firstLine="720"/>
        <w:jc w:val="both"/>
        <w:rPr>
          <w:rFonts w:eastAsia="Times New Roman"/>
          <w:szCs w:val="24"/>
        </w:rPr>
      </w:pPr>
      <w:r w:rsidRPr="00257059">
        <w:rPr>
          <w:rFonts w:eastAsia="Times New Roman"/>
          <w:szCs w:val="24"/>
        </w:rPr>
        <w:t xml:space="preserve">3. Η με αριθμό 394/27-2-2019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 xml:space="preserve">ρώτηση του Βουλευτή Αχαΐας της Δημοκρατικής Συμπαράταξης κ. </w:t>
      </w:r>
      <w:r w:rsidRPr="00257059">
        <w:rPr>
          <w:rFonts w:eastAsia="Times New Roman"/>
          <w:bCs/>
          <w:szCs w:val="24"/>
        </w:rPr>
        <w:t xml:space="preserve">Θεόδωρου Παπαθεοδώρου </w:t>
      </w:r>
      <w:r w:rsidRPr="00257059">
        <w:rPr>
          <w:rFonts w:eastAsia="Times New Roman"/>
          <w:szCs w:val="24"/>
        </w:rPr>
        <w:t xml:space="preserve">προς τον Υπουργό </w:t>
      </w:r>
      <w:r w:rsidRPr="00257059">
        <w:rPr>
          <w:rFonts w:eastAsia="Times New Roman"/>
          <w:bCs/>
          <w:szCs w:val="24"/>
        </w:rPr>
        <w:t xml:space="preserve">Μεταναστευτικής Πολιτικής, </w:t>
      </w:r>
      <w:r w:rsidRPr="00257059">
        <w:rPr>
          <w:rFonts w:eastAsia="Times New Roman"/>
          <w:szCs w:val="24"/>
        </w:rPr>
        <w:t xml:space="preserve">με θέμα: «Διορισμός </w:t>
      </w:r>
      <w:r>
        <w:rPr>
          <w:rFonts w:eastAsia="Times New Roman"/>
          <w:szCs w:val="24"/>
        </w:rPr>
        <w:t>τ</w:t>
      </w:r>
      <w:r w:rsidRPr="00257059">
        <w:rPr>
          <w:rFonts w:eastAsia="Times New Roman"/>
          <w:szCs w:val="24"/>
        </w:rPr>
        <w:t xml:space="preserve">ομεακού </w:t>
      </w:r>
      <w:r>
        <w:rPr>
          <w:rFonts w:eastAsia="Times New Roman"/>
          <w:szCs w:val="24"/>
        </w:rPr>
        <w:t>γ</w:t>
      </w:r>
      <w:r w:rsidRPr="00257059">
        <w:rPr>
          <w:rFonts w:eastAsia="Times New Roman"/>
          <w:szCs w:val="24"/>
        </w:rPr>
        <w:t xml:space="preserve">ραμματέα </w:t>
      </w:r>
      <w:r w:rsidRPr="00257059">
        <w:rPr>
          <w:rFonts w:eastAsia="Times New Roman"/>
          <w:szCs w:val="24"/>
        </w:rPr>
        <w:t>του Υπουργείου Μεταναστευτικής Πολιτικής».</w:t>
      </w:r>
    </w:p>
    <w:p w14:paraId="6A627285" w14:textId="77777777" w:rsidR="00CD4C30" w:rsidRDefault="00DA53E9">
      <w:pPr>
        <w:spacing w:line="600" w:lineRule="auto"/>
        <w:ind w:firstLine="720"/>
        <w:jc w:val="both"/>
        <w:rPr>
          <w:rFonts w:eastAsia="Times New Roman"/>
          <w:szCs w:val="24"/>
        </w:rPr>
      </w:pPr>
      <w:r>
        <w:rPr>
          <w:rFonts w:eastAsia="Times New Roman"/>
          <w:szCs w:val="24"/>
        </w:rPr>
        <w:t>4.</w:t>
      </w:r>
      <w:r w:rsidRPr="00257059">
        <w:rPr>
          <w:rFonts w:eastAsia="Times New Roman"/>
          <w:szCs w:val="24"/>
        </w:rPr>
        <w:t xml:space="preserve"> Η με α</w:t>
      </w:r>
      <w:r w:rsidRPr="00257059">
        <w:rPr>
          <w:rFonts w:eastAsia="Times New Roman"/>
          <w:szCs w:val="24"/>
        </w:rPr>
        <w:t xml:space="preserve">ριθμό 407/5-3-2019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 xml:space="preserve">ρώτηση του ΣΤ΄ Αντιπροέδρου της Βουλής και Βουλευτή Λάρισας του Κομμουνιστικού Κόμματος </w:t>
      </w:r>
      <w:r w:rsidRPr="00257059">
        <w:rPr>
          <w:rFonts w:eastAsia="Times New Roman"/>
          <w:szCs w:val="24"/>
        </w:rPr>
        <w:t>Ελλάδ</w:t>
      </w:r>
      <w:r>
        <w:rPr>
          <w:rFonts w:eastAsia="Times New Roman"/>
          <w:szCs w:val="24"/>
        </w:rPr>
        <w:t>α</w:t>
      </w:r>
      <w:r w:rsidRPr="00257059">
        <w:rPr>
          <w:rFonts w:eastAsia="Times New Roman"/>
          <w:szCs w:val="24"/>
        </w:rPr>
        <w:t xml:space="preserve">ς </w:t>
      </w:r>
      <w:r w:rsidRPr="00257059">
        <w:rPr>
          <w:rFonts w:eastAsia="Times New Roman"/>
          <w:szCs w:val="24"/>
        </w:rPr>
        <w:t xml:space="preserve">κ. </w:t>
      </w:r>
      <w:r w:rsidRPr="00257059">
        <w:rPr>
          <w:rFonts w:eastAsia="Times New Roman"/>
          <w:bCs/>
          <w:szCs w:val="24"/>
        </w:rPr>
        <w:t xml:space="preserve">Γεωργίου </w:t>
      </w:r>
      <w:proofErr w:type="spellStart"/>
      <w:r w:rsidRPr="00257059">
        <w:rPr>
          <w:rFonts w:eastAsia="Times New Roman"/>
          <w:bCs/>
          <w:szCs w:val="24"/>
        </w:rPr>
        <w:t>Λαμπρούλη</w:t>
      </w:r>
      <w:proofErr w:type="spellEnd"/>
      <w:r w:rsidRPr="00257059">
        <w:rPr>
          <w:rFonts w:eastAsia="Times New Roman"/>
          <w:bCs/>
          <w:szCs w:val="24"/>
        </w:rPr>
        <w:t xml:space="preserve"> </w:t>
      </w:r>
      <w:r w:rsidRPr="00257059">
        <w:rPr>
          <w:rFonts w:eastAsia="Times New Roman"/>
          <w:szCs w:val="24"/>
        </w:rPr>
        <w:t xml:space="preserve">προς τον Υπουργό </w:t>
      </w:r>
      <w:r w:rsidRPr="00257059">
        <w:rPr>
          <w:rFonts w:eastAsia="Times New Roman"/>
          <w:bCs/>
          <w:szCs w:val="24"/>
        </w:rPr>
        <w:t>Οικονομίας και Ανάπτυξης,</w:t>
      </w:r>
      <w:r w:rsidRPr="00257059">
        <w:rPr>
          <w:rFonts w:eastAsia="Times New Roman"/>
          <w:szCs w:val="24"/>
        </w:rPr>
        <w:t xml:space="preserve"> με θέμα: «Να σταματήσει η εγκατάσταση αιολικών πάρκων στις βουνοκο</w:t>
      </w:r>
      <w:r w:rsidRPr="00257059">
        <w:rPr>
          <w:rFonts w:eastAsia="Times New Roman"/>
          <w:szCs w:val="24"/>
        </w:rPr>
        <w:t xml:space="preserve">ρφές των </w:t>
      </w:r>
      <w:proofErr w:type="spellStart"/>
      <w:r w:rsidRPr="00257059">
        <w:rPr>
          <w:rFonts w:eastAsia="Times New Roman"/>
          <w:szCs w:val="24"/>
        </w:rPr>
        <w:t>Αγράφων</w:t>
      </w:r>
      <w:proofErr w:type="spellEnd"/>
      <w:r w:rsidRPr="00257059">
        <w:rPr>
          <w:rFonts w:eastAsia="Times New Roman"/>
          <w:szCs w:val="24"/>
        </w:rPr>
        <w:t>».</w:t>
      </w:r>
    </w:p>
    <w:p w14:paraId="6A627286" w14:textId="77777777" w:rsidR="00CD4C30" w:rsidRDefault="00DA53E9">
      <w:pPr>
        <w:spacing w:line="600" w:lineRule="auto"/>
        <w:ind w:firstLine="720"/>
        <w:jc w:val="both"/>
        <w:rPr>
          <w:rFonts w:eastAsia="Times New Roman"/>
          <w:szCs w:val="24"/>
        </w:rPr>
      </w:pPr>
      <w:r>
        <w:rPr>
          <w:rFonts w:eastAsia="Times New Roman"/>
          <w:szCs w:val="24"/>
        </w:rPr>
        <w:t>5.</w:t>
      </w:r>
      <w:r w:rsidRPr="00257059">
        <w:rPr>
          <w:rFonts w:eastAsia="Times New Roman"/>
          <w:szCs w:val="24"/>
        </w:rPr>
        <w:t xml:space="preserve"> Η με αριθμό 395/1-3-2019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ρώτη</w:t>
      </w:r>
      <w:r>
        <w:rPr>
          <w:rFonts w:eastAsia="Times New Roman"/>
          <w:szCs w:val="24"/>
        </w:rPr>
        <w:t xml:space="preserve">ση </w:t>
      </w:r>
      <w:r>
        <w:rPr>
          <w:rFonts w:eastAsia="Times New Roman"/>
          <w:szCs w:val="24"/>
        </w:rPr>
        <w:t>του Βουλευτή Α΄ Θεσσαλονίκης</w:t>
      </w:r>
      <w:r w:rsidRPr="00257059">
        <w:rPr>
          <w:rFonts w:eastAsia="Times New Roman"/>
          <w:szCs w:val="24"/>
        </w:rPr>
        <w:t xml:space="preserve">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sidRPr="00257059">
        <w:rPr>
          <w:rFonts w:eastAsia="Times New Roman"/>
          <w:szCs w:val="24"/>
        </w:rPr>
        <w:t xml:space="preserve">προς τον Υπουργό </w:t>
      </w:r>
      <w:r w:rsidRPr="00257059">
        <w:rPr>
          <w:rFonts w:eastAsia="Times New Roman"/>
          <w:bCs/>
          <w:szCs w:val="24"/>
        </w:rPr>
        <w:t>Παιδείας, Έρευνας και Θρησκευμάτων,</w:t>
      </w:r>
      <w:r w:rsidRPr="00257059">
        <w:rPr>
          <w:rFonts w:eastAsia="Times New Roman"/>
          <w:szCs w:val="24"/>
        </w:rPr>
        <w:t xml:space="preserve"> με θέμα: «Μπλοκάρει τα όνειρα των μαθητών η νέα </w:t>
      </w:r>
      <w:r>
        <w:rPr>
          <w:rFonts w:eastAsia="Times New Roman"/>
          <w:szCs w:val="24"/>
        </w:rPr>
        <w:t>υ</w:t>
      </w:r>
      <w:r w:rsidRPr="00257059">
        <w:rPr>
          <w:rFonts w:eastAsia="Times New Roman"/>
          <w:szCs w:val="24"/>
        </w:rPr>
        <w:t xml:space="preserve">πουργική </w:t>
      </w:r>
      <w:r>
        <w:rPr>
          <w:rFonts w:eastAsia="Times New Roman"/>
          <w:szCs w:val="24"/>
        </w:rPr>
        <w:lastRenderedPageBreak/>
        <w:t>α</w:t>
      </w:r>
      <w:r w:rsidRPr="00257059">
        <w:rPr>
          <w:rFonts w:eastAsia="Times New Roman"/>
          <w:szCs w:val="24"/>
        </w:rPr>
        <w:t>πόφαση</w:t>
      </w:r>
      <w:r w:rsidRPr="00257059">
        <w:rPr>
          <w:rFonts w:eastAsia="Times New Roman"/>
          <w:szCs w:val="24"/>
        </w:rPr>
        <w:t xml:space="preserve"> για την</w:t>
      </w:r>
      <w:r w:rsidRPr="00257059">
        <w:rPr>
          <w:rFonts w:eastAsia="Times New Roman"/>
          <w:szCs w:val="24"/>
        </w:rPr>
        <w:t xml:space="preserve"> εισαγωγή φοιτητών </w:t>
      </w:r>
      <w:r>
        <w:rPr>
          <w:rFonts w:eastAsia="Times New Roman"/>
          <w:szCs w:val="24"/>
        </w:rPr>
        <w:t xml:space="preserve">στα </w:t>
      </w:r>
      <w:r>
        <w:rPr>
          <w:rFonts w:eastAsia="Times New Roman"/>
          <w:szCs w:val="24"/>
        </w:rPr>
        <w:t xml:space="preserve">μουσικά τμήματα </w:t>
      </w:r>
      <w:r>
        <w:rPr>
          <w:rFonts w:eastAsia="Times New Roman"/>
          <w:szCs w:val="24"/>
        </w:rPr>
        <w:t>της χώρας».</w:t>
      </w:r>
    </w:p>
    <w:p w14:paraId="6A627287" w14:textId="77777777" w:rsidR="00CD4C30" w:rsidRDefault="00DA53E9">
      <w:pPr>
        <w:spacing w:line="600" w:lineRule="auto"/>
        <w:ind w:firstLine="720"/>
        <w:jc w:val="both"/>
        <w:rPr>
          <w:rFonts w:eastAsia="Times New Roman"/>
          <w:bCs/>
          <w:szCs w:val="24"/>
        </w:rPr>
      </w:pPr>
      <w:r w:rsidRPr="00257059">
        <w:rPr>
          <w:rFonts w:eastAsia="Times New Roman"/>
          <w:bCs/>
          <w:szCs w:val="24"/>
        </w:rPr>
        <w:t xml:space="preserve">Β. </w:t>
      </w:r>
      <w:r w:rsidRPr="00257059">
        <w:rPr>
          <w:rFonts w:eastAsia="Times New Roman"/>
          <w:bCs/>
          <w:szCs w:val="24"/>
        </w:rPr>
        <w:t xml:space="preserve">ΕΠΙΚΑΙΡΕΣ ΕΡΩΤΗΣΕΙΣ </w:t>
      </w:r>
      <w:r w:rsidRPr="00257059">
        <w:rPr>
          <w:rFonts w:eastAsia="Times New Roman"/>
          <w:bCs/>
          <w:szCs w:val="24"/>
        </w:rPr>
        <w:t>Δεύτερου Κύκλου (Άρθρο 130 παρ</w:t>
      </w:r>
      <w:r>
        <w:rPr>
          <w:rFonts w:eastAsia="Times New Roman"/>
          <w:bCs/>
          <w:szCs w:val="24"/>
        </w:rPr>
        <w:t>άγραφοι</w:t>
      </w:r>
      <w:r w:rsidRPr="00257059">
        <w:rPr>
          <w:rFonts w:eastAsia="Times New Roman"/>
          <w:bCs/>
          <w:szCs w:val="24"/>
        </w:rPr>
        <w:t xml:space="preserve"> </w:t>
      </w:r>
      <w:r w:rsidRPr="00257059">
        <w:rPr>
          <w:rFonts w:eastAsia="Times New Roman"/>
          <w:bCs/>
          <w:szCs w:val="24"/>
        </w:rPr>
        <w:t xml:space="preserve">2 και 3 </w:t>
      </w:r>
      <w:r>
        <w:rPr>
          <w:rFonts w:eastAsia="Times New Roman"/>
          <w:bCs/>
          <w:szCs w:val="24"/>
        </w:rPr>
        <w:t>του Κανονισμού της</w:t>
      </w:r>
      <w:r w:rsidRPr="00257059">
        <w:rPr>
          <w:rFonts w:eastAsia="Times New Roman"/>
          <w:bCs/>
          <w:szCs w:val="24"/>
        </w:rPr>
        <w:t xml:space="preserve"> Βουλής)</w:t>
      </w:r>
    </w:p>
    <w:p w14:paraId="6A627288" w14:textId="77777777" w:rsidR="00CD4C30" w:rsidRDefault="00DA53E9">
      <w:pPr>
        <w:spacing w:line="600" w:lineRule="auto"/>
        <w:ind w:firstLine="720"/>
        <w:jc w:val="both"/>
        <w:rPr>
          <w:rFonts w:eastAsia="Times New Roman"/>
          <w:szCs w:val="24"/>
        </w:rPr>
      </w:pPr>
      <w:r>
        <w:rPr>
          <w:rFonts w:eastAsia="Times New Roman"/>
          <w:szCs w:val="24"/>
        </w:rPr>
        <w:t>1.</w:t>
      </w:r>
      <w:r w:rsidRPr="00257059">
        <w:rPr>
          <w:rFonts w:eastAsia="Times New Roman"/>
          <w:szCs w:val="24"/>
        </w:rPr>
        <w:t xml:space="preserve"> Η με αριθμό 405/5-3-2019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 xml:space="preserve">ρώτηση του Βουλευτή Β΄ Αθηνών του Συνασπισμού Ριζοσπαστικής Αριστεράς κ. </w:t>
      </w:r>
      <w:r w:rsidRPr="00257059">
        <w:rPr>
          <w:rFonts w:eastAsia="Times New Roman"/>
          <w:bCs/>
          <w:szCs w:val="24"/>
        </w:rPr>
        <w:t xml:space="preserve">Παναγιώτη </w:t>
      </w:r>
      <w:proofErr w:type="spellStart"/>
      <w:r w:rsidRPr="00257059">
        <w:rPr>
          <w:rFonts w:eastAsia="Times New Roman"/>
          <w:bCs/>
          <w:szCs w:val="24"/>
        </w:rPr>
        <w:t>Κουρουμπλή</w:t>
      </w:r>
      <w:proofErr w:type="spellEnd"/>
      <w:r w:rsidRPr="00257059">
        <w:rPr>
          <w:rFonts w:eastAsia="Times New Roman"/>
          <w:bCs/>
          <w:szCs w:val="24"/>
        </w:rPr>
        <w:t xml:space="preserve"> </w:t>
      </w:r>
      <w:r w:rsidRPr="00257059">
        <w:rPr>
          <w:rFonts w:eastAsia="Times New Roman"/>
          <w:szCs w:val="24"/>
        </w:rPr>
        <w:t xml:space="preserve">προς τον Υπουργό </w:t>
      </w:r>
      <w:r w:rsidRPr="00257059">
        <w:rPr>
          <w:rFonts w:eastAsia="Times New Roman"/>
          <w:bCs/>
          <w:szCs w:val="24"/>
        </w:rPr>
        <w:t>Περιβάλλοντος και Ενέργειας,</w:t>
      </w:r>
      <w:r w:rsidRPr="00257059">
        <w:rPr>
          <w:rFonts w:eastAsia="Times New Roman"/>
          <w:szCs w:val="24"/>
        </w:rPr>
        <w:t xml:space="preserve"> με θέμα: «Ανταποδοτικά τέλη μεγάλων υδροηλεκτρικών σταθμών».</w:t>
      </w:r>
    </w:p>
    <w:p w14:paraId="6A627289" w14:textId="77777777" w:rsidR="00CD4C30" w:rsidRDefault="00DA53E9">
      <w:pPr>
        <w:spacing w:line="600" w:lineRule="auto"/>
        <w:ind w:firstLine="720"/>
        <w:jc w:val="both"/>
        <w:rPr>
          <w:rFonts w:eastAsia="Times New Roman"/>
          <w:szCs w:val="24"/>
        </w:rPr>
      </w:pPr>
      <w:r>
        <w:rPr>
          <w:rFonts w:eastAsia="Times New Roman"/>
          <w:szCs w:val="24"/>
        </w:rPr>
        <w:t>2.</w:t>
      </w:r>
      <w:r w:rsidRPr="00257059">
        <w:rPr>
          <w:rFonts w:eastAsia="Times New Roman"/>
          <w:szCs w:val="24"/>
        </w:rPr>
        <w:t xml:space="preserve"> Η με αριθμό 401/4-3-2019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ρώτηση του Βουλευ</w:t>
      </w:r>
      <w:r w:rsidRPr="00257059">
        <w:rPr>
          <w:rFonts w:eastAsia="Times New Roman"/>
          <w:szCs w:val="24"/>
        </w:rPr>
        <w:t xml:space="preserve">τή Β΄ Αθηνών της Νέας Δημοκρατίας κ. </w:t>
      </w:r>
      <w:r w:rsidRPr="00257059">
        <w:rPr>
          <w:rFonts w:eastAsia="Times New Roman"/>
          <w:bCs/>
          <w:szCs w:val="24"/>
        </w:rPr>
        <w:t>Μιλτιάδη Βαρβιτσιώτη</w:t>
      </w:r>
      <w:r w:rsidRPr="00257059">
        <w:rPr>
          <w:rFonts w:eastAsia="Times New Roman"/>
          <w:szCs w:val="24"/>
        </w:rPr>
        <w:t xml:space="preserve"> προς τον Υπουργό </w:t>
      </w:r>
      <w:r w:rsidRPr="00257059">
        <w:rPr>
          <w:rFonts w:eastAsia="Times New Roman"/>
          <w:bCs/>
          <w:szCs w:val="24"/>
        </w:rPr>
        <w:t>Μεταναστευτικής Πολιτικής,</w:t>
      </w:r>
      <w:r w:rsidRPr="00257059">
        <w:rPr>
          <w:rFonts w:eastAsia="Times New Roman"/>
          <w:szCs w:val="24"/>
        </w:rPr>
        <w:t xml:space="preserve"> με θέμα: «Απαράδεκτη η κατάσταση στον χώρο φιλοξενίας προσφύγων-μεταναστών στη Σάμο».</w:t>
      </w:r>
    </w:p>
    <w:p w14:paraId="6A62728A" w14:textId="77777777" w:rsidR="00CD4C30" w:rsidRDefault="00DA53E9">
      <w:pPr>
        <w:spacing w:line="600" w:lineRule="auto"/>
        <w:ind w:firstLine="720"/>
        <w:jc w:val="both"/>
        <w:rPr>
          <w:rFonts w:eastAsia="Times New Roman"/>
          <w:szCs w:val="24"/>
        </w:rPr>
      </w:pPr>
      <w:r>
        <w:rPr>
          <w:rFonts w:eastAsia="Times New Roman"/>
          <w:szCs w:val="24"/>
        </w:rPr>
        <w:t>3.</w:t>
      </w:r>
      <w:r w:rsidRPr="00257059">
        <w:rPr>
          <w:rFonts w:eastAsia="Times New Roman"/>
          <w:szCs w:val="24"/>
        </w:rPr>
        <w:t xml:space="preserve"> Η με αριθμό 406/5-3-2019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ρώτηση του Βουλευτή Α΄ Θεσσαλο</w:t>
      </w:r>
      <w:r w:rsidRPr="00257059">
        <w:rPr>
          <w:rFonts w:eastAsia="Times New Roman"/>
          <w:szCs w:val="24"/>
        </w:rPr>
        <w:t xml:space="preserve">νίκης του Συνασπισμού Ριζοσπαστικής Αριστεράς κ. </w:t>
      </w:r>
      <w:r w:rsidRPr="00257059">
        <w:rPr>
          <w:rFonts w:eastAsia="Times New Roman"/>
          <w:bCs/>
          <w:szCs w:val="24"/>
        </w:rPr>
        <w:t xml:space="preserve">Αλέξανδρου Τριανταφυλλίδη </w:t>
      </w:r>
      <w:r w:rsidRPr="00257059">
        <w:rPr>
          <w:rFonts w:eastAsia="Times New Roman"/>
          <w:szCs w:val="24"/>
        </w:rPr>
        <w:t xml:space="preserve">προς τον Υπουργό </w:t>
      </w:r>
      <w:r w:rsidRPr="00257059">
        <w:rPr>
          <w:rFonts w:eastAsia="Times New Roman"/>
          <w:bCs/>
          <w:szCs w:val="24"/>
        </w:rPr>
        <w:t>Περιβάλλοντος και Ενέργειας,</w:t>
      </w:r>
      <w:r w:rsidRPr="00257059">
        <w:rPr>
          <w:rFonts w:eastAsia="Times New Roman"/>
          <w:szCs w:val="24"/>
        </w:rPr>
        <w:t xml:space="preserve"> με θέμα: «Προβληματισμός στη </w:t>
      </w:r>
      <w:r>
        <w:rPr>
          <w:rFonts w:eastAsia="Times New Roman"/>
          <w:szCs w:val="24"/>
        </w:rPr>
        <w:t>δ</w:t>
      </w:r>
      <w:r w:rsidRPr="00257059">
        <w:rPr>
          <w:rFonts w:eastAsia="Times New Roman"/>
          <w:szCs w:val="24"/>
        </w:rPr>
        <w:t xml:space="preserve">υτική </w:t>
      </w:r>
      <w:r w:rsidRPr="00257059">
        <w:rPr>
          <w:rFonts w:eastAsia="Times New Roman"/>
          <w:szCs w:val="24"/>
        </w:rPr>
        <w:lastRenderedPageBreak/>
        <w:t>Θεσσαλονίκη για την παρατεταμένη αέρια ρύπανση και την αφόρητη δυσοσμία».</w:t>
      </w:r>
    </w:p>
    <w:p w14:paraId="6A62728B" w14:textId="77777777" w:rsidR="00CD4C30" w:rsidRDefault="00DA53E9">
      <w:pPr>
        <w:spacing w:line="600" w:lineRule="auto"/>
        <w:ind w:firstLine="720"/>
        <w:jc w:val="both"/>
        <w:rPr>
          <w:rFonts w:eastAsia="Times New Roman"/>
          <w:szCs w:val="24"/>
        </w:rPr>
      </w:pPr>
      <w:r>
        <w:rPr>
          <w:rFonts w:eastAsia="Times New Roman"/>
          <w:szCs w:val="24"/>
        </w:rPr>
        <w:t>4.</w:t>
      </w:r>
      <w:r w:rsidRPr="00257059">
        <w:rPr>
          <w:rFonts w:eastAsia="Times New Roman"/>
          <w:szCs w:val="24"/>
        </w:rPr>
        <w:t xml:space="preserve"> Η με αριθμό 399/4-3-20</w:t>
      </w:r>
      <w:r w:rsidRPr="00257059">
        <w:rPr>
          <w:rFonts w:eastAsia="Times New Roman"/>
          <w:szCs w:val="24"/>
        </w:rPr>
        <w:t xml:space="preserve">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 xml:space="preserve">ρώτηση του Ανεξάρτητου Βουλευτή Β΄ Πειραιώς κ. </w:t>
      </w:r>
      <w:r w:rsidRPr="00257059">
        <w:rPr>
          <w:rFonts w:eastAsia="Times New Roman"/>
          <w:bCs/>
          <w:szCs w:val="24"/>
        </w:rPr>
        <w:t xml:space="preserve">Δημητρίου Καμμένου </w:t>
      </w:r>
      <w:r w:rsidRPr="00257059">
        <w:rPr>
          <w:rFonts w:eastAsia="Times New Roman"/>
          <w:szCs w:val="24"/>
        </w:rPr>
        <w:t xml:space="preserve">προς τον Υπουργό </w:t>
      </w:r>
      <w:r w:rsidRPr="00257059">
        <w:rPr>
          <w:rFonts w:eastAsia="Times New Roman"/>
          <w:bCs/>
          <w:szCs w:val="24"/>
        </w:rPr>
        <w:t xml:space="preserve">Μεταναστευτικής Πολιτικής, </w:t>
      </w:r>
      <w:r w:rsidRPr="00257059">
        <w:rPr>
          <w:rFonts w:eastAsia="Times New Roman"/>
          <w:szCs w:val="24"/>
        </w:rPr>
        <w:t>σχετικά με την έκθεση ανάλυσης κινδύνου για το 2019 του «</w:t>
      </w:r>
      <w:proofErr w:type="spellStart"/>
      <w:r w:rsidRPr="00257059">
        <w:rPr>
          <w:rFonts w:eastAsia="Times New Roman"/>
          <w:szCs w:val="24"/>
        </w:rPr>
        <w:t>Frontex</w:t>
      </w:r>
      <w:proofErr w:type="spellEnd"/>
      <w:r w:rsidRPr="00257059">
        <w:rPr>
          <w:rFonts w:eastAsia="Times New Roman"/>
          <w:szCs w:val="24"/>
        </w:rPr>
        <w:t xml:space="preserve">» όπου </w:t>
      </w:r>
      <w:proofErr w:type="spellStart"/>
      <w:r w:rsidRPr="00257059">
        <w:rPr>
          <w:rFonts w:eastAsia="Times New Roman"/>
          <w:szCs w:val="24"/>
        </w:rPr>
        <w:t>εμφαίνεται</w:t>
      </w:r>
      <w:proofErr w:type="spellEnd"/>
      <w:r w:rsidRPr="00257059">
        <w:rPr>
          <w:rFonts w:eastAsia="Times New Roman"/>
          <w:szCs w:val="24"/>
        </w:rPr>
        <w:t xml:space="preserve"> ότι η μεταναστευτική πίεση παραμένει υψηλή στα εξωτ</w:t>
      </w:r>
      <w:r w:rsidRPr="00257059">
        <w:rPr>
          <w:rFonts w:eastAsia="Times New Roman"/>
          <w:szCs w:val="24"/>
        </w:rPr>
        <w:t>ερι</w:t>
      </w:r>
      <w:r>
        <w:rPr>
          <w:rFonts w:eastAsia="Times New Roman"/>
          <w:szCs w:val="24"/>
        </w:rPr>
        <w:t>κά σύνορα της Ευρωπαϊκής Ένωσης.</w:t>
      </w:r>
    </w:p>
    <w:p w14:paraId="6A62728C" w14:textId="77777777" w:rsidR="00CD4C30" w:rsidRDefault="00DA53E9">
      <w:pPr>
        <w:spacing w:line="600" w:lineRule="auto"/>
        <w:ind w:firstLine="720"/>
        <w:jc w:val="both"/>
        <w:rPr>
          <w:rFonts w:eastAsia="Times New Roman"/>
          <w:szCs w:val="24"/>
        </w:rPr>
      </w:pPr>
      <w:r>
        <w:rPr>
          <w:rFonts w:eastAsia="Times New Roman"/>
          <w:szCs w:val="24"/>
        </w:rPr>
        <w:t>5.</w:t>
      </w:r>
      <w:r w:rsidRPr="00257059">
        <w:rPr>
          <w:rFonts w:eastAsia="Times New Roman"/>
          <w:szCs w:val="24"/>
        </w:rPr>
        <w:t xml:space="preserve"> Η με αριθμό 388/26-2-2019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 xml:space="preserve">ρώτηση του Βουλευτή Α΄ Πειραιώς της Νέας Δημοκρατίας κ. </w:t>
      </w:r>
      <w:r w:rsidRPr="00257059">
        <w:rPr>
          <w:rFonts w:eastAsia="Times New Roman"/>
          <w:bCs/>
          <w:szCs w:val="24"/>
        </w:rPr>
        <w:t xml:space="preserve">Κωνσταντίνου Κατσαφάδου </w:t>
      </w:r>
      <w:r w:rsidRPr="00257059">
        <w:rPr>
          <w:rFonts w:eastAsia="Times New Roman"/>
          <w:szCs w:val="24"/>
        </w:rPr>
        <w:t xml:space="preserve">προς τον Υπουργό </w:t>
      </w:r>
      <w:r w:rsidRPr="00257059">
        <w:rPr>
          <w:rFonts w:eastAsia="Times New Roman"/>
          <w:bCs/>
          <w:szCs w:val="24"/>
        </w:rPr>
        <w:t xml:space="preserve">Εσωτερικών, </w:t>
      </w:r>
      <w:r w:rsidRPr="00257059">
        <w:rPr>
          <w:rFonts w:eastAsia="Times New Roman"/>
          <w:szCs w:val="24"/>
        </w:rPr>
        <w:t>με θέμα: «Η κυβέρνηση προαναγγέλλει επιλεκτική κατάτμηση δήμων με μικροκ</w:t>
      </w:r>
      <w:r w:rsidRPr="00257059">
        <w:rPr>
          <w:rFonts w:eastAsia="Times New Roman"/>
          <w:szCs w:val="24"/>
        </w:rPr>
        <w:t>ομματικά κριτήρια, λίγο πριν τις δημοτικές εκλογές, προκαλώντας σύγχυση και αναστάτωση».</w:t>
      </w:r>
    </w:p>
    <w:p w14:paraId="6A62728D" w14:textId="77777777" w:rsidR="00CD4C30" w:rsidRDefault="00DA53E9">
      <w:pPr>
        <w:spacing w:line="600" w:lineRule="auto"/>
        <w:ind w:firstLine="720"/>
        <w:jc w:val="both"/>
        <w:rPr>
          <w:rFonts w:eastAsia="Times New Roman"/>
          <w:szCs w:val="24"/>
        </w:rPr>
      </w:pPr>
      <w:r>
        <w:rPr>
          <w:rFonts w:eastAsia="Times New Roman"/>
          <w:szCs w:val="24"/>
        </w:rPr>
        <w:t xml:space="preserve">6. </w:t>
      </w:r>
      <w:r w:rsidRPr="00257059">
        <w:rPr>
          <w:rFonts w:eastAsia="Times New Roman"/>
          <w:szCs w:val="24"/>
        </w:rPr>
        <w:t xml:space="preserve">Η με αριθμό 389/26-2-2019 </w:t>
      </w:r>
      <w:r>
        <w:rPr>
          <w:rFonts w:eastAsia="Times New Roman"/>
          <w:szCs w:val="24"/>
        </w:rPr>
        <w:t>ε</w:t>
      </w:r>
      <w:r w:rsidRPr="00257059">
        <w:rPr>
          <w:rFonts w:eastAsia="Times New Roman"/>
          <w:szCs w:val="24"/>
        </w:rPr>
        <w:t xml:space="preserve">πίκαιρη </w:t>
      </w:r>
      <w:r>
        <w:rPr>
          <w:rFonts w:eastAsia="Times New Roman"/>
          <w:szCs w:val="24"/>
        </w:rPr>
        <w:t>ε</w:t>
      </w:r>
      <w:r w:rsidRPr="00257059">
        <w:rPr>
          <w:rFonts w:eastAsia="Times New Roman"/>
          <w:szCs w:val="24"/>
        </w:rPr>
        <w:t xml:space="preserve">ρώτηση του Βουλευτή Έβρου της Νέας Δημοκρατίας κ. </w:t>
      </w:r>
      <w:r w:rsidRPr="00257059">
        <w:rPr>
          <w:rFonts w:eastAsia="Times New Roman"/>
          <w:bCs/>
          <w:szCs w:val="24"/>
        </w:rPr>
        <w:t xml:space="preserve">Αναστασίου </w:t>
      </w:r>
      <w:proofErr w:type="spellStart"/>
      <w:r w:rsidRPr="00257059">
        <w:rPr>
          <w:rFonts w:eastAsia="Times New Roman"/>
          <w:bCs/>
          <w:szCs w:val="24"/>
        </w:rPr>
        <w:t>Δημοσχάκη</w:t>
      </w:r>
      <w:proofErr w:type="spellEnd"/>
      <w:r w:rsidRPr="00257059">
        <w:rPr>
          <w:rFonts w:eastAsia="Times New Roman"/>
          <w:bCs/>
          <w:szCs w:val="24"/>
        </w:rPr>
        <w:t xml:space="preserve"> </w:t>
      </w:r>
      <w:r w:rsidRPr="00257059">
        <w:rPr>
          <w:rFonts w:eastAsia="Times New Roman"/>
          <w:szCs w:val="24"/>
        </w:rPr>
        <w:t xml:space="preserve">προς τον Υπουργό </w:t>
      </w:r>
      <w:r w:rsidRPr="00257059">
        <w:rPr>
          <w:rFonts w:eastAsia="Times New Roman"/>
          <w:bCs/>
          <w:szCs w:val="24"/>
        </w:rPr>
        <w:t>Παιδείας, Έρευνας και Θρησκευμάτων,</w:t>
      </w:r>
      <w:r w:rsidRPr="00257059">
        <w:rPr>
          <w:rFonts w:eastAsia="Times New Roman"/>
          <w:szCs w:val="24"/>
        </w:rPr>
        <w:t xml:space="preserve"> με </w:t>
      </w:r>
      <w:r w:rsidRPr="00257059">
        <w:rPr>
          <w:rFonts w:eastAsia="Times New Roman"/>
          <w:szCs w:val="24"/>
        </w:rPr>
        <w:lastRenderedPageBreak/>
        <w:t xml:space="preserve">θέμα: «Προκήρυξη θέσεως </w:t>
      </w:r>
      <w:r>
        <w:rPr>
          <w:rFonts w:eastAsia="Times New Roman"/>
          <w:szCs w:val="24"/>
        </w:rPr>
        <w:t>κ</w:t>
      </w:r>
      <w:r w:rsidRPr="00257059">
        <w:rPr>
          <w:rFonts w:eastAsia="Times New Roman"/>
          <w:szCs w:val="24"/>
        </w:rPr>
        <w:t xml:space="preserve">αθηγητή </w:t>
      </w:r>
      <w:r w:rsidRPr="00257059">
        <w:rPr>
          <w:rFonts w:eastAsia="Times New Roman"/>
          <w:szCs w:val="24"/>
        </w:rPr>
        <w:t>Σηροτροφίας – Μελισσοκομίας στο Δημοκρίτειο Πανεπιστήμιο Θράκης».</w:t>
      </w:r>
    </w:p>
    <w:p w14:paraId="6A62728E" w14:textId="77777777" w:rsidR="00CD4C30" w:rsidRDefault="00DA53E9">
      <w:pPr>
        <w:spacing w:line="600" w:lineRule="auto"/>
        <w:ind w:firstLine="720"/>
        <w:jc w:val="both"/>
        <w:rPr>
          <w:rFonts w:eastAsia="Times New Roman"/>
          <w:szCs w:val="24"/>
        </w:rPr>
      </w:pPr>
      <w:r>
        <w:rPr>
          <w:rFonts w:eastAsia="Times New Roman"/>
          <w:szCs w:val="24"/>
        </w:rPr>
        <w:t>7.</w:t>
      </w:r>
      <w:r w:rsidRPr="00257059">
        <w:rPr>
          <w:rFonts w:eastAsia="Times New Roman"/>
          <w:szCs w:val="24"/>
        </w:rPr>
        <w:t xml:space="preserve"> Η με αριθμό 279/15-1-2019 </w:t>
      </w:r>
      <w:r>
        <w:rPr>
          <w:rFonts w:eastAsia="Times New Roman"/>
          <w:szCs w:val="24"/>
        </w:rPr>
        <w:t>επίκαιρη ε</w:t>
      </w:r>
      <w:r w:rsidRPr="00257059">
        <w:rPr>
          <w:rFonts w:eastAsia="Times New Roman"/>
          <w:szCs w:val="24"/>
        </w:rPr>
        <w:t xml:space="preserve">ρώτηση του Βουλευτή Ηρακλείου της Δημοκρατικής Συμπαράταξης κ. </w:t>
      </w:r>
      <w:r w:rsidRPr="00257059">
        <w:rPr>
          <w:rFonts w:eastAsia="Times New Roman"/>
          <w:bCs/>
          <w:szCs w:val="24"/>
        </w:rPr>
        <w:t xml:space="preserve">Βασιλείου </w:t>
      </w:r>
      <w:proofErr w:type="spellStart"/>
      <w:r w:rsidRPr="00257059">
        <w:rPr>
          <w:rFonts w:eastAsia="Times New Roman"/>
          <w:bCs/>
          <w:szCs w:val="24"/>
        </w:rPr>
        <w:t>Κεγκέρογλου</w:t>
      </w:r>
      <w:proofErr w:type="spellEnd"/>
      <w:r w:rsidRPr="00257059">
        <w:rPr>
          <w:rFonts w:eastAsia="Times New Roman"/>
          <w:bCs/>
          <w:szCs w:val="24"/>
        </w:rPr>
        <w:t xml:space="preserve"> </w:t>
      </w:r>
      <w:r w:rsidRPr="00257059">
        <w:rPr>
          <w:rFonts w:eastAsia="Times New Roman"/>
          <w:szCs w:val="24"/>
        </w:rPr>
        <w:t xml:space="preserve">προς τον Υπουργό </w:t>
      </w:r>
      <w:r w:rsidRPr="00257059">
        <w:rPr>
          <w:rFonts w:eastAsia="Times New Roman"/>
          <w:bCs/>
          <w:szCs w:val="24"/>
        </w:rPr>
        <w:t>Ναυτιλίας κα</w:t>
      </w:r>
      <w:r w:rsidRPr="00257059">
        <w:rPr>
          <w:rFonts w:eastAsia="Times New Roman"/>
          <w:bCs/>
          <w:szCs w:val="24"/>
        </w:rPr>
        <w:t>ι Νησιωτικής Πολιτικής,</w:t>
      </w:r>
      <w:r w:rsidRPr="00257059">
        <w:rPr>
          <w:rFonts w:eastAsia="Times New Roman"/>
          <w:szCs w:val="24"/>
        </w:rPr>
        <w:t xml:space="preserve"> με θέμα: «Άμεσες ενέργειες για να ενταχθεί η </w:t>
      </w:r>
      <w:r>
        <w:rPr>
          <w:rFonts w:eastAsia="Times New Roman"/>
          <w:szCs w:val="24"/>
        </w:rPr>
        <w:t xml:space="preserve">Κρήτη στο </w:t>
      </w:r>
      <w:r>
        <w:rPr>
          <w:rFonts w:eastAsia="Times New Roman"/>
          <w:szCs w:val="24"/>
        </w:rPr>
        <w:t>μεταφορικό ισοδύναμο</w:t>
      </w:r>
      <w:r>
        <w:rPr>
          <w:rFonts w:eastAsia="Times New Roman"/>
          <w:szCs w:val="24"/>
        </w:rPr>
        <w:t>».</w:t>
      </w:r>
    </w:p>
    <w:p w14:paraId="6A62728F" w14:textId="77777777" w:rsidR="00CD4C30" w:rsidRDefault="00DA53E9">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w:t>
      </w:r>
      <w:r w:rsidRPr="00313CDB">
        <w:rPr>
          <w:rFonts w:eastAsia="Times New Roman" w:cs="Times New Roman"/>
          <w:szCs w:val="24"/>
        </w:rPr>
        <w:t xml:space="preserve">εισερχόμαστε στη συμπληρωματική ημερήσια διάταξη </w:t>
      </w:r>
      <w:r>
        <w:rPr>
          <w:rFonts w:eastAsia="Times New Roman" w:cs="Times New Roman"/>
          <w:szCs w:val="24"/>
        </w:rPr>
        <w:t>της</w:t>
      </w:r>
    </w:p>
    <w:p w14:paraId="6A627290" w14:textId="77777777" w:rsidR="00CD4C30" w:rsidRDefault="00DA53E9">
      <w:pPr>
        <w:spacing w:line="600" w:lineRule="auto"/>
        <w:ind w:firstLine="720"/>
        <w:jc w:val="center"/>
        <w:rPr>
          <w:rFonts w:eastAsia="Times New Roman" w:cs="Times New Roman"/>
          <w:b/>
          <w:szCs w:val="24"/>
        </w:rPr>
      </w:pPr>
      <w:r w:rsidRPr="00804037">
        <w:rPr>
          <w:rFonts w:eastAsia="Times New Roman" w:cs="Times New Roman"/>
          <w:b/>
          <w:szCs w:val="24"/>
        </w:rPr>
        <w:t>ΝΟΜΟΘΕΤΙΚΗΣ ΕΡΓΑΣΙΑΣ</w:t>
      </w:r>
    </w:p>
    <w:p w14:paraId="6A627291" w14:textId="77777777" w:rsidR="00CD4C30" w:rsidRDefault="00DA53E9">
      <w:pPr>
        <w:spacing w:line="600" w:lineRule="auto"/>
        <w:ind w:firstLine="720"/>
        <w:jc w:val="both"/>
        <w:rPr>
          <w:rFonts w:eastAsia="Times New Roman" w:cs="Times New Roman"/>
          <w:szCs w:val="24"/>
        </w:rPr>
      </w:pPr>
      <w:r w:rsidRPr="00313CDB">
        <w:rPr>
          <w:rFonts w:eastAsia="Times New Roman" w:cs="Times New Roman"/>
          <w:szCs w:val="24"/>
        </w:rPr>
        <w:t>Μόνη συζήτη</w:t>
      </w:r>
      <w:r>
        <w:rPr>
          <w:rFonts w:eastAsia="Times New Roman" w:cs="Times New Roman"/>
          <w:szCs w:val="24"/>
        </w:rPr>
        <w:t>ση και ψήφιση επί της αρχής</w:t>
      </w:r>
      <w:r>
        <w:rPr>
          <w:rFonts w:eastAsia="Times New Roman" w:cs="Times New Roman"/>
          <w:szCs w:val="24"/>
        </w:rPr>
        <w:t>,</w:t>
      </w:r>
      <w:r>
        <w:rPr>
          <w:rFonts w:eastAsia="Times New Roman" w:cs="Times New Roman"/>
          <w:szCs w:val="24"/>
        </w:rPr>
        <w:t xml:space="preserve"> των άρθρων</w:t>
      </w:r>
      <w:r w:rsidRPr="00313CDB">
        <w:rPr>
          <w:rFonts w:eastAsia="Times New Roman" w:cs="Times New Roman"/>
          <w:szCs w:val="24"/>
        </w:rPr>
        <w:t xml:space="preserve"> και του συνόλου του σχεδίου νόμου του Υπουργείου Περιβάλλοντος και </w:t>
      </w:r>
      <w:r>
        <w:rPr>
          <w:rFonts w:eastAsia="Times New Roman" w:cs="Times New Roman"/>
          <w:szCs w:val="24"/>
        </w:rPr>
        <w:t>Ενέργειας:</w:t>
      </w:r>
      <w:r w:rsidRPr="00313CDB">
        <w:rPr>
          <w:rFonts w:eastAsia="Times New Roman" w:cs="Times New Roman"/>
          <w:szCs w:val="24"/>
        </w:rPr>
        <w:t xml:space="preserve"> </w:t>
      </w:r>
      <w:r>
        <w:rPr>
          <w:rFonts w:eastAsia="Times New Roman" w:cs="Times New Roman"/>
          <w:szCs w:val="24"/>
        </w:rPr>
        <w:t>«</w:t>
      </w:r>
      <w:r w:rsidRPr="00313CDB">
        <w:rPr>
          <w:rFonts w:eastAsia="Times New Roman" w:cs="Times New Roman"/>
          <w:szCs w:val="24"/>
        </w:rPr>
        <w:t>Έρευνα</w:t>
      </w:r>
      <w:r>
        <w:rPr>
          <w:rFonts w:eastAsia="Times New Roman" w:cs="Times New Roman"/>
          <w:szCs w:val="24"/>
        </w:rPr>
        <w:t>,</w:t>
      </w:r>
      <w:r w:rsidRPr="00313CDB">
        <w:rPr>
          <w:rFonts w:eastAsia="Times New Roman" w:cs="Times New Roman"/>
          <w:szCs w:val="24"/>
        </w:rPr>
        <w:t xml:space="preserve"> εκμετάλλευση και διαχείριση του γεωθερμικού δυναμικού της χώρας</w:t>
      </w:r>
      <w:r>
        <w:rPr>
          <w:rFonts w:eastAsia="Times New Roman" w:cs="Times New Roman"/>
          <w:szCs w:val="24"/>
        </w:rPr>
        <w:t>, σ</w:t>
      </w:r>
      <w:r w:rsidRPr="00313CDB">
        <w:rPr>
          <w:rFonts w:eastAsia="Times New Roman" w:cs="Times New Roman"/>
          <w:szCs w:val="24"/>
        </w:rPr>
        <w:t>ύσταση Ελληνικής Αρχής Γεωλογικών και Μεταλλευτικών Ερευνών</w:t>
      </w:r>
      <w:r>
        <w:rPr>
          <w:rFonts w:eastAsia="Times New Roman" w:cs="Times New Roman"/>
          <w:szCs w:val="24"/>
        </w:rPr>
        <w:t>, ι</w:t>
      </w:r>
      <w:r w:rsidRPr="00313CDB">
        <w:rPr>
          <w:rFonts w:eastAsia="Times New Roman" w:cs="Times New Roman"/>
          <w:szCs w:val="24"/>
        </w:rPr>
        <w:t>διοκτησιακός διαχωρισμός δικτύων διανομή</w:t>
      </w:r>
      <w:r w:rsidRPr="00313CDB">
        <w:rPr>
          <w:rFonts w:eastAsia="Times New Roman" w:cs="Times New Roman"/>
          <w:szCs w:val="24"/>
        </w:rPr>
        <w:t>ς φυσικού αερίου και άλλες διατάξεις</w:t>
      </w:r>
      <w:r>
        <w:rPr>
          <w:rFonts w:eastAsia="Times New Roman" w:cs="Times New Roman"/>
          <w:szCs w:val="24"/>
        </w:rPr>
        <w:t>».</w:t>
      </w:r>
      <w:r w:rsidRPr="00313CDB">
        <w:rPr>
          <w:rFonts w:eastAsia="Times New Roman" w:cs="Times New Roman"/>
          <w:szCs w:val="24"/>
        </w:rPr>
        <w:t xml:space="preserve"> </w:t>
      </w:r>
    </w:p>
    <w:p w14:paraId="6A627292" w14:textId="77777777" w:rsidR="00CD4C30" w:rsidRDefault="00DA53E9">
      <w:pPr>
        <w:spacing w:line="600" w:lineRule="auto"/>
        <w:ind w:firstLine="720"/>
        <w:jc w:val="both"/>
        <w:rPr>
          <w:rFonts w:eastAsia="Times New Roman" w:cs="Times New Roman"/>
          <w:szCs w:val="24"/>
        </w:rPr>
      </w:pPr>
      <w:r w:rsidRPr="00313CDB">
        <w:rPr>
          <w:rFonts w:eastAsia="Times New Roman" w:cs="Times New Roman"/>
          <w:szCs w:val="24"/>
        </w:rPr>
        <w:lastRenderedPageBreak/>
        <w:t>Πριν εισέλθουμε στη συζήτηση το</w:t>
      </w:r>
      <w:r>
        <w:rPr>
          <w:rFonts w:eastAsia="Times New Roman" w:cs="Times New Roman"/>
          <w:szCs w:val="24"/>
        </w:rPr>
        <w:t>υ ανωτέρω</w:t>
      </w:r>
      <w:r w:rsidRPr="00313CDB">
        <w:rPr>
          <w:rFonts w:eastAsia="Times New Roman" w:cs="Times New Roman"/>
          <w:szCs w:val="24"/>
        </w:rPr>
        <w:t xml:space="preserve"> νομοσχ</w:t>
      </w:r>
      <w:r>
        <w:rPr>
          <w:rFonts w:eastAsia="Times New Roman" w:cs="Times New Roman"/>
          <w:szCs w:val="24"/>
        </w:rPr>
        <w:t>εδίου</w:t>
      </w:r>
      <w:r>
        <w:rPr>
          <w:rFonts w:eastAsia="Times New Roman" w:cs="Times New Roman"/>
          <w:szCs w:val="24"/>
        </w:rPr>
        <w:t>,</w:t>
      </w:r>
      <w:r w:rsidRPr="00313CDB">
        <w:rPr>
          <w:rFonts w:eastAsia="Times New Roman" w:cs="Times New Roman"/>
          <w:szCs w:val="24"/>
        </w:rPr>
        <w:t xml:space="preserve"> θα προχωρήσουμε στη διεξαγωγή ονομαστικής ηλεκτρονικής ψηφοφορίας επί του άρθρου 91 και </w:t>
      </w:r>
      <w:r>
        <w:rPr>
          <w:rFonts w:eastAsia="Times New Roman" w:cs="Times New Roman"/>
          <w:szCs w:val="24"/>
        </w:rPr>
        <w:t xml:space="preserve">της υπουργικής τροπολογίας με γενικό αριθμό 2013 και ειδικό </w:t>
      </w:r>
      <w:r w:rsidRPr="00313CDB">
        <w:rPr>
          <w:rFonts w:eastAsia="Times New Roman" w:cs="Times New Roman"/>
          <w:szCs w:val="24"/>
        </w:rPr>
        <w:t>163 του σχεδίο</w:t>
      </w:r>
      <w:r w:rsidRPr="00313CDB">
        <w:rPr>
          <w:rFonts w:eastAsia="Times New Roman" w:cs="Times New Roman"/>
          <w:szCs w:val="24"/>
        </w:rPr>
        <w:t xml:space="preserve">υ νόμου του </w:t>
      </w:r>
      <w:r>
        <w:rPr>
          <w:rFonts w:eastAsia="Times New Roman" w:cs="Times New Roman"/>
          <w:szCs w:val="24"/>
        </w:rPr>
        <w:t>Υπουργείου Υγείας: «</w:t>
      </w:r>
      <w:r w:rsidRPr="00313CDB">
        <w:rPr>
          <w:rFonts w:eastAsia="Times New Roman" w:cs="Times New Roman"/>
          <w:szCs w:val="24"/>
        </w:rPr>
        <w:t>Εκσυγχρονισμός και αναμόρφωση θεσμικού πλαισίου ιδιωτικών κλινικών</w:t>
      </w:r>
      <w:r>
        <w:rPr>
          <w:rFonts w:eastAsia="Times New Roman" w:cs="Times New Roman"/>
          <w:szCs w:val="24"/>
        </w:rPr>
        <w:t xml:space="preserve">, </w:t>
      </w:r>
      <w:r w:rsidRPr="00313CDB">
        <w:rPr>
          <w:rFonts w:eastAsia="Times New Roman" w:cs="Times New Roman"/>
          <w:szCs w:val="24"/>
        </w:rPr>
        <w:t>Σύσταση Εθνικού Οργανισμού Δημόσιας Υγείας</w:t>
      </w:r>
      <w:r>
        <w:rPr>
          <w:rFonts w:eastAsia="Times New Roman" w:cs="Times New Roman"/>
          <w:szCs w:val="24"/>
        </w:rPr>
        <w:t>,</w:t>
      </w:r>
      <w:r w:rsidRPr="00313CDB">
        <w:rPr>
          <w:rFonts w:eastAsia="Times New Roman" w:cs="Times New Roman"/>
          <w:szCs w:val="24"/>
        </w:rPr>
        <w:t xml:space="preserve"> Σύσταση Εθνικού Ινστιτούτου Νεοπλασιών και λοιπές διατάξεις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 xml:space="preserve">          </w:t>
      </w:r>
    </w:p>
    <w:p w14:paraId="6A627293" w14:textId="77777777" w:rsidR="00CD4C30" w:rsidRDefault="00DA53E9">
      <w:pPr>
        <w:spacing w:line="600" w:lineRule="auto"/>
        <w:ind w:firstLine="720"/>
        <w:jc w:val="both"/>
        <w:rPr>
          <w:rFonts w:eastAsia="Times New Roman" w:cs="Times New Roman"/>
          <w:szCs w:val="24"/>
        </w:rPr>
      </w:pPr>
      <w:r w:rsidRPr="00313CDB">
        <w:rPr>
          <w:rFonts w:eastAsia="Times New Roman" w:cs="Times New Roman"/>
          <w:szCs w:val="24"/>
        </w:rPr>
        <w:t xml:space="preserve">Έχει υποβληθεί αίτηση διεξαγωγής ονομαστικής ψηφοφορίας </w:t>
      </w:r>
      <w:r>
        <w:rPr>
          <w:rFonts w:eastAsia="Times New Roman" w:cs="Times New Roman"/>
          <w:szCs w:val="24"/>
        </w:rPr>
        <w:t xml:space="preserve">Βουλευτών του Λαϊκού Συνδέσμου - </w:t>
      </w:r>
      <w:r w:rsidRPr="00313CDB">
        <w:rPr>
          <w:rFonts w:eastAsia="Times New Roman" w:cs="Times New Roman"/>
          <w:szCs w:val="24"/>
        </w:rPr>
        <w:t xml:space="preserve">Χρυσή Αυγή </w:t>
      </w:r>
      <w:r w:rsidRPr="00313CDB">
        <w:rPr>
          <w:rFonts w:eastAsia="Times New Roman" w:cs="Times New Roman"/>
          <w:szCs w:val="24"/>
        </w:rPr>
        <w:t>επί του άρθρου 91 του σχεδίου νόμου</w:t>
      </w:r>
      <w:r>
        <w:rPr>
          <w:rFonts w:eastAsia="Times New Roman" w:cs="Times New Roman"/>
          <w:szCs w:val="24"/>
        </w:rPr>
        <w:t>, της οποίας το κείμενο έχει ως εξής:</w:t>
      </w:r>
      <w:r w:rsidRPr="00313CDB">
        <w:rPr>
          <w:rFonts w:eastAsia="Times New Roman" w:cs="Times New Roman"/>
          <w:szCs w:val="24"/>
        </w:rPr>
        <w:t xml:space="preserve"> </w:t>
      </w:r>
    </w:p>
    <w:p w14:paraId="6A627294"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00763">
        <w:rPr>
          <w:rFonts w:eastAsia="Times New Roman" w:cs="Times New Roman"/>
          <w:color w:val="FF0000"/>
          <w:szCs w:val="24"/>
        </w:rPr>
        <w:t>ΑΛΛΑΓΗ ΣΕΛΙΔΑΣ</w:t>
      </w:r>
      <w:r>
        <w:rPr>
          <w:rFonts w:eastAsia="Times New Roman" w:cs="Times New Roman"/>
          <w:color w:val="FF0000"/>
          <w:szCs w:val="24"/>
        </w:rPr>
        <w:t>)</w:t>
      </w:r>
    </w:p>
    <w:p w14:paraId="6A627295"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00763">
        <w:rPr>
          <w:rFonts w:eastAsia="Times New Roman" w:cs="Times New Roman"/>
          <w:color w:val="FF0000"/>
          <w:szCs w:val="24"/>
        </w:rPr>
        <w:t xml:space="preserve">Να μπει η σελ. </w:t>
      </w:r>
      <w:r>
        <w:rPr>
          <w:rFonts w:eastAsia="Times New Roman" w:cs="Times New Roman"/>
          <w:color w:val="FF0000"/>
          <w:szCs w:val="24"/>
        </w:rPr>
        <w:t>5α)</w:t>
      </w:r>
    </w:p>
    <w:p w14:paraId="6A627296"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00763">
        <w:rPr>
          <w:rFonts w:eastAsia="Times New Roman" w:cs="Times New Roman"/>
          <w:color w:val="FF0000"/>
          <w:szCs w:val="24"/>
        </w:rPr>
        <w:t>ΑΛΛΑΓΗ ΣΕΛΙΔΑΣ</w:t>
      </w:r>
      <w:r>
        <w:rPr>
          <w:rFonts w:eastAsia="Times New Roman" w:cs="Times New Roman"/>
          <w:color w:val="FF0000"/>
          <w:szCs w:val="24"/>
        </w:rPr>
        <w:t>)</w:t>
      </w:r>
    </w:p>
    <w:p w14:paraId="6A627297" w14:textId="77777777" w:rsidR="00CD4C30" w:rsidRDefault="00DA53E9">
      <w:pPr>
        <w:spacing w:line="600" w:lineRule="auto"/>
        <w:ind w:firstLine="720"/>
        <w:jc w:val="both"/>
        <w:rPr>
          <w:rFonts w:eastAsia="Times New Roman" w:cs="Times New Roman"/>
          <w:szCs w:val="24"/>
        </w:rPr>
      </w:pPr>
      <w:r w:rsidRPr="00407FD3">
        <w:rPr>
          <w:rFonts w:eastAsia="Times New Roman"/>
          <w:b/>
          <w:szCs w:val="24"/>
        </w:rPr>
        <w:lastRenderedPageBreak/>
        <w:t>ΠΡΟΕΔΡΕΥΩΝ (Νικήτας Κακλαμάν</w:t>
      </w:r>
      <w:r w:rsidRPr="00407FD3">
        <w:rPr>
          <w:rFonts w:eastAsia="Times New Roman"/>
          <w:b/>
          <w:szCs w:val="24"/>
        </w:rPr>
        <w:t>ης):</w:t>
      </w:r>
      <w:r>
        <w:rPr>
          <w:rFonts w:eastAsia="Times New Roman"/>
          <w:b/>
          <w:szCs w:val="24"/>
        </w:rPr>
        <w:t xml:space="preserve"> </w:t>
      </w:r>
      <w:r w:rsidRPr="00313CDB">
        <w:rPr>
          <w:rFonts w:eastAsia="Times New Roman" w:cs="Times New Roman"/>
          <w:szCs w:val="24"/>
        </w:rPr>
        <w:t xml:space="preserve">Θα αναγνώσω </w:t>
      </w:r>
      <w:r>
        <w:rPr>
          <w:rFonts w:eastAsia="Times New Roman" w:cs="Times New Roman"/>
          <w:szCs w:val="24"/>
        </w:rPr>
        <w:t xml:space="preserve">και </w:t>
      </w:r>
      <w:r w:rsidRPr="00313CDB">
        <w:rPr>
          <w:rFonts w:eastAsia="Times New Roman" w:cs="Times New Roman"/>
          <w:szCs w:val="24"/>
        </w:rPr>
        <w:t xml:space="preserve">τον κατάλογο των υπογραφόντων την αίτηση </w:t>
      </w:r>
      <w:r>
        <w:rPr>
          <w:rFonts w:eastAsia="Times New Roman" w:cs="Times New Roman"/>
          <w:szCs w:val="24"/>
        </w:rPr>
        <w:t xml:space="preserve">της </w:t>
      </w:r>
      <w:r>
        <w:rPr>
          <w:rFonts w:eastAsia="Times New Roman" w:cs="Times New Roman"/>
          <w:szCs w:val="24"/>
        </w:rPr>
        <w:t>ονομαστικής ψηφοφορίας,</w:t>
      </w:r>
      <w:r w:rsidRPr="00313CDB">
        <w:rPr>
          <w:rFonts w:eastAsia="Times New Roman" w:cs="Times New Roman"/>
          <w:szCs w:val="24"/>
        </w:rPr>
        <w:t xml:space="preserve"> για να διαπιστωθεί αν υπάρχει ο απαιτούμενος από τον Κανονισμό αριθμός για την υποβολή </w:t>
      </w:r>
      <w:r>
        <w:rPr>
          <w:rFonts w:eastAsia="Times New Roman" w:cs="Times New Roman"/>
          <w:szCs w:val="24"/>
        </w:rPr>
        <w:t>της:</w:t>
      </w:r>
    </w:p>
    <w:p w14:paraId="6A62729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sidRPr="00313CDB">
        <w:rPr>
          <w:rFonts w:eastAsia="Times New Roman" w:cs="Times New Roman"/>
          <w:szCs w:val="24"/>
        </w:rPr>
        <w:t>Αϊβατίδης</w:t>
      </w:r>
      <w:proofErr w:type="spellEnd"/>
      <w:r w:rsidRPr="00313CDB">
        <w:rPr>
          <w:rFonts w:eastAsia="Times New Roman" w:cs="Times New Roman"/>
          <w:szCs w:val="24"/>
        </w:rPr>
        <w:t xml:space="preserve"> Ιωάννης</w:t>
      </w:r>
      <w:r>
        <w:rPr>
          <w:rFonts w:eastAsia="Times New Roman" w:cs="Times New Roman"/>
          <w:szCs w:val="24"/>
        </w:rPr>
        <w:t>. Παρών.</w:t>
      </w:r>
    </w:p>
    <w:p w14:paraId="6A62729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κ. </w:t>
      </w:r>
      <w:r w:rsidRPr="00313CDB">
        <w:rPr>
          <w:rFonts w:eastAsia="Times New Roman" w:cs="Times New Roman"/>
          <w:szCs w:val="24"/>
        </w:rPr>
        <w:t>Σωτήρια Βλάχου</w:t>
      </w:r>
      <w:r>
        <w:rPr>
          <w:rFonts w:eastAsia="Times New Roman" w:cs="Times New Roman"/>
          <w:szCs w:val="24"/>
        </w:rPr>
        <w:t xml:space="preserve">. Παρούσα. </w:t>
      </w:r>
    </w:p>
    <w:p w14:paraId="6A62729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Γεώργιος Γερμενής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9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Αντώνιος Γρέγος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9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κ. </w:t>
      </w:r>
      <w:r w:rsidRPr="00313CDB">
        <w:rPr>
          <w:rFonts w:eastAsia="Times New Roman" w:cs="Times New Roman"/>
          <w:szCs w:val="24"/>
        </w:rPr>
        <w:t xml:space="preserve">Ελένη </w:t>
      </w:r>
      <w:proofErr w:type="spellStart"/>
      <w:r w:rsidRPr="00313CDB">
        <w:rPr>
          <w:rFonts w:eastAsia="Times New Roman" w:cs="Times New Roman"/>
          <w:szCs w:val="24"/>
        </w:rPr>
        <w:t>Ζαρούλια</w:t>
      </w:r>
      <w:proofErr w:type="spellEnd"/>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Παρούσα.</w:t>
      </w:r>
    </w:p>
    <w:p w14:paraId="6A62729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Παναγιώτης Ηλιόπουλος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9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Ευάγγελος Καρακώστας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9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Ηλίας Κασιδιάρης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A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 xml:space="preserve">Νικόλαος </w:t>
      </w:r>
      <w:proofErr w:type="spellStart"/>
      <w:r>
        <w:rPr>
          <w:rFonts w:eastAsia="Times New Roman" w:cs="Times New Roman"/>
          <w:szCs w:val="24"/>
        </w:rPr>
        <w:t>Κούζηλος</w:t>
      </w:r>
      <w:proofErr w:type="spellEnd"/>
      <w:r>
        <w:rPr>
          <w:rFonts w:eastAsia="Times New Roman" w:cs="Times New Roman"/>
          <w:szCs w:val="24"/>
        </w:rPr>
        <w:t>. Παρών.</w:t>
      </w:r>
    </w:p>
    <w:p w14:paraId="6A6272A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Ιωάννης Λαγός. Παρών.</w:t>
      </w:r>
    </w:p>
    <w:p w14:paraId="6A6272A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Κωνσταντί</w:t>
      </w:r>
      <w:r w:rsidRPr="00313CDB">
        <w:rPr>
          <w:rFonts w:eastAsia="Times New Roman" w:cs="Times New Roman"/>
          <w:szCs w:val="24"/>
        </w:rPr>
        <w:t xml:space="preserve">νος </w:t>
      </w:r>
      <w:proofErr w:type="spellStart"/>
      <w:r w:rsidRPr="00313CDB">
        <w:rPr>
          <w:rFonts w:eastAsia="Times New Roman" w:cs="Times New Roman"/>
          <w:szCs w:val="24"/>
        </w:rPr>
        <w:t>Μπαρμπαρούσης</w:t>
      </w:r>
      <w:proofErr w:type="spellEnd"/>
      <w:r>
        <w:rPr>
          <w:rFonts w:eastAsia="Times New Roman" w:cs="Times New Roman"/>
          <w:szCs w:val="24"/>
        </w:rPr>
        <w:t>.</w:t>
      </w:r>
      <w:r w:rsidRPr="00F97AFB">
        <w:rPr>
          <w:rFonts w:eastAsia="Times New Roman" w:cs="Times New Roman"/>
          <w:szCs w:val="24"/>
        </w:rPr>
        <w:t xml:space="preserve"> </w:t>
      </w:r>
      <w:r>
        <w:rPr>
          <w:rFonts w:eastAsia="Times New Roman" w:cs="Times New Roman"/>
          <w:szCs w:val="24"/>
        </w:rPr>
        <w:t>Παρών.</w:t>
      </w:r>
    </w:p>
    <w:p w14:paraId="6A6272A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 xml:space="preserve">Ηλίας </w:t>
      </w:r>
      <w:proofErr w:type="spellStart"/>
      <w:r w:rsidRPr="00313CDB">
        <w:rPr>
          <w:rFonts w:eastAsia="Times New Roman" w:cs="Times New Roman"/>
          <w:szCs w:val="24"/>
        </w:rPr>
        <w:t>Παναγιώταρος</w:t>
      </w:r>
      <w:proofErr w:type="spellEnd"/>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A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r w:rsidRPr="00313CDB">
        <w:rPr>
          <w:rFonts w:eastAsia="Times New Roman" w:cs="Times New Roman"/>
          <w:szCs w:val="24"/>
        </w:rPr>
        <w:t>Χρήστος Παππάς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A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 xml:space="preserve">Ιωάννης </w:t>
      </w:r>
      <w:proofErr w:type="spellStart"/>
      <w:r w:rsidRPr="00313CDB">
        <w:rPr>
          <w:rFonts w:eastAsia="Times New Roman" w:cs="Times New Roman"/>
          <w:szCs w:val="24"/>
        </w:rPr>
        <w:t>Σαχινίδης</w:t>
      </w:r>
      <w:proofErr w:type="spellEnd"/>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A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Χρήστος Χατζησάββας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A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w:t>
      </w:r>
      <w:r w:rsidRPr="00313CDB">
        <w:rPr>
          <w:rFonts w:eastAsia="Times New Roman" w:cs="Times New Roman"/>
          <w:szCs w:val="24"/>
        </w:rPr>
        <w:t xml:space="preserve">πάρχει ο απαιτούμενος από τον Κανονισμό </w:t>
      </w:r>
      <w:r>
        <w:rPr>
          <w:rFonts w:eastAsia="Times New Roman" w:cs="Times New Roman"/>
          <w:szCs w:val="24"/>
        </w:rPr>
        <w:t>αριθμός υπογραφόντων</w:t>
      </w:r>
      <w:r w:rsidRPr="00313CDB">
        <w:rPr>
          <w:rFonts w:eastAsia="Times New Roman" w:cs="Times New Roman"/>
          <w:szCs w:val="24"/>
        </w:rPr>
        <w:t xml:space="preserve"> την αίτηση ονομαστικής ψηφοφορίας Βουλευτών</w:t>
      </w:r>
      <w:r>
        <w:rPr>
          <w:rFonts w:eastAsia="Times New Roman" w:cs="Times New Roman"/>
          <w:szCs w:val="24"/>
        </w:rPr>
        <w:t xml:space="preserve">. </w:t>
      </w:r>
    </w:p>
    <w:p w14:paraId="6A6272A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Επίσης,</w:t>
      </w:r>
      <w:r w:rsidRPr="00313CDB">
        <w:rPr>
          <w:rFonts w:eastAsia="Times New Roman" w:cs="Times New Roman"/>
          <w:szCs w:val="24"/>
        </w:rPr>
        <w:t xml:space="preserve"> έχει υποβληθεί αίτηση διεξαγωγής ονομαστικής ψηφοφορίας </w:t>
      </w:r>
      <w:r>
        <w:rPr>
          <w:rFonts w:eastAsia="Times New Roman" w:cs="Times New Roman"/>
          <w:szCs w:val="24"/>
        </w:rPr>
        <w:t xml:space="preserve">Βουλευτών </w:t>
      </w:r>
      <w:r w:rsidRPr="00313CDB">
        <w:rPr>
          <w:rFonts w:eastAsia="Times New Roman" w:cs="Times New Roman"/>
          <w:szCs w:val="24"/>
        </w:rPr>
        <w:t xml:space="preserve">της Νέας Δημοκρατίας </w:t>
      </w:r>
      <w:r w:rsidRPr="00313CDB">
        <w:rPr>
          <w:rFonts w:eastAsia="Times New Roman" w:cs="Times New Roman"/>
          <w:szCs w:val="24"/>
        </w:rPr>
        <w:t xml:space="preserve">επί της υπουργικής τροπολογίας </w:t>
      </w:r>
      <w:r>
        <w:rPr>
          <w:rFonts w:eastAsia="Times New Roman" w:cs="Times New Roman"/>
          <w:szCs w:val="24"/>
        </w:rPr>
        <w:t xml:space="preserve">με γενικό αριθμό </w:t>
      </w:r>
      <w:r w:rsidRPr="00313CDB">
        <w:rPr>
          <w:rFonts w:eastAsia="Times New Roman" w:cs="Times New Roman"/>
          <w:szCs w:val="24"/>
        </w:rPr>
        <w:t xml:space="preserve">2013 </w:t>
      </w:r>
      <w:r>
        <w:rPr>
          <w:rFonts w:eastAsia="Times New Roman" w:cs="Times New Roman"/>
          <w:szCs w:val="24"/>
        </w:rPr>
        <w:t xml:space="preserve">και ειδικό 163 </w:t>
      </w:r>
      <w:r>
        <w:rPr>
          <w:rFonts w:eastAsia="Times New Roman" w:cs="Times New Roman"/>
          <w:szCs w:val="24"/>
        </w:rPr>
        <w:t>,</w:t>
      </w:r>
      <w:r>
        <w:rPr>
          <w:rFonts w:eastAsia="Times New Roman" w:cs="Times New Roman"/>
          <w:szCs w:val="24"/>
        </w:rPr>
        <w:t xml:space="preserve"> της οποίας το κείμενο έχει ως εξής:</w:t>
      </w:r>
      <w:r w:rsidRPr="00313CDB">
        <w:rPr>
          <w:rFonts w:eastAsia="Times New Roman" w:cs="Times New Roman"/>
          <w:szCs w:val="24"/>
        </w:rPr>
        <w:t xml:space="preserve"> </w:t>
      </w:r>
    </w:p>
    <w:p w14:paraId="6A6272A9"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00763">
        <w:rPr>
          <w:rFonts w:eastAsia="Times New Roman" w:cs="Times New Roman"/>
          <w:color w:val="FF0000"/>
          <w:szCs w:val="24"/>
        </w:rPr>
        <w:t>ΑΛΛΑΓΗ</w:t>
      </w:r>
      <w:r w:rsidRPr="00300763">
        <w:rPr>
          <w:rFonts w:eastAsia="Times New Roman" w:cs="Times New Roman"/>
          <w:color w:val="FF0000"/>
          <w:szCs w:val="24"/>
        </w:rPr>
        <w:t xml:space="preserve"> ΣΕΛΙΔΑΣ</w:t>
      </w:r>
      <w:r>
        <w:rPr>
          <w:rFonts w:eastAsia="Times New Roman" w:cs="Times New Roman"/>
          <w:color w:val="FF0000"/>
          <w:szCs w:val="24"/>
        </w:rPr>
        <w:t>)</w:t>
      </w:r>
    </w:p>
    <w:p w14:paraId="6A6272AA"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00763">
        <w:rPr>
          <w:rFonts w:eastAsia="Times New Roman" w:cs="Times New Roman"/>
          <w:color w:val="FF0000"/>
          <w:szCs w:val="24"/>
        </w:rPr>
        <w:t xml:space="preserve">Να μπει η σελ. </w:t>
      </w:r>
      <w:r>
        <w:rPr>
          <w:rFonts w:eastAsia="Times New Roman" w:cs="Times New Roman"/>
          <w:color w:val="FF0000"/>
          <w:szCs w:val="24"/>
        </w:rPr>
        <w:t>6α)</w:t>
      </w:r>
    </w:p>
    <w:p w14:paraId="6A6272AB"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00763">
        <w:rPr>
          <w:rFonts w:eastAsia="Times New Roman" w:cs="Times New Roman"/>
          <w:color w:val="FF0000"/>
          <w:szCs w:val="24"/>
        </w:rPr>
        <w:t>ΑΛΛΑΓΗ ΣΕΛΙΔΑΣ</w:t>
      </w:r>
      <w:r>
        <w:rPr>
          <w:rFonts w:eastAsia="Times New Roman" w:cs="Times New Roman"/>
          <w:color w:val="FF0000"/>
          <w:szCs w:val="24"/>
        </w:rPr>
        <w:t>)</w:t>
      </w:r>
    </w:p>
    <w:p w14:paraId="6A6272AC" w14:textId="77777777" w:rsidR="00CD4C30" w:rsidRDefault="00DA53E9">
      <w:pPr>
        <w:spacing w:line="600" w:lineRule="auto"/>
        <w:ind w:firstLine="720"/>
        <w:jc w:val="both"/>
        <w:rPr>
          <w:rFonts w:eastAsia="Times New Roman" w:cs="Times New Roman"/>
          <w:szCs w:val="24"/>
        </w:rPr>
      </w:pPr>
      <w:r w:rsidRPr="00407FD3">
        <w:rPr>
          <w:rFonts w:eastAsia="Times New Roman"/>
          <w:b/>
          <w:szCs w:val="24"/>
        </w:rPr>
        <w:t>ΠΡΟΕΔΡΕΥΩΝ (Νικήτας Κακλαμάνης):</w:t>
      </w:r>
      <w:r>
        <w:rPr>
          <w:rFonts w:eastAsia="Times New Roman"/>
          <w:b/>
          <w:szCs w:val="24"/>
        </w:rPr>
        <w:t xml:space="preserve"> </w:t>
      </w:r>
      <w:r w:rsidRPr="00313CDB">
        <w:rPr>
          <w:rFonts w:eastAsia="Times New Roman" w:cs="Times New Roman"/>
          <w:szCs w:val="24"/>
        </w:rPr>
        <w:t xml:space="preserve">Θα αναγνώσω </w:t>
      </w:r>
      <w:r>
        <w:rPr>
          <w:rFonts w:eastAsia="Times New Roman" w:cs="Times New Roman"/>
          <w:szCs w:val="24"/>
        </w:rPr>
        <w:t xml:space="preserve">και </w:t>
      </w:r>
      <w:r w:rsidRPr="00313CDB">
        <w:rPr>
          <w:rFonts w:eastAsia="Times New Roman" w:cs="Times New Roman"/>
          <w:szCs w:val="24"/>
        </w:rPr>
        <w:t>το</w:t>
      </w:r>
      <w:r>
        <w:rPr>
          <w:rFonts w:eastAsia="Times New Roman" w:cs="Times New Roman"/>
          <w:szCs w:val="24"/>
        </w:rPr>
        <w:t>ν</w:t>
      </w:r>
      <w:r w:rsidRPr="00313CDB">
        <w:rPr>
          <w:rFonts w:eastAsia="Times New Roman" w:cs="Times New Roman"/>
          <w:szCs w:val="24"/>
        </w:rPr>
        <w:t xml:space="preserve"> κατάλογο </w:t>
      </w:r>
      <w:r>
        <w:rPr>
          <w:rFonts w:eastAsia="Times New Roman" w:cs="Times New Roman"/>
          <w:szCs w:val="24"/>
        </w:rPr>
        <w:t xml:space="preserve">των υπογραφόντων την αίτηση </w:t>
      </w:r>
      <w:r>
        <w:rPr>
          <w:rFonts w:eastAsia="Times New Roman" w:cs="Times New Roman"/>
          <w:szCs w:val="24"/>
        </w:rPr>
        <w:t xml:space="preserve">της </w:t>
      </w:r>
      <w:r>
        <w:rPr>
          <w:rFonts w:eastAsia="Times New Roman" w:cs="Times New Roman"/>
          <w:szCs w:val="24"/>
        </w:rPr>
        <w:t xml:space="preserve">ονομαστικής ψηφοφορίας, για να διαπιστωθεί αν υπάρχει ο απαιτούμενος από τον Κανονισμό αριθμός για την υποβολή </w:t>
      </w:r>
      <w:r>
        <w:rPr>
          <w:rFonts w:eastAsia="Times New Roman" w:cs="Times New Roman"/>
          <w:szCs w:val="24"/>
        </w:rPr>
        <w:t>της.</w:t>
      </w:r>
    </w:p>
    <w:p w14:paraId="6A6272A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r>
        <w:rPr>
          <w:rFonts w:eastAsia="Times New Roman" w:cs="Times New Roman"/>
          <w:szCs w:val="24"/>
        </w:rPr>
        <w:t xml:space="preserve">Ιάσωνας </w:t>
      </w:r>
      <w:r>
        <w:rPr>
          <w:rFonts w:eastAsia="Times New Roman" w:cs="Times New Roman"/>
          <w:szCs w:val="24"/>
        </w:rPr>
        <w:t>Φωτήλας. Παρών.</w:t>
      </w:r>
    </w:p>
    <w:p w14:paraId="6A6272A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 xml:space="preserve">Κωνσταντίνος </w:t>
      </w:r>
      <w:r>
        <w:rPr>
          <w:rFonts w:eastAsia="Times New Roman" w:cs="Times New Roman"/>
          <w:szCs w:val="24"/>
        </w:rPr>
        <w:t>Τσιάρας. Παρών.</w:t>
      </w:r>
    </w:p>
    <w:p w14:paraId="6A6272A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 xml:space="preserve">Κωνσταντίνος </w:t>
      </w:r>
      <w:r>
        <w:rPr>
          <w:rFonts w:eastAsia="Times New Roman" w:cs="Times New Roman"/>
          <w:szCs w:val="24"/>
        </w:rPr>
        <w:t>Τζαβάρας</w:t>
      </w:r>
      <w:r>
        <w:rPr>
          <w:rFonts w:eastAsia="Times New Roman" w:cs="Times New Roman"/>
          <w:szCs w:val="24"/>
        </w:rPr>
        <w:t>. Παρών.</w:t>
      </w:r>
    </w:p>
    <w:p w14:paraId="6A6272B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Κωνσταντίνος Τασούλας.</w:t>
      </w:r>
      <w:r w:rsidRPr="00AF7D89">
        <w:rPr>
          <w:rFonts w:eastAsia="Times New Roman" w:cs="Times New Roman"/>
          <w:szCs w:val="24"/>
        </w:rPr>
        <w:t xml:space="preserve"> </w:t>
      </w:r>
      <w:r>
        <w:rPr>
          <w:rFonts w:eastAsia="Times New Roman" w:cs="Times New Roman"/>
          <w:szCs w:val="24"/>
        </w:rPr>
        <w:t>Παρών.</w:t>
      </w:r>
    </w:p>
    <w:p w14:paraId="6A6272B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 xml:space="preserve">Σπυρίδωνας - </w:t>
      </w:r>
      <w:r w:rsidRPr="00313CDB">
        <w:rPr>
          <w:rFonts w:eastAsia="Times New Roman" w:cs="Times New Roman"/>
          <w:szCs w:val="24"/>
        </w:rPr>
        <w:t xml:space="preserve">Άδωνις </w:t>
      </w:r>
      <w:r w:rsidRPr="00313CDB">
        <w:rPr>
          <w:rFonts w:eastAsia="Times New Roman" w:cs="Times New Roman"/>
          <w:szCs w:val="24"/>
        </w:rPr>
        <w:t>Γεωργιάδης</w:t>
      </w:r>
      <w:r>
        <w:rPr>
          <w:rFonts w:eastAsia="Times New Roman" w:cs="Times New Roman"/>
          <w:szCs w:val="24"/>
        </w:rPr>
        <w:t>.</w:t>
      </w:r>
      <w:r w:rsidRPr="00AF7D89">
        <w:rPr>
          <w:rFonts w:eastAsia="Times New Roman" w:cs="Times New Roman"/>
          <w:szCs w:val="24"/>
        </w:rPr>
        <w:t xml:space="preserve"> </w:t>
      </w:r>
      <w:r>
        <w:rPr>
          <w:rFonts w:eastAsia="Times New Roman" w:cs="Times New Roman"/>
          <w:szCs w:val="24"/>
        </w:rPr>
        <w:t>Παρών.</w:t>
      </w:r>
    </w:p>
    <w:p w14:paraId="6A6272B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κ. </w:t>
      </w:r>
      <w:r>
        <w:rPr>
          <w:rFonts w:eastAsia="Times New Roman" w:cs="Times New Roman"/>
          <w:szCs w:val="24"/>
        </w:rPr>
        <w:t xml:space="preserve">Φωτεινή </w:t>
      </w:r>
      <w:r>
        <w:rPr>
          <w:rFonts w:eastAsia="Times New Roman" w:cs="Times New Roman"/>
          <w:szCs w:val="24"/>
        </w:rPr>
        <w:t>Αραμπατζή. Παρούσα.</w:t>
      </w:r>
    </w:p>
    <w:p w14:paraId="6A6272B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 xml:space="preserve">Γεώργιος </w:t>
      </w:r>
      <w:proofErr w:type="spellStart"/>
      <w:r w:rsidRPr="00313CDB">
        <w:rPr>
          <w:rFonts w:eastAsia="Times New Roman" w:cs="Times New Roman"/>
          <w:szCs w:val="24"/>
        </w:rPr>
        <w:t>Καρασμάνης</w:t>
      </w:r>
      <w:proofErr w:type="spellEnd"/>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B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Κωνσταν</w:t>
      </w:r>
      <w:r w:rsidRPr="00313CDB">
        <w:rPr>
          <w:rFonts w:eastAsia="Times New Roman" w:cs="Times New Roman"/>
          <w:szCs w:val="24"/>
        </w:rPr>
        <w:t xml:space="preserve">τίνος </w:t>
      </w:r>
      <w:r w:rsidRPr="00313CDB">
        <w:rPr>
          <w:rFonts w:eastAsia="Times New Roman" w:cs="Times New Roman"/>
          <w:szCs w:val="24"/>
        </w:rPr>
        <w:t>Κουκοδήμος</w:t>
      </w:r>
      <w:r>
        <w:rPr>
          <w:rFonts w:eastAsia="Times New Roman" w:cs="Times New Roman"/>
          <w:szCs w:val="24"/>
        </w:rPr>
        <w:t>.</w:t>
      </w:r>
      <w:r w:rsidRPr="00AF7D89">
        <w:rPr>
          <w:rFonts w:eastAsia="Times New Roman" w:cs="Times New Roman"/>
          <w:szCs w:val="24"/>
        </w:rPr>
        <w:t xml:space="preserve"> </w:t>
      </w:r>
      <w:r>
        <w:rPr>
          <w:rFonts w:eastAsia="Times New Roman" w:cs="Times New Roman"/>
          <w:szCs w:val="24"/>
        </w:rPr>
        <w:t>Παρών.</w:t>
      </w:r>
    </w:p>
    <w:p w14:paraId="6A6272B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 κ.</w:t>
      </w:r>
      <w:r w:rsidRPr="00CE388B">
        <w:rPr>
          <w:rFonts w:eastAsia="Times New Roman" w:cs="Times New Roman"/>
          <w:szCs w:val="24"/>
        </w:rPr>
        <w:t xml:space="preserve"> </w:t>
      </w:r>
      <w:r>
        <w:rPr>
          <w:rFonts w:eastAsia="Times New Roman" w:cs="Times New Roman"/>
          <w:szCs w:val="24"/>
        </w:rPr>
        <w:t>Γεώργιος</w:t>
      </w:r>
      <w:r w:rsidRPr="00313CDB">
        <w:rPr>
          <w:rFonts w:eastAsia="Times New Roman" w:cs="Times New Roman"/>
          <w:szCs w:val="24"/>
        </w:rPr>
        <w:t xml:space="preserve"> </w:t>
      </w:r>
      <w:r w:rsidRPr="00313CDB">
        <w:rPr>
          <w:rFonts w:eastAsia="Times New Roman" w:cs="Times New Roman"/>
          <w:szCs w:val="24"/>
        </w:rPr>
        <w:t>Γεωργαντάς</w:t>
      </w:r>
      <w:r>
        <w:rPr>
          <w:rFonts w:eastAsia="Times New Roman" w:cs="Times New Roman"/>
          <w:szCs w:val="24"/>
        </w:rPr>
        <w:t xml:space="preserve"> </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B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 xml:space="preserve">Αθανάσιος </w:t>
      </w:r>
      <w:r w:rsidRPr="00313CDB">
        <w:rPr>
          <w:rFonts w:eastAsia="Times New Roman" w:cs="Times New Roman"/>
          <w:szCs w:val="24"/>
        </w:rPr>
        <w:t>Δαβάκης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Απών.</w:t>
      </w:r>
    </w:p>
    <w:p w14:paraId="6A6272B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Κωνσταντίνος Γκιουλέκας. Απών.</w:t>
      </w:r>
    </w:p>
    <w:p w14:paraId="6A6272B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Αναστασιάδης Σάββας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B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sidRPr="00313CDB">
        <w:rPr>
          <w:rFonts w:eastAsia="Times New Roman" w:cs="Times New Roman"/>
          <w:szCs w:val="24"/>
        </w:rPr>
        <w:t xml:space="preserve">Χρήστος </w:t>
      </w:r>
      <w:proofErr w:type="spellStart"/>
      <w:r w:rsidRPr="00313CDB">
        <w:rPr>
          <w:rFonts w:eastAsia="Times New Roman" w:cs="Times New Roman"/>
          <w:szCs w:val="24"/>
        </w:rPr>
        <w:t>Κέλλας</w:t>
      </w:r>
      <w:proofErr w:type="spellEnd"/>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 xml:space="preserve">Παρών. </w:t>
      </w:r>
    </w:p>
    <w:p w14:paraId="6A6272B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Σταύρος Καλαφάτης. Απών.</w:t>
      </w:r>
    </w:p>
    <w:p w14:paraId="6A6272B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Δ</w:t>
      </w:r>
      <w:r w:rsidRPr="00313CDB">
        <w:rPr>
          <w:rFonts w:eastAsia="Times New Roman" w:cs="Times New Roman"/>
          <w:szCs w:val="24"/>
        </w:rPr>
        <w:t>ημήτρης Σταμάτης</w:t>
      </w:r>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B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 xml:space="preserve">Χαράλαμπος </w:t>
      </w:r>
      <w:r w:rsidRPr="00313CDB">
        <w:rPr>
          <w:rFonts w:eastAsia="Times New Roman" w:cs="Times New Roman"/>
          <w:szCs w:val="24"/>
        </w:rPr>
        <w:t>Αθανασίου</w:t>
      </w:r>
      <w:r>
        <w:rPr>
          <w:rFonts w:eastAsia="Times New Roman" w:cs="Times New Roman"/>
          <w:szCs w:val="24"/>
        </w:rPr>
        <w:t>. Παρών.</w:t>
      </w:r>
    </w:p>
    <w:p w14:paraId="6A6272B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r>
        <w:rPr>
          <w:rFonts w:eastAsia="Times New Roman" w:cs="Times New Roman"/>
          <w:szCs w:val="24"/>
        </w:rPr>
        <w:t xml:space="preserve">Αθανάσιος </w:t>
      </w:r>
      <w:proofErr w:type="spellStart"/>
      <w:r w:rsidRPr="00313CDB">
        <w:rPr>
          <w:rFonts w:eastAsia="Times New Roman" w:cs="Times New Roman"/>
          <w:szCs w:val="24"/>
        </w:rPr>
        <w:t>Καββαδάς</w:t>
      </w:r>
      <w:proofErr w:type="spellEnd"/>
      <w:r>
        <w:rPr>
          <w:rFonts w:eastAsia="Times New Roman" w:cs="Times New Roman"/>
          <w:szCs w:val="24"/>
        </w:rPr>
        <w:t>.</w:t>
      </w:r>
      <w:r w:rsidRPr="00313CDB">
        <w:rPr>
          <w:rFonts w:eastAsia="Times New Roman" w:cs="Times New Roman"/>
          <w:szCs w:val="24"/>
        </w:rPr>
        <w:t xml:space="preserve"> </w:t>
      </w:r>
      <w:r>
        <w:rPr>
          <w:rFonts w:eastAsia="Times New Roman" w:cs="Times New Roman"/>
          <w:szCs w:val="24"/>
        </w:rPr>
        <w:t>Παρών.</w:t>
      </w:r>
    </w:p>
    <w:p w14:paraId="6A6272B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κ. Άννα </w:t>
      </w:r>
      <w:r>
        <w:rPr>
          <w:rFonts w:eastAsia="Times New Roman" w:cs="Times New Roman"/>
          <w:szCs w:val="24"/>
        </w:rPr>
        <w:t>Καραμανλή. Παρούσα.</w:t>
      </w:r>
    </w:p>
    <w:p w14:paraId="6A6272B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Αφαιρώντας τους τρεις απόντες, έχουμε φτάσει στους δεκαοκτώ Βουλευτές, οπότε δ</w:t>
      </w:r>
      <w:r w:rsidRPr="00313CDB">
        <w:rPr>
          <w:rFonts w:eastAsia="Times New Roman" w:cs="Times New Roman"/>
          <w:szCs w:val="24"/>
        </w:rPr>
        <w:t>εν χρειάζεται να αναγνώσω τους υπόλοιπους</w:t>
      </w:r>
      <w:r>
        <w:rPr>
          <w:rFonts w:eastAsia="Times New Roman" w:cs="Times New Roman"/>
          <w:szCs w:val="24"/>
        </w:rPr>
        <w:t>. Υπάρχει</w:t>
      </w:r>
      <w:r>
        <w:rPr>
          <w:rFonts w:eastAsia="Times New Roman" w:cs="Times New Roman"/>
          <w:szCs w:val="24"/>
        </w:rPr>
        <w:t xml:space="preserve"> συνεπώς </w:t>
      </w:r>
      <w:r>
        <w:rPr>
          <w:rFonts w:eastAsia="Times New Roman" w:cs="Times New Roman"/>
          <w:szCs w:val="24"/>
        </w:rPr>
        <w:t xml:space="preserve"> ο απαιτούμενος από τον Κανο</w:t>
      </w:r>
      <w:r>
        <w:rPr>
          <w:rFonts w:eastAsia="Times New Roman" w:cs="Times New Roman"/>
          <w:szCs w:val="24"/>
        </w:rPr>
        <w:t>νισμό αριθμός</w:t>
      </w:r>
      <w:r>
        <w:rPr>
          <w:rFonts w:eastAsia="Times New Roman" w:cs="Times New Roman"/>
          <w:szCs w:val="24"/>
        </w:rPr>
        <w:t xml:space="preserve"> υπογραφόντων</w:t>
      </w:r>
      <w:r>
        <w:rPr>
          <w:rFonts w:eastAsia="Times New Roman" w:cs="Times New Roman"/>
          <w:szCs w:val="24"/>
        </w:rPr>
        <w:t xml:space="preserve"> την αίτηση ονομαστικής ψηφοφορίας Βουλευτών.</w:t>
      </w:r>
    </w:p>
    <w:p w14:paraId="6A6272C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να συμπτύξουμε τις δυο ψηφοφορίες σε μία;</w:t>
      </w:r>
    </w:p>
    <w:p w14:paraId="6A6272C1" w14:textId="77777777" w:rsidR="00CD4C30" w:rsidRDefault="00DA53E9">
      <w:pPr>
        <w:spacing w:line="600" w:lineRule="auto"/>
        <w:ind w:firstLine="720"/>
        <w:jc w:val="both"/>
        <w:rPr>
          <w:rFonts w:eastAsia="Times New Roman" w:cs="Times New Roman"/>
          <w:szCs w:val="24"/>
        </w:rPr>
      </w:pPr>
      <w:r w:rsidRPr="00F658B6">
        <w:rPr>
          <w:rFonts w:eastAsia="Times New Roman" w:cs="Times New Roman"/>
          <w:b/>
          <w:szCs w:val="24"/>
        </w:rPr>
        <w:t>ΟΛΟΙ</w:t>
      </w:r>
      <w:r>
        <w:rPr>
          <w:rFonts w:eastAsia="Times New Roman" w:cs="Times New Roman"/>
          <w:b/>
          <w:szCs w:val="24"/>
        </w:rPr>
        <w:t xml:space="preserve"> ΟΙ</w:t>
      </w:r>
      <w:r w:rsidRPr="00F658B6">
        <w:rPr>
          <w:rFonts w:eastAsia="Times New Roman" w:cs="Times New Roman"/>
          <w:b/>
          <w:szCs w:val="24"/>
        </w:rPr>
        <w:t xml:space="preserve"> ΒΟΥΛΕΥΤΕΣ:</w:t>
      </w:r>
      <w:r>
        <w:rPr>
          <w:rFonts w:eastAsia="Times New Roman" w:cs="Times New Roman"/>
          <w:szCs w:val="24"/>
        </w:rPr>
        <w:t xml:space="preserve"> Μάλιστα, μάλιστα.</w:t>
      </w:r>
    </w:p>
    <w:p w14:paraId="6A6272C2" w14:textId="77777777" w:rsidR="00CD4C30" w:rsidRDefault="00DA53E9">
      <w:pPr>
        <w:spacing w:line="600" w:lineRule="auto"/>
        <w:ind w:firstLine="720"/>
        <w:jc w:val="both"/>
        <w:rPr>
          <w:rFonts w:eastAsia="Times New Roman" w:cs="Times New Roman"/>
          <w:szCs w:val="24"/>
        </w:rPr>
      </w:pPr>
      <w:r w:rsidRPr="00407FD3">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Το Σώμα </w:t>
      </w:r>
      <w:proofErr w:type="spellStart"/>
      <w:r>
        <w:rPr>
          <w:rFonts w:eastAsia="Times New Roman"/>
          <w:szCs w:val="24"/>
        </w:rPr>
        <w:t>συνεφώνησε</w:t>
      </w:r>
      <w:proofErr w:type="spellEnd"/>
      <w:r>
        <w:rPr>
          <w:rFonts w:eastAsia="Times New Roman"/>
          <w:szCs w:val="24"/>
        </w:rPr>
        <w:t>.</w:t>
      </w:r>
    </w:p>
    <w:p w14:paraId="6A6272C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διακόπτουμε τη συνεδρίαση για δέκα λεπτά</w:t>
      </w:r>
      <w:r>
        <w:rPr>
          <w:rFonts w:eastAsia="Times New Roman" w:cs="Times New Roman"/>
          <w:szCs w:val="24"/>
        </w:rPr>
        <w:t xml:space="preserve"> (10΄)</w:t>
      </w:r>
      <w:r>
        <w:rPr>
          <w:rFonts w:eastAsia="Times New Roman" w:cs="Times New Roman"/>
          <w:szCs w:val="24"/>
        </w:rPr>
        <w:t>, σύμφωνα με τον Κανονισμό.</w:t>
      </w:r>
    </w:p>
    <w:p w14:paraId="6A6272C4" w14:textId="77777777" w:rsidR="00CD4C30" w:rsidRDefault="00DA53E9">
      <w:pPr>
        <w:spacing w:line="600" w:lineRule="auto"/>
        <w:ind w:firstLine="720"/>
        <w:jc w:val="center"/>
        <w:rPr>
          <w:rFonts w:eastAsia="Times New Roman" w:cs="Times New Roman"/>
          <w:szCs w:val="24"/>
        </w:rPr>
      </w:pPr>
      <w:r w:rsidRPr="00772C7F">
        <w:rPr>
          <w:rFonts w:eastAsia="Times New Roman" w:cs="Times New Roman"/>
          <w:szCs w:val="24"/>
        </w:rPr>
        <w:t>(ΔΙΑΚΟΠΗ)</w:t>
      </w:r>
    </w:p>
    <w:p w14:paraId="6A6272C5"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A6272C6"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w:t>
      </w:r>
    </w:p>
    <w:p w14:paraId="6A6272C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γίνει </w:t>
      </w:r>
      <w:r>
        <w:rPr>
          <w:rFonts w:eastAsia="Times New Roman" w:cs="Times New Roman"/>
          <w:szCs w:val="24"/>
        </w:rPr>
        <w:t xml:space="preserve">ονομαστική ηλεκτρονική ψηφοφορία επί του άρθρου 91 του σχεδίου νόμου και επί της υπουργικής τροπολογίας </w:t>
      </w:r>
      <w:r>
        <w:rPr>
          <w:rFonts w:eastAsia="Times New Roman" w:cs="Times New Roman"/>
          <w:szCs w:val="24"/>
        </w:rPr>
        <w:t xml:space="preserve">με γενικό αριθμό </w:t>
      </w:r>
      <w:r>
        <w:rPr>
          <w:rFonts w:eastAsia="Times New Roman" w:cs="Times New Roman"/>
          <w:szCs w:val="24"/>
        </w:rPr>
        <w:t>2013</w:t>
      </w:r>
      <w:r>
        <w:rPr>
          <w:rFonts w:eastAsia="Times New Roman" w:cs="Times New Roman"/>
          <w:szCs w:val="24"/>
        </w:rPr>
        <w:t xml:space="preserve"> και ειδικό </w:t>
      </w:r>
      <w:r>
        <w:rPr>
          <w:rFonts w:eastAsia="Times New Roman" w:cs="Times New Roman"/>
          <w:szCs w:val="24"/>
        </w:rPr>
        <w:t xml:space="preserve">163. </w:t>
      </w:r>
    </w:p>
    <w:p w14:paraId="6A6272C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Σας υπενθυμίζουμε ότι αφού καταχωρίσετε την ψήφο σας, έχετε τη δυνατότητα να την ελέγξετε ή και να την αναθεωρήσε</w:t>
      </w:r>
      <w:r>
        <w:rPr>
          <w:rFonts w:eastAsia="Times New Roman" w:cs="Times New Roman"/>
          <w:szCs w:val="24"/>
        </w:rPr>
        <w:t xml:space="preserve">τε έως τη λήξη της ψηφοφορίας. Για οποιαδήποτε απορία απευθυνθείτε στο Προεδρείο, προκειμένου να σας συνδράμουν οι αρμόδιοι υπάλληλοι. </w:t>
      </w:r>
    </w:p>
    <w:p w14:paraId="6A6272C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6A6272CA"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(ΨΗΦΟΦΟΡΙΑ)</w:t>
      </w:r>
    </w:p>
    <w:p w14:paraId="6A6272CB"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w:t>
      </w:r>
      <w:r>
        <w:rPr>
          <w:rFonts w:eastAsia="Times New Roman" w:cs="Times New Roman"/>
          <w:szCs w:val="24"/>
        </w:rPr>
        <w:t>οι συνάδελφοι, θα ήθελα να σας ενημερώσω ότι έχουν έρθει στο Προεδρείο επιστολές ή 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w:t>
      </w:r>
      <w:r>
        <w:rPr>
          <w:rFonts w:eastAsia="Times New Roman" w:cs="Times New Roman"/>
          <w:szCs w:val="24"/>
        </w:rPr>
        <w:t xml:space="preserve">Α </w:t>
      </w:r>
      <w:r>
        <w:rPr>
          <w:rFonts w:eastAsia="Times New Roman" w:cs="Times New Roman"/>
          <w:szCs w:val="24"/>
        </w:rPr>
        <w:t xml:space="preserve">του Κανονισμού της Βουλής, με τις </w:t>
      </w:r>
      <w:r>
        <w:rPr>
          <w:rFonts w:eastAsia="Times New Roman" w:cs="Times New Roman"/>
          <w:szCs w:val="24"/>
        </w:rPr>
        <w:lastRenderedPageBreak/>
        <w:t>οποίες γνωστοποιούν την ψήφο τους. Οι ψήφοι αυτές θα καταχωριστούν και θα συνυπολ</w:t>
      </w:r>
      <w:r>
        <w:rPr>
          <w:rFonts w:eastAsia="Times New Roman" w:cs="Times New Roman"/>
          <w:szCs w:val="24"/>
        </w:rPr>
        <w:t xml:space="preserve">ογιστούν στην καταμέτρηση, η οποία θα ακολουθήσει. </w:t>
      </w:r>
    </w:p>
    <w:p w14:paraId="6A6272C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w:t>
      </w:r>
      <w:r>
        <w:rPr>
          <w:rFonts w:eastAsia="Times New Roman" w:cs="Times New Roman"/>
          <w:szCs w:val="24"/>
        </w:rPr>
        <w:t>, θα καταχωριστούν στα</w:t>
      </w:r>
      <w:r>
        <w:rPr>
          <w:rFonts w:eastAsia="Times New Roman" w:cs="Times New Roman"/>
          <w:szCs w:val="24"/>
        </w:rPr>
        <w:t xml:space="preserve"> Πρακτικά</w:t>
      </w:r>
      <w:r>
        <w:rPr>
          <w:rFonts w:eastAsia="Times New Roman" w:cs="Times New Roman"/>
          <w:szCs w:val="24"/>
        </w:rPr>
        <w:t>.</w:t>
      </w:r>
    </w:p>
    <w:p w14:paraId="6A6272C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w:t>
      </w:r>
      <w:r>
        <w:rPr>
          <w:rFonts w:eastAsia="Times New Roman" w:cs="Times New Roman"/>
          <w:szCs w:val="24"/>
        </w:rPr>
        <w:t>ρακτικά και έχουν ως εξής:</w:t>
      </w:r>
    </w:p>
    <w:p w14:paraId="6A6272CE"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7A4C9E">
        <w:rPr>
          <w:rFonts w:eastAsia="Times New Roman" w:cs="Times New Roman"/>
          <w:color w:val="FF0000"/>
          <w:szCs w:val="24"/>
        </w:rPr>
        <w:t>ΑΛΛΑΓΗ ΣΕΛΙΔΑΣ</w:t>
      </w:r>
      <w:r>
        <w:rPr>
          <w:rFonts w:eastAsia="Times New Roman" w:cs="Times New Roman"/>
          <w:color w:val="FF0000"/>
          <w:szCs w:val="24"/>
        </w:rPr>
        <w:t>)</w:t>
      </w:r>
    </w:p>
    <w:p w14:paraId="6A6272CF" w14:textId="77777777" w:rsidR="00CD4C30" w:rsidRDefault="00DA53E9">
      <w:pPr>
        <w:spacing w:line="600" w:lineRule="auto"/>
        <w:ind w:firstLine="720"/>
        <w:jc w:val="center"/>
        <w:rPr>
          <w:rFonts w:eastAsia="Times New Roman" w:cs="Times New Roman"/>
          <w:color w:val="FF0000"/>
          <w:szCs w:val="24"/>
        </w:rPr>
      </w:pPr>
      <w:r w:rsidRPr="00776B00">
        <w:rPr>
          <w:rFonts w:eastAsia="Times New Roman" w:cs="Times New Roman"/>
          <w:color w:val="FF0000"/>
          <w:szCs w:val="24"/>
        </w:rPr>
        <w:t>(Να μπουν οι σελ. 11-</w:t>
      </w:r>
      <w:r>
        <w:rPr>
          <w:rFonts w:eastAsia="Times New Roman" w:cs="Times New Roman"/>
          <w:color w:val="FF0000"/>
          <w:szCs w:val="24"/>
        </w:rPr>
        <w:t>22</w:t>
      </w:r>
      <w:r w:rsidRPr="00776B00">
        <w:rPr>
          <w:rFonts w:eastAsia="Times New Roman" w:cs="Times New Roman"/>
          <w:color w:val="FF0000"/>
          <w:szCs w:val="24"/>
        </w:rPr>
        <w:t>)</w:t>
      </w:r>
    </w:p>
    <w:p w14:paraId="6A6272D0"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7A4C9E">
        <w:rPr>
          <w:rFonts w:eastAsia="Times New Roman" w:cs="Times New Roman"/>
          <w:color w:val="FF0000"/>
          <w:szCs w:val="24"/>
        </w:rPr>
        <w:t>ΑΛΛΑΓΗ ΣΕΛΙΔΑΣ</w:t>
      </w:r>
      <w:r>
        <w:rPr>
          <w:rFonts w:eastAsia="Times New Roman" w:cs="Times New Roman"/>
          <w:color w:val="FF0000"/>
          <w:szCs w:val="24"/>
        </w:rPr>
        <w:t>)</w:t>
      </w:r>
    </w:p>
    <w:p w14:paraId="6A6272D1"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Υπενθυμίζουμε στους </w:t>
      </w:r>
      <w:r>
        <w:rPr>
          <w:rFonts w:eastAsia="Times New Roman" w:cs="Times New Roman"/>
          <w:szCs w:val="24"/>
        </w:rPr>
        <w:t xml:space="preserve">εισηγητές </w:t>
      </w:r>
      <w:r>
        <w:rPr>
          <w:rFonts w:eastAsia="Times New Roman" w:cs="Times New Roman"/>
          <w:szCs w:val="24"/>
        </w:rPr>
        <w:t xml:space="preserve">και </w:t>
      </w:r>
      <w:r>
        <w:rPr>
          <w:rFonts w:eastAsia="Times New Roman" w:cs="Times New Roman"/>
          <w:szCs w:val="24"/>
        </w:rPr>
        <w:t>ειδικούς αγορητές</w:t>
      </w:r>
      <w:r>
        <w:rPr>
          <w:rFonts w:eastAsia="Times New Roman" w:cs="Times New Roman"/>
          <w:szCs w:val="24"/>
        </w:rPr>
        <w:t xml:space="preserve"> </w:t>
      </w:r>
      <w:r>
        <w:rPr>
          <w:rFonts w:eastAsia="Times New Roman" w:cs="Times New Roman"/>
          <w:szCs w:val="24"/>
        </w:rPr>
        <w:t xml:space="preserve">του σχεδίου νόμου να παραμείνουν μετά την ολοκλήρωση της ονομαστικής ψηφοφορίας για να ψηφίσουν επί του ακροτελεύτιου άρθρου και του συνόλου του σχεδίου νόμου του Υπουργείου Υγείας. </w:t>
      </w:r>
    </w:p>
    <w:p w14:paraId="6A6272D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ενημερώνω ότι </w:t>
      </w:r>
      <w:r>
        <w:rPr>
          <w:rFonts w:eastAsia="Times New Roman" w:cs="Times New Roman"/>
          <w:szCs w:val="24"/>
        </w:rPr>
        <w:t>οι συνάδελφοι</w:t>
      </w:r>
      <w:r>
        <w:rPr>
          <w:rFonts w:eastAsia="Times New Roman" w:cs="Times New Roman"/>
          <w:szCs w:val="24"/>
        </w:rPr>
        <w:t xml:space="preserve"> κ.κ. </w:t>
      </w:r>
      <w:r>
        <w:rPr>
          <w:rFonts w:eastAsia="Times New Roman" w:cs="Times New Roman"/>
          <w:szCs w:val="24"/>
        </w:rPr>
        <w:t>Γεώργι</w:t>
      </w:r>
      <w:r>
        <w:rPr>
          <w:rFonts w:eastAsia="Times New Roman" w:cs="Times New Roman"/>
          <w:szCs w:val="24"/>
        </w:rPr>
        <w:t>ος Κουμουτσάκος</w:t>
      </w:r>
      <w:r>
        <w:rPr>
          <w:rFonts w:eastAsia="Times New Roman" w:cs="Times New Roman"/>
          <w:szCs w:val="24"/>
        </w:rPr>
        <w:t xml:space="preserve">, Εμμανουήλ </w:t>
      </w:r>
      <w:proofErr w:type="spellStart"/>
      <w:r>
        <w:rPr>
          <w:rFonts w:eastAsia="Times New Roman" w:cs="Times New Roman"/>
          <w:szCs w:val="24"/>
        </w:rPr>
        <w:t>Κόνσολα</w:t>
      </w:r>
      <w:r>
        <w:rPr>
          <w:rFonts w:eastAsia="Times New Roman" w:cs="Times New Roman"/>
          <w:szCs w:val="24"/>
        </w:rPr>
        <w:t>ς</w:t>
      </w:r>
      <w:proofErr w:type="spellEnd"/>
      <w:r>
        <w:rPr>
          <w:rFonts w:eastAsia="Times New Roman" w:cs="Times New Roman"/>
          <w:szCs w:val="24"/>
        </w:rPr>
        <w:t xml:space="preserve">, </w:t>
      </w:r>
      <w:r>
        <w:rPr>
          <w:rFonts w:eastAsia="Times New Roman" w:cs="Times New Roman"/>
          <w:szCs w:val="24"/>
        </w:rPr>
        <w:lastRenderedPageBreak/>
        <w:t xml:space="preserve">Κωνσταντίνος </w:t>
      </w:r>
      <w:r>
        <w:rPr>
          <w:rFonts w:eastAsia="Times New Roman" w:cs="Times New Roman"/>
          <w:szCs w:val="24"/>
        </w:rPr>
        <w:t>Γκιουλέκα</w:t>
      </w:r>
      <w:r>
        <w:rPr>
          <w:rFonts w:eastAsia="Times New Roman" w:cs="Times New Roman"/>
          <w:szCs w:val="24"/>
        </w:rPr>
        <w:t>ς</w:t>
      </w:r>
      <w:r>
        <w:rPr>
          <w:rFonts w:eastAsia="Times New Roman" w:cs="Times New Roman"/>
          <w:szCs w:val="24"/>
        </w:rPr>
        <w:t>, Σάββα</w:t>
      </w:r>
      <w:r>
        <w:rPr>
          <w:rFonts w:eastAsia="Times New Roman" w:cs="Times New Roman"/>
          <w:szCs w:val="24"/>
        </w:rPr>
        <w:t>ς</w:t>
      </w:r>
      <w:r>
        <w:rPr>
          <w:rFonts w:eastAsia="Times New Roman" w:cs="Times New Roman"/>
          <w:szCs w:val="24"/>
        </w:rPr>
        <w:t xml:space="preserve"> Αναστασιάδη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Σταύρος </w:t>
      </w:r>
      <w:r>
        <w:rPr>
          <w:rFonts w:eastAsia="Times New Roman" w:cs="Times New Roman"/>
          <w:szCs w:val="24"/>
        </w:rPr>
        <w:t>Καλαφάτη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Θεόδωρος </w:t>
      </w:r>
      <w:r>
        <w:rPr>
          <w:rFonts w:eastAsia="Times New Roman" w:cs="Times New Roman"/>
          <w:szCs w:val="24"/>
        </w:rPr>
        <w:t xml:space="preserve">Καράογλου, Ελένη Ράπτη, </w:t>
      </w:r>
      <w:r>
        <w:rPr>
          <w:rFonts w:eastAsia="Times New Roman" w:cs="Times New Roman"/>
          <w:szCs w:val="24"/>
        </w:rPr>
        <w:t xml:space="preserve">Χρήστος </w:t>
      </w:r>
      <w:proofErr w:type="spellStart"/>
      <w:r>
        <w:rPr>
          <w:rFonts w:eastAsia="Times New Roman" w:cs="Times New Roman"/>
          <w:szCs w:val="24"/>
        </w:rPr>
        <w:t>Σταϊκούρα</w:t>
      </w:r>
      <w:r>
        <w:rPr>
          <w:rFonts w:eastAsia="Times New Roman" w:cs="Times New Roman"/>
          <w:szCs w:val="24"/>
        </w:rPr>
        <w:t>ς</w:t>
      </w:r>
      <w:proofErr w:type="spellEnd"/>
      <w:r>
        <w:rPr>
          <w:rFonts w:eastAsia="Times New Roman" w:cs="Times New Roman"/>
          <w:szCs w:val="24"/>
        </w:rPr>
        <w:t xml:space="preserve">, Αικατερίνη Μάρκου, </w:t>
      </w:r>
      <w:r>
        <w:rPr>
          <w:rFonts w:eastAsia="Times New Roman" w:cs="Times New Roman"/>
          <w:szCs w:val="24"/>
        </w:rPr>
        <w:t xml:space="preserve">Χρήστος </w:t>
      </w:r>
      <w:proofErr w:type="spellStart"/>
      <w:r>
        <w:rPr>
          <w:rFonts w:eastAsia="Times New Roman" w:cs="Times New Roman"/>
          <w:szCs w:val="24"/>
        </w:rPr>
        <w:t>Μπουκώρος</w:t>
      </w:r>
      <w:proofErr w:type="spellEnd"/>
      <w:r>
        <w:rPr>
          <w:rFonts w:eastAsia="Times New Roman" w:cs="Times New Roman"/>
          <w:szCs w:val="24"/>
        </w:rPr>
        <w:t>, Ανδρέα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Λοβέρδος</w:t>
      </w:r>
      <w:r>
        <w:rPr>
          <w:rFonts w:eastAsia="Times New Roman" w:cs="Times New Roman"/>
          <w:szCs w:val="24"/>
        </w:rPr>
        <w:t xml:space="preserve">, </w:t>
      </w:r>
      <w:r>
        <w:rPr>
          <w:rFonts w:eastAsia="Times New Roman" w:cs="Times New Roman"/>
          <w:szCs w:val="24"/>
        </w:rPr>
        <w:t xml:space="preserve">Δημήτριος </w:t>
      </w:r>
      <w:proofErr w:type="spellStart"/>
      <w:r>
        <w:rPr>
          <w:rFonts w:eastAsia="Times New Roman" w:cs="Times New Roman"/>
          <w:szCs w:val="24"/>
        </w:rPr>
        <w:t>Κρεμαστινός</w:t>
      </w:r>
      <w:proofErr w:type="spellEnd"/>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Κωνσταντίνος </w:t>
      </w:r>
      <w:r>
        <w:rPr>
          <w:rFonts w:eastAsia="Times New Roman" w:cs="Times New Roman"/>
          <w:szCs w:val="24"/>
        </w:rPr>
        <w:t>Σκανδα</w:t>
      </w:r>
      <w:r>
        <w:rPr>
          <w:rFonts w:eastAsia="Times New Roman" w:cs="Times New Roman"/>
          <w:szCs w:val="24"/>
        </w:rPr>
        <w:t>λίδη</w:t>
      </w:r>
      <w:r>
        <w:rPr>
          <w:rFonts w:eastAsia="Times New Roman" w:cs="Times New Roman"/>
          <w:szCs w:val="24"/>
        </w:rPr>
        <w:t xml:space="preserve">ς δεν θα παρευρεθούν στη σημερινή ονομαστική ψηφοφορία και μας γνωρίζουν με επιστολή τους πως αν ήταν παρόντες </w:t>
      </w:r>
      <w:r>
        <w:rPr>
          <w:rFonts w:eastAsia="Times New Roman" w:cs="Times New Roman"/>
          <w:szCs w:val="24"/>
        </w:rPr>
        <w:t>θα ψήφιζαν «</w:t>
      </w:r>
      <w:r>
        <w:rPr>
          <w:rFonts w:eastAsia="Times New Roman" w:cs="Times New Roman"/>
          <w:szCs w:val="24"/>
        </w:rPr>
        <w:t>Ναι</w:t>
      </w:r>
      <w:r>
        <w:rPr>
          <w:rFonts w:eastAsia="Times New Roman" w:cs="Times New Roman"/>
          <w:szCs w:val="24"/>
        </w:rPr>
        <w:t>» επί του άρθρου 91 και «</w:t>
      </w:r>
      <w:r>
        <w:rPr>
          <w:rFonts w:eastAsia="Times New Roman" w:cs="Times New Roman"/>
          <w:szCs w:val="24"/>
        </w:rPr>
        <w:t>ΟΧΙ</w:t>
      </w:r>
      <w:r>
        <w:rPr>
          <w:rFonts w:eastAsia="Times New Roman" w:cs="Times New Roman"/>
          <w:szCs w:val="24"/>
        </w:rPr>
        <w:t>» επί της υπουργικής τροπολογίας</w:t>
      </w:r>
      <w:r>
        <w:rPr>
          <w:rFonts w:eastAsia="Times New Roman" w:cs="Times New Roman"/>
          <w:szCs w:val="24"/>
        </w:rPr>
        <w:t xml:space="preserve"> με γενικό αριθμό</w:t>
      </w:r>
      <w:r>
        <w:rPr>
          <w:rFonts w:eastAsia="Times New Roman" w:cs="Times New Roman"/>
          <w:szCs w:val="24"/>
        </w:rPr>
        <w:t xml:space="preserve"> 2013</w:t>
      </w:r>
      <w:r>
        <w:rPr>
          <w:rFonts w:eastAsia="Times New Roman" w:cs="Times New Roman"/>
          <w:szCs w:val="24"/>
        </w:rPr>
        <w:t xml:space="preserve"> και ειδικό </w:t>
      </w:r>
      <w:r>
        <w:rPr>
          <w:rFonts w:eastAsia="Times New Roman" w:cs="Times New Roman"/>
          <w:szCs w:val="24"/>
        </w:rPr>
        <w:t xml:space="preserve">163. Άπαντες δηλώνουν ότι ψηφίζουν σύμφωνα με την απόφαση των κομμάτων τους. </w:t>
      </w:r>
    </w:p>
    <w:p w14:paraId="6A6272D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14:paraId="6A6272D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και έχουν ως εξής: </w:t>
      </w:r>
    </w:p>
    <w:p w14:paraId="6A6272D5"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00763">
        <w:rPr>
          <w:rFonts w:eastAsia="Times New Roman" w:cs="Times New Roman"/>
          <w:color w:val="FF0000"/>
          <w:szCs w:val="24"/>
        </w:rPr>
        <w:t>ΑΛΛΑΓΗ ΣΕΛΙΔΑΣ</w:t>
      </w:r>
      <w:r>
        <w:rPr>
          <w:rFonts w:eastAsia="Times New Roman" w:cs="Times New Roman"/>
          <w:color w:val="FF0000"/>
          <w:szCs w:val="24"/>
        </w:rPr>
        <w:t>)</w:t>
      </w:r>
    </w:p>
    <w:p w14:paraId="6A6272D6" w14:textId="77777777" w:rsidR="00CD4C30" w:rsidRDefault="00DA53E9">
      <w:pPr>
        <w:spacing w:line="600" w:lineRule="auto"/>
        <w:ind w:firstLine="720"/>
        <w:jc w:val="center"/>
        <w:rPr>
          <w:rFonts w:eastAsia="Times New Roman" w:cs="Times New Roman"/>
          <w:color w:val="FF0000"/>
          <w:szCs w:val="24"/>
        </w:rPr>
      </w:pPr>
      <w:r w:rsidRPr="00300763">
        <w:rPr>
          <w:rFonts w:eastAsia="Times New Roman" w:cs="Times New Roman"/>
          <w:color w:val="FF0000"/>
          <w:szCs w:val="24"/>
        </w:rPr>
        <w:t xml:space="preserve">(Να μπουν οι σελ. </w:t>
      </w:r>
      <w:r>
        <w:rPr>
          <w:rFonts w:eastAsia="Times New Roman" w:cs="Times New Roman"/>
          <w:color w:val="FF0000"/>
          <w:szCs w:val="24"/>
        </w:rPr>
        <w:t>24-36</w:t>
      </w:r>
      <w:r w:rsidRPr="00300763">
        <w:rPr>
          <w:rFonts w:eastAsia="Times New Roman" w:cs="Times New Roman"/>
          <w:color w:val="FF0000"/>
          <w:szCs w:val="24"/>
        </w:rPr>
        <w:t>)</w:t>
      </w:r>
    </w:p>
    <w:p w14:paraId="6A6272D7" w14:textId="77777777" w:rsidR="00CD4C30" w:rsidRDefault="00DA53E9">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w:t>
      </w:r>
      <w:r w:rsidRPr="00300763">
        <w:rPr>
          <w:rFonts w:eastAsia="Times New Roman" w:cs="Times New Roman"/>
          <w:color w:val="FF0000"/>
          <w:szCs w:val="24"/>
        </w:rPr>
        <w:t>ΑΛΛΑΓΗ ΣΕΛΙΔΑΣ</w:t>
      </w:r>
      <w:r>
        <w:rPr>
          <w:rFonts w:eastAsia="Times New Roman" w:cs="Times New Roman"/>
          <w:color w:val="FF0000"/>
          <w:szCs w:val="24"/>
        </w:rPr>
        <w:t>)</w:t>
      </w:r>
    </w:p>
    <w:p w14:paraId="6A6272D8"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ενημερώσω το Σώμα ότι τη συνεδρίασή μας </w:t>
      </w:r>
      <w:r>
        <w:rPr>
          <w:rFonts w:eastAsia="Times New Roman" w:cs="Times New Roman"/>
          <w:szCs w:val="24"/>
        </w:rPr>
        <w:t>παρακολουθούν από τα άνω δυτικά θεωρεία</w:t>
      </w:r>
      <w:r>
        <w:rPr>
          <w:rFonts w:eastAsia="Times New Roman" w:cs="Times New Roman"/>
          <w:szCs w:val="24"/>
        </w:rPr>
        <w:t xml:space="preserve">,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τριάντα οκτώ μαθήτριες και μαθητές και τ</w:t>
      </w:r>
      <w:r>
        <w:rPr>
          <w:rFonts w:eastAsia="Times New Roman" w:cs="Times New Roman"/>
          <w:szCs w:val="24"/>
        </w:rPr>
        <w:t>έσσερις συνοδοί εκπαιδευτικοί από το 1</w:t>
      </w:r>
      <w:r w:rsidRPr="003761CC">
        <w:rPr>
          <w:rFonts w:eastAsia="Times New Roman" w:cs="Times New Roman"/>
          <w:szCs w:val="24"/>
          <w:vertAlign w:val="superscript"/>
        </w:rPr>
        <w:t>ο</w:t>
      </w:r>
      <w:r>
        <w:rPr>
          <w:rFonts w:eastAsia="Times New Roman" w:cs="Times New Roman"/>
          <w:szCs w:val="24"/>
        </w:rPr>
        <w:t xml:space="preserve"> Γενικό Λύκειο Βύρωνα.</w:t>
      </w:r>
    </w:p>
    <w:p w14:paraId="6A6272D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 xml:space="preserve">καλωσορίζει. </w:t>
      </w:r>
    </w:p>
    <w:p w14:paraId="6A6272DA"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6A6272DB" w14:textId="77777777" w:rsidR="00CD4C30" w:rsidRDefault="00DA53E9">
      <w:pPr>
        <w:autoSpaceDE w:val="0"/>
        <w:autoSpaceDN w:val="0"/>
        <w:adjustRightInd w:val="0"/>
        <w:spacing w:line="600" w:lineRule="auto"/>
        <w:ind w:firstLine="709"/>
        <w:rPr>
          <w:rFonts w:eastAsia="SimSun"/>
          <w:szCs w:val="24"/>
          <w:lang w:eastAsia="zh-CN"/>
        </w:rPr>
      </w:pPr>
      <w:r w:rsidRPr="00EF3F89">
        <w:rPr>
          <w:rFonts w:eastAsia="SimSun"/>
          <w:szCs w:val="24"/>
          <w:lang w:eastAsia="zh-CN"/>
        </w:rPr>
        <w:t>Παρακαλώ να κλείσει το σύστημα της ηλεκτρονικής ψηφοφορίας.</w:t>
      </w:r>
    </w:p>
    <w:p w14:paraId="6A6272DC" w14:textId="77777777" w:rsidR="00CD4C30" w:rsidRDefault="00DA53E9">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6A6272DD" w14:textId="77777777" w:rsidR="00CD4C30" w:rsidRDefault="00DA53E9">
      <w:pPr>
        <w:spacing w:line="600" w:lineRule="auto"/>
        <w:ind w:left="1440" w:firstLine="720"/>
        <w:jc w:val="both"/>
        <w:rPr>
          <w:rFonts w:eastAsia="Times New Roman"/>
          <w:szCs w:val="24"/>
        </w:rPr>
      </w:pPr>
      <w:r w:rsidDel="0049476A">
        <w:rPr>
          <w:rFonts w:eastAsia="Times New Roman"/>
          <w:szCs w:val="24"/>
        </w:rPr>
        <w:t xml:space="preserve"> </w:t>
      </w:r>
      <w:r w:rsidRPr="00CC4A17">
        <w:rPr>
          <w:rFonts w:eastAsia="Times New Roman"/>
          <w:szCs w:val="24"/>
        </w:rPr>
        <w:t>(</w:t>
      </w:r>
      <w:r>
        <w:rPr>
          <w:rFonts w:eastAsia="Times New Roman"/>
          <w:szCs w:val="24"/>
        </w:rPr>
        <w:t xml:space="preserve">ΜΕΤΑ ΤΗΝ ΗΛΕΚΤΡΟΝΙΚΗ </w:t>
      </w:r>
      <w:r>
        <w:rPr>
          <w:rFonts w:eastAsia="Times New Roman"/>
          <w:szCs w:val="24"/>
        </w:rPr>
        <w:t>ΚΑΤΑΜΕΤΡΗΣΗ)</w:t>
      </w:r>
    </w:p>
    <w:p w14:paraId="6A6272DE" w14:textId="77777777" w:rsidR="00CD4C30" w:rsidRDefault="00DA53E9">
      <w:pPr>
        <w:spacing w:line="600" w:lineRule="auto"/>
        <w:ind w:firstLine="720"/>
        <w:jc w:val="both"/>
        <w:rPr>
          <w:rFonts w:eastAsia="Times New Roman"/>
          <w:szCs w:val="24"/>
        </w:rPr>
      </w:pPr>
      <w:r w:rsidRPr="00CC4A17">
        <w:rPr>
          <w:rFonts w:eastAsia="Times New Roman"/>
          <w:b/>
          <w:szCs w:val="24"/>
        </w:rPr>
        <w:lastRenderedPageBreak/>
        <w:t>ΠΡΟΕΔΡΕΥΩΝ (Νικήτας Κακλαμάνης):</w:t>
      </w:r>
      <w:r>
        <w:rPr>
          <w:rFonts w:eastAsia="Times New Roman"/>
          <w:b/>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6A6272DF" w14:textId="77777777" w:rsidR="00CD4C30" w:rsidRDefault="00DA53E9">
      <w:pPr>
        <w:spacing w:line="600" w:lineRule="auto"/>
        <w:ind w:firstLine="720"/>
        <w:jc w:val="both"/>
        <w:rPr>
          <w:rFonts w:eastAsia="Times New Roman"/>
          <w:szCs w:val="24"/>
        </w:rPr>
      </w:pPr>
      <w:r>
        <w:rPr>
          <w:rFonts w:eastAsia="Times New Roman"/>
          <w:szCs w:val="24"/>
        </w:rPr>
        <w:t xml:space="preserve">Ψήφισαν συνολικά 262 Βουλευτές. </w:t>
      </w:r>
    </w:p>
    <w:p w14:paraId="6A6272E0" w14:textId="77777777" w:rsidR="00CD4C30" w:rsidRDefault="00DA53E9">
      <w:pPr>
        <w:spacing w:line="600" w:lineRule="auto"/>
        <w:ind w:firstLine="720"/>
        <w:jc w:val="both"/>
        <w:rPr>
          <w:rFonts w:eastAsia="Times New Roman"/>
          <w:szCs w:val="24"/>
        </w:rPr>
      </w:pPr>
      <w:r>
        <w:rPr>
          <w:rFonts w:eastAsia="Times New Roman"/>
          <w:szCs w:val="24"/>
        </w:rPr>
        <w:t>Επί του άρθρου 91:</w:t>
      </w:r>
    </w:p>
    <w:p w14:paraId="6A6272E1" w14:textId="77777777" w:rsidR="00CD4C30" w:rsidRDefault="00DA53E9">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 δηλαδή «ΝΑΙ», ψήφισαν 229</w:t>
      </w:r>
      <w:r w:rsidRPr="006A244A">
        <w:rPr>
          <w:rFonts w:eastAsia="Times New Roman"/>
          <w:szCs w:val="24"/>
        </w:rPr>
        <w:t xml:space="preserve"> Βουλευτές.</w:t>
      </w:r>
    </w:p>
    <w:p w14:paraId="6A6272E2" w14:textId="77777777" w:rsidR="00CD4C30" w:rsidRDefault="00DA53E9">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 δηλαδή «ΟΧΙ», ψήφισαν 32</w:t>
      </w:r>
      <w:r w:rsidRPr="006A244A">
        <w:rPr>
          <w:rFonts w:eastAsia="Times New Roman"/>
          <w:szCs w:val="24"/>
        </w:rPr>
        <w:t xml:space="preserve"> Βουλευτές.</w:t>
      </w:r>
    </w:p>
    <w:p w14:paraId="6A6272E3" w14:textId="77777777" w:rsidR="00CD4C30" w:rsidRDefault="00DA53E9">
      <w:pPr>
        <w:spacing w:line="600" w:lineRule="auto"/>
        <w:ind w:firstLine="720"/>
        <w:jc w:val="both"/>
        <w:rPr>
          <w:rFonts w:eastAsia="Times New Roman"/>
          <w:szCs w:val="24"/>
        </w:rPr>
      </w:pPr>
      <w:r>
        <w:rPr>
          <w:rFonts w:eastAsia="Times New Roman"/>
          <w:szCs w:val="24"/>
        </w:rPr>
        <w:t xml:space="preserve">Ψήφισε </w:t>
      </w:r>
      <w:r w:rsidRPr="006A244A">
        <w:rPr>
          <w:rFonts w:eastAsia="Times New Roman"/>
          <w:szCs w:val="24"/>
        </w:rPr>
        <w:t>«</w:t>
      </w:r>
      <w:r w:rsidRPr="006A244A">
        <w:rPr>
          <w:rFonts w:eastAsia="Times New Roman"/>
          <w:szCs w:val="24"/>
        </w:rPr>
        <w:t>ΠΑΡΩΝ</w:t>
      </w:r>
      <w:r w:rsidRPr="006A244A">
        <w:rPr>
          <w:rFonts w:eastAsia="Times New Roman"/>
          <w:szCs w:val="24"/>
        </w:rPr>
        <w:t>»</w:t>
      </w:r>
      <w:r>
        <w:rPr>
          <w:rFonts w:eastAsia="Times New Roman"/>
          <w:szCs w:val="24"/>
        </w:rPr>
        <w:t xml:space="preserve"> 1</w:t>
      </w:r>
      <w:r>
        <w:rPr>
          <w:rFonts w:eastAsia="Times New Roman"/>
          <w:szCs w:val="24"/>
        </w:rPr>
        <w:t xml:space="preserve"> Βουλευτής</w:t>
      </w:r>
      <w:r w:rsidRPr="006A244A">
        <w:rPr>
          <w:rFonts w:eastAsia="Times New Roman"/>
          <w:szCs w:val="24"/>
        </w:rPr>
        <w:t>.</w:t>
      </w:r>
      <w:r w:rsidRPr="00A622E5">
        <w:rPr>
          <w:rFonts w:eastAsia="Times New Roman"/>
          <w:szCs w:val="24"/>
        </w:rPr>
        <w:t xml:space="preserve"> </w:t>
      </w:r>
    </w:p>
    <w:p w14:paraId="6A6272E4" w14:textId="77777777" w:rsidR="00CD4C30" w:rsidRDefault="00DA53E9">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91 έ</w:t>
      </w:r>
      <w:r w:rsidRPr="006A244A">
        <w:rPr>
          <w:rFonts w:eastAsia="Times New Roman"/>
          <w:szCs w:val="24"/>
        </w:rPr>
        <w:t>γινε δεκτό κατά πλειοψηφία.</w:t>
      </w:r>
    </w:p>
    <w:p w14:paraId="6A6272E5" w14:textId="77777777" w:rsidR="00CD4C30" w:rsidRDefault="00DA53E9">
      <w:pPr>
        <w:spacing w:line="600" w:lineRule="auto"/>
        <w:ind w:firstLine="720"/>
        <w:jc w:val="both"/>
        <w:rPr>
          <w:rFonts w:eastAsia="Times New Roman"/>
          <w:szCs w:val="24"/>
        </w:rPr>
      </w:pPr>
      <w:r>
        <w:rPr>
          <w:rFonts w:eastAsia="Times New Roman"/>
          <w:szCs w:val="24"/>
        </w:rPr>
        <w:t xml:space="preserve">Επί της τροπολογίας με γενικό αριθμό 2019 και ειδικό 163: </w:t>
      </w:r>
    </w:p>
    <w:p w14:paraId="6A6272E6" w14:textId="77777777" w:rsidR="00CD4C30" w:rsidRDefault="00DA53E9">
      <w:pPr>
        <w:spacing w:line="600" w:lineRule="auto"/>
        <w:ind w:firstLine="720"/>
        <w:jc w:val="both"/>
        <w:rPr>
          <w:rFonts w:eastAsia="Times New Roman"/>
          <w:szCs w:val="24"/>
        </w:rPr>
      </w:pPr>
      <w:r>
        <w:rPr>
          <w:rFonts w:eastAsia="Times New Roman"/>
          <w:szCs w:val="24"/>
        </w:rPr>
        <w:t xml:space="preserve">Υπέρ της τροπολογίας, </w:t>
      </w:r>
      <w:r w:rsidRPr="006A244A">
        <w:rPr>
          <w:rFonts w:eastAsia="Times New Roman"/>
          <w:szCs w:val="24"/>
        </w:rPr>
        <w:t>δηλα</w:t>
      </w:r>
      <w:r>
        <w:rPr>
          <w:rFonts w:eastAsia="Times New Roman"/>
          <w:szCs w:val="24"/>
        </w:rPr>
        <w:t>δή «ΝΑΙ», ψήφισαν 152</w:t>
      </w:r>
      <w:r w:rsidRPr="006A244A">
        <w:rPr>
          <w:rFonts w:eastAsia="Times New Roman"/>
          <w:szCs w:val="24"/>
        </w:rPr>
        <w:t xml:space="preserve"> Βουλευ</w:t>
      </w:r>
      <w:r w:rsidRPr="006A244A">
        <w:rPr>
          <w:rFonts w:eastAsia="Times New Roman"/>
          <w:szCs w:val="24"/>
        </w:rPr>
        <w:t>τές</w:t>
      </w:r>
      <w:r>
        <w:rPr>
          <w:rFonts w:eastAsia="Times New Roman"/>
          <w:szCs w:val="24"/>
        </w:rPr>
        <w:t>.</w:t>
      </w:r>
    </w:p>
    <w:p w14:paraId="6A6272E7" w14:textId="77777777" w:rsidR="00CD4C30" w:rsidRDefault="00DA53E9">
      <w:pPr>
        <w:spacing w:line="600" w:lineRule="auto"/>
        <w:ind w:firstLine="720"/>
        <w:jc w:val="both"/>
        <w:rPr>
          <w:rFonts w:eastAsia="Times New Roman"/>
          <w:szCs w:val="24"/>
        </w:rPr>
      </w:pPr>
      <w:r>
        <w:rPr>
          <w:rFonts w:eastAsia="Times New Roman"/>
          <w:szCs w:val="24"/>
        </w:rPr>
        <w:t>Κατά της τροπολογίας, δηλαδή «ΟΧΙ, ψήφισαν 110 Βουλευτές.</w:t>
      </w:r>
    </w:p>
    <w:p w14:paraId="6A6272E8" w14:textId="77777777" w:rsidR="00CD4C30" w:rsidRDefault="00DA53E9">
      <w:pPr>
        <w:spacing w:line="600" w:lineRule="auto"/>
        <w:ind w:firstLine="720"/>
        <w:jc w:val="both"/>
        <w:rPr>
          <w:rFonts w:eastAsia="Times New Roman"/>
          <w:szCs w:val="24"/>
        </w:rPr>
      </w:pPr>
      <w:r>
        <w:rPr>
          <w:rFonts w:eastAsia="Times New Roman"/>
          <w:szCs w:val="24"/>
        </w:rPr>
        <w:t>«</w:t>
      </w:r>
      <w:r>
        <w:rPr>
          <w:rFonts w:eastAsia="Times New Roman"/>
          <w:szCs w:val="24"/>
        </w:rPr>
        <w:t>ΠΑΡΩΝ</w:t>
      </w:r>
      <w:r>
        <w:rPr>
          <w:rFonts w:eastAsia="Times New Roman"/>
          <w:szCs w:val="24"/>
        </w:rPr>
        <w:t>» ουδείς εψήφισε.</w:t>
      </w:r>
    </w:p>
    <w:p w14:paraId="6A6272E9" w14:textId="77777777" w:rsidR="00CD4C30" w:rsidRDefault="00DA53E9">
      <w:pPr>
        <w:spacing w:line="600" w:lineRule="auto"/>
        <w:ind w:firstLine="720"/>
        <w:jc w:val="both"/>
        <w:rPr>
          <w:rFonts w:eastAsia="Times New Roman"/>
          <w:szCs w:val="24"/>
        </w:rPr>
      </w:pPr>
      <w:r>
        <w:rPr>
          <w:rFonts w:eastAsia="Times New Roman"/>
          <w:szCs w:val="24"/>
        </w:rPr>
        <w:lastRenderedPageBreak/>
        <w:t>Συνεπώς η τροπολογία με γενικό αριθμό 2019</w:t>
      </w:r>
      <w:r w:rsidRPr="00DE0654">
        <w:rPr>
          <w:rFonts w:eastAsia="Times New Roman"/>
          <w:szCs w:val="24"/>
        </w:rPr>
        <w:t xml:space="preserve"> και ειδικό 163</w:t>
      </w:r>
      <w:r>
        <w:rPr>
          <w:rFonts w:eastAsia="Times New Roman"/>
          <w:szCs w:val="24"/>
        </w:rPr>
        <w:t xml:space="preserve"> έγινε δεκτή κατά πλειοψηφία και εντάσσεται στο νομοσχέδιο ως ίδιον άρθρο.</w:t>
      </w:r>
    </w:p>
    <w:p w14:paraId="6A6272EA" w14:textId="77777777" w:rsidR="00CD4C30" w:rsidRDefault="00DA53E9">
      <w:pPr>
        <w:spacing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 xml:space="preserve">όπως </w:t>
      </w:r>
      <w:r w:rsidRPr="0001772E">
        <w:rPr>
          <w:rFonts w:eastAsia="Times New Roman" w:cs="Times New Roman"/>
          <w:szCs w:val="24"/>
        </w:rPr>
        <w:t>αποτυπώθηκαν κατά την ψήφιση με το ηλεκτρονικό σύστημα, καταχωρίζονται στα Πρακτικά της σημερινής συνεδρίασης και έχουν ως εξής:</w:t>
      </w:r>
      <w:r>
        <w:rPr>
          <w:rFonts w:eastAsia="Times New Roman" w:cs="Times New Roman"/>
          <w:szCs w:val="24"/>
        </w:rPr>
        <w:t xml:space="preserve"> </w:t>
      </w:r>
    </w:p>
    <w:p w14:paraId="6A6272EB" w14:textId="77777777" w:rsidR="00CD4C30" w:rsidRDefault="00DA53E9">
      <w:pPr>
        <w:spacing w:line="600" w:lineRule="auto"/>
        <w:ind w:firstLine="709"/>
        <w:contextualSpacing/>
        <w:jc w:val="center"/>
        <w:rPr>
          <w:rFonts w:eastAsia="Times New Roman" w:cs="Times New Roman"/>
          <w:color w:val="FF0000"/>
          <w:szCs w:val="24"/>
        </w:rPr>
      </w:pPr>
      <w:r w:rsidRPr="0049476A">
        <w:rPr>
          <w:rFonts w:eastAsia="Times New Roman" w:cs="Times New Roman"/>
          <w:color w:val="FF0000"/>
          <w:szCs w:val="24"/>
        </w:rPr>
        <w:t>(</w:t>
      </w:r>
      <w:r w:rsidRPr="007A4C9E">
        <w:rPr>
          <w:rFonts w:eastAsia="Times New Roman" w:cs="Times New Roman"/>
          <w:color w:val="FF0000"/>
          <w:szCs w:val="24"/>
        </w:rPr>
        <w:t>ΑΛΛΑΓΗ ΣΕΛΙΔΑΣ</w:t>
      </w:r>
      <w:r w:rsidRPr="0049476A">
        <w:rPr>
          <w:rFonts w:eastAsia="Times New Roman" w:cs="Times New Roman"/>
          <w:color w:val="FF0000"/>
          <w:szCs w:val="24"/>
        </w:rPr>
        <w:t>)</w:t>
      </w:r>
    </w:p>
    <w:tbl>
      <w:tblPr>
        <w:tblW w:w="10099" w:type="dxa"/>
        <w:tblInd w:w="-897" w:type="dxa"/>
        <w:tblCellMar>
          <w:left w:w="10" w:type="dxa"/>
          <w:right w:w="10" w:type="dxa"/>
        </w:tblCellMar>
        <w:tblLook w:val="04A0" w:firstRow="1" w:lastRow="0" w:firstColumn="1" w:lastColumn="0" w:noHBand="0" w:noVBand="1"/>
      </w:tblPr>
      <w:tblGrid>
        <w:gridCol w:w="5860"/>
        <w:gridCol w:w="1380"/>
        <w:gridCol w:w="1939"/>
        <w:gridCol w:w="920"/>
      </w:tblGrid>
      <w:tr w:rsidR="00CD4C30" w14:paraId="6A6272ED" w14:textId="77777777">
        <w:trPr>
          <w:trHeight w:val="300"/>
        </w:trPr>
        <w:tc>
          <w:tcPr>
            <w:tcW w:w="10099"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6272EC" w14:textId="77777777" w:rsidR="000554A4" w:rsidRPr="00FD207B" w:rsidRDefault="00DA53E9" w:rsidP="000554A4">
            <w:pPr>
              <w:jc w:val="center"/>
              <w:rPr>
                <w:rFonts w:ascii="Segoe UI" w:eastAsia="Times New Roman" w:hAnsi="Segoe UI" w:cs="Segoe UI"/>
                <w:sz w:val="18"/>
                <w:szCs w:val="18"/>
              </w:rPr>
            </w:pPr>
            <w:r w:rsidRPr="00FD207B">
              <w:rPr>
                <w:rFonts w:ascii="Segoe UI" w:eastAsia="Times New Roman" w:hAnsi="Segoe UI" w:cs="Segoe UI"/>
                <w:sz w:val="18"/>
                <w:szCs w:val="18"/>
              </w:rPr>
              <w:t xml:space="preserve">Υπουργείο Υγείας </w:t>
            </w:r>
          </w:p>
        </w:tc>
      </w:tr>
      <w:tr w:rsidR="00CD4C30" w14:paraId="6A6272EF" w14:textId="77777777">
        <w:trPr>
          <w:trHeight w:val="570"/>
        </w:trPr>
        <w:tc>
          <w:tcPr>
            <w:tcW w:w="10099"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6272EE" w14:textId="77777777" w:rsidR="000554A4" w:rsidRPr="00FD207B" w:rsidRDefault="00DA53E9" w:rsidP="000554A4">
            <w:pPr>
              <w:jc w:val="center"/>
              <w:rPr>
                <w:rFonts w:ascii="Segoe UI" w:eastAsia="Times New Roman" w:hAnsi="Segoe UI" w:cs="Segoe UI"/>
                <w:sz w:val="18"/>
                <w:szCs w:val="18"/>
              </w:rPr>
            </w:pPr>
            <w:r w:rsidRPr="00FD207B">
              <w:rPr>
                <w:rFonts w:ascii="Segoe UI" w:eastAsia="Times New Roman" w:hAnsi="Segoe UI" w:cs="Segoe UI"/>
                <w:sz w:val="18"/>
                <w:szCs w:val="18"/>
              </w:rPr>
              <w:t xml:space="preserve">Εκσυγχρονισμός και Αναμόρφωση Θεσμικού Πλαισίου Ιδιωτικών Κλινικών, Σύσταση Εθνικού </w:t>
            </w:r>
            <w:r w:rsidRPr="00FD207B">
              <w:rPr>
                <w:rFonts w:ascii="Segoe UI" w:eastAsia="Times New Roman" w:hAnsi="Segoe UI" w:cs="Segoe UI"/>
                <w:sz w:val="18"/>
                <w:szCs w:val="18"/>
              </w:rPr>
              <w:t>Οργανισμού Δημόσιας Υγείας, Σύσταση Εθνικού Ινστιτούτου Νεοπλασιών και λοιπές διατάξεις</w:t>
            </w:r>
          </w:p>
        </w:tc>
      </w:tr>
      <w:tr w:rsidR="00CD4C30" w14:paraId="6A6272F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2F0" w14:textId="77777777" w:rsidR="000554A4" w:rsidRPr="00FD207B" w:rsidRDefault="00DA53E9" w:rsidP="000554A4">
            <w:pPr>
              <w:rPr>
                <w:rFonts w:ascii="Segoe UI" w:eastAsia="Times New Roman" w:hAnsi="Segoe UI" w:cs="Segoe UI"/>
                <w:sz w:val="18"/>
                <w:szCs w:val="18"/>
              </w:rPr>
            </w:pPr>
            <w:r w:rsidRPr="00FD207B">
              <w:rPr>
                <w:rFonts w:ascii="Segoe UI" w:eastAsia="Times New Roman" w:hAnsi="Segoe UI" w:cs="Segoe UI"/>
                <w:sz w:val="18"/>
                <w:szCs w:val="18"/>
              </w:rPr>
              <w:t>Ονοματεπώνυμο</w:t>
            </w:r>
          </w:p>
        </w:tc>
        <w:tc>
          <w:tcPr>
            <w:tcW w:w="1380" w:type="dxa"/>
            <w:tcBorders>
              <w:top w:val="nil"/>
              <w:left w:val="nil"/>
              <w:bottom w:val="single" w:sz="4" w:space="0" w:color="000000"/>
              <w:right w:val="single" w:sz="4" w:space="0" w:color="000000"/>
            </w:tcBorders>
            <w:shd w:val="clear" w:color="auto" w:fill="auto"/>
            <w:noWrap/>
            <w:vAlign w:val="center"/>
            <w:hideMark/>
          </w:tcPr>
          <w:p w14:paraId="6A6272F1" w14:textId="77777777" w:rsidR="000554A4" w:rsidRPr="00FD207B" w:rsidRDefault="00DA53E9" w:rsidP="000554A4">
            <w:pPr>
              <w:rPr>
                <w:rFonts w:ascii="Segoe UI" w:eastAsia="Times New Roman" w:hAnsi="Segoe UI" w:cs="Segoe UI"/>
                <w:sz w:val="18"/>
                <w:szCs w:val="18"/>
              </w:rPr>
            </w:pPr>
            <w:r w:rsidRPr="00FD207B">
              <w:rPr>
                <w:rFonts w:ascii="Segoe UI" w:eastAsia="Times New Roman" w:hAnsi="Segoe UI" w:cs="Segoe UI"/>
                <w:sz w:val="18"/>
                <w:szCs w:val="18"/>
              </w:rPr>
              <w:t>Κ.Ο</w:t>
            </w:r>
          </w:p>
        </w:tc>
        <w:tc>
          <w:tcPr>
            <w:tcW w:w="1939" w:type="dxa"/>
            <w:tcBorders>
              <w:top w:val="nil"/>
              <w:left w:val="nil"/>
              <w:bottom w:val="single" w:sz="4" w:space="0" w:color="000000"/>
              <w:right w:val="single" w:sz="4" w:space="0" w:color="000000"/>
            </w:tcBorders>
            <w:shd w:val="clear" w:color="auto" w:fill="auto"/>
            <w:noWrap/>
            <w:vAlign w:val="center"/>
            <w:hideMark/>
          </w:tcPr>
          <w:p w14:paraId="6A6272F2" w14:textId="77777777" w:rsidR="000554A4" w:rsidRPr="00FD207B" w:rsidRDefault="00DA53E9" w:rsidP="000554A4">
            <w:pPr>
              <w:rPr>
                <w:rFonts w:ascii="Segoe UI" w:eastAsia="Times New Roman" w:hAnsi="Segoe UI" w:cs="Segoe UI"/>
                <w:sz w:val="18"/>
                <w:szCs w:val="18"/>
              </w:rPr>
            </w:pPr>
            <w:proofErr w:type="spellStart"/>
            <w:r w:rsidRPr="00FD207B">
              <w:rPr>
                <w:rFonts w:ascii="Segoe UI" w:eastAsia="Times New Roman" w:hAnsi="Segoe UI" w:cs="Segoe UI"/>
                <w:sz w:val="18"/>
                <w:szCs w:val="18"/>
              </w:rPr>
              <w:t>Εκλ</w:t>
            </w:r>
            <w:proofErr w:type="spellEnd"/>
            <w:r w:rsidRPr="00FD207B">
              <w:rPr>
                <w:rFonts w:ascii="Segoe UI" w:eastAsia="Times New Roman" w:hAnsi="Segoe UI" w:cs="Segoe UI"/>
                <w:sz w:val="18"/>
                <w:szCs w:val="18"/>
              </w:rPr>
              <w:t>. Περιφέρεια</w:t>
            </w:r>
          </w:p>
        </w:tc>
        <w:tc>
          <w:tcPr>
            <w:tcW w:w="920" w:type="dxa"/>
            <w:tcBorders>
              <w:top w:val="nil"/>
              <w:left w:val="nil"/>
              <w:bottom w:val="single" w:sz="4" w:space="0" w:color="000000"/>
              <w:right w:val="single" w:sz="4" w:space="0" w:color="000000"/>
            </w:tcBorders>
            <w:shd w:val="clear" w:color="auto" w:fill="auto"/>
            <w:noWrap/>
            <w:vAlign w:val="center"/>
            <w:hideMark/>
          </w:tcPr>
          <w:p w14:paraId="6A6272F3" w14:textId="77777777" w:rsidR="000554A4" w:rsidRPr="00FD207B" w:rsidRDefault="00DA53E9" w:rsidP="000554A4">
            <w:pPr>
              <w:rPr>
                <w:rFonts w:ascii="Segoe UI" w:eastAsia="Times New Roman" w:hAnsi="Segoe UI" w:cs="Segoe UI"/>
                <w:sz w:val="18"/>
                <w:szCs w:val="18"/>
              </w:rPr>
            </w:pPr>
            <w:r w:rsidRPr="00FD207B">
              <w:rPr>
                <w:rFonts w:ascii="Segoe UI" w:eastAsia="Times New Roman" w:hAnsi="Segoe UI" w:cs="Segoe UI"/>
                <w:sz w:val="18"/>
                <w:szCs w:val="18"/>
              </w:rPr>
              <w:t>Ψήφος</w:t>
            </w:r>
          </w:p>
        </w:tc>
      </w:tr>
      <w:tr w:rsidR="00CD4C30" w14:paraId="6A6272F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vAlign w:val="center"/>
            <w:hideMark/>
          </w:tcPr>
          <w:p w14:paraId="6A6272F5"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Άρθρο: Άρθρο 91 ως έχει (ΣΥΝΟΛΙΚΑ ΨΗΦΟΙ: NAI:229, OXI:32, ΠΡΝ:1)</w:t>
            </w:r>
          </w:p>
        </w:tc>
        <w:tc>
          <w:tcPr>
            <w:tcW w:w="1380" w:type="dxa"/>
            <w:tcBorders>
              <w:top w:val="nil"/>
              <w:left w:val="nil"/>
              <w:bottom w:val="single" w:sz="4" w:space="0" w:color="000000"/>
              <w:right w:val="single" w:sz="4" w:space="0" w:color="000000"/>
            </w:tcBorders>
            <w:shd w:val="clear" w:color="auto" w:fill="auto"/>
            <w:vAlign w:val="center"/>
            <w:hideMark/>
          </w:tcPr>
          <w:p w14:paraId="6A6272F6"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6A6272F7"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6A6272F8"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 </w:t>
            </w:r>
          </w:p>
        </w:tc>
      </w:tr>
      <w:tr w:rsidR="00CD4C30" w14:paraId="6A6272F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2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2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2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2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0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2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3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0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30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1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1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3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1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2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ΑΝΔΡΙΑΝΟΣ </w:t>
            </w:r>
            <w:r w:rsidRPr="00FD207B">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2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2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3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3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3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ΑΡΑΜΠΑΤΖΗ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3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3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4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3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4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ΑΣΗΜΑΚΟΠΟΥΛΟΥ ΑΝΝΑ-ΜΙΣΕΛ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3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4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ΑΥΓΕΝΑΚΗΣ ΕΛΕΥΘΕΡΙΟΣ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3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5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3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5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5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6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ΒΑΚΗ </w:t>
            </w:r>
            <w:r w:rsidRPr="00FD207B">
              <w:rPr>
                <w:rFonts w:ascii="Segoe UI" w:eastAsia="Times New Roman" w:hAnsi="Segoe UI" w:cs="Segoe UI"/>
                <w:sz w:val="18"/>
                <w:szCs w:val="18"/>
              </w:rPr>
              <w:t>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3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6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ΒΑΡΒΙΤΣΙΩΤΗΣ ΜΙΛΤΙΑΔΗΣ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6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3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7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3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37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7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ΒΕΝΙΖΕΛΟΣ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3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8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8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ΒΕΣΥΡΟΠΟΥΛΟΣ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8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8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9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9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9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3A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A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A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B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B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B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3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C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C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3C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D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D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ΓΕΩΡΓΙΑΔΗΣ ΣΠΥΡΙΔΩΝ-ΑΔΩΝΙΣ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D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3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D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3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E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E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E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3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F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3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3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3F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ΓΚΙΟΚΑΣ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3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3F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3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3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0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3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3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0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4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0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1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4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4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4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1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1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4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2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ΔΕΝΔΙΑΣ </w:t>
            </w:r>
            <w:r w:rsidRPr="00FD207B">
              <w:rPr>
                <w:rFonts w:ascii="Segoe UI" w:eastAsia="Times New Roman" w:hAnsi="Segoe UI" w:cs="Segoe UI"/>
                <w:sz w:val="18"/>
                <w:szCs w:val="18"/>
              </w:rPr>
              <w:t>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2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2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2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3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4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3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3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ΔΡΑΓΑΣΑΚΗΣ </w:t>
            </w:r>
            <w:r w:rsidRPr="00FD207B">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4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4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4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4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5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4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5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4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5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4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6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6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4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6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4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7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7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7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7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8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4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4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8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4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8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A6274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9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9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4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9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4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A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ΠΡΝ</w:t>
            </w:r>
          </w:p>
        </w:tc>
      </w:tr>
      <w:tr w:rsidR="00CD4C30" w14:paraId="6A6274A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4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A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4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B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4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4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B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B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C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4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C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ΚΑΡΑΘΑΝΑΣΟΠΟΥΛΟΣ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4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C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4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C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D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4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D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ΚΑΡΑΜΑΝΛΗΣ ΚΩΝ/ΝΟΣ τ ΑΧΙΛ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4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D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E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6A6274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E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4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E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4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4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F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4F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4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4F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4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0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4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4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4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0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0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1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Α' </w:t>
            </w:r>
            <w:r w:rsidRPr="00FD207B">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1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1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1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5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2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5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2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2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5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5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3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3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3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5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4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ΚΕΦΑΛΙΔΟΥ ΧΑΡΟΥΛΑ(ΧΑΡΑ)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5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4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ΚΕΦΑΛΟΓΙΑΝΝΗ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4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5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ΚΟΖΟΜΠΟΛΗ-ΑΜΑΝΑΤΙΔΗ </w:t>
            </w:r>
            <w:r w:rsidRPr="00FD207B">
              <w:rPr>
                <w:rFonts w:ascii="Segoe UI" w:eastAsia="Times New Roman" w:hAnsi="Segoe UI" w:cs="Segoe UI"/>
                <w:sz w:val="18"/>
                <w:szCs w:val="18"/>
              </w:rPr>
              <w:t>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5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5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5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ΚΟΝΤΟΓΕΩΡΓΟΣ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6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5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6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6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6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ΚΟΥΙΚ </w:t>
            </w:r>
            <w:r w:rsidRPr="00FD207B">
              <w:rPr>
                <w:rFonts w:ascii="Segoe UI" w:eastAsia="Times New Roman" w:hAnsi="Segoe UI" w:cs="Segoe UI"/>
                <w:sz w:val="18"/>
                <w:szCs w:val="18"/>
              </w:rPr>
              <w:t>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5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7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ΚΟΥΚΟΔΗΜΟΣ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7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5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7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8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8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5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8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9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ΚΟΥΤΣΟΥΜΠΑΣ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5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9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ΚΥΡΙΑΖΙΔΗΣ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9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A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A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5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A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5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B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B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B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5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B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C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5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C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ΛΥΚΟΥΔΗΣ </w:t>
            </w:r>
            <w:r w:rsidRPr="00FD207B">
              <w:rPr>
                <w:rFonts w:ascii="Segoe UI" w:eastAsia="Times New Roman" w:hAnsi="Segoe UI" w:cs="Segoe UI"/>
                <w:sz w:val="18"/>
                <w:szCs w:val="18"/>
              </w:rPr>
              <w:t>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5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5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C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5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D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D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D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6A6275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5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E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E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E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5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F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ΜΕΓΑΛΟΜΥΣΤΑΚΑΣ ΑΝΑΣΤΑΣΙΟΣ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A6275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5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5F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5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5F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5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5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0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5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5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5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5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0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ΜΗΤΑΦΙΔΗΣ </w:t>
            </w:r>
            <w:r w:rsidRPr="00FD207B">
              <w:rPr>
                <w:rFonts w:ascii="Segoe UI" w:eastAsia="Times New Roman" w:hAnsi="Segoe UI" w:cs="Segoe UI"/>
                <w:sz w:val="18"/>
                <w:szCs w:val="18"/>
              </w:rPr>
              <w:t>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0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6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0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1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ΜΙΧΕΛΟΓΙΑΝΝΑΚΗΣ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6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1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1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2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ΜΟΥΣΤΑΦΑ </w:t>
            </w:r>
            <w:proofErr w:type="spellStart"/>
            <w:r w:rsidRPr="00FD207B">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6A6276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2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6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6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2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3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3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3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4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4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4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6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5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5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65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5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6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6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6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6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7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7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6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7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8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6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8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68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6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9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6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9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9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A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A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A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A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6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B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6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6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Β' </w:t>
            </w:r>
            <w:r w:rsidRPr="00FD207B">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B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6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B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ΠΑΠΑΡΗΓΑ ΑΛΕΞΑΝΔΡΑ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6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6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6C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C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C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6D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Α' </w:t>
            </w:r>
            <w:r w:rsidRPr="00FD207B">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D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D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E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6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6E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6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6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E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6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F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F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6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F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6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6F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6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6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6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6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0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7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0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0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ΣΑΡΙΔΗΣ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A6277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71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71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7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1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2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2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2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7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3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ΣΚΟΥΡΛΕΤΗΣ </w:t>
            </w:r>
            <w:r w:rsidRPr="00FD207B">
              <w:rPr>
                <w:rFonts w:ascii="Segoe UI" w:eastAsia="Times New Roman" w:hAnsi="Segoe UI" w:cs="Segoe UI"/>
                <w:sz w:val="18"/>
                <w:szCs w:val="18"/>
              </w:rPr>
              <w:t>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3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3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6A6277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4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4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4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4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5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7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5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5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7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6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6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6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7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ΣΥΝΤΥΧΑΚΗΣ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7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7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7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77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7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8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8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7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7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78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7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9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ΤΖΑΒΑΡΑΣ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9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7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9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9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7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7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A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7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A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A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B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B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7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B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C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C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7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C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D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D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D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E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E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E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E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F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6A6277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7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F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7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7F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7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7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7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0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7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0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0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8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8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1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8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1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1C" w14:textId="77777777">
        <w:trPr>
          <w:trHeight w:val="480"/>
        </w:trPr>
        <w:tc>
          <w:tcPr>
            <w:tcW w:w="5860" w:type="dxa"/>
            <w:tcBorders>
              <w:top w:val="nil"/>
              <w:left w:val="single" w:sz="4" w:space="0" w:color="000000"/>
              <w:bottom w:val="single" w:sz="4" w:space="0" w:color="000000"/>
              <w:right w:val="single" w:sz="4" w:space="0" w:color="000000"/>
            </w:tcBorders>
            <w:shd w:val="clear" w:color="auto" w:fill="auto"/>
            <w:vAlign w:val="center"/>
            <w:hideMark/>
          </w:tcPr>
          <w:p w14:paraId="6A627818"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Άρθρο: Υπ. Τροπ. 2013/163 όπως τροπ. (ΣΥΝΟΛΙΚΑ ΨΗΦΟΙ: NAI:152, OXI:110, ΠΡΝ:0)</w:t>
            </w:r>
          </w:p>
        </w:tc>
        <w:tc>
          <w:tcPr>
            <w:tcW w:w="1380" w:type="dxa"/>
            <w:tcBorders>
              <w:top w:val="nil"/>
              <w:left w:val="nil"/>
              <w:bottom w:val="single" w:sz="4" w:space="0" w:color="000000"/>
              <w:right w:val="single" w:sz="4" w:space="0" w:color="000000"/>
            </w:tcBorders>
            <w:shd w:val="clear" w:color="auto" w:fill="auto"/>
            <w:vAlign w:val="center"/>
            <w:hideMark/>
          </w:tcPr>
          <w:p w14:paraId="6A627819"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6A62781A"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6A62781B" w14:textId="77777777" w:rsidR="000554A4" w:rsidRPr="00FD207B" w:rsidRDefault="00DA53E9" w:rsidP="000554A4">
            <w:pPr>
              <w:outlineLvl w:val="0"/>
              <w:rPr>
                <w:rFonts w:ascii="Segoe UI" w:eastAsia="Times New Roman" w:hAnsi="Segoe UI" w:cs="Segoe UI"/>
                <w:sz w:val="18"/>
                <w:szCs w:val="18"/>
              </w:rPr>
            </w:pPr>
            <w:r w:rsidRPr="00FD207B">
              <w:rPr>
                <w:rFonts w:ascii="Segoe UI" w:eastAsia="Times New Roman" w:hAnsi="Segoe UI" w:cs="Segoe UI"/>
                <w:sz w:val="18"/>
                <w:szCs w:val="18"/>
              </w:rPr>
              <w:t> </w:t>
            </w:r>
          </w:p>
        </w:tc>
      </w:tr>
      <w:tr w:rsidR="00CD4C30" w14:paraId="6A62782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2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8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2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3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3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3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8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3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4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4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4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5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5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5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ΑΡΑΜΠΑΤΖΗ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8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6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6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8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6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ΑΣΗΜΑΚΟΠΟΥΛΟΥ ΑΝΝΑ-ΜΙΣΕΛ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8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7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ΑΥΓΕΝΑΚΗΣ ΕΛΕΥΘΕΡΙΟΣ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8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7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8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7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8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8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8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8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ΒΑΡΒΙΤΣΙΩΤΗΣ ΜΙΛΤΙΑΔΗΣ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8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8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9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8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9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9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ΒΕΝΙΖΕΛΟΣ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8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Α' </w:t>
            </w:r>
            <w:r w:rsidRPr="00FD207B">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A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A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A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B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B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B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C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C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C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D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D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D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D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8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E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E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E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8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8F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F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ΓΕΩΡΓΙΑΔΗΣ ΣΠΥΡΙΔΩΝ-ΑΔΩΝΙΣ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8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8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8F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8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8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8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0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8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8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0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0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1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1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9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9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1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ΓΚΙΟΚΑΣ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9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2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ΓΚΙΟΛΑΣ </w:t>
            </w:r>
            <w:r w:rsidRPr="00FD207B">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2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2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9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2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3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9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9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9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3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3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9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4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4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4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5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5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9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5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6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6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6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9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7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7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9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7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9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7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ΗΓΟΥΜΕΝΙΔΗΣ </w:t>
            </w:r>
            <w:r w:rsidRPr="00FD207B">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9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8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8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9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8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9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9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9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9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A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A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9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9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A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9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B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A6279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B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B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9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C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9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C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C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9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C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9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D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9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9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D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D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E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9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E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ΚΑΡΑΘΑΝΑΣΟΠΟΥΛΟΣ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9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E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9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9F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9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F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9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Β' </w:t>
            </w:r>
            <w:r w:rsidRPr="00FD207B">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9F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ΚΑΡΑΜΑΝΛΗΣ ΚΩΝ/ΝΟΣ τ ΑΧΙΛ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9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9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9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0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9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9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9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0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6A627A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0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1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A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1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1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A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1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2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2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A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2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3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3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3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4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A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4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A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4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A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5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A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A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5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5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6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A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6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ΚΕΦΑΛΙΔΟΥ ΧΑΡΟΥΛΑ(ΧΑΡΑ)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A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A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6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ΚΕΦΑΛΟΓΙΑΝΝΗ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A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6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7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A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7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A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7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ΚΟΝΤΟΓΕΩΡΓΟΣ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8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A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8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8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Α' </w:t>
            </w:r>
            <w:r w:rsidRPr="00FD207B">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9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A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9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ΚΟΥΚΟΔΗΜΟΣ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9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A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A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A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A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A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ΚΟΥΤΣΟΥΚΟΣ </w:t>
            </w:r>
            <w:r w:rsidRPr="00FD207B">
              <w:rPr>
                <w:rFonts w:ascii="Segoe UI" w:eastAsia="Times New Roman" w:hAnsi="Segoe UI" w:cs="Segoe UI"/>
                <w:sz w:val="18"/>
                <w:szCs w:val="18"/>
              </w:rPr>
              <w:t>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A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B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B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ΚΟΥΤΣΟΥΜΠΑΣ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A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B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ΚΥΡΙΑΖΙΔΗΣ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A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B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C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C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A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C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A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D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D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D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A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E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E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A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E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627A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A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F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A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AF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AF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A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A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A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0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A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6A627A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A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A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0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0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B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B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0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B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1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ΜΕΓΑΛΟΜΥΣΤΑΚΑΣ ΑΝΑΣΤΑΣΙΟΣ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A627B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1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B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1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2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B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B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2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2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B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3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3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ΜΙΧΕΛΟΓΙΑΝΝΑΚΗΣ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B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3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3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4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4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4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ΜΟΥΣΤΑΦΑ </w:t>
            </w:r>
            <w:proofErr w:type="spellStart"/>
            <w:r w:rsidRPr="00FD207B">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6A627B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4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4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B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B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4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5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4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5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5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5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5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5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ΜΠΑΛΤΑΣ </w:t>
            </w:r>
            <w:r w:rsidRPr="00FD207B">
              <w:rPr>
                <w:rFonts w:ascii="Segoe UI" w:eastAsia="Times New Roman" w:hAnsi="Segoe UI" w:cs="Segoe UI"/>
                <w:sz w:val="18"/>
                <w:szCs w:val="18"/>
              </w:rPr>
              <w:t>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5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6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6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6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6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6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B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6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7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7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7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7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7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7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8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8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8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B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8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8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8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9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9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9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9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9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B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9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A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9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A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BA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A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A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A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B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A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B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B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B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B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ΠΑΝΤΖΑΣ</w:t>
            </w:r>
            <w:r w:rsidRPr="00FD207B">
              <w:rPr>
                <w:rFonts w:ascii="Segoe UI" w:eastAsia="Times New Roman" w:hAnsi="Segoe UI" w:cs="Segoe UI"/>
                <w:sz w:val="18"/>
                <w:szCs w:val="18"/>
              </w:rPr>
              <w:t xml:space="preserve">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B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B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B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C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C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C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C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C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C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D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B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D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D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B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B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D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D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B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D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E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ΠΑΠΑΡΗΓΑ ΑΛΕΞΑΝΔΡΑ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B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B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E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E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E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E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BE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F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E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BF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F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F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F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BF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B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B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B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BF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0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C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0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0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C0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0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0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1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1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1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C1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1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1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2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2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2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C2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2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2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3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ΣΑΡΙΔΗΣ </w:t>
            </w:r>
            <w:r w:rsidRPr="00FD207B">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A627C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3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3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3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3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C3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4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3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3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3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3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4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4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4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4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4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4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4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4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4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4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4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4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4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C4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4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5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5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5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5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5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5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5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5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5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5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5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5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6A627C5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5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5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6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5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6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6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6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6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6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6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6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6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6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6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ΣΠΙΡΤΖΗΣ </w:t>
            </w:r>
            <w:r w:rsidRPr="00FD207B">
              <w:rPr>
                <w:rFonts w:ascii="Segoe UI" w:eastAsia="Times New Roman" w:hAnsi="Segoe UI" w:cs="Segoe UI"/>
                <w:sz w:val="18"/>
                <w:szCs w:val="18"/>
              </w:rPr>
              <w:t>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6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6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6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7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6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6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7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7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7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7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C7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7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7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7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7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7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7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7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8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7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C7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7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8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8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8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8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8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8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8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8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8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8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8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9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8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8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8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8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9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9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ΣΥΝΤΥΧΑΚΗΣ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C9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C9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C9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9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9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9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9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9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9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9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9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9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9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A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A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A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A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A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A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A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lastRenderedPageBreak/>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A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A627CA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CA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A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A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 xml:space="preserve">ΤΕΛΙΓΙΟΡΙΔΟΥ </w:t>
            </w:r>
            <w:r w:rsidRPr="00FD207B">
              <w:rPr>
                <w:rFonts w:ascii="Segoe UI" w:eastAsia="Times New Roman" w:hAnsi="Segoe UI" w:cs="Segoe UI"/>
                <w:sz w:val="18"/>
                <w:szCs w:val="18"/>
              </w:rPr>
              <w:t>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CA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A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A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B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A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ΤΖΑΒΑΡΑΣ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B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B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B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B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B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CB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B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B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B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B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B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B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B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C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B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6A627CB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CC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C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C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C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CC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C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C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C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C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C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C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C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D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C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C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C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D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D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D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D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D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D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D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D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CD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D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D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E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D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D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D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D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E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E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E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CE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E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CE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E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E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E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A627CE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EF"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E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E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E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E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F4"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F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F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F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CF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F9"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F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F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F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F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CFE"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F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CF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CF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CF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D03"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CF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0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D0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D0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D08"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0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0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D0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D0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D0D"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0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0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D0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0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D12"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0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0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D1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1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D17"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1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6A627D1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D1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1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D1C"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1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1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D1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1B"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D21"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1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1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A627D1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D20"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D26"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2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2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D2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25"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D2B"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2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627D2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D2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2A"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r w:rsidR="00CD4C30" w14:paraId="6A627D30"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2C"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A627D2D"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A627D2E"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2F"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D35"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31"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32"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A627D33"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A627D34"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ΟΧΙ</w:t>
            </w:r>
          </w:p>
        </w:tc>
      </w:tr>
      <w:tr w:rsidR="00CD4C30" w14:paraId="6A627D3A" w14:textId="77777777">
        <w:trPr>
          <w:trHeight w:val="300"/>
        </w:trPr>
        <w:tc>
          <w:tcPr>
            <w:tcW w:w="5860" w:type="dxa"/>
            <w:tcBorders>
              <w:top w:val="nil"/>
              <w:left w:val="single" w:sz="4" w:space="0" w:color="000000"/>
              <w:bottom w:val="single" w:sz="4" w:space="0" w:color="000000"/>
              <w:right w:val="single" w:sz="4" w:space="0" w:color="000000"/>
            </w:tcBorders>
            <w:shd w:val="clear" w:color="auto" w:fill="auto"/>
            <w:noWrap/>
            <w:vAlign w:val="center"/>
            <w:hideMark/>
          </w:tcPr>
          <w:p w14:paraId="6A627D36"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627D37"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A627D38"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A627D39" w14:textId="77777777" w:rsidR="000554A4" w:rsidRPr="00FD207B" w:rsidRDefault="00DA53E9" w:rsidP="000554A4">
            <w:pPr>
              <w:outlineLvl w:val="1"/>
              <w:rPr>
                <w:rFonts w:ascii="Segoe UI" w:eastAsia="Times New Roman" w:hAnsi="Segoe UI" w:cs="Segoe UI"/>
                <w:sz w:val="18"/>
                <w:szCs w:val="18"/>
              </w:rPr>
            </w:pPr>
            <w:r w:rsidRPr="00FD207B">
              <w:rPr>
                <w:rFonts w:ascii="Segoe UI" w:eastAsia="Times New Roman" w:hAnsi="Segoe UI" w:cs="Segoe UI"/>
                <w:sz w:val="18"/>
                <w:szCs w:val="18"/>
              </w:rPr>
              <w:t>ΝΑΙ</w:t>
            </w:r>
          </w:p>
        </w:tc>
      </w:tr>
    </w:tbl>
    <w:p w14:paraId="6A627D3B" w14:textId="77777777" w:rsidR="00CD4C30" w:rsidRDefault="00CD4C30">
      <w:pPr>
        <w:rPr>
          <w:rFonts w:eastAsia="Times New Roman" w:cs="Times New Roman"/>
          <w:szCs w:val="24"/>
        </w:rPr>
      </w:pPr>
    </w:p>
    <w:p w14:paraId="6A627D3C" w14:textId="77777777" w:rsidR="00CD4C30" w:rsidRDefault="00CD4C30">
      <w:pPr>
        <w:spacing w:line="600" w:lineRule="auto"/>
        <w:ind w:firstLine="709"/>
        <w:contextualSpacing/>
        <w:jc w:val="both"/>
        <w:rPr>
          <w:rFonts w:eastAsia="Times New Roman" w:cs="Times New Roman"/>
          <w:szCs w:val="24"/>
        </w:rPr>
      </w:pPr>
    </w:p>
    <w:tbl>
      <w:tblPr>
        <w:tblW w:w="7340" w:type="dxa"/>
        <w:tblCellMar>
          <w:left w:w="10" w:type="dxa"/>
          <w:right w:w="10" w:type="dxa"/>
        </w:tblCellMar>
        <w:tblLook w:val="04A0" w:firstRow="1" w:lastRow="0" w:firstColumn="1" w:lastColumn="0" w:noHBand="0" w:noVBand="1"/>
      </w:tblPr>
      <w:tblGrid>
        <w:gridCol w:w="7340"/>
      </w:tblGrid>
      <w:tr w:rsidR="00CD4C30" w14:paraId="6A627D65" w14:textId="77777777">
        <w:trPr>
          <w:trHeight w:val="1485"/>
        </w:trPr>
        <w:tc>
          <w:tcPr>
            <w:tcW w:w="7340" w:type="dxa"/>
            <w:tcBorders>
              <w:top w:val="nil"/>
              <w:left w:val="nil"/>
              <w:bottom w:val="nil"/>
              <w:right w:val="nil"/>
            </w:tcBorders>
            <w:shd w:val="clear" w:color="auto" w:fill="auto"/>
            <w:vAlign w:val="center"/>
          </w:tcPr>
          <w:tbl>
            <w:tblPr>
              <w:tblW w:w="5060" w:type="dxa"/>
              <w:tblCellMar>
                <w:left w:w="10" w:type="dxa"/>
                <w:right w:w="10" w:type="dxa"/>
              </w:tblCellMar>
              <w:tblLook w:val="04A0" w:firstRow="1" w:lastRow="0" w:firstColumn="1" w:lastColumn="0" w:noHBand="0" w:noVBand="1"/>
            </w:tblPr>
            <w:tblGrid>
              <w:gridCol w:w="3160"/>
              <w:gridCol w:w="440"/>
              <w:gridCol w:w="460"/>
              <w:gridCol w:w="520"/>
              <w:gridCol w:w="480"/>
            </w:tblGrid>
            <w:tr w:rsidR="000554A4" w:rsidRPr="00706CF0" w14:paraId="6A627D42" w14:textId="77777777" w:rsidTr="000554A4">
              <w:trPr>
                <w:trHeight w:val="300"/>
              </w:trPr>
              <w:tc>
                <w:tcPr>
                  <w:tcW w:w="3160" w:type="dxa"/>
                  <w:tcBorders>
                    <w:top w:val="nil"/>
                    <w:left w:val="nil"/>
                    <w:bottom w:val="nil"/>
                    <w:right w:val="nil"/>
                  </w:tcBorders>
                  <w:shd w:val="clear" w:color="auto" w:fill="auto"/>
                  <w:noWrap/>
                  <w:vAlign w:val="bottom"/>
                  <w:hideMark/>
                </w:tcPr>
                <w:p w14:paraId="6A627D3D" w14:textId="77777777" w:rsidR="000554A4" w:rsidRPr="00706CF0" w:rsidRDefault="00DA53E9" w:rsidP="000554A4">
                  <w:pPr>
                    <w:rPr>
                      <w:rFonts w:ascii="Calibri" w:eastAsia="Times New Roman" w:hAnsi="Calibri" w:cs="Calibri"/>
                      <w:color w:val="000000"/>
                      <w:szCs w:val="24"/>
                    </w:rPr>
                  </w:pPr>
                  <w:proofErr w:type="spellStart"/>
                  <w:r w:rsidRPr="00706CF0">
                    <w:rPr>
                      <w:rFonts w:ascii="Calibri" w:eastAsia="Times New Roman" w:hAnsi="Calibri" w:cs="Calibri"/>
                      <w:color w:val="000000"/>
                      <w:szCs w:val="24"/>
                    </w:rPr>
                    <w:t>Ημ</w:t>
                  </w:r>
                  <w:proofErr w:type="spellEnd"/>
                  <w:r w:rsidRPr="00706CF0">
                    <w:rPr>
                      <w:rFonts w:ascii="Calibri" w:eastAsia="Times New Roman" w:hAnsi="Calibri" w:cs="Calibri"/>
                      <w:color w:val="000000"/>
                      <w:szCs w:val="24"/>
                    </w:rPr>
                    <w:t>/νία:07/03/2019</w:t>
                  </w:r>
                </w:p>
              </w:tc>
              <w:tc>
                <w:tcPr>
                  <w:tcW w:w="440" w:type="dxa"/>
                  <w:tcBorders>
                    <w:top w:val="nil"/>
                    <w:left w:val="nil"/>
                    <w:bottom w:val="nil"/>
                    <w:right w:val="nil"/>
                  </w:tcBorders>
                  <w:shd w:val="clear" w:color="auto" w:fill="auto"/>
                  <w:hideMark/>
                </w:tcPr>
                <w:p w14:paraId="6A627D3E" w14:textId="77777777" w:rsidR="000554A4" w:rsidRPr="00706CF0" w:rsidRDefault="00DA53E9" w:rsidP="000554A4">
                  <w:pPr>
                    <w:rPr>
                      <w:rFonts w:ascii="Calibri" w:eastAsia="Times New Roman" w:hAnsi="Calibri" w:cs="Calibri"/>
                      <w:color w:val="000000"/>
                      <w:szCs w:val="24"/>
                    </w:rPr>
                  </w:pPr>
                </w:p>
              </w:tc>
              <w:tc>
                <w:tcPr>
                  <w:tcW w:w="460" w:type="dxa"/>
                  <w:tcBorders>
                    <w:top w:val="nil"/>
                    <w:left w:val="nil"/>
                    <w:bottom w:val="nil"/>
                    <w:right w:val="nil"/>
                  </w:tcBorders>
                  <w:shd w:val="clear" w:color="auto" w:fill="auto"/>
                  <w:hideMark/>
                </w:tcPr>
                <w:p w14:paraId="6A627D3F" w14:textId="77777777" w:rsidR="000554A4" w:rsidRPr="00706CF0" w:rsidRDefault="00DA53E9" w:rsidP="000554A4">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6A627D40" w14:textId="77777777" w:rsidR="000554A4" w:rsidRPr="00706CF0" w:rsidRDefault="00DA53E9" w:rsidP="000554A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6A627D41" w14:textId="77777777" w:rsidR="000554A4" w:rsidRPr="00706CF0" w:rsidRDefault="00DA53E9" w:rsidP="000554A4">
                  <w:pPr>
                    <w:rPr>
                      <w:rFonts w:ascii="Times New Roman" w:eastAsia="Times New Roman" w:hAnsi="Times New Roman" w:cs="Times New Roman"/>
                      <w:sz w:val="20"/>
                    </w:rPr>
                  </w:pPr>
                </w:p>
              </w:tc>
            </w:tr>
            <w:tr w:rsidR="000554A4" w:rsidRPr="00706CF0" w14:paraId="6A627D48" w14:textId="77777777" w:rsidTr="000554A4">
              <w:trPr>
                <w:trHeight w:val="300"/>
              </w:trPr>
              <w:tc>
                <w:tcPr>
                  <w:tcW w:w="3160" w:type="dxa"/>
                  <w:tcBorders>
                    <w:top w:val="nil"/>
                    <w:left w:val="nil"/>
                    <w:bottom w:val="nil"/>
                    <w:right w:val="nil"/>
                  </w:tcBorders>
                  <w:shd w:val="clear" w:color="auto" w:fill="auto"/>
                  <w:noWrap/>
                  <w:vAlign w:val="bottom"/>
                  <w:hideMark/>
                </w:tcPr>
                <w:p w14:paraId="6A627D43" w14:textId="77777777" w:rsidR="000554A4" w:rsidRPr="00706CF0" w:rsidRDefault="00DA53E9" w:rsidP="000554A4">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6A627D44" w14:textId="77777777" w:rsidR="000554A4" w:rsidRPr="00706CF0" w:rsidRDefault="00DA53E9" w:rsidP="000554A4">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14:paraId="6A627D45" w14:textId="77777777" w:rsidR="000554A4" w:rsidRPr="00706CF0" w:rsidRDefault="00DA53E9" w:rsidP="000554A4">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6A627D46" w14:textId="77777777" w:rsidR="000554A4" w:rsidRPr="00706CF0" w:rsidRDefault="00DA53E9" w:rsidP="000554A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6A627D47" w14:textId="77777777" w:rsidR="000554A4" w:rsidRPr="00706CF0" w:rsidRDefault="00DA53E9" w:rsidP="000554A4">
                  <w:pPr>
                    <w:rPr>
                      <w:rFonts w:ascii="Times New Roman" w:eastAsia="Times New Roman" w:hAnsi="Times New Roman" w:cs="Times New Roman"/>
                      <w:sz w:val="20"/>
                    </w:rPr>
                  </w:pPr>
                </w:p>
              </w:tc>
            </w:tr>
            <w:tr w:rsidR="000554A4" w:rsidRPr="00706CF0" w14:paraId="6A627D4A" w14:textId="77777777" w:rsidTr="000554A4">
              <w:trPr>
                <w:trHeight w:val="1455"/>
              </w:trPr>
              <w:tc>
                <w:tcPr>
                  <w:tcW w:w="5060" w:type="dxa"/>
                  <w:gridSpan w:val="5"/>
                  <w:tcBorders>
                    <w:top w:val="nil"/>
                    <w:left w:val="nil"/>
                    <w:bottom w:val="nil"/>
                    <w:right w:val="nil"/>
                  </w:tcBorders>
                  <w:shd w:val="clear" w:color="auto" w:fill="auto"/>
                  <w:vAlign w:val="bottom"/>
                  <w:hideMark/>
                </w:tcPr>
                <w:p w14:paraId="6A627D49" w14:textId="77777777" w:rsidR="000554A4" w:rsidRPr="00706CF0" w:rsidRDefault="00DA53E9" w:rsidP="000554A4">
                  <w:pPr>
                    <w:rPr>
                      <w:rFonts w:ascii="Calibri" w:eastAsia="Times New Roman" w:hAnsi="Calibri" w:cs="Calibri"/>
                      <w:color w:val="000000"/>
                      <w:szCs w:val="24"/>
                    </w:rPr>
                  </w:pPr>
                  <w:r w:rsidRPr="00706CF0">
                    <w:rPr>
                      <w:rFonts w:ascii="Calibri" w:eastAsia="Times New Roman" w:hAnsi="Calibri" w:cs="Calibri"/>
                      <w:color w:val="000000"/>
                      <w:szCs w:val="24"/>
                    </w:rPr>
                    <w:t xml:space="preserve">Εκσυγχρονισμός και Αναμόρφωση Θεσμικού </w:t>
                  </w:r>
                  <w:r w:rsidRPr="00706CF0">
                    <w:rPr>
                      <w:rFonts w:ascii="Calibri" w:eastAsia="Times New Roman" w:hAnsi="Calibri" w:cs="Calibri"/>
                      <w:color w:val="000000"/>
                      <w:szCs w:val="24"/>
                    </w:rPr>
                    <w:t>Πλαισίου Ιδιωτικών Κλινικών, Σύσταση Εθνικού Οργανισμού Δημόσιας Υγείας, Σύσταση Εθνικού Ινστιτούτου Νεοπλασιών και λοιπές διατάξεις</w:t>
                  </w:r>
                </w:p>
              </w:tc>
            </w:tr>
            <w:tr w:rsidR="000554A4" w:rsidRPr="00706CF0" w14:paraId="6A627D50" w14:textId="77777777" w:rsidTr="000554A4">
              <w:trPr>
                <w:trHeight w:val="300"/>
              </w:trPr>
              <w:tc>
                <w:tcPr>
                  <w:tcW w:w="3160" w:type="dxa"/>
                  <w:tcBorders>
                    <w:top w:val="nil"/>
                    <w:left w:val="nil"/>
                    <w:bottom w:val="nil"/>
                    <w:right w:val="nil"/>
                  </w:tcBorders>
                  <w:shd w:val="clear" w:color="auto" w:fill="auto"/>
                  <w:noWrap/>
                  <w:vAlign w:val="bottom"/>
                  <w:hideMark/>
                </w:tcPr>
                <w:p w14:paraId="6A627D4B" w14:textId="77777777" w:rsidR="000554A4" w:rsidRPr="00706CF0" w:rsidRDefault="00DA53E9" w:rsidP="000554A4">
                  <w:pPr>
                    <w:rPr>
                      <w:rFonts w:ascii="Calibri" w:eastAsia="Times New Roman" w:hAnsi="Calibri" w:cs="Calibri"/>
                      <w:color w:val="000000"/>
                      <w:szCs w:val="24"/>
                    </w:rPr>
                  </w:pPr>
                </w:p>
              </w:tc>
              <w:tc>
                <w:tcPr>
                  <w:tcW w:w="440" w:type="dxa"/>
                  <w:tcBorders>
                    <w:top w:val="nil"/>
                    <w:left w:val="nil"/>
                    <w:bottom w:val="nil"/>
                    <w:right w:val="nil"/>
                  </w:tcBorders>
                  <w:shd w:val="clear" w:color="auto" w:fill="auto"/>
                  <w:noWrap/>
                  <w:vAlign w:val="bottom"/>
                  <w:hideMark/>
                </w:tcPr>
                <w:p w14:paraId="6A627D4C" w14:textId="77777777" w:rsidR="000554A4" w:rsidRPr="00706CF0" w:rsidRDefault="00DA53E9" w:rsidP="000554A4">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14:paraId="6A627D4D" w14:textId="77777777" w:rsidR="000554A4" w:rsidRPr="00706CF0" w:rsidRDefault="00DA53E9" w:rsidP="000554A4">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6A627D4E" w14:textId="77777777" w:rsidR="000554A4" w:rsidRPr="00706CF0" w:rsidRDefault="00DA53E9" w:rsidP="000554A4">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6A627D4F" w14:textId="77777777" w:rsidR="000554A4" w:rsidRPr="00706CF0" w:rsidRDefault="00DA53E9" w:rsidP="000554A4">
                  <w:pPr>
                    <w:rPr>
                      <w:rFonts w:ascii="Times New Roman" w:eastAsia="Times New Roman" w:hAnsi="Times New Roman" w:cs="Times New Roman"/>
                      <w:sz w:val="20"/>
                    </w:rPr>
                  </w:pPr>
                </w:p>
              </w:tc>
            </w:tr>
            <w:tr w:rsidR="000554A4" w:rsidRPr="00706CF0" w14:paraId="6A627D56" w14:textId="77777777" w:rsidTr="000554A4">
              <w:trPr>
                <w:trHeight w:val="300"/>
              </w:trPr>
              <w:tc>
                <w:tcPr>
                  <w:tcW w:w="3160" w:type="dxa"/>
                  <w:tcBorders>
                    <w:top w:val="nil"/>
                    <w:left w:val="nil"/>
                    <w:bottom w:val="single" w:sz="4" w:space="0" w:color="000000"/>
                    <w:right w:val="nil"/>
                  </w:tcBorders>
                  <w:shd w:val="clear" w:color="auto" w:fill="auto"/>
                  <w:hideMark/>
                </w:tcPr>
                <w:p w14:paraId="6A627D51" w14:textId="77777777" w:rsidR="000554A4" w:rsidRPr="00706CF0" w:rsidRDefault="00DA53E9" w:rsidP="000554A4">
                  <w:pPr>
                    <w:rPr>
                      <w:rFonts w:eastAsia="Times New Roman"/>
                      <w:b/>
                      <w:bCs/>
                      <w:color w:val="000000"/>
                      <w:sz w:val="20"/>
                    </w:rPr>
                  </w:pPr>
                  <w:r w:rsidRPr="00706CF0">
                    <w:rPr>
                      <w:rFonts w:eastAsia="Times New Roman"/>
                      <w:b/>
                      <w:bCs/>
                      <w:color w:val="000000"/>
                      <w:sz w:val="20"/>
                    </w:rPr>
                    <w:t>Άρθρο</w:t>
                  </w:r>
                </w:p>
              </w:tc>
              <w:tc>
                <w:tcPr>
                  <w:tcW w:w="440" w:type="dxa"/>
                  <w:tcBorders>
                    <w:top w:val="nil"/>
                    <w:left w:val="nil"/>
                    <w:bottom w:val="single" w:sz="4" w:space="0" w:color="000000"/>
                    <w:right w:val="nil"/>
                  </w:tcBorders>
                  <w:shd w:val="clear" w:color="auto" w:fill="auto"/>
                  <w:hideMark/>
                </w:tcPr>
                <w:p w14:paraId="6A627D52" w14:textId="77777777" w:rsidR="000554A4" w:rsidRPr="00706CF0" w:rsidRDefault="00DA53E9" w:rsidP="000554A4">
                  <w:pPr>
                    <w:jc w:val="center"/>
                    <w:rPr>
                      <w:rFonts w:eastAsia="Times New Roman"/>
                      <w:b/>
                      <w:bCs/>
                      <w:color w:val="000000"/>
                      <w:sz w:val="20"/>
                    </w:rPr>
                  </w:pPr>
                  <w:r w:rsidRPr="00706CF0">
                    <w:rPr>
                      <w:rFonts w:eastAsia="Times New Roman"/>
                      <w:b/>
                      <w:bCs/>
                      <w:color w:val="000000"/>
                      <w:sz w:val="20"/>
                    </w:rPr>
                    <w:t>ΝΑΙ</w:t>
                  </w:r>
                </w:p>
              </w:tc>
              <w:tc>
                <w:tcPr>
                  <w:tcW w:w="460" w:type="dxa"/>
                  <w:tcBorders>
                    <w:top w:val="nil"/>
                    <w:left w:val="nil"/>
                    <w:bottom w:val="single" w:sz="4" w:space="0" w:color="000000"/>
                    <w:right w:val="nil"/>
                  </w:tcBorders>
                  <w:shd w:val="clear" w:color="auto" w:fill="auto"/>
                  <w:hideMark/>
                </w:tcPr>
                <w:p w14:paraId="6A627D53" w14:textId="77777777" w:rsidR="000554A4" w:rsidRPr="00706CF0" w:rsidRDefault="00DA53E9" w:rsidP="000554A4">
                  <w:pPr>
                    <w:jc w:val="center"/>
                    <w:rPr>
                      <w:rFonts w:eastAsia="Times New Roman"/>
                      <w:b/>
                      <w:bCs/>
                      <w:color w:val="000000"/>
                      <w:sz w:val="20"/>
                    </w:rPr>
                  </w:pPr>
                  <w:r w:rsidRPr="00706CF0">
                    <w:rPr>
                      <w:rFonts w:eastAsia="Times New Roman"/>
                      <w:b/>
                      <w:bCs/>
                      <w:color w:val="000000"/>
                      <w:sz w:val="20"/>
                    </w:rPr>
                    <w:t>ΟΧΙ</w:t>
                  </w:r>
                </w:p>
              </w:tc>
              <w:tc>
                <w:tcPr>
                  <w:tcW w:w="520" w:type="dxa"/>
                  <w:tcBorders>
                    <w:top w:val="nil"/>
                    <w:left w:val="nil"/>
                    <w:bottom w:val="single" w:sz="4" w:space="0" w:color="000000"/>
                    <w:right w:val="nil"/>
                  </w:tcBorders>
                  <w:shd w:val="clear" w:color="auto" w:fill="auto"/>
                  <w:hideMark/>
                </w:tcPr>
                <w:p w14:paraId="6A627D54" w14:textId="77777777" w:rsidR="000554A4" w:rsidRPr="00706CF0" w:rsidRDefault="00DA53E9" w:rsidP="000554A4">
                  <w:pPr>
                    <w:jc w:val="center"/>
                    <w:rPr>
                      <w:rFonts w:eastAsia="Times New Roman"/>
                      <w:b/>
                      <w:bCs/>
                      <w:color w:val="000000"/>
                      <w:sz w:val="20"/>
                    </w:rPr>
                  </w:pPr>
                  <w:r w:rsidRPr="00706CF0">
                    <w:rPr>
                      <w:rFonts w:eastAsia="Times New Roman"/>
                      <w:b/>
                      <w:bCs/>
                      <w:color w:val="000000"/>
                      <w:sz w:val="20"/>
                    </w:rPr>
                    <w:t>ΠΡΝ</w:t>
                  </w:r>
                </w:p>
              </w:tc>
              <w:tc>
                <w:tcPr>
                  <w:tcW w:w="480" w:type="dxa"/>
                  <w:tcBorders>
                    <w:top w:val="nil"/>
                    <w:left w:val="nil"/>
                    <w:bottom w:val="single" w:sz="4" w:space="0" w:color="000000"/>
                    <w:right w:val="nil"/>
                  </w:tcBorders>
                  <w:shd w:val="clear" w:color="auto" w:fill="auto"/>
                  <w:hideMark/>
                </w:tcPr>
                <w:p w14:paraId="6A627D55" w14:textId="77777777" w:rsidR="000554A4" w:rsidRPr="00706CF0" w:rsidRDefault="00DA53E9" w:rsidP="000554A4">
                  <w:pPr>
                    <w:jc w:val="center"/>
                    <w:rPr>
                      <w:rFonts w:eastAsia="Times New Roman"/>
                      <w:b/>
                      <w:bCs/>
                      <w:color w:val="000000"/>
                      <w:sz w:val="20"/>
                    </w:rPr>
                  </w:pPr>
                  <w:r w:rsidRPr="00706CF0">
                    <w:rPr>
                      <w:rFonts w:eastAsia="Times New Roman"/>
                      <w:b/>
                      <w:bCs/>
                      <w:color w:val="000000"/>
                      <w:sz w:val="20"/>
                    </w:rPr>
                    <w:t>ΣΥΝ</w:t>
                  </w:r>
                </w:p>
              </w:tc>
            </w:tr>
            <w:tr w:rsidR="000554A4" w:rsidRPr="00706CF0" w14:paraId="6A627D5C" w14:textId="77777777" w:rsidTr="000554A4">
              <w:trPr>
                <w:trHeight w:val="300"/>
              </w:trPr>
              <w:tc>
                <w:tcPr>
                  <w:tcW w:w="3160" w:type="dxa"/>
                  <w:tcBorders>
                    <w:top w:val="nil"/>
                    <w:left w:val="nil"/>
                    <w:bottom w:val="nil"/>
                    <w:right w:val="nil"/>
                  </w:tcBorders>
                  <w:shd w:val="clear" w:color="000000" w:fill="D3D3D3"/>
                  <w:vAlign w:val="center"/>
                  <w:hideMark/>
                </w:tcPr>
                <w:p w14:paraId="6A627D57" w14:textId="77777777" w:rsidR="000554A4" w:rsidRPr="00706CF0" w:rsidRDefault="00DA53E9" w:rsidP="000554A4">
                  <w:pPr>
                    <w:rPr>
                      <w:rFonts w:eastAsia="Times New Roman"/>
                      <w:color w:val="000000"/>
                      <w:sz w:val="20"/>
                    </w:rPr>
                  </w:pPr>
                  <w:r w:rsidRPr="00706CF0">
                    <w:rPr>
                      <w:rFonts w:eastAsia="Times New Roman"/>
                      <w:color w:val="000000"/>
                      <w:sz w:val="20"/>
                    </w:rPr>
                    <w:t>Άρθρο 91 ως έχει</w:t>
                  </w:r>
                </w:p>
              </w:tc>
              <w:tc>
                <w:tcPr>
                  <w:tcW w:w="440" w:type="dxa"/>
                  <w:tcBorders>
                    <w:top w:val="nil"/>
                    <w:left w:val="nil"/>
                    <w:bottom w:val="nil"/>
                    <w:right w:val="nil"/>
                  </w:tcBorders>
                  <w:shd w:val="clear" w:color="000000" w:fill="D3D3D3"/>
                  <w:vAlign w:val="center"/>
                  <w:hideMark/>
                </w:tcPr>
                <w:p w14:paraId="6A627D58" w14:textId="77777777" w:rsidR="000554A4" w:rsidRPr="00706CF0" w:rsidRDefault="00DA53E9" w:rsidP="000554A4">
                  <w:pPr>
                    <w:jc w:val="center"/>
                    <w:rPr>
                      <w:rFonts w:eastAsia="Times New Roman"/>
                      <w:color w:val="000000"/>
                      <w:sz w:val="20"/>
                    </w:rPr>
                  </w:pPr>
                  <w:r w:rsidRPr="00706CF0">
                    <w:rPr>
                      <w:rFonts w:eastAsia="Times New Roman"/>
                      <w:color w:val="000000"/>
                      <w:sz w:val="20"/>
                    </w:rPr>
                    <w:t>229</w:t>
                  </w:r>
                </w:p>
              </w:tc>
              <w:tc>
                <w:tcPr>
                  <w:tcW w:w="460" w:type="dxa"/>
                  <w:tcBorders>
                    <w:top w:val="nil"/>
                    <w:left w:val="nil"/>
                    <w:bottom w:val="nil"/>
                    <w:right w:val="nil"/>
                  </w:tcBorders>
                  <w:shd w:val="clear" w:color="000000" w:fill="D3D3D3"/>
                  <w:vAlign w:val="center"/>
                  <w:hideMark/>
                </w:tcPr>
                <w:p w14:paraId="6A627D59" w14:textId="77777777" w:rsidR="000554A4" w:rsidRPr="00706CF0" w:rsidRDefault="00DA53E9" w:rsidP="000554A4">
                  <w:pPr>
                    <w:jc w:val="center"/>
                    <w:rPr>
                      <w:rFonts w:eastAsia="Times New Roman"/>
                      <w:color w:val="000000"/>
                      <w:sz w:val="20"/>
                    </w:rPr>
                  </w:pPr>
                  <w:r w:rsidRPr="00706CF0">
                    <w:rPr>
                      <w:rFonts w:eastAsia="Times New Roman"/>
                      <w:color w:val="000000"/>
                      <w:sz w:val="20"/>
                    </w:rPr>
                    <w:t>32</w:t>
                  </w:r>
                </w:p>
              </w:tc>
              <w:tc>
                <w:tcPr>
                  <w:tcW w:w="520" w:type="dxa"/>
                  <w:tcBorders>
                    <w:top w:val="nil"/>
                    <w:left w:val="nil"/>
                    <w:bottom w:val="nil"/>
                    <w:right w:val="nil"/>
                  </w:tcBorders>
                  <w:shd w:val="clear" w:color="000000" w:fill="D3D3D3"/>
                  <w:vAlign w:val="center"/>
                  <w:hideMark/>
                </w:tcPr>
                <w:p w14:paraId="6A627D5A" w14:textId="77777777" w:rsidR="000554A4" w:rsidRPr="00706CF0" w:rsidRDefault="00DA53E9" w:rsidP="000554A4">
                  <w:pPr>
                    <w:jc w:val="center"/>
                    <w:rPr>
                      <w:rFonts w:eastAsia="Times New Roman"/>
                      <w:color w:val="000000"/>
                      <w:sz w:val="20"/>
                    </w:rPr>
                  </w:pPr>
                  <w:r w:rsidRPr="00706CF0">
                    <w:rPr>
                      <w:rFonts w:eastAsia="Times New Roman"/>
                      <w:color w:val="000000"/>
                      <w:sz w:val="20"/>
                    </w:rPr>
                    <w:t>1</w:t>
                  </w:r>
                </w:p>
              </w:tc>
              <w:tc>
                <w:tcPr>
                  <w:tcW w:w="480" w:type="dxa"/>
                  <w:tcBorders>
                    <w:top w:val="nil"/>
                    <w:left w:val="nil"/>
                    <w:bottom w:val="nil"/>
                    <w:right w:val="nil"/>
                  </w:tcBorders>
                  <w:shd w:val="clear" w:color="000000" w:fill="D3D3D3"/>
                  <w:vAlign w:val="center"/>
                  <w:hideMark/>
                </w:tcPr>
                <w:p w14:paraId="6A627D5B" w14:textId="77777777" w:rsidR="000554A4" w:rsidRPr="00706CF0" w:rsidRDefault="00DA53E9" w:rsidP="000554A4">
                  <w:pPr>
                    <w:jc w:val="center"/>
                    <w:rPr>
                      <w:rFonts w:eastAsia="Times New Roman"/>
                      <w:color w:val="000000"/>
                      <w:sz w:val="20"/>
                    </w:rPr>
                  </w:pPr>
                  <w:r w:rsidRPr="00706CF0">
                    <w:rPr>
                      <w:rFonts w:eastAsia="Times New Roman"/>
                      <w:color w:val="000000"/>
                      <w:sz w:val="20"/>
                    </w:rPr>
                    <w:t>262</w:t>
                  </w:r>
                </w:p>
              </w:tc>
            </w:tr>
            <w:tr w:rsidR="000554A4" w:rsidRPr="00706CF0" w14:paraId="6A627D62" w14:textId="77777777" w:rsidTr="000554A4">
              <w:trPr>
                <w:trHeight w:val="300"/>
              </w:trPr>
              <w:tc>
                <w:tcPr>
                  <w:tcW w:w="3160" w:type="dxa"/>
                  <w:tcBorders>
                    <w:top w:val="nil"/>
                    <w:left w:val="nil"/>
                    <w:bottom w:val="nil"/>
                    <w:right w:val="nil"/>
                  </w:tcBorders>
                  <w:shd w:val="clear" w:color="auto" w:fill="auto"/>
                  <w:vAlign w:val="center"/>
                  <w:hideMark/>
                </w:tcPr>
                <w:p w14:paraId="6A627D5D" w14:textId="77777777" w:rsidR="000554A4" w:rsidRPr="00706CF0" w:rsidRDefault="00DA53E9" w:rsidP="000554A4">
                  <w:pPr>
                    <w:rPr>
                      <w:rFonts w:eastAsia="Times New Roman"/>
                      <w:color w:val="000000"/>
                      <w:sz w:val="20"/>
                    </w:rPr>
                  </w:pPr>
                  <w:r w:rsidRPr="00706CF0">
                    <w:rPr>
                      <w:rFonts w:eastAsia="Times New Roman"/>
                      <w:color w:val="000000"/>
                      <w:sz w:val="20"/>
                    </w:rPr>
                    <w:t>Υπ. Τροπ. 2013/163 όπως τροπ.</w:t>
                  </w:r>
                </w:p>
              </w:tc>
              <w:tc>
                <w:tcPr>
                  <w:tcW w:w="440" w:type="dxa"/>
                  <w:tcBorders>
                    <w:top w:val="nil"/>
                    <w:left w:val="nil"/>
                    <w:bottom w:val="nil"/>
                    <w:right w:val="nil"/>
                  </w:tcBorders>
                  <w:shd w:val="clear" w:color="auto" w:fill="auto"/>
                  <w:vAlign w:val="center"/>
                  <w:hideMark/>
                </w:tcPr>
                <w:p w14:paraId="6A627D5E" w14:textId="77777777" w:rsidR="000554A4" w:rsidRPr="00706CF0" w:rsidRDefault="00DA53E9" w:rsidP="000554A4">
                  <w:pPr>
                    <w:jc w:val="center"/>
                    <w:rPr>
                      <w:rFonts w:eastAsia="Times New Roman"/>
                      <w:color w:val="000000"/>
                      <w:sz w:val="20"/>
                    </w:rPr>
                  </w:pPr>
                  <w:r w:rsidRPr="00706CF0">
                    <w:rPr>
                      <w:rFonts w:eastAsia="Times New Roman"/>
                      <w:color w:val="000000"/>
                      <w:sz w:val="20"/>
                    </w:rPr>
                    <w:t>152</w:t>
                  </w:r>
                </w:p>
              </w:tc>
              <w:tc>
                <w:tcPr>
                  <w:tcW w:w="460" w:type="dxa"/>
                  <w:tcBorders>
                    <w:top w:val="nil"/>
                    <w:left w:val="nil"/>
                    <w:bottom w:val="nil"/>
                    <w:right w:val="nil"/>
                  </w:tcBorders>
                  <w:shd w:val="clear" w:color="auto" w:fill="auto"/>
                  <w:vAlign w:val="center"/>
                  <w:hideMark/>
                </w:tcPr>
                <w:p w14:paraId="6A627D5F" w14:textId="77777777" w:rsidR="000554A4" w:rsidRPr="00706CF0" w:rsidRDefault="00DA53E9" w:rsidP="000554A4">
                  <w:pPr>
                    <w:jc w:val="center"/>
                    <w:rPr>
                      <w:rFonts w:eastAsia="Times New Roman"/>
                      <w:color w:val="000000"/>
                      <w:sz w:val="20"/>
                    </w:rPr>
                  </w:pPr>
                  <w:r w:rsidRPr="00706CF0">
                    <w:rPr>
                      <w:rFonts w:eastAsia="Times New Roman"/>
                      <w:color w:val="000000"/>
                      <w:sz w:val="20"/>
                    </w:rPr>
                    <w:t>110</w:t>
                  </w:r>
                </w:p>
              </w:tc>
              <w:tc>
                <w:tcPr>
                  <w:tcW w:w="520" w:type="dxa"/>
                  <w:tcBorders>
                    <w:top w:val="nil"/>
                    <w:left w:val="nil"/>
                    <w:bottom w:val="nil"/>
                    <w:right w:val="nil"/>
                  </w:tcBorders>
                  <w:shd w:val="clear" w:color="auto" w:fill="auto"/>
                  <w:vAlign w:val="center"/>
                  <w:hideMark/>
                </w:tcPr>
                <w:p w14:paraId="6A627D60" w14:textId="77777777" w:rsidR="000554A4" w:rsidRPr="00706CF0" w:rsidRDefault="00DA53E9" w:rsidP="000554A4">
                  <w:pPr>
                    <w:jc w:val="center"/>
                    <w:rPr>
                      <w:rFonts w:eastAsia="Times New Roman"/>
                      <w:color w:val="000000"/>
                      <w:sz w:val="20"/>
                    </w:rPr>
                  </w:pPr>
                  <w:r w:rsidRPr="00706CF0">
                    <w:rPr>
                      <w:rFonts w:eastAsia="Times New Roman"/>
                      <w:color w:val="000000"/>
                      <w:sz w:val="20"/>
                    </w:rPr>
                    <w:t>0</w:t>
                  </w:r>
                </w:p>
              </w:tc>
              <w:tc>
                <w:tcPr>
                  <w:tcW w:w="480" w:type="dxa"/>
                  <w:tcBorders>
                    <w:top w:val="nil"/>
                    <w:left w:val="nil"/>
                    <w:bottom w:val="nil"/>
                    <w:right w:val="nil"/>
                  </w:tcBorders>
                  <w:shd w:val="clear" w:color="auto" w:fill="auto"/>
                  <w:vAlign w:val="center"/>
                  <w:hideMark/>
                </w:tcPr>
                <w:p w14:paraId="6A627D61" w14:textId="77777777" w:rsidR="000554A4" w:rsidRPr="00706CF0" w:rsidRDefault="00DA53E9" w:rsidP="000554A4">
                  <w:pPr>
                    <w:jc w:val="center"/>
                    <w:rPr>
                      <w:rFonts w:eastAsia="Times New Roman"/>
                      <w:color w:val="000000"/>
                      <w:sz w:val="20"/>
                    </w:rPr>
                  </w:pPr>
                  <w:r w:rsidRPr="00706CF0">
                    <w:rPr>
                      <w:rFonts w:eastAsia="Times New Roman"/>
                      <w:color w:val="000000"/>
                      <w:sz w:val="20"/>
                    </w:rPr>
                    <w:t>262</w:t>
                  </w:r>
                </w:p>
              </w:tc>
            </w:tr>
          </w:tbl>
          <w:p w14:paraId="6A627D63" w14:textId="77777777" w:rsidR="000554A4" w:rsidRDefault="00DA53E9" w:rsidP="000554A4">
            <w:pPr>
              <w:rPr>
                <w:rFonts w:eastAsia="Times New Roman" w:cs="Times New Roman"/>
                <w:szCs w:val="24"/>
              </w:rPr>
            </w:pPr>
          </w:p>
          <w:p w14:paraId="6A627D64" w14:textId="77777777" w:rsidR="000554A4" w:rsidRPr="00193AE3" w:rsidRDefault="00DA53E9" w:rsidP="000554A4">
            <w:pPr>
              <w:rPr>
                <w:rFonts w:ascii="Calibri" w:eastAsia="Times New Roman" w:hAnsi="Calibri" w:cs="Calibri"/>
                <w:color w:val="000000"/>
                <w:szCs w:val="24"/>
              </w:rPr>
            </w:pPr>
          </w:p>
        </w:tc>
      </w:tr>
    </w:tbl>
    <w:p w14:paraId="6A627D66" w14:textId="77777777" w:rsidR="00CD4C30" w:rsidRDefault="00DA53E9">
      <w:pPr>
        <w:spacing w:line="600" w:lineRule="auto"/>
        <w:ind w:firstLine="709"/>
        <w:contextualSpacing/>
        <w:jc w:val="center"/>
        <w:rPr>
          <w:rFonts w:eastAsia="Times New Roman" w:cs="Times New Roman"/>
          <w:color w:val="FF0000"/>
          <w:szCs w:val="24"/>
        </w:rPr>
      </w:pPr>
      <w:r w:rsidRPr="0049476A">
        <w:rPr>
          <w:rFonts w:eastAsia="Times New Roman" w:cs="Times New Roman"/>
          <w:color w:val="FF0000"/>
          <w:szCs w:val="24"/>
        </w:rPr>
        <w:t>(</w:t>
      </w:r>
      <w:r w:rsidRPr="007A4C9E">
        <w:rPr>
          <w:rFonts w:eastAsia="Times New Roman" w:cs="Times New Roman"/>
          <w:color w:val="FF0000"/>
          <w:szCs w:val="24"/>
        </w:rPr>
        <w:t xml:space="preserve">ΑΛΛΑΓΗ </w:t>
      </w:r>
      <w:r w:rsidRPr="007A4C9E">
        <w:rPr>
          <w:rFonts w:eastAsia="Times New Roman" w:cs="Times New Roman"/>
          <w:color w:val="FF0000"/>
          <w:szCs w:val="24"/>
        </w:rPr>
        <w:t>ΣΕΛΙΔΑΣ</w:t>
      </w:r>
      <w:r w:rsidRPr="0049476A">
        <w:rPr>
          <w:rFonts w:eastAsia="Times New Roman" w:cs="Times New Roman"/>
          <w:color w:val="FF0000"/>
          <w:szCs w:val="24"/>
        </w:rPr>
        <w:t>)</w:t>
      </w:r>
    </w:p>
    <w:p w14:paraId="6A627D67" w14:textId="77777777" w:rsidR="00CD4C30" w:rsidRDefault="00DA53E9">
      <w:pPr>
        <w:spacing w:line="600" w:lineRule="auto"/>
        <w:ind w:firstLine="720"/>
        <w:jc w:val="both"/>
        <w:rPr>
          <w:rFonts w:eastAsia="Times New Roman"/>
          <w:szCs w:val="24"/>
        </w:rPr>
      </w:pPr>
      <w:r w:rsidRPr="00CC4A17">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Αφού ολοκληρώθηκε η ονομαστική ηλεκτρονική ψηφοφορία, προχωρούμε </w:t>
      </w:r>
      <w:r>
        <w:rPr>
          <w:rFonts w:eastAsia="Times New Roman"/>
          <w:szCs w:val="24"/>
        </w:rPr>
        <w:lastRenderedPageBreak/>
        <w:t xml:space="preserve">στην ψήφιση του ακροτελεύτιου άρθρου και του συνόλου του σχεδίου νόμου. Δεν θα ψηφίσουν οι Βουλευτές. Οι εισηγητές και οι αγορητές μόνο. </w:t>
      </w:r>
    </w:p>
    <w:p w14:paraId="6A627D68" w14:textId="77777777" w:rsidR="00CD4C30" w:rsidRDefault="00DA53E9">
      <w:pPr>
        <w:spacing w:line="600" w:lineRule="auto"/>
        <w:ind w:firstLine="720"/>
        <w:jc w:val="both"/>
        <w:rPr>
          <w:rFonts w:eastAsia="Times New Roman"/>
          <w:szCs w:val="24"/>
        </w:rPr>
      </w:pPr>
      <w:r>
        <w:rPr>
          <w:rFonts w:eastAsia="Times New Roman"/>
          <w:szCs w:val="24"/>
        </w:rPr>
        <w:t xml:space="preserve">Η ψηφοφορία θα γίνει και πάλι ηλεκτρονικά από τους εισηγητές και ειδικούς αγορητές του νομοσχεδίου. </w:t>
      </w:r>
    </w:p>
    <w:p w14:paraId="6A627D69" w14:textId="77777777" w:rsidR="00CD4C30" w:rsidRDefault="00DA53E9">
      <w:pPr>
        <w:spacing w:line="600" w:lineRule="auto"/>
        <w:ind w:firstLine="720"/>
        <w:jc w:val="both"/>
        <w:rPr>
          <w:rFonts w:eastAsia="Times New Roman"/>
          <w:szCs w:val="24"/>
        </w:rPr>
      </w:pPr>
      <w:r>
        <w:rPr>
          <w:rFonts w:eastAsia="Times New Roman"/>
          <w:szCs w:val="24"/>
        </w:rPr>
        <w:t>Σας επισημαίνουμε ότι η ψηφοφορία περιλαμβάνει το ακροτελεύτιο άρθρο καθώς και το σύνολο του νομοσχεδίου. Αφού καταχωρίσετε την ψήφο σας, έχετε την δυνατότ</w:t>
      </w:r>
      <w:r>
        <w:rPr>
          <w:rFonts w:eastAsia="Times New Roman"/>
          <w:szCs w:val="24"/>
        </w:rPr>
        <w:t xml:space="preserve">ητα να την ελέγξετε ή ακόμα και να την αναθεωρήσετε ως τη λήξη της ψηφοφορίας. Για οποιαδήποτε απορία απευθυνθείτε στο Προεδρείο. </w:t>
      </w:r>
    </w:p>
    <w:p w14:paraId="6A627D6A" w14:textId="77777777" w:rsidR="00CD4C30" w:rsidRDefault="00DA53E9">
      <w:pPr>
        <w:spacing w:line="600" w:lineRule="auto"/>
        <w:ind w:firstLine="720"/>
        <w:jc w:val="both"/>
        <w:rPr>
          <w:rFonts w:eastAsia="Times New Roman"/>
          <w:szCs w:val="24"/>
        </w:rPr>
      </w:pPr>
      <w:r>
        <w:rPr>
          <w:rFonts w:eastAsia="Times New Roman"/>
          <w:szCs w:val="24"/>
        </w:rPr>
        <w:t xml:space="preserve">Παρακαλώ να ανοίξει το σύστημα της ηλεκτρονικής ψηφοφορίας για τα δυο κομμάτια που προανέφερα. </w:t>
      </w:r>
    </w:p>
    <w:p w14:paraId="6A627D6B" w14:textId="77777777" w:rsidR="00CD4C30" w:rsidRDefault="00DA53E9">
      <w:pPr>
        <w:spacing w:line="600" w:lineRule="auto"/>
        <w:ind w:left="2880" w:firstLine="720"/>
        <w:jc w:val="both"/>
        <w:rPr>
          <w:rFonts w:eastAsia="Times New Roman"/>
          <w:szCs w:val="24"/>
        </w:rPr>
      </w:pPr>
      <w:r>
        <w:rPr>
          <w:rFonts w:eastAsia="Times New Roman"/>
          <w:szCs w:val="24"/>
        </w:rPr>
        <w:t>(ΨΗΦΟΦΟΡΙΑ)</w:t>
      </w:r>
    </w:p>
    <w:p w14:paraId="6A627D6C" w14:textId="77777777" w:rsidR="00CD4C30" w:rsidRDefault="00DA53E9">
      <w:pPr>
        <w:spacing w:line="600" w:lineRule="auto"/>
        <w:ind w:firstLine="720"/>
        <w:jc w:val="center"/>
        <w:rPr>
          <w:rFonts w:eastAsia="Times New Roman"/>
          <w:b/>
          <w:szCs w:val="24"/>
        </w:rPr>
      </w:pPr>
      <w:r>
        <w:rPr>
          <w:rFonts w:eastAsia="Times New Roman"/>
          <w:szCs w:val="24"/>
        </w:rPr>
        <w:t>(ΚΑΤΑ ΤΗ ΔΙΑΡΚΕΙΑ</w:t>
      </w:r>
      <w:r>
        <w:rPr>
          <w:rFonts w:eastAsia="Times New Roman"/>
          <w:szCs w:val="24"/>
        </w:rPr>
        <w:t xml:space="preserve"> ΤΗΣ ΨΗΦΟΦΟΡΙΑΣ)</w:t>
      </w:r>
    </w:p>
    <w:p w14:paraId="6A627D6D" w14:textId="77777777" w:rsidR="00CD4C30" w:rsidRDefault="00DA53E9">
      <w:pPr>
        <w:spacing w:line="600" w:lineRule="auto"/>
        <w:ind w:firstLine="720"/>
        <w:jc w:val="both"/>
        <w:rPr>
          <w:rFonts w:eastAsia="Times New Roman"/>
          <w:szCs w:val="24"/>
        </w:rPr>
      </w:pPr>
      <w:r w:rsidRPr="00956206">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cs="Times New Roman"/>
          <w:szCs w:val="24"/>
        </w:rPr>
        <w:t xml:space="preserve">,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w:t>
      </w:r>
      <w:r>
        <w:rPr>
          <w:rFonts w:eastAsia="Times New Roman" w:cs="Times New Roman"/>
          <w:szCs w:val="24"/>
        </w:rPr>
        <w:lastRenderedPageBreak/>
        <w:t xml:space="preserve">«ΕΛΕΥΘΕΡΙΟΣ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δεκαεφτά μαθήτριες και μαθητές και ένας συνοδός εκπαιδευτικός από το 4</w:t>
      </w:r>
      <w:r w:rsidRPr="00A74576">
        <w:rPr>
          <w:rFonts w:eastAsia="Times New Roman"/>
          <w:szCs w:val="24"/>
          <w:vertAlign w:val="superscript"/>
        </w:rPr>
        <w:t>ο</w:t>
      </w:r>
      <w:r>
        <w:rPr>
          <w:rFonts w:eastAsia="Times New Roman"/>
          <w:szCs w:val="24"/>
        </w:rPr>
        <w:t xml:space="preserve"> Δημοτικό Σχολείο Υμηττού. </w:t>
      </w:r>
    </w:p>
    <w:p w14:paraId="6A627D6E" w14:textId="77777777" w:rsidR="00CD4C30" w:rsidRDefault="00DA53E9">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r>
        <w:rPr>
          <w:rFonts w:eastAsia="Times New Roman"/>
          <w:szCs w:val="24"/>
        </w:rPr>
        <w:t xml:space="preserve">. </w:t>
      </w:r>
    </w:p>
    <w:p w14:paraId="6A627D6F" w14:textId="77777777" w:rsidR="00CD4C30" w:rsidRDefault="00DA53E9">
      <w:pPr>
        <w:spacing w:line="600" w:lineRule="auto"/>
        <w:ind w:firstLine="720"/>
        <w:jc w:val="center"/>
        <w:rPr>
          <w:rFonts w:eastAsia="Times New Roman"/>
          <w:szCs w:val="24"/>
        </w:rPr>
      </w:pPr>
      <w:r>
        <w:rPr>
          <w:rFonts w:eastAsia="Times New Roman"/>
          <w:szCs w:val="24"/>
        </w:rPr>
        <w:t xml:space="preserve">(Χειροκροτήματα </w:t>
      </w:r>
      <w:r>
        <w:rPr>
          <w:rFonts w:eastAsia="Times New Roman"/>
          <w:szCs w:val="24"/>
        </w:rPr>
        <w:t xml:space="preserve">απ’ </w:t>
      </w:r>
      <w:r>
        <w:rPr>
          <w:rFonts w:eastAsia="Times New Roman"/>
          <w:szCs w:val="24"/>
        </w:rPr>
        <w:t>όλες τις πτέρυγες της Βουλής)</w:t>
      </w:r>
    </w:p>
    <w:p w14:paraId="6A627D70" w14:textId="77777777" w:rsidR="00CD4C30" w:rsidRDefault="00DA53E9">
      <w:pPr>
        <w:spacing w:line="600" w:lineRule="auto"/>
        <w:ind w:firstLine="720"/>
        <w:jc w:val="both"/>
        <w:rPr>
          <w:rFonts w:eastAsia="Times New Roman"/>
          <w:szCs w:val="24"/>
        </w:rPr>
      </w:pPr>
      <w:r>
        <w:rPr>
          <w:rFonts w:eastAsia="Times New Roman"/>
          <w:szCs w:val="24"/>
        </w:rPr>
        <w:t xml:space="preserve">Υπάρχει μια </w:t>
      </w:r>
      <w:proofErr w:type="spellStart"/>
      <w:r>
        <w:rPr>
          <w:rFonts w:eastAsia="Times New Roman"/>
          <w:szCs w:val="24"/>
        </w:rPr>
        <w:t>μικροεμπλοκή</w:t>
      </w:r>
      <w:proofErr w:type="spellEnd"/>
      <w:r>
        <w:rPr>
          <w:rFonts w:eastAsia="Times New Roman"/>
          <w:szCs w:val="24"/>
        </w:rPr>
        <w:t xml:space="preserve"> στο σύστημα</w:t>
      </w:r>
      <w:r w:rsidRPr="002B174E">
        <w:rPr>
          <w:rFonts w:eastAsia="Times New Roman"/>
          <w:szCs w:val="24"/>
        </w:rPr>
        <w:t xml:space="preserve"> </w:t>
      </w:r>
      <w:r>
        <w:rPr>
          <w:rFonts w:eastAsia="Times New Roman"/>
          <w:szCs w:val="24"/>
        </w:rPr>
        <w:t xml:space="preserve">της ηλεκτρονικής ψηφοφορίας. Πρέπει για τυπικούς λόγους να πάρω έγκριση από εκεί. </w:t>
      </w:r>
    </w:p>
    <w:p w14:paraId="6A627D71" w14:textId="77777777" w:rsidR="00CD4C30" w:rsidRDefault="00DA53E9">
      <w:pPr>
        <w:spacing w:line="600" w:lineRule="auto"/>
        <w:ind w:firstLine="720"/>
        <w:jc w:val="both"/>
        <w:rPr>
          <w:rFonts w:eastAsia="Times New Roman"/>
          <w:szCs w:val="24"/>
        </w:rPr>
      </w:pPr>
      <w:r>
        <w:rPr>
          <w:rFonts w:eastAsia="Times New Roman"/>
          <w:szCs w:val="24"/>
        </w:rPr>
        <w:t>Η ώρα είναι 11</w:t>
      </w:r>
      <w:r>
        <w:rPr>
          <w:rFonts w:eastAsia="Times New Roman"/>
          <w:szCs w:val="24"/>
        </w:rPr>
        <w:t>.</w:t>
      </w:r>
      <w:r>
        <w:rPr>
          <w:rFonts w:eastAsia="Times New Roman"/>
          <w:szCs w:val="24"/>
        </w:rPr>
        <w:t>05</w:t>
      </w:r>
      <w:r>
        <w:rPr>
          <w:rFonts w:eastAsia="Times New Roman"/>
          <w:szCs w:val="24"/>
        </w:rPr>
        <w:t>΄</w:t>
      </w:r>
      <w:r>
        <w:rPr>
          <w:rFonts w:eastAsia="Times New Roman"/>
          <w:szCs w:val="24"/>
        </w:rPr>
        <w:t>. Θα κάνουμε μια διακοπή για δέκα λεπτά κ</w:t>
      </w:r>
      <w:r>
        <w:rPr>
          <w:rFonts w:eastAsia="Times New Roman"/>
          <w:szCs w:val="24"/>
        </w:rPr>
        <w:t>αι στις 11</w:t>
      </w:r>
      <w:r>
        <w:rPr>
          <w:rFonts w:eastAsia="Times New Roman"/>
          <w:szCs w:val="24"/>
        </w:rPr>
        <w:t>.</w:t>
      </w:r>
      <w:r>
        <w:rPr>
          <w:rFonts w:eastAsia="Times New Roman"/>
          <w:szCs w:val="24"/>
        </w:rPr>
        <w:t>15</w:t>
      </w:r>
      <w:r>
        <w:rPr>
          <w:rFonts w:eastAsia="Times New Roman"/>
          <w:szCs w:val="24"/>
        </w:rPr>
        <w:t>΄</w:t>
      </w:r>
      <w:r>
        <w:rPr>
          <w:rFonts w:eastAsia="Times New Roman"/>
          <w:szCs w:val="24"/>
        </w:rPr>
        <w:t xml:space="preserve"> θα εισέλθουμε στο νομοσχέδιο του κ. Σταθάκη.</w:t>
      </w:r>
    </w:p>
    <w:p w14:paraId="6A627D72" w14:textId="77777777" w:rsidR="00CD4C30" w:rsidRDefault="00DA53E9">
      <w:pPr>
        <w:spacing w:line="600" w:lineRule="auto"/>
        <w:ind w:firstLine="720"/>
        <w:jc w:val="center"/>
        <w:rPr>
          <w:rFonts w:eastAsia="Times New Roman"/>
          <w:szCs w:val="24"/>
        </w:rPr>
      </w:pPr>
      <w:r>
        <w:rPr>
          <w:rFonts w:eastAsia="Times New Roman"/>
          <w:szCs w:val="24"/>
        </w:rPr>
        <w:t>(ΔΙΑΚΟΠΗ)</w:t>
      </w:r>
    </w:p>
    <w:p w14:paraId="6A627D73" w14:textId="77777777" w:rsidR="00CD4C30" w:rsidRDefault="00DA53E9">
      <w:pPr>
        <w:spacing w:line="600" w:lineRule="auto"/>
        <w:ind w:firstLine="720"/>
        <w:jc w:val="center"/>
        <w:rPr>
          <w:rFonts w:eastAsia="Times New Roman" w:cs="Times New Roman"/>
          <w:szCs w:val="24"/>
        </w:rPr>
      </w:pPr>
      <w:r w:rsidRPr="00CF46B0">
        <w:rPr>
          <w:rFonts w:eastAsia="Times New Roman" w:cs="Times New Roman"/>
          <w:szCs w:val="24"/>
        </w:rPr>
        <w:t>(</w:t>
      </w:r>
      <w:r>
        <w:rPr>
          <w:rFonts w:eastAsia="Times New Roman" w:cs="Times New Roman"/>
          <w:szCs w:val="24"/>
        </w:rPr>
        <w:t>ΜΕΤΑ ΤΗ ΔΙΑΚΟΠΗ)</w:t>
      </w:r>
    </w:p>
    <w:p w14:paraId="6A627D74" w14:textId="77777777" w:rsidR="00CD4C30" w:rsidRDefault="00DA53E9">
      <w:pPr>
        <w:autoSpaceDE w:val="0"/>
        <w:autoSpaceDN w:val="0"/>
        <w:adjustRightInd w:val="0"/>
        <w:spacing w:line="600" w:lineRule="auto"/>
        <w:ind w:firstLine="709"/>
        <w:jc w:val="both"/>
        <w:rPr>
          <w:rFonts w:eastAsia="SimSun"/>
          <w:bCs/>
          <w:szCs w:val="24"/>
          <w:lang w:eastAsia="zh-CN"/>
        </w:rPr>
      </w:pPr>
      <w:r w:rsidRPr="00EF3F89">
        <w:rPr>
          <w:rFonts w:eastAsia="SimSun"/>
          <w:b/>
          <w:bCs/>
          <w:szCs w:val="24"/>
          <w:lang w:eastAsia="zh-CN"/>
        </w:rPr>
        <w:t>ΠΡΟΕΔΡΕΥΩΝ (</w:t>
      </w:r>
      <w:r>
        <w:rPr>
          <w:rFonts w:eastAsia="SimSun"/>
          <w:b/>
          <w:bCs/>
          <w:szCs w:val="24"/>
          <w:lang w:eastAsia="zh-CN"/>
        </w:rPr>
        <w:t>Νικήτας Κακλαμάνης</w:t>
      </w:r>
      <w:r w:rsidRPr="00EF3F89">
        <w:rPr>
          <w:rFonts w:eastAsia="SimSun"/>
          <w:b/>
          <w:bCs/>
          <w:szCs w:val="24"/>
          <w:lang w:eastAsia="zh-CN"/>
        </w:rPr>
        <w:t xml:space="preserve">): </w:t>
      </w:r>
      <w:r>
        <w:rPr>
          <w:rFonts w:eastAsia="SimSun"/>
          <w:bCs/>
          <w:szCs w:val="24"/>
          <w:lang w:eastAsia="zh-CN"/>
        </w:rPr>
        <w:t>Υπήρχε ένα τεχνικό πρόβλημα. Οι άξιοι τεχνικοί μας μου λένε ότι το διόρθωσαν.</w:t>
      </w:r>
    </w:p>
    <w:p w14:paraId="6A627D75" w14:textId="77777777" w:rsidR="00CD4C30" w:rsidRDefault="00DA53E9">
      <w:pPr>
        <w:autoSpaceDE w:val="0"/>
        <w:autoSpaceDN w:val="0"/>
        <w:adjustRightInd w:val="0"/>
        <w:spacing w:line="600" w:lineRule="auto"/>
        <w:ind w:firstLine="709"/>
        <w:rPr>
          <w:rFonts w:eastAsia="SimSun"/>
          <w:szCs w:val="24"/>
          <w:lang w:eastAsia="zh-CN"/>
        </w:rPr>
      </w:pPr>
      <w:r w:rsidRPr="00EF3F89">
        <w:rPr>
          <w:rFonts w:eastAsia="SimSun"/>
          <w:szCs w:val="24"/>
          <w:lang w:eastAsia="zh-CN"/>
        </w:rPr>
        <w:lastRenderedPageBreak/>
        <w:t>Παρακαλώ να κλείσει το σύστημα της ηλεκτρονικής ψηφοφορία</w:t>
      </w:r>
      <w:r w:rsidRPr="00EF3F89">
        <w:rPr>
          <w:rFonts w:eastAsia="SimSun"/>
          <w:szCs w:val="24"/>
          <w:lang w:eastAsia="zh-CN"/>
        </w:rPr>
        <w:t>ς.</w:t>
      </w:r>
    </w:p>
    <w:p w14:paraId="6A627D76" w14:textId="77777777" w:rsidR="00CD4C30" w:rsidRDefault="00DA53E9">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6A627D77" w14:textId="77777777" w:rsidR="00CD4C30" w:rsidRDefault="00DA53E9">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6A627D78" w14:textId="77777777" w:rsidR="00CD4C30" w:rsidRDefault="00DA53E9">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Νικήτας Κακλαμάνης</w:t>
      </w:r>
      <w:r w:rsidRPr="00EF3F89">
        <w:rPr>
          <w:rFonts w:eastAsia="SimSun"/>
          <w:b/>
          <w:bCs/>
          <w:szCs w:val="24"/>
          <w:lang w:eastAsia="zh-CN"/>
        </w:rPr>
        <w:t>):</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A627D79" w14:textId="77777777" w:rsidR="00CD4C30" w:rsidRDefault="00DA53E9">
      <w:pPr>
        <w:tabs>
          <w:tab w:val="left" w:pos="2940"/>
        </w:tabs>
        <w:spacing w:line="600" w:lineRule="auto"/>
        <w:ind w:firstLine="709"/>
        <w:jc w:val="center"/>
        <w:rPr>
          <w:rFonts w:eastAsia="Times New Roman"/>
          <w:color w:val="FF0000"/>
          <w:szCs w:val="24"/>
        </w:rPr>
      </w:pPr>
      <w:r w:rsidRPr="00300763">
        <w:rPr>
          <w:rFonts w:eastAsia="Times New Roman"/>
          <w:color w:val="FF0000"/>
          <w:szCs w:val="24"/>
        </w:rPr>
        <w:t>(</w:t>
      </w:r>
      <w:r w:rsidRPr="00300763">
        <w:rPr>
          <w:rFonts w:eastAsia="Times New Roman"/>
          <w:color w:val="FF0000"/>
          <w:szCs w:val="24"/>
        </w:rPr>
        <w:t>ΑΛΛΑΓΗ ΣΕΛΙΔΑΣ</w:t>
      </w:r>
      <w:r w:rsidRPr="00300763">
        <w:rPr>
          <w:rFonts w:eastAsia="Times New Roman"/>
          <w:color w:val="FF0000"/>
          <w:szCs w:val="24"/>
        </w:rPr>
        <w:t>)</w:t>
      </w:r>
    </w:p>
    <w:tbl>
      <w:tblPr>
        <w:tblW w:w="7340" w:type="dxa"/>
        <w:tblCellMar>
          <w:left w:w="10" w:type="dxa"/>
          <w:right w:w="10" w:type="dxa"/>
        </w:tblCellMar>
        <w:tblLook w:val="04A0" w:firstRow="1" w:lastRow="0" w:firstColumn="1" w:lastColumn="0" w:noHBand="0" w:noVBand="1"/>
      </w:tblPr>
      <w:tblGrid>
        <w:gridCol w:w="7340"/>
      </w:tblGrid>
      <w:tr w:rsidR="00CD4C30" w14:paraId="6A627D7B" w14:textId="77777777">
        <w:trPr>
          <w:trHeight w:val="1485"/>
        </w:trPr>
        <w:tc>
          <w:tcPr>
            <w:tcW w:w="7340" w:type="dxa"/>
            <w:tcBorders>
              <w:top w:val="nil"/>
              <w:left w:val="nil"/>
              <w:bottom w:val="nil"/>
              <w:right w:val="nil"/>
            </w:tcBorders>
            <w:shd w:val="clear" w:color="auto" w:fill="auto"/>
            <w:vAlign w:val="center"/>
            <w:hideMark/>
          </w:tcPr>
          <w:p w14:paraId="6A627D7A" w14:textId="77777777" w:rsidR="000554A4" w:rsidRPr="00193AE3" w:rsidRDefault="00DA53E9" w:rsidP="007A4C9E">
            <w:pPr>
              <w:jc w:val="both"/>
              <w:rPr>
                <w:rFonts w:ascii="Calibri" w:eastAsia="Times New Roman" w:hAnsi="Calibri" w:cs="Calibri"/>
                <w:color w:val="000000"/>
                <w:szCs w:val="24"/>
              </w:rPr>
            </w:pPr>
            <w:r w:rsidRPr="00193AE3">
              <w:rPr>
                <w:rFonts w:ascii="Calibri" w:eastAsia="Times New Roman" w:hAnsi="Calibri" w:cs="Calibri"/>
                <w:color w:val="000000"/>
                <w:szCs w:val="24"/>
              </w:rPr>
              <w:t>Εκσυγχρονισμός και Αναμόρφωση Θεσμ</w:t>
            </w:r>
            <w:r w:rsidRPr="004B6262">
              <w:rPr>
                <w:rFonts w:asciiTheme="minorHAnsi" w:eastAsia="Times New Roman" w:hAnsiTheme="minorHAnsi" w:cs="Calibri"/>
                <w:color w:val="000000"/>
                <w:szCs w:val="24"/>
              </w:rPr>
              <w:t xml:space="preserve">ικού Πλαισίου Ιδιωτικών Κλινικών, </w:t>
            </w:r>
            <w:r w:rsidRPr="004B6262">
              <w:rPr>
                <w:rFonts w:asciiTheme="minorHAnsi" w:eastAsia="Times New Roman" w:hAnsiTheme="minorHAnsi" w:cs="Times New Roman"/>
                <w:szCs w:val="24"/>
              </w:rPr>
              <w:t xml:space="preserve">Σύσταση Εθνικού Οργανισμού Δημόσιας Υγείας, Σύσταση Εθνικού Ινστιτούτου Νεοπλασιών </w:t>
            </w:r>
            <w:r w:rsidRPr="00193AE3">
              <w:rPr>
                <w:rFonts w:ascii="Calibri" w:eastAsia="Times New Roman" w:hAnsi="Calibri" w:cs="Calibri"/>
                <w:color w:val="000000"/>
                <w:szCs w:val="24"/>
              </w:rPr>
              <w:t>και λοιπές διατάξεις</w:t>
            </w:r>
          </w:p>
        </w:tc>
      </w:tr>
      <w:tr w:rsidR="00CD4C30" w14:paraId="6A627D7D" w14:textId="77777777">
        <w:trPr>
          <w:trHeight w:val="330"/>
        </w:trPr>
        <w:tc>
          <w:tcPr>
            <w:tcW w:w="7340" w:type="dxa"/>
            <w:tcBorders>
              <w:top w:val="nil"/>
              <w:left w:val="nil"/>
              <w:bottom w:val="nil"/>
              <w:right w:val="nil"/>
            </w:tcBorders>
            <w:shd w:val="clear" w:color="auto" w:fill="auto"/>
            <w:vAlign w:val="center"/>
            <w:hideMark/>
          </w:tcPr>
          <w:p w14:paraId="6A627D7C"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Ακροτελεύτιο άρθρο ως έχει     ΚΑΤΑ ΠΛΕΙΟΨΗΦΙΑ</w:t>
            </w:r>
          </w:p>
        </w:tc>
      </w:tr>
      <w:tr w:rsidR="00CD4C30" w14:paraId="6A627D7F" w14:textId="77777777">
        <w:trPr>
          <w:trHeight w:val="345"/>
        </w:trPr>
        <w:tc>
          <w:tcPr>
            <w:tcW w:w="7340" w:type="dxa"/>
            <w:tcBorders>
              <w:top w:val="nil"/>
              <w:left w:val="nil"/>
              <w:bottom w:val="nil"/>
              <w:right w:val="nil"/>
            </w:tcBorders>
            <w:shd w:val="clear" w:color="auto" w:fill="auto"/>
            <w:vAlign w:val="center"/>
            <w:hideMark/>
          </w:tcPr>
          <w:p w14:paraId="6A627D7E"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ΣΥΡΙΖΑ: ΝΑΙ</w:t>
            </w:r>
          </w:p>
        </w:tc>
      </w:tr>
      <w:tr w:rsidR="00CD4C30" w14:paraId="6A627D81" w14:textId="77777777">
        <w:trPr>
          <w:trHeight w:val="330"/>
        </w:trPr>
        <w:tc>
          <w:tcPr>
            <w:tcW w:w="7340" w:type="dxa"/>
            <w:tcBorders>
              <w:top w:val="nil"/>
              <w:left w:val="nil"/>
              <w:bottom w:val="nil"/>
              <w:right w:val="nil"/>
            </w:tcBorders>
            <w:shd w:val="clear" w:color="auto" w:fill="auto"/>
            <w:vAlign w:val="center"/>
            <w:hideMark/>
          </w:tcPr>
          <w:p w14:paraId="6A627D80"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 xml:space="preserve">Ν.Δ.: </w:t>
            </w:r>
            <w:r w:rsidRPr="00193AE3">
              <w:rPr>
                <w:rFonts w:ascii="Calibri" w:eastAsia="Times New Roman" w:hAnsi="Calibri" w:cs="Calibri"/>
                <w:color w:val="000000"/>
                <w:szCs w:val="24"/>
              </w:rPr>
              <w:t>OXI</w:t>
            </w:r>
          </w:p>
        </w:tc>
      </w:tr>
      <w:tr w:rsidR="00CD4C30" w14:paraId="6A627D83" w14:textId="77777777">
        <w:trPr>
          <w:trHeight w:val="330"/>
        </w:trPr>
        <w:tc>
          <w:tcPr>
            <w:tcW w:w="7340" w:type="dxa"/>
            <w:tcBorders>
              <w:top w:val="nil"/>
              <w:left w:val="nil"/>
              <w:bottom w:val="nil"/>
              <w:right w:val="nil"/>
            </w:tcBorders>
            <w:shd w:val="clear" w:color="auto" w:fill="auto"/>
            <w:vAlign w:val="center"/>
            <w:hideMark/>
          </w:tcPr>
          <w:p w14:paraId="6A627D82"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ΔΗ.ΣΥ: OXI</w:t>
            </w:r>
          </w:p>
        </w:tc>
      </w:tr>
      <w:tr w:rsidR="00CD4C30" w14:paraId="6A627D85" w14:textId="77777777">
        <w:trPr>
          <w:trHeight w:val="330"/>
        </w:trPr>
        <w:tc>
          <w:tcPr>
            <w:tcW w:w="7340" w:type="dxa"/>
            <w:tcBorders>
              <w:top w:val="nil"/>
              <w:left w:val="nil"/>
              <w:bottom w:val="nil"/>
              <w:right w:val="nil"/>
            </w:tcBorders>
            <w:shd w:val="clear" w:color="auto" w:fill="auto"/>
            <w:vAlign w:val="center"/>
            <w:hideMark/>
          </w:tcPr>
          <w:p w14:paraId="6A627D84"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Χ.Α: OXI</w:t>
            </w:r>
          </w:p>
        </w:tc>
      </w:tr>
      <w:tr w:rsidR="00CD4C30" w14:paraId="6A627D87" w14:textId="77777777">
        <w:trPr>
          <w:trHeight w:val="330"/>
        </w:trPr>
        <w:tc>
          <w:tcPr>
            <w:tcW w:w="7340" w:type="dxa"/>
            <w:tcBorders>
              <w:top w:val="nil"/>
              <w:left w:val="nil"/>
              <w:bottom w:val="nil"/>
              <w:right w:val="nil"/>
            </w:tcBorders>
            <w:shd w:val="clear" w:color="auto" w:fill="auto"/>
            <w:vAlign w:val="center"/>
            <w:hideMark/>
          </w:tcPr>
          <w:p w14:paraId="6A627D86"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Κ.Κ.Ε: ΠΡΝ</w:t>
            </w:r>
          </w:p>
        </w:tc>
      </w:tr>
      <w:tr w:rsidR="00CD4C30" w14:paraId="6A627D89" w14:textId="77777777">
        <w:trPr>
          <w:trHeight w:val="345"/>
        </w:trPr>
        <w:tc>
          <w:tcPr>
            <w:tcW w:w="7340" w:type="dxa"/>
            <w:tcBorders>
              <w:top w:val="nil"/>
              <w:left w:val="nil"/>
              <w:bottom w:val="nil"/>
              <w:right w:val="nil"/>
            </w:tcBorders>
            <w:shd w:val="clear" w:color="auto" w:fill="auto"/>
            <w:vAlign w:val="center"/>
            <w:hideMark/>
          </w:tcPr>
          <w:p w14:paraId="6A627D88"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ΕΝ. ΚΕΝΤΡΩΩΝ: ΠΡΝ</w:t>
            </w:r>
          </w:p>
        </w:tc>
      </w:tr>
      <w:tr w:rsidR="00CD4C30" w14:paraId="6A627D8B" w14:textId="77777777">
        <w:trPr>
          <w:trHeight w:val="330"/>
        </w:trPr>
        <w:tc>
          <w:tcPr>
            <w:tcW w:w="7340" w:type="dxa"/>
            <w:tcBorders>
              <w:top w:val="nil"/>
              <w:left w:val="nil"/>
              <w:bottom w:val="nil"/>
              <w:right w:val="nil"/>
            </w:tcBorders>
            <w:shd w:val="clear" w:color="auto" w:fill="auto"/>
            <w:vAlign w:val="center"/>
            <w:hideMark/>
          </w:tcPr>
          <w:p w14:paraId="6A627D8A"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Επί του Συνόλου     ΚΑΤΑ ΠΛΕΙΟΨΗΦΙΑ</w:t>
            </w:r>
          </w:p>
        </w:tc>
      </w:tr>
      <w:tr w:rsidR="00CD4C30" w14:paraId="6A627D8D" w14:textId="77777777">
        <w:trPr>
          <w:trHeight w:val="330"/>
        </w:trPr>
        <w:tc>
          <w:tcPr>
            <w:tcW w:w="7340" w:type="dxa"/>
            <w:tcBorders>
              <w:top w:val="nil"/>
              <w:left w:val="nil"/>
              <w:bottom w:val="nil"/>
              <w:right w:val="nil"/>
            </w:tcBorders>
            <w:shd w:val="clear" w:color="auto" w:fill="auto"/>
            <w:vAlign w:val="center"/>
            <w:hideMark/>
          </w:tcPr>
          <w:p w14:paraId="6A627D8C"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ΣΥΡΙΖΑ: ΝΑΙ</w:t>
            </w:r>
          </w:p>
        </w:tc>
      </w:tr>
      <w:tr w:rsidR="00CD4C30" w14:paraId="6A627D8F" w14:textId="77777777">
        <w:trPr>
          <w:trHeight w:val="330"/>
        </w:trPr>
        <w:tc>
          <w:tcPr>
            <w:tcW w:w="7340" w:type="dxa"/>
            <w:tcBorders>
              <w:top w:val="nil"/>
              <w:left w:val="nil"/>
              <w:bottom w:val="nil"/>
              <w:right w:val="nil"/>
            </w:tcBorders>
            <w:shd w:val="clear" w:color="auto" w:fill="auto"/>
            <w:vAlign w:val="center"/>
            <w:hideMark/>
          </w:tcPr>
          <w:p w14:paraId="6A627D8E"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Ν.Δ.: OXI</w:t>
            </w:r>
          </w:p>
        </w:tc>
      </w:tr>
      <w:tr w:rsidR="00CD4C30" w14:paraId="6A627D91" w14:textId="77777777">
        <w:trPr>
          <w:trHeight w:val="330"/>
        </w:trPr>
        <w:tc>
          <w:tcPr>
            <w:tcW w:w="7340" w:type="dxa"/>
            <w:tcBorders>
              <w:top w:val="nil"/>
              <w:left w:val="nil"/>
              <w:bottom w:val="nil"/>
              <w:right w:val="nil"/>
            </w:tcBorders>
            <w:shd w:val="clear" w:color="auto" w:fill="auto"/>
            <w:vAlign w:val="center"/>
            <w:hideMark/>
          </w:tcPr>
          <w:p w14:paraId="6A627D90"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ΔΗ.ΣΥ: OXI</w:t>
            </w:r>
          </w:p>
        </w:tc>
      </w:tr>
      <w:tr w:rsidR="00CD4C30" w14:paraId="6A627D93" w14:textId="77777777">
        <w:trPr>
          <w:trHeight w:val="330"/>
        </w:trPr>
        <w:tc>
          <w:tcPr>
            <w:tcW w:w="7340" w:type="dxa"/>
            <w:tcBorders>
              <w:top w:val="nil"/>
              <w:left w:val="nil"/>
              <w:bottom w:val="nil"/>
              <w:right w:val="nil"/>
            </w:tcBorders>
            <w:shd w:val="clear" w:color="auto" w:fill="auto"/>
            <w:vAlign w:val="center"/>
            <w:hideMark/>
          </w:tcPr>
          <w:p w14:paraId="6A627D92"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Χ.Α: OXI</w:t>
            </w:r>
          </w:p>
        </w:tc>
      </w:tr>
      <w:tr w:rsidR="00CD4C30" w14:paraId="6A627D95" w14:textId="77777777">
        <w:trPr>
          <w:trHeight w:val="330"/>
        </w:trPr>
        <w:tc>
          <w:tcPr>
            <w:tcW w:w="7340" w:type="dxa"/>
            <w:tcBorders>
              <w:top w:val="nil"/>
              <w:left w:val="nil"/>
              <w:bottom w:val="nil"/>
              <w:right w:val="nil"/>
            </w:tcBorders>
            <w:shd w:val="clear" w:color="auto" w:fill="auto"/>
            <w:vAlign w:val="center"/>
            <w:hideMark/>
          </w:tcPr>
          <w:p w14:paraId="6A627D94"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Κ.Κ.Ε: OXI</w:t>
            </w:r>
          </w:p>
        </w:tc>
      </w:tr>
      <w:tr w:rsidR="00CD4C30" w14:paraId="6A627D97" w14:textId="77777777">
        <w:trPr>
          <w:trHeight w:val="330"/>
        </w:trPr>
        <w:tc>
          <w:tcPr>
            <w:tcW w:w="7340" w:type="dxa"/>
            <w:tcBorders>
              <w:top w:val="nil"/>
              <w:left w:val="nil"/>
              <w:bottom w:val="nil"/>
              <w:right w:val="nil"/>
            </w:tcBorders>
            <w:shd w:val="clear" w:color="auto" w:fill="auto"/>
            <w:vAlign w:val="center"/>
            <w:hideMark/>
          </w:tcPr>
          <w:p w14:paraId="6A627D96" w14:textId="77777777" w:rsidR="000554A4" w:rsidRPr="00193AE3" w:rsidRDefault="00DA53E9" w:rsidP="000554A4">
            <w:pPr>
              <w:jc w:val="center"/>
              <w:rPr>
                <w:rFonts w:ascii="Calibri" w:eastAsia="Times New Roman" w:hAnsi="Calibri" w:cs="Calibri"/>
                <w:color w:val="000000"/>
                <w:szCs w:val="24"/>
              </w:rPr>
            </w:pPr>
            <w:r w:rsidRPr="00193AE3">
              <w:rPr>
                <w:rFonts w:ascii="Calibri" w:eastAsia="Times New Roman" w:hAnsi="Calibri" w:cs="Calibri"/>
                <w:color w:val="000000"/>
                <w:szCs w:val="24"/>
              </w:rPr>
              <w:t>ΕΝ. ΚΕΝΤΡΩΩΝ: ΠΡΝ</w:t>
            </w:r>
          </w:p>
        </w:tc>
      </w:tr>
    </w:tbl>
    <w:p w14:paraId="6A627D98" w14:textId="77777777" w:rsidR="00CD4C30" w:rsidRDefault="00CD4C30">
      <w:pPr>
        <w:rPr>
          <w:rFonts w:eastAsia="Times New Roman" w:cs="Times New Roman"/>
          <w:szCs w:val="24"/>
        </w:rPr>
      </w:pPr>
    </w:p>
    <w:p w14:paraId="6A627D99" w14:textId="77777777" w:rsidR="00CD4C30" w:rsidRDefault="00DA53E9">
      <w:pPr>
        <w:tabs>
          <w:tab w:val="left" w:pos="2940"/>
        </w:tabs>
        <w:spacing w:line="600" w:lineRule="auto"/>
        <w:ind w:firstLine="709"/>
        <w:jc w:val="center"/>
        <w:rPr>
          <w:rFonts w:eastAsia="Times New Roman"/>
          <w:color w:val="FF0000"/>
          <w:szCs w:val="24"/>
        </w:rPr>
      </w:pPr>
      <w:r w:rsidRPr="00300763">
        <w:rPr>
          <w:rFonts w:eastAsia="Times New Roman"/>
          <w:color w:val="FF0000"/>
          <w:szCs w:val="24"/>
        </w:rPr>
        <w:t>(</w:t>
      </w:r>
      <w:r w:rsidRPr="00300763">
        <w:rPr>
          <w:rFonts w:eastAsia="Times New Roman"/>
          <w:color w:val="FF0000"/>
          <w:szCs w:val="24"/>
        </w:rPr>
        <w:t>ΑΛΛΑΓΗ ΣΕΛΙΔΑΣ</w:t>
      </w:r>
      <w:r w:rsidRPr="00300763">
        <w:rPr>
          <w:rFonts w:eastAsia="Times New Roman"/>
          <w:color w:val="FF0000"/>
          <w:szCs w:val="24"/>
        </w:rPr>
        <w:t>)</w:t>
      </w:r>
    </w:p>
    <w:p w14:paraId="6A627D9A" w14:textId="77777777" w:rsidR="00CD4C30" w:rsidRDefault="00DA53E9">
      <w:pPr>
        <w:spacing w:line="600" w:lineRule="auto"/>
        <w:ind w:firstLine="709"/>
        <w:contextualSpacing/>
        <w:jc w:val="both"/>
        <w:rPr>
          <w:rFonts w:eastAsia="Times New Roman" w:cs="Times New Roman"/>
          <w:szCs w:val="24"/>
        </w:rPr>
      </w:pPr>
      <w:r w:rsidRPr="00EF3F89">
        <w:rPr>
          <w:rFonts w:eastAsia="SimSun"/>
          <w:b/>
          <w:bCs/>
          <w:szCs w:val="24"/>
          <w:lang w:eastAsia="zh-CN"/>
        </w:rPr>
        <w:lastRenderedPageBreak/>
        <w:t>ΠΡΟΕΔΡΕΥΩΝ (</w:t>
      </w:r>
      <w:r>
        <w:rPr>
          <w:rFonts w:eastAsia="SimSun"/>
          <w:b/>
          <w:bCs/>
          <w:szCs w:val="24"/>
          <w:lang w:eastAsia="zh-CN"/>
        </w:rPr>
        <w:t>Νικήτας Κακλαμάνης</w:t>
      </w:r>
      <w:r w:rsidRPr="00EF3F89">
        <w:rPr>
          <w:rFonts w:eastAsia="SimSun"/>
          <w:b/>
          <w:bCs/>
          <w:szCs w:val="24"/>
          <w:lang w:eastAsia="zh-CN"/>
        </w:rPr>
        <w:t>):</w:t>
      </w:r>
      <w:r>
        <w:rPr>
          <w:rFonts w:eastAsia="SimSun"/>
          <w:b/>
          <w:bCs/>
          <w:szCs w:val="24"/>
          <w:lang w:eastAsia="zh-CN"/>
        </w:rPr>
        <w:t xml:space="preserve"> </w:t>
      </w:r>
      <w:r w:rsidRPr="0001772E">
        <w:rPr>
          <w:rFonts w:eastAsia="Times New Roman" w:cs="Times New Roman"/>
          <w:szCs w:val="24"/>
        </w:rPr>
        <w:t xml:space="preserve">Συνεπώς το σχέδιο νόμου </w:t>
      </w:r>
      <w:r>
        <w:rPr>
          <w:rFonts w:eastAsia="Times New Roman" w:cs="Times New Roman"/>
          <w:szCs w:val="24"/>
        </w:rPr>
        <w:t>του</w:t>
      </w:r>
      <w:r w:rsidRPr="00EF3F89">
        <w:rPr>
          <w:rFonts w:eastAsia="SimSun"/>
          <w:szCs w:val="24"/>
          <w:lang w:eastAsia="zh-CN"/>
        </w:rPr>
        <w:t xml:space="preserve"> Υπουργείου Υ</w:t>
      </w:r>
      <w:r>
        <w:rPr>
          <w:rFonts w:eastAsia="SimSun"/>
          <w:szCs w:val="24"/>
          <w:lang w:eastAsia="zh-CN"/>
        </w:rPr>
        <w:t>γείας</w:t>
      </w:r>
      <w:r>
        <w:rPr>
          <w:rFonts w:eastAsia="SimSun"/>
          <w:szCs w:val="24"/>
          <w:lang w:eastAsia="zh-CN"/>
        </w:rPr>
        <w:t>:</w:t>
      </w:r>
      <w:r>
        <w:rPr>
          <w:rFonts w:eastAsia="SimSun"/>
          <w:szCs w:val="24"/>
          <w:lang w:eastAsia="zh-CN"/>
        </w:rPr>
        <w:t xml:space="preserve"> </w:t>
      </w:r>
      <w:r>
        <w:rPr>
          <w:rFonts w:eastAsia="Times New Roman" w:cs="Times New Roman"/>
          <w:szCs w:val="24"/>
        </w:rPr>
        <w:t>«Εκσυγχρονισμός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w:t>
      </w:r>
      <w:r w:rsidRPr="0001772E">
        <w:rPr>
          <w:rFonts w:eastAsia="Times New Roman" w:cs="Times New Roman"/>
          <w:szCs w:val="24"/>
        </w:rPr>
        <w:t xml:space="preserve">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w:t>
      </w:r>
      <w:r w:rsidRPr="0001772E">
        <w:rPr>
          <w:rFonts w:eastAsia="Times New Roman" w:cs="Times New Roman"/>
          <w:szCs w:val="24"/>
        </w:rPr>
        <w:t>των άρθρων</w:t>
      </w:r>
      <w:r w:rsidRPr="00C949C4">
        <w:rPr>
          <w:rFonts w:eastAsia="Times New Roman" w:cs="Times New Roman"/>
          <w:szCs w:val="24"/>
        </w:rPr>
        <w:t xml:space="preserve">, </w:t>
      </w:r>
      <w:r w:rsidRPr="0001772E">
        <w:rPr>
          <w:rFonts w:eastAsia="Times New Roman" w:cs="Times New Roman"/>
          <w:szCs w:val="24"/>
        </w:rPr>
        <w:t>και του συνόλου και έχει ως εξής:</w:t>
      </w:r>
    </w:p>
    <w:p w14:paraId="6A627D9B" w14:textId="77777777" w:rsidR="00CD4C30" w:rsidRDefault="00DA53E9">
      <w:pPr>
        <w:autoSpaceDE w:val="0"/>
        <w:autoSpaceDN w:val="0"/>
        <w:adjustRightInd w:val="0"/>
        <w:spacing w:line="600" w:lineRule="auto"/>
        <w:ind w:firstLine="720"/>
        <w:jc w:val="center"/>
        <w:rPr>
          <w:rFonts w:eastAsia="SimSun"/>
          <w:b/>
          <w:color w:val="FF0000"/>
          <w:szCs w:val="24"/>
          <w:lang w:eastAsia="zh-CN"/>
        </w:rPr>
      </w:pPr>
      <w:r w:rsidRPr="00A01835">
        <w:rPr>
          <w:rFonts w:eastAsia="Times New Roman" w:cs="Times New Roman"/>
          <w:color w:val="FF0000"/>
          <w:szCs w:val="24"/>
        </w:rPr>
        <w:t>(Να καταχωριστεί το κείμενο του νομοσχεδίου</w:t>
      </w:r>
      <w:r w:rsidRPr="00A01835">
        <w:rPr>
          <w:rFonts w:eastAsia="Times New Roman" w:cs="Times New Roman"/>
          <w:color w:val="FF0000"/>
          <w:szCs w:val="24"/>
        </w:rPr>
        <w:t xml:space="preserve"> </w:t>
      </w:r>
      <w:r w:rsidRPr="00A01835">
        <w:rPr>
          <w:rFonts w:eastAsia="SimSun"/>
          <w:color w:val="FF0000"/>
          <w:szCs w:val="24"/>
          <w:lang w:eastAsia="zh-CN"/>
        </w:rPr>
        <w:t>η σελ. 56</w:t>
      </w:r>
      <w:r w:rsidRPr="00A01835">
        <w:rPr>
          <w:rFonts w:eastAsia="SimSun"/>
          <w:color w:val="FF0000"/>
          <w:szCs w:val="24"/>
          <w:vertAlign w:val="superscript"/>
          <w:lang w:eastAsia="zh-CN"/>
        </w:rPr>
        <w:t>α</w:t>
      </w:r>
      <w:r w:rsidRPr="00A01835">
        <w:rPr>
          <w:rFonts w:eastAsia="Times New Roman" w:cs="Times New Roman"/>
          <w:color w:val="FF0000"/>
          <w:szCs w:val="24"/>
        </w:rPr>
        <w:t>)</w:t>
      </w:r>
    </w:p>
    <w:p w14:paraId="6A627D9C" w14:textId="77777777" w:rsidR="00CD4C30" w:rsidRDefault="00DA53E9">
      <w:pPr>
        <w:autoSpaceDE w:val="0"/>
        <w:autoSpaceDN w:val="0"/>
        <w:adjustRightInd w:val="0"/>
        <w:spacing w:line="600" w:lineRule="auto"/>
        <w:ind w:firstLine="720"/>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Νικήτας Κακλαμάνης</w:t>
      </w:r>
      <w:r w:rsidRPr="00EF3F89">
        <w:rPr>
          <w:rFonts w:eastAsia="SimSun"/>
          <w:b/>
          <w:bCs/>
          <w:szCs w:val="24"/>
          <w:lang w:eastAsia="zh-CN"/>
        </w:rPr>
        <w:t>):</w:t>
      </w:r>
      <w:r>
        <w:rPr>
          <w:rFonts w:eastAsia="SimSun"/>
          <w:b/>
          <w:bCs/>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A627D9D" w14:textId="77777777" w:rsidR="00CD4C30" w:rsidRDefault="00DA53E9">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6A627D9E" w14:textId="77777777" w:rsidR="00CD4C30" w:rsidRDefault="00DA53E9">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Νικήτας Κακλαμάνης</w:t>
      </w:r>
      <w:r w:rsidRPr="00EF3F89">
        <w:rPr>
          <w:rFonts w:eastAsia="SimSun"/>
          <w:b/>
          <w:bCs/>
          <w:szCs w:val="24"/>
          <w:lang w:eastAsia="zh-CN"/>
        </w:rPr>
        <w:t>):</w:t>
      </w:r>
      <w:r>
        <w:rPr>
          <w:rFonts w:eastAsia="SimSun"/>
          <w:b/>
          <w:bCs/>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6A627D9F" w14:textId="77777777" w:rsidR="00CD4C30" w:rsidRDefault="00DA53E9">
      <w:pPr>
        <w:autoSpaceDE w:val="0"/>
        <w:autoSpaceDN w:val="0"/>
        <w:adjustRightInd w:val="0"/>
        <w:spacing w:line="600" w:lineRule="auto"/>
        <w:ind w:firstLine="540"/>
        <w:jc w:val="both"/>
        <w:rPr>
          <w:rFonts w:eastAsia="Times New Roman" w:cs="Times New Roman"/>
          <w:szCs w:val="24"/>
        </w:rPr>
      </w:pPr>
      <w:r>
        <w:rPr>
          <w:rFonts w:eastAsia="SimSun"/>
          <w:szCs w:val="24"/>
          <w:lang w:eastAsia="zh-CN"/>
        </w:rPr>
        <w:lastRenderedPageBreak/>
        <w:t xml:space="preserve">Επανερχόμαστε </w:t>
      </w:r>
      <w:r>
        <w:rPr>
          <w:rFonts w:eastAsia="SimSun"/>
          <w:szCs w:val="24"/>
          <w:lang w:eastAsia="zh-CN"/>
        </w:rPr>
        <w:t xml:space="preserve">στη συζήτηση </w:t>
      </w:r>
      <w:r>
        <w:rPr>
          <w:rFonts w:eastAsia="SimSun"/>
          <w:szCs w:val="24"/>
          <w:lang w:eastAsia="zh-CN"/>
        </w:rPr>
        <w:t>του</w:t>
      </w:r>
      <w:r>
        <w:rPr>
          <w:rFonts w:eastAsia="SimSun"/>
          <w:szCs w:val="24"/>
          <w:lang w:eastAsia="zh-CN"/>
        </w:rPr>
        <w:t xml:space="preserve"> </w:t>
      </w:r>
      <w:r>
        <w:rPr>
          <w:rFonts w:eastAsia="SimSun"/>
          <w:szCs w:val="24"/>
          <w:lang w:eastAsia="zh-CN"/>
        </w:rPr>
        <w:t xml:space="preserve">εγγεγραμμένου στη σημερινή ημερήσια διάταξη </w:t>
      </w:r>
      <w:r>
        <w:rPr>
          <w:rFonts w:eastAsia="SimSun"/>
          <w:szCs w:val="24"/>
          <w:lang w:eastAsia="zh-CN"/>
        </w:rPr>
        <w:t>σχεδίου νόμου του Υπουργείου Περιβάλλοντος και Ενέργειας</w:t>
      </w:r>
      <w:r>
        <w:rPr>
          <w:rFonts w:eastAsia="SimSun"/>
          <w:szCs w:val="24"/>
          <w:lang w:eastAsia="zh-CN"/>
        </w:rPr>
        <w:t>:</w:t>
      </w:r>
      <w:r>
        <w:rPr>
          <w:rFonts w:eastAsia="SimSun"/>
          <w:szCs w:val="24"/>
          <w:lang w:eastAsia="zh-CN"/>
        </w:rPr>
        <w:t xml:space="preserve"> </w:t>
      </w:r>
      <w:r>
        <w:rPr>
          <w:rFonts w:eastAsia="Times New Roman" w:cs="Times New Roman"/>
          <w:szCs w:val="24"/>
        </w:rPr>
        <w:t>«Έρευνα, εκμετάλλευση και διαχείριση του γεωθερμικού δυναμικού της χώρα</w:t>
      </w:r>
      <w:r>
        <w:rPr>
          <w:rFonts w:eastAsia="Times New Roman" w:cs="Times New Roman"/>
          <w:szCs w:val="24"/>
        </w:rPr>
        <w:t>ς, σύσταση Ελληνικής Αρχής Γεωλογικών και Μεταλλευτικών Ερευνών, ιδιοκτησιακός διαχωρισμός δικτύων διανομής φυσικού αερίου και άλλες διατάξεις».</w:t>
      </w:r>
    </w:p>
    <w:p w14:paraId="6A627DA0" w14:textId="77777777" w:rsidR="00CD4C30" w:rsidRDefault="00DA53E9">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συγκεκριμένο </w:t>
      </w:r>
      <w:r>
        <w:rPr>
          <w:rFonts w:eastAsia="Times New Roman" w:cs="Times New Roman"/>
          <w:szCs w:val="24"/>
        </w:rPr>
        <w:t>νομοσχέδιο, μετά την απόφαση την οποία έλαβε η Διαρκής Επιτροπή Παραγωγής και Εμπορίου</w:t>
      </w:r>
      <w:r>
        <w:rPr>
          <w:rFonts w:eastAsia="Times New Roman" w:cs="Times New Roman"/>
          <w:szCs w:val="24"/>
        </w:rPr>
        <w:t xml:space="preserve"> και</w:t>
      </w:r>
      <w:r>
        <w:rPr>
          <w:rFonts w:eastAsia="Times New Roman" w:cs="Times New Roman"/>
          <w:szCs w:val="24"/>
        </w:rPr>
        <w:t xml:space="preserve"> ύστε</w:t>
      </w:r>
      <w:r>
        <w:rPr>
          <w:rFonts w:eastAsia="Times New Roman" w:cs="Times New Roman"/>
          <w:szCs w:val="24"/>
        </w:rPr>
        <w:t xml:space="preserve">ρα από πρόταση του αρμοδίου Υπουργού, συζητείται με τη διαδικασία του επείγοντος. Η απόφαση ελήφθη κατά πλειοψηφία, σύμφωνα με το άρθρο 76 παράγραφος 5 του Συντάγματος και το άρθρο 110 του Κανονισμού της Βουλής. </w:t>
      </w:r>
    </w:p>
    <w:p w14:paraId="6A627DA1" w14:textId="77777777" w:rsidR="00CD4C30" w:rsidRDefault="00DA53E9">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Θα ήθελα να σας υπενθυμίσω ότι η Διάσκεψη τ</w:t>
      </w:r>
      <w:r>
        <w:rPr>
          <w:rFonts w:eastAsia="Times New Roman" w:cs="Times New Roman"/>
          <w:szCs w:val="24"/>
        </w:rPr>
        <w:t xml:space="preserve">ων Προέδρων αποφάσισε στη συνεδρίασή της </w:t>
      </w:r>
      <w:r>
        <w:rPr>
          <w:rFonts w:eastAsia="Times New Roman" w:cs="Times New Roman"/>
          <w:szCs w:val="24"/>
        </w:rPr>
        <w:t xml:space="preserve">στις </w:t>
      </w:r>
      <w:r>
        <w:rPr>
          <w:rFonts w:eastAsia="Times New Roman" w:cs="Times New Roman"/>
          <w:szCs w:val="24"/>
        </w:rPr>
        <w:t>4ης Μαρτίου 2019, τη συζήτηση του νομοσχεδίου σε μια συνεδρίαση ενιαία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w:t>
      </w:r>
    </w:p>
    <w:p w14:paraId="6A627DA2" w14:textId="77777777" w:rsidR="00CD4C30" w:rsidRDefault="00DA53E9">
      <w:pPr>
        <w:autoSpaceDE w:val="0"/>
        <w:autoSpaceDN w:val="0"/>
        <w:adjustRightInd w:val="0"/>
        <w:spacing w:line="600" w:lineRule="auto"/>
        <w:ind w:firstLine="540"/>
        <w:jc w:val="both"/>
        <w:rPr>
          <w:rFonts w:eastAsia="SimSun"/>
          <w:szCs w:val="24"/>
          <w:lang w:eastAsia="zh-CN"/>
        </w:rPr>
      </w:pPr>
      <w:r>
        <w:rPr>
          <w:rFonts w:eastAsia="Times New Roman" w:cs="Times New Roman"/>
          <w:szCs w:val="24"/>
        </w:rPr>
        <w:lastRenderedPageBreak/>
        <w:t xml:space="preserve">Γνωρίζετε τι σημαίνει επείγον.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έχουν χρόνο δώδεκα λεπτών, οι</w:t>
      </w:r>
      <w:r>
        <w:rPr>
          <w:rFonts w:eastAsia="Times New Roman" w:cs="Times New Roman"/>
          <w:szCs w:val="24"/>
        </w:rPr>
        <w:t xml:space="preserve"> ειδικοί αγορητές και οι εισηγητές έχουν χρόνο δώδεκα λεπτών και οι ομιλητές πέντε λεπτών. Ο Υπουργός έχει δώδεκα λεπτά και ο Αναπληρωτής Υπουργός πέντε λεπτά. Εκεί, βέβαια, θα υπάρξει μια ανοχή, γιατί ίσως πρέπει να απαντήσει σε κάποιες ερωτήσεις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6A627DA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θέλω να κάνω μια ενημέρωση. </w:t>
      </w:r>
    </w:p>
    <w:p w14:paraId="6A627DA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Υπάρχ</w:t>
      </w:r>
      <w:r>
        <w:rPr>
          <w:rFonts w:eastAsia="Times New Roman" w:cs="Times New Roman"/>
          <w:szCs w:val="24"/>
        </w:rPr>
        <w:t>ουν</w:t>
      </w:r>
      <w:r>
        <w:rPr>
          <w:rFonts w:eastAsia="Times New Roman" w:cs="Times New Roman"/>
          <w:szCs w:val="24"/>
        </w:rPr>
        <w:t xml:space="preserve">, απ’ ό,τι βλέπω, μια υπουργική τροπολογία και </w:t>
      </w:r>
      <w:r>
        <w:rPr>
          <w:rFonts w:eastAsia="Times New Roman" w:cs="Times New Roman"/>
          <w:szCs w:val="24"/>
        </w:rPr>
        <w:t xml:space="preserve">δύο </w:t>
      </w:r>
      <w:r>
        <w:rPr>
          <w:rFonts w:eastAsia="Times New Roman" w:cs="Times New Roman"/>
          <w:szCs w:val="24"/>
        </w:rPr>
        <w:t>βουλευτικές τροπολογίες. Εάν πάμε όπως πρέπει</w:t>
      </w:r>
      <w:r>
        <w:rPr>
          <w:rFonts w:eastAsia="Times New Roman" w:cs="Times New Roman"/>
          <w:szCs w:val="24"/>
        </w:rPr>
        <w:t xml:space="preserve"> -σήμερα</w:t>
      </w:r>
      <w:r>
        <w:rPr>
          <w:rFonts w:eastAsia="Times New Roman" w:cs="Times New Roman"/>
          <w:szCs w:val="24"/>
        </w:rPr>
        <w:t xml:space="preserve"> είναι Πέμπτη</w:t>
      </w:r>
      <w:r>
        <w:rPr>
          <w:rFonts w:eastAsia="Times New Roman" w:cs="Times New Roman"/>
          <w:szCs w:val="24"/>
        </w:rPr>
        <w:t>-</w:t>
      </w:r>
      <w:r>
        <w:rPr>
          <w:rFonts w:eastAsia="Times New Roman" w:cs="Times New Roman"/>
          <w:szCs w:val="24"/>
        </w:rPr>
        <w:t xml:space="preserve"> θα τελειώσουμε εγκαίρως, ώστε να πάτε όλοι στις περιφέρειές σας.</w:t>
      </w:r>
    </w:p>
    <w:p w14:paraId="6A627DA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w:t>
      </w:r>
      <w:r>
        <w:rPr>
          <w:rFonts w:eastAsia="Times New Roman" w:cs="Times New Roman"/>
          <w:szCs w:val="24"/>
        </w:rPr>
        <w:t>Πρόεδρε, μπορώ να ρωτήσω κάτι τον κύριο Υπουργό;</w:t>
      </w:r>
    </w:p>
    <w:p w14:paraId="6A627DA6" w14:textId="77777777" w:rsidR="00CD4C30" w:rsidRDefault="00DA53E9">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 κ. Μανιάτης έχει τον λόγο. </w:t>
      </w:r>
    </w:p>
    <w:p w14:paraId="6A627DA7"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Υπουργέ, υπάρχει περίπτωση να έρθουν και άλλες τροπολογίες; </w:t>
      </w:r>
    </w:p>
    <w:p w14:paraId="6A627DA8" w14:textId="77777777" w:rsidR="00CD4C30" w:rsidRDefault="00DA53E9">
      <w:pPr>
        <w:spacing w:line="600" w:lineRule="auto"/>
        <w:ind w:firstLine="720"/>
        <w:jc w:val="both"/>
        <w:rPr>
          <w:rFonts w:eastAsia="Times New Roman" w:cs="Times New Roman"/>
          <w:szCs w:val="24"/>
        </w:rPr>
      </w:pPr>
      <w:r w:rsidRPr="00DC4D05">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Κύριε Μανιάτη, δεν θα ρωτή</w:t>
      </w:r>
      <w:r>
        <w:rPr>
          <w:rFonts w:eastAsia="Times New Roman" w:cs="Times New Roman"/>
          <w:szCs w:val="24"/>
        </w:rPr>
        <w:t>σετε τον κύριο Υπουργό, σας απαντά το Προεδρείο ότι η ενημέρωση που έχω από τον Πρόεδρο της Βουλής, μέχρι αυτή τη στιγμή που μιλάμε, είναι ότι δεν υπάρχουν άλλες υπουργικές</w:t>
      </w:r>
      <w:r w:rsidRPr="002B6520">
        <w:rPr>
          <w:rFonts w:eastAsia="Times New Roman" w:cs="Times New Roman"/>
          <w:szCs w:val="24"/>
        </w:rPr>
        <w:t xml:space="preserve"> </w:t>
      </w:r>
      <w:r>
        <w:rPr>
          <w:rFonts w:eastAsia="Times New Roman" w:cs="Times New Roman"/>
          <w:szCs w:val="24"/>
        </w:rPr>
        <w:t>τροπολογίες.</w:t>
      </w:r>
    </w:p>
    <w:p w14:paraId="6A627DA9"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Μάλιστα.</w:t>
      </w:r>
    </w:p>
    <w:p w14:paraId="6A627DAA" w14:textId="77777777" w:rsidR="00CD4C30" w:rsidRDefault="00DA53E9">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Μπορεί να </w:t>
      </w:r>
      <w:r>
        <w:rPr>
          <w:rFonts w:eastAsia="Times New Roman" w:cs="Times New Roman"/>
          <w:szCs w:val="24"/>
        </w:rPr>
        <w:t>κατατεθεί μια εκπρόθεσμος βουλευτική.</w:t>
      </w:r>
    </w:p>
    <w:p w14:paraId="6A627DAB"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συνέπεια, εάν έρθει –για παράδειγμα λέω- μια τροπολογία από την Κυβέρνηση για τα κόκκινα δάνεια, ο Υπουργός…</w:t>
      </w:r>
    </w:p>
    <w:p w14:paraId="6A627DAC" w14:textId="77777777" w:rsidR="00CD4C30" w:rsidRDefault="00DA53E9">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Μανιάτη, μιλάτε πολύ καλά την ελληνική γλώσσα, </w:t>
      </w:r>
      <w:r>
        <w:rPr>
          <w:rFonts w:eastAsia="Times New Roman" w:cs="Times New Roman"/>
          <w:szCs w:val="24"/>
        </w:rPr>
        <w:t xml:space="preserve">μιλάω και εγώ πολύ καλά την ελληνική γλώσσα και σας </w:t>
      </w:r>
      <w:proofErr w:type="spellStart"/>
      <w:r>
        <w:rPr>
          <w:rFonts w:eastAsia="Times New Roman" w:cs="Times New Roman"/>
          <w:szCs w:val="24"/>
        </w:rPr>
        <w:t>απήντησα</w:t>
      </w:r>
      <w:proofErr w:type="spellEnd"/>
      <w:r>
        <w:rPr>
          <w:rFonts w:eastAsia="Times New Roman" w:cs="Times New Roman"/>
          <w:szCs w:val="24"/>
        </w:rPr>
        <w:t xml:space="preserve"> στο βασικό σας ερώτημα.</w:t>
      </w:r>
    </w:p>
    <w:p w14:paraId="6A627DAD"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Ωραία. </w:t>
      </w:r>
    </w:p>
    <w:p w14:paraId="6A627DAE" w14:textId="77777777" w:rsidR="00CD4C30" w:rsidRDefault="00DA53E9">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Μην πάμε σε διευκρινίσεις περαιτέρω. </w:t>
      </w:r>
    </w:p>
    <w:p w14:paraId="6A627DAF"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Άρα, ο Υπουργός δεν θα την κάνει αποδεκτή, εάν έρθει άλλ</w:t>
      </w:r>
      <w:r>
        <w:rPr>
          <w:rFonts w:eastAsia="Times New Roman" w:cs="Times New Roman"/>
          <w:szCs w:val="24"/>
        </w:rPr>
        <w:t>η τροπολογία.</w:t>
      </w:r>
    </w:p>
    <w:p w14:paraId="6A627DB0" w14:textId="77777777" w:rsidR="00CD4C30" w:rsidRDefault="00DA53E9">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Δεν ερμηνεύω τον Υπουργό. Εγώ ενημερώνω το Σώμα τι μου είπε ο Πρόεδρος της Βουλής. Ό,τι άλλο προκύψει, που ελπίζω ότι δεν θα προκύψει, τότε θα απαντήσει ο Υπουργός.</w:t>
      </w:r>
    </w:p>
    <w:p w14:paraId="6A627DB1"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κύριε Πρόεδρε.</w:t>
      </w:r>
    </w:p>
    <w:p w14:paraId="6A627DB2" w14:textId="77777777" w:rsidR="00CD4C30" w:rsidRDefault="00DA53E9">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Θα δώσω τώρα τον λόγο στην κ. Αναστασία </w:t>
      </w:r>
      <w:proofErr w:type="spellStart"/>
      <w:r>
        <w:rPr>
          <w:rFonts w:eastAsia="Times New Roman" w:cs="Times New Roman"/>
          <w:szCs w:val="24"/>
        </w:rPr>
        <w:t>Γκαρά</w:t>
      </w:r>
      <w:proofErr w:type="spellEnd"/>
      <w:r>
        <w:rPr>
          <w:rFonts w:eastAsia="Times New Roman" w:cs="Times New Roman"/>
          <w:szCs w:val="24"/>
        </w:rPr>
        <w:t>, ειδική εισηγήτρια του ΣΥΡΙΖΑ.</w:t>
      </w:r>
    </w:p>
    <w:p w14:paraId="6A627DB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ενημερώνω ότι άνοιξε το σύστημα εγγραφής, το οποίο θα κλείσει μόλις κατέλθει του Βήματος ο συνάδελφος από τη Νέα</w:t>
      </w:r>
      <w:r>
        <w:rPr>
          <w:rFonts w:eastAsia="Times New Roman" w:cs="Times New Roman"/>
          <w:szCs w:val="24"/>
        </w:rPr>
        <w:t xml:space="preserve"> Δημοκρατία κ. Σκρέκας.</w:t>
      </w:r>
    </w:p>
    <w:p w14:paraId="6A627DB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14:paraId="6A627DB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κύριε Πρόεδρε.</w:t>
      </w:r>
    </w:p>
    <w:p w14:paraId="6A627DB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w:t>
      </w:r>
      <w:r w:rsidRPr="006E2EBC">
        <w:rPr>
          <w:rFonts w:eastAsia="Times New Roman" w:cs="Times New Roman"/>
          <w:szCs w:val="24"/>
        </w:rPr>
        <w:t xml:space="preserve">υρίες και κύριοι συνάδελφοι, </w:t>
      </w:r>
      <w:r>
        <w:rPr>
          <w:rFonts w:eastAsia="Times New Roman" w:cs="Times New Roman"/>
          <w:szCs w:val="24"/>
        </w:rPr>
        <w:t>καλούμαστε σήμερα να συζητήσουμε ένα ακόμη καινοτόμο πολυνομοσχέδιο που αφορά στη ρύθμιση του ενεργειακού πεδίου στη χώρα μας, λύνοντας παθογένειες του παρελθόντος και δημιουργώντας ένα θεσμικό πλαίσιο που εκτιμάται ότι θα συμβάλει ουσιαστικά στην ανάπτυξη</w:t>
      </w:r>
      <w:r>
        <w:rPr>
          <w:rFonts w:eastAsia="Times New Roman" w:cs="Times New Roman"/>
          <w:szCs w:val="24"/>
        </w:rPr>
        <w:t xml:space="preserve"> της οικονομίας, αλλά και στην προστασία του περιβάλλοντος. </w:t>
      </w:r>
    </w:p>
    <w:p w14:paraId="6A627DB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νομοσχέδιο περιλαμβάνει ρυθμίσεις για την έρευνα, εκμετάλλευση και διαχείριση του γεωθερμικού δυναμικού της χώρας, τη σύσταση της ελληνικής αρχής γεωλογικών και μεταλλευτικών ερευνών, τον ιδιο</w:t>
      </w:r>
      <w:r>
        <w:rPr>
          <w:rFonts w:eastAsia="Times New Roman" w:cs="Times New Roman"/>
          <w:szCs w:val="24"/>
        </w:rPr>
        <w:t>κτησιακό διαχωρισμό των δικτύων διανομής φυσικού αερίου και άλλες διατάξεις χωροταξίας και ενέργειας.</w:t>
      </w:r>
    </w:p>
    <w:p w14:paraId="6A627DB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έχει στον πυρήνα του την ανασύσταση του θεσμικού πλαισίου για την αξιοποίηση της γεωθερμίας, ένα πεδίο στο οποίο η χώρα έχει </w:t>
      </w:r>
      <w:r>
        <w:rPr>
          <w:rFonts w:eastAsia="Times New Roman" w:cs="Times New Roman"/>
          <w:szCs w:val="24"/>
        </w:rPr>
        <w:t xml:space="preserve">τεράστιο δυναμικό, το οποίο όμως για πολλά χρόνια παρέμενε ανεκμετάλλευτο, κυρίως λόγω του αποσπασματικού, αποτρεπτικού ή δυσλειτουργικού </w:t>
      </w:r>
      <w:r>
        <w:rPr>
          <w:rFonts w:eastAsia="Times New Roman" w:cs="Times New Roman"/>
          <w:szCs w:val="24"/>
        </w:rPr>
        <w:lastRenderedPageBreak/>
        <w:t>θεσμικού πλαισίου. Ωστόσο, η αξιοποίηση της γεωθερμίας μπορεί να παράγει πολλαπλά οφέλη, κυρίως στις τοπικές κοινωνίες</w:t>
      </w:r>
      <w:r>
        <w:rPr>
          <w:rFonts w:eastAsia="Times New Roman" w:cs="Times New Roman"/>
          <w:szCs w:val="24"/>
        </w:rPr>
        <w:t>, από τον τουρισμό και τις επενδύσεις έως την εξοικονόμηση ενέργειας και πόρων.</w:t>
      </w:r>
    </w:p>
    <w:p w14:paraId="6A627DB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Έχουμε επισημάνει αρκετές φορές ότι η αειφόρος ανάπτυξη, η σύγχρονη προσέγγιση χρήσης της τεχνολογίας, παράλληλα με την προστασία του περιβάλλοντος, αλλά και η αξιοποίηση των ε</w:t>
      </w:r>
      <w:r>
        <w:rPr>
          <w:rFonts w:eastAsia="Times New Roman" w:cs="Times New Roman"/>
          <w:szCs w:val="24"/>
        </w:rPr>
        <w:t xml:space="preserve">νεργειακών πηγών της χώρας μας βρίσκονται σε προτεραιότητα στον πολιτικό μας σχεδιασμό και αυτό διαφαίνεται και στις διατάξεις του παρόντος σχεδίου νόμου. </w:t>
      </w:r>
    </w:p>
    <w:p w14:paraId="6A627DB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προτεινόμενο σχέδιο, λοιπόν, αποσκοπεί στη διάκριση και χαρακτηρισμό των γεωθερμικών πεδίων, στην</w:t>
      </w:r>
      <w:r>
        <w:rPr>
          <w:rFonts w:eastAsia="Times New Roman" w:cs="Times New Roman"/>
          <w:szCs w:val="24"/>
        </w:rPr>
        <w:t xml:space="preserve"> απλούστευση των διαδικασιών έκδοσης αδειών για την αξιοποίησή τους και τη μείωση της γραφειοκρατίας, πάντα σ’ ένα πλαίσιο σχεδίου αειφόρου και κοινωνικής ανάπτυξης της εκάστοτε περιοχής, η οποία θα είναι σε θέση να καλύψει μια σειρά από τις ενεργειακές τη</w:t>
      </w:r>
      <w:r>
        <w:rPr>
          <w:rFonts w:eastAsia="Times New Roman" w:cs="Times New Roman"/>
          <w:szCs w:val="24"/>
        </w:rPr>
        <w:t>ς ανάγκες, εξασφαλίζοντας έτσι και την ενεργειακή της αυτονομία.</w:t>
      </w:r>
    </w:p>
    <w:p w14:paraId="6A627DB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Επίσης, απλοποιείται η κατηγοριοποίηση των γεωθερμικών πεδίων, δίνοντας παράλληλα έμφαση στην ανάπτυξη των πεδίων με θερμοκρασία έως 90 βαθμούς Κελσίου. Τα γεωθερμικά πεδία από εδώ και στο εξ</w:t>
      </w:r>
      <w:r>
        <w:rPr>
          <w:rFonts w:eastAsia="Times New Roman" w:cs="Times New Roman"/>
          <w:szCs w:val="24"/>
        </w:rPr>
        <w:t>ής θα διακρίνονται σε τοπικού ενδιαφέροντος από 30 έως 90 βαθμούς και εθνικού ενδιαφέροντος άνω των 90 βαθμών Κελσίου.</w:t>
      </w:r>
    </w:p>
    <w:p w14:paraId="6A627DB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Στα εθνικά πεδία η αρμοδιότητα προκήρυξης διαγωνισμού και σύναψης σύμβασης μίσθωσης ανήκει στον Υπουργό Περιβάλλοντος και Ενέργειας. </w:t>
      </w:r>
    </w:p>
    <w:p w14:paraId="6A627DB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Ως </w:t>
      </w:r>
      <w:r>
        <w:rPr>
          <w:rFonts w:eastAsia="Times New Roman" w:cs="Times New Roman"/>
          <w:szCs w:val="24"/>
        </w:rPr>
        <w:t xml:space="preserve">φορέας διαχείρισης των τοπικών γεωθερμικών πεδίων ορίζεται η οικεία αποκεντρωμένη διοίκηση, η οποία θα έχει ρυθμιστικό και συντονιστικό ρόλο σε ό,τι αφορά </w:t>
      </w:r>
      <w:r>
        <w:rPr>
          <w:rFonts w:eastAsia="Times New Roman" w:cs="Times New Roman"/>
          <w:szCs w:val="24"/>
        </w:rPr>
        <w:t>σ</w:t>
      </w:r>
      <w:r>
        <w:rPr>
          <w:rFonts w:eastAsia="Times New Roman" w:cs="Times New Roman"/>
          <w:szCs w:val="24"/>
        </w:rPr>
        <w:t>τη διενέργεια της διαγωνιστικής διαδικασίας για την παραχώρηση δικαιώματος μίσθωσης στους ενδιαφερόμ</w:t>
      </w:r>
      <w:r>
        <w:rPr>
          <w:rFonts w:eastAsia="Times New Roman" w:cs="Times New Roman"/>
          <w:szCs w:val="24"/>
        </w:rPr>
        <w:t>ενους. Από την άλλη, στα τοπικού ενδιαφέροντος πεδία η διαδικασία διαγωνισμού προκαλείται πλέον με αίτηση του ενδιαφερόμενου και η αποκεντρωμένη διοίκηση προχωρεί σε άμεση δημόσια πρόσκληση εκδήλωσης ενδιαφέροντος, παραλείποντας έτσι τη χρονοβόρα διαδικασί</w:t>
      </w:r>
      <w:r>
        <w:rPr>
          <w:rFonts w:eastAsia="Times New Roman" w:cs="Times New Roman"/>
          <w:szCs w:val="24"/>
        </w:rPr>
        <w:t xml:space="preserve">α χαρακτηρισμού της περιοχής γεωθερμικού ενδιαφέροντος από το ΙΓΜΕ. </w:t>
      </w:r>
    </w:p>
    <w:p w14:paraId="6A627DB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Επιπλέον, αυξάνεται η ελάχιστη θερμοκρασία καθορισμού γεωθερμικού πεδίου, γεωθερμικού δυναμικού, κατά 5 βαθμούς, δηλαδή αναπροσαρμόζεται στους 30, παρέχοντας τη δυνατότητα αξιοποίησης αρκ</w:t>
      </w:r>
      <w:r>
        <w:rPr>
          <w:rFonts w:eastAsia="Times New Roman" w:cs="Times New Roman"/>
          <w:szCs w:val="24"/>
        </w:rPr>
        <w:t xml:space="preserve">ετών αγροτικών γεωτρήσεων για άρδευση. </w:t>
      </w:r>
    </w:p>
    <w:p w14:paraId="6A627DBF" w14:textId="77777777" w:rsidR="00CD4C30" w:rsidRDefault="00DA53E9">
      <w:pPr>
        <w:spacing w:line="600" w:lineRule="auto"/>
        <w:ind w:firstLine="720"/>
        <w:jc w:val="both"/>
        <w:rPr>
          <w:rFonts w:eastAsia="Times New Roman"/>
          <w:szCs w:val="24"/>
        </w:rPr>
      </w:pPr>
      <w:r>
        <w:rPr>
          <w:rFonts w:eastAsia="Times New Roman"/>
          <w:szCs w:val="24"/>
        </w:rPr>
        <w:t>Γενικότερα δίνεται έμφαση στη διαχείριση των γεωθερμικών πεδίων, που πλέον ορίζεται ως το σύνολο των δραστηριοτήτων που ρυθμίζουν την εκμετάλλευση του γεωθερμικού ρευστού από τα υπόγεια γεωθερμικά συστήματα</w:t>
      </w:r>
      <w:r w:rsidRPr="00656359">
        <w:rPr>
          <w:rFonts w:eastAsia="Times New Roman"/>
          <w:szCs w:val="24"/>
        </w:rPr>
        <w:t>,</w:t>
      </w:r>
      <w:r>
        <w:rPr>
          <w:rFonts w:eastAsia="Times New Roman"/>
          <w:szCs w:val="24"/>
        </w:rPr>
        <w:t xml:space="preserve"> με σκοπό</w:t>
      </w:r>
      <w:r>
        <w:rPr>
          <w:rFonts w:eastAsia="Times New Roman"/>
          <w:szCs w:val="24"/>
        </w:rPr>
        <w:t xml:space="preserve"> τη βιώσιμη, ορθολογική και ολοκληρωμένη αξιοποίησή του και αναφέρεται στο σύνολο του πεδίου.</w:t>
      </w:r>
    </w:p>
    <w:p w14:paraId="6A627DC0" w14:textId="77777777" w:rsidR="00CD4C30" w:rsidRDefault="00DA53E9">
      <w:pPr>
        <w:spacing w:line="600" w:lineRule="auto"/>
        <w:ind w:firstLine="720"/>
        <w:jc w:val="both"/>
        <w:rPr>
          <w:rFonts w:eastAsia="Times New Roman"/>
          <w:szCs w:val="24"/>
        </w:rPr>
      </w:pPr>
      <w:r>
        <w:rPr>
          <w:rFonts w:eastAsia="Times New Roman"/>
          <w:szCs w:val="24"/>
        </w:rPr>
        <w:t>Το σημαντικότερο, όμως, είναι ότι θεσπίζονται ανταποδοτικά οφέλη από τα μισθώματα για τις τοπικές κοινωνίες</w:t>
      </w:r>
      <w:r w:rsidRPr="00656359">
        <w:rPr>
          <w:rFonts w:eastAsia="Times New Roman"/>
          <w:szCs w:val="24"/>
        </w:rPr>
        <w:t>,</w:t>
      </w:r>
      <w:r>
        <w:rPr>
          <w:rFonts w:eastAsia="Times New Roman"/>
          <w:szCs w:val="24"/>
        </w:rPr>
        <w:t xml:space="preserve"> στις οποίες αναπτύσσεται η γεωθερμία. Ορίζεται, δηλαδ</w:t>
      </w:r>
      <w:r>
        <w:rPr>
          <w:rFonts w:eastAsia="Times New Roman"/>
          <w:szCs w:val="24"/>
        </w:rPr>
        <w:t xml:space="preserve">ή, ότι ποσοστό 10% του ποσού των ετήσιων αναλογικών μισθωμάτων θα διατίθεται στους οικείους δήμους. </w:t>
      </w:r>
    </w:p>
    <w:p w14:paraId="6A627DC1" w14:textId="77777777" w:rsidR="00CD4C30" w:rsidRDefault="00DA53E9">
      <w:pPr>
        <w:spacing w:line="600" w:lineRule="auto"/>
        <w:ind w:firstLine="720"/>
        <w:jc w:val="both"/>
        <w:rPr>
          <w:rFonts w:eastAsia="Times New Roman"/>
          <w:szCs w:val="24"/>
        </w:rPr>
      </w:pPr>
      <w:r>
        <w:rPr>
          <w:rFonts w:eastAsia="Times New Roman"/>
          <w:szCs w:val="24"/>
        </w:rPr>
        <w:t xml:space="preserve">Επίσης, σε περίπτωση που η μίσθωση του δικαιώματος εκμετάλλευσης γεωθερμικού πεδίου πραγματοποιείται για την </w:t>
      </w:r>
      <w:r>
        <w:rPr>
          <w:rFonts w:eastAsia="Times New Roman"/>
          <w:szCs w:val="24"/>
        </w:rPr>
        <w:lastRenderedPageBreak/>
        <w:t>κάλυψη θερμικών αναγκών, σχολείων, κέντρων υγε</w:t>
      </w:r>
      <w:r>
        <w:rPr>
          <w:rFonts w:eastAsia="Times New Roman"/>
          <w:szCs w:val="24"/>
        </w:rPr>
        <w:t>ίας και νοσοκομείων, δεν υφίσταται υποχρέωση προσκόμισης εγγυητικής επιστολής, ούτε και καταβολή μισθώματος.</w:t>
      </w:r>
    </w:p>
    <w:p w14:paraId="6A627DC2" w14:textId="77777777" w:rsidR="00CD4C30" w:rsidRDefault="00DA53E9">
      <w:pPr>
        <w:spacing w:line="600" w:lineRule="auto"/>
        <w:ind w:firstLine="720"/>
        <w:jc w:val="both"/>
        <w:rPr>
          <w:rFonts w:eastAsia="Times New Roman"/>
          <w:szCs w:val="24"/>
        </w:rPr>
      </w:pPr>
      <w:r>
        <w:rPr>
          <w:rFonts w:eastAsia="Times New Roman"/>
          <w:szCs w:val="24"/>
        </w:rPr>
        <w:t>Παράλληλα, θεσμοθετείται η σύσταση Επιτροπών Αντιμετώπισης Προβλημάτων, με σκοπό την εξέταση σχετικών προκλήσεων και συστήνεται το Εθνικό Μητρώο Ση</w:t>
      </w:r>
      <w:r>
        <w:rPr>
          <w:rFonts w:eastAsia="Times New Roman"/>
          <w:szCs w:val="24"/>
        </w:rPr>
        <w:t xml:space="preserve">μείων Αξιοποίησης Γεωθερμίας, καθώς και το Εθνικό Μητρώο Καταγραφής και Παρακολούθησης Γεωθερμικών Σημείων και οι αντίστοιχες διαδικτυακές τους πύλες. </w:t>
      </w:r>
    </w:p>
    <w:p w14:paraId="6A627DC3" w14:textId="77777777" w:rsidR="00CD4C30" w:rsidRDefault="00DA53E9">
      <w:pPr>
        <w:spacing w:line="600" w:lineRule="auto"/>
        <w:ind w:firstLine="720"/>
        <w:jc w:val="both"/>
        <w:rPr>
          <w:rFonts w:eastAsia="Times New Roman"/>
          <w:szCs w:val="24"/>
        </w:rPr>
      </w:pPr>
      <w:r>
        <w:rPr>
          <w:rFonts w:eastAsia="Times New Roman"/>
          <w:szCs w:val="24"/>
        </w:rPr>
        <w:t xml:space="preserve">Από τις τοποθετήσεις των εκπροσώπων των φορέων που κλήθηκαν στην </w:t>
      </w:r>
      <w:r>
        <w:rPr>
          <w:rFonts w:eastAsia="Times New Roman"/>
          <w:szCs w:val="24"/>
        </w:rPr>
        <w:t>επιτροπή</w:t>
      </w:r>
      <w:r>
        <w:rPr>
          <w:rFonts w:eastAsia="Times New Roman"/>
          <w:szCs w:val="24"/>
        </w:rPr>
        <w:t xml:space="preserve">, προκύπτει η ευρύτερη αποδοχή </w:t>
      </w:r>
      <w:r>
        <w:rPr>
          <w:rFonts w:eastAsia="Times New Roman"/>
          <w:szCs w:val="24"/>
        </w:rPr>
        <w:t xml:space="preserve">της συγκεκριμένης παρέμβασης, καθώς με τις διατάξεις επιτυγχάνεται ο εκσυγχρονισμός και η βελτίωση του υφιστάμενου θεσμικού πλαισίου, η γεωθερμία, ιδίως στα πεδία χαμηλής ενθαλπίας, γίνεται πιο προσιτή στους ενδιαφερόμενους, διασφαλίζεται η </w:t>
      </w:r>
      <w:proofErr w:type="spellStart"/>
      <w:r>
        <w:rPr>
          <w:rFonts w:eastAsia="Times New Roman"/>
          <w:szCs w:val="24"/>
        </w:rPr>
        <w:t>αειφορία</w:t>
      </w:r>
      <w:proofErr w:type="spellEnd"/>
      <w:r>
        <w:rPr>
          <w:rFonts w:eastAsia="Times New Roman"/>
          <w:szCs w:val="24"/>
        </w:rPr>
        <w:t xml:space="preserve"> του γε</w:t>
      </w:r>
      <w:r>
        <w:rPr>
          <w:rFonts w:eastAsia="Times New Roman"/>
          <w:szCs w:val="24"/>
        </w:rPr>
        <w:t xml:space="preserve">ωθερμικού πεδίου, προσελκύονται νέοι επενδυτές, θεσμοθετείται η ολοκληρωμένη παροχή γεωλογικών, υδρογεωλογικών και μεταλλευτικών υπηρεσιών προς τον πολίτη και κυρίως ενισχύονται ο τουρισμός, αλλά και ο αγροτικός τομέας και </w:t>
      </w:r>
      <w:r>
        <w:rPr>
          <w:rFonts w:eastAsia="Times New Roman"/>
          <w:szCs w:val="24"/>
        </w:rPr>
        <w:lastRenderedPageBreak/>
        <w:t xml:space="preserve">ειδικότερα οι </w:t>
      </w:r>
      <w:proofErr w:type="spellStart"/>
      <w:r>
        <w:rPr>
          <w:rFonts w:eastAsia="Times New Roman"/>
          <w:szCs w:val="24"/>
        </w:rPr>
        <w:t>θερμοκηπιακές</w:t>
      </w:r>
      <w:proofErr w:type="spellEnd"/>
      <w:r>
        <w:rPr>
          <w:rFonts w:eastAsia="Times New Roman"/>
          <w:szCs w:val="24"/>
        </w:rPr>
        <w:t xml:space="preserve"> καλλι</w:t>
      </w:r>
      <w:r>
        <w:rPr>
          <w:rFonts w:eastAsia="Times New Roman"/>
          <w:szCs w:val="24"/>
        </w:rPr>
        <w:t>έργειες, διότι ένα μεγάλο ποσοστό της γεωθερμικής ενέργειας θα αξιοποιηθεί προς αυτήν την κατεύθυνση.</w:t>
      </w:r>
    </w:p>
    <w:p w14:paraId="6A627DC4" w14:textId="77777777" w:rsidR="00CD4C30" w:rsidRDefault="00DA53E9">
      <w:pPr>
        <w:spacing w:line="600" w:lineRule="auto"/>
        <w:ind w:firstLine="720"/>
        <w:jc w:val="both"/>
        <w:rPr>
          <w:rFonts w:eastAsia="Times New Roman"/>
          <w:szCs w:val="24"/>
        </w:rPr>
      </w:pPr>
      <w:r>
        <w:rPr>
          <w:rFonts w:eastAsia="Times New Roman"/>
          <w:szCs w:val="24"/>
        </w:rPr>
        <w:t>Ωστόσο, η αξιοποίηση των γεωθερμικών πεδίων με τη χρήση και του εργαλείου των ενεργειακών κοινοτήτων, θεωρούμε ότι μπορεί έμπρακτα και χειροπιαστά να συμβ</w:t>
      </w:r>
      <w:r>
        <w:rPr>
          <w:rFonts w:eastAsia="Times New Roman"/>
          <w:szCs w:val="24"/>
        </w:rPr>
        <w:t xml:space="preserve">άλει στην οικονομική ανάπτυξη σε τοπικό και εθνικό επίπεδο, στη δημιουργία νέων θέσεων εργασίας, ιδίως σε μικρές τοπικές κοινωνίες, στη μείωση χρήσης ορυκτών καυσίμων σε εθνικό επίπεδο, στη μείωση εκπομπών αερίου του θερμοκηπίου, στην αειφόρο ανάπτυξη των </w:t>
      </w:r>
      <w:r>
        <w:rPr>
          <w:rFonts w:eastAsia="Times New Roman"/>
          <w:szCs w:val="24"/>
        </w:rPr>
        <w:t>τοπικών κοινωνιών, στην παραγωγή εκτός εποχής αγροτικών προϊόντων, στη μείωση εισαγωγών και στην αύξηση των εξαγωγών αγροτικών προϊόντων σε εθνικό επίπεδο, στην περαιτέρω αύξηση του ιαματικού τουρισμού και άλλες δράσεις.</w:t>
      </w:r>
    </w:p>
    <w:p w14:paraId="6A627DC5" w14:textId="77777777" w:rsidR="00CD4C30" w:rsidRDefault="00DA53E9">
      <w:pPr>
        <w:spacing w:line="600" w:lineRule="auto"/>
        <w:ind w:firstLine="720"/>
        <w:jc w:val="both"/>
        <w:rPr>
          <w:rFonts w:eastAsia="Times New Roman"/>
          <w:szCs w:val="24"/>
        </w:rPr>
      </w:pPr>
      <w:r>
        <w:rPr>
          <w:rFonts w:eastAsia="Times New Roman"/>
          <w:szCs w:val="24"/>
        </w:rPr>
        <w:t>Ένα χαρακτηριστικό παράδειγμα αξιοπ</w:t>
      </w:r>
      <w:r>
        <w:rPr>
          <w:rFonts w:eastAsia="Times New Roman"/>
          <w:szCs w:val="24"/>
        </w:rPr>
        <w:t xml:space="preserve">οίησης των γεωθερμικών πεδίων, πέρα από τις ιαματικές πηγές, αποτελεί το γεωθερμικό πεδίο στο </w:t>
      </w:r>
      <w:proofErr w:type="spellStart"/>
      <w:r>
        <w:rPr>
          <w:rFonts w:eastAsia="Times New Roman"/>
          <w:szCs w:val="24"/>
        </w:rPr>
        <w:t>Αρίστηνο</w:t>
      </w:r>
      <w:proofErr w:type="spellEnd"/>
      <w:r>
        <w:rPr>
          <w:rFonts w:eastAsia="Times New Roman"/>
          <w:szCs w:val="24"/>
        </w:rPr>
        <w:t xml:space="preserve"> </w:t>
      </w:r>
      <w:proofErr w:type="spellStart"/>
      <w:r>
        <w:rPr>
          <w:rFonts w:eastAsia="Times New Roman"/>
          <w:szCs w:val="24"/>
        </w:rPr>
        <w:t>Τραϊανούπολης</w:t>
      </w:r>
      <w:proofErr w:type="spellEnd"/>
      <w:r>
        <w:rPr>
          <w:rFonts w:eastAsia="Times New Roman"/>
          <w:szCs w:val="24"/>
        </w:rPr>
        <w:t xml:space="preserve"> του Δήμου Αλεξανδρούπολης, το οποίο στοχεύει σε πολλαπλά οφέλη για την τοπική μας κοινωνία.</w:t>
      </w:r>
    </w:p>
    <w:p w14:paraId="6A627DC6" w14:textId="77777777" w:rsidR="00CD4C30" w:rsidRDefault="00DA53E9">
      <w:pPr>
        <w:spacing w:line="600" w:lineRule="auto"/>
        <w:ind w:firstLine="720"/>
        <w:jc w:val="both"/>
        <w:rPr>
          <w:rFonts w:eastAsia="Times New Roman"/>
          <w:szCs w:val="24"/>
        </w:rPr>
      </w:pPr>
      <w:r>
        <w:rPr>
          <w:rFonts w:eastAsia="Times New Roman"/>
          <w:szCs w:val="24"/>
        </w:rPr>
        <w:lastRenderedPageBreak/>
        <w:t>Συγκεκριμένα, η ενέργεια απ’ αυτό το γεωθερμικό</w:t>
      </w:r>
      <w:r>
        <w:rPr>
          <w:rFonts w:eastAsia="Times New Roman"/>
          <w:szCs w:val="24"/>
        </w:rPr>
        <w:t xml:space="preserve"> πεδίο θα χρησιμοποιηθεί για τη θέρμανση όλων των δημοτικών κτηρίων, για τηλεθέρμανση των οικισμών και θέρμανση ή άλλη ενεργειακή χρήση από τους κατοίκους, τους αγρότες, διάφορες ομάδες παραγωγών και τοπικούς επιχειρηματίες με δίκτυα που θα αναπτύσσονται σ</w:t>
      </w:r>
      <w:r>
        <w:rPr>
          <w:rFonts w:eastAsia="Times New Roman"/>
          <w:szCs w:val="24"/>
        </w:rPr>
        <w:t xml:space="preserve">ε τρεις αγροτικές περιοχές. </w:t>
      </w:r>
    </w:p>
    <w:p w14:paraId="6A627DC7" w14:textId="77777777" w:rsidR="00CD4C30" w:rsidRDefault="00DA53E9">
      <w:pPr>
        <w:spacing w:line="600" w:lineRule="auto"/>
        <w:ind w:firstLine="720"/>
        <w:jc w:val="both"/>
        <w:rPr>
          <w:rFonts w:eastAsia="Times New Roman"/>
          <w:szCs w:val="24"/>
        </w:rPr>
      </w:pPr>
      <w:r>
        <w:rPr>
          <w:rFonts w:eastAsia="Times New Roman"/>
          <w:szCs w:val="24"/>
        </w:rPr>
        <w:t xml:space="preserve">Το δεύτερο μέρος του νομοσχεδίου αναφέρεται στην αντικατάσταση του ΙΓΜΕ από μια νέα δημόσια γεωλογική </w:t>
      </w:r>
      <w:r>
        <w:rPr>
          <w:rFonts w:eastAsia="Times New Roman"/>
          <w:szCs w:val="24"/>
        </w:rPr>
        <w:t>αρχή</w:t>
      </w:r>
      <w:r>
        <w:rPr>
          <w:rFonts w:eastAsia="Times New Roman"/>
          <w:szCs w:val="24"/>
        </w:rPr>
        <w:t xml:space="preserve">, την Ελληνική Αρχή Γεωλογικών και Μεταλλευτικών Ερευνών, την ΕΑΓΜΕ. Ουσιαστικά μετατρέπουμε τον φορέα σε </w:t>
      </w:r>
      <w:r>
        <w:rPr>
          <w:rFonts w:eastAsia="Times New Roman"/>
          <w:szCs w:val="24"/>
        </w:rPr>
        <w:t xml:space="preserve">νομικό πρόσωπο </w:t>
      </w:r>
      <w:r>
        <w:rPr>
          <w:rFonts w:eastAsia="Times New Roman"/>
          <w:szCs w:val="24"/>
        </w:rPr>
        <w:t>δημοσίου δικαίου</w:t>
      </w:r>
      <w:r>
        <w:rPr>
          <w:rFonts w:eastAsia="Times New Roman"/>
          <w:szCs w:val="24"/>
        </w:rPr>
        <w:t xml:space="preserve">, με νέες διευθύνσεις, πολύ πιο συγκροτημένο και κυρίως με νέες αρμοδιότητες που απαντούν στις σύγχρονες ανάγκες και αφορούν σε θέματα που εκπορεύονται από την κλιματική αλλαγή, με τον έλεγχο ποιότητας υπεδάφους των υπόγειων υδάτων, με τον </w:t>
      </w:r>
      <w:r>
        <w:rPr>
          <w:rFonts w:eastAsia="Times New Roman"/>
          <w:szCs w:val="24"/>
        </w:rPr>
        <w:t xml:space="preserve">έλεγχο των γεωθερμικών πεδίων, των μεταλλείων και των λατομείων και άλλα ζητήματα που πριν δεν ήταν στην αρμοδιότητα του ΙΓΜΕ. </w:t>
      </w:r>
    </w:p>
    <w:p w14:paraId="6A627DC8" w14:textId="77777777" w:rsidR="00CD4C30" w:rsidRDefault="00DA53E9">
      <w:pPr>
        <w:spacing w:line="600" w:lineRule="auto"/>
        <w:ind w:firstLine="720"/>
        <w:jc w:val="both"/>
        <w:rPr>
          <w:rFonts w:eastAsia="Times New Roman"/>
          <w:szCs w:val="24"/>
        </w:rPr>
      </w:pPr>
      <w:r>
        <w:rPr>
          <w:rFonts w:eastAsia="Times New Roman"/>
          <w:szCs w:val="24"/>
        </w:rPr>
        <w:t xml:space="preserve">Η νέα δημόσια </w:t>
      </w:r>
      <w:r>
        <w:rPr>
          <w:rFonts w:eastAsia="Times New Roman"/>
          <w:szCs w:val="24"/>
        </w:rPr>
        <w:t xml:space="preserve">αρχή </w:t>
      </w:r>
      <w:r>
        <w:rPr>
          <w:rFonts w:eastAsia="Times New Roman"/>
          <w:szCs w:val="24"/>
        </w:rPr>
        <w:t xml:space="preserve">αναλαμβάνει τον ρόλο του κεντρικού ελεγκτικού και εργαστηριακού βραχίονα του κράτους προς όλες </w:t>
      </w:r>
      <w:r>
        <w:rPr>
          <w:rFonts w:eastAsia="Times New Roman"/>
          <w:szCs w:val="24"/>
        </w:rPr>
        <w:lastRenderedPageBreak/>
        <w:t>τις εμπλεκόμεν</w:t>
      </w:r>
      <w:r>
        <w:rPr>
          <w:rFonts w:eastAsia="Times New Roman"/>
          <w:szCs w:val="24"/>
        </w:rPr>
        <w:t>ες υπηρεσίες περιβαλλοντικού ελέγχου και επιθεώρησης τόσο προς τις κεντρικές υπηρεσίες του Υπουργείου Περιβάλλοντος και Ενέργειας, όσο και στις κατά τόπους περιβαλλοντικές υπηρεσίες αποκεντρωμένων διοικήσεων και των ΟΤΑ.</w:t>
      </w:r>
    </w:p>
    <w:p w14:paraId="6A627DC9" w14:textId="77777777" w:rsidR="00CD4C30" w:rsidRDefault="00DA53E9">
      <w:pPr>
        <w:spacing w:line="600" w:lineRule="auto"/>
        <w:ind w:firstLine="720"/>
        <w:jc w:val="both"/>
        <w:rPr>
          <w:rFonts w:eastAsia="Times New Roman"/>
          <w:szCs w:val="24"/>
        </w:rPr>
      </w:pPr>
      <w:r>
        <w:rPr>
          <w:rFonts w:eastAsia="Times New Roman"/>
          <w:szCs w:val="24"/>
        </w:rPr>
        <w:t xml:space="preserve">Στη νέα </w:t>
      </w:r>
      <w:r>
        <w:rPr>
          <w:rFonts w:eastAsia="Times New Roman"/>
          <w:szCs w:val="24"/>
        </w:rPr>
        <w:t xml:space="preserve">αρχή </w:t>
      </w:r>
      <w:r>
        <w:rPr>
          <w:rFonts w:eastAsia="Times New Roman"/>
          <w:szCs w:val="24"/>
        </w:rPr>
        <w:t>συστήνεται η Διεύθυνση</w:t>
      </w:r>
      <w:r>
        <w:rPr>
          <w:rFonts w:eastAsia="Times New Roman"/>
          <w:szCs w:val="24"/>
        </w:rPr>
        <w:t xml:space="preserve"> Διαχείρισης Φυσικών και Τεχνολογικών Κινδύνων, η οποία θα έχει στενή συνεργασία με την </w:t>
      </w:r>
      <w:r>
        <w:rPr>
          <w:rFonts w:eastAsia="Times New Roman"/>
          <w:szCs w:val="24"/>
        </w:rPr>
        <w:t xml:space="preserve">τοπική αυτοδιοίκηση </w:t>
      </w:r>
      <w:r>
        <w:rPr>
          <w:rFonts w:eastAsia="Times New Roman"/>
          <w:szCs w:val="24"/>
        </w:rPr>
        <w:t>στο κομμάτι της πρόληψης, καταγραφής και αντιμετώπισης των γεωλογικών κινδύνων, όπως πλημμυρών και κατολισθήσεων και πρόκειται να ενταχθεί στην οργά</w:t>
      </w:r>
      <w:r>
        <w:rPr>
          <w:rFonts w:eastAsia="Times New Roman"/>
          <w:szCs w:val="24"/>
        </w:rPr>
        <w:t xml:space="preserve">νωση της </w:t>
      </w:r>
      <w:r>
        <w:rPr>
          <w:rFonts w:eastAsia="Times New Roman"/>
          <w:szCs w:val="24"/>
        </w:rPr>
        <w:t xml:space="preserve">πολιτικής προστασίας </w:t>
      </w:r>
      <w:r>
        <w:rPr>
          <w:rFonts w:eastAsia="Times New Roman"/>
          <w:szCs w:val="24"/>
        </w:rPr>
        <w:t>της χώρας, κάτι το οποίο δεν ίσχυε μέχρι σήμερα.</w:t>
      </w:r>
    </w:p>
    <w:p w14:paraId="6A627DCA" w14:textId="77777777" w:rsidR="00CD4C30" w:rsidRDefault="00DA53E9">
      <w:pPr>
        <w:spacing w:line="600" w:lineRule="auto"/>
        <w:ind w:firstLine="720"/>
        <w:jc w:val="both"/>
        <w:rPr>
          <w:rFonts w:eastAsia="Times New Roman"/>
          <w:szCs w:val="24"/>
        </w:rPr>
      </w:pPr>
      <w:r>
        <w:rPr>
          <w:rFonts w:eastAsia="Times New Roman"/>
          <w:szCs w:val="24"/>
        </w:rPr>
        <w:t>Προβλέπεται, επίσης, να τηρείται Εθνικό Μητρώο Γεωθερμικών Σημείων σε συνεργασία με το Υπουργείο και έτσι θα ελέγχεται και θα αναβαθμίζεται η ποιότητα του υπεδάφους και των υπόγ</w:t>
      </w:r>
      <w:r>
        <w:rPr>
          <w:rFonts w:eastAsia="Times New Roman"/>
          <w:szCs w:val="24"/>
        </w:rPr>
        <w:t>ειων υδάτινων πόρων.</w:t>
      </w:r>
    </w:p>
    <w:p w14:paraId="6A627DCB" w14:textId="77777777" w:rsidR="00CD4C30" w:rsidRDefault="00DA53E9">
      <w:pPr>
        <w:spacing w:line="600" w:lineRule="auto"/>
        <w:ind w:firstLine="720"/>
        <w:jc w:val="both"/>
        <w:rPr>
          <w:rFonts w:eastAsia="Times New Roman"/>
          <w:szCs w:val="24"/>
        </w:rPr>
      </w:pPr>
      <w:r>
        <w:rPr>
          <w:rFonts w:eastAsia="Times New Roman"/>
          <w:szCs w:val="24"/>
        </w:rPr>
        <w:t xml:space="preserve">Να σημειώσουμε πως το ΕΑΓΜΕ θα αναλάβει και την αξιοποίηση του δημόσιου πλούτου, που ανήκε στο ΙΓΜΕ και τη </w:t>
      </w:r>
      <w:r>
        <w:rPr>
          <w:rFonts w:eastAsia="Times New Roman"/>
          <w:szCs w:val="24"/>
        </w:rPr>
        <w:lastRenderedPageBreak/>
        <w:t>δημιουργία ειδικού ερευνητικού λογαριασμού για τη χρηματοδότηση της έρευνας και των σχετικών έργων δημόσιας ωφέλειας. Επίσης, δι</w:t>
      </w:r>
      <w:r>
        <w:rPr>
          <w:rFonts w:eastAsia="Times New Roman"/>
          <w:szCs w:val="24"/>
        </w:rPr>
        <w:t>ασφαλίζεται η ομαλή συνέχιση όλων των έργων ΕΣΠΑ και των προγραμμάτων που είχε αναλάβει το ΙΓΜΕ, με σκοπό την ολοκλήρωσή τους.</w:t>
      </w:r>
    </w:p>
    <w:p w14:paraId="6A627DCC" w14:textId="77777777" w:rsidR="00CD4C30" w:rsidRDefault="00DA53E9">
      <w:pPr>
        <w:spacing w:line="600" w:lineRule="auto"/>
        <w:ind w:firstLine="720"/>
        <w:jc w:val="both"/>
        <w:rPr>
          <w:rFonts w:eastAsia="Times New Roman"/>
          <w:szCs w:val="24"/>
        </w:rPr>
      </w:pPr>
      <w:r>
        <w:rPr>
          <w:rFonts w:eastAsia="Times New Roman"/>
          <w:szCs w:val="24"/>
        </w:rPr>
        <w:t xml:space="preserve">Σε ό,τι αφορά τώρα </w:t>
      </w:r>
      <w:r>
        <w:rPr>
          <w:rFonts w:eastAsia="Times New Roman"/>
          <w:szCs w:val="24"/>
        </w:rPr>
        <w:t>σ</w:t>
      </w:r>
      <w:r>
        <w:rPr>
          <w:rFonts w:eastAsia="Times New Roman"/>
          <w:szCs w:val="24"/>
        </w:rPr>
        <w:t>τους εργαζόμενους, προβλέπεται να διατηρηθούν όλες οι θέσεις εργασίας με την ίδια έννομη σχέση, να αναγνωριστ</w:t>
      </w:r>
      <w:r>
        <w:rPr>
          <w:rFonts w:eastAsia="Times New Roman"/>
          <w:szCs w:val="24"/>
        </w:rPr>
        <w:t xml:space="preserve">εί ο χρόνος προϋπηρεσίας τους για μισθολογική και βαθμολογική κατάταξη και να προστατευτεί η προσωπική διαφορά των αποδοχών τους. </w:t>
      </w:r>
    </w:p>
    <w:p w14:paraId="6A627DCD" w14:textId="77777777" w:rsidR="00CD4C30" w:rsidRDefault="00DA53E9">
      <w:pPr>
        <w:spacing w:line="600" w:lineRule="auto"/>
        <w:ind w:firstLine="720"/>
        <w:jc w:val="both"/>
        <w:rPr>
          <w:rFonts w:eastAsia="Times New Roman"/>
          <w:szCs w:val="24"/>
        </w:rPr>
      </w:pPr>
      <w:r>
        <w:rPr>
          <w:rFonts w:eastAsia="Times New Roman"/>
          <w:szCs w:val="24"/>
        </w:rPr>
        <w:t>Αξίζει να σημειωθεί ότι πρόσφατα, με πρωτοβουλία αυτής της Κυβέρνησης, επιλύθηκαν συνταξιοδοτικά και μισθολογικά ζητήματα που</w:t>
      </w:r>
      <w:r>
        <w:rPr>
          <w:rFonts w:eastAsia="Times New Roman"/>
          <w:szCs w:val="24"/>
        </w:rPr>
        <w:t xml:space="preserve"> αντιμετώπιζαν οι εργαζόμενοι, με σημαντική, μάλιστα, αύξηση των μισθών τους. </w:t>
      </w:r>
    </w:p>
    <w:p w14:paraId="6A627DCE" w14:textId="77777777" w:rsidR="00CD4C30" w:rsidRDefault="00DA53E9">
      <w:pPr>
        <w:spacing w:line="600" w:lineRule="auto"/>
        <w:ind w:firstLine="720"/>
        <w:jc w:val="both"/>
        <w:rPr>
          <w:rFonts w:eastAsia="Times New Roman"/>
          <w:szCs w:val="24"/>
        </w:rPr>
      </w:pPr>
      <w:r>
        <w:rPr>
          <w:rFonts w:eastAsia="Times New Roman"/>
          <w:szCs w:val="24"/>
        </w:rPr>
        <w:t>Συνολικότερα, στοχεύουμε στη δημιουργία ενός σύγχρονου και λειτουργικού φορέα, που θα λειτουργεί ως αξιόπιστος βραχίονας στον τομέα της γεωλογικής έρευνας και τεχνολογίας και θα</w:t>
      </w:r>
      <w:r>
        <w:rPr>
          <w:rFonts w:eastAsia="Times New Roman"/>
          <w:szCs w:val="24"/>
        </w:rPr>
        <w:t xml:space="preserve"> συμβάλει στην ανάπτυξη, την οικονομία, την πρόληψη και </w:t>
      </w:r>
      <w:r>
        <w:rPr>
          <w:rFonts w:eastAsia="Times New Roman"/>
          <w:szCs w:val="24"/>
        </w:rPr>
        <w:lastRenderedPageBreak/>
        <w:t>την προστασία του περιβάλλοντος, καθώς και των ενεργειακών πόρων.</w:t>
      </w:r>
    </w:p>
    <w:p w14:paraId="6A627DCF" w14:textId="77777777" w:rsidR="00CD4C30" w:rsidRDefault="00DA53E9">
      <w:pPr>
        <w:spacing w:line="600" w:lineRule="auto"/>
        <w:ind w:firstLine="720"/>
        <w:jc w:val="both"/>
        <w:rPr>
          <w:rFonts w:eastAsia="Times New Roman"/>
          <w:szCs w:val="24"/>
        </w:rPr>
      </w:pPr>
      <w:r>
        <w:rPr>
          <w:rFonts w:eastAsia="Times New Roman"/>
          <w:szCs w:val="24"/>
        </w:rPr>
        <w:t>Στο τρίτο μέρος του νομοσχεδίου προβλέπεται ο ιδιοκτησιακός διαχωρισμός των υφιστάμενων δικτύων διανομής φυσικού αερίου από τις δραστη</w:t>
      </w:r>
      <w:r>
        <w:rPr>
          <w:rFonts w:eastAsia="Times New Roman"/>
          <w:szCs w:val="24"/>
        </w:rPr>
        <w:t xml:space="preserve">ριότητες παραγωγής, προμήθειας και εμπορίας φυσικού αερίου και ηλεκτρικής ενέργειας. Ιδιαίτερα σημαντικό είναι ότι το κράτος διατηρεί υπό δημόσιο έλεγχο τα δίκτυα ηλεκτρισμού και φυσικού αερίου, δηλαδή τις βασικές ενεργειακές υποδομές. </w:t>
      </w:r>
    </w:p>
    <w:p w14:paraId="6A627DD0" w14:textId="77777777" w:rsidR="00CD4C30" w:rsidRDefault="00DA53E9">
      <w:pPr>
        <w:spacing w:line="600" w:lineRule="auto"/>
        <w:ind w:firstLine="720"/>
        <w:jc w:val="both"/>
        <w:rPr>
          <w:rFonts w:eastAsia="Times New Roman"/>
          <w:szCs w:val="24"/>
        </w:rPr>
      </w:pPr>
      <w:r>
        <w:rPr>
          <w:rFonts w:eastAsia="Times New Roman"/>
          <w:szCs w:val="24"/>
        </w:rPr>
        <w:t xml:space="preserve">Αυτό αποτελεί βασική προσέγγιση αυτής της Κυβέρνησης, καθώς σύμφωνα και με το μοντέλο που εφαρμόζεται στις περισσότερες ευρωπαϊκές χώρες, προχωράμε στην αποκρατικοποίηση μόνο των εμπορικών δραστηριοτήτων, οι οποίες ούτως ή άλλως γίνονται </w:t>
      </w:r>
      <w:r>
        <w:rPr>
          <w:rFonts w:eastAsia="Times New Roman"/>
          <w:szCs w:val="24"/>
        </w:rPr>
        <w:t xml:space="preserve">στο πλαίσιο </w:t>
      </w:r>
      <w:r>
        <w:rPr>
          <w:rFonts w:eastAsia="Times New Roman"/>
          <w:szCs w:val="24"/>
        </w:rPr>
        <w:t>απελευ</w:t>
      </w:r>
      <w:r>
        <w:rPr>
          <w:rFonts w:eastAsia="Times New Roman"/>
          <w:szCs w:val="24"/>
        </w:rPr>
        <w:t>θέρωσης των αγορών ενέργειας.</w:t>
      </w:r>
    </w:p>
    <w:p w14:paraId="6A627DD1" w14:textId="77777777" w:rsidR="00CD4C30" w:rsidRDefault="00DA53E9">
      <w:pPr>
        <w:spacing w:line="600" w:lineRule="auto"/>
        <w:ind w:firstLine="720"/>
        <w:jc w:val="both"/>
        <w:rPr>
          <w:rFonts w:eastAsia="Times New Roman"/>
          <w:szCs w:val="24"/>
        </w:rPr>
      </w:pPr>
      <w:r>
        <w:rPr>
          <w:rFonts w:eastAsia="Times New Roman"/>
          <w:szCs w:val="24"/>
        </w:rPr>
        <w:t xml:space="preserve">Η επιλογή να διατηρηθούν τα δίκτυα υπό το δημόσιο έλεγχο του κράτους, ενισχύει την ταχύτερη ανάπτυξη δικτύων ενώ </w:t>
      </w:r>
      <w:r>
        <w:rPr>
          <w:rFonts w:eastAsia="Times New Roman"/>
          <w:szCs w:val="24"/>
        </w:rPr>
        <w:lastRenderedPageBreak/>
        <w:t>διασφαλίζει το δημόσιο και εθνικό συμφέρον, καθώς, όπως γνωρίζουμε, εμπίπτουν σε γεωπολιτικά θέματα μεγάλα έργα κ</w:t>
      </w:r>
      <w:r>
        <w:rPr>
          <w:rFonts w:eastAsia="Times New Roman"/>
          <w:szCs w:val="24"/>
        </w:rPr>
        <w:t xml:space="preserve">αι διασυνοριακές συνδέσεις. </w:t>
      </w:r>
    </w:p>
    <w:p w14:paraId="6A627DD2" w14:textId="77777777" w:rsidR="00CD4C30" w:rsidRDefault="00DA53E9">
      <w:pPr>
        <w:spacing w:line="600" w:lineRule="auto"/>
        <w:ind w:firstLine="720"/>
        <w:jc w:val="both"/>
        <w:rPr>
          <w:rFonts w:eastAsia="Times New Roman"/>
          <w:szCs w:val="24"/>
        </w:rPr>
      </w:pPr>
      <w:r>
        <w:rPr>
          <w:rFonts w:eastAsia="Times New Roman"/>
          <w:szCs w:val="24"/>
        </w:rPr>
        <w:t xml:space="preserve">Σύμφωνα, λοιπόν, με αυτό το μοντέλο που επελέγη, θα διαχωριστεί η ΔΕΠΑ σε δύο εταιρείες, τη </w:t>
      </w:r>
      <w:r>
        <w:rPr>
          <w:rFonts w:eastAsia="Times New Roman"/>
          <w:szCs w:val="24"/>
        </w:rPr>
        <w:t>«</w:t>
      </w:r>
      <w:r>
        <w:rPr>
          <w:rFonts w:eastAsia="Times New Roman"/>
          <w:szCs w:val="24"/>
        </w:rPr>
        <w:t xml:space="preserve">ΔΕΠΑ </w:t>
      </w:r>
      <w:r>
        <w:rPr>
          <w:rFonts w:eastAsia="Times New Roman"/>
          <w:szCs w:val="24"/>
        </w:rPr>
        <w:t xml:space="preserve">ΥΠΟΔΟΜΩΝ </w:t>
      </w:r>
      <w:r>
        <w:rPr>
          <w:rFonts w:eastAsia="Times New Roman"/>
          <w:szCs w:val="24"/>
        </w:rPr>
        <w:t>ΑΕ</w:t>
      </w:r>
      <w:r>
        <w:rPr>
          <w:rFonts w:eastAsia="Times New Roman"/>
          <w:szCs w:val="24"/>
        </w:rPr>
        <w:t>»</w:t>
      </w:r>
      <w:r>
        <w:rPr>
          <w:rFonts w:eastAsia="Times New Roman"/>
          <w:szCs w:val="24"/>
        </w:rPr>
        <w:t xml:space="preserve"> και τη </w:t>
      </w:r>
      <w:r>
        <w:rPr>
          <w:rFonts w:eastAsia="Times New Roman"/>
          <w:szCs w:val="24"/>
        </w:rPr>
        <w:t>«</w:t>
      </w:r>
      <w:r>
        <w:rPr>
          <w:rFonts w:eastAsia="Times New Roman"/>
          <w:szCs w:val="24"/>
        </w:rPr>
        <w:t xml:space="preserve">ΔΕΠΑ </w:t>
      </w:r>
      <w:r>
        <w:rPr>
          <w:rFonts w:eastAsia="Times New Roman"/>
          <w:szCs w:val="24"/>
        </w:rPr>
        <w:t xml:space="preserve">ΕΜΠΟΡΙΑΣ </w:t>
      </w:r>
      <w:r>
        <w:rPr>
          <w:rFonts w:eastAsia="Times New Roman"/>
          <w:szCs w:val="24"/>
        </w:rPr>
        <w:t>ΑΕ</w:t>
      </w:r>
      <w:r>
        <w:rPr>
          <w:rFonts w:eastAsia="Times New Roman"/>
          <w:szCs w:val="24"/>
        </w:rPr>
        <w:t>».</w:t>
      </w:r>
      <w:r>
        <w:rPr>
          <w:rFonts w:eastAsia="Times New Roman"/>
          <w:szCs w:val="24"/>
        </w:rPr>
        <w:t xml:space="preserve"> Το μετοχικό κεφάλαιο και τα δικαιώματα ψήφου της ΔΕΠΑ Υποδομών θα ανήκουν άμεσα και έμμεσα κατά πλειοψηφία στο ελληνικό </w:t>
      </w:r>
      <w:r>
        <w:rPr>
          <w:rFonts w:eastAsia="Times New Roman"/>
          <w:szCs w:val="24"/>
        </w:rPr>
        <w:t>δημόσιο</w:t>
      </w:r>
      <w:r>
        <w:rPr>
          <w:rFonts w:eastAsia="Times New Roman"/>
          <w:szCs w:val="24"/>
        </w:rPr>
        <w:t xml:space="preserve">, με ρητή μνεία ότι το ποσοστό του ελληνικού </w:t>
      </w:r>
      <w:r>
        <w:rPr>
          <w:rFonts w:eastAsia="Times New Roman"/>
          <w:szCs w:val="24"/>
        </w:rPr>
        <w:t xml:space="preserve">δημοσίου </w:t>
      </w:r>
      <w:r>
        <w:rPr>
          <w:rFonts w:eastAsia="Times New Roman"/>
          <w:szCs w:val="24"/>
        </w:rPr>
        <w:t xml:space="preserve">επί των μετοχών εκδόσεως της ΔΕΠΑ Υποδομών δεν μπορεί να μειωθεί κάτω του </w:t>
      </w:r>
      <w:r>
        <w:rPr>
          <w:rFonts w:eastAsia="Times New Roman"/>
          <w:szCs w:val="24"/>
        </w:rPr>
        <w:t xml:space="preserve">51% του συνολικού μετοχικού κεφαλαίου και των δικαιωμάτων ψήφου της ΔΕΠΑ Υποδομών. </w:t>
      </w:r>
    </w:p>
    <w:p w14:paraId="6A627DD3" w14:textId="77777777" w:rsidR="00CD4C30" w:rsidRDefault="00DA53E9">
      <w:pPr>
        <w:spacing w:line="600" w:lineRule="auto"/>
        <w:ind w:firstLine="720"/>
        <w:jc w:val="both"/>
        <w:rPr>
          <w:rFonts w:eastAsia="Times New Roman"/>
          <w:szCs w:val="24"/>
        </w:rPr>
      </w:pPr>
      <w:r>
        <w:rPr>
          <w:rFonts w:eastAsia="Times New Roman"/>
          <w:szCs w:val="24"/>
        </w:rPr>
        <w:t>Αναφορικά με τις υπόλοιπες μετοχές και τα δικαιώματα ψήφου της ΔΕΠΑ Υποδομών κυριότητας του ΤΑΙΠΕΔ, προβλέπεται η μεταβίβαση αυτών κατόπιν διαγωνιστικής διαδικασίας.</w:t>
      </w:r>
    </w:p>
    <w:p w14:paraId="6A627DD4" w14:textId="77777777" w:rsidR="00CD4C30" w:rsidRDefault="00DA53E9">
      <w:pPr>
        <w:spacing w:line="600" w:lineRule="auto"/>
        <w:ind w:firstLine="720"/>
        <w:jc w:val="both"/>
        <w:rPr>
          <w:rFonts w:eastAsia="Times New Roman"/>
          <w:szCs w:val="24"/>
        </w:rPr>
      </w:pPr>
      <w:r>
        <w:rPr>
          <w:rFonts w:eastAsia="Times New Roman"/>
          <w:szCs w:val="24"/>
        </w:rPr>
        <w:t>Παράλλ</w:t>
      </w:r>
      <w:r>
        <w:rPr>
          <w:rFonts w:eastAsia="Times New Roman"/>
          <w:szCs w:val="24"/>
        </w:rPr>
        <w:t xml:space="preserve">ηλα, η ΔΕΠΑ Υποδομών υποχρεούται εντός τριών μηνών από την ολοκλήρωση της μερικής διάσπασης να προχωρήσει σε απορρόφηση των θυγατρικών και να ιδρύσει νέα </w:t>
      </w:r>
      <w:r>
        <w:rPr>
          <w:rFonts w:eastAsia="Times New Roman"/>
          <w:szCs w:val="24"/>
        </w:rPr>
        <w:lastRenderedPageBreak/>
        <w:t xml:space="preserve">εταιρεία, που θα δραστηριοποιείται στα διεθνή έργα, εισφέροντας και την υφιστάμενη συμμετοχή της στην </w:t>
      </w:r>
      <w:r>
        <w:rPr>
          <w:rFonts w:eastAsia="Times New Roman"/>
          <w:szCs w:val="24"/>
        </w:rPr>
        <w:t xml:space="preserve">εταιρεία </w:t>
      </w:r>
      <w:r>
        <w:rPr>
          <w:rFonts w:eastAsia="Times New Roman"/>
          <w:szCs w:val="24"/>
        </w:rPr>
        <w:t>«</w:t>
      </w:r>
      <w:r>
        <w:rPr>
          <w:rFonts w:eastAsia="Times New Roman"/>
          <w:szCs w:val="24"/>
        </w:rPr>
        <w:t>ΥΑΦΑ ΠΟΣΕΙΔΩΝ ΑΕ</w:t>
      </w:r>
      <w:r>
        <w:rPr>
          <w:rFonts w:eastAsia="Times New Roman"/>
          <w:szCs w:val="24"/>
        </w:rPr>
        <w:t>».</w:t>
      </w:r>
    </w:p>
    <w:p w14:paraId="6A627DD5" w14:textId="77777777" w:rsidR="00CD4C30" w:rsidRDefault="00DA53E9">
      <w:pPr>
        <w:spacing w:line="600" w:lineRule="auto"/>
        <w:ind w:firstLine="720"/>
        <w:jc w:val="both"/>
        <w:rPr>
          <w:rFonts w:eastAsia="Times New Roman"/>
          <w:szCs w:val="24"/>
        </w:rPr>
      </w:pPr>
      <w:r>
        <w:rPr>
          <w:rFonts w:eastAsia="Times New Roman"/>
          <w:szCs w:val="24"/>
        </w:rPr>
        <w:t xml:space="preserve">Ακολούθως, πραγματοποιείται ο ευρύτερος εταιρικός μετασχηματισμός της υφιστάμενης </w:t>
      </w:r>
      <w:r>
        <w:rPr>
          <w:rFonts w:eastAsia="Times New Roman"/>
          <w:szCs w:val="24"/>
        </w:rPr>
        <w:t>«</w:t>
      </w:r>
      <w:r>
        <w:rPr>
          <w:rFonts w:eastAsia="Times New Roman"/>
          <w:szCs w:val="24"/>
        </w:rPr>
        <w:t>ΔΕΠΑ ΑΕ</w:t>
      </w:r>
      <w:r>
        <w:rPr>
          <w:rFonts w:eastAsia="Times New Roman"/>
          <w:szCs w:val="24"/>
        </w:rPr>
        <w:t>»</w:t>
      </w:r>
      <w:r>
        <w:rPr>
          <w:rFonts w:eastAsia="Times New Roman"/>
          <w:szCs w:val="24"/>
        </w:rPr>
        <w:t xml:space="preserve"> σε </w:t>
      </w:r>
      <w:r>
        <w:rPr>
          <w:rFonts w:eastAsia="Times New Roman"/>
          <w:szCs w:val="24"/>
        </w:rPr>
        <w:t>«</w:t>
      </w:r>
      <w:r>
        <w:rPr>
          <w:rFonts w:eastAsia="Times New Roman"/>
          <w:szCs w:val="24"/>
        </w:rPr>
        <w:t xml:space="preserve">ΔΕΠΑ </w:t>
      </w:r>
      <w:r>
        <w:rPr>
          <w:rFonts w:eastAsia="Times New Roman"/>
          <w:szCs w:val="24"/>
        </w:rPr>
        <w:t xml:space="preserve">ΕΜΠΟΡΙΑΣ </w:t>
      </w:r>
      <w:r>
        <w:rPr>
          <w:rFonts w:eastAsia="Times New Roman"/>
          <w:szCs w:val="24"/>
        </w:rPr>
        <w:t>ΑΕ</w:t>
      </w:r>
      <w:r>
        <w:rPr>
          <w:rFonts w:eastAsia="Times New Roman"/>
          <w:szCs w:val="24"/>
        </w:rPr>
        <w:t>»</w:t>
      </w:r>
      <w:r>
        <w:rPr>
          <w:rFonts w:eastAsia="Times New Roman"/>
          <w:szCs w:val="24"/>
        </w:rPr>
        <w:t>, στην οποία θα παραμείνουν όλες οι εμπορικές δραστηριότητες της ΔΕΠΑ, απορροφώντας όλες τις θυγατρικές της.</w:t>
      </w:r>
    </w:p>
    <w:p w14:paraId="6A627DD6" w14:textId="77777777" w:rsidR="00CD4C30" w:rsidRDefault="00DA53E9">
      <w:pPr>
        <w:spacing w:line="600" w:lineRule="auto"/>
        <w:ind w:firstLine="720"/>
        <w:jc w:val="both"/>
        <w:rPr>
          <w:rFonts w:eastAsia="Times New Roman"/>
          <w:szCs w:val="24"/>
        </w:rPr>
      </w:pPr>
      <w:r>
        <w:rPr>
          <w:rFonts w:eastAsia="Times New Roman"/>
          <w:szCs w:val="24"/>
        </w:rPr>
        <w:t>Επιπλ</w:t>
      </w:r>
      <w:r>
        <w:rPr>
          <w:rFonts w:eastAsia="Times New Roman"/>
          <w:szCs w:val="24"/>
        </w:rPr>
        <w:t>έον, με τις διατάξεις του σχεδίου νόμου καθίσταται σαφές ότι ο ιδιοκτήτης των δικτύων διανομής φυσικού αερίου πρέπει να είναι ανεξάρτητος από συμφέροντα προμήθειας, εμπορίας και παραγωγής. Επομένως, δεν μπορούν να αποκτήσουν τον έλεγχο στη ΔΕΠΑ Υποδομών ετ</w:t>
      </w:r>
      <w:r>
        <w:rPr>
          <w:rFonts w:eastAsia="Times New Roman"/>
          <w:szCs w:val="24"/>
        </w:rPr>
        <w:t>αιρείες που δραστηριοποιούνται στην παραγωγή ή προμήθεια φυσικού αερίου και ηλεκτρισμού στην Ελλάδα.</w:t>
      </w:r>
    </w:p>
    <w:p w14:paraId="6A627DD7" w14:textId="77777777" w:rsidR="00CD4C30" w:rsidRDefault="00DA53E9">
      <w:pPr>
        <w:spacing w:line="600" w:lineRule="auto"/>
        <w:ind w:firstLine="720"/>
        <w:jc w:val="both"/>
        <w:rPr>
          <w:rFonts w:eastAsia="Times New Roman"/>
          <w:szCs w:val="24"/>
        </w:rPr>
      </w:pPr>
      <w:r>
        <w:rPr>
          <w:rFonts w:eastAsia="Times New Roman"/>
          <w:szCs w:val="24"/>
        </w:rPr>
        <w:t>Όσον αφορά στους εργαζόμενους στις εταιρείες αυτές, είναι ευρέως γνωστό ότι το εργασιακό καθεστώς που επικρατεί στη ΔΕΠΑ σήμερα, δεν είναι το ενδεδειγμένο,</w:t>
      </w:r>
      <w:r>
        <w:rPr>
          <w:rFonts w:eastAsia="Times New Roman"/>
          <w:szCs w:val="24"/>
        </w:rPr>
        <w:t xml:space="preserve"> καθώς ένας πολύ </w:t>
      </w:r>
      <w:r>
        <w:rPr>
          <w:rFonts w:eastAsia="Times New Roman"/>
          <w:szCs w:val="24"/>
        </w:rPr>
        <w:lastRenderedPageBreak/>
        <w:t xml:space="preserve">μικρός αριθμός εργαζομένων είναι μόνιμοι και υπάρχει ένας πολλαπλάσιος αριθμός εργολαβικών εργαζομένων, γεγονός που δυσχεραίνει την εύρυθμη λειτουργία μιας τόσο σημαντικής ενεργειακής εταιρείας. </w:t>
      </w:r>
    </w:p>
    <w:p w14:paraId="6A627DD8" w14:textId="77777777" w:rsidR="00CD4C30" w:rsidRDefault="00DA53E9">
      <w:pPr>
        <w:spacing w:line="600" w:lineRule="auto"/>
        <w:ind w:firstLine="720"/>
        <w:jc w:val="both"/>
        <w:rPr>
          <w:rFonts w:eastAsia="Times New Roman"/>
          <w:szCs w:val="24"/>
        </w:rPr>
      </w:pPr>
      <w:r>
        <w:rPr>
          <w:rFonts w:eastAsia="Times New Roman"/>
          <w:szCs w:val="24"/>
        </w:rPr>
        <w:t>Για τον λόγο αυτόν δίνεται η δυνατότητα στο</w:t>
      </w:r>
      <w:r>
        <w:rPr>
          <w:rFonts w:eastAsia="Times New Roman"/>
          <w:szCs w:val="24"/>
        </w:rPr>
        <w:t>υς εργολαβικούς εργαζόμενους που καλύπτουν πάγιες και διαρκείς ανάγκες των εταιρειών, να συνάψουν συμβάσεις αορίστου χρόνου κατά τη διάρκεια αυτής της μετάβασης, ώστε να επιλυθεί ένα από τα βασικά τους προβλήματα και να καταργηθεί πλέον το εργολαβικό καθεσ</w:t>
      </w:r>
      <w:r>
        <w:rPr>
          <w:rFonts w:eastAsia="Times New Roman"/>
          <w:szCs w:val="24"/>
        </w:rPr>
        <w:t xml:space="preserve">τώς, που είναι εντελώς ξένο προς την πολιτική αυτής της Κυβέρνησης. </w:t>
      </w:r>
    </w:p>
    <w:p w14:paraId="6A627DD9" w14:textId="77777777" w:rsidR="00CD4C30" w:rsidRDefault="00DA53E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A627DDA" w14:textId="77777777" w:rsidR="00CD4C30" w:rsidRDefault="00DA53E9">
      <w:pPr>
        <w:spacing w:line="600" w:lineRule="auto"/>
        <w:ind w:firstLine="720"/>
        <w:jc w:val="both"/>
        <w:rPr>
          <w:rFonts w:eastAsia="Times New Roman"/>
          <w:szCs w:val="24"/>
        </w:rPr>
      </w:pPr>
      <w:r>
        <w:rPr>
          <w:rFonts w:eastAsia="Times New Roman"/>
          <w:szCs w:val="24"/>
        </w:rPr>
        <w:t>Κύριε Πρόεδρε, θα παρακαλούσα την ανοχή σας για δύο λεπτά.</w:t>
      </w:r>
    </w:p>
    <w:p w14:paraId="6A627DDB" w14:textId="77777777" w:rsidR="00CD4C30" w:rsidRDefault="00DA53E9">
      <w:pPr>
        <w:spacing w:line="600" w:lineRule="auto"/>
        <w:ind w:firstLine="720"/>
        <w:jc w:val="both"/>
        <w:rPr>
          <w:rFonts w:eastAsia="Times New Roman"/>
          <w:szCs w:val="24"/>
        </w:rPr>
      </w:pPr>
      <w:r w:rsidRPr="00B66BC8">
        <w:rPr>
          <w:rFonts w:eastAsia="Times New Roman"/>
          <w:b/>
          <w:szCs w:val="24"/>
        </w:rPr>
        <w:t>ΠΡΟΕΔΡΕΥΩΝ (Νικήτας Κακλαμάνης):</w:t>
      </w:r>
      <w:r w:rsidRPr="00521FC0">
        <w:rPr>
          <w:rFonts w:eastAsia="Times New Roman"/>
          <w:szCs w:val="24"/>
        </w:rPr>
        <w:t xml:space="preserve"> </w:t>
      </w:r>
      <w:r>
        <w:rPr>
          <w:rFonts w:eastAsia="Times New Roman"/>
          <w:szCs w:val="24"/>
        </w:rPr>
        <w:t>Επειδή εδώ</w:t>
      </w:r>
      <w:r>
        <w:rPr>
          <w:rFonts w:eastAsia="Times New Roman"/>
          <w:szCs w:val="24"/>
        </w:rPr>
        <w:t xml:space="preserve"> και πέντε χρόνια είστε επί του καταλόγου στις ψηφοφορίες, έχετε ιδιαίτερη μεταχείριση. Έχετε δύο λεπτά παραπάνω.</w:t>
      </w:r>
    </w:p>
    <w:p w14:paraId="6A627DDC" w14:textId="77777777" w:rsidR="00CD4C30" w:rsidRDefault="00DA53E9">
      <w:pPr>
        <w:spacing w:line="600" w:lineRule="auto"/>
        <w:ind w:firstLine="720"/>
        <w:jc w:val="both"/>
        <w:rPr>
          <w:rFonts w:eastAsia="Times New Roman"/>
          <w:szCs w:val="24"/>
        </w:rPr>
      </w:pPr>
      <w:r w:rsidRPr="00B66BC8">
        <w:rPr>
          <w:rFonts w:eastAsia="Times New Roman"/>
          <w:b/>
          <w:szCs w:val="24"/>
        </w:rPr>
        <w:lastRenderedPageBreak/>
        <w:t>ΑΝΑΣΤΑΣΙΑ ΓΚΑΡΑ</w:t>
      </w:r>
      <w:r w:rsidRPr="00656359">
        <w:rPr>
          <w:rFonts w:eastAsia="Times New Roman"/>
          <w:b/>
          <w:szCs w:val="24"/>
        </w:rPr>
        <w:t xml:space="preserve">: </w:t>
      </w:r>
      <w:r>
        <w:rPr>
          <w:rFonts w:eastAsia="Times New Roman"/>
          <w:szCs w:val="24"/>
        </w:rPr>
        <w:t>Σας ευχαριστώ.</w:t>
      </w:r>
    </w:p>
    <w:p w14:paraId="6A627DDD" w14:textId="77777777" w:rsidR="00CD4C30" w:rsidRDefault="00DA53E9">
      <w:pPr>
        <w:spacing w:line="600" w:lineRule="auto"/>
        <w:ind w:firstLine="720"/>
        <w:jc w:val="both"/>
        <w:rPr>
          <w:rFonts w:eastAsia="Times New Roman"/>
          <w:szCs w:val="24"/>
        </w:rPr>
      </w:pPr>
      <w:r>
        <w:rPr>
          <w:rFonts w:eastAsia="Times New Roman"/>
          <w:szCs w:val="24"/>
        </w:rPr>
        <w:t>Στο τέταρτο μέρος συμπεριλαμβάνονται ρυθμίσεις χωροταξίας για το Κτηματολόγιο και πολεοδομικές ρυθμίσεις για τ</w:t>
      </w:r>
      <w:r>
        <w:rPr>
          <w:rFonts w:eastAsia="Times New Roman"/>
          <w:szCs w:val="24"/>
        </w:rPr>
        <w:t xml:space="preserve">ις </w:t>
      </w:r>
      <w:proofErr w:type="spellStart"/>
      <w:r>
        <w:rPr>
          <w:rFonts w:eastAsia="Times New Roman"/>
          <w:szCs w:val="24"/>
        </w:rPr>
        <w:t>οριογραμμές</w:t>
      </w:r>
      <w:proofErr w:type="spellEnd"/>
      <w:r>
        <w:rPr>
          <w:rFonts w:eastAsia="Times New Roman"/>
          <w:szCs w:val="24"/>
        </w:rPr>
        <w:t xml:space="preserve"> ρευμάτων και τις κατεδαφίσεις αυθαιρέτων, αλλά και σειρά ρυθμίσεων που αφορούν ενεργειακά ζητήματα, όπως οι ρυθμίσεις για τις οικοδομικές άδειες των αιολικών, τη χρήση ενεργειακού συμψηφισμού από ΟΤΑ α΄ και β΄ βαθμού, τα </w:t>
      </w:r>
      <w:proofErr w:type="spellStart"/>
      <w:r>
        <w:rPr>
          <w:rFonts w:eastAsia="Times New Roman"/>
          <w:szCs w:val="24"/>
        </w:rPr>
        <w:t>φωτοβολταϊκά</w:t>
      </w:r>
      <w:proofErr w:type="spellEnd"/>
      <w:r>
        <w:rPr>
          <w:rFonts w:eastAsia="Times New Roman"/>
          <w:szCs w:val="24"/>
        </w:rPr>
        <w:t xml:space="preserve"> και τις</w:t>
      </w:r>
      <w:r>
        <w:rPr>
          <w:rFonts w:eastAsia="Times New Roman"/>
          <w:szCs w:val="24"/>
        </w:rPr>
        <w:t xml:space="preserve"> ενεργειακές κοινότητες, τα παρατηρητήρια υδρογονανθράκων, ενώ εξειδικεύεται η ρύθμιση για απαγόρευση των σχιστολιθικών πετρελαίου και αερίου.</w:t>
      </w:r>
    </w:p>
    <w:p w14:paraId="6A627DDE" w14:textId="77777777" w:rsidR="00CD4C30" w:rsidRDefault="00DA53E9">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Σχετικά με τα χωροταξικά ζητήματα, θα προσπαθήσω να είμαι σύντομη, γιατί είναι αρκετές οι διατάξεις. </w:t>
      </w:r>
    </w:p>
    <w:p w14:paraId="6A627DDF" w14:textId="77777777" w:rsidR="00CD4C30" w:rsidRDefault="00DA53E9">
      <w:pPr>
        <w:tabs>
          <w:tab w:val="left" w:pos="2738"/>
          <w:tab w:val="center" w:pos="4753"/>
          <w:tab w:val="left" w:pos="5723"/>
        </w:tabs>
        <w:spacing w:line="600" w:lineRule="auto"/>
        <w:ind w:firstLine="720"/>
        <w:jc w:val="both"/>
        <w:rPr>
          <w:rFonts w:eastAsia="Times New Roman"/>
          <w:szCs w:val="24"/>
        </w:rPr>
      </w:pPr>
      <w:r>
        <w:rPr>
          <w:rFonts w:eastAsia="Times New Roman"/>
          <w:szCs w:val="24"/>
        </w:rPr>
        <w:t>Το παρόν σχ</w:t>
      </w:r>
      <w:r>
        <w:rPr>
          <w:rFonts w:eastAsia="Times New Roman"/>
          <w:szCs w:val="24"/>
        </w:rPr>
        <w:t xml:space="preserve">έδιο νόμου δίνει παράταση στους ιδιοκτήτες αυθαιρέτων που επιθυμούν να προβούν οικειοθελώς σε κατεδάφιση των </w:t>
      </w:r>
      <w:r>
        <w:rPr>
          <w:rFonts w:eastAsia="Times New Roman"/>
          <w:szCs w:val="24"/>
        </w:rPr>
        <w:t xml:space="preserve">αυθαίρετων </w:t>
      </w:r>
      <w:r>
        <w:rPr>
          <w:rFonts w:eastAsia="Times New Roman"/>
          <w:szCs w:val="24"/>
        </w:rPr>
        <w:t xml:space="preserve">κτισμάτων τους έως τη λήξη της προθεσμίας για υπαγωγή στις διατάξεις του ν.4495/2017. </w:t>
      </w:r>
    </w:p>
    <w:p w14:paraId="6A627DE0" w14:textId="77777777" w:rsidR="00CD4C30" w:rsidRDefault="00DA53E9">
      <w:pPr>
        <w:tabs>
          <w:tab w:val="left" w:pos="2738"/>
          <w:tab w:val="center" w:pos="4753"/>
          <w:tab w:val="left" w:pos="5723"/>
        </w:tabs>
        <w:spacing w:line="600" w:lineRule="auto"/>
        <w:ind w:firstLine="720"/>
        <w:jc w:val="both"/>
        <w:rPr>
          <w:rFonts w:eastAsia="Times New Roman"/>
          <w:szCs w:val="24"/>
        </w:rPr>
      </w:pPr>
      <w:r>
        <w:rPr>
          <w:rFonts w:eastAsia="Times New Roman"/>
          <w:szCs w:val="24"/>
        </w:rPr>
        <w:t>Με τη λήξη του νόμου για την τακτοποίηση των αυθα</w:t>
      </w:r>
      <w:r>
        <w:rPr>
          <w:rFonts w:eastAsia="Times New Roman"/>
          <w:szCs w:val="24"/>
        </w:rPr>
        <w:t xml:space="preserve">ιρέτων, όποια αυθαίρετα κτίσματα ή κατασκευές εντοπίζονται από </w:t>
      </w:r>
      <w:r>
        <w:rPr>
          <w:rFonts w:eastAsia="Times New Roman"/>
          <w:szCs w:val="24"/>
        </w:rPr>
        <w:lastRenderedPageBreak/>
        <w:t xml:space="preserve">τους ελεγκτές, θα κατεδαφίζονται άμεσα, είτε την ώρα που κατασκευάζονται είτε όταν αυτά έχουν ολοκληρωθεί. </w:t>
      </w:r>
    </w:p>
    <w:p w14:paraId="6A627DE1"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Σ</w:t>
      </w:r>
      <w:r w:rsidRPr="00981676">
        <w:rPr>
          <w:rFonts w:eastAsia="Times New Roman"/>
          <w:color w:val="212121"/>
          <w:szCs w:val="24"/>
        </w:rPr>
        <w:t xml:space="preserve">το ίδιο σχέδιο νόμου επιλύονται δυσχέρειες που είχαν δημιουργηθεί κατά την εκτέλεση </w:t>
      </w:r>
      <w:r w:rsidRPr="00981676">
        <w:rPr>
          <w:rFonts w:eastAsia="Times New Roman"/>
          <w:color w:val="212121"/>
          <w:szCs w:val="24"/>
        </w:rPr>
        <w:t>πράξεων κατεδάφισης και καθίσταται πιο αποτελεσματικό το έργο των αρμόδιων υπηρεσιών</w:t>
      </w:r>
      <w:r>
        <w:rPr>
          <w:rFonts w:eastAsia="Times New Roman"/>
          <w:color w:val="212121"/>
          <w:szCs w:val="24"/>
        </w:rPr>
        <w:t xml:space="preserve">. Επίσης, </w:t>
      </w:r>
      <w:r w:rsidRPr="00981676">
        <w:rPr>
          <w:rFonts w:eastAsia="Times New Roman"/>
          <w:color w:val="212121"/>
          <w:szCs w:val="24"/>
        </w:rPr>
        <w:t>διευκολύνεται σημαντικά η διαδικασία κατεδάφισης</w:t>
      </w:r>
      <w:r>
        <w:rPr>
          <w:rFonts w:eastAsia="Times New Roman"/>
          <w:color w:val="212121"/>
          <w:szCs w:val="24"/>
        </w:rPr>
        <w:t>.</w:t>
      </w:r>
    </w:p>
    <w:p w14:paraId="6A627DE2"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Μ</w:t>
      </w:r>
      <w:r w:rsidRPr="00981676">
        <w:rPr>
          <w:rFonts w:eastAsia="Times New Roman"/>
          <w:color w:val="212121"/>
          <w:szCs w:val="24"/>
        </w:rPr>
        <w:t xml:space="preserve">ε άλλη ρύθμιση προβλέπεται η απαλλαγή των πολιτών </w:t>
      </w:r>
      <w:r>
        <w:rPr>
          <w:rFonts w:eastAsia="Times New Roman"/>
          <w:color w:val="212121"/>
          <w:szCs w:val="24"/>
        </w:rPr>
        <w:t>από τέλη</w:t>
      </w:r>
      <w:r w:rsidRPr="00981676">
        <w:rPr>
          <w:rFonts w:eastAsia="Times New Roman"/>
          <w:color w:val="212121"/>
          <w:szCs w:val="24"/>
        </w:rPr>
        <w:t xml:space="preserve"> για τα απαιτούμενα κτηματολογικά έγγραφα</w:t>
      </w:r>
      <w:r>
        <w:rPr>
          <w:rFonts w:eastAsia="Times New Roman"/>
          <w:color w:val="212121"/>
          <w:szCs w:val="24"/>
        </w:rPr>
        <w:t>, σ</w:t>
      </w:r>
      <w:r w:rsidRPr="00981676">
        <w:rPr>
          <w:rFonts w:eastAsia="Times New Roman"/>
          <w:color w:val="212121"/>
          <w:szCs w:val="24"/>
        </w:rPr>
        <w:t>χετικά με</w:t>
      </w:r>
      <w:r w:rsidRPr="00981676">
        <w:rPr>
          <w:rFonts w:eastAsia="Times New Roman"/>
          <w:color w:val="212121"/>
          <w:szCs w:val="24"/>
        </w:rPr>
        <w:t xml:space="preserve"> τις μεταβολές στις αρχικές τους δηλώσεις</w:t>
      </w:r>
      <w:r>
        <w:rPr>
          <w:rFonts w:eastAsia="Times New Roman"/>
          <w:color w:val="212121"/>
          <w:szCs w:val="24"/>
        </w:rPr>
        <w:t xml:space="preserve">, </w:t>
      </w:r>
      <w:r w:rsidRPr="00981676">
        <w:rPr>
          <w:rFonts w:eastAsia="Times New Roman"/>
          <w:color w:val="212121"/>
          <w:szCs w:val="24"/>
        </w:rPr>
        <w:t xml:space="preserve">καθώς και για διόρθωση σφαλμάτων που αφορούν σε γεωμετρικά στοιχεία των εγγράφων κατά τη διενέργεια της </w:t>
      </w:r>
      <w:proofErr w:type="spellStart"/>
      <w:r w:rsidRPr="00981676">
        <w:rPr>
          <w:rFonts w:eastAsia="Times New Roman"/>
          <w:color w:val="212121"/>
          <w:szCs w:val="24"/>
        </w:rPr>
        <w:t>κτηματογράφησης</w:t>
      </w:r>
      <w:proofErr w:type="spellEnd"/>
      <w:r>
        <w:rPr>
          <w:rFonts w:eastAsia="Times New Roman"/>
          <w:color w:val="212121"/>
          <w:szCs w:val="24"/>
        </w:rPr>
        <w:t>.</w:t>
      </w:r>
    </w:p>
    <w:p w14:paraId="6A627DE3"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Ε</w:t>
      </w:r>
      <w:r w:rsidRPr="00981676">
        <w:rPr>
          <w:rFonts w:eastAsia="Times New Roman"/>
          <w:color w:val="212121"/>
          <w:szCs w:val="24"/>
        </w:rPr>
        <w:t>ιδικότερα</w:t>
      </w:r>
      <w:r>
        <w:rPr>
          <w:rFonts w:eastAsia="Times New Roman"/>
          <w:color w:val="212121"/>
          <w:szCs w:val="24"/>
        </w:rPr>
        <w:t>,</w:t>
      </w:r>
      <w:r w:rsidRPr="00981676">
        <w:rPr>
          <w:rFonts w:eastAsia="Times New Roman"/>
          <w:color w:val="212121"/>
          <w:szCs w:val="24"/>
        </w:rPr>
        <w:t xml:space="preserve"> για τα ενεργειακά ζητήματα προβλέπονται πολύ σημαντικές διατάξεις</w:t>
      </w:r>
      <w:r>
        <w:rPr>
          <w:rFonts w:eastAsia="Times New Roman"/>
          <w:color w:val="212121"/>
          <w:szCs w:val="24"/>
        </w:rPr>
        <w:t>, όπως:</w:t>
      </w:r>
    </w:p>
    <w:p w14:paraId="6A627DE4"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Η</w:t>
      </w:r>
      <w:r w:rsidRPr="00981676">
        <w:rPr>
          <w:rFonts w:eastAsia="Times New Roman"/>
          <w:color w:val="212121"/>
          <w:szCs w:val="24"/>
        </w:rPr>
        <w:t xml:space="preserve"> δυνατ</w:t>
      </w:r>
      <w:r w:rsidRPr="00981676">
        <w:rPr>
          <w:rFonts w:eastAsia="Times New Roman"/>
          <w:color w:val="212121"/>
          <w:szCs w:val="24"/>
        </w:rPr>
        <w:t xml:space="preserve">ότητα χρήσης ενεργειακού </w:t>
      </w:r>
      <w:r>
        <w:rPr>
          <w:rFonts w:eastAsia="Times New Roman"/>
          <w:color w:val="212121"/>
          <w:szCs w:val="24"/>
        </w:rPr>
        <w:t xml:space="preserve">ή </w:t>
      </w:r>
      <w:r w:rsidRPr="00981676">
        <w:rPr>
          <w:rFonts w:eastAsia="Times New Roman"/>
          <w:color w:val="212121"/>
          <w:szCs w:val="24"/>
        </w:rPr>
        <w:t xml:space="preserve">εικονικού ενεργειακού συμψηφισμού από ΟΤΑ </w:t>
      </w:r>
      <w:r>
        <w:rPr>
          <w:rFonts w:eastAsia="Times New Roman"/>
          <w:color w:val="212121"/>
          <w:szCs w:val="24"/>
        </w:rPr>
        <w:t xml:space="preserve">α΄ </w:t>
      </w:r>
      <w:r w:rsidRPr="00981676">
        <w:rPr>
          <w:rFonts w:eastAsia="Times New Roman"/>
          <w:color w:val="212121"/>
          <w:szCs w:val="24"/>
        </w:rPr>
        <w:t xml:space="preserve">και </w:t>
      </w:r>
      <w:r>
        <w:rPr>
          <w:rFonts w:eastAsia="Times New Roman"/>
          <w:color w:val="212121"/>
          <w:szCs w:val="24"/>
        </w:rPr>
        <w:t>β΄ β</w:t>
      </w:r>
      <w:r w:rsidRPr="00981676">
        <w:rPr>
          <w:rFonts w:eastAsia="Times New Roman"/>
          <w:color w:val="212121"/>
          <w:szCs w:val="24"/>
        </w:rPr>
        <w:t xml:space="preserve">αθμού για κάλυψη ενεργειακών αναγκών </w:t>
      </w:r>
      <w:r>
        <w:rPr>
          <w:rFonts w:eastAsia="Times New Roman"/>
          <w:color w:val="212121"/>
          <w:szCs w:val="24"/>
        </w:rPr>
        <w:t>κοινωφελών επιχειρήσεων, όπως σ</w:t>
      </w:r>
      <w:r w:rsidRPr="00981676">
        <w:rPr>
          <w:rFonts w:eastAsia="Times New Roman"/>
          <w:color w:val="212121"/>
          <w:szCs w:val="24"/>
        </w:rPr>
        <w:t>χολεία και νοσοκομεία</w:t>
      </w:r>
      <w:r>
        <w:rPr>
          <w:rFonts w:eastAsia="Times New Roman"/>
          <w:color w:val="212121"/>
          <w:szCs w:val="24"/>
        </w:rPr>
        <w:t xml:space="preserve">. </w:t>
      </w:r>
    </w:p>
    <w:p w14:paraId="6A627DE5"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lastRenderedPageBreak/>
        <w:t>Ο</w:t>
      </w:r>
      <w:r w:rsidRPr="00981676">
        <w:rPr>
          <w:rFonts w:eastAsia="Times New Roman"/>
          <w:color w:val="212121"/>
          <w:szCs w:val="24"/>
        </w:rPr>
        <w:t xml:space="preserve">ρίζεται τιμή αναφοράς για </w:t>
      </w:r>
      <w:proofErr w:type="spellStart"/>
      <w:r w:rsidRPr="00981676">
        <w:rPr>
          <w:rFonts w:eastAsia="Times New Roman"/>
          <w:color w:val="212121"/>
          <w:szCs w:val="24"/>
        </w:rPr>
        <w:t>φωτοβολταϊκούς</w:t>
      </w:r>
      <w:proofErr w:type="spellEnd"/>
      <w:r w:rsidRPr="00981676">
        <w:rPr>
          <w:rFonts w:eastAsia="Times New Roman"/>
          <w:color w:val="212121"/>
          <w:szCs w:val="24"/>
        </w:rPr>
        <w:t xml:space="preserve"> σταθμούς</w:t>
      </w:r>
      <w:r>
        <w:rPr>
          <w:rFonts w:eastAsia="Times New Roman"/>
          <w:color w:val="212121"/>
          <w:szCs w:val="24"/>
        </w:rPr>
        <w:t>,</w:t>
      </w:r>
      <w:r w:rsidRPr="00981676">
        <w:rPr>
          <w:rFonts w:eastAsia="Times New Roman"/>
          <w:color w:val="212121"/>
          <w:szCs w:val="24"/>
        </w:rPr>
        <w:t xml:space="preserve"> με προσαύξηση επί της </w:t>
      </w:r>
      <w:proofErr w:type="spellStart"/>
      <w:r w:rsidRPr="00981676">
        <w:rPr>
          <w:rFonts w:eastAsia="Times New Roman"/>
          <w:color w:val="212121"/>
          <w:szCs w:val="24"/>
        </w:rPr>
        <w:t>μεσοσταθμι</w:t>
      </w:r>
      <w:r w:rsidRPr="00981676">
        <w:rPr>
          <w:rFonts w:eastAsia="Times New Roman"/>
          <w:color w:val="212121"/>
          <w:szCs w:val="24"/>
        </w:rPr>
        <w:t>κή</w:t>
      </w:r>
      <w:r>
        <w:rPr>
          <w:rFonts w:eastAsia="Times New Roman"/>
          <w:color w:val="212121"/>
          <w:szCs w:val="24"/>
        </w:rPr>
        <w:t>ς</w:t>
      </w:r>
      <w:proofErr w:type="spellEnd"/>
      <w:r w:rsidRPr="00981676">
        <w:rPr>
          <w:rFonts w:eastAsia="Times New Roman"/>
          <w:color w:val="212121"/>
          <w:szCs w:val="24"/>
        </w:rPr>
        <w:t xml:space="preserve"> </w:t>
      </w:r>
      <w:r>
        <w:rPr>
          <w:rFonts w:eastAsia="Times New Roman"/>
          <w:color w:val="212121"/>
          <w:szCs w:val="24"/>
        </w:rPr>
        <w:t>τιμής των δημοπρασιών της ίδιας τ</w:t>
      </w:r>
      <w:r w:rsidRPr="00981676">
        <w:rPr>
          <w:rFonts w:eastAsia="Times New Roman"/>
          <w:color w:val="212121"/>
          <w:szCs w:val="24"/>
        </w:rPr>
        <w:t xml:space="preserve">εχνολογίας της περασμένης χρονιάς ύψους 5% για εγκατεστημένη ισχύ έως 500 </w:t>
      </w:r>
      <w:r>
        <w:rPr>
          <w:rFonts w:eastAsia="Times New Roman"/>
          <w:color w:val="212121"/>
          <w:szCs w:val="24"/>
          <w:lang w:val="en-US"/>
        </w:rPr>
        <w:t>K</w:t>
      </w:r>
      <w:r w:rsidRPr="00981676">
        <w:rPr>
          <w:rFonts w:eastAsia="Times New Roman"/>
          <w:color w:val="212121"/>
          <w:szCs w:val="24"/>
          <w:lang w:val="en"/>
        </w:rPr>
        <w:t>W</w:t>
      </w:r>
      <w:r w:rsidRPr="00981676">
        <w:rPr>
          <w:rFonts w:eastAsia="Times New Roman"/>
          <w:color w:val="212121"/>
          <w:szCs w:val="24"/>
        </w:rPr>
        <w:t xml:space="preserve"> και 10% για σταθμούς ενεργειακών κοινοτήτων με εγκατεστημένη ισχύ έως 1 </w:t>
      </w:r>
      <w:r>
        <w:rPr>
          <w:rFonts w:eastAsia="Times New Roman"/>
          <w:color w:val="212121"/>
          <w:szCs w:val="24"/>
          <w:lang w:val="en"/>
        </w:rPr>
        <w:t>MW</w:t>
      </w:r>
      <w:r w:rsidRPr="00130A47">
        <w:rPr>
          <w:rFonts w:eastAsia="Times New Roman"/>
          <w:color w:val="212121"/>
          <w:szCs w:val="24"/>
        </w:rPr>
        <w:t xml:space="preserve">. </w:t>
      </w:r>
      <w:r>
        <w:rPr>
          <w:rFonts w:eastAsia="Times New Roman"/>
          <w:color w:val="212121"/>
          <w:szCs w:val="24"/>
        </w:rPr>
        <w:t>Αυτή η</w:t>
      </w:r>
      <w:r w:rsidRPr="00981676">
        <w:rPr>
          <w:rFonts w:eastAsia="Times New Roman"/>
          <w:color w:val="212121"/>
          <w:szCs w:val="24"/>
        </w:rPr>
        <w:t xml:space="preserve"> ρύθμιση αφορά και στα αγροτικά </w:t>
      </w:r>
      <w:proofErr w:type="spellStart"/>
      <w:r w:rsidRPr="00981676">
        <w:rPr>
          <w:rFonts w:eastAsia="Times New Roman"/>
          <w:color w:val="212121"/>
          <w:szCs w:val="24"/>
        </w:rPr>
        <w:t>φωτοβολταϊκά</w:t>
      </w:r>
      <w:proofErr w:type="spellEnd"/>
      <w:r>
        <w:rPr>
          <w:rFonts w:eastAsia="Times New Roman"/>
          <w:color w:val="212121"/>
          <w:szCs w:val="24"/>
        </w:rPr>
        <w:t xml:space="preserve">. </w:t>
      </w:r>
    </w:p>
    <w:p w14:paraId="6A627DE6"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Α</w:t>
      </w:r>
      <w:r w:rsidRPr="00981676">
        <w:rPr>
          <w:rFonts w:eastAsia="Times New Roman"/>
          <w:color w:val="212121"/>
          <w:szCs w:val="24"/>
        </w:rPr>
        <w:t>ντιμετωπίζετ</w:t>
      </w:r>
      <w:r w:rsidRPr="00981676">
        <w:rPr>
          <w:rFonts w:eastAsia="Times New Roman"/>
          <w:color w:val="212121"/>
          <w:szCs w:val="24"/>
        </w:rPr>
        <w:t>αι η κατάτμηση έργων ΑΠΕ</w:t>
      </w:r>
      <w:r>
        <w:rPr>
          <w:rFonts w:eastAsia="Times New Roman"/>
          <w:color w:val="212121"/>
          <w:szCs w:val="24"/>
        </w:rPr>
        <w:t xml:space="preserve">, </w:t>
      </w:r>
      <w:r w:rsidRPr="00981676">
        <w:rPr>
          <w:rFonts w:eastAsia="Times New Roman"/>
          <w:color w:val="212121"/>
          <w:szCs w:val="24"/>
        </w:rPr>
        <w:t>καθώ</w:t>
      </w:r>
      <w:r>
        <w:rPr>
          <w:rFonts w:eastAsia="Times New Roman"/>
          <w:color w:val="212121"/>
          <w:szCs w:val="24"/>
        </w:rPr>
        <w:t>ς κάθε φυσικό ή νομικό πρόσωπο μ</w:t>
      </w:r>
      <w:r w:rsidRPr="00981676">
        <w:rPr>
          <w:rFonts w:eastAsia="Times New Roman"/>
          <w:color w:val="212121"/>
          <w:szCs w:val="24"/>
        </w:rPr>
        <w:t>πορεί να κατέχει άμεσα ή έμμεσα έως δύο έργα</w:t>
      </w:r>
      <w:r>
        <w:rPr>
          <w:rFonts w:eastAsia="Times New Roman"/>
          <w:color w:val="212121"/>
          <w:szCs w:val="24"/>
        </w:rPr>
        <w:t>,</w:t>
      </w:r>
      <w:r w:rsidRPr="00981676">
        <w:rPr>
          <w:rFonts w:eastAsia="Times New Roman"/>
          <w:color w:val="212121"/>
          <w:szCs w:val="24"/>
        </w:rPr>
        <w:t xml:space="preserve"> με δυνατότητα σύναψης σύμβασης ενίσχυσης εκτός διαγωνισμών</w:t>
      </w:r>
      <w:r>
        <w:rPr>
          <w:rFonts w:eastAsia="Times New Roman"/>
          <w:color w:val="212121"/>
          <w:szCs w:val="24"/>
        </w:rPr>
        <w:t>, ε</w:t>
      </w:r>
      <w:r w:rsidRPr="00981676">
        <w:rPr>
          <w:rFonts w:eastAsia="Times New Roman"/>
          <w:color w:val="212121"/>
          <w:szCs w:val="24"/>
        </w:rPr>
        <w:t>νώ οι ενεργειακές κοινότητες μπορούν να κατέχουν αντίστοιχα έργα συνολικής ισχύος έως 1</w:t>
      </w:r>
      <w:r w:rsidRPr="00981676">
        <w:rPr>
          <w:rFonts w:eastAsia="Times New Roman"/>
          <w:color w:val="212121"/>
          <w:szCs w:val="24"/>
        </w:rPr>
        <w:t xml:space="preserve">8 </w:t>
      </w:r>
      <w:r w:rsidRPr="00981676">
        <w:rPr>
          <w:rFonts w:eastAsia="Times New Roman"/>
          <w:color w:val="212121"/>
          <w:szCs w:val="24"/>
          <w:lang w:val="en"/>
        </w:rPr>
        <w:t>M</w:t>
      </w:r>
      <w:r>
        <w:rPr>
          <w:rFonts w:eastAsia="Times New Roman"/>
          <w:color w:val="212121"/>
          <w:szCs w:val="24"/>
          <w:lang w:val="en-US"/>
        </w:rPr>
        <w:t>W</w:t>
      </w:r>
      <w:r w:rsidRPr="00B27B40">
        <w:rPr>
          <w:rFonts w:eastAsia="Times New Roman"/>
          <w:color w:val="212121"/>
          <w:szCs w:val="24"/>
        </w:rPr>
        <w:t>.</w:t>
      </w:r>
    </w:p>
    <w:p w14:paraId="6A627DE7"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Θ</w:t>
      </w:r>
      <w:r w:rsidRPr="00981676">
        <w:rPr>
          <w:rFonts w:eastAsia="Times New Roman"/>
          <w:color w:val="212121"/>
          <w:szCs w:val="24"/>
        </w:rPr>
        <w:t xml:space="preserve">εσμοθετούνται περιφερειακά παρατηρητήρια για το περιβάλλον και την ασφάλεια της έρευνας και εκμετάλλευσης υδρογονανθράκων </w:t>
      </w:r>
      <w:r>
        <w:rPr>
          <w:rFonts w:eastAsia="Times New Roman"/>
          <w:color w:val="212121"/>
          <w:szCs w:val="24"/>
        </w:rPr>
        <w:t xml:space="preserve">με τη συμμετοχή εκπροσώπων της </w:t>
      </w:r>
      <w:r>
        <w:rPr>
          <w:rFonts w:eastAsia="Times New Roman"/>
          <w:color w:val="212121"/>
          <w:szCs w:val="24"/>
        </w:rPr>
        <w:t>τοπικής α</w:t>
      </w:r>
      <w:r w:rsidRPr="00981676">
        <w:rPr>
          <w:rFonts w:eastAsia="Times New Roman"/>
          <w:color w:val="212121"/>
          <w:szCs w:val="24"/>
        </w:rPr>
        <w:t xml:space="preserve">υτοδιοίκησης </w:t>
      </w:r>
      <w:r w:rsidRPr="00981676">
        <w:rPr>
          <w:rFonts w:eastAsia="Times New Roman"/>
          <w:color w:val="212121"/>
          <w:szCs w:val="24"/>
        </w:rPr>
        <w:t>και επιστημονικών φορέων</w:t>
      </w:r>
      <w:r>
        <w:rPr>
          <w:rFonts w:eastAsia="Times New Roman"/>
          <w:color w:val="212121"/>
          <w:szCs w:val="24"/>
        </w:rPr>
        <w:t xml:space="preserve">. </w:t>
      </w:r>
    </w:p>
    <w:p w14:paraId="6A627DE8"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Εισάγεται</w:t>
      </w:r>
      <w:r w:rsidRPr="00981676">
        <w:rPr>
          <w:rFonts w:eastAsia="Times New Roman"/>
          <w:color w:val="212121"/>
          <w:szCs w:val="24"/>
        </w:rPr>
        <w:t xml:space="preserve"> ακριβέστερος </w:t>
      </w:r>
      <w:r>
        <w:rPr>
          <w:rFonts w:eastAsia="Times New Roman"/>
          <w:color w:val="212121"/>
          <w:szCs w:val="24"/>
        </w:rPr>
        <w:t>ορισμός των</w:t>
      </w:r>
      <w:r w:rsidRPr="00981676">
        <w:rPr>
          <w:rFonts w:eastAsia="Times New Roman"/>
          <w:color w:val="212121"/>
          <w:szCs w:val="24"/>
        </w:rPr>
        <w:t xml:space="preserve"> υδρογονανθράκων</w:t>
      </w:r>
      <w:r>
        <w:rPr>
          <w:rFonts w:eastAsia="Times New Roman"/>
          <w:color w:val="212121"/>
          <w:szCs w:val="24"/>
        </w:rPr>
        <w:t>, που σε κάθε περίπτωση αποκλείει τ</w:t>
      </w:r>
      <w:r w:rsidRPr="00981676">
        <w:rPr>
          <w:rFonts w:eastAsia="Times New Roman"/>
          <w:color w:val="212121"/>
          <w:szCs w:val="24"/>
        </w:rPr>
        <w:t>ο σχιστ</w:t>
      </w:r>
      <w:r>
        <w:rPr>
          <w:rFonts w:eastAsia="Times New Roman"/>
          <w:color w:val="212121"/>
          <w:szCs w:val="24"/>
        </w:rPr>
        <w:t>ολιθικό πετρέλαιο και αέριο. Μ</w:t>
      </w:r>
      <w:r w:rsidRPr="00981676">
        <w:rPr>
          <w:rFonts w:eastAsia="Times New Roman"/>
          <w:color w:val="212121"/>
          <w:szCs w:val="24"/>
        </w:rPr>
        <w:t xml:space="preserve">ε τον τρόπο αυτό απαγορεύονται οι συμβάσεις έρευνας </w:t>
      </w:r>
      <w:r w:rsidRPr="00981676">
        <w:rPr>
          <w:rFonts w:eastAsia="Times New Roman"/>
          <w:color w:val="212121"/>
          <w:szCs w:val="24"/>
        </w:rPr>
        <w:lastRenderedPageBreak/>
        <w:t xml:space="preserve">και εξόρυξης υδρογονανθράκων σε διάφορες θαλάσσιες και χερσαίες περιοχές της χώρας ως μία προσπάθεια να αποφευχθεί </w:t>
      </w:r>
      <w:r>
        <w:rPr>
          <w:rFonts w:eastAsia="Times New Roman"/>
          <w:color w:val="212121"/>
          <w:szCs w:val="24"/>
        </w:rPr>
        <w:t>η</w:t>
      </w:r>
      <w:r>
        <w:rPr>
          <w:rFonts w:eastAsia="Times New Roman"/>
          <w:color w:val="212121"/>
          <w:szCs w:val="24"/>
        </w:rPr>
        <w:t xml:space="preserve"> </w:t>
      </w:r>
      <w:r w:rsidRPr="00981676">
        <w:rPr>
          <w:rFonts w:eastAsia="Times New Roman"/>
          <w:color w:val="212121"/>
          <w:szCs w:val="24"/>
        </w:rPr>
        <w:t xml:space="preserve">μελλοντική εφαρμογή σε περιοχές της χώρας μας </w:t>
      </w:r>
      <w:r>
        <w:rPr>
          <w:rFonts w:eastAsia="Times New Roman"/>
          <w:color w:val="212121"/>
          <w:szCs w:val="24"/>
        </w:rPr>
        <w:t>τ</w:t>
      </w:r>
      <w:r w:rsidRPr="00981676">
        <w:rPr>
          <w:rFonts w:eastAsia="Times New Roman"/>
          <w:color w:val="212121"/>
          <w:szCs w:val="24"/>
        </w:rPr>
        <w:t>η</w:t>
      </w:r>
      <w:r>
        <w:rPr>
          <w:rFonts w:eastAsia="Times New Roman"/>
          <w:color w:val="212121"/>
          <w:szCs w:val="24"/>
        </w:rPr>
        <w:t>ς</w:t>
      </w:r>
      <w:r w:rsidRPr="00981676">
        <w:rPr>
          <w:rFonts w:eastAsia="Times New Roman"/>
          <w:color w:val="212121"/>
          <w:szCs w:val="24"/>
        </w:rPr>
        <w:t xml:space="preserve"> εξορυκτική</w:t>
      </w:r>
      <w:r>
        <w:rPr>
          <w:rFonts w:eastAsia="Times New Roman"/>
          <w:color w:val="212121"/>
          <w:szCs w:val="24"/>
        </w:rPr>
        <w:t>ς μεθόδου</w:t>
      </w:r>
      <w:r w:rsidRPr="00981676">
        <w:rPr>
          <w:rFonts w:eastAsia="Times New Roman"/>
          <w:color w:val="212121"/>
          <w:szCs w:val="24"/>
        </w:rPr>
        <w:t xml:space="preserve"> τ</w:t>
      </w:r>
      <w:r>
        <w:rPr>
          <w:rFonts w:eastAsia="Times New Roman"/>
          <w:color w:val="212121"/>
          <w:szCs w:val="24"/>
        </w:rPr>
        <w:t xml:space="preserve">ης υδραυλικής </w:t>
      </w:r>
      <w:proofErr w:type="spellStart"/>
      <w:r>
        <w:rPr>
          <w:rFonts w:eastAsia="Times New Roman"/>
          <w:color w:val="212121"/>
          <w:szCs w:val="24"/>
        </w:rPr>
        <w:t>ρωγμάτωσης</w:t>
      </w:r>
      <w:proofErr w:type="spellEnd"/>
      <w:r>
        <w:rPr>
          <w:rFonts w:eastAsia="Times New Roman"/>
          <w:color w:val="212121"/>
          <w:szCs w:val="24"/>
        </w:rPr>
        <w:t xml:space="preserve"> -γνωστό ως</w:t>
      </w:r>
      <w:r w:rsidRPr="00981676">
        <w:rPr>
          <w:rFonts w:eastAsia="Times New Roman"/>
          <w:color w:val="212121"/>
          <w:szCs w:val="24"/>
        </w:rPr>
        <w:t xml:space="preserve"> </w:t>
      </w:r>
      <w:r w:rsidRPr="00981676">
        <w:rPr>
          <w:rFonts w:eastAsia="Times New Roman"/>
          <w:color w:val="212121"/>
          <w:szCs w:val="24"/>
          <w:lang w:val="en"/>
        </w:rPr>
        <w:t>fracking</w:t>
      </w:r>
      <w:r>
        <w:rPr>
          <w:rFonts w:eastAsia="Times New Roman"/>
          <w:color w:val="212121"/>
          <w:szCs w:val="24"/>
        </w:rPr>
        <w:t>-</w:t>
      </w:r>
      <w:r w:rsidRPr="00981676">
        <w:rPr>
          <w:rFonts w:eastAsia="Times New Roman"/>
          <w:color w:val="212121"/>
          <w:szCs w:val="24"/>
        </w:rPr>
        <w:t xml:space="preserve"> αλλά και άλλων μη συμβατικών μεθόδων εξόρυξης φυσικού αερίου και πετρελαίου</w:t>
      </w:r>
      <w:r>
        <w:rPr>
          <w:rFonts w:eastAsia="Times New Roman"/>
          <w:color w:val="212121"/>
          <w:szCs w:val="24"/>
        </w:rPr>
        <w:t xml:space="preserve">. </w:t>
      </w:r>
    </w:p>
    <w:p w14:paraId="6A627DE9" w14:textId="77777777" w:rsidR="00CD4C30" w:rsidRDefault="00DA53E9">
      <w:pPr>
        <w:spacing w:line="600" w:lineRule="auto"/>
        <w:ind w:firstLine="720"/>
        <w:jc w:val="both"/>
        <w:rPr>
          <w:rFonts w:eastAsia="Times New Roman"/>
          <w:color w:val="212121"/>
          <w:szCs w:val="24"/>
        </w:rPr>
      </w:pPr>
      <w:r w:rsidRPr="000F51D3">
        <w:rPr>
          <w:rFonts w:eastAsia="Times New Roman"/>
          <w:b/>
          <w:color w:val="212121"/>
          <w:szCs w:val="24"/>
        </w:rPr>
        <w:t>ΠΡΟΕΔΡΕΥΩΝ (Νικήτας Κακλαμάνης):</w:t>
      </w:r>
      <w:r>
        <w:rPr>
          <w:rFonts w:eastAsia="Times New Roman"/>
          <w:color w:val="212121"/>
          <w:szCs w:val="24"/>
        </w:rPr>
        <w:t xml:space="preserve"> Κυρία </w:t>
      </w:r>
      <w:proofErr w:type="spellStart"/>
      <w:r>
        <w:rPr>
          <w:rFonts w:eastAsia="Times New Roman"/>
          <w:color w:val="212121"/>
          <w:szCs w:val="24"/>
        </w:rPr>
        <w:t>Γκαρά</w:t>
      </w:r>
      <w:proofErr w:type="spellEnd"/>
      <w:r>
        <w:rPr>
          <w:rFonts w:eastAsia="Times New Roman"/>
          <w:color w:val="212121"/>
          <w:szCs w:val="24"/>
        </w:rPr>
        <w:t>, πρέπει να συντ</w:t>
      </w:r>
      <w:r>
        <w:rPr>
          <w:rFonts w:eastAsia="Times New Roman"/>
          <w:color w:val="212121"/>
          <w:szCs w:val="24"/>
        </w:rPr>
        <w:t xml:space="preserve">ομεύετε. </w:t>
      </w:r>
    </w:p>
    <w:p w14:paraId="6A627DEA" w14:textId="77777777" w:rsidR="00CD4C30" w:rsidRDefault="00DA53E9">
      <w:pPr>
        <w:spacing w:line="600" w:lineRule="auto"/>
        <w:ind w:firstLine="720"/>
        <w:jc w:val="both"/>
        <w:rPr>
          <w:rFonts w:eastAsia="Times New Roman"/>
          <w:color w:val="212121"/>
          <w:szCs w:val="24"/>
        </w:rPr>
      </w:pPr>
      <w:r>
        <w:rPr>
          <w:rFonts w:eastAsia="Times New Roman"/>
          <w:b/>
          <w:color w:val="212121"/>
          <w:szCs w:val="24"/>
        </w:rPr>
        <w:t xml:space="preserve">ΑΝΑΣΤΑΣΙΑ ΓΚΑΡΑ: </w:t>
      </w:r>
      <w:r>
        <w:rPr>
          <w:rFonts w:eastAsia="Times New Roman"/>
          <w:color w:val="212121"/>
          <w:szCs w:val="24"/>
        </w:rPr>
        <w:t xml:space="preserve">Δώστε μου ένα λεπτό ακόμα, κύριε Πρόεδρε και θα κλείσω. </w:t>
      </w:r>
    </w:p>
    <w:p w14:paraId="6A627DEB" w14:textId="77777777" w:rsidR="00CD4C30" w:rsidRDefault="00DA53E9">
      <w:pPr>
        <w:spacing w:line="600" w:lineRule="auto"/>
        <w:ind w:firstLine="720"/>
        <w:jc w:val="both"/>
        <w:rPr>
          <w:rFonts w:eastAsia="Times New Roman"/>
          <w:color w:val="212121"/>
          <w:szCs w:val="24"/>
        </w:rPr>
      </w:pPr>
      <w:r w:rsidRPr="000F51D3">
        <w:rPr>
          <w:rFonts w:eastAsia="Times New Roman"/>
          <w:b/>
          <w:color w:val="212121"/>
          <w:szCs w:val="24"/>
        </w:rPr>
        <w:t>ΠΡΟΕΔΡΕΥΩΝ (Νικήτας Κακλαμάνης):</w:t>
      </w:r>
      <w:r>
        <w:rPr>
          <w:rFonts w:eastAsia="Times New Roman"/>
          <w:color w:val="212121"/>
          <w:szCs w:val="24"/>
        </w:rPr>
        <w:t xml:space="preserve"> Οι εισηγητές έχετε και δευτερολογία, κυρία συνάδελφε. </w:t>
      </w:r>
    </w:p>
    <w:p w14:paraId="6A627DEC" w14:textId="77777777" w:rsidR="00CD4C30" w:rsidRDefault="00DA53E9">
      <w:pPr>
        <w:spacing w:line="600" w:lineRule="auto"/>
        <w:ind w:firstLine="720"/>
        <w:jc w:val="both"/>
        <w:rPr>
          <w:rFonts w:eastAsia="Times New Roman"/>
          <w:color w:val="212121"/>
          <w:szCs w:val="24"/>
        </w:rPr>
      </w:pPr>
      <w:r>
        <w:rPr>
          <w:rFonts w:eastAsia="Times New Roman"/>
          <w:b/>
          <w:color w:val="212121"/>
          <w:szCs w:val="24"/>
        </w:rPr>
        <w:t xml:space="preserve">ΑΝΑΣΤΑΣΙΑ ΓΚΑΡΑ: </w:t>
      </w:r>
      <w:r>
        <w:rPr>
          <w:rFonts w:eastAsia="Times New Roman"/>
          <w:color w:val="212121"/>
          <w:szCs w:val="24"/>
        </w:rPr>
        <w:t xml:space="preserve">Τελειώνω, κύριε Πρόεδρε. </w:t>
      </w:r>
    </w:p>
    <w:p w14:paraId="6A627DED"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 xml:space="preserve">Το παρόν σχέδιο νόμου </w:t>
      </w:r>
      <w:r w:rsidRPr="00981676">
        <w:rPr>
          <w:rFonts w:eastAsia="Times New Roman"/>
          <w:color w:val="212121"/>
          <w:szCs w:val="24"/>
        </w:rPr>
        <w:t xml:space="preserve">χαρακτηρίζεται όχι </w:t>
      </w:r>
      <w:r w:rsidRPr="00981676">
        <w:rPr>
          <w:rFonts w:eastAsia="Times New Roman"/>
          <w:color w:val="212121"/>
          <w:szCs w:val="24"/>
        </w:rPr>
        <w:t>μόνο αναγκαίο</w:t>
      </w:r>
      <w:r>
        <w:rPr>
          <w:rFonts w:eastAsia="Times New Roman"/>
          <w:color w:val="212121"/>
          <w:szCs w:val="24"/>
        </w:rPr>
        <w:t>,</w:t>
      </w:r>
      <w:r w:rsidRPr="00981676">
        <w:rPr>
          <w:rFonts w:eastAsia="Times New Roman"/>
          <w:color w:val="212121"/>
          <w:szCs w:val="24"/>
        </w:rPr>
        <w:t xml:space="preserve"> αλλά και αναπτυξιακό ή σύγχρονο</w:t>
      </w:r>
      <w:r>
        <w:rPr>
          <w:rFonts w:eastAsia="Times New Roman"/>
          <w:color w:val="212121"/>
          <w:szCs w:val="24"/>
        </w:rPr>
        <w:t>, καθώς δημιουργεί ένα νέο π</w:t>
      </w:r>
      <w:r w:rsidRPr="00981676">
        <w:rPr>
          <w:rFonts w:eastAsia="Times New Roman"/>
          <w:color w:val="212121"/>
          <w:szCs w:val="24"/>
        </w:rPr>
        <w:t xml:space="preserve">λαίσιο </w:t>
      </w:r>
      <w:proofErr w:type="spellStart"/>
      <w:r w:rsidRPr="00981676">
        <w:rPr>
          <w:rFonts w:eastAsia="Times New Roman"/>
          <w:color w:val="212121"/>
          <w:szCs w:val="24"/>
        </w:rPr>
        <w:t>αδειοδότησης</w:t>
      </w:r>
      <w:proofErr w:type="spellEnd"/>
      <w:r w:rsidRPr="00981676">
        <w:rPr>
          <w:rFonts w:eastAsia="Times New Roman"/>
          <w:color w:val="212121"/>
          <w:szCs w:val="24"/>
        </w:rPr>
        <w:t xml:space="preserve"> και αξιοποίησης των γεωθερμικών πεδίων</w:t>
      </w:r>
      <w:r>
        <w:rPr>
          <w:rFonts w:eastAsia="Times New Roman"/>
          <w:color w:val="212121"/>
          <w:szCs w:val="24"/>
        </w:rPr>
        <w:t>. Είναι</w:t>
      </w:r>
      <w:r w:rsidRPr="00981676">
        <w:rPr>
          <w:rFonts w:eastAsia="Times New Roman"/>
          <w:color w:val="212121"/>
          <w:szCs w:val="24"/>
        </w:rPr>
        <w:t xml:space="preserve"> ένας πολύπαθος τομέας</w:t>
      </w:r>
      <w:r>
        <w:rPr>
          <w:rFonts w:eastAsia="Times New Roman"/>
          <w:color w:val="212121"/>
          <w:szCs w:val="24"/>
        </w:rPr>
        <w:t>,</w:t>
      </w:r>
      <w:r w:rsidRPr="00981676">
        <w:rPr>
          <w:rFonts w:eastAsia="Times New Roman"/>
          <w:color w:val="212121"/>
          <w:szCs w:val="24"/>
        </w:rPr>
        <w:t xml:space="preserve"> ο οποίος</w:t>
      </w:r>
      <w:r>
        <w:rPr>
          <w:rFonts w:eastAsia="Times New Roman"/>
          <w:color w:val="212121"/>
          <w:szCs w:val="24"/>
        </w:rPr>
        <w:t>,</w:t>
      </w:r>
      <w:r w:rsidRPr="00981676">
        <w:rPr>
          <w:rFonts w:eastAsia="Times New Roman"/>
          <w:color w:val="212121"/>
          <w:szCs w:val="24"/>
        </w:rPr>
        <w:t xml:space="preserve"> </w:t>
      </w:r>
      <w:r>
        <w:rPr>
          <w:rFonts w:eastAsia="Times New Roman"/>
          <w:color w:val="212121"/>
          <w:szCs w:val="24"/>
        </w:rPr>
        <w:t>όμως,</w:t>
      </w:r>
      <w:r w:rsidRPr="00981676">
        <w:rPr>
          <w:rFonts w:eastAsia="Times New Roman"/>
          <w:color w:val="212121"/>
          <w:szCs w:val="24"/>
        </w:rPr>
        <w:t xml:space="preserve"> μπορεί </w:t>
      </w:r>
      <w:r w:rsidRPr="00981676">
        <w:rPr>
          <w:rFonts w:eastAsia="Times New Roman"/>
          <w:color w:val="212121"/>
          <w:szCs w:val="24"/>
        </w:rPr>
        <w:lastRenderedPageBreak/>
        <w:t>να συμβάλλει στην αξιοποίηση των εναλλακτικών μορφών ενέργειας</w:t>
      </w:r>
      <w:r>
        <w:rPr>
          <w:rFonts w:eastAsia="Times New Roman"/>
          <w:color w:val="212121"/>
          <w:szCs w:val="24"/>
        </w:rPr>
        <w:t>,</w:t>
      </w:r>
      <w:r w:rsidRPr="00981676">
        <w:rPr>
          <w:rFonts w:eastAsia="Times New Roman"/>
          <w:color w:val="212121"/>
          <w:szCs w:val="24"/>
        </w:rPr>
        <w:t xml:space="preserve"> στ</w:t>
      </w:r>
      <w:r>
        <w:rPr>
          <w:rFonts w:eastAsia="Times New Roman"/>
          <w:color w:val="212121"/>
          <w:szCs w:val="24"/>
        </w:rPr>
        <w:t>ην α</w:t>
      </w:r>
      <w:r>
        <w:rPr>
          <w:rFonts w:eastAsia="Times New Roman"/>
          <w:color w:val="212121"/>
          <w:szCs w:val="24"/>
        </w:rPr>
        <w:t>νάπτυξη μικρών και μεγάλων ε</w:t>
      </w:r>
      <w:r w:rsidRPr="00981676">
        <w:rPr>
          <w:rFonts w:eastAsia="Times New Roman"/>
          <w:color w:val="212121"/>
          <w:szCs w:val="24"/>
        </w:rPr>
        <w:t>πενδύσεων</w:t>
      </w:r>
      <w:r>
        <w:rPr>
          <w:rFonts w:eastAsia="Times New Roman"/>
          <w:color w:val="212121"/>
          <w:szCs w:val="24"/>
        </w:rPr>
        <w:t>,</w:t>
      </w:r>
      <w:r w:rsidRPr="00981676">
        <w:rPr>
          <w:rFonts w:eastAsia="Times New Roman"/>
          <w:color w:val="212121"/>
          <w:szCs w:val="24"/>
        </w:rPr>
        <w:t xml:space="preserve"> στην εξοικονόμηση χρημάτων για την κατανάλωση ενέργειας σε τοπικούς οικισμούς</w:t>
      </w:r>
      <w:r>
        <w:rPr>
          <w:rFonts w:eastAsia="Times New Roman"/>
          <w:color w:val="212121"/>
          <w:szCs w:val="24"/>
        </w:rPr>
        <w:t>, καθώς και στην ανάπτυξη της γ</w:t>
      </w:r>
      <w:r w:rsidRPr="00981676">
        <w:rPr>
          <w:rFonts w:eastAsia="Times New Roman"/>
          <w:color w:val="212121"/>
          <w:szCs w:val="24"/>
        </w:rPr>
        <w:t>εωργίας και του τουρισμού</w:t>
      </w:r>
      <w:r>
        <w:rPr>
          <w:rFonts w:eastAsia="Times New Roman"/>
          <w:color w:val="212121"/>
          <w:szCs w:val="24"/>
        </w:rPr>
        <w:t>.</w:t>
      </w:r>
    </w:p>
    <w:p w14:paraId="6A627DEE"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Π</w:t>
      </w:r>
      <w:r w:rsidRPr="00981676">
        <w:rPr>
          <w:rFonts w:eastAsia="Times New Roman"/>
          <w:color w:val="212121"/>
          <w:szCs w:val="24"/>
        </w:rPr>
        <w:t>αράλληλα</w:t>
      </w:r>
      <w:r>
        <w:rPr>
          <w:rFonts w:eastAsia="Times New Roman"/>
          <w:color w:val="212121"/>
          <w:szCs w:val="24"/>
        </w:rPr>
        <w:t>,</w:t>
      </w:r>
      <w:r w:rsidRPr="00981676">
        <w:rPr>
          <w:rFonts w:eastAsia="Times New Roman"/>
          <w:color w:val="212121"/>
          <w:szCs w:val="24"/>
        </w:rPr>
        <w:t xml:space="preserve"> στον τομέα των γεωλογικών μελετών</w:t>
      </w:r>
      <w:r>
        <w:rPr>
          <w:rFonts w:eastAsia="Times New Roman"/>
          <w:color w:val="212121"/>
          <w:szCs w:val="24"/>
        </w:rPr>
        <w:t>,</w:t>
      </w:r>
      <w:r w:rsidRPr="00981676">
        <w:rPr>
          <w:rFonts w:eastAsia="Times New Roman"/>
          <w:color w:val="212121"/>
          <w:szCs w:val="24"/>
        </w:rPr>
        <w:t xml:space="preserve"> ο νέος δημόσιος φορέας που συστήνεται</w:t>
      </w:r>
      <w:r>
        <w:rPr>
          <w:rFonts w:eastAsia="Times New Roman"/>
          <w:color w:val="212121"/>
          <w:szCs w:val="24"/>
        </w:rPr>
        <w:t>,</w:t>
      </w:r>
      <w:r w:rsidRPr="00981676">
        <w:rPr>
          <w:rFonts w:eastAsia="Times New Roman"/>
          <w:color w:val="212121"/>
          <w:szCs w:val="24"/>
        </w:rPr>
        <w:t xml:space="preserve"> θωρακίζει την πρόληψη</w:t>
      </w:r>
      <w:r>
        <w:rPr>
          <w:rFonts w:eastAsia="Times New Roman"/>
          <w:color w:val="212121"/>
          <w:szCs w:val="24"/>
        </w:rPr>
        <w:t>,</w:t>
      </w:r>
      <w:r w:rsidRPr="00981676">
        <w:rPr>
          <w:rFonts w:eastAsia="Times New Roman"/>
          <w:color w:val="212121"/>
          <w:szCs w:val="24"/>
        </w:rPr>
        <w:t xml:space="preserve"> την έρευνα και την αξιοποίηση των γεωλογικών ενεργειακών πόρων της χώρας</w:t>
      </w:r>
      <w:r>
        <w:rPr>
          <w:rFonts w:eastAsia="Times New Roman"/>
          <w:color w:val="212121"/>
          <w:szCs w:val="24"/>
        </w:rPr>
        <w:t>.</w:t>
      </w:r>
    </w:p>
    <w:p w14:paraId="6A627DEF"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Γ</w:t>
      </w:r>
      <w:r w:rsidRPr="00981676">
        <w:rPr>
          <w:rFonts w:eastAsia="Times New Roman"/>
          <w:color w:val="212121"/>
          <w:szCs w:val="24"/>
        </w:rPr>
        <w:t>ια όλους αυτούς τους λόγους</w:t>
      </w:r>
      <w:r>
        <w:rPr>
          <w:rFonts w:eastAsia="Times New Roman"/>
          <w:color w:val="212121"/>
          <w:szCs w:val="24"/>
        </w:rPr>
        <w:t>,</w:t>
      </w:r>
      <w:r w:rsidRPr="00981676">
        <w:rPr>
          <w:rFonts w:eastAsia="Times New Roman"/>
          <w:color w:val="212121"/>
          <w:szCs w:val="24"/>
        </w:rPr>
        <w:t xml:space="preserve"> κυρίες και κύριοι συνάδελφοι</w:t>
      </w:r>
      <w:r>
        <w:rPr>
          <w:rFonts w:eastAsia="Times New Roman"/>
          <w:color w:val="212121"/>
          <w:szCs w:val="24"/>
        </w:rPr>
        <w:t>,</w:t>
      </w:r>
      <w:r w:rsidRPr="00981676">
        <w:rPr>
          <w:rFonts w:eastAsia="Times New Roman"/>
          <w:color w:val="212121"/>
          <w:szCs w:val="24"/>
        </w:rPr>
        <w:t xml:space="preserve"> για τη δημιουργία νέων σύγχρονων εργαλείων και την αποδέσμε</w:t>
      </w:r>
      <w:r w:rsidRPr="00981676">
        <w:rPr>
          <w:rFonts w:eastAsia="Times New Roman"/>
          <w:color w:val="212121"/>
          <w:szCs w:val="24"/>
        </w:rPr>
        <w:t>υση από αγκυλώσεις του παρελθόντος</w:t>
      </w:r>
      <w:r>
        <w:rPr>
          <w:rFonts w:eastAsia="Times New Roman"/>
          <w:color w:val="212121"/>
          <w:szCs w:val="24"/>
        </w:rPr>
        <w:t xml:space="preserve">, για να γράψουμε άλλη μία σελίδα στη νέα </w:t>
      </w:r>
      <w:r w:rsidRPr="00981676">
        <w:rPr>
          <w:rFonts w:eastAsia="Times New Roman"/>
          <w:color w:val="212121"/>
          <w:szCs w:val="24"/>
        </w:rPr>
        <w:t>εποχή</w:t>
      </w:r>
      <w:r>
        <w:rPr>
          <w:rFonts w:eastAsia="Times New Roman"/>
          <w:color w:val="212121"/>
          <w:szCs w:val="24"/>
        </w:rPr>
        <w:t>, σ</w:t>
      </w:r>
      <w:r w:rsidRPr="00981676">
        <w:rPr>
          <w:rFonts w:eastAsia="Times New Roman"/>
          <w:color w:val="212121"/>
          <w:szCs w:val="24"/>
        </w:rPr>
        <w:t>ας καλώ να υπερψηφίσου</w:t>
      </w:r>
      <w:r>
        <w:rPr>
          <w:rFonts w:eastAsia="Times New Roman"/>
          <w:color w:val="212121"/>
          <w:szCs w:val="24"/>
        </w:rPr>
        <w:t xml:space="preserve">με </w:t>
      </w:r>
      <w:r w:rsidRPr="00981676">
        <w:rPr>
          <w:rFonts w:eastAsia="Times New Roman"/>
          <w:color w:val="212121"/>
          <w:szCs w:val="24"/>
        </w:rPr>
        <w:t>το προτεινόμενο σχέδιο νόμου</w:t>
      </w:r>
      <w:r>
        <w:rPr>
          <w:rFonts w:eastAsia="Times New Roman"/>
          <w:color w:val="212121"/>
          <w:szCs w:val="24"/>
        </w:rPr>
        <w:t>.</w:t>
      </w:r>
    </w:p>
    <w:p w14:paraId="6A627DF0" w14:textId="77777777" w:rsidR="00CD4C30" w:rsidRDefault="00DA53E9">
      <w:pPr>
        <w:spacing w:line="600" w:lineRule="auto"/>
        <w:ind w:firstLine="720"/>
        <w:jc w:val="both"/>
        <w:rPr>
          <w:rFonts w:eastAsia="Times New Roman"/>
          <w:color w:val="212121"/>
          <w:szCs w:val="24"/>
        </w:rPr>
      </w:pPr>
      <w:r w:rsidRPr="00981676">
        <w:rPr>
          <w:rFonts w:eastAsia="Times New Roman"/>
          <w:color w:val="212121"/>
          <w:szCs w:val="24"/>
        </w:rPr>
        <w:t>Ευχαριστώ</w:t>
      </w:r>
      <w:r>
        <w:rPr>
          <w:rFonts w:eastAsia="Times New Roman"/>
          <w:color w:val="212121"/>
          <w:szCs w:val="24"/>
        </w:rPr>
        <w:t>.</w:t>
      </w:r>
    </w:p>
    <w:p w14:paraId="6A627DF1" w14:textId="77777777" w:rsidR="00CD4C30" w:rsidRDefault="00DA53E9">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6A627DF2" w14:textId="77777777" w:rsidR="00CD4C30" w:rsidRDefault="00DA53E9">
      <w:pPr>
        <w:spacing w:line="600" w:lineRule="auto"/>
        <w:ind w:firstLine="720"/>
        <w:jc w:val="both"/>
        <w:rPr>
          <w:rFonts w:eastAsia="Times New Roman"/>
          <w:color w:val="212121"/>
          <w:szCs w:val="24"/>
        </w:rPr>
      </w:pPr>
      <w:r w:rsidRPr="00BE2336">
        <w:rPr>
          <w:rFonts w:eastAsia="Times New Roman"/>
          <w:b/>
          <w:color w:val="212121"/>
          <w:szCs w:val="24"/>
        </w:rPr>
        <w:lastRenderedPageBreak/>
        <w:t>ΠΡΟΕΔΡΕΥΩΝ (Νικήτας Κακλαμάνης):</w:t>
      </w:r>
      <w:r>
        <w:rPr>
          <w:rFonts w:eastAsia="Times New Roman"/>
          <w:color w:val="212121"/>
          <w:szCs w:val="24"/>
        </w:rPr>
        <w:t xml:space="preserve"> Τον λόγο έχει ο </w:t>
      </w:r>
      <w:r>
        <w:rPr>
          <w:rFonts w:eastAsia="Times New Roman"/>
          <w:color w:val="212121"/>
          <w:szCs w:val="24"/>
        </w:rPr>
        <w:t xml:space="preserve">εισηγητής </w:t>
      </w:r>
      <w:r>
        <w:rPr>
          <w:rFonts w:eastAsia="Times New Roman"/>
          <w:color w:val="212121"/>
          <w:szCs w:val="24"/>
        </w:rPr>
        <w:t>της</w:t>
      </w:r>
      <w:r>
        <w:rPr>
          <w:rFonts w:eastAsia="Times New Roman"/>
          <w:color w:val="212121"/>
          <w:szCs w:val="24"/>
        </w:rPr>
        <w:t xml:space="preserve"> Νέας Δημοκρατίας, ο Β</w:t>
      </w:r>
      <w:r w:rsidRPr="00981676">
        <w:rPr>
          <w:rFonts w:eastAsia="Times New Roman"/>
          <w:color w:val="212121"/>
          <w:szCs w:val="24"/>
        </w:rPr>
        <w:t xml:space="preserve">ουλευτής </w:t>
      </w:r>
      <w:r>
        <w:rPr>
          <w:rFonts w:eastAsia="Times New Roman"/>
          <w:color w:val="212121"/>
          <w:szCs w:val="24"/>
        </w:rPr>
        <w:t>κ. Κωνσταντίνος Σκρέκας.</w:t>
      </w:r>
    </w:p>
    <w:p w14:paraId="6A627DF3"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 xml:space="preserve">Θα έχετε και εσείς, κύριε Σκρέκα, μια σχετική ανοχή. </w:t>
      </w:r>
    </w:p>
    <w:p w14:paraId="6A627DF4"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 xml:space="preserve">Ορίστε, έχετε τον λόγο.  </w:t>
      </w:r>
    </w:p>
    <w:p w14:paraId="6A627DF5" w14:textId="77777777" w:rsidR="00CD4C30" w:rsidRDefault="00DA53E9">
      <w:pPr>
        <w:spacing w:line="600" w:lineRule="auto"/>
        <w:ind w:firstLine="720"/>
        <w:jc w:val="both"/>
        <w:rPr>
          <w:rFonts w:eastAsia="Times New Roman"/>
          <w:color w:val="212121"/>
          <w:szCs w:val="24"/>
        </w:rPr>
      </w:pPr>
      <w:r>
        <w:rPr>
          <w:rFonts w:eastAsia="Times New Roman"/>
          <w:b/>
          <w:color w:val="212121"/>
          <w:szCs w:val="24"/>
        </w:rPr>
        <w:t xml:space="preserve">ΚΩΝΣΤΑΝΤΙΝΟΣ ΣΚΡΕΚΑΣ: </w:t>
      </w:r>
      <w:r>
        <w:rPr>
          <w:rFonts w:eastAsia="Times New Roman"/>
          <w:color w:val="212121"/>
          <w:szCs w:val="24"/>
        </w:rPr>
        <w:t>Ευχαριστώ, κύριε Πρόεδρε.</w:t>
      </w:r>
    </w:p>
    <w:p w14:paraId="6A627DF6"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κατ’ αρχάς, πριν εισέλθω στην ανάλυσή μου </w:t>
      </w:r>
      <w:r>
        <w:rPr>
          <w:rFonts w:eastAsia="Times New Roman"/>
          <w:color w:val="212121"/>
          <w:szCs w:val="24"/>
        </w:rPr>
        <w:t xml:space="preserve">για το νομοσχέδιο που έχει καταθέσει η Κυβέρνηση, επιτρέψτε μου να αδράξω την ευκαιρία μετά τη δημοσιοποίηση του εισαγγελικού πορίσματος για την πυρκαγιά στο Μάτι και να πω ότι αυτή η καταστροφή, αυτό το ασύλληπτο </w:t>
      </w:r>
      <w:r w:rsidRPr="00981676">
        <w:rPr>
          <w:rFonts w:eastAsia="Times New Roman"/>
          <w:color w:val="212121"/>
          <w:szCs w:val="24"/>
        </w:rPr>
        <w:t>γεγονός</w:t>
      </w:r>
      <w:r>
        <w:rPr>
          <w:rFonts w:eastAsia="Times New Roman"/>
          <w:color w:val="212121"/>
          <w:szCs w:val="24"/>
        </w:rPr>
        <w:t>,</w:t>
      </w:r>
      <w:r w:rsidRPr="00981676">
        <w:rPr>
          <w:rFonts w:eastAsia="Times New Roman"/>
          <w:color w:val="212121"/>
          <w:szCs w:val="24"/>
        </w:rPr>
        <w:t xml:space="preserve"> όπου </w:t>
      </w:r>
      <w:r>
        <w:rPr>
          <w:rFonts w:eastAsia="Times New Roman"/>
          <w:color w:val="212121"/>
          <w:szCs w:val="24"/>
        </w:rPr>
        <w:t xml:space="preserve">εκατό συνάνθρωποί μας </w:t>
      </w:r>
      <w:r w:rsidRPr="00981676">
        <w:rPr>
          <w:rFonts w:eastAsia="Times New Roman"/>
          <w:color w:val="212121"/>
          <w:szCs w:val="24"/>
        </w:rPr>
        <w:t>έχασαν</w:t>
      </w:r>
      <w:r w:rsidRPr="00981676">
        <w:rPr>
          <w:rFonts w:eastAsia="Times New Roman"/>
          <w:color w:val="212121"/>
          <w:szCs w:val="24"/>
        </w:rPr>
        <w:t xml:space="preserve"> με τραγικό τρόπο τη ζωή </w:t>
      </w:r>
      <w:r>
        <w:rPr>
          <w:rFonts w:eastAsia="Times New Roman"/>
          <w:color w:val="212121"/>
          <w:szCs w:val="24"/>
        </w:rPr>
        <w:t>τους,</w:t>
      </w:r>
      <w:r w:rsidRPr="00981676">
        <w:rPr>
          <w:rFonts w:eastAsia="Times New Roman"/>
          <w:color w:val="212121"/>
          <w:szCs w:val="24"/>
        </w:rPr>
        <w:t xml:space="preserve"> αποδεικνύει περίτρανα</w:t>
      </w:r>
      <w:r>
        <w:rPr>
          <w:rFonts w:eastAsia="Times New Roman"/>
          <w:color w:val="212121"/>
          <w:szCs w:val="24"/>
        </w:rPr>
        <w:t>,</w:t>
      </w:r>
      <w:r w:rsidRPr="00981676">
        <w:rPr>
          <w:rFonts w:eastAsia="Times New Roman"/>
          <w:color w:val="212121"/>
          <w:szCs w:val="24"/>
        </w:rPr>
        <w:t xml:space="preserve"> δυστυχώς</w:t>
      </w:r>
      <w:r>
        <w:rPr>
          <w:rFonts w:eastAsia="Times New Roman"/>
          <w:color w:val="212121"/>
          <w:szCs w:val="24"/>
        </w:rPr>
        <w:t>,</w:t>
      </w:r>
      <w:r w:rsidRPr="00981676">
        <w:rPr>
          <w:rFonts w:eastAsia="Times New Roman"/>
          <w:color w:val="212121"/>
          <w:szCs w:val="24"/>
        </w:rPr>
        <w:t xml:space="preserve"> τα έντονα σημάδια αποσύνθεσης και διάλυσης</w:t>
      </w:r>
      <w:r>
        <w:rPr>
          <w:rFonts w:eastAsia="Times New Roman"/>
          <w:color w:val="212121"/>
          <w:szCs w:val="24"/>
        </w:rPr>
        <w:t>,</w:t>
      </w:r>
      <w:r w:rsidRPr="00981676">
        <w:rPr>
          <w:rFonts w:eastAsia="Times New Roman"/>
          <w:color w:val="212121"/>
          <w:szCs w:val="24"/>
        </w:rPr>
        <w:t xml:space="preserve"> στα οποία έχει περιέλθει ο κρατικός μηχανισμός </w:t>
      </w:r>
      <w:r>
        <w:rPr>
          <w:rFonts w:eastAsia="Times New Roman"/>
          <w:color w:val="212121"/>
          <w:szCs w:val="24"/>
        </w:rPr>
        <w:t>κατά την περίοδο διακυβέρνησης του κ.</w:t>
      </w:r>
      <w:r w:rsidRPr="00981676">
        <w:rPr>
          <w:rFonts w:eastAsia="Times New Roman"/>
          <w:color w:val="212121"/>
          <w:szCs w:val="24"/>
        </w:rPr>
        <w:t xml:space="preserve"> Τσίπρα</w:t>
      </w:r>
      <w:r>
        <w:rPr>
          <w:rFonts w:eastAsia="Times New Roman"/>
          <w:color w:val="212121"/>
          <w:szCs w:val="24"/>
        </w:rPr>
        <w:t>.</w:t>
      </w:r>
    </w:p>
    <w:p w14:paraId="6A627DF7"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lastRenderedPageBreak/>
        <w:t xml:space="preserve">Ο κ. </w:t>
      </w:r>
      <w:r w:rsidRPr="00981676">
        <w:rPr>
          <w:rFonts w:eastAsia="Times New Roman"/>
          <w:color w:val="212121"/>
          <w:szCs w:val="24"/>
        </w:rPr>
        <w:t>Τσίπρας</w:t>
      </w:r>
      <w:r>
        <w:rPr>
          <w:rFonts w:eastAsia="Times New Roman"/>
          <w:color w:val="212121"/>
          <w:szCs w:val="24"/>
        </w:rPr>
        <w:t xml:space="preserve">, κυρίες και κύριοι </w:t>
      </w:r>
      <w:r w:rsidRPr="00981676">
        <w:rPr>
          <w:rFonts w:eastAsia="Times New Roman"/>
          <w:color w:val="212121"/>
          <w:szCs w:val="24"/>
        </w:rPr>
        <w:t>συνάδελφοι</w:t>
      </w:r>
      <w:r>
        <w:rPr>
          <w:rFonts w:eastAsia="Times New Roman"/>
          <w:color w:val="212121"/>
          <w:szCs w:val="24"/>
        </w:rPr>
        <w:t>,</w:t>
      </w:r>
      <w:r w:rsidRPr="00981676">
        <w:rPr>
          <w:rFonts w:eastAsia="Times New Roman"/>
          <w:color w:val="212121"/>
          <w:szCs w:val="24"/>
        </w:rPr>
        <w:t xml:space="preserve"> δεν οφείλει </w:t>
      </w:r>
      <w:r>
        <w:rPr>
          <w:rFonts w:eastAsia="Times New Roman"/>
          <w:color w:val="212121"/>
          <w:szCs w:val="24"/>
        </w:rPr>
        <w:t>μία συγγνώμη μόνο σ</w:t>
      </w:r>
      <w:r w:rsidRPr="00981676">
        <w:rPr>
          <w:rFonts w:eastAsia="Times New Roman"/>
          <w:color w:val="212121"/>
          <w:szCs w:val="24"/>
        </w:rPr>
        <w:t xml:space="preserve">τους συγγενείς και τους φίλους των αδικοχαμένων συνανθρώπων </w:t>
      </w:r>
      <w:r>
        <w:rPr>
          <w:rFonts w:eastAsia="Times New Roman"/>
          <w:color w:val="212121"/>
          <w:szCs w:val="24"/>
        </w:rPr>
        <w:t>μας. Ο</w:t>
      </w:r>
      <w:r w:rsidRPr="00981676">
        <w:rPr>
          <w:rFonts w:eastAsia="Times New Roman"/>
          <w:color w:val="212121"/>
          <w:szCs w:val="24"/>
        </w:rPr>
        <w:t xml:space="preserve">φείλει </w:t>
      </w:r>
      <w:r>
        <w:rPr>
          <w:rFonts w:eastAsia="Times New Roman"/>
          <w:color w:val="212121"/>
          <w:szCs w:val="24"/>
        </w:rPr>
        <w:t xml:space="preserve">μία μεγάλη συγγνώμη </w:t>
      </w:r>
      <w:r w:rsidRPr="00981676">
        <w:rPr>
          <w:rFonts w:eastAsia="Times New Roman"/>
          <w:color w:val="212121"/>
          <w:szCs w:val="24"/>
        </w:rPr>
        <w:t xml:space="preserve">απέναντι στον ελληνικό λαό για το άθλιο θέατρο που έστησε εκείνη </w:t>
      </w:r>
      <w:r>
        <w:rPr>
          <w:rFonts w:eastAsia="Times New Roman"/>
          <w:color w:val="212121"/>
          <w:szCs w:val="24"/>
        </w:rPr>
        <w:t xml:space="preserve">την τραγική νύχτα, σε εκείνη τη σύσκεψη στο </w:t>
      </w:r>
      <w:r>
        <w:rPr>
          <w:rFonts w:eastAsia="Times New Roman"/>
          <w:color w:val="212121"/>
          <w:szCs w:val="24"/>
        </w:rPr>
        <w:t xml:space="preserve">αρχηγείο </w:t>
      </w:r>
      <w:r>
        <w:rPr>
          <w:rFonts w:eastAsia="Times New Roman"/>
          <w:color w:val="212121"/>
          <w:szCs w:val="24"/>
        </w:rPr>
        <w:t>της Π</w:t>
      </w:r>
      <w:r w:rsidRPr="00981676">
        <w:rPr>
          <w:rFonts w:eastAsia="Times New Roman"/>
          <w:color w:val="212121"/>
          <w:szCs w:val="24"/>
        </w:rPr>
        <w:t>υροσβεστ</w:t>
      </w:r>
      <w:r w:rsidRPr="00981676">
        <w:rPr>
          <w:rFonts w:eastAsia="Times New Roman"/>
          <w:color w:val="212121"/>
          <w:szCs w:val="24"/>
        </w:rPr>
        <w:t>ικής</w:t>
      </w:r>
      <w:r>
        <w:rPr>
          <w:rFonts w:eastAsia="Times New Roman"/>
          <w:color w:val="212121"/>
          <w:szCs w:val="24"/>
        </w:rPr>
        <w:t xml:space="preserve">, όπου </w:t>
      </w:r>
      <w:r w:rsidRPr="00981676">
        <w:rPr>
          <w:rFonts w:eastAsia="Times New Roman"/>
          <w:color w:val="212121"/>
          <w:szCs w:val="24"/>
        </w:rPr>
        <w:t xml:space="preserve">όλοι </w:t>
      </w:r>
      <w:r>
        <w:rPr>
          <w:rFonts w:eastAsia="Times New Roman"/>
          <w:color w:val="212121"/>
          <w:szCs w:val="24"/>
        </w:rPr>
        <w:t>δήθεν έκαναν ότι δεν γνώριζαν και όλοι α</w:t>
      </w:r>
      <w:r w:rsidRPr="00981676">
        <w:rPr>
          <w:rFonts w:eastAsia="Times New Roman"/>
          <w:color w:val="212121"/>
          <w:szCs w:val="24"/>
        </w:rPr>
        <w:t xml:space="preserve">ποδεδειγμένα γνώριζαν </w:t>
      </w:r>
      <w:r>
        <w:rPr>
          <w:rFonts w:eastAsia="Times New Roman"/>
          <w:color w:val="212121"/>
          <w:szCs w:val="24"/>
        </w:rPr>
        <w:t>τις</w:t>
      </w:r>
      <w:r w:rsidRPr="00981676">
        <w:rPr>
          <w:rFonts w:eastAsia="Times New Roman"/>
          <w:color w:val="212121"/>
          <w:szCs w:val="24"/>
        </w:rPr>
        <w:t xml:space="preserve"> τραγικές συνέπειες και τα αδικοχαμένα θύματα από εκείνη την τραγική πυρκαγιά</w:t>
      </w:r>
      <w:r>
        <w:rPr>
          <w:rFonts w:eastAsia="Times New Roman"/>
          <w:color w:val="212121"/>
          <w:szCs w:val="24"/>
        </w:rPr>
        <w:t>.</w:t>
      </w:r>
    </w:p>
    <w:p w14:paraId="6A627DF8"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Τ</w:t>
      </w:r>
      <w:r w:rsidRPr="00981676">
        <w:rPr>
          <w:rFonts w:eastAsia="Times New Roman"/>
          <w:color w:val="212121"/>
          <w:szCs w:val="24"/>
        </w:rPr>
        <w:t>ώρα</w:t>
      </w:r>
      <w:r>
        <w:rPr>
          <w:rFonts w:eastAsia="Times New Roman"/>
          <w:color w:val="212121"/>
          <w:szCs w:val="24"/>
        </w:rPr>
        <w:t>,</w:t>
      </w:r>
      <w:r w:rsidRPr="00981676">
        <w:rPr>
          <w:rFonts w:eastAsia="Times New Roman"/>
          <w:color w:val="212121"/>
          <w:szCs w:val="24"/>
        </w:rPr>
        <w:t xml:space="preserve"> σε ό</w:t>
      </w:r>
      <w:r>
        <w:rPr>
          <w:rFonts w:eastAsia="Times New Roman"/>
          <w:color w:val="212121"/>
          <w:szCs w:val="24"/>
        </w:rPr>
        <w:t>,</w:t>
      </w:r>
      <w:r w:rsidRPr="00981676">
        <w:rPr>
          <w:rFonts w:eastAsia="Times New Roman"/>
          <w:color w:val="212121"/>
          <w:szCs w:val="24"/>
        </w:rPr>
        <w:t xml:space="preserve">τι αφορά </w:t>
      </w:r>
      <w:r>
        <w:rPr>
          <w:rFonts w:eastAsia="Times New Roman"/>
          <w:color w:val="212121"/>
          <w:szCs w:val="24"/>
        </w:rPr>
        <w:t>σ</w:t>
      </w:r>
      <w:r w:rsidRPr="00981676">
        <w:rPr>
          <w:rFonts w:eastAsia="Times New Roman"/>
          <w:color w:val="212121"/>
          <w:szCs w:val="24"/>
        </w:rPr>
        <w:t>το νομοσχέδιο που συζητούμε σήμερα</w:t>
      </w:r>
      <w:r>
        <w:rPr>
          <w:rFonts w:eastAsia="Times New Roman"/>
          <w:color w:val="212121"/>
          <w:szCs w:val="24"/>
        </w:rPr>
        <w:t>,</w:t>
      </w:r>
      <w:r w:rsidRPr="00981676">
        <w:rPr>
          <w:rFonts w:eastAsia="Times New Roman"/>
          <w:color w:val="212121"/>
          <w:szCs w:val="24"/>
        </w:rPr>
        <w:t xml:space="preserve"> επιτρέψτε μου να ξεκινήσω με το θέμα το</w:t>
      </w:r>
      <w:r w:rsidRPr="00981676">
        <w:rPr>
          <w:rFonts w:eastAsia="Times New Roman"/>
          <w:color w:val="212121"/>
          <w:szCs w:val="24"/>
        </w:rPr>
        <w:t>υ ιδιοκτησιακού διαχωρισμού της ΔΕΠΑ</w:t>
      </w:r>
      <w:r>
        <w:rPr>
          <w:rFonts w:eastAsia="Times New Roman"/>
          <w:color w:val="212121"/>
          <w:szCs w:val="24"/>
        </w:rPr>
        <w:t>,</w:t>
      </w:r>
      <w:r w:rsidRPr="00981676">
        <w:rPr>
          <w:rFonts w:eastAsia="Times New Roman"/>
          <w:color w:val="212121"/>
          <w:szCs w:val="24"/>
        </w:rPr>
        <w:t xml:space="preserve"> που είναι πάρα πολύ σημαντικό</w:t>
      </w:r>
      <w:r>
        <w:rPr>
          <w:rFonts w:eastAsia="Times New Roman"/>
          <w:color w:val="212121"/>
          <w:szCs w:val="24"/>
        </w:rPr>
        <w:t>,</w:t>
      </w:r>
      <w:r w:rsidRPr="00981676">
        <w:rPr>
          <w:rFonts w:eastAsia="Times New Roman"/>
          <w:color w:val="212121"/>
          <w:szCs w:val="24"/>
        </w:rPr>
        <w:t xml:space="preserve"> γιατί αφορά </w:t>
      </w:r>
      <w:r>
        <w:rPr>
          <w:rFonts w:eastAsia="Times New Roman"/>
          <w:color w:val="212121"/>
          <w:szCs w:val="24"/>
        </w:rPr>
        <w:t>σ</w:t>
      </w:r>
      <w:r w:rsidRPr="00981676">
        <w:rPr>
          <w:rFonts w:eastAsia="Times New Roman"/>
          <w:color w:val="212121"/>
          <w:szCs w:val="24"/>
        </w:rPr>
        <w:t>τον ενεργειακό κλάδο</w:t>
      </w:r>
      <w:r>
        <w:rPr>
          <w:rFonts w:eastAsia="Times New Roman"/>
          <w:color w:val="212121"/>
          <w:szCs w:val="24"/>
        </w:rPr>
        <w:t xml:space="preserve">. </w:t>
      </w:r>
    </w:p>
    <w:p w14:paraId="6A627DF9"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Ξ</w:t>
      </w:r>
      <w:r w:rsidRPr="00981676">
        <w:rPr>
          <w:rFonts w:eastAsia="Times New Roman"/>
          <w:color w:val="212121"/>
          <w:szCs w:val="24"/>
        </w:rPr>
        <w:t>έρετε πάρα πολύ καλά</w:t>
      </w:r>
      <w:r>
        <w:rPr>
          <w:rFonts w:eastAsia="Times New Roman"/>
          <w:color w:val="212121"/>
          <w:szCs w:val="24"/>
        </w:rPr>
        <w:t xml:space="preserve">, κυρίες και κύριοι συνάδελφοι και κύριε </w:t>
      </w:r>
      <w:r w:rsidRPr="00981676">
        <w:rPr>
          <w:rFonts w:eastAsia="Times New Roman"/>
          <w:color w:val="212121"/>
          <w:szCs w:val="24"/>
        </w:rPr>
        <w:t>Υπουργέ</w:t>
      </w:r>
      <w:r>
        <w:rPr>
          <w:rFonts w:eastAsia="Times New Roman"/>
          <w:color w:val="212121"/>
          <w:szCs w:val="24"/>
        </w:rPr>
        <w:t>,</w:t>
      </w:r>
      <w:r w:rsidRPr="00981676">
        <w:rPr>
          <w:rFonts w:eastAsia="Times New Roman"/>
          <w:color w:val="212121"/>
          <w:szCs w:val="24"/>
        </w:rPr>
        <w:t xml:space="preserve"> ότι η ανάπτυξη της χώρας </w:t>
      </w:r>
      <w:r>
        <w:rPr>
          <w:rFonts w:eastAsia="Times New Roman"/>
          <w:color w:val="212121"/>
          <w:szCs w:val="24"/>
        </w:rPr>
        <w:t>εν πολλοίς</w:t>
      </w:r>
      <w:r w:rsidRPr="00981676">
        <w:rPr>
          <w:rFonts w:eastAsia="Times New Roman"/>
          <w:color w:val="212121"/>
          <w:szCs w:val="24"/>
        </w:rPr>
        <w:t xml:space="preserve"> περνάει μέσα από την καλή λειτουργία του ενε</w:t>
      </w:r>
      <w:r w:rsidRPr="00981676">
        <w:rPr>
          <w:rFonts w:eastAsia="Times New Roman"/>
          <w:color w:val="212121"/>
          <w:szCs w:val="24"/>
        </w:rPr>
        <w:t>ργειακού κλάδου</w:t>
      </w:r>
      <w:r>
        <w:rPr>
          <w:rFonts w:eastAsia="Times New Roman"/>
          <w:color w:val="212121"/>
          <w:szCs w:val="24"/>
        </w:rPr>
        <w:t>, την ασφάλεια ε</w:t>
      </w:r>
      <w:r w:rsidRPr="00981676">
        <w:rPr>
          <w:rFonts w:eastAsia="Times New Roman"/>
          <w:color w:val="212121"/>
          <w:szCs w:val="24"/>
        </w:rPr>
        <w:t>φοδιασμού της χώρας με ενέργεια και την παροχή ενέργεια</w:t>
      </w:r>
      <w:r>
        <w:rPr>
          <w:rFonts w:eastAsia="Times New Roman"/>
          <w:color w:val="212121"/>
          <w:szCs w:val="24"/>
        </w:rPr>
        <w:t>ς</w:t>
      </w:r>
      <w:r w:rsidRPr="00981676">
        <w:rPr>
          <w:rFonts w:eastAsia="Times New Roman"/>
          <w:color w:val="212121"/>
          <w:szCs w:val="24"/>
        </w:rPr>
        <w:t xml:space="preserve"> και στην παραγωγική βάση </w:t>
      </w:r>
      <w:r>
        <w:rPr>
          <w:rFonts w:eastAsia="Times New Roman"/>
          <w:color w:val="212121"/>
          <w:szCs w:val="24"/>
        </w:rPr>
        <w:t xml:space="preserve">της </w:t>
      </w:r>
      <w:r w:rsidRPr="00981676">
        <w:rPr>
          <w:rFonts w:eastAsia="Times New Roman"/>
          <w:color w:val="212121"/>
          <w:szCs w:val="24"/>
        </w:rPr>
        <w:t>χώρας</w:t>
      </w:r>
      <w:r>
        <w:rPr>
          <w:rFonts w:eastAsia="Times New Roman"/>
          <w:color w:val="212121"/>
          <w:szCs w:val="24"/>
        </w:rPr>
        <w:t>,</w:t>
      </w:r>
      <w:r w:rsidRPr="00981676">
        <w:rPr>
          <w:rFonts w:eastAsia="Times New Roman"/>
          <w:color w:val="212121"/>
          <w:szCs w:val="24"/>
        </w:rPr>
        <w:t xml:space="preserve"> αλλά και στα νοικοκυριά </w:t>
      </w:r>
      <w:r>
        <w:rPr>
          <w:rFonts w:eastAsia="Times New Roman"/>
          <w:color w:val="212121"/>
          <w:szCs w:val="24"/>
        </w:rPr>
        <w:t xml:space="preserve">αυτής </w:t>
      </w:r>
      <w:r w:rsidRPr="00981676">
        <w:rPr>
          <w:rFonts w:eastAsia="Times New Roman"/>
          <w:color w:val="212121"/>
          <w:szCs w:val="24"/>
        </w:rPr>
        <w:t>της χώρας</w:t>
      </w:r>
      <w:r>
        <w:rPr>
          <w:rFonts w:eastAsia="Times New Roman"/>
          <w:color w:val="212121"/>
          <w:szCs w:val="24"/>
        </w:rPr>
        <w:t>,</w:t>
      </w:r>
      <w:r w:rsidRPr="00981676">
        <w:rPr>
          <w:rFonts w:eastAsia="Times New Roman"/>
          <w:color w:val="212121"/>
          <w:szCs w:val="24"/>
        </w:rPr>
        <w:t xml:space="preserve"> σε χαμηλές τιμές</w:t>
      </w:r>
      <w:r>
        <w:rPr>
          <w:rFonts w:eastAsia="Times New Roman"/>
          <w:color w:val="212121"/>
          <w:szCs w:val="24"/>
        </w:rPr>
        <w:t xml:space="preserve">. </w:t>
      </w:r>
    </w:p>
    <w:p w14:paraId="6A627DFA"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lastRenderedPageBreak/>
        <w:t>Τι κάνει σήμερα η Κυβέρνηση με αυτό το νομοσχέδιο; Π</w:t>
      </w:r>
      <w:r w:rsidRPr="00981676">
        <w:rPr>
          <w:rFonts w:eastAsia="Times New Roman"/>
          <w:color w:val="212121"/>
          <w:szCs w:val="24"/>
        </w:rPr>
        <w:t>ροχωράει σε έναν ιδι</w:t>
      </w:r>
      <w:r w:rsidRPr="00981676">
        <w:rPr>
          <w:rFonts w:eastAsia="Times New Roman"/>
          <w:color w:val="212121"/>
          <w:szCs w:val="24"/>
        </w:rPr>
        <w:t>οκτησιακό διαχωρισμό</w:t>
      </w:r>
      <w:r>
        <w:rPr>
          <w:rFonts w:eastAsia="Times New Roman"/>
          <w:color w:val="212121"/>
          <w:szCs w:val="24"/>
        </w:rPr>
        <w:t xml:space="preserve">, </w:t>
      </w:r>
      <w:r w:rsidRPr="00981676">
        <w:rPr>
          <w:rFonts w:eastAsia="Times New Roman"/>
          <w:color w:val="212121"/>
          <w:szCs w:val="24"/>
        </w:rPr>
        <w:t xml:space="preserve">διαχωρίζοντας τις υπηρεσίες διανομής και τα δίκτυα διανομής φυσικού αερίου </w:t>
      </w:r>
      <w:r>
        <w:rPr>
          <w:rFonts w:eastAsia="Times New Roman"/>
          <w:color w:val="212121"/>
          <w:szCs w:val="24"/>
        </w:rPr>
        <w:t>από</w:t>
      </w:r>
      <w:r w:rsidRPr="00981676">
        <w:rPr>
          <w:rFonts w:eastAsia="Times New Roman"/>
          <w:color w:val="212121"/>
          <w:szCs w:val="24"/>
        </w:rPr>
        <w:t xml:space="preserve"> τις υπηρεσίες και τα προϊόντα πώλησης και εμπορίας φυσικού αερίου</w:t>
      </w:r>
      <w:r>
        <w:rPr>
          <w:rFonts w:eastAsia="Times New Roman"/>
          <w:color w:val="212121"/>
          <w:szCs w:val="24"/>
        </w:rPr>
        <w:t>. Για ν</w:t>
      </w:r>
      <w:r w:rsidRPr="00981676">
        <w:rPr>
          <w:rFonts w:eastAsia="Times New Roman"/>
          <w:color w:val="212121"/>
          <w:szCs w:val="24"/>
        </w:rPr>
        <w:t>α το πω πιο καλά</w:t>
      </w:r>
      <w:r>
        <w:rPr>
          <w:rFonts w:eastAsia="Times New Roman"/>
          <w:color w:val="212121"/>
          <w:szCs w:val="24"/>
        </w:rPr>
        <w:t>,</w:t>
      </w:r>
      <w:r w:rsidRPr="00981676">
        <w:rPr>
          <w:rFonts w:eastAsia="Times New Roman"/>
          <w:color w:val="212121"/>
          <w:szCs w:val="24"/>
        </w:rPr>
        <w:t xml:space="preserve"> διαχωρίζει τις ρυθμιζόμενες υπηρεσίες από τις μη ρυθμιζόμενες υπη</w:t>
      </w:r>
      <w:r w:rsidRPr="00981676">
        <w:rPr>
          <w:rFonts w:eastAsia="Times New Roman"/>
          <w:color w:val="212121"/>
          <w:szCs w:val="24"/>
        </w:rPr>
        <w:t>ρεσίες</w:t>
      </w:r>
      <w:r>
        <w:rPr>
          <w:rFonts w:eastAsia="Times New Roman"/>
          <w:color w:val="212121"/>
          <w:szCs w:val="24"/>
        </w:rPr>
        <w:t xml:space="preserve">. </w:t>
      </w:r>
    </w:p>
    <w:p w14:paraId="6A627DFB"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Τι εννοούμε με τον όρο «ρυθμιζόμενε</w:t>
      </w:r>
      <w:r w:rsidRPr="00981676">
        <w:rPr>
          <w:rFonts w:eastAsia="Times New Roman"/>
          <w:color w:val="212121"/>
          <w:szCs w:val="24"/>
        </w:rPr>
        <w:t xml:space="preserve">ς </w:t>
      </w:r>
      <w:r>
        <w:rPr>
          <w:rFonts w:eastAsia="Times New Roman"/>
          <w:color w:val="212121"/>
          <w:szCs w:val="24"/>
        </w:rPr>
        <w:t>υπηρεσίες», κυρίες και κύριοι Βουλευτές; Εννοούμε ότι όλα τα</w:t>
      </w:r>
      <w:r w:rsidRPr="00981676">
        <w:rPr>
          <w:rFonts w:eastAsia="Times New Roman"/>
          <w:color w:val="212121"/>
          <w:szCs w:val="24"/>
        </w:rPr>
        <w:t xml:space="preserve"> δίκτυα μεταφοράς ενέργειας </w:t>
      </w:r>
      <w:r>
        <w:rPr>
          <w:rFonts w:eastAsia="Times New Roman"/>
          <w:color w:val="212121"/>
          <w:szCs w:val="24"/>
        </w:rPr>
        <w:t>-είτε α</w:t>
      </w:r>
      <w:r w:rsidRPr="00981676">
        <w:rPr>
          <w:rFonts w:eastAsia="Times New Roman"/>
          <w:color w:val="212121"/>
          <w:szCs w:val="24"/>
        </w:rPr>
        <w:t xml:space="preserve">υτή είναι φυσικού αερίου </w:t>
      </w:r>
      <w:r>
        <w:rPr>
          <w:rFonts w:eastAsia="Times New Roman"/>
          <w:color w:val="212121"/>
          <w:szCs w:val="24"/>
        </w:rPr>
        <w:t>είτε είναι ηλεκτρικής ε</w:t>
      </w:r>
      <w:r w:rsidRPr="00981676">
        <w:rPr>
          <w:rFonts w:eastAsia="Times New Roman"/>
          <w:color w:val="212121"/>
          <w:szCs w:val="24"/>
        </w:rPr>
        <w:t>νέργειας</w:t>
      </w:r>
      <w:r>
        <w:rPr>
          <w:rFonts w:eastAsia="Times New Roman"/>
          <w:color w:val="212121"/>
          <w:szCs w:val="24"/>
        </w:rPr>
        <w:t>-</w:t>
      </w:r>
      <w:r w:rsidRPr="00981676">
        <w:rPr>
          <w:rFonts w:eastAsia="Times New Roman"/>
          <w:color w:val="212121"/>
          <w:szCs w:val="24"/>
        </w:rPr>
        <w:t xml:space="preserve"> αποζημιώνονται με έναν σταθερό τρόπο</w:t>
      </w:r>
      <w:r>
        <w:rPr>
          <w:rFonts w:eastAsia="Times New Roman"/>
          <w:color w:val="212121"/>
          <w:szCs w:val="24"/>
        </w:rPr>
        <w:t>,</w:t>
      </w:r>
      <w:r w:rsidRPr="00981676">
        <w:rPr>
          <w:rFonts w:eastAsia="Times New Roman"/>
          <w:color w:val="212121"/>
          <w:szCs w:val="24"/>
        </w:rPr>
        <w:t xml:space="preserve"> μέσα από ένα</w:t>
      </w:r>
      <w:r>
        <w:rPr>
          <w:rFonts w:eastAsia="Times New Roman"/>
          <w:color w:val="212121"/>
          <w:szCs w:val="24"/>
        </w:rPr>
        <w:t xml:space="preserve"> σταθερό ποσοστό αποζημίωσης επί του </w:t>
      </w:r>
      <w:proofErr w:type="spellStart"/>
      <w:r>
        <w:rPr>
          <w:rFonts w:eastAsia="Times New Roman"/>
          <w:color w:val="212121"/>
          <w:szCs w:val="24"/>
        </w:rPr>
        <w:t>επενδεδυμένου</w:t>
      </w:r>
      <w:proofErr w:type="spellEnd"/>
      <w:r>
        <w:rPr>
          <w:rFonts w:eastAsia="Times New Roman"/>
          <w:color w:val="212121"/>
          <w:szCs w:val="24"/>
        </w:rPr>
        <w:t xml:space="preserve"> </w:t>
      </w:r>
      <w:r w:rsidRPr="00981676">
        <w:rPr>
          <w:rFonts w:eastAsia="Times New Roman"/>
          <w:color w:val="212121"/>
          <w:szCs w:val="24"/>
        </w:rPr>
        <w:t>κεφαλαίου</w:t>
      </w:r>
      <w:r>
        <w:rPr>
          <w:rFonts w:eastAsia="Times New Roman"/>
          <w:color w:val="212121"/>
          <w:szCs w:val="24"/>
        </w:rPr>
        <w:t>. Δ</w:t>
      </w:r>
      <w:r w:rsidRPr="00981676">
        <w:rPr>
          <w:rFonts w:eastAsia="Times New Roman"/>
          <w:color w:val="212121"/>
          <w:szCs w:val="24"/>
        </w:rPr>
        <w:t>ηλαδή</w:t>
      </w:r>
      <w:r>
        <w:rPr>
          <w:rFonts w:eastAsia="Times New Roman"/>
          <w:color w:val="212121"/>
          <w:szCs w:val="24"/>
        </w:rPr>
        <w:t>,</w:t>
      </w:r>
      <w:r w:rsidRPr="00981676">
        <w:rPr>
          <w:rFonts w:eastAsia="Times New Roman"/>
          <w:color w:val="212121"/>
          <w:szCs w:val="24"/>
        </w:rPr>
        <w:t xml:space="preserve"> </w:t>
      </w:r>
      <w:r>
        <w:rPr>
          <w:rFonts w:eastAsia="Times New Roman"/>
          <w:color w:val="212121"/>
          <w:szCs w:val="24"/>
        </w:rPr>
        <w:t xml:space="preserve">αν </w:t>
      </w:r>
      <w:r w:rsidRPr="00981676">
        <w:rPr>
          <w:rFonts w:eastAsia="Times New Roman"/>
          <w:color w:val="212121"/>
          <w:szCs w:val="24"/>
        </w:rPr>
        <w:t>η εταιρεία</w:t>
      </w:r>
      <w:r>
        <w:rPr>
          <w:rFonts w:eastAsia="Times New Roman"/>
          <w:color w:val="212121"/>
          <w:szCs w:val="24"/>
        </w:rPr>
        <w:t>,</w:t>
      </w:r>
      <w:r w:rsidRPr="00981676">
        <w:rPr>
          <w:rFonts w:eastAsia="Times New Roman"/>
          <w:color w:val="212121"/>
          <w:szCs w:val="24"/>
        </w:rPr>
        <w:t xml:space="preserve"> η οποία έρχεται και κατασκευάζει τους αγωγούς διανομής φυσικού αερίου</w:t>
      </w:r>
      <w:r>
        <w:rPr>
          <w:rFonts w:eastAsia="Times New Roman"/>
          <w:color w:val="212121"/>
          <w:szCs w:val="24"/>
        </w:rPr>
        <w:t>,</w:t>
      </w:r>
      <w:r w:rsidRPr="00981676">
        <w:rPr>
          <w:rFonts w:eastAsia="Times New Roman"/>
          <w:color w:val="212121"/>
          <w:szCs w:val="24"/>
        </w:rPr>
        <w:t xml:space="preserve"> επενδύσει</w:t>
      </w:r>
      <w:r>
        <w:rPr>
          <w:rFonts w:eastAsia="Times New Roman"/>
          <w:color w:val="212121"/>
          <w:szCs w:val="24"/>
        </w:rPr>
        <w:t>,</w:t>
      </w:r>
      <w:r w:rsidRPr="00981676">
        <w:rPr>
          <w:rFonts w:eastAsia="Times New Roman"/>
          <w:color w:val="212121"/>
          <w:szCs w:val="24"/>
        </w:rPr>
        <w:t xml:space="preserve"> για παράδειγμα</w:t>
      </w:r>
      <w:r>
        <w:rPr>
          <w:rFonts w:eastAsia="Times New Roman"/>
          <w:color w:val="212121"/>
          <w:szCs w:val="24"/>
        </w:rPr>
        <w:t>,</w:t>
      </w:r>
      <w:r w:rsidRPr="00981676">
        <w:rPr>
          <w:rFonts w:eastAsia="Times New Roman"/>
          <w:color w:val="212121"/>
          <w:szCs w:val="24"/>
        </w:rPr>
        <w:t xml:space="preserve"> </w:t>
      </w:r>
      <w:r>
        <w:rPr>
          <w:rFonts w:eastAsia="Times New Roman"/>
          <w:color w:val="212121"/>
          <w:szCs w:val="24"/>
        </w:rPr>
        <w:t>1</w:t>
      </w:r>
      <w:r>
        <w:rPr>
          <w:rFonts w:eastAsia="Times New Roman"/>
          <w:color w:val="212121"/>
          <w:szCs w:val="24"/>
        </w:rPr>
        <w:t xml:space="preserve">.000.000.000 </w:t>
      </w:r>
      <w:r w:rsidRPr="00981676">
        <w:rPr>
          <w:rFonts w:eastAsia="Times New Roman"/>
          <w:color w:val="212121"/>
          <w:szCs w:val="24"/>
        </w:rPr>
        <w:t>ευρώ</w:t>
      </w:r>
      <w:r>
        <w:rPr>
          <w:rFonts w:eastAsia="Times New Roman"/>
          <w:color w:val="212121"/>
          <w:szCs w:val="24"/>
        </w:rPr>
        <w:t>,</w:t>
      </w:r>
      <w:r w:rsidRPr="00981676">
        <w:rPr>
          <w:rFonts w:eastAsia="Times New Roman"/>
          <w:color w:val="212121"/>
          <w:szCs w:val="24"/>
        </w:rPr>
        <w:t xml:space="preserve"> στη συν</w:t>
      </w:r>
      <w:r>
        <w:rPr>
          <w:rFonts w:eastAsia="Times New Roman"/>
          <w:color w:val="212121"/>
          <w:szCs w:val="24"/>
        </w:rPr>
        <w:t xml:space="preserve">έχεια, μέσα από την </w:t>
      </w:r>
      <w:r>
        <w:rPr>
          <w:rFonts w:eastAsia="Times New Roman"/>
          <w:color w:val="212121"/>
          <w:szCs w:val="24"/>
        </w:rPr>
        <w:t>ρ</w:t>
      </w:r>
      <w:r>
        <w:rPr>
          <w:rFonts w:eastAsia="Times New Roman"/>
          <w:color w:val="212121"/>
          <w:szCs w:val="24"/>
        </w:rPr>
        <w:t xml:space="preserve">υθμιστική </w:t>
      </w:r>
      <w:r>
        <w:rPr>
          <w:rFonts w:eastAsia="Times New Roman"/>
          <w:color w:val="212121"/>
          <w:szCs w:val="24"/>
        </w:rPr>
        <w:t>α</w:t>
      </w:r>
      <w:r>
        <w:rPr>
          <w:rFonts w:eastAsia="Times New Roman"/>
          <w:color w:val="212121"/>
          <w:szCs w:val="24"/>
        </w:rPr>
        <w:t xml:space="preserve">ρχή </w:t>
      </w:r>
      <w:r>
        <w:rPr>
          <w:rFonts w:eastAsia="Times New Roman"/>
          <w:color w:val="212121"/>
          <w:szCs w:val="24"/>
        </w:rPr>
        <w:t>ε</w:t>
      </w:r>
      <w:r w:rsidRPr="00981676">
        <w:rPr>
          <w:rFonts w:eastAsia="Times New Roman"/>
          <w:color w:val="212121"/>
          <w:szCs w:val="24"/>
        </w:rPr>
        <w:t>νέργε</w:t>
      </w:r>
      <w:r>
        <w:rPr>
          <w:rFonts w:eastAsia="Times New Roman"/>
          <w:color w:val="212121"/>
          <w:szCs w:val="24"/>
        </w:rPr>
        <w:t xml:space="preserve">ιας </w:t>
      </w:r>
      <w:r>
        <w:rPr>
          <w:rFonts w:eastAsia="Times New Roman"/>
          <w:color w:val="212121"/>
          <w:szCs w:val="24"/>
        </w:rPr>
        <w:t>που ελέγχεται 100% από την π</w:t>
      </w:r>
      <w:r w:rsidRPr="00981676">
        <w:rPr>
          <w:rFonts w:eastAsia="Times New Roman"/>
          <w:color w:val="212121"/>
          <w:szCs w:val="24"/>
        </w:rPr>
        <w:t>ολιτεία</w:t>
      </w:r>
      <w:r>
        <w:rPr>
          <w:rFonts w:eastAsia="Times New Roman"/>
          <w:color w:val="212121"/>
          <w:szCs w:val="24"/>
        </w:rPr>
        <w:t>,</w:t>
      </w:r>
      <w:r w:rsidRPr="00981676">
        <w:rPr>
          <w:rFonts w:eastAsia="Times New Roman"/>
          <w:color w:val="212121"/>
          <w:szCs w:val="24"/>
        </w:rPr>
        <w:t xml:space="preserve"> ορίζεται ένα σταθερό ποσοστό απόδοσης</w:t>
      </w:r>
      <w:r>
        <w:rPr>
          <w:rFonts w:eastAsia="Times New Roman"/>
          <w:color w:val="212121"/>
          <w:szCs w:val="24"/>
        </w:rPr>
        <w:t xml:space="preserve"> </w:t>
      </w:r>
      <w:r w:rsidRPr="00981676">
        <w:rPr>
          <w:rFonts w:eastAsia="Times New Roman"/>
          <w:color w:val="212121"/>
          <w:szCs w:val="24"/>
        </w:rPr>
        <w:t>επί του ποσού που αυτή η εταιρεία έχει επενδύσει για να κατασκευάσει τα δίκτυα</w:t>
      </w:r>
      <w:r>
        <w:rPr>
          <w:rFonts w:eastAsia="Times New Roman"/>
          <w:color w:val="212121"/>
          <w:szCs w:val="24"/>
        </w:rPr>
        <w:t>.</w:t>
      </w:r>
    </w:p>
    <w:p w14:paraId="6A627DFC"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lastRenderedPageBreak/>
        <w:t>Τι κάνει η Κ</w:t>
      </w:r>
      <w:r w:rsidRPr="00981676">
        <w:rPr>
          <w:rFonts w:eastAsia="Times New Roman"/>
          <w:color w:val="212121"/>
          <w:szCs w:val="24"/>
        </w:rPr>
        <w:t>υβέρνηση</w:t>
      </w:r>
      <w:r>
        <w:rPr>
          <w:rFonts w:eastAsia="Times New Roman"/>
          <w:color w:val="212121"/>
          <w:szCs w:val="24"/>
        </w:rPr>
        <w:t>; Δημιουργεί δύο</w:t>
      </w:r>
      <w:r w:rsidRPr="00981676">
        <w:rPr>
          <w:rFonts w:eastAsia="Times New Roman"/>
          <w:color w:val="212121"/>
          <w:szCs w:val="24"/>
        </w:rPr>
        <w:t xml:space="preserve"> εταιρείες</w:t>
      </w:r>
      <w:r>
        <w:rPr>
          <w:rFonts w:eastAsia="Times New Roman"/>
          <w:color w:val="212121"/>
          <w:szCs w:val="24"/>
        </w:rPr>
        <w:t xml:space="preserve">, δύο </w:t>
      </w:r>
      <w:r w:rsidRPr="00981676">
        <w:rPr>
          <w:rFonts w:eastAsia="Times New Roman"/>
          <w:color w:val="212121"/>
          <w:szCs w:val="24"/>
        </w:rPr>
        <w:t>νομικά πρόσωπα</w:t>
      </w:r>
      <w:r>
        <w:rPr>
          <w:rFonts w:eastAsia="Times New Roman"/>
          <w:color w:val="212121"/>
          <w:szCs w:val="24"/>
        </w:rPr>
        <w:t>, τη ΔΕΠΑ Υ</w:t>
      </w:r>
      <w:r w:rsidRPr="00981676">
        <w:rPr>
          <w:rFonts w:eastAsia="Times New Roman"/>
          <w:color w:val="212121"/>
          <w:szCs w:val="24"/>
        </w:rPr>
        <w:t xml:space="preserve">ποδομών και τη ΔΕΠΑ </w:t>
      </w:r>
      <w:r>
        <w:rPr>
          <w:rFonts w:eastAsia="Times New Roman"/>
          <w:color w:val="212121"/>
          <w:szCs w:val="24"/>
        </w:rPr>
        <w:t>Εμπο</w:t>
      </w:r>
      <w:r>
        <w:rPr>
          <w:rFonts w:eastAsia="Times New Roman"/>
          <w:color w:val="212121"/>
          <w:szCs w:val="24"/>
        </w:rPr>
        <w:t xml:space="preserve">ρίας. Στη ΔΕΠΑ Υποδομών </w:t>
      </w:r>
      <w:r w:rsidRPr="00981676">
        <w:rPr>
          <w:rFonts w:eastAsia="Times New Roman"/>
          <w:color w:val="212121"/>
          <w:szCs w:val="24"/>
        </w:rPr>
        <w:t>περνάει όλα τα δίκτυα διανομής της Αττικής</w:t>
      </w:r>
      <w:r>
        <w:rPr>
          <w:rFonts w:eastAsia="Times New Roman"/>
          <w:color w:val="212121"/>
          <w:szCs w:val="24"/>
        </w:rPr>
        <w:t>,</w:t>
      </w:r>
      <w:r w:rsidRPr="00981676">
        <w:rPr>
          <w:rFonts w:eastAsia="Times New Roman"/>
          <w:color w:val="212121"/>
          <w:szCs w:val="24"/>
        </w:rPr>
        <w:t xml:space="preserve"> της υπόλοιπης Ελλάδος</w:t>
      </w:r>
      <w:r>
        <w:rPr>
          <w:rFonts w:eastAsia="Times New Roman"/>
          <w:color w:val="212121"/>
          <w:szCs w:val="24"/>
        </w:rPr>
        <w:t>,</w:t>
      </w:r>
      <w:r w:rsidRPr="00981676">
        <w:rPr>
          <w:rFonts w:eastAsia="Times New Roman"/>
          <w:color w:val="212121"/>
          <w:szCs w:val="24"/>
        </w:rPr>
        <w:t xml:space="preserve"> και τις μετοχές που σήμερα η ΔΕΠΑ κατέχει σ</w:t>
      </w:r>
      <w:r>
        <w:rPr>
          <w:rFonts w:eastAsia="Times New Roman"/>
          <w:color w:val="212121"/>
          <w:szCs w:val="24"/>
        </w:rPr>
        <w:t>τα δίκτυα διανομής Θεσσαλονίκης-</w:t>
      </w:r>
      <w:r w:rsidRPr="00981676">
        <w:rPr>
          <w:rFonts w:eastAsia="Times New Roman"/>
          <w:color w:val="212121"/>
          <w:szCs w:val="24"/>
        </w:rPr>
        <w:t>Θεσσαλίας</w:t>
      </w:r>
      <w:r>
        <w:rPr>
          <w:rFonts w:eastAsia="Times New Roman"/>
          <w:color w:val="212121"/>
          <w:szCs w:val="24"/>
        </w:rPr>
        <w:t xml:space="preserve">. </w:t>
      </w:r>
    </w:p>
    <w:p w14:paraId="6A627DFD"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Επίσης,</w:t>
      </w:r>
      <w:r w:rsidRPr="00981676">
        <w:rPr>
          <w:rFonts w:eastAsia="Times New Roman"/>
          <w:color w:val="212121"/>
          <w:szCs w:val="24"/>
        </w:rPr>
        <w:t xml:space="preserve"> περνάει τα διεθνή έργα και τις συμφωνίες </w:t>
      </w:r>
      <w:r>
        <w:rPr>
          <w:rFonts w:eastAsia="Times New Roman"/>
          <w:color w:val="212121"/>
          <w:szCs w:val="24"/>
        </w:rPr>
        <w:t>ή τα «</w:t>
      </w:r>
      <w:r>
        <w:rPr>
          <w:rFonts w:eastAsia="Times New Roman"/>
          <w:color w:val="212121"/>
          <w:szCs w:val="24"/>
          <w:lang w:val="en-US"/>
        </w:rPr>
        <w:t>memorandum</w:t>
      </w:r>
      <w:r w:rsidRPr="00545C8B">
        <w:rPr>
          <w:rFonts w:eastAsia="Times New Roman"/>
          <w:color w:val="212121"/>
          <w:szCs w:val="24"/>
        </w:rPr>
        <w:t xml:space="preserve"> </w:t>
      </w:r>
      <w:r>
        <w:rPr>
          <w:rFonts w:eastAsia="Times New Roman"/>
          <w:color w:val="212121"/>
          <w:szCs w:val="24"/>
          <w:lang w:val="en-US"/>
        </w:rPr>
        <w:t>of</w:t>
      </w:r>
      <w:r w:rsidRPr="00981676">
        <w:rPr>
          <w:rFonts w:eastAsia="Times New Roman"/>
          <w:color w:val="212121"/>
          <w:szCs w:val="24"/>
        </w:rPr>
        <w:t xml:space="preserve"> </w:t>
      </w:r>
      <w:r w:rsidRPr="00981676">
        <w:rPr>
          <w:rFonts w:eastAsia="Times New Roman"/>
          <w:color w:val="212121"/>
          <w:szCs w:val="24"/>
          <w:lang w:val="en"/>
        </w:rPr>
        <w:t>understan</w:t>
      </w:r>
      <w:r w:rsidRPr="00981676">
        <w:rPr>
          <w:rFonts w:eastAsia="Times New Roman"/>
          <w:color w:val="212121"/>
          <w:szCs w:val="24"/>
          <w:lang w:val="en"/>
        </w:rPr>
        <w:t>ding</w:t>
      </w:r>
      <w:r>
        <w:rPr>
          <w:rFonts w:eastAsia="Times New Roman"/>
          <w:color w:val="212121"/>
          <w:szCs w:val="24"/>
        </w:rPr>
        <w:t xml:space="preserve">», δηλαδή </w:t>
      </w:r>
      <w:r w:rsidRPr="00981676">
        <w:rPr>
          <w:rFonts w:eastAsia="Times New Roman"/>
          <w:color w:val="212121"/>
          <w:szCs w:val="24"/>
        </w:rPr>
        <w:t>τα μνημόνια συνεργασίας που έχει συνάψει σήμερα η ΔΕΠΑ με διεθνείς οργανισμούς</w:t>
      </w:r>
      <w:r>
        <w:rPr>
          <w:rFonts w:eastAsia="Times New Roman"/>
          <w:color w:val="212121"/>
          <w:szCs w:val="24"/>
        </w:rPr>
        <w:t xml:space="preserve"> για κατασκευή διεθνών έργων, </w:t>
      </w:r>
      <w:r w:rsidRPr="00981676">
        <w:rPr>
          <w:rFonts w:eastAsia="Times New Roman"/>
          <w:color w:val="212121"/>
          <w:szCs w:val="24"/>
        </w:rPr>
        <w:t xml:space="preserve">περνάει </w:t>
      </w:r>
      <w:r>
        <w:rPr>
          <w:rFonts w:eastAsia="Times New Roman"/>
          <w:color w:val="212121"/>
          <w:szCs w:val="24"/>
        </w:rPr>
        <w:t>τη δέσμευση</w:t>
      </w:r>
      <w:r w:rsidRPr="00981676">
        <w:rPr>
          <w:rFonts w:eastAsia="Times New Roman"/>
          <w:color w:val="212121"/>
          <w:szCs w:val="24"/>
        </w:rPr>
        <w:t xml:space="preserve"> και τις υπ</w:t>
      </w:r>
      <w:r>
        <w:rPr>
          <w:rFonts w:eastAsia="Times New Roman"/>
          <w:color w:val="212121"/>
          <w:szCs w:val="24"/>
        </w:rPr>
        <w:t xml:space="preserve">οχρεώσεις που απορρέουν από τη </w:t>
      </w:r>
      <w:r w:rsidRPr="00981676">
        <w:rPr>
          <w:rFonts w:eastAsia="Times New Roman"/>
          <w:color w:val="212121"/>
          <w:szCs w:val="24"/>
        </w:rPr>
        <w:t>συμφωνί</w:t>
      </w:r>
      <w:r>
        <w:rPr>
          <w:rFonts w:eastAsia="Times New Roman"/>
          <w:color w:val="212121"/>
          <w:szCs w:val="24"/>
        </w:rPr>
        <w:t>α που έχει συνάψει</w:t>
      </w:r>
      <w:r w:rsidRPr="00981676">
        <w:rPr>
          <w:rFonts w:eastAsia="Times New Roman"/>
          <w:color w:val="212121"/>
          <w:szCs w:val="24"/>
        </w:rPr>
        <w:t xml:space="preserve"> η ΔΕΠΑ με το </w:t>
      </w:r>
      <w:r>
        <w:rPr>
          <w:rFonts w:eastAsia="Times New Roman"/>
          <w:color w:val="212121"/>
          <w:szCs w:val="24"/>
        </w:rPr>
        <w:t>«</w:t>
      </w:r>
      <w:r>
        <w:rPr>
          <w:rFonts w:eastAsia="Times New Roman"/>
          <w:color w:val="212121"/>
          <w:szCs w:val="24"/>
          <w:lang w:val="en"/>
        </w:rPr>
        <w:t>FSRU</w:t>
      </w:r>
      <w:r>
        <w:rPr>
          <w:rFonts w:eastAsia="Times New Roman"/>
          <w:color w:val="212121"/>
          <w:szCs w:val="24"/>
        </w:rPr>
        <w:t>»</w:t>
      </w:r>
      <w:r w:rsidRPr="00B01B27">
        <w:rPr>
          <w:rFonts w:eastAsia="Times New Roman"/>
          <w:color w:val="212121"/>
          <w:szCs w:val="24"/>
        </w:rPr>
        <w:t xml:space="preserve"> </w:t>
      </w:r>
      <w:r w:rsidRPr="00981676">
        <w:rPr>
          <w:rFonts w:eastAsia="Times New Roman"/>
          <w:color w:val="212121"/>
          <w:szCs w:val="24"/>
        </w:rPr>
        <w:t>της Αλεξανδρούπολης</w:t>
      </w:r>
      <w:r w:rsidRPr="00B01B27">
        <w:rPr>
          <w:rFonts w:eastAsia="Times New Roman"/>
          <w:color w:val="212121"/>
          <w:szCs w:val="24"/>
        </w:rPr>
        <w:t>,</w:t>
      </w:r>
      <w:r w:rsidRPr="00981676">
        <w:rPr>
          <w:rFonts w:eastAsia="Times New Roman"/>
          <w:color w:val="212121"/>
          <w:szCs w:val="24"/>
        </w:rPr>
        <w:t xml:space="preserve"> με την εταιρεία που προωθεί την κατ</w:t>
      </w:r>
      <w:r>
        <w:rPr>
          <w:rFonts w:eastAsia="Times New Roman"/>
          <w:color w:val="212121"/>
          <w:szCs w:val="24"/>
        </w:rPr>
        <w:t xml:space="preserve">ασκευή του τερματικού σταθμού </w:t>
      </w:r>
      <w:r w:rsidRPr="00981676">
        <w:rPr>
          <w:rFonts w:eastAsia="Times New Roman"/>
          <w:color w:val="212121"/>
          <w:szCs w:val="24"/>
        </w:rPr>
        <w:t>Αλεξανδρούπολη</w:t>
      </w:r>
      <w:r>
        <w:rPr>
          <w:rFonts w:eastAsia="Times New Roman"/>
          <w:color w:val="212121"/>
          <w:szCs w:val="24"/>
        </w:rPr>
        <w:t>ς. Ακόμη,</w:t>
      </w:r>
      <w:r w:rsidRPr="00981676">
        <w:rPr>
          <w:rFonts w:eastAsia="Times New Roman"/>
          <w:color w:val="212121"/>
          <w:szCs w:val="24"/>
        </w:rPr>
        <w:t xml:space="preserve"> περνάει και όλες τις υποχρεώσεις </w:t>
      </w:r>
      <w:r>
        <w:rPr>
          <w:rFonts w:eastAsia="Times New Roman"/>
          <w:color w:val="212121"/>
          <w:szCs w:val="24"/>
        </w:rPr>
        <w:t xml:space="preserve">της </w:t>
      </w:r>
      <w:r w:rsidRPr="00981676">
        <w:rPr>
          <w:rFonts w:eastAsia="Times New Roman"/>
          <w:color w:val="212121"/>
          <w:szCs w:val="24"/>
        </w:rPr>
        <w:t>ΔΕΠΑ που αφορούν μικρά έργα φυσικού αερίου ή μικρής κλίμακας υγροποιημένου φυσικού αερίου</w:t>
      </w:r>
      <w:r>
        <w:rPr>
          <w:rFonts w:eastAsia="Times New Roman"/>
          <w:color w:val="212121"/>
          <w:szCs w:val="24"/>
        </w:rPr>
        <w:t>.</w:t>
      </w:r>
    </w:p>
    <w:p w14:paraId="6A627DFE"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Α</w:t>
      </w:r>
      <w:r w:rsidRPr="00981676">
        <w:rPr>
          <w:rFonts w:eastAsia="Times New Roman"/>
          <w:color w:val="212121"/>
          <w:szCs w:val="24"/>
        </w:rPr>
        <w:t>πό την άλλη</w:t>
      </w:r>
      <w:r>
        <w:rPr>
          <w:rFonts w:eastAsia="Times New Roman"/>
          <w:color w:val="212121"/>
          <w:szCs w:val="24"/>
        </w:rPr>
        <w:t>,</w:t>
      </w:r>
      <w:r w:rsidRPr="00981676">
        <w:rPr>
          <w:rFonts w:eastAsia="Times New Roman"/>
          <w:color w:val="212121"/>
          <w:szCs w:val="24"/>
        </w:rPr>
        <w:t xml:space="preserve"> έρχεται και όλο το υπόλο</w:t>
      </w:r>
      <w:r w:rsidRPr="00981676">
        <w:rPr>
          <w:rFonts w:eastAsia="Times New Roman"/>
          <w:color w:val="212121"/>
          <w:szCs w:val="24"/>
        </w:rPr>
        <w:t xml:space="preserve">ιπο κομμάτι που αφορά </w:t>
      </w:r>
      <w:r>
        <w:rPr>
          <w:rFonts w:eastAsia="Times New Roman"/>
          <w:color w:val="212121"/>
          <w:szCs w:val="24"/>
        </w:rPr>
        <w:t>σ</w:t>
      </w:r>
      <w:r w:rsidRPr="00981676">
        <w:rPr>
          <w:rFonts w:eastAsia="Times New Roman"/>
          <w:color w:val="212121"/>
          <w:szCs w:val="24"/>
        </w:rPr>
        <w:t>την εισαγωγή φυσικού αερίου στην Ελλάδα</w:t>
      </w:r>
      <w:r>
        <w:rPr>
          <w:rFonts w:eastAsia="Times New Roman"/>
          <w:color w:val="212121"/>
          <w:szCs w:val="24"/>
        </w:rPr>
        <w:t xml:space="preserve">, </w:t>
      </w:r>
      <w:r w:rsidRPr="00981676">
        <w:rPr>
          <w:rFonts w:eastAsia="Times New Roman"/>
          <w:color w:val="212121"/>
          <w:szCs w:val="24"/>
        </w:rPr>
        <w:t xml:space="preserve">δηλαδή τα συμβόλαια που έχει η ΔΕΠΑ με την </w:t>
      </w:r>
      <w:r>
        <w:rPr>
          <w:rFonts w:eastAsia="Times New Roman"/>
          <w:color w:val="212121"/>
          <w:szCs w:val="24"/>
        </w:rPr>
        <w:t>«</w:t>
      </w:r>
      <w:r>
        <w:rPr>
          <w:rFonts w:eastAsia="Times New Roman"/>
          <w:color w:val="212121"/>
          <w:szCs w:val="24"/>
          <w:lang w:val="en"/>
        </w:rPr>
        <w:t>GAZPROM</w:t>
      </w:r>
      <w:r>
        <w:rPr>
          <w:rFonts w:eastAsia="Times New Roman"/>
          <w:color w:val="212121"/>
          <w:szCs w:val="24"/>
        </w:rPr>
        <w:t>»</w:t>
      </w:r>
      <w:r w:rsidRPr="00981676">
        <w:rPr>
          <w:rFonts w:eastAsia="Times New Roman"/>
          <w:color w:val="212121"/>
          <w:szCs w:val="24"/>
        </w:rPr>
        <w:t xml:space="preserve"> και την εισα</w:t>
      </w:r>
      <w:r w:rsidRPr="00981676">
        <w:rPr>
          <w:rFonts w:eastAsia="Times New Roman"/>
          <w:color w:val="212121"/>
          <w:szCs w:val="24"/>
        </w:rPr>
        <w:lastRenderedPageBreak/>
        <w:t>γωγή φυσικού αερίου μέσω του αγωγού που περνάει από το Σιδηρόκαστρο</w:t>
      </w:r>
      <w:r>
        <w:rPr>
          <w:rFonts w:eastAsia="Times New Roman"/>
          <w:color w:val="212121"/>
          <w:szCs w:val="24"/>
        </w:rPr>
        <w:t xml:space="preserve">, </w:t>
      </w:r>
      <w:r w:rsidRPr="00981676">
        <w:rPr>
          <w:rFonts w:eastAsia="Times New Roman"/>
          <w:color w:val="212121"/>
          <w:szCs w:val="24"/>
        </w:rPr>
        <w:t xml:space="preserve">με την τουρκική </w:t>
      </w:r>
      <w:r>
        <w:rPr>
          <w:rFonts w:eastAsia="Times New Roman"/>
          <w:color w:val="212121"/>
          <w:szCs w:val="24"/>
        </w:rPr>
        <w:t>«</w:t>
      </w:r>
      <w:r>
        <w:rPr>
          <w:rFonts w:eastAsia="Times New Roman"/>
          <w:color w:val="212121"/>
          <w:szCs w:val="24"/>
          <w:lang w:val="en"/>
        </w:rPr>
        <w:t>BOTAS</w:t>
      </w:r>
      <w:r>
        <w:rPr>
          <w:rFonts w:eastAsia="Times New Roman"/>
          <w:color w:val="212121"/>
          <w:szCs w:val="24"/>
        </w:rPr>
        <w:t>»</w:t>
      </w:r>
      <w:r w:rsidRPr="00981676">
        <w:rPr>
          <w:rFonts w:eastAsia="Times New Roman"/>
          <w:color w:val="212121"/>
          <w:szCs w:val="24"/>
        </w:rPr>
        <w:t xml:space="preserve"> και την εισαγωγή φυσικού αερ</w:t>
      </w:r>
      <w:r>
        <w:rPr>
          <w:rFonts w:eastAsia="Times New Roman"/>
          <w:color w:val="212121"/>
          <w:szCs w:val="24"/>
        </w:rPr>
        <w:t>ίου μέ</w:t>
      </w:r>
      <w:r>
        <w:rPr>
          <w:rFonts w:eastAsia="Times New Roman"/>
          <w:color w:val="212121"/>
          <w:szCs w:val="24"/>
        </w:rPr>
        <w:t>σα από τους Κήπους και τη</w:t>
      </w:r>
      <w:r w:rsidRPr="00981676">
        <w:rPr>
          <w:rFonts w:eastAsia="Times New Roman"/>
          <w:color w:val="212121"/>
          <w:szCs w:val="24"/>
        </w:rPr>
        <w:t xml:space="preserve"> συνεργασία που έχει με την </w:t>
      </w:r>
      <w:proofErr w:type="spellStart"/>
      <w:r w:rsidRPr="00981676">
        <w:rPr>
          <w:rFonts w:eastAsia="Times New Roman"/>
          <w:color w:val="212121"/>
          <w:szCs w:val="24"/>
        </w:rPr>
        <w:t>αλγερινή</w:t>
      </w:r>
      <w:proofErr w:type="spellEnd"/>
      <w:r w:rsidRPr="00981676">
        <w:rPr>
          <w:rFonts w:eastAsia="Times New Roman"/>
          <w:color w:val="212121"/>
          <w:szCs w:val="24"/>
        </w:rPr>
        <w:t xml:space="preserve"> </w:t>
      </w:r>
      <w:r>
        <w:rPr>
          <w:rFonts w:eastAsia="Times New Roman"/>
          <w:color w:val="212121"/>
          <w:szCs w:val="24"/>
        </w:rPr>
        <w:t>«</w:t>
      </w:r>
      <w:r>
        <w:rPr>
          <w:rFonts w:eastAsia="Times New Roman"/>
          <w:color w:val="212121"/>
          <w:szCs w:val="24"/>
          <w:lang w:val="en-US"/>
        </w:rPr>
        <w:t>SONATRACH</w:t>
      </w:r>
      <w:r>
        <w:rPr>
          <w:rFonts w:eastAsia="Times New Roman"/>
          <w:color w:val="212121"/>
          <w:szCs w:val="24"/>
        </w:rPr>
        <w:t>»</w:t>
      </w:r>
      <w:r>
        <w:rPr>
          <w:rFonts w:eastAsia="Times New Roman"/>
          <w:color w:val="212121"/>
          <w:szCs w:val="24"/>
        </w:rPr>
        <w:t xml:space="preserve"> για </w:t>
      </w:r>
      <w:r w:rsidRPr="00981676">
        <w:rPr>
          <w:rFonts w:eastAsia="Times New Roman"/>
          <w:color w:val="212121"/>
          <w:szCs w:val="24"/>
        </w:rPr>
        <w:t>την εισαγωγή υγροποιημένου φυσικού αερίου</w:t>
      </w:r>
      <w:r>
        <w:rPr>
          <w:rFonts w:eastAsia="Times New Roman"/>
          <w:color w:val="212121"/>
          <w:szCs w:val="24"/>
        </w:rPr>
        <w:t>,</w:t>
      </w:r>
      <w:r w:rsidRPr="00981676">
        <w:rPr>
          <w:rFonts w:eastAsia="Times New Roman"/>
          <w:color w:val="212121"/>
          <w:szCs w:val="24"/>
        </w:rPr>
        <w:t xml:space="preserve"> το οποίο αποθηκεύει στη</w:t>
      </w:r>
      <w:r>
        <w:rPr>
          <w:rFonts w:eastAsia="Times New Roman"/>
          <w:color w:val="212121"/>
          <w:szCs w:val="24"/>
        </w:rPr>
        <w:t xml:space="preserve"> </w:t>
      </w:r>
      <w:proofErr w:type="spellStart"/>
      <w:r>
        <w:rPr>
          <w:rFonts w:eastAsia="Times New Roman"/>
          <w:color w:val="212121"/>
          <w:szCs w:val="24"/>
        </w:rPr>
        <w:t>Ρεβυθούσα</w:t>
      </w:r>
      <w:proofErr w:type="spellEnd"/>
      <w:r>
        <w:rPr>
          <w:rFonts w:eastAsia="Times New Roman"/>
          <w:color w:val="212121"/>
          <w:szCs w:val="24"/>
        </w:rPr>
        <w:t>, στην</w:t>
      </w:r>
      <w:r w:rsidRPr="00981676">
        <w:rPr>
          <w:rFonts w:eastAsia="Times New Roman"/>
          <w:color w:val="212121"/>
          <w:szCs w:val="24"/>
        </w:rPr>
        <w:t xml:space="preserve"> εγκατάσταση αποθήκευσης υγροποιημένου φυσικού αερίου</w:t>
      </w:r>
      <w:r>
        <w:rPr>
          <w:rFonts w:eastAsia="Times New Roman"/>
          <w:color w:val="212121"/>
          <w:szCs w:val="24"/>
        </w:rPr>
        <w:t xml:space="preserve"> που υπάρχει εκεί.</w:t>
      </w:r>
    </w:p>
    <w:p w14:paraId="6A627DFF"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Ό</w:t>
      </w:r>
      <w:r w:rsidRPr="00981676">
        <w:rPr>
          <w:rFonts w:eastAsia="Times New Roman"/>
          <w:color w:val="212121"/>
          <w:szCs w:val="24"/>
        </w:rPr>
        <w:t>λα αυτά τα</w:t>
      </w:r>
      <w:r>
        <w:rPr>
          <w:rFonts w:eastAsia="Times New Roman"/>
          <w:color w:val="212121"/>
          <w:szCs w:val="24"/>
        </w:rPr>
        <w:t xml:space="preserve"> συμβόλαια τα</w:t>
      </w:r>
      <w:r>
        <w:rPr>
          <w:rFonts w:eastAsia="Times New Roman"/>
          <w:color w:val="212121"/>
          <w:szCs w:val="24"/>
        </w:rPr>
        <w:t xml:space="preserve"> περνάει στη ΔΕΠΑ Ε</w:t>
      </w:r>
      <w:r w:rsidRPr="00981676">
        <w:rPr>
          <w:rFonts w:eastAsia="Times New Roman"/>
          <w:color w:val="212121"/>
          <w:szCs w:val="24"/>
        </w:rPr>
        <w:t>μπορίας</w:t>
      </w:r>
      <w:r>
        <w:rPr>
          <w:rFonts w:eastAsia="Times New Roman"/>
          <w:color w:val="212121"/>
          <w:szCs w:val="24"/>
        </w:rPr>
        <w:t>,</w:t>
      </w:r>
      <w:r w:rsidRPr="00981676">
        <w:rPr>
          <w:rFonts w:eastAsia="Times New Roman"/>
          <w:color w:val="212121"/>
          <w:szCs w:val="24"/>
        </w:rPr>
        <w:t xml:space="preserve"> η οποία κάνει και χονδρική πώληση</w:t>
      </w:r>
      <w:r>
        <w:rPr>
          <w:rFonts w:eastAsia="Times New Roman"/>
          <w:color w:val="212121"/>
          <w:szCs w:val="24"/>
        </w:rPr>
        <w:t xml:space="preserve">. Πουλάει, δηλαδή, φυσικό </w:t>
      </w:r>
      <w:r w:rsidRPr="00981676">
        <w:rPr>
          <w:rFonts w:eastAsia="Times New Roman"/>
          <w:color w:val="212121"/>
          <w:szCs w:val="24"/>
        </w:rPr>
        <w:t>σε μεγάλους πελάτες</w:t>
      </w:r>
      <w:r>
        <w:rPr>
          <w:rFonts w:eastAsia="Times New Roman"/>
          <w:color w:val="212121"/>
          <w:szCs w:val="24"/>
        </w:rPr>
        <w:t xml:space="preserve"> είτε είναι ηλεκτροπαραγωγοί</w:t>
      </w:r>
      <w:r w:rsidRPr="00981676">
        <w:rPr>
          <w:rFonts w:eastAsia="Times New Roman"/>
          <w:color w:val="212121"/>
          <w:szCs w:val="24"/>
        </w:rPr>
        <w:t xml:space="preserve"> είτε </w:t>
      </w:r>
      <w:r>
        <w:rPr>
          <w:rFonts w:eastAsia="Times New Roman"/>
          <w:color w:val="212121"/>
          <w:szCs w:val="24"/>
        </w:rPr>
        <w:t xml:space="preserve">είναι μεγάλοι καταναλωτές φυσικού </w:t>
      </w:r>
      <w:r w:rsidRPr="00981676">
        <w:rPr>
          <w:rFonts w:eastAsia="Times New Roman"/>
          <w:color w:val="212121"/>
          <w:szCs w:val="24"/>
        </w:rPr>
        <w:t>αερίου</w:t>
      </w:r>
      <w:r>
        <w:rPr>
          <w:rFonts w:eastAsia="Times New Roman"/>
          <w:color w:val="212121"/>
          <w:szCs w:val="24"/>
        </w:rPr>
        <w:t xml:space="preserve">. </w:t>
      </w:r>
    </w:p>
    <w:p w14:paraId="6A627E00"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Επίσης,</w:t>
      </w:r>
      <w:r w:rsidRPr="00981676">
        <w:rPr>
          <w:rFonts w:eastAsia="Times New Roman"/>
          <w:color w:val="212121"/>
          <w:szCs w:val="24"/>
        </w:rPr>
        <w:t xml:space="preserve"> περνάει όλες τις υπηρεσίες λιανικής πώλησης</w:t>
      </w:r>
      <w:r>
        <w:rPr>
          <w:rFonts w:eastAsia="Times New Roman"/>
          <w:color w:val="212121"/>
          <w:szCs w:val="24"/>
        </w:rPr>
        <w:t>,</w:t>
      </w:r>
      <w:r w:rsidRPr="00981676">
        <w:rPr>
          <w:rFonts w:eastAsia="Times New Roman"/>
          <w:color w:val="212121"/>
          <w:szCs w:val="24"/>
        </w:rPr>
        <w:t xml:space="preserve"> δηλαδή όλες τις υπηρεσίες εμπορίας της ΔΕΠΑ προς μικρούς καταναλωτές</w:t>
      </w:r>
      <w:r>
        <w:rPr>
          <w:rFonts w:eastAsia="Times New Roman"/>
          <w:color w:val="212121"/>
          <w:szCs w:val="24"/>
        </w:rPr>
        <w:t>,</w:t>
      </w:r>
      <w:r w:rsidRPr="00981676">
        <w:rPr>
          <w:rFonts w:eastAsia="Times New Roman"/>
          <w:color w:val="212121"/>
          <w:szCs w:val="24"/>
        </w:rPr>
        <w:t xml:space="preserve"> νοικοκυριά</w:t>
      </w:r>
      <w:r>
        <w:rPr>
          <w:rFonts w:eastAsia="Times New Roman"/>
          <w:color w:val="212121"/>
          <w:szCs w:val="24"/>
        </w:rPr>
        <w:t xml:space="preserve"> και άλλους. </w:t>
      </w:r>
    </w:p>
    <w:p w14:paraId="6A627E01"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Τ</w:t>
      </w:r>
      <w:r w:rsidRPr="00981676">
        <w:rPr>
          <w:rFonts w:eastAsia="Times New Roman"/>
          <w:color w:val="212121"/>
          <w:szCs w:val="24"/>
        </w:rPr>
        <w:t>ι κάνει στη συνέχεια</w:t>
      </w:r>
      <w:r>
        <w:rPr>
          <w:rFonts w:eastAsia="Times New Roman"/>
          <w:color w:val="212121"/>
          <w:szCs w:val="24"/>
        </w:rPr>
        <w:t>; Σ</w:t>
      </w:r>
      <w:r w:rsidRPr="00981676">
        <w:rPr>
          <w:rFonts w:eastAsia="Times New Roman"/>
          <w:color w:val="212121"/>
          <w:szCs w:val="24"/>
        </w:rPr>
        <w:t>ε ό</w:t>
      </w:r>
      <w:r>
        <w:rPr>
          <w:rFonts w:eastAsia="Times New Roman"/>
          <w:color w:val="212121"/>
          <w:szCs w:val="24"/>
        </w:rPr>
        <w:t>,τι αφορά τη ΔΕΠΑ Υ</w:t>
      </w:r>
      <w:r w:rsidRPr="00981676">
        <w:rPr>
          <w:rFonts w:eastAsia="Times New Roman"/>
          <w:color w:val="212121"/>
          <w:szCs w:val="24"/>
        </w:rPr>
        <w:t>ποδομών</w:t>
      </w:r>
      <w:r>
        <w:rPr>
          <w:rFonts w:eastAsia="Times New Roman"/>
          <w:color w:val="212121"/>
          <w:szCs w:val="24"/>
        </w:rPr>
        <w:t xml:space="preserve"> -</w:t>
      </w:r>
      <w:r w:rsidRPr="00981676">
        <w:rPr>
          <w:rFonts w:eastAsia="Times New Roman"/>
          <w:color w:val="212121"/>
          <w:szCs w:val="24"/>
        </w:rPr>
        <w:t xml:space="preserve">όπου μετά </w:t>
      </w:r>
      <w:r>
        <w:rPr>
          <w:rFonts w:eastAsia="Times New Roman"/>
          <w:color w:val="212121"/>
          <w:szCs w:val="24"/>
        </w:rPr>
        <w:t>το</w:t>
      </w:r>
      <w:r w:rsidRPr="00981676">
        <w:rPr>
          <w:rFonts w:eastAsia="Times New Roman"/>
          <w:color w:val="212121"/>
          <w:szCs w:val="24"/>
        </w:rPr>
        <w:t xml:space="preserve"> διαχ</w:t>
      </w:r>
      <w:r>
        <w:rPr>
          <w:rFonts w:eastAsia="Times New Roman"/>
          <w:color w:val="212121"/>
          <w:szCs w:val="24"/>
        </w:rPr>
        <w:t>ωρισμό θα έχει 65% μερίδιο</w:t>
      </w:r>
      <w:r w:rsidRPr="00981676">
        <w:rPr>
          <w:rFonts w:eastAsia="Times New Roman"/>
          <w:color w:val="212121"/>
          <w:szCs w:val="24"/>
        </w:rPr>
        <w:t xml:space="preserve"> το κράτος και 35% μερίδιο μετοχών τα </w:t>
      </w:r>
      <w:r>
        <w:rPr>
          <w:rFonts w:eastAsia="Times New Roman"/>
          <w:color w:val="212121"/>
          <w:szCs w:val="24"/>
        </w:rPr>
        <w:t>«</w:t>
      </w:r>
      <w:r w:rsidRPr="00981676">
        <w:rPr>
          <w:rFonts w:eastAsia="Times New Roman"/>
          <w:color w:val="212121"/>
          <w:szCs w:val="24"/>
        </w:rPr>
        <w:t>ΕΛΛΗΝΙΚΑ ΠΕΤΡΕΛΑΙΑ</w:t>
      </w:r>
      <w:r>
        <w:rPr>
          <w:rFonts w:eastAsia="Times New Roman"/>
          <w:color w:val="212121"/>
          <w:szCs w:val="24"/>
        </w:rPr>
        <w:t>»</w:t>
      </w:r>
      <w:r>
        <w:rPr>
          <w:rFonts w:eastAsia="Times New Roman"/>
          <w:color w:val="212121"/>
          <w:szCs w:val="24"/>
        </w:rPr>
        <w:t>- κρα</w:t>
      </w:r>
      <w:r>
        <w:rPr>
          <w:rFonts w:eastAsia="Times New Roman"/>
          <w:color w:val="212121"/>
          <w:szCs w:val="24"/>
        </w:rPr>
        <w:t xml:space="preserve">τάει το </w:t>
      </w:r>
      <w:r>
        <w:rPr>
          <w:rFonts w:eastAsia="Times New Roman"/>
          <w:color w:val="212121"/>
          <w:szCs w:val="24"/>
        </w:rPr>
        <w:lastRenderedPageBreak/>
        <w:t xml:space="preserve">51% </w:t>
      </w:r>
      <w:r w:rsidRPr="00981676">
        <w:rPr>
          <w:rFonts w:eastAsia="Times New Roman"/>
          <w:color w:val="212121"/>
          <w:szCs w:val="24"/>
        </w:rPr>
        <w:t>το κράτος και προγραμματίζει να πωλήσει το 14% σε έναν ιδιώτη επενδυτή</w:t>
      </w:r>
      <w:r>
        <w:rPr>
          <w:rFonts w:eastAsia="Times New Roman"/>
          <w:color w:val="212121"/>
          <w:szCs w:val="24"/>
        </w:rPr>
        <w:t>.</w:t>
      </w:r>
    </w:p>
    <w:p w14:paraId="6A627E02"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Σ</w:t>
      </w:r>
      <w:r w:rsidRPr="00981676">
        <w:rPr>
          <w:rFonts w:eastAsia="Times New Roman"/>
          <w:color w:val="212121"/>
          <w:szCs w:val="24"/>
        </w:rPr>
        <w:t>ε ό</w:t>
      </w:r>
      <w:r>
        <w:rPr>
          <w:rFonts w:eastAsia="Times New Roman"/>
          <w:color w:val="212121"/>
          <w:szCs w:val="24"/>
        </w:rPr>
        <w:t xml:space="preserve">,τι αφορά </w:t>
      </w:r>
      <w:r>
        <w:rPr>
          <w:rFonts w:eastAsia="Times New Roman"/>
          <w:color w:val="212121"/>
          <w:szCs w:val="24"/>
        </w:rPr>
        <w:t>σ</w:t>
      </w:r>
      <w:r>
        <w:rPr>
          <w:rFonts w:eastAsia="Times New Roman"/>
          <w:color w:val="212121"/>
          <w:szCs w:val="24"/>
        </w:rPr>
        <w:t>τη ΔΕΠΑ Ε</w:t>
      </w:r>
      <w:r w:rsidRPr="00981676">
        <w:rPr>
          <w:rFonts w:eastAsia="Times New Roman"/>
          <w:color w:val="212121"/>
          <w:szCs w:val="24"/>
        </w:rPr>
        <w:t>μπορίας</w:t>
      </w:r>
      <w:r>
        <w:rPr>
          <w:rFonts w:eastAsia="Times New Roman"/>
          <w:color w:val="212121"/>
          <w:szCs w:val="24"/>
        </w:rPr>
        <w:t xml:space="preserve"> </w:t>
      </w:r>
      <w:r w:rsidRPr="00981676">
        <w:rPr>
          <w:rFonts w:eastAsia="Times New Roman"/>
          <w:color w:val="212121"/>
          <w:szCs w:val="24"/>
        </w:rPr>
        <w:t>αντίστοιχα</w:t>
      </w:r>
      <w:r>
        <w:rPr>
          <w:rFonts w:eastAsia="Times New Roman"/>
          <w:color w:val="212121"/>
          <w:szCs w:val="24"/>
        </w:rPr>
        <w:t xml:space="preserve"> -που πάλι θα έχουν 35% μερίδιο μετοχών τα </w:t>
      </w:r>
      <w:r>
        <w:rPr>
          <w:rFonts w:eastAsia="Times New Roman"/>
          <w:color w:val="212121"/>
          <w:szCs w:val="24"/>
        </w:rPr>
        <w:t>«</w:t>
      </w:r>
      <w:r>
        <w:rPr>
          <w:rFonts w:eastAsia="Times New Roman"/>
          <w:color w:val="212121"/>
          <w:szCs w:val="24"/>
        </w:rPr>
        <w:t>ΕΛΠΕ</w:t>
      </w:r>
      <w:r>
        <w:rPr>
          <w:rFonts w:eastAsia="Times New Roman"/>
          <w:color w:val="212121"/>
          <w:szCs w:val="24"/>
        </w:rPr>
        <w:t>»</w:t>
      </w:r>
      <w:r>
        <w:rPr>
          <w:rFonts w:eastAsia="Times New Roman"/>
          <w:color w:val="212121"/>
          <w:szCs w:val="24"/>
        </w:rPr>
        <w:t xml:space="preserve"> και 65% </w:t>
      </w:r>
      <w:r w:rsidRPr="00981676">
        <w:rPr>
          <w:rFonts w:eastAsia="Times New Roman"/>
          <w:color w:val="212121"/>
          <w:szCs w:val="24"/>
        </w:rPr>
        <w:t>το κράτος</w:t>
      </w:r>
      <w:r>
        <w:rPr>
          <w:rFonts w:eastAsia="Times New Roman"/>
          <w:color w:val="212121"/>
          <w:szCs w:val="24"/>
        </w:rPr>
        <w:t>-</w:t>
      </w:r>
      <w:r w:rsidRPr="00981676">
        <w:rPr>
          <w:rFonts w:eastAsia="Times New Roman"/>
          <w:color w:val="212121"/>
          <w:szCs w:val="24"/>
        </w:rPr>
        <w:t xml:space="preserve"> εκεί πουλάει το 51% σε ιδιώτη και κρατάει το κράτος 14% και τ</w:t>
      </w:r>
      <w:r w:rsidRPr="00981676">
        <w:rPr>
          <w:rFonts w:eastAsia="Times New Roman"/>
          <w:color w:val="212121"/>
          <w:szCs w:val="24"/>
        </w:rPr>
        <w:t>ο 35%</w:t>
      </w:r>
      <w:r>
        <w:rPr>
          <w:rFonts w:eastAsia="Times New Roman"/>
          <w:color w:val="212121"/>
          <w:szCs w:val="24"/>
        </w:rPr>
        <w:t>,</w:t>
      </w:r>
      <w:r w:rsidRPr="00981676">
        <w:rPr>
          <w:rFonts w:eastAsia="Times New Roman"/>
          <w:color w:val="212121"/>
          <w:szCs w:val="24"/>
        </w:rPr>
        <w:t xml:space="preserve"> βέβαια</w:t>
      </w:r>
      <w:r>
        <w:rPr>
          <w:rFonts w:eastAsia="Times New Roman"/>
          <w:color w:val="212121"/>
          <w:szCs w:val="24"/>
        </w:rPr>
        <w:t>,</w:t>
      </w:r>
      <w:r w:rsidRPr="00981676">
        <w:rPr>
          <w:rFonts w:eastAsia="Times New Roman"/>
          <w:color w:val="212121"/>
          <w:szCs w:val="24"/>
        </w:rPr>
        <w:t xml:space="preserve"> παραμένει </w:t>
      </w:r>
      <w:r>
        <w:rPr>
          <w:rFonts w:eastAsia="Times New Roman"/>
          <w:color w:val="212121"/>
          <w:szCs w:val="24"/>
        </w:rPr>
        <w:t xml:space="preserve">στα </w:t>
      </w:r>
      <w:r>
        <w:rPr>
          <w:rFonts w:eastAsia="Times New Roman"/>
          <w:color w:val="212121"/>
          <w:szCs w:val="24"/>
        </w:rPr>
        <w:t>«</w:t>
      </w:r>
      <w:r>
        <w:rPr>
          <w:rFonts w:eastAsia="Times New Roman"/>
          <w:color w:val="212121"/>
          <w:szCs w:val="24"/>
        </w:rPr>
        <w:t>ΕΛΠΕ</w:t>
      </w:r>
      <w:r>
        <w:rPr>
          <w:rFonts w:eastAsia="Times New Roman"/>
          <w:color w:val="212121"/>
          <w:szCs w:val="24"/>
        </w:rPr>
        <w:t>»</w:t>
      </w:r>
      <w:r>
        <w:rPr>
          <w:rFonts w:eastAsia="Times New Roman"/>
          <w:color w:val="212121"/>
          <w:szCs w:val="24"/>
        </w:rPr>
        <w:t xml:space="preserve">. </w:t>
      </w:r>
    </w:p>
    <w:p w14:paraId="6A627E03" w14:textId="77777777" w:rsidR="00CD4C30" w:rsidRDefault="00DA53E9">
      <w:pPr>
        <w:spacing w:line="600" w:lineRule="auto"/>
        <w:ind w:firstLine="720"/>
        <w:jc w:val="both"/>
        <w:rPr>
          <w:rFonts w:eastAsia="Times New Roman"/>
          <w:color w:val="212121"/>
          <w:szCs w:val="24"/>
        </w:rPr>
      </w:pPr>
      <w:r>
        <w:rPr>
          <w:rFonts w:eastAsia="Times New Roman"/>
          <w:color w:val="212121"/>
          <w:szCs w:val="24"/>
        </w:rPr>
        <w:t>Ποια ε</w:t>
      </w:r>
      <w:r w:rsidRPr="00981676">
        <w:rPr>
          <w:rFonts w:eastAsia="Times New Roman"/>
          <w:color w:val="212121"/>
          <w:szCs w:val="24"/>
        </w:rPr>
        <w:t xml:space="preserve">ίναι τα </w:t>
      </w:r>
      <w:r>
        <w:rPr>
          <w:rFonts w:eastAsia="Times New Roman"/>
          <w:color w:val="212121"/>
          <w:szCs w:val="24"/>
        </w:rPr>
        <w:t>προβλήμ</w:t>
      </w:r>
      <w:r w:rsidRPr="00981676">
        <w:rPr>
          <w:rFonts w:eastAsia="Times New Roman"/>
          <w:color w:val="212121"/>
          <w:szCs w:val="24"/>
        </w:rPr>
        <w:t>ατα</w:t>
      </w:r>
      <w:r>
        <w:rPr>
          <w:rFonts w:eastAsia="Times New Roman"/>
          <w:color w:val="212121"/>
          <w:szCs w:val="24"/>
        </w:rPr>
        <w:t>; Ε</w:t>
      </w:r>
      <w:r w:rsidRPr="00981676">
        <w:rPr>
          <w:rFonts w:eastAsia="Times New Roman"/>
          <w:color w:val="212121"/>
          <w:szCs w:val="24"/>
        </w:rPr>
        <w:t>πιτρέψτε μου να πω τι θα ήθελε η πολιτεία από αυτό</w:t>
      </w:r>
      <w:r>
        <w:rPr>
          <w:rFonts w:eastAsia="Times New Roman"/>
          <w:color w:val="212121"/>
          <w:szCs w:val="24"/>
        </w:rPr>
        <w:t>ν τον δ</w:t>
      </w:r>
      <w:r w:rsidRPr="00981676">
        <w:rPr>
          <w:rFonts w:eastAsia="Times New Roman"/>
          <w:color w:val="212121"/>
          <w:szCs w:val="24"/>
        </w:rPr>
        <w:t>ιαχωρισμό</w:t>
      </w:r>
      <w:r>
        <w:rPr>
          <w:rFonts w:eastAsia="Times New Roman"/>
          <w:color w:val="212121"/>
          <w:szCs w:val="24"/>
        </w:rPr>
        <w:t>.</w:t>
      </w:r>
    </w:p>
    <w:p w14:paraId="6A627E04"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Η </w:t>
      </w:r>
      <w:r>
        <w:rPr>
          <w:rFonts w:eastAsia="Times New Roman"/>
          <w:color w:val="212121"/>
          <w:szCs w:val="24"/>
        </w:rPr>
        <w:t>π</w:t>
      </w:r>
      <w:r w:rsidRPr="0087395D">
        <w:rPr>
          <w:rFonts w:eastAsia="Times New Roman"/>
          <w:color w:val="212121"/>
          <w:szCs w:val="24"/>
        </w:rPr>
        <w:t xml:space="preserve">ολιτεία </w:t>
      </w:r>
      <w:r>
        <w:rPr>
          <w:rFonts w:eastAsia="Times New Roman"/>
          <w:color w:val="212121"/>
          <w:szCs w:val="24"/>
        </w:rPr>
        <w:t>θα ήθελε τα εξής πέντε πράγματα:</w:t>
      </w:r>
    </w:p>
    <w:p w14:paraId="6A627E05"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Πρ</w:t>
      </w:r>
      <w:r w:rsidRPr="0087395D">
        <w:rPr>
          <w:rFonts w:eastAsia="Times New Roman"/>
          <w:color w:val="212121"/>
          <w:szCs w:val="24"/>
        </w:rPr>
        <w:t>ώτον</w:t>
      </w:r>
      <w:r>
        <w:rPr>
          <w:rFonts w:eastAsia="Times New Roman"/>
          <w:color w:val="212121"/>
          <w:szCs w:val="24"/>
        </w:rPr>
        <w:t>, θα ήθελε</w:t>
      </w:r>
      <w:r w:rsidRPr="0087395D">
        <w:rPr>
          <w:rFonts w:eastAsia="Times New Roman"/>
          <w:color w:val="212121"/>
          <w:szCs w:val="24"/>
        </w:rPr>
        <w:t xml:space="preserve"> να υπάρξει</w:t>
      </w:r>
      <w:r>
        <w:rPr>
          <w:rFonts w:eastAsia="Times New Roman"/>
          <w:color w:val="212121"/>
          <w:szCs w:val="24"/>
        </w:rPr>
        <w:t xml:space="preserve"> ο</w:t>
      </w:r>
      <w:r w:rsidRPr="0087395D">
        <w:rPr>
          <w:rFonts w:eastAsia="Times New Roman"/>
          <w:color w:val="212121"/>
          <w:szCs w:val="24"/>
        </w:rPr>
        <w:t xml:space="preserve"> διαχωρισμός</w:t>
      </w:r>
      <w:r>
        <w:rPr>
          <w:rFonts w:eastAsia="Times New Roman"/>
          <w:color w:val="212121"/>
          <w:szCs w:val="24"/>
        </w:rPr>
        <w:t>,</w:t>
      </w:r>
      <w:r w:rsidRPr="0087395D">
        <w:rPr>
          <w:rFonts w:eastAsia="Times New Roman"/>
          <w:color w:val="212121"/>
          <w:szCs w:val="24"/>
        </w:rPr>
        <w:t xml:space="preserve"> έτσι όπως απορρέει από τις ρυθμιστικές </w:t>
      </w:r>
      <w:r>
        <w:rPr>
          <w:rFonts w:eastAsia="Times New Roman"/>
          <w:color w:val="212121"/>
          <w:szCs w:val="24"/>
        </w:rPr>
        <w:t xml:space="preserve">υποχρεώσεις της </w:t>
      </w:r>
      <w:r w:rsidRPr="0087395D">
        <w:rPr>
          <w:rFonts w:eastAsia="Times New Roman"/>
          <w:color w:val="212121"/>
          <w:szCs w:val="24"/>
        </w:rPr>
        <w:t>Ελλάδας</w:t>
      </w:r>
      <w:r>
        <w:rPr>
          <w:rFonts w:eastAsia="Times New Roman"/>
          <w:color w:val="212121"/>
          <w:szCs w:val="24"/>
        </w:rPr>
        <w:t>, μεταξύ</w:t>
      </w:r>
      <w:r w:rsidRPr="00454B5C">
        <w:rPr>
          <w:rFonts w:eastAsia="Times New Roman"/>
          <w:color w:val="212121"/>
          <w:szCs w:val="24"/>
        </w:rPr>
        <w:t>,</w:t>
      </w:r>
      <w:r>
        <w:rPr>
          <w:rFonts w:eastAsia="Times New Roman"/>
          <w:color w:val="212121"/>
          <w:szCs w:val="24"/>
        </w:rPr>
        <w:t xml:space="preserve"> ό</w:t>
      </w:r>
      <w:r w:rsidRPr="0087395D">
        <w:rPr>
          <w:rFonts w:eastAsia="Times New Roman"/>
          <w:color w:val="212121"/>
          <w:szCs w:val="24"/>
        </w:rPr>
        <w:t>πως είπα</w:t>
      </w:r>
      <w:r w:rsidRPr="00454B5C">
        <w:rPr>
          <w:rFonts w:eastAsia="Times New Roman"/>
          <w:color w:val="212121"/>
          <w:szCs w:val="24"/>
        </w:rPr>
        <w:t>,</w:t>
      </w:r>
      <w:r w:rsidRPr="0087395D">
        <w:rPr>
          <w:rFonts w:eastAsia="Times New Roman"/>
          <w:color w:val="212121"/>
          <w:szCs w:val="24"/>
        </w:rPr>
        <w:t xml:space="preserve"> δικτύων διανομής και εμπορίας</w:t>
      </w:r>
      <w:r>
        <w:rPr>
          <w:rFonts w:eastAsia="Times New Roman"/>
          <w:color w:val="212121"/>
          <w:szCs w:val="24"/>
        </w:rPr>
        <w:t>.</w:t>
      </w:r>
    </w:p>
    <w:p w14:paraId="6A627E06"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87395D">
        <w:rPr>
          <w:rFonts w:eastAsia="Times New Roman"/>
          <w:color w:val="212121"/>
          <w:szCs w:val="24"/>
        </w:rPr>
        <w:t xml:space="preserve">ο δεύτερο που θα ήθελε να πετύχει </w:t>
      </w:r>
      <w:r>
        <w:rPr>
          <w:rFonts w:eastAsia="Times New Roman"/>
          <w:color w:val="212121"/>
          <w:szCs w:val="24"/>
        </w:rPr>
        <w:t xml:space="preserve">η </w:t>
      </w:r>
      <w:r w:rsidRPr="0087395D">
        <w:rPr>
          <w:rFonts w:eastAsia="Times New Roman"/>
          <w:color w:val="212121"/>
          <w:szCs w:val="24"/>
        </w:rPr>
        <w:t>ελληνική πολιτεία</w:t>
      </w:r>
      <w:r>
        <w:rPr>
          <w:rFonts w:eastAsia="Times New Roman"/>
          <w:color w:val="212121"/>
          <w:szCs w:val="24"/>
        </w:rPr>
        <w:t>,</w:t>
      </w:r>
      <w:r w:rsidRPr="0087395D">
        <w:rPr>
          <w:rFonts w:eastAsia="Times New Roman"/>
          <w:color w:val="212121"/>
          <w:szCs w:val="24"/>
        </w:rPr>
        <w:t xml:space="preserve"> είναι να έχει ένα κα</w:t>
      </w:r>
      <w:r>
        <w:rPr>
          <w:rFonts w:eastAsia="Times New Roman"/>
          <w:color w:val="212121"/>
          <w:szCs w:val="24"/>
        </w:rPr>
        <w:t xml:space="preserve">λό αντίτιμο για τις μετοχές που θα πωλήσει, </w:t>
      </w:r>
      <w:r w:rsidRPr="0087395D">
        <w:rPr>
          <w:rFonts w:eastAsia="Times New Roman"/>
          <w:color w:val="212121"/>
          <w:szCs w:val="24"/>
        </w:rPr>
        <w:t>δηλαδή να έχει ένα κα</w:t>
      </w:r>
      <w:r w:rsidRPr="0087395D">
        <w:rPr>
          <w:rFonts w:eastAsia="Times New Roman"/>
          <w:color w:val="212121"/>
          <w:szCs w:val="24"/>
        </w:rPr>
        <w:t xml:space="preserve">λό έσοδο </w:t>
      </w:r>
      <w:r>
        <w:rPr>
          <w:rFonts w:eastAsia="Times New Roman"/>
          <w:color w:val="212121"/>
          <w:szCs w:val="24"/>
        </w:rPr>
        <w:t xml:space="preserve">ο </w:t>
      </w:r>
      <w:r w:rsidRPr="0087395D">
        <w:rPr>
          <w:rFonts w:eastAsia="Times New Roman"/>
          <w:color w:val="212121"/>
          <w:szCs w:val="24"/>
        </w:rPr>
        <w:t>κρατικός προϋπολογισμός προς όφελος της πολιτείας και του δημοσίου συμφέροντος</w:t>
      </w:r>
      <w:r>
        <w:rPr>
          <w:rFonts w:eastAsia="Times New Roman"/>
          <w:color w:val="212121"/>
          <w:szCs w:val="24"/>
        </w:rPr>
        <w:t>.</w:t>
      </w:r>
    </w:p>
    <w:p w14:paraId="6A627E07"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Τρίτον, θα ήθελε </w:t>
      </w:r>
      <w:r w:rsidRPr="0087395D">
        <w:rPr>
          <w:rFonts w:eastAsia="Times New Roman"/>
          <w:color w:val="212121"/>
          <w:szCs w:val="24"/>
        </w:rPr>
        <w:t>να πετύχει την προσέλκυση εύρωστων και σοβαρών επενδυτών</w:t>
      </w:r>
      <w:r>
        <w:rPr>
          <w:rFonts w:eastAsia="Times New Roman"/>
          <w:color w:val="212121"/>
          <w:szCs w:val="24"/>
        </w:rPr>
        <w:t>,</w:t>
      </w:r>
      <w:r w:rsidRPr="0087395D">
        <w:rPr>
          <w:rFonts w:eastAsia="Times New Roman"/>
          <w:color w:val="212121"/>
          <w:szCs w:val="24"/>
        </w:rPr>
        <w:t xml:space="preserve"> οι οποίοι θα έχουν την οικονομική δυνατότητα αλλά και το </w:t>
      </w:r>
      <w:proofErr w:type="spellStart"/>
      <w:r>
        <w:rPr>
          <w:rFonts w:eastAsia="Times New Roman"/>
          <w:color w:val="212121"/>
          <w:szCs w:val="24"/>
        </w:rPr>
        <w:t>know</w:t>
      </w:r>
      <w:proofErr w:type="spellEnd"/>
      <w:r>
        <w:rPr>
          <w:rFonts w:eastAsia="Times New Roman"/>
          <w:color w:val="212121"/>
          <w:szCs w:val="24"/>
        </w:rPr>
        <w:t xml:space="preserve"> </w:t>
      </w:r>
      <w:proofErr w:type="spellStart"/>
      <w:r>
        <w:rPr>
          <w:rFonts w:eastAsia="Times New Roman"/>
          <w:color w:val="212121"/>
          <w:szCs w:val="24"/>
        </w:rPr>
        <w:t>how</w:t>
      </w:r>
      <w:proofErr w:type="spellEnd"/>
      <w:r>
        <w:rPr>
          <w:rFonts w:eastAsia="Times New Roman"/>
          <w:color w:val="212121"/>
          <w:szCs w:val="24"/>
        </w:rPr>
        <w:t xml:space="preserve"> </w:t>
      </w:r>
      <w:r w:rsidRPr="0087395D">
        <w:rPr>
          <w:rFonts w:eastAsia="Times New Roman"/>
          <w:color w:val="212121"/>
          <w:szCs w:val="24"/>
        </w:rPr>
        <w:t>και τη γνώση</w:t>
      </w:r>
      <w:r>
        <w:rPr>
          <w:rFonts w:eastAsia="Times New Roman"/>
          <w:color w:val="212121"/>
          <w:szCs w:val="24"/>
        </w:rPr>
        <w:t>,</w:t>
      </w:r>
      <w:r w:rsidRPr="0087395D">
        <w:rPr>
          <w:rFonts w:eastAsia="Times New Roman"/>
          <w:color w:val="212121"/>
          <w:szCs w:val="24"/>
        </w:rPr>
        <w:t xml:space="preserve"> να επενδύσ</w:t>
      </w:r>
      <w:r w:rsidRPr="0087395D">
        <w:rPr>
          <w:rFonts w:eastAsia="Times New Roman"/>
          <w:color w:val="212121"/>
          <w:szCs w:val="24"/>
        </w:rPr>
        <w:t>ουν στην ανάπτυξη των υποδομών</w:t>
      </w:r>
      <w:r>
        <w:rPr>
          <w:rFonts w:eastAsia="Times New Roman"/>
          <w:color w:val="212121"/>
          <w:szCs w:val="24"/>
        </w:rPr>
        <w:t>,</w:t>
      </w:r>
      <w:r w:rsidRPr="0087395D">
        <w:rPr>
          <w:rFonts w:eastAsia="Times New Roman"/>
          <w:color w:val="212121"/>
          <w:szCs w:val="24"/>
        </w:rPr>
        <w:t xml:space="preserve"> αλλά και στην ανάπτυξη προϊόντων και υπηρεσιών που θα βοηθούσαν στην ανάπτυξη της </w:t>
      </w:r>
      <w:r>
        <w:rPr>
          <w:rFonts w:eastAsia="Times New Roman"/>
          <w:color w:val="212121"/>
          <w:szCs w:val="24"/>
        </w:rPr>
        <w:t>ελληνικής οικονομίας.</w:t>
      </w:r>
    </w:p>
    <w:p w14:paraId="6A627E08"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Τέταρτον, θ</w:t>
      </w:r>
      <w:r w:rsidRPr="0087395D">
        <w:rPr>
          <w:rFonts w:eastAsia="Times New Roman"/>
          <w:color w:val="212121"/>
          <w:szCs w:val="24"/>
        </w:rPr>
        <w:t xml:space="preserve">α έπρεπε </w:t>
      </w:r>
      <w:r>
        <w:rPr>
          <w:rFonts w:eastAsia="Times New Roman"/>
          <w:color w:val="212121"/>
          <w:szCs w:val="24"/>
        </w:rPr>
        <w:t xml:space="preserve">η </w:t>
      </w:r>
      <w:r w:rsidRPr="0087395D">
        <w:rPr>
          <w:rFonts w:eastAsia="Times New Roman"/>
          <w:color w:val="212121"/>
          <w:szCs w:val="24"/>
        </w:rPr>
        <w:t xml:space="preserve">πολιτεία </w:t>
      </w:r>
      <w:r>
        <w:rPr>
          <w:rFonts w:eastAsia="Times New Roman"/>
          <w:color w:val="212121"/>
          <w:szCs w:val="24"/>
        </w:rPr>
        <w:t>να πετυχαίνει με αυτόν τον τρόπο τη θωράκιση του ενεργειακού εφοδιασμού της χώρας.</w:t>
      </w:r>
    </w:p>
    <w:p w14:paraId="6A627E09" w14:textId="77777777" w:rsidR="00CD4C30" w:rsidRDefault="00DA53E9">
      <w:pPr>
        <w:shd w:val="clear" w:color="auto" w:fill="FFFFFF"/>
        <w:spacing w:line="600" w:lineRule="auto"/>
        <w:ind w:firstLine="720"/>
        <w:jc w:val="both"/>
        <w:rPr>
          <w:rFonts w:eastAsia="Times New Roman"/>
          <w:color w:val="212121"/>
          <w:szCs w:val="24"/>
        </w:rPr>
      </w:pPr>
      <w:proofErr w:type="spellStart"/>
      <w:r>
        <w:rPr>
          <w:rFonts w:eastAsia="Times New Roman"/>
          <w:color w:val="212121"/>
          <w:szCs w:val="24"/>
        </w:rPr>
        <w:t>Πέμπτο</w:t>
      </w:r>
      <w:r>
        <w:rPr>
          <w:rFonts w:eastAsia="Times New Roman"/>
          <w:color w:val="212121"/>
          <w:szCs w:val="24"/>
        </w:rPr>
        <w:t>ν</w:t>
      </w:r>
      <w:proofErr w:type="spellEnd"/>
      <w:r>
        <w:rPr>
          <w:rFonts w:eastAsia="Times New Roman"/>
          <w:color w:val="212121"/>
          <w:szCs w:val="24"/>
        </w:rPr>
        <w:t>, θ</w:t>
      </w:r>
      <w:r w:rsidRPr="0087395D">
        <w:rPr>
          <w:rFonts w:eastAsia="Times New Roman"/>
          <w:color w:val="212121"/>
          <w:szCs w:val="24"/>
        </w:rPr>
        <w:t>α έπρεπε η πολιτεία να διασφαλίζει τον εφοδιασμό ενέργειας στους Έλληνες πολίτες και στην παραγωγικ</w:t>
      </w:r>
      <w:r>
        <w:rPr>
          <w:rFonts w:eastAsia="Times New Roman"/>
          <w:color w:val="212121"/>
          <w:szCs w:val="24"/>
        </w:rPr>
        <w:t>ή βάση με χαμηλές τιμές ενέργειας.</w:t>
      </w:r>
    </w:p>
    <w:p w14:paraId="6A627E0A"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Το ερώτημα, λ</w:t>
      </w:r>
      <w:r w:rsidRPr="0087395D">
        <w:rPr>
          <w:rFonts w:eastAsia="Times New Roman"/>
          <w:color w:val="212121"/>
          <w:szCs w:val="24"/>
        </w:rPr>
        <w:t>οιπόν</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κυρίες και κύριοι συνάδελφοι, είναι α</w:t>
      </w:r>
      <w:r w:rsidRPr="0087395D">
        <w:rPr>
          <w:rFonts w:eastAsia="Times New Roman"/>
          <w:color w:val="212121"/>
          <w:szCs w:val="24"/>
        </w:rPr>
        <w:t xml:space="preserve">ν </w:t>
      </w:r>
      <w:r>
        <w:rPr>
          <w:rFonts w:eastAsia="Times New Roman"/>
          <w:color w:val="212121"/>
          <w:szCs w:val="24"/>
        </w:rPr>
        <w:t>με τον τρόπο που προχωράει η Κ</w:t>
      </w:r>
      <w:r w:rsidRPr="0087395D">
        <w:rPr>
          <w:rFonts w:eastAsia="Times New Roman"/>
          <w:color w:val="212121"/>
          <w:szCs w:val="24"/>
        </w:rPr>
        <w:t xml:space="preserve">υβέρνηση </w:t>
      </w:r>
      <w:r>
        <w:rPr>
          <w:rFonts w:eastAsia="Times New Roman"/>
          <w:color w:val="212121"/>
          <w:szCs w:val="24"/>
        </w:rPr>
        <w:t>στο διαχωρισμό, αυτό</w:t>
      </w:r>
      <w:r>
        <w:rPr>
          <w:rFonts w:eastAsia="Times New Roman"/>
          <w:color w:val="212121"/>
          <w:szCs w:val="24"/>
        </w:rPr>
        <w:t xml:space="preserve"> </w:t>
      </w:r>
      <w:r w:rsidRPr="0087395D">
        <w:rPr>
          <w:rFonts w:eastAsia="Times New Roman"/>
          <w:color w:val="212121"/>
          <w:szCs w:val="24"/>
        </w:rPr>
        <w:t>το πετυχαίνει</w:t>
      </w:r>
      <w:r>
        <w:rPr>
          <w:rFonts w:eastAsia="Times New Roman"/>
          <w:color w:val="212121"/>
          <w:szCs w:val="24"/>
        </w:rPr>
        <w:t>. Θα σας πω ότι δεν το πετυχαίνει. Και γιατί δεν θα το πετυχαίνει;</w:t>
      </w:r>
      <w:r w:rsidRPr="0087395D">
        <w:rPr>
          <w:rFonts w:eastAsia="Times New Roman"/>
          <w:color w:val="212121"/>
          <w:szCs w:val="24"/>
        </w:rPr>
        <w:t xml:space="preserve"> Γιατί σε ό</w:t>
      </w:r>
      <w:r>
        <w:rPr>
          <w:rFonts w:eastAsia="Times New Roman"/>
          <w:color w:val="212121"/>
          <w:szCs w:val="24"/>
        </w:rPr>
        <w:t>,</w:t>
      </w:r>
      <w:r w:rsidRPr="0087395D">
        <w:rPr>
          <w:rFonts w:eastAsia="Times New Roman"/>
          <w:color w:val="212121"/>
          <w:szCs w:val="24"/>
        </w:rPr>
        <w:t xml:space="preserve">τι αφορά την πώληση μειοψηφικού πακέτου μόλις </w:t>
      </w:r>
      <w:r>
        <w:rPr>
          <w:rFonts w:eastAsia="Times New Roman"/>
          <w:color w:val="212121"/>
          <w:szCs w:val="24"/>
        </w:rPr>
        <w:t>14% στη ΔΕΠΑ Υ</w:t>
      </w:r>
      <w:r w:rsidRPr="0087395D">
        <w:rPr>
          <w:rFonts w:eastAsia="Times New Roman"/>
          <w:color w:val="212121"/>
          <w:szCs w:val="24"/>
        </w:rPr>
        <w:t>ποδομές και κρατώντας το μάνατζμεν</w:t>
      </w:r>
      <w:r>
        <w:rPr>
          <w:rFonts w:eastAsia="Times New Roman"/>
          <w:color w:val="212121"/>
          <w:szCs w:val="24"/>
        </w:rPr>
        <w:t>τ υπό κ</w:t>
      </w:r>
      <w:r w:rsidRPr="0087395D">
        <w:rPr>
          <w:rFonts w:eastAsia="Times New Roman"/>
          <w:color w:val="212121"/>
          <w:szCs w:val="24"/>
        </w:rPr>
        <w:t>ρατικό έλεγχο</w:t>
      </w:r>
      <w:r>
        <w:rPr>
          <w:rFonts w:eastAsia="Times New Roman"/>
          <w:color w:val="212121"/>
          <w:szCs w:val="24"/>
        </w:rPr>
        <w:t>,</w:t>
      </w:r>
      <w:r w:rsidRPr="0087395D">
        <w:rPr>
          <w:rFonts w:eastAsia="Times New Roman"/>
          <w:color w:val="212121"/>
          <w:szCs w:val="24"/>
        </w:rPr>
        <w:t xml:space="preserve"> δεν πρόκειται κανένας </w:t>
      </w:r>
      <w:r>
        <w:rPr>
          <w:rFonts w:eastAsia="Times New Roman"/>
          <w:color w:val="212121"/>
          <w:szCs w:val="24"/>
        </w:rPr>
        <w:t xml:space="preserve">επενδυτής </w:t>
      </w:r>
      <w:r w:rsidRPr="0087395D">
        <w:rPr>
          <w:rFonts w:eastAsia="Times New Roman"/>
          <w:color w:val="212121"/>
          <w:szCs w:val="24"/>
        </w:rPr>
        <w:t xml:space="preserve">να έρθει και να </w:t>
      </w:r>
      <w:r w:rsidRPr="0087395D">
        <w:rPr>
          <w:rFonts w:eastAsia="Times New Roman"/>
          <w:color w:val="212121"/>
          <w:szCs w:val="24"/>
        </w:rPr>
        <w:t>δώσει πάρα πολλά χρήματα</w:t>
      </w:r>
      <w:r>
        <w:rPr>
          <w:rFonts w:eastAsia="Times New Roman"/>
          <w:color w:val="212121"/>
          <w:szCs w:val="24"/>
        </w:rPr>
        <w:t>,</w:t>
      </w:r>
      <w:r w:rsidRPr="0087395D">
        <w:rPr>
          <w:rFonts w:eastAsia="Times New Roman"/>
          <w:color w:val="212121"/>
          <w:szCs w:val="24"/>
        </w:rPr>
        <w:t xml:space="preserve"> ούτε πρόκειται </w:t>
      </w:r>
      <w:r w:rsidRPr="0087395D">
        <w:rPr>
          <w:rFonts w:eastAsia="Times New Roman"/>
          <w:color w:val="212121"/>
          <w:szCs w:val="24"/>
        </w:rPr>
        <w:lastRenderedPageBreak/>
        <w:t xml:space="preserve">να έρθει και να </w:t>
      </w:r>
      <w:r>
        <w:rPr>
          <w:rFonts w:eastAsia="Times New Roman"/>
          <w:color w:val="212121"/>
          <w:szCs w:val="24"/>
        </w:rPr>
        <w:t>ενδιαφερθεί να γίνουν μεγάλες επενδύσεις α</w:t>
      </w:r>
      <w:r w:rsidRPr="0087395D">
        <w:rPr>
          <w:rFonts w:eastAsia="Times New Roman"/>
          <w:color w:val="212121"/>
          <w:szCs w:val="24"/>
        </w:rPr>
        <w:t xml:space="preserve">πό τη στιγμή που το </w:t>
      </w:r>
      <w:r>
        <w:rPr>
          <w:rFonts w:eastAsia="Times New Roman"/>
          <w:color w:val="212121"/>
          <w:szCs w:val="24"/>
        </w:rPr>
        <w:t>μάνατζμεντ</w:t>
      </w:r>
      <w:r w:rsidRPr="0087395D">
        <w:rPr>
          <w:rFonts w:eastAsia="Times New Roman"/>
          <w:color w:val="212121"/>
          <w:szCs w:val="24"/>
        </w:rPr>
        <w:t xml:space="preserve"> </w:t>
      </w:r>
      <w:r>
        <w:rPr>
          <w:rFonts w:eastAsia="Times New Roman"/>
          <w:color w:val="212121"/>
          <w:szCs w:val="24"/>
        </w:rPr>
        <w:t>το έχει</w:t>
      </w:r>
      <w:r w:rsidRPr="0087395D">
        <w:rPr>
          <w:rFonts w:eastAsia="Times New Roman"/>
          <w:color w:val="212121"/>
          <w:szCs w:val="24"/>
        </w:rPr>
        <w:t xml:space="preserve"> το κράτος και από τη στιγμή που θα περιορίζεται μόνο στο να πάρει </w:t>
      </w:r>
      <w:r>
        <w:rPr>
          <w:rFonts w:eastAsia="Times New Roman"/>
          <w:color w:val="212121"/>
          <w:szCs w:val="24"/>
        </w:rPr>
        <w:t>μία</w:t>
      </w:r>
      <w:r w:rsidRPr="0087395D">
        <w:rPr>
          <w:rFonts w:eastAsia="Times New Roman"/>
          <w:color w:val="212121"/>
          <w:szCs w:val="24"/>
        </w:rPr>
        <w:t xml:space="preserve"> απόδοση</w:t>
      </w:r>
      <w:r>
        <w:rPr>
          <w:rFonts w:eastAsia="Times New Roman"/>
          <w:color w:val="212121"/>
          <w:szCs w:val="24"/>
        </w:rPr>
        <w:t xml:space="preserve"> επί του</w:t>
      </w:r>
      <w:r w:rsidRPr="0087395D">
        <w:rPr>
          <w:rFonts w:eastAsia="Times New Roman"/>
          <w:color w:val="212121"/>
          <w:szCs w:val="24"/>
        </w:rPr>
        <w:t xml:space="preserve"> </w:t>
      </w:r>
      <w:proofErr w:type="spellStart"/>
      <w:r w:rsidRPr="0087395D">
        <w:rPr>
          <w:rFonts w:eastAsia="Times New Roman"/>
          <w:color w:val="212121"/>
          <w:szCs w:val="24"/>
        </w:rPr>
        <w:t>επενδεδυμένου</w:t>
      </w:r>
      <w:proofErr w:type="spellEnd"/>
      <w:r w:rsidRPr="0087395D">
        <w:rPr>
          <w:rFonts w:eastAsia="Times New Roman"/>
          <w:color w:val="212121"/>
          <w:szCs w:val="24"/>
        </w:rPr>
        <w:t xml:space="preserve"> κεφαλαίου</w:t>
      </w:r>
      <w:r>
        <w:rPr>
          <w:rFonts w:eastAsia="Times New Roman"/>
          <w:color w:val="212121"/>
          <w:szCs w:val="24"/>
        </w:rPr>
        <w:t>,</w:t>
      </w:r>
      <w:r w:rsidRPr="0087395D">
        <w:rPr>
          <w:rFonts w:eastAsia="Times New Roman"/>
          <w:color w:val="212121"/>
          <w:szCs w:val="24"/>
        </w:rPr>
        <w:t xml:space="preserve"> δηλαδή επί των χρημάτων που θα δώσει </w:t>
      </w:r>
      <w:r>
        <w:rPr>
          <w:rFonts w:eastAsia="Times New Roman"/>
          <w:color w:val="212121"/>
          <w:szCs w:val="24"/>
        </w:rPr>
        <w:t xml:space="preserve">για </w:t>
      </w:r>
      <w:r w:rsidRPr="0087395D">
        <w:rPr>
          <w:rFonts w:eastAsia="Times New Roman"/>
          <w:color w:val="212121"/>
          <w:szCs w:val="24"/>
        </w:rPr>
        <w:t>το 14%</w:t>
      </w:r>
      <w:r>
        <w:rPr>
          <w:rFonts w:eastAsia="Times New Roman"/>
          <w:color w:val="212121"/>
          <w:szCs w:val="24"/>
        </w:rPr>
        <w:t>.</w:t>
      </w:r>
    </w:p>
    <w:p w14:paraId="6A627E0B"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Άρα, ουσιαστικά, τι είναι αυτό; </w:t>
      </w:r>
      <w:r w:rsidRPr="0087395D">
        <w:rPr>
          <w:rFonts w:eastAsia="Times New Roman"/>
          <w:color w:val="212121"/>
          <w:szCs w:val="24"/>
        </w:rPr>
        <w:t xml:space="preserve">Είναι ένα </w:t>
      </w:r>
      <w:r>
        <w:rPr>
          <w:rFonts w:eastAsia="Times New Roman"/>
          <w:color w:val="212121"/>
          <w:szCs w:val="24"/>
        </w:rPr>
        <w:t>«</w:t>
      </w:r>
      <w:r w:rsidRPr="0087395D">
        <w:rPr>
          <w:rFonts w:eastAsia="Times New Roman"/>
          <w:color w:val="212121"/>
          <w:szCs w:val="24"/>
        </w:rPr>
        <w:t>δωράκι</w:t>
      </w:r>
      <w:r>
        <w:rPr>
          <w:rFonts w:eastAsia="Times New Roman"/>
          <w:color w:val="212121"/>
          <w:szCs w:val="24"/>
        </w:rPr>
        <w:t>»</w:t>
      </w:r>
      <w:r w:rsidRPr="0087395D">
        <w:rPr>
          <w:rFonts w:eastAsia="Times New Roman"/>
          <w:color w:val="212121"/>
          <w:szCs w:val="24"/>
        </w:rPr>
        <w:t xml:space="preserve"> σε</w:t>
      </w:r>
      <w:r>
        <w:rPr>
          <w:rFonts w:eastAsia="Times New Roman"/>
          <w:color w:val="212121"/>
          <w:szCs w:val="24"/>
        </w:rPr>
        <w:t xml:space="preserve"> μία</w:t>
      </w:r>
      <w:r w:rsidRPr="0087395D">
        <w:rPr>
          <w:rFonts w:eastAsia="Times New Roman"/>
          <w:color w:val="212121"/>
          <w:szCs w:val="24"/>
        </w:rPr>
        <w:t xml:space="preserve"> </w:t>
      </w:r>
      <w:r>
        <w:rPr>
          <w:rFonts w:eastAsia="Times New Roman"/>
          <w:color w:val="212121"/>
          <w:szCs w:val="24"/>
        </w:rPr>
        <w:t>κεφαλαιακά εύρωστη</w:t>
      </w:r>
      <w:r w:rsidRPr="0087395D">
        <w:rPr>
          <w:rFonts w:eastAsia="Times New Roman"/>
          <w:color w:val="212121"/>
          <w:szCs w:val="24"/>
        </w:rPr>
        <w:t xml:space="preserve"> οργάνωση που θα έρθει</w:t>
      </w:r>
      <w:r>
        <w:rPr>
          <w:rFonts w:eastAsia="Times New Roman"/>
          <w:color w:val="212121"/>
          <w:szCs w:val="24"/>
        </w:rPr>
        <w:t>,</w:t>
      </w:r>
      <w:r w:rsidRPr="0087395D">
        <w:rPr>
          <w:rFonts w:eastAsia="Times New Roman"/>
          <w:color w:val="212121"/>
          <w:szCs w:val="24"/>
        </w:rPr>
        <w:t xml:space="preserve"> θα αγοράσει το 14%</w:t>
      </w:r>
      <w:r>
        <w:rPr>
          <w:rFonts w:eastAsia="Times New Roman"/>
          <w:color w:val="212121"/>
          <w:szCs w:val="24"/>
        </w:rPr>
        <w:t>,</w:t>
      </w:r>
      <w:r w:rsidRPr="0087395D">
        <w:rPr>
          <w:rFonts w:eastAsia="Times New Roman"/>
          <w:color w:val="212121"/>
          <w:szCs w:val="24"/>
        </w:rPr>
        <w:t xml:space="preserve"> θα κάθεται και θα εισπράττει ένα ποσοστό επί των χρημάτων που θα δώσει</w:t>
      </w:r>
      <w:r>
        <w:rPr>
          <w:rFonts w:eastAsia="Times New Roman"/>
          <w:color w:val="212121"/>
          <w:szCs w:val="24"/>
        </w:rPr>
        <w:t>,</w:t>
      </w:r>
      <w:r w:rsidRPr="0087395D">
        <w:rPr>
          <w:rFonts w:eastAsia="Times New Roman"/>
          <w:color w:val="212121"/>
          <w:szCs w:val="24"/>
        </w:rPr>
        <w:t xml:space="preserve"> το οποίο ποσοσ</w:t>
      </w:r>
      <w:r w:rsidRPr="0087395D">
        <w:rPr>
          <w:rFonts w:eastAsia="Times New Roman"/>
          <w:color w:val="212121"/>
          <w:szCs w:val="24"/>
        </w:rPr>
        <w:t>τό</w:t>
      </w:r>
      <w:r>
        <w:rPr>
          <w:rFonts w:eastAsia="Times New Roman"/>
          <w:color w:val="212121"/>
          <w:szCs w:val="24"/>
        </w:rPr>
        <w:t>, όπως</w:t>
      </w:r>
      <w:r w:rsidRPr="0087395D">
        <w:rPr>
          <w:rFonts w:eastAsia="Times New Roman"/>
          <w:color w:val="212121"/>
          <w:szCs w:val="24"/>
        </w:rPr>
        <w:t xml:space="preserve"> ξέρετε</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 xml:space="preserve">θα επιβαρύνει όλους τους Έλληνες πολίτες </w:t>
      </w:r>
      <w:r w:rsidRPr="0087395D">
        <w:rPr>
          <w:rFonts w:eastAsia="Times New Roman"/>
          <w:color w:val="212121"/>
          <w:szCs w:val="24"/>
        </w:rPr>
        <w:t xml:space="preserve">και </w:t>
      </w:r>
      <w:r>
        <w:rPr>
          <w:rFonts w:eastAsia="Times New Roman"/>
          <w:color w:val="212121"/>
          <w:szCs w:val="24"/>
        </w:rPr>
        <w:t>τους Έλληνες καταναλωτές, για να είμαι πιο δίκαιος.</w:t>
      </w:r>
    </w:p>
    <w:p w14:paraId="6A627E0C" w14:textId="77777777" w:rsidR="00CD4C30" w:rsidRDefault="00DA53E9">
      <w:pPr>
        <w:shd w:val="clear" w:color="auto" w:fill="FFFFFF"/>
        <w:spacing w:line="600" w:lineRule="auto"/>
        <w:ind w:firstLine="720"/>
        <w:jc w:val="both"/>
        <w:rPr>
          <w:rFonts w:eastAsia="Times New Roman"/>
          <w:color w:val="212121"/>
          <w:szCs w:val="24"/>
        </w:rPr>
      </w:pPr>
      <w:r w:rsidRPr="0087395D">
        <w:rPr>
          <w:rFonts w:eastAsia="Times New Roman"/>
          <w:color w:val="212121"/>
          <w:szCs w:val="24"/>
        </w:rPr>
        <w:t>Εμείς τι λέμε σε αυτό</w:t>
      </w:r>
      <w:r>
        <w:rPr>
          <w:rFonts w:eastAsia="Times New Roman"/>
          <w:color w:val="212121"/>
          <w:szCs w:val="24"/>
        </w:rPr>
        <w:t xml:space="preserve">; Γιατί δεν ακολουθείτε </w:t>
      </w:r>
      <w:r w:rsidRPr="0087395D">
        <w:rPr>
          <w:rFonts w:eastAsia="Times New Roman"/>
          <w:color w:val="212121"/>
          <w:szCs w:val="24"/>
        </w:rPr>
        <w:t>το σχέδιο που ακολουθήσατε στη Δ</w:t>
      </w:r>
      <w:r>
        <w:rPr>
          <w:rFonts w:eastAsia="Times New Roman"/>
          <w:color w:val="212121"/>
          <w:szCs w:val="24"/>
        </w:rPr>
        <w:t>ΕΣΦΑ;</w:t>
      </w:r>
      <w:r w:rsidRPr="0087395D">
        <w:rPr>
          <w:rFonts w:eastAsia="Times New Roman"/>
          <w:color w:val="212121"/>
          <w:szCs w:val="24"/>
        </w:rPr>
        <w:t xml:space="preserve"> </w:t>
      </w:r>
      <w:r>
        <w:rPr>
          <w:rFonts w:eastAsia="Times New Roman"/>
          <w:color w:val="212121"/>
          <w:szCs w:val="24"/>
        </w:rPr>
        <w:t>Ναι, το κράτος, η ελληνική</w:t>
      </w:r>
      <w:r w:rsidRPr="0087395D">
        <w:rPr>
          <w:rFonts w:eastAsia="Times New Roman"/>
          <w:color w:val="212121"/>
          <w:szCs w:val="24"/>
        </w:rPr>
        <w:t xml:space="preserve"> πολιτεία να κρατήσει ένα μειοψηφ</w:t>
      </w:r>
      <w:r w:rsidRPr="0087395D">
        <w:rPr>
          <w:rFonts w:eastAsia="Times New Roman"/>
          <w:color w:val="212121"/>
          <w:szCs w:val="24"/>
        </w:rPr>
        <w:t>ικό πακέτο μετοχών</w:t>
      </w:r>
      <w:r>
        <w:rPr>
          <w:rFonts w:eastAsia="Times New Roman"/>
          <w:color w:val="212121"/>
          <w:szCs w:val="24"/>
        </w:rPr>
        <w:t>,</w:t>
      </w:r>
      <w:r w:rsidRPr="0087395D">
        <w:rPr>
          <w:rFonts w:eastAsia="Times New Roman"/>
          <w:color w:val="212121"/>
          <w:szCs w:val="24"/>
        </w:rPr>
        <w:t xml:space="preserve"> να έχει μία συμμετοχή σε αυτή</w:t>
      </w:r>
      <w:r>
        <w:rPr>
          <w:rFonts w:eastAsia="Times New Roman"/>
          <w:color w:val="212121"/>
          <w:szCs w:val="24"/>
        </w:rPr>
        <w:t>ν την εταιρεία, τη ΔΕΠΑ Υπ</w:t>
      </w:r>
      <w:r w:rsidRPr="0087395D">
        <w:rPr>
          <w:rFonts w:eastAsia="Times New Roman"/>
          <w:color w:val="212121"/>
          <w:szCs w:val="24"/>
        </w:rPr>
        <w:t>οδομών</w:t>
      </w:r>
      <w:r>
        <w:rPr>
          <w:rFonts w:eastAsia="Times New Roman"/>
          <w:color w:val="212121"/>
          <w:szCs w:val="24"/>
        </w:rPr>
        <w:t>,</w:t>
      </w:r>
      <w:r w:rsidRPr="0087395D">
        <w:rPr>
          <w:rFonts w:eastAsia="Times New Roman"/>
          <w:color w:val="212121"/>
          <w:szCs w:val="24"/>
        </w:rPr>
        <w:t xml:space="preserve"> αλλά να δώσει το μάνατζμεντ στον ιδιώτη επενδυτή και να τ</w:t>
      </w:r>
      <w:r>
        <w:rPr>
          <w:rFonts w:eastAsia="Times New Roman"/>
          <w:color w:val="212121"/>
          <w:szCs w:val="24"/>
        </w:rPr>
        <w:t xml:space="preserve">ου δώσει και ένα πακέτο μετοχών, </w:t>
      </w:r>
      <w:r w:rsidRPr="0087395D">
        <w:rPr>
          <w:rFonts w:eastAsia="Times New Roman"/>
          <w:color w:val="212121"/>
          <w:szCs w:val="24"/>
        </w:rPr>
        <w:t>που θα τον κάνει να έχει το κίνητρο να αναπτύξει τις υποδομές</w:t>
      </w:r>
      <w:r>
        <w:rPr>
          <w:rFonts w:eastAsia="Times New Roman"/>
          <w:color w:val="212121"/>
          <w:szCs w:val="24"/>
        </w:rPr>
        <w:t xml:space="preserve">. </w:t>
      </w:r>
    </w:p>
    <w:p w14:paraId="6A627E0D"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Επίσης,</w:t>
      </w:r>
      <w:r w:rsidRPr="0087395D">
        <w:rPr>
          <w:rFonts w:eastAsia="Times New Roman"/>
          <w:color w:val="212121"/>
          <w:szCs w:val="24"/>
        </w:rPr>
        <w:t xml:space="preserve"> να αναπτύξε</w:t>
      </w:r>
      <w:r w:rsidRPr="0087395D">
        <w:rPr>
          <w:rFonts w:eastAsia="Times New Roman"/>
          <w:color w:val="212121"/>
          <w:szCs w:val="24"/>
        </w:rPr>
        <w:t>ι μη ρυθμιζόμενα π</w:t>
      </w:r>
      <w:r>
        <w:rPr>
          <w:rFonts w:eastAsia="Times New Roman"/>
          <w:color w:val="212121"/>
          <w:szCs w:val="24"/>
        </w:rPr>
        <w:t xml:space="preserve">ροϊόντα, μετά από αυστηρό έλεγχο, βέβαια, </w:t>
      </w:r>
      <w:r w:rsidRPr="0087395D">
        <w:rPr>
          <w:rFonts w:eastAsia="Times New Roman"/>
          <w:color w:val="212121"/>
          <w:szCs w:val="24"/>
        </w:rPr>
        <w:t>από τη ΡΑΕ</w:t>
      </w:r>
      <w:r>
        <w:rPr>
          <w:rFonts w:eastAsia="Times New Roman"/>
          <w:color w:val="212121"/>
          <w:szCs w:val="24"/>
        </w:rPr>
        <w:t xml:space="preserve">, </w:t>
      </w:r>
      <w:r w:rsidRPr="0087395D">
        <w:rPr>
          <w:rFonts w:eastAsia="Times New Roman"/>
          <w:color w:val="212121"/>
          <w:szCs w:val="24"/>
        </w:rPr>
        <w:t>που θα του δώσουν έσοδα τα οποία δεν θα επιμερίζονται οριζόντια στους καταναλωτές</w:t>
      </w:r>
      <w:r>
        <w:rPr>
          <w:rFonts w:eastAsia="Times New Roman"/>
          <w:color w:val="212121"/>
          <w:szCs w:val="24"/>
        </w:rPr>
        <w:t>,</w:t>
      </w:r>
      <w:r w:rsidRPr="0087395D">
        <w:rPr>
          <w:rFonts w:eastAsia="Times New Roman"/>
          <w:color w:val="212121"/>
          <w:szCs w:val="24"/>
        </w:rPr>
        <w:t xml:space="preserve"> αλλά θα έχει έσοδα μόνο από αυτούς που θα αγοράζουν και θα χρησιμοποιούν </w:t>
      </w:r>
      <w:r>
        <w:rPr>
          <w:rFonts w:eastAsia="Times New Roman"/>
          <w:color w:val="212121"/>
          <w:szCs w:val="24"/>
        </w:rPr>
        <w:t>τις ανταγωνιστικές</w:t>
      </w:r>
      <w:r w:rsidRPr="0087395D">
        <w:rPr>
          <w:rFonts w:eastAsia="Times New Roman"/>
          <w:color w:val="212121"/>
          <w:szCs w:val="24"/>
        </w:rPr>
        <w:t xml:space="preserve"> υπηρεσίες</w:t>
      </w:r>
      <w:r>
        <w:rPr>
          <w:rFonts w:eastAsia="Times New Roman"/>
          <w:color w:val="212121"/>
          <w:szCs w:val="24"/>
        </w:rPr>
        <w:t>. Και όχι μόνο αυτό βέβαια, αλλά θ</w:t>
      </w:r>
      <w:r w:rsidRPr="0087395D">
        <w:rPr>
          <w:rFonts w:eastAsia="Times New Roman"/>
          <w:color w:val="212121"/>
          <w:szCs w:val="24"/>
        </w:rPr>
        <w:t>α δώσει τη δυνατότητα και μέσα από τη γνώση που θα έχει και θα μεταφέρει στην ελληνική αγορά</w:t>
      </w:r>
      <w:r>
        <w:rPr>
          <w:rFonts w:eastAsia="Times New Roman"/>
          <w:color w:val="212121"/>
          <w:szCs w:val="24"/>
        </w:rPr>
        <w:t>, να βελτιωθεί</w:t>
      </w:r>
      <w:r w:rsidRPr="0087395D">
        <w:rPr>
          <w:rFonts w:eastAsia="Times New Roman"/>
          <w:color w:val="212121"/>
          <w:szCs w:val="24"/>
        </w:rPr>
        <w:t xml:space="preserve"> ο τρόπος διαχείριση</w:t>
      </w:r>
      <w:r>
        <w:rPr>
          <w:rFonts w:eastAsia="Times New Roman"/>
          <w:color w:val="212121"/>
          <w:szCs w:val="24"/>
        </w:rPr>
        <w:t>ς των υποδομών και αυτό να είναι π</w:t>
      </w:r>
      <w:r w:rsidRPr="0087395D">
        <w:rPr>
          <w:rFonts w:eastAsia="Times New Roman"/>
          <w:color w:val="212121"/>
          <w:szCs w:val="24"/>
        </w:rPr>
        <w:t xml:space="preserve">ρος όφελος </w:t>
      </w:r>
      <w:r>
        <w:rPr>
          <w:rFonts w:eastAsia="Times New Roman"/>
          <w:color w:val="212121"/>
          <w:szCs w:val="24"/>
        </w:rPr>
        <w:t>της ελληνικής</w:t>
      </w:r>
      <w:r w:rsidRPr="0087395D">
        <w:rPr>
          <w:rFonts w:eastAsia="Times New Roman"/>
          <w:color w:val="212121"/>
          <w:szCs w:val="24"/>
        </w:rPr>
        <w:t xml:space="preserve"> οικονομίας</w:t>
      </w:r>
      <w:r>
        <w:rPr>
          <w:rFonts w:eastAsia="Times New Roman"/>
          <w:color w:val="212121"/>
          <w:szCs w:val="24"/>
        </w:rPr>
        <w:t>.</w:t>
      </w:r>
    </w:p>
    <w:p w14:paraId="6A627E0E"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Από την άλλη, στη ΔΕΠΑ Εμ</w:t>
      </w:r>
      <w:r>
        <w:rPr>
          <w:rFonts w:eastAsia="Times New Roman"/>
          <w:color w:val="212121"/>
          <w:szCs w:val="24"/>
        </w:rPr>
        <w:t>πορίας τι κάνετε;</w:t>
      </w:r>
      <w:r w:rsidRPr="0087395D">
        <w:rPr>
          <w:rFonts w:eastAsia="Times New Roman"/>
          <w:color w:val="212121"/>
          <w:szCs w:val="24"/>
        </w:rPr>
        <w:t xml:space="preserve"> </w:t>
      </w:r>
      <w:r>
        <w:rPr>
          <w:rFonts w:eastAsia="Times New Roman"/>
          <w:color w:val="212121"/>
          <w:szCs w:val="24"/>
        </w:rPr>
        <w:t>Π</w:t>
      </w:r>
      <w:r w:rsidRPr="0087395D">
        <w:rPr>
          <w:rFonts w:eastAsia="Times New Roman"/>
          <w:color w:val="212121"/>
          <w:szCs w:val="24"/>
        </w:rPr>
        <w:t>ουλάτε</w:t>
      </w:r>
      <w:r>
        <w:rPr>
          <w:rFonts w:eastAsia="Times New Roman"/>
          <w:color w:val="212121"/>
          <w:szCs w:val="24"/>
        </w:rPr>
        <w:t>,</w:t>
      </w:r>
      <w:r w:rsidRPr="0087395D">
        <w:rPr>
          <w:rFonts w:eastAsia="Times New Roman"/>
          <w:color w:val="212121"/>
          <w:szCs w:val="24"/>
        </w:rPr>
        <w:t xml:space="preserve"> βέβαια</w:t>
      </w:r>
      <w:r>
        <w:rPr>
          <w:rFonts w:eastAsia="Times New Roman"/>
          <w:color w:val="212121"/>
          <w:szCs w:val="24"/>
        </w:rPr>
        <w:t>,</w:t>
      </w:r>
      <w:r w:rsidRPr="0087395D">
        <w:rPr>
          <w:rFonts w:eastAsia="Times New Roman"/>
          <w:color w:val="212121"/>
          <w:szCs w:val="24"/>
        </w:rPr>
        <w:t xml:space="preserve"> το 51%</w:t>
      </w:r>
      <w:r>
        <w:rPr>
          <w:rFonts w:eastAsia="Times New Roman"/>
          <w:color w:val="212121"/>
          <w:szCs w:val="24"/>
        </w:rPr>
        <w:t xml:space="preserve"> -</w:t>
      </w:r>
      <w:r w:rsidRPr="0087395D">
        <w:rPr>
          <w:rFonts w:eastAsia="Times New Roman"/>
          <w:color w:val="212121"/>
          <w:szCs w:val="24"/>
        </w:rPr>
        <w:t>πλειοψηφικό πακέτο</w:t>
      </w:r>
      <w:r>
        <w:rPr>
          <w:rFonts w:eastAsia="Times New Roman"/>
          <w:color w:val="212121"/>
          <w:szCs w:val="24"/>
        </w:rPr>
        <w:t>-</w:t>
      </w:r>
      <w:r w:rsidRPr="0087395D">
        <w:rPr>
          <w:rFonts w:eastAsia="Times New Roman"/>
          <w:color w:val="212121"/>
          <w:szCs w:val="24"/>
        </w:rPr>
        <w:t xml:space="preserve"> σε ιδιώτη</w:t>
      </w:r>
      <w:r>
        <w:rPr>
          <w:rFonts w:eastAsia="Times New Roman"/>
          <w:color w:val="212121"/>
          <w:szCs w:val="24"/>
        </w:rPr>
        <w:t xml:space="preserve">, δίνετε και το μάνατζμεντ, αλλά για το 14% που παρακρατεί το </w:t>
      </w:r>
      <w:r>
        <w:rPr>
          <w:rFonts w:eastAsia="Times New Roman"/>
          <w:color w:val="212121"/>
          <w:szCs w:val="24"/>
        </w:rPr>
        <w:t>δ</w:t>
      </w:r>
      <w:r>
        <w:rPr>
          <w:rFonts w:eastAsia="Times New Roman"/>
          <w:color w:val="212121"/>
          <w:szCs w:val="24"/>
        </w:rPr>
        <w:t xml:space="preserve">ημόσιο δίνετε ειδικά δικαιώματα. Και τι ειδικά </w:t>
      </w:r>
      <w:r w:rsidRPr="0087395D">
        <w:rPr>
          <w:rFonts w:eastAsia="Times New Roman"/>
          <w:color w:val="212121"/>
          <w:szCs w:val="24"/>
        </w:rPr>
        <w:t xml:space="preserve">δικαιώματα του </w:t>
      </w:r>
      <w:r>
        <w:rPr>
          <w:rFonts w:eastAsia="Times New Roman"/>
          <w:color w:val="212121"/>
          <w:szCs w:val="24"/>
        </w:rPr>
        <w:t>δίνετε; Να λέει από πού θα αγοράζει</w:t>
      </w:r>
      <w:r w:rsidRPr="0087395D">
        <w:rPr>
          <w:rFonts w:eastAsia="Times New Roman"/>
          <w:color w:val="212121"/>
          <w:szCs w:val="24"/>
        </w:rPr>
        <w:t xml:space="preserve"> φυσικό αέριο</w:t>
      </w:r>
      <w:r>
        <w:rPr>
          <w:rFonts w:eastAsia="Times New Roman"/>
          <w:color w:val="212121"/>
          <w:szCs w:val="24"/>
        </w:rPr>
        <w:t xml:space="preserve"> ο</w:t>
      </w:r>
      <w:r w:rsidRPr="0087395D">
        <w:rPr>
          <w:rFonts w:eastAsia="Times New Roman"/>
          <w:color w:val="212121"/>
          <w:szCs w:val="24"/>
        </w:rPr>
        <w:t xml:space="preserve"> </w:t>
      </w:r>
      <w:r>
        <w:rPr>
          <w:rFonts w:eastAsia="Times New Roman"/>
          <w:color w:val="212121"/>
          <w:szCs w:val="24"/>
        </w:rPr>
        <w:t xml:space="preserve">μεγαλοϊδιοκτήτης -έτσι θα το πω- και ο </w:t>
      </w:r>
      <w:r w:rsidRPr="0087395D">
        <w:rPr>
          <w:rFonts w:eastAsia="Times New Roman"/>
          <w:color w:val="212121"/>
          <w:szCs w:val="24"/>
        </w:rPr>
        <w:t xml:space="preserve">διαχειριστής της </w:t>
      </w:r>
      <w:r>
        <w:rPr>
          <w:rFonts w:eastAsia="Times New Roman"/>
          <w:color w:val="212121"/>
          <w:szCs w:val="24"/>
        </w:rPr>
        <w:t>ΔΕΠΑ Ε</w:t>
      </w:r>
      <w:r w:rsidRPr="0087395D">
        <w:rPr>
          <w:rFonts w:eastAsia="Times New Roman"/>
          <w:color w:val="212121"/>
          <w:szCs w:val="24"/>
        </w:rPr>
        <w:t>μπορίας</w:t>
      </w:r>
      <w:r>
        <w:rPr>
          <w:rFonts w:eastAsia="Times New Roman"/>
          <w:color w:val="212121"/>
          <w:szCs w:val="24"/>
        </w:rPr>
        <w:t>.</w:t>
      </w:r>
    </w:p>
    <w:p w14:paraId="6A627E0F"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Και ρωτάω το εξής: Γ</w:t>
      </w:r>
      <w:r w:rsidRPr="0087395D">
        <w:rPr>
          <w:rFonts w:eastAsia="Times New Roman"/>
          <w:color w:val="212121"/>
          <w:szCs w:val="24"/>
        </w:rPr>
        <w:t>ια ποιο</w:t>
      </w:r>
      <w:r>
        <w:rPr>
          <w:rFonts w:eastAsia="Times New Roman"/>
          <w:color w:val="212121"/>
          <w:szCs w:val="24"/>
        </w:rPr>
        <w:t>ν</w:t>
      </w:r>
      <w:r w:rsidRPr="0087395D">
        <w:rPr>
          <w:rFonts w:eastAsia="Times New Roman"/>
          <w:color w:val="212121"/>
          <w:szCs w:val="24"/>
        </w:rPr>
        <w:t xml:space="preserve"> λόγο το κάνετε αυτό</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 xml:space="preserve">Λέτε ότι το </w:t>
      </w:r>
      <w:r w:rsidRPr="0087395D">
        <w:rPr>
          <w:rFonts w:eastAsia="Times New Roman"/>
          <w:color w:val="212121"/>
          <w:szCs w:val="24"/>
        </w:rPr>
        <w:t xml:space="preserve">κάνετε </w:t>
      </w:r>
      <w:r>
        <w:rPr>
          <w:rFonts w:eastAsia="Times New Roman"/>
          <w:color w:val="212121"/>
          <w:szCs w:val="24"/>
        </w:rPr>
        <w:t xml:space="preserve">για να διασφαλίζετε </w:t>
      </w:r>
      <w:r w:rsidRPr="0087395D">
        <w:rPr>
          <w:rFonts w:eastAsia="Times New Roman"/>
          <w:color w:val="212121"/>
          <w:szCs w:val="24"/>
        </w:rPr>
        <w:t xml:space="preserve">τον ενεργειακό εφοδιασμό της χώρας και </w:t>
      </w:r>
      <w:r>
        <w:rPr>
          <w:rFonts w:eastAsia="Times New Roman"/>
          <w:color w:val="212121"/>
          <w:szCs w:val="24"/>
        </w:rPr>
        <w:t xml:space="preserve">για </w:t>
      </w:r>
      <w:r w:rsidRPr="0087395D">
        <w:rPr>
          <w:rFonts w:eastAsia="Times New Roman"/>
          <w:color w:val="212121"/>
          <w:szCs w:val="24"/>
        </w:rPr>
        <w:t>να πετύχετ</w:t>
      </w:r>
      <w:r>
        <w:rPr>
          <w:rFonts w:eastAsia="Times New Roman"/>
          <w:color w:val="212121"/>
          <w:szCs w:val="24"/>
        </w:rPr>
        <w:t>ε αυτό το οποίο είναι αναγκαίο, δ</w:t>
      </w:r>
      <w:r w:rsidRPr="0087395D">
        <w:rPr>
          <w:rFonts w:eastAsia="Times New Roman"/>
          <w:color w:val="212121"/>
          <w:szCs w:val="24"/>
        </w:rPr>
        <w:t>ηλαδή τη δ</w:t>
      </w:r>
      <w:r w:rsidRPr="0087395D">
        <w:rPr>
          <w:rFonts w:eastAsia="Times New Roman"/>
          <w:color w:val="212121"/>
          <w:szCs w:val="24"/>
        </w:rPr>
        <w:t>ιαφοροποίηση πηγών</w:t>
      </w:r>
      <w:r>
        <w:rPr>
          <w:rFonts w:eastAsia="Times New Roman"/>
          <w:color w:val="212121"/>
          <w:szCs w:val="24"/>
        </w:rPr>
        <w:t xml:space="preserve"> και</w:t>
      </w:r>
      <w:r w:rsidRPr="0087395D">
        <w:rPr>
          <w:rFonts w:eastAsia="Times New Roman"/>
          <w:color w:val="212121"/>
          <w:szCs w:val="24"/>
        </w:rPr>
        <w:t xml:space="preserve"> οδεύσεων</w:t>
      </w:r>
      <w:r>
        <w:rPr>
          <w:rFonts w:eastAsia="Times New Roman"/>
          <w:color w:val="212121"/>
          <w:szCs w:val="24"/>
        </w:rPr>
        <w:t>.</w:t>
      </w:r>
    </w:p>
    <w:p w14:paraId="6A627E10"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Και σας λέω -σας το είπα και στην </w:t>
      </w:r>
      <w:r>
        <w:rPr>
          <w:rFonts w:eastAsia="Times New Roman"/>
          <w:color w:val="212121"/>
          <w:szCs w:val="24"/>
        </w:rPr>
        <w:t>ε</w:t>
      </w:r>
      <w:r w:rsidRPr="0087395D">
        <w:rPr>
          <w:rFonts w:eastAsia="Times New Roman"/>
          <w:color w:val="212121"/>
          <w:szCs w:val="24"/>
        </w:rPr>
        <w:t>πιτροπή</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το εξής:</w:t>
      </w:r>
      <w:r w:rsidRPr="0087395D">
        <w:rPr>
          <w:rFonts w:eastAsia="Times New Roman"/>
          <w:color w:val="212121"/>
          <w:szCs w:val="24"/>
        </w:rPr>
        <w:t xml:space="preserve"> </w:t>
      </w:r>
      <w:r>
        <w:rPr>
          <w:rFonts w:eastAsia="Times New Roman"/>
          <w:color w:val="212121"/>
          <w:szCs w:val="24"/>
        </w:rPr>
        <w:t>Αυ</w:t>
      </w:r>
      <w:r w:rsidRPr="0087395D">
        <w:rPr>
          <w:rFonts w:eastAsia="Times New Roman"/>
          <w:color w:val="212121"/>
          <w:szCs w:val="24"/>
        </w:rPr>
        <w:t>τό μπορεί</w:t>
      </w:r>
      <w:r>
        <w:rPr>
          <w:rFonts w:eastAsia="Times New Roman"/>
          <w:color w:val="212121"/>
          <w:szCs w:val="24"/>
        </w:rPr>
        <w:t>τε</w:t>
      </w:r>
      <w:r w:rsidRPr="0087395D">
        <w:rPr>
          <w:rFonts w:eastAsia="Times New Roman"/>
          <w:color w:val="212121"/>
          <w:szCs w:val="24"/>
        </w:rPr>
        <w:t xml:space="preserve"> </w:t>
      </w:r>
      <w:r>
        <w:rPr>
          <w:rFonts w:eastAsia="Times New Roman"/>
          <w:color w:val="212121"/>
          <w:szCs w:val="24"/>
        </w:rPr>
        <w:t xml:space="preserve">να </w:t>
      </w:r>
      <w:r w:rsidRPr="0087395D">
        <w:rPr>
          <w:rFonts w:eastAsia="Times New Roman"/>
          <w:color w:val="212121"/>
          <w:szCs w:val="24"/>
        </w:rPr>
        <w:t>το πετύχετε με το απόλυτο όργανο που έ</w:t>
      </w:r>
      <w:r>
        <w:rPr>
          <w:rFonts w:eastAsia="Times New Roman"/>
          <w:color w:val="212121"/>
          <w:szCs w:val="24"/>
        </w:rPr>
        <w:t xml:space="preserve">χει η πολιτεία στη διάθεσή της, τη Ρυθμιστική Αρχή Ενέργειας, η οποία θα </w:t>
      </w:r>
      <w:r w:rsidRPr="0087395D">
        <w:rPr>
          <w:rFonts w:eastAsia="Times New Roman"/>
          <w:color w:val="212121"/>
          <w:szCs w:val="24"/>
        </w:rPr>
        <w:t xml:space="preserve">ζητάει και από τον επενδυτή και </w:t>
      </w:r>
      <w:r>
        <w:rPr>
          <w:rFonts w:eastAsia="Times New Roman"/>
          <w:color w:val="212121"/>
          <w:szCs w:val="24"/>
        </w:rPr>
        <w:t>διαχειριστ</w:t>
      </w:r>
      <w:r>
        <w:rPr>
          <w:rFonts w:eastAsia="Times New Roman"/>
          <w:color w:val="212121"/>
          <w:szCs w:val="24"/>
        </w:rPr>
        <w:t xml:space="preserve">ή της ΔΕΠΑ Εμπορίας -όπως ζητάει και από τους </w:t>
      </w:r>
      <w:r w:rsidRPr="0087395D">
        <w:rPr>
          <w:rFonts w:eastAsia="Times New Roman"/>
          <w:color w:val="212121"/>
          <w:szCs w:val="24"/>
        </w:rPr>
        <w:t>ηλεκτροπαραγωγούς ιδιώτες και</w:t>
      </w:r>
      <w:r>
        <w:rPr>
          <w:rFonts w:eastAsia="Times New Roman"/>
          <w:color w:val="212121"/>
          <w:szCs w:val="24"/>
        </w:rPr>
        <w:t xml:space="preserve"> τη</w:t>
      </w:r>
      <w:r w:rsidRPr="0087395D">
        <w:rPr>
          <w:rFonts w:eastAsia="Times New Roman"/>
          <w:color w:val="212121"/>
          <w:szCs w:val="24"/>
        </w:rPr>
        <w:t xml:space="preserve"> ΔΕΗ</w:t>
      </w:r>
      <w:r>
        <w:rPr>
          <w:rFonts w:eastAsia="Times New Roman"/>
          <w:color w:val="212121"/>
          <w:szCs w:val="24"/>
        </w:rPr>
        <w:t xml:space="preserve">- </w:t>
      </w:r>
      <w:r w:rsidRPr="0087395D">
        <w:rPr>
          <w:rFonts w:eastAsia="Times New Roman"/>
          <w:color w:val="212121"/>
          <w:szCs w:val="24"/>
        </w:rPr>
        <w:t xml:space="preserve">επιχειρηματικό πλάνο και αποδείξεις ότι μπορούν να καλύψουν το 90% της ζήτησης ενέργειας </w:t>
      </w:r>
      <w:r>
        <w:rPr>
          <w:rFonts w:eastAsia="Times New Roman"/>
          <w:color w:val="212121"/>
          <w:szCs w:val="24"/>
        </w:rPr>
        <w:t>σε περιόδους αιχμής.</w:t>
      </w:r>
    </w:p>
    <w:p w14:paraId="6A627E11"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Έρχεται, λοιπόν, </w:t>
      </w:r>
      <w:r w:rsidRPr="0087395D">
        <w:rPr>
          <w:rFonts w:eastAsia="Times New Roman"/>
          <w:color w:val="212121"/>
          <w:szCs w:val="24"/>
        </w:rPr>
        <w:t>η ΡΑΕ</w:t>
      </w:r>
      <w:r>
        <w:rPr>
          <w:rFonts w:eastAsia="Times New Roman"/>
          <w:color w:val="212121"/>
          <w:szCs w:val="24"/>
        </w:rPr>
        <w:t xml:space="preserve"> και λέει -κ</w:t>
      </w:r>
      <w:r w:rsidRPr="0087395D">
        <w:rPr>
          <w:rFonts w:eastAsia="Times New Roman"/>
          <w:color w:val="212121"/>
          <w:szCs w:val="24"/>
        </w:rPr>
        <w:t>αι καλά κάνει</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το εξής:</w:t>
      </w:r>
      <w:r w:rsidRPr="0087395D">
        <w:rPr>
          <w:rFonts w:eastAsia="Times New Roman"/>
          <w:color w:val="212121"/>
          <w:szCs w:val="24"/>
        </w:rPr>
        <w:t xml:space="preserve"> </w:t>
      </w:r>
      <w:r>
        <w:rPr>
          <w:rFonts w:eastAsia="Times New Roman"/>
          <w:color w:val="212121"/>
          <w:szCs w:val="24"/>
        </w:rPr>
        <w:t>«Έλα</w:t>
      </w:r>
      <w:r>
        <w:rPr>
          <w:rFonts w:eastAsia="Times New Roman"/>
          <w:color w:val="212121"/>
          <w:szCs w:val="24"/>
        </w:rPr>
        <w:t xml:space="preserve"> εδώ ΔΕΠΑ Εμπορίας, εσύ </w:t>
      </w:r>
      <w:r w:rsidRPr="0087395D">
        <w:rPr>
          <w:rFonts w:eastAsia="Times New Roman"/>
          <w:color w:val="212121"/>
          <w:szCs w:val="24"/>
        </w:rPr>
        <w:t xml:space="preserve">έχεις πει ότι θα </w:t>
      </w:r>
      <w:r>
        <w:rPr>
          <w:rFonts w:eastAsia="Times New Roman"/>
          <w:color w:val="212121"/>
          <w:szCs w:val="24"/>
        </w:rPr>
        <w:t xml:space="preserve">καλύπτεις </w:t>
      </w:r>
      <w:r w:rsidRPr="0087395D">
        <w:rPr>
          <w:rFonts w:eastAsia="Times New Roman"/>
          <w:color w:val="212121"/>
          <w:szCs w:val="24"/>
        </w:rPr>
        <w:t xml:space="preserve">το 90% των ημερών και των χρονικών περιόδων </w:t>
      </w:r>
      <w:r>
        <w:rPr>
          <w:rFonts w:eastAsia="Times New Roman"/>
          <w:color w:val="212121"/>
          <w:szCs w:val="24"/>
        </w:rPr>
        <w:t>αιχμής, ό</w:t>
      </w:r>
      <w:r w:rsidRPr="0087395D">
        <w:rPr>
          <w:rFonts w:eastAsia="Times New Roman"/>
          <w:color w:val="212121"/>
          <w:szCs w:val="24"/>
        </w:rPr>
        <w:t>που έχουμε μεγάλη απαίτηση για φυσικό αέριο</w:t>
      </w:r>
      <w:r>
        <w:rPr>
          <w:rFonts w:eastAsia="Times New Roman"/>
          <w:color w:val="212121"/>
          <w:szCs w:val="24"/>
        </w:rPr>
        <w:t>.</w:t>
      </w:r>
      <w:r w:rsidRPr="0087395D">
        <w:rPr>
          <w:rFonts w:eastAsia="Times New Roman"/>
          <w:color w:val="212121"/>
          <w:szCs w:val="24"/>
        </w:rPr>
        <w:t xml:space="preserve"> </w:t>
      </w:r>
      <w:proofErr w:type="spellStart"/>
      <w:r>
        <w:rPr>
          <w:rFonts w:eastAsia="Times New Roman"/>
          <w:color w:val="212121"/>
          <w:szCs w:val="24"/>
        </w:rPr>
        <w:t>Απέδειξέ</w:t>
      </w:r>
      <w:proofErr w:type="spellEnd"/>
      <w:r>
        <w:rPr>
          <w:rFonts w:eastAsia="Times New Roman"/>
          <w:color w:val="212121"/>
          <w:szCs w:val="24"/>
        </w:rPr>
        <w:t xml:space="preserve"> μου πώς </w:t>
      </w:r>
      <w:r w:rsidRPr="0087395D">
        <w:rPr>
          <w:rFonts w:eastAsia="Times New Roman"/>
          <w:color w:val="212121"/>
          <w:szCs w:val="24"/>
        </w:rPr>
        <w:t>διασφαλίζει</w:t>
      </w:r>
      <w:r>
        <w:rPr>
          <w:rFonts w:eastAsia="Times New Roman"/>
          <w:color w:val="212121"/>
          <w:szCs w:val="24"/>
        </w:rPr>
        <w:t>ς</w:t>
      </w:r>
      <w:r w:rsidRPr="0087395D">
        <w:rPr>
          <w:rFonts w:eastAsia="Times New Roman"/>
          <w:color w:val="212121"/>
          <w:szCs w:val="24"/>
        </w:rPr>
        <w:t xml:space="preserve"> ότι θα έχεις αυτό το φυσικό αέριο</w:t>
      </w:r>
      <w:r>
        <w:rPr>
          <w:rFonts w:eastAsia="Times New Roman"/>
          <w:color w:val="212121"/>
          <w:szCs w:val="24"/>
        </w:rPr>
        <w:t xml:space="preserve"> το οποίο λες ότι θα διαθέτεις». Κ</w:t>
      </w:r>
      <w:r w:rsidRPr="0087395D">
        <w:rPr>
          <w:rFonts w:eastAsia="Times New Roman"/>
          <w:color w:val="212121"/>
          <w:szCs w:val="24"/>
        </w:rPr>
        <w:t xml:space="preserve">αι </w:t>
      </w:r>
      <w:r>
        <w:rPr>
          <w:rFonts w:eastAsia="Times New Roman"/>
          <w:color w:val="212121"/>
          <w:szCs w:val="24"/>
        </w:rPr>
        <w:t>εκεί να</w:t>
      </w:r>
      <w:r>
        <w:rPr>
          <w:rFonts w:eastAsia="Times New Roman"/>
          <w:color w:val="212121"/>
          <w:szCs w:val="24"/>
        </w:rPr>
        <w:t xml:space="preserve"> έρθει η ΡΑΕ και να πει: «Ε</w:t>
      </w:r>
      <w:r w:rsidRPr="0087395D">
        <w:rPr>
          <w:rFonts w:eastAsia="Times New Roman"/>
          <w:color w:val="212121"/>
          <w:szCs w:val="24"/>
        </w:rPr>
        <w:t>γώ δε</w:t>
      </w:r>
      <w:r>
        <w:rPr>
          <w:rFonts w:eastAsia="Times New Roman"/>
          <w:color w:val="212121"/>
          <w:szCs w:val="24"/>
        </w:rPr>
        <w:t xml:space="preserve">ν δέχομαι…» -αν υπάρχει </w:t>
      </w:r>
      <w:proofErr w:type="spellStart"/>
      <w:r>
        <w:rPr>
          <w:rFonts w:eastAsia="Times New Roman"/>
          <w:color w:val="212121"/>
          <w:szCs w:val="24"/>
        </w:rPr>
        <w:t>μονοψώνιο</w:t>
      </w:r>
      <w:proofErr w:type="spellEnd"/>
      <w:r>
        <w:rPr>
          <w:rFonts w:eastAsia="Times New Roman"/>
          <w:color w:val="212121"/>
          <w:szCs w:val="24"/>
        </w:rPr>
        <w:t>, δηλαδή αν αγοράζει μόνο από έναν- «…</w:t>
      </w:r>
      <w:r w:rsidRPr="0087395D">
        <w:rPr>
          <w:rFonts w:eastAsia="Times New Roman"/>
          <w:color w:val="212121"/>
          <w:szCs w:val="24"/>
        </w:rPr>
        <w:t xml:space="preserve">αυτό </w:t>
      </w:r>
      <w:r>
        <w:rPr>
          <w:rFonts w:eastAsia="Times New Roman"/>
          <w:color w:val="212121"/>
          <w:szCs w:val="24"/>
        </w:rPr>
        <w:t xml:space="preserve">το επιχειρηματικό πλάνο που λες, αγαπητή ΔΕΠΑ Εμπορίας, </w:t>
      </w:r>
      <w:r w:rsidRPr="0087395D">
        <w:rPr>
          <w:rFonts w:eastAsia="Times New Roman"/>
          <w:color w:val="212121"/>
          <w:szCs w:val="24"/>
        </w:rPr>
        <w:t>ότ</w:t>
      </w:r>
      <w:r>
        <w:rPr>
          <w:rFonts w:eastAsia="Times New Roman"/>
          <w:color w:val="212121"/>
          <w:szCs w:val="24"/>
        </w:rPr>
        <w:t>ι είναι ασφαλές για την Ελλάδα. Θ</w:t>
      </w:r>
      <w:r w:rsidRPr="0087395D">
        <w:rPr>
          <w:rFonts w:eastAsia="Times New Roman"/>
          <w:color w:val="212121"/>
          <w:szCs w:val="24"/>
        </w:rPr>
        <w:t>έλω να διαφοροποιήσει</w:t>
      </w:r>
      <w:r>
        <w:rPr>
          <w:rFonts w:eastAsia="Times New Roman"/>
          <w:color w:val="212121"/>
          <w:szCs w:val="24"/>
        </w:rPr>
        <w:t>ς τις πηγές σου. Θ</w:t>
      </w:r>
      <w:r w:rsidRPr="0087395D">
        <w:rPr>
          <w:rFonts w:eastAsia="Times New Roman"/>
          <w:color w:val="212121"/>
          <w:szCs w:val="24"/>
        </w:rPr>
        <w:t>έλω να έχε</w:t>
      </w:r>
      <w:r>
        <w:rPr>
          <w:rFonts w:eastAsia="Times New Roman"/>
          <w:color w:val="212121"/>
          <w:szCs w:val="24"/>
        </w:rPr>
        <w:t xml:space="preserve">ις </w:t>
      </w:r>
      <w:r>
        <w:rPr>
          <w:rFonts w:eastAsia="Times New Roman"/>
          <w:color w:val="212121"/>
          <w:szCs w:val="24"/>
        </w:rPr>
        <w:t>παραπάνω από έναν αγοραστές. Θ</w:t>
      </w:r>
      <w:r w:rsidRPr="0087395D">
        <w:rPr>
          <w:rFonts w:eastAsia="Times New Roman"/>
          <w:color w:val="212121"/>
          <w:szCs w:val="24"/>
        </w:rPr>
        <w:t xml:space="preserve">έλω να </w:t>
      </w:r>
      <w:r>
        <w:rPr>
          <w:rFonts w:eastAsia="Times New Roman"/>
          <w:color w:val="212121"/>
          <w:szCs w:val="24"/>
        </w:rPr>
        <w:t xml:space="preserve">μην εισάγεις αέριο μόνο από μία πηγή, από </w:t>
      </w:r>
      <w:r>
        <w:rPr>
          <w:rFonts w:eastAsia="Times New Roman"/>
          <w:color w:val="212121"/>
          <w:szCs w:val="24"/>
        </w:rPr>
        <w:lastRenderedPageBreak/>
        <w:t>μία όδευση. Θ</w:t>
      </w:r>
      <w:r w:rsidRPr="0087395D">
        <w:rPr>
          <w:rFonts w:eastAsia="Times New Roman"/>
          <w:color w:val="212121"/>
          <w:szCs w:val="24"/>
        </w:rPr>
        <w:t xml:space="preserve">έλω και από άλλες </w:t>
      </w:r>
      <w:r>
        <w:rPr>
          <w:rFonts w:eastAsia="Times New Roman"/>
          <w:color w:val="212121"/>
          <w:szCs w:val="24"/>
        </w:rPr>
        <w:t>οδεύσεις κ</w:t>
      </w:r>
      <w:r w:rsidRPr="0087395D">
        <w:rPr>
          <w:rFonts w:eastAsia="Times New Roman"/>
          <w:color w:val="212121"/>
          <w:szCs w:val="24"/>
        </w:rPr>
        <w:t xml:space="preserve">αι με αυτό τον τρόπο να διασφαλίσεις την ενεργειακή ασφάλεια της χώρας και τον </w:t>
      </w:r>
      <w:r>
        <w:rPr>
          <w:rFonts w:eastAsia="Times New Roman"/>
          <w:color w:val="212121"/>
          <w:szCs w:val="24"/>
        </w:rPr>
        <w:t>ενεργειακό της εφοδιασμό».</w:t>
      </w:r>
      <w:r w:rsidRPr="0087395D">
        <w:rPr>
          <w:rFonts w:eastAsia="Times New Roman"/>
          <w:color w:val="212121"/>
          <w:szCs w:val="24"/>
        </w:rPr>
        <w:t xml:space="preserve"> </w:t>
      </w:r>
    </w:p>
    <w:p w14:paraId="6A627E12"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Εσείς τι πετυχαίνετε μ</w:t>
      </w:r>
      <w:r w:rsidRPr="0087395D">
        <w:rPr>
          <w:rFonts w:eastAsia="Times New Roman"/>
          <w:color w:val="212121"/>
          <w:szCs w:val="24"/>
        </w:rPr>
        <w:t xml:space="preserve">ε αυτό </w:t>
      </w:r>
      <w:r w:rsidRPr="0087395D">
        <w:rPr>
          <w:rFonts w:eastAsia="Times New Roman"/>
          <w:color w:val="212121"/>
          <w:szCs w:val="24"/>
        </w:rPr>
        <w:t>που</w:t>
      </w:r>
      <w:r>
        <w:rPr>
          <w:rFonts w:eastAsia="Times New Roman"/>
          <w:color w:val="212121"/>
          <w:szCs w:val="24"/>
        </w:rPr>
        <w:t xml:space="preserve"> κάνετε;</w:t>
      </w:r>
      <w:r w:rsidRPr="0087395D">
        <w:rPr>
          <w:rFonts w:eastAsia="Times New Roman"/>
          <w:color w:val="212121"/>
          <w:szCs w:val="24"/>
        </w:rPr>
        <w:t xml:space="preserve"> </w:t>
      </w:r>
      <w:r>
        <w:rPr>
          <w:rFonts w:eastAsia="Times New Roman"/>
          <w:color w:val="212121"/>
          <w:szCs w:val="24"/>
        </w:rPr>
        <w:t xml:space="preserve">Πετυχαίνετε </w:t>
      </w:r>
      <w:r w:rsidRPr="0087395D">
        <w:rPr>
          <w:rFonts w:eastAsia="Times New Roman"/>
          <w:color w:val="212121"/>
          <w:szCs w:val="24"/>
        </w:rPr>
        <w:t>να απαξιώ</w:t>
      </w:r>
      <w:r>
        <w:rPr>
          <w:rFonts w:eastAsia="Times New Roman"/>
          <w:color w:val="212121"/>
          <w:szCs w:val="24"/>
        </w:rPr>
        <w:t>σετε</w:t>
      </w:r>
      <w:r w:rsidRPr="0087395D">
        <w:rPr>
          <w:rFonts w:eastAsia="Times New Roman"/>
          <w:color w:val="212121"/>
          <w:szCs w:val="24"/>
        </w:rPr>
        <w:t xml:space="preserve"> και να οδηγήσετε σε χαμηλότερο τίμημα από αυτό </w:t>
      </w:r>
      <w:r>
        <w:rPr>
          <w:rFonts w:eastAsia="Times New Roman"/>
          <w:color w:val="212121"/>
          <w:szCs w:val="24"/>
        </w:rPr>
        <w:t xml:space="preserve">το οποίο </w:t>
      </w:r>
      <w:r w:rsidRPr="0087395D">
        <w:rPr>
          <w:rFonts w:eastAsia="Times New Roman"/>
          <w:color w:val="212121"/>
          <w:szCs w:val="24"/>
        </w:rPr>
        <w:t xml:space="preserve">θα μπορούσε να πετύχει </w:t>
      </w:r>
      <w:r>
        <w:rPr>
          <w:rFonts w:eastAsia="Times New Roman"/>
          <w:color w:val="212121"/>
          <w:szCs w:val="24"/>
        </w:rPr>
        <w:t>η ελληνική πολιτεία</w:t>
      </w:r>
      <w:r w:rsidRPr="0087395D">
        <w:rPr>
          <w:rFonts w:eastAsia="Times New Roman"/>
          <w:color w:val="212121"/>
          <w:szCs w:val="24"/>
        </w:rPr>
        <w:t xml:space="preserve"> μέσα από την πώ</w:t>
      </w:r>
      <w:r>
        <w:rPr>
          <w:rFonts w:eastAsia="Times New Roman"/>
          <w:color w:val="212121"/>
          <w:szCs w:val="24"/>
        </w:rPr>
        <w:t>ληση των μετοχών είτε στη ΔΕΠΑ Υ</w:t>
      </w:r>
      <w:r w:rsidRPr="0087395D">
        <w:rPr>
          <w:rFonts w:eastAsia="Times New Roman"/>
          <w:color w:val="212121"/>
          <w:szCs w:val="24"/>
        </w:rPr>
        <w:t xml:space="preserve">ποδομών </w:t>
      </w:r>
      <w:r>
        <w:rPr>
          <w:rFonts w:eastAsia="Times New Roman"/>
          <w:color w:val="212121"/>
          <w:szCs w:val="24"/>
        </w:rPr>
        <w:t>είτε στη ΔΕΠΑ Εμπορίας.</w:t>
      </w:r>
      <w:r w:rsidRPr="0087395D">
        <w:rPr>
          <w:rFonts w:eastAsia="Times New Roman"/>
          <w:color w:val="212121"/>
          <w:szCs w:val="24"/>
        </w:rPr>
        <w:t xml:space="preserve"> Άρα</w:t>
      </w:r>
      <w:r>
        <w:rPr>
          <w:rFonts w:eastAsia="Times New Roman"/>
          <w:color w:val="212121"/>
          <w:szCs w:val="24"/>
        </w:rPr>
        <w:t>,</w:t>
      </w:r>
      <w:r w:rsidRPr="0087395D">
        <w:rPr>
          <w:rFonts w:eastAsia="Times New Roman"/>
          <w:color w:val="212121"/>
          <w:szCs w:val="24"/>
        </w:rPr>
        <w:t xml:space="preserve"> προκαλ</w:t>
      </w:r>
      <w:r>
        <w:rPr>
          <w:rFonts w:eastAsia="Times New Roman"/>
          <w:color w:val="212121"/>
          <w:szCs w:val="24"/>
        </w:rPr>
        <w:t>είτε ζημιά στην ελληνική π</w:t>
      </w:r>
      <w:r w:rsidRPr="0087395D">
        <w:rPr>
          <w:rFonts w:eastAsia="Times New Roman"/>
          <w:color w:val="212121"/>
          <w:szCs w:val="24"/>
        </w:rPr>
        <w:t>ολι</w:t>
      </w:r>
      <w:r w:rsidRPr="0087395D">
        <w:rPr>
          <w:rFonts w:eastAsia="Times New Roman"/>
          <w:color w:val="212121"/>
          <w:szCs w:val="24"/>
        </w:rPr>
        <w:t>τεία</w:t>
      </w:r>
      <w:r>
        <w:rPr>
          <w:rFonts w:eastAsia="Times New Roman"/>
          <w:color w:val="212121"/>
          <w:szCs w:val="24"/>
        </w:rPr>
        <w:t>, προκαλείτε</w:t>
      </w:r>
      <w:r w:rsidRPr="0087395D">
        <w:rPr>
          <w:rFonts w:eastAsia="Times New Roman"/>
          <w:color w:val="212121"/>
          <w:szCs w:val="24"/>
        </w:rPr>
        <w:t xml:space="preserve"> ζημιά στο δημόσιο συμφέρον</w:t>
      </w:r>
      <w:r>
        <w:rPr>
          <w:rFonts w:eastAsia="Times New Roman"/>
          <w:color w:val="212121"/>
          <w:szCs w:val="24"/>
        </w:rPr>
        <w:t>.</w:t>
      </w:r>
      <w:r w:rsidRPr="0087395D">
        <w:rPr>
          <w:rFonts w:eastAsia="Times New Roman"/>
          <w:color w:val="212121"/>
          <w:szCs w:val="24"/>
        </w:rPr>
        <w:t xml:space="preserve"> </w:t>
      </w:r>
    </w:p>
    <w:p w14:paraId="6A627E13"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Αυτό ερχόμαστε κ</w:t>
      </w:r>
      <w:r w:rsidRPr="0087395D">
        <w:rPr>
          <w:rFonts w:eastAsia="Times New Roman"/>
          <w:color w:val="212121"/>
          <w:szCs w:val="24"/>
        </w:rPr>
        <w:t>αι λέμε εμείς</w:t>
      </w:r>
      <w:r>
        <w:rPr>
          <w:rFonts w:eastAsia="Times New Roman"/>
          <w:color w:val="212121"/>
          <w:szCs w:val="24"/>
        </w:rPr>
        <w:t>. Α</w:t>
      </w:r>
      <w:r w:rsidRPr="0087395D">
        <w:rPr>
          <w:rFonts w:eastAsia="Times New Roman"/>
          <w:color w:val="212121"/>
          <w:szCs w:val="24"/>
        </w:rPr>
        <w:t xml:space="preserve">πό τη μία </w:t>
      </w:r>
      <w:r>
        <w:rPr>
          <w:rFonts w:eastAsia="Times New Roman"/>
          <w:color w:val="212121"/>
          <w:szCs w:val="24"/>
        </w:rPr>
        <w:t xml:space="preserve">ζημιώνετε, </w:t>
      </w:r>
      <w:r w:rsidRPr="0087395D">
        <w:rPr>
          <w:rFonts w:eastAsia="Times New Roman"/>
          <w:color w:val="212121"/>
          <w:szCs w:val="24"/>
        </w:rPr>
        <w:t>οδηγώντας σε χαμηλότερο τίμημα από αυτό που θα μπορούσε να πετύχουμε</w:t>
      </w:r>
      <w:r>
        <w:rPr>
          <w:rFonts w:eastAsia="Times New Roman"/>
          <w:color w:val="212121"/>
          <w:szCs w:val="24"/>
        </w:rPr>
        <w:t xml:space="preserve"> για</w:t>
      </w:r>
      <w:r w:rsidRPr="0087395D">
        <w:rPr>
          <w:rFonts w:eastAsia="Times New Roman"/>
          <w:color w:val="212121"/>
          <w:szCs w:val="24"/>
        </w:rPr>
        <w:t xml:space="preserve"> την πώληση </w:t>
      </w:r>
      <w:r>
        <w:rPr>
          <w:rFonts w:eastAsia="Times New Roman"/>
          <w:color w:val="212121"/>
          <w:szCs w:val="24"/>
        </w:rPr>
        <w:t xml:space="preserve">των </w:t>
      </w:r>
      <w:r w:rsidRPr="0087395D">
        <w:rPr>
          <w:rFonts w:eastAsia="Times New Roman"/>
          <w:color w:val="212121"/>
          <w:szCs w:val="24"/>
        </w:rPr>
        <w:t>μετοχών και από την άλλη</w:t>
      </w:r>
      <w:r>
        <w:rPr>
          <w:rFonts w:eastAsia="Times New Roman"/>
          <w:color w:val="212121"/>
          <w:szCs w:val="24"/>
        </w:rPr>
        <w:t>,</w:t>
      </w:r>
      <w:r w:rsidRPr="0087395D">
        <w:rPr>
          <w:rFonts w:eastAsia="Times New Roman"/>
          <w:color w:val="212121"/>
          <w:szCs w:val="24"/>
        </w:rPr>
        <w:t xml:space="preserve"> με τον τρόπο που το κάνετε</w:t>
      </w:r>
      <w:r>
        <w:rPr>
          <w:rFonts w:eastAsia="Times New Roman"/>
          <w:color w:val="212121"/>
          <w:szCs w:val="24"/>
        </w:rPr>
        <w:t xml:space="preserve">, δεν βοηθάτε να </w:t>
      </w:r>
      <w:r>
        <w:rPr>
          <w:rFonts w:eastAsia="Times New Roman"/>
          <w:color w:val="212121"/>
          <w:szCs w:val="24"/>
        </w:rPr>
        <w:t>γίνουν</w:t>
      </w:r>
      <w:r w:rsidRPr="0087395D">
        <w:rPr>
          <w:rFonts w:eastAsia="Times New Roman"/>
          <w:color w:val="212121"/>
          <w:szCs w:val="24"/>
        </w:rPr>
        <w:t xml:space="preserve"> γρήγορα και να αναπτυχθούν οι επενδύσεις </w:t>
      </w:r>
      <w:r>
        <w:rPr>
          <w:rFonts w:eastAsia="Times New Roman"/>
          <w:color w:val="212121"/>
          <w:szCs w:val="24"/>
        </w:rPr>
        <w:t>είτε στις υποδομές, αλλά και να αναπτυχθούν και νέα, καινοτόμα προϊόντα.</w:t>
      </w:r>
    </w:p>
    <w:p w14:paraId="6A627E14"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87395D">
        <w:rPr>
          <w:rFonts w:eastAsia="Times New Roman"/>
          <w:color w:val="212121"/>
          <w:szCs w:val="24"/>
        </w:rPr>
        <w:t xml:space="preserve">πανειλημμένα </w:t>
      </w:r>
      <w:r>
        <w:rPr>
          <w:rFonts w:eastAsia="Times New Roman"/>
          <w:color w:val="212121"/>
          <w:szCs w:val="24"/>
        </w:rPr>
        <w:t>έχετε πει</w:t>
      </w:r>
      <w:r w:rsidRPr="0087395D">
        <w:rPr>
          <w:rFonts w:eastAsia="Times New Roman"/>
          <w:color w:val="212121"/>
          <w:szCs w:val="24"/>
        </w:rPr>
        <w:t xml:space="preserve"> </w:t>
      </w:r>
      <w:r>
        <w:rPr>
          <w:rFonts w:eastAsia="Times New Roman"/>
          <w:color w:val="212121"/>
          <w:szCs w:val="24"/>
        </w:rPr>
        <w:t>πόσο πετυχημένο είναι</w:t>
      </w:r>
      <w:r w:rsidRPr="0087395D">
        <w:rPr>
          <w:rFonts w:eastAsia="Times New Roman"/>
          <w:color w:val="212121"/>
          <w:szCs w:val="24"/>
        </w:rPr>
        <w:t xml:space="preserve"> το μοντέλο του ΑΔΜΗΕ</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 xml:space="preserve">Να τα </w:t>
      </w:r>
      <w:r w:rsidRPr="0087395D">
        <w:rPr>
          <w:rFonts w:eastAsia="Times New Roman"/>
          <w:color w:val="212121"/>
          <w:szCs w:val="24"/>
        </w:rPr>
        <w:t>βάλου</w:t>
      </w:r>
      <w:r>
        <w:rPr>
          <w:rFonts w:eastAsia="Times New Roman"/>
          <w:color w:val="212121"/>
          <w:szCs w:val="24"/>
        </w:rPr>
        <w:t xml:space="preserve">με τα πράγματα με τη σειρά </w:t>
      </w:r>
      <w:r>
        <w:rPr>
          <w:rFonts w:eastAsia="Times New Roman"/>
          <w:color w:val="212121"/>
          <w:szCs w:val="24"/>
        </w:rPr>
        <w:lastRenderedPageBreak/>
        <w:t>τους, κυρίες και κύριοι Βουλε</w:t>
      </w:r>
      <w:r>
        <w:rPr>
          <w:rFonts w:eastAsia="Times New Roman"/>
          <w:color w:val="212121"/>
          <w:szCs w:val="24"/>
        </w:rPr>
        <w:t>υτές. Π</w:t>
      </w:r>
      <w:r w:rsidRPr="0087395D">
        <w:rPr>
          <w:rFonts w:eastAsia="Times New Roman"/>
          <w:color w:val="212121"/>
          <w:szCs w:val="24"/>
        </w:rPr>
        <w:t xml:space="preserve">οιο είναι </w:t>
      </w:r>
      <w:r>
        <w:rPr>
          <w:rFonts w:eastAsia="Times New Roman"/>
          <w:color w:val="212121"/>
          <w:szCs w:val="24"/>
        </w:rPr>
        <w:t xml:space="preserve">το </w:t>
      </w:r>
      <w:r w:rsidRPr="0087395D">
        <w:rPr>
          <w:rFonts w:eastAsia="Times New Roman"/>
          <w:color w:val="212121"/>
          <w:szCs w:val="24"/>
        </w:rPr>
        <w:t xml:space="preserve">πετυχημένο μοντέλο </w:t>
      </w:r>
      <w:r>
        <w:rPr>
          <w:rFonts w:eastAsia="Times New Roman"/>
          <w:color w:val="212121"/>
          <w:szCs w:val="24"/>
        </w:rPr>
        <w:t>του ΑΔΜΗΕ; Αυτό που επί τέσσερα χρόνια καθυστέρησε</w:t>
      </w:r>
      <w:r w:rsidRPr="0087395D">
        <w:rPr>
          <w:rFonts w:eastAsia="Times New Roman"/>
          <w:color w:val="212121"/>
          <w:szCs w:val="24"/>
        </w:rPr>
        <w:t xml:space="preserve"> μία σύνδεση που σε δύο χρόνια </w:t>
      </w:r>
      <w:r>
        <w:rPr>
          <w:rFonts w:eastAsia="Times New Roman"/>
          <w:color w:val="212121"/>
          <w:szCs w:val="24"/>
        </w:rPr>
        <w:t>-</w:t>
      </w:r>
      <w:r w:rsidRPr="0087395D">
        <w:rPr>
          <w:rFonts w:eastAsia="Times New Roman"/>
          <w:color w:val="212121"/>
          <w:szCs w:val="24"/>
        </w:rPr>
        <w:t xml:space="preserve">από </w:t>
      </w:r>
      <w:r>
        <w:rPr>
          <w:rFonts w:eastAsia="Times New Roman"/>
          <w:color w:val="212121"/>
          <w:szCs w:val="24"/>
        </w:rPr>
        <w:t xml:space="preserve">το 2012 μέχρι το 2014- </w:t>
      </w:r>
      <w:r w:rsidRPr="0087395D">
        <w:rPr>
          <w:rFonts w:eastAsia="Times New Roman"/>
          <w:color w:val="212121"/>
          <w:szCs w:val="24"/>
        </w:rPr>
        <w:t>οραματίστηκε</w:t>
      </w:r>
      <w:r>
        <w:rPr>
          <w:rFonts w:eastAsia="Times New Roman"/>
          <w:color w:val="212121"/>
          <w:szCs w:val="24"/>
        </w:rPr>
        <w:t>,</w:t>
      </w:r>
      <w:r w:rsidRPr="0087395D">
        <w:rPr>
          <w:rFonts w:eastAsia="Times New Roman"/>
          <w:color w:val="212121"/>
          <w:szCs w:val="24"/>
        </w:rPr>
        <w:t xml:space="preserve"> σχεδίασε </w:t>
      </w:r>
      <w:r>
        <w:rPr>
          <w:rFonts w:eastAsia="Times New Roman"/>
          <w:color w:val="212121"/>
          <w:szCs w:val="24"/>
        </w:rPr>
        <w:t>και ξεκίνησε να υλοποιείται, να κατασκευάζεται επί κ</w:t>
      </w:r>
      <w:r w:rsidRPr="0087395D">
        <w:rPr>
          <w:rFonts w:eastAsia="Times New Roman"/>
          <w:color w:val="212121"/>
          <w:szCs w:val="24"/>
        </w:rPr>
        <w:t>υβέρνησης κ</w:t>
      </w:r>
      <w:r>
        <w:rPr>
          <w:rFonts w:eastAsia="Times New Roman"/>
          <w:color w:val="212121"/>
          <w:szCs w:val="24"/>
        </w:rPr>
        <w:t xml:space="preserve">. </w:t>
      </w:r>
      <w:r w:rsidRPr="0087395D">
        <w:rPr>
          <w:rFonts w:eastAsia="Times New Roman"/>
          <w:color w:val="212121"/>
          <w:szCs w:val="24"/>
        </w:rPr>
        <w:t>Σαμαρά</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 xml:space="preserve">με </w:t>
      </w:r>
      <w:r w:rsidRPr="0087395D">
        <w:rPr>
          <w:rFonts w:eastAsia="Times New Roman"/>
          <w:color w:val="212121"/>
          <w:szCs w:val="24"/>
        </w:rPr>
        <w:t xml:space="preserve">Υπουργό </w:t>
      </w:r>
      <w:r>
        <w:rPr>
          <w:rFonts w:eastAsia="Times New Roman"/>
          <w:color w:val="212121"/>
          <w:szCs w:val="24"/>
        </w:rPr>
        <w:t>τ</w:t>
      </w:r>
      <w:r>
        <w:rPr>
          <w:rFonts w:eastAsia="Times New Roman"/>
          <w:color w:val="212121"/>
          <w:szCs w:val="24"/>
        </w:rPr>
        <w:t>ον παριστάμενο κ. Μανιάτη, για να τα λέμε όλα με το όνομά τους; Μ</w:t>
      </w:r>
      <w:r w:rsidRPr="0087395D">
        <w:rPr>
          <w:rFonts w:eastAsia="Times New Roman"/>
          <w:color w:val="212121"/>
          <w:szCs w:val="24"/>
        </w:rPr>
        <w:t>έσα σε δύο χρόνια το οραματίστηκαν</w:t>
      </w:r>
      <w:r>
        <w:rPr>
          <w:rFonts w:eastAsia="Times New Roman"/>
          <w:color w:val="212121"/>
          <w:szCs w:val="24"/>
        </w:rPr>
        <w:t>,</w:t>
      </w:r>
      <w:r w:rsidRPr="0087395D">
        <w:rPr>
          <w:rFonts w:eastAsia="Times New Roman"/>
          <w:color w:val="212121"/>
          <w:szCs w:val="24"/>
        </w:rPr>
        <w:t xml:space="preserve"> το σχεδίασαν</w:t>
      </w:r>
      <w:r>
        <w:rPr>
          <w:rFonts w:eastAsia="Times New Roman"/>
          <w:color w:val="212121"/>
          <w:szCs w:val="24"/>
        </w:rPr>
        <w:t>,</w:t>
      </w:r>
      <w:r w:rsidRPr="0087395D">
        <w:rPr>
          <w:rFonts w:eastAsia="Times New Roman"/>
          <w:color w:val="212121"/>
          <w:szCs w:val="24"/>
        </w:rPr>
        <w:t xml:space="preserve"> έκανα</w:t>
      </w:r>
      <w:r>
        <w:rPr>
          <w:rFonts w:eastAsia="Times New Roman"/>
          <w:color w:val="212121"/>
          <w:szCs w:val="24"/>
        </w:rPr>
        <w:t>ν</w:t>
      </w:r>
      <w:r w:rsidRPr="0087395D">
        <w:rPr>
          <w:rFonts w:eastAsia="Times New Roman"/>
          <w:color w:val="212121"/>
          <w:szCs w:val="24"/>
        </w:rPr>
        <w:t xml:space="preserve"> το διαγωνισμό</w:t>
      </w:r>
      <w:r>
        <w:rPr>
          <w:rFonts w:eastAsia="Times New Roman"/>
          <w:color w:val="212121"/>
          <w:szCs w:val="24"/>
        </w:rPr>
        <w:t>,</w:t>
      </w:r>
      <w:r w:rsidRPr="0087395D">
        <w:rPr>
          <w:rFonts w:eastAsia="Times New Roman"/>
          <w:color w:val="212121"/>
          <w:szCs w:val="24"/>
        </w:rPr>
        <w:t xml:space="preserve"> ανέθεσαν την κατασκευή</w:t>
      </w:r>
      <w:r>
        <w:rPr>
          <w:rFonts w:eastAsia="Times New Roman"/>
          <w:color w:val="212121"/>
          <w:szCs w:val="24"/>
        </w:rPr>
        <w:t xml:space="preserve"> και</w:t>
      </w:r>
      <w:r w:rsidRPr="0087395D">
        <w:rPr>
          <w:rFonts w:eastAsia="Times New Roman"/>
          <w:color w:val="212121"/>
          <w:szCs w:val="24"/>
        </w:rPr>
        <w:t xml:space="preserve"> ξεκίνησε </w:t>
      </w:r>
      <w:r>
        <w:rPr>
          <w:rFonts w:eastAsia="Times New Roman"/>
          <w:color w:val="212121"/>
          <w:szCs w:val="24"/>
        </w:rPr>
        <w:t xml:space="preserve">να </w:t>
      </w:r>
      <w:r w:rsidRPr="0087395D">
        <w:rPr>
          <w:rFonts w:eastAsia="Times New Roman"/>
          <w:color w:val="212121"/>
          <w:szCs w:val="24"/>
        </w:rPr>
        <w:t>κατασκευ</w:t>
      </w:r>
      <w:r>
        <w:rPr>
          <w:rFonts w:eastAsia="Times New Roman"/>
          <w:color w:val="212121"/>
          <w:szCs w:val="24"/>
        </w:rPr>
        <w:t xml:space="preserve">άζεται. Και εσείς καθυστερήσετε ενάμιση χρόνο να αποπερατώσετε την κατασκευή, κοστίζοντας 50 με </w:t>
      </w:r>
      <w:r w:rsidRPr="0087395D">
        <w:rPr>
          <w:rFonts w:eastAsia="Times New Roman"/>
          <w:color w:val="212121"/>
          <w:szCs w:val="24"/>
        </w:rPr>
        <w:t xml:space="preserve">80 εκατομμύρια </w:t>
      </w:r>
      <w:r>
        <w:rPr>
          <w:rFonts w:eastAsia="Times New Roman"/>
          <w:color w:val="212121"/>
          <w:szCs w:val="24"/>
        </w:rPr>
        <w:t xml:space="preserve">ευρώ </w:t>
      </w:r>
      <w:r w:rsidRPr="0087395D">
        <w:rPr>
          <w:rFonts w:eastAsia="Times New Roman"/>
          <w:color w:val="212121"/>
          <w:szCs w:val="24"/>
        </w:rPr>
        <w:t>στους Έλλ</w:t>
      </w:r>
      <w:r>
        <w:rPr>
          <w:rFonts w:eastAsia="Times New Roman"/>
          <w:color w:val="212121"/>
          <w:szCs w:val="24"/>
        </w:rPr>
        <w:t xml:space="preserve">ηνες καταναλωτές μέσα από τα </w:t>
      </w:r>
      <w:r w:rsidRPr="00DC4D73">
        <w:rPr>
          <w:rFonts w:eastAsia="Times New Roman"/>
          <w:color w:val="212121"/>
          <w:szCs w:val="24"/>
        </w:rPr>
        <w:t>ΥΚΩ</w:t>
      </w:r>
      <w:r>
        <w:rPr>
          <w:rFonts w:eastAsia="Times New Roman"/>
          <w:color w:val="212121"/>
          <w:szCs w:val="24"/>
        </w:rPr>
        <w:t xml:space="preserve">. </w:t>
      </w:r>
    </w:p>
    <w:p w14:paraId="6A627E15"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Ποιο είναι, λοιπόν, το επιτυχημένο μοντέλο; Επειδή ο ΑΔΜΗΕ έχει </w:t>
      </w:r>
      <w:r w:rsidRPr="0087395D">
        <w:rPr>
          <w:rFonts w:eastAsia="Times New Roman"/>
          <w:color w:val="212121"/>
          <w:szCs w:val="24"/>
        </w:rPr>
        <w:t>κάνει ένα φιλόδοξο δεκαετές πλάν</w:t>
      </w:r>
      <w:r w:rsidRPr="0087395D">
        <w:rPr>
          <w:rFonts w:eastAsia="Times New Roman"/>
          <w:color w:val="212121"/>
          <w:szCs w:val="24"/>
        </w:rPr>
        <w:t>ο</w:t>
      </w:r>
      <w:r>
        <w:rPr>
          <w:rFonts w:eastAsia="Times New Roman"/>
          <w:color w:val="212121"/>
          <w:szCs w:val="24"/>
        </w:rPr>
        <w:t xml:space="preserve">; Φιλόδοξο είναι. Τι έχει πετύχει; Εδώ και τέσσερα </w:t>
      </w:r>
      <w:r w:rsidRPr="0087395D">
        <w:rPr>
          <w:rFonts w:eastAsia="Times New Roman"/>
          <w:color w:val="212121"/>
          <w:szCs w:val="24"/>
        </w:rPr>
        <w:t xml:space="preserve">χρόνια </w:t>
      </w:r>
      <w:r>
        <w:rPr>
          <w:rFonts w:eastAsia="Times New Roman"/>
          <w:color w:val="212121"/>
          <w:szCs w:val="24"/>
        </w:rPr>
        <w:t xml:space="preserve">δεν μπορεί να ξεκινήσει </w:t>
      </w:r>
      <w:r w:rsidRPr="0087395D">
        <w:rPr>
          <w:rFonts w:eastAsia="Times New Roman"/>
          <w:color w:val="212121"/>
          <w:szCs w:val="24"/>
        </w:rPr>
        <w:t>η μικρή διασύνδεση της</w:t>
      </w:r>
      <w:r>
        <w:rPr>
          <w:rFonts w:eastAsia="Times New Roman"/>
          <w:color w:val="212121"/>
          <w:szCs w:val="24"/>
        </w:rPr>
        <w:t xml:space="preserve"> Κρήτης. Ξέρετε ότι η </w:t>
      </w:r>
      <w:r w:rsidRPr="0087395D">
        <w:rPr>
          <w:rFonts w:eastAsia="Times New Roman"/>
          <w:color w:val="212121"/>
          <w:szCs w:val="24"/>
        </w:rPr>
        <w:t xml:space="preserve">διασύνδεση Πελοποννήσου </w:t>
      </w:r>
      <w:r>
        <w:rPr>
          <w:rFonts w:eastAsia="Times New Roman"/>
          <w:color w:val="212121"/>
          <w:szCs w:val="24"/>
        </w:rPr>
        <w:t xml:space="preserve">- </w:t>
      </w:r>
      <w:r w:rsidRPr="0087395D">
        <w:rPr>
          <w:rFonts w:eastAsia="Times New Roman"/>
          <w:color w:val="212121"/>
          <w:szCs w:val="24"/>
        </w:rPr>
        <w:t>Στερεάς Ελλάδο</w:t>
      </w:r>
      <w:r>
        <w:rPr>
          <w:rFonts w:eastAsia="Times New Roman"/>
          <w:color w:val="212121"/>
          <w:szCs w:val="24"/>
        </w:rPr>
        <w:t>ς έχει καθυστερήσει τρία χρόνια; Κάθε χρόνο ανανεώνουμε</w:t>
      </w:r>
      <w:r w:rsidRPr="0087395D">
        <w:rPr>
          <w:rFonts w:eastAsia="Times New Roman"/>
          <w:color w:val="212121"/>
          <w:szCs w:val="24"/>
        </w:rPr>
        <w:t xml:space="preserve"> την ολοκλήρωση για ένα</w:t>
      </w:r>
      <w:r>
        <w:rPr>
          <w:rFonts w:eastAsia="Times New Roman"/>
          <w:color w:val="212121"/>
          <w:szCs w:val="24"/>
        </w:rPr>
        <w:t>ν χρόνο της</w:t>
      </w:r>
      <w:r>
        <w:rPr>
          <w:rFonts w:eastAsia="Times New Roman"/>
          <w:color w:val="212121"/>
          <w:szCs w:val="24"/>
        </w:rPr>
        <w:t xml:space="preserve"> διασύνδεσης. </w:t>
      </w:r>
    </w:p>
    <w:p w14:paraId="6A627E16"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Ποια είναι, λοιπόν, </w:t>
      </w:r>
      <w:r w:rsidRPr="0087395D">
        <w:rPr>
          <w:rFonts w:eastAsia="Times New Roman"/>
          <w:color w:val="212121"/>
          <w:szCs w:val="24"/>
        </w:rPr>
        <w:t>η πετυχημ</w:t>
      </w:r>
      <w:r>
        <w:rPr>
          <w:rFonts w:eastAsia="Times New Roman"/>
          <w:color w:val="212121"/>
          <w:szCs w:val="24"/>
        </w:rPr>
        <w:t>ένη συνταγή που έχετε καταφέρει; Τ</w:t>
      </w:r>
      <w:r w:rsidRPr="0087395D">
        <w:rPr>
          <w:rFonts w:eastAsia="Times New Roman"/>
          <w:color w:val="212121"/>
          <w:szCs w:val="24"/>
        </w:rPr>
        <w:t xml:space="preserve">ίποτα </w:t>
      </w:r>
      <w:r>
        <w:rPr>
          <w:rFonts w:eastAsia="Times New Roman"/>
          <w:color w:val="212121"/>
          <w:szCs w:val="24"/>
        </w:rPr>
        <w:t>δεν έχετε καταφέρει. Ήρθε ένας επενδυτής</w:t>
      </w:r>
      <w:r w:rsidRPr="0087395D">
        <w:rPr>
          <w:rFonts w:eastAsia="Times New Roman"/>
          <w:color w:val="212121"/>
          <w:szCs w:val="24"/>
        </w:rPr>
        <w:t xml:space="preserve"> από την Κίνα</w:t>
      </w:r>
      <w:r>
        <w:rPr>
          <w:rFonts w:eastAsia="Times New Roman"/>
          <w:color w:val="212121"/>
          <w:szCs w:val="24"/>
        </w:rPr>
        <w:t>,</w:t>
      </w:r>
      <w:r w:rsidRPr="0087395D">
        <w:rPr>
          <w:rFonts w:eastAsia="Times New Roman"/>
          <w:color w:val="212121"/>
          <w:szCs w:val="24"/>
        </w:rPr>
        <w:t xml:space="preserve"> αγόρασε </w:t>
      </w:r>
      <w:r>
        <w:rPr>
          <w:rFonts w:eastAsia="Times New Roman"/>
          <w:color w:val="212121"/>
          <w:szCs w:val="24"/>
        </w:rPr>
        <w:t xml:space="preserve">το </w:t>
      </w:r>
      <w:r w:rsidRPr="0087395D">
        <w:rPr>
          <w:rFonts w:eastAsia="Times New Roman"/>
          <w:color w:val="212121"/>
          <w:szCs w:val="24"/>
        </w:rPr>
        <w:t>25%</w:t>
      </w:r>
      <w:r>
        <w:rPr>
          <w:rFonts w:eastAsia="Times New Roman"/>
          <w:color w:val="212121"/>
          <w:szCs w:val="24"/>
        </w:rPr>
        <w:t xml:space="preserve">, κάθεται, κατασκευάζει, </w:t>
      </w:r>
      <w:r w:rsidRPr="0087395D">
        <w:rPr>
          <w:rFonts w:eastAsia="Times New Roman"/>
          <w:color w:val="212121"/>
          <w:szCs w:val="24"/>
        </w:rPr>
        <w:t>όπως κατασκευάζει</w:t>
      </w:r>
      <w:r>
        <w:rPr>
          <w:rFonts w:eastAsia="Times New Roman"/>
          <w:color w:val="212121"/>
          <w:szCs w:val="24"/>
        </w:rPr>
        <w:t>,</w:t>
      </w:r>
      <w:r w:rsidRPr="0087395D">
        <w:rPr>
          <w:rFonts w:eastAsia="Times New Roman"/>
          <w:color w:val="212121"/>
          <w:szCs w:val="24"/>
        </w:rPr>
        <w:t xml:space="preserve"> ο ΑΔΜΗΕ και εισπράττει προμήθεια από τις κατασκευές</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Ε</w:t>
      </w:r>
      <w:r w:rsidRPr="0087395D">
        <w:rPr>
          <w:rFonts w:eastAsia="Times New Roman"/>
          <w:color w:val="212121"/>
          <w:szCs w:val="24"/>
        </w:rPr>
        <w:t>ισπρά</w:t>
      </w:r>
      <w:r w:rsidRPr="0087395D">
        <w:rPr>
          <w:rFonts w:eastAsia="Times New Roman"/>
          <w:color w:val="212121"/>
          <w:szCs w:val="24"/>
        </w:rPr>
        <w:t>ττει</w:t>
      </w:r>
      <w:r>
        <w:rPr>
          <w:rFonts w:eastAsia="Times New Roman"/>
          <w:color w:val="212121"/>
          <w:szCs w:val="24"/>
        </w:rPr>
        <w:t>,</w:t>
      </w:r>
      <w:r w:rsidRPr="0087395D">
        <w:rPr>
          <w:rFonts w:eastAsia="Times New Roman"/>
          <w:color w:val="212121"/>
          <w:szCs w:val="24"/>
        </w:rPr>
        <w:t xml:space="preserve"> δηλαδή</w:t>
      </w:r>
      <w:r>
        <w:rPr>
          <w:rFonts w:eastAsia="Times New Roman"/>
          <w:color w:val="212121"/>
          <w:szCs w:val="24"/>
        </w:rPr>
        <w:t>, έσοδο</w:t>
      </w:r>
      <w:r w:rsidRPr="0087395D">
        <w:rPr>
          <w:rFonts w:eastAsia="Times New Roman"/>
          <w:color w:val="212121"/>
          <w:szCs w:val="24"/>
        </w:rPr>
        <w:t xml:space="preserve"> από την απόδοση της επένδυσης</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 xml:space="preserve">χωρίς να κάνει </w:t>
      </w:r>
      <w:r w:rsidRPr="0087395D">
        <w:rPr>
          <w:rFonts w:eastAsia="Times New Roman"/>
          <w:color w:val="212121"/>
          <w:szCs w:val="24"/>
        </w:rPr>
        <w:t>τίποτα</w:t>
      </w:r>
      <w:r>
        <w:rPr>
          <w:rFonts w:eastAsia="Times New Roman"/>
          <w:color w:val="212121"/>
          <w:szCs w:val="24"/>
        </w:rPr>
        <w:t>.</w:t>
      </w:r>
    </w:p>
    <w:p w14:paraId="6A627E17"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Έχετε προχωρήσει</w:t>
      </w:r>
      <w:r w:rsidRPr="0087395D">
        <w:rPr>
          <w:rFonts w:eastAsia="Times New Roman"/>
          <w:color w:val="212121"/>
          <w:szCs w:val="24"/>
        </w:rPr>
        <w:t xml:space="preserve"> και </w:t>
      </w:r>
      <w:r>
        <w:rPr>
          <w:rFonts w:eastAsia="Times New Roman"/>
          <w:color w:val="212121"/>
          <w:szCs w:val="24"/>
        </w:rPr>
        <w:t xml:space="preserve">σε κάποιες </w:t>
      </w:r>
      <w:r w:rsidRPr="0087395D">
        <w:rPr>
          <w:rFonts w:eastAsia="Times New Roman"/>
          <w:color w:val="212121"/>
          <w:szCs w:val="24"/>
        </w:rPr>
        <w:t>ενέργειες</w:t>
      </w:r>
      <w:r>
        <w:rPr>
          <w:rFonts w:eastAsia="Times New Roman"/>
          <w:color w:val="212121"/>
          <w:szCs w:val="24"/>
        </w:rPr>
        <w:t>,</w:t>
      </w:r>
      <w:r w:rsidRPr="0087395D">
        <w:rPr>
          <w:rFonts w:eastAsia="Times New Roman"/>
          <w:color w:val="212121"/>
          <w:szCs w:val="24"/>
        </w:rPr>
        <w:t xml:space="preserve"> που είναι σε </w:t>
      </w:r>
      <w:r>
        <w:rPr>
          <w:rFonts w:eastAsia="Times New Roman"/>
          <w:color w:val="212121"/>
          <w:szCs w:val="24"/>
        </w:rPr>
        <w:t>«</w:t>
      </w:r>
      <w:r w:rsidRPr="0087395D">
        <w:rPr>
          <w:rFonts w:eastAsia="Times New Roman"/>
          <w:color w:val="212121"/>
          <w:szCs w:val="24"/>
        </w:rPr>
        <w:t>γκρίζα περιοχή</w:t>
      </w:r>
      <w:r>
        <w:rPr>
          <w:rFonts w:eastAsia="Times New Roman"/>
          <w:color w:val="212121"/>
          <w:szCs w:val="24"/>
        </w:rPr>
        <w:t>»</w:t>
      </w:r>
      <w:r w:rsidRPr="0087395D">
        <w:rPr>
          <w:rFonts w:eastAsia="Times New Roman"/>
          <w:color w:val="212121"/>
          <w:szCs w:val="24"/>
        </w:rPr>
        <w:t xml:space="preserve"> σε ό</w:t>
      </w:r>
      <w:r>
        <w:rPr>
          <w:rFonts w:eastAsia="Times New Roman"/>
          <w:color w:val="212121"/>
          <w:szCs w:val="24"/>
        </w:rPr>
        <w:t>,</w:t>
      </w:r>
      <w:r w:rsidRPr="0087395D">
        <w:rPr>
          <w:rFonts w:eastAsia="Times New Roman"/>
          <w:color w:val="212121"/>
          <w:szCs w:val="24"/>
        </w:rPr>
        <w:t>τι αφορά και τη μικρή δια</w:t>
      </w:r>
      <w:r>
        <w:rPr>
          <w:rFonts w:eastAsia="Times New Roman"/>
          <w:color w:val="212121"/>
          <w:szCs w:val="24"/>
        </w:rPr>
        <w:t xml:space="preserve">σύνδεση. Και γνωρίζω και γνωρίζετε κι εσείς </w:t>
      </w:r>
      <w:r w:rsidRPr="0087395D">
        <w:rPr>
          <w:rFonts w:eastAsia="Times New Roman"/>
          <w:color w:val="212121"/>
          <w:szCs w:val="24"/>
        </w:rPr>
        <w:t>πολύ καλά</w:t>
      </w:r>
      <w:r>
        <w:rPr>
          <w:rFonts w:eastAsia="Times New Roman"/>
          <w:color w:val="212121"/>
          <w:szCs w:val="24"/>
        </w:rPr>
        <w:t>,</w:t>
      </w:r>
      <w:r w:rsidRPr="0087395D">
        <w:rPr>
          <w:rFonts w:eastAsia="Times New Roman"/>
          <w:color w:val="212121"/>
          <w:szCs w:val="24"/>
        </w:rPr>
        <w:t xml:space="preserve"> ότι έχει </w:t>
      </w:r>
      <w:r>
        <w:rPr>
          <w:rFonts w:eastAsia="Times New Roman"/>
          <w:color w:val="212121"/>
          <w:szCs w:val="24"/>
        </w:rPr>
        <w:t>αρχίσει να έχει</w:t>
      </w:r>
      <w:r>
        <w:rPr>
          <w:rFonts w:eastAsia="Times New Roman"/>
          <w:color w:val="212121"/>
          <w:szCs w:val="24"/>
        </w:rPr>
        <w:t xml:space="preserve"> </w:t>
      </w:r>
      <w:r w:rsidRPr="0087395D">
        <w:rPr>
          <w:rFonts w:eastAsia="Times New Roman"/>
          <w:color w:val="212121"/>
          <w:szCs w:val="24"/>
        </w:rPr>
        <w:t xml:space="preserve">προβλήματα σε </w:t>
      </w:r>
      <w:r>
        <w:rPr>
          <w:rFonts w:eastAsia="Times New Roman"/>
          <w:color w:val="212121"/>
          <w:szCs w:val="24"/>
        </w:rPr>
        <w:t xml:space="preserve">ό,τι αφορά τα χρήματα που θα έρθουν </w:t>
      </w:r>
      <w:r w:rsidRPr="0087395D">
        <w:rPr>
          <w:rFonts w:eastAsia="Times New Roman"/>
          <w:color w:val="212121"/>
          <w:szCs w:val="24"/>
        </w:rPr>
        <w:t>από τα χρηματοπιστωτικά ταμεία και τα χρηματοπιστωτικά ιδρύματα</w:t>
      </w:r>
      <w:r>
        <w:rPr>
          <w:rFonts w:eastAsia="Times New Roman"/>
          <w:color w:val="212121"/>
          <w:szCs w:val="24"/>
        </w:rPr>
        <w:t>. Υ</w:t>
      </w:r>
      <w:r w:rsidRPr="0087395D">
        <w:rPr>
          <w:rFonts w:eastAsia="Times New Roman"/>
          <w:color w:val="212121"/>
          <w:szCs w:val="24"/>
        </w:rPr>
        <w:t>πάρχουν προβλήματα εκεί</w:t>
      </w:r>
      <w:r>
        <w:rPr>
          <w:rFonts w:eastAsia="Times New Roman"/>
          <w:color w:val="212121"/>
          <w:szCs w:val="24"/>
        </w:rPr>
        <w:t xml:space="preserve">. Έχει </w:t>
      </w:r>
      <w:r w:rsidRPr="0087395D">
        <w:rPr>
          <w:rFonts w:eastAsia="Times New Roman"/>
          <w:color w:val="212121"/>
          <w:szCs w:val="24"/>
        </w:rPr>
        <w:t>κολλήσει</w:t>
      </w:r>
      <w:r>
        <w:rPr>
          <w:rFonts w:eastAsia="Times New Roman"/>
          <w:color w:val="212121"/>
          <w:szCs w:val="24"/>
        </w:rPr>
        <w:t xml:space="preserve"> εκεί η διαπραγμάτευση. Ελπίζουμε, βέβαια, </w:t>
      </w:r>
      <w:r w:rsidRPr="0087395D">
        <w:rPr>
          <w:rFonts w:eastAsia="Times New Roman"/>
          <w:color w:val="212121"/>
          <w:szCs w:val="24"/>
        </w:rPr>
        <w:t>να ξεκολλήσει</w:t>
      </w:r>
      <w:r>
        <w:rPr>
          <w:rFonts w:eastAsia="Times New Roman"/>
          <w:color w:val="212121"/>
          <w:szCs w:val="24"/>
        </w:rPr>
        <w:t>,</w:t>
      </w:r>
      <w:r w:rsidRPr="0087395D">
        <w:rPr>
          <w:rFonts w:eastAsia="Times New Roman"/>
          <w:color w:val="212121"/>
          <w:szCs w:val="24"/>
        </w:rPr>
        <w:t xml:space="preserve"> γιατί το 2019 </w:t>
      </w:r>
      <w:r>
        <w:rPr>
          <w:rFonts w:eastAsia="Times New Roman"/>
          <w:color w:val="212121"/>
          <w:szCs w:val="24"/>
        </w:rPr>
        <w:t>η Κρήτη μένει χωρίς ρεύμα. Το</w:t>
      </w:r>
      <w:r w:rsidRPr="0087395D">
        <w:rPr>
          <w:rFonts w:eastAsia="Times New Roman"/>
          <w:color w:val="212121"/>
          <w:szCs w:val="24"/>
        </w:rPr>
        <w:t xml:space="preserve"> 2019 </w:t>
      </w:r>
      <w:r>
        <w:rPr>
          <w:rFonts w:eastAsia="Times New Roman"/>
          <w:color w:val="212121"/>
          <w:szCs w:val="24"/>
        </w:rPr>
        <w:t>έχει</w:t>
      </w:r>
      <w:r w:rsidRPr="0087395D">
        <w:rPr>
          <w:rFonts w:eastAsia="Times New Roman"/>
          <w:color w:val="212121"/>
          <w:szCs w:val="24"/>
        </w:rPr>
        <w:t xml:space="preserve"> υποχρέωση η Κρήτη </w:t>
      </w:r>
      <w:r>
        <w:rPr>
          <w:rFonts w:eastAsia="Times New Roman"/>
          <w:color w:val="212121"/>
          <w:szCs w:val="24"/>
        </w:rPr>
        <w:t xml:space="preserve">να κλείσει 400 MV </w:t>
      </w:r>
      <w:r w:rsidRPr="0087395D">
        <w:rPr>
          <w:rFonts w:eastAsia="Times New Roman"/>
          <w:color w:val="212121"/>
          <w:szCs w:val="24"/>
        </w:rPr>
        <w:t xml:space="preserve">εγκατεστημένης ισχύος από </w:t>
      </w:r>
      <w:r>
        <w:rPr>
          <w:rFonts w:eastAsia="Times New Roman"/>
          <w:color w:val="212121"/>
          <w:szCs w:val="24"/>
        </w:rPr>
        <w:t xml:space="preserve">πετρελαιοκίνητα -να το πω έτσι- από </w:t>
      </w:r>
      <w:r w:rsidRPr="0087395D">
        <w:rPr>
          <w:rFonts w:eastAsia="Times New Roman"/>
          <w:color w:val="212121"/>
          <w:szCs w:val="24"/>
        </w:rPr>
        <w:t xml:space="preserve">εργοστάσια που παράγουν ηλεκτρική ενέργεια από πετρέλαιο </w:t>
      </w:r>
      <w:r>
        <w:rPr>
          <w:rFonts w:eastAsia="Times New Roman"/>
          <w:color w:val="212121"/>
          <w:szCs w:val="24"/>
        </w:rPr>
        <w:t xml:space="preserve">και από ντίζελ. </w:t>
      </w:r>
    </w:p>
    <w:p w14:paraId="6A627E18"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Τι </w:t>
      </w:r>
      <w:r w:rsidRPr="0087395D">
        <w:rPr>
          <w:rFonts w:eastAsia="Times New Roman"/>
          <w:color w:val="212121"/>
          <w:szCs w:val="24"/>
        </w:rPr>
        <w:t>θα κάνετε όταν θα καθυστερήσει και η μικρή και η μεγάλη διασύνδεση</w:t>
      </w:r>
      <w:r>
        <w:rPr>
          <w:rFonts w:eastAsia="Times New Roman"/>
          <w:color w:val="212121"/>
          <w:szCs w:val="24"/>
        </w:rPr>
        <w:t>;</w:t>
      </w:r>
      <w:r w:rsidRPr="0087395D">
        <w:rPr>
          <w:rFonts w:eastAsia="Times New Roman"/>
          <w:color w:val="212121"/>
          <w:szCs w:val="24"/>
        </w:rPr>
        <w:t xml:space="preserve"> Βέ</w:t>
      </w:r>
      <w:r w:rsidRPr="0087395D">
        <w:rPr>
          <w:rFonts w:eastAsia="Times New Roman"/>
          <w:color w:val="212121"/>
          <w:szCs w:val="24"/>
        </w:rPr>
        <w:t>βαια</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κινδυνεύουμε</w:t>
      </w:r>
      <w:r w:rsidRPr="0087395D">
        <w:rPr>
          <w:rFonts w:eastAsia="Times New Roman"/>
          <w:color w:val="212121"/>
          <w:szCs w:val="24"/>
        </w:rPr>
        <w:t xml:space="preserve"> για τη μεγάλη διασύνδεση όχι μόνο να μην πάρουμε </w:t>
      </w:r>
      <w:r>
        <w:rPr>
          <w:rFonts w:eastAsia="Times New Roman"/>
          <w:color w:val="212121"/>
          <w:szCs w:val="24"/>
        </w:rPr>
        <w:t xml:space="preserve">χρήματα από ταμεία έξτρα </w:t>
      </w:r>
      <w:r w:rsidRPr="0087395D">
        <w:rPr>
          <w:rFonts w:eastAsia="Times New Roman"/>
          <w:color w:val="212121"/>
          <w:szCs w:val="24"/>
        </w:rPr>
        <w:t>και πάνω από το ΕΣΠΑ</w:t>
      </w:r>
      <w:r>
        <w:rPr>
          <w:rFonts w:eastAsia="Times New Roman"/>
          <w:color w:val="212121"/>
          <w:szCs w:val="24"/>
        </w:rPr>
        <w:t>.</w:t>
      </w:r>
      <w:r w:rsidRPr="0087395D">
        <w:rPr>
          <w:rFonts w:eastAsia="Times New Roman"/>
          <w:color w:val="212121"/>
          <w:szCs w:val="24"/>
        </w:rPr>
        <w:t xml:space="preserve"> Θα τα χάσουμε αυτά τα χρήματα που αφο</w:t>
      </w:r>
      <w:r>
        <w:rPr>
          <w:rFonts w:eastAsia="Times New Roman"/>
          <w:color w:val="212121"/>
          <w:szCs w:val="24"/>
        </w:rPr>
        <w:t xml:space="preserve">ρούν έργα κοινού ενδιαφέροντος, </w:t>
      </w:r>
      <w:r w:rsidRPr="0087395D">
        <w:rPr>
          <w:rFonts w:eastAsia="Times New Roman"/>
          <w:color w:val="212121"/>
          <w:szCs w:val="24"/>
        </w:rPr>
        <w:t xml:space="preserve">τα </w:t>
      </w:r>
      <w:r>
        <w:rPr>
          <w:rFonts w:eastAsia="Times New Roman"/>
          <w:color w:val="212121"/>
          <w:szCs w:val="24"/>
        </w:rPr>
        <w:t xml:space="preserve">λεγόμενα </w:t>
      </w:r>
      <w:r>
        <w:rPr>
          <w:rFonts w:eastAsia="Times New Roman"/>
          <w:color w:val="212121"/>
          <w:szCs w:val="24"/>
          <w:lang w:val="en-US"/>
        </w:rPr>
        <w:t>PCI</w:t>
      </w:r>
      <w:r>
        <w:rPr>
          <w:rFonts w:eastAsia="Times New Roman"/>
          <w:color w:val="212121"/>
          <w:szCs w:val="24"/>
        </w:rPr>
        <w:t xml:space="preserve">, από </w:t>
      </w:r>
      <w:r w:rsidRPr="0087395D">
        <w:rPr>
          <w:rFonts w:eastAsia="Times New Roman"/>
          <w:color w:val="212121"/>
          <w:szCs w:val="24"/>
        </w:rPr>
        <w:t xml:space="preserve">το </w:t>
      </w:r>
      <w:proofErr w:type="spellStart"/>
      <w:r w:rsidRPr="0087395D">
        <w:rPr>
          <w:rFonts w:eastAsia="Times New Roman"/>
          <w:color w:val="212121"/>
          <w:szCs w:val="24"/>
        </w:rPr>
        <w:t>Connecting</w:t>
      </w:r>
      <w:proofErr w:type="spellEnd"/>
      <w:r w:rsidRPr="0087395D">
        <w:rPr>
          <w:rFonts w:eastAsia="Times New Roman"/>
          <w:color w:val="212121"/>
          <w:szCs w:val="24"/>
        </w:rPr>
        <w:t xml:space="preserve"> Europe </w:t>
      </w:r>
      <w:proofErr w:type="spellStart"/>
      <w:r w:rsidRPr="0087395D">
        <w:rPr>
          <w:rFonts w:eastAsia="Times New Roman"/>
          <w:color w:val="212121"/>
          <w:szCs w:val="24"/>
        </w:rPr>
        <w:t>Facility</w:t>
      </w:r>
      <w:proofErr w:type="spellEnd"/>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 xml:space="preserve">το </w:t>
      </w:r>
      <w:r>
        <w:rPr>
          <w:rFonts w:eastAsia="Times New Roman"/>
          <w:color w:val="212121"/>
          <w:szCs w:val="24"/>
        </w:rPr>
        <w:t>τ</w:t>
      </w:r>
      <w:r w:rsidRPr="0087395D">
        <w:rPr>
          <w:rFonts w:eastAsia="Times New Roman"/>
          <w:color w:val="212121"/>
          <w:szCs w:val="24"/>
        </w:rPr>
        <w:t>αμείο</w:t>
      </w:r>
      <w:r>
        <w:rPr>
          <w:rFonts w:eastAsia="Times New Roman"/>
          <w:color w:val="212121"/>
          <w:szCs w:val="24"/>
        </w:rPr>
        <w:t xml:space="preserve"> για τη </w:t>
      </w:r>
      <w:proofErr w:type="spellStart"/>
      <w:r>
        <w:rPr>
          <w:rFonts w:eastAsia="Times New Roman"/>
          <w:color w:val="212121"/>
          <w:szCs w:val="24"/>
        </w:rPr>
        <w:t>δια</w:t>
      </w:r>
      <w:r>
        <w:rPr>
          <w:rFonts w:eastAsia="Times New Roman"/>
          <w:color w:val="212121"/>
          <w:szCs w:val="24"/>
        </w:rPr>
        <w:t>συνδεσιμότητα</w:t>
      </w:r>
      <w:proofErr w:type="spellEnd"/>
      <w:r>
        <w:rPr>
          <w:rFonts w:eastAsia="Times New Roman"/>
          <w:color w:val="212121"/>
          <w:szCs w:val="24"/>
        </w:rPr>
        <w:t xml:space="preserve"> της Ευρώπης. Από εκεί μπορούμε να πάρουμε </w:t>
      </w:r>
      <w:r w:rsidRPr="0087395D">
        <w:rPr>
          <w:rFonts w:eastAsia="Times New Roman"/>
          <w:color w:val="212121"/>
          <w:szCs w:val="24"/>
        </w:rPr>
        <w:t>μέχρι και 300</w:t>
      </w:r>
      <w:r>
        <w:rPr>
          <w:rFonts w:eastAsia="Times New Roman"/>
          <w:color w:val="212121"/>
          <w:szCs w:val="24"/>
        </w:rPr>
        <w:t xml:space="preserve">.000.000 - </w:t>
      </w:r>
      <w:r w:rsidRPr="0087395D">
        <w:rPr>
          <w:rFonts w:eastAsia="Times New Roman"/>
          <w:color w:val="212121"/>
          <w:szCs w:val="24"/>
        </w:rPr>
        <w:t>400</w:t>
      </w:r>
      <w:r>
        <w:rPr>
          <w:rFonts w:eastAsia="Times New Roman"/>
          <w:color w:val="212121"/>
          <w:szCs w:val="24"/>
        </w:rPr>
        <w:t>.000.000</w:t>
      </w:r>
      <w:r w:rsidRPr="0087395D">
        <w:rPr>
          <w:rFonts w:eastAsia="Times New Roman"/>
          <w:color w:val="212121"/>
          <w:szCs w:val="24"/>
        </w:rPr>
        <w:t xml:space="preserve"> ευρώ για το εθνικό σκέλος</w:t>
      </w:r>
      <w:r>
        <w:rPr>
          <w:rFonts w:eastAsia="Times New Roman"/>
          <w:color w:val="212121"/>
          <w:szCs w:val="24"/>
        </w:rPr>
        <w:t>,</w:t>
      </w:r>
      <w:r w:rsidRPr="0087395D">
        <w:rPr>
          <w:rFonts w:eastAsia="Times New Roman"/>
          <w:color w:val="212121"/>
          <w:szCs w:val="24"/>
        </w:rPr>
        <w:t xml:space="preserve"> για το Αθήνα </w:t>
      </w:r>
      <w:r>
        <w:rPr>
          <w:rFonts w:eastAsia="Times New Roman"/>
          <w:color w:val="212121"/>
          <w:szCs w:val="24"/>
        </w:rPr>
        <w:t>- Κρήτη. Κ</w:t>
      </w:r>
      <w:r w:rsidRPr="0087395D">
        <w:rPr>
          <w:rFonts w:eastAsia="Times New Roman"/>
          <w:color w:val="212121"/>
          <w:szCs w:val="24"/>
        </w:rPr>
        <w:t xml:space="preserve">αι πάτε να τα </w:t>
      </w:r>
      <w:r>
        <w:rPr>
          <w:rFonts w:eastAsia="Times New Roman"/>
          <w:color w:val="212121"/>
          <w:szCs w:val="24"/>
        </w:rPr>
        <w:t>απεμπολήσετε αυτά τα χρήματα. Και όχι μόνο αυτό, αλλά ετοιμάζουν, ί</w:t>
      </w:r>
      <w:r w:rsidRPr="0087395D">
        <w:rPr>
          <w:rFonts w:eastAsia="Times New Roman"/>
          <w:color w:val="212121"/>
          <w:szCs w:val="24"/>
        </w:rPr>
        <w:t>σως</w:t>
      </w:r>
      <w:r>
        <w:rPr>
          <w:rFonts w:eastAsia="Times New Roman"/>
          <w:color w:val="212121"/>
          <w:szCs w:val="24"/>
        </w:rPr>
        <w:t>,</w:t>
      </w:r>
      <w:r w:rsidRPr="0087395D">
        <w:rPr>
          <w:rFonts w:eastAsia="Times New Roman"/>
          <w:color w:val="212121"/>
          <w:szCs w:val="24"/>
        </w:rPr>
        <w:t xml:space="preserve"> και </w:t>
      </w:r>
      <w:proofErr w:type="spellStart"/>
      <w:r w:rsidRPr="0087395D">
        <w:rPr>
          <w:rFonts w:eastAsia="Times New Roman"/>
          <w:color w:val="212121"/>
          <w:szCs w:val="24"/>
        </w:rPr>
        <w:t>infringement</w:t>
      </w:r>
      <w:proofErr w:type="spellEnd"/>
      <w:r>
        <w:rPr>
          <w:rFonts w:eastAsia="Times New Roman"/>
          <w:color w:val="212121"/>
          <w:szCs w:val="24"/>
        </w:rPr>
        <w:t>. Ε</w:t>
      </w:r>
      <w:r w:rsidRPr="0087395D">
        <w:rPr>
          <w:rFonts w:eastAsia="Times New Roman"/>
          <w:color w:val="212121"/>
          <w:szCs w:val="24"/>
        </w:rPr>
        <w:t>τοιμάζουν</w:t>
      </w:r>
      <w:r>
        <w:rPr>
          <w:rFonts w:eastAsia="Times New Roman"/>
          <w:color w:val="212121"/>
          <w:szCs w:val="24"/>
        </w:rPr>
        <w:t>,</w:t>
      </w:r>
      <w:r w:rsidRPr="0087395D">
        <w:rPr>
          <w:rFonts w:eastAsia="Times New Roman"/>
          <w:color w:val="212121"/>
          <w:szCs w:val="24"/>
        </w:rPr>
        <w:t xml:space="preserve"> δηλαδή</w:t>
      </w:r>
      <w:r>
        <w:rPr>
          <w:rFonts w:eastAsia="Times New Roman"/>
          <w:color w:val="212121"/>
          <w:szCs w:val="24"/>
        </w:rPr>
        <w:t>,</w:t>
      </w:r>
      <w:r w:rsidRPr="0087395D">
        <w:rPr>
          <w:rFonts w:eastAsia="Times New Roman"/>
          <w:color w:val="212121"/>
          <w:szCs w:val="24"/>
        </w:rPr>
        <w:t xml:space="preserve"> και διαδικασία </w:t>
      </w:r>
      <w:r>
        <w:rPr>
          <w:rFonts w:eastAsia="Times New Roman"/>
          <w:color w:val="212121"/>
          <w:szCs w:val="24"/>
        </w:rPr>
        <w:t xml:space="preserve">«πέναλτι» </w:t>
      </w:r>
      <w:r w:rsidRPr="0087395D">
        <w:rPr>
          <w:rFonts w:eastAsia="Times New Roman"/>
          <w:color w:val="212121"/>
          <w:szCs w:val="24"/>
        </w:rPr>
        <w:t>στην Ελλάδα</w:t>
      </w:r>
      <w:r>
        <w:rPr>
          <w:rFonts w:eastAsia="Times New Roman"/>
          <w:color w:val="212121"/>
          <w:szCs w:val="24"/>
        </w:rPr>
        <w:t>,</w:t>
      </w:r>
      <w:r w:rsidRPr="0087395D">
        <w:rPr>
          <w:rFonts w:eastAsia="Times New Roman"/>
          <w:color w:val="212121"/>
          <w:szCs w:val="24"/>
        </w:rPr>
        <w:t xml:space="preserve"> επειδή</w:t>
      </w:r>
      <w:r>
        <w:rPr>
          <w:rFonts w:eastAsia="Times New Roman"/>
          <w:color w:val="212121"/>
          <w:szCs w:val="24"/>
        </w:rPr>
        <w:t>,</w:t>
      </w:r>
      <w:r w:rsidRPr="0087395D">
        <w:rPr>
          <w:rFonts w:eastAsia="Times New Roman"/>
          <w:color w:val="212121"/>
          <w:szCs w:val="24"/>
        </w:rPr>
        <w:t xml:space="preserve"> τελικά</w:t>
      </w:r>
      <w:r>
        <w:rPr>
          <w:rFonts w:eastAsia="Times New Roman"/>
          <w:color w:val="212121"/>
          <w:szCs w:val="24"/>
        </w:rPr>
        <w:t>,</w:t>
      </w:r>
      <w:r w:rsidRPr="0087395D">
        <w:rPr>
          <w:rFonts w:eastAsia="Times New Roman"/>
          <w:color w:val="212121"/>
          <w:szCs w:val="24"/>
        </w:rPr>
        <w:t xml:space="preserve"> δεν θα εφαρμόσετε το PCI και δεν έχετε ικανοποιήσει </w:t>
      </w:r>
      <w:r>
        <w:rPr>
          <w:rFonts w:eastAsia="Times New Roman"/>
          <w:color w:val="212121"/>
          <w:szCs w:val="24"/>
        </w:rPr>
        <w:t xml:space="preserve">τους </w:t>
      </w:r>
      <w:r w:rsidRPr="004E390D">
        <w:rPr>
          <w:rFonts w:eastAsia="Times New Roman"/>
          <w:color w:val="212121"/>
          <w:szCs w:val="24"/>
        </w:rPr>
        <w:t xml:space="preserve">κανονισμούς </w:t>
      </w:r>
      <w:r>
        <w:rPr>
          <w:rFonts w:eastAsia="Times New Roman"/>
          <w:color w:val="212121"/>
          <w:szCs w:val="24"/>
        </w:rPr>
        <w:t xml:space="preserve">του </w:t>
      </w:r>
      <w:r w:rsidRPr="004E390D">
        <w:rPr>
          <w:rFonts w:eastAsia="Times New Roman"/>
          <w:color w:val="212121"/>
          <w:szCs w:val="24"/>
          <w:lang w:val="en-US"/>
        </w:rPr>
        <w:t>TEN</w:t>
      </w:r>
      <w:r w:rsidRPr="004E390D">
        <w:rPr>
          <w:rFonts w:eastAsia="Times New Roman"/>
          <w:color w:val="212121"/>
          <w:szCs w:val="24"/>
        </w:rPr>
        <w:t>-</w:t>
      </w:r>
      <w:r w:rsidRPr="004E390D">
        <w:rPr>
          <w:rFonts w:eastAsia="Times New Roman"/>
          <w:color w:val="212121"/>
          <w:szCs w:val="24"/>
          <w:lang w:val="en-US"/>
        </w:rPr>
        <w:t>E</w:t>
      </w:r>
      <w:r w:rsidRPr="004E390D">
        <w:rPr>
          <w:rFonts w:eastAsia="Times New Roman"/>
          <w:color w:val="212121"/>
          <w:szCs w:val="24"/>
        </w:rPr>
        <w:t>.</w:t>
      </w:r>
      <w:r>
        <w:rPr>
          <w:rFonts w:eastAsia="Times New Roman"/>
          <w:color w:val="212121"/>
          <w:szCs w:val="24"/>
        </w:rPr>
        <w:t xml:space="preserve"> Α</w:t>
      </w:r>
      <w:r w:rsidRPr="0087395D">
        <w:rPr>
          <w:rFonts w:eastAsia="Times New Roman"/>
          <w:color w:val="212121"/>
          <w:szCs w:val="24"/>
        </w:rPr>
        <w:t>υτά ακο</w:t>
      </w:r>
      <w:r>
        <w:rPr>
          <w:rFonts w:eastAsia="Times New Roman"/>
          <w:color w:val="212121"/>
          <w:szCs w:val="24"/>
        </w:rPr>
        <w:t>ύγονται. Ε</w:t>
      </w:r>
      <w:r w:rsidRPr="0087395D">
        <w:rPr>
          <w:rFonts w:eastAsia="Times New Roman"/>
          <w:color w:val="212121"/>
          <w:szCs w:val="24"/>
        </w:rPr>
        <w:t>λπίζουμε να μη γίνουν</w:t>
      </w:r>
      <w:r>
        <w:rPr>
          <w:rFonts w:eastAsia="Times New Roman"/>
          <w:color w:val="212121"/>
          <w:szCs w:val="24"/>
        </w:rPr>
        <w:t>.</w:t>
      </w:r>
    </w:p>
    <w:p w14:paraId="6A627E19" w14:textId="77777777" w:rsidR="00CD4C30" w:rsidRDefault="00DA53E9">
      <w:pPr>
        <w:shd w:val="clear" w:color="auto" w:fill="FFFFFF"/>
        <w:spacing w:line="600" w:lineRule="auto"/>
        <w:ind w:firstLine="720"/>
        <w:jc w:val="both"/>
        <w:rPr>
          <w:rFonts w:eastAsia="Times New Roman"/>
          <w:color w:val="212121"/>
          <w:szCs w:val="24"/>
        </w:rPr>
      </w:pPr>
      <w:r w:rsidRPr="00454B5C">
        <w:rPr>
          <w:rFonts w:eastAsia="Times New Roman"/>
          <w:b/>
          <w:color w:val="212121"/>
          <w:szCs w:val="24"/>
        </w:rPr>
        <w:t>ΠΡΟΕΔΡΕΥΩΝ (Νικήτας Κακλαμάνης):</w:t>
      </w:r>
      <w:r>
        <w:rPr>
          <w:rFonts w:eastAsia="Times New Roman"/>
          <w:color w:val="212121"/>
          <w:szCs w:val="24"/>
        </w:rPr>
        <w:t xml:space="preserve"> Κύριε Σκρέκα,</w:t>
      </w:r>
      <w:r w:rsidRPr="0087395D">
        <w:rPr>
          <w:rFonts w:eastAsia="Times New Roman"/>
          <w:color w:val="212121"/>
          <w:szCs w:val="24"/>
        </w:rPr>
        <w:t xml:space="preserve"> </w:t>
      </w:r>
      <w:r>
        <w:rPr>
          <w:rFonts w:eastAsia="Times New Roman"/>
          <w:color w:val="212121"/>
          <w:szCs w:val="24"/>
        </w:rPr>
        <w:t>ολοκληρώστε.</w:t>
      </w:r>
    </w:p>
    <w:p w14:paraId="6A627E1A" w14:textId="77777777" w:rsidR="00CD4C30" w:rsidRDefault="00DA53E9">
      <w:pPr>
        <w:shd w:val="clear" w:color="auto" w:fill="FFFFFF"/>
        <w:spacing w:line="600" w:lineRule="auto"/>
        <w:ind w:firstLine="720"/>
        <w:jc w:val="both"/>
        <w:rPr>
          <w:rFonts w:eastAsia="Times New Roman"/>
          <w:color w:val="212121"/>
          <w:szCs w:val="24"/>
        </w:rPr>
      </w:pPr>
      <w:r w:rsidRPr="00454B5C">
        <w:rPr>
          <w:rFonts w:eastAsia="Times New Roman"/>
          <w:b/>
          <w:color w:val="212121"/>
          <w:szCs w:val="24"/>
        </w:rPr>
        <w:t>ΚΩΝΣΤΑΝΤΙΝΟΣ ΣΚΡΕΚΑΣ:</w:t>
      </w:r>
      <w:r>
        <w:rPr>
          <w:rFonts w:eastAsia="Times New Roman"/>
          <w:color w:val="212121"/>
          <w:szCs w:val="24"/>
        </w:rPr>
        <w:t xml:space="preserve"> Τελειώνω, κύριε Πρόεδρε.</w:t>
      </w:r>
    </w:p>
    <w:p w14:paraId="6A627E1B" w14:textId="77777777" w:rsidR="00CD4C30" w:rsidRDefault="00DA53E9">
      <w:pPr>
        <w:shd w:val="clear" w:color="auto" w:fill="FFFFFF"/>
        <w:spacing w:line="600" w:lineRule="auto"/>
        <w:ind w:firstLine="720"/>
        <w:jc w:val="both"/>
        <w:rPr>
          <w:rFonts w:eastAsia="Times New Roman"/>
          <w:color w:val="212121"/>
          <w:szCs w:val="24"/>
        </w:rPr>
      </w:pPr>
      <w:r w:rsidRPr="0087395D">
        <w:rPr>
          <w:rFonts w:eastAsia="Times New Roman"/>
          <w:color w:val="212121"/>
          <w:szCs w:val="24"/>
        </w:rPr>
        <w:lastRenderedPageBreak/>
        <w:t>Άρα</w:t>
      </w:r>
      <w:r>
        <w:rPr>
          <w:rFonts w:eastAsia="Times New Roman"/>
          <w:color w:val="212121"/>
          <w:szCs w:val="24"/>
        </w:rPr>
        <w:t>,</w:t>
      </w:r>
      <w:r w:rsidRPr="0087395D">
        <w:rPr>
          <w:rFonts w:eastAsia="Times New Roman"/>
          <w:color w:val="212121"/>
          <w:szCs w:val="24"/>
        </w:rPr>
        <w:t xml:space="preserve"> δεν ψηφί</w:t>
      </w:r>
      <w:r>
        <w:rPr>
          <w:rFonts w:eastAsia="Times New Roman"/>
          <w:color w:val="212121"/>
          <w:szCs w:val="24"/>
        </w:rPr>
        <w:t>ζουμε αυτό το οποίο έχετε κάνει σε</w:t>
      </w:r>
      <w:r w:rsidRPr="0087395D">
        <w:rPr>
          <w:rFonts w:eastAsia="Times New Roman"/>
          <w:color w:val="212121"/>
          <w:szCs w:val="24"/>
        </w:rPr>
        <w:t xml:space="preserve"> ό</w:t>
      </w:r>
      <w:r>
        <w:rPr>
          <w:rFonts w:eastAsia="Times New Roman"/>
          <w:color w:val="212121"/>
          <w:szCs w:val="24"/>
        </w:rPr>
        <w:t>,</w:t>
      </w:r>
      <w:r w:rsidRPr="0087395D">
        <w:rPr>
          <w:rFonts w:eastAsia="Times New Roman"/>
          <w:color w:val="212121"/>
          <w:szCs w:val="24"/>
        </w:rPr>
        <w:t>τι αφορά τη ΔΕΠΑ</w:t>
      </w:r>
      <w:r>
        <w:rPr>
          <w:rFonts w:eastAsia="Times New Roman"/>
          <w:color w:val="212121"/>
          <w:szCs w:val="24"/>
        </w:rPr>
        <w:t>.</w:t>
      </w:r>
    </w:p>
    <w:p w14:paraId="6A627E1C"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87395D">
        <w:rPr>
          <w:rFonts w:eastAsia="Times New Roman"/>
          <w:color w:val="212121"/>
          <w:szCs w:val="24"/>
        </w:rPr>
        <w:t>ρία πράγματα</w:t>
      </w:r>
      <w:r>
        <w:rPr>
          <w:rFonts w:eastAsia="Times New Roman"/>
          <w:color w:val="212121"/>
          <w:szCs w:val="24"/>
        </w:rPr>
        <w:t xml:space="preserve"> να σημειώσω: Η γεωθερμία </w:t>
      </w:r>
      <w:r w:rsidRPr="0087395D">
        <w:rPr>
          <w:rFonts w:eastAsia="Times New Roman"/>
          <w:color w:val="212121"/>
          <w:szCs w:val="24"/>
        </w:rPr>
        <w:t>είναι προς τη σωστή κατεύθυνση</w:t>
      </w:r>
      <w:r>
        <w:rPr>
          <w:rFonts w:eastAsia="Times New Roman"/>
          <w:color w:val="212121"/>
          <w:szCs w:val="24"/>
        </w:rPr>
        <w:t>. Το στηρίζουμε. Ο</w:t>
      </w:r>
      <w:r w:rsidRPr="0087395D">
        <w:rPr>
          <w:rFonts w:eastAsia="Times New Roman"/>
          <w:color w:val="212121"/>
          <w:szCs w:val="24"/>
        </w:rPr>
        <w:t xml:space="preserve"> Δήμος Αλεξανδρούπολης έχει κάνει σοβαρές ενέργειες γι</w:t>
      </w:r>
      <w:r w:rsidRPr="0087395D">
        <w:rPr>
          <w:rFonts w:eastAsia="Times New Roman"/>
          <w:color w:val="212121"/>
          <w:szCs w:val="24"/>
        </w:rPr>
        <w:t>α να αξιοποι</w:t>
      </w:r>
      <w:r>
        <w:rPr>
          <w:rFonts w:eastAsia="Times New Roman"/>
          <w:color w:val="212121"/>
          <w:szCs w:val="24"/>
        </w:rPr>
        <w:t>ήσει τα γεωθερμικά πεδία και το στηρίζουμε. Π</w:t>
      </w:r>
      <w:r w:rsidRPr="0087395D">
        <w:rPr>
          <w:rFonts w:eastAsia="Times New Roman"/>
          <w:color w:val="212121"/>
          <w:szCs w:val="24"/>
        </w:rPr>
        <w:t>ρέπει</w:t>
      </w:r>
      <w:r>
        <w:rPr>
          <w:rFonts w:eastAsia="Times New Roman"/>
          <w:color w:val="212121"/>
          <w:szCs w:val="24"/>
        </w:rPr>
        <w:t>,</w:t>
      </w:r>
      <w:r w:rsidRPr="0087395D">
        <w:rPr>
          <w:rFonts w:eastAsia="Times New Roman"/>
          <w:color w:val="212121"/>
          <w:szCs w:val="24"/>
        </w:rPr>
        <w:t xml:space="preserve"> </w:t>
      </w:r>
      <w:r>
        <w:rPr>
          <w:rFonts w:eastAsia="Times New Roman"/>
          <w:color w:val="212121"/>
          <w:szCs w:val="24"/>
        </w:rPr>
        <w:t>όμως,</w:t>
      </w:r>
      <w:r w:rsidRPr="0087395D">
        <w:rPr>
          <w:rFonts w:eastAsia="Times New Roman"/>
          <w:color w:val="212121"/>
          <w:szCs w:val="24"/>
        </w:rPr>
        <w:t xml:space="preserve"> να λαμβάνουμε υπ</w:t>
      </w:r>
      <w:r>
        <w:rPr>
          <w:rFonts w:eastAsia="Times New Roman"/>
          <w:color w:val="212121"/>
          <w:szCs w:val="24"/>
        </w:rPr>
        <w:t xml:space="preserve">’ </w:t>
      </w:r>
      <w:proofErr w:type="spellStart"/>
      <w:r w:rsidRPr="0087395D">
        <w:rPr>
          <w:rFonts w:eastAsia="Times New Roman"/>
          <w:color w:val="212121"/>
          <w:szCs w:val="24"/>
        </w:rPr>
        <w:t>όψ</w:t>
      </w:r>
      <w:r>
        <w:rPr>
          <w:rFonts w:eastAsia="Times New Roman"/>
          <w:color w:val="212121"/>
          <w:szCs w:val="24"/>
        </w:rPr>
        <w:t>ιν</w:t>
      </w:r>
      <w:proofErr w:type="spellEnd"/>
      <w:r w:rsidRPr="0087395D">
        <w:rPr>
          <w:rFonts w:eastAsia="Times New Roman"/>
          <w:color w:val="212121"/>
          <w:szCs w:val="24"/>
        </w:rPr>
        <w:t xml:space="preserve"> και τις τοπικές ιδιαιτερότητες</w:t>
      </w:r>
      <w:r>
        <w:rPr>
          <w:rFonts w:eastAsia="Times New Roman"/>
          <w:color w:val="212121"/>
          <w:szCs w:val="24"/>
        </w:rPr>
        <w:t>. Μην το ξεχνάτε αυτό. Δεν υπάρχουν</w:t>
      </w:r>
      <w:r w:rsidRPr="0087395D">
        <w:rPr>
          <w:rFonts w:eastAsia="Times New Roman"/>
          <w:color w:val="212121"/>
          <w:szCs w:val="24"/>
        </w:rPr>
        <w:t xml:space="preserve"> οριζόντια μέτρα για όλους και για όλα</w:t>
      </w:r>
      <w:r>
        <w:rPr>
          <w:rFonts w:eastAsia="Times New Roman"/>
          <w:color w:val="212121"/>
          <w:szCs w:val="24"/>
        </w:rPr>
        <w:t>.</w:t>
      </w:r>
      <w:r w:rsidRPr="0087395D">
        <w:rPr>
          <w:rFonts w:eastAsia="Times New Roman"/>
          <w:color w:val="212121"/>
          <w:szCs w:val="24"/>
        </w:rPr>
        <w:t xml:space="preserve"> Πρέπει πάντα να λαμβάνουμε</w:t>
      </w:r>
      <w:r>
        <w:rPr>
          <w:rFonts w:eastAsia="Times New Roman"/>
          <w:color w:val="212121"/>
          <w:szCs w:val="24"/>
        </w:rPr>
        <w:t xml:space="preserve"> </w:t>
      </w:r>
      <w:proofErr w:type="spellStart"/>
      <w:r>
        <w:rPr>
          <w:rFonts w:eastAsia="Times New Roman"/>
          <w:color w:val="212121"/>
          <w:szCs w:val="24"/>
        </w:rPr>
        <w:t>υπ</w:t>
      </w:r>
      <w:r>
        <w:rPr>
          <w:rFonts w:eastAsia="Times New Roman"/>
          <w:color w:val="212121"/>
          <w:szCs w:val="24"/>
        </w:rPr>
        <w:t>΄</w:t>
      </w:r>
      <w:r>
        <w:rPr>
          <w:rFonts w:eastAsia="Times New Roman"/>
          <w:color w:val="212121"/>
          <w:szCs w:val="24"/>
        </w:rPr>
        <w:t>όψιν</w:t>
      </w:r>
      <w:proofErr w:type="spellEnd"/>
      <w:r w:rsidRPr="0087395D">
        <w:rPr>
          <w:rFonts w:eastAsia="Times New Roman"/>
          <w:color w:val="212121"/>
          <w:szCs w:val="24"/>
        </w:rPr>
        <w:t xml:space="preserve"> τις τοπικές</w:t>
      </w:r>
      <w:r>
        <w:rPr>
          <w:rFonts w:eastAsia="Times New Roman"/>
          <w:color w:val="212121"/>
          <w:szCs w:val="24"/>
        </w:rPr>
        <w:t xml:space="preserve"> ιδιαιτερότη</w:t>
      </w:r>
      <w:r>
        <w:rPr>
          <w:rFonts w:eastAsia="Times New Roman"/>
          <w:color w:val="212121"/>
          <w:szCs w:val="24"/>
        </w:rPr>
        <w:t>τες. Όμως, θα το</w:t>
      </w:r>
      <w:r w:rsidRPr="0087395D">
        <w:rPr>
          <w:rFonts w:eastAsia="Times New Roman"/>
          <w:color w:val="212121"/>
          <w:szCs w:val="24"/>
        </w:rPr>
        <w:t xml:space="preserve"> ψηφίσουμε</w:t>
      </w:r>
      <w:r>
        <w:rPr>
          <w:rFonts w:eastAsia="Times New Roman"/>
          <w:color w:val="212121"/>
          <w:szCs w:val="24"/>
        </w:rPr>
        <w:t xml:space="preserve"> αυτό.</w:t>
      </w:r>
    </w:p>
    <w:p w14:paraId="6A627E1D"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το </w:t>
      </w:r>
      <w:r w:rsidRPr="0016754B">
        <w:rPr>
          <w:rFonts w:eastAsia="Times New Roman"/>
          <w:color w:val="222222"/>
          <w:szCs w:val="24"/>
          <w:shd w:val="clear" w:color="auto" w:fill="FFFFFF"/>
        </w:rPr>
        <w:t>άρθρο</w:t>
      </w:r>
      <w:r>
        <w:rPr>
          <w:rFonts w:eastAsia="Times New Roman"/>
          <w:color w:val="222222"/>
          <w:szCs w:val="24"/>
          <w:shd w:val="clear" w:color="auto" w:fill="FFFFFF"/>
        </w:rPr>
        <w:t xml:space="preserve"> 69, πάτε να προσλάβετε εβδομήντα εννέα άτομα…</w:t>
      </w:r>
    </w:p>
    <w:p w14:paraId="6A627E1E" w14:textId="77777777" w:rsidR="00CD4C30" w:rsidRDefault="00DA53E9">
      <w:pPr>
        <w:spacing w:line="600" w:lineRule="auto"/>
        <w:ind w:firstLine="720"/>
        <w:jc w:val="both"/>
        <w:rPr>
          <w:rFonts w:eastAsia="Times New Roman"/>
          <w:color w:val="222222"/>
          <w:szCs w:val="24"/>
          <w:shd w:val="clear" w:color="auto" w:fill="FFFFFF"/>
        </w:rPr>
      </w:pPr>
      <w:r w:rsidRPr="0016754B">
        <w:rPr>
          <w:rFonts w:eastAsia="Times New Roman"/>
          <w:b/>
          <w:bCs/>
          <w:color w:val="222222"/>
          <w:shd w:val="clear" w:color="auto" w:fill="FFFFFF"/>
        </w:rPr>
        <w:t>ΠΡΟΕΔΡΕΥΩΝ (Νικήτας Κακλαμάνης):</w:t>
      </w:r>
      <w:r w:rsidRPr="0016754B">
        <w:rPr>
          <w:rFonts w:eastAsia="Times New Roman"/>
          <w:color w:val="222222"/>
          <w:szCs w:val="24"/>
          <w:shd w:val="clear" w:color="auto" w:fill="FFFFFF"/>
        </w:rPr>
        <w:t xml:space="preserve"> </w:t>
      </w:r>
      <w:r>
        <w:rPr>
          <w:rFonts w:eastAsia="Times New Roman"/>
          <w:color w:val="222222"/>
          <w:szCs w:val="24"/>
          <w:shd w:val="clear" w:color="auto" w:fill="FFFFFF"/>
        </w:rPr>
        <w:t>Κύριε Σκρέκα, στη δευτερολογία αυτά. Κλείστε.</w:t>
      </w:r>
    </w:p>
    <w:p w14:paraId="6A627E1F" w14:textId="77777777" w:rsidR="00CD4C30" w:rsidRDefault="00DA53E9">
      <w:pPr>
        <w:spacing w:line="600" w:lineRule="auto"/>
        <w:ind w:firstLine="720"/>
        <w:jc w:val="both"/>
        <w:rPr>
          <w:rFonts w:eastAsia="Times New Roman"/>
          <w:color w:val="222222"/>
          <w:szCs w:val="24"/>
          <w:shd w:val="clear" w:color="auto" w:fill="FFFFFF"/>
        </w:rPr>
      </w:pPr>
      <w:r w:rsidRPr="0016754B">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Ένα λεπτό, κύριε Πρόεδρε.</w:t>
      </w:r>
    </w:p>
    <w:p w14:paraId="6A627E20"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(Νικήτας </w:t>
      </w:r>
      <w:r>
        <w:rPr>
          <w:rFonts w:eastAsia="Times New Roman"/>
          <w:b/>
          <w:bCs/>
          <w:color w:val="222222"/>
          <w:shd w:val="clear" w:color="auto" w:fill="FFFFFF"/>
        </w:rPr>
        <w:t>Κακλαμάνης):</w:t>
      </w:r>
      <w:r>
        <w:rPr>
          <w:rFonts w:eastAsia="Times New Roman"/>
          <w:color w:val="222222"/>
          <w:szCs w:val="24"/>
          <w:shd w:val="clear" w:color="auto" w:fill="FFFFFF"/>
        </w:rPr>
        <w:t xml:space="preserve"> Ναι, ένα λεπτό αυστηρά όμως. Σας έχω δώσει επιπλέον πέντε.</w:t>
      </w:r>
    </w:p>
    <w:p w14:paraId="6A627E21" w14:textId="77777777" w:rsidR="00CD4C30" w:rsidRDefault="00DA53E9">
      <w:pPr>
        <w:spacing w:line="600" w:lineRule="auto"/>
        <w:ind w:firstLine="720"/>
        <w:jc w:val="both"/>
        <w:rPr>
          <w:rFonts w:eastAsia="Times New Roman"/>
          <w:color w:val="222222"/>
          <w:szCs w:val="24"/>
          <w:shd w:val="clear" w:color="auto" w:fill="FFFFFF"/>
        </w:rPr>
      </w:pPr>
      <w:r w:rsidRPr="0016754B">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Θα έχω δευτερολογία;</w:t>
      </w:r>
    </w:p>
    <w:p w14:paraId="6A627E22"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lastRenderedPageBreak/>
        <w:t>ΠΡΟΕΔΡΕΥΩΝ (Νικήτας Κακλαμάνης):</w:t>
      </w:r>
      <w:r>
        <w:rPr>
          <w:rFonts w:eastAsia="Times New Roman"/>
          <w:color w:val="222222"/>
          <w:szCs w:val="24"/>
          <w:shd w:val="clear" w:color="auto" w:fill="FFFFFF"/>
        </w:rPr>
        <w:t xml:space="preserve"> Έχετε δευτερολογία.</w:t>
      </w:r>
    </w:p>
    <w:p w14:paraId="6A627E23"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Ωραία. Ένα λεπτό θα χρειαστώ τότε.</w:t>
      </w:r>
    </w:p>
    <w:p w14:paraId="6A627E24"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τη ΡΑΕ: Εδώ το </w:t>
      </w:r>
      <w:r w:rsidRPr="006C1305">
        <w:rPr>
          <w:rFonts w:eastAsia="Times New Roman"/>
          <w:color w:val="222222"/>
          <w:szCs w:val="24"/>
          <w:shd w:val="clear" w:color="auto" w:fill="FFFFFF"/>
        </w:rPr>
        <w:t>νομοσ</w:t>
      </w:r>
      <w:r w:rsidRPr="006C1305">
        <w:rPr>
          <w:rFonts w:eastAsia="Times New Roman"/>
          <w:color w:val="222222"/>
          <w:szCs w:val="24"/>
          <w:shd w:val="clear" w:color="auto" w:fill="FFFFFF"/>
        </w:rPr>
        <w:t>χέδιο</w:t>
      </w:r>
      <w:r>
        <w:rPr>
          <w:rFonts w:eastAsia="Times New Roman"/>
          <w:color w:val="222222"/>
          <w:szCs w:val="24"/>
          <w:shd w:val="clear" w:color="auto" w:fill="FFFFFF"/>
        </w:rPr>
        <w:t xml:space="preserve"> βρίθει ρουσφετολογικών διατάξεων. Προσλαμβάνετε κόσμο, παρακάμπτοντας μονίμως το ΑΣΕΠ και κατά παρέκκλιση των άλλων διατάξεων. Στη ΡΑΕ εβδομήντα εννέα άτομα, στον ΔΑΠΕΕΠ είκοσι πέντε άτομα! </w:t>
      </w:r>
    </w:p>
    <w:p w14:paraId="6A627E25"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w:t>
      </w:r>
      <w:r>
        <w:rPr>
          <w:rFonts w:eastAsia="Times New Roman"/>
          <w:color w:val="222222"/>
          <w:szCs w:val="24"/>
          <w:shd w:val="clear" w:color="auto" w:fill="FFFFFF"/>
        </w:rPr>
        <w:t>«</w:t>
      </w:r>
      <w:r>
        <w:rPr>
          <w:rFonts w:eastAsia="Times New Roman"/>
          <w:color w:val="222222"/>
          <w:szCs w:val="24"/>
          <w:shd w:val="clear" w:color="auto" w:fill="FFFFFF"/>
        </w:rPr>
        <w:t>ΑΡΙΑΔΝΗ</w:t>
      </w:r>
      <w:r>
        <w:rPr>
          <w:rFonts w:eastAsia="Times New Roman"/>
          <w:color w:val="222222"/>
          <w:szCs w:val="24"/>
          <w:shd w:val="clear" w:color="auto" w:fill="FFFFFF"/>
        </w:rPr>
        <w:t>»</w:t>
      </w:r>
      <w:r>
        <w:rPr>
          <w:rFonts w:eastAsia="Times New Roman"/>
          <w:color w:val="222222"/>
          <w:szCs w:val="24"/>
          <w:shd w:val="clear" w:color="auto" w:fill="FFFFFF"/>
        </w:rPr>
        <w:t xml:space="preserve">, την εταιρεία που πρέπει να κατασκευάσει τη </w:t>
      </w:r>
      <w:r>
        <w:rPr>
          <w:rFonts w:eastAsia="Times New Roman"/>
          <w:color w:val="222222"/>
          <w:szCs w:val="24"/>
          <w:shd w:val="clear" w:color="auto" w:fill="FFFFFF"/>
        </w:rPr>
        <w:t>μεγάλη διασύνδεση, η οποία όχι μόνο δεν κατασκευάζεται, αλλά έχει και πρόβλημα -θα φάμε και «πέναλτι» έτσι όπως το κάνετε εσείς, θα πληρώσει η Ελλάδα πρόστιμα- προσλαμβάνετε τριάντα άτομα, λες και έχει έλλειμμα προσωπικού ο ΑΔΜΗΕ!</w:t>
      </w:r>
    </w:p>
    <w:p w14:paraId="6A627E26"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(Νικήτας Κακλα</w:t>
      </w:r>
      <w:r>
        <w:rPr>
          <w:rFonts w:eastAsia="Times New Roman"/>
          <w:b/>
          <w:bCs/>
          <w:color w:val="222222"/>
          <w:shd w:val="clear" w:color="auto" w:fill="FFFFFF"/>
        </w:rPr>
        <w:t>μάνης):</w:t>
      </w:r>
      <w:r>
        <w:rPr>
          <w:rFonts w:eastAsia="Times New Roman"/>
          <w:color w:val="222222"/>
          <w:szCs w:val="24"/>
          <w:shd w:val="clear" w:color="auto" w:fill="FFFFFF"/>
        </w:rPr>
        <w:t xml:space="preserve"> Τελευταία προειδοποίηση!</w:t>
      </w:r>
    </w:p>
    <w:p w14:paraId="6A627E27"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ΚΩΝΣΤΑΝΤΙΝΟΣ ΣΚΡΕΚΑΣ:</w:t>
      </w:r>
      <w:r>
        <w:rPr>
          <w:rFonts w:eastAsia="Times New Roman"/>
          <w:color w:val="222222"/>
          <w:szCs w:val="24"/>
          <w:shd w:val="clear" w:color="auto" w:fill="FFFFFF"/>
        </w:rPr>
        <w:t xml:space="preserve"> Τελευταία παρατήρηση, τα αγροτικά </w:t>
      </w:r>
      <w:proofErr w:type="spellStart"/>
      <w:r>
        <w:rPr>
          <w:rFonts w:eastAsia="Times New Roman"/>
          <w:color w:val="222222"/>
          <w:szCs w:val="24"/>
          <w:shd w:val="clear" w:color="auto" w:fill="FFFFFF"/>
        </w:rPr>
        <w:t>φωτοβολταϊκά</w:t>
      </w:r>
      <w:proofErr w:type="spellEnd"/>
      <w:r>
        <w:rPr>
          <w:rFonts w:eastAsia="Times New Roman"/>
          <w:color w:val="222222"/>
          <w:szCs w:val="24"/>
          <w:shd w:val="clear" w:color="auto" w:fill="FFFFFF"/>
        </w:rPr>
        <w:t xml:space="preserve">. Είπατε χθες ότι θα τα ταιριάξετε -να το πω έτσι- θα δώσετε, δηλαδή, αυτά που δίνετε στις ενεργειακές κοινότητες. Αυτό είναι περίπου 80 ευρώ η </w:t>
      </w:r>
      <w:r>
        <w:rPr>
          <w:rFonts w:eastAsia="Times New Roman"/>
          <w:color w:val="222222"/>
          <w:szCs w:val="24"/>
          <w:shd w:val="clear" w:color="auto" w:fill="FFFFFF"/>
          <w:lang w:val="en-US"/>
        </w:rPr>
        <w:t>MWh</w:t>
      </w:r>
      <w:r w:rsidRPr="006072A9">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7,5 με 8 λεπτά η </w:t>
      </w:r>
      <w:r>
        <w:rPr>
          <w:rFonts w:eastAsia="Times New Roman"/>
          <w:color w:val="222222"/>
          <w:szCs w:val="24"/>
          <w:shd w:val="clear" w:color="auto" w:fill="FFFFFF"/>
          <w:lang w:val="en-US"/>
        </w:rPr>
        <w:t>kWh</w:t>
      </w:r>
      <w:r>
        <w:rPr>
          <w:rFonts w:eastAsia="Times New Roman"/>
          <w:color w:val="222222"/>
          <w:szCs w:val="24"/>
          <w:shd w:val="clear" w:color="auto" w:fill="FFFFFF"/>
        </w:rPr>
        <w:t>. Σας λέμε, όμως, ότι επειδή έτσι δεν θα είναι βιώσιμα, να λύσουμε το πρόβλημα της γης υψηλής παραγωγικότητας, να μπορούν να κατασκευάσουν εκεί</w:t>
      </w:r>
      <w:r w:rsidRPr="006072A9">
        <w:rPr>
          <w:rFonts w:eastAsia="Times New Roman"/>
          <w:color w:val="222222"/>
          <w:szCs w:val="24"/>
          <w:shd w:val="clear" w:color="auto" w:fill="FFFFFF"/>
        </w:rPr>
        <w:t>,</w:t>
      </w:r>
      <w:r>
        <w:rPr>
          <w:rFonts w:eastAsia="Times New Roman"/>
          <w:color w:val="222222"/>
          <w:szCs w:val="24"/>
          <w:shd w:val="clear" w:color="auto" w:fill="FFFFFF"/>
        </w:rPr>
        <w:t xml:space="preserve"> για να μην έχουν έξτρα κόστη διασύνδεσης και δεύτερον, να μπορούν να ενταχθούν στον ανα</w:t>
      </w:r>
      <w:r>
        <w:rPr>
          <w:rFonts w:eastAsia="Times New Roman"/>
          <w:color w:val="222222"/>
          <w:szCs w:val="24"/>
          <w:shd w:val="clear" w:color="auto" w:fill="FFFFFF"/>
        </w:rPr>
        <w:t xml:space="preserve">πτυξιακό νόμο. </w:t>
      </w:r>
    </w:p>
    <w:p w14:paraId="6A627E28"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(Νικήτας Κακλαμάνης):</w:t>
      </w:r>
      <w:r>
        <w:rPr>
          <w:rFonts w:eastAsia="Times New Roman"/>
          <w:color w:val="222222"/>
          <w:szCs w:val="24"/>
          <w:shd w:val="clear" w:color="auto" w:fill="FFFFFF"/>
        </w:rPr>
        <w:t xml:space="preserve"> Κλείστε!</w:t>
      </w:r>
    </w:p>
    <w:p w14:paraId="6A627E29"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Τα υπόλοιπα στην επί των </w:t>
      </w:r>
      <w:r w:rsidRPr="00610537">
        <w:rPr>
          <w:rFonts w:eastAsia="Times New Roman"/>
          <w:color w:val="222222"/>
          <w:szCs w:val="24"/>
          <w:shd w:val="clear" w:color="auto" w:fill="FFFFFF"/>
        </w:rPr>
        <w:t>άρθρ</w:t>
      </w:r>
      <w:r>
        <w:rPr>
          <w:rFonts w:eastAsia="Times New Roman"/>
          <w:color w:val="222222"/>
          <w:szCs w:val="24"/>
          <w:shd w:val="clear" w:color="auto" w:fill="FFFFFF"/>
        </w:rPr>
        <w:t>ων συζήτηση.</w:t>
      </w:r>
    </w:p>
    <w:p w14:paraId="6A627E2A" w14:textId="77777777" w:rsidR="00CD4C30" w:rsidRDefault="00DA53E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6A627E2B"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(Νικήτας Κακλαμάνης):</w:t>
      </w:r>
      <w:r>
        <w:rPr>
          <w:rFonts w:eastAsia="Times New Roman"/>
          <w:color w:val="222222"/>
          <w:szCs w:val="24"/>
          <w:shd w:val="clear" w:color="auto" w:fill="FFFFFF"/>
        </w:rPr>
        <w:t xml:space="preserve"> Αθροίζονται τα λεπτά.</w:t>
      </w:r>
    </w:p>
    <w:p w14:paraId="6A627E2C"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Παρακαλώ να κλείσει ο κατ</w:t>
      </w:r>
      <w:r>
        <w:rPr>
          <w:rFonts w:eastAsia="Times New Roman"/>
          <w:color w:val="222222"/>
          <w:szCs w:val="24"/>
          <w:shd w:val="clear" w:color="auto" w:fill="FFFFFF"/>
        </w:rPr>
        <w:t xml:space="preserve">άλογος εγγραφών. </w:t>
      </w:r>
    </w:p>
    <w:p w14:paraId="6A627E2D"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γνωρίζετε, κυρίες και κύριοι συνάδελφοι, ότι οι εισηγητές και οι αγορητές έχουν και έξι λεπτά δευτερολογίας. </w:t>
      </w:r>
    </w:p>
    <w:p w14:paraId="6A627E2E" w14:textId="77777777" w:rsidR="00CD4C30" w:rsidRDefault="00DA53E9">
      <w:pPr>
        <w:spacing w:line="600" w:lineRule="auto"/>
        <w:ind w:firstLine="720"/>
        <w:jc w:val="both"/>
        <w:rPr>
          <w:rFonts w:eastAsia="Times New Roman"/>
          <w:szCs w:val="24"/>
        </w:rPr>
      </w:pPr>
      <w:r w:rsidRPr="00BD12B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w:t>
      </w:r>
      <w:r w:rsidRPr="00BD12B3">
        <w:rPr>
          <w:rFonts w:eastAsia="Times New Roman"/>
          <w:szCs w:val="24"/>
        </w:rPr>
        <w:t xml:space="preserve">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szCs w:val="24"/>
        </w:rPr>
        <w:t>μία</w:t>
      </w:r>
      <w:r w:rsidRPr="00BD12B3">
        <w:rPr>
          <w:rFonts w:eastAsia="Times New Roman"/>
          <w:szCs w:val="24"/>
        </w:rPr>
        <w:t xml:space="preserve"> μαθήτριες και μαθητές και </w:t>
      </w:r>
      <w:r>
        <w:rPr>
          <w:rFonts w:eastAsia="Times New Roman"/>
          <w:szCs w:val="24"/>
        </w:rPr>
        <w:t>έξι</w:t>
      </w:r>
      <w:r w:rsidRPr="00BD12B3">
        <w:rPr>
          <w:rFonts w:eastAsia="Times New Roman"/>
          <w:szCs w:val="24"/>
        </w:rPr>
        <w:t xml:space="preserve"> ε</w:t>
      </w:r>
      <w:r>
        <w:rPr>
          <w:rFonts w:eastAsia="Times New Roman"/>
          <w:szCs w:val="24"/>
        </w:rPr>
        <w:t>κπαιδευτικοί συνοδοί τους από τα Γ</w:t>
      </w:r>
      <w:r>
        <w:rPr>
          <w:rFonts w:eastAsia="Times New Roman"/>
          <w:szCs w:val="24"/>
        </w:rPr>
        <w:t xml:space="preserve">υμνάσια </w:t>
      </w:r>
      <w:proofErr w:type="spellStart"/>
      <w:r>
        <w:rPr>
          <w:rFonts w:eastAsia="Times New Roman"/>
          <w:szCs w:val="24"/>
        </w:rPr>
        <w:t>Δοξάτου</w:t>
      </w:r>
      <w:proofErr w:type="spellEnd"/>
      <w:r>
        <w:rPr>
          <w:rFonts w:eastAsia="Times New Roman"/>
          <w:szCs w:val="24"/>
        </w:rPr>
        <w:t xml:space="preserve"> και </w:t>
      </w:r>
      <w:proofErr w:type="spellStart"/>
      <w:r>
        <w:rPr>
          <w:rFonts w:eastAsia="Times New Roman"/>
          <w:szCs w:val="24"/>
        </w:rPr>
        <w:t>Κυργίων</w:t>
      </w:r>
      <w:proofErr w:type="spellEnd"/>
      <w:r>
        <w:rPr>
          <w:rFonts w:eastAsia="Times New Roman"/>
          <w:szCs w:val="24"/>
        </w:rPr>
        <w:t xml:space="preserve"> Δράμας και το Γυμνάσιο </w:t>
      </w:r>
      <w:proofErr w:type="spellStart"/>
      <w:r>
        <w:rPr>
          <w:rFonts w:eastAsia="Times New Roman"/>
          <w:szCs w:val="24"/>
        </w:rPr>
        <w:t>Χανδρά</w:t>
      </w:r>
      <w:proofErr w:type="spellEnd"/>
      <w:r>
        <w:rPr>
          <w:rFonts w:eastAsia="Times New Roman"/>
          <w:szCs w:val="24"/>
        </w:rPr>
        <w:t xml:space="preserve"> Λασιθίου</w:t>
      </w:r>
      <w:r w:rsidRPr="00BD12B3">
        <w:rPr>
          <w:rFonts w:eastAsia="Times New Roman"/>
          <w:szCs w:val="24"/>
        </w:rPr>
        <w:t xml:space="preserve">. </w:t>
      </w:r>
    </w:p>
    <w:p w14:paraId="6A627E2F" w14:textId="77777777" w:rsidR="00CD4C30" w:rsidRDefault="00DA53E9">
      <w:pPr>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6A627E30" w14:textId="77777777" w:rsidR="00CD4C30" w:rsidRDefault="00DA53E9">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6A627E31"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Ειδικός Αγορητής της Δημοκρατικής Συμπαράταξης κ. Γεώργιος </w:t>
      </w:r>
      <w:proofErr w:type="spellStart"/>
      <w:r>
        <w:rPr>
          <w:rFonts w:eastAsia="Times New Roman"/>
          <w:color w:val="222222"/>
          <w:szCs w:val="24"/>
          <w:shd w:val="clear" w:color="auto" w:fill="FFFFFF"/>
        </w:rPr>
        <w:t>Αρβανιτίδης</w:t>
      </w:r>
      <w:proofErr w:type="spellEnd"/>
      <w:r>
        <w:rPr>
          <w:rFonts w:eastAsia="Times New Roman"/>
          <w:color w:val="222222"/>
          <w:szCs w:val="24"/>
          <w:shd w:val="clear" w:color="auto" w:fill="FFFFFF"/>
        </w:rPr>
        <w:t xml:space="preserve">. </w:t>
      </w:r>
    </w:p>
    <w:p w14:paraId="6A627E32" w14:textId="77777777" w:rsidR="00CD4C30" w:rsidRDefault="00DA53E9">
      <w:pPr>
        <w:spacing w:line="600" w:lineRule="auto"/>
        <w:ind w:firstLine="720"/>
        <w:jc w:val="both"/>
        <w:rPr>
          <w:rFonts w:eastAsia="Times New Roman"/>
          <w:color w:val="222222"/>
          <w:szCs w:val="24"/>
          <w:shd w:val="clear" w:color="auto" w:fill="FFFFFF"/>
        </w:rPr>
      </w:pPr>
      <w:r w:rsidRPr="00FC420F">
        <w:rPr>
          <w:rFonts w:eastAsia="Times New Roman"/>
          <w:b/>
          <w:color w:val="222222"/>
          <w:szCs w:val="24"/>
          <w:shd w:val="clear" w:color="auto" w:fill="FFFFFF"/>
        </w:rPr>
        <w:t>ΓΕΩΡΓΙΟΣ ΑΡΒΑΝΙΤΙΔΗΣ:</w:t>
      </w:r>
      <w:r>
        <w:rPr>
          <w:rFonts w:eastAsia="Times New Roman"/>
          <w:color w:val="222222"/>
          <w:szCs w:val="24"/>
          <w:shd w:val="clear" w:color="auto" w:fill="FFFFFF"/>
        </w:rPr>
        <w:t xml:space="preserve"> </w:t>
      </w:r>
      <w:r w:rsidRPr="00FC420F">
        <w:rPr>
          <w:rFonts w:eastAsia="Times New Roman"/>
          <w:bCs/>
          <w:color w:val="222222"/>
          <w:shd w:val="clear" w:color="auto" w:fill="FFFFFF"/>
        </w:rPr>
        <w:t>Κύριε Πρόεδρε,</w:t>
      </w:r>
      <w:r>
        <w:rPr>
          <w:rFonts w:eastAsia="Times New Roman"/>
          <w:bCs/>
          <w:color w:val="222222"/>
          <w:shd w:val="clear" w:color="auto" w:fill="FFFFFF"/>
        </w:rPr>
        <w:t xml:space="preserve"> </w:t>
      </w:r>
      <w:r>
        <w:rPr>
          <w:rFonts w:eastAsia="Times New Roman"/>
          <w:color w:val="222222"/>
          <w:szCs w:val="24"/>
          <w:shd w:val="clear" w:color="auto" w:fill="FFFFFF"/>
        </w:rPr>
        <w:t xml:space="preserve">συνήθως είμαι συνεπής, αλλά ελάχιστο χρόνο θα τον χρειαστώ. </w:t>
      </w:r>
    </w:p>
    <w:p w14:paraId="6A627E33"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lastRenderedPageBreak/>
        <w:t>ΠΡΟΕΔΡΕΥΩΝ (Νικήτας Κακλαμάνης):</w:t>
      </w:r>
      <w:r>
        <w:rPr>
          <w:rFonts w:eastAsia="Times New Roman"/>
          <w:color w:val="222222"/>
          <w:szCs w:val="24"/>
          <w:shd w:val="clear" w:color="auto" w:fill="FFFFFF"/>
        </w:rPr>
        <w:t xml:space="preserve"> Θα υπάρχει μια σχετική ανοχή, για να κρατηθούν ίσες αποστάσεις και στους υπόλοιπους. Απλά υπενθυμίζω ότι είναι Πέμπτη και καλό θα είναι γύρω στις 1</w:t>
      </w:r>
      <w:r>
        <w:rPr>
          <w:rFonts w:eastAsia="Times New Roman"/>
          <w:color w:val="222222"/>
          <w:szCs w:val="24"/>
          <w:shd w:val="clear" w:color="auto" w:fill="FFFFFF"/>
        </w:rPr>
        <w:t xml:space="preserve">7.00΄ να έχουμε τελειώσει. Και μπορούμε να έχουμε τελειώσει. </w:t>
      </w:r>
    </w:p>
    <w:p w14:paraId="6A627E34" w14:textId="77777777" w:rsidR="00CD4C30" w:rsidRDefault="00DA53E9">
      <w:pPr>
        <w:spacing w:line="600" w:lineRule="auto"/>
        <w:ind w:firstLine="720"/>
        <w:jc w:val="both"/>
        <w:rPr>
          <w:rFonts w:eastAsia="Times New Roman"/>
          <w:color w:val="222222"/>
          <w:szCs w:val="24"/>
          <w:shd w:val="clear" w:color="auto" w:fill="FFFFFF"/>
        </w:rPr>
      </w:pPr>
      <w:r w:rsidRPr="00FC420F">
        <w:rPr>
          <w:rFonts w:eastAsia="Times New Roman"/>
          <w:b/>
          <w:color w:val="222222"/>
          <w:szCs w:val="24"/>
          <w:shd w:val="clear" w:color="auto" w:fill="FFFFFF"/>
        </w:rPr>
        <w:t>ΓΕΩΡΓΙΟΣ ΑΡΒΑΝΙΤΙΔΗΣ:</w:t>
      </w:r>
      <w:r>
        <w:rPr>
          <w:rFonts w:eastAsia="Times New Roman"/>
          <w:color w:val="222222"/>
          <w:szCs w:val="24"/>
          <w:shd w:val="clear" w:color="auto" w:fill="FFFFFF"/>
        </w:rPr>
        <w:t xml:space="preserve"> </w:t>
      </w:r>
      <w:r w:rsidRPr="00F462F0">
        <w:rPr>
          <w:rFonts w:eastAsia="Times New Roman"/>
          <w:bCs/>
          <w:color w:val="222222"/>
          <w:shd w:val="clear" w:color="auto" w:fill="FFFFFF"/>
        </w:rPr>
        <w:t>Κυρίες και κύριοι συνάδελφοι,</w:t>
      </w:r>
      <w:r>
        <w:rPr>
          <w:rFonts w:eastAsia="Times New Roman"/>
          <w:bCs/>
          <w:color w:val="222222"/>
          <w:shd w:val="clear" w:color="auto" w:fill="FFFFFF"/>
        </w:rPr>
        <w:t xml:space="preserve"> </w:t>
      </w:r>
      <w:r>
        <w:rPr>
          <w:rFonts w:eastAsia="Times New Roman"/>
          <w:color w:val="222222"/>
          <w:szCs w:val="24"/>
          <w:shd w:val="clear" w:color="auto" w:fill="FFFFFF"/>
        </w:rPr>
        <w:t xml:space="preserve">όπως τόνισα και στις επιτροπές, αυτό το σημαντικό πολυνομοσχέδιο -όπως τελικά κατάληξε να είναι- δεν έπρεπε να το φέρει ο </w:t>
      </w:r>
      <w:r w:rsidRPr="00F462F0">
        <w:rPr>
          <w:rFonts w:eastAsia="Times New Roman"/>
          <w:bCs/>
          <w:color w:val="222222"/>
          <w:shd w:val="clear" w:color="auto" w:fill="FFFFFF"/>
        </w:rPr>
        <w:t>κύριος Υπουργός</w:t>
      </w:r>
      <w:r>
        <w:rPr>
          <w:rFonts w:eastAsia="Times New Roman"/>
          <w:color w:val="222222"/>
          <w:szCs w:val="24"/>
          <w:shd w:val="clear" w:color="auto" w:fill="FFFFFF"/>
        </w:rPr>
        <w:t xml:space="preserve"> με ε</w:t>
      </w:r>
      <w:r>
        <w:rPr>
          <w:rFonts w:eastAsia="Times New Roman"/>
          <w:color w:val="222222"/>
          <w:szCs w:val="24"/>
          <w:shd w:val="clear" w:color="auto" w:fill="FFFFFF"/>
        </w:rPr>
        <w:t xml:space="preserve">πείγουσες διαδικασίες. Έπρεπε να υπάρχει η ευχέρεια να το μελετήσουμε και να διατυπώσουμε αναλυτικά τις απόψεις μας, ιδιαίτερα γιατί οι διατάξεις για τη ΔΕΠΑ θα καθορίσουν τον τομέα του φυσικού αερίου στην Ελλάδα για την επόμενη τουλάχιστον δεκαετία. </w:t>
      </w:r>
    </w:p>
    <w:p w14:paraId="6A627E35"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Φέρν</w:t>
      </w:r>
      <w:r>
        <w:rPr>
          <w:rFonts w:eastAsia="Times New Roman"/>
          <w:color w:val="222222"/>
          <w:szCs w:val="24"/>
          <w:shd w:val="clear" w:color="auto" w:fill="FFFFFF"/>
        </w:rPr>
        <w:t xml:space="preserve">ετε μια σειρά από διατάξεις για τη γεωθερμία, το ΙΓΜΕ, το Κτηματολόγιο, τα αυθαίρετα, τα </w:t>
      </w:r>
      <w:proofErr w:type="spellStart"/>
      <w:r>
        <w:rPr>
          <w:rFonts w:eastAsia="Times New Roman"/>
          <w:color w:val="222222"/>
          <w:szCs w:val="24"/>
          <w:shd w:val="clear" w:color="auto" w:fill="FFFFFF"/>
        </w:rPr>
        <w:t>φωτοβολταϊκά</w:t>
      </w:r>
      <w:proofErr w:type="spellEnd"/>
      <w:r>
        <w:rPr>
          <w:rFonts w:eastAsia="Times New Roman"/>
          <w:color w:val="222222"/>
          <w:szCs w:val="24"/>
          <w:shd w:val="clear" w:color="auto" w:fill="FFFFFF"/>
        </w:rPr>
        <w:t xml:space="preserve"> και τα αιολικά, με μπόνους την τροπολογία για τη ΔΕΗ. Τι να πρωτοπούμε για όλα αυτά και πόσες φορές να πούμε ότι οι δικές σας αποκλειστικά επιλογές και κα</w:t>
      </w:r>
      <w:r>
        <w:rPr>
          <w:rFonts w:eastAsia="Times New Roman"/>
          <w:color w:val="222222"/>
          <w:szCs w:val="24"/>
          <w:shd w:val="clear" w:color="auto" w:fill="FFFFFF"/>
        </w:rPr>
        <w:t xml:space="preserve">θυστερήσεις είναι αυτές που κάθε </w:t>
      </w:r>
      <w:r>
        <w:rPr>
          <w:rFonts w:eastAsia="Times New Roman"/>
          <w:color w:val="222222"/>
          <w:szCs w:val="24"/>
          <w:shd w:val="clear" w:color="auto" w:fill="FFFFFF"/>
        </w:rPr>
        <w:lastRenderedPageBreak/>
        <w:t>φορά οδηγούν τα πράγματα στο παρά πέντε; Και η κανονικότητας ας περιμένει!</w:t>
      </w:r>
    </w:p>
    <w:p w14:paraId="6A627E36"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Περιμένοντας, όμως, την κανονικότητα, εσείς δείχνετε να επαναλαμβάνετε τα ίδια λάθη, χωρίς διάθεση να διορθώσετε απολύτως τίποτα, χωρίς διάθεση να α</w:t>
      </w:r>
      <w:r>
        <w:rPr>
          <w:rFonts w:eastAsia="Times New Roman"/>
          <w:color w:val="222222"/>
          <w:szCs w:val="24"/>
          <w:shd w:val="clear" w:color="auto" w:fill="FFFFFF"/>
        </w:rPr>
        <w:t xml:space="preserve">κούσετε τον οποιονδήποτε. Ούτε ένα κόμμα, </w:t>
      </w:r>
      <w:r w:rsidRPr="00932431">
        <w:rPr>
          <w:rFonts w:eastAsia="Times New Roman"/>
          <w:bCs/>
          <w:color w:val="222222"/>
          <w:shd w:val="clear" w:color="auto" w:fill="FFFFFF"/>
        </w:rPr>
        <w:t>κύριε Υπουργέ,</w:t>
      </w:r>
      <w:r>
        <w:rPr>
          <w:rFonts w:eastAsia="Times New Roman"/>
          <w:color w:val="222222"/>
          <w:szCs w:val="24"/>
          <w:shd w:val="clear" w:color="auto" w:fill="FFFFFF"/>
        </w:rPr>
        <w:t xml:space="preserve"> δεν αλλάζετε στο </w:t>
      </w:r>
      <w:r w:rsidRPr="00932431">
        <w:rPr>
          <w:rFonts w:eastAsia="Times New Roman"/>
          <w:color w:val="222222"/>
          <w:szCs w:val="24"/>
          <w:shd w:val="clear" w:color="auto" w:fill="FFFFFF"/>
        </w:rPr>
        <w:t>νομοσχέδιο</w:t>
      </w:r>
      <w:r>
        <w:rPr>
          <w:rFonts w:eastAsia="Times New Roman"/>
          <w:color w:val="222222"/>
          <w:szCs w:val="24"/>
          <w:shd w:val="clear" w:color="auto" w:fill="FFFFFF"/>
        </w:rPr>
        <w:t>.</w:t>
      </w:r>
    </w:p>
    <w:p w14:paraId="6A627E37"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όσον αφορά εμένα προσωπικά και το Κίνημα Αλλαγής που εκπροσωπώ, προσπαθήσαμε να δούμε με εποικοδομητική κριτική, κύριε Υπουργέ, όλα τα άρθρα του παρόντος νομοσχεδίου. Όμως, οι κεντρικές πολιτικές σας επιλογές για τα δύο βασικά ζητήματα του νομοσχεδίου,</w:t>
      </w:r>
      <w:r>
        <w:rPr>
          <w:rFonts w:eastAsia="Times New Roman"/>
          <w:color w:val="222222"/>
          <w:szCs w:val="24"/>
          <w:shd w:val="clear" w:color="auto" w:fill="FFFFFF"/>
        </w:rPr>
        <w:t xml:space="preserve"> τη ΔΕΠΑ και το ΙΓΜΕ, μας αναγκάζουν να καταψηφίσουμε τόσο επί της αρχής, όσο και το σύνολο των άρθρων που αφορούν στα δύο συγκεκριμένα μέρη του νομοσχεδίου. </w:t>
      </w:r>
    </w:p>
    <w:p w14:paraId="6A627E38"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Προειδοποιούσαμε πριν από έναν χρόνο ότι η μέθοδος που επιλέξατε να πουλήσετε τις </w:t>
      </w:r>
      <w:proofErr w:type="spellStart"/>
      <w:r>
        <w:rPr>
          <w:rFonts w:eastAsia="Times New Roman"/>
          <w:color w:val="222222"/>
          <w:szCs w:val="24"/>
          <w:shd w:val="clear" w:color="auto" w:fill="FFFFFF"/>
        </w:rPr>
        <w:t>λιγνιτικές</w:t>
      </w:r>
      <w:proofErr w:type="spellEnd"/>
      <w:r>
        <w:rPr>
          <w:rFonts w:eastAsia="Times New Roman"/>
          <w:color w:val="222222"/>
          <w:szCs w:val="24"/>
          <w:shd w:val="clear" w:color="auto" w:fill="FFFFFF"/>
        </w:rPr>
        <w:t xml:space="preserve"> μονάδες της ΔΕΗ, είναι προβληματική και δεν θα «περπατήσει». Δεν μας ακούγατε. </w:t>
      </w:r>
      <w:r>
        <w:rPr>
          <w:rFonts w:eastAsia="Times New Roman"/>
          <w:color w:val="222222"/>
          <w:szCs w:val="24"/>
          <w:shd w:val="clear" w:color="auto" w:fill="FFFFFF"/>
        </w:rPr>
        <w:lastRenderedPageBreak/>
        <w:t xml:space="preserve">Τώρα, έναν χρόνο μετά και αφού ήρθε το αδιέξοδο, ψάχνετε ακόμη για αγοραστή και πάτε από παράταση σε παράταση. Και ερωτώ: Θα φέρετε κι άλλες τροποποιήσεις του διαγωνισμού; </w:t>
      </w:r>
    </w:p>
    <w:p w14:paraId="6A627E39"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w:t>
      </w:r>
      <w:r>
        <w:rPr>
          <w:rFonts w:eastAsia="Times New Roman"/>
          <w:color w:val="222222"/>
          <w:szCs w:val="24"/>
          <w:shd w:val="clear" w:color="auto" w:fill="FFFFFF"/>
        </w:rPr>
        <w:t>αυτά και με αυτά, το μέλλον της ΔΕΗ αλλά και της ηλεκτροδότησης της Κρήτης, είναι αβέβαιο. Αφού βλέπετε πλέον μπροστά σας ένα νέο αδιέξοδο να έρχεται, εξαιτίας των δικών σας καθυστερήσεων, και με την ενεργειακή επάρκεια του νησιού να κινδυνεύει από τον Ιαν</w:t>
      </w:r>
      <w:r>
        <w:rPr>
          <w:rFonts w:eastAsia="Times New Roman"/>
          <w:color w:val="222222"/>
          <w:szCs w:val="24"/>
          <w:shd w:val="clear" w:color="auto" w:fill="FFFFFF"/>
        </w:rPr>
        <w:t xml:space="preserve">ουάριο του 2020, μετά από τέσσερα χρόνια λανθασμένων επιλογών, σπεύδετε σήμερα απεγνωσμένα να μπαλώσετε καταστάσεις με τις κατά παρέκκλιση </w:t>
      </w:r>
      <w:proofErr w:type="spellStart"/>
      <w:r>
        <w:rPr>
          <w:rFonts w:eastAsia="Times New Roman"/>
          <w:color w:val="222222"/>
          <w:szCs w:val="24"/>
          <w:shd w:val="clear" w:color="auto" w:fill="FFFFFF"/>
        </w:rPr>
        <w:t>αδειοδοτήσεις</w:t>
      </w:r>
      <w:proofErr w:type="spellEnd"/>
      <w:r>
        <w:rPr>
          <w:rFonts w:eastAsia="Times New Roman"/>
          <w:color w:val="222222"/>
          <w:szCs w:val="24"/>
          <w:shd w:val="clear" w:color="auto" w:fill="FFFFFF"/>
        </w:rPr>
        <w:t xml:space="preserve"> των εγκαταστάσεων της ΔΕΗ στην Κρήτη. </w:t>
      </w:r>
    </w:p>
    <w:p w14:paraId="6A627E3A"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εμείς προειδοποιούσαμε και στηλιτεύαμε αυτή την αδράνεια, ή</w:t>
      </w:r>
      <w:r>
        <w:rPr>
          <w:rFonts w:eastAsia="Times New Roman"/>
          <w:color w:val="222222"/>
          <w:szCs w:val="24"/>
          <w:shd w:val="clear" w:color="auto" w:fill="FFFFFF"/>
        </w:rPr>
        <w:t xml:space="preserve">μασταν κακοί, ήμασταν </w:t>
      </w:r>
      <w:proofErr w:type="spellStart"/>
      <w:r>
        <w:rPr>
          <w:rFonts w:eastAsia="Times New Roman"/>
          <w:color w:val="222222"/>
          <w:szCs w:val="24"/>
          <w:shd w:val="clear" w:color="auto" w:fill="FFFFFF"/>
        </w:rPr>
        <w:t>Κασσάνδρες</w:t>
      </w:r>
      <w:proofErr w:type="spellEnd"/>
      <w:r>
        <w:rPr>
          <w:rFonts w:eastAsia="Times New Roman"/>
          <w:color w:val="222222"/>
          <w:szCs w:val="24"/>
          <w:shd w:val="clear" w:color="auto" w:fill="FFFFFF"/>
        </w:rPr>
        <w:t xml:space="preserve">. Μόνο που η Κασσάνδρα δεν έκανε κακές προβλέψεις, έκανε σωστές προβλέψεις. </w:t>
      </w:r>
    </w:p>
    <w:p w14:paraId="6A627E3B"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προειδοποιούμε και για τη ΔΕΠΑ. Θα βρεθούμε, κύριε Υπουργέ, προ δυσάρεστων εκπλήξεων με τις επιλογές σας. Προχωράτε σε ένα σπάσιμο και σε έ</w:t>
      </w:r>
      <w:r>
        <w:rPr>
          <w:rFonts w:eastAsia="Times New Roman"/>
          <w:color w:val="222222"/>
          <w:szCs w:val="24"/>
          <w:shd w:val="clear" w:color="auto" w:fill="FFFFFF"/>
        </w:rPr>
        <w:t xml:space="preserve">να περιττό ιδιοκτησιακό </w:t>
      </w:r>
      <w:r>
        <w:rPr>
          <w:rFonts w:eastAsia="Times New Roman"/>
          <w:color w:val="222222"/>
          <w:szCs w:val="24"/>
          <w:shd w:val="clear" w:color="auto" w:fill="FFFFFF"/>
        </w:rPr>
        <w:lastRenderedPageBreak/>
        <w:t>διαχωρισμό της ΔΕΠΑ, σε ΔΕΠΑ Υποδομών και ΔΕΠΑ Εμπορίας, που οδηγεί με μαθηματική ακρίβεια σε δύο προβληματικές εταιρείες: Μια προβληματική και δυσκίνητη κρατική ΔΕΠΑ Υποδομών που θα κρατήσει το 51% το κράτος, πουλώντας μειοψηφικό π</w:t>
      </w:r>
      <w:r>
        <w:rPr>
          <w:rFonts w:eastAsia="Times New Roman"/>
          <w:color w:val="222222"/>
          <w:szCs w:val="24"/>
          <w:shd w:val="clear" w:color="auto" w:fill="FFFFFF"/>
        </w:rPr>
        <w:t xml:space="preserve">ακέτο σε ιδιώτες, και μια </w:t>
      </w:r>
      <w:proofErr w:type="spellStart"/>
      <w:r>
        <w:rPr>
          <w:rFonts w:eastAsia="Times New Roman"/>
          <w:color w:val="222222"/>
          <w:szCs w:val="24"/>
          <w:shd w:val="clear" w:color="auto" w:fill="FFFFFF"/>
        </w:rPr>
        <w:t>απαξιωμένη</w:t>
      </w:r>
      <w:proofErr w:type="spellEnd"/>
      <w:r>
        <w:rPr>
          <w:rFonts w:eastAsia="Times New Roman"/>
          <w:color w:val="222222"/>
          <w:szCs w:val="24"/>
          <w:shd w:val="clear" w:color="auto" w:fill="FFFFFF"/>
        </w:rPr>
        <w:t xml:space="preserve">, δυστυχώς, ΔΕΠΑ Εμπορίας, που δύσκολα θα βρει ιδιώτες επενδυτές έτοιμους να καταβάλουν ένα αξιόλογο τίμημα για την αγορά της. </w:t>
      </w:r>
    </w:p>
    <w:p w14:paraId="6A627E3C"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Ποιος θα θέλει να αγοράσει ακριβά μια αποδυναμωμένη ΔΕΠΑ Εμπορίας φορτωμένη με χρέη και χωρί</w:t>
      </w:r>
      <w:r>
        <w:rPr>
          <w:rFonts w:eastAsia="Times New Roman"/>
          <w:color w:val="222222"/>
          <w:szCs w:val="24"/>
          <w:shd w:val="clear" w:color="auto" w:fill="FFFFFF"/>
        </w:rPr>
        <w:t>ς καθαρές και οριστικές ρυθμίσεις για τους εργαζόμενους, μόνιμους και συμβασιούχους, που αν μείνουν όπως έχουν, αφού ούτε το εργασιακό τους μέλλον διασφαλίζεται, ούτε στον ιδιώτη καταστούν ελκυστική την εταιρεία και μάλιστα, χωρίς, μάλιστα, να έχει προηγηθ</w:t>
      </w:r>
      <w:r>
        <w:rPr>
          <w:rFonts w:eastAsia="Times New Roman"/>
          <w:color w:val="222222"/>
          <w:szCs w:val="24"/>
          <w:shd w:val="clear" w:color="auto" w:fill="FFFFFF"/>
        </w:rPr>
        <w:t xml:space="preserve">εί η οριστική πώληση των ΕΛΠΕ τα οποία κατέχουν ήδη 35% στη ΔΕΠΑ; </w:t>
      </w:r>
    </w:p>
    <w:p w14:paraId="6A627E3D"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τα ΕΛΠΕ, κύριε Υπουργέ, βρίσκονται και αυτά τώρα σε διαδικασία πώλησης, με τα δικά τους προβλήματα, που πρέπει να αποσαφηνιστούν, προβλήματα όπως η προσφυγή </w:t>
      </w:r>
      <w:r>
        <w:rPr>
          <w:rFonts w:eastAsia="Times New Roman"/>
          <w:color w:val="222222"/>
          <w:szCs w:val="24"/>
          <w:shd w:val="clear" w:color="auto" w:fill="FFFFFF"/>
        </w:rPr>
        <w:lastRenderedPageBreak/>
        <w:t>των εργαζομένων των ΕΛ</w:t>
      </w:r>
      <w:r>
        <w:rPr>
          <w:rFonts w:eastAsia="Times New Roman"/>
          <w:color w:val="222222"/>
          <w:szCs w:val="24"/>
          <w:shd w:val="clear" w:color="auto" w:fill="FFFFFF"/>
        </w:rPr>
        <w:t xml:space="preserve">ΠΕ στην Επιτροπή Αναφορών του Ευρωπαϊκού Κοινοβουλίου κατά της διαδικασίας ιδιωτικοποίησης του ΤΑΙΠΕΔ. </w:t>
      </w:r>
    </w:p>
    <w:p w14:paraId="6A627E3E"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Φοβάμαι ότι θα είμαστε στο ίδιο έργο θεατές, όπως ακριβώς έγινε και με την αποτυχία της </w:t>
      </w:r>
      <w:proofErr w:type="spellStart"/>
      <w:r>
        <w:rPr>
          <w:rFonts w:eastAsia="Times New Roman"/>
          <w:color w:val="222222"/>
          <w:szCs w:val="24"/>
          <w:shd w:val="clear" w:color="auto" w:fill="FFFFFF"/>
        </w:rPr>
        <w:t>αποεπένδυσης</w:t>
      </w:r>
      <w:proofErr w:type="spellEnd"/>
      <w:r>
        <w:rPr>
          <w:rFonts w:eastAsia="Times New Roman"/>
          <w:color w:val="222222"/>
          <w:szCs w:val="24"/>
          <w:shd w:val="clear" w:color="auto" w:fill="FFFFFF"/>
        </w:rPr>
        <w:t xml:space="preserve"> της ΔΕΗ. Έτσι και στη ΔΕΠΑ θα υπάρξουν επιπλοκές κα</w:t>
      </w:r>
      <w:r>
        <w:rPr>
          <w:rFonts w:eastAsia="Times New Roman"/>
          <w:color w:val="222222"/>
          <w:szCs w:val="24"/>
          <w:shd w:val="clear" w:color="auto" w:fill="FFFFFF"/>
        </w:rPr>
        <w:t xml:space="preserve">ι στο βάθος πιθανή κήρυξη άγονου διαγωνισμού και στα ΕΛΠΕ. </w:t>
      </w:r>
    </w:p>
    <w:p w14:paraId="6A627E3F"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σας ερωτώ ευθέως, </w:t>
      </w:r>
      <w:r w:rsidRPr="00096493">
        <w:rPr>
          <w:rFonts w:eastAsia="Times New Roman"/>
          <w:bCs/>
          <w:color w:val="222222"/>
          <w:shd w:val="clear" w:color="auto" w:fill="FFFFFF"/>
        </w:rPr>
        <w:t>κύριε Υπουργέ</w:t>
      </w:r>
      <w:r>
        <w:rPr>
          <w:rFonts w:eastAsia="Times New Roman"/>
          <w:bCs/>
          <w:color w:val="222222"/>
          <w:shd w:val="clear" w:color="auto" w:fill="FFFFFF"/>
        </w:rPr>
        <w:t>, τα ΕΛΠΕ τα θ</w:t>
      </w:r>
      <w:r>
        <w:rPr>
          <w:rFonts w:eastAsia="Times New Roman"/>
          <w:color w:val="222222"/>
          <w:szCs w:val="24"/>
          <w:shd w:val="clear" w:color="auto" w:fill="FFFFFF"/>
        </w:rPr>
        <w:t>εωρείτε βασικής στρατηγικής σημασίας υποδομή για τη χώρα και την οικονομία, ναι ή όχι; Για να καταλάβω, δηλαδή, αυτό το κατά περίπτωση δόγμα σ</w:t>
      </w:r>
      <w:r>
        <w:rPr>
          <w:rFonts w:eastAsia="Times New Roman"/>
          <w:color w:val="222222"/>
          <w:szCs w:val="24"/>
          <w:shd w:val="clear" w:color="auto" w:fill="FFFFFF"/>
        </w:rPr>
        <w:t xml:space="preserve">ας περί κρατικής ιδιοκτησίας σε δίκτυα και υποδομές και για τον ΔΕΣΦΑ, ο οποίος είναι ο Διαχειριστής του Εθνικού Συστήματος για το Φυσικό Αέριο, που λέτε ότι δεν μπορούσατε να κάνετε αλλιώς και τον δώσατε κατά 66% σε ιδιώτη. Στα ΕΛΠΕ δίνεται το 51%. </w:t>
      </w:r>
    </w:p>
    <w:p w14:paraId="6A627E40"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σ</w:t>
      </w:r>
      <w:r>
        <w:rPr>
          <w:rFonts w:eastAsia="Times New Roman"/>
          <w:color w:val="222222"/>
          <w:szCs w:val="24"/>
          <w:shd w:val="clear" w:color="auto" w:fill="FFFFFF"/>
        </w:rPr>
        <w:t xml:space="preserve">τη ΔΕΠΑ υψώνετε το λάβαρο του </w:t>
      </w:r>
      <w:proofErr w:type="spellStart"/>
      <w:r>
        <w:rPr>
          <w:rFonts w:eastAsia="Times New Roman"/>
          <w:color w:val="222222"/>
          <w:szCs w:val="24"/>
          <w:shd w:val="clear" w:color="auto" w:fill="FFFFFF"/>
        </w:rPr>
        <w:t>κρατικοκαπιταλισμού</w:t>
      </w:r>
      <w:proofErr w:type="spellEnd"/>
      <w:r>
        <w:rPr>
          <w:rFonts w:eastAsia="Times New Roman"/>
          <w:color w:val="222222"/>
          <w:szCs w:val="24"/>
          <w:shd w:val="clear" w:color="auto" w:fill="FFFFFF"/>
        </w:rPr>
        <w:t xml:space="preserve"> με το ψευδεπίγραφο επιχείρημα της δημόσιας ιδιοκτησίας δικτύων και υποδομών. Και λέω ψευδεπίγραφο, γιατί το μοντέλο </w:t>
      </w:r>
      <w:r>
        <w:rPr>
          <w:rFonts w:eastAsia="Times New Roman"/>
          <w:color w:val="222222"/>
          <w:szCs w:val="24"/>
          <w:shd w:val="clear" w:color="auto" w:fill="FFFFFF"/>
        </w:rPr>
        <w:lastRenderedPageBreak/>
        <w:t>ανάπτυξης και διαχείρισης υποδομών φυσικού αερίου, το οποίο εφαρμόζεται από το ελληνικό δη</w:t>
      </w:r>
      <w:r>
        <w:rPr>
          <w:rFonts w:eastAsia="Times New Roman"/>
          <w:color w:val="222222"/>
          <w:szCs w:val="24"/>
          <w:shd w:val="clear" w:color="auto" w:fill="FFFFFF"/>
        </w:rPr>
        <w:t xml:space="preserve">μόσιο και τη ΔΕΠΑ με επιτυχία είκοσι χρόνια τώρα στη χώρα, έχει προσελκύσει ιδιωτικές επενδύσεις πάνω από 400 εκατομμύρια και έχει ως βασική αρχή το γεγονός ότι η ιδιοκτησία των υποδομών, που κατασκευάζονται, ανήκει στο ελληνικό </w:t>
      </w:r>
      <w:r>
        <w:rPr>
          <w:rFonts w:eastAsia="Times New Roman"/>
          <w:color w:val="222222"/>
          <w:szCs w:val="24"/>
          <w:shd w:val="clear" w:color="auto" w:fill="FFFFFF"/>
        </w:rPr>
        <w:t>δ</w:t>
      </w:r>
      <w:r>
        <w:rPr>
          <w:rFonts w:eastAsia="Times New Roman"/>
          <w:color w:val="222222"/>
          <w:szCs w:val="24"/>
          <w:shd w:val="clear" w:color="auto" w:fill="FFFFFF"/>
        </w:rPr>
        <w:t xml:space="preserve">ημόσιο. Το ελληνικό </w:t>
      </w:r>
      <w:r>
        <w:rPr>
          <w:rFonts w:eastAsia="Times New Roman"/>
          <w:color w:val="222222"/>
          <w:szCs w:val="24"/>
          <w:shd w:val="clear" w:color="auto" w:fill="FFFFFF"/>
        </w:rPr>
        <w:t>δ</w:t>
      </w:r>
      <w:r>
        <w:rPr>
          <w:rFonts w:eastAsia="Times New Roman"/>
          <w:color w:val="222222"/>
          <w:szCs w:val="24"/>
          <w:shd w:val="clear" w:color="auto" w:fill="FFFFFF"/>
        </w:rPr>
        <w:t>ημόσι</w:t>
      </w:r>
      <w:r>
        <w:rPr>
          <w:rFonts w:eastAsia="Times New Roman"/>
          <w:color w:val="222222"/>
          <w:szCs w:val="24"/>
          <w:shd w:val="clear" w:color="auto" w:fill="FFFFFF"/>
        </w:rPr>
        <w:t xml:space="preserve">ο απλώς παραχωρεί τη χρήση και το μάνατζμεντ των υποδομών στις εταιρείες που τις κατασκευάζουν και τις λειτουργούν για κάποια χρόνια. </w:t>
      </w:r>
    </w:p>
    <w:p w14:paraId="6A627E41"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δεν συναινούμε σε αυτόν τον εμπαιγμό. Λέμε «</w:t>
      </w:r>
      <w:r>
        <w:rPr>
          <w:rFonts w:eastAsia="Times New Roman"/>
          <w:color w:val="222222"/>
          <w:szCs w:val="24"/>
          <w:shd w:val="clear" w:color="auto" w:fill="FFFFFF"/>
        </w:rPr>
        <w:t>ό</w:t>
      </w:r>
      <w:r>
        <w:rPr>
          <w:rFonts w:eastAsia="Times New Roman"/>
          <w:color w:val="222222"/>
          <w:szCs w:val="24"/>
          <w:shd w:val="clear" w:color="auto" w:fill="FFFFFF"/>
        </w:rPr>
        <w:t>χι» σε αυτόν τον διαχωρισμό. Απλά δεν χρειάζεται να γίνει. Η ΔΕΠΑ, για</w:t>
      </w:r>
      <w:r>
        <w:rPr>
          <w:rFonts w:eastAsia="Times New Roman"/>
          <w:color w:val="222222"/>
          <w:szCs w:val="24"/>
          <w:shd w:val="clear" w:color="auto" w:fill="FFFFFF"/>
        </w:rPr>
        <w:t xml:space="preserve"> λόγους δημοσίου συμφέροντος και προς όφελος των πολιτών, πρέπει να παραμείνει ενιαία, με τη δύναμη και την ισχύ που τις δίνουν συνδυαστικά τόσο τα δίκτυα και η εμπορία, όσο και η συμμετοχή της σε διεθνή έργα όπως ο </w:t>
      </w:r>
      <w:r>
        <w:rPr>
          <w:rFonts w:eastAsia="Times New Roman"/>
          <w:color w:val="222222"/>
          <w:szCs w:val="24"/>
          <w:shd w:val="clear" w:color="auto" w:fill="FFFFFF"/>
          <w:lang w:val="en-US"/>
        </w:rPr>
        <w:t>IGB</w:t>
      </w:r>
      <w:r w:rsidRPr="00096493">
        <w:rPr>
          <w:rFonts w:eastAsia="Times New Roman"/>
          <w:color w:val="222222"/>
          <w:szCs w:val="24"/>
          <w:shd w:val="clear" w:color="auto" w:fill="FFFFFF"/>
        </w:rPr>
        <w:t xml:space="preserve">, </w:t>
      </w:r>
      <w:r>
        <w:rPr>
          <w:rFonts w:eastAsia="Times New Roman"/>
          <w:color w:val="222222"/>
          <w:szCs w:val="24"/>
          <w:shd w:val="clear" w:color="auto" w:fill="FFFFFF"/>
        </w:rPr>
        <w:t xml:space="preserve">ο </w:t>
      </w:r>
      <w:r>
        <w:rPr>
          <w:rFonts w:eastAsia="Times New Roman"/>
          <w:color w:val="222222"/>
          <w:szCs w:val="24"/>
          <w:shd w:val="clear" w:color="auto" w:fill="FFFFFF"/>
          <w:lang w:val="en-US"/>
        </w:rPr>
        <w:t>IGI</w:t>
      </w:r>
      <w:r>
        <w:rPr>
          <w:rFonts w:eastAsia="Times New Roman"/>
          <w:color w:val="222222"/>
          <w:szCs w:val="24"/>
          <w:shd w:val="clear" w:color="auto" w:fill="FFFFFF"/>
        </w:rPr>
        <w:t xml:space="preserve"> και ο </w:t>
      </w:r>
      <w:r>
        <w:rPr>
          <w:rFonts w:eastAsia="Times New Roman"/>
          <w:color w:val="222222"/>
          <w:szCs w:val="24"/>
          <w:shd w:val="clear" w:color="auto" w:fill="FFFFFF"/>
          <w:lang w:val="en-US"/>
        </w:rPr>
        <w:t>East</w:t>
      </w:r>
      <w:r w:rsidRPr="00F17536">
        <w:rPr>
          <w:rFonts w:eastAsia="Times New Roman"/>
          <w:color w:val="222222"/>
          <w:szCs w:val="24"/>
          <w:shd w:val="clear" w:color="auto" w:fill="FFFFFF"/>
        </w:rPr>
        <w:t xml:space="preserve"> </w:t>
      </w:r>
      <w:r>
        <w:rPr>
          <w:rFonts w:eastAsia="Times New Roman"/>
          <w:color w:val="222222"/>
          <w:szCs w:val="24"/>
          <w:shd w:val="clear" w:color="auto" w:fill="FFFFFF"/>
          <w:lang w:val="en-US"/>
        </w:rPr>
        <w:t>Med</w:t>
      </w:r>
      <w:r>
        <w:rPr>
          <w:rFonts w:eastAsia="Times New Roman"/>
          <w:color w:val="222222"/>
          <w:szCs w:val="24"/>
          <w:shd w:val="clear" w:color="auto" w:fill="FFFFFF"/>
        </w:rPr>
        <w:t>.</w:t>
      </w:r>
      <w:r w:rsidRPr="00F17536">
        <w:rPr>
          <w:rFonts w:eastAsia="Times New Roman"/>
          <w:color w:val="222222"/>
          <w:szCs w:val="24"/>
          <w:shd w:val="clear" w:color="auto" w:fill="FFFFFF"/>
        </w:rPr>
        <w:t xml:space="preserve"> </w:t>
      </w:r>
      <w:r>
        <w:rPr>
          <w:rFonts w:eastAsia="Times New Roman"/>
          <w:color w:val="222222"/>
          <w:szCs w:val="24"/>
          <w:shd w:val="clear" w:color="auto" w:fill="FFFFFF"/>
        </w:rPr>
        <w:t xml:space="preserve">Μέσω των έργων αυτών, όπως γνωρίζετε, γίνεται η ενεργειακή διπλωματία της χώρας. </w:t>
      </w:r>
    </w:p>
    <w:p w14:paraId="6A627E42"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υπάρχον σύστημα έχει δουλέψει αποδοτικά και αποτελεσματικά ως τώρα. Σήμερα εσείς θέλετε να οδηγήσετε τη </w:t>
      </w:r>
      <w:r>
        <w:rPr>
          <w:rFonts w:eastAsia="Times New Roman"/>
          <w:color w:val="222222"/>
          <w:szCs w:val="24"/>
          <w:shd w:val="clear" w:color="auto" w:fill="FFFFFF"/>
        </w:rPr>
        <w:lastRenderedPageBreak/>
        <w:t>ΔΕΠΑ Εμπορίας σε μια άρον άρον κακή ιδιωτικοποίηση. Θέλετε, επ</w:t>
      </w:r>
      <w:r>
        <w:rPr>
          <w:rFonts w:eastAsia="Times New Roman"/>
          <w:color w:val="222222"/>
          <w:szCs w:val="24"/>
          <w:shd w:val="clear" w:color="auto" w:fill="FFFFFF"/>
        </w:rPr>
        <w:t xml:space="preserve">ίσης, να επιβάλλετε ένα μοναδικό μείγμα κρατικοποίησης και νεοφιλελεύθερου ξεπουλήματος στον τομέα του φυσικού αερίου. </w:t>
      </w:r>
    </w:p>
    <w:p w14:paraId="6A627E43"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αποτελέσματα αυτών των πολιτικών σας επιλογών, δεν έχουν κα</w:t>
      </w:r>
      <w:r>
        <w:rPr>
          <w:rFonts w:eastAsia="Times New Roman"/>
          <w:color w:val="222222"/>
          <w:szCs w:val="24"/>
          <w:shd w:val="clear" w:color="auto" w:fill="FFFFFF"/>
        </w:rPr>
        <w:t>μ</w:t>
      </w:r>
      <w:r>
        <w:rPr>
          <w:rFonts w:eastAsia="Times New Roman"/>
          <w:color w:val="222222"/>
          <w:szCs w:val="24"/>
          <w:shd w:val="clear" w:color="auto" w:fill="FFFFFF"/>
        </w:rPr>
        <w:t>μία σχέση με αυτό το προοδευτικό προφίλ που προσπαθείτε να χτίσετε τον τε</w:t>
      </w:r>
      <w:r>
        <w:rPr>
          <w:rFonts w:eastAsia="Times New Roman"/>
          <w:color w:val="222222"/>
          <w:szCs w:val="24"/>
          <w:shd w:val="clear" w:color="auto" w:fill="FFFFFF"/>
        </w:rPr>
        <w:t xml:space="preserve">λευταίο καιρό στον ΣΥΡΙΖΑ. </w:t>
      </w:r>
    </w:p>
    <w:p w14:paraId="6A627E44"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Νέα Δημοκρατία από την άλλη πλευρά</w:t>
      </w:r>
      <w:r w:rsidRPr="00F17536">
        <w:rPr>
          <w:rFonts w:eastAsia="Times New Roman"/>
          <w:color w:val="222222"/>
          <w:szCs w:val="24"/>
          <w:shd w:val="clear" w:color="auto" w:fill="FFFFFF"/>
        </w:rPr>
        <w:t>,</w:t>
      </w:r>
      <w:r>
        <w:rPr>
          <w:rFonts w:eastAsia="Times New Roman"/>
          <w:color w:val="222222"/>
          <w:szCs w:val="24"/>
          <w:shd w:val="clear" w:color="auto" w:fill="FFFFFF"/>
        </w:rPr>
        <w:t xml:space="preserve"> διαφωνεί στις λεπτομέρειες. Γι’ αυτό κι εμείς λέμε ότι Νέα Δημοκρατία και ΣΥΡΙΖΑ είναι οι ίδιες πλευρές του συντηρητικού νομίσματος. </w:t>
      </w:r>
    </w:p>
    <w:p w14:paraId="6A627E45"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λέμε -και θέλω να υπογραμμίσω τη θέση μας όπως την</w:t>
      </w:r>
      <w:r>
        <w:rPr>
          <w:rFonts w:eastAsia="Times New Roman"/>
          <w:color w:val="222222"/>
          <w:szCs w:val="24"/>
          <w:shd w:val="clear" w:color="auto" w:fill="FFFFFF"/>
        </w:rPr>
        <w:t xml:space="preserve"> ανέπτυξα και στην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ότι οι διατάξεις που φέρνετε για τη ΔΕΠΑ, αποτελούν μία αναίτια, αναποτελεσματική, αντιαναπτυξιακή και επικίνδυνη κρατικοποίηση των υποδομών του φυσικού αερίου και θεωρούμε μη βιώσιμο και χωρίς διασφάλιση για τους εργαζόμενους </w:t>
      </w:r>
      <w:r>
        <w:rPr>
          <w:rFonts w:eastAsia="Times New Roman"/>
          <w:color w:val="222222"/>
          <w:szCs w:val="24"/>
          <w:shd w:val="clear" w:color="auto" w:fill="FFFFFF"/>
        </w:rPr>
        <w:t>το μοντέλο που επιλέγετε.</w:t>
      </w:r>
    </w:p>
    <w:p w14:paraId="6A627E46" w14:textId="77777777" w:rsidR="00CD4C30" w:rsidRDefault="00DA53E9">
      <w:pPr>
        <w:spacing w:line="600" w:lineRule="auto"/>
        <w:ind w:firstLine="720"/>
        <w:jc w:val="both"/>
        <w:rPr>
          <w:rFonts w:eastAsia="Times New Roman"/>
          <w:szCs w:val="24"/>
        </w:rPr>
      </w:pPr>
      <w:r>
        <w:rPr>
          <w:rFonts w:eastAsia="Times New Roman"/>
          <w:color w:val="222222"/>
          <w:szCs w:val="24"/>
          <w:shd w:val="clear" w:color="auto" w:fill="FFFFFF"/>
        </w:rPr>
        <w:t xml:space="preserve">Καταθέτουμε τη δική μας πρόταση για μια ενιαία και ισχυρή ΔΕΠΑ, με το </w:t>
      </w:r>
      <w:r>
        <w:rPr>
          <w:rFonts w:eastAsia="Times New Roman"/>
          <w:color w:val="222222"/>
          <w:szCs w:val="24"/>
          <w:shd w:val="clear" w:color="auto" w:fill="FFFFFF"/>
        </w:rPr>
        <w:t>δ</w:t>
      </w:r>
      <w:r>
        <w:rPr>
          <w:rFonts w:eastAsia="Times New Roman"/>
          <w:color w:val="222222"/>
          <w:szCs w:val="24"/>
          <w:shd w:val="clear" w:color="auto" w:fill="FFFFFF"/>
        </w:rPr>
        <w:t>ημόσιο να κρατά ένα σημαντικό ποσοστό -</w:t>
      </w:r>
      <w:r>
        <w:rPr>
          <w:rFonts w:eastAsia="Times New Roman"/>
          <w:color w:val="222222"/>
          <w:szCs w:val="24"/>
          <w:shd w:val="clear" w:color="auto" w:fill="FFFFFF"/>
        </w:rPr>
        <w:lastRenderedPageBreak/>
        <w:t xml:space="preserve">ακόμα και πλειοψηφικό ποσοστό αν χρειαστεί- και τον ιδιώτη επενδυτή να μπαίνει στο </w:t>
      </w:r>
      <w:proofErr w:type="spellStart"/>
      <w:r>
        <w:rPr>
          <w:rFonts w:eastAsia="Times New Roman"/>
          <w:color w:val="222222"/>
          <w:szCs w:val="24"/>
          <w:shd w:val="clear" w:color="auto" w:fill="FFFFFF"/>
        </w:rPr>
        <w:t>μανατζμεντ</w:t>
      </w:r>
      <w:proofErr w:type="spellEnd"/>
      <w:r>
        <w:rPr>
          <w:rFonts w:eastAsia="Times New Roman"/>
          <w:color w:val="222222"/>
          <w:szCs w:val="24"/>
          <w:shd w:val="clear" w:color="auto" w:fill="FFFFFF"/>
        </w:rPr>
        <w:t xml:space="preserve">. Το μοντέλο που θέλετε να </w:t>
      </w:r>
      <w:r>
        <w:rPr>
          <w:rFonts w:eastAsia="Times New Roman"/>
          <w:color w:val="222222"/>
          <w:szCs w:val="24"/>
          <w:shd w:val="clear" w:color="auto" w:fill="FFFFFF"/>
        </w:rPr>
        <w:t xml:space="preserve">εφαρμόσετε, δεν στηρίζεται σε τεχνικοοικονομικές μελέτες, ούτε επιβάλλεται από την κείμενη ευρωπαϊκή νομοθεσία ο ιδιοκτησιακός διαχωρισμός των δραστηριοτήτων, προκειμένου να ιδιωτικοποιηθεί η ΔΕΠΑ. </w:t>
      </w:r>
    </w:p>
    <w:p w14:paraId="6A627E4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Επιπλέον, δεν βελτιώνει τους όρους ανταγωνισμού στην αγορ</w:t>
      </w:r>
      <w:r>
        <w:rPr>
          <w:rFonts w:eastAsia="Times New Roman" w:cs="Times New Roman"/>
          <w:szCs w:val="24"/>
        </w:rPr>
        <w:t>ά φυσικού αερίου, αφού αυτοί εξασφαλίζονται πλήρως από το νομικό και λογιστικό διαχωρισμό της ΔΕΠΑ, που ισχύει από τον Ιανουάριο του 2017, ούτε θα υπάρχει -και αυτό είναι το ιδιαίτερα σημαντικό- μείωση της τιμής του φυσικού αερίου για τους καταναλωτές.</w:t>
      </w:r>
    </w:p>
    <w:p w14:paraId="6A627E4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Εύλ</w:t>
      </w:r>
      <w:r>
        <w:rPr>
          <w:rFonts w:eastAsia="Times New Roman" w:cs="Times New Roman"/>
          <w:szCs w:val="24"/>
        </w:rPr>
        <w:t>ογα, λοιπόν, γεννώνται ερωτήματα</w:t>
      </w:r>
      <w:r w:rsidRPr="00C37AC5">
        <w:rPr>
          <w:rFonts w:eastAsia="Times New Roman" w:cs="Times New Roman"/>
          <w:szCs w:val="24"/>
        </w:rPr>
        <w:t>:</w:t>
      </w:r>
      <w:r>
        <w:rPr>
          <w:rFonts w:eastAsia="Times New Roman" w:cs="Times New Roman"/>
          <w:szCs w:val="24"/>
        </w:rPr>
        <w:t xml:space="preserve"> Γιατί το κάνετε, κύριε Υπουργέ; Θα ήθελα, έστω και σήμερα, να λάβω πέντε απαντήσεις για θέματα που θα σας βάλω, όπως εσείς τοποθετηθήκατε στην </w:t>
      </w:r>
      <w:r>
        <w:rPr>
          <w:rFonts w:eastAsia="Times New Roman" w:cs="Times New Roman"/>
          <w:szCs w:val="24"/>
        </w:rPr>
        <w:t>ε</w:t>
      </w:r>
      <w:r>
        <w:rPr>
          <w:rFonts w:eastAsia="Times New Roman" w:cs="Times New Roman"/>
          <w:szCs w:val="24"/>
        </w:rPr>
        <w:t xml:space="preserve">πιτροπή. </w:t>
      </w:r>
    </w:p>
    <w:p w14:paraId="6A627E4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Πρώτο θέμα: Αναφερθήκατε στο καθεστώς ανταγωνισμού που η ΔΕΠΑ και η </w:t>
      </w:r>
      <w:r>
        <w:rPr>
          <w:rFonts w:eastAsia="Times New Roman" w:cs="Times New Roman"/>
          <w:szCs w:val="24"/>
        </w:rPr>
        <w:t xml:space="preserve">ΕΠΑ έχουν να αντιμετωπίσουν. Η ΔΕΠΑ </w:t>
      </w:r>
      <w:r>
        <w:rPr>
          <w:rFonts w:eastAsia="Times New Roman" w:cs="Times New Roman"/>
          <w:szCs w:val="24"/>
        </w:rPr>
        <w:lastRenderedPageBreak/>
        <w:t>Εμπορίας λειτουργεί σε περιβάλλον ανταγωνιστικότητας όχι από το 2010, που μάλλον από λάθος διατυπώσατε στην τοποθέτησή σας, αλλά από το 2017. Η ερώτηση είναι</w:t>
      </w:r>
      <w:r w:rsidRPr="00C37AC5">
        <w:rPr>
          <w:rFonts w:eastAsia="Times New Roman" w:cs="Times New Roman"/>
          <w:szCs w:val="24"/>
        </w:rPr>
        <w:t xml:space="preserve">: </w:t>
      </w:r>
      <w:r>
        <w:rPr>
          <w:rFonts w:eastAsia="Times New Roman" w:cs="Times New Roman"/>
          <w:szCs w:val="24"/>
        </w:rPr>
        <w:t xml:space="preserve">Η ανταγωνιστική ΔΕΠΑ Εμπορίας της νέας εποχής είναι αυτή των </w:t>
      </w:r>
      <w:r>
        <w:rPr>
          <w:rFonts w:eastAsia="Times New Roman" w:cs="Times New Roman"/>
          <w:szCs w:val="24"/>
        </w:rPr>
        <w:t>διακοσίων πενήντα εργαζομένων, με την κρατική συμμετοχή και τον παρεμβατισμό στις συμβάσεις προμήθειας αερίου;</w:t>
      </w:r>
    </w:p>
    <w:p w14:paraId="6A627E4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Δεύτερο θέμα: Αναφέρατε ότι μετά από πολύ σκληρές διαπραγματεύσεις που κάνατε, καταφέρατε και θέλετε να κρατήσετε υπό δημόσιο έλεγχο όλα τα δημόσ</w:t>
      </w:r>
      <w:r>
        <w:rPr>
          <w:rFonts w:eastAsia="Times New Roman" w:cs="Times New Roman"/>
          <w:szCs w:val="24"/>
        </w:rPr>
        <w:t>ια δίκτυα. Η ερώτηση είναι</w:t>
      </w:r>
      <w:r w:rsidRPr="00C37AC5">
        <w:rPr>
          <w:rFonts w:eastAsia="Times New Roman" w:cs="Times New Roman"/>
          <w:szCs w:val="24"/>
        </w:rPr>
        <w:t xml:space="preserve">: </w:t>
      </w:r>
      <w:r>
        <w:rPr>
          <w:rFonts w:eastAsia="Times New Roman" w:cs="Times New Roman"/>
          <w:szCs w:val="24"/>
        </w:rPr>
        <w:t xml:space="preserve">Ποιες είναι οι σκληρές διαπραγματεύσεις, κύριε Υπουργέ; Τα 155 εκατομμύρια που δόθηκαν από το ελληνικό </w:t>
      </w:r>
      <w:r>
        <w:rPr>
          <w:rFonts w:eastAsia="Times New Roman" w:cs="Times New Roman"/>
          <w:szCs w:val="24"/>
        </w:rPr>
        <w:t>δ</w:t>
      </w:r>
      <w:r>
        <w:rPr>
          <w:rFonts w:eastAsia="Times New Roman" w:cs="Times New Roman"/>
          <w:szCs w:val="24"/>
        </w:rPr>
        <w:t xml:space="preserve">ημόσιο στη </w:t>
      </w:r>
      <w:r>
        <w:rPr>
          <w:rFonts w:eastAsia="Times New Roman" w:cs="Times New Roman"/>
          <w:szCs w:val="24"/>
        </w:rPr>
        <w:t>«</w:t>
      </w:r>
      <w:r>
        <w:rPr>
          <w:rFonts w:eastAsia="Times New Roman" w:cs="Times New Roman"/>
          <w:szCs w:val="24"/>
          <w:lang w:val="en-GB"/>
        </w:rPr>
        <w:t>SHELL</w:t>
      </w:r>
      <w:r>
        <w:rPr>
          <w:rFonts w:eastAsia="Times New Roman" w:cs="Times New Roman"/>
          <w:szCs w:val="24"/>
        </w:rPr>
        <w:t>»</w:t>
      </w:r>
      <w:r>
        <w:rPr>
          <w:rFonts w:eastAsia="Times New Roman" w:cs="Times New Roman"/>
          <w:szCs w:val="24"/>
        </w:rPr>
        <w:t xml:space="preserve">, η οποία από μόνη της θέλει να κάνει </w:t>
      </w:r>
      <w:proofErr w:type="spellStart"/>
      <w:r>
        <w:rPr>
          <w:rFonts w:eastAsia="Times New Roman" w:cs="Times New Roman"/>
          <w:szCs w:val="24"/>
        </w:rPr>
        <w:t>αποεπένδυση</w:t>
      </w:r>
      <w:proofErr w:type="spellEnd"/>
      <w:r>
        <w:rPr>
          <w:rFonts w:eastAsia="Times New Roman" w:cs="Times New Roman"/>
          <w:szCs w:val="24"/>
        </w:rPr>
        <w:t xml:space="preserve"> στην Ελλάδα; Αυτό, όπως είπατε, το κάνατε για μια σειρά από λόγους. Πρώτον, για να μπορεί το </w:t>
      </w:r>
      <w:r>
        <w:rPr>
          <w:rFonts w:eastAsia="Times New Roman" w:cs="Times New Roman"/>
          <w:szCs w:val="24"/>
        </w:rPr>
        <w:t>δ</w:t>
      </w:r>
      <w:r>
        <w:rPr>
          <w:rFonts w:eastAsia="Times New Roman" w:cs="Times New Roman"/>
          <w:szCs w:val="24"/>
        </w:rPr>
        <w:t xml:space="preserve">ημόσιο να αναπτύσσει πιο γρήγορα τα δίκτυα και αυτά να γίνονται καθαρά από κρατικές εταιρείες. Πώς θα γίνει αυτό; Σας έθεσα το ερώτημα και στην </w:t>
      </w:r>
      <w:r>
        <w:rPr>
          <w:rFonts w:eastAsia="Times New Roman" w:cs="Times New Roman"/>
          <w:szCs w:val="24"/>
        </w:rPr>
        <w:t>ε</w:t>
      </w:r>
      <w:r>
        <w:rPr>
          <w:rFonts w:eastAsia="Times New Roman" w:cs="Times New Roman"/>
          <w:szCs w:val="24"/>
        </w:rPr>
        <w:t xml:space="preserve">πιτροπή. Με την </w:t>
      </w:r>
      <w:r>
        <w:rPr>
          <w:rFonts w:eastAsia="Times New Roman" w:cs="Times New Roman"/>
          <w:szCs w:val="24"/>
        </w:rPr>
        <w:t xml:space="preserve">εφαρμογή του νόμου περί δημοσίων συμβάσεων, του ν.4412/2016; </w:t>
      </w:r>
    </w:p>
    <w:p w14:paraId="6A627E4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Και συνεχίζετε επί λέξει</w:t>
      </w:r>
      <w:r w:rsidRPr="00C37AC5">
        <w:rPr>
          <w:rFonts w:eastAsia="Times New Roman" w:cs="Times New Roman"/>
          <w:szCs w:val="24"/>
        </w:rPr>
        <w:t>:</w:t>
      </w:r>
      <w:r>
        <w:rPr>
          <w:rFonts w:eastAsia="Times New Roman" w:cs="Times New Roman"/>
          <w:szCs w:val="24"/>
        </w:rPr>
        <w:t xml:space="preserve"> «Δεύτερον, διότι εμπίπτουν σε γεωπολιτικά θέματα, μεγάλα έργα και διασυνδέσεις». Ερώτηση</w:t>
      </w:r>
      <w:r w:rsidRPr="00C37AC5">
        <w:rPr>
          <w:rFonts w:eastAsia="Times New Roman" w:cs="Times New Roman"/>
          <w:szCs w:val="24"/>
        </w:rPr>
        <w:t xml:space="preserve">: </w:t>
      </w:r>
      <w:r>
        <w:rPr>
          <w:rFonts w:eastAsia="Times New Roman" w:cs="Times New Roman"/>
          <w:szCs w:val="24"/>
        </w:rPr>
        <w:t>Θα εγερθούν μεγάλα γεωπολιτικά θέματα από μια ΔΕΠΑ διεθνών, άδειο πουκάμισο, χ</w:t>
      </w:r>
      <w:r>
        <w:rPr>
          <w:rFonts w:eastAsia="Times New Roman" w:cs="Times New Roman"/>
          <w:szCs w:val="24"/>
        </w:rPr>
        <w:t>ωρίς κεφάλαια; Πώς σκοπεύετε να υλοποιήσετε τα τρία μεγάλα διεθνή έργα, που με τόσο κόπο δημιούργησε η ΔΕΠΑ εδώ και τόσα χρόνια, με τη στήριξη των κυβερνήσεων του ΠΑΣΟΚ;</w:t>
      </w:r>
    </w:p>
    <w:p w14:paraId="6A627E4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Λέτε, επίσης, -τρίτον- ότι οι κανόνες του διαχωρισμού είναι καθολικοί κανόνες. Ερώτηση</w:t>
      </w:r>
      <w:r w:rsidRPr="00C37AC5">
        <w:rPr>
          <w:rFonts w:eastAsia="Times New Roman" w:cs="Times New Roman"/>
          <w:szCs w:val="24"/>
        </w:rPr>
        <w:t>:</w:t>
      </w:r>
      <w:r>
        <w:rPr>
          <w:rFonts w:eastAsia="Times New Roman" w:cs="Times New Roman"/>
          <w:szCs w:val="24"/>
        </w:rPr>
        <w:t xml:space="preserve"> Σε ποια ευρωπαϊκή νομοθεσία προβλέπεται ο υποχρεωτικός διαχωρισμός δικτύων και εμπορικών δραστηριοτήτων;</w:t>
      </w:r>
    </w:p>
    <w:p w14:paraId="6A627E4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Κύριε Υπουργέ, ας είμαστε ειλικρινείς. Στη ΔΕΠΑ Υποδομών ονειρεύεστε μια δημόσια εταιρεία, όχημα κομματικών διευθετήσεων και συναλλαγών, με τις περιφ</w:t>
      </w:r>
      <w:r>
        <w:rPr>
          <w:rFonts w:eastAsia="Times New Roman" w:cs="Times New Roman"/>
          <w:szCs w:val="24"/>
        </w:rPr>
        <w:t xml:space="preserve">ερειακές και δημοτικές </w:t>
      </w:r>
      <w:r>
        <w:rPr>
          <w:rFonts w:eastAsia="Times New Roman" w:cs="Times New Roman"/>
          <w:szCs w:val="24"/>
        </w:rPr>
        <w:t>α</w:t>
      </w:r>
      <w:r>
        <w:rPr>
          <w:rFonts w:eastAsia="Times New Roman" w:cs="Times New Roman"/>
          <w:szCs w:val="24"/>
        </w:rPr>
        <w:t>ρχές και βόλεμα, δυστυχώς, δικών σας παιδιών.</w:t>
      </w:r>
    </w:p>
    <w:p w14:paraId="6A627E4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Τρίτο θέμα: Αναφέρατε, επίσης, κύριε Υπουργέ, ότι στη ΔΕΠΑ Υποδομών θα πουλήσετε το 14%, γιατί έχει 65% το </w:t>
      </w:r>
      <w:r>
        <w:rPr>
          <w:rFonts w:eastAsia="Times New Roman" w:cs="Times New Roman"/>
          <w:szCs w:val="24"/>
        </w:rPr>
        <w:t>δ</w:t>
      </w:r>
      <w:r>
        <w:rPr>
          <w:rFonts w:eastAsia="Times New Roman" w:cs="Times New Roman"/>
          <w:szCs w:val="24"/>
        </w:rPr>
        <w:t>ημόσιο και ο νόμος λέει 51%. Ερώτηση</w:t>
      </w:r>
      <w:r w:rsidRPr="00C37AC5">
        <w:rPr>
          <w:rFonts w:eastAsia="Times New Roman" w:cs="Times New Roman"/>
          <w:szCs w:val="24"/>
        </w:rPr>
        <w:t>:</w:t>
      </w:r>
      <w:r>
        <w:rPr>
          <w:rFonts w:eastAsia="Times New Roman" w:cs="Times New Roman"/>
          <w:szCs w:val="24"/>
        </w:rPr>
        <w:t xml:space="preserve"> Με δημόσιο μάνατζμεντ; </w:t>
      </w:r>
      <w:r>
        <w:rPr>
          <w:rFonts w:eastAsia="Times New Roman" w:cs="Times New Roman"/>
          <w:szCs w:val="24"/>
        </w:rPr>
        <w:lastRenderedPageBreak/>
        <w:t>Πού το είδατε αυτ</w:t>
      </w:r>
      <w:r>
        <w:rPr>
          <w:rFonts w:eastAsia="Times New Roman" w:cs="Times New Roman"/>
          <w:szCs w:val="24"/>
        </w:rPr>
        <w:t>ό; Ποιος θα επενδύσει τα χρήματά του σε μια δημόσια εταιρεία, προκειμένου να συνδιοικεί με τις γνωστές παθογένειες των κρατικών επιχειρήσεων, που σύντομα θα την οδηγήσουν να καταστεί μια ακόμα προβληματική επιχείρηση;</w:t>
      </w:r>
    </w:p>
    <w:p w14:paraId="6A627E4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Τέταρτο θέμα: Πάμε στο ζήτημα των εργο</w:t>
      </w:r>
      <w:r>
        <w:rPr>
          <w:rFonts w:eastAsia="Times New Roman" w:cs="Times New Roman"/>
          <w:szCs w:val="24"/>
        </w:rPr>
        <w:t>λαβικών εργαζομένων, όπου υποσχεθήκατε να τακτοποιήσετε το θέμα με αόριστες υποσχέσεις. Γιατί δεν τους συμπεριλαμβάνετε στο νομοσχέδιο με σχετική ρύθμιση; Επικαλείστε ότι είναι θέμα πολύπλοκο και αντ’ αυτού, πετάτε το μπαλάκι στις διοικήσεις των θυγατρικών</w:t>
      </w:r>
      <w:r>
        <w:rPr>
          <w:rFonts w:eastAsia="Times New Roman" w:cs="Times New Roman"/>
          <w:szCs w:val="24"/>
        </w:rPr>
        <w:t xml:space="preserve"> της ΔΕΠΑ, που ήδη εκφράζουν ενστάσεις και ζητούν νομική κάλυψη. Ποια είναι η αλήθεια; Τους θέλετε όμηρους μέχρι τις εκλογές, για να τους αφήσετε τελικά στους επόμενους; Βάλτε τώρα, αφού έχετε αυτή την πρόθεση, σχετικές πρόνοιες στο νομοσχέδιο.</w:t>
      </w:r>
    </w:p>
    <w:p w14:paraId="6A627E5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Πέμπτο θέμα</w:t>
      </w:r>
      <w:r>
        <w:rPr>
          <w:rFonts w:eastAsia="Times New Roman" w:cs="Times New Roman"/>
          <w:szCs w:val="24"/>
        </w:rPr>
        <w:t>: Μας είπατε, κύριε Υπουργέ, ότι με το θέμα της ΔΕΠΑ ουσιαστικά κλείνει ο κύκλος των αποκρατικοποιήσεων στον ενεργειακό τομέα. Αποκρατικοποιήσεις ή κρατικοποιήσεις;</w:t>
      </w:r>
    </w:p>
    <w:p w14:paraId="6A627E5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αλήθεια είναι μία: Κλείνει ο κύκλος της Κυβέρνησής σας με δυο μεγάλες κρατ</w:t>
      </w:r>
      <w:r>
        <w:rPr>
          <w:rFonts w:eastAsia="Times New Roman" w:cs="Times New Roman"/>
          <w:szCs w:val="24"/>
        </w:rPr>
        <w:t xml:space="preserve">ικοποιήσεις, αυτή της ΔΕΠΑ Υποδομών και του ΙΓΜΕ. Κάνατε το χατίρι της </w:t>
      </w:r>
      <w:r>
        <w:rPr>
          <w:rFonts w:eastAsia="Times New Roman" w:cs="Times New Roman"/>
          <w:szCs w:val="24"/>
        </w:rPr>
        <w:t>«</w:t>
      </w:r>
      <w:r>
        <w:rPr>
          <w:rFonts w:eastAsia="Times New Roman" w:cs="Times New Roman"/>
          <w:szCs w:val="24"/>
          <w:lang w:val="en-GB"/>
        </w:rPr>
        <w:t>SHELL</w:t>
      </w:r>
      <w:r>
        <w:rPr>
          <w:rFonts w:eastAsia="Times New Roman" w:cs="Times New Roman"/>
          <w:szCs w:val="24"/>
        </w:rPr>
        <w:t>»</w:t>
      </w:r>
      <w:r>
        <w:rPr>
          <w:rFonts w:eastAsia="Times New Roman" w:cs="Times New Roman"/>
          <w:szCs w:val="24"/>
        </w:rPr>
        <w:t xml:space="preserve"> με το παραπάνω και μετά, για να μην εκτεθείτε με το τίμημα, κάνατε την εταιρεία κρατική. Διότι ξέρετε ότι αν τολμήσετε και τη βγάλετε πάλι για πώληση, θα εκτεθείτε. </w:t>
      </w:r>
    </w:p>
    <w:p w14:paraId="6A627E5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Σε κάθε περ</w:t>
      </w:r>
      <w:r>
        <w:rPr>
          <w:rFonts w:eastAsia="Times New Roman" w:cs="Times New Roman"/>
          <w:szCs w:val="24"/>
        </w:rPr>
        <w:t>ίπτωση και εφόσον προχωρήσει η διαδικασία του σπασίματος και των όποιων ιδιωτικοποιήσεων, θα πρέπει να εξασφαλιστούν οι όροι της πλήρους και απόλυτης διαφάνειας.</w:t>
      </w:r>
    </w:p>
    <w:p w14:paraId="6A627E5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Έρχομαι τώρα στις διατάξεις για το ΙΓΜΕ, όπου ισχύει η ίδια πολιτική κριτική μας, όπως και στη</w:t>
      </w:r>
      <w:r>
        <w:rPr>
          <w:rFonts w:eastAsia="Times New Roman" w:cs="Times New Roman"/>
          <w:szCs w:val="24"/>
        </w:rPr>
        <w:t xml:space="preserve"> ΔΕΠΑ, ότι πρόκειται για μια αναίτια, αναποτελεσματική, αντιαναπτυξιακή και επικίνδυνη κρατικοποίηση, η οποία παγώνει τη δραστηριότητα του σημαντικού αυτού θεσμού τουλάχιστον μέχρι τις επόμενες εκλογές, θέτοντας τον νέο φορέα, τον ΕΑΓΜΕ, και τους εργαζόμεν</w:t>
      </w:r>
      <w:r>
        <w:rPr>
          <w:rFonts w:eastAsia="Times New Roman" w:cs="Times New Roman"/>
          <w:szCs w:val="24"/>
        </w:rPr>
        <w:t xml:space="preserve">ους υπό προεκλογική ομηρία. Διογκώνετε τη γραφειοκρατική δομή και επιβαρύνετε τον κρατικό προϋπολογισμό με περίπου 600.000 ευρώ, με πλήθος διορισμένων διευθυντικών στελεχών και συμβούλων. Δεν περιγράφεται πουθενά ποια προβλήματα επιλύει </w:t>
      </w:r>
      <w:r>
        <w:rPr>
          <w:rFonts w:eastAsia="Times New Roman" w:cs="Times New Roman"/>
          <w:szCs w:val="24"/>
        </w:rPr>
        <w:lastRenderedPageBreak/>
        <w:t>το προτεινόμενο νέο</w:t>
      </w:r>
      <w:r>
        <w:rPr>
          <w:rFonts w:eastAsia="Times New Roman" w:cs="Times New Roman"/>
          <w:szCs w:val="24"/>
        </w:rPr>
        <w:t xml:space="preserve"> καθεστώς του ΕΑΓΜΕ ως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Δεν υπάρχει κα</w:t>
      </w:r>
      <w:r>
        <w:rPr>
          <w:rFonts w:eastAsia="Times New Roman" w:cs="Times New Roman"/>
          <w:szCs w:val="24"/>
        </w:rPr>
        <w:t>μ</w:t>
      </w:r>
      <w:r>
        <w:rPr>
          <w:rFonts w:eastAsia="Times New Roman" w:cs="Times New Roman"/>
          <w:szCs w:val="24"/>
        </w:rPr>
        <w:t>μιά αναφορά σε κάποιο πλεονέκτημα από αυτή την αλλαγή θεσμικού πλαισίου.</w:t>
      </w:r>
    </w:p>
    <w:p w14:paraId="6A627E5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ερώτημα «Τι ΙΓΜΕ θέλουμε;», η απάντηση, κυρίες και κύριοι συνάδελφοι, είναι η εξής: Θέλουμε ένα ευέλικτο, ανεξάρτητο επιχειρησιακά ΙΓΜΕ, που ταιριάζει στον χαρακτήρα και τον ρόλο που οφείλει να έχει ένα τέτοιο </w:t>
      </w:r>
      <w:r>
        <w:rPr>
          <w:rFonts w:eastAsia="Times New Roman" w:cs="Times New Roman"/>
          <w:szCs w:val="24"/>
        </w:rPr>
        <w:t>ί</w:t>
      </w:r>
      <w:r>
        <w:rPr>
          <w:rFonts w:eastAsia="Times New Roman" w:cs="Times New Roman"/>
          <w:szCs w:val="24"/>
        </w:rPr>
        <w:t>δρυμα στη γεωλογική έρευνα και τις ανάγκε</w:t>
      </w:r>
      <w:r>
        <w:rPr>
          <w:rFonts w:eastAsia="Times New Roman" w:cs="Times New Roman"/>
          <w:szCs w:val="24"/>
        </w:rPr>
        <w:t xml:space="preserve">ς της χώρας. </w:t>
      </w:r>
    </w:p>
    <w:p w14:paraId="6A627E5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Είναι σίγουρο ότι το συγκεκριμένο νομοσχέδιο όχι μόνο δεν πορεύεται στην κατεύθυνση αυτή, βελτιώνοντας την κατάσταση, όπως ισχυρίζεστε ότι κάνει, αλλά θα οδηγήσει τα πράγματα αρκετά βήματα πίσω.</w:t>
      </w:r>
    </w:p>
    <w:p w14:paraId="6A627E5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Καταθέτω για τα Πρακτικά την πιο εμπεριστατωμέν</w:t>
      </w:r>
      <w:r>
        <w:rPr>
          <w:rFonts w:eastAsia="Times New Roman" w:cs="Times New Roman"/>
          <w:szCs w:val="24"/>
        </w:rPr>
        <w:t xml:space="preserve">η άποψη που κατατέθηκε ως σχολιασμός στη δημόσια διαβούλευση του νομοσχεδίου από έναν </w:t>
      </w:r>
      <w:proofErr w:type="spellStart"/>
      <w:r>
        <w:rPr>
          <w:rFonts w:eastAsia="Times New Roman" w:cs="Times New Roman"/>
          <w:szCs w:val="24"/>
        </w:rPr>
        <w:t>συνεπώνυμό</w:t>
      </w:r>
      <w:proofErr w:type="spellEnd"/>
      <w:r>
        <w:rPr>
          <w:rFonts w:eastAsia="Times New Roman" w:cs="Times New Roman"/>
          <w:szCs w:val="24"/>
        </w:rPr>
        <w:t xml:space="preserve"> μου, τον Νίκο </w:t>
      </w:r>
      <w:proofErr w:type="spellStart"/>
      <w:r>
        <w:rPr>
          <w:rFonts w:eastAsia="Times New Roman" w:cs="Times New Roman"/>
          <w:szCs w:val="24"/>
        </w:rPr>
        <w:t>Αρβανιτίδη</w:t>
      </w:r>
      <w:proofErr w:type="spellEnd"/>
      <w:r>
        <w:rPr>
          <w:rFonts w:eastAsia="Times New Roman" w:cs="Times New Roman"/>
          <w:szCs w:val="24"/>
        </w:rPr>
        <w:t>, έναν, από ό,τι γνωρίζω, εξαιρετικό επιστήμονα, με μεγάλη εμπειρία στο ΙΓΜΕ, που νομίζω ότι θα άξιζε τον κόπο όλοι να τη μελετήσουμε.</w:t>
      </w:r>
    </w:p>
    <w:p w14:paraId="6A627E57" w14:textId="77777777" w:rsidR="00CD4C30" w:rsidRDefault="00DA53E9">
      <w:pPr>
        <w:spacing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Αρβανιτίδης</w:t>
      </w:r>
      <w:proofErr w:type="spellEnd"/>
      <w:r>
        <w:rPr>
          <w:rFonts w:eastAsia="Times New Roman" w:cs="Times New Roman"/>
          <w:szCs w:val="24"/>
        </w:rPr>
        <w:t xml:space="preserve">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 έγγραφ</w:t>
      </w:r>
      <w:r>
        <w:rPr>
          <w:rFonts w:eastAsia="Times New Roman" w:cs="Times New Roman"/>
          <w:szCs w:val="24"/>
        </w:rPr>
        <w:t>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6A627E5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Σε σχέση με τη γεωθερμία, αναγνωρίζουμε ότι</w:t>
      </w:r>
      <w:r>
        <w:rPr>
          <w:rFonts w:eastAsia="Times New Roman" w:cs="Times New Roman"/>
          <w:szCs w:val="24"/>
        </w:rPr>
        <w:t xml:space="preserve"> μπαίνει, επιτέλους, ένα θεσμικό πλαίσιο και ελπίζουμε να «τρέξει» στην πράξη. Γι’ αυτό και υπερψηφίζουμε το συγκεκριμένο άρθρο. </w:t>
      </w:r>
    </w:p>
    <w:p w14:paraId="6A627E5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Όμως, ας πούμε ότι «τρέχει» η γεωθερμία και μπορεί να συμβάλει τα μέγιστα στον ενεργειακό τομέα της χώρας. Πώς, όμως, τα σημαν</w:t>
      </w:r>
      <w:r>
        <w:rPr>
          <w:rFonts w:eastAsia="Times New Roman" w:cs="Times New Roman"/>
          <w:szCs w:val="24"/>
        </w:rPr>
        <w:t xml:space="preserve">τικότερα γεωθερμικά πεδία της χώρας, που βρίσκονται στα Δωδεκάνησα, θα διοχετεύσουν την ισχύ τους σε όλη τη χώρα, όταν με βάση τους προγραμματισμούς σας στο ΕΣΕΚ η διασύνδεση των Δωδεκανήσων θα πάει για το 2029 και βάλε; Εμείς μιλάμε για </w:t>
      </w:r>
      <w:proofErr w:type="spellStart"/>
      <w:r>
        <w:rPr>
          <w:rFonts w:eastAsia="Times New Roman" w:cs="Times New Roman"/>
          <w:szCs w:val="24"/>
        </w:rPr>
        <w:t>προτεραιοποίηση</w:t>
      </w:r>
      <w:proofErr w:type="spellEnd"/>
      <w:r>
        <w:rPr>
          <w:rFonts w:eastAsia="Times New Roman" w:cs="Times New Roman"/>
          <w:szCs w:val="24"/>
        </w:rPr>
        <w:t xml:space="preserve"> τω</w:t>
      </w:r>
      <w:r>
        <w:rPr>
          <w:rFonts w:eastAsia="Times New Roman" w:cs="Times New Roman"/>
          <w:szCs w:val="24"/>
        </w:rPr>
        <w:t xml:space="preserve">ν διασυνδέσεων. Τα Δωδεκάνησα οφείλουν να συνδεθούν μέχρι το 2025. </w:t>
      </w:r>
    </w:p>
    <w:p w14:paraId="6A627E5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Κάνετε ένα βήμα μπροστά με τις διατάξεις της γεωθερμίας και δυόμισι πίσω με τις διατάξεις της ΔΕΠΑ, του ΙΓΜΕ και τις </w:t>
      </w:r>
      <w:r>
        <w:rPr>
          <w:rFonts w:eastAsia="Times New Roman" w:cs="Times New Roman"/>
          <w:szCs w:val="24"/>
        </w:rPr>
        <w:lastRenderedPageBreak/>
        <w:t>κατευθύνσεις του ΕΣΕΚ. Η χώρα χάνει πολύτιμο χρόνο. Δεν αξίζει σε κανέν</w:t>
      </w:r>
      <w:r>
        <w:rPr>
          <w:rFonts w:eastAsia="Times New Roman" w:cs="Times New Roman"/>
          <w:szCs w:val="24"/>
        </w:rPr>
        <w:t xml:space="preserve">αν μας αυτή η μίζερη κατάσταση, ούτε στη χώρα, ούτε στους πολίτες, ούτε στον </w:t>
      </w:r>
      <w:r>
        <w:rPr>
          <w:rFonts w:eastAsia="Times New Roman" w:cs="Times New Roman"/>
          <w:szCs w:val="24"/>
        </w:rPr>
        <w:t>ό</w:t>
      </w:r>
      <w:r>
        <w:rPr>
          <w:rFonts w:eastAsia="Times New Roman" w:cs="Times New Roman"/>
          <w:szCs w:val="24"/>
        </w:rPr>
        <w:t>μιλο της ΔΕΠΑ και του ΙΓΜΕ με την πολύχρονη προσφορά τους.</w:t>
      </w:r>
    </w:p>
    <w:p w14:paraId="6A627E5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Αυτό που έχει ανάγκη η χώρα, ο ενεργειακός τομέας στην Ελλάδα, είναι επενδύσεις σε δίκτυα και Ανανεώσιμες Πηγές </w:t>
      </w:r>
      <w:r>
        <w:rPr>
          <w:rFonts w:eastAsia="Times New Roman" w:cs="Times New Roman"/>
          <w:szCs w:val="24"/>
        </w:rPr>
        <w:t>Ενέργειας και όχι κρατικοποιήσεις και δαιδαλώδεις γραφειοκρατικές διαδικασίες, οι οποίες μας γυρνούν πίσω.</w:t>
      </w:r>
    </w:p>
    <w:p w14:paraId="6A627E5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Δίκτυα, λοιπόν, και Ανανεώσιμες Πηγές Ενέργειας θα είναι η μόνιμη επωδός μου.</w:t>
      </w:r>
    </w:p>
    <w:p w14:paraId="6A627E5D" w14:textId="77777777" w:rsidR="00CD4C30" w:rsidRDefault="00DA53E9">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w:t>
      </w:r>
      <w:r w:rsidRPr="00251171">
        <w:rPr>
          <w:rFonts w:eastAsia="Times New Roman" w:cs="Times New Roman"/>
          <w:szCs w:val="24"/>
        </w:rPr>
        <w:t>ου Βουλευτή)</w:t>
      </w:r>
    </w:p>
    <w:p w14:paraId="6A627E5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A627E5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Εκεί πρέπει να στοχεύει κάθε προσπάθεια και κάθε μέτρο της ενεργειακής μας πολιτικής. Σε αυτούς τους τομείς πρέπει να κατευθυνθούν και τα ιδιωτικά κεφάλαια.</w:t>
      </w:r>
    </w:p>
    <w:p w14:paraId="6A627E6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Με τον κορμό, όμως, του νομοσχεδίου όχι μόνο δεν γίνεται κάτι</w:t>
      </w:r>
      <w:r>
        <w:rPr>
          <w:rFonts w:eastAsia="Times New Roman" w:cs="Times New Roman"/>
          <w:szCs w:val="24"/>
        </w:rPr>
        <w:t xml:space="preserve"> τέτοιο, αλλά πολύ φοβάμαι ότι θα βρεθούμε αντιμέτωποι </w:t>
      </w:r>
      <w:r>
        <w:rPr>
          <w:rFonts w:eastAsia="Times New Roman" w:cs="Times New Roman"/>
          <w:szCs w:val="24"/>
        </w:rPr>
        <w:lastRenderedPageBreak/>
        <w:t>με νέα αδιέξοδα και νέες δυσκολίες. Αυτές οι δυσκολίες μπορεί να έχουν μεγαλύτερο κόστος, ως αποτέλεσμα πάλι των δικών σας επιλογών.</w:t>
      </w:r>
    </w:p>
    <w:p w14:paraId="6A627E6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Ας το καταλάβουμε όλοι μας. Τα ζητήματα που φέρνετε σήμερα προς νομο</w:t>
      </w:r>
      <w:r>
        <w:rPr>
          <w:rFonts w:eastAsia="Times New Roman" w:cs="Times New Roman"/>
          <w:szCs w:val="24"/>
        </w:rPr>
        <w:t>θέτηση, είναι πρωτίστως πολιτικά και όχι τεχνοκρατικά. Έχουν σοβαρές κοινωνικές και οικονομικές επιπτώσεις. Λέμε «</w:t>
      </w:r>
      <w:r>
        <w:rPr>
          <w:rFonts w:eastAsia="Times New Roman" w:cs="Times New Roman"/>
          <w:szCs w:val="24"/>
        </w:rPr>
        <w:t>ό</w:t>
      </w:r>
      <w:r>
        <w:rPr>
          <w:rFonts w:eastAsia="Times New Roman" w:cs="Times New Roman"/>
          <w:szCs w:val="24"/>
        </w:rPr>
        <w:t>χι» σε αυτόν τον γραφειοκρατικό λαβύρινθο που στήνετε στο φυσικό αέριο και το ΙΓΜΕ, με τον «Μινώταυρο» της αγοράς να καραδοκεί για τα ασημικά</w:t>
      </w:r>
      <w:r>
        <w:rPr>
          <w:rFonts w:eastAsia="Times New Roman" w:cs="Times New Roman"/>
          <w:szCs w:val="24"/>
        </w:rPr>
        <w:t xml:space="preserve"> σε καλές τιμές και τη Νέα Δημοκρατία να σιγοντάρει τις εξελίξεις αυτές.</w:t>
      </w:r>
    </w:p>
    <w:p w14:paraId="6A627E6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Έτσι δεν έρχεται ανάπτυξη, κυρίες και κύριοι. Δεν είναι αυτές οι λύσεις και οι προτάσεις που έχει ανάγκη ο ενεργειακός τομέας της χώρας μας.</w:t>
      </w:r>
    </w:p>
    <w:p w14:paraId="6A627E6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Γι’ αυτούς τους λόγους καταψηφίζουμε επί τ</w:t>
      </w:r>
      <w:r>
        <w:rPr>
          <w:rFonts w:eastAsia="Times New Roman" w:cs="Times New Roman"/>
          <w:szCs w:val="24"/>
        </w:rPr>
        <w:t>ης αρχής το τελευταίο σας, μάλλον, νομοσχέδιο, κύριε Υπουργέ.</w:t>
      </w:r>
    </w:p>
    <w:p w14:paraId="6A627E64" w14:textId="77777777" w:rsidR="00CD4C30" w:rsidRDefault="00DA53E9">
      <w:pPr>
        <w:spacing w:line="600" w:lineRule="auto"/>
        <w:ind w:firstLine="720"/>
        <w:jc w:val="center"/>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w:t>
      </w:r>
    </w:p>
    <w:p w14:paraId="6A627E65" w14:textId="77777777" w:rsidR="00CD4C30" w:rsidRDefault="00DA53E9">
      <w:pPr>
        <w:spacing w:line="600" w:lineRule="auto"/>
        <w:ind w:firstLine="720"/>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Ευχαριστώ πολύ.</w:t>
      </w:r>
    </w:p>
    <w:p w14:paraId="6A627E6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Χρυσής Αυγής κ. Ιωάννης </w:t>
      </w:r>
      <w:proofErr w:type="spellStart"/>
      <w:r>
        <w:rPr>
          <w:rFonts w:eastAsia="Times New Roman" w:cs="Times New Roman"/>
          <w:szCs w:val="24"/>
        </w:rPr>
        <w:t>Σαχινίδης</w:t>
      </w:r>
      <w:proofErr w:type="spellEnd"/>
      <w:r>
        <w:rPr>
          <w:rFonts w:eastAsia="Times New Roman" w:cs="Times New Roman"/>
          <w:szCs w:val="24"/>
        </w:rPr>
        <w:t>.</w:t>
      </w:r>
    </w:p>
    <w:p w14:paraId="6A627E67"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ΙΩΑΝΝΗΣ ΣΑ</w:t>
      </w:r>
      <w:r>
        <w:rPr>
          <w:rFonts w:eastAsia="Times New Roman" w:cs="Times New Roman"/>
          <w:b/>
          <w:szCs w:val="24"/>
        </w:rPr>
        <w:t>ΧΙΝΙΔΗΣ</w:t>
      </w:r>
      <w:r w:rsidRPr="00ED59A4">
        <w:rPr>
          <w:rFonts w:eastAsia="Times New Roman" w:cs="Times New Roman"/>
          <w:b/>
          <w:szCs w:val="24"/>
        </w:rPr>
        <w:t>:</w:t>
      </w:r>
      <w:r w:rsidRPr="00ED59A4">
        <w:rPr>
          <w:rFonts w:eastAsia="Times New Roman" w:cs="Times New Roman"/>
          <w:szCs w:val="24"/>
        </w:rPr>
        <w:t xml:space="preserve"> </w:t>
      </w:r>
      <w:r>
        <w:rPr>
          <w:rFonts w:eastAsia="Times New Roman" w:cs="Times New Roman"/>
          <w:szCs w:val="24"/>
        </w:rPr>
        <w:t>Ευχαριστώ, κύριε Πρόεδρε.</w:t>
      </w:r>
    </w:p>
    <w:p w14:paraId="6A627E6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Πριν αναφερθώ στο σχέδιο νόμου, θα μου επιτρέψετε, κύριε Πρόεδρε, να κάνω και εγώ μια αναφορά σχετικά με το πόρισμα των αδικοχαμένων θυμάτων της φονικής πυρκαγιάς.</w:t>
      </w:r>
    </w:p>
    <w:p w14:paraId="6A627E6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Σίγουρα υπάρχουν ευθύνες για τους ανθρώπους που είχαν κλη</w:t>
      </w:r>
      <w:r>
        <w:rPr>
          <w:rFonts w:eastAsia="Times New Roman" w:cs="Times New Roman"/>
          <w:szCs w:val="24"/>
        </w:rPr>
        <w:t>θεί τη συγκεκριμένη ημέρα να διαχειριστούν μια κρίση. Το ζήτημα είναι, όμως, κατά πόσο φταίνε αυτοί και μόνο. Οι ευθύνες είναι διαχρονικές.</w:t>
      </w:r>
    </w:p>
    <w:p w14:paraId="6A627E6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Πολλοί σήμερα καταδίκασαν -και ορθώς καταδίκασαν- την αμέλεια που υπήρχε από πλευράς της σημερινής Κυβέρνησης όχι μό</w:t>
      </w:r>
      <w:r>
        <w:rPr>
          <w:rFonts w:eastAsia="Times New Roman" w:cs="Times New Roman"/>
          <w:szCs w:val="24"/>
        </w:rPr>
        <w:t>νο στο Μάτι, αλλά και με τους πνιγμένους στη Μάντρα. Το ζήτημα είναι τι έγινε και με τις δικές τους κυβερνήσεις. Μην ξεχνάμε το 1995, το 1996, το 2002. Σχεδόν κάθε χρόνο έχουμε φαινόμενα τέτοιου τύπου, οπότε δεν έχει κανείς το δικαίωμα -</w:t>
      </w:r>
      <w:r>
        <w:rPr>
          <w:rFonts w:eastAsia="Times New Roman" w:cs="Times New Roman"/>
          <w:szCs w:val="24"/>
        </w:rPr>
        <w:lastRenderedPageBreak/>
        <w:t xml:space="preserve">από όλους τους </w:t>
      </w:r>
      <w:proofErr w:type="spellStart"/>
      <w:r>
        <w:rPr>
          <w:rFonts w:eastAsia="Times New Roman" w:cs="Times New Roman"/>
          <w:szCs w:val="24"/>
        </w:rPr>
        <w:t>προλ</w:t>
      </w:r>
      <w:r>
        <w:rPr>
          <w:rFonts w:eastAsia="Times New Roman" w:cs="Times New Roman"/>
          <w:szCs w:val="24"/>
        </w:rPr>
        <w:t>αλήσαντες</w:t>
      </w:r>
      <w:proofErr w:type="spellEnd"/>
      <w:r>
        <w:rPr>
          <w:rFonts w:eastAsia="Times New Roman" w:cs="Times New Roman"/>
          <w:szCs w:val="24"/>
        </w:rPr>
        <w:t>- να μιλάει για ευθύνες αποκλειστικά για τώρα. Υπάρχουν σίγουρα ευθύνες πολύ σοβαρές, οι οποίες θα πρέπει να καταμεριστούν και να καταλογιστούν, αλλά θα πρέπει να κοιτάξουν και κάποιοι στον καθρέφτη για το τι έπραξαν σε αντίστοιχες περιπτώσεις.</w:t>
      </w:r>
    </w:p>
    <w:p w14:paraId="6A627E6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Εδ</w:t>
      </w:r>
      <w:r>
        <w:rPr>
          <w:rFonts w:eastAsia="Times New Roman" w:cs="Times New Roman"/>
          <w:szCs w:val="24"/>
        </w:rPr>
        <w:t>ώ, όμως, βάσει μιας έρευνας του Ινστιτούτου Μικρών Επιχειρήσεων της Γενικής Συνομοσπονδίας Επαγγελματιών Βιοτεχνών Εμπόρων Ελλάδος, το 44% έχει δηλώσει μείωση εισοδήματος το 2018 σε σχέση με το 2017, το 61% δήλωσε πως χρειάζεται να κάνει περικοπές για να κ</w:t>
      </w:r>
      <w:r>
        <w:rPr>
          <w:rFonts w:eastAsia="Times New Roman" w:cs="Times New Roman"/>
          <w:szCs w:val="24"/>
        </w:rPr>
        <w:t>αλύψει βασικές ανάγκες, το 13% ότι τα εισοδήματα δεν επαρκούν ούτε καν για τις βασικές ανάγκες, ένα στα δύο νοικοκυριά, το 50%, ότι έχει λάβει κοινωνικό μέρισμα τον προηγούμενο χρόνο και ένα στα τρία νοικοκυριά δήλωσε ότι έλαβε κοινωνικό εισόδημα αλληλεγγύ</w:t>
      </w:r>
      <w:r>
        <w:rPr>
          <w:rFonts w:eastAsia="Times New Roman" w:cs="Times New Roman"/>
          <w:szCs w:val="24"/>
        </w:rPr>
        <w:t>ης. Ο κατάλογος δεν τελειώνει.</w:t>
      </w:r>
    </w:p>
    <w:p w14:paraId="6A627E6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Και εδώ, θα μου επιτρέψετε να σχολιάσω το πόσο ανερυθρίαστα και ξετσίπωτα, θα έλεγα, η σημερινή Κυβέρνηση, όταν είχε γίνει η καταστροφή στο Μάτι, θέλησε να εξαγοράσει τη </w:t>
      </w:r>
      <w:r>
        <w:rPr>
          <w:rFonts w:eastAsia="Times New Roman" w:cs="Times New Roman"/>
          <w:szCs w:val="24"/>
        </w:rPr>
        <w:lastRenderedPageBreak/>
        <w:t>σιωπή των συγγενών και των οικείων, προσφέροντας θέση σ</w:t>
      </w:r>
      <w:r>
        <w:rPr>
          <w:rFonts w:eastAsia="Times New Roman" w:cs="Times New Roman"/>
          <w:szCs w:val="24"/>
        </w:rPr>
        <w:t xml:space="preserve">το </w:t>
      </w:r>
      <w:r>
        <w:rPr>
          <w:rFonts w:eastAsia="Times New Roman" w:cs="Times New Roman"/>
          <w:szCs w:val="24"/>
        </w:rPr>
        <w:t>δ</w:t>
      </w:r>
      <w:r>
        <w:rPr>
          <w:rFonts w:eastAsia="Times New Roman" w:cs="Times New Roman"/>
          <w:szCs w:val="24"/>
        </w:rPr>
        <w:t>ημόσιο, με αντάλλαγμα να μην υπάρχουν άλλες απαιτήσεις.</w:t>
      </w:r>
    </w:p>
    <w:p w14:paraId="6A627E6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Ας περάσω στο σχέδιο νόμου. </w:t>
      </w:r>
    </w:p>
    <w:p w14:paraId="6A627E6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Σχετικά με τα άρθρα 1 μέχρι και 24, τα οποία αφορούν την έρευνα, εκμετάλλευση και διαχείριση του γεωθερμικού δυναμικού της χώρας, θέλω να αναφέρω τα εξής: Θα μπορούσε </w:t>
      </w:r>
      <w:r>
        <w:rPr>
          <w:rFonts w:eastAsia="Times New Roman" w:cs="Times New Roman"/>
          <w:szCs w:val="24"/>
        </w:rPr>
        <w:t xml:space="preserve">να έχει σημαντικά οφέλη η τοπική και εθνική οικονομία, ειδικά τη στιγμή που η γεωθερμική κατέχει την τρίτη θέση μεταξύ των Ανανεώσιμων Πηγών Ενέργειας, ακολουθώντας την υδροηλεκτρική και τη βιομάζα. Όμως, όπως είναι διαρθρωμένο αυτό το μέρος των δεδομένων </w:t>
      </w:r>
      <w:r>
        <w:rPr>
          <w:rFonts w:eastAsia="Times New Roman" w:cs="Times New Roman"/>
          <w:szCs w:val="24"/>
        </w:rPr>
        <w:t>των δειγμάτων γραφής των κυβερνήσεων, δεν αποτελεί παρά την απελευθέρωση και σε αυτόν τον τομέα ενέργειας. Επιπροσθέτως, η αποτελεσματικότητα των διατάξεων εξαρτάται και από τον χρόνο έκδοσης των προβλεπόμενων υπουργικών αποφάσεων, αλλά και από το πώς θα α</w:t>
      </w:r>
      <w:r>
        <w:rPr>
          <w:rFonts w:eastAsia="Times New Roman" w:cs="Times New Roman"/>
          <w:szCs w:val="24"/>
        </w:rPr>
        <w:t>νταποκριθεί ο κρατικός μηχανισμός στις άμεσες και απαιτούμενες διαδικασίες.</w:t>
      </w:r>
    </w:p>
    <w:p w14:paraId="6A627E6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Στα άρθρα 25 μέχρι και 52, που αφορούν τη σύσταση Ελληνικής Αρχής Γεωλογικών και Μεταλλευτικών Ερευνών, από </w:t>
      </w:r>
      <w:r>
        <w:rPr>
          <w:rFonts w:eastAsia="Times New Roman" w:cs="Times New Roman"/>
          <w:szCs w:val="24"/>
        </w:rPr>
        <w:lastRenderedPageBreak/>
        <w:t>την ακρόαση των φορέων προέκυψε -και, δυστυχώς, για σας προς επίρρωση όσ</w:t>
      </w:r>
      <w:r>
        <w:rPr>
          <w:rFonts w:eastAsia="Times New Roman" w:cs="Times New Roman"/>
          <w:szCs w:val="24"/>
        </w:rPr>
        <w:t xml:space="preserve">ων είχαμε πει- πως θα πρέπει να υπάρξει αναδιοργάνωση του ΙΓΜΕ και όχι μετατροπή του από ένα ερευνητικό </w:t>
      </w:r>
      <w:r>
        <w:rPr>
          <w:rFonts w:eastAsia="Times New Roman" w:cs="Times New Roman"/>
          <w:szCs w:val="24"/>
        </w:rPr>
        <w:t>ι</w:t>
      </w:r>
      <w:r>
        <w:rPr>
          <w:rFonts w:eastAsia="Times New Roman" w:cs="Times New Roman"/>
          <w:szCs w:val="24"/>
        </w:rPr>
        <w:t xml:space="preserve">νστιτούτο σε μια δημόσια </w:t>
      </w:r>
      <w:r>
        <w:rPr>
          <w:rFonts w:eastAsia="Times New Roman" w:cs="Times New Roman"/>
          <w:szCs w:val="24"/>
        </w:rPr>
        <w:t>α</w:t>
      </w:r>
      <w:r>
        <w:rPr>
          <w:rFonts w:eastAsia="Times New Roman" w:cs="Times New Roman"/>
          <w:szCs w:val="24"/>
        </w:rPr>
        <w:t>ρχή. Συντασσόμαστε με τους εργαζόμενους και την άποψή τους, ότι το τμήμα αυτό του νομοσχεδίου είναι αντιαναπτυξιακό, αντιεπισ</w:t>
      </w:r>
      <w:r>
        <w:rPr>
          <w:rFonts w:eastAsia="Times New Roman" w:cs="Times New Roman"/>
          <w:szCs w:val="24"/>
        </w:rPr>
        <w:t xml:space="preserve">τημονικό, αντιδημοκρατικό και αντεργατικό. </w:t>
      </w:r>
    </w:p>
    <w:p w14:paraId="6A627E7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Οφείλουμε να αναγνωρίσουμε, πάντως, ότι ακόμα και η αιτιολογική έκθεση αδικεί το ΙΓΜΕ, όσον αφορά την προσφορά του μέχρι σήμερα στην ελληνική κοινωνία. Μιλάμε για εξήντα ολόκληρα χρόνια πορείας στην εφαρμοσμένη </w:t>
      </w:r>
      <w:r>
        <w:rPr>
          <w:rFonts w:eastAsia="Times New Roman" w:cs="Times New Roman"/>
          <w:szCs w:val="24"/>
        </w:rPr>
        <w:t>γεωλογική και μεταλλευτική έρευνα της χώρας. Συνεπώς θα πρέπει να διαφυλαχθεί, να υποστηριχθεί και να ενισχυθεί.</w:t>
      </w:r>
    </w:p>
    <w:p w14:paraId="6A627E7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Δεδομένου ότι υπάρχουν δικαστικές αποφάσεις υπέρ των εργαζομένων, θα πρέπει να δοθούν τα </w:t>
      </w:r>
      <w:proofErr w:type="spellStart"/>
      <w:r>
        <w:rPr>
          <w:rFonts w:eastAsia="Times New Roman" w:cs="Times New Roman"/>
          <w:szCs w:val="24"/>
        </w:rPr>
        <w:t>χρωστούμενα</w:t>
      </w:r>
      <w:proofErr w:type="spellEnd"/>
      <w:r>
        <w:rPr>
          <w:rFonts w:eastAsia="Times New Roman" w:cs="Times New Roman"/>
          <w:szCs w:val="24"/>
        </w:rPr>
        <w:t xml:space="preserve"> σε εργαζομένους. Δεδομένου, μάλιστα, ότι ο</w:t>
      </w:r>
      <w:r>
        <w:rPr>
          <w:rFonts w:eastAsia="Times New Roman" w:cs="Times New Roman"/>
          <w:szCs w:val="24"/>
        </w:rPr>
        <w:t xml:space="preserve">ύτως ή άλλως φροντίζετε να κάνετε προσλήψεις, παρακάμπτοντας κάθε άλλη διαδικασία, με το πρόσχημα της ενίσχυσης διαφόρων </w:t>
      </w:r>
      <w:r>
        <w:rPr>
          <w:rFonts w:eastAsia="Times New Roman" w:cs="Times New Roman"/>
          <w:szCs w:val="24"/>
        </w:rPr>
        <w:t>α</w:t>
      </w:r>
      <w:r>
        <w:rPr>
          <w:rFonts w:eastAsia="Times New Roman" w:cs="Times New Roman"/>
          <w:szCs w:val="24"/>
        </w:rPr>
        <w:t xml:space="preserve">ρχών και φορέων, θα έπρεπε να φροντίσετε, αν σεβόσασταν όλα όσα έχει προσφέρει </w:t>
      </w:r>
      <w:r>
        <w:rPr>
          <w:rFonts w:eastAsia="Times New Roman" w:cs="Times New Roman"/>
          <w:szCs w:val="24"/>
        </w:rPr>
        <w:lastRenderedPageBreak/>
        <w:t>το ΙΓΜΕ στη διάρκεια αυτών των δεκαετιών, να το διαφυλά</w:t>
      </w:r>
      <w:r>
        <w:rPr>
          <w:rFonts w:eastAsia="Times New Roman" w:cs="Times New Roman"/>
          <w:szCs w:val="24"/>
        </w:rPr>
        <w:t>ξετε και να το ενισχύσετε, να το υποστηρίξετε και να το ανανεώσετε με νέο προσωπικό, αφού ακόμα ένας εκ των εκπροσώπων ανέφερε πως πλέον του 50% του προσωπικού είναι άνω των εξήντα ετών και ο μέσος όρος ηλικίας του προσωπικού είναι τα πενήντα έξι έτη.</w:t>
      </w:r>
    </w:p>
    <w:p w14:paraId="6A627E7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 xml:space="preserve">εκεί και πέρα, άλλη μια σημαντική σημείωση είναι πως θα πρέπει να υπάρξει ένα Εθνικό Μητρώο Καταγραφής Γεωτεχνικών Γεωτρήσεων και </w:t>
      </w:r>
      <w:proofErr w:type="spellStart"/>
      <w:r>
        <w:rPr>
          <w:rFonts w:eastAsia="Times New Roman" w:cs="Times New Roman"/>
          <w:szCs w:val="24"/>
        </w:rPr>
        <w:t>Υδρογεωτρήσεων</w:t>
      </w:r>
      <w:proofErr w:type="spellEnd"/>
      <w:r>
        <w:rPr>
          <w:rFonts w:eastAsia="Times New Roman" w:cs="Times New Roman"/>
          <w:szCs w:val="24"/>
        </w:rPr>
        <w:t>, ώστε να συλλέγεται η γεωλογική πληροφορία, η οποία και να διαχέεται προς τους μελετητές και την κοινωνία. Σκεφ</w:t>
      </w:r>
      <w:r>
        <w:rPr>
          <w:rFonts w:eastAsia="Times New Roman" w:cs="Times New Roman"/>
          <w:szCs w:val="24"/>
        </w:rPr>
        <w:t>τείτε αυτό το ενδεχόμενο να γινόταν ακόμα και δωρεάν.</w:t>
      </w:r>
    </w:p>
    <w:p w14:paraId="6A627E7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Άρθρα 53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55, τα οποία αφορούν τον ιδιοκτησιακό διαχωρισμό δικτύων διανομής φυσικού αερίου: Μιας και έχουμε συνηθίσει τόσο από την Κυβέρνηση του ΣΥΡΙΖΑ, όσο και από την προηγούμενη, να έρχονται νομοθετ</w:t>
      </w:r>
      <w:r>
        <w:rPr>
          <w:rFonts w:eastAsia="Times New Roman" w:cs="Times New Roman"/>
          <w:szCs w:val="24"/>
        </w:rPr>
        <w:t xml:space="preserve">ήματα ενσωμάτωσης ευρωπαϊκής νομοθεσίας και λοιπών κανονισμών, οφείλουμε να αναγνωρίσουμε πως ο ιδιοκτησιακός διαχωρισμός δεν υπαγορεύεται από ευρωπαϊκή νομοθεσία ή πλαίσιο ανταγωνισμού ή άλλου </w:t>
      </w:r>
      <w:r>
        <w:rPr>
          <w:rFonts w:eastAsia="Times New Roman" w:cs="Times New Roman"/>
          <w:szCs w:val="24"/>
        </w:rPr>
        <w:lastRenderedPageBreak/>
        <w:t>κανονισμού. Η δρομολογούμενη διάσπαση της ΔΕΠΑ αποτελεί την τρ</w:t>
      </w:r>
      <w:r>
        <w:rPr>
          <w:rFonts w:eastAsia="Times New Roman" w:cs="Times New Roman"/>
          <w:szCs w:val="24"/>
        </w:rPr>
        <w:t>ίτη κατά σειρά διάσπασή της τα τελευταία δώδεκα χρόνια. Οι εξελίξεις, όπως περιγράφονται στις διατάξεις του παρόντος, έχουν δημιουργήσει στους εργαζόμενους ανησυχίες και αγωνία -και θα έλεγα, απόλυτα δικαιολογημένες- για τη βιωσιμότητα των δύο εταιρειών, ό</w:t>
      </w:r>
      <w:r>
        <w:rPr>
          <w:rFonts w:eastAsia="Times New Roman" w:cs="Times New Roman"/>
          <w:szCs w:val="24"/>
        </w:rPr>
        <w:t xml:space="preserve">πως είχα τονίσει και τις συνεδριάσεις των </w:t>
      </w:r>
      <w:r>
        <w:rPr>
          <w:rFonts w:eastAsia="Times New Roman" w:cs="Times New Roman"/>
          <w:szCs w:val="24"/>
        </w:rPr>
        <w:t>ε</w:t>
      </w:r>
      <w:r>
        <w:rPr>
          <w:rFonts w:eastAsia="Times New Roman" w:cs="Times New Roman"/>
          <w:szCs w:val="24"/>
        </w:rPr>
        <w:t>πιτροπών. Δεν υπάρχει κα</w:t>
      </w:r>
      <w:r>
        <w:rPr>
          <w:rFonts w:eastAsia="Times New Roman" w:cs="Times New Roman"/>
          <w:szCs w:val="24"/>
        </w:rPr>
        <w:t>μ</w:t>
      </w:r>
      <w:r>
        <w:rPr>
          <w:rFonts w:eastAsia="Times New Roman" w:cs="Times New Roman"/>
          <w:szCs w:val="24"/>
        </w:rPr>
        <w:t>μία πρόβλεψη για την εξασφάλιση των εργασιακών δικαιωμάτων του προσωπικού και όπως είδαμε, πηγαίνουν περίπατο οι δεσμεύσεις και οι υποσχέσεις της πολιτικής ηγεσίας προς το προσωπικό.</w:t>
      </w:r>
    </w:p>
    <w:p w14:paraId="6A627E7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Ακόμα</w:t>
      </w:r>
      <w:r>
        <w:rPr>
          <w:rFonts w:eastAsia="Times New Roman" w:cs="Times New Roman"/>
          <w:szCs w:val="24"/>
        </w:rPr>
        <w:t xml:space="preserve"> μια φορά, οι απαντήσεις του Υπουργού και ο σχολιασμός του δεν μας έχει πείσει.</w:t>
      </w:r>
    </w:p>
    <w:p w14:paraId="6A627E7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άρθρο 58 είναι τροποποίηση διατάξεων του ν.4512/ 2018 Η διάταξη αφορά την «Ελληνικό Κτηματολόγιο, Ανώνυμος Εταιρεία». Το βασικό που προκύπτει είναι πως ο φορέας είναι αυτοχρ</w:t>
      </w:r>
      <w:r>
        <w:rPr>
          <w:rFonts w:eastAsia="Times New Roman" w:cs="Times New Roman"/>
          <w:szCs w:val="24"/>
        </w:rPr>
        <w:t xml:space="preserve">ηματοδοτούμενος και τα έσοδα προκύπτουν από το πάγιο και αναλογικό τέλος των πολιτών. Συνεπώς οι πολίτες πληρώνουν εξ ολοκλήρου το έργο του Κτηματολογίου -και όχι μόνο- εν αντιθέσει με το πώς ξεκίνησε το εγχείρημα αυτό, ενάντια στα </w:t>
      </w:r>
      <w:r>
        <w:rPr>
          <w:rFonts w:eastAsia="Times New Roman" w:cs="Times New Roman"/>
          <w:szCs w:val="24"/>
        </w:rPr>
        <w:lastRenderedPageBreak/>
        <w:t>οποιαδήποτε οφέλη των πο</w:t>
      </w:r>
      <w:r>
        <w:rPr>
          <w:rFonts w:eastAsia="Times New Roman" w:cs="Times New Roman"/>
          <w:szCs w:val="24"/>
        </w:rPr>
        <w:t>λιτών και αποδεικνύεται ο εισπρακτικός πρακτικός χαρακτήρας του έργου.</w:t>
      </w:r>
    </w:p>
    <w:p w14:paraId="6A627E7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άρθρο 61, που είναι τροποποίηση διατάξεων του ν.4030/ 2011, αφορά τροποποίηση που γίνεται στο Μητρώο Ελεγκτών Δόμησης, το οποίο έχει συσταθεί με προγενέστερους νόμους και για πολλοστ</w:t>
      </w:r>
      <w:r>
        <w:rPr>
          <w:rFonts w:eastAsia="Times New Roman" w:cs="Times New Roman"/>
          <w:szCs w:val="24"/>
        </w:rPr>
        <w:t>ή φορά τροποποιείται ξανά, παρακάμπτοντας, ουσιαστικά, ό,τι έχει δομηθεί ως σήμερα. Δεν μπορούμε παρά να συμφωνήσουμε με την άποψη του εκπροσώπου της ΕΕΤΕΜ, ότι το άρθρο θα πρέπει να αποσυρθεί, καθώς δεν αποσκοπεί στη βελτίωση του δημοσίου συμφέροντος, δεδ</w:t>
      </w:r>
      <w:r>
        <w:rPr>
          <w:rFonts w:eastAsia="Times New Roman" w:cs="Times New Roman"/>
          <w:szCs w:val="24"/>
        </w:rPr>
        <w:t>ομένου ότι οι πτυχιούχοι μηχανικοί θα μπορούν να είναι γραμμένοι σε κάποιο μητρώο τεχνικών επωνυμιών, που είναι απλά ένας κατάλογος, όπου περιλαμβάνονται από ατομικές επιχειρήσεις μέχρι ανώνυμες εταιρείες και που ουσιαστικά δεν γίνεται κανένας απολύτως έλε</w:t>
      </w:r>
      <w:r>
        <w:rPr>
          <w:rFonts w:eastAsia="Times New Roman" w:cs="Times New Roman"/>
          <w:szCs w:val="24"/>
        </w:rPr>
        <w:t>γχος, ενώ δημιουργείται μία σύγχυση στους πτυχιούχους μηχανικούς για το πού θα πρέπει να είναι γραμμένοι και για το πώς θα πρέπει να λειτουργούν βάσει των νόμων που θεσπίζετε.</w:t>
      </w:r>
    </w:p>
    <w:p w14:paraId="6A627E7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Είναι δεδομένο ότι θα πρέπει να διασφαλίζεται η δημόσια ασφάλεια και να εξασφαλί</w:t>
      </w:r>
      <w:r>
        <w:rPr>
          <w:rFonts w:eastAsia="Times New Roman" w:cs="Times New Roman"/>
          <w:szCs w:val="24"/>
        </w:rPr>
        <w:t>ζεται το κράτος, ακόμα και μέσω του πειθαρχικού ελέγχου των μηχανικών για τον τρόπο που ασκούν το επάγγελμά τους. Αφού, λοιπόν, δεν επήλθε κα</w:t>
      </w:r>
      <w:r>
        <w:rPr>
          <w:rFonts w:eastAsia="Times New Roman" w:cs="Times New Roman"/>
          <w:szCs w:val="24"/>
        </w:rPr>
        <w:t>μ</w:t>
      </w:r>
      <w:r>
        <w:rPr>
          <w:rFonts w:eastAsia="Times New Roman" w:cs="Times New Roman"/>
          <w:szCs w:val="24"/>
        </w:rPr>
        <w:t>μία νομοτεχνική βελτίωση, το άρθρο αυτό θα πρέπει να αποσυρθεί.</w:t>
      </w:r>
    </w:p>
    <w:p w14:paraId="6A627E7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άρθρο 72, που είναι τροποποίηση διατάξεων του </w:t>
      </w:r>
      <w:r>
        <w:rPr>
          <w:rFonts w:eastAsia="Times New Roman" w:cs="Times New Roman"/>
          <w:szCs w:val="24"/>
        </w:rPr>
        <w:t>ν.4414/2016, υπάρχει βασική παράλειψη, καθώς, όπως ακούσαμε και στην ακρόαση των φορέων, δεν περιλαμβάνεται η κατηγορία των κατ' επάγγελμα αγροτών και τα πέντε χιλιάδες έργα, τα οποία δεν κατασκευάστηκαν λόγω στρεβλώσεων, προκειμένου να ενσωματωθούν στον ε</w:t>
      </w:r>
      <w:r>
        <w:rPr>
          <w:rFonts w:eastAsia="Times New Roman" w:cs="Times New Roman"/>
          <w:szCs w:val="24"/>
        </w:rPr>
        <w:t>θνικό σχεδιασμό για την παραγωγή ηλεκτρικής ενέργειας από Ανανεώσιμες Πηγές Ενέργειας.</w:t>
      </w:r>
    </w:p>
    <w:p w14:paraId="6A627E7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Είναι σημαντικό να κατανοήσουμε τόσο τα ρίσκα που πήραν αυτοί οι άνθρωποι, όσο και τις δυσκολίες που έχουν αντιμετωπίσει και, βεβαίως, το γεγονός πως με την ενίσχυση του</w:t>
      </w:r>
      <w:r>
        <w:rPr>
          <w:rFonts w:eastAsia="Times New Roman" w:cs="Times New Roman"/>
          <w:szCs w:val="24"/>
        </w:rPr>
        <w:t xml:space="preserve"> κλάδου αυτού θα υπάρξει μια βελτίωση της τοπικής οικονομίας, ανανέωση της υπαίθρου και βελτίωση της πρωτογενούς παραγωγής.</w:t>
      </w:r>
    </w:p>
    <w:p w14:paraId="6A627E7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Τα άρθρα 75 και 76 αφορούν πενήντα πέντε επιπλέον προσλήψεις. Θυμίζουμε ότι στη ΡΑΕ αναμένονται εβδομήντα εννέα προσλήψεις εκτός δια</w:t>
      </w:r>
      <w:r>
        <w:rPr>
          <w:rFonts w:eastAsia="Times New Roman" w:cs="Times New Roman"/>
          <w:szCs w:val="24"/>
        </w:rPr>
        <w:t xml:space="preserve">δικασιών ΑΣΕΠ και πάλι σε εταιρείες οι οποίες ελέγχονται από το </w:t>
      </w:r>
      <w:r>
        <w:rPr>
          <w:rFonts w:eastAsia="Times New Roman" w:cs="Times New Roman"/>
          <w:szCs w:val="24"/>
        </w:rPr>
        <w:t>δ</w:t>
      </w:r>
      <w:r>
        <w:rPr>
          <w:rFonts w:eastAsia="Times New Roman" w:cs="Times New Roman"/>
          <w:szCs w:val="24"/>
        </w:rPr>
        <w:t xml:space="preserve">ημόσιο για την κάλυψη έκτακτων αναγκών. Προβλέπεται πως ο διάδοχος του λειτουργού αγοράς ηλεκτρικής ενέργειας ΛΑΓΗΕ, η εταιρεία ΔΑΠΕΕΠ -Διαχειριστής Ανανεώσιμων Πηγών Ενέργειας και Εγγυήσεων </w:t>
      </w:r>
      <w:r>
        <w:rPr>
          <w:rFonts w:eastAsia="Times New Roman" w:cs="Times New Roman"/>
          <w:szCs w:val="24"/>
        </w:rPr>
        <w:t xml:space="preserve">Προέλευσης- δύναται, κατά παρέκκλιση κάθε γενικής και ειδικής διάταξης, να συνάψει είκοσι πέντε συμβάσεις μίσθωσης έργου ή εργασίας ιδιωτικού δικαίου ορισμένου χρόνου με διετή διάρκεια. Οι προσλήψεις θα γίνονται με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της ετ</w:t>
      </w:r>
      <w:r>
        <w:rPr>
          <w:rFonts w:eastAsia="Times New Roman" w:cs="Times New Roman"/>
          <w:szCs w:val="24"/>
        </w:rPr>
        <w:t>αιρείας και κρίνονται ως απαραίτητες για την κάλυψη έκτακτων αναγκών, οι οποίες προέκυψαν με τη μεταφορά εργαζομένων από τη ΔΑΠΕΕΠ στο Ελληνικό Χρηματιστήριο Ενέργειας και τη μεταβίβαση αρμοδιοτήτων στην εταιρεία.</w:t>
      </w:r>
    </w:p>
    <w:p w14:paraId="6A627E7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Προβλέπεται, επίσης, η πρόσληψη ως και τρι</w:t>
      </w:r>
      <w:r>
        <w:rPr>
          <w:rFonts w:eastAsia="Times New Roman" w:cs="Times New Roman"/>
          <w:szCs w:val="24"/>
        </w:rPr>
        <w:t xml:space="preserve">άντα εργαζομένων με συμβάσεις εργασίας ιδιωτικού δικαίου στη θυγατρική εταιρεία ΑΔΜΗΕ </w:t>
      </w:r>
      <w:r>
        <w:rPr>
          <w:rFonts w:eastAsia="Times New Roman" w:cs="Times New Roman"/>
          <w:szCs w:val="24"/>
        </w:rPr>
        <w:t>«</w:t>
      </w:r>
      <w:r>
        <w:rPr>
          <w:rFonts w:eastAsia="Times New Roman" w:cs="Times New Roman"/>
          <w:szCs w:val="24"/>
        </w:rPr>
        <w:t>ΑΡΙΑΔΝΗ</w:t>
      </w:r>
      <w:r>
        <w:rPr>
          <w:rFonts w:eastAsia="Times New Roman" w:cs="Times New Roman"/>
          <w:szCs w:val="24"/>
        </w:rPr>
        <w:t>»</w:t>
      </w:r>
      <w:r>
        <w:rPr>
          <w:rFonts w:eastAsia="Times New Roman" w:cs="Times New Roman"/>
          <w:szCs w:val="24"/>
        </w:rPr>
        <w:t>. Η εταιρεία αναμένεται να αναλά</w:t>
      </w:r>
      <w:r>
        <w:rPr>
          <w:rFonts w:eastAsia="Times New Roman" w:cs="Times New Roman"/>
          <w:szCs w:val="24"/>
        </w:rPr>
        <w:lastRenderedPageBreak/>
        <w:t>βει ένα από τα μεγαλύτερα έργα των επόμενων ετών, την ηλεκτρική διασύνδεση Αττικής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Κρήτης με υποβρύχιο καλώδιο, με τον προϋπολο</w:t>
      </w:r>
      <w:r>
        <w:rPr>
          <w:rFonts w:eastAsia="Times New Roman" w:cs="Times New Roman"/>
          <w:szCs w:val="24"/>
        </w:rPr>
        <w:t xml:space="preserve">γισμό του έργου να υπολογίζεται σε περισσότερα από ένα δισεκατομμύριο ευρώ. </w:t>
      </w:r>
    </w:p>
    <w:p w14:paraId="6A627E7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Οι εργαζόμενοι που θα προσληφθούν στην </w:t>
      </w:r>
      <w:r>
        <w:rPr>
          <w:rFonts w:eastAsia="Times New Roman" w:cs="Times New Roman"/>
          <w:szCs w:val="24"/>
        </w:rPr>
        <w:t>«</w:t>
      </w:r>
      <w:r>
        <w:rPr>
          <w:rFonts w:eastAsia="Times New Roman" w:cs="Times New Roman"/>
          <w:szCs w:val="24"/>
        </w:rPr>
        <w:t>ΑΡΙΑΔΝΗ</w:t>
      </w:r>
      <w:r>
        <w:rPr>
          <w:rFonts w:eastAsia="Times New Roman" w:cs="Times New Roman"/>
          <w:szCs w:val="24"/>
        </w:rPr>
        <w:t>»</w:t>
      </w:r>
      <w:r>
        <w:rPr>
          <w:rFonts w:eastAsia="Times New Roman" w:cs="Times New Roman"/>
          <w:szCs w:val="24"/>
        </w:rPr>
        <w:t>, ενδέχεται να παραμείνουν στην εταιρεία για αρκετά χρόνια, δεδομένου πως ανώτατο όριο διάρκειας των συμβάσεων ορίζεται το ένα έτος</w:t>
      </w:r>
      <w:r>
        <w:rPr>
          <w:rFonts w:eastAsia="Times New Roman" w:cs="Times New Roman"/>
          <w:szCs w:val="24"/>
        </w:rPr>
        <w:t>, μετά την ολοκλήρωση του έργου ηλεκτρικής διασύνδεσης Κρήτης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Αττικής. Το έργο, όμως, δεν έχει ξεκινήσει ακόμα, ενώ δεν αποκλείεται να συμβεί αυτό το 2020, δεδομένου ότι υπάρχουν δικαστικές περιπέτειες που θα οδηγήσουν σε νέες καθυστερήσεις. </w:t>
      </w:r>
    </w:p>
    <w:p w14:paraId="6A627E7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Σε περίπτωσ</w:t>
      </w:r>
      <w:r>
        <w:rPr>
          <w:rFonts w:eastAsia="Times New Roman" w:cs="Times New Roman"/>
          <w:szCs w:val="24"/>
        </w:rPr>
        <w:t>η, δε, που δεν μεσολαβήσουν νομικές διεκδικήσεις από τα εμπλεκόμενα μέρη και εν προκειμένω</w:t>
      </w:r>
      <w:r w:rsidRPr="000F5777">
        <w:rPr>
          <w:rFonts w:eastAsia="Times New Roman" w:cs="Times New Roman"/>
          <w:szCs w:val="24"/>
        </w:rPr>
        <w:t xml:space="preserve"> </w:t>
      </w:r>
      <w:r>
        <w:rPr>
          <w:rFonts w:eastAsia="Times New Roman" w:cs="Times New Roman"/>
          <w:szCs w:val="24"/>
        </w:rPr>
        <w:t>από την κοινοπραξία κυπριακών συμφερόντων «</w:t>
      </w:r>
      <w:proofErr w:type="spellStart"/>
      <w:r w:rsidRPr="000F5777">
        <w:rPr>
          <w:rFonts w:eastAsia="Times New Roman" w:cs="Times New Roman"/>
          <w:szCs w:val="24"/>
        </w:rPr>
        <w:t>EuroAsia</w:t>
      </w:r>
      <w:proofErr w:type="spellEnd"/>
      <w:r w:rsidRPr="000F5777">
        <w:rPr>
          <w:rFonts w:eastAsia="Times New Roman" w:cs="Times New Roman"/>
          <w:szCs w:val="24"/>
        </w:rPr>
        <w:t xml:space="preserve"> </w:t>
      </w:r>
      <w:proofErr w:type="spellStart"/>
      <w:r w:rsidRPr="000F5777">
        <w:rPr>
          <w:rFonts w:eastAsia="Times New Roman" w:cs="Times New Roman"/>
          <w:szCs w:val="24"/>
        </w:rPr>
        <w:t>Interconnector</w:t>
      </w:r>
      <w:proofErr w:type="spellEnd"/>
      <w:r>
        <w:rPr>
          <w:rFonts w:eastAsia="Times New Roman" w:cs="Times New Roman"/>
          <w:szCs w:val="24"/>
        </w:rPr>
        <w:t xml:space="preserve">», που αποτελεί τον επίσημο φορέα υλοποίησης του </w:t>
      </w:r>
      <w:r>
        <w:rPr>
          <w:rFonts w:eastAsia="Times New Roman" w:cs="Times New Roman"/>
          <w:szCs w:val="24"/>
          <w:lang w:val="en-US"/>
        </w:rPr>
        <w:t>PCI</w:t>
      </w:r>
      <w:r>
        <w:rPr>
          <w:rFonts w:eastAsia="Times New Roman" w:cs="Times New Roman"/>
          <w:szCs w:val="24"/>
        </w:rPr>
        <w:t xml:space="preserve"> Κρήτη</w:t>
      </w:r>
      <w:r>
        <w:rPr>
          <w:rFonts w:eastAsia="Times New Roman" w:cs="Times New Roman"/>
          <w:szCs w:val="24"/>
        </w:rPr>
        <w:t xml:space="preserve"> – </w:t>
      </w:r>
      <w:r>
        <w:rPr>
          <w:rFonts w:eastAsia="Times New Roman" w:cs="Times New Roman"/>
          <w:szCs w:val="24"/>
        </w:rPr>
        <w:t>Κύπρος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Αττική, η διατυπωμένη πρόθεση</w:t>
      </w:r>
      <w:r>
        <w:rPr>
          <w:rFonts w:eastAsia="Times New Roman" w:cs="Times New Roman"/>
          <w:szCs w:val="24"/>
        </w:rPr>
        <w:t xml:space="preserve"> του </w:t>
      </w:r>
      <w:r>
        <w:rPr>
          <w:rFonts w:eastAsia="Times New Roman" w:cs="Times New Roman"/>
          <w:szCs w:val="24"/>
        </w:rPr>
        <w:lastRenderedPageBreak/>
        <w:t xml:space="preserve">Υπουργείου Ενέργειας να προχωρήσει το έργο ως εθνικό θα επιβαρύνει τους Έλληνες καταναλωτές με επιπλέον κόστος της τάξης των 456 εκατομμυρίων ευρώ. </w:t>
      </w:r>
    </w:p>
    <w:p w14:paraId="6A627E7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Όλα αυτά, βέβαια, γίνονται εξαιτίας εκβιασμών της Κομισιόν και προς χάριν μιας ιδιωτικής εταιρείας που</w:t>
      </w:r>
      <w:r>
        <w:rPr>
          <w:rFonts w:eastAsia="Times New Roman" w:cs="Times New Roman"/>
          <w:szCs w:val="24"/>
        </w:rPr>
        <w:t xml:space="preserve"> -κακά τα ψέματα- σκανδαλωδώς στήριξαν την «</w:t>
      </w:r>
      <w:proofErr w:type="spellStart"/>
      <w:r>
        <w:rPr>
          <w:rFonts w:eastAsia="Times New Roman" w:cs="Times New Roman"/>
          <w:szCs w:val="24"/>
        </w:rPr>
        <w:t>EuroAsia</w:t>
      </w:r>
      <w:proofErr w:type="spellEnd"/>
      <w:r>
        <w:rPr>
          <w:rFonts w:eastAsia="Times New Roman" w:cs="Times New Roman"/>
          <w:szCs w:val="24"/>
        </w:rPr>
        <w:t xml:space="preserve"> </w:t>
      </w:r>
      <w:proofErr w:type="spellStart"/>
      <w:r>
        <w:rPr>
          <w:rFonts w:eastAsia="Times New Roman" w:cs="Times New Roman"/>
          <w:szCs w:val="24"/>
        </w:rPr>
        <w:t>Interconnector</w:t>
      </w:r>
      <w:proofErr w:type="spellEnd"/>
      <w:r>
        <w:rPr>
          <w:rFonts w:eastAsia="Times New Roman" w:cs="Times New Roman"/>
          <w:szCs w:val="24"/>
        </w:rPr>
        <w:t>» η Κομισιόν, η Νέα Δημοκρατία και το ΠΑΣΟΚ, προκειμένου να είναι ο φορέας έργου.</w:t>
      </w:r>
    </w:p>
    <w:p w14:paraId="6A627E7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w:t>
      </w:r>
      <w:r w:rsidRPr="00363B30">
        <w:rPr>
          <w:rFonts w:eastAsia="Times New Roman" w:cs="Times New Roman"/>
          <w:szCs w:val="24"/>
        </w:rPr>
        <w:t>λείνοντας θα αναφερθώ σε ένα θέμα της επικαιρότητας</w:t>
      </w:r>
      <w:r>
        <w:rPr>
          <w:rFonts w:eastAsia="Times New Roman" w:cs="Times New Roman"/>
          <w:szCs w:val="24"/>
        </w:rPr>
        <w:t>. Ε</w:t>
      </w:r>
      <w:r w:rsidRPr="00363B30">
        <w:rPr>
          <w:rFonts w:eastAsia="Times New Roman" w:cs="Times New Roman"/>
          <w:szCs w:val="24"/>
        </w:rPr>
        <w:t>πιτρέψτε μου</w:t>
      </w:r>
      <w:r>
        <w:rPr>
          <w:rFonts w:eastAsia="Times New Roman" w:cs="Times New Roman"/>
          <w:szCs w:val="24"/>
        </w:rPr>
        <w:t>,</w:t>
      </w:r>
      <w:r w:rsidRPr="00363B30">
        <w:rPr>
          <w:rFonts w:eastAsia="Times New Roman" w:cs="Times New Roman"/>
          <w:szCs w:val="24"/>
        </w:rPr>
        <w:t xml:space="preserve"> κύριε </w:t>
      </w:r>
      <w:r>
        <w:rPr>
          <w:rFonts w:eastAsia="Times New Roman" w:cs="Times New Roman"/>
          <w:szCs w:val="24"/>
        </w:rPr>
        <w:t>Π</w:t>
      </w:r>
      <w:r w:rsidRPr="00363B30">
        <w:rPr>
          <w:rFonts w:eastAsia="Times New Roman" w:cs="Times New Roman"/>
          <w:szCs w:val="24"/>
        </w:rPr>
        <w:t>ρόεδρε</w:t>
      </w:r>
      <w:r>
        <w:rPr>
          <w:rFonts w:eastAsia="Times New Roman" w:cs="Times New Roman"/>
          <w:szCs w:val="24"/>
        </w:rPr>
        <w:t>. Ο</w:t>
      </w:r>
      <w:r w:rsidRPr="00363B30">
        <w:rPr>
          <w:rFonts w:eastAsia="Times New Roman" w:cs="Times New Roman"/>
          <w:szCs w:val="24"/>
        </w:rPr>
        <w:t xml:space="preserve"> θυμόσοφος λαός μας έχ</w:t>
      </w:r>
      <w:r w:rsidRPr="00363B30">
        <w:rPr>
          <w:rFonts w:eastAsia="Times New Roman" w:cs="Times New Roman"/>
          <w:szCs w:val="24"/>
        </w:rPr>
        <w:t xml:space="preserve">ει για κάθε περίσταση </w:t>
      </w:r>
      <w:r>
        <w:rPr>
          <w:rFonts w:eastAsia="Times New Roman" w:cs="Times New Roman"/>
          <w:szCs w:val="24"/>
        </w:rPr>
        <w:t>έ</w:t>
      </w:r>
      <w:r w:rsidRPr="00363B30">
        <w:rPr>
          <w:rFonts w:eastAsia="Times New Roman" w:cs="Times New Roman"/>
          <w:szCs w:val="24"/>
        </w:rPr>
        <w:t>να ρητό</w:t>
      </w:r>
      <w:r>
        <w:rPr>
          <w:rFonts w:eastAsia="Times New Roman" w:cs="Times New Roman"/>
          <w:szCs w:val="24"/>
        </w:rPr>
        <w:t>. Υ</w:t>
      </w:r>
      <w:r w:rsidRPr="00363B30">
        <w:rPr>
          <w:rFonts w:eastAsia="Times New Roman" w:cs="Times New Roman"/>
          <w:szCs w:val="24"/>
        </w:rPr>
        <w:t xml:space="preserve">πάρχει ένα </w:t>
      </w:r>
      <w:r>
        <w:rPr>
          <w:rFonts w:eastAsia="Times New Roman" w:cs="Times New Roman"/>
          <w:szCs w:val="24"/>
        </w:rPr>
        <w:t xml:space="preserve">που </w:t>
      </w:r>
      <w:r w:rsidRPr="00363B30">
        <w:rPr>
          <w:rFonts w:eastAsia="Times New Roman" w:cs="Times New Roman"/>
          <w:szCs w:val="24"/>
        </w:rPr>
        <w:t>ταιριάζ</w:t>
      </w:r>
      <w:r>
        <w:rPr>
          <w:rFonts w:eastAsia="Times New Roman" w:cs="Times New Roman"/>
          <w:szCs w:val="24"/>
        </w:rPr>
        <w:t>ει γάντι σε αυτό που θα αναφέρω. Α</w:t>
      </w:r>
      <w:r w:rsidRPr="00363B30">
        <w:rPr>
          <w:rFonts w:eastAsia="Times New Roman" w:cs="Times New Roman"/>
          <w:szCs w:val="24"/>
        </w:rPr>
        <w:t>ν και δεν μου επιτρέπεται να το πω ακριβώς όπως το χρησιμοποιεί ο</w:t>
      </w:r>
      <w:r>
        <w:rPr>
          <w:rFonts w:eastAsia="Times New Roman" w:cs="Times New Roman"/>
          <w:szCs w:val="24"/>
        </w:rPr>
        <w:t xml:space="preserve"> ελληνικός λαός, θ</w:t>
      </w:r>
      <w:r w:rsidRPr="00363B30">
        <w:rPr>
          <w:rFonts w:eastAsia="Times New Roman" w:cs="Times New Roman"/>
          <w:szCs w:val="24"/>
        </w:rPr>
        <w:t xml:space="preserve">α προσπαθήσω να το πω όσο πιο </w:t>
      </w:r>
      <w:r>
        <w:rPr>
          <w:rFonts w:eastAsia="Times New Roman" w:cs="Times New Roman"/>
          <w:szCs w:val="24"/>
        </w:rPr>
        <w:t>κομψά μπορώ. «Θ</w:t>
      </w:r>
      <w:r w:rsidRPr="00363B30">
        <w:rPr>
          <w:rFonts w:eastAsia="Times New Roman" w:cs="Times New Roman"/>
          <w:szCs w:val="24"/>
        </w:rPr>
        <w:t xml:space="preserve">έλει </w:t>
      </w:r>
      <w:r>
        <w:rPr>
          <w:rFonts w:eastAsia="Times New Roman" w:cs="Times New Roman"/>
          <w:szCs w:val="24"/>
        </w:rPr>
        <w:t>…</w:t>
      </w:r>
      <w:r w:rsidRPr="00363B30">
        <w:rPr>
          <w:rFonts w:eastAsia="Times New Roman" w:cs="Times New Roman"/>
          <w:szCs w:val="24"/>
        </w:rPr>
        <w:t xml:space="preserve"> να κρυφτεί και η χαρά δεν την αφ</w:t>
      </w:r>
      <w:r w:rsidRPr="00363B30">
        <w:rPr>
          <w:rFonts w:eastAsia="Times New Roman" w:cs="Times New Roman"/>
          <w:szCs w:val="24"/>
        </w:rPr>
        <w:t>ήνει</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Πού</w:t>
      </w:r>
      <w:r w:rsidRPr="00363B30">
        <w:rPr>
          <w:rFonts w:eastAsia="Times New Roman" w:cs="Times New Roman"/>
          <w:szCs w:val="24"/>
        </w:rPr>
        <w:t xml:space="preserve"> κολλάει</w:t>
      </w:r>
      <w:r>
        <w:rPr>
          <w:rFonts w:eastAsia="Times New Roman" w:cs="Times New Roman"/>
          <w:szCs w:val="24"/>
        </w:rPr>
        <w:t>;</w:t>
      </w:r>
      <w:r w:rsidRPr="00363B30">
        <w:rPr>
          <w:rFonts w:eastAsia="Times New Roman" w:cs="Times New Roman"/>
          <w:szCs w:val="24"/>
        </w:rPr>
        <w:t xml:space="preserve"> Μα φυσικά στην παρουσίαση του νέου βιβλίου του </w:t>
      </w:r>
      <w:r>
        <w:rPr>
          <w:rFonts w:eastAsia="Times New Roman" w:cs="Times New Roman"/>
          <w:szCs w:val="24"/>
        </w:rPr>
        <w:t>Αν</w:t>
      </w:r>
      <w:r w:rsidRPr="00363B30">
        <w:rPr>
          <w:rFonts w:eastAsia="Times New Roman" w:cs="Times New Roman"/>
          <w:szCs w:val="24"/>
        </w:rPr>
        <w:t xml:space="preserve">τιπροέδρου του </w:t>
      </w:r>
      <w:r>
        <w:rPr>
          <w:rFonts w:eastAsia="Times New Roman" w:cs="Times New Roman"/>
          <w:szCs w:val="24"/>
        </w:rPr>
        <w:t>Κ</w:t>
      </w:r>
      <w:r w:rsidRPr="00363B30">
        <w:rPr>
          <w:rFonts w:eastAsia="Times New Roman" w:cs="Times New Roman"/>
          <w:szCs w:val="24"/>
        </w:rPr>
        <w:t xml:space="preserve">όμματος της </w:t>
      </w:r>
      <w:r>
        <w:rPr>
          <w:rFonts w:eastAsia="Times New Roman" w:cs="Times New Roman"/>
          <w:szCs w:val="24"/>
        </w:rPr>
        <w:t>Ν</w:t>
      </w:r>
      <w:r w:rsidRPr="00363B30">
        <w:rPr>
          <w:rFonts w:eastAsia="Times New Roman" w:cs="Times New Roman"/>
          <w:szCs w:val="24"/>
        </w:rPr>
        <w:t>έας Δημοκρατίας</w:t>
      </w:r>
      <w:r>
        <w:rPr>
          <w:rFonts w:eastAsia="Times New Roman" w:cs="Times New Roman"/>
          <w:szCs w:val="24"/>
        </w:rPr>
        <w:t>,</w:t>
      </w:r>
      <w:r w:rsidRPr="00363B30">
        <w:rPr>
          <w:rFonts w:eastAsia="Times New Roman" w:cs="Times New Roman"/>
          <w:szCs w:val="24"/>
        </w:rPr>
        <w:t xml:space="preserve"> ο οποίος εξηγώντας </w:t>
      </w:r>
      <w:r>
        <w:rPr>
          <w:rFonts w:eastAsia="Times New Roman" w:cs="Times New Roman"/>
          <w:szCs w:val="24"/>
        </w:rPr>
        <w:t xml:space="preserve">για </w:t>
      </w:r>
      <w:r w:rsidRPr="00363B30">
        <w:rPr>
          <w:rFonts w:eastAsia="Times New Roman" w:cs="Times New Roman"/>
          <w:szCs w:val="24"/>
        </w:rPr>
        <w:t xml:space="preserve">ποιο λόγο κάλεσε τον Νίκο </w:t>
      </w:r>
      <w:proofErr w:type="spellStart"/>
      <w:r w:rsidRPr="00363B30">
        <w:rPr>
          <w:rFonts w:eastAsia="Times New Roman" w:cs="Times New Roman"/>
          <w:szCs w:val="24"/>
        </w:rPr>
        <w:t>Δένδια</w:t>
      </w:r>
      <w:proofErr w:type="spellEnd"/>
      <w:r w:rsidRPr="00363B30">
        <w:rPr>
          <w:rFonts w:eastAsia="Times New Roman" w:cs="Times New Roman"/>
          <w:szCs w:val="24"/>
        </w:rPr>
        <w:t xml:space="preserve"> στην εκδήλωση είπε επί λέξ</w:t>
      </w:r>
      <w:r>
        <w:rPr>
          <w:rFonts w:eastAsia="Times New Roman" w:cs="Times New Roman"/>
          <w:szCs w:val="24"/>
        </w:rPr>
        <w:t>ει</w:t>
      </w:r>
      <w:r w:rsidRPr="00363B30">
        <w:rPr>
          <w:rFonts w:eastAsia="Times New Roman" w:cs="Times New Roman"/>
          <w:szCs w:val="24"/>
        </w:rPr>
        <w:t xml:space="preserve"> ότι το έκανε γιατί </w:t>
      </w:r>
      <w:r w:rsidRPr="00363B30">
        <w:rPr>
          <w:rFonts w:eastAsia="Times New Roman" w:cs="Times New Roman"/>
          <w:szCs w:val="24"/>
        </w:rPr>
        <w:lastRenderedPageBreak/>
        <w:t xml:space="preserve">συν τοις </w:t>
      </w:r>
      <w:proofErr w:type="spellStart"/>
      <w:r w:rsidRPr="00363B30">
        <w:rPr>
          <w:rFonts w:eastAsia="Times New Roman" w:cs="Times New Roman"/>
          <w:szCs w:val="24"/>
        </w:rPr>
        <w:t>άλλοις</w:t>
      </w:r>
      <w:proofErr w:type="spellEnd"/>
      <w:r w:rsidRPr="00363B30">
        <w:rPr>
          <w:rFonts w:eastAsia="Times New Roman" w:cs="Times New Roman"/>
          <w:szCs w:val="24"/>
        </w:rPr>
        <w:t xml:space="preserve"> έδειξε αντίστοιχη απο</w:t>
      </w:r>
      <w:r w:rsidRPr="00363B30">
        <w:rPr>
          <w:rFonts w:eastAsia="Times New Roman" w:cs="Times New Roman"/>
          <w:szCs w:val="24"/>
        </w:rPr>
        <w:t>φασιστικότητα και στο ζήτημα της Χρυσής Αυγής</w:t>
      </w:r>
      <w:r>
        <w:rPr>
          <w:rFonts w:eastAsia="Times New Roman" w:cs="Times New Roman"/>
          <w:szCs w:val="24"/>
        </w:rPr>
        <w:t>.</w:t>
      </w:r>
      <w:r w:rsidRPr="00363B30">
        <w:rPr>
          <w:rFonts w:eastAsia="Times New Roman" w:cs="Times New Roman"/>
          <w:szCs w:val="24"/>
        </w:rPr>
        <w:t xml:space="preserve"> Γιατί </w:t>
      </w:r>
      <w:r>
        <w:rPr>
          <w:rFonts w:eastAsia="Times New Roman" w:cs="Times New Roman"/>
          <w:szCs w:val="24"/>
        </w:rPr>
        <w:t>α</w:t>
      </w:r>
      <w:r w:rsidRPr="00363B30">
        <w:rPr>
          <w:rFonts w:eastAsia="Times New Roman" w:cs="Times New Roman"/>
          <w:szCs w:val="24"/>
        </w:rPr>
        <w:t xml:space="preserve">υτός ήταν κυρίως ο </w:t>
      </w:r>
      <w:r>
        <w:rPr>
          <w:rFonts w:eastAsia="Times New Roman" w:cs="Times New Roman"/>
          <w:szCs w:val="24"/>
        </w:rPr>
        <w:t>Υ</w:t>
      </w:r>
      <w:r w:rsidRPr="00363B30">
        <w:rPr>
          <w:rFonts w:eastAsia="Times New Roman" w:cs="Times New Roman"/>
          <w:szCs w:val="24"/>
        </w:rPr>
        <w:t>πουργός που σήκωσε το βάρος για την εκκαθάριση αυτού του άγους</w:t>
      </w:r>
      <w:r>
        <w:rPr>
          <w:rFonts w:eastAsia="Times New Roman" w:cs="Times New Roman"/>
          <w:szCs w:val="24"/>
        </w:rPr>
        <w:t>,</w:t>
      </w:r>
      <w:r w:rsidRPr="00363B30">
        <w:rPr>
          <w:rFonts w:eastAsia="Times New Roman" w:cs="Times New Roman"/>
          <w:szCs w:val="24"/>
        </w:rPr>
        <w:t xml:space="preserve"> για να γίνει τελικά αυτό που είδαμε</w:t>
      </w:r>
      <w:r>
        <w:rPr>
          <w:rFonts w:eastAsia="Times New Roman" w:cs="Times New Roman"/>
          <w:szCs w:val="24"/>
        </w:rPr>
        <w:t>:</w:t>
      </w:r>
      <w:r w:rsidRPr="00363B30">
        <w:rPr>
          <w:rFonts w:eastAsia="Times New Roman" w:cs="Times New Roman"/>
          <w:szCs w:val="24"/>
        </w:rPr>
        <w:t xml:space="preserve"> να οδηγηθεί </w:t>
      </w:r>
      <w:r>
        <w:rPr>
          <w:rFonts w:eastAsia="Times New Roman" w:cs="Times New Roman"/>
          <w:szCs w:val="24"/>
        </w:rPr>
        <w:t>η</w:t>
      </w:r>
      <w:r w:rsidRPr="00363B30">
        <w:rPr>
          <w:rFonts w:eastAsia="Times New Roman" w:cs="Times New Roman"/>
          <w:szCs w:val="24"/>
        </w:rPr>
        <w:t xml:space="preserve"> Χρυσή Αυγή σε δίκη</w:t>
      </w:r>
      <w:r>
        <w:rPr>
          <w:rFonts w:eastAsia="Times New Roman" w:cs="Times New Roman"/>
          <w:szCs w:val="24"/>
        </w:rPr>
        <w:t>. Ν</w:t>
      </w:r>
      <w:r w:rsidRPr="00363B30">
        <w:rPr>
          <w:rFonts w:eastAsia="Times New Roman" w:cs="Times New Roman"/>
          <w:szCs w:val="24"/>
        </w:rPr>
        <w:t>α μας πει ο κ</w:t>
      </w:r>
      <w:r>
        <w:rPr>
          <w:rFonts w:eastAsia="Times New Roman" w:cs="Times New Roman"/>
          <w:szCs w:val="24"/>
        </w:rPr>
        <w:t>.</w:t>
      </w:r>
      <w:r w:rsidRPr="00363B30">
        <w:rPr>
          <w:rFonts w:eastAsia="Times New Roman" w:cs="Times New Roman"/>
          <w:szCs w:val="24"/>
        </w:rPr>
        <w:t xml:space="preserve"> </w:t>
      </w:r>
      <w:proofErr w:type="spellStart"/>
      <w:r>
        <w:rPr>
          <w:rFonts w:eastAsia="Times New Roman" w:cs="Times New Roman"/>
          <w:szCs w:val="24"/>
        </w:rPr>
        <w:t>Δ</w:t>
      </w:r>
      <w:r w:rsidRPr="00363B30">
        <w:rPr>
          <w:rFonts w:eastAsia="Times New Roman" w:cs="Times New Roman"/>
          <w:szCs w:val="24"/>
        </w:rPr>
        <w:t>ένδιας</w:t>
      </w:r>
      <w:proofErr w:type="spellEnd"/>
      <w:r w:rsidRPr="00363B30">
        <w:rPr>
          <w:rFonts w:eastAsia="Times New Roman" w:cs="Times New Roman"/>
          <w:szCs w:val="24"/>
        </w:rPr>
        <w:t xml:space="preserve"> αν συμφωνεί με αυτό</w:t>
      </w:r>
      <w:r>
        <w:rPr>
          <w:rFonts w:eastAsia="Times New Roman" w:cs="Times New Roman"/>
          <w:szCs w:val="24"/>
        </w:rPr>
        <w:t>.</w:t>
      </w:r>
    </w:p>
    <w:p w14:paraId="6A627E8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w:t>
      </w:r>
      <w:r w:rsidRPr="00363B30">
        <w:rPr>
          <w:rFonts w:eastAsia="Times New Roman" w:cs="Times New Roman"/>
          <w:szCs w:val="24"/>
        </w:rPr>
        <w:t>δ</w:t>
      </w:r>
      <w:r w:rsidRPr="00363B30">
        <w:rPr>
          <w:rFonts w:eastAsia="Times New Roman" w:cs="Times New Roman"/>
          <w:szCs w:val="24"/>
        </w:rPr>
        <w:t>ώ</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όμως,</w:t>
      </w:r>
      <w:r w:rsidRPr="00363B30">
        <w:rPr>
          <w:rFonts w:eastAsia="Times New Roman" w:cs="Times New Roman"/>
          <w:szCs w:val="24"/>
        </w:rPr>
        <w:t xml:space="preserve"> έρχεται η Νέα Δημοκρατία να δικαιώσει άλλη μία γνωστή λαϊκή έκφραση η οποία λέει </w:t>
      </w:r>
      <w:r>
        <w:rPr>
          <w:rFonts w:eastAsia="Times New Roman" w:cs="Times New Roman"/>
          <w:szCs w:val="24"/>
        </w:rPr>
        <w:t>«αυτοί</w:t>
      </w:r>
      <w:r w:rsidRPr="00363B30">
        <w:rPr>
          <w:rFonts w:eastAsia="Times New Roman" w:cs="Times New Roman"/>
          <w:szCs w:val="24"/>
        </w:rPr>
        <w:t xml:space="preserve"> μαρτυράνε χωρίς ξύλο</w:t>
      </w:r>
      <w:r>
        <w:rPr>
          <w:rFonts w:eastAsia="Times New Roman" w:cs="Times New Roman"/>
          <w:szCs w:val="24"/>
        </w:rPr>
        <w:t>». Α</w:t>
      </w:r>
      <w:r w:rsidRPr="00363B30">
        <w:rPr>
          <w:rFonts w:eastAsia="Times New Roman" w:cs="Times New Roman"/>
          <w:szCs w:val="24"/>
        </w:rPr>
        <w:t xml:space="preserve">υτή τη φορά </w:t>
      </w:r>
      <w:r>
        <w:rPr>
          <w:rFonts w:eastAsia="Times New Roman" w:cs="Times New Roman"/>
          <w:szCs w:val="24"/>
        </w:rPr>
        <w:t xml:space="preserve">ο </w:t>
      </w:r>
      <w:r w:rsidRPr="00363B30">
        <w:rPr>
          <w:rFonts w:eastAsia="Times New Roman" w:cs="Times New Roman"/>
          <w:szCs w:val="24"/>
        </w:rPr>
        <w:t>Χατζ</w:t>
      </w:r>
      <w:r>
        <w:rPr>
          <w:rFonts w:eastAsia="Times New Roman" w:cs="Times New Roman"/>
          <w:szCs w:val="24"/>
        </w:rPr>
        <w:t>η</w:t>
      </w:r>
      <w:r w:rsidRPr="00363B30">
        <w:rPr>
          <w:rFonts w:eastAsia="Times New Roman" w:cs="Times New Roman"/>
          <w:szCs w:val="24"/>
        </w:rPr>
        <w:t>δάκ</w:t>
      </w:r>
      <w:r>
        <w:rPr>
          <w:rFonts w:eastAsia="Times New Roman" w:cs="Times New Roman"/>
          <w:szCs w:val="24"/>
        </w:rPr>
        <w:t>η</w:t>
      </w:r>
      <w:r w:rsidRPr="00363B30">
        <w:rPr>
          <w:rFonts w:eastAsia="Times New Roman" w:cs="Times New Roman"/>
          <w:szCs w:val="24"/>
        </w:rPr>
        <w:t>ς ομολογεί ξεκάθαρα ότι στελέχη της Νέας Δημοκρατίας έστησαν τη μεγαλύτερη πολιτική σκευωρία στη σύγχρονη ιστορί</w:t>
      </w:r>
      <w:r w:rsidRPr="00363B30">
        <w:rPr>
          <w:rFonts w:eastAsia="Times New Roman" w:cs="Times New Roman"/>
          <w:szCs w:val="24"/>
        </w:rPr>
        <w:t xml:space="preserve">α του τόπου σε βάρος της </w:t>
      </w:r>
      <w:r>
        <w:rPr>
          <w:rFonts w:eastAsia="Times New Roman" w:cs="Times New Roman"/>
          <w:szCs w:val="24"/>
        </w:rPr>
        <w:t>τ</w:t>
      </w:r>
      <w:r w:rsidRPr="00363B30">
        <w:rPr>
          <w:rFonts w:eastAsia="Times New Roman" w:cs="Times New Roman"/>
          <w:szCs w:val="24"/>
        </w:rPr>
        <w:t>ρίτης πολιτικ</w:t>
      </w:r>
      <w:r>
        <w:rPr>
          <w:rFonts w:eastAsia="Times New Roman" w:cs="Times New Roman"/>
          <w:szCs w:val="24"/>
        </w:rPr>
        <w:t>ή</w:t>
      </w:r>
      <w:r w:rsidRPr="00363B30">
        <w:rPr>
          <w:rFonts w:eastAsia="Times New Roman" w:cs="Times New Roman"/>
          <w:szCs w:val="24"/>
        </w:rPr>
        <w:t>ς δύναμ</w:t>
      </w:r>
      <w:r>
        <w:rPr>
          <w:rFonts w:eastAsia="Times New Roman" w:cs="Times New Roman"/>
          <w:szCs w:val="24"/>
        </w:rPr>
        <w:t>η</w:t>
      </w:r>
      <w:r w:rsidRPr="00363B30">
        <w:rPr>
          <w:rFonts w:eastAsia="Times New Roman" w:cs="Times New Roman"/>
          <w:szCs w:val="24"/>
        </w:rPr>
        <w:t>ς στην Ελλάδα</w:t>
      </w:r>
      <w:r>
        <w:rPr>
          <w:rFonts w:eastAsia="Times New Roman" w:cs="Times New Roman"/>
          <w:szCs w:val="24"/>
        </w:rPr>
        <w:t>,</w:t>
      </w:r>
      <w:r w:rsidRPr="00363B30">
        <w:rPr>
          <w:rFonts w:eastAsia="Times New Roman" w:cs="Times New Roman"/>
          <w:szCs w:val="24"/>
        </w:rPr>
        <w:t xml:space="preserve"> της Χρυσής Αυγής</w:t>
      </w:r>
      <w:r>
        <w:rPr>
          <w:rFonts w:eastAsia="Times New Roman" w:cs="Times New Roman"/>
          <w:szCs w:val="24"/>
        </w:rPr>
        <w:t>. Ξ</w:t>
      </w:r>
      <w:r w:rsidRPr="00363B30">
        <w:rPr>
          <w:rFonts w:eastAsia="Times New Roman" w:cs="Times New Roman"/>
          <w:szCs w:val="24"/>
        </w:rPr>
        <w:t>έχασε</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όμως,</w:t>
      </w:r>
      <w:r w:rsidRPr="00363B30">
        <w:rPr>
          <w:rFonts w:eastAsia="Times New Roman" w:cs="Times New Roman"/>
          <w:szCs w:val="24"/>
        </w:rPr>
        <w:t xml:space="preserve"> να αναφέρει πως </w:t>
      </w:r>
      <w:r>
        <w:rPr>
          <w:rFonts w:eastAsia="Times New Roman" w:cs="Times New Roman"/>
          <w:szCs w:val="24"/>
        </w:rPr>
        <w:t>α</w:t>
      </w:r>
      <w:r w:rsidRPr="00363B30">
        <w:rPr>
          <w:rFonts w:eastAsia="Times New Roman" w:cs="Times New Roman"/>
          <w:szCs w:val="24"/>
        </w:rPr>
        <w:t xml:space="preserve">υτή η σκευωρία έχει γυρίσει μπούμερανγκ στους εμπνευστές </w:t>
      </w:r>
      <w:r>
        <w:rPr>
          <w:rFonts w:eastAsia="Times New Roman" w:cs="Times New Roman"/>
          <w:szCs w:val="24"/>
        </w:rPr>
        <w:t>της,</w:t>
      </w:r>
      <w:r w:rsidRPr="00363B30">
        <w:rPr>
          <w:rFonts w:eastAsia="Times New Roman" w:cs="Times New Roman"/>
          <w:szCs w:val="24"/>
        </w:rPr>
        <w:t xml:space="preserve"> κάτι που</w:t>
      </w:r>
      <w:r>
        <w:rPr>
          <w:rFonts w:eastAsia="Times New Roman" w:cs="Times New Roman"/>
          <w:szCs w:val="24"/>
        </w:rPr>
        <w:t>,</w:t>
      </w:r>
      <w:r w:rsidRPr="00363B30">
        <w:rPr>
          <w:rFonts w:eastAsia="Times New Roman" w:cs="Times New Roman"/>
          <w:szCs w:val="24"/>
        </w:rPr>
        <w:t xml:space="preserve"> όπως φαίνεται</w:t>
      </w:r>
      <w:r>
        <w:rPr>
          <w:rFonts w:eastAsia="Times New Roman" w:cs="Times New Roman"/>
          <w:szCs w:val="24"/>
        </w:rPr>
        <w:t>,</w:t>
      </w:r>
      <w:r w:rsidRPr="00363B30">
        <w:rPr>
          <w:rFonts w:eastAsia="Times New Roman" w:cs="Times New Roman"/>
          <w:szCs w:val="24"/>
        </w:rPr>
        <w:t xml:space="preserve"> αποδεικνύεται και στην εξέλιξη της </w:t>
      </w:r>
      <w:r>
        <w:rPr>
          <w:rFonts w:eastAsia="Times New Roman" w:cs="Times New Roman"/>
          <w:szCs w:val="24"/>
        </w:rPr>
        <w:t>δίκης. Ξ</w:t>
      </w:r>
      <w:r w:rsidRPr="00363B30">
        <w:rPr>
          <w:rFonts w:eastAsia="Times New Roman" w:cs="Times New Roman"/>
          <w:szCs w:val="24"/>
        </w:rPr>
        <w:t xml:space="preserve">εχάσαμε ότι η </w:t>
      </w:r>
      <w:r>
        <w:rPr>
          <w:rFonts w:eastAsia="Times New Roman" w:cs="Times New Roman"/>
          <w:szCs w:val="24"/>
        </w:rPr>
        <w:t>Κ</w:t>
      </w:r>
      <w:r w:rsidRPr="00363B30">
        <w:rPr>
          <w:rFonts w:eastAsia="Times New Roman" w:cs="Times New Roman"/>
          <w:szCs w:val="24"/>
        </w:rPr>
        <w:t>υβέρνηση αυτή έχει καταρρεύσει και ότι ο Σαμαράς πλέον βρίσκεται σε κομματική εφεδρεία</w:t>
      </w:r>
      <w:r>
        <w:rPr>
          <w:rFonts w:eastAsia="Times New Roman" w:cs="Times New Roman"/>
          <w:szCs w:val="24"/>
        </w:rPr>
        <w:t>,</w:t>
      </w:r>
      <w:r w:rsidRPr="00363B30">
        <w:rPr>
          <w:rFonts w:eastAsia="Times New Roman" w:cs="Times New Roman"/>
          <w:szCs w:val="24"/>
        </w:rPr>
        <w:t xml:space="preserve"> θα έλεγα</w:t>
      </w:r>
      <w:r>
        <w:rPr>
          <w:rFonts w:eastAsia="Times New Roman" w:cs="Times New Roman"/>
          <w:szCs w:val="24"/>
        </w:rPr>
        <w:t>,</w:t>
      </w:r>
      <w:r w:rsidRPr="00363B30">
        <w:rPr>
          <w:rFonts w:eastAsia="Times New Roman" w:cs="Times New Roman"/>
          <w:szCs w:val="24"/>
        </w:rPr>
        <w:t xml:space="preserve"> και πρακτικά απενεργοποιημένος</w:t>
      </w:r>
      <w:r>
        <w:rPr>
          <w:rFonts w:eastAsia="Times New Roman" w:cs="Times New Roman"/>
          <w:szCs w:val="24"/>
        </w:rPr>
        <w:t>.</w:t>
      </w:r>
    </w:p>
    <w:p w14:paraId="6A627E8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w:t>
      </w:r>
      <w:r w:rsidRPr="00363B30">
        <w:rPr>
          <w:rFonts w:eastAsia="Times New Roman" w:cs="Times New Roman"/>
          <w:szCs w:val="24"/>
        </w:rPr>
        <w:t>υμπέρασμα</w:t>
      </w:r>
      <w:r>
        <w:rPr>
          <w:rFonts w:eastAsia="Times New Roman" w:cs="Times New Roman"/>
          <w:szCs w:val="24"/>
        </w:rPr>
        <w:t>: Μ</w:t>
      </w:r>
      <w:r w:rsidRPr="00363B30">
        <w:rPr>
          <w:rFonts w:eastAsia="Times New Roman" w:cs="Times New Roman"/>
          <w:szCs w:val="24"/>
        </w:rPr>
        <w:t xml:space="preserve">ετά την ψήφιση προ ολίγων ημερών του τεκμηρίου αθωότητας </w:t>
      </w:r>
      <w:r>
        <w:rPr>
          <w:rFonts w:eastAsia="Times New Roman" w:cs="Times New Roman"/>
          <w:szCs w:val="24"/>
        </w:rPr>
        <w:t>ν</w:t>
      </w:r>
      <w:r w:rsidRPr="00363B30">
        <w:rPr>
          <w:rFonts w:eastAsia="Times New Roman" w:cs="Times New Roman"/>
          <w:szCs w:val="24"/>
        </w:rPr>
        <w:t>α προσέχετε</w:t>
      </w:r>
      <w:r>
        <w:rPr>
          <w:rFonts w:eastAsia="Times New Roman" w:cs="Times New Roman"/>
          <w:szCs w:val="24"/>
        </w:rPr>
        <w:t>,</w:t>
      </w:r>
      <w:r w:rsidRPr="00363B30">
        <w:rPr>
          <w:rFonts w:eastAsia="Times New Roman" w:cs="Times New Roman"/>
          <w:szCs w:val="24"/>
        </w:rPr>
        <w:t xml:space="preserve"> κύριοι και κυρίες της Νέας Δημοκρατίας</w:t>
      </w:r>
      <w:r>
        <w:rPr>
          <w:rFonts w:eastAsia="Times New Roman" w:cs="Times New Roman"/>
          <w:szCs w:val="24"/>
        </w:rPr>
        <w:t>,</w:t>
      </w:r>
      <w:r w:rsidRPr="00363B30">
        <w:rPr>
          <w:rFonts w:eastAsia="Times New Roman" w:cs="Times New Roman"/>
          <w:szCs w:val="24"/>
        </w:rPr>
        <w:t xml:space="preserve"> π</w:t>
      </w:r>
      <w:r w:rsidRPr="00363B30">
        <w:rPr>
          <w:rFonts w:eastAsia="Times New Roman" w:cs="Times New Roman"/>
          <w:szCs w:val="24"/>
        </w:rPr>
        <w:t>ώς θα εκφράζε</w:t>
      </w:r>
      <w:r>
        <w:rPr>
          <w:rFonts w:eastAsia="Times New Roman" w:cs="Times New Roman"/>
          <w:szCs w:val="24"/>
        </w:rPr>
        <w:t>σθε</w:t>
      </w:r>
      <w:r w:rsidRPr="00363B30">
        <w:rPr>
          <w:rFonts w:eastAsia="Times New Roman" w:cs="Times New Roman"/>
          <w:szCs w:val="24"/>
        </w:rPr>
        <w:t xml:space="preserve"> για το κίνημα των Ελλήνων </w:t>
      </w:r>
      <w:r w:rsidRPr="00363B30">
        <w:rPr>
          <w:rFonts w:eastAsia="Times New Roman" w:cs="Times New Roman"/>
          <w:szCs w:val="24"/>
        </w:rPr>
        <w:lastRenderedPageBreak/>
        <w:t>εθνικιστών</w:t>
      </w:r>
      <w:r>
        <w:rPr>
          <w:rFonts w:eastAsia="Times New Roman" w:cs="Times New Roman"/>
          <w:szCs w:val="24"/>
        </w:rPr>
        <w:t>. Θ</w:t>
      </w:r>
      <w:r w:rsidRPr="00363B30">
        <w:rPr>
          <w:rFonts w:eastAsia="Times New Roman" w:cs="Times New Roman"/>
          <w:szCs w:val="24"/>
        </w:rPr>
        <w:t>α σας ρ</w:t>
      </w:r>
      <w:r>
        <w:rPr>
          <w:rFonts w:eastAsia="Times New Roman" w:cs="Times New Roman"/>
          <w:szCs w:val="24"/>
        </w:rPr>
        <w:t>ημά</w:t>
      </w:r>
      <w:r w:rsidRPr="00363B30">
        <w:rPr>
          <w:rFonts w:eastAsia="Times New Roman" w:cs="Times New Roman"/>
          <w:szCs w:val="24"/>
        </w:rPr>
        <w:t>ξουμε στη νομιμότητα ή</w:t>
      </w:r>
      <w:r>
        <w:rPr>
          <w:rFonts w:eastAsia="Times New Roman" w:cs="Times New Roman"/>
          <w:szCs w:val="24"/>
        </w:rPr>
        <w:t>,</w:t>
      </w:r>
      <w:r w:rsidRPr="00363B30">
        <w:rPr>
          <w:rFonts w:eastAsia="Times New Roman" w:cs="Times New Roman"/>
          <w:szCs w:val="24"/>
        </w:rPr>
        <w:t xml:space="preserve"> αν θέλετε</w:t>
      </w:r>
      <w:r>
        <w:rPr>
          <w:rFonts w:eastAsia="Times New Roman" w:cs="Times New Roman"/>
          <w:szCs w:val="24"/>
        </w:rPr>
        <w:t>,</w:t>
      </w:r>
      <w:r w:rsidRPr="00363B30">
        <w:rPr>
          <w:rFonts w:eastAsia="Times New Roman" w:cs="Times New Roman"/>
          <w:szCs w:val="24"/>
        </w:rPr>
        <w:t xml:space="preserve"> θα χρησιμοποιήσω μία φράση δικού σας </w:t>
      </w:r>
      <w:r>
        <w:rPr>
          <w:rFonts w:eastAsia="Times New Roman" w:cs="Times New Roman"/>
          <w:szCs w:val="24"/>
        </w:rPr>
        <w:t>στελέχους,</w:t>
      </w:r>
      <w:r w:rsidRPr="00363B30">
        <w:rPr>
          <w:rFonts w:eastAsia="Times New Roman" w:cs="Times New Roman"/>
          <w:szCs w:val="24"/>
        </w:rPr>
        <w:t xml:space="preserve"> θα σας πάμε </w:t>
      </w:r>
      <w:r>
        <w:rPr>
          <w:rFonts w:eastAsia="Times New Roman" w:cs="Times New Roman"/>
          <w:szCs w:val="24"/>
        </w:rPr>
        <w:t>«</w:t>
      </w:r>
      <w:r w:rsidRPr="00363B30">
        <w:rPr>
          <w:rFonts w:eastAsia="Times New Roman" w:cs="Times New Roman"/>
          <w:szCs w:val="24"/>
        </w:rPr>
        <w:t>αίμα</w:t>
      </w:r>
      <w:r>
        <w:rPr>
          <w:rFonts w:eastAsia="Times New Roman" w:cs="Times New Roman"/>
          <w:szCs w:val="24"/>
        </w:rPr>
        <w:t>».</w:t>
      </w:r>
    </w:p>
    <w:p w14:paraId="6A627E82"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A627E83"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w:t>
      </w:r>
      <w:r>
        <w:rPr>
          <w:rFonts w:eastAsia="Times New Roman" w:cs="Times New Roman"/>
          <w:szCs w:val="24"/>
        </w:rPr>
        <w:t xml:space="preserve"> </w:t>
      </w:r>
      <w:proofErr w:type="spellStart"/>
      <w:r>
        <w:rPr>
          <w:rFonts w:eastAsia="Times New Roman" w:cs="Times New Roman"/>
          <w:szCs w:val="24"/>
        </w:rPr>
        <w:t>Δένδιας</w:t>
      </w:r>
      <w:proofErr w:type="spellEnd"/>
      <w:r>
        <w:rPr>
          <w:rFonts w:eastAsia="Times New Roman" w:cs="Times New Roman"/>
          <w:szCs w:val="24"/>
        </w:rPr>
        <w:t xml:space="preserve"> θα απαντήσει, όταν πάρει τον λόγο ως Κοινοβουλευτικός Εκπρόσωπος, εφόσον το επιθυμεί, γιατί την ώρα που κάνατε αναφορά στο όνομά του έμπαινε στην Αίθουσα. </w:t>
      </w:r>
    </w:p>
    <w:p w14:paraId="6A627E84"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Έχει απαντήσει στην πράξη, κύριε Πρόεδρε. </w:t>
      </w:r>
    </w:p>
    <w:p w14:paraId="6A627E8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 xml:space="preserve">μάνης): </w:t>
      </w:r>
      <w:r>
        <w:rPr>
          <w:rFonts w:eastAsia="Times New Roman" w:cs="Times New Roman"/>
          <w:szCs w:val="24"/>
        </w:rPr>
        <w:t>Δεν σας έδωσα τον λόγο, κύριε Ηλιόπουλε.</w:t>
      </w:r>
    </w:p>
    <w:p w14:paraId="6A627E86"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Δεν πειράζει. Κανείς δεν ξεχνά. </w:t>
      </w:r>
    </w:p>
    <w:p w14:paraId="6A627E87"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Ησυχία!</w:t>
      </w:r>
    </w:p>
    <w:p w14:paraId="6A627E8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Ο κ. Γεωργιάδης θα με αντικαταστήσει στην Έδρα. Το λέω εγώ εκ των προτέρων. Κατόπιν τούτου δεν θα εκφωνηθεί το όνομά του. Όταν θα κατέβει από την Έδρα, εφόσον το επιθυμεί, θα πάρει τον λόγο. </w:t>
      </w:r>
    </w:p>
    <w:p w14:paraId="6A627E8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Επειδή και εγώ δεν έχω δικαίωμα να μιλήσω από την Έδρα, αλλά ούτ</w:t>
      </w:r>
      <w:r>
        <w:rPr>
          <w:rFonts w:eastAsia="Times New Roman" w:cs="Times New Roman"/>
          <w:szCs w:val="24"/>
        </w:rPr>
        <w:t xml:space="preserve">ε και από κάτω μπορώ, γιατί, πρώτον, δεν θέλω να διακόψω την κ. </w:t>
      </w:r>
      <w:proofErr w:type="spellStart"/>
      <w:r>
        <w:rPr>
          <w:rFonts w:eastAsia="Times New Roman" w:cs="Times New Roman"/>
          <w:szCs w:val="24"/>
        </w:rPr>
        <w:t>Μανωλάκου</w:t>
      </w:r>
      <w:proofErr w:type="spellEnd"/>
      <w:r>
        <w:rPr>
          <w:rFonts w:eastAsia="Times New Roman" w:cs="Times New Roman"/>
          <w:szCs w:val="24"/>
        </w:rPr>
        <w:t xml:space="preserve"> και, δεύτερον, έχουμε Διάσκεψη Προέδρων και πρέπει να πάω εκεί, θα πω την άποψη μου σχετικά με την τροπολογία για την ανάπλαση στα </w:t>
      </w:r>
      <w:proofErr w:type="spellStart"/>
      <w:r>
        <w:rPr>
          <w:rFonts w:eastAsia="Times New Roman" w:cs="Times New Roman"/>
          <w:szCs w:val="24"/>
        </w:rPr>
        <w:t>Κουντουριώτικα</w:t>
      </w:r>
      <w:proofErr w:type="spellEnd"/>
      <w:r>
        <w:rPr>
          <w:rFonts w:eastAsia="Times New Roman" w:cs="Times New Roman"/>
          <w:szCs w:val="24"/>
        </w:rPr>
        <w:t xml:space="preserve">. </w:t>
      </w:r>
    </w:p>
    <w:p w14:paraId="6A627E8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Φυσικά, δεν είμαι αντίθετος με την</w:t>
      </w:r>
      <w:r>
        <w:rPr>
          <w:rFonts w:eastAsia="Times New Roman" w:cs="Times New Roman"/>
          <w:szCs w:val="24"/>
        </w:rPr>
        <w:t xml:space="preserve"> ανάπλαση στα </w:t>
      </w:r>
      <w:proofErr w:type="spellStart"/>
      <w:r>
        <w:rPr>
          <w:rFonts w:eastAsia="Times New Roman" w:cs="Times New Roman"/>
          <w:szCs w:val="24"/>
        </w:rPr>
        <w:t>Κουντουριώτικα</w:t>
      </w:r>
      <w:proofErr w:type="spellEnd"/>
      <w:r>
        <w:rPr>
          <w:rFonts w:eastAsia="Times New Roman" w:cs="Times New Roman"/>
          <w:szCs w:val="24"/>
        </w:rPr>
        <w:t xml:space="preserve">. Είμαι, όμως, κατηγορηματικά αντίθετος με αυτό που έχει γίνει: Κατά παράτυπο τρόπο πάρθηκε περιουσία του Δήμου Αθηναίων και δόθηκε στην Περιφέρεια και συνεχίζεται τώρα η παρατυπία. Υπάρχουν συμβόλαια ότι το </w:t>
      </w:r>
      <w:r>
        <w:rPr>
          <w:rFonts w:eastAsia="Times New Roman" w:cs="Times New Roman"/>
          <w:szCs w:val="24"/>
        </w:rPr>
        <w:t>κ</w:t>
      </w:r>
      <w:r>
        <w:rPr>
          <w:rFonts w:eastAsia="Times New Roman" w:cs="Times New Roman"/>
          <w:szCs w:val="24"/>
        </w:rPr>
        <w:t>τήμα Αμπελοκήπων, μ</w:t>
      </w:r>
      <w:r>
        <w:rPr>
          <w:rFonts w:eastAsia="Times New Roman" w:cs="Times New Roman"/>
          <w:szCs w:val="24"/>
        </w:rPr>
        <w:t xml:space="preserve">έρος του οποίου ήταν τα </w:t>
      </w:r>
      <w:proofErr w:type="spellStart"/>
      <w:r>
        <w:rPr>
          <w:rFonts w:eastAsia="Times New Roman" w:cs="Times New Roman"/>
          <w:szCs w:val="24"/>
        </w:rPr>
        <w:t>Κουντουριώτικα</w:t>
      </w:r>
      <w:proofErr w:type="spellEnd"/>
      <w:r>
        <w:rPr>
          <w:rFonts w:eastAsia="Times New Roman" w:cs="Times New Roman"/>
          <w:szCs w:val="24"/>
        </w:rPr>
        <w:t xml:space="preserve">, ανήκει στον Δήμο Αθηναίων. Νομίζω ότι είναι εγγεγραμμένο και στο Κτηματολόγιο. </w:t>
      </w:r>
    </w:p>
    <w:p w14:paraId="6A627E8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στο ερώτημα πού είναι ο Δήμαρχος της Αθήνας, για να κάνει παρέμβαση, η απάντηση, όπως πάντα, είναι «απών». </w:t>
      </w:r>
    </w:p>
    <w:p w14:paraId="6A627E8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Pr>
          <w:rFonts w:eastAsia="Times New Roman" w:cs="Times New Roman"/>
          <w:szCs w:val="24"/>
        </w:rPr>
        <w:t xml:space="preserve"> 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w:t>
      </w:r>
      <w:r>
        <w:rPr>
          <w:rFonts w:eastAsia="Times New Roman" w:cs="Times New Roman"/>
          <w:szCs w:val="24"/>
        </w:rPr>
        <w:t>Ελλάδας</w:t>
      </w:r>
      <w:r>
        <w:rPr>
          <w:rFonts w:eastAsia="Times New Roman" w:cs="Times New Roman"/>
          <w:szCs w:val="24"/>
        </w:rPr>
        <w:t xml:space="preserve">. </w:t>
      </w:r>
    </w:p>
    <w:p w14:paraId="6A627E8D"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Θα αναφερθώ σ</w:t>
      </w:r>
      <w:r w:rsidRPr="00363B30">
        <w:rPr>
          <w:rFonts w:eastAsia="Times New Roman" w:cs="Times New Roman"/>
          <w:szCs w:val="24"/>
        </w:rPr>
        <w:t xml:space="preserve">το </w:t>
      </w:r>
      <w:r>
        <w:rPr>
          <w:rFonts w:eastAsia="Times New Roman" w:cs="Times New Roman"/>
          <w:szCs w:val="24"/>
        </w:rPr>
        <w:t>π</w:t>
      </w:r>
      <w:r w:rsidRPr="00363B30">
        <w:rPr>
          <w:rFonts w:eastAsia="Times New Roman" w:cs="Times New Roman"/>
          <w:szCs w:val="24"/>
        </w:rPr>
        <w:t xml:space="preserve">όρισμα </w:t>
      </w:r>
      <w:r>
        <w:rPr>
          <w:rFonts w:eastAsia="Times New Roman" w:cs="Times New Roman"/>
          <w:szCs w:val="24"/>
        </w:rPr>
        <w:t xml:space="preserve">για </w:t>
      </w:r>
      <w:r w:rsidRPr="00363B30">
        <w:rPr>
          <w:rFonts w:eastAsia="Times New Roman" w:cs="Times New Roman"/>
          <w:szCs w:val="24"/>
        </w:rPr>
        <w:t xml:space="preserve">το </w:t>
      </w:r>
      <w:r>
        <w:rPr>
          <w:rFonts w:eastAsia="Times New Roman" w:cs="Times New Roman"/>
          <w:szCs w:val="24"/>
        </w:rPr>
        <w:t>Μάτι. Β</w:t>
      </w:r>
      <w:r w:rsidRPr="00363B30">
        <w:rPr>
          <w:rFonts w:eastAsia="Times New Roman" w:cs="Times New Roman"/>
          <w:szCs w:val="24"/>
        </w:rPr>
        <w:t>εβαίως</w:t>
      </w:r>
      <w:r>
        <w:rPr>
          <w:rFonts w:eastAsia="Times New Roman" w:cs="Times New Roman"/>
          <w:szCs w:val="24"/>
        </w:rPr>
        <w:t>,</w:t>
      </w:r>
      <w:r w:rsidRPr="00363B30">
        <w:rPr>
          <w:rFonts w:eastAsia="Times New Roman" w:cs="Times New Roman"/>
          <w:szCs w:val="24"/>
        </w:rPr>
        <w:t xml:space="preserve"> είναι μεγάλες </w:t>
      </w:r>
      <w:r>
        <w:rPr>
          <w:rFonts w:eastAsia="Times New Roman" w:cs="Times New Roman"/>
          <w:szCs w:val="24"/>
        </w:rPr>
        <w:t xml:space="preserve">οι </w:t>
      </w:r>
      <w:r w:rsidRPr="00363B30">
        <w:rPr>
          <w:rFonts w:eastAsia="Times New Roman" w:cs="Times New Roman"/>
          <w:szCs w:val="24"/>
        </w:rPr>
        <w:t>πολιτικές ευθύνες της σημερινής</w:t>
      </w:r>
      <w:r>
        <w:rPr>
          <w:rFonts w:eastAsia="Times New Roman" w:cs="Times New Roman"/>
          <w:szCs w:val="24"/>
        </w:rPr>
        <w:t xml:space="preserve"> Κυβέρνησης,</w:t>
      </w:r>
      <w:r w:rsidRPr="00363B30">
        <w:rPr>
          <w:rFonts w:eastAsia="Times New Roman" w:cs="Times New Roman"/>
          <w:szCs w:val="24"/>
        </w:rPr>
        <w:t xml:space="preserve"> αλλά και όλων των προηγούμενων κυβερνήσεων</w:t>
      </w:r>
      <w:r>
        <w:rPr>
          <w:rFonts w:eastAsia="Times New Roman" w:cs="Times New Roman"/>
          <w:szCs w:val="24"/>
        </w:rPr>
        <w:t>,</w:t>
      </w:r>
      <w:r w:rsidRPr="00363B30">
        <w:rPr>
          <w:rFonts w:eastAsia="Times New Roman" w:cs="Times New Roman"/>
          <w:szCs w:val="24"/>
        </w:rPr>
        <w:t xml:space="preserve"> γιατί είναι τεράστια τα προβλήματα και οι ελλείψεις στους τομείς της πυρόσβεσης</w:t>
      </w:r>
      <w:r>
        <w:rPr>
          <w:rFonts w:eastAsia="Times New Roman" w:cs="Times New Roman"/>
          <w:szCs w:val="24"/>
        </w:rPr>
        <w:t>,</w:t>
      </w:r>
      <w:r w:rsidRPr="00363B30">
        <w:rPr>
          <w:rFonts w:eastAsia="Times New Roman" w:cs="Times New Roman"/>
          <w:szCs w:val="24"/>
        </w:rPr>
        <w:t xml:space="preserve"> της πολιτικής προστασίας</w:t>
      </w:r>
      <w:r>
        <w:rPr>
          <w:rFonts w:eastAsia="Times New Roman" w:cs="Times New Roman"/>
          <w:szCs w:val="24"/>
        </w:rPr>
        <w:t>,</w:t>
      </w:r>
      <w:r w:rsidRPr="00363B30">
        <w:rPr>
          <w:rFonts w:eastAsia="Times New Roman" w:cs="Times New Roman"/>
          <w:szCs w:val="24"/>
        </w:rPr>
        <w:t xml:space="preserve"> του χωροταξικού σχεδιασμού</w:t>
      </w:r>
      <w:r>
        <w:rPr>
          <w:rFonts w:eastAsia="Times New Roman" w:cs="Times New Roman"/>
          <w:szCs w:val="24"/>
        </w:rPr>
        <w:t>,</w:t>
      </w:r>
      <w:r w:rsidRPr="00363B30">
        <w:rPr>
          <w:rFonts w:eastAsia="Times New Roman" w:cs="Times New Roman"/>
          <w:szCs w:val="24"/>
        </w:rPr>
        <w:t xml:space="preserve"> που έχει βάση την εμπορευματοποίηση της γης</w:t>
      </w:r>
      <w:r>
        <w:rPr>
          <w:rFonts w:eastAsia="Times New Roman" w:cs="Times New Roman"/>
          <w:szCs w:val="24"/>
        </w:rPr>
        <w:t>. Όμως,</w:t>
      </w:r>
      <w:r w:rsidRPr="00363B30">
        <w:rPr>
          <w:rFonts w:eastAsia="Times New Roman" w:cs="Times New Roman"/>
          <w:szCs w:val="24"/>
        </w:rPr>
        <w:t xml:space="preserve"> αυτό που θέλουμε να τονίσουμε από τη μεριά μας είναι ότι υπάρχει δίκα</w:t>
      </w:r>
      <w:r w:rsidRPr="00363B30">
        <w:rPr>
          <w:rFonts w:eastAsia="Times New Roman" w:cs="Times New Roman"/>
          <w:szCs w:val="24"/>
        </w:rPr>
        <w:t>ιη αγανάκτηση των κατοίκων της περιοχής</w:t>
      </w:r>
      <w:r>
        <w:rPr>
          <w:rFonts w:eastAsia="Times New Roman" w:cs="Times New Roman"/>
          <w:szCs w:val="24"/>
        </w:rPr>
        <w:t>.</w:t>
      </w:r>
      <w:r w:rsidRPr="00363B30">
        <w:rPr>
          <w:rFonts w:eastAsia="Times New Roman" w:cs="Times New Roman"/>
          <w:szCs w:val="24"/>
        </w:rPr>
        <w:t xml:space="preserve"> Είναι μεγάλος ο αγώνας που δίνουν</w:t>
      </w:r>
      <w:r>
        <w:rPr>
          <w:rFonts w:eastAsia="Times New Roman" w:cs="Times New Roman"/>
          <w:szCs w:val="24"/>
        </w:rPr>
        <w:t>,</w:t>
      </w:r>
      <w:r w:rsidRPr="00363B30">
        <w:rPr>
          <w:rFonts w:eastAsia="Times New Roman" w:cs="Times New Roman"/>
          <w:szCs w:val="24"/>
        </w:rPr>
        <w:t xml:space="preserve"> έχοντας να αντιμετωπίσουν ένα</w:t>
      </w:r>
      <w:r>
        <w:rPr>
          <w:rFonts w:eastAsia="Times New Roman" w:cs="Times New Roman"/>
          <w:szCs w:val="24"/>
        </w:rPr>
        <w:t>ν</w:t>
      </w:r>
      <w:r w:rsidRPr="00363B30">
        <w:rPr>
          <w:rFonts w:eastAsia="Times New Roman" w:cs="Times New Roman"/>
          <w:szCs w:val="24"/>
        </w:rPr>
        <w:t xml:space="preserve"> </w:t>
      </w:r>
      <w:proofErr w:type="spellStart"/>
      <w:r w:rsidRPr="00363B30">
        <w:rPr>
          <w:rFonts w:eastAsia="Times New Roman" w:cs="Times New Roman"/>
          <w:szCs w:val="24"/>
        </w:rPr>
        <w:t>ολγοθά</w:t>
      </w:r>
      <w:proofErr w:type="spellEnd"/>
      <w:r w:rsidRPr="00363B30">
        <w:rPr>
          <w:rFonts w:eastAsia="Times New Roman" w:cs="Times New Roman"/>
          <w:szCs w:val="24"/>
        </w:rPr>
        <w:t xml:space="preserve"> από προσωπικές δυσκολίες και γι</w:t>
      </w:r>
      <w:r>
        <w:rPr>
          <w:rFonts w:eastAsia="Times New Roman" w:cs="Times New Roman"/>
          <w:szCs w:val="24"/>
        </w:rPr>
        <w:t>’</w:t>
      </w:r>
      <w:r w:rsidRPr="00363B30">
        <w:rPr>
          <w:rFonts w:eastAsia="Times New Roman" w:cs="Times New Roman"/>
          <w:szCs w:val="24"/>
        </w:rPr>
        <w:t xml:space="preserve"> αυτό δεν πρέπει να ξεχαστούν</w:t>
      </w:r>
      <w:r>
        <w:rPr>
          <w:rFonts w:eastAsia="Times New Roman" w:cs="Times New Roman"/>
          <w:szCs w:val="24"/>
        </w:rPr>
        <w:t>. Τ</w:t>
      </w:r>
      <w:r w:rsidRPr="00363B30">
        <w:rPr>
          <w:rFonts w:eastAsia="Times New Roman" w:cs="Times New Roman"/>
          <w:szCs w:val="24"/>
        </w:rPr>
        <w:t>ο αντίθετο</w:t>
      </w:r>
      <w:r>
        <w:rPr>
          <w:rFonts w:eastAsia="Times New Roman" w:cs="Times New Roman"/>
          <w:szCs w:val="24"/>
        </w:rPr>
        <w:t>,</w:t>
      </w:r>
      <w:r w:rsidRPr="00363B30">
        <w:rPr>
          <w:rFonts w:eastAsia="Times New Roman" w:cs="Times New Roman"/>
          <w:szCs w:val="24"/>
        </w:rPr>
        <w:t xml:space="preserve"> πρέπει να βοηθηθούν</w:t>
      </w:r>
      <w:r>
        <w:rPr>
          <w:rFonts w:eastAsia="Times New Roman" w:cs="Times New Roman"/>
          <w:szCs w:val="24"/>
        </w:rPr>
        <w:t>.</w:t>
      </w:r>
    </w:p>
    <w:p w14:paraId="6A627E8E" w14:textId="77777777" w:rsidR="00CD4C30" w:rsidRDefault="00DA53E9">
      <w:pPr>
        <w:spacing w:line="600" w:lineRule="auto"/>
        <w:ind w:firstLine="720"/>
        <w:jc w:val="both"/>
        <w:rPr>
          <w:rFonts w:eastAsia="Times New Roman" w:cs="Times New Roman"/>
          <w:szCs w:val="24"/>
        </w:rPr>
      </w:pPr>
      <w:r w:rsidRPr="004118C3">
        <w:rPr>
          <w:rFonts w:eastAsia="Times New Roman" w:cs="Times New Roman"/>
          <w:szCs w:val="24"/>
        </w:rPr>
        <w:t>(Στο σημείο αυτό την Προεδρική Έδρα καταλαμβά</w:t>
      </w:r>
      <w:r w:rsidRPr="004118C3">
        <w:rPr>
          <w:rFonts w:eastAsia="Times New Roman" w:cs="Times New Roman"/>
          <w:szCs w:val="24"/>
        </w:rPr>
        <w:t xml:space="preserve">νει ο </w:t>
      </w:r>
      <w:r>
        <w:rPr>
          <w:rFonts w:eastAsia="Times New Roman" w:cs="Times New Roman"/>
          <w:szCs w:val="24"/>
        </w:rPr>
        <w:t>Θ΄</w:t>
      </w:r>
      <w:r w:rsidRPr="004118C3">
        <w:rPr>
          <w:rFonts w:eastAsia="Times New Roman" w:cs="Times New Roman"/>
          <w:szCs w:val="24"/>
        </w:rPr>
        <w:t xml:space="preserve"> Αντιπρόεδρος της Βουλής κ. </w:t>
      </w:r>
      <w:r w:rsidRPr="00327705">
        <w:rPr>
          <w:rFonts w:eastAsia="Times New Roman" w:cs="Times New Roman"/>
          <w:b/>
          <w:szCs w:val="24"/>
        </w:rPr>
        <w:t>ΜΑΡΙΟΣ ΓΕΩΡΓΙΑΔΗΣ</w:t>
      </w:r>
      <w:r w:rsidRPr="004118C3">
        <w:rPr>
          <w:rFonts w:eastAsia="Times New Roman" w:cs="Times New Roman"/>
          <w:szCs w:val="24"/>
        </w:rPr>
        <w:t>)</w:t>
      </w:r>
    </w:p>
    <w:p w14:paraId="6A627E8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w:t>
      </w:r>
      <w:r w:rsidRPr="00363B30">
        <w:rPr>
          <w:rFonts w:eastAsia="Times New Roman" w:cs="Times New Roman"/>
          <w:szCs w:val="24"/>
        </w:rPr>
        <w:t>αι τώρα</w:t>
      </w:r>
      <w:r>
        <w:rPr>
          <w:rFonts w:eastAsia="Times New Roman" w:cs="Times New Roman"/>
          <w:szCs w:val="24"/>
        </w:rPr>
        <w:t xml:space="preserve"> έρχομαι</w:t>
      </w:r>
      <w:r w:rsidRPr="00363B30">
        <w:rPr>
          <w:rFonts w:eastAsia="Times New Roman" w:cs="Times New Roman"/>
          <w:szCs w:val="24"/>
        </w:rPr>
        <w:t xml:space="preserve"> στο παρόν νομοσχέδιο</w:t>
      </w:r>
      <w:r>
        <w:rPr>
          <w:rFonts w:eastAsia="Times New Roman" w:cs="Times New Roman"/>
          <w:szCs w:val="24"/>
        </w:rPr>
        <w:t>. Είναι ένα νομοσχέδιο για τις σύγχρονες</w:t>
      </w:r>
      <w:r w:rsidRPr="00363B30">
        <w:rPr>
          <w:rFonts w:eastAsia="Times New Roman" w:cs="Times New Roman"/>
          <w:szCs w:val="24"/>
        </w:rPr>
        <w:t xml:space="preserve"> κοινωνικές ανάγκες που να αναπληρώνει όλα τα κλεμμένα εργαζομένων και συνταξιούχων της τελευταίας δεκαετίας</w:t>
      </w:r>
      <w:r>
        <w:rPr>
          <w:rFonts w:eastAsia="Times New Roman" w:cs="Times New Roman"/>
          <w:szCs w:val="24"/>
        </w:rPr>
        <w:t>,</w:t>
      </w:r>
      <w:r w:rsidRPr="00363B30">
        <w:rPr>
          <w:rFonts w:eastAsia="Times New Roman" w:cs="Times New Roman"/>
          <w:szCs w:val="24"/>
        </w:rPr>
        <w:t xml:space="preserve"> μία και </w:t>
      </w:r>
      <w:r>
        <w:rPr>
          <w:rFonts w:eastAsia="Times New Roman" w:cs="Times New Roman"/>
          <w:szCs w:val="24"/>
        </w:rPr>
        <w:t>τελείω</w:t>
      </w:r>
      <w:r>
        <w:rPr>
          <w:rFonts w:eastAsia="Times New Roman" w:cs="Times New Roman"/>
          <w:szCs w:val="24"/>
        </w:rPr>
        <w:t>σαν</w:t>
      </w:r>
      <w:r w:rsidRPr="00363B30">
        <w:rPr>
          <w:rFonts w:eastAsia="Times New Roman" w:cs="Times New Roman"/>
          <w:szCs w:val="24"/>
        </w:rPr>
        <w:t xml:space="preserve"> τα μνημόνια</w:t>
      </w:r>
      <w:r>
        <w:rPr>
          <w:rFonts w:eastAsia="Times New Roman" w:cs="Times New Roman"/>
          <w:szCs w:val="24"/>
        </w:rPr>
        <w:t>,</w:t>
      </w:r>
      <w:r w:rsidRPr="00363B30">
        <w:rPr>
          <w:rFonts w:eastAsia="Times New Roman" w:cs="Times New Roman"/>
          <w:szCs w:val="24"/>
        </w:rPr>
        <w:t xml:space="preserve"> όπως λέει η </w:t>
      </w:r>
      <w:r>
        <w:rPr>
          <w:rFonts w:eastAsia="Times New Roman" w:cs="Times New Roman"/>
          <w:szCs w:val="24"/>
        </w:rPr>
        <w:t>Κ</w:t>
      </w:r>
      <w:r w:rsidRPr="00363B30">
        <w:rPr>
          <w:rFonts w:eastAsia="Times New Roman" w:cs="Times New Roman"/>
          <w:szCs w:val="24"/>
        </w:rPr>
        <w:t xml:space="preserve">υβέρνηση ή μήπως μειώνει τη </w:t>
      </w:r>
      <w:proofErr w:type="spellStart"/>
      <w:r w:rsidRPr="00363B30">
        <w:rPr>
          <w:rFonts w:eastAsia="Times New Roman" w:cs="Times New Roman"/>
          <w:szCs w:val="24"/>
        </w:rPr>
        <w:t>φοροληστεία</w:t>
      </w:r>
      <w:proofErr w:type="spellEnd"/>
      <w:r w:rsidRPr="00363B30">
        <w:rPr>
          <w:rFonts w:eastAsia="Times New Roman" w:cs="Times New Roman"/>
          <w:szCs w:val="24"/>
        </w:rPr>
        <w:t xml:space="preserve"> και την ακρίβεια</w:t>
      </w:r>
      <w:r>
        <w:rPr>
          <w:rFonts w:eastAsia="Times New Roman" w:cs="Times New Roman"/>
          <w:szCs w:val="24"/>
        </w:rPr>
        <w:t>;</w:t>
      </w:r>
      <w:r w:rsidRPr="00363B30">
        <w:rPr>
          <w:rFonts w:eastAsia="Times New Roman" w:cs="Times New Roman"/>
          <w:szCs w:val="24"/>
        </w:rPr>
        <w:t xml:space="preserve"> Όχι</w:t>
      </w:r>
      <w:r>
        <w:rPr>
          <w:rFonts w:eastAsia="Times New Roman" w:cs="Times New Roman"/>
          <w:szCs w:val="24"/>
        </w:rPr>
        <w:t>,</w:t>
      </w:r>
      <w:r w:rsidRPr="00363B30">
        <w:rPr>
          <w:rFonts w:eastAsia="Times New Roman" w:cs="Times New Roman"/>
          <w:szCs w:val="24"/>
        </w:rPr>
        <w:t xml:space="preserve"> βέβαια</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Ν</w:t>
      </w:r>
      <w:r w:rsidRPr="00363B30">
        <w:rPr>
          <w:rFonts w:eastAsia="Times New Roman" w:cs="Times New Roman"/>
          <w:szCs w:val="24"/>
        </w:rPr>
        <w:t xml:space="preserve">έες φοροαπαλλαγές έδωσε η </w:t>
      </w:r>
      <w:r>
        <w:rPr>
          <w:rFonts w:eastAsia="Times New Roman" w:cs="Times New Roman"/>
          <w:szCs w:val="24"/>
        </w:rPr>
        <w:t>Κ</w:t>
      </w:r>
      <w:r w:rsidRPr="00363B30">
        <w:rPr>
          <w:rFonts w:eastAsia="Times New Roman" w:cs="Times New Roman"/>
          <w:szCs w:val="24"/>
        </w:rPr>
        <w:t>υβέρνηση προχθές</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με</w:t>
      </w:r>
      <w:r w:rsidRPr="00363B30">
        <w:rPr>
          <w:rFonts w:eastAsia="Times New Roman" w:cs="Times New Roman"/>
          <w:szCs w:val="24"/>
        </w:rPr>
        <w:t xml:space="preserve"> τροπολογία</w:t>
      </w:r>
      <w:r>
        <w:rPr>
          <w:rFonts w:eastAsia="Times New Roman" w:cs="Times New Roman"/>
          <w:szCs w:val="24"/>
        </w:rPr>
        <w:t>,</w:t>
      </w:r>
      <w:r w:rsidRPr="00363B30">
        <w:rPr>
          <w:rFonts w:eastAsia="Times New Roman" w:cs="Times New Roman"/>
          <w:szCs w:val="24"/>
        </w:rPr>
        <w:t xml:space="preserve"> στους επιχειρηματι</w:t>
      </w:r>
      <w:r>
        <w:rPr>
          <w:rFonts w:eastAsia="Times New Roman" w:cs="Times New Roman"/>
          <w:szCs w:val="24"/>
        </w:rPr>
        <w:t>κούς ομίλους και πριν ξεκινήσει η</w:t>
      </w:r>
      <w:r w:rsidRPr="00363B30">
        <w:rPr>
          <w:rFonts w:eastAsia="Times New Roman" w:cs="Times New Roman"/>
          <w:szCs w:val="24"/>
        </w:rPr>
        <w:t xml:space="preserve"> συζήτηση για το νομοσχέδιο μία </w:t>
      </w:r>
      <w:r>
        <w:rPr>
          <w:rFonts w:eastAsia="Times New Roman" w:cs="Times New Roman"/>
          <w:szCs w:val="24"/>
        </w:rPr>
        <w:t>ν</w:t>
      </w:r>
      <w:r w:rsidRPr="00363B30">
        <w:rPr>
          <w:rFonts w:eastAsia="Times New Roman" w:cs="Times New Roman"/>
          <w:szCs w:val="24"/>
        </w:rPr>
        <w:t xml:space="preserve">έα </w:t>
      </w:r>
      <w:r w:rsidRPr="00363B30">
        <w:rPr>
          <w:rFonts w:eastAsia="Times New Roman" w:cs="Times New Roman"/>
          <w:szCs w:val="24"/>
        </w:rPr>
        <w:t>τροπολογία</w:t>
      </w:r>
      <w:r>
        <w:rPr>
          <w:rFonts w:eastAsia="Times New Roman" w:cs="Times New Roman"/>
          <w:szCs w:val="24"/>
        </w:rPr>
        <w:t>,</w:t>
      </w:r>
      <w:r w:rsidRPr="00363B30">
        <w:rPr>
          <w:rFonts w:eastAsia="Times New Roman" w:cs="Times New Roman"/>
          <w:szCs w:val="24"/>
        </w:rPr>
        <w:t xml:space="preserve"> που την ψηφίσατε</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δίνει πακτωλό</w:t>
      </w:r>
      <w:r w:rsidRPr="00363B30">
        <w:rPr>
          <w:rFonts w:eastAsia="Times New Roman" w:cs="Times New Roman"/>
          <w:szCs w:val="24"/>
        </w:rPr>
        <w:t xml:space="preserve"> χρημάτων στους φαρμακοβιομήχανους και</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β</w:t>
      </w:r>
      <w:r w:rsidRPr="00363B30">
        <w:rPr>
          <w:rFonts w:eastAsia="Times New Roman" w:cs="Times New Roman"/>
          <w:szCs w:val="24"/>
        </w:rPr>
        <w:t>εβαίως</w:t>
      </w:r>
      <w:r>
        <w:rPr>
          <w:rFonts w:eastAsia="Times New Roman" w:cs="Times New Roman"/>
          <w:szCs w:val="24"/>
        </w:rPr>
        <w:t>,</w:t>
      </w:r>
      <w:r w:rsidRPr="00363B30">
        <w:rPr>
          <w:rFonts w:eastAsia="Times New Roman" w:cs="Times New Roman"/>
          <w:szCs w:val="24"/>
        </w:rPr>
        <w:t xml:space="preserve"> ακριβαίνει το φάρμακο στη λαϊκή κατανάλωση</w:t>
      </w:r>
      <w:r>
        <w:rPr>
          <w:rFonts w:eastAsia="Times New Roman" w:cs="Times New Roman"/>
          <w:szCs w:val="24"/>
        </w:rPr>
        <w:t>.</w:t>
      </w:r>
      <w:r>
        <w:rPr>
          <w:rFonts w:eastAsia="Times New Roman" w:cs="Times New Roman"/>
          <w:szCs w:val="24"/>
        </w:rPr>
        <w:t xml:space="preserve"> </w:t>
      </w:r>
      <w:r w:rsidRPr="00363B30">
        <w:rPr>
          <w:rFonts w:eastAsia="Times New Roman" w:cs="Times New Roman"/>
          <w:szCs w:val="24"/>
        </w:rPr>
        <w:t>Κατά τα άλλα κάνετε τους τιμητές για το σκάνδαλο στ</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097FB7">
        <w:rPr>
          <w:rFonts w:eastAsia="Times New Roman" w:cs="Times New Roman"/>
          <w:szCs w:val="24"/>
        </w:rPr>
        <w:t xml:space="preserve">. </w:t>
      </w:r>
      <w:r>
        <w:rPr>
          <w:rFonts w:eastAsia="Times New Roman" w:cs="Times New Roman"/>
          <w:szCs w:val="24"/>
        </w:rPr>
        <w:t xml:space="preserve">Κοροϊδεύετε σε πολλά επίπεδα. </w:t>
      </w:r>
    </w:p>
    <w:p w14:paraId="6A627E9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Όμως, και με το παρόν νο</w:t>
      </w:r>
      <w:r>
        <w:rPr>
          <w:rFonts w:eastAsia="Times New Roman" w:cs="Times New Roman"/>
          <w:szCs w:val="24"/>
        </w:rPr>
        <w:t>μοσ</w:t>
      </w:r>
      <w:r w:rsidRPr="00363B30">
        <w:rPr>
          <w:rFonts w:eastAsia="Times New Roman" w:cs="Times New Roman"/>
          <w:szCs w:val="24"/>
        </w:rPr>
        <w:t>χέδιο δίνετ</w:t>
      </w:r>
      <w:r>
        <w:rPr>
          <w:rFonts w:eastAsia="Times New Roman" w:cs="Times New Roman"/>
          <w:szCs w:val="24"/>
        </w:rPr>
        <w:t xml:space="preserve">ε </w:t>
      </w:r>
      <w:r w:rsidRPr="00363B30">
        <w:rPr>
          <w:rFonts w:eastAsia="Times New Roman" w:cs="Times New Roman"/>
          <w:szCs w:val="24"/>
        </w:rPr>
        <w:t xml:space="preserve">φιλέτα της </w:t>
      </w:r>
      <w:r>
        <w:rPr>
          <w:rFonts w:eastAsia="Times New Roman" w:cs="Times New Roman"/>
          <w:szCs w:val="24"/>
        </w:rPr>
        <w:t>Δ</w:t>
      </w:r>
      <w:r w:rsidRPr="00363B30">
        <w:rPr>
          <w:rFonts w:eastAsia="Times New Roman" w:cs="Times New Roman"/>
          <w:szCs w:val="24"/>
        </w:rPr>
        <w:t xml:space="preserve">ημόσιας </w:t>
      </w:r>
      <w:r>
        <w:rPr>
          <w:rFonts w:eastAsia="Times New Roman" w:cs="Times New Roman"/>
          <w:szCs w:val="24"/>
        </w:rPr>
        <w:t>Ε</w:t>
      </w:r>
      <w:r w:rsidRPr="00363B30">
        <w:rPr>
          <w:rFonts w:eastAsia="Times New Roman" w:cs="Times New Roman"/>
          <w:szCs w:val="24"/>
        </w:rPr>
        <w:t xml:space="preserve">πιχείρησης </w:t>
      </w:r>
      <w:r>
        <w:rPr>
          <w:rFonts w:eastAsia="Times New Roman" w:cs="Times New Roman"/>
          <w:szCs w:val="24"/>
        </w:rPr>
        <w:t>Α</w:t>
      </w:r>
      <w:r w:rsidRPr="00363B30">
        <w:rPr>
          <w:rFonts w:eastAsia="Times New Roman" w:cs="Times New Roman"/>
          <w:szCs w:val="24"/>
        </w:rPr>
        <w:t>ερίου</w:t>
      </w:r>
      <w:r>
        <w:rPr>
          <w:rFonts w:eastAsia="Times New Roman" w:cs="Times New Roman"/>
          <w:szCs w:val="24"/>
        </w:rPr>
        <w:t>, αλλά και τ</w:t>
      </w:r>
      <w:r w:rsidRPr="00363B30">
        <w:rPr>
          <w:rFonts w:eastAsia="Times New Roman" w:cs="Times New Roman"/>
          <w:szCs w:val="24"/>
        </w:rPr>
        <w:t>ων γεωθερμικών πεδίων</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αφού</w:t>
      </w:r>
      <w:r w:rsidRPr="00363B30">
        <w:rPr>
          <w:rFonts w:eastAsia="Times New Roman" w:cs="Times New Roman"/>
          <w:szCs w:val="24"/>
        </w:rPr>
        <w:t xml:space="preserve"> απελευθερώνει έναν ακόμα πολύτιμο ενεργειακό </w:t>
      </w:r>
      <w:r>
        <w:rPr>
          <w:rFonts w:eastAsia="Times New Roman" w:cs="Times New Roman"/>
          <w:szCs w:val="24"/>
        </w:rPr>
        <w:t>π</w:t>
      </w:r>
      <w:r w:rsidRPr="00363B30">
        <w:rPr>
          <w:rFonts w:eastAsia="Times New Roman" w:cs="Times New Roman"/>
          <w:szCs w:val="24"/>
        </w:rPr>
        <w:t>όρο</w:t>
      </w:r>
      <w:r>
        <w:rPr>
          <w:rFonts w:eastAsia="Times New Roman" w:cs="Times New Roman"/>
          <w:szCs w:val="24"/>
        </w:rPr>
        <w:t>. Ό</w:t>
      </w:r>
      <w:r w:rsidRPr="00363B30">
        <w:rPr>
          <w:rFonts w:eastAsia="Times New Roman" w:cs="Times New Roman"/>
          <w:szCs w:val="24"/>
        </w:rPr>
        <w:t xml:space="preserve">λος ο πλούτος βορά στα σαγόνια των επιχειρηματικών ομίλων για την κερδοφορία </w:t>
      </w:r>
      <w:r>
        <w:rPr>
          <w:rFonts w:eastAsia="Times New Roman" w:cs="Times New Roman"/>
          <w:szCs w:val="24"/>
        </w:rPr>
        <w:t>τους.</w:t>
      </w:r>
    </w:p>
    <w:p w14:paraId="6A627E9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w:t>
      </w:r>
      <w:r w:rsidRPr="00363B30">
        <w:rPr>
          <w:rFonts w:eastAsia="Times New Roman" w:cs="Times New Roman"/>
          <w:szCs w:val="24"/>
        </w:rPr>
        <w:t xml:space="preserve">αυτόχρονα </w:t>
      </w:r>
      <w:r>
        <w:rPr>
          <w:rFonts w:eastAsia="Times New Roman" w:cs="Times New Roman"/>
          <w:szCs w:val="24"/>
        </w:rPr>
        <w:t xml:space="preserve">ό,τι </w:t>
      </w:r>
      <w:r w:rsidRPr="00363B30">
        <w:rPr>
          <w:rFonts w:eastAsia="Times New Roman" w:cs="Times New Roman"/>
          <w:szCs w:val="24"/>
        </w:rPr>
        <w:t>εμποδίζει τ</w:t>
      </w:r>
      <w:r w:rsidRPr="00363B30">
        <w:rPr>
          <w:rFonts w:eastAsia="Times New Roman" w:cs="Times New Roman"/>
          <w:szCs w:val="24"/>
        </w:rPr>
        <w:t>ις ιδιωτικοποιήσεις το διαλύετε</w:t>
      </w:r>
      <w:r>
        <w:rPr>
          <w:rFonts w:eastAsia="Times New Roman" w:cs="Times New Roman"/>
          <w:szCs w:val="24"/>
        </w:rPr>
        <w:t>, όπως κάνετε με το Ινστιτούτο Γεωλογικών</w:t>
      </w:r>
      <w:r w:rsidRPr="00363B30">
        <w:rPr>
          <w:rFonts w:eastAsia="Times New Roman" w:cs="Times New Roman"/>
          <w:szCs w:val="24"/>
        </w:rPr>
        <w:t xml:space="preserve"> </w:t>
      </w:r>
      <w:r>
        <w:rPr>
          <w:rFonts w:eastAsia="Times New Roman" w:cs="Times New Roman"/>
          <w:szCs w:val="24"/>
        </w:rPr>
        <w:t>Μ</w:t>
      </w:r>
      <w:r w:rsidRPr="00363B30">
        <w:rPr>
          <w:rFonts w:eastAsia="Times New Roman" w:cs="Times New Roman"/>
          <w:szCs w:val="24"/>
        </w:rPr>
        <w:t xml:space="preserve">εταλλευτικών </w:t>
      </w:r>
      <w:r>
        <w:rPr>
          <w:rFonts w:eastAsia="Times New Roman" w:cs="Times New Roman"/>
          <w:szCs w:val="24"/>
        </w:rPr>
        <w:lastRenderedPageBreak/>
        <w:t>Ε</w:t>
      </w:r>
      <w:r w:rsidRPr="00363B30">
        <w:rPr>
          <w:rFonts w:eastAsia="Times New Roman" w:cs="Times New Roman"/>
          <w:szCs w:val="24"/>
        </w:rPr>
        <w:t>ρευνών</w:t>
      </w:r>
      <w:r>
        <w:rPr>
          <w:rFonts w:eastAsia="Times New Roman" w:cs="Times New Roman"/>
          <w:szCs w:val="24"/>
        </w:rPr>
        <w:t>.</w:t>
      </w:r>
      <w:r w:rsidRPr="00363B30">
        <w:rPr>
          <w:rFonts w:eastAsia="Times New Roman" w:cs="Times New Roman"/>
          <w:szCs w:val="24"/>
        </w:rPr>
        <w:t xml:space="preserve"> Έτσι είναι </w:t>
      </w:r>
      <w:r>
        <w:rPr>
          <w:rFonts w:eastAsia="Times New Roman" w:cs="Times New Roman"/>
          <w:szCs w:val="24"/>
        </w:rPr>
        <w:t xml:space="preserve">η </w:t>
      </w:r>
      <w:proofErr w:type="spellStart"/>
      <w:r>
        <w:rPr>
          <w:rFonts w:eastAsia="Times New Roman" w:cs="Times New Roman"/>
          <w:szCs w:val="24"/>
        </w:rPr>
        <w:t>μετα</w:t>
      </w:r>
      <w:r w:rsidRPr="00363B30">
        <w:rPr>
          <w:rFonts w:eastAsia="Times New Roman" w:cs="Times New Roman"/>
          <w:szCs w:val="24"/>
        </w:rPr>
        <w:t>μνημονιακή</w:t>
      </w:r>
      <w:proofErr w:type="spellEnd"/>
      <w:r w:rsidRPr="00363B30">
        <w:rPr>
          <w:rFonts w:eastAsia="Times New Roman" w:cs="Times New Roman"/>
          <w:szCs w:val="24"/>
        </w:rPr>
        <w:t xml:space="preserve"> εποχή</w:t>
      </w:r>
      <w:r>
        <w:rPr>
          <w:rFonts w:eastAsia="Times New Roman" w:cs="Times New Roman"/>
          <w:szCs w:val="24"/>
        </w:rPr>
        <w:t>. Έχει</w:t>
      </w:r>
      <w:r w:rsidRPr="00363B30">
        <w:rPr>
          <w:rFonts w:eastAsia="Times New Roman" w:cs="Times New Roman"/>
          <w:szCs w:val="24"/>
        </w:rPr>
        <w:t xml:space="preserve"> μπαράζ ιδιωτικοποιήσεων </w:t>
      </w:r>
      <w:r>
        <w:rPr>
          <w:rFonts w:eastAsia="Times New Roman" w:cs="Times New Roman"/>
          <w:szCs w:val="24"/>
        </w:rPr>
        <w:t>για τις οποίες</w:t>
      </w:r>
      <w:r w:rsidRPr="00363B30">
        <w:rPr>
          <w:rFonts w:eastAsia="Times New Roman" w:cs="Times New Roman"/>
          <w:szCs w:val="24"/>
        </w:rPr>
        <w:t xml:space="preserve"> </w:t>
      </w:r>
      <w:r>
        <w:rPr>
          <w:rFonts w:eastAsia="Times New Roman" w:cs="Times New Roman"/>
          <w:szCs w:val="24"/>
        </w:rPr>
        <w:t xml:space="preserve">βέβαια </w:t>
      </w:r>
      <w:r w:rsidRPr="00363B30">
        <w:rPr>
          <w:rFonts w:eastAsia="Times New Roman" w:cs="Times New Roman"/>
          <w:szCs w:val="24"/>
        </w:rPr>
        <w:t xml:space="preserve">συμφωνούν </w:t>
      </w:r>
      <w:r>
        <w:rPr>
          <w:rFonts w:eastAsia="Times New Roman" w:cs="Times New Roman"/>
          <w:szCs w:val="24"/>
        </w:rPr>
        <w:t xml:space="preserve">Νέα </w:t>
      </w:r>
      <w:r w:rsidRPr="00363B30">
        <w:rPr>
          <w:rFonts w:eastAsia="Times New Roman" w:cs="Times New Roman"/>
          <w:szCs w:val="24"/>
        </w:rPr>
        <w:t>Δημοκρατία και ΠΑΣΟΚ</w:t>
      </w:r>
      <w:r>
        <w:rPr>
          <w:rFonts w:eastAsia="Times New Roman" w:cs="Times New Roman"/>
          <w:szCs w:val="24"/>
        </w:rPr>
        <w:t xml:space="preserve">. Τις </w:t>
      </w:r>
      <w:r w:rsidRPr="00363B30">
        <w:rPr>
          <w:rFonts w:eastAsia="Times New Roman" w:cs="Times New Roman"/>
          <w:szCs w:val="24"/>
        </w:rPr>
        <w:t>είχαν και στα δικά τους μνημόνια</w:t>
      </w:r>
      <w:r>
        <w:rPr>
          <w:rFonts w:eastAsia="Times New Roman" w:cs="Times New Roman"/>
          <w:szCs w:val="24"/>
        </w:rPr>
        <w:t>,</w:t>
      </w:r>
      <w:r w:rsidRPr="00363B30">
        <w:rPr>
          <w:rFonts w:eastAsia="Times New Roman" w:cs="Times New Roman"/>
          <w:szCs w:val="24"/>
        </w:rPr>
        <w:t xml:space="preserve"> </w:t>
      </w:r>
      <w:r w:rsidRPr="00363B30">
        <w:rPr>
          <w:rFonts w:eastAsia="Times New Roman" w:cs="Times New Roman"/>
          <w:szCs w:val="24"/>
        </w:rPr>
        <w:t>ανεξάρτητα αν καταψηφίζουν από αντιπολιτευόμενο λαϊκισμό</w:t>
      </w:r>
      <w:r>
        <w:rPr>
          <w:rFonts w:eastAsia="Times New Roman" w:cs="Times New Roman"/>
          <w:szCs w:val="24"/>
        </w:rPr>
        <w:t>.</w:t>
      </w:r>
    </w:p>
    <w:p w14:paraId="6A627E9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Υ</w:t>
      </w:r>
      <w:r w:rsidRPr="00363B30">
        <w:rPr>
          <w:rFonts w:eastAsia="Times New Roman" w:cs="Times New Roman"/>
          <w:szCs w:val="24"/>
        </w:rPr>
        <w:t xml:space="preserve">πάρχουν </w:t>
      </w:r>
      <w:r>
        <w:rPr>
          <w:rFonts w:eastAsia="Times New Roman" w:cs="Times New Roman"/>
          <w:szCs w:val="24"/>
        </w:rPr>
        <w:t>β</w:t>
      </w:r>
      <w:r w:rsidRPr="00363B30">
        <w:rPr>
          <w:rFonts w:eastAsia="Times New Roman" w:cs="Times New Roman"/>
          <w:szCs w:val="24"/>
        </w:rPr>
        <w:t xml:space="preserve">εβαίως μπροστά μας και οι κατασχέσεις και </w:t>
      </w:r>
      <w:r>
        <w:rPr>
          <w:rFonts w:eastAsia="Times New Roman" w:cs="Times New Roman"/>
          <w:szCs w:val="24"/>
        </w:rPr>
        <w:t xml:space="preserve">οι </w:t>
      </w:r>
      <w:r w:rsidRPr="00363B30">
        <w:rPr>
          <w:rFonts w:eastAsia="Times New Roman" w:cs="Times New Roman"/>
          <w:szCs w:val="24"/>
        </w:rPr>
        <w:t>πλειστηριασμοί που θα επιταχυνθούν με το νομοθέτημα για τα κόκκινα δάνεια</w:t>
      </w:r>
      <w:r>
        <w:rPr>
          <w:rFonts w:eastAsia="Times New Roman" w:cs="Times New Roman"/>
          <w:szCs w:val="24"/>
        </w:rPr>
        <w:t>.</w:t>
      </w:r>
    </w:p>
    <w:p w14:paraId="6A627E93" w14:textId="77777777" w:rsidR="00CD4C30" w:rsidRDefault="00DA53E9">
      <w:pPr>
        <w:spacing w:line="600" w:lineRule="auto"/>
        <w:ind w:firstLine="720"/>
        <w:jc w:val="both"/>
        <w:rPr>
          <w:rFonts w:eastAsia="Times New Roman" w:cs="Times New Roman"/>
          <w:szCs w:val="24"/>
        </w:rPr>
      </w:pPr>
      <w:r w:rsidRPr="00363B30">
        <w:rPr>
          <w:rFonts w:eastAsia="Times New Roman" w:cs="Times New Roman"/>
          <w:szCs w:val="24"/>
        </w:rPr>
        <w:t>Ωστόσο</w:t>
      </w:r>
      <w:r>
        <w:rPr>
          <w:rFonts w:eastAsia="Times New Roman" w:cs="Times New Roman"/>
          <w:szCs w:val="24"/>
        </w:rPr>
        <w:t>,</w:t>
      </w:r>
      <w:r w:rsidRPr="00363B30">
        <w:rPr>
          <w:rFonts w:eastAsia="Times New Roman" w:cs="Times New Roman"/>
          <w:szCs w:val="24"/>
        </w:rPr>
        <w:t xml:space="preserve"> αυτό που περιέχει το παρόν νομοσχέδιο είναι </w:t>
      </w:r>
      <w:r>
        <w:rPr>
          <w:rFonts w:eastAsia="Times New Roman" w:cs="Times New Roman"/>
          <w:szCs w:val="24"/>
        </w:rPr>
        <w:t xml:space="preserve">τα </w:t>
      </w:r>
      <w:proofErr w:type="spellStart"/>
      <w:r>
        <w:rPr>
          <w:rFonts w:eastAsia="Times New Roman" w:cs="Times New Roman"/>
          <w:szCs w:val="24"/>
        </w:rPr>
        <w:t>προαπαιτούμενα</w:t>
      </w:r>
      <w:proofErr w:type="spellEnd"/>
      <w:r>
        <w:rPr>
          <w:rFonts w:eastAsia="Times New Roman" w:cs="Times New Roman"/>
          <w:szCs w:val="24"/>
        </w:rPr>
        <w:t xml:space="preserve"> </w:t>
      </w:r>
      <w:r w:rsidRPr="00363B30">
        <w:rPr>
          <w:rFonts w:eastAsia="Times New Roman" w:cs="Times New Roman"/>
          <w:szCs w:val="24"/>
        </w:rPr>
        <w:t>της δεύτερης αξιολόγησης και αφορά και την τροπολογία</w:t>
      </w:r>
      <w:r>
        <w:rPr>
          <w:rFonts w:eastAsia="Times New Roman" w:cs="Times New Roman"/>
          <w:szCs w:val="24"/>
        </w:rPr>
        <w:t>.</w:t>
      </w:r>
      <w:r w:rsidRPr="00363B30">
        <w:rPr>
          <w:rFonts w:eastAsia="Times New Roman" w:cs="Times New Roman"/>
          <w:szCs w:val="24"/>
        </w:rPr>
        <w:t xml:space="preserve"> Γι</w:t>
      </w:r>
      <w:r>
        <w:rPr>
          <w:rFonts w:eastAsia="Times New Roman" w:cs="Times New Roman"/>
          <w:szCs w:val="24"/>
        </w:rPr>
        <w:t xml:space="preserve">’ </w:t>
      </w:r>
      <w:r w:rsidRPr="00363B30">
        <w:rPr>
          <w:rFonts w:eastAsia="Times New Roman" w:cs="Times New Roman"/>
          <w:szCs w:val="24"/>
        </w:rPr>
        <w:t>αυτό στη γεωθερμία επανακαθορίζεται το νομικό πλαίσιο έρευνας και εκμετάλλευσης των γεωθερμικών πεδίων στην Ελλάδα</w:t>
      </w:r>
      <w:r>
        <w:rPr>
          <w:rFonts w:eastAsia="Times New Roman" w:cs="Times New Roman"/>
          <w:szCs w:val="24"/>
        </w:rPr>
        <w:t>. Ο</w:t>
      </w:r>
      <w:r w:rsidRPr="00363B30">
        <w:rPr>
          <w:rFonts w:eastAsia="Times New Roman" w:cs="Times New Roman"/>
          <w:szCs w:val="24"/>
        </w:rPr>
        <w:t>ι αλλαγές σας ξεδιπλώνουν και ε</w:t>
      </w:r>
      <w:r>
        <w:rPr>
          <w:rFonts w:eastAsia="Times New Roman" w:cs="Times New Roman"/>
          <w:szCs w:val="24"/>
        </w:rPr>
        <w:t xml:space="preserve">πιταχύνουν την απελευθέρωση, </w:t>
      </w:r>
      <w:r w:rsidRPr="00363B30">
        <w:rPr>
          <w:rFonts w:eastAsia="Times New Roman" w:cs="Times New Roman"/>
          <w:szCs w:val="24"/>
        </w:rPr>
        <w:t>εμπορ</w:t>
      </w:r>
      <w:r w:rsidRPr="00363B30">
        <w:rPr>
          <w:rFonts w:eastAsia="Times New Roman" w:cs="Times New Roman"/>
          <w:szCs w:val="24"/>
        </w:rPr>
        <w:t xml:space="preserve">ευματοποίηση των </w:t>
      </w:r>
      <w:r>
        <w:rPr>
          <w:rFonts w:eastAsia="Times New Roman" w:cs="Times New Roman"/>
          <w:szCs w:val="24"/>
        </w:rPr>
        <w:t>γεωθερμικών πεδίων.</w:t>
      </w:r>
      <w:r w:rsidRPr="00363B30">
        <w:rPr>
          <w:rFonts w:eastAsia="Times New Roman" w:cs="Times New Roman"/>
          <w:szCs w:val="24"/>
        </w:rPr>
        <w:t xml:space="preserve"> Μάλιστα με σαφήνεια </w:t>
      </w:r>
      <w:r>
        <w:rPr>
          <w:rFonts w:eastAsia="Times New Roman" w:cs="Times New Roman"/>
          <w:szCs w:val="24"/>
        </w:rPr>
        <w:t>αναφέρεστε</w:t>
      </w:r>
      <w:r w:rsidRPr="00363B30">
        <w:rPr>
          <w:rFonts w:eastAsia="Times New Roman" w:cs="Times New Roman"/>
          <w:szCs w:val="24"/>
        </w:rPr>
        <w:t xml:space="preserve"> στο</w:t>
      </w:r>
      <w:r>
        <w:rPr>
          <w:rFonts w:eastAsia="Times New Roman" w:cs="Times New Roman"/>
          <w:szCs w:val="24"/>
        </w:rPr>
        <w:t>ν</w:t>
      </w:r>
      <w:r w:rsidRPr="00363B30">
        <w:rPr>
          <w:rFonts w:eastAsia="Times New Roman" w:cs="Times New Roman"/>
          <w:szCs w:val="24"/>
        </w:rPr>
        <w:t xml:space="preserve"> στόχο προώθησης</w:t>
      </w:r>
      <w:r>
        <w:rPr>
          <w:rFonts w:eastAsia="Times New Roman" w:cs="Times New Roman"/>
          <w:szCs w:val="24"/>
        </w:rPr>
        <w:t>,</w:t>
      </w:r>
      <w:r w:rsidRPr="00363B30">
        <w:rPr>
          <w:rFonts w:eastAsia="Times New Roman" w:cs="Times New Roman"/>
          <w:szCs w:val="24"/>
        </w:rPr>
        <w:t xml:space="preserve"> απελευθέρωσης της γεωθερμίας</w:t>
      </w:r>
      <w:r>
        <w:rPr>
          <w:rFonts w:eastAsia="Times New Roman" w:cs="Times New Roman"/>
          <w:szCs w:val="24"/>
        </w:rPr>
        <w:t>. Μ</w:t>
      </w:r>
      <w:r w:rsidRPr="00363B30">
        <w:rPr>
          <w:rFonts w:eastAsia="Times New Roman" w:cs="Times New Roman"/>
          <w:szCs w:val="24"/>
        </w:rPr>
        <w:t xml:space="preserve">ε ακρίβεια περιγράφεται ο τρόπος και </w:t>
      </w:r>
      <w:r>
        <w:rPr>
          <w:rFonts w:eastAsia="Times New Roman" w:cs="Times New Roman"/>
          <w:szCs w:val="24"/>
        </w:rPr>
        <w:t xml:space="preserve">η </w:t>
      </w:r>
      <w:r w:rsidRPr="00363B30">
        <w:rPr>
          <w:rFonts w:eastAsia="Times New Roman" w:cs="Times New Roman"/>
          <w:szCs w:val="24"/>
        </w:rPr>
        <w:t>μεθοδολογία μίσθωσης των γεωθερμικών πεδίων</w:t>
      </w:r>
      <w:r>
        <w:rPr>
          <w:rFonts w:eastAsia="Times New Roman" w:cs="Times New Roman"/>
          <w:szCs w:val="24"/>
        </w:rPr>
        <w:t>. Ε</w:t>
      </w:r>
      <w:r w:rsidRPr="00363B30">
        <w:rPr>
          <w:rFonts w:eastAsia="Times New Roman" w:cs="Times New Roman"/>
          <w:szCs w:val="24"/>
        </w:rPr>
        <w:t xml:space="preserve">ίναι </w:t>
      </w:r>
      <w:r>
        <w:rPr>
          <w:rFonts w:eastAsia="Times New Roman" w:cs="Times New Roman"/>
          <w:szCs w:val="24"/>
        </w:rPr>
        <w:t xml:space="preserve">η </w:t>
      </w:r>
      <w:r w:rsidRPr="00363B30">
        <w:rPr>
          <w:rFonts w:eastAsia="Times New Roman" w:cs="Times New Roman"/>
          <w:szCs w:val="24"/>
        </w:rPr>
        <w:t>ίδια μεθοδολογία με τα κοιτάσματα υδρογοναν</w:t>
      </w:r>
      <w:r w:rsidRPr="00363B30">
        <w:rPr>
          <w:rFonts w:eastAsia="Times New Roman" w:cs="Times New Roman"/>
          <w:szCs w:val="24"/>
        </w:rPr>
        <w:t>θράκων</w:t>
      </w:r>
      <w:r>
        <w:rPr>
          <w:rFonts w:eastAsia="Times New Roman" w:cs="Times New Roman"/>
          <w:szCs w:val="24"/>
        </w:rPr>
        <w:t>,</w:t>
      </w:r>
      <w:r w:rsidRPr="00363B30">
        <w:rPr>
          <w:rFonts w:eastAsia="Times New Roman" w:cs="Times New Roman"/>
          <w:szCs w:val="24"/>
        </w:rPr>
        <w:t xml:space="preserve"> δηλαδή και στη γεωθερμία έχουμε τη μέθοδο της παράλληλης ανα</w:t>
      </w:r>
      <w:r w:rsidRPr="00363B30">
        <w:rPr>
          <w:rFonts w:eastAsia="Times New Roman" w:cs="Times New Roman"/>
          <w:szCs w:val="24"/>
        </w:rPr>
        <w:lastRenderedPageBreak/>
        <w:t xml:space="preserve">ζήτησης και </w:t>
      </w:r>
      <w:r>
        <w:rPr>
          <w:rFonts w:eastAsia="Times New Roman" w:cs="Times New Roman"/>
          <w:szCs w:val="24"/>
        </w:rPr>
        <w:t xml:space="preserve">εκμετάλλευσης </w:t>
      </w:r>
      <w:r w:rsidRPr="00363B30">
        <w:rPr>
          <w:rFonts w:eastAsia="Times New Roman" w:cs="Times New Roman"/>
          <w:szCs w:val="24"/>
        </w:rPr>
        <w:t xml:space="preserve">ενός γεωθερμικού πεδίου και το κράτος </w:t>
      </w:r>
      <w:r>
        <w:rPr>
          <w:rFonts w:eastAsia="Times New Roman" w:cs="Times New Roman"/>
          <w:szCs w:val="24"/>
        </w:rPr>
        <w:t xml:space="preserve">θα εκμισθώνει </w:t>
      </w:r>
      <w:r w:rsidRPr="00363B30">
        <w:rPr>
          <w:rFonts w:eastAsia="Times New Roman" w:cs="Times New Roman"/>
          <w:szCs w:val="24"/>
        </w:rPr>
        <w:t>γεωθερμικά πεδία που δεν θα ξέρει ούτε θέλει να μάθει καν</w:t>
      </w:r>
      <w:r>
        <w:rPr>
          <w:rFonts w:eastAsia="Times New Roman" w:cs="Times New Roman"/>
          <w:szCs w:val="24"/>
        </w:rPr>
        <w:t xml:space="preserve"> το δυναμικό τους. </w:t>
      </w:r>
    </w:p>
    <w:p w14:paraId="6A627E9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χώρα</w:t>
      </w:r>
      <w:r w:rsidRPr="00363B30">
        <w:rPr>
          <w:rFonts w:eastAsia="Times New Roman" w:cs="Times New Roman"/>
          <w:szCs w:val="24"/>
        </w:rPr>
        <w:t xml:space="preserve"> διαθέτει αρκετά γεωθερμικά</w:t>
      </w:r>
      <w:r w:rsidRPr="00363B30">
        <w:rPr>
          <w:rFonts w:eastAsia="Times New Roman" w:cs="Times New Roman"/>
          <w:szCs w:val="24"/>
        </w:rPr>
        <w:t xml:space="preserve"> πεδία υψηλής απόδοσης</w:t>
      </w:r>
      <w:r>
        <w:rPr>
          <w:rFonts w:eastAsia="Times New Roman" w:cs="Times New Roman"/>
          <w:szCs w:val="24"/>
        </w:rPr>
        <w:t>.</w:t>
      </w:r>
      <w:r w:rsidRPr="00363B30">
        <w:rPr>
          <w:rFonts w:eastAsia="Times New Roman" w:cs="Times New Roman"/>
          <w:szCs w:val="24"/>
        </w:rPr>
        <w:t xml:space="preserve"> </w:t>
      </w:r>
      <w:r>
        <w:rPr>
          <w:rFonts w:eastAsia="Times New Roman" w:cs="Times New Roman"/>
          <w:szCs w:val="24"/>
        </w:rPr>
        <w:t>Ή</w:t>
      </w:r>
      <w:r w:rsidRPr="00363B30">
        <w:rPr>
          <w:rFonts w:eastAsia="Times New Roman" w:cs="Times New Roman"/>
          <w:szCs w:val="24"/>
        </w:rPr>
        <w:t xml:space="preserve">δη υπάρχουν αρκετές αναφορές για σειρά διερευνητικών επαφών μεταξύ επιχειρηματικών ομίλων και εκπροσώπων τοπικών αρχών στη </w:t>
      </w:r>
      <w:r>
        <w:rPr>
          <w:rFonts w:eastAsia="Times New Roman" w:cs="Times New Roman"/>
          <w:szCs w:val="24"/>
        </w:rPr>
        <w:t>β</w:t>
      </w:r>
      <w:r w:rsidRPr="00363B30">
        <w:rPr>
          <w:rFonts w:eastAsia="Times New Roman" w:cs="Times New Roman"/>
          <w:szCs w:val="24"/>
        </w:rPr>
        <w:t>όρεια Ελλάδα</w:t>
      </w:r>
      <w:r>
        <w:rPr>
          <w:rFonts w:eastAsia="Times New Roman" w:cs="Times New Roman"/>
          <w:szCs w:val="24"/>
        </w:rPr>
        <w:t>,</w:t>
      </w:r>
      <w:r w:rsidRPr="00363B30">
        <w:rPr>
          <w:rFonts w:eastAsia="Times New Roman" w:cs="Times New Roman"/>
          <w:szCs w:val="24"/>
        </w:rPr>
        <w:t xml:space="preserve"> αλλά και σε νησιά του Αιγαίου για την επίσπευση των επενδυτικών σχεδιασμών</w:t>
      </w:r>
      <w:r>
        <w:rPr>
          <w:rFonts w:eastAsia="Times New Roman" w:cs="Times New Roman"/>
          <w:szCs w:val="24"/>
        </w:rPr>
        <w:t>. Προβλέπεται</w:t>
      </w:r>
      <w:r w:rsidRPr="00363B30">
        <w:rPr>
          <w:rFonts w:eastAsia="Times New Roman" w:cs="Times New Roman"/>
          <w:szCs w:val="24"/>
        </w:rPr>
        <w:t xml:space="preserve"> </w:t>
      </w:r>
      <w:r>
        <w:rPr>
          <w:rFonts w:eastAsia="Times New Roman" w:cs="Times New Roman"/>
          <w:szCs w:val="24"/>
        </w:rPr>
        <w:t>το</w:t>
      </w:r>
      <w:r w:rsidRPr="00363B30">
        <w:rPr>
          <w:rFonts w:eastAsia="Times New Roman" w:cs="Times New Roman"/>
          <w:szCs w:val="24"/>
        </w:rPr>
        <w:t xml:space="preserve"> 10</w:t>
      </w:r>
      <w:r w:rsidRPr="00363B30">
        <w:rPr>
          <w:rFonts w:eastAsia="Times New Roman" w:cs="Times New Roman"/>
          <w:szCs w:val="24"/>
        </w:rPr>
        <w:t xml:space="preserve">% των ετήσιων μισθωμάτων των εταιρειών που θα προβούν σε τέτοιες επενδύσεις να καταβάλλεται στους δήμους σαν ανταποδοτικό </w:t>
      </w:r>
      <w:r>
        <w:rPr>
          <w:rFonts w:eastAsia="Times New Roman" w:cs="Times New Roman"/>
          <w:szCs w:val="24"/>
        </w:rPr>
        <w:t xml:space="preserve">όφελος, </w:t>
      </w:r>
      <w:r w:rsidRPr="00363B30">
        <w:rPr>
          <w:rFonts w:eastAsia="Times New Roman" w:cs="Times New Roman"/>
          <w:szCs w:val="24"/>
        </w:rPr>
        <w:t>προφανώς για να μην υπάρχουν αντιδράσεις</w:t>
      </w:r>
      <w:r>
        <w:rPr>
          <w:rFonts w:eastAsia="Times New Roman" w:cs="Times New Roman"/>
          <w:szCs w:val="24"/>
        </w:rPr>
        <w:t>.</w:t>
      </w:r>
    </w:p>
    <w:p w14:paraId="6A627E9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Το </w:t>
      </w:r>
      <w:r w:rsidRPr="00363B30">
        <w:rPr>
          <w:rFonts w:eastAsia="Times New Roman" w:cs="Times New Roman"/>
          <w:szCs w:val="24"/>
        </w:rPr>
        <w:t>σύνολο των εργαζομένων</w:t>
      </w:r>
      <w:r>
        <w:rPr>
          <w:rFonts w:eastAsia="Times New Roman" w:cs="Times New Roman"/>
          <w:szCs w:val="24"/>
        </w:rPr>
        <w:t>,</w:t>
      </w:r>
      <w:r w:rsidRPr="00363B30">
        <w:rPr>
          <w:rFonts w:eastAsia="Times New Roman" w:cs="Times New Roman"/>
          <w:szCs w:val="24"/>
        </w:rPr>
        <w:t xml:space="preserve"> ειδικά στην ενέργεια</w:t>
      </w:r>
      <w:r>
        <w:rPr>
          <w:rFonts w:eastAsia="Times New Roman" w:cs="Times New Roman"/>
          <w:szCs w:val="24"/>
        </w:rPr>
        <w:t>,</w:t>
      </w:r>
      <w:r w:rsidRPr="00363B30">
        <w:rPr>
          <w:rFonts w:eastAsia="Times New Roman" w:cs="Times New Roman"/>
          <w:szCs w:val="24"/>
        </w:rPr>
        <w:t xml:space="preserve"> αλλά και των κατοίκων </w:t>
      </w:r>
      <w:r>
        <w:rPr>
          <w:rFonts w:eastAsia="Times New Roman" w:cs="Times New Roman"/>
          <w:szCs w:val="24"/>
        </w:rPr>
        <w:t>ό</w:t>
      </w:r>
      <w:r w:rsidRPr="00363B30">
        <w:rPr>
          <w:rFonts w:eastAsia="Times New Roman" w:cs="Times New Roman"/>
          <w:szCs w:val="24"/>
        </w:rPr>
        <w:t>που έγιναν σ</w:t>
      </w:r>
      <w:r w:rsidRPr="00363B30">
        <w:rPr>
          <w:rFonts w:eastAsia="Times New Roman" w:cs="Times New Roman"/>
          <w:szCs w:val="24"/>
        </w:rPr>
        <w:t xml:space="preserve">το παρελθόν </w:t>
      </w:r>
      <w:r>
        <w:rPr>
          <w:rFonts w:eastAsia="Times New Roman" w:cs="Times New Roman"/>
          <w:szCs w:val="24"/>
        </w:rPr>
        <w:t xml:space="preserve">τέτοιες επενδύσεις γνωρίζουν πάρα πολύ καλά </w:t>
      </w:r>
      <w:r w:rsidRPr="00363B30">
        <w:rPr>
          <w:rFonts w:eastAsia="Times New Roman" w:cs="Times New Roman"/>
          <w:szCs w:val="24"/>
        </w:rPr>
        <w:t xml:space="preserve">ότι </w:t>
      </w:r>
      <w:r>
        <w:rPr>
          <w:rFonts w:eastAsia="Times New Roman" w:cs="Times New Roman"/>
          <w:szCs w:val="24"/>
        </w:rPr>
        <w:t xml:space="preserve">οι </w:t>
      </w:r>
      <w:r w:rsidRPr="00363B30">
        <w:rPr>
          <w:rFonts w:eastAsia="Times New Roman" w:cs="Times New Roman"/>
          <w:szCs w:val="24"/>
        </w:rPr>
        <w:t>υποσχέσεις αυτές διαψεύστηκαν</w:t>
      </w:r>
      <w:r>
        <w:rPr>
          <w:rFonts w:eastAsia="Times New Roman" w:cs="Times New Roman"/>
          <w:szCs w:val="24"/>
        </w:rPr>
        <w:t>. Η</w:t>
      </w:r>
      <w:r w:rsidRPr="00363B30">
        <w:rPr>
          <w:rFonts w:eastAsia="Times New Roman" w:cs="Times New Roman"/>
          <w:szCs w:val="24"/>
        </w:rPr>
        <w:t xml:space="preserve"> ενέργεια πανάκριβη</w:t>
      </w:r>
      <w:r>
        <w:rPr>
          <w:rFonts w:eastAsia="Times New Roman" w:cs="Times New Roman"/>
          <w:szCs w:val="24"/>
        </w:rPr>
        <w:t>,</w:t>
      </w:r>
      <w:r w:rsidRPr="00363B30">
        <w:rPr>
          <w:rFonts w:eastAsia="Times New Roman" w:cs="Times New Roman"/>
          <w:szCs w:val="24"/>
        </w:rPr>
        <w:t xml:space="preserve"> οι θέσεις εργασίας λίγες και κακοπληρωμένες</w:t>
      </w:r>
      <w:r>
        <w:rPr>
          <w:rFonts w:eastAsia="Times New Roman" w:cs="Times New Roman"/>
          <w:szCs w:val="24"/>
        </w:rPr>
        <w:t>. Η</w:t>
      </w:r>
      <w:r w:rsidRPr="00363B30">
        <w:rPr>
          <w:rFonts w:eastAsia="Times New Roman" w:cs="Times New Roman"/>
          <w:szCs w:val="24"/>
        </w:rPr>
        <w:t xml:space="preserve"> εκμετάλλευση </w:t>
      </w:r>
      <w:r>
        <w:rPr>
          <w:rFonts w:eastAsia="Times New Roman" w:cs="Times New Roman"/>
          <w:szCs w:val="24"/>
        </w:rPr>
        <w:t xml:space="preserve">σε ένταση. Οι επιπτώσεις στο περιβάλλον και στην υγεία μεγάλες. </w:t>
      </w:r>
    </w:p>
    <w:p w14:paraId="6A627E9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Η Κυβέρνηση ΣΥΡ</w:t>
      </w:r>
      <w:r>
        <w:rPr>
          <w:rFonts w:eastAsia="Times New Roman" w:cs="Times New Roman"/>
          <w:szCs w:val="24"/>
        </w:rPr>
        <w:t>ΙΖΑ</w:t>
      </w:r>
      <w:r w:rsidRPr="00363B30">
        <w:rPr>
          <w:rFonts w:eastAsia="Times New Roman" w:cs="Times New Roman"/>
          <w:szCs w:val="24"/>
        </w:rPr>
        <w:t xml:space="preserve"> κινείται στην ίδια γραμμή με όλες τις προηγούμενες αστικές κυβερνήσεις</w:t>
      </w:r>
      <w:r>
        <w:rPr>
          <w:rFonts w:eastAsia="Times New Roman" w:cs="Times New Roman"/>
          <w:szCs w:val="24"/>
        </w:rPr>
        <w:t>: Εκχωρεί ένα</w:t>
      </w:r>
      <w:r w:rsidRPr="00363B30">
        <w:rPr>
          <w:rFonts w:eastAsia="Times New Roman" w:cs="Times New Roman"/>
          <w:szCs w:val="24"/>
        </w:rPr>
        <w:t xml:space="preserve"> πολύτιμο ενεργειακό </w:t>
      </w:r>
      <w:r>
        <w:rPr>
          <w:rFonts w:eastAsia="Times New Roman" w:cs="Times New Roman"/>
          <w:szCs w:val="24"/>
        </w:rPr>
        <w:t>πόρο</w:t>
      </w:r>
      <w:r w:rsidRPr="00363B30">
        <w:rPr>
          <w:rFonts w:eastAsia="Times New Roman" w:cs="Times New Roman"/>
          <w:szCs w:val="24"/>
        </w:rPr>
        <w:t xml:space="preserve"> στο μεγάλο κεφάλαιο</w:t>
      </w:r>
      <w:r>
        <w:rPr>
          <w:rFonts w:eastAsia="Times New Roman" w:cs="Times New Roman"/>
          <w:szCs w:val="24"/>
        </w:rPr>
        <w:t>,</w:t>
      </w:r>
      <w:r w:rsidRPr="00363B30">
        <w:rPr>
          <w:rFonts w:eastAsia="Times New Roman" w:cs="Times New Roman"/>
          <w:szCs w:val="24"/>
        </w:rPr>
        <w:t xml:space="preserve"> με μοναδικό στόχο την κερδοφορία</w:t>
      </w:r>
      <w:r>
        <w:rPr>
          <w:rFonts w:eastAsia="Times New Roman" w:cs="Times New Roman"/>
          <w:szCs w:val="24"/>
        </w:rPr>
        <w:t>.</w:t>
      </w:r>
      <w:r w:rsidRPr="00363B30">
        <w:rPr>
          <w:rFonts w:eastAsia="Times New Roman" w:cs="Times New Roman"/>
          <w:szCs w:val="24"/>
        </w:rPr>
        <w:t xml:space="preserve"> Εξάλλου η διαγωνιστική διαδικασία για</w:t>
      </w:r>
      <w:r>
        <w:rPr>
          <w:rFonts w:eastAsia="Times New Roman" w:cs="Times New Roman"/>
          <w:szCs w:val="24"/>
        </w:rPr>
        <w:t xml:space="preserve"> την επιλογή του ποιο</w:t>
      </w:r>
      <w:r w:rsidRPr="00363B30">
        <w:rPr>
          <w:rFonts w:eastAsia="Times New Roman" w:cs="Times New Roman"/>
          <w:szCs w:val="24"/>
        </w:rPr>
        <w:t xml:space="preserve">ς θα χρησιμοποιήσει το </w:t>
      </w:r>
      <w:r>
        <w:rPr>
          <w:rFonts w:eastAsia="Times New Roman" w:cs="Times New Roman"/>
          <w:szCs w:val="24"/>
        </w:rPr>
        <w:t xml:space="preserve">γεωθερμικό </w:t>
      </w:r>
      <w:r w:rsidRPr="00363B30">
        <w:rPr>
          <w:rFonts w:eastAsia="Times New Roman" w:cs="Times New Roman"/>
          <w:szCs w:val="24"/>
        </w:rPr>
        <w:t xml:space="preserve">πεδίο σημαίνει πως η προτεραιότητα χρήσης της γεωθερμίας θα εξαρτάται από το μίσθωμα και όχι από τη συνολική χρησιμότητα της </w:t>
      </w:r>
      <w:r>
        <w:rPr>
          <w:rFonts w:eastAsia="Times New Roman" w:cs="Times New Roman"/>
          <w:szCs w:val="24"/>
        </w:rPr>
        <w:t>πηγής</w:t>
      </w:r>
      <w:r w:rsidRPr="00363B30">
        <w:rPr>
          <w:rFonts w:eastAsia="Times New Roman" w:cs="Times New Roman"/>
          <w:szCs w:val="24"/>
        </w:rPr>
        <w:t xml:space="preserve"> για το κοινωνικό σύνολο</w:t>
      </w:r>
      <w:r>
        <w:rPr>
          <w:rFonts w:eastAsia="Times New Roman" w:cs="Times New Roman"/>
          <w:szCs w:val="24"/>
        </w:rPr>
        <w:t>. Ί</w:t>
      </w:r>
      <w:r w:rsidRPr="00363B30">
        <w:rPr>
          <w:rFonts w:eastAsia="Times New Roman" w:cs="Times New Roman"/>
          <w:szCs w:val="24"/>
        </w:rPr>
        <w:t>σως γι</w:t>
      </w:r>
      <w:r>
        <w:rPr>
          <w:rFonts w:eastAsia="Times New Roman" w:cs="Times New Roman"/>
          <w:szCs w:val="24"/>
        </w:rPr>
        <w:t>’</w:t>
      </w:r>
      <w:r w:rsidRPr="00363B30">
        <w:rPr>
          <w:rFonts w:eastAsia="Times New Roman" w:cs="Times New Roman"/>
          <w:szCs w:val="24"/>
        </w:rPr>
        <w:t xml:space="preserve"> αυτό </w:t>
      </w:r>
      <w:r>
        <w:rPr>
          <w:rFonts w:eastAsia="Times New Roman" w:cs="Times New Roman"/>
          <w:szCs w:val="24"/>
        </w:rPr>
        <w:t>παιδεύετε τον Δ</w:t>
      </w:r>
      <w:r w:rsidRPr="00363B30">
        <w:rPr>
          <w:rFonts w:eastAsia="Times New Roman" w:cs="Times New Roman"/>
          <w:szCs w:val="24"/>
        </w:rPr>
        <w:t>ήμο Ικαρίας από την άδεια που έπρεπε να έχει πάρει εδώ και χ</w:t>
      </w:r>
      <w:r w:rsidRPr="00363B30">
        <w:rPr>
          <w:rFonts w:eastAsia="Times New Roman" w:cs="Times New Roman"/>
          <w:szCs w:val="24"/>
        </w:rPr>
        <w:t>ρόνια</w:t>
      </w:r>
      <w:r>
        <w:rPr>
          <w:rFonts w:eastAsia="Times New Roman" w:cs="Times New Roman"/>
          <w:szCs w:val="24"/>
        </w:rPr>
        <w:t xml:space="preserve"> για τις θερμές πηγές που έχει</w:t>
      </w:r>
      <w:r w:rsidRPr="00363B30">
        <w:rPr>
          <w:rFonts w:eastAsia="Times New Roman" w:cs="Times New Roman"/>
          <w:szCs w:val="24"/>
        </w:rPr>
        <w:t xml:space="preserve"> και ζητά να κατοχυρωθεί μέσα από την τροποποίηση του άρθρου 18</w:t>
      </w:r>
      <w:r>
        <w:rPr>
          <w:rFonts w:eastAsia="Times New Roman" w:cs="Times New Roman"/>
          <w:szCs w:val="24"/>
        </w:rPr>
        <w:t>.</w:t>
      </w:r>
    </w:p>
    <w:p w14:paraId="6A627E9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w:t>
      </w:r>
      <w:r w:rsidRPr="00363B30">
        <w:rPr>
          <w:rFonts w:eastAsia="Times New Roman" w:cs="Times New Roman"/>
          <w:szCs w:val="24"/>
        </w:rPr>
        <w:t>αταθέτουμε το αίτημά του και ζητάμε να υιοθετηθεί</w:t>
      </w:r>
      <w:r>
        <w:rPr>
          <w:rFonts w:eastAsia="Times New Roman" w:cs="Times New Roman"/>
          <w:szCs w:val="24"/>
        </w:rPr>
        <w:t>.</w:t>
      </w:r>
    </w:p>
    <w:p w14:paraId="6A627E9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w:t>
      </w:r>
      <w:r w:rsidRPr="004118C3">
        <w:rPr>
          <w:rFonts w:eastAsia="Times New Roman" w:cs="Times New Roman"/>
        </w:rPr>
        <w:t xml:space="preserve">Στο σημείο αυτό </w:t>
      </w:r>
      <w:r>
        <w:rPr>
          <w:rFonts w:eastAsia="Times New Roman" w:cs="Times New Roman"/>
        </w:rPr>
        <w:t>η</w:t>
      </w:r>
      <w:r w:rsidRPr="004118C3">
        <w:rPr>
          <w:rFonts w:eastAsia="Times New Roman" w:cs="Times New Roman"/>
        </w:rPr>
        <w:t xml:space="preserve"> Βουλευτής κ.</w:t>
      </w:r>
      <w:r>
        <w:rPr>
          <w:rFonts w:eastAsia="Times New Roman" w:cs="Times New Roman"/>
        </w:rPr>
        <w:t xml:space="preserve"> Διαμάντω </w:t>
      </w:r>
      <w:proofErr w:type="spellStart"/>
      <w:r>
        <w:rPr>
          <w:rFonts w:eastAsia="Times New Roman" w:cs="Times New Roman"/>
        </w:rPr>
        <w:t>Μανωλάκου</w:t>
      </w:r>
      <w:proofErr w:type="spellEnd"/>
      <w:r w:rsidRPr="004118C3">
        <w:rPr>
          <w:rFonts w:eastAsia="Times New Roman" w:cs="Times New Roman"/>
        </w:rPr>
        <w:t xml:space="preserve">  καταθέτει για τα Πρακτικά τ</w:t>
      </w:r>
      <w:r>
        <w:rPr>
          <w:rFonts w:eastAsia="Times New Roman" w:cs="Times New Roman"/>
        </w:rPr>
        <w:t>ο προαναφερθέν</w:t>
      </w:r>
      <w:r w:rsidRPr="004118C3">
        <w:rPr>
          <w:rFonts w:eastAsia="Times New Roman" w:cs="Times New Roman"/>
        </w:rPr>
        <w:t xml:space="preserve"> έγγραφ</w:t>
      </w:r>
      <w:r>
        <w:rPr>
          <w:rFonts w:eastAsia="Times New Roman" w:cs="Times New Roman"/>
        </w:rPr>
        <w:t>ο</w:t>
      </w:r>
      <w:r w:rsidRPr="004118C3">
        <w:rPr>
          <w:rFonts w:eastAsia="Times New Roman" w:cs="Times New Roman"/>
        </w:rPr>
        <w:t>, τ</w:t>
      </w:r>
      <w:r>
        <w:rPr>
          <w:rFonts w:eastAsia="Times New Roman" w:cs="Times New Roman"/>
        </w:rPr>
        <w:t xml:space="preserve">ο </w:t>
      </w:r>
      <w:r w:rsidRPr="004118C3">
        <w:rPr>
          <w:rFonts w:eastAsia="Times New Roman" w:cs="Times New Roman"/>
        </w:rPr>
        <w:t>οποί</w:t>
      </w:r>
      <w:r>
        <w:rPr>
          <w:rFonts w:eastAsia="Times New Roman" w:cs="Times New Roman"/>
        </w:rPr>
        <w:t>ο</w:t>
      </w:r>
      <w:r w:rsidRPr="004118C3">
        <w:rPr>
          <w:rFonts w:eastAsia="Times New Roman" w:cs="Times New Roman"/>
        </w:rPr>
        <w:t xml:space="preserve"> βρίσκ</w:t>
      </w:r>
      <w:r>
        <w:rPr>
          <w:rFonts w:eastAsia="Times New Roman" w:cs="Times New Roman"/>
        </w:rPr>
        <w:t>ε</w:t>
      </w:r>
      <w:r w:rsidRPr="004118C3">
        <w:rPr>
          <w:rFonts w:eastAsia="Times New Roman" w:cs="Times New Roman"/>
        </w:rPr>
        <w:t>ται στο αρχείο του Τμήματος Γραμματείας της Διεύθυνσης Στενογραφίας και  Πρακτικών της Βουλής)</w:t>
      </w:r>
    </w:p>
    <w:p w14:paraId="6A627E9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Β</w:t>
      </w:r>
      <w:r w:rsidRPr="00363B30">
        <w:rPr>
          <w:rFonts w:eastAsia="Times New Roman" w:cs="Times New Roman"/>
          <w:szCs w:val="24"/>
        </w:rPr>
        <w:t>έβαια</w:t>
      </w:r>
      <w:r>
        <w:rPr>
          <w:rFonts w:eastAsia="Times New Roman" w:cs="Times New Roman"/>
          <w:szCs w:val="24"/>
        </w:rPr>
        <w:t xml:space="preserve">, στον χορό των </w:t>
      </w:r>
      <w:proofErr w:type="spellStart"/>
      <w:r>
        <w:rPr>
          <w:rFonts w:eastAsia="Times New Roman" w:cs="Times New Roman"/>
          <w:szCs w:val="24"/>
        </w:rPr>
        <w:t>προαπαιτούμενων</w:t>
      </w:r>
      <w:proofErr w:type="spellEnd"/>
      <w:r>
        <w:rPr>
          <w:rFonts w:eastAsia="Times New Roman" w:cs="Times New Roman"/>
          <w:szCs w:val="24"/>
        </w:rPr>
        <w:t xml:space="preserve"> αντεργατικών μέτρων υπάρχουν και αντιστάσεις.</w:t>
      </w:r>
      <w:r w:rsidRPr="00363B30">
        <w:rPr>
          <w:rFonts w:eastAsia="Times New Roman" w:cs="Times New Roman"/>
          <w:szCs w:val="24"/>
        </w:rPr>
        <w:t xml:space="preserve"> </w:t>
      </w:r>
      <w:r>
        <w:rPr>
          <w:rFonts w:eastAsia="Times New Roman" w:cs="Times New Roman"/>
          <w:szCs w:val="24"/>
        </w:rPr>
        <w:t>Προσπαθείτε να τις ισοπεδώσετε και</w:t>
      </w:r>
      <w:r w:rsidRPr="00363B30">
        <w:rPr>
          <w:rFonts w:eastAsia="Times New Roman" w:cs="Times New Roman"/>
          <w:szCs w:val="24"/>
        </w:rPr>
        <w:t xml:space="preserve"> να βγάλετε από τη μέση εμπόδ</w:t>
      </w:r>
      <w:r w:rsidRPr="00363B30">
        <w:rPr>
          <w:rFonts w:eastAsia="Times New Roman" w:cs="Times New Roman"/>
          <w:szCs w:val="24"/>
        </w:rPr>
        <w:t>ια που βρίσκετ</w:t>
      </w:r>
      <w:r>
        <w:rPr>
          <w:rFonts w:eastAsia="Times New Roman" w:cs="Times New Roman"/>
          <w:szCs w:val="24"/>
        </w:rPr>
        <w:t xml:space="preserve">ε </w:t>
      </w:r>
      <w:r w:rsidRPr="00363B30">
        <w:rPr>
          <w:rFonts w:eastAsia="Times New Roman" w:cs="Times New Roman"/>
          <w:szCs w:val="24"/>
        </w:rPr>
        <w:t xml:space="preserve">μπροστά </w:t>
      </w:r>
      <w:r>
        <w:rPr>
          <w:rFonts w:eastAsia="Times New Roman" w:cs="Times New Roman"/>
          <w:szCs w:val="24"/>
        </w:rPr>
        <w:t>σας. Α</w:t>
      </w:r>
      <w:r w:rsidRPr="00363B30">
        <w:rPr>
          <w:rFonts w:eastAsia="Times New Roman" w:cs="Times New Roman"/>
          <w:szCs w:val="24"/>
        </w:rPr>
        <w:t xml:space="preserve">υτό κάνετε με το </w:t>
      </w:r>
      <w:r>
        <w:rPr>
          <w:rFonts w:eastAsia="Times New Roman" w:cs="Times New Roman"/>
          <w:szCs w:val="24"/>
        </w:rPr>
        <w:t xml:space="preserve">ΙΓΜΕ </w:t>
      </w:r>
      <w:r w:rsidRPr="00363B30">
        <w:rPr>
          <w:rFonts w:eastAsia="Times New Roman" w:cs="Times New Roman"/>
          <w:szCs w:val="24"/>
        </w:rPr>
        <w:t>και τη μετατροπή του</w:t>
      </w:r>
      <w:r>
        <w:rPr>
          <w:rFonts w:eastAsia="Times New Roman" w:cs="Times New Roman"/>
          <w:szCs w:val="24"/>
        </w:rPr>
        <w:t xml:space="preserve"> σε ΕΑΓΜΕ. </w:t>
      </w:r>
      <w:r w:rsidRPr="00363B30">
        <w:rPr>
          <w:rFonts w:eastAsia="Times New Roman" w:cs="Times New Roman"/>
          <w:szCs w:val="24"/>
        </w:rPr>
        <w:t xml:space="preserve"> </w:t>
      </w:r>
    </w:p>
    <w:p w14:paraId="6A627E9A" w14:textId="77777777" w:rsidR="00CD4C30" w:rsidRDefault="00DA53E9">
      <w:pPr>
        <w:spacing w:line="600" w:lineRule="auto"/>
        <w:ind w:firstLine="720"/>
        <w:jc w:val="both"/>
        <w:rPr>
          <w:rFonts w:eastAsia="Times New Roman"/>
          <w:szCs w:val="24"/>
        </w:rPr>
      </w:pPr>
      <w:r>
        <w:rPr>
          <w:rFonts w:eastAsia="Times New Roman"/>
          <w:szCs w:val="24"/>
        </w:rPr>
        <w:t xml:space="preserve">Δεν είναι καινούργιο. Το κάνανε και η συγκυβέρνηση Νέας Δημοκρατίας-ΠΑΣΟΚ που μετέτρεψε το </w:t>
      </w:r>
      <w:r w:rsidRPr="009422C1">
        <w:rPr>
          <w:rFonts w:eastAsia="Times New Roman"/>
          <w:szCs w:val="24"/>
        </w:rPr>
        <w:t xml:space="preserve">ΙΓΜΕ </w:t>
      </w:r>
      <w:r w:rsidRPr="000D4264">
        <w:rPr>
          <w:rFonts w:eastAsia="Times New Roman"/>
          <w:szCs w:val="24"/>
        </w:rPr>
        <w:t>σε</w:t>
      </w:r>
      <w:r>
        <w:rPr>
          <w:rFonts w:eastAsia="Times New Roman"/>
          <w:szCs w:val="24"/>
        </w:rPr>
        <w:t xml:space="preserve"> ΕΚΒΑΑ</w:t>
      </w:r>
      <w:r w:rsidRPr="000D4264">
        <w:rPr>
          <w:rFonts w:eastAsia="Times New Roman"/>
          <w:szCs w:val="24"/>
        </w:rPr>
        <w:t xml:space="preserve">. </w:t>
      </w:r>
      <w:r>
        <w:rPr>
          <w:rFonts w:eastAsia="Times New Roman"/>
          <w:szCs w:val="24"/>
        </w:rPr>
        <w:t xml:space="preserve">Μετατρέπετε, όμως, μια δημόσια υπηρεσία ελεγκτικού, γνωμοδοτικού </w:t>
      </w:r>
      <w:r>
        <w:rPr>
          <w:rFonts w:eastAsia="Times New Roman"/>
          <w:szCs w:val="24"/>
        </w:rPr>
        <w:t>χαρακτήρα και όχι αποφασιστικού, όπως ήταν. Υ</w:t>
      </w:r>
      <w:r w:rsidRPr="00D07D19">
        <w:rPr>
          <w:rFonts w:eastAsia="Times New Roman"/>
          <w:szCs w:val="24"/>
        </w:rPr>
        <w:t>λοποιείτ</w:t>
      </w:r>
      <w:r>
        <w:rPr>
          <w:rFonts w:eastAsia="Times New Roman"/>
          <w:szCs w:val="24"/>
        </w:rPr>
        <w:t>ε</w:t>
      </w:r>
      <w:r w:rsidRPr="00D07D19">
        <w:rPr>
          <w:rFonts w:eastAsia="Times New Roman"/>
          <w:szCs w:val="24"/>
        </w:rPr>
        <w:t xml:space="preserve"> έτσι τη </w:t>
      </w:r>
      <w:proofErr w:type="spellStart"/>
      <w:r w:rsidRPr="00D07D19">
        <w:rPr>
          <w:rFonts w:eastAsia="Times New Roman"/>
          <w:szCs w:val="24"/>
        </w:rPr>
        <w:t>μνημονιακή</w:t>
      </w:r>
      <w:proofErr w:type="spellEnd"/>
      <w:r w:rsidRPr="00D07D19">
        <w:rPr>
          <w:rFonts w:eastAsia="Times New Roman"/>
          <w:szCs w:val="24"/>
        </w:rPr>
        <w:t xml:space="preserve"> πίεση</w:t>
      </w:r>
      <w:r>
        <w:rPr>
          <w:rFonts w:eastAsia="Times New Roman"/>
          <w:szCs w:val="24"/>
        </w:rPr>
        <w:t>,</w:t>
      </w:r>
      <w:r w:rsidRPr="00D07D19">
        <w:rPr>
          <w:rFonts w:eastAsia="Times New Roman"/>
          <w:szCs w:val="24"/>
        </w:rPr>
        <w:t xml:space="preserve"> επιταγή και υποχρέωση για ένα </w:t>
      </w:r>
      <w:r>
        <w:rPr>
          <w:rFonts w:eastAsia="Times New Roman"/>
          <w:szCs w:val="24"/>
        </w:rPr>
        <w:t xml:space="preserve">ξεδοντιασμένο, </w:t>
      </w:r>
      <w:r w:rsidRPr="00D07D19">
        <w:rPr>
          <w:rFonts w:eastAsia="Times New Roman"/>
          <w:szCs w:val="24"/>
        </w:rPr>
        <w:t xml:space="preserve">μικρό και ευέλικτο </w:t>
      </w:r>
      <w:r>
        <w:rPr>
          <w:rFonts w:eastAsia="Times New Roman"/>
          <w:szCs w:val="24"/>
        </w:rPr>
        <w:t>ΙΓΜΕ, για το οποίο δεσμεύτηκε ο Υπουργός σ</w:t>
      </w:r>
      <w:r w:rsidRPr="00D07D19">
        <w:rPr>
          <w:rFonts w:eastAsia="Times New Roman"/>
          <w:szCs w:val="24"/>
        </w:rPr>
        <w:t>το</w:t>
      </w:r>
      <w:r>
        <w:rPr>
          <w:rFonts w:eastAsia="Times New Roman"/>
          <w:szCs w:val="24"/>
        </w:rPr>
        <w:t>ν</w:t>
      </w:r>
      <w:r w:rsidRPr="00D07D19">
        <w:rPr>
          <w:rFonts w:eastAsia="Times New Roman"/>
          <w:szCs w:val="24"/>
        </w:rPr>
        <w:t xml:space="preserve"> </w:t>
      </w:r>
      <w:r>
        <w:rPr>
          <w:rFonts w:eastAsia="Times New Roman"/>
          <w:szCs w:val="24"/>
        </w:rPr>
        <w:t>Σ</w:t>
      </w:r>
      <w:r w:rsidRPr="00D07D19">
        <w:rPr>
          <w:rFonts w:eastAsia="Times New Roman"/>
          <w:szCs w:val="24"/>
        </w:rPr>
        <w:t>ύνδεσμο Μεταλλευτικών Επιχειρήσεων</w:t>
      </w:r>
      <w:r>
        <w:rPr>
          <w:rFonts w:eastAsia="Times New Roman"/>
          <w:szCs w:val="24"/>
        </w:rPr>
        <w:t>,</w:t>
      </w:r>
      <w:r w:rsidRPr="00D07D19">
        <w:rPr>
          <w:rFonts w:eastAsia="Times New Roman"/>
          <w:szCs w:val="24"/>
        </w:rPr>
        <w:t xml:space="preserve"> ώστε να λειτουργεί συμπληρωματικά στις επιχειρήσεις που δραστηριοποιούνται στην εκμετάλλευση του ορυκτού πλούτου</w:t>
      </w:r>
      <w:r>
        <w:rPr>
          <w:rFonts w:eastAsia="Times New Roman"/>
          <w:szCs w:val="24"/>
        </w:rPr>
        <w:t>.</w:t>
      </w:r>
      <w:r w:rsidRPr="00D07D19">
        <w:rPr>
          <w:rFonts w:eastAsia="Times New Roman"/>
          <w:szCs w:val="24"/>
        </w:rPr>
        <w:t xml:space="preserve"> Έτσι</w:t>
      </w:r>
      <w:r>
        <w:rPr>
          <w:rFonts w:eastAsia="Times New Roman"/>
          <w:szCs w:val="24"/>
        </w:rPr>
        <w:t>,</w:t>
      </w:r>
      <w:r w:rsidRPr="00D07D19">
        <w:rPr>
          <w:rFonts w:eastAsia="Times New Roman"/>
          <w:szCs w:val="24"/>
        </w:rPr>
        <w:t xml:space="preserve"> απλώς θα διαχειρίζε</w:t>
      </w:r>
      <w:r>
        <w:rPr>
          <w:rFonts w:eastAsia="Times New Roman"/>
          <w:szCs w:val="24"/>
        </w:rPr>
        <w:t>στε</w:t>
      </w:r>
      <w:r w:rsidRPr="00D07D19">
        <w:rPr>
          <w:rFonts w:eastAsia="Times New Roman"/>
          <w:szCs w:val="24"/>
        </w:rPr>
        <w:t xml:space="preserve"> κονδύλια</w:t>
      </w:r>
      <w:r>
        <w:rPr>
          <w:rFonts w:eastAsia="Times New Roman"/>
          <w:szCs w:val="24"/>
        </w:rPr>
        <w:t>,</w:t>
      </w:r>
      <w:r w:rsidRPr="00D07D19">
        <w:rPr>
          <w:rFonts w:eastAsia="Times New Roman"/>
          <w:szCs w:val="24"/>
        </w:rPr>
        <w:t xml:space="preserve"> δεδομένα και εργαζόμενους</w:t>
      </w:r>
      <w:r>
        <w:rPr>
          <w:rFonts w:eastAsia="Times New Roman"/>
          <w:szCs w:val="24"/>
        </w:rPr>
        <w:t>,</w:t>
      </w:r>
      <w:r w:rsidRPr="00D07D19">
        <w:rPr>
          <w:rFonts w:eastAsia="Times New Roman"/>
          <w:szCs w:val="24"/>
        </w:rPr>
        <w:t xml:space="preserve"> με ελαστικές μορφές εργασίας και συνθήκες γαλέρας</w:t>
      </w:r>
      <w:r>
        <w:rPr>
          <w:rFonts w:eastAsia="Times New Roman"/>
          <w:szCs w:val="24"/>
        </w:rPr>
        <w:t>. Γι’</w:t>
      </w:r>
      <w:r w:rsidRPr="00D07D19">
        <w:rPr>
          <w:rFonts w:eastAsia="Times New Roman"/>
          <w:szCs w:val="24"/>
        </w:rPr>
        <w:t xml:space="preserve"> αυτό οι οργανικές θέ</w:t>
      </w:r>
      <w:r w:rsidRPr="00D07D19">
        <w:rPr>
          <w:rFonts w:eastAsia="Times New Roman"/>
          <w:szCs w:val="24"/>
        </w:rPr>
        <w:t>σεις μειώνονται δραματικά</w:t>
      </w:r>
      <w:r>
        <w:rPr>
          <w:rFonts w:eastAsia="Times New Roman"/>
          <w:szCs w:val="24"/>
        </w:rPr>
        <w:t>,</w:t>
      </w:r>
      <w:r w:rsidRPr="00D07D19">
        <w:rPr>
          <w:rFonts w:eastAsia="Times New Roman"/>
          <w:szCs w:val="24"/>
        </w:rPr>
        <w:t xml:space="preserve"> από χίλιες </w:t>
      </w:r>
      <w:r>
        <w:rPr>
          <w:rFonts w:eastAsia="Times New Roman"/>
          <w:szCs w:val="24"/>
        </w:rPr>
        <w:t>-</w:t>
      </w:r>
      <w:r w:rsidRPr="00D07D19">
        <w:rPr>
          <w:rFonts w:eastAsia="Times New Roman"/>
          <w:szCs w:val="24"/>
        </w:rPr>
        <w:t xml:space="preserve">που θα </w:t>
      </w:r>
      <w:r>
        <w:rPr>
          <w:rFonts w:eastAsia="Times New Roman"/>
          <w:szCs w:val="24"/>
        </w:rPr>
        <w:t>έ</w:t>
      </w:r>
      <w:r w:rsidRPr="00D07D19">
        <w:rPr>
          <w:rFonts w:eastAsia="Times New Roman"/>
          <w:szCs w:val="24"/>
        </w:rPr>
        <w:t>πρεπε να είναι</w:t>
      </w:r>
      <w:r>
        <w:rPr>
          <w:rFonts w:eastAsia="Times New Roman"/>
          <w:szCs w:val="24"/>
        </w:rPr>
        <w:t>-</w:t>
      </w:r>
      <w:r w:rsidRPr="00D07D19">
        <w:rPr>
          <w:rFonts w:eastAsia="Times New Roman"/>
          <w:szCs w:val="24"/>
        </w:rPr>
        <w:t xml:space="preserve"> σε </w:t>
      </w:r>
      <w:r>
        <w:rPr>
          <w:rFonts w:eastAsia="Times New Roman"/>
          <w:szCs w:val="24"/>
        </w:rPr>
        <w:t xml:space="preserve">διακόσιες είκοσι. </w:t>
      </w:r>
    </w:p>
    <w:p w14:paraId="6A627E9B" w14:textId="77777777" w:rsidR="00CD4C30" w:rsidRDefault="00DA53E9">
      <w:pPr>
        <w:spacing w:line="600" w:lineRule="auto"/>
        <w:ind w:firstLine="720"/>
        <w:jc w:val="both"/>
        <w:rPr>
          <w:rFonts w:eastAsia="Times New Roman"/>
          <w:szCs w:val="24"/>
        </w:rPr>
      </w:pPr>
      <w:r>
        <w:rPr>
          <w:rFonts w:eastAsia="Times New Roman"/>
          <w:szCs w:val="24"/>
        </w:rPr>
        <w:t>Ο</w:t>
      </w:r>
      <w:r w:rsidRPr="00D07D19">
        <w:rPr>
          <w:rFonts w:eastAsia="Times New Roman"/>
          <w:szCs w:val="24"/>
        </w:rPr>
        <w:t xml:space="preserve">υσιαστικά εγκαταλείπεται η εργαστηριακή και </w:t>
      </w:r>
      <w:proofErr w:type="spellStart"/>
      <w:r w:rsidRPr="00D07D19">
        <w:rPr>
          <w:rFonts w:eastAsia="Times New Roman"/>
          <w:szCs w:val="24"/>
        </w:rPr>
        <w:t>εργοταξιακή</w:t>
      </w:r>
      <w:proofErr w:type="spellEnd"/>
      <w:r w:rsidRPr="00D07D19">
        <w:rPr>
          <w:rFonts w:eastAsia="Times New Roman"/>
          <w:szCs w:val="24"/>
        </w:rPr>
        <w:t xml:space="preserve"> έρευνα σε τρί</w:t>
      </w:r>
      <w:r>
        <w:rPr>
          <w:rFonts w:eastAsia="Times New Roman"/>
          <w:szCs w:val="24"/>
        </w:rPr>
        <w:t xml:space="preserve">τους με τη συρρίκνωση του </w:t>
      </w:r>
      <w:proofErr w:type="spellStart"/>
      <w:r>
        <w:rPr>
          <w:rFonts w:eastAsia="Times New Roman"/>
          <w:szCs w:val="24"/>
        </w:rPr>
        <w:t>εργο</w:t>
      </w:r>
      <w:r w:rsidRPr="00D07D19">
        <w:rPr>
          <w:rFonts w:eastAsia="Times New Roman"/>
          <w:szCs w:val="24"/>
        </w:rPr>
        <w:t>τεχνικού</w:t>
      </w:r>
      <w:proofErr w:type="spellEnd"/>
      <w:r w:rsidRPr="00D07D19">
        <w:rPr>
          <w:rFonts w:eastAsia="Times New Roman"/>
          <w:szCs w:val="24"/>
        </w:rPr>
        <w:t xml:space="preserve"> </w:t>
      </w:r>
      <w:r w:rsidRPr="00D07D19">
        <w:rPr>
          <w:rFonts w:eastAsia="Times New Roman"/>
          <w:szCs w:val="24"/>
        </w:rPr>
        <w:lastRenderedPageBreak/>
        <w:t xml:space="preserve">προσωπικού μέσα από τη διαδικασία αποχώρησης από την υπηρεσία </w:t>
      </w:r>
      <w:r w:rsidRPr="00D07D19">
        <w:rPr>
          <w:rFonts w:eastAsia="Times New Roman"/>
          <w:szCs w:val="24"/>
        </w:rPr>
        <w:t>για να μην έχει αυτοτέλ</w:t>
      </w:r>
      <w:r>
        <w:rPr>
          <w:rFonts w:eastAsia="Times New Roman"/>
          <w:szCs w:val="24"/>
        </w:rPr>
        <w:t>εια</w:t>
      </w:r>
      <w:r w:rsidRPr="00D07D19">
        <w:rPr>
          <w:rFonts w:eastAsia="Times New Roman"/>
          <w:szCs w:val="24"/>
        </w:rPr>
        <w:t xml:space="preserve"> στη λειτουργία του το διοικητικό και τεχνικό προσωπικό</w:t>
      </w:r>
      <w:r>
        <w:rPr>
          <w:rFonts w:eastAsia="Times New Roman"/>
          <w:szCs w:val="24"/>
        </w:rPr>
        <w:t xml:space="preserve">. Αλλά η απορρόφηση των </w:t>
      </w:r>
      <w:r w:rsidRPr="00D07D19">
        <w:rPr>
          <w:rFonts w:eastAsia="Times New Roman"/>
          <w:szCs w:val="24"/>
        </w:rPr>
        <w:t xml:space="preserve">20 εκατομμυρίων ευρώ από ΕΣΠΑ θα γίνει με </w:t>
      </w:r>
      <w:r>
        <w:rPr>
          <w:rFonts w:eastAsia="Times New Roman"/>
          <w:szCs w:val="24"/>
        </w:rPr>
        <w:t>α</w:t>
      </w:r>
      <w:r w:rsidRPr="00D07D19">
        <w:rPr>
          <w:rFonts w:eastAsia="Times New Roman"/>
          <w:szCs w:val="24"/>
        </w:rPr>
        <w:t xml:space="preserve">ναθέσεις εργασιών σε τρίτους και </w:t>
      </w:r>
      <w:r>
        <w:rPr>
          <w:rFonts w:eastAsia="Times New Roman"/>
          <w:szCs w:val="24"/>
        </w:rPr>
        <w:t>εκχωρήσεις</w:t>
      </w:r>
      <w:r w:rsidRPr="00D07D19">
        <w:rPr>
          <w:rFonts w:eastAsia="Times New Roman"/>
          <w:szCs w:val="24"/>
        </w:rPr>
        <w:t xml:space="preserve"> εργασιών σε γραφεία παροχής υπηρεσιών</w:t>
      </w:r>
      <w:r>
        <w:rPr>
          <w:rFonts w:eastAsia="Times New Roman"/>
          <w:szCs w:val="24"/>
        </w:rPr>
        <w:t>. Αυ</w:t>
      </w:r>
      <w:r w:rsidRPr="00D07D19">
        <w:rPr>
          <w:rFonts w:eastAsia="Times New Roman"/>
          <w:szCs w:val="24"/>
        </w:rPr>
        <w:t xml:space="preserve">τό </w:t>
      </w:r>
      <w:r>
        <w:rPr>
          <w:rFonts w:eastAsia="Times New Roman"/>
          <w:szCs w:val="24"/>
        </w:rPr>
        <w:t>β</w:t>
      </w:r>
      <w:r w:rsidRPr="00D07D19">
        <w:rPr>
          <w:rFonts w:eastAsia="Times New Roman"/>
          <w:szCs w:val="24"/>
        </w:rPr>
        <w:t>εβαίως θέλατε</w:t>
      </w:r>
      <w:r>
        <w:rPr>
          <w:rFonts w:eastAsia="Times New Roman"/>
          <w:szCs w:val="24"/>
        </w:rPr>
        <w:t>.</w:t>
      </w:r>
    </w:p>
    <w:p w14:paraId="6A627E9C" w14:textId="77777777" w:rsidR="00CD4C30" w:rsidRDefault="00DA53E9">
      <w:pPr>
        <w:spacing w:line="600" w:lineRule="auto"/>
        <w:ind w:firstLine="720"/>
        <w:jc w:val="both"/>
        <w:rPr>
          <w:rFonts w:eastAsia="Times New Roman"/>
          <w:szCs w:val="24"/>
        </w:rPr>
      </w:pPr>
      <w:r>
        <w:rPr>
          <w:rFonts w:eastAsia="Times New Roman"/>
          <w:szCs w:val="24"/>
        </w:rPr>
        <w:t>Ακόμ</w:t>
      </w:r>
      <w:r>
        <w:rPr>
          <w:rFonts w:eastAsia="Times New Roman"/>
          <w:szCs w:val="24"/>
        </w:rPr>
        <w:t xml:space="preserve">α, προβλέπεται </w:t>
      </w:r>
      <w:r w:rsidRPr="00D07D19">
        <w:rPr>
          <w:rFonts w:eastAsia="Times New Roman"/>
          <w:szCs w:val="24"/>
        </w:rPr>
        <w:t>μεταφορά κινητής και ακίνητης περιουσίας στο Υπουργείο Οικονομικών μέσα από τη διαδικασία εκκαθάρισης που δημιουργεί πολλά ερωτηματικά στα οποία</w:t>
      </w:r>
      <w:r>
        <w:rPr>
          <w:rFonts w:eastAsia="Times New Roman"/>
          <w:szCs w:val="24"/>
        </w:rPr>
        <w:t>,</w:t>
      </w:r>
      <w:r w:rsidRPr="00D07D19">
        <w:rPr>
          <w:rFonts w:eastAsia="Times New Roman"/>
          <w:szCs w:val="24"/>
        </w:rPr>
        <w:t xml:space="preserve"> </w:t>
      </w:r>
      <w:r>
        <w:rPr>
          <w:rFonts w:eastAsia="Times New Roman"/>
          <w:szCs w:val="24"/>
        </w:rPr>
        <w:t>κ</w:t>
      </w:r>
      <w:r w:rsidRPr="00D07D19">
        <w:rPr>
          <w:rFonts w:eastAsia="Times New Roman"/>
          <w:szCs w:val="24"/>
        </w:rPr>
        <w:t>ύριε Υπουργέ</w:t>
      </w:r>
      <w:r>
        <w:rPr>
          <w:rFonts w:eastAsia="Times New Roman"/>
          <w:szCs w:val="24"/>
        </w:rPr>
        <w:t>,</w:t>
      </w:r>
      <w:r w:rsidRPr="00D07D19">
        <w:rPr>
          <w:rFonts w:eastAsia="Times New Roman"/>
          <w:szCs w:val="24"/>
        </w:rPr>
        <w:t xml:space="preserve"> δεν απαντήσατε</w:t>
      </w:r>
      <w:r>
        <w:rPr>
          <w:rFonts w:eastAsia="Times New Roman"/>
          <w:szCs w:val="24"/>
        </w:rPr>
        <w:t>.</w:t>
      </w:r>
      <w:r w:rsidRPr="00D07D19">
        <w:rPr>
          <w:rFonts w:eastAsia="Times New Roman"/>
          <w:szCs w:val="24"/>
        </w:rPr>
        <w:t xml:space="preserve"> </w:t>
      </w:r>
      <w:r>
        <w:rPr>
          <w:rFonts w:eastAsia="Times New Roman"/>
          <w:szCs w:val="24"/>
        </w:rPr>
        <w:t>Ι</w:t>
      </w:r>
      <w:r w:rsidRPr="00D07D19">
        <w:rPr>
          <w:rFonts w:eastAsia="Times New Roman"/>
          <w:szCs w:val="24"/>
        </w:rPr>
        <w:t>διαίτερ</w:t>
      </w:r>
      <w:r>
        <w:rPr>
          <w:rFonts w:eastAsia="Times New Roman"/>
          <w:szCs w:val="24"/>
        </w:rPr>
        <w:t>ο</w:t>
      </w:r>
      <w:r w:rsidRPr="00D07D19">
        <w:rPr>
          <w:rFonts w:eastAsia="Times New Roman"/>
          <w:szCs w:val="24"/>
        </w:rPr>
        <w:t xml:space="preserve"> ενδιαφέρον</w:t>
      </w:r>
      <w:r>
        <w:rPr>
          <w:rFonts w:eastAsia="Times New Roman"/>
          <w:szCs w:val="24"/>
        </w:rPr>
        <w:t>,</w:t>
      </w:r>
      <w:r w:rsidRPr="00D07D19">
        <w:rPr>
          <w:rFonts w:eastAsia="Times New Roman"/>
          <w:szCs w:val="24"/>
        </w:rPr>
        <w:t xml:space="preserve"> </w:t>
      </w:r>
      <w:r>
        <w:rPr>
          <w:rFonts w:eastAsia="Times New Roman"/>
          <w:szCs w:val="24"/>
        </w:rPr>
        <w:t>όμως,</w:t>
      </w:r>
      <w:r w:rsidRPr="00D07D19">
        <w:rPr>
          <w:rFonts w:eastAsia="Times New Roman"/>
          <w:szCs w:val="24"/>
        </w:rPr>
        <w:t xml:space="preserve"> έχει και η εκκαθάριση της ακίνητης π</w:t>
      </w:r>
      <w:r w:rsidRPr="00D07D19">
        <w:rPr>
          <w:rFonts w:eastAsia="Times New Roman"/>
          <w:szCs w:val="24"/>
        </w:rPr>
        <w:t xml:space="preserve">εριουσίας του αξιόλογου </w:t>
      </w:r>
      <w:proofErr w:type="spellStart"/>
      <w:r w:rsidRPr="00D07D19">
        <w:rPr>
          <w:rFonts w:eastAsia="Times New Roman"/>
          <w:szCs w:val="24"/>
        </w:rPr>
        <w:t>βαρέ</w:t>
      </w:r>
      <w:r>
        <w:rPr>
          <w:rFonts w:eastAsia="Times New Roman"/>
          <w:szCs w:val="24"/>
        </w:rPr>
        <w:t>ο</w:t>
      </w:r>
      <w:r w:rsidRPr="00D07D19">
        <w:rPr>
          <w:rFonts w:eastAsia="Times New Roman"/>
          <w:szCs w:val="24"/>
        </w:rPr>
        <w:t>ς</w:t>
      </w:r>
      <w:proofErr w:type="spellEnd"/>
      <w:r w:rsidRPr="00D07D19">
        <w:rPr>
          <w:rFonts w:eastAsia="Times New Roman"/>
          <w:szCs w:val="24"/>
        </w:rPr>
        <w:t xml:space="preserve"> </w:t>
      </w:r>
      <w:proofErr w:type="spellStart"/>
      <w:r w:rsidRPr="00D07D19">
        <w:rPr>
          <w:rFonts w:eastAsia="Times New Roman"/>
          <w:szCs w:val="24"/>
        </w:rPr>
        <w:t>εργοταξιακ</w:t>
      </w:r>
      <w:r>
        <w:rPr>
          <w:rFonts w:eastAsia="Times New Roman"/>
          <w:szCs w:val="24"/>
        </w:rPr>
        <w:t>ού</w:t>
      </w:r>
      <w:proofErr w:type="spellEnd"/>
      <w:r w:rsidRPr="00D07D19">
        <w:rPr>
          <w:rFonts w:eastAsia="Times New Roman"/>
          <w:szCs w:val="24"/>
        </w:rPr>
        <w:t xml:space="preserve"> εξοπλισμού και του σύγχρονου εργαστηριακού εξοπλισμού του</w:t>
      </w:r>
      <w:r>
        <w:rPr>
          <w:rFonts w:eastAsia="Times New Roman"/>
          <w:szCs w:val="24"/>
        </w:rPr>
        <w:t>. Τα εργαστήρια είναι σύγχρονα,</w:t>
      </w:r>
      <w:r w:rsidRPr="00D07D19">
        <w:rPr>
          <w:rFonts w:eastAsia="Times New Roman"/>
          <w:szCs w:val="24"/>
        </w:rPr>
        <w:t xml:space="preserve"> πιστοποιημένα</w:t>
      </w:r>
      <w:r>
        <w:rPr>
          <w:rFonts w:eastAsia="Times New Roman"/>
          <w:szCs w:val="24"/>
        </w:rPr>
        <w:t>. Τα έχετε με ελάχιστο προσωπικό. Α</w:t>
      </w:r>
      <w:r w:rsidRPr="00D07D19">
        <w:rPr>
          <w:rFonts w:eastAsia="Times New Roman"/>
          <w:szCs w:val="24"/>
        </w:rPr>
        <w:t>υτοί οι άνθρωποι δεν έχουν να παραδώσουν με πείρα δεκα</w:t>
      </w:r>
      <w:r>
        <w:rPr>
          <w:rFonts w:eastAsia="Times New Roman"/>
          <w:szCs w:val="24"/>
        </w:rPr>
        <w:t>ετιών και τώρα τα στρ</w:t>
      </w:r>
      <w:r>
        <w:rPr>
          <w:rFonts w:eastAsia="Times New Roman"/>
          <w:szCs w:val="24"/>
        </w:rPr>
        <w:t>αγγαλίζετε.</w:t>
      </w:r>
      <w:r w:rsidRPr="00D07D19">
        <w:rPr>
          <w:rFonts w:eastAsia="Times New Roman"/>
          <w:szCs w:val="24"/>
        </w:rPr>
        <w:t xml:space="preserve"> </w:t>
      </w:r>
      <w:r>
        <w:rPr>
          <w:rFonts w:eastAsia="Times New Roman"/>
          <w:szCs w:val="24"/>
        </w:rPr>
        <w:t>Α</w:t>
      </w:r>
      <w:r w:rsidRPr="00D07D19">
        <w:rPr>
          <w:rFonts w:eastAsia="Times New Roman"/>
          <w:szCs w:val="24"/>
        </w:rPr>
        <w:t>υτό ονομάζετ</w:t>
      </w:r>
      <w:r>
        <w:rPr>
          <w:rFonts w:eastAsia="Times New Roman"/>
          <w:szCs w:val="24"/>
        </w:rPr>
        <w:t>ε</w:t>
      </w:r>
      <w:r w:rsidRPr="00D07D19">
        <w:rPr>
          <w:rFonts w:eastAsia="Times New Roman"/>
          <w:szCs w:val="24"/>
        </w:rPr>
        <w:t xml:space="preserve"> προκλητικά </w:t>
      </w:r>
      <w:r>
        <w:rPr>
          <w:rFonts w:eastAsia="Times New Roman"/>
          <w:szCs w:val="24"/>
        </w:rPr>
        <w:t>«</w:t>
      </w:r>
      <w:r w:rsidRPr="00D07D19">
        <w:rPr>
          <w:rFonts w:eastAsia="Times New Roman"/>
          <w:szCs w:val="24"/>
        </w:rPr>
        <w:t>εκσυγχρονισμό</w:t>
      </w:r>
      <w:r>
        <w:rPr>
          <w:rFonts w:eastAsia="Times New Roman"/>
          <w:szCs w:val="24"/>
        </w:rPr>
        <w:t>».</w:t>
      </w:r>
      <w:r w:rsidRPr="00D07D19">
        <w:rPr>
          <w:rFonts w:eastAsia="Times New Roman"/>
          <w:szCs w:val="24"/>
        </w:rPr>
        <w:t xml:space="preserve"> </w:t>
      </w:r>
      <w:r>
        <w:rPr>
          <w:rFonts w:eastAsia="Times New Roman"/>
          <w:szCs w:val="24"/>
        </w:rPr>
        <w:t>Ν</w:t>
      </w:r>
      <w:r w:rsidRPr="00D07D19">
        <w:rPr>
          <w:rFonts w:eastAsia="Times New Roman"/>
          <w:szCs w:val="24"/>
        </w:rPr>
        <w:t>τροπή</w:t>
      </w:r>
      <w:r>
        <w:rPr>
          <w:rFonts w:eastAsia="Times New Roman"/>
          <w:szCs w:val="24"/>
        </w:rPr>
        <w:t>!</w:t>
      </w:r>
    </w:p>
    <w:p w14:paraId="6A627E9D" w14:textId="77777777" w:rsidR="00CD4C30" w:rsidRDefault="00DA53E9">
      <w:pPr>
        <w:spacing w:line="600" w:lineRule="auto"/>
        <w:ind w:firstLine="720"/>
        <w:jc w:val="both"/>
        <w:rPr>
          <w:rFonts w:eastAsia="Times New Roman"/>
          <w:szCs w:val="24"/>
        </w:rPr>
      </w:pPr>
      <w:r>
        <w:rPr>
          <w:rFonts w:eastAsia="Times New Roman"/>
          <w:szCs w:val="24"/>
        </w:rPr>
        <w:t>Επίσης,</w:t>
      </w:r>
      <w:r w:rsidRPr="00D07D19">
        <w:rPr>
          <w:rFonts w:eastAsia="Times New Roman"/>
          <w:szCs w:val="24"/>
        </w:rPr>
        <w:t xml:space="preserve"> καταργείτ</w:t>
      </w:r>
      <w:r>
        <w:rPr>
          <w:rFonts w:eastAsia="Times New Roman"/>
          <w:szCs w:val="24"/>
        </w:rPr>
        <w:t>ε</w:t>
      </w:r>
      <w:r w:rsidRPr="00D07D19">
        <w:rPr>
          <w:rFonts w:eastAsia="Times New Roman"/>
          <w:szCs w:val="24"/>
        </w:rPr>
        <w:t xml:space="preserve"> εργασιακά δικαιώματα που έχουν μέχρι σήμερα κατοχυρώσ</w:t>
      </w:r>
      <w:r>
        <w:rPr>
          <w:rFonts w:eastAsia="Times New Roman"/>
          <w:szCs w:val="24"/>
        </w:rPr>
        <w:t>ει</w:t>
      </w:r>
      <w:r w:rsidRPr="00D07D19">
        <w:rPr>
          <w:rFonts w:eastAsia="Times New Roman"/>
          <w:szCs w:val="24"/>
        </w:rPr>
        <w:t xml:space="preserve"> οι εργαζόμενοι μέσα από συλλογικές συμβάσεις και κανονισμό προσωπικού και ταυτόχρονα κλέβετε </w:t>
      </w:r>
      <w:r w:rsidRPr="00D07D19">
        <w:rPr>
          <w:rFonts w:eastAsia="Times New Roman"/>
          <w:szCs w:val="24"/>
        </w:rPr>
        <w:lastRenderedPageBreak/>
        <w:t>τα αναδρομικά των εργαζομένων που είναι πάνω από 3</w:t>
      </w:r>
      <w:r>
        <w:rPr>
          <w:rFonts w:eastAsia="Times New Roman"/>
          <w:szCs w:val="24"/>
        </w:rPr>
        <w:t>,</w:t>
      </w:r>
      <w:r w:rsidRPr="00D07D19">
        <w:rPr>
          <w:rFonts w:eastAsia="Times New Roman"/>
          <w:szCs w:val="24"/>
        </w:rPr>
        <w:t>5 εκατομμύρια ευρώ</w:t>
      </w:r>
      <w:r>
        <w:rPr>
          <w:rFonts w:eastAsia="Times New Roman"/>
          <w:szCs w:val="24"/>
        </w:rPr>
        <w:t>.</w:t>
      </w:r>
    </w:p>
    <w:p w14:paraId="6A627E9E" w14:textId="77777777" w:rsidR="00CD4C30" w:rsidRDefault="00DA53E9">
      <w:pPr>
        <w:spacing w:line="600" w:lineRule="auto"/>
        <w:ind w:firstLine="720"/>
        <w:jc w:val="both"/>
        <w:rPr>
          <w:rFonts w:eastAsia="Times New Roman"/>
          <w:szCs w:val="24"/>
        </w:rPr>
      </w:pPr>
      <w:r>
        <w:rPr>
          <w:rFonts w:eastAsia="Times New Roman"/>
          <w:szCs w:val="24"/>
        </w:rPr>
        <w:t>Χ</w:t>
      </w:r>
      <w:r w:rsidRPr="00D07D19">
        <w:rPr>
          <w:rFonts w:eastAsia="Times New Roman"/>
          <w:szCs w:val="24"/>
        </w:rPr>
        <w:t>αιρετίζουμε</w:t>
      </w:r>
      <w:r>
        <w:rPr>
          <w:rFonts w:eastAsia="Times New Roman"/>
          <w:szCs w:val="24"/>
        </w:rPr>
        <w:t>,</w:t>
      </w:r>
      <w:r w:rsidRPr="00D07D19">
        <w:rPr>
          <w:rFonts w:eastAsia="Times New Roman"/>
          <w:szCs w:val="24"/>
        </w:rPr>
        <w:t xml:space="preserve"> </w:t>
      </w:r>
      <w:r>
        <w:rPr>
          <w:rFonts w:eastAsia="Times New Roman"/>
          <w:szCs w:val="24"/>
        </w:rPr>
        <w:t>λ</w:t>
      </w:r>
      <w:r w:rsidRPr="00D07D19">
        <w:rPr>
          <w:rFonts w:eastAsia="Times New Roman"/>
          <w:szCs w:val="24"/>
        </w:rPr>
        <w:t>οιπόν</w:t>
      </w:r>
      <w:r>
        <w:rPr>
          <w:rFonts w:eastAsia="Times New Roman"/>
          <w:szCs w:val="24"/>
        </w:rPr>
        <w:t>,</w:t>
      </w:r>
      <w:r w:rsidRPr="00D07D19">
        <w:rPr>
          <w:rFonts w:eastAsia="Times New Roman"/>
          <w:szCs w:val="24"/>
        </w:rPr>
        <w:t xml:space="preserve"> τις κινητοποιήσεις των εργαζομένων και του </w:t>
      </w:r>
      <w:r>
        <w:rPr>
          <w:rFonts w:eastAsia="Times New Roman"/>
          <w:szCs w:val="24"/>
        </w:rPr>
        <w:t>ΙΓΜΕ</w:t>
      </w:r>
      <w:r w:rsidRPr="00D07D19">
        <w:rPr>
          <w:rFonts w:eastAsia="Times New Roman"/>
          <w:szCs w:val="24"/>
        </w:rPr>
        <w:t xml:space="preserve"> και της ΔΕΠΑ</w:t>
      </w:r>
      <w:r>
        <w:rPr>
          <w:rFonts w:eastAsia="Times New Roman"/>
          <w:szCs w:val="24"/>
        </w:rPr>
        <w:t>,</w:t>
      </w:r>
      <w:r w:rsidRPr="00D07D19">
        <w:rPr>
          <w:rFonts w:eastAsia="Times New Roman"/>
          <w:szCs w:val="24"/>
        </w:rPr>
        <w:t xml:space="preserve"> γιατί κ</w:t>
      </w:r>
      <w:r w:rsidRPr="00D07D19">
        <w:rPr>
          <w:rFonts w:eastAsia="Times New Roman"/>
          <w:szCs w:val="24"/>
        </w:rPr>
        <w:t xml:space="preserve">αι στη </w:t>
      </w:r>
      <w:r>
        <w:rPr>
          <w:rFonts w:eastAsia="Times New Roman"/>
          <w:szCs w:val="24"/>
        </w:rPr>
        <w:t xml:space="preserve">ΔΕΠΑ οι αλλαγές </w:t>
      </w:r>
      <w:r w:rsidRPr="00D07D19">
        <w:rPr>
          <w:rFonts w:eastAsia="Times New Roman"/>
          <w:szCs w:val="24"/>
        </w:rPr>
        <w:t xml:space="preserve">που κάνετε εξυπηρετούν την ιδιωτικοποίησή τους και την απελευθέρωση </w:t>
      </w:r>
      <w:r>
        <w:rPr>
          <w:rFonts w:eastAsia="Times New Roman"/>
          <w:szCs w:val="24"/>
        </w:rPr>
        <w:t>σ</w:t>
      </w:r>
      <w:r w:rsidRPr="00D07D19">
        <w:rPr>
          <w:rFonts w:eastAsia="Times New Roman"/>
          <w:szCs w:val="24"/>
        </w:rPr>
        <w:t>το φυσικό αέριο με το</w:t>
      </w:r>
      <w:r>
        <w:rPr>
          <w:rFonts w:eastAsia="Times New Roman"/>
          <w:szCs w:val="24"/>
        </w:rPr>
        <w:t>ν</w:t>
      </w:r>
      <w:r w:rsidRPr="00D07D19">
        <w:rPr>
          <w:rFonts w:eastAsia="Times New Roman"/>
          <w:szCs w:val="24"/>
        </w:rPr>
        <w:t xml:space="preserve"> διαχωρισμό σε </w:t>
      </w:r>
      <w:r>
        <w:rPr>
          <w:rFonts w:eastAsia="Times New Roman"/>
          <w:szCs w:val="24"/>
        </w:rPr>
        <w:t xml:space="preserve">ΔΕΠΑ Υποδομές </w:t>
      </w:r>
      <w:r w:rsidRPr="00D07D19">
        <w:rPr>
          <w:rFonts w:eastAsia="Times New Roman"/>
          <w:szCs w:val="24"/>
        </w:rPr>
        <w:t xml:space="preserve">και </w:t>
      </w:r>
      <w:r>
        <w:rPr>
          <w:rFonts w:eastAsia="Times New Roman"/>
          <w:szCs w:val="24"/>
        </w:rPr>
        <w:t>ΔΕΠΑ Εμπορία, ιδιωτικοποιώντας, βέβαια,</w:t>
      </w:r>
      <w:r w:rsidRPr="00D07D19">
        <w:rPr>
          <w:rFonts w:eastAsia="Times New Roman"/>
          <w:szCs w:val="24"/>
        </w:rPr>
        <w:t xml:space="preserve"> </w:t>
      </w:r>
      <w:r>
        <w:rPr>
          <w:rFonts w:eastAsia="Times New Roman"/>
          <w:szCs w:val="24"/>
        </w:rPr>
        <w:t xml:space="preserve">τη ΔΕΠΑ Εμπορία που φέρνει το </w:t>
      </w:r>
      <w:r w:rsidRPr="00D07D19">
        <w:rPr>
          <w:rFonts w:eastAsia="Times New Roman"/>
          <w:szCs w:val="24"/>
        </w:rPr>
        <w:t>μεγάλο κέρδος</w:t>
      </w:r>
      <w:r>
        <w:rPr>
          <w:rFonts w:eastAsia="Times New Roman"/>
          <w:szCs w:val="24"/>
        </w:rPr>
        <w:t>,</w:t>
      </w:r>
      <w:r w:rsidRPr="00D07D19">
        <w:rPr>
          <w:rFonts w:eastAsia="Times New Roman"/>
          <w:szCs w:val="24"/>
        </w:rPr>
        <w:t xml:space="preserve"> </w:t>
      </w:r>
      <w:r>
        <w:rPr>
          <w:rFonts w:eastAsia="Times New Roman"/>
          <w:szCs w:val="24"/>
        </w:rPr>
        <w:t>ε</w:t>
      </w:r>
      <w:r w:rsidRPr="00D07D19">
        <w:rPr>
          <w:rFonts w:eastAsia="Times New Roman"/>
          <w:szCs w:val="24"/>
        </w:rPr>
        <w:t>νώ το κράτος θα διατηρε</w:t>
      </w:r>
      <w:r w:rsidRPr="00D07D19">
        <w:rPr>
          <w:rFonts w:eastAsia="Times New Roman"/>
          <w:szCs w:val="24"/>
        </w:rPr>
        <w:t>ί τον έλεγχο της ΔΕΠΑ Υποδομές</w:t>
      </w:r>
      <w:r>
        <w:rPr>
          <w:rFonts w:eastAsia="Times New Roman"/>
          <w:szCs w:val="24"/>
        </w:rPr>
        <w:t>,</w:t>
      </w:r>
      <w:r w:rsidRPr="00D07D19">
        <w:rPr>
          <w:rFonts w:eastAsia="Times New Roman"/>
          <w:szCs w:val="24"/>
        </w:rPr>
        <w:t xml:space="preserve"> </w:t>
      </w:r>
      <w:r>
        <w:rPr>
          <w:rFonts w:eastAsia="Times New Roman"/>
          <w:szCs w:val="24"/>
        </w:rPr>
        <w:t>δηλαδή τα δίκτυα διανομής, το</w:t>
      </w:r>
      <w:r w:rsidRPr="00D07D19">
        <w:rPr>
          <w:rFonts w:eastAsia="Times New Roman"/>
          <w:szCs w:val="24"/>
        </w:rPr>
        <w:t xml:space="preserve"> μεγαλύτερο ποσοστό</w:t>
      </w:r>
      <w:r>
        <w:rPr>
          <w:rFonts w:eastAsia="Times New Roman"/>
          <w:szCs w:val="24"/>
        </w:rPr>
        <w:t>.</w:t>
      </w:r>
      <w:r w:rsidRPr="00D07D19">
        <w:rPr>
          <w:rFonts w:eastAsia="Times New Roman"/>
          <w:szCs w:val="24"/>
        </w:rPr>
        <w:t xml:space="preserve"> </w:t>
      </w:r>
    </w:p>
    <w:p w14:paraId="6A627E9F" w14:textId="77777777" w:rsidR="00CD4C30" w:rsidRDefault="00DA53E9">
      <w:pPr>
        <w:spacing w:line="600" w:lineRule="auto"/>
        <w:ind w:firstLine="720"/>
        <w:jc w:val="both"/>
        <w:rPr>
          <w:rFonts w:eastAsia="Times New Roman"/>
          <w:szCs w:val="24"/>
        </w:rPr>
      </w:pPr>
      <w:r>
        <w:rPr>
          <w:rFonts w:eastAsia="Times New Roman"/>
          <w:szCs w:val="24"/>
        </w:rPr>
        <w:t>Έ</w:t>
      </w:r>
      <w:r w:rsidRPr="00D07D19">
        <w:rPr>
          <w:rFonts w:eastAsia="Times New Roman"/>
          <w:szCs w:val="24"/>
        </w:rPr>
        <w:t>τσι</w:t>
      </w:r>
      <w:r>
        <w:rPr>
          <w:rFonts w:eastAsia="Times New Roman"/>
          <w:szCs w:val="24"/>
        </w:rPr>
        <w:t>,</w:t>
      </w:r>
      <w:r w:rsidRPr="00D07D19">
        <w:rPr>
          <w:rFonts w:eastAsia="Times New Roman"/>
          <w:szCs w:val="24"/>
        </w:rPr>
        <w:t xml:space="preserve"> με αυτό</w:t>
      </w:r>
      <w:r>
        <w:rPr>
          <w:rFonts w:eastAsia="Times New Roman"/>
          <w:szCs w:val="24"/>
        </w:rPr>
        <w:t>ν</w:t>
      </w:r>
      <w:r w:rsidRPr="00D07D19">
        <w:rPr>
          <w:rFonts w:eastAsia="Times New Roman"/>
          <w:szCs w:val="24"/>
        </w:rPr>
        <w:t xml:space="preserve"> τον τρόπο</w:t>
      </w:r>
      <w:r>
        <w:rPr>
          <w:rFonts w:eastAsia="Times New Roman"/>
          <w:szCs w:val="24"/>
        </w:rPr>
        <w:t>,</w:t>
      </w:r>
      <w:r w:rsidRPr="00D07D19">
        <w:rPr>
          <w:rFonts w:eastAsia="Times New Roman"/>
          <w:szCs w:val="24"/>
        </w:rPr>
        <w:t xml:space="preserve"> προωθείται η πολιτική της απελευθέρωσης και στο φυσικό αέριο</w:t>
      </w:r>
      <w:r>
        <w:rPr>
          <w:rFonts w:eastAsia="Times New Roman"/>
          <w:szCs w:val="24"/>
        </w:rPr>
        <w:t>,</w:t>
      </w:r>
      <w:r w:rsidRPr="00D07D19">
        <w:rPr>
          <w:rFonts w:eastAsia="Times New Roman"/>
          <w:szCs w:val="24"/>
        </w:rPr>
        <w:t xml:space="preserve"> δίνοντας τη δυνατότητα σε άλλες εταιρείες να χρησιμοποιήσουν το δίκτυο φυσικού αερίου</w:t>
      </w:r>
      <w:r w:rsidRPr="00D07D19">
        <w:rPr>
          <w:rFonts w:eastAsia="Times New Roman"/>
          <w:szCs w:val="24"/>
        </w:rPr>
        <w:t xml:space="preserve"> για διανομή του δικού τους φυσικού αερίου</w:t>
      </w:r>
      <w:r>
        <w:rPr>
          <w:rFonts w:eastAsia="Times New Roman"/>
          <w:szCs w:val="24"/>
        </w:rPr>
        <w:t>.</w:t>
      </w:r>
      <w:r w:rsidRPr="00D07D19">
        <w:rPr>
          <w:rFonts w:eastAsia="Times New Roman"/>
          <w:szCs w:val="24"/>
        </w:rPr>
        <w:t xml:space="preserve"> </w:t>
      </w:r>
      <w:r>
        <w:rPr>
          <w:rFonts w:eastAsia="Times New Roman"/>
          <w:szCs w:val="24"/>
        </w:rPr>
        <w:t xml:space="preserve">Η λύση που </w:t>
      </w:r>
      <w:r w:rsidRPr="00D07D19">
        <w:rPr>
          <w:rFonts w:eastAsia="Times New Roman"/>
          <w:szCs w:val="24"/>
        </w:rPr>
        <w:t>προκρίνει η Κυβέρνηση ΣΥΡΙΖΑ είναι η λύση που επιθυμεί το κεφάλαιο</w:t>
      </w:r>
      <w:r>
        <w:rPr>
          <w:rFonts w:eastAsia="Times New Roman"/>
          <w:szCs w:val="24"/>
        </w:rPr>
        <w:t>,</w:t>
      </w:r>
      <w:r w:rsidRPr="00D07D19">
        <w:rPr>
          <w:rFonts w:eastAsia="Times New Roman"/>
          <w:szCs w:val="24"/>
        </w:rPr>
        <w:t xml:space="preserve"> </w:t>
      </w:r>
      <w:r>
        <w:rPr>
          <w:rFonts w:eastAsia="Times New Roman"/>
          <w:szCs w:val="24"/>
        </w:rPr>
        <w:t>γ</w:t>
      </w:r>
      <w:r w:rsidRPr="00D07D19">
        <w:rPr>
          <w:rFonts w:eastAsia="Times New Roman"/>
          <w:szCs w:val="24"/>
        </w:rPr>
        <w:t xml:space="preserve">ιατί </w:t>
      </w:r>
      <w:r>
        <w:rPr>
          <w:rFonts w:eastAsia="Times New Roman"/>
          <w:szCs w:val="24"/>
        </w:rPr>
        <w:t xml:space="preserve">μπορούν με </w:t>
      </w:r>
      <w:r w:rsidRPr="00D07D19">
        <w:rPr>
          <w:rFonts w:eastAsia="Times New Roman"/>
          <w:szCs w:val="24"/>
        </w:rPr>
        <w:t>αυτό</w:t>
      </w:r>
      <w:r>
        <w:rPr>
          <w:rFonts w:eastAsia="Times New Roman"/>
          <w:szCs w:val="24"/>
        </w:rPr>
        <w:t>ν</w:t>
      </w:r>
      <w:r w:rsidRPr="00D07D19">
        <w:rPr>
          <w:rFonts w:eastAsia="Times New Roman"/>
          <w:szCs w:val="24"/>
        </w:rPr>
        <w:t xml:space="preserve"> τον τρόπο και άλλες εταιρείες να μπουν στην πώληση του φυσικού αερίου στους καταναλωτές</w:t>
      </w:r>
      <w:r>
        <w:rPr>
          <w:rFonts w:eastAsia="Times New Roman"/>
          <w:szCs w:val="24"/>
        </w:rPr>
        <w:t>.</w:t>
      </w:r>
      <w:r w:rsidRPr="00D07D19">
        <w:rPr>
          <w:rFonts w:eastAsia="Times New Roman"/>
          <w:szCs w:val="24"/>
        </w:rPr>
        <w:t xml:space="preserve"> </w:t>
      </w:r>
      <w:r>
        <w:rPr>
          <w:rFonts w:eastAsia="Times New Roman"/>
          <w:szCs w:val="24"/>
        </w:rPr>
        <w:t>Ε</w:t>
      </w:r>
      <w:r w:rsidRPr="00D07D19">
        <w:rPr>
          <w:rFonts w:eastAsia="Times New Roman"/>
          <w:szCs w:val="24"/>
        </w:rPr>
        <w:t xml:space="preserve">ίναι λύση προώθησης </w:t>
      </w:r>
      <w:r w:rsidRPr="00D07D19">
        <w:rPr>
          <w:rFonts w:eastAsia="Times New Roman"/>
          <w:szCs w:val="24"/>
        </w:rPr>
        <w:t xml:space="preserve">της απελευθέρωσης σε </w:t>
      </w:r>
      <w:proofErr w:type="spellStart"/>
      <w:r>
        <w:rPr>
          <w:rFonts w:eastAsia="Times New Roman"/>
          <w:szCs w:val="24"/>
        </w:rPr>
        <w:t>ευρωενωσιακό</w:t>
      </w:r>
      <w:proofErr w:type="spellEnd"/>
      <w:r>
        <w:rPr>
          <w:rFonts w:eastAsia="Times New Roman"/>
          <w:szCs w:val="24"/>
        </w:rPr>
        <w:t xml:space="preserve"> προ</w:t>
      </w:r>
      <w:r>
        <w:rPr>
          <w:rFonts w:eastAsia="Times New Roman"/>
          <w:szCs w:val="24"/>
        </w:rPr>
        <w:lastRenderedPageBreak/>
        <w:t>σανατολισμό</w:t>
      </w:r>
      <w:r w:rsidRPr="00D07D19">
        <w:rPr>
          <w:rFonts w:eastAsia="Times New Roman"/>
          <w:szCs w:val="24"/>
        </w:rPr>
        <w:t xml:space="preserve"> που θα οδηγήσει σε αυξήσεις στη λαϊκή κατανάλωση</w:t>
      </w:r>
      <w:r>
        <w:rPr>
          <w:rFonts w:eastAsia="Times New Roman"/>
          <w:szCs w:val="24"/>
        </w:rPr>
        <w:t>,</w:t>
      </w:r>
      <w:r w:rsidRPr="00D07D19">
        <w:rPr>
          <w:rFonts w:eastAsia="Times New Roman"/>
          <w:szCs w:val="24"/>
        </w:rPr>
        <w:t xml:space="preserve"> ενώ το </w:t>
      </w:r>
      <w:proofErr w:type="spellStart"/>
      <w:r w:rsidRPr="00D07D19">
        <w:rPr>
          <w:rFonts w:eastAsia="Times New Roman"/>
          <w:szCs w:val="24"/>
        </w:rPr>
        <w:t>κοστοβόρο</w:t>
      </w:r>
      <w:proofErr w:type="spellEnd"/>
      <w:r w:rsidRPr="00D07D19">
        <w:rPr>
          <w:rFonts w:eastAsia="Times New Roman"/>
          <w:szCs w:val="24"/>
        </w:rPr>
        <w:t xml:space="preserve"> δίκτυο παραμένει στον έλεγχο του </w:t>
      </w:r>
      <w:r>
        <w:rPr>
          <w:rFonts w:eastAsia="Times New Roman"/>
          <w:szCs w:val="24"/>
        </w:rPr>
        <w:t>κ</w:t>
      </w:r>
      <w:r w:rsidRPr="00D07D19">
        <w:rPr>
          <w:rFonts w:eastAsia="Times New Roman"/>
          <w:szCs w:val="24"/>
        </w:rPr>
        <w:t>ράτους που πρέπει να το συντηρεί</w:t>
      </w:r>
      <w:r>
        <w:rPr>
          <w:rFonts w:eastAsia="Times New Roman"/>
          <w:szCs w:val="24"/>
        </w:rPr>
        <w:t>.</w:t>
      </w:r>
      <w:r w:rsidRPr="00D07D19">
        <w:rPr>
          <w:rFonts w:eastAsia="Times New Roman"/>
          <w:szCs w:val="24"/>
        </w:rPr>
        <w:t xml:space="preserve"> Ωστόσο</w:t>
      </w:r>
      <w:r>
        <w:rPr>
          <w:rFonts w:eastAsia="Times New Roman"/>
          <w:szCs w:val="24"/>
        </w:rPr>
        <w:t>,</w:t>
      </w:r>
      <w:r w:rsidRPr="00D07D19">
        <w:rPr>
          <w:rFonts w:eastAsia="Times New Roman"/>
          <w:szCs w:val="24"/>
        </w:rPr>
        <w:t xml:space="preserve"> οι προσοδοφόρες πωλήσεις ιδιωτικοποιούνται</w:t>
      </w:r>
      <w:r>
        <w:rPr>
          <w:rFonts w:eastAsia="Times New Roman"/>
          <w:szCs w:val="24"/>
        </w:rPr>
        <w:t>.</w:t>
      </w:r>
      <w:r w:rsidRPr="00D07D19">
        <w:rPr>
          <w:rFonts w:eastAsia="Times New Roman"/>
          <w:szCs w:val="24"/>
        </w:rPr>
        <w:t xml:space="preserve"> </w:t>
      </w:r>
      <w:r>
        <w:rPr>
          <w:rFonts w:eastAsia="Times New Roman"/>
          <w:szCs w:val="24"/>
        </w:rPr>
        <w:t>Η</w:t>
      </w:r>
      <w:r w:rsidRPr="00D07D19">
        <w:rPr>
          <w:rFonts w:eastAsia="Times New Roman"/>
          <w:szCs w:val="24"/>
        </w:rPr>
        <w:t xml:space="preserve"> πείρα </w:t>
      </w:r>
      <w:r>
        <w:rPr>
          <w:rFonts w:eastAsia="Times New Roman"/>
          <w:szCs w:val="24"/>
        </w:rPr>
        <w:t>από την απελ</w:t>
      </w:r>
      <w:r>
        <w:rPr>
          <w:rFonts w:eastAsia="Times New Roman"/>
          <w:szCs w:val="24"/>
        </w:rPr>
        <w:t>ευθέρωση δείχνει</w:t>
      </w:r>
      <w:r w:rsidRPr="00D07D19">
        <w:rPr>
          <w:rFonts w:eastAsia="Times New Roman"/>
          <w:szCs w:val="24"/>
        </w:rPr>
        <w:t xml:space="preserve"> </w:t>
      </w:r>
      <w:r>
        <w:rPr>
          <w:rFonts w:eastAsia="Times New Roman"/>
          <w:szCs w:val="24"/>
        </w:rPr>
        <w:t>π</w:t>
      </w:r>
      <w:r w:rsidRPr="00D07D19">
        <w:rPr>
          <w:rFonts w:eastAsia="Times New Roman"/>
          <w:szCs w:val="24"/>
        </w:rPr>
        <w:t>οιος χάνει και ποιος κερδίζει</w:t>
      </w:r>
      <w:r>
        <w:rPr>
          <w:rFonts w:eastAsia="Times New Roman"/>
          <w:szCs w:val="24"/>
        </w:rPr>
        <w:t>.</w:t>
      </w:r>
    </w:p>
    <w:p w14:paraId="6A627EA0" w14:textId="77777777" w:rsidR="00CD4C30" w:rsidRDefault="00DA53E9">
      <w:pPr>
        <w:spacing w:line="600" w:lineRule="auto"/>
        <w:ind w:firstLine="720"/>
        <w:jc w:val="both"/>
        <w:rPr>
          <w:rFonts w:eastAsia="Times New Roman"/>
          <w:szCs w:val="24"/>
        </w:rPr>
      </w:pPr>
      <w:r>
        <w:rPr>
          <w:rFonts w:eastAsia="Times New Roman"/>
          <w:szCs w:val="24"/>
        </w:rPr>
        <w:t>Ο</w:t>
      </w:r>
      <w:r w:rsidRPr="00D07D19">
        <w:rPr>
          <w:rFonts w:eastAsia="Times New Roman"/>
          <w:szCs w:val="24"/>
        </w:rPr>
        <w:t xml:space="preserve">ι αλλαγές θα φέρουν </w:t>
      </w:r>
      <w:r>
        <w:rPr>
          <w:rFonts w:eastAsia="Times New Roman"/>
          <w:szCs w:val="24"/>
        </w:rPr>
        <w:t>αυξήσεις σ</w:t>
      </w:r>
      <w:r w:rsidRPr="00D07D19">
        <w:rPr>
          <w:rFonts w:eastAsia="Times New Roman"/>
          <w:szCs w:val="24"/>
        </w:rPr>
        <w:t>τις τιμές</w:t>
      </w:r>
      <w:r>
        <w:rPr>
          <w:rFonts w:eastAsia="Times New Roman"/>
          <w:szCs w:val="24"/>
        </w:rPr>
        <w:t>, επιδείνωση</w:t>
      </w:r>
      <w:r w:rsidRPr="00D07D19">
        <w:rPr>
          <w:rFonts w:eastAsia="Times New Roman"/>
          <w:szCs w:val="24"/>
        </w:rPr>
        <w:t xml:space="preserve"> συνθηκών ασφάλειας του δικτύου και τεράστια κέρδη στους επενδυτές</w:t>
      </w:r>
      <w:r>
        <w:rPr>
          <w:rFonts w:eastAsia="Times New Roman"/>
          <w:szCs w:val="24"/>
        </w:rPr>
        <w:t>.</w:t>
      </w:r>
      <w:r w:rsidRPr="00D07D19">
        <w:rPr>
          <w:rFonts w:eastAsia="Times New Roman"/>
          <w:szCs w:val="24"/>
        </w:rPr>
        <w:t xml:space="preserve"> </w:t>
      </w:r>
      <w:r>
        <w:rPr>
          <w:rFonts w:eastAsia="Times New Roman"/>
          <w:szCs w:val="24"/>
        </w:rPr>
        <w:t>Τ</w:t>
      </w:r>
      <w:r w:rsidRPr="00D07D19">
        <w:rPr>
          <w:rFonts w:eastAsia="Times New Roman"/>
          <w:szCs w:val="24"/>
        </w:rPr>
        <w:t xml:space="preserve">ο </w:t>
      </w:r>
      <w:r>
        <w:rPr>
          <w:rFonts w:eastAsia="Times New Roman"/>
          <w:szCs w:val="24"/>
        </w:rPr>
        <w:t xml:space="preserve">προετοιμάζατε πολύ νωρίτερα, γι’ αυτό φαίνεται ότι χρησιμοποιείτε </w:t>
      </w:r>
      <w:r w:rsidRPr="00D07D19">
        <w:rPr>
          <w:rFonts w:eastAsia="Times New Roman"/>
          <w:szCs w:val="24"/>
        </w:rPr>
        <w:t xml:space="preserve">σε οργανικές </w:t>
      </w:r>
      <w:r w:rsidRPr="00D07D19">
        <w:rPr>
          <w:rFonts w:eastAsia="Times New Roman"/>
          <w:szCs w:val="24"/>
        </w:rPr>
        <w:t>θέσεις εργαζόμενους μέσω εργολαβιών που αποτελούν την</w:t>
      </w:r>
      <w:r>
        <w:rPr>
          <w:rFonts w:eastAsia="Times New Roman"/>
          <w:szCs w:val="24"/>
        </w:rPr>
        <w:t xml:space="preserve"> πλειονότητα</w:t>
      </w:r>
      <w:r>
        <w:rPr>
          <w:rFonts w:eastAsia="Times New Roman"/>
          <w:szCs w:val="24"/>
        </w:rPr>
        <w:t>,</w:t>
      </w:r>
      <w:r w:rsidRPr="00D07D19">
        <w:rPr>
          <w:rFonts w:eastAsia="Times New Roman"/>
          <w:szCs w:val="24"/>
        </w:rPr>
        <w:t xml:space="preserve"> το 75% στις εταιρείες φυσικού αερίου</w:t>
      </w:r>
      <w:r>
        <w:rPr>
          <w:rFonts w:eastAsia="Times New Roman"/>
          <w:szCs w:val="24"/>
        </w:rPr>
        <w:t>.</w:t>
      </w:r>
      <w:r w:rsidRPr="00D07D19">
        <w:rPr>
          <w:rFonts w:eastAsia="Times New Roman"/>
          <w:szCs w:val="24"/>
        </w:rPr>
        <w:t xml:space="preserve"> Μάλιστα</w:t>
      </w:r>
      <w:r>
        <w:rPr>
          <w:rFonts w:eastAsia="Times New Roman"/>
          <w:szCs w:val="24"/>
        </w:rPr>
        <w:t>,</w:t>
      </w:r>
      <w:r w:rsidRPr="00D07D19">
        <w:rPr>
          <w:rFonts w:eastAsia="Times New Roman"/>
          <w:szCs w:val="24"/>
        </w:rPr>
        <w:t xml:space="preserve"> διαχρονικά υπογράφουν συμβάσεις διάρκειας ενός ή δύο εξαμήνων και ουσιαστικά εργάζονται δεκαετίες</w:t>
      </w:r>
      <w:r>
        <w:rPr>
          <w:rFonts w:eastAsia="Times New Roman"/>
          <w:szCs w:val="24"/>
        </w:rPr>
        <w:t xml:space="preserve"> -</w:t>
      </w:r>
      <w:r w:rsidRPr="00D07D19">
        <w:rPr>
          <w:rFonts w:eastAsia="Times New Roman"/>
          <w:szCs w:val="24"/>
        </w:rPr>
        <w:t xml:space="preserve">πάνω από </w:t>
      </w:r>
      <w:r>
        <w:rPr>
          <w:rFonts w:eastAsia="Times New Roman"/>
          <w:szCs w:val="24"/>
        </w:rPr>
        <w:t>είκοσι</w:t>
      </w:r>
      <w:r w:rsidRPr="00D07D19">
        <w:rPr>
          <w:rFonts w:eastAsia="Times New Roman"/>
          <w:szCs w:val="24"/>
        </w:rPr>
        <w:t xml:space="preserve"> χρόνια</w:t>
      </w:r>
      <w:r>
        <w:rPr>
          <w:rFonts w:eastAsia="Times New Roman"/>
          <w:szCs w:val="24"/>
        </w:rPr>
        <w:t>-</w:t>
      </w:r>
      <w:r w:rsidRPr="00D07D19">
        <w:rPr>
          <w:rFonts w:eastAsia="Times New Roman"/>
          <w:szCs w:val="24"/>
        </w:rPr>
        <w:t xml:space="preserve"> στη ΔΕΠΑ</w:t>
      </w:r>
      <w:r>
        <w:rPr>
          <w:rFonts w:eastAsia="Times New Roman"/>
          <w:szCs w:val="24"/>
        </w:rPr>
        <w:t>.</w:t>
      </w:r>
      <w:r w:rsidRPr="00D07D19">
        <w:rPr>
          <w:rFonts w:eastAsia="Times New Roman"/>
          <w:szCs w:val="24"/>
        </w:rPr>
        <w:t xml:space="preserve"> </w:t>
      </w:r>
      <w:r>
        <w:rPr>
          <w:rFonts w:eastAsia="Times New Roman"/>
          <w:szCs w:val="24"/>
        </w:rPr>
        <w:t>Α</w:t>
      </w:r>
      <w:r w:rsidRPr="00D07D19">
        <w:rPr>
          <w:rFonts w:eastAsia="Times New Roman"/>
          <w:szCs w:val="24"/>
        </w:rPr>
        <w:t xml:space="preserve">κριβώς </w:t>
      </w:r>
      <w:r>
        <w:rPr>
          <w:rFonts w:eastAsia="Times New Roman"/>
          <w:szCs w:val="24"/>
        </w:rPr>
        <w:t>σ</w:t>
      </w:r>
      <w:r>
        <w:rPr>
          <w:rFonts w:eastAsia="Times New Roman"/>
          <w:szCs w:val="24"/>
        </w:rPr>
        <w:t xml:space="preserve">ε </w:t>
      </w:r>
      <w:r w:rsidRPr="00D07D19">
        <w:rPr>
          <w:rFonts w:eastAsia="Times New Roman"/>
          <w:szCs w:val="24"/>
        </w:rPr>
        <w:t>αυτούς τους εργαζόμενους στηρίζεται σε τεράστιο βαθμό η παραγωγική διαδικασία</w:t>
      </w:r>
      <w:r>
        <w:rPr>
          <w:rFonts w:eastAsia="Times New Roman"/>
          <w:szCs w:val="24"/>
        </w:rPr>
        <w:t>.</w:t>
      </w:r>
      <w:r w:rsidRPr="00D07D19">
        <w:rPr>
          <w:rFonts w:eastAsia="Times New Roman"/>
          <w:szCs w:val="24"/>
        </w:rPr>
        <w:t xml:space="preserve"> </w:t>
      </w:r>
      <w:r>
        <w:rPr>
          <w:rFonts w:eastAsia="Times New Roman"/>
          <w:szCs w:val="24"/>
        </w:rPr>
        <w:t>Κ</w:t>
      </w:r>
      <w:r w:rsidRPr="00D07D19">
        <w:rPr>
          <w:rFonts w:eastAsia="Times New Roman"/>
          <w:szCs w:val="24"/>
        </w:rPr>
        <w:t>άνουν την ίδια δουλειά με μόνιμους εργαζόμενους</w:t>
      </w:r>
      <w:r>
        <w:rPr>
          <w:rFonts w:eastAsia="Times New Roman"/>
          <w:szCs w:val="24"/>
        </w:rPr>
        <w:t>,</w:t>
      </w:r>
      <w:r w:rsidRPr="00D07D19">
        <w:rPr>
          <w:rFonts w:eastAsia="Times New Roman"/>
          <w:szCs w:val="24"/>
        </w:rPr>
        <w:t xml:space="preserve"> όμως αμείβονται με χαμηλότερους μισθούς και εξευτελιστικούς μισθούς κάποιοι νεότερης ηλικίας</w:t>
      </w:r>
      <w:r>
        <w:rPr>
          <w:rFonts w:eastAsia="Times New Roman"/>
          <w:szCs w:val="24"/>
        </w:rPr>
        <w:t>.</w:t>
      </w:r>
      <w:r w:rsidRPr="00D07D19">
        <w:rPr>
          <w:rFonts w:eastAsia="Times New Roman"/>
          <w:szCs w:val="24"/>
        </w:rPr>
        <w:t xml:space="preserve"> </w:t>
      </w:r>
      <w:r>
        <w:rPr>
          <w:rFonts w:eastAsia="Times New Roman"/>
          <w:szCs w:val="24"/>
        </w:rPr>
        <w:t>Α</w:t>
      </w:r>
      <w:r w:rsidRPr="00D07D19">
        <w:rPr>
          <w:rFonts w:eastAsia="Times New Roman"/>
          <w:szCs w:val="24"/>
        </w:rPr>
        <w:t>υτό το καθεστώς ομηρίας επηρεά</w:t>
      </w:r>
      <w:r w:rsidRPr="00D07D19">
        <w:rPr>
          <w:rFonts w:eastAsia="Times New Roman"/>
          <w:szCs w:val="24"/>
        </w:rPr>
        <w:t>ζει ταυτόχρονα και άλλα δικαιώματα</w:t>
      </w:r>
      <w:r>
        <w:rPr>
          <w:rFonts w:eastAsia="Times New Roman"/>
          <w:szCs w:val="24"/>
        </w:rPr>
        <w:t>:</w:t>
      </w:r>
      <w:r w:rsidRPr="00D07D19">
        <w:rPr>
          <w:rFonts w:eastAsia="Times New Roman"/>
          <w:szCs w:val="24"/>
        </w:rPr>
        <w:t xml:space="preserve"> συνταξιοδοτικά</w:t>
      </w:r>
      <w:r>
        <w:rPr>
          <w:rFonts w:eastAsia="Times New Roman"/>
          <w:szCs w:val="24"/>
        </w:rPr>
        <w:t>,</w:t>
      </w:r>
      <w:r w:rsidRPr="00D07D19">
        <w:rPr>
          <w:rFonts w:eastAsia="Times New Roman"/>
          <w:szCs w:val="24"/>
        </w:rPr>
        <w:t xml:space="preserve"> αποζημίωσ</w:t>
      </w:r>
      <w:r>
        <w:rPr>
          <w:rFonts w:eastAsia="Times New Roman"/>
          <w:szCs w:val="24"/>
        </w:rPr>
        <w:t>η</w:t>
      </w:r>
      <w:r w:rsidRPr="00D07D19">
        <w:rPr>
          <w:rFonts w:eastAsia="Times New Roman"/>
          <w:szCs w:val="24"/>
        </w:rPr>
        <w:t>ς</w:t>
      </w:r>
      <w:r>
        <w:rPr>
          <w:rFonts w:eastAsia="Times New Roman"/>
          <w:szCs w:val="24"/>
        </w:rPr>
        <w:t>,</w:t>
      </w:r>
      <w:r w:rsidRPr="00D07D19">
        <w:rPr>
          <w:rFonts w:eastAsia="Times New Roman"/>
          <w:szCs w:val="24"/>
        </w:rPr>
        <w:t xml:space="preserve"> εξέλιξη</w:t>
      </w:r>
      <w:r>
        <w:rPr>
          <w:rFonts w:eastAsia="Times New Roman"/>
          <w:szCs w:val="24"/>
        </w:rPr>
        <w:t>ς</w:t>
      </w:r>
      <w:r w:rsidRPr="00D07D19">
        <w:rPr>
          <w:rFonts w:eastAsia="Times New Roman"/>
          <w:szCs w:val="24"/>
        </w:rPr>
        <w:t xml:space="preserve"> και άλλα</w:t>
      </w:r>
      <w:r>
        <w:rPr>
          <w:rFonts w:eastAsia="Times New Roman"/>
          <w:szCs w:val="24"/>
        </w:rPr>
        <w:t>.</w:t>
      </w:r>
    </w:p>
    <w:p w14:paraId="6A627EA1" w14:textId="77777777" w:rsidR="00CD4C30" w:rsidRDefault="00DA53E9">
      <w:pPr>
        <w:spacing w:line="600" w:lineRule="auto"/>
        <w:ind w:firstLine="720"/>
        <w:jc w:val="both"/>
        <w:rPr>
          <w:rFonts w:eastAsia="Times New Roman"/>
          <w:szCs w:val="24"/>
        </w:rPr>
      </w:pPr>
      <w:r>
        <w:rPr>
          <w:rFonts w:eastAsia="Times New Roman"/>
          <w:szCs w:val="24"/>
        </w:rPr>
        <w:lastRenderedPageBreak/>
        <w:t xml:space="preserve">Στις ιδιωτικοποιήσεις κρατικών </w:t>
      </w:r>
      <w:r w:rsidRPr="00D07D19">
        <w:rPr>
          <w:rFonts w:eastAsia="Times New Roman"/>
          <w:szCs w:val="24"/>
        </w:rPr>
        <w:t>εταιρειών οι εργαζόμενοι θεωρούνται βαρίδι και γι</w:t>
      </w:r>
      <w:r>
        <w:rPr>
          <w:rFonts w:eastAsia="Times New Roman"/>
          <w:szCs w:val="24"/>
        </w:rPr>
        <w:t>’</w:t>
      </w:r>
      <w:r w:rsidRPr="00D07D19">
        <w:rPr>
          <w:rFonts w:eastAsia="Times New Roman"/>
          <w:szCs w:val="24"/>
        </w:rPr>
        <w:t xml:space="preserve"> αυτό διατηρείτ</w:t>
      </w:r>
      <w:r>
        <w:rPr>
          <w:rFonts w:eastAsia="Times New Roman"/>
          <w:szCs w:val="24"/>
        </w:rPr>
        <w:t>ε</w:t>
      </w:r>
      <w:r w:rsidRPr="00D07D19">
        <w:rPr>
          <w:rFonts w:eastAsia="Times New Roman"/>
          <w:szCs w:val="24"/>
        </w:rPr>
        <w:t xml:space="preserve"> εργολαβικούς</w:t>
      </w:r>
      <w:r>
        <w:rPr>
          <w:rFonts w:eastAsia="Times New Roman"/>
          <w:szCs w:val="24"/>
        </w:rPr>
        <w:t>,</w:t>
      </w:r>
      <w:r w:rsidRPr="00D07D19">
        <w:rPr>
          <w:rFonts w:eastAsia="Times New Roman"/>
          <w:szCs w:val="24"/>
        </w:rPr>
        <w:t xml:space="preserve"> δηλαδή ξεκρέμαστους εργαζόμενους</w:t>
      </w:r>
      <w:r>
        <w:rPr>
          <w:rFonts w:eastAsia="Times New Roman"/>
          <w:szCs w:val="24"/>
        </w:rPr>
        <w:t>.</w:t>
      </w:r>
      <w:r w:rsidRPr="00D07D19">
        <w:rPr>
          <w:rFonts w:eastAsia="Times New Roman"/>
          <w:szCs w:val="24"/>
        </w:rPr>
        <w:t xml:space="preserve"> </w:t>
      </w:r>
    </w:p>
    <w:p w14:paraId="6A627EA2" w14:textId="77777777" w:rsidR="00CD4C30" w:rsidRDefault="00DA53E9">
      <w:pPr>
        <w:spacing w:line="600" w:lineRule="auto"/>
        <w:ind w:firstLine="720"/>
        <w:jc w:val="both"/>
        <w:rPr>
          <w:rFonts w:eastAsia="Times New Roman"/>
          <w:szCs w:val="24"/>
        </w:rPr>
      </w:pPr>
      <w:r>
        <w:rPr>
          <w:rFonts w:eastAsia="Times New Roman"/>
          <w:szCs w:val="24"/>
        </w:rPr>
        <w:t>Ε</w:t>
      </w:r>
      <w:r w:rsidRPr="00D07D19">
        <w:rPr>
          <w:rFonts w:eastAsia="Times New Roman"/>
          <w:szCs w:val="24"/>
        </w:rPr>
        <w:t xml:space="preserve">μείς θεωρούμε δίκαιο το </w:t>
      </w:r>
      <w:r w:rsidRPr="00D07D19">
        <w:rPr>
          <w:rFonts w:eastAsia="Times New Roman"/>
          <w:szCs w:val="24"/>
        </w:rPr>
        <w:t xml:space="preserve">αίτημα όλων αυτών των εργαζομένων μέσω εργολαβιών ότι πρέπει να υπάρξει μετατροπή των </w:t>
      </w:r>
      <w:proofErr w:type="spellStart"/>
      <w:r w:rsidRPr="00D07D19">
        <w:rPr>
          <w:rFonts w:eastAsia="Times New Roman"/>
          <w:szCs w:val="24"/>
        </w:rPr>
        <w:t>συμβάσεών</w:t>
      </w:r>
      <w:proofErr w:type="spellEnd"/>
      <w:r w:rsidRPr="00D07D19">
        <w:rPr>
          <w:rFonts w:eastAsia="Times New Roman"/>
          <w:szCs w:val="24"/>
        </w:rPr>
        <w:t xml:space="preserve"> τους σε συμβάσεις αορίστου χρόνου και μάλιστα απευθείας μέσω της ΔΕΠΑ ή μέσω της </w:t>
      </w:r>
      <w:r>
        <w:rPr>
          <w:rFonts w:eastAsia="Times New Roman"/>
          <w:szCs w:val="24"/>
        </w:rPr>
        <w:t>ΔΕΔΑ</w:t>
      </w:r>
      <w:r w:rsidRPr="00D07D19">
        <w:rPr>
          <w:rFonts w:eastAsia="Times New Roman"/>
          <w:szCs w:val="24"/>
        </w:rPr>
        <w:t xml:space="preserve"> για όσους μεταφέρθηκαν εκεί από την </w:t>
      </w:r>
      <w:r>
        <w:rPr>
          <w:rFonts w:eastAsia="Times New Roman"/>
          <w:szCs w:val="24"/>
        </w:rPr>
        <w:t>1</w:t>
      </w:r>
      <w:r w:rsidRPr="00C54AFB">
        <w:rPr>
          <w:rFonts w:eastAsia="Times New Roman"/>
          <w:szCs w:val="24"/>
          <w:vertAlign w:val="superscript"/>
        </w:rPr>
        <w:t>η</w:t>
      </w:r>
      <w:r w:rsidRPr="00D07D19">
        <w:rPr>
          <w:rFonts w:eastAsia="Times New Roman"/>
          <w:szCs w:val="24"/>
        </w:rPr>
        <w:t xml:space="preserve"> Γενάρη του 2017 και μάλιστα να αναγ</w:t>
      </w:r>
      <w:r w:rsidRPr="00D07D19">
        <w:rPr>
          <w:rFonts w:eastAsia="Times New Roman"/>
          <w:szCs w:val="24"/>
        </w:rPr>
        <w:t xml:space="preserve">νωριστεί η προϋπηρεσία </w:t>
      </w:r>
      <w:r>
        <w:rPr>
          <w:rFonts w:eastAsia="Times New Roman"/>
          <w:szCs w:val="24"/>
        </w:rPr>
        <w:t>τους.</w:t>
      </w:r>
    </w:p>
    <w:p w14:paraId="6A627EA3" w14:textId="77777777" w:rsidR="00CD4C30" w:rsidRDefault="00DA53E9">
      <w:pPr>
        <w:spacing w:line="600" w:lineRule="auto"/>
        <w:ind w:firstLine="720"/>
        <w:jc w:val="both"/>
        <w:rPr>
          <w:rFonts w:eastAsia="Times New Roman"/>
          <w:szCs w:val="24"/>
        </w:rPr>
      </w:pPr>
      <w:r>
        <w:rPr>
          <w:rFonts w:eastAsia="Times New Roman"/>
          <w:szCs w:val="24"/>
        </w:rPr>
        <w:t>Κ</w:t>
      </w:r>
      <w:r w:rsidRPr="00D07D19">
        <w:rPr>
          <w:rFonts w:eastAsia="Times New Roman"/>
          <w:szCs w:val="24"/>
        </w:rPr>
        <w:t>αταθέτουμε</w:t>
      </w:r>
      <w:r>
        <w:rPr>
          <w:rFonts w:eastAsia="Times New Roman"/>
          <w:szCs w:val="24"/>
        </w:rPr>
        <w:t>,</w:t>
      </w:r>
      <w:r w:rsidRPr="00D07D19">
        <w:rPr>
          <w:rFonts w:eastAsia="Times New Roman"/>
          <w:szCs w:val="24"/>
        </w:rPr>
        <w:t xml:space="preserve"> λοιπόν και την πρότασή τους και καλούμε τους συναδέλφους να </w:t>
      </w:r>
      <w:r>
        <w:rPr>
          <w:rFonts w:eastAsia="Times New Roman"/>
          <w:szCs w:val="24"/>
        </w:rPr>
        <w:t>την υιοθετήσουν,</w:t>
      </w:r>
      <w:r w:rsidRPr="00D07D19">
        <w:rPr>
          <w:rFonts w:eastAsia="Times New Roman"/>
          <w:szCs w:val="24"/>
        </w:rPr>
        <w:t xml:space="preserve"> γιατί χωρίς αυτούς τους εργαζόμενους ούτε το νέο σχήμα δεν μπορεί να λειτουργήσει</w:t>
      </w:r>
      <w:r>
        <w:rPr>
          <w:rFonts w:eastAsia="Times New Roman"/>
          <w:szCs w:val="24"/>
        </w:rPr>
        <w:t>.</w:t>
      </w:r>
    </w:p>
    <w:p w14:paraId="6A627EA4" w14:textId="77777777" w:rsidR="00CD4C30" w:rsidRDefault="00DA53E9">
      <w:pPr>
        <w:spacing w:line="600" w:lineRule="auto"/>
        <w:ind w:firstLine="720"/>
        <w:jc w:val="both"/>
        <w:rPr>
          <w:rFonts w:eastAsia="Times New Roman"/>
          <w:szCs w:val="24"/>
        </w:rPr>
      </w:pPr>
      <w:r w:rsidRPr="00AF3B92">
        <w:rPr>
          <w:rFonts w:eastAsia="Times New Roman"/>
          <w:szCs w:val="24"/>
        </w:rPr>
        <w:t xml:space="preserve">(Στο σημείο αυτό </w:t>
      </w:r>
      <w:r>
        <w:rPr>
          <w:rFonts w:eastAsia="Times New Roman"/>
          <w:szCs w:val="24"/>
        </w:rPr>
        <w:t>η</w:t>
      </w:r>
      <w:r w:rsidRPr="00AF3B92">
        <w:rPr>
          <w:rFonts w:eastAsia="Times New Roman"/>
          <w:szCs w:val="24"/>
        </w:rPr>
        <w:t xml:space="preserve"> Βουλευτής κ. </w:t>
      </w:r>
      <w:r>
        <w:rPr>
          <w:rFonts w:eastAsia="Times New Roman" w:cs="Times New Roman"/>
          <w:szCs w:val="24"/>
        </w:rPr>
        <w:t xml:space="preserve">Διαμάντω </w:t>
      </w:r>
      <w:proofErr w:type="spellStart"/>
      <w:r>
        <w:rPr>
          <w:rFonts w:eastAsia="Times New Roman" w:cs="Times New Roman"/>
          <w:szCs w:val="24"/>
        </w:rPr>
        <w:t>Μανωλάκου</w:t>
      </w:r>
      <w:proofErr w:type="spellEnd"/>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6A627EA5" w14:textId="77777777" w:rsidR="00CD4C30" w:rsidRDefault="00DA53E9">
      <w:pPr>
        <w:spacing w:line="600" w:lineRule="auto"/>
        <w:ind w:firstLine="720"/>
        <w:jc w:val="both"/>
        <w:rPr>
          <w:rFonts w:eastAsia="Times New Roman"/>
          <w:szCs w:val="24"/>
        </w:rPr>
      </w:pPr>
      <w:r>
        <w:rPr>
          <w:rFonts w:eastAsia="Times New Roman"/>
          <w:szCs w:val="24"/>
        </w:rPr>
        <w:t>Σ</w:t>
      </w:r>
      <w:r w:rsidRPr="00D07D19">
        <w:rPr>
          <w:rFonts w:eastAsia="Times New Roman"/>
          <w:szCs w:val="24"/>
        </w:rPr>
        <w:t>ε ό</w:t>
      </w:r>
      <w:r>
        <w:rPr>
          <w:rFonts w:eastAsia="Times New Roman"/>
          <w:szCs w:val="24"/>
        </w:rPr>
        <w:t>,</w:t>
      </w:r>
      <w:r w:rsidRPr="00D07D19">
        <w:rPr>
          <w:rFonts w:eastAsia="Times New Roman"/>
          <w:szCs w:val="24"/>
        </w:rPr>
        <w:t xml:space="preserve">τι αφορά την τροπολογία για τη ΔΕΗ που </w:t>
      </w:r>
      <w:r>
        <w:rPr>
          <w:rFonts w:eastAsia="Times New Roman"/>
          <w:szCs w:val="24"/>
        </w:rPr>
        <w:t>καταθέσατε</w:t>
      </w:r>
      <w:r w:rsidRPr="00D07D19">
        <w:rPr>
          <w:rFonts w:eastAsia="Times New Roman"/>
          <w:szCs w:val="24"/>
        </w:rPr>
        <w:t xml:space="preserve"> το πρωί</w:t>
      </w:r>
      <w:r>
        <w:rPr>
          <w:rFonts w:eastAsia="Times New Roman"/>
          <w:szCs w:val="24"/>
        </w:rPr>
        <w:t>,</w:t>
      </w:r>
      <w:r w:rsidRPr="00D07D19">
        <w:rPr>
          <w:rFonts w:eastAsia="Times New Roman"/>
          <w:szCs w:val="24"/>
        </w:rPr>
        <w:t xml:space="preserve"> είναι η τροπολογία </w:t>
      </w:r>
      <w:proofErr w:type="spellStart"/>
      <w:r w:rsidRPr="00D07D19">
        <w:rPr>
          <w:rFonts w:eastAsia="Times New Roman"/>
          <w:szCs w:val="24"/>
        </w:rPr>
        <w:t>αποεπένδυσης</w:t>
      </w:r>
      <w:proofErr w:type="spellEnd"/>
      <w:r w:rsidRPr="00D07D19">
        <w:rPr>
          <w:rFonts w:eastAsia="Times New Roman"/>
          <w:szCs w:val="24"/>
        </w:rPr>
        <w:t xml:space="preserve"> </w:t>
      </w:r>
      <w:r w:rsidRPr="00D07D19">
        <w:rPr>
          <w:rFonts w:eastAsia="Times New Roman"/>
          <w:szCs w:val="24"/>
        </w:rPr>
        <w:t>της ΔΕΗ</w:t>
      </w:r>
      <w:r>
        <w:rPr>
          <w:rFonts w:eastAsia="Times New Roman"/>
          <w:szCs w:val="24"/>
        </w:rPr>
        <w:t>.</w:t>
      </w:r>
      <w:r w:rsidRPr="00D07D19">
        <w:rPr>
          <w:rFonts w:eastAsia="Times New Roman"/>
          <w:szCs w:val="24"/>
        </w:rPr>
        <w:t xml:space="preserve"> </w:t>
      </w:r>
      <w:r>
        <w:rPr>
          <w:rFonts w:eastAsia="Times New Roman"/>
          <w:szCs w:val="24"/>
        </w:rPr>
        <w:t>Ε</w:t>
      </w:r>
      <w:r w:rsidRPr="00D07D19">
        <w:rPr>
          <w:rFonts w:eastAsia="Times New Roman"/>
          <w:szCs w:val="24"/>
        </w:rPr>
        <w:t xml:space="preserve">μείς τα </w:t>
      </w:r>
      <w:r w:rsidRPr="00D07D19">
        <w:rPr>
          <w:rFonts w:eastAsia="Times New Roman"/>
          <w:szCs w:val="24"/>
        </w:rPr>
        <w:lastRenderedPageBreak/>
        <w:t xml:space="preserve">έχουμε ξαναπεί και σε προηγούμενη τοποθέτηση </w:t>
      </w:r>
      <w:r>
        <w:rPr>
          <w:rFonts w:eastAsia="Times New Roman"/>
          <w:szCs w:val="24"/>
        </w:rPr>
        <w:t>μας. Υ</w:t>
      </w:r>
      <w:r w:rsidRPr="00D07D19">
        <w:rPr>
          <w:rFonts w:eastAsia="Times New Roman"/>
          <w:szCs w:val="24"/>
        </w:rPr>
        <w:t>πάρχει κίνδυνος για γρήγορη εξάντληση των αποθεμάτων λιγνίτη</w:t>
      </w:r>
      <w:r>
        <w:rPr>
          <w:rFonts w:eastAsia="Times New Roman"/>
          <w:szCs w:val="24"/>
        </w:rPr>
        <w:t>,</w:t>
      </w:r>
      <w:r w:rsidRPr="00D07D19">
        <w:rPr>
          <w:rFonts w:eastAsia="Times New Roman"/>
          <w:szCs w:val="24"/>
        </w:rPr>
        <w:t xml:space="preserve"> γιατί ακριβώς </w:t>
      </w:r>
      <w:r>
        <w:rPr>
          <w:rFonts w:eastAsia="Times New Roman"/>
          <w:szCs w:val="24"/>
        </w:rPr>
        <w:t xml:space="preserve">ο </w:t>
      </w:r>
      <w:r w:rsidRPr="00D07D19">
        <w:rPr>
          <w:rFonts w:eastAsia="Times New Roman"/>
          <w:szCs w:val="24"/>
        </w:rPr>
        <w:t>επιχειρηματίας που θα επενδύσει δεν πρόκειται να δει την πλήρη αξιοποίησή του</w:t>
      </w:r>
      <w:r>
        <w:rPr>
          <w:rFonts w:eastAsia="Times New Roman"/>
          <w:szCs w:val="24"/>
        </w:rPr>
        <w:t>,</w:t>
      </w:r>
      <w:r w:rsidRPr="00D07D19">
        <w:rPr>
          <w:rFonts w:eastAsia="Times New Roman"/>
          <w:szCs w:val="24"/>
        </w:rPr>
        <w:t xml:space="preserve"> αλλά </w:t>
      </w:r>
      <w:r>
        <w:rPr>
          <w:rFonts w:eastAsia="Times New Roman"/>
          <w:szCs w:val="24"/>
        </w:rPr>
        <w:t>θ</w:t>
      </w:r>
      <w:r w:rsidRPr="00D07D19">
        <w:rPr>
          <w:rFonts w:eastAsia="Times New Roman"/>
          <w:szCs w:val="24"/>
        </w:rPr>
        <w:t>α κοιτάξει να δει τα κοι</w:t>
      </w:r>
      <w:r w:rsidRPr="00D07D19">
        <w:rPr>
          <w:rFonts w:eastAsia="Times New Roman"/>
          <w:szCs w:val="24"/>
        </w:rPr>
        <w:t>τάσματα που έχουν το</w:t>
      </w:r>
      <w:r>
        <w:rPr>
          <w:rFonts w:eastAsia="Times New Roman"/>
          <w:szCs w:val="24"/>
        </w:rPr>
        <w:t>ν</w:t>
      </w:r>
      <w:r w:rsidRPr="00D07D19">
        <w:rPr>
          <w:rFonts w:eastAsia="Times New Roman"/>
          <w:szCs w:val="24"/>
        </w:rPr>
        <w:t xml:space="preserve"> μεγαλύτερο βαθμό θερμικής απόδοσης και </w:t>
      </w:r>
      <w:r>
        <w:rPr>
          <w:rFonts w:eastAsia="Times New Roman"/>
          <w:szCs w:val="24"/>
        </w:rPr>
        <w:t>β</w:t>
      </w:r>
      <w:r w:rsidRPr="00D07D19">
        <w:rPr>
          <w:rFonts w:eastAsia="Times New Roman"/>
          <w:szCs w:val="24"/>
        </w:rPr>
        <w:t xml:space="preserve">εβαίως </w:t>
      </w:r>
      <w:r>
        <w:rPr>
          <w:rFonts w:eastAsia="Times New Roman"/>
          <w:szCs w:val="24"/>
        </w:rPr>
        <w:t>θα</w:t>
      </w:r>
      <w:r w:rsidRPr="00D07D19">
        <w:rPr>
          <w:rFonts w:eastAsia="Times New Roman"/>
          <w:szCs w:val="24"/>
        </w:rPr>
        <w:t xml:space="preserve"> παρατήσε</w:t>
      </w:r>
      <w:r>
        <w:rPr>
          <w:rFonts w:eastAsia="Times New Roman"/>
          <w:szCs w:val="24"/>
        </w:rPr>
        <w:t>ι τα</w:t>
      </w:r>
      <w:r w:rsidRPr="00D07D19">
        <w:rPr>
          <w:rFonts w:eastAsia="Times New Roman"/>
          <w:szCs w:val="24"/>
        </w:rPr>
        <w:t xml:space="preserve"> υπόλοιπα</w:t>
      </w:r>
      <w:r>
        <w:rPr>
          <w:rFonts w:eastAsia="Times New Roman"/>
          <w:szCs w:val="24"/>
        </w:rPr>
        <w:t>.</w:t>
      </w:r>
      <w:r w:rsidRPr="00D07D19">
        <w:rPr>
          <w:rFonts w:eastAsia="Times New Roman"/>
          <w:szCs w:val="24"/>
        </w:rPr>
        <w:t xml:space="preserve"> Άρα θα </w:t>
      </w:r>
      <w:r>
        <w:rPr>
          <w:rFonts w:eastAsia="Times New Roman"/>
          <w:szCs w:val="24"/>
        </w:rPr>
        <w:t>μείνουν</w:t>
      </w:r>
      <w:r w:rsidRPr="00D07D19">
        <w:rPr>
          <w:rFonts w:eastAsia="Times New Roman"/>
          <w:szCs w:val="24"/>
        </w:rPr>
        <w:t xml:space="preserve"> ανεκμετάλλευτα</w:t>
      </w:r>
      <w:r>
        <w:rPr>
          <w:rFonts w:eastAsia="Times New Roman"/>
          <w:szCs w:val="24"/>
        </w:rPr>
        <w:t>,</w:t>
      </w:r>
      <w:r w:rsidRPr="00D07D19">
        <w:rPr>
          <w:rFonts w:eastAsia="Times New Roman"/>
          <w:szCs w:val="24"/>
        </w:rPr>
        <w:t xml:space="preserve"> με κίνδυνο ακριβώς να χαθεί ένας πολύτιμος </w:t>
      </w:r>
      <w:r>
        <w:rPr>
          <w:rFonts w:eastAsia="Times New Roman"/>
          <w:szCs w:val="24"/>
        </w:rPr>
        <w:t>π</w:t>
      </w:r>
      <w:r w:rsidRPr="00D07D19">
        <w:rPr>
          <w:rFonts w:eastAsia="Times New Roman"/>
          <w:szCs w:val="24"/>
        </w:rPr>
        <w:t>όρος από αυτή την εγκληματική αξιοποίηση των κοιτασμάτων</w:t>
      </w:r>
      <w:r>
        <w:rPr>
          <w:rFonts w:eastAsia="Times New Roman"/>
          <w:szCs w:val="24"/>
        </w:rPr>
        <w:t>. Ε</w:t>
      </w:r>
      <w:r w:rsidRPr="00D07D19">
        <w:rPr>
          <w:rFonts w:eastAsia="Times New Roman"/>
          <w:szCs w:val="24"/>
        </w:rPr>
        <w:t>μείς την καταψηφίζουμε</w:t>
      </w:r>
      <w:r>
        <w:rPr>
          <w:rFonts w:eastAsia="Times New Roman"/>
          <w:szCs w:val="24"/>
        </w:rPr>
        <w:t>.</w:t>
      </w:r>
    </w:p>
    <w:p w14:paraId="6A627EA6" w14:textId="77777777" w:rsidR="00CD4C30" w:rsidRDefault="00DA53E9">
      <w:pPr>
        <w:spacing w:line="600" w:lineRule="auto"/>
        <w:ind w:firstLine="720"/>
        <w:jc w:val="both"/>
        <w:rPr>
          <w:rFonts w:eastAsia="Times New Roman"/>
          <w:szCs w:val="24"/>
        </w:rPr>
      </w:pPr>
      <w:r>
        <w:rPr>
          <w:rFonts w:eastAsia="Times New Roman"/>
          <w:szCs w:val="24"/>
        </w:rPr>
        <w:t xml:space="preserve">Τι </w:t>
      </w:r>
      <w:r>
        <w:rPr>
          <w:rFonts w:eastAsia="Times New Roman"/>
          <w:szCs w:val="24"/>
        </w:rPr>
        <w:t>προτείνουμε;</w:t>
      </w:r>
      <w:r w:rsidRPr="00D07D19">
        <w:rPr>
          <w:rFonts w:eastAsia="Times New Roman"/>
          <w:szCs w:val="24"/>
        </w:rPr>
        <w:t xml:space="preserve"> </w:t>
      </w:r>
      <w:r>
        <w:rPr>
          <w:rFonts w:eastAsia="Times New Roman"/>
          <w:szCs w:val="24"/>
        </w:rPr>
        <w:t>Τ</w:t>
      </w:r>
      <w:r w:rsidRPr="00D07D19">
        <w:rPr>
          <w:rFonts w:eastAsia="Times New Roman"/>
          <w:szCs w:val="24"/>
        </w:rPr>
        <w:t>ο λέμε καθαρά</w:t>
      </w:r>
      <w:r>
        <w:rPr>
          <w:rFonts w:eastAsia="Times New Roman"/>
          <w:szCs w:val="24"/>
        </w:rPr>
        <w:t>,</w:t>
      </w:r>
      <w:r w:rsidRPr="00D07D19">
        <w:rPr>
          <w:rFonts w:eastAsia="Times New Roman"/>
          <w:szCs w:val="24"/>
        </w:rPr>
        <w:t xml:space="preserve"> </w:t>
      </w:r>
      <w:r>
        <w:rPr>
          <w:rFonts w:eastAsia="Times New Roman"/>
          <w:szCs w:val="24"/>
        </w:rPr>
        <w:t>γ</w:t>
      </w:r>
      <w:r w:rsidRPr="00D07D19">
        <w:rPr>
          <w:rFonts w:eastAsia="Times New Roman"/>
          <w:szCs w:val="24"/>
        </w:rPr>
        <w:t xml:space="preserve">ια το Κομμουνιστικό Κόμμα Ελλάδας η αξιοποίηση κάθε </w:t>
      </w:r>
      <w:r>
        <w:rPr>
          <w:rFonts w:eastAsia="Times New Roman"/>
          <w:szCs w:val="24"/>
        </w:rPr>
        <w:t>π</w:t>
      </w:r>
      <w:r w:rsidRPr="00D07D19">
        <w:rPr>
          <w:rFonts w:eastAsia="Times New Roman"/>
          <w:szCs w:val="24"/>
        </w:rPr>
        <w:t>ηγής ενέργειας εξετάζ</w:t>
      </w:r>
      <w:r>
        <w:rPr>
          <w:rFonts w:eastAsia="Times New Roman"/>
          <w:szCs w:val="24"/>
        </w:rPr>
        <w:t>εται</w:t>
      </w:r>
      <w:r w:rsidRPr="00D07D19">
        <w:rPr>
          <w:rFonts w:eastAsia="Times New Roman"/>
          <w:szCs w:val="24"/>
        </w:rPr>
        <w:t xml:space="preserve"> με σαφή και συγκεκριμένα κριτήρια</w:t>
      </w:r>
      <w:r>
        <w:rPr>
          <w:rFonts w:eastAsia="Times New Roman"/>
          <w:szCs w:val="24"/>
        </w:rPr>
        <w:t>,</w:t>
      </w:r>
      <w:r w:rsidRPr="00D07D19">
        <w:rPr>
          <w:rFonts w:eastAsia="Times New Roman"/>
          <w:szCs w:val="24"/>
        </w:rPr>
        <w:t xml:space="preserve"> δηλαδή</w:t>
      </w:r>
      <w:r>
        <w:rPr>
          <w:rFonts w:eastAsia="Times New Roman"/>
          <w:szCs w:val="24"/>
        </w:rPr>
        <w:t>,</w:t>
      </w:r>
      <w:r w:rsidRPr="00D07D19">
        <w:rPr>
          <w:rFonts w:eastAsia="Times New Roman"/>
          <w:szCs w:val="24"/>
        </w:rPr>
        <w:t xml:space="preserve"> </w:t>
      </w:r>
      <w:r>
        <w:rPr>
          <w:rFonts w:eastAsia="Times New Roman"/>
          <w:szCs w:val="24"/>
        </w:rPr>
        <w:t>π</w:t>
      </w:r>
      <w:r w:rsidRPr="00D07D19">
        <w:rPr>
          <w:rFonts w:eastAsia="Times New Roman"/>
          <w:szCs w:val="24"/>
        </w:rPr>
        <w:t xml:space="preserve">ρώτον εάν ανταποκρίνεται στις </w:t>
      </w:r>
      <w:proofErr w:type="spellStart"/>
      <w:r w:rsidRPr="00F72EC8">
        <w:rPr>
          <w:rFonts w:eastAsia="Times New Roman"/>
          <w:szCs w:val="24"/>
        </w:rPr>
        <w:t>διευρυνόμενες</w:t>
      </w:r>
      <w:proofErr w:type="spellEnd"/>
      <w:r w:rsidRPr="00F72EC8">
        <w:rPr>
          <w:rFonts w:eastAsia="Times New Roman"/>
          <w:szCs w:val="24"/>
        </w:rPr>
        <w:t xml:space="preserve"> </w:t>
      </w:r>
      <w:r w:rsidRPr="00D07D19">
        <w:rPr>
          <w:rFonts w:eastAsia="Times New Roman"/>
          <w:szCs w:val="24"/>
        </w:rPr>
        <w:t>λαϊκές ανάγκες</w:t>
      </w:r>
      <w:r>
        <w:rPr>
          <w:rFonts w:eastAsia="Times New Roman"/>
          <w:szCs w:val="24"/>
        </w:rPr>
        <w:t>,</w:t>
      </w:r>
      <w:r w:rsidRPr="00D07D19">
        <w:rPr>
          <w:rFonts w:eastAsia="Times New Roman"/>
          <w:szCs w:val="24"/>
        </w:rPr>
        <w:t xml:space="preserve"> δεύτερο</w:t>
      </w:r>
      <w:r>
        <w:rPr>
          <w:rFonts w:eastAsia="Times New Roman"/>
          <w:szCs w:val="24"/>
        </w:rPr>
        <w:t xml:space="preserve">ν, </w:t>
      </w:r>
      <w:r w:rsidRPr="00D07D19">
        <w:rPr>
          <w:rFonts w:eastAsia="Times New Roman"/>
          <w:szCs w:val="24"/>
        </w:rPr>
        <w:t>εάν διασφαλίζει φθηνό ρεύμα και γ</w:t>
      </w:r>
      <w:r w:rsidRPr="00D07D19">
        <w:rPr>
          <w:rFonts w:eastAsia="Times New Roman"/>
          <w:szCs w:val="24"/>
        </w:rPr>
        <w:t>ενικότερα φθηνό ενεργειακό προϊόν για το</w:t>
      </w:r>
      <w:r>
        <w:rPr>
          <w:rFonts w:eastAsia="Times New Roman"/>
          <w:szCs w:val="24"/>
        </w:rPr>
        <w:t>ν</w:t>
      </w:r>
      <w:r w:rsidRPr="00D07D19">
        <w:rPr>
          <w:rFonts w:eastAsia="Times New Roman"/>
          <w:szCs w:val="24"/>
        </w:rPr>
        <w:t xml:space="preserve"> λαό</w:t>
      </w:r>
      <w:r>
        <w:rPr>
          <w:rFonts w:eastAsia="Times New Roman"/>
          <w:szCs w:val="24"/>
        </w:rPr>
        <w:t>,</w:t>
      </w:r>
      <w:r w:rsidRPr="00D07D19">
        <w:rPr>
          <w:rFonts w:eastAsia="Times New Roman"/>
          <w:szCs w:val="24"/>
        </w:rPr>
        <w:t xml:space="preserve"> </w:t>
      </w:r>
      <w:r>
        <w:rPr>
          <w:rFonts w:eastAsia="Times New Roman"/>
          <w:szCs w:val="24"/>
        </w:rPr>
        <w:t>τρίτον, εάν</w:t>
      </w:r>
      <w:r w:rsidRPr="00D07D19">
        <w:rPr>
          <w:rFonts w:eastAsia="Times New Roman"/>
          <w:szCs w:val="24"/>
        </w:rPr>
        <w:t xml:space="preserve"> συμβά</w:t>
      </w:r>
      <w:r>
        <w:rPr>
          <w:rFonts w:eastAsia="Times New Roman"/>
          <w:szCs w:val="24"/>
        </w:rPr>
        <w:t>λ</w:t>
      </w:r>
      <w:r w:rsidRPr="00D07D19">
        <w:rPr>
          <w:rFonts w:eastAsia="Times New Roman"/>
          <w:szCs w:val="24"/>
        </w:rPr>
        <w:t>λει στην αξιοποίηση των εγχώριων πηγών ενέργειας</w:t>
      </w:r>
      <w:r>
        <w:rPr>
          <w:rFonts w:eastAsia="Times New Roman"/>
          <w:szCs w:val="24"/>
        </w:rPr>
        <w:t xml:space="preserve">, τέταρτον, </w:t>
      </w:r>
      <w:r w:rsidRPr="00D07D19">
        <w:rPr>
          <w:rFonts w:eastAsia="Times New Roman"/>
          <w:szCs w:val="24"/>
        </w:rPr>
        <w:t>εάν αναβαθμίζει την ασφάλεια των κατοίκων και των εργαζομένων στον ενεργειακό τομέα</w:t>
      </w:r>
      <w:r>
        <w:rPr>
          <w:rFonts w:eastAsia="Times New Roman"/>
          <w:szCs w:val="24"/>
        </w:rPr>
        <w:t>,</w:t>
      </w:r>
      <w:r w:rsidRPr="00D07D19">
        <w:rPr>
          <w:rFonts w:eastAsia="Times New Roman"/>
          <w:szCs w:val="24"/>
        </w:rPr>
        <w:t xml:space="preserve"> καθώς και στην προστασία του περιβάλλοντος</w:t>
      </w:r>
      <w:r>
        <w:rPr>
          <w:rFonts w:eastAsia="Times New Roman"/>
          <w:szCs w:val="24"/>
        </w:rPr>
        <w:t xml:space="preserve">, </w:t>
      </w:r>
      <w:proofErr w:type="spellStart"/>
      <w:r>
        <w:rPr>
          <w:rFonts w:eastAsia="Times New Roman"/>
          <w:szCs w:val="24"/>
        </w:rPr>
        <w:t>πέμπτον</w:t>
      </w:r>
      <w:proofErr w:type="spellEnd"/>
      <w:r>
        <w:rPr>
          <w:rFonts w:eastAsia="Times New Roman"/>
          <w:szCs w:val="24"/>
        </w:rPr>
        <w:t xml:space="preserve">, </w:t>
      </w:r>
      <w:r>
        <w:rPr>
          <w:rFonts w:eastAsia="Times New Roman"/>
          <w:szCs w:val="24"/>
        </w:rPr>
        <w:lastRenderedPageBreak/>
        <w:t>εάν</w:t>
      </w:r>
      <w:r w:rsidRPr="00D07D19">
        <w:rPr>
          <w:rFonts w:eastAsia="Times New Roman"/>
          <w:szCs w:val="24"/>
        </w:rPr>
        <w:t xml:space="preserve"> οδηγεί στη διεύρυνση των εργασιακών και ασφαλιστικών κατακτήσεων και δικαιωμάτων των εργαζομένων στον ενεργειακό τομέα και</w:t>
      </w:r>
      <w:r>
        <w:rPr>
          <w:rFonts w:eastAsia="Times New Roman"/>
          <w:szCs w:val="24"/>
        </w:rPr>
        <w:t>,</w:t>
      </w:r>
      <w:r w:rsidRPr="00D07D19">
        <w:rPr>
          <w:rFonts w:eastAsia="Times New Roman"/>
          <w:szCs w:val="24"/>
        </w:rPr>
        <w:t xml:space="preserve"> </w:t>
      </w:r>
      <w:proofErr w:type="spellStart"/>
      <w:r>
        <w:rPr>
          <w:rFonts w:eastAsia="Times New Roman"/>
          <w:szCs w:val="24"/>
        </w:rPr>
        <w:t>έκτον</w:t>
      </w:r>
      <w:proofErr w:type="spellEnd"/>
      <w:r>
        <w:rPr>
          <w:rFonts w:eastAsia="Times New Roman"/>
          <w:szCs w:val="24"/>
        </w:rPr>
        <w:t>,</w:t>
      </w:r>
      <w:r w:rsidRPr="00D07D19">
        <w:rPr>
          <w:rFonts w:eastAsia="Times New Roman"/>
          <w:szCs w:val="24"/>
        </w:rPr>
        <w:t xml:space="preserve"> εάν διασφαλίζει ένα αξιόπιστο και ευσταθές σύστημα ηλεκτροπαραγωγής για τη χώρα</w:t>
      </w:r>
      <w:r>
        <w:rPr>
          <w:rFonts w:eastAsia="Times New Roman"/>
          <w:szCs w:val="24"/>
        </w:rPr>
        <w:t>,</w:t>
      </w:r>
      <w:r w:rsidRPr="00D07D19">
        <w:rPr>
          <w:rFonts w:eastAsia="Times New Roman"/>
          <w:szCs w:val="24"/>
        </w:rPr>
        <w:t xml:space="preserve"> αξιοποιώντας για την ανάπτυξη σ</w:t>
      </w:r>
      <w:r w:rsidRPr="00D07D19">
        <w:rPr>
          <w:rFonts w:eastAsia="Times New Roman"/>
          <w:szCs w:val="24"/>
        </w:rPr>
        <w:t>υγκεκριμένων περιοχών και</w:t>
      </w:r>
      <w:r>
        <w:rPr>
          <w:rFonts w:eastAsia="Times New Roman"/>
          <w:szCs w:val="24"/>
        </w:rPr>
        <w:t xml:space="preserve"> χωρών</w:t>
      </w:r>
      <w:r w:rsidRPr="00D07D19">
        <w:rPr>
          <w:rFonts w:eastAsia="Times New Roman"/>
          <w:szCs w:val="24"/>
        </w:rPr>
        <w:t xml:space="preserve"> βιομηχανικών κλάδων</w:t>
      </w:r>
      <w:r>
        <w:rPr>
          <w:rFonts w:eastAsia="Times New Roman"/>
          <w:szCs w:val="24"/>
        </w:rPr>
        <w:t>.</w:t>
      </w:r>
    </w:p>
    <w:p w14:paraId="6A627EA7" w14:textId="77777777" w:rsidR="00CD4C30" w:rsidRDefault="00DA53E9">
      <w:pPr>
        <w:spacing w:line="600" w:lineRule="auto"/>
        <w:ind w:firstLine="720"/>
        <w:jc w:val="both"/>
        <w:rPr>
          <w:rFonts w:eastAsia="Times New Roman"/>
          <w:szCs w:val="24"/>
        </w:rPr>
      </w:pPr>
      <w:r w:rsidRPr="00D07D19">
        <w:rPr>
          <w:rFonts w:eastAsia="Times New Roman"/>
          <w:szCs w:val="24"/>
        </w:rPr>
        <w:t xml:space="preserve">Αυτά </w:t>
      </w:r>
      <w:r>
        <w:rPr>
          <w:rFonts w:eastAsia="Times New Roman"/>
          <w:szCs w:val="24"/>
        </w:rPr>
        <w:t>ε</w:t>
      </w:r>
      <w:r w:rsidRPr="00D07D19">
        <w:rPr>
          <w:rFonts w:eastAsia="Times New Roman"/>
          <w:szCs w:val="24"/>
        </w:rPr>
        <w:t>ίναι ζητήματα βαθύτατα πολιτικά</w:t>
      </w:r>
      <w:r>
        <w:rPr>
          <w:rFonts w:eastAsia="Times New Roman"/>
          <w:szCs w:val="24"/>
        </w:rPr>
        <w:t>.</w:t>
      </w:r>
      <w:r w:rsidRPr="00D07D19">
        <w:rPr>
          <w:rFonts w:eastAsia="Times New Roman"/>
          <w:szCs w:val="24"/>
        </w:rPr>
        <w:t xml:space="preserve"> </w:t>
      </w:r>
      <w:r>
        <w:rPr>
          <w:rFonts w:eastAsia="Times New Roman"/>
          <w:szCs w:val="24"/>
        </w:rPr>
        <w:t>Έ</w:t>
      </w:r>
      <w:r w:rsidRPr="00D07D19">
        <w:rPr>
          <w:rFonts w:eastAsia="Times New Roman"/>
          <w:szCs w:val="24"/>
        </w:rPr>
        <w:t>χουν σχέση με το ποιος είναι ιδιοκτήτης των μέσων παραγωγής μεταφοράς και διανομής της ενέργειας και με π</w:t>
      </w:r>
      <w:r>
        <w:rPr>
          <w:rFonts w:eastAsia="Times New Roman"/>
          <w:szCs w:val="24"/>
        </w:rPr>
        <w:t>οι</w:t>
      </w:r>
      <w:r w:rsidRPr="00D07D19">
        <w:rPr>
          <w:rFonts w:eastAsia="Times New Roman"/>
          <w:szCs w:val="24"/>
        </w:rPr>
        <w:t>ο βασικό κριτήριο επιλέγεται η τεχνολογία</w:t>
      </w:r>
      <w:r>
        <w:rPr>
          <w:rFonts w:eastAsia="Times New Roman"/>
          <w:szCs w:val="24"/>
        </w:rPr>
        <w:t>,</w:t>
      </w:r>
      <w:r w:rsidRPr="00D07D19">
        <w:rPr>
          <w:rFonts w:eastAsia="Times New Roman"/>
          <w:szCs w:val="24"/>
        </w:rPr>
        <w:t xml:space="preserve"> το μέγεθος</w:t>
      </w:r>
      <w:r>
        <w:rPr>
          <w:rFonts w:eastAsia="Times New Roman"/>
          <w:szCs w:val="24"/>
        </w:rPr>
        <w:t>,</w:t>
      </w:r>
      <w:r w:rsidRPr="00D07D19">
        <w:rPr>
          <w:rFonts w:eastAsia="Times New Roman"/>
          <w:szCs w:val="24"/>
        </w:rPr>
        <w:t xml:space="preserve"> η</w:t>
      </w:r>
      <w:r w:rsidRPr="00D07D19">
        <w:rPr>
          <w:rFonts w:eastAsia="Times New Roman"/>
          <w:szCs w:val="24"/>
        </w:rPr>
        <w:t xml:space="preserve"> </w:t>
      </w:r>
      <w:proofErr w:type="spellStart"/>
      <w:r w:rsidRPr="00D07D19">
        <w:rPr>
          <w:rFonts w:eastAsia="Times New Roman"/>
          <w:szCs w:val="24"/>
        </w:rPr>
        <w:t>χωροθέτηση</w:t>
      </w:r>
      <w:proofErr w:type="spellEnd"/>
      <w:r w:rsidRPr="00D07D19">
        <w:rPr>
          <w:rFonts w:eastAsia="Times New Roman"/>
          <w:szCs w:val="24"/>
        </w:rPr>
        <w:t xml:space="preserve"> κάθε λύσ</w:t>
      </w:r>
      <w:r>
        <w:rPr>
          <w:rFonts w:eastAsia="Times New Roman"/>
          <w:szCs w:val="24"/>
        </w:rPr>
        <w:t>η</w:t>
      </w:r>
      <w:r w:rsidRPr="00D07D19">
        <w:rPr>
          <w:rFonts w:eastAsia="Times New Roman"/>
          <w:szCs w:val="24"/>
        </w:rPr>
        <w:t>ς</w:t>
      </w:r>
      <w:r>
        <w:rPr>
          <w:rFonts w:eastAsia="Times New Roman"/>
          <w:szCs w:val="24"/>
        </w:rPr>
        <w:t>,</w:t>
      </w:r>
      <w:r w:rsidRPr="00D07D19">
        <w:rPr>
          <w:rFonts w:eastAsia="Times New Roman"/>
          <w:szCs w:val="24"/>
        </w:rPr>
        <w:t xml:space="preserve"> </w:t>
      </w:r>
      <w:r>
        <w:rPr>
          <w:rFonts w:eastAsia="Times New Roman"/>
          <w:szCs w:val="24"/>
        </w:rPr>
        <w:t>δ</w:t>
      </w:r>
      <w:r w:rsidRPr="00D07D19">
        <w:rPr>
          <w:rFonts w:eastAsia="Times New Roman"/>
          <w:szCs w:val="24"/>
        </w:rPr>
        <w:t xml:space="preserve">ηλαδή αν γίνεται με γνώμονα το καπιταλιστικό κέρδος ή την ικανοποίηση των </w:t>
      </w:r>
      <w:proofErr w:type="spellStart"/>
      <w:r w:rsidRPr="00D07D19">
        <w:rPr>
          <w:rFonts w:eastAsia="Times New Roman"/>
          <w:szCs w:val="24"/>
        </w:rPr>
        <w:t>διευρυνόμενων</w:t>
      </w:r>
      <w:proofErr w:type="spellEnd"/>
      <w:r w:rsidRPr="00D07D19">
        <w:rPr>
          <w:rFonts w:eastAsia="Times New Roman"/>
          <w:szCs w:val="24"/>
        </w:rPr>
        <w:t xml:space="preserve"> λαϊκών αναγκών</w:t>
      </w:r>
      <w:r>
        <w:rPr>
          <w:rFonts w:eastAsia="Times New Roman"/>
          <w:szCs w:val="24"/>
        </w:rPr>
        <w:t>.</w:t>
      </w:r>
      <w:r w:rsidRPr="00D07D19">
        <w:rPr>
          <w:rFonts w:eastAsia="Times New Roman"/>
          <w:szCs w:val="24"/>
        </w:rPr>
        <w:t xml:space="preserve"> </w:t>
      </w:r>
    </w:p>
    <w:p w14:paraId="6A627EA8" w14:textId="77777777" w:rsidR="00CD4C30" w:rsidRDefault="00DA53E9">
      <w:pPr>
        <w:spacing w:line="600" w:lineRule="auto"/>
        <w:ind w:firstLine="720"/>
        <w:jc w:val="both"/>
        <w:rPr>
          <w:rFonts w:eastAsia="Times New Roman"/>
          <w:szCs w:val="24"/>
        </w:rPr>
      </w:pPr>
      <w:r>
        <w:rPr>
          <w:rFonts w:eastAsia="Times New Roman"/>
          <w:szCs w:val="24"/>
        </w:rPr>
        <w:t>Και σ</w:t>
      </w:r>
      <w:r w:rsidRPr="00D07D19">
        <w:rPr>
          <w:rFonts w:eastAsia="Times New Roman"/>
          <w:szCs w:val="24"/>
        </w:rPr>
        <w:t xml:space="preserve">ε αυτό το νομοσχέδιο εκφράζεται η αντιλαϊκή συνέπεια της </w:t>
      </w:r>
      <w:r>
        <w:rPr>
          <w:rFonts w:eastAsia="Times New Roman"/>
          <w:szCs w:val="24"/>
        </w:rPr>
        <w:t>Κυβέρνησης.</w:t>
      </w:r>
      <w:r w:rsidRPr="00D07D19">
        <w:rPr>
          <w:rFonts w:eastAsia="Times New Roman"/>
          <w:szCs w:val="24"/>
        </w:rPr>
        <w:t xml:space="preserve"> </w:t>
      </w:r>
      <w:r>
        <w:rPr>
          <w:rFonts w:eastAsia="Times New Roman"/>
          <w:szCs w:val="24"/>
        </w:rPr>
        <w:t>Τ</w:t>
      </w:r>
      <w:r w:rsidRPr="00D07D19">
        <w:rPr>
          <w:rFonts w:eastAsia="Times New Roman"/>
          <w:szCs w:val="24"/>
        </w:rPr>
        <w:t>εκμηριώνεται και επιβεβαιώνεται ο ταξικός προσανατο</w:t>
      </w:r>
      <w:r w:rsidRPr="00D07D19">
        <w:rPr>
          <w:rFonts w:eastAsia="Times New Roman"/>
          <w:szCs w:val="24"/>
        </w:rPr>
        <w:t xml:space="preserve">λισμός της πολιτικής σας σε όφελος </w:t>
      </w:r>
      <w:r>
        <w:rPr>
          <w:rFonts w:eastAsia="Times New Roman"/>
          <w:szCs w:val="24"/>
        </w:rPr>
        <w:t xml:space="preserve">του </w:t>
      </w:r>
      <w:r w:rsidRPr="00D07D19">
        <w:rPr>
          <w:rFonts w:eastAsia="Times New Roman"/>
          <w:szCs w:val="24"/>
        </w:rPr>
        <w:t xml:space="preserve">κεφαλαίου και </w:t>
      </w:r>
      <w:r>
        <w:rPr>
          <w:rFonts w:eastAsia="Times New Roman"/>
          <w:szCs w:val="24"/>
        </w:rPr>
        <w:t xml:space="preserve">των </w:t>
      </w:r>
      <w:r w:rsidRPr="00D07D19">
        <w:rPr>
          <w:rFonts w:eastAsia="Times New Roman"/>
          <w:szCs w:val="24"/>
        </w:rPr>
        <w:t>μονοπωλιακών ομίλων</w:t>
      </w:r>
      <w:r>
        <w:rPr>
          <w:rFonts w:eastAsia="Times New Roman"/>
          <w:szCs w:val="24"/>
        </w:rPr>
        <w:t>.</w:t>
      </w:r>
      <w:r w:rsidRPr="00D07D19">
        <w:rPr>
          <w:rFonts w:eastAsia="Times New Roman"/>
          <w:szCs w:val="24"/>
        </w:rPr>
        <w:t xml:space="preserve"> </w:t>
      </w:r>
    </w:p>
    <w:p w14:paraId="6A627EA9" w14:textId="77777777" w:rsidR="00CD4C30" w:rsidRDefault="00DA53E9">
      <w:pPr>
        <w:spacing w:line="600" w:lineRule="auto"/>
        <w:ind w:firstLine="720"/>
        <w:jc w:val="both"/>
        <w:rPr>
          <w:rFonts w:eastAsia="Times New Roman"/>
          <w:szCs w:val="24"/>
        </w:rPr>
      </w:pPr>
      <w:r>
        <w:rPr>
          <w:rFonts w:eastAsia="Times New Roman"/>
          <w:szCs w:val="24"/>
        </w:rPr>
        <w:t>Γι’</w:t>
      </w:r>
      <w:r w:rsidRPr="00D07D19">
        <w:rPr>
          <w:rFonts w:eastAsia="Times New Roman"/>
          <w:szCs w:val="24"/>
        </w:rPr>
        <w:t xml:space="preserve"> αυτό καταψηφίζουμε το νομοσχέδιο</w:t>
      </w:r>
      <w:r>
        <w:rPr>
          <w:rFonts w:eastAsia="Times New Roman"/>
          <w:szCs w:val="24"/>
        </w:rPr>
        <w:t>,</w:t>
      </w:r>
      <w:r w:rsidRPr="00D07D19">
        <w:rPr>
          <w:rFonts w:eastAsia="Times New Roman"/>
          <w:szCs w:val="24"/>
        </w:rPr>
        <w:t xml:space="preserve"> όπως και την αντιλαϊκή πολιτική </w:t>
      </w:r>
      <w:r>
        <w:rPr>
          <w:rFonts w:eastAsia="Times New Roman"/>
          <w:szCs w:val="24"/>
        </w:rPr>
        <w:t>σας.</w:t>
      </w:r>
    </w:p>
    <w:p w14:paraId="6A627EAA" w14:textId="77777777" w:rsidR="00CD4C30" w:rsidRDefault="00DA53E9">
      <w:pPr>
        <w:spacing w:line="600" w:lineRule="auto"/>
        <w:ind w:firstLine="720"/>
        <w:jc w:val="both"/>
        <w:rPr>
          <w:rFonts w:eastAsia="Times New Roman" w:cs="Times New Roman"/>
          <w:szCs w:val="24"/>
        </w:rPr>
      </w:pPr>
      <w:r w:rsidRPr="00F15680">
        <w:rPr>
          <w:rFonts w:eastAsia="Times New Roman" w:cs="Times New Roman"/>
          <w:b/>
          <w:szCs w:val="24"/>
        </w:rPr>
        <w:lastRenderedPageBreak/>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6A627EAB" w14:textId="77777777" w:rsidR="00CD4C30" w:rsidRDefault="00DA53E9">
      <w:pPr>
        <w:spacing w:line="600" w:lineRule="auto"/>
        <w:ind w:firstLine="720"/>
        <w:jc w:val="both"/>
        <w:rPr>
          <w:rFonts w:eastAsia="Times New Roman"/>
          <w:szCs w:val="24"/>
        </w:rPr>
      </w:pPr>
      <w:r>
        <w:rPr>
          <w:rFonts w:eastAsia="Times New Roman"/>
          <w:szCs w:val="24"/>
        </w:rPr>
        <w:t>Τον</w:t>
      </w:r>
      <w:r w:rsidRPr="00D07D19">
        <w:rPr>
          <w:rFonts w:eastAsia="Times New Roman"/>
          <w:szCs w:val="24"/>
        </w:rPr>
        <w:t xml:space="preserve"> λόγο έχει ο Υπουργός</w:t>
      </w:r>
      <w:r>
        <w:rPr>
          <w:rFonts w:eastAsia="Times New Roman"/>
          <w:szCs w:val="24"/>
        </w:rPr>
        <w:t xml:space="preserve"> και αμέσως με</w:t>
      </w:r>
      <w:r>
        <w:rPr>
          <w:rFonts w:eastAsia="Times New Roman"/>
          <w:szCs w:val="24"/>
        </w:rPr>
        <w:t>τά</w:t>
      </w:r>
      <w:r w:rsidRPr="00D07D19">
        <w:rPr>
          <w:rFonts w:eastAsia="Times New Roman"/>
          <w:szCs w:val="24"/>
        </w:rPr>
        <w:t xml:space="preserve"> θα μιλήσουν δύο Κοινοβουλευτικοί Εκπρόσωποι</w:t>
      </w:r>
      <w:r>
        <w:rPr>
          <w:rFonts w:eastAsia="Times New Roman"/>
          <w:szCs w:val="24"/>
        </w:rPr>
        <w:t>,</w:t>
      </w:r>
      <w:r w:rsidRPr="00D07D19">
        <w:rPr>
          <w:rFonts w:eastAsia="Times New Roman"/>
          <w:szCs w:val="24"/>
        </w:rPr>
        <w:t xml:space="preserve"> ο κ</w:t>
      </w:r>
      <w:r>
        <w:rPr>
          <w:rFonts w:eastAsia="Times New Roman"/>
          <w:szCs w:val="24"/>
        </w:rPr>
        <w:t>.</w:t>
      </w:r>
      <w:r w:rsidRPr="00D07D19">
        <w:rPr>
          <w:rFonts w:eastAsia="Times New Roman"/>
          <w:szCs w:val="24"/>
        </w:rPr>
        <w:t xml:space="preserve"> </w:t>
      </w:r>
      <w:proofErr w:type="spellStart"/>
      <w:r w:rsidRPr="00D07D19">
        <w:rPr>
          <w:rFonts w:eastAsia="Times New Roman"/>
          <w:szCs w:val="24"/>
        </w:rPr>
        <w:t>Δένδιας</w:t>
      </w:r>
      <w:proofErr w:type="spellEnd"/>
      <w:r w:rsidRPr="00D07D19">
        <w:rPr>
          <w:rFonts w:eastAsia="Times New Roman"/>
          <w:szCs w:val="24"/>
        </w:rPr>
        <w:t xml:space="preserve"> </w:t>
      </w:r>
      <w:r>
        <w:rPr>
          <w:rFonts w:eastAsia="Times New Roman"/>
          <w:szCs w:val="24"/>
        </w:rPr>
        <w:t>και ο</w:t>
      </w:r>
      <w:r w:rsidRPr="00D07D19">
        <w:rPr>
          <w:rFonts w:eastAsia="Times New Roman"/>
          <w:szCs w:val="24"/>
        </w:rPr>
        <w:t xml:space="preserve"> </w:t>
      </w:r>
      <w:r>
        <w:rPr>
          <w:rFonts w:eastAsia="Times New Roman"/>
          <w:szCs w:val="24"/>
        </w:rPr>
        <w:t xml:space="preserve">κ. </w:t>
      </w:r>
      <w:proofErr w:type="spellStart"/>
      <w:r w:rsidRPr="00D07D19">
        <w:rPr>
          <w:rFonts w:eastAsia="Times New Roman"/>
          <w:szCs w:val="24"/>
        </w:rPr>
        <w:t>Παναγιώταρος</w:t>
      </w:r>
      <w:proofErr w:type="spellEnd"/>
      <w:r w:rsidRPr="00D07D19">
        <w:rPr>
          <w:rFonts w:eastAsia="Times New Roman"/>
          <w:szCs w:val="24"/>
        </w:rPr>
        <w:t xml:space="preserve"> και </w:t>
      </w:r>
      <w:r>
        <w:rPr>
          <w:rFonts w:eastAsia="Times New Roman"/>
          <w:szCs w:val="24"/>
        </w:rPr>
        <w:t xml:space="preserve">ακολούθως θα ξεκινήσουμε </w:t>
      </w:r>
      <w:r w:rsidRPr="00D07D19">
        <w:rPr>
          <w:rFonts w:eastAsia="Times New Roman"/>
          <w:szCs w:val="24"/>
        </w:rPr>
        <w:t>με τη λίστα</w:t>
      </w:r>
      <w:r>
        <w:rPr>
          <w:rFonts w:eastAsia="Times New Roman"/>
          <w:szCs w:val="24"/>
        </w:rPr>
        <w:t xml:space="preserve"> των ομιλητών. </w:t>
      </w:r>
    </w:p>
    <w:p w14:paraId="6A627EAC" w14:textId="77777777" w:rsidR="00CD4C30" w:rsidRDefault="00DA53E9">
      <w:pPr>
        <w:spacing w:line="600" w:lineRule="auto"/>
        <w:ind w:firstLine="720"/>
        <w:jc w:val="both"/>
        <w:rPr>
          <w:rFonts w:eastAsia="Times New Roman"/>
          <w:szCs w:val="24"/>
        </w:rPr>
      </w:pPr>
      <w:r w:rsidRPr="007D4098">
        <w:rPr>
          <w:rFonts w:eastAsia="Times New Roman"/>
          <w:b/>
          <w:szCs w:val="24"/>
        </w:rPr>
        <w:t>ΙΩΑΝΝΗΣ ΜΑΝΙΑΤΗΣ:</w:t>
      </w:r>
      <w:r>
        <w:rPr>
          <w:rFonts w:eastAsia="Times New Roman"/>
          <w:szCs w:val="24"/>
        </w:rPr>
        <w:t xml:space="preserve"> Δεν θα μιλήσουν με τη σειρά οι Κοινοβουλευτικοί; Μετά τον κ. </w:t>
      </w:r>
      <w:proofErr w:type="spellStart"/>
      <w:r>
        <w:rPr>
          <w:rFonts w:eastAsia="Times New Roman"/>
          <w:szCs w:val="24"/>
        </w:rPr>
        <w:t>Δένδια</w:t>
      </w:r>
      <w:proofErr w:type="spellEnd"/>
      <w:r>
        <w:rPr>
          <w:rFonts w:eastAsia="Times New Roman"/>
          <w:szCs w:val="24"/>
        </w:rPr>
        <w:t xml:space="preserve"> είμαι εγώ. </w:t>
      </w:r>
    </w:p>
    <w:p w14:paraId="6A627EAD" w14:textId="77777777" w:rsidR="00CD4C30" w:rsidRDefault="00DA53E9">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 xml:space="preserve">Μάριος </w:t>
      </w:r>
      <w:r>
        <w:rPr>
          <w:rFonts w:eastAsia="Times New Roman" w:cs="Times New Roman"/>
          <w:b/>
          <w:szCs w:val="24"/>
        </w:rPr>
        <w:t>Γεωργιάδης</w:t>
      </w:r>
      <w:r w:rsidRPr="00F15680">
        <w:rPr>
          <w:rFonts w:eastAsia="Times New Roman" w:cs="Times New Roman"/>
          <w:b/>
          <w:szCs w:val="24"/>
        </w:rPr>
        <w:t>):</w:t>
      </w:r>
      <w:r w:rsidRPr="00D07D19">
        <w:rPr>
          <w:rFonts w:eastAsia="Times New Roman"/>
          <w:szCs w:val="24"/>
        </w:rPr>
        <w:t xml:space="preserve"> </w:t>
      </w:r>
      <w:r>
        <w:rPr>
          <w:rFonts w:eastAsia="Times New Roman"/>
          <w:szCs w:val="24"/>
        </w:rPr>
        <w:t xml:space="preserve">Πώς να το πάμε έτσι; Δεν έχετε δηλώσει, κύριε Μανιάτη. Δεν </w:t>
      </w:r>
      <w:r w:rsidRPr="00D07D19">
        <w:rPr>
          <w:rFonts w:eastAsia="Times New Roman"/>
          <w:szCs w:val="24"/>
        </w:rPr>
        <w:t>πάει με τη</w:t>
      </w:r>
      <w:r>
        <w:rPr>
          <w:rFonts w:eastAsia="Times New Roman"/>
          <w:szCs w:val="24"/>
        </w:rPr>
        <w:t>ν</w:t>
      </w:r>
      <w:r w:rsidRPr="00D07D19">
        <w:rPr>
          <w:rFonts w:eastAsia="Times New Roman"/>
          <w:szCs w:val="24"/>
        </w:rPr>
        <w:t xml:space="preserve"> κοινοβουλευτική σειρά</w:t>
      </w:r>
      <w:r>
        <w:rPr>
          <w:rFonts w:eastAsia="Times New Roman"/>
          <w:szCs w:val="24"/>
        </w:rPr>
        <w:t xml:space="preserve">, αλλά όπως έχετε δηλώσει. Έχετε δηλώσει; Τέλος πάντων, ελάτε στην Έδρα να το λύσουμε εσωτερικά. </w:t>
      </w:r>
    </w:p>
    <w:p w14:paraId="6A627EAE" w14:textId="77777777" w:rsidR="00CD4C30" w:rsidRDefault="00DA53E9">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6A627EAF" w14:textId="77777777" w:rsidR="00CD4C30" w:rsidRDefault="00DA53E9">
      <w:pPr>
        <w:spacing w:line="600" w:lineRule="auto"/>
        <w:ind w:firstLine="720"/>
        <w:jc w:val="both"/>
        <w:rPr>
          <w:rFonts w:eastAsia="Times New Roman"/>
          <w:szCs w:val="24"/>
        </w:rPr>
      </w:pPr>
      <w:r w:rsidRPr="00263C33">
        <w:rPr>
          <w:rFonts w:eastAsia="Times New Roman"/>
          <w:b/>
          <w:szCs w:val="24"/>
        </w:rPr>
        <w:t>ΓΕΩΡΓΙΟΣ ΣΤΑΘΑΚΗΣ (Υπ</w:t>
      </w:r>
      <w:r w:rsidRPr="00263C33">
        <w:rPr>
          <w:rFonts w:eastAsia="Times New Roman"/>
          <w:b/>
          <w:szCs w:val="24"/>
        </w:rPr>
        <w:t>ουργός Περιβάλλοντος και Ενέργειας):</w:t>
      </w:r>
      <w:r>
        <w:rPr>
          <w:rFonts w:eastAsia="Times New Roman"/>
          <w:szCs w:val="24"/>
        </w:rPr>
        <w:t xml:space="preserve"> Αγαπητές και αγαπητοί συνάδελφοι </w:t>
      </w:r>
      <w:r w:rsidRPr="00D07D19">
        <w:rPr>
          <w:rFonts w:eastAsia="Times New Roman"/>
          <w:szCs w:val="24"/>
        </w:rPr>
        <w:t xml:space="preserve">νομίζω ότι έχουμε τέσσερις μεγάλες ενότητες θεμάτων </w:t>
      </w:r>
      <w:r>
        <w:rPr>
          <w:rFonts w:eastAsia="Times New Roman"/>
          <w:szCs w:val="24"/>
        </w:rPr>
        <w:t>σ</w:t>
      </w:r>
      <w:r w:rsidRPr="00D07D19">
        <w:rPr>
          <w:rFonts w:eastAsia="Times New Roman"/>
          <w:szCs w:val="24"/>
        </w:rPr>
        <w:t>το παρόν νομοσχέδιο</w:t>
      </w:r>
      <w:r>
        <w:rPr>
          <w:rFonts w:eastAsia="Times New Roman"/>
          <w:szCs w:val="24"/>
        </w:rPr>
        <w:t>.</w:t>
      </w:r>
      <w:r w:rsidRPr="00D07D19">
        <w:rPr>
          <w:rFonts w:eastAsia="Times New Roman"/>
          <w:szCs w:val="24"/>
        </w:rPr>
        <w:t xml:space="preserve"> </w:t>
      </w:r>
      <w:r>
        <w:rPr>
          <w:rFonts w:eastAsia="Times New Roman"/>
          <w:szCs w:val="24"/>
        </w:rPr>
        <w:t>Θ</w:t>
      </w:r>
      <w:r w:rsidRPr="00D07D19">
        <w:rPr>
          <w:rFonts w:eastAsia="Times New Roman"/>
          <w:szCs w:val="24"/>
        </w:rPr>
        <w:t>α ήθελα να σταθώ σε κάθε μία από αυτές και να τοποθε</w:t>
      </w:r>
      <w:r w:rsidRPr="00D07D19">
        <w:rPr>
          <w:rFonts w:eastAsia="Times New Roman"/>
          <w:szCs w:val="24"/>
        </w:rPr>
        <w:lastRenderedPageBreak/>
        <w:t>τηθώ και σε θέματα που θίχτηκαν στη διαβούλευση με τους φορ</w:t>
      </w:r>
      <w:r w:rsidRPr="00D07D19">
        <w:rPr>
          <w:rFonts w:eastAsia="Times New Roman"/>
          <w:szCs w:val="24"/>
        </w:rPr>
        <w:t xml:space="preserve">είς </w:t>
      </w:r>
      <w:r>
        <w:rPr>
          <w:rFonts w:eastAsia="Times New Roman"/>
          <w:szCs w:val="24"/>
        </w:rPr>
        <w:t>κ</w:t>
      </w:r>
      <w:r w:rsidRPr="00D07D19">
        <w:rPr>
          <w:rFonts w:eastAsia="Times New Roman"/>
          <w:szCs w:val="24"/>
        </w:rPr>
        <w:t xml:space="preserve">αι φυσικά στην κριτική που ασκήθηκε </w:t>
      </w:r>
      <w:r>
        <w:rPr>
          <w:rFonts w:eastAsia="Times New Roman"/>
          <w:szCs w:val="24"/>
        </w:rPr>
        <w:t>σ</w:t>
      </w:r>
      <w:r w:rsidRPr="00D07D19">
        <w:rPr>
          <w:rFonts w:eastAsia="Times New Roman"/>
          <w:szCs w:val="24"/>
        </w:rPr>
        <w:t xml:space="preserve">το παρόν νομοσχέδιο από </w:t>
      </w:r>
      <w:r>
        <w:rPr>
          <w:rFonts w:eastAsia="Times New Roman"/>
          <w:szCs w:val="24"/>
        </w:rPr>
        <w:t>τους εκπροσώπους των κομμάτων.</w:t>
      </w:r>
    </w:p>
    <w:p w14:paraId="6A627EB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Θα σταθώ λίγο στη γεωθερμία. Στη γεωθερμία διαφαίνεται ότι υπάρχει μια μεγάλη σύγκλιση, όσον αφορά το γεγονός, ότι εισάγεται επιτέλους ένα ενιαίο νομοσχέδιο, γ</w:t>
      </w:r>
      <w:r>
        <w:rPr>
          <w:rFonts w:eastAsia="Times New Roman" w:cs="Times New Roman"/>
          <w:szCs w:val="24"/>
        </w:rPr>
        <w:t>ια έναν ταλαιπωρημένο τομέα, στον οποίο έχει τεράστιες δυνατότητες η Ελλάδα και αυτό αποτυπώνεται και στον τρόπο με τον οποίο εισάγουμε τη γεωθερμία ως αναπόσπαστο κομμάτι του εθνικού σχεδίου για την ενέργεια και το κλίμα για το 2030, όπου κατατέθηκε στη Κ</w:t>
      </w:r>
      <w:r>
        <w:rPr>
          <w:rFonts w:eastAsia="Times New Roman" w:cs="Times New Roman"/>
          <w:szCs w:val="24"/>
        </w:rPr>
        <w:t>ομισιόν και αποτελεί την εθνική στρατηγική της χώρας για τα επόμενα δώδεκα χρόνια, όπου η γεωθερμία μαζί με άλλες κατηγορίες ΑΠΕ αποτελεί αναπόσπαστο κομμάτι του μεγάλου ενεργειακού μετασχηματισμού, που υπενθυμίζω ότι βασικός τους στόχος είναι το 2030 η Ελ</w:t>
      </w:r>
      <w:r>
        <w:rPr>
          <w:rFonts w:eastAsia="Times New Roman" w:cs="Times New Roman"/>
          <w:szCs w:val="24"/>
        </w:rPr>
        <w:t>λάδα να παράγει σχεδόν 60% ενέργεια από ΑΠΕ και να έχει πετύχει τον στόχο του 32%, δηλαδή στο σύνολο της κατανάλωσής μας το 32% να είναι από ΑΠΕ.</w:t>
      </w:r>
    </w:p>
    <w:p w14:paraId="6A627EB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Επαναλαμβάνω ότι στο πλαίσιο αυτό το παρόν νομοσχέδιο, οι ρυθμίσεις για τη γεωθερμία δημιουργούν κανόνες διαφά</w:t>
      </w:r>
      <w:r>
        <w:rPr>
          <w:rFonts w:eastAsia="Times New Roman" w:cs="Times New Roman"/>
          <w:szCs w:val="24"/>
        </w:rPr>
        <w:t>νειας, απλοποιούν το σύστημα, κατηγοριοποιούν τις διάφορες κατηγορίες, θέτουν τους κανόνες και τα οφέλη για τις τοπικές κοινωνίες και ανοίγουν το δρόμο σε μια αξιοποίησή τους, όπως τέθηκε και εισηγητικά, για να προσελκύσουν επενδύσεις που είναι πολύ χρήσιμ</w:t>
      </w:r>
      <w:r>
        <w:rPr>
          <w:rFonts w:eastAsia="Times New Roman" w:cs="Times New Roman"/>
          <w:szCs w:val="24"/>
        </w:rPr>
        <w:t>ες για τη γεωργία, τον τουρισμό, τα δημόσια κτήρια και πολλούς άλλους τομείς της οικονομίας.</w:t>
      </w:r>
    </w:p>
    <w:p w14:paraId="6A627EB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Θα σταθώ στη δεύτερη ενότητα, την ενότητα που αφορά τη μετατροπή του ΙΓΜΕ από τη σημερινή του μορφή ως ένα νομικό πρόσωπο ιδιωτικού δικαίου σε έναν νέο φορέα, ο οπ</w:t>
      </w:r>
      <w:r>
        <w:rPr>
          <w:rFonts w:eastAsia="Times New Roman" w:cs="Times New Roman"/>
          <w:szCs w:val="24"/>
        </w:rPr>
        <w:t xml:space="preserve">οίος θα έχει τα χαρακτηριστικά του νομικού προσώπου δημοσίου δικαίου. </w:t>
      </w:r>
    </w:p>
    <w:p w14:paraId="6A627EB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Αυτός ο φορέας αναβαθμίζεται. Αποκτά νέες δραστηριότητες και λειτουργίες, οργανώνεται με έναν πολύ συγκεκριμένο τρόπο που επίσης αναβαθμίζει τη σημερινή του δομή, διατηρεί προσωπικό στα</w:t>
      </w:r>
      <w:r>
        <w:rPr>
          <w:rFonts w:eastAsia="Times New Roman" w:cs="Times New Roman"/>
          <w:szCs w:val="24"/>
        </w:rPr>
        <w:t xml:space="preserve"> επίπεδα που έχει σήμερα -περίπου στους διακόσιους- προσθέτει λίγα άτομα ακόμα, διακόσια είκοσι άτομα και </w:t>
      </w:r>
      <w:r>
        <w:rPr>
          <w:rFonts w:eastAsia="Times New Roman" w:cs="Times New Roman"/>
          <w:szCs w:val="24"/>
        </w:rPr>
        <w:lastRenderedPageBreak/>
        <w:t xml:space="preserve">κατοχυρώνεται πλήρως η μεταφορά του προσωπικού. Η ανανέωση του προσωπικού με το νέο καθεστώς για όποιους αποχωρούν από τον </w:t>
      </w:r>
      <w:r>
        <w:rPr>
          <w:rFonts w:eastAsia="Times New Roman" w:cs="Times New Roman"/>
          <w:szCs w:val="24"/>
        </w:rPr>
        <w:t>ο</w:t>
      </w:r>
      <w:r>
        <w:rPr>
          <w:rFonts w:eastAsia="Times New Roman" w:cs="Times New Roman"/>
          <w:szCs w:val="24"/>
        </w:rPr>
        <w:t>ργανισμό πλέον όπως ξέρετε</w:t>
      </w:r>
      <w:r>
        <w:rPr>
          <w:rFonts w:eastAsia="Times New Roman" w:cs="Times New Roman"/>
          <w:szCs w:val="24"/>
        </w:rPr>
        <w:t xml:space="preserve">, γίνεται «ένα προς ένα». Δεν υπάρχουν πια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άρα θα ανανεωθεί το προσωπικό. </w:t>
      </w:r>
    </w:p>
    <w:p w14:paraId="6A627EB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Ιδρύεται ο ΕΛΚΕ, ο θεσμός μέσα από τον οποίο, όπως και στα πανεπιστήμια, αλλά σε όλα τα άλλα ερευνητικά κέντρα της χώρας, αναπτύσσεται η έρευνα απρόσκοπτα.</w:t>
      </w:r>
    </w:p>
    <w:p w14:paraId="6A627EB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υπάρχουν μεταβατικές διατάξεις για ορισμένες κατηγορίες του προσωπικού.</w:t>
      </w:r>
    </w:p>
    <w:p w14:paraId="6A627EB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στόχος του νομοσχεδίου πέρα από τον εκσυγχρονισμό, την αναβάθμιση και την ένταξη πλέον αυτού του φορέα στις προοπτικές της ανάπτυξης του μεταλλευτικού κλάδου ορυκτών και άλλων </w:t>
      </w:r>
      <w:r>
        <w:rPr>
          <w:rFonts w:eastAsia="Times New Roman" w:cs="Times New Roman"/>
          <w:szCs w:val="24"/>
        </w:rPr>
        <w:t xml:space="preserve">δραστηριοτήτων συναφών, έρχεται να απαντήσει και σε δύο ακόμη ερωτήματα. </w:t>
      </w:r>
    </w:p>
    <w:p w14:paraId="6A627EB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Πρώτον, να γυρίσει σελίδα, μιας και ο παλιός φορέας είχε συσσωρεύσει θέματα, τα οποία είχαν να κάνουν με τις προσφυ</w:t>
      </w:r>
      <w:r>
        <w:rPr>
          <w:rFonts w:eastAsia="Times New Roman" w:cs="Times New Roman"/>
          <w:szCs w:val="24"/>
        </w:rPr>
        <w:lastRenderedPageBreak/>
        <w:t>γές στους συνταξιούχους, στα ιδιωτικά ασφαλιστήρια και δεκάδες άλλα</w:t>
      </w:r>
      <w:r>
        <w:rPr>
          <w:rFonts w:eastAsia="Times New Roman" w:cs="Times New Roman"/>
          <w:szCs w:val="24"/>
        </w:rPr>
        <w:t xml:space="preserve"> θέματα και είχαν οδηγήσει πρακτικά σε παράλυση αυτόν τον φορέα.</w:t>
      </w:r>
    </w:p>
    <w:p w14:paraId="6A627EB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Δεύτερον, να δημιουργήσει τις προϋποθέσεις –και αυτό αποτυπώθηκε και στον τρόπο που προσδιορίστηκε το νέο μισθολόγιο του φορέα-, τις προοπτικές και τη βάση για μια υγιή και προστατευμένη λειτ</w:t>
      </w:r>
      <w:r>
        <w:rPr>
          <w:rFonts w:eastAsia="Times New Roman" w:cs="Times New Roman"/>
          <w:szCs w:val="24"/>
        </w:rPr>
        <w:t>ουργία αυτού του φορέα.</w:t>
      </w:r>
    </w:p>
    <w:p w14:paraId="6A627EB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τρίτο θέμα είναι η ΔΕΠΑ κι εδώ είμαστε στο επίκεντρο μιας σαφούς διαφοροποίησης του τρόπου που αντιμετωπίζει τον ενεργειακό τομέα η παρούσα Κυβέρνηση και φυσικά η Νέα Δημοκρατία –προς μεγάλη μου έκπληξη- και το ΚΙΝΑΛ.</w:t>
      </w:r>
    </w:p>
    <w:p w14:paraId="6A627EB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στρατηγικ</w:t>
      </w:r>
      <w:r>
        <w:rPr>
          <w:rFonts w:eastAsia="Times New Roman" w:cs="Times New Roman"/>
          <w:szCs w:val="24"/>
        </w:rPr>
        <w:t>ή της Κυβέρνησης είναι πάρα πολύ απλή</w:t>
      </w:r>
      <w:r>
        <w:rPr>
          <w:rFonts w:eastAsia="Times New Roman" w:cs="Times New Roman"/>
          <w:szCs w:val="24"/>
        </w:rPr>
        <w:t>,</w:t>
      </w:r>
      <w:r>
        <w:rPr>
          <w:rFonts w:eastAsia="Times New Roman" w:cs="Times New Roman"/>
          <w:szCs w:val="24"/>
        </w:rPr>
        <w:t xml:space="preserve"> αποτυπωμένη και διακριτή σε όλους τους τόνους. Ο ενεργειακός τομέας μετασχηματίζεται. Αυτό επέβαλε δύο μεγάλες ενότητες μεταρρυθμίσεων. </w:t>
      </w:r>
    </w:p>
    <w:p w14:paraId="6A627EB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Πρώτη ενότητα μεταρρυθμίσεων: Προσαρμογή όλου του θεσμικού πλαισίου του ενεργεια</w:t>
      </w:r>
      <w:r>
        <w:rPr>
          <w:rFonts w:eastAsia="Times New Roman" w:cs="Times New Roman"/>
          <w:szCs w:val="24"/>
        </w:rPr>
        <w:t>κού τομέα σε διακριτές αγορές,</w:t>
      </w:r>
      <w:r w:rsidRPr="00E37127">
        <w:rPr>
          <w:rFonts w:eastAsia="Times New Roman" w:cs="Times New Roman"/>
          <w:szCs w:val="24"/>
        </w:rPr>
        <w:t xml:space="preserve"> </w:t>
      </w:r>
      <w:r>
        <w:rPr>
          <w:rFonts w:eastAsia="Times New Roman" w:cs="Times New Roman"/>
          <w:szCs w:val="24"/>
          <w:lang w:val="en-GB"/>
        </w:rPr>
        <w:t>unbundling</w:t>
      </w:r>
      <w:r>
        <w:rPr>
          <w:rFonts w:eastAsia="Times New Roman" w:cs="Times New Roman"/>
          <w:szCs w:val="24"/>
        </w:rPr>
        <w:t xml:space="preserve"> δίκτυα, εμπόριο, δραστηριότητες, εισαγωγές </w:t>
      </w:r>
      <w:proofErr w:type="spellStart"/>
      <w:r>
        <w:rPr>
          <w:rFonts w:eastAsia="Times New Roman" w:cs="Times New Roman"/>
          <w:szCs w:val="24"/>
        </w:rPr>
        <w:t>κ.ο.κ.</w:t>
      </w:r>
      <w:proofErr w:type="spellEnd"/>
      <w:r>
        <w:rPr>
          <w:rFonts w:eastAsia="Times New Roman" w:cs="Times New Roman"/>
          <w:szCs w:val="24"/>
        </w:rPr>
        <w:t xml:space="preserve">, </w:t>
      </w:r>
      <w:r>
        <w:rPr>
          <w:rFonts w:eastAsia="Times New Roman" w:cs="Times New Roman"/>
          <w:szCs w:val="24"/>
        </w:rPr>
        <w:lastRenderedPageBreak/>
        <w:t xml:space="preserve">σε ένα νέο </w:t>
      </w:r>
      <w:r>
        <w:rPr>
          <w:rFonts w:eastAsia="Times New Roman" w:cs="Times New Roman"/>
          <w:szCs w:val="24"/>
        </w:rPr>
        <w:t xml:space="preserve">θεσμικό πλαίσιο που έχει τα χαρακτηριστικά της διάκρισης των δραστηριοτήτων και φυσικά της προσαρμογής της λειτουργίας των αγορών ενέργειας σε ένα πιο φιλελεύθερο πλαίσιο, με στόχο το </w:t>
      </w:r>
      <w:r>
        <w:rPr>
          <w:rFonts w:eastAsia="Times New Roman" w:cs="Times New Roman"/>
          <w:szCs w:val="24"/>
          <w:lang w:val="en-GB"/>
        </w:rPr>
        <w:t>target</w:t>
      </w:r>
      <w:r w:rsidRPr="0065118D">
        <w:rPr>
          <w:rFonts w:eastAsia="Times New Roman" w:cs="Times New Roman"/>
          <w:szCs w:val="24"/>
        </w:rPr>
        <w:t xml:space="preserve"> </w:t>
      </w:r>
      <w:r>
        <w:rPr>
          <w:rFonts w:eastAsia="Times New Roman" w:cs="Times New Roman"/>
          <w:szCs w:val="24"/>
          <w:lang w:val="en-GB"/>
        </w:rPr>
        <w:t>model</w:t>
      </w:r>
      <w:r>
        <w:rPr>
          <w:rFonts w:eastAsia="Times New Roman" w:cs="Times New Roman"/>
          <w:szCs w:val="24"/>
        </w:rPr>
        <w:t>, το οποίο αποτελεί τον κοινό ευρωπαϊκό κανόνα.</w:t>
      </w:r>
    </w:p>
    <w:p w14:paraId="6A627EB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Ως προς αυτό</w:t>
      </w:r>
      <w:r>
        <w:rPr>
          <w:rFonts w:eastAsia="Times New Roman" w:cs="Times New Roman"/>
          <w:szCs w:val="24"/>
        </w:rPr>
        <w:t xml:space="preserve">, έχει κλείσει ο κύκλος των μεταρρυθμίσεων. Απελευθερώθηκε η αγορά ηλεκτρισμού, η αγορά φυσικού αερίου το ’17, λιανικής του φυσικού αερίου το ’18, ιδρύθηκε το χρηματιστήριο ενέργειας, το χρηματιστήριο ενέργειας τέλη του ’19 θα λειτουργήσει και θα έχει και </w:t>
      </w:r>
      <w:r>
        <w:rPr>
          <w:rFonts w:eastAsia="Times New Roman" w:cs="Times New Roman"/>
          <w:szCs w:val="24"/>
        </w:rPr>
        <w:t>προθεσμιακή αγορά. Άρα ο τρόπος με τον οποίο παραγωγοί και καταναλωτές, μεγάλοι, μικροί ή μεσαίοι λειτουργούν, θα πάρει άλλη μορφή, με βάση τις προθεσμιακές αγορές, τα διμερή συμβόλαια και πολλά άλλα θέματα.</w:t>
      </w:r>
    </w:p>
    <w:p w14:paraId="6A627EB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Δεύτερον, η ενότητα αυτών των θεσμικών προσαρμογ</w:t>
      </w:r>
      <w:r>
        <w:rPr>
          <w:rFonts w:eastAsia="Times New Roman" w:cs="Times New Roman"/>
          <w:szCs w:val="24"/>
        </w:rPr>
        <w:t>ών συνοδεύτηκε και από μία αντίστοιχη προσαρμογή των εταιρειών, κατά κανόνα μονοπωλιακών, που υπήρχαν στο παρελθόν.</w:t>
      </w:r>
    </w:p>
    <w:p w14:paraId="6A627EB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θέμα αυτό, λοιπόν, παραλάβαμε ένα μοντέλο από την προηγούμενη </w:t>
      </w:r>
      <w:r>
        <w:rPr>
          <w:rFonts w:eastAsia="Times New Roman" w:cs="Times New Roman"/>
          <w:szCs w:val="24"/>
        </w:rPr>
        <w:t>κ</w:t>
      </w:r>
      <w:r>
        <w:rPr>
          <w:rFonts w:eastAsia="Times New Roman" w:cs="Times New Roman"/>
          <w:szCs w:val="24"/>
        </w:rPr>
        <w:t xml:space="preserve">υβέρνηση, την </w:t>
      </w:r>
      <w:r>
        <w:rPr>
          <w:rFonts w:eastAsia="Times New Roman" w:cs="Times New Roman"/>
          <w:szCs w:val="24"/>
        </w:rPr>
        <w:t>κ</w:t>
      </w:r>
      <w:r>
        <w:rPr>
          <w:rFonts w:eastAsia="Times New Roman" w:cs="Times New Roman"/>
          <w:szCs w:val="24"/>
        </w:rPr>
        <w:t xml:space="preserve">υβέρνηση Σαμαρά, που έλεγε: </w:t>
      </w:r>
      <w:r>
        <w:rPr>
          <w:rFonts w:eastAsia="Times New Roman" w:cs="Times New Roman"/>
          <w:szCs w:val="24"/>
        </w:rPr>
        <w:lastRenderedPageBreak/>
        <w:t>ιδιωτικοποίηση όλου του ενεργε</w:t>
      </w:r>
      <w:r>
        <w:rPr>
          <w:rFonts w:eastAsia="Times New Roman" w:cs="Times New Roman"/>
          <w:szCs w:val="24"/>
        </w:rPr>
        <w:t xml:space="preserve">ιακού τομέα. ΔΕΠΑ, ΔΕΣΦΑ, ΑΔΜΗΕ, 17% της ΔΕΗ. Όλα ιδιωτικά. </w:t>
      </w:r>
    </w:p>
    <w:p w14:paraId="6A627EB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Απέναντι σε αυτό το μοντέλο, το οποίο το ανατρέψαμε –το υπογραμμίζω- και βρήκαμε έναν άλλον τρόπο λειτουργίας, προσεγγίσαμε το θέμα με μια απλή αρχή. Τα δίκτυα στις υποδομές και οι υποδομές θα πα</w:t>
      </w:r>
      <w:r>
        <w:rPr>
          <w:rFonts w:eastAsia="Times New Roman" w:cs="Times New Roman"/>
          <w:szCs w:val="24"/>
        </w:rPr>
        <w:t xml:space="preserve">ραμείνουν υπό δημόσιο έλεγχο και τα εμπορικά τμήματα που εντάσσονται στο λιανεμπόριο, στο χονδρεμπόριο κ.λπ., γι’ αυτά θα προχωρήσουμε στην ιδιωτικοποίησή τους. </w:t>
      </w:r>
    </w:p>
    <w:p w14:paraId="6A627EC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Βγάλαμε από την άκρη το 17%. Το 17%, λοιπόν, της ΔΕΗ έχει σημασία, όχι μόνο για τη ΔΕΗ, αλλά </w:t>
      </w:r>
      <w:r>
        <w:rPr>
          <w:rFonts w:eastAsia="Times New Roman" w:cs="Times New Roman"/>
          <w:szCs w:val="24"/>
        </w:rPr>
        <w:t>και για το ΔΕΔΗΕ, το βασικό δίκτυο ηλεκτρισμού, όπως ξέρετε. Άρα μπήκε στην άκρη αυτό.</w:t>
      </w:r>
    </w:p>
    <w:p w14:paraId="6A627EC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Ανατρέψαμε τον ΑΔΜΗΕ. Θα σταθώ </w:t>
      </w:r>
      <w:r>
        <w:rPr>
          <w:rFonts w:eastAsia="Times New Roman" w:cs="Times New Roman"/>
          <w:szCs w:val="24"/>
        </w:rPr>
        <w:t>σ</w:t>
      </w:r>
      <w:r>
        <w:rPr>
          <w:rFonts w:eastAsia="Times New Roman" w:cs="Times New Roman"/>
          <w:szCs w:val="24"/>
        </w:rPr>
        <w:t xml:space="preserve">τον ΑΔΜΗΕ λίγο παραπάνω μιας και άκουσα μια κριτική από τη Νέα Δημοκρατία, </w:t>
      </w:r>
      <w:r>
        <w:rPr>
          <w:rFonts w:eastAsia="Times New Roman" w:cs="Times New Roman"/>
          <w:szCs w:val="24"/>
        </w:rPr>
        <w:t>σ</w:t>
      </w:r>
      <w:r>
        <w:rPr>
          <w:rFonts w:eastAsia="Times New Roman" w:cs="Times New Roman"/>
          <w:szCs w:val="24"/>
        </w:rPr>
        <w:t>την οποία οφείλω να απαντήσω. Ανατρέψαμε την ιδιωτικοποίηση τ</w:t>
      </w:r>
      <w:r>
        <w:rPr>
          <w:rFonts w:eastAsia="Times New Roman" w:cs="Times New Roman"/>
          <w:szCs w:val="24"/>
        </w:rPr>
        <w:t>ου ΑΔΜΗΕ και στη θέση της, της πλήρους ιδιωτικοποίη</w:t>
      </w:r>
      <w:r>
        <w:rPr>
          <w:rFonts w:eastAsia="Times New Roman" w:cs="Times New Roman"/>
          <w:szCs w:val="24"/>
        </w:rPr>
        <w:lastRenderedPageBreak/>
        <w:t xml:space="preserve">σης, διατήρησε το δημόσιο το 51% και προσέλκυσε έναν στρατηγικό επενδυτή, την </w:t>
      </w:r>
      <w:r>
        <w:rPr>
          <w:rFonts w:eastAsia="Times New Roman" w:cs="Times New Roman"/>
          <w:szCs w:val="24"/>
        </w:rPr>
        <w:t>«</w:t>
      </w:r>
      <w:r>
        <w:rPr>
          <w:rFonts w:eastAsia="Times New Roman" w:cs="Times New Roman"/>
          <w:szCs w:val="24"/>
          <w:lang w:val="en-GB"/>
        </w:rPr>
        <w:t>STATE</w:t>
      </w:r>
      <w:r w:rsidRPr="000552B1">
        <w:rPr>
          <w:rFonts w:eastAsia="Times New Roman" w:cs="Times New Roman"/>
          <w:szCs w:val="24"/>
        </w:rPr>
        <w:t xml:space="preserve"> </w:t>
      </w:r>
      <w:r>
        <w:rPr>
          <w:rFonts w:eastAsia="Times New Roman" w:cs="Times New Roman"/>
          <w:szCs w:val="24"/>
          <w:lang w:val="en-GB"/>
        </w:rPr>
        <w:t>GRID</w:t>
      </w:r>
      <w:r>
        <w:rPr>
          <w:rFonts w:eastAsia="Times New Roman" w:cs="Times New Roman"/>
          <w:szCs w:val="24"/>
        </w:rPr>
        <w:t>»</w:t>
      </w:r>
      <w:r w:rsidRPr="000552B1">
        <w:rPr>
          <w:rFonts w:eastAsia="Times New Roman" w:cs="Times New Roman"/>
          <w:szCs w:val="24"/>
        </w:rPr>
        <w:t xml:space="preserve">, </w:t>
      </w:r>
      <w:r>
        <w:rPr>
          <w:rFonts w:eastAsia="Times New Roman" w:cs="Times New Roman"/>
          <w:szCs w:val="24"/>
        </w:rPr>
        <w:t>τη μεγαλύτερη εταιρεία δικτύων στον κόσμο, η οποία έδωσε ένα εξαιρετικό τίμημα και έγινε στρατηγικός επενδυτής στ</w:t>
      </w:r>
      <w:r>
        <w:rPr>
          <w:rFonts w:eastAsia="Times New Roman" w:cs="Times New Roman"/>
          <w:szCs w:val="24"/>
        </w:rPr>
        <w:t>ο 25%.</w:t>
      </w:r>
    </w:p>
    <w:p w14:paraId="6A627EC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Ανοίγω τώρα την παρένθεση για να απαντήσω στον αγαπητό κ. Σκρέκα. Πέτυχε το μοντέλο; Απαριθμώ τι έκανε μέσα σε δύο χρόνια. </w:t>
      </w:r>
    </w:p>
    <w:p w14:paraId="6A627EC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Ολοκλήρωσε τη διασύνδεση των Κυκλάδων Α΄, η οποία είχε καθυστερήσει ενάμισ</w:t>
      </w:r>
      <w:r>
        <w:rPr>
          <w:rFonts w:eastAsia="Times New Roman" w:cs="Times New Roman"/>
          <w:szCs w:val="24"/>
        </w:rPr>
        <w:t>η</w:t>
      </w:r>
      <w:r>
        <w:rPr>
          <w:rFonts w:eastAsia="Times New Roman" w:cs="Times New Roman"/>
          <w:szCs w:val="24"/>
        </w:rPr>
        <w:t xml:space="preserve"> χρόνο –συμφωνώ, την ολοκλήρωσε- διότι ήταν το στά</w:t>
      </w:r>
      <w:r>
        <w:rPr>
          <w:rFonts w:eastAsia="Times New Roman" w:cs="Times New Roman"/>
          <w:szCs w:val="24"/>
        </w:rPr>
        <w:t xml:space="preserve">διο 2015 και 2016 που έγινε η –εντός εισαγωγικών- «ιδιωτικοποίηση» και η ανεύρεση στρατηγικού επενδυτή. Ολοκληρώνει τις Κυκλάδες Β΄ μέχρι τέλους του ’19. Ολοκληρώνει τις Κυκλάδες Γ΄ μέχρι τέλους του ’20. </w:t>
      </w:r>
    </w:p>
    <w:p w14:paraId="6A627EC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μικρή διασύνδεση της Κρήτης  -όχι μόνο έχει προκη</w:t>
      </w:r>
      <w:r>
        <w:rPr>
          <w:rFonts w:eastAsia="Times New Roman" w:cs="Times New Roman"/>
          <w:szCs w:val="24"/>
        </w:rPr>
        <w:t xml:space="preserve">ρυχθεί το έργο, όχι μόνο έχουν κατοχυρωθεί οι επενδυτές που κατασκευάζουν το έργο- κατασκευάζεται. Ξεκίνησε και έχει δεκαοκτώ μήνες. Περάσαν οι δύο μήνες. Σε δεκαέξι μήνες η μικρή διασύνδεση της Κρήτης θα λειτουργεί. </w:t>
      </w:r>
    </w:p>
    <w:p w14:paraId="6A627EC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Πελοπόννησος. Είχε καθυστέρηση και τερ</w:t>
      </w:r>
      <w:r>
        <w:rPr>
          <w:rFonts w:eastAsia="Times New Roman" w:cs="Times New Roman"/>
          <w:szCs w:val="24"/>
        </w:rPr>
        <w:t xml:space="preserve">άστιες αστοχίες. Χωροταξικά προβλήματα, τα ξέρετε. Επιλύθηκαν τα χωροταξικά προβλήματα, ειδικά στην Πάτρα και αλλού, τέλος του 2019 θα λειτουργεί. </w:t>
      </w:r>
    </w:p>
    <w:p w14:paraId="6A627EC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Ανακεφαλαιώνω</w:t>
      </w:r>
      <w:r w:rsidRPr="000552B1">
        <w:rPr>
          <w:rFonts w:eastAsia="Times New Roman" w:cs="Times New Roman"/>
          <w:szCs w:val="24"/>
        </w:rPr>
        <w:t xml:space="preserve">: </w:t>
      </w:r>
      <w:r>
        <w:rPr>
          <w:rFonts w:eastAsia="Times New Roman" w:cs="Times New Roman"/>
          <w:szCs w:val="24"/>
        </w:rPr>
        <w:t>Κυκλάδες Α΄, Κυκλάδες Β΄, Κυκλάδες Γ΄, μικρή διασύνδεση Κρήτης, Πελοπόννησος σε δύο χρόνια. Ε</w:t>
      </w:r>
      <w:r>
        <w:rPr>
          <w:rFonts w:eastAsia="Times New Roman" w:cs="Times New Roman"/>
          <w:szCs w:val="24"/>
        </w:rPr>
        <w:t>πενδύσεις; Πάνω από 600 εκατομμύρια.</w:t>
      </w:r>
    </w:p>
    <w:p w14:paraId="6A627EC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Και κλείνω με τη μεγάλη διασύνδεση, την οποία επίσης ωρίμασε μέσα σε ενάμιση χρόνο ο ΑΔΜΗΕ. Αυτό το κεφάλαιο πρέπει να κλείσει οριστικά και αμετάκλητ</w:t>
      </w:r>
      <w:r>
        <w:rPr>
          <w:rFonts w:eastAsia="Times New Roman" w:cs="Times New Roman"/>
          <w:szCs w:val="24"/>
        </w:rPr>
        <w:t>α</w:t>
      </w:r>
      <w:r>
        <w:rPr>
          <w:rFonts w:eastAsia="Times New Roman" w:cs="Times New Roman"/>
          <w:szCs w:val="24"/>
        </w:rPr>
        <w:t>.</w:t>
      </w:r>
    </w:p>
    <w:p w14:paraId="6A627EC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Άρα θεωρώ πως επειδή είναι θέμα ύψιστου εθνικού συμφέροντος, δεν υπ</w:t>
      </w:r>
      <w:r>
        <w:rPr>
          <w:rFonts w:eastAsia="Times New Roman" w:cs="Times New Roman"/>
          <w:szCs w:val="24"/>
        </w:rPr>
        <w:t>άρχουν διαφωνίες και δεν πρέπει να υπάρχουν διαφωνίες ανάμεσα στα πολιτικά κόμματα και εγώ ισχυρίζομαι ότι υπάρχει συνέχεια στον τρόπο αντιμετώπισης αυτού του θέματος και από την προηγούμενη κυβέρνηση και από τη σημερινή.</w:t>
      </w:r>
    </w:p>
    <w:p w14:paraId="6A627EC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Να το θέσω πολύ απλά. Η μεγάλη δια</w:t>
      </w:r>
      <w:r>
        <w:rPr>
          <w:rFonts w:eastAsia="Times New Roman" w:cs="Times New Roman"/>
          <w:szCs w:val="24"/>
        </w:rPr>
        <w:t>σύνδεση της Κρήτης δικαιωματικά είναι εθνικό έργο που ανήκει στον ΑΔΜΗΕ, όπως ανήκουν και όλα τα μεγάλα εθνικά έργα και είναι και στο επενδυτικό του πρόγραμμα. Για να κάνει κάποιος άλλος αυτό το έργο, πρέπει να του το παραχωρήσει ο ΑΔΜΗΕ, να του πει «δεν μ</w:t>
      </w:r>
      <w:r>
        <w:rPr>
          <w:rFonts w:eastAsia="Times New Roman" w:cs="Times New Roman"/>
          <w:szCs w:val="24"/>
        </w:rPr>
        <w:t xml:space="preserve">πορώ να το κάνω εγώ, </w:t>
      </w:r>
      <w:proofErr w:type="spellStart"/>
      <w:r>
        <w:rPr>
          <w:rFonts w:eastAsia="Times New Roman" w:cs="Times New Roman"/>
          <w:szCs w:val="24"/>
        </w:rPr>
        <w:t>κάντο</w:t>
      </w:r>
      <w:proofErr w:type="spellEnd"/>
      <w:r>
        <w:rPr>
          <w:rFonts w:eastAsia="Times New Roman" w:cs="Times New Roman"/>
          <w:szCs w:val="24"/>
        </w:rPr>
        <w:t xml:space="preserve"> εσύ». </w:t>
      </w:r>
    </w:p>
    <w:p w14:paraId="6A627EC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Αυτό δεν το έκανε η προηγούμενη κυβέρνηση. Είπε, συμφωνώ στο να γίνει το μεγάλο </w:t>
      </w:r>
      <w:r>
        <w:rPr>
          <w:rFonts w:eastAsia="Times New Roman" w:cs="Times New Roman"/>
          <w:szCs w:val="24"/>
          <w:lang w:val="en-US"/>
        </w:rPr>
        <w:t>PSI</w:t>
      </w:r>
      <w:r>
        <w:rPr>
          <w:rFonts w:eastAsia="Times New Roman" w:cs="Times New Roman"/>
          <w:szCs w:val="24"/>
        </w:rPr>
        <w:t xml:space="preserve"> κ.λπ., αλλά στο αίτημα να παραχωρήσει ο ΑΔΜΗΕ το έργο, δεν το παραχώρησε ποτέ, παρά το γεγονός ότι υπήρξε αίτημα.</w:t>
      </w:r>
    </w:p>
    <w:p w14:paraId="6A627EC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Είναι ένα έργο, το οποίο</w:t>
      </w:r>
      <w:r>
        <w:rPr>
          <w:rFonts w:eastAsia="Times New Roman" w:cs="Times New Roman"/>
          <w:szCs w:val="24"/>
        </w:rPr>
        <w:t xml:space="preserve"> είναι εθνικό από τη φύση του, δικαιωματικά και είχε ενταχθεί και σε ένα διασυνοριακό έργο. Ποια ήταν η λύση; Η λύση ήταν αυτή που πρόκρινε η παρούσα Κυβέρνηση: Να γίνει από κοινού το έργο, αντί να γίνουν δ</w:t>
      </w:r>
      <w:r>
        <w:rPr>
          <w:rFonts w:eastAsia="Times New Roman" w:cs="Times New Roman"/>
          <w:szCs w:val="24"/>
        </w:rPr>
        <w:t>ύ</w:t>
      </w:r>
      <w:r>
        <w:rPr>
          <w:rFonts w:eastAsia="Times New Roman" w:cs="Times New Roman"/>
          <w:szCs w:val="24"/>
        </w:rPr>
        <w:t>ο έργα, που δεν έχει κανένα νόημα, με έναν όρο-κό</w:t>
      </w:r>
      <w:r>
        <w:rPr>
          <w:rFonts w:eastAsia="Times New Roman" w:cs="Times New Roman"/>
          <w:szCs w:val="24"/>
        </w:rPr>
        <w:t>κκινη γραμμή που βάλαμε, το 51% του έργου θα ανήκει στον ΑΔΜΗΕ. Πάγιο εθνικό συμφέρον.</w:t>
      </w:r>
    </w:p>
    <w:p w14:paraId="6A627EC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Υπογράψαμε τις συμβάσεις, είπαμε «ελάτε να το κάνουμε» και μετά η άλλη πλευρά άρχισε τις υπαναχωρήσεις. Πολλές υπαναχωρήσεις, πάρα πολλές υπαναχωρήσεις απ’ αυτό το οποίο</w:t>
      </w:r>
      <w:r>
        <w:rPr>
          <w:rFonts w:eastAsia="Times New Roman" w:cs="Times New Roman"/>
          <w:szCs w:val="24"/>
        </w:rPr>
        <w:t xml:space="preserve"> υπέγραψε. </w:t>
      </w:r>
    </w:p>
    <w:p w14:paraId="6A627EC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Ακούω με πολύ δέος τα επιχειρήματα περί χαμένων χρημάτων, πόρων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A627EC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Υπάρχουν δ</w:t>
      </w:r>
      <w:r>
        <w:rPr>
          <w:rFonts w:eastAsia="Times New Roman" w:cs="Times New Roman"/>
          <w:szCs w:val="24"/>
        </w:rPr>
        <w:t>ύ</w:t>
      </w:r>
      <w:r>
        <w:rPr>
          <w:rFonts w:eastAsia="Times New Roman" w:cs="Times New Roman"/>
          <w:szCs w:val="24"/>
        </w:rPr>
        <w:t>ο θέματα που είναι υπέρτατου εθνικού συμφέροντος και δεν το συζητάμε. Στην Κρήτη πρέπει να γίνει μεγάλη διασύνδεση. Έπρεπε να ξεκινήσει από χθες. Με όλη αυτή την</w:t>
      </w:r>
      <w:r>
        <w:rPr>
          <w:rFonts w:eastAsia="Times New Roman" w:cs="Times New Roman"/>
          <w:szCs w:val="24"/>
        </w:rPr>
        <w:t xml:space="preserve"> εμπλοκή παρατάθηκε και αυτή τη στιγμή μετρώ ότι χάσαμε έναν ολόκληρο χρόνο, για να μην πω ενάμιση. Πόσο κοστίζει αυτό στον Έλληνα καταναλωτή; Η Κρήτη κοστίζει κάθε χρόνο στον Έλληνα καταναλωτή 450 εκατομμύρια ευρώ. Επαναλαμβάνω το νούμερο, 700 εκατομμύρια</w:t>
      </w:r>
      <w:r>
        <w:rPr>
          <w:rFonts w:eastAsia="Times New Roman" w:cs="Times New Roman"/>
          <w:szCs w:val="24"/>
        </w:rPr>
        <w:t xml:space="preserve"> πληρώνουν ΥΚΩ όλοι οι Έλληνες πολίτες και τα 450 εκατομμύρια από τα 700 είναι κάθε χρόνο το κόστος της Κρήτης που παράγει με πετρέλαιο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πάει άλλο αυτή η κατάσταση. Είναι 450 εκατομμύρια η ζημιά που έχει υποστεί και 1.300.000 είναι κάθε μέρα που </w:t>
      </w:r>
      <w:r>
        <w:rPr>
          <w:rFonts w:eastAsia="Times New Roman" w:cs="Times New Roman"/>
          <w:szCs w:val="24"/>
        </w:rPr>
        <w:t xml:space="preserve">καθυστερούμε αυτό το υψίστης σημασίας έργο. </w:t>
      </w:r>
    </w:p>
    <w:p w14:paraId="6A627EC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Κλείνω αυτό το θέμα</w:t>
      </w:r>
      <w:r>
        <w:rPr>
          <w:rFonts w:eastAsia="Times New Roman" w:cs="Times New Roman"/>
          <w:szCs w:val="24"/>
        </w:rPr>
        <w:t>,</w:t>
      </w:r>
      <w:r>
        <w:rPr>
          <w:rFonts w:eastAsia="Times New Roman" w:cs="Times New Roman"/>
          <w:szCs w:val="24"/>
        </w:rPr>
        <w:t xml:space="preserve"> και με αυτό την παρένθεση. Άρα προχωρεί το έργο, θα το προχωρήσει η «</w:t>
      </w:r>
      <w:r>
        <w:rPr>
          <w:rFonts w:eastAsia="Times New Roman" w:cs="Times New Roman"/>
          <w:szCs w:val="24"/>
        </w:rPr>
        <w:t>ΑΡΙΑΔΝΗ</w:t>
      </w:r>
      <w:r>
        <w:rPr>
          <w:rFonts w:eastAsia="Times New Roman" w:cs="Times New Roman"/>
          <w:szCs w:val="24"/>
        </w:rPr>
        <w:t xml:space="preserve">» ή όπως θέλετε, είναι δεδομένο. Επαναλαμβάνω ότι ο ΑΔΜΗΕ είναι πλέον μαζί με την </w:t>
      </w:r>
      <w:r>
        <w:rPr>
          <w:rFonts w:eastAsia="Times New Roman" w:cs="Times New Roman"/>
          <w:szCs w:val="24"/>
        </w:rPr>
        <w:t>«</w:t>
      </w:r>
      <w:r>
        <w:rPr>
          <w:rFonts w:eastAsia="Times New Roman" w:cs="Times New Roman"/>
          <w:szCs w:val="24"/>
          <w:lang w:val="en-US"/>
        </w:rPr>
        <w:t>STATE</w:t>
      </w:r>
      <w:r w:rsidRPr="00174E57">
        <w:rPr>
          <w:rFonts w:eastAsia="Times New Roman" w:cs="Times New Roman"/>
          <w:szCs w:val="24"/>
        </w:rPr>
        <w:t xml:space="preserve"> </w:t>
      </w:r>
      <w:r>
        <w:rPr>
          <w:rFonts w:eastAsia="Times New Roman" w:cs="Times New Roman"/>
          <w:szCs w:val="24"/>
          <w:lang w:val="en-US"/>
        </w:rPr>
        <w:t>GRID</w:t>
      </w:r>
      <w:r>
        <w:rPr>
          <w:rFonts w:eastAsia="Times New Roman" w:cs="Times New Roman"/>
          <w:szCs w:val="24"/>
        </w:rPr>
        <w:t>»</w:t>
      </w:r>
      <w:r>
        <w:rPr>
          <w:rFonts w:eastAsia="Times New Roman" w:cs="Times New Roman"/>
          <w:szCs w:val="24"/>
        </w:rPr>
        <w:t xml:space="preserve">, η οποία δεν είναι </w:t>
      </w:r>
      <w:r>
        <w:rPr>
          <w:rFonts w:eastAsia="Times New Roman" w:cs="Times New Roman"/>
          <w:szCs w:val="24"/>
        </w:rPr>
        <w:t xml:space="preserve">παθητικός μέτοχος στον ΑΔΜΗΕ. Η </w:t>
      </w:r>
      <w:r>
        <w:rPr>
          <w:rFonts w:eastAsia="Times New Roman" w:cs="Times New Roman"/>
          <w:szCs w:val="24"/>
        </w:rPr>
        <w:t>«</w:t>
      </w:r>
      <w:r>
        <w:rPr>
          <w:rFonts w:eastAsia="Times New Roman" w:cs="Times New Roman"/>
          <w:szCs w:val="24"/>
          <w:lang w:val="en-US"/>
        </w:rPr>
        <w:t>STATE</w:t>
      </w:r>
      <w:r w:rsidRPr="00174E57">
        <w:rPr>
          <w:rFonts w:eastAsia="Times New Roman" w:cs="Times New Roman"/>
          <w:szCs w:val="24"/>
        </w:rPr>
        <w:t xml:space="preserve"> </w:t>
      </w:r>
      <w:r>
        <w:rPr>
          <w:rFonts w:eastAsia="Times New Roman" w:cs="Times New Roman"/>
          <w:szCs w:val="24"/>
          <w:lang w:val="en-US"/>
        </w:rPr>
        <w:t>GRID</w:t>
      </w:r>
      <w:r>
        <w:rPr>
          <w:rFonts w:eastAsia="Times New Roman" w:cs="Times New Roman"/>
          <w:szCs w:val="24"/>
        </w:rPr>
        <w:t>»</w:t>
      </w:r>
      <w:r>
        <w:rPr>
          <w:rFonts w:eastAsia="Times New Roman" w:cs="Times New Roman"/>
          <w:szCs w:val="24"/>
        </w:rPr>
        <w:t xml:space="preserve"> προσθέτει τεχνολογία, είναι η μεγαλύτερη εταιρεία στον κόσμο, έχει οικονομική δυνατότητα, δανειοδοτήσεις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μια εγγύηση για τον ΑΔΜΗΕ και ήταν μοντέλο, το οποίο μαζί με την </w:t>
      </w:r>
      <w:r>
        <w:rPr>
          <w:rFonts w:eastAsia="Times New Roman" w:cs="Times New Roman"/>
          <w:szCs w:val="24"/>
        </w:rPr>
        <w:t>«</w:t>
      </w:r>
      <w:r>
        <w:rPr>
          <w:rFonts w:eastAsia="Times New Roman" w:cs="Times New Roman"/>
          <w:szCs w:val="24"/>
          <w:lang w:val="en-US"/>
        </w:rPr>
        <w:t>STATE</w:t>
      </w:r>
      <w:r w:rsidRPr="00174E57">
        <w:rPr>
          <w:rFonts w:eastAsia="Times New Roman" w:cs="Times New Roman"/>
          <w:szCs w:val="24"/>
        </w:rPr>
        <w:t xml:space="preserve"> </w:t>
      </w:r>
      <w:r>
        <w:rPr>
          <w:rFonts w:eastAsia="Times New Roman" w:cs="Times New Roman"/>
          <w:szCs w:val="24"/>
          <w:lang w:val="en-US"/>
        </w:rPr>
        <w:t>GRID</w:t>
      </w:r>
      <w:r>
        <w:rPr>
          <w:rFonts w:eastAsia="Times New Roman" w:cs="Times New Roman"/>
          <w:szCs w:val="24"/>
        </w:rPr>
        <w:t>»</w:t>
      </w:r>
      <w:r>
        <w:rPr>
          <w:rFonts w:eastAsia="Times New Roman" w:cs="Times New Roman"/>
          <w:szCs w:val="24"/>
        </w:rPr>
        <w:t xml:space="preserve"> –το υπογραμμίζω</w:t>
      </w:r>
      <w:r>
        <w:rPr>
          <w:rFonts w:eastAsia="Times New Roman" w:cs="Times New Roman"/>
          <w:szCs w:val="24"/>
        </w:rPr>
        <w:t xml:space="preserve">- μεταμόρφωσε τον ΑΔΜΗΕ σε έναν φορέα που μπορεί αποδεδειγμένα και κάνει γρήγορα μεγάλα έργα που μέχρι χθες ήταν αδιανόητα. </w:t>
      </w:r>
    </w:p>
    <w:p w14:paraId="6A627ED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Άρα πάνω σε αυτή τη βάση θα προχωρήσουμε. Θεωρώ τον ΑΔΜΗΕ κατ</w:t>
      </w:r>
      <w:r>
        <w:rPr>
          <w:rFonts w:eastAsia="Times New Roman" w:cs="Times New Roman"/>
          <w:szCs w:val="24"/>
        </w:rPr>
        <w:t>’ ε</w:t>
      </w:r>
      <w:r>
        <w:rPr>
          <w:rFonts w:eastAsia="Times New Roman" w:cs="Times New Roman"/>
          <w:szCs w:val="24"/>
        </w:rPr>
        <w:t>ξοχήν παράδειγμα της δικής μας προσέγγισης σε αυτό το θέμα. Οι κρατ</w:t>
      </w:r>
      <w:r>
        <w:rPr>
          <w:rFonts w:eastAsia="Times New Roman" w:cs="Times New Roman"/>
          <w:szCs w:val="24"/>
        </w:rPr>
        <w:t>ικές εταιρείες δεν είναι κατάρα. Το αντίθετο, υπό δεδομένες συνθήκες και με αυτό το μοντέλο αποδεικνύεται ότι μπορούν να λειτουργήσουν και να αποδώσουν και να φέρουν τα επιθυμητά αποτελέσματα αρκεί να έχουν αξιόπιστους εταίρους και στρατηγικούς επενδυτές μ</w:t>
      </w:r>
      <w:r>
        <w:rPr>
          <w:rFonts w:eastAsia="Times New Roman" w:cs="Times New Roman"/>
          <w:szCs w:val="24"/>
        </w:rPr>
        <w:t xml:space="preserve">έσα σε αυτό. </w:t>
      </w:r>
    </w:p>
    <w:p w14:paraId="6A627ED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Απαντώ και στην κριτική το</w:t>
      </w:r>
      <w:r>
        <w:rPr>
          <w:rFonts w:eastAsia="Times New Roman" w:cs="Times New Roman"/>
          <w:szCs w:val="24"/>
        </w:rPr>
        <w:t>υ</w:t>
      </w:r>
      <w:r>
        <w:rPr>
          <w:rFonts w:eastAsia="Times New Roman" w:cs="Times New Roman"/>
          <w:szCs w:val="24"/>
        </w:rPr>
        <w:t xml:space="preserve"> ΚΙΝΑΛ. Ναι, με το</w:t>
      </w:r>
      <w:r>
        <w:rPr>
          <w:rFonts w:eastAsia="Times New Roman" w:cs="Times New Roman"/>
          <w:szCs w:val="24"/>
        </w:rPr>
        <w:t xml:space="preserve">ν </w:t>
      </w:r>
      <w:r>
        <w:rPr>
          <w:rFonts w:eastAsia="Times New Roman" w:cs="Times New Roman"/>
          <w:szCs w:val="24"/>
        </w:rPr>
        <w:t>νόμο των δημοσίων προμηθειών γίνονται όλα αυτά τα έργα από τον ΑΔΜΗΕ. Με το</w:t>
      </w:r>
      <w:r>
        <w:rPr>
          <w:rFonts w:eastAsia="Times New Roman" w:cs="Times New Roman"/>
          <w:szCs w:val="24"/>
        </w:rPr>
        <w:t>ν</w:t>
      </w:r>
      <w:r>
        <w:rPr>
          <w:rFonts w:eastAsia="Times New Roman" w:cs="Times New Roman"/>
          <w:szCs w:val="24"/>
        </w:rPr>
        <w:t xml:space="preserve"> νόμο περί δημοσίων προμηθειών και δεν θα κάνουμε βήμα πίσω από αυτό, με διαφάνεια, με εγγυημένες συνθήκες, χωρίς τίποτ</w:t>
      </w:r>
      <w:r>
        <w:rPr>
          <w:rFonts w:eastAsia="Times New Roman" w:cs="Times New Roman"/>
          <w:szCs w:val="24"/>
        </w:rPr>
        <w:t>α αδιαφανές. Αυτός είναι ο τρόπος που λειτουργούν. Ο νέος νόμος για τις δημόσιες προμήθειες έχει ένα πολύ γρήγορο, διαυγές και καλό σύστημα. Σε τρεις μήνες ή σε πέντε μήνες ολοκληρώνονται οι προκηρύξεις, κατοχυρώνονται οι διαγωνισμοί και με τρομερή διαφάνε</w:t>
      </w:r>
      <w:r>
        <w:rPr>
          <w:rFonts w:eastAsia="Times New Roman" w:cs="Times New Roman"/>
          <w:szCs w:val="24"/>
        </w:rPr>
        <w:t>ια υπερασπιζόμαστε, λοιπόν, ότι οι δημόσιες εταιρείες πρέπει, μπορούν και έχουν αποτελέσματα με αυτό</w:t>
      </w:r>
      <w:r>
        <w:rPr>
          <w:rFonts w:eastAsia="Times New Roman" w:cs="Times New Roman"/>
          <w:szCs w:val="24"/>
        </w:rPr>
        <w:t>ν</w:t>
      </w:r>
      <w:r>
        <w:rPr>
          <w:rFonts w:eastAsia="Times New Roman" w:cs="Times New Roman"/>
          <w:szCs w:val="24"/>
        </w:rPr>
        <w:t xml:space="preserve"> τον νόμο.</w:t>
      </w:r>
    </w:p>
    <w:p w14:paraId="6A627ED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Μπαίνω στην τρίτη ενότητα. Άρα θεωρώ ότι με αυτό το πνεύμα προσεγγίσαμε και το θέμα της ΔΕΠΑ, το τρίτο μείζον θέμα το οποίο συζητάμε. </w:t>
      </w:r>
    </w:p>
    <w:p w14:paraId="6A627ED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Και εκεί </w:t>
      </w:r>
      <w:r>
        <w:rPr>
          <w:rFonts w:eastAsia="Times New Roman" w:cs="Times New Roman"/>
          <w:szCs w:val="24"/>
        </w:rPr>
        <w:t>όντως ανατρέψαμε μια ιδιωτικοποίηση, που έλεγε «πουλήστε το 65% της ΔΕΠΑ, όπως είναι, υποδομές, εμπόρια». Εκεί προσεγγίσαμε πάλι το θέμα και είπαμε να υπάρξει διαχωρισμός της εταιρείας σε υποδομές, αυτή που αναπτύσσει τα δίκτυα και θέλουμε να αναπτυχθούν τ</w:t>
      </w:r>
      <w:r>
        <w:rPr>
          <w:rFonts w:eastAsia="Times New Roman" w:cs="Times New Roman"/>
          <w:szCs w:val="24"/>
        </w:rPr>
        <w:t xml:space="preserve">α δίκτυα σε τριάντα </w:t>
      </w:r>
      <w:r>
        <w:rPr>
          <w:rFonts w:eastAsia="Times New Roman" w:cs="Times New Roman"/>
          <w:szCs w:val="24"/>
        </w:rPr>
        <w:t>δύ</w:t>
      </w:r>
      <w:r>
        <w:rPr>
          <w:rFonts w:eastAsia="Times New Roman" w:cs="Times New Roman"/>
          <w:szCs w:val="24"/>
        </w:rPr>
        <w:t xml:space="preserve">ο πόλεις, </w:t>
      </w:r>
      <w:r>
        <w:rPr>
          <w:rFonts w:eastAsia="Times New Roman" w:cs="Times New Roman"/>
          <w:szCs w:val="24"/>
        </w:rPr>
        <w:lastRenderedPageBreak/>
        <w:t xml:space="preserve">θέλουμε να αναπτυχθούν στην Αθήνα περισσότερο, να αναπτυχθούν παντού και το εμπορικό κομμάτι, το οποίο, όπως αναλυτικά είπε ο κ. Σκρέκας, θα λειτουργήσει με ορισμένα σημεία. </w:t>
      </w:r>
    </w:p>
    <w:p w14:paraId="6A627ED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Ας δεχθώ τώρα τα σημεία κριτικής που γίνονται και</w:t>
      </w:r>
      <w:r>
        <w:rPr>
          <w:rFonts w:eastAsia="Times New Roman" w:cs="Times New Roman"/>
          <w:szCs w:val="24"/>
        </w:rPr>
        <w:t xml:space="preserve"> είναι δ</w:t>
      </w:r>
      <w:r>
        <w:rPr>
          <w:rFonts w:eastAsia="Times New Roman" w:cs="Times New Roman"/>
          <w:szCs w:val="24"/>
        </w:rPr>
        <w:t>ύ</w:t>
      </w:r>
      <w:r>
        <w:rPr>
          <w:rFonts w:eastAsia="Times New Roman" w:cs="Times New Roman"/>
          <w:szCs w:val="24"/>
        </w:rPr>
        <w:t>ο. Πρώτον, εάν το 14% από τις υποδομές θα προσελκύσει επενδυτές. Κατά τη γνώμη μου, θα προσελκύσει. Παράδειγμα είναι ο ΑΔΜΗΕ. Υπάρχουν πολλοί στρατηγικοί επενδυτές που δέχονται να πάρουν ένα μειοψηφικό πακέτο και να αποκτήσουν όφελος από μια τέτοι</w:t>
      </w:r>
      <w:r>
        <w:rPr>
          <w:rFonts w:eastAsia="Times New Roman" w:cs="Times New Roman"/>
          <w:szCs w:val="24"/>
        </w:rPr>
        <w:t xml:space="preserve">α δραστηριότητα, η οποία είναι καλή και αμοιβαία επωφελής. Άρα δεν θεωρώ ότι εξ ορισμού δεν θα προσελκύσει σημαντικό ενδιαφέρον, επειδή είναι μειοψηφικό πακέτο. </w:t>
      </w:r>
    </w:p>
    <w:p w14:paraId="6A627ED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δεύτερο επιχείρημα είναι, γιατί το δημόσιο που κρατήσαμε και ένα ποσοστό στο εμπόριο, στο ο</w:t>
      </w:r>
      <w:r>
        <w:rPr>
          <w:rFonts w:eastAsia="Times New Roman" w:cs="Times New Roman"/>
          <w:szCs w:val="24"/>
        </w:rPr>
        <w:t xml:space="preserve">ποίο μεταφέρουμε και τα τέσσερα μακροχρόνια συμβόλαια, να έχει δικαιώματα βέτο στα μακροχρόνια συμβόλαια, τα διακρατικά δηλαδή συμβόλαια, απέναντι στον </w:t>
      </w:r>
      <w:proofErr w:type="spellStart"/>
      <w:r>
        <w:rPr>
          <w:rFonts w:eastAsia="Times New Roman" w:cs="Times New Roman"/>
          <w:szCs w:val="24"/>
        </w:rPr>
        <w:t>πλειοψηφoύντα</w:t>
      </w:r>
      <w:proofErr w:type="spellEnd"/>
      <w:r>
        <w:rPr>
          <w:rFonts w:eastAsia="Times New Roman" w:cs="Times New Roman"/>
          <w:szCs w:val="24"/>
        </w:rPr>
        <w:t xml:space="preserve"> μέτοχο, τον ιδιώτη, ο οποίος θα αποθαρρυνθεί να παίρνει σωστές εμπορικές αποφάσεις;</w:t>
      </w:r>
    </w:p>
    <w:p w14:paraId="6A627ED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 xml:space="preserve">αρχάς, να διευκρινίσουμε ότι δεν εμπλέκεται καθόλου με την εμπορική δραστηριότητα που θα κάνει ο μέτοχος. Θα αγοράζει και δεν θα πουλάει, θα κάνει ό,τι θέλει και στο χονδρεμπόριο και στο λιανεμπόριο. </w:t>
      </w:r>
    </w:p>
    <w:p w14:paraId="6A627ED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Αυτού του χαρακτήρα τα συμβόλαια έχουν δ</w:t>
      </w:r>
      <w:r>
        <w:rPr>
          <w:rFonts w:eastAsia="Times New Roman" w:cs="Times New Roman"/>
          <w:szCs w:val="24"/>
        </w:rPr>
        <w:t>ύ</w:t>
      </w:r>
      <w:r>
        <w:rPr>
          <w:rFonts w:eastAsia="Times New Roman" w:cs="Times New Roman"/>
          <w:szCs w:val="24"/>
        </w:rPr>
        <w:t>ο πτυχές. Είνα</w:t>
      </w:r>
      <w:r>
        <w:rPr>
          <w:rFonts w:eastAsia="Times New Roman" w:cs="Times New Roman"/>
          <w:szCs w:val="24"/>
        </w:rPr>
        <w:t>ι μακροχρόνια, άρα μπορεί να τα επιλέξει και ο ιδιώτης, γιατί είναι συμφέροντα υπό συγκεκριμένους όρους, εάν δηλαδή η συμφωνία με έναν μεγάλο παραγωγό από οποιαδήποτε χώρα με ένα μακροχρόνιο συμβόλαιο επταετίας ή οκταετίας είναι θεμιτό, μπορεί να έχει μεγα</w:t>
      </w:r>
      <w:r>
        <w:rPr>
          <w:rFonts w:eastAsia="Times New Roman" w:cs="Times New Roman"/>
          <w:szCs w:val="24"/>
        </w:rPr>
        <w:t xml:space="preserve">λύτερη εμπορική σημασία ανάλογα με το πώς υπολογίζονται και προσδιορίζονται αυτές οι εμπορικές συμφωνίες. Άρα αυτή η εταιρεία θα έχει και ένα πλεονέκτημα ως προς αυτό. Δεύτερον, για λόγους ασφάλειας του συστήματος. </w:t>
      </w:r>
    </w:p>
    <w:p w14:paraId="6A627ED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Θεωρώ ότι και στις δ</w:t>
      </w:r>
      <w:r>
        <w:rPr>
          <w:rFonts w:eastAsia="Times New Roman" w:cs="Times New Roman"/>
          <w:szCs w:val="24"/>
        </w:rPr>
        <w:t>ύ</w:t>
      </w:r>
      <w:r>
        <w:rPr>
          <w:rFonts w:eastAsia="Times New Roman" w:cs="Times New Roman"/>
          <w:szCs w:val="24"/>
        </w:rPr>
        <w:t>ο περιπτώσεις η ενσ</w:t>
      </w:r>
      <w:r>
        <w:rPr>
          <w:rFonts w:eastAsia="Times New Roman" w:cs="Times New Roman"/>
          <w:szCs w:val="24"/>
        </w:rPr>
        <w:t>ωμάτωση αυτού του μικρού ποσοστού του κράτους σε αυτή την εταιρεία θα δημιουργεί ένα μεγαλύτερο πλεονέκτημα έναντι των ιδιωτών ανταγωνιστών, οι οποίοι, όπως ξέρετε θα λειτουργούν με ιδιωτικοοικονομικά κριτήρια, με τα συμβόλαια και με βάση την αγορά αερίου,</w:t>
      </w:r>
      <w:r>
        <w:rPr>
          <w:rFonts w:eastAsia="Times New Roman" w:cs="Times New Roman"/>
          <w:szCs w:val="24"/>
        </w:rPr>
        <w:t xml:space="preserve"> βραχυχρόνια, μεσοπρόθεσμα, ανάλογα με το πώς και τι </w:t>
      </w:r>
      <w:r>
        <w:rPr>
          <w:rFonts w:eastAsia="Times New Roman" w:cs="Times New Roman"/>
          <w:szCs w:val="24"/>
        </w:rPr>
        <w:lastRenderedPageBreak/>
        <w:t>συμβόλαια θα έχουν. Άρα είναι ένα κεφάλαιο και όχι κατ’ ανάγκη ένας περιορισμός στη λειτουργία αυτής της εταιρείας και αυτό θα αποτυπωθεί, κατά τη γνώμη μου, και στο πολύ υψηλό τίμημα που θα προκύψει από</w:t>
      </w:r>
      <w:r>
        <w:rPr>
          <w:rFonts w:eastAsia="Times New Roman" w:cs="Times New Roman"/>
          <w:szCs w:val="24"/>
        </w:rPr>
        <w:t xml:space="preserve"> τον ανταγωνισμό για την απόκτηση της ΔΕΠΑ εμπορίου. Επαναλαμβάνω, θα δείτε ότι το τίμημα θα είναι πολλαπλάσιο και πολλαπλάσιο της συναλλαγής που κάναμε εξαγοράζοντας το μερίδιο της </w:t>
      </w:r>
      <w:r>
        <w:rPr>
          <w:rFonts w:eastAsia="Times New Roman" w:cs="Times New Roman"/>
          <w:szCs w:val="24"/>
        </w:rPr>
        <w:t>«</w:t>
      </w:r>
      <w:r>
        <w:rPr>
          <w:rFonts w:eastAsia="Times New Roman" w:cs="Times New Roman"/>
          <w:szCs w:val="24"/>
          <w:lang w:val="en-US"/>
        </w:rPr>
        <w:t>SHELL</w:t>
      </w:r>
      <w:r>
        <w:rPr>
          <w:rFonts w:eastAsia="Times New Roman" w:cs="Times New Roman"/>
          <w:szCs w:val="24"/>
        </w:rPr>
        <w:t>»</w:t>
      </w:r>
      <w:r>
        <w:rPr>
          <w:rFonts w:eastAsia="Times New Roman" w:cs="Times New Roman"/>
          <w:szCs w:val="24"/>
        </w:rPr>
        <w:t>, προκειμένου να διασφαλίσουμε τις υποδομές ότι θα πάνε στη ΔΕΠΑ υπ</w:t>
      </w:r>
      <w:r>
        <w:rPr>
          <w:rFonts w:eastAsia="Times New Roman" w:cs="Times New Roman"/>
          <w:szCs w:val="24"/>
        </w:rPr>
        <w:t>οδομών.</w:t>
      </w:r>
    </w:p>
    <w:p w14:paraId="6A627ED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Ακούστηκαν και πράγματα που δεν στέκουν, εάν είναι υποχρεωτικό το </w:t>
      </w:r>
      <w:proofErr w:type="spellStart"/>
      <w:r w:rsidRPr="00947161">
        <w:rPr>
          <w:rFonts w:eastAsia="Times New Roman"/>
          <w:bCs/>
          <w:szCs w:val="24"/>
        </w:rPr>
        <w:t>unbundling</w:t>
      </w:r>
      <w:proofErr w:type="spellEnd"/>
      <w:r>
        <w:rPr>
          <w:rFonts w:eastAsia="Times New Roman" w:cs="Times New Roman"/>
          <w:szCs w:val="24"/>
        </w:rPr>
        <w:t>.</w:t>
      </w:r>
      <w:r w:rsidRPr="002C53EE">
        <w:rPr>
          <w:rFonts w:eastAsia="Times New Roman" w:cs="Times New Roman"/>
          <w:szCs w:val="24"/>
        </w:rPr>
        <w:t xml:space="preserve"> </w:t>
      </w:r>
      <w:r>
        <w:rPr>
          <w:rFonts w:eastAsia="Times New Roman" w:cs="Times New Roman"/>
          <w:szCs w:val="24"/>
        </w:rPr>
        <w:t>Ναι, είναι υποχρεωτικό το</w:t>
      </w:r>
      <w:r w:rsidRPr="00947161">
        <w:rPr>
          <w:rFonts w:eastAsia="Times New Roman"/>
          <w:b/>
          <w:szCs w:val="24"/>
        </w:rPr>
        <w:t xml:space="preserve"> </w:t>
      </w:r>
      <w:proofErr w:type="spellStart"/>
      <w:r w:rsidRPr="00947161">
        <w:rPr>
          <w:rFonts w:eastAsia="Times New Roman"/>
          <w:bCs/>
          <w:szCs w:val="24"/>
        </w:rPr>
        <w:t>unbundling</w:t>
      </w:r>
      <w:proofErr w:type="spellEnd"/>
      <w:r>
        <w:rPr>
          <w:rFonts w:eastAsia="Times New Roman" w:cs="Times New Roman"/>
          <w:szCs w:val="24"/>
        </w:rPr>
        <w:t>, δεν μπορείς να έχεις και εμπόρια και δίκτυα και όλα αυτά μαζί, πρέπει να υπάρχει διάκριση. Προς τα εκεί είναι οι κανονισμοί πλέον κα</w:t>
      </w:r>
      <w:r>
        <w:rPr>
          <w:rFonts w:eastAsia="Times New Roman" w:cs="Times New Roman"/>
          <w:szCs w:val="24"/>
        </w:rPr>
        <w:t xml:space="preserve">ι προς τα εκεί κινείται όλη η αγορά. </w:t>
      </w:r>
    </w:p>
    <w:p w14:paraId="6A627ED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Κλείνω το θέμα της ΔΕΠΑ με το θέμα των εργαζομένων. Εμείς βάζουμε τριετή εγγύηση γι’ αυτούς που θα μεταφερθούν στον ιδιωτικό τομέα. Δεν υπάρχει η παραμικρή αμφιβολία ότι οι εργαζόμενοι της ΔΕΠΑ είναι το μεγάλο κεφάλαιο</w:t>
      </w:r>
      <w:r w:rsidRPr="002C53EE">
        <w:rPr>
          <w:rFonts w:eastAsia="Times New Roman" w:cs="Times New Roman"/>
          <w:szCs w:val="24"/>
        </w:rPr>
        <w:t xml:space="preserve"> </w:t>
      </w:r>
      <w:r>
        <w:rPr>
          <w:rFonts w:eastAsia="Times New Roman" w:cs="Times New Roman"/>
          <w:szCs w:val="24"/>
        </w:rPr>
        <w:t xml:space="preserve">της εταιρείας. </w:t>
      </w:r>
      <w:r>
        <w:rPr>
          <w:rFonts w:eastAsia="Times New Roman" w:cs="Times New Roman"/>
          <w:szCs w:val="24"/>
        </w:rPr>
        <w:lastRenderedPageBreak/>
        <w:t>Η εταιρεία είναι πολύ πετυχημένη, δεν υπάρχει η παραμικρή αμφιβολία επ’ αυτού. Και οι μόνιμοι και οι εργολαβικοί αποτελούν εκ των πραγμάτων…</w:t>
      </w:r>
    </w:p>
    <w:p w14:paraId="6A627ED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A627EDC" w14:textId="77777777" w:rsidR="00CD4C30" w:rsidRDefault="00DA53E9">
      <w:pPr>
        <w:spacing w:line="600" w:lineRule="auto"/>
        <w:ind w:firstLine="720"/>
        <w:jc w:val="both"/>
        <w:rPr>
          <w:rFonts w:eastAsia="Times New Roman" w:cs="Times New Roman"/>
          <w:szCs w:val="24"/>
        </w:rPr>
      </w:pPr>
      <w:r w:rsidRPr="005E75B3">
        <w:rPr>
          <w:rFonts w:eastAsia="Times New Roman" w:cs="Times New Roman"/>
          <w:b/>
          <w:szCs w:val="24"/>
        </w:rPr>
        <w:t xml:space="preserve">ΠΡΟΕΔΡΕΥΩΝ </w:t>
      </w:r>
      <w:r w:rsidRPr="005E75B3">
        <w:rPr>
          <w:rFonts w:eastAsia="Times New Roman" w:cs="Times New Roman"/>
          <w:b/>
          <w:szCs w:val="24"/>
        </w:rPr>
        <w:t>(Μάριος Γεωργιάδης):</w:t>
      </w:r>
      <w:r>
        <w:rPr>
          <w:rFonts w:eastAsia="Times New Roman" w:cs="Times New Roman"/>
          <w:b/>
          <w:szCs w:val="24"/>
        </w:rPr>
        <w:t xml:space="preserve"> </w:t>
      </w:r>
      <w:r>
        <w:rPr>
          <w:rFonts w:eastAsia="Times New Roman" w:cs="Times New Roman"/>
          <w:szCs w:val="24"/>
        </w:rPr>
        <w:t>Κύριε Υπουργέ, ολοκληρώστε, παρακαλώ.</w:t>
      </w:r>
    </w:p>
    <w:p w14:paraId="6A627EDD"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Τελειώνω, κύριε Πρόεδρε. </w:t>
      </w:r>
    </w:p>
    <w:p w14:paraId="6A627ED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Συνεπώς, η πρόθεσή μας έχει διατυπωθεί σε όλους τους τόνους.</w:t>
      </w:r>
    </w:p>
    <w:p w14:paraId="6A627EDF" w14:textId="77777777" w:rsidR="00CD4C30" w:rsidRDefault="00DA53E9">
      <w:pPr>
        <w:spacing w:line="600" w:lineRule="auto"/>
        <w:ind w:firstLine="720"/>
        <w:jc w:val="both"/>
        <w:rPr>
          <w:rFonts w:eastAsia="Times New Roman" w:cs="Times New Roman"/>
          <w:szCs w:val="24"/>
        </w:rPr>
      </w:pPr>
      <w:r w:rsidRPr="00E7709F">
        <w:rPr>
          <w:rFonts w:eastAsia="Times New Roman" w:cs="Times New Roman"/>
          <w:szCs w:val="24"/>
        </w:rPr>
        <w:t>Κατά τη διάσπαση της εταιρείας</w:t>
      </w:r>
      <w:r>
        <w:rPr>
          <w:rFonts w:eastAsia="Times New Roman" w:cs="Times New Roman"/>
          <w:szCs w:val="24"/>
        </w:rPr>
        <w:t>, η</w:t>
      </w:r>
      <w:r w:rsidRPr="00E7709F">
        <w:rPr>
          <w:rFonts w:eastAsia="Times New Roman" w:cs="Times New Roman"/>
          <w:szCs w:val="24"/>
        </w:rPr>
        <w:t xml:space="preserve"> επιδίωξή μας είναι</w:t>
      </w:r>
      <w:r w:rsidRPr="00E7709F">
        <w:rPr>
          <w:rFonts w:eastAsia="Times New Roman" w:cs="Times New Roman"/>
          <w:szCs w:val="24"/>
        </w:rPr>
        <w:t xml:space="preserve"> </w:t>
      </w:r>
      <w:r>
        <w:rPr>
          <w:rFonts w:eastAsia="Times New Roman" w:cs="Times New Roman"/>
          <w:szCs w:val="24"/>
        </w:rPr>
        <w:t>ν</w:t>
      </w:r>
      <w:r w:rsidRPr="00E7709F">
        <w:rPr>
          <w:rFonts w:eastAsia="Times New Roman" w:cs="Times New Roman"/>
          <w:szCs w:val="24"/>
        </w:rPr>
        <w:t>α ενσωματωθούν και οι εργο</w:t>
      </w:r>
      <w:r>
        <w:rPr>
          <w:rFonts w:eastAsia="Times New Roman" w:cs="Times New Roman"/>
          <w:szCs w:val="24"/>
        </w:rPr>
        <w:t>λαβικοί, καθώς θεωρούμε ότι είναι α</w:t>
      </w:r>
      <w:r w:rsidRPr="00E7709F">
        <w:rPr>
          <w:rFonts w:eastAsia="Times New Roman" w:cs="Times New Roman"/>
          <w:szCs w:val="24"/>
        </w:rPr>
        <w:t>παράδεκτο το καθεστώς λειτουργίας</w:t>
      </w:r>
      <w:r>
        <w:rPr>
          <w:rFonts w:eastAsia="Times New Roman" w:cs="Times New Roman"/>
          <w:szCs w:val="24"/>
        </w:rPr>
        <w:t xml:space="preserve"> για αυτούς</w:t>
      </w:r>
      <w:r w:rsidRPr="00E7709F">
        <w:rPr>
          <w:rFonts w:eastAsia="Times New Roman" w:cs="Times New Roman"/>
          <w:szCs w:val="24"/>
        </w:rPr>
        <w:t xml:space="preserve"> που </w:t>
      </w:r>
      <w:r>
        <w:rPr>
          <w:rFonts w:eastAsia="Times New Roman" w:cs="Times New Roman"/>
          <w:szCs w:val="24"/>
        </w:rPr>
        <w:t>καλύπτουν</w:t>
      </w:r>
      <w:r w:rsidRPr="00E7709F">
        <w:rPr>
          <w:rFonts w:eastAsia="Times New Roman" w:cs="Times New Roman"/>
          <w:szCs w:val="24"/>
        </w:rPr>
        <w:t xml:space="preserve"> πάγιες και διαρκείς ανάγκες </w:t>
      </w:r>
      <w:r>
        <w:rPr>
          <w:rFonts w:eastAsia="Times New Roman" w:cs="Times New Roman"/>
          <w:szCs w:val="24"/>
        </w:rPr>
        <w:t>στις εταιρείε</w:t>
      </w:r>
      <w:r w:rsidRPr="00E7709F">
        <w:rPr>
          <w:rFonts w:eastAsia="Times New Roman" w:cs="Times New Roman"/>
          <w:szCs w:val="24"/>
        </w:rPr>
        <w:t>ς</w:t>
      </w:r>
      <w:r>
        <w:rPr>
          <w:rFonts w:eastAsia="Times New Roman" w:cs="Times New Roman"/>
          <w:szCs w:val="24"/>
        </w:rPr>
        <w:t xml:space="preserve">. Πρέπει </w:t>
      </w:r>
      <w:r w:rsidRPr="00E7709F">
        <w:rPr>
          <w:rFonts w:eastAsia="Times New Roman" w:cs="Times New Roman"/>
          <w:szCs w:val="24"/>
        </w:rPr>
        <w:t xml:space="preserve">να εξομοιωθούν </w:t>
      </w:r>
      <w:r>
        <w:rPr>
          <w:rFonts w:eastAsia="Times New Roman" w:cs="Times New Roman"/>
          <w:szCs w:val="24"/>
        </w:rPr>
        <w:t>και να γίνει</w:t>
      </w:r>
      <w:r w:rsidRPr="00E7709F">
        <w:rPr>
          <w:rFonts w:eastAsia="Times New Roman" w:cs="Times New Roman"/>
          <w:szCs w:val="24"/>
        </w:rPr>
        <w:t xml:space="preserve"> συμβατό με αυτό που όλοι θέλουμε</w:t>
      </w:r>
      <w:r>
        <w:rPr>
          <w:rFonts w:eastAsia="Times New Roman" w:cs="Times New Roman"/>
          <w:szCs w:val="24"/>
        </w:rPr>
        <w:t>, δηλαδή</w:t>
      </w:r>
      <w:r w:rsidRPr="00E7709F">
        <w:rPr>
          <w:rFonts w:eastAsia="Times New Roman" w:cs="Times New Roman"/>
          <w:szCs w:val="24"/>
        </w:rPr>
        <w:t xml:space="preserve"> </w:t>
      </w:r>
      <w:r>
        <w:rPr>
          <w:rFonts w:eastAsia="Times New Roman" w:cs="Times New Roman"/>
          <w:szCs w:val="24"/>
        </w:rPr>
        <w:t xml:space="preserve">οι </w:t>
      </w:r>
      <w:r w:rsidRPr="00E7709F">
        <w:rPr>
          <w:rFonts w:eastAsia="Times New Roman" w:cs="Times New Roman"/>
          <w:szCs w:val="24"/>
        </w:rPr>
        <w:t xml:space="preserve">εταιρείες </w:t>
      </w:r>
      <w:r>
        <w:rPr>
          <w:rFonts w:eastAsia="Times New Roman" w:cs="Times New Roman"/>
          <w:szCs w:val="24"/>
        </w:rPr>
        <w:t>ν</w:t>
      </w:r>
      <w:r w:rsidRPr="00E7709F">
        <w:rPr>
          <w:rFonts w:eastAsia="Times New Roman" w:cs="Times New Roman"/>
          <w:szCs w:val="24"/>
        </w:rPr>
        <w:t>α δουλεύουν με κανονικούς εργαζόμενους</w:t>
      </w:r>
      <w:r>
        <w:rPr>
          <w:rFonts w:eastAsia="Times New Roman" w:cs="Times New Roman"/>
          <w:szCs w:val="24"/>
        </w:rPr>
        <w:t>,</w:t>
      </w:r>
      <w:r w:rsidRPr="00E7709F">
        <w:rPr>
          <w:rFonts w:eastAsia="Times New Roman" w:cs="Times New Roman"/>
          <w:szCs w:val="24"/>
        </w:rPr>
        <w:t xml:space="preserve"> χωρίς διακρίσεις σε οποιοδήποτε επίπεδο</w:t>
      </w:r>
      <w:r>
        <w:rPr>
          <w:rFonts w:eastAsia="Times New Roman" w:cs="Times New Roman"/>
          <w:szCs w:val="24"/>
        </w:rPr>
        <w:t>.</w:t>
      </w:r>
      <w:r w:rsidRPr="00E7709F">
        <w:rPr>
          <w:rFonts w:eastAsia="Times New Roman" w:cs="Times New Roman"/>
          <w:szCs w:val="24"/>
        </w:rPr>
        <w:t xml:space="preserve"> </w:t>
      </w:r>
    </w:p>
    <w:p w14:paraId="6A627EE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w:t>
      </w:r>
      <w:r w:rsidRPr="00E7709F">
        <w:rPr>
          <w:rFonts w:eastAsia="Times New Roman" w:cs="Times New Roman"/>
          <w:szCs w:val="24"/>
        </w:rPr>
        <w:t xml:space="preserve">θα τοποθετηθώ </w:t>
      </w:r>
      <w:r>
        <w:rPr>
          <w:rFonts w:eastAsia="Times New Roman" w:cs="Times New Roman"/>
          <w:szCs w:val="24"/>
        </w:rPr>
        <w:t>μαζί με τις τροπολογίες σ</w:t>
      </w:r>
      <w:r w:rsidRPr="00E7709F">
        <w:rPr>
          <w:rFonts w:eastAsia="Times New Roman" w:cs="Times New Roman"/>
          <w:szCs w:val="24"/>
        </w:rPr>
        <w:t>ε κάποια σημεία</w:t>
      </w:r>
      <w:r>
        <w:rPr>
          <w:rFonts w:eastAsia="Times New Roman" w:cs="Times New Roman"/>
          <w:szCs w:val="24"/>
        </w:rPr>
        <w:t>.</w:t>
      </w:r>
      <w:r w:rsidRPr="00E7709F">
        <w:rPr>
          <w:rFonts w:eastAsia="Times New Roman" w:cs="Times New Roman"/>
          <w:szCs w:val="24"/>
        </w:rPr>
        <w:t xml:space="preserve"> Θα </w:t>
      </w:r>
      <w:r>
        <w:rPr>
          <w:rFonts w:eastAsia="Times New Roman" w:cs="Times New Roman"/>
          <w:szCs w:val="24"/>
        </w:rPr>
        <w:t>κάνω αποδεκτά</w:t>
      </w:r>
      <w:r w:rsidRPr="00E7709F">
        <w:rPr>
          <w:rFonts w:eastAsia="Times New Roman" w:cs="Times New Roman"/>
          <w:szCs w:val="24"/>
        </w:rPr>
        <w:t xml:space="preserve"> δύο-τρία σημεία από την ομιλία του </w:t>
      </w:r>
      <w:r>
        <w:rPr>
          <w:rFonts w:eastAsia="Times New Roman" w:cs="Times New Roman"/>
          <w:szCs w:val="24"/>
        </w:rPr>
        <w:t>κ.</w:t>
      </w:r>
      <w:r w:rsidRPr="00E7709F">
        <w:rPr>
          <w:rFonts w:eastAsia="Times New Roman" w:cs="Times New Roman"/>
          <w:szCs w:val="24"/>
        </w:rPr>
        <w:t xml:space="preserve"> Σκρέκα</w:t>
      </w:r>
      <w:r>
        <w:rPr>
          <w:rFonts w:eastAsia="Times New Roman" w:cs="Times New Roman"/>
          <w:szCs w:val="24"/>
        </w:rPr>
        <w:t>,</w:t>
      </w:r>
      <w:r w:rsidRPr="00E7709F">
        <w:rPr>
          <w:rFonts w:eastAsia="Times New Roman" w:cs="Times New Roman"/>
          <w:szCs w:val="24"/>
        </w:rPr>
        <w:t xml:space="preserve"> αλλά θα βάλω </w:t>
      </w:r>
      <w:r>
        <w:rPr>
          <w:rFonts w:eastAsia="Times New Roman" w:cs="Times New Roman"/>
          <w:szCs w:val="24"/>
        </w:rPr>
        <w:t xml:space="preserve">τα θέματα μαζί με τις </w:t>
      </w:r>
      <w:r w:rsidRPr="00E7709F">
        <w:rPr>
          <w:rFonts w:eastAsia="Times New Roman" w:cs="Times New Roman"/>
          <w:szCs w:val="24"/>
        </w:rPr>
        <w:t>νομοτεχν</w:t>
      </w:r>
      <w:r w:rsidRPr="00E7709F">
        <w:rPr>
          <w:rFonts w:eastAsia="Times New Roman" w:cs="Times New Roman"/>
          <w:szCs w:val="24"/>
        </w:rPr>
        <w:t xml:space="preserve">ικές </w:t>
      </w:r>
      <w:r>
        <w:rPr>
          <w:rFonts w:eastAsia="Times New Roman" w:cs="Times New Roman"/>
          <w:szCs w:val="24"/>
        </w:rPr>
        <w:t>βελτιώσεις που θα καταθέσω</w:t>
      </w:r>
      <w:r w:rsidRPr="00E7709F">
        <w:rPr>
          <w:rFonts w:eastAsia="Times New Roman" w:cs="Times New Roman"/>
          <w:szCs w:val="24"/>
        </w:rPr>
        <w:t xml:space="preserve"> σε λίγο</w:t>
      </w:r>
      <w:r>
        <w:rPr>
          <w:rFonts w:eastAsia="Times New Roman" w:cs="Times New Roman"/>
          <w:szCs w:val="24"/>
        </w:rPr>
        <w:t>.</w:t>
      </w:r>
      <w:r w:rsidRPr="00E7709F">
        <w:rPr>
          <w:rFonts w:eastAsia="Times New Roman" w:cs="Times New Roman"/>
          <w:szCs w:val="24"/>
        </w:rPr>
        <w:t xml:space="preserve"> </w:t>
      </w:r>
    </w:p>
    <w:p w14:paraId="6A627EE1" w14:textId="77777777" w:rsidR="00CD4C30" w:rsidRDefault="00DA53E9">
      <w:pPr>
        <w:tabs>
          <w:tab w:val="left" w:pos="2820"/>
        </w:tabs>
        <w:spacing w:line="600" w:lineRule="auto"/>
        <w:ind w:firstLine="720"/>
        <w:jc w:val="both"/>
        <w:rPr>
          <w:rFonts w:eastAsia="Times New Roman" w:cs="Times New Roman"/>
          <w:szCs w:val="24"/>
        </w:rPr>
      </w:pPr>
      <w:r w:rsidRPr="004239BA">
        <w:rPr>
          <w:rFonts w:eastAsia="Times New Roman"/>
          <w:b/>
          <w:szCs w:val="24"/>
        </w:rPr>
        <w:t>ΠΡΟΕΔΡΕΥΩΝ (Μάριος Γεωργιάδης):</w:t>
      </w:r>
      <w:r>
        <w:rPr>
          <w:rFonts w:eastAsia="Times New Roman"/>
          <w:szCs w:val="24"/>
        </w:rPr>
        <w:t xml:space="preserve"> </w:t>
      </w:r>
      <w:r w:rsidRPr="00E7709F">
        <w:rPr>
          <w:rFonts w:eastAsia="Times New Roman" w:cs="Times New Roman"/>
          <w:szCs w:val="24"/>
        </w:rPr>
        <w:t xml:space="preserve">Ευχαριστούμε τον κύριο </w:t>
      </w:r>
      <w:r>
        <w:rPr>
          <w:rFonts w:eastAsia="Times New Roman" w:cs="Times New Roman"/>
          <w:szCs w:val="24"/>
        </w:rPr>
        <w:t>Υπουργό.</w:t>
      </w:r>
    </w:p>
    <w:p w14:paraId="6A627EE2"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Ο κ.</w:t>
      </w:r>
      <w:r w:rsidRPr="00E7709F">
        <w:rPr>
          <w:rFonts w:eastAsia="Times New Roman" w:cs="Times New Roman"/>
          <w:szCs w:val="24"/>
        </w:rPr>
        <w:t xml:space="preserve"> </w:t>
      </w:r>
      <w:proofErr w:type="spellStart"/>
      <w:r w:rsidRPr="00E7709F">
        <w:rPr>
          <w:rFonts w:eastAsia="Times New Roman" w:cs="Times New Roman"/>
          <w:szCs w:val="24"/>
        </w:rPr>
        <w:t>Δένδιας</w:t>
      </w:r>
      <w:proofErr w:type="spellEnd"/>
      <w:r>
        <w:rPr>
          <w:rFonts w:eastAsia="Times New Roman" w:cs="Times New Roman"/>
          <w:szCs w:val="24"/>
        </w:rPr>
        <w:t>,</w:t>
      </w:r>
      <w:r w:rsidRPr="00E7709F">
        <w:rPr>
          <w:rFonts w:eastAsia="Times New Roman" w:cs="Times New Roman"/>
          <w:szCs w:val="24"/>
        </w:rPr>
        <w:t xml:space="preserve"> Κοινοβουλευτικός Εκπρόσωπος </w:t>
      </w:r>
      <w:r>
        <w:rPr>
          <w:rFonts w:eastAsia="Times New Roman" w:cs="Times New Roman"/>
          <w:szCs w:val="24"/>
        </w:rPr>
        <w:t xml:space="preserve">της </w:t>
      </w:r>
      <w:r w:rsidRPr="00E7709F">
        <w:rPr>
          <w:rFonts w:eastAsia="Times New Roman" w:cs="Times New Roman"/>
          <w:szCs w:val="24"/>
        </w:rPr>
        <w:t>Νέας Δημοκρατίας</w:t>
      </w:r>
      <w:r>
        <w:rPr>
          <w:rFonts w:eastAsia="Times New Roman" w:cs="Times New Roman"/>
          <w:szCs w:val="24"/>
        </w:rPr>
        <w:t>,</w:t>
      </w:r>
      <w:r w:rsidRPr="00E7709F">
        <w:rPr>
          <w:rFonts w:eastAsia="Times New Roman" w:cs="Times New Roman"/>
          <w:szCs w:val="24"/>
        </w:rPr>
        <w:t xml:space="preserve"> έχει το</w:t>
      </w:r>
      <w:r>
        <w:rPr>
          <w:rFonts w:eastAsia="Times New Roman" w:cs="Times New Roman"/>
          <w:szCs w:val="24"/>
        </w:rPr>
        <w:t>ν</w:t>
      </w:r>
      <w:r w:rsidRPr="00E7709F">
        <w:rPr>
          <w:rFonts w:eastAsia="Times New Roman" w:cs="Times New Roman"/>
          <w:szCs w:val="24"/>
        </w:rPr>
        <w:t xml:space="preserve"> λόγο για δέκα λεπτά</w:t>
      </w:r>
      <w:r>
        <w:rPr>
          <w:rFonts w:eastAsia="Times New Roman" w:cs="Times New Roman"/>
          <w:szCs w:val="24"/>
        </w:rPr>
        <w:t>.</w:t>
      </w:r>
    </w:p>
    <w:p w14:paraId="6A627EE3"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sidRPr="00E7709F">
        <w:rPr>
          <w:rFonts w:eastAsia="Times New Roman" w:cs="Times New Roman"/>
          <w:szCs w:val="24"/>
        </w:rPr>
        <w:t>Ευχαριστώ</w:t>
      </w:r>
      <w:r>
        <w:rPr>
          <w:rFonts w:eastAsia="Times New Roman" w:cs="Times New Roman"/>
          <w:szCs w:val="24"/>
        </w:rPr>
        <w:t>,</w:t>
      </w:r>
      <w:r w:rsidRPr="00E7709F">
        <w:rPr>
          <w:rFonts w:eastAsia="Times New Roman" w:cs="Times New Roman"/>
          <w:szCs w:val="24"/>
        </w:rPr>
        <w:t xml:space="preserve"> κύριε Πρόεδρε</w:t>
      </w:r>
      <w:r>
        <w:rPr>
          <w:rFonts w:eastAsia="Times New Roman" w:cs="Times New Roman"/>
          <w:szCs w:val="24"/>
        </w:rPr>
        <w:t>.</w:t>
      </w:r>
      <w:r w:rsidRPr="00E7709F">
        <w:rPr>
          <w:rFonts w:eastAsia="Times New Roman" w:cs="Times New Roman"/>
          <w:szCs w:val="24"/>
        </w:rPr>
        <w:t xml:space="preserve"> </w:t>
      </w:r>
    </w:p>
    <w:p w14:paraId="6A627EE4" w14:textId="77777777" w:rsidR="00CD4C30" w:rsidRDefault="00DA53E9">
      <w:pPr>
        <w:tabs>
          <w:tab w:val="left" w:pos="2820"/>
        </w:tabs>
        <w:spacing w:line="600" w:lineRule="auto"/>
        <w:ind w:firstLine="720"/>
        <w:jc w:val="both"/>
        <w:rPr>
          <w:rFonts w:eastAsia="Times New Roman" w:cs="Times New Roman"/>
          <w:szCs w:val="24"/>
        </w:rPr>
      </w:pPr>
      <w:r w:rsidRPr="00E7709F">
        <w:rPr>
          <w:rFonts w:eastAsia="Times New Roman" w:cs="Times New Roman"/>
          <w:szCs w:val="24"/>
        </w:rPr>
        <w:t>Κυρίες και κύριοι συνάδελφοι</w:t>
      </w:r>
      <w:r>
        <w:rPr>
          <w:rFonts w:eastAsia="Times New Roman" w:cs="Times New Roman"/>
          <w:szCs w:val="24"/>
        </w:rPr>
        <w:t>, κ</w:t>
      </w:r>
      <w:r w:rsidRPr="00E7709F">
        <w:rPr>
          <w:rFonts w:eastAsia="Times New Roman" w:cs="Times New Roman"/>
          <w:szCs w:val="24"/>
        </w:rPr>
        <w:t>ύριε Υπουργέ</w:t>
      </w:r>
      <w:r>
        <w:rPr>
          <w:rFonts w:eastAsia="Times New Roman" w:cs="Times New Roman"/>
          <w:szCs w:val="24"/>
        </w:rPr>
        <w:t>, θα διαθέσω</w:t>
      </w:r>
      <w:r w:rsidRPr="00E7709F">
        <w:rPr>
          <w:rFonts w:eastAsia="Times New Roman" w:cs="Times New Roman"/>
          <w:szCs w:val="24"/>
        </w:rPr>
        <w:t xml:space="preserve"> ένα λεπτό από το</w:t>
      </w:r>
      <w:r>
        <w:rPr>
          <w:rFonts w:eastAsia="Times New Roman" w:cs="Times New Roman"/>
          <w:szCs w:val="24"/>
        </w:rPr>
        <w:t>ν</w:t>
      </w:r>
      <w:r w:rsidRPr="00E7709F">
        <w:rPr>
          <w:rFonts w:eastAsia="Times New Roman" w:cs="Times New Roman"/>
          <w:szCs w:val="24"/>
        </w:rPr>
        <w:t xml:space="preserve"> χρόνο για να απαντήσω στο προσωπικό</w:t>
      </w:r>
      <w:r>
        <w:rPr>
          <w:rFonts w:eastAsia="Times New Roman" w:cs="Times New Roman"/>
          <w:szCs w:val="24"/>
        </w:rPr>
        <w:t>,</w:t>
      </w:r>
      <w:r w:rsidRPr="00E7709F">
        <w:rPr>
          <w:rFonts w:eastAsia="Times New Roman" w:cs="Times New Roman"/>
          <w:szCs w:val="24"/>
        </w:rPr>
        <w:t xml:space="preserve"> το οποίο </w:t>
      </w:r>
      <w:proofErr w:type="spellStart"/>
      <w:r>
        <w:rPr>
          <w:rFonts w:eastAsia="Times New Roman" w:cs="Times New Roman"/>
          <w:szCs w:val="24"/>
        </w:rPr>
        <w:t>ελέχθη</w:t>
      </w:r>
      <w:proofErr w:type="spellEnd"/>
      <w:r>
        <w:rPr>
          <w:rFonts w:eastAsia="Times New Roman" w:cs="Times New Roman"/>
          <w:szCs w:val="24"/>
        </w:rPr>
        <w:t xml:space="preserve"> προηγουμένως από την πλευρά</w:t>
      </w:r>
      <w:r w:rsidRPr="00E7709F">
        <w:rPr>
          <w:rFonts w:eastAsia="Times New Roman" w:cs="Times New Roman"/>
          <w:szCs w:val="24"/>
        </w:rPr>
        <w:t xml:space="preserve"> της Χρυσής Αυγής</w:t>
      </w:r>
      <w:r>
        <w:rPr>
          <w:rFonts w:eastAsia="Times New Roman" w:cs="Times New Roman"/>
          <w:szCs w:val="24"/>
        </w:rPr>
        <w:t>.</w:t>
      </w:r>
      <w:r w:rsidRPr="00E7709F">
        <w:rPr>
          <w:rFonts w:eastAsia="Times New Roman" w:cs="Times New Roman"/>
          <w:szCs w:val="24"/>
        </w:rPr>
        <w:t xml:space="preserve"> Συνήθως</w:t>
      </w:r>
      <w:r>
        <w:rPr>
          <w:rFonts w:eastAsia="Times New Roman" w:cs="Times New Roman"/>
          <w:szCs w:val="24"/>
        </w:rPr>
        <w:t>, τ</w:t>
      </w:r>
      <w:r w:rsidRPr="00E7709F">
        <w:rPr>
          <w:rFonts w:eastAsia="Times New Roman" w:cs="Times New Roman"/>
          <w:szCs w:val="24"/>
        </w:rPr>
        <w:t xml:space="preserve">α </w:t>
      </w:r>
      <w:r>
        <w:rPr>
          <w:rFonts w:eastAsia="Times New Roman" w:cs="Times New Roman"/>
          <w:szCs w:val="24"/>
        </w:rPr>
        <w:t>αγνοώ αυτά, δεν δίνω</w:t>
      </w:r>
      <w:r w:rsidRPr="00E7709F">
        <w:rPr>
          <w:rFonts w:eastAsia="Times New Roman" w:cs="Times New Roman"/>
          <w:szCs w:val="24"/>
        </w:rPr>
        <w:t xml:space="preserve"> και πολύ σημασία</w:t>
      </w:r>
      <w:r>
        <w:rPr>
          <w:rFonts w:eastAsia="Times New Roman" w:cs="Times New Roman"/>
          <w:szCs w:val="24"/>
        </w:rPr>
        <w:t>,</w:t>
      </w:r>
      <w:r w:rsidRPr="00E7709F">
        <w:rPr>
          <w:rFonts w:eastAsia="Times New Roman" w:cs="Times New Roman"/>
          <w:szCs w:val="24"/>
        </w:rPr>
        <w:t xml:space="preserve"> αλλά υπάρχει κάποιο πράγμα που θ</w:t>
      </w:r>
      <w:r w:rsidRPr="00E7709F">
        <w:rPr>
          <w:rFonts w:eastAsia="Times New Roman" w:cs="Times New Roman"/>
          <w:szCs w:val="24"/>
        </w:rPr>
        <w:t>α ήθελα να σχολιάσω</w:t>
      </w:r>
      <w:r>
        <w:rPr>
          <w:rFonts w:eastAsia="Times New Roman" w:cs="Times New Roman"/>
          <w:szCs w:val="24"/>
        </w:rPr>
        <w:t>,</w:t>
      </w:r>
      <w:r w:rsidRPr="00E7709F">
        <w:rPr>
          <w:rFonts w:eastAsia="Times New Roman" w:cs="Times New Roman"/>
          <w:szCs w:val="24"/>
        </w:rPr>
        <w:t xml:space="preserve"> επειδή αφορά και την νομική μου ιδιότητα</w:t>
      </w:r>
      <w:r>
        <w:rPr>
          <w:rFonts w:eastAsia="Times New Roman" w:cs="Times New Roman"/>
          <w:szCs w:val="24"/>
        </w:rPr>
        <w:t>.</w:t>
      </w:r>
      <w:r w:rsidRPr="00E7709F">
        <w:rPr>
          <w:rFonts w:eastAsia="Times New Roman" w:cs="Times New Roman"/>
          <w:szCs w:val="24"/>
        </w:rPr>
        <w:t xml:space="preserve"> </w:t>
      </w:r>
    </w:p>
    <w:p w14:paraId="6A627EE5" w14:textId="77777777" w:rsidR="00CD4C30" w:rsidRDefault="00DA53E9">
      <w:pPr>
        <w:tabs>
          <w:tab w:val="left" w:pos="2820"/>
        </w:tabs>
        <w:spacing w:line="600" w:lineRule="auto"/>
        <w:ind w:firstLine="720"/>
        <w:jc w:val="both"/>
        <w:rPr>
          <w:rFonts w:eastAsia="Times New Roman" w:cs="Times New Roman"/>
          <w:szCs w:val="24"/>
        </w:rPr>
      </w:pPr>
      <w:r w:rsidRPr="00E7709F">
        <w:rPr>
          <w:rFonts w:eastAsia="Times New Roman" w:cs="Times New Roman"/>
          <w:szCs w:val="24"/>
        </w:rPr>
        <w:t>Κυρίες και κύριοι συνάδελφοι</w:t>
      </w:r>
      <w:r>
        <w:rPr>
          <w:rFonts w:eastAsia="Times New Roman" w:cs="Times New Roman"/>
          <w:szCs w:val="24"/>
        </w:rPr>
        <w:t>,</w:t>
      </w:r>
      <w:r w:rsidRPr="00E7709F">
        <w:rPr>
          <w:rFonts w:eastAsia="Times New Roman" w:cs="Times New Roman"/>
          <w:szCs w:val="24"/>
        </w:rPr>
        <w:t xml:space="preserve"> εγώ το τεκμήριο αθωότητας</w:t>
      </w:r>
      <w:r>
        <w:rPr>
          <w:rFonts w:eastAsia="Times New Roman" w:cs="Times New Roman"/>
          <w:szCs w:val="24"/>
        </w:rPr>
        <w:t xml:space="preserve"> το σέβομαι απολύτως για όλους, π</w:t>
      </w:r>
      <w:r w:rsidRPr="00E7709F">
        <w:rPr>
          <w:rFonts w:eastAsia="Times New Roman" w:cs="Times New Roman"/>
          <w:szCs w:val="24"/>
        </w:rPr>
        <w:t>ροφανώς και επί της αρχής</w:t>
      </w:r>
      <w:r>
        <w:rPr>
          <w:rFonts w:eastAsia="Times New Roman" w:cs="Times New Roman"/>
          <w:szCs w:val="24"/>
        </w:rPr>
        <w:t>.</w:t>
      </w:r>
      <w:r w:rsidRPr="00E7709F">
        <w:rPr>
          <w:rFonts w:eastAsia="Times New Roman" w:cs="Times New Roman"/>
          <w:szCs w:val="24"/>
        </w:rPr>
        <w:t xml:space="preserve"> </w:t>
      </w:r>
      <w:r w:rsidRPr="00E7709F">
        <w:rPr>
          <w:rFonts w:eastAsia="Times New Roman" w:cs="Times New Roman"/>
          <w:szCs w:val="24"/>
        </w:rPr>
        <w:lastRenderedPageBreak/>
        <w:t>Εδώ</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όμως,</w:t>
      </w:r>
      <w:r w:rsidRPr="00E7709F">
        <w:rPr>
          <w:rFonts w:eastAsia="Times New Roman" w:cs="Times New Roman"/>
          <w:szCs w:val="24"/>
        </w:rPr>
        <w:t xml:space="preserve"> είναι λίγο περίεργο να υπάρχει τέτοιο ζήτημα</w:t>
      </w:r>
      <w:r>
        <w:rPr>
          <w:rFonts w:eastAsia="Times New Roman" w:cs="Times New Roman"/>
          <w:szCs w:val="24"/>
        </w:rPr>
        <w:t>,</w:t>
      </w:r>
      <w:r w:rsidRPr="00E7709F">
        <w:rPr>
          <w:rFonts w:eastAsia="Times New Roman" w:cs="Times New Roman"/>
          <w:szCs w:val="24"/>
        </w:rPr>
        <w:t xml:space="preserve"> όταν ο ίδιος ο Αρχηγός </w:t>
      </w:r>
      <w:r>
        <w:rPr>
          <w:rFonts w:eastAsia="Times New Roman" w:cs="Times New Roman"/>
          <w:szCs w:val="24"/>
        </w:rPr>
        <w:t xml:space="preserve">της Χρυσής Αυγής στη διαδικασία </w:t>
      </w:r>
      <w:r w:rsidRPr="00E7709F">
        <w:rPr>
          <w:rFonts w:eastAsia="Times New Roman" w:cs="Times New Roman"/>
          <w:szCs w:val="24"/>
        </w:rPr>
        <w:t>ανέλαβε την πολιτική ευθύνη του θανάτου</w:t>
      </w:r>
      <w:r>
        <w:rPr>
          <w:rFonts w:eastAsia="Times New Roman" w:cs="Times New Roman"/>
          <w:szCs w:val="24"/>
        </w:rPr>
        <w:t>,</w:t>
      </w:r>
      <w:r w:rsidRPr="00E7709F">
        <w:rPr>
          <w:rFonts w:eastAsia="Times New Roman" w:cs="Times New Roman"/>
          <w:szCs w:val="24"/>
        </w:rPr>
        <w:t xml:space="preserve"> τουλάχιστον</w:t>
      </w:r>
      <w:r>
        <w:rPr>
          <w:rFonts w:eastAsia="Times New Roman" w:cs="Times New Roman"/>
          <w:szCs w:val="24"/>
        </w:rPr>
        <w:t>,</w:t>
      </w:r>
      <w:r w:rsidRPr="00E7709F">
        <w:rPr>
          <w:rFonts w:eastAsia="Times New Roman" w:cs="Times New Roman"/>
          <w:szCs w:val="24"/>
        </w:rPr>
        <w:t xml:space="preserve"> του Παύλου Φύσσα</w:t>
      </w:r>
      <w:r>
        <w:rPr>
          <w:rFonts w:eastAsia="Times New Roman" w:cs="Times New Roman"/>
          <w:szCs w:val="24"/>
        </w:rPr>
        <w:t xml:space="preserve">, αν δεν </w:t>
      </w:r>
      <w:proofErr w:type="spellStart"/>
      <w:r>
        <w:rPr>
          <w:rFonts w:eastAsia="Times New Roman" w:cs="Times New Roman"/>
          <w:szCs w:val="24"/>
        </w:rPr>
        <w:t>απατώμαι</w:t>
      </w:r>
      <w:proofErr w:type="spellEnd"/>
      <w:r>
        <w:rPr>
          <w:rFonts w:eastAsia="Times New Roman" w:cs="Times New Roman"/>
          <w:szCs w:val="24"/>
        </w:rPr>
        <w:t>.</w:t>
      </w:r>
    </w:p>
    <w:p w14:paraId="6A627EE6"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Της δολοφονίας, όχι του θανάτου.</w:t>
      </w:r>
    </w:p>
    <w:p w14:paraId="6A627EE7"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 </w:t>
      </w:r>
      <w:r>
        <w:rPr>
          <w:rFonts w:eastAsia="Times New Roman" w:cs="Times New Roman"/>
          <w:szCs w:val="24"/>
        </w:rPr>
        <w:t>Κατά συνέπεια η αποδοχή πολιτ</w:t>
      </w:r>
      <w:r>
        <w:rPr>
          <w:rFonts w:eastAsia="Times New Roman" w:cs="Times New Roman"/>
          <w:szCs w:val="24"/>
        </w:rPr>
        <w:t xml:space="preserve">ικής ευθύνης της δολοφονίας τι </w:t>
      </w:r>
      <w:r w:rsidRPr="00E7709F">
        <w:rPr>
          <w:rFonts w:eastAsia="Times New Roman" w:cs="Times New Roman"/>
          <w:szCs w:val="24"/>
        </w:rPr>
        <w:t>απόκλιση έχει από την ηθική αυτουργία</w:t>
      </w:r>
      <w:r>
        <w:rPr>
          <w:rFonts w:eastAsia="Times New Roman" w:cs="Times New Roman"/>
          <w:szCs w:val="24"/>
        </w:rPr>
        <w:t>;</w:t>
      </w:r>
      <w:r w:rsidRPr="00E7709F">
        <w:rPr>
          <w:rFonts w:eastAsia="Times New Roman" w:cs="Times New Roman"/>
          <w:szCs w:val="24"/>
        </w:rPr>
        <w:t xml:space="preserve"> Για να καταλάβουμε </w:t>
      </w:r>
      <w:r>
        <w:rPr>
          <w:rFonts w:eastAsia="Times New Roman" w:cs="Times New Roman"/>
          <w:szCs w:val="24"/>
        </w:rPr>
        <w:t>και</w:t>
      </w:r>
      <w:r w:rsidRPr="00E7709F">
        <w:rPr>
          <w:rFonts w:eastAsia="Times New Roman" w:cs="Times New Roman"/>
          <w:szCs w:val="24"/>
        </w:rPr>
        <w:t xml:space="preserve"> να συνεννοηθούμε λίγο</w:t>
      </w:r>
      <w:r>
        <w:rPr>
          <w:rFonts w:eastAsia="Times New Roman" w:cs="Times New Roman"/>
          <w:szCs w:val="24"/>
        </w:rPr>
        <w:t>.</w:t>
      </w:r>
      <w:r w:rsidRPr="00E7709F">
        <w:rPr>
          <w:rFonts w:eastAsia="Times New Roman" w:cs="Times New Roman"/>
          <w:szCs w:val="24"/>
        </w:rPr>
        <w:t xml:space="preserve"> Τι έννοια έχει η πολιτική ευθύνη επί δολοφονίας από στέλεχος της Χρυσής Αυγής</w:t>
      </w:r>
      <w:r>
        <w:rPr>
          <w:rFonts w:eastAsia="Times New Roman" w:cs="Times New Roman"/>
          <w:szCs w:val="24"/>
        </w:rPr>
        <w:t>;</w:t>
      </w:r>
      <w:r w:rsidRPr="00E7709F">
        <w:rPr>
          <w:rFonts w:eastAsia="Times New Roman" w:cs="Times New Roman"/>
          <w:szCs w:val="24"/>
        </w:rPr>
        <w:t xml:space="preserve"> Αυτό δεν αμφισβητείται</w:t>
      </w:r>
      <w:r>
        <w:rPr>
          <w:rFonts w:eastAsia="Times New Roman" w:cs="Times New Roman"/>
          <w:szCs w:val="24"/>
        </w:rPr>
        <w:t>.</w:t>
      </w:r>
      <w:r w:rsidRPr="00E7709F">
        <w:rPr>
          <w:rFonts w:eastAsia="Times New Roman" w:cs="Times New Roman"/>
          <w:szCs w:val="24"/>
        </w:rPr>
        <w:t xml:space="preserve"> </w:t>
      </w:r>
    </w:p>
    <w:p w14:paraId="6A627EE8"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Επίσης,</w:t>
      </w:r>
      <w:r w:rsidRPr="00E7709F">
        <w:rPr>
          <w:rFonts w:eastAsia="Times New Roman" w:cs="Times New Roman"/>
          <w:szCs w:val="24"/>
        </w:rPr>
        <w:t xml:space="preserve"> θα ήθελα να πω και κάτι ακόμ</w:t>
      </w:r>
      <w:r w:rsidRPr="00E7709F">
        <w:rPr>
          <w:rFonts w:eastAsia="Times New Roman" w:cs="Times New Roman"/>
          <w:szCs w:val="24"/>
        </w:rPr>
        <w:t>α</w:t>
      </w:r>
      <w:r>
        <w:rPr>
          <w:rFonts w:eastAsia="Times New Roman" w:cs="Times New Roman"/>
          <w:szCs w:val="24"/>
        </w:rPr>
        <w:t>,</w:t>
      </w:r>
      <w:r w:rsidRPr="00E7709F">
        <w:rPr>
          <w:rFonts w:eastAsia="Times New Roman" w:cs="Times New Roman"/>
          <w:szCs w:val="24"/>
        </w:rPr>
        <w:t xml:space="preserve"> για να λείπουν οι ψευδεπίγραφες επιγραφές</w:t>
      </w:r>
      <w:r>
        <w:rPr>
          <w:rFonts w:eastAsia="Times New Roman" w:cs="Times New Roman"/>
          <w:szCs w:val="24"/>
        </w:rPr>
        <w:t>.</w:t>
      </w:r>
      <w:r w:rsidRPr="00E7709F">
        <w:rPr>
          <w:rFonts w:eastAsia="Times New Roman" w:cs="Times New Roman"/>
          <w:szCs w:val="24"/>
        </w:rPr>
        <w:t xml:space="preserve"> Η Χρυσή Αυγή δεν</w:t>
      </w:r>
      <w:r>
        <w:rPr>
          <w:rFonts w:eastAsia="Times New Roman" w:cs="Times New Roman"/>
          <w:szCs w:val="24"/>
        </w:rPr>
        <w:t xml:space="preserve"> είναι</w:t>
      </w:r>
      <w:r w:rsidRPr="00E7709F">
        <w:rPr>
          <w:rFonts w:eastAsia="Times New Roman" w:cs="Times New Roman"/>
          <w:szCs w:val="24"/>
        </w:rPr>
        <w:t xml:space="preserve"> εθνικιστικό κόμμα</w:t>
      </w:r>
      <w:r>
        <w:rPr>
          <w:rFonts w:eastAsia="Times New Roman" w:cs="Times New Roman"/>
          <w:szCs w:val="24"/>
        </w:rPr>
        <w:t>,</w:t>
      </w:r>
      <w:r w:rsidRPr="00E7709F">
        <w:rPr>
          <w:rFonts w:eastAsia="Times New Roman" w:cs="Times New Roman"/>
          <w:szCs w:val="24"/>
        </w:rPr>
        <w:t xml:space="preserve"> κυρίες και κύριοι συνάδελφοι</w:t>
      </w:r>
      <w:r>
        <w:rPr>
          <w:rFonts w:eastAsia="Times New Roman" w:cs="Times New Roman"/>
          <w:szCs w:val="24"/>
        </w:rPr>
        <w:t>,</w:t>
      </w:r>
      <w:r w:rsidRPr="00E7709F">
        <w:rPr>
          <w:rFonts w:eastAsia="Times New Roman" w:cs="Times New Roman"/>
          <w:szCs w:val="24"/>
        </w:rPr>
        <w:t xml:space="preserve"> τουλάχιστον στον πυρήνα</w:t>
      </w:r>
      <w:r>
        <w:rPr>
          <w:rFonts w:eastAsia="Times New Roman" w:cs="Times New Roman"/>
          <w:szCs w:val="24"/>
        </w:rPr>
        <w:t>.</w:t>
      </w:r>
      <w:r w:rsidRPr="00E7709F">
        <w:rPr>
          <w:rFonts w:eastAsia="Times New Roman" w:cs="Times New Roman"/>
          <w:szCs w:val="24"/>
        </w:rPr>
        <w:t xml:space="preserve"> Μπορεί να υπάρχουν στελέχη</w:t>
      </w:r>
      <w:r>
        <w:rPr>
          <w:rFonts w:eastAsia="Times New Roman" w:cs="Times New Roman"/>
          <w:szCs w:val="24"/>
        </w:rPr>
        <w:t>, ί</w:t>
      </w:r>
      <w:r w:rsidRPr="00E7709F">
        <w:rPr>
          <w:rFonts w:eastAsia="Times New Roman" w:cs="Times New Roman"/>
          <w:szCs w:val="24"/>
        </w:rPr>
        <w:t>σως κάποιοι Βουλευτές</w:t>
      </w:r>
      <w:r>
        <w:rPr>
          <w:rFonts w:eastAsia="Times New Roman" w:cs="Times New Roman"/>
          <w:szCs w:val="24"/>
        </w:rPr>
        <w:t>,</w:t>
      </w:r>
      <w:r w:rsidRPr="00E7709F">
        <w:rPr>
          <w:rFonts w:eastAsia="Times New Roman" w:cs="Times New Roman"/>
          <w:szCs w:val="24"/>
        </w:rPr>
        <w:t xml:space="preserve"> που να ανήκουν σε αυτό</w:t>
      </w:r>
      <w:r>
        <w:rPr>
          <w:rFonts w:eastAsia="Times New Roman" w:cs="Times New Roman"/>
          <w:szCs w:val="24"/>
        </w:rPr>
        <w:t>,</w:t>
      </w:r>
      <w:r w:rsidRPr="00E7709F">
        <w:rPr>
          <w:rFonts w:eastAsia="Times New Roman" w:cs="Times New Roman"/>
          <w:szCs w:val="24"/>
        </w:rPr>
        <w:t xml:space="preserve"> αλλά η Χρυσή Αυγή</w:t>
      </w:r>
      <w:r>
        <w:rPr>
          <w:rFonts w:eastAsia="Times New Roman" w:cs="Times New Roman"/>
          <w:szCs w:val="24"/>
        </w:rPr>
        <w:t>,</w:t>
      </w:r>
      <w:r w:rsidRPr="00E7709F">
        <w:rPr>
          <w:rFonts w:eastAsia="Times New Roman" w:cs="Times New Roman"/>
          <w:szCs w:val="24"/>
        </w:rPr>
        <w:t xml:space="preserve"> ως </w:t>
      </w:r>
      <w:r>
        <w:rPr>
          <w:rFonts w:eastAsia="Times New Roman" w:cs="Times New Roman"/>
          <w:szCs w:val="24"/>
        </w:rPr>
        <w:t>Χρυσή Αυγή, ο π</w:t>
      </w:r>
      <w:r>
        <w:rPr>
          <w:rFonts w:eastAsia="Times New Roman" w:cs="Times New Roman"/>
          <w:szCs w:val="24"/>
        </w:rPr>
        <w:t>υρήνας</w:t>
      </w:r>
      <w:r w:rsidRPr="00E7709F">
        <w:rPr>
          <w:rFonts w:eastAsia="Times New Roman" w:cs="Times New Roman"/>
          <w:szCs w:val="24"/>
        </w:rPr>
        <w:t xml:space="preserve"> της δεν είναι εθνικιστικός</w:t>
      </w:r>
      <w:r>
        <w:rPr>
          <w:rFonts w:eastAsia="Times New Roman" w:cs="Times New Roman"/>
          <w:szCs w:val="24"/>
        </w:rPr>
        <w:t>,</w:t>
      </w:r>
      <w:r w:rsidRPr="00E7709F">
        <w:rPr>
          <w:rFonts w:eastAsia="Times New Roman" w:cs="Times New Roman"/>
          <w:szCs w:val="24"/>
        </w:rPr>
        <w:t xml:space="preserve"> είναι ναζιστικός</w:t>
      </w:r>
      <w:r>
        <w:rPr>
          <w:rFonts w:eastAsia="Times New Roman" w:cs="Times New Roman"/>
          <w:szCs w:val="24"/>
        </w:rPr>
        <w:t>.</w:t>
      </w:r>
      <w:r w:rsidRPr="00E7709F">
        <w:rPr>
          <w:rFonts w:eastAsia="Times New Roman" w:cs="Times New Roman"/>
          <w:szCs w:val="24"/>
        </w:rPr>
        <w:t xml:space="preserve"> Έχει </w:t>
      </w:r>
      <w:r>
        <w:rPr>
          <w:rFonts w:eastAsia="Times New Roman" w:cs="Times New Roman"/>
          <w:szCs w:val="24"/>
        </w:rPr>
        <w:t>τ</w:t>
      </w:r>
      <w:r w:rsidRPr="00E7709F">
        <w:rPr>
          <w:rFonts w:eastAsia="Times New Roman" w:cs="Times New Roman"/>
          <w:szCs w:val="24"/>
        </w:rPr>
        <w:t>ερά</w:t>
      </w:r>
      <w:r w:rsidRPr="00E7709F">
        <w:rPr>
          <w:rFonts w:eastAsia="Times New Roman" w:cs="Times New Roman"/>
          <w:szCs w:val="24"/>
        </w:rPr>
        <w:lastRenderedPageBreak/>
        <w:t>στια διαφορά</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Άλλο</w:t>
      </w:r>
      <w:r w:rsidRPr="00E7709F">
        <w:rPr>
          <w:rFonts w:eastAsia="Times New Roman" w:cs="Times New Roman"/>
          <w:szCs w:val="24"/>
        </w:rPr>
        <w:t xml:space="preserve"> ναζιστές </w:t>
      </w:r>
      <w:r>
        <w:rPr>
          <w:rFonts w:eastAsia="Times New Roman" w:cs="Times New Roman"/>
          <w:szCs w:val="24"/>
        </w:rPr>
        <w:t xml:space="preserve">και </w:t>
      </w:r>
      <w:r w:rsidRPr="00E7709F">
        <w:rPr>
          <w:rFonts w:eastAsia="Times New Roman" w:cs="Times New Roman"/>
          <w:szCs w:val="24"/>
        </w:rPr>
        <w:t>άλλο εθνικιστές</w:t>
      </w:r>
      <w:r>
        <w:rPr>
          <w:rFonts w:eastAsia="Times New Roman" w:cs="Times New Roman"/>
          <w:szCs w:val="24"/>
        </w:rPr>
        <w:t>. Πάντοτε ομνύουν</w:t>
      </w:r>
      <w:r w:rsidRPr="00E7709F">
        <w:rPr>
          <w:rFonts w:eastAsia="Times New Roman" w:cs="Times New Roman"/>
          <w:szCs w:val="24"/>
        </w:rPr>
        <w:t xml:space="preserve"> στον Αδόλφο Χίτλερ</w:t>
      </w:r>
      <w:r>
        <w:rPr>
          <w:rFonts w:eastAsia="Times New Roman" w:cs="Times New Roman"/>
          <w:szCs w:val="24"/>
        </w:rPr>
        <w:t>.</w:t>
      </w:r>
      <w:r w:rsidRPr="00E7709F">
        <w:rPr>
          <w:rFonts w:eastAsia="Times New Roman" w:cs="Times New Roman"/>
          <w:szCs w:val="24"/>
        </w:rPr>
        <w:t xml:space="preserve"> Υπάρχουν φωτογραφίες με τους αγκυλωτούς σταυρούς</w:t>
      </w:r>
      <w:r>
        <w:rPr>
          <w:rFonts w:eastAsia="Times New Roman" w:cs="Times New Roman"/>
          <w:szCs w:val="24"/>
        </w:rPr>
        <w:t>. Υπάρχουν νεκρο</w:t>
      </w:r>
      <w:r w:rsidRPr="00E7709F">
        <w:rPr>
          <w:rFonts w:eastAsia="Times New Roman" w:cs="Times New Roman"/>
          <w:szCs w:val="24"/>
        </w:rPr>
        <w:t xml:space="preserve">λογίες για τον Αδόλφο Χίτλερ </w:t>
      </w:r>
      <w:r>
        <w:rPr>
          <w:rFonts w:eastAsia="Times New Roman" w:cs="Times New Roman"/>
          <w:szCs w:val="24"/>
        </w:rPr>
        <w:t xml:space="preserve">από στελέχη της </w:t>
      </w:r>
      <w:r>
        <w:rPr>
          <w:rFonts w:eastAsia="Times New Roman" w:cs="Times New Roman"/>
          <w:szCs w:val="24"/>
        </w:rPr>
        <w:t>Χρυσής Αυγής. Τι</w:t>
      </w:r>
      <w:r w:rsidRPr="00E7709F">
        <w:rPr>
          <w:rFonts w:eastAsia="Times New Roman" w:cs="Times New Roman"/>
          <w:szCs w:val="24"/>
        </w:rPr>
        <w:t xml:space="preserve"> εθνικιστές και πράσινα άλογα μας λένε εδώ πέρα</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Απόλυτοι</w:t>
      </w:r>
      <w:r w:rsidRPr="00E7709F">
        <w:rPr>
          <w:rFonts w:eastAsia="Times New Roman" w:cs="Times New Roman"/>
          <w:szCs w:val="24"/>
        </w:rPr>
        <w:t xml:space="preserve"> ναζιστές </w:t>
      </w:r>
      <w:r>
        <w:rPr>
          <w:rFonts w:eastAsia="Times New Roman" w:cs="Times New Roman"/>
          <w:szCs w:val="24"/>
        </w:rPr>
        <w:t xml:space="preserve">είναι, ναζιστές </w:t>
      </w:r>
      <w:r w:rsidRPr="00E7709F">
        <w:rPr>
          <w:rFonts w:eastAsia="Times New Roman" w:cs="Times New Roman"/>
          <w:szCs w:val="24"/>
        </w:rPr>
        <w:t xml:space="preserve">του </w:t>
      </w:r>
      <w:proofErr w:type="spellStart"/>
      <w:r w:rsidRPr="00E7709F">
        <w:rPr>
          <w:rFonts w:eastAsia="Times New Roman" w:cs="Times New Roman"/>
          <w:szCs w:val="24"/>
        </w:rPr>
        <w:t>αισχίστου</w:t>
      </w:r>
      <w:proofErr w:type="spellEnd"/>
      <w:r w:rsidRPr="00E7709F">
        <w:rPr>
          <w:rFonts w:eastAsia="Times New Roman" w:cs="Times New Roman"/>
          <w:szCs w:val="24"/>
        </w:rPr>
        <w:t xml:space="preserve"> είδους</w:t>
      </w:r>
      <w:r>
        <w:rPr>
          <w:rFonts w:eastAsia="Times New Roman" w:cs="Times New Roman"/>
          <w:szCs w:val="24"/>
        </w:rPr>
        <w:t>.</w:t>
      </w:r>
      <w:r w:rsidRPr="00E7709F">
        <w:rPr>
          <w:rFonts w:eastAsia="Times New Roman" w:cs="Times New Roman"/>
          <w:szCs w:val="24"/>
        </w:rPr>
        <w:t xml:space="preserve"> Αυτό είναι</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Τελεία.</w:t>
      </w:r>
      <w:r w:rsidRPr="00E7709F">
        <w:rPr>
          <w:rFonts w:eastAsia="Times New Roman" w:cs="Times New Roman"/>
          <w:szCs w:val="24"/>
        </w:rPr>
        <w:t xml:space="preserve"> Να τα αφήσουμε </w:t>
      </w:r>
      <w:r>
        <w:rPr>
          <w:rFonts w:eastAsia="Times New Roman" w:cs="Times New Roman"/>
          <w:szCs w:val="24"/>
        </w:rPr>
        <w:t>τα περί εθνικιστών</w:t>
      </w:r>
      <w:r w:rsidRPr="00E7709F">
        <w:rPr>
          <w:rFonts w:eastAsia="Times New Roman" w:cs="Times New Roman"/>
          <w:szCs w:val="24"/>
        </w:rPr>
        <w:t xml:space="preserve"> και τα λοιπά</w:t>
      </w:r>
      <w:r>
        <w:rPr>
          <w:rFonts w:eastAsia="Times New Roman" w:cs="Times New Roman"/>
          <w:szCs w:val="24"/>
        </w:rPr>
        <w:t>,</w:t>
      </w:r>
      <w:r w:rsidRPr="00E7709F">
        <w:rPr>
          <w:rFonts w:eastAsia="Times New Roman" w:cs="Times New Roman"/>
          <w:szCs w:val="24"/>
        </w:rPr>
        <w:t xml:space="preserve"> να τα πουλάμε πουθενά αλλού</w:t>
      </w:r>
      <w:r>
        <w:rPr>
          <w:rFonts w:eastAsia="Times New Roman" w:cs="Times New Roman"/>
          <w:szCs w:val="24"/>
        </w:rPr>
        <w:t>.</w:t>
      </w:r>
      <w:r w:rsidRPr="00E7709F">
        <w:rPr>
          <w:rFonts w:eastAsia="Times New Roman" w:cs="Times New Roman"/>
          <w:szCs w:val="24"/>
        </w:rPr>
        <w:t xml:space="preserve"> </w:t>
      </w:r>
    </w:p>
    <w:p w14:paraId="6A627EE9"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Έρχομαι </w:t>
      </w:r>
      <w:r w:rsidRPr="00E7709F">
        <w:rPr>
          <w:rFonts w:eastAsia="Times New Roman" w:cs="Times New Roman"/>
          <w:szCs w:val="24"/>
        </w:rPr>
        <w:t>τώρα</w:t>
      </w:r>
      <w:r>
        <w:rPr>
          <w:rFonts w:eastAsia="Times New Roman" w:cs="Times New Roman"/>
          <w:szCs w:val="24"/>
        </w:rPr>
        <w:t xml:space="preserve">, κύριε Υπουργέ, </w:t>
      </w:r>
      <w:r w:rsidRPr="00E7709F">
        <w:rPr>
          <w:rFonts w:eastAsia="Times New Roman" w:cs="Times New Roman"/>
          <w:szCs w:val="24"/>
        </w:rPr>
        <w:t>στο θέμα</w:t>
      </w:r>
      <w:r w:rsidRPr="00E7709F">
        <w:rPr>
          <w:rFonts w:eastAsia="Times New Roman" w:cs="Times New Roman"/>
          <w:szCs w:val="24"/>
        </w:rPr>
        <w:t xml:space="preserve"> του νομοθετήματος</w:t>
      </w:r>
      <w:r>
        <w:rPr>
          <w:rFonts w:eastAsia="Times New Roman" w:cs="Times New Roman"/>
          <w:szCs w:val="24"/>
        </w:rPr>
        <w:t>, α</w:t>
      </w:r>
      <w:r w:rsidRPr="00E7709F">
        <w:rPr>
          <w:rFonts w:eastAsia="Times New Roman" w:cs="Times New Roman"/>
          <w:szCs w:val="24"/>
        </w:rPr>
        <w:t>φού</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όμως,</w:t>
      </w:r>
      <w:r w:rsidRPr="00E7709F">
        <w:rPr>
          <w:rFonts w:eastAsia="Times New Roman" w:cs="Times New Roman"/>
          <w:szCs w:val="24"/>
        </w:rPr>
        <w:t xml:space="preserve"> παρατηρήσω πριν ότι </w:t>
      </w:r>
      <w:r>
        <w:rPr>
          <w:rFonts w:eastAsia="Times New Roman" w:cs="Times New Roman"/>
          <w:szCs w:val="24"/>
        </w:rPr>
        <w:t>δεν κάνατε κα</w:t>
      </w:r>
      <w:r>
        <w:rPr>
          <w:rFonts w:eastAsia="Times New Roman" w:cs="Times New Roman"/>
          <w:szCs w:val="24"/>
        </w:rPr>
        <w:t>μ</w:t>
      </w:r>
      <w:r>
        <w:rPr>
          <w:rFonts w:eastAsia="Times New Roman" w:cs="Times New Roman"/>
          <w:szCs w:val="24"/>
        </w:rPr>
        <w:t>μία αναφορά σε αυτά τα οποία</w:t>
      </w:r>
      <w:r w:rsidRPr="00E7709F">
        <w:rPr>
          <w:rFonts w:eastAsia="Times New Roman" w:cs="Times New Roman"/>
          <w:szCs w:val="24"/>
        </w:rPr>
        <w:t xml:space="preserve"> είπε ο κ</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Σκρέκ</w:t>
      </w:r>
      <w:r w:rsidRPr="00E7709F">
        <w:rPr>
          <w:rFonts w:eastAsia="Times New Roman" w:cs="Times New Roman"/>
          <w:szCs w:val="24"/>
        </w:rPr>
        <w:t>ας</w:t>
      </w:r>
      <w:r>
        <w:rPr>
          <w:rFonts w:eastAsia="Times New Roman" w:cs="Times New Roman"/>
          <w:szCs w:val="24"/>
        </w:rPr>
        <w:t>, ο</w:t>
      </w:r>
      <w:r w:rsidRPr="00E7709F">
        <w:rPr>
          <w:rFonts w:eastAsia="Times New Roman" w:cs="Times New Roman"/>
          <w:szCs w:val="24"/>
        </w:rPr>
        <w:t xml:space="preserve"> επιμελής </w:t>
      </w:r>
      <w:r>
        <w:rPr>
          <w:rFonts w:eastAsia="Times New Roman" w:cs="Times New Roman"/>
          <w:szCs w:val="24"/>
        </w:rPr>
        <w:t>ε</w:t>
      </w:r>
      <w:r w:rsidRPr="00E7709F">
        <w:rPr>
          <w:rFonts w:eastAsia="Times New Roman" w:cs="Times New Roman"/>
          <w:szCs w:val="24"/>
        </w:rPr>
        <w:t xml:space="preserve">ισηγητής </w:t>
      </w:r>
      <w:r>
        <w:rPr>
          <w:rFonts w:eastAsia="Times New Roman" w:cs="Times New Roman"/>
          <w:szCs w:val="24"/>
        </w:rPr>
        <w:t>μας,</w:t>
      </w:r>
      <w:r w:rsidRPr="00E7709F">
        <w:rPr>
          <w:rFonts w:eastAsia="Times New Roman" w:cs="Times New Roman"/>
          <w:szCs w:val="24"/>
        </w:rPr>
        <w:t xml:space="preserve"> για το ζήτημα στο Μάτι</w:t>
      </w:r>
      <w:r>
        <w:rPr>
          <w:rFonts w:eastAsia="Times New Roman" w:cs="Times New Roman"/>
          <w:szCs w:val="24"/>
        </w:rPr>
        <w:t>.</w:t>
      </w:r>
      <w:r w:rsidRPr="00E7709F">
        <w:rPr>
          <w:rFonts w:eastAsia="Times New Roman" w:cs="Times New Roman"/>
          <w:szCs w:val="24"/>
        </w:rPr>
        <w:t xml:space="preserve"> Και δεν σας</w:t>
      </w:r>
      <w:r>
        <w:rPr>
          <w:rFonts w:eastAsia="Times New Roman" w:cs="Times New Roman"/>
          <w:szCs w:val="24"/>
        </w:rPr>
        <w:t xml:space="preserve"> αναφέρω για το ποινικό κομμάτι, διότι </w:t>
      </w:r>
      <w:r w:rsidRPr="00E7709F">
        <w:rPr>
          <w:rFonts w:eastAsia="Times New Roman" w:cs="Times New Roman"/>
          <w:szCs w:val="24"/>
        </w:rPr>
        <w:t>το ποινικό κομμάτι αφορά τη δικαιοσύνη</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Όμ</w:t>
      </w:r>
      <w:r>
        <w:rPr>
          <w:rFonts w:eastAsia="Times New Roman" w:cs="Times New Roman"/>
          <w:szCs w:val="24"/>
        </w:rPr>
        <w:t>ως,</w:t>
      </w:r>
      <w:r w:rsidRPr="00E7709F">
        <w:rPr>
          <w:rFonts w:eastAsia="Times New Roman" w:cs="Times New Roman"/>
          <w:szCs w:val="24"/>
        </w:rPr>
        <w:t xml:space="preserve"> το εισαγγελικό πόρισμα δημιουργεί ένα τεράστιο πολιτικό θέμα και εσείς εδώ</w:t>
      </w:r>
      <w:r>
        <w:rPr>
          <w:rFonts w:eastAsia="Times New Roman" w:cs="Times New Roman"/>
          <w:szCs w:val="24"/>
        </w:rPr>
        <w:t>, κ</w:t>
      </w:r>
      <w:r w:rsidRPr="00E7709F">
        <w:rPr>
          <w:rFonts w:eastAsia="Times New Roman" w:cs="Times New Roman"/>
          <w:szCs w:val="24"/>
        </w:rPr>
        <w:t>ύριε Υπουργέ</w:t>
      </w:r>
      <w:r>
        <w:rPr>
          <w:rFonts w:eastAsia="Times New Roman" w:cs="Times New Roman"/>
          <w:szCs w:val="24"/>
        </w:rPr>
        <w:t>, εκπροσωπείτ</w:t>
      </w:r>
      <w:r w:rsidRPr="00E7709F">
        <w:rPr>
          <w:rFonts w:eastAsia="Times New Roman" w:cs="Times New Roman"/>
          <w:szCs w:val="24"/>
        </w:rPr>
        <w:t>ε την Κυβέρνηση</w:t>
      </w:r>
      <w:r>
        <w:rPr>
          <w:rFonts w:eastAsia="Times New Roman" w:cs="Times New Roman"/>
          <w:szCs w:val="24"/>
        </w:rPr>
        <w:t>,</w:t>
      </w:r>
      <w:r w:rsidRPr="00E7709F">
        <w:rPr>
          <w:rFonts w:eastAsia="Times New Roman" w:cs="Times New Roman"/>
          <w:szCs w:val="24"/>
        </w:rPr>
        <w:t xml:space="preserve"> όχι μόνο το Υπουργείο </w:t>
      </w:r>
      <w:r>
        <w:rPr>
          <w:rFonts w:eastAsia="Times New Roman" w:cs="Times New Roman"/>
          <w:szCs w:val="24"/>
        </w:rPr>
        <w:t>σας.</w:t>
      </w:r>
    </w:p>
    <w:p w14:paraId="6A627EEA" w14:textId="77777777" w:rsidR="00CD4C30" w:rsidRDefault="00DA53E9">
      <w:pPr>
        <w:tabs>
          <w:tab w:val="left" w:pos="2820"/>
        </w:tabs>
        <w:spacing w:line="600" w:lineRule="auto"/>
        <w:ind w:firstLine="720"/>
        <w:jc w:val="both"/>
        <w:rPr>
          <w:rFonts w:eastAsia="Times New Roman" w:cs="Times New Roman"/>
          <w:szCs w:val="24"/>
        </w:rPr>
      </w:pPr>
      <w:r w:rsidRPr="003D27D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αρχίσουμε κουβέντα για το Μάτι;</w:t>
      </w:r>
    </w:p>
    <w:p w14:paraId="6A627EEB"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ΓΕ</w:t>
      </w:r>
      <w:r>
        <w:rPr>
          <w:rFonts w:eastAsia="Times New Roman" w:cs="Times New Roman"/>
          <w:b/>
          <w:szCs w:val="24"/>
        </w:rPr>
        <w:t>ΩΡΓΙΟΣ</w:t>
      </w:r>
      <w:r>
        <w:rPr>
          <w:rFonts w:eastAsia="Times New Roman" w:cs="Times New Roman"/>
          <w:b/>
          <w:szCs w:val="24"/>
        </w:rPr>
        <w:t xml:space="preserve"> ΔΕΝΔΙΑΣ: </w:t>
      </w:r>
      <w:r>
        <w:rPr>
          <w:rFonts w:eastAsia="Times New Roman" w:cs="Times New Roman"/>
          <w:szCs w:val="24"/>
        </w:rPr>
        <w:t>Εά</w:t>
      </w:r>
      <w:r w:rsidRPr="00E7709F">
        <w:rPr>
          <w:rFonts w:eastAsia="Times New Roman" w:cs="Times New Roman"/>
          <w:szCs w:val="24"/>
        </w:rPr>
        <w:t xml:space="preserve">ν θέλουμε να </w:t>
      </w:r>
      <w:r>
        <w:rPr>
          <w:rFonts w:eastAsia="Times New Roman" w:cs="Times New Roman"/>
          <w:szCs w:val="24"/>
        </w:rPr>
        <w:t>αρχίσουμε; Α</w:t>
      </w:r>
      <w:r w:rsidRPr="00E7709F">
        <w:rPr>
          <w:rFonts w:eastAsia="Times New Roman" w:cs="Times New Roman"/>
          <w:szCs w:val="24"/>
        </w:rPr>
        <w:t xml:space="preserve">φού τοποθετήθηκε ο </w:t>
      </w:r>
      <w:r>
        <w:rPr>
          <w:rFonts w:eastAsia="Times New Roman" w:cs="Times New Roman"/>
          <w:szCs w:val="24"/>
        </w:rPr>
        <w:t>ε</w:t>
      </w:r>
      <w:r w:rsidRPr="00E7709F">
        <w:rPr>
          <w:rFonts w:eastAsia="Times New Roman" w:cs="Times New Roman"/>
          <w:szCs w:val="24"/>
        </w:rPr>
        <w:t xml:space="preserve">ισηγητής </w:t>
      </w:r>
      <w:r>
        <w:rPr>
          <w:rFonts w:eastAsia="Times New Roman" w:cs="Times New Roman"/>
          <w:szCs w:val="24"/>
        </w:rPr>
        <w:t>μας, δεν θεωρείτε</w:t>
      </w:r>
      <w:r w:rsidRPr="00E7709F">
        <w:rPr>
          <w:rFonts w:eastAsia="Times New Roman" w:cs="Times New Roman"/>
          <w:szCs w:val="24"/>
        </w:rPr>
        <w:t xml:space="preserve"> ότι είναι λογικό αυτός που εκπροσωπεί την Κυβέρνηση </w:t>
      </w:r>
      <w:r>
        <w:rPr>
          <w:rFonts w:eastAsia="Times New Roman" w:cs="Times New Roman"/>
          <w:szCs w:val="24"/>
        </w:rPr>
        <w:t>να απαντήσει;</w:t>
      </w:r>
      <w:r w:rsidRPr="00E7709F">
        <w:rPr>
          <w:rFonts w:eastAsia="Times New Roman" w:cs="Times New Roman"/>
          <w:szCs w:val="24"/>
        </w:rPr>
        <w:t xml:space="preserve"> Το ζήτημα στο Μάτι</w:t>
      </w:r>
      <w:r>
        <w:rPr>
          <w:rFonts w:eastAsia="Times New Roman" w:cs="Times New Roman"/>
          <w:szCs w:val="24"/>
        </w:rPr>
        <w:t xml:space="preserve"> έχει μια</w:t>
      </w:r>
      <w:r w:rsidRPr="00E7709F">
        <w:rPr>
          <w:rFonts w:eastAsia="Times New Roman" w:cs="Times New Roman"/>
          <w:szCs w:val="24"/>
        </w:rPr>
        <w:t xml:space="preserve"> τεράστια σημασία</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διότι</w:t>
      </w:r>
      <w:r w:rsidRPr="00E7709F">
        <w:rPr>
          <w:rFonts w:eastAsia="Times New Roman" w:cs="Times New Roman"/>
          <w:szCs w:val="24"/>
        </w:rPr>
        <w:t xml:space="preserve"> αναδεικνύει πλήρως τις τεράστιες πολιτικές ευθύνες της Κυβέρνησης και του Πρωθυπουργού για το</w:t>
      </w:r>
      <w:r>
        <w:rPr>
          <w:rFonts w:eastAsia="Times New Roman" w:cs="Times New Roman"/>
          <w:szCs w:val="24"/>
        </w:rPr>
        <w:t>ν</w:t>
      </w:r>
      <w:r w:rsidRPr="00E7709F">
        <w:rPr>
          <w:rFonts w:eastAsia="Times New Roman" w:cs="Times New Roman"/>
          <w:szCs w:val="24"/>
        </w:rPr>
        <w:t xml:space="preserve"> θάνατο </w:t>
      </w:r>
      <w:r>
        <w:rPr>
          <w:rFonts w:eastAsia="Times New Roman" w:cs="Times New Roman"/>
          <w:szCs w:val="24"/>
        </w:rPr>
        <w:t>εκατό</w:t>
      </w:r>
      <w:r w:rsidRPr="00E7709F">
        <w:rPr>
          <w:rFonts w:eastAsia="Times New Roman" w:cs="Times New Roman"/>
          <w:szCs w:val="24"/>
        </w:rPr>
        <w:t xml:space="preserve"> ανθρώπων</w:t>
      </w:r>
      <w:r>
        <w:rPr>
          <w:rFonts w:eastAsia="Times New Roman" w:cs="Times New Roman"/>
          <w:szCs w:val="24"/>
        </w:rPr>
        <w:t>, τις οποίες όχι μόνο η</w:t>
      </w:r>
      <w:r w:rsidRPr="00E7709F">
        <w:rPr>
          <w:rFonts w:eastAsia="Times New Roman" w:cs="Times New Roman"/>
          <w:szCs w:val="24"/>
        </w:rPr>
        <w:t xml:space="preserve"> Κυβέρνηση δεν ανέλαβε </w:t>
      </w:r>
      <w:r>
        <w:rPr>
          <w:rFonts w:eastAsia="Times New Roman" w:cs="Times New Roman"/>
          <w:szCs w:val="24"/>
        </w:rPr>
        <w:t>διά</w:t>
      </w:r>
      <w:r w:rsidRPr="00E7709F">
        <w:rPr>
          <w:rFonts w:eastAsia="Times New Roman" w:cs="Times New Roman"/>
          <w:szCs w:val="24"/>
        </w:rPr>
        <w:t xml:space="preserve"> των παραιτήσεων τ</w:t>
      </w:r>
      <w:r>
        <w:rPr>
          <w:rFonts w:eastAsia="Times New Roman" w:cs="Times New Roman"/>
          <w:szCs w:val="24"/>
        </w:rPr>
        <w:t>ων</w:t>
      </w:r>
      <w:r w:rsidRPr="00E7709F">
        <w:rPr>
          <w:rFonts w:eastAsia="Times New Roman" w:cs="Times New Roman"/>
          <w:szCs w:val="24"/>
        </w:rPr>
        <w:t xml:space="preserve"> συγκεκριμέν</w:t>
      </w:r>
      <w:r>
        <w:rPr>
          <w:rFonts w:eastAsia="Times New Roman" w:cs="Times New Roman"/>
          <w:szCs w:val="24"/>
        </w:rPr>
        <w:t>ων</w:t>
      </w:r>
      <w:r w:rsidRPr="00E7709F">
        <w:rPr>
          <w:rFonts w:eastAsia="Times New Roman" w:cs="Times New Roman"/>
          <w:szCs w:val="24"/>
        </w:rPr>
        <w:t xml:space="preserve"> στελεχών αμέσως μετά </w:t>
      </w:r>
      <w:r>
        <w:rPr>
          <w:rFonts w:eastAsia="Times New Roman" w:cs="Times New Roman"/>
          <w:szCs w:val="24"/>
        </w:rPr>
        <w:t>την τραγωδία, αλλά προσπάθησε να σ</w:t>
      </w:r>
      <w:r>
        <w:rPr>
          <w:rFonts w:eastAsia="Times New Roman" w:cs="Times New Roman"/>
          <w:szCs w:val="24"/>
        </w:rPr>
        <w:t xml:space="preserve">υγκαλύψει. </w:t>
      </w:r>
      <w:r w:rsidRPr="00E7709F">
        <w:rPr>
          <w:rFonts w:eastAsia="Times New Roman" w:cs="Times New Roman"/>
          <w:szCs w:val="24"/>
        </w:rPr>
        <w:t xml:space="preserve">Θυμίζω </w:t>
      </w:r>
      <w:r>
        <w:rPr>
          <w:rFonts w:eastAsia="Times New Roman" w:cs="Times New Roman"/>
          <w:szCs w:val="24"/>
        </w:rPr>
        <w:t xml:space="preserve">δήλωση δύο ή </w:t>
      </w:r>
      <w:r w:rsidRPr="00E7709F">
        <w:rPr>
          <w:rFonts w:eastAsia="Times New Roman" w:cs="Times New Roman"/>
          <w:szCs w:val="24"/>
        </w:rPr>
        <w:t>τρεις μέρες μετά την απίστευτη τραγωδία Υπουργού</w:t>
      </w:r>
      <w:r>
        <w:rPr>
          <w:rFonts w:eastAsia="Times New Roman" w:cs="Times New Roman"/>
          <w:szCs w:val="24"/>
        </w:rPr>
        <w:t>,</w:t>
      </w:r>
      <w:r w:rsidRPr="00E7709F">
        <w:rPr>
          <w:rFonts w:eastAsia="Times New Roman" w:cs="Times New Roman"/>
          <w:szCs w:val="24"/>
        </w:rPr>
        <w:t xml:space="preserve"> ο οποίος είπε </w:t>
      </w:r>
      <w:r>
        <w:rPr>
          <w:rFonts w:eastAsia="Times New Roman" w:cs="Times New Roman"/>
          <w:szCs w:val="24"/>
        </w:rPr>
        <w:t>«</w:t>
      </w:r>
      <w:r w:rsidRPr="00E7709F">
        <w:rPr>
          <w:rFonts w:eastAsia="Times New Roman" w:cs="Times New Roman"/>
          <w:szCs w:val="24"/>
        </w:rPr>
        <w:t>Μα</w:t>
      </w:r>
      <w:r>
        <w:rPr>
          <w:rFonts w:eastAsia="Times New Roman" w:cs="Times New Roman"/>
          <w:szCs w:val="24"/>
        </w:rPr>
        <w:t>,</w:t>
      </w:r>
      <w:r w:rsidRPr="00E7709F">
        <w:rPr>
          <w:rFonts w:eastAsia="Times New Roman" w:cs="Times New Roman"/>
          <w:szCs w:val="24"/>
        </w:rPr>
        <w:t xml:space="preserve"> δεν καταλαβαίνω τι κάνα</w:t>
      </w:r>
      <w:r>
        <w:rPr>
          <w:rFonts w:eastAsia="Times New Roman" w:cs="Times New Roman"/>
          <w:szCs w:val="24"/>
        </w:rPr>
        <w:t>μ</w:t>
      </w:r>
      <w:r w:rsidRPr="00E7709F">
        <w:rPr>
          <w:rFonts w:eastAsia="Times New Roman" w:cs="Times New Roman"/>
          <w:szCs w:val="24"/>
        </w:rPr>
        <w:t>ε λάθος</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Ε</w:t>
      </w:r>
      <w:r w:rsidRPr="00E7709F">
        <w:rPr>
          <w:rFonts w:eastAsia="Times New Roman" w:cs="Times New Roman"/>
          <w:szCs w:val="24"/>
        </w:rPr>
        <w:t>άν βρισκόμουνα στην ίδια θέση</w:t>
      </w:r>
      <w:r>
        <w:rPr>
          <w:rFonts w:eastAsia="Times New Roman" w:cs="Times New Roman"/>
          <w:szCs w:val="24"/>
        </w:rPr>
        <w:t>, θα</w:t>
      </w:r>
      <w:r w:rsidRPr="00E7709F">
        <w:rPr>
          <w:rFonts w:eastAsia="Times New Roman" w:cs="Times New Roman"/>
          <w:szCs w:val="24"/>
        </w:rPr>
        <w:t xml:space="preserve"> έκανα ακριβώς τα ίδια </w:t>
      </w:r>
      <w:r>
        <w:rPr>
          <w:rFonts w:eastAsia="Times New Roman" w:cs="Times New Roman"/>
          <w:szCs w:val="24"/>
        </w:rPr>
        <w:t xml:space="preserve">και </w:t>
      </w:r>
      <w:r w:rsidRPr="00E7709F">
        <w:rPr>
          <w:rFonts w:eastAsia="Times New Roman" w:cs="Times New Roman"/>
          <w:szCs w:val="24"/>
        </w:rPr>
        <w:t>πάλι</w:t>
      </w:r>
      <w:r>
        <w:rPr>
          <w:rFonts w:eastAsia="Times New Roman" w:cs="Times New Roman"/>
          <w:szCs w:val="24"/>
        </w:rPr>
        <w:t>»,</w:t>
      </w:r>
      <w:r w:rsidRPr="00E7709F">
        <w:rPr>
          <w:rFonts w:eastAsia="Times New Roman" w:cs="Times New Roman"/>
          <w:szCs w:val="24"/>
        </w:rPr>
        <w:t xml:space="preserve"> χωρίς να απολυθεί από τον Πρωθυπουργό </w:t>
      </w:r>
      <w:r>
        <w:rPr>
          <w:rFonts w:eastAsia="Times New Roman" w:cs="Times New Roman"/>
          <w:szCs w:val="24"/>
        </w:rPr>
        <w:t>μ</w:t>
      </w:r>
      <w:r w:rsidRPr="00E7709F">
        <w:rPr>
          <w:rFonts w:eastAsia="Times New Roman" w:cs="Times New Roman"/>
          <w:szCs w:val="24"/>
        </w:rPr>
        <w:t xml:space="preserve">ετά από αυτή τη </w:t>
      </w:r>
      <w:r w:rsidRPr="00E7709F">
        <w:rPr>
          <w:rFonts w:eastAsia="Times New Roman" w:cs="Times New Roman"/>
          <w:szCs w:val="24"/>
        </w:rPr>
        <w:t>δήλωση</w:t>
      </w:r>
      <w:r>
        <w:rPr>
          <w:rFonts w:eastAsia="Times New Roman" w:cs="Times New Roman"/>
          <w:szCs w:val="24"/>
        </w:rPr>
        <w:t>,</w:t>
      </w:r>
      <w:r w:rsidRPr="00E7709F">
        <w:rPr>
          <w:rFonts w:eastAsia="Times New Roman" w:cs="Times New Roman"/>
          <w:szCs w:val="24"/>
        </w:rPr>
        <w:t xml:space="preserve"> π</w:t>
      </w:r>
      <w:r>
        <w:rPr>
          <w:rFonts w:eastAsia="Times New Roman" w:cs="Times New Roman"/>
          <w:szCs w:val="24"/>
        </w:rPr>
        <w:t xml:space="preserve">ου σημαίνει την απόλυτη αποδοχή, κύριε Υπουργέ, από </w:t>
      </w:r>
      <w:r w:rsidRPr="00E7709F">
        <w:rPr>
          <w:rFonts w:eastAsia="Times New Roman" w:cs="Times New Roman"/>
          <w:szCs w:val="24"/>
        </w:rPr>
        <w:t xml:space="preserve">τον Πρωθυπουργό της </w:t>
      </w:r>
      <w:r>
        <w:rPr>
          <w:rFonts w:eastAsia="Times New Roman" w:cs="Times New Roman"/>
          <w:szCs w:val="24"/>
        </w:rPr>
        <w:t>ενιαίας κυβερνητικής ευθύνης γι’ αυτή την</w:t>
      </w:r>
      <w:r w:rsidRPr="00E7709F">
        <w:rPr>
          <w:rFonts w:eastAsia="Times New Roman" w:cs="Times New Roman"/>
          <w:szCs w:val="24"/>
        </w:rPr>
        <w:t xml:space="preserve"> τραγωδία</w:t>
      </w:r>
      <w:r>
        <w:rPr>
          <w:rFonts w:eastAsia="Times New Roman" w:cs="Times New Roman"/>
          <w:szCs w:val="24"/>
        </w:rPr>
        <w:t>.</w:t>
      </w:r>
    </w:p>
    <w:p w14:paraId="6A627EEC"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Το μεν λοιπόν, ποινικό θ</w:t>
      </w:r>
      <w:r w:rsidRPr="00E7709F">
        <w:rPr>
          <w:rFonts w:eastAsia="Times New Roman" w:cs="Times New Roman"/>
          <w:szCs w:val="24"/>
        </w:rPr>
        <w:t>α το βρουν τα δικαστήρια</w:t>
      </w:r>
      <w:r>
        <w:rPr>
          <w:rFonts w:eastAsia="Times New Roman" w:cs="Times New Roman"/>
          <w:szCs w:val="24"/>
        </w:rPr>
        <w:t>,</w:t>
      </w:r>
      <w:r w:rsidRPr="00E7709F">
        <w:rPr>
          <w:rFonts w:eastAsia="Times New Roman" w:cs="Times New Roman"/>
          <w:szCs w:val="24"/>
        </w:rPr>
        <w:t xml:space="preserve"> το πολιτικό</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όμως,</w:t>
      </w:r>
      <w:r w:rsidRPr="00E7709F">
        <w:rPr>
          <w:rFonts w:eastAsia="Times New Roman" w:cs="Times New Roman"/>
          <w:szCs w:val="24"/>
        </w:rPr>
        <w:t xml:space="preserve"> που συνιστά αφ</w:t>
      </w:r>
      <w:r>
        <w:rPr>
          <w:rFonts w:eastAsia="Times New Roman" w:cs="Times New Roman"/>
          <w:szCs w:val="24"/>
        </w:rPr>
        <w:t xml:space="preserve">’ </w:t>
      </w:r>
      <w:r w:rsidRPr="00E7709F">
        <w:rPr>
          <w:rFonts w:eastAsia="Times New Roman" w:cs="Times New Roman"/>
          <w:szCs w:val="24"/>
        </w:rPr>
        <w:t>ενός μεν την επιλογή των στελεχών</w:t>
      </w:r>
      <w:r>
        <w:rPr>
          <w:rFonts w:eastAsia="Times New Roman" w:cs="Times New Roman"/>
          <w:szCs w:val="24"/>
        </w:rPr>
        <w:t xml:space="preserve"> ποιο</w:t>
      </w:r>
      <w:r>
        <w:rPr>
          <w:rFonts w:eastAsia="Times New Roman" w:cs="Times New Roman"/>
          <w:szCs w:val="24"/>
        </w:rPr>
        <w:t>ς θα το βρει;</w:t>
      </w:r>
      <w:r w:rsidRPr="00E7709F">
        <w:rPr>
          <w:rFonts w:eastAsia="Times New Roman" w:cs="Times New Roman"/>
          <w:szCs w:val="24"/>
        </w:rPr>
        <w:t xml:space="preserve"> Θυμίζω ότι ο κατ</w:t>
      </w:r>
      <w:r>
        <w:rPr>
          <w:rFonts w:eastAsia="Times New Roman" w:cs="Times New Roman"/>
          <w:szCs w:val="24"/>
        </w:rPr>
        <w:t xml:space="preserve">’ </w:t>
      </w:r>
      <w:r w:rsidRPr="00E7709F">
        <w:rPr>
          <w:rFonts w:eastAsia="Times New Roman" w:cs="Times New Roman"/>
          <w:szCs w:val="24"/>
        </w:rPr>
        <w:t>εξοχήν αρμόδιος για το</w:t>
      </w:r>
      <w:r>
        <w:rPr>
          <w:rFonts w:eastAsia="Times New Roman" w:cs="Times New Roman"/>
          <w:szCs w:val="24"/>
        </w:rPr>
        <w:t>ν</w:t>
      </w:r>
      <w:r w:rsidRPr="00E7709F">
        <w:rPr>
          <w:rFonts w:eastAsia="Times New Roman" w:cs="Times New Roman"/>
          <w:szCs w:val="24"/>
        </w:rPr>
        <w:t xml:space="preserve"> συντονισμό</w:t>
      </w:r>
      <w:r>
        <w:rPr>
          <w:rFonts w:eastAsia="Times New Roman" w:cs="Times New Roman"/>
          <w:szCs w:val="24"/>
        </w:rPr>
        <w:t>,</w:t>
      </w:r>
      <w:r w:rsidRPr="00E7709F">
        <w:rPr>
          <w:rFonts w:eastAsia="Times New Roman" w:cs="Times New Roman"/>
          <w:szCs w:val="24"/>
        </w:rPr>
        <w:t xml:space="preserve"> ο Γενικός Γραμματέας Πολιτικής Προστασίας</w:t>
      </w:r>
      <w:r>
        <w:rPr>
          <w:rFonts w:eastAsia="Times New Roman" w:cs="Times New Roman"/>
          <w:szCs w:val="24"/>
        </w:rPr>
        <w:t>,</w:t>
      </w:r>
      <w:r w:rsidRPr="00E7709F">
        <w:rPr>
          <w:rFonts w:eastAsia="Times New Roman" w:cs="Times New Roman"/>
          <w:szCs w:val="24"/>
        </w:rPr>
        <w:t xml:space="preserve"> ήταν </w:t>
      </w:r>
      <w:r w:rsidRPr="00E7709F">
        <w:rPr>
          <w:rFonts w:eastAsia="Times New Roman" w:cs="Times New Roman"/>
          <w:szCs w:val="24"/>
        </w:rPr>
        <w:lastRenderedPageBreak/>
        <w:t xml:space="preserve">άτομο το οποίο είχε κριθεί ακατάλληλο από προηγούμενη </w:t>
      </w:r>
      <w:r>
        <w:rPr>
          <w:rFonts w:eastAsia="Times New Roman" w:cs="Times New Roman"/>
          <w:szCs w:val="24"/>
        </w:rPr>
        <w:t>κ</w:t>
      </w:r>
      <w:r w:rsidRPr="00E7709F">
        <w:rPr>
          <w:rFonts w:eastAsia="Times New Roman" w:cs="Times New Roman"/>
          <w:szCs w:val="24"/>
        </w:rPr>
        <w:t>υβέρνηση</w:t>
      </w:r>
      <w:r>
        <w:rPr>
          <w:rFonts w:eastAsia="Times New Roman" w:cs="Times New Roman"/>
          <w:szCs w:val="24"/>
        </w:rPr>
        <w:t>, επί</w:t>
      </w:r>
      <w:r w:rsidRPr="00E7709F">
        <w:rPr>
          <w:rFonts w:eastAsia="Times New Roman" w:cs="Times New Roman"/>
          <w:szCs w:val="24"/>
        </w:rPr>
        <w:t xml:space="preserve"> της δικής μου υπουργίας</w:t>
      </w:r>
      <w:r>
        <w:rPr>
          <w:rFonts w:eastAsia="Times New Roman" w:cs="Times New Roman"/>
          <w:szCs w:val="24"/>
        </w:rPr>
        <w:t>,</w:t>
      </w:r>
      <w:r w:rsidRPr="00E7709F">
        <w:rPr>
          <w:rFonts w:eastAsia="Times New Roman" w:cs="Times New Roman"/>
          <w:szCs w:val="24"/>
        </w:rPr>
        <w:t xml:space="preserve"> να αναλάβει θέση </w:t>
      </w:r>
      <w:r>
        <w:rPr>
          <w:rFonts w:eastAsia="Times New Roman" w:cs="Times New Roman"/>
          <w:szCs w:val="24"/>
        </w:rPr>
        <w:t>α</w:t>
      </w:r>
      <w:r w:rsidRPr="00E7709F">
        <w:rPr>
          <w:rFonts w:eastAsia="Times New Roman" w:cs="Times New Roman"/>
          <w:szCs w:val="24"/>
        </w:rPr>
        <w:t xml:space="preserve">κόμη και </w:t>
      </w:r>
      <w:r>
        <w:rPr>
          <w:rFonts w:eastAsia="Times New Roman" w:cs="Times New Roman"/>
          <w:szCs w:val="24"/>
        </w:rPr>
        <w:t xml:space="preserve">υποστρατήγου. </w:t>
      </w:r>
      <w:r w:rsidRPr="00E7709F">
        <w:rPr>
          <w:rFonts w:eastAsia="Times New Roman" w:cs="Times New Roman"/>
          <w:szCs w:val="24"/>
        </w:rPr>
        <w:t xml:space="preserve">Αυτός ο οποίος </w:t>
      </w:r>
      <w:r>
        <w:rPr>
          <w:rFonts w:eastAsia="Times New Roman" w:cs="Times New Roman"/>
          <w:szCs w:val="24"/>
        </w:rPr>
        <w:t>δεν</w:t>
      </w:r>
      <w:r w:rsidRPr="00E7709F">
        <w:rPr>
          <w:rFonts w:eastAsia="Times New Roman" w:cs="Times New Roman"/>
          <w:szCs w:val="24"/>
        </w:rPr>
        <w:t xml:space="preserve"> </w:t>
      </w:r>
      <w:proofErr w:type="spellStart"/>
      <w:r>
        <w:rPr>
          <w:rFonts w:eastAsia="Times New Roman" w:cs="Times New Roman"/>
          <w:szCs w:val="24"/>
        </w:rPr>
        <w:t>εκρίθη</w:t>
      </w:r>
      <w:proofErr w:type="spellEnd"/>
      <w:r w:rsidRPr="00E7709F">
        <w:rPr>
          <w:rFonts w:eastAsia="Times New Roman" w:cs="Times New Roman"/>
          <w:szCs w:val="24"/>
        </w:rPr>
        <w:t xml:space="preserve"> κατάλληλος για </w:t>
      </w:r>
      <w:r>
        <w:rPr>
          <w:rFonts w:eastAsia="Times New Roman" w:cs="Times New Roman"/>
          <w:szCs w:val="24"/>
        </w:rPr>
        <w:t xml:space="preserve">υποστράτηγος, </w:t>
      </w:r>
      <w:proofErr w:type="spellStart"/>
      <w:r>
        <w:rPr>
          <w:rFonts w:eastAsia="Times New Roman" w:cs="Times New Roman"/>
          <w:szCs w:val="24"/>
        </w:rPr>
        <w:t>εκρίθη</w:t>
      </w:r>
      <w:proofErr w:type="spellEnd"/>
      <w:r w:rsidRPr="00E7709F">
        <w:rPr>
          <w:rFonts w:eastAsia="Times New Roman" w:cs="Times New Roman"/>
          <w:szCs w:val="24"/>
        </w:rPr>
        <w:t xml:space="preserve"> από σας </w:t>
      </w:r>
      <w:r>
        <w:rPr>
          <w:rFonts w:eastAsia="Times New Roman" w:cs="Times New Roman"/>
          <w:szCs w:val="24"/>
        </w:rPr>
        <w:t>κατάλληλος για</w:t>
      </w:r>
      <w:r w:rsidRPr="00E7709F">
        <w:rPr>
          <w:rFonts w:eastAsia="Times New Roman" w:cs="Times New Roman"/>
          <w:szCs w:val="24"/>
        </w:rPr>
        <w:t xml:space="preserve"> αρχιστράτηγος</w:t>
      </w:r>
      <w:r>
        <w:rPr>
          <w:rFonts w:eastAsia="Times New Roman" w:cs="Times New Roman"/>
          <w:szCs w:val="24"/>
        </w:rPr>
        <w:t>.</w:t>
      </w:r>
      <w:r w:rsidRPr="00E7709F">
        <w:rPr>
          <w:rFonts w:eastAsia="Times New Roman" w:cs="Times New Roman"/>
          <w:szCs w:val="24"/>
        </w:rPr>
        <w:t xml:space="preserve"> Επί της </w:t>
      </w:r>
      <w:r>
        <w:rPr>
          <w:rFonts w:eastAsia="Times New Roman" w:cs="Times New Roman"/>
          <w:szCs w:val="24"/>
        </w:rPr>
        <w:t>αρχιστρατηγίας το</w:t>
      </w:r>
      <w:r>
        <w:rPr>
          <w:rFonts w:eastAsia="Times New Roman" w:cs="Times New Roman"/>
          <w:szCs w:val="24"/>
        </w:rPr>
        <w:t>ύ</w:t>
      </w:r>
      <w:r>
        <w:rPr>
          <w:rFonts w:eastAsia="Times New Roman" w:cs="Times New Roman"/>
          <w:szCs w:val="24"/>
        </w:rPr>
        <w:t xml:space="preserve"> επιλεγέντος αρχιστράτηγου, </w:t>
      </w:r>
      <w:r w:rsidRPr="00E7709F">
        <w:rPr>
          <w:rFonts w:eastAsia="Times New Roman" w:cs="Times New Roman"/>
          <w:szCs w:val="24"/>
        </w:rPr>
        <w:t xml:space="preserve">χάσαμε </w:t>
      </w:r>
      <w:r>
        <w:rPr>
          <w:rFonts w:eastAsia="Times New Roman" w:cs="Times New Roman"/>
          <w:szCs w:val="24"/>
        </w:rPr>
        <w:t>εκατό</w:t>
      </w:r>
      <w:r w:rsidRPr="00E7709F">
        <w:rPr>
          <w:rFonts w:eastAsia="Times New Roman" w:cs="Times New Roman"/>
          <w:szCs w:val="24"/>
        </w:rPr>
        <w:t xml:space="preserve"> ανθρώπους και δεν υφίσταται πολιτική ευθύνη</w:t>
      </w:r>
      <w:r>
        <w:rPr>
          <w:rFonts w:eastAsia="Times New Roman" w:cs="Times New Roman"/>
          <w:szCs w:val="24"/>
        </w:rPr>
        <w:t>;</w:t>
      </w:r>
      <w:r w:rsidRPr="00E7709F">
        <w:rPr>
          <w:rFonts w:eastAsia="Times New Roman" w:cs="Times New Roman"/>
          <w:szCs w:val="24"/>
        </w:rPr>
        <w:t xml:space="preserve"> Δεν </w:t>
      </w:r>
      <w:r>
        <w:rPr>
          <w:rFonts w:eastAsia="Times New Roman" w:cs="Times New Roman"/>
          <w:szCs w:val="24"/>
        </w:rPr>
        <w:t>υφίσταται ανάγκη να λεχθεί, ε</w:t>
      </w:r>
      <w:r w:rsidRPr="00E7709F">
        <w:rPr>
          <w:rFonts w:eastAsia="Times New Roman" w:cs="Times New Roman"/>
          <w:szCs w:val="24"/>
        </w:rPr>
        <w:t xml:space="preserve">ν πάση </w:t>
      </w:r>
      <w:proofErr w:type="spellStart"/>
      <w:r w:rsidRPr="00E7709F">
        <w:rPr>
          <w:rFonts w:eastAsia="Times New Roman" w:cs="Times New Roman"/>
          <w:szCs w:val="24"/>
        </w:rPr>
        <w:t>περι</w:t>
      </w:r>
      <w:r w:rsidRPr="00E7709F">
        <w:rPr>
          <w:rFonts w:eastAsia="Times New Roman" w:cs="Times New Roman"/>
          <w:szCs w:val="24"/>
        </w:rPr>
        <w:t>πτώσει</w:t>
      </w:r>
      <w:proofErr w:type="spellEnd"/>
      <w:r>
        <w:rPr>
          <w:rFonts w:eastAsia="Times New Roman" w:cs="Times New Roman"/>
          <w:szCs w:val="24"/>
        </w:rPr>
        <w:t>,</w:t>
      </w:r>
      <w:r w:rsidRPr="00E7709F">
        <w:rPr>
          <w:rFonts w:eastAsia="Times New Roman" w:cs="Times New Roman"/>
          <w:szCs w:val="24"/>
        </w:rPr>
        <w:t xml:space="preserve"> κάτι</w:t>
      </w:r>
      <w:r>
        <w:rPr>
          <w:rFonts w:eastAsia="Times New Roman" w:cs="Times New Roman"/>
          <w:szCs w:val="24"/>
        </w:rPr>
        <w:t>;</w:t>
      </w:r>
      <w:r w:rsidRPr="00E7709F">
        <w:rPr>
          <w:rFonts w:eastAsia="Times New Roman" w:cs="Times New Roman"/>
          <w:szCs w:val="24"/>
        </w:rPr>
        <w:t xml:space="preserve"> Η </w:t>
      </w:r>
      <w:r>
        <w:rPr>
          <w:rFonts w:eastAsia="Times New Roman" w:cs="Times New Roman"/>
          <w:szCs w:val="24"/>
        </w:rPr>
        <w:t>συγ</w:t>
      </w:r>
      <w:r>
        <w:rPr>
          <w:rFonts w:eastAsia="Times New Roman" w:cs="Times New Roman"/>
          <w:szCs w:val="24"/>
        </w:rPr>
        <w:t>γ</w:t>
      </w:r>
      <w:r>
        <w:rPr>
          <w:rFonts w:eastAsia="Times New Roman" w:cs="Times New Roman"/>
          <w:szCs w:val="24"/>
        </w:rPr>
        <w:t>νώμη είναι το ελάχιστο, δ</w:t>
      </w:r>
      <w:r w:rsidRPr="00E7709F">
        <w:rPr>
          <w:rFonts w:eastAsia="Times New Roman" w:cs="Times New Roman"/>
          <w:szCs w:val="24"/>
        </w:rPr>
        <w:t>εν αρκεί εδώ</w:t>
      </w:r>
      <w:r>
        <w:rPr>
          <w:rFonts w:eastAsia="Times New Roman" w:cs="Times New Roman"/>
          <w:szCs w:val="24"/>
        </w:rPr>
        <w:t>,</w:t>
      </w:r>
      <w:r w:rsidRPr="00E7709F">
        <w:rPr>
          <w:rFonts w:eastAsia="Times New Roman" w:cs="Times New Roman"/>
          <w:szCs w:val="24"/>
        </w:rPr>
        <w:t xml:space="preserve"> αλλά </w:t>
      </w:r>
      <w:r>
        <w:rPr>
          <w:rFonts w:eastAsia="Times New Roman" w:cs="Times New Roman"/>
          <w:szCs w:val="24"/>
        </w:rPr>
        <w:t xml:space="preserve">ούτε αυτή </w:t>
      </w:r>
      <w:proofErr w:type="spellStart"/>
      <w:r w:rsidRPr="00E7709F">
        <w:rPr>
          <w:rFonts w:eastAsia="Times New Roman" w:cs="Times New Roman"/>
          <w:szCs w:val="24"/>
        </w:rPr>
        <w:t>ελέχθη</w:t>
      </w:r>
      <w:proofErr w:type="spellEnd"/>
      <w:r>
        <w:rPr>
          <w:rFonts w:eastAsia="Times New Roman" w:cs="Times New Roman"/>
          <w:szCs w:val="24"/>
        </w:rPr>
        <w:t>.</w:t>
      </w:r>
      <w:r w:rsidRPr="00E7709F">
        <w:rPr>
          <w:rFonts w:eastAsia="Times New Roman" w:cs="Times New Roman"/>
          <w:szCs w:val="24"/>
        </w:rPr>
        <w:t xml:space="preserve"> </w:t>
      </w:r>
    </w:p>
    <w:p w14:paraId="6A627EED"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Μην πω για τα απίστευτα</w:t>
      </w:r>
      <w:r w:rsidRPr="00E7709F">
        <w:rPr>
          <w:rFonts w:eastAsia="Times New Roman" w:cs="Times New Roman"/>
          <w:szCs w:val="24"/>
        </w:rPr>
        <w:t xml:space="preserve"> του Πρωθυπουργού που εμφανιζόταν </w:t>
      </w:r>
      <w:r>
        <w:rPr>
          <w:rFonts w:eastAsia="Times New Roman" w:cs="Times New Roman"/>
          <w:szCs w:val="24"/>
        </w:rPr>
        <w:t>τ</w:t>
      </w:r>
      <w:r w:rsidRPr="00E7709F">
        <w:rPr>
          <w:rFonts w:eastAsia="Times New Roman" w:cs="Times New Roman"/>
          <w:szCs w:val="24"/>
        </w:rPr>
        <w:t xml:space="preserve">ότε να ρωτάει </w:t>
      </w:r>
      <w:r>
        <w:rPr>
          <w:rFonts w:eastAsia="Times New Roman" w:cs="Times New Roman"/>
          <w:szCs w:val="24"/>
        </w:rPr>
        <w:t>τι ώρα</w:t>
      </w:r>
      <w:r w:rsidRPr="00E7709F">
        <w:rPr>
          <w:rFonts w:eastAsia="Times New Roman" w:cs="Times New Roman"/>
          <w:szCs w:val="24"/>
        </w:rPr>
        <w:t xml:space="preserve"> θα πετάξουν αεροπλάνα όταν είχαμε </w:t>
      </w:r>
      <w:r>
        <w:rPr>
          <w:rFonts w:eastAsia="Times New Roman" w:cs="Times New Roman"/>
          <w:szCs w:val="24"/>
        </w:rPr>
        <w:t>τους εκατό</w:t>
      </w:r>
      <w:r w:rsidRPr="00E7709F">
        <w:rPr>
          <w:rFonts w:eastAsia="Times New Roman" w:cs="Times New Roman"/>
          <w:szCs w:val="24"/>
        </w:rPr>
        <w:t xml:space="preserve"> νεκρούς και διάφορα άλλα κωμικοτραγικά</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 xml:space="preserve">Ανέμενα, </w:t>
      </w:r>
      <w:r>
        <w:rPr>
          <w:rFonts w:eastAsia="Times New Roman" w:cs="Times New Roman"/>
          <w:szCs w:val="24"/>
        </w:rPr>
        <w:t xml:space="preserve">λοιπόν, </w:t>
      </w:r>
      <w:r w:rsidRPr="00E7709F">
        <w:rPr>
          <w:rFonts w:eastAsia="Times New Roman" w:cs="Times New Roman"/>
          <w:szCs w:val="24"/>
        </w:rPr>
        <w:t xml:space="preserve">από </w:t>
      </w:r>
      <w:r>
        <w:rPr>
          <w:rFonts w:eastAsia="Times New Roman" w:cs="Times New Roman"/>
          <w:szCs w:val="24"/>
        </w:rPr>
        <w:t>ε</w:t>
      </w:r>
      <w:r w:rsidRPr="00E7709F">
        <w:rPr>
          <w:rFonts w:eastAsia="Times New Roman" w:cs="Times New Roman"/>
          <w:szCs w:val="24"/>
        </w:rPr>
        <w:t>σάς να τοποθετηθείτε</w:t>
      </w:r>
      <w:r>
        <w:rPr>
          <w:rFonts w:eastAsia="Times New Roman" w:cs="Times New Roman"/>
          <w:szCs w:val="24"/>
        </w:rPr>
        <w:t>, κατ’ ελάχιστο να τοποθετείτε.</w:t>
      </w:r>
      <w:r w:rsidRPr="00E7709F">
        <w:rPr>
          <w:rFonts w:eastAsia="Times New Roman" w:cs="Times New Roman"/>
          <w:szCs w:val="24"/>
        </w:rPr>
        <w:t xml:space="preserve"> </w:t>
      </w:r>
    </w:p>
    <w:p w14:paraId="6A627EEE"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Το Μάτι </w:t>
      </w:r>
      <w:r w:rsidRPr="00E7709F">
        <w:rPr>
          <w:rFonts w:eastAsia="Times New Roman" w:cs="Times New Roman"/>
          <w:szCs w:val="24"/>
        </w:rPr>
        <w:t>δεν είναι κάτι που θα περάσει και θα ξεχαστεί</w:t>
      </w:r>
      <w:r>
        <w:rPr>
          <w:rFonts w:eastAsia="Times New Roman" w:cs="Times New Roman"/>
          <w:szCs w:val="24"/>
        </w:rPr>
        <w:t>,</w:t>
      </w:r>
      <w:r w:rsidRPr="00E7709F">
        <w:rPr>
          <w:rFonts w:eastAsia="Times New Roman" w:cs="Times New Roman"/>
          <w:szCs w:val="24"/>
        </w:rPr>
        <w:t xml:space="preserve"> όπως </w:t>
      </w:r>
      <w:r>
        <w:rPr>
          <w:rFonts w:eastAsia="Times New Roman" w:cs="Times New Roman"/>
          <w:szCs w:val="24"/>
        </w:rPr>
        <w:t xml:space="preserve">η </w:t>
      </w:r>
      <w:r w:rsidRPr="00E7709F">
        <w:rPr>
          <w:rFonts w:eastAsia="Times New Roman" w:cs="Times New Roman"/>
          <w:szCs w:val="24"/>
        </w:rPr>
        <w:t>Κυβέρνηση επιδιώκει</w:t>
      </w:r>
      <w:r>
        <w:rPr>
          <w:rFonts w:eastAsia="Times New Roman" w:cs="Times New Roman"/>
          <w:szCs w:val="24"/>
        </w:rPr>
        <w:t>.</w:t>
      </w:r>
      <w:r w:rsidRPr="00E7709F">
        <w:rPr>
          <w:rFonts w:eastAsia="Times New Roman" w:cs="Times New Roman"/>
          <w:szCs w:val="24"/>
        </w:rPr>
        <w:t xml:space="preserve"> Δεν πρόκειται να συμβεί αυτό το πράγμα</w:t>
      </w:r>
      <w:r>
        <w:rPr>
          <w:rFonts w:eastAsia="Times New Roman" w:cs="Times New Roman"/>
          <w:szCs w:val="24"/>
        </w:rPr>
        <w:t>.</w:t>
      </w:r>
      <w:r w:rsidRPr="00E7709F">
        <w:rPr>
          <w:rFonts w:eastAsia="Times New Roman" w:cs="Times New Roman"/>
          <w:szCs w:val="24"/>
        </w:rPr>
        <w:t xml:space="preserve"> Αποτελεί </w:t>
      </w:r>
      <w:r>
        <w:rPr>
          <w:rFonts w:eastAsia="Times New Roman" w:cs="Times New Roman"/>
          <w:szCs w:val="24"/>
        </w:rPr>
        <w:t>δικαιοσύνη για τη μνήμη των εκατό</w:t>
      </w:r>
      <w:r w:rsidRPr="00E7709F">
        <w:rPr>
          <w:rFonts w:eastAsia="Times New Roman" w:cs="Times New Roman"/>
          <w:szCs w:val="24"/>
        </w:rPr>
        <w:t xml:space="preserve"> νεκρών</w:t>
      </w:r>
      <w:r>
        <w:rPr>
          <w:rFonts w:eastAsia="Times New Roman" w:cs="Times New Roman"/>
          <w:szCs w:val="24"/>
        </w:rPr>
        <w:t>, να υπάρξει πλήρη</w:t>
      </w:r>
      <w:r>
        <w:rPr>
          <w:rFonts w:eastAsia="Times New Roman" w:cs="Times New Roman"/>
          <w:szCs w:val="24"/>
        </w:rPr>
        <w:t>ς</w:t>
      </w:r>
      <w:r w:rsidRPr="00E7709F">
        <w:rPr>
          <w:rFonts w:eastAsia="Times New Roman" w:cs="Times New Roman"/>
          <w:szCs w:val="24"/>
        </w:rPr>
        <w:t xml:space="preserve"> διαλεύκανση</w:t>
      </w:r>
      <w:r>
        <w:rPr>
          <w:rFonts w:eastAsia="Times New Roman" w:cs="Times New Roman"/>
          <w:szCs w:val="24"/>
        </w:rPr>
        <w:t>.</w:t>
      </w:r>
      <w:r w:rsidRPr="00E7709F">
        <w:rPr>
          <w:rFonts w:eastAsia="Times New Roman" w:cs="Times New Roman"/>
          <w:szCs w:val="24"/>
        </w:rPr>
        <w:t xml:space="preserve"> Και το λέω αυτό με απόλυτο σεβασμό της </w:t>
      </w:r>
      <w:r>
        <w:rPr>
          <w:rFonts w:eastAsia="Times New Roman" w:cs="Times New Roman"/>
          <w:szCs w:val="24"/>
        </w:rPr>
        <w:t>μνήμης τους και γι’</w:t>
      </w:r>
      <w:r w:rsidRPr="00E7709F">
        <w:rPr>
          <w:rFonts w:eastAsia="Times New Roman" w:cs="Times New Roman"/>
          <w:szCs w:val="24"/>
        </w:rPr>
        <w:t xml:space="preserve"> αυτό και οι τόνοι πρέπει να είναι χαμηλοί</w:t>
      </w:r>
      <w:r>
        <w:rPr>
          <w:rFonts w:eastAsia="Times New Roman" w:cs="Times New Roman"/>
          <w:szCs w:val="24"/>
        </w:rPr>
        <w:t>,</w:t>
      </w:r>
      <w:r w:rsidRPr="00E7709F">
        <w:rPr>
          <w:rFonts w:eastAsia="Times New Roman" w:cs="Times New Roman"/>
          <w:szCs w:val="24"/>
        </w:rPr>
        <w:t xml:space="preserve"> γιατί σεβόμαστε </w:t>
      </w:r>
      <w:r>
        <w:rPr>
          <w:rFonts w:eastAsia="Times New Roman" w:cs="Times New Roman"/>
          <w:szCs w:val="24"/>
        </w:rPr>
        <w:t>τη μνήμη αυτώ</w:t>
      </w:r>
      <w:r w:rsidRPr="00E7709F">
        <w:rPr>
          <w:rFonts w:eastAsia="Times New Roman" w:cs="Times New Roman"/>
          <w:szCs w:val="24"/>
        </w:rPr>
        <w:t>ν που χάθηκαν</w:t>
      </w:r>
      <w:r>
        <w:rPr>
          <w:rFonts w:eastAsia="Times New Roman" w:cs="Times New Roman"/>
          <w:szCs w:val="24"/>
        </w:rPr>
        <w:t>.</w:t>
      </w:r>
      <w:r w:rsidRPr="00E7709F">
        <w:rPr>
          <w:rFonts w:eastAsia="Times New Roman" w:cs="Times New Roman"/>
          <w:szCs w:val="24"/>
        </w:rPr>
        <w:t xml:space="preserve"> Αλλά </w:t>
      </w:r>
      <w:r w:rsidRPr="00E7709F">
        <w:rPr>
          <w:rFonts w:eastAsia="Times New Roman" w:cs="Times New Roman"/>
          <w:szCs w:val="24"/>
        </w:rPr>
        <w:lastRenderedPageBreak/>
        <w:t>δεν μπορούμε στο όνομα του σεβασμού για τη μνήμη αυτών που χάθηκαν</w:t>
      </w:r>
      <w:r>
        <w:rPr>
          <w:rFonts w:eastAsia="Times New Roman" w:cs="Times New Roman"/>
          <w:szCs w:val="24"/>
        </w:rPr>
        <w:t>,</w:t>
      </w:r>
      <w:r w:rsidRPr="00E7709F">
        <w:rPr>
          <w:rFonts w:eastAsia="Times New Roman" w:cs="Times New Roman"/>
          <w:szCs w:val="24"/>
        </w:rPr>
        <w:t xml:space="preserve"> να αφήνουμε την Κυβέρν</w:t>
      </w:r>
      <w:r w:rsidRPr="00E7709F">
        <w:rPr>
          <w:rFonts w:eastAsia="Times New Roman" w:cs="Times New Roman"/>
          <w:szCs w:val="24"/>
        </w:rPr>
        <w:t>ηση να παρ</w:t>
      </w:r>
      <w:r>
        <w:rPr>
          <w:rFonts w:eastAsia="Times New Roman" w:cs="Times New Roman"/>
          <w:szCs w:val="24"/>
        </w:rPr>
        <w:t xml:space="preserve">ιστάνει ότι το ζήτημα δεν υφίσταται. </w:t>
      </w:r>
      <w:r w:rsidRPr="00E7709F">
        <w:rPr>
          <w:rFonts w:eastAsia="Times New Roman" w:cs="Times New Roman"/>
          <w:szCs w:val="24"/>
        </w:rPr>
        <w:t>Αυτό συνιστά πρόκληση</w:t>
      </w:r>
      <w:r>
        <w:rPr>
          <w:rFonts w:eastAsia="Times New Roman" w:cs="Times New Roman"/>
          <w:szCs w:val="24"/>
        </w:rPr>
        <w:t>,</w:t>
      </w:r>
      <w:r w:rsidRPr="00E7709F">
        <w:rPr>
          <w:rFonts w:eastAsia="Times New Roman" w:cs="Times New Roman"/>
          <w:szCs w:val="24"/>
        </w:rPr>
        <w:t xml:space="preserve"> κυρίες και κύριοι συνάδελφοι</w:t>
      </w:r>
      <w:r>
        <w:rPr>
          <w:rFonts w:eastAsia="Times New Roman" w:cs="Times New Roman"/>
          <w:szCs w:val="24"/>
        </w:rPr>
        <w:t>.</w:t>
      </w:r>
    </w:p>
    <w:p w14:paraId="6A627EEF"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Έρχομαι τώρα</w:t>
      </w:r>
      <w:r w:rsidRPr="00E7709F">
        <w:rPr>
          <w:rFonts w:eastAsia="Times New Roman" w:cs="Times New Roman"/>
          <w:szCs w:val="24"/>
        </w:rPr>
        <w:t xml:space="preserve"> στο νομοθέτημα</w:t>
      </w:r>
      <w:r>
        <w:rPr>
          <w:rFonts w:eastAsia="Times New Roman" w:cs="Times New Roman"/>
          <w:szCs w:val="24"/>
        </w:rPr>
        <w:t>. Κύριε Σταθάκη, αν μου επιτρέπετε, μ</w:t>
      </w:r>
      <w:r w:rsidRPr="00E7709F">
        <w:rPr>
          <w:rFonts w:eastAsia="Times New Roman" w:cs="Times New Roman"/>
          <w:szCs w:val="24"/>
        </w:rPr>
        <w:t xml:space="preserve">ε το θάρρος της </w:t>
      </w:r>
      <w:r>
        <w:rPr>
          <w:rFonts w:eastAsia="Times New Roman" w:cs="Times New Roman"/>
          <w:szCs w:val="24"/>
        </w:rPr>
        <w:t xml:space="preserve">όχι μακράς </w:t>
      </w:r>
      <w:r w:rsidRPr="00E7709F">
        <w:rPr>
          <w:rFonts w:eastAsia="Times New Roman" w:cs="Times New Roman"/>
          <w:szCs w:val="24"/>
        </w:rPr>
        <w:t xml:space="preserve">γνωριμίας </w:t>
      </w:r>
      <w:r>
        <w:rPr>
          <w:rFonts w:eastAsia="Times New Roman" w:cs="Times New Roman"/>
          <w:szCs w:val="24"/>
        </w:rPr>
        <w:t>μας,</w:t>
      </w:r>
      <w:r w:rsidRPr="00E7709F">
        <w:rPr>
          <w:rFonts w:eastAsia="Times New Roman" w:cs="Times New Roman"/>
          <w:szCs w:val="24"/>
        </w:rPr>
        <w:t xml:space="preserve"> αλλά της </w:t>
      </w:r>
      <w:r>
        <w:rPr>
          <w:rFonts w:eastAsia="Times New Roman" w:cs="Times New Roman"/>
          <w:szCs w:val="24"/>
        </w:rPr>
        <w:t>–ν</w:t>
      </w:r>
      <w:r w:rsidRPr="00E7709F">
        <w:rPr>
          <w:rFonts w:eastAsia="Times New Roman" w:cs="Times New Roman"/>
          <w:szCs w:val="24"/>
        </w:rPr>
        <w:t>ομίζω</w:t>
      </w:r>
      <w:r>
        <w:rPr>
          <w:rFonts w:eastAsia="Times New Roman" w:cs="Times New Roman"/>
          <w:szCs w:val="24"/>
        </w:rPr>
        <w:t xml:space="preserve">- καλής μας σχετικά σχέσης μια ενδυματολογική </w:t>
      </w:r>
      <w:r w:rsidRPr="00E7709F">
        <w:rPr>
          <w:rFonts w:eastAsia="Times New Roman" w:cs="Times New Roman"/>
          <w:szCs w:val="24"/>
        </w:rPr>
        <w:t>παρατήρηση</w:t>
      </w:r>
      <w:r>
        <w:rPr>
          <w:rFonts w:eastAsia="Times New Roman" w:cs="Times New Roman"/>
          <w:szCs w:val="24"/>
        </w:rPr>
        <w:t>.</w:t>
      </w:r>
      <w:r w:rsidRPr="00E7709F">
        <w:rPr>
          <w:rFonts w:eastAsia="Times New Roman" w:cs="Times New Roman"/>
          <w:szCs w:val="24"/>
        </w:rPr>
        <w:t xml:space="preserve"> Βλέπω </w:t>
      </w:r>
      <w:r>
        <w:rPr>
          <w:rFonts w:eastAsia="Times New Roman" w:cs="Times New Roman"/>
          <w:szCs w:val="24"/>
        </w:rPr>
        <w:t xml:space="preserve">ότι σιγά-σιγά εγκαταλείπετε αυτό το οποίο ονομάζεται </w:t>
      </w:r>
      <w:r>
        <w:rPr>
          <w:rFonts w:eastAsia="Times New Roman" w:cs="Times New Roman"/>
          <w:szCs w:val="24"/>
        </w:rPr>
        <w:t>«</w:t>
      </w:r>
      <w:r>
        <w:rPr>
          <w:rFonts w:eastAsia="Times New Roman" w:cs="Times New Roman"/>
          <w:szCs w:val="24"/>
        </w:rPr>
        <w:t>στυλ</w:t>
      </w:r>
      <w:r w:rsidRPr="00E7709F">
        <w:rPr>
          <w:rFonts w:eastAsia="Times New Roman" w:cs="Times New Roman"/>
          <w:szCs w:val="24"/>
        </w:rPr>
        <w:t xml:space="preserve"> </w:t>
      </w:r>
      <w:proofErr w:type="spellStart"/>
      <w:r w:rsidRPr="00E7709F">
        <w:rPr>
          <w:rFonts w:eastAsia="Times New Roman" w:cs="Times New Roman"/>
          <w:szCs w:val="24"/>
        </w:rPr>
        <w:t>Τσακαλώτου</w:t>
      </w:r>
      <w:proofErr w:type="spellEnd"/>
      <w:r>
        <w:rPr>
          <w:rFonts w:eastAsia="Times New Roman" w:cs="Times New Roman"/>
          <w:szCs w:val="24"/>
        </w:rPr>
        <w:t>»</w:t>
      </w:r>
      <w:r>
        <w:rPr>
          <w:rFonts w:eastAsia="Times New Roman" w:cs="Times New Roman"/>
          <w:szCs w:val="24"/>
        </w:rPr>
        <w:t xml:space="preserve">, αν μου επιτρέπετε να το ονομάσω εγώ, και </w:t>
      </w:r>
      <w:r w:rsidRPr="00E7709F">
        <w:rPr>
          <w:rFonts w:eastAsia="Times New Roman" w:cs="Times New Roman"/>
          <w:szCs w:val="24"/>
        </w:rPr>
        <w:t>προσιδιάζε</w:t>
      </w:r>
      <w:r>
        <w:rPr>
          <w:rFonts w:eastAsia="Times New Roman" w:cs="Times New Roman"/>
          <w:szCs w:val="24"/>
        </w:rPr>
        <w:t>τε</w:t>
      </w:r>
      <w:r w:rsidRPr="00E7709F">
        <w:rPr>
          <w:rFonts w:eastAsia="Times New Roman" w:cs="Times New Roman"/>
          <w:szCs w:val="24"/>
        </w:rPr>
        <w:t xml:space="preserve"> περισσότερο στην ένδυση τραπεζικού</w:t>
      </w:r>
      <w:r>
        <w:rPr>
          <w:rFonts w:eastAsia="Times New Roman" w:cs="Times New Roman"/>
          <w:szCs w:val="24"/>
        </w:rPr>
        <w:t xml:space="preserve"> στελέχους.</w:t>
      </w:r>
    </w:p>
    <w:p w14:paraId="6A627EF0"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b/>
          <w:szCs w:val="24"/>
        </w:rPr>
        <w:t>ΓΕΩΡΓΙΟΣ ΣΤΑΘΑΚΗΣ (Υ</w:t>
      </w:r>
      <w:r>
        <w:rPr>
          <w:rFonts w:eastAsia="Times New Roman" w:cs="Times New Roman"/>
          <w:b/>
          <w:szCs w:val="24"/>
        </w:rPr>
        <w:t>πουργός Περιβάλλοντος και Ενέργειας):</w:t>
      </w:r>
      <w:r>
        <w:rPr>
          <w:rFonts w:eastAsia="Times New Roman" w:cs="Times New Roman"/>
          <w:szCs w:val="24"/>
        </w:rPr>
        <w:t xml:space="preserve"> Εγώ;</w:t>
      </w:r>
    </w:p>
    <w:p w14:paraId="6A627EF1"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Εσείς, λ</w:t>
      </w:r>
      <w:r w:rsidRPr="00E7709F">
        <w:rPr>
          <w:rFonts w:eastAsia="Times New Roman" w:cs="Times New Roman"/>
          <w:szCs w:val="24"/>
        </w:rPr>
        <w:t>οιπόν</w:t>
      </w:r>
      <w:r>
        <w:rPr>
          <w:rFonts w:eastAsia="Times New Roman" w:cs="Times New Roman"/>
          <w:szCs w:val="24"/>
        </w:rPr>
        <w:t>,</w:t>
      </w:r>
      <w:r w:rsidRPr="00E7709F">
        <w:rPr>
          <w:rFonts w:eastAsia="Times New Roman" w:cs="Times New Roman"/>
          <w:szCs w:val="24"/>
        </w:rPr>
        <w:t xml:space="preserve"> κατ</w:t>
      </w:r>
      <w:r>
        <w:rPr>
          <w:rFonts w:eastAsia="Times New Roman" w:cs="Times New Roman"/>
          <w:szCs w:val="24"/>
        </w:rPr>
        <w:t xml:space="preserve">’ εικόνα </w:t>
      </w:r>
      <w:r w:rsidRPr="00E7709F">
        <w:rPr>
          <w:rFonts w:eastAsia="Times New Roman" w:cs="Times New Roman"/>
          <w:szCs w:val="24"/>
        </w:rPr>
        <w:t xml:space="preserve">έρχεστε πιο κοντά σε </w:t>
      </w:r>
      <w:r>
        <w:rPr>
          <w:rFonts w:eastAsia="Times New Roman" w:cs="Times New Roman"/>
          <w:szCs w:val="24"/>
        </w:rPr>
        <w:t>ε</w:t>
      </w:r>
      <w:r w:rsidRPr="00E7709F">
        <w:rPr>
          <w:rFonts w:eastAsia="Times New Roman" w:cs="Times New Roman"/>
          <w:szCs w:val="24"/>
        </w:rPr>
        <w:t>μάς</w:t>
      </w:r>
      <w:r>
        <w:rPr>
          <w:rFonts w:eastAsia="Times New Roman" w:cs="Times New Roman"/>
          <w:szCs w:val="24"/>
        </w:rPr>
        <w:t>.</w:t>
      </w:r>
      <w:r w:rsidRPr="00E7709F">
        <w:rPr>
          <w:rFonts w:eastAsia="Times New Roman" w:cs="Times New Roman"/>
          <w:szCs w:val="24"/>
        </w:rPr>
        <w:t xml:space="preserve"> Όμως το νομοθετικό σας έργο δεν έρχεται πιο κοντά</w:t>
      </w:r>
      <w:r>
        <w:rPr>
          <w:rFonts w:eastAsia="Times New Roman" w:cs="Times New Roman"/>
          <w:szCs w:val="24"/>
        </w:rPr>
        <w:t>, κύριε Υπουργέ.</w:t>
      </w:r>
    </w:p>
    <w:p w14:paraId="6A627EF2" w14:textId="77777777" w:rsidR="00CD4C30" w:rsidRDefault="00DA53E9">
      <w:pPr>
        <w:tabs>
          <w:tab w:val="left" w:pos="2820"/>
        </w:tabs>
        <w:spacing w:line="600" w:lineRule="auto"/>
        <w:ind w:firstLine="720"/>
        <w:jc w:val="both"/>
        <w:rPr>
          <w:rFonts w:eastAsia="Times New Roman" w:cs="Times New Roman"/>
          <w:szCs w:val="24"/>
        </w:rPr>
      </w:pPr>
      <w:r w:rsidRPr="00E7709F">
        <w:rPr>
          <w:rFonts w:eastAsia="Times New Roman" w:cs="Times New Roman"/>
          <w:szCs w:val="24"/>
        </w:rPr>
        <w:lastRenderedPageBreak/>
        <w:t>Κυρίες και κύριοι συνάδελφοι</w:t>
      </w:r>
      <w:r>
        <w:rPr>
          <w:rFonts w:eastAsia="Times New Roman" w:cs="Times New Roman"/>
          <w:szCs w:val="24"/>
        </w:rPr>
        <w:t>,</w:t>
      </w:r>
      <w:r w:rsidRPr="00E7709F">
        <w:rPr>
          <w:rFonts w:eastAsia="Times New Roman" w:cs="Times New Roman"/>
          <w:szCs w:val="24"/>
        </w:rPr>
        <w:t xml:space="preserve"> αυτό το ν</w:t>
      </w:r>
      <w:r>
        <w:rPr>
          <w:rFonts w:eastAsia="Times New Roman" w:cs="Times New Roman"/>
          <w:szCs w:val="24"/>
        </w:rPr>
        <w:t>ομοθέτημα, θ</w:t>
      </w:r>
      <w:r w:rsidRPr="00E7709F">
        <w:rPr>
          <w:rFonts w:eastAsia="Times New Roman" w:cs="Times New Roman"/>
          <w:szCs w:val="24"/>
        </w:rPr>
        <w:t>α μου επιτρέψ</w:t>
      </w:r>
      <w:r w:rsidRPr="00E7709F">
        <w:rPr>
          <w:rFonts w:eastAsia="Times New Roman" w:cs="Times New Roman"/>
          <w:szCs w:val="24"/>
        </w:rPr>
        <w:t>ετε να σας πω</w:t>
      </w:r>
      <w:r>
        <w:rPr>
          <w:rFonts w:eastAsia="Times New Roman" w:cs="Times New Roman"/>
          <w:szCs w:val="24"/>
        </w:rPr>
        <w:t xml:space="preserve"> ότι -</w:t>
      </w:r>
      <w:r w:rsidRPr="00E7709F">
        <w:rPr>
          <w:rFonts w:eastAsia="Times New Roman" w:cs="Times New Roman"/>
          <w:szCs w:val="24"/>
        </w:rPr>
        <w:t xml:space="preserve">επί της ουσίας τοποθετήθηκε απολύτως </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ισηγητής </w:t>
      </w:r>
      <w:r>
        <w:rPr>
          <w:rFonts w:eastAsia="Times New Roman" w:cs="Times New Roman"/>
          <w:szCs w:val="24"/>
        </w:rPr>
        <w:t>μας,</w:t>
      </w:r>
      <w:r>
        <w:rPr>
          <w:rFonts w:eastAsia="Times New Roman" w:cs="Times New Roman"/>
          <w:szCs w:val="24"/>
        </w:rPr>
        <w:t xml:space="preserve"> ο κ. Σκρέκας- </w:t>
      </w:r>
      <w:r w:rsidRPr="00E7709F">
        <w:rPr>
          <w:rFonts w:eastAsia="Times New Roman" w:cs="Times New Roman"/>
          <w:szCs w:val="24"/>
        </w:rPr>
        <w:t xml:space="preserve">διαβάζοντας το είναι απολύτως ένα νομοθέτημα </w:t>
      </w:r>
      <w:r>
        <w:rPr>
          <w:rFonts w:eastAsia="Times New Roman" w:cs="Times New Roman"/>
          <w:szCs w:val="24"/>
        </w:rPr>
        <w:t>«</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ΣΥΡΙΖΑ». </w:t>
      </w:r>
      <w:r w:rsidRPr="00E7709F">
        <w:rPr>
          <w:rFonts w:eastAsia="Times New Roman" w:cs="Times New Roman"/>
          <w:szCs w:val="24"/>
        </w:rPr>
        <w:t>Τι σημαίνει αυτό</w:t>
      </w:r>
      <w:r>
        <w:rPr>
          <w:rFonts w:eastAsia="Times New Roman" w:cs="Times New Roman"/>
          <w:szCs w:val="24"/>
        </w:rPr>
        <w:t xml:space="preserve">; </w:t>
      </w:r>
    </w:p>
    <w:p w14:paraId="6A627EF3"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Πρώτον,</w:t>
      </w:r>
      <w:r w:rsidRPr="00E7709F">
        <w:rPr>
          <w:rFonts w:eastAsia="Times New Roman" w:cs="Times New Roman"/>
          <w:szCs w:val="24"/>
        </w:rPr>
        <w:t xml:space="preserve"> διαδικασία</w:t>
      </w:r>
      <w:r>
        <w:rPr>
          <w:rFonts w:eastAsia="Times New Roman" w:cs="Times New Roman"/>
          <w:szCs w:val="24"/>
        </w:rPr>
        <w:t>:</w:t>
      </w:r>
      <w:r w:rsidRPr="00E7709F">
        <w:rPr>
          <w:rFonts w:eastAsia="Times New Roman" w:cs="Times New Roman"/>
          <w:szCs w:val="24"/>
        </w:rPr>
        <w:t xml:space="preserve"> Επείγον</w:t>
      </w:r>
      <w:r>
        <w:rPr>
          <w:rFonts w:eastAsia="Times New Roman" w:cs="Times New Roman"/>
          <w:szCs w:val="24"/>
        </w:rPr>
        <w:t>.</w:t>
      </w:r>
      <w:r w:rsidRPr="00E7709F">
        <w:rPr>
          <w:rFonts w:eastAsia="Times New Roman" w:cs="Times New Roman"/>
          <w:szCs w:val="24"/>
        </w:rPr>
        <w:t xml:space="preserve"> Γιατί επείγον</w:t>
      </w:r>
      <w:r>
        <w:rPr>
          <w:rFonts w:eastAsia="Times New Roman" w:cs="Times New Roman"/>
          <w:szCs w:val="24"/>
        </w:rPr>
        <w:t>,</w:t>
      </w:r>
      <w:r w:rsidRPr="00E7709F">
        <w:rPr>
          <w:rFonts w:eastAsia="Times New Roman" w:cs="Times New Roman"/>
          <w:szCs w:val="24"/>
        </w:rPr>
        <w:t xml:space="preserve"> κυρίες και κύριοι συνάδελφοι</w:t>
      </w:r>
      <w:r>
        <w:rPr>
          <w:rFonts w:eastAsia="Times New Roman" w:cs="Times New Roman"/>
          <w:szCs w:val="24"/>
        </w:rPr>
        <w:t>;</w:t>
      </w:r>
      <w:r w:rsidRPr="00E7709F">
        <w:rPr>
          <w:rFonts w:eastAsia="Times New Roman" w:cs="Times New Roman"/>
          <w:szCs w:val="24"/>
        </w:rPr>
        <w:t xml:space="preserve"> Γιατί </w:t>
      </w:r>
      <w:r>
        <w:rPr>
          <w:rFonts w:eastAsia="Times New Roman" w:cs="Times New Roman"/>
          <w:szCs w:val="24"/>
        </w:rPr>
        <w:t>επείγον, κ</w:t>
      </w:r>
      <w:r w:rsidRPr="00E7709F">
        <w:rPr>
          <w:rFonts w:eastAsia="Times New Roman" w:cs="Times New Roman"/>
          <w:szCs w:val="24"/>
        </w:rPr>
        <w:t>ύ</w:t>
      </w:r>
      <w:r w:rsidRPr="00E7709F">
        <w:rPr>
          <w:rFonts w:eastAsia="Times New Roman" w:cs="Times New Roman"/>
          <w:szCs w:val="24"/>
        </w:rPr>
        <w:t>ριε Υπουργέ</w:t>
      </w:r>
      <w:r>
        <w:rPr>
          <w:rFonts w:eastAsia="Times New Roman" w:cs="Times New Roman"/>
          <w:szCs w:val="24"/>
        </w:rPr>
        <w:t>; Θέλετε</w:t>
      </w:r>
      <w:r w:rsidRPr="00E7709F">
        <w:rPr>
          <w:rFonts w:eastAsia="Times New Roman" w:cs="Times New Roman"/>
          <w:szCs w:val="24"/>
        </w:rPr>
        <w:t xml:space="preserve"> να μου πείτε ένα πράγμα εδώ το οποίο </w:t>
      </w:r>
      <w:r>
        <w:rPr>
          <w:rFonts w:eastAsia="Times New Roman" w:cs="Times New Roman"/>
          <w:szCs w:val="24"/>
        </w:rPr>
        <w:t>να συνιστά</w:t>
      </w:r>
      <w:r w:rsidRPr="00E7709F">
        <w:rPr>
          <w:rFonts w:eastAsia="Times New Roman" w:cs="Times New Roman"/>
          <w:szCs w:val="24"/>
        </w:rPr>
        <w:t xml:space="preserve"> επείγον </w:t>
      </w:r>
      <w:r>
        <w:rPr>
          <w:rFonts w:eastAsia="Times New Roman" w:cs="Times New Roman"/>
          <w:szCs w:val="24"/>
        </w:rPr>
        <w:t>μ</w:t>
      </w:r>
      <w:r w:rsidRPr="00E7709F">
        <w:rPr>
          <w:rFonts w:eastAsia="Times New Roman" w:cs="Times New Roman"/>
          <w:szCs w:val="24"/>
        </w:rPr>
        <w:t>ε την κυριολεξία του όρου</w:t>
      </w:r>
      <w:r w:rsidRPr="006B46DF">
        <w:rPr>
          <w:rFonts w:eastAsia="Times New Roman" w:cs="Times New Roman"/>
          <w:szCs w:val="24"/>
        </w:rPr>
        <w:t xml:space="preserve">, </w:t>
      </w:r>
      <w:r>
        <w:rPr>
          <w:rFonts w:eastAsia="Times New Roman" w:cs="Times New Roman"/>
          <w:szCs w:val="24"/>
        </w:rPr>
        <w:t>κ</w:t>
      </w:r>
      <w:r w:rsidRPr="00E7709F">
        <w:rPr>
          <w:rFonts w:eastAsia="Times New Roman" w:cs="Times New Roman"/>
          <w:szCs w:val="24"/>
        </w:rPr>
        <w:t>άτι</w:t>
      </w:r>
      <w:r>
        <w:rPr>
          <w:rFonts w:eastAsia="Times New Roman" w:cs="Times New Roman"/>
          <w:szCs w:val="24"/>
        </w:rPr>
        <w:t>,</w:t>
      </w:r>
      <w:r w:rsidRPr="00E7709F">
        <w:rPr>
          <w:rFonts w:eastAsia="Times New Roman" w:cs="Times New Roman"/>
          <w:szCs w:val="24"/>
        </w:rPr>
        <w:t xml:space="preserve"> δηλαδή</w:t>
      </w:r>
      <w:r>
        <w:rPr>
          <w:rFonts w:eastAsia="Times New Roman" w:cs="Times New Roman"/>
          <w:szCs w:val="24"/>
        </w:rPr>
        <w:t>,</w:t>
      </w:r>
      <w:r w:rsidRPr="00E7709F">
        <w:rPr>
          <w:rFonts w:eastAsia="Times New Roman" w:cs="Times New Roman"/>
          <w:szCs w:val="24"/>
        </w:rPr>
        <w:t xml:space="preserve"> το οποίο για να εξεταστεί πρέπει η Βουλή να φύγει από την </w:t>
      </w:r>
      <w:r>
        <w:rPr>
          <w:rFonts w:eastAsia="Times New Roman" w:cs="Times New Roman"/>
          <w:szCs w:val="24"/>
        </w:rPr>
        <w:t xml:space="preserve">ορθή </w:t>
      </w:r>
      <w:r w:rsidRPr="00E7709F">
        <w:rPr>
          <w:rFonts w:eastAsia="Times New Roman" w:cs="Times New Roman"/>
          <w:szCs w:val="24"/>
        </w:rPr>
        <w:t>διαδικασία χρόνου και να το συζητήσει ξαφνικά και γρήγορα</w:t>
      </w:r>
      <w:r>
        <w:rPr>
          <w:rFonts w:eastAsia="Times New Roman" w:cs="Times New Roman"/>
          <w:szCs w:val="24"/>
        </w:rPr>
        <w:t>; Δεν είναι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καν ένα νομοθέτημα.</w:t>
      </w:r>
    </w:p>
    <w:p w14:paraId="6A627EF4"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Πάμε τώρα στο ζήτημα το νομ</w:t>
      </w:r>
      <w:r w:rsidRPr="00E7709F">
        <w:rPr>
          <w:rFonts w:eastAsia="Times New Roman" w:cs="Times New Roman"/>
          <w:szCs w:val="24"/>
        </w:rPr>
        <w:t>οτεχνικό</w:t>
      </w:r>
      <w:r>
        <w:rPr>
          <w:rFonts w:eastAsia="Times New Roman" w:cs="Times New Roman"/>
          <w:szCs w:val="24"/>
        </w:rPr>
        <w:t>,</w:t>
      </w:r>
      <w:r w:rsidRPr="00E7709F">
        <w:rPr>
          <w:rFonts w:eastAsia="Times New Roman" w:cs="Times New Roman"/>
          <w:szCs w:val="24"/>
        </w:rPr>
        <w:t xml:space="preserve"> της </w:t>
      </w:r>
      <w:r>
        <w:rPr>
          <w:rFonts w:eastAsia="Times New Roman" w:cs="Times New Roman"/>
          <w:szCs w:val="24"/>
        </w:rPr>
        <w:t>διάρθρωσης.</w:t>
      </w:r>
      <w:r w:rsidRPr="00E7709F">
        <w:rPr>
          <w:rFonts w:eastAsia="Times New Roman" w:cs="Times New Roman"/>
          <w:szCs w:val="24"/>
        </w:rPr>
        <w:t xml:space="preserve"> Ακούτε</w:t>
      </w:r>
      <w:r>
        <w:rPr>
          <w:rFonts w:eastAsia="Times New Roman" w:cs="Times New Roman"/>
          <w:szCs w:val="24"/>
        </w:rPr>
        <w:t>, κυρίες και κύριοι συνάδελφοι.</w:t>
      </w:r>
      <w:r w:rsidRPr="00E7709F">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το επείγον</w:t>
      </w:r>
      <w:r w:rsidRPr="00E7709F">
        <w:rPr>
          <w:rFonts w:eastAsia="Times New Roman" w:cs="Times New Roman"/>
          <w:szCs w:val="24"/>
        </w:rPr>
        <w:t xml:space="preserve"> έχει </w:t>
      </w:r>
      <w:r>
        <w:rPr>
          <w:rFonts w:eastAsia="Times New Roman" w:cs="Times New Roman"/>
          <w:szCs w:val="24"/>
        </w:rPr>
        <w:t xml:space="preserve">τέσσερα μέρη. </w:t>
      </w:r>
      <w:r w:rsidRPr="00E7709F">
        <w:rPr>
          <w:rFonts w:eastAsia="Times New Roman" w:cs="Times New Roman"/>
          <w:szCs w:val="24"/>
        </w:rPr>
        <w:t xml:space="preserve">Το πρώτο μέρος είναι η αναμόρφωση του </w:t>
      </w:r>
      <w:r>
        <w:rPr>
          <w:rFonts w:eastAsia="Times New Roman" w:cs="Times New Roman"/>
          <w:szCs w:val="24"/>
        </w:rPr>
        <w:t>π</w:t>
      </w:r>
      <w:r w:rsidRPr="00E7709F">
        <w:rPr>
          <w:rFonts w:eastAsia="Times New Roman" w:cs="Times New Roman"/>
          <w:szCs w:val="24"/>
        </w:rPr>
        <w:t xml:space="preserve">λαισίου </w:t>
      </w:r>
      <w:r>
        <w:rPr>
          <w:rFonts w:eastAsia="Times New Roman" w:cs="Times New Roman"/>
          <w:szCs w:val="24"/>
        </w:rPr>
        <w:t>για την</w:t>
      </w:r>
      <w:r w:rsidRPr="00E7709F">
        <w:rPr>
          <w:rFonts w:eastAsia="Times New Roman" w:cs="Times New Roman"/>
          <w:szCs w:val="24"/>
        </w:rPr>
        <w:t xml:space="preserve"> εκμε</w:t>
      </w:r>
      <w:r>
        <w:rPr>
          <w:rFonts w:eastAsia="Times New Roman" w:cs="Times New Roman"/>
          <w:szCs w:val="24"/>
        </w:rPr>
        <w:t>τάλλευση και διαχείριση του γεωθερμικο</w:t>
      </w:r>
      <w:r>
        <w:rPr>
          <w:rFonts w:eastAsia="Times New Roman" w:cs="Times New Roman"/>
          <w:szCs w:val="24"/>
        </w:rPr>
        <w:t>ύ</w:t>
      </w:r>
      <w:r w:rsidRPr="00E7709F">
        <w:rPr>
          <w:rFonts w:eastAsia="Times New Roman" w:cs="Times New Roman"/>
          <w:szCs w:val="24"/>
        </w:rPr>
        <w:t xml:space="preserve"> δυναμικού</w:t>
      </w:r>
      <w:r>
        <w:rPr>
          <w:rFonts w:eastAsia="Times New Roman" w:cs="Times New Roman"/>
          <w:szCs w:val="24"/>
        </w:rPr>
        <w:t>.</w:t>
      </w:r>
      <w:r w:rsidRPr="00E7709F">
        <w:rPr>
          <w:rFonts w:eastAsia="Times New Roman" w:cs="Times New Roman"/>
          <w:szCs w:val="24"/>
        </w:rPr>
        <w:t xml:space="preserve"> Υποτίθεται ότι αυτό είναι και επικεφαλίδα και αυτό συζητάμε</w:t>
      </w:r>
      <w:r>
        <w:rPr>
          <w:rFonts w:eastAsia="Times New Roman" w:cs="Times New Roman"/>
          <w:szCs w:val="24"/>
        </w:rPr>
        <w:t>.</w:t>
      </w:r>
      <w:r w:rsidRPr="00E7709F">
        <w:rPr>
          <w:rFonts w:eastAsia="Times New Roman" w:cs="Times New Roman"/>
          <w:szCs w:val="24"/>
        </w:rPr>
        <w:t xml:space="preserve"> Το υπόλοιπο είναι </w:t>
      </w:r>
      <w:r>
        <w:rPr>
          <w:rFonts w:eastAsia="Times New Roman" w:cs="Times New Roman"/>
          <w:szCs w:val="24"/>
        </w:rPr>
        <w:t>«</w:t>
      </w:r>
      <w:r w:rsidRPr="00E7709F">
        <w:rPr>
          <w:rFonts w:eastAsia="Times New Roman" w:cs="Times New Roman"/>
          <w:szCs w:val="24"/>
        </w:rPr>
        <w:t>και άλλες διατάξεις</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 xml:space="preserve">Θα μου πείτε, αυτό είναι το νομοθέτημα; Όχι. </w:t>
      </w:r>
    </w:p>
    <w:p w14:paraId="6A627EF5" w14:textId="77777777" w:rsidR="00CD4C30" w:rsidRDefault="00DA53E9">
      <w:pPr>
        <w:tabs>
          <w:tab w:val="left" w:pos="2820"/>
        </w:tabs>
        <w:spacing w:line="600" w:lineRule="auto"/>
        <w:ind w:firstLine="720"/>
        <w:jc w:val="both"/>
        <w:rPr>
          <w:rFonts w:eastAsia="Times New Roman" w:cs="Times New Roman"/>
          <w:szCs w:val="24"/>
        </w:rPr>
      </w:pPr>
      <w:r w:rsidRPr="00E7709F">
        <w:rPr>
          <w:rFonts w:eastAsia="Times New Roman" w:cs="Times New Roman"/>
          <w:szCs w:val="24"/>
        </w:rPr>
        <w:lastRenderedPageBreak/>
        <w:t>Υπάρχει δεύτερο μέρος</w:t>
      </w:r>
      <w:r>
        <w:rPr>
          <w:rFonts w:eastAsia="Times New Roman" w:cs="Times New Roman"/>
          <w:szCs w:val="24"/>
        </w:rPr>
        <w:t>. Τι</w:t>
      </w:r>
      <w:r w:rsidRPr="00E7709F">
        <w:rPr>
          <w:rFonts w:eastAsia="Times New Roman" w:cs="Times New Roman"/>
          <w:szCs w:val="24"/>
        </w:rPr>
        <w:t xml:space="preserve"> είναι το δεύτερο μέρος</w:t>
      </w:r>
      <w:r>
        <w:rPr>
          <w:rFonts w:eastAsia="Times New Roman" w:cs="Times New Roman"/>
          <w:szCs w:val="24"/>
        </w:rPr>
        <w:t>; Η σύσταση της Ελληνικής Αρχής Γεωλογικών</w:t>
      </w:r>
      <w:r w:rsidRPr="00E7709F">
        <w:rPr>
          <w:rFonts w:eastAsia="Times New Roman" w:cs="Times New Roman"/>
          <w:szCs w:val="24"/>
        </w:rPr>
        <w:t xml:space="preserve"> και </w:t>
      </w:r>
      <w:r w:rsidRPr="00E7709F">
        <w:rPr>
          <w:rFonts w:eastAsia="Times New Roman" w:cs="Times New Roman"/>
          <w:szCs w:val="24"/>
        </w:rPr>
        <w:t>Μεταλλευτικών Ερευνών</w:t>
      </w:r>
      <w:r>
        <w:rPr>
          <w:rFonts w:eastAsia="Times New Roman" w:cs="Times New Roman"/>
          <w:szCs w:val="24"/>
        </w:rPr>
        <w:t>,</w:t>
      </w:r>
      <w:r w:rsidRPr="00E7709F">
        <w:rPr>
          <w:rFonts w:eastAsia="Times New Roman" w:cs="Times New Roman"/>
          <w:szCs w:val="24"/>
        </w:rPr>
        <w:t xml:space="preserve"> νομικό πρόσωπο δημοσίου δικαίου</w:t>
      </w:r>
      <w:r>
        <w:rPr>
          <w:rFonts w:eastAsia="Times New Roman" w:cs="Times New Roman"/>
          <w:szCs w:val="24"/>
        </w:rPr>
        <w:t>. Εδώ είμαστε στη στέρεη</w:t>
      </w:r>
      <w:r w:rsidRPr="00E7709F">
        <w:rPr>
          <w:rFonts w:eastAsia="Times New Roman" w:cs="Times New Roman"/>
          <w:szCs w:val="24"/>
        </w:rPr>
        <w:t xml:space="preserve"> </w:t>
      </w:r>
      <w:proofErr w:type="spellStart"/>
      <w:r>
        <w:rPr>
          <w:rFonts w:eastAsia="Times New Roman" w:cs="Times New Roman"/>
          <w:szCs w:val="24"/>
        </w:rPr>
        <w:t>συριζαϊκή</w:t>
      </w:r>
      <w:proofErr w:type="spellEnd"/>
      <w:r w:rsidRPr="00E7709F">
        <w:rPr>
          <w:rFonts w:eastAsia="Times New Roman" w:cs="Times New Roman"/>
          <w:szCs w:val="24"/>
        </w:rPr>
        <w:t xml:space="preserve"> παράδοση</w:t>
      </w:r>
      <w:r>
        <w:rPr>
          <w:rFonts w:eastAsia="Times New Roman" w:cs="Times New Roman"/>
          <w:szCs w:val="24"/>
        </w:rPr>
        <w:t>.</w:t>
      </w:r>
      <w:r w:rsidRPr="00E7709F">
        <w:rPr>
          <w:rFonts w:eastAsia="Times New Roman" w:cs="Times New Roman"/>
          <w:szCs w:val="24"/>
        </w:rPr>
        <w:t xml:space="preserve"> Φτιάχνουμε άλλο ένα νομικό πρόσωπο δημοσίου δικαίου</w:t>
      </w:r>
      <w:r>
        <w:rPr>
          <w:rFonts w:eastAsia="Times New Roman" w:cs="Times New Roman"/>
          <w:szCs w:val="24"/>
        </w:rPr>
        <w:t>.</w:t>
      </w:r>
      <w:r w:rsidRPr="00E7709F">
        <w:rPr>
          <w:rFonts w:eastAsia="Times New Roman" w:cs="Times New Roman"/>
          <w:szCs w:val="24"/>
        </w:rPr>
        <w:t xml:space="preserve"> Υποτίθεται ότι είχαμε συμφωνήσει ότι πρέπει να περιορίσουμε τις δ</w:t>
      </w:r>
      <w:r>
        <w:rPr>
          <w:rFonts w:eastAsia="Times New Roman" w:cs="Times New Roman"/>
          <w:szCs w:val="24"/>
        </w:rPr>
        <w:t>απάνες του κράτους κ</w:t>
      </w:r>
      <w:r>
        <w:rPr>
          <w:rFonts w:eastAsia="Times New Roman" w:cs="Times New Roman"/>
          <w:szCs w:val="24"/>
        </w:rPr>
        <w:t>.</w:t>
      </w:r>
      <w:r>
        <w:rPr>
          <w:rFonts w:eastAsia="Times New Roman" w:cs="Times New Roman"/>
          <w:szCs w:val="24"/>
        </w:rPr>
        <w:t>λπ.. Εσ</w:t>
      </w:r>
      <w:r w:rsidRPr="00E7709F">
        <w:rPr>
          <w:rFonts w:eastAsia="Times New Roman" w:cs="Times New Roman"/>
          <w:szCs w:val="24"/>
        </w:rPr>
        <w:t>είς</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όμως,</w:t>
      </w:r>
      <w:r w:rsidRPr="00E7709F">
        <w:rPr>
          <w:rFonts w:eastAsia="Times New Roman" w:cs="Times New Roman"/>
          <w:szCs w:val="24"/>
        </w:rPr>
        <w:t xml:space="preserve"> </w:t>
      </w:r>
      <w:r w:rsidRPr="00E7709F">
        <w:rPr>
          <w:rFonts w:eastAsia="Times New Roman" w:cs="Times New Roman"/>
          <w:szCs w:val="24"/>
        </w:rPr>
        <w:t xml:space="preserve">έχετε φτιάξει περίπου </w:t>
      </w:r>
      <w:r>
        <w:rPr>
          <w:rFonts w:eastAsia="Times New Roman" w:cs="Times New Roman"/>
          <w:szCs w:val="24"/>
        </w:rPr>
        <w:t>εξήντα επτά,</w:t>
      </w:r>
      <w:r w:rsidRPr="00E7709F">
        <w:rPr>
          <w:rFonts w:eastAsia="Times New Roman" w:cs="Times New Roman"/>
          <w:szCs w:val="24"/>
        </w:rPr>
        <w:t xml:space="preserve"> νομίζω</w:t>
      </w:r>
      <w:r>
        <w:rPr>
          <w:rFonts w:eastAsia="Times New Roman" w:cs="Times New Roman"/>
          <w:szCs w:val="24"/>
        </w:rPr>
        <w:t>,</w:t>
      </w:r>
      <w:r w:rsidRPr="00E7709F">
        <w:rPr>
          <w:rFonts w:eastAsia="Times New Roman" w:cs="Times New Roman"/>
          <w:szCs w:val="24"/>
        </w:rPr>
        <w:t xml:space="preserve"> νομικά πρόσωπα αυτό το διάστημα</w:t>
      </w:r>
      <w:r>
        <w:rPr>
          <w:rFonts w:eastAsia="Times New Roman" w:cs="Times New Roman"/>
          <w:szCs w:val="24"/>
        </w:rPr>
        <w:t>.</w:t>
      </w:r>
      <w:r w:rsidRPr="00E7709F">
        <w:rPr>
          <w:rFonts w:eastAsia="Times New Roman" w:cs="Times New Roman"/>
          <w:szCs w:val="24"/>
        </w:rPr>
        <w:t xml:space="preserve"> Αυτό πρέπει να είναι </w:t>
      </w:r>
      <w:r>
        <w:rPr>
          <w:rFonts w:eastAsia="Times New Roman" w:cs="Times New Roman"/>
          <w:szCs w:val="24"/>
        </w:rPr>
        <w:t>το εξηκοστό όγδοο.</w:t>
      </w:r>
      <w:r w:rsidRPr="00E7709F">
        <w:rPr>
          <w:rFonts w:eastAsia="Times New Roman" w:cs="Times New Roman"/>
          <w:szCs w:val="24"/>
        </w:rPr>
        <w:t xml:space="preserve"> Πιθανό</w:t>
      </w:r>
      <w:r>
        <w:rPr>
          <w:rFonts w:eastAsia="Times New Roman" w:cs="Times New Roman"/>
          <w:szCs w:val="24"/>
        </w:rPr>
        <w:t>ν</w:t>
      </w:r>
      <w:r w:rsidRPr="00E7709F">
        <w:rPr>
          <w:rFonts w:eastAsia="Times New Roman" w:cs="Times New Roman"/>
          <w:szCs w:val="24"/>
        </w:rPr>
        <w:t xml:space="preserve"> να κάνω λάθος ένα </w:t>
      </w:r>
      <w:r>
        <w:rPr>
          <w:rFonts w:eastAsia="Times New Roman" w:cs="Times New Roman"/>
          <w:szCs w:val="24"/>
        </w:rPr>
        <w:t>ή δύο,</w:t>
      </w:r>
      <w:r w:rsidRPr="00E7709F">
        <w:rPr>
          <w:rFonts w:eastAsia="Times New Roman" w:cs="Times New Roman"/>
          <w:szCs w:val="24"/>
        </w:rPr>
        <w:t xml:space="preserve"> πάνω ή κάτω</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 xml:space="preserve">Ελπίζω να μην προλάβετε </w:t>
      </w:r>
      <w:r w:rsidRPr="00E7709F">
        <w:rPr>
          <w:rFonts w:eastAsia="Times New Roman" w:cs="Times New Roman"/>
          <w:szCs w:val="24"/>
        </w:rPr>
        <w:t>να τα εκατοστ</w:t>
      </w:r>
      <w:r>
        <w:rPr>
          <w:rFonts w:eastAsia="Times New Roman" w:cs="Times New Roman"/>
          <w:szCs w:val="24"/>
        </w:rPr>
        <w:t>ί</w:t>
      </w:r>
      <w:r w:rsidRPr="00E7709F">
        <w:rPr>
          <w:rFonts w:eastAsia="Times New Roman" w:cs="Times New Roman"/>
          <w:szCs w:val="24"/>
        </w:rPr>
        <w:t>σετε</w:t>
      </w:r>
      <w:r>
        <w:rPr>
          <w:rFonts w:eastAsia="Times New Roman" w:cs="Times New Roman"/>
          <w:szCs w:val="24"/>
        </w:rPr>
        <w:t>. Αναφέρομαι</w:t>
      </w:r>
      <w:r w:rsidRPr="00E7709F">
        <w:rPr>
          <w:rFonts w:eastAsia="Times New Roman" w:cs="Times New Roman"/>
          <w:szCs w:val="24"/>
        </w:rPr>
        <w:t xml:space="preserve"> στα νομικά πρόσωπα που φτιάχνε</w:t>
      </w:r>
      <w:r>
        <w:rPr>
          <w:rFonts w:eastAsia="Times New Roman" w:cs="Times New Roman"/>
          <w:szCs w:val="24"/>
        </w:rPr>
        <w:t>τε.</w:t>
      </w:r>
    </w:p>
    <w:p w14:paraId="6A627EF6"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Μέρος</w:t>
      </w:r>
      <w:r>
        <w:rPr>
          <w:rFonts w:eastAsia="Times New Roman" w:cs="Times New Roman"/>
          <w:szCs w:val="24"/>
        </w:rPr>
        <w:t xml:space="preserve"> τρίτο,</w:t>
      </w:r>
      <w:r w:rsidRPr="00E7709F">
        <w:rPr>
          <w:rFonts w:eastAsia="Times New Roman" w:cs="Times New Roman"/>
          <w:szCs w:val="24"/>
        </w:rPr>
        <w:t xml:space="preserve"> </w:t>
      </w:r>
      <w:r>
        <w:rPr>
          <w:rFonts w:eastAsia="Times New Roman" w:cs="Times New Roman"/>
          <w:szCs w:val="24"/>
        </w:rPr>
        <w:t>εδώ ερχόμαστε</w:t>
      </w:r>
      <w:r w:rsidRPr="00E7709F">
        <w:rPr>
          <w:rFonts w:eastAsia="Times New Roman" w:cs="Times New Roman"/>
          <w:szCs w:val="24"/>
        </w:rPr>
        <w:t xml:space="preserve"> σε άλλο θέμα</w:t>
      </w:r>
      <w:r>
        <w:rPr>
          <w:rFonts w:eastAsia="Times New Roman" w:cs="Times New Roman"/>
          <w:szCs w:val="24"/>
        </w:rPr>
        <w:t>:</w:t>
      </w:r>
      <w:r w:rsidRPr="00E7709F">
        <w:rPr>
          <w:rFonts w:eastAsia="Times New Roman" w:cs="Times New Roman"/>
          <w:szCs w:val="24"/>
        </w:rPr>
        <w:t xml:space="preserve"> Ιδιοκτησιακός διαχωρισμός δικτύων διανομής φυσικού αερίου</w:t>
      </w:r>
      <w:r>
        <w:rPr>
          <w:rFonts w:eastAsia="Times New Roman" w:cs="Times New Roman"/>
          <w:szCs w:val="24"/>
        </w:rPr>
        <w:t>.</w:t>
      </w:r>
      <w:r w:rsidRPr="00E7709F">
        <w:rPr>
          <w:rFonts w:eastAsia="Times New Roman" w:cs="Times New Roman"/>
          <w:szCs w:val="24"/>
        </w:rPr>
        <w:t xml:space="preserve"> Αυτό </w:t>
      </w:r>
      <w:r>
        <w:rPr>
          <w:rFonts w:eastAsia="Times New Roman" w:cs="Times New Roman"/>
          <w:szCs w:val="24"/>
        </w:rPr>
        <w:t xml:space="preserve">είναι άλλο θέμα. </w:t>
      </w:r>
    </w:p>
    <w:p w14:paraId="6A627EF7"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Ερχόμαστε και στο τέταρτο. </w:t>
      </w:r>
      <w:r w:rsidRPr="00E7709F">
        <w:rPr>
          <w:rFonts w:eastAsia="Times New Roman" w:cs="Times New Roman"/>
          <w:szCs w:val="24"/>
        </w:rPr>
        <w:t>Το τέταρτο</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όμως, πάλι</w:t>
      </w:r>
      <w:r w:rsidRPr="00E7709F">
        <w:rPr>
          <w:rFonts w:eastAsia="Times New Roman" w:cs="Times New Roman"/>
          <w:szCs w:val="24"/>
        </w:rPr>
        <w:t xml:space="preserve"> κατά την </w:t>
      </w:r>
      <w:r>
        <w:rPr>
          <w:rFonts w:eastAsia="Times New Roman" w:cs="Times New Roman"/>
          <w:szCs w:val="24"/>
        </w:rPr>
        <w:t xml:space="preserve">απόλυτα </w:t>
      </w:r>
      <w:r w:rsidRPr="00E7709F">
        <w:rPr>
          <w:rFonts w:eastAsia="Times New Roman" w:cs="Times New Roman"/>
          <w:szCs w:val="24"/>
        </w:rPr>
        <w:t xml:space="preserve">γνήσια </w:t>
      </w:r>
      <w:proofErr w:type="spellStart"/>
      <w:r>
        <w:rPr>
          <w:rFonts w:eastAsia="Times New Roman" w:cs="Times New Roman"/>
          <w:szCs w:val="24"/>
        </w:rPr>
        <w:t>συριζαϊκή</w:t>
      </w:r>
      <w:proofErr w:type="spellEnd"/>
      <w:r w:rsidRPr="00E7709F">
        <w:rPr>
          <w:rFonts w:eastAsia="Times New Roman" w:cs="Times New Roman"/>
          <w:szCs w:val="24"/>
        </w:rPr>
        <w:t xml:space="preserve"> παράδοση</w:t>
      </w:r>
      <w:r>
        <w:rPr>
          <w:rFonts w:eastAsia="Times New Roman" w:cs="Times New Roman"/>
          <w:szCs w:val="24"/>
        </w:rPr>
        <w:t>,</w:t>
      </w:r>
      <w:r w:rsidRPr="00E7709F">
        <w:rPr>
          <w:rFonts w:eastAsia="Times New Roman" w:cs="Times New Roman"/>
          <w:szCs w:val="24"/>
        </w:rPr>
        <w:t xml:space="preserve"> που σημαίνει ότι τίποτα δεν σχετίζεται με τί</w:t>
      </w:r>
      <w:r w:rsidRPr="00E7709F">
        <w:rPr>
          <w:rFonts w:eastAsia="Times New Roman" w:cs="Times New Roman"/>
          <w:szCs w:val="24"/>
        </w:rPr>
        <w:t>ποτε</w:t>
      </w:r>
      <w:r>
        <w:rPr>
          <w:rFonts w:eastAsia="Times New Roman" w:cs="Times New Roman"/>
          <w:szCs w:val="24"/>
        </w:rPr>
        <w:t>,</w:t>
      </w:r>
      <w:r w:rsidRPr="00E7709F">
        <w:rPr>
          <w:rFonts w:eastAsia="Times New Roman" w:cs="Times New Roman"/>
          <w:szCs w:val="24"/>
        </w:rPr>
        <w:t xml:space="preserve"> υποδιαιρείται σε άλλα τέσσερα μέρη</w:t>
      </w:r>
      <w:r>
        <w:rPr>
          <w:rFonts w:eastAsia="Times New Roman" w:cs="Times New Roman"/>
          <w:szCs w:val="24"/>
        </w:rPr>
        <w:t>.</w:t>
      </w:r>
      <w:r w:rsidRPr="00E7709F">
        <w:rPr>
          <w:rFonts w:eastAsia="Times New Roman" w:cs="Times New Roman"/>
          <w:szCs w:val="24"/>
        </w:rPr>
        <w:t xml:space="preserve"> Δηλαδή </w:t>
      </w:r>
      <w:r>
        <w:rPr>
          <w:rFonts w:eastAsia="Times New Roman" w:cs="Times New Roman"/>
          <w:szCs w:val="24"/>
        </w:rPr>
        <w:t>έ</w:t>
      </w:r>
      <w:r w:rsidRPr="00E7709F">
        <w:rPr>
          <w:rFonts w:eastAsia="Times New Roman" w:cs="Times New Roman"/>
          <w:szCs w:val="24"/>
        </w:rPr>
        <w:t xml:space="preserve">χουμε τέσσερα </w:t>
      </w:r>
      <w:r>
        <w:rPr>
          <w:rFonts w:eastAsia="Times New Roman" w:cs="Times New Roman"/>
          <w:szCs w:val="24"/>
        </w:rPr>
        <w:t>θέματα</w:t>
      </w:r>
      <w:r w:rsidRPr="00E7709F">
        <w:rPr>
          <w:rFonts w:eastAsia="Times New Roman" w:cs="Times New Roman"/>
          <w:szCs w:val="24"/>
        </w:rPr>
        <w:t xml:space="preserve"> στο νομοθέτημα </w:t>
      </w:r>
      <w:r>
        <w:rPr>
          <w:rFonts w:eastAsia="Times New Roman" w:cs="Times New Roman"/>
          <w:szCs w:val="24"/>
        </w:rPr>
        <w:t>και στο τέταρτο, στο επείγον νομοθέτημα</w:t>
      </w:r>
      <w:r w:rsidRPr="00E7709F">
        <w:rPr>
          <w:rFonts w:eastAsia="Times New Roman" w:cs="Times New Roman"/>
          <w:szCs w:val="24"/>
        </w:rPr>
        <w:t xml:space="preserve"> </w:t>
      </w:r>
      <w:r>
        <w:rPr>
          <w:rFonts w:eastAsia="Times New Roman" w:cs="Times New Roman"/>
          <w:szCs w:val="24"/>
        </w:rPr>
        <w:t xml:space="preserve">άλλα τέσσερα. </w:t>
      </w:r>
      <w:r w:rsidRPr="00E7709F">
        <w:rPr>
          <w:rFonts w:eastAsia="Times New Roman" w:cs="Times New Roman"/>
          <w:szCs w:val="24"/>
        </w:rPr>
        <w:t xml:space="preserve">Το πρώτο είναι </w:t>
      </w:r>
      <w:r w:rsidRPr="00E7709F">
        <w:rPr>
          <w:rFonts w:eastAsia="Times New Roman" w:cs="Times New Roman"/>
          <w:szCs w:val="24"/>
        </w:rPr>
        <w:lastRenderedPageBreak/>
        <w:t>το Κτηματολόγιο</w:t>
      </w:r>
      <w:r>
        <w:rPr>
          <w:rFonts w:eastAsia="Times New Roman" w:cs="Times New Roman"/>
          <w:szCs w:val="24"/>
        </w:rPr>
        <w:t>.</w:t>
      </w:r>
      <w:r w:rsidRPr="00E7709F">
        <w:rPr>
          <w:rFonts w:eastAsia="Times New Roman" w:cs="Times New Roman"/>
          <w:szCs w:val="24"/>
        </w:rPr>
        <w:t xml:space="preserve"> Και αυτό </w:t>
      </w:r>
      <w:r>
        <w:rPr>
          <w:rFonts w:eastAsia="Times New Roman" w:cs="Times New Roman"/>
          <w:szCs w:val="24"/>
        </w:rPr>
        <w:t xml:space="preserve">είναι </w:t>
      </w:r>
      <w:r w:rsidRPr="00E7709F">
        <w:rPr>
          <w:rFonts w:eastAsia="Times New Roman" w:cs="Times New Roman"/>
          <w:szCs w:val="24"/>
        </w:rPr>
        <w:t>πάρα πολύ επείγον ζήτημα</w:t>
      </w:r>
      <w:r>
        <w:rPr>
          <w:rFonts w:eastAsia="Times New Roman" w:cs="Times New Roman"/>
          <w:szCs w:val="24"/>
        </w:rPr>
        <w:t>.</w:t>
      </w:r>
      <w:r w:rsidRPr="00E7709F">
        <w:rPr>
          <w:rFonts w:eastAsia="Times New Roman" w:cs="Times New Roman"/>
          <w:szCs w:val="24"/>
        </w:rPr>
        <w:t xml:space="preserve"> Έπρεπε να </w:t>
      </w:r>
      <w:r>
        <w:rPr>
          <w:rFonts w:eastAsia="Times New Roman" w:cs="Times New Roman"/>
          <w:szCs w:val="24"/>
        </w:rPr>
        <w:t>πάει με</w:t>
      </w:r>
      <w:r w:rsidRPr="00E7709F">
        <w:rPr>
          <w:rFonts w:eastAsia="Times New Roman" w:cs="Times New Roman"/>
          <w:szCs w:val="24"/>
        </w:rPr>
        <w:t xml:space="preserve"> ειδική διαδικασία</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 xml:space="preserve">Το </w:t>
      </w:r>
      <w:r w:rsidRPr="00E7709F">
        <w:rPr>
          <w:rFonts w:eastAsia="Times New Roman" w:cs="Times New Roman"/>
          <w:szCs w:val="24"/>
        </w:rPr>
        <w:t>δεύ</w:t>
      </w:r>
      <w:r w:rsidRPr="00E7709F">
        <w:rPr>
          <w:rFonts w:eastAsia="Times New Roman" w:cs="Times New Roman"/>
          <w:szCs w:val="24"/>
        </w:rPr>
        <w:t>τερο είναι διατάξεις για την πολεοδομική νομοθεσία</w:t>
      </w:r>
      <w:r>
        <w:rPr>
          <w:rFonts w:eastAsia="Times New Roman" w:cs="Times New Roman"/>
          <w:szCs w:val="24"/>
        </w:rPr>
        <w:t>.</w:t>
      </w:r>
      <w:r w:rsidRPr="00E7709F">
        <w:rPr>
          <w:rFonts w:eastAsia="Times New Roman" w:cs="Times New Roman"/>
          <w:szCs w:val="24"/>
        </w:rPr>
        <w:t xml:space="preserve"> Μετά υπάρχει και κάτι άλλ</w:t>
      </w:r>
      <w:r>
        <w:rPr>
          <w:rFonts w:eastAsia="Times New Roman" w:cs="Times New Roman"/>
          <w:szCs w:val="24"/>
        </w:rPr>
        <w:t>ο για τα ενεργειακά θέματα και στο τέταρτο κ</w:t>
      </w:r>
      <w:r w:rsidRPr="00E7709F">
        <w:rPr>
          <w:rFonts w:eastAsia="Times New Roman" w:cs="Times New Roman"/>
          <w:szCs w:val="24"/>
        </w:rPr>
        <w:t>εφάλαιο υπάρχουν κάποιες διατάξεις για το Υπουργείο Περιβάλλον</w:t>
      </w:r>
      <w:r>
        <w:rPr>
          <w:rFonts w:eastAsia="Times New Roman" w:cs="Times New Roman"/>
          <w:szCs w:val="24"/>
        </w:rPr>
        <w:t>τος,</w:t>
      </w:r>
      <w:r w:rsidRPr="00E7709F">
        <w:rPr>
          <w:rFonts w:eastAsia="Times New Roman" w:cs="Times New Roman"/>
          <w:szCs w:val="24"/>
        </w:rPr>
        <w:t xml:space="preserve"> </w:t>
      </w:r>
      <w:r>
        <w:rPr>
          <w:rFonts w:eastAsia="Times New Roman" w:cs="Times New Roman"/>
          <w:szCs w:val="24"/>
        </w:rPr>
        <w:t xml:space="preserve">το οποίο, αν </w:t>
      </w:r>
      <w:r w:rsidRPr="00E7709F">
        <w:rPr>
          <w:rFonts w:eastAsia="Times New Roman" w:cs="Times New Roman"/>
          <w:szCs w:val="24"/>
        </w:rPr>
        <w:t>αγαπάτε</w:t>
      </w:r>
      <w:r>
        <w:rPr>
          <w:rFonts w:eastAsia="Times New Roman" w:cs="Times New Roman"/>
          <w:szCs w:val="24"/>
        </w:rPr>
        <w:t>, κυρίες και κύριοι συνάδελφοι,</w:t>
      </w:r>
      <w:r w:rsidRPr="00E7709F">
        <w:rPr>
          <w:rFonts w:eastAsia="Times New Roman" w:cs="Times New Roman"/>
          <w:szCs w:val="24"/>
        </w:rPr>
        <w:t xml:space="preserve"> πρ</w:t>
      </w:r>
      <w:r>
        <w:rPr>
          <w:rFonts w:eastAsia="Times New Roman" w:cs="Times New Roman"/>
          <w:szCs w:val="24"/>
        </w:rPr>
        <w:t>οβλέπει και εγ</w:t>
      </w:r>
      <w:r>
        <w:rPr>
          <w:rFonts w:eastAsia="Times New Roman" w:cs="Times New Roman"/>
          <w:szCs w:val="24"/>
        </w:rPr>
        <w:t>καταστάσεις κέντρων</w:t>
      </w:r>
      <w:r w:rsidRPr="00E7709F">
        <w:rPr>
          <w:rFonts w:eastAsia="Times New Roman" w:cs="Times New Roman"/>
          <w:szCs w:val="24"/>
        </w:rPr>
        <w:t xml:space="preserve"> για τη φιλοξενία και περίθαλψη άγριων ζώων</w:t>
      </w:r>
      <w:r>
        <w:rPr>
          <w:rFonts w:eastAsia="Times New Roman" w:cs="Times New Roman"/>
          <w:szCs w:val="24"/>
        </w:rPr>
        <w:t>.</w:t>
      </w:r>
      <w:r w:rsidRPr="00E7709F">
        <w:rPr>
          <w:rFonts w:eastAsia="Times New Roman" w:cs="Times New Roman"/>
          <w:szCs w:val="24"/>
        </w:rPr>
        <w:t xml:space="preserve"> Αυτό είναι στο νομοθέτημα για την γεωθερμία</w:t>
      </w:r>
      <w:r>
        <w:rPr>
          <w:rFonts w:eastAsia="Times New Roman" w:cs="Times New Roman"/>
          <w:szCs w:val="24"/>
        </w:rPr>
        <w:t>, κ</w:t>
      </w:r>
      <w:r w:rsidRPr="00E7709F">
        <w:rPr>
          <w:rFonts w:eastAsia="Times New Roman" w:cs="Times New Roman"/>
          <w:szCs w:val="24"/>
        </w:rPr>
        <w:t>ύριε Υπουργέ</w:t>
      </w:r>
      <w:r>
        <w:rPr>
          <w:rFonts w:eastAsia="Times New Roman" w:cs="Times New Roman"/>
          <w:szCs w:val="24"/>
        </w:rPr>
        <w:t>.</w:t>
      </w:r>
      <w:r w:rsidRPr="00E7709F">
        <w:rPr>
          <w:rFonts w:eastAsia="Times New Roman" w:cs="Times New Roman"/>
          <w:szCs w:val="24"/>
        </w:rPr>
        <w:t xml:space="preserve"> </w:t>
      </w:r>
    </w:p>
    <w:p w14:paraId="6A627EF8" w14:textId="77777777" w:rsidR="00CD4C30" w:rsidRDefault="00DA53E9">
      <w:pPr>
        <w:tabs>
          <w:tab w:val="left" w:pos="2820"/>
        </w:tabs>
        <w:spacing w:line="600" w:lineRule="auto"/>
        <w:ind w:firstLine="720"/>
        <w:jc w:val="both"/>
        <w:rPr>
          <w:rFonts w:eastAsia="Times New Roman" w:cs="Times New Roman"/>
          <w:szCs w:val="24"/>
        </w:rPr>
      </w:pPr>
      <w:r w:rsidRPr="00E7709F">
        <w:rPr>
          <w:rFonts w:eastAsia="Times New Roman" w:cs="Times New Roman"/>
          <w:szCs w:val="24"/>
        </w:rPr>
        <w:t xml:space="preserve">Επειδή κάθε </w:t>
      </w:r>
      <w:r>
        <w:rPr>
          <w:rFonts w:eastAsia="Times New Roman" w:cs="Times New Roman"/>
          <w:szCs w:val="24"/>
        </w:rPr>
        <w:t>«</w:t>
      </w:r>
      <w:proofErr w:type="spellStart"/>
      <w:r>
        <w:rPr>
          <w:rFonts w:eastAsia="Times New Roman" w:cs="Times New Roman"/>
          <w:szCs w:val="24"/>
        </w:rPr>
        <w:t>συριζαϊκή</w:t>
      </w:r>
      <w:proofErr w:type="spellEnd"/>
      <w:r w:rsidRPr="00E7709F">
        <w:rPr>
          <w:rFonts w:eastAsia="Times New Roman" w:cs="Times New Roman"/>
          <w:szCs w:val="24"/>
        </w:rPr>
        <w:t xml:space="preserve"> σαλάτα</w:t>
      </w:r>
      <w:r>
        <w:rPr>
          <w:rFonts w:eastAsia="Times New Roman" w:cs="Times New Roman"/>
          <w:szCs w:val="24"/>
        </w:rPr>
        <w:t>»</w:t>
      </w:r>
      <w:r w:rsidRPr="00E7709F">
        <w:rPr>
          <w:rFonts w:eastAsia="Times New Roman" w:cs="Times New Roman"/>
          <w:szCs w:val="24"/>
        </w:rPr>
        <w:t xml:space="preserve"> πρέπει να έχει και την κάπα</w:t>
      </w:r>
      <w:r>
        <w:rPr>
          <w:rFonts w:eastAsia="Times New Roman" w:cs="Times New Roman"/>
          <w:szCs w:val="24"/>
        </w:rPr>
        <w:t>ρη,</w:t>
      </w:r>
      <w:r w:rsidRPr="00E7709F">
        <w:rPr>
          <w:rFonts w:eastAsia="Times New Roman" w:cs="Times New Roman"/>
          <w:szCs w:val="24"/>
        </w:rPr>
        <w:t xml:space="preserve"> υπάρχει το απαραίτητο</w:t>
      </w:r>
      <w:r>
        <w:rPr>
          <w:rFonts w:eastAsia="Times New Roman" w:cs="Times New Roman"/>
          <w:szCs w:val="24"/>
        </w:rPr>
        <w:t>.</w:t>
      </w:r>
      <w:r w:rsidRPr="00E7709F">
        <w:rPr>
          <w:rFonts w:eastAsia="Times New Roman" w:cs="Times New Roman"/>
          <w:szCs w:val="24"/>
        </w:rPr>
        <w:t xml:space="preserve"> Το απαραίτητο </w:t>
      </w:r>
      <w:r>
        <w:rPr>
          <w:rFonts w:eastAsia="Times New Roman" w:cs="Times New Roman"/>
          <w:szCs w:val="24"/>
        </w:rPr>
        <w:t>τι είναι,</w:t>
      </w:r>
      <w:r w:rsidRPr="00E7709F">
        <w:rPr>
          <w:rFonts w:eastAsia="Times New Roman" w:cs="Times New Roman"/>
          <w:szCs w:val="24"/>
        </w:rPr>
        <w:t xml:space="preserve"> κυρίες και κύριοι συνάδελφοι</w:t>
      </w:r>
      <w:r>
        <w:rPr>
          <w:rFonts w:eastAsia="Times New Roman" w:cs="Times New Roman"/>
          <w:szCs w:val="24"/>
        </w:rPr>
        <w:t>;</w:t>
      </w:r>
      <w:r w:rsidRPr="00E7709F">
        <w:rPr>
          <w:rFonts w:eastAsia="Times New Roman" w:cs="Times New Roman"/>
          <w:szCs w:val="24"/>
        </w:rPr>
        <w:t xml:space="preserve"> Οι διορισμοί</w:t>
      </w:r>
      <w:r>
        <w:rPr>
          <w:rFonts w:eastAsia="Times New Roman" w:cs="Times New Roman"/>
          <w:szCs w:val="24"/>
        </w:rPr>
        <w:t>.</w:t>
      </w:r>
      <w:r w:rsidRPr="00E7709F">
        <w:rPr>
          <w:rFonts w:eastAsia="Times New Roman" w:cs="Times New Roman"/>
          <w:szCs w:val="24"/>
        </w:rPr>
        <w:t xml:space="preserve"> </w:t>
      </w:r>
      <w:r>
        <w:rPr>
          <w:rFonts w:eastAsia="Times New Roman" w:cs="Times New Roman"/>
          <w:szCs w:val="24"/>
        </w:rPr>
        <w:t xml:space="preserve">Διότι, </w:t>
      </w:r>
      <w:r w:rsidRPr="00E7709F">
        <w:rPr>
          <w:rFonts w:eastAsia="Times New Roman" w:cs="Times New Roman"/>
          <w:szCs w:val="24"/>
        </w:rPr>
        <w:t>σας παρακαλώ</w:t>
      </w:r>
      <w:r>
        <w:rPr>
          <w:rFonts w:eastAsia="Times New Roman" w:cs="Times New Roman"/>
          <w:szCs w:val="24"/>
        </w:rPr>
        <w:t>,</w:t>
      </w:r>
      <w:r w:rsidRPr="00E7709F">
        <w:rPr>
          <w:rFonts w:eastAsia="Times New Roman" w:cs="Times New Roman"/>
          <w:szCs w:val="24"/>
        </w:rPr>
        <w:t xml:space="preserve"> κοιτάξτε πίσω όλα τα νομοθετήματα </w:t>
      </w:r>
      <w:r>
        <w:rPr>
          <w:rFonts w:eastAsia="Times New Roman" w:cs="Times New Roman"/>
          <w:szCs w:val="24"/>
        </w:rPr>
        <w:t>σας.</w:t>
      </w:r>
      <w:r w:rsidRPr="00E7709F">
        <w:rPr>
          <w:rFonts w:eastAsia="Times New Roman" w:cs="Times New Roman"/>
          <w:szCs w:val="24"/>
        </w:rPr>
        <w:t xml:space="preserve"> Δεν υπάρχει ένα </w:t>
      </w:r>
      <w:r>
        <w:rPr>
          <w:rFonts w:eastAsia="Times New Roman" w:cs="Times New Roman"/>
          <w:szCs w:val="24"/>
        </w:rPr>
        <w:t xml:space="preserve">νομοθέτημά σας </w:t>
      </w:r>
      <w:r w:rsidRPr="00E7709F">
        <w:rPr>
          <w:rFonts w:eastAsia="Times New Roman" w:cs="Times New Roman"/>
          <w:szCs w:val="24"/>
        </w:rPr>
        <w:t>το οποίο να μην έχει μέσα</w:t>
      </w:r>
      <w:r>
        <w:rPr>
          <w:rFonts w:eastAsia="Times New Roman" w:cs="Times New Roman"/>
          <w:szCs w:val="24"/>
        </w:rPr>
        <w:t xml:space="preserve"> κάπου</w:t>
      </w:r>
      <w:r w:rsidRPr="00E7709F">
        <w:rPr>
          <w:rFonts w:eastAsia="Times New Roman" w:cs="Times New Roman"/>
          <w:szCs w:val="24"/>
        </w:rPr>
        <w:t xml:space="preserve"> κρυμμέν</w:t>
      </w:r>
      <w:r>
        <w:rPr>
          <w:rFonts w:eastAsia="Times New Roman" w:cs="Times New Roman"/>
          <w:szCs w:val="24"/>
        </w:rPr>
        <w:t>η</w:t>
      </w:r>
      <w:r w:rsidRPr="00E7709F">
        <w:rPr>
          <w:rFonts w:eastAsia="Times New Roman" w:cs="Times New Roman"/>
          <w:szCs w:val="24"/>
        </w:rPr>
        <w:t xml:space="preserve"> διάταξ</w:t>
      </w:r>
      <w:r>
        <w:rPr>
          <w:rFonts w:eastAsia="Times New Roman" w:cs="Times New Roman"/>
          <w:szCs w:val="24"/>
        </w:rPr>
        <w:t>η</w:t>
      </w:r>
      <w:r w:rsidRPr="00E7709F">
        <w:rPr>
          <w:rFonts w:eastAsia="Times New Roman" w:cs="Times New Roman"/>
          <w:szCs w:val="24"/>
        </w:rPr>
        <w:t xml:space="preserve"> </w:t>
      </w:r>
      <w:r>
        <w:rPr>
          <w:rFonts w:eastAsia="Times New Roman" w:cs="Times New Roman"/>
          <w:szCs w:val="24"/>
        </w:rPr>
        <w:t>διορισμού ή</w:t>
      </w:r>
      <w:r w:rsidRPr="00E7709F">
        <w:rPr>
          <w:rFonts w:eastAsia="Times New Roman" w:cs="Times New Roman"/>
          <w:szCs w:val="24"/>
        </w:rPr>
        <w:t xml:space="preserve"> ευνοιοκρατίας υπέρ</w:t>
      </w:r>
      <w:r>
        <w:rPr>
          <w:rFonts w:eastAsia="Times New Roman" w:cs="Times New Roman"/>
          <w:szCs w:val="24"/>
        </w:rPr>
        <w:t xml:space="preserve"> κάποιας </w:t>
      </w:r>
      <w:r w:rsidRPr="00E7709F">
        <w:rPr>
          <w:rFonts w:eastAsia="Times New Roman" w:cs="Times New Roman"/>
          <w:szCs w:val="24"/>
        </w:rPr>
        <w:t>ομάδας</w:t>
      </w:r>
      <w:r>
        <w:rPr>
          <w:rFonts w:eastAsia="Times New Roman" w:cs="Times New Roman"/>
          <w:szCs w:val="24"/>
        </w:rPr>
        <w:t>.</w:t>
      </w:r>
      <w:r w:rsidRPr="00E7709F">
        <w:rPr>
          <w:rFonts w:eastAsia="Times New Roman" w:cs="Times New Roman"/>
          <w:szCs w:val="24"/>
        </w:rPr>
        <w:t xml:space="preserve"> Αυτός είναι ο τρόπος νομ</w:t>
      </w:r>
      <w:r w:rsidRPr="00E7709F">
        <w:rPr>
          <w:rFonts w:eastAsia="Times New Roman" w:cs="Times New Roman"/>
          <w:szCs w:val="24"/>
        </w:rPr>
        <w:t>οθεσίας ε</w:t>
      </w:r>
      <w:r>
        <w:rPr>
          <w:rFonts w:eastAsia="Times New Roman" w:cs="Times New Roman"/>
          <w:szCs w:val="24"/>
        </w:rPr>
        <w:t>πί τέσσερα χρόνια.</w:t>
      </w:r>
    </w:p>
    <w:p w14:paraId="6A627EF9" w14:textId="77777777" w:rsidR="00CD4C30" w:rsidRDefault="00DA53E9">
      <w:pPr>
        <w:tabs>
          <w:tab w:val="left" w:pos="2820"/>
        </w:tabs>
        <w:spacing w:line="600" w:lineRule="auto"/>
        <w:ind w:firstLine="720"/>
        <w:jc w:val="both"/>
        <w:rPr>
          <w:rFonts w:eastAsia="Times New Roman" w:cs="Times New Roman"/>
          <w:szCs w:val="24"/>
        </w:rPr>
      </w:pPr>
      <w:r w:rsidRPr="00E7709F">
        <w:rPr>
          <w:rFonts w:eastAsia="Times New Roman" w:cs="Times New Roman"/>
          <w:szCs w:val="24"/>
        </w:rPr>
        <w:t>Τι έχουμε εδώ</w:t>
      </w:r>
      <w:r>
        <w:rPr>
          <w:rFonts w:eastAsia="Times New Roman" w:cs="Times New Roman"/>
          <w:szCs w:val="24"/>
        </w:rPr>
        <w:t>,</w:t>
      </w:r>
      <w:r w:rsidRPr="00E7709F">
        <w:rPr>
          <w:rFonts w:eastAsia="Times New Roman" w:cs="Times New Roman"/>
          <w:szCs w:val="24"/>
        </w:rPr>
        <w:t xml:space="preserve"> λοιπόν</w:t>
      </w:r>
      <w:r>
        <w:rPr>
          <w:rFonts w:eastAsia="Times New Roman" w:cs="Times New Roman"/>
          <w:szCs w:val="24"/>
        </w:rPr>
        <w:t xml:space="preserve">; Εβδομήντα εννιά άτομα, </w:t>
      </w:r>
      <w:r w:rsidRPr="00E7709F">
        <w:rPr>
          <w:rFonts w:eastAsia="Times New Roman" w:cs="Times New Roman"/>
          <w:szCs w:val="24"/>
        </w:rPr>
        <w:t xml:space="preserve">εκτός </w:t>
      </w:r>
      <w:r>
        <w:rPr>
          <w:rFonts w:eastAsia="Times New Roman" w:cs="Times New Roman"/>
          <w:szCs w:val="24"/>
        </w:rPr>
        <w:t>ΑΣΕΠ βέβαια.</w:t>
      </w:r>
      <w:r w:rsidRPr="00E7709F">
        <w:rPr>
          <w:rFonts w:eastAsia="Times New Roman" w:cs="Times New Roman"/>
          <w:szCs w:val="24"/>
        </w:rPr>
        <w:t xml:space="preserve"> Μακριά </w:t>
      </w:r>
      <w:r>
        <w:rPr>
          <w:rFonts w:eastAsia="Times New Roman" w:cs="Times New Roman"/>
          <w:szCs w:val="24"/>
        </w:rPr>
        <w:t xml:space="preserve">το ΑΣΕΠ, η </w:t>
      </w:r>
      <w:r w:rsidRPr="00E7709F">
        <w:rPr>
          <w:rFonts w:eastAsia="Times New Roman" w:cs="Times New Roman"/>
          <w:szCs w:val="24"/>
        </w:rPr>
        <w:t>ιστορική κατάκτη</w:t>
      </w:r>
      <w:r>
        <w:rPr>
          <w:rFonts w:eastAsia="Times New Roman" w:cs="Times New Roman"/>
          <w:szCs w:val="24"/>
        </w:rPr>
        <w:t xml:space="preserve">ση αυτής της </w:t>
      </w:r>
      <w:r>
        <w:rPr>
          <w:rFonts w:eastAsia="Times New Roman" w:cs="Times New Roman"/>
          <w:szCs w:val="24"/>
        </w:rPr>
        <w:lastRenderedPageBreak/>
        <w:t>χώρας για να φύγουμε από το ρουσφέτι. Ό</w:t>
      </w:r>
      <w:r w:rsidRPr="00E7709F">
        <w:rPr>
          <w:rFonts w:eastAsia="Times New Roman" w:cs="Times New Roman"/>
          <w:szCs w:val="24"/>
        </w:rPr>
        <w:t xml:space="preserve">χι επί δικής μας </w:t>
      </w:r>
      <w:r>
        <w:rPr>
          <w:rFonts w:eastAsia="Times New Roman" w:cs="Times New Roman"/>
          <w:szCs w:val="24"/>
        </w:rPr>
        <w:t>κ</w:t>
      </w:r>
      <w:r>
        <w:rPr>
          <w:rFonts w:eastAsia="Times New Roman" w:cs="Times New Roman"/>
          <w:szCs w:val="24"/>
        </w:rPr>
        <w:t>υβερνήσεως,</w:t>
      </w:r>
      <w:r w:rsidRPr="00E7709F">
        <w:rPr>
          <w:rFonts w:eastAsia="Times New Roman" w:cs="Times New Roman"/>
          <w:szCs w:val="24"/>
        </w:rPr>
        <w:t xml:space="preserve"> για να είμαστε ειλικρινείς</w:t>
      </w:r>
      <w:r>
        <w:rPr>
          <w:rFonts w:eastAsia="Times New Roman" w:cs="Times New Roman"/>
          <w:szCs w:val="24"/>
        </w:rPr>
        <w:t>. Ήταν</w:t>
      </w:r>
      <w:r w:rsidRPr="00E7709F">
        <w:rPr>
          <w:rFonts w:eastAsia="Times New Roman" w:cs="Times New Roman"/>
          <w:szCs w:val="24"/>
        </w:rPr>
        <w:t xml:space="preserve"> νομοθέτημα του</w:t>
      </w:r>
      <w:r w:rsidRPr="00E7709F">
        <w:rPr>
          <w:rFonts w:eastAsia="Times New Roman" w:cs="Times New Roman"/>
          <w:szCs w:val="24"/>
        </w:rPr>
        <w:t xml:space="preserve"> μακαρίτη του </w:t>
      </w:r>
      <w:r>
        <w:rPr>
          <w:rFonts w:eastAsia="Times New Roman" w:cs="Times New Roman"/>
          <w:szCs w:val="24"/>
        </w:rPr>
        <w:t>Πεπονή</w:t>
      </w:r>
      <w:r w:rsidRPr="00E7709F">
        <w:rPr>
          <w:rFonts w:eastAsia="Times New Roman" w:cs="Times New Roman"/>
          <w:szCs w:val="24"/>
        </w:rPr>
        <w:t xml:space="preserve"> για να αποδεικνύεται και </w:t>
      </w:r>
      <w:r>
        <w:rPr>
          <w:rFonts w:eastAsia="Times New Roman" w:cs="Times New Roman"/>
          <w:szCs w:val="24"/>
        </w:rPr>
        <w:t xml:space="preserve">η </w:t>
      </w:r>
      <w:r w:rsidRPr="00E7709F">
        <w:rPr>
          <w:rFonts w:eastAsia="Times New Roman" w:cs="Times New Roman"/>
          <w:szCs w:val="24"/>
        </w:rPr>
        <w:t>δικαιοσύνη</w:t>
      </w:r>
      <w:r>
        <w:rPr>
          <w:rFonts w:eastAsia="Times New Roman" w:cs="Times New Roman"/>
          <w:szCs w:val="24"/>
        </w:rPr>
        <w:t>.</w:t>
      </w:r>
    </w:p>
    <w:p w14:paraId="6A627EF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ΣΥΡΙΖΑ που υποτίθεται ότι επ’ </w:t>
      </w:r>
      <w:proofErr w:type="spellStart"/>
      <w:r>
        <w:rPr>
          <w:rFonts w:eastAsia="Times New Roman" w:cs="Times New Roman"/>
          <w:szCs w:val="24"/>
        </w:rPr>
        <w:t>ονόματι</w:t>
      </w:r>
      <w:proofErr w:type="spellEnd"/>
      <w:r>
        <w:rPr>
          <w:rFonts w:eastAsia="Times New Roman" w:cs="Times New Roman"/>
          <w:szCs w:val="24"/>
        </w:rPr>
        <w:t xml:space="preserve"> της αξιοκρατίας και της επιβολής ήρθε στην εξουσία, μακριά το ΑΣΕΠ, αποδιοπομπαίο. Έχουμε εδώ </w:t>
      </w:r>
      <w:r>
        <w:rPr>
          <w:rFonts w:eastAsia="Times New Roman" w:cs="Times New Roman"/>
          <w:szCs w:val="24"/>
        </w:rPr>
        <w:t>εβδομήντα εννέα</w:t>
      </w:r>
      <w:r>
        <w:rPr>
          <w:rFonts w:eastAsia="Times New Roman" w:cs="Times New Roman"/>
          <w:szCs w:val="24"/>
        </w:rPr>
        <w:t xml:space="preserve"> άτομα στη ΡΑΕ, </w:t>
      </w:r>
      <w:r>
        <w:rPr>
          <w:rFonts w:eastAsia="Times New Roman" w:cs="Times New Roman"/>
          <w:szCs w:val="24"/>
        </w:rPr>
        <w:t>είκοσι πέντε</w:t>
      </w:r>
      <w:r>
        <w:rPr>
          <w:rFonts w:eastAsia="Times New Roman" w:cs="Times New Roman"/>
          <w:szCs w:val="24"/>
        </w:rPr>
        <w:t xml:space="preserve"> στη ΔΑΠΕΕΠ και </w:t>
      </w:r>
      <w:r>
        <w:rPr>
          <w:rFonts w:eastAsia="Times New Roman" w:cs="Times New Roman"/>
          <w:szCs w:val="24"/>
        </w:rPr>
        <w:t>τρι</w:t>
      </w:r>
      <w:r>
        <w:rPr>
          <w:rFonts w:eastAsia="Times New Roman" w:cs="Times New Roman"/>
          <w:szCs w:val="24"/>
        </w:rPr>
        <w:t>άντα</w:t>
      </w:r>
      <w:r>
        <w:rPr>
          <w:rFonts w:eastAsia="Times New Roman" w:cs="Times New Roman"/>
          <w:szCs w:val="24"/>
        </w:rPr>
        <w:t xml:space="preserve"> προσλήψεις στην </w:t>
      </w:r>
      <w:r>
        <w:rPr>
          <w:rFonts w:eastAsia="Times New Roman" w:cs="Times New Roman"/>
          <w:szCs w:val="24"/>
        </w:rPr>
        <w:t>«</w:t>
      </w:r>
      <w:r>
        <w:rPr>
          <w:rFonts w:eastAsia="Times New Roman" w:cs="Times New Roman"/>
          <w:szCs w:val="24"/>
        </w:rPr>
        <w:t>ΑΡΙΑΔΝΗ</w:t>
      </w:r>
      <w:r>
        <w:rPr>
          <w:rFonts w:eastAsia="Times New Roman" w:cs="Times New Roman"/>
          <w:szCs w:val="24"/>
        </w:rPr>
        <w:t>»</w:t>
      </w:r>
      <w:r>
        <w:rPr>
          <w:rFonts w:eastAsia="Times New Roman" w:cs="Times New Roman"/>
          <w:szCs w:val="24"/>
        </w:rPr>
        <w:t>. Νόμιμες; Παράνομες. Μέσα στη ρουσφετολογία σας, παρανομείτε κιόλας.</w:t>
      </w:r>
    </w:p>
    <w:p w14:paraId="6A627EFB" w14:textId="77777777" w:rsidR="00CD4C30" w:rsidRDefault="00DA53E9">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έρχεται η Επιστημονική Επιτροπή της Βουλής και σας λέει ότι είναι ανακόλουθο με το </w:t>
      </w:r>
      <w:r>
        <w:rPr>
          <w:rFonts w:eastAsia="Times New Roman" w:cs="Times New Roman"/>
          <w:szCs w:val="24"/>
        </w:rPr>
        <w:t>π.δ.</w:t>
      </w:r>
      <w:r>
        <w:rPr>
          <w:rFonts w:eastAsia="Times New Roman" w:cs="Times New Roman"/>
          <w:szCs w:val="24"/>
        </w:rPr>
        <w:t>164/2004. Και σας λέει ακόμη ότι δεν προσδιορίζετε χρό</w:t>
      </w:r>
      <w:r>
        <w:rPr>
          <w:rFonts w:eastAsia="Times New Roman" w:cs="Times New Roman"/>
          <w:szCs w:val="24"/>
        </w:rPr>
        <w:t xml:space="preserve">νο απασχόλησης, που είναι υποχρεωτικό. Κατά συνέπεια, και ρουσφέτι και εκτός ΑΣΕΠ και παράνομο εν </w:t>
      </w:r>
      <w:proofErr w:type="spellStart"/>
      <w:r>
        <w:rPr>
          <w:rFonts w:eastAsia="Times New Roman" w:cs="Times New Roman"/>
          <w:szCs w:val="24"/>
        </w:rPr>
        <w:t>ονόματι</w:t>
      </w:r>
      <w:proofErr w:type="spellEnd"/>
      <w:r>
        <w:rPr>
          <w:rFonts w:eastAsia="Times New Roman" w:cs="Times New Roman"/>
          <w:szCs w:val="24"/>
        </w:rPr>
        <w:t xml:space="preserve"> της αξιοκρατίας.</w:t>
      </w:r>
    </w:p>
    <w:p w14:paraId="6A627EF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Αλλά, κυρίες και κύριοι συνάδελφοι, δεν φτάνει αυτό. Για να είναι ένα νομοθέτημα πραγματικό νομοθέτημα ΣΥΡΙΖΑ, πρέπει να υπάρχει και </w:t>
      </w:r>
      <w:r>
        <w:rPr>
          <w:rFonts w:eastAsia="Times New Roman" w:cs="Times New Roman"/>
          <w:szCs w:val="24"/>
        </w:rPr>
        <w:t xml:space="preserve">η παραδοξολογία. Και αναφέρομαι, </w:t>
      </w:r>
      <w:r w:rsidRPr="00D62B99">
        <w:rPr>
          <w:rFonts w:eastAsia="Times New Roman" w:cs="Times New Roman"/>
          <w:szCs w:val="24"/>
        </w:rPr>
        <w:t>κύριε Υπουργέ</w:t>
      </w:r>
      <w:r>
        <w:rPr>
          <w:rFonts w:eastAsia="Times New Roman" w:cs="Times New Roman"/>
          <w:szCs w:val="24"/>
        </w:rPr>
        <w:t>, σε αυτό το περίεργο 80</w:t>
      </w:r>
      <w:r>
        <w:rPr>
          <w:rFonts w:eastAsia="Times New Roman" w:cs="Times New Roman"/>
          <w:szCs w:val="24"/>
        </w:rPr>
        <w:t>Ε΄</w:t>
      </w:r>
      <w:r>
        <w:rPr>
          <w:rFonts w:eastAsia="Times New Roman" w:cs="Times New Roman"/>
          <w:szCs w:val="24"/>
        </w:rPr>
        <w:t xml:space="preserve"> που τροποποιεί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ν.4001/2011, που λέει ένα απίστευτο πράγμα. Τι λέει; «Κάθετα ολοκληρωμένη επιχείρηση που έχει στην κυριότητά της δίκτυο διανομής φυσικού αερίου, δεν επιτρέπεται να </w:t>
      </w:r>
      <w:r>
        <w:rPr>
          <w:rFonts w:eastAsia="Times New Roman" w:cs="Times New Roman"/>
          <w:szCs w:val="24"/>
        </w:rPr>
        <w:t xml:space="preserve">παρεμποδίζεται να λάβει μέτρα για τη συμμόρφωσή της με τις διατάξεις του παρόντος». Έρχεται, δηλαδή, ο νομοθέτης και λέει ότι δεν επιτρέπεται να απαγορευτεί σε κάποιον να συμμορφωθεί με τη νομιμότητα. Και αυτό είναι διάταξη που έρχεται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Κοινοβούλιο προς ψήφιση, κυρίες και κύριοι συνάδελφοι. Μπορείτε να μου πείτε, παρεμπιπτόντως, τι λέει αυτό, έτσι από νομική περιέργεια; Όταν θα πηγαίνουμε στις νομικές σχολές τα χρόνια που έρχονται και θα μιλάμε γι’ αυτή την περίοδο και την παραδοξολογία τ</w:t>
      </w:r>
      <w:r>
        <w:rPr>
          <w:rFonts w:eastAsia="Times New Roman" w:cs="Times New Roman"/>
          <w:szCs w:val="24"/>
        </w:rPr>
        <w:t>ης και την κακή της νομοθέτηση και τη ρουσφετολογική της νομοθέτηση, να εξηγούμε και αυτό σαν παράδειγμα περί έργου νομοθετήσεως, που ο νομοθέτης λέει ότι απαγορεύεται να μην προβλέπεται η υπαγωγή στο</w:t>
      </w:r>
      <w:r>
        <w:rPr>
          <w:rFonts w:eastAsia="Times New Roman" w:cs="Times New Roman"/>
          <w:szCs w:val="24"/>
        </w:rPr>
        <w:t>ν</w:t>
      </w:r>
      <w:r>
        <w:rPr>
          <w:rFonts w:eastAsia="Times New Roman" w:cs="Times New Roman"/>
          <w:szCs w:val="24"/>
        </w:rPr>
        <w:t xml:space="preserve"> νόμο. Τι είναι αυτά, κυρίες και κύριοι συνάδελφοι; Σοβ</w:t>
      </w:r>
      <w:r>
        <w:rPr>
          <w:rFonts w:eastAsia="Times New Roman" w:cs="Times New Roman"/>
          <w:szCs w:val="24"/>
        </w:rPr>
        <w:t xml:space="preserve">αρά μιλάμε τώρα; </w:t>
      </w:r>
    </w:p>
    <w:p w14:paraId="6A627EF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Βέβαια, η γενική παραδοξολογία, </w:t>
      </w:r>
      <w:r w:rsidRPr="00D62B99">
        <w:rPr>
          <w:rFonts w:eastAsia="Times New Roman" w:cs="Times New Roman"/>
          <w:szCs w:val="24"/>
        </w:rPr>
        <w:t>κύριε Υπουργέ</w:t>
      </w:r>
      <w:r>
        <w:rPr>
          <w:rFonts w:eastAsia="Times New Roman" w:cs="Times New Roman"/>
          <w:szCs w:val="24"/>
        </w:rPr>
        <w:t>, δεν έχει τέλος. Ήρθατε εδώ και μας είπατε ότι βεβαίως η αρχή σας είναι το 51% των εταιρ</w:t>
      </w:r>
      <w:r>
        <w:rPr>
          <w:rFonts w:eastAsia="Times New Roman" w:cs="Times New Roman"/>
          <w:szCs w:val="24"/>
        </w:rPr>
        <w:t>ε</w:t>
      </w:r>
      <w:r>
        <w:rPr>
          <w:rFonts w:eastAsia="Times New Roman" w:cs="Times New Roman"/>
          <w:szCs w:val="24"/>
        </w:rPr>
        <w:t xml:space="preserve">ιών των δικτύων να παραμένει στο δημόσιο. </w:t>
      </w:r>
      <w:r>
        <w:rPr>
          <w:rFonts w:eastAsia="Times New Roman" w:cs="Times New Roman"/>
          <w:szCs w:val="24"/>
        </w:rPr>
        <w:lastRenderedPageBreak/>
        <w:t>Μας το είπατε αυτό. Με τη ΔΕΣΦΑ τι κάνατε; Αυτές οι εξηγήσεις</w:t>
      </w:r>
      <w:r>
        <w:rPr>
          <w:rFonts w:eastAsia="Times New Roman" w:cs="Times New Roman"/>
          <w:szCs w:val="24"/>
        </w:rPr>
        <w:t xml:space="preserve"> που είπατε, ότι τάχα, μα, μου, σου, του, </w:t>
      </w:r>
      <w:proofErr w:type="spellStart"/>
      <w:r>
        <w:rPr>
          <w:rFonts w:eastAsia="Times New Roman" w:cs="Times New Roman"/>
          <w:szCs w:val="24"/>
        </w:rPr>
        <w:t>ψου</w:t>
      </w:r>
      <w:proofErr w:type="spellEnd"/>
      <w:r>
        <w:rPr>
          <w:rFonts w:eastAsia="Times New Roman" w:cs="Times New Roman"/>
          <w:szCs w:val="24"/>
        </w:rPr>
        <w:t>. Αφού είχατε διακόψει τη διαγωνιστική διαδικασία, μπορούσατε να την ξεκινήσετε από την αρχή, μπορούσατε να κάνετε ό,τι θέλετε. Για να καταλάβω: Είναι δυνατόν να έρχεστε εδώ και να μας λέτε από τη μία το ένα και</w:t>
      </w:r>
      <w:r>
        <w:rPr>
          <w:rFonts w:eastAsia="Times New Roman" w:cs="Times New Roman"/>
          <w:szCs w:val="24"/>
        </w:rPr>
        <w:t xml:space="preserve"> από την άλλη να έχετε κάνει το άλλο; Και αυτά να τα παίρνουμε και στα σοβαρά; Και μάλιστα σε ένα νομοθέτημα, το οποίο σας περιέγραψα και νομίζω με ακρίβεια και χωρίς κανέναν φανατισμό και χωρίς ένταση; </w:t>
      </w:r>
    </w:p>
    <w:p w14:paraId="6A627EF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Τελειώνω με το θέμα της διασύνδεσης της Κρήτης. Να ε</w:t>
      </w:r>
      <w:r>
        <w:rPr>
          <w:rFonts w:eastAsia="Times New Roman" w:cs="Times New Roman"/>
          <w:szCs w:val="24"/>
        </w:rPr>
        <w:t>ίμαστε ξεκ</w:t>
      </w:r>
      <w:r>
        <w:rPr>
          <w:rFonts w:eastAsia="Times New Roman" w:cs="Times New Roman"/>
          <w:szCs w:val="24"/>
        </w:rPr>
        <w:t>άθαροι</w:t>
      </w:r>
      <w:r>
        <w:rPr>
          <w:rFonts w:eastAsia="Times New Roman" w:cs="Times New Roman"/>
          <w:szCs w:val="24"/>
        </w:rPr>
        <w:t xml:space="preserve">, κυρίες και κύριοι συνάδελφοι. Θα σας τα πει και ο </w:t>
      </w:r>
      <w:r>
        <w:rPr>
          <w:rFonts w:eastAsia="Times New Roman" w:cs="Times New Roman"/>
          <w:szCs w:val="24"/>
        </w:rPr>
        <w:t>ε</w:t>
      </w:r>
      <w:r>
        <w:rPr>
          <w:rFonts w:eastAsia="Times New Roman" w:cs="Times New Roman"/>
          <w:szCs w:val="24"/>
        </w:rPr>
        <w:t>ισηγητής μας στη δευτερολογία του.</w:t>
      </w:r>
    </w:p>
    <w:p w14:paraId="6A627EFF" w14:textId="77777777" w:rsidR="00CD4C30" w:rsidRDefault="00DA53E9">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εμείς δεν μπαίνουμε στα θέματα. Εσείς τα διαχειρίζεστε. Εσείς είστε η εκτελεστική εξουσία. Εμείς είμαστε η νομοθετική εξουσία και έχουμε </w:t>
      </w:r>
      <w:r>
        <w:rPr>
          <w:rFonts w:eastAsia="Times New Roman" w:cs="Times New Roman"/>
          <w:szCs w:val="24"/>
        </w:rPr>
        <w:t xml:space="preserve">ελεγκτικό έργο. Εμείς τι ζητάμε; Πρώτον, να γίνει κατά τον φθηνότερο τρόπο. Για να είμαστε και ειλικρινείς, επειδή μιλάμε επί </w:t>
      </w:r>
      <w:r w:rsidRPr="001866BC">
        <w:rPr>
          <w:rFonts w:eastAsia="Times New Roman" w:cs="Times New Roman"/>
          <w:szCs w:val="24"/>
        </w:rPr>
        <w:t>Κυβέρνηση</w:t>
      </w:r>
      <w:r>
        <w:rPr>
          <w:rFonts w:eastAsia="Times New Roman" w:cs="Times New Roman"/>
          <w:szCs w:val="24"/>
        </w:rPr>
        <w:t>ς ΣΥΡΙΖΑ: Κατ’ αρχ</w:t>
      </w:r>
      <w:r>
        <w:rPr>
          <w:rFonts w:eastAsia="Times New Roman" w:cs="Times New Roman"/>
          <w:szCs w:val="24"/>
        </w:rPr>
        <w:t>άς</w:t>
      </w:r>
      <w:r>
        <w:rPr>
          <w:rFonts w:eastAsia="Times New Roman" w:cs="Times New Roman"/>
          <w:szCs w:val="24"/>
        </w:rPr>
        <w:t>, να γίνει. Γιατί και αυτό είναι μεγάλη κουβέντα. Να γίνει, δηλαδή, στη διάρκεια της ζωής μας, όχι στ</w:t>
      </w:r>
      <w:r>
        <w:rPr>
          <w:rFonts w:eastAsia="Times New Roman" w:cs="Times New Roman"/>
          <w:szCs w:val="24"/>
        </w:rPr>
        <w:t xml:space="preserve">ο υπερπέραν. Δεύτερον, να </w:t>
      </w:r>
      <w:r>
        <w:rPr>
          <w:rFonts w:eastAsia="Times New Roman" w:cs="Times New Roman"/>
          <w:szCs w:val="24"/>
        </w:rPr>
        <w:lastRenderedPageBreak/>
        <w:t xml:space="preserve">γίνει φθηνά, δηλαδή με ένα λογικό κόστος. Να χρηματοδοτηθεί το έργο από πόρους </w:t>
      </w:r>
      <w:proofErr w:type="spellStart"/>
      <w:r>
        <w:rPr>
          <w:rFonts w:eastAsia="Times New Roman" w:cs="Times New Roman"/>
          <w:szCs w:val="24"/>
        </w:rPr>
        <w:t>εξωελληνικούς</w:t>
      </w:r>
      <w:proofErr w:type="spellEnd"/>
      <w:r>
        <w:rPr>
          <w:rFonts w:eastAsia="Times New Roman" w:cs="Times New Roman"/>
          <w:szCs w:val="24"/>
        </w:rPr>
        <w:t xml:space="preserve">. Δηλαδή, να μην ματώσει ο ελληνικός </w:t>
      </w:r>
      <w:r>
        <w:rPr>
          <w:rFonts w:eastAsia="Times New Roman" w:cs="Times New Roman"/>
          <w:szCs w:val="24"/>
        </w:rPr>
        <w:t>π</w:t>
      </w:r>
      <w:r>
        <w:rPr>
          <w:rFonts w:eastAsia="Times New Roman" w:cs="Times New Roman"/>
          <w:szCs w:val="24"/>
        </w:rPr>
        <w:t xml:space="preserve">ροϋπολογισμός, </w:t>
      </w:r>
      <w:r w:rsidRPr="00D62B99">
        <w:rPr>
          <w:rFonts w:eastAsia="Times New Roman" w:cs="Times New Roman"/>
          <w:szCs w:val="24"/>
        </w:rPr>
        <w:t>κύριε Υπουργέ</w:t>
      </w:r>
      <w:r>
        <w:rPr>
          <w:rFonts w:eastAsia="Times New Roman" w:cs="Times New Roman"/>
          <w:szCs w:val="24"/>
        </w:rPr>
        <w:t>, να μη χαθούν πόροι. Επίσης, να μην υπάρξουν πρόστιμα. Η δική σας υποχρ</w:t>
      </w:r>
      <w:r>
        <w:rPr>
          <w:rFonts w:eastAsia="Times New Roman" w:cs="Times New Roman"/>
          <w:szCs w:val="24"/>
        </w:rPr>
        <w:t>έωση απέναντι στην Εθνική Αντιπροσωπεία είναι να έρθετε να τους πείτε ότι «εγώ με αυτό που κάνω πληρούνται ένα, δύο, τρία, τέσσερα». Τελεία και παύλα. Εσείς έχετε την ευθύνη. Θα κριθείτε γι’ αυτό.</w:t>
      </w:r>
    </w:p>
    <w:p w14:paraId="6A627F0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ξαναλέω ότι επί των ρυθμίσεων</w:t>
      </w:r>
      <w:r>
        <w:rPr>
          <w:rFonts w:eastAsia="Times New Roman" w:cs="Times New Roman"/>
          <w:szCs w:val="24"/>
        </w:rPr>
        <w:t xml:space="preserve"> θα υπάρξει δευτερολογία του </w:t>
      </w:r>
      <w:r>
        <w:rPr>
          <w:rFonts w:eastAsia="Times New Roman" w:cs="Times New Roman"/>
          <w:szCs w:val="24"/>
        </w:rPr>
        <w:t>ε</w:t>
      </w:r>
      <w:r>
        <w:rPr>
          <w:rFonts w:eastAsia="Times New Roman" w:cs="Times New Roman"/>
          <w:szCs w:val="24"/>
        </w:rPr>
        <w:t>ισηγητή μας, του κ. Σκρέκα. Προσπάθησα, πέραν των γενικών θεμάτων, να σας δείξω για λίγο γιατί η χώρα βρίσκεται ακόμα σε πλαίσιο κρίσης. Το νομοθέτημα αυτό, νομοθέτημα που ορισμένες διατάξεις του θα μπορούσαν να θεωρηθούν καλώ</w:t>
      </w:r>
      <w:r>
        <w:rPr>
          <w:rFonts w:eastAsia="Times New Roman" w:cs="Times New Roman"/>
          <w:szCs w:val="24"/>
        </w:rPr>
        <w:t xml:space="preserve">ν προθέσεων και θα μπορούσαμε να τις συζητήσουμε και μερικές θα μπορούσαμε και να τις ψηφίσουμε, στο σύνολό του δημιουργεί, κύριε Σταθάκη, αυτή την εικόνα που δημιούργησε η </w:t>
      </w:r>
      <w:r w:rsidRPr="001866BC">
        <w:rPr>
          <w:rFonts w:eastAsia="Times New Roman" w:cs="Times New Roman"/>
          <w:szCs w:val="24"/>
        </w:rPr>
        <w:t>Κυβέρνηση</w:t>
      </w:r>
      <w:r>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σε πρώτη εκδοχή -και ΣΥΡΙΖΑ σκέτο τώρα- όλο αυτό τον καιρό.</w:t>
      </w:r>
      <w:r>
        <w:rPr>
          <w:rFonts w:eastAsia="Times New Roman" w:cs="Times New Roman"/>
          <w:szCs w:val="24"/>
        </w:rPr>
        <w:t xml:space="preserve"> Αυτό, το οποίο είναι ιδιαιτέρως ευχάριστο πρέπει να σας πω για μας –δεν </w:t>
      </w:r>
      <w:r>
        <w:rPr>
          <w:rFonts w:eastAsia="Times New Roman" w:cs="Times New Roman"/>
          <w:szCs w:val="24"/>
        </w:rPr>
        <w:lastRenderedPageBreak/>
        <w:t xml:space="preserve">νομίζω, κυρίες και κύριοι συνάδελφοι, ότι είναι ιδιαιτέρως ευχάριστο για σας και σε προσωπικό επίπεδο </w:t>
      </w:r>
      <w:proofErr w:type="spellStart"/>
      <w:r>
        <w:rPr>
          <w:rFonts w:eastAsia="Times New Roman" w:cs="Times New Roman"/>
          <w:szCs w:val="24"/>
        </w:rPr>
        <w:t>ευχόμεθα</w:t>
      </w:r>
      <w:proofErr w:type="spellEnd"/>
      <w:r>
        <w:rPr>
          <w:rFonts w:eastAsia="Times New Roman" w:cs="Times New Roman"/>
          <w:szCs w:val="24"/>
        </w:rPr>
        <w:t xml:space="preserve"> σε όλους σας πάντοτε όλα να πηγαίνουν καλά- αλλά αυτό που είναι ιδιαιτέρ</w:t>
      </w:r>
      <w:r>
        <w:rPr>
          <w:rFonts w:eastAsia="Times New Roman" w:cs="Times New Roman"/>
          <w:szCs w:val="24"/>
        </w:rPr>
        <w:t xml:space="preserve">ως ευχάριστο είναι ότι αυτή η περίοδος σε λίγες εβδομάδες με το καλό έρχεται στο τέλος της. Θα αναλάβει μια άλλη κυβέρνηση, η οποία με σοβαρότητα απέναντι στα πράγματα θα τα φτιάξει, θα τα φέρει στα ίσια. </w:t>
      </w:r>
    </w:p>
    <w:p w14:paraId="6A627F0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A627F02"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Νέας Δημοκρατίας)</w:t>
      </w:r>
    </w:p>
    <w:p w14:paraId="6A627F03"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6A627F04"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Κύριε Πρόεδρε, μπορώ να έχω τον λόγο;</w:t>
      </w:r>
    </w:p>
    <w:p w14:paraId="6A627F0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Τι θα θέλατε, κύριε Υπουργέ; Δεν υπήρξε κάτ</w:t>
      </w:r>
      <w:r>
        <w:rPr>
          <w:rFonts w:eastAsia="Times New Roman" w:cs="Times New Roman"/>
          <w:szCs w:val="24"/>
        </w:rPr>
        <w:t xml:space="preserve">ι προσωπικό.   </w:t>
      </w:r>
    </w:p>
    <w:p w14:paraId="6A627F06"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Μ</w:t>
      </w:r>
      <w:r>
        <w:rPr>
          <w:rFonts w:eastAsia="Times New Roman" w:cs="Times New Roman"/>
          <w:szCs w:val="24"/>
        </w:rPr>
        <w:t>ί</w:t>
      </w:r>
      <w:r>
        <w:rPr>
          <w:rFonts w:eastAsia="Times New Roman" w:cs="Times New Roman"/>
          <w:szCs w:val="24"/>
        </w:rPr>
        <w:t>α ανακρίβεια.</w:t>
      </w:r>
    </w:p>
    <w:p w14:paraId="6A627F07"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Έχετε τον λόγο για ένα λεπτό. </w:t>
      </w:r>
    </w:p>
    <w:p w14:paraId="6A627F08"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παρουσίασε ότι υπήρχε ενδυματολο</w:t>
      </w:r>
      <w:r>
        <w:rPr>
          <w:rFonts w:eastAsia="Times New Roman" w:cs="Times New Roman"/>
          <w:szCs w:val="24"/>
        </w:rPr>
        <w:t xml:space="preserve">γική συγγένεια δική μου με τον κ. </w:t>
      </w:r>
      <w:proofErr w:type="spellStart"/>
      <w:r>
        <w:rPr>
          <w:rFonts w:eastAsia="Times New Roman" w:cs="Times New Roman"/>
          <w:szCs w:val="24"/>
        </w:rPr>
        <w:t>Τσακαλώτο</w:t>
      </w:r>
      <w:proofErr w:type="spellEnd"/>
      <w:r>
        <w:rPr>
          <w:rFonts w:eastAsia="Times New Roman" w:cs="Times New Roman"/>
          <w:szCs w:val="24"/>
        </w:rPr>
        <w:t xml:space="preserve"> για χρόνια, από την οποία σιγά-σιγά αποκλίνουμε. </w:t>
      </w:r>
    </w:p>
    <w:p w14:paraId="6A627F09"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 </w:t>
      </w:r>
      <w:r>
        <w:rPr>
          <w:rFonts w:eastAsia="Times New Roman" w:cs="Times New Roman"/>
          <w:szCs w:val="24"/>
        </w:rPr>
        <w:t xml:space="preserve">Προσομοίωση, όχι συγγένεια. </w:t>
      </w:r>
    </w:p>
    <w:p w14:paraId="6A627F0A"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Είναι ανακριβές αυτό που λέτε. Οφείλετε να το </w:t>
      </w:r>
      <w:r>
        <w:rPr>
          <w:rFonts w:eastAsia="Times New Roman" w:cs="Times New Roman"/>
          <w:szCs w:val="24"/>
        </w:rPr>
        <w:t>διορθώσετε. Ιδεολογική συγγένεια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Αλλά ενδυματολογική, όπως το είπατε, νομίζω ότι απέχει πολύ από την πραγματικότητα.</w:t>
      </w:r>
    </w:p>
    <w:p w14:paraId="6A627F0B"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 </w:t>
      </w:r>
      <w:r>
        <w:rPr>
          <w:rFonts w:eastAsia="Times New Roman" w:cs="Times New Roman"/>
          <w:szCs w:val="24"/>
        </w:rPr>
        <w:t xml:space="preserve">Χαίρομαι αν σας </w:t>
      </w:r>
      <w:proofErr w:type="spellStart"/>
      <w:r>
        <w:rPr>
          <w:rFonts w:eastAsia="Times New Roman" w:cs="Times New Roman"/>
          <w:szCs w:val="24"/>
        </w:rPr>
        <w:t>προσέβαλα</w:t>
      </w:r>
      <w:proofErr w:type="spellEnd"/>
      <w:r>
        <w:rPr>
          <w:rFonts w:eastAsia="Times New Roman" w:cs="Times New Roman"/>
          <w:szCs w:val="24"/>
        </w:rPr>
        <w:t xml:space="preserve">, κύριε Υπουργέ. </w:t>
      </w:r>
    </w:p>
    <w:p w14:paraId="6A627F0C"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Όχι, δεν είναι θέμα προσβολής. Είναι θέμα ακρίβειας διατύπωσης. Είναι πραγματολογικό δεδομένο.</w:t>
      </w:r>
    </w:p>
    <w:p w14:paraId="6A627F0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Να δώσω μια διευκρίνιση. Αυτό, το οποίο διαβάσατε ως νομικό παράδοξο, είναι μια ευρωπαϊκή </w:t>
      </w:r>
      <w:r>
        <w:rPr>
          <w:rFonts w:eastAsia="Times New Roman" w:cs="Times New Roman"/>
          <w:szCs w:val="24"/>
        </w:rPr>
        <w:t>ο</w:t>
      </w:r>
      <w:r>
        <w:rPr>
          <w:rFonts w:eastAsia="Times New Roman" w:cs="Times New Roman"/>
          <w:szCs w:val="24"/>
        </w:rPr>
        <w:t>δηγία, την οποία έχουμε ενσωματώσει στο</w:t>
      </w:r>
      <w:r>
        <w:rPr>
          <w:rFonts w:eastAsia="Times New Roman" w:cs="Times New Roman"/>
          <w:szCs w:val="24"/>
        </w:rPr>
        <w:t>ν</w:t>
      </w:r>
      <w:r>
        <w:rPr>
          <w:rFonts w:eastAsia="Times New Roman" w:cs="Times New Roman"/>
          <w:szCs w:val="24"/>
        </w:rPr>
        <w:t xml:space="preserve"> ΔΕΣΦΑ. Την επαναφέρουμε τώρα </w:t>
      </w:r>
      <w:r>
        <w:rPr>
          <w:rFonts w:eastAsia="Times New Roman" w:cs="Times New Roman"/>
          <w:szCs w:val="24"/>
        </w:rPr>
        <w:t xml:space="preserve">και για τη ΔΕΠΑ. Δεν έχει κάποια άλλη διάσταση, αυτό θέλω να πω. </w:t>
      </w:r>
    </w:p>
    <w:p w14:paraId="6A627F0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Για τα θέματα των προσλήψεων εκτός ΑΣΕΠ θα επανέλθουμε όταν φτάσει η ώρα των νομοτεχνικών. Εμείς </w:t>
      </w:r>
      <w:r>
        <w:rPr>
          <w:rFonts w:eastAsia="Times New Roman" w:cs="Times New Roman"/>
          <w:szCs w:val="24"/>
        </w:rPr>
        <w:t>δεν είμαστε οι πιο κατάλληλοι για να</w:t>
      </w:r>
      <w:r>
        <w:rPr>
          <w:rFonts w:eastAsia="Times New Roman" w:cs="Times New Roman"/>
          <w:szCs w:val="24"/>
        </w:rPr>
        <w:t xml:space="preserve"> παραβιάζουμε το ΑΣΕΠ, ειδικά στον ενεργειακό τομέα αφού,</w:t>
      </w:r>
      <w:r>
        <w:rPr>
          <w:rFonts w:eastAsia="Times New Roman" w:cs="Times New Roman"/>
          <w:szCs w:val="24"/>
        </w:rPr>
        <w:t xml:space="preserve"> όπως καταλάβατε, βρήκαμε μερικές εκατοντάδες εργολαβικούς να δουλεύουν για δέκα και είκοσι χρόνια. Μάλλον εμάς δεν μπορείτε να μας κατηγορήσετε για εργασιακά θέματα. </w:t>
      </w:r>
    </w:p>
    <w:p w14:paraId="6A627F0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A627F10"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6A627F1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Κοινοβουλευτικός Εκπρόσωπος από τη Χρυσή Αυγή. </w:t>
      </w:r>
    </w:p>
    <w:p w14:paraId="6A627F1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Επειδή έχει αρχίσει ο κύκλος και θέλουν όλοι οι Κοινοβουλευτικοί να τοποθετηθούν, θα τοποθετηθούν όσοι Κοινοβουλευτικοί θέλουν με τη σειρά και αμέσως μετά θα ξεκινήσει η λίστα</w:t>
      </w:r>
      <w:r>
        <w:rPr>
          <w:rFonts w:eastAsia="Times New Roman" w:cs="Times New Roman"/>
          <w:szCs w:val="24"/>
        </w:rPr>
        <w:t xml:space="preserve"> των ομιλητών. Σε περίπτωση που δεν έρθει κάποιος Κοινοβουλευτικός να τοποθετηθεί με τη σειρά, θα προηγηθούν δέκα ομιλητές και μετά θα τοποθετηθεί ο επόμενος Κοινοβουλευτικός, αν δεν είναι κάποιος εντός της Αιθούσης. </w:t>
      </w:r>
    </w:p>
    <w:p w14:paraId="6A627F1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Έχετε τον λόγο για δώδεκα λεπτά, κύριε</w:t>
      </w:r>
      <w:r>
        <w:rPr>
          <w:rFonts w:eastAsia="Times New Roman" w:cs="Times New Roman"/>
          <w:szCs w:val="24"/>
        </w:rPr>
        <w:t xml:space="preserve"> συνάδελφε. Αμέσως μετά είναι ο κ. Μανιάτης.</w:t>
      </w:r>
    </w:p>
    <w:p w14:paraId="6A627F14"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6A627F1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Πριν ξεκινήσω την ομιλία μου να δώσω μια οφειλόμενη απάντηση στον κ. </w:t>
      </w:r>
      <w:proofErr w:type="spellStart"/>
      <w:r>
        <w:rPr>
          <w:rFonts w:eastAsia="Times New Roman" w:cs="Times New Roman"/>
          <w:szCs w:val="24"/>
        </w:rPr>
        <w:t>Δένδια</w:t>
      </w:r>
      <w:proofErr w:type="spellEnd"/>
      <w:r>
        <w:rPr>
          <w:rFonts w:eastAsia="Times New Roman" w:cs="Times New Roman"/>
          <w:szCs w:val="24"/>
        </w:rPr>
        <w:t xml:space="preserve"> για τα όσα είπε.</w:t>
      </w:r>
    </w:p>
    <w:p w14:paraId="6A627F1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Πρώτον, καταθέτω στα Πρακτικά τη διευκρινιστική δήλωση του Γενικού Γραμ</w:t>
      </w:r>
      <w:r>
        <w:rPr>
          <w:rFonts w:eastAsia="Times New Roman" w:cs="Times New Roman"/>
          <w:szCs w:val="24"/>
        </w:rPr>
        <w:t xml:space="preserve">ματέα της Χρυσής Αυγής κ. Νικόλαου </w:t>
      </w:r>
      <w:proofErr w:type="spellStart"/>
      <w:r>
        <w:rPr>
          <w:rFonts w:eastAsia="Times New Roman" w:cs="Times New Roman"/>
          <w:szCs w:val="24"/>
        </w:rPr>
        <w:t>Μιχαλολιάκου</w:t>
      </w:r>
      <w:proofErr w:type="spellEnd"/>
      <w:r>
        <w:rPr>
          <w:rFonts w:eastAsia="Times New Roman" w:cs="Times New Roman"/>
          <w:szCs w:val="24"/>
        </w:rPr>
        <w:t xml:space="preserve"> σχετικά με το «αναλαμβάνω την πολιτική ευθύνη», το οποίο δεν ήταν μόνο δυο λέξεις. Ήταν μ</w:t>
      </w:r>
      <w:r>
        <w:rPr>
          <w:rFonts w:eastAsia="Times New Roman" w:cs="Times New Roman"/>
          <w:szCs w:val="24"/>
        </w:rPr>
        <w:t>ί</w:t>
      </w:r>
      <w:r>
        <w:rPr>
          <w:rFonts w:eastAsia="Times New Roman" w:cs="Times New Roman"/>
          <w:szCs w:val="24"/>
        </w:rPr>
        <w:t xml:space="preserve">α ολόκληρη παράγραφος που επεξηγούσε ακριβώς το τι εννοούσε ο Αρχηγός της Χρυσής Αυγής. Τώρα, αν θέλει ο κ. </w:t>
      </w:r>
      <w:proofErr w:type="spellStart"/>
      <w:r>
        <w:rPr>
          <w:rFonts w:eastAsia="Times New Roman" w:cs="Times New Roman"/>
          <w:szCs w:val="24"/>
        </w:rPr>
        <w:t>Δένδιας</w:t>
      </w:r>
      <w:proofErr w:type="spellEnd"/>
      <w:r>
        <w:rPr>
          <w:rFonts w:eastAsia="Times New Roman" w:cs="Times New Roman"/>
          <w:szCs w:val="24"/>
        </w:rPr>
        <w:t>, ο</w:t>
      </w:r>
      <w:r>
        <w:rPr>
          <w:rFonts w:eastAsia="Times New Roman" w:cs="Times New Roman"/>
          <w:szCs w:val="24"/>
        </w:rPr>
        <w:t xml:space="preserve"> δικηγόρος των </w:t>
      </w:r>
      <w:proofErr w:type="spellStart"/>
      <w:r>
        <w:rPr>
          <w:rFonts w:eastAsia="Times New Roman" w:cs="Times New Roman"/>
          <w:szCs w:val="24"/>
        </w:rPr>
        <w:lastRenderedPageBreak/>
        <w:t>Ρότσιλντ</w:t>
      </w:r>
      <w:proofErr w:type="spellEnd"/>
      <w:r>
        <w:rPr>
          <w:rFonts w:eastAsia="Times New Roman" w:cs="Times New Roman"/>
          <w:szCs w:val="24"/>
        </w:rPr>
        <w:t xml:space="preserve">, να εφαρμόζει σταλινικές μεθόδους προπαγάνδας, του τις επιστρέφουμε πίσω. Τα ίδια έκαναν και στην παντοδυναμία τους το 2013 και μετά από λίγο καιρό ήρθε η στιγμή του έτσι.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xml:space="preserve">. Και το </w:t>
      </w:r>
      <w:proofErr w:type="spellStart"/>
      <w:r>
        <w:rPr>
          <w:rFonts w:eastAsia="Times New Roman" w:cs="Times New Roman"/>
          <w:szCs w:val="24"/>
        </w:rPr>
        <w:t>παρεάκι</w:t>
      </w:r>
      <w:proofErr w:type="spellEnd"/>
      <w:r>
        <w:rPr>
          <w:rFonts w:eastAsia="Times New Roman" w:cs="Times New Roman"/>
          <w:szCs w:val="24"/>
        </w:rPr>
        <w:t>, το οποίο οργάνωσε τη μεγα</w:t>
      </w:r>
      <w:r>
        <w:rPr>
          <w:rFonts w:eastAsia="Times New Roman" w:cs="Times New Roman"/>
          <w:szCs w:val="24"/>
        </w:rPr>
        <w:t>λύτερη πολιτική σκευωρία που έχει υπάρξει ποτέ στην πατρίδα μας, σιγά-σιγά τελείωσε.</w:t>
      </w:r>
    </w:p>
    <w:p w14:paraId="6A627F1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w:t>
      </w:r>
      <w:r>
        <w:rPr>
          <w:rFonts w:eastAsia="Times New Roman" w:cs="Times New Roman"/>
          <w:szCs w:val="24"/>
        </w:rPr>
        <w:t xml:space="preserve"> Στενογραφίας και Πρακτικών της Βουλής)</w:t>
      </w:r>
    </w:p>
    <w:p w14:paraId="6A627F1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Και ένας εξ αυτών –για να θυμόμαστε και να λέμε κάποια πράγματα- ήταν και ο κ. </w:t>
      </w:r>
      <w:proofErr w:type="spellStart"/>
      <w:r>
        <w:rPr>
          <w:rFonts w:eastAsia="Times New Roman" w:cs="Times New Roman"/>
          <w:szCs w:val="24"/>
        </w:rPr>
        <w:t>Μιχελάκης</w:t>
      </w:r>
      <w:proofErr w:type="spellEnd"/>
      <w:r>
        <w:rPr>
          <w:rFonts w:eastAsia="Times New Roman" w:cs="Times New Roman"/>
          <w:szCs w:val="24"/>
        </w:rPr>
        <w:t>. Όταν έψαχναν να βρούνε τα κρυφά οπλοστάσια της Χρυσής Αυγής σε ένα μουσείο του κ. Πάλλη, αντί να βρούνε το οπλοστάσιο της Χρυσ</w:t>
      </w:r>
      <w:r>
        <w:rPr>
          <w:rFonts w:eastAsia="Times New Roman" w:cs="Times New Roman"/>
          <w:szCs w:val="24"/>
        </w:rPr>
        <w:t xml:space="preserve">ής Αυγής, βρήκαν το τεφτέρι του Πάλλη με τα πόσα έδινε και λάδωνε τον κ. </w:t>
      </w:r>
      <w:proofErr w:type="spellStart"/>
      <w:r>
        <w:rPr>
          <w:rFonts w:eastAsia="Times New Roman" w:cs="Times New Roman"/>
          <w:szCs w:val="24"/>
        </w:rPr>
        <w:t>Μιχελάκη</w:t>
      </w:r>
      <w:proofErr w:type="spellEnd"/>
      <w:r>
        <w:rPr>
          <w:rFonts w:eastAsia="Times New Roman" w:cs="Times New Roman"/>
          <w:szCs w:val="24"/>
        </w:rPr>
        <w:t xml:space="preserve"> για να κάνει ερωτήσεις προς όφελος του κ. Πάλλη εις βάρος των συμφερόντων άλλων επιχειρηματιών. Και τελικά ο κ. </w:t>
      </w:r>
      <w:proofErr w:type="spellStart"/>
      <w:r>
        <w:rPr>
          <w:rFonts w:eastAsia="Times New Roman" w:cs="Times New Roman"/>
          <w:szCs w:val="24"/>
        </w:rPr>
        <w:t>Μιχελάκης</w:t>
      </w:r>
      <w:proofErr w:type="spellEnd"/>
      <w:r>
        <w:rPr>
          <w:rFonts w:eastAsia="Times New Roman" w:cs="Times New Roman"/>
          <w:szCs w:val="24"/>
        </w:rPr>
        <w:t>,</w:t>
      </w:r>
      <w:r>
        <w:rPr>
          <w:rFonts w:eastAsia="Times New Roman" w:cs="Times New Roman"/>
          <w:szCs w:val="24"/>
        </w:rPr>
        <w:t xml:space="preserve"> όταν η υπόθεση έπρεπε να έρθει και ήρθε εντός του ε</w:t>
      </w:r>
      <w:r>
        <w:rPr>
          <w:rFonts w:eastAsia="Times New Roman" w:cs="Times New Roman"/>
          <w:szCs w:val="24"/>
        </w:rPr>
        <w:t xml:space="preserve">λληνικού Κοινοβουλίου για την άρση ασυλίας του, δεν έγινε </w:t>
      </w:r>
      <w:r>
        <w:rPr>
          <w:rFonts w:eastAsia="Times New Roman" w:cs="Times New Roman"/>
          <w:szCs w:val="24"/>
        </w:rPr>
        <w:lastRenderedPageBreak/>
        <w:t xml:space="preserve">άρση ασυλίας διότι έβαλε πλάτη ο ΣΥΡΙΖΑ. Για να τα θυμόμαστε όλα. Και τότε είχε βγει και ο κ. </w:t>
      </w:r>
      <w:proofErr w:type="spellStart"/>
      <w:r>
        <w:rPr>
          <w:rFonts w:eastAsia="Times New Roman" w:cs="Times New Roman"/>
          <w:szCs w:val="24"/>
        </w:rPr>
        <w:t>Μιχελάκης</w:t>
      </w:r>
      <w:proofErr w:type="spellEnd"/>
      <w:r>
        <w:rPr>
          <w:rFonts w:eastAsia="Times New Roman" w:cs="Times New Roman"/>
          <w:szCs w:val="24"/>
        </w:rPr>
        <w:t xml:space="preserve"> για να μιλήσει για την υπόθεσή του, αλλά ο νυν Πρόεδρος της Δημοκρατίας, ο κ. Παυλόπουλος, είχ</w:t>
      </w:r>
      <w:r>
        <w:rPr>
          <w:rFonts w:eastAsia="Times New Roman" w:cs="Times New Roman"/>
          <w:szCs w:val="24"/>
        </w:rPr>
        <w:t xml:space="preserve">ε εξηγήσει νομικά γιατί δεν ευσταθεί αυτή η υπόθεση. Τελικά, όταν ο κ. </w:t>
      </w:r>
      <w:proofErr w:type="spellStart"/>
      <w:r>
        <w:rPr>
          <w:rFonts w:eastAsia="Times New Roman" w:cs="Times New Roman"/>
          <w:szCs w:val="24"/>
        </w:rPr>
        <w:t>Μιχελάκης</w:t>
      </w:r>
      <w:proofErr w:type="spellEnd"/>
      <w:r>
        <w:rPr>
          <w:rFonts w:eastAsia="Times New Roman" w:cs="Times New Roman"/>
          <w:szCs w:val="24"/>
        </w:rPr>
        <w:t xml:space="preserve"> δεν ήταν Βουλευτής και δεν είχε βουλευτική ασυλία, η υπόθεση οδηγήθηκε στο ακροατήριο και την καμπάνα την έφαγε γιατί τα «έπαιρνε» για να κάνει ερωτήσεις για λογαριασμό κάποιο</w:t>
      </w:r>
      <w:r>
        <w:rPr>
          <w:rFonts w:eastAsia="Times New Roman" w:cs="Times New Roman"/>
          <w:szCs w:val="24"/>
        </w:rPr>
        <w:t>υ επιχειρηματία εις βάρος άλλου επιχειρηματία.</w:t>
      </w:r>
    </w:p>
    <w:p w14:paraId="6A627F1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Αυτά, κύριε </w:t>
      </w:r>
      <w:proofErr w:type="spellStart"/>
      <w:r>
        <w:rPr>
          <w:rFonts w:eastAsia="Times New Roman" w:cs="Times New Roman"/>
          <w:szCs w:val="24"/>
        </w:rPr>
        <w:t>Δένδια</w:t>
      </w:r>
      <w:proofErr w:type="spellEnd"/>
      <w:r>
        <w:rPr>
          <w:rFonts w:eastAsia="Times New Roman" w:cs="Times New Roman"/>
          <w:szCs w:val="24"/>
        </w:rPr>
        <w:t xml:space="preserve">. Όπως, επίσης, παλεύετε και αγωνίζεστε για τον αυτοπροσδιορισμό όλων, αφήστε και εμάς να </w:t>
      </w:r>
      <w:proofErr w:type="spellStart"/>
      <w:r>
        <w:rPr>
          <w:rFonts w:eastAsia="Times New Roman" w:cs="Times New Roman"/>
          <w:szCs w:val="24"/>
        </w:rPr>
        <w:t>αυτοπροσδιοριζόμαστε</w:t>
      </w:r>
      <w:proofErr w:type="spellEnd"/>
      <w:r>
        <w:rPr>
          <w:rFonts w:eastAsia="Times New Roman" w:cs="Times New Roman"/>
          <w:szCs w:val="24"/>
        </w:rPr>
        <w:t xml:space="preserve"> όπως θέλουμε και όπως είμαστε. Είμαστε Έλληνες εθνικιστές και όλους τους υπόλοιπ</w:t>
      </w:r>
      <w:r>
        <w:rPr>
          <w:rFonts w:eastAsia="Times New Roman" w:cs="Times New Roman"/>
          <w:szCs w:val="24"/>
        </w:rPr>
        <w:t xml:space="preserve">ους χαρακτηρισμούς σας τους επιστρέφουμε. Να τους πάρετε πίσω. Δεν τσιμπάει ούτε ο κόσμος. Και το έχετε δει, παρά την τεράστια προπαγάνδα εις βάρος μας. Περαστικά </w:t>
      </w:r>
      <w:r>
        <w:rPr>
          <w:rFonts w:eastAsia="Times New Roman" w:cs="Times New Roman"/>
          <w:szCs w:val="24"/>
        </w:rPr>
        <w:t>σας!</w:t>
      </w:r>
      <w:r>
        <w:rPr>
          <w:rFonts w:eastAsia="Times New Roman" w:cs="Times New Roman"/>
          <w:szCs w:val="24"/>
        </w:rPr>
        <w:t xml:space="preserve"> </w:t>
      </w:r>
    </w:p>
    <w:p w14:paraId="6A627F1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Όσο για τα όσα συμβαίνουν στην πατρίδα μας, βλέπουμε μια ελληνική κοινωνία που βράζει σ</w:t>
      </w:r>
      <w:r>
        <w:rPr>
          <w:rFonts w:eastAsia="Times New Roman" w:cs="Times New Roman"/>
          <w:szCs w:val="24"/>
        </w:rPr>
        <w:t>την κυριολεξία σε όλα τα επί</w:t>
      </w:r>
      <w:r>
        <w:rPr>
          <w:rFonts w:eastAsia="Times New Roman" w:cs="Times New Roman"/>
          <w:szCs w:val="24"/>
        </w:rPr>
        <w:lastRenderedPageBreak/>
        <w:t>πεδα. Μια ελληνική κοινωνία που την έχετε καταστρέψει οικονομικά, μετά από τρεισήμισι μνημόνια, κοντά δέκα χρόνια λιτότητας, αφαίμαξης, διάλυσης της οικονομίας. Μια κοινωνία που την έχετε καταρρακώσει σε εθνικό επίπεδο με αποκορ</w:t>
      </w:r>
      <w:r>
        <w:rPr>
          <w:rFonts w:eastAsia="Times New Roman" w:cs="Times New Roman"/>
          <w:szCs w:val="24"/>
        </w:rPr>
        <w:t>ύφωμα τα όσα συνέβησαν τον τελευταίο ενάμιση χρόνο με την επαίσχυντη προδοσία των Πρεσπών, που ενώ η συντριπτική πλειοψηφία των Ελλήνων πολιτών ήταν και είναι αντίθετη σ</w:t>
      </w:r>
      <w:r>
        <w:rPr>
          <w:rFonts w:eastAsia="Times New Roman" w:cs="Times New Roman"/>
          <w:szCs w:val="24"/>
        </w:rPr>
        <w:t>ε</w:t>
      </w:r>
      <w:r>
        <w:rPr>
          <w:rFonts w:eastAsia="Times New Roman" w:cs="Times New Roman"/>
          <w:szCs w:val="24"/>
        </w:rPr>
        <w:t xml:space="preserve"> αυτό το έκτρωμα, και ακόμα και κάποιο λίγοι που έλεγαν ότι ενδεχομένως να είναι ένας </w:t>
      </w:r>
      <w:r>
        <w:rPr>
          <w:rFonts w:eastAsia="Times New Roman" w:cs="Times New Roman"/>
          <w:szCs w:val="24"/>
        </w:rPr>
        <w:t xml:space="preserve">έντιμος συμβιβασμός, βλέποντας τα μεθεόρτια έχουν αρχίσει και αλλάζουν και αυτοί την άποψή τους, εσείς της Κυβέρνησης να συνεχίζετε να εφαρμόζετε μεθόδους που είχε γράψει ο Τζορτζ </w:t>
      </w:r>
      <w:proofErr w:type="spellStart"/>
      <w:r>
        <w:rPr>
          <w:rFonts w:eastAsia="Times New Roman" w:cs="Times New Roman"/>
          <w:szCs w:val="24"/>
        </w:rPr>
        <w:t>Όργουελ</w:t>
      </w:r>
      <w:proofErr w:type="spellEnd"/>
      <w:r>
        <w:rPr>
          <w:rFonts w:eastAsia="Times New Roman" w:cs="Times New Roman"/>
          <w:szCs w:val="24"/>
        </w:rPr>
        <w:t xml:space="preserve"> στο βιβλίο του «1984». Μάλλον εσάς είχε κατά νου.</w:t>
      </w:r>
    </w:p>
    <w:p w14:paraId="6A627F1B" w14:textId="77777777" w:rsidR="00CD4C30" w:rsidRDefault="00DA53E9">
      <w:pPr>
        <w:tabs>
          <w:tab w:val="left" w:pos="5800"/>
        </w:tabs>
        <w:spacing w:line="600" w:lineRule="auto"/>
        <w:ind w:firstLine="709"/>
        <w:jc w:val="both"/>
        <w:rPr>
          <w:rFonts w:eastAsia="Times New Roman" w:cs="Times New Roman"/>
          <w:szCs w:val="24"/>
        </w:rPr>
      </w:pPr>
      <w:r>
        <w:rPr>
          <w:rFonts w:eastAsia="Times New Roman" w:cs="Times New Roman"/>
          <w:szCs w:val="24"/>
        </w:rPr>
        <w:t>Επίσης, βλέπουμε Μ</w:t>
      </w:r>
      <w:r>
        <w:rPr>
          <w:rFonts w:eastAsia="Times New Roman" w:cs="Times New Roman"/>
          <w:szCs w:val="24"/>
        </w:rPr>
        <w:t>ΑΤ παντού. Όπου πηγαίνετε πρέπει να έχετε διμοιρίες ΜΑΤ γιατί χωρίς αυτές δεν μπορεί να κάνετε τίποτα. Προληπτικές προσαγωγές, συλλήψεις και παρακολουθήσεις πολιτών δι</w:t>
      </w:r>
      <w:r>
        <w:rPr>
          <w:rFonts w:eastAsia="Times New Roman" w:cs="Times New Roman"/>
          <w:szCs w:val="24"/>
        </w:rPr>
        <w:t>ά</w:t>
      </w:r>
      <w:r>
        <w:rPr>
          <w:rFonts w:eastAsia="Times New Roman" w:cs="Times New Roman"/>
          <w:szCs w:val="24"/>
        </w:rPr>
        <w:t xml:space="preserve"> στόματος Όλγας </w:t>
      </w:r>
      <w:proofErr w:type="spellStart"/>
      <w:r>
        <w:rPr>
          <w:rFonts w:eastAsia="Times New Roman" w:cs="Times New Roman"/>
          <w:szCs w:val="24"/>
        </w:rPr>
        <w:t>Γεροβασίλη</w:t>
      </w:r>
      <w:proofErr w:type="spellEnd"/>
      <w:r>
        <w:rPr>
          <w:rFonts w:eastAsia="Times New Roman" w:cs="Times New Roman"/>
          <w:szCs w:val="24"/>
        </w:rPr>
        <w:t>, η οποία είπε κατά λέξη -για να μην ξαναπεί ότι όλα αυτά είνα</w:t>
      </w:r>
      <w:r>
        <w:rPr>
          <w:rFonts w:eastAsia="Times New Roman" w:cs="Times New Roman"/>
          <w:szCs w:val="24"/>
        </w:rPr>
        <w:t xml:space="preserve">ι </w:t>
      </w:r>
      <w:proofErr w:type="spellStart"/>
      <w:r>
        <w:rPr>
          <w:rFonts w:eastAsia="Times New Roman" w:cs="Times New Roman"/>
          <w:szCs w:val="24"/>
        </w:rPr>
        <w:t>γκεμπελίστικες</w:t>
      </w:r>
      <w:proofErr w:type="spellEnd"/>
      <w:r>
        <w:rPr>
          <w:rFonts w:eastAsia="Times New Roman" w:cs="Times New Roman"/>
          <w:szCs w:val="24"/>
        </w:rPr>
        <w:t xml:space="preserve"> </w:t>
      </w:r>
      <w:r>
        <w:rPr>
          <w:rFonts w:eastAsia="Times New Roman" w:cs="Times New Roman"/>
          <w:szCs w:val="24"/>
        </w:rPr>
        <w:lastRenderedPageBreak/>
        <w:t>μέθοδοι- ότι «</w:t>
      </w:r>
      <w:r>
        <w:rPr>
          <w:rFonts w:eastAsia="Times New Roman" w:cs="Times New Roman"/>
          <w:szCs w:val="24"/>
        </w:rPr>
        <w:t>π</w:t>
      </w:r>
      <w:r>
        <w:rPr>
          <w:rFonts w:eastAsia="Times New Roman" w:cs="Times New Roman"/>
          <w:szCs w:val="24"/>
        </w:rPr>
        <w:t xml:space="preserve">ολλές από τις προληπτικές προσαγωγές που έχουν γίνει σε διάφορα γεγονότα τους τελευταίους μήνες κυρίως στη </w:t>
      </w:r>
      <w:r>
        <w:rPr>
          <w:rFonts w:eastAsia="Times New Roman" w:cs="Times New Roman"/>
          <w:szCs w:val="24"/>
        </w:rPr>
        <w:t>β</w:t>
      </w:r>
      <w:r>
        <w:rPr>
          <w:rFonts w:eastAsia="Times New Roman" w:cs="Times New Roman"/>
          <w:szCs w:val="24"/>
        </w:rPr>
        <w:t>όρεια Ελλάδα, οι προσαγωγές έχουν ονοματεπώνυμα και οι ίδιοι ξέρουν γιατί. Και ξέρουν τι ετοιμάζονταν να κάνουν. Αυτ</w:t>
      </w:r>
      <w:r>
        <w:rPr>
          <w:rFonts w:eastAsia="Times New Roman" w:cs="Times New Roman"/>
          <w:szCs w:val="24"/>
        </w:rPr>
        <w:t xml:space="preserve">ό είναι μέρος της δουλειάς». Παραδοχή ότι παρακολουθείτε τους πάντες και τα πάντα. </w:t>
      </w:r>
    </w:p>
    <w:p w14:paraId="6A627F1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Για να καταλάβετε το μέγεθος παρακολούθησης και της προσπάθειας φίμωσης της έκφρασης των πολιτών στο διαδίκτυο, σας δίνουμε τα στοιχεία των αιτημάτων της κυβέρνησης προς το</w:t>
      </w:r>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lang w:val="en-US"/>
        </w:rPr>
        <w:t>acebook</w:t>
      </w:r>
      <w:r w:rsidRPr="008A1D6B">
        <w:rPr>
          <w:rFonts w:eastAsia="Times New Roman" w:cs="Times New Roman"/>
          <w:szCs w:val="24"/>
        </w:rPr>
        <w:t xml:space="preserve"> </w:t>
      </w:r>
      <w:r>
        <w:rPr>
          <w:rFonts w:eastAsia="Times New Roman" w:cs="Times New Roman"/>
          <w:szCs w:val="24"/>
        </w:rPr>
        <w:t xml:space="preserve">και τη </w:t>
      </w:r>
      <w:r>
        <w:rPr>
          <w:rFonts w:eastAsia="Times New Roman" w:cs="Times New Roman"/>
          <w:szCs w:val="24"/>
          <w:lang w:val="en-US"/>
        </w:rPr>
        <w:t>Google</w:t>
      </w:r>
      <w:r w:rsidRPr="008A1D6B">
        <w:rPr>
          <w:rFonts w:eastAsia="Times New Roman" w:cs="Times New Roman"/>
          <w:szCs w:val="24"/>
        </w:rPr>
        <w:t xml:space="preserve"> </w:t>
      </w:r>
      <w:r>
        <w:rPr>
          <w:rFonts w:eastAsia="Times New Roman" w:cs="Times New Roman"/>
          <w:szCs w:val="24"/>
        </w:rPr>
        <w:t xml:space="preserve">από το 2013 ως το 2018 για να δείτε ότι τα αιτήματα προκειμένου να ανευρεθεί ποιος είναι ο χρήστης μιας ιστοσελίδας ή ενός </w:t>
      </w:r>
      <w:proofErr w:type="spellStart"/>
      <w:r>
        <w:rPr>
          <w:rFonts w:eastAsia="Times New Roman" w:cs="Times New Roman"/>
          <w:szCs w:val="24"/>
        </w:rPr>
        <w:t>site</w:t>
      </w:r>
      <w:proofErr w:type="spellEnd"/>
      <w:r>
        <w:rPr>
          <w:rFonts w:eastAsia="Times New Roman" w:cs="Times New Roman"/>
          <w:szCs w:val="24"/>
        </w:rPr>
        <w:t xml:space="preserve"> έχουν αυξηθεί κατακόρυφα. Το καταθέτω για τα Πρακτικά για όποιον ενδιαφέρεται.</w:t>
      </w:r>
    </w:p>
    <w:p w14:paraId="6A627F1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szCs w:val="24"/>
        </w:rPr>
        <w:t xml:space="preserve">ο Βουλευτής κ. Ηλίας </w:t>
      </w:r>
      <w:proofErr w:type="spellStart"/>
      <w:r>
        <w:rPr>
          <w:rFonts w:eastAsia="Times New Roman"/>
          <w:szCs w:val="24"/>
        </w:rPr>
        <w:t>Παναγιώταρος</w:t>
      </w:r>
      <w:proofErr w:type="spellEnd"/>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6A627F1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όλα αυτά που συμβαίνουν και στους Έλληνες πολίτες οι </w:t>
      </w:r>
      <w:r>
        <w:rPr>
          <w:rFonts w:eastAsia="Times New Roman" w:cs="Times New Roman"/>
          <w:szCs w:val="24"/>
        </w:rPr>
        <w:t>οποίοι είναι ζαλισμένοι από τη συνεχιζόμενη λαίλαπα την οποία δέχονται σε όλα τα επίπεδα, βγήκε και αυτό το περίφημο πόρισμα των δικαστικών αρχών για το Μάτι. Βέβαια λίγες εβδομάδες πριν έβγαλε την έκθε</w:t>
      </w:r>
      <w:r>
        <w:rPr>
          <w:rFonts w:eastAsia="Times New Roman" w:cs="Times New Roman"/>
          <w:szCs w:val="24"/>
        </w:rPr>
        <w:t>σή</w:t>
      </w:r>
      <w:r>
        <w:rPr>
          <w:rFonts w:eastAsia="Times New Roman" w:cs="Times New Roman"/>
          <w:szCs w:val="24"/>
        </w:rPr>
        <w:t xml:space="preserve"> του το Τεχνικό Επιμελητήριο Ελλάδος, που όπως όλοι </w:t>
      </w:r>
      <w:r>
        <w:rPr>
          <w:rFonts w:eastAsia="Times New Roman" w:cs="Times New Roman"/>
          <w:szCs w:val="24"/>
        </w:rPr>
        <w:t>γνωρίζουμε ελέγχεται πλήρως πολιτικά από τον ΣΥΡΙΖΑ και τους ανθρώπους του. Έβγαλε ένα πόρισμα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επί τ</w:t>
      </w:r>
      <w:r>
        <w:rPr>
          <w:rFonts w:eastAsia="Times New Roman" w:cs="Times New Roman"/>
          <w:szCs w:val="24"/>
        </w:rPr>
        <w:t>ης</w:t>
      </w:r>
      <w:r>
        <w:rPr>
          <w:rFonts w:eastAsia="Times New Roman" w:cs="Times New Roman"/>
          <w:szCs w:val="24"/>
        </w:rPr>
        <w:t xml:space="preserve"> ουσίας έβγαζε λάδι την κ. Δούρου. Γιατί αυτό είναι το ζητούμενο. Ο άνθρωπός μας να βγει λάδι. Έριχνε το φταίξιμο στο παρελθόν, στα όσα συνέβησα</w:t>
      </w:r>
      <w:r>
        <w:rPr>
          <w:rFonts w:eastAsia="Times New Roman" w:cs="Times New Roman"/>
          <w:szCs w:val="24"/>
        </w:rPr>
        <w:t xml:space="preserve">ν τα τελευταία πενήντα χρόνια και διάφορες άλλες κουφές δικαιολογίες. </w:t>
      </w:r>
    </w:p>
    <w:p w14:paraId="6A627F1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Βέβαια το πόρισμα των εισαγγελικών αρχών λέει ποιοι ευθύνονται. Από τους πρώτους που έχουν ευθύνη είναι η κ. Δούρου η οποία ακόμα και με τη χθεσινή της δήλωση δεν παραδέχεται τίποτα και</w:t>
      </w:r>
      <w:r>
        <w:rPr>
          <w:rFonts w:eastAsia="Times New Roman" w:cs="Times New Roman"/>
          <w:szCs w:val="24"/>
        </w:rPr>
        <w:t xml:space="preserve"> ρίχνει το φταίξιμο σε όλους τους άλλους. Ωραία ηθική. Είδαμε ότι το πόρισμα ρίχνει ευθύνες και διώκονται ποινικά όσοι όλοι εμπλέκονταν σε εκείνη την συνέντευξη τύπου φιάσκο οπερέτα που ο κ. </w:t>
      </w:r>
      <w:proofErr w:type="spellStart"/>
      <w:r>
        <w:rPr>
          <w:rFonts w:eastAsia="Times New Roman" w:cs="Times New Roman"/>
          <w:szCs w:val="24"/>
        </w:rPr>
        <w:t>Τζανακόπουλος</w:t>
      </w:r>
      <w:proofErr w:type="spellEnd"/>
      <w:r>
        <w:rPr>
          <w:rFonts w:eastAsia="Times New Roman" w:cs="Times New Roman"/>
          <w:szCs w:val="24"/>
        </w:rPr>
        <w:t xml:space="preserve"> επεξηγούσε με χάρτη, με  </w:t>
      </w:r>
      <w:r>
        <w:rPr>
          <w:rFonts w:eastAsia="Times New Roman" w:cs="Times New Roman"/>
          <w:szCs w:val="24"/>
        </w:rPr>
        <w:lastRenderedPageBreak/>
        <w:t>φωτογραφίες από δορυφόρους</w:t>
      </w:r>
      <w:r>
        <w:rPr>
          <w:rFonts w:eastAsia="Times New Roman" w:cs="Times New Roman"/>
          <w:szCs w:val="24"/>
        </w:rPr>
        <w:t xml:space="preserve">, από την ελληνική διαστημική υπηρεσία και άλλες ότι ήταν ένα οργανωμένο σχέδιο εμπρησμών και διάφορες άλλες ιστορίες για μικρά παιδιά. </w:t>
      </w:r>
    </w:p>
    <w:p w14:paraId="6A627F2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Τελικά ήταν η εγκληματική αμέλεια ενός ηλικιωμένου στο </w:t>
      </w:r>
      <w:proofErr w:type="spellStart"/>
      <w:r>
        <w:rPr>
          <w:rFonts w:eastAsia="Times New Roman" w:cs="Times New Roman"/>
          <w:szCs w:val="24"/>
        </w:rPr>
        <w:t>Νταού</w:t>
      </w:r>
      <w:proofErr w:type="spellEnd"/>
      <w:r>
        <w:rPr>
          <w:rFonts w:eastAsia="Times New Roman" w:cs="Times New Roman"/>
          <w:szCs w:val="24"/>
        </w:rPr>
        <w:t xml:space="preserve"> Πεντέλης και η ακόμα μεγαλύτερη εγκληματική αμέλεια από μέ</w:t>
      </w:r>
      <w:r>
        <w:rPr>
          <w:rFonts w:eastAsia="Times New Roman" w:cs="Times New Roman"/>
          <w:szCs w:val="24"/>
        </w:rPr>
        <w:t xml:space="preserve">ρους όλων των υπηρεσιών που εμπλέκονταν. </w:t>
      </w:r>
    </w:p>
    <w:p w14:paraId="6A627F2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Πέραν όλων αυτών των φοβερών αβλεψιών των υπηρεσιών, είχαμε και το τραγικό λάθος του ότι η εποπτεύουσα αρχή Περιφέρεια Αττικής δεν έδωσε ποτέ την εντολή για εκκένωση. Ας δινόταν αυτή η εντολή και όπως λένε πλέον όλ</w:t>
      </w:r>
      <w:r>
        <w:rPr>
          <w:rFonts w:eastAsia="Times New Roman" w:cs="Times New Roman"/>
          <w:szCs w:val="24"/>
        </w:rPr>
        <w:t>ες οι πραγματογνωμοσύνες ο περισσότερος κόσμος θα είχε σωθεί. Με τα πόδια να κατέβαιναν στη θάλασσα οι ηλικιωμένοι και οι ηλικιωμένες θα γλίτωναν τη ζωή τους.</w:t>
      </w:r>
    </w:p>
    <w:p w14:paraId="6A627F22" w14:textId="77777777" w:rsidR="00CD4C30" w:rsidRDefault="00DA53E9">
      <w:pPr>
        <w:spacing w:line="600" w:lineRule="auto"/>
        <w:ind w:firstLine="720"/>
        <w:jc w:val="both"/>
        <w:rPr>
          <w:rFonts w:eastAsia="Times New Roman" w:cs="Times New Roman"/>
          <w:szCs w:val="24"/>
        </w:rPr>
      </w:pPr>
      <w:r w:rsidRPr="00D541B5">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Παναγιώταρε</w:t>
      </w:r>
      <w:proofErr w:type="spellEnd"/>
      <w:r>
        <w:rPr>
          <w:rFonts w:eastAsia="Times New Roman" w:cs="Times New Roman"/>
          <w:szCs w:val="24"/>
        </w:rPr>
        <w:t>, να σας διακόψω, σας παρακαλώ, για μερικά δευτε</w:t>
      </w:r>
      <w:r>
        <w:rPr>
          <w:rFonts w:eastAsia="Times New Roman" w:cs="Times New Roman"/>
          <w:szCs w:val="24"/>
        </w:rPr>
        <w:t xml:space="preserve">ρόλεπτα. </w:t>
      </w:r>
    </w:p>
    <w:p w14:paraId="6A627F2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w:t>
      </w:r>
      <w:r>
        <w:rPr>
          <w:rFonts w:eastAsia="Times New Roman" w:cs="Times New Roman"/>
          <w:szCs w:val="24"/>
        </w:rPr>
        <w:t>,</w:t>
      </w:r>
      <w:r>
        <w:rPr>
          <w:rFonts w:eastAsia="Times New Roman" w:cs="Times New Roman"/>
          <w:szCs w:val="24"/>
        </w:rPr>
        <w:t xml:space="preserve"> αφού</w:t>
      </w:r>
      <w:r>
        <w:rPr>
          <w:rFonts w:eastAsia="Times New Roman" w:cs="Times New Roman"/>
          <w:szCs w:val="24"/>
        </w:rPr>
        <w:t xml:space="preserve"> </w:t>
      </w:r>
      <w:proofErr w:type="spellStart"/>
      <w:r>
        <w:rPr>
          <w:rFonts w:eastAsia="Times New Roman" w:cs="Times New Roman"/>
          <w:szCs w:val="24"/>
        </w:rPr>
        <w:lastRenderedPageBreak/>
        <w:t>προηγουμε΄νως</w:t>
      </w:r>
      <w:proofErr w:type="spellEnd"/>
      <w:r>
        <w:rPr>
          <w:rFonts w:eastAsia="Times New Roman" w:cs="Times New Roman"/>
          <w:szCs w:val="24"/>
        </w:rPr>
        <w:t xml:space="preserve"> συμμετείχαν στο εκπαιδευτικό πρόγραμμα «</w:t>
      </w:r>
      <w:r>
        <w:rPr>
          <w:rFonts w:eastAsia="Times New Roman" w:cs="Times New Roman"/>
          <w:szCs w:val="24"/>
        </w:rPr>
        <w:t>Ο</w:t>
      </w:r>
      <w:r>
        <w:rPr>
          <w:rFonts w:eastAsia="Times New Roman" w:cs="Times New Roman"/>
          <w:szCs w:val="24"/>
        </w:rPr>
        <w:t xml:space="preserve"> Ρήγας και η Επανάσταση» που οργανώνει το Ίδρυμα της Βουλής, είκοσι τρεις μαθήτριες και</w:t>
      </w:r>
      <w:r>
        <w:rPr>
          <w:rFonts w:eastAsia="Times New Roman" w:cs="Times New Roman"/>
          <w:szCs w:val="24"/>
        </w:rPr>
        <w:t xml:space="preserve"> μαθητές και δύο συνοδοί εκπαιδευτικοί από το 1</w:t>
      </w:r>
      <w:r w:rsidRPr="00D541B5">
        <w:rPr>
          <w:rFonts w:eastAsia="Times New Roman" w:cs="Times New Roman"/>
          <w:szCs w:val="24"/>
          <w:vertAlign w:val="superscript"/>
        </w:rPr>
        <w:t>ο</w:t>
      </w:r>
      <w:r>
        <w:rPr>
          <w:rFonts w:eastAsia="Times New Roman" w:cs="Times New Roman"/>
          <w:szCs w:val="24"/>
        </w:rPr>
        <w:t xml:space="preserve"> Γυμνάσιο Αλίμου.</w:t>
      </w:r>
    </w:p>
    <w:p w14:paraId="6A627F2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6A627F25"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Βουλής</w:t>
      </w:r>
      <w:r>
        <w:rPr>
          <w:rFonts w:eastAsia="Times New Roman" w:cs="Times New Roman"/>
          <w:szCs w:val="24"/>
        </w:rPr>
        <w:t xml:space="preserve">) </w:t>
      </w:r>
    </w:p>
    <w:p w14:paraId="6A627F2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w:t>
      </w:r>
      <w:r>
        <w:rPr>
          <w:rFonts w:eastAsia="Times New Roman" w:cs="Times New Roman"/>
          <w:szCs w:val="24"/>
        </w:rPr>
        <w:t xml:space="preserve">ς ευχαριστώ πολύ, κ. </w:t>
      </w:r>
      <w:proofErr w:type="spellStart"/>
      <w:r>
        <w:rPr>
          <w:rFonts w:eastAsia="Times New Roman" w:cs="Times New Roman"/>
          <w:szCs w:val="24"/>
        </w:rPr>
        <w:t>Παναγιώταρε</w:t>
      </w:r>
      <w:proofErr w:type="spellEnd"/>
      <w:r>
        <w:rPr>
          <w:rFonts w:eastAsia="Times New Roman" w:cs="Times New Roman"/>
          <w:szCs w:val="24"/>
        </w:rPr>
        <w:t xml:space="preserve">. </w:t>
      </w:r>
    </w:p>
    <w:p w14:paraId="6A627F2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Συνεχίστε, παρακαλώ.</w:t>
      </w:r>
    </w:p>
    <w:p w14:paraId="6A627F28"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Είναι μ</w:t>
      </w:r>
      <w:r>
        <w:rPr>
          <w:rFonts w:eastAsia="Times New Roman" w:cs="Times New Roman"/>
          <w:szCs w:val="24"/>
        </w:rPr>
        <w:t>ί</w:t>
      </w:r>
      <w:r>
        <w:rPr>
          <w:rFonts w:eastAsia="Times New Roman" w:cs="Times New Roman"/>
          <w:szCs w:val="24"/>
        </w:rPr>
        <w:t xml:space="preserve">α Κυβέρνηση που έχει </w:t>
      </w:r>
      <w:r>
        <w:rPr>
          <w:rFonts w:eastAsia="Times New Roman" w:cs="Times New Roman"/>
          <w:szCs w:val="24"/>
        </w:rPr>
        <w:t xml:space="preserve">απωλέσει προ πολλού την εμπιστοσύνη όχι μόνο του ελληνικού λαού αλλά και της πλειοψηφίας του Κοινοβουλίου. Βλέπουμε με διάφορες μεταγραφές, αποσπάσεις, υποσχετικές, να στηρίζεται κατά περίπτωση στα διάφορα νομοσχέδια. Ακόμα και τώρα υπάρχουν Βουλευτές που </w:t>
      </w:r>
      <w:r>
        <w:rPr>
          <w:rFonts w:eastAsia="Times New Roman" w:cs="Times New Roman"/>
          <w:szCs w:val="24"/>
        </w:rPr>
        <w:t xml:space="preserve">ανήκουν στους Ανεξάρτητους Έλληνες, στηρίζουν την Κυβέρνηση και παραμένουν στους Ανεξάρτητους Έλληνες. </w:t>
      </w:r>
    </w:p>
    <w:p w14:paraId="6A627F2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Αυτή η Κυβέρνηση το μόνο που χρειαζόταν από την Αξιωματική Αντιπολίτευση ήταν ένα «</w:t>
      </w:r>
      <w:proofErr w:type="spellStart"/>
      <w:r>
        <w:rPr>
          <w:rFonts w:eastAsia="Times New Roman" w:cs="Times New Roman"/>
          <w:szCs w:val="24"/>
        </w:rPr>
        <w:t>φου</w:t>
      </w:r>
      <w:proofErr w:type="spellEnd"/>
      <w:r>
        <w:rPr>
          <w:rFonts w:eastAsia="Times New Roman" w:cs="Times New Roman"/>
          <w:szCs w:val="24"/>
        </w:rPr>
        <w:t xml:space="preserve">» για να πέσει. Και αντ’ </w:t>
      </w:r>
      <w:r>
        <w:rPr>
          <w:rFonts w:eastAsia="Times New Roman" w:cs="Times New Roman"/>
          <w:szCs w:val="24"/>
        </w:rPr>
        <w:lastRenderedPageBreak/>
        <w:t>αυτού βλέπουμε τη Νέα Δημοκρατία να βάζει</w:t>
      </w:r>
      <w:r>
        <w:rPr>
          <w:rFonts w:eastAsia="Times New Roman" w:cs="Times New Roman"/>
          <w:szCs w:val="24"/>
        </w:rPr>
        <w:t xml:space="preserve"> συνεχώς πλάτη </w:t>
      </w:r>
      <w:r>
        <w:rPr>
          <w:rFonts w:eastAsia="Times New Roman" w:cs="Times New Roman"/>
          <w:szCs w:val="24"/>
        </w:rPr>
        <w:t>-</w:t>
      </w:r>
      <w:r>
        <w:rPr>
          <w:rFonts w:eastAsia="Times New Roman" w:cs="Times New Roman"/>
          <w:szCs w:val="24"/>
        </w:rPr>
        <w:t>είτε με λόγια είτε με πράξεις</w:t>
      </w:r>
      <w:r>
        <w:rPr>
          <w:rFonts w:eastAsia="Times New Roman" w:cs="Times New Roman"/>
          <w:szCs w:val="24"/>
        </w:rPr>
        <w:t>-</w:t>
      </w:r>
      <w:r>
        <w:rPr>
          <w:rFonts w:eastAsia="Times New Roman" w:cs="Times New Roman"/>
          <w:szCs w:val="24"/>
        </w:rPr>
        <w:t xml:space="preserve"> όπως του Αρχηγού της Νέας Δημοκρατίας, του κ. Μητσοτάκη, που ενώ η πατρίδα μας μαστίζεται από τη λαθρομετανάστευση, τη συνεχή εισβολή και τη διάλυση των πάντων, στηλιτεύει έναν άλλο ηγέτη της δεξιάς, τον Ούγγρ</w:t>
      </w:r>
      <w:r>
        <w:rPr>
          <w:rFonts w:eastAsia="Times New Roman" w:cs="Times New Roman"/>
          <w:szCs w:val="24"/>
        </w:rPr>
        <w:t xml:space="preserve">ο </w:t>
      </w:r>
      <w:proofErr w:type="spellStart"/>
      <w:r>
        <w:rPr>
          <w:rFonts w:eastAsia="Times New Roman" w:cs="Times New Roman"/>
          <w:szCs w:val="24"/>
        </w:rPr>
        <w:t>Ορμπάν</w:t>
      </w:r>
      <w:proofErr w:type="spellEnd"/>
      <w:r>
        <w:rPr>
          <w:rFonts w:eastAsia="Times New Roman" w:cs="Times New Roman"/>
          <w:szCs w:val="24"/>
        </w:rPr>
        <w:t xml:space="preserve">, διότι εφαρμόζει </w:t>
      </w:r>
      <w:proofErr w:type="spellStart"/>
      <w:r>
        <w:rPr>
          <w:rFonts w:eastAsia="Times New Roman" w:cs="Times New Roman"/>
          <w:szCs w:val="24"/>
        </w:rPr>
        <w:t>αντιμεταναστευτική</w:t>
      </w:r>
      <w:proofErr w:type="spellEnd"/>
      <w:r>
        <w:rPr>
          <w:rFonts w:eastAsia="Times New Roman" w:cs="Times New Roman"/>
          <w:szCs w:val="24"/>
        </w:rPr>
        <w:t xml:space="preserve"> πολιτική. Στην Ουγγαρία δεν υπάρχουν λαθρομετανάστες, δεν υπάρχει εγκληματικότητα, δεν υπάρχει κανένα από αυτά τα προβλήματα και εμείς που έχουμε τα πάντα να βάζουμε πλάτη στον ΣΥΡΙΖΑ. </w:t>
      </w:r>
    </w:p>
    <w:p w14:paraId="6A627F2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Όσο για το εν λόγω νομοσχ</w:t>
      </w:r>
      <w:r>
        <w:rPr>
          <w:rFonts w:eastAsia="Times New Roman" w:cs="Times New Roman"/>
          <w:szCs w:val="24"/>
        </w:rPr>
        <w:t xml:space="preserve">έδιο αναφέρθηκε ο εισηγητής μας στα διάφορα θέματα. Δεν είναι ένα μόνο θέμα. Είναι ένα </w:t>
      </w:r>
      <w:proofErr w:type="spellStart"/>
      <w:r>
        <w:rPr>
          <w:rFonts w:eastAsia="Times New Roman" w:cs="Times New Roman"/>
          <w:szCs w:val="24"/>
        </w:rPr>
        <w:t>ποτ</w:t>
      </w:r>
      <w:proofErr w:type="spellEnd"/>
      <w:r>
        <w:rPr>
          <w:rFonts w:eastAsia="Times New Roman" w:cs="Times New Roman"/>
          <w:szCs w:val="24"/>
        </w:rPr>
        <w:t xml:space="preserve"> πουρί θεμάτων και ζητημάτων. Ένα γενικό συμπέρασμα στο οποίο θα μπορούσαμε να τοποθετηθούμε και το οποίο θα μπορούσαμε να επισημάνουμε είναι ότι με τα μνημόνια τα οπ</w:t>
      </w:r>
      <w:r>
        <w:rPr>
          <w:rFonts w:eastAsia="Times New Roman" w:cs="Times New Roman"/>
          <w:szCs w:val="24"/>
        </w:rPr>
        <w:t>οία έχετε ψηφίσει όλοι σας πλέον- κάποιοι τα έχετε ψηφίσει όλα</w:t>
      </w:r>
      <w:r>
        <w:rPr>
          <w:rFonts w:eastAsia="Times New Roman" w:cs="Times New Roman"/>
          <w:szCs w:val="24"/>
        </w:rPr>
        <w:t>,</w:t>
      </w:r>
      <w:r>
        <w:rPr>
          <w:rFonts w:eastAsia="Times New Roman" w:cs="Times New Roman"/>
          <w:szCs w:val="24"/>
        </w:rPr>
        <w:t xml:space="preserve"> και το</w:t>
      </w:r>
      <w:r>
        <w:rPr>
          <w:rFonts w:eastAsia="Times New Roman" w:cs="Times New Roman"/>
          <w:szCs w:val="24"/>
        </w:rPr>
        <w:t xml:space="preserve"> πρώτο και το δεύτερο και το τρίτο</w:t>
      </w:r>
      <w:r>
        <w:rPr>
          <w:rFonts w:eastAsia="Times New Roman" w:cs="Times New Roman"/>
          <w:szCs w:val="24"/>
        </w:rPr>
        <w:t>, θα πάρετε το μεγάλο βραβείο- έχετε επί της ουσίας εκχωρήσει όλες τις πλουτοπαραγωγικές πηγές σε ξένα συμφέροντα. Όσες δεν τις έχετε παραχωρή</w:t>
      </w:r>
      <w:r>
        <w:rPr>
          <w:rFonts w:eastAsia="Times New Roman" w:cs="Times New Roman"/>
          <w:szCs w:val="24"/>
        </w:rPr>
        <w:lastRenderedPageBreak/>
        <w:t xml:space="preserve">σει, το ετοιμάζετε </w:t>
      </w:r>
      <w:proofErr w:type="spellStart"/>
      <w:r>
        <w:rPr>
          <w:rFonts w:eastAsia="Times New Roman" w:cs="Times New Roman"/>
          <w:szCs w:val="24"/>
        </w:rPr>
        <w:t>οσονούπω</w:t>
      </w:r>
      <w:proofErr w:type="spellEnd"/>
      <w:r>
        <w:rPr>
          <w:rFonts w:eastAsia="Times New Roman" w:cs="Times New Roman"/>
          <w:szCs w:val="24"/>
        </w:rPr>
        <w:t>, μάλιστα έναντι πινακίου φακής. Όλες οι ενέργειές σας ή οι πράξεις σας, όλα όσα λέτε ε</w:t>
      </w:r>
      <w:r>
        <w:rPr>
          <w:rFonts w:eastAsia="Times New Roman" w:cs="Times New Roman"/>
          <w:szCs w:val="24"/>
        </w:rPr>
        <w:t xml:space="preserve">δώ επί της ουσίας δεν έχουν κανένα ιδιαίτερο νόημα. Ακόμα και για τα μελλοντικά κοιτάσματα πετρελαίου και φυσικού αερίου για τα οποία γίνονται διεργασίες συνεχώς, υπάρχει διαξιφισμός μεταξύ Κυβέρνησης και στελεχών της Αντιπολίτευσης που κάποτε ήταν </w:t>
      </w:r>
      <w:r>
        <w:rPr>
          <w:rFonts w:eastAsia="Times New Roman" w:cs="Times New Roman"/>
          <w:szCs w:val="24"/>
        </w:rPr>
        <w:t>κ</w:t>
      </w:r>
      <w:r>
        <w:rPr>
          <w:rFonts w:eastAsia="Times New Roman" w:cs="Times New Roman"/>
          <w:szCs w:val="24"/>
        </w:rPr>
        <w:t>υβέρνη</w:t>
      </w:r>
      <w:r>
        <w:rPr>
          <w:rFonts w:eastAsia="Times New Roman" w:cs="Times New Roman"/>
          <w:szCs w:val="24"/>
        </w:rPr>
        <w:t>ση για το ποιος ξεκίνησε πρώτος αυτή την προσπάθεια. Το ζητούμενο είναι αν από όλα αυτά θα ωφεληθεί το ελληνικό κράτος και οι Έλληνες πολίτες. Δυστυχώς φοβούμεθα ότι δεν πρόκειται να ωφεληθούν με όσα έχετε υπογράψει επί της ουσίας καθόλου οι Έλληνες και το</w:t>
      </w:r>
      <w:r>
        <w:rPr>
          <w:rFonts w:eastAsia="Times New Roman" w:cs="Times New Roman"/>
          <w:szCs w:val="24"/>
        </w:rPr>
        <w:t xml:space="preserve"> ελληνικό κράτος.</w:t>
      </w:r>
    </w:p>
    <w:p w14:paraId="6A627F2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Βλέπουμε εδώ διάφορα ζητήματα στο εν λόγω νομοσχέδιο που αφορούν το Κτηματολόγιο. Σ</w:t>
      </w:r>
      <w:r>
        <w:rPr>
          <w:rFonts w:eastAsia="Times New Roman" w:cs="Times New Roman"/>
          <w:szCs w:val="24"/>
        </w:rPr>
        <w:t>ε</w:t>
      </w:r>
      <w:r>
        <w:rPr>
          <w:rFonts w:eastAsia="Times New Roman" w:cs="Times New Roman"/>
          <w:szCs w:val="24"/>
        </w:rPr>
        <w:t xml:space="preserve"> αυτό το αμαρτωλό </w:t>
      </w:r>
      <w:r>
        <w:rPr>
          <w:rFonts w:eastAsia="Times New Roman" w:cs="Times New Roman"/>
          <w:szCs w:val="24"/>
        </w:rPr>
        <w:t>Κ</w:t>
      </w:r>
      <w:r>
        <w:rPr>
          <w:rFonts w:eastAsia="Times New Roman" w:cs="Times New Roman"/>
          <w:szCs w:val="24"/>
        </w:rPr>
        <w:t>τηματολόγιο που δεκαετίες τώρα το έχει χρυσοπληρώσει ο ελληνικός λαός, έχουν δαπανηθεί τεράστια ποσά κατά το παρελθόν και συνεχώς, επει</w:t>
      </w:r>
      <w:r>
        <w:rPr>
          <w:rFonts w:eastAsia="Times New Roman" w:cs="Times New Roman"/>
          <w:szCs w:val="24"/>
        </w:rPr>
        <w:t xml:space="preserve">δή τρώγονταν αυτά τα λεφτά και χάνονταν, καλούνταν ξανά οι πολίτες να καταθέσουν </w:t>
      </w:r>
      <w:r>
        <w:rPr>
          <w:rFonts w:eastAsia="Times New Roman" w:cs="Times New Roman"/>
          <w:szCs w:val="24"/>
        </w:rPr>
        <w:t xml:space="preserve">ξανά </w:t>
      </w:r>
      <w:r>
        <w:rPr>
          <w:rFonts w:eastAsia="Times New Roman" w:cs="Times New Roman"/>
          <w:szCs w:val="24"/>
        </w:rPr>
        <w:t xml:space="preserve">χαρτιά, αλλά πάντοτε με το απαραίτητο παράβολο. Να δούμε κάποτε και πότε θα τελειώσει αυτό το περίφημο </w:t>
      </w:r>
      <w:r>
        <w:rPr>
          <w:rFonts w:eastAsia="Times New Roman" w:cs="Times New Roman"/>
          <w:szCs w:val="24"/>
        </w:rPr>
        <w:t>Κ</w:t>
      </w:r>
      <w:r>
        <w:rPr>
          <w:rFonts w:eastAsia="Times New Roman" w:cs="Times New Roman"/>
          <w:szCs w:val="24"/>
        </w:rPr>
        <w:t xml:space="preserve">τηματολόγιο, ώστε να μπορέσουμε </w:t>
      </w:r>
      <w:r>
        <w:rPr>
          <w:rFonts w:eastAsia="Times New Roman" w:cs="Times New Roman"/>
          <w:szCs w:val="24"/>
        </w:rPr>
        <w:lastRenderedPageBreak/>
        <w:t>και εμείς να πούμε ότι σ</w:t>
      </w:r>
      <w:r>
        <w:rPr>
          <w:rFonts w:eastAsia="Times New Roman" w:cs="Times New Roman"/>
          <w:szCs w:val="24"/>
        </w:rPr>
        <w:t>ε</w:t>
      </w:r>
      <w:r>
        <w:rPr>
          <w:rFonts w:eastAsia="Times New Roman" w:cs="Times New Roman"/>
          <w:szCs w:val="24"/>
        </w:rPr>
        <w:t xml:space="preserve"> αυτό το </w:t>
      </w:r>
      <w:r>
        <w:rPr>
          <w:rFonts w:eastAsia="Times New Roman" w:cs="Times New Roman"/>
          <w:szCs w:val="24"/>
        </w:rPr>
        <w:t xml:space="preserve">κομμάτι είμαστε προοδευμένο κράτος. </w:t>
      </w:r>
    </w:p>
    <w:p w14:paraId="6A627F2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Όπως και να έχει, κυρίες και κύριοι, η κατάσταση, επαναλαμβάνω και κλείνω, στην πατρίδα μας είναι άσχημη σε όλα τα επίπεδα. </w:t>
      </w:r>
    </w:p>
    <w:p w14:paraId="6A627F2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Λίαν συντόμως, σε λιγότερο από τρεις μήνες θα έχουμε τις πρώτες εκλογές, </w:t>
      </w:r>
      <w:proofErr w:type="spellStart"/>
      <w:r>
        <w:rPr>
          <w:rFonts w:eastAsia="Times New Roman" w:cs="Times New Roman"/>
          <w:szCs w:val="24"/>
        </w:rPr>
        <w:t>αυτοδιοικητικές</w:t>
      </w:r>
      <w:proofErr w:type="spellEnd"/>
      <w:r>
        <w:rPr>
          <w:rFonts w:eastAsia="Times New Roman" w:cs="Times New Roman"/>
          <w:szCs w:val="24"/>
        </w:rPr>
        <w:t xml:space="preserve"> και ε</w:t>
      </w:r>
      <w:r>
        <w:rPr>
          <w:rFonts w:eastAsia="Times New Roman" w:cs="Times New Roman"/>
          <w:szCs w:val="24"/>
        </w:rPr>
        <w:t xml:space="preserve">υρωεκλογές.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θα δώσουμε όλοι δείγματα γραφής για το τι κάναμε μέχρι τώρα για το τι πρόκειται να κάνουμε και στις ευρωεκλογές θα είναι ένα πρώτο δείγμα γραφής για να καταλάβει η πρώην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ότι όλα όσα έκαναν</w:t>
      </w:r>
      <w:r>
        <w:rPr>
          <w:rFonts w:eastAsia="Times New Roman" w:cs="Times New Roman"/>
          <w:szCs w:val="24"/>
        </w:rPr>
        <w:t xml:space="preserve"> αυτά τα χρόνια ήταν απέναντι στη βούληση του ελληνικού λαού. </w:t>
      </w:r>
    </w:p>
    <w:p w14:paraId="6A627F2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Επίσης να δούμε και αυτό το οποίο λέει η Αξιωματική Αντιπολίτευση, η Αντιπολίτευση, εμείς, αν αγγίζουν τον κόσμο. Ειδικότερα για την Νέα Δημοκρατία που προαλείφεται για την εξουσία στις επόμενε</w:t>
      </w:r>
      <w:r>
        <w:rPr>
          <w:rFonts w:eastAsia="Times New Roman" w:cs="Times New Roman"/>
          <w:szCs w:val="24"/>
        </w:rPr>
        <w:t xml:space="preserve">ς εθνικές εκλογές, να δούμε αν πείθει τον </w:t>
      </w:r>
      <w:r>
        <w:rPr>
          <w:rFonts w:eastAsia="Times New Roman" w:cs="Times New Roman"/>
          <w:szCs w:val="24"/>
        </w:rPr>
        <w:lastRenderedPageBreak/>
        <w:t xml:space="preserve">κόσμο. Γιατί μέχρι τώρα τα γκάλοπ, κύριοι της Νέας Δημοκρατίας, δείχνουν ότι αγκομαχάτε για να βγείτε μπροστά παρά τα αίσχη που συμβαίνουν στην πατρίδα μας. </w:t>
      </w:r>
    </w:p>
    <w:p w14:paraId="6A627F2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Ευχαριστώ πολύ.</w:t>
      </w:r>
    </w:p>
    <w:p w14:paraId="6A627F30"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w:t>
      </w:r>
      <w:r>
        <w:rPr>
          <w:rFonts w:eastAsia="Times New Roman" w:cs="Times New Roman"/>
          <w:szCs w:val="24"/>
        </w:rPr>
        <w:t>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A627F31" w14:textId="77777777" w:rsidR="00CD4C30" w:rsidRDefault="00DA53E9">
      <w:pPr>
        <w:spacing w:line="600" w:lineRule="auto"/>
        <w:ind w:firstLine="720"/>
        <w:jc w:val="both"/>
        <w:rPr>
          <w:rFonts w:eastAsia="Times New Roman" w:cs="Times New Roman"/>
          <w:szCs w:val="24"/>
        </w:rPr>
      </w:pPr>
      <w:r w:rsidRPr="0039213C">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Παναγιώταρο</w:t>
      </w:r>
      <w:proofErr w:type="spellEnd"/>
      <w:r>
        <w:rPr>
          <w:rFonts w:eastAsia="Times New Roman" w:cs="Times New Roman"/>
          <w:szCs w:val="24"/>
        </w:rPr>
        <w:t xml:space="preserve">. </w:t>
      </w:r>
    </w:p>
    <w:p w14:paraId="6A627F3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Μανιάτης, Κοινοβουλευτικός Εκπρόσωπος της Δημοκρατικής Συμπαράταξης έχει τον λόγο για δώδεκα λεπτά. </w:t>
      </w:r>
    </w:p>
    <w:p w14:paraId="6A627F3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Αμέσως μετά ο κ. </w:t>
      </w:r>
      <w:proofErr w:type="spellStart"/>
      <w:r>
        <w:rPr>
          <w:rFonts w:eastAsia="Times New Roman" w:cs="Times New Roman"/>
          <w:szCs w:val="24"/>
        </w:rPr>
        <w:t>Ξυδάκης</w:t>
      </w:r>
      <w:proofErr w:type="spellEnd"/>
      <w:r>
        <w:rPr>
          <w:rFonts w:eastAsia="Times New Roman" w:cs="Times New Roman"/>
          <w:szCs w:val="24"/>
        </w:rPr>
        <w:t xml:space="preserve"> και 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6A627F3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Ορίστε, έχετε τον λόγο</w:t>
      </w:r>
      <w:r>
        <w:rPr>
          <w:rFonts w:eastAsia="Times New Roman" w:cs="Times New Roman"/>
          <w:szCs w:val="24"/>
        </w:rPr>
        <w:t>.</w:t>
      </w:r>
    </w:p>
    <w:p w14:paraId="6A627F35" w14:textId="77777777" w:rsidR="00CD4C30" w:rsidRDefault="00DA53E9">
      <w:pPr>
        <w:spacing w:line="600" w:lineRule="auto"/>
        <w:ind w:firstLine="720"/>
        <w:jc w:val="both"/>
        <w:rPr>
          <w:rFonts w:eastAsia="Times New Roman" w:cs="Times New Roman"/>
          <w:szCs w:val="24"/>
        </w:rPr>
      </w:pPr>
      <w:r w:rsidRPr="0039213C">
        <w:rPr>
          <w:rFonts w:eastAsia="Times New Roman" w:cs="Times New Roman"/>
          <w:b/>
          <w:szCs w:val="24"/>
        </w:rPr>
        <w:t>ΙΩΑΝΝΗΣ ΜΑΝΙΑΤΗΣ: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ένας νεκροί και ούτε μία παραίτηση. </w:t>
      </w:r>
      <w:proofErr w:type="spellStart"/>
      <w:r>
        <w:rPr>
          <w:rFonts w:eastAsia="Times New Roman" w:cs="Times New Roman"/>
          <w:szCs w:val="24"/>
        </w:rPr>
        <w:t>Εκατόν</w:t>
      </w:r>
      <w:proofErr w:type="spellEnd"/>
      <w:r>
        <w:rPr>
          <w:rFonts w:eastAsia="Times New Roman" w:cs="Times New Roman"/>
          <w:szCs w:val="24"/>
        </w:rPr>
        <w:t xml:space="preserve"> μ</w:t>
      </w:r>
      <w:r>
        <w:rPr>
          <w:rFonts w:eastAsia="Times New Roman" w:cs="Times New Roman"/>
          <w:szCs w:val="24"/>
        </w:rPr>
        <w:t>ί</w:t>
      </w:r>
      <w:r>
        <w:rPr>
          <w:rFonts w:eastAsia="Times New Roman" w:cs="Times New Roman"/>
          <w:szCs w:val="24"/>
        </w:rPr>
        <w:t>α ψυχές άδικα χαμένες και δεν υπήρχε τσίπα σε κανέναν να παραιτηθεί. Πλημμέλημα σύμφωνα με τη δικαιοσύνη. Κακούργημα για όποιον στοιχειωδώς έχει συνειδητοποιήσει το χάος, την ανοργανωσ</w:t>
      </w:r>
      <w:r>
        <w:rPr>
          <w:rFonts w:eastAsia="Times New Roman" w:cs="Times New Roman"/>
          <w:szCs w:val="24"/>
        </w:rPr>
        <w:t xml:space="preserve">ιά, την έλλειψη υπευθυνότητας, τον κυνισμό, την αδιαφορία για καθήκοντα που τους είχε αναθέσει η πολιτεία. </w:t>
      </w:r>
    </w:p>
    <w:p w14:paraId="6A627F36"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976810">
        <w:rPr>
          <w:rFonts w:eastAsia="Times New Roman"/>
          <w:szCs w:val="24"/>
        </w:rPr>
        <w:lastRenderedPageBreak/>
        <w:t>Ο ΣΥΡΙΖΑ έλεγε κάποτε</w:t>
      </w:r>
      <w:r>
        <w:rPr>
          <w:rFonts w:eastAsia="Times New Roman"/>
          <w:szCs w:val="24"/>
        </w:rPr>
        <w:t>:</w:t>
      </w:r>
      <w:r w:rsidRPr="00976810">
        <w:rPr>
          <w:rFonts w:eastAsia="Times New Roman"/>
          <w:szCs w:val="24"/>
        </w:rPr>
        <w:t xml:space="preserve"> «</w:t>
      </w:r>
      <w:r>
        <w:rPr>
          <w:rFonts w:eastAsia="Times New Roman"/>
          <w:szCs w:val="24"/>
        </w:rPr>
        <w:t>Ε</w:t>
      </w:r>
      <w:r w:rsidRPr="00976810">
        <w:rPr>
          <w:rFonts w:eastAsia="Times New Roman"/>
          <w:szCs w:val="24"/>
        </w:rPr>
        <w:t>ίμαστε κυβέρνηση</w:t>
      </w:r>
      <w:r>
        <w:rPr>
          <w:rFonts w:eastAsia="Times New Roman"/>
          <w:szCs w:val="24"/>
        </w:rPr>
        <w:t>, αλλά δεν έχουμε την εξουσία» κ</w:t>
      </w:r>
      <w:r w:rsidRPr="00976810">
        <w:rPr>
          <w:rFonts w:eastAsia="Times New Roman"/>
          <w:szCs w:val="24"/>
        </w:rPr>
        <w:t>αι διεκδικούσε να πάρει την εξουσία με κάθε τρόπο για να κυβερνηθεί σωστά η</w:t>
      </w:r>
      <w:r w:rsidRPr="00976810">
        <w:rPr>
          <w:rFonts w:eastAsia="Times New Roman"/>
          <w:szCs w:val="24"/>
        </w:rPr>
        <w:t xml:space="preserve"> χώρα.</w:t>
      </w:r>
    </w:p>
    <w:p w14:paraId="6A627F37"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976810">
        <w:rPr>
          <w:rFonts w:eastAsia="Times New Roman"/>
          <w:szCs w:val="24"/>
        </w:rPr>
        <w:t xml:space="preserve">Στο Μάτι την είχατε όλη την εξουσία. Ήταν δικός </w:t>
      </w:r>
      <w:r>
        <w:rPr>
          <w:rFonts w:eastAsia="Times New Roman"/>
          <w:szCs w:val="24"/>
        </w:rPr>
        <w:t xml:space="preserve">σας </w:t>
      </w:r>
      <w:r w:rsidRPr="00976810">
        <w:rPr>
          <w:rFonts w:eastAsia="Times New Roman"/>
          <w:szCs w:val="24"/>
        </w:rPr>
        <w:t>ο Αρχηγός της Αστυνομίας. Ήταν δικός σας ο Αρχηγός της Πυροσβεστικής. Ήταν δικός σας ο Γενικός Γραμματέας Πολιτικής Προστασίας. Ήταν δική σας η Περιφερειάρχης. Ήταν δικός σας ο Πρωθυπουργός που έστ</w:t>
      </w:r>
      <w:r w:rsidRPr="00976810">
        <w:rPr>
          <w:rFonts w:eastAsia="Times New Roman"/>
          <w:szCs w:val="24"/>
        </w:rPr>
        <w:t>ησε τη θεατρική παράσταση εκείνο το βράδυ ότι δήθεν δεν ήξερε, όταν υπήρχαν επίσημες ανακοινώσεις ότι υπήρχαν νεκροί. Είναι δικός σας ο «Υπουργός προπαγάνδας» που παρουσίαζε δήθεν είκοσι τρεις ταυτόχρονες πυρκαγιές και όταν του ζήτησα</w:t>
      </w:r>
      <w:r>
        <w:rPr>
          <w:rFonts w:eastAsia="Times New Roman"/>
          <w:szCs w:val="24"/>
        </w:rPr>
        <w:t>,</w:t>
      </w:r>
      <w:r w:rsidRPr="00976810">
        <w:rPr>
          <w:rFonts w:eastAsia="Times New Roman"/>
          <w:szCs w:val="24"/>
        </w:rPr>
        <w:t xml:space="preserve"> με ερώτησή μου</w:t>
      </w:r>
      <w:r>
        <w:rPr>
          <w:rFonts w:eastAsia="Times New Roman"/>
          <w:szCs w:val="24"/>
        </w:rPr>
        <w:t>,</w:t>
      </w:r>
      <w:r w:rsidRPr="00976810">
        <w:rPr>
          <w:rFonts w:eastAsia="Times New Roman"/>
          <w:szCs w:val="24"/>
        </w:rPr>
        <w:t xml:space="preserve"> να κ</w:t>
      </w:r>
      <w:r w:rsidRPr="00976810">
        <w:rPr>
          <w:rFonts w:eastAsia="Times New Roman"/>
          <w:szCs w:val="24"/>
        </w:rPr>
        <w:t xml:space="preserve">αταθέσει στη Βουλή τις δορυφορικές εικόνες, όπως επίσης και τα πορίσματα των εργαστηρίων που είπαν ότι υπήρξαν είκοσι τρεις ταυτόχρονες πυρκαγιές, αρνήθηκε να τα καταθέσει. Είναι δική σας όλη η πολιτική και ηθική ευθύνη. </w:t>
      </w:r>
    </w:p>
    <w:p w14:paraId="6A627F38"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976810">
        <w:rPr>
          <w:rFonts w:eastAsia="Times New Roman"/>
          <w:szCs w:val="24"/>
        </w:rPr>
        <w:t xml:space="preserve">Συζητάμε για άλλη μια φορά, </w:t>
      </w:r>
      <w:proofErr w:type="spellStart"/>
      <w:r w:rsidRPr="00976810">
        <w:rPr>
          <w:rFonts w:eastAsia="Times New Roman"/>
          <w:szCs w:val="24"/>
        </w:rPr>
        <w:t>συναδέ</w:t>
      </w:r>
      <w:r w:rsidRPr="00976810">
        <w:rPr>
          <w:rFonts w:eastAsia="Times New Roman"/>
          <w:szCs w:val="24"/>
        </w:rPr>
        <w:t>λφισσες</w:t>
      </w:r>
      <w:proofErr w:type="spellEnd"/>
      <w:r w:rsidRPr="00976810">
        <w:rPr>
          <w:rFonts w:eastAsia="Times New Roman"/>
          <w:szCs w:val="24"/>
        </w:rPr>
        <w:t xml:space="preserve"> και συνάδελφοι, ένα νομοσχέδιο που τα έχει όλα και δεν έχει τ</w:t>
      </w:r>
      <w:r>
        <w:rPr>
          <w:rFonts w:eastAsia="Times New Roman"/>
          <w:szCs w:val="24"/>
        </w:rPr>
        <w:t>ίποτα</w:t>
      </w:r>
      <w:r>
        <w:rPr>
          <w:rFonts w:eastAsia="Times New Roman"/>
          <w:szCs w:val="24"/>
        </w:rPr>
        <w:t>.</w:t>
      </w:r>
    </w:p>
    <w:p w14:paraId="6A627F39" w14:textId="77777777" w:rsidR="00CD4C30" w:rsidRDefault="00DA53E9">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ε</w:t>
      </w:r>
      <w:r w:rsidRPr="00976810">
        <w:rPr>
          <w:rFonts w:eastAsia="Times New Roman"/>
          <w:szCs w:val="24"/>
        </w:rPr>
        <w:t xml:space="preserve">ισηγητής μας, ο Γιώργος </w:t>
      </w:r>
      <w:proofErr w:type="spellStart"/>
      <w:r w:rsidRPr="00976810">
        <w:rPr>
          <w:rFonts w:eastAsia="Times New Roman"/>
          <w:szCs w:val="24"/>
        </w:rPr>
        <w:t>Αρβανιτίδης</w:t>
      </w:r>
      <w:proofErr w:type="spellEnd"/>
      <w:r w:rsidRPr="00976810">
        <w:rPr>
          <w:rFonts w:eastAsia="Times New Roman"/>
          <w:szCs w:val="24"/>
        </w:rPr>
        <w:t xml:space="preserve">, κατέθεσε την άποψή μας για τις απαράδεκτες ρυθμίσεις που προβλέπονται και για τη ΔΕΠΑ και για το ΙΓΜΕ. </w:t>
      </w:r>
    </w:p>
    <w:p w14:paraId="6A627F3A" w14:textId="77777777" w:rsidR="00CD4C30" w:rsidRDefault="00DA53E9">
      <w:pPr>
        <w:tabs>
          <w:tab w:val="left" w:pos="2738"/>
          <w:tab w:val="center" w:pos="4753"/>
          <w:tab w:val="left" w:pos="5723"/>
        </w:tabs>
        <w:spacing w:line="600" w:lineRule="auto"/>
        <w:ind w:firstLine="720"/>
        <w:jc w:val="both"/>
        <w:rPr>
          <w:rFonts w:eastAsia="Times New Roman"/>
          <w:color w:val="000000" w:themeColor="text1"/>
          <w:szCs w:val="24"/>
        </w:rPr>
      </w:pPr>
      <w:r w:rsidRPr="00D4355A">
        <w:rPr>
          <w:rFonts w:eastAsia="Times New Roman"/>
          <w:color w:val="000000" w:themeColor="text1"/>
          <w:szCs w:val="24"/>
        </w:rPr>
        <w:t xml:space="preserve">Τη ΔΕΠΑ την παραλάβατε, κύριε Υπουργέ -και είναι ακόμη και σήμερα- ως μια πολύ ισχυρή εταιρεία του λιανεμπορίου στο φυσικό αέριο και μια από τις πιο ισχυρές εταιρείες της Νοτιοανατολικής Μεσογείου σε </w:t>
      </w:r>
      <w:proofErr w:type="spellStart"/>
      <w:r w:rsidRPr="00D4355A">
        <w:rPr>
          <w:rFonts w:eastAsia="Times New Roman"/>
          <w:color w:val="000000" w:themeColor="text1"/>
          <w:szCs w:val="24"/>
        </w:rPr>
        <w:t>διεθνοπολιτικά</w:t>
      </w:r>
      <w:proofErr w:type="spellEnd"/>
      <w:r w:rsidRPr="00D4355A">
        <w:rPr>
          <w:rFonts w:eastAsia="Times New Roman"/>
          <w:color w:val="000000" w:themeColor="text1"/>
          <w:szCs w:val="24"/>
        </w:rPr>
        <w:t xml:space="preserve"> θέματα, με συμμετοχή σε κορυφαίους </w:t>
      </w:r>
      <w:proofErr w:type="spellStart"/>
      <w:r w:rsidRPr="00D4355A">
        <w:rPr>
          <w:rFonts w:eastAsia="Times New Roman"/>
          <w:color w:val="000000" w:themeColor="text1"/>
          <w:szCs w:val="24"/>
        </w:rPr>
        <w:t>γεωστρ</w:t>
      </w:r>
      <w:r w:rsidRPr="00D4355A">
        <w:rPr>
          <w:rFonts w:eastAsia="Times New Roman"/>
          <w:color w:val="000000" w:themeColor="text1"/>
          <w:szCs w:val="24"/>
        </w:rPr>
        <w:t>ατηγικούς</w:t>
      </w:r>
      <w:proofErr w:type="spellEnd"/>
      <w:r w:rsidRPr="00D4355A">
        <w:rPr>
          <w:rFonts w:eastAsia="Times New Roman"/>
          <w:color w:val="000000" w:themeColor="text1"/>
          <w:szCs w:val="24"/>
        </w:rPr>
        <w:t xml:space="preserve"> αγωγούς. Με τη ρύθμισή σας θα καταντήσετε αδειανό πουκάμισο και τη ΔΕΠΑ Υποδομών και τη ΔΕΠΑ Εμπορίας και θα συνεχίσετε, δυστυχώς, να κρατάτε σε ομηρία τους εργαζομένους της εταιρείας, που έχετε χρέος να προχωρήσετε και να ρυθμίσετε το θέμα τους.</w:t>
      </w:r>
      <w:r w:rsidRPr="00D4355A">
        <w:rPr>
          <w:rFonts w:eastAsia="Times New Roman"/>
          <w:color w:val="000000" w:themeColor="text1"/>
          <w:szCs w:val="24"/>
        </w:rPr>
        <w:t xml:space="preserve"> </w:t>
      </w:r>
    </w:p>
    <w:p w14:paraId="6A627F3B"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976810">
        <w:rPr>
          <w:rFonts w:eastAsia="Times New Roman"/>
          <w:szCs w:val="24"/>
        </w:rPr>
        <w:t>Δεν λέτε, όμως, τίποτα για τη ΔΕΠΑ</w:t>
      </w:r>
      <w:r>
        <w:rPr>
          <w:rFonts w:eastAsia="Times New Roman"/>
          <w:szCs w:val="24"/>
        </w:rPr>
        <w:t>,</w:t>
      </w:r>
      <w:r w:rsidRPr="00976810">
        <w:rPr>
          <w:rFonts w:eastAsia="Times New Roman"/>
          <w:szCs w:val="24"/>
        </w:rPr>
        <w:t xml:space="preserve"> για τα 155 εκατομμύρια ευρώ που χαρίσατε στη </w:t>
      </w:r>
      <w:r>
        <w:rPr>
          <w:rFonts w:eastAsia="Times New Roman"/>
          <w:szCs w:val="24"/>
        </w:rPr>
        <w:t>«</w:t>
      </w:r>
      <w:r w:rsidRPr="00976810">
        <w:rPr>
          <w:rFonts w:eastAsia="Times New Roman"/>
          <w:szCs w:val="24"/>
          <w:lang w:val="en-US"/>
        </w:rPr>
        <w:t>SHELL</w:t>
      </w:r>
      <w:r>
        <w:rPr>
          <w:rFonts w:eastAsia="Times New Roman"/>
          <w:szCs w:val="24"/>
        </w:rPr>
        <w:t>»</w:t>
      </w:r>
      <w:r w:rsidRPr="00976810">
        <w:rPr>
          <w:rFonts w:eastAsia="Times New Roman"/>
          <w:szCs w:val="24"/>
        </w:rPr>
        <w:t xml:space="preserve">, μια εταιρεία που εδώ και μια δεκαετία έχει στρατηγική να αποχωρήσει από τη λιανική αγορά όλης της Ευρώπης. Ξέραμε όλοι ότι </w:t>
      </w:r>
      <w:r>
        <w:rPr>
          <w:rFonts w:eastAsia="Times New Roman"/>
          <w:color w:val="212121"/>
          <w:szCs w:val="24"/>
        </w:rPr>
        <w:t>θέλει να απο</w:t>
      </w:r>
      <w:r w:rsidRPr="00976810">
        <w:rPr>
          <w:rFonts w:eastAsia="Times New Roman"/>
          <w:color w:val="212121"/>
          <w:szCs w:val="24"/>
        </w:rPr>
        <w:t>χωρήσει και της δώσατε χάρισμ</w:t>
      </w:r>
      <w:r w:rsidRPr="00976810">
        <w:rPr>
          <w:rFonts w:eastAsia="Times New Roman"/>
          <w:color w:val="212121"/>
          <w:szCs w:val="24"/>
        </w:rPr>
        <w:t xml:space="preserve">α 155 εκατομμύρια </w:t>
      </w:r>
      <w:r>
        <w:rPr>
          <w:rFonts w:eastAsia="Times New Roman"/>
          <w:color w:val="212121"/>
          <w:szCs w:val="24"/>
        </w:rPr>
        <w:t>ευρώ, χ</w:t>
      </w:r>
      <w:r w:rsidRPr="00976810">
        <w:rPr>
          <w:rFonts w:eastAsia="Times New Roman"/>
          <w:color w:val="212121"/>
          <w:szCs w:val="24"/>
        </w:rPr>
        <w:t>ωρίς κα</w:t>
      </w:r>
      <w:r>
        <w:rPr>
          <w:rFonts w:eastAsia="Times New Roman"/>
          <w:color w:val="212121"/>
          <w:szCs w:val="24"/>
        </w:rPr>
        <w:t>μ</w:t>
      </w:r>
      <w:r w:rsidRPr="00976810">
        <w:rPr>
          <w:rFonts w:eastAsia="Times New Roman"/>
          <w:color w:val="212121"/>
          <w:szCs w:val="24"/>
        </w:rPr>
        <w:t>μία τεκμηρίωση</w:t>
      </w:r>
      <w:r>
        <w:rPr>
          <w:rFonts w:eastAsia="Times New Roman"/>
          <w:color w:val="212121"/>
          <w:szCs w:val="24"/>
        </w:rPr>
        <w:t xml:space="preserve">. </w:t>
      </w:r>
    </w:p>
    <w:p w14:paraId="6A627F3C"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w:t>
      </w:r>
      <w:r w:rsidRPr="00976810">
        <w:rPr>
          <w:rFonts w:eastAsia="Times New Roman"/>
          <w:color w:val="212121"/>
          <w:szCs w:val="24"/>
        </w:rPr>
        <w:t>αι δεν μας είπατε και τίποτε για το</w:t>
      </w:r>
      <w:r>
        <w:rPr>
          <w:rFonts w:eastAsia="Times New Roman"/>
          <w:color w:val="212121"/>
          <w:szCs w:val="24"/>
        </w:rPr>
        <w:t xml:space="preserve">ν Μανώλη </w:t>
      </w:r>
      <w:proofErr w:type="spellStart"/>
      <w:r>
        <w:rPr>
          <w:rFonts w:eastAsia="Times New Roman"/>
          <w:color w:val="212121"/>
          <w:szCs w:val="24"/>
        </w:rPr>
        <w:t>Π</w:t>
      </w:r>
      <w:r w:rsidRPr="00976810">
        <w:rPr>
          <w:rFonts w:eastAsia="Times New Roman"/>
          <w:color w:val="212121"/>
          <w:szCs w:val="24"/>
        </w:rPr>
        <w:t>ετσίτη</w:t>
      </w:r>
      <w:proofErr w:type="spellEnd"/>
      <w:r w:rsidRPr="00976810">
        <w:rPr>
          <w:rFonts w:eastAsia="Times New Roman"/>
          <w:color w:val="212121"/>
          <w:szCs w:val="24"/>
        </w:rPr>
        <w:t xml:space="preserve"> και τα 120 εκατομμύρια </w:t>
      </w:r>
      <w:r>
        <w:rPr>
          <w:rFonts w:eastAsia="Times New Roman"/>
          <w:color w:val="212121"/>
          <w:szCs w:val="24"/>
        </w:rPr>
        <w:t xml:space="preserve">ευρώ </w:t>
      </w:r>
      <w:r w:rsidRPr="00976810">
        <w:rPr>
          <w:rFonts w:eastAsia="Times New Roman"/>
          <w:color w:val="212121"/>
          <w:szCs w:val="24"/>
        </w:rPr>
        <w:t>που χρωστάει ο Λαυρεντιάδης</w:t>
      </w:r>
      <w:r>
        <w:rPr>
          <w:rFonts w:eastAsia="Times New Roman"/>
          <w:color w:val="212121"/>
          <w:szCs w:val="24"/>
        </w:rPr>
        <w:t>. Έ</w:t>
      </w:r>
      <w:r w:rsidRPr="00976810">
        <w:rPr>
          <w:rFonts w:eastAsia="Times New Roman"/>
          <w:color w:val="212121"/>
          <w:szCs w:val="24"/>
        </w:rPr>
        <w:t>χουν παρθεί τα αναγκαία μέτρα από τη ΔΕΠΑ εσωτερικά</w:t>
      </w:r>
      <w:r>
        <w:rPr>
          <w:rFonts w:eastAsia="Times New Roman"/>
          <w:color w:val="212121"/>
          <w:szCs w:val="24"/>
        </w:rPr>
        <w:t>,</w:t>
      </w:r>
      <w:r w:rsidRPr="00976810">
        <w:rPr>
          <w:rFonts w:eastAsia="Times New Roman"/>
          <w:color w:val="212121"/>
          <w:szCs w:val="24"/>
        </w:rPr>
        <w:t xml:space="preserve"> ώστε να μη </w:t>
      </w:r>
      <w:r>
        <w:rPr>
          <w:rFonts w:eastAsia="Times New Roman"/>
          <w:color w:val="212121"/>
          <w:szCs w:val="24"/>
        </w:rPr>
        <w:t>γίνουν</w:t>
      </w:r>
      <w:r w:rsidRPr="00976810">
        <w:rPr>
          <w:rFonts w:eastAsia="Times New Roman"/>
          <w:color w:val="212121"/>
          <w:szCs w:val="24"/>
        </w:rPr>
        <w:t xml:space="preserve"> ακόμη χειρότερα τα πράγμ</w:t>
      </w:r>
      <w:r w:rsidRPr="00976810">
        <w:rPr>
          <w:rFonts w:eastAsia="Times New Roman"/>
          <w:color w:val="212121"/>
          <w:szCs w:val="24"/>
        </w:rPr>
        <w:t>ατα</w:t>
      </w:r>
      <w:r>
        <w:rPr>
          <w:rFonts w:eastAsia="Times New Roman"/>
          <w:color w:val="212121"/>
          <w:szCs w:val="24"/>
        </w:rPr>
        <w:t xml:space="preserve">; </w:t>
      </w:r>
    </w:p>
    <w:p w14:paraId="6A627F3D"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w:t>
      </w:r>
      <w:r>
        <w:rPr>
          <w:rFonts w:eastAsia="Times New Roman"/>
          <w:color w:val="212121"/>
          <w:szCs w:val="24"/>
        </w:rPr>
        <w:t>,</w:t>
      </w:r>
      <w:r>
        <w:rPr>
          <w:rFonts w:eastAsia="Times New Roman"/>
          <w:color w:val="212121"/>
          <w:szCs w:val="24"/>
        </w:rPr>
        <w:t xml:space="preserve"> β</w:t>
      </w:r>
      <w:r w:rsidRPr="00976810">
        <w:rPr>
          <w:rFonts w:eastAsia="Times New Roman"/>
          <w:color w:val="212121"/>
          <w:szCs w:val="24"/>
        </w:rPr>
        <w:t>εβαίως</w:t>
      </w:r>
      <w:r>
        <w:rPr>
          <w:rFonts w:eastAsia="Times New Roman"/>
          <w:color w:val="212121"/>
          <w:szCs w:val="24"/>
        </w:rPr>
        <w:t xml:space="preserve">, </w:t>
      </w:r>
      <w:r w:rsidRPr="00976810">
        <w:rPr>
          <w:rFonts w:eastAsia="Times New Roman"/>
          <w:color w:val="212121"/>
          <w:szCs w:val="24"/>
        </w:rPr>
        <w:t xml:space="preserve">το ερώτημα είναι τεράστιο </w:t>
      </w:r>
      <w:r>
        <w:rPr>
          <w:rFonts w:eastAsia="Times New Roman"/>
          <w:color w:val="212121"/>
          <w:szCs w:val="24"/>
        </w:rPr>
        <w:t xml:space="preserve">και είναι ερώτημα πια </w:t>
      </w:r>
      <w:r w:rsidRPr="00976810">
        <w:rPr>
          <w:rFonts w:eastAsia="Times New Roman"/>
          <w:color w:val="212121"/>
          <w:szCs w:val="24"/>
        </w:rPr>
        <w:t xml:space="preserve">προς τη </w:t>
      </w:r>
      <w:r>
        <w:rPr>
          <w:rFonts w:eastAsia="Times New Roman"/>
          <w:color w:val="212121"/>
          <w:szCs w:val="24"/>
        </w:rPr>
        <w:t>δ</w:t>
      </w:r>
      <w:r>
        <w:rPr>
          <w:rFonts w:eastAsia="Times New Roman"/>
          <w:color w:val="212121"/>
          <w:szCs w:val="24"/>
        </w:rPr>
        <w:t>ικαιοσύνη. Όταν γίνεται δημόσια αναφορά -</w:t>
      </w:r>
      <w:r w:rsidRPr="00976810">
        <w:rPr>
          <w:rFonts w:eastAsia="Times New Roman"/>
          <w:color w:val="212121"/>
          <w:szCs w:val="24"/>
        </w:rPr>
        <w:t xml:space="preserve">και φανταζόμαστε </w:t>
      </w:r>
      <w:r>
        <w:rPr>
          <w:rFonts w:eastAsia="Times New Roman"/>
          <w:color w:val="212121"/>
          <w:szCs w:val="24"/>
        </w:rPr>
        <w:t xml:space="preserve">ότι </w:t>
      </w:r>
      <w:r w:rsidRPr="00976810">
        <w:rPr>
          <w:rFonts w:eastAsia="Times New Roman"/>
          <w:color w:val="212121"/>
          <w:szCs w:val="24"/>
        </w:rPr>
        <w:t>υπάρχει στο</w:t>
      </w:r>
      <w:r>
        <w:rPr>
          <w:rFonts w:eastAsia="Times New Roman"/>
          <w:color w:val="212121"/>
          <w:szCs w:val="24"/>
        </w:rPr>
        <w:t>ν</w:t>
      </w:r>
      <w:r w:rsidRPr="00976810">
        <w:rPr>
          <w:rFonts w:eastAsia="Times New Roman"/>
          <w:color w:val="212121"/>
          <w:szCs w:val="24"/>
        </w:rPr>
        <w:t xml:space="preserve"> φάκελο της δικογραφίας</w:t>
      </w:r>
      <w:r>
        <w:rPr>
          <w:rFonts w:eastAsia="Times New Roman"/>
          <w:color w:val="212121"/>
          <w:szCs w:val="24"/>
        </w:rPr>
        <w:t>- σε ονόματα Υ</w:t>
      </w:r>
      <w:r w:rsidRPr="00976810">
        <w:rPr>
          <w:rFonts w:eastAsia="Times New Roman"/>
          <w:color w:val="212121"/>
          <w:szCs w:val="24"/>
        </w:rPr>
        <w:t>πουργών π</w:t>
      </w:r>
      <w:r>
        <w:rPr>
          <w:rFonts w:eastAsia="Times New Roman"/>
          <w:color w:val="212121"/>
          <w:szCs w:val="24"/>
        </w:rPr>
        <w:t>ου έχουν εμπλακεί στο σκάνδαλο Λαυρεντιάδη-</w:t>
      </w:r>
      <w:r w:rsidRPr="00976810">
        <w:rPr>
          <w:rFonts w:eastAsia="Times New Roman"/>
          <w:color w:val="212121"/>
          <w:szCs w:val="24"/>
        </w:rPr>
        <w:t>ΔΕΠΑ</w:t>
      </w:r>
      <w:r>
        <w:rPr>
          <w:rFonts w:eastAsia="Times New Roman"/>
          <w:color w:val="212121"/>
          <w:szCs w:val="24"/>
        </w:rPr>
        <w:t xml:space="preserve">, αυτός ο φάκελος αντί </w:t>
      </w:r>
      <w:r w:rsidRPr="00976810">
        <w:rPr>
          <w:rFonts w:eastAsia="Times New Roman"/>
          <w:color w:val="212121"/>
          <w:szCs w:val="24"/>
        </w:rPr>
        <w:t>να έρθει αμελλητί στη Βουλή</w:t>
      </w:r>
      <w:r>
        <w:rPr>
          <w:rFonts w:eastAsia="Times New Roman"/>
          <w:color w:val="212121"/>
          <w:szCs w:val="24"/>
        </w:rPr>
        <w:t>, πού</w:t>
      </w:r>
      <w:r w:rsidRPr="00976810">
        <w:rPr>
          <w:rFonts w:eastAsia="Times New Roman"/>
          <w:color w:val="212121"/>
          <w:szCs w:val="24"/>
        </w:rPr>
        <w:t xml:space="preserve"> βρίσκεται</w:t>
      </w:r>
      <w:r>
        <w:rPr>
          <w:rFonts w:eastAsia="Times New Roman"/>
          <w:color w:val="212121"/>
          <w:szCs w:val="24"/>
        </w:rPr>
        <w:t>; Τ</w:t>
      </w:r>
      <w:r w:rsidRPr="00976810">
        <w:rPr>
          <w:rFonts w:eastAsia="Times New Roman"/>
          <w:color w:val="212121"/>
          <w:szCs w:val="24"/>
        </w:rPr>
        <w:t>ι συμβαίνει</w:t>
      </w:r>
      <w:r>
        <w:rPr>
          <w:rFonts w:eastAsia="Times New Roman"/>
          <w:color w:val="212121"/>
          <w:szCs w:val="24"/>
        </w:rPr>
        <w:t>;</w:t>
      </w:r>
    </w:p>
    <w:p w14:paraId="6A627F3E"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Σε αυτό το νομοσχέδιο δεν μπορούσε ο ΣΥΡΙΖΑ να αποφύγει για άλλη μι</w:t>
      </w:r>
      <w:r w:rsidRPr="00976810">
        <w:rPr>
          <w:rFonts w:eastAsia="Times New Roman"/>
          <w:color w:val="212121"/>
          <w:szCs w:val="24"/>
        </w:rPr>
        <w:t>α φορά να επαναλάβει τις ντροπές των παράνομων προσλήψεων εκτός ΑΣΕΠ</w:t>
      </w:r>
      <w:r>
        <w:rPr>
          <w:rFonts w:eastAsia="Times New Roman"/>
          <w:color w:val="212121"/>
          <w:szCs w:val="24"/>
        </w:rPr>
        <w:t xml:space="preserve">. </w:t>
      </w:r>
    </w:p>
    <w:p w14:paraId="6A627F3F"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976810">
        <w:rPr>
          <w:rFonts w:eastAsia="Times New Roman"/>
          <w:color w:val="212121"/>
          <w:szCs w:val="24"/>
        </w:rPr>
        <w:t xml:space="preserve"> </w:t>
      </w:r>
      <w:r>
        <w:rPr>
          <w:rFonts w:eastAsia="Times New Roman"/>
          <w:color w:val="212121"/>
          <w:szCs w:val="24"/>
        </w:rPr>
        <w:t>Ρυθμιστική Αρχή Ε</w:t>
      </w:r>
      <w:r w:rsidRPr="00976810">
        <w:rPr>
          <w:rFonts w:eastAsia="Times New Roman"/>
          <w:color w:val="212121"/>
          <w:szCs w:val="24"/>
        </w:rPr>
        <w:t>νέργειας</w:t>
      </w:r>
      <w:r>
        <w:rPr>
          <w:rFonts w:eastAsia="Times New Roman"/>
          <w:color w:val="212121"/>
          <w:szCs w:val="24"/>
        </w:rPr>
        <w:t xml:space="preserve">, </w:t>
      </w:r>
      <w:r w:rsidRPr="00976810">
        <w:rPr>
          <w:rFonts w:eastAsia="Times New Roman"/>
          <w:color w:val="212121"/>
          <w:szCs w:val="24"/>
        </w:rPr>
        <w:t>κυρίες κ</w:t>
      </w:r>
      <w:r w:rsidRPr="00976810">
        <w:rPr>
          <w:rFonts w:eastAsia="Times New Roman"/>
          <w:color w:val="212121"/>
          <w:szCs w:val="24"/>
        </w:rPr>
        <w:t>αι κύριοι συνάδελφοι</w:t>
      </w:r>
      <w:r>
        <w:rPr>
          <w:rFonts w:eastAsia="Times New Roman"/>
          <w:color w:val="212121"/>
          <w:szCs w:val="24"/>
        </w:rPr>
        <w:t xml:space="preserve">, </w:t>
      </w:r>
      <w:r w:rsidRPr="00976810">
        <w:rPr>
          <w:rFonts w:eastAsia="Times New Roman"/>
          <w:color w:val="212121"/>
          <w:szCs w:val="24"/>
        </w:rPr>
        <w:t>είναι ένας σπουδαίος φορέας</w:t>
      </w:r>
      <w:r>
        <w:rPr>
          <w:rFonts w:eastAsia="Times New Roman"/>
          <w:color w:val="212121"/>
          <w:szCs w:val="24"/>
        </w:rPr>
        <w:t>,</w:t>
      </w:r>
      <w:r w:rsidRPr="00976810">
        <w:rPr>
          <w:rFonts w:eastAsia="Times New Roman"/>
          <w:color w:val="212121"/>
          <w:szCs w:val="24"/>
        </w:rPr>
        <w:t xml:space="preserve"> που τον καταψήφισε ο ΣΥΡΙΖΑ όταν φέραμε τη νομοθεσία για τη δημιουργία του ρυθμιστή</w:t>
      </w:r>
      <w:r>
        <w:rPr>
          <w:rFonts w:eastAsia="Times New Roman"/>
          <w:color w:val="212121"/>
          <w:szCs w:val="24"/>
        </w:rPr>
        <w:t xml:space="preserve">. Όμως, </w:t>
      </w:r>
      <w:r w:rsidRPr="00976810">
        <w:rPr>
          <w:rFonts w:eastAsia="Times New Roman"/>
          <w:color w:val="212121"/>
          <w:szCs w:val="24"/>
        </w:rPr>
        <w:t>ο ρυθμιστής έχει ως ευθύνη να μην επιτρέπει κρυφ</w:t>
      </w:r>
      <w:r>
        <w:rPr>
          <w:rFonts w:eastAsia="Times New Roman"/>
          <w:color w:val="212121"/>
          <w:szCs w:val="24"/>
        </w:rPr>
        <w:t xml:space="preserve">ούς </w:t>
      </w:r>
      <w:r>
        <w:rPr>
          <w:rFonts w:eastAsia="Times New Roman"/>
          <w:color w:val="212121"/>
          <w:szCs w:val="24"/>
        </w:rPr>
        <w:lastRenderedPageBreak/>
        <w:t>ανταγωνισμούς και συνεννοήσει</w:t>
      </w:r>
      <w:r w:rsidRPr="00976810">
        <w:rPr>
          <w:rFonts w:eastAsia="Times New Roman"/>
          <w:color w:val="212121"/>
          <w:szCs w:val="24"/>
        </w:rPr>
        <w:t>ς ανάμεσα σε καρτέλ στις εταιρείε</w:t>
      </w:r>
      <w:r w:rsidRPr="00976810">
        <w:rPr>
          <w:rFonts w:eastAsia="Times New Roman"/>
          <w:color w:val="212121"/>
          <w:szCs w:val="24"/>
        </w:rPr>
        <w:t xml:space="preserve">ς </w:t>
      </w:r>
      <w:r>
        <w:rPr>
          <w:rFonts w:eastAsia="Times New Roman"/>
          <w:color w:val="212121"/>
          <w:szCs w:val="24"/>
        </w:rPr>
        <w:t xml:space="preserve">της ενέργειας. </w:t>
      </w:r>
    </w:p>
    <w:p w14:paraId="6A627F40"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αντί να τιμήσει η Κ</w:t>
      </w:r>
      <w:r w:rsidRPr="00976810">
        <w:rPr>
          <w:rFonts w:eastAsia="Times New Roman"/>
          <w:color w:val="212121"/>
          <w:szCs w:val="24"/>
        </w:rPr>
        <w:t>υβέρνηση τα παιδιά που μαθαίνουν γράμματα</w:t>
      </w:r>
      <w:r>
        <w:rPr>
          <w:rFonts w:eastAsia="Times New Roman"/>
          <w:color w:val="212121"/>
          <w:szCs w:val="24"/>
        </w:rPr>
        <w:t>,</w:t>
      </w:r>
      <w:r w:rsidRPr="00976810">
        <w:rPr>
          <w:rFonts w:eastAsia="Times New Roman"/>
          <w:color w:val="212121"/>
          <w:szCs w:val="24"/>
        </w:rPr>
        <w:t xml:space="preserve"> που σπουδάζουν</w:t>
      </w:r>
      <w:r>
        <w:rPr>
          <w:rFonts w:eastAsia="Times New Roman"/>
          <w:color w:val="212121"/>
          <w:szCs w:val="24"/>
        </w:rPr>
        <w:t>,</w:t>
      </w:r>
      <w:r w:rsidRPr="00976810">
        <w:rPr>
          <w:rFonts w:eastAsia="Times New Roman"/>
          <w:color w:val="212121"/>
          <w:szCs w:val="24"/>
        </w:rPr>
        <w:t xml:space="preserve"> που κάνουν με</w:t>
      </w:r>
      <w:r>
        <w:rPr>
          <w:rFonts w:eastAsia="Times New Roman"/>
          <w:color w:val="212121"/>
          <w:szCs w:val="24"/>
        </w:rPr>
        <w:t>ταπτυχιακά και διδακτορικά και μ</w:t>
      </w:r>
      <w:r w:rsidRPr="00976810">
        <w:rPr>
          <w:rFonts w:eastAsia="Times New Roman"/>
          <w:color w:val="212121"/>
          <w:szCs w:val="24"/>
        </w:rPr>
        <w:t>ε αντικειμενικό τρόπο να ενισχύσε</w:t>
      </w:r>
      <w:r>
        <w:rPr>
          <w:rFonts w:eastAsia="Times New Roman"/>
          <w:color w:val="212121"/>
          <w:szCs w:val="24"/>
        </w:rPr>
        <w:t>ι τη Ρυθμιστική Α</w:t>
      </w:r>
      <w:r w:rsidRPr="00976810">
        <w:rPr>
          <w:rFonts w:eastAsia="Times New Roman"/>
          <w:color w:val="212121"/>
          <w:szCs w:val="24"/>
        </w:rPr>
        <w:t xml:space="preserve">ρχή </w:t>
      </w:r>
      <w:r>
        <w:rPr>
          <w:rFonts w:eastAsia="Times New Roman"/>
          <w:color w:val="212121"/>
          <w:szCs w:val="24"/>
        </w:rPr>
        <w:t xml:space="preserve">Ενέργειας, </w:t>
      </w:r>
      <w:r w:rsidRPr="00976810">
        <w:rPr>
          <w:rFonts w:eastAsia="Times New Roman"/>
          <w:color w:val="212121"/>
          <w:szCs w:val="24"/>
        </w:rPr>
        <w:t>προβλέπει</w:t>
      </w:r>
      <w:r>
        <w:rPr>
          <w:rFonts w:eastAsia="Times New Roman"/>
          <w:color w:val="212121"/>
          <w:szCs w:val="24"/>
        </w:rPr>
        <w:t>,</w:t>
      </w:r>
      <w:r w:rsidRPr="00976810">
        <w:rPr>
          <w:rFonts w:eastAsia="Times New Roman"/>
          <w:color w:val="212121"/>
          <w:szCs w:val="24"/>
        </w:rPr>
        <w:t xml:space="preserve"> έξω από κάθε διαδικασία</w:t>
      </w:r>
      <w:r>
        <w:rPr>
          <w:rFonts w:eastAsia="Times New Roman"/>
          <w:color w:val="212121"/>
          <w:szCs w:val="24"/>
        </w:rPr>
        <w:t xml:space="preserve">, έξω από κάθε πρόβλεψη, </w:t>
      </w:r>
      <w:r w:rsidRPr="00976810">
        <w:rPr>
          <w:rFonts w:eastAsia="Times New Roman"/>
          <w:color w:val="212121"/>
          <w:szCs w:val="24"/>
        </w:rPr>
        <w:t xml:space="preserve">ουσιαστικά παράνομες προσλήψεις </w:t>
      </w:r>
      <w:r>
        <w:rPr>
          <w:rFonts w:eastAsia="Times New Roman"/>
          <w:color w:val="212121"/>
          <w:szCs w:val="24"/>
        </w:rPr>
        <w:t>εβδομήντα εννέα κολλητών της Κ</w:t>
      </w:r>
      <w:r w:rsidRPr="00976810">
        <w:rPr>
          <w:rFonts w:eastAsia="Times New Roman"/>
          <w:color w:val="212121"/>
          <w:szCs w:val="24"/>
        </w:rPr>
        <w:t>υβέρνησης</w:t>
      </w:r>
      <w:r>
        <w:rPr>
          <w:rFonts w:eastAsia="Times New Roman"/>
          <w:color w:val="212121"/>
          <w:szCs w:val="24"/>
        </w:rPr>
        <w:t>. Κ</w:t>
      </w:r>
      <w:r w:rsidRPr="00976810">
        <w:rPr>
          <w:rFonts w:eastAsia="Times New Roman"/>
          <w:color w:val="212121"/>
          <w:szCs w:val="24"/>
        </w:rPr>
        <w:t xml:space="preserve">αι το συνεχίζει με εξίσου παράνομες και αδιανόητες προσλήψεις </w:t>
      </w:r>
      <w:r>
        <w:rPr>
          <w:rFonts w:eastAsia="Times New Roman"/>
          <w:color w:val="212121"/>
          <w:szCs w:val="24"/>
        </w:rPr>
        <w:t xml:space="preserve">άλλων τριάντα </w:t>
      </w:r>
      <w:r w:rsidRPr="00976810">
        <w:rPr>
          <w:rFonts w:eastAsia="Times New Roman"/>
          <w:color w:val="212121"/>
          <w:szCs w:val="24"/>
        </w:rPr>
        <w:t>σε αυτό το ειδικό επενδυτικό όχημα</w:t>
      </w:r>
      <w:r>
        <w:rPr>
          <w:rFonts w:eastAsia="Times New Roman"/>
          <w:color w:val="212121"/>
          <w:szCs w:val="24"/>
        </w:rPr>
        <w:t xml:space="preserve"> -στο οποίο</w:t>
      </w:r>
      <w:r w:rsidRPr="00976810">
        <w:rPr>
          <w:rFonts w:eastAsia="Times New Roman"/>
          <w:color w:val="212121"/>
          <w:szCs w:val="24"/>
        </w:rPr>
        <w:t xml:space="preserve"> θα επανέλθω</w:t>
      </w:r>
      <w:r>
        <w:rPr>
          <w:rFonts w:eastAsia="Times New Roman"/>
          <w:color w:val="212121"/>
          <w:szCs w:val="24"/>
        </w:rPr>
        <w:t>-</w:t>
      </w:r>
      <w:r w:rsidRPr="00976810">
        <w:rPr>
          <w:rFonts w:eastAsia="Times New Roman"/>
          <w:color w:val="212121"/>
          <w:szCs w:val="24"/>
        </w:rPr>
        <w:t xml:space="preserve"> το οποίο </w:t>
      </w:r>
      <w:r>
        <w:rPr>
          <w:rFonts w:eastAsia="Times New Roman"/>
          <w:color w:val="212121"/>
          <w:szCs w:val="24"/>
        </w:rPr>
        <w:t xml:space="preserve">-υποτίθεται- </w:t>
      </w:r>
      <w:r>
        <w:rPr>
          <w:rFonts w:eastAsia="Times New Roman"/>
          <w:color w:val="212121"/>
          <w:szCs w:val="24"/>
        </w:rPr>
        <w:t>θα κατασκευάσει ως εθνικό</w:t>
      </w:r>
      <w:r w:rsidRPr="00976810">
        <w:rPr>
          <w:rFonts w:eastAsia="Times New Roman"/>
          <w:color w:val="212121"/>
          <w:szCs w:val="24"/>
        </w:rPr>
        <w:t xml:space="preserve"> έργο </w:t>
      </w:r>
      <w:r>
        <w:rPr>
          <w:rFonts w:eastAsia="Times New Roman"/>
          <w:color w:val="212121"/>
          <w:szCs w:val="24"/>
        </w:rPr>
        <w:t>την ηλεκτρική διασύνδεση Κρήτης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976810">
        <w:rPr>
          <w:rFonts w:eastAsia="Times New Roman"/>
          <w:color w:val="212121"/>
          <w:szCs w:val="24"/>
        </w:rPr>
        <w:t>Αττικής</w:t>
      </w:r>
      <w:r>
        <w:rPr>
          <w:rFonts w:eastAsia="Times New Roman"/>
          <w:color w:val="212121"/>
          <w:szCs w:val="24"/>
        </w:rPr>
        <w:t>.</w:t>
      </w:r>
    </w:p>
    <w:p w14:paraId="6A627F41"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976810">
        <w:rPr>
          <w:rFonts w:eastAsia="Times New Roman"/>
          <w:color w:val="212121"/>
          <w:szCs w:val="24"/>
        </w:rPr>
        <w:t>χετε απαξιώσει τον ρυθμιστή της ενέργειας και τον έ</w:t>
      </w:r>
      <w:r>
        <w:rPr>
          <w:rFonts w:eastAsia="Times New Roman"/>
          <w:color w:val="212121"/>
          <w:szCs w:val="24"/>
        </w:rPr>
        <w:t xml:space="preserve">χετε καταντήσει </w:t>
      </w:r>
      <w:proofErr w:type="spellStart"/>
      <w:r>
        <w:rPr>
          <w:rFonts w:eastAsia="Times New Roman"/>
          <w:color w:val="212121"/>
          <w:szCs w:val="24"/>
        </w:rPr>
        <w:t>παραμάγαζο</w:t>
      </w:r>
      <w:proofErr w:type="spellEnd"/>
      <w:r>
        <w:rPr>
          <w:rFonts w:eastAsia="Times New Roman"/>
          <w:color w:val="212121"/>
          <w:szCs w:val="24"/>
        </w:rPr>
        <w:t xml:space="preserve"> του Υ</w:t>
      </w:r>
      <w:r w:rsidRPr="00976810">
        <w:rPr>
          <w:rFonts w:eastAsia="Times New Roman"/>
          <w:color w:val="212121"/>
          <w:szCs w:val="24"/>
        </w:rPr>
        <w:t>πουργείου</w:t>
      </w:r>
      <w:r>
        <w:rPr>
          <w:rFonts w:eastAsia="Times New Roman"/>
          <w:color w:val="212121"/>
          <w:szCs w:val="24"/>
        </w:rPr>
        <w:t>. Και γι</w:t>
      </w:r>
      <w:r>
        <w:rPr>
          <w:rFonts w:eastAsia="Times New Roman"/>
          <w:color w:val="212121"/>
          <w:szCs w:val="24"/>
        </w:rPr>
        <w:t>’</w:t>
      </w:r>
      <w:r>
        <w:rPr>
          <w:rFonts w:eastAsia="Times New Roman"/>
          <w:color w:val="212121"/>
          <w:szCs w:val="24"/>
        </w:rPr>
        <w:t xml:space="preserve"> αυτό σας ζήτησε η </w:t>
      </w:r>
      <w:r>
        <w:rPr>
          <w:rFonts w:eastAsia="Times New Roman"/>
          <w:color w:val="212121"/>
          <w:szCs w:val="24"/>
        </w:rPr>
        <w:t>δ</w:t>
      </w:r>
      <w:r w:rsidRPr="00976810">
        <w:rPr>
          <w:rFonts w:eastAsia="Times New Roman"/>
          <w:color w:val="212121"/>
          <w:szCs w:val="24"/>
        </w:rPr>
        <w:t xml:space="preserve">ιοίκηση της </w:t>
      </w:r>
      <w:r>
        <w:rPr>
          <w:rFonts w:eastAsia="Times New Roman"/>
          <w:color w:val="212121"/>
          <w:szCs w:val="24"/>
        </w:rPr>
        <w:t>ΡΑΕ ν</w:t>
      </w:r>
      <w:r w:rsidRPr="00976810">
        <w:rPr>
          <w:rFonts w:eastAsia="Times New Roman"/>
          <w:color w:val="212121"/>
          <w:szCs w:val="24"/>
        </w:rPr>
        <w:t>α περάσετε την προκλητική ρύθμιση</w:t>
      </w:r>
      <w:r>
        <w:rPr>
          <w:rFonts w:eastAsia="Times New Roman"/>
          <w:color w:val="212121"/>
          <w:szCs w:val="24"/>
        </w:rPr>
        <w:t>,</w:t>
      </w:r>
      <w:r w:rsidRPr="00976810">
        <w:rPr>
          <w:rFonts w:eastAsia="Times New Roman"/>
          <w:color w:val="212121"/>
          <w:szCs w:val="24"/>
        </w:rPr>
        <w:t xml:space="preserve"> την απαρ</w:t>
      </w:r>
      <w:r w:rsidRPr="00976810">
        <w:rPr>
          <w:rFonts w:eastAsia="Times New Roman"/>
          <w:color w:val="212121"/>
          <w:szCs w:val="24"/>
        </w:rPr>
        <w:t>άδεκτη</w:t>
      </w:r>
      <w:r>
        <w:rPr>
          <w:rFonts w:eastAsia="Times New Roman"/>
          <w:color w:val="212121"/>
          <w:szCs w:val="24"/>
        </w:rPr>
        <w:t>, που κανένας Υ</w:t>
      </w:r>
      <w:r w:rsidRPr="00976810">
        <w:rPr>
          <w:rFonts w:eastAsia="Times New Roman"/>
          <w:color w:val="212121"/>
          <w:szCs w:val="24"/>
        </w:rPr>
        <w:t>πουργός πριν από σας δεν είχε διανοηθεί να περάσει</w:t>
      </w:r>
      <w:r>
        <w:rPr>
          <w:rFonts w:eastAsia="Times New Roman"/>
          <w:color w:val="212121"/>
          <w:szCs w:val="24"/>
        </w:rPr>
        <w:t>,</w:t>
      </w:r>
      <w:r w:rsidRPr="00976810">
        <w:rPr>
          <w:rFonts w:eastAsia="Times New Roman"/>
          <w:color w:val="212121"/>
          <w:szCs w:val="24"/>
        </w:rPr>
        <w:t xml:space="preserve"> να απαλλάσσονται από τις αστικές τους ευθύνες τα μέλη της </w:t>
      </w:r>
      <w:r>
        <w:rPr>
          <w:rFonts w:eastAsia="Times New Roman"/>
          <w:color w:val="212121"/>
          <w:szCs w:val="24"/>
        </w:rPr>
        <w:t xml:space="preserve">ΡΑΕ. Γιατί τόσα χρόνια κανένας Υπουργός </w:t>
      </w:r>
      <w:r>
        <w:rPr>
          <w:rFonts w:eastAsia="Times New Roman"/>
          <w:color w:val="212121"/>
          <w:szCs w:val="24"/>
        </w:rPr>
        <w:lastRenderedPageBreak/>
        <w:t xml:space="preserve">δεν είχε περάσει αυτή </w:t>
      </w:r>
      <w:r w:rsidRPr="00976810">
        <w:rPr>
          <w:rFonts w:eastAsia="Times New Roman"/>
          <w:color w:val="212121"/>
          <w:szCs w:val="24"/>
        </w:rPr>
        <w:t xml:space="preserve">την εκ των προτέρων απαλλαγή από αστική ευθύνη της </w:t>
      </w:r>
      <w:r>
        <w:rPr>
          <w:rFonts w:eastAsia="Times New Roman"/>
          <w:color w:val="212121"/>
          <w:szCs w:val="24"/>
        </w:rPr>
        <w:t xml:space="preserve">ΡΑΕ; </w:t>
      </w:r>
      <w:r w:rsidRPr="00976810">
        <w:rPr>
          <w:rFonts w:eastAsia="Times New Roman"/>
          <w:color w:val="212121"/>
          <w:szCs w:val="24"/>
        </w:rPr>
        <w:t xml:space="preserve">Τι </w:t>
      </w:r>
      <w:r w:rsidRPr="00976810">
        <w:rPr>
          <w:rFonts w:eastAsia="Times New Roman"/>
          <w:color w:val="212121"/>
          <w:szCs w:val="24"/>
        </w:rPr>
        <w:t>θέλετε να κρύψετε</w:t>
      </w:r>
      <w:r>
        <w:rPr>
          <w:rFonts w:eastAsia="Times New Roman"/>
          <w:color w:val="212121"/>
          <w:szCs w:val="24"/>
        </w:rPr>
        <w:t>; Ποιοι σας είπαν ότι δεν θα βάλουν</w:t>
      </w:r>
      <w:r w:rsidRPr="00976810">
        <w:rPr>
          <w:rFonts w:eastAsia="Times New Roman"/>
          <w:color w:val="212121"/>
          <w:szCs w:val="24"/>
        </w:rPr>
        <w:t xml:space="preserve"> υπογραφή</w:t>
      </w:r>
      <w:r>
        <w:rPr>
          <w:rFonts w:eastAsia="Times New Roman"/>
          <w:color w:val="212121"/>
          <w:szCs w:val="24"/>
        </w:rPr>
        <w:t>,</w:t>
      </w:r>
      <w:r w:rsidRPr="00976810">
        <w:rPr>
          <w:rFonts w:eastAsia="Times New Roman"/>
          <w:color w:val="212121"/>
          <w:szCs w:val="24"/>
        </w:rPr>
        <w:t xml:space="preserve"> αν δεν </w:t>
      </w:r>
      <w:r>
        <w:rPr>
          <w:rFonts w:eastAsia="Times New Roman"/>
          <w:color w:val="212121"/>
          <w:szCs w:val="24"/>
        </w:rPr>
        <w:t>τους</w:t>
      </w:r>
      <w:r w:rsidRPr="00976810">
        <w:rPr>
          <w:rFonts w:eastAsia="Times New Roman"/>
          <w:color w:val="212121"/>
          <w:szCs w:val="24"/>
        </w:rPr>
        <w:t xml:space="preserve"> απαλλάξετε προκαταβολικά</w:t>
      </w:r>
      <w:r>
        <w:rPr>
          <w:rFonts w:eastAsia="Times New Roman"/>
          <w:color w:val="212121"/>
          <w:szCs w:val="24"/>
        </w:rPr>
        <w:t>; Γι</w:t>
      </w:r>
      <w:r w:rsidRPr="00976810">
        <w:rPr>
          <w:rFonts w:eastAsia="Times New Roman"/>
          <w:color w:val="212121"/>
          <w:szCs w:val="24"/>
        </w:rPr>
        <w:t>ατί προφα</w:t>
      </w:r>
      <w:r>
        <w:rPr>
          <w:rFonts w:eastAsia="Times New Roman"/>
          <w:color w:val="212121"/>
          <w:szCs w:val="24"/>
        </w:rPr>
        <w:t>νώς δεν σας ήρθε ουρανοκατέβατο.</w:t>
      </w:r>
    </w:p>
    <w:p w14:paraId="6A627F42"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Αγαπητές και α</w:t>
      </w:r>
      <w:r w:rsidRPr="00976810">
        <w:rPr>
          <w:rFonts w:eastAsia="Times New Roman"/>
          <w:color w:val="212121"/>
          <w:szCs w:val="24"/>
        </w:rPr>
        <w:t>γαπητοί συνάδελφοι</w:t>
      </w:r>
      <w:r>
        <w:rPr>
          <w:rFonts w:eastAsia="Times New Roman"/>
          <w:color w:val="212121"/>
          <w:szCs w:val="24"/>
        </w:rPr>
        <w:t>, θα συνεχίσω με δύο κορυφαία, ε</w:t>
      </w:r>
      <w:r w:rsidRPr="00976810">
        <w:rPr>
          <w:rFonts w:eastAsia="Times New Roman"/>
          <w:color w:val="212121"/>
          <w:szCs w:val="24"/>
        </w:rPr>
        <w:t>θνικής σημασίας</w:t>
      </w:r>
      <w:r>
        <w:rPr>
          <w:rFonts w:eastAsia="Times New Roman"/>
          <w:color w:val="212121"/>
          <w:szCs w:val="24"/>
        </w:rPr>
        <w:t xml:space="preserve"> </w:t>
      </w:r>
      <w:r w:rsidRPr="00976810">
        <w:rPr>
          <w:rFonts w:eastAsia="Times New Roman"/>
          <w:color w:val="212121"/>
          <w:szCs w:val="24"/>
        </w:rPr>
        <w:t>πατριωτικά θέματα</w:t>
      </w:r>
      <w:r>
        <w:rPr>
          <w:rFonts w:eastAsia="Times New Roman"/>
          <w:color w:val="212121"/>
          <w:szCs w:val="24"/>
        </w:rPr>
        <w:t>,</w:t>
      </w:r>
      <w:r w:rsidRPr="00976810">
        <w:rPr>
          <w:rFonts w:eastAsia="Times New Roman"/>
          <w:color w:val="212121"/>
          <w:szCs w:val="24"/>
        </w:rPr>
        <w:t xml:space="preserve"> </w:t>
      </w:r>
      <w:r>
        <w:rPr>
          <w:rFonts w:eastAsia="Times New Roman"/>
          <w:color w:val="212121"/>
          <w:szCs w:val="24"/>
        </w:rPr>
        <w:t>τα οποία</w:t>
      </w:r>
      <w:r w:rsidRPr="00976810">
        <w:rPr>
          <w:rFonts w:eastAsia="Times New Roman"/>
          <w:color w:val="212121"/>
          <w:szCs w:val="24"/>
        </w:rPr>
        <w:t xml:space="preserve"> σχε</w:t>
      </w:r>
      <w:r w:rsidRPr="00976810">
        <w:rPr>
          <w:rFonts w:eastAsia="Times New Roman"/>
          <w:color w:val="212121"/>
          <w:szCs w:val="24"/>
        </w:rPr>
        <w:t>τίζονται με τα ενεργειακά ζητήματα της χώρας και τα οποία θεωρώ ότι βρίσκονται σε μία σοβαρή διακινδύνευση</w:t>
      </w:r>
      <w:r>
        <w:rPr>
          <w:rFonts w:eastAsia="Times New Roman"/>
          <w:color w:val="212121"/>
          <w:szCs w:val="24"/>
        </w:rPr>
        <w:t>.</w:t>
      </w:r>
    </w:p>
    <w:p w14:paraId="6A627F43"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976810">
        <w:rPr>
          <w:rFonts w:eastAsia="Times New Roman"/>
          <w:color w:val="212121"/>
          <w:szCs w:val="24"/>
        </w:rPr>
        <w:t xml:space="preserve">ο πρώτο </w:t>
      </w:r>
      <w:r>
        <w:rPr>
          <w:rFonts w:eastAsia="Times New Roman"/>
          <w:color w:val="212121"/>
          <w:szCs w:val="24"/>
        </w:rPr>
        <w:t>ζή</w:t>
      </w:r>
      <w:r w:rsidRPr="00976810">
        <w:rPr>
          <w:rFonts w:eastAsia="Times New Roman"/>
          <w:color w:val="212121"/>
          <w:szCs w:val="24"/>
        </w:rPr>
        <w:t>τημα είναι η ηλεκτρική διασύνδεση Ισραήλ</w:t>
      </w:r>
      <w:r>
        <w:rPr>
          <w:rFonts w:eastAsia="Times New Roman"/>
          <w:color w:val="212121"/>
          <w:szCs w:val="24"/>
        </w:rPr>
        <w:t xml:space="preserve"> – </w:t>
      </w:r>
      <w:r>
        <w:rPr>
          <w:rFonts w:eastAsia="Times New Roman"/>
          <w:color w:val="212121"/>
          <w:szCs w:val="24"/>
        </w:rPr>
        <w:t>Κύπρου</w:t>
      </w:r>
      <w:r>
        <w:rPr>
          <w:rFonts w:eastAsia="Times New Roman"/>
          <w:color w:val="212121"/>
          <w:szCs w:val="24"/>
        </w:rPr>
        <w:t xml:space="preserve"> – </w:t>
      </w:r>
      <w:r w:rsidRPr="00976810">
        <w:rPr>
          <w:rFonts w:eastAsia="Times New Roman"/>
          <w:color w:val="212121"/>
          <w:szCs w:val="24"/>
        </w:rPr>
        <w:t>Κρήτη</w:t>
      </w:r>
      <w:r>
        <w:rPr>
          <w:rFonts w:eastAsia="Times New Roman"/>
          <w:color w:val="212121"/>
          <w:szCs w:val="24"/>
        </w:rPr>
        <w:t>ς</w:t>
      </w:r>
      <w:r>
        <w:rPr>
          <w:rFonts w:eastAsia="Times New Roman"/>
          <w:color w:val="212121"/>
          <w:szCs w:val="24"/>
        </w:rPr>
        <w:t xml:space="preserve"> </w:t>
      </w:r>
      <w:r>
        <w:rPr>
          <w:rFonts w:eastAsia="Times New Roman"/>
          <w:color w:val="212121"/>
          <w:szCs w:val="24"/>
        </w:rPr>
        <w:t>-</w:t>
      </w:r>
      <w:r w:rsidRPr="00976810">
        <w:rPr>
          <w:rFonts w:eastAsia="Times New Roman"/>
          <w:color w:val="212121"/>
          <w:szCs w:val="24"/>
        </w:rPr>
        <w:t xml:space="preserve"> Αττική</w:t>
      </w:r>
      <w:r>
        <w:rPr>
          <w:rFonts w:eastAsia="Times New Roman"/>
          <w:color w:val="212121"/>
          <w:szCs w:val="24"/>
        </w:rPr>
        <w:t xml:space="preserve">ς, </w:t>
      </w:r>
      <w:r w:rsidRPr="00976810">
        <w:rPr>
          <w:rFonts w:eastAsia="Times New Roman"/>
          <w:color w:val="212121"/>
          <w:szCs w:val="24"/>
        </w:rPr>
        <w:t xml:space="preserve">ο γνωστός </w:t>
      </w:r>
      <w:r>
        <w:rPr>
          <w:rFonts w:eastAsia="Times New Roman"/>
          <w:color w:val="212121"/>
          <w:szCs w:val="24"/>
        </w:rPr>
        <w:t>«</w:t>
      </w:r>
      <w:proofErr w:type="spellStart"/>
      <w:r>
        <w:rPr>
          <w:rFonts w:eastAsia="Times New Roman"/>
          <w:color w:val="212121"/>
          <w:szCs w:val="24"/>
          <w:lang w:val="en-US"/>
        </w:rPr>
        <w:t>EuroAsia</w:t>
      </w:r>
      <w:proofErr w:type="spellEnd"/>
      <w:r w:rsidRPr="00D32B56">
        <w:rPr>
          <w:rFonts w:eastAsia="Times New Roman"/>
          <w:color w:val="212121"/>
          <w:szCs w:val="24"/>
        </w:rPr>
        <w:t xml:space="preserve"> </w:t>
      </w:r>
      <w:r>
        <w:rPr>
          <w:rFonts w:eastAsia="Times New Roman"/>
          <w:color w:val="212121"/>
          <w:szCs w:val="24"/>
          <w:lang w:val="en-US"/>
        </w:rPr>
        <w:t>I</w:t>
      </w:r>
      <w:proofErr w:type="spellStart"/>
      <w:r w:rsidRPr="00976810">
        <w:rPr>
          <w:rFonts w:eastAsia="Times New Roman"/>
          <w:color w:val="212121"/>
          <w:szCs w:val="24"/>
          <w:lang w:val="en"/>
        </w:rPr>
        <w:t>nterconnector</w:t>
      </w:r>
      <w:proofErr w:type="spellEnd"/>
      <w:r>
        <w:rPr>
          <w:rFonts w:eastAsia="Times New Roman"/>
          <w:color w:val="212121"/>
          <w:szCs w:val="24"/>
        </w:rPr>
        <w:t xml:space="preserve">», </w:t>
      </w:r>
      <w:r w:rsidRPr="00976810">
        <w:rPr>
          <w:rFonts w:eastAsia="Times New Roman"/>
          <w:color w:val="212121"/>
          <w:szCs w:val="24"/>
        </w:rPr>
        <w:t>ένα έργο το οποίο σχεδιάσαμε τ</w:t>
      </w:r>
      <w:r w:rsidRPr="00976810">
        <w:rPr>
          <w:rFonts w:eastAsia="Times New Roman"/>
          <w:color w:val="212121"/>
          <w:szCs w:val="24"/>
        </w:rPr>
        <w:t>ην περίοδο 2011</w:t>
      </w:r>
      <w:r>
        <w:rPr>
          <w:rFonts w:eastAsia="Times New Roman"/>
          <w:color w:val="212121"/>
          <w:szCs w:val="24"/>
        </w:rPr>
        <w:t xml:space="preserve"> </w:t>
      </w:r>
      <w:r w:rsidRPr="00976810">
        <w:rPr>
          <w:rFonts w:eastAsia="Times New Roman"/>
          <w:color w:val="212121"/>
          <w:szCs w:val="24"/>
        </w:rPr>
        <w:t>-</w:t>
      </w:r>
      <w:r>
        <w:rPr>
          <w:rFonts w:eastAsia="Times New Roman"/>
          <w:color w:val="212121"/>
          <w:szCs w:val="24"/>
        </w:rPr>
        <w:t xml:space="preserve"> </w:t>
      </w:r>
      <w:r w:rsidRPr="00976810">
        <w:rPr>
          <w:rFonts w:eastAsia="Times New Roman"/>
          <w:color w:val="212121"/>
          <w:szCs w:val="24"/>
        </w:rPr>
        <w:t>2014</w:t>
      </w:r>
      <w:r>
        <w:rPr>
          <w:rFonts w:eastAsia="Times New Roman"/>
          <w:color w:val="212121"/>
          <w:szCs w:val="24"/>
        </w:rPr>
        <w:t xml:space="preserve"> και </w:t>
      </w:r>
      <w:r w:rsidRPr="00976810">
        <w:rPr>
          <w:rFonts w:eastAsia="Times New Roman"/>
          <w:color w:val="212121"/>
          <w:szCs w:val="24"/>
        </w:rPr>
        <w:t>το</w:t>
      </w:r>
      <w:r>
        <w:rPr>
          <w:rFonts w:eastAsia="Times New Roman"/>
          <w:color w:val="212121"/>
          <w:szCs w:val="24"/>
        </w:rPr>
        <w:t xml:space="preserve"> εντάξαμε στα χρηματοδοτούμενα ε</w:t>
      </w:r>
      <w:r w:rsidRPr="00976810">
        <w:rPr>
          <w:rFonts w:eastAsia="Times New Roman"/>
          <w:color w:val="212121"/>
          <w:szCs w:val="24"/>
        </w:rPr>
        <w:t xml:space="preserve">υρωπαϊκά προγράμματα με προοπτική να πάρει περίπου </w:t>
      </w:r>
      <w:r>
        <w:rPr>
          <w:rFonts w:eastAsia="Times New Roman"/>
          <w:color w:val="212121"/>
          <w:szCs w:val="24"/>
        </w:rPr>
        <w:t>350 εκατομμύρια ευρώ από τα ε</w:t>
      </w:r>
      <w:r w:rsidRPr="00976810">
        <w:rPr>
          <w:rFonts w:eastAsia="Times New Roman"/>
          <w:color w:val="212121"/>
          <w:szCs w:val="24"/>
        </w:rPr>
        <w:t>υρωπαϊκά ταμεία</w:t>
      </w:r>
      <w:r>
        <w:rPr>
          <w:rFonts w:eastAsia="Times New Roman"/>
          <w:color w:val="212121"/>
          <w:szCs w:val="24"/>
        </w:rPr>
        <w:t>. Έ</w:t>
      </w:r>
      <w:r w:rsidRPr="00976810">
        <w:rPr>
          <w:rFonts w:eastAsia="Times New Roman"/>
          <w:color w:val="212121"/>
          <w:szCs w:val="24"/>
        </w:rPr>
        <w:t xml:space="preserve">χει ήδη πάρει 70 εκατομμύρια ευρώ </w:t>
      </w:r>
      <w:r>
        <w:rPr>
          <w:rFonts w:eastAsia="Times New Roman"/>
          <w:color w:val="212121"/>
          <w:szCs w:val="24"/>
        </w:rPr>
        <w:t>για να ωριμάσει τις μελέτες. Και εκτός όλων των άλλων -</w:t>
      </w:r>
      <w:r w:rsidRPr="00976810">
        <w:rPr>
          <w:rFonts w:eastAsia="Times New Roman"/>
          <w:color w:val="212121"/>
          <w:szCs w:val="24"/>
        </w:rPr>
        <w:t xml:space="preserve">γιατί </w:t>
      </w:r>
      <w:r>
        <w:rPr>
          <w:rFonts w:eastAsia="Times New Roman"/>
          <w:color w:val="212121"/>
          <w:szCs w:val="24"/>
        </w:rPr>
        <w:t>πρ</w:t>
      </w:r>
      <w:r>
        <w:rPr>
          <w:rFonts w:eastAsia="Times New Roman"/>
          <w:color w:val="212121"/>
          <w:szCs w:val="24"/>
        </w:rPr>
        <w:t xml:space="preserve">όκειται για το πρώτο καλώδιο που συνδέει δυο ηπείρους, την Ασία με την Ευρώπη- αίρει </w:t>
      </w:r>
      <w:r w:rsidRPr="00976810">
        <w:rPr>
          <w:rFonts w:eastAsia="Times New Roman"/>
          <w:color w:val="212121"/>
          <w:szCs w:val="24"/>
        </w:rPr>
        <w:t>την ενεργειακή</w:t>
      </w:r>
      <w:r>
        <w:rPr>
          <w:rFonts w:eastAsia="Times New Roman"/>
          <w:color w:val="212121"/>
          <w:szCs w:val="24"/>
        </w:rPr>
        <w:t>,</w:t>
      </w:r>
      <w:r w:rsidRPr="00976810">
        <w:rPr>
          <w:rFonts w:eastAsia="Times New Roman"/>
          <w:color w:val="212121"/>
          <w:szCs w:val="24"/>
        </w:rPr>
        <w:t xml:space="preserve"> την ηλεκτρική απο</w:t>
      </w:r>
      <w:r w:rsidRPr="00976810">
        <w:rPr>
          <w:rFonts w:eastAsia="Times New Roman"/>
          <w:color w:val="212121"/>
          <w:szCs w:val="24"/>
        </w:rPr>
        <w:lastRenderedPageBreak/>
        <w:t>μόνωση της Κύπρου</w:t>
      </w:r>
      <w:r>
        <w:rPr>
          <w:rFonts w:eastAsia="Times New Roman"/>
          <w:color w:val="212121"/>
          <w:szCs w:val="24"/>
        </w:rPr>
        <w:t>,</w:t>
      </w:r>
      <w:r w:rsidRPr="00976810">
        <w:rPr>
          <w:rFonts w:eastAsia="Times New Roman"/>
          <w:color w:val="212121"/>
          <w:szCs w:val="24"/>
        </w:rPr>
        <w:t xml:space="preserve"> αίρει την ηλεκτρική απομόνωση της Κρήτης και </w:t>
      </w:r>
      <w:r>
        <w:rPr>
          <w:rFonts w:eastAsia="Times New Roman"/>
          <w:color w:val="212121"/>
          <w:szCs w:val="24"/>
        </w:rPr>
        <w:t>βοηθά</w:t>
      </w:r>
      <w:r w:rsidRPr="00976810">
        <w:rPr>
          <w:rFonts w:eastAsia="Times New Roman"/>
          <w:color w:val="212121"/>
          <w:szCs w:val="24"/>
        </w:rPr>
        <w:t xml:space="preserve"> πάρα πολύ στη διασφάλιση του ενεργειακού ισοζυγίου της χώρας</w:t>
      </w:r>
      <w:r>
        <w:rPr>
          <w:rFonts w:eastAsia="Times New Roman"/>
          <w:color w:val="212121"/>
          <w:szCs w:val="24"/>
        </w:rPr>
        <w:t>. Είναι</w:t>
      </w:r>
      <w:r w:rsidRPr="00976810">
        <w:rPr>
          <w:rFonts w:eastAsia="Times New Roman"/>
          <w:color w:val="212121"/>
          <w:szCs w:val="24"/>
        </w:rPr>
        <w:t xml:space="preserve"> ένα έργο που προχωρούσε κανονικά</w:t>
      </w:r>
      <w:r>
        <w:rPr>
          <w:rFonts w:eastAsia="Times New Roman"/>
          <w:color w:val="212121"/>
          <w:szCs w:val="24"/>
        </w:rPr>
        <w:t>.</w:t>
      </w:r>
    </w:p>
    <w:p w14:paraId="6A627F44"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Τέσσερα </w:t>
      </w:r>
      <w:r w:rsidRPr="00976810">
        <w:rPr>
          <w:rFonts w:eastAsia="Times New Roman"/>
          <w:color w:val="212121"/>
          <w:szCs w:val="24"/>
        </w:rPr>
        <w:t>χρόνια τώρα</w:t>
      </w:r>
      <w:r>
        <w:rPr>
          <w:rFonts w:eastAsia="Times New Roman"/>
          <w:color w:val="212121"/>
          <w:szCs w:val="24"/>
        </w:rPr>
        <w:t>,</w:t>
      </w:r>
      <w:r w:rsidRPr="00976810">
        <w:rPr>
          <w:rFonts w:eastAsia="Times New Roman"/>
          <w:color w:val="212121"/>
          <w:szCs w:val="24"/>
        </w:rPr>
        <w:t xml:space="preserve"> σκόπιμα</w:t>
      </w:r>
      <w:r>
        <w:rPr>
          <w:rFonts w:eastAsia="Times New Roman"/>
          <w:color w:val="212121"/>
          <w:szCs w:val="24"/>
        </w:rPr>
        <w:t>, υπηρετώντας ύποπτες</w:t>
      </w:r>
      <w:r w:rsidRPr="00976810">
        <w:rPr>
          <w:rFonts w:eastAsia="Times New Roman"/>
          <w:color w:val="212121"/>
          <w:szCs w:val="24"/>
        </w:rPr>
        <w:t xml:space="preserve"> σκοπιμότητες και ύποπτα συμφέροντα</w:t>
      </w:r>
      <w:r>
        <w:rPr>
          <w:rFonts w:eastAsia="Times New Roman"/>
          <w:color w:val="212121"/>
          <w:szCs w:val="24"/>
        </w:rPr>
        <w:t>, η Κ</w:t>
      </w:r>
      <w:r w:rsidRPr="00976810">
        <w:rPr>
          <w:rFonts w:eastAsia="Times New Roman"/>
          <w:color w:val="212121"/>
          <w:szCs w:val="24"/>
        </w:rPr>
        <w:t>υβέρνηση το έχει οδηγήσει σε αδιέξοδο</w:t>
      </w:r>
      <w:r>
        <w:rPr>
          <w:rFonts w:eastAsia="Times New Roman"/>
          <w:color w:val="212121"/>
          <w:szCs w:val="24"/>
        </w:rPr>
        <w:t>. Και πού</w:t>
      </w:r>
      <w:r w:rsidRPr="00976810">
        <w:rPr>
          <w:rFonts w:eastAsia="Times New Roman"/>
          <w:color w:val="212121"/>
          <w:szCs w:val="24"/>
        </w:rPr>
        <w:t xml:space="preserve"> φτάσαμε</w:t>
      </w:r>
      <w:r>
        <w:rPr>
          <w:rFonts w:eastAsia="Times New Roman"/>
          <w:color w:val="212121"/>
          <w:szCs w:val="24"/>
        </w:rPr>
        <w:t>;</w:t>
      </w:r>
    </w:p>
    <w:p w14:paraId="6A627F45"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Αυτή</w:t>
      </w:r>
      <w:r w:rsidRPr="00976810">
        <w:rPr>
          <w:rFonts w:eastAsia="Times New Roman"/>
          <w:color w:val="212121"/>
          <w:szCs w:val="24"/>
        </w:rPr>
        <w:t xml:space="preserve"> εδώ </w:t>
      </w:r>
      <w:r>
        <w:rPr>
          <w:rFonts w:eastAsia="Times New Roman"/>
          <w:color w:val="212121"/>
          <w:szCs w:val="24"/>
        </w:rPr>
        <w:t xml:space="preserve">είναι η επίσημη ανακοίνωση της </w:t>
      </w:r>
      <w:r>
        <w:rPr>
          <w:rFonts w:eastAsia="Times New Roman"/>
          <w:color w:val="212121"/>
          <w:szCs w:val="24"/>
        </w:rPr>
        <w:t>κυπριακής κυβέρνησης</w:t>
      </w:r>
      <w:r>
        <w:rPr>
          <w:rFonts w:eastAsia="Times New Roman"/>
          <w:color w:val="212121"/>
          <w:szCs w:val="24"/>
        </w:rPr>
        <w:t xml:space="preserve"> και της Ευρωπαϊ</w:t>
      </w:r>
      <w:r>
        <w:rPr>
          <w:rFonts w:eastAsia="Times New Roman"/>
          <w:color w:val="212121"/>
          <w:szCs w:val="24"/>
        </w:rPr>
        <w:t>κής Ε</w:t>
      </w:r>
      <w:r w:rsidRPr="00976810">
        <w:rPr>
          <w:rFonts w:eastAsia="Times New Roman"/>
          <w:color w:val="212121"/>
          <w:szCs w:val="24"/>
        </w:rPr>
        <w:t>πιτροπής</w:t>
      </w:r>
      <w:r>
        <w:rPr>
          <w:rFonts w:eastAsia="Times New Roman"/>
          <w:color w:val="212121"/>
          <w:szCs w:val="24"/>
        </w:rPr>
        <w:t>,</w:t>
      </w:r>
      <w:r w:rsidRPr="00976810">
        <w:rPr>
          <w:rFonts w:eastAsia="Times New Roman"/>
          <w:color w:val="212121"/>
          <w:szCs w:val="24"/>
        </w:rPr>
        <w:t xml:space="preserve"> το κοινό ανακοινωθέν</w:t>
      </w:r>
      <w:r>
        <w:rPr>
          <w:rFonts w:eastAsia="Times New Roman"/>
          <w:color w:val="212121"/>
          <w:szCs w:val="24"/>
        </w:rPr>
        <w:t>,</w:t>
      </w:r>
      <w:r w:rsidRPr="00976810">
        <w:rPr>
          <w:rFonts w:eastAsia="Times New Roman"/>
          <w:color w:val="212121"/>
          <w:szCs w:val="24"/>
        </w:rPr>
        <w:t xml:space="preserve"> με ημερομηνία 27 Φεβρουαρίου 2019</w:t>
      </w:r>
      <w:r>
        <w:rPr>
          <w:rFonts w:eastAsia="Times New Roman"/>
          <w:color w:val="212121"/>
          <w:szCs w:val="24"/>
        </w:rPr>
        <w:t xml:space="preserve">: «Η Γενική Διεύθυνση Ενέργειας της Ευρωπαϊκής Επιτροπής, η </w:t>
      </w:r>
      <w:r>
        <w:rPr>
          <w:rFonts w:eastAsia="Times New Roman"/>
          <w:color w:val="212121"/>
          <w:szCs w:val="24"/>
        </w:rPr>
        <w:t>κυπριακή κ</w:t>
      </w:r>
      <w:r w:rsidRPr="00976810">
        <w:rPr>
          <w:rFonts w:eastAsia="Times New Roman"/>
          <w:color w:val="212121"/>
          <w:szCs w:val="24"/>
        </w:rPr>
        <w:t>υβέρνηση</w:t>
      </w:r>
      <w:r>
        <w:rPr>
          <w:rFonts w:eastAsia="Times New Roman"/>
          <w:color w:val="212121"/>
          <w:szCs w:val="24"/>
        </w:rPr>
        <w:t>,</w:t>
      </w:r>
      <w:r w:rsidRPr="00976810">
        <w:rPr>
          <w:rFonts w:eastAsia="Times New Roman"/>
          <w:color w:val="212121"/>
          <w:szCs w:val="24"/>
        </w:rPr>
        <w:t xml:space="preserve"> όλοι οι φορείς της Κύπρου παρακαλούν την </w:t>
      </w:r>
      <w:r>
        <w:rPr>
          <w:rFonts w:eastAsia="Times New Roman"/>
          <w:color w:val="212121"/>
          <w:szCs w:val="24"/>
        </w:rPr>
        <w:t>ε</w:t>
      </w:r>
      <w:r w:rsidRPr="00976810">
        <w:rPr>
          <w:rFonts w:eastAsia="Times New Roman"/>
          <w:color w:val="212121"/>
          <w:szCs w:val="24"/>
        </w:rPr>
        <w:t>λληνική Κυβέρνηση</w:t>
      </w:r>
      <w:r>
        <w:rPr>
          <w:rFonts w:eastAsia="Times New Roman"/>
          <w:color w:val="212121"/>
          <w:szCs w:val="24"/>
        </w:rPr>
        <w:t>…».</w:t>
      </w:r>
    </w:p>
    <w:p w14:paraId="6A627F46"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ΓΕΩΡΓΙΟΣ ΣΤΑΘΑΚΗΣ (Υπουργός Περιβάλλοντος κ</w:t>
      </w:r>
      <w:r>
        <w:rPr>
          <w:rFonts w:eastAsia="Times New Roman"/>
          <w:b/>
          <w:color w:val="212121"/>
          <w:szCs w:val="24"/>
        </w:rPr>
        <w:t xml:space="preserve">αι Ενέργειας): </w:t>
      </w:r>
      <w:r>
        <w:rPr>
          <w:rFonts w:eastAsia="Times New Roman"/>
          <w:color w:val="212121"/>
          <w:szCs w:val="24"/>
        </w:rPr>
        <w:t>Κ</w:t>
      </w:r>
      <w:r w:rsidRPr="00976810">
        <w:rPr>
          <w:rFonts w:eastAsia="Times New Roman"/>
          <w:color w:val="212121"/>
          <w:szCs w:val="24"/>
        </w:rPr>
        <w:t xml:space="preserve">αι ο </w:t>
      </w:r>
      <w:r>
        <w:rPr>
          <w:rFonts w:eastAsia="Times New Roman"/>
          <w:color w:val="212121"/>
          <w:szCs w:val="24"/>
        </w:rPr>
        <w:t>«</w:t>
      </w:r>
      <w:r w:rsidRPr="00976810">
        <w:rPr>
          <w:rFonts w:eastAsia="Times New Roman"/>
          <w:color w:val="212121"/>
          <w:szCs w:val="24"/>
          <w:lang w:val="en"/>
        </w:rPr>
        <w:t>Euro</w:t>
      </w:r>
      <w:r>
        <w:rPr>
          <w:rFonts w:eastAsia="Times New Roman"/>
          <w:color w:val="212121"/>
          <w:szCs w:val="24"/>
          <w:lang w:val="en-US"/>
        </w:rPr>
        <w:t>Asia</w:t>
      </w:r>
      <w:r>
        <w:rPr>
          <w:rFonts w:eastAsia="Times New Roman"/>
          <w:color w:val="212121"/>
          <w:szCs w:val="24"/>
        </w:rPr>
        <w:t>»</w:t>
      </w:r>
      <w:r w:rsidRPr="005A11CD">
        <w:rPr>
          <w:rFonts w:eastAsia="Times New Roman"/>
          <w:color w:val="212121"/>
          <w:szCs w:val="24"/>
        </w:rPr>
        <w:t xml:space="preserve">. </w:t>
      </w:r>
    </w:p>
    <w:p w14:paraId="6A627F47"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ΜΑΝΙΑΤΗΣ: </w:t>
      </w:r>
      <w:r>
        <w:rPr>
          <w:rFonts w:eastAsia="Times New Roman"/>
          <w:color w:val="212121"/>
          <w:szCs w:val="24"/>
        </w:rPr>
        <w:t xml:space="preserve">Και ο </w:t>
      </w:r>
      <w:r>
        <w:rPr>
          <w:rFonts w:eastAsia="Times New Roman"/>
          <w:color w:val="212121"/>
          <w:szCs w:val="24"/>
        </w:rPr>
        <w:t>«</w:t>
      </w:r>
      <w:proofErr w:type="spellStart"/>
      <w:r>
        <w:rPr>
          <w:rFonts w:eastAsia="Times New Roman"/>
          <w:color w:val="212121"/>
          <w:szCs w:val="24"/>
          <w:lang w:val="en-US"/>
        </w:rPr>
        <w:t>EuroAsia</w:t>
      </w:r>
      <w:proofErr w:type="spellEnd"/>
      <w:r>
        <w:rPr>
          <w:rFonts w:eastAsia="Times New Roman"/>
          <w:color w:val="212121"/>
          <w:szCs w:val="24"/>
        </w:rPr>
        <w:t>»</w:t>
      </w:r>
      <w:r w:rsidRPr="005A11CD">
        <w:rPr>
          <w:rFonts w:eastAsia="Times New Roman"/>
          <w:color w:val="212121"/>
          <w:szCs w:val="24"/>
        </w:rPr>
        <w:t xml:space="preserve">. </w:t>
      </w:r>
      <w:r w:rsidRPr="00976810">
        <w:rPr>
          <w:rFonts w:eastAsia="Times New Roman"/>
          <w:color w:val="212121"/>
          <w:szCs w:val="24"/>
        </w:rPr>
        <w:t>Δεν με ενδιαφέρει</w:t>
      </w:r>
      <w:r w:rsidRPr="005A11CD">
        <w:rPr>
          <w:rFonts w:eastAsia="Times New Roman"/>
          <w:color w:val="212121"/>
          <w:szCs w:val="24"/>
        </w:rPr>
        <w:t>!</w:t>
      </w:r>
      <w:r>
        <w:rPr>
          <w:rFonts w:eastAsia="Times New Roman"/>
          <w:color w:val="212121"/>
          <w:szCs w:val="24"/>
        </w:rPr>
        <w:t xml:space="preserve"> </w:t>
      </w:r>
      <w:r>
        <w:rPr>
          <w:rFonts w:eastAsia="Times New Roman"/>
          <w:color w:val="212121"/>
          <w:szCs w:val="24"/>
        </w:rPr>
        <w:t>Μ</w:t>
      </w:r>
      <w:r w:rsidRPr="00976810">
        <w:rPr>
          <w:rFonts w:eastAsia="Times New Roman"/>
          <w:color w:val="212121"/>
          <w:szCs w:val="24"/>
        </w:rPr>
        <w:t xml:space="preserve">ε ενδιαφέρει </w:t>
      </w:r>
      <w:r>
        <w:rPr>
          <w:rFonts w:eastAsia="Times New Roman"/>
          <w:color w:val="212121"/>
          <w:szCs w:val="24"/>
        </w:rPr>
        <w:t xml:space="preserve">ότι είναι η </w:t>
      </w:r>
      <w:r>
        <w:rPr>
          <w:rFonts w:eastAsia="Times New Roman"/>
          <w:color w:val="212121"/>
          <w:szCs w:val="24"/>
        </w:rPr>
        <w:t>κυπριακή κ</w:t>
      </w:r>
      <w:r w:rsidRPr="00976810">
        <w:rPr>
          <w:rFonts w:eastAsia="Times New Roman"/>
          <w:color w:val="212121"/>
          <w:szCs w:val="24"/>
        </w:rPr>
        <w:t>υβέρνηση</w:t>
      </w:r>
      <w:r>
        <w:rPr>
          <w:rFonts w:eastAsia="Times New Roman"/>
          <w:color w:val="212121"/>
          <w:szCs w:val="24"/>
        </w:rPr>
        <w:t xml:space="preserve">. </w:t>
      </w:r>
    </w:p>
    <w:p w14:paraId="6A627F48"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ΓΕΩΡΓΙΟΣ ΣΤΑΘΑΚΗΣ (Υπουργός Περιβάλλοντος και Ενέργειας):</w:t>
      </w:r>
      <w:r>
        <w:rPr>
          <w:rFonts w:eastAsia="Times New Roman"/>
          <w:color w:val="212121"/>
          <w:szCs w:val="24"/>
        </w:rPr>
        <w:t xml:space="preserve"> Και η εταιρεία.</w:t>
      </w:r>
    </w:p>
    <w:p w14:paraId="6A627F49"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 xml:space="preserve">Κύριε Υπουργέ, δεν ακούγεστε! </w:t>
      </w:r>
    </w:p>
    <w:p w14:paraId="6A627F4A"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ΜΑΝΙΑΤΗΣ: </w:t>
      </w:r>
      <w:r>
        <w:rPr>
          <w:rFonts w:eastAsia="Times New Roman"/>
          <w:color w:val="212121"/>
          <w:szCs w:val="24"/>
        </w:rPr>
        <w:t xml:space="preserve">Και με </w:t>
      </w:r>
      <w:r w:rsidRPr="00976810">
        <w:rPr>
          <w:rFonts w:eastAsia="Times New Roman"/>
          <w:color w:val="212121"/>
          <w:szCs w:val="24"/>
        </w:rPr>
        <w:t>ενδιαφέρει ότι είναι και η Ευρωπαϊκή Επιτροπή</w:t>
      </w:r>
      <w:r>
        <w:rPr>
          <w:rFonts w:eastAsia="Times New Roman"/>
          <w:color w:val="212121"/>
          <w:szCs w:val="24"/>
        </w:rPr>
        <w:t>.</w:t>
      </w:r>
    </w:p>
    <w:p w14:paraId="6A627F4B"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Μανιάτη, μην ανοίγετε διάλογο. Σας παρακαλώ! </w:t>
      </w:r>
    </w:p>
    <w:p w14:paraId="6A627F4C"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5A11CD">
        <w:rPr>
          <w:rFonts w:eastAsia="Times New Roman"/>
          <w:b/>
          <w:color w:val="212121"/>
          <w:szCs w:val="24"/>
        </w:rPr>
        <w:t>ΓΕΩΡΓΙΟΣ ΣΤΑΘΑΚΗΣ (Υπουργός Περιβάλλοντος και Ενέργειας):</w:t>
      </w:r>
      <w:r>
        <w:rPr>
          <w:rFonts w:eastAsia="Times New Roman"/>
          <w:b/>
          <w:color w:val="212121"/>
          <w:szCs w:val="24"/>
        </w:rPr>
        <w:t xml:space="preserve"> </w:t>
      </w:r>
      <w:r>
        <w:rPr>
          <w:rFonts w:eastAsia="Times New Roman"/>
          <w:color w:val="212121"/>
          <w:szCs w:val="24"/>
        </w:rPr>
        <w:t>Ντροπή σας!</w:t>
      </w:r>
      <w:r>
        <w:rPr>
          <w:rFonts w:eastAsia="Times New Roman"/>
          <w:color w:val="212121"/>
          <w:szCs w:val="24"/>
        </w:rPr>
        <w:t xml:space="preserve"> Μην το κρύβετε! Δεν ντρέπεστε;</w:t>
      </w:r>
    </w:p>
    <w:p w14:paraId="6A627F4D"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Υπουργέ, σας παρακαλώ, μη διακόπτετε! </w:t>
      </w:r>
    </w:p>
    <w:p w14:paraId="6A627F4E"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ΙΩΑΝΝΗΣ ΜΑΝΙΑΤΗΣ: </w:t>
      </w:r>
      <w:r>
        <w:rPr>
          <w:rFonts w:eastAsia="Times New Roman"/>
          <w:szCs w:val="24"/>
        </w:rPr>
        <w:t xml:space="preserve">Θα σας πω τι κάνετε, γιατί πρέπει να απολογηθείτε. </w:t>
      </w:r>
      <w:r>
        <w:rPr>
          <w:rFonts w:eastAsia="Times New Roman"/>
          <w:color w:val="212121"/>
          <w:szCs w:val="24"/>
        </w:rPr>
        <w:t xml:space="preserve"> </w:t>
      </w:r>
    </w:p>
    <w:p w14:paraId="6A627F4F"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 Κύπριος Υπουργός Ε</w:t>
      </w:r>
      <w:r w:rsidRPr="00976810">
        <w:rPr>
          <w:rFonts w:eastAsia="Times New Roman"/>
          <w:color w:val="212121"/>
          <w:szCs w:val="24"/>
        </w:rPr>
        <w:t xml:space="preserve">νέργειας </w:t>
      </w:r>
      <w:r>
        <w:rPr>
          <w:rFonts w:eastAsia="Times New Roman"/>
          <w:color w:val="212121"/>
          <w:szCs w:val="24"/>
        </w:rPr>
        <w:t xml:space="preserve">έχει στείλει επιστολή στον κ. </w:t>
      </w:r>
      <w:r w:rsidRPr="00976810">
        <w:rPr>
          <w:rFonts w:eastAsia="Times New Roman"/>
          <w:color w:val="212121"/>
          <w:szCs w:val="24"/>
        </w:rPr>
        <w:t>Σταθάκη εδώ και λ</w:t>
      </w:r>
      <w:r w:rsidRPr="00976810">
        <w:rPr>
          <w:rFonts w:eastAsia="Times New Roman"/>
          <w:color w:val="212121"/>
          <w:szCs w:val="24"/>
        </w:rPr>
        <w:t>ίγες εβδομάδες και του λέει</w:t>
      </w:r>
      <w:r>
        <w:rPr>
          <w:rFonts w:eastAsia="Times New Roman"/>
          <w:color w:val="212121"/>
          <w:szCs w:val="24"/>
        </w:rPr>
        <w:t>:</w:t>
      </w:r>
      <w:r w:rsidRPr="00976810">
        <w:rPr>
          <w:rFonts w:eastAsia="Times New Roman"/>
          <w:color w:val="212121"/>
          <w:szCs w:val="24"/>
        </w:rPr>
        <w:t xml:space="preserve"> </w:t>
      </w:r>
      <w:r>
        <w:rPr>
          <w:rFonts w:eastAsia="Times New Roman"/>
          <w:color w:val="212121"/>
          <w:szCs w:val="24"/>
        </w:rPr>
        <w:t>«Σ</w:t>
      </w:r>
      <w:r w:rsidRPr="00976810">
        <w:rPr>
          <w:rFonts w:eastAsia="Times New Roman"/>
          <w:color w:val="212121"/>
          <w:szCs w:val="24"/>
        </w:rPr>
        <w:t>ε παρακαλώ</w:t>
      </w:r>
      <w:r>
        <w:rPr>
          <w:rFonts w:eastAsia="Times New Roman"/>
          <w:color w:val="212121"/>
          <w:szCs w:val="24"/>
        </w:rPr>
        <w:t>, έλα στον διάλογο</w:t>
      </w:r>
      <w:r>
        <w:rPr>
          <w:rFonts w:eastAsia="Times New Roman"/>
          <w:color w:val="212121"/>
          <w:szCs w:val="24"/>
        </w:rPr>
        <w:t>,</w:t>
      </w:r>
      <w:r w:rsidRPr="00976810">
        <w:rPr>
          <w:rFonts w:eastAsia="Times New Roman"/>
          <w:color w:val="212121"/>
          <w:szCs w:val="24"/>
        </w:rPr>
        <w:t xml:space="preserve"> γιατί θέλω να άρω την ενεργειακή απομόνωση της πατρίδας μου</w:t>
      </w:r>
      <w:r>
        <w:rPr>
          <w:rFonts w:eastAsia="Times New Roman"/>
          <w:color w:val="212121"/>
          <w:szCs w:val="24"/>
        </w:rPr>
        <w:t>,</w:t>
      </w:r>
      <w:r w:rsidRPr="00976810">
        <w:rPr>
          <w:rFonts w:eastAsia="Times New Roman"/>
          <w:color w:val="212121"/>
          <w:szCs w:val="24"/>
        </w:rPr>
        <w:t xml:space="preserve"> του </w:t>
      </w:r>
      <w:r>
        <w:rPr>
          <w:rFonts w:eastAsia="Times New Roman"/>
          <w:color w:val="212121"/>
          <w:szCs w:val="24"/>
        </w:rPr>
        <w:t>ν</w:t>
      </w:r>
      <w:r w:rsidRPr="00976810">
        <w:rPr>
          <w:rFonts w:eastAsia="Times New Roman"/>
          <w:color w:val="212121"/>
          <w:szCs w:val="24"/>
        </w:rPr>
        <w:t>ησιού μου</w:t>
      </w:r>
      <w:r>
        <w:rPr>
          <w:rFonts w:eastAsia="Times New Roman"/>
          <w:color w:val="212121"/>
          <w:szCs w:val="24"/>
        </w:rPr>
        <w:t xml:space="preserve">». </w:t>
      </w:r>
    </w:p>
    <w:p w14:paraId="6A627F50" w14:textId="77777777" w:rsidR="00CD4C30" w:rsidRDefault="00DA53E9">
      <w:pPr>
        <w:spacing w:line="600" w:lineRule="auto"/>
        <w:jc w:val="both"/>
        <w:rPr>
          <w:rFonts w:eastAsia="Times New Roman" w:cs="Times New Roman"/>
          <w:szCs w:val="24"/>
        </w:rPr>
      </w:pPr>
      <w:r>
        <w:rPr>
          <w:rFonts w:eastAsia="Times New Roman" w:cs="Times New Roman"/>
          <w:szCs w:val="24"/>
        </w:rPr>
        <w:lastRenderedPageBreak/>
        <w:t xml:space="preserve">Και ο κ. </w:t>
      </w:r>
      <w:proofErr w:type="spellStart"/>
      <w:r>
        <w:rPr>
          <w:rFonts w:eastAsia="Times New Roman" w:cs="Times New Roman"/>
          <w:szCs w:val="24"/>
        </w:rPr>
        <w:t>Κανιέτε</w:t>
      </w:r>
      <w:proofErr w:type="spellEnd"/>
      <w:r>
        <w:rPr>
          <w:rFonts w:eastAsia="Times New Roman" w:cs="Times New Roman"/>
          <w:szCs w:val="24"/>
        </w:rPr>
        <w:t xml:space="preserve">, ο Ευρωπαίος Επίτροπος Ενέργειας, του λέει το ίδιο. Και ζητώ με ερώτησή μου στη Βουλή να κατατεθεί και η επιστολή του κ. </w:t>
      </w:r>
      <w:proofErr w:type="spellStart"/>
      <w:r>
        <w:rPr>
          <w:rFonts w:eastAsia="Times New Roman" w:cs="Times New Roman"/>
          <w:szCs w:val="24"/>
        </w:rPr>
        <w:t>Λακκοτρύπη</w:t>
      </w:r>
      <w:proofErr w:type="spellEnd"/>
      <w:r>
        <w:rPr>
          <w:rFonts w:eastAsia="Times New Roman" w:cs="Times New Roman"/>
          <w:szCs w:val="24"/>
        </w:rPr>
        <w:t xml:space="preserve">, του Υπουργού της Κύπρου, και η επιστολή του </w:t>
      </w:r>
      <w:proofErr w:type="spellStart"/>
      <w:r>
        <w:rPr>
          <w:rFonts w:eastAsia="Times New Roman" w:cs="Times New Roman"/>
          <w:szCs w:val="24"/>
        </w:rPr>
        <w:t>Κανιέτε</w:t>
      </w:r>
      <w:proofErr w:type="spellEnd"/>
      <w:r>
        <w:rPr>
          <w:rFonts w:eastAsia="Times New Roman" w:cs="Times New Roman"/>
          <w:szCs w:val="24"/>
        </w:rPr>
        <w:t xml:space="preserve"> και οι απαντήσεις του κ. Σταθάκη και ουδέποτε κατατέθηκαν. Τι θέλετε ν</w:t>
      </w:r>
      <w:r>
        <w:rPr>
          <w:rFonts w:eastAsia="Times New Roman" w:cs="Times New Roman"/>
          <w:szCs w:val="24"/>
        </w:rPr>
        <w:t>α κρύψετε;</w:t>
      </w:r>
    </w:p>
    <w:p w14:paraId="6A627F51" w14:textId="77777777" w:rsidR="00CD4C30" w:rsidRDefault="00DA53E9">
      <w:pPr>
        <w:spacing w:line="600" w:lineRule="auto"/>
        <w:ind w:firstLine="720"/>
        <w:jc w:val="both"/>
        <w:rPr>
          <w:rFonts w:eastAsia="Times New Roman" w:cs="Times New Roman"/>
          <w:szCs w:val="24"/>
        </w:rPr>
      </w:pPr>
      <w:r w:rsidRPr="00205113">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Έχουν κατατεθεί. Έχουν δοθεί. </w:t>
      </w:r>
    </w:p>
    <w:p w14:paraId="6A627F52" w14:textId="77777777" w:rsidR="00CD4C30" w:rsidRDefault="00DA53E9">
      <w:pPr>
        <w:spacing w:line="600" w:lineRule="auto"/>
        <w:ind w:firstLine="720"/>
        <w:jc w:val="both"/>
        <w:rPr>
          <w:rFonts w:eastAsia="Times New Roman" w:cs="Times New Roman"/>
          <w:szCs w:val="24"/>
        </w:rPr>
      </w:pPr>
      <w:r w:rsidRPr="00205113">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 xml:space="preserve">Τι θέλετε να κρύψετε; </w:t>
      </w:r>
    </w:p>
    <w:p w14:paraId="6A627F5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σας πω, όμως, πώς αποκαλύπτεται εξ αντικειμένου τι θέλετε να κρύψετε. </w:t>
      </w:r>
    </w:p>
    <w:p w14:paraId="6A627F5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Καταθέτω για τα Πρακτικά το κοινό ανακοιν</w:t>
      </w:r>
      <w:r>
        <w:rPr>
          <w:rFonts w:eastAsia="Times New Roman" w:cs="Times New Roman"/>
          <w:szCs w:val="24"/>
        </w:rPr>
        <w:t xml:space="preserve">ωθέν της Ευρωπαϊκής Επιτροπής και της </w:t>
      </w:r>
      <w:r>
        <w:rPr>
          <w:rFonts w:eastAsia="Times New Roman" w:cs="Times New Roman"/>
          <w:szCs w:val="24"/>
        </w:rPr>
        <w:t>κυπριακής κυβέρνησης</w:t>
      </w:r>
      <w:r>
        <w:rPr>
          <w:rFonts w:eastAsia="Times New Roman" w:cs="Times New Roman"/>
          <w:szCs w:val="24"/>
        </w:rPr>
        <w:t xml:space="preserve">. </w:t>
      </w:r>
    </w:p>
    <w:p w14:paraId="6A627F5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Μανιάτης καταθέτει για τα Πρακτικά το προαναφερθέν ανακοινωθέν,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w:t>
      </w:r>
      <w:r>
        <w:rPr>
          <w:rFonts w:eastAsia="Times New Roman" w:cs="Times New Roman"/>
          <w:szCs w:val="24"/>
        </w:rPr>
        <w:t>τικών της Βουλής)</w:t>
      </w:r>
    </w:p>
    <w:p w14:paraId="6A627F5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Ξέρετε τι κάνει, κυρίες και κύριοι, η σημερινή Κυβέρνηση; Λέει δήθεν ηρωικά: Θα το κάνω το Κρήτη - Αττική εθνικό έργο». </w:t>
      </w:r>
      <w:r>
        <w:rPr>
          <w:rFonts w:eastAsia="Times New Roman" w:cs="Times New Roman"/>
          <w:szCs w:val="24"/>
        </w:rPr>
        <w:lastRenderedPageBreak/>
        <w:t>Ξέρετε τι σημαίνει «εθνικό έργο»; Σημαίνει ότι δεν υπογράφω την αίτηση για να πάρει το καλώδιο 350 εκατομμύρια ευρώ απ</w:t>
      </w:r>
      <w:r>
        <w:rPr>
          <w:rFonts w:eastAsia="Times New Roman" w:cs="Times New Roman"/>
          <w:szCs w:val="24"/>
        </w:rPr>
        <w:t xml:space="preserve">ό τα ευρωπαϊκά χρήματα και επιβαρύνω τον Έλληνα πολίτη, τον Έλληνα καταναλωτή με 400 εκατομμύρια από το Πρόγραμμα Δημοσίων Επενδύσεων. </w:t>
      </w:r>
    </w:p>
    <w:p w14:paraId="6A627F5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Επιπλέον, δύο χρόνια τουλάχιστον καθυστερεί η υλοποίηση της μεγάλης διασύνδεσης Κρήτη</w:t>
      </w:r>
      <w:r>
        <w:rPr>
          <w:rFonts w:eastAsia="Times New Roman" w:cs="Times New Roman"/>
          <w:szCs w:val="24"/>
        </w:rPr>
        <w:t>ς</w:t>
      </w:r>
      <w:r>
        <w:rPr>
          <w:rFonts w:eastAsia="Times New Roman" w:cs="Times New Roman"/>
          <w:szCs w:val="24"/>
        </w:rPr>
        <w:t xml:space="preserve"> - Αττική</w:t>
      </w:r>
      <w:r>
        <w:rPr>
          <w:rFonts w:eastAsia="Times New Roman" w:cs="Times New Roman"/>
          <w:szCs w:val="24"/>
        </w:rPr>
        <w:t>ς</w:t>
      </w:r>
      <w:r>
        <w:rPr>
          <w:rFonts w:eastAsia="Times New Roman" w:cs="Times New Roman"/>
          <w:szCs w:val="24"/>
        </w:rPr>
        <w:t>. Ο κύριος Υπουργός είπε</w:t>
      </w:r>
      <w:r>
        <w:rPr>
          <w:rFonts w:eastAsia="Times New Roman" w:cs="Times New Roman"/>
          <w:szCs w:val="24"/>
        </w:rPr>
        <w:t xml:space="preserve"> νωρίτερα ότι κάθε χρόνος καθυστέρησης σύνδεσης της Κρήτης με την Αττική κοστίζει 450 εκατομμύρια ευρώ. Ναι, συμφωνούμε. Τα δύο χρόνια, λοιπόν, δικής σας καθυστέρησης κοστίζουν επιπλέον στον Έλληνα πολίτη 900 εκατομμύρια ευρώ, συν άλλα 350 εκατομμύρια που </w:t>
      </w:r>
      <w:r>
        <w:rPr>
          <w:rFonts w:eastAsia="Times New Roman" w:cs="Times New Roman"/>
          <w:szCs w:val="24"/>
        </w:rPr>
        <w:t>θα χάσουμε από τα ευρωπαϊκά κονδύλια, πάνω από 1,1 δισεκατομμύριο ευρώ.</w:t>
      </w:r>
    </w:p>
    <w:p w14:paraId="6A627F5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Αυτή είναι η πολιτική που ασκείτε. Είναι μια πολιτική βλαπτική για την πατρίδα, μια πολιτική βλαπτική για το δημόσιο συμφέρον, μια πολιτική βλαπτική για τον Έλληνα πολίτη.</w:t>
      </w:r>
    </w:p>
    <w:p w14:paraId="6A627F5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Τελειώνω, κυρίες και κύριοι συνάδελφοι, με αυτό που ψευδώς, για άλλη μια φορά, είπε σε συνέντευξή του χθες στην </w:t>
      </w:r>
      <w:r>
        <w:rPr>
          <w:rFonts w:eastAsia="Times New Roman" w:cs="Times New Roman"/>
          <w:szCs w:val="24"/>
        </w:rPr>
        <w:lastRenderedPageBreak/>
        <w:t xml:space="preserve">ΕΡΤ ο Υπουργός κ. Σταθάκης. Περνώ στο μεγάλο γεωπολιτικό θέμα της ανακάλυψης του πολύ καλού κοιτάσματος υδρογονανθράκων «Γλαύκος» στην Κύπρο. </w:t>
      </w:r>
    </w:p>
    <w:p w14:paraId="6A627F5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ερώτημα, λοιπόν, τι κάνει τέσσερα χρόνια ο ΣΥΡΙΖΑ, ο κ. Σταθάκης είπε ότι είχε προκηρυχθεί ένας διαγωνισμός από τους προηγούμενους, που όμως ήταν κακός και γι’ αυτό δεν εκδηλώθηκε ενδιαφέρον για τα είκοσι θαλάσσια οικόπεδα στο Ιόνιο και νότια της Κρήτης</w:t>
      </w:r>
      <w:r>
        <w:rPr>
          <w:rFonts w:eastAsia="Times New Roman" w:cs="Times New Roman"/>
          <w:szCs w:val="24"/>
        </w:rPr>
        <w:t xml:space="preserve">. </w:t>
      </w:r>
    </w:p>
    <w:p w14:paraId="6A627F5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έχω μπροστά μου την «Επίσημη Εφημερίδα της Ευρωπαϊκής Ένωσης», όπου δημοσιεύτηκε η διεθνής προκήρυξη του διαγωνισμού. Ξέρετε πότε προκηρύχθηκε ο διαγωνισμός; Στις 13 Νοεμβρίου 2014. Στη σελίδα 9 της προκήρυξης ξέρετε τι</w:t>
      </w:r>
      <w:r>
        <w:rPr>
          <w:rFonts w:eastAsia="Times New Roman" w:cs="Times New Roman"/>
          <w:szCs w:val="24"/>
        </w:rPr>
        <w:t xml:space="preserve"> λέει; «Οι προσφορές θα κατατεθούν μέσα σε έξι ημερολογιακούς μήνες». Μιλάμε, δηλαδή, για τον Μάιο του 2015. Εάν υπάρχει, λοιπόν, αποτυχία στο</w:t>
      </w:r>
      <w:r>
        <w:rPr>
          <w:rFonts w:eastAsia="Times New Roman" w:cs="Times New Roman"/>
          <w:szCs w:val="24"/>
        </w:rPr>
        <w:t>ν</w:t>
      </w:r>
      <w:r>
        <w:rPr>
          <w:rFonts w:eastAsia="Times New Roman" w:cs="Times New Roman"/>
          <w:szCs w:val="24"/>
        </w:rPr>
        <w:t xml:space="preserve"> διαγωνισμό, είναι αποτυχία ΣΥΡΙΖΑ, που απέτρεψε τους επενδυτές από το να καταθέσουν προσφορές. Αυτός ο διαγωνισμ</w:t>
      </w:r>
      <w:r>
        <w:rPr>
          <w:rFonts w:eastAsia="Times New Roman" w:cs="Times New Roman"/>
          <w:szCs w:val="24"/>
        </w:rPr>
        <w:t xml:space="preserve">ός έγινε με τους δύο κορυφαίους επιστημονικούς συμβούλους του κόσμου, έγινε μετά από συμβουλές της μεγαλύτερης εταιρείας του </w:t>
      </w:r>
      <w:r>
        <w:rPr>
          <w:rFonts w:eastAsia="Times New Roman" w:cs="Times New Roman"/>
          <w:szCs w:val="24"/>
        </w:rPr>
        <w:lastRenderedPageBreak/>
        <w:t xml:space="preserve">κόσμου, της νορβηγικής </w:t>
      </w:r>
      <w:r>
        <w:rPr>
          <w:rFonts w:eastAsia="Times New Roman" w:cs="Times New Roman"/>
          <w:szCs w:val="24"/>
        </w:rPr>
        <w:t>«</w:t>
      </w:r>
      <w:r>
        <w:rPr>
          <w:rFonts w:eastAsia="Times New Roman" w:cs="Times New Roman"/>
          <w:szCs w:val="24"/>
          <w:lang w:val="en-US"/>
        </w:rPr>
        <w:t>PGS</w:t>
      </w:r>
      <w:r>
        <w:rPr>
          <w:rFonts w:eastAsia="Times New Roman" w:cs="Times New Roman"/>
          <w:szCs w:val="24"/>
        </w:rPr>
        <w:t>»</w:t>
      </w:r>
      <w:r>
        <w:rPr>
          <w:rFonts w:eastAsia="Times New Roman" w:cs="Times New Roman"/>
          <w:szCs w:val="24"/>
        </w:rPr>
        <w:t xml:space="preserve">, που κάνει τις σεισμικές έρευνες, και, επιπλέον, έγινε με συμβουλές του Κρατικού Γαλλικού Ινστιτούτου </w:t>
      </w:r>
      <w:r>
        <w:rPr>
          <w:rFonts w:eastAsia="Times New Roman" w:cs="Times New Roman"/>
          <w:szCs w:val="24"/>
        </w:rPr>
        <w:t xml:space="preserve">Πετρελαίου του </w:t>
      </w:r>
      <w:r>
        <w:rPr>
          <w:rFonts w:eastAsia="Times New Roman" w:cs="Times New Roman"/>
          <w:szCs w:val="24"/>
        </w:rPr>
        <w:t>«</w:t>
      </w:r>
      <w:r>
        <w:rPr>
          <w:rFonts w:eastAsia="Times New Roman" w:cs="Times New Roman"/>
          <w:szCs w:val="24"/>
          <w:lang w:val="en-US"/>
        </w:rPr>
        <w:t>BEICIP</w:t>
      </w:r>
      <w:r>
        <w:rPr>
          <w:rFonts w:eastAsia="Times New Roman" w:cs="Times New Roman"/>
          <w:szCs w:val="24"/>
        </w:rPr>
        <w:t>»</w:t>
      </w:r>
      <w:r>
        <w:rPr>
          <w:rFonts w:eastAsia="Times New Roman" w:cs="Times New Roman"/>
          <w:szCs w:val="24"/>
        </w:rPr>
        <w:t>…</w:t>
      </w:r>
    </w:p>
    <w:p w14:paraId="6A627F5C" w14:textId="77777777" w:rsidR="00CD4C30" w:rsidRDefault="00DA53E9">
      <w:pPr>
        <w:spacing w:line="600" w:lineRule="auto"/>
        <w:ind w:firstLine="720"/>
        <w:jc w:val="both"/>
        <w:rPr>
          <w:rFonts w:eastAsia="Times New Roman" w:cs="Times New Roman"/>
          <w:szCs w:val="24"/>
        </w:rPr>
      </w:pPr>
      <w:r w:rsidRPr="00973414">
        <w:rPr>
          <w:rFonts w:eastAsia="Times New Roman" w:cs="Times New Roman"/>
          <w:b/>
          <w:szCs w:val="24"/>
        </w:rPr>
        <w:t>ΠΡΟΕΔΡΕΥΩΝ (Μάριος Γεωργιάδης):</w:t>
      </w:r>
      <w:r>
        <w:rPr>
          <w:rFonts w:eastAsia="Times New Roman" w:cs="Times New Roman"/>
          <w:szCs w:val="24"/>
        </w:rPr>
        <w:t xml:space="preserve"> Κύριε συνάδελφε, πρέπει να ολοκληρώσετε.</w:t>
      </w:r>
    </w:p>
    <w:p w14:paraId="6A627F5D" w14:textId="77777777" w:rsidR="00CD4C30" w:rsidRDefault="00DA53E9">
      <w:pPr>
        <w:spacing w:line="600" w:lineRule="auto"/>
        <w:ind w:firstLine="720"/>
        <w:jc w:val="both"/>
        <w:rPr>
          <w:rFonts w:eastAsia="Times New Roman" w:cs="Times New Roman"/>
          <w:szCs w:val="24"/>
        </w:rPr>
      </w:pPr>
      <w:r w:rsidRPr="00973414">
        <w:rPr>
          <w:rFonts w:eastAsia="Times New Roman" w:cs="Times New Roman"/>
          <w:b/>
          <w:szCs w:val="24"/>
        </w:rPr>
        <w:t xml:space="preserve">ΙΩΑΝΝΗΣ ΜΑΝΙΑΤΗΣ: </w:t>
      </w:r>
      <w:r>
        <w:rPr>
          <w:rFonts w:eastAsia="Times New Roman" w:cs="Times New Roman"/>
          <w:szCs w:val="24"/>
        </w:rPr>
        <w:t>Θα τελειώσω, κύριε Πρόεδρε.</w:t>
      </w:r>
    </w:p>
    <w:p w14:paraId="6A627F5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…που και το </w:t>
      </w:r>
      <w:r>
        <w:rPr>
          <w:rFonts w:eastAsia="Times New Roman" w:cs="Times New Roman"/>
          <w:szCs w:val="24"/>
        </w:rPr>
        <w:t>«</w:t>
      </w:r>
      <w:r>
        <w:rPr>
          <w:rFonts w:eastAsia="Times New Roman" w:cs="Times New Roman"/>
          <w:szCs w:val="24"/>
          <w:lang w:val="en-US"/>
        </w:rPr>
        <w:t>PGS</w:t>
      </w:r>
      <w:r>
        <w:rPr>
          <w:rFonts w:eastAsia="Times New Roman" w:cs="Times New Roman"/>
          <w:szCs w:val="24"/>
        </w:rPr>
        <w:t>»</w:t>
      </w:r>
      <w:r>
        <w:rPr>
          <w:rFonts w:eastAsia="Times New Roman" w:cs="Times New Roman"/>
          <w:szCs w:val="24"/>
        </w:rPr>
        <w:t xml:space="preserve"> και το </w:t>
      </w:r>
      <w:r>
        <w:rPr>
          <w:rFonts w:eastAsia="Times New Roman" w:cs="Times New Roman"/>
          <w:szCs w:val="24"/>
        </w:rPr>
        <w:t>«</w:t>
      </w:r>
      <w:r>
        <w:rPr>
          <w:rFonts w:eastAsia="Times New Roman" w:cs="Times New Roman"/>
          <w:szCs w:val="24"/>
          <w:lang w:val="en-US"/>
        </w:rPr>
        <w:t>BEICIP</w:t>
      </w:r>
      <w:r>
        <w:rPr>
          <w:rFonts w:eastAsia="Times New Roman" w:cs="Times New Roman"/>
          <w:szCs w:val="24"/>
        </w:rPr>
        <w:t>»</w:t>
      </w:r>
      <w:r>
        <w:rPr>
          <w:rFonts w:eastAsia="Times New Roman" w:cs="Times New Roman"/>
          <w:szCs w:val="24"/>
        </w:rPr>
        <w:t xml:space="preserve"> ήταν οι επίσημοι σύμβουλοι της ελληνικής πολιτείας και έκαναν τη χάραξη των οι</w:t>
      </w:r>
      <w:r>
        <w:rPr>
          <w:rFonts w:eastAsia="Times New Roman" w:cs="Times New Roman"/>
          <w:szCs w:val="24"/>
        </w:rPr>
        <w:t xml:space="preserve">κοπέδων. </w:t>
      </w:r>
    </w:p>
    <w:p w14:paraId="6A627F5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Αν, λοιπόν, η σημερινή Κυβέρνηση θεωρεί ότι έχει καλύτερους συμβούλους, να κάνει νέες χαράξεις. Δεν θα επιτρέψουμε, όμως, σε κανέναν να υποσκάπτει μια εθνική προσπάθεια, η οποία σήμερα, αν είχε προχωρήσει με τον ρυθμό που είχε πάρει την περίοδο 2</w:t>
      </w:r>
      <w:r>
        <w:rPr>
          <w:rFonts w:eastAsia="Times New Roman" w:cs="Times New Roman"/>
          <w:szCs w:val="24"/>
        </w:rPr>
        <w:t>011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θα συνεισέφερε 500 εκατομμύρια ευρώ στο ασφαλιστικό σύστημα της χώρας και σε βάθος πενταετίας 3 δισεκατομμύρια ευρώ, με βάση τον νόμο μας για το Ταμείο Αλληλεγγύης Γενεών, τον νόμο του 2013, που καταψήφισε ο ΣΥΡΙΖΑ και που μόλις πριν δέκα μέρες</w:t>
      </w:r>
      <w:r>
        <w:rPr>
          <w:rFonts w:eastAsia="Times New Roman" w:cs="Times New Roman"/>
          <w:szCs w:val="24"/>
        </w:rPr>
        <w:t xml:space="preserve"> η Κύπρος, </w:t>
      </w:r>
      <w:r>
        <w:rPr>
          <w:rFonts w:eastAsia="Times New Roman" w:cs="Times New Roman"/>
          <w:szCs w:val="24"/>
        </w:rPr>
        <w:lastRenderedPageBreak/>
        <w:t>ακολουθώντας εμάς, υιοθέτησε τη λογική του νορβηγικού μοντέλου και έφτιαξε το Ταμείο Αλληλεγγύης Γενεών της Κύπρου.</w:t>
      </w:r>
    </w:p>
    <w:p w14:paraId="6A627F6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Καταθέτω για τα Πρακτικά την προκήρυξη του διαγωνισμού στην «Επίσημη Εφημερίδα της Ευρωπαϊκής Ένωσης».</w:t>
      </w:r>
    </w:p>
    <w:p w14:paraId="6A627F6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(Στο σημείο αυτό ο Βουλευτ</w:t>
      </w:r>
      <w:r>
        <w:rPr>
          <w:rFonts w:eastAsia="Times New Roman" w:cs="Times New Roman"/>
          <w:szCs w:val="24"/>
        </w:rPr>
        <w:t xml:space="preserve">ής κ. Ιωάννης Μανιάτης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A627F6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Όμως -και θα κλείσω με αυτό, κύριε Πρόεδρε- υπάρχει ένα ακόμα θέμα. Η ευρύτερη περιοχή της Ελλάδας, η περιοχή της Νοτιοανατολικής Μεσογείου, σπαράσσεται από αναταραχές, είτε πολέμους είτε εμφυλίους πολέμους. Η Ελλάδα μπορεί και πρέπει, μαζί και αντάμα με τ</w:t>
      </w:r>
      <w:r>
        <w:rPr>
          <w:rFonts w:eastAsia="Times New Roman" w:cs="Times New Roman"/>
          <w:szCs w:val="24"/>
        </w:rPr>
        <w:t xml:space="preserve">ην Κύπρο, να διαμορφώσει ένα πολύ ισχυρό εθνικό, πατριωτικό μέτωπο </w:t>
      </w:r>
      <w:proofErr w:type="spellStart"/>
      <w:r>
        <w:rPr>
          <w:rFonts w:eastAsia="Times New Roman" w:cs="Times New Roman"/>
          <w:szCs w:val="24"/>
        </w:rPr>
        <w:t>γεωστρατηγικής</w:t>
      </w:r>
      <w:proofErr w:type="spellEnd"/>
      <w:r>
        <w:rPr>
          <w:rFonts w:eastAsia="Times New Roman" w:cs="Times New Roman"/>
          <w:szCs w:val="24"/>
        </w:rPr>
        <w:t xml:space="preserve"> αναβάθμισης των δύο χωρών ως μοναδικής νέας πηγής τροφοδοσίας με ενεργειακά αγαθά ολόκληρης της Ευρωπαϊκής Ένωσης. </w:t>
      </w:r>
    </w:p>
    <w:p w14:paraId="6A627F63"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Ολοκληρώστε, κύριε συνάδελ</w:t>
      </w:r>
      <w:r>
        <w:rPr>
          <w:rFonts w:eastAsia="Times New Roman" w:cs="Times New Roman"/>
          <w:szCs w:val="24"/>
        </w:rPr>
        <w:t>φε,</w:t>
      </w:r>
    </w:p>
    <w:p w14:paraId="6A627F64" w14:textId="77777777" w:rsidR="00CD4C30" w:rsidRDefault="00DA53E9">
      <w:pPr>
        <w:spacing w:line="600" w:lineRule="auto"/>
        <w:ind w:firstLine="720"/>
        <w:jc w:val="both"/>
        <w:rPr>
          <w:rFonts w:eastAsia="Times New Roman" w:cs="Times New Roman"/>
          <w:szCs w:val="24"/>
        </w:rPr>
      </w:pPr>
      <w:r w:rsidRPr="005353CA">
        <w:rPr>
          <w:rFonts w:eastAsia="Times New Roman" w:cs="Times New Roman"/>
          <w:b/>
          <w:szCs w:val="24"/>
        </w:rPr>
        <w:lastRenderedPageBreak/>
        <w:t>ΙΩΑΝΝΗΣ ΜΑΝΙΑΤΗΣ:</w:t>
      </w:r>
      <w:r>
        <w:rPr>
          <w:rFonts w:eastAsia="Times New Roman" w:cs="Times New Roman"/>
          <w:b/>
          <w:szCs w:val="24"/>
        </w:rPr>
        <w:t xml:space="preserve"> </w:t>
      </w:r>
      <w:r>
        <w:rPr>
          <w:rFonts w:eastAsia="Times New Roman" w:cs="Times New Roman"/>
          <w:szCs w:val="24"/>
        </w:rPr>
        <w:t>Τελειώνω, κύριε Πρόεδρε. Δεν θα δευτερολογήσω.</w:t>
      </w:r>
    </w:p>
    <w:p w14:paraId="6A627F6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Έχετε μιλήσει ήδη δεκαεπτά λεπτά. Δευτερολογίες δεν υπάρχουν στους κοινοβουλευτικούς.</w:t>
      </w:r>
    </w:p>
    <w:p w14:paraId="6A627F66"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Παρακα</w:t>
      </w:r>
      <w:r>
        <w:rPr>
          <w:rFonts w:eastAsia="Times New Roman" w:cs="Times New Roman"/>
          <w:szCs w:val="24"/>
        </w:rPr>
        <w:t>λεί</w:t>
      </w:r>
      <w:r>
        <w:rPr>
          <w:rFonts w:eastAsia="Times New Roman" w:cs="Times New Roman"/>
          <w:szCs w:val="24"/>
        </w:rPr>
        <w:t xml:space="preserve"> εδώ και πολλούς μήνες η «</w:t>
      </w:r>
      <w:r>
        <w:rPr>
          <w:rFonts w:eastAsia="Times New Roman" w:cs="Times New Roman"/>
          <w:szCs w:val="24"/>
        </w:rPr>
        <w:t>Ε</w:t>
      </w:r>
      <w:r>
        <w:rPr>
          <w:rFonts w:eastAsia="Times New Roman" w:cs="Times New Roman"/>
          <w:szCs w:val="24"/>
          <w:lang w:val="en-US"/>
        </w:rPr>
        <w:t>XXON</w:t>
      </w:r>
      <w:r w:rsidRPr="007C5B25">
        <w:rPr>
          <w:rFonts w:eastAsia="Times New Roman" w:cs="Times New Roman"/>
          <w:szCs w:val="24"/>
        </w:rPr>
        <w:t xml:space="preserve"> </w:t>
      </w:r>
      <w:r>
        <w:rPr>
          <w:rFonts w:eastAsia="Times New Roman" w:cs="Times New Roman"/>
          <w:szCs w:val="24"/>
          <w:lang w:val="en-US"/>
        </w:rPr>
        <w:t>MOBIL</w:t>
      </w:r>
      <w:r>
        <w:rPr>
          <w:rFonts w:eastAsia="Times New Roman" w:cs="Times New Roman"/>
          <w:szCs w:val="24"/>
        </w:rPr>
        <w:t>» -κο</w:t>
      </w:r>
      <w:r>
        <w:rPr>
          <w:rFonts w:eastAsia="Times New Roman" w:cs="Times New Roman"/>
          <w:szCs w:val="24"/>
        </w:rPr>
        <w:t xml:space="preserve">λοσσός- να της δοθούν τα δύο οικόπεδα νότια και νοτιοδυτικά της Κρήτης που διασφαλίζουν την πλήρη επήρεια της Γαύδου -κάντε την αναγωγή με το Καστελόριζο- και ανοιχτό τον </w:t>
      </w:r>
      <w:r>
        <w:rPr>
          <w:rFonts w:eastAsia="Times New Roman" w:cs="Times New Roman"/>
          <w:szCs w:val="24"/>
        </w:rPr>
        <w:t>κ</w:t>
      </w:r>
      <w:r>
        <w:rPr>
          <w:rFonts w:eastAsia="Times New Roman" w:cs="Times New Roman"/>
          <w:szCs w:val="24"/>
        </w:rPr>
        <w:t>όλπο της Σύρτης. Και λέμε στην Κυβέρνηση: Προχώρα σε προκηρύξεις για τα δύο οικόπεδα</w:t>
      </w:r>
      <w:r>
        <w:rPr>
          <w:rFonts w:eastAsia="Times New Roman" w:cs="Times New Roman"/>
          <w:szCs w:val="24"/>
        </w:rPr>
        <w:t xml:space="preserve"> -κατοχυρωμένα στους χάρτες εδώ και τέσσερα χρόνια από τον διαγωνισμό- στα ανατολικά κάτω από την Κρήτη, για να πάψει ο Τούρκος να προκαλεί με χάρτες, όπου δείχνει τη δική του ΑΟΖ να φτάνει μέχρι και στα νότια της Κρήτης. Και η Κυβέρνηση αρνείται να προσελ</w:t>
      </w:r>
      <w:r>
        <w:rPr>
          <w:rFonts w:eastAsia="Times New Roman" w:cs="Times New Roman"/>
          <w:szCs w:val="24"/>
        </w:rPr>
        <w:t>κύσει ισχυρούς παίκτες, που, όπως και στην Κύπρο, μπορούν να παίξουν τον ρόλο του συνεργάτη της ελληνικής πολιτείας.</w:t>
      </w:r>
    </w:p>
    <w:p w14:paraId="6A627F6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Με αυτά, κυρίες και κύριοι συνάδελφοι, είναι προφανές γιατί εμείς θα καταψηφίσουμε το συγκεκριμένο νομοσχέδιο. Και γι’ αυτό ακριβώς καταθέτ</w:t>
      </w:r>
      <w:r>
        <w:rPr>
          <w:rFonts w:eastAsia="Times New Roman" w:cs="Times New Roman"/>
          <w:szCs w:val="24"/>
        </w:rPr>
        <w:t xml:space="preserve">ουμε την εθνική μας αγωνία, ότι τα πράγματα όπως πηγαίνουν, λειτουργούν, δυστυχώς, σε βάρος του εθνικού συμφέροντος. Γι’ αυτό ζητάμε το συντομότερο δυνατόν να γίνουν εθνικές εκλογές. </w:t>
      </w:r>
    </w:p>
    <w:p w14:paraId="6A627F68" w14:textId="77777777" w:rsidR="00CD4C30" w:rsidRDefault="00DA53E9">
      <w:pPr>
        <w:spacing w:line="600" w:lineRule="auto"/>
        <w:ind w:firstLine="720"/>
        <w:jc w:val="both"/>
        <w:rPr>
          <w:rFonts w:eastAsia="Times New Roman" w:cs="Times New Roman"/>
          <w:szCs w:val="24"/>
        </w:rPr>
      </w:pPr>
      <w:r w:rsidRPr="005353CA">
        <w:rPr>
          <w:rFonts w:eastAsia="Times New Roman" w:cs="Times New Roman"/>
          <w:b/>
          <w:szCs w:val="24"/>
        </w:rPr>
        <w:t>ΠΡΟΕΔΡΕΥΩΝ (Μάριος Γεωργιάδης):</w:t>
      </w:r>
      <w:r>
        <w:rPr>
          <w:rFonts w:eastAsia="Times New Roman" w:cs="Times New Roman"/>
          <w:szCs w:val="24"/>
        </w:rPr>
        <w:t xml:space="preserve"> Ευχαριστούμε τον κ. Μανιάτη.</w:t>
      </w:r>
    </w:p>
    <w:p w14:paraId="6A627F69" w14:textId="77777777" w:rsidR="00CD4C30" w:rsidRDefault="00DA53E9">
      <w:pPr>
        <w:spacing w:line="600" w:lineRule="auto"/>
        <w:ind w:firstLine="720"/>
        <w:jc w:val="both"/>
        <w:rPr>
          <w:rFonts w:eastAsia="Times New Roman" w:cs="Times New Roman"/>
          <w:szCs w:val="24"/>
        </w:rPr>
      </w:pPr>
      <w:r>
        <w:rPr>
          <w:rFonts w:eastAsia="Times New Roman" w:cs="Times New Roman"/>
        </w:rPr>
        <w:t xml:space="preserve">Κυρίες και </w:t>
      </w:r>
      <w:r>
        <w:rPr>
          <w:rFonts w:eastAsia="Times New Roman" w:cs="Times New Roman"/>
        </w:rPr>
        <w:t>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Pr>
          <w:rFonts w:eastAsia="Times New Roman" w:cs="Times New Roman"/>
        </w:rPr>
        <w:t xml:space="preserve">ργάνωσης και λειτουργίας της Βουλής, είκοσι πέντε μαθητές και μαθήτριες και δύο εκπαιδευτικοί συνοδοί τους από το </w:t>
      </w:r>
      <w:r w:rsidRPr="007C5B25">
        <w:rPr>
          <w:rFonts w:eastAsia="Times New Roman" w:cs="Times New Roman"/>
        </w:rPr>
        <w:t>2</w:t>
      </w:r>
      <w:r w:rsidRPr="00FF12B9">
        <w:rPr>
          <w:rFonts w:eastAsia="Times New Roman" w:cs="Times New Roman"/>
          <w:vertAlign w:val="superscript"/>
        </w:rPr>
        <w:t>ο</w:t>
      </w:r>
      <w:r>
        <w:rPr>
          <w:rFonts w:eastAsia="Times New Roman" w:cs="Times New Roman"/>
        </w:rPr>
        <w:t xml:space="preserve"> Δημοτικό Σχολείο Αλιάρτου Βοιωτίας. </w:t>
      </w:r>
    </w:p>
    <w:p w14:paraId="6A627F6A" w14:textId="77777777" w:rsidR="00CD4C30" w:rsidRDefault="00DA53E9">
      <w:pPr>
        <w:spacing w:line="600" w:lineRule="auto"/>
        <w:ind w:left="360" w:firstLine="360"/>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6A627F6B" w14:textId="77777777" w:rsidR="00CD4C30" w:rsidRDefault="00DA53E9">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A627F6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Σταθάκη</w:t>
      </w:r>
      <w:r>
        <w:rPr>
          <w:rFonts w:eastAsia="Times New Roman" w:cs="Times New Roman"/>
          <w:szCs w:val="24"/>
        </w:rPr>
        <w:t>ς για ένα λεπτό.</w:t>
      </w:r>
    </w:p>
    <w:p w14:paraId="6A627F6D" w14:textId="77777777" w:rsidR="00CD4C30" w:rsidRDefault="00DA53E9">
      <w:pPr>
        <w:spacing w:line="600" w:lineRule="auto"/>
        <w:ind w:firstLine="720"/>
        <w:jc w:val="both"/>
        <w:rPr>
          <w:rFonts w:eastAsia="Times New Roman" w:cs="Times New Roman"/>
          <w:szCs w:val="24"/>
        </w:rPr>
      </w:pPr>
      <w:r w:rsidRPr="007C5B25">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Αυτά που ακούστηκαν από τον κ. Μανιάτη, είναι ντροπή. Το εννοώ. Βρίθουν ανακριβειών. Τη συνάντηση της Κύπρου την προκάλεσε ο </w:t>
      </w:r>
      <w:r>
        <w:rPr>
          <w:rFonts w:eastAsia="Times New Roman" w:cs="Times New Roman"/>
          <w:szCs w:val="24"/>
        </w:rPr>
        <w:t>«</w:t>
      </w:r>
      <w:proofErr w:type="spellStart"/>
      <w:r>
        <w:rPr>
          <w:rFonts w:eastAsia="Times New Roman" w:cs="Times New Roman"/>
          <w:szCs w:val="24"/>
          <w:lang w:val="en-US"/>
        </w:rPr>
        <w:t>EuroAsia</w:t>
      </w:r>
      <w:proofErr w:type="spellEnd"/>
      <w:r>
        <w:rPr>
          <w:rFonts w:eastAsia="Times New Roman" w:cs="Times New Roman"/>
          <w:szCs w:val="24"/>
        </w:rPr>
        <w:t>»</w:t>
      </w:r>
      <w:r>
        <w:rPr>
          <w:rFonts w:eastAsia="Times New Roman" w:cs="Times New Roman"/>
          <w:szCs w:val="24"/>
        </w:rPr>
        <w:t>. Το αποκρύψατε.</w:t>
      </w:r>
    </w:p>
    <w:p w14:paraId="6A627F6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Δεύτερον, οι τρεις επιστολές, η δική μου, του κ. </w:t>
      </w:r>
      <w:proofErr w:type="spellStart"/>
      <w:r>
        <w:rPr>
          <w:rFonts w:eastAsia="Times New Roman" w:cs="Times New Roman"/>
          <w:szCs w:val="24"/>
        </w:rPr>
        <w:t>Κανιέτε</w:t>
      </w:r>
      <w:proofErr w:type="spellEnd"/>
      <w:r>
        <w:rPr>
          <w:rFonts w:eastAsia="Times New Roman" w:cs="Times New Roman"/>
          <w:szCs w:val="24"/>
        </w:rPr>
        <w:t xml:space="preserve"> και του κ. </w:t>
      </w:r>
      <w:proofErr w:type="spellStart"/>
      <w:r>
        <w:rPr>
          <w:rFonts w:eastAsia="Times New Roman" w:cs="Times New Roman"/>
          <w:szCs w:val="24"/>
        </w:rPr>
        <w:t>Λακκοτρύπη</w:t>
      </w:r>
      <w:proofErr w:type="spellEnd"/>
      <w:r>
        <w:rPr>
          <w:rFonts w:eastAsia="Times New Roman" w:cs="Times New Roman"/>
          <w:szCs w:val="24"/>
        </w:rPr>
        <w:t xml:space="preserve">, έχουν δημοσιευτεί στις εφημερίδες. Έχω πάρει εντολή να δοθούν και σε εσάς και οι τρεις επιστολές. Δεν υπάρχει το παραμικρό πρόβλημα. </w:t>
      </w:r>
    </w:p>
    <w:p w14:paraId="6A627F6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Την καθυστέρηση για δύο χρόνια δεν την έκα</w:t>
      </w:r>
      <w:r>
        <w:rPr>
          <w:rFonts w:eastAsia="Times New Roman" w:cs="Times New Roman"/>
          <w:szCs w:val="24"/>
        </w:rPr>
        <w:t xml:space="preserve">νε η Κυβέρνηση. Υπεγράφη το MOU τον Οκτώβρη του 2017. Ο </w:t>
      </w:r>
      <w:r>
        <w:rPr>
          <w:rFonts w:eastAsia="Times New Roman" w:cs="Times New Roman"/>
          <w:szCs w:val="24"/>
        </w:rPr>
        <w:t>«</w:t>
      </w:r>
      <w:proofErr w:type="spellStart"/>
      <w:r>
        <w:rPr>
          <w:rFonts w:eastAsia="Times New Roman" w:cs="Times New Roman"/>
          <w:szCs w:val="24"/>
          <w:lang w:val="en-US"/>
        </w:rPr>
        <w:t>EuroAsia</w:t>
      </w:r>
      <w:proofErr w:type="spellEnd"/>
      <w:r>
        <w:rPr>
          <w:rFonts w:eastAsia="Times New Roman" w:cs="Times New Roman"/>
          <w:szCs w:val="24"/>
        </w:rPr>
        <w:t>»</w:t>
      </w:r>
      <w:r w:rsidRPr="00843981">
        <w:rPr>
          <w:rFonts w:eastAsia="Times New Roman" w:cs="Times New Roman"/>
          <w:szCs w:val="24"/>
        </w:rPr>
        <w:t xml:space="preserve"> </w:t>
      </w:r>
      <w:r>
        <w:rPr>
          <w:rFonts w:eastAsia="Times New Roman" w:cs="Times New Roman"/>
          <w:szCs w:val="24"/>
        </w:rPr>
        <w:t>αρνήθηκε να υπογράψει το «</w:t>
      </w:r>
      <w:proofErr w:type="spellStart"/>
      <w:r>
        <w:rPr>
          <w:rFonts w:eastAsia="Times New Roman" w:cs="Times New Roman"/>
          <w:szCs w:val="24"/>
          <w:lang w:val="en-US"/>
        </w:rPr>
        <w:t>share</w:t>
      </w:r>
      <w:r w:rsidRPr="00912150">
        <w:rPr>
          <w:rFonts w:eastAsia="Times New Roman" w:cs="Times New Roman"/>
          <w:szCs w:val="24"/>
        </w:rPr>
        <w:t xml:space="preserve"> </w:t>
      </w:r>
      <w:r>
        <w:rPr>
          <w:rFonts w:eastAsia="Times New Roman" w:cs="Times New Roman"/>
          <w:szCs w:val="24"/>
          <w:lang w:val="en-US"/>
        </w:rPr>
        <w:t>holders</w:t>
      </w:r>
      <w:proofErr w:type="spellEnd"/>
      <w:r w:rsidRPr="00912150">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w:t>
      </w:r>
      <w:r w:rsidRPr="00912150">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SPV</w:t>
      </w:r>
      <w:r>
        <w:rPr>
          <w:rFonts w:eastAsia="Times New Roman" w:cs="Times New Roman"/>
          <w:szCs w:val="24"/>
        </w:rPr>
        <w:t xml:space="preserve"> </w:t>
      </w:r>
      <w:r>
        <w:rPr>
          <w:rFonts w:eastAsia="Times New Roman" w:cs="Times New Roman"/>
          <w:szCs w:val="24"/>
        </w:rPr>
        <w:t>«</w:t>
      </w:r>
      <w:r>
        <w:rPr>
          <w:rFonts w:eastAsia="Times New Roman" w:cs="Times New Roman"/>
          <w:szCs w:val="24"/>
        </w:rPr>
        <w:t>ΑΡΙΑΔΝΗ</w:t>
      </w:r>
      <w:r>
        <w:rPr>
          <w:rFonts w:eastAsia="Times New Roman" w:cs="Times New Roman"/>
          <w:szCs w:val="24"/>
        </w:rPr>
        <w:t>»</w:t>
      </w:r>
      <w:r>
        <w:rPr>
          <w:rFonts w:eastAsia="Times New Roman" w:cs="Times New Roman"/>
          <w:szCs w:val="24"/>
        </w:rPr>
        <w:t>, η ΡΑΕ ανέθεσε το έργο τον Σεπτέμβρη, έδωσε προθεσμία για να αγοράσει το 49% των μετοχών μέχρι τα Χριστούγεννα και ο επί</w:t>
      </w:r>
      <w:r>
        <w:rPr>
          <w:rFonts w:eastAsia="Times New Roman" w:cs="Times New Roman"/>
          <w:szCs w:val="24"/>
        </w:rPr>
        <w:t xml:space="preserve">σημος φορέας που επιβλέπει τα </w:t>
      </w:r>
      <w:r>
        <w:rPr>
          <w:rFonts w:eastAsia="Times New Roman" w:cs="Times New Roman"/>
          <w:szCs w:val="24"/>
          <w:lang w:val="en-US"/>
        </w:rPr>
        <w:t>PCI</w:t>
      </w:r>
      <w:r>
        <w:rPr>
          <w:rFonts w:eastAsia="Times New Roman" w:cs="Times New Roman"/>
          <w:szCs w:val="24"/>
        </w:rPr>
        <w:t xml:space="preserve">, από τον Ιούνιο του 2018 ανακήρυξε το έργο με καθυστέρηση δύο χρόνων. Ποια κυβέρνηση καθυστερεί; Ποιον εξυπηρετείτε με αυτές τις ανακρίβειες που λέτε; Πραγματικά, ποιον εξυπηρετείτε; </w:t>
      </w:r>
      <w:r>
        <w:rPr>
          <w:rFonts w:eastAsia="Times New Roman" w:cs="Times New Roman"/>
          <w:szCs w:val="24"/>
        </w:rPr>
        <w:lastRenderedPageBreak/>
        <w:t>Έχει χαρακτηριστεί το έργο καθυστερούμε</w:t>
      </w:r>
      <w:r>
        <w:rPr>
          <w:rFonts w:eastAsia="Times New Roman" w:cs="Times New Roman"/>
          <w:szCs w:val="24"/>
        </w:rPr>
        <w:t xml:space="preserve">νο από το 2014. Σε ποιο στάδιο ωρίμανσης είναι το δεύτερο κομμάτι Κύπρος - Κρήτη; Μηδέν. Σας το λέω εγώ. </w:t>
      </w:r>
    </w:p>
    <w:p w14:paraId="6A627F70"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παίζουμε με το εθνικό συμφέρον. Δεν θα πάρει κανείς ένα έργο το οποίο θα γίνει. Και ο μόνος τρόπος για να γίνει, είναι αυτός τον οποίο ακολουθήσαμ</w:t>
      </w:r>
      <w:r>
        <w:rPr>
          <w:rFonts w:eastAsia="Times New Roman"/>
          <w:color w:val="222222"/>
          <w:szCs w:val="24"/>
          <w:shd w:val="clear" w:color="auto" w:fill="FFFFFF"/>
        </w:rPr>
        <w:t xml:space="preserve">ε -και η δική σας κυβέρνηση, που δεν παραχώρησε το δικαίωμα ο ΑΔΜΗΕ, το υπογραμμίζω αυτό- με συνεννόηση, με συνεργασία, με διατήρηση του 51%. Αν ο άλλος δεν μπορεί, δεν θέλει ή είχε αλλότρια συμφέροντα, </w:t>
      </w:r>
      <w:r w:rsidRPr="00864CF1">
        <w:rPr>
          <w:rFonts w:eastAsia="Times New Roman"/>
          <w:color w:val="222222"/>
          <w:szCs w:val="24"/>
          <w:shd w:val="clear" w:color="auto" w:fill="FFFFFF"/>
        </w:rPr>
        <w:t>είναι</w:t>
      </w:r>
      <w:r>
        <w:rPr>
          <w:rFonts w:eastAsia="Times New Roman"/>
          <w:color w:val="222222"/>
          <w:szCs w:val="24"/>
          <w:shd w:val="clear" w:color="auto" w:fill="FFFFFF"/>
        </w:rPr>
        <w:t xml:space="preserve"> μια άλλη ιστορία. </w:t>
      </w:r>
    </w:p>
    <w:p w14:paraId="6A627F71"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Ελλάδα δεν θα θυσιάσει το </w:t>
      </w:r>
      <w:r>
        <w:rPr>
          <w:rFonts w:eastAsia="Times New Roman"/>
          <w:color w:val="222222"/>
          <w:szCs w:val="24"/>
          <w:shd w:val="clear" w:color="auto" w:fill="FFFFFF"/>
        </w:rPr>
        <w:t>μεγαλύτερο εθνικής σημασίας έργο της σε μια περαιτέρω διολίσθηση και εμπλοκή με μια ανύπαρκτη εταιρεία -για να είμαστε και ειλικρινείς τώρα- που δεν έχει φράγκο, δεν έχει τεχνολογία, δεν έχει κάνει ποτέ της κανένα έργο και που κάποιοι, για διάφορους λόγους</w:t>
      </w:r>
      <w:r>
        <w:rPr>
          <w:rFonts w:eastAsia="Times New Roman"/>
          <w:color w:val="222222"/>
          <w:szCs w:val="24"/>
          <w:shd w:val="clear" w:color="auto" w:fill="FFFFFF"/>
        </w:rPr>
        <w:t>, συνεχίζουν να θεωρούν ότι μπορεί να υλοποιήσει το μεγαλύτερο έργο της χώρας. Δεν γίνεται. Η Ελλάδα θα προχωρήσει και θα προχωρήσει με τον μόνο τρόπο που είναι εφικτό το έργο.</w:t>
      </w:r>
    </w:p>
    <w:p w14:paraId="6A627F72" w14:textId="77777777" w:rsidR="00CD4C30" w:rsidRDefault="00DA53E9">
      <w:pPr>
        <w:spacing w:line="600" w:lineRule="auto"/>
        <w:ind w:firstLine="720"/>
        <w:jc w:val="both"/>
        <w:rPr>
          <w:rFonts w:eastAsia="Times New Roman"/>
          <w:szCs w:val="24"/>
        </w:rPr>
      </w:pPr>
      <w:r>
        <w:rPr>
          <w:rFonts w:eastAsia="Times New Roman"/>
          <w:b/>
          <w:bCs/>
        </w:rPr>
        <w:lastRenderedPageBreak/>
        <w:t>ΠΡΟΕΔΡΕΥΩΝ (Μάριος Γεωργιάδης):</w:t>
      </w:r>
      <w:r>
        <w:rPr>
          <w:rFonts w:eastAsia="Times New Roman"/>
          <w:szCs w:val="24"/>
        </w:rPr>
        <w:t xml:space="preserve"> </w:t>
      </w:r>
      <w:r w:rsidRPr="001D79A2">
        <w:rPr>
          <w:rFonts w:eastAsia="Times New Roman"/>
          <w:szCs w:val="24"/>
        </w:rPr>
        <w:t>Ευχαριστ</w:t>
      </w:r>
      <w:r>
        <w:rPr>
          <w:rFonts w:eastAsia="Times New Roman"/>
          <w:szCs w:val="24"/>
        </w:rPr>
        <w:t>ούμε, κύριε Υπουργέ</w:t>
      </w:r>
      <w:r>
        <w:rPr>
          <w:rFonts w:eastAsia="Times New Roman"/>
          <w:szCs w:val="24"/>
        </w:rPr>
        <w:t>.</w:t>
      </w:r>
    </w:p>
    <w:p w14:paraId="6A627F73" w14:textId="77777777" w:rsidR="00CD4C30" w:rsidRDefault="00DA53E9">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w:t>
      </w:r>
      <w:r w:rsidRPr="001D79A2">
        <w:rPr>
          <w:rFonts w:eastAsia="Times New Roman"/>
          <w:bCs/>
        </w:rPr>
        <w:t>Κύριε Πρόεδρε,</w:t>
      </w:r>
      <w:r>
        <w:rPr>
          <w:rFonts w:eastAsia="Times New Roman"/>
          <w:szCs w:val="24"/>
        </w:rPr>
        <w:t xml:space="preserve"> ζητώ τον λόγο για ένα λεπτό.</w:t>
      </w:r>
    </w:p>
    <w:p w14:paraId="6A627F74" w14:textId="77777777" w:rsidR="00CD4C30" w:rsidRDefault="00DA53E9">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szCs w:val="24"/>
        </w:rPr>
        <w:t xml:space="preserve"> Κύριε Μανιάτη, δεν ανοίγουμε διάλογο αυτή τη στιγμή. </w:t>
      </w:r>
    </w:p>
    <w:p w14:paraId="6A627F75" w14:textId="77777777" w:rsidR="00CD4C30" w:rsidRDefault="00DA53E9">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Για ένα λεπτό, κύριε Πρόεδρε!</w:t>
      </w:r>
    </w:p>
    <w:p w14:paraId="6A627F76" w14:textId="77777777" w:rsidR="00CD4C30" w:rsidRDefault="00DA53E9">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szCs w:val="24"/>
        </w:rPr>
        <w:t xml:space="preserve"> Κύριε Μανιάτη, μιλούσατε για δεκαοκτώ λεπτά. Α</w:t>
      </w:r>
      <w:r>
        <w:rPr>
          <w:rFonts w:eastAsia="Times New Roman"/>
          <w:szCs w:val="24"/>
        </w:rPr>
        <w:t>πάντησε ο Υπουργός σε όσα αναφέρατε. Δεν θα σας δώσω, λοιπόν, τον λόγο για ένα λεπτό. Δεν θα ανοίξουμε διάλογο. Καθυστερούμε τη διαδικασία αυτή τη στιγμή.</w:t>
      </w:r>
    </w:p>
    <w:p w14:paraId="6A627F77" w14:textId="77777777" w:rsidR="00CD4C30" w:rsidRDefault="00DA53E9">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Ένα λεπτό, να απαντήσω στον Υπουργό.</w:t>
      </w:r>
    </w:p>
    <w:p w14:paraId="6A627F78" w14:textId="77777777" w:rsidR="00CD4C30" w:rsidRDefault="00DA53E9">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szCs w:val="24"/>
        </w:rPr>
        <w:t xml:space="preserve"> Κύριε Μανιάτη,</w:t>
      </w:r>
      <w:r>
        <w:rPr>
          <w:rFonts w:eastAsia="Times New Roman"/>
          <w:szCs w:val="24"/>
        </w:rPr>
        <w:t xml:space="preserve"> είπατε κάτι, απάντησε ο Υπουργός, δεν ανοίγουμε διάλογο αυτή τη στιγμή. Σας </w:t>
      </w:r>
      <w:r w:rsidRPr="001D79A2">
        <w:rPr>
          <w:rFonts w:eastAsia="Times New Roman"/>
          <w:bCs/>
        </w:rPr>
        <w:t>παρακαλώ</w:t>
      </w:r>
      <w:r>
        <w:rPr>
          <w:rFonts w:eastAsia="Times New Roman"/>
          <w:szCs w:val="24"/>
        </w:rPr>
        <w:t xml:space="preserve"> πολύ!</w:t>
      </w:r>
    </w:p>
    <w:p w14:paraId="6A627F79" w14:textId="77777777" w:rsidR="00CD4C30" w:rsidRDefault="00DA53E9">
      <w:pPr>
        <w:spacing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xml:space="preserve"> </w:t>
      </w:r>
      <w:r w:rsidRPr="001D79A2">
        <w:rPr>
          <w:rFonts w:eastAsia="Times New Roman"/>
          <w:szCs w:val="24"/>
        </w:rPr>
        <w:t>Υπάρχει</w:t>
      </w:r>
      <w:r>
        <w:rPr>
          <w:rFonts w:eastAsia="Times New Roman"/>
          <w:szCs w:val="24"/>
        </w:rPr>
        <w:t xml:space="preserve"> το αίτημα για να μου δώσετε τον λόγο για ένα λεπτό. Είμαι Κοινοβουλευτικός Εκπρόσωπος…</w:t>
      </w:r>
    </w:p>
    <w:p w14:paraId="6A627F7A" w14:textId="77777777" w:rsidR="00CD4C30" w:rsidRDefault="00DA53E9">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szCs w:val="24"/>
        </w:rPr>
        <w:t xml:space="preserve"> Θα σας δώσω τον λόγ</w:t>
      </w:r>
      <w:r>
        <w:rPr>
          <w:rFonts w:eastAsia="Times New Roman"/>
          <w:szCs w:val="24"/>
        </w:rPr>
        <w:t xml:space="preserve">ο, κύριε Μανιάτη, επειδή είστε ο Κοινοβουλευτικός Εκπρόσωπος, αλλά δεν θέλω να ανοίξουμε διάλογο. Σας </w:t>
      </w:r>
      <w:r w:rsidRPr="00B46E34">
        <w:rPr>
          <w:rFonts w:eastAsia="Times New Roman"/>
          <w:bCs/>
        </w:rPr>
        <w:t>παρακαλώ</w:t>
      </w:r>
      <w:r>
        <w:rPr>
          <w:rFonts w:eastAsia="Times New Roman"/>
          <w:szCs w:val="24"/>
        </w:rPr>
        <w:t xml:space="preserve"> πολύ!</w:t>
      </w:r>
    </w:p>
    <w:p w14:paraId="6A627F7B" w14:textId="77777777" w:rsidR="00CD4C30" w:rsidRDefault="00DA53E9">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Όχι, καθόλου.</w:t>
      </w:r>
    </w:p>
    <w:p w14:paraId="6A627F7C" w14:textId="77777777" w:rsidR="00CD4C30" w:rsidRDefault="00DA53E9">
      <w:pPr>
        <w:spacing w:line="600" w:lineRule="auto"/>
        <w:ind w:firstLine="720"/>
        <w:jc w:val="both"/>
        <w:rPr>
          <w:rFonts w:eastAsia="Times New Roman"/>
          <w:szCs w:val="24"/>
        </w:rPr>
      </w:pPr>
      <w:r w:rsidRPr="00B46E34">
        <w:rPr>
          <w:rFonts w:eastAsia="Times New Roman"/>
          <w:b/>
          <w:szCs w:val="24"/>
        </w:rPr>
        <w:t>ΑΝΑΣΤΑΣΙΑ ΓΚΑΡΑ:</w:t>
      </w:r>
      <w:r>
        <w:rPr>
          <w:rFonts w:eastAsia="Times New Roman"/>
          <w:szCs w:val="24"/>
        </w:rPr>
        <w:t xml:space="preserve"> Είναι εκτός νομοσχεδίου.</w:t>
      </w:r>
    </w:p>
    <w:p w14:paraId="6A627F7D" w14:textId="77777777" w:rsidR="00CD4C30" w:rsidRDefault="00DA53E9">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szCs w:val="24"/>
        </w:rPr>
        <w:t xml:space="preserve">  Δεν </w:t>
      </w:r>
      <w:r w:rsidRPr="00B46E34">
        <w:rPr>
          <w:rFonts w:eastAsia="Times New Roman"/>
          <w:szCs w:val="24"/>
        </w:rPr>
        <w:t>είναι</w:t>
      </w:r>
      <w:r>
        <w:rPr>
          <w:rFonts w:eastAsia="Times New Roman"/>
          <w:szCs w:val="24"/>
        </w:rPr>
        <w:t xml:space="preserve"> εκτός Κανονισμού. Ως Κ</w:t>
      </w:r>
      <w:r>
        <w:rPr>
          <w:rFonts w:eastAsia="Times New Roman"/>
          <w:szCs w:val="24"/>
        </w:rPr>
        <w:t>οινοβουλευτικός Εκπρόσωπος δικαιούται τον λόγο. Είναι Κοινοβουλευτικός.</w:t>
      </w:r>
    </w:p>
    <w:p w14:paraId="6A627F7E" w14:textId="77777777" w:rsidR="00CD4C30" w:rsidRDefault="00DA53E9">
      <w:pPr>
        <w:spacing w:line="600" w:lineRule="auto"/>
        <w:ind w:firstLine="720"/>
        <w:jc w:val="both"/>
        <w:rPr>
          <w:rFonts w:eastAsia="Times New Roman"/>
          <w:szCs w:val="24"/>
        </w:rPr>
      </w:pPr>
      <w:r w:rsidRPr="00B46E34">
        <w:rPr>
          <w:rFonts w:eastAsia="Times New Roman"/>
          <w:b/>
          <w:szCs w:val="24"/>
        </w:rPr>
        <w:t xml:space="preserve">ΑΝΑΣΤΑΣΙΑ ΓΚΑΡΑ: </w:t>
      </w:r>
      <w:r>
        <w:rPr>
          <w:rFonts w:eastAsia="Times New Roman"/>
          <w:szCs w:val="24"/>
        </w:rPr>
        <w:t xml:space="preserve">Είναι εκτός </w:t>
      </w:r>
      <w:r w:rsidRPr="00B46E34">
        <w:rPr>
          <w:rFonts w:eastAsia="Times New Roman"/>
          <w:szCs w:val="24"/>
        </w:rPr>
        <w:t>νομοσχεδίου</w:t>
      </w:r>
      <w:r>
        <w:rPr>
          <w:rFonts w:eastAsia="Times New Roman"/>
          <w:szCs w:val="24"/>
        </w:rPr>
        <w:t>.</w:t>
      </w:r>
    </w:p>
    <w:p w14:paraId="6A627F7F"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szCs w:val="24"/>
        </w:rPr>
        <w:t>ΙΩΑΝΝΗΣ ΜΑΝΙΑΤΗΣ:</w:t>
      </w:r>
      <w:r>
        <w:rPr>
          <w:rFonts w:eastAsia="Times New Roman"/>
          <w:szCs w:val="24"/>
        </w:rPr>
        <w:t xml:space="preserve"> Ακούστε, δ</w:t>
      </w:r>
      <w:r>
        <w:rPr>
          <w:rFonts w:eastAsia="Times New Roman"/>
          <w:color w:val="222222"/>
          <w:szCs w:val="24"/>
          <w:shd w:val="clear" w:color="auto" w:fill="FFFFFF"/>
        </w:rPr>
        <w:t>εν είχα σκοπό να δώσω ένα ακόμη έγγραφο στη δημοσιότητα. Από τη στιγμή, όμως, που ο κύριος Υπουργός είπε ότι η επι</w:t>
      </w:r>
      <w:r>
        <w:rPr>
          <w:rFonts w:eastAsia="Times New Roman"/>
          <w:color w:val="222222"/>
          <w:szCs w:val="24"/>
          <w:shd w:val="clear" w:color="auto" w:fill="FFFFFF"/>
        </w:rPr>
        <w:t xml:space="preserve">στολή του κ. </w:t>
      </w:r>
      <w:proofErr w:type="spellStart"/>
      <w:r>
        <w:rPr>
          <w:rFonts w:eastAsia="Times New Roman"/>
          <w:color w:val="222222"/>
          <w:szCs w:val="24"/>
          <w:shd w:val="clear" w:color="auto" w:fill="FFFFFF"/>
        </w:rPr>
        <w:t>Λακκοτρύπη</w:t>
      </w:r>
      <w:proofErr w:type="spellEnd"/>
      <w:r>
        <w:rPr>
          <w:rFonts w:eastAsia="Times New Roman"/>
          <w:color w:val="222222"/>
          <w:szCs w:val="24"/>
          <w:shd w:val="clear" w:color="auto" w:fill="FFFFFF"/>
        </w:rPr>
        <w:t>, του Υπουργού Ενέργειας της Κύπρου, έχει δοθεί, απελευθερώνομαι κι εγώ και θα το καταθέσω στα Πρακτικά.</w:t>
      </w:r>
    </w:p>
    <w:p w14:paraId="6A627F80"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Τι λέει ο Υπουργός Ενέργειας της Κύπρου, με ημερομηνία 16 Οκτωβρίου 2018; «Μας προβληματίζει ο κίνδυνος στο σκέλος του έργου Κρή</w:t>
      </w:r>
      <w:r>
        <w:rPr>
          <w:rFonts w:eastAsia="Times New Roman"/>
          <w:color w:val="222222"/>
          <w:szCs w:val="24"/>
          <w:shd w:val="clear" w:color="auto" w:fill="FFFFFF"/>
        </w:rPr>
        <w:t>τη</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Αττική να μην μπορεί να αποδειχθεί ότι είναι διασυνοριακού χαρακτήρα εάν δεν παρουσιαστεί ενώπιων των ευρωπαϊκών θεσμών ως ενιαίο μέρος της διασύνδεσης Κύπρου</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Αττικής». </w:t>
      </w:r>
    </w:p>
    <w:p w14:paraId="6A627F81"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από αυτά, καλά θα κάνει ο Υπουργός κ. Σταθάκης να απαντήσει στο κορυφαίο </w:t>
      </w:r>
      <w:r>
        <w:rPr>
          <w:rFonts w:eastAsia="Times New Roman"/>
          <w:color w:val="222222"/>
          <w:szCs w:val="24"/>
          <w:shd w:val="clear" w:color="auto" w:fill="FFFFFF"/>
        </w:rPr>
        <w:t>ερώτημα που του έθεσα</w:t>
      </w:r>
      <w:r>
        <w:rPr>
          <w:rFonts w:eastAsia="Times New Roman"/>
          <w:color w:val="222222"/>
          <w:szCs w:val="24"/>
          <w:shd w:val="clear" w:color="auto" w:fill="FFFFFF"/>
        </w:rPr>
        <w:t>,</w:t>
      </w:r>
      <w:r>
        <w:rPr>
          <w:rFonts w:eastAsia="Times New Roman"/>
          <w:color w:val="222222"/>
          <w:szCs w:val="24"/>
          <w:shd w:val="clear" w:color="auto" w:fill="FFFFFF"/>
        </w:rPr>
        <w:t xml:space="preserve"> για το ποια συμφέροντα εξυπηρετούνται από το να γίνει μόνο με λεφτά του Έλληνα πολίτη το Κρήτη</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Αττική.</w:t>
      </w:r>
    </w:p>
    <w:p w14:paraId="6A627F82"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στα Πρακτικά την επιστολή του Κύπριου Υπουργού Ενέργειας.</w:t>
      </w:r>
    </w:p>
    <w:p w14:paraId="6A627F83" w14:textId="77777777" w:rsidR="00CD4C30" w:rsidRDefault="00DA53E9">
      <w:pPr>
        <w:spacing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Ιωάννης Μανιάτης καταθέτει γι</w:t>
      </w:r>
      <w:r>
        <w:rPr>
          <w:rFonts w:eastAsia="Times New Roman"/>
          <w:szCs w:val="24"/>
        </w:rPr>
        <w:t>α τα Πρακτικά την προαναφερθείσα επιστολή, η οποία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6A627F84"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rPr>
        <w:t>ΠΡΟΕΔΡΕΥΩΝ (Μάριος Γεωργιάδης):</w:t>
      </w:r>
      <w:r>
        <w:rPr>
          <w:rFonts w:eastAsia="Times New Roman"/>
          <w:szCs w:val="24"/>
        </w:rPr>
        <w:t xml:space="preserve">  </w:t>
      </w:r>
      <w:r>
        <w:rPr>
          <w:rFonts w:eastAsia="Times New Roman"/>
          <w:color w:val="222222"/>
          <w:szCs w:val="24"/>
          <w:shd w:val="clear" w:color="auto" w:fill="FFFFFF"/>
        </w:rPr>
        <w:t>Ευχαριστούμε, κύριε Μανιάτη.</w:t>
      </w:r>
    </w:p>
    <w:p w14:paraId="6A627F85"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Τον λόγο έχει ο κ. </w:t>
      </w:r>
      <w:proofErr w:type="spellStart"/>
      <w:r>
        <w:rPr>
          <w:rFonts w:eastAsia="Times New Roman"/>
          <w:color w:val="222222"/>
          <w:szCs w:val="24"/>
          <w:shd w:val="clear" w:color="auto" w:fill="FFFFFF"/>
        </w:rPr>
        <w:t>Ξυδάκης</w:t>
      </w:r>
      <w:proofErr w:type="spellEnd"/>
      <w:r>
        <w:rPr>
          <w:rFonts w:eastAsia="Times New Roman"/>
          <w:color w:val="222222"/>
          <w:szCs w:val="24"/>
          <w:shd w:val="clear" w:color="auto" w:fill="FFFFFF"/>
        </w:rPr>
        <w:t>, Κοινοβουλευτικό</w:t>
      </w:r>
      <w:r>
        <w:rPr>
          <w:rFonts w:eastAsia="Times New Roman"/>
          <w:color w:val="222222"/>
          <w:szCs w:val="24"/>
          <w:shd w:val="clear" w:color="auto" w:fill="FFFFFF"/>
        </w:rPr>
        <w:t>ς Εκπρόσωπος του ΣΥΡΙΖΑ.</w:t>
      </w:r>
    </w:p>
    <w:p w14:paraId="6A627F86" w14:textId="77777777" w:rsidR="00CD4C30" w:rsidRDefault="00DA53E9">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ήθελα τον λόγο να απαντήσω.</w:t>
      </w:r>
    </w:p>
    <w:p w14:paraId="6A627F87"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rPr>
        <w:t>ΠΡΟΕΔΡΕΥΩΝ (Μάριος Γεωργιάδης):</w:t>
      </w:r>
      <w:r>
        <w:rPr>
          <w:rFonts w:eastAsia="Times New Roman"/>
          <w:szCs w:val="24"/>
        </w:rPr>
        <w:t xml:space="preserve"> Σαφέστατα, αν θέλετε, </w:t>
      </w:r>
      <w:r w:rsidRPr="00A145A7">
        <w:rPr>
          <w:rFonts w:eastAsia="Times New Roman"/>
          <w:bCs/>
        </w:rPr>
        <w:t>κύριε Υπουργέ</w:t>
      </w:r>
      <w:r>
        <w:rPr>
          <w:rFonts w:eastAsia="Times New Roman"/>
          <w:bCs/>
        </w:rPr>
        <w:t xml:space="preserve">, μπορείτε να απαντήσετε </w:t>
      </w:r>
      <w:r>
        <w:rPr>
          <w:rFonts w:eastAsia="Times New Roman"/>
          <w:color w:val="222222"/>
          <w:szCs w:val="24"/>
          <w:shd w:val="clear" w:color="auto" w:fill="FFFFFF"/>
        </w:rPr>
        <w:t>αφού άνοιξε ο διάλογος. Έχετε κι εσείς ένα λεπτό σ</w:t>
      </w:r>
      <w:r>
        <w:rPr>
          <w:rFonts w:eastAsia="Times New Roman"/>
          <w:color w:val="222222"/>
          <w:szCs w:val="24"/>
          <w:shd w:val="clear" w:color="auto" w:fill="FFFFFF"/>
        </w:rPr>
        <w:t>τη διάθεσή σας.</w:t>
      </w:r>
    </w:p>
    <w:p w14:paraId="6A627F88" w14:textId="77777777" w:rsidR="00CD4C30" w:rsidRDefault="00DA53E9">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Η μοναδική απάντηση </w:t>
      </w:r>
      <w:r w:rsidRPr="00A145A7">
        <w:rPr>
          <w:rFonts w:eastAsia="Times New Roman"/>
          <w:szCs w:val="24"/>
        </w:rPr>
        <w:t>είναι</w:t>
      </w:r>
      <w:r>
        <w:rPr>
          <w:rFonts w:eastAsia="Times New Roman"/>
          <w:szCs w:val="24"/>
        </w:rPr>
        <w:t xml:space="preserve"> τόσο απλή</w:t>
      </w:r>
      <w:r>
        <w:rPr>
          <w:rFonts w:eastAsia="Times New Roman"/>
          <w:szCs w:val="24"/>
        </w:rPr>
        <w:t>,</w:t>
      </w:r>
      <w:r>
        <w:rPr>
          <w:rFonts w:eastAsia="Times New Roman"/>
          <w:szCs w:val="24"/>
        </w:rPr>
        <w:t xml:space="preserve"> που απορώ </w:t>
      </w:r>
      <w:r w:rsidRPr="00A145A7">
        <w:rPr>
          <w:rFonts w:eastAsia="Times New Roman"/>
          <w:szCs w:val="24"/>
        </w:rPr>
        <w:t>γιατί</w:t>
      </w:r>
      <w:r>
        <w:rPr>
          <w:rFonts w:eastAsia="Times New Roman"/>
          <w:szCs w:val="24"/>
        </w:rPr>
        <w:t xml:space="preserve"> ασχολείστε περαιτέρω με το θέμα. </w:t>
      </w:r>
    </w:p>
    <w:p w14:paraId="6A627F89"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szCs w:val="24"/>
        </w:rPr>
        <w:t>Όταν έκλεισε το θέμα</w:t>
      </w:r>
      <w:r>
        <w:rPr>
          <w:rFonts w:eastAsia="Times New Roman"/>
          <w:color w:val="222222"/>
          <w:szCs w:val="24"/>
          <w:shd w:val="clear" w:color="auto" w:fill="FFFFFF"/>
        </w:rPr>
        <w:t xml:space="preserve"> συμβατότητας τ</w:t>
      </w:r>
      <w:r>
        <w:rPr>
          <w:rFonts w:eastAsia="Times New Roman"/>
          <w:color w:val="222222"/>
          <w:szCs w:val="24"/>
          <w:shd w:val="clear" w:color="auto" w:fill="FFFFFF"/>
        </w:rPr>
        <w:t>ου</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ΑΡΙΑΔΝΗ</w:t>
      </w:r>
      <w:r>
        <w:rPr>
          <w:rFonts w:eastAsia="Times New Roman"/>
          <w:color w:val="222222"/>
          <w:szCs w:val="24"/>
          <w:shd w:val="clear" w:color="auto" w:fill="FFFFFF"/>
        </w:rPr>
        <w:t>»</w:t>
      </w:r>
      <w:r>
        <w:rPr>
          <w:rFonts w:eastAsia="Times New Roman"/>
          <w:color w:val="222222"/>
          <w:szCs w:val="24"/>
          <w:shd w:val="clear" w:color="auto" w:fill="FFFFFF"/>
        </w:rPr>
        <w:t xml:space="preserve"> με το PCI -γιατί έκλεισε αυτό το θέμα- η μόνη π</w:t>
      </w:r>
      <w:r>
        <w:rPr>
          <w:rFonts w:eastAsia="Times New Roman"/>
          <w:color w:val="222222"/>
          <w:szCs w:val="24"/>
          <w:shd w:val="clear" w:color="auto" w:fill="FFFFFF"/>
        </w:rPr>
        <w:t xml:space="preserve">ράξη που έπρεπε να κάνει ο </w:t>
      </w:r>
      <w:r>
        <w:rPr>
          <w:rFonts w:eastAsia="Times New Roman"/>
          <w:color w:val="222222"/>
          <w:szCs w:val="24"/>
          <w:shd w:val="clear" w:color="auto" w:fill="FFFFFF"/>
        </w:rPr>
        <w:t>«</w:t>
      </w:r>
      <w:proofErr w:type="spellStart"/>
      <w:r>
        <w:rPr>
          <w:rFonts w:eastAsia="Times New Roman"/>
          <w:color w:val="222222"/>
          <w:szCs w:val="24"/>
          <w:shd w:val="clear" w:color="auto" w:fill="FFFFFF"/>
        </w:rPr>
        <w:t>Euro</w:t>
      </w:r>
      <w:proofErr w:type="spellEnd"/>
      <w:r>
        <w:rPr>
          <w:rFonts w:eastAsia="Times New Roman"/>
          <w:color w:val="222222"/>
          <w:szCs w:val="24"/>
          <w:shd w:val="clear" w:color="auto" w:fill="FFFFFF"/>
          <w:lang w:val="en-US"/>
        </w:rPr>
        <w:t>Asia</w:t>
      </w:r>
      <w:r>
        <w:rPr>
          <w:rFonts w:eastAsia="Times New Roman"/>
          <w:color w:val="222222"/>
          <w:szCs w:val="24"/>
          <w:shd w:val="clear" w:color="auto" w:fill="FFFFFF"/>
        </w:rPr>
        <w:t>»</w:t>
      </w:r>
      <w:r w:rsidRPr="00A145A7">
        <w:rPr>
          <w:rFonts w:eastAsia="Times New Roman"/>
          <w:color w:val="222222"/>
          <w:szCs w:val="24"/>
          <w:shd w:val="clear" w:color="auto" w:fill="FFFFFF"/>
        </w:rPr>
        <w:t>,</w:t>
      </w:r>
      <w:r>
        <w:rPr>
          <w:rFonts w:eastAsia="Times New Roman"/>
          <w:color w:val="222222"/>
          <w:szCs w:val="24"/>
          <w:shd w:val="clear" w:color="auto" w:fill="FFFFFF"/>
        </w:rPr>
        <w:t xml:space="preserve"> για να συνεχίσει το PCI πλήρως, ενταγμένο</w:t>
      </w:r>
      <w:r w:rsidRPr="00A145A7">
        <w:rPr>
          <w:rFonts w:eastAsia="Times New Roman"/>
          <w:color w:val="222222"/>
          <w:szCs w:val="24"/>
          <w:shd w:val="clear" w:color="auto" w:fill="FFFFFF"/>
        </w:rPr>
        <w:t>,</w:t>
      </w:r>
      <w:r>
        <w:rPr>
          <w:rFonts w:eastAsia="Times New Roman"/>
          <w:color w:val="222222"/>
          <w:szCs w:val="24"/>
          <w:shd w:val="clear" w:color="auto" w:fill="FFFFFF"/>
        </w:rPr>
        <w:t xml:space="preserve"> όπως λένε, ήταν μία: Να γράψει σε μια κόλλα χαρτί μια πρόταση: «Ο </w:t>
      </w:r>
      <w:r>
        <w:rPr>
          <w:rFonts w:eastAsia="Times New Roman"/>
          <w:color w:val="222222"/>
          <w:szCs w:val="24"/>
          <w:shd w:val="clear" w:color="auto" w:fill="FFFFFF"/>
        </w:rPr>
        <w:t>«</w:t>
      </w:r>
      <w:proofErr w:type="spellStart"/>
      <w:r>
        <w:rPr>
          <w:rFonts w:eastAsia="Times New Roman"/>
          <w:color w:val="222222"/>
          <w:szCs w:val="24"/>
          <w:shd w:val="clear" w:color="auto" w:fill="FFFFFF"/>
        </w:rPr>
        <w:t>Euro</w:t>
      </w:r>
      <w:r w:rsidRPr="00626DB7">
        <w:rPr>
          <w:rFonts w:eastAsia="Times New Roman"/>
          <w:color w:val="222222"/>
          <w:szCs w:val="24"/>
          <w:shd w:val="clear" w:color="auto" w:fill="FFFFFF"/>
        </w:rPr>
        <w:t>Α</w:t>
      </w:r>
      <w:r>
        <w:rPr>
          <w:rFonts w:eastAsia="Times New Roman"/>
          <w:color w:val="222222"/>
          <w:szCs w:val="24"/>
          <w:shd w:val="clear" w:color="auto" w:fill="FFFFFF"/>
          <w:lang w:val="en-US"/>
        </w:rPr>
        <w:t>sia</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ως </w:t>
      </w:r>
      <w:proofErr w:type="spellStart"/>
      <w:r>
        <w:rPr>
          <w:rFonts w:eastAsia="Times New Roman"/>
          <w:color w:val="222222"/>
          <w:szCs w:val="24"/>
          <w:shd w:val="clear" w:color="auto" w:fill="FFFFFF"/>
        </w:rPr>
        <w:t>project</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promoter</w:t>
      </w:r>
      <w:r w:rsidRPr="00A145A7">
        <w:rPr>
          <w:rFonts w:eastAsia="Times New Roman"/>
          <w:color w:val="222222"/>
          <w:szCs w:val="24"/>
          <w:shd w:val="clear" w:color="auto" w:fill="FFFFFF"/>
        </w:rPr>
        <w:t xml:space="preserve">, </w:t>
      </w:r>
      <w:r>
        <w:rPr>
          <w:rFonts w:eastAsia="Times New Roman"/>
          <w:color w:val="222222"/>
          <w:szCs w:val="24"/>
          <w:shd w:val="clear" w:color="auto" w:fill="FFFFFF"/>
        </w:rPr>
        <w:t xml:space="preserve">αναγνωρίζω την </w:t>
      </w:r>
      <w:r>
        <w:rPr>
          <w:rFonts w:eastAsia="Times New Roman"/>
          <w:color w:val="222222"/>
          <w:szCs w:val="24"/>
          <w:shd w:val="clear" w:color="auto" w:fill="FFFFFF"/>
        </w:rPr>
        <w:t>«</w:t>
      </w:r>
      <w:r>
        <w:rPr>
          <w:rFonts w:eastAsia="Times New Roman"/>
          <w:color w:val="222222"/>
          <w:szCs w:val="24"/>
          <w:shd w:val="clear" w:color="auto" w:fill="FFFFFF"/>
        </w:rPr>
        <w:t>ΑΡΙΑΔΝΗ</w:t>
      </w:r>
      <w:r>
        <w:rPr>
          <w:rFonts w:eastAsia="Times New Roman"/>
          <w:color w:val="222222"/>
          <w:szCs w:val="24"/>
          <w:shd w:val="clear" w:color="auto" w:fill="FFFFFF"/>
        </w:rPr>
        <w:t>»</w:t>
      </w:r>
      <w:r>
        <w:rPr>
          <w:rFonts w:eastAsia="Times New Roman"/>
          <w:color w:val="222222"/>
          <w:szCs w:val="24"/>
          <w:shd w:val="clear" w:color="auto" w:fill="FFFFFF"/>
        </w:rPr>
        <w:t xml:space="preserve"> ως φορέα υλοποίησης του πρώτου σκέλους του έργου». Και δεν υπήρχε </w:t>
      </w:r>
      <w:r w:rsidRPr="001E1109">
        <w:rPr>
          <w:rFonts w:eastAsia="Times New Roman"/>
          <w:color w:val="222222"/>
          <w:szCs w:val="24"/>
          <w:shd w:val="clear" w:color="auto" w:fill="FFFFFF"/>
        </w:rPr>
        <w:t>π</w:t>
      </w:r>
      <w:r>
        <w:rPr>
          <w:rFonts w:eastAsia="Times New Roman"/>
          <w:color w:val="222222"/>
          <w:szCs w:val="24"/>
          <w:shd w:val="clear" w:color="auto" w:fill="FFFFFF"/>
        </w:rPr>
        <w:t xml:space="preserve">λέον κανένα πρόβλημα. Διότι η </w:t>
      </w:r>
      <w:r>
        <w:rPr>
          <w:rFonts w:eastAsia="Times New Roman"/>
          <w:color w:val="222222"/>
          <w:szCs w:val="24"/>
          <w:shd w:val="clear" w:color="auto" w:fill="FFFFFF"/>
        </w:rPr>
        <w:t>«</w:t>
      </w:r>
      <w:r>
        <w:rPr>
          <w:rFonts w:eastAsia="Times New Roman"/>
          <w:color w:val="222222"/>
          <w:szCs w:val="24"/>
          <w:shd w:val="clear" w:color="auto" w:fill="FFFFFF"/>
        </w:rPr>
        <w:t>ΑΡΙΑΔΝΗ</w:t>
      </w:r>
      <w:r>
        <w:rPr>
          <w:rFonts w:eastAsia="Times New Roman"/>
          <w:color w:val="222222"/>
          <w:szCs w:val="24"/>
          <w:shd w:val="clear" w:color="auto" w:fill="FFFFFF"/>
        </w:rPr>
        <w:t>»</w:t>
      </w:r>
      <w:r>
        <w:rPr>
          <w:rFonts w:eastAsia="Times New Roman"/>
          <w:color w:val="222222"/>
          <w:szCs w:val="24"/>
          <w:shd w:val="clear" w:color="auto" w:fill="FFFFFF"/>
        </w:rPr>
        <w:t xml:space="preserve"> ως μέρος του </w:t>
      </w:r>
      <w:r>
        <w:rPr>
          <w:rFonts w:eastAsia="Times New Roman"/>
          <w:color w:val="222222"/>
          <w:szCs w:val="24"/>
          <w:shd w:val="clear" w:color="auto" w:fill="FFFFFF"/>
          <w:lang w:val="en-US"/>
        </w:rPr>
        <w:t>PCI</w:t>
      </w:r>
      <w:r>
        <w:rPr>
          <w:rFonts w:eastAsia="Times New Roman"/>
          <w:color w:val="222222"/>
          <w:szCs w:val="24"/>
          <w:shd w:val="clear" w:color="auto" w:fill="FFFFFF"/>
        </w:rPr>
        <w:t xml:space="preserve">, με την αναγνώριση αυτή -μία πρόταση </w:t>
      </w:r>
      <w:r>
        <w:rPr>
          <w:rFonts w:eastAsia="Times New Roman"/>
          <w:color w:val="222222"/>
          <w:szCs w:val="24"/>
          <w:shd w:val="clear" w:color="auto" w:fill="FFFFFF"/>
        </w:rPr>
        <w:lastRenderedPageBreak/>
        <w:t>είναι, και αυτό απάντησα και στον Κύπριο συνάδελφο και φίλο μου- θα προχωρούσε κανονικά. Το δε</w:t>
      </w:r>
      <w:r>
        <w:rPr>
          <w:rFonts w:eastAsia="Times New Roman"/>
          <w:color w:val="222222"/>
          <w:szCs w:val="24"/>
          <w:shd w:val="clear" w:color="auto" w:fill="FFFFFF"/>
        </w:rPr>
        <w:t xml:space="preserve">ύτερο κομμάτι, όταν ωριμάσει και έχοντας διασφαλίσει ότι οι τεχνικές προδιαγραφές θα είναι το ίδιο, θα βρει ένα άλλο </w:t>
      </w:r>
      <w:r>
        <w:rPr>
          <w:rFonts w:eastAsia="Times New Roman"/>
          <w:color w:val="222222"/>
          <w:szCs w:val="24"/>
          <w:shd w:val="clear" w:color="auto" w:fill="FFFFFF"/>
          <w:lang w:val="en-US"/>
        </w:rPr>
        <w:t>SPV</w:t>
      </w:r>
      <w:r>
        <w:rPr>
          <w:rFonts w:eastAsia="Times New Roman"/>
          <w:color w:val="222222"/>
          <w:szCs w:val="24"/>
          <w:shd w:val="clear" w:color="auto" w:fill="FFFFFF"/>
        </w:rPr>
        <w:t xml:space="preserve"> σχήμα και θα προχωρούσε </w:t>
      </w:r>
      <w:proofErr w:type="spellStart"/>
      <w:r>
        <w:rPr>
          <w:rFonts w:eastAsia="Times New Roman"/>
          <w:color w:val="222222"/>
          <w:szCs w:val="24"/>
          <w:shd w:val="clear" w:color="auto" w:fill="FFFFFF"/>
        </w:rPr>
        <w:t>κ</w:t>
      </w:r>
      <w:r>
        <w:rPr>
          <w:rFonts w:eastAsia="Times New Roman"/>
          <w:color w:val="222222"/>
          <w:szCs w:val="24"/>
          <w:shd w:val="clear" w:color="auto" w:fill="FFFFFF"/>
        </w:rPr>
        <w:t>.</w:t>
      </w:r>
      <w:r>
        <w:rPr>
          <w:rFonts w:eastAsia="Times New Roman"/>
          <w:color w:val="222222"/>
          <w:szCs w:val="24"/>
          <w:shd w:val="clear" w:color="auto" w:fill="FFFFFF"/>
        </w:rPr>
        <w:t>ο</w:t>
      </w:r>
      <w:r>
        <w:rPr>
          <w:rFonts w:eastAsia="Times New Roman"/>
          <w:color w:val="222222"/>
          <w:szCs w:val="24"/>
          <w:shd w:val="clear" w:color="auto" w:fill="FFFFFF"/>
        </w:rPr>
        <w:t>.</w:t>
      </w:r>
      <w:r>
        <w:rPr>
          <w:rFonts w:eastAsia="Times New Roman"/>
          <w:color w:val="222222"/>
          <w:szCs w:val="24"/>
          <w:shd w:val="clear" w:color="auto" w:fill="FFFFFF"/>
        </w:rPr>
        <w:t>κ.</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6A627F8A"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όλο το θέμα είναι μια απλή παραδοχή, την οποία υπέγραψε το Οκτώβρη του 2017, αναίρεσε την υπογραφ</w:t>
      </w:r>
      <w:r>
        <w:rPr>
          <w:rFonts w:eastAsia="Times New Roman"/>
          <w:color w:val="222222"/>
          <w:szCs w:val="24"/>
          <w:shd w:val="clear" w:color="auto" w:fill="FFFFFF"/>
        </w:rPr>
        <w:t xml:space="preserve">ή του και αφού μπήκε το θέμα σε μια σειρά με απόφαση της ΡΑΕ κ.λπ. και αφού δεν είχε τα λεφτά να συμμετέχει στην </w:t>
      </w:r>
      <w:r>
        <w:rPr>
          <w:rFonts w:eastAsia="Times New Roman"/>
          <w:color w:val="222222"/>
          <w:szCs w:val="24"/>
          <w:shd w:val="clear" w:color="auto" w:fill="FFFFFF"/>
        </w:rPr>
        <w:t>«</w:t>
      </w:r>
      <w:r>
        <w:rPr>
          <w:rFonts w:eastAsia="Times New Roman"/>
          <w:color w:val="222222"/>
          <w:szCs w:val="24"/>
          <w:shd w:val="clear" w:color="auto" w:fill="FFFFFF"/>
        </w:rPr>
        <w:t>ΑΡΙΑΔΝΗ</w:t>
      </w:r>
      <w:r>
        <w:rPr>
          <w:rFonts w:eastAsia="Times New Roman"/>
          <w:color w:val="222222"/>
          <w:szCs w:val="24"/>
          <w:shd w:val="clear" w:color="auto" w:fill="FFFFFF"/>
        </w:rPr>
        <w:t>»</w:t>
      </w:r>
      <w:r>
        <w:rPr>
          <w:rFonts w:eastAsia="Times New Roman"/>
          <w:color w:val="222222"/>
          <w:szCs w:val="24"/>
          <w:shd w:val="clear" w:color="auto" w:fill="FFFFFF"/>
        </w:rPr>
        <w:t xml:space="preserve">, έπρεπε απλώς να το αναγνωρίσει. </w:t>
      </w:r>
    </w:p>
    <w:p w14:paraId="6A627F8B"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επιστολή μου στον </w:t>
      </w:r>
      <w:proofErr w:type="spellStart"/>
      <w:r>
        <w:rPr>
          <w:rFonts w:eastAsia="Times New Roman"/>
          <w:color w:val="222222"/>
          <w:szCs w:val="24"/>
          <w:shd w:val="clear" w:color="auto" w:fill="FFFFFF"/>
        </w:rPr>
        <w:t>Κανιέτε</w:t>
      </w:r>
      <w:proofErr w:type="spellEnd"/>
      <w:r>
        <w:rPr>
          <w:rFonts w:eastAsia="Times New Roman"/>
          <w:color w:val="222222"/>
          <w:szCs w:val="24"/>
          <w:shd w:val="clear" w:color="auto" w:fill="FFFFFF"/>
        </w:rPr>
        <w:t xml:space="preserve"> λέει ότι οφείλει, με βάση τον ευρωπαϊκό κανονισμό, να το αναγνωρίσει, ε</w:t>
      </w:r>
      <w:r>
        <w:rPr>
          <w:rFonts w:eastAsia="Times New Roman"/>
          <w:color w:val="222222"/>
          <w:szCs w:val="24"/>
          <w:shd w:val="clear" w:color="auto" w:fill="FFFFFF"/>
        </w:rPr>
        <w:t>πειδή αδυνατεί να κάνει οτιδήποτε άλλο. «</w:t>
      </w:r>
      <w:r>
        <w:rPr>
          <w:rFonts w:eastAsia="Times New Roman"/>
          <w:color w:val="222222"/>
          <w:szCs w:val="24"/>
          <w:shd w:val="clear" w:color="auto" w:fill="FFFFFF"/>
          <w:lang w:val="en-US"/>
        </w:rPr>
        <w:t>He</w:t>
      </w:r>
      <w:r w:rsidRPr="00772C7F">
        <w:rPr>
          <w:rFonts w:eastAsia="Times New Roman"/>
          <w:color w:val="222222"/>
          <w:szCs w:val="24"/>
          <w:shd w:val="clear" w:color="auto" w:fill="FFFFFF"/>
        </w:rPr>
        <w:t xml:space="preserve"> </w:t>
      </w:r>
      <w:r>
        <w:rPr>
          <w:rFonts w:eastAsia="Times New Roman"/>
          <w:color w:val="222222"/>
          <w:szCs w:val="24"/>
          <w:shd w:val="clear" w:color="auto" w:fill="FFFFFF"/>
          <w:lang w:val="en-US"/>
        </w:rPr>
        <w:t>is</w:t>
      </w:r>
      <w:r w:rsidRPr="00772C7F">
        <w:rPr>
          <w:rFonts w:eastAsia="Times New Roman"/>
          <w:color w:val="222222"/>
          <w:szCs w:val="24"/>
          <w:shd w:val="clear" w:color="auto" w:fill="FFFFFF"/>
        </w:rPr>
        <w:t xml:space="preserve"> </w:t>
      </w:r>
      <w:r>
        <w:rPr>
          <w:rFonts w:eastAsia="Times New Roman"/>
          <w:color w:val="222222"/>
          <w:szCs w:val="24"/>
          <w:shd w:val="clear" w:color="auto" w:fill="FFFFFF"/>
          <w:lang w:val="en-US"/>
        </w:rPr>
        <w:t>obliged</w:t>
      </w:r>
      <w:r w:rsidRPr="00772C7F">
        <w:rPr>
          <w:rFonts w:eastAsia="Times New Roman"/>
          <w:color w:val="222222"/>
          <w:szCs w:val="24"/>
          <w:shd w:val="clear" w:color="auto" w:fill="FFFFFF"/>
        </w:rPr>
        <w:t xml:space="preserve"> </w:t>
      </w:r>
      <w:r>
        <w:rPr>
          <w:rFonts w:eastAsia="Times New Roman"/>
          <w:color w:val="222222"/>
          <w:szCs w:val="24"/>
          <w:shd w:val="clear" w:color="auto" w:fill="FFFFFF"/>
          <w:lang w:val="en-US"/>
        </w:rPr>
        <w:t>to</w:t>
      </w:r>
      <w:r w:rsidRPr="00772C7F">
        <w:rPr>
          <w:rFonts w:eastAsia="Times New Roman"/>
          <w:color w:val="222222"/>
          <w:szCs w:val="24"/>
          <w:shd w:val="clear" w:color="auto" w:fill="FFFFFF"/>
        </w:rPr>
        <w:t xml:space="preserve"> </w:t>
      </w:r>
      <w:r>
        <w:rPr>
          <w:rFonts w:eastAsia="Times New Roman"/>
          <w:color w:val="222222"/>
          <w:szCs w:val="24"/>
          <w:shd w:val="clear" w:color="auto" w:fill="FFFFFF"/>
          <w:lang w:val="en-US"/>
        </w:rPr>
        <w:t>recognize</w:t>
      </w:r>
      <w:r>
        <w:rPr>
          <w:rFonts w:eastAsia="Times New Roman"/>
          <w:color w:val="222222"/>
          <w:szCs w:val="24"/>
          <w:shd w:val="clear" w:color="auto" w:fill="FFFFFF"/>
        </w:rPr>
        <w:t>…»</w:t>
      </w:r>
      <w:r w:rsidRPr="00772C7F">
        <w:rPr>
          <w:rFonts w:eastAsia="Times New Roman"/>
          <w:color w:val="222222"/>
          <w:szCs w:val="24"/>
          <w:shd w:val="clear" w:color="auto" w:fill="FFFFFF"/>
        </w:rPr>
        <w:t xml:space="preserve">. </w:t>
      </w:r>
      <w:r>
        <w:rPr>
          <w:rFonts w:eastAsia="Times New Roman"/>
          <w:color w:val="222222"/>
          <w:szCs w:val="24"/>
          <w:shd w:val="clear" w:color="auto" w:fill="FFFFFF"/>
        </w:rPr>
        <w:t>Δεν</w:t>
      </w:r>
      <w:r w:rsidRPr="00772C7F">
        <w:rPr>
          <w:rFonts w:eastAsia="Times New Roman"/>
          <w:color w:val="222222"/>
          <w:szCs w:val="24"/>
          <w:shd w:val="clear" w:color="auto" w:fill="FFFFFF"/>
        </w:rPr>
        <w:t xml:space="preserve"> </w:t>
      </w:r>
      <w:r>
        <w:rPr>
          <w:rFonts w:eastAsia="Times New Roman"/>
          <w:color w:val="222222"/>
          <w:szCs w:val="24"/>
          <w:shd w:val="clear" w:color="auto" w:fill="FFFFFF"/>
        </w:rPr>
        <w:t>το</w:t>
      </w:r>
      <w:r w:rsidRPr="00772C7F">
        <w:rPr>
          <w:rFonts w:eastAsia="Times New Roman"/>
          <w:color w:val="222222"/>
          <w:szCs w:val="24"/>
          <w:shd w:val="clear" w:color="auto" w:fill="FFFFFF"/>
        </w:rPr>
        <w:t xml:space="preserve"> </w:t>
      </w:r>
      <w:r>
        <w:rPr>
          <w:rFonts w:eastAsia="Times New Roman"/>
          <w:color w:val="222222"/>
          <w:szCs w:val="24"/>
          <w:shd w:val="clear" w:color="auto" w:fill="FFFFFF"/>
        </w:rPr>
        <w:t>κάνει</w:t>
      </w:r>
      <w:r w:rsidRPr="00772C7F">
        <w:rPr>
          <w:rFonts w:eastAsia="Times New Roman"/>
          <w:color w:val="222222"/>
          <w:szCs w:val="24"/>
          <w:shd w:val="clear" w:color="auto" w:fill="FFFFFF"/>
        </w:rPr>
        <w:t xml:space="preserve">; </w:t>
      </w:r>
      <w:r>
        <w:rPr>
          <w:rFonts w:eastAsia="Times New Roman"/>
          <w:color w:val="222222"/>
          <w:szCs w:val="24"/>
          <w:shd w:val="clear" w:color="auto" w:fill="FFFFFF"/>
        </w:rPr>
        <w:t xml:space="preserve">Τι θέλετε να κάνουμε; Να περιμένουμε; </w:t>
      </w:r>
    </w:p>
    <w:p w14:paraId="6A627F8C" w14:textId="77777777" w:rsidR="00CD4C30" w:rsidRDefault="00DA53E9">
      <w:pPr>
        <w:spacing w:line="600" w:lineRule="auto"/>
        <w:ind w:firstLine="720"/>
        <w:jc w:val="both"/>
        <w:rPr>
          <w:rFonts w:eastAsia="Times New Roman"/>
          <w:bCs/>
        </w:rPr>
      </w:pPr>
      <w:r>
        <w:rPr>
          <w:rFonts w:eastAsia="Times New Roman"/>
          <w:b/>
          <w:bCs/>
        </w:rPr>
        <w:t>ΠΡΟΕΔΡΕΥΩΝ (Μάριος Γεωργιάδης):</w:t>
      </w:r>
      <w:r>
        <w:rPr>
          <w:rFonts w:eastAsia="Times New Roman"/>
          <w:szCs w:val="24"/>
        </w:rPr>
        <w:t xml:space="preserve"> </w:t>
      </w:r>
      <w:r w:rsidRPr="001E1109">
        <w:rPr>
          <w:rFonts w:eastAsia="Times New Roman"/>
          <w:szCs w:val="24"/>
        </w:rPr>
        <w:t>Ευχαριστ</w:t>
      </w:r>
      <w:r>
        <w:rPr>
          <w:rFonts w:eastAsia="Times New Roman"/>
          <w:szCs w:val="24"/>
        </w:rPr>
        <w:t xml:space="preserve">ούμε, </w:t>
      </w:r>
      <w:r w:rsidRPr="001E1109">
        <w:rPr>
          <w:rFonts w:eastAsia="Times New Roman"/>
          <w:bCs/>
        </w:rPr>
        <w:t>κύριε Υπουργέ</w:t>
      </w:r>
      <w:r>
        <w:rPr>
          <w:rFonts w:eastAsia="Times New Roman"/>
          <w:bCs/>
        </w:rPr>
        <w:t>.</w:t>
      </w:r>
    </w:p>
    <w:p w14:paraId="6A627F8D"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Cs/>
        </w:rPr>
        <w:lastRenderedPageBreak/>
        <w:t xml:space="preserve">Τον λόγο έχει ο </w:t>
      </w:r>
      <w:r>
        <w:rPr>
          <w:rFonts w:eastAsia="Times New Roman"/>
          <w:color w:val="222222"/>
          <w:szCs w:val="24"/>
          <w:shd w:val="clear" w:color="auto" w:fill="FFFFFF"/>
        </w:rPr>
        <w:t>Κοινοβουλευτικός Εκπρόσωπος του ΣΥΡΙΖΑ</w:t>
      </w:r>
      <w:r>
        <w:rPr>
          <w:rFonts w:eastAsia="Times New Roman"/>
          <w:color w:val="222222"/>
          <w:szCs w:val="24"/>
          <w:shd w:val="clear" w:color="auto" w:fill="FFFFFF"/>
        </w:rPr>
        <w:t xml:space="preserve"> για δώδεκα λεπτά. Αμέσως μετά τον λόγο θα λάβει ο κ. </w:t>
      </w:r>
      <w:proofErr w:type="spellStart"/>
      <w:r>
        <w:rPr>
          <w:rFonts w:eastAsia="Times New Roman"/>
          <w:color w:val="222222"/>
          <w:szCs w:val="24"/>
          <w:shd w:val="clear" w:color="auto" w:fill="FFFFFF"/>
        </w:rPr>
        <w:t>Καραθανασόπουλος</w:t>
      </w:r>
      <w:proofErr w:type="spellEnd"/>
      <w:r>
        <w:rPr>
          <w:rFonts w:eastAsia="Times New Roman"/>
          <w:color w:val="222222"/>
          <w:szCs w:val="24"/>
          <w:shd w:val="clear" w:color="auto" w:fill="FFFFFF"/>
        </w:rPr>
        <w:t>.</w:t>
      </w:r>
    </w:p>
    <w:p w14:paraId="6A627F8E" w14:textId="77777777" w:rsidR="00CD4C30" w:rsidRDefault="00DA53E9">
      <w:pPr>
        <w:spacing w:line="600" w:lineRule="auto"/>
        <w:ind w:firstLine="720"/>
        <w:jc w:val="both"/>
        <w:rPr>
          <w:rFonts w:eastAsia="Times New Roman"/>
          <w:bCs/>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Ξυδάκη</w:t>
      </w:r>
      <w:proofErr w:type="spellEnd"/>
      <w:r>
        <w:rPr>
          <w:rFonts w:eastAsia="Times New Roman"/>
          <w:color w:val="222222"/>
          <w:szCs w:val="24"/>
          <w:shd w:val="clear" w:color="auto" w:fill="FFFFFF"/>
        </w:rPr>
        <w:t>, σας ζητώ συγ</w:t>
      </w:r>
      <w:r>
        <w:rPr>
          <w:rFonts w:eastAsia="Times New Roman"/>
          <w:color w:val="222222"/>
          <w:szCs w:val="24"/>
          <w:shd w:val="clear" w:color="auto" w:fill="FFFFFF"/>
        </w:rPr>
        <w:t>γ</w:t>
      </w:r>
      <w:r>
        <w:rPr>
          <w:rFonts w:eastAsia="Times New Roman"/>
          <w:color w:val="222222"/>
          <w:szCs w:val="24"/>
          <w:shd w:val="clear" w:color="auto" w:fill="FFFFFF"/>
        </w:rPr>
        <w:t>νώμη και για την καθυστέρηση.</w:t>
      </w:r>
    </w:p>
    <w:p w14:paraId="6A627F8F" w14:textId="77777777" w:rsidR="00CD4C30" w:rsidRDefault="00DA53E9">
      <w:pPr>
        <w:spacing w:line="600" w:lineRule="auto"/>
        <w:ind w:firstLine="720"/>
        <w:jc w:val="both"/>
        <w:rPr>
          <w:rFonts w:eastAsia="Times New Roman"/>
          <w:color w:val="222222"/>
          <w:szCs w:val="24"/>
          <w:shd w:val="clear" w:color="auto" w:fill="FFFFFF"/>
        </w:rPr>
      </w:pPr>
      <w:r w:rsidRPr="001E1109">
        <w:rPr>
          <w:rFonts w:eastAsia="Times New Roman"/>
          <w:b/>
          <w:bCs/>
        </w:rPr>
        <w:t>ΝΙΚΟΛΑΟΣ ΞΥΔΑΚΗΣ:</w:t>
      </w:r>
      <w:r>
        <w:rPr>
          <w:rFonts w:eastAsia="Times New Roman"/>
          <w:bCs/>
        </w:rPr>
        <w:t xml:space="preserve"> Έ</w:t>
      </w:r>
      <w:r>
        <w:rPr>
          <w:rFonts w:eastAsia="Times New Roman"/>
          <w:color w:val="222222"/>
          <w:szCs w:val="24"/>
          <w:shd w:val="clear" w:color="auto" w:fill="FFFFFF"/>
        </w:rPr>
        <w:t xml:space="preserve">χει ενδιαφέρον ο διάλογος πολιτικής συμπεριφοράς. Δείχνει σε μεγάλο βαθμό το πώς πολιτεύεται αυτή τη στιγμή το ΚΙΝΑΛ. Μια ανεξήγητη υστερία, η οποία συχνά κατασκευάζει σημεία τριβής, κατασκευάζει παροξυσμούς και υπερτονισμούς, δυστυχώς, για να καλύψει ένα </w:t>
      </w:r>
      <w:r>
        <w:rPr>
          <w:rFonts w:eastAsia="Times New Roman"/>
          <w:color w:val="222222"/>
          <w:szCs w:val="24"/>
          <w:shd w:val="clear" w:color="auto" w:fill="FFFFFF"/>
        </w:rPr>
        <w:t xml:space="preserve">υπαρξιακό πολιτικό αδιέξοδο. </w:t>
      </w:r>
    </w:p>
    <w:p w14:paraId="6A627F90"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σε αυτή την κατεύθυνση, στα μεν πραγματολογικά δέκα στις δέκα περιπτώσεις δίδονται πλήρεις και εμπεριστατωμένες απαντήσεις, όπως τώρα. Η καλύτερη απάντηση που έδωσε ο κ. Σταθάκης στον κ. Μανιάτη είναι ότι οι επιστολές τις </w:t>
      </w:r>
      <w:r>
        <w:rPr>
          <w:rFonts w:eastAsia="Times New Roman"/>
          <w:color w:val="222222"/>
          <w:szCs w:val="24"/>
          <w:shd w:val="clear" w:color="auto" w:fill="FFFFFF"/>
        </w:rPr>
        <w:t xml:space="preserve">οποίες ζητεί και δεν κατατίθενται έχουν δημοσιευτεί στον Τύπο. Δεν διαβάζει εφημερίδες, τα θέματα που τον ενδιαφέρουν, τα θέματα του του τομέα του, του χαρτοφυλάκιο του ο κ. Μανιάτης. Ή </w:t>
      </w:r>
      <w:r>
        <w:rPr>
          <w:rFonts w:eastAsia="Times New Roman"/>
          <w:color w:val="222222"/>
          <w:szCs w:val="24"/>
          <w:shd w:val="clear" w:color="auto" w:fill="FFFFFF"/>
        </w:rPr>
        <w:lastRenderedPageBreak/>
        <w:t>αυτά για τα οποία κατηγορεί την Κυβέρνηση και τον Υπουργό ότι εξυπηρετ</w:t>
      </w:r>
      <w:r>
        <w:rPr>
          <w:rFonts w:eastAsia="Times New Roman"/>
          <w:color w:val="222222"/>
          <w:szCs w:val="24"/>
          <w:shd w:val="clear" w:color="auto" w:fill="FFFFFF"/>
        </w:rPr>
        <w:t xml:space="preserve">εί συμφέροντα, τα εξυπηρετεί ο ίδιος. </w:t>
      </w:r>
    </w:p>
    <w:p w14:paraId="6A627F91"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Αλλά αν φτάσουμε τον πολιτικό διάλογο σε αλληλοκατηγορίες ποιος κάνει λόμπι για ποιον, δεν έχει κανένα νόημα. Γνωρίζει πολύ καλά ο κ. Μανιάτης -Υπουργός Ενέργειας ήταν- και τις συμβάσεις και το ποιος είναι ο εργολάβος</w:t>
      </w:r>
      <w:r>
        <w:rPr>
          <w:rFonts w:eastAsia="Times New Roman"/>
          <w:color w:val="222222"/>
          <w:szCs w:val="24"/>
          <w:shd w:val="clear" w:color="auto" w:fill="FFFFFF"/>
        </w:rPr>
        <w:t>,</w:t>
      </w:r>
      <w:r>
        <w:rPr>
          <w:rFonts w:eastAsia="Times New Roman"/>
          <w:color w:val="222222"/>
          <w:szCs w:val="24"/>
          <w:shd w:val="clear" w:color="auto" w:fill="FFFFFF"/>
        </w:rPr>
        <w:t xml:space="preserve"> ο ανάδοχος του μεγάλου αυτού έργου και αν μπορεί να τα βγάλει πέρα με τ</w:t>
      </w:r>
      <w:r>
        <w:rPr>
          <w:rFonts w:eastAsia="Times New Roman"/>
          <w:color w:val="222222"/>
          <w:szCs w:val="24"/>
          <w:shd w:val="clear" w:color="auto" w:fill="FFFFFF"/>
        </w:rPr>
        <w:t>ις</w:t>
      </w:r>
      <w:r>
        <w:rPr>
          <w:rFonts w:eastAsia="Times New Roman"/>
          <w:color w:val="222222"/>
          <w:szCs w:val="24"/>
          <w:shd w:val="clear" w:color="auto" w:fill="FFFFFF"/>
        </w:rPr>
        <w:t xml:space="preserve"> υποχρεώσεις που έχει αναλάβει και αν δεν μπορεί. </w:t>
      </w:r>
    </w:p>
    <w:p w14:paraId="6A627F92"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τα υπόλοιπα, διανθισμένα με πατριωτικούς τόνους, με μεγάλες γεωπολιτικές κορώνες και</w:t>
      </w:r>
      <w:r>
        <w:rPr>
          <w:rFonts w:eastAsia="Times New Roman"/>
          <w:color w:val="222222"/>
          <w:szCs w:val="24"/>
          <w:shd w:val="clear" w:color="auto" w:fill="FFFFFF"/>
        </w:rPr>
        <w:t>,</w:t>
      </w:r>
      <w:r>
        <w:rPr>
          <w:rFonts w:eastAsia="Times New Roman"/>
          <w:color w:val="222222"/>
          <w:szCs w:val="24"/>
          <w:shd w:val="clear" w:color="auto" w:fill="FFFFFF"/>
        </w:rPr>
        <w:t xml:space="preserve"> δυστυχώς, ας μου επιτραπεί, με υπερβολικ</w:t>
      </w:r>
      <w:r>
        <w:rPr>
          <w:rFonts w:eastAsia="Times New Roman"/>
          <w:color w:val="222222"/>
          <w:szCs w:val="24"/>
          <w:shd w:val="clear" w:color="auto" w:fill="FFFFFF"/>
        </w:rPr>
        <w:t xml:space="preserve">ές υποσχέσεις προς τον ελληνικό λαό ότι </w:t>
      </w:r>
      <w:proofErr w:type="spellStart"/>
      <w:r>
        <w:rPr>
          <w:rFonts w:eastAsia="Times New Roman"/>
          <w:color w:val="222222"/>
          <w:szCs w:val="24"/>
          <w:shd w:val="clear" w:color="auto" w:fill="FFFFFF"/>
        </w:rPr>
        <w:t>οσονούπω</w:t>
      </w:r>
      <w:proofErr w:type="spellEnd"/>
      <w:r>
        <w:rPr>
          <w:rFonts w:eastAsia="Times New Roman"/>
          <w:color w:val="222222"/>
          <w:szCs w:val="24"/>
          <w:shd w:val="clear" w:color="auto" w:fill="FFFFFF"/>
        </w:rPr>
        <w:t xml:space="preserve"> λύνεται το εθνικό πρόβλημα, θέλει μεγάλη προσοχή, έχουμε μεγάλη υποχρέωση. </w:t>
      </w:r>
    </w:p>
    <w:p w14:paraId="6A627F93"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Ούτε στην Κύπρο λύνεται κάνα τεράστιο πρόβλημα -γίνονται αποφασιστικά βήματα και αυτό τον τόνο φροντίζει να κρατήσει και η </w:t>
      </w:r>
      <w:r>
        <w:rPr>
          <w:rFonts w:eastAsia="Times New Roman"/>
          <w:color w:val="222222"/>
          <w:szCs w:val="24"/>
          <w:shd w:val="clear" w:color="auto" w:fill="FFFFFF"/>
        </w:rPr>
        <w:t>Κυβέρνηση της Κυπριακής Δημοκρατίας- ούτε στην Ελλάδα ότι η Ελλάδα θα γίνει του χρόνου ή την επόμενη εβδομάδα Νορβηγία</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6A627F94"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Θέλει σοβαρότητα, σύνεση και να λέμε αυτά τα οποία έχουμε στα χέρια μας κάθε φορά, να μην τρελαίνουμε τους πολίτες που μας ακούν, δημιο</w:t>
      </w:r>
      <w:r>
        <w:rPr>
          <w:rFonts w:eastAsia="Times New Roman"/>
          <w:color w:val="222222"/>
          <w:szCs w:val="24"/>
          <w:shd w:val="clear" w:color="auto" w:fill="FFFFFF"/>
        </w:rPr>
        <w:t xml:space="preserve">υργώντας </w:t>
      </w:r>
      <w:proofErr w:type="spellStart"/>
      <w:r>
        <w:rPr>
          <w:rFonts w:eastAsia="Times New Roman"/>
          <w:color w:val="222222"/>
          <w:szCs w:val="24"/>
          <w:shd w:val="clear" w:color="auto" w:fill="FFFFFF"/>
        </w:rPr>
        <w:t>υπερπροσδοκίες</w:t>
      </w:r>
      <w:proofErr w:type="spellEnd"/>
      <w:r>
        <w:rPr>
          <w:rFonts w:eastAsia="Times New Roman"/>
          <w:color w:val="222222"/>
          <w:szCs w:val="24"/>
          <w:shd w:val="clear" w:color="auto" w:fill="FFFFFF"/>
        </w:rPr>
        <w:t xml:space="preserve"> οι οποίες δημιουργούν άλλους </w:t>
      </w:r>
      <w:proofErr w:type="spellStart"/>
      <w:r>
        <w:rPr>
          <w:rFonts w:eastAsia="Times New Roman"/>
          <w:color w:val="222222"/>
          <w:szCs w:val="24"/>
          <w:shd w:val="clear" w:color="auto" w:fill="FFFFFF"/>
        </w:rPr>
        <w:t>ψυχισμούς</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μάλλον επικίνδυνους και για την πορεία της χώρας και για την εργασία που χρειάζεται για την ανάταξ</w:t>
      </w:r>
      <w:r>
        <w:rPr>
          <w:rFonts w:eastAsia="Times New Roman"/>
          <w:color w:val="222222"/>
          <w:szCs w:val="24"/>
          <w:shd w:val="clear" w:color="auto" w:fill="FFFFFF"/>
        </w:rPr>
        <w:t>ή</w:t>
      </w:r>
      <w:r>
        <w:rPr>
          <w:rFonts w:eastAsia="Times New Roman"/>
          <w:color w:val="222222"/>
          <w:szCs w:val="24"/>
          <w:shd w:val="clear" w:color="auto" w:fill="FFFFFF"/>
        </w:rPr>
        <w:t xml:space="preserve"> της. Σοβαρότητα, λίγα λόγια και όχι αυτή τη δημαγωγία που ακούσαμε πριν. </w:t>
      </w:r>
    </w:p>
    <w:p w14:paraId="6A627F95"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Αλλά το πολιτικό σ</w:t>
      </w:r>
      <w:r>
        <w:rPr>
          <w:rFonts w:eastAsia="Times New Roman"/>
          <w:color w:val="222222"/>
          <w:szCs w:val="24"/>
          <w:shd w:val="clear" w:color="auto" w:fill="FFFFFF"/>
        </w:rPr>
        <w:t xml:space="preserve">υμπέρασμα είναι -και ισχύει και για το ΚΙΝΑΛ και για τη </w:t>
      </w:r>
      <w:r>
        <w:rPr>
          <w:rFonts w:eastAsia="Times New Roman"/>
          <w:color w:val="222222"/>
          <w:szCs w:val="24"/>
          <w:shd w:val="clear" w:color="auto" w:fill="FFFFFF"/>
        </w:rPr>
        <w:t>Μ</w:t>
      </w:r>
      <w:r>
        <w:rPr>
          <w:rFonts w:eastAsia="Times New Roman"/>
          <w:color w:val="222222"/>
          <w:szCs w:val="24"/>
          <w:shd w:val="clear" w:color="auto" w:fill="FFFFFF"/>
        </w:rPr>
        <w:t xml:space="preserve">είζονα </w:t>
      </w:r>
      <w:r>
        <w:rPr>
          <w:rFonts w:eastAsia="Times New Roman"/>
          <w:color w:val="222222"/>
          <w:szCs w:val="24"/>
          <w:shd w:val="clear" w:color="auto" w:fill="FFFFFF"/>
        </w:rPr>
        <w:t>Α</w:t>
      </w:r>
      <w:r>
        <w:rPr>
          <w:rFonts w:eastAsia="Times New Roman"/>
          <w:color w:val="222222"/>
          <w:szCs w:val="24"/>
          <w:shd w:val="clear" w:color="auto" w:fill="FFFFFF"/>
        </w:rPr>
        <w:t>ντιπολίτευση, τη Νέα Δημοκρατία- ότι αυτή η ανά στιγμές πύρινη δημαγωγία έχει μερικά μοτίβα. Έχει το μοτίβο της επιλεκτικής απόκρυψης, της επιλεκτικής αποσιώπησης. Έχει το μοτίβο της μνησικακ</w:t>
      </w:r>
      <w:r>
        <w:rPr>
          <w:rFonts w:eastAsia="Times New Roman"/>
          <w:color w:val="222222"/>
          <w:szCs w:val="24"/>
          <w:shd w:val="clear" w:color="auto" w:fill="FFFFFF"/>
        </w:rPr>
        <w:t xml:space="preserve">ίας ότι κάποτε κάτι μας είπατε και τώρα εδώ εμείς αιτούμεθα τη στρατηγική ήττα να σέρνεστε στα γόνατα. Μια επιμελέστατη πεισματάρικη τροφοδότηση διχασμού και εμφυλίου πολέμου. </w:t>
      </w:r>
    </w:p>
    <w:p w14:paraId="6A627F96"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όλη αυτή η απουσία στρατηγικής -ολοφάνερη ιδίως σε ζητήματα κοινωνικής και </w:t>
      </w:r>
      <w:r>
        <w:rPr>
          <w:rFonts w:eastAsia="Times New Roman"/>
          <w:color w:val="222222"/>
          <w:szCs w:val="24"/>
          <w:shd w:val="clear" w:color="auto" w:fill="FFFFFF"/>
        </w:rPr>
        <w:t xml:space="preserve">οικονομικής πολιτικής από τη Νέα Δημοκρατία- υπερκαλύπτεται και αναπληρώνεται από την συστηματική ευλαβική παραγωγή ψευδών ειδήσεων, φημών, που </w:t>
      </w:r>
      <w:r>
        <w:rPr>
          <w:rFonts w:eastAsia="Times New Roman"/>
          <w:color w:val="222222"/>
          <w:szCs w:val="24"/>
          <w:shd w:val="clear" w:color="auto" w:fill="FFFFFF"/>
        </w:rPr>
        <w:lastRenderedPageBreak/>
        <w:t>οποιοσδήποτε θεωρεί τον εαυτό του σοβαρό αναγνώστη των δημόσιων κειμένων του δημόσιου λόγου, αναλίσκει τον περισ</w:t>
      </w:r>
      <w:r>
        <w:rPr>
          <w:rFonts w:eastAsia="Times New Roman"/>
          <w:color w:val="222222"/>
          <w:szCs w:val="24"/>
          <w:shd w:val="clear" w:color="auto" w:fill="FFFFFF"/>
        </w:rPr>
        <w:t xml:space="preserve">σότερο χρόνο για να διασταυρώνει τα </w:t>
      </w:r>
      <w:r>
        <w:rPr>
          <w:rFonts w:eastAsia="Times New Roman"/>
          <w:color w:val="222222"/>
          <w:szCs w:val="24"/>
          <w:shd w:val="clear" w:color="auto" w:fill="FFFFFF"/>
          <w:lang w:val="en-US"/>
        </w:rPr>
        <w:t>hoaxes</w:t>
      </w:r>
      <w:r>
        <w:rPr>
          <w:rFonts w:eastAsia="Times New Roman"/>
          <w:color w:val="222222"/>
          <w:szCs w:val="24"/>
          <w:shd w:val="clear" w:color="auto" w:fill="FFFFFF"/>
        </w:rPr>
        <w:t xml:space="preserve"> και τα </w:t>
      </w:r>
      <w:proofErr w:type="spellStart"/>
      <w:r>
        <w:rPr>
          <w:rFonts w:eastAsia="Times New Roman"/>
          <w:color w:val="222222"/>
          <w:szCs w:val="24"/>
          <w:shd w:val="clear" w:color="auto" w:fill="FFFFFF"/>
        </w:rPr>
        <w:t>fake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news</w:t>
      </w:r>
      <w:proofErr w:type="spellEnd"/>
      <w:r>
        <w:rPr>
          <w:rFonts w:eastAsia="Times New Roman"/>
          <w:color w:val="222222"/>
          <w:szCs w:val="24"/>
          <w:shd w:val="clear" w:color="auto" w:fill="FFFFFF"/>
        </w:rPr>
        <w:t xml:space="preserve">, τα ψεύδη και τις τερατολογίες, παρά να προσπαθήσει να καταλάβει, να προσεγγίσει με εμπιστοσύνη πρωτογενείς πηγές, πρωτογενή ειδησεογραφία. </w:t>
      </w:r>
    </w:p>
    <w:p w14:paraId="6A627F97" w14:textId="77777777" w:rsidR="00CD4C30" w:rsidRDefault="00DA53E9">
      <w:pPr>
        <w:spacing w:line="600" w:lineRule="auto"/>
        <w:ind w:firstLine="720"/>
        <w:jc w:val="both"/>
        <w:rPr>
          <w:rFonts w:eastAsia="Times New Roman"/>
          <w:szCs w:val="24"/>
        </w:rPr>
      </w:pPr>
      <w:r>
        <w:rPr>
          <w:rFonts w:eastAsia="Times New Roman"/>
          <w:color w:val="222222"/>
          <w:szCs w:val="24"/>
          <w:shd w:val="clear" w:color="auto" w:fill="FFFFFF"/>
        </w:rPr>
        <w:t>Δεν έχει μείνει τίποτα όρθιο. Η καθημερινή ατζέντα τροφ</w:t>
      </w:r>
      <w:r>
        <w:rPr>
          <w:rFonts w:eastAsia="Times New Roman"/>
          <w:color w:val="222222"/>
          <w:szCs w:val="24"/>
          <w:shd w:val="clear" w:color="auto" w:fill="FFFFFF"/>
        </w:rPr>
        <w:t xml:space="preserve">οδοτείται με συνωμοσιολογία για το αεροπλάνο της Βενεζουέλας, με συνωμοσιολογία για το ποιος κουβαλάει χρυσό στο αεροδρόμιο «Ελευθέριος Βενιζέλος», με απίθανες κατασκευές ψεμάτων που μπαίνουν στα χείλη </w:t>
      </w:r>
      <w:r>
        <w:rPr>
          <w:rFonts w:eastAsia="Times New Roman"/>
          <w:color w:val="222222"/>
          <w:szCs w:val="24"/>
          <w:shd w:val="clear" w:color="auto" w:fill="FFFFFF"/>
        </w:rPr>
        <w:t>Υ</w:t>
      </w:r>
      <w:r>
        <w:rPr>
          <w:rFonts w:eastAsia="Times New Roman"/>
          <w:color w:val="222222"/>
          <w:szCs w:val="24"/>
          <w:shd w:val="clear" w:color="auto" w:fill="FFFFFF"/>
        </w:rPr>
        <w:t xml:space="preserve">πουργών, όπως στην κ. </w:t>
      </w:r>
      <w:proofErr w:type="spellStart"/>
      <w:r>
        <w:rPr>
          <w:rFonts w:eastAsia="Times New Roman"/>
          <w:color w:val="222222"/>
          <w:szCs w:val="24"/>
          <w:shd w:val="clear" w:color="auto" w:fill="FFFFFF"/>
        </w:rPr>
        <w:t>Γεροβασίλη</w:t>
      </w:r>
      <w:proofErr w:type="spellEnd"/>
      <w:r>
        <w:rPr>
          <w:rFonts w:eastAsia="Times New Roman"/>
          <w:color w:val="222222"/>
          <w:szCs w:val="24"/>
          <w:shd w:val="clear" w:color="auto" w:fill="FFFFFF"/>
        </w:rPr>
        <w:t xml:space="preserve"> πρόσφατα. Κάθε μέρα </w:t>
      </w:r>
      <w:r>
        <w:rPr>
          <w:rFonts w:eastAsia="Times New Roman"/>
          <w:color w:val="222222"/>
          <w:szCs w:val="24"/>
          <w:shd w:val="clear" w:color="auto" w:fill="FFFFFF"/>
        </w:rPr>
        <w:t xml:space="preserve">από το πρωί στις 8.00΄μέχρι τις 12.00΄ το μεσημέρι κατακλύζεται όλη η </w:t>
      </w:r>
      <w:proofErr w:type="spellStart"/>
      <w:r>
        <w:rPr>
          <w:rFonts w:eastAsia="Times New Roman"/>
          <w:color w:val="222222"/>
          <w:szCs w:val="24"/>
          <w:shd w:val="clear" w:color="auto" w:fill="FFFFFF"/>
        </w:rPr>
        <w:t>μιντιακή</w:t>
      </w:r>
      <w:proofErr w:type="spellEnd"/>
      <w:r>
        <w:rPr>
          <w:rFonts w:eastAsia="Times New Roman"/>
          <w:color w:val="222222"/>
          <w:szCs w:val="24"/>
          <w:shd w:val="clear" w:color="auto" w:fill="FFFFFF"/>
        </w:rPr>
        <w:t xml:space="preserve"> σφαίρα από τέτοιου είδους φημολογίες, ψέματα και κατασκευές, τα οποία καταρρέουν μέχρι το απόγευμα, και την άλλη μέρα το πρωί σε κάποια γραφεία έχουν κατασκευάσει το επόμενο κύμ</w:t>
      </w:r>
      <w:r>
        <w:rPr>
          <w:rFonts w:eastAsia="Times New Roman"/>
          <w:color w:val="222222"/>
          <w:szCs w:val="24"/>
          <w:shd w:val="clear" w:color="auto" w:fill="FFFFFF"/>
        </w:rPr>
        <w:t xml:space="preserve">α. </w:t>
      </w:r>
    </w:p>
    <w:p w14:paraId="6A627F9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ήταν φαιδρό και θα έδειχνε την πολιτική ρηχότητα πολιτικών δυνάμεων και πολιτικών αντιπάλων, δυστυχώς, όλη αυτή </w:t>
      </w:r>
      <w:r>
        <w:rPr>
          <w:rFonts w:eastAsia="Times New Roman" w:cs="Times New Roman"/>
          <w:szCs w:val="24"/>
        </w:rPr>
        <w:lastRenderedPageBreak/>
        <w:t xml:space="preserve">η κατασκευή ψέματος, μνησίκακου κύματος, κύματος μνησικακίας και κατασκευής. Διότι αυτή είναι η στρατηγική. Είναι κατασκευή μιας </w:t>
      </w:r>
      <w:proofErr w:type="spellStart"/>
      <w:r>
        <w:rPr>
          <w:rFonts w:eastAsia="Times New Roman" w:cs="Times New Roman"/>
          <w:szCs w:val="24"/>
        </w:rPr>
        <w:t>αυτοεκπλ</w:t>
      </w:r>
      <w:r>
        <w:rPr>
          <w:rFonts w:eastAsia="Times New Roman" w:cs="Times New Roman"/>
          <w:szCs w:val="24"/>
        </w:rPr>
        <w:t>ηρούμενης</w:t>
      </w:r>
      <w:proofErr w:type="spellEnd"/>
      <w:r>
        <w:rPr>
          <w:rFonts w:eastAsia="Times New Roman" w:cs="Times New Roman"/>
          <w:szCs w:val="24"/>
        </w:rPr>
        <w:t xml:space="preserve"> προφητείας </w:t>
      </w:r>
      <w:r>
        <w:rPr>
          <w:rFonts w:eastAsia="Times New Roman" w:cs="Times New Roman"/>
          <w:szCs w:val="24"/>
        </w:rPr>
        <w:t>πως</w:t>
      </w:r>
      <w:r>
        <w:rPr>
          <w:rFonts w:eastAsia="Times New Roman" w:cs="Times New Roman"/>
          <w:szCs w:val="24"/>
        </w:rPr>
        <w:t xml:space="preserve"> υπάρχει μια τάση ότι ο κόσμος στρέφει το πρόσωπό του, πράγμα που δεν καταγράφεται ούτε καν </w:t>
      </w:r>
      <w:proofErr w:type="spellStart"/>
      <w:r>
        <w:rPr>
          <w:rFonts w:eastAsia="Times New Roman" w:cs="Times New Roman"/>
          <w:szCs w:val="24"/>
        </w:rPr>
        <w:t>δημοσκοπικά</w:t>
      </w:r>
      <w:proofErr w:type="spellEnd"/>
      <w:r>
        <w:rPr>
          <w:rFonts w:eastAsia="Times New Roman" w:cs="Times New Roman"/>
          <w:szCs w:val="24"/>
        </w:rPr>
        <w:t xml:space="preserve"> σε τέτοια έκταση, σύμφωνα με αυτές τις κραυγές και τα ουρλιαχτά στη </w:t>
      </w:r>
      <w:proofErr w:type="spellStart"/>
      <w:r>
        <w:rPr>
          <w:rFonts w:eastAsia="Times New Roman" w:cs="Times New Roman"/>
          <w:szCs w:val="24"/>
        </w:rPr>
        <w:t>μιντιακή</w:t>
      </w:r>
      <w:proofErr w:type="spellEnd"/>
      <w:r>
        <w:rPr>
          <w:rFonts w:eastAsia="Times New Roman" w:cs="Times New Roman"/>
          <w:szCs w:val="24"/>
        </w:rPr>
        <w:t xml:space="preserve"> σφαίρα.</w:t>
      </w:r>
    </w:p>
    <w:p w14:paraId="6A627F9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Κατασκευάζεται μια </w:t>
      </w:r>
      <w:proofErr w:type="spellStart"/>
      <w:r>
        <w:rPr>
          <w:rFonts w:eastAsia="Times New Roman" w:cs="Times New Roman"/>
          <w:szCs w:val="24"/>
        </w:rPr>
        <w:t>αυτοεκπληρούμενη</w:t>
      </w:r>
      <w:proofErr w:type="spellEnd"/>
      <w:r>
        <w:rPr>
          <w:rFonts w:eastAsia="Times New Roman" w:cs="Times New Roman"/>
          <w:szCs w:val="24"/>
        </w:rPr>
        <w:t xml:space="preserve"> προφητε</w:t>
      </w:r>
      <w:r>
        <w:rPr>
          <w:rFonts w:eastAsia="Times New Roman" w:cs="Times New Roman"/>
          <w:szCs w:val="24"/>
        </w:rPr>
        <w:t xml:space="preserve">ία, η οποία προφητεία έχει χαρακτηριστικά πια να χαίρεται ο αντίπαλος, αν πάθει μια ζημιά η χώρα, προκειμένου να πάθει ζημιά ο πολιτικός αντίπαλος. Να χαίρεται η Αντιπολίτευση, αν πάθει ζημιά η χώρα με τις πράξεις της Κυβερνήσεως και να αρνείται τα μεγάλα </w:t>
      </w:r>
      <w:r>
        <w:rPr>
          <w:rFonts w:eastAsia="Times New Roman" w:cs="Times New Roman"/>
          <w:szCs w:val="24"/>
        </w:rPr>
        <w:t>και υπαρκτά κέρδη, τις μεγάλες και υπαρκτές νίκες που καταγράφονται μέρα με τη μέρα, βδομάδα με τη βδομάδα, για ανάταξη της χώρας, όταν συμβαίνουν από τα χέρια, τις πράξεις και τις ενέργειες της παρούσας Κυβέρνησης.</w:t>
      </w:r>
    </w:p>
    <w:p w14:paraId="6A627F9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Το ίδιο είπε ο κ. Νίκος </w:t>
      </w:r>
      <w:proofErr w:type="spellStart"/>
      <w:r>
        <w:rPr>
          <w:rFonts w:eastAsia="Times New Roman" w:cs="Times New Roman"/>
          <w:szCs w:val="24"/>
        </w:rPr>
        <w:t>Δένδιας</w:t>
      </w:r>
      <w:proofErr w:type="spellEnd"/>
      <w:r>
        <w:rPr>
          <w:rFonts w:eastAsia="Times New Roman" w:cs="Times New Roman"/>
          <w:szCs w:val="24"/>
        </w:rPr>
        <w:t xml:space="preserve"> για τη δ</w:t>
      </w:r>
      <w:r>
        <w:rPr>
          <w:rFonts w:eastAsia="Times New Roman" w:cs="Times New Roman"/>
          <w:szCs w:val="24"/>
        </w:rPr>
        <w:t xml:space="preserve">ικαστική διερεύνηση στο Μάτι. Θεωρεί ότι υπάρχουν πολιτικές ευθύνες. Οι πολιτικές ευθύνες καταγράφονται μέσα στην ιστορία και μέσα στη συνείδηση του ελληνικού λαού, που μας κρίνει. Ωστόσο, αυτό </w:t>
      </w:r>
      <w:r>
        <w:rPr>
          <w:rFonts w:eastAsia="Times New Roman" w:cs="Times New Roman"/>
          <w:szCs w:val="24"/>
        </w:rPr>
        <w:lastRenderedPageBreak/>
        <w:t>που μπορούμε να πούμε είναι ότι ελάχιστους μήνες μετά τη μεγάλ</w:t>
      </w:r>
      <w:r>
        <w:rPr>
          <w:rFonts w:eastAsia="Times New Roman" w:cs="Times New Roman"/>
          <w:szCs w:val="24"/>
        </w:rPr>
        <w:t>η ανθρώπινη τραγωδία, για την οποία όλος ο ελληνικός λαός θρήνησε, η ελληνική δικαιοσύνη με διαδικασίες εξπρές βρήκε πόρισμα και απαγγέλλει κατηγορίες. Αυτό είναι μια απάντηση σε όλη την υστερία, τη δημαγωγία και τη φρικτή ψευδολογία, ότι η Κυβέρνηση ΣΥΡΙΖ</w:t>
      </w:r>
      <w:r>
        <w:rPr>
          <w:rFonts w:eastAsia="Times New Roman" w:cs="Times New Roman"/>
          <w:szCs w:val="24"/>
        </w:rPr>
        <w:t>Α παρεμβαίνει στη δικαστική εξουσία. Είναι εντελώς μόνη, εντελώς ανεξάρτητη, εντελώς απερίσπαστη να προχωρήσει τους φακέλους και τα θέματα τα οποία κρίνει και θέλει να προχωρήσει. Αυτό είναι μια περίτρανη απόδειξη.</w:t>
      </w:r>
    </w:p>
    <w:p w14:paraId="6A627F9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Όμως, θα ήθελα να αναρωτηθούμε με τις μεγ</w:t>
      </w:r>
      <w:r>
        <w:rPr>
          <w:rFonts w:eastAsia="Times New Roman" w:cs="Times New Roman"/>
          <w:szCs w:val="24"/>
        </w:rPr>
        <w:t>άλες πυρκαγιές της Πελοποννήσου πότε έγινε δικαστική διερεύνηση, πότε απ</w:t>
      </w:r>
      <w:r>
        <w:rPr>
          <w:rFonts w:eastAsia="Times New Roman" w:cs="Times New Roman"/>
          <w:szCs w:val="24"/>
        </w:rPr>
        <w:t>ο</w:t>
      </w:r>
      <w:r>
        <w:rPr>
          <w:rFonts w:eastAsia="Times New Roman" w:cs="Times New Roman"/>
          <w:szCs w:val="24"/>
        </w:rPr>
        <w:t>δόθη</w:t>
      </w:r>
      <w:r>
        <w:rPr>
          <w:rFonts w:eastAsia="Times New Roman" w:cs="Times New Roman"/>
          <w:szCs w:val="24"/>
        </w:rPr>
        <w:t>κ</w:t>
      </w:r>
      <w:r>
        <w:rPr>
          <w:rFonts w:eastAsia="Times New Roman" w:cs="Times New Roman"/>
          <w:szCs w:val="24"/>
        </w:rPr>
        <w:t>αν ποινικές ευθύνες, πότε συγκροτήθηκαν κατηγορητήρια και πότε έφθασαν ενώπιον του ακροατηρίου. Ας τα θυμόμαστε αυτά, διότι κανένας δεν είναι χθεσινός. Όλοι συμμετέχουμε στα πάθη</w:t>
      </w:r>
      <w:r>
        <w:rPr>
          <w:rFonts w:eastAsia="Times New Roman" w:cs="Times New Roman"/>
          <w:szCs w:val="24"/>
        </w:rPr>
        <w:t xml:space="preserve"> και τις ταλαιπωρίες του ελληνικού λαού, όλοι έχουμε το μερίδιο της πολιτικής ή της ηθικής ευθύνης, αλλά οι ποινικές ευθύνες είναι κάτι άλλο και αφορούν τα δικαστήρια.</w:t>
      </w:r>
    </w:p>
    <w:p w14:paraId="6A627F9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Σε ότι αφορά στις αιτιάσεις της Αντιπολίτευσης για το επείγον του νομοσχεδίου -τα είπε ο</w:t>
      </w:r>
      <w:r>
        <w:rPr>
          <w:rFonts w:eastAsia="Times New Roman" w:cs="Times New Roman"/>
          <w:szCs w:val="24"/>
        </w:rPr>
        <w:t xml:space="preserve"> κ. </w:t>
      </w:r>
      <w:proofErr w:type="spellStart"/>
      <w:r>
        <w:rPr>
          <w:rFonts w:eastAsia="Times New Roman" w:cs="Times New Roman"/>
          <w:szCs w:val="24"/>
        </w:rPr>
        <w:t>Δένδιας</w:t>
      </w:r>
      <w:proofErr w:type="spellEnd"/>
      <w:r>
        <w:rPr>
          <w:rFonts w:eastAsia="Times New Roman" w:cs="Times New Roman"/>
          <w:szCs w:val="24"/>
        </w:rPr>
        <w:t xml:space="preserve">- νομίζω ότι θα απαντήσει ο Υπουργός στη δευτερολογία του. Ωστόσο, από τις τέσσερις προβλεπόμενες συνεδριάσεις της </w:t>
      </w:r>
      <w:r>
        <w:rPr>
          <w:rFonts w:eastAsia="Times New Roman" w:cs="Times New Roman"/>
          <w:szCs w:val="24"/>
        </w:rPr>
        <w:t>ε</w:t>
      </w:r>
      <w:r>
        <w:rPr>
          <w:rFonts w:eastAsia="Times New Roman" w:cs="Times New Roman"/>
          <w:szCs w:val="24"/>
        </w:rPr>
        <w:t xml:space="preserve">πιτροπής έγιναν οι τρεις. Μία δεν έγινε, η κατ’ </w:t>
      </w:r>
      <w:proofErr w:type="spellStart"/>
      <w:r>
        <w:rPr>
          <w:rFonts w:eastAsia="Times New Roman" w:cs="Times New Roman"/>
          <w:szCs w:val="24"/>
        </w:rPr>
        <w:t>άρθρον</w:t>
      </w:r>
      <w:proofErr w:type="spellEnd"/>
      <w:r>
        <w:rPr>
          <w:rFonts w:eastAsia="Times New Roman" w:cs="Times New Roman"/>
          <w:szCs w:val="24"/>
        </w:rPr>
        <w:t xml:space="preserve">. Ούτε πιέστηκε το νομοθετικό Σώμα να νομοθετήσει βεβιασμένα ούτε </w:t>
      </w:r>
      <w:proofErr w:type="spellStart"/>
      <w:r>
        <w:rPr>
          <w:rFonts w:eastAsia="Times New Roman" w:cs="Times New Roman"/>
          <w:szCs w:val="24"/>
        </w:rPr>
        <w:t>παρελείφθ</w:t>
      </w:r>
      <w:r>
        <w:rPr>
          <w:rFonts w:eastAsia="Times New Roman" w:cs="Times New Roman"/>
          <w:szCs w:val="24"/>
        </w:rPr>
        <w:t>ησαν</w:t>
      </w:r>
      <w:proofErr w:type="spellEnd"/>
      <w:r>
        <w:rPr>
          <w:rFonts w:eastAsia="Times New Roman" w:cs="Times New Roman"/>
          <w:szCs w:val="24"/>
        </w:rPr>
        <w:t xml:space="preserve"> ουσιώδεις συζητήσεις. Και οι φορείς ακούστηκαν και ακούσαμε και ενδιαφέροντα πράγματα και</w:t>
      </w:r>
      <w:r>
        <w:rPr>
          <w:rFonts w:eastAsia="Times New Roman" w:cs="Times New Roman"/>
          <w:szCs w:val="24"/>
        </w:rPr>
        <w:t>,</w:t>
      </w:r>
      <w:r>
        <w:rPr>
          <w:rFonts w:eastAsia="Times New Roman" w:cs="Times New Roman"/>
          <w:szCs w:val="24"/>
        </w:rPr>
        <w:t xml:space="preserve"> επίσης, υπάρχει ένας πολιτικός περιορισμός.</w:t>
      </w:r>
    </w:p>
    <w:p w14:paraId="6A627F9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Την επόμενη εβδομάδα συνέρχεται το </w:t>
      </w:r>
      <w:proofErr w:type="spellStart"/>
      <w:r>
        <w:rPr>
          <w:rFonts w:eastAsia="Times New Roman" w:cs="Times New Roman"/>
          <w:szCs w:val="24"/>
          <w:lang w:val="en-US"/>
        </w:rPr>
        <w:t>Eurogroup</w:t>
      </w:r>
      <w:proofErr w:type="spellEnd"/>
      <w:r w:rsidRPr="006D2804">
        <w:rPr>
          <w:rFonts w:eastAsia="Times New Roman" w:cs="Times New Roman"/>
          <w:szCs w:val="24"/>
        </w:rPr>
        <w:t xml:space="preserve"> </w:t>
      </w:r>
      <w:r>
        <w:rPr>
          <w:rFonts w:eastAsia="Times New Roman" w:cs="Times New Roman"/>
          <w:szCs w:val="24"/>
        </w:rPr>
        <w:t xml:space="preserve">και οι διευθετήσεις για τη ΔΕΠΑ είναι μέσα στο μεγάλο πακέτο των </w:t>
      </w:r>
      <w:proofErr w:type="spellStart"/>
      <w:r>
        <w:rPr>
          <w:rFonts w:eastAsia="Times New Roman" w:cs="Times New Roman"/>
          <w:szCs w:val="24"/>
        </w:rPr>
        <w:t>προαπαιτο</w:t>
      </w:r>
      <w:r>
        <w:rPr>
          <w:rFonts w:eastAsia="Times New Roman" w:cs="Times New Roman"/>
          <w:szCs w:val="24"/>
        </w:rPr>
        <w:t>υμέ</w:t>
      </w:r>
      <w:r>
        <w:rPr>
          <w:rFonts w:eastAsia="Times New Roman" w:cs="Times New Roman"/>
          <w:szCs w:val="24"/>
        </w:rPr>
        <w:t>νων</w:t>
      </w:r>
      <w:proofErr w:type="spellEnd"/>
      <w:r>
        <w:rPr>
          <w:rFonts w:eastAsia="Times New Roman" w:cs="Times New Roman"/>
          <w:szCs w:val="24"/>
        </w:rPr>
        <w:t xml:space="preserve">. Είναι υποχρέωση της ελληνικής </w:t>
      </w:r>
      <w:r>
        <w:rPr>
          <w:rFonts w:eastAsia="Times New Roman" w:cs="Times New Roman"/>
          <w:szCs w:val="24"/>
        </w:rPr>
        <w:t>π</w:t>
      </w:r>
      <w:r>
        <w:rPr>
          <w:rFonts w:eastAsia="Times New Roman" w:cs="Times New Roman"/>
          <w:szCs w:val="24"/>
        </w:rPr>
        <w:t xml:space="preserve">ολιτείας να το πράξει. Το πράττει, νομοθετεί, ώστε να μπορεί να πάει ο Υπουργός Οικονομικών έτοιμος, με αυτά που είχε υποσχεθεί, για να συζητήσει τα σημαντικά ανταποδοτικά οφέλη από το κλείσιμο των </w:t>
      </w:r>
      <w:proofErr w:type="spellStart"/>
      <w:r>
        <w:rPr>
          <w:rFonts w:eastAsia="Times New Roman" w:cs="Times New Roman"/>
          <w:szCs w:val="24"/>
        </w:rPr>
        <w:t>προαπαιτου</w:t>
      </w:r>
      <w:r>
        <w:rPr>
          <w:rFonts w:eastAsia="Times New Roman" w:cs="Times New Roman"/>
          <w:szCs w:val="24"/>
        </w:rPr>
        <w:t>μένων</w:t>
      </w:r>
      <w:proofErr w:type="spellEnd"/>
      <w:r>
        <w:rPr>
          <w:rFonts w:eastAsia="Times New Roman" w:cs="Times New Roman"/>
          <w:szCs w:val="24"/>
        </w:rPr>
        <w:t xml:space="preserve">. Ούτε είναι θέματα σε αυτό το νομοθετικό πακέτο που έφερε ο Υπουργός Ενέργειας κ. Σταθάκης. Ακούστηκαν από τους φορείς. Αυτό έχει σημασία. Βάζει ένα κανονιστικό πλαίσιο και ρυθμίζει πάρα πολλά θέματα για τη γεωθερμία </w:t>
      </w:r>
      <w:r>
        <w:rPr>
          <w:rFonts w:eastAsia="Times New Roman" w:cs="Times New Roman"/>
          <w:szCs w:val="24"/>
        </w:rPr>
        <w:lastRenderedPageBreak/>
        <w:t>σε πράγματα που δεν είχαν γίνει π</w:t>
      </w:r>
      <w:r>
        <w:rPr>
          <w:rFonts w:eastAsia="Times New Roman" w:cs="Times New Roman"/>
          <w:szCs w:val="24"/>
        </w:rPr>
        <w:t>οτέ. Όλοι αυτό το αναγνώρισαν.</w:t>
      </w:r>
    </w:p>
    <w:p w14:paraId="6A627F9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Δεν καταλαβαίνω, λοιπόν, προς τι όλη αυτή η στείρα άρνηση και η κατεδάφιση, πλην ενός.</w:t>
      </w:r>
    </w:p>
    <w:p w14:paraId="6A627F9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μεν -ας μου επιτραπεί η έκφραση- «ρευστοποιημένο» ΚΙΝΑΛ έχει τη δική του υπαρξιακή αγωνία και εκπέμπει τα δικά του κύματα μνησικακίας π</w:t>
      </w:r>
      <w:r>
        <w:rPr>
          <w:rFonts w:eastAsia="Times New Roman" w:cs="Times New Roman"/>
          <w:szCs w:val="24"/>
        </w:rPr>
        <w:t xml:space="preserve">ρος την Κυβέρνηση, η δε Νέα Δημοκρατία έχει μια παντελή απουσία στρατηγικής και στα μεγάλα θέματα της οικονομικής ανασυγκρότησης της χώρας, να γίνει μια χώρα με κορμό και σκελετό που δεν θα σπάσει σαν κλαράκι στην πρώτη μεγάλη διεθνή κρίση και μια παντελή </w:t>
      </w:r>
      <w:r>
        <w:rPr>
          <w:rFonts w:eastAsia="Times New Roman" w:cs="Times New Roman"/>
          <w:szCs w:val="24"/>
        </w:rPr>
        <w:t xml:space="preserve">απουσία και όχι μόνο απουσία, αλλά και μια στρατηγική που είναι </w:t>
      </w:r>
      <w:proofErr w:type="spellStart"/>
      <w:r>
        <w:rPr>
          <w:rFonts w:eastAsia="Times New Roman" w:cs="Times New Roman"/>
          <w:szCs w:val="24"/>
        </w:rPr>
        <w:t>μισάνθρωπη</w:t>
      </w:r>
      <w:proofErr w:type="spellEnd"/>
      <w:r>
        <w:rPr>
          <w:rFonts w:eastAsia="Times New Roman" w:cs="Times New Roman"/>
          <w:szCs w:val="24"/>
        </w:rPr>
        <w:t xml:space="preserve"> και αντικοινωνική σε όλα τα θέματα κοινωνικής πολιτικής, προστασίας του κοινωνικού κράτους, προστασίας της δημόσιας υγείας, προστασίας του δημόσιου σχολείου.</w:t>
      </w:r>
    </w:p>
    <w:p w14:paraId="6A627FA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πρόσωπο που εκπέμπετ</w:t>
      </w:r>
      <w:r>
        <w:rPr>
          <w:rFonts w:eastAsia="Times New Roman" w:cs="Times New Roman"/>
          <w:szCs w:val="24"/>
        </w:rPr>
        <w:t xml:space="preserve">ε, αγαπητοί συνάδελφοι της Νέας Δημοκρατίας, προς τον ελληνικό λαό στα μεγάλα ζητήματα </w:t>
      </w:r>
      <w:r>
        <w:rPr>
          <w:rFonts w:eastAsia="Times New Roman" w:cs="Times New Roman"/>
          <w:szCs w:val="24"/>
        </w:rPr>
        <w:lastRenderedPageBreak/>
        <w:t>του κοινωνικού κράτους, είναι αποκρουστικό και αποτρόπαιο. Όπως και να το φκιασιδώνετε, σας ξεφεύγουν. Ο κόσμος καταλαβαίνει, ξέρει ποιος υπερασπίζεται τον κόσμο της εργ</w:t>
      </w:r>
      <w:r>
        <w:rPr>
          <w:rFonts w:eastAsia="Times New Roman" w:cs="Times New Roman"/>
          <w:szCs w:val="24"/>
        </w:rPr>
        <w:t xml:space="preserve">ασίας, τον κόσμο της παραγωγής, τον κόσμο της κοινωνικής ανάπτυξης και όχι της μεγέθυνσης των </w:t>
      </w:r>
      <w:proofErr w:type="spellStart"/>
      <w:r>
        <w:rPr>
          <w:rFonts w:eastAsia="Times New Roman" w:cs="Times New Roman"/>
          <w:szCs w:val="24"/>
        </w:rPr>
        <w:t>ολιγαρχών</w:t>
      </w:r>
      <w:proofErr w:type="spellEnd"/>
      <w:r>
        <w:rPr>
          <w:rFonts w:eastAsia="Times New Roman" w:cs="Times New Roman"/>
          <w:szCs w:val="24"/>
        </w:rPr>
        <w:t>, με τους οποίους είστε σύμμαχοι. Αυτά καταγράφονται και μέσα στο έργο της Βουλής και στο έργο που διαδραματίζεται, τη μεγάλη κοινωνική παραγωγή, τη μεγά</w:t>
      </w:r>
      <w:r>
        <w:rPr>
          <w:rFonts w:eastAsia="Times New Roman" w:cs="Times New Roman"/>
          <w:szCs w:val="24"/>
        </w:rPr>
        <w:t xml:space="preserve">λη κοινωνική ταινία που εκτυλίσσεται στην κοινωνία, στους χώρους δουλειάς, στους δρόμους, στους χώρους συνεύρεσης και στην κορυφαία στιγμή της αντιπροσωπευτικής </w:t>
      </w:r>
      <w:r>
        <w:rPr>
          <w:rFonts w:eastAsia="Times New Roman" w:cs="Times New Roman"/>
          <w:szCs w:val="24"/>
        </w:rPr>
        <w:t>δ</w:t>
      </w:r>
      <w:r>
        <w:rPr>
          <w:rFonts w:eastAsia="Times New Roman" w:cs="Times New Roman"/>
          <w:szCs w:val="24"/>
        </w:rPr>
        <w:t>ημοκρατίας, τη στιγμή της κάλπης.</w:t>
      </w:r>
    </w:p>
    <w:p w14:paraId="6A627FA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A627FA2" w14:textId="77777777" w:rsidR="00CD4C30" w:rsidRDefault="00DA53E9">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w:t>
      </w:r>
      <w:r w:rsidRPr="001F37D9">
        <w:rPr>
          <w:rFonts w:eastAsia="Times New Roman" w:cs="Times New Roman"/>
          <w:szCs w:val="24"/>
        </w:rPr>
        <w:t>ΖΑ)</w:t>
      </w:r>
    </w:p>
    <w:p w14:paraId="6A627FA3" w14:textId="77777777" w:rsidR="00CD4C30" w:rsidRDefault="00DA53E9">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Και εμείς ευχαριστούμε και για την ακρίβεια στον χρόνο, κύριε συνάδελφε.</w:t>
      </w:r>
    </w:p>
    <w:p w14:paraId="6A627FA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το Κομμουνιστικό Κόμμα 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αμέσως μετά ξεκινά η λίστα των ομιλητών.</w:t>
      </w:r>
    </w:p>
    <w:p w14:paraId="6A627FA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lastRenderedPageBreak/>
        <w:t>ΝΙΚ</w:t>
      </w:r>
      <w:r>
        <w:rPr>
          <w:rFonts w:eastAsia="Times New Roman" w:cs="Times New Roman"/>
          <w:b/>
          <w:szCs w:val="24"/>
        </w:rPr>
        <w:t>ΟΛΑΟΣ ΚΑΡΑΘΑΝΑΣΟΠΟΥΛΟΣ</w:t>
      </w:r>
      <w:r w:rsidRPr="00870BD2">
        <w:rPr>
          <w:rFonts w:eastAsia="Times New Roman" w:cs="Times New Roman"/>
          <w:b/>
          <w:szCs w:val="24"/>
        </w:rPr>
        <w:t>:</w:t>
      </w:r>
      <w:r>
        <w:rPr>
          <w:rFonts w:eastAsia="Times New Roman" w:cs="Times New Roman"/>
          <w:szCs w:val="24"/>
        </w:rPr>
        <w:t xml:space="preserve"> Ευχαριστώ πολύ, κύριε Πρόεδρε.</w:t>
      </w:r>
    </w:p>
    <w:p w14:paraId="6A627FA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Βεβαίως, είναι άχαρη η συζήτηση για τις ευθύνες σε σχέση με τις καταστροφικές συνέπειες από την πυρκαγιά στο Μάτι. Η προσπάθεια εισαγγελικής διερεύνησης εμείς λέμε ότι πρέπει να συνεχιστεί, πρέπει να ο</w:t>
      </w:r>
      <w:r>
        <w:rPr>
          <w:rFonts w:eastAsia="Times New Roman" w:cs="Times New Roman"/>
          <w:szCs w:val="24"/>
        </w:rPr>
        <w:t>λοκληρωθεί.</w:t>
      </w:r>
    </w:p>
    <w:p w14:paraId="6A627FA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όμως, αυτή η εισαγγελική έρευνα δεν μπορεί να συγκαλύψει αυτό το οποίο επιβεβαιώθηκε περίτρανα για τις τεράστιες πολιτικές ευθύνες, για το προμελετημένο έγκλημα των προηγούμενων κυβερνήσεων, αλλά και της σημερινής Κυβέρνησης</w:t>
      </w:r>
      <w:r>
        <w:rPr>
          <w:rFonts w:eastAsia="Times New Roman" w:cs="Times New Roman"/>
          <w:szCs w:val="24"/>
        </w:rPr>
        <w:t>,</w:t>
      </w:r>
      <w:r>
        <w:rPr>
          <w:rFonts w:eastAsia="Times New Roman" w:cs="Times New Roman"/>
          <w:szCs w:val="24"/>
        </w:rPr>
        <w:t xml:space="preserve"> όσο</w:t>
      </w:r>
      <w:r>
        <w:rPr>
          <w:rFonts w:eastAsia="Times New Roman" w:cs="Times New Roman"/>
          <w:szCs w:val="24"/>
        </w:rPr>
        <w:t>ν αφορά στα ίδια τα μέτρα τα οποία θα έπρεπε να είχαν ληφθεί. Διότι από την ίδια τη ζωή αποδείχτηκε ότι η ολοκληρωμένη πρόληψη των καταστροφών από πλημμύρες, από πυρκαγιές ή από σεισμούς δεν χωράει στο πλαίσιο του καπιταλιστικού δρόμου ανάπτυξης, της διασφ</w:t>
      </w:r>
      <w:r>
        <w:rPr>
          <w:rFonts w:eastAsia="Times New Roman" w:cs="Times New Roman"/>
          <w:szCs w:val="24"/>
        </w:rPr>
        <w:t>άλισης του καπιταλιστικού κέρδους, της καπιταλιστικής ιδιοκτησίας πάνω στη γη.</w:t>
      </w:r>
    </w:p>
    <w:p w14:paraId="6A627FA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Βεβαίως, είναι φανερό ότι σπάνια μια </w:t>
      </w:r>
      <w:r>
        <w:rPr>
          <w:rFonts w:eastAsia="Times New Roman" w:cs="Times New Roman"/>
          <w:szCs w:val="24"/>
        </w:rPr>
        <w:t>κ</w:t>
      </w:r>
      <w:r>
        <w:rPr>
          <w:rFonts w:eastAsia="Times New Roman" w:cs="Times New Roman"/>
          <w:szCs w:val="24"/>
        </w:rPr>
        <w:t xml:space="preserve">υβέρνηση όσο η σημερινή, η Κυβέρνηση του ΣΥΡΙΖΑ, έκανε τόσα πολλά σε τόσο </w:t>
      </w:r>
      <w:r>
        <w:rPr>
          <w:rFonts w:eastAsia="Times New Roman" w:cs="Times New Roman"/>
          <w:szCs w:val="24"/>
        </w:rPr>
        <w:lastRenderedPageBreak/>
        <w:t xml:space="preserve">σύντομο χρονικό διάστημα για το μεγάλο κεφάλαιο, για την άρχουσα </w:t>
      </w:r>
      <w:r>
        <w:rPr>
          <w:rFonts w:eastAsia="Times New Roman" w:cs="Times New Roman"/>
          <w:szCs w:val="24"/>
        </w:rPr>
        <w:t>τάξη. Αυτό επιβεβαιώνει και το σημερινό σχέδιο νόμου το οποίο φέρνετε προς ψήφιση. Υλοποιεί, δηλαδή, η Κυβέρνηση του ΣΥΡΙΖΑ με μεγάλη ταχύτητα αντιδραστικές κατευθύνσεις σε βάρος του λαού.</w:t>
      </w:r>
    </w:p>
    <w:p w14:paraId="6A627FA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Γι’ αυτόν ακριβώς τον λόγο και η Νέα Δημοκρατία και όχι μόνο η Νέα Δημοκρατία, αλλά και το μεταμορφωμένο σε ΚΙΝΑΛ ΠΑΣΟΚ δεν ξέρουν πλέον τι να πει και χάνουν τη σοβαρότητά τους, όταν σας κατηγορούν για αριστερή ιδεοληψία, γιατί αποτελείτε τους πρωταγωνιστέ</w:t>
      </w:r>
      <w:r>
        <w:rPr>
          <w:rFonts w:eastAsia="Times New Roman" w:cs="Times New Roman"/>
          <w:szCs w:val="24"/>
        </w:rPr>
        <w:t xml:space="preserve">ς της συντηρητικής επίθεσης σε βάρος των λαϊκών συμφερόντων, για να ανακάμψουν τα κέρδη των μονοπωλιακών ομίλων. Άλλωστε, το συγκεκριμένο σχέδιο νόμου εντάσσεται στα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 δεύτερη αξιολόγηση.</w:t>
      </w:r>
    </w:p>
    <w:p w14:paraId="6A627FA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Βέβαια, είναι βολική η αντιπαράθεση που σας κάνο</w:t>
      </w:r>
      <w:r>
        <w:rPr>
          <w:rFonts w:eastAsia="Times New Roman" w:cs="Times New Roman"/>
          <w:szCs w:val="24"/>
        </w:rPr>
        <w:t xml:space="preserve">υν τα υπόλοιπα κόμματα της Αντιπολίτευσης, πολύ δε περισσότερο όταν εμφανίζονται και ως </w:t>
      </w:r>
      <w:proofErr w:type="spellStart"/>
      <w:r>
        <w:rPr>
          <w:rFonts w:eastAsia="Times New Roman" w:cs="Times New Roman"/>
          <w:szCs w:val="24"/>
        </w:rPr>
        <w:t>λομπίστες</w:t>
      </w:r>
      <w:proofErr w:type="spellEnd"/>
      <w:r>
        <w:rPr>
          <w:rFonts w:eastAsia="Times New Roman" w:cs="Times New Roman"/>
          <w:szCs w:val="24"/>
        </w:rPr>
        <w:t xml:space="preserve"> επιχειρηματικών συμφερόντων, όπως πολύ συγκεκριμένα έκανε ο Κοινοβουλευτικός Εκπρόσωπος του ΠΑΣΟΚ, ο κ. Μανιάτης, φτάνοντας μάλιστα στο </w:t>
      </w:r>
      <w:r>
        <w:rPr>
          <w:rFonts w:eastAsia="Times New Roman" w:cs="Times New Roman"/>
          <w:szCs w:val="24"/>
        </w:rPr>
        <w:lastRenderedPageBreak/>
        <w:t xml:space="preserve">προχωρημένο σημείο να </w:t>
      </w:r>
      <w:r>
        <w:rPr>
          <w:rFonts w:eastAsia="Times New Roman" w:cs="Times New Roman"/>
          <w:szCs w:val="24"/>
        </w:rPr>
        <w:t xml:space="preserve">δηλώσει ότι προασπίζονται τα κυριαρχικά δικαιώματα της χώρας του, θέλοντας να παραδώσουμε τα οικόπεδα νότια της Κρήτης στην αμερικανική </w:t>
      </w:r>
      <w:r>
        <w:rPr>
          <w:rFonts w:eastAsia="Times New Roman" w:cs="Times New Roman"/>
          <w:szCs w:val="24"/>
        </w:rPr>
        <w:t>«</w:t>
      </w:r>
      <w:r>
        <w:rPr>
          <w:rFonts w:eastAsia="Times New Roman" w:cs="Times New Roman"/>
          <w:szCs w:val="24"/>
          <w:lang w:val="en-US"/>
        </w:rPr>
        <w:t>EXXON</w:t>
      </w:r>
      <w:r>
        <w:rPr>
          <w:rFonts w:eastAsia="Times New Roman" w:cs="Times New Roman"/>
          <w:szCs w:val="24"/>
        </w:rPr>
        <w:t>-</w:t>
      </w:r>
      <w:r>
        <w:rPr>
          <w:rFonts w:eastAsia="Times New Roman" w:cs="Times New Roman"/>
          <w:szCs w:val="24"/>
          <w:lang w:val="en-US"/>
        </w:rPr>
        <w:t>MOBIL</w:t>
      </w:r>
      <w:r>
        <w:rPr>
          <w:rFonts w:eastAsia="Times New Roman" w:cs="Times New Roman"/>
          <w:szCs w:val="24"/>
        </w:rPr>
        <w:t>»</w:t>
      </w:r>
      <w:r>
        <w:rPr>
          <w:rFonts w:eastAsia="Times New Roman" w:cs="Times New Roman"/>
          <w:szCs w:val="24"/>
        </w:rPr>
        <w:t>.</w:t>
      </w:r>
    </w:p>
    <w:p w14:paraId="6A627FA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Φαίνεται ότι δεν έχει διδαχθεί τίποτα από την κατάσταση που επικρατεί στην Ανατολική Μεσόγειο, ποιος </w:t>
      </w:r>
      <w:r>
        <w:rPr>
          <w:rFonts w:eastAsia="Times New Roman" w:cs="Times New Roman"/>
          <w:szCs w:val="24"/>
        </w:rPr>
        <w:t>είναι αυτός ο οποίος έβαλε φωτιά στην πυριτιδαποθήκη, δηλαδή οι αμερικανικές πολυεθνικές, οι ίδιοι οι Αμερικάνοι ιμπεριαλιστές και οι νατοϊκοί σύμμαχοί τους, για να μπορέσουν ακριβώς να ελέγξουν τους υδρογονάνθρακες, να ξαναμοιράσουν τις πηγές υδρογονανθρά</w:t>
      </w:r>
      <w:r>
        <w:rPr>
          <w:rFonts w:eastAsia="Times New Roman" w:cs="Times New Roman"/>
          <w:szCs w:val="24"/>
        </w:rPr>
        <w:t>κων αλλά και τους δρόμους μεταφοράς.</w:t>
      </w:r>
    </w:p>
    <w:p w14:paraId="6A627FA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Γι’ αυτό ακριβώς η σημερινή συζήτηση που εξελίσσεται, είναι μια συζήτηση ανάμεσα σε τέτοιου είδους επιχειρηματικά συμφέροντα, τα οποία είναι πολύ μακριά από την ικανοποίηση των λαϊκών αναγκών και πολύ περισσότερο είναι </w:t>
      </w:r>
      <w:r>
        <w:rPr>
          <w:rFonts w:eastAsia="Times New Roman" w:cs="Times New Roman"/>
          <w:szCs w:val="24"/>
        </w:rPr>
        <w:t xml:space="preserve">και επικίνδυνα για τα κυριαρχικά δικαιώματα της χώρας μας. </w:t>
      </w:r>
    </w:p>
    <w:p w14:paraId="6A627FA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Έτσι, λοιπόν, δεν χρειάζονται πολλά λόγια για να αποκαλύψουμε ότι οι υποσχέσεις σας για μια ανάπτυξη από την οποία τάχα θα ωφεληθούν όλοι οι εργαζόμενοι, θρυμματίζεται από την </w:t>
      </w:r>
      <w:r>
        <w:rPr>
          <w:rFonts w:eastAsia="Times New Roman" w:cs="Times New Roman"/>
          <w:szCs w:val="24"/>
        </w:rPr>
        <w:lastRenderedPageBreak/>
        <w:t>εκχώρηση του μεταλλε</w:t>
      </w:r>
      <w:r>
        <w:rPr>
          <w:rFonts w:eastAsia="Times New Roman" w:cs="Times New Roman"/>
          <w:szCs w:val="24"/>
        </w:rPr>
        <w:t xml:space="preserve">υτικού πλούτου της χώρας στο μεγάλο κεφάλαιο και πρακτικά χωρίς κανέναν έλεγχο από τον νέο γύρο προώθησης και στήριξης των </w:t>
      </w:r>
      <w:r>
        <w:rPr>
          <w:rFonts w:eastAsia="Times New Roman" w:cs="Times New Roman"/>
          <w:szCs w:val="24"/>
        </w:rPr>
        <w:t>ανανεώσιμων πηγών ενέργειας</w:t>
      </w:r>
      <w:r>
        <w:rPr>
          <w:rFonts w:eastAsia="Times New Roman" w:cs="Times New Roman"/>
          <w:szCs w:val="24"/>
        </w:rPr>
        <w:t xml:space="preserve"> που θα αυξήσει ακόμα περισσότερο τα τιμολόγια του ηλεκτρικού ρεύματος ή από τις αυξήσεις στα τιμολόγια το</w:t>
      </w:r>
      <w:r>
        <w:rPr>
          <w:rFonts w:eastAsia="Times New Roman" w:cs="Times New Roman"/>
          <w:szCs w:val="24"/>
        </w:rPr>
        <w:t>υ φυσικού αερίου που θα φέρει η περαιτέρω απελευθέρωση της αγοράς και η ιδιωτικοποίησή της.</w:t>
      </w:r>
    </w:p>
    <w:p w14:paraId="6A627FA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ανάπτυξη που </w:t>
      </w:r>
      <w:proofErr w:type="spellStart"/>
      <w:r>
        <w:rPr>
          <w:rFonts w:eastAsia="Times New Roman" w:cs="Times New Roman"/>
          <w:szCs w:val="24"/>
        </w:rPr>
        <w:t>οικοδομεί</w:t>
      </w:r>
      <w:proofErr w:type="spellEnd"/>
      <w:r>
        <w:rPr>
          <w:rFonts w:eastAsia="Times New Roman" w:cs="Times New Roman"/>
          <w:szCs w:val="24"/>
        </w:rPr>
        <w:t xml:space="preserve"> η Κυβέρνηση είναι μια ανάπτυξη για το μεγάλο κεφάλαιο, για τους μονοπωλιακούς ομίλους. Απαιτεί φ</w:t>
      </w:r>
      <w:r>
        <w:rPr>
          <w:rFonts w:eastAsia="Times New Roman" w:cs="Times New Roman"/>
          <w:szCs w:val="24"/>
        </w:rPr>
        <w:t>θ</w:t>
      </w:r>
      <w:r>
        <w:rPr>
          <w:rFonts w:eastAsia="Times New Roman" w:cs="Times New Roman"/>
          <w:szCs w:val="24"/>
        </w:rPr>
        <w:t>ηνή εργατική δύναμη, νέες εκχωρήσεις στο μ</w:t>
      </w:r>
      <w:r>
        <w:rPr>
          <w:rFonts w:eastAsia="Times New Roman" w:cs="Times New Roman"/>
          <w:szCs w:val="24"/>
        </w:rPr>
        <w:t xml:space="preserve">εγάλο κεφάλαιο, διαμόρφωση σύγχρονων όρων και προϋποθέσεων, για να γίνουν οι επενδύσεις των ομίλων ακόμη πιο αποτελεσματικές, ακόμα πιο κερδοφόρες. Αυτό ακριβώς είναι το σχέδιο νόμου που σήμερα φέρατε στη Βουλή για ψήφιση. </w:t>
      </w:r>
    </w:p>
    <w:p w14:paraId="6A627FA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Μάλιστα, αυτό το κάνετε με ιδιαί</w:t>
      </w:r>
      <w:r>
        <w:rPr>
          <w:rFonts w:eastAsia="Times New Roman" w:cs="Times New Roman"/>
          <w:szCs w:val="24"/>
        </w:rPr>
        <w:t>τερο θράσος, εμφανίζοντας το άσπρ</w:t>
      </w:r>
      <w:r>
        <w:rPr>
          <w:rFonts w:eastAsia="Times New Roman" w:cs="Times New Roman"/>
          <w:szCs w:val="24"/>
        </w:rPr>
        <w:t>ο</w:t>
      </w:r>
      <w:r>
        <w:rPr>
          <w:rFonts w:eastAsia="Times New Roman" w:cs="Times New Roman"/>
          <w:szCs w:val="24"/>
        </w:rPr>
        <w:t xml:space="preserve"> μαύρο. Εμφανίζετε, δηλαδή, τη διάλυση επί της ουσίας του ΙΓΜΕ ως αναβάθμιση του ρόλου του, όταν επί της ουσίας μειώνετε δραστικά το προσωπικό του, τσακίζετε τις ερ</w:t>
      </w:r>
      <w:r>
        <w:rPr>
          <w:rFonts w:eastAsia="Times New Roman" w:cs="Times New Roman"/>
          <w:szCs w:val="24"/>
        </w:rPr>
        <w:lastRenderedPageBreak/>
        <w:t>γασιακές σχέσεις και τα κεκτημένα δικαιώματα των εργαζομέν</w:t>
      </w:r>
      <w:r>
        <w:rPr>
          <w:rFonts w:eastAsia="Times New Roman" w:cs="Times New Roman"/>
          <w:szCs w:val="24"/>
        </w:rPr>
        <w:t>ων, ενώ χτίζετε πάνω στην απαξίωση κάτι που το έχετε κι εσείς ως σημερινή Κυβέρνηση, αλλά και οι προηγούμενες κυβερνήσεις, καταδικάσει.</w:t>
      </w:r>
    </w:p>
    <w:p w14:paraId="6A627FB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Στην πραγματικότητα, η νέα αρχή που δημιουργείτε και θα αντικαταστήσει το ΙΓΜΕ θα προσανατολίζεται κυρίως στην παροχή απ</w:t>
      </w:r>
      <w:r>
        <w:rPr>
          <w:rFonts w:eastAsia="Times New Roman" w:cs="Times New Roman"/>
          <w:szCs w:val="24"/>
        </w:rPr>
        <w:t>λών συμβουλών στα ζητήματα ιδιαίτερα πολιτικής προστασίας. Ποιος είναι ο στόχος σας; Στόχος σας είναι να χαθεί ακόμη και η στοιχειώδης δυνατότητα που υπήρχε για μια γνώση του πραγματικού ορυκτού πλούτου και των αποθεμάτων που υπάρχουν στη χώρα μας, ώστε οι</w:t>
      </w:r>
      <w:r>
        <w:rPr>
          <w:rFonts w:eastAsia="Times New Roman" w:cs="Times New Roman"/>
          <w:szCs w:val="24"/>
        </w:rPr>
        <w:t xml:space="preserve"> μεταλλευτικοί όμιλοι να μπορούν να πολλαπλασιάσουν τα κέρδη τους. </w:t>
      </w:r>
    </w:p>
    <w:p w14:paraId="6A627FB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μέθοδος αυτή είναι δοκιμασμένη. Είναι η ίδια μέθοδος που ακολουθήσατε και για το ζήτημα των υδρογονανθράκων. Άλλωστε, αποτελεί οδηγό σας. Μισθώνετε, δηλαδή, οικόπεδα </w:t>
      </w:r>
      <w:r>
        <w:rPr>
          <w:rFonts w:eastAsia="Times New Roman" w:cs="Times New Roman"/>
          <w:szCs w:val="24"/>
        </w:rPr>
        <w:t>-</w:t>
      </w:r>
      <w:r>
        <w:rPr>
          <w:rFonts w:eastAsia="Times New Roman" w:cs="Times New Roman"/>
          <w:szCs w:val="24"/>
        </w:rPr>
        <w:t xml:space="preserve">έτσι θα κάνετε και </w:t>
      </w:r>
      <w:r>
        <w:rPr>
          <w:rFonts w:eastAsia="Times New Roman" w:cs="Times New Roman"/>
          <w:szCs w:val="24"/>
        </w:rPr>
        <w:t xml:space="preserve">με το μεταλλευτικό πλούτο- όπου οι όμιλοι μπορούν να προχωρούν στις έρευνες, χωρίς κανέναν ουσιαστικό έλεγχο. Ακριβώς το ίδιο κάνετε και με τη γεωθερμία που φέρνετε στο ίδιο νομοσχέδιο. Έτσι, λοιπόν, αυτήν ακριβώς τη </w:t>
      </w:r>
      <w:r>
        <w:rPr>
          <w:rFonts w:eastAsia="Times New Roman" w:cs="Times New Roman"/>
          <w:szCs w:val="24"/>
        </w:rPr>
        <w:lastRenderedPageBreak/>
        <w:t>μέθοδο ακολουθείτε και για τους μεταλλε</w:t>
      </w:r>
      <w:r>
        <w:rPr>
          <w:rFonts w:eastAsia="Times New Roman" w:cs="Times New Roman"/>
          <w:szCs w:val="24"/>
        </w:rPr>
        <w:t>υτικούς πόρους της χώρας.</w:t>
      </w:r>
    </w:p>
    <w:p w14:paraId="6A627FB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Ποιος θα κάνει τις σχετικές έρευνες; Ακόμα και με τους δικούς σας όρους, ποιος θα ελέγχει τον τρόπο εκμετάλλευσης των μεταλλείων, όταν η νέα δομή που φτιάχνετε έχει πολύ λιγότερο προσωπικό, μεγαλύτερο εύρος αρμοδιοτήτων και υποτυπ</w:t>
      </w:r>
      <w:r>
        <w:rPr>
          <w:rFonts w:eastAsia="Times New Roman" w:cs="Times New Roman"/>
          <w:szCs w:val="24"/>
        </w:rPr>
        <w:t xml:space="preserve">ώδεις υποδομές; Δηλαδή, μετατρέπετε το ΙΓΜΕ από σύμβουλο του κράτους σε σύμβουλο των μεταλλευτικών επιχειρήσεων. Αυτό κάνετε, αποδεικνύοντας βέβαια περίτρανα ότι ο μανδύας του προσώπου δημοσίου δικαίου που το μετατρέπετε δεν είναι τίποτα άλλο ακριβώς παρά </w:t>
      </w:r>
      <w:r>
        <w:rPr>
          <w:rFonts w:eastAsia="Times New Roman" w:cs="Times New Roman"/>
          <w:szCs w:val="24"/>
        </w:rPr>
        <w:t>η προάσπιση μέσα ακριβώς απ’ αυτό το δημόσιο δίκαιο των συμφερόντων των επιχειρηματικών ομίλων.</w:t>
      </w:r>
    </w:p>
    <w:p w14:paraId="6A627FB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Έτσι, λοιπόν, το σχέδιο νόμου, εκτός από την υποβάθμιση και την αλλαγή του χαρακτήρα του ΙΓΜΕ, φέρνει την πλήρη ιδιωτικοποίηση του γεωθερμικού δυναμικού της χώρ</w:t>
      </w:r>
      <w:r>
        <w:rPr>
          <w:rFonts w:eastAsia="Times New Roman" w:cs="Times New Roman"/>
          <w:szCs w:val="24"/>
        </w:rPr>
        <w:t xml:space="preserve">ας. Οι πηγές γεωθερμίας μπαίνουν στην αγορά, μισθώνονται στον πλειοδότη. Τι σημαίνει αυτό; Σημαίνει πως οι ανάγκες των εργαζομένων και του λαού φεύγουν από το προσκήνιο. Οι γεωθερμικοί </w:t>
      </w:r>
      <w:r>
        <w:rPr>
          <w:rFonts w:eastAsia="Times New Roman" w:cs="Times New Roman"/>
          <w:szCs w:val="24"/>
        </w:rPr>
        <w:lastRenderedPageBreak/>
        <w:t>πόροι δεν θα αξιοποιούνται, για να ζεσταίνουν τα φτωχά λαϊκά νοικοκυριά</w:t>
      </w:r>
      <w:r>
        <w:rPr>
          <w:rFonts w:eastAsia="Times New Roman" w:cs="Times New Roman"/>
          <w:szCs w:val="24"/>
        </w:rPr>
        <w:t xml:space="preserve"> ή για να παράγονται τρόφιμα, για τη γεωργική παραγωγή, διότι αυτές οι δραστηριότητες δεν απασχολούν το μεγάλο κεφάλαιο. Αυτό που το απασχολεί είναι ακριβώς να μπορεί να αξιοποιεί τους γεωθερμικούς πόρους, για να αυξάνει τα κέρδη του ή για να συμβάλλουν αυ</w:t>
      </w:r>
      <w:r>
        <w:rPr>
          <w:rFonts w:eastAsia="Times New Roman" w:cs="Times New Roman"/>
          <w:szCs w:val="24"/>
        </w:rPr>
        <w:t>τοί οι γεωθερμικοί πόροι στο να ζεσταίνονται οι πισίνες των μεγάλων ξενοδοχείων που είναι διάσπαρτες στα νησιά.</w:t>
      </w:r>
    </w:p>
    <w:p w14:paraId="6A627FB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Έτσι, λοιπόν, ο ΣΥΡΙΖΑ κινείται στην ίδια γραμμή με όλες τις προηγούμενες αστικές κυβερνήσεις. Εκχωρεί ένα</w:t>
      </w:r>
      <w:r>
        <w:rPr>
          <w:rFonts w:eastAsia="Times New Roman" w:cs="Times New Roman"/>
          <w:szCs w:val="24"/>
        </w:rPr>
        <w:t>ν</w:t>
      </w:r>
      <w:r>
        <w:rPr>
          <w:rFonts w:eastAsia="Times New Roman" w:cs="Times New Roman"/>
          <w:szCs w:val="24"/>
        </w:rPr>
        <w:t xml:space="preserve"> πολύτιμο ενεργειακό πόρο στο μεγάλο </w:t>
      </w:r>
      <w:r>
        <w:rPr>
          <w:rFonts w:eastAsia="Times New Roman" w:cs="Times New Roman"/>
          <w:szCs w:val="24"/>
        </w:rPr>
        <w:t>κεφάλαιο, με μοναδικό στόχο την κερδοφορία του. Η απελευθέρωση της γεωθερμίας δεν θα έχει θετικό αποτέλεσμα για τους εργαζόμενους, για τα λαϊκά στρώματα της χώρας. Η γεωθερμική ενέργεια μετατρέπεται σε εμπόρευμα και, μάλιστα, οι περιφέρειες αναλαμβάνουν να</w:t>
      </w:r>
      <w:r>
        <w:rPr>
          <w:rFonts w:eastAsia="Times New Roman" w:cs="Times New Roman"/>
          <w:szCs w:val="24"/>
        </w:rPr>
        <w:t xml:space="preserve"> παίξουν τον ρόλο του διαχειριστή χρήσης της γεωθερμίας σε τοπικό επίπεδο ανάμεσα στα επιχειρηματικά συμφέροντα που θα ξεδιπλωθούν.</w:t>
      </w:r>
    </w:p>
    <w:p w14:paraId="6A627FB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Και στο τρίτο κομμάτι του νομοσχεδίου σας επιταχύνετε τη διαδικασία απελευθέρωσης του τομέα του φυσικού αερίου. Με το νομοσχ</w:t>
      </w:r>
      <w:r>
        <w:rPr>
          <w:rFonts w:eastAsia="Times New Roman" w:cs="Times New Roman"/>
          <w:szCs w:val="24"/>
        </w:rPr>
        <w:t>έδιο που φέρνετε σήμερα προωθείτε αποφασιστικά την απελευθέρωση. Η Κυβέρνηση προετοιμάζει το έδαφος για την ιδιωτικοποίηση της ΔΕΠΑ και την προώθηση περαιτέρω της απελευθέρωσης της αγοράς φυσικού αερίου, μέσα από τον διαχωρισμό της ΔΕΠΑ, σε ΔΕΠΑ Υποδομών κ</w:t>
      </w:r>
      <w:r>
        <w:rPr>
          <w:rFonts w:eastAsia="Times New Roman" w:cs="Times New Roman"/>
          <w:szCs w:val="24"/>
        </w:rPr>
        <w:t>αι ΔΕΠΑ Εμπορίας.</w:t>
      </w:r>
    </w:p>
    <w:p w14:paraId="6A627FB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Επί της ουσίας, ιδιωτικοποιείται η ΔΕΠΑ Εμπορίας και το κράτος διατηρεί τον έλεγχο της ΔΕΠΑ Υποδομών. Μ</w:t>
      </w:r>
      <w:r>
        <w:rPr>
          <w:rFonts w:eastAsia="Times New Roman" w:cs="Times New Roman"/>
          <w:szCs w:val="24"/>
        </w:rPr>
        <w:t>ε</w:t>
      </w:r>
      <w:r>
        <w:rPr>
          <w:rFonts w:eastAsia="Times New Roman" w:cs="Times New Roman"/>
          <w:szCs w:val="24"/>
        </w:rPr>
        <w:t xml:space="preserve"> αυτόν τον τρόπο τι καταφέρνετε να κάνετε; Μ</w:t>
      </w:r>
      <w:r>
        <w:rPr>
          <w:rFonts w:eastAsia="Times New Roman" w:cs="Times New Roman"/>
          <w:szCs w:val="24"/>
        </w:rPr>
        <w:t>ε</w:t>
      </w:r>
      <w:r>
        <w:rPr>
          <w:rFonts w:eastAsia="Times New Roman" w:cs="Times New Roman"/>
          <w:szCs w:val="24"/>
        </w:rPr>
        <w:t xml:space="preserve"> αυτόν τον τρόπο δίνετε τη δυνατότητα σε άλλες εταιρείες, σε ιδιωτικές εταιρείες, να αξιο</w:t>
      </w:r>
      <w:r>
        <w:rPr>
          <w:rFonts w:eastAsia="Times New Roman" w:cs="Times New Roman"/>
          <w:szCs w:val="24"/>
        </w:rPr>
        <w:t>ποιήσουν το δίκτυο διανομής του φυσικού αερίου για το δικό τους φυσικό αέριο.</w:t>
      </w:r>
    </w:p>
    <w:p w14:paraId="6A627FB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Έτσι, λοιπόν, η λύση που προκρίνει η Κυβέρνηση σήμερα και για το φυσικό αρχείο, να διατηρεί δηλαδή το κράτος τον έλεγχο των δικτύων, είναι αυτή που επιθυμεί το κεφάλαιο, γιατί κα</w:t>
      </w:r>
      <w:r>
        <w:rPr>
          <w:rFonts w:eastAsia="Times New Roman" w:cs="Times New Roman"/>
          <w:szCs w:val="24"/>
        </w:rPr>
        <w:t xml:space="preserve">ταλαβαίνετε ότι για να δημιουργήσεις ένα δίκτυο και να το συντηρήσεις, χρειάζονται τεράστια κεφάλαια. Άρα, λοιπόν, οι επιχειρήσεις βρίσκουν έτοιμο το δίκτυο που γίνεται, αναπτύσσεται </w:t>
      </w:r>
      <w:r>
        <w:rPr>
          <w:rFonts w:eastAsia="Times New Roman" w:cs="Times New Roman"/>
          <w:szCs w:val="24"/>
        </w:rPr>
        <w:lastRenderedPageBreak/>
        <w:t>και συντηρείται με ευθύνη του κράτους και μέσα από αυτή τη διαδικασία δια</w:t>
      </w:r>
      <w:r>
        <w:rPr>
          <w:rFonts w:eastAsia="Times New Roman" w:cs="Times New Roman"/>
          <w:szCs w:val="24"/>
        </w:rPr>
        <w:t>σφαλίζουν τα κέρδη τους, πουλώντας απλά και μόνο το φυσικό αέριο, το εμπόρευμά τους.</w:t>
      </w:r>
    </w:p>
    <w:p w14:paraId="6A627FB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Απ’ αυτή την άποψη, λοιπόν, για να συμβάλετε σε αυτή τη διαδικασία της περαιτέρω απελευθέρωσης της εμπορίας, ιδιωτικοποιείτε και τη ΔΕΠΑ Εμπορίας. Βεβαίως, όλη αυτή η διαδ</w:t>
      </w:r>
      <w:r>
        <w:rPr>
          <w:rFonts w:eastAsia="Times New Roman" w:cs="Times New Roman"/>
          <w:szCs w:val="24"/>
        </w:rPr>
        <w:t>ικασία αυτό που θα κάνει είναι να οδηγήσει σε νέες αυξήσεις στην τιμή του φυσικού αερίου για τους λαϊκούς καταναλωτές, παγιδεύοντας επί της ουσίας όλους αυτούς που έσπευσαν να συνδεθούν με το φυσικό αέριο. Το ίδιο ακριβώς αποτέλεσμα είχε και η απελευθέρωση</w:t>
      </w:r>
      <w:r>
        <w:rPr>
          <w:rFonts w:eastAsia="Times New Roman" w:cs="Times New Roman"/>
          <w:szCs w:val="24"/>
        </w:rPr>
        <w:t xml:space="preserve"> της ηλεκτρικής ενέργειας.</w:t>
      </w:r>
    </w:p>
    <w:p w14:paraId="6A627FB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Έτσι, λοιπόν, δεν χρειάζεται να κάνουμε πολλή προσπάθεια για να σας θυμίσουμε τι λέγατε όλα αυτά τα χρόνια και τι έλεγαν και οι προηγούμενες κυβερνήσεις στα ζητήματα της απελευθέρωσης αγοράς ηλεκτρικής ενέργειας. Ποιο είναι το πρ</w:t>
      </w:r>
      <w:r>
        <w:rPr>
          <w:rFonts w:eastAsia="Times New Roman" w:cs="Times New Roman"/>
          <w:szCs w:val="24"/>
        </w:rPr>
        <w:t xml:space="preserve">αγματικό αποτέλεσμα; Είναι ότι τα τιμολόγια του ηλεκτρικού ρεύματος εκτινάχτηκαν την τελευταία εικοσαετία. Είναι ότι ανατράπηκαν οι εργασιακές σχέσεις στους εργαζόμενους στις επιχειρήσεις </w:t>
      </w:r>
      <w:r>
        <w:rPr>
          <w:rFonts w:eastAsia="Times New Roman" w:cs="Times New Roman"/>
          <w:szCs w:val="24"/>
        </w:rPr>
        <w:lastRenderedPageBreak/>
        <w:t xml:space="preserve">ηλεκτρικής ενέργειας και πρώτα και κύρια στη ΔΕΗ. Είναι ακριβώς ότι </w:t>
      </w:r>
      <w:r>
        <w:rPr>
          <w:rFonts w:eastAsia="Times New Roman" w:cs="Times New Roman"/>
          <w:szCs w:val="24"/>
        </w:rPr>
        <w:t xml:space="preserve">παραδόθηκαν οι ορεινοί όγκοι για βιομηχανοποίηση μέσα από τα εκτεταμένα αιολικά και </w:t>
      </w:r>
      <w:proofErr w:type="spellStart"/>
      <w:r>
        <w:rPr>
          <w:rFonts w:eastAsia="Times New Roman" w:cs="Times New Roman"/>
          <w:szCs w:val="24"/>
        </w:rPr>
        <w:t>φωτοβολταϊκά</w:t>
      </w:r>
      <w:proofErr w:type="spellEnd"/>
      <w:r>
        <w:rPr>
          <w:rFonts w:eastAsia="Times New Roman" w:cs="Times New Roman"/>
          <w:szCs w:val="24"/>
        </w:rPr>
        <w:t xml:space="preserve"> πάρκα που δημιουργείτε, βάζοντας σε κίνδυνο τη βιοποικιλότητα της χώρας, το</w:t>
      </w:r>
      <w:r>
        <w:rPr>
          <w:rFonts w:eastAsia="Times New Roman" w:cs="Times New Roman"/>
          <w:szCs w:val="24"/>
        </w:rPr>
        <w:t>ν</w:t>
      </w:r>
      <w:r>
        <w:rPr>
          <w:rFonts w:eastAsia="Times New Roman" w:cs="Times New Roman"/>
          <w:szCs w:val="24"/>
        </w:rPr>
        <w:t xml:space="preserve"> φυσικό πλούτο της χώρας, τις συμπληρωματικές καλλιέργειες όπως είναι την κτηνοτροφ</w:t>
      </w:r>
      <w:r>
        <w:rPr>
          <w:rFonts w:eastAsia="Times New Roman" w:cs="Times New Roman"/>
          <w:szCs w:val="24"/>
        </w:rPr>
        <w:t>ία, η μελισσοκομία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διαμορφώνοντας ιδιαίτερα σοβαρούς κινδύνους, όσον αφορά την προστασία του λαϊκών οικογενειών, των οικισμών, των συνοικισμών από </w:t>
      </w:r>
      <w:proofErr w:type="spellStart"/>
      <w:r>
        <w:rPr>
          <w:rFonts w:eastAsia="Times New Roman" w:cs="Times New Roman"/>
          <w:szCs w:val="24"/>
        </w:rPr>
        <w:t>πλημμυρικά</w:t>
      </w:r>
      <w:proofErr w:type="spellEnd"/>
      <w:r>
        <w:rPr>
          <w:rFonts w:eastAsia="Times New Roman" w:cs="Times New Roman"/>
          <w:szCs w:val="24"/>
        </w:rPr>
        <w:t xml:space="preserve"> φαινόμενα.</w:t>
      </w:r>
    </w:p>
    <w:p w14:paraId="6A627FB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Έτσι, λοιπόν και η απελευθέρωση στον τομέα του φυσικού αερίου θα οδηγήσει</w:t>
      </w:r>
      <w:r>
        <w:rPr>
          <w:rFonts w:eastAsia="Times New Roman" w:cs="Times New Roman"/>
          <w:szCs w:val="24"/>
        </w:rPr>
        <w:t xml:space="preserve"> σε απότομη αύξηση των τιμών του φυσικού αερίου. Και μέσα από αυτή τη διαδικασία ο μόνος κερδισμένος θα είναι οι εταιρείες οι οποίες δραστηριοποιούνται στην εμπορία του φυσικού αερίου, γνωρίζοντας μια τεράστια κερδοφορία.</w:t>
      </w:r>
    </w:p>
    <w:p w14:paraId="6A627FBB" w14:textId="77777777" w:rsidR="00CD4C30" w:rsidRDefault="00DA53E9">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w:t>
      </w:r>
      <w:r w:rsidRPr="003231A5">
        <w:rPr>
          <w:rFonts w:eastAsia="Times New Roman" w:cs="Times New Roman"/>
          <w:szCs w:val="24"/>
        </w:rPr>
        <w:t>νι λήξ</w:t>
      </w:r>
      <w:r>
        <w:rPr>
          <w:rFonts w:eastAsia="Times New Roman" w:cs="Times New Roman"/>
          <w:szCs w:val="24"/>
        </w:rPr>
        <w:t>εως</w:t>
      </w:r>
      <w:r w:rsidRPr="003231A5">
        <w:rPr>
          <w:rFonts w:eastAsia="Times New Roman" w:cs="Times New Roman"/>
          <w:szCs w:val="24"/>
        </w:rPr>
        <w:t xml:space="preserve"> του χρόνου ομιλίας του κυρίου Βουλευτή)</w:t>
      </w:r>
    </w:p>
    <w:p w14:paraId="6A627FB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Ολοκληρώνω με κάτι τελευταίο, κύριε Πρόεδρε.</w:t>
      </w:r>
    </w:p>
    <w:p w14:paraId="6A627FB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Έτσι, λοιπόν, η καπιταλιστική ανάπτυξη</w:t>
      </w:r>
      <w:r>
        <w:rPr>
          <w:rFonts w:eastAsia="Times New Roman" w:cs="Times New Roman"/>
          <w:szCs w:val="24"/>
        </w:rPr>
        <w:t>,</w:t>
      </w:r>
      <w:r>
        <w:rPr>
          <w:rFonts w:eastAsia="Times New Roman" w:cs="Times New Roman"/>
          <w:szCs w:val="24"/>
        </w:rPr>
        <w:t xml:space="preserve"> την οποία υπηρετείτε βεβαίως</w:t>
      </w:r>
      <w:r>
        <w:rPr>
          <w:rFonts w:eastAsia="Times New Roman" w:cs="Times New Roman"/>
          <w:szCs w:val="24"/>
        </w:rPr>
        <w:t>,</w:t>
      </w:r>
      <w:r>
        <w:rPr>
          <w:rFonts w:eastAsia="Times New Roman" w:cs="Times New Roman"/>
          <w:szCs w:val="24"/>
        </w:rPr>
        <w:t xml:space="preserve"> απαιτεί επενδύσεις. Οι επενδύσεις αποτιμούν κέρδη. Όμως και τα κέρδη των ομίλων απαιτούν μι</w:t>
      </w:r>
      <w:r>
        <w:rPr>
          <w:rFonts w:eastAsia="Times New Roman" w:cs="Times New Roman"/>
          <w:szCs w:val="24"/>
        </w:rPr>
        <w:t xml:space="preserve">α περαιτέρω απελευθέρωση της αγοράς, διαμόρφωση νέων πεδίων κερδοφορίας για το μεγάλο κεφάλαιο, απελευθέρωση ακόμα και από τον στοιχειώδη κρατικό έλεγχο για το τι </w:t>
      </w:r>
      <w:proofErr w:type="spellStart"/>
      <w:r>
        <w:rPr>
          <w:rFonts w:eastAsia="Times New Roman" w:cs="Times New Roman"/>
          <w:szCs w:val="24"/>
        </w:rPr>
        <w:t>εξορύσσεται</w:t>
      </w:r>
      <w:proofErr w:type="spellEnd"/>
      <w:r>
        <w:rPr>
          <w:rFonts w:eastAsia="Times New Roman" w:cs="Times New Roman"/>
          <w:szCs w:val="24"/>
        </w:rPr>
        <w:t>, για το τι παράγεται, για το πώς το εμπορεύονται, δρώντας επί της ουσίας ανενόχλη</w:t>
      </w:r>
      <w:r>
        <w:rPr>
          <w:rFonts w:eastAsia="Times New Roman" w:cs="Times New Roman"/>
          <w:szCs w:val="24"/>
        </w:rPr>
        <w:t>τοι.</w:t>
      </w:r>
    </w:p>
    <w:p w14:paraId="6A627FB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Κι εσείς με το συγκεκριμένο νομοσχέδιο αποδεικνύεσθε ο καλύτερος υπηρέτης των συμφερόντων του κεφαλαίου και αυτού του δρόμου ανάπτυξης.</w:t>
      </w:r>
    </w:p>
    <w:p w14:paraId="6A627FBF"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6A627FC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Ξεκινούμε με τους ομιλητές.</w:t>
      </w:r>
    </w:p>
    <w:p w14:paraId="6A627FC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 κ. Καματερός από</w:t>
      </w:r>
      <w:r>
        <w:rPr>
          <w:rFonts w:eastAsia="Times New Roman" w:cs="Times New Roman"/>
          <w:szCs w:val="24"/>
        </w:rPr>
        <w:t xml:space="preserve"> την Κοινοβουλευτική Ομάδα του ΣΥΡΙΖΑ έχει τον λόγο</w:t>
      </w:r>
      <w:r>
        <w:rPr>
          <w:rFonts w:eastAsia="Times New Roman" w:cs="Times New Roman"/>
          <w:szCs w:val="24"/>
        </w:rPr>
        <w:t>,</w:t>
      </w:r>
      <w:r>
        <w:rPr>
          <w:rFonts w:eastAsia="Times New Roman" w:cs="Times New Roman"/>
          <w:szCs w:val="24"/>
        </w:rPr>
        <w:t xml:space="preserve"> για πέντε λεπτά.</w:t>
      </w:r>
    </w:p>
    <w:p w14:paraId="6A627FC2" w14:textId="77777777" w:rsidR="00CD4C30" w:rsidRDefault="00DA53E9">
      <w:pPr>
        <w:spacing w:line="600" w:lineRule="auto"/>
        <w:ind w:firstLine="720"/>
        <w:jc w:val="both"/>
        <w:rPr>
          <w:rFonts w:eastAsia="Times New Roman" w:cs="Times New Roman"/>
          <w:szCs w:val="24"/>
        </w:rPr>
      </w:pPr>
      <w:r w:rsidRPr="00604590">
        <w:rPr>
          <w:rFonts w:eastAsia="Times New Roman" w:cs="Times New Roman"/>
          <w:b/>
          <w:szCs w:val="24"/>
        </w:rPr>
        <w:t>ΗΛΙΑΣ ΚΑΜΑΤΕΡΟΣ:</w:t>
      </w:r>
      <w:r>
        <w:rPr>
          <w:rFonts w:eastAsia="Times New Roman" w:cs="Times New Roman"/>
          <w:szCs w:val="24"/>
        </w:rPr>
        <w:t xml:space="preserve"> Γιατί μόνο πέντε λεπτά, κύριε Πρόεδρε;</w:t>
      </w:r>
    </w:p>
    <w:p w14:paraId="6A627FC3"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Αφού είναι επείγον. Τα γνωρίζετε.</w:t>
      </w:r>
      <w:r>
        <w:rPr>
          <w:rFonts w:eastAsia="Times New Roman" w:cs="Times New Roman"/>
          <w:b/>
          <w:szCs w:val="24"/>
        </w:rPr>
        <w:t xml:space="preserve"> </w:t>
      </w:r>
    </w:p>
    <w:p w14:paraId="6A627FC4"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Θα το σεβαστώ, κύριε Πρόεδρε. Θα προσπαθήσω να</w:t>
      </w:r>
      <w:r>
        <w:rPr>
          <w:rFonts w:eastAsia="Times New Roman" w:cs="Times New Roman"/>
          <w:szCs w:val="24"/>
        </w:rPr>
        <w:t xml:space="preserve"> είμαι στον χρόνο μου. Απλώς, επειδή έχω να στηρίξω δύο τροπολογίες, ίσως χρειαστώ </w:t>
      </w:r>
      <w:r w:rsidRPr="00490D75">
        <w:rPr>
          <w:rFonts w:eastAsia="Times New Roman" w:cs="Times New Roman"/>
          <w:szCs w:val="24"/>
        </w:rPr>
        <w:t>λίγο παραπάνω</w:t>
      </w:r>
      <w:r>
        <w:rPr>
          <w:rFonts w:eastAsia="Times New Roman" w:cs="Times New Roman"/>
          <w:szCs w:val="24"/>
        </w:rPr>
        <w:t xml:space="preserve"> χρόνο. </w:t>
      </w:r>
    </w:p>
    <w:p w14:paraId="6A627FC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w:t>
      </w:r>
      <w:r w:rsidRPr="00490D75">
        <w:rPr>
          <w:rFonts w:eastAsia="Times New Roman" w:cs="Times New Roman"/>
          <w:szCs w:val="24"/>
        </w:rPr>
        <w:t xml:space="preserve">χουμε καταθέσει δύο </w:t>
      </w:r>
      <w:r>
        <w:rPr>
          <w:rFonts w:eastAsia="Times New Roman" w:cs="Times New Roman"/>
          <w:szCs w:val="24"/>
        </w:rPr>
        <w:t>συν μία</w:t>
      </w:r>
      <w:r w:rsidRPr="00490D75">
        <w:rPr>
          <w:rFonts w:eastAsia="Times New Roman" w:cs="Times New Roman"/>
          <w:szCs w:val="24"/>
        </w:rPr>
        <w:t xml:space="preserve"> τροπολογί</w:t>
      </w:r>
      <w:r>
        <w:rPr>
          <w:rFonts w:eastAsia="Times New Roman" w:cs="Times New Roman"/>
          <w:szCs w:val="24"/>
        </w:rPr>
        <w:t>ε</w:t>
      </w:r>
      <w:r w:rsidRPr="00490D75">
        <w:rPr>
          <w:rFonts w:eastAsia="Times New Roman" w:cs="Times New Roman"/>
          <w:szCs w:val="24"/>
        </w:rPr>
        <w:t>ς</w:t>
      </w:r>
      <w:r>
        <w:rPr>
          <w:rFonts w:eastAsia="Times New Roman" w:cs="Times New Roman"/>
          <w:szCs w:val="24"/>
        </w:rPr>
        <w:t>. Λ</w:t>
      </w:r>
      <w:r w:rsidRPr="00490D75">
        <w:rPr>
          <w:rFonts w:eastAsia="Times New Roman" w:cs="Times New Roman"/>
          <w:szCs w:val="24"/>
        </w:rPr>
        <w:t xml:space="preserve">έω </w:t>
      </w:r>
      <w:r>
        <w:rPr>
          <w:rFonts w:eastAsia="Times New Roman" w:cs="Times New Roman"/>
          <w:szCs w:val="24"/>
        </w:rPr>
        <w:t>«συν μία»,</w:t>
      </w:r>
      <w:r w:rsidRPr="00490D75">
        <w:rPr>
          <w:rFonts w:eastAsia="Times New Roman" w:cs="Times New Roman"/>
          <w:szCs w:val="24"/>
        </w:rPr>
        <w:t xml:space="preserve"> γιατί </w:t>
      </w:r>
      <w:r>
        <w:rPr>
          <w:rFonts w:eastAsia="Times New Roman" w:cs="Times New Roman"/>
          <w:szCs w:val="24"/>
        </w:rPr>
        <w:t xml:space="preserve">τη μία θα τη στηρίξει ο </w:t>
      </w:r>
      <w:r w:rsidRPr="00490D75">
        <w:rPr>
          <w:rFonts w:eastAsia="Times New Roman" w:cs="Times New Roman"/>
          <w:szCs w:val="24"/>
        </w:rPr>
        <w:t xml:space="preserve">συνάδελφος </w:t>
      </w:r>
      <w:r>
        <w:rPr>
          <w:rFonts w:eastAsia="Times New Roman" w:cs="Times New Roman"/>
          <w:szCs w:val="24"/>
        </w:rPr>
        <w:t xml:space="preserve">κ. </w:t>
      </w:r>
      <w:r w:rsidRPr="00490D75">
        <w:rPr>
          <w:rFonts w:eastAsia="Times New Roman" w:cs="Times New Roman"/>
          <w:szCs w:val="24"/>
        </w:rPr>
        <w:t xml:space="preserve">Τσιρώνης και αφορά το </w:t>
      </w:r>
      <w:r>
        <w:rPr>
          <w:rFonts w:eastAsia="Times New Roman" w:cs="Times New Roman"/>
          <w:szCs w:val="24"/>
        </w:rPr>
        <w:t>Κ</w:t>
      </w:r>
      <w:r w:rsidRPr="00490D75">
        <w:rPr>
          <w:rFonts w:eastAsia="Times New Roman" w:cs="Times New Roman"/>
          <w:szCs w:val="24"/>
        </w:rPr>
        <w:t>τηματολόγιο</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Όμως,</w:t>
      </w:r>
      <w:r w:rsidRPr="00490D75">
        <w:rPr>
          <w:rFonts w:eastAsia="Times New Roman" w:cs="Times New Roman"/>
          <w:szCs w:val="24"/>
        </w:rPr>
        <w:t xml:space="preserve"> επειδή αφορά και τα νησιά</w:t>
      </w:r>
      <w:r>
        <w:rPr>
          <w:rFonts w:eastAsia="Times New Roman" w:cs="Times New Roman"/>
          <w:szCs w:val="24"/>
        </w:rPr>
        <w:t>,</w:t>
      </w:r>
      <w:r w:rsidRPr="00490D75">
        <w:rPr>
          <w:rFonts w:eastAsia="Times New Roman" w:cs="Times New Roman"/>
          <w:szCs w:val="24"/>
        </w:rPr>
        <w:t xml:space="preserve"> επιτρέψετε μία σύντομη αναφορά</w:t>
      </w:r>
      <w:r>
        <w:rPr>
          <w:rFonts w:eastAsia="Times New Roman" w:cs="Times New Roman"/>
          <w:szCs w:val="24"/>
        </w:rPr>
        <w:t>.</w:t>
      </w:r>
    </w:p>
    <w:p w14:paraId="6A627FC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Β</w:t>
      </w:r>
      <w:r w:rsidRPr="00490D75">
        <w:rPr>
          <w:rFonts w:eastAsia="Times New Roman" w:cs="Times New Roman"/>
          <w:szCs w:val="24"/>
        </w:rPr>
        <w:t>έβαια</w:t>
      </w:r>
      <w:r>
        <w:rPr>
          <w:rFonts w:eastAsia="Times New Roman" w:cs="Times New Roman"/>
          <w:szCs w:val="24"/>
        </w:rPr>
        <w:t>,</w:t>
      </w:r>
      <w:r w:rsidRPr="00490D75">
        <w:rPr>
          <w:rFonts w:eastAsia="Times New Roman" w:cs="Times New Roman"/>
          <w:szCs w:val="24"/>
        </w:rPr>
        <w:t xml:space="preserve"> γενικά για το </w:t>
      </w:r>
      <w:r>
        <w:rPr>
          <w:rFonts w:eastAsia="Times New Roman" w:cs="Times New Roman"/>
          <w:szCs w:val="24"/>
        </w:rPr>
        <w:t>Κ</w:t>
      </w:r>
      <w:r w:rsidRPr="00490D75">
        <w:rPr>
          <w:rFonts w:eastAsia="Times New Roman" w:cs="Times New Roman"/>
          <w:szCs w:val="24"/>
        </w:rPr>
        <w:t xml:space="preserve">τηματολόγιο το νομοσχέδιο φέρνει πάρα πολλές </w:t>
      </w:r>
      <w:r>
        <w:rPr>
          <w:rFonts w:eastAsia="Times New Roman" w:cs="Times New Roman"/>
          <w:szCs w:val="24"/>
        </w:rPr>
        <w:t xml:space="preserve">βελτιώσεις </w:t>
      </w:r>
      <w:r w:rsidRPr="00490D75">
        <w:rPr>
          <w:rFonts w:eastAsia="Times New Roman" w:cs="Times New Roman"/>
          <w:szCs w:val="24"/>
        </w:rPr>
        <w:t>που εξυπηρετούν τον πολίτη</w:t>
      </w:r>
      <w:r>
        <w:rPr>
          <w:rFonts w:eastAsia="Times New Roman" w:cs="Times New Roman"/>
          <w:szCs w:val="24"/>
        </w:rPr>
        <w:t>,</w:t>
      </w:r>
      <w:r w:rsidRPr="00490D75">
        <w:rPr>
          <w:rFonts w:eastAsia="Times New Roman" w:cs="Times New Roman"/>
          <w:szCs w:val="24"/>
        </w:rPr>
        <w:t xml:space="preserve"> και σε θέμα χρόνου και σε θέμα χρήματος που πρέπει να καταθέσει</w:t>
      </w:r>
      <w:r>
        <w:rPr>
          <w:rFonts w:eastAsia="Times New Roman" w:cs="Times New Roman"/>
          <w:szCs w:val="24"/>
        </w:rPr>
        <w:t>,</w:t>
      </w:r>
      <w:r w:rsidRPr="00490D75">
        <w:rPr>
          <w:rFonts w:eastAsia="Times New Roman" w:cs="Times New Roman"/>
          <w:szCs w:val="24"/>
        </w:rPr>
        <w:t xml:space="preserve"> για να ολοκληρωθεί το </w:t>
      </w:r>
      <w:r>
        <w:rPr>
          <w:rFonts w:eastAsia="Times New Roman" w:cs="Times New Roman"/>
          <w:szCs w:val="24"/>
        </w:rPr>
        <w:t>Κ</w:t>
      </w:r>
      <w:r w:rsidRPr="00490D75">
        <w:rPr>
          <w:rFonts w:eastAsia="Times New Roman" w:cs="Times New Roman"/>
          <w:szCs w:val="24"/>
        </w:rPr>
        <w:t>τ</w:t>
      </w:r>
      <w:r w:rsidRPr="00490D75">
        <w:rPr>
          <w:rFonts w:eastAsia="Times New Roman" w:cs="Times New Roman"/>
          <w:szCs w:val="24"/>
        </w:rPr>
        <w:t>ηματολόγιο</w:t>
      </w:r>
      <w:r>
        <w:rPr>
          <w:rFonts w:eastAsia="Times New Roman" w:cs="Times New Roman"/>
          <w:szCs w:val="24"/>
        </w:rPr>
        <w:t>. Α</w:t>
      </w:r>
      <w:r w:rsidRPr="00490D75">
        <w:rPr>
          <w:rFonts w:eastAsia="Times New Roman" w:cs="Times New Roman"/>
          <w:szCs w:val="24"/>
        </w:rPr>
        <w:t xml:space="preserve">υτό που διαπιστώθηκε </w:t>
      </w:r>
      <w:r>
        <w:rPr>
          <w:rFonts w:eastAsia="Times New Roman" w:cs="Times New Roman"/>
          <w:szCs w:val="24"/>
        </w:rPr>
        <w:t>-</w:t>
      </w:r>
      <w:r w:rsidRPr="00490D75">
        <w:rPr>
          <w:rFonts w:eastAsia="Times New Roman" w:cs="Times New Roman"/>
          <w:szCs w:val="24"/>
        </w:rPr>
        <w:t xml:space="preserve">και είχε </w:t>
      </w:r>
      <w:r>
        <w:rPr>
          <w:rFonts w:eastAsia="Times New Roman" w:cs="Times New Roman"/>
          <w:szCs w:val="24"/>
        </w:rPr>
        <w:t xml:space="preserve">την </w:t>
      </w:r>
      <w:r w:rsidRPr="00490D75">
        <w:rPr>
          <w:rFonts w:eastAsia="Times New Roman" w:cs="Times New Roman"/>
          <w:szCs w:val="24"/>
        </w:rPr>
        <w:t xml:space="preserve">καλοσύνη ο </w:t>
      </w:r>
      <w:r>
        <w:rPr>
          <w:rFonts w:eastAsia="Times New Roman" w:cs="Times New Roman"/>
          <w:szCs w:val="24"/>
        </w:rPr>
        <w:t>Υφυ</w:t>
      </w:r>
      <w:r w:rsidRPr="00490D75">
        <w:rPr>
          <w:rFonts w:eastAsia="Times New Roman" w:cs="Times New Roman"/>
          <w:szCs w:val="24"/>
        </w:rPr>
        <w:t xml:space="preserve">πουργός </w:t>
      </w:r>
      <w:r>
        <w:rPr>
          <w:rFonts w:eastAsia="Times New Roman" w:cs="Times New Roman"/>
          <w:szCs w:val="24"/>
        </w:rPr>
        <w:t>κ. Δ</w:t>
      </w:r>
      <w:r w:rsidRPr="00490D75">
        <w:rPr>
          <w:rFonts w:eastAsia="Times New Roman" w:cs="Times New Roman"/>
          <w:szCs w:val="24"/>
        </w:rPr>
        <w:t>ημαράς να μας ενημερώσει</w:t>
      </w:r>
      <w:r>
        <w:rPr>
          <w:rFonts w:eastAsia="Times New Roman" w:cs="Times New Roman"/>
          <w:szCs w:val="24"/>
        </w:rPr>
        <w:t>-</w:t>
      </w:r>
      <w:r w:rsidRPr="00490D75">
        <w:rPr>
          <w:rFonts w:eastAsia="Times New Roman" w:cs="Times New Roman"/>
          <w:szCs w:val="24"/>
        </w:rPr>
        <w:t xml:space="preserve"> είναι ότι έχουν παρουσιαστεί σε πολλές περιοχές πάρα πολλά λάθη</w:t>
      </w:r>
      <w:r>
        <w:rPr>
          <w:rFonts w:eastAsia="Times New Roman" w:cs="Times New Roman"/>
          <w:szCs w:val="24"/>
        </w:rPr>
        <w:t xml:space="preserve"> επ</w:t>
      </w:r>
      <w:r w:rsidRPr="00490D75">
        <w:rPr>
          <w:rFonts w:eastAsia="Times New Roman" w:cs="Times New Roman"/>
          <w:szCs w:val="24"/>
        </w:rPr>
        <w:t>ι</w:t>
      </w:r>
      <w:r>
        <w:rPr>
          <w:rFonts w:eastAsia="Times New Roman" w:cs="Times New Roman"/>
          <w:szCs w:val="24"/>
        </w:rPr>
        <w:t>κάλυψης ή</w:t>
      </w:r>
      <w:r w:rsidRPr="00490D75">
        <w:rPr>
          <w:rFonts w:eastAsia="Times New Roman" w:cs="Times New Roman"/>
          <w:szCs w:val="24"/>
        </w:rPr>
        <w:t xml:space="preserve"> διαφ</w:t>
      </w:r>
      <w:r>
        <w:rPr>
          <w:rFonts w:eastAsia="Times New Roman" w:cs="Times New Roman"/>
          <w:szCs w:val="24"/>
        </w:rPr>
        <w:t>ορώ</w:t>
      </w:r>
      <w:r w:rsidRPr="00490D75">
        <w:rPr>
          <w:rFonts w:eastAsia="Times New Roman" w:cs="Times New Roman"/>
          <w:szCs w:val="24"/>
        </w:rPr>
        <w:t xml:space="preserve">ν στα </w:t>
      </w:r>
      <w:r>
        <w:rPr>
          <w:rFonts w:eastAsia="Times New Roman" w:cs="Times New Roman"/>
          <w:szCs w:val="24"/>
        </w:rPr>
        <w:t>κτηματολόγια</w:t>
      </w:r>
      <w:r w:rsidRPr="00490D75">
        <w:rPr>
          <w:rFonts w:eastAsia="Times New Roman" w:cs="Times New Roman"/>
          <w:szCs w:val="24"/>
        </w:rPr>
        <w:t xml:space="preserve"> όπως ε</w:t>
      </w:r>
      <w:r w:rsidRPr="00490D75">
        <w:rPr>
          <w:rFonts w:eastAsia="Times New Roman" w:cs="Times New Roman"/>
          <w:szCs w:val="24"/>
        </w:rPr>
        <w:lastRenderedPageBreak/>
        <w:t>ξελίσσονται και θα χρειαστούν διορθώσεις</w:t>
      </w:r>
      <w:r>
        <w:rPr>
          <w:rFonts w:eastAsia="Times New Roman" w:cs="Times New Roman"/>
          <w:szCs w:val="24"/>
        </w:rPr>
        <w:t>. Π</w:t>
      </w:r>
      <w:r w:rsidRPr="00490D75">
        <w:rPr>
          <w:rFonts w:eastAsia="Times New Roman" w:cs="Times New Roman"/>
          <w:szCs w:val="24"/>
        </w:rPr>
        <w:t xml:space="preserve">άλι για εξυπηρέτηση των πολιτών </w:t>
      </w:r>
      <w:r>
        <w:rPr>
          <w:rFonts w:eastAsia="Times New Roman" w:cs="Times New Roman"/>
          <w:szCs w:val="24"/>
        </w:rPr>
        <w:t xml:space="preserve">η </w:t>
      </w:r>
      <w:r w:rsidRPr="00490D75">
        <w:rPr>
          <w:rFonts w:eastAsia="Times New Roman" w:cs="Times New Roman"/>
          <w:szCs w:val="24"/>
        </w:rPr>
        <w:t>τροπολογία που καταθέτου</w:t>
      </w:r>
      <w:r>
        <w:rPr>
          <w:rFonts w:eastAsia="Times New Roman" w:cs="Times New Roman"/>
          <w:szCs w:val="24"/>
        </w:rPr>
        <w:t>με</w:t>
      </w:r>
      <w:r w:rsidRPr="00490D75">
        <w:rPr>
          <w:rFonts w:eastAsia="Times New Roman" w:cs="Times New Roman"/>
          <w:szCs w:val="24"/>
        </w:rPr>
        <w:t xml:space="preserve"> είναι για να υπάρχει ένας χρόνος να γίνει διόρθωση από μελετητές μετά από διαγωνισμό</w:t>
      </w:r>
      <w:r>
        <w:rPr>
          <w:rFonts w:eastAsia="Times New Roman" w:cs="Times New Roman"/>
          <w:szCs w:val="24"/>
        </w:rPr>
        <w:t>.</w:t>
      </w:r>
    </w:p>
    <w:p w14:paraId="6A627FC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Όσον αφορά τη δεύτερη τροπολογία, αυτή έχει σχέση με </w:t>
      </w:r>
      <w:r w:rsidRPr="00490D75">
        <w:rPr>
          <w:rFonts w:eastAsia="Times New Roman" w:cs="Times New Roman"/>
          <w:szCs w:val="24"/>
        </w:rPr>
        <w:t xml:space="preserve">τις κατασκευές σε κοινόχρηστους χώρους σε οικισμούς που </w:t>
      </w:r>
      <w:r w:rsidRPr="00490D75">
        <w:rPr>
          <w:rFonts w:eastAsia="Times New Roman" w:cs="Times New Roman"/>
          <w:szCs w:val="24"/>
        </w:rPr>
        <w:t>δεν έχουν εγκεκριμένο σχέδιο</w:t>
      </w:r>
      <w:r>
        <w:rPr>
          <w:rFonts w:eastAsia="Times New Roman" w:cs="Times New Roman"/>
          <w:szCs w:val="24"/>
        </w:rPr>
        <w:t>.</w:t>
      </w:r>
      <w:r w:rsidRPr="00490D75">
        <w:rPr>
          <w:rFonts w:eastAsia="Times New Roman" w:cs="Times New Roman"/>
          <w:szCs w:val="24"/>
        </w:rPr>
        <w:t xml:space="preserve"> Γιατί ξέρετε </w:t>
      </w:r>
      <w:r>
        <w:rPr>
          <w:rFonts w:eastAsia="Times New Roman" w:cs="Times New Roman"/>
          <w:szCs w:val="24"/>
        </w:rPr>
        <w:t xml:space="preserve">ότι </w:t>
      </w:r>
      <w:r w:rsidRPr="00490D75">
        <w:rPr>
          <w:rFonts w:eastAsia="Times New Roman" w:cs="Times New Roman"/>
          <w:szCs w:val="24"/>
        </w:rPr>
        <w:t>υπάρχουν οικισμοί που έχουν</w:t>
      </w:r>
      <w:r>
        <w:rPr>
          <w:rFonts w:eastAsia="Times New Roman" w:cs="Times New Roman"/>
          <w:szCs w:val="24"/>
        </w:rPr>
        <w:t xml:space="preserve"> μεν</w:t>
      </w:r>
      <w:r w:rsidRPr="00490D75">
        <w:rPr>
          <w:rFonts w:eastAsia="Times New Roman" w:cs="Times New Roman"/>
          <w:szCs w:val="24"/>
        </w:rPr>
        <w:t xml:space="preserve"> όρια</w:t>
      </w:r>
      <w:r>
        <w:rPr>
          <w:rFonts w:eastAsia="Times New Roman" w:cs="Times New Roman"/>
          <w:szCs w:val="24"/>
        </w:rPr>
        <w:t>,</w:t>
      </w:r>
      <w:r w:rsidRPr="00490D75">
        <w:rPr>
          <w:rFonts w:eastAsia="Times New Roman" w:cs="Times New Roman"/>
          <w:szCs w:val="24"/>
        </w:rPr>
        <w:t xml:space="preserve"> λειτουργού</w:t>
      </w:r>
      <w:r>
        <w:rPr>
          <w:rFonts w:eastAsia="Times New Roman" w:cs="Times New Roman"/>
          <w:szCs w:val="24"/>
        </w:rPr>
        <w:t>ν ως</w:t>
      </w:r>
      <w:r w:rsidRPr="00490D75">
        <w:rPr>
          <w:rFonts w:eastAsia="Times New Roman" w:cs="Times New Roman"/>
          <w:szCs w:val="24"/>
        </w:rPr>
        <w:t xml:space="preserve"> οικισμοί</w:t>
      </w:r>
      <w:r>
        <w:rPr>
          <w:rFonts w:eastAsia="Times New Roman" w:cs="Times New Roman"/>
          <w:szCs w:val="24"/>
        </w:rPr>
        <w:t>,</w:t>
      </w:r>
      <w:r w:rsidRPr="00490D75">
        <w:rPr>
          <w:rFonts w:eastAsia="Times New Roman" w:cs="Times New Roman"/>
          <w:szCs w:val="24"/>
        </w:rPr>
        <w:t xml:space="preserve"> αλλά δεν </w:t>
      </w:r>
      <w:r>
        <w:rPr>
          <w:rFonts w:eastAsia="Times New Roman" w:cs="Times New Roman"/>
          <w:szCs w:val="24"/>
        </w:rPr>
        <w:t xml:space="preserve">έχουν </w:t>
      </w:r>
      <w:r w:rsidRPr="00490D75">
        <w:rPr>
          <w:rFonts w:eastAsia="Times New Roman" w:cs="Times New Roman"/>
          <w:szCs w:val="24"/>
        </w:rPr>
        <w:t>εγκεκριμένο σχέδιο</w:t>
      </w:r>
      <w:r>
        <w:rPr>
          <w:rFonts w:eastAsia="Times New Roman" w:cs="Times New Roman"/>
          <w:szCs w:val="24"/>
        </w:rPr>
        <w:t xml:space="preserve">. </w:t>
      </w:r>
    </w:p>
    <w:p w14:paraId="6A627FC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θεσμικό πλαίσιο που προβλέπει</w:t>
      </w:r>
      <w:r w:rsidRPr="00490D75">
        <w:rPr>
          <w:rFonts w:eastAsia="Times New Roman" w:cs="Times New Roman"/>
          <w:szCs w:val="24"/>
        </w:rPr>
        <w:t xml:space="preserve"> τι μπορεί να γίνει στους κοινόχρηστους χώρους και εμείς το έχουμε βελτιώσει </w:t>
      </w:r>
      <w:r>
        <w:rPr>
          <w:rFonts w:eastAsia="Times New Roman" w:cs="Times New Roman"/>
          <w:szCs w:val="24"/>
        </w:rPr>
        <w:t>-</w:t>
      </w:r>
      <w:r>
        <w:rPr>
          <w:rFonts w:eastAsia="Times New Roman" w:cs="Times New Roman"/>
          <w:szCs w:val="24"/>
        </w:rPr>
        <w:t>α</w:t>
      </w:r>
      <w:r w:rsidRPr="00490D75">
        <w:rPr>
          <w:rFonts w:eastAsia="Times New Roman" w:cs="Times New Roman"/>
          <w:szCs w:val="24"/>
        </w:rPr>
        <w:t>ν είχαμε χρόνο</w:t>
      </w:r>
      <w:r>
        <w:rPr>
          <w:rFonts w:eastAsia="Times New Roman" w:cs="Times New Roman"/>
          <w:szCs w:val="24"/>
        </w:rPr>
        <w:t>,</w:t>
      </w:r>
      <w:r w:rsidRPr="00490D75">
        <w:rPr>
          <w:rFonts w:eastAsia="Times New Roman" w:cs="Times New Roman"/>
          <w:szCs w:val="24"/>
        </w:rPr>
        <w:t xml:space="preserve"> θα μπορούσαμε να </w:t>
      </w:r>
      <w:r>
        <w:rPr>
          <w:rFonts w:eastAsia="Times New Roman" w:cs="Times New Roman"/>
          <w:szCs w:val="24"/>
        </w:rPr>
        <w:t xml:space="preserve">το αναπτύξουμε με </w:t>
      </w:r>
      <w:r w:rsidRPr="00490D75">
        <w:rPr>
          <w:rFonts w:eastAsia="Times New Roman" w:cs="Times New Roman"/>
          <w:szCs w:val="24"/>
        </w:rPr>
        <w:t>πολύ ενδιαφέρον</w:t>
      </w:r>
      <w:r>
        <w:rPr>
          <w:rFonts w:eastAsia="Times New Roman" w:cs="Times New Roman"/>
          <w:szCs w:val="24"/>
        </w:rPr>
        <w:t xml:space="preserve">, για </w:t>
      </w:r>
      <w:r w:rsidRPr="00490D75">
        <w:rPr>
          <w:rFonts w:eastAsia="Times New Roman" w:cs="Times New Roman"/>
          <w:szCs w:val="24"/>
        </w:rPr>
        <w:t>να δούμε σε ποια κατεύθυνση</w:t>
      </w:r>
      <w:r>
        <w:rPr>
          <w:rFonts w:eastAsia="Times New Roman" w:cs="Times New Roman"/>
          <w:szCs w:val="24"/>
        </w:rPr>
        <w:t>-</w:t>
      </w:r>
      <w:r w:rsidRPr="00490D75">
        <w:rPr>
          <w:rFonts w:eastAsia="Times New Roman" w:cs="Times New Roman"/>
          <w:szCs w:val="24"/>
        </w:rPr>
        <w:t xml:space="preserve"> δεν εφαρμόζεται σε αυτούς οικισμούς</w:t>
      </w:r>
      <w:r>
        <w:rPr>
          <w:rFonts w:eastAsia="Times New Roman" w:cs="Times New Roman"/>
          <w:szCs w:val="24"/>
        </w:rPr>
        <w:t>. Η</w:t>
      </w:r>
      <w:r w:rsidRPr="00490D75">
        <w:rPr>
          <w:rFonts w:eastAsia="Times New Roman" w:cs="Times New Roman"/>
          <w:szCs w:val="24"/>
        </w:rPr>
        <w:t xml:space="preserve"> τροπολογία</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λ</w:t>
      </w:r>
      <w:r w:rsidRPr="00490D75">
        <w:rPr>
          <w:rFonts w:eastAsia="Times New Roman" w:cs="Times New Roman"/>
          <w:szCs w:val="24"/>
        </w:rPr>
        <w:t>οιπόν</w:t>
      </w:r>
      <w:r>
        <w:rPr>
          <w:rFonts w:eastAsia="Times New Roman" w:cs="Times New Roman"/>
          <w:szCs w:val="24"/>
        </w:rPr>
        <w:t>,</w:t>
      </w:r>
      <w:r w:rsidRPr="00490D75">
        <w:rPr>
          <w:rFonts w:eastAsia="Times New Roman" w:cs="Times New Roman"/>
          <w:szCs w:val="24"/>
        </w:rPr>
        <w:t xml:space="preserve"> προβλέπει αυτό να μπορεί να εφαρμοστεί και στους οικισμούς</w:t>
      </w:r>
      <w:r>
        <w:rPr>
          <w:rFonts w:eastAsia="Times New Roman" w:cs="Times New Roman"/>
          <w:szCs w:val="24"/>
        </w:rPr>
        <w:t>. Γ</w:t>
      </w:r>
      <w:r w:rsidRPr="00490D75">
        <w:rPr>
          <w:rFonts w:eastAsia="Times New Roman" w:cs="Times New Roman"/>
          <w:szCs w:val="24"/>
        </w:rPr>
        <w:t xml:space="preserve">ιατί </w:t>
      </w:r>
      <w:r>
        <w:rPr>
          <w:rFonts w:eastAsia="Times New Roman" w:cs="Times New Roman"/>
          <w:szCs w:val="24"/>
        </w:rPr>
        <w:t>τ</w:t>
      </w:r>
      <w:r w:rsidRPr="00490D75">
        <w:rPr>
          <w:rFonts w:eastAsia="Times New Roman" w:cs="Times New Roman"/>
          <w:szCs w:val="24"/>
        </w:rPr>
        <w:t xml:space="preserve">ι σημαίνει αυτό </w:t>
      </w:r>
      <w:r>
        <w:rPr>
          <w:rFonts w:eastAsia="Times New Roman" w:cs="Times New Roman"/>
          <w:szCs w:val="24"/>
        </w:rPr>
        <w:t xml:space="preserve">και </w:t>
      </w:r>
      <w:r w:rsidRPr="00490D75">
        <w:rPr>
          <w:rFonts w:eastAsia="Times New Roman" w:cs="Times New Roman"/>
          <w:szCs w:val="24"/>
        </w:rPr>
        <w:t>αφορά σε</w:t>
      </w:r>
      <w:r w:rsidRPr="00490D75">
        <w:rPr>
          <w:rFonts w:eastAsia="Times New Roman" w:cs="Times New Roman"/>
          <w:szCs w:val="24"/>
        </w:rPr>
        <w:t xml:space="preserve"> όλη τη χώρα</w:t>
      </w:r>
      <w:r>
        <w:rPr>
          <w:rFonts w:eastAsia="Times New Roman" w:cs="Times New Roman"/>
          <w:szCs w:val="24"/>
        </w:rPr>
        <w:t>;</w:t>
      </w:r>
    </w:p>
    <w:p w14:paraId="6A627FC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Ξ</w:t>
      </w:r>
      <w:r w:rsidRPr="00490D75">
        <w:rPr>
          <w:rFonts w:eastAsia="Times New Roman" w:cs="Times New Roman"/>
          <w:szCs w:val="24"/>
        </w:rPr>
        <w:t xml:space="preserve">έρετε πολύ καλά ότι οι οικισμοί χωρίς </w:t>
      </w:r>
      <w:r>
        <w:rPr>
          <w:rFonts w:eastAsia="Times New Roman" w:cs="Times New Roman"/>
          <w:szCs w:val="24"/>
        </w:rPr>
        <w:t xml:space="preserve">εγκεκριμένο </w:t>
      </w:r>
      <w:r w:rsidRPr="00490D75">
        <w:rPr>
          <w:rFonts w:eastAsia="Times New Roman" w:cs="Times New Roman"/>
          <w:szCs w:val="24"/>
        </w:rPr>
        <w:t>σχέδιο είναι πολύ περισσότεροι από τις πόλεις που έχουν εγκεκριμένο σχέδιο</w:t>
      </w:r>
      <w:r>
        <w:rPr>
          <w:rFonts w:eastAsia="Times New Roman" w:cs="Times New Roman"/>
          <w:szCs w:val="24"/>
        </w:rPr>
        <w:t>. Φανταστείτε, λ</w:t>
      </w:r>
      <w:r w:rsidRPr="00490D75">
        <w:rPr>
          <w:rFonts w:eastAsia="Times New Roman" w:cs="Times New Roman"/>
          <w:szCs w:val="24"/>
        </w:rPr>
        <w:t>οιπόν</w:t>
      </w:r>
      <w:r>
        <w:rPr>
          <w:rFonts w:eastAsia="Times New Roman" w:cs="Times New Roman"/>
          <w:szCs w:val="24"/>
        </w:rPr>
        <w:t>,</w:t>
      </w:r>
      <w:r w:rsidRPr="00490D75">
        <w:rPr>
          <w:rFonts w:eastAsia="Times New Roman" w:cs="Times New Roman"/>
          <w:szCs w:val="24"/>
        </w:rPr>
        <w:t xml:space="preserve"> στις πλατείες των χωριών</w:t>
      </w:r>
      <w:r>
        <w:rPr>
          <w:rFonts w:eastAsia="Times New Roman" w:cs="Times New Roman"/>
          <w:szCs w:val="24"/>
        </w:rPr>
        <w:t>,</w:t>
      </w:r>
      <w:r w:rsidRPr="00490D75">
        <w:rPr>
          <w:rFonts w:eastAsia="Times New Roman" w:cs="Times New Roman"/>
          <w:szCs w:val="24"/>
        </w:rPr>
        <w:t xml:space="preserve"> στα νησιά</w:t>
      </w:r>
      <w:r>
        <w:rPr>
          <w:rFonts w:eastAsia="Times New Roman" w:cs="Times New Roman"/>
          <w:szCs w:val="24"/>
        </w:rPr>
        <w:t>,</w:t>
      </w:r>
      <w:r w:rsidRPr="00490D75">
        <w:rPr>
          <w:rFonts w:eastAsia="Times New Roman" w:cs="Times New Roman"/>
          <w:szCs w:val="24"/>
        </w:rPr>
        <w:t xml:space="preserve"> σε όλους αυτούς </w:t>
      </w:r>
      <w:r>
        <w:rPr>
          <w:rFonts w:eastAsia="Times New Roman" w:cs="Times New Roman"/>
          <w:szCs w:val="24"/>
        </w:rPr>
        <w:t xml:space="preserve">τους </w:t>
      </w:r>
      <w:r w:rsidRPr="00490D75">
        <w:rPr>
          <w:rFonts w:eastAsia="Times New Roman" w:cs="Times New Roman"/>
          <w:szCs w:val="24"/>
        </w:rPr>
        <w:t>οικισμ</w:t>
      </w:r>
      <w:r>
        <w:rPr>
          <w:rFonts w:eastAsia="Times New Roman" w:cs="Times New Roman"/>
          <w:szCs w:val="24"/>
        </w:rPr>
        <w:t>ού</w:t>
      </w:r>
      <w:r w:rsidRPr="00490D75">
        <w:rPr>
          <w:rFonts w:eastAsia="Times New Roman" w:cs="Times New Roman"/>
          <w:szCs w:val="24"/>
        </w:rPr>
        <w:t>ς</w:t>
      </w:r>
      <w:r>
        <w:rPr>
          <w:rFonts w:eastAsia="Times New Roman" w:cs="Times New Roman"/>
          <w:szCs w:val="24"/>
        </w:rPr>
        <w:t>,</w:t>
      </w:r>
      <w:r w:rsidRPr="00490D75">
        <w:rPr>
          <w:rFonts w:eastAsia="Times New Roman" w:cs="Times New Roman"/>
          <w:szCs w:val="24"/>
        </w:rPr>
        <w:t xml:space="preserve"> που δεν έχουν εγκεκριμένο</w:t>
      </w:r>
      <w:r w:rsidRPr="00490D75">
        <w:rPr>
          <w:rFonts w:eastAsia="Times New Roman" w:cs="Times New Roman"/>
          <w:szCs w:val="24"/>
        </w:rPr>
        <w:t xml:space="preserve"> ρυμοτομικό σχέδιο</w:t>
      </w:r>
      <w:r>
        <w:rPr>
          <w:rFonts w:eastAsia="Times New Roman" w:cs="Times New Roman"/>
          <w:szCs w:val="24"/>
        </w:rPr>
        <w:t>,</w:t>
      </w:r>
      <w:r w:rsidRPr="00490D75">
        <w:rPr>
          <w:rFonts w:eastAsia="Times New Roman" w:cs="Times New Roman"/>
          <w:szCs w:val="24"/>
        </w:rPr>
        <w:t xml:space="preserve"> να μην μπορεί να κατασκευάσει </w:t>
      </w:r>
      <w:r>
        <w:rPr>
          <w:rFonts w:eastAsia="Times New Roman" w:cs="Times New Roman"/>
          <w:szCs w:val="24"/>
        </w:rPr>
        <w:t xml:space="preserve">κανείς </w:t>
      </w:r>
      <w:r w:rsidRPr="00490D75">
        <w:rPr>
          <w:rFonts w:eastAsia="Times New Roman" w:cs="Times New Roman"/>
          <w:szCs w:val="24"/>
        </w:rPr>
        <w:t>τίποτα</w:t>
      </w:r>
      <w:r>
        <w:rPr>
          <w:rFonts w:eastAsia="Times New Roman" w:cs="Times New Roman"/>
          <w:szCs w:val="24"/>
        </w:rPr>
        <w:t>. Α</w:t>
      </w:r>
      <w:r w:rsidRPr="00490D75">
        <w:rPr>
          <w:rFonts w:eastAsia="Times New Roman" w:cs="Times New Roman"/>
          <w:szCs w:val="24"/>
        </w:rPr>
        <w:t xml:space="preserve">κόμα και αυτές οι ψάθες που </w:t>
      </w:r>
      <w:r>
        <w:rPr>
          <w:rFonts w:eastAsia="Times New Roman" w:cs="Times New Roman"/>
          <w:szCs w:val="24"/>
        </w:rPr>
        <w:t>είναι</w:t>
      </w:r>
      <w:r w:rsidRPr="00490D75">
        <w:rPr>
          <w:rFonts w:eastAsia="Times New Roman" w:cs="Times New Roman"/>
          <w:szCs w:val="24"/>
        </w:rPr>
        <w:t xml:space="preserve"> πάνω στα τέσσερα ξύλα ή οποιεσδήποτε κατασκευές που θα μπορούσαν να είναι καλαίσθητες μετά από μελέτη και μετά από έγκριση από </w:t>
      </w:r>
      <w:r>
        <w:rPr>
          <w:rFonts w:eastAsia="Times New Roman" w:cs="Times New Roman"/>
          <w:szCs w:val="24"/>
        </w:rPr>
        <w:t xml:space="preserve">αρχιτεκτονική </w:t>
      </w:r>
      <w:r w:rsidRPr="00490D75">
        <w:rPr>
          <w:rFonts w:eastAsia="Times New Roman" w:cs="Times New Roman"/>
          <w:szCs w:val="24"/>
        </w:rPr>
        <w:t>επιτροπή</w:t>
      </w:r>
      <w:r>
        <w:rPr>
          <w:rFonts w:eastAsia="Times New Roman" w:cs="Times New Roman"/>
          <w:szCs w:val="24"/>
        </w:rPr>
        <w:t>,</w:t>
      </w:r>
      <w:r w:rsidRPr="00490D75">
        <w:rPr>
          <w:rFonts w:eastAsia="Times New Roman" w:cs="Times New Roman"/>
          <w:szCs w:val="24"/>
        </w:rPr>
        <w:t xml:space="preserve"> μετά από μελέτη ανάπλασης δεν μπορούν να γίνουν</w:t>
      </w:r>
      <w:r>
        <w:rPr>
          <w:rFonts w:eastAsia="Times New Roman" w:cs="Times New Roman"/>
          <w:szCs w:val="24"/>
        </w:rPr>
        <w:t>,</w:t>
      </w:r>
      <w:r w:rsidRPr="00490D75">
        <w:rPr>
          <w:rFonts w:eastAsia="Times New Roman" w:cs="Times New Roman"/>
          <w:szCs w:val="24"/>
        </w:rPr>
        <w:t xml:space="preserve"> αν δεν κάνου</w:t>
      </w:r>
      <w:r>
        <w:rPr>
          <w:rFonts w:eastAsia="Times New Roman" w:cs="Times New Roman"/>
          <w:szCs w:val="24"/>
        </w:rPr>
        <w:t>με</w:t>
      </w:r>
      <w:r w:rsidRPr="00490D75">
        <w:rPr>
          <w:rFonts w:eastAsia="Times New Roman" w:cs="Times New Roman"/>
          <w:szCs w:val="24"/>
        </w:rPr>
        <w:t xml:space="preserve"> αυτή </w:t>
      </w:r>
      <w:r>
        <w:rPr>
          <w:rFonts w:eastAsia="Times New Roman" w:cs="Times New Roman"/>
          <w:szCs w:val="24"/>
        </w:rPr>
        <w:t>τ</w:t>
      </w:r>
      <w:r w:rsidRPr="00490D75">
        <w:rPr>
          <w:rFonts w:eastAsia="Times New Roman" w:cs="Times New Roman"/>
          <w:szCs w:val="24"/>
        </w:rPr>
        <w:t>η</w:t>
      </w:r>
      <w:r>
        <w:rPr>
          <w:rFonts w:eastAsia="Times New Roman" w:cs="Times New Roman"/>
          <w:szCs w:val="24"/>
        </w:rPr>
        <w:t>ν</w:t>
      </w:r>
      <w:r w:rsidRPr="00490D75">
        <w:rPr>
          <w:rFonts w:eastAsia="Times New Roman" w:cs="Times New Roman"/>
          <w:szCs w:val="24"/>
        </w:rPr>
        <w:t xml:space="preserve"> τροπολογία</w:t>
      </w:r>
      <w:r>
        <w:rPr>
          <w:rFonts w:eastAsia="Times New Roman" w:cs="Times New Roman"/>
          <w:szCs w:val="24"/>
        </w:rPr>
        <w:t>,</w:t>
      </w:r>
      <w:r w:rsidRPr="00490D75">
        <w:rPr>
          <w:rFonts w:eastAsia="Times New Roman" w:cs="Times New Roman"/>
          <w:szCs w:val="24"/>
        </w:rPr>
        <w:t xml:space="preserve"> να μπορεί να εφαρμοστεί και στους οικισμούς</w:t>
      </w:r>
      <w:r>
        <w:rPr>
          <w:rFonts w:eastAsia="Times New Roman" w:cs="Times New Roman"/>
          <w:szCs w:val="24"/>
        </w:rPr>
        <w:t>.</w:t>
      </w:r>
    </w:p>
    <w:p w14:paraId="6A627FC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w:t>
      </w:r>
      <w:r w:rsidRPr="00490D75">
        <w:rPr>
          <w:rFonts w:eastAsia="Times New Roman" w:cs="Times New Roman"/>
          <w:szCs w:val="24"/>
        </w:rPr>
        <w:t xml:space="preserve"> δεύτερη </w:t>
      </w:r>
      <w:r>
        <w:rPr>
          <w:rFonts w:eastAsia="Times New Roman" w:cs="Times New Roman"/>
          <w:szCs w:val="24"/>
        </w:rPr>
        <w:t xml:space="preserve">τροπολογία αφορά στην </w:t>
      </w:r>
      <w:r w:rsidRPr="00490D75">
        <w:rPr>
          <w:rFonts w:eastAsia="Times New Roman" w:cs="Times New Roman"/>
          <w:szCs w:val="24"/>
        </w:rPr>
        <w:t xml:space="preserve">οριοθέτηση των μικρών </w:t>
      </w:r>
      <w:r>
        <w:rPr>
          <w:rFonts w:eastAsia="Times New Roman" w:cs="Times New Roman"/>
          <w:szCs w:val="24"/>
        </w:rPr>
        <w:t>ρ</w:t>
      </w:r>
      <w:r w:rsidRPr="00490D75">
        <w:rPr>
          <w:rFonts w:eastAsia="Times New Roman" w:cs="Times New Roman"/>
          <w:szCs w:val="24"/>
        </w:rPr>
        <w:t>εμάτων</w:t>
      </w:r>
      <w:r>
        <w:rPr>
          <w:rFonts w:eastAsia="Times New Roman" w:cs="Times New Roman"/>
          <w:szCs w:val="24"/>
        </w:rPr>
        <w:t>. Μ</w:t>
      </w:r>
      <w:r w:rsidRPr="00490D75">
        <w:rPr>
          <w:rFonts w:eastAsia="Times New Roman" w:cs="Times New Roman"/>
          <w:szCs w:val="24"/>
        </w:rPr>
        <w:t>ε μία νομοθεσία που</w:t>
      </w:r>
      <w:r>
        <w:rPr>
          <w:rFonts w:eastAsia="Times New Roman" w:cs="Times New Roman"/>
          <w:szCs w:val="24"/>
        </w:rPr>
        <w:t xml:space="preserve"> ψηφίστηκε</w:t>
      </w:r>
      <w:r w:rsidRPr="00490D75">
        <w:rPr>
          <w:rFonts w:eastAsia="Times New Roman" w:cs="Times New Roman"/>
          <w:szCs w:val="24"/>
        </w:rPr>
        <w:t xml:space="preserve"> τελευταία </w:t>
      </w:r>
      <w:r>
        <w:rPr>
          <w:rFonts w:eastAsia="Times New Roman" w:cs="Times New Roman"/>
          <w:szCs w:val="24"/>
        </w:rPr>
        <w:t>-</w:t>
      </w:r>
      <w:r>
        <w:rPr>
          <w:rFonts w:eastAsia="Times New Roman" w:cs="Times New Roman"/>
          <w:szCs w:val="24"/>
        </w:rPr>
        <w:t>το 20</w:t>
      </w:r>
      <w:r w:rsidRPr="00490D75">
        <w:rPr>
          <w:rFonts w:eastAsia="Times New Roman" w:cs="Times New Roman"/>
          <w:szCs w:val="24"/>
        </w:rPr>
        <w:t>14</w:t>
      </w:r>
      <w:r>
        <w:rPr>
          <w:rFonts w:eastAsia="Times New Roman" w:cs="Times New Roman"/>
          <w:szCs w:val="24"/>
        </w:rPr>
        <w:t>, αν</w:t>
      </w:r>
      <w:r w:rsidRPr="00490D75">
        <w:rPr>
          <w:rFonts w:eastAsia="Times New Roman" w:cs="Times New Roman"/>
          <w:szCs w:val="24"/>
        </w:rPr>
        <w:t xml:space="preserve"> δεν κάνω</w:t>
      </w:r>
      <w:r w:rsidRPr="00490D75">
        <w:rPr>
          <w:rFonts w:eastAsia="Times New Roman" w:cs="Times New Roman"/>
          <w:szCs w:val="24"/>
        </w:rPr>
        <w:t xml:space="preserve"> λάθος</w:t>
      </w:r>
      <w:r>
        <w:rPr>
          <w:rFonts w:eastAsia="Times New Roman" w:cs="Times New Roman"/>
          <w:szCs w:val="24"/>
        </w:rPr>
        <w:t>-</w:t>
      </w:r>
      <w:r w:rsidRPr="00490D75">
        <w:rPr>
          <w:rFonts w:eastAsia="Times New Roman" w:cs="Times New Roman"/>
          <w:szCs w:val="24"/>
        </w:rPr>
        <w:t xml:space="preserve"> προβλέπεται πάρα πολύ καλά</w:t>
      </w:r>
      <w:r>
        <w:rPr>
          <w:rFonts w:eastAsia="Times New Roman" w:cs="Times New Roman"/>
          <w:szCs w:val="24"/>
        </w:rPr>
        <w:t>,</w:t>
      </w:r>
      <w:r w:rsidRPr="00490D75">
        <w:rPr>
          <w:rFonts w:eastAsia="Times New Roman" w:cs="Times New Roman"/>
          <w:szCs w:val="24"/>
        </w:rPr>
        <w:t xml:space="preserve"> κατά τη γνώμη μου</w:t>
      </w:r>
      <w:r>
        <w:rPr>
          <w:rFonts w:eastAsia="Times New Roman" w:cs="Times New Roman"/>
          <w:szCs w:val="24"/>
        </w:rPr>
        <w:t>,</w:t>
      </w:r>
      <w:r w:rsidRPr="00490D75">
        <w:rPr>
          <w:rFonts w:eastAsia="Times New Roman" w:cs="Times New Roman"/>
          <w:szCs w:val="24"/>
        </w:rPr>
        <w:t xml:space="preserve"> το πώς πρέπει να </w:t>
      </w:r>
      <w:proofErr w:type="spellStart"/>
      <w:r w:rsidRPr="00490D75">
        <w:rPr>
          <w:rFonts w:eastAsia="Times New Roman" w:cs="Times New Roman"/>
          <w:szCs w:val="24"/>
        </w:rPr>
        <w:t>οριοθετούνται</w:t>
      </w:r>
      <w:proofErr w:type="spellEnd"/>
      <w:r w:rsidRPr="00490D75">
        <w:rPr>
          <w:rFonts w:eastAsia="Times New Roman" w:cs="Times New Roman"/>
          <w:szCs w:val="24"/>
        </w:rPr>
        <w:t xml:space="preserve"> τα ρ</w:t>
      </w:r>
      <w:r>
        <w:rPr>
          <w:rFonts w:eastAsia="Times New Roman" w:cs="Times New Roman"/>
          <w:szCs w:val="24"/>
        </w:rPr>
        <w:t>έ</w:t>
      </w:r>
      <w:r w:rsidRPr="00490D75">
        <w:rPr>
          <w:rFonts w:eastAsia="Times New Roman" w:cs="Times New Roman"/>
          <w:szCs w:val="24"/>
        </w:rPr>
        <w:t>ματα</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Τ</w:t>
      </w:r>
      <w:r w:rsidRPr="00490D75">
        <w:rPr>
          <w:rFonts w:eastAsia="Times New Roman" w:cs="Times New Roman"/>
          <w:szCs w:val="24"/>
        </w:rPr>
        <w:t>α κατατάσσει σε μεγάλα</w:t>
      </w:r>
      <w:r>
        <w:rPr>
          <w:rFonts w:eastAsia="Times New Roman" w:cs="Times New Roman"/>
          <w:szCs w:val="24"/>
        </w:rPr>
        <w:t>,</w:t>
      </w:r>
      <w:r w:rsidRPr="00490D75">
        <w:rPr>
          <w:rFonts w:eastAsia="Times New Roman" w:cs="Times New Roman"/>
          <w:szCs w:val="24"/>
        </w:rPr>
        <w:t xml:space="preserve"> μεσαία</w:t>
      </w:r>
      <w:r>
        <w:rPr>
          <w:rFonts w:eastAsia="Times New Roman" w:cs="Times New Roman"/>
          <w:szCs w:val="24"/>
        </w:rPr>
        <w:t xml:space="preserve">, μικρά, </w:t>
      </w:r>
      <w:r w:rsidRPr="00490D75">
        <w:rPr>
          <w:rFonts w:eastAsia="Times New Roman" w:cs="Times New Roman"/>
          <w:szCs w:val="24"/>
        </w:rPr>
        <w:t>καθορίζει μία διαδικασία</w:t>
      </w:r>
      <w:r>
        <w:rPr>
          <w:rFonts w:eastAsia="Times New Roman" w:cs="Times New Roman"/>
          <w:szCs w:val="24"/>
        </w:rPr>
        <w:t>. Η</w:t>
      </w:r>
      <w:r w:rsidRPr="00490D75">
        <w:rPr>
          <w:rFonts w:eastAsia="Times New Roman" w:cs="Times New Roman"/>
          <w:szCs w:val="24"/>
        </w:rPr>
        <w:t xml:space="preserve"> απλούστερη διαδικασία είναι</w:t>
      </w:r>
      <w:r>
        <w:rPr>
          <w:rFonts w:eastAsia="Times New Roman" w:cs="Times New Roman"/>
          <w:szCs w:val="24"/>
        </w:rPr>
        <w:t xml:space="preserve"> ότι</w:t>
      </w:r>
      <w:r w:rsidRPr="00490D75">
        <w:rPr>
          <w:rFonts w:eastAsia="Times New Roman" w:cs="Times New Roman"/>
          <w:szCs w:val="24"/>
        </w:rPr>
        <w:t xml:space="preserve"> πάντα μετά από </w:t>
      </w:r>
      <w:proofErr w:type="spellStart"/>
      <w:r>
        <w:rPr>
          <w:rFonts w:eastAsia="Times New Roman" w:cs="Times New Roman"/>
          <w:szCs w:val="24"/>
        </w:rPr>
        <w:t>τοπογράφηση</w:t>
      </w:r>
      <w:proofErr w:type="spellEnd"/>
      <w:r w:rsidRPr="00490D75">
        <w:rPr>
          <w:rFonts w:eastAsia="Times New Roman" w:cs="Times New Roman"/>
          <w:szCs w:val="24"/>
        </w:rPr>
        <w:t xml:space="preserve"> και έλεγχο </w:t>
      </w:r>
      <w:r>
        <w:rPr>
          <w:rFonts w:eastAsia="Times New Roman" w:cs="Times New Roman"/>
          <w:szCs w:val="24"/>
        </w:rPr>
        <w:t xml:space="preserve">από τις </w:t>
      </w:r>
      <w:r>
        <w:rPr>
          <w:rFonts w:eastAsia="Times New Roman" w:cs="Times New Roman"/>
          <w:szCs w:val="24"/>
        </w:rPr>
        <w:t>αρμόδιες υ</w:t>
      </w:r>
      <w:r>
        <w:rPr>
          <w:rFonts w:eastAsia="Times New Roman" w:cs="Times New Roman"/>
          <w:szCs w:val="24"/>
        </w:rPr>
        <w:t>πηρ</w:t>
      </w:r>
      <w:r>
        <w:rPr>
          <w:rFonts w:eastAsia="Times New Roman" w:cs="Times New Roman"/>
          <w:szCs w:val="24"/>
        </w:rPr>
        <w:t>εσίες</w:t>
      </w:r>
      <w:r w:rsidRPr="00490D75">
        <w:rPr>
          <w:rFonts w:eastAsia="Times New Roman" w:cs="Times New Roman"/>
          <w:szCs w:val="24"/>
        </w:rPr>
        <w:t xml:space="preserve"> βγαίνει απόφαση της αποκεντρωμένης διοίκησης</w:t>
      </w:r>
      <w:r>
        <w:rPr>
          <w:rFonts w:eastAsia="Times New Roman" w:cs="Times New Roman"/>
          <w:szCs w:val="24"/>
        </w:rPr>
        <w:t>. Σ</w:t>
      </w:r>
      <w:r w:rsidRPr="00490D75">
        <w:rPr>
          <w:rFonts w:eastAsia="Times New Roman" w:cs="Times New Roman"/>
          <w:szCs w:val="24"/>
        </w:rPr>
        <w:t>ε κάποιες άλλες περιπτώσεις</w:t>
      </w:r>
      <w:r>
        <w:rPr>
          <w:rFonts w:eastAsia="Times New Roman" w:cs="Times New Roman"/>
          <w:szCs w:val="24"/>
        </w:rPr>
        <w:t>,</w:t>
      </w:r>
      <w:r w:rsidRPr="00490D75">
        <w:rPr>
          <w:rFonts w:eastAsia="Times New Roman" w:cs="Times New Roman"/>
          <w:szCs w:val="24"/>
        </w:rPr>
        <w:t xml:space="preserve"> </w:t>
      </w:r>
      <w:r w:rsidRPr="00490D75">
        <w:rPr>
          <w:rFonts w:eastAsia="Times New Roman" w:cs="Times New Roman"/>
          <w:szCs w:val="24"/>
        </w:rPr>
        <w:lastRenderedPageBreak/>
        <w:t>που κρίνονται πιο σημαντικ</w:t>
      </w:r>
      <w:r>
        <w:rPr>
          <w:rFonts w:eastAsia="Times New Roman" w:cs="Times New Roman"/>
          <w:szCs w:val="24"/>
        </w:rPr>
        <w:t>ές</w:t>
      </w:r>
      <w:r>
        <w:rPr>
          <w:rFonts w:eastAsia="Times New Roman" w:cs="Times New Roman"/>
          <w:szCs w:val="24"/>
        </w:rPr>
        <w:t>,</w:t>
      </w:r>
      <w:r w:rsidRPr="00490D75">
        <w:rPr>
          <w:rFonts w:eastAsia="Times New Roman" w:cs="Times New Roman"/>
          <w:szCs w:val="24"/>
        </w:rPr>
        <w:t xml:space="preserve"> χρειάζεται να βγει προεδρικό διάταγμα</w:t>
      </w:r>
      <w:r>
        <w:rPr>
          <w:rFonts w:eastAsia="Times New Roman" w:cs="Times New Roman"/>
          <w:szCs w:val="24"/>
        </w:rPr>
        <w:t>. Όμως,</w:t>
      </w:r>
      <w:r w:rsidRPr="00490D75">
        <w:rPr>
          <w:rFonts w:eastAsia="Times New Roman" w:cs="Times New Roman"/>
          <w:szCs w:val="24"/>
        </w:rPr>
        <w:t xml:space="preserve"> σε ένα άρθρο προβλέπει ότι σε περιοχές που έχουν αρχαιολογικό ενδιαφέρον χρειάζεται για όλα προεδρι</w:t>
      </w:r>
      <w:r w:rsidRPr="00490D75">
        <w:rPr>
          <w:rFonts w:eastAsia="Times New Roman" w:cs="Times New Roman"/>
          <w:szCs w:val="24"/>
        </w:rPr>
        <w:t>κό διάταγμα</w:t>
      </w:r>
      <w:r>
        <w:rPr>
          <w:rFonts w:eastAsia="Times New Roman" w:cs="Times New Roman"/>
          <w:szCs w:val="24"/>
        </w:rPr>
        <w:t>. Δ</w:t>
      </w:r>
      <w:r w:rsidRPr="00490D75">
        <w:rPr>
          <w:rFonts w:eastAsia="Times New Roman" w:cs="Times New Roman"/>
          <w:szCs w:val="24"/>
        </w:rPr>
        <w:t xml:space="preserve">ηλαδή μπορεί να υπάρχει ένα μικρό </w:t>
      </w:r>
      <w:r>
        <w:rPr>
          <w:rFonts w:eastAsia="Times New Roman" w:cs="Times New Roman"/>
          <w:szCs w:val="24"/>
        </w:rPr>
        <w:t>χαντ</w:t>
      </w:r>
      <w:r w:rsidRPr="00490D75">
        <w:rPr>
          <w:rFonts w:eastAsia="Times New Roman" w:cs="Times New Roman"/>
          <w:szCs w:val="24"/>
        </w:rPr>
        <w:t>άκι λίγων εκατοστών</w:t>
      </w:r>
      <w:r>
        <w:rPr>
          <w:rFonts w:eastAsia="Times New Roman" w:cs="Times New Roman"/>
          <w:szCs w:val="24"/>
        </w:rPr>
        <w:t>,</w:t>
      </w:r>
      <w:r w:rsidRPr="00490D75">
        <w:rPr>
          <w:rFonts w:eastAsia="Times New Roman" w:cs="Times New Roman"/>
          <w:szCs w:val="24"/>
        </w:rPr>
        <w:t xml:space="preserve"> το οποίο αναγκάζει αυτόν που έχει πλησίον σε αυτό την </w:t>
      </w:r>
      <w:r>
        <w:rPr>
          <w:rFonts w:eastAsia="Times New Roman" w:cs="Times New Roman"/>
          <w:szCs w:val="24"/>
        </w:rPr>
        <w:t>ιδιοκτησία ν</w:t>
      </w:r>
      <w:r w:rsidRPr="00490D75">
        <w:rPr>
          <w:rFonts w:eastAsia="Times New Roman" w:cs="Times New Roman"/>
          <w:szCs w:val="24"/>
        </w:rPr>
        <w:t>α προχωρήσ</w:t>
      </w:r>
      <w:r>
        <w:rPr>
          <w:rFonts w:eastAsia="Times New Roman" w:cs="Times New Roman"/>
          <w:szCs w:val="24"/>
        </w:rPr>
        <w:t>ει μέχρι και</w:t>
      </w:r>
      <w:r w:rsidRPr="00490D75">
        <w:rPr>
          <w:rFonts w:eastAsia="Times New Roman" w:cs="Times New Roman"/>
          <w:szCs w:val="24"/>
        </w:rPr>
        <w:t xml:space="preserve"> σε προεδρικό διάταγμα</w:t>
      </w:r>
      <w:r>
        <w:rPr>
          <w:rFonts w:eastAsia="Times New Roman" w:cs="Times New Roman"/>
          <w:szCs w:val="24"/>
        </w:rPr>
        <w:t>,</w:t>
      </w:r>
      <w:r w:rsidRPr="00490D75">
        <w:rPr>
          <w:rFonts w:eastAsia="Times New Roman" w:cs="Times New Roman"/>
          <w:szCs w:val="24"/>
        </w:rPr>
        <w:t xml:space="preserve"> προκειμένου να κάνει έστω και μία μικρή αγροτική αποθήκη</w:t>
      </w:r>
      <w:r>
        <w:rPr>
          <w:rFonts w:eastAsia="Times New Roman" w:cs="Times New Roman"/>
          <w:szCs w:val="24"/>
        </w:rPr>
        <w:t xml:space="preserve">. </w:t>
      </w:r>
    </w:p>
    <w:p w14:paraId="6A627FC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w:t>
      </w:r>
      <w:r w:rsidRPr="00490D75">
        <w:rPr>
          <w:rFonts w:eastAsia="Times New Roman" w:cs="Times New Roman"/>
          <w:szCs w:val="24"/>
        </w:rPr>
        <w:t>αταλαβαίν</w:t>
      </w:r>
      <w:r>
        <w:rPr>
          <w:rFonts w:eastAsia="Times New Roman" w:cs="Times New Roman"/>
          <w:szCs w:val="24"/>
        </w:rPr>
        <w:t>ετ</w:t>
      </w:r>
      <w:r>
        <w:rPr>
          <w:rFonts w:eastAsia="Times New Roman" w:cs="Times New Roman"/>
          <w:szCs w:val="24"/>
        </w:rPr>
        <w:t>ε,</w:t>
      </w:r>
      <w:r w:rsidRPr="00490D75">
        <w:rPr>
          <w:rFonts w:eastAsia="Times New Roman" w:cs="Times New Roman"/>
          <w:szCs w:val="24"/>
        </w:rPr>
        <w:t xml:space="preserve"> φυσικά</w:t>
      </w:r>
      <w:r>
        <w:rPr>
          <w:rFonts w:eastAsia="Times New Roman" w:cs="Times New Roman"/>
          <w:szCs w:val="24"/>
        </w:rPr>
        <w:t>,</w:t>
      </w:r>
      <w:r w:rsidRPr="00490D75">
        <w:rPr>
          <w:rFonts w:eastAsia="Times New Roman" w:cs="Times New Roman"/>
          <w:szCs w:val="24"/>
        </w:rPr>
        <w:t xml:space="preserve"> ότι αυτό δημιουργ</w:t>
      </w:r>
      <w:r>
        <w:rPr>
          <w:rFonts w:eastAsia="Times New Roman" w:cs="Times New Roman"/>
          <w:szCs w:val="24"/>
        </w:rPr>
        <w:t xml:space="preserve">εί </w:t>
      </w:r>
      <w:r w:rsidRPr="00490D75">
        <w:rPr>
          <w:rFonts w:eastAsia="Times New Roman" w:cs="Times New Roman"/>
          <w:szCs w:val="24"/>
        </w:rPr>
        <w:t>πάρα πολύ μεγάλη γραφειοκρατία στην οικοδόμηση περιοχών</w:t>
      </w:r>
      <w:r>
        <w:rPr>
          <w:rFonts w:eastAsia="Times New Roman" w:cs="Times New Roman"/>
          <w:szCs w:val="24"/>
        </w:rPr>
        <w:t>,</w:t>
      </w:r>
      <w:r w:rsidRPr="00490D75">
        <w:rPr>
          <w:rFonts w:eastAsia="Times New Roman" w:cs="Times New Roman"/>
          <w:szCs w:val="24"/>
        </w:rPr>
        <w:t xml:space="preserve"> ιδιαίτερα εκεί όπου έχουμε περιοχές </w:t>
      </w:r>
      <w:r>
        <w:rPr>
          <w:rFonts w:eastAsia="Times New Roman" w:cs="Times New Roman"/>
          <w:szCs w:val="24"/>
        </w:rPr>
        <w:t>-</w:t>
      </w:r>
      <w:r w:rsidRPr="00490D75">
        <w:rPr>
          <w:rFonts w:eastAsia="Times New Roman" w:cs="Times New Roman"/>
          <w:szCs w:val="24"/>
        </w:rPr>
        <w:t>σχεδόν ολόκληρα τα νησιά</w:t>
      </w:r>
      <w:r>
        <w:rPr>
          <w:rFonts w:eastAsia="Times New Roman" w:cs="Times New Roman"/>
          <w:szCs w:val="24"/>
        </w:rPr>
        <w:t>- που</w:t>
      </w:r>
      <w:r w:rsidRPr="00490D75">
        <w:rPr>
          <w:rFonts w:eastAsia="Times New Roman" w:cs="Times New Roman"/>
          <w:szCs w:val="24"/>
        </w:rPr>
        <w:t xml:space="preserve"> έχουν κηρυχθεί </w:t>
      </w:r>
      <w:r>
        <w:rPr>
          <w:rFonts w:eastAsia="Times New Roman" w:cs="Times New Roman"/>
          <w:szCs w:val="24"/>
        </w:rPr>
        <w:t>α</w:t>
      </w:r>
      <w:r w:rsidRPr="00490D75">
        <w:rPr>
          <w:rFonts w:eastAsia="Times New Roman" w:cs="Times New Roman"/>
          <w:szCs w:val="24"/>
        </w:rPr>
        <w:t>ρχαιολογικού ενδιαφέροντος</w:t>
      </w:r>
      <w:r>
        <w:rPr>
          <w:rFonts w:eastAsia="Times New Roman" w:cs="Times New Roman"/>
          <w:szCs w:val="24"/>
        </w:rPr>
        <w:t>. Δ</w:t>
      </w:r>
      <w:r w:rsidRPr="00490D75">
        <w:rPr>
          <w:rFonts w:eastAsia="Times New Roman" w:cs="Times New Roman"/>
          <w:szCs w:val="24"/>
        </w:rPr>
        <w:t xml:space="preserve">εν αφορούν στην αρχαιολογική ζώνη της απόλυτης προστασίας </w:t>
      </w:r>
      <w:r>
        <w:rPr>
          <w:rFonts w:eastAsia="Times New Roman" w:cs="Times New Roman"/>
          <w:szCs w:val="24"/>
        </w:rPr>
        <w:t>ή</w:t>
      </w:r>
      <w:r w:rsidRPr="00490D75">
        <w:rPr>
          <w:rFonts w:eastAsia="Times New Roman" w:cs="Times New Roman"/>
          <w:szCs w:val="24"/>
        </w:rPr>
        <w:t xml:space="preserve"> του ελέγχου δόμησης που </w:t>
      </w:r>
      <w:r>
        <w:rPr>
          <w:rFonts w:eastAsia="Times New Roman" w:cs="Times New Roman"/>
          <w:szCs w:val="24"/>
        </w:rPr>
        <w:t>βάζει όρους</w:t>
      </w:r>
      <w:r w:rsidRPr="00490D75">
        <w:rPr>
          <w:rFonts w:eastAsia="Times New Roman" w:cs="Times New Roman"/>
          <w:szCs w:val="24"/>
        </w:rPr>
        <w:t xml:space="preserve"> δόμησης περιορισμένους </w:t>
      </w:r>
      <w:r>
        <w:rPr>
          <w:rFonts w:eastAsia="Times New Roman" w:cs="Times New Roman"/>
          <w:szCs w:val="24"/>
        </w:rPr>
        <w:t>κ.λπ</w:t>
      </w:r>
      <w:r>
        <w:rPr>
          <w:rFonts w:eastAsia="Times New Roman" w:cs="Times New Roman"/>
          <w:szCs w:val="24"/>
        </w:rPr>
        <w:t>.</w:t>
      </w:r>
      <w:r>
        <w:rPr>
          <w:rFonts w:eastAsia="Times New Roman" w:cs="Times New Roman"/>
          <w:szCs w:val="24"/>
        </w:rPr>
        <w:t>.</w:t>
      </w:r>
      <w:r w:rsidRPr="00490D75">
        <w:rPr>
          <w:rFonts w:eastAsia="Times New Roman" w:cs="Times New Roman"/>
          <w:szCs w:val="24"/>
        </w:rPr>
        <w:t xml:space="preserve"> Μιλάμε τώρα για περιοχές που </w:t>
      </w:r>
      <w:r>
        <w:rPr>
          <w:rFonts w:eastAsia="Times New Roman" w:cs="Times New Roman"/>
          <w:szCs w:val="24"/>
        </w:rPr>
        <w:t xml:space="preserve">η </w:t>
      </w:r>
      <w:r w:rsidRPr="00490D75">
        <w:rPr>
          <w:rFonts w:eastAsia="Times New Roman" w:cs="Times New Roman"/>
          <w:szCs w:val="24"/>
        </w:rPr>
        <w:t xml:space="preserve">Αρχαιολογία </w:t>
      </w:r>
      <w:r>
        <w:rPr>
          <w:rFonts w:eastAsia="Times New Roman" w:cs="Times New Roman"/>
          <w:szCs w:val="24"/>
        </w:rPr>
        <w:t xml:space="preserve">τις </w:t>
      </w:r>
      <w:r w:rsidRPr="00490D75">
        <w:rPr>
          <w:rFonts w:eastAsia="Times New Roman" w:cs="Times New Roman"/>
          <w:szCs w:val="24"/>
        </w:rPr>
        <w:t xml:space="preserve">κηρύσσει </w:t>
      </w:r>
      <w:r>
        <w:rPr>
          <w:rFonts w:eastAsia="Times New Roman" w:cs="Times New Roman"/>
          <w:szCs w:val="24"/>
        </w:rPr>
        <w:t>α</w:t>
      </w:r>
      <w:r w:rsidRPr="00490D75">
        <w:rPr>
          <w:rFonts w:eastAsia="Times New Roman" w:cs="Times New Roman"/>
          <w:szCs w:val="24"/>
        </w:rPr>
        <w:t>ρχαιολογικού ενδιαφέροντος και που απλ</w:t>
      </w:r>
      <w:r>
        <w:rPr>
          <w:rFonts w:eastAsia="Times New Roman" w:cs="Times New Roman"/>
          <w:szCs w:val="24"/>
        </w:rPr>
        <w:t>ώς</w:t>
      </w:r>
      <w:r w:rsidRPr="00490D75">
        <w:rPr>
          <w:rFonts w:eastAsia="Times New Roman" w:cs="Times New Roman"/>
          <w:szCs w:val="24"/>
        </w:rPr>
        <w:t xml:space="preserve"> ελέγχει τα θεμέλια του οποιο</w:t>
      </w:r>
      <w:r>
        <w:rPr>
          <w:rFonts w:eastAsia="Times New Roman" w:cs="Times New Roman"/>
          <w:szCs w:val="24"/>
        </w:rPr>
        <w:t>υ</w:t>
      </w:r>
      <w:r w:rsidRPr="00490D75">
        <w:rPr>
          <w:rFonts w:eastAsia="Times New Roman" w:cs="Times New Roman"/>
          <w:szCs w:val="24"/>
        </w:rPr>
        <w:t>δήπ</w:t>
      </w:r>
      <w:r w:rsidRPr="00490D75">
        <w:rPr>
          <w:rFonts w:eastAsia="Times New Roman" w:cs="Times New Roman"/>
          <w:szCs w:val="24"/>
        </w:rPr>
        <w:t>οτε οικοδομήματος</w:t>
      </w:r>
      <w:r>
        <w:rPr>
          <w:rFonts w:eastAsia="Times New Roman" w:cs="Times New Roman"/>
          <w:szCs w:val="24"/>
        </w:rPr>
        <w:t>. Α</w:t>
      </w:r>
      <w:r w:rsidRPr="00490D75">
        <w:rPr>
          <w:rFonts w:eastAsia="Times New Roman" w:cs="Times New Roman"/>
          <w:szCs w:val="24"/>
        </w:rPr>
        <w:t>υτό έτσι κι αλλιώς θα γίνεται</w:t>
      </w:r>
      <w:r>
        <w:rPr>
          <w:rFonts w:eastAsia="Times New Roman" w:cs="Times New Roman"/>
          <w:szCs w:val="24"/>
        </w:rPr>
        <w:t>. Η</w:t>
      </w:r>
      <w:r w:rsidRPr="00490D75">
        <w:rPr>
          <w:rFonts w:eastAsia="Times New Roman" w:cs="Times New Roman"/>
          <w:szCs w:val="24"/>
        </w:rPr>
        <w:t xml:space="preserve"> τροπολογία που έχου</w:t>
      </w:r>
      <w:r>
        <w:rPr>
          <w:rFonts w:eastAsia="Times New Roman" w:cs="Times New Roman"/>
          <w:szCs w:val="24"/>
        </w:rPr>
        <w:t>με</w:t>
      </w:r>
      <w:r w:rsidRPr="00490D75">
        <w:rPr>
          <w:rFonts w:eastAsia="Times New Roman" w:cs="Times New Roman"/>
          <w:szCs w:val="24"/>
        </w:rPr>
        <w:t xml:space="preserve"> καταθέσει δεν το ακυρώνει</w:t>
      </w:r>
      <w:r>
        <w:rPr>
          <w:rFonts w:eastAsia="Times New Roman" w:cs="Times New Roman"/>
          <w:szCs w:val="24"/>
        </w:rPr>
        <w:t>. Α</w:t>
      </w:r>
      <w:r w:rsidRPr="00490D75">
        <w:rPr>
          <w:rFonts w:eastAsia="Times New Roman" w:cs="Times New Roman"/>
          <w:szCs w:val="24"/>
        </w:rPr>
        <w:t>πλ</w:t>
      </w:r>
      <w:r>
        <w:rPr>
          <w:rFonts w:eastAsia="Times New Roman" w:cs="Times New Roman"/>
          <w:szCs w:val="24"/>
        </w:rPr>
        <w:t xml:space="preserve">ώς </w:t>
      </w:r>
      <w:r w:rsidRPr="00490D75">
        <w:rPr>
          <w:rFonts w:eastAsia="Times New Roman" w:cs="Times New Roman"/>
          <w:szCs w:val="24"/>
        </w:rPr>
        <w:t xml:space="preserve">αντί για το προεδρικό διάταγμα προτείνει να μπορεί να γίνει με την </w:t>
      </w:r>
      <w:r w:rsidRPr="00490D75">
        <w:rPr>
          <w:rFonts w:eastAsia="Times New Roman" w:cs="Times New Roman"/>
          <w:szCs w:val="24"/>
        </w:rPr>
        <w:lastRenderedPageBreak/>
        <w:t xml:space="preserve">απόφαση </w:t>
      </w:r>
      <w:r>
        <w:rPr>
          <w:rFonts w:eastAsia="Times New Roman" w:cs="Times New Roman"/>
          <w:szCs w:val="24"/>
        </w:rPr>
        <w:t xml:space="preserve">της </w:t>
      </w:r>
      <w:r w:rsidRPr="00490D75">
        <w:rPr>
          <w:rFonts w:eastAsia="Times New Roman" w:cs="Times New Roman"/>
          <w:szCs w:val="24"/>
        </w:rPr>
        <w:t xml:space="preserve">αποκεντρωμένης διοίκησης και μετά από τον έλεγχο όλων </w:t>
      </w:r>
      <w:r>
        <w:rPr>
          <w:rFonts w:eastAsia="Times New Roman" w:cs="Times New Roman"/>
          <w:szCs w:val="24"/>
        </w:rPr>
        <w:t xml:space="preserve">με </w:t>
      </w:r>
      <w:r w:rsidRPr="00490D75">
        <w:rPr>
          <w:rFonts w:eastAsia="Times New Roman" w:cs="Times New Roman"/>
          <w:szCs w:val="24"/>
        </w:rPr>
        <w:t>τη διαδικασί</w:t>
      </w:r>
      <w:r w:rsidRPr="00490D75">
        <w:rPr>
          <w:rFonts w:eastAsia="Times New Roman" w:cs="Times New Roman"/>
          <w:szCs w:val="24"/>
        </w:rPr>
        <w:t>α που προβλέπε</w:t>
      </w:r>
      <w:r>
        <w:rPr>
          <w:rFonts w:eastAsia="Times New Roman" w:cs="Times New Roman"/>
          <w:szCs w:val="24"/>
        </w:rPr>
        <w:t>ι να γίνουν</w:t>
      </w:r>
      <w:r w:rsidRPr="00490D75">
        <w:rPr>
          <w:rFonts w:eastAsia="Times New Roman" w:cs="Times New Roman"/>
          <w:szCs w:val="24"/>
        </w:rPr>
        <w:t xml:space="preserve"> όλα </w:t>
      </w:r>
      <w:r>
        <w:rPr>
          <w:rFonts w:eastAsia="Times New Roman" w:cs="Times New Roman"/>
          <w:szCs w:val="24"/>
        </w:rPr>
        <w:t>νόμιμα</w:t>
      </w:r>
      <w:r w:rsidRPr="00490D75">
        <w:rPr>
          <w:rFonts w:eastAsia="Times New Roman" w:cs="Times New Roman"/>
          <w:szCs w:val="24"/>
        </w:rPr>
        <w:t xml:space="preserve"> και σωστά</w:t>
      </w:r>
      <w:r>
        <w:rPr>
          <w:rFonts w:eastAsia="Times New Roman" w:cs="Times New Roman"/>
          <w:szCs w:val="24"/>
        </w:rPr>
        <w:t>.</w:t>
      </w:r>
    </w:p>
    <w:p w14:paraId="6A627FC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w:t>
      </w:r>
      <w:r w:rsidRPr="00490D75">
        <w:rPr>
          <w:rFonts w:eastAsia="Times New Roman" w:cs="Times New Roman"/>
          <w:szCs w:val="24"/>
        </w:rPr>
        <w:t>λείνοντας</w:t>
      </w:r>
      <w:r>
        <w:rPr>
          <w:rFonts w:eastAsia="Times New Roman" w:cs="Times New Roman"/>
          <w:szCs w:val="24"/>
        </w:rPr>
        <w:t>,</w:t>
      </w:r>
      <w:r w:rsidRPr="00490D75">
        <w:rPr>
          <w:rFonts w:eastAsia="Times New Roman" w:cs="Times New Roman"/>
          <w:szCs w:val="24"/>
        </w:rPr>
        <w:t xml:space="preserve"> στο</w:t>
      </w:r>
      <w:r>
        <w:rPr>
          <w:rFonts w:eastAsia="Times New Roman" w:cs="Times New Roman"/>
          <w:szCs w:val="24"/>
        </w:rPr>
        <w:t>ν χρόνο</w:t>
      </w:r>
      <w:r w:rsidRPr="00490D75">
        <w:rPr>
          <w:rFonts w:eastAsia="Times New Roman" w:cs="Times New Roman"/>
          <w:szCs w:val="24"/>
        </w:rPr>
        <w:t xml:space="preserve"> που απομένει</w:t>
      </w:r>
      <w:r>
        <w:rPr>
          <w:rFonts w:eastAsia="Times New Roman" w:cs="Times New Roman"/>
          <w:szCs w:val="24"/>
        </w:rPr>
        <w:t>,</w:t>
      </w:r>
      <w:r w:rsidRPr="00490D75">
        <w:rPr>
          <w:rFonts w:eastAsia="Times New Roman" w:cs="Times New Roman"/>
          <w:szCs w:val="24"/>
        </w:rPr>
        <w:t xml:space="preserve"> επιτρέψτε μου να κάνω μία σύντομη αναφορά στο νομοσχέδιο και </w:t>
      </w:r>
      <w:r>
        <w:rPr>
          <w:rFonts w:eastAsia="Times New Roman" w:cs="Times New Roman"/>
          <w:szCs w:val="24"/>
        </w:rPr>
        <w:t>ως</w:t>
      </w:r>
      <w:r w:rsidRPr="00490D75">
        <w:rPr>
          <w:rFonts w:eastAsia="Times New Roman" w:cs="Times New Roman"/>
          <w:szCs w:val="24"/>
        </w:rPr>
        <w:t xml:space="preserve"> πρώτος ομιλητής</w:t>
      </w:r>
      <w:r>
        <w:rPr>
          <w:rFonts w:eastAsia="Times New Roman" w:cs="Times New Roman"/>
          <w:szCs w:val="24"/>
        </w:rPr>
        <w:t>,</w:t>
      </w:r>
      <w:r w:rsidRPr="00490D75">
        <w:rPr>
          <w:rFonts w:eastAsia="Times New Roman" w:cs="Times New Roman"/>
          <w:szCs w:val="24"/>
        </w:rPr>
        <w:t xml:space="preserve"> γιατί έχουμε ακούσει πολλά και </w:t>
      </w:r>
      <w:r>
        <w:rPr>
          <w:rFonts w:eastAsia="Times New Roman" w:cs="Times New Roman"/>
          <w:szCs w:val="24"/>
        </w:rPr>
        <w:t xml:space="preserve">ιδιαίτερα με ενοχλούν οι </w:t>
      </w:r>
      <w:r w:rsidRPr="00490D75">
        <w:rPr>
          <w:rFonts w:eastAsia="Times New Roman" w:cs="Times New Roman"/>
          <w:szCs w:val="24"/>
        </w:rPr>
        <w:t>βαριές εκφράσεις</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«επαίσχυντο», «</w:t>
      </w:r>
      <w:r w:rsidRPr="00490D75">
        <w:rPr>
          <w:rFonts w:eastAsia="Times New Roman" w:cs="Times New Roman"/>
          <w:szCs w:val="24"/>
        </w:rPr>
        <w:t>π</w:t>
      </w:r>
      <w:r w:rsidRPr="00490D75">
        <w:rPr>
          <w:rFonts w:eastAsia="Times New Roman" w:cs="Times New Roman"/>
          <w:szCs w:val="24"/>
        </w:rPr>
        <w:t>ροκλητικό</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w:t>
      </w:r>
      <w:r w:rsidRPr="00490D75">
        <w:rPr>
          <w:rFonts w:eastAsia="Times New Roman" w:cs="Times New Roman"/>
          <w:szCs w:val="24"/>
        </w:rPr>
        <w:t>ντροπή</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w:t>
      </w:r>
      <w:r w:rsidRPr="00490D75">
        <w:rPr>
          <w:rFonts w:eastAsia="Times New Roman" w:cs="Times New Roman"/>
          <w:szCs w:val="24"/>
        </w:rPr>
        <w:t>εξυπηρετού</w:t>
      </w:r>
      <w:r>
        <w:rPr>
          <w:rFonts w:eastAsia="Times New Roman" w:cs="Times New Roman"/>
          <w:szCs w:val="24"/>
        </w:rPr>
        <w:t>με</w:t>
      </w:r>
      <w:r w:rsidRPr="00490D75">
        <w:rPr>
          <w:rFonts w:eastAsia="Times New Roman" w:cs="Times New Roman"/>
          <w:szCs w:val="24"/>
        </w:rPr>
        <w:t xml:space="preserve"> τα συμφέροντα του μεγάλου κεφαλαίου</w:t>
      </w:r>
      <w:r>
        <w:rPr>
          <w:rFonts w:eastAsia="Times New Roman" w:cs="Times New Roman"/>
          <w:szCs w:val="24"/>
        </w:rPr>
        <w:t>»</w:t>
      </w:r>
      <w:r>
        <w:rPr>
          <w:rFonts w:eastAsia="Times New Roman" w:cs="Times New Roman"/>
          <w:szCs w:val="24"/>
        </w:rPr>
        <w:t>.</w:t>
      </w:r>
    </w:p>
    <w:p w14:paraId="6A627FC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Εντάξει, γ</w:t>
      </w:r>
      <w:r w:rsidRPr="00490D75">
        <w:rPr>
          <w:rFonts w:eastAsia="Times New Roman" w:cs="Times New Roman"/>
          <w:szCs w:val="24"/>
        </w:rPr>
        <w:t>ια να δούμε πολύ σύντομ</w:t>
      </w:r>
      <w:r>
        <w:rPr>
          <w:rFonts w:eastAsia="Times New Roman" w:cs="Times New Roman"/>
          <w:szCs w:val="24"/>
        </w:rPr>
        <w:t>α σε</w:t>
      </w:r>
      <w:r w:rsidRPr="00490D75">
        <w:rPr>
          <w:rFonts w:eastAsia="Times New Roman" w:cs="Times New Roman"/>
          <w:szCs w:val="24"/>
        </w:rPr>
        <w:t xml:space="preserve"> ένα λεπτό </w:t>
      </w:r>
      <w:r>
        <w:rPr>
          <w:rFonts w:eastAsia="Times New Roman" w:cs="Times New Roman"/>
          <w:szCs w:val="24"/>
        </w:rPr>
        <w:t xml:space="preserve">αν </w:t>
      </w:r>
      <w:r w:rsidRPr="00490D75">
        <w:rPr>
          <w:rFonts w:eastAsia="Times New Roman" w:cs="Times New Roman"/>
          <w:szCs w:val="24"/>
        </w:rPr>
        <w:t>εξυπηρετεί τα συμφέροντα του μεγάλου κεφαλαίου να αξιοποιήσουμε τη γεωθερμία</w:t>
      </w:r>
      <w:r>
        <w:rPr>
          <w:rFonts w:eastAsia="Times New Roman" w:cs="Times New Roman"/>
          <w:szCs w:val="24"/>
        </w:rPr>
        <w:t>, αγαπητοί</w:t>
      </w:r>
      <w:r w:rsidRPr="00490D75">
        <w:rPr>
          <w:rFonts w:eastAsia="Times New Roman" w:cs="Times New Roman"/>
          <w:szCs w:val="24"/>
        </w:rPr>
        <w:t xml:space="preserve"> συνάδελφο</w:t>
      </w:r>
      <w:r>
        <w:rPr>
          <w:rFonts w:eastAsia="Times New Roman" w:cs="Times New Roman"/>
          <w:szCs w:val="24"/>
        </w:rPr>
        <w:t>ι.</w:t>
      </w:r>
      <w:r w:rsidRPr="00490D75">
        <w:rPr>
          <w:rFonts w:eastAsia="Times New Roman" w:cs="Times New Roman"/>
          <w:szCs w:val="24"/>
        </w:rPr>
        <w:t xml:space="preserve"> Δηλαδή</w:t>
      </w:r>
      <w:r>
        <w:rPr>
          <w:rFonts w:eastAsia="Times New Roman" w:cs="Times New Roman"/>
          <w:szCs w:val="24"/>
        </w:rPr>
        <w:t>,</w:t>
      </w:r>
      <w:r w:rsidRPr="00490D75">
        <w:rPr>
          <w:rFonts w:eastAsia="Times New Roman" w:cs="Times New Roman"/>
          <w:szCs w:val="24"/>
        </w:rPr>
        <w:t xml:space="preserve"> δεν θα ωφεληθεί η λαϊκή οικογένεια</w:t>
      </w:r>
      <w:r>
        <w:rPr>
          <w:rFonts w:eastAsia="Times New Roman" w:cs="Times New Roman"/>
          <w:szCs w:val="24"/>
        </w:rPr>
        <w:t>,</w:t>
      </w:r>
      <w:r w:rsidRPr="00490D75">
        <w:rPr>
          <w:rFonts w:eastAsia="Times New Roman" w:cs="Times New Roman"/>
          <w:szCs w:val="24"/>
        </w:rPr>
        <w:t xml:space="preserve"> δεν θα </w:t>
      </w:r>
      <w:r>
        <w:rPr>
          <w:rFonts w:eastAsia="Times New Roman" w:cs="Times New Roman"/>
          <w:szCs w:val="24"/>
        </w:rPr>
        <w:t>ωφεληθούν οι</w:t>
      </w:r>
      <w:r w:rsidRPr="00490D75">
        <w:rPr>
          <w:rFonts w:eastAsia="Times New Roman" w:cs="Times New Roman"/>
          <w:szCs w:val="24"/>
        </w:rPr>
        <w:t xml:space="preserve"> κάτοικοι μιας περιοχής</w:t>
      </w:r>
      <w:r>
        <w:rPr>
          <w:rFonts w:eastAsia="Times New Roman" w:cs="Times New Roman"/>
          <w:szCs w:val="24"/>
        </w:rPr>
        <w:t>,</w:t>
      </w:r>
      <w:r w:rsidRPr="00490D75">
        <w:rPr>
          <w:rFonts w:eastAsia="Times New Roman" w:cs="Times New Roman"/>
          <w:szCs w:val="24"/>
        </w:rPr>
        <w:t xml:space="preserve"> αν έχουν δωρεάν ή φθηνό ζεστό νερό η ενέργεια</w:t>
      </w:r>
      <w:r>
        <w:rPr>
          <w:rFonts w:eastAsia="Times New Roman" w:cs="Times New Roman"/>
          <w:szCs w:val="24"/>
        </w:rPr>
        <w:t>;</w:t>
      </w:r>
      <w:r w:rsidRPr="00490D75">
        <w:rPr>
          <w:rFonts w:eastAsia="Times New Roman" w:cs="Times New Roman"/>
          <w:szCs w:val="24"/>
        </w:rPr>
        <w:t xml:space="preserve"> Ποιος ωφελείται</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 xml:space="preserve">Φυσικά, </w:t>
      </w:r>
      <w:r w:rsidRPr="00490D75">
        <w:rPr>
          <w:rFonts w:eastAsia="Times New Roman" w:cs="Times New Roman"/>
          <w:szCs w:val="24"/>
        </w:rPr>
        <w:t>με κάποιο</w:t>
      </w:r>
      <w:r>
        <w:rPr>
          <w:rFonts w:eastAsia="Times New Roman" w:cs="Times New Roman"/>
          <w:szCs w:val="24"/>
        </w:rPr>
        <w:t>ν</w:t>
      </w:r>
      <w:r w:rsidRPr="00490D75">
        <w:rPr>
          <w:rFonts w:eastAsia="Times New Roman" w:cs="Times New Roman"/>
          <w:szCs w:val="24"/>
        </w:rPr>
        <w:t xml:space="preserve"> τρόπο θα γίνει όλη αυτή η αξιοποίηση</w:t>
      </w:r>
      <w:r>
        <w:rPr>
          <w:rFonts w:eastAsia="Times New Roman" w:cs="Times New Roman"/>
          <w:szCs w:val="24"/>
        </w:rPr>
        <w:t>. Κ</w:t>
      </w:r>
      <w:r w:rsidRPr="00490D75">
        <w:rPr>
          <w:rFonts w:eastAsia="Times New Roman" w:cs="Times New Roman"/>
          <w:szCs w:val="24"/>
        </w:rPr>
        <w:t>αι πάλι φροντίζου</w:t>
      </w:r>
      <w:r>
        <w:rPr>
          <w:rFonts w:eastAsia="Times New Roman" w:cs="Times New Roman"/>
          <w:szCs w:val="24"/>
        </w:rPr>
        <w:t>με να υπάρχει έλεγχος. Γ</w:t>
      </w:r>
      <w:r w:rsidRPr="00490D75">
        <w:rPr>
          <w:rFonts w:eastAsia="Times New Roman" w:cs="Times New Roman"/>
          <w:szCs w:val="24"/>
        </w:rPr>
        <w:t>ι</w:t>
      </w:r>
      <w:r>
        <w:rPr>
          <w:rFonts w:eastAsia="Times New Roman" w:cs="Times New Roman"/>
          <w:szCs w:val="24"/>
        </w:rPr>
        <w:t>’</w:t>
      </w:r>
      <w:r w:rsidRPr="00490D75">
        <w:rPr>
          <w:rFonts w:eastAsia="Times New Roman" w:cs="Times New Roman"/>
          <w:szCs w:val="24"/>
        </w:rPr>
        <w:t xml:space="preserve"> αυτό μπαί</w:t>
      </w:r>
      <w:r w:rsidRPr="00490D75">
        <w:rPr>
          <w:rFonts w:eastAsia="Times New Roman" w:cs="Times New Roman"/>
          <w:szCs w:val="24"/>
        </w:rPr>
        <w:t xml:space="preserve">νει αυτό το </w:t>
      </w:r>
      <w:r>
        <w:rPr>
          <w:rFonts w:eastAsia="Times New Roman" w:cs="Times New Roman"/>
          <w:szCs w:val="24"/>
        </w:rPr>
        <w:t>π</w:t>
      </w:r>
      <w:r w:rsidRPr="00490D75">
        <w:rPr>
          <w:rFonts w:eastAsia="Times New Roman" w:cs="Times New Roman"/>
          <w:szCs w:val="24"/>
        </w:rPr>
        <w:t>λαίσιο</w:t>
      </w:r>
      <w:r>
        <w:rPr>
          <w:rFonts w:eastAsia="Times New Roman" w:cs="Times New Roman"/>
          <w:szCs w:val="24"/>
        </w:rPr>
        <w:t>,</w:t>
      </w:r>
      <w:r w:rsidRPr="00490D75">
        <w:rPr>
          <w:rFonts w:eastAsia="Times New Roman" w:cs="Times New Roman"/>
          <w:szCs w:val="24"/>
        </w:rPr>
        <w:t xml:space="preserve"> για να υπάρχει έλεγχος σε όλη αυτή τη διαδικασία</w:t>
      </w:r>
      <w:r>
        <w:rPr>
          <w:rFonts w:eastAsia="Times New Roman" w:cs="Times New Roman"/>
          <w:szCs w:val="24"/>
        </w:rPr>
        <w:t>.</w:t>
      </w:r>
    </w:p>
    <w:p w14:paraId="6A627FC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Όπως,</w:t>
      </w:r>
      <w:r w:rsidRPr="00490D75">
        <w:rPr>
          <w:rFonts w:eastAsia="Times New Roman" w:cs="Times New Roman"/>
          <w:szCs w:val="24"/>
        </w:rPr>
        <w:t xml:space="preserve"> </w:t>
      </w:r>
      <w:r>
        <w:rPr>
          <w:rFonts w:eastAsia="Times New Roman" w:cs="Times New Roman"/>
          <w:szCs w:val="24"/>
        </w:rPr>
        <w:t>λ</w:t>
      </w:r>
      <w:r w:rsidRPr="00490D75">
        <w:rPr>
          <w:rFonts w:eastAsia="Times New Roman" w:cs="Times New Roman"/>
          <w:szCs w:val="24"/>
        </w:rPr>
        <w:t>οιπόν</w:t>
      </w:r>
      <w:r>
        <w:rPr>
          <w:rFonts w:eastAsia="Times New Roman" w:cs="Times New Roman"/>
          <w:szCs w:val="24"/>
        </w:rPr>
        <w:t>,</w:t>
      </w:r>
      <w:r w:rsidRPr="00490D75">
        <w:rPr>
          <w:rFonts w:eastAsia="Times New Roman" w:cs="Times New Roman"/>
          <w:szCs w:val="24"/>
        </w:rPr>
        <w:t xml:space="preserve"> η γεωθερμία</w:t>
      </w:r>
      <w:r>
        <w:rPr>
          <w:rFonts w:eastAsia="Times New Roman" w:cs="Times New Roman"/>
          <w:szCs w:val="24"/>
        </w:rPr>
        <w:t>,</w:t>
      </w:r>
      <w:r w:rsidRPr="00490D75">
        <w:rPr>
          <w:rFonts w:eastAsia="Times New Roman" w:cs="Times New Roman"/>
          <w:szCs w:val="24"/>
        </w:rPr>
        <w:t xml:space="preserve"> έτσι και πολλά άλλα </w:t>
      </w:r>
      <w:r>
        <w:rPr>
          <w:rFonts w:eastAsia="Times New Roman" w:cs="Times New Roman"/>
          <w:szCs w:val="24"/>
        </w:rPr>
        <w:t>-</w:t>
      </w:r>
      <w:r w:rsidRPr="00490D75">
        <w:rPr>
          <w:rFonts w:eastAsia="Times New Roman" w:cs="Times New Roman"/>
          <w:szCs w:val="24"/>
        </w:rPr>
        <w:t>για να μην πω όλα</w:t>
      </w:r>
      <w:r>
        <w:rPr>
          <w:rFonts w:eastAsia="Times New Roman" w:cs="Times New Roman"/>
          <w:szCs w:val="24"/>
        </w:rPr>
        <w:t>-</w:t>
      </w:r>
      <w:r w:rsidRPr="00490D75">
        <w:rPr>
          <w:rFonts w:eastAsia="Times New Roman" w:cs="Times New Roman"/>
          <w:szCs w:val="24"/>
        </w:rPr>
        <w:t xml:space="preserve"> άρθρα του νομοσχεδίου έχουν χαρακτήρα φιλολαϊκό</w:t>
      </w:r>
      <w:r>
        <w:rPr>
          <w:rFonts w:eastAsia="Times New Roman" w:cs="Times New Roman"/>
          <w:szCs w:val="24"/>
        </w:rPr>
        <w:t>,</w:t>
      </w:r>
      <w:r w:rsidRPr="00490D75">
        <w:rPr>
          <w:rFonts w:eastAsia="Times New Roman" w:cs="Times New Roman"/>
          <w:szCs w:val="24"/>
        </w:rPr>
        <w:t xml:space="preserve"> </w:t>
      </w:r>
      <w:proofErr w:type="spellStart"/>
      <w:r>
        <w:rPr>
          <w:rFonts w:eastAsia="Times New Roman" w:cs="Times New Roman"/>
          <w:szCs w:val="24"/>
        </w:rPr>
        <w:t>φιλο</w:t>
      </w:r>
      <w:r w:rsidRPr="00490D75">
        <w:rPr>
          <w:rFonts w:eastAsia="Times New Roman" w:cs="Times New Roman"/>
          <w:szCs w:val="24"/>
        </w:rPr>
        <w:t>περιβαλλοντικό</w:t>
      </w:r>
      <w:proofErr w:type="spellEnd"/>
      <w:r w:rsidRPr="00490D75">
        <w:rPr>
          <w:rFonts w:eastAsia="Times New Roman" w:cs="Times New Roman"/>
          <w:szCs w:val="24"/>
        </w:rPr>
        <w:t xml:space="preserve"> και</w:t>
      </w:r>
      <w:r>
        <w:rPr>
          <w:rFonts w:eastAsia="Times New Roman" w:cs="Times New Roman"/>
          <w:szCs w:val="24"/>
        </w:rPr>
        <w:t>,</w:t>
      </w:r>
      <w:r w:rsidRPr="00490D75">
        <w:rPr>
          <w:rFonts w:eastAsia="Times New Roman" w:cs="Times New Roman"/>
          <w:szCs w:val="24"/>
        </w:rPr>
        <w:t xml:space="preserve"> στο τέλος</w:t>
      </w:r>
      <w:r>
        <w:rPr>
          <w:rFonts w:eastAsia="Times New Roman" w:cs="Times New Roman"/>
          <w:szCs w:val="24"/>
        </w:rPr>
        <w:t>,</w:t>
      </w:r>
      <w:r w:rsidRPr="00490D75">
        <w:rPr>
          <w:rFonts w:eastAsia="Times New Roman" w:cs="Times New Roman"/>
          <w:szCs w:val="24"/>
        </w:rPr>
        <w:t xml:space="preserve"> αναπτυξιακό</w:t>
      </w:r>
      <w:r>
        <w:rPr>
          <w:rFonts w:eastAsia="Times New Roman" w:cs="Times New Roman"/>
          <w:szCs w:val="24"/>
        </w:rPr>
        <w:t>. Κ</w:t>
      </w:r>
      <w:r w:rsidRPr="00490D75">
        <w:rPr>
          <w:rFonts w:eastAsia="Times New Roman" w:cs="Times New Roman"/>
          <w:szCs w:val="24"/>
        </w:rPr>
        <w:t>άτι σημαντικό για τη</w:t>
      </w:r>
      <w:r w:rsidRPr="00490D75">
        <w:rPr>
          <w:rFonts w:eastAsia="Times New Roman" w:cs="Times New Roman"/>
          <w:szCs w:val="24"/>
        </w:rPr>
        <w:t xml:space="preserve"> γεωθερμία</w:t>
      </w:r>
      <w:r>
        <w:rPr>
          <w:rFonts w:eastAsia="Times New Roman" w:cs="Times New Roman"/>
          <w:szCs w:val="24"/>
        </w:rPr>
        <w:t>: Λ</w:t>
      </w:r>
      <w:r w:rsidRPr="00490D75">
        <w:rPr>
          <w:rFonts w:eastAsia="Times New Roman" w:cs="Times New Roman"/>
          <w:szCs w:val="24"/>
        </w:rPr>
        <w:t>έει και επιβάλλε</w:t>
      </w:r>
      <w:r>
        <w:rPr>
          <w:rFonts w:eastAsia="Times New Roman" w:cs="Times New Roman"/>
          <w:szCs w:val="24"/>
        </w:rPr>
        <w:t>ι</w:t>
      </w:r>
      <w:r w:rsidRPr="00490D75">
        <w:rPr>
          <w:rFonts w:eastAsia="Times New Roman" w:cs="Times New Roman"/>
          <w:szCs w:val="24"/>
        </w:rPr>
        <w:t xml:space="preserve"> ότι τα πάντα θα γίνονται σε συνεννόηση με τις τοπικές κοινωνίες</w:t>
      </w:r>
      <w:r>
        <w:rPr>
          <w:rFonts w:eastAsia="Times New Roman" w:cs="Times New Roman"/>
          <w:szCs w:val="24"/>
        </w:rPr>
        <w:t>.</w:t>
      </w:r>
    </w:p>
    <w:p w14:paraId="6A627FC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w:t>
      </w:r>
      <w:r w:rsidRPr="00490D75">
        <w:rPr>
          <w:rFonts w:eastAsia="Times New Roman" w:cs="Times New Roman"/>
          <w:szCs w:val="24"/>
        </w:rPr>
        <w:t>εύτερον</w:t>
      </w:r>
      <w:r>
        <w:rPr>
          <w:rFonts w:eastAsia="Times New Roman" w:cs="Times New Roman"/>
          <w:szCs w:val="24"/>
        </w:rPr>
        <w:t>,</w:t>
      </w:r>
      <w:r w:rsidRPr="00490D75">
        <w:rPr>
          <w:rFonts w:eastAsia="Times New Roman" w:cs="Times New Roman"/>
          <w:szCs w:val="24"/>
        </w:rPr>
        <w:t xml:space="preserve"> για το </w:t>
      </w:r>
      <w:r>
        <w:rPr>
          <w:rFonts w:eastAsia="Times New Roman" w:cs="Times New Roman"/>
          <w:szCs w:val="24"/>
        </w:rPr>
        <w:t>Κ</w:t>
      </w:r>
      <w:r w:rsidRPr="00490D75">
        <w:rPr>
          <w:rFonts w:eastAsia="Times New Roman" w:cs="Times New Roman"/>
          <w:szCs w:val="24"/>
        </w:rPr>
        <w:t>τηματολόγιο είπα πριν μερικά πράγματα</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γιατί</w:t>
      </w:r>
      <w:r w:rsidRPr="00490D75">
        <w:rPr>
          <w:rFonts w:eastAsia="Times New Roman" w:cs="Times New Roman"/>
          <w:szCs w:val="24"/>
        </w:rPr>
        <w:t xml:space="preserve"> καταθέσ</w:t>
      </w:r>
      <w:r>
        <w:rPr>
          <w:rFonts w:eastAsia="Times New Roman" w:cs="Times New Roman"/>
          <w:szCs w:val="24"/>
        </w:rPr>
        <w:t>α</w:t>
      </w:r>
      <w:r w:rsidRPr="00490D75">
        <w:rPr>
          <w:rFonts w:eastAsia="Times New Roman" w:cs="Times New Roman"/>
          <w:szCs w:val="24"/>
        </w:rPr>
        <w:t>με και την τροπολογία</w:t>
      </w:r>
      <w:r>
        <w:rPr>
          <w:rFonts w:eastAsia="Times New Roman" w:cs="Times New Roman"/>
          <w:szCs w:val="24"/>
        </w:rPr>
        <w:t>. Α</w:t>
      </w:r>
      <w:r w:rsidRPr="00490D75">
        <w:rPr>
          <w:rFonts w:eastAsia="Times New Roman" w:cs="Times New Roman"/>
          <w:szCs w:val="24"/>
        </w:rPr>
        <w:t>υτό</w:t>
      </w:r>
      <w:r>
        <w:rPr>
          <w:rFonts w:eastAsia="Times New Roman" w:cs="Times New Roman"/>
          <w:szCs w:val="24"/>
        </w:rPr>
        <w:t>,</w:t>
      </w:r>
      <w:r w:rsidRPr="00490D75">
        <w:rPr>
          <w:rFonts w:eastAsia="Times New Roman" w:cs="Times New Roman"/>
          <w:szCs w:val="24"/>
        </w:rPr>
        <w:t xml:space="preserve"> το να υπάρχει </w:t>
      </w:r>
      <w:r>
        <w:rPr>
          <w:rFonts w:eastAsia="Times New Roman" w:cs="Times New Roman"/>
          <w:szCs w:val="24"/>
        </w:rPr>
        <w:t>Κ</w:t>
      </w:r>
      <w:r w:rsidRPr="00490D75">
        <w:rPr>
          <w:rFonts w:eastAsia="Times New Roman" w:cs="Times New Roman"/>
          <w:szCs w:val="24"/>
        </w:rPr>
        <w:t>τηματολόγιο</w:t>
      </w:r>
      <w:r>
        <w:rPr>
          <w:rFonts w:eastAsia="Times New Roman" w:cs="Times New Roman"/>
          <w:szCs w:val="24"/>
        </w:rPr>
        <w:t>,</w:t>
      </w:r>
      <w:r w:rsidRPr="00490D75">
        <w:rPr>
          <w:rFonts w:eastAsia="Times New Roman" w:cs="Times New Roman"/>
          <w:szCs w:val="24"/>
        </w:rPr>
        <w:t xml:space="preserve"> ποιον ωφελεί</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Δ</w:t>
      </w:r>
      <w:r w:rsidRPr="00490D75">
        <w:rPr>
          <w:rFonts w:eastAsia="Times New Roman" w:cs="Times New Roman"/>
          <w:szCs w:val="24"/>
        </w:rPr>
        <w:t xml:space="preserve">εν είναι </w:t>
      </w:r>
      <w:r>
        <w:rPr>
          <w:rFonts w:eastAsia="Times New Roman" w:cs="Times New Roman"/>
          <w:szCs w:val="24"/>
        </w:rPr>
        <w:t>αναπτυξι</w:t>
      </w:r>
      <w:r>
        <w:rPr>
          <w:rFonts w:eastAsia="Times New Roman" w:cs="Times New Roman"/>
          <w:szCs w:val="24"/>
        </w:rPr>
        <w:t>ακό</w:t>
      </w:r>
      <w:r w:rsidRPr="00490D75">
        <w:rPr>
          <w:rFonts w:eastAsia="Times New Roman" w:cs="Times New Roman"/>
          <w:szCs w:val="24"/>
        </w:rPr>
        <w:t xml:space="preserve"> έργο</w:t>
      </w:r>
      <w:r>
        <w:rPr>
          <w:rFonts w:eastAsia="Times New Roman" w:cs="Times New Roman"/>
          <w:szCs w:val="24"/>
        </w:rPr>
        <w:t>;</w:t>
      </w:r>
      <w:r w:rsidRPr="00490D75">
        <w:rPr>
          <w:rFonts w:eastAsia="Times New Roman" w:cs="Times New Roman"/>
          <w:szCs w:val="24"/>
        </w:rPr>
        <w:t xml:space="preserve"> </w:t>
      </w:r>
    </w:p>
    <w:p w14:paraId="6A627FD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Τελειώνω με ένα τ</w:t>
      </w:r>
      <w:r w:rsidRPr="00490D75">
        <w:rPr>
          <w:rFonts w:eastAsia="Times New Roman" w:cs="Times New Roman"/>
          <w:szCs w:val="24"/>
        </w:rPr>
        <w:t xml:space="preserve">ελευταίο για τα πολεοδομικά που προβλέπει το νομοσχέδιο </w:t>
      </w:r>
      <w:r>
        <w:rPr>
          <w:rFonts w:eastAsia="Times New Roman" w:cs="Times New Roman"/>
          <w:szCs w:val="24"/>
        </w:rPr>
        <w:t>κ</w:t>
      </w:r>
      <w:r w:rsidRPr="00490D75">
        <w:rPr>
          <w:rFonts w:eastAsia="Times New Roman" w:cs="Times New Roman"/>
          <w:szCs w:val="24"/>
        </w:rPr>
        <w:t>αι ειδικά για τις αυθαίρετες κατασκευές</w:t>
      </w:r>
      <w:r>
        <w:rPr>
          <w:rFonts w:eastAsia="Times New Roman" w:cs="Times New Roman"/>
          <w:szCs w:val="24"/>
        </w:rPr>
        <w:t>. Κ</w:t>
      </w:r>
      <w:r w:rsidRPr="00490D75">
        <w:rPr>
          <w:rFonts w:eastAsia="Times New Roman" w:cs="Times New Roman"/>
          <w:szCs w:val="24"/>
        </w:rPr>
        <w:t>οιτάτε</w:t>
      </w:r>
      <w:r>
        <w:rPr>
          <w:rFonts w:eastAsia="Times New Roman" w:cs="Times New Roman"/>
          <w:szCs w:val="24"/>
        </w:rPr>
        <w:t>,</w:t>
      </w:r>
      <w:r w:rsidRPr="00490D75">
        <w:rPr>
          <w:rFonts w:eastAsia="Times New Roman" w:cs="Times New Roman"/>
          <w:szCs w:val="24"/>
        </w:rPr>
        <w:t xml:space="preserve"> όταν ψηφίσαμε το</w:t>
      </w:r>
      <w:r>
        <w:rPr>
          <w:rFonts w:eastAsia="Times New Roman" w:cs="Times New Roman"/>
          <w:szCs w:val="24"/>
        </w:rPr>
        <w:t>ν</w:t>
      </w:r>
      <w:r w:rsidRPr="00490D75">
        <w:rPr>
          <w:rFonts w:eastAsia="Times New Roman" w:cs="Times New Roman"/>
          <w:szCs w:val="24"/>
        </w:rPr>
        <w:t xml:space="preserve"> Νοέμβριο του </w:t>
      </w:r>
      <w:r>
        <w:rPr>
          <w:rFonts w:eastAsia="Times New Roman" w:cs="Times New Roman"/>
          <w:szCs w:val="24"/>
        </w:rPr>
        <w:t>20</w:t>
      </w:r>
      <w:r w:rsidRPr="00490D75">
        <w:rPr>
          <w:rFonts w:eastAsia="Times New Roman" w:cs="Times New Roman"/>
          <w:szCs w:val="24"/>
        </w:rPr>
        <w:t>17 το</w:t>
      </w:r>
      <w:r>
        <w:rPr>
          <w:rFonts w:eastAsia="Times New Roman" w:cs="Times New Roman"/>
          <w:szCs w:val="24"/>
        </w:rPr>
        <w:t>ν</w:t>
      </w:r>
      <w:r w:rsidRPr="00490D75">
        <w:rPr>
          <w:rFonts w:eastAsia="Times New Roman" w:cs="Times New Roman"/>
          <w:szCs w:val="24"/>
        </w:rPr>
        <w:t xml:space="preserve"> νόμο του </w:t>
      </w:r>
      <w:r>
        <w:rPr>
          <w:rFonts w:eastAsia="Times New Roman" w:cs="Times New Roman"/>
          <w:szCs w:val="24"/>
        </w:rPr>
        <w:t>Υ</w:t>
      </w:r>
      <w:r w:rsidRPr="00490D75">
        <w:rPr>
          <w:rFonts w:eastAsia="Times New Roman" w:cs="Times New Roman"/>
          <w:szCs w:val="24"/>
        </w:rPr>
        <w:t xml:space="preserve">πουργείου </w:t>
      </w:r>
      <w:r>
        <w:rPr>
          <w:rFonts w:eastAsia="Times New Roman" w:cs="Times New Roman"/>
          <w:szCs w:val="24"/>
        </w:rPr>
        <w:t>Π</w:t>
      </w:r>
      <w:r w:rsidRPr="00490D75">
        <w:rPr>
          <w:rFonts w:eastAsia="Times New Roman" w:cs="Times New Roman"/>
          <w:szCs w:val="24"/>
        </w:rPr>
        <w:t>εριβάλλοντος</w:t>
      </w:r>
      <w:r>
        <w:rPr>
          <w:rFonts w:eastAsia="Times New Roman" w:cs="Times New Roman"/>
          <w:szCs w:val="24"/>
        </w:rPr>
        <w:t>,</w:t>
      </w:r>
      <w:r w:rsidRPr="00490D75">
        <w:rPr>
          <w:rFonts w:eastAsia="Times New Roman" w:cs="Times New Roman"/>
          <w:szCs w:val="24"/>
        </w:rPr>
        <w:t xml:space="preserve"> που προέβλεπε όχι μόνο τροπολογίες και ρύθμιση για την τακτοποίηση των αυθαιρέτων αλλά προέβλεπε την έκδοση οικοδομικών αδειών ηλεκτρονικά</w:t>
      </w:r>
      <w:r>
        <w:rPr>
          <w:rFonts w:eastAsia="Times New Roman" w:cs="Times New Roman"/>
          <w:szCs w:val="24"/>
        </w:rPr>
        <w:t>,</w:t>
      </w:r>
      <w:r w:rsidRPr="00490D75">
        <w:rPr>
          <w:rFonts w:eastAsia="Times New Roman" w:cs="Times New Roman"/>
          <w:szCs w:val="24"/>
        </w:rPr>
        <w:t xml:space="preserve"> προέβλεπε νέες διαδικασίας και με νέα φιλοσοφία για την κατεδάφιση των αυθαιρέτων και πολύ περισσότερο </w:t>
      </w:r>
      <w:r>
        <w:rPr>
          <w:rFonts w:eastAsia="Times New Roman" w:cs="Times New Roman"/>
          <w:szCs w:val="24"/>
        </w:rPr>
        <w:t>την πρόλη</w:t>
      </w:r>
      <w:r w:rsidRPr="00490D75">
        <w:rPr>
          <w:rFonts w:eastAsia="Times New Roman" w:cs="Times New Roman"/>
          <w:szCs w:val="24"/>
        </w:rPr>
        <w:t xml:space="preserve">ψη </w:t>
      </w:r>
      <w:r w:rsidRPr="00490D75">
        <w:rPr>
          <w:rFonts w:eastAsia="Times New Roman" w:cs="Times New Roman"/>
          <w:szCs w:val="24"/>
        </w:rPr>
        <w:t xml:space="preserve">των αυθαιρέτων με τη δημιουργία </w:t>
      </w:r>
      <w:r>
        <w:rPr>
          <w:rFonts w:eastAsia="Times New Roman" w:cs="Times New Roman"/>
          <w:szCs w:val="24"/>
        </w:rPr>
        <w:t>Π</w:t>
      </w:r>
      <w:r w:rsidRPr="00490D75">
        <w:rPr>
          <w:rFonts w:eastAsia="Times New Roman" w:cs="Times New Roman"/>
          <w:szCs w:val="24"/>
        </w:rPr>
        <w:t xml:space="preserve">αρατηρητηρίου </w:t>
      </w:r>
      <w:r>
        <w:rPr>
          <w:rFonts w:eastAsia="Times New Roman" w:cs="Times New Roman"/>
          <w:szCs w:val="24"/>
        </w:rPr>
        <w:t>Η</w:t>
      </w:r>
      <w:r w:rsidRPr="00490D75">
        <w:rPr>
          <w:rFonts w:eastAsia="Times New Roman" w:cs="Times New Roman"/>
          <w:szCs w:val="24"/>
        </w:rPr>
        <w:t>λεκτρ</w:t>
      </w:r>
      <w:r>
        <w:rPr>
          <w:rFonts w:eastAsia="Times New Roman" w:cs="Times New Roman"/>
          <w:szCs w:val="24"/>
        </w:rPr>
        <w:t>ον</w:t>
      </w:r>
      <w:r w:rsidRPr="00490D75">
        <w:rPr>
          <w:rFonts w:eastAsia="Times New Roman" w:cs="Times New Roman"/>
          <w:szCs w:val="24"/>
        </w:rPr>
        <w:t xml:space="preserve">ικής </w:t>
      </w:r>
      <w:r>
        <w:rPr>
          <w:rFonts w:eastAsia="Times New Roman" w:cs="Times New Roman"/>
          <w:szCs w:val="24"/>
        </w:rPr>
        <w:t>Π</w:t>
      </w:r>
      <w:r w:rsidRPr="00490D75">
        <w:rPr>
          <w:rFonts w:eastAsia="Times New Roman" w:cs="Times New Roman"/>
          <w:szCs w:val="24"/>
        </w:rPr>
        <w:t xml:space="preserve">αρακολούθησης και όλα αυτά τα πράγματα που βοηθούν στο να μη γίνονται </w:t>
      </w:r>
      <w:r>
        <w:rPr>
          <w:rFonts w:eastAsia="Times New Roman" w:cs="Times New Roman"/>
          <w:szCs w:val="24"/>
        </w:rPr>
        <w:t>άλλα</w:t>
      </w:r>
      <w:r w:rsidRPr="00490D75">
        <w:rPr>
          <w:rFonts w:eastAsia="Times New Roman" w:cs="Times New Roman"/>
          <w:szCs w:val="24"/>
        </w:rPr>
        <w:t xml:space="preserve"> </w:t>
      </w:r>
      <w:r>
        <w:rPr>
          <w:rFonts w:eastAsia="Times New Roman" w:cs="Times New Roman"/>
          <w:szCs w:val="24"/>
        </w:rPr>
        <w:t>αυθαίρετα.</w:t>
      </w:r>
      <w:r w:rsidRPr="00490D75">
        <w:rPr>
          <w:rFonts w:eastAsia="Times New Roman" w:cs="Times New Roman"/>
          <w:szCs w:val="24"/>
        </w:rPr>
        <w:t xml:space="preserve"> </w:t>
      </w:r>
      <w:r>
        <w:rPr>
          <w:rFonts w:eastAsia="Times New Roman" w:cs="Times New Roman"/>
          <w:szCs w:val="24"/>
        </w:rPr>
        <w:t>Όμως,</w:t>
      </w:r>
      <w:r w:rsidRPr="00490D75">
        <w:rPr>
          <w:rFonts w:eastAsia="Times New Roman" w:cs="Times New Roman"/>
          <w:szCs w:val="24"/>
        </w:rPr>
        <w:t xml:space="preserve"> βασι</w:t>
      </w:r>
      <w:r>
        <w:rPr>
          <w:rFonts w:eastAsia="Times New Roman" w:cs="Times New Roman"/>
          <w:szCs w:val="24"/>
        </w:rPr>
        <w:t xml:space="preserve">κό στοιχείο της φιλοσοφίας </w:t>
      </w:r>
      <w:r>
        <w:rPr>
          <w:rFonts w:eastAsia="Times New Roman" w:cs="Times New Roman"/>
          <w:szCs w:val="24"/>
        </w:rPr>
        <w:lastRenderedPageBreak/>
        <w:t xml:space="preserve">που </w:t>
      </w:r>
      <w:r w:rsidRPr="00490D75">
        <w:rPr>
          <w:rFonts w:eastAsia="Times New Roman" w:cs="Times New Roman"/>
          <w:szCs w:val="24"/>
        </w:rPr>
        <w:t>θα βοηθήσει στο να μην επαναλαμβάνετ</w:t>
      </w:r>
      <w:r>
        <w:rPr>
          <w:rFonts w:eastAsia="Times New Roman" w:cs="Times New Roman"/>
          <w:szCs w:val="24"/>
        </w:rPr>
        <w:t>αι</w:t>
      </w:r>
      <w:r w:rsidRPr="00490D75">
        <w:rPr>
          <w:rFonts w:eastAsia="Times New Roman" w:cs="Times New Roman"/>
          <w:szCs w:val="24"/>
        </w:rPr>
        <w:t xml:space="preserve"> όλη αυτή η ιστορία με τα </w:t>
      </w:r>
      <w:r>
        <w:rPr>
          <w:rFonts w:eastAsia="Times New Roman" w:cs="Times New Roman"/>
          <w:szCs w:val="24"/>
        </w:rPr>
        <w:t>αυθα</w:t>
      </w:r>
      <w:r>
        <w:rPr>
          <w:rFonts w:eastAsia="Times New Roman" w:cs="Times New Roman"/>
          <w:szCs w:val="24"/>
        </w:rPr>
        <w:t xml:space="preserve">ίρετα </w:t>
      </w:r>
      <w:r w:rsidRPr="00490D75">
        <w:rPr>
          <w:rFonts w:eastAsia="Times New Roman" w:cs="Times New Roman"/>
          <w:szCs w:val="24"/>
        </w:rPr>
        <w:t>είναι και πώς κ</w:t>
      </w:r>
      <w:r>
        <w:rPr>
          <w:rFonts w:eastAsia="Times New Roman" w:cs="Times New Roman"/>
          <w:szCs w:val="24"/>
        </w:rPr>
        <w:t>ατεδαφίζονται. Ξέρω ότι δεν μπορούσε να γίνει εύκολα η κατεδάφιση.</w:t>
      </w:r>
    </w:p>
    <w:p w14:paraId="6A627FD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Μόνο μία ρύθμιση σας επισημαίνω </w:t>
      </w:r>
      <w:r>
        <w:rPr>
          <w:rFonts w:eastAsia="Times New Roman" w:cs="Times New Roman"/>
          <w:szCs w:val="24"/>
        </w:rPr>
        <w:t>-</w:t>
      </w:r>
      <w:r>
        <w:rPr>
          <w:rFonts w:eastAsia="Times New Roman" w:cs="Times New Roman"/>
          <w:szCs w:val="24"/>
        </w:rPr>
        <w:t>και τελειώνω, κύριε Πρόεδρε- δηλαδή την εξής: Το νομοσχέδιο προβλέπει ότι ά</w:t>
      </w:r>
      <w:r w:rsidRPr="00490D75">
        <w:rPr>
          <w:rFonts w:eastAsia="Times New Roman" w:cs="Times New Roman"/>
          <w:szCs w:val="24"/>
        </w:rPr>
        <w:t xml:space="preserve">σχετα αν το πρωτόκολλο κατεδάφισης </w:t>
      </w:r>
      <w:r>
        <w:rPr>
          <w:rFonts w:eastAsia="Times New Roman" w:cs="Times New Roman"/>
          <w:szCs w:val="24"/>
        </w:rPr>
        <w:t>δε</w:t>
      </w:r>
      <w:r w:rsidRPr="00490D75">
        <w:rPr>
          <w:rFonts w:eastAsia="Times New Roman" w:cs="Times New Roman"/>
          <w:szCs w:val="24"/>
        </w:rPr>
        <w:t>ν ταιριάζει με αυτή την</w:t>
      </w:r>
      <w:r w:rsidRPr="00490D75">
        <w:rPr>
          <w:rFonts w:eastAsia="Times New Roman" w:cs="Times New Roman"/>
          <w:szCs w:val="24"/>
        </w:rPr>
        <w:t xml:space="preserve"> κατάσταση</w:t>
      </w:r>
      <w:r>
        <w:rPr>
          <w:rFonts w:eastAsia="Times New Roman" w:cs="Times New Roman"/>
          <w:szCs w:val="24"/>
        </w:rPr>
        <w:t>,</w:t>
      </w:r>
      <w:r w:rsidRPr="00490D75">
        <w:rPr>
          <w:rFonts w:eastAsia="Times New Roman" w:cs="Times New Roman"/>
          <w:szCs w:val="24"/>
        </w:rPr>
        <w:t xml:space="preserve"> στην οποία πάει να βρει το δημόσιο για να το κατεδαφίσει </w:t>
      </w:r>
      <w:r>
        <w:rPr>
          <w:rFonts w:eastAsia="Times New Roman" w:cs="Times New Roman"/>
          <w:szCs w:val="24"/>
        </w:rPr>
        <w:t>-</w:t>
      </w:r>
      <w:r w:rsidRPr="00490D75">
        <w:rPr>
          <w:rFonts w:eastAsia="Times New Roman" w:cs="Times New Roman"/>
          <w:szCs w:val="24"/>
        </w:rPr>
        <w:t>γιατί έχουμε τέτοιες περιπτώσεις</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η κατεδάφιση</w:t>
      </w:r>
      <w:r w:rsidRPr="00490D75">
        <w:rPr>
          <w:rFonts w:eastAsia="Times New Roman" w:cs="Times New Roman"/>
          <w:szCs w:val="24"/>
        </w:rPr>
        <w:t xml:space="preserve"> θα συμπεριλαμβάνει όχι μόνο </w:t>
      </w:r>
      <w:r>
        <w:rPr>
          <w:rFonts w:eastAsia="Times New Roman" w:cs="Times New Roman"/>
          <w:szCs w:val="24"/>
        </w:rPr>
        <w:t>τ</w:t>
      </w:r>
      <w:r w:rsidRPr="00490D75">
        <w:rPr>
          <w:rFonts w:eastAsia="Times New Roman" w:cs="Times New Roman"/>
          <w:szCs w:val="24"/>
        </w:rPr>
        <w:t>ο αρχικό αυθαίρετο</w:t>
      </w:r>
      <w:r>
        <w:rPr>
          <w:rFonts w:eastAsia="Times New Roman" w:cs="Times New Roman"/>
          <w:szCs w:val="24"/>
        </w:rPr>
        <w:t>,</w:t>
      </w:r>
      <w:r w:rsidRPr="00490D75">
        <w:rPr>
          <w:rFonts w:eastAsia="Times New Roman" w:cs="Times New Roman"/>
          <w:szCs w:val="24"/>
        </w:rPr>
        <w:t xml:space="preserve"> αλλά και αυτά που έχουν γίνει πάνω σε αυτό</w:t>
      </w:r>
      <w:r>
        <w:rPr>
          <w:rFonts w:eastAsia="Times New Roman" w:cs="Times New Roman"/>
          <w:szCs w:val="24"/>
        </w:rPr>
        <w:t>. Κ</w:t>
      </w:r>
      <w:r w:rsidRPr="00490D75">
        <w:rPr>
          <w:rFonts w:eastAsia="Times New Roman" w:cs="Times New Roman"/>
          <w:szCs w:val="24"/>
        </w:rPr>
        <w:t>αι αυτό είναι απαραίτητο</w:t>
      </w:r>
      <w:r>
        <w:rPr>
          <w:rFonts w:eastAsia="Times New Roman" w:cs="Times New Roman"/>
          <w:szCs w:val="24"/>
        </w:rPr>
        <w:t>,</w:t>
      </w:r>
      <w:r w:rsidRPr="00490D75">
        <w:rPr>
          <w:rFonts w:eastAsia="Times New Roman" w:cs="Times New Roman"/>
          <w:szCs w:val="24"/>
        </w:rPr>
        <w:t xml:space="preserve"> γιατί </w:t>
      </w:r>
      <w:r>
        <w:rPr>
          <w:rFonts w:eastAsia="Times New Roman" w:cs="Times New Roman"/>
          <w:szCs w:val="24"/>
        </w:rPr>
        <w:t xml:space="preserve">έως </w:t>
      </w:r>
      <w:r w:rsidRPr="00490D75">
        <w:rPr>
          <w:rFonts w:eastAsia="Times New Roman" w:cs="Times New Roman"/>
          <w:szCs w:val="24"/>
        </w:rPr>
        <w:t xml:space="preserve">τώρα και </w:t>
      </w:r>
      <w:r w:rsidRPr="00490D75">
        <w:rPr>
          <w:rFonts w:eastAsia="Times New Roman" w:cs="Times New Roman"/>
          <w:szCs w:val="24"/>
        </w:rPr>
        <w:t xml:space="preserve">ιδιαίτερα επειδή μιλάμε για το </w:t>
      </w:r>
      <w:r>
        <w:rPr>
          <w:rFonts w:eastAsia="Times New Roman" w:cs="Times New Roman"/>
          <w:szCs w:val="24"/>
        </w:rPr>
        <w:t>Μ</w:t>
      </w:r>
      <w:r w:rsidRPr="00490D75">
        <w:rPr>
          <w:rFonts w:eastAsia="Times New Roman" w:cs="Times New Roman"/>
          <w:szCs w:val="24"/>
        </w:rPr>
        <w:t>άτι</w:t>
      </w:r>
      <w:r>
        <w:rPr>
          <w:rFonts w:eastAsia="Times New Roman" w:cs="Times New Roman"/>
          <w:szCs w:val="24"/>
        </w:rPr>
        <w:t>, αυτό</w:t>
      </w:r>
      <w:r w:rsidRPr="00490D75">
        <w:rPr>
          <w:rFonts w:eastAsia="Times New Roman" w:cs="Times New Roman"/>
          <w:szCs w:val="24"/>
        </w:rPr>
        <w:t xml:space="preserve"> παρατηρήθηκε και στο </w:t>
      </w:r>
      <w:r>
        <w:rPr>
          <w:rFonts w:eastAsia="Times New Roman" w:cs="Times New Roman"/>
          <w:szCs w:val="24"/>
        </w:rPr>
        <w:t xml:space="preserve">Μάτι, πήγαιναν </w:t>
      </w:r>
      <w:r w:rsidRPr="00490D75">
        <w:rPr>
          <w:rFonts w:eastAsia="Times New Roman" w:cs="Times New Roman"/>
          <w:szCs w:val="24"/>
        </w:rPr>
        <w:t xml:space="preserve">να </w:t>
      </w:r>
      <w:r>
        <w:rPr>
          <w:rFonts w:eastAsia="Times New Roman" w:cs="Times New Roman"/>
          <w:szCs w:val="24"/>
        </w:rPr>
        <w:t>κατεδαφίσουν τα αυθαίρετα</w:t>
      </w:r>
      <w:r w:rsidRPr="00490D75">
        <w:rPr>
          <w:rFonts w:eastAsia="Times New Roman" w:cs="Times New Roman"/>
          <w:szCs w:val="24"/>
        </w:rPr>
        <w:t xml:space="preserve"> και επειδή υπήρχε αυτή η ασυμφωνία</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αναγκάζονταν</w:t>
      </w:r>
      <w:r w:rsidRPr="00490D75">
        <w:rPr>
          <w:rFonts w:eastAsia="Times New Roman" w:cs="Times New Roman"/>
          <w:szCs w:val="24"/>
        </w:rPr>
        <w:t xml:space="preserve"> να </w:t>
      </w:r>
      <w:r>
        <w:rPr>
          <w:rFonts w:eastAsia="Times New Roman" w:cs="Times New Roman"/>
          <w:szCs w:val="24"/>
        </w:rPr>
        <w:t>μπουν</w:t>
      </w:r>
      <w:r w:rsidRPr="00490D75">
        <w:rPr>
          <w:rFonts w:eastAsia="Times New Roman" w:cs="Times New Roman"/>
          <w:szCs w:val="24"/>
        </w:rPr>
        <w:t xml:space="preserve"> πάλι σε μία καινούργια διαδικασία δικαστική</w:t>
      </w:r>
      <w:r>
        <w:rPr>
          <w:rFonts w:eastAsia="Times New Roman" w:cs="Times New Roman"/>
          <w:szCs w:val="24"/>
        </w:rPr>
        <w:t>,</w:t>
      </w:r>
      <w:r w:rsidRPr="00490D75">
        <w:rPr>
          <w:rFonts w:eastAsia="Times New Roman" w:cs="Times New Roman"/>
          <w:szCs w:val="24"/>
        </w:rPr>
        <w:t xml:space="preserve"> που </w:t>
      </w:r>
      <w:r>
        <w:rPr>
          <w:rFonts w:eastAsia="Times New Roman" w:cs="Times New Roman"/>
          <w:szCs w:val="24"/>
        </w:rPr>
        <w:t xml:space="preserve">γι’ </w:t>
      </w:r>
      <w:r w:rsidRPr="00490D75">
        <w:rPr>
          <w:rFonts w:eastAsia="Times New Roman" w:cs="Times New Roman"/>
          <w:szCs w:val="24"/>
        </w:rPr>
        <w:t xml:space="preserve">αυτό καταλαβαίνετε </w:t>
      </w:r>
      <w:r>
        <w:rPr>
          <w:rFonts w:eastAsia="Times New Roman" w:cs="Times New Roman"/>
          <w:szCs w:val="24"/>
        </w:rPr>
        <w:t>π</w:t>
      </w:r>
      <w:r w:rsidRPr="00490D75">
        <w:rPr>
          <w:rFonts w:eastAsia="Times New Roman" w:cs="Times New Roman"/>
          <w:szCs w:val="24"/>
        </w:rPr>
        <w:t xml:space="preserve">όσα χρόνια </w:t>
      </w:r>
      <w:r w:rsidRPr="00490D75">
        <w:rPr>
          <w:rFonts w:eastAsia="Times New Roman" w:cs="Times New Roman"/>
          <w:szCs w:val="24"/>
        </w:rPr>
        <w:t>απαιτούντα</w:t>
      </w:r>
      <w:r>
        <w:rPr>
          <w:rFonts w:eastAsia="Times New Roman" w:cs="Times New Roman"/>
          <w:szCs w:val="24"/>
        </w:rPr>
        <w:t>ν.</w:t>
      </w:r>
    </w:p>
    <w:p w14:paraId="6A627FD2" w14:textId="77777777" w:rsidR="00CD4C30" w:rsidRDefault="00DA53E9">
      <w:pPr>
        <w:spacing w:line="600" w:lineRule="auto"/>
        <w:ind w:firstLine="720"/>
        <w:jc w:val="both"/>
        <w:rPr>
          <w:rFonts w:eastAsia="Times New Roman" w:cs="Times New Roman"/>
          <w:szCs w:val="24"/>
        </w:rPr>
      </w:pPr>
      <w:r w:rsidRPr="00490D75">
        <w:rPr>
          <w:rFonts w:eastAsia="Times New Roman" w:cs="Times New Roman"/>
          <w:szCs w:val="24"/>
        </w:rPr>
        <w:t>Ευχαριστώ</w:t>
      </w:r>
      <w:r>
        <w:rPr>
          <w:rFonts w:eastAsia="Times New Roman" w:cs="Times New Roman"/>
          <w:szCs w:val="24"/>
        </w:rPr>
        <w:t>,</w:t>
      </w:r>
      <w:r w:rsidRPr="00490D75">
        <w:rPr>
          <w:rFonts w:eastAsia="Times New Roman" w:cs="Times New Roman"/>
          <w:szCs w:val="24"/>
        </w:rPr>
        <w:t xml:space="preserve"> κύριε </w:t>
      </w:r>
      <w:r>
        <w:rPr>
          <w:rFonts w:eastAsia="Times New Roman" w:cs="Times New Roman"/>
          <w:szCs w:val="24"/>
        </w:rPr>
        <w:t>Π</w:t>
      </w:r>
      <w:r w:rsidRPr="00490D75">
        <w:rPr>
          <w:rFonts w:eastAsia="Times New Roman" w:cs="Times New Roman"/>
          <w:szCs w:val="24"/>
        </w:rPr>
        <w:t>ρόεδρ</w:t>
      </w:r>
      <w:r>
        <w:rPr>
          <w:rFonts w:eastAsia="Times New Roman" w:cs="Times New Roman"/>
          <w:szCs w:val="24"/>
        </w:rPr>
        <w:t xml:space="preserve">ε. </w:t>
      </w:r>
    </w:p>
    <w:p w14:paraId="6A627FD3"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A627FD4"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Π</w:t>
      </w:r>
      <w:r w:rsidRPr="00490D75">
        <w:rPr>
          <w:rFonts w:eastAsia="Times New Roman" w:cs="Times New Roman"/>
          <w:szCs w:val="24"/>
        </w:rPr>
        <w:t xml:space="preserve">αρακαλώ όλους </w:t>
      </w:r>
      <w:r>
        <w:rPr>
          <w:rFonts w:eastAsia="Times New Roman" w:cs="Times New Roman"/>
          <w:szCs w:val="24"/>
        </w:rPr>
        <w:t>σας, επειδή</w:t>
      </w:r>
      <w:r w:rsidRPr="00490D75">
        <w:rPr>
          <w:rFonts w:eastAsia="Times New Roman" w:cs="Times New Roman"/>
          <w:szCs w:val="24"/>
        </w:rPr>
        <w:t xml:space="preserve"> είναι επείγουσα η διαδικασία</w:t>
      </w:r>
      <w:r>
        <w:rPr>
          <w:rFonts w:eastAsia="Times New Roman" w:cs="Times New Roman"/>
          <w:szCs w:val="24"/>
        </w:rPr>
        <w:t>, ο χρόνος</w:t>
      </w:r>
      <w:r w:rsidRPr="00490D75">
        <w:rPr>
          <w:rFonts w:eastAsia="Times New Roman" w:cs="Times New Roman"/>
          <w:szCs w:val="24"/>
        </w:rPr>
        <w:t xml:space="preserve"> έχει οριστεί στο πεντάλεπτο</w:t>
      </w:r>
      <w:r>
        <w:rPr>
          <w:rFonts w:eastAsia="Times New Roman" w:cs="Times New Roman"/>
          <w:szCs w:val="24"/>
        </w:rPr>
        <w:t>. Τ</w:t>
      </w:r>
      <w:r w:rsidRPr="00490D75">
        <w:rPr>
          <w:rFonts w:eastAsia="Times New Roman" w:cs="Times New Roman"/>
          <w:szCs w:val="24"/>
        </w:rPr>
        <w:t xml:space="preserve">ο να υπάρχει ένα λεπτό </w:t>
      </w:r>
      <w:r>
        <w:rPr>
          <w:rFonts w:eastAsia="Times New Roman" w:cs="Times New Roman"/>
          <w:szCs w:val="24"/>
        </w:rPr>
        <w:t>ανοχή</w:t>
      </w:r>
      <w:r w:rsidRPr="00490D75">
        <w:rPr>
          <w:rFonts w:eastAsia="Times New Roman" w:cs="Times New Roman"/>
          <w:szCs w:val="24"/>
        </w:rPr>
        <w:t xml:space="preserve"> το καταλαβαίνω</w:t>
      </w:r>
      <w:r>
        <w:rPr>
          <w:rFonts w:eastAsia="Times New Roman" w:cs="Times New Roman"/>
          <w:szCs w:val="24"/>
        </w:rPr>
        <w:t>.</w:t>
      </w:r>
      <w:r>
        <w:rPr>
          <w:rFonts w:eastAsia="Times New Roman" w:cs="Times New Roman"/>
          <w:szCs w:val="24"/>
        </w:rPr>
        <w:t xml:space="preserve"> Όμως, </w:t>
      </w:r>
      <w:r w:rsidRPr="00490D75">
        <w:rPr>
          <w:rFonts w:eastAsia="Times New Roman" w:cs="Times New Roman"/>
          <w:szCs w:val="24"/>
        </w:rPr>
        <w:t>μην ξεφεύγουμε από τα όρια</w:t>
      </w:r>
      <w:r>
        <w:rPr>
          <w:rFonts w:eastAsia="Times New Roman" w:cs="Times New Roman"/>
          <w:szCs w:val="24"/>
        </w:rPr>
        <w:t>. Δ</w:t>
      </w:r>
      <w:r w:rsidRPr="00490D75">
        <w:rPr>
          <w:rFonts w:eastAsia="Times New Roman" w:cs="Times New Roman"/>
          <w:szCs w:val="24"/>
        </w:rPr>
        <w:t>εν θέλω να κόβω μικρόφωνα</w:t>
      </w:r>
      <w:r>
        <w:rPr>
          <w:rFonts w:eastAsia="Times New Roman" w:cs="Times New Roman"/>
          <w:szCs w:val="24"/>
        </w:rPr>
        <w:t>.</w:t>
      </w:r>
    </w:p>
    <w:p w14:paraId="6A627FD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w:t>
      </w:r>
      <w:r w:rsidRPr="00490D75">
        <w:rPr>
          <w:rFonts w:eastAsia="Times New Roman" w:cs="Times New Roman"/>
          <w:szCs w:val="24"/>
        </w:rPr>
        <w:t>υρίες και κύριοι συνάδελφοι</w:t>
      </w:r>
      <w:r>
        <w:rPr>
          <w:rFonts w:eastAsia="Times New Roman" w:cs="Times New Roman"/>
          <w:szCs w:val="24"/>
        </w:rPr>
        <w:t>,</w:t>
      </w:r>
      <w:r w:rsidRPr="00490D75">
        <w:rPr>
          <w:rFonts w:eastAsia="Times New Roman" w:cs="Times New Roman"/>
          <w:szCs w:val="24"/>
        </w:rPr>
        <w:t xml:space="preserve"> γίνεται γνωστό στο </w:t>
      </w:r>
      <w:r>
        <w:rPr>
          <w:rFonts w:eastAsia="Times New Roman" w:cs="Times New Roman"/>
          <w:szCs w:val="24"/>
        </w:rPr>
        <w:t>Σ</w:t>
      </w:r>
      <w:r w:rsidRPr="00490D75">
        <w:rPr>
          <w:rFonts w:eastAsia="Times New Roman" w:cs="Times New Roman"/>
          <w:szCs w:val="24"/>
        </w:rPr>
        <w:t xml:space="preserve">ώμα ότι </w:t>
      </w:r>
      <w:r>
        <w:rPr>
          <w:rFonts w:eastAsia="Times New Roman" w:cs="Times New Roman"/>
          <w:szCs w:val="24"/>
        </w:rPr>
        <w:t>τη συνεδρίασή μας παρακολουθούν από τα άνω δυτικά θεωρεία, αφού προηγουμένως ξεναγήθηκαν στην έκθεση της αίθουσας «ΕΛΕΥΘΕΡΙΟΣ ΒΕΝΙΖΕΛΟΣ</w:t>
      </w:r>
      <w:r>
        <w:rPr>
          <w:rFonts w:eastAsia="Times New Roman" w:cs="Times New Roman"/>
          <w:szCs w:val="24"/>
        </w:rPr>
        <w:t>» και ενημερώθηκαν για την ιστορία του κτηρίου και τον τρόπο οργάνωσης και λειτουργίας της Βουλής, τριάντα τέσσερις μαθήτριες και μαθητές και τέσσερις εκπαιδευτικοί συνοδοί τους από το 26</w:t>
      </w:r>
      <w:r w:rsidRPr="00D4355A">
        <w:rPr>
          <w:rFonts w:eastAsia="Times New Roman" w:cs="Times New Roman"/>
          <w:szCs w:val="24"/>
          <w:vertAlign w:val="superscript"/>
        </w:rPr>
        <w:t>ο</w:t>
      </w:r>
      <w:r>
        <w:rPr>
          <w:rFonts w:eastAsia="Times New Roman" w:cs="Times New Roman"/>
          <w:szCs w:val="24"/>
        </w:rPr>
        <w:t xml:space="preserve"> Δημοτικό Σχολείο Πάτρας. </w:t>
      </w:r>
    </w:p>
    <w:p w14:paraId="6A627FD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 </w:t>
      </w:r>
    </w:p>
    <w:p w14:paraId="6A627FD7" w14:textId="77777777" w:rsidR="00CD4C30" w:rsidRDefault="00DA53E9">
      <w:pPr>
        <w:spacing w:line="600" w:lineRule="auto"/>
        <w:ind w:firstLine="709"/>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Βουλής)</w:t>
      </w:r>
    </w:p>
    <w:p w14:paraId="6A627FD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για πέντε λεπτά, γιατί είναι επείγουσα η διαδικασία. </w:t>
      </w:r>
    </w:p>
    <w:p w14:paraId="6A627FD9"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Μειώθηκε ο χρόνος; </w:t>
      </w:r>
    </w:p>
    <w:p w14:paraId="6A627FDA" w14:textId="77777777" w:rsidR="00CD4C30" w:rsidRDefault="00DA53E9">
      <w:pPr>
        <w:spacing w:line="600" w:lineRule="auto"/>
        <w:ind w:firstLine="720"/>
        <w:jc w:val="both"/>
        <w:rPr>
          <w:rFonts w:eastAsia="Times New Roman" w:cs="Times New Roman"/>
          <w:szCs w:val="24"/>
        </w:rPr>
      </w:pPr>
      <w:r w:rsidRPr="00DE36DA">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Μειώθηκε ο χρόνος από την αρχή. Έχετε ενημερ</w:t>
      </w:r>
      <w:r>
        <w:rPr>
          <w:rFonts w:eastAsia="Times New Roman" w:cs="Times New Roman"/>
          <w:szCs w:val="24"/>
        </w:rPr>
        <w:t xml:space="preserve">ωθεί όλοι οι συνάδελφοι από την αρχή. Γι’ αυτό το είπα. Υπάρχει σχετική ανοχή, αλλά δεν μπορώ παραπάνω από έξι λεπτά. </w:t>
      </w:r>
    </w:p>
    <w:p w14:paraId="6A627FDB"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Κύριε Πρόεδρε, μας αιφνιδιάζετε. </w:t>
      </w:r>
    </w:p>
    <w:p w14:paraId="6A627FDC" w14:textId="77777777" w:rsidR="00CD4C30" w:rsidRDefault="00DA53E9">
      <w:pPr>
        <w:spacing w:line="600" w:lineRule="auto"/>
        <w:ind w:firstLine="720"/>
        <w:jc w:val="both"/>
        <w:rPr>
          <w:rFonts w:eastAsia="Times New Roman" w:cs="Times New Roman"/>
          <w:szCs w:val="24"/>
        </w:rPr>
      </w:pPr>
      <w:r w:rsidRPr="00DE36DA">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Κανένας αιφνιδιασμός, κύριοι συνάδελφοι.</w:t>
      </w:r>
      <w:r>
        <w:rPr>
          <w:rFonts w:eastAsia="Times New Roman" w:cs="Times New Roman"/>
          <w:szCs w:val="24"/>
        </w:rPr>
        <w:t xml:space="preserve"> Το είχε ανακοινώσει ο </w:t>
      </w:r>
      <w:proofErr w:type="spellStart"/>
      <w:r>
        <w:rPr>
          <w:rFonts w:eastAsia="Times New Roman" w:cs="Times New Roman"/>
          <w:szCs w:val="24"/>
        </w:rPr>
        <w:t>π</w:t>
      </w:r>
      <w:r>
        <w:rPr>
          <w:rFonts w:eastAsia="Times New Roman" w:cs="Times New Roman"/>
          <w:szCs w:val="24"/>
        </w:rPr>
        <w:t>ροεδρεύων</w:t>
      </w:r>
      <w:proofErr w:type="spellEnd"/>
      <w:r>
        <w:rPr>
          <w:rFonts w:eastAsia="Times New Roman" w:cs="Times New Roman"/>
          <w:szCs w:val="24"/>
        </w:rPr>
        <w:t xml:space="preserve"> από την αρχή. </w:t>
      </w:r>
    </w:p>
    <w:p w14:paraId="6A627FDD" w14:textId="77777777" w:rsidR="00CD4C30" w:rsidRDefault="00DA53E9">
      <w:pPr>
        <w:spacing w:line="600" w:lineRule="auto"/>
        <w:ind w:firstLine="720"/>
        <w:jc w:val="both"/>
        <w:rPr>
          <w:rFonts w:eastAsia="Times New Roman" w:cs="Times New Roman"/>
          <w:szCs w:val="24"/>
        </w:rPr>
      </w:pPr>
      <w:r w:rsidRPr="00035544">
        <w:rPr>
          <w:rFonts w:eastAsia="Times New Roman" w:cs="Times New Roman"/>
          <w:b/>
          <w:szCs w:val="24"/>
        </w:rPr>
        <w:t>ΑΝΑΣΤΑΣΙΟΣ (ΤΑΣΟΣ) ΔΗΜΟΣΧΑΚΗΣ:</w:t>
      </w:r>
      <w:r>
        <w:rPr>
          <w:rFonts w:eastAsia="Times New Roman" w:cs="Times New Roman"/>
          <w:b/>
          <w:szCs w:val="24"/>
        </w:rPr>
        <w:t xml:space="preserve"> </w:t>
      </w:r>
      <w:r>
        <w:rPr>
          <w:rFonts w:eastAsia="Times New Roman" w:cs="Times New Roman"/>
          <w:szCs w:val="24"/>
        </w:rPr>
        <w:t xml:space="preserve">Ακολουθώντας την προσφιλή σας συνήθεια, φέρνετε ένα σχέδιο νόμου </w:t>
      </w:r>
      <w:r w:rsidRPr="00490D75">
        <w:rPr>
          <w:rFonts w:eastAsia="Times New Roman" w:cs="Times New Roman"/>
          <w:szCs w:val="24"/>
        </w:rPr>
        <w:t>με τη μορφή του κατεπείγοντος</w:t>
      </w:r>
      <w:r>
        <w:rPr>
          <w:rFonts w:eastAsia="Times New Roman" w:cs="Times New Roman"/>
          <w:szCs w:val="24"/>
        </w:rPr>
        <w:t>,</w:t>
      </w:r>
      <w:r w:rsidRPr="00490D75">
        <w:rPr>
          <w:rFonts w:eastAsia="Times New Roman" w:cs="Times New Roman"/>
          <w:szCs w:val="24"/>
        </w:rPr>
        <w:t xml:space="preserve"> </w:t>
      </w:r>
      <w:r>
        <w:rPr>
          <w:rFonts w:eastAsia="Times New Roman" w:cs="Times New Roman"/>
          <w:szCs w:val="24"/>
        </w:rPr>
        <w:t>το οποίο</w:t>
      </w:r>
      <w:r w:rsidRPr="00490D75">
        <w:rPr>
          <w:rFonts w:eastAsia="Times New Roman" w:cs="Times New Roman"/>
          <w:szCs w:val="24"/>
        </w:rPr>
        <w:t xml:space="preserve"> έχει σοβαρότατες παραμέτρους</w:t>
      </w:r>
      <w:r>
        <w:rPr>
          <w:rFonts w:eastAsia="Times New Roman" w:cs="Times New Roman"/>
          <w:szCs w:val="24"/>
        </w:rPr>
        <w:t>. Εσείς,</w:t>
      </w:r>
      <w:r w:rsidRPr="00490D75">
        <w:rPr>
          <w:rFonts w:eastAsia="Times New Roman" w:cs="Times New Roman"/>
          <w:szCs w:val="24"/>
        </w:rPr>
        <w:t xml:space="preserve"> </w:t>
      </w:r>
      <w:r>
        <w:rPr>
          <w:rFonts w:eastAsia="Times New Roman" w:cs="Times New Roman"/>
          <w:szCs w:val="24"/>
        </w:rPr>
        <w:t>όμως,</w:t>
      </w:r>
      <w:r w:rsidRPr="00490D75">
        <w:rPr>
          <w:rFonts w:eastAsia="Times New Roman" w:cs="Times New Roman"/>
          <w:szCs w:val="24"/>
        </w:rPr>
        <w:t xml:space="preserve"> επιλέξατε το</w:t>
      </w:r>
      <w:r>
        <w:rPr>
          <w:rFonts w:eastAsia="Times New Roman" w:cs="Times New Roman"/>
          <w:szCs w:val="24"/>
        </w:rPr>
        <w:t>ν</w:t>
      </w:r>
      <w:r w:rsidRPr="00490D75">
        <w:rPr>
          <w:rFonts w:eastAsia="Times New Roman" w:cs="Times New Roman"/>
          <w:szCs w:val="24"/>
        </w:rPr>
        <w:t xml:space="preserve"> γρήγορο και πρόχειρο τρόπο αντί τον γόνιμο διάλογο</w:t>
      </w:r>
      <w:r>
        <w:rPr>
          <w:rFonts w:eastAsia="Times New Roman" w:cs="Times New Roman"/>
          <w:szCs w:val="24"/>
        </w:rPr>
        <w:t>.</w:t>
      </w:r>
    </w:p>
    <w:p w14:paraId="6A627FDE" w14:textId="77777777" w:rsidR="00CD4C30" w:rsidRDefault="00DA53E9">
      <w:pPr>
        <w:spacing w:line="600" w:lineRule="auto"/>
        <w:ind w:firstLine="720"/>
        <w:jc w:val="both"/>
        <w:rPr>
          <w:rFonts w:eastAsia="Times New Roman" w:cs="Times New Roman"/>
          <w:color w:val="000000" w:themeColor="text1"/>
          <w:szCs w:val="24"/>
        </w:rPr>
      </w:pPr>
      <w:r w:rsidRPr="00D4355A">
        <w:rPr>
          <w:rFonts w:eastAsia="Times New Roman" w:cs="Times New Roman"/>
          <w:color w:val="000000" w:themeColor="text1"/>
          <w:szCs w:val="24"/>
        </w:rPr>
        <w:t>Στα βασικά θέματα του σχεδίου νόμου αναφέρθηκε με επάρκεια ο εισηγητής της Νέας Δημοκρατίας κ. Κώστας Σκρέκας. Αναφέρομαι αποκλειστικά και μόνο</w:t>
      </w:r>
      <w:r w:rsidRPr="00D4355A">
        <w:rPr>
          <w:rFonts w:eastAsia="Times New Roman" w:cs="Times New Roman"/>
          <w:color w:val="000000" w:themeColor="text1"/>
          <w:szCs w:val="24"/>
        </w:rPr>
        <w:t xml:space="preserve"> στην πρωτοποριακή ενέργεια του Δήμου Αλεξανδρούπολης του Νομού Έβρου στον τομέα </w:t>
      </w:r>
      <w:r w:rsidRPr="00D4355A">
        <w:rPr>
          <w:rFonts w:eastAsia="Times New Roman" w:cs="Times New Roman"/>
          <w:color w:val="000000" w:themeColor="text1"/>
          <w:szCs w:val="24"/>
        </w:rPr>
        <w:lastRenderedPageBreak/>
        <w:t>της γεωθερμίας. Οι καινοτόμες σκέψεις και οι οραματισμοί μ</w:t>
      </w:r>
      <w:r w:rsidRPr="00D4355A">
        <w:rPr>
          <w:rFonts w:eastAsia="Times New Roman" w:cs="Times New Roman"/>
          <w:color w:val="000000" w:themeColor="text1"/>
          <w:szCs w:val="24"/>
        </w:rPr>
        <w:t>ά</w:t>
      </w:r>
      <w:r w:rsidRPr="00D4355A">
        <w:rPr>
          <w:rFonts w:eastAsia="Times New Roman" w:cs="Times New Roman"/>
          <w:color w:val="000000" w:themeColor="text1"/>
          <w:szCs w:val="24"/>
        </w:rPr>
        <w:t>ς ενέπνευσαν όλους. Τους ενθαρρύναμε και υποχρεώσαμε την Κυβέρνηση να ασχολείται με αυτές.</w:t>
      </w:r>
    </w:p>
    <w:p w14:paraId="6A627FDF" w14:textId="77777777" w:rsidR="00CD4C30" w:rsidRDefault="00DA53E9">
      <w:pPr>
        <w:spacing w:line="600" w:lineRule="auto"/>
        <w:ind w:firstLine="720"/>
        <w:jc w:val="both"/>
        <w:rPr>
          <w:rFonts w:eastAsia="Times New Roman"/>
          <w:szCs w:val="24"/>
        </w:rPr>
      </w:pPr>
      <w:r w:rsidRPr="006F3B7E">
        <w:rPr>
          <w:rFonts w:eastAsia="Times New Roman"/>
          <w:szCs w:val="24"/>
        </w:rPr>
        <w:t>Δυο λόγια για τη γεωθερμί</w:t>
      </w:r>
      <w:r w:rsidRPr="006F3B7E">
        <w:rPr>
          <w:rFonts w:eastAsia="Times New Roman"/>
          <w:szCs w:val="24"/>
        </w:rPr>
        <w:t>α: Έχουν εντοπιστεί γεωθερμικά πεδία σε τριάντα περιοχές της χώρας μας. Η γεωθερμική ενέργεια μπορεί να βρει χρήση σε πολλές περιπτώσεις. Εξασφαλίζει την ενεργειακή αυτονομία περιοχών σε διάφορους παραγωγικούς τομείς</w:t>
      </w:r>
      <w:r>
        <w:rPr>
          <w:rFonts w:eastAsia="Times New Roman"/>
          <w:szCs w:val="24"/>
        </w:rPr>
        <w:t>.</w:t>
      </w:r>
      <w:r w:rsidRPr="00FF05BF">
        <w:rPr>
          <w:rFonts w:eastAsia="Times New Roman"/>
          <w:szCs w:val="24"/>
        </w:rPr>
        <w:t xml:space="preserve"> </w:t>
      </w:r>
    </w:p>
    <w:p w14:paraId="6A627FE0" w14:textId="77777777" w:rsidR="00CD4C30" w:rsidRDefault="00DA53E9">
      <w:pPr>
        <w:spacing w:line="600" w:lineRule="auto"/>
        <w:ind w:firstLine="720"/>
        <w:jc w:val="both"/>
        <w:rPr>
          <w:rFonts w:eastAsia="Times New Roman"/>
          <w:szCs w:val="24"/>
        </w:rPr>
      </w:pPr>
      <w:r>
        <w:rPr>
          <w:rFonts w:eastAsia="Times New Roman"/>
          <w:szCs w:val="24"/>
        </w:rPr>
        <w:t>Τ</w:t>
      </w:r>
      <w:r w:rsidRPr="00FF05BF">
        <w:rPr>
          <w:rFonts w:eastAsia="Times New Roman"/>
          <w:szCs w:val="24"/>
        </w:rPr>
        <w:t xml:space="preserve">ην περίοδο </w:t>
      </w:r>
      <w:r>
        <w:rPr>
          <w:rFonts w:eastAsia="Times New Roman"/>
          <w:szCs w:val="24"/>
        </w:rPr>
        <w:t>2011</w:t>
      </w:r>
      <w:r>
        <w:rPr>
          <w:rFonts w:eastAsia="Times New Roman"/>
          <w:szCs w:val="24"/>
        </w:rPr>
        <w:t xml:space="preserve"> </w:t>
      </w:r>
      <w:r>
        <w:rPr>
          <w:rFonts w:eastAsia="Times New Roman"/>
          <w:szCs w:val="24"/>
        </w:rPr>
        <w:t>-</w:t>
      </w:r>
      <w:r>
        <w:rPr>
          <w:rFonts w:eastAsia="Times New Roman"/>
          <w:szCs w:val="24"/>
        </w:rPr>
        <w:t xml:space="preserve"> </w:t>
      </w:r>
      <w:r w:rsidRPr="00FF05BF">
        <w:rPr>
          <w:rFonts w:eastAsia="Times New Roman"/>
          <w:szCs w:val="24"/>
        </w:rPr>
        <w:t>2012 ξ</w:t>
      </w:r>
      <w:r>
        <w:rPr>
          <w:rFonts w:eastAsia="Times New Roman"/>
          <w:szCs w:val="24"/>
        </w:rPr>
        <w:t>εκίνησε ο Δή</w:t>
      </w:r>
      <w:r>
        <w:rPr>
          <w:rFonts w:eastAsia="Times New Roman"/>
          <w:szCs w:val="24"/>
        </w:rPr>
        <w:t>μος Αλεξανδρούπολης, κύριε Υπουργέ, τ</w:t>
      </w:r>
      <w:r w:rsidRPr="00FF05BF">
        <w:rPr>
          <w:rFonts w:eastAsia="Times New Roman"/>
          <w:szCs w:val="24"/>
        </w:rPr>
        <w:t>η γεωθερμική προσπάθεια</w:t>
      </w:r>
      <w:r>
        <w:rPr>
          <w:rFonts w:eastAsia="Times New Roman"/>
          <w:szCs w:val="24"/>
        </w:rPr>
        <w:t>.</w:t>
      </w:r>
      <w:r w:rsidRPr="00FF05BF">
        <w:rPr>
          <w:rFonts w:eastAsia="Times New Roman"/>
          <w:szCs w:val="24"/>
        </w:rPr>
        <w:t xml:space="preserve"> </w:t>
      </w:r>
      <w:r>
        <w:rPr>
          <w:rFonts w:eastAsia="Times New Roman"/>
          <w:szCs w:val="24"/>
        </w:rPr>
        <w:t>Κ</w:t>
      </w:r>
      <w:r w:rsidRPr="00FF05BF">
        <w:rPr>
          <w:rFonts w:eastAsia="Times New Roman"/>
          <w:szCs w:val="24"/>
        </w:rPr>
        <w:t>ατάφερε να πάρει το 2013</w:t>
      </w:r>
      <w:r>
        <w:rPr>
          <w:rFonts w:eastAsia="Times New Roman"/>
          <w:szCs w:val="24"/>
        </w:rPr>
        <w:t xml:space="preserve"> </w:t>
      </w:r>
      <w:r>
        <w:rPr>
          <w:rFonts w:eastAsia="Times New Roman"/>
          <w:szCs w:val="24"/>
        </w:rPr>
        <w:t>-</w:t>
      </w:r>
      <w:r>
        <w:rPr>
          <w:rFonts w:eastAsia="Times New Roman"/>
          <w:szCs w:val="24"/>
        </w:rPr>
        <w:t xml:space="preserve"> </w:t>
      </w:r>
      <w:r w:rsidRPr="00FF05BF">
        <w:rPr>
          <w:rFonts w:eastAsia="Times New Roman"/>
          <w:szCs w:val="24"/>
        </w:rPr>
        <w:t xml:space="preserve">2014 στο γεωθερμικό </w:t>
      </w:r>
      <w:r>
        <w:rPr>
          <w:rFonts w:eastAsia="Times New Roman"/>
          <w:szCs w:val="24"/>
        </w:rPr>
        <w:t>π</w:t>
      </w:r>
      <w:r w:rsidRPr="00FF05BF">
        <w:rPr>
          <w:rFonts w:eastAsia="Times New Roman"/>
          <w:szCs w:val="24"/>
        </w:rPr>
        <w:t xml:space="preserve">εδίο </w:t>
      </w:r>
      <w:proofErr w:type="spellStart"/>
      <w:r>
        <w:rPr>
          <w:rFonts w:eastAsia="Times New Roman"/>
          <w:szCs w:val="24"/>
        </w:rPr>
        <w:t>Α</w:t>
      </w:r>
      <w:r w:rsidRPr="00FF05BF">
        <w:rPr>
          <w:rFonts w:eastAsia="Times New Roman"/>
          <w:szCs w:val="24"/>
        </w:rPr>
        <w:t>ρίστηνο</w:t>
      </w:r>
      <w:r>
        <w:rPr>
          <w:rFonts w:eastAsia="Times New Roman"/>
          <w:szCs w:val="24"/>
        </w:rPr>
        <w:t>υ</w:t>
      </w:r>
      <w:proofErr w:type="spellEnd"/>
      <w:r>
        <w:rPr>
          <w:rFonts w:eastAsia="Times New Roman"/>
          <w:szCs w:val="24"/>
        </w:rPr>
        <w:t>,</w:t>
      </w:r>
      <w:r w:rsidRPr="00FF05BF">
        <w:rPr>
          <w:rFonts w:eastAsia="Times New Roman"/>
          <w:szCs w:val="24"/>
        </w:rPr>
        <w:t xml:space="preserve"> μέσω </w:t>
      </w:r>
      <w:r>
        <w:rPr>
          <w:rFonts w:eastAsia="Times New Roman"/>
          <w:szCs w:val="24"/>
        </w:rPr>
        <w:t>δ</w:t>
      </w:r>
      <w:r w:rsidRPr="00FF05BF">
        <w:rPr>
          <w:rFonts w:eastAsia="Times New Roman"/>
          <w:szCs w:val="24"/>
        </w:rPr>
        <w:t xml:space="preserve">ιεθνούς διαγωνιστικής διαδικασίας από την </w:t>
      </w:r>
      <w:r>
        <w:rPr>
          <w:rFonts w:eastAsia="Times New Roman"/>
          <w:szCs w:val="24"/>
        </w:rPr>
        <w:t>Αποκεντρωμένη Διοίκηση Μακεδονίας</w:t>
      </w:r>
      <w:r>
        <w:rPr>
          <w:rFonts w:eastAsia="Times New Roman"/>
          <w:szCs w:val="24"/>
        </w:rPr>
        <w:t xml:space="preserve"> </w:t>
      </w:r>
      <w:r>
        <w:rPr>
          <w:rFonts w:eastAsia="Times New Roman"/>
          <w:szCs w:val="24"/>
        </w:rPr>
        <w:t>-</w:t>
      </w:r>
      <w:r>
        <w:rPr>
          <w:rFonts w:eastAsia="Times New Roman"/>
          <w:szCs w:val="24"/>
        </w:rPr>
        <w:t xml:space="preserve"> </w:t>
      </w:r>
      <w:r w:rsidRPr="00FF05BF">
        <w:rPr>
          <w:rFonts w:eastAsia="Times New Roman"/>
          <w:szCs w:val="24"/>
        </w:rPr>
        <w:t>Θράκης την προβλεπόμενη άδεια</w:t>
      </w:r>
      <w:r>
        <w:rPr>
          <w:rFonts w:eastAsia="Times New Roman"/>
          <w:szCs w:val="24"/>
        </w:rPr>
        <w:t>.</w:t>
      </w:r>
      <w:r w:rsidRPr="00FF05BF">
        <w:rPr>
          <w:rFonts w:eastAsia="Times New Roman"/>
          <w:szCs w:val="24"/>
        </w:rPr>
        <w:t xml:space="preserve"> </w:t>
      </w:r>
      <w:r>
        <w:rPr>
          <w:rFonts w:eastAsia="Times New Roman"/>
          <w:szCs w:val="24"/>
        </w:rPr>
        <w:t>Τ</w:t>
      </w:r>
      <w:r w:rsidRPr="00FF05BF">
        <w:rPr>
          <w:rFonts w:eastAsia="Times New Roman"/>
          <w:szCs w:val="24"/>
        </w:rPr>
        <w:t xml:space="preserve">ο 2017 </w:t>
      </w:r>
      <w:r w:rsidRPr="00FF05BF">
        <w:rPr>
          <w:rFonts w:eastAsia="Times New Roman"/>
          <w:szCs w:val="24"/>
        </w:rPr>
        <w:t>εκδόθηκε η μοναδική έως σήμερα στην Ελλάδα άδεια διανομής θερμικής ενέργειας για όλες τις γεωθερμικές χρήσ</w:t>
      </w:r>
      <w:r>
        <w:rPr>
          <w:rFonts w:eastAsia="Times New Roman"/>
          <w:szCs w:val="24"/>
        </w:rPr>
        <w:t>ει</w:t>
      </w:r>
      <w:r w:rsidRPr="00FF05BF">
        <w:rPr>
          <w:rFonts w:eastAsia="Times New Roman"/>
          <w:szCs w:val="24"/>
        </w:rPr>
        <w:t>ς</w:t>
      </w:r>
      <w:r>
        <w:rPr>
          <w:rFonts w:eastAsia="Times New Roman"/>
          <w:szCs w:val="24"/>
        </w:rPr>
        <w:t>.</w:t>
      </w:r>
      <w:r w:rsidRPr="00FF05BF">
        <w:rPr>
          <w:rFonts w:eastAsia="Times New Roman"/>
          <w:szCs w:val="24"/>
        </w:rPr>
        <w:t xml:space="preserve"> </w:t>
      </w:r>
      <w:r>
        <w:rPr>
          <w:rFonts w:eastAsia="Times New Roman"/>
          <w:szCs w:val="24"/>
        </w:rPr>
        <w:t>Έ</w:t>
      </w:r>
      <w:r w:rsidRPr="00FF05BF">
        <w:rPr>
          <w:rFonts w:eastAsia="Times New Roman"/>
          <w:szCs w:val="24"/>
        </w:rPr>
        <w:t>να</w:t>
      </w:r>
      <w:r>
        <w:rPr>
          <w:rFonts w:eastAsia="Times New Roman"/>
          <w:szCs w:val="24"/>
        </w:rPr>
        <w:t>ν</w:t>
      </w:r>
      <w:r w:rsidRPr="00FF05BF">
        <w:rPr>
          <w:rFonts w:eastAsia="Times New Roman"/>
          <w:szCs w:val="24"/>
        </w:rPr>
        <w:t xml:space="preserve"> χρόνο μετά προκηρύχθηκε διεθνής διαγωνισμός για την κατασκευή του πρώτου έργου και μάλιστα με θετικό αποτέλεσμα</w:t>
      </w:r>
      <w:r>
        <w:rPr>
          <w:rFonts w:eastAsia="Times New Roman"/>
          <w:szCs w:val="24"/>
        </w:rPr>
        <w:t>.</w:t>
      </w:r>
      <w:r w:rsidRPr="00FF05BF">
        <w:rPr>
          <w:rFonts w:eastAsia="Times New Roman"/>
          <w:szCs w:val="24"/>
        </w:rPr>
        <w:t xml:space="preserve"> </w:t>
      </w:r>
    </w:p>
    <w:p w14:paraId="6A627FE1" w14:textId="77777777" w:rsidR="00CD4C30" w:rsidRDefault="00DA53E9">
      <w:pPr>
        <w:spacing w:line="600" w:lineRule="auto"/>
        <w:ind w:firstLine="720"/>
        <w:jc w:val="both"/>
        <w:rPr>
          <w:rFonts w:eastAsia="Times New Roman"/>
          <w:szCs w:val="24"/>
        </w:rPr>
      </w:pPr>
      <w:r>
        <w:rPr>
          <w:rFonts w:eastAsia="Times New Roman"/>
          <w:szCs w:val="24"/>
        </w:rPr>
        <w:lastRenderedPageBreak/>
        <w:t>Το όραμα</w:t>
      </w:r>
      <w:r w:rsidRPr="00FF05BF">
        <w:rPr>
          <w:rFonts w:eastAsia="Times New Roman"/>
          <w:szCs w:val="24"/>
        </w:rPr>
        <w:t xml:space="preserve"> του τοπικού </w:t>
      </w:r>
      <w:r>
        <w:rPr>
          <w:rFonts w:eastAsia="Times New Roman"/>
          <w:szCs w:val="24"/>
        </w:rPr>
        <w:t>δ</w:t>
      </w:r>
      <w:r w:rsidRPr="00FF05BF">
        <w:rPr>
          <w:rFonts w:eastAsia="Times New Roman"/>
          <w:szCs w:val="24"/>
        </w:rPr>
        <w:t>ήμου</w:t>
      </w:r>
      <w:r w:rsidRPr="00FF05BF">
        <w:rPr>
          <w:rFonts w:eastAsia="Times New Roman"/>
          <w:szCs w:val="24"/>
        </w:rPr>
        <w:t xml:space="preserve"> δεν σταμάτησε</w:t>
      </w:r>
      <w:r>
        <w:rPr>
          <w:rFonts w:eastAsia="Times New Roman"/>
          <w:szCs w:val="24"/>
        </w:rPr>
        <w:t>,</w:t>
      </w:r>
      <w:r w:rsidRPr="00FF05BF">
        <w:rPr>
          <w:rFonts w:eastAsia="Times New Roman"/>
          <w:szCs w:val="24"/>
        </w:rPr>
        <w:t xml:space="preserve"> </w:t>
      </w:r>
      <w:r>
        <w:rPr>
          <w:rFonts w:eastAsia="Times New Roman"/>
          <w:szCs w:val="24"/>
        </w:rPr>
        <w:t>όμως,</w:t>
      </w:r>
      <w:r w:rsidRPr="00FF05BF">
        <w:rPr>
          <w:rFonts w:eastAsia="Times New Roman"/>
          <w:szCs w:val="24"/>
        </w:rPr>
        <w:t xml:space="preserve"> </w:t>
      </w:r>
      <w:r>
        <w:rPr>
          <w:rFonts w:eastAsia="Times New Roman"/>
          <w:szCs w:val="24"/>
        </w:rPr>
        <w:t>ε</w:t>
      </w:r>
      <w:r w:rsidRPr="00FF05BF">
        <w:rPr>
          <w:rFonts w:eastAsia="Times New Roman"/>
          <w:szCs w:val="24"/>
        </w:rPr>
        <w:t>δώ</w:t>
      </w:r>
      <w:r>
        <w:rPr>
          <w:rFonts w:eastAsia="Times New Roman"/>
          <w:szCs w:val="24"/>
        </w:rPr>
        <w:t>.</w:t>
      </w:r>
      <w:r w:rsidRPr="00FF05BF">
        <w:rPr>
          <w:rFonts w:eastAsia="Times New Roman"/>
          <w:szCs w:val="24"/>
        </w:rPr>
        <w:t xml:space="preserve"> Έχει </w:t>
      </w:r>
      <w:r>
        <w:rPr>
          <w:rFonts w:eastAsia="Times New Roman"/>
          <w:szCs w:val="24"/>
        </w:rPr>
        <w:t>σ</w:t>
      </w:r>
      <w:r w:rsidRPr="00FF05BF">
        <w:rPr>
          <w:rFonts w:eastAsia="Times New Roman"/>
          <w:szCs w:val="24"/>
        </w:rPr>
        <w:t xml:space="preserve">τα σκαριά μία μεγαλύτερη </w:t>
      </w:r>
      <w:r>
        <w:rPr>
          <w:rFonts w:eastAsia="Times New Roman"/>
          <w:szCs w:val="24"/>
        </w:rPr>
        <w:t>τηλεθέρμανση στην περιοχή της παλιάς</w:t>
      </w:r>
      <w:r w:rsidRPr="00FF05BF">
        <w:rPr>
          <w:rFonts w:eastAsia="Times New Roman"/>
          <w:szCs w:val="24"/>
        </w:rPr>
        <w:t xml:space="preserve"> </w:t>
      </w:r>
      <w:proofErr w:type="spellStart"/>
      <w:r w:rsidRPr="00FF05BF">
        <w:rPr>
          <w:rFonts w:eastAsia="Times New Roman"/>
          <w:szCs w:val="24"/>
        </w:rPr>
        <w:t>Τραϊανούπολης</w:t>
      </w:r>
      <w:proofErr w:type="spellEnd"/>
      <w:r>
        <w:rPr>
          <w:rFonts w:eastAsia="Times New Roman"/>
          <w:szCs w:val="24"/>
        </w:rPr>
        <w:t>.</w:t>
      </w:r>
      <w:r w:rsidRPr="00FF05BF">
        <w:rPr>
          <w:rFonts w:eastAsia="Times New Roman"/>
          <w:szCs w:val="24"/>
        </w:rPr>
        <w:t xml:space="preserve"> </w:t>
      </w:r>
      <w:r>
        <w:rPr>
          <w:rFonts w:eastAsia="Times New Roman"/>
          <w:szCs w:val="24"/>
        </w:rPr>
        <w:t>Μ</w:t>
      </w:r>
      <w:r w:rsidRPr="00FF05BF">
        <w:rPr>
          <w:rFonts w:eastAsia="Times New Roman"/>
          <w:szCs w:val="24"/>
        </w:rPr>
        <w:t xml:space="preserve">ε αυτό το έργο εξασφαλίζεται στα γύρω χωριά και τους κατοίκους φθηνή θέρμανση για τα σπίτια </w:t>
      </w:r>
      <w:r>
        <w:rPr>
          <w:rFonts w:eastAsia="Times New Roman"/>
          <w:szCs w:val="24"/>
        </w:rPr>
        <w:t>τους.</w:t>
      </w:r>
      <w:r w:rsidRPr="00FF05BF">
        <w:rPr>
          <w:rFonts w:eastAsia="Times New Roman"/>
          <w:szCs w:val="24"/>
        </w:rPr>
        <w:t xml:space="preserve"> Αν αυτό δεν είναι ο ορισμός της καινοτομίας</w:t>
      </w:r>
      <w:r>
        <w:rPr>
          <w:rFonts w:eastAsia="Times New Roman"/>
          <w:szCs w:val="24"/>
        </w:rPr>
        <w:t>,</w:t>
      </w:r>
      <w:r w:rsidRPr="00FF05BF">
        <w:rPr>
          <w:rFonts w:eastAsia="Times New Roman"/>
          <w:szCs w:val="24"/>
        </w:rPr>
        <w:t xml:space="preserve"> </w:t>
      </w:r>
      <w:r>
        <w:rPr>
          <w:rFonts w:eastAsia="Times New Roman"/>
          <w:szCs w:val="24"/>
        </w:rPr>
        <w:t>κ</w:t>
      </w:r>
      <w:r w:rsidRPr="00FF05BF">
        <w:rPr>
          <w:rFonts w:eastAsia="Times New Roman"/>
          <w:szCs w:val="24"/>
        </w:rPr>
        <w:t>ύ</w:t>
      </w:r>
      <w:r w:rsidRPr="00FF05BF">
        <w:rPr>
          <w:rFonts w:eastAsia="Times New Roman"/>
          <w:szCs w:val="24"/>
        </w:rPr>
        <w:t>ριε Υπουργέ</w:t>
      </w:r>
      <w:r>
        <w:rPr>
          <w:rFonts w:eastAsia="Times New Roman"/>
          <w:szCs w:val="24"/>
        </w:rPr>
        <w:t>,</w:t>
      </w:r>
      <w:r w:rsidRPr="00FF05BF">
        <w:rPr>
          <w:rFonts w:eastAsia="Times New Roman"/>
          <w:szCs w:val="24"/>
        </w:rPr>
        <w:t xml:space="preserve"> και της αναπτυξιακής προοπτικής ενός </w:t>
      </w:r>
      <w:r>
        <w:rPr>
          <w:rFonts w:eastAsia="Times New Roman"/>
          <w:szCs w:val="24"/>
        </w:rPr>
        <w:t>δ</w:t>
      </w:r>
      <w:r w:rsidRPr="00FF05BF">
        <w:rPr>
          <w:rFonts w:eastAsia="Times New Roman"/>
          <w:szCs w:val="24"/>
        </w:rPr>
        <w:t>ήμου</w:t>
      </w:r>
      <w:r>
        <w:rPr>
          <w:rFonts w:eastAsia="Times New Roman"/>
          <w:szCs w:val="24"/>
        </w:rPr>
        <w:t>,</w:t>
      </w:r>
      <w:r w:rsidRPr="00FF05BF">
        <w:rPr>
          <w:rFonts w:eastAsia="Times New Roman"/>
          <w:szCs w:val="24"/>
        </w:rPr>
        <w:t xml:space="preserve"> </w:t>
      </w:r>
      <w:r>
        <w:rPr>
          <w:rFonts w:eastAsia="Times New Roman"/>
          <w:szCs w:val="24"/>
        </w:rPr>
        <w:t>τ</w:t>
      </w:r>
      <w:r w:rsidRPr="00FF05BF">
        <w:rPr>
          <w:rFonts w:eastAsia="Times New Roman"/>
          <w:szCs w:val="24"/>
        </w:rPr>
        <w:t>ότε τι είναι</w:t>
      </w:r>
      <w:r>
        <w:rPr>
          <w:rFonts w:eastAsia="Times New Roman"/>
          <w:szCs w:val="24"/>
        </w:rPr>
        <w:t>;</w:t>
      </w:r>
    </w:p>
    <w:p w14:paraId="6A627FE2" w14:textId="77777777" w:rsidR="00CD4C30" w:rsidRDefault="00DA53E9">
      <w:pPr>
        <w:spacing w:line="600" w:lineRule="auto"/>
        <w:ind w:firstLine="720"/>
        <w:jc w:val="both"/>
        <w:rPr>
          <w:rFonts w:eastAsia="Times New Roman"/>
          <w:szCs w:val="24"/>
        </w:rPr>
      </w:pPr>
      <w:r w:rsidRPr="00FF05BF">
        <w:rPr>
          <w:rFonts w:eastAsia="Times New Roman"/>
          <w:szCs w:val="24"/>
        </w:rPr>
        <w:t xml:space="preserve">Έχει γίνει πλέον πεποίθηση </w:t>
      </w:r>
      <w:r>
        <w:rPr>
          <w:rFonts w:eastAsia="Times New Roman"/>
          <w:szCs w:val="24"/>
        </w:rPr>
        <w:t xml:space="preserve">σε όλο τον </w:t>
      </w:r>
      <w:r>
        <w:rPr>
          <w:rFonts w:eastAsia="Times New Roman"/>
          <w:szCs w:val="24"/>
        </w:rPr>
        <w:t>ν</w:t>
      </w:r>
      <w:r>
        <w:rPr>
          <w:rFonts w:eastAsia="Times New Roman"/>
          <w:szCs w:val="24"/>
        </w:rPr>
        <w:t xml:space="preserve">ομό ότι τέτοια γεωθερμικά έργα </w:t>
      </w:r>
      <w:r w:rsidRPr="00FF05BF">
        <w:rPr>
          <w:rFonts w:eastAsia="Times New Roman"/>
          <w:szCs w:val="24"/>
        </w:rPr>
        <w:t>προσφέρουν γόνιμο έδαφος για πολλαπλές επενδύσεις</w:t>
      </w:r>
      <w:r>
        <w:rPr>
          <w:rFonts w:eastAsia="Times New Roman"/>
          <w:szCs w:val="24"/>
        </w:rPr>
        <w:t>,</w:t>
      </w:r>
      <w:r w:rsidRPr="00FF05BF">
        <w:rPr>
          <w:rFonts w:eastAsia="Times New Roman"/>
          <w:szCs w:val="24"/>
        </w:rPr>
        <w:t xml:space="preserve"> που θα φέρουν και πολλές θέσεις εργασίας αλλά και πολλαπλά οφέλ</w:t>
      </w:r>
      <w:r w:rsidRPr="00FF05BF">
        <w:rPr>
          <w:rFonts w:eastAsia="Times New Roman"/>
          <w:szCs w:val="24"/>
        </w:rPr>
        <w:t xml:space="preserve">η στην τοπική κοινωνία </w:t>
      </w:r>
      <w:r>
        <w:rPr>
          <w:rFonts w:eastAsia="Times New Roman"/>
          <w:szCs w:val="24"/>
        </w:rPr>
        <w:t>μας</w:t>
      </w:r>
      <w:r w:rsidRPr="00FF05BF">
        <w:rPr>
          <w:rFonts w:eastAsia="Times New Roman"/>
          <w:szCs w:val="24"/>
        </w:rPr>
        <w:t xml:space="preserve"> και </w:t>
      </w:r>
      <w:r>
        <w:rPr>
          <w:rFonts w:eastAsia="Times New Roman"/>
          <w:szCs w:val="24"/>
        </w:rPr>
        <w:t>τ</w:t>
      </w:r>
      <w:r w:rsidRPr="00FF05BF">
        <w:rPr>
          <w:rFonts w:eastAsia="Times New Roman"/>
          <w:szCs w:val="24"/>
        </w:rPr>
        <w:t>η</w:t>
      </w:r>
      <w:r>
        <w:rPr>
          <w:rFonts w:eastAsia="Times New Roman"/>
          <w:szCs w:val="24"/>
        </w:rPr>
        <w:t>ν</w:t>
      </w:r>
      <w:r w:rsidRPr="00FF05BF">
        <w:rPr>
          <w:rFonts w:eastAsia="Times New Roman"/>
          <w:szCs w:val="24"/>
        </w:rPr>
        <w:t xml:space="preserve"> οικονομία </w:t>
      </w:r>
      <w:r>
        <w:rPr>
          <w:rFonts w:eastAsia="Times New Roman"/>
          <w:szCs w:val="24"/>
        </w:rPr>
        <w:t xml:space="preserve">μας. Καμαρώνουμε </w:t>
      </w:r>
      <w:r w:rsidRPr="00FF05BF">
        <w:rPr>
          <w:rFonts w:eastAsia="Times New Roman"/>
          <w:szCs w:val="24"/>
        </w:rPr>
        <w:t xml:space="preserve">για την ακριτική </w:t>
      </w:r>
      <w:r>
        <w:rPr>
          <w:rFonts w:eastAsia="Times New Roman"/>
          <w:szCs w:val="24"/>
        </w:rPr>
        <w:t>και</w:t>
      </w:r>
      <w:r w:rsidRPr="00FF05BF">
        <w:rPr>
          <w:rFonts w:eastAsia="Times New Roman"/>
          <w:szCs w:val="24"/>
        </w:rPr>
        <w:t xml:space="preserve"> νευραλγική περιοχή </w:t>
      </w:r>
      <w:r>
        <w:rPr>
          <w:rFonts w:eastAsia="Times New Roman"/>
          <w:szCs w:val="24"/>
        </w:rPr>
        <w:t>μας,</w:t>
      </w:r>
      <w:r w:rsidRPr="00FF05BF">
        <w:rPr>
          <w:rFonts w:eastAsia="Times New Roman"/>
          <w:szCs w:val="24"/>
        </w:rPr>
        <w:t xml:space="preserve"> διότι έτσι πιστεύουμε ότι ο Νομός Έβρου</w:t>
      </w:r>
      <w:r>
        <w:rPr>
          <w:rFonts w:eastAsia="Times New Roman"/>
          <w:szCs w:val="24"/>
        </w:rPr>
        <w:t>,</w:t>
      </w:r>
      <w:r w:rsidRPr="00FF05BF">
        <w:rPr>
          <w:rFonts w:eastAsia="Times New Roman"/>
          <w:szCs w:val="24"/>
        </w:rPr>
        <w:t xml:space="preserve"> μπορεί να μετεξελιχθεί σε πρότυπο </w:t>
      </w:r>
      <w:r>
        <w:rPr>
          <w:rFonts w:eastAsia="Times New Roman"/>
          <w:szCs w:val="24"/>
        </w:rPr>
        <w:t>νομού</w:t>
      </w:r>
      <w:r w:rsidRPr="00FF05BF">
        <w:rPr>
          <w:rFonts w:eastAsia="Times New Roman"/>
          <w:szCs w:val="24"/>
        </w:rPr>
        <w:t xml:space="preserve"> όλης της χώρας</w:t>
      </w:r>
      <w:r>
        <w:rPr>
          <w:rFonts w:eastAsia="Times New Roman"/>
          <w:szCs w:val="24"/>
        </w:rPr>
        <w:t>,</w:t>
      </w:r>
      <w:r w:rsidRPr="00FF05BF">
        <w:rPr>
          <w:rFonts w:eastAsia="Times New Roman"/>
          <w:szCs w:val="24"/>
        </w:rPr>
        <w:t xml:space="preserve"> </w:t>
      </w:r>
      <w:r>
        <w:rPr>
          <w:rFonts w:eastAsia="Times New Roman"/>
          <w:szCs w:val="24"/>
        </w:rPr>
        <w:t>ό</w:t>
      </w:r>
      <w:r w:rsidRPr="00FF05BF">
        <w:rPr>
          <w:rFonts w:eastAsia="Times New Roman"/>
          <w:szCs w:val="24"/>
        </w:rPr>
        <w:t>πως ήταν και πάντα το σύνθημά μου</w:t>
      </w:r>
      <w:r>
        <w:rPr>
          <w:rFonts w:eastAsia="Times New Roman"/>
          <w:szCs w:val="24"/>
        </w:rPr>
        <w:t>,</w:t>
      </w:r>
      <w:r w:rsidRPr="00FF05BF">
        <w:rPr>
          <w:rFonts w:eastAsia="Times New Roman"/>
          <w:szCs w:val="24"/>
        </w:rPr>
        <w:t xml:space="preserve"> όπως ήταν και πά</w:t>
      </w:r>
      <w:r w:rsidRPr="00FF05BF">
        <w:rPr>
          <w:rFonts w:eastAsia="Times New Roman"/>
          <w:szCs w:val="24"/>
        </w:rPr>
        <w:t xml:space="preserve">ντα το σύνθημα όλων των </w:t>
      </w:r>
      <w:proofErr w:type="spellStart"/>
      <w:r w:rsidRPr="00FF05BF">
        <w:rPr>
          <w:rFonts w:eastAsia="Times New Roman"/>
          <w:szCs w:val="24"/>
        </w:rPr>
        <w:t>Εβριτών</w:t>
      </w:r>
      <w:proofErr w:type="spellEnd"/>
      <w:r>
        <w:rPr>
          <w:rFonts w:eastAsia="Times New Roman"/>
          <w:szCs w:val="24"/>
        </w:rPr>
        <w:t>:</w:t>
      </w:r>
      <w:r w:rsidRPr="00FF05BF">
        <w:rPr>
          <w:rFonts w:eastAsia="Times New Roman"/>
          <w:szCs w:val="24"/>
        </w:rPr>
        <w:t xml:space="preserve"> </w:t>
      </w:r>
      <w:r>
        <w:rPr>
          <w:rFonts w:eastAsia="Times New Roman"/>
          <w:szCs w:val="24"/>
        </w:rPr>
        <w:t>«Φ</w:t>
      </w:r>
      <w:r w:rsidRPr="00FF05BF">
        <w:rPr>
          <w:rFonts w:eastAsia="Times New Roman"/>
          <w:szCs w:val="24"/>
        </w:rPr>
        <w:t>υσικά</w:t>
      </w:r>
      <w:r>
        <w:rPr>
          <w:rFonts w:eastAsia="Times New Roman"/>
          <w:szCs w:val="24"/>
        </w:rPr>
        <w:t>,</w:t>
      </w:r>
      <w:r w:rsidRPr="00FF05BF">
        <w:rPr>
          <w:rFonts w:eastAsia="Times New Roman"/>
          <w:szCs w:val="24"/>
        </w:rPr>
        <w:t xml:space="preserve"> γιατί όχι</w:t>
      </w:r>
      <w:r>
        <w:rPr>
          <w:rFonts w:eastAsia="Times New Roman"/>
          <w:szCs w:val="24"/>
        </w:rPr>
        <w:t>;». Κ</w:t>
      </w:r>
      <w:r w:rsidRPr="00FF05BF">
        <w:rPr>
          <w:rFonts w:eastAsia="Times New Roman"/>
          <w:szCs w:val="24"/>
        </w:rPr>
        <w:t xml:space="preserve">αι όλα αυτά </w:t>
      </w:r>
      <w:r>
        <w:rPr>
          <w:rFonts w:eastAsia="Times New Roman"/>
          <w:szCs w:val="24"/>
        </w:rPr>
        <w:t>με</w:t>
      </w:r>
      <w:r w:rsidRPr="00FF05BF">
        <w:rPr>
          <w:rFonts w:eastAsia="Times New Roman"/>
          <w:szCs w:val="24"/>
        </w:rPr>
        <w:t xml:space="preserve"> μία Κυβέρνηση που αντιμετωπίζει μ</w:t>
      </w:r>
      <w:r>
        <w:rPr>
          <w:rFonts w:eastAsia="Times New Roman"/>
          <w:szCs w:val="24"/>
        </w:rPr>
        <w:t>ε</w:t>
      </w:r>
      <w:r w:rsidRPr="00FF05BF">
        <w:rPr>
          <w:rFonts w:eastAsia="Times New Roman"/>
          <w:szCs w:val="24"/>
        </w:rPr>
        <w:t xml:space="preserve"> </w:t>
      </w:r>
      <w:r>
        <w:rPr>
          <w:rFonts w:eastAsia="Times New Roman"/>
          <w:szCs w:val="24"/>
        </w:rPr>
        <w:t>ιδεοληπτική</w:t>
      </w:r>
      <w:r w:rsidRPr="00FF05BF">
        <w:rPr>
          <w:rFonts w:eastAsia="Times New Roman"/>
          <w:szCs w:val="24"/>
        </w:rPr>
        <w:t xml:space="preserve"> προσέγγιση όλες τις επενδύσεις</w:t>
      </w:r>
      <w:r>
        <w:rPr>
          <w:rFonts w:eastAsia="Times New Roman"/>
          <w:szCs w:val="24"/>
        </w:rPr>
        <w:t>.</w:t>
      </w:r>
    </w:p>
    <w:p w14:paraId="6A627FE3" w14:textId="77777777" w:rsidR="00CD4C30" w:rsidRDefault="00DA53E9">
      <w:pPr>
        <w:spacing w:line="600" w:lineRule="auto"/>
        <w:ind w:firstLine="720"/>
        <w:jc w:val="both"/>
        <w:rPr>
          <w:rFonts w:eastAsia="Times New Roman"/>
          <w:szCs w:val="24"/>
        </w:rPr>
      </w:pPr>
      <w:r>
        <w:rPr>
          <w:rFonts w:eastAsia="Times New Roman"/>
          <w:szCs w:val="24"/>
        </w:rPr>
        <w:t>Ο</w:t>
      </w:r>
      <w:r w:rsidRPr="00FF05BF">
        <w:rPr>
          <w:rFonts w:eastAsia="Times New Roman"/>
          <w:szCs w:val="24"/>
        </w:rPr>
        <w:t xml:space="preserve"> Δήμος Αλεξανδρούπολης σε αυτόν τον τομέα</w:t>
      </w:r>
      <w:r>
        <w:rPr>
          <w:rFonts w:eastAsia="Times New Roman"/>
          <w:szCs w:val="24"/>
        </w:rPr>
        <w:t>,</w:t>
      </w:r>
      <w:r w:rsidRPr="00FF05BF">
        <w:rPr>
          <w:rFonts w:eastAsia="Times New Roman"/>
          <w:szCs w:val="24"/>
        </w:rPr>
        <w:t xml:space="preserve"> </w:t>
      </w:r>
      <w:r>
        <w:rPr>
          <w:rFonts w:eastAsia="Times New Roman"/>
          <w:szCs w:val="24"/>
        </w:rPr>
        <w:t>όμως,</w:t>
      </w:r>
      <w:r w:rsidRPr="00FF05BF">
        <w:rPr>
          <w:rFonts w:eastAsia="Times New Roman"/>
          <w:szCs w:val="24"/>
        </w:rPr>
        <w:t xml:space="preserve"> σας παραδίδει δωρεάν μαθήματα</w:t>
      </w:r>
      <w:r>
        <w:rPr>
          <w:rFonts w:eastAsia="Times New Roman"/>
          <w:szCs w:val="24"/>
        </w:rPr>
        <w:t>,</w:t>
      </w:r>
      <w:r w:rsidRPr="00FF05BF">
        <w:rPr>
          <w:rFonts w:eastAsia="Times New Roman"/>
          <w:szCs w:val="24"/>
        </w:rPr>
        <w:t xml:space="preserve"> για το τι σημαίνει ουσιαστική </w:t>
      </w:r>
      <w:r w:rsidRPr="00FF05BF">
        <w:rPr>
          <w:rFonts w:eastAsia="Times New Roman"/>
          <w:szCs w:val="24"/>
        </w:rPr>
        <w:lastRenderedPageBreak/>
        <w:t xml:space="preserve">ανάπτυξη </w:t>
      </w:r>
      <w:r>
        <w:rPr>
          <w:rFonts w:eastAsia="Times New Roman"/>
          <w:szCs w:val="24"/>
        </w:rPr>
        <w:t>χ</w:t>
      </w:r>
      <w:r w:rsidRPr="00FF05BF">
        <w:rPr>
          <w:rFonts w:eastAsia="Times New Roman"/>
          <w:szCs w:val="24"/>
        </w:rPr>
        <w:t>ωρίς τα δεσμά του κρατισμού και χωρίς κομματική λογική</w:t>
      </w:r>
      <w:r>
        <w:rPr>
          <w:rFonts w:eastAsia="Times New Roman"/>
          <w:szCs w:val="24"/>
        </w:rPr>
        <w:t>.</w:t>
      </w:r>
      <w:r w:rsidRPr="00FF05BF">
        <w:rPr>
          <w:rFonts w:eastAsia="Times New Roman"/>
          <w:szCs w:val="24"/>
        </w:rPr>
        <w:t xml:space="preserve"> </w:t>
      </w:r>
      <w:r>
        <w:rPr>
          <w:rFonts w:eastAsia="Times New Roman"/>
          <w:szCs w:val="24"/>
        </w:rPr>
        <w:t>Τ</w:t>
      </w:r>
      <w:r w:rsidRPr="00FF05BF">
        <w:rPr>
          <w:rFonts w:eastAsia="Times New Roman"/>
          <w:szCs w:val="24"/>
        </w:rPr>
        <w:t>α επιτεύγματα ανήκουν μόνο στο</w:t>
      </w:r>
      <w:r>
        <w:rPr>
          <w:rFonts w:eastAsia="Times New Roman"/>
          <w:szCs w:val="24"/>
        </w:rPr>
        <w:t>ν</w:t>
      </w:r>
      <w:r w:rsidRPr="00FF05BF">
        <w:rPr>
          <w:rFonts w:eastAsia="Times New Roman"/>
          <w:szCs w:val="24"/>
        </w:rPr>
        <w:t xml:space="preserve"> </w:t>
      </w:r>
      <w:r>
        <w:rPr>
          <w:rFonts w:eastAsia="Times New Roman"/>
          <w:szCs w:val="24"/>
        </w:rPr>
        <w:t>Δ</w:t>
      </w:r>
      <w:r w:rsidRPr="00FF05BF">
        <w:rPr>
          <w:rFonts w:eastAsia="Times New Roman"/>
          <w:szCs w:val="24"/>
        </w:rPr>
        <w:t>ήμο Αλεξανδρούπολης που πουλάει τεχνογνωσία</w:t>
      </w:r>
      <w:r>
        <w:rPr>
          <w:rFonts w:eastAsia="Times New Roman"/>
          <w:szCs w:val="24"/>
        </w:rPr>
        <w:t>,</w:t>
      </w:r>
      <w:r w:rsidRPr="00FF05BF">
        <w:rPr>
          <w:rFonts w:eastAsia="Times New Roman"/>
          <w:szCs w:val="24"/>
        </w:rPr>
        <w:t xml:space="preserve"> δηλαδή στον τοπικό Δήμαρχο και στον Αντιδήμαρχο της </w:t>
      </w:r>
      <w:proofErr w:type="spellStart"/>
      <w:r w:rsidRPr="00FF05BF">
        <w:rPr>
          <w:rFonts w:eastAsia="Times New Roman"/>
          <w:szCs w:val="24"/>
        </w:rPr>
        <w:t>Τραϊανούπολης</w:t>
      </w:r>
      <w:proofErr w:type="spellEnd"/>
      <w:r>
        <w:rPr>
          <w:rFonts w:eastAsia="Times New Roman"/>
          <w:szCs w:val="24"/>
        </w:rPr>
        <w:t>.</w:t>
      </w:r>
      <w:r w:rsidRPr="00FF05BF">
        <w:rPr>
          <w:rFonts w:eastAsia="Times New Roman"/>
          <w:szCs w:val="24"/>
        </w:rPr>
        <w:t xml:space="preserve"> </w:t>
      </w:r>
      <w:r>
        <w:rPr>
          <w:rFonts w:eastAsia="Times New Roman"/>
          <w:szCs w:val="24"/>
        </w:rPr>
        <w:t>Χ</w:t>
      </w:r>
      <w:r w:rsidRPr="00FF05BF">
        <w:rPr>
          <w:rFonts w:eastAsia="Times New Roman"/>
          <w:szCs w:val="24"/>
        </w:rPr>
        <w:t>ρησιμοποιήστ</w:t>
      </w:r>
      <w:r w:rsidRPr="00FF05BF">
        <w:rPr>
          <w:rFonts w:eastAsia="Times New Roman"/>
          <w:szCs w:val="24"/>
        </w:rPr>
        <w:t xml:space="preserve">ε τα </w:t>
      </w:r>
      <w:r>
        <w:rPr>
          <w:rFonts w:eastAsia="Times New Roman"/>
          <w:szCs w:val="24"/>
        </w:rPr>
        <w:t xml:space="preserve">ως </w:t>
      </w:r>
      <w:r w:rsidRPr="00FF05BF">
        <w:rPr>
          <w:rFonts w:eastAsia="Times New Roman"/>
          <w:szCs w:val="24"/>
        </w:rPr>
        <w:t>οδικό χάρτη</w:t>
      </w:r>
      <w:r>
        <w:rPr>
          <w:rFonts w:eastAsia="Times New Roman"/>
          <w:szCs w:val="24"/>
        </w:rPr>
        <w:t>,</w:t>
      </w:r>
      <w:r w:rsidRPr="00FF05BF">
        <w:rPr>
          <w:rFonts w:eastAsia="Times New Roman"/>
          <w:szCs w:val="24"/>
        </w:rPr>
        <w:t xml:space="preserve"> για να κινηθούν ανάλογα και οι υπόλοιποι δήμοι της χώρας</w:t>
      </w:r>
      <w:r>
        <w:rPr>
          <w:rFonts w:eastAsia="Times New Roman"/>
          <w:szCs w:val="24"/>
        </w:rPr>
        <w:t>,</w:t>
      </w:r>
      <w:r w:rsidRPr="00FF05BF">
        <w:rPr>
          <w:rFonts w:eastAsia="Times New Roman"/>
          <w:szCs w:val="24"/>
        </w:rPr>
        <w:t xml:space="preserve"> στην περιφέρεια </w:t>
      </w:r>
      <w:r>
        <w:rPr>
          <w:rFonts w:eastAsia="Times New Roman"/>
          <w:szCs w:val="24"/>
        </w:rPr>
        <w:t xml:space="preserve">των οποίων </w:t>
      </w:r>
      <w:r w:rsidRPr="00FF05BF">
        <w:rPr>
          <w:rFonts w:eastAsia="Times New Roman"/>
          <w:szCs w:val="24"/>
        </w:rPr>
        <w:t>έχουμε γεωθερμικά πεδία</w:t>
      </w:r>
      <w:r>
        <w:rPr>
          <w:rFonts w:eastAsia="Times New Roman"/>
          <w:szCs w:val="24"/>
        </w:rPr>
        <w:t>.</w:t>
      </w:r>
    </w:p>
    <w:p w14:paraId="6A627FE4" w14:textId="77777777" w:rsidR="00CD4C30" w:rsidRDefault="00DA53E9">
      <w:pPr>
        <w:spacing w:line="600" w:lineRule="auto"/>
        <w:ind w:firstLine="720"/>
        <w:jc w:val="both"/>
        <w:rPr>
          <w:rFonts w:eastAsia="Times New Roman"/>
          <w:szCs w:val="24"/>
        </w:rPr>
      </w:pPr>
      <w:r>
        <w:rPr>
          <w:rFonts w:eastAsia="Times New Roman"/>
          <w:szCs w:val="24"/>
        </w:rPr>
        <w:t>Υπάρχουν δ</w:t>
      </w:r>
      <w:r w:rsidRPr="00FF05BF">
        <w:rPr>
          <w:rFonts w:eastAsia="Times New Roman"/>
          <w:szCs w:val="24"/>
        </w:rPr>
        <w:t>ύο ερωτήματα</w:t>
      </w:r>
      <w:r>
        <w:rPr>
          <w:rFonts w:eastAsia="Times New Roman"/>
          <w:szCs w:val="24"/>
        </w:rPr>
        <w:t>,</w:t>
      </w:r>
      <w:r w:rsidRPr="00FF05BF">
        <w:rPr>
          <w:rFonts w:eastAsia="Times New Roman"/>
          <w:szCs w:val="24"/>
        </w:rPr>
        <w:t xml:space="preserve"> </w:t>
      </w:r>
      <w:r>
        <w:rPr>
          <w:rFonts w:eastAsia="Times New Roman"/>
          <w:szCs w:val="24"/>
        </w:rPr>
        <w:t>όμως,</w:t>
      </w:r>
      <w:r w:rsidRPr="00FF05BF">
        <w:rPr>
          <w:rFonts w:eastAsia="Times New Roman"/>
          <w:szCs w:val="24"/>
        </w:rPr>
        <w:t xml:space="preserve"> </w:t>
      </w:r>
      <w:r>
        <w:rPr>
          <w:rFonts w:eastAsia="Times New Roman"/>
          <w:szCs w:val="24"/>
        </w:rPr>
        <w:t>κ</w:t>
      </w:r>
      <w:r w:rsidRPr="00FF05BF">
        <w:rPr>
          <w:rFonts w:eastAsia="Times New Roman"/>
          <w:szCs w:val="24"/>
        </w:rPr>
        <w:t>ύριε Υπουργέ</w:t>
      </w:r>
      <w:r>
        <w:rPr>
          <w:rFonts w:eastAsia="Times New Roman"/>
          <w:szCs w:val="24"/>
        </w:rPr>
        <w:t>, που πραγματικά</w:t>
      </w:r>
      <w:r w:rsidRPr="00FF05BF">
        <w:rPr>
          <w:rFonts w:eastAsia="Times New Roman"/>
          <w:szCs w:val="24"/>
        </w:rPr>
        <w:t xml:space="preserve"> θέλουμε τις δικές σας απαντήσεις</w:t>
      </w:r>
      <w:r>
        <w:rPr>
          <w:rFonts w:eastAsia="Times New Roman"/>
          <w:szCs w:val="24"/>
        </w:rPr>
        <w:t>. Ο αναπτυξιακός νόμος του 20</w:t>
      </w:r>
      <w:r w:rsidRPr="00FF05BF">
        <w:rPr>
          <w:rFonts w:eastAsia="Times New Roman"/>
          <w:szCs w:val="24"/>
        </w:rPr>
        <w:t>16 ε</w:t>
      </w:r>
      <w:r w:rsidRPr="00FF05BF">
        <w:rPr>
          <w:rFonts w:eastAsia="Times New Roman"/>
          <w:szCs w:val="24"/>
        </w:rPr>
        <w:t xml:space="preserve">ίναι έργο δικό </w:t>
      </w:r>
      <w:r>
        <w:rPr>
          <w:rFonts w:eastAsia="Times New Roman"/>
          <w:szCs w:val="24"/>
        </w:rPr>
        <w:t>σας.</w:t>
      </w:r>
      <w:r w:rsidRPr="00FF05BF">
        <w:rPr>
          <w:rFonts w:eastAsia="Times New Roman"/>
          <w:szCs w:val="24"/>
        </w:rPr>
        <w:t xml:space="preserve"> </w:t>
      </w:r>
      <w:r>
        <w:rPr>
          <w:rFonts w:eastAsia="Times New Roman"/>
          <w:szCs w:val="24"/>
        </w:rPr>
        <w:t>Ε</w:t>
      </w:r>
      <w:r w:rsidRPr="00FF05BF">
        <w:rPr>
          <w:rFonts w:eastAsia="Times New Roman"/>
          <w:szCs w:val="24"/>
        </w:rPr>
        <w:t>κεί φυσικά δεν προβλ</w:t>
      </w:r>
      <w:r>
        <w:rPr>
          <w:rFonts w:eastAsia="Times New Roman"/>
          <w:szCs w:val="24"/>
        </w:rPr>
        <w:t xml:space="preserve">έπονται </w:t>
      </w:r>
      <w:r w:rsidRPr="00FF05BF">
        <w:rPr>
          <w:rFonts w:eastAsia="Times New Roman"/>
          <w:szCs w:val="24"/>
        </w:rPr>
        <w:t xml:space="preserve">κίνητρα </w:t>
      </w:r>
      <w:r>
        <w:rPr>
          <w:rFonts w:eastAsia="Times New Roman"/>
          <w:szCs w:val="24"/>
        </w:rPr>
        <w:t xml:space="preserve">και προνόμια στις </w:t>
      </w:r>
      <w:r w:rsidRPr="00FF05BF">
        <w:rPr>
          <w:rFonts w:eastAsia="Times New Roman"/>
          <w:szCs w:val="24"/>
        </w:rPr>
        <w:t>παραμεθ</w:t>
      </w:r>
      <w:r>
        <w:rPr>
          <w:rFonts w:eastAsia="Times New Roman"/>
          <w:szCs w:val="24"/>
        </w:rPr>
        <w:t>ό</w:t>
      </w:r>
      <w:r w:rsidRPr="00FF05BF">
        <w:rPr>
          <w:rFonts w:eastAsia="Times New Roman"/>
          <w:szCs w:val="24"/>
        </w:rPr>
        <w:t>ρ</w:t>
      </w:r>
      <w:r>
        <w:rPr>
          <w:rFonts w:eastAsia="Times New Roman"/>
          <w:szCs w:val="24"/>
        </w:rPr>
        <w:t>ιες</w:t>
      </w:r>
      <w:r w:rsidRPr="00FF05BF">
        <w:rPr>
          <w:rFonts w:eastAsia="Times New Roman"/>
          <w:szCs w:val="24"/>
        </w:rPr>
        <w:t xml:space="preserve"> περιοχ</w:t>
      </w:r>
      <w:r>
        <w:rPr>
          <w:rFonts w:eastAsia="Times New Roman"/>
          <w:szCs w:val="24"/>
        </w:rPr>
        <w:t>ές. Ε</w:t>
      </w:r>
      <w:r w:rsidRPr="00FF05BF">
        <w:rPr>
          <w:rFonts w:eastAsia="Times New Roman"/>
          <w:szCs w:val="24"/>
        </w:rPr>
        <w:t>πειδή αναμένεται ο καινούργιος αναπτυξιακός νόμος</w:t>
      </w:r>
      <w:r>
        <w:rPr>
          <w:rFonts w:eastAsia="Times New Roman"/>
          <w:szCs w:val="24"/>
        </w:rPr>
        <w:t>,</w:t>
      </w:r>
      <w:r w:rsidRPr="00FF05BF">
        <w:rPr>
          <w:rFonts w:eastAsia="Times New Roman"/>
          <w:szCs w:val="24"/>
        </w:rPr>
        <w:t xml:space="preserve"> θα συμπεριλάβετε το αντικείμενο της γεωθερμίας</w:t>
      </w:r>
      <w:r>
        <w:rPr>
          <w:rFonts w:eastAsia="Times New Roman"/>
          <w:szCs w:val="24"/>
        </w:rPr>
        <w:t>,</w:t>
      </w:r>
      <w:r w:rsidRPr="00FF05BF">
        <w:rPr>
          <w:rFonts w:eastAsia="Times New Roman"/>
          <w:szCs w:val="24"/>
        </w:rPr>
        <w:t xml:space="preserve"> ώστε να ενθαρρυνθεί και ο τοπικός </w:t>
      </w:r>
      <w:r>
        <w:rPr>
          <w:rFonts w:eastAsia="Times New Roman"/>
          <w:szCs w:val="24"/>
        </w:rPr>
        <w:t>δ</w:t>
      </w:r>
      <w:r w:rsidRPr="00FF05BF">
        <w:rPr>
          <w:rFonts w:eastAsia="Times New Roman"/>
          <w:szCs w:val="24"/>
        </w:rPr>
        <w:t>ήμος και οι λοιποί δήμο</w:t>
      </w:r>
      <w:r w:rsidRPr="00FF05BF">
        <w:rPr>
          <w:rFonts w:eastAsia="Times New Roman"/>
          <w:szCs w:val="24"/>
        </w:rPr>
        <w:t xml:space="preserve">ι της χώρας αλλά πάνω από όλα η ιδιωτική </w:t>
      </w:r>
      <w:r>
        <w:rPr>
          <w:rFonts w:eastAsia="Times New Roman"/>
          <w:szCs w:val="24"/>
        </w:rPr>
        <w:t xml:space="preserve">επιχειρηματικότητα; </w:t>
      </w:r>
    </w:p>
    <w:p w14:paraId="6A627FE5" w14:textId="77777777" w:rsidR="00CD4C30" w:rsidRDefault="00DA53E9">
      <w:pPr>
        <w:spacing w:line="600" w:lineRule="auto"/>
        <w:ind w:firstLine="720"/>
        <w:jc w:val="both"/>
        <w:rPr>
          <w:rFonts w:eastAsia="Times New Roman"/>
          <w:szCs w:val="24"/>
        </w:rPr>
      </w:pPr>
      <w:r>
        <w:rPr>
          <w:rFonts w:eastAsia="Times New Roman"/>
          <w:szCs w:val="24"/>
        </w:rPr>
        <w:t>Επίσης</w:t>
      </w:r>
      <w:r w:rsidRPr="00FF05BF">
        <w:rPr>
          <w:rFonts w:eastAsia="Times New Roman"/>
          <w:szCs w:val="24"/>
        </w:rPr>
        <w:t xml:space="preserve"> το γεωθερμικό πεδίο της Σαμοθράκης γνωρίζετ</w:t>
      </w:r>
      <w:r>
        <w:rPr>
          <w:rFonts w:eastAsia="Times New Roman"/>
          <w:szCs w:val="24"/>
        </w:rPr>
        <w:t>αι</w:t>
      </w:r>
      <w:r w:rsidRPr="00FF05BF">
        <w:rPr>
          <w:rFonts w:eastAsia="Times New Roman"/>
          <w:szCs w:val="24"/>
        </w:rPr>
        <w:t xml:space="preserve"> και εκτιμάται ότι μπορεί να είναι και εκμεταλλεύσιμο και </w:t>
      </w:r>
      <w:r>
        <w:rPr>
          <w:rFonts w:eastAsia="Times New Roman"/>
          <w:szCs w:val="24"/>
        </w:rPr>
        <w:t>για</w:t>
      </w:r>
      <w:r w:rsidRPr="00FF05BF">
        <w:rPr>
          <w:rFonts w:eastAsia="Times New Roman"/>
          <w:szCs w:val="24"/>
        </w:rPr>
        <w:t xml:space="preserve"> άλλες δράσεις</w:t>
      </w:r>
      <w:r>
        <w:rPr>
          <w:rFonts w:eastAsia="Times New Roman"/>
          <w:szCs w:val="24"/>
        </w:rPr>
        <w:t>,</w:t>
      </w:r>
      <w:r w:rsidRPr="00FF05BF">
        <w:rPr>
          <w:rFonts w:eastAsia="Times New Roman"/>
          <w:szCs w:val="24"/>
        </w:rPr>
        <w:t xml:space="preserve"> όχι μόνο για τον ιαματικό τουρισμό</w:t>
      </w:r>
      <w:r>
        <w:rPr>
          <w:rFonts w:eastAsia="Times New Roman"/>
          <w:szCs w:val="24"/>
        </w:rPr>
        <w:t>. Τι μέτρα θα</w:t>
      </w:r>
      <w:r w:rsidRPr="00FF05BF">
        <w:rPr>
          <w:rFonts w:eastAsia="Times New Roman"/>
          <w:szCs w:val="24"/>
        </w:rPr>
        <w:t xml:space="preserve"> λάβετε </w:t>
      </w:r>
      <w:r>
        <w:rPr>
          <w:rFonts w:eastAsia="Times New Roman"/>
          <w:szCs w:val="24"/>
        </w:rPr>
        <w:t>για τη</w:t>
      </w:r>
      <w:r w:rsidRPr="00FF05BF">
        <w:rPr>
          <w:rFonts w:eastAsia="Times New Roman"/>
          <w:szCs w:val="24"/>
        </w:rPr>
        <w:t xml:space="preserve"> συνέργεια η οποία </w:t>
      </w:r>
      <w:r>
        <w:rPr>
          <w:rFonts w:eastAsia="Times New Roman"/>
          <w:szCs w:val="24"/>
        </w:rPr>
        <w:t xml:space="preserve">διαφαίνεται </w:t>
      </w:r>
      <w:r w:rsidRPr="00FF05BF">
        <w:rPr>
          <w:rFonts w:eastAsia="Times New Roman"/>
          <w:szCs w:val="24"/>
        </w:rPr>
        <w:t xml:space="preserve">να έρχεται των δύο τοπικών </w:t>
      </w:r>
      <w:r>
        <w:rPr>
          <w:rFonts w:eastAsia="Times New Roman"/>
          <w:szCs w:val="24"/>
        </w:rPr>
        <w:lastRenderedPageBreak/>
        <w:t>Δ</w:t>
      </w:r>
      <w:r w:rsidRPr="00FF05BF">
        <w:rPr>
          <w:rFonts w:eastAsia="Times New Roman"/>
          <w:szCs w:val="24"/>
        </w:rPr>
        <w:t>ήμων της Αλεξανδρούπολης και της Σαμοθράκης</w:t>
      </w:r>
      <w:r>
        <w:rPr>
          <w:rFonts w:eastAsia="Times New Roman"/>
          <w:szCs w:val="24"/>
        </w:rPr>
        <w:t>;</w:t>
      </w:r>
      <w:r w:rsidRPr="00FF05BF">
        <w:rPr>
          <w:rFonts w:eastAsia="Times New Roman"/>
          <w:szCs w:val="24"/>
        </w:rPr>
        <w:t xml:space="preserve"> </w:t>
      </w:r>
      <w:r>
        <w:rPr>
          <w:rFonts w:eastAsia="Times New Roman"/>
          <w:szCs w:val="24"/>
        </w:rPr>
        <w:t>Μ</w:t>
      </w:r>
      <w:r w:rsidRPr="00FF05BF">
        <w:rPr>
          <w:rFonts w:eastAsia="Times New Roman"/>
          <w:szCs w:val="24"/>
        </w:rPr>
        <w:t>ε ποιο</w:t>
      </w:r>
      <w:r>
        <w:rPr>
          <w:rFonts w:eastAsia="Times New Roman"/>
          <w:szCs w:val="24"/>
        </w:rPr>
        <w:t>ν</w:t>
      </w:r>
      <w:r w:rsidRPr="00FF05BF">
        <w:rPr>
          <w:rFonts w:eastAsia="Times New Roman"/>
          <w:szCs w:val="24"/>
        </w:rPr>
        <w:t xml:space="preserve"> τρόπο θα τους ενθαρρύνετε</w:t>
      </w:r>
      <w:r>
        <w:rPr>
          <w:rFonts w:eastAsia="Times New Roman"/>
          <w:szCs w:val="24"/>
        </w:rPr>
        <w:t>,</w:t>
      </w:r>
      <w:r w:rsidRPr="00FF05BF">
        <w:rPr>
          <w:rFonts w:eastAsia="Times New Roman"/>
          <w:szCs w:val="24"/>
        </w:rPr>
        <w:t xml:space="preserve"> ώστε να συνεργαστούν </w:t>
      </w:r>
      <w:r>
        <w:rPr>
          <w:rFonts w:eastAsia="Times New Roman"/>
          <w:szCs w:val="24"/>
        </w:rPr>
        <w:t>π</w:t>
      </w:r>
      <w:r w:rsidRPr="00FF05BF">
        <w:rPr>
          <w:rFonts w:eastAsia="Times New Roman"/>
          <w:szCs w:val="24"/>
        </w:rPr>
        <w:t>ρος όφελος της τοπικής κοινωνίας και όχι μόνο</w:t>
      </w:r>
      <w:r>
        <w:rPr>
          <w:rFonts w:eastAsia="Times New Roman"/>
          <w:szCs w:val="24"/>
        </w:rPr>
        <w:t>;</w:t>
      </w:r>
    </w:p>
    <w:p w14:paraId="6A627FE6" w14:textId="77777777" w:rsidR="00CD4C30" w:rsidRDefault="00DA53E9">
      <w:pPr>
        <w:spacing w:line="600" w:lineRule="auto"/>
        <w:ind w:firstLine="720"/>
        <w:jc w:val="both"/>
        <w:rPr>
          <w:rFonts w:eastAsia="Times New Roman"/>
          <w:szCs w:val="24"/>
        </w:rPr>
      </w:pPr>
      <w:r w:rsidRPr="00FF05BF">
        <w:rPr>
          <w:rFonts w:eastAsia="Times New Roman"/>
          <w:szCs w:val="24"/>
        </w:rPr>
        <w:t>Κύριε Υπουργέ</w:t>
      </w:r>
      <w:r>
        <w:rPr>
          <w:rFonts w:eastAsia="Times New Roman"/>
          <w:szCs w:val="24"/>
        </w:rPr>
        <w:t>,</w:t>
      </w:r>
      <w:r w:rsidRPr="00FF05BF">
        <w:rPr>
          <w:rFonts w:eastAsia="Times New Roman"/>
          <w:szCs w:val="24"/>
        </w:rPr>
        <w:t xml:space="preserve"> </w:t>
      </w:r>
      <w:r>
        <w:rPr>
          <w:rFonts w:eastAsia="Times New Roman"/>
          <w:szCs w:val="24"/>
        </w:rPr>
        <w:t xml:space="preserve">-μια και </w:t>
      </w:r>
      <w:r w:rsidRPr="00FF05BF">
        <w:rPr>
          <w:rFonts w:eastAsia="Times New Roman"/>
          <w:szCs w:val="24"/>
        </w:rPr>
        <w:t>σας έχουμε εδώ</w:t>
      </w:r>
      <w:r>
        <w:rPr>
          <w:rFonts w:eastAsia="Times New Roman"/>
          <w:szCs w:val="24"/>
        </w:rPr>
        <w:t>-</w:t>
      </w:r>
      <w:r w:rsidRPr="00FF05BF">
        <w:rPr>
          <w:rFonts w:eastAsia="Times New Roman"/>
          <w:szCs w:val="24"/>
        </w:rPr>
        <w:t xml:space="preserve"> </w:t>
      </w:r>
      <w:r>
        <w:rPr>
          <w:rFonts w:eastAsia="Times New Roman"/>
          <w:szCs w:val="24"/>
        </w:rPr>
        <w:t>α</w:t>
      </w:r>
      <w:r w:rsidRPr="00FF05BF">
        <w:rPr>
          <w:rFonts w:eastAsia="Times New Roman"/>
          <w:szCs w:val="24"/>
        </w:rPr>
        <w:t>νέδειξ</w:t>
      </w:r>
      <w:r>
        <w:rPr>
          <w:rFonts w:eastAsia="Times New Roman"/>
          <w:szCs w:val="24"/>
        </w:rPr>
        <w:t>α</w:t>
      </w:r>
      <w:r w:rsidRPr="00FF05BF">
        <w:rPr>
          <w:rFonts w:eastAsia="Times New Roman"/>
          <w:szCs w:val="24"/>
        </w:rPr>
        <w:t xml:space="preserve"> με τρεις απανωτές ερωτήσεις το θέμα του ανταποδοτικού τέλους των αιολικών πάρκων</w:t>
      </w:r>
      <w:r>
        <w:rPr>
          <w:rFonts w:eastAsia="Times New Roman"/>
          <w:szCs w:val="24"/>
        </w:rPr>
        <w:t>,</w:t>
      </w:r>
      <w:r>
        <w:rPr>
          <w:rFonts w:eastAsia="Times New Roman"/>
          <w:szCs w:val="24"/>
        </w:rPr>
        <w:t xml:space="preserve"> που αφορούσε τριάντα τρεις νομούς της χώρας. Α</w:t>
      </w:r>
      <w:r w:rsidRPr="00FF05BF">
        <w:rPr>
          <w:rFonts w:eastAsia="Times New Roman"/>
          <w:szCs w:val="24"/>
        </w:rPr>
        <w:t>παγκιστρ</w:t>
      </w:r>
      <w:r>
        <w:rPr>
          <w:rFonts w:eastAsia="Times New Roman"/>
          <w:szCs w:val="24"/>
        </w:rPr>
        <w:t>ώ</w:t>
      </w:r>
      <w:r w:rsidRPr="00FF05BF">
        <w:rPr>
          <w:rFonts w:eastAsia="Times New Roman"/>
          <w:szCs w:val="24"/>
        </w:rPr>
        <w:t>θ</w:t>
      </w:r>
      <w:r>
        <w:rPr>
          <w:rFonts w:eastAsia="Times New Roman"/>
          <w:szCs w:val="24"/>
        </w:rPr>
        <w:t>ηκε</w:t>
      </w:r>
      <w:r w:rsidRPr="00FF05BF">
        <w:rPr>
          <w:rFonts w:eastAsia="Times New Roman"/>
          <w:szCs w:val="24"/>
        </w:rPr>
        <w:t xml:space="preserve"> </w:t>
      </w:r>
      <w:r>
        <w:rPr>
          <w:rFonts w:eastAsia="Times New Roman"/>
          <w:szCs w:val="24"/>
        </w:rPr>
        <w:t>αυτό το θέμα. Π</w:t>
      </w:r>
      <w:r w:rsidRPr="00FF05BF">
        <w:rPr>
          <w:rFonts w:eastAsia="Times New Roman"/>
          <w:szCs w:val="24"/>
        </w:rPr>
        <w:t>ράγματι δόθηκε λύση</w:t>
      </w:r>
      <w:r>
        <w:rPr>
          <w:rFonts w:eastAsia="Times New Roman"/>
          <w:szCs w:val="24"/>
        </w:rPr>
        <w:t>.</w:t>
      </w:r>
      <w:r w:rsidRPr="00FF05BF">
        <w:rPr>
          <w:rFonts w:eastAsia="Times New Roman"/>
          <w:szCs w:val="24"/>
        </w:rPr>
        <w:t xml:space="preserve"> </w:t>
      </w:r>
      <w:r>
        <w:rPr>
          <w:rFonts w:eastAsia="Times New Roman"/>
          <w:szCs w:val="24"/>
        </w:rPr>
        <w:t>Π</w:t>
      </w:r>
      <w:r w:rsidRPr="00FF05BF">
        <w:rPr>
          <w:rFonts w:eastAsia="Times New Roman"/>
          <w:szCs w:val="24"/>
        </w:rPr>
        <w:t xml:space="preserve">ροωθήθηκε ένα προεδρικό διάταγμα και μάλιστα με </w:t>
      </w:r>
      <w:r>
        <w:rPr>
          <w:rFonts w:eastAsia="Times New Roman"/>
          <w:szCs w:val="24"/>
        </w:rPr>
        <w:t xml:space="preserve">επισπεύδοντα </w:t>
      </w:r>
      <w:r w:rsidRPr="00FF05BF">
        <w:rPr>
          <w:rFonts w:eastAsia="Times New Roman"/>
          <w:szCs w:val="24"/>
        </w:rPr>
        <w:t xml:space="preserve">τον οργανισμό </w:t>
      </w:r>
      <w:r w:rsidRPr="00FF05BF">
        <w:rPr>
          <w:rFonts w:eastAsia="Times New Roman"/>
          <w:szCs w:val="24"/>
        </w:rPr>
        <w:t xml:space="preserve">που λέγεται </w:t>
      </w:r>
      <w:r>
        <w:rPr>
          <w:rFonts w:eastAsia="Times New Roman"/>
          <w:szCs w:val="24"/>
        </w:rPr>
        <w:t>ΚΑΠΕ</w:t>
      </w:r>
      <w:r>
        <w:rPr>
          <w:rFonts w:eastAsia="Times New Roman"/>
          <w:szCs w:val="24"/>
        </w:rPr>
        <w:t>,</w:t>
      </w:r>
      <w:r>
        <w:rPr>
          <w:rFonts w:eastAsia="Times New Roman"/>
          <w:szCs w:val="24"/>
        </w:rPr>
        <w:t xml:space="preserve"> προς τιμήν τους έβαλαν πλάτη και μάλιστα τελείωσαν το </w:t>
      </w:r>
      <w:r w:rsidRPr="00FF05BF">
        <w:rPr>
          <w:rFonts w:eastAsia="Times New Roman"/>
          <w:szCs w:val="24"/>
        </w:rPr>
        <w:t>προεδρικό διάταγμα</w:t>
      </w:r>
      <w:r>
        <w:rPr>
          <w:rFonts w:eastAsia="Times New Roman"/>
          <w:szCs w:val="24"/>
        </w:rPr>
        <w:t>.</w:t>
      </w:r>
      <w:r w:rsidRPr="00FF05BF">
        <w:rPr>
          <w:rFonts w:eastAsia="Times New Roman"/>
          <w:szCs w:val="24"/>
        </w:rPr>
        <w:t xml:space="preserve"> </w:t>
      </w:r>
      <w:r>
        <w:rPr>
          <w:rFonts w:eastAsia="Times New Roman"/>
          <w:szCs w:val="24"/>
        </w:rPr>
        <w:t>Έ</w:t>
      </w:r>
      <w:r w:rsidRPr="00FF05BF">
        <w:rPr>
          <w:rFonts w:eastAsia="Times New Roman"/>
          <w:szCs w:val="24"/>
        </w:rPr>
        <w:t>γινε διανομή και κατανομή όλου αυτού του ποσού των τεσσάρων ετών</w:t>
      </w:r>
      <w:r>
        <w:rPr>
          <w:rFonts w:eastAsia="Times New Roman"/>
          <w:szCs w:val="24"/>
        </w:rPr>
        <w:t xml:space="preserve"> 2010</w:t>
      </w:r>
      <w:r>
        <w:rPr>
          <w:rFonts w:eastAsia="Times New Roman"/>
          <w:szCs w:val="24"/>
        </w:rPr>
        <w:t xml:space="preserve">  </w:t>
      </w:r>
      <w:r>
        <w:rPr>
          <w:rFonts w:eastAsia="Times New Roman"/>
          <w:szCs w:val="24"/>
        </w:rPr>
        <w:t>-</w:t>
      </w:r>
      <w:r>
        <w:rPr>
          <w:rFonts w:eastAsia="Times New Roman"/>
          <w:szCs w:val="24"/>
        </w:rPr>
        <w:t xml:space="preserve"> </w:t>
      </w:r>
      <w:r w:rsidRPr="00FF05BF">
        <w:rPr>
          <w:rFonts w:eastAsia="Times New Roman"/>
          <w:szCs w:val="24"/>
        </w:rPr>
        <w:t>2014</w:t>
      </w:r>
      <w:r>
        <w:rPr>
          <w:rFonts w:eastAsia="Times New Roman"/>
          <w:szCs w:val="24"/>
        </w:rPr>
        <w:t>.</w:t>
      </w:r>
      <w:r w:rsidRPr="00FF05BF">
        <w:rPr>
          <w:rFonts w:eastAsia="Times New Roman"/>
          <w:szCs w:val="24"/>
        </w:rPr>
        <w:t xml:space="preserve"> </w:t>
      </w:r>
      <w:r>
        <w:rPr>
          <w:rFonts w:eastAsia="Times New Roman"/>
          <w:szCs w:val="24"/>
        </w:rPr>
        <w:t>Ή</w:t>
      </w:r>
      <w:r w:rsidRPr="00FF05BF">
        <w:rPr>
          <w:rFonts w:eastAsia="Times New Roman"/>
          <w:szCs w:val="24"/>
        </w:rPr>
        <w:t>δη σας έχω καταθέσει ερώτηση</w:t>
      </w:r>
      <w:r>
        <w:rPr>
          <w:rFonts w:eastAsia="Times New Roman"/>
          <w:szCs w:val="24"/>
        </w:rPr>
        <w:t>,</w:t>
      </w:r>
      <w:r w:rsidRPr="00FF05BF">
        <w:rPr>
          <w:rFonts w:eastAsia="Times New Roman"/>
          <w:szCs w:val="24"/>
        </w:rPr>
        <w:t xml:space="preserve"> </w:t>
      </w:r>
      <w:r>
        <w:rPr>
          <w:rFonts w:eastAsia="Times New Roman"/>
          <w:szCs w:val="24"/>
        </w:rPr>
        <w:t xml:space="preserve">σχετικά με το </w:t>
      </w:r>
      <w:r w:rsidRPr="00FF05BF">
        <w:rPr>
          <w:rFonts w:eastAsia="Times New Roman"/>
          <w:szCs w:val="24"/>
        </w:rPr>
        <w:t>τι θα</w:t>
      </w:r>
      <w:r>
        <w:rPr>
          <w:rFonts w:eastAsia="Times New Roman"/>
          <w:szCs w:val="24"/>
        </w:rPr>
        <w:t xml:space="preserve"> πράξετε για την τετραετία 2014</w:t>
      </w:r>
      <w:r>
        <w:rPr>
          <w:rFonts w:eastAsia="Times New Roman"/>
          <w:szCs w:val="24"/>
        </w:rPr>
        <w:t xml:space="preserve"> </w:t>
      </w:r>
      <w:r>
        <w:rPr>
          <w:rFonts w:eastAsia="Times New Roman"/>
          <w:szCs w:val="24"/>
        </w:rPr>
        <w:t>-</w:t>
      </w:r>
      <w:r>
        <w:rPr>
          <w:rFonts w:eastAsia="Times New Roman"/>
          <w:szCs w:val="24"/>
        </w:rPr>
        <w:t xml:space="preserve"> </w:t>
      </w:r>
      <w:r w:rsidRPr="00FF05BF">
        <w:rPr>
          <w:rFonts w:eastAsia="Times New Roman"/>
          <w:szCs w:val="24"/>
        </w:rPr>
        <w:t>2018</w:t>
      </w:r>
      <w:r>
        <w:rPr>
          <w:rFonts w:eastAsia="Times New Roman"/>
          <w:szCs w:val="24"/>
        </w:rPr>
        <w:t>.</w:t>
      </w:r>
      <w:r w:rsidRPr="00FF05BF">
        <w:rPr>
          <w:rFonts w:eastAsia="Times New Roman"/>
          <w:szCs w:val="24"/>
        </w:rPr>
        <w:t xml:space="preserve"> </w:t>
      </w:r>
      <w:r>
        <w:rPr>
          <w:rFonts w:eastAsia="Times New Roman"/>
          <w:szCs w:val="24"/>
        </w:rPr>
        <w:t xml:space="preserve">Ωφελήθηκαν οι τοπικοί δήμοι, </w:t>
      </w:r>
      <w:r w:rsidRPr="00FF05BF">
        <w:rPr>
          <w:rFonts w:eastAsia="Times New Roman"/>
          <w:szCs w:val="24"/>
        </w:rPr>
        <w:t xml:space="preserve">ωφελήθηκαν οι τοπικές κοινωνίες </w:t>
      </w:r>
      <w:r>
        <w:rPr>
          <w:rFonts w:eastAsia="Times New Roman"/>
          <w:szCs w:val="24"/>
        </w:rPr>
        <w:t>-</w:t>
      </w:r>
      <w:r w:rsidRPr="00FF05BF">
        <w:rPr>
          <w:rFonts w:eastAsia="Times New Roman"/>
          <w:szCs w:val="24"/>
        </w:rPr>
        <w:t xml:space="preserve">σε είδος </w:t>
      </w:r>
      <w:r>
        <w:rPr>
          <w:rFonts w:eastAsia="Times New Roman"/>
          <w:szCs w:val="24"/>
        </w:rPr>
        <w:t>φ</w:t>
      </w:r>
      <w:r w:rsidRPr="00FF05BF">
        <w:rPr>
          <w:rFonts w:eastAsia="Times New Roman"/>
          <w:szCs w:val="24"/>
        </w:rPr>
        <w:t>υσικά</w:t>
      </w:r>
      <w:r>
        <w:rPr>
          <w:rFonts w:eastAsia="Times New Roman"/>
          <w:szCs w:val="24"/>
        </w:rPr>
        <w:t>-</w:t>
      </w:r>
      <w:r w:rsidRPr="00FF05BF">
        <w:rPr>
          <w:rFonts w:eastAsia="Times New Roman"/>
          <w:szCs w:val="24"/>
        </w:rPr>
        <w:t xml:space="preserve"> και</w:t>
      </w:r>
      <w:r>
        <w:rPr>
          <w:rFonts w:eastAsia="Times New Roman"/>
          <w:szCs w:val="24"/>
        </w:rPr>
        <w:t xml:space="preserve"> όλοι αναμένουν</w:t>
      </w:r>
      <w:r w:rsidRPr="00FF05BF">
        <w:rPr>
          <w:rFonts w:eastAsia="Times New Roman"/>
          <w:szCs w:val="24"/>
        </w:rPr>
        <w:t xml:space="preserve"> την απόφασή </w:t>
      </w:r>
      <w:r>
        <w:rPr>
          <w:rFonts w:eastAsia="Times New Roman"/>
          <w:szCs w:val="24"/>
        </w:rPr>
        <w:t>σας,</w:t>
      </w:r>
      <w:r w:rsidRPr="00FF05BF">
        <w:rPr>
          <w:rFonts w:eastAsia="Times New Roman"/>
          <w:szCs w:val="24"/>
        </w:rPr>
        <w:t xml:space="preserve"> σε ό</w:t>
      </w:r>
      <w:r>
        <w:rPr>
          <w:rFonts w:eastAsia="Times New Roman"/>
          <w:szCs w:val="24"/>
        </w:rPr>
        <w:t>,</w:t>
      </w:r>
      <w:r w:rsidRPr="00FF05BF">
        <w:rPr>
          <w:rFonts w:eastAsia="Times New Roman"/>
          <w:szCs w:val="24"/>
        </w:rPr>
        <w:t>τι αφορά την κατανομή αυτών των ποσών που έχουν ήδη εξασφαλιστεί</w:t>
      </w:r>
      <w:r>
        <w:rPr>
          <w:rFonts w:eastAsia="Times New Roman"/>
          <w:szCs w:val="24"/>
        </w:rPr>
        <w:t>,</w:t>
      </w:r>
      <w:r w:rsidRPr="00FF05BF">
        <w:rPr>
          <w:rFonts w:eastAsia="Times New Roman"/>
          <w:szCs w:val="24"/>
        </w:rPr>
        <w:t xml:space="preserve"> βάσει του σχετικού νόμου τον οποίον </w:t>
      </w:r>
      <w:r>
        <w:rPr>
          <w:rFonts w:eastAsia="Times New Roman"/>
          <w:szCs w:val="24"/>
        </w:rPr>
        <w:t xml:space="preserve">ψήφισε η </w:t>
      </w:r>
      <w:r w:rsidRPr="00FF05BF">
        <w:rPr>
          <w:rFonts w:eastAsia="Times New Roman"/>
          <w:szCs w:val="24"/>
        </w:rPr>
        <w:t xml:space="preserve">προηγούμενη </w:t>
      </w:r>
      <w:r w:rsidRPr="00FF05BF">
        <w:rPr>
          <w:rFonts w:eastAsia="Times New Roman"/>
          <w:szCs w:val="24"/>
        </w:rPr>
        <w:t>κυβέρνηση</w:t>
      </w:r>
      <w:r>
        <w:rPr>
          <w:rFonts w:eastAsia="Times New Roman"/>
          <w:szCs w:val="24"/>
        </w:rPr>
        <w:t>.</w:t>
      </w:r>
    </w:p>
    <w:p w14:paraId="6A627FE7" w14:textId="77777777" w:rsidR="00CD4C30" w:rsidRDefault="00DA53E9">
      <w:pPr>
        <w:spacing w:line="600" w:lineRule="auto"/>
        <w:ind w:firstLine="720"/>
        <w:jc w:val="both"/>
        <w:rPr>
          <w:rFonts w:eastAsia="Times New Roman"/>
          <w:szCs w:val="24"/>
        </w:rPr>
      </w:pPr>
      <w:r w:rsidRPr="00FF05BF">
        <w:rPr>
          <w:rFonts w:eastAsia="Times New Roman"/>
          <w:szCs w:val="24"/>
        </w:rPr>
        <w:t>Σας ευχαριστώ πολύ</w:t>
      </w:r>
      <w:r>
        <w:rPr>
          <w:rFonts w:eastAsia="Times New Roman"/>
          <w:szCs w:val="24"/>
        </w:rPr>
        <w:t>.</w:t>
      </w:r>
    </w:p>
    <w:p w14:paraId="6A627FE8" w14:textId="77777777" w:rsidR="00CD4C30" w:rsidRDefault="00DA53E9">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lastRenderedPageBreak/>
        <w:t>(Χειροκροτήματα από την πτέρυγα της Νέας Δημοκρατίας)</w:t>
      </w:r>
    </w:p>
    <w:p w14:paraId="6A627FE9" w14:textId="77777777" w:rsidR="00CD4C30" w:rsidRDefault="00DA53E9">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Ε</w:t>
      </w:r>
      <w:r w:rsidRPr="00FF05BF">
        <w:rPr>
          <w:rFonts w:eastAsia="Times New Roman"/>
          <w:szCs w:val="24"/>
        </w:rPr>
        <w:t>υχαριστούμε και εμείς</w:t>
      </w:r>
      <w:r>
        <w:rPr>
          <w:rFonts w:eastAsia="Times New Roman"/>
          <w:szCs w:val="24"/>
        </w:rPr>
        <w:t>.</w:t>
      </w:r>
    </w:p>
    <w:p w14:paraId="6A627FEA" w14:textId="77777777" w:rsidR="00CD4C30" w:rsidRDefault="00DA53E9">
      <w:pPr>
        <w:spacing w:line="600" w:lineRule="auto"/>
        <w:ind w:firstLine="720"/>
        <w:jc w:val="both"/>
        <w:rPr>
          <w:rFonts w:eastAsia="Times New Roman"/>
          <w:szCs w:val="24"/>
        </w:rPr>
      </w:pPr>
      <w:r>
        <w:rPr>
          <w:rFonts w:eastAsia="Times New Roman"/>
          <w:szCs w:val="24"/>
        </w:rPr>
        <w:t xml:space="preserve">Τον λόγο έχει ο κ. Καρράς, από την </w:t>
      </w:r>
      <w:r>
        <w:rPr>
          <w:rFonts w:eastAsia="Times New Roman"/>
          <w:szCs w:val="24"/>
        </w:rPr>
        <w:t>Κ</w:t>
      </w:r>
      <w:r>
        <w:rPr>
          <w:rFonts w:eastAsia="Times New Roman"/>
          <w:szCs w:val="24"/>
        </w:rPr>
        <w:t xml:space="preserve">οινοβουλευτική </w:t>
      </w:r>
      <w:r>
        <w:rPr>
          <w:rFonts w:eastAsia="Times New Roman"/>
          <w:szCs w:val="24"/>
        </w:rPr>
        <w:t>Ο</w:t>
      </w:r>
      <w:r w:rsidRPr="00FF05BF">
        <w:rPr>
          <w:rFonts w:eastAsia="Times New Roman"/>
          <w:szCs w:val="24"/>
        </w:rPr>
        <w:t xml:space="preserve">μάδα της Δημοκρατικής </w:t>
      </w:r>
      <w:r>
        <w:rPr>
          <w:rFonts w:eastAsia="Times New Roman"/>
          <w:szCs w:val="24"/>
        </w:rPr>
        <w:t>Συμ</w:t>
      </w:r>
      <w:r w:rsidRPr="00FF05BF">
        <w:rPr>
          <w:rFonts w:eastAsia="Times New Roman"/>
          <w:szCs w:val="24"/>
        </w:rPr>
        <w:t>παράταξης</w:t>
      </w:r>
      <w:r>
        <w:rPr>
          <w:rFonts w:eastAsia="Times New Roman"/>
          <w:szCs w:val="24"/>
        </w:rPr>
        <w:t>,</w:t>
      </w:r>
      <w:r w:rsidRPr="00FF05BF">
        <w:rPr>
          <w:rFonts w:eastAsia="Times New Roman"/>
          <w:szCs w:val="24"/>
        </w:rPr>
        <w:t xml:space="preserve"> για πέντε λεπτά</w:t>
      </w:r>
      <w:r>
        <w:rPr>
          <w:rFonts w:eastAsia="Times New Roman"/>
          <w:szCs w:val="24"/>
        </w:rPr>
        <w:t>.</w:t>
      </w:r>
    </w:p>
    <w:p w14:paraId="6A627FEB" w14:textId="77777777" w:rsidR="00CD4C30" w:rsidRDefault="00DA53E9">
      <w:pPr>
        <w:spacing w:line="600" w:lineRule="auto"/>
        <w:ind w:firstLine="720"/>
        <w:jc w:val="both"/>
        <w:rPr>
          <w:rFonts w:eastAsia="Times New Roman"/>
          <w:szCs w:val="24"/>
        </w:rPr>
      </w:pPr>
      <w:r w:rsidRPr="00821EFE">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w:t>
      </w:r>
      <w:r w:rsidRPr="00821EFE">
        <w:rPr>
          <w:rFonts w:eastAsia="Times New Roman"/>
          <w:b/>
          <w:szCs w:val="24"/>
        </w:rPr>
        <w:t xml:space="preserve"> ΚΑΡΡΑΣ: </w:t>
      </w:r>
      <w:r>
        <w:rPr>
          <w:rFonts w:eastAsia="Times New Roman"/>
          <w:szCs w:val="24"/>
        </w:rPr>
        <w:t>Κ</w:t>
      </w:r>
      <w:r w:rsidRPr="00FF05BF">
        <w:rPr>
          <w:rFonts w:eastAsia="Times New Roman"/>
          <w:szCs w:val="24"/>
        </w:rPr>
        <w:t xml:space="preserve">ύριε </w:t>
      </w:r>
      <w:r>
        <w:rPr>
          <w:rFonts w:eastAsia="Times New Roman"/>
          <w:szCs w:val="24"/>
        </w:rPr>
        <w:t>Π</w:t>
      </w:r>
      <w:r w:rsidRPr="00FF05BF">
        <w:rPr>
          <w:rFonts w:eastAsia="Times New Roman"/>
          <w:szCs w:val="24"/>
        </w:rPr>
        <w:t>ρόεδρε</w:t>
      </w:r>
      <w:r>
        <w:rPr>
          <w:rFonts w:eastAsia="Times New Roman"/>
          <w:szCs w:val="24"/>
        </w:rPr>
        <w:t>,</w:t>
      </w:r>
      <w:r w:rsidRPr="00FF05BF">
        <w:rPr>
          <w:rFonts w:eastAsia="Times New Roman"/>
          <w:szCs w:val="24"/>
        </w:rPr>
        <w:t xml:space="preserve"> </w:t>
      </w:r>
      <w:r>
        <w:rPr>
          <w:rFonts w:eastAsia="Times New Roman"/>
          <w:szCs w:val="24"/>
        </w:rPr>
        <w:t>μία</w:t>
      </w:r>
      <w:r w:rsidRPr="00FF05BF">
        <w:rPr>
          <w:rFonts w:eastAsia="Times New Roman"/>
          <w:szCs w:val="24"/>
        </w:rPr>
        <w:t xml:space="preserve"> φιλική προς την Κυβέρνηση </w:t>
      </w:r>
      <w:r>
        <w:rPr>
          <w:rFonts w:eastAsia="Times New Roman"/>
          <w:szCs w:val="24"/>
        </w:rPr>
        <w:t>π</w:t>
      </w:r>
      <w:r w:rsidRPr="00FF05BF">
        <w:rPr>
          <w:rFonts w:eastAsia="Times New Roman"/>
          <w:szCs w:val="24"/>
        </w:rPr>
        <w:t>ανουργ</w:t>
      </w:r>
      <w:r>
        <w:rPr>
          <w:rFonts w:eastAsia="Times New Roman"/>
          <w:szCs w:val="24"/>
        </w:rPr>
        <w:t>ία</w:t>
      </w:r>
      <w:r w:rsidRPr="00FF05BF">
        <w:rPr>
          <w:rFonts w:eastAsia="Times New Roman"/>
          <w:szCs w:val="24"/>
        </w:rPr>
        <w:t xml:space="preserve"> είναι όταν θέλει να περάσει κάτι με τη διαδικασία του επείγοντος</w:t>
      </w:r>
      <w:r>
        <w:rPr>
          <w:rFonts w:eastAsia="Times New Roman"/>
          <w:szCs w:val="24"/>
        </w:rPr>
        <w:t>,</w:t>
      </w:r>
      <w:r w:rsidRPr="00FF05BF">
        <w:rPr>
          <w:rFonts w:eastAsia="Times New Roman"/>
          <w:szCs w:val="24"/>
        </w:rPr>
        <w:t xml:space="preserve"> να ενσωματώσει και δεκάδες άλλα θέματα</w:t>
      </w:r>
      <w:r>
        <w:rPr>
          <w:rFonts w:eastAsia="Times New Roman"/>
          <w:szCs w:val="24"/>
        </w:rPr>
        <w:t>,</w:t>
      </w:r>
      <w:r w:rsidRPr="00FF05BF">
        <w:rPr>
          <w:rFonts w:eastAsia="Times New Roman"/>
          <w:szCs w:val="24"/>
        </w:rPr>
        <w:t xml:space="preserve"> ούτως ώστε υπό την πίεση του χρόνου χωρίς την τήρηση της κανονικής κοινοβουλ</w:t>
      </w:r>
      <w:r w:rsidRPr="00FF05BF">
        <w:rPr>
          <w:rFonts w:eastAsia="Times New Roman"/>
          <w:szCs w:val="24"/>
        </w:rPr>
        <w:t xml:space="preserve">ευτικής διαδικασίας να δώσει λύσεις που </w:t>
      </w:r>
      <w:r>
        <w:rPr>
          <w:rFonts w:eastAsia="Times New Roman"/>
          <w:szCs w:val="24"/>
        </w:rPr>
        <w:t>υ</w:t>
      </w:r>
      <w:r w:rsidRPr="00FF05BF">
        <w:rPr>
          <w:rFonts w:eastAsia="Times New Roman"/>
          <w:szCs w:val="24"/>
        </w:rPr>
        <w:t>ποτίθεται ότι επιθυμεί</w:t>
      </w:r>
      <w:r>
        <w:rPr>
          <w:rFonts w:eastAsia="Times New Roman"/>
          <w:szCs w:val="24"/>
        </w:rPr>
        <w:t>.</w:t>
      </w:r>
    </w:p>
    <w:p w14:paraId="6A627FEC" w14:textId="77777777" w:rsidR="00CD4C30" w:rsidRDefault="00DA53E9">
      <w:pPr>
        <w:spacing w:line="600" w:lineRule="auto"/>
        <w:ind w:firstLine="720"/>
        <w:jc w:val="both"/>
        <w:rPr>
          <w:rFonts w:eastAsia="Times New Roman"/>
          <w:szCs w:val="24"/>
        </w:rPr>
      </w:pPr>
      <w:r>
        <w:rPr>
          <w:rFonts w:eastAsia="Times New Roman"/>
          <w:szCs w:val="24"/>
        </w:rPr>
        <w:t>Τ</w:t>
      </w:r>
      <w:r w:rsidRPr="00FF05BF">
        <w:rPr>
          <w:rFonts w:eastAsia="Times New Roman"/>
          <w:szCs w:val="24"/>
        </w:rPr>
        <w:t>ο σημερινό νομοσχέδιο δεν αντιμετωπίζει ένα ζήτημα</w:t>
      </w:r>
      <w:r>
        <w:rPr>
          <w:rFonts w:eastAsia="Times New Roman"/>
          <w:szCs w:val="24"/>
        </w:rPr>
        <w:t>.</w:t>
      </w:r>
      <w:r w:rsidRPr="00FF05BF">
        <w:rPr>
          <w:rFonts w:eastAsia="Times New Roman"/>
          <w:szCs w:val="24"/>
        </w:rPr>
        <w:t xml:space="preserve"> </w:t>
      </w:r>
      <w:r>
        <w:rPr>
          <w:rFonts w:eastAsia="Times New Roman"/>
          <w:szCs w:val="24"/>
        </w:rPr>
        <w:t>Α</w:t>
      </w:r>
      <w:r w:rsidRPr="00FF05BF">
        <w:rPr>
          <w:rFonts w:eastAsia="Times New Roman"/>
          <w:szCs w:val="24"/>
        </w:rPr>
        <w:t>ντιμετωπίζει πάρα πολλά από χρονίζοντα προβλήματα</w:t>
      </w:r>
      <w:r>
        <w:rPr>
          <w:rFonts w:eastAsia="Times New Roman"/>
          <w:szCs w:val="24"/>
        </w:rPr>
        <w:t>,</w:t>
      </w:r>
      <w:r w:rsidRPr="00FF05BF">
        <w:rPr>
          <w:rFonts w:eastAsia="Times New Roman"/>
          <w:szCs w:val="24"/>
        </w:rPr>
        <w:t xml:space="preserve"> από πάγιες διατάξεις</w:t>
      </w:r>
      <w:r>
        <w:rPr>
          <w:rFonts w:eastAsia="Times New Roman"/>
          <w:szCs w:val="24"/>
        </w:rPr>
        <w:t>.</w:t>
      </w:r>
      <w:r w:rsidRPr="00FF05BF">
        <w:rPr>
          <w:rFonts w:eastAsia="Times New Roman"/>
          <w:szCs w:val="24"/>
        </w:rPr>
        <w:t xml:space="preserve"> </w:t>
      </w:r>
      <w:r>
        <w:rPr>
          <w:rFonts w:eastAsia="Times New Roman"/>
          <w:szCs w:val="24"/>
        </w:rPr>
        <w:t xml:space="preserve">Θα ξεκινήσω μιλώντας για </w:t>
      </w:r>
      <w:r w:rsidRPr="00FF05BF">
        <w:rPr>
          <w:rFonts w:eastAsia="Times New Roman"/>
          <w:szCs w:val="24"/>
        </w:rPr>
        <w:t>τη γεωθερμία</w:t>
      </w:r>
      <w:r>
        <w:rPr>
          <w:rFonts w:eastAsia="Times New Roman"/>
          <w:szCs w:val="24"/>
        </w:rPr>
        <w:t>,</w:t>
      </w:r>
      <w:r w:rsidRPr="00FF05BF">
        <w:rPr>
          <w:rFonts w:eastAsia="Times New Roman"/>
          <w:szCs w:val="24"/>
        </w:rPr>
        <w:t xml:space="preserve"> που είναι και ο </w:t>
      </w:r>
      <w:r>
        <w:rPr>
          <w:rFonts w:eastAsia="Times New Roman"/>
          <w:szCs w:val="24"/>
        </w:rPr>
        <w:t>τίτλος</w:t>
      </w:r>
      <w:r w:rsidRPr="00FF05BF">
        <w:rPr>
          <w:rFonts w:eastAsia="Times New Roman"/>
          <w:szCs w:val="24"/>
        </w:rPr>
        <w:t xml:space="preserve"> του νομοσχεδίου</w:t>
      </w:r>
      <w:r>
        <w:rPr>
          <w:rFonts w:eastAsia="Times New Roman"/>
          <w:szCs w:val="24"/>
        </w:rPr>
        <w:t>.</w:t>
      </w:r>
      <w:r w:rsidRPr="00FF05BF">
        <w:rPr>
          <w:rFonts w:eastAsia="Times New Roman"/>
          <w:szCs w:val="24"/>
        </w:rPr>
        <w:t xml:space="preserve"> </w:t>
      </w:r>
    </w:p>
    <w:p w14:paraId="6A627FED" w14:textId="77777777" w:rsidR="00CD4C30" w:rsidRDefault="00DA53E9">
      <w:pPr>
        <w:spacing w:line="600" w:lineRule="auto"/>
        <w:ind w:firstLine="720"/>
        <w:jc w:val="both"/>
        <w:rPr>
          <w:rFonts w:eastAsia="Times New Roman"/>
          <w:szCs w:val="24"/>
        </w:rPr>
      </w:pPr>
      <w:r>
        <w:rPr>
          <w:rFonts w:eastAsia="Times New Roman"/>
          <w:szCs w:val="24"/>
        </w:rPr>
        <w:t>Η</w:t>
      </w:r>
      <w:r w:rsidRPr="00FF05BF">
        <w:rPr>
          <w:rFonts w:eastAsia="Times New Roman"/>
          <w:szCs w:val="24"/>
        </w:rPr>
        <w:t xml:space="preserve"> γεωθερμία είναι ταλαιπωρημένη</w:t>
      </w:r>
      <w:r>
        <w:rPr>
          <w:rFonts w:eastAsia="Times New Roman"/>
          <w:szCs w:val="24"/>
        </w:rPr>
        <w:t>.</w:t>
      </w:r>
      <w:r w:rsidRPr="00FF05BF">
        <w:rPr>
          <w:rFonts w:eastAsia="Times New Roman"/>
          <w:szCs w:val="24"/>
        </w:rPr>
        <w:t xml:space="preserve"> </w:t>
      </w:r>
      <w:r>
        <w:rPr>
          <w:rFonts w:eastAsia="Times New Roman"/>
          <w:szCs w:val="24"/>
        </w:rPr>
        <w:t>Γ</w:t>
      </w:r>
      <w:r w:rsidRPr="00FF05BF">
        <w:rPr>
          <w:rFonts w:eastAsia="Times New Roman"/>
          <w:szCs w:val="24"/>
        </w:rPr>
        <w:t xml:space="preserve">ιατί </w:t>
      </w:r>
      <w:r>
        <w:rPr>
          <w:rFonts w:eastAsia="Times New Roman"/>
          <w:szCs w:val="24"/>
        </w:rPr>
        <w:t xml:space="preserve">είναι </w:t>
      </w:r>
      <w:r w:rsidRPr="00FF05BF">
        <w:rPr>
          <w:rFonts w:eastAsia="Times New Roman"/>
          <w:szCs w:val="24"/>
        </w:rPr>
        <w:t>ταλαιπωρημένη</w:t>
      </w:r>
      <w:r>
        <w:rPr>
          <w:rFonts w:eastAsia="Times New Roman"/>
          <w:szCs w:val="24"/>
        </w:rPr>
        <w:t>;</w:t>
      </w:r>
      <w:r w:rsidRPr="00FF05BF">
        <w:rPr>
          <w:rFonts w:eastAsia="Times New Roman"/>
          <w:szCs w:val="24"/>
        </w:rPr>
        <w:t xml:space="preserve"> Διότι τα μεγάλα </w:t>
      </w:r>
      <w:r>
        <w:rPr>
          <w:rFonts w:eastAsia="Times New Roman"/>
          <w:szCs w:val="24"/>
        </w:rPr>
        <w:t>γεωθερμικά πεδία</w:t>
      </w:r>
      <w:r w:rsidRPr="00FF05BF">
        <w:rPr>
          <w:rFonts w:eastAsia="Times New Roman"/>
          <w:szCs w:val="24"/>
        </w:rPr>
        <w:t xml:space="preserve"> της χώρας δεσμεύτηκαν </w:t>
      </w:r>
      <w:r w:rsidRPr="00FF05BF">
        <w:rPr>
          <w:rFonts w:eastAsia="Times New Roman"/>
          <w:szCs w:val="24"/>
        </w:rPr>
        <w:lastRenderedPageBreak/>
        <w:t>υπέρ της ΔΕΗ</w:t>
      </w:r>
      <w:r>
        <w:rPr>
          <w:rFonts w:eastAsia="Times New Roman"/>
          <w:szCs w:val="24"/>
        </w:rPr>
        <w:t xml:space="preserve"> για</w:t>
      </w:r>
      <w:r w:rsidRPr="00FF05BF">
        <w:rPr>
          <w:rFonts w:eastAsia="Times New Roman"/>
          <w:szCs w:val="24"/>
        </w:rPr>
        <w:t xml:space="preserve"> πολλά χρόνια</w:t>
      </w:r>
      <w:r>
        <w:rPr>
          <w:rFonts w:eastAsia="Times New Roman"/>
          <w:szCs w:val="24"/>
        </w:rPr>
        <w:t>.</w:t>
      </w:r>
      <w:r w:rsidRPr="00FF05BF">
        <w:rPr>
          <w:rFonts w:eastAsia="Times New Roman"/>
          <w:szCs w:val="24"/>
        </w:rPr>
        <w:t xml:space="preserve"> </w:t>
      </w:r>
      <w:r>
        <w:rPr>
          <w:rFonts w:eastAsia="Times New Roman"/>
          <w:szCs w:val="24"/>
        </w:rPr>
        <w:t>Η ΔΕΗ αδιαφόρησε ή δ</w:t>
      </w:r>
      <w:r w:rsidRPr="00FF05BF">
        <w:rPr>
          <w:rFonts w:eastAsia="Times New Roman"/>
          <w:szCs w:val="24"/>
        </w:rPr>
        <w:t xml:space="preserve">εν θέλησε να λειτουργήσει </w:t>
      </w:r>
      <w:r>
        <w:rPr>
          <w:rFonts w:eastAsia="Times New Roman"/>
          <w:szCs w:val="24"/>
        </w:rPr>
        <w:t xml:space="preserve">η </w:t>
      </w:r>
      <w:r w:rsidRPr="00FF05BF">
        <w:rPr>
          <w:rFonts w:eastAsia="Times New Roman"/>
          <w:szCs w:val="24"/>
        </w:rPr>
        <w:t xml:space="preserve">γεωθερμία ανταγωνιστικά προς την ηλεκτρική </w:t>
      </w:r>
      <w:r w:rsidRPr="00FF05BF">
        <w:rPr>
          <w:rFonts w:eastAsia="Times New Roman"/>
          <w:szCs w:val="24"/>
        </w:rPr>
        <w:t>π</w:t>
      </w:r>
      <w:r>
        <w:rPr>
          <w:rFonts w:eastAsia="Times New Roman"/>
          <w:szCs w:val="24"/>
        </w:rPr>
        <w:t>αραγωγή και έμειναν αναξιοποίητα</w:t>
      </w:r>
      <w:r w:rsidRPr="00FF05BF">
        <w:rPr>
          <w:rFonts w:eastAsia="Times New Roman"/>
          <w:szCs w:val="24"/>
        </w:rPr>
        <w:t xml:space="preserve"> και με την επίκληση ακόμα </w:t>
      </w:r>
      <w:r>
        <w:rPr>
          <w:rFonts w:eastAsia="Times New Roman"/>
          <w:szCs w:val="24"/>
        </w:rPr>
        <w:t xml:space="preserve">της </w:t>
      </w:r>
      <w:r w:rsidRPr="00FF05BF">
        <w:rPr>
          <w:rFonts w:eastAsia="Times New Roman"/>
          <w:szCs w:val="24"/>
        </w:rPr>
        <w:t>τοπικής κοινωνικής αντίδρασης</w:t>
      </w:r>
      <w:r>
        <w:rPr>
          <w:rFonts w:eastAsia="Times New Roman"/>
          <w:szCs w:val="24"/>
        </w:rPr>
        <w:t>.</w:t>
      </w:r>
    </w:p>
    <w:p w14:paraId="6A627FEE" w14:textId="77777777" w:rsidR="00CD4C30" w:rsidRDefault="00DA53E9">
      <w:pPr>
        <w:spacing w:line="600" w:lineRule="auto"/>
        <w:ind w:firstLine="720"/>
        <w:jc w:val="both"/>
        <w:rPr>
          <w:rFonts w:eastAsia="Times New Roman"/>
          <w:szCs w:val="24"/>
        </w:rPr>
      </w:pPr>
      <w:r w:rsidRPr="00FF05BF">
        <w:rPr>
          <w:rFonts w:eastAsia="Times New Roman"/>
          <w:szCs w:val="24"/>
        </w:rPr>
        <w:t>Σήμερα</w:t>
      </w:r>
      <w:r>
        <w:rPr>
          <w:rFonts w:eastAsia="Times New Roman"/>
          <w:szCs w:val="24"/>
        </w:rPr>
        <w:t>,</w:t>
      </w:r>
      <w:r w:rsidRPr="00FF05BF">
        <w:rPr>
          <w:rFonts w:eastAsia="Times New Roman"/>
          <w:szCs w:val="24"/>
        </w:rPr>
        <w:t xml:space="preserve"> </w:t>
      </w:r>
      <w:r>
        <w:rPr>
          <w:rFonts w:eastAsia="Times New Roman"/>
          <w:szCs w:val="24"/>
        </w:rPr>
        <w:t>όμως,</w:t>
      </w:r>
      <w:r w:rsidRPr="00FF05BF">
        <w:rPr>
          <w:rFonts w:eastAsia="Times New Roman"/>
          <w:szCs w:val="24"/>
        </w:rPr>
        <w:t xml:space="preserve"> που </w:t>
      </w:r>
      <w:r>
        <w:rPr>
          <w:rFonts w:eastAsia="Times New Roman"/>
          <w:szCs w:val="24"/>
        </w:rPr>
        <w:t>φ</w:t>
      </w:r>
      <w:r w:rsidRPr="00FF05BF">
        <w:rPr>
          <w:rFonts w:eastAsia="Times New Roman"/>
          <w:szCs w:val="24"/>
        </w:rPr>
        <w:t>τάνου</w:t>
      </w:r>
      <w:r>
        <w:rPr>
          <w:rFonts w:eastAsia="Times New Roman"/>
          <w:szCs w:val="24"/>
        </w:rPr>
        <w:t>με</w:t>
      </w:r>
      <w:r w:rsidRPr="00FF05BF">
        <w:rPr>
          <w:rFonts w:eastAsia="Times New Roman"/>
          <w:szCs w:val="24"/>
        </w:rPr>
        <w:t xml:space="preserve"> να έχουμε ανάγκη να μεταβληθεί το αποτύπωμα της παραγωγής και να πάμε σε ανανεώσιμες πηγές ενέργειας</w:t>
      </w:r>
      <w:r>
        <w:rPr>
          <w:rFonts w:eastAsia="Times New Roman"/>
          <w:szCs w:val="24"/>
        </w:rPr>
        <w:t>,</w:t>
      </w:r>
      <w:r w:rsidRPr="00FF05BF">
        <w:rPr>
          <w:rFonts w:eastAsia="Times New Roman"/>
          <w:szCs w:val="24"/>
        </w:rPr>
        <w:t xml:space="preserve"> πρέπει να υποστηρίξουμε τη γεωθε</w:t>
      </w:r>
      <w:r w:rsidRPr="00FF05BF">
        <w:rPr>
          <w:rFonts w:eastAsia="Times New Roman"/>
          <w:szCs w:val="24"/>
        </w:rPr>
        <w:t>ρμία</w:t>
      </w:r>
      <w:r>
        <w:rPr>
          <w:rFonts w:eastAsia="Times New Roman"/>
          <w:szCs w:val="24"/>
        </w:rPr>
        <w:t>,</w:t>
      </w:r>
      <w:r w:rsidRPr="00FF05BF">
        <w:rPr>
          <w:rFonts w:eastAsia="Times New Roman"/>
          <w:szCs w:val="24"/>
        </w:rPr>
        <w:t xml:space="preserve"> αλλά όχι με τη φιλοσοφία να εξακολουθήσουμε τη φιλοσοφία εκείν</w:t>
      </w:r>
      <w:r>
        <w:rPr>
          <w:rFonts w:eastAsia="Times New Roman"/>
          <w:szCs w:val="24"/>
        </w:rPr>
        <w:t>η</w:t>
      </w:r>
      <w:r>
        <w:rPr>
          <w:rFonts w:eastAsia="Times New Roman"/>
          <w:szCs w:val="24"/>
        </w:rPr>
        <w:t>,</w:t>
      </w:r>
      <w:r w:rsidRPr="00FF05BF">
        <w:rPr>
          <w:rFonts w:eastAsia="Times New Roman"/>
          <w:szCs w:val="24"/>
        </w:rPr>
        <w:t xml:space="preserve"> που από δεκαετίες έχει αδρανοποιήσει τα μεγάλα γεωθερμικά πεδία</w:t>
      </w:r>
      <w:r>
        <w:rPr>
          <w:rFonts w:eastAsia="Times New Roman"/>
          <w:szCs w:val="24"/>
        </w:rPr>
        <w:t>.</w:t>
      </w:r>
      <w:r w:rsidRPr="00FF05BF">
        <w:rPr>
          <w:rFonts w:eastAsia="Times New Roman"/>
          <w:szCs w:val="24"/>
        </w:rPr>
        <w:t xml:space="preserve"> </w:t>
      </w:r>
    </w:p>
    <w:p w14:paraId="6A627FEF" w14:textId="77777777" w:rsidR="00CD4C30" w:rsidRDefault="00DA53E9">
      <w:pPr>
        <w:spacing w:line="600" w:lineRule="auto"/>
        <w:ind w:firstLine="720"/>
        <w:jc w:val="both"/>
        <w:rPr>
          <w:rFonts w:eastAsia="Times New Roman"/>
          <w:szCs w:val="24"/>
        </w:rPr>
      </w:pPr>
      <w:r>
        <w:rPr>
          <w:rFonts w:eastAsia="Times New Roman"/>
          <w:szCs w:val="24"/>
        </w:rPr>
        <w:t>Θ</w:t>
      </w:r>
      <w:r w:rsidRPr="00FF05BF">
        <w:rPr>
          <w:rFonts w:eastAsia="Times New Roman"/>
          <w:szCs w:val="24"/>
        </w:rPr>
        <w:t>έλω να είμαι απόλυτος και ξεκάθαρος</w:t>
      </w:r>
      <w:r>
        <w:rPr>
          <w:rFonts w:eastAsia="Times New Roman"/>
          <w:szCs w:val="24"/>
        </w:rPr>
        <w:t>.</w:t>
      </w:r>
      <w:r w:rsidRPr="00FF05BF">
        <w:rPr>
          <w:rFonts w:eastAsia="Times New Roman"/>
          <w:szCs w:val="24"/>
        </w:rPr>
        <w:t xml:space="preserve"> </w:t>
      </w:r>
      <w:r>
        <w:rPr>
          <w:rFonts w:eastAsia="Times New Roman"/>
          <w:szCs w:val="24"/>
        </w:rPr>
        <w:t>Έ</w:t>
      </w:r>
      <w:r w:rsidRPr="00FF05BF">
        <w:rPr>
          <w:rFonts w:eastAsia="Times New Roman"/>
          <w:szCs w:val="24"/>
        </w:rPr>
        <w:t xml:space="preserve">χω υποστηρίξει από χρόνια </w:t>
      </w:r>
      <w:r>
        <w:rPr>
          <w:rFonts w:eastAsia="Times New Roman"/>
          <w:szCs w:val="24"/>
        </w:rPr>
        <w:t xml:space="preserve">την άποψη ότι τα γεωθερμικά πεδία </w:t>
      </w:r>
      <w:r w:rsidRPr="00FF05BF">
        <w:rPr>
          <w:rFonts w:eastAsia="Times New Roman"/>
          <w:szCs w:val="24"/>
        </w:rPr>
        <w:t>πρέπει να αποχαρακτη</w:t>
      </w:r>
      <w:r w:rsidRPr="00FF05BF">
        <w:rPr>
          <w:rFonts w:eastAsia="Times New Roman"/>
          <w:szCs w:val="24"/>
        </w:rPr>
        <w:t xml:space="preserve">ριστούν </w:t>
      </w:r>
      <w:r>
        <w:rPr>
          <w:rFonts w:eastAsia="Times New Roman"/>
          <w:szCs w:val="24"/>
        </w:rPr>
        <w:t>ως</w:t>
      </w:r>
      <w:r w:rsidRPr="00FF05BF">
        <w:rPr>
          <w:rFonts w:eastAsia="Times New Roman"/>
          <w:szCs w:val="24"/>
        </w:rPr>
        <w:t xml:space="preserve"> μεταλλεύματα</w:t>
      </w:r>
      <w:r>
        <w:rPr>
          <w:rFonts w:eastAsia="Times New Roman"/>
          <w:szCs w:val="24"/>
        </w:rPr>
        <w:t>. Δεν είναι μεταλλεύματα. Ε</w:t>
      </w:r>
      <w:r w:rsidRPr="00FF05BF">
        <w:rPr>
          <w:rFonts w:eastAsia="Times New Roman"/>
          <w:szCs w:val="24"/>
        </w:rPr>
        <w:t xml:space="preserve">ίναι φυσικός </w:t>
      </w:r>
      <w:r>
        <w:rPr>
          <w:rFonts w:eastAsia="Times New Roman"/>
          <w:szCs w:val="24"/>
        </w:rPr>
        <w:t>π</w:t>
      </w:r>
      <w:r w:rsidRPr="00FF05BF">
        <w:rPr>
          <w:rFonts w:eastAsia="Times New Roman"/>
          <w:szCs w:val="24"/>
        </w:rPr>
        <w:t>όρος</w:t>
      </w:r>
      <w:r>
        <w:rPr>
          <w:rFonts w:eastAsia="Times New Roman"/>
          <w:szCs w:val="24"/>
        </w:rPr>
        <w:t>.</w:t>
      </w:r>
      <w:r w:rsidRPr="00FF05BF">
        <w:rPr>
          <w:rFonts w:eastAsia="Times New Roman"/>
          <w:szCs w:val="24"/>
        </w:rPr>
        <w:t xml:space="preserve"> </w:t>
      </w:r>
      <w:r>
        <w:rPr>
          <w:rFonts w:eastAsia="Times New Roman"/>
          <w:szCs w:val="24"/>
        </w:rPr>
        <w:t>Θ</w:t>
      </w:r>
      <w:r w:rsidRPr="00FF05BF">
        <w:rPr>
          <w:rFonts w:eastAsia="Times New Roman"/>
          <w:szCs w:val="24"/>
        </w:rPr>
        <w:t xml:space="preserve">α μπορούν να έχουν μία δική </w:t>
      </w:r>
      <w:r>
        <w:rPr>
          <w:rFonts w:eastAsia="Times New Roman"/>
          <w:szCs w:val="24"/>
        </w:rPr>
        <w:t>τους</w:t>
      </w:r>
      <w:r w:rsidRPr="00FF05BF">
        <w:rPr>
          <w:rFonts w:eastAsia="Times New Roman"/>
          <w:szCs w:val="24"/>
        </w:rPr>
        <w:t xml:space="preserve"> αυτόνομη νομοθεσία</w:t>
      </w:r>
      <w:r>
        <w:rPr>
          <w:rFonts w:eastAsia="Times New Roman"/>
          <w:szCs w:val="24"/>
        </w:rPr>
        <w:t>,</w:t>
      </w:r>
      <w:r w:rsidRPr="00FF05BF">
        <w:rPr>
          <w:rFonts w:eastAsia="Times New Roman"/>
          <w:szCs w:val="24"/>
        </w:rPr>
        <w:t xml:space="preserve"> που να αντι</w:t>
      </w:r>
      <w:r>
        <w:rPr>
          <w:rFonts w:eastAsia="Times New Roman"/>
          <w:szCs w:val="24"/>
        </w:rPr>
        <w:t>μετωπίζει την ιδιοκτησία και τη</w:t>
      </w:r>
      <w:r w:rsidRPr="00FF05BF">
        <w:rPr>
          <w:rFonts w:eastAsia="Times New Roman"/>
          <w:szCs w:val="24"/>
        </w:rPr>
        <w:t xml:space="preserve"> διαχείριση</w:t>
      </w:r>
      <w:r>
        <w:rPr>
          <w:rFonts w:eastAsia="Times New Roman"/>
          <w:szCs w:val="24"/>
        </w:rPr>
        <w:t xml:space="preserve"> -</w:t>
      </w:r>
      <w:r w:rsidRPr="00FF05BF">
        <w:rPr>
          <w:rFonts w:eastAsia="Times New Roman"/>
          <w:szCs w:val="24"/>
        </w:rPr>
        <w:t>αλλά όχι με την έννοια του μεταλλεύματος</w:t>
      </w:r>
      <w:r>
        <w:rPr>
          <w:rFonts w:eastAsia="Times New Roman"/>
          <w:szCs w:val="24"/>
        </w:rPr>
        <w:t>-,</w:t>
      </w:r>
      <w:r w:rsidRPr="00FF05BF">
        <w:rPr>
          <w:rFonts w:eastAsia="Times New Roman"/>
          <w:szCs w:val="24"/>
        </w:rPr>
        <w:t xml:space="preserve"> να </w:t>
      </w:r>
      <w:r>
        <w:rPr>
          <w:rFonts w:eastAsia="Times New Roman"/>
          <w:szCs w:val="24"/>
        </w:rPr>
        <w:t>κ</w:t>
      </w:r>
      <w:r w:rsidRPr="00FF05BF">
        <w:rPr>
          <w:rFonts w:eastAsia="Times New Roman"/>
          <w:szCs w:val="24"/>
        </w:rPr>
        <w:t xml:space="preserve">ρατείται υπέρ του </w:t>
      </w:r>
      <w:r>
        <w:rPr>
          <w:rFonts w:eastAsia="Times New Roman"/>
          <w:szCs w:val="24"/>
        </w:rPr>
        <w:t>κ</w:t>
      </w:r>
      <w:r w:rsidRPr="00FF05BF">
        <w:rPr>
          <w:rFonts w:eastAsia="Times New Roman"/>
          <w:szCs w:val="24"/>
        </w:rPr>
        <w:t>ράτους</w:t>
      </w:r>
      <w:r>
        <w:rPr>
          <w:rFonts w:eastAsia="Times New Roman"/>
          <w:szCs w:val="24"/>
        </w:rPr>
        <w:t>,</w:t>
      </w:r>
      <w:r w:rsidRPr="00FF05BF">
        <w:rPr>
          <w:rFonts w:eastAsia="Times New Roman"/>
          <w:szCs w:val="24"/>
        </w:rPr>
        <w:t xml:space="preserve"> αιω</w:t>
      </w:r>
      <w:r w:rsidRPr="00FF05BF">
        <w:rPr>
          <w:rFonts w:eastAsia="Times New Roman"/>
          <w:szCs w:val="24"/>
        </w:rPr>
        <w:t>νί</w:t>
      </w:r>
      <w:r>
        <w:rPr>
          <w:rFonts w:eastAsia="Times New Roman"/>
          <w:szCs w:val="24"/>
        </w:rPr>
        <w:t>ω</w:t>
      </w:r>
      <w:r w:rsidRPr="00FF05BF">
        <w:rPr>
          <w:rFonts w:eastAsia="Times New Roman"/>
          <w:szCs w:val="24"/>
        </w:rPr>
        <w:t>ς</w:t>
      </w:r>
      <w:r>
        <w:rPr>
          <w:rFonts w:eastAsia="Times New Roman"/>
          <w:szCs w:val="24"/>
        </w:rPr>
        <w:t>.</w:t>
      </w:r>
      <w:r w:rsidRPr="00FF05BF">
        <w:rPr>
          <w:rFonts w:eastAsia="Times New Roman"/>
          <w:szCs w:val="24"/>
        </w:rPr>
        <w:t xml:space="preserve"> </w:t>
      </w:r>
      <w:r>
        <w:rPr>
          <w:rFonts w:eastAsia="Times New Roman"/>
          <w:szCs w:val="24"/>
        </w:rPr>
        <w:t>Δ</w:t>
      </w:r>
      <w:r w:rsidRPr="00FF05BF">
        <w:rPr>
          <w:rFonts w:eastAsia="Times New Roman"/>
          <w:szCs w:val="24"/>
        </w:rPr>
        <w:t>ιότι το</w:t>
      </w:r>
      <w:r>
        <w:rPr>
          <w:rFonts w:eastAsia="Times New Roman"/>
          <w:szCs w:val="24"/>
        </w:rPr>
        <w:t>ν</w:t>
      </w:r>
      <w:r w:rsidRPr="00FF05BF">
        <w:rPr>
          <w:rFonts w:eastAsia="Times New Roman"/>
          <w:szCs w:val="24"/>
        </w:rPr>
        <w:t xml:space="preserve"> πρώτο νόμο περί γεωθερμίας τον έχω συναντήσει στην καριέρα μου ως δικηγόρος το 1985</w:t>
      </w:r>
      <w:r>
        <w:rPr>
          <w:rFonts w:eastAsia="Times New Roman"/>
          <w:szCs w:val="24"/>
        </w:rPr>
        <w:t xml:space="preserve"> –αν είμαι ακριβής,</w:t>
      </w:r>
      <w:r w:rsidRPr="00FF05BF">
        <w:rPr>
          <w:rFonts w:eastAsia="Times New Roman"/>
          <w:szCs w:val="24"/>
        </w:rPr>
        <w:t xml:space="preserve"> ίσως και λίγο νωρίτερα</w:t>
      </w:r>
      <w:r>
        <w:rPr>
          <w:rFonts w:eastAsia="Times New Roman"/>
          <w:szCs w:val="24"/>
        </w:rPr>
        <w:t>.</w:t>
      </w:r>
    </w:p>
    <w:p w14:paraId="6A627FF0" w14:textId="77777777" w:rsidR="00CD4C30" w:rsidRDefault="00DA53E9">
      <w:pPr>
        <w:spacing w:line="600" w:lineRule="auto"/>
        <w:ind w:firstLine="720"/>
        <w:jc w:val="both"/>
        <w:rPr>
          <w:rFonts w:eastAsia="Times New Roman"/>
          <w:szCs w:val="24"/>
        </w:rPr>
      </w:pPr>
      <w:r>
        <w:rPr>
          <w:rFonts w:eastAsia="Times New Roman"/>
          <w:szCs w:val="24"/>
        </w:rPr>
        <w:lastRenderedPageBreak/>
        <w:t>Η προσωπική μου πρόταση, λοιπόν, που κάνω</w:t>
      </w:r>
      <w:r>
        <w:rPr>
          <w:rFonts w:eastAsia="Times New Roman"/>
          <w:szCs w:val="24"/>
        </w:rPr>
        <w:t>,</w:t>
      </w:r>
      <w:r>
        <w:rPr>
          <w:rFonts w:eastAsia="Times New Roman"/>
          <w:szCs w:val="24"/>
        </w:rPr>
        <w:t xml:space="preserve"> είναι να αποχαρακτηριστεί </w:t>
      </w:r>
      <w:r w:rsidRPr="00FF05BF">
        <w:rPr>
          <w:rFonts w:eastAsia="Times New Roman"/>
          <w:szCs w:val="24"/>
        </w:rPr>
        <w:t>από το</w:t>
      </w:r>
      <w:r>
        <w:rPr>
          <w:rFonts w:eastAsia="Times New Roman"/>
          <w:szCs w:val="24"/>
        </w:rPr>
        <w:t>ν</w:t>
      </w:r>
      <w:r w:rsidRPr="00FF05BF">
        <w:rPr>
          <w:rFonts w:eastAsia="Times New Roman"/>
          <w:szCs w:val="24"/>
        </w:rPr>
        <w:t xml:space="preserve"> μεταλλευτικό κώδικα και ανάλογα με την αξία υψηλής ή χαμηλής ενθαλπίας να είναι</w:t>
      </w:r>
      <w:r>
        <w:rPr>
          <w:rFonts w:eastAsia="Times New Roman"/>
          <w:szCs w:val="24"/>
        </w:rPr>
        <w:t xml:space="preserve"> ή</w:t>
      </w:r>
      <w:r w:rsidRPr="00FF05BF">
        <w:rPr>
          <w:rFonts w:eastAsia="Times New Roman"/>
          <w:szCs w:val="24"/>
        </w:rPr>
        <w:t xml:space="preserve"> στον ιδιοκτήτη του ακινήτου όπου βρίσκονται </w:t>
      </w:r>
      <w:r>
        <w:rPr>
          <w:rFonts w:eastAsia="Times New Roman"/>
          <w:szCs w:val="24"/>
        </w:rPr>
        <w:t>ή</w:t>
      </w:r>
      <w:r w:rsidRPr="00FF05BF">
        <w:rPr>
          <w:rFonts w:eastAsia="Times New Roman"/>
          <w:szCs w:val="24"/>
        </w:rPr>
        <w:t xml:space="preserve"> να είναι στο δημόσιο</w:t>
      </w:r>
      <w:r>
        <w:rPr>
          <w:rFonts w:eastAsia="Times New Roman"/>
          <w:szCs w:val="24"/>
        </w:rPr>
        <w:t>,</w:t>
      </w:r>
      <w:r w:rsidRPr="00FF05BF">
        <w:rPr>
          <w:rFonts w:eastAsia="Times New Roman"/>
          <w:szCs w:val="24"/>
        </w:rPr>
        <w:t xml:space="preserve"> σε συνεργασία πάντοτε με την τοπική αυτοδιοίκηση για να δοθούν λύσεις</w:t>
      </w:r>
      <w:r>
        <w:rPr>
          <w:rFonts w:eastAsia="Times New Roman"/>
          <w:szCs w:val="24"/>
        </w:rPr>
        <w:t>.</w:t>
      </w:r>
    </w:p>
    <w:p w14:paraId="6A627FF1" w14:textId="77777777" w:rsidR="00CD4C30" w:rsidRDefault="00DA53E9">
      <w:pPr>
        <w:spacing w:line="600" w:lineRule="auto"/>
        <w:ind w:firstLine="720"/>
        <w:jc w:val="both"/>
        <w:rPr>
          <w:rFonts w:eastAsia="Times New Roman"/>
          <w:szCs w:val="24"/>
        </w:rPr>
      </w:pPr>
      <w:r>
        <w:rPr>
          <w:rFonts w:eastAsia="Times New Roman"/>
          <w:szCs w:val="24"/>
        </w:rPr>
        <w:t>Τ</w:t>
      </w:r>
      <w:r w:rsidRPr="00FF05BF">
        <w:rPr>
          <w:rFonts w:eastAsia="Times New Roman"/>
          <w:szCs w:val="24"/>
        </w:rPr>
        <w:t xml:space="preserve">ο σημερινό νομοσχέδιο </w:t>
      </w:r>
      <w:r>
        <w:rPr>
          <w:rFonts w:eastAsia="Times New Roman"/>
          <w:szCs w:val="24"/>
        </w:rPr>
        <w:t>θεωρητικά μ</w:t>
      </w:r>
      <w:r>
        <w:rPr>
          <w:rFonts w:eastAsia="Times New Roman"/>
          <w:szCs w:val="24"/>
        </w:rPr>
        <w:t>πορεί να εμφανίζεται καλό, αλλά</w:t>
      </w:r>
      <w:r w:rsidRPr="00FF05BF">
        <w:rPr>
          <w:rFonts w:eastAsia="Times New Roman"/>
          <w:szCs w:val="24"/>
        </w:rPr>
        <w:t xml:space="preserve"> </w:t>
      </w:r>
      <w:r>
        <w:rPr>
          <w:rFonts w:eastAsia="Times New Roman"/>
          <w:szCs w:val="24"/>
        </w:rPr>
        <w:t xml:space="preserve">συνεχίζει τα του παρελθόντος, </w:t>
      </w:r>
      <w:r w:rsidRPr="00FF05BF">
        <w:rPr>
          <w:rFonts w:eastAsia="Times New Roman"/>
          <w:szCs w:val="24"/>
        </w:rPr>
        <w:t xml:space="preserve">διότι </w:t>
      </w:r>
      <w:r>
        <w:rPr>
          <w:rFonts w:eastAsia="Times New Roman"/>
          <w:szCs w:val="24"/>
        </w:rPr>
        <w:t>με</w:t>
      </w:r>
      <w:r w:rsidRPr="00FF05BF">
        <w:rPr>
          <w:rFonts w:eastAsia="Times New Roman"/>
          <w:szCs w:val="24"/>
        </w:rPr>
        <w:t xml:space="preserve"> μεταβατική διάταξη </w:t>
      </w:r>
      <w:r>
        <w:rPr>
          <w:rFonts w:eastAsia="Times New Roman"/>
          <w:szCs w:val="24"/>
        </w:rPr>
        <w:t>μιλάει για σ</w:t>
      </w:r>
      <w:r w:rsidRPr="00FF05BF">
        <w:rPr>
          <w:rFonts w:eastAsia="Times New Roman"/>
          <w:szCs w:val="24"/>
        </w:rPr>
        <w:t>υμβάσεις που έχουν υπογραφεί</w:t>
      </w:r>
      <w:r>
        <w:rPr>
          <w:rFonts w:eastAsia="Times New Roman"/>
          <w:szCs w:val="24"/>
        </w:rPr>
        <w:t>.</w:t>
      </w:r>
      <w:r w:rsidRPr="00FF05BF">
        <w:rPr>
          <w:rFonts w:eastAsia="Times New Roman"/>
          <w:szCs w:val="24"/>
        </w:rPr>
        <w:t xml:space="preserve"> </w:t>
      </w:r>
      <w:r>
        <w:rPr>
          <w:rFonts w:eastAsia="Times New Roman"/>
          <w:szCs w:val="24"/>
        </w:rPr>
        <w:t>Κ</w:t>
      </w:r>
      <w:r w:rsidRPr="00FF05BF">
        <w:rPr>
          <w:rFonts w:eastAsia="Times New Roman"/>
          <w:szCs w:val="24"/>
        </w:rPr>
        <w:t>αι να θυμίσω ότι προ τετραετίας</w:t>
      </w:r>
      <w:r>
        <w:rPr>
          <w:rFonts w:eastAsia="Times New Roman"/>
          <w:szCs w:val="24"/>
        </w:rPr>
        <w:t>,</w:t>
      </w:r>
      <w:r w:rsidRPr="00FF05BF">
        <w:rPr>
          <w:rFonts w:eastAsia="Times New Roman"/>
          <w:szCs w:val="24"/>
        </w:rPr>
        <w:t xml:space="preserve"> το</w:t>
      </w:r>
      <w:r>
        <w:rPr>
          <w:rFonts w:eastAsia="Times New Roman"/>
          <w:szCs w:val="24"/>
        </w:rPr>
        <w:t>ν</w:t>
      </w:r>
      <w:r w:rsidRPr="00FF05BF">
        <w:rPr>
          <w:rFonts w:eastAsia="Times New Roman"/>
          <w:szCs w:val="24"/>
        </w:rPr>
        <w:t xml:space="preserve"> Νοέμβριο του 2015</w:t>
      </w:r>
      <w:r>
        <w:rPr>
          <w:rFonts w:eastAsia="Times New Roman"/>
          <w:szCs w:val="24"/>
        </w:rPr>
        <w:t>,</w:t>
      </w:r>
      <w:r w:rsidRPr="00FF05BF">
        <w:rPr>
          <w:rFonts w:eastAsia="Times New Roman"/>
          <w:szCs w:val="24"/>
        </w:rPr>
        <w:t xml:space="preserve"> ο κ</w:t>
      </w:r>
      <w:r>
        <w:rPr>
          <w:rFonts w:eastAsia="Times New Roman"/>
          <w:szCs w:val="24"/>
        </w:rPr>
        <w:t>.</w:t>
      </w:r>
      <w:r w:rsidRPr="00FF05BF">
        <w:rPr>
          <w:rFonts w:eastAsia="Times New Roman"/>
          <w:szCs w:val="24"/>
        </w:rPr>
        <w:t xml:space="preserve"> Τσιρώνης </w:t>
      </w:r>
      <w:r>
        <w:rPr>
          <w:rFonts w:eastAsia="Times New Roman"/>
          <w:szCs w:val="24"/>
        </w:rPr>
        <w:t>τότε ως</w:t>
      </w:r>
      <w:r w:rsidRPr="00FF05BF">
        <w:rPr>
          <w:rFonts w:eastAsia="Times New Roman"/>
          <w:szCs w:val="24"/>
        </w:rPr>
        <w:t xml:space="preserve"> </w:t>
      </w:r>
      <w:r>
        <w:rPr>
          <w:rFonts w:eastAsia="Times New Roman"/>
          <w:szCs w:val="24"/>
        </w:rPr>
        <w:t>Α</w:t>
      </w:r>
      <w:r w:rsidRPr="00FF05BF">
        <w:rPr>
          <w:rFonts w:eastAsia="Times New Roman"/>
          <w:szCs w:val="24"/>
        </w:rPr>
        <w:t xml:space="preserve">ναπληρωτής </w:t>
      </w:r>
      <w:r>
        <w:rPr>
          <w:rFonts w:eastAsia="Times New Roman"/>
          <w:szCs w:val="24"/>
        </w:rPr>
        <w:t>Υ</w:t>
      </w:r>
      <w:r w:rsidRPr="00FF05BF">
        <w:rPr>
          <w:rFonts w:eastAsia="Times New Roman"/>
          <w:szCs w:val="24"/>
        </w:rPr>
        <w:t>πουργός</w:t>
      </w:r>
      <w:r>
        <w:rPr>
          <w:rFonts w:eastAsia="Times New Roman"/>
          <w:szCs w:val="24"/>
        </w:rPr>
        <w:t>,</w:t>
      </w:r>
      <w:r w:rsidRPr="00FF05BF">
        <w:rPr>
          <w:rFonts w:eastAsia="Times New Roman"/>
          <w:szCs w:val="24"/>
        </w:rPr>
        <w:t xml:space="preserve"> έφερε διατάξεις και </w:t>
      </w:r>
      <w:proofErr w:type="spellStart"/>
      <w:r w:rsidRPr="00FF05BF">
        <w:rPr>
          <w:rFonts w:eastAsia="Times New Roman"/>
          <w:szCs w:val="24"/>
        </w:rPr>
        <w:t>παρ</w:t>
      </w:r>
      <w:r w:rsidRPr="00FF05BF">
        <w:rPr>
          <w:rFonts w:eastAsia="Times New Roman"/>
          <w:szCs w:val="24"/>
        </w:rPr>
        <w:t>έτεινε</w:t>
      </w:r>
      <w:proofErr w:type="spellEnd"/>
      <w:r w:rsidRPr="00FF05BF">
        <w:rPr>
          <w:rFonts w:eastAsia="Times New Roman"/>
          <w:szCs w:val="24"/>
        </w:rPr>
        <w:t xml:space="preserve"> για πέντε χρόνια τ</w:t>
      </w:r>
      <w:r>
        <w:rPr>
          <w:rFonts w:eastAsia="Times New Roman"/>
          <w:szCs w:val="24"/>
        </w:rPr>
        <w:t>ι</w:t>
      </w:r>
      <w:r w:rsidRPr="00FF05BF">
        <w:rPr>
          <w:rFonts w:eastAsia="Times New Roman"/>
          <w:szCs w:val="24"/>
        </w:rPr>
        <w:t>ς συμβάσ</w:t>
      </w:r>
      <w:r>
        <w:rPr>
          <w:rFonts w:eastAsia="Times New Roman"/>
          <w:szCs w:val="24"/>
        </w:rPr>
        <w:t>ε</w:t>
      </w:r>
      <w:r w:rsidRPr="00FF05BF">
        <w:rPr>
          <w:rFonts w:eastAsia="Times New Roman"/>
          <w:szCs w:val="24"/>
        </w:rPr>
        <w:t>ις</w:t>
      </w:r>
      <w:r>
        <w:rPr>
          <w:rFonts w:eastAsia="Times New Roman"/>
          <w:szCs w:val="24"/>
        </w:rPr>
        <w:t xml:space="preserve"> της γεωθερμίας προς τη ΔΕΗ-Α</w:t>
      </w:r>
      <w:r w:rsidRPr="00FF05BF">
        <w:rPr>
          <w:rFonts w:eastAsia="Times New Roman"/>
          <w:szCs w:val="24"/>
        </w:rPr>
        <w:t>νανεώσιμες</w:t>
      </w:r>
      <w:r>
        <w:rPr>
          <w:rFonts w:eastAsia="Times New Roman"/>
          <w:szCs w:val="24"/>
        </w:rPr>
        <w:t>.</w:t>
      </w:r>
      <w:r w:rsidRPr="00FF05BF">
        <w:rPr>
          <w:rFonts w:eastAsia="Times New Roman"/>
          <w:szCs w:val="24"/>
        </w:rPr>
        <w:t xml:space="preserve"> </w:t>
      </w:r>
      <w:r>
        <w:rPr>
          <w:rFonts w:eastAsia="Times New Roman"/>
          <w:szCs w:val="24"/>
        </w:rPr>
        <w:t>Δεν ξέρω αν έκανε τίποτα η ΔΕΗ-Α</w:t>
      </w:r>
      <w:r w:rsidRPr="00FF05BF">
        <w:rPr>
          <w:rFonts w:eastAsia="Times New Roman"/>
          <w:szCs w:val="24"/>
        </w:rPr>
        <w:t>νανεώσιμες</w:t>
      </w:r>
      <w:r>
        <w:rPr>
          <w:rFonts w:eastAsia="Times New Roman"/>
          <w:szCs w:val="24"/>
        </w:rPr>
        <w:t>.</w:t>
      </w:r>
      <w:r w:rsidRPr="00FF05BF">
        <w:rPr>
          <w:rFonts w:eastAsia="Times New Roman"/>
          <w:szCs w:val="24"/>
        </w:rPr>
        <w:t xml:space="preserve"> </w:t>
      </w:r>
      <w:r>
        <w:rPr>
          <w:rFonts w:eastAsia="Times New Roman"/>
          <w:szCs w:val="24"/>
        </w:rPr>
        <w:t>Φ</w:t>
      </w:r>
      <w:r w:rsidRPr="00FF05BF">
        <w:rPr>
          <w:rFonts w:eastAsia="Times New Roman"/>
          <w:szCs w:val="24"/>
        </w:rPr>
        <w:t xml:space="preserve">αντάζομαι </w:t>
      </w:r>
      <w:r>
        <w:rPr>
          <w:rFonts w:eastAsia="Times New Roman"/>
          <w:szCs w:val="24"/>
        </w:rPr>
        <w:t>πως όχι. Τ</w:t>
      </w:r>
      <w:r w:rsidRPr="00FF05BF">
        <w:rPr>
          <w:rFonts w:eastAsia="Times New Roman"/>
          <w:szCs w:val="24"/>
        </w:rPr>
        <w:t>ώρα θα ενσωματωθούν προς τη ΔΕΗ</w:t>
      </w:r>
      <w:r>
        <w:rPr>
          <w:rFonts w:eastAsia="Times New Roman"/>
          <w:szCs w:val="24"/>
        </w:rPr>
        <w:t xml:space="preserve">, να αυξήσουν </w:t>
      </w:r>
      <w:r w:rsidRPr="00FF05BF">
        <w:rPr>
          <w:rFonts w:eastAsia="Times New Roman"/>
          <w:szCs w:val="24"/>
        </w:rPr>
        <w:t xml:space="preserve">το τίμημα της </w:t>
      </w:r>
      <w:r>
        <w:rPr>
          <w:rFonts w:eastAsia="Times New Roman"/>
          <w:szCs w:val="24"/>
        </w:rPr>
        <w:t xml:space="preserve">αποτυχίας </w:t>
      </w:r>
      <w:r w:rsidRPr="00FF05BF">
        <w:rPr>
          <w:rFonts w:eastAsia="Times New Roman"/>
          <w:szCs w:val="24"/>
        </w:rPr>
        <w:t xml:space="preserve">των </w:t>
      </w:r>
      <w:proofErr w:type="spellStart"/>
      <w:r w:rsidRPr="00FF05BF">
        <w:rPr>
          <w:rFonts w:eastAsia="Times New Roman"/>
          <w:szCs w:val="24"/>
        </w:rPr>
        <w:t>λιγνιτικών</w:t>
      </w:r>
      <w:proofErr w:type="spellEnd"/>
      <w:r w:rsidRPr="00FF05BF">
        <w:rPr>
          <w:rFonts w:eastAsia="Times New Roman"/>
          <w:szCs w:val="24"/>
        </w:rPr>
        <w:t xml:space="preserve"> πεδίων</w:t>
      </w:r>
      <w:r>
        <w:rPr>
          <w:rFonts w:eastAsia="Times New Roman"/>
          <w:szCs w:val="24"/>
        </w:rPr>
        <w:t>.</w:t>
      </w:r>
      <w:r w:rsidRPr="00FF05BF">
        <w:rPr>
          <w:rFonts w:eastAsia="Times New Roman"/>
          <w:szCs w:val="24"/>
        </w:rPr>
        <w:t xml:space="preserve"> </w:t>
      </w:r>
      <w:r>
        <w:rPr>
          <w:rFonts w:eastAsia="Times New Roman"/>
          <w:szCs w:val="24"/>
        </w:rPr>
        <w:t>Α</w:t>
      </w:r>
      <w:r w:rsidRPr="00FF05BF">
        <w:rPr>
          <w:rFonts w:eastAsia="Times New Roman"/>
          <w:szCs w:val="24"/>
        </w:rPr>
        <w:t>ς μην μπούμε σε αυτή</w:t>
      </w:r>
      <w:r w:rsidRPr="00FF05BF">
        <w:rPr>
          <w:rFonts w:eastAsia="Times New Roman"/>
          <w:szCs w:val="24"/>
        </w:rPr>
        <w:t xml:space="preserve"> τη λογική</w:t>
      </w:r>
      <w:r>
        <w:rPr>
          <w:rFonts w:eastAsia="Times New Roman"/>
          <w:szCs w:val="24"/>
        </w:rPr>
        <w:t>.</w:t>
      </w:r>
      <w:r w:rsidRPr="00FF05BF">
        <w:rPr>
          <w:rFonts w:eastAsia="Times New Roman"/>
          <w:szCs w:val="24"/>
        </w:rPr>
        <w:t xml:space="preserve"> </w:t>
      </w:r>
      <w:r>
        <w:rPr>
          <w:rFonts w:eastAsia="Times New Roman"/>
          <w:szCs w:val="24"/>
        </w:rPr>
        <w:t>Ε</w:t>
      </w:r>
      <w:r w:rsidRPr="00FF05BF">
        <w:rPr>
          <w:rFonts w:eastAsia="Times New Roman"/>
          <w:szCs w:val="24"/>
        </w:rPr>
        <w:t>ίναι πολλά τα θέματα</w:t>
      </w:r>
      <w:r>
        <w:rPr>
          <w:rFonts w:eastAsia="Times New Roman"/>
          <w:szCs w:val="24"/>
        </w:rPr>
        <w:t>. Ν</w:t>
      </w:r>
      <w:r w:rsidRPr="00FF05BF">
        <w:rPr>
          <w:rFonts w:eastAsia="Times New Roman"/>
          <w:szCs w:val="24"/>
        </w:rPr>
        <w:t>ομίζω</w:t>
      </w:r>
      <w:r>
        <w:rPr>
          <w:rFonts w:eastAsia="Times New Roman"/>
          <w:szCs w:val="24"/>
        </w:rPr>
        <w:t>,</w:t>
      </w:r>
      <w:r w:rsidRPr="00FF05BF">
        <w:rPr>
          <w:rFonts w:eastAsia="Times New Roman"/>
          <w:szCs w:val="24"/>
        </w:rPr>
        <w:t xml:space="preserve"> λοιπόν</w:t>
      </w:r>
      <w:r>
        <w:rPr>
          <w:rFonts w:eastAsia="Times New Roman"/>
          <w:szCs w:val="24"/>
        </w:rPr>
        <w:t>,</w:t>
      </w:r>
      <w:r w:rsidRPr="00FF05BF">
        <w:rPr>
          <w:rFonts w:eastAsia="Times New Roman"/>
          <w:szCs w:val="24"/>
        </w:rPr>
        <w:t xml:space="preserve"> ότι πρέπει να είναι διαφορετική </w:t>
      </w:r>
      <w:r>
        <w:rPr>
          <w:rFonts w:eastAsia="Times New Roman"/>
          <w:szCs w:val="24"/>
        </w:rPr>
        <w:t xml:space="preserve">η </w:t>
      </w:r>
      <w:r w:rsidRPr="00FF05BF">
        <w:rPr>
          <w:rFonts w:eastAsia="Times New Roman"/>
          <w:szCs w:val="24"/>
        </w:rPr>
        <w:t xml:space="preserve">λύση </w:t>
      </w:r>
      <w:r>
        <w:rPr>
          <w:rFonts w:eastAsia="Times New Roman"/>
          <w:szCs w:val="24"/>
        </w:rPr>
        <w:t xml:space="preserve">για τη γεωθερμία. </w:t>
      </w:r>
    </w:p>
    <w:p w14:paraId="6A627FF2" w14:textId="77777777" w:rsidR="00CD4C30" w:rsidRDefault="00DA53E9">
      <w:pPr>
        <w:spacing w:line="600" w:lineRule="auto"/>
        <w:ind w:firstLine="720"/>
        <w:jc w:val="both"/>
        <w:rPr>
          <w:rFonts w:eastAsia="Times New Roman"/>
          <w:szCs w:val="24"/>
        </w:rPr>
      </w:pPr>
      <w:r>
        <w:rPr>
          <w:rFonts w:eastAsia="Times New Roman"/>
          <w:szCs w:val="24"/>
        </w:rPr>
        <w:t xml:space="preserve">Βεβαίως ως προ το ΙΓΜΕ </w:t>
      </w:r>
      <w:r w:rsidRPr="00FF05BF">
        <w:rPr>
          <w:rFonts w:eastAsia="Times New Roman"/>
          <w:szCs w:val="24"/>
        </w:rPr>
        <w:t xml:space="preserve">η μορφή του </w:t>
      </w:r>
      <w:r>
        <w:rPr>
          <w:rFonts w:eastAsia="Times New Roman"/>
          <w:szCs w:val="24"/>
        </w:rPr>
        <w:t>ν</w:t>
      </w:r>
      <w:r w:rsidRPr="00FF05BF">
        <w:rPr>
          <w:rFonts w:eastAsia="Times New Roman"/>
          <w:szCs w:val="24"/>
        </w:rPr>
        <w:t>ομικού προσώπου δημοσίου δικαίου δεν προσθέτει τίποτα</w:t>
      </w:r>
      <w:r>
        <w:rPr>
          <w:rFonts w:eastAsia="Times New Roman"/>
          <w:szCs w:val="24"/>
        </w:rPr>
        <w:t>.</w:t>
      </w:r>
      <w:r w:rsidRPr="00FF05BF">
        <w:rPr>
          <w:rFonts w:eastAsia="Times New Roman"/>
          <w:szCs w:val="24"/>
        </w:rPr>
        <w:t xml:space="preserve"> </w:t>
      </w:r>
      <w:r>
        <w:rPr>
          <w:rFonts w:eastAsia="Times New Roman"/>
          <w:szCs w:val="24"/>
        </w:rPr>
        <w:t>Α</w:t>
      </w:r>
      <w:r w:rsidRPr="00FF05BF">
        <w:rPr>
          <w:rFonts w:eastAsia="Times New Roman"/>
          <w:szCs w:val="24"/>
        </w:rPr>
        <w:t>ντίθετα γραφειοκρατικά δίνει μία άλλη διάσταση</w:t>
      </w:r>
      <w:r>
        <w:rPr>
          <w:rFonts w:eastAsia="Times New Roman"/>
          <w:szCs w:val="24"/>
        </w:rPr>
        <w:t>, γιατί</w:t>
      </w:r>
      <w:r w:rsidRPr="00FF05BF">
        <w:rPr>
          <w:rFonts w:eastAsia="Times New Roman"/>
          <w:szCs w:val="24"/>
        </w:rPr>
        <w:t xml:space="preserve"> είναι παράλληλο προς τις </w:t>
      </w:r>
      <w:r w:rsidRPr="00FF05BF">
        <w:rPr>
          <w:rFonts w:eastAsia="Times New Roman"/>
          <w:szCs w:val="24"/>
        </w:rPr>
        <w:lastRenderedPageBreak/>
        <w:t>διευθύνσεις του Υπουργείου</w:t>
      </w:r>
      <w:r>
        <w:rPr>
          <w:rFonts w:eastAsia="Times New Roman"/>
          <w:szCs w:val="24"/>
        </w:rPr>
        <w:t>.</w:t>
      </w:r>
      <w:r w:rsidRPr="00FF05BF">
        <w:rPr>
          <w:rFonts w:eastAsia="Times New Roman"/>
          <w:szCs w:val="24"/>
        </w:rPr>
        <w:t xml:space="preserve"> </w:t>
      </w:r>
      <w:r>
        <w:rPr>
          <w:rFonts w:eastAsia="Times New Roman"/>
          <w:szCs w:val="24"/>
        </w:rPr>
        <w:t>Π</w:t>
      </w:r>
      <w:r w:rsidRPr="00FF05BF">
        <w:rPr>
          <w:rFonts w:eastAsia="Times New Roman"/>
          <w:szCs w:val="24"/>
        </w:rPr>
        <w:t>αράλληλα το Υπουργείο Περιβάλλοντος που έχει διευθύνσεις για τα μεταλλεία</w:t>
      </w:r>
      <w:r>
        <w:rPr>
          <w:rFonts w:eastAsia="Times New Roman"/>
          <w:szCs w:val="24"/>
        </w:rPr>
        <w:t>,</w:t>
      </w:r>
      <w:r w:rsidRPr="00FF05BF">
        <w:rPr>
          <w:rFonts w:eastAsia="Times New Roman"/>
          <w:szCs w:val="24"/>
        </w:rPr>
        <w:t xml:space="preserve"> για τα λατομεία έχουν την ίδια αρμοδιότητα</w:t>
      </w:r>
      <w:r>
        <w:rPr>
          <w:rFonts w:eastAsia="Times New Roman"/>
          <w:szCs w:val="24"/>
        </w:rPr>
        <w:t>.</w:t>
      </w:r>
      <w:r w:rsidRPr="00FF05BF">
        <w:rPr>
          <w:rFonts w:eastAsia="Times New Roman"/>
          <w:szCs w:val="24"/>
        </w:rPr>
        <w:t xml:space="preserve"> </w:t>
      </w:r>
      <w:r>
        <w:rPr>
          <w:rFonts w:eastAsia="Times New Roman"/>
          <w:szCs w:val="24"/>
        </w:rPr>
        <w:t>Μ</w:t>
      </w:r>
      <w:r w:rsidRPr="00FF05BF">
        <w:rPr>
          <w:rFonts w:eastAsia="Times New Roman"/>
          <w:szCs w:val="24"/>
        </w:rPr>
        <w:t xml:space="preserve">άλιστα </w:t>
      </w:r>
      <w:r>
        <w:rPr>
          <w:rFonts w:eastAsia="Times New Roman"/>
          <w:szCs w:val="24"/>
        </w:rPr>
        <w:t>-</w:t>
      </w:r>
      <w:r w:rsidRPr="00FF05BF">
        <w:rPr>
          <w:rFonts w:eastAsia="Times New Roman"/>
          <w:szCs w:val="24"/>
        </w:rPr>
        <w:t>πρωτοφανές για τη δική μου σκέψη</w:t>
      </w:r>
      <w:r>
        <w:rPr>
          <w:rFonts w:eastAsia="Times New Roman"/>
          <w:szCs w:val="24"/>
        </w:rPr>
        <w:t>-</w:t>
      </w:r>
      <w:r w:rsidRPr="00FF05BF">
        <w:rPr>
          <w:rFonts w:eastAsia="Times New Roman"/>
          <w:szCs w:val="24"/>
        </w:rPr>
        <w:t xml:space="preserve"> βλέπω </w:t>
      </w:r>
      <w:r>
        <w:rPr>
          <w:rFonts w:eastAsia="Times New Roman"/>
          <w:szCs w:val="24"/>
        </w:rPr>
        <w:t>ό</w:t>
      </w:r>
      <w:r w:rsidRPr="00FF05BF">
        <w:rPr>
          <w:rFonts w:eastAsia="Times New Roman"/>
          <w:szCs w:val="24"/>
        </w:rPr>
        <w:t>τι γίνεται και ένας ειδικός λογα</w:t>
      </w:r>
      <w:r w:rsidRPr="00FF05BF">
        <w:rPr>
          <w:rFonts w:eastAsia="Times New Roman"/>
          <w:szCs w:val="24"/>
        </w:rPr>
        <w:t>ριασμός έρευνας στο ΙΓΜΕ</w:t>
      </w:r>
      <w:r>
        <w:rPr>
          <w:rFonts w:eastAsia="Times New Roman"/>
          <w:szCs w:val="24"/>
        </w:rPr>
        <w:t>,</w:t>
      </w:r>
      <w:r w:rsidRPr="00FF05BF">
        <w:rPr>
          <w:rFonts w:eastAsia="Times New Roman"/>
          <w:szCs w:val="24"/>
        </w:rPr>
        <w:t xml:space="preserve"> ενώ έχουμε Σχολή Μεταλλειολόγων στο </w:t>
      </w:r>
      <w:r>
        <w:rPr>
          <w:rFonts w:eastAsia="Times New Roman"/>
          <w:szCs w:val="24"/>
        </w:rPr>
        <w:t>Πολυτεχνείο</w:t>
      </w:r>
      <w:r w:rsidRPr="00FF05BF">
        <w:rPr>
          <w:rFonts w:eastAsia="Times New Roman"/>
          <w:szCs w:val="24"/>
        </w:rPr>
        <w:t xml:space="preserve"> από πολλά χρόνια</w:t>
      </w:r>
      <w:r>
        <w:rPr>
          <w:rFonts w:eastAsia="Times New Roman"/>
          <w:szCs w:val="24"/>
        </w:rPr>
        <w:t>,</w:t>
      </w:r>
      <w:r w:rsidRPr="00FF05BF">
        <w:rPr>
          <w:rFonts w:eastAsia="Times New Roman"/>
          <w:szCs w:val="24"/>
        </w:rPr>
        <w:t xml:space="preserve"> έχουμε πρόσφατα καλή </w:t>
      </w:r>
      <w:r>
        <w:rPr>
          <w:rFonts w:eastAsia="Times New Roman"/>
          <w:szCs w:val="24"/>
        </w:rPr>
        <w:t>σ</w:t>
      </w:r>
      <w:r w:rsidRPr="00FF05BF">
        <w:rPr>
          <w:rFonts w:eastAsia="Times New Roman"/>
          <w:szCs w:val="24"/>
        </w:rPr>
        <w:t>χολή στην Κρήτη Μηχανικών Ορυκτού Πλούτου</w:t>
      </w:r>
      <w:r>
        <w:rPr>
          <w:rFonts w:eastAsia="Times New Roman"/>
          <w:szCs w:val="24"/>
        </w:rPr>
        <w:t xml:space="preserve"> και</w:t>
      </w:r>
      <w:r w:rsidRPr="00FF05BF">
        <w:rPr>
          <w:rFonts w:eastAsia="Times New Roman"/>
          <w:szCs w:val="24"/>
        </w:rPr>
        <w:t xml:space="preserve"> παράλληλες δραστηριότητες μηχανικών περιβάλλοντος</w:t>
      </w:r>
      <w:r>
        <w:rPr>
          <w:rFonts w:eastAsia="Times New Roman"/>
          <w:szCs w:val="24"/>
        </w:rPr>
        <w:t>.</w:t>
      </w:r>
      <w:r w:rsidRPr="00FF05BF">
        <w:rPr>
          <w:rFonts w:eastAsia="Times New Roman"/>
          <w:szCs w:val="24"/>
        </w:rPr>
        <w:t xml:space="preserve"> </w:t>
      </w:r>
      <w:r>
        <w:rPr>
          <w:rFonts w:eastAsia="Times New Roman"/>
          <w:szCs w:val="24"/>
        </w:rPr>
        <w:t>Τ</w:t>
      </w:r>
      <w:r w:rsidRPr="00FF05BF">
        <w:rPr>
          <w:rFonts w:eastAsia="Times New Roman"/>
          <w:szCs w:val="24"/>
        </w:rPr>
        <w:t>ι θα προσθέσει ένας λογαριασμό</w:t>
      </w:r>
      <w:r>
        <w:rPr>
          <w:rFonts w:eastAsia="Times New Roman"/>
          <w:szCs w:val="24"/>
        </w:rPr>
        <w:t>ς;</w:t>
      </w:r>
      <w:r w:rsidRPr="00FF05BF">
        <w:rPr>
          <w:rFonts w:eastAsia="Times New Roman"/>
          <w:szCs w:val="24"/>
        </w:rPr>
        <w:t xml:space="preserve"> Μήπως είναι</w:t>
      </w:r>
      <w:r w:rsidRPr="00FF05BF">
        <w:rPr>
          <w:rFonts w:eastAsia="Times New Roman"/>
          <w:szCs w:val="24"/>
        </w:rPr>
        <w:t xml:space="preserve"> εκτός πλέον η διαχείριση του χρήματος </w:t>
      </w:r>
      <w:r>
        <w:rPr>
          <w:rFonts w:eastAsia="Times New Roman"/>
          <w:szCs w:val="24"/>
        </w:rPr>
        <w:t>ως</w:t>
      </w:r>
      <w:r w:rsidRPr="00FF05BF">
        <w:rPr>
          <w:rFonts w:eastAsia="Times New Roman"/>
          <w:szCs w:val="24"/>
        </w:rPr>
        <w:t xml:space="preserve"> λογαριασμός έρευνας και θέλουμε να έχουμε και μία πηγή διαφορετική εισοδήματος</w:t>
      </w:r>
      <w:r>
        <w:rPr>
          <w:rFonts w:eastAsia="Times New Roman"/>
          <w:szCs w:val="24"/>
        </w:rPr>
        <w:t>;</w:t>
      </w:r>
      <w:r w:rsidRPr="00FF05BF">
        <w:rPr>
          <w:rFonts w:eastAsia="Times New Roman"/>
          <w:szCs w:val="24"/>
        </w:rPr>
        <w:t xml:space="preserve"> </w:t>
      </w:r>
      <w:r>
        <w:rPr>
          <w:rFonts w:eastAsia="Times New Roman"/>
          <w:szCs w:val="24"/>
        </w:rPr>
        <w:t>Π</w:t>
      </w:r>
      <w:r w:rsidRPr="00FF05BF">
        <w:rPr>
          <w:rFonts w:eastAsia="Times New Roman"/>
          <w:szCs w:val="24"/>
        </w:rPr>
        <w:t>ρέπει να απαντηθούν αυτά</w:t>
      </w:r>
      <w:r>
        <w:rPr>
          <w:rFonts w:eastAsia="Times New Roman"/>
          <w:szCs w:val="24"/>
        </w:rPr>
        <w:t>.</w:t>
      </w:r>
    </w:p>
    <w:p w14:paraId="6A627FF3" w14:textId="77777777" w:rsidR="00CD4C30" w:rsidRDefault="00DA53E9">
      <w:pPr>
        <w:spacing w:line="600" w:lineRule="auto"/>
        <w:ind w:firstLine="720"/>
        <w:jc w:val="both"/>
        <w:rPr>
          <w:rFonts w:eastAsia="Times New Roman"/>
          <w:szCs w:val="24"/>
        </w:rPr>
      </w:pPr>
      <w:r w:rsidRPr="00FF05BF">
        <w:rPr>
          <w:rFonts w:eastAsia="Times New Roman"/>
          <w:szCs w:val="24"/>
        </w:rPr>
        <w:t xml:space="preserve">Βεβαίως </w:t>
      </w:r>
      <w:r>
        <w:rPr>
          <w:rFonts w:eastAsia="Times New Roman"/>
          <w:szCs w:val="24"/>
        </w:rPr>
        <w:t>-</w:t>
      </w:r>
      <w:r w:rsidRPr="00FF05BF">
        <w:rPr>
          <w:rFonts w:eastAsia="Times New Roman"/>
          <w:szCs w:val="24"/>
        </w:rPr>
        <w:t>και για να μη γίνομαι κουραστικός</w:t>
      </w:r>
      <w:r>
        <w:rPr>
          <w:rFonts w:eastAsia="Times New Roman"/>
          <w:szCs w:val="24"/>
        </w:rPr>
        <w:t>-</w:t>
      </w:r>
      <w:r w:rsidRPr="00FF05BF">
        <w:rPr>
          <w:rFonts w:eastAsia="Times New Roman"/>
          <w:szCs w:val="24"/>
        </w:rPr>
        <w:t xml:space="preserve"> θέλω να κλείσω με το ζήτημα του Μητρώου Ελεγκτών Δόμησης</w:t>
      </w:r>
      <w:r>
        <w:rPr>
          <w:rFonts w:eastAsia="Times New Roman"/>
          <w:szCs w:val="24"/>
        </w:rPr>
        <w:t>.</w:t>
      </w:r>
    </w:p>
    <w:p w14:paraId="6A627FF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Μη</w:t>
      </w:r>
      <w:r>
        <w:rPr>
          <w:rFonts w:eastAsia="Times New Roman" w:cs="Times New Roman"/>
          <w:szCs w:val="24"/>
        </w:rPr>
        <w:t>τρώο  Ελεγκτών Δόμησης είχε μια καλή πορεία, αλλά σήμερα βλέπουμε κάτι διαφορετικό. Βλέπουμε με το άρθρο 61 του σχεδίου νόμου ότι μεταβάλλονται οι αρμοδιότητες</w:t>
      </w:r>
      <w:r>
        <w:rPr>
          <w:rFonts w:eastAsia="Times New Roman" w:cs="Times New Roman"/>
          <w:szCs w:val="24"/>
        </w:rPr>
        <w:t>,</w:t>
      </w:r>
      <w:r>
        <w:rPr>
          <w:rFonts w:eastAsia="Times New Roman" w:cs="Times New Roman"/>
          <w:szCs w:val="24"/>
        </w:rPr>
        <w:t xml:space="preserve"> και στους μηχανικούς ΤΕΙ δεν έχουν απονεμηθεί ουσιαστικά επαγγελματικά δικαιώματα. Να θυμίσω ότ</w:t>
      </w:r>
      <w:r>
        <w:rPr>
          <w:rFonts w:eastAsia="Times New Roman" w:cs="Times New Roman"/>
          <w:szCs w:val="24"/>
        </w:rPr>
        <w:t xml:space="preserve">ι το Συμβούλιο </w:t>
      </w:r>
      <w:r>
        <w:rPr>
          <w:rFonts w:eastAsia="Times New Roman" w:cs="Times New Roman"/>
          <w:szCs w:val="24"/>
        </w:rPr>
        <w:t xml:space="preserve">της </w:t>
      </w:r>
      <w:r>
        <w:rPr>
          <w:rFonts w:eastAsia="Times New Roman" w:cs="Times New Roman"/>
          <w:szCs w:val="24"/>
        </w:rPr>
        <w:t>Επικρα</w:t>
      </w:r>
      <w:r>
        <w:rPr>
          <w:rFonts w:eastAsia="Times New Roman" w:cs="Times New Roman"/>
          <w:szCs w:val="24"/>
        </w:rPr>
        <w:lastRenderedPageBreak/>
        <w:t>τείας</w:t>
      </w:r>
      <w:r>
        <w:rPr>
          <w:rFonts w:eastAsia="Times New Roman" w:cs="Times New Roman"/>
          <w:szCs w:val="24"/>
        </w:rPr>
        <w:t>,</w:t>
      </w:r>
      <w:r>
        <w:rPr>
          <w:rFonts w:eastAsia="Times New Roman" w:cs="Times New Roman"/>
          <w:szCs w:val="24"/>
        </w:rPr>
        <w:t xml:space="preserve"> έχει αποφανθεί αρκετές φορές κατόπιν αιτήσεως του αντιπροσωπευτικού τομέα ότι υπάρχει παράλειψη οφειλόμενης ενέργειας από την πολιτεία και δεν έχουν καθοριστεί τα επαγγελματικά δικαιώματα. Έρχεται εδώ κάτι που αποδυναμώνει ό</w:t>
      </w:r>
      <w:r>
        <w:rPr>
          <w:rFonts w:eastAsia="Times New Roman" w:cs="Times New Roman"/>
          <w:szCs w:val="24"/>
        </w:rPr>
        <w:t xml:space="preserve">χι μόνο τα επαγγελματικά δικαιώματα αλλά και την ισχύ της αντιπροσώπευσης των μηχανικών ΤΕΙ για τον λόγο, κύριε Πρόεδρε, ότι πλέον δικαίωμα να είναι ελεγκτές δόμησης, δεν είναι μόνο τα εγγεγραμμένα μέλη της </w:t>
      </w:r>
      <w:r w:rsidRPr="006D4E3B">
        <w:rPr>
          <w:rFonts w:eastAsia="Times New Roman" w:cs="Times New Roman"/>
          <w:szCs w:val="24"/>
        </w:rPr>
        <w:t>ΕΕΤΕΜ,</w:t>
      </w:r>
      <w:r>
        <w:rPr>
          <w:rFonts w:eastAsia="Times New Roman" w:cs="Times New Roman"/>
          <w:szCs w:val="24"/>
        </w:rPr>
        <w:t xml:space="preserve"> δηλαδή της αντιπροσωπευτικής συνδικαλιστικ</w:t>
      </w:r>
      <w:r>
        <w:rPr>
          <w:rFonts w:eastAsia="Times New Roman" w:cs="Times New Roman"/>
          <w:szCs w:val="24"/>
        </w:rPr>
        <w:t xml:space="preserve">ής οργάνωσης η οποία τους κάλυπτε πάντοτε και με ενιαία φωνή και με ενότητα διεκδικήσεων. Λέει και κάτι άλλο. Προστίθενται οι λέξεις «ή εγγεγραμμένα στο βιβλίο τεχνικών επωνυμιών του ΤΕΕ ή σε αντίστοιχο μητρώο του ΤΕΕ». </w:t>
      </w:r>
    </w:p>
    <w:p w14:paraId="6A627FF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Δηλαδή τι κάνουμε; Διασπούμε, να έχ</w:t>
      </w:r>
      <w:r>
        <w:rPr>
          <w:rFonts w:eastAsia="Times New Roman" w:cs="Times New Roman"/>
          <w:szCs w:val="24"/>
        </w:rPr>
        <w:t xml:space="preserve">ουμε πολλούς, για να μην μπορούν να διεκδικούν </w:t>
      </w:r>
      <w:proofErr w:type="spellStart"/>
      <w:r>
        <w:rPr>
          <w:rFonts w:eastAsia="Times New Roman" w:cs="Times New Roman"/>
          <w:szCs w:val="24"/>
        </w:rPr>
        <w:t>τελεσφόρως</w:t>
      </w:r>
      <w:proofErr w:type="spellEnd"/>
      <w:r>
        <w:rPr>
          <w:rFonts w:eastAsia="Times New Roman" w:cs="Times New Roman"/>
          <w:szCs w:val="24"/>
        </w:rPr>
        <w:t xml:space="preserve">. </w:t>
      </w:r>
    </w:p>
    <w:p w14:paraId="6A627FF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μητρώο τώρα του ΤΕΕ. Προσπάθησα να εντοπίσω το νομικό έρεισμα βάσει του οποίου δημιουργήθηκε ή τη νομική βάση ή αν δίνει επαγγελματικά δικαιώματα. Δεν μπορώ να έχω απάντηση σε αυτό. Δεν βρήκα κ</w:t>
      </w:r>
      <w:r>
        <w:rPr>
          <w:rFonts w:eastAsia="Times New Roman" w:cs="Times New Roman"/>
          <w:szCs w:val="24"/>
        </w:rPr>
        <w:t xml:space="preserve">άτι που να με πείσει για την κατάλληλη διάταξη ή για την αναγκαιότητα της διάταξης. </w:t>
      </w:r>
    </w:p>
    <w:p w14:paraId="6A627FF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κύριε Υπουργέ, ότι αυτό ανοίγει </w:t>
      </w:r>
      <w:r>
        <w:rPr>
          <w:rFonts w:eastAsia="Times New Roman" w:cs="Times New Roman"/>
          <w:szCs w:val="24"/>
        </w:rPr>
        <w:t xml:space="preserve">τον </w:t>
      </w:r>
      <w:r>
        <w:rPr>
          <w:rFonts w:eastAsia="Times New Roman" w:cs="Times New Roman"/>
          <w:szCs w:val="24"/>
        </w:rPr>
        <w:t>ασκ</w:t>
      </w:r>
      <w:r>
        <w:rPr>
          <w:rFonts w:eastAsia="Times New Roman" w:cs="Times New Roman"/>
          <w:szCs w:val="24"/>
        </w:rPr>
        <w:t>ό</w:t>
      </w:r>
      <w:r>
        <w:rPr>
          <w:rFonts w:eastAsia="Times New Roman" w:cs="Times New Roman"/>
          <w:szCs w:val="24"/>
        </w:rPr>
        <w:t xml:space="preserve"> του Αιόλου για περαιτέρω </w:t>
      </w:r>
      <w:proofErr w:type="spellStart"/>
      <w:r>
        <w:rPr>
          <w:rFonts w:eastAsia="Times New Roman" w:cs="Times New Roman"/>
          <w:szCs w:val="24"/>
        </w:rPr>
        <w:t>απομείωση</w:t>
      </w:r>
      <w:proofErr w:type="spellEnd"/>
      <w:r>
        <w:rPr>
          <w:rFonts w:eastAsia="Times New Roman" w:cs="Times New Roman"/>
          <w:szCs w:val="24"/>
        </w:rPr>
        <w:t xml:space="preserve"> των επαγγελματικών δικαιωμάτων των μηχανικών ΤΕΙ. Αφού το ΤΕΕ έχει τους μηχανικούς, ας έχουν και τον δικό τους φορέα οι μηχανικοί ΤΕΙ</w:t>
      </w:r>
      <w:r>
        <w:rPr>
          <w:rFonts w:eastAsia="Times New Roman" w:cs="Times New Roman"/>
          <w:szCs w:val="24"/>
        </w:rPr>
        <w:t>,</w:t>
      </w:r>
      <w:r>
        <w:rPr>
          <w:rFonts w:eastAsia="Times New Roman" w:cs="Times New Roman"/>
          <w:szCs w:val="24"/>
        </w:rPr>
        <w:t xml:space="preserve"> για να μπορούν να διεκδικούν τα δικά τους επαγγελματικά δικαιώματα, τα οποία για πολλά χρόνια δεν κατάφερε η πολιτεία να</w:t>
      </w:r>
      <w:r>
        <w:rPr>
          <w:rFonts w:eastAsia="Times New Roman" w:cs="Times New Roman"/>
          <w:szCs w:val="24"/>
        </w:rPr>
        <w:t xml:space="preserve"> τα καθορίσει. </w:t>
      </w:r>
    </w:p>
    <w:p w14:paraId="6A627FF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A627FF9" w14:textId="77777777" w:rsidR="00CD4C30" w:rsidRDefault="00DA53E9">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 Καρρά.</w:t>
      </w:r>
    </w:p>
    <w:p w14:paraId="6A627FF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Κούζηλος</w:t>
      </w:r>
      <w:proofErr w:type="spellEnd"/>
      <w:r>
        <w:rPr>
          <w:rFonts w:eastAsia="Times New Roman" w:cs="Times New Roman"/>
          <w:szCs w:val="24"/>
        </w:rPr>
        <w:t xml:space="preserve"> τον λόγο από την Κοινοβουλευτική Ομάδα της Χρυσής Αυγής.</w:t>
      </w:r>
    </w:p>
    <w:p w14:paraId="6A627FFB"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κύριε Πρόεδρε.</w:t>
      </w:r>
    </w:p>
    <w:p w14:paraId="6A627FF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σταθώ στο μέρος Γ΄ </w:t>
      </w:r>
      <w:r>
        <w:rPr>
          <w:rFonts w:eastAsia="Times New Roman" w:cs="Times New Roman"/>
          <w:szCs w:val="24"/>
        </w:rPr>
        <w:t>«Ιδιοκτησιακός διαχωρισμός δικτύων διανομής φυσικού αερίου»</w:t>
      </w:r>
      <w:r>
        <w:rPr>
          <w:rFonts w:eastAsia="Times New Roman" w:cs="Times New Roman"/>
          <w:szCs w:val="24"/>
        </w:rPr>
        <w:t>,</w:t>
      </w:r>
      <w:r>
        <w:rPr>
          <w:rFonts w:eastAsia="Times New Roman" w:cs="Times New Roman"/>
          <w:szCs w:val="24"/>
        </w:rPr>
        <w:t xml:space="preserve"> και θα ξεκινήσω λέγοντας ότι ήταν δίκαιο και έγινε πράξη 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του ΣΥΡΙΖΑ, της Αριστεράς. Τι βλέπουμε; Ξεκινάει η διάσπαση και η πώληση της ΔΕΠΑ. Πάρα πολύ απλά. Όλα αυτά που εσεί</w:t>
      </w:r>
      <w:r>
        <w:rPr>
          <w:rFonts w:eastAsia="Times New Roman" w:cs="Times New Roman"/>
          <w:szCs w:val="24"/>
        </w:rPr>
        <w:t xml:space="preserve">ς </w:t>
      </w:r>
      <w:r>
        <w:rPr>
          <w:rFonts w:eastAsia="Times New Roman" w:cs="Times New Roman"/>
          <w:szCs w:val="24"/>
        </w:rPr>
        <w:t xml:space="preserve">ως </w:t>
      </w:r>
      <w:r>
        <w:rPr>
          <w:rFonts w:eastAsia="Times New Roman" w:cs="Times New Roman"/>
          <w:szCs w:val="24"/>
        </w:rPr>
        <w:t>αντιπολίτευση λέγατε ότι δεν θα τα κάνετε ποτέ</w:t>
      </w:r>
      <w:r>
        <w:rPr>
          <w:rFonts w:eastAsia="Times New Roman" w:cs="Times New Roman"/>
          <w:szCs w:val="24"/>
        </w:rPr>
        <w:t>,</w:t>
      </w:r>
      <w:r>
        <w:rPr>
          <w:rFonts w:eastAsia="Times New Roman" w:cs="Times New Roman"/>
          <w:szCs w:val="24"/>
        </w:rPr>
        <w:t xml:space="preserve"> και θα αγωνιστείτε για </w:t>
      </w:r>
      <w:r>
        <w:rPr>
          <w:rFonts w:eastAsia="Times New Roman" w:cs="Times New Roman"/>
          <w:szCs w:val="24"/>
        </w:rPr>
        <w:lastRenderedPageBreak/>
        <w:t>να μη γίν</w:t>
      </w:r>
      <w:r>
        <w:rPr>
          <w:rFonts w:eastAsia="Times New Roman" w:cs="Times New Roman"/>
          <w:szCs w:val="24"/>
        </w:rPr>
        <w:t>ουν</w:t>
      </w:r>
      <w:r>
        <w:rPr>
          <w:rFonts w:eastAsia="Times New Roman" w:cs="Times New Roman"/>
          <w:szCs w:val="24"/>
        </w:rPr>
        <w:t>. Και φυσικά σε ποιον ανήκουν; Πού έχουν περάσει το πακέτο μετοχών τους; Στο ΤΑΙΠΕΔ. Στο κακό ΤΑΙΠΕΔ που τώρα, όμως, είναι ένα εργαλείο ανάπτυξης και αξιοποίησης της δη</w:t>
      </w:r>
      <w:r>
        <w:rPr>
          <w:rFonts w:eastAsia="Times New Roman" w:cs="Times New Roman"/>
          <w:szCs w:val="24"/>
        </w:rPr>
        <w:t>μόσιας περιουσίας, τη στιγμή που στην έκθεσή του ο Παγκόσμιος Οργανισμός Ενέργειας λέει ότι κάθε χρόνο θα έχουμε αύξηση ζήτησης του φυσικού αερίου κατά 1,6% έως το 2023</w:t>
      </w:r>
      <w:r>
        <w:rPr>
          <w:rFonts w:eastAsia="Times New Roman" w:cs="Times New Roman"/>
          <w:szCs w:val="24"/>
        </w:rPr>
        <w:t>,</w:t>
      </w:r>
      <w:r>
        <w:rPr>
          <w:rFonts w:eastAsia="Times New Roman" w:cs="Times New Roman"/>
          <w:szCs w:val="24"/>
        </w:rPr>
        <w:t xml:space="preserve"> και εμείς δεν θα ελέγχουμε το φυσικό αέριο. Δεν θα είναι δικό μας στην ουσία. Τι να πο</w:t>
      </w:r>
      <w:r>
        <w:rPr>
          <w:rFonts w:eastAsia="Times New Roman" w:cs="Times New Roman"/>
          <w:szCs w:val="24"/>
        </w:rPr>
        <w:t>ύμε τώρα για το</w:t>
      </w:r>
      <w:r>
        <w:rPr>
          <w:rFonts w:eastAsia="Times New Roman" w:cs="Times New Roman"/>
          <w:szCs w:val="24"/>
        </w:rPr>
        <w:t>ν</w:t>
      </w:r>
      <w:r>
        <w:rPr>
          <w:rFonts w:eastAsia="Times New Roman" w:cs="Times New Roman"/>
          <w:szCs w:val="24"/>
        </w:rPr>
        <w:t xml:space="preserve"> ΔΕΣΦΑ που ξεκινάει μαζί με το Χρηματιστήριο Αθηνών τη δημιουργία και την ανάπτυξη μιας </w:t>
      </w:r>
      <w:proofErr w:type="spellStart"/>
      <w:r>
        <w:rPr>
          <w:rFonts w:eastAsia="Times New Roman" w:cs="Times New Roman"/>
          <w:szCs w:val="24"/>
        </w:rPr>
        <w:t>χονδρεμπορικής</w:t>
      </w:r>
      <w:proofErr w:type="spellEnd"/>
      <w:r>
        <w:rPr>
          <w:rFonts w:eastAsia="Times New Roman" w:cs="Times New Roman"/>
          <w:szCs w:val="24"/>
        </w:rPr>
        <w:t xml:space="preserve"> τιμής στο φυσικό αέριο; Όλο αυτό δίνει μια δυνατότητα εξισορρόπησης του εθνικού συστήματος μεταφοράς, αλλά στην ουσία έτσι όπως το έχετε </w:t>
      </w:r>
      <w:r>
        <w:rPr>
          <w:rFonts w:eastAsia="Times New Roman" w:cs="Times New Roman"/>
          <w:szCs w:val="24"/>
        </w:rPr>
        <w:t>κάνει</w:t>
      </w:r>
      <w:r>
        <w:rPr>
          <w:rFonts w:eastAsia="Times New Roman" w:cs="Times New Roman"/>
          <w:szCs w:val="24"/>
        </w:rPr>
        <w:t>,</w:t>
      </w:r>
      <w:r>
        <w:rPr>
          <w:rFonts w:eastAsia="Times New Roman" w:cs="Times New Roman"/>
          <w:szCs w:val="24"/>
        </w:rPr>
        <w:t xml:space="preserve"> αυτό που θα γίνει θα είναι </w:t>
      </w:r>
      <w:r>
        <w:rPr>
          <w:rFonts w:eastAsia="Times New Roman" w:cs="Times New Roman"/>
          <w:szCs w:val="24"/>
        </w:rPr>
        <w:t xml:space="preserve">να μην κάνει </w:t>
      </w:r>
      <w:r>
        <w:rPr>
          <w:rFonts w:eastAsia="Times New Roman" w:cs="Times New Roman"/>
          <w:szCs w:val="24"/>
        </w:rPr>
        <w:t xml:space="preserve">κουμάντο το Υπουργείο Ενέργειας. </w:t>
      </w:r>
    </w:p>
    <w:p w14:paraId="6A627FF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Ξεκινάμε τώρα και λέμε ότι έχουμε την τρίτη δεξαμενή της </w:t>
      </w:r>
      <w:proofErr w:type="spellStart"/>
      <w:r>
        <w:rPr>
          <w:rFonts w:eastAsia="Times New Roman" w:cs="Times New Roman"/>
          <w:szCs w:val="24"/>
        </w:rPr>
        <w:t>Ρεβυθούσας</w:t>
      </w:r>
      <w:proofErr w:type="spellEnd"/>
      <w:r>
        <w:rPr>
          <w:rFonts w:eastAsia="Times New Roman" w:cs="Times New Roman"/>
          <w:szCs w:val="24"/>
        </w:rPr>
        <w:t>,</w:t>
      </w:r>
      <w:r>
        <w:rPr>
          <w:rFonts w:eastAsia="Times New Roman" w:cs="Times New Roman"/>
          <w:szCs w:val="24"/>
        </w:rPr>
        <w:t xml:space="preserve"> που την εγκαινιάσατε και ο Πρωθυπουργός </w:t>
      </w:r>
      <w:r>
        <w:rPr>
          <w:rFonts w:eastAsia="Times New Roman" w:cs="Times New Roman"/>
          <w:szCs w:val="24"/>
        </w:rPr>
        <w:t xml:space="preserve">και </w:t>
      </w:r>
      <w:r>
        <w:rPr>
          <w:rFonts w:eastAsia="Times New Roman" w:cs="Times New Roman"/>
          <w:szCs w:val="24"/>
        </w:rPr>
        <w:t xml:space="preserve">στα εγκαίνια δήλωσε το Νοέμβριο του 2018: «Η αναβάθμιση της </w:t>
      </w:r>
      <w:proofErr w:type="spellStart"/>
      <w:r>
        <w:rPr>
          <w:rFonts w:eastAsia="Times New Roman" w:cs="Times New Roman"/>
          <w:szCs w:val="24"/>
        </w:rPr>
        <w:t>Ρε</w:t>
      </w:r>
      <w:r>
        <w:rPr>
          <w:rFonts w:eastAsia="Times New Roman" w:cs="Times New Roman"/>
          <w:szCs w:val="24"/>
        </w:rPr>
        <w:t>βυθούσας</w:t>
      </w:r>
      <w:proofErr w:type="spellEnd"/>
      <w:r>
        <w:rPr>
          <w:rFonts w:eastAsia="Times New Roman" w:cs="Times New Roman"/>
          <w:szCs w:val="24"/>
        </w:rPr>
        <w:t xml:space="preserve"> μπορεί να καλύψει το 1/3 των αναγκών των εισαγωγών </w:t>
      </w:r>
      <w:r>
        <w:rPr>
          <w:rFonts w:eastAsia="Times New Roman" w:cs="Times New Roman"/>
          <w:szCs w:val="24"/>
        </w:rPr>
        <w:t>χωρών</w:t>
      </w:r>
      <w:r>
        <w:rPr>
          <w:rFonts w:eastAsia="Times New Roman" w:cs="Times New Roman"/>
          <w:szCs w:val="24"/>
        </w:rPr>
        <w:t xml:space="preserve"> των </w:t>
      </w:r>
      <w:r>
        <w:rPr>
          <w:rFonts w:eastAsia="Times New Roman" w:cs="Times New Roman"/>
          <w:szCs w:val="24"/>
        </w:rPr>
        <w:t>Βαλκανίων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Ουγγαρίας</w:t>
      </w:r>
      <w:r>
        <w:rPr>
          <w:rFonts w:eastAsia="Times New Roman" w:cs="Times New Roman"/>
          <w:szCs w:val="24"/>
        </w:rPr>
        <w:t xml:space="preserve"> και της</w:t>
      </w:r>
      <w:r>
        <w:rPr>
          <w:rFonts w:eastAsia="Times New Roman" w:cs="Times New Roman"/>
          <w:szCs w:val="24"/>
        </w:rPr>
        <w:t xml:space="preserve"> Σλοβενίας». </w:t>
      </w:r>
    </w:p>
    <w:p w14:paraId="6A627FF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Τον Σεπτέμβριο του 2018 υπογράφτηκε η σύμβαση συνεργασίας για τον τερματικό σταθμό της Αλεξανδρούπολης ανάμεσα στη ΔΕΠΑ και στην </w:t>
      </w:r>
      <w:r>
        <w:rPr>
          <w:rFonts w:eastAsia="Times New Roman" w:cs="Times New Roman"/>
          <w:szCs w:val="24"/>
        </w:rPr>
        <w:t>«</w:t>
      </w:r>
      <w:proofErr w:type="spellStart"/>
      <w:r>
        <w:rPr>
          <w:rFonts w:eastAsia="Times New Roman" w:cs="Times New Roman"/>
          <w:szCs w:val="24"/>
          <w:lang w:val="en-US"/>
        </w:rPr>
        <w:t>Gastrade</w:t>
      </w:r>
      <w:proofErr w:type="spellEnd"/>
      <w:r>
        <w:rPr>
          <w:rFonts w:eastAsia="Times New Roman" w:cs="Times New Roman"/>
          <w:szCs w:val="24"/>
        </w:rPr>
        <w:t>»</w:t>
      </w:r>
      <w:r>
        <w:rPr>
          <w:rFonts w:eastAsia="Times New Roman" w:cs="Times New Roman"/>
          <w:szCs w:val="24"/>
        </w:rPr>
        <w:t>,</w:t>
      </w:r>
      <w:r w:rsidRPr="006D4E3B">
        <w:rPr>
          <w:rFonts w:eastAsia="Times New Roman" w:cs="Times New Roman"/>
          <w:szCs w:val="24"/>
        </w:rPr>
        <w:t xml:space="preserve"> </w:t>
      </w:r>
      <w:r>
        <w:rPr>
          <w:rFonts w:eastAsia="Times New Roman" w:cs="Times New Roman"/>
          <w:szCs w:val="24"/>
        </w:rPr>
        <w:t xml:space="preserve">και όταν υπογράφτηκε η σύμβαση αναφέρθηκε το εξής. Το </w:t>
      </w:r>
      <w:proofErr w:type="spellStart"/>
      <w:r>
        <w:rPr>
          <w:rFonts w:eastAsia="Times New Roman" w:cs="Times New Roman"/>
          <w:szCs w:val="24"/>
        </w:rPr>
        <w:t>πρότζεκτ</w:t>
      </w:r>
      <w:proofErr w:type="spellEnd"/>
      <w:r>
        <w:rPr>
          <w:rFonts w:eastAsia="Times New Roman" w:cs="Times New Roman"/>
          <w:szCs w:val="24"/>
        </w:rPr>
        <w:t xml:space="preserve"> Αλεξανδρούπολης θα δώσει τη δυνατότητα και στους δυνητικούς αγοραστές χωρών των Βαλκανίων, για να διαφοροποιήσουν και λίγο τις πηγές προμήθειας. Δηλαδή η αναβάθμιση της </w:t>
      </w:r>
      <w:proofErr w:type="spellStart"/>
      <w:r>
        <w:rPr>
          <w:rFonts w:eastAsia="Times New Roman" w:cs="Times New Roman"/>
          <w:szCs w:val="24"/>
        </w:rPr>
        <w:t>Ρεβυθούσας</w:t>
      </w:r>
      <w:proofErr w:type="spellEnd"/>
      <w:r>
        <w:rPr>
          <w:rFonts w:eastAsia="Times New Roman" w:cs="Times New Roman"/>
          <w:szCs w:val="24"/>
        </w:rPr>
        <w:t xml:space="preserve"> μέχρι τώρα ε</w:t>
      </w:r>
      <w:r>
        <w:rPr>
          <w:rFonts w:eastAsia="Times New Roman" w:cs="Times New Roman"/>
          <w:szCs w:val="24"/>
        </w:rPr>
        <w:t>ίχε κάποιες πηγές προμήθειας. Πήραμε από τους κακούς Αμερικάνους φονιάδες των λαών, όπως λέγατε, φυσικό αέριο.</w:t>
      </w:r>
    </w:p>
    <w:p w14:paraId="6A627FF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Τώρα για την Αλεξανδρούπολη λέτε διαφοροποίηση των πηγών προμηθειών. Άρα και εκεί πάμε στο κομμάτι Αμερική. Στην ουσία όλα θα γίνονται με βάση το</w:t>
      </w:r>
      <w:r>
        <w:rPr>
          <w:rFonts w:eastAsia="Times New Roman" w:cs="Times New Roman"/>
          <w:szCs w:val="24"/>
        </w:rPr>
        <w:t xml:space="preserve"> τι θέλει η Αμερική, ό,τι θέλει η αγορά της Αμερικής για το φυσικό αέριο. </w:t>
      </w:r>
    </w:p>
    <w:p w14:paraId="6A62800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Στις δηλώσεις σας μετά τον Δεκέμβριο του 2017 με τους τοκογλύφους που τώρα γίνανε θεσμοί για εσάς, κάνατε λόγο για </w:t>
      </w:r>
      <w:proofErr w:type="spellStart"/>
      <w:r>
        <w:rPr>
          <w:rFonts w:eastAsia="Times New Roman" w:cs="Times New Roman"/>
          <w:szCs w:val="24"/>
        </w:rPr>
        <w:t>αποεπένδυση</w:t>
      </w:r>
      <w:proofErr w:type="spellEnd"/>
      <w:r>
        <w:rPr>
          <w:rFonts w:eastAsia="Times New Roman" w:cs="Times New Roman"/>
          <w:szCs w:val="24"/>
        </w:rPr>
        <w:t xml:space="preserve"> της ΔΕΠΑ από τις θυγατρικές Θεσσαλονίκης και Αττικής κ</w:t>
      </w:r>
      <w:r>
        <w:rPr>
          <w:rFonts w:eastAsia="Times New Roman" w:cs="Times New Roman"/>
          <w:szCs w:val="24"/>
        </w:rPr>
        <w:t xml:space="preserve">αι πουλήσατε τις μετοχές της μετά από ισχυρές πιέσεις. Ισχυρές πιέσεις δέχεται ένα εθνικά κυρίαρχο κράτος, για να καταλαβαινόμαστε; Όσες πιέσεις και να δεχθεί ένα κράτος, όταν </w:t>
      </w:r>
      <w:r>
        <w:rPr>
          <w:rFonts w:eastAsia="Times New Roman" w:cs="Times New Roman"/>
          <w:szCs w:val="24"/>
        </w:rPr>
        <w:lastRenderedPageBreak/>
        <w:t>είναι ισχυρό και έχει εθνική ανεξαρτησία, δεν πάνε να λένε οι άλλοι; Αλλά σίγουρ</w:t>
      </w:r>
      <w:r>
        <w:rPr>
          <w:rFonts w:eastAsia="Times New Roman" w:cs="Times New Roman"/>
          <w:szCs w:val="24"/>
        </w:rPr>
        <w:t xml:space="preserve">α τίποτα δεν είναι τυχαίο. </w:t>
      </w:r>
    </w:p>
    <w:p w14:paraId="6A62800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Έχουμε την έκθεση της </w:t>
      </w:r>
      <w:r>
        <w:rPr>
          <w:rFonts w:eastAsia="Times New Roman" w:cs="Times New Roman"/>
          <w:szCs w:val="24"/>
          <w:lang w:val="en-US"/>
        </w:rPr>
        <w:t>CITIBANK</w:t>
      </w:r>
      <w:r>
        <w:rPr>
          <w:rFonts w:eastAsia="Times New Roman" w:cs="Times New Roman"/>
          <w:szCs w:val="24"/>
        </w:rPr>
        <w:t xml:space="preserve"> το 2010</w:t>
      </w:r>
      <w:r>
        <w:rPr>
          <w:rFonts w:eastAsia="Times New Roman" w:cs="Times New Roman"/>
          <w:szCs w:val="24"/>
        </w:rPr>
        <w:t>,</w:t>
      </w:r>
      <w:r>
        <w:rPr>
          <w:rFonts w:eastAsia="Times New Roman" w:cs="Times New Roman"/>
          <w:szCs w:val="24"/>
        </w:rPr>
        <w:t xml:space="preserve"> που έλεγε ξεκάθαρα ότι οι χώρες του Περσικού μετά το 2030 από χώρες εξαγωγής</w:t>
      </w:r>
      <w:r>
        <w:rPr>
          <w:rFonts w:eastAsia="Times New Roman" w:cs="Times New Roman"/>
          <w:szCs w:val="24"/>
        </w:rPr>
        <w:t>,</w:t>
      </w:r>
      <w:r>
        <w:rPr>
          <w:rFonts w:eastAsia="Times New Roman" w:cs="Times New Roman"/>
          <w:szCs w:val="24"/>
        </w:rPr>
        <w:t xml:space="preserve"> θα γίνουν χώρες εισαγωγής πετρελαιοειδών. Βλέπουμε έτσι όλο αυτό που είχε έρθει στην Ελλάδα</w:t>
      </w:r>
      <w:r>
        <w:rPr>
          <w:rFonts w:eastAsia="Times New Roman" w:cs="Times New Roman"/>
          <w:szCs w:val="24"/>
        </w:rPr>
        <w:t xml:space="preserve"> τι έχει γίνει, που είναι ότι συγκεκριμένοι θα ελέγχουν την αγορά πετρελαιοειδών φυσικού αερίου. Και υπάρχουν και οι δηλώσεις από την αμερικανική πλευρά και στη ΔΕΘ αλλά και από τον Πρόεδρο, τον Υπουργό Ενέργειας της Αμερικής, που ζήτησε στενή σχέση στα εν</w:t>
      </w:r>
      <w:r>
        <w:rPr>
          <w:rFonts w:eastAsia="Times New Roman" w:cs="Times New Roman"/>
          <w:szCs w:val="24"/>
        </w:rPr>
        <w:t xml:space="preserve">εργειακά θέματα. Και με όλο αυτό τώρα εμείς δεν θα ελέγχουμε καθόλου το φυσικό αέριο, δεν θα ελέγχουμε καθόλου τις πηγές και έχουμε και έναν αγωγό που λέγεται </w:t>
      </w:r>
      <w:r>
        <w:rPr>
          <w:rFonts w:eastAsia="Times New Roman" w:cs="Times New Roman"/>
          <w:szCs w:val="24"/>
          <w:lang w:val="en-US"/>
        </w:rPr>
        <w:t>East</w:t>
      </w:r>
      <w:r w:rsidRPr="006D4E3B">
        <w:rPr>
          <w:rFonts w:eastAsia="Times New Roman" w:cs="Times New Roman"/>
          <w:szCs w:val="24"/>
        </w:rPr>
        <w:t xml:space="preserve"> </w:t>
      </w:r>
      <w:r>
        <w:rPr>
          <w:rFonts w:eastAsia="Times New Roman" w:cs="Times New Roman"/>
          <w:szCs w:val="24"/>
          <w:lang w:val="en-US"/>
        </w:rPr>
        <w:t>Med</w:t>
      </w:r>
      <w:r>
        <w:rPr>
          <w:rFonts w:eastAsia="Times New Roman" w:cs="Times New Roman"/>
          <w:b/>
          <w:szCs w:val="24"/>
        </w:rPr>
        <w:t xml:space="preserve"> </w:t>
      </w:r>
      <w:r>
        <w:rPr>
          <w:rFonts w:eastAsia="Times New Roman" w:cs="Times New Roman"/>
          <w:szCs w:val="24"/>
        </w:rPr>
        <w:t>που θα μπορούμε να είμαστε κυρίαρχοι, για τον οποίο έχει απαντήσει  η ΔΕΠΑ με έγγραφό τη</w:t>
      </w:r>
      <w:r>
        <w:rPr>
          <w:rFonts w:eastAsia="Times New Roman" w:cs="Times New Roman"/>
          <w:szCs w:val="24"/>
        </w:rPr>
        <w:t xml:space="preserve">ς σε ερώτησή μου ότι όχι μόνο επιβεβαιώνεται η οικονομική ανταγωνιστικότητα του έργου αλλά προσθέτει σωρεία ποιοτικών, γεωπολιτικών πλεονεκτημάτων έναντι των υπολοίπων. Και εμείς δεν θα ελέγχουμε τη ΔΕΠΑ. Εσείς πουλάτε </w:t>
      </w:r>
      <w:r>
        <w:rPr>
          <w:rFonts w:eastAsia="Times New Roman" w:cs="Times New Roman"/>
          <w:szCs w:val="24"/>
        </w:rPr>
        <w:lastRenderedPageBreak/>
        <w:t>τη ΔΕΠΑ. Ξεκινάτε την πώληση της ΔΕΠΑ</w:t>
      </w:r>
      <w:r>
        <w:rPr>
          <w:rFonts w:eastAsia="Times New Roman" w:cs="Times New Roman"/>
          <w:szCs w:val="24"/>
        </w:rPr>
        <w:t xml:space="preserve"> και εσείς όλο αυτό το λέτε κυρίαρχο κράτος. </w:t>
      </w:r>
    </w:p>
    <w:p w14:paraId="6A62800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Θα συνεχίσουμε να αγωνιζόμαστε για εθνική κυριαρχία, θα συνεχίσουμε να αγωνιζόμαστε γι’ αυτό που λέγεται εθνική αξιοπρέπεια.</w:t>
      </w:r>
    </w:p>
    <w:p w14:paraId="6A62800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Ευχαριστώ πολύ.</w:t>
      </w:r>
    </w:p>
    <w:p w14:paraId="6A628004" w14:textId="77777777" w:rsidR="00CD4C30" w:rsidRDefault="00DA53E9">
      <w:pPr>
        <w:spacing w:line="600" w:lineRule="auto"/>
        <w:ind w:firstLine="720"/>
        <w:jc w:val="center"/>
        <w:rPr>
          <w:rFonts w:eastAsia="Times New Roman" w:cs="Times New Roman"/>
          <w:szCs w:val="24"/>
        </w:rPr>
      </w:pPr>
      <w:r w:rsidRPr="00451F4E">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451F4E">
        <w:rPr>
          <w:rFonts w:eastAsia="Times New Roman" w:cs="Times New Roman"/>
          <w:szCs w:val="24"/>
        </w:rPr>
        <w:t>Χρυσή</w:t>
      </w:r>
      <w:r>
        <w:rPr>
          <w:rFonts w:eastAsia="Times New Roman" w:cs="Times New Roman"/>
          <w:szCs w:val="24"/>
        </w:rPr>
        <w:t>ς</w:t>
      </w:r>
      <w:r w:rsidRPr="00451F4E">
        <w:rPr>
          <w:rFonts w:eastAsia="Times New Roman" w:cs="Times New Roman"/>
          <w:szCs w:val="24"/>
        </w:rPr>
        <w:t xml:space="preserve"> Αυγή</w:t>
      </w:r>
      <w:r>
        <w:rPr>
          <w:rFonts w:eastAsia="Times New Roman" w:cs="Times New Roman"/>
          <w:szCs w:val="24"/>
        </w:rPr>
        <w:t>ς</w:t>
      </w:r>
      <w:r w:rsidRPr="00451F4E">
        <w:rPr>
          <w:rFonts w:eastAsia="Times New Roman" w:cs="Times New Roman"/>
          <w:szCs w:val="24"/>
        </w:rPr>
        <w:t>)</w:t>
      </w:r>
    </w:p>
    <w:p w14:paraId="6A62800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 </w:t>
      </w:r>
      <w:r w:rsidRPr="005E75B3">
        <w:rPr>
          <w:rFonts w:eastAsia="Times New Roman" w:cs="Times New Roman"/>
          <w:b/>
          <w:szCs w:val="24"/>
        </w:rPr>
        <w:t>ΠΡΟΕΔΡΕΥΩΝ (Μάριος</w:t>
      </w:r>
      <w:r w:rsidRPr="005E75B3">
        <w:rPr>
          <w:rFonts w:eastAsia="Times New Roman" w:cs="Times New Roman"/>
          <w:b/>
          <w:szCs w:val="24"/>
        </w:rPr>
        <w:t xml:space="preserve">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Κούζηλο</w:t>
      </w:r>
      <w:proofErr w:type="spellEnd"/>
      <w:r>
        <w:rPr>
          <w:rFonts w:eastAsia="Times New Roman" w:cs="Times New Roman"/>
          <w:szCs w:val="24"/>
        </w:rPr>
        <w:t>.</w:t>
      </w:r>
    </w:p>
    <w:p w14:paraId="6A62800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 κ. Τάσσος από το Κομμουνιστικό Κόμμα Ελλάδ</w:t>
      </w:r>
      <w:r>
        <w:rPr>
          <w:rFonts w:eastAsia="Times New Roman" w:cs="Times New Roman"/>
          <w:szCs w:val="24"/>
        </w:rPr>
        <w:t>α</w:t>
      </w:r>
      <w:r>
        <w:rPr>
          <w:rFonts w:eastAsia="Times New Roman" w:cs="Times New Roman"/>
          <w:szCs w:val="24"/>
        </w:rPr>
        <w:t>ς έχει τον λόγο για πέντε λεπτά.</w:t>
      </w:r>
    </w:p>
    <w:p w14:paraId="6A628007"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Ευχαριστώ, κύριε Πρόεδρε.</w:t>
      </w:r>
    </w:p>
    <w:p w14:paraId="6A62800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Κυβέρνηση ΣΥΡΙΖΑ ως -κατά δήλωση του Υπουργείου Εξωτερικών των ΗΠΑ- αφοσιωμένος εταίρος στη</w:t>
      </w:r>
      <w:r>
        <w:rPr>
          <w:rFonts w:eastAsia="Times New Roman" w:cs="Times New Roman"/>
          <w:szCs w:val="24"/>
        </w:rPr>
        <w:t xml:space="preserve">ν προώθηση των συμφερόντων των ΗΠΑ εντός και εκτός Ελλάδας, δηλαδή ως σημαιοφόρος του καπιταλισμού και του ιμπεριαλισμού στην περιοχή μας δεν θα μπορούσε να μην έχει ως πρώτη προτεραιότητα την εκχώρηση του ορυκτού και ενεργειακού  πλούτου της </w:t>
      </w:r>
      <w:r>
        <w:rPr>
          <w:rFonts w:eastAsia="Times New Roman" w:cs="Times New Roman"/>
          <w:szCs w:val="24"/>
        </w:rPr>
        <w:lastRenderedPageBreak/>
        <w:t>χώρας μας στο</w:t>
      </w:r>
      <w:r>
        <w:rPr>
          <w:rFonts w:eastAsia="Times New Roman" w:cs="Times New Roman"/>
          <w:szCs w:val="24"/>
        </w:rPr>
        <w:t>υς μεγάλους επιχειρηματικούς ομίλους του κλάδου. Γι’ αυτό άλλωστε γίνεται καυγάς στην περιοχή μας.</w:t>
      </w:r>
    </w:p>
    <w:p w14:paraId="6A62800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Βασικό εργαλείο γι’ αυτό είναι το ΙΓΜΕ</w:t>
      </w:r>
      <w:r>
        <w:rPr>
          <w:rFonts w:eastAsia="Times New Roman" w:cs="Times New Roman"/>
          <w:szCs w:val="24"/>
        </w:rPr>
        <w:t>,</w:t>
      </w:r>
      <w:r>
        <w:rPr>
          <w:rFonts w:eastAsia="Times New Roman" w:cs="Times New Roman"/>
          <w:szCs w:val="24"/>
        </w:rPr>
        <w:t xml:space="preserve"> που μετονομάζοντάς το σε ΑΓΜΕ το μετατρέπετε από ερευνητικό ινστιτούτο στην υπηρεσία του ελληνικού λαού, όπως θα έπρε</w:t>
      </w:r>
      <w:r>
        <w:rPr>
          <w:rFonts w:eastAsia="Times New Roman" w:cs="Times New Roman"/>
          <w:szCs w:val="24"/>
        </w:rPr>
        <w:t>πε να είναι σε ένα μικρό και ευέλικτο ελεγκτικό γνωμοδοτικό όργανο</w:t>
      </w:r>
      <w:r>
        <w:rPr>
          <w:rFonts w:eastAsia="Times New Roman" w:cs="Times New Roman"/>
          <w:szCs w:val="24"/>
        </w:rPr>
        <w:t>,</w:t>
      </w:r>
      <w:r>
        <w:rPr>
          <w:rFonts w:eastAsia="Times New Roman" w:cs="Times New Roman"/>
          <w:szCs w:val="24"/>
        </w:rPr>
        <w:t xml:space="preserve"> που αναλαμβάνει ρυθμιστικό, εποπτικό και ελεγκτικό ρόλο στην υπηρεσία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των επιχειρηματικών ομίλων του κλάδου. Έτσι το ΕΑΓΜΕ θα λειτουργεί συμπληρωματικά</w:t>
      </w:r>
      <w:r>
        <w:rPr>
          <w:rFonts w:eastAsia="Times New Roman" w:cs="Times New Roman"/>
          <w:szCs w:val="24"/>
        </w:rPr>
        <w:t>,</w:t>
      </w:r>
      <w:r>
        <w:rPr>
          <w:rFonts w:eastAsia="Times New Roman" w:cs="Times New Roman"/>
          <w:szCs w:val="24"/>
        </w:rPr>
        <w:t xml:space="preserve"> στις επιχειρήσεις που δρασ</w:t>
      </w:r>
      <w:r>
        <w:rPr>
          <w:rFonts w:eastAsia="Times New Roman" w:cs="Times New Roman"/>
          <w:szCs w:val="24"/>
        </w:rPr>
        <w:t>τηριοποιούνται στην εκμετάλλευση του ορυκτού πλούτου και θα διαχειρίζεται κονδύλια, δεδομένα και εργαζομένους με ελαστικές μορφές εργασίας, συμβάσεις ορισμένου χρόνου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A62800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Βέβαια ο ΣΥΡΙΖΑ δεν πρωτοτυπεί στην υπηρέτηση των συμφερόντων του κεφαλαίου, απλά</w:t>
      </w:r>
      <w:r>
        <w:rPr>
          <w:rFonts w:eastAsia="Times New Roman" w:cs="Times New Roman"/>
          <w:szCs w:val="24"/>
        </w:rPr>
        <w:t xml:space="preserve"> το κάνει καλύτερα από όλους τους προηγούμενους, αφού όπως είπε και ο Πρέσβης των ΗΠΑ στην Ελλάδα</w:t>
      </w:r>
      <w:r>
        <w:rPr>
          <w:rFonts w:eastAsia="Times New Roman" w:cs="Times New Roman"/>
          <w:szCs w:val="24"/>
        </w:rPr>
        <w:t>,</w:t>
      </w:r>
      <w:r>
        <w:rPr>
          <w:rFonts w:eastAsia="Times New Roman" w:cs="Times New Roman"/>
          <w:szCs w:val="24"/>
        </w:rPr>
        <w:t xml:space="preserve"> ο κ. </w:t>
      </w:r>
      <w:proofErr w:type="spellStart"/>
      <w:r w:rsidRPr="00451F4E">
        <w:rPr>
          <w:rFonts w:eastAsia="Times New Roman" w:cs="Times New Roman"/>
          <w:szCs w:val="24"/>
        </w:rPr>
        <w:t>Π</w:t>
      </w:r>
      <w:r>
        <w:rPr>
          <w:rFonts w:eastAsia="Times New Roman" w:cs="Times New Roman"/>
          <w:szCs w:val="24"/>
        </w:rPr>
        <w:t>άιατ</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οι </w:t>
      </w:r>
      <w:r>
        <w:rPr>
          <w:rFonts w:eastAsia="Times New Roman" w:cs="Times New Roman"/>
          <w:szCs w:val="24"/>
        </w:rPr>
        <w:t>Ε</w:t>
      </w:r>
      <w:r>
        <w:rPr>
          <w:rFonts w:eastAsia="Times New Roman" w:cs="Times New Roman"/>
          <w:szCs w:val="24"/>
        </w:rPr>
        <w:t>λληνοαμερικανικές σχέσεις είναι σήμερα στο καλύτερο σημείο από κάθε άλλη φορά.</w:t>
      </w:r>
    </w:p>
    <w:p w14:paraId="6A62800B"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lastRenderedPageBreak/>
        <w:t xml:space="preserve">Έτσι </w:t>
      </w:r>
      <w:r>
        <w:rPr>
          <w:rFonts w:eastAsia="Times New Roman" w:cs="Times New Roman"/>
          <w:szCs w:val="24"/>
        </w:rPr>
        <w:t>από τους χίλιους τριακόσιους</w:t>
      </w:r>
      <w:r w:rsidRPr="00F30DA4">
        <w:rPr>
          <w:rFonts w:eastAsia="Times New Roman" w:cs="Times New Roman"/>
          <w:szCs w:val="24"/>
        </w:rPr>
        <w:t xml:space="preserve"> εργαζομένους που </w:t>
      </w:r>
      <w:r>
        <w:rPr>
          <w:rFonts w:eastAsia="Times New Roman" w:cs="Times New Roman"/>
          <w:szCs w:val="24"/>
        </w:rPr>
        <w:t xml:space="preserve">δούλευαν </w:t>
      </w:r>
      <w:r>
        <w:rPr>
          <w:rFonts w:eastAsia="Times New Roman" w:cs="Times New Roman"/>
          <w:szCs w:val="24"/>
        </w:rPr>
        <w:t>στο ΙΓΜΕ την περίοδο της πλήρους ανάπτυξή</w:t>
      </w:r>
      <w:r w:rsidRPr="00F30DA4">
        <w:rPr>
          <w:rFonts w:eastAsia="Times New Roman" w:cs="Times New Roman"/>
          <w:szCs w:val="24"/>
        </w:rPr>
        <w:t>ς του</w:t>
      </w:r>
      <w:r>
        <w:rPr>
          <w:rFonts w:eastAsia="Times New Roman" w:cs="Times New Roman"/>
          <w:szCs w:val="24"/>
        </w:rPr>
        <w:t>, από το</w:t>
      </w:r>
      <w:r w:rsidRPr="00F30DA4">
        <w:rPr>
          <w:rFonts w:eastAsia="Times New Roman" w:cs="Times New Roman"/>
          <w:szCs w:val="24"/>
        </w:rPr>
        <w:t xml:space="preserve"> 1982 έως </w:t>
      </w:r>
      <w:r>
        <w:rPr>
          <w:rFonts w:eastAsia="Times New Roman" w:cs="Times New Roman"/>
          <w:szCs w:val="24"/>
        </w:rPr>
        <w:t>το 19</w:t>
      </w:r>
      <w:r w:rsidRPr="00F30DA4">
        <w:rPr>
          <w:rFonts w:eastAsia="Times New Roman" w:cs="Times New Roman"/>
          <w:szCs w:val="24"/>
        </w:rPr>
        <w:t>88</w:t>
      </w:r>
      <w:r>
        <w:rPr>
          <w:rFonts w:eastAsia="Times New Roman" w:cs="Times New Roman"/>
          <w:szCs w:val="24"/>
        </w:rPr>
        <w:t>, έφτασε να έχει τετρακόσιους</w:t>
      </w:r>
      <w:r w:rsidRPr="00F30DA4">
        <w:rPr>
          <w:rFonts w:eastAsia="Times New Roman" w:cs="Times New Roman"/>
          <w:szCs w:val="24"/>
        </w:rPr>
        <w:t xml:space="preserve"> ενενήντα επί </w:t>
      </w:r>
      <w:r>
        <w:rPr>
          <w:rFonts w:eastAsia="Times New Roman" w:cs="Times New Roman"/>
          <w:szCs w:val="24"/>
        </w:rPr>
        <w:t>σ</w:t>
      </w:r>
      <w:r w:rsidRPr="00F30DA4">
        <w:rPr>
          <w:rFonts w:eastAsia="Times New Roman" w:cs="Times New Roman"/>
          <w:szCs w:val="24"/>
        </w:rPr>
        <w:t xml:space="preserve">υγκυβέρνησης </w:t>
      </w:r>
      <w:r>
        <w:rPr>
          <w:rFonts w:eastAsia="Times New Roman" w:cs="Times New Roman"/>
          <w:szCs w:val="24"/>
        </w:rPr>
        <w:t>Νέας Δημοκρατίας</w:t>
      </w:r>
      <w:r>
        <w:rPr>
          <w:rFonts w:eastAsia="Times New Roman" w:cs="Times New Roman"/>
          <w:szCs w:val="24"/>
        </w:rPr>
        <w:t xml:space="preserve"> – </w:t>
      </w:r>
      <w:r w:rsidRPr="00F30DA4">
        <w:rPr>
          <w:rFonts w:eastAsia="Times New Roman" w:cs="Times New Roman"/>
          <w:szCs w:val="24"/>
        </w:rPr>
        <w:t>ΠΑΣΟΚ</w:t>
      </w:r>
      <w:r>
        <w:rPr>
          <w:rFonts w:eastAsia="Times New Roman" w:cs="Times New Roman"/>
          <w:szCs w:val="24"/>
        </w:rPr>
        <w:t>,</w:t>
      </w:r>
      <w:r w:rsidRPr="00F30DA4">
        <w:rPr>
          <w:rFonts w:eastAsia="Times New Roman" w:cs="Times New Roman"/>
          <w:szCs w:val="24"/>
        </w:rPr>
        <w:t xml:space="preserve"> και φτιάχτηκε τότε το υβριδικό εξάμβλωμα του Ε</w:t>
      </w:r>
      <w:r>
        <w:rPr>
          <w:rFonts w:eastAsia="Times New Roman" w:cs="Times New Roman"/>
          <w:szCs w:val="24"/>
        </w:rPr>
        <w:t xml:space="preserve">ΚΒΑΑ. </w:t>
      </w:r>
    </w:p>
    <w:p w14:paraId="6A62800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w:t>
      </w:r>
      <w:r w:rsidRPr="00F30DA4">
        <w:rPr>
          <w:rFonts w:eastAsia="Times New Roman" w:cs="Times New Roman"/>
          <w:szCs w:val="24"/>
        </w:rPr>
        <w:t>ήμερα</w:t>
      </w:r>
      <w:r>
        <w:rPr>
          <w:rFonts w:eastAsia="Times New Roman" w:cs="Times New Roman"/>
          <w:szCs w:val="24"/>
        </w:rPr>
        <w:t>,</w:t>
      </w:r>
      <w:r w:rsidRPr="00F30DA4">
        <w:rPr>
          <w:rFonts w:eastAsia="Times New Roman" w:cs="Times New Roman"/>
          <w:szCs w:val="24"/>
        </w:rPr>
        <w:t xml:space="preserve"> βέβαια</w:t>
      </w:r>
      <w:r>
        <w:rPr>
          <w:rFonts w:eastAsia="Times New Roman" w:cs="Times New Roman"/>
          <w:szCs w:val="24"/>
        </w:rPr>
        <w:t>,</w:t>
      </w:r>
      <w:r w:rsidRPr="00F30DA4">
        <w:rPr>
          <w:rFonts w:eastAsia="Times New Roman" w:cs="Times New Roman"/>
          <w:szCs w:val="24"/>
        </w:rPr>
        <w:t xml:space="preserve"> η Κυβέρνηση ΣΥΡΙΖΑ </w:t>
      </w:r>
      <w:r>
        <w:rPr>
          <w:rFonts w:eastAsia="Times New Roman" w:cs="Times New Roman"/>
          <w:szCs w:val="24"/>
        </w:rPr>
        <w:t>το αποτελειώνε</w:t>
      </w:r>
      <w:r>
        <w:rPr>
          <w:rFonts w:eastAsia="Times New Roman" w:cs="Times New Roman"/>
          <w:szCs w:val="24"/>
        </w:rPr>
        <w:t>ι</w:t>
      </w:r>
      <w:r>
        <w:rPr>
          <w:rFonts w:eastAsia="Times New Roman" w:cs="Times New Roman"/>
          <w:szCs w:val="24"/>
        </w:rPr>
        <w:t>,</w:t>
      </w:r>
      <w:r w:rsidRPr="00F30DA4">
        <w:rPr>
          <w:rFonts w:eastAsia="Times New Roman" w:cs="Times New Roman"/>
          <w:szCs w:val="24"/>
        </w:rPr>
        <w:t xml:space="preserve"> μετατρέποντάς το σε </w:t>
      </w:r>
      <w:r>
        <w:rPr>
          <w:rFonts w:eastAsia="Times New Roman" w:cs="Times New Roman"/>
          <w:szCs w:val="24"/>
        </w:rPr>
        <w:t>ΕΑΓΜΕ</w:t>
      </w:r>
      <w:r w:rsidRPr="00F30DA4">
        <w:rPr>
          <w:rFonts w:eastAsia="Times New Roman" w:cs="Times New Roman"/>
          <w:szCs w:val="24"/>
        </w:rPr>
        <w:t xml:space="preserve"> με λιγότερους </w:t>
      </w:r>
      <w:r>
        <w:rPr>
          <w:rFonts w:eastAsia="Times New Roman" w:cs="Times New Roman"/>
          <w:szCs w:val="24"/>
        </w:rPr>
        <w:t xml:space="preserve">πρακτικά από </w:t>
      </w:r>
      <w:proofErr w:type="spellStart"/>
      <w:r>
        <w:rPr>
          <w:rFonts w:eastAsia="Times New Roman" w:cs="Times New Roman"/>
          <w:szCs w:val="24"/>
        </w:rPr>
        <w:t>εκατόν</w:t>
      </w:r>
      <w:proofErr w:type="spellEnd"/>
      <w:r>
        <w:rPr>
          <w:rFonts w:eastAsia="Times New Roman" w:cs="Times New Roman"/>
          <w:szCs w:val="24"/>
        </w:rPr>
        <w:t xml:space="preserve"> εξήντα</w:t>
      </w:r>
      <w:r w:rsidRPr="00F30DA4">
        <w:rPr>
          <w:rFonts w:eastAsia="Times New Roman" w:cs="Times New Roman"/>
          <w:szCs w:val="24"/>
        </w:rPr>
        <w:t xml:space="preserve"> εργαζομένους και με πρόβλεψη </w:t>
      </w:r>
      <w:r>
        <w:rPr>
          <w:rFonts w:eastAsia="Times New Roman" w:cs="Times New Roman"/>
          <w:szCs w:val="24"/>
        </w:rPr>
        <w:t>διακοσίων είκοσι</w:t>
      </w:r>
      <w:r w:rsidRPr="00F30DA4">
        <w:rPr>
          <w:rFonts w:eastAsia="Times New Roman" w:cs="Times New Roman"/>
          <w:szCs w:val="24"/>
        </w:rPr>
        <w:t xml:space="preserve"> οργανικών θέσεων</w:t>
      </w:r>
      <w:r>
        <w:rPr>
          <w:rFonts w:eastAsia="Times New Roman" w:cs="Times New Roman"/>
          <w:szCs w:val="24"/>
        </w:rPr>
        <w:t>,</w:t>
      </w:r>
      <w:r w:rsidRPr="00F30DA4">
        <w:rPr>
          <w:rFonts w:eastAsia="Times New Roman" w:cs="Times New Roman"/>
          <w:szCs w:val="24"/>
        </w:rPr>
        <w:t xml:space="preserve"> όταν το προηγούμενο </w:t>
      </w:r>
      <w:r>
        <w:rPr>
          <w:rFonts w:eastAsia="Times New Roman" w:cs="Times New Roman"/>
          <w:szCs w:val="24"/>
        </w:rPr>
        <w:t>δ</w:t>
      </w:r>
      <w:r w:rsidRPr="00F30DA4">
        <w:rPr>
          <w:rFonts w:eastAsia="Times New Roman" w:cs="Times New Roman"/>
          <w:szCs w:val="24"/>
        </w:rPr>
        <w:t xml:space="preserve">ιοικητικό </w:t>
      </w:r>
      <w:r>
        <w:rPr>
          <w:rFonts w:eastAsia="Times New Roman" w:cs="Times New Roman"/>
          <w:szCs w:val="24"/>
        </w:rPr>
        <w:t>σ</w:t>
      </w:r>
      <w:r w:rsidRPr="00F30DA4">
        <w:rPr>
          <w:rFonts w:eastAsia="Times New Roman" w:cs="Times New Roman"/>
          <w:szCs w:val="24"/>
        </w:rPr>
        <w:t xml:space="preserve">υμβούλιο του </w:t>
      </w:r>
      <w:r>
        <w:rPr>
          <w:rFonts w:eastAsia="Times New Roman" w:cs="Times New Roman"/>
          <w:szCs w:val="24"/>
        </w:rPr>
        <w:t>ΙΓΜΕ,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F30DA4">
        <w:rPr>
          <w:rFonts w:eastAsia="Times New Roman" w:cs="Times New Roman"/>
          <w:szCs w:val="24"/>
        </w:rPr>
        <w:t>2016</w:t>
      </w:r>
      <w:r>
        <w:rPr>
          <w:rFonts w:eastAsia="Times New Roman" w:cs="Times New Roman"/>
          <w:szCs w:val="24"/>
        </w:rPr>
        <w:t>,</w:t>
      </w:r>
      <w:r w:rsidRPr="00F30DA4">
        <w:rPr>
          <w:rFonts w:eastAsia="Times New Roman" w:cs="Times New Roman"/>
          <w:szCs w:val="24"/>
        </w:rPr>
        <w:t xml:space="preserve"> μετά από </w:t>
      </w:r>
      <w:r>
        <w:rPr>
          <w:rFonts w:eastAsia="Times New Roman" w:cs="Times New Roman"/>
          <w:szCs w:val="24"/>
        </w:rPr>
        <w:t>μ</w:t>
      </w:r>
      <w:r w:rsidRPr="00F30DA4">
        <w:rPr>
          <w:rFonts w:eastAsia="Times New Roman" w:cs="Times New Roman"/>
          <w:szCs w:val="24"/>
        </w:rPr>
        <w:t>ελέτη είχε καταλήξει ότι χρειάζο</w:t>
      </w:r>
      <w:r>
        <w:rPr>
          <w:rFonts w:eastAsia="Times New Roman" w:cs="Times New Roman"/>
          <w:szCs w:val="24"/>
        </w:rPr>
        <w:t>ν</w:t>
      </w:r>
      <w:r w:rsidRPr="00F30DA4">
        <w:rPr>
          <w:rFonts w:eastAsia="Times New Roman" w:cs="Times New Roman"/>
          <w:szCs w:val="24"/>
        </w:rPr>
        <w:t xml:space="preserve">ταν </w:t>
      </w:r>
      <w:r>
        <w:rPr>
          <w:rFonts w:eastAsia="Times New Roman" w:cs="Times New Roman"/>
          <w:szCs w:val="24"/>
        </w:rPr>
        <w:t>πεντακόσ</w:t>
      </w:r>
      <w:r>
        <w:rPr>
          <w:rFonts w:eastAsia="Times New Roman" w:cs="Times New Roman"/>
          <w:szCs w:val="24"/>
        </w:rPr>
        <w:t>ιες τριάντα</w:t>
      </w:r>
      <w:r w:rsidRPr="00F30DA4">
        <w:rPr>
          <w:rFonts w:eastAsia="Times New Roman" w:cs="Times New Roman"/>
          <w:szCs w:val="24"/>
        </w:rPr>
        <w:t xml:space="preserve"> οργανικές θέσεις και άμεσες </w:t>
      </w:r>
      <w:r>
        <w:rPr>
          <w:rFonts w:eastAsia="Times New Roman" w:cs="Times New Roman"/>
          <w:szCs w:val="24"/>
        </w:rPr>
        <w:t>προσλήψ</w:t>
      </w:r>
      <w:r w:rsidRPr="00F30DA4">
        <w:rPr>
          <w:rFonts w:eastAsia="Times New Roman" w:cs="Times New Roman"/>
          <w:szCs w:val="24"/>
        </w:rPr>
        <w:t xml:space="preserve">εις </w:t>
      </w:r>
      <w:proofErr w:type="spellStart"/>
      <w:r>
        <w:rPr>
          <w:rFonts w:eastAsia="Times New Roman" w:cs="Times New Roman"/>
          <w:szCs w:val="24"/>
        </w:rPr>
        <w:t>εκατόν</w:t>
      </w:r>
      <w:proofErr w:type="spellEnd"/>
      <w:r>
        <w:rPr>
          <w:rFonts w:eastAsia="Times New Roman" w:cs="Times New Roman"/>
          <w:szCs w:val="24"/>
        </w:rPr>
        <w:t xml:space="preserve"> τριάντα</w:t>
      </w:r>
      <w:r w:rsidRPr="00F30DA4">
        <w:rPr>
          <w:rFonts w:eastAsia="Times New Roman" w:cs="Times New Roman"/>
          <w:szCs w:val="24"/>
        </w:rPr>
        <w:t xml:space="preserve"> εργαζομένων</w:t>
      </w:r>
      <w:r>
        <w:rPr>
          <w:rFonts w:eastAsia="Times New Roman" w:cs="Times New Roman"/>
          <w:szCs w:val="24"/>
        </w:rPr>
        <w:t>.</w:t>
      </w:r>
      <w:r w:rsidRPr="00F30DA4">
        <w:rPr>
          <w:rFonts w:eastAsia="Times New Roman" w:cs="Times New Roman"/>
          <w:szCs w:val="24"/>
        </w:rPr>
        <w:t xml:space="preserve"> </w:t>
      </w:r>
    </w:p>
    <w:p w14:paraId="6A62800D"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t xml:space="preserve">Ποια άλλα εργαλεία χρησιμοποιούνται για να επιτευχθεί ο στόχος του μικρού και ευέλικτου </w:t>
      </w:r>
      <w:r>
        <w:rPr>
          <w:rFonts w:eastAsia="Times New Roman" w:cs="Times New Roman"/>
          <w:szCs w:val="24"/>
        </w:rPr>
        <w:t xml:space="preserve">ΕΑΓΜΕ </w:t>
      </w:r>
      <w:r w:rsidRPr="00F30DA4">
        <w:rPr>
          <w:rFonts w:eastAsia="Times New Roman" w:cs="Times New Roman"/>
          <w:szCs w:val="24"/>
        </w:rPr>
        <w:t>στην υπηρεσία των επιχειρηματικών ομίλων</w:t>
      </w:r>
      <w:r>
        <w:rPr>
          <w:rFonts w:eastAsia="Times New Roman" w:cs="Times New Roman"/>
          <w:szCs w:val="24"/>
        </w:rPr>
        <w:t>;</w:t>
      </w:r>
      <w:r w:rsidRPr="00F30DA4">
        <w:rPr>
          <w:rFonts w:eastAsia="Times New Roman" w:cs="Times New Roman"/>
          <w:szCs w:val="24"/>
        </w:rPr>
        <w:t xml:space="preserve"> Μεταφέρετε την κινητή και ακίνητη περιου</w:t>
      </w:r>
      <w:r w:rsidRPr="00F30DA4">
        <w:rPr>
          <w:rFonts w:eastAsia="Times New Roman" w:cs="Times New Roman"/>
          <w:szCs w:val="24"/>
        </w:rPr>
        <w:t>σία του</w:t>
      </w:r>
      <w:r>
        <w:rPr>
          <w:rFonts w:eastAsia="Times New Roman" w:cs="Times New Roman"/>
          <w:szCs w:val="24"/>
        </w:rPr>
        <w:t xml:space="preserve"> ΙΓΜΕ, </w:t>
      </w:r>
      <w:r w:rsidRPr="00F30DA4">
        <w:rPr>
          <w:rFonts w:eastAsia="Times New Roman" w:cs="Times New Roman"/>
          <w:szCs w:val="24"/>
        </w:rPr>
        <w:t xml:space="preserve">τον αξιόλογο </w:t>
      </w:r>
      <w:r>
        <w:rPr>
          <w:rFonts w:eastAsia="Times New Roman" w:cs="Times New Roman"/>
          <w:szCs w:val="24"/>
        </w:rPr>
        <w:t>βαρύ</w:t>
      </w:r>
      <w:r w:rsidRPr="00F30DA4">
        <w:rPr>
          <w:rFonts w:eastAsia="Times New Roman" w:cs="Times New Roman"/>
          <w:szCs w:val="24"/>
        </w:rPr>
        <w:t xml:space="preserve"> </w:t>
      </w:r>
      <w:proofErr w:type="spellStart"/>
      <w:r>
        <w:rPr>
          <w:rFonts w:eastAsia="Times New Roman" w:cs="Times New Roman"/>
          <w:szCs w:val="24"/>
        </w:rPr>
        <w:t>εργοταξ</w:t>
      </w:r>
      <w:r w:rsidRPr="00F30DA4">
        <w:rPr>
          <w:rFonts w:eastAsia="Times New Roman" w:cs="Times New Roman"/>
          <w:szCs w:val="24"/>
        </w:rPr>
        <w:t>ιακό</w:t>
      </w:r>
      <w:proofErr w:type="spellEnd"/>
      <w:r w:rsidRPr="00F30DA4">
        <w:rPr>
          <w:rFonts w:eastAsia="Times New Roman" w:cs="Times New Roman"/>
          <w:szCs w:val="24"/>
        </w:rPr>
        <w:t xml:space="preserve"> εξοπλισμό και τον ιδιαίτερα σύγχρονο εργαστηριακό εξοπλισμό του</w:t>
      </w:r>
      <w:r>
        <w:rPr>
          <w:rFonts w:eastAsia="Times New Roman" w:cs="Times New Roman"/>
          <w:szCs w:val="24"/>
        </w:rPr>
        <w:t xml:space="preserve"> με αξία</w:t>
      </w:r>
      <w:r w:rsidRPr="00F30DA4">
        <w:rPr>
          <w:rFonts w:eastAsia="Times New Roman" w:cs="Times New Roman"/>
          <w:szCs w:val="24"/>
        </w:rPr>
        <w:t xml:space="preserve"> πάνω από 40 εκατομμύρια ευρώ</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σ</w:t>
      </w:r>
      <w:r w:rsidRPr="00F30DA4">
        <w:rPr>
          <w:rFonts w:eastAsia="Times New Roman" w:cs="Times New Roman"/>
          <w:szCs w:val="24"/>
        </w:rPr>
        <w:t>το Υπουργείο Οικονομικών</w:t>
      </w:r>
      <w:r>
        <w:rPr>
          <w:rFonts w:eastAsia="Times New Roman" w:cs="Times New Roman"/>
          <w:szCs w:val="24"/>
        </w:rPr>
        <w:t>,</w:t>
      </w:r>
      <w:r w:rsidRPr="00F30DA4">
        <w:rPr>
          <w:rFonts w:eastAsia="Times New Roman" w:cs="Times New Roman"/>
          <w:szCs w:val="24"/>
        </w:rPr>
        <w:t xml:space="preserve"> μέσα από την ασαφή διαδικασία της εκκαθάρισης</w:t>
      </w:r>
      <w:r>
        <w:rPr>
          <w:rFonts w:eastAsia="Times New Roman" w:cs="Times New Roman"/>
          <w:szCs w:val="24"/>
        </w:rPr>
        <w:t>.</w:t>
      </w:r>
      <w:r w:rsidRPr="00F30DA4">
        <w:rPr>
          <w:rFonts w:eastAsia="Times New Roman" w:cs="Times New Roman"/>
          <w:szCs w:val="24"/>
        </w:rPr>
        <w:t xml:space="preserve"> </w:t>
      </w:r>
    </w:p>
    <w:p w14:paraId="6A62800E"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lastRenderedPageBreak/>
        <w:t>Η απορρόφηση των 20 εκατομμυρίων ευ</w:t>
      </w:r>
      <w:r w:rsidRPr="00F30DA4">
        <w:rPr>
          <w:rFonts w:eastAsia="Times New Roman" w:cs="Times New Roman"/>
          <w:szCs w:val="24"/>
        </w:rPr>
        <w:t xml:space="preserve">ρώ ΕΣΠΑ θα γίνει με </w:t>
      </w:r>
      <w:r>
        <w:rPr>
          <w:rFonts w:eastAsia="Times New Roman" w:cs="Times New Roman"/>
          <w:szCs w:val="24"/>
        </w:rPr>
        <w:t>α</w:t>
      </w:r>
      <w:r w:rsidRPr="00F30DA4">
        <w:rPr>
          <w:rFonts w:eastAsia="Times New Roman" w:cs="Times New Roman"/>
          <w:szCs w:val="24"/>
        </w:rPr>
        <w:t xml:space="preserve">ναθέσεις εργασιών σε τρίτους και </w:t>
      </w:r>
      <w:r>
        <w:rPr>
          <w:rFonts w:eastAsia="Times New Roman" w:cs="Times New Roman"/>
          <w:szCs w:val="24"/>
        </w:rPr>
        <w:t>εκχωρήσεις</w:t>
      </w:r>
      <w:r w:rsidRPr="00F30DA4">
        <w:rPr>
          <w:rFonts w:eastAsia="Times New Roman" w:cs="Times New Roman"/>
          <w:szCs w:val="24"/>
        </w:rPr>
        <w:t xml:space="preserve"> εργασιών με </w:t>
      </w:r>
      <w:r>
        <w:rPr>
          <w:rFonts w:eastAsia="Times New Roman" w:cs="Times New Roman"/>
          <w:szCs w:val="24"/>
          <w:lang w:val="en"/>
        </w:rPr>
        <w:t>outsourcing</w:t>
      </w:r>
      <w:r w:rsidRPr="00F30DA4">
        <w:rPr>
          <w:rFonts w:eastAsia="Times New Roman" w:cs="Times New Roman"/>
          <w:szCs w:val="24"/>
        </w:rPr>
        <w:t xml:space="preserve"> σε γραφεία παροχής υπηρεσιών</w:t>
      </w:r>
      <w:r>
        <w:rPr>
          <w:rFonts w:eastAsia="Times New Roman" w:cs="Times New Roman"/>
          <w:szCs w:val="24"/>
        </w:rPr>
        <w:t>.</w:t>
      </w:r>
      <w:r w:rsidRPr="00F30DA4">
        <w:rPr>
          <w:rFonts w:eastAsia="Times New Roman" w:cs="Times New Roman"/>
          <w:szCs w:val="24"/>
        </w:rPr>
        <w:t xml:space="preserve"> Η λειτουργία του νέου φορέα γίνεται</w:t>
      </w:r>
      <w:r>
        <w:rPr>
          <w:rFonts w:eastAsia="Times New Roman" w:cs="Times New Roman"/>
          <w:szCs w:val="24"/>
        </w:rPr>
        <w:t xml:space="preserve"> με</w:t>
      </w:r>
      <w:r w:rsidRPr="00F30DA4">
        <w:rPr>
          <w:rFonts w:eastAsia="Times New Roman" w:cs="Times New Roman"/>
          <w:szCs w:val="24"/>
        </w:rPr>
        <w:t xml:space="preserve"> μία νομική ακροβασία</w:t>
      </w:r>
      <w:r>
        <w:rPr>
          <w:rFonts w:eastAsia="Times New Roman" w:cs="Times New Roman"/>
          <w:szCs w:val="24"/>
        </w:rPr>
        <w:t>, τόσο σε ό,τι</w:t>
      </w:r>
      <w:r w:rsidRPr="00F30DA4">
        <w:rPr>
          <w:rFonts w:eastAsia="Times New Roman" w:cs="Times New Roman"/>
          <w:szCs w:val="24"/>
        </w:rPr>
        <w:t xml:space="preserve"> αφορά το προσωπικό</w:t>
      </w:r>
      <w:r>
        <w:rPr>
          <w:rFonts w:eastAsia="Times New Roman" w:cs="Times New Roman"/>
          <w:szCs w:val="24"/>
        </w:rPr>
        <w:t xml:space="preserve"> του, επί άγνωστο χρονικό </w:t>
      </w:r>
      <w:r w:rsidRPr="00F30DA4">
        <w:rPr>
          <w:rFonts w:eastAsia="Times New Roman" w:cs="Times New Roman"/>
          <w:szCs w:val="24"/>
        </w:rPr>
        <w:t>διάστημα</w:t>
      </w:r>
      <w:r>
        <w:rPr>
          <w:rFonts w:eastAsia="Times New Roman" w:cs="Times New Roman"/>
          <w:szCs w:val="24"/>
        </w:rPr>
        <w:t>,</w:t>
      </w:r>
      <w:r w:rsidRPr="00F30DA4">
        <w:rPr>
          <w:rFonts w:eastAsia="Times New Roman" w:cs="Times New Roman"/>
          <w:szCs w:val="24"/>
        </w:rPr>
        <w:t xml:space="preserve"> χωρίς κανονισμό λειτουργίας και θα λειτουργεί </w:t>
      </w:r>
      <w:r>
        <w:rPr>
          <w:rFonts w:eastAsia="Times New Roman" w:cs="Times New Roman"/>
          <w:szCs w:val="24"/>
        </w:rPr>
        <w:t xml:space="preserve">ελέω </w:t>
      </w:r>
      <w:r w:rsidRPr="00F30DA4">
        <w:rPr>
          <w:rFonts w:eastAsia="Times New Roman" w:cs="Times New Roman"/>
          <w:szCs w:val="24"/>
        </w:rPr>
        <w:t>του γενικού διευθυντή</w:t>
      </w:r>
      <w:r>
        <w:rPr>
          <w:rFonts w:eastAsia="Times New Roman" w:cs="Times New Roman"/>
          <w:szCs w:val="24"/>
        </w:rPr>
        <w:t>,</w:t>
      </w:r>
      <w:r w:rsidRPr="00F30DA4">
        <w:rPr>
          <w:rFonts w:eastAsia="Times New Roman" w:cs="Times New Roman"/>
          <w:szCs w:val="24"/>
        </w:rPr>
        <w:t xml:space="preserve"> όσο και</w:t>
      </w:r>
      <w:r>
        <w:rPr>
          <w:rFonts w:eastAsia="Times New Roman" w:cs="Times New Roman"/>
          <w:szCs w:val="24"/>
        </w:rPr>
        <w:t xml:space="preserve"> με την εκτέλεση των έργων ΕΣΠΑ, που λόγω λειτουργικών</w:t>
      </w:r>
      <w:r w:rsidRPr="00F30DA4">
        <w:rPr>
          <w:rFonts w:eastAsia="Times New Roman" w:cs="Times New Roman"/>
          <w:szCs w:val="24"/>
        </w:rPr>
        <w:t xml:space="preserve"> δυσκολιών </w:t>
      </w:r>
      <w:r>
        <w:rPr>
          <w:rFonts w:eastAsia="Times New Roman" w:cs="Times New Roman"/>
          <w:szCs w:val="24"/>
        </w:rPr>
        <w:t xml:space="preserve">του ΕΛΚΕ </w:t>
      </w:r>
      <w:r w:rsidRPr="00F30DA4">
        <w:rPr>
          <w:rFonts w:eastAsia="Times New Roman" w:cs="Times New Roman"/>
          <w:szCs w:val="24"/>
        </w:rPr>
        <w:t>παγώνουν</w:t>
      </w:r>
      <w:r>
        <w:rPr>
          <w:rFonts w:eastAsia="Times New Roman" w:cs="Times New Roman"/>
          <w:szCs w:val="24"/>
        </w:rPr>
        <w:t>.</w:t>
      </w:r>
      <w:r w:rsidRPr="00F30DA4">
        <w:rPr>
          <w:rFonts w:eastAsia="Times New Roman" w:cs="Times New Roman"/>
          <w:szCs w:val="24"/>
        </w:rPr>
        <w:t xml:space="preserve"> </w:t>
      </w:r>
    </w:p>
    <w:p w14:paraId="6A62800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Καταργείτε </w:t>
      </w:r>
      <w:r w:rsidRPr="00F30DA4">
        <w:rPr>
          <w:rFonts w:eastAsia="Times New Roman" w:cs="Times New Roman"/>
          <w:szCs w:val="24"/>
        </w:rPr>
        <w:t>εργασιακά δικαιώματα</w:t>
      </w:r>
      <w:r>
        <w:rPr>
          <w:rFonts w:eastAsia="Times New Roman" w:cs="Times New Roman"/>
          <w:szCs w:val="24"/>
        </w:rPr>
        <w:t>,</w:t>
      </w:r>
      <w:r w:rsidRPr="00F30DA4">
        <w:rPr>
          <w:rFonts w:eastAsia="Times New Roman" w:cs="Times New Roman"/>
          <w:szCs w:val="24"/>
        </w:rPr>
        <w:t xml:space="preserve"> που έχουν μέχρι σήμερα </w:t>
      </w:r>
      <w:r>
        <w:rPr>
          <w:rFonts w:eastAsia="Times New Roman" w:cs="Times New Roman"/>
          <w:szCs w:val="24"/>
        </w:rPr>
        <w:t>κατοχυρώσει οι εργαζόμενοι του ΙΓ</w:t>
      </w:r>
      <w:r>
        <w:rPr>
          <w:rFonts w:eastAsia="Times New Roman" w:cs="Times New Roman"/>
          <w:szCs w:val="24"/>
        </w:rPr>
        <w:t>ΜΕ</w:t>
      </w:r>
      <w:r w:rsidRPr="00F30DA4">
        <w:rPr>
          <w:rFonts w:eastAsia="Times New Roman" w:cs="Times New Roman"/>
          <w:szCs w:val="24"/>
        </w:rPr>
        <w:t xml:space="preserve"> μέσω συλλογικών συμβάσεων εργασίας και του κα</w:t>
      </w:r>
      <w:r>
        <w:rPr>
          <w:rFonts w:eastAsia="Times New Roman" w:cs="Times New Roman"/>
          <w:szCs w:val="24"/>
        </w:rPr>
        <w:t>νονισμού κατάστασης προσωπικού. Νομιμοποιείτε</w:t>
      </w:r>
      <w:r w:rsidRPr="00F30DA4">
        <w:rPr>
          <w:rFonts w:eastAsia="Times New Roman" w:cs="Times New Roman"/>
          <w:szCs w:val="24"/>
        </w:rPr>
        <w:t xml:space="preserve"> την κλοπή 3,5 εκατομμυρίων ευρώ που αφορούν αναδρομικά</w:t>
      </w:r>
      <w:r>
        <w:rPr>
          <w:rFonts w:eastAsia="Times New Roman" w:cs="Times New Roman"/>
          <w:szCs w:val="24"/>
        </w:rPr>
        <w:t>,</w:t>
      </w:r>
      <w:r w:rsidRPr="00F30DA4">
        <w:rPr>
          <w:rFonts w:eastAsia="Times New Roman" w:cs="Times New Roman"/>
          <w:szCs w:val="24"/>
        </w:rPr>
        <w:t xml:space="preserve"> που προκύπτουν τόσο από τις </w:t>
      </w:r>
      <w:r>
        <w:rPr>
          <w:rFonts w:eastAsia="Times New Roman" w:cs="Times New Roman"/>
          <w:szCs w:val="24"/>
        </w:rPr>
        <w:t>τελεσίδικες</w:t>
      </w:r>
      <w:r w:rsidRPr="00F30DA4">
        <w:rPr>
          <w:rFonts w:eastAsia="Times New Roman" w:cs="Times New Roman"/>
          <w:szCs w:val="24"/>
        </w:rPr>
        <w:t xml:space="preserve"> αποφάσεις </w:t>
      </w:r>
      <w:r>
        <w:rPr>
          <w:rFonts w:eastAsia="Times New Roman" w:cs="Times New Roman"/>
          <w:szCs w:val="24"/>
        </w:rPr>
        <w:t xml:space="preserve">της </w:t>
      </w:r>
      <w:r w:rsidRPr="00F30DA4">
        <w:rPr>
          <w:rFonts w:eastAsia="Times New Roman" w:cs="Times New Roman"/>
          <w:szCs w:val="24"/>
        </w:rPr>
        <w:t xml:space="preserve">ελληνικής δικαιοσύνης όσο και από τη νομοθετική </w:t>
      </w:r>
      <w:r>
        <w:rPr>
          <w:rFonts w:eastAsia="Times New Roman" w:cs="Times New Roman"/>
          <w:szCs w:val="24"/>
        </w:rPr>
        <w:t>άρση</w:t>
      </w:r>
      <w:r w:rsidRPr="00F30DA4">
        <w:rPr>
          <w:rFonts w:eastAsia="Times New Roman" w:cs="Times New Roman"/>
          <w:szCs w:val="24"/>
        </w:rPr>
        <w:t xml:space="preserve"> της </w:t>
      </w:r>
      <w:r>
        <w:rPr>
          <w:rFonts w:eastAsia="Times New Roman" w:cs="Times New Roman"/>
          <w:szCs w:val="24"/>
        </w:rPr>
        <w:t>παράνομης εφαρμογής του ε</w:t>
      </w:r>
      <w:r w:rsidRPr="00F30DA4">
        <w:rPr>
          <w:rFonts w:eastAsia="Times New Roman" w:cs="Times New Roman"/>
          <w:szCs w:val="24"/>
        </w:rPr>
        <w:t>νιαίου μισθολογίου</w:t>
      </w:r>
      <w:r>
        <w:rPr>
          <w:rFonts w:eastAsia="Times New Roman" w:cs="Times New Roman"/>
          <w:szCs w:val="24"/>
        </w:rPr>
        <w:t>.</w:t>
      </w:r>
      <w:r w:rsidRPr="00F30DA4">
        <w:rPr>
          <w:rFonts w:eastAsia="Times New Roman" w:cs="Times New Roman"/>
          <w:szCs w:val="24"/>
        </w:rPr>
        <w:t xml:space="preserve"> </w:t>
      </w:r>
    </w:p>
    <w:p w14:paraId="6A62801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Αλλάζετε </w:t>
      </w:r>
      <w:r w:rsidRPr="00F30DA4">
        <w:rPr>
          <w:rFonts w:eastAsia="Times New Roman" w:cs="Times New Roman"/>
          <w:szCs w:val="24"/>
        </w:rPr>
        <w:t xml:space="preserve">το θεσμικό πλαίσιο του </w:t>
      </w:r>
      <w:r>
        <w:rPr>
          <w:rFonts w:eastAsia="Times New Roman" w:cs="Times New Roman"/>
          <w:szCs w:val="24"/>
        </w:rPr>
        <w:t>ΙΓΜΕ</w:t>
      </w:r>
      <w:r>
        <w:rPr>
          <w:rFonts w:eastAsia="Times New Roman" w:cs="Times New Roman"/>
          <w:szCs w:val="24"/>
        </w:rPr>
        <w:t>,</w:t>
      </w:r>
      <w:r>
        <w:rPr>
          <w:rFonts w:eastAsia="Times New Roman" w:cs="Times New Roman"/>
          <w:szCs w:val="24"/>
        </w:rPr>
        <w:t xml:space="preserve"> ε</w:t>
      </w:r>
      <w:r w:rsidRPr="00F30DA4">
        <w:rPr>
          <w:rFonts w:eastAsia="Times New Roman" w:cs="Times New Roman"/>
          <w:szCs w:val="24"/>
        </w:rPr>
        <w:t xml:space="preserve">πειδή αυτό απαιτεί η </w:t>
      </w:r>
      <w:r>
        <w:rPr>
          <w:rFonts w:eastAsia="Times New Roman" w:cs="Times New Roman"/>
          <w:szCs w:val="24"/>
        </w:rPr>
        <w:t>καπιταλιστική</w:t>
      </w:r>
      <w:r w:rsidRPr="00F30DA4">
        <w:rPr>
          <w:rFonts w:eastAsia="Times New Roman" w:cs="Times New Roman"/>
          <w:szCs w:val="24"/>
        </w:rPr>
        <w:t xml:space="preserve"> ανάπτυξη και τα ιδιωτικά συμφέροντα που </w:t>
      </w:r>
      <w:r>
        <w:rPr>
          <w:rFonts w:eastAsia="Times New Roman" w:cs="Times New Roman"/>
          <w:szCs w:val="24"/>
        </w:rPr>
        <w:t>εσείς</w:t>
      </w:r>
      <w:r w:rsidRPr="00F30DA4">
        <w:rPr>
          <w:rFonts w:eastAsia="Times New Roman" w:cs="Times New Roman"/>
          <w:szCs w:val="24"/>
        </w:rPr>
        <w:t xml:space="preserve"> αλλά κι όλα τα αστικά κόμματα</w:t>
      </w:r>
      <w:r>
        <w:rPr>
          <w:rFonts w:eastAsia="Times New Roman" w:cs="Times New Roman"/>
          <w:szCs w:val="24"/>
        </w:rPr>
        <w:t xml:space="preserve"> εξυπηρετείτε.</w:t>
      </w:r>
      <w:r w:rsidRPr="00F30DA4">
        <w:rPr>
          <w:rFonts w:eastAsia="Times New Roman" w:cs="Times New Roman"/>
          <w:szCs w:val="24"/>
        </w:rPr>
        <w:t xml:space="preserve"> Και </w:t>
      </w:r>
      <w:r>
        <w:rPr>
          <w:rFonts w:eastAsia="Times New Roman" w:cs="Times New Roman"/>
          <w:szCs w:val="24"/>
        </w:rPr>
        <w:t>κ</w:t>
      </w:r>
      <w:r w:rsidRPr="00F30DA4">
        <w:rPr>
          <w:rFonts w:eastAsia="Times New Roman" w:cs="Times New Roman"/>
          <w:szCs w:val="24"/>
        </w:rPr>
        <w:t xml:space="preserve">ατά τη συνήθη πρακτική </w:t>
      </w:r>
      <w:r>
        <w:rPr>
          <w:rFonts w:eastAsia="Times New Roman" w:cs="Times New Roman"/>
          <w:szCs w:val="24"/>
        </w:rPr>
        <w:t>σας</w:t>
      </w:r>
      <w:r w:rsidRPr="00F30DA4">
        <w:rPr>
          <w:rFonts w:eastAsia="Times New Roman" w:cs="Times New Roman"/>
          <w:szCs w:val="24"/>
        </w:rPr>
        <w:t xml:space="preserve"> αυτό </w:t>
      </w:r>
      <w:r>
        <w:rPr>
          <w:rFonts w:eastAsia="Times New Roman" w:cs="Times New Roman"/>
          <w:szCs w:val="24"/>
        </w:rPr>
        <w:t>το</w:t>
      </w:r>
      <w:r w:rsidRPr="00F30DA4">
        <w:rPr>
          <w:rFonts w:eastAsia="Times New Roman" w:cs="Times New Roman"/>
          <w:szCs w:val="24"/>
        </w:rPr>
        <w:t xml:space="preserve"> κ</w:t>
      </w:r>
      <w:r w:rsidRPr="00F30DA4">
        <w:rPr>
          <w:rFonts w:eastAsia="Times New Roman" w:cs="Times New Roman"/>
          <w:szCs w:val="24"/>
        </w:rPr>
        <w:t>άνετε</w:t>
      </w:r>
      <w:r>
        <w:rPr>
          <w:rFonts w:eastAsia="Times New Roman" w:cs="Times New Roman"/>
          <w:szCs w:val="24"/>
        </w:rPr>
        <w:t>,</w:t>
      </w:r>
      <w:r w:rsidRPr="00F30DA4">
        <w:rPr>
          <w:rFonts w:eastAsia="Times New Roman" w:cs="Times New Roman"/>
          <w:szCs w:val="24"/>
        </w:rPr>
        <w:t xml:space="preserve"> ευτελίζοντας και την έννοια </w:t>
      </w:r>
      <w:r w:rsidRPr="00F30DA4">
        <w:rPr>
          <w:rFonts w:eastAsia="Times New Roman" w:cs="Times New Roman"/>
          <w:szCs w:val="24"/>
        </w:rPr>
        <w:lastRenderedPageBreak/>
        <w:t>του δημοσίου συμφέροντος</w:t>
      </w:r>
      <w:r>
        <w:rPr>
          <w:rFonts w:eastAsia="Times New Roman" w:cs="Times New Roman"/>
          <w:szCs w:val="24"/>
        </w:rPr>
        <w:t>, ό</w:t>
      </w:r>
      <w:r w:rsidRPr="00F30DA4">
        <w:rPr>
          <w:rFonts w:eastAsia="Times New Roman" w:cs="Times New Roman"/>
          <w:szCs w:val="24"/>
        </w:rPr>
        <w:t xml:space="preserve">πως έχετε </w:t>
      </w:r>
      <w:r>
        <w:rPr>
          <w:rFonts w:eastAsia="Times New Roman" w:cs="Times New Roman"/>
          <w:szCs w:val="24"/>
        </w:rPr>
        <w:t xml:space="preserve">ευτελίσει </w:t>
      </w:r>
      <w:r w:rsidRPr="00F30DA4">
        <w:rPr>
          <w:rFonts w:eastAsia="Times New Roman" w:cs="Times New Roman"/>
          <w:szCs w:val="24"/>
        </w:rPr>
        <w:t xml:space="preserve">και την έννοια της </w:t>
      </w:r>
      <w:r>
        <w:rPr>
          <w:rFonts w:eastAsia="Times New Roman" w:cs="Times New Roman"/>
          <w:szCs w:val="24"/>
        </w:rPr>
        <w:t>Αριστεράς, α</w:t>
      </w:r>
      <w:r w:rsidRPr="00F30DA4">
        <w:rPr>
          <w:rFonts w:eastAsia="Times New Roman" w:cs="Times New Roman"/>
          <w:szCs w:val="24"/>
        </w:rPr>
        <w:t>φού μετατρέποντας το ΙΓΜΕ από νομικό πρόσωπο ιδιωτικού δικαίου σε νομικό πρόσωπο δημοσίου δικαίου</w:t>
      </w:r>
      <w:r>
        <w:rPr>
          <w:rFonts w:eastAsia="Times New Roman" w:cs="Times New Roman"/>
          <w:szCs w:val="24"/>
        </w:rPr>
        <w:t>,</w:t>
      </w:r>
      <w:r w:rsidRPr="00F30DA4">
        <w:rPr>
          <w:rFonts w:eastAsia="Times New Roman" w:cs="Times New Roman"/>
          <w:szCs w:val="24"/>
        </w:rPr>
        <w:t xml:space="preserve"> ισ</w:t>
      </w:r>
      <w:r>
        <w:rPr>
          <w:rFonts w:eastAsia="Times New Roman" w:cs="Times New Roman"/>
          <w:szCs w:val="24"/>
        </w:rPr>
        <w:t>χυρίζεστε ότι το κάνετε για το δ</w:t>
      </w:r>
      <w:r w:rsidRPr="00F30DA4">
        <w:rPr>
          <w:rFonts w:eastAsia="Times New Roman" w:cs="Times New Roman"/>
          <w:szCs w:val="24"/>
        </w:rPr>
        <w:t>ημόσιο συμ</w:t>
      </w:r>
      <w:r w:rsidRPr="00F30DA4">
        <w:rPr>
          <w:rFonts w:eastAsia="Times New Roman" w:cs="Times New Roman"/>
          <w:szCs w:val="24"/>
        </w:rPr>
        <w:t>φέρον</w:t>
      </w:r>
      <w:r>
        <w:rPr>
          <w:rFonts w:eastAsia="Times New Roman" w:cs="Times New Roman"/>
          <w:szCs w:val="24"/>
        </w:rPr>
        <w:t>, ενώ</w:t>
      </w:r>
      <w:r w:rsidRPr="00F30DA4">
        <w:rPr>
          <w:rFonts w:eastAsia="Times New Roman" w:cs="Times New Roman"/>
          <w:szCs w:val="24"/>
        </w:rPr>
        <w:t xml:space="preserve"> στην πράξη το κάνετε για το ακριβώς αντίθετο</w:t>
      </w:r>
      <w:r>
        <w:rPr>
          <w:rFonts w:eastAsia="Times New Roman" w:cs="Times New Roman"/>
          <w:szCs w:val="24"/>
        </w:rPr>
        <w:t>.</w:t>
      </w:r>
      <w:r w:rsidRPr="00F30DA4">
        <w:rPr>
          <w:rFonts w:eastAsia="Times New Roman" w:cs="Times New Roman"/>
          <w:szCs w:val="24"/>
        </w:rPr>
        <w:t xml:space="preserve"> </w:t>
      </w:r>
    </w:p>
    <w:p w14:paraId="6A62801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πω </w:t>
      </w:r>
      <w:r w:rsidRPr="00F30DA4">
        <w:rPr>
          <w:rFonts w:eastAsia="Times New Roman" w:cs="Times New Roman"/>
          <w:szCs w:val="24"/>
        </w:rPr>
        <w:t>και δυο λόγια για τη γεωθερμία</w:t>
      </w:r>
      <w:r>
        <w:rPr>
          <w:rFonts w:eastAsia="Times New Roman" w:cs="Times New Roman"/>
          <w:szCs w:val="24"/>
        </w:rPr>
        <w:t>, τα αιολικά πάρκα και γενικά τις ανανεώσιμες</w:t>
      </w:r>
      <w:r w:rsidRPr="00F30DA4">
        <w:rPr>
          <w:rFonts w:eastAsia="Times New Roman" w:cs="Times New Roman"/>
          <w:szCs w:val="24"/>
        </w:rPr>
        <w:t xml:space="preserve"> πηγές ενέργειας</w:t>
      </w:r>
      <w:r>
        <w:rPr>
          <w:rFonts w:eastAsia="Times New Roman" w:cs="Times New Roman"/>
          <w:szCs w:val="24"/>
        </w:rPr>
        <w:t>.</w:t>
      </w:r>
      <w:r w:rsidRPr="00F30DA4">
        <w:rPr>
          <w:rFonts w:eastAsia="Times New Roman" w:cs="Times New Roman"/>
          <w:szCs w:val="24"/>
        </w:rPr>
        <w:t xml:space="preserve"> Εμείς είμαστε υπέρ της χρήσης κάθε μορφής ενέργειας με γνώμονα την </w:t>
      </w:r>
      <w:r>
        <w:rPr>
          <w:rFonts w:eastAsia="Times New Roman" w:cs="Times New Roman"/>
          <w:szCs w:val="24"/>
        </w:rPr>
        <w:t>κάλυψη</w:t>
      </w:r>
      <w:r w:rsidRPr="00F30DA4">
        <w:rPr>
          <w:rFonts w:eastAsia="Times New Roman" w:cs="Times New Roman"/>
          <w:szCs w:val="24"/>
        </w:rPr>
        <w:t xml:space="preserve"> </w:t>
      </w:r>
      <w:r>
        <w:rPr>
          <w:rFonts w:eastAsia="Times New Roman" w:cs="Times New Roman"/>
          <w:szCs w:val="24"/>
        </w:rPr>
        <w:t xml:space="preserve">των </w:t>
      </w:r>
      <w:r w:rsidRPr="00F30DA4">
        <w:rPr>
          <w:rFonts w:eastAsia="Times New Roman" w:cs="Times New Roman"/>
          <w:szCs w:val="24"/>
        </w:rPr>
        <w:t xml:space="preserve">λαϊκών αναγκών και </w:t>
      </w:r>
      <w:r w:rsidRPr="00F30DA4">
        <w:rPr>
          <w:rFonts w:eastAsia="Times New Roman" w:cs="Times New Roman"/>
          <w:szCs w:val="24"/>
        </w:rPr>
        <w:t>όχι την κερδοφορία των επιχειρηματικών ομίλων</w:t>
      </w:r>
      <w:r>
        <w:rPr>
          <w:rFonts w:eastAsia="Times New Roman" w:cs="Times New Roman"/>
          <w:szCs w:val="24"/>
        </w:rPr>
        <w:t>.</w:t>
      </w:r>
      <w:r w:rsidRPr="00F30DA4">
        <w:rPr>
          <w:rFonts w:eastAsia="Times New Roman" w:cs="Times New Roman"/>
          <w:szCs w:val="24"/>
        </w:rPr>
        <w:t xml:space="preserve"> Κριτήριά μας </w:t>
      </w:r>
      <w:r>
        <w:rPr>
          <w:rFonts w:eastAsia="Times New Roman" w:cs="Times New Roman"/>
          <w:szCs w:val="24"/>
        </w:rPr>
        <w:t xml:space="preserve">είναι </w:t>
      </w:r>
      <w:r w:rsidRPr="00F30DA4">
        <w:rPr>
          <w:rFonts w:eastAsia="Times New Roman" w:cs="Times New Roman"/>
          <w:szCs w:val="24"/>
        </w:rPr>
        <w:t>το κόστος για το</w:t>
      </w:r>
      <w:r>
        <w:rPr>
          <w:rFonts w:eastAsia="Times New Roman" w:cs="Times New Roman"/>
          <w:szCs w:val="24"/>
        </w:rPr>
        <w:t>ν</w:t>
      </w:r>
      <w:r w:rsidRPr="00F30DA4">
        <w:rPr>
          <w:rFonts w:eastAsia="Times New Roman" w:cs="Times New Roman"/>
          <w:szCs w:val="24"/>
        </w:rPr>
        <w:t xml:space="preserve"> λαό</w:t>
      </w:r>
      <w:r>
        <w:rPr>
          <w:rFonts w:eastAsia="Times New Roman" w:cs="Times New Roman"/>
          <w:szCs w:val="24"/>
        </w:rPr>
        <w:t>,</w:t>
      </w:r>
      <w:r w:rsidRPr="00F30DA4">
        <w:rPr>
          <w:rFonts w:eastAsia="Times New Roman" w:cs="Times New Roman"/>
          <w:szCs w:val="24"/>
        </w:rPr>
        <w:t xml:space="preserve"> η αξιοποίηση των εγχώριων πηγών ενέργειας από την κοινωνία</w:t>
      </w:r>
      <w:r>
        <w:rPr>
          <w:rFonts w:eastAsia="Times New Roman" w:cs="Times New Roman"/>
          <w:szCs w:val="24"/>
        </w:rPr>
        <w:t>,</w:t>
      </w:r>
      <w:r w:rsidRPr="00F30DA4">
        <w:rPr>
          <w:rFonts w:eastAsia="Times New Roman" w:cs="Times New Roman"/>
          <w:szCs w:val="24"/>
        </w:rPr>
        <w:t xml:space="preserve"> η ασφάλεια των κατοίκων και των ερ</w:t>
      </w:r>
      <w:r>
        <w:rPr>
          <w:rFonts w:eastAsia="Times New Roman" w:cs="Times New Roman"/>
          <w:szCs w:val="24"/>
        </w:rPr>
        <w:t>γαζομένων στο ενεργειακό τομέα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η</w:t>
      </w:r>
      <w:r w:rsidRPr="00F30DA4">
        <w:rPr>
          <w:rFonts w:eastAsia="Times New Roman" w:cs="Times New Roman"/>
          <w:szCs w:val="24"/>
        </w:rPr>
        <w:t xml:space="preserve"> προστασία του περιβάλλοντος</w:t>
      </w:r>
      <w:r>
        <w:rPr>
          <w:rFonts w:eastAsia="Times New Roman" w:cs="Times New Roman"/>
          <w:szCs w:val="24"/>
        </w:rPr>
        <w:t>.</w:t>
      </w:r>
      <w:r w:rsidRPr="00F30DA4">
        <w:rPr>
          <w:rFonts w:eastAsia="Times New Roman" w:cs="Times New Roman"/>
          <w:szCs w:val="24"/>
        </w:rPr>
        <w:t xml:space="preserve"> </w:t>
      </w:r>
    </w:p>
    <w:p w14:paraId="6A628012"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t>Τώρα</w:t>
      </w:r>
      <w:r>
        <w:rPr>
          <w:rFonts w:eastAsia="Times New Roman" w:cs="Times New Roman"/>
          <w:szCs w:val="24"/>
        </w:rPr>
        <w:t xml:space="preserve"> όσον αφορά τη γεωθερμία, πέρα από τη γενικότερη απελευθέρωση της</w:t>
      </w:r>
      <w:r w:rsidRPr="00F30DA4">
        <w:rPr>
          <w:rFonts w:eastAsia="Times New Roman" w:cs="Times New Roman"/>
          <w:szCs w:val="24"/>
        </w:rPr>
        <w:t xml:space="preserve"> γεωθερμίας στο μεγάλο κεφάλαιο</w:t>
      </w:r>
      <w:r>
        <w:rPr>
          <w:rFonts w:eastAsia="Times New Roman" w:cs="Times New Roman"/>
          <w:szCs w:val="24"/>
        </w:rPr>
        <w:t>,</w:t>
      </w:r>
      <w:r w:rsidRPr="00F30DA4">
        <w:rPr>
          <w:rFonts w:eastAsia="Times New Roman" w:cs="Times New Roman"/>
          <w:szCs w:val="24"/>
        </w:rPr>
        <w:t xml:space="preserve"> υπάρχει και </w:t>
      </w:r>
      <w:r>
        <w:rPr>
          <w:rFonts w:eastAsia="Times New Roman" w:cs="Times New Roman"/>
          <w:szCs w:val="24"/>
        </w:rPr>
        <w:t>θέμα με την αξιοποίηση διαθέσιμη</w:t>
      </w:r>
      <w:r w:rsidRPr="00F30DA4">
        <w:rPr>
          <w:rFonts w:eastAsia="Times New Roman" w:cs="Times New Roman"/>
          <w:szCs w:val="24"/>
        </w:rPr>
        <w:t>ς ποσότητ</w:t>
      </w:r>
      <w:r>
        <w:rPr>
          <w:rFonts w:eastAsia="Times New Roman" w:cs="Times New Roman"/>
          <w:szCs w:val="24"/>
        </w:rPr>
        <w:t>ας</w:t>
      </w:r>
      <w:r w:rsidRPr="00F30DA4">
        <w:rPr>
          <w:rFonts w:eastAsia="Times New Roman" w:cs="Times New Roman"/>
          <w:szCs w:val="24"/>
        </w:rPr>
        <w:t xml:space="preserve"> ιαματικού νερού</w:t>
      </w:r>
      <w:r>
        <w:rPr>
          <w:rFonts w:eastAsia="Times New Roman" w:cs="Times New Roman"/>
          <w:szCs w:val="24"/>
        </w:rPr>
        <w:t>,</w:t>
      </w:r>
      <w:r w:rsidRPr="00F30DA4">
        <w:rPr>
          <w:rFonts w:eastAsia="Times New Roman" w:cs="Times New Roman"/>
          <w:szCs w:val="24"/>
        </w:rPr>
        <w:t xml:space="preserve"> πέρα από αυτό που αναγράφεται στην πράξη ανάγκης</w:t>
      </w:r>
      <w:r>
        <w:rPr>
          <w:rFonts w:eastAsia="Times New Roman" w:cs="Times New Roman"/>
          <w:szCs w:val="24"/>
        </w:rPr>
        <w:t>,</w:t>
      </w:r>
      <w:r w:rsidRPr="00F30DA4">
        <w:rPr>
          <w:rFonts w:eastAsia="Times New Roman" w:cs="Times New Roman"/>
          <w:szCs w:val="24"/>
        </w:rPr>
        <w:t xml:space="preserve"> όπως έχει επισημάνει ο Δήμος Ικαρίας</w:t>
      </w:r>
      <w:r>
        <w:rPr>
          <w:rFonts w:eastAsia="Times New Roman" w:cs="Times New Roman"/>
          <w:szCs w:val="24"/>
        </w:rPr>
        <w:t>,</w:t>
      </w:r>
      <w:r w:rsidRPr="00F30DA4">
        <w:rPr>
          <w:rFonts w:eastAsia="Times New Roman" w:cs="Times New Roman"/>
          <w:szCs w:val="24"/>
        </w:rPr>
        <w:t xml:space="preserve"> με στόχο</w:t>
      </w:r>
      <w:r>
        <w:rPr>
          <w:rFonts w:eastAsia="Times New Roman" w:cs="Times New Roman"/>
          <w:szCs w:val="24"/>
        </w:rPr>
        <w:t>,</w:t>
      </w:r>
      <w:r w:rsidRPr="00F30DA4">
        <w:rPr>
          <w:rFonts w:eastAsia="Times New Roman" w:cs="Times New Roman"/>
          <w:szCs w:val="24"/>
        </w:rPr>
        <w:t xml:space="preserve"> βέβαια</w:t>
      </w:r>
      <w:r>
        <w:rPr>
          <w:rFonts w:eastAsia="Times New Roman" w:cs="Times New Roman"/>
          <w:szCs w:val="24"/>
        </w:rPr>
        <w:t>,</w:t>
      </w:r>
      <w:r w:rsidRPr="00F30DA4">
        <w:rPr>
          <w:rFonts w:eastAsia="Times New Roman" w:cs="Times New Roman"/>
          <w:szCs w:val="24"/>
        </w:rPr>
        <w:t xml:space="preserve"> να μπορέσει να λειτουργήσει και με παραπάνω ποσότητες ιαματικών </w:t>
      </w:r>
      <w:r>
        <w:rPr>
          <w:rFonts w:eastAsia="Times New Roman" w:cs="Times New Roman"/>
          <w:szCs w:val="24"/>
        </w:rPr>
        <w:lastRenderedPageBreak/>
        <w:t>ν</w:t>
      </w:r>
      <w:r w:rsidRPr="00F30DA4">
        <w:rPr>
          <w:rFonts w:eastAsia="Times New Roman" w:cs="Times New Roman"/>
          <w:szCs w:val="24"/>
        </w:rPr>
        <w:t>ερών από αυτά που σήμερα χρησιμοποιεί</w:t>
      </w:r>
      <w:r>
        <w:rPr>
          <w:rFonts w:eastAsia="Times New Roman" w:cs="Times New Roman"/>
          <w:szCs w:val="24"/>
        </w:rPr>
        <w:t>.</w:t>
      </w:r>
      <w:r w:rsidRPr="00F30DA4">
        <w:rPr>
          <w:rFonts w:eastAsia="Times New Roman" w:cs="Times New Roman"/>
          <w:szCs w:val="24"/>
        </w:rPr>
        <w:t xml:space="preserve"> Γιατί</w:t>
      </w:r>
      <w:r>
        <w:rPr>
          <w:rFonts w:eastAsia="Times New Roman" w:cs="Times New Roman"/>
          <w:szCs w:val="24"/>
        </w:rPr>
        <w:t>,</w:t>
      </w:r>
      <w:r w:rsidRPr="00F30DA4">
        <w:rPr>
          <w:rFonts w:eastAsia="Times New Roman" w:cs="Times New Roman"/>
          <w:szCs w:val="24"/>
        </w:rPr>
        <w:t xml:space="preserve"> αν δεν γίνει αυτό</w:t>
      </w:r>
      <w:r>
        <w:rPr>
          <w:rFonts w:eastAsia="Times New Roman" w:cs="Times New Roman"/>
          <w:szCs w:val="24"/>
        </w:rPr>
        <w:t>,</w:t>
      </w:r>
      <w:r w:rsidRPr="00F30DA4">
        <w:rPr>
          <w:rFonts w:eastAsia="Times New Roman" w:cs="Times New Roman"/>
          <w:szCs w:val="24"/>
        </w:rPr>
        <w:t xml:space="preserve"> τότε </w:t>
      </w:r>
      <w:r>
        <w:rPr>
          <w:rFonts w:eastAsia="Times New Roman" w:cs="Times New Roman"/>
          <w:szCs w:val="24"/>
        </w:rPr>
        <w:t>εγείρονται</w:t>
      </w:r>
      <w:r w:rsidRPr="00F30DA4">
        <w:rPr>
          <w:rFonts w:eastAsia="Times New Roman" w:cs="Times New Roman"/>
          <w:szCs w:val="24"/>
        </w:rPr>
        <w:t xml:space="preserve"> ζητήματα και κυριότητας των ιαματικών πηγών αλλά και </w:t>
      </w:r>
      <w:r w:rsidRPr="00F30DA4">
        <w:rPr>
          <w:rFonts w:eastAsia="Times New Roman" w:cs="Times New Roman"/>
          <w:szCs w:val="24"/>
        </w:rPr>
        <w:t>ιδιοκτησίας των πηγών αυτών</w:t>
      </w:r>
      <w:r>
        <w:rPr>
          <w:rFonts w:eastAsia="Times New Roman" w:cs="Times New Roman"/>
          <w:szCs w:val="24"/>
        </w:rPr>
        <w:t>,</w:t>
      </w:r>
      <w:r w:rsidRPr="00F30DA4">
        <w:rPr>
          <w:rFonts w:eastAsia="Times New Roman" w:cs="Times New Roman"/>
          <w:szCs w:val="24"/>
        </w:rPr>
        <w:t xml:space="preserve"> όπως </w:t>
      </w:r>
      <w:r>
        <w:rPr>
          <w:rFonts w:eastAsia="Times New Roman" w:cs="Times New Roman"/>
          <w:szCs w:val="24"/>
        </w:rPr>
        <w:t>συμβαίνει</w:t>
      </w:r>
      <w:r w:rsidRPr="00F30DA4">
        <w:rPr>
          <w:rFonts w:eastAsia="Times New Roman" w:cs="Times New Roman"/>
          <w:szCs w:val="24"/>
        </w:rPr>
        <w:t xml:space="preserve"> </w:t>
      </w:r>
      <w:r>
        <w:rPr>
          <w:rFonts w:eastAsia="Times New Roman" w:cs="Times New Roman"/>
          <w:szCs w:val="24"/>
        </w:rPr>
        <w:t>σ</w:t>
      </w:r>
      <w:r w:rsidRPr="00F30DA4">
        <w:rPr>
          <w:rFonts w:eastAsia="Times New Roman" w:cs="Times New Roman"/>
          <w:szCs w:val="24"/>
        </w:rPr>
        <w:t>την περίπτωση της Ικαρίας</w:t>
      </w:r>
      <w:r>
        <w:rPr>
          <w:rFonts w:eastAsia="Times New Roman" w:cs="Times New Roman"/>
          <w:szCs w:val="24"/>
        </w:rPr>
        <w:t>.</w:t>
      </w:r>
      <w:r w:rsidRPr="00F30DA4">
        <w:rPr>
          <w:rFonts w:eastAsia="Times New Roman" w:cs="Times New Roman"/>
          <w:szCs w:val="24"/>
        </w:rPr>
        <w:t xml:space="preserve"> Γι</w:t>
      </w:r>
      <w:r>
        <w:rPr>
          <w:rFonts w:eastAsia="Times New Roman" w:cs="Times New Roman"/>
          <w:szCs w:val="24"/>
        </w:rPr>
        <w:t>’</w:t>
      </w:r>
      <w:r w:rsidRPr="00F30DA4">
        <w:rPr>
          <w:rFonts w:eastAsia="Times New Roman" w:cs="Times New Roman"/>
          <w:szCs w:val="24"/>
        </w:rPr>
        <w:t xml:space="preserve"> αυτό έχει </w:t>
      </w:r>
      <w:r>
        <w:rPr>
          <w:rFonts w:eastAsia="Times New Roman" w:cs="Times New Roman"/>
          <w:szCs w:val="24"/>
        </w:rPr>
        <w:t>κατα</w:t>
      </w:r>
      <w:r w:rsidRPr="00F30DA4">
        <w:rPr>
          <w:rFonts w:eastAsia="Times New Roman" w:cs="Times New Roman"/>
          <w:szCs w:val="24"/>
        </w:rPr>
        <w:t>τεθεί και ανάλογη τροπολογία</w:t>
      </w:r>
      <w:r>
        <w:rPr>
          <w:rFonts w:eastAsia="Times New Roman" w:cs="Times New Roman"/>
          <w:szCs w:val="24"/>
        </w:rPr>
        <w:t>.</w:t>
      </w:r>
      <w:r w:rsidRPr="00F30DA4">
        <w:rPr>
          <w:rFonts w:eastAsia="Times New Roman" w:cs="Times New Roman"/>
          <w:szCs w:val="24"/>
        </w:rPr>
        <w:t xml:space="preserve"> </w:t>
      </w:r>
    </w:p>
    <w:p w14:paraId="6A628013"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t xml:space="preserve">Τώρα σε σχέση με τα </w:t>
      </w:r>
      <w:r>
        <w:rPr>
          <w:rFonts w:eastAsia="Times New Roman" w:cs="Times New Roman"/>
          <w:szCs w:val="24"/>
        </w:rPr>
        <w:t>αιολικά</w:t>
      </w:r>
      <w:r w:rsidRPr="00F30DA4">
        <w:rPr>
          <w:rFonts w:eastAsia="Times New Roman" w:cs="Times New Roman"/>
          <w:szCs w:val="24"/>
        </w:rPr>
        <w:t xml:space="preserve"> πάρκα δεν μπορούμε να δεχθούμε</w:t>
      </w:r>
      <w:r>
        <w:rPr>
          <w:rFonts w:eastAsia="Times New Roman" w:cs="Times New Roman"/>
          <w:szCs w:val="24"/>
        </w:rPr>
        <w:t>,</w:t>
      </w:r>
      <w:r w:rsidRPr="00F30DA4">
        <w:rPr>
          <w:rFonts w:eastAsia="Times New Roman" w:cs="Times New Roman"/>
          <w:szCs w:val="24"/>
        </w:rPr>
        <w:t xml:space="preserve"> για παράδειγμα</w:t>
      </w:r>
      <w:r>
        <w:rPr>
          <w:rFonts w:eastAsia="Times New Roman" w:cs="Times New Roman"/>
          <w:szCs w:val="24"/>
        </w:rPr>
        <w:t>,</w:t>
      </w:r>
      <w:r w:rsidRPr="00F30DA4">
        <w:rPr>
          <w:rFonts w:eastAsia="Times New Roman" w:cs="Times New Roman"/>
          <w:szCs w:val="24"/>
        </w:rPr>
        <w:t xml:space="preserve"> η πολυεθνική </w:t>
      </w:r>
      <w:r>
        <w:rPr>
          <w:rFonts w:eastAsia="Times New Roman" w:cs="Times New Roman"/>
          <w:szCs w:val="24"/>
        </w:rPr>
        <w:t>«</w:t>
      </w:r>
      <w:r>
        <w:rPr>
          <w:rFonts w:eastAsia="Times New Roman" w:cs="Times New Roman"/>
          <w:szCs w:val="24"/>
          <w:lang w:val="en"/>
        </w:rPr>
        <w:t>IBERDROLA</w:t>
      </w:r>
      <w:r w:rsidRPr="00F30DA4">
        <w:rPr>
          <w:rFonts w:eastAsia="Times New Roman" w:cs="Times New Roman"/>
          <w:szCs w:val="24"/>
        </w:rPr>
        <w:t xml:space="preserve"> </w:t>
      </w:r>
      <w:r>
        <w:rPr>
          <w:rFonts w:eastAsia="Times New Roman" w:cs="Times New Roman"/>
          <w:szCs w:val="24"/>
          <w:lang w:val="en"/>
        </w:rPr>
        <w:t>ROKAS</w:t>
      </w:r>
      <w:r>
        <w:rPr>
          <w:rFonts w:eastAsia="Times New Roman" w:cs="Times New Roman"/>
          <w:szCs w:val="24"/>
        </w:rPr>
        <w:t>»</w:t>
      </w:r>
      <w:r w:rsidRPr="00F30DA4">
        <w:rPr>
          <w:rFonts w:eastAsia="Times New Roman" w:cs="Times New Roman"/>
          <w:szCs w:val="24"/>
        </w:rPr>
        <w:t xml:space="preserve"> να εγκαταστήσει σε πρώτη φάση </w:t>
      </w:r>
      <w:r>
        <w:rPr>
          <w:rFonts w:eastAsia="Times New Roman" w:cs="Times New Roman"/>
          <w:szCs w:val="24"/>
        </w:rPr>
        <w:t>τριακόσιες πενήντα τρεις</w:t>
      </w:r>
      <w:r w:rsidRPr="00F30DA4">
        <w:rPr>
          <w:rFonts w:eastAsia="Times New Roman" w:cs="Times New Roman"/>
          <w:szCs w:val="24"/>
        </w:rPr>
        <w:t xml:space="preserve"> γιγάντιες ανεμογεννήτριες ισχύος </w:t>
      </w:r>
      <w:r>
        <w:rPr>
          <w:rFonts w:eastAsia="Times New Roman" w:cs="Times New Roman"/>
          <w:szCs w:val="24"/>
        </w:rPr>
        <w:t xml:space="preserve">706 </w:t>
      </w:r>
      <w:r>
        <w:rPr>
          <w:rFonts w:eastAsia="Times New Roman" w:cs="Times New Roman"/>
          <w:szCs w:val="24"/>
          <w:lang w:val="en-US"/>
        </w:rPr>
        <w:t>MW</w:t>
      </w:r>
      <w:r w:rsidRPr="00371F8E">
        <w:rPr>
          <w:rFonts w:eastAsia="Times New Roman" w:cs="Times New Roman"/>
          <w:szCs w:val="24"/>
        </w:rPr>
        <w:t xml:space="preserve"> </w:t>
      </w:r>
      <w:r w:rsidRPr="00F30DA4">
        <w:rPr>
          <w:rFonts w:eastAsia="Times New Roman" w:cs="Times New Roman"/>
          <w:szCs w:val="24"/>
        </w:rPr>
        <w:t>σε Λήμνο</w:t>
      </w:r>
      <w:r>
        <w:rPr>
          <w:rFonts w:eastAsia="Times New Roman" w:cs="Times New Roman"/>
          <w:szCs w:val="24"/>
        </w:rPr>
        <w:t>,</w:t>
      </w:r>
      <w:r w:rsidRPr="00F30DA4">
        <w:rPr>
          <w:rFonts w:eastAsia="Times New Roman" w:cs="Times New Roman"/>
          <w:szCs w:val="24"/>
        </w:rPr>
        <w:t xml:space="preserve"> Λέσβο και Χίο</w:t>
      </w:r>
      <w:r w:rsidRPr="00371F8E">
        <w:rPr>
          <w:rFonts w:eastAsia="Times New Roman" w:cs="Times New Roman"/>
          <w:szCs w:val="24"/>
        </w:rPr>
        <w:t>,</w:t>
      </w:r>
      <w:r w:rsidRPr="00F30DA4">
        <w:rPr>
          <w:rFonts w:eastAsia="Times New Roman" w:cs="Times New Roman"/>
          <w:szCs w:val="24"/>
        </w:rPr>
        <w:t xml:space="preserve"> και ο </w:t>
      </w:r>
      <w:r>
        <w:rPr>
          <w:rFonts w:eastAsia="Times New Roman" w:cs="Times New Roman"/>
          <w:szCs w:val="24"/>
        </w:rPr>
        <w:t>«</w:t>
      </w:r>
      <w:r w:rsidRPr="00F30DA4">
        <w:rPr>
          <w:rFonts w:eastAsia="Times New Roman" w:cs="Times New Roman"/>
          <w:szCs w:val="24"/>
        </w:rPr>
        <w:t>Μυτιληναίος</w:t>
      </w:r>
      <w:r>
        <w:rPr>
          <w:rFonts w:eastAsia="Times New Roman" w:cs="Times New Roman"/>
          <w:szCs w:val="24"/>
        </w:rPr>
        <w:t>»</w:t>
      </w:r>
      <w:r w:rsidRPr="00F30DA4">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δέκα</w:t>
      </w:r>
      <w:r w:rsidRPr="00F30DA4">
        <w:rPr>
          <w:rFonts w:eastAsia="Times New Roman" w:cs="Times New Roman"/>
          <w:szCs w:val="24"/>
        </w:rPr>
        <w:t xml:space="preserve"> ανεμογεννήτριες ισχύος </w:t>
      </w:r>
      <w:r>
        <w:rPr>
          <w:rFonts w:eastAsia="Times New Roman" w:cs="Times New Roman"/>
          <w:szCs w:val="24"/>
        </w:rPr>
        <w:t>330</w:t>
      </w:r>
      <w:r w:rsidRPr="00F30DA4">
        <w:rPr>
          <w:rFonts w:eastAsia="Times New Roman" w:cs="Times New Roman"/>
          <w:szCs w:val="24"/>
        </w:rPr>
        <w:t xml:space="preserve"> </w:t>
      </w:r>
      <w:r>
        <w:rPr>
          <w:rFonts w:eastAsia="Times New Roman" w:cs="Times New Roman"/>
          <w:szCs w:val="24"/>
          <w:lang w:val="en-US"/>
        </w:rPr>
        <w:t>MW</w:t>
      </w:r>
      <w:r w:rsidRPr="00371F8E">
        <w:rPr>
          <w:rFonts w:eastAsia="Times New Roman" w:cs="Times New Roman"/>
          <w:szCs w:val="24"/>
        </w:rPr>
        <w:t xml:space="preserve"> </w:t>
      </w:r>
      <w:r w:rsidRPr="00F30DA4">
        <w:rPr>
          <w:rFonts w:eastAsia="Times New Roman" w:cs="Times New Roman"/>
          <w:szCs w:val="24"/>
        </w:rPr>
        <w:t>στην Ικαρία</w:t>
      </w:r>
      <w:r>
        <w:rPr>
          <w:rFonts w:eastAsia="Times New Roman" w:cs="Times New Roman"/>
          <w:szCs w:val="24"/>
        </w:rPr>
        <w:t>, ε</w:t>
      </w:r>
      <w:r w:rsidRPr="00F30DA4">
        <w:rPr>
          <w:rFonts w:eastAsia="Times New Roman" w:cs="Times New Roman"/>
          <w:szCs w:val="24"/>
        </w:rPr>
        <w:t xml:space="preserve">νώ οι ανάγκες του νησιού σε ενέργεια </w:t>
      </w:r>
      <w:r>
        <w:rPr>
          <w:rFonts w:eastAsia="Times New Roman" w:cs="Times New Roman"/>
          <w:szCs w:val="24"/>
        </w:rPr>
        <w:t>ε</w:t>
      </w:r>
      <w:r w:rsidRPr="00F30DA4">
        <w:rPr>
          <w:rFonts w:eastAsia="Times New Roman" w:cs="Times New Roman"/>
          <w:szCs w:val="24"/>
        </w:rPr>
        <w:t xml:space="preserve">ίναι της τάξης των </w:t>
      </w:r>
      <w:r>
        <w:rPr>
          <w:rFonts w:eastAsia="Times New Roman" w:cs="Times New Roman"/>
          <w:szCs w:val="24"/>
        </w:rPr>
        <w:t>10</w:t>
      </w:r>
      <w:r>
        <w:rPr>
          <w:rFonts w:eastAsia="Times New Roman" w:cs="Times New Roman"/>
          <w:szCs w:val="24"/>
          <w:lang w:val="en-US"/>
        </w:rPr>
        <w:t>MW</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Δεν μπορεί ν</w:t>
      </w:r>
      <w:r w:rsidRPr="00F30DA4">
        <w:rPr>
          <w:rFonts w:eastAsia="Times New Roman" w:cs="Times New Roman"/>
          <w:szCs w:val="24"/>
        </w:rPr>
        <w:t>α πληρώ</w:t>
      </w:r>
      <w:r>
        <w:rPr>
          <w:rFonts w:eastAsia="Times New Roman" w:cs="Times New Roman"/>
          <w:szCs w:val="24"/>
        </w:rPr>
        <w:t xml:space="preserve">σει ο λαός 130 ευρώ ανά </w:t>
      </w:r>
      <w:r>
        <w:rPr>
          <w:rFonts w:eastAsia="Times New Roman" w:cs="Times New Roman"/>
          <w:szCs w:val="24"/>
          <w:lang w:val="en-US"/>
        </w:rPr>
        <w:t>MWh</w:t>
      </w:r>
      <w:r>
        <w:rPr>
          <w:rFonts w:eastAsia="Times New Roman" w:cs="Times New Roman"/>
          <w:szCs w:val="24"/>
        </w:rPr>
        <w:t>,</w:t>
      </w:r>
      <w:r w:rsidRPr="00F30DA4">
        <w:rPr>
          <w:rFonts w:eastAsia="Times New Roman" w:cs="Times New Roman"/>
          <w:szCs w:val="24"/>
        </w:rPr>
        <w:t xml:space="preserve"> ενώ το κόστος είναι 45 ευρώ από την παραγωγή με λιγνίτη</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Δεν μπορούν ν</w:t>
      </w:r>
      <w:r w:rsidRPr="00F30DA4">
        <w:rPr>
          <w:rFonts w:eastAsia="Times New Roman" w:cs="Times New Roman"/>
          <w:szCs w:val="24"/>
        </w:rPr>
        <w:t>α εγκατασταθούν ανεμογεννήτριες</w:t>
      </w:r>
      <w:r w:rsidRPr="00371F8E">
        <w:rPr>
          <w:rFonts w:eastAsia="Times New Roman" w:cs="Times New Roman"/>
          <w:szCs w:val="24"/>
        </w:rPr>
        <w:t>,</w:t>
      </w:r>
      <w:r w:rsidRPr="00F30DA4">
        <w:rPr>
          <w:rFonts w:eastAsia="Times New Roman" w:cs="Times New Roman"/>
          <w:szCs w:val="24"/>
        </w:rPr>
        <w:t xml:space="preserve"> που καθεμιά ζυγίζει </w:t>
      </w:r>
      <w:r>
        <w:rPr>
          <w:rFonts w:eastAsia="Times New Roman" w:cs="Times New Roman"/>
          <w:szCs w:val="24"/>
        </w:rPr>
        <w:t>διακόσιους τριάντα</w:t>
      </w:r>
      <w:r w:rsidRPr="00F30DA4">
        <w:rPr>
          <w:rFonts w:eastAsia="Times New Roman" w:cs="Times New Roman"/>
          <w:szCs w:val="24"/>
        </w:rPr>
        <w:t xml:space="preserve"> έως </w:t>
      </w:r>
      <w:r>
        <w:rPr>
          <w:rFonts w:eastAsia="Times New Roman" w:cs="Times New Roman"/>
          <w:szCs w:val="24"/>
        </w:rPr>
        <w:t xml:space="preserve">τριακόσιους οδοντά </w:t>
      </w:r>
      <w:r w:rsidRPr="00F30DA4">
        <w:rPr>
          <w:rFonts w:eastAsia="Times New Roman" w:cs="Times New Roman"/>
          <w:szCs w:val="24"/>
        </w:rPr>
        <w:t>τόνους</w:t>
      </w:r>
      <w:r w:rsidRPr="00371F8E">
        <w:rPr>
          <w:rFonts w:eastAsia="Times New Roman" w:cs="Times New Roman"/>
          <w:szCs w:val="24"/>
        </w:rPr>
        <w:t>,</w:t>
      </w:r>
      <w:r w:rsidRPr="00F30DA4">
        <w:rPr>
          <w:rFonts w:eastAsia="Times New Roman" w:cs="Times New Roman"/>
          <w:szCs w:val="24"/>
        </w:rPr>
        <w:t xml:space="preserve"> και έχει </w:t>
      </w:r>
      <w:proofErr w:type="spellStart"/>
      <w:r>
        <w:rPr>
          <w:rFonts w:eastAsia="Times New Roman" w:cs="Times New Roman"/>
          <w:szCs w:val="24"/>
        </w:rPr>
        <w:t>εκατόν</w:t>
      </w:r>
      <w:proofErr w:type="spellEnd"/>
      <w:r>
        <w:rPr>
          <w:rFonts w:eastAsia="Times New Roman" w:cs="Times New Roman"/>
          <w:szCs w:val="24"/>
        </w:rPr>
        <w:t xml:space="preserve"> εφτά</w:t>
      </w:r>
      <w:r w:rsidRPr="00F30DA4">
        <w:rPr>
          <w:rFonts w:eastAsia="Times New Roman" w:cs="Times New Roman"/>
          <w:szCs w:val="24"/>
        </w:rPr>
        <w:t xml:space="preserve"> έως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F30DA4">
        <w:rPr>
          <w:rFonts w:eastAsia="Times New Roman" w:cs="Times New Roman"/>
          <w:szCs w:val="24"/>
        </w:rPr>
        <w:t xml:space="preserve"> μέτρα ύψος και </w:t>
      </w:r>
      <w:r>
        <w:rPr>
          <w:rFonts w:eastAsia="Times New Roman" w:cs="Times New Roman"/>
          <w:szCs w:val="24"/>
        </w:rPr>
        <w:t>ογδόντα</w:t>
      </w:r>
      <w:r w:rsidRPr="00F30DA4">
        <w:rPr>
          <w:rFonts w:eastAsia="Times New Roman" w:cs="Times New Roman"/>
          <w:szCs w:val="24"/>
        </w:rPr>
        <w:t xml:space="preserve"> έως </w:t>
      </w:r>
      <w:r>
        <w:rPr>
          <w:rFonts w:eastAsia="Times New Roman" w:cs="Times New Roman"/>
          <w:szCs w:val="24"/>
        </w:rPr>
        <w:t xml:space="preserve">ενενήντα </w:t>
      </w:r>
      <w:r w:rsidRPr="00F30DA4">
        <w:rPr>
          <w:rFonts w:eastAsia="Times New Roman" w:cs="Times New Roman"/>
          <w:szCs w:val="24"/>
        </w:rPr>
        <w:t>μέτρα διάμετρο δρομέα</w:t>
      </w:r>
      <w:r>
        <w:rPr>
          <w:rFonts w:eastAsia="Times New Roman" w:cs="Times New Roman"/>
          <w:szCs w:val="24"/>
        </w:rPr>
        <w:t>, για την οποία θα χρειαστεί</w:t>
      </w:r>
      <w:r w:rsidRPr="00F30DA4">
        <w:rPr>
          <w:rFonts w:eastAsia="Times New Roman" w:cs="Times New Roman"/>
          <w:szCs w:val="24"/>
        </w:rPr>
        <w:t xml:space="preserve"> μία βάση </w:t>
      </w:r>
      <w:r>
        <w:rPr>
          <w:rFonts w:eastAsia="Times New Roman" w:cs="Times New Roman"/>
          <w:szCs w:val="24"/>
        </w:rPr>
        <w:t>δεκαέξι μέτρα επί δεκαέξι</w:t>
      </w:r>
      <w:r w:rsidRPr="00F30DA4">
        <w:rPr>
          <w:rFonts w:eastAsia="Times New Roman" w:cs="Times New Roman"/>
          <w:szCs w:val="24"/>
        </w:rPr>
        <w:t xml:space="preserve"> μέτρα επί </w:t>
      </w:r>
      <w:r>
        <w:rPr>
          <w:rFonts w:eastAsia="Times New Roman" w:cs="Times New Roman"/>
          <w:szCs w:val="24"/>
        </w:rPr>
        <w:lastRenderedPageBreak/>
        <w:t>τρία</w:t>
      </w:r>
      <w:r w:rsidRPr="00F30DA4">
        <w:rPr>
          <w:rFonts w:eastAsia="Times New Roman" w:cs="Times New Roman"/>
          <w:szCs w:val="24"/>
        </w:rPr>
        <w:t xml:space="preserve"> μέτρα</w:t>
      </w:r>
      <w:r>
        <w:rPr>
          <w:rFonts w:eastAsia="Times New Roman" w:cs="Times New Roman"/>
          <w:szCs w:val="24"/>
        </w:rPr>
        <w:t>,</w:t>
      </w:r>
      <w:r w:rsidRPr="00F30DA4">
        <w:rPr>
          <w:rFonts w:eastAsia="Times New Roman" w:cs="Times New Roman"/>
          <w:szCs w:val="24"/>
        </w:rPr>
        <w:t xml:space="preserve"> δηλαδή </w:t>
      </w:r>
      <w:r>
        <w:rPr>
          <w:rFonts w:eastAsia="Times New Roman" w:cs="Times New Roman"/>
          <w:szCs w:val="24"/>
        </w:rPr>
        <w:t xml:space="preserve">διακόσια εβδομήντα κυβικά μέτρα μπετόν και </w:t>
      </w:r>
      <w:proofErr w:type="spellStart"/>
      <w:r>
        <w:rPr>
          <w:rFonts w:eastAsia="Times New Roman" w:cs="Times New Roman"/>
          <w:szCs w:val="24"/>
        </w:rPr>
        <w:t>περιβάλλουσα</w:t>
      </w:r>
      <w:proofErr w:type="spellEnd"/>
      <w:r>
        <w:rPr>
          <w:rFonts w:eastAsia="Times New Roman" w:cs="Times New Roman"/>
          <w:szCs w:val="24"/>
        </w:rPr>
        <w:t xml:space="preserve"> πλατφόρμα ως και δύο</w:t>
      </w:r>
      <w:r w:rsidRPr="00F30DA4">
        <w:rPr>
          <w:rFonts w:eastAsia="Times New Roman" w:cs="Times New Roman"/>
          <w:szCs w:val="24"/>
        </w:rPr>
        <w:t xml:space="preserve"> στρεμμάτων</w:t>
      </w:r>
      <w:r>
        <w:rPr>
          <w:rFonts w:eastAsia="Times New Roman" w:cs="Times New Roman"/>
          <w:szCs w:val="24"/>
        </w:rPr>
        <w:t>.</w:t>
      </w:r>
      <w:r w:rsidRPr="00F30DA4">
        <w:rPr>
          <w:rFonts w:eastAsia="Times New Roman" w:cs="Times New Roman"/>
          <w:szCs w:val="24"/>
        </w:rPr>
        <w:t xml:space="preserve"> </w:t>
      </w:r>
    </w:p>
    <w:p w14:paraId="6A628014"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t>Με άλλα</w:t>
      </w:r>
      <w:r w:rsidRPr="00F30DA4">
        <w:rPr>
          <w:rFonts w:eastAsia="Times New Roman" w:cs="Times New Roman"/>
          <w:szCs w:val="24"/>
        </w:rPr>
        <w:t xml:space="preserve"> λόγια παίρνοντας </w:t>
      </w:r>
      <w:r>
        <w:rPr>
          <w:rFonts w:eastAsia="Times New Roman" w:cs="Times New Roman"/>
          <w:szCs w:val="24"/>
        </w:rPr>
        <w:t xml:space="preserve">υπ’ </w:t>
      </w:r>
      <w:proofErr w:type="spellStart"/>
      <w:r>
        <w:rPr>
          <w:rFonts w:eastAsia="Times New Roman" w:cs="Times New Roman"/>
          <w:szCs w:val="24"/>
        </w:rPr>
        <w:t>όψιν</w:t>
      </w:r>
      <w:proofErr w:type="spellEnd"/>
      <w:r w:rsidRPr="00F30DA4">
        <w:rPr>
          <w:rFonts w:eastAsia="Times New Roman" w:cs="Times New Roman"/>
          <w:szCs w:val="24"/>
        </w:rPr>
        <w:t xml:space="preserve"> ότι η απόσταση ανάμεσα στον </w:t>
      </w:r>
      <w:r>
        <w:rPr>
          <w:rFonts w:eastAsia="Times New Roman" w:cs="Times New Roman"/>
          <w:szCs w:val="24"/>
        </w:rPr>
        <w:t xml:space="preserve">κάθε πυλώνα </w:t>
      </w:r>
      <w:r w:rsidRPr="00F30DA4">
        <w:rPr>
          <w:rFonts w:eastAsia="Times New Roman" w:cs="Times New Roman"/>
          <w:szCs w:val="24"/>
        </w:rPr>
        <w:t xml:space="preserve">πρέπει να είναι </w:t>
      </w:r>
      <w:r>
        <w:rPr>
          <w:rFonts w:eastAsia="Times New Roman" w:cs="Times New Roman"/>
          <w:szCs w:val="24"/>
        </w:rPr>
        <w:t>διακόσια ογδόντα ως τριακόσια δεκαπέντε μέτρα,</w:t>
      </w:r>
      <w:r w:rsidRPr="00F30DA4">
        <w:rPr>
          <w:rFonts w:eastAsia="Times New Roman" w:cs="Times New Roman"/>
          <w:szCs w:val="24"/>
        </w:rPr>
        <w:t xml:space="preserve"> γίνεται κατανοητό </w:t>
      </w:r>
      <w:r>
        <w:rPr>
          <w:rFonts w:eastAsia="Times New Roman" w:cs="Times New Roman"/>
          <w:szCs w:val="24"/>
        </w:rPr>
        <w:t xml:space="preserve">ότι </w:t>
      </w:r>
      <w:r w:rsidRPr="00F30DA4">
        <w:rPr>
          <w:rFonts w:eastAsia="Times New Roman" w:cs="Times New Roman"/>
          <w:szCs w:val="24"/>
        </w:rPr>
        <w:t xml:space="preserve">τα </w:t>
      </w:r>
      <w:r>
        <w:rPr>
          <w:rFonts w:eastAsia="Times New Roman" w:cs="Times New Roman"/>
          <w:szCs w:val="24"/>
        </w:rPr>
        <w:t>είκοσι οκτώ πάρκα α</w:t>
      </w:r>
      <w:r w:rsidRPr="00F30DA4">
        <w:rPr>
          <w:rFonts w:eastAsia="Times New Roman" w:cs="Times New Roman"/>
          <w:szCs w:val="24"/>
        </w:rPr>
        <w:t xml:space="preserve">υτής </w:t>
      </w:r>
      <w:r>
        <w:rPr>
          <w:rFonts w:eastAsia="Times New Roman" w:cs="Times New Roman"/>
          <w:szCs w:val="24"/>
        </w:rPr>
        <w:t xml:space="preserve">της πολυεθνικής </w:t>
      </w:r>
      <w:r w:rsidRPr="00F30DA4">
        <w:rPr>
          <w:rFonts w:eastAsia="Times New Roman" w:cs="Times New Roman"/>
          <w:szCs w:val="24"/>
        </w:rPr>
        <w:t>εταιρείας</w:t>
      </w:r>
      <w:r>
        <w:rPr>
          <w:rFonts w:eastAsia="Times New Roman" w:cs="Times New Roman"/>
          <w:szCs w:val="24"/>
        </w:rPr>
        <w:t>,</w:t>
      </w:r>
      <w:r w:rsidRPr="00F30DA4">
        <w:rPr>
          <w:rFonts w:eastAsia="Times New Roman" w:cs="Times New Roman"/>
          <w:szCs w:val="24"/>
        </w:rPr>
        <w:t xml:space="preserve"> θα καταλάβουν πολλές δεκάδες χιλιάδες στρέμματα</w:t>
      </w:r>
      <w:r>
        <w:rPr>
          <w:rFonts w:eastAsia="Times New Roman" w:cs="Times New Roman"/>
          <w:szCs w:val="24"/>
        </w:rPr>
        <w:t>.</w:t>
      </w:r>
      <w:r w:rsidRPr="00F30DA4">
        <w:rPr>
          <w:rFonts w:eastAsia="Times New Roman" w:cs="Times New Roman"/>
          <w:szCs w:val="24"/>
        </w:rPr>
        <w:t xml:space="preserve"> </w:t>
      </w:r>
    </w:p>
    <w:p w14:paraId="6A628015"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t>Επιπλέον πρέπει να προστεθούν άλλες χιλιάδες στρέμματα</w:t>
      </w:r>
      <w:r>
        <w:rPr>
          <w:rFonts w:eastAsia="Times New Roman" w:cs="Times New Roman"/>
          <w:szCs w:val="24"/>
        </w:rPr>
        <w:t>,</w:t>
      </w:r>
      <w:r w:rsidRPr="00F30DA4">
        <w:rPr>
          <w:rFonts w:eastAsia="Times New Roman" w:cs="Times New Roman"/>
          <w:szCs w:val="24"/>
        </w:rPr>
        <w:t xml:space="preserve"> που θα </w:t>
      </w:r>
      <w:r>
        <w:rPr>
          <w:rFonts w:eastAsia="Times New Roman" w:cs="Times New Roman"/>
          <w:szCs w:val="24"/>
        </w:rPr>
        <w:t xml:space="preserve">καταληφθούν από τους δρόμους που θα διανοιχθούν για </w:t>
      </w:r>
      <w:r w:rsidRPr="00F30DA4">
        <w:rPr>
          <w:rFonts w:eastAsia="Times New Roman" w:cs="Times New Roman"/>
          <w:szCs w:val="24"/>
        </w:rPr>
        <w:t>κάθε ανεμογεννήτρια</w:t>
      </w:r>
      <w:r>
        <w:rPr>
          <w:rFonts w:eastAsia="Times New Roman" w:cs="Times New Roman"/>
          <w:szCs w:val="24"/>
        </w:rPr>
        <w:t xml:space="preserve">. Θα υπάρχει ζημιά </w:t>
      </w:r>
      <w:r w:rsidRPr="00F30DA4">
        <w:rPr>
          <w:rFonts w:eastAsia="Times New Roman" w:cs="Times New Roman"/>
          <w:szCs w:val="24"/>
        </w:rPr>
        <w:t>τεράστια</w:t>
      </w:r>
      <w:r>
        <w:rPr>
          <w:rFonts w:eastAsia="Times New Roman" w:cs="Times New Roman"/>
          <w:szCs w:val="24"/>
        </w:rPr>
        <w:t>,</w:t>
      </w:r>
      <w:r w:rsidRPr="00F30DA4">
        <w:rPr>
          <w:rFonts w:eastAsia="Times New Roman" w:cs="Times New Roman"/>
          <w:szCs w:val="24"/>
        </w:rPr>
        <w:t xml:space="preserve"> δηλαδή</w:t>
      </w:r>
      <w:r>
        <w:rPr>
          <w:rFonts w:eastAsia="Times New Roman" w:cs="Times New Roman"/>
          <w:szCs w:val="24"/>
        </w:rPr>
        <w:t xml:space="preserve"> ανεπανόρθωτη, που θα διαλ</w:t>
      </w:r>
      <w:r w:rsidRPr="00F30DA4">
        <w:rPr>
          <w:rFonts w:eastAsia="Times New Roman" w:cs="Times New Roman"/>
          <w:szCs w:val="24"/>
        </w:rPr>
        <w:t xml:space="preserve">ύσει </w:t>
      </w:r>
      <w:r>
        <w:rPr>
          <w:rFonts w:eastAsia="Times New Roman" w:cs="Times New Roman"/>
          <w:szCs w:val="24"/>
        </w:rPr>
        <w:t>παντελώς το τοπίο.</w:t>
      </w:r>
    </w:p>
    <w:p w14:paraId="6A628016" w14:textId="77777777" w:rsidR="00CD4C30" w:rsidRDefault="00DA53E9">
      <w:pPr>
        <w:spacing w:line="600" w:lineRule="auto"/>
        <w:ind w:firstLine="720"/>
        <w:jc w:val="both"/>
        <w:rPr>
          <w:rFonts w:eastAsia="Times New Roman" w:cs="Times New Roman"/>
          <w:szCs w:val="24"/>
        </w:rPr>
      </w:pPr>
      <w:r w:rsidRPr="00F30DA4">
        <w:rPr>
          <w:rFonts w:eastAsia="Times New Roman" w:cs="Times New Roman"/>
          <w:szCs w:val="24"/>
        </w:rPr>
        <w:t>Συμπέρασμα</w:t>
      </w:r>
      <w:r>
        <w:rPr>
          <w:rFonts w:eastAsia="Times New Roman" w:cs="Times New Roman"/>
          <w:szCs w:val="24"/>
        </w:rPr>
        <w:t>.</w:t>
      </w:r>
      <w:r>
        <w:rPr>
          <w:rFonts w:eastAsia="Times New Roman" w:cs="Times New Roman"/>
          <w:szCs w:val="24"/>
        </w:rPr>
        <w:t xml:space="preserve"> Ό</w:t>
      </w:r>
      <w:r w:rsidRPr="00F30DA4">
        <w:rPr>
          <w:rFonts w:eastAsia="Times New Roman" w:cs="Times New Roman"/>
          <w:szCs w:val="24"/>
        </w:rPr>
        <w:t xml:space="preserve">λα για </w:t>
      </w:r>
      <w:r>
        <w:rPr>
          <w:rFonts w:eastAsia="Times New Roman" w:cs="Times New Roman"/>
          <w:szCs w:val="24"/>
        </w:rPr>
        <w:t>την κερδοφορία το</w:t>
      </w:r>
      <w:r>
        <w:rPr>
          <w:rFonts w:eastAsia="Times New Roman" w:cs="Times New Roman"/>
          <w:szCs w:val="24"/>
        </w:rPr>
        <w:t>υ κεφαλαίου. Γι’ αυτό θα μας βρίσκετε</w:t>
      </w:r>
      <w:r w:rsidRPr="00F30DA4">
        <w:rPr>
          <w:rFonts w:eastAsia="Times New Roman" w:cs="Times New Roman"/>
          <w:szCs w:val="24"/>
        </w:rPr>
        <w:t xml:space="preserve"> μαζί με το</w:t>
      </w:r>
      <w:r>
        <w:rPr>
          <w:rFonts w:eastAsia="Times New Roman" w:cs="Times New Roman"/>
          <w:szCs w:val="24"/>
        </w:rPr>
        <w:t>ν</w:t>
      </w:r>
      <w:r w:rsidRPr="00F30DA4">
        <w:rPr>
          <w:rFonts w:eastAsia="Times New Roman" w:cs="Times New Roman"/>
          <w:szCs w:val="24"/>
        </w:rPr>
        <w:t xml:space="preserve"> λαό</w:t>
      </w:r>
      <w:r>
        <w:rPr>
          <w:rFonts w:eastAsia="Times New Roman" w:cs="Times New Roman"/>
          <w:szCs w:val="24"/>
        </w:rPr>
        <w:t>,</w:t>
      </w:r>
      <w:r w:rsidRPr="00F30DA4">
        <w:rPr>
          <w:rFonts w:eastAsia="Times New Roman" w:cs="Times New Roman"/>
          <w:szCs w:val="24"/>
        </w:rPr>
        <w:t xml:space="preserve"> τους εργαζόμενους και τις ανάγκες </w:t>
      </w:r>
      <w:r>
        <w:rPr>
          <w:rFonts w:eastAsia="Times New Roman" w:cs="Times New Roman"/>
          <w:szCs w:val="24"/>
        </w:rPr>
        <w:t>τους</w:t>
      </w:r>
      <w:r w:rsidRPr="00F30DA4">
        <w:rPr>
          <w:rFonts w:eastAsia="Times New Roman" w:cs="Times New Roman"/>
          <w:szCs w:val="24"/>
        </w:rPr>
        <w:t xml:space="preserve"> συνέχεια απέναντί </w:t>
      </w:r>
      <w:r>
        <w:rPr>
          <w:rFonts w:eastAsia="Times New Roman" w:cs="Times New Roman"/>
          <w:szCs w:val="24"/>
        </w:rPr>
        <w:t>σας.</w:t>
      </w:r>
      <w:r w:rsidRPr="00F30DA4">
        <w:rPr>
          <w:rFonts w:eastAsia="Times New Roman" w:cs="Times New Roman"/>
          <w:szCs w:val="24"/>
        </w:rPr>
        <w:t xml:space="preserve"> </w:t>
      </w:r>
    </w:p>
    <w:p w14:paraId="6A628017" w14:textId="77777777" w:rsidR="00CD4C30" w:rsidRDefault="00DA53E9">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 Τάσσο.</w:t>
      </w:r>
    </w:p>
    <w:p w14:paraId="6A628018" w14:textId="77777777" w:rsidR="00CD4C30" w:rsidRDefault="00DA53E9">
      <w:pPr>
        <w:tabs>
          <w:tab w:val="left" w:pos="2820"/>
        </w:tabs>
        <w:spacing w:line="600" w:lineRule="auto"/>
        <w:ind w:firstLine="720"/>
        <w:jc w:val="both"/>
        <w:rPr>
          <w:rFonts w:eastAsia="Times New Roman"/>
          <w:szCs w:val="24"/>
        </w:rPr>
      </w:pPr>
      <w:r>
        <w:rPr>
          <w:rFonts w:eastAsia="Times New Roman"/>
          <w:szCs w:val="24"/>
        </w:rPr>
        <w:lastRenderedPageBreak/>
        <w:t xml:space="preserve">Ο κ. Τσιρώνης έχει τον λόγο από την Κοινοβουλευτική Ομάδα του ΣΥΡΙΖΑ για πέντε </w:t>
      </w:r>
      <w:r>
        <w:rPr>
          <w:rFonts w:eastAsia="Times New Roman"/>
          <w:szCs w:val="24"/>
        </w:rPr>
        <w:t>λεπτά κι αμέσως μετά ο κ. Παπαδόπουλος.</w:t>
      </w:r>
    </w:p>
    <w:p w14:paraId="6A628019" w14:textId="77777777" w:rsidR="00CD4C30" w:rsidRDefault="00DA53E9">
      <w:pPr>
        <w:tabs>
          <w:tab w:val="left" w:pos="2820"/>
        </w:tabs>
        <w:spacing w:line="600" w:lineRule="auto"/>
        <w:ind w:firstLine="720"/>
        <w:jc w:val="both"/>
        <w:rPr>
          <w:rFonts w:eastAsia="Times New Roman"/>
          <w:szCs w:val="24"/>
        </w:rPr>
      </w:pPr>
      <w:r>
        <w:rPr>
          <w:rFonts w:eastAsia="Times New Roman"/>
          <w:szCs w:val="24"/>
        </w:rPr>
        <w:t>Ορίστε, κύριε συνάδελφε, έχετε τον λόγο.</w:t>
      </w:r>
    </w:p>
    <w:p w14:paraId="6A62801A"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b/>
          <w:szCs w:val="24"/>
        </w:rPr>
        <w:t xml:space="preserve">ΙΩΑΝΝΗΣ ΤΣΙΡΩΝΗΣ: </w:t>
      </w:r>
      <w:r w:rsidRPr="00F30DA4">
        <w:rPr>
          <w:rFonts w:eastAsia="Times New Roman" w:cs="Times New Roman"/>
          <w:szCs w:val="24"/>
        </w:rPr>
        <w:t>Ευχαριστώ</w:t>
      </w:r>
      <w:r>
        <w:rPr>
          <w:rFonts w:eastAsia="Times New Roman" w:cs="Times New Roman"/>
          <w:szCs w:val="24"/>
        </w:rPr>
        <w:t>,</w:t>
      </w:r>
      <w:r w:rsidRPr="00F30DA4">
        <w:rPr>
          <w:rFonts w:eastAsia="Times New Roman" w:cs="Times New Roman"/>
          <w:szCs w:val="24"/>
        </w:rPr>
        <w:t xml:space="preserve"> κύριε Πρόεδρε</w:t>
      </w:r>
      <w:r>
        <w:rPr>
          <w:rFonts w:eastAsia="Times New Roman" w:cs="Times New Roman"/>
          <w:szCs w:val="24"/>
        </w:rPr>
        <w:t>.</w:t>
      </w:r>
      <w:r w:rsidRPr="00F30DA4">
        <w:rPr>
          <w:rFonts w:eastAsia="Times New Roman" w:cs="Times New Roman"/>
          <w:szCs w:val="24"/>
        </w:rPr>
        <w:t xml:space="preserve"> </w:t>
      </w:r>
    </w:p>
    <w:p w14:paraId="6A62801B"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Θέλω από </w:t>
      </w:r>
      <w:r w:rsidRPr="00F30DA4">
        <w:rPr>
          <w:rFonts w:eastAsia="Times New Roman" w:cs="Times New Roman"/>
          <w:szCs w:val="24"/>
        </w:rPr>
        <w:t>αυτό το Βήμα</w:t>
      </w:r>
      <w:r>
        <w:rPr>
          <w:rFonts w:eastAsia="Times New Roman" w:cs="Times New Roman"/>
          <w:szCs w:val="24"/>
        </w:rPr>
        <w:t>,</w:t>
      </w:r>
      <w:r w:rsidRPr="00F30DA4">
        <w:rPr>
          <w:rFonts w:eastAsia="Times New Roman" w:cs="Times New Roman"/>
          <w:szCs w:val="24"/>
        </w:rPr>
        <w:t xml:space="preserve"> να καλωσορίσω την επίσπευση της δικαστικής έρευνας για την τραγωδία στο Μάτι</w:t>
      </w:r>
      <w:r>
        <w:rPr>
          <w:rFonts w:eastAsia="Times New Roman" w:cs="Times New Roman"/>
          <w:szCs w:val="24"/>
        </w:rPr>
        <w:t>,</w:t>
      </w:r>
      <w:r w:rsidRPr="00F30DA4">
        <w:rPr>
          <w:rFonts w:eastAsia="Times New Roman" w:cs="Times New Roman"/>
          <w:szCs w:val="24"/>
        </w:rPr>
        <w:t xml:space="preserve"> γιατί είμαι πεπεισμένος ότι κ</w:t>
      </w:r>
      <w:r w:rsidRPr="00F30DA4">
        <w:rPr>
          <w:rFonts w:eastAsia="Times New Roman" w:cs="Times New Roman"/>
          <w:szCs w:val="24"/>
        </w:rPr>
        <w:t>άθε υπεύθυνος άνθρωπος</w:t>
      </w:r>
      <w:r>
        <w:rPr>
          <w:rFonts w:eastAsia="Times New Roman" w:cs="Times New Roman"/>
          <w:szCs w:val="24"/>
        </w:rPr>
        <w:t>,</w:t>
      </w:r>
      <w:r w:rsidRPr="00F30DA4">
        <w:rPr>
          <w:rFonts w:eastAsia="Times New Roman" w:cs="Times New Roman"/>
          <w:szCs w:val="24"/>
        </w:rPr>
        <w:t xml:space="preserve"> θέλει έγκαιρα και γρήγορα να ξεκαθαρίσουν οι ευθύνες που του αναλογούν</w:t>
      </w:r>
      <w:r>
        <w:rPr>
          <w:rFonts w:eastAsia="Times New Roman" w:cs="Times New Roman"/>
          <w:szCs w:val="24"/>
        </w:rPr>
        <w:t>.</w:t>
      </w:r>
    </w:p>
    <w:p w14:paraId="6A62801C"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Είμαστε όλοι συντετριμμένοι γι’ </w:t>
      </w:r>
      <w:r w:rsidRPr="00F30DA4">
        <w:rPr>
          <w:rFonts w:eastAsia="Times New Roman" w:cs="Times New Roman"/>
          <w:szCs w:val="24"/>
        </w:rPr>
        <w:t>αυτή</w:t>
      </w:r>
      <w:r>
        <w:rPr>
          <w:rFonts w:eastAsia="Times New Roman" w:cs="Times New Roman"/>
          <w:szCs w:val="24"/>
        </w:rPr>
        <w:t xml:space="preserve"> την</w:t>
      </w:r>
      <w:r w:rsidRPr="00F30DA4">
        <w:rPr>
          <w:rFonts w:eastAsia="Times New Roman" w:cs="Times New Roman"/>
          <w:szCs w:val="24"/>
        </w:rPr>
        <w:t xml:space="preserve"> τραγωδία</w:t>
      </w:r>
      <w:r>
        <w:rPr>
          <w:rFonts w:eastAsia="Times New Roman" w:cs="Times New Roman"/>
          <w:szCs w:val="24"/>
        </w:rPr>
        <w:t xml:space="preserve">. Δυστυχώς, όμως, βλέπω ότι η </w:t>
      </w:r>
      <w:r w:rsidRPr="00F30DA4">
        <w:rPr>
          <w:rFonts w:eastAsia="Times New Roman" w:cs="Times New Roman"/>
          <w:szCs w:val="24"/>
        </w:rPr>
        <w:t xml:space="preserve">στάση </w:t>
      </w:r>
      <w:r>
        <w:rPr>
          <w:rFonts w:eastAsia="Times New Roman" w:cs="Times New Roman"/>
          <w:szCs w:val="24"/>
        </w:rPr>
        <w:t>της Α</w:t>
      </w:r>
      <w:r w:rsidRPr="00F30DA4">
        <w:rPr>
          <w:rFonts w:eastAsia="Times New Roman" w:cs="Times New Roman"/>
          <w:szCs w:val="24"/>
        </w:rPr>
        <w:t>ντιπολίτευσης</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 xml:space="preserve">γεννά μόνο απέχθεια. </w:t>
      </w:r>
      <w:r w:rsidRPr="00F30DA4">
        <w:rPr>
          <w:rFonts w:eastAsia="Times New Roman" w:cs="Times New Roman"/>
          <w:szCs w:val="24"/>
        </w:rPr>
        <w:t>Και εξηγού</w:t>
      </w:r>
      <w:r>
        <w:rPr>
          <w:rFonts w:eastAsia="Times New Roman" w:cs="Times New Roman"/>
          <w:szCs w:val="24"/>
        </w:rPr>
        <w:t>μαι.</w:t>
      </w:r>
      <w:r w:rsidRPr="00F30DA4">
        <w:rPr>
          <w:rFonts w:eastAsia="Times New Roman" w:cs="Times New Roman"/>
          <w:szCs w:val="24"/>
        </w:rPr>
        <w:t xml:space="preserve"> Οι υπεύθυνοι </w:t>
      </w:r>
      <w:r>
        <w:rPr>
          <w:rFonts w:eastAsia="Times New Roman" w:cs="Times New Roman"/>
          <w:szCs w:val="24"/>
        </w:rPr>
        <w:t xml:space="preserve">άνθρωποι αναζητάμε τις </w:t>
      </w:r>
      <w:r w:rsidRPr="00F30DA4">
        <w:rPr>
          <w:rFonts w:eastAsia="Times New Roman" w:cs="Times New Roman"/>
          <w:szCs w:val="24"/>
        </w:rPr>
        <w:t xml:space="preserve">ευθύνες </w:t>
      </w:r>
      <w:r>
        <w:rPr>
          <w:rFonts w:eastAsia="Times New Roman" w:cs="Times New Roman"/>
          <w:szCs w:val="24"/>
        </w:rPr>
        <w:t xml:space="preserve">μας. Την Ελλάδα, όμως, δεν την κατέστρεψαν οι υπεύθυνοι άνθρωποι. Την κατέστρεψαν οι ανεύθυνοι, που όποτε </w:t>
      </w:r>
      <w:r w:rsidRPr="00F30DA4">
        <w:rPr>
          <w:rFonts w:eastAsia="Times New Roman" w:cs="Times New Roman"/>
          <w:szCs w:val="24"/>
        </w:rPr>
        <w:t xml:space="preserve">ακουστεί το όνομά </w:t>
      </w:r>
      <w:r>
        <w:rPr>
          <w:rFonts w:eastAsia="Times New Roman" w:cs="Times New Roman"/>
          <w:szCs w:val="24"/>
        </w:rPr>
        <w:t>τους, απειλούν τους</w:t>
      </w:r>
      <w:r w:rsidRPr="00F30DA4">
        <w:rPr>
          <w:rFonts w:eastAsia="Times New Roman" w:cs="Times New Roman"/>
          <w:szCs w:val="24"/>
        </w:rPr>
        <w:t xml:space="preserve"> δικαστές και μιλάνε </w:t>
      </w:r>
      <w:r>
        <w:rPr>
          <w:rFonts w:eastAsia="Times New Roman" w:cs="Times New Roman"/>
          <w:szCs w:val="24"/>
        </w:rPr>
        <w:t xml:space="preserve">για </w:t>
      </w:r>
      <w:r w:rsidRPr="00F30DA4">
        <w:rPr>
          <w:rFonts w:eastAsia="Times New Roman" w:cs="Times New Roman"/>
          <w:szCs w:val="24"/>
        </w:rPr>
        <w:t>σκευωρίες</w:t>
      </w:r>
      <w:r>
        <w:rPr>
          <w:rFonts w:eastAsia="Times New Roman" w:cs="Times New Roman"/>
          <w:szCs w:val="24"/>
        </w:rPr>
        <w:t>.</w:t>
      </w:r>
      <w:r w:rsidRPr="00F30DA4">
        <w:rPr>
          <w:rFonts w:eastAsia="Times New Roman" w:cs="Times New Roman"/>
          <w:szCs w:val="24"/>
        </w:rPr>
        <w:t xml:space="preserve"> </w:t>
      </w:r>
    </w:p>
    <w:p w14:paraId="6A62801D"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Η υπευθυνότητα για μένα </w:t>
      </w:r>
      <w:r w:rsidRPr="00F30DA4">
        <w:rPr>
          <w:rFonts w:eastAsia="Times New Roman" w:cs="Times New Roman"/>
          <w:szCs w:val="24"/>
        </w:rPr>
        <w:t>είναι τίτλος τιμής κα</w:t>
      </w:r>
      <w:r w:rsidRPr="00F30DA4">
        <w:rPr>
          <w:rFonts w:eastAsia="Times New Roman" w:cs="Times New Roman"/>
          <w:szCs w:val="24"/>
        </w:rPr>
        <w:t xml:space="preserve">ι δεν σημαίνει αναγκαστικά </w:t>
      </w:r>
      <w:r>
        <w:rPr>
          <w:rFonts w:eastAsia="Times New Roman" w:cs="Times New Roman"/>
          <w:szCs w:val="24"/>
        </w:rPr>
        <w:t>ενοχή.</w:t>
      </w:r>
      <w:r w:rsidRPr="00F30DA4">
        <w:rPr>
          <w:rFonts w:eastAsia="Times New Roman" w:cs="Times New Roman"/>
          <w:szCs w:val="24"/>
        </w:rPr>
        <w:t xml:space="preserve"> Προσωπικά δηλώνω πολύ υπερήφανος</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lastRenderedPageBreak/>
        <w:t>που ανήκω στην παράταξ</w:t>
      </w:r>
      <w:r w:rsidRPr="00F30DA4">
        <w:rPr>
          <w:rFonts w:eastAsia="Times New Roman" w:cs="Times New Roman"/>
          <w:szCs w:val="24"/>
        </w:rPr>
        <w:t>η των υπευθύνων ανθρώπων</w:t>
      </w:r>
      <w:r>
        <w:rPr>
          <w:rFonts w:eastAsia="Times New Roman" w:cs="Times New Roman"/>
          <w:szCs w:val="24"/>
        </w:rPr>
        <w:t xml:space="preserve"> και όχι</w:t>
      </w:r>
      <w:r w:rsidRPr="00F30DA4">
        <w:rPr>
          <w:rFonts w:eastAsia="Times New Roman" w:cs="Times New Roman"/>
          <w:szCs w:val="24"/>
        </w:rPr>
        <w:t xml:space="preserve"> στην παρά</w:t>
      </w:r>
      <w:r>
        <w:rPr>
          <w:rFonts w:eastAsia="Times New Roman" w:cs="Times New Roman"/>
          <w:szCs w:val="24"/>
        </w:rPr>
        <w:t xml:space="preserve">ταξη των ανεύθυνων. </w:t>
      </w:r>
    </w:p>
    <w:p w14:paraId="6A62801E" w14:textId="77777777" w:rsidR="00CD4C30" w:rsidRDefault="00DA53E9">
      <w:pPr>
        <w:tabs>
          <w:tab w:val="left" w:pos="2820"/>
        </w:tabs>
        <w:spacing w:line="600" w:lineRule="auto"/>
        <w:ind w:firstLine="720"/>
        <w:jc w:val="both"/>
        <w:rPr>
          <w:rFonts w:eastAsia="Times New Roman" w:cs="Times New Roman"/>
          <w:szCs w:val="24"/>
        </w:rPr>
      </w:pPr>
      <w:r w:rsidRPr="00F30DA4">
        <w:rPr>
          <w:rFonts w:eastAsia="Times New Roman" w:cs="Times New Roman"/>
          <w:szCs w:val="24"/>
        </w:rPr>
        <w:t>Δ</w:t>
      </w:r>
      <w:r>
        <w:rPr>
          <w:rFonts w:eastAsia="Times New Roman" w:cs="Times New Roman"/>
          <w:szCs w:val="24"/>
        </w:rPr>
        <w:t xml:space="preserve">υστυχώς δεν δείχνετε </w:t>
      </w:r>
      <w:r w:rsidRPr="00F30DA4">
        <w:rPr>
          <w:rFonts w:eastAsia="Times New Roman" w:cs="Times New Roman"/>
          <w:szCs w:val="24"/>
        </w:rPr>
        <w:t>ότι σας ενδιαφέρει το αποτέλεσμα της δίκης</w:t>
      </w:r>
      <w:r>
        <w:rPr>
          <w:rFonts w:eastAsia="Times New Roman" w:cs="Times New Roman"/>
          <w:szCs w:val="24"/>
        </w:rPr>
        <w:t>. Δεν δείχνετε να σας</w:t>
      </w:r>
      <w:r w:rsidRPr="00F30DA4">
        <w:rPr>
          <w:rFonts w:eastAsia="Times New Roman" w:cs="Times New Roman"/>
          <w:szCs w:val="24"/>
        </w:rPr>
        <w:t xml:space="preserve"> ενδιαφέρει </w:t>
      </w:r>
      <w:r>
        <w:rPr>
          <w:rFonts w:eastAsia="Times New Roman" w:cs="Times New Roman"/>
          <w:szCs w:val="24"/>
        </w:rPr>
        <w:t xml:space="preserve">το να </w:t>
      </w:r>
      <w:r>
        <w:rPr>
          <w:rFonts w:eastAsia="Times New Roman" w:cs="Times New Roman"/>
          <w:szCs w:val="24"/>
        </w:rPr>
        <w:t xml:space="preserve">αποδοθούν οι ευθύνες. Δεν δείχνετε να σας ενδιαφέρει </w:t>
      </w:r>
      <w:r w:rsidRPr="00F30DA4">
        <w:rPr>
          <w:rFonts w:eastAsia="Times New Roman" w:cs="Times New Roman"/>
          <w:szCs w:val="24"/>
        </w:rPr>
        <w:t>να μην ξαναγίνει το κακό</w:t>
      </w:r>
      <w:r>
        <w:rPr>
          <w:rFonts w:eastAsia="Times New Roman" w:cs="Times New Roman"/>
          <w:szCs w:val="24"/>
        </w:rPr>
        <w:t>,</w:t>
      </w:r>
      <w:r w:rsidRPr="00F30DA4">
        <w:rPr>
          <w:rFonts w:eastAsia="Times New Roman" w:cs="Times New Roman"/>
          <w:szCs w:val="24"/>
        </w:rPr>
        <w:t xml:space="preserve"> που </w:t>
      </w:r>
      <w:r>
        <w:rPr>
          <w:rFonts w:eastAsia="Times New Roman" w:cs="Times New Roman"/>
          <w:szCs w:val="24"/>
        </w:rPr>
        <w:t xml:space="preserve">είναι </w:t>
      </w:r>
      <w:r w:rsidRPr="00F30DA4">
        <w:rPr>
          <w:rFonts w:eastAsia="Times New Roman" w:cs="Times New Roman"/>
          <w:szCs w:val="24"/>
        </w:rPr>
        <w:t>το σπουδαιότερο</w:t>
      </w:r>
      <w:r>
        <w:rPr>
          <w:rFonts w:eastAsia="Times New Roman" w:cs="Times New Roman"/>
          <w:szCs w:val="24"/>
        </w:rPr>
        <w:t>.</w:t>
      </w:r>
      <w:r w:rsidRPr="00F30DA4">
        <w:rPr>
          <w:rFonts w:eastAsia="Times New Roman" w:cs="Times New Roman"/>
          <w:szCs w:val="24"/>
        </w:rPr>
        <w:t xml:space="preserve"> Έχετε κάνει ήδη τις δικές σας δίκ</w:t>
      </w:r>
      <w:r>
        <w:rPr>
          <w:rFonts w:eastAsia="Times New Roman" w:cs="Times New Roman"/>
          <w:szCs w:val="24"/>
        </w:rPr>
        <w:t>ε</w:t>
      </w:r>
      <w:r w:rsidRPr="00F30DA4">
        <w:rPr>
          <w:rFonts w:eastAsia="Times New Roman" w:cs="Times New Roman"/>
          <w:szCs w:val="24"/>
        </w:rPr>
        <w:t>ς τις τηλεοπτικές</w:t>
      </w:r>
      <w:r>
        <w:rPr>
          <w:rFonts w:eastAsia="Times New Roman" w:cs="Times New Roman"/>
          <w:szCs w:val="24"/>
        </w:rPr>
        <w:t>.</w:t>
      </w:r>
      <w:r w:rsidRPr="00F30DA4">
        <w:rPr>
          <w:rFonts w:eastAsia="Times New Roman" w:cs="Times New Roman"/>
          <w:szCs w:val="24"/>
        </w:rPr>
        <w:t xml:space="preserve"> Έχετε ήδη κάνει τις δικές σας καταδίκες με τα κομματικά </w:t>
      </w:r>
      <w:r>
        <w:rPr>
          <w:rFonts w:eastAsia="Times New Roman" w:cs="Times New Roman"/>
          <w:szCs w:val="24"/>
        </w:rPr>
        <w:t>«</w:t>
      </w:r>
      <w:proofErr w:type="spellStart"/>
      <w:r w:rsidRPr="00F30DA4">
        <w:rPr>
          <w:rFonts w:eastAsia="Times New Roman" w:cs="Times New Roman"/>
          <w:szCs w:val="24"/>
        </w:rPr>
        <w:t>πατομπούκαλα</w:t>
      </w:r>
      <w:proofErr w:type="spellEnd"/>
      <w:r>
        <w:rPr>
          <w:rFonts w:eastAsia="Times New Roman" w:cs="Times New Roman"/>
          <w:szCs w:val="24"/>
        </w:rPr>
        <w:t>».</w:t>
      </w:r>
      <w:r w:rsidRPr="00F30DA4">
        <w:rPr>
          <w:rFonts w:eastAsia="Times New Roman" w:cs="Times New Roman"/>
          <w:szCs w:val="24"/>
        </w:rPr>
        <w:t xml:space="preserve"> </w:t>
      </w:r>
    </w:p>
    <w:p w14:paraId="6A62801F" w14:textId="77777777" w:rsidR="00CD4C30" w:rsidRDefault="00DA53E9">
      <w:pPr>
        <w:tabs>
          <w:tab w:val="left" w:pos="2820"/>
        </w:tabs>
        <w:spacing w:line="600" w:lineRule="auto"/>
        <w:ind w:firstLine="720"/>
        <w:jc w:val="both"/>
        <w:rPr>
          <w:rFonts w:eastAsia="Times New Roman" w:cs="Times New Roman"/>
          <w:szCs w:val="24"/>
        </w:rPr>
      </w:pPr>
      <w:r w:rsidRPr="00F30DA4">
        <w:rPr>
          <w:rFonts w:eastAsia="Times New Roman" w:cs="Times New Roman"/>
          <w:szCs w:val="24"/>
        </w:rPr>
        <w:t>Σας θυμίζω</w:t>
      </w:r>
      <w:r>
        <w:rPr>
          <w:rFonts w:eastAsia="Times New Roman" w:cs="Times New Roman"/>
          <w:szCs w:val="24"/>
        </w:rPr>
        <w:t>,</w:t>
      </w:r>
      <w:r w:rsidRPr="00F30DA4">
        <w:rPr>
          <w:rFonts w:eastAsia="Times New Roman" w:cs="Times New Roman"/>
          <w:szCs w:val="24"/>
        </w:rPr>
        <w:t xml:space="preserve"> λοιπόν</w:t>
      </w:r>
      <w:r>
        <w:rPr>
          <w:rFonts w:eastAsia="Times New Roman" w:cs="Times New Roman"/>
          <w:szCs w:val="24"/>
        </w:rPr>
        <w:t>,</w:t>
      </w:r>
      <w:r w:rsidRPr="00F30DA4">
        <w:rPr>
          <w:rFonts w:eastAsia="Times New Roman" w:cs="Times New Roman"/>
          <w:szCs w:val="24"/>
        </w:rPr>
        <w:t xml:space="preserve"> ότι </w:t>
      </w:r>
      <w:r w:rsidRPr="00F30DA4">
        <w:rPr>
          <w:rFonts w:eastAsia="Times New Roman" w:cs="Times New Roman"/>
          <w:szCs w:val="24"/>
        </w:rPr>
        <w:t>ήμουν ο πρώτος Υπουργός</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που τόλμησα με τις οικιστικές π</w:t>
      </w:r>
      <w:r w:rsidRPr="00F30DA4">
        <w:rPr>
          <w:rFonts w:eastAsia="Times New Roman" w:cs="Times New Roman"/>
          <w:szCs w:val="24"/>
        </w:rPr>
        <w:t xml:space="preserve">υκνώσεις να </w:t>
      </w:r>
      <w:r>
        <w:rPr>
          <w:rFonts w:eastAsia="Times New Roman" w:cs="Times New Roman"/>
          <w:szCs w:val="24"/>
        </w:rPr>
        <w:t>καταγράψω το τι ακίνητα</w:t>
      </w:r>
      <w:r w:rsidRPr="00F30DA4">
        <w:rPr>
          <w:rFonts w:eastAsia="Times New Roman" w:cs="Times New Roman"/>
          <w:szCs w:val="24"/>
        </w:rPr>
        <w:t xml:space="preserve"> έχουμε μέσα στα δάση</w:t>
      </w:r>
      <w:r>
        <w:rPr>
          <w:rFonts w:eastAsia="Times New Roman" w:cs="Times New Roman"/>
          <w:szCs w:val="24"/>
        </w:rPr>
        <w:t xml:space="preserve"> νόμιμα ή παράνομα. </w:t>
      </w:r>
      <w:r w:rsidRPr="00F30DA4">
        <w:rPr>
          <w:rFonts w:eastAsia="Times New Roman" w:cs="Times New Roman"/>
          <w:szCs w:val="24"/>
        </w:rPr>
        <w:t>Να είναι καταγεγραμμένα</w:t>
      </w:r>
      <w:r>
        <w:rPr>
          <w:rFonts w:eastAsia="Times New Roman" w:cs="Times New Roman"/>
          <w:szCs w:val="24"/>
        </w:rPr>
        <w:t>, να</w:t>
      </w:r>
      <w:r w:rsidRPr="00F30DA4">
        <w:rPr>
          <w:rFonts w:eastAsia="Times New Roman" w:cs="Times New Roman"/>
          <w:szCs w:val="24"/>
        </w:rPr>
        <w:t xml:space="preserve"> είναι κλειδωμένα</w:t>
      </w:r>
      <w:r>
        <w:rPr>
          <w:rFonts w:eastAsia="Times New Roman" w:cs="Times New Roman"/>
          <w:szCs w:val="24"/>
        </w:rPr>
        <w:t>, να</w:t>
      </w:r>
      <w:r w:rsidRPr="00F30DA4">
        <w:rPr>
          <w:rFonts w:eastAsia="Times New Roman" w:cs="Times New Roman"/>
          <w:szCs w:val="24"/>
        </w:rPr>
        <w:t xml:space="preserve"> ξέρουμε ότι αυτά είναι</w:t>
      </w:r>
      <w:r>
        <w:rPr>
          <w:rFonts w:eastAsia="Times New Roman" w:cs="Times New Roman"/>
          <w:szCs w:val="24"/>
        </w:rPr>
        <w:t>, να δούμε πώ</w:t>
      </w:r>
      <w:r w:rsidRPr="00F30DA4">
        <w:rPr>
          <w:rFonts w:eastAsia="Times New Roman" w:cs="Times New Roman"/>
          <w:szCs w:val="24"/>
        </w:rPr>
        <w:t xml:space="preserve">ς θα </w:t>
      </w:r>
      <w:r>
        <w:rPr>
          <w:rFonts w:eastAsia="Times New Roman" w:cs="Times New Roman"/>
          <w:szCs w:val="24"/>
        </w:rPr>
        <w:t>τα αντιμετωπίσουμε.</w:t>
      </w:r>
    </w:p>
    <w:p w14:paraId="6A628020"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Εσείς, αντίθετα</w:t>
      </w:r>
      <w:r>
        <w:rPr>
          <w:rFonts w:eastAsia="Times New Roman" w:cs="Times New Roman"/>
          <w:szCs w:val="24"/>
        </w:rPr>
        <w:t>, επί</w:t>
      </w:r>
      <w:r w:rsidRPr="00F30DA4">
        <w:rPr>
          <w:rFonts w:eastAsia="Times New Roman" w:cs="Times New Roman"/>
          <w:szCs w:val="24"/>
        </w:rPr>
        <w:t xml:space="preserve"> δεκαετίες </w:t>
      </w:r>
      <w:r>
        <w:rPr>
          <w:rFonts w:eastAsia="Times New Roman" w:cs="Times New Roman"/>
          <w:szCs w:val="24"/>
        </w:rPr>
        <w:t xml:space="preserve">αυτές τις οικιστικές τις είχατε </w:t>
      </w:r>
      <w:r w:rsidRPr="00F30DA4">
        <w:rPr>
          <w:rFonts w:eastAsia="Times New Roman" w:cs="Times New Roman"/>
          <w:szCs w:val="24"/>
        </w:rPr>
        <w:t>εξαφανίσει</w:t>
      </w:r>
      <w:r>
        <w:rPr>
          <w:rFonts w:eastAsia="Times New Roman" w:cs="Times New Roman"/>
          <w:szCs w:val="24"/>
        </w:rPr>
        <w:t>.</w:t>
      </w:r>
      <w:r w:rsidRPr="00F30DA4">
        <w:rPr>
          <w:rFonts w:eastAsia="Times New Roman" w:cs="Times New Roman"/>
          <w:szCs w:val="24"/>
        </w:rPr>
        <w:t xml:space="preserve"> Είχατε το</w:t>
      </w:r>
      <w:r>
        <w:rPr>
          <w:rFonts w:eastAsia="Times New Roman" w:cs="Times New Roman"/>
          <w:szCs w:val="24"/>
        </w:rPr>
        <w:t>υς ανθρώπους ομήρους και κάνατε πως δεν βλέπατε.</w:t>
      </w:r>
      <w:r w:rsidRPr="00F30DA4">
        <w:rPr>
          <w:rFonts w:eastAsia="Times New Roman" w:cs="Times New Roman"/>
          <w:szCs w:val="24"/>
        </w:rPr>
        <w:t xml:space="preserve"> </w:t>
      </w:r>
      <w:r>
        <w:rPr>
          <w:rFonts w:eastAsia="Times New Roman" w:cs="Times New Roman"/>
          <w:szCs w:val="24"/>
        </w:rPr>
        <w:t xml:space="preserve">Κάνατε </w:t>
      </w:r>
      <w:r w:rsidRPr="00F30DA4">
        <w:rPr>
          <w:rFonts w:eastAsia="Times New Roman" w:cs="Times New Roman"/>
          <w:szCs w:val="24"/>
        </w:rPr>
        <w:t xml:space="preserve">πως δεν </w:t>
      </w:r>
      <w:r>
        <w:rPr>
          <w:rFonts w:eastAsia="Times New Roman" w:cs="Times New Roman"/>
          <w:szCs w:val="24"/>
        </w:rPr>
        <w:t>υπάρχουν τα σπίτια ανά</w:t>
      </w:r>
      <w:r w:rsidRPr="00F30DA4">
        <w:rPr>
          <w:rFonts w:eastAsia="Times New Roman" w:cs="Times New Roman"/>
          <w:szCs w:val="24"/>
        </w:rPr>
        <w:t>μ</w:t>
      </w:r>
      <w:r>
        <w:rPr>
          <w:rFonts w:eastAsia="Times New Roman" w:cs="Times New Roman"/>
          <w:szCs w:val="24"/>
        </w:rPr>
        <w:t>ε</w:t>
      </w:r>
      <w:r w:rsidRPr="00F30DA4">
        <w:rPr>
          <w:rFonts w:eastAsia="Times New Roman" w:cs="Times New Roman"/>
          <w:szCs w:val="24"/>
        </w:rPr>
        <w:t>σα στα δέντρα</w:t>
      </w:r>
      <w:r>
        <w:rPr>
          <w:rFonts w:eastAsia="Times New Roman" w:cs="Times New Roman"/>
          <w:szCs w:val="24"/>
        </w:rPr>
        <w:t>.</w:t>
      </w:r>
      <w:r w:rsidRPr="00F30DA4">
        <w:rPr>
          <w:rFonts w:eastAsia="Times New Roman" w:cs="Times New Roman"/>
          <w:szCs w:val="24"/>
        </w:rPr>
        <w:t xml:space="preserve"> Φυσικά </w:t>
      </w:r>
      <w:r>
        <w:rPr>
          <w:rFonts w:eastAsia="Times New Roman" w:cs="Times New Roman"/>
          <w:szCs w:val="24"/>
        </w:rPr>
        <w:t>τώρα</w:t>
      </w:r>
      <w:r w:rsidRPr="00F30DA4">
        <w:rPr>
          <w:rFonts w:eastAsia="Times New Roman" w:cs="Times New Roman"/>
          <w:szCs w:val="24"/>
        </w:rPr>
        <w:t xml:space="preserve"> κουνάτε </w:t>
      </w:r>
      <w:r>
        <w:rPr>
          <w:rFonts w:eastAsia="Times New Roman" w:cs="Times New Roman"/>
          <w:szCs w:val="24"/>
        </w:rPr>
        <w:t xml:space="preserve">και </w:t>
      </w:r>
      <w:r w:rsidRPr="00F30DA4">
        <w:rPr>
          <w:rFonts w:eastAsia="Times New Roman" w:cs="Times New Roman"/>
          <w:szCs w:val="24"/>
        </w:rPr>
        <w:t>το δάχτυλο</w:t>
      </w:r>
      <w:r>
        <w:rPr>
          <w:rFonts w:eastAsia="Times New Roman" w:cs="Times New Roman"/>
          <w:szCs w:val="24"/>
        </w:rPr>
        <w:t xml:space="preserve">. Για εμάς, τους </w:t>
      </w:r>
      <w:r>
        <w:rPr>
          <w:rFonts w:eastAsia="Times New Roman" w:cs="Times New Roman"/>
          <w:szCs w:val="24"/>
        </w:rPr>
        <w:lastRenderedPageBreak/>
        <w:t>Οικολόγους</w:t>
      </w:r>
      <w:r w:rsidRPr="00F30DA4">
        <w:rPr>
          <w:rFonts w:eastAsia="Times New Roman" w:cs="Times New Roman"/>
          <w:szCs w:val="24"/>
        </w:rPr>
        <w:t xml:space="preserve"> Πράσινους</w:t>
      </w:r>
      <w:r>
        <w:rPr>
          <w:rFonts w:eastAsia="Times New Roman" w:cs="Times New Roman"/>
          <w:szCs w:val="24"/>
        </w:rPr>
        <w:t>,</w:t>
      </w:r>
      <w:r w:rsidRPr="00F30DA4">
        <w:rPr>
          <w:rFonts w:eastAsia="Times New Roman" w:cs="Times New Roman"/>
          <w:szCs w:val="24"/>
        </w:rPr>
        <w:t xml:space="preserve"> είναι </w:t>
      </w:r>
      <w:r>
        <w:rPr>
          <w:rFonts w:eastAsia="Times New Roman" w:cs="Times New Roman"/>
          <w:szCs w:val="24"/>
        </w:rPr>
        <w:t xml:space="preserve">η πρόληψη που σώζει ζωές και όχι η </w:t>
      </w:r>
      <w:r w:rsidRPr="00F30DA4">
        <w:rPr>
          <w:rFonts w:eastAsia="Times New Roman" w:cs="Times New Roman"/>
          <w:szCs w:val="24"/>
        </w:rPr>
        <w:t>διαχείριση της καταστροφής</w:t>
      </w:r>
      <w:r>
        <w:rPr>
          <w:rFonts w:eastAsia="Times New Roman" w:cs="Times New Roman"/>
          <w:szCs w:val="24"/>
        </w:rPr>
        <w:t>.</w:t>
      </w:r>
      <w:r w:rsidRPr="00F30DA4">
        <w:rPr>
          <w:rFonts w:eastAsia="Times New Roman" w:cs="Times New Roman"/>
          <w:szCs w:val="24"/>
        </w:rPr>
        <w:t xml:space="preserve"> </w:t>
      </w:r>
    </w:p>
    <w:p w14:paraId="6A628021"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Χαρακτηριστικό παράδειγμα</w:t>
      </w:r>
      <w:r w:rsidRPr="00F30DA4">
        <w:rPr>
          <w:rFonts w:eastAsia="Times New Roman" w:cs="Times New Roman"/>
          <w:szCs w:val="24"/>
        </w:rPr>
        <w:t xml:space="preserve"> της αδιαφορίας για τα προβλήματα ήταν και </w:t>
      </w:r>
      <w:r>
        <w:rPr>
          <w:rFonts w:eastAsia="Times New Roman" w:cs="Times New Roman"/>
          <w:szCs w:val="24"/>
        </w:rPr>
        <w:t>η χθεσινή συζήτηση γι’</w:t>
      </w:r>
      <w:r w:rsidRPr="00F30DA4">
        <w:rPr>
          <w:rFonts w:eastAsia="Times New Roman" w:cs="Times New Roman"/>
          <w:szCs w:val="24"/>
        </w:rPr>
        <w:t xml:space="preserve"> αυτό το νομοσχέδιο</w:t>
      </w:r>
      <w:r>
        <w:rPr>
          <w:rFonts w:eastAsia="Times New Roman" w:cs="Times New Roman"/>
          <w:szCs w:val="24"/>
        </w:rPr>
        <w:t>. Ποιο</w:t>
      </w:r>
      <w:r w:rsidRPr="00F30DA4">
        <w:rPr>
          <w:rFonts w:eastAsia="Times New Roman" w:cs="Times New Roman"/>
          <w:szCs w:val="24"/>
        </w:rPr>
        <w:t xml:space="preserve"> </w:t>
      </w:r>
      <w:r>
        <w:rPr>
          <w:rFonts w:eastAsia="Times New Roman" w:cs="Times New Roman"/>
          <w:szCs w:val="24"/>
        </w:rPr>
        <w:t xml:space="preserve">ήταν το </w:t>
      </w:r>
      <w:r w:rsidRPr="00F30DA4">
        <w:rPr>
          <w:rFonts w:eastAsia="Times New Roman" w:cs="Times New Roman"/>
          <w:szCs w:val="24"/>
        </w:rPr>
        <w:t>πρώτο θέμα</w:t>
      </w:r>
      <w:r>
        <w:rPr>
          <w:rFonts w:eastAsia="Times New Roman" w:cs="Times New Roman"/>
          <w:szCs w:val="24"/>
        </w:rPr>
        <w:t>, λ</w:t>
      </w:r>
      <w:r w:rsidRPr="00F30DA4">
        <w:rPr>
          <w:rFonts w:eastAsia="Times New Roman" w:cs="Times New Roman"/>
          <w:szCs w:val="24"/>
        </w:rPr>
        <w:t>οιπόν</w:t>
      </w:r>
      <w:r>
        <w:rPr>
          <w:rFonts w:eastAsia="Times New Roman" w:cs="Times New Roman"/>
          <w:szCs w:val="24"/>
        </w:rPr>
        <w:t>,</w:t>
      </w:r>
      <w:r w:rsidRPr="00F30DA4">
        <w:rPr>
          <w:rFonts w:eastAsia="Times New Roman" w:cs="Times New Roman"/>
          <w:szCs w:val="24"/>
        </w:rPr>
        <w:t xml:space="preserve"> χθες</w:t>
      </w:r>
      <w:r>
        <w:rPr>
          <w:rFonts w:eastAsia="Times New Roman" w:cs="Times New Roman"/>
          <w:szCs w:val="24"/>
        </w:rPr>
        <w:t>;</w:t>
      </w:r>
      <w:r w:rsidRPr="00F30DA4">
        <w:rPr>
          <w:rFonts w:eastAsia="Times New Roman" w:cs="Times New Roman"/>
          <w:szCs w:val="24"/>
        </w:rPr>
        <w:t xml:space="preserve"> Το αεροπλάνο της Βενεζουέλας</w:t>
      </w:r>
      <w:r>
        <w:rPr>
          <w:rFonts w:eastAsia="Times New Roman" w:cs="Times New Roman"/>
          <w:szCs w:val="24"/>
        </w:rPr>
        <w:t>. Μάλλον θα έπ</w:t>
      </w:r>
      <w:r>
        <w:rPr>
          <w:rFonts w:eastAsia="Times New Roman" w:cs="Times New Roman"/>
          <w:szCs w:val="24"/>
        </w:rPr>
        <w:t>ρεπε -να χτυπήσω ξύλο- να το καταρρίψουμε</w:t>
      </w:r>
      <w:r>
        <w:rPr>
          <w:rFonts w:eastAsia="Times New Roman" w:cs="Times New Roman"/>
          <w:szCs w:val="24"/>
        </w:rPr>
        <w:t>,</w:t>
      </w:r>
      <w:r>
        <w:rPr>
          <w:rFonts w:eastAsia="Times New Roman" w:cs="Times New Roman"/>
          <w:szCs w:val="24"/>
        </w:rPr>
        <w:t xml:space="preserve"> για να μην ξεσηκώσουμε τη μήνι </w:t>
      </w:r>
      <w:r w:rsidRPr="00F30DA4">
        <w:rPr>
          <w:rFonts w:eastAsia="Times New Roman" w:cs="Times New Roman"/>
          <w:szCs w:val="24"/>
        </w:rPr>
        <w:t xml:space="preserve">της </w:t>
      </w:r>
      <w:r>
        <w:rPr>
          <w:rFonts w:eastAsia="Times New Roman" w:cs="Times New Roman"/>
          <w:szCs w:val="24"/>
        </w:rPr>
        <w:t>Α</w:t>
      </w:r>
      <w:r w:rsidRPr="00F30DA4">
        <w:rPr>
          <w:rFonts w:eastAsia="Times New Roman" w:cs="Times New Roman"/>
          <w:szCs w:val="24"/>
        </w:rPr>
        <w:t>ντιπολίτευσης</w:t>
      </w:r>
      <w:r>
        <w:rPr>
          <w:rFonts w:eastAsia="Times New Roman" w:cs="Times New Roman"/>
          <w:szCs w:val="24"/>
        </w:rPr>
        <w:t>.</w:t>
      </w:r>
      <w:r w:rsidRPr="00F30DA4">
        <w:rPr>
          <w:rFonts w:eastAsia="Times New Roman" w:cs="Times New Roman"/>
          <w:szCs w:val="24"/>
        </w:rPr>
        <w:t xml:space="preserve"> Τι </w:t>
      </w:r>
      <w:r>
        <w:rPr>
          <w:rFonts w:eastAsia="Times New Roman" w:cs="Times New Roman"/>
          <w:szCs w:val="24"/>
        </w:rPr>
        <w:t xml:space="preserve">έπρεπε να γίνει </w:t>
      </w:r>
      <w:r w:rsidRPr="00F30DA4">
        <w:rPr>
          <w:rFonts w:eastAsia="Times New Roman" w:cs="Times New Roman"/>
          <w:szCs w:val="24"/>
        </w:rPr>
        <w:t>με το αεροπλάνο</w:t>
      </w:r>
      <w:r>
        <w:rPr>
          <w:rFonts w:eastAsia="Times New Roman" w:cs="Times New Roman"/>
          <w:szCs w:val="24"/>
        </w:rPr>
        <w:t>;</w:t>
      </w:r>
      <w:r w:rsidRPr="00F30DA4">
        <w:rPr>
          <w:rFonts w:eastAsia="Times New Roman" w:cs="Times New Roman"/>
          <w:szCs w:val="24"/>
        </w:rPr>
        <w:t xml:space="preserve"> </w:t>
      </w:r>
    </w:p>
    <w:p w14:paraId="6A628022" w14:textId="77777777" w:rsidR="00CD4C30" w:rsidRDefault="00DA53E9">
      <w:pPr>
        <w:tabs>
          <w:tab w:val="left" w:pos="2820"/>
        </w:tabs>
        <w:spacing w:line="600" w:lineRule="auto"/>
        <w:ind w:firstLine="720"/>
        <w:jc w:val="both"/>
        <w:rPr>
          <w:rFonts w:eastAsia="Times New Roman" w:cs="Times New Roman"/>
          <w:szCs w:val="24"/>
        </w:rPr>
      </w:pPr>
      <w:r w:rsidRPr="00F30DA4">
        <w:rPr>
          <w:rFonts w:eastAsia="Times New Roman" w:cs="Times New Roman"/>
          <w:szCs w:val="24"/>
        </w:rPr>
        <w:t>Εδώ</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όμως,</w:t>
      </w:r>
      <w:r w:rsidRPr="00F30DA4">
        <w:rPr>
          <w:rFonts w:eastAsia="Times New Roman" w:cs="Times New Roman"/>
          <w:szCs w:val="24"/>
        </w:rPr>
        <w:t xml:space="preserve"> ξαναλέω ότι το μείζον θέμα</w:t>
      </w:r>
      <w:r>
        <w:rPr>
          <w:rFonts w:eastAsia="Times New Roman" w:cs="Times New Roman"/>
          <w:szCs w:val="24"/>
        </w:rPr>
        <w:t>,</w:t>
      </w:r>
      <w:r w:rsidRPr="00F30DA4">
        <w:rPr>
          <w:rFonts w:eastAsia="Times New Roman" w:cs="Times New Roman"/>
          <w:szCs w:val="24"/>
        </w:rPr>
        <w:t xml:space="preserve"> το </w:t>
      </w:r>
      <w:r>
        <w:rPr>
          <w:rFonts w:eastAsia="Times New Roman" w:cs="Times New Roman"/>
          <w:szCs w:val="24"/>
        </w:rPr>
        <w:t>μείζον</w:t>
      </w:r>
      <w:r w:rsidRPr="00F30DA4">
        <w:rPr>
          <w:rFonts w:eastAsia="Times New Roman" w:cs="Times New Roman"/>
          <w:szCs w:val="24"/>
        </w:rPr>
        <w:t xml:space="preserve"> πρωτοσέλιδο χθες έπρεπε να είναι </w:t>
      </w:r>
      <w:r>
        <w:rPr>
          <w:rFonts w:eastAsia="Times New Roman" w:cs="Times New Roman"/>
          <w:szCs w:val="24"/>
        </w:rPr>
        <w:t xml:space="preserve">η </w:t>
      </w:r>
      <w:r w:rsidRPr="00F30DA4">
        <w:rPr>
          <w:rFonts w:eastAsia="Times New Roman" w:cs="Times New Roman"/>
          <w:szCs w:val="24"/>
        </w:rPr>
        <w:t>γεωθερμία</w:t>
      </w:r>
      <w:r>
        <w:rPr>
          <w:rFonts w:eastAsia="Times New Roman" w:cs="Times New Roman"/>
          <w:szCs w:val="24"/>
        </w:rPr>
        <w:t>.</w:t>
      </w:r>
      <w:r w:rsidRPr="00F30DA4">
        <w:rPr>
          <w:rFonts w:eastAsia="Times New Roman" w:cs="Times New Roman"/>
          <w:szCs w:val="24"/>
        </w:rPr>
        <w:t xml:space="preserve"> Στην Ελλάδα </w:t>
      </w:r>
      <w:r>
        <w:rPr>
          <w:rFonts w:eastAsia="Times New Roman" w:cs="Times New Roman"/>
          <w:szCs w:val="24"/>
        </w:rPr>
        <w:t xml:space="preserve">επιτέλους </w:t>
      </w:r>
      <w:r w:rsidRPr="00F30DA4">
        <w:rPr>
          <w:rFonts w:eastAsia="Times New Roman" w:cs="Times New Roman"/>
          <w:szCs w:val="24"/>
        </w:rPr>
        <w:t>θεσμοθετ</w:t>
      </w:r>
      <w:r w:rsidRPr="00F30DA4">
        <w:rPr>
          <w:rFonts w:eastAsia="Times New Roman" w:cs="Times New Roman"/>
          <w:szCs w:val="24"/>
        </w:rPr>
        <w:t xml:space="preserve">είται </w:t>
      </w:r>
      <w:r>
        <w:rPr>
          <w:rFonts w:eastAsia="Times New Roman" w:cs="Times New Roman"/>
          <w:szCs w:val="24"/>
        </w:rPr>
        <w:t xml:space="preserve">η </w:t>
      </w:r>
      <w:r w:rsidRPr="00F30DA4">
        <w:rPr>
          <w:rFonts w:eastAsia="Times New Roman" w:cs="Times New Roman"/>
          <w:szCs w:val="24"/>
        </w:rPr>
        <w:t>γεωθερμία</w:t>
      </w:r>
      <w:r>
        <w:rPr>
          <w:rFonts w:eastAsia="Times New Roman" w:cs="Times New Roman"/>
          <w:szCs w:val="24"/>
        </w:rPr>
        <w:t>,</w:t>
      </w:r>
      <w:r w:rsidRPr="00F30DA4">
        <w:rPr>
          <w:rFonts w:eastAsia="Times New Roman" w:cs="Times New Roman"/>
          <w:szCs w:val="24"/>
        </w:rPr>
        <w:t xml:space="preserve"> ένα ανεκμετάλλευτο χρυσωρυχείο</w:t>
      </w:r>
      <w:r>
        <w:rPr>
          <w:rFonts w:eastAsia="Times New Roman" w:cs="Times New Roman"/>
          <w:szCs w:val="24"/>
        </w:rPr>
        <w:t>,</w:t>
      </w:r>
      <w:r w:rsidRPr="00F30DA4">
        <w:rPr>
          <w:rFonts w:eastAsia="Times New Roman" w:cs="Times New Roman"/>
          <w:szCs w:val="24"/>
        </w:rPr>
        <w:t xml:space="preserve"> μία πεντακάθαρη ενέργεια</w:t>
      </w:r>
      <w:r>
        <w:rPr>
          <w:rFonts w:eastAsia="Times New Roman" w:cs="Times New Roman"/>
          <w:szCs w:val="24"/>
        </w:rPr>
        <w:t xml:space="preserve"> ανεξάρτητη</w:t>
      </w:r>
      <w:r w:rsidRPr="00F30DA4">
        <w:rPr>
          <w:rFonts w:eastAsia="Times New Roman" w:cs="Times New Roman"/>
          <w:szCs w:val="24"/>
        </w:rPr>
        <w:t xml:space="preserve"> και </w:t>
      </w:r>
      <w:r>
        <w:rPr>
          <w:rFonts w:eastAsia="Times New Roman" w:cs="Times New Roman"/>
          <w:szCs w:val="24"/>
        </w:rPr>
        <w:t xml:space="preserve">απόλυτα </w:t>
      </w:r>
      <w:r w:rsidRPr="00F30DA4">
        <w:rPr>
          <w:rFonts w:eastAsia="Times New Roman" w:cs="Times New Roman"/>
          <w:szCs w:val="24"/>
        </w:rPr>
        <w:t>ασφαλής</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Γιατί; Γιατί χρησιμοποιεί</w:t>
      </w:r>
      <w:r w:rsidRPr="00F30DA4">
        <w:rPr>
          <w:rFonts w:eastAsia="Times New Roman" w:cs="Times New Roman"/>
          <w:szCs w:val="24"/>
        </w:rPr>
        <w:t xml:space="preserve"> μόνο καθαρό</w:t>
      </w:r>
      <w:r>
        <w:rPr>
          <w:rFonts w:eastAsia="Times New Roman" w:cs="Times New Roman"/>
          <w:szCs w:val="24"/>
        </w:rPr>
        <w:t>, ζεστό νεράκι,</w:t>
      </w:r>
      <w:r w:rsidRPr="00F30DA4">
        <w:rPr>
          <w:rFonts w:eastAsia="Times New Roman" w:cs="Times New Roman"/>
          <w:szCs w:val="24"/>
        </w:rPr>
        <w:t xml:space="preserve"> τίποτε άλλο</w:t>
      </w:r>
      <w:r>
        <w:rPr>
          <w:rFonts w:eastAsia="Times New Roman" w:cs="Times New Roman"/>
          <w:szCs w:val="24"/>
        </w:rPr>
        <w:t>,</w:t>
      </w:r>
      <w:r w:rsidRPr="00F30DA4">
        <w:rPr>
          <w:rFonts w:eastAsia="Times New Roman" w:cs="Times New Roman"/>
          <w:szCs w:val="24"/>
        </w:rPr>
        <w:t xml:space="preserve"> που προσφέρει απλόχερα</w:t>
      </w:r>
      <w:r>
        <w:rPr>
          <w:rFonts w:eastAsia="Times New Roman" w:cs="Times New Roman"/>
          <w:szCs w:val="24"/>
        </w:rPr>
        <w:t xml:space="preserve"> η</w:t>
      </w:r>
      <w:r w:rsidRPr="00F30DA4">
        <w:rPr>
          <w:rFonts w:eastAsia="Times New Roman" w:cs="Times New Roman"/>
          <w:szCs w:val="24"/>
        </w:rPr>
        <w:t xml:space="preserve"> φύση</w:t>
      </w:r>
      <w:r>
        <w:rPr>
          <w:rFonts w:eastAsia="Times New Roman" w:cs="Times New Roman"/>
          <w:szCs w:val="24"/>
        </w:rPr>
        <w:t>.</w:t>
      </w:r>
    </w:p>
    <w:p w14:paraId="6A628023"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Παραδέχομαι ότι έγινε ένα </w:t>
      </w:r>
      <w:r w:rsidRPr="00F30DA4">
        <w:rPr>
          <w:rFonts w:eastAsia="Times New Roman" w:cs="Times New Roman"/>
          <w:szCs w:val="24"/>
        </w:rPr>
        <w:t xml:space="preserve">ατύχημα στη Μήλο </w:t>
      </w:r>
      <w:r>
        <w:rPr>
          <w:rFonts w:eastAsia="Times New Roman" w:cs="Times New Roman"/>
          <w:szCs w:val="24"/>
        </w:rPr>
        <w:t xml:space="preserve">τη </w:t>
      </w:r>
      <w:r w:rsidRPr="00F30DA4">
        <w:rPr>
          <w:rFonts w:eastAsia="Times New Roman" w:cs="Times New Roman"/>
          <w:szCs w:val="24"/>
        </w:rPr>
        <w:t xml:space="preserve">δεκαετία του </w:t>
      </w:r>
      <w:r>
        <w:rPr>
          <w:rFonts w:eastAsia="Times New Roman" w:cs="Times New Roman"/>
          <w:szCs w:val="24"/>
        </w:rPr>
        <w:t>19</w:t>
      </w:r>
      <w:r w:rsidRPr="00F30DA4">
        <w:rPr>
          <w:rFonts w:eastAsia="Times New Roman" w:cs="Times New Roman"/>
          <w:szCs w:val="24"/>
        </w:rPr>
        <w:t>80</w:t>
      </w:r>
      <w:r>
        <w:rPr>
          <w:rFonts w:eastAsia="Times New Roman" w:cs="Times New Roman"/>
          <w:szCs w:val="24"/>
        </w:rPr>
        <w:t>.</w:t>
      </w:r>
      <w:r w:rsidRPr="00F30DA4">
        <w:rPr>
          <w:rFonts w:eastAsia="Times New Roman" w:cs="Times New Roman"/>
          <w:szCs w:val="24"/>
        </w:rPr>
        <w:t xml:space="preserve"> Δεν έγινε κατά τη λειτουργία γεωθερμίας</w:t>
      </w:r>
      <w:r>
        <w:rPr>
          <w:rFonts w:eastAsia="Times New Roman" w:cs="Times New Roman"/>
          <w:szCs w:val="24"/>
        </w:rPr>
        <w:t>.</w:t>
      </w:r>
      <w:r w:rsidRPr="00F30DA4">
        <w:rPr>
          <w:rFonts w:eastAsia="Times New Roman" w:cs="Times New Roman"/>
          <w:szCs w:val="24"/>
        </w:rPr>
        <w:t xml:space="preserve"> Έγινε κατά τη λειτουργία μιας πειραματικής </w:t>
      </w:r>
      <w:r>
        <w:rPr>
          <w:rFonts w:eastAsia="Times New Roman" w:cs="Times New Roman"/>
          <w:szCs w:val="24"/>
        </w:rPr>
        <w:t>γεώτρησης.</w:t>
      </w:r>
      <w:r w:rsidRPr="00F30DA4">
        <w:rPr>
          <w:rFonts w:eastAsia="Times New Roman" w:cs="Times New Roman"/>
          <w:szCs w:val="24"/>
        </w:rPr>
        <w:t xml:space="preserve"> Ήταν η γεώτρηση λάθος και όχι η γεωθερμία</w:t>
      </w:r>
      <w:r>
        <w:rPr>
          <w:rFonts w:eastAsia="Times New Roman" w:cs="Times New Roman"/>
          <w:szCs w:val="24"/>
        </w:rPr>
        <w:t>.</w:t>
      </w:r>
      <w:r w:rsidRPr="00F30DA4">
        <w:rPr>
          <w:rFonts w:eastAsia="Times New Roman" w:cs="Times New Roman"/>
          <w:szCs w:val="24"/>
        </w:rPr>
        <w:t xml:space="preserve"> Να το ξεκαθαρίσουμε </w:t>
      </w:r>
      <w:r>
        <w:rPr>
          <w:rFonts w:eastAsia="Times New Roman" w:cs="Times New Roman"/>
          <w:szCs w:val="24"/>
        </w:rPr>
        <w:t>α</w:t>
      </w:r>
      <w:r w:rsidRPr="00F30DA4">
        <w:rPr>
          <w:rFonts w:eastAsia="Times New Roman" w:cs="Times New Roman"/>
          <w:szCs w:val="24"/>
        </w:rPr>
        <w:t>υτό</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 xml:space="preserve">Η ίδια η </w:t>
      </w:r>
      <w:r>
        <w:rPr>
          <w:rFonts w:eastAsia="Times New Roman" w:cs="Times New Roman"/>
          <w:szCs w:val="24"/>
        </w:rPr>
        <w:lastRenderedPageBreak/>
        <w:t xml:space="preserve">γεωθερμία δεν έχει </w:t>
      </w:r>
      <w:r w:rsidRPr="00F30DA4">
        <w:rPr>
          <w:rFonts w:eastAsia="Times New Roman" w:cs="Times New Roman"/>
          <w:szCs w:val="24"/>
        </w:rPr>
        <w:t>κανένα</w:t>
      </w:r>
      <w:r>
        <w:rPr>
          <w:rFonts w:eastAsia="Times New Roman" w:cs="Times New Roman"/>
          <w:szCs w:val="24"/>
        </w:rPr>
        <w:t>ν</w:t>
      </w:r>
      <w:r w:rsidRPr="00F30DA4">
        <w:rPr>
          <w:rFonts w:eastAsia="Times New Roman" w:cs="Times New Roman"/>
          <w:szCs w:val="24"/>
        </w:rPr>
        <w:t xml:space="preserve"> κίνδυνο </w:t>
      </w:r>
      <w:r>
        <w:rPr>
          <w:rFonts w:eastAsia="Times New Roman" w:cs="Times New Roman"/>
          <w:szCs w:val="24"/>
        </w:rPr>
        <w:t>άπαξ και αρχίσει και</w:t>
      </w:r>
      <w:r w:rsidRPr="00F30DA4">
        <w:rPr>
          <w:rFonts w:eastAsia="Times New Roman" w:cs="Times New Roman"/>
          <w:szCs w:val="24"/>
        </w:rPr>
        <w:t xml:space="preserve"> λειτουργ</w:t>
      </w:r>
      <w:r w:rsidRPr="00F30DA4">
        <w:rPr>
          <w:rFonts w:eastAsia="Times New Roman" w:cs="Times New Roman"/>
          <w:szCs w:val="24"/>
        </w:rPr>
        <w:t>εί</w:t>
      </w:r>
      <w:r>
        <w:rPr>
          <w:rFonts w:eastAsia="Times New Roman" w:cs="Times New Roman"/>
          <w:szCs w:val="24"/>
        </w:rPr>
        <w:t>.</w:t>
      </w:r>
      <w:r w:rsidRPr="00F30DA4">
        <w:rPr>
          <w:rFonts w:eastAsia="Times New Roman" w:cs="Times New Roman"/>
          <w:szCs w:val="24"/>
        </w:rPr>
        <w:t xml:space="preserve"> Πολλαπλάσιο κίνδυνο</w:t>
      </w:r>
      <w:r>
        <w:rPr>
          <w:rFonts w:eastAsia="Times New Roman" w:cs="Times New Roman"/>
          <w:szCs w:val="24"/>
        </w:rPr>
        <w:t xml:space="preserve"> έχει μια</w:t>
      </w:r>
      <w:r w:rsidRPr="00F30DA4">
        <w:rPr>
          <w:rFonts w:eastAsia="Times New Roman" w:cs="Times New Roman"/>
          <w:szCs w:val="24"/>
        </w:rPr>
        <w:t xml:space="preserve"> απλή δεξαμενή πετρελαίου</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Η γεωθερμία δεν έχει κίνδυνο και όμως δυσφημίστηκε.</w:t>
      </w:r>
      <w:r w:rsidRPr="00F30DA4">
        <w:rPr>
          <w:rFonts w:eastAsia="Times New Roman" w:cs="Times New Roman"/>
          <w:szCs w:val="24"/>
        </w:rPr>
        <w:t xml:space="preserve"> </w:t>
      </w:r>
    </w:p>
    <w:p w14:paraId="6A628024"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Σήμερα, λοιπόν, </w:t>
      </w:r>
      <w:r w:rsidRPr="00F30DA4">
        <w:rPr>
          <w:rFonts w:eastAsia="Times New Roman" w:cs="Times New Roman"/>
          <w:szCs w:val="24"/>
        </w:rPr>
        <w:t xml:space="preserve">μιλάμε για μία νέα εποχή στον ενεργειακό χάρτη της χώρας και αυτή </w:t>
      </w:r>
      <w:r>
        <w:rPr>
          <w:rFonts w:eastAsia="Times New Roman" w:cs="Times New Roman"/>
          <w:szCs w:val="24"/>
        </w:rPr>
        <w:t>η είδηση</w:t>
      </w:r>
      <w:r w:rsidRPr="00F30DA4">
        <w:rPr>
          <w:rFonts w:eastAsia="Times New Roman" w:cs="Times New Roman"/>
          <w:szCs w:val="24"/>
        </w:rPr>
        <w:t xml:space="preserve"> δεν έγινε πρωτοσέλιδο</w:t>
      </w:r>
      <w:r>
        <w:rPr>
          <w:rFonts w:eastAsia="Times New Roman" w:cs="Times New Roman"/>
          <w:szCs w:val="24"/>
        </w:rPr>
        <w:t>,</w:t>
      </w:r>
      <w:r w:rsidRPr="00F30DA4">
        <w:rPr>
          <w:rFonts w:eastAsia="Times New Roman" w:cs="Times New Roman"/>
          <w:szCs w:val="24"/>
        </w:rPr>
        <w:t xml:space="preserve"> και μιλάμε για</w:t>
      </w:r>
      <w:r>
        <w:rPr>
          <w:rFonts w:eastAsia="Times New Roman" w:cs="Times New Roman"/>
          <w:szCs w:val="24"/>
        </w:rPr>
        <w:t xml:space="preserve"> έναν</w:t>
      </w:r>
      <w:r w:rsidRPr="00F30DA4">
        <w:rPr>
          <w:rFonts w:eastAsia="Times New Roman" w:cs="Times New Roman"/>
          <w:szCs w:val="24"/>
        </w:rPr>
        <w:t xml:space="preserve"> ενεργειακό</w:t>
      </w:r>
      <w:r w:rsidRPr="00F30DA4">
        <w:rPr>
          <w:rFonts w:eastAsia="Times New Roman" w:cs="Times New Roman"/>
          <w:szCs w:val="24"/>
        </w:rPr>
        <w:t xml:space="preserve"> </w:t>
      </w:r>
      <w:r>
        <w:rPr>
          <w:rFonts w:eastAsia="Times New Roman" w:cs="Times New Roman"/>
          <w:szCs w:val="24"/>
        </w:rPr>
        <w:t>χάρτη,</w:t>
      </w:r>
      <w:r w:rsidRPr="00F30DA4">
        <w:rPr>
          <w:rFonts w:eastAsia="Times New Roman" w:cs="Times New Roman"/>
          <w:szCs w:val="24"/>
        </w:rPr>
        <w:t xml:space="preserve"> </w:t>
      </w:r>
      <w:r>
        <w:rPr>
          <w:rFonts w:eastAsia="Times New Roman" w:cs="Times New Roman"/>
          <w:szCs w:val="24"/>
        </w:rPr>
        <w:t>ό</w:t>
      </w:r>
      <w:r w:rsidRPr="00F30DA4">
        <w:rPr>
          <w:rFonts w:eastAsia="Times New Roman" w:cs="Times New Roman"/>
          <w:szCs w:val="24"/>
        </w:rPr>
        <w:t>που επιτέλους ο π</w:t>
      </w:r>
      <w:r>
        <w:rPr>
          <w:rFonts w:eastAsia="Times New Roman" w:cs="Times New Roman"/>
          <w:szCs w:val="24"/>
        </w:rPr>
        <w:t>ολίτης, ο απλό</w:t>
      </w:r>
      <w:r w:rsidRPr="00F30DA4">
        <w:rPr>
          <w:rFonts w:eastAsia="Times New Roman" w:cs="Times New Roman"/>
          <w:szCs w:val="24"/>
        </w:rPr>
        <w:t>ς αγρότης</w:t>
      </w:r>
      <w:r>
        <w:rPr>
          <w:rFonts w:eastAsia="Times New Roman" w:cs="Times New Roman"/>
          <w:szCs w:val="24"/>
        </w:rPr>
        <w:t>, ο απλός ιδιοκτήτη</w:t>
      </w:r>
      <w:r w:rsidRPr="00F30DA4">
        <w:rPr>
          <w:rFonts w:eastAsia="Times New Roman" w:cs="Times New Roman"/>
          <w:szCs w:val="24"/>
        </w:rPr>
        <w:t xml:space="preserve">ς θα μπορέσει να αξιοποιήσει τη χαμηλή </w:t>
      </w:r>
      <w:r>
        <w:rPr>
          <w:rFonts w:eastAsia="Times New Roman" w:cs="Times New Roman"/>
          <w:szCs w:val="24"/>
        </w:rPr>
        <w:t xml:space="preserve">ενθαλπία </w:t>
      </w:r>
      <w:r w:rsidRPr="00F30DA4">
        <w:rPr>
          <w:rFonts w:eastAsia="Times New Roman" w:cs="Times New Roman"/>
          <w:szCs w:val="24"/>
        </w:rPr>
        <w:t>που είναι κάτω από το σπίτι του χωρίς τεράστιες γραφειοκρατικές διαδικασίες</w:t>
      </w:r>
      <w:r>
        <w:rPr>
          <w:rFonts w:eastAsia="Times New Roman" w:cs="Times New Roman"/>
          <w:szCs w:val="24"/>
        </w:rPr>
        <w:t>.</w:t>
      </w:r>
      <w:r w:rsidRPr="00F36F2F">
        <w:rPr>
          <w:rFonts w:eastAsia="Times New Roman" w:cs="Times New Roman"/>
          <w:szCs w:val="24"/>
        </w:rPr>
        <w:t xml:space="preserve"> </w:t>
      </w:r>
      <w:r>
        <w:rPr>
          <w:rFonts w:eastAsia="Times New Roman" w:cs="Times New Roman"/>
          <w:szCs w:val="24"/>
        </w:rPr>
        <w:t>Οι</w:t>
      </w:r>
      <w:r w:rsidRPr="00F30DA4">
        <w:rPr>
          <w:rFonts w:eastAsia="Times New Roman" w:cs="Times New Roman"/>
          <w:szCs w:val="24"/>
        </w:rPr>
        <w:t xml:space="preserve"> Οικολόγοι</w:t>
      </w:r>
      <w:r>
        <w:rPr>
          <w:rFonts w:eastAsia="Times New Roman" w:cs="Times New Roman"/>
          <w:szCs w:val="24"/>
        </w:rPr>
        <w:t xml:space="preserve"> </w:t>
      </w:r>
      <w:r w:rsidRPr="00F30DA4">
        <w:rPr>
          <w:rFonts w:eastAsia="Times New Roman" w:cs="Times New Roman"/>
          <w:szCs w:val="24"/>
        </w:rPr>
        <w:t xml:space="preserve">Πράσινοι </w:t>
      </w:r>
      <w:r>
        <w:rPr>
          <w:rFonts w:eastAsia="Times New Roman" w:cs="Times New Roman"/>
          <w:szCs w:val="24"/>
        </w:rPr>
        <w:t>χαιρετίζουμε αυτό το κεφάλαιο.</w:t>
      </w:r>
    </w:p>
    <w:p w14:paraId="6A628025"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την Προεδρική Έδρα καταλαμβάνει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A35A7E">
        <w:rPr>
          <w:rFonts w:eastAsia="Times New Roman" w:cs="Times New Roman"/>
          <w:b/>
          <w:szCs w:val="24"/>
        </w:rPr>
        <w:t>ΓΕΩΡΓΙΟΣ ΒΑΡΕΜΕΝΟΣ</w:t>
      </w:r>
      <w:r>
        <w:rPr>
          <w:rFonts w:eastAsia="Times New Roman" w:cs="Times New Roman"/>
          <w:szCs w:val="24"/>
        </w:rPr>
        <w:t>)</w:t>
      </w:r>
    </w:p>
    <w:p w14:paraId="6A628026" w14:textId="77777777" w:rsidR="00CD4C30" w:rsidRDefault="00DA53E9">
      <w:pPr>
        <w:tabs>
          <w:tab w:val="left" w:pos="2820"/>
        </w:tabs>
        <w:spacing w:line="600" w:lineRule="auto"/>
        <w:ind w:firstLine="720"/>
        <w:jc w:val="both"/>
        <w:rPr>
          <w:rFonts w:eastAsia="Times New Roman" w:cs="Times New Roman"/>
          <w:szCs w:val="24"/>
        </w:rPr>
      </w:pPr>
      <w:r>
        <w:rPr>
          <w:rFonts w:eastAsia="Times New Roman" w:cs="Times New Roman"/>
          <w:szCs w:val="24"/>
        </w:rPr>
        <w:t>Ένα δεύτερο σημαντικό ζήτημα που ξεκαθαρίζει και οφείλουμε</w:t>
      </w:r>
      <w:r w:rsidRPr="00F30DA4">
        <w:rPr>
          <w:rFonts w:eastAsia="Times New Roman" w:cs="Times New Roman"/>
          <w:szCs w:val="24"/>
        </w:rPr>
        <w:t xml:space="preserve"> να το χαιρετίσουμε</w:t>
      </w:r>
      <w:r>
        <w:rPr>
          <w:rFonts w:eastAsia="Times New Roman" w:cs="Times New Roman"/>
          <w:szCs w:val="24"/>
        </w:rPr>
        <w:t>,</w:t>
      </w:r>
      <w:r w:rsidRPr="00F30DA4">
        <w:rPr>
          <w:rFonts w:eastAsia="Times New Roman" w:cs="Times New Roman"/>
          <w:szCs w:val="24"/>
        </w:rPr>
        <w:t xml:space="preserve"> είναι ότι επιτέλους το </w:t>
      </w:r>
      <w:r>
        <w:rPr>
          <w:rFonts w:eastAsia="Times New Roman" w:cs="Times New Roman"/>
          <w:szCs w:val="24"/>
        </w:rPr>
        <w:t>σχιστολιθικό</w:t>
      </w:r>
      <w:r w:rsidRPr="00F30DA4">
        <w:rPr>
          <w:rFonts w:eastAsia="Times New Roman" w:cs="Times New Roman"/>
          <w:szCs w:val="24"/>
        </w:rPr>
        <w:t xml:space="preserve"> πετρέλαιο και αέριο </w:t>
      </w:r>
      <w:r>
        <w:rPr>
          <w:rFonts w:eastAsia="Times New Roman" w:cs="Times New Roman"/>
          <w:szCs w:val="24"/>
        </w:rPr>
        <w:t>δ</w:t>
      </w:r>
      <w:r w:rsidRPr="00F30DA4">
        <w:rPr>
          <w:rFonts w:eastAsia="Times New Roman" w:cs="Times New Roman"/>
          <w:szCs w:val="24"/>
        </w:rPr>
        <w:t>εν είναι διαπραγματεύσιμο</w:t>
      </w:r>
      <w:r>
        <w:rPr>
          <w:rFonts w:eastAsia="Times New Roman" w:cs="Times New Roman"/>
          <w:szCs w:val="24"/>
        </w:rPr>
        <w:t>, δ</w:t>
      </w:r>
      <w:r w:rsidRPr="00F30DA4">
        <w:rPr>
          <w:rFonts w:eastAsia="Times New Roman" w:cs="Times New Roman"/>
          <w:szCs w:val="24"/>
        </w:rPr>
        <w:t>ε</w:t>
      </w:r>
      <w:r w:rsidRPr="00F30DA4">
        <w:rPr>
          <w:rFonts w:eastAsia="Times New Roman" w:cs="Times New Roman"/>
          <w:szCs w:val="24"/>
        </w:rPr>
        <w:t>ν είναι σημαντικό</w:t>
      </w:r>
      <w:r>
        <w:rPr>
          <w:rFonts w:eastAsia="Times New Roman" w:cs="Times New Roman"/>
          <w:szCs w:val="24"/>
        </w:rPr>
        <w:t>,</w:t>
      </w:r>
      <w:r w:rsidRPr="00F30DA4">
        <w:rPr>
          <w:rFonts w:eastAsia="Times New Roman" w:cs="Times New Roman"/>
          <w:szCs w:val="24"/>
        </w:rPr>
        <w:t xml:space="preserve"> δεν μπορεί να αξιοποιηθεί</w:t>
      </w:r>
      <w:r>
        <w:rPr>
          <w:rFonts w:eastAsia="Times New Roman" w:cs="Times New Roman"/>
          <w:szCs w:val="24"/>
        </w:rPr>
        <w:t>,</w:t>
      </w:r>
      <w:r w:rsidRPr="00F30DA4">
        <w:rPr>
          <w:rFonts w:eastAsia="Times New Roman" w:cs="Times New Roman"/>
          <w:szCs w:val="24"/>
        </w:rPr>
        <w:t xml:space="preserve"> γιατί όπου έγινε εκμετάλλευση του σχιστολιθικού αερίου και πετρελαίου</w:t>
      </w:r>
      <w:r>
        <w:rPr>
          <w:rFonts w:eastAsia="Times New Roman" w:cs="Times New Roman"/>
          <w:szCs w:val="24"/>
        </w:rPr>
        <w:t>,</w:t>
      </w:r>
      <w:r w:rsidRPr="00F30DA4">
        <w:rPr>
          <w:rFonts w:eastAsia="Times New Roman" w:cs="Times New Roman"/>
          <w:szCs w:val="24"/>
        </w:rPr>
        <w:t xml:space="preserve"> επειδή γίνεται με μία </w:t>
      </w:r>
      <w:r w:rsidRPr="00F30DA4">
        <w:rPr>
          <w:rFonts w:eastAsia="Times New Roman" w:cs="Times New Roman"/>
          <w:szCs w:val="24"/>
        </w:rPr>
        <w:lastRenderedPageBreak/>
        <w:t>κ</w:t>
      </w:r>
      <w:r>
        <w:rPr>
          <w:rFonts w:eastAsia="Times New Roman" w:cs="Times New Roman"/>
          <w:szCs w:val="24"/>
        </w:rPr>
        <w:t xml:space="preserve">αταστρεπτική μέθοδο αναγκαστικά, με </w:t>
      </w:r>
      <w:r w:rsidRPr="00F30DA4">
        <w:rPr>
          <w:rFonts w:eastAsia="Times New Roman" w:cs="Times New Roman"/>
          <w:szCs w:val="24"/>
        </w:rPr>
        <w:t xml:space="preserve">το </w:t>
      </w:r>
      <w:r>
        <w:rPr>
          <w:rFonts w:eastAsia="Times New Roman" w:cs="Times New Roman"/>
          <w:szCs w:val="24"/>
          <w:lang w:val="en"/>
        </w:rPr>
        <w:t>fracking</w:t>
      </w:r>
      <w:r>
        <w:rPr>
          <w:rFonts w:eastAsia="Times New Roman" w:cs="Times New Roman"/>
          <w:szCs w:val="24"/>
        </w:rPr>
        <w:t>,</w:t>
      </w:r>
      <w:r w:rsidRPr="00F30DA4">
        <w:rPr>
          <w:rFonts w:eastAsia="Times New Roman" w:cs="Times New Roman"/>
          <w:szCs w:val="24"/>
        </w:rPr>
        <w:t xml:space="preserve"> </w:t>
      </w:r>
      <w:r>
        <w:rPr>
          <w:rFonts w:eastAsia="Times New Roman" w:cs="Times New Roman"/>
          <w:szCs w:val="24"/>
        </w:rPr>
        <w:t>-</w:t>
      </w:r>
      <w:r w:rsidRPr="00F30DA4">
        <w:rPr>
          <w:rFonts w:eastAsia="Times New Roman" w:cs="Times New Roman"/>
          <w:szCs w:val="24"/>
        </w:rPr>
        <w:t xml:space="preserve">την υδραυλική </w:t>
      </w:r>
      <w:proofErr w:type="spellStart"/>
      <w:r w:rsidRPr="00F30DA4">
        <w:rPr>
          <w:rFonts w:eastAsia="Times New Roman" w:cs="Times New Roman"/>
          <w:szCs w:val="24"/>
        </w:rPr>
        <w:t>ρωγμάτωση</w:t>
      </w:r>
      <w:proofErr w:type="spellEnd"/>
      <w:r w:rsidRPr="00F30DA4">
        <w:rPr>
          <w:rFonts w:eastAsia="Times New Roman" w:cs="Times New Roman"/>
          <w:szCs w:val="24"/>
        </w:rPr>
        <w:t xml:space="preserve"> </w:t>
      </w:r>
      <w:r>
        <w:rPr>
          <w:rFonts w:eastAsia="Times New Roman" w:cs="Times New Roman"/>
          <w:szCs w:val="24"/>
        </w:rPr>
        <w:t>για να</w:t>
      </w:r>
      <w:r w:rsidRPr="00F30DA4">
        <w:rPr>
          <w:rFonts w:eastAsia="Times New Roman" w:cs="Times New Roman"/>
          <w:szCs w:val="24"/>
        </w:rPr>
        <w:t xml:space="preserve"> </w:t>
      </w:r>
      <w:r>
        <w:rPr>
          <w:rFonts w:eastAsia="Times New Roman" w:cs="Times New Roman"/>
          <w:szCs w:val="24"/>
        </w:rPr>
        <w:t xml:space="preserve">το πούμε </w:t>
      </w:r>
      <w:r w:rsidRPr="00F30DA4">
        <w:rPr>
          <w:rFonts w:eastAsia="Times New Roman" w:cs="Times New Roman"/>
          <w:szCs w:val="24"/>
        </w:rPr>
        <w:t>στα ελληνικά</w:t>
      </w:r>
      <w:r>
        <w:rPr>
          <w:rFonts w:eastAsia="Times New Roman" w:cs="Times New Roman"/>
          <w:szCs w:val="24"/>
        </w:rPr>
        <w:t xml:space="preserve">- επιφέρει </w:t>
      </w:r>
      <w:r>
        <w:rPr>
          <w:rFonts w:eastAsia="Times New Roman" w:cs="Times New Roman"/>
          <w:szCs w:val="24"/>
        </w:rPr>
        <w:t>τρομακτικές</w:t>
      </w:r>
      <w:r w:rsidRPr="00F30DA4">
        <w:rPr>
          <w:rFonts w:eastAsia="Times New Roman" w:cs="Times New Roman"/>
          <w:szCs w:val="24"/>
        </w:rPr>
        <w:t xml:space="preserve"> καταστροφές</w:t>
      </w:r>
      <w:r>
        <w:rPr>
          <w:rFonts w:eastAsia="Times New Roman" w:cs="Times New Roman"/>
          <w:szCs w:val="24"/>
        </w:rPr>
        <w:t>.</w:t>
      </w:r>
      <w:r w:rsidRPr="00F30DA4">
        <w:rPr>
          <w:rFonts w:eastAsia="Times New Roman" w:cs="Times New Roman"/>
          <w:szCs w:val="24"/>
        </w:rPr>
        <w:t xml:space="preserve"> </w:t>
      </w:r>
    </w:p>
    <w:p w14:paraId="6A628027" w14:textId="77777777" w:rsidR="00CD4C30" w:rsidRDefault="00DA53E9">
      <w:pPr>
        <w:tabs>
          <w:tab w:val="left" w:pos="2820"/>
        </w:tabs>
        <w:spacing w:line="600" w:lineRule="auto"/>
        <w:ind w:firstLine="720"/>
        <w:jc w:val="both"/>
        <w:rPr>
          <w:rFonts w:eastAsia="Times New Roman" w:cs="Times New Roman"/>
          <w:szCs w:val="24"/>
        </w:rPr>
      </w:pPr>
      <w:r w:rsidRPr="00F30DA4">
        <w:rPr>
          <w:rFonts w:eastAsia="Times New Roman" w:cs="Times New Roman"/>
          <w:szCs w:val="24"/>
        </w:rPr>
        <w:t xml:space="preserve">Τι είναι αυτή </w:t>
      </w:r>
      <w:r>
        <w:rPr>
          <w:rFonts w:eastAsia="Times New Roman" w:cs="Times New Roman"/>
          <w:szCs w:val="24"/>
        </w:rPr>
        <w:t>η μέθοδος, για να καταλάβουν οι συμπολίτισσε</w:t>
      </w:r>
      <w:r w:rsidRPr="00F30DA4">
        <w:rPr>
          <w:rFonts w:eastAsia="Times New Roman" w:cs="Times New Roman"/>
          <w:szCs w:val="24"/>
        </w:rPr>
        <w:t xml:space="preserve">ς και </w:t>
      </w:r>
      <w:r>
        <w:rPr>
          <w:rFonts w:eastAsia="Times New Roman" w:cs="Times New Roman"/>
          <w:szCs w:val="24"/>
        </w:rPr>
        <w:t>οι σ</w:t>
      </w:r>
      <w:r w:rsidRPr="00F30DA4">
        <w:rPr>
          <w:rFonts w:eastAsia="Times New Roman" w:cs="Times New Roman"/>
          <w:szCs w:val="24"/>
        </w:rPr>
        <w:t>υμπολίτες</w:t>
      </w:r>
      <w:r>
        <w:rPr>
          <w:rFonts w:eastAsia="Times New Roman" w:cs="Times New Roman"/>
          <w:szCs w:val="24"/>
        </w:rPr>
        <w:t>;</w:t>
      </w:r>
      <w:r w:rsidRPr="00F30DA4">
        <w:rPr>
          <w:rFonts w:eastAsia="Times New Roman" w:cs="Times New Roman"/>
          <w:szCs w:val="24"/>
        </w:rPr>
        <w:t xml:space="preserve"> Νερό ανακατεμένο με χημικά εξωθεί</w:t>
      </w:r>
      <w:r>
        <w:rPr>
          <w:rFonts w:eastAsia="Times New Roman" w:cs="Times New Roman"/>
          <w:szCs w:val="24"/>
        </w:rPr>
        <w:t>ται σε μεγάλα βάθη</w:t>
      </w:r>
      <w:r>
        <w:rPr>
          <w:rFonts w:eastAsia="Times New Roman" w:cs="Times New Roman"/>
          <w:szCs w:val="24"/>
        </w:rPr>
        <w:t>,</w:t>
      </w:r>
      <w:r>
        <w:rPr>
          <w:rFonts w:eastAsia="Times New Roman" w:cs="Times New Roman"/>
          <w:szCs w:val="24"/>
        </w:rPr>
        <w:t xml:space="preserve"> για να σπρώξει το</w:t>
      </w:r>
      <w:r w:rsidRPr="00F30DA4">
        <w:rPr>
          <w:rFonts w:eastAsia="Times New Roman" w:cs="Times New Roman"/>
          <w:szCs w:val="24"/>
        </w:rPr>
        <w:t xml:space="preserve"> πετρέλαιο ή το </w:t>
      </w:r>
      <w:r>
        <w:rPr>
          <w:rFonts w:eastAsia="Times New Roman" w:cs="Times New Roman"/>
          <w:szCs w:val="24"/>
        </w:rPr>
        <w:t>αέριο</w:t>
      </w:r>
      <w:r w:rsidRPr="00F30DA4">
        <w:rPr>
          <w:rFonts w:eastAsia="Times New Roman" w:cs="Times New Roman"/>
          <w:szCs w:val="24"/>
        </w:rPr>
        <w:t xml:space="preserve"> προς τα πάνω</w:t>
      </w:r>
      <w:r>
        <w:rPr>
          <w:rFonts w:eastAsia="Times New Roman" w:cs="Times New Roman"/>
          <w:szCs w:val="24"/>
        </w:rPr>
        <w:t>.</w:t>
      </w:r>
      <w:r w:rsidRPr="00F30DA4">
        <w:rPr>
          <w:rFonts w:eastAsia="Times New Roman" w:cs="Times New Roman"/>
          <w:szCs w:val="24"/>
        </w:rPr>
        <w:t xml:space="preserve"> Σεισμικές δονήσεις</w:t>
      </w:r>
      <w:r>
        <w:rPr>
          <w:rFonts w:eastAsia="Times New Roman" w:cs="Times New Roman"/>
          <w:szCs w:val="24"/>
        </w:rPr>
        <w:t>, μεγάλες καθιζήσει</w:t>
      </w:r>
      <w:r w:rsidRPr="00F30DA4">
        <w:rPr>
          <w:rFonts w:eastAsia="Times New Roman" w:cs="Times New Roman"/>
          <w:szCs w:val="24"/>
        </w:rPr>
        <w:t>ς</w:t>
      </w:r>
      <w:r>
        <w:rPr>
          <w:rFonts w:eastAsia="Times New Roman" w:cs="Times New Roman"/>
          <w:szCs w:val="24"/>
        </w:rPr>
        <w:t xml:space="preserve">, αλλά </w:t>
      </w:r>
      <w:r>
        <w:rPr>
          <w:rFonts w:eastAsia="Times New Roman" w:cs="Times New Roman"/>
          <w:szCs w:val="24"/>
        </w:rPr>
        <w:t xml:space="preserve">και </w:t>
      </w:r>
      <w:r>
        <w:rPr>
          <w:rFonts w:eastAsia="Times New Roman" w:cs="Times New Roman"/>
          <w:szCs w:val="24"/>
        </w:rPr>
        <w:t>τεράστια καταστροφή</w:t>
      </w:r>
      <w:r w:rsidRPr="00F30DA4">
        <w:rPr>
          <w:rFonts w:eastAsia="Times New Roman" w:cs="Times New Roman"/>
          <w:szCs w:val="24"/>
        </w:rPr>
        <w:t xml:space="preserve"> των υπόγειων υδάτων</w:t>
      </w:r>
      <w:r>
        <w:rPr>
          <w:rFonts w:eastAsia="Times New Roman" w:cs="Times New Roman"/>
          <w:szCs w:val="24"/>
        </w:rPr>
        <w:t>, ε</w:t>
      </w:r>
      <w:r w:rsidRPr="00F30DA4">
        <w:rPr>
          <w:rFonts w:eastAsia="Times New Roman" w:cs="Times New Roman"/>
          <w:szCs w:val="24"/>
        </w:rPr>
        <w:t xml:space="preserve">ίναι λίγα </w:t>
      </w:r>
      <w:r>
        <w:rPr>
          <w:rFonts w:eastAsia="Times New Roman" w:cs="Times New Roman"/>
          <w:szCs w:val="24"/>
        </w:rPr>
        <w:t xml:space="preserve">από </w:t>
      </w:r>
      <w:r w:rsidRPr="00F30DA4">
        <w:rPr>
          <w:rFonts w:eastAsia="Times New Roman" w:cs="Times New Roman"/>
          <w:szCs w:val="24"/>
        </w:rPr>
        <w:t>τα αποτελέσματα αυτής της διαδικασίας</w:t>
      </w:r>
      <w:r>
        <w:rPr>
          <w:rFonts w:eastAsia="Times New Roman" w:cs="Times New Roman"/>
          <w:szCs w:val="24"/>
        </w:rPr>
        <w:t>,</w:t>
      </w:r>
      <w:r w:rsidRPr="00F30DA4">
        <w:rPr>
          <w:rFonts w:eastAsia="Times New Roman" w:cs="Times New Roman"/>
          <w:szCs w:val="24"/>
        </w:rPr>
        <w:t xml:space="preserve"> που αν </w:t>
      </w:r>
      <w:r>
        <w:rPr>
          <w:rFonts w:eastAsia="Times New Roman" w:cs="Times New Roman"/>
          <w:szCs w:val="24"/>
        </w:rPr>
        <w:t>μ</w:t>
      </w:r>
      <w:r w:rsidRPr="00F30DA4">
        <w:rPr>
          <w:rFonts w:eastAsia="Times New Roman" w:cs="Times New Roman"/>
          <w:szCs w:val="24"/>
        </w:rPr>
        <w:t>πείτε κ</w:t>
      </w:r>
      <w:r>
        <w:rPr>
          <w:rFonts w:eastAsia="Times New Roman" w:cs="Times New Roman"/>
          <w:szCs w:val="24"/>
        </w:rPr>
        <w:t>αι τη διαβάσετε είναι εφιαλτική.</w:t>
      </w:r>
    </w:p>
    <w:p w14:paraId="6A628028"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Χαιρετίζουμε, λοιπόν, κύριε Υπουργέ, την εξαίρεση, αλλά με μια τροπολογία που σας καταθέσαμε</w:t>
      </w:r>
      <w:r>
        <w:rPr>
          <w:rFonts w:eastAsia="Times New Roman"/>
          <w:szCs w:val="24"/>
        </w:rPr>
        <w:t>,</w:t>
      </w:r>
      <w:r>
        <w:rPr>
          <w:rFonts w:eastAsia="Times New Roman"/>
          <w:szCs w:val="24"/>
        </w:rPr>
        <w:t xml:space="preserve"> ζητάμε να μην ε</w:t>
      </w:r>
      <w:r>
        <w:rPr>
          <w:rFonts w:eastAsia="Times New Roman"/>
          <w:szCs w:val="24"/>
        </w:rPr>
        <w:t xml:space="preserve">ίναι μόνο το αέριο που </w:t>
      </w:r>
      <w:r>
        <w:rPr>
          <w:rFonts w:eastAsia="Times New Roman"/>
          <w:szCs w:val="24"/>
        </w:rPr>
        <w:t>θ</w:t>
      </w:r>
      <w:r>
        <w:rPr>
          <w:rFonts w:eastAsia="Times New Roman"/>
          <w:szCs w:val="24"/>
        </w:rPr>
        <w:t xml:space="preserve">α εξαιρείται από την εκμετάλλευση και το πετρέλαιο, αλλά να απαγορευτεί κρυστάλλινα και η μέθοδος η ίδια η υδραυλική </w:t>
      </w:r>
      <w:proofErr w:type="spellStart"/>
      <w:r>
        <w:rPr>
          <w:rFonts w:eastAsia="Times New Roman"/>
          <w:szCs w:val="24"/>
        </w:rPr>
        <w:t>ρωγμάτωση</w:t>
      </w:r>
      <w:proofErr w:type="spellEnd"/>
      <w:r>
        <w:rPr>
          <w:rFonts w:eastAsia="Times New Roman"/>
          <w:szCs w:val="24"/>
        </w:rPr>
        <w:t>.</w:t>
      </w:r>
    </w:p>
    <w:p w14:paraId="6A628029"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Επίσης, κύριε Υπουργέ, καταθέσαμε μια βουλευτική τροπολογία για την προστασία του </w:t>
      </w:r>
      <w:r>
        <w:rPr>
          <w:rFonts w:eastAsia="Times New Roman"/>
          <w:szCs w:val="24"/>
        </w:rPr>
        <w:t>«</w:t>
      </w:r>
      <w:r>
        <w:rPr>
          <w:rFonts w:eastAsia="Times New Roman"/>
          <w:szCs w:val="24"/>
          <w:lang w:val="en-US"/>
        </w:rPr>
        <w:t>NATURA</w:t>
      </w:r>
      <w:r>
        <w:rPr>
          <w:rFonts w:eastAsia="Times New Roman"/>
          <w:szCs w:val="24"/>
        </w:rPr>
        <w:t>»</w:t>
      </w:r>
      <w:r w:rsidRPr="00921ACC">
        <w:rPr>
          <w:rFonts w:eastAsia="Times New Roman"/>
          <w:szCs w:val="24"/>
        </w:rPr>
        <w:t xml:space="preserve"> </w:t>
      </w:r>
      <w:r>
        <w:rPr>
          <w:rFonts w:eastAsia="Times New Roman"/>
          <w:szCs w:val="24"/>
        </w:rPr>
        <w:t>από τις εξορύ</w:t>
      </w:r>
      <w:r>
        <w:rPr>
          <w:rFonts w:eastAsia="Times New Roman"/>
          <w:szCs w:val="24"/>
        </w:rPr>
        <w:t xml:space="preserve">ξεις. Ήδη με τον ν.3937/2011 στο άρθρο 9 απαγορεύονται μέσα στις </w:t>
      </w:r>
      <w:r>
        <w:rPr>
          <w:rFonts w:eastAsia="Times New Roman"/>
          <w:szCs w:val="24"/>
        </w:rPr>
        <w:lastRenderedPageBreak/>
        <w:t xml:space="preserve">περιοχές </w:t>
      </w:r>
      <w:r>
        <w:rPr>
          <w:rFonts w:eastAsia="Times New Roman"/>
          <w:szCs w:val="24"/>
        </w:rPr>
        <w:t>«</w:t>
      </w:r>
      <w:r>
        <w:rPr>
          <w:rFonts w:eastAsia="Times New Roman"/>
          <w:szCs w:val="24"/>
          <w:lang w:val="en-US"/>
        </w:rPr>
        <w:t>NATURA</w:t>
      </w:r>
      <w:r>
        <w:rPr>
          <w:rFonts w:eastAsia="Times New Roman"/>
          <w:szCs w:val="24"/>
        </w:rPr>
        <w:t>»,</w:t>
      </w:r>
      <w:r w:rsidRPr="00921ACC">
        <w:rPr>
          <w:rFonts w:eastAsia="Times New Roman"/>
          <w:szCs w:val="24"/>
        </w:rPr>
        <w:t xml:space="preserve"> </w:t>
      </w:r>
      <w:r>
        <w:rPr>
          <w:rFonts w:eastAsia="Times New Roman"/>
          <w:szCs w:val="24"/>
        </w:rPr>
        <w:t xml:space="preserve">οι δραστηριότητες υψηλής όχλησης περισσότερο ή λιγότερο, αφού οι πετρελαϊκές δραστηριότητες είναι και αυτές εξίσου </w:t>
      </w:r>
      <w:proofErr w:type="spellStart"/>
      <w:r>
        <w:rPr>
          <w:rFonts w:eastAsia="Times New Roman"/>
          <w:szCs w:val="24"/>
        </w:rPr>
        <w:t>οχλούσες</w:t>
      </w:r>
      <w:proofErr w:type="spellEnd"/>
      <w:r>
        <w:rPr>
          <w:rFonts w:eastAsia="Times New Roman"/>
          <w:szCs w:val="24"/>
        </w:rPr>
        <w:t xml:space="preserve"> και επικίνδυνες αποδεδειγμένα.</w:t>
      </w:r>
    </w:p>
    <w:p w14:paraId="6A62802A"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κτυπάει το κουδούνι λήξεως του χρόνου ομιλίας του κυρίου Βουλευτή)</w:t>
      </w:r>
    </w:p>
    <w:p w14:paraId="6A62802B"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Τελειώνω σε λίγα δευτερόλεπτα, κύριε Πρόεδρε.</w:t>
      </w:r>
    </w:p>
    <w:p w14:paraId="6A62802C"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Ξέρω ότι οι δύο τροπολογίες δεν έγιναν δεκτές</w:t>
      </w:r>
      <w:r>
        <w:rPr>
          <w:rFonts w:eastAsia="Times New Roman"/>
          <w:szCs w:val="24"/>
        </w:rPr>
        <w:t>,</w:t>
      </w:r>
      <w:r>
        <w:rPr>
          <w:rFonts w:eastAsia="Times New Roman"/>
          <w:szCs w:val="24"/>
        </w:rPr>
        <w:t xml:space="preserve"> γιατί οι υπηρεσίες ζήτησαν περαιτέρω νομική διερεύνηση. Ευπρόσδεκτη και η διερεύνηση</w:t>
      </w:r>
      <w:r>
        <w:rPr>
          <w:rFonts w:eastAsia="Times New Roman"/>
          <w:szCs w:val="24"/>
        </w:rPr>
        <w:t xml:space="preserve"> αλλά κάνουμε έκκληση. Η μοναδική μας φύση, η βιοποικιλότητα, τα μοναδικά μας προϊόντα, τα θυμάρια, τα μέλια, η ρίγανη, ο τουρισμός μας είναι το ανυπολόγιστο κεφάλαιο που πρέπει να προστατεύσουμε. Δεν είναι δυνατόν επί των ημερών μας, επί των ημερών της Κυ</w:t>
      </w:r>
      <w:r>
        <w:rPr>
          <w:rFonts w:eastAsia="Times New Roman"/>
          <w:szCs w:val="24"/>
        </w:rPr>
        <w:t xml:space="preserve">βέρνησης ΣΥΡΙΖΑ, επί των ημερών σας να αφήσουμε αυτό το κεφάλαιο απροστάτευτο. Δείτε γρήγορα τις τροπολογίες που έχουμε καταθέσει. Θεωρώ ότι θα έχουμε ευήκοον </w:t>
      </w:r>
      <w:proofErr w:type="spellStart"/>
      <w:r>
        <w:rPr>
          <w:rFonts w:eastAsia="Times New Roman"/>
          <w:szCs w:val="24"/>
        </w:rPr>
        <w:t>ους</w:t>
      </w:r>
      <w:proofErr w:type="spellEnd"/>
      <w:r>
        <w:rPr>
          <w:rFonts w:eastAsia="Times New Roman"/>
          <w:szCs w:val="24"/>
        </w:rPr>
        <w:t>.</w:t>
      </w:r>
    </w:p>
    <w:p w14:paraId="6A62802D"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Σας ευχαριστώ.</w:t>
      </w:r>
    </w:p>
    <w:p w14:paraId="6A62802E" w14:textId="77777777" w:rsidR="00CD4C30" w:rsidRDefault="00DA53E9">
      <w:pPr>
        <w:tabs>
          <w:tab w:val="left" w:pos="709"/>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A62802F" w14:textId="77777777" w:rsidR="00CD4C30" w:rsidRDefault="00DA53E9">
      <w:pPr>
        <w:tabs>
          <w:tab w:val="left" w:pos="709"/>
          <w:tab w:val="center" w:pos="4753"/>
        </w:tabs>
        <w:spacing w:line="600" w:lineRule="auto"/>
        <w:ind w:firstLine="720"/>
        <w:contextualSpacing/>
        <w:jc w:val="both"/>
        <w:rPr>
          <w:rFonts w:eastAsia="Times New Roman"/>
          <w:szCs w:val="24"/>
        </w:rPr>
      </w:pPr>
      <w:r w:rsidRPr="006509EA">
        <w:rPr>
          <w:rFonts w:eastAsia="Times New Roman"/>
          <w:b/>
          <w:szCs w:val="24"/>
        </w:rPr>
        <w:lastRenderedPageBreak/>
        <w:t>ΠΡΟΕΔΡΕΥΩΝ (Γεώργιος Βαρεμένος):</w:t>
      </w:r>
      <w:r w:rsidRPr="00921ACC">
        <w:rPr>
          <w:rFonts w:eastAsia="Times New Roman"/>
          <w:szCs w:val="24"/>
        </w:rPr>
        <w:t xml:space="preserve"> </w:t>
      </w:r>
      <w:r>
        <w:rPr>
          <w:rFonts w:eastAsia="Times New Roman"/>
          <w:szCs w:val="24"/>
        </w:rPr>
        <w:t xml:space="preserve">Και εμείς ευχαριστούμε. </w:t>
      </w:r>
    </w:p>
    <w:p w14:paraId="6A628030"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lang w:val="en-US"/>
        </w:rPr>
        <w:t>O</w:t>
      </w:r>
      <w:r w:rsidRPr="00921ACC">
        <w:rPr>
          <w:rFonts w:eastAsia="Times New Roman"/>
          <w:szCs w:val="24"/>
        </w:rPr>
        <w:t xml:space="preserve"> </w:t>
      </w:r>
      <w:r>
        <w:rPr>
          <w:rFonts w:eastAsia="Times New Roman"/>
          <w:szCs w:val="24"/>
        </w:rPr>
        <w:t>κ. Νικόλαος Παπαδόπουλος από τον ΣΥΡΙΖΑ έχει τον λόγο.</w:t>
      </w:r>
    </w:p>
    <w:p w14:paraId="6A628031" w14:textId="77777777" w:rsidR="00CD4C30" w:rsidRDefault="00DA53E9">
      <w:pPr>
        <w:tabs>
          <w:tab w:val="left" w:pos="709"/>
          <w:tab w:val="center" w:pos="4753"/>
        </w:tabs>
        <w:spacing w:line="600" w:lineRule="auto"/>
        <w:ind w:firstLine="720"/>
        <w:contextualSpacing/>
        <w:jc w:val="both"/>
        <w:rPr>
          <w:rFonts w:eastAsia="Times New Roman"/>
          <w:szCs w:val="24"/>
        </w:rPr>
      </w:pPr>
      <w:r w:rsidRPr="006509EA">
        <w:rPr>
          <w:rFonts w:eastAsia="Times New Roman"/>
          <w:b/>
          <w:szCs w:val="24"/>
        </w:rPr>
        <w:t>ΝΙΚΟΛΑΟΣ ΠΑΠΑΔΟΠΟΥΛΟΣ:</w:t>
      </w:r>
      <w:r w:rsidRPr="00921ACC">
        <w:rPr>
          <w:rFonts w:eastAsia="Times New Roman"/>
          <w:szCs w:val="24"/>
        </w:rPr>
        <w:t xml:space="preserve"> </w:t>
      </w:r>
      <w:r>
        <w:rPr>
          <w:rFonts w:eastAsia="Times New Roman"/>
          <w:szCs w:val="24"/>
        </w:rPr>
        <w:t>Ευχαριστώ, κύριε Πρόεδρε.</w:t>
      </w:r>
    </w:p>
    <w:p w14:paraId="6A628032"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στη σημερινή συνεδρίαση συζητούμε ένα πολύ σημαντικό σχέδιο νόμου του Υπουργείου Περιβάλλοντος </w:t>
      </w:r>
      <w:r>
        <w:rPr>
          <w:rFonts w:eastAsia="Times New Roman"/>
          <w:szCs w:val="24"/>
        </w:rPr>
        <w:t xml:space="preserve">και Ενέργειας, το οποίο ρυθμίζει σημαντικούς τομείς της εθνικής οικονομίας. </w:t>
      </w:r>
    </w:p>
    <w:p w14:paraId="6A628033"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Το νομοσχέδιο αναφέρεται στην επίλυση των χρόνιων προβλημάτων και παθογενειών του ΙΓΜΕ με την αντικατάστασή του από έναν νέο δημόσιο φορέα, την Ελληνική Αρχή Γεωλογικών και Μεταλλ</w:t>
      </w:r>
      <w:r>
        <w:rPr>
          <w:rFonts w:eastAsia="Times New Roman"/>
          <w:szCs w:val="24"/>
        </w:rPr>
        <w:t>ευτικών Ερευνών</w:t>
      </w:r>
      <w:r w:rsidRPr="002B2095">
        <w:rPr>
          <w:rFonts w:eastAsia="Times New Roman"/>
          <w:szCs w:val="24"/>
        </w:rPr>
        <w:t xml:space="preserve">. </w:t>
      </w:r>
      <w:r>
        <w:rPr>
          <w:rFonts w:eastAsia="Times New Roman"/>
          <w:szCs w:val="24"/>
        </w:rPr>
        <w:t>Δεύτερον, στη θωράκιση της πολιτικής μας απέναντι στην αυθαίρετη δόμηση με την εισαγωγή διατάξεων χωροταξίας και πολεοδομίας. Τρίτον, την οριοθέτηση και ρύθμιση της διαδικασίας του ιδιοκτησιακού διαχωρισμού της ΔΕΠΑ και επιμέρους θεμάτων π</w:t>
      </w:r>
      <w:r>
        <w:rPr>
          <w:rFonts w:eastAsia="Times New Roman"/>
          <w:szCs w:val="24"/>
        </w:rPr>
        <w:t xml:space="preserve">ου προκαλούν δυσλειτουργίες στον τομέα της ενέργειας. </w:t>
      </w:r>
    </w:p>
    <w:p w14:paraId="6A628034"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Τέταρτον, την εκπόνηση επιτέλους ενός σαφούς και ολοκληρωμένου θεσμικού πλαισίου</w:t>
      </w:r>
      <w:r>
        <w:rPr>
          <w:rFonts w:eastAsia="Times New Roman"/>
          <w:szCs w:val="24"/>
        </w:rPr>
        <w:t>,</w:t>
      </w:r>
      <w:r>
        <w:rPr>
          <w:rFonts w:eastAsia="Times New Roman"/>
          <w:szCs w:val="24"/>
        </w:rPr>
        <w:t xml:space="preserve"> που αφορά την έρευνα, την εκμετάλλευση και τη διαχείριση του γεωθερμικού δυναμικού της χώρας, ενός ολοκληρωμένου θεσμικ</w:t>
      </w:r>
      <w:r>
        <w:rPr>
          <w:rFonts w:eastAsia="Times New Roman"/>
          <w:szCs w:val="24"/>
        </w:rPr>
        <w:t>ού πλαισίου, που σχεδόν μισό αιώνα από τις πρώτες έρευνες που ξεκίνησαν από τη ΔΕΗ το 1973, σαράντα χρόνια μετά τη δυναμική έναρξη της συστηματικής αξιοποίησης γεωθερμικών πόρων της χώρας μας για παραγωγή θερμικής ενέργειας και ηλεκτρικής ισχύος στη δεκαετ</w:t>
      </w:r>
      <w:r>
        <w:rPr>
          <w:rFonts w:eastAsia="Times New Roman"/>
          <w:szCs w:val="24"/>
        </w:rPr>
        <w:t>ία του ’80 και δεκαέξι χρόνια μετά την ψήφιση του ν.3175/2003 για την αξιοποίηση γεωθερμικού δυναμικού της χώρας μας, έρχεται να εκσυγχρονίσει το υφιστάμενο νομοθετικό πλαίσιο, να απλουστεύσει και να κάνει πιο ευέλικτες τις διαδικασίες έκδοσης αδειών έρευν</w:t>
      </w:r>
      <w:r>
        <w:rPr>
          <w:rFonts w:eastAsia="Times New Roman"/>
          <w:szCs w:val="24"/>
        </w:rPr>
        <w:t>ας και εκμετάλλευσης των τοπικών γεωθερμικών πεδίων, να θεσπίσει αυστηρούς και διαφανείς και ενιαίους κανόνες στον αντίποδα των πελατειακών ή τοπικιστικών πρακτικών προηγούμενων ετών, για να μπορέσουν οι τοπικές κοινωνίες να αξιοποιήσουν αυτή τη μορφή εναλ</w:t>
      </w:r>
      <w:r>
        <w:rPr>
          <w:rFonts w:eastAsia="Times New Roman"/>
          <w:szCs w:val="24"/>
        </w:rPr>
        <w:t xml:space="preserve">λακτικής </w:t>
      </w:r>
      <w:proofErr w:type="spellStart"/>
      <w:r>
        <w:rPr>
          <w:rFonts w:eastAsia="Times New Roman"/>
          <w:szCs w:val="24"/>
        </w:rPr>
        <w:t>φιλοπεριβαλλοντικής</w:t>
      </w:r>
      <w:proofErr w:type="spellEnd"/>
      <w:r>
        <w:rPr>
          <w:rFonts w:eastAsia="Times New Roman"/>
          <w:szCs w:val="24"/>
        </w:rPr>
        <w:t xml:space="preserve"> και χαμηλού κόστους μορφής ενέργειας. </w:t>
      </w:r>
    </w:p>
    <w:p w14:paraId="6A628035"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Με όλα τα παραπάνω στοχεύουμε</w:t>
      </w:r>
      <w:r>
        <w:rPr>
          <w:rFonts w:eastAsia="Times New Roman"/>
          <w:szCs w:val="24"/>
        </w:rPr>
        <w:t>,</w:t>
      </w:r>
      <w:r>
        <w:rPr>
          <w:rFonts w:eastAsia="Times New Roman"/>
          <w:szCs w:val="24"/>
        </w:rPr>
        <w:t xml:space="preserve"> στο να επωφεληθεί επιτέλους η εθνική οικονομία και η κοινωνία από τη χρήση του πλούσιου γεωθερμικού δυναμικού με το οποίο είναι ευνοημένη σε παγκόσμιο επίπεδ</w:t>
      </w:r>
      <w:r>
        <w:rPr>
          <w:rFonts w:eastAsia="Times New Roman"/>
          <w:szCs w:val="24"/>
        </w:rPr>
        <w:t>ο</w:t>
      </w:r>
      <w:r>
        <w:rPr>
          <w:rFonts w:eastAsia="Times New Roman"/>
          <w:szCs w:val="24"/>
        </w:rPr>
        <w:t>,</w:t>
      </w:r>
      <w:r>
        <w:rPr>
          <w:rFonts w:eastAsia="Times New Roman"/>
          <w:szCs w:val="24"/>
        </w:rPr>
        <w:t xml:space="preserve"> και να φθάσει, ακόμα και να ξεπεράσει τον ευρωπαϊκό μέσο όρο, που η συμμετοχή είναι κατά 28% της γεωθερμίας στην κάλυψη ενεργειακών αναγκών είτε ηλεκτροπαραγωγής είτε θέρμανσης. Αυτός ο στόχος είναι απόλυτα εφικτός, τη στιγμή που σε χώρες του ευρωπαϊκού</w:t>
      </w:r>
      <w:r>
        <w:rPr>
          <w:rFonts w:eastAsia="Times New Roman"/>
          <w:szCs w:val="24"/>
        </w:rPr>
        <w:t xml:space="preserve"> βορρά, όπως η Ολλανδία, οι γεωτρήσεις για αξιοποίηση γεωθερμικού πεδίου φθάνουν τ</w:t>
      </w:r>
      <w:r>
        <w:rPr>
          <w:rFonts w:eastAsia="Times New Roman"/>
          <w:szCs w:val="24"/>
        </w:rPr>
        <w:t>ις</w:t>
      </w:r>
      <w:r>
        <w:rPr>
          <w:rFonts w:eastAsia="Times New Roman"/>
          <w:szCs w:val="24"/>
        </w:rPr>
        <w:t xml:space="preserve"> δύο χιλιάδες και παραπάνω μέτρα, ενώ στη χώρα μας αρκούν μερικές δεκάδες μέτρων. </w:t>
      </w:r>
    </w:p>
    <w:p w14:paraId="6A628036"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Επιπλέον η έρευνα και οι τεχνολογικές εξελίξεις και οι δυνατότητες στον τομέα αυτόν καθισ</w:t>
      </w:r>
      <w:r>
        <w:rPr>
          <w:rFonts w:eastAsia="Times New Roman"/>
          <w:szCs w:val="24"/>
        </w:rPr>
        <w:t xml:space="preserve">τούν την εκμετάλλευση του γεωθερμικού δυναμικού μια εξαιρετικά συμφέρουσα </w:t>
      </w:r>
      <w:r>
        <w:rPr>
          <w:rFonts w:eastAsia="Times New Roman"/>
          <w:szCs w:val="24"/>
        </w:rPr>
        <w:t>-</w:t>
      </w:r>
      <w:r>
        <w:rPr>
          <w:rFonts w:eastAsia="Times New Roman"/>
          <w:szCs w:val="24"/>
        </w:rPr>
        <w:t>τόσο από άποψη μειωμένου κόστους όσο και απ’ αυτήν της μειωμένης έως μηδενικής περιβαλλοντικής επιβάρυνσης</w:t>
      </w:r>
      <w:r>
        <w:rPr>
          <w:rFonts w:eastAsia="Times New Roman"/>
          <w:szCs w:val="24"/>
        </w:rPr>
        <w:t>-</w:t>
      </w:r>
      <w:r>
        <w:rPr>
          <w:rFonts w:eastAsia="Times New Roman"/>
          <w:szCs w:val="24"/>
        </w:rPr>
        <w:t xml:space="preserve"> πηγή ενέργειας. </w:t>
      </w:r>
    </w:p>
    <w:p w14:paraId="6A628037"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Υπάρχουν θετικές επιπτώσεις στην οικονομική ανάπτυξη σε </w:t>
      </w:r>
      <w:r>
        <w:rPr>
          <w:rFonts w:eastAsia="Times New Roman"/>
          <w:szCs w:val="24"/>
        </w:rPr>
        <w:t xml:space="preserve">τοπικό και εθνικό επίπεδο, στη δημιουργία νέων θέσεων εργασίας και στη μείωση εκπομπών αερίου του θερμοκηπίου, τη </w:t>
      </w:r>
      <w:r>
        <w:rPr>
          <w:rFonts w:eastAsia="Times New Roman"/>
          <w:szCs w:val="24"/>
        </w:rPr>
        <w:lastRenderedPageBreak/>
        <w:t>διασφάλιση φθηνής και καθαρής ενέργειας σε κατοικίες, δημόσια κτήρια, οικισμούς χωριών και πόλεων με τηλεθέρμανση, αγροτική παραγωγή κ.λπ.</w:t>
      </w:r>
      <w:r>
        <w:rPr>
          <w:rFonts w:eastAsia="Times New Roman"/>
          <w:szCs w:val="24"/>
        </w:rPr>
        <w:t>.</w:t>
      </w:r>
      <w:r>
        <w:rPr>
          <w:rFonts w:eastAsia="Times New Roman"/>
          <w:szCs w:val="24"/>
        </w:rPr>
        <w:t xml:space="preserve"> </w:t>
      </w:r>
    </w:p>
    <w:p w14:paraId="6A628038"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Ι</w:t>
      </w:r>
      <w:r>
        <w:rPr>
          <w:rFonts w:eastAsia="Times New Roman"/>
          <w:szCs w:val="24"/>
        </w:rPr>
        <w:t>δίως στον πρωτογενή τομέα η χρήση της γεωθερμίας ευνοεί τη σταδιακή απεξάρτηση από τα δαπανηρά και επιβαρυντικά για το περιβάλλον ορυκτά καύσιμα</w:t>
      </w:r>
      <w:r>
        <w:rPr>
          <w:rFonts w:eastAsia="Times New Roman"/>
          <w:szCs w:val="24"/>
        </w:rPr>
        <w:t>,</w:t>
      </w:r>
      <w:r>
        <w:rPr>
          <w:rFonts w:eastAsia="Times New Roman"/>
          <w:szCs w:val="24"/>
        </w:rPr>
        <w:t xml:space="preserve"> και μπορεί να συμβά</w:t>
      </w:r>
      <w:r>
        <w:rPr>
          <w:rFonts w:eastAsia="Times New Roman"/>
          <w:szCs w:val="24"/>
        </w:rPr>
        <w:t>λ</w:t>
      </w:r>
      <w:r>
        <w:rPr>
          <w:rFonts w:eastAsia="Times New Roman"/>
          <w:szCs w:val="24"/>
        </w:rPr>
        <w:t>λει στη δραστική μείωση του κόστους παραγωγής άρα και στην ενίσχυση του αγροτικού εισοδήμα</w:t>
      </w:r>
      <w:r>
        <w:rPr>
          <w:rFonts w:eastAsia="Times New Roman"/>
          <w:szCs w:val="24"/>
        </w:rPr>
        <w:t xml:space="preserve">τος, καθώς υπολογίζεται ότι έχει πολύ χαμηλό κόστος παραγωγής. </w:t>
      </w:r>
    </w:p>
    <w:p w14:paraId="6A628039"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Έχει συνεχή διαθεσιμότητα, δεν απαιτεί αποθήκευση, μπορεί να παράγεται είκοσι τέσσερις ώρες το εικοσιτετράωρο, τριακόσιες εξήντα πέντε μέρες τον χρόνο και μετά τη χρήση της αξιοποιείται σε μει</w:t>
      </w:r>
      <w:r>
        <w:rPr>
          <w:rFonts w:eastAsia="Times New Roman"/>
          <w:szCs w:val="24"/>
        </w:rPr>
        <w:t xml:space="preserve">ούμενες πλέον θερμοκρασίες. </w:t>
      </w:r>
    </w:p>
    <w:p w14:paraId="6A62803A"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Επανεισάγεται στη γη για να </w:t>
      </w:r>
      <w:proofErr w:type="spellStart"/>
      <w:r>
        <w:rPr>
          <w:rFonts w:eastAsia="Times New Roman"/>
          <w:szCs w:val="24"/>
        </w:rPr>
        <w:t>ξαναθερμανθεί</w:t>
      </w:r>
      <w:proofErr w:type="spellEnd"/>
      <w:r>
        <w:rPr>
          <w:rFonts w:eastAsia="Times New Roman"/>
          <w:szCs w:val="24"/>
        </w:rPr>
        <w:t>. Είναι αυτονόητη η ώθηση που μπορεί να δοθεί</w:t>
      </w:r>
      <w:r>
        <w:rPr>
          <w:rFonts w:eastAsia="Times New Roman"/>
          <w:szCs w:val="24"/>
        </w:rPr>
        <w:t>,</w:t>
      </w:r>
      <w:r>
        <w:rPr>
          <w:rFonts w:eastAsia="Times New Roman"/>
          <w:szCs w:val="24"/>
        </w:rPr>
        <w:t xml:space="preserve"> έτσι σε τομείς πρωτογενούς παραγωγής και συγκεκριμένα πλεονεκτήματα όπως θερμικές καλλιέργειες, ιχθυοκαλλιέργειες, θερμική επεξεργασία αγρο</w:t>
      </w:r>
      <w:r>
        <w:rPr>
          <w:rFonts w:eastAsia="Times New Roman"/>
          <w:szCs w:val="24"/>
        </w:rPr>
        <w:t xml:space="preserve">τικών προϊόντων, θέρμανση εγκαταστάσεων, </w:t>
      </w:r>
      <w:proofErr w:type="spellStart"/>
      <w:r>
        <w:rPr>
          <w:rFonts w:eastAsia="Times New Roman"/>
          <w:szCs w:val="24"/>
        </w:rPr>
        <w:t>σταβλικές</w:t>
      </w:r>
      <w:proofErr w:type="spellEnd"/>
      <w:r>
        <w:rPr>
          <w:rFonts w:eastAsia="Times New Roman"/>
          <w:szCs w:val="24"/>
        </w:rPr>
        <w:t xml:space="preserve"> εγκατα</w:t>
      </w:r>
      <w:r>
        <w:rPr>
          <w:rFonts w:eastAsia="Times New Roman"/>
          <w:szCs w:val="24"/>
        </w:rPr>
        <w:lastRenderedPageBreak/>
        <w:t xml:space="preserve">στάσεις, οινοποιία, ξήρανση φρούτων, λαχανικών κ.λπ.. Ιδιαίτερη αναβάθμιση, σύμφωνα με μελέτες του ΕΛΓΟ, υπάρχει σχεδόν παντού σε όλη τη χώρα. </w:t>
      </w:r>
    </w:p>
    <w:p w14:paraId="6A62803B"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ab/>
        <w:t>Στο σημείο αυτό επιτρέψτε μου μια παρατήρηση-πρόταση-α</w:t>
      </w:r>
      <w:r>
        <w:rPr>
          <w:rFonts w:eastAsia="Times New Roman"/>
          <w:szCs w:val="24"/>
        </w:rPr>
        <w:t xml:space="preserve">ναφορά στο άρθρο 72 παράγραφος 3, που αναφέρεται μια θετική μέριμνα για διασφάλιση ενός ποσοστού της αύξησης </w:t>
      </w:r>
      <w:proofErr w:type="spellStart"/>
      <w:r>
        <w:rPr>
          <w:rFonts w:eastAsia="Times New Roman"/>
          <w:szCs w:val="24"/>
        </w:rPr>
        <w:t>μεσοσταθμικών</w:t>
      </w:r>
      <w:proofErr w:type="spellEnd"/>
      <w:r>
        <w:rPr>
          <w:rFonts w:eastAsia="Times New Roman"/>
          <w:szCs w:val="24"/>
        </w:rPr>
        <w:t xml:space="preserve"> τιμών</w:t>
      </w:r>
      <w:r>
        <w:rPr>
          <w:rFonts w:eastAsia="Times New Roman"/>
          <w:szCs w:val="24"/>
        </w:rPr>
        <w:t>,</w:t>
      </w:r>
      <w:r>
        <w:rPr>
          <w:rFonts w:eastAsia="Times New Roman"/>
          <w:szCs w:val="24"/>
        </w:rPr>
        <w:t xml:space="preserve"> σε ό,τι αφορά κατεστραμμένους </w:t>
      </w:r>
      <w:proofErr w:type="spellStart"/>
      <w:r>
        <w:rPr>
          <w:rFonts w:eastAsia="Times New Roman"/>
          <w:szCs w:val="24"/>
        </w:rPr>
        <w:t>φωτοβολταϊκούς</w:t>
      </w:r>
      <w:proofErr w:type="spellEnd"/>
      <w:r>
        <w:rPr>
          <w:rFonts w:eastAsia="Times New Roman"/>
          <w:szCs w:val="24"/>
        </w:rPr>
        <w:t xml:space="preserve"> σταθμούς. </w:t>
      </w:r>
    </w:p>
    <w:p w14:paraId="6A62803C"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Ωστόσο θεωρούμε ότι χρειάζεται και η πρόβλεψη μιας επιπλέον κατηγορίας</w:t>
      </w:r>
      <w:r>
        <w:rPr>
          <w:rFonts w:eastAsia="Times New Roman"/>
          <w:szCs w:val="24"/>
        </w:rPr>
        <w:t>, αυτής των 100</w:t>
      </w:r>
      <w:r>
        <w:rPr>
          <w:rFonts w:eastAsia="Times New Roman"/>
          <w:szCs w:val="24"/>
          <w:lang w:val="en-US"/>
        </w:rPr>
        <w:t>KW</w:t>
      </w:r>
      <w:r>
        <w:rPr>
          <w:rFonts w:eastAsia="Times New Roman"/>
          <w:szCs w:val="24"/>
        </w:rPr>
        <w:t xml:space="preserve"> και κάτω, που αφορά μικρά αγροτικά </w:t>
      </w:r>
      <w:proofErr w:type="spellStart"/>
      <w:r>
        <w:rPr>
          <w:rFonts w:eastAsia="Times New Roman"/>
          <w:szCs w:val="24"/>
        </w:rPr>
        <w:t>φωτοβολταϊκά</w:t>
      </w:r>
      <w:proofErr w:type="spellEnd"/>
      <w:r>
        <w:rPr>
          <w:rFonts w:eastAsia="Times New Roman"/>
          <w:szCs w:val="24"/>
        </w:rPr>
        <w:t>. Αυτά προτείνουμε να διαφοροποιηθούν</w:t>
      </w:r>
      <w:r w:rsidRPr="0088767E">
        <w:rPr>
          <w:rFonts w:eastAsia="Times New Roman"/>
          <w:szCs w:val="24"/>
        </w:rPr>
        <w:t>,</w:t>
      </w:r>
      <w:r>
        <w:rPr>
          <w:rFonts w:eastAsia="Times New Roman"/>
          <w:szCs w:val="24"/>
        </w:rPr>
        <w:t xml:space="preserve"> από τα πεντακοσάρια και εδώ θα χρειαστεί, πιστεύω, κύριε Υπουργέ, μια χρηματοδότηση γι’ αυτά τα αγροτικά μικρά περιβαλλοντικά</w:t>
      </w:r>
      <w:r w:rsidRPr="0088767E">
        <w:rPr>
          <w:rFonts w:eastAsia="Times New Roman"/>
          <w:szCs w:val="24"/>
        </w:rPr>
        <w:t>,</w:t>
      </w:r>
      <w:r>
        <w:rPr>
          <w:rFonts w:eastAsia="Times New Roman"/>
          <w:szCs w:val="24"/>
        </w:rPr>
        <w:t xml:space="preserve"> για να λύσουμε και το ζήτημα της γης υψηλής παραγωγικότητας, το να μπορεί να στηθεί ένα τέτοιο </w:t>
      </w:r>
      <w:proofErr w:type="spellStart"/>
      <w:r>
        <w:rPr>
          <w:rFonts w:eastAsia="Times New Roman"/>
          <w:szCs w:val="24"/>
        </w:rPr>
        <w:t>φωτοβολταϊκό</w:t>
      </w:r>
      <w:proofErr w:type="spellEnd"/>
      <w:r>
        <w:rPr>
          <w:rFonts w:eastAsia="Times New Roman"/>
          <w:szCs w:val="24"/>
        </w:rPr>
        <w:t xml:space="preserve"> σε μια μεγάλη αγροτική έκταση περίπου στο 1% της έκτασής του</w:t>
      </w:r>
      <w:r w:rsidRPr="0088767E">
        <w:rPr>
          <w:rFonts w:eastAsia="Times New Roman"/>
          <w:szCs w:val="24"/>
        </w:rPr>
        <w:t>,</w:t>
      </w:r>
      <w:r>
        <w:rPr>
          <w:rFonts w:eastAsia="Times New Roman"/>
          <w:szCs w:val="24"/>
        </w:rPr>
        <w:t xml:space="preserve"> και μια τιμή η οποία να είναι κοντά στο 10% της τιμής πώλησης οικιακής χρήσης που δίν</w:t>
      </w:r>
      <w:r>
        <w:rPr>
          <w:rFonts w:eastAsia="Times New Roman"/>
          <w:szCs w:val="24"/>
        </w:rPr>
        <w:t xml:space="preserve">ει σήμερα η ΔΕΗ, για να μπορέσουν και να κάτσουν οι αγρότες στα χωριά τους και να έχουν </w:t>
      </w:r>
      <w:r>
        <w:rPr>
          <w:rFonts w:eastAsia="Times New Roman"/>
          <w:szCs w:val="24"/>
        </w:rPr>
        <w:lastRenderedPageBreak/>
        <w:t xml:space="preserve">ένα επιπλέον εισόδημα ώστε να μπορούν να βρίσκονται στον τόπο τους. Νομίζω ότι είναι μια καλή πρόταση αυτή και θα θέλαμε τη βοήθειά σας, κύριε Υπουργέ, τουλάχιστον γι’ </w:t>
      </w:r>
      <w:r>
        <w:rPr>
          <w:rFonts w:eastAsia="Times New Roman"/>
          <w:szCs w:val="24"/>
        </w:rPr>
        <w:t xml:space="preserve">αυτά τα μικρά αγροτικά </w:t>
      </w:r>
      <w:proofErr w:type="spellStart"/>
      <w:r>
        <w:rPr>
          <w:rFonts w:eastAsia="Times New Roman"/>
          <w:szCs w:val="24"/>
        </w:rPr>
        <w:t>φωτοβολταϊκά</w:t>
      </w:r>
      <w:proofErr w:type="spellEnd"/>
      <w:r>
        <w:rPr>
          <w:rFonts w:eastAsia="Times New Roman"/>
          <w:szCs w:val="24"/>
        </w:rPr>
        <w:t xml:space="preserve">. </w:t>
      </w:r>
    </w:p>
    <w:p w14:paraId="6A62803D"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Επανέρχομαι στο θέμα της γεωθερμίας</w:t>
      </w:r>
      <w:r w:rsidRPr="00601629">
        <w:rPr>
          <w:rFonts w:eastAsia="Times New Roman"/>
          <w:szCs w:val="24"/>
        </w:rPr>
        <w:t>,</w:t>
      </w:r>
      <w:r>
        <w:rPr>
          <w:rFonts w:eastAsia="Times New Roman"/>
          <w:szCs w:val="24"/>
        </w:rPr>
        <w:t xml:space="preserve"> λέγοντας ότι είναι θετική η αύξηση της ελάχιστης θερμοκρασίας, του καθορισμού γεωθερμικού πεδίου, γιατί υπάρχουν πολλά νερά στις αγροτικές περιοχές με θερμοκρασίες άνω των 25 βαθμών</w:t>
      </w:r>
      <w:r>
        <w:rPr>
          <w:rFonts w:eastAsia="Times New Roman"/>
          <w:szCs w:val="24"/>
        </w:rPr>
        <w:t>.</w:t>
      </w:r>
    </w:p>
    <w:p w14:paraId="6A62803E"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Συνοψίζοντας, θεωρούμε ότι οι προτεινόμενες διατάξεις</w:t>
      </w:r>
      <w:r w:rsidRPr="00601629">
        <w:rPr>
          <w:rFonts w:eastAsia="Times New Roman"/>
          <w:szCs w:val="24"/>
        </w:rPr>
        <w:t>,</w:t>
      </w:r>
      <w:r>
        <w:rPr>
          <w:rFonts w:eastAsia="Times New Roman"/>
          <w:szCs w:val="24"/>
        </w:rPr>
        <w:t xml:space="preserve"> δίνουν τη δυνατότητα να πολλαπλασιαστούν ραγδαία τα αξιόλογα μεν αλλά λιγοστά παραδείγματα αξιοποίησης της γεωθερμίας στην αγροτική παραγωγή.</w:t>
      </w:r>
    </w:p>
    <w:p w14:paraId="6A62803F"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Κυρίες και κύριοι συνάδελφοι, ο δρόμος για την ανόρθωση τ</w:t>
      </w:r>
      <w:r>
        <w:rPr>
          <w:rFonts w:eastAsia="Times New Roman"/>
          <w:szCs w:val="24"/>
        </w:rPr>
        <w:t>ου πρωτογενούς τομέα, την ανάκαμψη της οικονομίας και της κοινωνίας ανοίγει ολοένα και περισσότερο με βήματα μελετημένα, σταθερά και</w:t>
      </w:r>
      <w:r w:rsidRPr="00601629">
        <w:rPr>
          <w:rFonts w:eastAsia="Times New Roman"/>
          <w:szCs w:val="24"/>
        </w:rPr>
        <w:t>,</w:t>
      </w:r>
      <w:r>
        <w:rPr>
          <w:rFonts w:eastAsia="Times New Roman"/>
          <w:szCs w:val="24"/>
        </w:rPr>
        <w:t xml:space="preserve"> κυρίως</w:t>
      </w:r>
      <w:r w:rsidRPr="00601629">
        <w:rPr>
          <w:rFonts w:eastAsia="Times New Roman"/>
          <w:szCs w:val="24"/>
        </w:rPr>
        <w:t>,</w:t>
      </w:r>
      <w:r>
        <w:rPr>
          <w:rFonts w:eastAsia="Times New Roman"/>
          <w:szCs w:val="24"/>
        </w:rPr>
        <w:t xml:space="preserve"> αποφασιστικά. Σας καλώ να ψηφίσετε αυτό το νομοσχέδιο.</w:t>
      </w:r>
    </w:p>
    <w:p w14:paraId="6A628040"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Ευχαριστώ.</w:t>
      </w:r>
    </w:p>
    <w:p w14:paraId="6A628041" w14:textId="77777777" w:rsidR="00CD4C30" w:rsidRDefault="00DA53E9">
      <w:pPr>
        <w:tabs>
          <w:tab w:val="left" w:pos="709"/>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A628042" w14:textId="77777777" w:rsidR="00CD4C30" w:rsidRDefault="00DA53E9">
      <w:pPr>
        <w:tabs>
          <w:tab w:val="left" w:pos="709"/>
          <w:tab w:val="center" w:pos="4753"/>
        </w:tabs>
        <w:spacing w:line="600" w:lineRule="auto"/>
        <w:ind w:firstLine="720"/>
        <w:contextualSpacing/>
        <w:jc w:val="both"/>
        <w:rPr>
          <w:rFonts w:eastAsia="Times New Roman"/>
          <w:szCs w:val="24"/>
        </w:rPr>
      </w:pPr>
      <w:r w:rsidRPr="006509EA">
        <w:rPr>
          <w:rFonts w:eastAsia="Times New Roman"/>
          <w:b/>
          <w:szCs w:val="24"/>
        </w:rPr>
        <w:lastRenderedPageBreak/>
        <w:t>ΠΡΟΕ</w:t>
      </w:r>
      <w:r w:rsidRPr="006509EA">
        <w:rPr>
          <w:rFonts w:eastAsia="Times New Roman"/>
          <w:b/>
          <w:szCs w:val="24"/>
        </w:rPr>
        <w:t>ΔΡΕΥΩΝ (Γεώργιος Βαρεμένος):</w:t>
      </w:r>
      <w:r w:rsidRPr="003603DF">
        <w:rPr>
          <w:rFonts w:eastAsia="Times New Roman"/>
          <w:szCs w:val="24"/>
        </w:rPr>
        <w:t xml:space="preserve"> </w:t>
      </w:r>
      <w:r>
        <w:rPr>
          <w:rFonts w:eastAsia="Times New Roman"/>
          <w:szCs w:val="24"/>
          <w:lang w:val="en-US"/>
        </w:rPr>
        <w:t>O</w:t>
      </w:r>
      <w:r w:rsidRPr="003603DF">
        <w:rPr>
          <w:rFonts w:eastAsia="Times New Roman"/>
          <w:szCs w:val="24"/>
        </w:rPr>
        <w:t xml:space="preserve"> </w:t>
      </w:r>
      <w:r>
        <w:rPr>
          <w:rFonts w:eastAsia="Times New Roman"/>
          <w:szCs w:val="24"/>
        </w:rPr>
        <w:t>κύριος Υπουργός έχει τον λόγο για την παρουσίαση κάποιων νομοτεχνικών βελτιώσεων.</w:t>
      </w:r>
    </w:p>
    <w:p w14:paraId="6A628043" w14:textId="77777777" w:rsidR="00CD4C30" w:rsidRDefault="00DA53E9">
      <w:pPr>
        <w:tabs>
          <w:tab w:val="left" w:pos="709"/>
          <w:tab w:val="center" w:pos="4753"/>
        </w:tabs>
        <w:spacing w:line="600" w:lineRule="auto"/>
        <w:ind w:firstLine="720"/>
        <w:contextualSpacing/>
        <w:jc w:val="both"/>
        <w:rPr>
          <w:rFonts w:eastAsia="Times New Roman"/>
          <w:szCs w:val="24"/>
        </w:rPr>
      </w:pPr>
      <w:r w:rsidRPr="006509EA">
        <w:rPr>
          <w:rFonts w:eastAsia="Times New Roman"/>
          <w:b/>
          <w:szCs w:val="24"/>
        </w:rPr>
        <w:t>ΓΕΩΡΓΙΟΣ ΣΤΑΘΑΚΗΣ (Υπουργός Περιβάλλοντος και Ενέργειας):</w:t>
      </w:r>
      <w:r>
        <w:rPr>
          <w:rFonts w:eastAsia="Times New Roman"/>
          <w:szCs w:val="24"/>
        </w:rPr>
        <w:t xml:space="preserve"> Επιτρέψτε μου να ανακοινώσω τις νομοτεχνικές βελτιώσεις και να σταθώ λίγο και στην τροπολογία που έχει κατατεθεί για τη ΔΕΗ. </w:t>
      </w:r>
    </w:p>
    <w:p w14:paraId="6A628044"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Θα ξεκινήσω με τη ΔΕΗ. Όπως λέει η τροπολογία, </w:t>
      </w:r>
      <w:proofErr w:type="spellStart"/>
      <w:r>
        <w:rPr>
          <w:rFonts w:eastAsia="Times New Roman"/>
          <w:szCs w:val="24"/>
        </w:rPr>
        <w:t>επαναπροκηρύσσεται</w:t>
      </w:r>
      <w:proofErr w:type="spellEnd"/>
      <w:r>
        <w:rPr>
          <w:rFonts w:eastAsia="Times New Roman"/>
          <w:szCs w:val="24"/>
        </w:rPr>
        <w:t xml:space="preserve"> ο διαγωνισμός. Αφήνει ένα πολύ σύντομο χρονικό διάστημα </w:t>
      </w:r>
      <w:r w:rsidRPr="00A57D82">
        <w:rPr>
          <w:rFonts w:eastAsia="Times New Roman"/>
          <w:szCs w:val="24"/>
        </w:rPr>
        <w:t>-</w:t>
      </w:r>
      <w:r>
        <w:rPr>
          <w:rFonts w:eastAsia="Times New Roman"/>
          <w:szCs w:val="24"/>
        </w:rPr>
        <w:t>και γι</w:t>
      </w:r>
      <w:r>
        <w:rPr>
          <w:rFonts w:eastAsia="Times New Roman"/>
          <w:szCs w:val="24"/>
        </w:rPr>
        <w:t>α τους παλιούς που συμμετείχαν στον προηγούμενο και για πιθανούς νέους επενδυτές</w:t>
      </w:r>
      <w:r w:rsidRPr="00A57D82">
        <w:rPr>
          <w:rFonts w:eastAsia="Times New Roman"/>
          <w:szCs w:val="24"/>
        </w:rPr>
        <w:t>-</w:t>
      </w:r>
      <w:r>
        <w:rPr>
          <w:rFonts w:eastAsia="Times New Roman"/>
          <w:szCs w:val="24"/>
        </w:rPr>
        <w:t xml:space="preserve"> μια σύντομη προθεσμία επτά ημερών. Οι υποψήφιοι μπορούν να υποβάλουν προσφορές και για τη μία ή και για τις δύο μονάδες. </w:t>
      </w:r>
    </w:p>
    <w:p w14:paraId="6A628045" w14:textId="77777777" w:rsidR="00CD4C30" w:rsidRDefault="00DA53E9">
      <w:pPr>
        <w:tabs>
          <w:tab w:val="left" w:pos="709"/>
          <w:tab w:val="center" w:pos="4753"/>
        </w:tabs>
        <w:spacing w:line="600" w:lineRule="auto"/>
        <w:ind w:firstLine="720"/>
        <w:contextualSpacing/>
        <w:jc w:val="both"/>
        <w:rPr>
          <w:rFonts w:eastAsia="Times New Roman"/>
          <w:szCs w:val="24"/>
        </w:rPr>
      </w:pPr>
      <w:r>
        <w:rPr>
          <w:rFonts w:eastAsia="Times New Roman"/>
          <w:szCs w:val="24"/>
        </w:rPr>
        <w:t>Η αξιολόγηση των προσφορών θα γίνει μέσω εκτίμησης δ</w:t>
      </w:r>
      <w:r>
        <w:rPr>
          <w:rFonts w:eastAsia="Times New Roman"/>
          <w:szCs w:val="24"/>
        </w:rPr>
        <w:t>ιεθνούς ανεξάρτητου εκτιμητή</w:t>
      </w:r>
      <w:r w:rsidRPr="003603DF">
        <w:rPr>
          <w:rFonts w:eastAsia="Times New Roman"/>
          <w:szCs w:val="24"/>
        </w:rPr>
        <w:t xml:space="preserve">, </w:t>
      </w:r>
      <w:r>
        <w:rPr>
          <w:rFonts w:eastAsia="Times New Roman"/>
          <w:szCs w:val="24"/>
          <w:lang w:val="en-US"/>
        </w:rPr>
        <w:t>fairness</w:t>
      </w:r>
      <w:r w:rsidRPr="003603DF">
        <w:rPr>
          <w:rFonts w:eastAsia="Times New Roman"/>
          <w:szCs w:val="24"/>
        </w:rPr>
        <w:t xml:space="preserve"> </w:t>
      </w:r>
      <w:r>
        <w:rPr>
          <w:rFonts w:eastAsia="Times New Roman"/>
          <w:szCs w:val="24"/>
          <w:lang w:val="en-US"/>
        </w:rPr>
        <w:t>opinion</w:t>
      </w:r>
      <w:r w:rsidRPr="003603DF">
        <w:rPr>
          <w:rFonts w:eastAsia="Times New Roman"/>
          <w:szCs w:val="24"/>
        </w:rPr>
        <w:t xml:space="preserve">. </w:t>
      </w:r>
      <w:r>
        <w:rPr>
          <w:rFonts w:eastAsia="Times New Roman"/>
          <w:szCs w:val="24"/>
        </w:rPr>
        <w:t xml:space="preserve">Ο </w:t>
      </w:r>
      <w:r>
        <w:rPr>
          <w:rFonts w:eastAsia="Times New Roman"/>
          <w:szCs w:val="24"/>
          <w:lang w:val="en-US"/>
        </w:rPr>
        <w:t>independent</w:t>
      </w:r>
      <w:r w:rsidRPr="003603DF">
        <w:rPr>
          <w:rFonts w:eastAsia="Times New Roman"/>
          <w:szCs w:val="24"/>
        </w:rPr>
        <w:t xml:space="preserve"> </w:t>
      </w:r>
      <w:r>
        <w:rPr>
          <w:rFonts w:eastAsia="Times New Roman"/>
          <w:szCs w:val="24"/>
          <w:lang w:val="en-US"/>
        </w:rPr>
        <w:t>evaluator</w:t>
      </w:r>
      <w:r>
        <w:rPr>
          <w:rFonts w:eastAsia="Times New Roman"/>
          <w:szCs w:val="24"/>
        </w:rPr>
        <w:t xml:space="preserve"> δύναται να διατυπώσει άποψη, δηλαδή να τον προσλάβει η ΔΕΗ και να καταθέσει υπόμνημα. Δεσμευτικό, όμως, είναι το </w:t>
      </w:r>
      <w:r>
        <w:rPr>
          <w:rFonts w:eastAsia="Times New Roman"/>
          <w:szCs w:val="24"/>
          <w:lang w:val="en-US"/>
        </w:rPr>
        <w:t>fairness</w:t>
      </w:r>
      <w:r w:rsidRPr="003603DF">
        <w:rPr>
          <w:rFonts w:eastAsia="Times New Roman"/>
          <w:szCs w:val="24"/>
        </w:rPr>
        <w:t xml:space="preserve"> </w:t>
      </w:r>
      <w:r>
        <w:rPr>
          <w:rFonts w:eastAsia="Times New Roman"/>
          <w:szCs w:val="24"/>
          <w:lang w:val="en-US"/>
        </w:rPr>
        <w:t>opinion</w:t>
      </w:r>
      <w:r>
        <w:rPr>
          <w:rFonts w:eastAsia="Times New Roman"/>
          <w:szCs w:val="24"/>
        </w:rPr>
        <w:t xml:space="preserve"> από τον διεθνή ανεξάρτητο εκτιμητή για </w:t>
      </w:r>
      <w:r>
        <w:rPr>
          <w:rFonts w:eastAsia="Times New Roman"/>
          <w:szCs w:val="24"/>
        </w:rPr>
        <w:lastRenderedPageBreak/>
        <w:t>το προσφερόμενο</w:t>
      </w:r>
      <w:r>
        <w:rPr>
          <w:rFonts w:eastAsia="Times New Roman"/>
          <w:szCs w:val="24"/>
        </w:rPr>
        <w:t xml:space="preserve"> τίμημα. Η σύμβαση αγοραπωλησίας των μετοχών της κάθε νέας εταιρείας θα κυρωθεί νομοθετικά στη Βουλή. Κατά τα λοιπά εφαρμόζονται αναλογικά οι όροι του πρώτου διαγωνισμού. </w:t>
      </w:r>
    </w:p>
    <w:p w14:paraId="6A628046"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39337E">
        <w:rPr>
          <w:rFonts w:eastAsia="Times New Roman"/>
          <w:szCs w:val="24"/>
        </w:rPr>
        <w:t>Και στα εργασιακ</w:t>
      </w:r>
      <w:r>
        <w:rPr>
          <w:rFonts w:eastAsia="Times New Roman"/>
          <w:szCs w:val="24"/>
        </w:rPr>
        <w:t>ά-</w:t>
      </w:r>
      <w:r w:rsidRPr="0039337E">
        <w:rPr>
          <w:rFonts w:eastAsia="Times New Roman"/>
          <w:szCs w:val="24"/>
        </w:rPr>
        <w:t xml:space="preserve">μισθολογικά επειδή υπάρχει το γνωστό θέμα με τους δώδεκα και τους </w:t>
      </w:r>
      <w:r w:rsidRPr="0039337E">
        <w:rPr>
          <w:rFonts w:eastAsia="Times New Roman"/>
          <w:szCs w:val="24"/>
        </w:rPr>
        <w:t>δεκατέσσερις μισθούς, κατοχυρώνεται ότι στις μονάδες που έχουν απόσχιση</w:t>
      </w:r>
      <w:r>
        <w:rPr>
          <w:rFonts w:eastAsia="Times New Roman"/>
          <w:szCs w:val="24"/>
        </w:rPr>
        <w:t>,</w:t>
      </w:r>
      <w:r w:rsidRPr="0039337E">
        <w:rPr>
          <w:rFonts w:eastAsia="Times New Roman"/>
          <w:szCs w:val="24"/>
        </w:rPr>
        <w:t xml:space="preserve"> η ετήσια αμοιβή που έχουν οι εργαζόμενοι</w:t>
      </w:r>
      <w:r w:rsidRPr="001D6E4D">
        <w:rPr>
          <w:rFonts w:eastAsia="Times New Roman"/>
          <w:szCs w:val="24"/>
        </w:rPr>
        <w:t>,</w:t>
      </w:r>
      <w:r w:rsidRPr="0039337E">
        <w:rPr>
          <w:rFonts w:eastAsia="Times New Roman"/>
          <w:szCs w:val="24"/>
        </w:rPr>
        <w:t xml:space="preserve"> θα παραμείνει ακριβώς όπως είναι. Απλώς θα κατανεμηθεί με διαφορετικό τρόπο. </w:t>
      </w:r>
    </w:p>
    <w:p w14:paraId="6A628047"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39337E">
        <w:rPr>
          <w:rFonts w:eastAsia="Times New Roman"/>
          <w:szCs w:val="24"/>
        </w:rPr>
        <w:t>Τέλος για τις ποσότητες των ΝΟΜΕ επανέρχεται η διάταξη του προη</w:t>
      </w:r>
      <w:r w:rsidRPr="0039337E">
        <w:rPr>
          <w:rFonts w:eastAsia="Times New Roman"/>
          <w:szCs w:val="24"/>
        </w:rPr>
        <w:t>γούμενου νόμου</w:t>
      </w:r>
      <w:r w:rsidRPr="001D6E4D">
        <w:rPr>
          <w:rFonts w:eastAsia="Times New Roman"/>
          <w:szCs w:val="24"/>
        </w:rPr>
        <w:t>,</w:t>
      </w:r>
      <w:r w:rsidRPr="0039337E">
        <w:rPr>
          <w:rFonts w:eastAsia="Times New Roman"/>
          <w:szCs w:val="24"/>
        </w:rPr>
        <w:t xml:space="preserve"> που λέει ότι μόλις ολοκληρωθούν οι σχετικές συμβάσεις αγοραπωλησίας των μετοχών, στις νέες εταιρείες </w:t>
      </w:r>
      <w:r>
        <w:rPr>
          <w:rFonts w:eastAsia="Times New Roman"/>
          <w:szCs w:val="24"/>
        </w:rPr>
        <w:t xml:space="preserve">θα </w:t>
      </w:r>
      <w:r w:rsidRPr="0039337E">
        <w:rPr>
          <w:rFonts w:eastAsia="Times New Roman"/>
          <w:szCs w:val="24"/>
        </w:rPr>
        <w:t xml:space="preserve">καταργούνται αυτόματα </w:t>
      </w:r>
      <w:r>
        <w:rPr>
          <w:rFonts w:eastAsia="Times New Roman"/>
          <w:szCs w:val="24"/>
        </w:rPr>
        <w:t>οι</w:t>
      </w:r>
      <w:r w:rsidRPr="0039337E">
        <w:rPr>
          <w:rFonts w:eastAsia="Times New Roman"/>
          <w:szCs w:val="24"/>
        </w:rPr>
        <w:t xml:space="preserve"> ΝΟΜΕ.</w:t>
      </w:r>
    </w:p>
    <w:p w14:paraId="6A628048"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39337E">
        <w:rPr>
          <w:rFonts w:eastAsia="Times New Roman"/>
          <w:szCs w:val="24"/>
        </w:rPr>
        <w:t>Επιπρόσθετα</w:t>
      </w:r>
      <w:r w:rsidRPr="0039337E">
        <w:rPr>
          <w:rFonts w:eastAsia="Times New Roman"/>
          <w:szCs w:val="24"/>
        </w:rPr>
        <w:t xml:space="preserve"> έχουμε μία ρύθμιση για τη μεταφορά εγκατάστασης και λειτουργία μονάδων παραγωγής ηλεκτρικής ενέργειας στην Κρήτη. Αφορά τη μεταβατική περίοδο. Προβλέπει πώς μέχρι να ολοκληρωθεί, φυσικά, η διασύνδεση της Κρήτης με την Πελοπόννησο –τον Ιανουάριο του 2020 θ</w:t>
      </w:r>
      <w:r w:rsidRPr="0039337E">
        <w:rPr>
          <w:rFonts w:eastAsia="Times New Roman"/>
          <w:szCs w:val="24"/>
        </w:rPr>
        <w:t>α είναι αυτή η περ</w:t>
      </w:r>
      <w:r>
        <w:rPr>
          <w:rFonts w:eastAsia="Times New Roman"/>
          <w:szCs w:val="24"/>
        </w:rPr>
        <w:t xml:space="preserve">ίοδος- </w:t>
      </w:r>
      <w:r w:rsidRPr="0039337E">
        <w:rPr>
          <w:rFonts w:eastAsia="Times New Roman"/>
          <w:szCs w:val="24"/>
        </w:rPr>
        <w:t xml:space="preserve">θα καλύψει έκτακτες ανάγκες για το μεσοδιάστημα. </w:t>
      </w:r>
      <w:r w:rsidRPr="0039337E">
        <w:rPr>
          <w:rFonts w:eastAsia="Times New Roman"/>
          <w:szCs w:val="24"/>
        </w:rPr>
        <w:lastRenderedPageBreak/>
        <w:t xml:space="preserve">Άρα η ΔΕΗ μπορεί να μετακινήσει μονάδες ή άλλες μορφές παραγωγής ενέργειας για αυτό το μεταβατικό διάστημα με κάποιες συνοπτικές διαδικασίες. </w:t>
      </w:r>
    </w:p>
    <w:p w14:paraId="6A628049"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39337E">
        <w:rPr>
          <w:rFonts w:eastAsia="Times New Roman"/>
          <w:color w:val="212121"/>
          <w:szCs w:val="24"/>
        </w:rPr>
        <w:t>Π</w:t>
      </w:r>
      <w:r>
        <w:rPr>
          <w:rFonts w:eastAsia="Times New Roman"/>
          <w:color w:val="212121"/>
          <w:szCs w:val="24"/>
        </w:rPr>
        <w:t xml:space="preserve">άω τώρα στις νομοτεχνικές βελτιώσεις. </w:t>
      </w:r>
    </w:p>
    <w:p w14:paraId="6A62804A"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39337E">
        <w:rPr>
          <w:rFonts w:eastAsia="Times New Roman"/>
          <w:color w:val="212121"/>
          <w:szCs w:val="24"/>
        </w:rPr>
        <w:t>Κατ</w:t>
      </w:r>
      <w:r>
        <w:rPr>
          <w:rFonts w:eastAsia="Times New Roman"/>
          <w:color w:val="212121"/>
          <w:szCs w:val="24"/>
        </w:rPr>
        <w:t xml:space="preserve">’ </w:t>
      </w:r>
      <w:r w:rsidRPr="0039337E">
        <w:rPr>
          <w:rFonts w:eastAsia="Times New Roman"/>
          <w:color w:val="212121"/>
          <w:szCs w:val="24"/>
        </w:rPr>
        <w:t xml:space="preserve">αρχάς μετά </w:t>
      </w:r>
      <w:r>
        <w:rPr>
          <w:rFonts w:eastAsia="Times New Roman"/>
          <w:color w:val="212121"/>
          <w:szCs w:val="24"/>
        </w:rPr>
        <w:t xml:space="preserve">από </w:t>
      </w:r>
      <w:r w:rsidRPr="0039337E">
        <w:rPr>
          <w:rFonts w:eastAsia="Times New Roman"/>
          <w:color w:val="212121"/>
          <w:szCs w:val="24"/>
        </w:rPr>
        <w:t>τη συζήτηση που έγινε</w:t>
      </w:r>
      <w:r w:rsidRPr="001D6E4D">
        <w:rPr>
          <w:rFonts w:eastAsia="Times New Roman"/>
          <w:color w:val="212121"/>
          <w:szCs w:val="24"/>
        </w:rPr>
        <w:t>,</w:t>
      </w:r>
      <w:r w:rsidRPr="0039337E">
        <w:rPr>
          <w:rFonts w:eastAsia="Times New Roman"/>
          <w:color w:val="212121"/>
          <w:szCs w:val="24"/>
        </w:rPr>
        <w:t xml:space="preserve"> θα αποσύρουμε τις διατάξεις </w:t>
      </w:r>
      <w:r>
        <w:rPr>
          <w:rFonts w:eastAsia="Times New Roman"/>
          <w:color w:val="212121"/>
          <w:szCs w:val="24"/>
        </w:rPr>
        <w:t>για τη</w:t>
      </w:r>
      <w:r w:rsidRPr="0039337E">
        <w:rPr>
          <w:rFonts w:eastAsia="Times New Roman"/>
          <w:color w:val="212121"/>
          <w:szCs w:val="24"/>
        </w:rPr>
        <w:t xml:space="preserve"> </w:t>
      </w:r>
      <w:r>
        <w:rPr>
          <w:rFonts w:eastAsia="Times New Roman"/>
          <w:color w:val="212121"/>
          <w:szCs w:val="24"/>
        </w:rPr>
        <w:t xml:space="preserve">ΡΑΕ και </w:t>
      </w:r>
      <w:r w:rsidRPr="0039337E">
        <w:rPr>
          <w:rFonts w:eastAsia="Times New Roman"/>
          <w:color w:val="212121"/>
          <w:szCs w:val="24"/>
        </w:rPr>
        <w:t>θα επανέλθω σε επόμενο νομοσχέδιο</w:t>
      </w:r>
      <w:r>
        <w:rPr>
          <w:rFonts w:eastAsia="Times New Roman"/>
          <w:color w:val="212121"/>
          <w:szCs w:val="24"/>
        </w:rPr>
        <w:t>.</w:t>
      </w:r>
      <w:r w:rsidRPr="0039337E">
        <w:rPr>
          <w:rFonts w:eastAsia="Times New Roman"/>
          <w:color w:val="212121"/>
          <w:szCs w:val="24"/>
        </w:rPr>
        <w:t xml:space="preserve"> </w:t>
      </w:r>
      <w:r>
        <w:rPr>
          <w:rFonts w:eastAsia="Times New Roman"/>
          <w:color w:val="212121"/>
          <w:szCs w:val="24"/>
        </w:rPr>
        <w:t>Α</w:t>
      </w:r>
      <w:r w:rsidRPr="0039337E">
        <w:rPr>
          <w:rFonts w:eastAsia="Times New Roman"/>
          <w:color w:val="212121"/>
          <w:szCs w:val="24"/>
        </w:rPr>
        <w:t>ναφέρομαι στην αστική ευθύνη</w:t>
      </w:r>
      <w:r>
        <w:rPr>
          <w:rFonts w:eastAsia="Times New Roman"/>
          <w:color w:val="212121"/>
          <w:szCs w:val="24"/>
        </w:rPr>
        <w:t>, στις προσλήψεις κ.λπ..</w:t>
      </w:r>
    </w:p>
    <w:p w14:paraId="6A62804B"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39337E">
        <w:rPr>
          <w:rFonts w:eastAsia="Times New Roman"/>
          <w:color w:val="212121"/>
          <w:szCs w:val="24"/>
        </w:rPr>
        <w:t>εύτερον</w:t>
      </w:r>
      <w:r>
        <w:rPr>
          <w:rFonts w:eastAsia="Times New Roman"/>
          <w:color w:val="212121"/>
          <w:szCs w:val="24"/>
        </w:rPr>
        <w:t>, γίνεται δ</w:t>
      </w:r>
      <w:r w:rsidRPr="0039337E">
        <w:rPr>
          <w:rFonts w:eastAsia="Times New Roman"/>
          <w:color w:val="212121"/>
          <w:szCs w:val="24"/>
        </w:rPr>
        <w:t xml:space="preserve">εκτό το αίτημα που </w:t>
      </w:r>
      <w:r>
        <w:rPr>
          <w:rFonts w:eastAsia="Times New Roman"/>
          <w:color w:val="212121"/>
          <w:szCs w:val="24"/>
        </w:rPr>
        <w:t xml:space="preserve">βγήκε στη δημόσια συζήτηση, στον </w:t>
      </w:r>
      <w:r w:rsidRPr="0039337E">
        <w:rPr>
          <w:rFonts w:eastAsia="Times New Roman"/>
          <w:color w:val="212121"/>
          <w:szCs w:val="24"/>
        </w:rPr>
        <w:t>διάλογο π</w:t>
      </w:r>
      <w:r w:rsidRPr="0039337E">
        <w:rPr>
          <w:rFonts w:eastAsia="Times New Roman"/>
          <w:color w:val="212121"/>
          <w:szCs w:val="24"/>
        </w:rPr>
        <w:t>ροχθές</w:t>
      </w:r>
      <w:r>
        <w:rPr>
          <w:rFonts w:eastAsia="Times New Roman"/>
          <w:color w:val="212121"/>
          <w:szCs w:val="24"/>
        </w:rPr>
        <w:t>,</w:t>
      </w:r>
      <w:r w:rsidRPr="0039337E">
        <w:rPr>
          <w:rFonts w:eastAsia="Times New Roman"/>
          <w:color w:val="212121"/>
          <w:szCs w:val="24"/>
        </w:rPr>
        <w:t xml:space="preserve"> η τιμή των </w:t>
      </w:r>
      <w:proofErr w:type="spellStart"/>
      <w:r w:rsidRPr="0039337E">
        <w:rPr>
          <w:rFonts w:eastAsia="Times New Roman"/>
          <w:color w:val="212121"/>
          <w:szCs w:val="24"/>
        </w:rPr>
        <w:t>φωτοβολταϊκών</w:t>
      </w:r>
      <w:proofErr w:type="spellEnd"/>
      <w:r w:rsidRPr="0039337E">
        <w:rPr>
          <w:rFonts w:eastAsia="Times New Roman"/>
          <w:color w:val="212121"/>
          <w:szCs w:val="24"/>
        </w:rPr>
        <w:t xml:space="preserve"> έργων να προσδιορίζεται όχι με βάση </w:t>
      </w:r>
      <w:r>
        <w:rPr>
          <w:rFonts w:eastAsia="Times New Roman"/>
          <w:color w:val="212121"/>
          <w:szCs w:val="24"/>
        </w:rPr>
        <w:t xml:space="preserve">τον «Ν» τον τελευταίο </w:t>
      </w:r>
      <w:r w:rsidRPr="0039337E">
        <w:rPr>
          <w:rFonts w:eastAsia="Times New Roman"/>
          <w:color w:val="212121"/>
          <w:szCs w:val="24"/>
        </w:rPr>
        <w:t>διαγωνισμό</w:t>
      </w:r>
      <w:r>
        <w:rPr>
          <w:rFonts w:eastAsia="Times New Roman"/>
          <w:color w:val="212121"/>
          <w:szCs w:val="24"/>
        </w:rPr>
        <w:t xml:space="preserve">, αλλά των «Ν -1, -2, -3», τους τρεις προηγούμενους -με εξαίρεση </w:t>
      </w:r>
      <w:r w:rsidRPr="0039337E">
        <w:rPr>
          <w:rFonts w:eastAsia="Times New Roman"/>
          <w:color w:val="212121"/>
          <w:szCs w:val="24"/>
        </w:rPr>
        <w:t>τον τελευταίο</w:t>
      </w:r>
      <w:r>
        <w:rPr>
          <w:rFonts w:eastAsia="Times New Roman"/>
          <w:color w:val="212121"/>
          <w:szCs w:val="24"/>
        </w:rPr>
        <w:t>-</w:t>
      </w:r>
      <w:r w:rsidRPr="0039337E">
        <w:rPr>
          <w:rFonts w:eastAsia="Times New Roman"/>
          <w:color w:val="212121"/>
          <w:szCs w:val="24"/>
        </w:rPr>
        <w:t xml:space="preserve"> γιατί δεν προλαβαίνω να κάνω τους υπολογισμούς</w:t>
      </w:r>
      <w:r>
        <w:rPr>
          <w:rFonts w:eastAsia="Times New Roman"/>
          <w:color w:val="212121"/>
          <w:szCs w:val="24"/>
        </w:rPr>
        <w:t>.</w:t>
      </w:r>
    </w:p>
    <w:p w14:paraId="6A62804C"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Τρίτον, ε</w:t>
      </w:r>
      <w:r w:rsidRPr="0039337E">
        <w:rPr>
          <w:rFonts w:eastAsia="Times New Roman"/>
          <w:color w:val="212121"/>
          <w:szCs w:val="24"/>
        </w:rPr>
        <w:t>ντάσσονται τα μικρ</w:t>
      </w:r>
      <w:r w:rsidRPr="0039337E">
        <w:rPr>
          <w:rFonts w:eastAsia="Times New Roman"/>
          <w:color w:val="212121"/>
          <w:szCs w:val="24"/>
        </w:rPr>
        <w:t xml:space="preserve">ά </w:t>
      </w:r>
      <w:proofErr w:type="spellStart"/>
      <w:r w:rsidRPr="0039337E">
        <w:rPr>
          <w:rFonts w:eastAsia="Times New Roman"/>
          <w:color w:val="212121"/>
          <w:szCs w:val="24"/>
        </w:rPr>
        <w:t>φωτοβολταϊκά</w:t>
      </w:r>
      <w:proofErr w:type="spellEnd"/>
      <w:r w:rsidRPr="0039337E">
        <w:rPr>
          <w:rFonts w:eastAsia="Times New Roman"/>
          <w:color w:val="212121"/>
          <w:szCs w:val="24"/>
        </w:rPr>
        <w:t xml:space="preserve"> των </w:t>
      </w:r>
      <w:r>
        <w:rPr>
          <w:rFonts w:eastAsia="Times New Roman"/>
          <w:color w:val="212121"/>
          <w:szCs w:val="24"/>
        </w:rPr>
        <w:t>κατ’ επάγγελμα αγροτών</w:t>
      </w:r>
      <w:r w:rsidRPr="001D6E4D">
        <w:rPr>
          <w:rFonts w:eastAsia="Times New Roman"/>
          <w:color w:val="212121"/>
          <w:szCs w:val="24"/>
        </w:rPr>
        <w:t>,</w:t>
      </w:r>
      <w:r>
        <w:rPr>
          <w:rFonts w:eastAsia="Times New Roman"/>
          <w:color w:val="212121"/>
          <w:szCs w:val="24"/>
        </w:rPr>
        <w:t xml:space="preserve"> ακριβώς σ</w:t>
      </w:r>
      <w:r w:rsidRPr="0039337E">
        <w:rPr>
          <w:rFonts w:eastAsia="Times New Roman"/>
          <w:color w:val="212121"/>
          <w:szCs w:val="24"/>
        </w:rPr>
        <w:t xml:space="preserve">τους ίδιους όρους που έχουν </w:t>
      </w:r>
      <w:r>
        <w:rPr>
          <w:rFonts w:eastAsia="Times New Roman"/>
          <w:color w:val="212121"/>
          <w:szCs w:val="24"/>
        </w:rPr>
        <w:t xml:space="preserve">οι </w:t>
      </w:r>
      <w:r w:rsidRPr="0039337E">
        <w:rPr>
          <w:rFonts w:eastAsia="Times New Roman"/>
          <w:color w:val="212121"/>
          <w:szCs w:val="24"/>
        </w:rPr>
        <w:t>ενεργειακές κοινότητες</w:t>
      </w:r>
      <w:r>
        <w:rPr>
          <w:rFonts w:eastAsia="Times New Roman"/>
          <w:color w:val="212121"/>
          <w:szCs w:val="24"/>
        </w:rPr>
        <w:t>,</w:t>
      </w:r>
      <w:r w:rsidRPr="0039337E">
        <w:rPr>
          <w:rFonts w:eastAsia="Times New Roman"/>
          <w:color w:val="212121"/>
          <w:szCs w:val="24"/>
        </w:rPr>
        <w:t xml:space="preserve"> μέχρι 500 </w:t>
      </w:r>
      <w:r>
        <w:rPr>
          <w:rFonts w:eastAsia="Times New Roman"/>
          <w:color w:val="212121"/>
          <w:szCs w:val="24"/>
          <w:lang w:val="en-US"/>
        </w:rPr>
        <w:t>KW</w:t>
      </w:r>
      <w:r>
        <w:rPr>
          <w:rFonts w:eastAsia="Times New Roman"/>
          <w:color w:val="212121"/>
          <w:szCs w:val="24"/>
        </w:rPr>
        <w:t xml:space="preserve"> ισχύ δηλαδή </w:t>
      </w:r>
      <w:r w:rsidRPr="0039337E">
        <w:rPr>
          <w:rFonts w:eastAsia="Times New Roman"/>
          <w:color w:val="212121"/>
          <w:szCs w:val="24"/>
        </w:rPr>
        <w:t xml:space="preserve">και με 10% </w:t>
      </w:r>
      <w:r w:rsidRPr="0039337E">
        <w:rPr>
          <w:rFonts w:eastAsia="Times New Roman"/>
          <w:color w:val="212121"/>
          <w:szCs w:val="24"/>
        </w:rPr>
        <w:lastRenderedPageBreak/>
        <w:t>επιδότηση</w:t>
      </w:r>
      <w:r>
        <w:rPr>
          <w:rFonts w:eastAsia="Times New Roman"/>
          <w:color w:val="212121"/>
          <w:szCs w:val="24"/>
        </w:rPr>
        <w:t xml:space="preserve">, </w:t>
      </w:r>
      <w:r w:rsidRPr="0039337E">
        <w:rPr>
          <w:rFonts w:eastAsia="Times New Roman"/>
          <w:color w:val="212121"/>
          <w:szCs w:val="24"/>
        </w:rPr>
        <w:t xml:space="preserve">τιμή πάνω από </w:t>
      </w:r>
      <w:r>
        <w:rPr>
          <w:rFonts w:eastAsia="Times New Roman"/>
          <w:color w:val="212121"/>
          <w:szCs w:val="24"/>
        </w:rPr>
        <w:t xml:space="preserve">αυτή που </w:t>
      </w:r>
      <w:r w:rsidRPr="0039337E">
        <w:rPr>
          <w:rFonts w:eastAsia="Times New Roman"/>
          <w:color w:val="212121"/>
          <w:szCs w:val="24"/>
        </w:rPr>
        <w:t>προσδιορίζεται στους διαγωνισμούς</w:t>
      </w:r>
      <w:r>
        <w:rPr>
          <w:rFonts w:eastAsia="Times New Roman"/>
          <w:color w:val="212121"/>
          <w:szCs w:val="24"/>
        </w:rPr>
        <w:t xml:space="preserve">, </w:t>
      </w:r>
      <w:r w:rsidRPr="0039337E">
        <w:rPr>
          <w:rFonts w:eastAsia="Times New Roman"/>
          <w:color w:val="212121"/>
          <w:szCs w:val="24"/>
        </w:rPr>
        <w:t>όπως προσδιορίζεται</w:t>
      </w:r>
      <w:r>
        <w:rPr>
          <w:rFonts w:eastAsia="Times New Roman"/>
          <w:color w:val="212121"/>
          <w:szCs w:val="24"/>
        </w:rPr>
        <w:t>,</w:t>
      </w:r>
      <w:r w:rsidRPr="0039337E">
        <w:rPr>
          <w:rFonts w:eastAsia="Times New Roman"/>
          <w:color w:val="212121"/>
          <w:szCs w:val="24"/>
        </w:rPr>
        <w:t xml:space="preserve"> ακριβώς με τα ίδια προν</w:t>
      </w:r>
      <w:r w:rsidRPr="0039337E">
        <w:rPr>
          <w:rFonts w:eastAsia="Times New Roman"/>
          <w:color w:val="212121"/>
          <w:szCs w:val="24"/>
        </w:rPr>
        <w:t xml:space="preserve">όμια που </w:t>
      </w:r>
      <w:r>
        <w:rPr>
          <w:rFonts w:eastAsia="Times New Roman"/>
          <w:color w:val="212121"/>
          <w:szCs w:val="24"/>
        </w:rPr>
        <w:t xml:space="preserve">έχουν οι ενεργειακές κοινότητες. </w:t>
      </w:r>
    </w:p>
    <w:p w14:paraId="6A62804D"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ΠΑΠΑΔΟΠΟΥΛΟΣ: </w:t>
      </w:r>
      <w:r>
        <w:rPr>
          <w:rFonts w:eastAsia="Times New Roman"/>
          <w:color w:val="212121"/>
          <w:szCs w:val="24"/>
        </w:rPr>
        <w:t xml:space="preserve">Και μία χρηματοδότηση, κύριε Υπουργέ! </w:t>
      </w:r>
    </w:p>
    <w:p w14:paraId="6A62804E"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C4319D">
        <w:rPr>
          <w:rFonts w:eastAsia="Times New Roman"/>
          <w:b/>
          <w:color w:val="212121"/>
          <w:szCs w:val="24"/>
        </w:rPr>
        <w:t>ΓΕΩΡΓΙΟΣ ΣΤΑΘΑΚΗΣ (Υπουργό</w:t>
      </w:r>
      <w:r>
        <w:rPr>
          <w:rFonts w:eastAsia="Times New Roman"/>
          <w:b/>
          <w:color w:val="212121"/>
          <w:szCs w:val="24"/>
        </w:rPr>
        <w:t>ς Περιβάλλοντος και Ενέργειας):</w:t>
      </w:r>
      <w:r>
        <w:rPr>
          <w:rFonts w:eastAsia="Times New Roman"/>
          <w:color w:val="212121"/>
          <w:szCs w:val="24"/>
        </w:rPr>
        <w:t xml:space="preserve"> Θα τη</w:t>
      </w:r>
      <w:r w:rsidRPr="0039337E">
        <w:rPr>
          <w:rFonts w:eastAsia="Times New Roman"/>
          <w:color w:val="212121"/>
          <w:szCs w:val="24"/>
        </w:rPr>
        <w:t xml:space="preserve"> δούμε άλλη στιγμή τη χρηματοδότηση</w:t>
      </w:r>
      <w:r>
        <w:rPr>
          <w:rFonts w:eastAsia="Times New Roman"/>
          <w:color w:val="212121"/>
          <w:szCs w:val="24"/>
        </w:rPr>
        <w:t>. Ό</w:t>
      </w:r>
      <w:r w:rsidRPr="0039337E">
        <w:rPr>
          <w:rFonts w:eastAsia="Times New Roman"/>
          <w:color w:val="212121"/>
          <w:szCs w:val="24"/>
        </w:rPr>
        <w:t>πως βγάζουμε ΕΣΠΑ για τις ενεργειακές κοινότητες</w:t>
      </w:r>
      <w:r>
        <w:rPr>
          <w:rFonts w:eastAsia="Times New Roman"/>
          <w:color w:val="212121"/>
          <w:szCs w:val="24"/>
        </w:rPr>
        <w:t xml:space="preserve">, </w:t>
      </w:r>
      <w:r>
        <w:rPr>
          <w:rFonts w:eastAsia="Times New Roman"/>
          <w:color w:val="212121"/>
          <w:szCs w:val="24"/>
        </w:rPr>
        <w:t>κ</w:t>
      </w:r>
      <w:r w:rsidRPr="0039337E">
        <w:rPr>
          <w:rFonts w:eastAsia="Times New Roman"/>
          <w:color w:val="212121"/>
          <w:szCs w:val="24"/>
        </w:rPr>
        <w:t>ύριε Παπαδόπουλε</w:t>
      </w:r>
      <w:r>
        <w:rPr>
          <w:rFonts w:eastAsia="Times New Roman"/>
          <w:color w:val="212121"/>
          <w:szCs w:val="24"/>
        </w:rPr>
        <w:t>, θα βγάλουμε</w:t>
      </w:r>
      <w:r w:rsidRPr="0039337E">
        <w:rPr>
          <w:rFonts w:eastAsia="Times New Roman"/>
          <w:color w:val="212121"/>
          <w:szCs w:val="24"/>
        </w:rPr>
        <w:t xml:space="preserve"> και κανένα ΕΣΠΑ για τους αγρότες</w:t>
      </w:r>
      <w:r>
        <w:rPr>
          <w:rFonts w:eastAsia="Times New Roman"/>
          <w:color w:val="212121"/>
          <w:szCs w:val="24"/>
        </w:rPr>
        <w:t>.</w:t>
      </w:r>
    </w:p>
    <w:p w14:paraId="6A62804F"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39337E">
        <w:rPr>
          <w:rFonts w:eastAsia="Times New Roman"/>
          <w:color w:val="212121"/>
          <w:szCs w:val="24"/>
        </w:rPr>
        <w:t xml:space="preserve">ια το </w:t>
      </w:r>
      <w:r>
        <w:rPr>
          <w:rFonts w:eastAsia="Times New Roman"/>
          <w:color w:val="212121"/>
          <w:szCs w:val="24"/>
        </w:rPr>
        <w:t>«</w:t>
      </w:r>
      <w:r>
        <w:rPr>
          <w:rFonts w:eastAsia="Times New Roman"/>
          <w:color w:val="212121"/>
          <w:szCs w:val="24"/>
        </w:rPr>
        <w:t>ΑΡΙΑΔΝΗ</w:t>
      </w:r>
      <w:r>
        <w:rPr>
          <w:rFonts w:eastAsia="Times New Roman"/>
          <w:color w:val="212121"/>
          <w:szCs w:val="24"/>
        </w:rPr>
        <w:t>»</w:t>
      </w:r>
      <w:r w:rsidRPr="0039337E">
        <w:rPr>
          <w:rFonts w:eastAsia="Times New Roman"/>
          <w:color w:val="212121"/>
          <w:szCs w:val="24"/>
        </w:rPr>
        <w:t xml:space="preserve"> διαγράφεται το τμήμα έργου κοινού ενδιαφέροντος</w:t>
      </w:r>
      <w:r>
        <w:rPr>
          <w:rFonts w:eastAsia="Times New Roman"/>
          <w:color w:val="212121"/>
          <w:szCs w:val="24"/>
        </w:rPr>
        <w:t>. Όμως π</w:t>
      </w:r>
      <w:r w:rsidRPr="0039337E">
        <w:rPr>
          <w:rFonts w:eastAsia="Times New Roman"/>
          <w:color w:val="212121"/>
          <w:szCs w:val="24"/>
        </w:rPr>
        <w:t xml:space="preserve">αραμένουν οι </w:t>
      </w:r>
      <w:r>
        <w:rPr>
          <w:rFonts w:eastAsia="Times New Roman"/>
          <w:color w:val="212121"/>
          <w:szCs w:val="24"/>
        </w:rPr>
        <w:t>τριάντα</w:t>
      </w:r>
      <w:r w:rsidRPr="0039337E">
        <w:rPr>
          <w:rFonts w:eastAsia="Times New Roman"/>
          <w:color w:val="212121"/>
          <w:szCs w:val="24"/>
        </w:rPr>
        <w:t xml:space="preserve"> προσλήψεις</w:t>
      </w:r>
      <w:r>
        <w:rPr>
          <w:rFonts w:eastAsia="Times New Roman"/>
          <w:color w:val="212121"/>
          <w:szCs w:val="24"/>
        </w:rPr>
        <w:t>. Δ</w:t>
      </w:r>
      <w:r w:rsidRPr="0039337E">
        <w:rPr>
          <w:rFonts w:eastAsia="Times New Roman"/>
          <w:color w:val="212121"/>
          <w:szCs w:val="24"/>
        </w:rPr>
        <w:t>ιευκρινίζεται</w:t>
      </w:r>
      <w:r>
        <w:rPr>
          <w:rFonts w:eastAsia="Times New Roman"/>
          <w:color w:val="212121"/>
          <w:szCs w:val="24"/>
        </w:rPr>
        <w:t>,</w:t>
      </w:r>
      <w:r w:rsidRPr="0039337E">
        <w:rPr>
          <w:rFonts w:eastAsia="Times New Roman"/>
          <w:color w:val="212121"/>
          <w:szCs w:val="24"/>
        </w:rPr>
        <w:t xml:space="preserve"> </w:t>
      </w:r>
      <w:r>
        <w:rPr>
          <w:rFonts w:eastAsia="Times New Roman"/>
          <w:color w:val="212121"/>
          <w:szCs w:val="24"/>
        </w:rPr>
        <w:t xml:space="preserve">όμως, ότι θα είναι </w:t>
      </w:r>
      <w:r w:rsidRPr="0039337E">
        <w:rPr>
          <w:rFonts w:eastAsia="Times New Roman"/>
          <w:color w:val="212121"/>
          <w:szCs w:val="24"/>
        </w:rPr>
        <w:t xml:space="preserve">μέχρι </w:t>
      </w:r>
      <w:r>
        <w:rPr>
          <w:rFonts w:eastAsia="Times New Roman"/>
          <w:color w:val="212121"/>
          <w:szCs w:val="24"/>
        </w:rPr>
        <w:t xml:space="preserve">την </w:t>
      </w:r>
      <w:r w:rsidRPr="0039337E">
        <w:rPr>
          <w:rFonts w:eastAsia="Times New Roman"/>
          <w:color w:val="212121"/>
          <w:szCs w:val="24"/>
        </w:rPr>
        <w:t xml:space="preserve">ολοκλήρωση </w:t>
      </w:r>
      <w:r>
        <w:rPr>
          <w:rFonts w:eastAsia="Times New Roman"/>
          <w:color w:val="212121"/>
          <w:szCs w:val="24"/>
        </w:rPr>
        <w:t xml:space="preserve">της </w:t>
      </w:r>
      <w:r w:rsidRPr="0039337E">
        <w:rPr>
          <w:rFonts w:eastAsia="Times New Roman"/>
          <w:color w:val="212121"/>
          <w:szCs w:val="24"/>
        </w:rPr>
        <w:t>κατασκευής του έργου</w:t>
      </w:r>
      <w:r>
        <w:rPr>
          <w:rFonts w:eastAsia="Times New Roman"/>
          <w:color w:val="212121"/>
          <w:szCs w:val="24"/>
        </w:rPr>
        <w:t xml:space="preserve">. </w:t>
      </w:r>
      <w:r w:rsidRPr="0039337E">
        <w:rPr>
          <w:rFonts w:eastAsia="Times New Roman"/>
          <w:color w:val="212121"/>
          <w:szCs w:val="24"/>
        </w:rPr>
        <w:t xml:space="preserve">Άρα </w:t>
      </w:r>
      <w:r w:rsidRPr="0039337E">
        <w:rPr>
          <w:rFonts w:eastAsia="Times New Roman"/>
          <w:color w:val="212121"/>
          <w:szCs w:val="24"/>
        </w:rPr>
        <w:t xml:space="preserve">θα γίνουν </w:t>
      </w:r>
      <w:r>
        <w:rPr>
          <w:rFonts w:eastAsia="Times New Roman"/>
          <w:color w:val="212121"/>
          <w:szCs w:val="24"/>
        </w:rPr>
        <w:t>οι τριάντα</w:t>
      </w:r>
      <w:r w:rsidRPr="0039337E">
        <w:rPr>
          <w:rFonts w:eastAsia="Times New Roman"/>
          <w:color w:val="212121"/>
          <w:szCs w:val="24"/>
        </w:rPr>
        <w:t xml:space="preserve"> προσλήψεις αλλά έχουν χρονικό ορίζοντα την κατασκευή του έργου</w:t>
      </w:r>
      <w:r>
        <w:rPr>
          <w:rFonts w:eastAsia="Times New Roman"/>
          <w:color w:val="212121"/>
          <w:szCs w:val="24"/>
        </w:rPr>
        <w:t>.</w:t>
      </w:r>
    </w:p>
    <w:p w14:paraId="6A628050"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39337E">
        <w:rPr>
          <w:rFonts w:eastAsia="Times New Roman"/>
          <w:color w:val="212121"/>
          <w:szCs w:val="24"/>
        </w:rPr>
        <w:t xml:space="preserve">ια το </w:t>
      </w:r>
      <w:r>
        <w:rPr>
          <w:rFonts w:eastAsia="Times New Roman"/>
          <w:color w:val="212121"/>
          <w:szCs w:val="24"/>
        </w:rPr>
        <w:t xml:space="preserve">ΔΑΠΕΕΠ επιμένουμε </w:t>
      </w:r>
      <w:r w:rsidRPr="0039337E">
        <w:rPr>
          <w:rFonts w:eastAsia="Times New Roman"/>
          <w:color w:val="212121"/>
          <w:szCs w:val="24"/>
        </w:rPr>
        <w:t xml:space="preserve">να προσληφθούν </w:t>
      </w:r>
      <w:r>
        <w:rPr>
          <w:rFonts w:eastAsia="Times New Roman"/>
          <w:color w:val="212121"/>
          <w:szCs w:val="24"/>
        </w:rPr>
        <w:t xml:space="preserve">αυτοί </w:t>
      </w:r>
      <w:r w:rsidRPr="0039337E">
        <w:rPr>
          <w:rFonts w:eastAsia="Times New Roman"/>
          <w:color w:val="212121"/>
          <w:szCs w:val="24"/>
        </w:rPr>
        <w:t xml:space="preserve">οι εργαζόμενοι για </w:t>
      </w:r>
      <w:r>
        <w:rPr>
          <w:rFonts w:eastAsia="Times New Roman"/>
          <w:color w:val="212121"/>
          <w:szCs w:val="24"/>
        </w:rPr>
        <w:t xml:space="preserve">έναν </w:t>
      </w:r>
      <w:r w:rsidRPr="0039337E">
        <w:rPr>
          <w:rFonts w:eastAsia="Times New Roman"/>
          <w:color w:val="212121"/>
          <w:szCs w:val="24"/>
        </w:rPr>
        <w:t>απλό λόγο</w:t>
      </w:r>
      <w:r>
        <w:rPr>
          <w:rFonts w:eastAsia="Times New Roman"/>
          <w:color w:val="212121"/>
          <w:szCs w:val="24"/>
        </w:rPr>
        <w:t xml:space="preserve"> ότι </w:t>
      </w:r>
      <w:r w:rsidRPr="0039337E">
        <w:rPr>
          <w:rFonts w:eastAsia="Times New Roman"/>
          <w:color w:val="212121"/>
          <w:szCs w:val="24"/>
        </w:rPr>
        <w:t>είναι μεταβατική διάταξη</w:t>
      </w:r>
      <w:r>
        <w:rPr>
          <w:rFonts w:eastAsia="Times New Roman"/>
          <w:color w:val="212121"/>
          <w:szCs w:val="24"/>
        </w:rPr>
        <w:t>,</w:t>
      </w:r>
      <w:r w:rsidRPr="0039337E">
        <w:rPr>
          <w:rFonts w:eastAsia="Times New Roman"/>
          <w:color w:val="212121"/>
          <w:szCs w:val="24"/>
        </w:rPr>
        <w:t xml:space="preserve"> διότι έχει προκηρυχθεί ο διαγωνισμός του ΑΣΕΠ</w:t>
      </w:r>
      <w:r>
        <w:rPr>
          <w:rFonts w:eastAsia="Times New Roman"/>
          <w:color w:val="212121"/>
          <w:szCs w:val="24"/>
        </w:rPr>
        <w:t xml:space="preserve">. </w:t>
      </w:r>
      <w:r w:rsidRPr="0039337E">
        <w:rPr>
          <w:rFonts w:eastAsia="Times New Roman"/>
          <w:color w:val="212121"/>
          <w:szCs w:val="24"/>
        </w:rPr>
        <w:t>Άρα</w:t>
      </w:r>
      <w:r>
        <w:rPr>
          <w:rFonts w:eastAsia="Times New Roman"/>
          <w:color w:val="212121"/>
          <w:szCs w:val="24"/>
        </w:rPr>
        <w:t xml:space="preserve"> </w:t>
      </w:r>
      <w:r w:rsidRPr="0039337E">
        <w:rPr>
          <w:rFonts w:eastAsia="Times New Roman"/>
          <w:color w:val="212121"/>
          <w:szCs w:val="24"/>
        </w:rPr>
        <w:t>αντί να φύ</w:t>
      </w:r>
      <w:r w:rsidRPr="0039337E">
        <w:rPr>
          <w:rFonts w:eastAsia="Times New Roman"/>
          <w:color w:val="212121"/>
          <w:szCs w:val="24"/>
        </w:rPr>
        <w:t xml:space="preserve">γουν </w:t>
      </w:r>
      <w:r w:rsidRPr="0039337E">
        <w:rPr>
          <w:rFonts w:eastAsia="Times New Roman"/>
          <w:color w:val="212121"/>
          <w:szCs w:val="24"/>
        </w:rPr>
        <w:lastRenderedPageBreak/>
        <w:t xml:space="preserve">και να περιμένουμε </w:t>
      </w:r>
      <w:r>
        <w:rPr>
          <w:rFonts w:eastAsia="Times New Roman"/>
          <w:color w:val="212121"/>
          <w:szCs w:val="24"/>
        </w:rPr>
        <w:t>-</w:t>
      </w:r>
      <w:r w:rsidRPr="0039337E">
        <w:rPr>
          <w:rFonts w:eastAsia="Times New Roman"/>
          <w:color w:val="212121"/>
          <w:szCs w:val="24"/>
        </w:rPr>
        <w:t>οπότε δεν θα λειτουργήσει</w:t>
      </w:r>
      <w:r>
        <w:rPr>
          <w:rFonts w:eastAsia="Times New Roman"/>
          <w:color w:val="212121"/>
          <w:szCs w:val="24"/>
        </w:rPr>
        <w:t>-</w:t>
      </w:r>
      <w:r w:rsidRPr="0039337E">
        <w:rPr>
          <w:rFonts w:eastAsia="Times New Roman"/>
          <w:color w:val="212121"/>
          <w:szCs w:val="24"/>
        </w:rPr>
        <w:t xml:space="preserve"> είναι μεταβατικό</w:t>
      </w:r>
      <w:r>
        <w:rPr>
          <w:rFonts w:eastAsia="Times New Roman"/>
          <w:color w:val="212121"/>
          <w:szCs w:val="24"/>
        </w:rPr>
        <w:t>,</w:t>
      </w:r>
      <w:r w:rsidRPr="0039337E">
        <w:rPr>
          <w:rFonts w:eastAsia="Times New Roman"/>
          <w:color w:val="212121"/>
          <w:szCs w:val="24"/>
        </w:rPr>
        <w:t xml:space="preserve"> μέχρι να ολοκληρωθεί ο διαγωνισμός του ΑΣΕΠ</w:t>
      </w:r>
      <w:r>
        <w:rPr>
          <w:rFonts w:eastAsia="Times New Roman"/>
          <w:color w:val="212121"/>
          <w:szCs w:val="24"/>
        </w:rPr>
        <w:t>. Δ</w:t>
      </w:r>
      <w:r w:rsidRPr="0039337E">
        <w:rPr>
          <w:rFonts w:eastAsia="Times New Roman"/>
          <w:color w:val="212121"/>
          <w:szCs w:val="24"/>
        </w:rPr>
        <w:t>εν είναι νέες προσλήψεις</w:t>
      </w:r>
      <w:r>
        <w:rPr>
          <w:rFonts w:eastAsia="Times New Roman"/>
          <w:color w:val="212121"/>
          <w:szCs w:val="24"/>
        </w:rPr>
        <w:t>,</w:t>
      </w:r>
      <w:r w:rsidRPr="0039337E">
        <w:rPr>
          <w:rFonts w:eastAsia="Times New Roman"/>
          <w:color w:val="212121"/>
          <w:szCs w:val="24"/>
        </w:rPr>
        <w:t xml:space="preserve"> δεν είναι εκτός ΑΣΕΠ αλλά είναι μία μεταβατική κατάσταση</w:t>
      </w:r>
      <w:r>
        <w:rPr>
          <w:rFonts w:eastAsia="Times New Roman"/>
          <w:color w:val="212121"/>
          <w:szCs w:val="24"/>
        </w:rPr>
        <w:t>. Ο ΔΑΠΕΕΠ, ο νέος φορέας, δεν μπορεί</w:t>
      </w:r>
      <w:r w:rsidRPr="0039337E">
        <w:rPr>
          <w:rFonts w:eastAsia="Times New Roman"/>
          <w:color w:val="212121"/>
          <w:szCs w:val="24"/>
        </w:rPr>
        <w:t xml:space="preserve"> να λειτουργήσει χωρί</w:t>
      </w:r>
      <w:r w:rsidRPr="0039337E">
        <w:rPr>
          <w:rFonts w:eastAsia="Times New Roman"/>
          <w:color w:val="212121"/>
          <w:szCs w:val="24"/>
        </w:rPr>
        <w:t>ς τους εργαζόμεν</w:t>
      </w:r>
      <w:r>
        <w:rPr>
          <w:rFonts w:eastAsia="Times New Roman"/>
          <w:color w:val="212121"/>
          <w:szCs w:val="24"/>
        </w:rPr>
        <w:t xml:space="preserve">ους που έχει ήδη και προβλέπονται. </w:t>
      </w:r>
    </w:p>
    <w:p w14:paraId="6A628051"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39337E">
        <w:rPr>
          <w:rFonts w:eastAsia="Times New Roman"/>
          <w:color w:val="212121"/>
          <w:szCs w:val="24"/>
        </w:rPr>
        <w:t>ιορθώνεται το άρθρο</w:t>
      </w:r>
      <w:r>
        <w:rPr>
          <w:rFonts w:eastAsia="Times New Roman"/>
          <w:color w:val="212121"/>
          <w:szCs w:val="24"/>
        </w:rPr>
        <w:t xml:space="preserve"> αυτό που επισημάνατε, κύριε Σκρέκα, για τις εμπορικές </w:t>
      </w:r>
      <w:r w:rsidRPr="0039337E">
        <w:rPr>
          <w:rFonts w:eastAsia="Times New Roman"/>
          <w:color w:val="212121"/>
          <w:szCs w:val="24"/>
        </w:rPr>
        <w:t>πετρελαιοειδών</w:t>
      </w:r>
      <w:r>
        <w:rPr>
          <w:rFonts w:eastAsia="Times New Roman"/>
          <w:color w:val="212121"/>
          <w:szCs w:val="24"/>
        </w:rPr>
        <w:t>. Όντως υπάρχει μία ασάφεια εκεί, ο</w:t>
      </w:r>
      <w:r w:rsidRPr="0039337E">
        <w:rPr>
          <w:rFonts w:eastAsia="Times New Roman"/>
          <w:color w:val="212121"/>
          <w:szCs w:val="24"/>
        </w:rPr>
        <w:t>πότε διορθώνεται αυτό</w:t>
      </w:r>
      <w:r>
        <w:rPr>
          <w:rFonts w:eastAsia="Times New Roman"/>
          <w:color w:val="212121"/>
          <w:szCs w:val="24"/>
        </w:rPr>
        <w:t xml:space="preserve">, δηλαδή </w:t>
      </w:r>
      <w:r w:rsidRPr="0039337E">
        <w:rPr>
          <w:rFonts w:eastAsia="Times New Roman"/>
          <w:color w:val="212121"/>
          <w:szCs w:val="24"/>
        </w:rPr>
        <w:t>αποσύρεται</w:t>
      </w:r>
      <w:r>
        <w:rPr>
          <w:rFonts w:eastAsia="Times New Roman"/>
          <w:color w:val="212121"/>
          <w:szCs w:val="24"/>
        </w:rPr>
        <w:t xml:space="preserve">. </w:t>
      </w:r>
    </w:p>
    <w:p w14:paraId="6A628052"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Αυτές</w:t>
      </w:r>
      <w:r w:rsidRPr="0039337E">
        <w:rPr>
          <w:rFonts w:eastAsia="Times New Roman"/>
          <w:color w:val="212121"/>
          <w:szCs w:val="24"/>
        </w:rPr>
        <w:t xml:space="preserve"> ήταν οι νομοτεχνικές</w:t>
      </w:r>
      <w:r>
        <w:rPr>
          <w:rFonts w:eastAsia="Times New Roman"/>
          <w:color w:val="212121"/>
          <w:szCs w:val="24"/>
        </w:rPr>
        <w:t>. Υ</w:t>
      </w:r>
      <w:r w:rsidRPr="0039337E">
        <w:rPr>
          <w:rFonts w:eastAsia="Times New Roman"/>
          <w:color w:val="212121"/>
          <w:szCs w:val="24"/>
        </w:rPr>
        <w:t xml:space="preserve">πάρχουν </w:t>
      </w:r>
      <w:r w:rsidRPr="0039337E">
        <w:rPr>
          <w:rFonts w:eastAsia="Times New Roman"/>
          <w:color w:val="212121"/>
          <w:szCs w:val="24"/>
        </w:rPr>
        <w:t>και κα</w:t>
      </w:r>
      <w:r>
        <w:rPr>
          <w:rFonts w:eastAsia="Times New Roman"/>
          <w:color w:val="212121"/>
          <w:szCs w:val="24"/>
        </w:rPr>
        <w:t>μ</w:t>
      </w:r>
      <w:r w:rsidRPr="0039337E">
        <w:rPr>
          <w:rFonts w:eastAsia="Times New Roman"/>
          <w:color w:val="212121"/>
          <w:szCs w:val="24"/>
        </w:rPr>
        <w:t xml:space="preserve">μιά δεκαριά </w:t>
      </w:r>
      <w:r>
        <w:rPr>
          <w:rFonts w:eastAsia="Times New Roman"/>
          <w:color w:val="212121"/>
          <w:szCs w:val="24"/>
        </w:rPr>
        <w:t>άλλες,</w:t>
      </w:r>
      <w:r w:rsidRPr="0039337E">
        <w:rPr>
          <w:rFonts w:eastAsia="Times New Roman"/>
          <w:color w:val="212121"/>
          <w:szCs w:val="24"/>
        </w:rPr>
        <w:t xml:space="preserve"> οι οποίες είναι περισσότερο φραστικές και λιγότερο ουσιαστικές</w:t>
      </w:r>
      <w:r>
        <w:rPr>
          <w:rFonts w:eastAsia="Times New Roman"/>
          <w:color w:val="212121"/>
          <w:szCs w:val="24"/>
        </w:rPr>
        <w:t>.</w:t>
      </w:r>
    </w:p>
    <w:p w14:paraId="6A628053"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Τώρα πάω στις τροπολογίες των Β</w:t>
      </w:r>
      <w:r w:rsidRPr="0039337E">
        <w:rPr>
          <w:rFonts w:eastAsia="Times New Roman"/>
          <w:color w:val="212121"/>
          <w:szCs w:val="24"/>
        </w:rPr>
        <w:t>ουλευτών</w:t>
      </w:r>
      <w:r>
        <w:rPr>
          <w:rFonts w:eastAsia="Times New Roman"/>
          <w:color w:val="212121"/>
          <w:szCs w:val="24"/>
        </w:rPr>
        <w:t>.</w:t>
      </w:r>
    </w:p>
    <w:p w14:paraId="6A628054"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Όσον αφορά την τροπολογία με γενικό αριθμό 2011 που έχει κατατεθεί από Β</w:t>
      </w:r>
      <w:r w:rsidRPr="0039337E">
        <w:rPr>
          <w:rFonts w:eastAsia="Times New Roman"/>
          <w:color w:val="212121"/>
          <w:szCs w:val="24"/>
        </w:rPr>
        <w:t>ουλευτές του ΣΥΡΙΖΑ</w:t>
      </w:r>
      <w:r>
        <w:rPr>
          <w:rFonts w:eastAsia="Times New Roman"/>
          <w:color w:val="212121"/>
          <w:szCs w:val="24"/>
        </w:rPr>
        <w:t>,</w:t>
      </w:r>
      <w:r w:rsidRPr="0039337E">
        <w:rPr>
          <w:rFonts w:eastAsia="Times New Roman"/>
          <w:color w:val="212121"/>
          <w:szCs w:val="24"/>
        </w:rPr>
        <w:t xml:space="preserve"> ουσιαστικά με την προτεινόμενη ρ</w:t>
      </w:r>
      <w:r w:rsidRPr="0039337E">
        <w:rPr>
          <w:rFonts w:eastAsia="Times New Roman"/>
          <w:color w:val="212121"/>
          <w:szCs w:val="24"/>
        </w:rPr>
        <w:t>ύθμιση καλύπτεται ένα κενό στο</w:t>
      </w:r>
      <w:r>
        <w:rPr>
          <w:rFonts w:eastAsia="Times New Roman"/>
          <w:color w:val="212121"/>
          <w:szCs w:val="24"/>
        </w:rPr>
        <w:t>ν Νέο Οικοδο</w:t>
      </w:r>
      <w:r>
        <w:rPr>
          <w:rFonts w:eastAsia="Times New Roman"/>
          <w:color w:val="212121"/>
          <w:szCs w:val="24"/>
        </w:rPr>
        <w:lastRenderedPageBreak/>
        <w:t>μικό Κ</w:t>
      </w:r>
      <w:r w:rsidRPr="0039337E">
        <w:rPr>
          <w:rFonts w:eastAsia="Times New Roman"/>
          <w:color w:val="212121"/>
          <w:szCs w:val="24"/>
        </w:rPr>
        <w:t>ανονισμό</w:t>
      </w:r>
      <w:r>
        <w:rPr>
          <w:rFonts w:eastAsia="Times New Roman"/>
          <w:color w:val="212121"/>
          <w:szCs w:val="24"/>
        </w:rPr>
        <w:t>, ώστε να ε</w:t>
      </w:r>
      <w:r w:rsidRPr="0039337E">
        <w:rPr>
          <w:rFonts w:eastAsia="Times New Roman"/>
          <w:color w:val="212121"/>
          <w:szCs w:val="24"/>
        </w:rPr>
        <w:t>πιτρέπονται οι κατασκευές σε κοινόχρηστους χώρους υπό αυστηρές προϋπο</w:t>
      </w:r>
      <w:r>
        <w:rPr>
          <w:rFonts w:eastAsia="Times New Roman"/>
          <w:color w:val="212121"/>
          <w:szCs w:val="24"/>
        </w:rPr>
        <w:t>θέσεις και σε νομίμως υφιστάμενου</w:t>
      </w:r>
      <w:r w:rsidRPr="0039337E">
        <w:rPr>
          <w:rFonts w:eastAsia="Times New Roman"/>
          <w:color w:val="212121"/>
          <w:szCs w:val="24"/>
        </w:rPr>
        <w:t xml:space="preserve">ς οικισμούς χωρίς </w:t>
      </w:r>
      <w:r>
        <w:rPr>
          <w:rFonts w:eastAsia="Times New Roman"/>
          <w:color w:val="212121"/>
          <w:szCs w:val="24"/>
        </w:rPr>
        <w:t>εγκεκ</w:t>
      </w:r>
      <w:r w:rsidRPr="0039337E">
        <w:rPr>
          <w:rFonts w:eastAsia="Times New Roman"/>
          <w:color w:val="212121"/>
          <w:szCs w:val="24"/>
        </w:rPr>
        <w:t>ριμένο σχέδιο</w:t>
      </w:r>
      <w:r>
        <w:rPr>
          <w:rFonts w:eastAsia="Times New Roman"/>
          <w:color w:val="212121"/>
          <w:szCs w:val="24"/>
        </w:rPr>
        <w:t xml:space="preserve">. </w:t>
      </w:r>
    </w:p>
    <w:p w14:paraId="6A628055"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39337E">
        <w:rPr>
          <w:rFonts w:eastAsia="Times New Roman"/>
          <w:color w:val="212121"/>
          <w:szCs w:val="24"/>
        </w:rPr>
        <w:t>ο κείμενο επαναδιατυπώνεται για να είναι ακριβέ</w:t>
      </w:r>
      <w:r w:rsidRPr="0039337E">
        <w:rPr>
          <w:rFonts w:eastAsia="Times New Roman"/>
          <w:color w:val="212121"/>
          <w:szCs w:val="24"/>
        </w:rPr>
        <w:t>ς και το διαβάζω</w:t>
      </w:r>
      <w:r>
        <w:rPr>
          <w:rFonts w:eastAsia="Times New Roman"/>
          <w:color w:val="212121"/>
          <w:szCs w:val="24"/>
        </w:rPr>
        <w:t>,</w:t>
      </w:r>
      <w:r w:rsidRPr="0039337E">
        <w:rPr>
          <w:rFonts w:eastAsia="Times New Roman"/>
          <w:color w:val="212121"/>
          <w:szCs w:val="24"/>
        </w:rPr>
        <w:t xml:space="preserve"> γιατί έτσι όπως είχε έρθει</w:t>
      </w:r>
      <w:r>
        <w:rPr>
          <w:rFonts w:eastAsia="Times New Roman"/>
          <w:color w:val="212121"/>
          <w:szCs w:val="24"/>
        </w:rPr>
        <w:t>,</w:t>
      </w:r>
      <w:r w:rsidRPr="0039337E">
        <w:rPr>
          <w:rFonts w:eastAsia="Times New Roman"/>
          <w:color w:val="212121"/>
          <w:szCs w:val="24"/>
        </w:rPr>
        <w:t xml:space="preserve"> είχε κάποιες ανακρίβειες</w:t>
      </w:r>
      <w:r>
        <w:rPr>
          <w:rFonts w:eastAsia="Times New Roman"/>
          <w:color w:val="212121"/>
          <w:szCs w:val="24"/>
        </w:rPr>
        <w:t>. Γ</w:t>
      </w:r>
      <w:r w:rsidRPr="0039337E">
        <w:rPr>
          <w:rFonts w:eastAsia="Times New Roman"/>
          <w:color w:val="212121"/>
          <w:szCs w:val="24"/>
        </w:rPr>
        <w:t>ίνεται</w:t>
      </w:r>
      <w:r>
        <w:rPr>
          <w:rFonts w:eastAsia="Times New Roman"/>
          <w:color w:val="212121"/>
          <w:szCs w:val="24"/>
        </w:rPr>
        <w:t>, λ</w:t>
      </w:r>
      <w:r w:rsidRPr="0039337E">
        <w:rPr>
          <w:rFonts w:eastAsia="Times New Roman"/>
          <w:color w:val="212121"/>
          <w:szCs w:val="24"/>
        </w:rPr>
        <w:t>οιπόν</w:t>
      </w:r>
      <w:r>
        <w:rPr>
          <w:rFonts w:eastAsia="Times New Roman"/>
          <w:color w:val="212121"/>
          <w:szCs w:val="24"/>
        </w:rPr>
        <w:t>,</w:t>
      </w:r>
      <w:r w:rsidRPr="0039337E">
        <w:rPr>
          <w:rFonts w:eastAsia="Times New Roman"/>
          <w:color w:val="212121"/>
          <w:szCs w:val="24"/>
        </w:rPr>
        <w:t xml:space="preserve"> αποδεκτή με τις εξής αλλαγές</w:t>
      </w:r>
      <w:r>
        <w:rPr>
          <w:rFonts w:eastAsia="Times New Roman"/>
          <w:color w:val="212121"/>
          <w:szCs w:val="24"/>
        </w:rPr>
        <w:t xml:space="preserve">: </w:t>
      </w:r>
      <w:r w:rsidRPr="0039337E">
        <w:rPr>
          <w:rFonts w:eastAsia="Times New Roman"/>
          <w:color w:val="212121"/>
          <w:szCs w:val="24"/>
        </w:rPr>
        <w:t>Πρώτον</w:t>
      </w:r>
      <w:r>
        <w:rPr>
          <w:rFonts w:eastAsia="Times New Roman"/>
          <w:color w:val="212121"/>
          <w:szCs w:val="24"/>
        </w:rPr>
        <w:t xml:space="preserve">, </w:t>
      </w:r>
      <w:r w:rsidRPr="0039337E">
        <w:rPr>
          <w:rFonts w:eastAsia="Times New Roman"/>
          <w:color w:val="212121"/>
          <w:szCs w:val="24"/>
        </w:rPr>
        <w:t>ο τίτλος του άρθρου αλλάζει σε</w:t>
      </w:r>
      <w:r>
        <w:rPr>
          <w:rFonts w:eastAsia="Times New Roman"/>
          <w:color w:val="212121"/>
          <w:szCs w:val="24"/>
        </w:rPr>
        <w:t>:</w:t>
      </w:r>
      <w:r w:rsidRPr="0039337E">
        <w:rPr>
          <w:rFonts w:eastAsia="Times New Roman"/>
          <w:color w:val="212121"/>
          <w:szCs w:val="24"/>
        </w:rPr>
        <w:t xml:space="preserve"> </w:t>
      </w:r>
      <w:r>
        <w:rPr>
          <w:rFonts w:eastAsia="Times New Roman"/>
          <w:color w:val="212121"/>
          <w:szCs w:val="24"/>
        </w:rPr>
        <w:t>«Τροποποίηση άρθρου 20 του ν.4067/</w:t>
      </w:r>
      <w:r w:rsidRPr="0039337E">
        <w:rPr>
          <w:rFonts w:eastAsia="Times New Roman"/>
          <w:color w:val="212121"/>
          <w:szCs w:val="24"/>
        </w:rPr>
        <w:t xml:space="preserve">2012 </w:t>
      </w:r>
      <w:r>
        <w:rPr>
          <w:rFonts w:eastAsia="Times New Roman"/>
          <w:color w:val="212121"/>
          <w:szCs w:val="24"/>
        </w:rPr>
        <w:t>(Α΄</w:t>
      </w:r>
      <w:r w:rsidRPr="0039337E">
        <w:rPr>
          <w:rFonts w:eastAsia="Times New Roman"/>
          <w:color w:val="212121"/>
          <w:szCs w:val="24"/>
        </w:rPr>
        <w:t>67</w:t>
      </w:r>
      <w:r>
        <w:rPr>
          <w:rFonts w:eastAsia="Times New Roman"/>
          <w:color w:val="212121"/>
          <w:szCs w:val="24"/>
        </w:rPr>
        <w:t xml:space="preserve">)» </w:t>
      </w:r>
      <w:r>
        <w:rPr>
          <w:rFonts w:eastAsia="Times New Roman"/>
          <w:color w:val="212121"/>
          <w:szCs w:val="24"/>
        </w:rPr>
        <w:t>κ</w:t>
      </w:r>
      <w:r w:rsidRPr="0039337E">
        <w:rPr>
          <w:rFonts w:eastAsia="Times New Roman"/>
          <w:color w:val="212121"/>
          <w:szCs w:val="24"/>
        </w:rPr>
        <w:t xml:space="preserve">αι </w:t>
      </w:r>
      <w:r>
        <w:rPr>
          <w:rFonts w:eastAsia="Times New Roman"/>
          <w:color w:val="212121"/>
          <w:szCs w:val="24"/>
        </w:rPr>
        <w:t xml:space="preserve">δεύτερον, </w:t>
      </w:r>
      <w:r w:rsidRPr="0039337E">
        <w:rPr>
          <w:rFonts w:eastAsia="Times New Roman"/>
          <w:color w:val="212121"/>
          <w:szCs w:val="24"/>
        </w:rPr>
        <w:t>το κείμενο του άρθρου αλλάζει ως εξή</w:t>
      </w:r>
      <w:r w:rsidRPr="0039337E">
        <w:rPr>
          <w:rFonts w:eastAsia="Times New Roman"/>
          <w:color w:val="212121"/>
          <w:szCs w:val="24"/>
        </w:rPr>
        <w:t>ς</w:t>
      </w:r>
      <w:r>
        <w:rPr>
          <w:rFonts w:eastAsia="Times New Roman"/>
          <w:color w:val="212121"/>
          <w:szCs w:val="24"/>
        </w:rPr>
        <w:t>: «Μ</w:t>
      </w:r>
      <w:r w:rsidRPr="0039337E">
        <w:rPr>
          <w:rFonts w:eastAsia="Times New Roman"/>
          <w:color w:val="212121"/>
          <w:szCs w:val="24"/>
        </w:rPr>
        <w:t>ετά την παράγραφο 5 του άρθρου 20 του ν</w:t>
      </w:r>
      <w:r>
        <w:rPr>
          <w:rFonts w:eastAsia="Times New Roman"/>
          <w:color w:val="212121"/>
          <w:szCs w:val="24"/>
        </w:rPr>
        <w:t>.4067/</w:t>
      </w:r>
      <w:r w:rsidRPr="0039337E">
        <w:rPr>
          <w:rFonts w:eastAsia="Times New Roman"/>
          <w:color w:val="212121"/>
          <w:szCs w:val="24"/>
        </w:rPr>
        <w:t xml:space="preserve">2012 προστίθεται </w:t>
      </w:r>
      <w:r>
        <w:rPr>
          <w:rFonts w:eastAsia="Times New Roman"/>
          <w:color w:val="212121"/>
          <w:szCs w:val="24"/>
        </w:rPr>
        <w:t xml:space="preserve">η </w:t>
      </w:r>
      <w:r w:rsidRPr="0039337E">
        <w:rPr>
          <w:rFonts w:eastAsia="Times New Roman"/>
          <w:color w:val="212121"/>
          <w:szCs w:val="24"/>
        </w:rPr>
        <w:t>παράγραφος 6 ως εξής</w:t>
      </w:r>
      <w:r>
        <w:rPr>
          <w:rFonts w:eastAsia="Times New Roman"/>
          <w:color w:val="212121"/>
          <w:szCs w:val="24"/>
        </w:rPr>
        <w:t>:</w:t>
      </w:r>
      <w:r w:rsidRPr="0039337E">
        <w:rPr>
          <w:rFonts w:eastAsia="Times New Roman"/>
          <w:color w:val="212121"/>
          <w:szCs w:val="24"/>
        </w:rPr>
        <w:t xml:space="preserve"> </w:t>
      </w:r>
      <w:r>
        <w:rPr>
          <w:rFonts w:eastAsia="Times New Roman"/>
          <w:color w:val="212121"/>
          <w:szCs w:val="24"/>
        </w:rPr>
        <w:t>«</w:t>
      </w:r>
      <w:r>
        <w:rPr>
          <w:rFonts w:eastAsia="Times New Roman"/>
          <w:color w:val="212121"/>
          <w:szCs w:val="24"/>
        </w:rPr>
        <w:t>Ο</w:t>
      </w:r>
      <w:r w:rsidRPr="0039337E">
        <w:rPr>
          <w:rFonts w:eastAsia="Times New Roman"/>
          <w:color w:val="212121"/>
          <w:szCs w:val="24"/>
        </w:rPr>
        <w:t>ι διατάξεις του παρόντος εφαρμόζονται και</w:t>
      </w:r>
      <w:r>
        <w:rPr>
          <w:rFonts w:eastAsia="Times New Roman"/>
          <w:color w:val="212121"/>
          <w:szCs w:val="24"/>
        </w:rPr>
        <w:t xml:space="preserve"> σε νομίμως υφιστάμενους οικισμούς, </w:t>
      </w:r>
      <w:r w:rsidRPr="0039337E">
        <w:rPr>
          <w:rFonts w:eastAsia="Times New Roman"/>
          <w:color w:val="212121"/>
          <w:szCs w:val="24"/>
        </w:rPr>
        <w:t>χωρίς εγκεκριμένο ρυμοτομικό σχέδιο</w:t>
      </w:r>
      <w:r>
        <w:rPr>
          <w:rFonts w:eastAsia="Times New Roman"/>
          <w:color w:val="212121"/>
          <w:szCs w:val="24"/>
        </w:rPr>
        <w:t xml:space="preserve">». </w:t>
      </w:r>
    </w:p>
    <w:p w14:paraId="6A628056"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39337E">
        <w:rPr>
          <w:rFonts w:eastAsia="Times New Roman"/>
          <w:color w:val="212121"/>
          <w:szCs w:val="24"/>
        </w:rPr>
        <w:t>ίνε</w:t>
      </w:r>
      <w:r>
        <w:rPr>
          <w:rFonts w:eastAsia="Times New Roman"/>
          <w:color w:val="212121"/>
          <w:szCs w:val="24"/>
        </w:rPr>
        <w:t>ται αποδεκτή η βελτίωση για το Κ</w:t>
      </w:r>
      <w:r w:rsidRPr="0039337E">
        <w:rPr>
          <w:rFonts w:eastAsia="Times New Roman"/>
          <w:color w:val="212121"/>
          <w:szCs w:val="24"/>
        </w:rPr>
        <w:t>τηματολόγιο</w:t>
      </w:r>
      <w:r>
        <w:rPr>
          <w:rFonts w:eastAsia="Times New Roman"/>
          <w:color w:val="212121"/>
          <w:szCs w:val="24"/>
        </w:rPr>
        <w:t xml:space="preserve">, </w:t>
      </w:r>
      <w:r w:rsidRPr="0039337E">
        <w:rPr>
          <w:rFonts w:eastAsia="Times New Roman"/>
          <w:color w:val="212121"/>
          <w:szCs w:val="24"/>
        </w:rPr>
        <w:t xml:space="preserve">οι βελτιώσεις </w:t>
      </w:r>
      <w:r>
        <w:rPr>
          <w:rFonts w:eastAsia="Times New Roman"/>
          <w:color w:val="212121"/>
          <w:szCs w:val="24"/>
        </w:rPr>
        <w:t xml:space="preserve">που </w:t>
      </w:r>
      <w:r w:rsidRPr="0039337E">
        <w:rPr>
          <w:rFonts w:eastAsia="Times New Roman"/>
          <w:color w:val="212121"/>
          <w:szCs w:val="24"/>
        </w:rPr>
        <w:t xml:space="preserve">πρέπει να γίνουν εκεί </w:t>
      </w:r>
      <w:r>
        <w:rPr>
          <w:rFonts w:eastAsia="Times New Roman"/>
          <w:color w:val="212121"/>
          <w:szCs w:val="24"/>
        </w:rPr>
        <w:t>ό</w:t>
      </w:r>
      <w:r w:rsidRPr="0039337E">
        <w:rPr>
          <w:rFonts w:eastAsia="Times New Roman"/>
          <w:color w:val="212121"/>
          <w:szCs w:val="24"/>
        </w:rPr>
        <w:t>που έχουν γίνει λάθη και τα λοιπά</w:t>
      </w:r>
      <w:r>
        <w:rPr>
          <w:rFonts w:eastAsia="Times New Roman"/>
          <w:color w:val="212121"/>
          <w:szCs w:val="24"/>
        </w:rPr>
        <w:t xml:space="preserve">, πράγμα </w:t>
      </w:r>
      <w:r w:rsidRPr="0039337E">
        <w:rPr>
          <w:rFonts w:eastAsia="Times New Roman"/>
          <w:color w:val="212121"/>
          <w:szCs w:val="24"/>
        </w:rPr>
        <w:t>το οποίο είναι απαραίτητο</w:t>
      </w:r>
      <w:r>
        <w:rPr>
          <w:rFonts w:eastAsia="Times New Roman"/>
          <w:color w:val="212121"/>
          <w:szCs w:val="24"/>
        </w:rPr>
        <w:t>.</w:t>
      </w:r>
    </w:p>
    <w:p w14:paraId="6A628057"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39337E">
        <w:rPr>
          <w:rFonts w:eastAsia="Times New Roman"/>
          <w:color w:val="212121"/>
          <w:szCs w:val="24"/>
        </w:rPr>
        <w:t xml:space="preserve">αι </w:t>
      </w:r>
      <w:r>
        <w:rPr>
          <w:rFonts w:eastAsia="Times New Roman"/>
          <w:color w:val="212121"/>
          <w:szCs w:val="24"/>
        </w:rPr>
        <w:t>όσον αφορά την</w:t>
      </w:r>
      <w:r w:rsidRPr="0039337E">
        <w:rPr>
          <w:rFonts w:eastAsia="Times New Roman"/>
          <w:color w:val="212121"/>
          <w:szCs w:val="24"/>
        </w:rPr>
        <w:t xml:space="preserve"> τελευταία που κατατέθηκε</w:t>
      </w:r>
      <w:r>
        <w:rPr>
          <w:rFonts w:eastAsia="Times New Roman"/>
          <w:color w:val="212121"/>
          <w:szCs w:val="24"/>
        </w:rPr>
        <w:t xml:space="preserve">, ενώ </w:t>
      </w:r>
      <w:r w:rsidRPr="0039337E">
        <w:rPr>
          <w:rFonts w:eastAsia="Times New Roman"/>
          <w:color w:val="212121"/>
          <w:szCs w:val="24"/>
        </w:rPr>
        <w:t>είμαι θετικός</w:t>
      </w:r>
      <w:r>
        <w:rPr>
          <w:rFonts w:eastAsia="Times New Roman"/>
          <w:color w:val="212121"/>
          <w:szCs w:val="24"/>
        </w:rPr>
        <w:t>, θεωρώ ότι θα τη</w:t>
      </w:r>
      <w:r w:rsidRPr="0039337E">
        <w:rPr>
          <w:rFonts w:eastAsia="Times New Roman"/>
          <w:color w:val="212121"/>
          <w:szCs w:val="24"/>
        </w:rPr>
        <w:t xml:space="preserve"> φέρουμε σε άλλο νομοθετικό έργο</w:t>
      </w:r>
      <w:r>
        <w:rPr>
          <w:rFonts w:eastAsia="Times New Roman"/>
          <w:color w:val="212121"/>
          <w:szCs w:val="24"/>
        </w:rPr>
        <w:t>, διότι θέλει μι</w:t>
      </w:r>
      <w:r w:rsidRPr="0039337E">
        <w:rPr>
          <w:rFonts w:eastAsia="Times New Roman"/>
          <w:color w:val="212121"/>
          <w:szCs w:val="24"/>
        </w:rPr>
        <w:t xml:space="preserve">α επεξεργασία με συναρμόδια </w:t>
      </w:r>
      <w:r>
        <w:rPr>
          <w:rFonts w:eastAsia="Times New Roman"/>
          <w:color w:val="212121"/>
          <w:szCs w:val="24"/>
        </w:rPr>
        <w:t>Υ</w:t>
      </w:r>
      <w:r w:rsidRPr="0039337E">
        <w:rPr>
          <w:rFonts w:eastAsia="Times New Roman"/>
          <w:color w:val="212121"/>
          <w:szCs w:val="24"/>
        </w:rPr>
        <w:t>πουργεία</w:t>
      </w:r>
      <w:r>
        <w:rPr>
          <w:rFonts w:eastAsia="Times New Roman"/>
          <w:color w:val="212121"/>
          <w:szCs w:val="24"/>
        </w:rPr>
        <w:t>.</w:t>
      </w:r>
    </w:p>
    <w:p w14:paraId="6A628058"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Όσον αφορά αυτά που είπε</w:t>
      </w:r>
      <w:r w:rsidRPr="0039337E">
        <w:rPr>
          <w:rFonts w:eastAsia="Times New Roman"/>
          <w:color w:val="212121"/>
          <w:szCs w:val="24"/>
        </w:rPr>
        <w:t xml:space="preserve"> </w:t>
      </w:r>
      <w:r>
        <w:rPr>
          <w:rFonts w:eastAsia="Times New Roman"/>
          <w:color w:val="212121"/>
          <w:szCs w:val="24"/>
        </w:rPr>
        <w:t xml:space="preserve">και </w:t>
      </w:r>
      <w:r w:rsidRPr="0039337E">
        <w:rPr>
          <w:rFonts w:eastAsia="Times New Roman"/>
          <w:color w:val="212121"/>
          <w:szCs w:val="24"/>
        </w:rPr>
        <w:t>ο κ</w:t>
      </w:r>
      <w:r>
        <w:rPr>
          <w:rFonts w:eastAsia="Times New Roman"/>
          <w:color w:val="212121"/>
          <w:szCs w:val="24"/>
        </w:rPr>
        <w:t xml:space="preserve">. </w:t>
      </w:r>
      <w:r w:rsidRPr="0039337E">
        <w:rPr>
          <w:rFonts w:eastAsia="Times New Roman"/>
          <w:color w:val="212121"/>
          <w:szCs w:val="24"/>
        </w:rPr>
        <w:t>Τσιρώνης</w:t>
      </w:r>
      <w:r>
        <w:rPr>
          <w:rFonts w:eastAsia="Times New Roman"/>
          <w:color w:val="212121"/>
          <w:szCs w:val="24"/>
        </w:rPr>
        <w:t>,</w:t>
      </w:r>
      <w:r w:rsidRPr="0039337E">
        <w:rPr>
          <w:rFonts w:eastAsia="Times New Roman"/>
          <w:color w:val="212121"/>
          <w:szCs w:val="24"/>
        </w:rPr>
        <w:t xml:space="preserve"> είμαστε σε συνεννόηση</w:t>
      </w:r>
      <w:r>
        <w:rPr>
          <w:rFonts w:eastAsia="Times New Roman"/>
          <w:color w:val="212121"/>
          <w:szCs w:val="24"/>
        </w:rPr>
        <w:t>.</w:t>
      </w:r>
      <w:r w:rsidRPr="0039337E">
        <w:rPr>
          <w:rFonts w:eastAsia="Times New Roman"/>
          <w:color w:val="212121"/>
          <w:szCs w:val="24"/>
        </w:rPr>
        <w:t xml:space="preserve"> Θέλουμε </w:t>
      </w:r>
      <w:r>
        <w:rPr>
          <w:rFonts w:eastAsia="Times New Roman"/>
          <w:color w:val="212121"/>
          <w:szCs w:val="24"/>
        </w:rPr>
        <w:t>και εμείς ως Υπουργείο μι</w:t>
      </w:r>
      <w:r w:rsidRPr="0039337E">
        <w:rPr>
          <w:rFonts w:eastAsia="Times New Roman"/>
          <w:color w:val="212121"/>
          <w:szCs w:val="24"/>
        </w:rPr>
        <w:t>α επεξεργασία</w:t>
      </w:r>
      <w:r>
        <w:rPr>
          <w:rFonts w:eastAsia="Times New Roman"/>
          <w:color w:val="212121"/>
          <w:szCs w:val="24"/>
        </w:rPr>
        <w:t>. Ε</w:t>
      </w:r>
      <w:r w:rsidRPr="0039337E">
        <w:rPr>
          <w:rFonts w:eastAsia="Times New Roman"/>
          <w:color w:val="212121"/>
          <w:szCs w:val="24"/>
        </w:rPr>
        <w:t>ίναι θεμιτά</w:t>
      </w:r>
      <w:r>
        <w:rPr>
          <w:rFonts w:eastAsia="Times New Roman"/>
          <w:color w:val="212121"/>
          <w:szCs w:val="24"/>
        </w:rPr>
        <w:t>. Ο</w:t>
      </w:r>
      <w:r w:rsidRPr="0039337E">
        <w:rPr>
          <w:rFonts w:eastAsia="Times New Roman"/>
          <w:color w:val="212121"/>
          <w:szCs w:val="24"/>
        </w:rPr>
        <w:t xml:space="preserve"> νόμος</w:t>
      </w:r>
      <w:r>
        <w:rPr>
          <w:rFonts w:eastAsia="Times New Roman"/>
          <w:color w:val="212121"/>
          <w:szCs w:val="24"/>
        </w:rPr>
        <w:t>,</w:t>
      </w:r>
      <w:r w:rsidRPr="0039337E">
        <w:rPr>
          <w:rFonts w:eastAsia="Times New Roman"/>
          <w:color w:val="212121"/>
          <w:szCs w:val="24"/>
        </w:rPr>
        <w:t xml:space="preserve"> πάντως</w:t>
      </w:r>
      <w:r>
        <w:rPr>
          <w:rFonts w:eastAsia="Times New Roman"/>
          <w:color w:val="212121"/>
          <w:szCs w:val="24"/>
        </w:rPr>
        <w:t>,</w:t>
      </w:r>
      <w:r w:rsidRPr="0039337E">
        <w:rPr>
          <w:rFonts w:eastAsia="Times New Roman"/>
          <w:color w:val="212121"/>
          <w:szCs w:val="24"/>
        </w:rPr>
        <w:t xml:space="preserve"> είναι σαφής</w:t>
      </w:r>
      <w:r>
        <w:rPr>
          <w:rFonts w:eastAsia="Times New Roman"/>
          <w:color w:val="212121"/>
          <w:szCs w:val="24"/>
        </w:rPr>
        <w:t>. Κ</w:t>
      </w:r>
      <w:r w:rsidRPr="0039337E">
        <w:rPr>
          <w:rFonts w:eastAsia="Times New Roman"/>
          <w:color w:val="212121"/>
          <w:szCs w:val="24"/>
        </w:rPr>
        <w:t>άνουμε ένα μεγάλο βήμα σήμερα</w:t>
      </w:r>
      <w:r>
        <w:rPr>
          <w:rFonts w:eastAsia="Times New Roman"/>
          <w:color w:val="212121"/>
          <w:szCs w:val="24"/>
        </w:rPr>
        <w:t>,</w:t>
      </w:r>
      <w:r w:rsidRPr="0039337E">
        <w:rPr>
          <w:rFonts w:eastAsia="Times New Roman"/>
          <w:color w:val="212121"/>
          <w:szCs w:val="24"/>
        </w:rPr>
        <w:t xml:space="preserve"> απαγορεύοντας το </w:t>
      </w:r>
      <w:r w:rsidRPr="0039337E">
        <w:rPr>
          <w:rFonts w:eastAsia="Times New Roman"/>
          <w:color w:val="212121"/>
          <w:szCs w:val="24"/>
          <w:lang w:val="en"/>
        </w:rPr>
        <w:t>fracking</w:t>
      </w:r>
      <w:r w:rsidRPr="0039337E">
        <w:rPr>
          <w:rFonts w:eastAsia="Times New Roman"/>
          <w:color w:val="212121"/>
          <w:szCs w:val="24"/>
        </w:rPr>
        <w:t xml:space="preserve"> </w:t>
      </w:r>
      <w:r w:rsidRPr="0039337E">
        <w:rPr>
          <w:rFonts w:eastAsia="Times New Roman"/>
          <w:color w:val="212121"/>
          <w:szCs w:val="24"/>
        </w:rPr>
        <w:t>στην Ελλάδα</w:t>
      </w:r>
      <w:r>
        <w:rPr>
          <w:rFonts w:eastAsia="Times New Roman"/>
          <w:color w:val="212121"/>
          <w:szCs w:val="24"/>
        </w:rPr>
        <w:t>, το οποίο ήταν</w:t>
      </w:r>
      <w:r w:rsidRPr="0039337E">
        <w:rPr>
          <w:rFonts w:eastAsia="Times New Roman"/>
          <w:color w:val="212121"/>
          <w:szCs w:val="24"/>
        </w:rPr>
        <w:t xml:space="preserve"> μία δέσμευση </w:t>
      </w:r>
      <w:r>
        <w:rPr>
          <w:rFonts w:eastAsia="Times New Roman"/>
          <w:color w:val="212121"/>
          <w:szCs w:val="24"/>
        </w:rPr>
        <w:t xml:space="preserve">που </w:t>
      </w:r>
      <w:r w:rsidRPr="0039337E">
        <w:rPr>
          <w:rFonts w:eastAsia="Times New Roman"/>
          <w:color w:val="212121"/>
          <w:szCs w:val="24"/>
        </w:rPr>
        <w:t>είχαμε κάνει πριν από καιρό</w:t>
      </w:r>
      <w:r>
        <w:rPr>
          <w:rFonts w:eastAsia="Times New Roman"/>
          <w:color w:val="212121"/>
          <w:szCs w:val="24"/>
        </w:rPr>
        <w:t>.</w:t>
      </w:r>
    </w:p>
    <w:p w14:paraId="6A628059"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Ευχαριστώ. </w:t>
      </w:r>
    </w:p>
    <w:p w14:paraId="6A62805A" w14:textId="77777777" w:rsidR="00CD4C30" w:rsidRDefault="00DA53E9">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Υπουργός κ. </w:t>
      </w:r>
      <w:r>
        <w:rPr>
          <w:rFonts w:eastAsia="Times New Roman" w:cs="Times New Roman"/>
          <w:szCs w:val="24"/>
        </w:rPr>
        <w:t>Γεώργιος</w:t>
      </w:r>
      <w:r w:rsidRPr="00315976">
        <w:rPr>
          <w:rFonts w:eastAsia="Times New Roman" w:cs="Times New Roman"/>
          <w:szCs w:val="24"/>
        </w:rPr>
        <w:t xml:space="preserve"> </w:t>
      </w:r>
      <w:r>
        <w:rPr>
          <w:rFonts w:eastAsia="Times New Roman" w:cs="Times New Roman"/>
          <w:szCs w:val="24"/>
        </w:rPr>
        <w:t>Σταθάκης</w:t>
      </w:r>
      <w:r w:rsidRPr="00315976">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6A62805B" w14:textId="77777777" w:rsidR="00CD4C30" w:rsidRDefault="00DA53E9">
      <w:pPr>
        <w:spacing w:line="600" w:lineRule="auto"/>
        <w:ind w:firstLine="720"/>
        <w:jc w:val="center"/>
        <w:rPr>
          <w:rFonts w:eastAsia="Times New Roman" w:cs="Times New Roman"/>
          <w:color w:val="FF0000"/>
          <w:szCs w:val="24"/>
        </w:rPr>
      </w:pPr>
      <w:r w:rsidRPr="001D6E4D">
        <w:rPr>
          <w:rFonts w:eastAsia="Times New Roman" w:cs="Times New Roman"/>
          <w:color w:val="FF0000"/>
          <w:szCs w:val="24"/>
        </w:rPr>
        <w:t>(ΑΛΛΑΓΗ ΣΕΛΙΔΑΣ)</w:t>
      </w:r>
    </w:p>
    <w:p w14:paraId="6A62805C"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(Να μπουν οι σελίδες 227-229)</w:t>
      </w:r>
    </w:p>
    <w:p w14:paraId="6A62805D" w14:textId="77777777" w:rsidR="00CD4C30" w:rsidRDefault="00DA53E9">
      <w:pPr>
        <w:spacing w:line="600" w:lineRule="auto"/>
        <w:ind w:firstLine="720"/>
        <w:jc w:val="center"/>
        <w:rPr>
          <w:rFonts w:eastAsia="Times New Roman" w:cs="Times New Roman"/>
          <w:color w:val="FF0000"/>
          <w:szCs w:val="24"/>
        </w:rPr>
      </w:pPr>
      <w:r w:rsidRPr="001D6E4D">
        <w:rPr>
          <w:rFonts w:eastAsia="Times New Roman" w:cs="Times New Roman"/>
          <w:color w:val="FF0000"/>
          <w:szCs w:val="24"/>
        </w:rPr>
        <w:t>(ΑΛΛΑΓΗ ΣΕΛΙΔΑΣ)</w:t>
      </w:r>
    </w:p>
    <w:p w14:paraId="6A62805E"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Ο κ. Ευάγγελος Αποστόλου έχει τον λόγο. </w:t>
      </w:r>
    </w:p>
    <w:p w14:paraId="6A62805F"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ΕΥΑΓΓΕΛΟΣ ΑΠΟΣΤΟΛΟΥ: </w:t>
      </w:r>
      <w:r>
        <w:rPr>
          <w:rFonts w:eastAsia="Times New Roman"/>
          <w:szCs w:val="24"/>
        </w:rPr>
        <w:t>Κυρίες κ</w:t>
      </w:r>
      <w:r w:rsidRPr="0039337E">
        <w:rPr>
          <w:rFonts w:eastAsia="Times New Roman"/>
          <w:color w:val="212121"/>
          <w:szCs w:val="24"/>
        </w:rPr>
        <w:t>αι κύριοι συνάδελφοι</w:t>
      </w:r>
      <w:r>
        <w:rPr>
          <w:rFonts w:eastAsia="Times New Roman"/>
          <w:color w:val="212121"/>
          <w:szCs w:val="24"/>
        </w:rPr>
        <w:t>,</w:t>
      </w:r>
      <w:r w:rsidRPr="0039337E">
        <w:rPr>
          <w:rFonts w:eastAsia="Times New Roman"/>
          <w:color w:val="212121"/>
          <w:szCs w:val="24"/>
        </w:rPr>
        <w:t xml:space="preserve"> δεν μπορώ να α</w:t>
      </w:r>
      <w:r>
        <w:rPr>
          <w:rFonts w:eastAsia="Times New Roman"/>
          <w:color w:val="212121"/>
          <w:szCs w:val="24"/>
        </w:rPr>
        <w:t>ποφύγω την τοποθέτηση του κ.</w:t>
      </w:r>
      <w:r w:rsidRPr="0039337E">
        <w:rPr>
          <w:rFonts w:eastAsia="Times New Roman"/>
          <w:color w:val="212121"/>
          <w:szCs w:val="24"/>
        </w:rPr>
        <w:t xml:space="preserve"> Μανιάτη</w:t>
      </w:r>
      <w:r>
        <w:rPr>
          <w:rFonts w:eastAsia="Times New Roman"/>
          <w:color w:val="212121"/>
          <w:szCs w:val="24"/>
        </w:rPr>
        <w:t xml:space="preserve">, του ΚΙΝΑΛ, για την τραγωδία στο </w:t>
      </w:r>
      <w:r>
        <w:rPr>
          <w:rFonts w:eastAsia="Times New Roman"/>
          <w:color w:val="212121"/>
          <w:szCs w:val="24"/>
        </w:rPr>
        <w:t>Μ</w:t>
      </w:r>
      <w:r w:rsidRPr="0039337E">
        <w:rPr>
          <w:rFonts w:eastAsia="Times New Roman"/>
          <w:color w:val="212121"/>
          <w:szCs w:val="24"/>
        </w:rPr>
        <w:t>άτι</w:t>
      </w:r>
      <w:r>
        <w:rPr>
          <w:rFonts w:eastAsia="Times New Roman"/>
          <w:color w:val="212121"/>
          <w:szCs w:val="24"/>
        </w:rPr>
        <w:t>.</w:t>
      </w:r>
      <w:r w:rsidRPr="0039337E">
        <w:rPr>
          <w:rFonts w:eastAsia="Times New Roman"/>
          <w:color w:val="212121"/>
          <w:szCs w:val="24"/>
        </w:rPr>
        <w:t xml:space="preserve"> </w:t>
      </w:r>
      <w:r>
        <w:rPr>
          <w:rFonts w:eastAsia="Times New Roman"/>
          <w:color w:val="212121"/>
          <w:szCs w:val="24"/>
        </w:rPr>
        <w:t xml:space="preserve">Γιατί </w:t>
      </w:r>
      <w:r w:rsidRPr="0039337E">
        <w:rPr>
          <w:rFonts w:eastAsia="Times New Roman"/>
          <w:color w:val="212121"/>
          <w:szCs w:val="24"/>
        </w:rPr>
        <w:t xml:space="preserve">τόση χολή για ένα θέμα </w:t>
      </w:r>
      <w:r>
        <w:rPr>
          <w:rFonts w:eastAsia="Times New Roman"/>
          <w:color w:val="212121"/>
          <w:szCs w:val="24"/>
        </w:rPr>
        <w:t xml:space="preserve">με το οποίο όλοι </w:t>
      </w:r>
      <w:r w:rsidRPr="0039337E">
        <w:rPr>
          <w:rFonts w:eastAsia="Times New Roman"/>
          <w:color w:val="212121"/>
          <w:szCs w:val="24"/>
        </w:rPr>
        <w:t>πονέσαμε</w:t>
      </w:r>
      <w:r>
        <w:rPr>
          <w:rFonts w:eastAsia="Times New Roman"/>
          <w:color w:val="212121"/>
          <w:szCs w:val="24"/>
        </w:rPr>
        <w:t>,</w:t>
      </w:r>
      <w:r w:rsidRPr="0039337E">
        <w:rPr>
          <w:rFonts w:eastAsia="Times New Roman"/>
          <w:color w:val="212121"/>
          <w:szCs w:val="24"/>
        </w:rPr>
        <w:t xml:space="preserve"> </w:t>
      </w:r>
      <w:r>
        <w:rPr>
          <w:rFonts w:eastAsia="Times New Roman"/>
          <w:color w:val="212121"/>
          <w:szCs w:val="24"/>
        </w:rPr>
        <w:t xml:space="preserve">με το οποίο </w:t>
      </w:r>
      <w:r w:rsidRPr="0039337E">
        <w:rPr>
          <w:rFonts w:eastAsia="Times New Roman"/>
          <w:color w:val="212121"/>
          <w:szCs w:val="24"/>
        </w:rPr>
        <w:t>πονάμε όλοι</w:t>
      </w:r>
      <w:r>
        <w:rPr>
          <w:rFonts w:eastAsia="Times New Roman"/>
          <w:color w:val="212121"/>
          <w:szCs w:val="24"/>
        </w:rPr>
        <w:t xml:space="preserve">; Εμείς </w:t>
      </w:r>
      <w:r>
        <w:rPr>
          <w:rFonts w:eastAsia="Times New Roman"/>
          <w:color w:val="212121"/>
          <w:szCs w:val="24"/>
        </w:rPr>
        <w:lastRenderedPageBreak/>
        <w:t>επιπλέον δ</w:t>
      </w:r>
      <w:r w:rsidRPr="0039337E">
        <w:rPr>
          <w:rFonts w:eastAsia="Times New Roman"/>
          <w:color w:val="212121"/>
          <w:szCs w:val="24"/>
        </w:rPr>
        <w:t>εν ξεχνάμε</w:t>
      </w:r>
      <w:r>
        <w:rPr>
          <w:rFonts w:eastAsia="Times New Roman"/>
          <w:color w:val="212121"/>
          <w:szCs w:val="24"/>
        </w:rPr>
        <w:t xml:space="preserve">. </w:t>
      </w:r>
      <w:r w:rsidRPr="0039337E">
        <w:rPr>
          <w:rFonts w:eastAsia="Times New Roman"/>
          <w:color w:val="212121"/>
          <w:szCs w:val="24"/>
        </w:rPr>
        <w:t>Γιατί</w:t>
      </w:r>
      <w:r>
        <w:rPr>
          <w:rFonts w:eastAsia="Times New Roman"/>
          <w:color w:val="212121"/>
          <w:szCs w:val="24"/>
        </w:rPr>
        <w:t>, όμως,</w:t>
      </w:r>
      <w:r w:rsidRPr="0039337E">
        <w:rPr>
          <w:rFonts w:eastAsia="Times New Roman"/>
          <w:color w:val="212121"/>
          <w:szCs w:val="24"/>
        </w:rPr>
        <w:t xml:space="preserve"> οι ίδιοι ξεχνούν ότι ήταν αυτοί που κυβερνούσαν τη χώρα</w:t>
      </w:r>
      <w:r>
        <w:rPr>
          <w:rFonts w:eastAsia="Times New Roman"/>
          <w:color w:val="212121"/>
          <w:szCs w:val="24"/>
        </w:rPr>
        <w:t>,</w:t>
      </w:r>
      <w:r w:rsidRPr="0039337E">
        <w:rPr>
          <w:rFonts w:eastAsia="Times New Roman"/>
          <w:color w:val="212121"/>
          <w:szCs w:val="24"/>
        </w:rPr>
        <w:t xml:space="preserve"> όταν δημιουργήθηκε αυτό το πολ</w:t>
      </w:r>
      <w:r>
        <w:rPr>
          <w:rFonts w:eastAsia="Times New Roman"/>
          <w:color w:val="212121"/>
          <w:szCs w:val="24"/>
        </w:rPr>
        <w:t xml:space="preserve">εοδομικό και χωροταξικό μπάχαλο </w:t>
      </w:r>
      <w:r w:rsidRPr="0039337E">
        <w:rPr>
          <w:rFonts w:eastAsia="Times New Roman"/>
          <w:color w:val="212121"/>
          <w:szCs w:val="24"/>
        </w:rPr>
        <w:t>στην Αττι</w:t>
      </w:r>
      <w:r w:rsidRPr="0039337E">
        <w:rPr>
          <w:rFonts w:eastAsia="Times New Roman"/>
          <w:color w:val="212121"/>
          <w:szCs w:val="24"/>
        </w:rPr>
        <w:t>κή</w:t>
      </w:r>
      <w:r>
        <w:rPr>
          <w:rFonts w:eastAsia="Times New Roman"/>
          <w:color w:val="212121"/>
          <w:szCs w:val="24"/>
        </w:rPr>
        <w:t xml:space="preserve">, </w:t>
      </w:r>
      <w:r w:rsidRPr="0039337E">
        <w:rPr>
          <w:rFonts w:eastAsia="Times New Roman"/>
          <w:color w:val="212121"/>
          <w:szCs w:val="24"/>
        </w:rPr>
        <w:t>όταν χωρίς κανένα σχεδιασμό</w:t>
      </w:r>
      <w:r>
        <w:rPr>
          <w:rFonts w:eastAsia="Times New Roman"/>
          <w:color w:val="212121"/>
          <w:szCs w:val="24"/>
        </w:rPr>
        <w:t xml:space="preserve"> αποφάσισαν να απομακρύνουν τη Δασική Υπηρεσία από τη δ</w:t>
      </w:r>
      <w:r w:rsidRPr="0039337E">
        <w:rPr>
          <w:rFonts w:eastAsia="Times New Roman"/>
          <w:color w:val="212121"/>
          <w:szCs w:val="24"/>
        </w:rPr>
        <w:t>ασοπυρόσβεση</w:t>
      </w:r>
      <w:r>
        <w:rPr>
          <w:rFonts w:eastAsia="Times New Roman"/>
          <w:color w:val="212121"/>
          <w:szCs w:val="24"/>
        </w:rPr>
        <w:t>;</w:t>
      </w:r>
    </w:p>
    <w:p w14:paraId="6A628060"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Αποτελεί, α</w:t>
      </w:r>
      <w:r w:rsidRPr="0039337E">
        <w:rPr>
          <w:rFonts w:eastAsia="Times New Roman"/>
          <w:color w:val="212121"/>
          <w:szCs w:val="24"/>
        </w:rPr>
        <w:t>γαπητοί συνάδελφοι</w:t>
      </w:r>
      <w:r>
        <w:rPr>
          <w:rFonts w:eastAsia="Times New Roman"/>
          <w:color w:val="212121"/>
          <w:szCs w:val="24"/>
        </w:rPr>
        <w:t>,</w:t>
      </w:r>
      <w:r w:rsidRPr="0039337E">
        <w:rPr>
          <w:rFonts w:eastAsia="Times New Roman"/>
          <w:color w:val="212121"/>
          <w:szCs w:val="24"/>
        </w:rPr>
        <w:t xml:space="preserve"> παγκόσμια πρωτοτυ</w:t>
      </w:r>
      <w:r>
        <w:rPr>
          <w:rFonts w:eastAsia="Times New Roman"/>
          <w:color w:val="212121"/>
          <w:szCs w:val="24"/>
        </w:rPr>
        <w:t>πία</w:t>
      </w:r>
      <w:r>
        <w:rPr>
          <w:rFonts w:eastAsia="Times New Roman"/>
          <w:color w:val="212121"/>
          <w:szCs w:val="24"/>
        </w:rPr>
        <w:t>,</w:t>
      </w:r>
      <w:r>
        <w:rPr>
          <w:rFonts w:eastAsia="Times New Roman"/>
          <w:color w:val="212121"/>
          <w:szCs w:val="24"/>
        </w:rPr>
        <w:t xml:space="preserve"> ο διαχειριστής ενός φυσικού </w:t>
      </w:r>
      <w:r w:rsidRPr="0039337E">
        <w:rPr>
          <w:rFonts w:eastAsia="Times New Roman"/>
          <w:color w:val="212121"/>
          <w:szCs w:val="24"/>
        </w:rPr>
        <w:t>οικοσυστήματος να απουσιάζει</w:t>
      </w:r>
      <w:r>
        <w:rPr>
          <w:rFonts w:eastAsia="Times New Roman"/>
          <w:color w:val="212121"/>
          <w:szCs w:val="24"/>
        </w:rPr>
        <w:t>,</w:t>
      </w:r>
      <w:r w:rsidRPr="0039337E">
        <w:rPr>
          <w:rFonts w:eastAsia="Times New Roman"/>
          <w:color w:val="212121"/>
          <w:szCs w:val="24"/>
        </w:rPr>
        <w:t xml:space="preserve"> όταν </w:t>
      </w:r>
      <w:r>
        <w:rPr>
          <w:rFonts w:eastAsia="Times New Roman"/>
          <w:color w:val="212121"/>
          <w:szCs w:val="24"/>
        </w:rPr>
        <w:t xml:space="preserve">αυτό </w:t>
      </w:r>
      <w:r w:rsidRPr="0039337E">
        <w:rPr>
          <w:rFonts w:eastAsia="Times New Roman"/>
          <w:color w:val="212121"/>
          <w:szCs w:val="24"/>
        </w:rPr>
        <w:t>καταστρέφεται</w:t>
      </w:r>
      <w:r>
        <w:rPr>
          <w:rFonts w:eastAsia="Times New Roman"/>
          <w:color w:val="212121"/>
          <w:szCs w:val="24"/>
        </w:rPr>
        <w:t>.</w:t>
      </w:r>
    </w:p>
    <w:p w14:paraId="6A628061"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39337E">
        <w:rPr>
          <w:rFonts w:eastAsia="Times New Roman"/>
          <w:color w:val="212121"/>
          <w:szCs w:val="24"/>
        </w:rPr>
        <w:t xml:space="preserve">μείς προσπαθούμε </w:t>
      </w:r>
      <w:r w:rsidRPr="0039337E">
        <w:rPr>
          <w:rFonts w:eastAsia="Times New Roman"/>
          <w:color w:val="212121"/>
          <w:szCs w:val="24"/>
        </w:rPr>
        <w:t>όχι μόνο να γιατρέψουμε τις πληγές αλλά και να αντιμετωπίσουμε όλες αυτές τις στρεβλώσεις</w:t>
      </w:r>
      <w:r>
        <w:rPr>
          <w:rFonts w:eastAsia="Times New Roman"/>
          <w:color w:val="212121"/>
          <w:szCs w:val="24"/>
        </w:rPr>
        <w:t>. Ο</w:t>
      </w:r>
      <w:r w:rsidRPr="0039337E">
        <w:rPr>
          <w:rFonts w:eastAsia="Times New Roman"/>
          <w:color w:val="212121"/>
          <w:szCs w:val="24"/>
        </w:rPr>
        <w:t>ι πολίτες μπορούν να καταλάβουν</w:t>
      </w:r>
      <w:r>
        <w:rPr>
          <w:rFonts w:eastAsia="Times New Roman"/>
          <w:color w:val="212121"/>
          <w:szCs w:val="24"/>
        </w:rPr>
        <w:t>,</w:t>
      </w:r>
      <w:r w:rsidRPr="0039337E">
        <w:rPr>
          <w:rFonts w:eastAsia="Times New Roman"/>
          <w:color w:val="212121"/>
          <w:szCs w:val="24"/>
        </w:rPr>
        <w:t xml:space="preserve"> ποιος είναι εκείνος που μπορεί να οδηγήσει τη χώρα στη </w:t>
      </w:r>
      <w:proofErr w:type="spellStart"/>
      <w:r w:rsidRPr="0039337E">
        <w:rPr>
          <w:rFonts w:eastAsia="Times New Roman"/>
          <w:color w:val="212121"/>
          <w:szCs w:val="24"/>
        </w:rPr>
        <w:t>μεταμνημονιακή</w:t>
      </w:r>
      <w:proofErr w:type="spellEnd"/>
      <w:r w:rsidRPr="0039337E">
        <w:rPr>
          <w:rFonts w:eastAsia="Times New Roman"/>
          <w:color w:val="212121"/>
          <w:szCs w:val="24"/>
        </w:rPr>
        <w:t xml:space="preserve"> πραγματικότητα </w:t>
      </w:r>
      <w:r>
        <w:rPr>
          <w:rFonts w:eastAsia="Times New Roman"/>
          <w:color w:val="212121"/>
          <w:szCs w:val="24"/>
        </w:rPr>
        <w:t>και ποιος είναι αυτός ο οποίος τ</w:t>
      </w:r>
      <w:r w:rsidRPr="0039337E">
        <w:rPr>
          <w:rFonts w:eastAsia="Times New Roman"/>
          <w:color w:val="212121"/>
          <w:szCs w:val="24"/>
        </w:rPr>
        <w:t>ο μόνο πο</w:t>
      </w:r>
      <w:r>
        <w:rPr>
          <w:rFonts w:eastAsia="Times New Roman"/>
          <w:color w:val="212121"/>
          <w:szCs w:val="24"/>
        </w:rPr>
        <w:t>υ κάν</w:t>
      </w:r>
      <w:r>
        <w:rPr>
          <w:rFonts w:eastAsia="Times New Roman"/>
          <w:color w:val="212121"/>
          <w:szCs w:val="24"/>
        </w:rPr>
        <w:t xml:space="preserve">ει είναι να </w:t>
      </w:r>
      <w:proofErr w:type="spellStart"/>
      <w:r>
        <w:rPr>
          <w:rFonts w:eastAsia="Times New Roman"/>
          <w:color w:val="212121"/>
          <w:szCs w:val="24"/>
        </w:rPr>
        <w:t>καταστροφολογεί</w:t>
      </w:r>
      <w:proofErr w:type="spellEnd"/>
      <w:r>
        <w:rPr>
          <w:rFonts w:eastAsia="Times New Roman"/>
          <w:color w:val="212121"/>
          <w:szCs w:val="24"/>
        </w:rPr>
        <w:t xml:space="preserve">. </w:t>
      </w:r>
    </w:p>
    <w:p w14:paraId="6A628062"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39337E">
        <w:rPr>
          <w:rFonts w:eastAsia="Times New Roman"/>
          <w:color w:val="212121"/>
          <w:szCs w:val="24"/>
        </w:rPr>
        <w:t>υρίες και κύριοι συνάδελφοι</w:t>
      </w:r>
      <w:r>
        <w:rPr>
          <w:rFonts w:eastAsia="Times New Roman"/>
          <w:color w:val="212121"/>
          <w:szCs w:val="24"/>
        </w:rPr>
        <w:t>,</w:t>
      </w:r>
      <w:r w:rsidRPr="0039337E">
        <w:rPr>
          <w:rFonts w:eastAsia="Times New Roman"/>
          <w:color w:val="212121"/>
          <w:szCs w:val="24"/>
        </w:rPr>
        <w:t xml:space="preserve"> η παρέμβασή μου στο νομοσχέδιο θα έχει άμεση ή έμμεση σχέση</w:t>
      </w:r>
      <w:r>
        <w:rPr>
          <w:rFonts w:eastAsia="Times New Roman"/>
          <w:color w:val="212121"/>
          <w:szCs w:val="24"/>
        </w:rPr>
        <w:t xml:space="preserve"> με ρυθμίσεις</w:t>
      </w:r>
      <w:r>
        <w:rPr>
          <w:rFonts w:eastAsia="Times New Roman"/>
          <w:color w:val="212121"/>
          <w:szCs w:val="24"/>
        </w:rPr>
        <w:t>,</w:t>
      </w:r>
      <w:r>
        <w:rPr>
          <w:rFonts w:eastAsia="Times New Roman"/>
          <w:color w:val="212121"/>
          <w:szCs w:val="24"/>
        </w:rPr>
        <w:t xml:space="preserve"> που άπτονται του α</w:t>
      </w:r>
      <w:r w:rsidRPr="0039337E">
        <w:rPr>
          <w:rFonts w:eastAsia="Times New Roman"/>
          <w:color w:val="212121"/>
          <w:szCs w:val="24"/>
        </w:rPr>
        <w:t>γροτικού χώρου</w:t>
      </w:r>
      <w:r>
        <w:rPr>
          <w:rFonts w:eastAsia="Times New Roman"/>
          <w:color w:val="212121"/>
          <w:szCs w:val="24"/>
        </w:rPr>
        <w:t>.</w:t>
      </w:r>
    </w:p>
    <w:p w14:paraId="6A628063"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w:t>
      </w:r>
      <w:r w:rsidRPr="0039337E">
        <w:rPr>
          <w:rFonts w:eastAsia="Times New Roman"/>
          <w:color w:val="212121"/>
          <w:szCs w:val="24"/>
        </w:rPr>
        <w:t xml:space="preserve">αι αρχίζω από το </w:t>
      </w:r>
      <w:r>
        <w:rPr>
          <w:rFonts w:eastAsia="Times New Roman"/>
          <w:color w:val="212121"/>
          <w:szCs w:val="24"/>
        </w:rPr>
        <w:t>ΙΓΜΕ. Ό</w:t>
      </w:r>
      <w:r w:rsidRPr="0039337E">
        <w:rPr>
          <w:rFonts w:eastAsia="Times New Roman"/>
          <w:color w:val="212121"/>
          <w:szCs w:val="24"/>
        </w:rPr>
        <w:t>ταν το παραλάβαμε το 2015</w:t>
      </w:r>
      <w:r>
        <w:rPr>
          <w:rFonts w:eastAsia="Times New Roman"/>
          <w:color w:val="212121"/>
          <w:szCs w:val="24"/>
        </w:rPr>
        <w:t>,</w:t>
      </w:r>
      <w:r w:rsidRPr="0039337E">
        <w:rPr>
          <w:rFonts w:eastAsia="Times New Roman"/>
          <w:color w:val="212121"/>
          <w:szCs w:val="24"/>
        </w:rPr>
        <w:t xml:space="preserve"> βρισκόταν στα πρόθυρα της διάλυσης</w:t>
      </w:r>
      <w:r>
        <w:rPr>
          <w:rFonts w:eastAsia="Times New Roman"/>
          <w:color w:val="212121"/>
          <w:szCs w:val="24"/>
        </w:rPr>
        <w:t xml:space="preserve">. </w:t>
      </w:r>
      <w:r>
        <w:rPr>
          <w:rFonts w:eastAsia="Times New Roman"/>
          <w:color w:val="212121"/>
          <w:szCs w:val="24"/>
        </w:rPr>
        <w:t xml:space="preserve">Το κρατήσαμε ζωντανό, </w:t>
      </w:r>
      <w:r w:rsidRPr="0039337E">
        <w:rPr>
          <w:rFonts w:eastAsia="Times New Roman"/>
          <w:color w:val="212121"/>
          <w:szCs w:val="24"/>
        </w:rPr>
        <w:t>λύνοντας πάρα πολλά προβλήματα</w:t>
      </w:r>
      <w:r>
        <w:rPr>
          <w:rFonts w:eastAsia="Times New Roman"/>
          <w:color w:val="212121"/>
          <w:szCs w:val="24"/>
        </w:rPr>
        <w:t xml:space="preserve">. Τι θέλουμε σήμερα; Να το αναβαθμίσουμε. </w:t>
      </w:r>
    </w:p>
    <w:p w14:paraId="6A628064"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Θέλω να απευθυνθώ στους συναδέλφους τους γεωτεχνικούς</w:t>
      </w:r>
      <w:r>
        <w:rPr>
          <w:rFonts w:eastAsia="Times New Roman"/>
          <w:color w:val="212121"/>
          <w:szCs w:val="24"/>
        </w:rPr>
        <w:t>,</w:t>
      </w:r>
      <w:r>
        <w:rPr>
          <w:rFonts w:eastAsia="Times New Roman"/>
          <w:color w:val="212121"/>
          <w:szCs w:val="24"/>
        </w:rPr>
        <w:t xml:space="preserve"> και να τους πω ότι σε μι</w:t>
      </w:r>
      <w:r w:rsidRPr="0039337E">
        <w:rPr>
          <w:rFonts w:eastAsia="Times New Roman"/>
          <w:color w:val="212121"/>
          <w:szCs w:val="24"/>
        </w:rPr>
        <w:t>α περίοδο που τα φαινόμενα κατολισθήσεων</w:t>
      </w:r>
      <w:r>
        <w:rPr>
          <w:rFonts w:eastAsia="Times New Roman"/>
          <w:color w:val="212121"/>
          <w:szCs w:val="24"/>
        </w:rPr>
        <w:t>,</w:t>
      </w:r>
      <w:r w:rsidRPr="0039337E">
        <w:rPr>
          <w:rFonts w:eastAsia="Times New Roman"/>
          <w:color w:val="212121"/>
          <w:szCs w:val="24"/>
        </w:rPr>
        <w:t xml:space="preserve"> πλημμυρών και γενικά ακραίων φαινομένων </w:t>
      </w:r>
      <w:r w:rsidRPr="0039337E">
        <w:rPr>
          <w:rFonts w:eastAsia="Times New Roman"/>
          <w:color w:val="212121"/>
          <w:szCs w:val="24"/>
        </w:rPr>
        <w:t>δημιουργούν πολλαπλά προβλήματα</w:t>
      </w:r>
      <w:r>
        <w:rPr>
          <w:rFonts w:eastAsia="Times New Roman"/>
          <w:color w:val="212121"/>
          <w:szCs w:val="24"/>
        </w:rPr>
        <w:t>,</w:t>
      </w:r>
      <w:r w:rsidRPr="0039337E">
        <w:rPr>
          <w:rFonts w:eastAsia="Times New Roman"/>
          <w:color w:val="212121"/>
          <w:szCs w:val="24"/>
        </w:rPr>
        <w:t xml:space="preserve"> θα </w:t>
      </w:r>
      <w:r>
        <w:rPr>
          <w:rFonts w:eastAsia="Times New Roman"/>
          <w:color w:val="212121"/>
          <w:szCs w:val="24"/>
        </w:rPr>
        <w:t>ή</w:t>
      </w:r>
      <w:r w:rsidRPr="0039337E">
        <w:rPr>
          <w:rFonts w:eastAsia="Times New Roman"/>
          <w:color w:val="212121"/>
          <w:szCs w:val="24"/>
        </w:rPr>
        <w:t xml:space="preserve">ταν αυτοκτονική </w:t>
      </w:r>
      <w:r>
        <w:rPr>
          <w:rFonts w:eastAsia="Times New Roman"/>
          <w:color w:val="212121"/>
          <w:szCs w:val="24"/>
        </w:rPr>
        <w:t xml:space="preserve">η </w:t>
      </w:r>
      <w:r w:rsidRPr="0039337E">
        <w:rPr>
          <w:rFonts w:eastAsia="Times New Roman"/>
          <w:color w:val="212121"/>
          <w:szCs w:val="24"/>
        </w:rPr>
        <w:t xml:space="preserve">υποβάθμισή </w:t>
      </w:r>
      <w:r>
        <w:rPr>
          <w:rFonts w:eastAsia="Times New Roman"/>
          <w:color w:val="212121"/>
          <w:szCs w:val="24"/>
        </w:rPr>
        <w:t>τους. Και θέλω έτσι, επί τη ευκαιρία, να τους ευχαριστήσω</w:t>
      </w:r>
      <w:r w:rsidRPr="0039337E">
        <w:rPr>
          <w:rFonts w:eastAsia="Times New Roman"/>
          <w:color w:val="212121"/>
          <w:szCs w:val="24"/>
        </w:rPr>
        <w:t xml:space="preserve"> και ιδιαίτερα για την άμεση ανταπόκριση στις πλημμύρες της Χαλκίδας με την παρουσία </w:t>
      </w:r>
      <w:r>
        <w:rPr>
          <w:rFonts w:eastAsia="Times New Roman"/>
          <w:color w:val="212121"/>
          <w:szCs w:val="24"/>
        </w:rPr>
        <w:t xml:space="preserve">τους. </w:t>
      </w:r>
    </w:p>
    <w:p w14:paraId="6A628065"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39337E">
        <w:rPr>
          <w:rFonts w:eastAsia="Times New Roman"/>
          <w:color w:val="212121"/>
          <w:szCs w:val="24"/>
        </w:rPr>
        <w:t>Θέλω</w:t>
      </w:r>
      <w:r>
        <w:rPr>
          <w:rFonts w:eastAsia="Times New Roman"/>
          <w:color w:val="212121"/>
          <w:szCs w:val="24"/>
        </w:rPr>
        <w:t>,</w:t>
      </w:r>
      <w:r w:rsidRPr="0039337E">
        <w:rPr>
          <w:rFonts w:eastAsia="Times New Roman"/>
          <w:color w:val="212121"/>
          <w:szCs w:val="24"/>
        </w:rPr>
        <w:t xml:space="preserve"> λοιπόν</w:t>
      </w:r>
      <w:r>
        <w:rPr>
          <w:rFonts w:eastAsia="Times New Roman"/>
          <w:color w:val="212121"/>
          <w:szCs w:val="24"/>
        </w:rPr>
        <w:t>,</w:t>
      </w:r>
      <w:r w:rsidRPr="0039337E">
        <w:rPr>
          <w:rFonts w:eastAsia="Times New Roman"/>
          <w:color w:val="212121"/>
          <w:szCs w:val="24"/>
        </w:rPr>
        <w:t xml:space="preserve"> να τους κατ</w:t>
      </w:r>
      <w:r>
        <w:rPr>
          <w:rFonts w:eastAsia="Times New Roman"/>
          <w:color w:val="212121"/>
          <w:szCs w:val="24"/>
        </w:rPr>
        <w:t>αστήσω</w:t>
      </w:r>
      <w:r w:rsidRPr="0039337E">
        <w:rPr>
          <w:rFonts w:eastAsia="Times New Roman"/>
          <w:color w:val="212121"/>
          <w:szCs w:val="24"/>
        </w:rPr>
        <w:t xml:space="preserve"> σαφές ότι</w:t>
      </w:r>
      <w:r w:rsidRPr="0039337E">
        <w:rPr>
          <w:rFonts w:eastAsia="Times New Roman"/>
          <w:color w:val="212121"/>
          <w:szCs w:val="24"/>
        </w:rPr>
        <w:t xml:space="preserve"> </w:t>
      </w:r>
      <w:r>
        <w:rPr>
          <w:rFonts w:eastAsia="Times New Roman"/>
          <w:color w:val="212121"/>
          <w:szCs w:val="24"/>
        </w:rPr>
        <w:t>αυτή η μετονομασία σε Ελληνική Αρχή Γεωλογικών και Μεταλλευτικών Ε</w:t>
      </w:r>
      <w:r w:rsidRPr="0039337E">
        <w:rPr>
          <w:rFonts w:eastAsia="Times New Roman"/>
          <w:color w:val="212121"/>
          <w:szCs w:val="24"/>
        </w:rPr>
        <w:t>ρευνών</w:t>
      </w:r>
      <w:r>
        <w:rPr>
          <w:rFonts w:eastAsia="Times New Roman"/>
          <w:color w:val="212121"/>
          <w:szCs w:val="24"/>
        </w:rPr>
        <w:t>,</w:t>
      </w:r>
      <w:r w:rsidRPr="0039337E">
        <w:rPr>
          <w:rFonts w:eastAsia="Times New Roman"/>
          <w:color w:val="212121"/>
          <w:szCs w:val="24"/>
        </w:rPr>
        <w:t xml:space="preserve"> δεν αλλάζει τα καθήκοντά </w:t>
      </w:r>
      <w:r>
        <w:rPr>
          <w:rFonts w:eastAsia="Times New Roman"/>
          <w:color w:val="212121"/>
          <w:szCs w:val="24"/>
        </w:rPr>
        <w:t>τους -α</w:t>
      </w:r>
      <w:r w:rsidRPr="0039337E">
        <w:rPr>
          <w:rFonts w:eastAsia="Times New Roman"/>
          <w:color w:val="212121"/>
          <w:szCs w:val="24"/>
        </w:rPr>
        <w:t>ντίθετα</w:t>
      </w:r>
      <w:r>
        <w:rPr>
          <w:rFonts w:eastAsia="Times New Roman"/>
          <w:color w:val="212121"/>
          <w:szCs w:val="24"/>
        </w:rPr>
        <w:t>,</w:t>
      </w:r>
      <w:r w:rsidRPr="0039337E">
        <w:rPr>
          <w:rFonts w:eastAsia="Times New Roman"/>
          <w:color w:val="212121"/>
          <w:szCs w:val="24"/>
        </w:rPr>
        <w:t xml:space="preserve"> τα διευρύνει</w:t>
      </w:r>
      <w:r>
        <w:rPr>
          <w:rFonts w:eastAsia="Times New Roman"/>
          <w:color w:val="212121"/>
          <w:szCs w:val="24"/>
        </w:rPr>
        <w:t>- όπως, επίσης, ό</w:t>
      </w:r>
      <w:r w:rsidRPr="0039337E">
        <w:rPr>
          <w:rFonts w:eastAsia="Times New Roman"/>
          <w:color w:val="212121"/>
          <w:szCs w:val="24"/>
        </w:rPr>
        <w:t xml:space="preserve">τι δεν υπάρχει κανένα πρόβλημα με την απασχόλησή </w:t>
      </w:r>
      <w:r>
        <w:rPr>
          <w:rFonts w:eastAsia="Times New Roman"/>
          <w:color w:val="212121"/>
          <w:szCs w:val="24"/>
        </w:rPr>
        <w:t>τους. Και πριν από λίγο ο κύριος Υ</w:t>
      </w:r>
      <w:r w:rsidRPr="0039337E">
        <w:rPr>
          <w:rFonts w:eastAsia="Times New Roman"/>
          <w:color w:val="212121"/>
          <w:szCs w:val="24"/>
        </w:rPr>
        <w:t>πουργός το επιβεβ</w:t>
      </w:r>
      <w:r>
        <w:rPr>
          <w:rFonts w:eastAsia="Times New Roman"/>
          <w:color w:val="212121"/>
          <w:szCs w:val="24"/>
        </w:rPr>
        <w:t>αίωσε για μ</w:t>
      </w:r>
      <w:r>
        <w:rPr>
          <w:rFonts w:eastAsia="Times New Roman"/>
          <w:color w:val="212121"/>
          <w:szCs w:val="24"/>
        </w:rPr>
        <w:t>ι</w:t>
      </w:r>
      <w:r w:rsidRPr="0039337E">
        <w:rPr>
          <w:rFonts w:eastAsia="Times New Roman"/>
          <w:color w:val="212121"/>
          <w:szCs w:val="24"/>
        </w:rPr>
        <w:t>α ακόμη φορά</w:t>
      </w:r>
      <w:r>
        <w:rPr>
          <w:rFonts w:eastAsia="Times New Roman"/>
          <w:color w:val="212121"/>
          <w:szCs w:val="24"/>
        </w:rPr>
        <w:t>.</w:t>
      </w:r>
      <w:r w:rsidRPr="0039337E">
        <w:rPr>
          <w:rFonts w:eastAsia="Times New Roman"/>
          <w:color w:val="212121"/>
          <w:szCs w:val="24"/>
        </w:rPr>
        <w:t xml:space="preserve"> </w:t>
      </w:r>
    </w:p>
    <w:p w14:paraId="6A628066"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lang w:val="en-US"/>
        </w:rPr>
        <w:t>K</w:t>
      </w:r>
      <w:r w:rsidRPr="00C30948">
        <w:rPr>
          <w:rFonts w:eastAsia="Times New Roman"/>
          <w:color w:val="212121"/>
          <w:szCs w:val="24"/>
        </w:rPr>
        <w:t>αι έρχομαι στο θέμα της γεωθερμίας.</w:t>
      </w:r>
    </w:p>
    <w:p w14:paraId="6A628067"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 Η ελληνική επικράτεια, αγαπητοί συνάδελφοι, </w:t>
      </w:r>
      <w:r w:rsidRPr="00C30948">
        <w:rPr>
          <w:rFonts w:eastAsia="Times New Roman"/>
          <w:color w:val="212121"/>
          <w:szCs w:val="24"/>
        </w:rPr>
        <w:t>βρίθε</w:t>
      </w:r>
      <w:r>
        <w:rPr>
          <w:rFonts w:eastAsia="Times New Roman"/>
          <w:color w:val="212121"/>
          <w:szCs w:val="24"/>
        </w:rPr>
        <w:t>ι γεωθερμικών πεδίων. Δε</w:t>
      </w:r>
      <w:r w:rsidRPr="00C30948">
        <w:rPr>
          <w:rFonts w:eastAsia="Times New Roman"/>
          <w:color w:val="212121"/>
          <w:szCs w:val="24"/>
        </w:rPr>
        <w:t>ν βρήκαμε κα</w:t>
      </w:r>
      <w:r>
        <w:rPr>
          <w:rFonts w:eastAsia="Times New Roman"/>
          <w:color w:val="212121"/>
          <w:szCs w:val="24"/>
        </w:rPr>
        <w:t>μ</w:t>
      </w:r>
      <w:r w:rsidRPr="00C30948">
        <w:rPr>
          <w:rFonts w:eastAsia="Times New Roman"/>
          <w:color w:val="212121"/>
          <w:szCs w:val="24"/>
        </w:rPr>
        <w:t>μία σοβα</w:t>
      </w:r>
      <w:r>
        <w:rPr>
          <w:rFonts w:eastAsia="Times New Roman"/>
          <w:color w:val="212121"/>
          <w:szCs w:val="24"/>
        </w:rPr>
        <w:t>ρή δυνατότητα αξιοποίησής τους. Προσπαθήσαμε -κ</w:t>
      </w:r>
      <w:r w:rsidRPr="00C30948">
        <w:rPr>
          <w:rFonts w:eastAsia="Times New Roman"/>
          <w:color w:val="212121"/>
          <w:szCs w:val="24"/>
        </w:rPr>
        <w:t xml:space="preserve">αι </w:t>
      </w:r>
      <w:r>
        <w:rPr>
          <w:rFonts w:eastAsia="Times New Roman"/>
          <w:color w:val="212121"/>
          <w:szCs w:val="24"/>
        </w:rPr>
        <w:t xml:space="preserve">το </w:t>
      </w:r>
      <w:r w:rsidRPr="00C30948">
        <w:rPr>
          <w:rFonts w:eastAsia="Times New Roman"/>
          <w:color w:val="212121"/>
          <w:szCs w:val="24"/>
        </w:rPr>
        <w:t>καταφέραμε</w:t>
      </w:r>
      <w:r>
        <w:rPr>
          <w:rFonts w:eastAsia="Times New Roman"/>
          <w:color w:val="212121"/>
          <w:szCs w:val="24"/>
        </w:rPr>
        <w:t>-</w:t>
      </w:r>
      <w:r w:rsidRPr="00C30948">
        <w:rPr>
          <w:rFonts w:eastAsia="Times New Roman"/>
          <w:color w:val="212121"/>
          <w:szCs w:val="24"/>
        </w:rPr>
        <w:t xml:space="preserve"> αυτή τη στιγμή</w:t>
      </w:r>
      <w:r>
        <w:rPr>
          <w:rFonts w:eastAsia="Times New Roman"/>
          <w:color w:val="212121"/>
          <w:szCs w:val="24"/>
        </w:rPr>
        <w:t>,</w:t>
      </w:r>
      <w:r w:rsidRPr="00C30948">
        <w:rPr>
          <w:rFonts w:eastAsia="Times New Roman"/>
          <w:color w:val="212121"/>
          <w:szCs w:val="24"/>
        </w:rPr>
        <w:t xml:space="preserve"> να υπάρχουν αξιόλογες μονάδες</w:t>
      </w:r>
      <w:r>
        <w:rPr>
          <w:rFonts w:eastAsia="Times New Roman"/>
          <w:color w:val="212121"/>
          <w:szCs w:val="24"/>
        </w:rPr>
        <w:t>, ειδικά του α</w:t>
      </w:r>
      <w:r w:rsidRPr="00C30948">
        <w:rPr>
          <w:rFonts w:eastAsia="Times New Roman"/>
          <w:color w:val="212121"/>
          <w:szCs w:val="24"/>
        </w:rPr>
        <w:t>γροτικού χώρου</w:t>
      </w:r>
      <w:r>
        <w:rPr>
          <w:rFonts w:eastAsia="Times New Roman"/>
          <w:color w:val="212121"/>
          <w:szCs w:val="24"/>
        </w:rPr>
        <w:t>,</w:t>
      </w:r>
      <w:r w:rsidRPr="00C30948">
        <w:rPr>
          <w:rFonts w:eastAsia="Times New Roman"/>
          <w:color w:val="212121"/>
          <w:szCs w:val="24"/>
        </w:rPr>
        <w:t xml:space="preserve"> αλλά και άλλες μονάδες που</w:t>
      </w:r>
      <w:r>
        <w:rPr>
          <w:rFonts w:eastAsia="Times New Roman"/>
          <w:color w:val="212121"/>
          <w:szCs w:val="24"/>
        </w:rPr>
        <w:t xml:space="preserve"> λειτουργούν</w:t>
      </w:r>
      <w:r>
        <w:rPr>
          <w:rFonts w:eastAsia="Times New Roman"/>
          <w:color w:val="212121"/>
          <w:szCs w:val="24"/>
        </w:rPr>
        <w:t>,</w:t>
      </w:r>
      <w:r>
        <w:rPr>
          <w:rFonts w:eastAsia="Times New Roman"/>
          <w:color w:val="212121"/>
          <w:szCs w:val="24"/>
        </w:rPr>
        <w:t xml:space="preserve"> χρησιμοποιώντας τη</w:t>
      </w:r>
      <w:r w:rsidRPr="00C30948">
        <w:rPr>
          <w:rFonts w:eastAsia="Times New Roman"/>
          <w:color w:val="212121"/>
          <w:szCs w:val="24"/>
        </w:rPr>
        <w:t xml:space="preserve"> γεωθερμία ως βασική πηγ</w:t>
      </w:r>
      <w:r>
        <w:rPr>
          <w:rFonts w:eastAsia="Times New Roman"/>
          <w:color w:val="212121"/>
          <w:szCs w:val="24"/>
        </w:rPr>
        <w:t>ή ενέργειας.</w:t>
      </w:r>
    </w:p>
    <w:p w14:paraId="6A628068"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C30948">
        <w:rPr>
          <w:rFonts w:eastAsia="Times New Roman"/>
          <w:color w:val="212121"/>
          <w:szCs w:val="24"/>
        </w:rPr>
        <w:t xml:space="preserve">πιτρέψτε μου να αναφερθώ </w:t>
      </w:r>
      <w:r>
        <w:rPr>
          <w:rFonts w:eastAsia="Times New Roman"/>
          <w:color w:val="212121"/>
          <w:szCs w:val="24"/>
        </w:rPr>
        <w:t>στην</w:t>
      </w:r>
      <w:r w:rsidRPr="00C30948">
        <w:rPr>
          <w:rFonts w:eastAsia="Times New Roman"/>
          <w:color w:val="212121"/>
          <w:szCs w:val="24"/>
        </w:rPr>
        <w:t xml:space="preserve"> χαρακτηριστική περίπτωση τη</w:t>
      </w:r>
      <w:r>
        <w:rPr>
          <w:rFonts w:eastAsia="Times New Roman"/>
          <w:color w:val="212121"/>
          <w:szCs w:val="24"/>
        </w:rPr>
        <w:t>ς</w:t>
      </w:r>
      <w:r w:rsidRPr="00C30948">
        <w:rPr>
          <w:rFonts w:eastAsia="Times New Roman"/>
          <w:color w:val="212121"/>
          <w:szCs w:val="24"/>
        </w:rPr>
        <w:t xml:space="preserve"> </w:t>
      </w:r>
      <w:r>
        <w:rPr>
          <w:rFonts w:eastAsia="Times New Roman"/>
          <w:color w:val="212121"/>
          <w:szCs w:val="24"/>
        </w:rPr>
        <w:t>«</w:t>
      </w:r>
      <w:r>
        <w:rPr>
          <w:rFonts w:eastAsia="Times New Roman"/>
          <w:color w:val="212121"/>
          <w:szCs w:val="24"/>
          <w:lang w:val="en-US"/>
        </w:rPr>
        <w:t>S</w:t>
      </w:r>
      <w:proofErr w:type="spellStart"/>
      <w:r w:rsidRPr="00C30948">
        <w:rPr>
          <w:rFonts w:eastAsia="Times New Roman"/>
          <w:color w:val="212121"/>
          <w:szCs w:val="24"/>
        </w:rPr>
        <w:t>electa</w:t>
      </w:r>
      <w:proofErr w:type="spellEnd"/>
      <w:r>
        <w:rPr>
          <w:rFonts w:eastAsia="Times New Roman"/>
          <w:color w:val="212121"/>
          <w:szCs w:val="24"/>
        </w:rPr>
        <w:t xml:space="preserve">» μιας ανθοκομικής επιχείρησης </w:t>
      </w:r>
      <w:r w:rsidRPr="00C30948">
        <w:rPr>
          <w:rFonts w:eastAsia="Times New Roman"/>
          <w:color w:val="212121"/>
          <w:szCs w:val="24"/>
        </w:rPr>
        <w:t>στ</w:t>
      </w:r>
      <w:r w:rsidRPr="00C30948">
        <w:rPr>
          <w:rFonts w:eastAsia="Times New Roman"/>
          <w:color w:val="212121"/>
          <w:szCs w:val="24"/>
        </w:rPr>
        <w:t>η Χρυσούπολη Καβάλας</w:t>
      </w:r>
      <w:r>
        <w:rPr>
          <w:rFonts w:eastAsia="Times New Roman"/>
          <w:color w:val="212121"/>
          <w:szCs w:val="24"/>
        </w:rPr>
        <w:t xml:space="preserve"> -την επισκέφθηκε και ο Πρωθυπουργός-,</w:t>
      </w:r>
      <w:r w:rsidRPr="00C30948">
        <w:rPr>
          <w:rFonts w:eastAsia="Times New Roman"/>
          <w:color w:val="212121"/>
          <w:szCs w:val="24"/>
        </w:rPr>
        <w:t xml:space="preserve"> </w:t>
      </w:r>
      <w:r>
        <w:rPr>
          <w:rFonts w:eastAsia="Times New Roman"/>
          <w:color w:val="212121"/>
          <w:szCs w:val="24"/>
        </w:rPr>
        <w:t xml:space="preserve">που την εντάξαμε </w:t>
      </w:r>
      <w:r w:rsidRPr="00C30948">
        <w:rPr>
          <w:rFonts w:eastAsia="Times New Roman"/>
          <w:color w:val="212121"/>
          <w:szCs w:val="24"/>
        </w:rPr>
        <w:t>στα αγροτικά προγράμματα του 2017</w:t>
      </w:r>
      <w:r>
        <w:rPr>
          <w:rFonts w:eastAsia="Times New Roman"/>
          <w:color w:val="212121"/>
          <w:szCs w:val="24"/>
        </w:rPr>
        <w:t>. Π</w:t>
      </w:r>
      <w:r w:rsidRPr="00C30948">
        <w:rPr>
          <w:rFonts w:eastAsia="Times New Roman"/>
          <w:color w:val="212121"/>
          <w:szCs w:val="24"/>
        </w:rPr>
        <w:t>αράγει καλλωπιστικά φυτά σε</w:t>
      </w:r>
      <w:r>
        <w:rPr>
          <w:rFonts w:eastAsia="Times New Roman"/>
          <w:color w:val="212121"/>
          <w:szCs w:val="24"/>
        </w:rPr>
        <w:t xml:space="preserve"> ένα θερμοκήπιο εξήντα</w:t>
      </w:r>
      <w:r w:rsidRPr="00C30948">
        <w:rPr>
          <w:rFonts w:eastAsia="Times New Roman"/>
          <w:color w:val="212121"/>
          <w:szCs w:val="24"/>
        </w:rPr>
        <w:t xml:space="preserve"> στρεμμάτων</w:t>
      </w:r>
      <w:r>
        <w:rPr>
          <w:rFonts w:eastAsia="Times New Roman"/>
          <w:color w:val="212121"/>
          <w:szCs w:val="24"/>
        </w:rPr>
        <w:t>,</w:t>
      </w:r>
      <w:r w:rsidRPr="00C30948">
        <w:rPr>
          <w:rFonts w:eastAsia="Times New Roman"/>
          <w:color w:val="212121"/>
          <w:szCs w:val="24"/>
        </w:rPr>
        <w:t xml:space="preserve"> αξιοποιώντας το</w:t>
      </w:r>
      <w:r>
        <w:rPr>
          <w:rFonts w:eastAsia="Times New Roman"/>
          <w:color w:val="212121"/>
          <w:szCs w:val="24"/>
        </w:rPr>
        <w:t xml:space="preserve"> γεωθερμικό πεδίο της περιοχής. Τ</w:t>
      </w:r>
      <w:r w:rsidRPr="00C30948">
        <w:rPr>
          <w:rFonts w:eastAsia="Times New Roman"/>
          <w:color w:val="212121"/>
          <w:szCs w:val="24"/>
        </w:rPr>
        <w:t>ο</w:t>
      </w:r>
      <w:r>
        <w:rPr>
          <w:rFonts w:eastAsia="Times New Roman"/>
          <w:color w:val="212121"/>
          <w:szCs w:val="24"/>
        </w:rPr>
        <w:t xml:space="preserve"> δε</w:t>
      </w:r>
      <w:r w:rsidRPr="00C30948">
        <w:rPr>
          <w:rFonts w:eastAsia="Times New Roman"/>
          <w:color w:val="212121"/>
          <w:szCs w:val="24"/>
        </w:rPr>
        <w:t xml:space="preserve"> προϊόν που παράγει εξάγεται κ</w:t>
      </w:r>
      <w:r w:rsidRPr="00C30948">
        <w:rPr>
          <w:rFonts w:eastAsia="Times New Roman"/>
          <w:color w:val="212121"/>
          <w:szCs w:val="24"/>
        </w:rPr>
        <w:t>ατά 95%</w:t>
      </w:r>
      <w:r>
        <w:rPr>
          <w:rFonts w:eastAsia="Times New Roman"/>
          <w:color w:val="212121"/>
          <w:szCs w:val="24"/>
        </w:rPr>
        <w:t>,</w:t>
      </w:r>
      <w:r w:rsidRPr="00C30948">
        <w:rPr>
          <w:rFonts w:eastAsia="Times New Roman"/>
          <w:color w:val="212121"/>
          <w:szCs w:val="24"/>
        </w:rPr>
        <w:t xml:space="preserve"> και η επιχείρηση απασχολεί μόνιμα </w:t>
      </w:r>
      <w:proofErr w:type="spellStart"/>
      <w:r>
        <w:rPr>
          <w:rFonts w:eastAsia="Times New Roman"/>
          <w:color w:val="212121"/>
          <w:szCs w:val="24"/>
        </w:rPr>
        <w:t>εκατόν</w:t>
      </w:r>
      <w:proofErr w:type="spellEnd"/>
      <w:r>
        <w:rPr>
          <w:rFonts w:eastAsia="Times New Roman"/>
          <w:color w:val="212121"/>
          <w:szCs w:val="24"/>
        </w:rPr>
        <w:t xml:space="preserve"> τριάντα</w:t>
      </w:r>
      <w:r w:rsidRPr="00C30948">
        <w:rPr>
          <w:rFonts w:eastAsia="Times New Roman"/>
          <w:color w:val="212121"/>
          <w:szCs w:val="24"/>
        </w:rPr>
        <w:t xml:space="preserve"> </w:t>
      </w:r>
      <w:r>
        <w:rPr>
          <w:rFonts w:eastAsia="Times New Roman"/>
          <w:color w:val="212121"/>
          <w:szCs w:val="24"/>
        </w:rPr>
        <w:t xml:space="preserve">εργαζομένους. </w:t>
      </w:r>
    </w:p>
    <w:p w14:paraId="6A628069"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Στο Υπουργείο Αγροτικής Α</w:t>
      </w:r>
      <w:r w:rsidRPr="00C30948">
        <w:rPr>
          <w:rFonts w:eastAsia="Times New Roman"/>
          <w:color w:val="212121"/>
          <w:szCs w:val="24"/>
        </w:rPr>
        <w:t>νάπτυξης είχαμε αντιληφθεί τις δυνατότητες που έχουν αυτές οι επιχειρήσεις</w:t>
      </w:r>
      <w:r>
        <w:rPr>
          <w:rFonts w:eastAsia="Times New Roman"/>
          <w:color w:val="212121"/>
          <w:szCs w:val="24"/>
        </w:rPr>
        <w:t>,</w:t>
      </w:r>
      <w:r w:rsidRPr="00C30948">
        <w:rPr>
          <w:rFonts w:eastAsia="Times New Roman"/>
          <w:color w:val="212121"/>
          <w:szCs w:val="24"/>
        </w:rPr>
        <w:t xml:space="preserve"> και για το</w:t>
      </w:r>
      <w:r>
        <w:rPr>
          <w:rFonts w:eastAsia="Times New Roman"/>
          <w:color w:val="212121"/>
          <w:szCs w:val="24"/>
        </w:rPr>
        <w:t>ν</w:t>
      </w:r>
      <w:r w:rsidRPr="00C30948">
        <w:rPr>
          <w:rFonts w:eastAsia="Times New Roman"/>
          <w:color w:val="212121"/>
          <w:szCs w:val="24"/>
        </w:rPr>
        <w:t xml:space="preserve"> λόγο αυτό</w:t>
      </w:r>
      <w:r>
        <w:rPr>
          <w:rFonts w:eastAsia="Times New Roman"/>
          <w:color w:val="212121"/>
          <w:szCs w:val="24"/>
        </w:rPr>
        <w:t>ν</w:t>
      </w:r>
      <w:r w:rsidRPr="00C30948">
        <w:rPr>
          <w:rFonts w:eastAsia="Times New Roman"/>
          <w:color w:val="212121"/>
          <w:szCs w:val="24"/>
        </w:rPr>
        <w:t xml:space="preserve"> κινηθήκαμε για να βρούμε </w:t>
      </w:r>
      <w:r>
        <w:rPr>
          <w:rFonts w:eastAsia="Times New Roman"/>
          <w:color w:val="212121"/>
          <w:szCs w:val="24"/>
        </w:rPr>
        <w:t>τρόπο</w:t>
      </w:r>
      <w:r>
        <w:rPr>
          <w:rFonts w:eastAsia="Times New Roman"/>
          <w:color w:val="212121"/>
          <w:szCs w:val="24"/>
        </w:rPr>
        <w:t>,</w:t>
      </w:r>
      <w:r>
        <w:rPr>
          <w:rFonts w:eastAsia="Times New Roman"/>
          <w:color w:val="212121"/>
          <w:szCs w:val="24"/>
        </w:rPr>
        <w:t xml:space="preserve"> ώστε να εντάσσονται στον αν</w:t>
      </w:r>
      <w:r>
        <w:rPr>
          <w:rFonts w:eastAsia="Times New Roman"/>
          <w:color w:val="212121"/>
          <w:szCs w:val="24"/>
        </w:rPr>
        <w:t>απτυξιακό ν</w:t>
      </w:r>
      <w:r w:rsidRPr="00C30948">
        <w:rPr>
          <w:rFonts w:eastAsia="Times New Roman"/>
          <w:color w:val="212121"/>
          <w:szCs w:val="24"/>
        </w:rPr>
        <w:t xml:space="preserve">όμο και να ενισχύονται επενδυτικές προτάσεις άνω των </w:t>
      </w:r>
      <w:r>
        <w:rPr>
          <w:rFonts w:eastAsia="Times New Roman"/>
          <w:color w:val="212121"/>
          <w:szCs w:val="24"/>
        </w:rPr>
        <w:t>500 χιλιάδων</w:t>
      </w:r>
      <w:r w:rsidRPr="00C30948">
        <w:rPr>
          <w:rFonts w:eastAsia="Times New Roman"/>
          <w:color w:val="212121"/>
          <w:szCs w:val="24"/>
        </w:rPr>
        <w:t xml:space="preserve"> ευρώ</w:t>
      </w:r>
      <w:r>
        <w:rPr>
          <w:rFonts w:eastAsia="Times New Roman"/>
          <w:color w:val="212121"/>
          <w:szCs w:val="24"/>
        </w:rPr>
        <w:t xml:space="preserve">. </w:t>
      </w:r>
    </w:p>
    <w:p w14:paraId="6A62806A"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Σε συνεργασία με το Υπουργείο Οικονομίας και Ανάπτυξης έχουμε υποβάλ</w:t>
      </w:r>
      <w:r w:rsidRPr="00C30948">
        <w:rPr>
          <w:rFonts w:eastAsia="Times New Roman"/>
          <w:color w:val="212121"/>
          <w:szCs w:val="24"/>
        </w:rPr>
        <w:t>ει στην Ευρωπαϊκή Επιτροπή ένα</w:t>
      </w:r>
      <w:r>
        <w:rPr>
          <w:rFonts w:eastAsia="Times New Roman"/>
          <w:color w:val="212121"/>
          <w:szCs w:val="24"/>
        </w:rPr>
        <w:t>ν</w:t>
      </w:r>
      <w:r w:rsidRPr="00C30948">
        <w:rPr>
          <w:rFonts w:eastAsia="Times New Roman"/>
          <w:color w:val="212121"/>
          <w:szCs w:val="24"/>
        </w:rPr>
        <w:t xml:space="preserve"> φάκελο για τις μονάδες </w:t>
      </w:r>
      <w:proofErr w:type="spellStart"/>
      <w:r w:rsidRPr="00C30948">
        <w:rPr>
          <w:rFonts w:eastAsia="Times New Roman"/>
          <w:color w:val="212121"/>
          <w:szCs w:val="24"/>
        </w:rPr>
        <w:t>θερμοκηπιακού</w:t>
      </w:r>
      <w:proofErr w:type="spellEnd"/>
      <w:r w:rsidRPr="00C30948">
        <w:rPr>
          <w:rFonts w:eastAsia="Times New Roman"/>
          <w:color w:val="212121"/>
          <w:szCs w:val="24"/>
        </w:rPr>
        <w:t xml:space="preserve"> τύπου</w:t>
      </w:r>
      <w:r>
        <w:rPr>
          <w:rFonts w:eastAsia="Times New Roman"/>
          <w:color w:val="212121"/>
          <w:szCs w:val="24"/>
        </w:rPr>
        <w:t>,</w:t>
      </w:r>
      <w:r w:rsidRPr="00C30948">
        <w:rPr>
          <w:rFonts w:eastAsia="Times New Roman"/>
          <w:color w:val="212121"/>
          <w:szCs w:val="24"/>
        </w:rPr>
        <w:t xml:space="preserve"> που αξιοποιούν ενεργειακά συ</w:t>
      </w:r>
      <w:r w:rsidRPr="00C30948">
        <w:rPr>
          <w:rFonts w:eastAsia="Times New Roman"/>
          <w:color w:val="212121"/>
          <w:szCs w:val="24"/>
        </w:rPr>
        <w:t>στήματα ανανεώσιμων πηγών ενέργειας</w:t>
      </w:r>
      <w:r>
        <w:rPr>
          <w:rFonts w:eastAsia="Times New Roman"/>
          <w:color w:val="212121"/>
          <w:szCs w:val="24"/>
        </w:rPr>
        <w:t xml:space="preserve"> όπως είναι η γεωθερμία. Μετά την έγκρισή του, κύριε Υπουργέ, από </w:t>
      </w:r>
      <w:r w:rsidRPr="00C30948">
        <w:rPr>
          <w:rFonts w:eastAsia="Times New Roman"/>
          <w:color w:val="212121"/>
          <w:szCs w:val="24"/>
        </w:rPr>
        <w:t>την Ευρωπαϊκή Επιτροπή πρέπει να προβείτε και σ</w:t>
      </w:r>
      <w:r>
        <w:rPr>
          <w:rFonts w:eastAsia="Times New Roman"/>
          <w:color w:val="212121"/>
          <w:szCs w:val="24"/>
        </w:rPr>
        <w:t>τις απαραίτητες διορθώσεις του ε</w:t>
      </w:r>
      <w:r w:rsidRPr="00C30948">
        <w:rPr>
          <w:rFonts w:eastAsia="Times New Roman"/>
          <w:color w:val="212121"/>
          <w:szCs w:val="24"/>
        </w:rPr>
        <w:t>θνικού θεσμικού πλαισίου</w:t>
      </w:r>
      <w:r>
        <w:rPr>
          <w:rFonts w:eastAsia="Times New Roman"/>
          <w:color w:val="212121"/>
          <w:szCs w:val="24"/>
        </w:rPr>
        <w:t>,</w:t>
      </w:r>
      <w:r w:rsidRPr="00C30948">
        <w:rPr>
          <w:rFonts w:eastAsia="Times New Roman"/>
          <w:color w:val="212121"/>
          <w:szCs w:val="24"/>
        </w:rPr>
        <w:t xml:space="preserve"> για να καλύπτει όλες αυτές τις περιπτώσεις</w:t>
      </w:r>
      <w:r>
        <w:rPr>
          <w:rFonts w:eastAsia="Times New Roman"/>
          <w:color w:val="212121"/>
          <w:szCs w:val="24"/>
        </w:rPr>
        <w:t>.</w:t>
      </w:r>
    </w:p>
    <w:p w14:paraId="6A62806B"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Έ</w:t>
      </w:r>
      <w:r w:rsidRPr="00C30948">
        <w:rPr>
          <w:rFonts w:eastAsia="Times New Roman"/>
          <w:color w:val="212121"/>
          <w:szCs w:val="24"/>
        </w:rPr>
        <w:t xml:space="preserve">ρχομαι </w:t>
      </w:r>
      <w:r>
        <w:rPr>
          <w:rFonts w:eastAsia="Times New Roman"/>
          <w:color w:val="212121"/>
          <w:szCs w:val="24"/>
        </w:rPr>
        <w:t xml:space="preserve">τώρα στα αγροτικά </w:t>
      </w:r>
      <w:proofErr w:type="spellStart"/>
      <w:r>
        <w:rPr>
          <w:rFonts w:eastAsia="Times New Roman"/>
          <w:color w:val="212121"/>
          <w:szCs w:val="24"/>
        </w:rPr>
        <w:t>φωτοβολταϊκά</w:t>
      </w:r>
      <w:proofErr w:type="spellEnd"/>
      <w:r>
        <w:rPr>
          <w:rFonts w:eastAsia="Times New Roman"/>
          <w:color w:val="212121"/>
          <w:szCs w:val="24"/>
        </w:rPr>
        <w:t>.</w:t>
      </w:r>
    </w:p>
    <w:p w14:paraId="6A62806C"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Έ</w:t>
      </w:r>
      <w:r w:rsidRPr="00C30948">
        <w:rPr>
          <w:rFonts w:eastAsia="Times New Roman"/>
          <w:color w:val="212121"/>
          <w:szCs w:val="24"/>
        </w:rPr>
        <w:t>χουμε δώσει τη δυνατότητα στον αγροτικό χώρο</w:t>
      </w:r>
      <w:r>
        <w:rPr>
          <w:rFonts w:eastAsia="Times New Roman"/>
          <w:color w:val="212121"/>
          <w:szCs w:val="24"/>
        </w:rPr>
        <w:t>,</w:t>
      </w:r>
      <w:r w:rsidRPr="00C30948">
        <w:rPr>
          <w:rFonts w:eastAsia="Times New Roman"/>
          <w:color w:val="212121"/>
          <w:szCs w:val="24"/>
        </w:rPr>
        <w:t xml:space="preserve"> να καλύπτει ένα μεγάλο μέρος των ενεργειακών του ανα</w:t>
      </w:r>
      <w:r>
        <w:rPr>
          <w:rFonts w:eastAsia="Times New Roman"/>
          <w:color w:val="212121"/>
          <w:szCs w:val="24"/>
        </w:rPr>
        <w:t>γκών με ήπιες μορφές ενέργειας. Χ</w:t>
      </w:r>
      <w:r w:rsidRPr="00C30948">
        <w:rPr>
          <w:rFonts w:eastAsia="Times New Roman"/>
          <w:color w:val="212121"/>
          <w:szCs w:val="24"/>
        </w:rPr>
        <w:t>ρημ</w:t>
      </w:r>
      <w:r>
        <w:rPr>
          <w:rFonts w:eastAsia="Times New Roman"/>
          <w:color w:val="212121"/>
          <w:szCs w:val="24"/>
        </w:rPr>
        <w:t>ατοδοτούνται οι αγρότες από το Πρόγραμμα Α</w:t>
      </w:r>
      <w:r w:rsidRPr="00C30948">
        <w:rPr>
          <w:rFonts w:eastAsia="Times New Roman"/>
          <w:color w:val="212121"/>
          <w:szCs w:val="24"/>
        </w:rPr>
        <w:t>γ</w:t>
      </w:r>
      <w:r>
        <w:rPr>
          <w:rFonts w:eastAsia="Times New Roman"/>
          <w:color w:val="212121"/>
          <w:szCs w:val="24"/>
        </w:rPr>
        <w:t>ροτικής Α</w:t>
      </w:r>
      <w:r w:rsidRPr="00C30948">
        <w:rPr>
          <w:rFonts w:eastAsia="Times New Roman"/>
          <w:color w:val="212121"/>
          <w:szCs w:val="24"/>
        </w:rPr>
        <w:t>νάπτυξης μέσω των σχεδίων βελτ</w:t>
      </w:r>
      <w:r w:rsidRPr="00C30948">
        <w:rPr>
          <w:rFonts w:eastAsia="Times New Roman"/>
          <w:color w:val="212121"/>
          <w:szCs w:val="24"/>
        </w:rPr>
        <w:t>ίωσης τόσο αυτόνομα όσο και με</w:t>
      </w:r>
      <w:r>
        <w:rPr>
          <w:rFonts w:eastAsia="Times New Roman"/>
          <w:color w:val="212121"/>
          <w:szCs w:val="24"/>
        </w:rPr>
        <w:t xml:space="preserve"> </w:t>
      </w:r>
      <w:r>
        <w:rPr>
          <w:rFonts w:eastAsia="Times New Roman"/>
          <w:color w:val="212121"/>
          <w:szCs w:val="24"/>
          <w:lang w:val="en-US"/>
        </w:rPr>
        <w:t>net</w:t>
      </w:r>
      <w:r w:rsidRPr="0091307C">
        <w:rPr>
          <w:rFonts w:eastAsia="Times New Roman"/>
          <w:color w:val="212121"/>
          <w:szCs w:val="24"/>
        </w:rPr>
        <w:t xml:space="preserve"> </w:t>
      </w:r>
      <w:r>
        <w:rPr>
          <w:rFonts w:eastAsia="Times New Roman"/>
          <w:color w:val="212121"/>
          <w:szCs w:val="24"/>
          <w:lang w:val="en-US"/>
        </w:rPr>
        <w:t>metering</w:t>
      </w:r>
      <w:r>
        <w:rPr>
          <w:rFonts w:eastAsia="Times New Roman"/>
          <w:color w:val="212121"/>
          <w:szCs w:val="24"/>
        </w:rPr>
        <w:t>. Κ</w:t>
      </w:r>
      <w:r w:rsidRPr="00C30948">
        <w:rPr>
          <w:rFonts w:eastAsia="Times New Roman"/>
          <w:color w:val="212121"/>
          <w:szCs w:val="24"/>
        </w:rPr>
        <w:t>αι ήταν</w:t>
      </w:r>
      <w:r>
        <w:rPr>
          <w:rFonts w:eastAsia="Times New Roman"/>
          <w:color w:val="212121"/>
          <w:szCs w:val="24"/>
        </w:rPr>
        <w:t>,</w:t>
      </w:r>
      <w:r w:rsidRPr="00C30948">
        <w:rPr>
          <w:rFonts w:eastAsia="Times New Roman"/>
          <w:color w:val="212121"/>
          <w:szCs w:val="24"/>
        </w:rPr>
        <w:t xml:space="preserve"> πραγματικά</w:t>
      </w:r>
      <w:r>
        <w:rPr>
          <w:rFonts w:eastAsia="Times New Roman"/>
          <w:color w:val="212121"/>
          <w:szCs w:val="24"/>
        </w:rPr>
        <w:t>,</w:t>
      </w:r>
      <w:r w:rsidRPr="00C30948">
        <w:rPr>
          <w:rFonts w:eastAsia="Times New Roman"/>
          <w:color w:val="212121"/>
          <w:szCs w:val="24"/>
        </w:rPr>
        <w:t xml:space="preserve"> πολύ θετικό </w:t>
      </w:r>
      <w:r>
        <w:rPr>
          <w:rFonts w:eastAsia="Times New Roman"/>
          <w:color w:val="212121"/>
          <w:szCs w:val="24"/>
        </w:rPr>
        <w:t xml:space="preserve">αυτό που άκουσα </w:t>
      </w:r>
      <w:r w:rsidRPr="00C30948">
        <w:rPr>
          <w:rFonts w:eastAsia="Times New Roman"/>
          <w:color w:val="212121"/>
          <w:szCs w:val="24"/>
        </w:rPr>
        <w:t>πριν από λίγο από τον κύριο Υπουργό</w:t>
      </w:r>
      <w:r>
        <w:rPr>
          <w:rFonts w:eastAsia="Times New Roman"/>
          <w:color w:val="212121"/>
          <w:szCs w:val="24"/>
        </w:rPr>
        <w:t>,</w:t>
      </w:r>
      <w:r w:rsidRPr="00C30948">
        <w:rPr>
          <w:rFonts w:eastAsia="Times New Roman"/>
          <w:color w:val="212121"/>
          <w:szCs w:val="24"/>
        </w:rPr>
        <w:t xml:space="preserve"> ο οποίος αποδέχθηκε το αίτημα για την ένταξη και των μικρών αγροτών που θέλουν να εγκαταστήσουν </w:t>
      </w:r>
      <w:proofErr w:type="spellStart"/>
      <w:r w:rsidRPr="00C30948">
        <w:rPr>
          <w:rFonts w:eastAsia="Times New Roman"/>
          <w:color w:val="212121"/>
          <w:szCs w:val="24"/>
        </w:rPr>
        <w:t>φωτοβολταϊκά</w:t>
      </w:r>
      <w:proofErr w:type="spellEnd"/>
      <w:r w:rsidRPr="00C30948">
        <w:rPr>
          <w:rFonts w:eastAsia="Times New Roman"/>
          <w:color w:val="212121"/>
          <w:szCs w:val="24"/>
        </w:rPr>
        <w:t xml:space="preserve"> τόξα</w:t>
      </w:r>
      <w:r>
        <w:rPr>
          <w:rFonts w:eastAsia="Times New Roman"/>
          <w:color w:val="212121"/>
          <w:szCs w:val="24"/>
        </w:rPr>
        <w:t>, αρκεί</w:t>
      </w:r>
      <w:r>
        <w:rPr>
          <w:rFonts w:eastAsia="Times New Roman"/>
          <w:color w:val="212121"/>
          <w:szCs w:val="24"/>
        </w:rPr>
        <w:t>,</w:t>
      </w:r>
      <w:r>
        <w:rPr>
          <w:rFonts w:eastAsia="Times New Roman"/>
          <w:color w:val="212121"/>
          <w:szCs w:val="24"/>
        </w:rPr>
        <w:t xml:space="preserve"> β</w:t>
      </w:r>
      <w:r w:rsidRPr="00C30948">
        <w:rPr>
          <w:rFonts w:eastAsia="Times New Roman"/>
          <w:color w:val="212121"/>
          <w:szCs w:val="24"/>
        </w:rPr>
        <w:t>ε</w:t>
      </w:r>
      <w:r w:rsidRPr="00C30948">
        <w:rPr>
          <w:rFonts w:eastAsia="Times New Roman"/>
          <w:color w:val="212121"/>
          <w:szCs w:val="24"/>
        </w:rPr>
        <w:t>βαίως</w:t>
      </w:r>
      <w:r>
        <w:rPr>
          <w:rFonts w:eastAsia="Times New Roman"/>
          <w:color w:val="212121"/>
          <w:szCs w:val="24"/>
        </w:rPr>
        <w:t>,</w:t>
      </w:r>
      <w:r w:rsidRPr="00C30948">
        <w:rPr>
          <w:rFonts w:eastAsia="Times New Roman"/>
          <w:color w:val="212121"/>
          <w:szCs w:val="24"/>
        </w:rPr>
        <w:t xml:space="preserve"> να αντιληφθούν οι ίδιοι ότι όλα αυτά γίνονται εύκολα</w:t>
      </w:r>
      <w:r>
        <w:rPr>
          <w:rFonts w:eastAsia="Times New Roman"/>
          <w:color w:val="212121"/>
          <w:szCs w:val="24"/>
        </w:rPr>
        <w:t>,</w:t>
      </w:r>
      <w:r w:rsidRPr="00C30948">
        <w:rPr>
          <w:rFonts w:eastAsia="Times New Roman"/>
          <w:color w:val="212121"/>
          <w:szCs w:val="24"/>
        </w:rPr>
        <w:t xml:space="preserve"> αν περάσουν μέσα από συνεργατικά σχήματα</w:t>
      </w:r>
      <w:r>
        <w:rPr>
          <w:rFonts w:eastAsia="Times New Roman"/>
          <w:color w:val="212121"/>
          <w:szCs w:val="24"/>
        </w:rPr>
        <w:t>,</w:t>
      </w:r>
      <w:r w:rsidRPr="00C30948">
        <w:rPr>
          <w:rFonts w:eastAsia="Times New Roman"/>
          <w:color w:val="212121"/>
          <w:szCs w:val="24"/>
        </w:rPr>
        <w:t xml:space="preserve"> </w:t>
      </w:r>
      <w:r>
        <w:rPr>
          <w:rFonts w:eastAsia="Times New Roman"/>
          <w:color w:val="212121"/>
          <w:szCs w:val="24"/>
        </w:rPr>
        <w:t xml:space="preserve">γιατί </w:t>
      </w:r>
      <w:r w:rsidRPr="00C30948">
        <w:rPr>
          <w:rFonts w:eastAsia="Times New Roman"/>
          <w:color w:val="212121"/>
          <w:szCs w:val="24"/>
        </w:rPr>
        <w:lastRenderedPageBreak/>
        <w:t>εάν ακολουθήσουν το</w:t>
      </w:r>
      <w:r>
        <w:rPr>
          <w:rFonts w:eastAsia="Times New Roman"/>
          <w:color w:val="212121"/>
          <w:szCs w:val="24"/>
        </w:rPr>
        <w:t xml:space="preserve">ν συνεργατισμό, </w:t>
      </w:r>
      <w:r w:rsidRPr="00C30948">
        <w:rPr>
          <w:rFonts w:eastAsia="Times New Roman"/>
          <w:color w:val="212121"/>
          <w:szCs w:val="24"/>
        </w:rPr>
        <w:t xml:space="preserve">είναι πολλαπλά τα οφέλη και πολλαπλές οι δυνατότητες </w:t>
      </w:r>
      <w:r>
        <w:rPr>
          <w:rFonts w:eastAsia="Times New Roman"/>
          <w:color w:val="212121"/>
          <w:szCs w:val="24"/>
        </w:rPr>
        <w:t xml:space="preserve">σε όλα τα πεδία για τους </w:t>
      </w:r>
      <w:r w:rsidRPr="00C30948">
        <w:rPr>
          <w:rFonts w:eastAsia="Times New Roman"/>
          <w:color w:val="212121"/>
          <w:szCs w:val="24"/>
        </w:rPr>
        <w:t>αγρότες</w:t>
      </w:r>
      <w:r>
        <w:rPr>
          <w:rFonts w:eastAsia="Times New Roman"/>
          <w:color w:val="212121"/>
          <w:szCs w:val="24"/>
        </w:rPr>
        <w:t>.</w:t>
      </w:r>
      <w:r w:rsidRPr="00C30948">
        <w:rPr>
          <w:rFonts w:eastAsia="Times New Roman"/>
          <w:color w:val="212121"/>
          <w:szCs w:val="24"/>
        </w:rPr>
        <w:t xml:space="preserve"> </w:t>
      </w:r>
    </w:p>
    <w:p w14:paraId="6A62806D"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C30948">
        <w:rPr>
          <w:rFonts w:eastAsia="Times New Roman"/>
          <w:color w:val="212121"/>
          <w:szCs w:val="24"/>
        </w:rPr>
        <w:t>υχαριστώ</w:t>
      </w:r>
      <w:r>
        <w:rPr>
          <w:rFonts w:eastAsia="Times New Roman"/>
          <w:color w:val="212121"/>
          <w:szCs w:val="24"/>
        </w:rPr>
        <w:t>.</w:t>
      </w:r>
    </w:p>
    <w:p w14:paraId="6A62806E" w14:textId="77777777" w:rsidR="00CD4C30" w:rsidRDefault="00DA53E9">
      <w:pPr>
        <w:shd w:val="clear" w:color="auto" w:fill="FFFFFF"/>
        <w:tabs>
          <w:tab w:val="left" w:pos="6915"/>
        </w:tabs>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A62806F" w14:textId="77777777" w:rsidR="00CD4C30" w:rsidRDefault="00DA53E9">
      <w:pPr>
        <w:shd w:val="clear" w:color="auto" w:fill="FFFFFF"/>
        <w:spacing w:line="600" w:lineRule="auto"/>
        <w:ind w:firstLine="720"/>
        <w:jc w:val="both"/>
        <w:rPr>
          <w:rFonts w:eastAsia="Times New Roman"/>
          <w:color w:val="212121"/>
          <w:szCs w:val="24"/>
        </w:rPr>
      </w:pPr>
      <w:r w:rsidRPr="00427815">
        <w:rPr>
          <w:rFonts w:eastAsia="Times New Roman"/>
          <w:b/>
          <w:color w:val="212121"/>
          <w:szCs w:val="24"/>
        </w:rPr>
        <w:t>ΠΡΟΕΔΡΕΥΩΝ (Γεώργιος Βαρεμένος)</w:t>
      </w:r>
      <w:r>
        <w:rPr>
          <w:rFonts w:eastAsia="Times New Roman"/>
          <w:color w:val="212121"/>
          <w:szCs w:val="24"/>
        </w:rPr>
        <w:t>: Κ</w:t>
      </w:r>
      <w:r w:rsidRPr="00C30948">
        <w:rPr>
          <w:rFonts w:eastAsia="Times New Roman"/>
          <w:color w:val="212121"/>
          <w:szCs w:val="24"/>
        </w:rPr>
        <w:t>αι εμείς ευχαριστούμε</w:t>
      </w:r>
      <w:r>
        <w:rPr>
          <w:rFonts w:eastAsia="Times New Roman"/>
          <w:color w:val="212121"/>
          <w:szCs w:val="24"/>
        </w:rPr>
        <w:t>.</w:t>
      </w:r>
    </w:p>
    <w:p w14:paraId="6A628070"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Ο κ. Κασιδιάρης από τη Χρυσή Αυγή έχει τον λόγο.</w:t>
      </w:r>
      <w:r w:rsidRPr="00C30948">
        <w:rPr>
          <w:rFonts w:eastAsia="Times New Roman"/>
          <w:color w:val="212121"/>
          <w:szCs w:val="24"/>
        </w:rPr>
        <w:t xml:space="preserve"> </w:t>
      </w:r>
    </w:p>
    <w:p w14:paraId="6A628071" w14:textId="77777777" w:rsidR="00CD4C30" w:rsidRDefault="00DA53E9">
      <w:pPr>
        <w:shd w:val="clear" w:color="auto" w:fill="FFFFFF"/>
        <w:spacing w:line="600" w:lineRule="auto"/>
        <w:ind w:firstLine="720"/>
        <w:jc w:val="both"/>
        <w:rPr>
          <w:rFonts w:eastAsia="Times New Roman"/>
          <w:color w:val="212121"/>
          <w:szCs w:val="24"/>
        </w:rPr>
      </w:pPr>
      <w:r w:rsidRPr="00427815">
        <w:rPr>
          <w:rFonts w:eastAsia="Times New Roman"/>
          <w:b/>
          <w:color w:val="212121"/>
          <w:szCs w:val="24"/>
        </w:rPr>
        <w:t>ΗΛΙΑΣ ΚΑΣΙΔΙΑΡΗΣ:</w:t>
      </w:r>
      <w:r>
        <w:rPr>
          <w:rFonts w:eastAsia="Times New Roman"/>
          <w:color w:val="212121"/>
          <w:szCs w:val="24"/>
        </w:rPr>
        <w:t xml:space="preserve"> Ξεκινάω </w:t>
      </w:r>
      <w:r w:rsidRPr="00C30948">
        <w:rPr>
          <w:rFonts w:eastAsia="Times New Roman"/>
          <w:color w:val="212121"/>
          <w:szCs w:val="24"/>
        </w:rPr>
        <w:t>με την ουσία του σημερι</w:t>
      </w:r>
      <w:r>
        <w:rPr>
          <w:rFonts w:eastAsia="Times New Roman"/>
          <w:color w:val="212121"/>
          <w:szCs w:val="24"/>
        </w:rPr>
        <w:t>νού νομοσχεδίου</w:t>
      </w:r>
      <w:r>
        <w:rPr>
          <w:rFonts w:eastAsia="Times New Roman"/>
          <w:color w:val="212121"/>
          <w:szCs w:val="24"/>
        </w:rPr>
        <w:t>,</w:t>
      </w:r>
      <w:r>
        <w:rPr>
          <w:rFonts w:eastAsia="Times New Roman"/>
          <w:color w:val="212121"/>
          <w:szCs w:val="24"/>
        </w:rPr>
        <w:t xml:space="preserve"> που είναι βεβαίως</w:t>
      </w:r>
      <w:r w:rsidRPr="00C30948">
        <w:rPr>
          <w:rFonts w:eastAsia="Times New Roman"/>
          <w:color w:val="212121"/>
          <w:szCs w:val="24"/>
        </w:rPr>
        <w:t xml:space="preserve"> για μία ακόμα φορά το ξεπούλημα των πλουτ</w:t>
      </w:r>
      <w:r>
        <w:rPr>
          <w:rFonts w:eastAsia="Times New Roman"/>
          <w:color w:val="212121"/>
          <w:szCs w:val="24"/>
        </w:rPr>
        <w:t>οπαραγωγικών πηγών της Ελλάδος. Α</w:t>
      </w:r>
      <w:r w:rsidRPr="00C30948">
        <w:rPr>
          <w:rFonts w:eastAsia="Times New Roman"/>
          <w:color w:val="212121"/>
          <w:szCs w:val="24"/>
        </w:rPr>
        <w:t>ναφέρομαι στη ΔΕΠΑ</w:t>
      </w:r>
      <w:r>
        <w:rPr>
          <w:rFonts w:eastAsia="Times New Roman"/>
          <w:color w:val="212121"/>
          <w:szCs w:val="24"/>
        </w:rPr>
        <w:t>,</w:t>
      </w:r>
      <w:r w:rsidRPr="00C30948">
        <w:rPr>
          <w:rFonts w:eastAsia="Times New Roman"/>
          <w:color w:val="212121"/>
          <w:szCs w:val="24"/>
        </w:rPr>
        <w:t xml:space="preserve"> στη Δημόσ</w:t>
      </w:r>
      <w:r>
        <w:rPr>
          <w:rFonts w:eastAsia="Times New Roman"/>
          <w:color w:val="212121"/>
          <w:szCs w:val="24"/>
        </w:rPr>
        <w:t>ια Επιχείρηση Αερίου. Είναι κοροϊδία</w:t>
      </w:r>
      <w:r>
        <w:rPr>
          <w:rFonts w:eastAsia="Times New Roman"/>
          <w:color w:val="212121"/>
          <w:szCs w:val="24"/>
        </w:rPr>
        <w:t>,</w:t>
      </w:r>
      <w:r>
        <w:rPr>
          <w:rFonts w:eastAsia="Times New Roman"/>
          <w:color w:val="212121"/>
          <w:szCs w:val="24"/>
        </w:rPr>
        <w:t xml:space="preserve"> β</w:t>
      </w:r>
      <w:r w:rsidRPr="00C30948">
        <w:rPr>
          <w:rFonts w:eastAsia="Times New Roman"/>
          <w:color w:val="212121"/>
          <w:szCs w:val="24"/>
        </w:rPr>
        <w:t>εβαίως</w:t>
      </w:r>
      <w:r>
        <w:rPr>
          <w:rFonts w:eastAsia="Times New Roman"/>
          <w:color w:val="212121"/>
          <w:szCs w:val="24"/>
        </w:rPr>
        <w:t>,</w:t>
      </w:r>
      <w:r w:rsidRPr="00C30948">
        <w:rPr>
          <w:rFonts w:eastAsia="Times New Roman"/>
          <w:color w:val="212121"/>
          <w:szCs w:val="24"/>
        </w:rPr>
        <w:t xml:space="preserve"> και τραγική ειρωνεία να μιλάμε για </w:t>
      </w:r>
      <w:r>
        <w:rPr>
          <w:rFonts w:eastAsia="Times New Roman"/>
          <w:color w:val="212121"/>
          <w:szCs w:val="24"/>
        </w:rPr>
        <w:t>Δημόσια Επιχείρηση Α</w:t>
      </w:r>
      <w:r w:rsidRPr="00C30948">
        <w:rPr>
          <w:rFonts w:eastAsia="Times New Roman"/>
          <w:color w:val="212121"/>
          <w:szCs w:val="24"/>
        </w:rPr>
        <w:t>ερίου</w:t>
      </w:r>
      <w:r>
        <w:rPr>
          <w:rFonts w:eastAsia="Times New Roman"/>
          <w:color w:val="212121"/>
          <w:szCs w:val="24"/>
        </w:rPr>
        <w:t>,</w:t>
      </w:r>
      <w:r w:rsidRPr="00C30948">
        <w:rPr>
          <w:rFonts w:eastAsia="Times New Roman"/>
          <w:color w:val="212121"/>
          <w:szCs w:val="24"/>
        </w:rPr>
        <w:t xml:space="preserve"> διότι </w:t>
      </w:r>
      <w:r>
        <w:rPr>
          <w:rFonts w:eastAsia="Times New Roman"/>
          <w:color w:val="212121"/>
          <w:szCs w:val="24"/>
        </w:rPr>
        <w:t>δεν είναι δημόσια η επιχείρηση. Α</w:t>
      </w:r>
      <w:r w:rsidRPr="00C30948">
        <w:rPr>
          <w:rFonts w:eastAsia="Times New Roman"/>
          <w:color w:val="212121"/>
          <w:szCs w:val="24"/>
        </w:rPr>
        <w:t>νήκε</w:t>
      </w:r>
      <w:r w:rsidRPr="00C30948">
        <w:rPr>
          <w:rFonts w:eastAsia="Times New Roman"/>
          <w:color w:val="212121"/>
          <w:szCs w:val="24"/>
        </w:rPr>
        <w:t xml:space="preserve">ι κατά 65% στο </w:t>
      </w:r>
      <w:r>
        <w:rPr>
          <w:rFonts w:eastAsia="Times New Roman"/>
          <w:color w:val="212121"/>
          <w:szCs w:val="24"/>
        </w:rPr>
        <w:t xml:space="preserve">ΤΑΙΠΕΔ </w:t>
      </w:r>
      <w:r w:rsidRPr="00C30948">
        <w:rPr>
          <w:rFonts w:eastAsia="Times New Roman"/>
          <w:color w:val="212121"/>
          <w:szCs w:val="24"/>
        </w:rPr>
        <w:t xml:space="preserve">και τώρα με αυτό το νομοσχέδιο </w:t>
      </w:r>
      <w:r>
        <w:rPr>
          <w:rFonts w:eastAsia="Times New Roman"/>
          <w:color w:val="212121"/>
          <w:szCs w:val="24"/>
        </w:rPr>
        <w:t xml:space="preserve">το </w:t>
      </w:r>
      <w:r w:rsidRPr="00C30948">
        <w:rPr>
          <w:rFonts w:eastAsia="Times New Roman"/>
          <w:color w:val="212121"/>
          <w:szCs w:val="24"/>
        </w:rPr>
        <w:t>50% συν 1</w:t>
      </w:r>
      <w:r>
        <w:rPr>
          <w:rFonts w:eastAsia="Times New Roman"/>
          <w:color w:val="212121"/>
          <w:szCs w:val="24"/>
        </w:rPr>
        <w:t>,</w:t>
      </w:r>
      <w:r w:rsidRPr="00C30948">
        <w:rPr>
          <w:rFonts w:eastAsia="Times New Roman"/>
          <w:color w:val="212121"/>
          <w:szCs w:val="24"/>
        </w:rPr>
        <w:t xml:space="preserve"> δηλαδή</w:t>
      </w:r>
      <w:r>
        <w:rPr>
          <w:rFonts w:eastAsia="Times New Roman"/>
          <w:color w:val="212121"/>
          <w:szCs w:val="24"/>
        </w:rPr>
        <w:t xml:space="preserve"> η</w:t>
      </w:r>
      <w:r w:rsidRPr="00C30948">
        <w:rPr>
          <w:rFonts w:eastAsia="Times New Roman"/>
          <w:color w:val="212121"/>
          <w:szCs w:val="24"/>
        </w:rPr>
        <w:t xml:space="preserve"> πλειοψηφία των μετοχών</w:t>
      </w:r>
      <w:r>
        <w:rPr>
          <w:rFonts w:eastAsia="Times New Roman"/>
          <w:color w:val="212121"/>
          <w:szCs w:val="24"/>
        </w:rPr>
        <w:t>,</w:t>
      </w:r>
      <w:r w:rsidRPr="00C30948">
        <w:rPr>
          <w:rFonts w:eastAsia="Times New Roman"/>
          <w:color w:val="212121"/>
          <w:szCs w:val="24"/>
        </w:rPr>
        <w:t xml:space="preserve"> θα περάσει </w:t>
      </w:r>
      <w:r>
        <w:rPr>
          <w:rFonts w:eastAsia="Times New Roman"/>
          <w:color w:val="212121"/>
          <w:szCs w:val="24"/>
        </w:rPr>
        <w:t xml:space="preserve">σε </w:t>
      </w:r>
      <w:r w:rsidRPr="00C30948">
        <w:rPr>
          <w:rFonts w:eastAsia="Times New Roman"/>
          <w:color w:val="212121"/>
          <w:szCs w:val="24"/>
        </w:rPr>
        <w:t>ιδιώτες</w:t>
      </w:r>
      <w:r>
        <w:rPr>
          <w:rFonts w:eastAsia="Times New Roman"/>
          <w:color w:val="212121"/>
          <w:szCs w:val="24"/>
        </w:rPr>
        <w:t xml:space="preserve"> και συγκεκριμένα σε ξένα χέρια, γιατί ο ιδιώτης </w:t>
      </w:r>
      <w:r w:rsidRPr="00C30948">
        <w:rPr>
          <w:rFonts w:eastAsia="Times New Roman"/>
          <w:color w:val="212121"/>
          <w:szCs w:val="24"/>
        </w:rPr>
        <w:t>επενδυτή</w:t>
      </w:r>
      <w:r>
        <w:rPr>
          <w:rFonts w:eastAsia="Times New Roman"/>
          <w:color w:val="212121"/>
          <w:szCs w:val="24"/>
        </w:rPr>
        <w:t>ς θα είναι ξένος.</w:t>
      </w:r>
    </w:p>
    <w:p w14:paraId="6A628072"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Φ</w:t>
      </w:r>
      <w:r w:rsidRPr="00C30948">
        <w:rPr>
          <w:rFonts w:eastAsia="Times New Roman"/>
          <w:color w:val="212121"/>
          <w:szCs w:val="24"/>
        </w:rPr>
        <w:t>εύγει η περιουσία της Ελλάδος</w:t>
      </w:r>
      <w:r>
        <w:rPr>
          <w:rFonts w:eastAsia="Times New Roman"/>
          <w:color w:val="212121"/>
          <w:szCs w:val="24"/>
        </w:rPr>
        <w:t>,</w:t>
      </w:r>
      <w:r w:rsidRPr="00C30948">
        <w:rPr>
          <w:rFonts w:eastAsia="Times New Roman"/>
          <w:color w:val="212121"/>
          <w:szCs w:val="24"/>
        </w:rPr>
        <w:t xml:space="preserve"> η μόνη οικονομική δύναμη που</w:t>
      </w:r>
      <w:r w:rsidRPr="00C30948">
        <w:rPr>
          <w:rFonts w:eastAsia="Times New Roman"/>
          <w:color w:val="212121"/>
          <w:szCs w:val="24"/>
        </w:rPr>
        <w:t xml:space="preserve"> έχε</w:t>
      </w:r>
      <w:r>
        <w:rPr>
          <w:rFonts w:eastAsia="Times New Roman"/>
          <w:color w:val="212121"/>
          <w:szCs w:val="24"/>
        </w:rPr>
        <w:t>ι μείνει στην Ελλάδα, που είναι</w:t>
      </w:r>
      <w:r>
        <w:rPr>
          <w:rFonts w:eastAsia="Times New Roman"/>
          <w:color w:val="212121"/>
          <w:szCs w:val="24"/>
        </w:rPr>
        <w:t>,</w:t>
      </w:r>
      <w:r>
        <w:rPr>
          <w:rFonts w:eastAsia="Times New Roman"/>
          <w:color w:val="212121"/>
          <w:szCs w:val="24"/>
        </w:rPr>
        <w:t xml:space="preserve"> β</w:t>
      </w:r>
      <w:r w:rsidRPr="00C30948">
        <w:rPr>
          <w:rFonts w:eastAsia="Times New Roman"/>
          <w:color w:val="212121"/>
          <w:szCs w:val="24"/>
        </w:rPr>
        <w:t>εβαίως</w:t>
      </w:r>
      <w:r>
        <w:rPr>
          <w:rFonts w:eastAsia="Times New Roman"/>
          <w:color w:val="212121"/>
          <w:szCs w:val="24"/>
        </w:rPr>
        <w:t>,</w:t>
      </w:r>
      <w:r w:rsidRPr="00C30948">
        <w:rPr>
          <w:rFonts w:eastAsia="Times New Roman"/>
          <w:color w:val="212121"/>
          <w:szCs w:val="24"/>
        </w:rPr>
        <w:t xml:space="preserve"> το φυσικό αέριο</w:t>
      </w:r>
      <w:r>
        <w:rPr>
          <w:rFonts w:eastAsia="Times New Roman"/>
          <w:color w:val="212121"/>
          <w:szCs w:val="24"/>
        </w:rPr>
        <w:t>.</w:t>
      </w:r>
      <w:r w:rsidRPr="00C30948">
        <w:rPr>
          <w:rFonts w:eastAsia="Times New Roman"/>
          <w:color w:val="212121"/>
          <w:szCs w:val="24"/>
        </w:rPr>
        <w:t xml:space="preserve"> </w:t>
      </w:r>
      <w:r>
        <w:rPr>
          <w:rFonts w:eastAsia="Times New Roman"/>
          <w:color w:val="212121"/>
          <w:szCs w:val="24"/>
        </w:rPr>
        <w:t xml:space="preserve">Το </w:t>
      </w:r>
      <w:r w:rsidRPr="00C30948">
        <w:rPr>
          <w:rFonts w:eastAsia="Times New Roman"/>
          <w:color w:val="212121"/>
          <w:szCs w:val="24"/>
        </w:rPr>
        <w:t>φυσικό αέριο μπορεί να αποτελέσει την οικονομικ</w:t>
      </w:r>
      <w:r>
        <w:rPr>
          <w:rFonts w:eastAsia="Times New Roman"/>
          <w:color w:val="212121"/>
          <w:szCs w:val="24"/>
        </w:rPr>
        <w:t>ή μας σ</w:t>
      </w:r>
      <w:r w:rsidRPr="00C30948">
        <w:rPr>
          <w:rFonts w:eastAsia="Times New Roman"/>
          <w:color w:val="212121"/>
          <w:szCs w:val="24"/>
        </w:rPr>
        <w:t>ωτηρία</w:t>
      </w:r>
      <w:r>
        <w:rPr>
          <w:rFonts w:eastAsia="Times New Roman"/>
          <w:color w:val="212121"/>
          <w:szCs w:val="24"/>
        </w:rPr>
        <w:t xml:space="preserve">. Επί της </w:t>
      </w:r>
      <w:r w:rsidRPr="00C30948">
        <w:rPr>
          <w:rFonts w:eastAsia="Times New Roman"/>
          <w:color w:val="212121"/>
          <w:szCs w:val="24"/>
        </w:rPr>
        <w:t>ουσίας</w:t>
      </w:r>
      <w:r>
        <w:rPr>
          <w:rFonts w:eastAsia="Times New Roman"/>
          <w:color w:val="212121"/>
          <w:szCs w:val="24"/>
        </w:rPr>
        <w:t>, όμως,</w:t>
      </w:r>
      <w:r w:rsidRPr="00C30948">
        <w:rPr>
          <w:rFonts w:eastAsia="Times New Roman"/>
          <w:color w:val="212121"/>
          <w:szCs w:val="24"/>
        </w:rPr>
        <w:t xml:space="preserve"> με την ψήφο της </w:t>
      </w:r>
      <w:r>
        <w:rPr>
          <w:rFonts w:eastAsia="Times New Roman"/>
          <w:color w:val="212121"/>
          <w:szCs w:val="24"/>
        </w:rPr>
        <w:t>Κυβέρνησης</w:t>
      </w:r>
      <w:r w:rsidRPr="00C30948">
        <w:rPr>
          <w:rFonts w:eastAsia="Times New Roman"/>
          <w:color w:val="212121"/>
          <w:szCs w:val="24"/>
        </w:rPr>
        <w:t xml:space="preserve"> του ΣΥΡΙΖΑ περνάει </w:t>
      </w:r>
      <w:r>
        <w:rPr>
          <w:rFonts w:eastAsia="Times New Roman"/>
          <w:color w:val="212121"/>
          <w:szCs w:val="24"/>
        </w:rPr>
        <w:t>σε ξένα χέρια. Κ</w:t>
      </w:r>
      <w:r w:rsidRPr="00C30948">
        <w:rPr>
          <w:rFonts w:eastAsia="Times New Roman"/>
          <w:color w:val="212121"/>
          <w:szCs w:val="24"/>
        </w:rPr>
        <w:t>αι γίνεται αυτή η συζήτηση τη χρονική περίοδ</w:t>
      </w:r>
      <w:r>
        <w:rPr>
          <w:rFonts w:eastAsia="Times New Roman"/>
          <w:color w:val="212121"/>
          <w:szCs w:val="24"/>
        </w:rPr>
        <w:t>ο</w:t>
      </w:r>
      <w:r>
        <w:rPr>
          <w:rFonts w:eastAsia="Times New Roman"/>
          <w:color w:val="212121"/>
          <w:szCs w:val="24"/>
        </w:rPr>
        <w:t>,</w:t>
      </w:r>
      <w:r>
        <w:rPr>
          <w:rFonts w:eastAsia="Times New Roman"/>
          <w:color w:val="212121"/>
          <w:szCs w:val="24"/>
        </w:rPr>
        <w:t xml:space="preserve"> που έχει ανακαλυφθεί νέο </w:t>
      </w:r>
      <w:proofErr w:type="spellStart"/>
      <w:r>
        <w:rPr>
          <w:rFonts w:eastAsia="Times New Roman"/>
          <w:color w:val="212121"/>
          <w:szCs w:val="24"/>
        </w:rPr>
        <w:t>υπερ</w:t>
      </w:r>
      <w:r w:rsidRPr="00C30948">
        <w:rPr>
          <w:rFonts w:eastAsia="Times New Roman"/>
          <w:color w:val="212121"/>
          <w:szCs w:val="24"/>
        </w:rPr>
        <w:t>κοίτασμα</w:t>
      </w:r>
      <w:proofErr w:type="spellEnd"/>
      <w:r w:rsidRPr="00C30948">
        <w:rPr>
          <w:rFonts w:eastAsia="Times New Roman"/>
          <w:color w:val="212121"/>
          <w:szCs w:val="24"/>
        </w:rPr>
        <w:t xml:space="preserve"> φυσικού αερίου </w:t>
      </w:r>
      <w:r>
        <w:rPr>
          <w:rFonts w:eastAsia="Times New Roman"/>
          <w:color w:val="212121"/>
          <w:szCs w:val="24"/>
        </w:rPr>
        <w:t>στην ελληνική Κύπρο.</w:t>
      </w:r>
    </w:p>
    <w:p w14:paraId="6A628073"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Μιλάω </w:t>
      </w:r>
      <w:r w:rsidRPr="00C30948">
        <w:rPr>
          <w:rFonts w:eastAsia="Times New Roman"/>
          <w:color w:val="212121"/>
          <w:szCs w:val="24"/>
        </w:rPr>
        <w:t xml:space="preserve">για το κοίτασμα </w:t>
      </w:r>
      <w:r>
        <w:rPr>
          <w:rFonts w:eastAsia="Times New Roman"/>
          <w:color w:val="212121"/>
          <w:szCs w:val="24"/>
        </w:rPr>
        <w:t>«</w:t>
      </w:r>
      <w:r w:rsidRPr="00C30948">
        <w:rPr>
          <w:rFonts w:eastAsia="Times New Roman"/>
          <w:color w:val="212121"/>
          <w:szCs w:val="24"/>
        </w:rPr>
        <w:t>Γλαύκος</w:t>
      </w:r>
      <w:r>
        <w:rPr>
          <w:rFonts w:eastAsia="Times New Roman"/>
          <w:color w:val="212121"/>
          <w:szCs w:val="24"/>
        </w:rPr>
        <w:t>»</w:t>
      </w:r>
      <w:r>
        <w:rPr>
          <w:rFonts w:eastAsia="Times New Roman"/>
          <w:color w:val="212121"/>
          <w:szCs w:val="24"/>
        </w:rPr>
        <w:t>,</w:t>
      </w:r>
      <w:r>
        <w:rPr>
          <w:rFonts w:eastAsia="Times New Roman"/>
          <w:color w:val="212121"/>
          <w:szCs w:val="24"/>
        </w:rPr>
        <w:t xml:space="preserve"> που</w:t>
      </w:r>
      <w:r w:rsidRPr="00C30948">
        <w:rPr>
          <w:rFonts w:eastAsia="Times New Roman"/>
          <w:color w:val="212121"/>
          <w:szCs w:val="24"/>
        </w:rPr>
        <w:t xml:space="preserve"> μπορεί να φτάσει και τα 23</w:t>
      </w:r>
      <w:r>
        <w:rPr>
          <w:rFonts w:eastAsia="Times New Roman"/>
          <w:color w:val="212121"/>
          <w:szCs w:val="24"/>
        </w:rPr>
        <w:t>0 δισεκατομμύρια κυβικά μέτρα. Εί</w:t>
      </w:r>
      <w:r w:rsidRPr="00C30948">
        <w:rPr>
          <w:rFonts w:eastAsia="Times New Roman"/>
          <w:color w:val="212121"/>
          <w:szCs w:val="24"/>
        </w:rPr>
        <w:t xml:space="preserve">ναι ισάξιο του κοιτάσματος </w:t>
      </w:r>
      <w:r>
        <w:rPr>
          <w:rFonts w:eastAsia="Times New Roman"/>
          <w:color w:val="212121"/>
          <w:szCs w:val="24"/>
        </w:rPr>
        <w:t>«</w:t>
      </w:r>
      <w:r w:rsidRPr="00C30948">
        <w:rPr>
          <w:rFonts w:eastAsia="Times New Roman"/>
          <w:color w:val="212121"/>
          <w:szCs w:val="24"/>
        </w:rPr>
        <w:t>Αφροδίτη</w:t>
      </w:r>
      <w:r>
        <w:rPr>
          <w:rFonts w:eastAsia="Times New Roman"/>
          <w:color w:val="212121"/>
          <w:szCs w:val="24"/>
        </w:rPr>
        <w:t>». Α</w:t>
      </w:r>
      <w:r w:rsidRPr="00C30948">
        <w:rPr>
          <w:rFonts w:eastAsia="Times New Roman"/>
          <w:color w:val="212121"/>
          <w:szCs w:val="24"/>
        </w:rPr>
        <w:t>ν δούμε το</w:t>
      </w:r>
      <w:r>
        <w:rPr>
          <w:rFonts w:eastAsia="Times New Roman"/>
          <w:color w:val="212121"/>
          <w:szCs w:val="24"/>
        </w:rPr>
        <w:t>ν</w:t>
      </w:r>
      <w:r w:rsidRPr="00C30948">
        <w:rPr>
          <w:rFonts w:eastAsia="Times New Roman"/>
          <w:color w:val="212121"/>
          <w:szCs w:val="24"/>
        </w:rPr>
        <w:t xml:space="preserve"> χάρτη</w:t>
      </w:r>
      <w:r>
        <w:rPr>
          <w:rFonts w:eastAsia="Times New Roman"/>
          <w:color w:val="212121"/>
          <w:szCs w:val="24"/>
        </w:rPr>
        <w:t>,</w:t>
      </w:r>
      <w:r w:rsidRPr="00C30948">
        <w:rPr>
          <w:rFonts w:eastAsia="Times New Roman"/>
          <w:color w:val="212121"/>
          <w:szCs w:val="24"/>
        </w:rPr>
        <w:t xml:space="preserve"> υπάρχει μία </w:t>
      </w:r>
      <w:r>
        <w:rPr>
          <w:rFonts w:eastAsia="Times New Roman"/>
          <w:color w:val="212121"/>
          <w:szCs w:val="24"/>
        </w:rPr>
        <w:t xml:space="preserve">φυσική συνέχεια στα κοιτάσματα. Ξεκινάμε από το </w:t>
      </w:r>
      <w:proofErr w:type="spellStart"/>
      <w:r>
        <w:rPr>
          <w:rFonts w:eastAsia="Times New Roman"/>
          <w:color w:val="212121"/>
          <w:szCs w:val="24"/>
        </w:rPr>
        <w:t>υπερκοίτασμα</w:t>
      </w:r>
      <w:proofErr w:type="spellEnd"/>
      <w:r>
        <w:rPr>
          <w:rFonts w:eastAsia="Times New Roman"/>
          <w:color w:val="212121"/>
          <w:szCs w:val="24"/>
        </w:rPr>
        <w:t xml:space="preserve"> «Λ</w:t>
      </w:r>
      <w:r w:rsidRPr="00C30948">
        <w:rPr>
          <w:rFonts w:eastAsia="Times New Roman"/>
          <w:color w:val="212121"/>
          <w:szCs w:val="24"/>
        </w:rPr>
        <w:t>εβιάθαν</w:t>
      </w:r>
      <w:r>
        <w:rPr>
          <w:rFonts w:eastAsia="Times New Roman"/>
          <w:color w:val="212121"/>
          <w:szCs w:val="24"/>
        </w:rPr>
        <w:t>»</w:t>
      </w:r>
      <w:r w:rsidRPr="00C30948">
        <w:rPr>
          <w:rFonts w:eastAsia="Times New Roman"/>
          <w:color w:val="212121"/>
          <w:szCs w:val="24"/>
        </w:rPr>
        <w:t xml:space="preserve"> στην ΑΟΖ του Ισραήλ</w:t>
      </w:r>
      <w:r>
        <w:rPr>
          <w:rFonts w:eastAsia="Times New Roman"/>
          <w:color w:val="212121"/>
          <w:szCs w:val="24"/>
        </w:rPr>
        <w:t>,</w:t>
      </w:r>
      <w:r w:rsidRPr="00C30948">
        <w:rPr>
          <w:rFonts w:eastAsia="Times New Roman"/>
          <w:color w:val="212121"/>
          <w:szCs w:val="24"/>
        </w:rPr>
        <w:t xml:space="preserve"> περνάμε στο κοίτασμα </w:t>
      </w:r>
      <w:r>
        <w:rPr>
          <w:rFonts w:eastAsia="Times New Roman"/>
          <w:color w:val="212121"/>
          <w:szCs w:val="24"/>
        </w:rPr>
        <w:t>«</w:t>
      </w:r>
      <w:proofErr w:type="spellStart"/>
      <w:r>
        <w:rPr>
          <w:rFonts w:eastAsia="Times New Roman"/>
          <w:color w:val="212121"/>
          <w:szCs w:val="24"/>
        </w:rPr>
        <w:t>Ζορ</w:t>
      </w:r>
      <w:proofErr w:type="spellEnd"/>
      <w:r>
        <w:rPr>
          <w:rFonts w:eastAsia="Times New Roman"/>
          <w:color w:val="212121"/>
          <w:szCs w:val="24"/>
        </w:rPr>
        <w:t>»</w:t>
      </w:r>
      <w:r>
        <w:rPr>
          <w:rFonts w:eastAsia="Times New Roman"/>
          <w:color w:val="212121"/>
          <w:szCs w:val="24"/>
        </w:rPr>
        <w:t xml:space="preserve"> τ</w:t>
      </w:r>
      <w:r w:rsidRPr="00C30948">
        <w:rPr>
          <w:rFonts w:eastAsia="Times New Roman"/>
          <w:color w:val="212121"/>
          <w:szCs w:val="24"/>
        </w:rPr>
        <w:t xml:space="preserve">ης Αιγύπτου που ανακαλύφθηκε σχετικά πρόσφατα </w:t>
      </w:r>
      <w:r>
        <w:rPr>
          <w:rFonts w:eastAsia="Times New Roman"/>
          <w:color w:val="212121"/>
          <w:szCs w:val="24"/>
        </w:rPr>
        <w:t>με</w:t>
      </w:r>
      <w:r w:rsidRPr="00C30948">
        <w:rPr>
          <w:rFonts w:eastAsia="Times New Roman"/>
          <w:color w:val="212121"/>
          <w:szCs w:val="24"/>
        </w:rPr>
        <w:t xml:space="preserve"> 800 δισεκατομμύρια κυβικά μέτρα φυσικού αερίου</w:t>
      </w:r>
      <w:r>
        <w:rPr>
          <w:rFonts w:eastAsia="Times New Roman"/>
          <w:color w:val="212121"/>
          <w:szCs w:val="24"/>
        </w:rPr>
        <w:t>, μετά στα κοιτάσματα της κ</w:t>
      </w:r>
      <w:r w:rsidRPr="00C30948">
        <w:rPr>
          <w:rFonts w:eastAsia="Times New Roman"/>
          <w:color w:val="212121"/>
          <w:szCs w:val="24"/>
        </w:rPr>
        <w:t>υπριακής ΑΟΖ</w:t>
      </w:r>
      <w:r>
        <w:rPr>
          <w:rFonts w:eastAsia="Times New Roman"/>
          <w:color w:val="212121"/>
          <w:szCs w:val="24"/>
        </w:rPr>
        <w:t>,</w:t>
      </w:r>
      <w:r>
        <w:rPr>
          <w:rFonts w:eastAsia="Times New Roman"/>
          <w:color w:val="212121"/>
          <w:szCs w:val="24"/>
        </w:rPr>
        <w:t xml:space="preserve"> </w:t>
      </w:r>
      <w:r w:rsidRPr="00C30948">
        <w:rPr>
          <w:rFonts w:eastAsia="Times New Roman"/>
          <w:color w:val="212121"/>
          <w:szCs w:val="24"/>
        </w:rPr>
        <w:t xml:space="preserve">στο κοίτασμα </w:t>
      </w:r>
      <w:r>
        <w:rPr>
          <w:rFonts w:eastAsia="Times New Roman"/>
          <w:color w:val="212121"/>
          <w:szCs w:val="24"/>
        </w:rPr>
        <w:t>«</w:t>
      </w:r>
      <w:r w:rsidRPr="00C30948">
        <w:rPr>
          <w:rFonts w:eastAsia="Times New Roman"/>
          <w:color w:val="212121"/>
          <w:szCs w:val="24"/>
        </w:rPr>
        <w:t>Αφροδίτη</w:t>
      </w:r>
      <w:r>
        <w:rPr>
          <w:rFonts w:eastAsia="Times New Roman"/>
          <w:color w:val="212121"/>
          <w:szCs w:val="24"/>
        </w:rPr>
        <w:t>»</w:t>
      </w:r>
      <w:r w:rsidRPr="00C30948">
        <w:rPr>
          <w:rFonts w:eastAsia="Times New Roman"/>
          <w:color w:val="212121"/>
          <w:szCs w:val="24"/>
        </w:rPr>
        <w:t xml:space="preserve"> και </w:t>
      </w:r>
      <w:r>
        <w:rPr>
          <w:rFonts w:eastAsia="Times New Roman"/>
          <w:color w:val="212121"/>
          <w:szCs w:val="24"/>
        </w:rPr>
        <w:t>σ</w:t>
      </w:r>
      <w:r w:rsidRPr="00C30948">
        <w:rPr>
          <w:rFonts w:eastAsia="Times New Roman"/>
          <w:color w:val="212121"/>
          <w:szCs w:val="24"/>
        </w:rPr>
        <w:t xml:space="preserve">το κοίτασμα </w:t>
      </w:r>
      <w:r>
        <w:rPr>
          <w:rFonts w:eastAsia="Times New Roman"/>
          <w:color w:val="212121"/>
          <w:szCs w:val="24"/>
        </w:rPr>
        <w:t>«</w:t>
      </w:r>
      <w:r w:rsidRPr="00C30948">
        <w:rPr>
          <w:rFonts w:eastAsia="Times New Roman"/>
          <w:color w:val="212121"/>
          <w:szCs w:val="24"/>
        </w:rPr>
        <w:t>Γλαύκος</w:t>
      </w:r>
      <w:r>
        <w:rPr>
          <w:rFonts w:eastAsia="Times New Roman"/>
          <w:color w:val="212121"/>
          <w:szCs w:val="24"/>
        </w:rPr>
        <w:t>». Φ</w:t>
      </w:r>
      <w:r w:rsidRPr="00C30948">
        <w:rPr>
          <w:rFonts w:eastAsia="Times New Roman"/>
          <w:color w:val="212121"/>
          <w:szCs w:val="24"/>
        </w:rPr>
        <w:t>υσική συνέχεια αυτών είνα</w:t>
      </w:r>
      <w:r>
        <w:rPr>
          <w:rFonts w:eastAsia="Times New Roman"/>
          <w:color w:val="212121"/>
          <w:szCs w:val="24"/>
        </w:rPr>
        <w:t xml:space="preserve">ι τα ενεργειακά κοιτάσματα στη </w:t>
      </w:r>
      <w:r>
        <w:rPr>
          <w:rFonts w:eastAsia="Times New Roman"/>
          <w:color w:val="212121"/>
          <w:szCs w:val="24"/>
        </w:rPr>
        <w:t>λ</w:t>
      </w:r>
      <w:r w:rsidRPr="00C30948">
        <w:rPr>
          <w:rFonts w:eastAsia="Times New Roman"/>
          <w:color w:val="212121"/>
          <w:szCs w:val="24"/>
        </w:rPr>
        <w:t>εκάνη του Ηροδότ</w:t>
      </w:r>
      <w:r>
        <w:rPr>
          <w:rFonts w:eastAsia="Times New Roman"/>
          <w:color w:val="212121"/>
          <w:szCs w:val="24"/>
        </w:rPr>
        <w:t xml:space="preserve">ου στην ελληνική </w:t>
      </w:r>
      <w:r>
        <w:rPr>
          <w:rFonts w:eastAsia="Times New Roman"/>
          <w:color w:val="212121"/>
          <w:szCs w:val="24"/>
        </w:rPr>
        <w:t>α</w:t>
      </w:r>
      <w:r>
        <w:rPr>
          <w:rFonts w:eastAsia="Times New Roman"/>
          <w:color w:val="212121"/>
          <w:szCs w:val="24"/>
        </w:rPr>
        <w:t xml:space="preserve">ποκλειστική </w:t>
      </w:r>
      <w:r>
        <w:rPr>
          <w:rFonts w:eastAsia="Times New Roman"/>
          <w:color w:val="212121"/>
          <w:szCs w:val="24"/>
        </w:rPr>
        <w:t>ο</w:t>
      </w:r>
      <w:r>
        <w:rPr>
          <w:rFonts w:eastAsia="Times New Roman"/>
          <w:color w:val="212121"/>
          <w:szCs w:val="24"/>
        </w:rPr>
        <w:t xml:space="preserve">ικονομική </w:t>
      </w:r>
      <w:r>
        <w:rPr>
          <w:rFonts w:eastAsia="Times New Roman"/>
          <w:color w:val="212121"/>
          <w:szCs w:val="24"/>
        </w:rPr>
        <w:t>ζ</w:t>
      </w:r>
      <w:r>
        <w:rPr>
          <w:rFonts w:eastAsia="Times New Roman"/>
          <w:color w:val="212121"/>
          <w:szCs w:val="24"/>
        </w:rPr>
        <w:t>ώνη. Σ</w:t>
      </w:r>
      <w:r w:rsidRPr="00C30948">
        <w:rPr>
          <w:rFonts w:eastAsia="Times New Roman"/>
          <w:color w:val="212121"/>
          <w:szCs w:val="24"/>
        </w:rPr>
        <w:t>την περιοχή νοτιοανατολικά και νότια της Κρήτης</w:t>
      </w:r>
      <w:r>
        <w:rPr>
          <w:rFonts w:eastAsia="Times New Roman"/>
          <w:color w:val="212121"/>
          <w:szCs w:val="24"/>
        </w:rPr>
        <w:t>,</w:t>
      </w:r>
      <w:r w:rsidRPr="00C30948">
        <w:rPr>
          <w:rFonts w:eastAsia="Times New Roman"/>
          <w:color w:val="212121"/>
          <w:szCs w:val="24"/>
        </w:rPr>
        <w:t xml:space="preserve"> σύμφωνα με τους πιο </w:t>
      </w:r>
      <w:r>
        <w:rPr>
          <w:rFonts w:eastAsia="Times New Roman"/>
          <w:color w:val="212121"/>
          <w:szCs w:val="24"/>
        </w:rPr>
        <w:t xml:space="preserve">έγκυρους </w:t>
      </w:r>
      <w:r w:rsidRPr="00C30948">
        <w:rPr>
          <w:rFonts w:eastAsia="Times New Roman"/>
          <w:color w:val="212121"/>
          <w:szCs w:val="24"/>
        </w:rPr>
        <w:t>παν</w:t>
      </w:r>
      <w:r w:rsidRPr="00C30948">
        <w:rPr>
          <w:rFonts w:eastAsia="Times New Roman"/>
          <w:color w:val="212121"/>
          <w:szCs w:val="24"/>
        </w:rPr>
        <w:t>επιστημιακούς</w:t>
      </w:r>
      <w:r>
        <w:rPr>
          <w:rFonts w:eastAsia="Times New Roman"/>
          <w:color w:val="212121"/>
          <w:szCs w:val="24"/>
        </w:rPr>
        <w:t>,</w:t>
      </w:r>
      <w:r w:rsidRPr="00C30948">
        <w:rPr>
          <w:rFonts w:eastAsia="Times New Roman"/>
          <w:color w:val="212121"/>
          <w:szCs w:val="24"/>
        </w:rPr>
        <w:t xml:space="preserve"> </w:t>
      </w:r>
      <w:r>
        <w:rPr>
          <w:rFonts w:eastAsia="Times New Roman"/>
          <w:color w:val="212121"/>
          <w:szCs w:val="24"/>
        </w:rPr>
        <w:t xml:space="preserve">μπορεί </w:t>
      </w:r>
      <w:r>
        <w:rPr>
          <w:rFonts w:eastAsia="Times New Roman"/>
          <w:color w:val="212121"/>
          <w:szCs w:val="24"/>
        </w:rPr>
        <w:lastRenderedPageBreak/>
        <w:t>να έχουμε στο νοτιο</w:t>
      </w:r>
      <w:r w:rsidRPr="00C30948">
        <w:rPr>
          <w:rFonts w:eastAsia="Times New Roman"/>
          <w:color w:val="212121"/>
          <w:szCs w:val="24"/>
        </w:rPr>
        <w:t>ανατολικό τμήμα</w:t>
      </w:r>
      <w:r>
        <w:rPr>
          <w:rFonts w:eastAsia="Times New Roman"/>
          <w:color w:val="212121"/>
          <w:szCs w:val="24"/>
        </w:rPr>
        <w:t>,</w:t>
      </w:r>
      <w:r w:rsidRPr="00C30948">
        <w:rPr>
          <w:rFonts w:eastAsia="Times New Roman"/>
          <w:color w:val="212121"/>
          <w:szCs w:val="24"/>
        </w:rPr>
        <w:t xml:space="preserve"> δηλα</w:t>
      </w:r>
      <w:r>
        <w:rPr>
          <w:rFonts w:eastAsia="Times New Roman"/>
          <w:color w:val="212121"/>
          <w:szCs w:val="24"/>
        </w:rPr>
        <w:t>δή νοτίως του συμπλέγματος της Μ</w:t>
      </w:r>
      <w:r w:rsidRPr="00C30948">
        <w:rPr>
          <w:rFonts w:eastAsia="Times New Roman"/>
          <w:color w:val="212121"/>
          <w:szCs w:val="24"/>
        </w:rPr>
        <w:t>έγιστης</w:t>
      </w:r>
      <w:r>
        <w:rPr>
          <w:rFonts w:eastAsia="Times New Roman"/>
          <w:color w:val="212121"/>
          <w:szCs w:val="24"/>
        </w:rPr>
        <w:t>, του Κ</w:t>
      </w:r>
      <w:r w:rsidRPr="00C30948">
        <w:rPr>
          <w:rFonts w:eastAsia="Times New Roman"/>
          <w:color w:val="212121"/>
          <w:szCs w:val="24"/>
        </w:rPr>
        <w:t>αστελόριζου</w:t>
      </w:r>
      <w:r>
        <w:rPr>
          <w:rFonts w:eastAsia="Times New Roman"/>
          <w:color w:val="212121"/>
          <w:szCs w:val="24"/>
        </w:rPr>
        <w:t>,</w:t>
      </w:r>
      <w:r w:rsidRPr="00C30948">
        <w:rPr>
          <w:rFonts w:eastAsia="Times New Roman"/>
          <w:color w:val="212121"/>
          <w:szCs w:val="24"/>
        </w:rPr>
        <w:t xml:space="preserve"> μπορεί να έχουμε 2 τρισεκατομμύρια κυβικά μέτρα φυσικού αερίου και στο νότιο τμήμα της Κρήτης </w:t>
      </w:r>
      <w:r>
        <w:rPr>
          <w:rFonts w:eastAsia="Times New Roman"/>
          <w:color w:val="212121"/>
          <w:szCs w:val="24"/>
        </w:rPr>
        <w:t>μπορεί να έχουμε ενάμισι</w:t>
      </w:r>
      <w:r w:rsidRPr="00C30948">
        <w:rPr>
          <w:rFonts w:eastAsia="Times New Roman"/>
          <w:color w:val="212121"/>
          <w:szCs w:val="24"/>
        </w:rPr>
        <w:t xml:space="preserve"> τρισεκατομμύρ</w:t>
      </w:r>
      <w:r>
        <w:rPr>
          <w:rFonts w:eastAsia="Times New Roman"/>
          <w:color w:val="212121"/>
          <w:szCs w:val="24"/>
        </w:rPr>
        <w:t xml:space="preserve">ιο </w:t>
      </w:r>
      <w:r>
        <w:rPr>
          <w:rFonts w:eastAsia="Times New Roman"/>
          <w:color w:val="212121"/>
          <w:szCs w:val="24"/>
        </w:rPr>
        <w:t>κυβικά μέτρα φυσικού αερίου.</w:t>
      </w:r>
    </w:p>
    <w:p w14:paraId="6A628074"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Μ</w:t>
      </w:r>
      <w:r w:rsidRPr="00C30948">
        <w:rPr>
          <w:rFonts w:eastAsia="Times New Roman"/>
          <w:color w:val="212121"/>
          <w:szCs w:val="24"/>
        </w:rPr>
        <w:t>ιλάμε για την π</w:t>
      </w:r>
      <w:r>
        <w:rPr>
          <w:rFonts w:eastAsia="Times New Roman"/>
          <w:color w:val="212121"/>
          <w:szCs w:val="24"/>
        </w:rPr>
        <w:t>εριουσία της Ελλάδος, την οποία εσείς προδοτικά την απεμπολείτε.</w:t>
      </w:r>
      <w:r w:rsidRPr="00C30948">
        <w:rPr>
          <w:rFonts w:eastAsia="Times New Roman"/>
          <w:color w:val="212121"/>
          <w:szCs w:val="24"/>
        </w:rPr>
        <w:t xml:space="preserve"> Αν είχαμε μία φορά προδοσία στην υπόθεση της Μακεδονίας όπου </w:t>
      </w:r>
      <w:r>
        <w:rPr>
          <w:rFonts w:eastAsia="Times New Roman"/>
          <w:color w:val="212121"/>
          <w:szCs w:val="24"/>
        </w:rPr>
        <w:t>εκχωρήσατε</w:t>
      </w:r>
      <w:r w:rsidRPr="00C30948">
        <w:rPr>
          <w:rFonts w:eastAsia="Times New Roman"/>
          <w:color w:val="212121"/>
          <w:szCs w:val="24"/>
        </w:rPr>
        <w:t xml:space="preserve"> όν</w:t>
      </w:r>
      <w:r>
        <w:rPr>
          <w:rFonts w:eastAsia="Times New Roman"/>
          <w:color w:val="212121"/>
          <w:szCs w:val="24"/>
        </w:rPr>
        <w:t>ομα και ιστορία, εδώ εκχωρείτε ε</w:t>
      </w:r>
      <w:r w:rsidRPr="00C30948">
        <w:rPr>
          <w:rFonts w:eastAsia="Times New Roman"/>
          <w:color w:val="212121"/>
          <w:szCs w:val="24"/>
        </w:rPr>
        <w:t>θνική κυριαρχία και εθνική περιουσία</w:t>
      </w:r>
      <w:r>
        <w:rPr>
          <w:rFonts w:eastAsia="Times New Roman"/>
          <w:color w:val="212121"/>
          <w:szCs w:val="24"/>
        </w:rPr>
        <w:t>,</w:t>
      </w:r>
      <w:r w:rsidRPr="00C30948">
        <w:rPr>
          <w:rFonts w:eastAsia="Times New Roman"/>
          <w:color w:val="212121"/>
          <w:szCs w:val="24"/>
        </w:rPr>
        <w:t xml:space="preserve"> μη</w:t>
      </w:r>
      <w:r w:rsidRPr="00C30948">
        <w:rPr>
          <w:rFonts w:eastAsia="Times New Roman"/>
          <w:color w:val="212121"/>
          <w:szCs w:val="24"/>
        </w:rPr>
        <w:t xml:space="preserve"> αποδεχόμενοι την πρόταση της </w:t>
      </w:r>
      <w:r>
        <w:rPr>
          <w:rFonts w:eastAsia="Times New Roman"/>
          <w:color w:val="212121"/>
          <w:szCs w:val="24"/>
        </w:rPr>
        <w:t>Χρυσής</w:t>
      </w:r>
      <w:r w:rsidRPr="00C30948">
        <w:rPr>
          <w:rFonts w:eastAsia="Times New Roman"/>
          <w:color w:val="212121"/>
          <w:szCs w:val="24"/>
        </w:rPr>
        <w:t xml:space="preserve"> Αυγής περί </w:t>
      </w:r>
      <w:r>
        <w:rPr>
          <w:rFonts w:eastAsia="Times New Roman"/>
          <w:color w:val="212121"/>
          <w:szCs w:val="24"/>
        </w:rPr>
        <w:t>ανακηρύξεως</w:t>
      </w:r>
      <w:r w:rsidRPr="00C30948">
        <w:rPr>
          <w:rFonts w:eastAsia="Times New Roman"/>
          <w:color w:val="212121"/>
          <w:szCs w:val="24"/>
        </w:rPr>
        <w:t xml:space="preserve"> </w:t>
      </w:r>
      <w:r>
        <w:rPr>
          <w:rFonts w:eastAsia="Times New Roman"/>
          <w:color w:val="212121"/>
          <w:szCs w:val="24"/>
        </w:rPr>
        <w:t xml:space="preserve">της ελληνικής </w:t>
      </w:r>
      <w:r>
        <w:rPr>
          <w:rFonts w:eastAsia="Times New Roman"/>
          <w:color w:val="212121"/>
          <w:szCs w:val="24"/>
        </w:rPr>
        <w:t>α</w:t>
      </w:r>
      <w:r>
        <w:rPr>
          <w:rFonts w:eastAsia="Times New Roman"/>
          <w:color w:val="212121"/>
          <w:szCs w:val="24"/>
        </w:rPr>
        <w:t xml:space="preserve">ποκλειστικής </w:t>
      </w:r>
      <w:r>
        <w:rPr>
          <w:rFonts w:eastAsia="Times New Roman"/>
          <w:color w:val="212121"/>
          <w:szCs w:val="24"/>
        </w:rPr>
        <w:t>ο</w:t>
      </w:r>
      <w:r>
        <w:rPr>
          <w:rFonts w:eastAsia="Times New Roman"/>
          <w:color w:val="212121"/>
          <w:szCs w:val="24"/>
        </w:rPr>
        <w:t xml:space="preserve">ικονομικής </w:t>
      </w:r>
      <w:r>
        <w:rPr>
          <w:rFonts w:eastAsia="Times New Roman"/>
          <w:color w:val="212121"/>
          <w:szCs w:val="24"/>
        </w:rPr>
        <w:t>ζ</w:t>
      </w:r>
      <w:r>
        <w:rPr>
          <w:rFonts w:eastAsia="Times New Roman"/>
          <w:color w:val="212121"/>
          <w:szCs w:val="24"/>
        </w:rPr>
        <w:t xml:space="preserve">ώνης. Αυτό </w:t>
      </w:r>
      <w:r w:rsidRPr="00C30948">
        <w:rPr>
          <w:rFonts w:eastAsia="Times New Roman"/>
          <w:color w:val="212121"/>
          <w:szCs w:val="24"/>
        </w:rPr>
        <w:t>μπορεί να το κάνει η Βουλή των Ελλήνων μέσα σε μία μέρα</w:t>
      </w:r>
      <w:r>
        <w:rPr>
          <w:rFonts w:eastAsia="Times New Roman"/>
          <w:color w:val="212121"/>
          <w:szCs w:val="24"/>
        </w:rPr>
        <w:t>, να ψηφίσει την ανακήρυξη της ε</w:t>
      </w:r>
      <w:r w:rsidRPr="00C30948">
        <w:rPr>
          <w:rFonts w:eastAsia="Times New Roman"/>
          <w:color w:val="212121"/>
          <w:szCs w:val="24"/>
        </w:rPr>
        <w:t xml:space="preserve">λληνικής ΑΟΖ και στη συνέχεια να ξεκινήσουμε να αντλούμε </w:t>
      </w:r>
      <w:r w:rsidRPr="00C30948">
        <w:rPr>
          <w:rFonts w:eastAsia="Times New Roman"/>
          <w:color w:val="212121"/>
          <w:szCs w:val="24"/>
        </w:rPr>
        <w:t>τα ενεργειακά μας κοιτάσματα</w:t>
      </w:r>
      <w:r>
        <w:rPr>
          <w:rFonts w:eastAsia="Times New Roman"/>
          <w:color w:val="212121"/>
          <w:szCs w:val="24"/>
        </w:rPr>
        <w:t>,</w:t>
      </w:r>
      <w:r w:rsidRPr="00C30948">
        <w:rPr>
          <w:rFonts w:eastAsia="Times New Roman"/>
          <w:color w:val="212121"/>
          <w:szCs w:val="24"/>
        </w:rPr>
        <w:t xml:space="preserve"> να αντλούμε φυσικό αέριο</w:t>
      </w:r>
      <w:r>
        <w:rPr>
          <w:rFonts w:eastAsia="Times New Roman"/>
          <w:color w:val="212121"/>
          <w:szCs w:val="24"/>
        </w:rPr>
        <w:t>,</w:t>
      </w:r>
      <w:r w:rsidRPr="00C30948">
        <w:rPr>
          <w:rFonts w:eastAsia="Times New Roman"/>
          <w:color w:val="212121"/>
          <w:szCs w:val="24"/>
        </w:rPr>
        <w:t xml:space="preserve"> όπως κάνει η Κύπρος</w:t>
      </w:r>
      <w:r>
        <w:rPr>
          <w:rFonts w:eastAsia="Times New Roman"/>
          <w:color w:val="212121"/>
          <w:szCs w:val="24"/>
        </w:rPr>
        <w:t>,</w:t>
      </w:r>
      <w:r w:rsidRPr="00C30948">
        <w:rPr>
          <w:rFonts w:eastAsia="Times New Roman"/>
          <w:color w:val="212121"/>
          <w:szCs w:val="24"/>
        </w:rPr>
        <w:t xml:space="preserve"> όπως κάνει το Ισραήλ και η Αίγυπτος</w:t>
      </w:r>
      <w:r>
        <w:rPr>
          <w:rFonts w:eastAsia="Times New Roman"/>
          <w:color w:val="212121"/>
          <w:szCs w:val="24"/>
        </w:rPr>
        <w:t>.</w:t>
      </w:r>
      <w:r w:rsidRPr="00C30948">
        <w:rPr>
          <w:rFonts w:eastAsia="Times New Roman"/>
          <w:color w:val="212121"/>
          <w:szCs w:val="24"/>
        </w:rPr>
        <w:t xml:space="preserve"> </w:t>
      </w:r>
    </w:p>
    <w:p w14:paraId="6A628075"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Και να μη</w:t>
      </w:r>
      <w:r w:rsidRPr="00C30948">
        <w:rPr>
          <w:rFonts w:eastAsia="Times New Roman"/>
          <w:color w:val="212121"/>
          <w:szCs w:val="24"/>
        </w:rPr>
        <w:t xml:space="preserve"> μιλάει ο Τσίπρας για τριμερή με</w:t>
      </w:r>
      <w:r>
        <w:rPr>
          <w:rFonts w:eastAsia="Times New Roman"/>
          <w:color w:val="212121"/>
          <w:szCs w:val="24"/>
        </w:rPr>
        <w:t xml:space="preserve"> τον Αναστασιάδη και τον </w:t>
      </w:r>
      <w:proofErr w:type="spellStart"/>
      <w:r>
        <w:rPr>
          <w:rFonts w:eastAsia="Times New Roman"/>
          <w:color w:val="212121"/>
          <w:szCs w:val="24"/>
        </w:rPr>
        <w:t>Ν</w:t>
      </w:r>
      <w:r w:rsidRPr="00C30948">
        <w:rPr>
          <w:rFonts w:eastAsia="Times New Roman"/>
          <w:color w:val="212121"/>
          <w:szCs w:val="24"/>
        </w:rPr>
        <w:t>ετανιάχου</w:t>
      </w:r>
      <w:proofErr w:type="spellEnd"/>
      <w:r w:rsidRPr="00C30948">
        <w:rPr>
          <w:rFonts w:eastAsia="Times New Roman"/>
          <w:color w:val="212121"/>
          <w:szCs w:val="24"/>
        </w:rPr>
        <w:t xml:space="preserve"> παρουσία των Αμερικανών</w:t>
      </w:r>
      <w:r>
        <w:rPr>
          <w:rFonts w:eastAsia="Times New Roman"/>
          <w:color w:val="212121"/>
          <w:szCs w:val="24"/>
        </w:rPr>
        <w:t>,</w:t>
      </w:r>
      <w:r w:rsidRPr="00C30948">
        <w:rPr>
          <w:rFonts w:eastAsia="Times New Roman"/>
          <w:color w:val="212121"/>
          <w:szCs w:val="24"/>
        </w:rPr>
        <w:t xml:space="preserve"> </w:t>
      </w:r>
      <w:r>
        <w:rPr>
          <w:rFonts w:eastAsia="Times New Roman"/>
          <w:color w:val="212121"/>
          <w:szCs w:val="24"/>
        </w:rPr>
        <w:t>όταν η Ελλάδα είναι το μόνο κράτος στην</w:t>
      </w:r>
      <w:r>
        <w:rPr>
          <w:rFonts w:eastAsia="Times New Roman"/>
          <w:color w:val="212121"/>
          <w:szCs w:val="24"/>
        </w:rPr>
        <w:t xml:space="preserve"> περιοχή</w:t>
      </w:r>
      <w:r>
        <w:rPr>
          <w:rFonts w:eastAsia="Times New Roman"/>
          <w:color w:val="212121"/>
          <w:szCs w:val="24"/>
        </w:rPr>
        <w:t>,</w:t>
      </w:r>
      <w:r>
        <w:rPr>
          <w:rFonts w:eastAsia="Times New Roman"/>
          <w:color w:val="212121"/>
          <w:szCs w:val="24"/>
        </w:rPr>
        <w:t xml:space="preserve"> που δεν τολμά υπό τις </w:t>
      </w:r>
      <w:r>
        <w:rPr>
          <w:rFonts w:eastAsia="Times New Roman"/>
          <w:color w:val="212121"/>
          <w:szCs w:val="24"/>
        </w:rPr>
        <w:lastRenderedPageBreak/>
        <w:t xml:space="preserve">απειλές της Τουρκίας να ανακηρύξει </w:t>
      </w:r>
      <w:r>
        <w:rPr>
          <w:rFonts w:eastAsia="Times New Roman"/>
          <w:color w:val="212121"/>
          <w:szCs w:val="24"/>
        </w:rPr>
        <w:t>α</w:t>
      </w:r>
      <w:r>
        <w:rPr>
          <w:rFonts w:eastAsia="Times New Roman"/>
          <w:color w:val="212121"/>
          <w:szCs w:val="24"/>
        </w:rPr>
        <w:t xml:space="preserve">ποκλειστική </w:t>
      </w:r>
      <w:r>
        <w:rPr>
          <w:rFonts w:eastAsia="Times New Roman"/>
          <w:color w:val="212121"/>
          <w:szCs w:val="24"/>
        </w:rPr>
        <w:t>ο</w:t>
      </w:r>
      <w:r>
        <w:rPr>
          <w:rFonts w:eastAsia="Times New Roman"/>
          <w:color w:val="212121"/>
          <w:szCs w:val="24"/>
        </w:rPr>
        <w:t xml:space="preserve">ικονομική </w:t>
      </w:r>
      <w:r>
        <w:rPr>
          <w:rFonts w:eastAsia="Times New Roman"/>
          <w:color w:val="212121"/>
          <w:szCs w:val="24"/>
        </w:rPr>
        <w:t>ζ</w:t>
      </w:r>
      <w:r w:rsidRPr="00C30948">
        <w:rPr>
          <w:rFonts w:eastAsia="Times New Roman"/>
          <w:color w:val="212121"/>
          <w:szCs w:val="24"/>
        </w:rPr>
        <w:t>ώνη</w:t>
      </w:r>
      <w:r>
        <w:rPr>
          <w:rFonts w:eastAsia="Times New Roman"/>
          <w:color w:val="212121"/>
          <w:szCs w:val="24"/>
        </w:rPr>
        <w:t>.</w:t>
      </w:r>
    </w:p>
    <w:p w14:paraId="6A628076"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Και βέβαια τώρα καταλαβαίνω -και</w:t>
      </w:r>
      <w:r w:rsidRPr="00C30948">
        <w:rPr>
          <w:rFonts w:eastAsia="Times New Roman"/>
          <w:color w:val="212121"/>
          <w:szCs w:val="24"/>
        </w:rPr>
        <w:t xml:space="preserve"> έχω να κάνω μία καταγγελία για ένα γεγονός που συνέβη εδώ στη Βουλή</w:t>
      </w:r>
      <w:r>
        <w:rPr>
          <w:rFonts w:eastAsia="Times New Roman"/>
          <w:color w:val="212121"/>
          <w:szCs w:val="24"/>
        </w:rPr>
        <w:t xml:space="preserve">- γιατί είχατε βάλει τη </w:t>
      </w:r>
      <w:r>
        <w:rPr>
          <w:rFonts w:eastAsia="Times New Roman"/>
          <w:color w:val="212121"/>
          <w:szCs w:val="24"/>
        </w:rPr>
        <w:t>φ</w:t>
      </w:r>
      <w:r w:rsidRPr="00C30948">
        <w:rPr>
          <w:rFonts w:eastAsia="Times New Roman"/>
          <w:color w:val="212121"/>
          <w:szCs w:val="24"/>
        </w:rPr>
        <w:t>ρουρά της Βουλής πριν από λίγες μέ</w:t>
      </w:r>
      <w:r w:rsidRPr="00C30948">
        <w:rPr>
          <w:rFonts w:eastAsia="Times New Roman"/>
          <w:color w:val="212121"/>
          <w:szCs w:val="24"/>
        </w:rPr>
        <w:t>ρες έ</w:t>
      </w:r>
      <w:r>
        <w:rPr>
          <w:rFonts w:eastAsia="Times New Roman"/>
          <w:color w:val="212121"/>
          <w:szCs w:val="24"/>
        </w:rPr>
        <w:t>ξω από την Αίθουσα της Γερουσίας. Πήγα να μπω στην Αίθουσα της Γ</w:t>
      </w:r>
      <w:r w:rsidRPr="00C30948">
        <w:rPr>
          <w:rFonts w:eastAsia="Times New Roman"/>
          <w:color w:val="212121"/>
          <w:szCs w:val="24"/>
        </w:rPr>
        <w:t>ερουσίας για μία συνεδρίαση</w:t>
      </w:r>
      <w:r>
        <w:rPr>
          <w:rFonts w:eastAsia="Times New Roman"/>
          <w:color w:val="212121"/>
          <w:szCs w:val="24"/>
        </w:rPr>
        <w:t xml:space="preserve"> της Επιτροπής Ε</w:t>
      </w:r>
      <w:r w:rsidRPr="00C30948">
        <w:rPr>
          <w:rFonts w:eastAsia="Times New Roman"/>
          <w:color w:val="212121"/>
          <w:szCs w:val="24"/>
        </w:rPr>
        <w:t xml:space="preserve">ξωτερικών και Άμυνας και ήταν εκεί </w:t>
      </w:r>
      <w:r>
        <w:rPr>
          <w:rFonts w:eastAsia="Times New Roman"/>
          <w:color w:val="212121"/>
          <w:szCs w:val="24"/>
        </w:rPr>
        <w:t>δέκα άτομα και μου λένε: «Σ</w:t>
      </w:r>
      <w:r w:rsidRPr="00C30948">
        <w:rPr>
          <w:rFonts w:eastAsia="Times New Roman"/>
          <w:color w:val="212121"/>
          <w:szCs w:val="24"/>
        </w:rPr>
        <w:t>ας παρακαλούμε</w:t>
      </w:r>
      <w:r>
        <w:rPr>
          <w:rFonts w:eastAsia="Times New Roman"/>
          <w:color w:val="212121"/>
          <w:szCs w:val="24"/>
        </w:rPr>
        <w:t>,</w:t>
      </w:r>
      <w:r w:rsidRPr="00C30948">
        <w:rPr>
          <w:rFonts w:eastAsia="Times New Roman"/>
          <w:color w:val="212121"/>
          <w:szCs w:val="24"/>
        </w:rPr>
        <w:t xml:space="preserve"> δεν γίνετ</w:t>
      </w:r>
      <w:r>
        <w:rPr>
          <w:rFonts w:eastAsia="Times New Roman"/>
          <w:color w:val="212121"/>
          <w:szCs w:val="24"/>
        </w:rPr>
        <w:t xml:space="preserve">αι να περάσετε. Έχει μεταφερθεί η </w:t>
      </w:r>
      <w:r>
        <w:rPr>
          <w:rFonts w:eastAsia="Times New Roman"/>
          <w:color w:val="212121"/>
          <w:szCs w:val="24"/>
        </w:rPr>
        <w:t>ε</w:t>
      </w:r>
      <w:r w:rsidRPr="00C30948">
        <w:rPr>
          <w:rFonts w:eastAsia="Times New Roman"/>
          <w:color w:val="212121"/>
          <w:szCs w:val="24"/>
        </w:rPr>
        <w:t xml:space="preserve">πιτροπή αυτή </w:t>
      </w:r>
      <w:r>
        <w:rPr>
          <w:rFonts w:eastAsia="Times New Roman"/>
          <w:color w:val="212121"/>
          <w:szCs w:val="24"/>
        </w:rPr>
        <w:t>στην Α</w:t>
      </w:r>
      <w:r w:rsidRPr="00C30948">
        <w:rPr>
          <w:rFonts w:eastAsia="Times New Roman"/>
          <w:color w:val="212121"/>
          <w:szCs w:val="24"/>
        </w:rPr>
        <w:t>ίθο</w:t>
      </w:r>
      <w:r w:rsidRPr="00C30948">
        <w:rPr>
          <w:rFonts w:eastAsia="Times New Roman"/>
          <w:color w:val="212121"/>
          <w:szCs w:val="24"/>
        </w:rPr>
        <w:t>υσα</w:t>
      </w:r>
      <w:r>
        <w:rPr>
          <w:rFonts w:eastAsia="Times New Roman"/>
          <w:color w:val="212121"/>
          <w:szCs w:val="24"/>
        </w:rPr>
        <w:t xml:space="preserve"> 223» Και λέω: «Ε</w:t>
      </w:r>
      <w:r w:rsidRPr="00C30948">
        <w:rPr>
          <w:rFonts w:eastAsia="Times New Roman"/>
          <w:color w:val="212121"/>
          <w:szCs w:val="24"/>
        </w:rPr>
        <w:t>ντάξει</w:t>
      </w:r>
      <w:r>
        <w:rPr>
          <w:rFonts w:eastAsia="Times New Roman"/>
          <w:color w:val="212121"/>
          <w:szCs w:val="24"/>
        </w:rPr>
        <w:t>,</w:t>
      </w:r>
      <w:r w:rsidRPr="00C30948">
        <w:rPr>
          <w:rFonts w:eastAsia="Times New Roman"/>
          <w:color w:val="212121"/>
          <w:szCs w:val="24"/>
        </w:rPr>
        <w:t xml:space="preserve"> ρε παιδιά</w:t>
      </w:r>
      <w:r>
        <w:rPr>
          <w:rFonts w:eastAsia="Times New Roman"/>
          <w:color w:val="212121"/>
          <w:szCs w:val="24"/>
        </w:rPr>
        <w:t>,</w:t>
      </w:r>
      <w:r w:rsidRPr="00C30948">
        <w:rPr>
          <w:rFonts w:eastAsia="Times New Roman"/>
          <w:color w:val="212121"/>
          <w:szCs w:val="24"/>
        </w:rPr>
        <w:t xml:space="preserve"> και τι έγινε</w:t>
      </w:r>
      <w:r>
        <w:rPr>
          <w:rFonts w:eastAsia="Times New Roman"/>
          <w:color w:val="212121"/>
          <w:szCs w:val="24"/>
        </w:rPr>
        <w:t>; Γ</w:t>
      </w:r>
      <w:r w:rsidRPr="00C30948">
        <w:rPr>
          <w:rFonts w:eastAsia="Times New Roman"/>
          <w:color w:val="212121"/>
          <w:szCs w:val="24"/>
        </w:rPr>
        <w:t xml:space="preserve">ίνεται κανένα πραξικόπημα μέσα </w:t>
      </w:r>
      <w:r>
        <w:rPr>
          <w:rFonts w:eastAsia="Times New Roman"/>
          <w:color w:val="212121"/>
          <w:szCs w:val="24"/>
        </w:rPr>
        <w:t xml:space="preserve">και είναι μαζεμένη εδώ όλη η </w:t>
      </w:r>
      <w:r>
        <w:rPr>
          <w:rFonts w:eastAsia="Times New Roman"/>
          <w:color w:val="212121"/>
          <w:szCs w:val="24"/>
        </w:rPr>
        <w:t>φ</w:t>
      </w:r>
      <w:r w:rsidRPr="00C30948">
        <w:rPr>
          <w:rFonts w:eastAsia="Times New Roman"/>
          <w:color w:val="212121"/>
          <w:szCs w:val="24"/>
        </w:rPr>
        <w:t>ρουρά</w:t>
      </w:r>
      <w:r>
        <w:rPr>
          <w:rFonts w:eastAsia="Times New Roman"/>
          <w:color w:val="212121"/>
          <w:szCs w:val="24"/>
        </w:rPr>
        <w:t>;». Και όμως μετά ε</w:t>
      </w:r>
      <w:r w:rsidRPr="00C30948">
        <w:rPr>
          <w:rFonts w:eastAsia="Times New Roman"/>
          <w:color w:val="212121"/>
          <w:szCs w:val="24"/>
        </w:rPr>
        <w:t xml:space="preserve">ίδα στις ειδήσεις </w:t>
      </w:r>
      <w:r>
        <w:rPr>
          <w:rFonts w:eastAsia="Times New Roman"/>
          <w:color w:val="212121"/>
          <w:szCs w:val="24"/>
        </w:rPr>
        <w:t xml:space="preserve">τι συνέβαινε. Συνεδρίαζε στη Γερουσία η </w:t>
      </w:r>
      <w:r>
        <w:rPr>
          <w:rFonts w:eastAsia="Times New Roman"/>
          <w:color w:val="212121"/>
          <w:szCs w:val="24"/>
        </w:rPr>
        <w:t>ε</w:t>
      </w:r>
      <w:r w:rsidRPr="00C30948">
        <w:rPr>
          <w:rFonts w:eastAsia="Times New Roman"/>
          <w:color w:val="212121"/>
          <w:szCs w:val="24"/>
        </w:rPr>
        <w:t xml:space="preserve">πιτροπή </w:t>
      </w:r>
      <w:r>
        <w:rPr>
          <w:rFonts w:eastAsia="Times New Roman"/>
          <w:color w:val="212121"/>
          <w:szCs w:val="24"/>
        </w:rPr>
        <w:t>του ΝΑΤΟ. Ε</w:t>
      </w:r>
      <w:r w:rsidRPr="00C30948">
        <w:rPr>
          <w:rFonts w:eastAsia="Times New Roman"/>
          <w:color w:val="212121"/>
          <w:szCs w:val="24"/>
        </w:rPr>
        <w:t>ίχε έρθει ο Τούρκ</w:t>
      </w:r>
      <w:r>
        <w:rPr>
          <w:rFonts w:eastAsia="Times New Roman"/>
          <w:color w:val="212121"/>
          <w:szCs w:val="24"/>
        </w:rPr>
        <w:t xml:space="preserve">ος και προκαλούσε και </w:t>
      </w:r>
      <w:r>
        <w:rPr>
          <w:rFonts w:eastAsia="Times New Roman"/>
          <w:color w:val="212121"/>
          <w:szCs w:val="24"/>
        </w:rPr>
        <w:t xml:space="preserve">έλεγε ότι </w:t>
      </w:r>
      <w:r w:rsidRPr="00C30948">
        <w:rPr>
          <w:rFonts w:eastAsia="Times New Roman"/>
          <w:color w:val="212121"/>
          <w:szCs w:val="24"/>
        </w:rPr>
        <w:t xml:space="preserve">αν η Ελλάδα ξεκινήσει να </w:t>
      </w:r>
      <w:r>
        <w:rPr>
          <w:rFonts w:eastAsia="Times New Roman"/>
          <w:color w:val="212121"/>
          <w:szCs w:val="24"/>
        </w:rPr>
        <w:t>αντλεί</w:t>
      </w:r>
      <w:r w:rsidRPr="00C30948">
        <w:rPr>
          <w:rFonts w:eastAsia="Times New Roman"/>
          <w:color w:val="212121"/>
          <w:szCs w:val="24"/>
        </w:rPr>
        <w:t xml:space="preserve"> φυσικό</w:t>
      </w:r>
      <w:r>
        <w:rPr>
          <w:rFonts w:eastAsia="Times New Roman"/>
          <w:color w:val="212121"/>
          <w:szCs w:val="24"/>
        </w:rPr>
        <w:t xml:space="preserve"> αέριο, θα μας κάνουν πόλεμο. Και κάθονταν οι Β</w:t>
      </w:r>
      <w:r w:rsidRPr="00C30948">
        <w:rPr>
          <w:rFonts w:eastAsia="Times New Roman"/>
          <w:color w:val="212121"/>
          <w:szCs w:val="24"/>
        </w:rPr>
        <w:t>ουλευτές του ΣΥΡΙΖΑ και της Νέας Δημοκρατίας και άκουγαν τις τουρκικές προκλήσ</w:t>
      </w:r>
      <w:r>
        <w:rPr>
          <w:rFonts w:eastAsia="Times New Roman"/>
          <w:color w:val="212121"/>
          <w:szCs w:val="24"/>
        </w:rPr>
        <w:t>εις μέσα στη Βουλή των Ελλήνων</w:t>
      </w:r>
      <w:r>
        <w:rPr>
          <w:rFonts w:eastAsia="Times New Roman"/>
          <w:color w:val="212121"/>
          <w:szCs w:val="24"/>
        </w:rPr>
        <w:t>,</w:t>
      </w:r>
      <w:r>
        <w:rPr>
          <w:rFonts w:eastAsia="Times New Roman"/>
          <w:color w:val="212121"/>
          <w:szCs w:val="24"/>
        </w:rPr>
        <w:t xml:space="preserve"> κ</w:t>
      </w:r>
      <w:r w:rsidRPr="00C30948">
        <w:rPr>
          <w:rFonts w:eastAsia="Times New Roman"/>
          <w:color w:val="212121"/>
          <w:szCs w:val="24"/>
        </w:rPr>
        <w:t xml:space="preserve">αι είχαν βάλει </w:t>
      </w:r>
      <w:r>
        <w:rPr>
          <w:rFonts w:eastAsia="Times New Roman"/>
          <w:color w:val="212121"/>
          <w:szCs w:val="24"/>
        </w:rPr>
        <w:t>δέκα</w:t>
      </w:r>
      <w:r w:rsidRPr="00C30948">
        <w:rPr>
          <w:rFonts w:eastAsia="Times New Roman"/>
          <w:color w:val="212121"/>
          <w:szCs w:val="24"/>
        </w:rPr>
        <w:t xml:space="preserve"> άτομα της </w:t>
      </w:r>
      <w:r>
        <w:rPr>
          <w:rFonts w:eastAsia="Times New Roman"/>
          <w:color w:val="212121"/>
          <w:szCs w:val="24"/>
        </w:rPr>
        <w:t>φ</w:t>
      </w:r>
      <w:r>
        <w:rPr>
          <w:rFonts w:eastAsia="Times New Roman"/>
          <w:color w:val="212121"/>
          <w:szCs w:val="24"/>
        </w:rPr>
        <w:t>ρουράς</w:t>
      </w:r>
      <w:r>
        <w:rPr>
          <w:rFonts w:eastAsia="Times New Roman"/>
          <w:color w:val="212121"/>
          <w:szCs w:val="24"/>
        </w:rPr>
        <w:t>,</w:t>
      </w:r>
      <w:r>
        <w:rPr>
          <w:rFonts w:eastAsia="Times New Roman"/>
          <w:color w:val="212121"/>
          <w:szCs w:val="24"/>
        </w:rPr>
        <w:t xml:space="preserve"> μ</w:t>
      </w:r>
      <w:r w:rsidRPr="00C30948">
        <w:rPr>
          <w:rFonts w:eastAsia="Times New Roman"/>
          <w:color w:val="212121"/>
          <w:szCs w:val="24"/>
        </w:rPr>
        <w:t xml:space="preserve">ην τυχόν </w:t>
      </w:r>
      <w:r w:rsidRPr="00C30948">
        <w:rPr>
          <w:rFonts w:eastAsia="Times New Roman"/>
          <w:color w:val="212121"/>
          <w:szCs w:val="24"/>
        </w:rPr>
        <w:t>και περάσει μέσα έν</w:t>
      </w:r>
      <w:r>
        <w:rPr>
          <w:rFonts w:eastAsia="Times New Roman"/>
          <w:color w:val="212121"/>
          <w:szCs w:val="24"/>
        </w:rPr>
        <w:t>ας Β</w:t>
      </w:r>
      <w:r w:rsidRPr="00C30948">
        <w:rPr>
          <w:rFonts w:eastAsia="Times New Roman"/>
          <w:color w:val="212121"/>
          <w:szCs w:val="24"/>
        </w:rPr>
        <w:t xml:space="preserve">ουλευτής </w:t>
      </w:r>
      <w:r>
        <w:rPr>
          <w:rFonts w:eastAsia="Times New Roman"/>
          <w:color w:val="212121"/>
          <w:szCs w:val="24"/>
        </w:rPr>
        <w:t xml:space="preserve">της </w:t>
      </w:r>
      <w:r w:rsidRPr="00C30948">
        <w:rPr>
          <w:rFonts w:eastAsia="Times New Roman"/>
          <w:color w:val="212121"/>
          <w:szCs w:val="24"/>
        </w:rPr>
        <w:t xml:space="preserve">Χρυσής Αυγής για να τους βάλει στη θέση </w:t>
      </w:r>
      <w:r>
        <w:rPr>
          <w:rFonts w:eastAsia="Times New Roman"/>
          <w:color w:val="212121"/>
          <w:szCs w:val="24"/>
        </w:rPr>
        <w:lastRenderedPageBreak/>
        <w:t xml:space="preserve">τους, σε μία </w:t>
      </w:r>
      <w:r>
        <w:rPr>
          <w:rFonts w:eastAsia="Times New Roman"/>
          <w:color w:val="212121"/>
          <w:szCs w:val="24"/>
        </w:rPr>
        <w:t>ε</w:t>
      </w:r>
      <w:r w:rsidRPr="00C30948">
        <w:rPr>
          <w:rFonts w:eastAsia="Times New Roman"/>
          <w:color w:val="212121"/>
          <w:szCs w:val="24"/>
        </w:rPr>
        <w:t>πιτροπή από την οποία μας έχετε αποκλειστεί και από εκεί παράν</w:t>
      </w:r>
      <w:r>
        <w:rPr>
          <w:rFonts w:eastAsia="Times New Roman"/>
          <w:color w:val="212121"/>
          <w:szCs w:val="24"/>
        </w:rPr>
        <w:t xml:space="preserve">ομα και αντισυνταγματικά. Θα </w:t>
      </w:r>
      <w:r w:rsidRPr="00C30948">
        <w:rPr>
          <w:rFonts w:eastAsia="Times New Roman"/>
          <w:color w:val="212121"/>
          <w:szCs w:val="24"/>
        </w:rPr>
        <w:t xml:space="preserve">δώσετε λόγο </w:t>
      </w:r>
      <w:r>
        <w:rPr>
          <w:rFonts w:eastAsia="Times New Roman"/>
          <w:color w:val="212121"/>
          <w:szCs w:val="24"/>
        </w:rPr>
        <w:t xml:space="preserve">και γι’ </w:t>
      </w:r>
      <w:r w:rsidRPr="00C30948">
        <w:rPr>
          <w:rFonts w:eastAsia="Times New Roman"/>
          <w:color w:val="212121"/>
          <w:szCs w:val="24"/>
        </w:rPr>
        <w:t>αυτό</w:t>
      </w:r>
      <w:r>
        <w:rPr>
          <w:rFonts w:eastAsia="Times New Roman"/>
          <w:color w:val="212121"/>
          <w:szCs w:val="24"/>
        </w:rPr>
        <w:t>ν</w:t>
      </w:r>
      <w:r w:rsidRPr="00C30948">
        <w:rPr>
          <w:rFonts w:eastAsia="Times New Roman"/>
          <w:color w:val="212121"/>
          <w:szCs w:val="24"/>
        </w:rPr>
        <w:t xml:space="preserve"> τον αποκλεισμό</w:t>
      </w:r>
      <w:r>
        <w:rPr>
          <w:rFonts w:eastAsia="Times New Roman"/>
          <w:color w:val="212121"/>
          <w:szCs w:val="24"/>
        </w:rPr>
        <w:t>.</w:t>
      </w:r>
    </w:p>
    <w:p w14:paraId="6A628077"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Σ</w:t>
      </w:r>
      <w:r w:rsidRPr="00C30948">
        <w:rPr>
          <w:rFonts w:eastAsia="Times New Roman"/>
          <w:color w:val="212121"/>
          <w:szCs w:val="24"/>
        </w:rPr>
        <w:t>το σημερινό νομοσχέδιο</w:t>
      </w:r>
      <w:r>
        <w:rPr>
          <w:rFonts w:eastAsia="Times New Roman"/>
          <w:color w:val="212121"/>
          <w:szCs w:val="24"/>
        </w:rPr>
        <w:t>,</w:t>
      </w:r>
      <w:r w:rsidRPr="00C30948">
        <w:rPr>
          <w:rFonts w:eastAsia="Times New Roman"/>
          <w:color w:val="212121"/>
          <w:szCs w:val="24"/>
        </w:rPr>
        <w:t xml:space="preserve"> βέβαια</w:t>
      </w:r>
      <w:r>
        <w:rPr>
          <w:rFonts w:eastAsia="Times New Roman"/>
          <w:color w:val="212121"/>
          <w:szCs w:val="24"/>
        </w:rPr>
        <w:t>,</w:t>
      </w:r>
      <w:r w:rsidRPr="00C30948">
        <w:rPr>
          <w:rFonts w:eastAsia="Times New Roman"/>
          <w:color w:val="212121"/>
          <w:szCs w:val="24"/>
        </w:rPr>
        <w:t xml:space="preserve"> υπάρχει</w:t>
      </w:r>
      <w:r>
        <w:rPr>
          <w:rFonts w:eastAsia="Times New Roman"/>
          <w:color w:val="212121"/>
          <w:szCs w:val="24"/>
        </w:rPr>
        <w:t xml:space="preserve"> και</w:t>
      </w:r>
      <w:r w:rsidRPr="00C30948">
        <w:rPr>
          <w:rFonts w:eastAsia="Times New Roman"/>
          <w:color w:val="212121"/>
          <w:szCs w:val="24"/>
        </w:rPr>
        <w:t xml:space="preserve"> μία τροπολογί</w:t>
      </w:r>
      <w:r>
        <w:rPr>
          <w:rFonts w:eastAsia="Times New Roman"/>
          <w:color w:val="212121"/>
          <w:szCs w:val="24"/>
        </w:rPr>
        <w:t>α για τα αυθαίρετα. Εί</w:t>
      </w:r>
      <w:r w:rsidRPr="00C30948">
        <w:rPr>
          <w:rFonts w:eastAsia="Times New Roman"/>
          <w:color w:val="212121"/>
          <w:szCs w:val="24"/>
        </w:rPr>
        <w:t xml:space="preserve">ναι μία </w:t>
      </w:r>
      <w:r w:rsidRPr="004112D1">
        <w:rPr>
          <w:rFonts w:eastAsia="Times New Roman"/>
          <w:color w:val="212121"/>
          <w:szCs w:val="24"/>
        </w:rPr>
        <w:t>φωτογραφική υπόθεση</w:t>
      </w:r>
      <w:r w:rsidRPr="00C30948">
        <w:rPr>
          <w:rFonts w:eastAsia="Times New Roman"/>
          <w:color w:val="212121"/>
          <w:szCs w:val="24"/>
        </w:rPr>
        <w:t xml:space="preserve"> </w:t>
      </w:r>
      <w:r>
        <w:rPr>
          <w:rFonts w:eastAsia="Times New Roman"/>
          <w:color w:val="212121"/>
          <w:szCs w:val="24"/>
        </w:rPr>
        <w:t>για το δράμα, για  την εθνική τραγωδία που βίωσε</w:t>
      </w:r>
      <w:r w:rsidRPr="00C30948">
        <w:rPr>
          <w:rFonts w:eastAsia="Times New Roman"/>
          <w:color w:val="212121"/>
          <w:szCs w:val="24"/>
        </w:rPr>
        <w:t xml:space="preserve"> όλος ο ελληνικός λαός </w:t>
      </w:r>
      <w:r>
        <w:rPr>
          <w:rFonts w:eastAsia="Times New Roman"/>
          <w:color w:val="212121"/>
          <w:szCs w:val="24"/>
        </w:rPr>
        <w:t>στο Μ</w:t>
      </w:r>
      <w:r w:rsidRPr="00C30948">
        <w:rPr>
          <w:rFonts w:eastAsia="Times New Roman"/>
          <w:color w:val="212121"/>
          <w:szCs w:val="24"/>
        </w:rPr>
        <w:t>άτι</w:t>
      </w:r>
      <w:r>
        <w:rPr>
          <w:rFonts w:eastAsia="Times New Roman"/>
          <w:color w:val="212121"/>
          <w:szCs w:val="24"/>
        </w:rPr>
        <w:t>. Ν</w:t>
      </w:r>
      <w:r w:rsidRPr="00C30948">
        <w:rPr>
          <w:rFonts w:eastAsia="Times New Roman"/>
          <w:color w:val="212121"/>
          <w:szCs w:val="24"/>
        </w:rPr>
        <w:t>ομίζετε ότι με τέτοιου είδους ενέργειες</w:t>
      </w:r>
      <w:r>
        <w:rPr>
          <w:rFonts w:eastAsia="Times New Roman"/>
          <w:color w:val="212121"/>
          <w:szCs w:val="24"/>
        </w:rPr>
        <w:t>,</w:t>
      </w:r>
      <w:r w:rsidRPr="00C30948">
        <w:rPr>
          <w:rFonts w:eastAsia="Times New Roman"/>
          <w:color w:val="212121"/>
          <w:szCs w:val="24"/>
        </w:rPr>
        <w:t xml:space="preserve"> θα διαγράψετε τα εγκλήματά </w:t>
      </w:r>
      <w:r>
        <w:rPr>
          <w:rFonts w:eastAsia="Times New Roman"/>
          <w:color w:val="212121"/>
          <w:szCs w:val="24"/>
        </w:rPr>
        <w:t>σας. Ν</w:t>
      </w:r>
      <w:r w:rsidRPr="00C30948">
        <w:rPr>
          <w:rFonts w:eastAsia="Times New Roman"/>
          <w:color w:val="212121"/>
          <w:szCs w:val="24"/>
        </w:rPr>
        <w:t>ομίζετε ότι με τέτοιου ε</w:t>
      </w:r>
      <w:r w:rsidRPr="00C30948">
        <w:rPr>
          <w:rFonts w:eastAsia="Times New Roman"/>
          <w:color w:val="212121"/>
          <w:szCs w:val="24"/>
        </w:rPr>
        <w:t>ίδους ενέρ</w:t>
      </w:r>
      <w:r>
        <w:rPr>
          <w:rFonts w:eastAsia="Times New Roman"/>
          <w:color w:val="212121"/>
          <w:szCs w:val="24"/>
        </w:rPr>
        <w:t>γειες και με τα ψέματα που λέτε</w:t>
      </w:r>
      <w:r w:rsidRPr="00C30948">
        <w:rPr>
          <w:rFonts w:eastAsia="Times New Roman"/>
          <w:color w:val="212121"/>
          <w:szCs w:val="24"/>
        </w:rPr>
        <w:t xml:space="preserve"> </w:t>
      </w:r>
      <w:r>
        <w:rPr>
          <w:rFonts w:eastAsia="Times New Roman"/>
          <w:color w:val="212121"/>
          <w:szCs w:val="24"/>
        </w:rPr>
        <w:t>σ</w:t>
      </w:r>
      <w:r w:rsidRPr="00C30948">
        <w:rPr>
          <w:rFonts w:eastAsia="Times New Roman"/>
          <w:color w:val="212121"/>
          <w:szCs w:val="24"/>
        </w:rPr>
        <w:t xml:space="preserve">τα διαπλεκόμενα </w:t>
      </w:r>
      <w:r>
        <w:rPr>
          <w:rFonts w:eastAsia="Times New Roman"/>
          <w:color w:val="212121"/>
          <w:szCs w:val="24"/>
        </w:rPr>
        <w:t>μ</w:t>
      </w:r>
      <w:r w:rsidRPr="00C30948">
        <w:rPr>
          <w:rFonts w:eastAsia="Times New Roman"/>
          <w:color w:val="212121"/>
          <w:szCs w:val="24"/>
        </w:rPr>
        <w:t>έσα</w:t>
      </w:r>
      <w:r>
        <w:rPr>
          <w:rFonts w:eastAsia="Times New Roman"/>
          <w:color w:val="212121"/>
          <w:szCs w:val="24"/>
        </w:rPr>
        <w:t>,</w:t>
      </w:r>
      <w:r w:rsidRPr="00C30948">
        <w:rPr>
          <w:rFonts w:eastAsia="Times New Roman"/>
          <w:color w:val="212121"/>
          <w:szCs w:val="24"/>
        </w:rPr>
        <w:t xml:space="preserve"> θα γλιτώσετε τη φυλακή</w:t>
      </w:r>
      <w:r>
        <w:rPr>
          <w:rFonts w:eastAsia="Times New Roman"/>
          <w:color w:val="212121"/>
          <w:szCs w:val="24"/>
        </w:rPr>
        <w:t>.</w:t>
      </w:r>
      <w:r w:rsidRPr="00C30948">
        <w:rPr>
          <w:rFonts w:eastAsia="Times New Roman"/>
          <w:color w:val="212121"/>
          <w:szCs w:val="24"/>
        </w:rPr>
        <w:t xml:space="preserve"> </w:t>
      </w:r>
      <w:r>
        <w:rPr>
          <w:rFonts w:eastAsia="Times New Roman"/>
          <w:color w:val="212121"/>
          <w:szCs w:val="24"/>
        </w:rPr>
        <w:t xml:space="preserve">Για τα </w:t>
      </w:r>
      <w:r w:rsidRPr="00C30948">
        <w:rPr>
          <w:rFonts w:eastAsia="Times New Roman"/>
          <w:color w:val="212121"/>
          <w:szCs w:val="24"/>
        </w:rPr>
        <w:t xml:space="preserve">εγκλήματα που </w:t>
      </w:r>
      <w:r>
        <w:rPr>
          <w:rFonts w:eastAsia="Times New Roman"/>
          <w:color w:val="212121"/>
          <w:szCs w:val="24"/>
        </w:rPr>
        <w:t>έγιναν στο Μάτι,</w:t>
      </w:r>
      <w:r w:rsidRPr="00C30948">
        <w:rPr>
          <w:rFonts w:eastAsia="Times New Roman"/>
          <w:color w:val="212121"/>
          <w:szCs w:val="24"/>
        </w:rPr>
        <w:t xml:space="preserve"> πρέπει να πάει στη φυλακή </w:t>
      </w:r>
      <w:r>
        <w:rPr>
          <w:rFonts w:eastAsia="Times New Roman"/>
          <w:color w:val="212121"/>
          <w:szCs w:val="24"/>
        </w:rPr>
        <w:t xml:space="preserve">και η Δούρου και ο Τσίπρας και ο </w:t>
      </w:r>
      <w:proofErr w:type="spellStart"/>
      <w:r>
        <w:rPr>
          <w:rFonts w:eastAsia="Times New Roman"/>
          <w:color w:val="212121"/>
          <w:szCs w:val="24"/>
        </w:rPr>
        <w:t>Τόσκας</w:t>
      </w:r>
      <w:proofErr w:type="spellEnd"/>
      <w:r>
        <w:rPr>
          <w:rFonts w:eastAsia="Times New Roman"/>
          <w:color w:val="212121"/>
          <w:szCs w:val="24"/>
        </w:rPr>
        <w:t>. Κ</w:t>
      </w:r>
      <w:r w:rsidRPr="00C30948">
        <w:rPr>
          <w:rFonts w:eastAsia="Times New Roman"/>
          <w:color w:val="212121"/>
          <w:szCs w:val="24"/>
        </w:rPr>
        <w:t>αι β</w:t>
      </w:r>
      <w:r>
        <w:rPr>
          <w:rFonts w:eastAsia="Times New Roman"/>
          <w:color w:val="212121"/>
          <w:szCs w:val="24"/>
        </w:rPr>
        <w:t xml:space="preserve">λέπαμε τον </w:t>
      </w:r>
      <w:proofErr w:type="spellStart"/>
      <w:r>
        <w:rPr>
          <w:rFonts w:eastAsia="Times New Roman"/>
          <w:color w:val="212121"/>
          <w:szCs w:val="24"/>
        </w:rPr>
        <w:t>Τόσκα</w:t>
      </w:r>
      <w:proofErr w:type="spellEnd"/>
      <w:r>
        <w:rPr>
          <w:rFonts w:eastAsia="Times New Roman"/>
          <w:color w:val="212121"/>
          <w:szCs w:val="24"/>
        </w:rPr>
        <w:t xml:space="preserve"> να λέει ψέματα. Ο κόσμος που καιγόταν</w:t>
      </w:r>
      <w:r>
        <w:rPr>
          <w:rFonts w:eastAsia="Times New Roman"/>
          <w:color w:val="212121"/>
          <w:szCs w:val="24"/>
        </w:rPr>
        <w:t>,</w:t>
      </w:r>
      <w:r>
        <w:rPr>
          <w:rFonts w:eastAsia="Times New Roman"/>
          <w:color w:val="212121"/>
          <w:szCs w:val="24"/>
        </w:rPr>
        <w:t xml:space="preserve"> π</w:t>
      </w:r>
      <w:r>
        <w:rPr>
          <w:rFonts w:eastAsia="Times New Roman"/>
          <w:color w:val="212121"/>
          <w:szCs w:val="24"/>
        </w:rPr>
        <w:t xml:space="preserve">ήδαγε </w:t>
      </w:r>
      <w:r w:rsidRPr="00C30948">
        <w:rPr>
          <w:rFonts w:eastAsia="Times New Roman"/>
          <w:color w:val="212121"/>
          <w:szCs w:val="24"/>
        </w:rPr>
        <w:t>στη θάλασσα</w:t>
      </w:r>
      <w:r>
        <w:rPr>
          <w:rFonts w:eastAsia="Times New Roman"/>
          <w:color w:val="212121"/>
          <w:szCs w:val="24"/>
        </w:rPr>
        <w:t xml:space="preserve"> για να γλιτώσει και πνιγόταν κα</w:t>
      </w:r>
      <w:r w:rsidRPr="00C30948">
        <w:rPr>
          <w:rFonts w:eastAsia="Times New Roman"/>
          <w:color w:val="212121"/>
          <w:szCs w:val="24"/>
        </w:rPr>
        <w:t>ι είχαν στήσει ένα τσίρκο στα κανάλια με τον Τσίπρ</w:t>
      </w:r>
      <w:r>
        <w:rPr>
          <w:rFonts w:eastAsia="Times New Roman"/>
          <w:color w:val="212121"/>
          <w:szCs w:val="24"/>
        </w:rPr>
        <w:t xml:space="preserve">α και του έλεγε ότι στέλνει το Πολεμικό Ναυτικό αρματαγωγά. Και </w:t>
      </w:r>
      <w:r w:rsidRPr="00C30948">
        <w:rPr>
          <w:rFonts w:eastAsia="Times New Roman"/>
          <w:color w:val="212121"/>
          <w:szCs w:val="24"/>
        </w:rPr>
        <w:t>την ίδια ώρα</w:t>
      </w:r>
      <w:r>
        <w:rPr>
          <w:rFonts w:eastAsia="Times New Roman"/>
          <w:color w:val="212121"/>
          <w:szCs w:val="24"/>
        </w:rPr>
        <w:t xml:space="preserve"> </w:t>
      </w:r>
      <w:r w:rsidRPr="00C30948">
        <w:rPr>
          <w:rFonts w:eastAsia="Times New Roman"/>
          <w:color w:val="212121"/>
          <w:szCs w:val="24"/>
        </w:rPr>
        <w:t>ο κόσμος πνιγόταν και δεν υπήρχε κα</w:t>
      </w:r>
      <w:r>
        <w:rPr>
          <w:rFonts w:eastAsia="Times New Roman"/>
          <w:color w:val="212121"/>
          <w:szCs w:val="24"/>
        </w:rPr>
        <w:t>μ</w:t>
      </w:r>
      <w:r w:rsidRPr="00C30948">
        <w:rPr>
          <w:rFonts w:eastAsia="Times New Roman"/>
          <w:color w:val="212121"/>
          <w:szCs w:val="24"/>
        </w:rPr>
        <w:t>μία απολύτως αντίδραση</w:t>
      </w:r>
      <w:r>
        <w:rPr>
          <w:rFonts w:eastAsia="Times New Roman"/>
          <w:color w:val="212121"/>
          <w:szCs w:val="24"/>
        </w:rPr>
        <w:t>. Κι</w:t>
      </w:r>
      <w:r w:rsidRPr="00C30948">
        <w:rPr>
          <w:rFonts w:eastAsia="Times New Roman"/>
          <w:color w:val="212121"/>
          <w:szCs w:val="24"/>
        </w:rPr>
        <w:t xml:space="preserve"> αυτό το τσίρκο πο</w:t>
      </w:r>
      <w:r w:rsidRPr="00C30948">
        <w:rPr>
          <w:rFonts w:eastAsia="Times New Roman"/>
          <w:color w:val="212121"/>
          <w:szCs w:val="24"/>
        </w:rPr>
        <w:t>υ</w:t>
      </w:r>
      <w:r>
        <w:rPr>
          <w:rFonts w:eastAsia="Times New Roman"/>
          <w:color w:val="212121"/>
          <w:szCs w:val="24"/>
        </w:rPr>
        <w:t xml:space="preserve"> οδήγησε σε θανάτους, σε</w:t>
      </w:r>
      <w:r w:rsidRPr="00C30948">
        <w:rPr>
          <w:rFonts w:eastAsia="Times New Roman"/>
          <w:color w:val="212121"/>
          <w:szCs w:val="24"/>
        </w:rPr>
        <w:t xml:space="preserve"> εκατόμβη νεκρών</w:t>
      </w:r>
      <w:r>
        <w:rPr>
          <w:rFonts w:eastAsia="Times New Roman"/>
          <w:color w:val="212121"/>
          <w:szCs w:val="24"/>
        </w:rPr>
        <w:t>, θ</w:t>
      </w:r>
      <w:r w:rsidRPr="00C30948">
        <w:rPr>
          <w:rFonts w:eastAsia="Times New Roman"/>
          <w:color w:val="212121"/>
          <w:szCs w:val="24"/>
        </w:rPr>
        <w:t>α το πληρώσετε</w:t>
      </w:r>
      <w:r>
        <w:rPr>
          <w:rFonts w:eastAsia="Times New Roman"/>
          <w:color w:val="212121"/>
          <w:szCs w:val="24"/>
        </w:rPr>
        <w:t>. Και το ξαναλέω: Για το Μ</w:t>
      </w:r>
      <w:r w:rsidRPr="00C30948">
        <w:rPr>
          <w:rFonts w:eastAsia="Times New Roman"/>
          <w:color w:val="212121"/>
          <w:szCs w:val="24"/>
        </w:rPr>
        <w:t xml:space="preserve">άτι θα πάνε </w:t>
      </w:r>
      <w:r w:rsidRPr="00C30948">
        <w:rPr>
          <w:rFonts w:eastAsia="Times New Roman"/>
          <w:color w:val="212121"/>
          <w:szCs w:val="24"/>
        </w:rPr>
        <w:lastRenderedPageBreak/>
        <w:t xml:space="preserve">στη φυλακή και </w:t>
      </w:r>
      <w:r>
        <w:rPr>
          <w:rFonts w:eastAsia="Times New Roman"/>
          <w:color w:val="212121"/>
          <w:szCs w:val="24"/>
        </w:rPr>
        <w:t>η Δούρου</w:t>
      </w:r>
      <w:r w:rsidRPr="00C30948">
        <w:rPr>
          <w:rFonts w:eastAsia="Times New Roman"/>
          <w:color w:val="212121"/>
          <w:szCs w:val="24"/>
        </w:rPr>
        <w:t xml:space="preserve"> και ο Τσίπρας και ο </w:t>
      </w:r>
      <w:proofErr w:type="spellStart"/>
      <w:r w:rsidRPr="00C30948">
        <w:rPr>
          <w:rFonts w:eastAsia="Times New Roman"/>
          <w:color w:val="212121"/>
          <w:szCs w:val="24"/>
        </w:rPr>
        <w:t>Τ</w:t>
      </w:r>
      <w:r>
        <w:rPr>
          <w:rFonts w:eastAsia="Times New Roman"/>
          <w:color w:val="212121"/>
          <w:szCs w:val="24"/>
        </w:rPr>
        <w:t>όσκας</w:t>
      </w:r>
      <w:proofErr w:type="spellEnd"/>
      <w:r>
        <w:rPr>
          <w:rFonts w:eastAsia="Times New Roman"/>
          <w:color w:val="212121"/>
          <w:szCs w:val="24"/>
        </w:rPr>
        <w:t xml:space="preserve"> και όλοι οι υπεύθυνοι γι’ </w:t>
      </w:r>
      <w:r w:rsidRPr="00C30948">
        <w:rPr>
          <w:rFonts w:eastAsia="Times New Roman"/>
          <w:color w:val="212121"/>
          <w:szCs w:val="24"/>
        </w:rPr>
        <w:t xml:space="preserve">αυτή την εθνική </w:t>
      </w:r>
      <w:r>
        <w:rPr>
          <w:rFonts w:eastAsia="Times New Roman"/>
          <w:color w:val="212121"/>
          <w:szCs w:val="24"/>
        </w:rPr>
        <w:t xml:space="preserve">τραγωδία. </w:t>
      </w:r>
    </w:p>
    <w:p w14:paraId="6A628078"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C30948">
        <w:rPr>
          <w:rFonts w:eastAsia="Times New Roman"/>
          <w:color w:val="212121"/>
          <w:szCs w:val="24"/>
        </w:rPr>
        <w:t xml:space="preserve">πειδή ήμασταν εκεί από την πρώτη στιγμή που ξέσπασε </w:t>
      </w:r>
      <w:r>
        <w:rPr>
          <w:rFonts w:eastAsia="Times New Roman"/>
          <w:color w:val="212121"/>
          <w:szCs w:val="24"/>
        </w:rPr>
        <w:t>αυτή η τραγωδία, είδαμε ότι</w:t>
      </w:r>
      <w:r>
        <w:rPr>
          <w:rFonts w:eastAsia="Times New Roman"/>
          <w:color w:val="212121"/>
          <w:szCs w:val="24"/>
        </w:rPr>
        <w:t>,</w:t>
      </w:r>
      <w:r>
        <w:rPr>
          <w:rFonts w:eastAsia="Times New Roman"/>
          <w:color w:val="212121"/>
          <w:szCs w:val="24"/>
        </w:rPr>
        <w:t xml:space="preserve"> πράγματι</w:t>
      </w:r>
      <w:r>
        <w:rPr>
          <w:rFonts w:eastAsia="Times New Roman"/>
          <w:color w:val="212121"/>
          <w:szCs w:val="24"/>
        </w:rPr>
        <w:t>,</w:t>
      </w:r>
      <w:r>
        <w:rPr>
          <w:rFonts w:eastAsia="Times New Roman"/>
          <w:color w:val="212121"/>
          <w:szCs w:val="24"/>
        </w:rPr>
        <w:t xml:space="preserve"> εκεί δεν υπήρχε ούτε Α</w:t>
      </w:r>
      <w:r w:rsidRPr="00C30948">
        <w:rPr>
          <w:rFonts w:eastAsia="Times New Roman"/>
          <w:color w:val="212121"/>
          <w:szCs w:val="24"/>
        </w:rPr>
        <w:t xml:space="preserve">στυνομία ούτε </w:t>
      </w:r>
      <w:r>
        <w:rPr>
          <w:rFonts w:eastAsia="Times New Roman"/>
          <w:color w:val="212121"/>
          <w:szCs w:val="24"/>
        </w:rPr>
        <w:t>Πυροσβεστική ούτε</w:t>
      </w:r>
      <w:r w:rsidRPr="00C30948">
        <w:rPr>
          <w:rFonts w:eastAsia="Times New Roman"/>
          <w:color w:val="212121"/>
          <w:szCs w:val="24"/>
        </w:rPr>
        <w:t xml:space="preserve"> </w:t>
      </w:r>
      <w:r>
        <w:rPr>
          <w:rFonts w:eastAsia="Times New Roman"/>
          <w:color w:val="212121"/>
          <w:szCs w:val="24"/>
        </w:rPr>
        <w:t>Λιμενικό. Μ</w:t>
      </w:r>
      <w:r w:rsidRPr="00C30948">
        <w:rPr>
          <w:rFonts w:eastAsia="Times New Roman"/>
          <w:color w:val="212121"/>
          <w:szCs w:val="24"/>
        </w:rPr>
        <w:t>ιλάμε για ένα κράτος</w:t>
      </w:r>
      <w:r>
        <w:rPr>
          <w:rFonts w:eastAsia="Times New Roman"/>
          <w:color w:val="212121"/>
          <w:szCs w:val="24"/>
        </w:rPr>
        <w:t>–μπάχαλο. Μ</w:t>
      </w:r>
      <w:r w:rsidRPr="00C30948">
        <w:rPr>
          <w:rFonts w:eastAsia="Times New Roman"/>
          <w:color w:val="212121"/>
          <w:szCs w:val="24"/>
        </w:rPr>
        <w:t>ιλάμε για ένα κράτος σε απόλυτη αποσύνθεση</w:t>
      </w:r>
      <w:r>
        <w:rPr>
          <w:rFonts w:eastAsia="Times New Roman"/>
          <w:color w:val="212121"/>
          <w:szCs w:val="24"/>
        </w:rPr>
        <w:t>. Θέλω όμως να είμαι δίκαιος. Π</w:t>
      </w:r>
      <w:r w:rsidRPr="00C30948">
        <w:rPr>
          <w:rFonts w:eastAsia="Times New Roman"/>
          <w:color w:val="212121"/>
          <w:szCs w:val="24"/>
        </w:rPr>
        <w:t xml:space="preserve">ρέπει να </w:t>
      </w:r>
      <w:r>
        <w:rPr>
          <w:rFonts w:eastAsia="Times New Roman"/>
          <w:color w:val="212121"/>
          <w:szCs w:val="24"/>
        </w:rPr>
        <w:t>επιμερίζουμε</w:t>
      </w:r>
      <w:r w:rsidRPr="00C30948">
        <w:rPr>
          <w:rFonts w:eastAsia="Times New Roman"/>
          <w:color w:val="212121"/>
          <w:szCs w:val="24"/>
        </w:rPr>
        <w:t xml:space="preserve"> τις ευθύνες σε όλους</w:t>
      </w:r>
      <w:r>
        <w:rPr>
          <w:rFonts w:eastAsia="Times New Roman"/>
          <w:color w:val="212121"/>
          <w:szCs w:val="24"/>
        </w:rPr>
        <w:t>. Λ</w:t>
      </w:r>
      <w:r w:rsidRPr="00C30948">
        <w:rPr>
          <w:rFonts w:eastAsia="Times New Roman"/>
          <w:color w:val="212121"/>
          <w:szCs w:val="24"/>
        </w:rPr>
        <w:t>έμε</w:t>
      </w:r>
      <w:r w:rsidRPr="00C30948">
        <w:rPr>
          <w:rFonts w:eastAsia="Times New Roman"/>
          <w:color w:val="212121"/>
          <w:szCs w:val="24"/>
        </w:rPr>
        <w:t xml:space="preserve"> ότι πρέπει οι </w:t>
      </w:r>
      <w:proofErr w:type="spellStart"/>
      <w:r w:rsidRPr="00C30948">
        <w:rPr>
          <w:rFonts w:eastAsia="Times New Roman"/>
          <w:color w:val="212121"/>
          <w:szCs w:val="24"/>
        </w:rPr>
        <w:t>συριζαίοι</w:t>
      </w:r>
      <w:proofErr w:type="spellEnd"/>
      <w:r w:rsidRPr="00C30948">
        <w:rPr>
          <w:rFonts w:eastAsia="Times New Roman"/>
          <w:color w:val="212121"/>
          <w:szCs w:val="24"/>
        </w:rPr>
        <w:t xml:space="preserve"> να φυ</w:t>
      </w:r>
      <w:r>
        <w:rPr>
          <w:rFonts w:eastAsia="Times New Roman"/>
          <w:color w:val="212121"/>
          <w:szCs w:val="24"/>
        </w:rPr>
        <w:t>λακιστούν για την τραγωδία στο Μ</w:t>
      </w:r>
      <w:r w:rsidRPr="00C30948">
        <w:rPr>
          <w:rFonts w:eastAsia="Times New Roman"/>
          <w:color w:val="212121"/>
          <w:szCs w:val="24"/>
        </w:rPr>
        <w:t>άτι</w:t>
      </w:r>
      <w:r>
        <w:rPr>
          <w:rFonts w:eastAsia="Times New Roman"/>
          <w:color w:val="212121"/>
          <w:szCs w:val="24"/>
        </w:rPr>
        <w:t>, για τις ευθύνες και τους νεκρούς στη Μάνδρα…</w:t>
      </w:r>
    </w:p>
    <w:p w14:paraId="6A628079"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ΠΡΟΕΔΡΕΥΩΝ (Γεώργιος Βαρεμένος):</w:t>
      </w:r>
      <w:r>
        <w:rPr>
          <w:rFonts w:eastAsia="Times New Roman"/>
          <w:color w:val="212121"/>
          <w:szCs w:val="24"/>
        </w:rPr>
        <w:t xml:space="preserve"> Τελειώνετε.</w:t>
      </w:r>
    </w:p>
    <w:p w14:paraId="6A62807A"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ΗΛΙΑΣ ΚΑΣΙΔΙΑΡΗΣ:</w:t>
      </w:r>
      <w:r>
        <w:rPr>
          <w:rFonts w:eastAsia="Times New Roman"/>
          <w:color w:val="212121"/>
          <w:szCs w:val="24"/>
        </w:rPr>
        <w:t xml:space="preserve"> Τελειώνω στον χρόνο το</w:t>
      </w:r>
      <w:r w:rsidRPr="00C30948">
        <w:rPr>
          <w:rFonts w:eastAsia="Times New Roman"/>
          <w:color w:val="212121"/>
          <w:szCs w:val="24"/>
        </w:rPr>
        <w:t xml:space="preserve">ν οποίο μου αποδίδει </w:t>
      </w:r>
      <w:r>
        <w:rPr>
          <w:rFonts w:eastAsia="Times New Roman"/>
          <w:color w:val="212121"/>
          <w:szCs w:val="24"/>
        </w:rPr>
        <w:t>ο Κανονισμός.</w:t>
      </w:r>
    </w:p>
    <w:p w14:paraId="6A62807B"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ΠΡΟΕΔΡΕΥΩΝ (Γεώργιος Βαρ</w:t>
      </w:r>
      <w:r w:rsidRPr="00FF1187">
        <w:rPr>
          <w:rFonts w:eastAsia="Times New Roman"/>
          <w:b/>
          <w:color w:val="212121"/>
          <w:szCs w:val="24"/>
        </w:rPr>
        <w:t>εμένος):</w:t>
      </w:r>
      <w:r>
        <w:rPr>
          <w:rFonts w:eastAsia="Times New Roman"/>
          <w:color w:val="212121"/>
          <w:szCs w:val="24"/>
        </w:rPr>
        <w:t xml:space="preserve"> Πολύ </w:t>
      </w:r>
      <w:r w:rsidRPr="00C30948">
        <w:rPr>
          <w:rFonts w:eastAsia="Times New Roman"/>
          <w:color w:val="212121"/>
          <w:szCs w:val="24"/>
        </w:rPr>
        <w:t xml:space="preserve">περισσότερο </w:t>
      </w:r>
      <w:r>
        <w:rPr>
          <w:rFonts w:eastAsia="Times New Roman"/>
          <w:color w:val="212121"/>
          <w:szCs w:val="24"/>
        </w:rPr>
        <w:t>που αναμένονται αποφάσεις δικαστικές.</w:t>
      </w:r>
    </w:p>
    <w:p w14:paraId="6A62807C"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ΗΛΙΑΣ ΚΑΣΙΔΙΑΡΗΣ:</w:t>
      </w:r>
      <w:r>
        <w:rPr>
          <w:rFonts w:eastAsia="Times New Roman"/>
          <w:color w:val="212121"/>
          <w:szCs w:val="24"/>
        </w:rPr>
        <w:t xml:space="preserve"> Και οι προηγούμενοι ομιλητές είχαν δύο επιπλέον λεπτά. </w:t>
      </w:r>
    </w:p>
    <w:p w14:paraId="6A62807D" w14:textId="77777777" w:rsidR="00CD4C30" w:rsidRDefault="00DA53E9">
      <w:pPr>
        <w:shd w:val="clear" w:color="auto" w:fill="FFFFFF"/>
        <w:spacing w:line="600" w:lineRule="auto"/>
        <w:ind w:firstLine="720"/>
        <w:jc w:val="both"/>
        <w:rPr>
          <w:rFonts w:eastAsia="Times New Roman"/>
          <w:color w:val="212121"/>
          <w:szCs w:val="24"/>
        </w:rPr>
      </w:pPr>
      <w:r w:rsidRPr="00C30948">
        <w:rPr>
          <w:rFonts w:eastAsia="Times New Roman"/>
          <w:color w:val="212121"/>
          <w:szCs w:val="24"/>
        </w:rPr>
        <w:lastRenderedPageBreak/>
        <w:t xml:space="preserve"> </w:t>
      </w:r>
      <w:r w:rsidRPr="00FF1187">
        <w:rPr>
          <w:rFonts w:eastAsia="Times New Roman"/>
          <w:b/>
          <w:color w:val="212121"/>
          <w:szCs w:val="24"/>
        </w:rPr>
        <w:t>ΠΡΟΕΔΡΕΥΩΝ (Γεώργιος Βαρεμένος):</w:t>
      </w:r>
      <w:r>
        <w:rPr>
          <w:rFonts w:eastAsia="Times New Roman"/>
          <w:color w:val="212121"/>
          <w:szCs w:val="24"/>
        </w:rPr>
        <w:t xml:space="preserve"> Να είστε </w:t>
      </w:r>
      <w:r w:rsidRPr="00C30948">
        <w:rPr>
          <w:rFonts w:eastAsia="Times New Roman"/>
          <w:color w:val="212121"/>
          <w:szCs w:val="24"/>
        </w:rPr>
        <w:t xml:space="preserve">προσεκτικός όταν μιλάτε </w:t>
      </w:r>
      <w:r>
        <w:rPr>
          <w:rFonts w:eastAsia="Times New Roman"/>
          <w:color w:val="212121"/>
          <w:szCs w:val="24"/>
        </w:rPr>
        <w:t>στη Βουλή.</w:t>
      </w:r>
    </w:p>
    <w:p w14:paraId="6A62807E"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ΗΛΙΑΣ ΚΑΣΙΔΙΑΡΗΣ:</w:t>
      </w:r>
      <w:r>
        <w:rPr>
          <w:rFonts w:eastAsia="Times New Roman"/>
          <w:color w:val="212121"/>
          <w:szCs w:val="24"/>
        </w:rPr>
        <w:t xml:space="preserve"> </w:t>
      </w:r>
      <w:r w:rsidRPr="00FF1187">
        <w:rPr>
          <w:rFonts w:eastAsia="Times New Roman"/>
          <w:color w:val="212121"/>
          <w:szCs w:val="24"/>
        </w:rPr>
        <w:t xml:space="preserve"> </w:t>
      </w:r>
      <w:r>
        <w:rPr>
          <w:rFonts w:eastAsia="Times New Roman"/>
          <w:color w:val="212121"/>
          <w:szCs w:val="24"/>
        </w:rPr>
        <w:t xml:space="preserve">Και αν δεν μου τρώτε </w:t>
      </w:r>
      <w:r>
        <w:rPr>
          <w:rFonts w:eastAsia="Times New Roman"/>
          <w:color w:val="212121"/>
          <w:szCs w:val="24"/>
        </w:rPr>
        <w:t>τον χρόνο</w:t>
      </w:r>
      <w:r>
        <w:rPr>
          <w:rFonts w:eastAsia="Times New Roman"/>
          <w:color w:val="212121"/>
          <w:szCs w:val="24"/>
        </w:rPr>
        <w:t>,</w:t>
      </w:r>
      <w:r>
        <w:rPr>
          <w:rFonts w:eastAsia="Times New Roman"/>
          <w:color w:val="212121"/>
          <w:szCs w:val="24"/>
        </w:rPr>
        <w:t xml:space="preserve"> θα ολοκληρώσω αμέσως.</w:t>
      </w:r>
    </w:p>
    <w:p w14:paraId="6A62807F"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ΠΡΟΕΔΡΕΥΩΝ (Γεώργιος Βαρεμένος):</w:t>
      </w:r>
      <w:r>
        <w:rPr>
          <w:rFonts w:eastAsia="Times New Roman"/>
          <w:color w:val="212121"/>
          <w:szCs w:val="24"/>
        </w:rPr>
        <w:t xml:space="preserve"> Τελειώστε τώρα! </w:t>
      </w:r>
    </w:p>
    <w:p w14:paraId="6A628080"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ΗΛΙΑΣ ΚΑΣΙΔΙΑΡΗΣ:</w:t>
      </w:r>
      <w:r>
        <w:rPr>
          <w:rFonts w:eastAsia="Times New Roman"/>
          <w:color w:val="212121"/>
          <w:szCs w:val="24"/>
        </w:rPr>
        <w:t xml:space="preserve"> Αυτές τις εντολές στον ΣΥΡΙΖΑ όχι σε μένα. Εγώ τηρώ τον Κανονισμό απαρέγκλιτα και δεν δέχομαι τέτοιου είδους ύφος. Εντολές τέτοιου είδους δεν τις δέχομαι. </w:t>
      </w:r>
    </w:p>
    <w:p w14:paraId="6A628081"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ΠΡΟΕΔΡΕΥΩΝ (Γεώργιος Βαρεμένος):</w:t>
      </w:r>
      <w:r>
        <w:rPr>
          <w:rFonts w:eastAsia="Times New Roman"/>
          <w:b/>
          <w:color w:val="212121"/>
          <w:szCs w:val="24"/>
        </w:rPr>
        <w:t xml:space="preserve"> </w:t>
      </w:r>
      <w:proofErr w:type="spellStart"/>
      <w:r>
        <w:rPr>
          <w:rFonts w:eastAsia="Times New Roman"/>
          <w:color w:val="212121"/>
          <w:szCs w:val="24"/>
        </w:rPr>
        <w:t>Κατέβα</w:t>
      </w:r>
      <w:proofErr w:type="spellEnd"/>
      <w:r>
        <w:rPr>
          <w:rFonts w:eastAsia="Times New Roman"/>
          <w:color w:val="212121"/>
          <w:szCs w:val="24"/>
        </w:rPr>
        <w:t xml:space="preserve"> από το Βήμα τώρα σου λέω.  </w:t>
      </w:r>
    </w:p>
    <w:p w14:paraId="6A628082"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ΗΛΙΑΣ ΚΑΣΙΔΙΑΡΗΣ:</w:t>
      </w:r>
      <w:r>
        <w:rPr>
          <w:rFonts w:eastAsia="Times New Roman"/>
          <w:b/>
          <w:color w:val="212121"/>
          <w:szCs w:val="24"/>
        </w:rPr>
        <w:t xml:space="preserve"> </w:t>
      </w:r>
      <w:r>
        <w:rPr>
          <w:rFonts w:eastAsia="Times New Roman"/>
          <w:color w:val="212121"/>
          <w:szCs w:val="24"/>
        </w:rPr>
        <w:t>Εντολές τέτοιου είδους δεν δέχομαι. Στον ΣΥΡΙΖΑ και στην κλαδική, στο κόμμα σας,…</w:t>
      </w:r>
    </w:p>
    <w:p w14:paraId="6A628083"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ΠΡΟΕΔΡΕΥΩΝ (Γεώργιος Βαρεμένος):</w:t>
      </w:r>
      <w:r>
        <w:rPr>
          <w:rFonts w:eastAsia="Times New Roman"/>
          <w:color w:val="212121"/>
          <w:szCs w:val="24"/>
        </w:rPr>
        <w:t xml:space="preserve"> Τελείωσες.</w:t>
      </w:r>
    </w:p>
    <w:p w14:paraId="6A628084" w14:textId="77777777" w:rsidR="00CD4C30" w:rsidRDefault="00DA53E9">
      <w:pPr>
        <w:shd w:val="clear" w:color="auto" w:fill="FFFFFF"/>
        <w:spacing w:line="600" w:lineRule="auto"/>
        <w:ind w:firstLine="720"/>
        <w:jc w:val="both"/>
        <w:rPr>
          <w:rFonts w:eastAsia="Times New Roman"/>
          <w:color w:val="212121"/>
          <w:szCs w:val="24"/>
        </w:rPr>
      </w:pPr>
      <w:r w:rsidRPr="000433D3">
        <w:rPr>
          <w:rFonts w:eastAsia="Times New Roman"/>
          <w:b/>
          <w:color w:val="212121"/>
          <w:szCs w:val="24"/>
        </w:rPr>
        <w:t>ΙΩΑΝΝΗΣ ΣΑΧΙΝΙΔΗΣ:</w:t>
      </w:r>
      <w:r>
        <w:rPr>
          <w:rFonts w:eastAsia="Times New Roman"/>
          <w:color w:val="212121"/>
          <w:szCs w:val="24"/>
        </w:rPr>
        <w:t xml:space="preserve"> Στον πληθυντικό να μιλάτε όχι στον ενικό.</w:t>
      </w:r>
    </w:p>
    <w:p w14:paraId="6A628085"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lastRenderedPageBreak/>
        <w:t>ΠΡΟΕΔΡΕΥΩΝ (Γεώργιος Βαρεμένος):</w:t>
      </w:r>
      <w:r>
        <w:rPr>
          <w:rFonts w:eastAsia="Times New Roman"/>
          <w:color w:val="212121"/>
          <w:szCs w:val="24"/>
        </w:rPr>
        <w:t xml:space="preserve"> Στον πληθυντικό. </w:t>
      </w:r>
    </w:p>
    <w:p w14:paraId="6A628086"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Τελειώσατε, κύριε Κασιδιάρη.</w:t>
      </w:r>
    </w:p>
    <w:p w14:paraId="6A628087" w14:textId="77777777" w:rsidR="00CD4C30" w:rsidRDefault="00DA53E9">
      <w:pPr>
        <w:shd w:val="clear" w:color="auto" w:fill="FFFFFF"/>
        <w:spacing w:line="600" w:lineRule="auto"/>
        <w:ind w:firstLine="720"/>
        <w:jc w:val="both"/>
        <w:rPr>
          <w:rFonts w:eastAsia="Times New Roman"/>
          <w:color w:val="212121"/>
          <w:szCs w:val="24"/>
        </w:rPr>
      </w:pPr>
      <w:r w:rsidRPr="00FF1187">
        <w:rPr>
          <w:rFonts w:eastAsia="Times New Roman"/>
          <w:b/>
          <w:color w:val="212121"/>
          <w:szCs w:val="24"/>
        </w:rPr>
        <w:t>ΗΛΙΑΣ ΚΑΣΙΔΙΑΡΗΣ:</w:t>
      </w:r>
      <w:r>
        <w:rPr>
          <w:rFonts w:eastAsia="Times New Roman"/>
          <w:color w:val="212121"/>
          <w:szCs w:val="24"/>
        </w:rPr>
        <w:t xml:space="preserve"> Θα μου μιλάτε ως μέλος της Εθνικής Αντιπροσωπείας</w:t>
      </w:r>
      <w:r>
        <w:rPr>
          <w:rFonts w:eastAsia="Times New Roman"/>
          <w:color w:val="212121"/>
          <w:szCs w:val="24"/>
        </w:rPr>
        <w:t>,</w:t>
      </w:r>
      <w:r>
        <w:rPr>
          <w:rFonts w:eastAsia="Times New Roman"/>
          <w:color w:val="212121"/>
          <w:szCs w:val="24"/>
        </w:rPr>
        <w:t xml:space="preserve"> διότι εδώ με έχει βάλει ο λαός με την ψήφο του και απαιτώ σε κάθε περίπτωση σεβασμό και δεν δέχομαι εντολές από κανέναν </w:t>
      </w:r>
      <w:proofErr w:type="spellStart"/>
      <w:r>
        <w:rPr>
          <w:rFonts w:eastAsia="Times New Roman"/>
          <w:color w:val="212121"/>
          <w:szCs w:val="24"/>
        </w:rPr>
        <w:t>σ</w:t>
      </w:r>
      <w:r>
        <w:rPr>
          <w:rFonts w:eastAsia="Times New Roman"/>
          <w:color w:val="212121"/>
          <w:szCs w:val="24"/>
        </w:rPr>
        <w:t>υριζαίο</w:t>
      </w:r>
      <w:proofErr w:type="spellEnd"/>
      <w:r>
        <w:rPr>
          <w:rFonts w:eastAsia="Times New Roman"/>
          <w:color w:val="212121"/>
          <w:szCs w:val="24"/>
        </w:rPr>
        <w:t xml:space="preserve">. </w:t>
      </w:r>
    </w:p>
    <w:p w14:paraId="6A628088" w14:textId="77777777" w:rsidR="00CD4C30" w:rsidRDefault="00DA53E9">
      <w:pPr>
        <w:shd w:val="clear" w:color="auto" w:fill="FFFFFF"/>
        <w:spacing w:line="600" w:lineRule="auto"/>
        <w:ind w:firstLine="720"/>
        <w:jc w:val="both"/>
        <w:rPr>
          <w:rFonts w:eastAsia="Times New Roman"/>
          <w:color w:val="212121"/>
          <w:szCs w:val="24"/>
        </w:rPr>
      </w:pPr>
      <w:r>
        <w:rPr>
          <w:rFonts w:eastAsia="Times New Roman"/>
          <w:color w:val="212121"/>
          <w:szCs w:val="24"/>
        </w:rPr>
        <w:t>Ο</w:t>
      </w:r>
      <w:r w:rsidRPr="00C30948">
        <w:rPr>
          <w:rFonts w:eastAsia="Times New Roman"/>
          <w:color w:val="212121"/>
          <w:szCs w:val="24"/>
        </w:rPr>
        <w:t>λοκληρώνω</w:t>
      </w:r>
      <w:r>
        <w:rPr>
          <w:rFonts w:eastAsia="Times New Roman"/>
          <w:color w:val="212121"/>
          <w:szCs w:val="24"/>
        </w:rPr>
        <w:t>,</w:t>
      </w:r>
      <w:r w:rsidRPr="00C30948">
        <w:rPr>
          <w:rFonts w:eastAsia="Times New Roman"/>
          <w:color w:val="212121"/>
          <w:szCs w:val="24"/>
        </w:rPr>
        <w:t xml:space="preserve"> λοιπόν</w:t>
      </w:r>
      <w:r>
        <w:rPr>
          <w:rFonts w:eastAsia="Times New Roman"/>
          <w:color w:val="212121"/>
          <w:szCs w:val="24"/>
        </w:rPr>
        <w:t>, με</w:t>
      </w:r>
      <w:r w:rsidRPr="00C30948">
        <w:rPr>
          <w:rFonts w:eastAsia="Times New Roman"/>
          <w:color w:val="212121"/>
          <w:szCs w:val="24"/>
        </w:rPr>
        <w:t xml:space="preserve"> μία καταγγελία</w:t>
      </w:r>
      <w:r>
        <w:rPr>
          <w:rFonts w:eastAsia="Times New Roman"/>
          <w:color w:val="212121"/>
          <w:szCs w:val="24"/>
        </w:rPr>
        <w:t>,</w:t>
      </w:r>
      <w:r w:rsidRPr="00C30948">
        <w:rPr>
          <w:rFonts w:eastAsia="Times New Roman"/>
          <w:color w:val="212121"/>
          <w:szCs w:val="24"/>
        </w:rPr>
        <w:t xml:space="preserve"> γιατί βλέπετε το ύφος </w:t>
      </w:r>
      <w:r>
        <w:rPr>
          <w:rFonts w:eastAsia="Times New Roman"/>
          <w:color w:val="212121"/>
          <w:szCs w:val="24"/>
        </w:rPr>
        <w:t xml:space="preserve">του </w:t>
      </w:r>
      <w:proofErr w:type="spellStart"/>
      <w:r>
        <w:rPr>
          <w:rFonts w:eastAsia="Times New Roman"/>
          <w:color w:val="212121"/>
          <w:szCs w:val="24"/>
        </w:rPr>
        <w:t>Προεδρεύοντος</w:t>
      </w:r>
      <w:proofErr w:type="spellEnd"/>
      <w:r>
        <w:rPr>
          <w:rFonts w:eastAsia="Times New Roman"/>
          <w:color w:val="212121"/>
          <w:szCs w:val="24"/>
        </w:rPr>
        <w:t xml:space="preserve"> και βλέπετε πώς αντιμετωπίζουν τους πολίτες ο</w:t>
      </w:r>
      <w:r w:rsidRPr="00C30948">
        <w:rPr>
          <w:rFonts w:eastAsia="Times New Roman"/>
          <w:color w:val="212121"/>
          <w:szCs w:val="24"/>
        </w:rPr>
        <w:t>ι πραγματικοί φασ</w:t>
      </w:r>
      <w:r>
        <w:rPr>
          <w:rFonts w:eastAsia="Times New Roman"/>
          <w:color w:val="212121"/>
          <w:szCs w:val="24"/>
        </w:rPr>
        <w:t>ίστες, γιατί οι πραγματικοί φασίστες σε</w:t>
      </w:r>
      <w:r w:rsidRPr="00C30948">
        <w:rPr>
          <w:rFonts w:eastAsia="Times New Roman"/>
          <w:color w:val="212121"/>
          <w:szCs w:val="24"/>
        </w:rPr>
        <w:t xml:space="preserve"> αυτή</w:t>
      </w:r>
      <w:r>
        <w:rPr>
          <w:rFonts w:eastAsia="Times New Roman"/>
          <w:color w:val="212121"/>
          <w:szCs w:val="24"/>
        </w:rPr>
        <w:t xml:space="preserve"> τη χώρα</w:t>
      </w:r>
      <w:r>
        <w:rPr>
          <w:rFonts w:eastAsia="Times New Roman"/>
          <w:color w:val="212121"/>
          <w:szCs w:val="24"/>
        </w:rPr>
        <w:t>,</w:t>
      </w:r>
      <w:r>
        <w:rPr>
          <w:rFonts w:eastAsia="Times New Roman"/>
          <w:color w:val="212121"/>
          <w:szCs w:val="24"/>
        </w:rPr>
        <w:t xml:space="preserve"> είναι η Κυ</w:t>
      </w:r>
      <w:r w:rsidRPr="00C30948">
        <w:rPr>
          <w:rFonts w:eastAsia="Times New Roman"/>
          <w:color w:val="212121"/>
          <w:szCs w:val="24"/>
        </w:rPr>
        <w:t>βέρνηση του ΣΥΡΙΖΑ</w:t>
      </w:r>
      <w:r>
        <w:rPr>
          <w:rFonts w:eastAsia="Times New Roman"/>
          <w:color w:val="212121"/>
          <w:szCs w:val="24"/>
        </w:rPr>
        <w:t>.</w:t>
      </w:r>
    </w:p>
    <w:p w14:paraId="6A628089"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βγαίνει ο Υπουργός Προ</w:t>
      </w:r>
      <w:r>
        <w:rPr>
          <w:rFonts w:eastAsia="Times New Roman"/>
          <w:color w:val="222222"/>
          <w:szCs w:val="24"/>
          <w:shd w:val="clear" w:color="auto" w:fill="FFFFFF"/>
        </w:rPr>
        <w:t xml:space="preserve">στασίας του </w:t>
      </w:r>
      <w:r>
        <w:rPr>
          <w:rFonts w:eastAsia="Times New Roman"/>
          <w:color w:val="222222"/>
          <w:szCs w:val="24"/>
          <w:shd w:val="clear" w:color="auto" w:fill="FFFFFF"/>
        </w:rPr>
        <w:t>Πο</w:t>
      </w:r>
      <w:r>
        <w:rPr>
          <w:rFonts w:eastAsia="Times New Roman"/>
          <w:color w:val="222222"/>
          <w:szCs w:val="24"/>
          <w:shd w:val="clear" w:color="auto" w:fill="FFFFFF"/>
        </w:rPr>
        <w:t>λίτη</w:t>
      </w:r>
      <w:r>
        <w:rPr>
          <w:rFonts w:eastAsia="Times New Roman"/>
          <w:color w:val="222222"/>
          <w:szCs w:val="24"/>
          <w:shd w:val="clear" w:color="auto" w:fill="FFFFFF"/>
        </w:rPr>
        <w:t xml:space="preserve"> και λέει ότι «εμείς τους συλλαμβάνουμε επειδή αυτοί ξέρουν τι θα κάνουν στο μέλλον». Στη Μακεδονία, λέει, αυτοί ξέρουν τι θα κάνουν στο μέλλον και γι’ αυτό τους συλλαμβάνουμε. Είναι μέντιουμ δηλαδή οι υπουργοί του ΣΥΡΙΖΑ και βλέπουν τι έχει ο άλλος μέσα σ</w:t>
      </w:r>
      <w:r>
        <w:rPr>
          <w:rFonts w:eastAsia="Times New Roman"/>
          <w:color w:val="222222"/>
          <w:szCs w:val="24"/>
          <w:shd w:val="clear" w:color="auto" w:fill="FFFFFF"/>
        </w:rPr>
        <w:t>το μυαλό του και τι θα κάνει στο μέλλον!</w:t>
      </w:r>
    </w:p>
    <w:p w14:paraId="6A62808A" w14:textId="77777777" w:rsidR="00CD4C30" w:rsidRDefault="00DA53E9">
      <w:pPr>
        <w:spacing w:line="600" w:lineRule="auto"/>
        <w:ind w:firstLine="720"/>
        <w:jc w:val="both"/>
        <w:rPr>
          <w:rFonts w:eastAsia="Times New Roman"/>
          <w:color w:val="222222"/>
          <w:szCs w:val="24"/>
          <w:shd w:val="clear" w:color="auto" w:fill="FFFFFF"/>
        </w:rPr>
      </w:pPr>
      <w:r w:rsidRPr="00DA32BF">
        <w:rPr>
          <w:rFonts w:eastAsia="Times New Roman"/>
          <w:b/>
          <w:bCs/>
          <w:color w:val="222222"/>
          <w:szCs w:val="24"/>
          <w:shd w:val="clear" w:color="auto" w:fill="FFFFFF"/>
        </w:rPr>
        <w:t>ΠΡΟΕΔΡΕΥΩΝ</w:t>
      </w:r>
      <w:r w:rsidRPr="00DA32BF">
        <w:rPr>
          <w:rFonts w:eastAsia="Times New Roman"/>
          <w:b/>
          <w:bCs/>
          <w:color w:val="222222"/>
          <w:shd w:val="clear" w:color="auto" w:fill="FFFFFF"/>
        </w:rPr>
        <w:t xml:space="preserve"> (Γεώργιος Βαρεμένος):</w:t>
      </w:r>
      <w:r w:rsidRPr="00DA32BF">
        <w:rPr>
          <w:rFonts w:eastAsia="Times New Roman"/>
          <w:color w:val="222222"/>
          <w:szCs w:val="24"/>
          <w:shd w:val="clear" w:color="auto" w:fill="FFFFFF"/>
        </w:rPr>
        <w:t xml:space="preserve"> </w:t>
      </w:r>
      <w:r>
        <w:rPr>
          <w:rFonts w:eastAsia="Times New Roman"/>
          <w:color w:val="222222"/>
          <w:szCs w:val="24"/>
          <w:shd w:val="clear" w:color="auto" w:fill="FFFFFF"/>
        </w:rPr>
        <w:t>Λοιπόν!</w:t>
      </w:r>
    </w:p>
    <w:p w14:paraId="6A62808B" w14:textId="77777777" w:rsidR="00CD4C30" w:rsidRDefault="00DA53E9">
      <w:pPr>
        <w:spacing w:line="600" w:lineRule="auto"/>
        <w:ind w:firstLine="720"/>
        <w:jc w:val="both"/>
        <w:rPr>
          <w:rFonts w:eastAsia="Times New Roman"/>
          <w:color w:val="222222"/>
          <w:szCs w:val="24"/>
          <w:shd w:val="clear" w:color="auto" w:fill="FFFFFF"/>
        </w:rPr>
      </w:pPr>
      <w:r w:rsidRPr="00DA32BF">
        <w:rPr>
          <w:rFonts w:eastAsia="Times New Roman"/>
          <w:b/>
          <w:color w:val="222222"/>
          <w:szCs w:val="24"/>
          <w:shd w:val="clear" w:color="auto" w:fill="FFFFFF"/>
        </w:rPr>
        <w:lastRenderedPageBreak/>
        <w:t>ΗΛΙΑΣ ΚΑΣΙΔΙΑΡΗΣ:</w:t>
      </w:r>
      <w:r>
        <w:rPr>
          <w:rFonts w:eastAsia="Times New Roman"/>
          <w:color w:val="222222"/>
          <w:szCs w:val="24"/>
          <w:shd w:val="clear" w:color="auto" w:fill="FFFFFF"/>
        </w:rPr>
        <w:t xml:space="preserve"> Αυτός είναι ο φασισμός!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φασισμό πολεμάμε και τον </w:t>
      </w:r>
      <w:proofErr w:type="spellStart"/>
      <w:r>
        <w:rPr>
          <w:rFonts w:eastAsia="Times New Roman"/>
          <w:color w:val="222222"/>
          <w:szCs w:val="24"/>
          <w:shd w:val="clear" w:color="auto" w:fill="FFFFFF"/>
        </w:rPr>
        <w:t>εθνομηδενισμό</w:t>
      </w:r>
      <w:proofErr w:type="spellEnd"/>
      <w:r>
        <w:rPr>
          <w:rFonts w:eastAsia="Times New Roman"/>
          <w:color w:val="222222"/>
          <w:szCs w:val="24"/>
          <w:shd w:val="clear" w:color="auto" w:fill="FFFFFF"/>
        </w:rPr>
        <w:t xml:space="preserve"> σας!</w:t>
      </w:r>
    </w:p>
    <w:p w14:paraId="6A62808C" w14:textId="77777777" w:rsidR="00CD4C30" w:rsidRDefault="00DA53E9">
      <w:pPr>
        <w:spacing w:line="600" w:lineRule="auto"/>
        <w:ind w:firstLine="720"/>
        <w:jc w:val="both"/>
        <w:rPr>
          <w:rFonts w:eastAsia="Times New Roman"/>
          <w:color w:val="222222"/>
          <w:szCs w:val="24"/>
          <w:shd w:val="clear" w:color="auto" w:fill="FFFFFF"/>
        </w:rPr>
      </w:pPr>
      <w:r w:rsidRPr="00DA32BF">
        <w:rPr>
          <w:rFonts w:eastAsia="Times New Roman"/>
          <w:color w:val="222222"/>
          <w:szCs w:val="24"/>
          <w:shd w:val="clear" w:color="auto" w:fill="FFFFFF"/>
        </w:rPr>
        <w:t>Ευχαριστώ</w:t>
      </w:r>
      <w:r>
        <w:rPr>
          <w:rFonts w:eastAsia="Times New Roman"/>
          <w:color w:val="222222"/>
          <w:szCs w:val="24"/>
          <w:shd w:val="clear" w:color="auto" w:fill="FFFFFF"/>
        </w:rPr>
        <w:t>.</w:t>
      </w:r>
    </w:p>
    <w:p w14:paraId="6A62808D" w14:textId="77777777" w:rsidR="00CD4C30" w:rsidRDefault="00DA53E9">
      <w:pPr>
        <w:tabs>
          <w:tab w:val="left" w:pos="1800"/>
        </w:tabs>
        <w:spacing w:line="600" w:lineRule="auto"/>
        <w:ind w:firstLine="720"/>
        <w:jc w:val="center"/>
        <w:rPr>
          <w:rFonts w:eastAsia="Times New Roman"/>
          <w:szCs w:val="24"/>
        </w:rPr>
      </w:pPr>
      <w:r w:rsidRPr="002D18B5">
        <w:rPr>
          <w:rFonts w:eastAsia="Times New Roman"/>
          <w:szCs w:val="24"/>
        </w:rPr>
        <w:t>(Χειροκροτήματα από την πτέρυγα της Χρυσής Αυγής)</w:t>
      </w:r>
    </w:p>
    <w:p w14:paraId="6A62808E"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w:t>
      </w:r>
      <w:r>
        <w:rPr>
          <w:rFonts w:eastAsia="Times New Roman"/>
          <w:b/>
          <w:bCs/>
          <w:color w:val="222222"/>
          <w:shd w:val="clear" w:color="auto" w:fill="FFFFFF"/>
        </w:rPr>
        <w:t xml:space="preserve"> (Γεώργ</w:t>
      </w:r>
      <w:r>
        <w:rPr>
          <w:rFonts w:eastAsia="Times New Roman"/>
          <w:b/>
          <w:bCs/>
          <w:color w:val="222222"/>
          <w:shd w:val="clear" w:color="auto" w:fill="FFFFFF"/>
        </w:rPr>
        <w:t>ιος Βαρεμένος):</w:t>
      </w:r>
      <w:r>
        <w:rPr>
          <w:rFonts w:eastAsia="Times New Roman"/>
          <w:color w:val="222222"/>
          <w:szCs w:val="24"/>
          <w:shd w:val="clear" w:color="auto" w:fill="FFFFFF"/>
        </w:rPr>
        <w:t xml:space="preserve"> Άντε, βγάλτε τον αγκυλωτό σταυρό τώρα!</w:t>
      </w:r>
    </w:p>
    <w:p w14:paraId="6A62808F"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τον λόγο έχει η κ. Καρακώστα.</w:t>
      </w:r>
    </w:p>
    <w:p w14:paraId="6A628090" w14:textId="77777777" w:rsidR="00CD4C30" w:rsidRDefault="00DA53E9">
      <w:pPr>
        <w:spacing w:line="600" w:lineRule="auto"/>
        <w:ind w:firstLine="720"/>
        <w:jc w:val="both"/>
        <w:rPr>
          <w:rFonts w:eastAsia="Times New Roman"/>
          <w:color w:val="222222"/>
          <w:szCs w:val="24"/>
          <w:shd w:val="clear" w:color="auto" w:fill="FFFFFF"/>
        </w:rPr>
      </w:pPr>
      <w:r w:rsidRPr="00DA32BF">
        <w:rPr>
          <w:rFonts w:eastAsia="Times New Roman"/>
          <w:b/>
          <w:color w:val="222222"/>
          <w:szCs w:val="24"/>
          <w:shd w:val="clear" w:color="auto" w:fill="FFFFFF"/>
        </w:rPr>
        <w:t>ΙΩΑΝΝΗΣ ΣΑΧΙΝΙΔΗΣ:</w:t>
      </w:r>
      <w:r>
        <w:rPr>
          <w:rFonts w:eastAsia="Times New Roman"/>
          <w:color w:val="222222"/>
          <w:szCs w:val="24"/>
          <w:shd w:val="clear" w:color="auto" w:fill="FFFFFF"/>
        </w:rPr>
        <w:t xml:space="preserve"> Χθες πάντως, </w:t>
      </w:r>
      <w:r w:rsidRPr="00DA32BF">
        <w:rPr>
          <w:rFonts w:eastAsia="Times New Roman"/>
          <w:bCs/>
          <w:color w:val="222222"/>
          <w:shd w:val="clear" w:color="auto" w:fill="FFFFFF"/>
        </w:rPr>
        <w:t>κύριε Πρόεδρε,</w:t>
      </w:r>
      <w:r>
        <w:rPr>
          <w:rFonts w:eastAsia="Times New Roman"/>
          <w:color w:val="222222"/>
          <w:szCs w:val="24"/>
          <w:shd w:val="clear" w:color="auto" w:fill="FFFFFF"/>
        </w:rPr>
        <w:t xml:space="preserve"> αφήσατε είκοσι οκτώ λεπτά να μιλήσει η εισηγήτρια του ΣΥΡΙΖΑ!</w:t>
      </w:r>
    </w:p>
    <w:p w14:paraId="6A628091"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ΕΥΑΓΓΕΛΙΑ </w:t>
      </w:r>
      <w:r>
        <w:rPr>
          <w:rFonts w:eastAsia="Times New Roman"/>
          <w:b/>
          <w:bCs/>
          <w:color w:val="222222"/>
          <w:szCs w:val="24"/>
          <w:shd w:val="clear" w:color="auto" w:fill="FFFFFF"/>
        </w:rPr>
        <w:t>(ΕΥΗ)</w:t>
      </w:r>
      <w:r>
        <w:rPr>
          <w:rFonts w:eastAsia="Times New Roman"/>
          <w:b/>
          <w:bCs/>
          <w:color w:val="222222"/>
          <w:szCs w:val="24"/>
          <w:shd w:val="clear" w:color="auto" w:fill="FFFFFF"/>
        </w:rPr>
        <w:t xml:space="preserve"> ΚΑΡΑΚΩΣΤΑ:</w:t>
      </w:r>
      <w:r>
        <w:rPr>
          <w:rFonts w:eastAsia="Times New Roman"/>
          <w:bCs/>
          <w:color w:val="222222"/>
          <w:szCs w:val="24"/>
          <w:shd w:val="clear" w:color="auto" w:fill="FFFFFF"/>
        </w:rPr>
        <w:t xml:space="preserve"> Είναι </w:t>
      </w:r>
      <w:r>
        <w:rPr>
          <w:rFonts w:eastAsia="Times New Roman"/>
          <w:color w:val="222222"/>
          <w:szCs w:val="24"/>
          <w:shd w:val="clear" w:color="auto" w:fill="FFFFFF"/>
        </w:rPr>
        <w:t xml:space="preserve">αλήθεια ότι όταν οι </w:t>
      </w:r>
      <w:r>
        <w:rPr>
          <w:rFonts w:eastAsia="Times New Roman"/>
          <w:color w:val="222222"/>
          <w:szCs w:val="24"/>
          <w:shd w:val="clear" w:color="auto" w:fill="FFFFFF"/>
        </w:rPr>
        <w:t>φασίστες μιλάνε για φασισμό, όταν οι φονιάδες έρχονται να κατηγορήσουν ανθρώπους που πραγματικά δεν έχουν δικαστεί, δεν ξέρεις ούτε αν πρέπει να μιλήσεις ούτε αν πρέπει να ασχοληθείς μαζί τους, γιατί τους φασίστες τους βάζεις στη γωνία και όλοι μαζί πρέπει</w:t>
      </w:r>
      <w:r>
        <w:rPr>
          <w:rFonts w:eastAsia="Times New Roman"/>
          <w:color w:val="222222"/>
          <w:szCs w:val="24"/>
          <w:shd w:val="clear" w:color="auto" w:fill="FFFFFF"/>
        </w:rPr>
        <w:t xml:space="preserve"> να τους παλέψουμε, γιατί ξέρουμε ποια είναι η πρακτική τους και ποιες είναι και οι πράξεις τους μέχρι σήμερα.</w:t>
      </w:r>
    </w:p>
    <w:p w14:paraId="6A628092" w14:textId="77777777" w:rsidR="00CD4C30" w:rsidRDefault="00DA53E9">
      <w:pPr>
        <w:spacing w:line="600" w:lineRule="auto"/>
        <w:ind w:firstLine="720"/>
        <w:jc w:val="both"/>
        <w:rPr>
          <w:rFonts w:eastAsia="Times New Roman"/>
          <w:color w:val="222222"/>
          <w:szCs w:val="24"/>
          <w:shd w:val="clear" w:color="auto" w:fill="FFFFFF"/>
        </w:rPr>
      </w:pPr>
      <w:r w:rsidRPr="00DA32BF">
        <w:rPr>
          <w:rFonts w:eastAsia="Times New Roman"/>
          <w:color w:val="222222"/>
          <w:szCs w:val="24"/>
          <w:shd w:val="clear" w:color="auto" w:fill="FFFFFF"/>
        </w:rPr>
        <w:lastRenderedPageBreak/>
        <w:t>Είναι</w:t>
      </w:r>
      <w:r>
        <w:rPr>
          <w:rFonts w:eastAsia="Times New Roman"/>
          <w:color w:val="222222"/>
          <w:szCs w:val="24"/>
          <w:shd w:val="clear" w:color="auto" w:fill="FFFFFF"/>
        </w:rPr>
        <w:t xml:space="preserve">, όμως, τραγικό να κλαίνε οι υπόλοιποι, όπως ο κ. Μανιάτης που διετέλεσε αντιστοίχως </w:t>
      </w:r>
      <w:r>
        <w:rPr>
          <w:rFonts w:eastAsia="Times New Roman"/>
          <w:color w:val="222222"/>
          <w:szCs w:val="24"/>
          <w:shd w:val="clear" w:color="auto" w:fill="FFFFFF"/>
        </w:rPr>
        <w:t xml:space="preserve">Υπουργός </w:t>
      </w:r>
      <w:r>
        <w:rPr>
          <w:rFonts w:eastAsia="Times New Roman"/>
          <w:color w:val="222222"/>
          <w:szCs w:val="24"/>
          <w:shd w:val="clear" w:color="auto" w:fill="FFFFFF"/>
        </w:rPr>
        <w:t xml:space="preserve">επί χρόνια στην κυβέρνηση, για τους εκατό που </w:t>
      </w:r>
      <w:r>
        <w:rPr>
          <w:rFonts w:eastAsia="Times New Roman"/>
          <w:color w:val="222222"/>
          <w:szCs w:val="24"/>
          <w:shd w:val="clear" w:color="auto" w:fill="FFFFFF"/>
        </w:rPr>
        <w:t>πραγματικά χάθηκαν σε πολύ άσχημες συνθήκες, όταν δεν μπόρεσαν επί πάρα πολλά χρόνια οι κυβερνήσεις τους να σχεδιάσουν σε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χώρα. </w:t>
      </w:r>
      <w:r w:rsidRPr="004040EA">
        <w:rPr>
          <w:rFonts w:eastAsia="Times New Roman"/>
          <w:color w:val="222222"/>
          <w:szCs w:val="24"/>
          <w:shd w:val="clear" w:color="auto" w:fill="FFFFFF"/>
        </w:rPr>
        <w:t>Είναι</w:t>
      </w:r>
      <w:r>
        <w:rPr>
          <w:rFonts w:eastAsia="Times New Roman"/>
          <w:color w:val="222222"/>
          <w:szCs w:val="24"/>
          <w:shd w:val="clear" w:color="auto" w:fill="FFFFFF"/>
        </w:rPr>
        <w:t xml:space="preserve"> πραγματικά ντροπή να αποποιούνται των ευθυνών τους και να μη λυπούνται για ό,τι δεν έκαναν μέχρι σήμερα. </w:t>
      </w:r>
    </w:p>
    <w:p w14:paraId="6A628093"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επ</w:t>
      </w:r>
      <w:r>
        <w:rPr>
          <w:rFonts w:eastAsia="Times New Roman"/>
          <w:color w:val="222222"/>
          <w:szCs w:val="24"/>
          <w:shd w:val="clear" w:color="auto" w:fill="FFFFFF"/>
        </w:rPr>
        <w:t>ίσης είναι ντροπή πραγματικά να αναδεικνύουμε ένα θέμα που δεν είναι χωρίς σημασία και όπου πραγματικά, όπως είπαν και προηγούμενοι ομιλητές του ΣΥΡΙΖΑ, η δικαιοσύνη πρέπει να αποδοθεί -και βεβαίως είναι ανεξάρτητη και δεν θέλουμε καν να την επηρεάσουμε- κ</w:t>
      </w:r>
      <w:r>
        <w:rPr>
          <w:rFonts w:eastAsia="Times New Roman"/>
          <w:color w:val="222222"/>
          <w:szCs w:val="24"/>
          <w:shd w:val="clear" w:color="auto" w:fill="FFFFFF"/>
        </w:rPr>
        <w:t xml:space="preserve">ι ενώ δεν έχει δικαστεί, απλά πηγαίνει στο κομμάτι της </w:t>
      </w:r>
      <w:r>
        <w:rPr>
          <w:rFonts w:eastAsia="Times New Roman"/>
          <w:color w:val="222222"/>
          <w:szCs w:val="24"/>
          <w:shd w:val="clear" w:color="auto" w:fill="FFFFFF"/>
        </w:rPr>
        <w:t xml:space="preserve">δικαιοσύνης </w:t>
      </w:r>
      <w:r>
        <w:rPr>
          <w:rFonts w:eastAsia="Times New Roman"/>
          <w:color w:val="222222"/>
          <w:szCs w:val="24"/>
          <w:shd w:val="clear" w:color="auto" w:fill="FFFFFF"/>
        </w:rPr>
        <w:t xml:space="preserve">μια υπόθεση, για το Μάτι, για κάποιους ανθρώπους, μέχρι χθες να δικαιολογούν το ότι δεν πήγε στον δεύτερο βαθμό, δηλαδή δεν </w:t>
      </w:r>
      <w:proofErr w:type="spellStart"/>
      <w:r>
        <w:rPr>
          <w:rFonts w:eastAsia="Times New Roman"/>
          <w:color w:val="222222"/>
          <w:szCs w:val="24"/>
          <w:shd w:val="clear" w:color="auto" w:fill="FFFFFF"/>
        </w:rPr>
        <w:t>τελεσιδίκησε</w:t>
      </w:r>
      <w:proofErr w:type="spellEnd"/>
      <w:r>
        <w:rPr>
          <w:rFonts w:eastAsia="Times New Roman"/>
          <w:color w:val="222222"/>
          <w:szCs w:val="24"/>
          <w:shd w:val="clear" w:color="auto" w:fill="FFFFFF"/>
        </w:rPr>
        <w:t xml:space="preserve"> η απόφαση για τον συγκεκριμένο παιδεραστή Νίκο Γεωργ</w:t>
      </w:r>
      <w:r>
        <w:rPr>
          <w:rFonts w:eastAsia="Times New Roman"/>
          <w:color w:val="222222"/>
          <w:szCs w:val="24"/>
          <w:shd w:val="clear" w:color="auto" w:fill="FFFFFF"/>
        </w:rPr>
        <w:t xml:space="preserve">ιάδη, ενώ τώρα να κόπτονται για ένα πράγμα που δεν έχει περάσει καν από τη </w:t>
      </w:r>
      <w:r>
        <w:rPr>
          <w:rFonts w:eastAsia="Times New Roman"/>
          <w:color w:val="222222"/>
          <w:szCs w:val="24"/>
          <w:shd w:val="clear" w:color="auto" w:fill="FFFFFF"/>
        </w:rPr>
        <w:t>δικαιοσύνη</w:t>
      </w:r>
      <w:r>
        <w:rPr>
          <w:rFonts w:eastAsia="Times New Roman"/>
          <w:color w:val="222222"/>
          <w:szCs w:val="24"/>
          <w:shd w:val="clear" w:color="auto" w:fill="FFFFFF"/>
        </w:rPr>
        <w:t xml:space="preserve">, αλλά απλώς αποστέλλεται. </w:t>
      </w:r>
    </w:p>
    <w:p w14:paraId="6A628094"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Αυτή η Κυβέρνηση, καλώς ή κακώς, βήμα</w:t>
      </w:r>
      <w:r>
        <w:rPr>
          <w:rFonts w:eastAsia="Times New Roman"/>
          <w:color w:val="222222"/>
          <w:szCs w:val="24"/>
          <w:shd w:val="clear" w:color="auto" w:fill="FFFFFF"/>
        </w:rPr>
        <w:t>-</w:t>
      </w:r>
      <w:r>
        <w:rPr>
          <w:rFonts w:eastAsia="Times New Roman"/>
          <w:color w:val="222222"/>
          <w:szCs w:val="24"/>
          <w:shd w:val="clear" w:color="auto" w:fill="FFFFFF"/>
        </w:rPr>
        <w:t xml:space="preserve">βήμα αποδεικνύει στους Έλληνες και στις Ελληνίδες ότι φροντίζει να διορθώσει θεμελιακά ζητήματα και ένα από αυτά είναι και το σημερινό νομοσχέδιο. </w:t>
      </w:r>
      <w:r w:rsidRPr="00520860">
        <w:rPr>
          <w:rFonts w:eastAsia="Times New Roman"/>
          <w:color w:val="222222"/>
          <w:szCs w:val="24"/>
          <w:shd w:val="clear" w:color="auto" w:fill="FFFFFF"/>
        </w:rPr>
        <w:t>Γι</w:t>
      </w:r>
      <w:r>
        <w:rPr>
          <w:rFonts w:eastAsia="Times New Roman"/>
          <w:color w:val="222222"/>
          <w:szCs w:val="24"/>
          <w:shd w:val="clear" w:color="auto" w:fill="FFFFFF"/>
        </w:rPr>
        <w:t xml:space="preserve">’ αυτό και οι εισηγητές της </w:t>
      </w:r>
      <w:r>
        <w:rPr>
          <w:rFonts w:eastAsia="Times New Roman"/>
          <w:color w:val="222222"/>
          <w:szCs w:val="24"/>
          <w:shd w:val="clear" w:color="auto" w:fill="FFFFFF"/>
        </w:rPr>
        <w:t>Αντιπολίτευσης</w:t>
      </w:r>
      <w:r>
        <w:rPr>
          <w:rFonts w:eastAsia="Times New Roman"/>
          <w:color w:val="222222"/>
          <w:szCs w:val="24"/>
          <w:shd w:val="clear" w:color="auto" w:fill="FFFFFF"/>
        </w:rPr>
        <w:t>, της Μείζονος και της Ελάσσονος, μιλάνε για οτιδήποτε άλλο εκτός</w:t>
      </w:r>
      <w:r>
        <w:rPr>
          <w:rFonts w:eastAsia="Times New Roman"/>
          <w:color w:val="222222"/>
          <w:szCs w:val="24"/>
          <w:shd w:val="clear" w:color="auto" w:fill="FFFFFF"/>
        </w:rPr>
        <w:t xml:space="preserve"> από το νομοσχέδιο. </w:t>
      </w:r>
    </w:p>
    <w:p w14:paraId="6A628095"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πραγματικά είναι αρχή μας ότι πρέπει αυτή η χώρα όσο το δυνατόν να </w:t>
      </w:r>
      <w:proofErr w:type="spellStart"/>
      <w:r>
        <w:rPr>
          <w:rFonts w:eastAsia="Times New Roman"/>
          <w:color w:val="222222"/>
          <w:szCs w:val="24"/>
          <w:shd w:val="clear" w:color="auto" w:fill="FFFFFF"/>
        </w:rPr>
        <w:t>απεξαρτηθεί</w:t>
      </w:r>
      <w:proofErr w:type="spellEnd"/>
      <w:r>
        <w:rPr>
          <w:rFonts w:eastAsia="Times New Roman"/>
          <w:color w:val="222222"/>
          <w:szCs w:val="24"/>
          <w:shd w:val="clear" w:color="auto" w:fill="FFFFFF"/>
        </w:rPr>
        <w:t xml:space="preserve"> από την ενεργειακή εξάρτηση που έχει. Και πώς θα γίνει αυτό; Θα γίνει με την εκμετάλλευση των περισσότερων πηγών ενέργειας που μπορεί να έχει. Μια από</w:t>
      </w:r>
      <w:r>
        <w:rPr>
          <w:rFonts w:eastAsia="Times New Roman"/>
          <w:color w:val="222222"/>
          <w:szCs w:val="24"/>
          <w:shd w:val="clear" w:color="auto" w:fill="FFFFFF"/>
        </w:rPr>
        <w:t xml:space="preserve"> αυτές αποδεικνύεται επιστημονικά ότι είναι η αξιοποίηση του γεωθερμικού δυναμικού. </w:t>
      </w:r>
    </w:p>
    <w:p w14:paraId="6A628096"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μέχρι σήμερα τριάντα περίπου περιοχές οι οποίες έχουν αναδειχθεί. Οι επιστήμονες μιλάνε για πολύ περισσότερες. Κι έρχεται και γίνεται ένα νομοσχέδιο για τον σωστό κ</w:t>
      </w:r>
      <w:r>
        <w:rPr>
          <w:rFonts w:eastAsia="Times New Roman"/>
          <w:color w:val="222222"/>
          <w:szCs w:val="24"/>
          <w:shd w:val="clear" w:color="auto" w:fill="FFFFFF"/>
        </w:rPr>
        <w:t xml:space="preserve">αι δίκαιο τρόπο εκμετάλλευσης αυτών των πηγών, το οποίο αναγνωρίζει την αξία -και αναφέρθηκε από προηγούμενους ομιλητές- του αγροτικού τομέα σε όλα τα επίπεδα, αναδεικνύει τον τουριστικό τομέα και μάλιστα μιλάμε για τις ιαματικές πηγές που </w:t>
      </w:r>
      <w:r>
        <w:rPr>
          <w:rFonts w:eastAsia="Times New Roman"/>
          <w:color w:val="222222"/>
          <w:szCs w:val="24"/>
          <w:shd w:val="clear" w:color="auto" w:fill="FFFFFF"/>
        </w:rPr>
        <w:lastRenderedPageBreak/>
        <w:t>προηγούνται οποι</w:t>
      </w:r>
      <w:r>
        <w:rPr>
          <w:rFonts w:eastAsia="Times New Roman"/>
          <w:color w:val="222222"/>
          <w:szCs w:val="24"/>
          <w:shd w:val="clear" w:color="auto" w:fill="FFFFFF"/>
        </w:rPr>
        <w:t xml:space="preserve">ωνδήποτε άλλων ενεργειακών εκμεταλλεύσεων -και είναι πάρα πολύ σημαντικό-, καθορίζει και διανέμει σε διάφορες κατηγορίες-μικρότερες και μεγαλύτερες- αυτά τα πεδία, στις μικρότερες βάζει και εμπεριέχει και την τοπική αυτοδιοίκηση. </w:t>
      </w:r>
    </w:p>
    <w:p w14:paraId="6A628097"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ακούστε τι άκουσα. Άκ</w:t>
      </w:r>
      <w:r>
        <w:rPr>
          <w:rFonts w:eastAsia="Times New Roman"/>
          <w:color w:val="222222"/>
          <w:szCs w:val="24"/>
          <w:shd w:val="clear" w:color="auto" w:fill="FFFFFF"/>
        </w:rPr>
        <w:t>ουσα να λέγεται «ονειρεύεστε μια εταιρεία συναλλαγών με την τοπική αυτοδιοίκηση». Έτσι είπε ο εισηγητής του ΚΙΝΑΛ. Δηλαδή στο μυαλό τους ό,τι και να κάνεις προκειμένου να δώσεις αρμοδιότητες στην τοπική αυτοδιοίκηση, το θεωρούν συναλλαγή. Γιατί φαίνεται ότ</w:t>
      </w:r>
      <w:r>
        <w:rPr>
          <w:rFonts w:eastAsia="Times New Roman"/>
          <w:color w:val="222222"/>
          <w:szCs w:val="24"/>
          <w:shd w:val="clear" w:color="auto" w:fill="FFFFFF"/>
        </w:rPr>
        <w:t>ι αυτό έκαναν μέχρι σήμερα οι ίδιοι. Άρα, λοιπόν, σου λέει δεν μπορεί να υπάρχουν κι άλλοι που να σκέφτονται με διαφορετικό τρόπο και πάμε σε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κατεύθυνση. </w:t>
      </w:r>
    </w:p>
    <w:p w14:paraId="6A628098"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Πάω πολύ γρήγορα γιατί ο χρόνος δεν με παίρνει. </w:t>
      </w:r>
    </w:p>
    <w:p w14:paraId="6A628099"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στη ΔΕΠΑ, ο εισηγητής της Νέας </w:t>
      </w:r>
      <w:r>
        <w:rPr>
          <w:rFonts w:eastAsia="Times New Roman"/>
          <w:color w:val="222222"/>
          <w:szCs w:val="24"/>
          <w:shd w:val="clear" w:color="auto" w:fill="FFFFFF"/>
        </w:rPr>
        <w:t xml:space="preserve">Δημοκρατίας προκαθορίζει ότι δεν θα έρθει ο μεγάλος επενδυτής, γιατί; Γιατί το δημόσιο κρατά το 51%. Εδώ σαφώς αναδεικνύεται ότι εμείς δεν θέλουμε τίποτε στο δημόσιο. Και πραγματικά αυτή η </w:t>
      </w:r>
      <w:r>
        <w:rPr>
          <w:rFonts w:eastAsia="Times New Roman"/>
          <w:color w:val="222222"/>
          <w:szCs w:val="24"/>
          <w:shd w:val="clear" w:color="auto" w:fill="FFFFFF"/>
        </w:rPr>
        <w:lastRenderedPageBreak/>
        <w:t>Κυβέρνηση αγωνίζεται μέσα στις δύσκολες οικονομικές συνθήκες που έφ</w:t>
      </w:r>
      <w:r>
        <w:rPr>
          <w:rFonts w:eastAsia="Times New Roman"/>
          <w:color w:val="222222"/>
          <w:szCs w:val="24"/>
          <w:shd w:val="clear" w:color="auto" w:fill="FFFFFF"/>
        </w:rPr>
        <w:t xml:space="preserve">εραν τη χώρα μας οι προηγούμενες κυβερνήσεις σε σχέση με τους δανειστές και το να καταφέρνουμε να κρατάμε ποσοστά και τη διαχείριση σε πηγές ενέργειας στη χώρα μας είναι πάρα πολύ σημαντικό. </w:t>
      </w:r>
    </w:p>
    <w:p w14:paraId="6A62809A" w14:textId="77777777" w:rsidR="00CD4C30" w:rsidRDefault="00DA53E9">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w:t>
      </w:r>
      <w:r>
        <w:rPr>
          <w:rFonts w:eastAsia="Times New Roman"/>
          <w:szCs w:val="24"/>
        </w:rPr>
        <w:t>μιλίας τ</w:t>
      </w:r>
      <w:r>
        <w:rPr>
          <w:rFonts w:eastAsia="Times New Roman"/>
          <w:szCs w:val="24"/>
        </w:rPr>
        <w:t>ης κυρίας Βουλευτού</w:t>
      </w:r>
      <w:r w:rsidRPr="00437DC8">
        <w:rPr>
          <w:rFonts w:eastAsia="Times New Roman"/>
          <w:szCs w:val="24"/>
        </w:rPr>
        <w:t>)</w:t>
      </w:r>
    </w:p>
    <w:p w14:paraId="6A62809B"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απασχολήσω παρά ελάχιστα.</w:t>
      </w:r>
    </w:p>
    <w:p w14:paraId="6A62809C"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είναι και το γεγονός ότι αναδεικνύουμε και ενισχύουμε τον επιστημονικό φορέα και φτιάχνουμε μια δημόσια αρχή σχετικά με το ΙΓΜΕ. Αναφέρθηκαν άλλοι, δεν θα αναφερθώ σε αυτό </w:t>
      </w:r>
      <w:r>
        <w:rPr>
          <w:rFonts w:eastAsia="Times New Roman"/>
          <w:color w:val="222222"/>
          <w:szCs w:val="24"/>
          <w:shd w:val="clear" w:color="auto" w:fill="FFFFFF"/>
        </w:rPr>
        <w:t xml:space="preserve">ούτε στις πολεοδομικές τροποποιήσεις. Όμως θέλω να τονίσω κάτι που δεν τονίστηκε μέχρι σήμερα και είναι σημαντικό. </w:t>
      </w:r>
    </w:p>
    <w:p w14:paraId="6A62809D"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εξαιρετικής σημασίας δυο διατάξεις, στις οποίες θέλω να αναφερθώ. Από 1-1-2021 όλα τα νέα κτήρια πρέπει να είναι μηδενικής κατανάλωσης</w:t>
      </w:r>
      <w:r>
        <w:rPr>
          <w:rFonts w:eastAsia="Times New Roman"/>
          <w:color w:val="222222"/>
          <w:szCs w:val="24"/>
          <w:shd w:val="clear" w:color="auto" w:fill="FFFFFF"/>
        </w:rPr>
        <w:t xml:space="preserve"> ενέργειας και αυτή η υποχρέωση για τα δημόσια κτήρια ξεκινά από την 1-1-2019. Είναι εξαιρετικό. </w:t>
      </w:r>
      <w:r>
        <w:rPr>
          <w:rFonts w:eastAsia="Times New Roman"/>
          <w:color w:val="222222"/>
          <w:szCs w:val="24"/>
          <w:shd w:val="clear" w:color="auto" w:fill="FFFFFF"/>
        </w:rPr>
        <w:lastRenderedPageBreak/>
        <w:t>Οφείλουμε να το πετύχουμε. Και γι’ αυτό δημιουργούνται παρατηρητήρια για το περιβάλλον και την ασφάλεια της έρευνας και της εκμετάλλευσης υδρογονανθράκων, τα ο</w:t>
      </w:r>
      <w:r>
        <w:rPr>
          <w:rFonts w:eastAsia="Times New Roman"/>
          <w:color w:val="222222"/>
          <w:szCs w:val="24"/>
          <w:shd w:val="clear" w:color="auto" w:fill="FFFFFF"/>
        </w:rPr>
        <w:t xml:space="preserve">ποία έχουν συμβουλευτικό ρόλο σε θέματα προστασίας περιβάλλοντος στις περιφέρειες που ασκούνται αντίστοιχες δραστηριότητες. </w:t>
      </w:r>
    </w:p>
    <w:p w14:paraId="6A62809E"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Ολοκληρώνουμε βήμα</w:t>
      </w:r>
      <w:r>
        <w:rPr>
          <w:rFonts w:eastAsia="Times New Roman"/>
          <w:color w:val="222222"/>
          <w:szCs w:val="24"/>
          <w:shd w:val="clear" w:color="auto" w:fill="FFFFFF"/>
        </w:rPr>
        <w:t>-</w:t>
      </w:r>
      <w:r>
        <w:rPr>
          <w:rFonts w:eastAsia="Times New Roman"/>
          <w:color w:val="222222"/>
          <w:szCs w:val="24"/>
          <w:shd w:val="clear" w:color="auto" w:fill="FFFFFF"/>
        </w:rPr>
        <w:t xml:space="preserve">βήμα, πραγματικά, ηλεκτρονικά συστήματα ελέγχου σε όλους τους τομείς. </w:t>
      </w:r>
    </w:p>
    <w:p w14:paraId="6A62809F" w14:textId="77777777" w:rsidR="00CD4C30" w:rsidRDefault="00DA53E9">
      <w:pPr>
        <w:spacing w:line="600" w:lineRule="auto"/>
        <w:ind w:firstLine="720"/>
        <w:jc w:val="both"/>
        <w:rPr>
          <w:rFonts w:eastAsia="Times New Roman"/>
          <w:color w:val="222222"/>
          <w:szCs w:val="24"/>
          <w:shd w:val="clear" w:color="auto" w:fill="FFFFFF"/>
        </w:rPr>
      </w:pPr>
      <w:r w:rsidRPr="00A50146">
        <w:rPr>
          <w:rFonts w:eastAsia="Times New Roman"/>
          <w:color w:val="222222"/>
          <w:szCs w:val="24"/>
          <w:shd w:val="clear" w:color="auto" w:fill="FFFFFF"/>
        </w:rPr>
        <w:t>Ευχαριστώ</w:t>
      </w:r>
      <w:r>
        <w:rPr>
          <w:rFonts w:eastAsia="Times New Roman"/>
          <w:color w:val="222222"/>
          <w:szCs w:val="24"/>
          <w:shd w:val="clear" w:color="auto" w:fill="FFFFFF"/>
        </w:rPr>
        <w:t xml:space="preserve"> πολύ.</w:t>
      </w:r>
    </w:p>
    <w:p w14:paraId="6A6280A0" w14:textId="77777777" w:rsidR="00CD4C30" w:rsidRDefault="00DA53E9">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w:t>
      </w:r>
      <w:r w:rsidRPr="009B2526">
        <w:rPr>
          <w:rFonts w:eastAsia="Times New Roman"/>
          <w:szCs w:val="24"/>
        </w:rPr>
        <w:t>τέρυγα του ΣΥΡΙΖΑ)</w:t>
      </w:r>
    </w:p>
    <w:p w14:paraId="6A6280A1"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A50146">
        <w:rPr>
          <w:rFonts w:eastAsia="Times New Roman"/>
          <w:b/>
          <w:bCs/>
          <w:color w:val="222222"/>
          <w:szCs w:val="24"/>
          <w:shd w:val="clear" w:color="auto" w:fill="FFFFFF"/>
        </w:rPr>
        <w:t>ΠΡΟΕΔΡΕΥΩΝ</w:t>
      </w:r>
      <w:r w:rsidRPr="00A50146">
        <w:rPr>
          <w:rFonts w:eastAsia="Times New Roman"/>
          <w:b/>
          <w:bCs/>
          <w:color w:val="222222"/>
          <w:shd w:val="clear" w:color="auto" w:fill="FFFFFF"/>
        </w:rPr>
        <w:t xml:space="preserve"> (Γεώργιος Βαρεμένος):</w:t>
      </w:r>
      <w:r w:rsidRPr="00A50146">
        <w:rPr>
          <w:rFonts w:eastAsia="Times New Roman"/>
          <w:color w:val="222222"/>
          <w:szCs w:val="24"/>
          <w:shd w:val="clear" w:color="auto" w:fill="FFFFFF"/>
        </w:rPr>
        <w:t xml:space="preserve"> Ευχαριστ</w:t>
      </w:r>
      <w:r>
        <w:rPr>
          <w:rFonts w:eastAsia="Times New Roman"/>
          <w:color w:val="222222"/>
          <w:szCs w:val="24"/>
          <w:shd w:val="clear" w:color="auto" w:fill="FFFFFF"/>
        </w:rPr>
        <w:t>ούμε κι εμείς.</w:t>
      </w:r>
    </w:p>
    <w:p w14:paraId="6A6280A2"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Σαρίδης</w:t>
      </w:r>
      <w:proofErr w:type="spellEnd"/>
      <w:r>
        <w:rPr>
          <w:rFonts w:eastAsia="Times New Roman"/>
          <w:color w:val="222222"/>
          <w:szCs w:val="24"/>
          <w:shd w:val="clear" w:color="auto" w:fill="FFFFFF"/>
        </w:rPr>
        <w:t>, Κοινοβουλευτικός Εκπρόσωπος της Ένωσης Κεντρώων.</w:t>
      </w:r>
    </w:p>
    <w:p w14:paraId="6A6280A3" w14:textId="77777777" w:rsidR="00CD4C30" w:rsidRDefault="00DA53E9">
      <w:pPr>
        <w:spacing w:line="600" w:lineRule="auto"/>
        <w:ind w:firstLine="720"/>
        <w:jc w:val="both"/>
        <w:rPr>
          <w:rFonts w:eastAsia="Times New Roman"/>
          <w:color w:val="222222"/>
          <w:szCs w:val="24"/>
          <w:shd w:val="clear" w:color="auto" w:fill="FFFFFF"/>
        </w:rPr>
      </w:pPr>
      <w:r w:rsidRPr="00A50146">
        <w:rPr>
          <w:rFonts w:eastAsia="Times New Roman"/>
          <w:b/>
          <w:color w:val="222222"/>
          <w:szCs w:val="24"/>
          <w:shd w:val="clear" w:color="auto" w:fill="FFFFFF"/>
        </w:rPr>
        <w:t>ΙΩΑΝΝΗΣ ΣΑΡΙΔΗΣ:</w:t>
      </w:r>
      <w:r>
        <w:rPr>
          <w:rFonts w:eastAsia="Times New Roman"/>
          <w:color w:val="222222"/>
          <w:szCs w:val="24"/>
          <w:shd w:val="clear" w:color="auto" w:fill="FFFFFF"/>
        </w:rPr>
        <w:t xml:space="preserve"> </w:t>
      </w:r>
      <w:r w:rsidRPr="00A50146">
        <w:rPr>
          <w:rFonts w:eastAsia="Times New Roman"/>
          <w:color w:val="222222"/>
          <w:szCs w:val="24"/>
          <w:shd w:val="clear" w:color="auto" w:fill="FFFFFF"/>
        </w:rPr>
        <w:t>Ευχαριστώ</w:t>
      </w:r>
      <w:r>
        <w:rPr>
          <w:rFonts w:eastAsia="Times New Roman"/>
          <w:color w:val="222222"/>
          <w:szCs w:val="24"/>
          <w:shd w:val="clear" w:color="auto" w:fill="FFFFFF"/>
        </w:rPr>
        <w:t xml:space="preserve"> πολύ, κύριε Πρόεδρε.</w:t>
      </w:r>
    </w:p>
    <w:p w14:paraId="6A6280A4"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είμαι σίγουρος πως είναι πολλά τα όμορφα μέρη του κόσμου, μέρη τα οποία δεν είχα την ευκαιρία να τα επισκεφθώ και να τα δω από κοντά, αλλά αυτό δεν με εμποδίζει καθόλου στο να πιστεύω με πείσμα </w:t>
      </w:r>
      <w:r>
        <w:rPr>
          <w:rFonts w:eastAsia="Times New Roman"/>
          <w:color w:val="222222"/>
          <w:szCs w:val="24"/>
          <w:shd w:val="clear" w:color="auto" w:fill="FFFFFF"/>
        </w:rPr>
        <w:lastRenderedPageBreak/>
        <w:t>μέσα μου πως ζούμ</w:t>
      </w:r>
      <w:r>
        <w:rPr>
          <w:rFonts w:eastAsia="Times New Roman"/>
          <w:color w:val="222222"/>
          <w:szCs w:val="24"/>
          <w:shd w:val="clear" w:color="auto" w:fill="FFFFFF"/>
        </w:rPr>
        <w:t xml:space="preserve">ε στην πιο όμορφη χώρα του κόσμου. Και αυτή η χώρα έχει χαρακτηριστεί από πάρα πολλούς -και δίκαια την έχουν χαρακτηρίσει- ως ευλογημένη. </w:t>
      </w:r>
    </w:p>
    <w:p w14:paraId="6A6280A5"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το </w:t>
      </w:r>
      <w:r w:rsidRPr="00DD6EB1">
        <w:rPr>
          <w:rFonts w:eastAsia="Times New Roman"/>
          <w:color w:val="222222"/>
          <w:szCs w:val="24"/>
          <w:shd w:val="clear" w:color="auto" w:fill="FFFFFF"/>
        </w:rPr>
        <w:t>λ</w:t>
      </w:r>
      <w:r>
        <w:rPr>
          <w:rFonts w:eastAsia="Times New Roman"/>
          <w:color w:val="222222"/>
          <w:szCs w:val="24"/>
          <w:shd w:val="clear" w:color="auto" w:fill="FFFFFF"/>
        </w:rPr>
        <w:t>έω αυτό με σκοπό να μεταφέρω στην Αίθουσα αυτό που διαπίστωσαν με ανακούφιση από πολύ νωρίς σήμερα το πρωί χι</w:t>
      </w:r>
      <w:r>
        <w:rPr>
          <w:rFonts w:eastAsia="Times New Roman"/>
          <w:color w:val="222222"/>
          <w:szCs w:val="24"/>
          <w:shd w:val="clear" w:color="auto" w:fill="FFFFFF"/>
        </w:rPr>
        <w:t xml:space="preserve">λιάδες συμπολίτες μας σε όλη τη χώρα όταν με αγωνία έσπευσαν να καταλάβουν τι καιρό έχει σήμερα. Ευτυχώς, είπαν με ανακούφιση, καλό καιρό θα έχει σήμερα, δόξα τω Θεώ. </w:t>
      </w:r>
    </w:p>
    <w:p w14:paraId="6A6280A6"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για ποιον λόγο το είπαν αυτό οι συμπολίτες μας; Γιατί δεν θα χρειαστεί να ανάψουν</w:t>
      </w:r>
      <w:r>
        <w:rPr>
          <w:rFonts w:eastAsia="Times New Roman"/>
          <w:color w:val="222222"/>
          <w:szCs w:val="24"/>
          <w:shd w:val="clear" w:color="auto" w:fill="FFFFFF"/>
        </w:rPr>
        <w:t xml:space="preserve"> θέρμανση, δεν θα χρειαστεί να κάψουν πετρέλαιο, δεν θα χρειαστεί να κάψουν αέριο και -πολύ χειρότερα- δεν θα χρειαστεί να κάψουν ξύλα σε κάποια μέρη της χώρας μας. </w:t>
      </w:r>
    </w:p>
    <w:p w14:paraId="6A6280A7"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αναρωτηθεί, κυρίες και κύριοι συνάδελφοι, πόσοι μπορεί να είναι στο σύνολό τους εκεί</w:t>
      </w:r>
      <w:r>
        <w:rPr>
          <w:rFonts w:eastAsia="Times New Roman"/>
          <w:color w:val="222222"/>
          <w:szCs w:val="24"/>
          <w:shd w:val="clear" w:color="auto" w:fill="FFFFFF"/>
        </w:rPr>
        <w:t xml:space="preserve">νοι οι συμπολίτες μας που η πρώτη τους σκέψη, όταν ξυπνάνε το πρωί αυτούς τους κρύους μήνες του χειμώνα στην Ελλάδα, είναι το αν θα έχει ήλιο γιατί δεν έχουν λεφτά για πετρέλαιο, γιατί δεν έχουν λεφτά για να ανάψουν </w:t>
      </w:r>
      <w:r>
        <w:rPr>
          <w:rFonts w:eastAsia="Times New Roman"/>
          <w:color w:val="222222"/>
          <w:szCs w:val="24"/>
          <w:shd w:val="clear" w:color="auto" w:fill="FFFFFF"/>
        </w:rPr>
        <w:lastRenderedPageBreak/>
        <w:t xml:space="preserve">τον θερμοσίφωνα, παρότι </w:t>
      </w:r>
      <w:r w:rsidRPr="005F755F">
        <w:rPr>
          <w:rFonts w:eastAsia="Times New Roman"/>
          <w:color w:val="222222"/>
          <w:szCs w:val="24"/>
          <w:shd w:val="clear" w:color="auto" w:fill="FFFFFF"/>
        </w:rPr>
        <w:t>πρέπει</w:t>
      </w:r>
      <w:r>
        <w:rPr>
          <w:rFonts w:eastAsia="Times New Roman"/>
          <w:color w:val="222222"/>
          <w:szCs w:val="24"/>
          <w:shd w:val="clear" w:color="auto" w:fill="FFFFFF"/>
        </w:rPr>
        <w:t xml:space="preserve"> να ζεστάν</w:t>
      </w:r>
      <w:r>
        <w:rPr>
          <w:rFonts w:eastAsia="Times New Roman"/>
          <w:color w:val="222222"/>
          <w:szCs w:val="24"/>
          <w:shd w:val="clear" w:color="auto" w:fill="FFFFFF"/>
        </w:rPr>
        <w:t>ουν την οικογένειά τους και να κάνουν ένα μπάνιο τα παιδιά τους;</w:t>
      </w:r>
    </w:p>
    <w:p w14:paraId="6A6280A8" w14:textId="77777777" w:rsidR="00CD4C30" w:rsidRDefault="00DA53E9">
      <w:pPr>
        <w:spacing w:line="600" w:lineRule="auto"/>
        <w:ind w:firstLine="720"/>
        <w:jc w:val="both"/>
        <w:rPr>
          <w:rFonts w:eastAsia="Times New Roman"/>
          <w:color w:val="222222"/>
          <w:szCs w:val="24"/>
          <w:shd w:val="clear" w:color="auto" w:fill="FFFFFF"/>
        </w:rPr>
      </w:pPr>
      <w:r w:rsidRPr="005F755F">
        <w:rPr>
          <w:rFonts w:eastAsia="Times New Roman"/>
          <w:color w:val="222222"/>
          <w:szCs w:val="24"/>
          <w:shd w:val="clear" w:color="auto" w:fill="FFFFFF"/>
        </w:rPr>
        <w:t>Γι</w:t>
      </w:r>
      <w:r>
        <w:rPr>
          <w:rFonts w:eastAsia="Times New Roman"/>
          <w:color w:val="222222"/>
          <w:szCs w:val="24"/>
          <w:shd w:val="clear" w:color="auto" w:fill="FFFFFF"/>
        </w:rPr>
        <w:t>’ αυτούς, λοιπόν, έρχεται το σημερινό νομοθέτημα, γι’ αυτούς νομοθετούμε σήμερα, στο όνομα αυτών νομοθετούμε, γι’ αυτούς μιλάμε. Με την εξουσία που έδωσαν σε όλους εμάς εδώ μέσα, κάνουμε τη</w:t>
      </w:r>
      <w:r>
        <w:rPr>
          <w:rFonts w:eastAsia="Times New Roman"/>
          <w:color w:val="222222"/>
          <w:szCs w:val="24"/>
          <w:shd w:val="clear" w:color="auto" w:fill="FFFFFF"/>
        </w:rPr>
        <w:t xml:space="preserve"> συγκεκριμένη συζήτηση γι’ αυτούς τους ανθρώπους. </w:t>
      </w:r>
    </w:p>
    <w:p w14:paraId="6A6280A9"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Ίσως, λοιπόν, θα έπρεπε, όταν μιλάμε για τη λέξη «γεωθερμία», να μιλάμε απευθυνόμενοι σε αυτούς τους ανθρώπους που την ώρα που μετράνε τα κέρματα της ημέρας, για να δούνε πώς θα περάσουν την ημέρα αυτή και</w:t>
      </w:r>
      <w:r>
        <w:rPr>
          <w:rFonts w:eastAsia="Times New Roman"/>
          <w:color w:val="222222"/>
          <w:szCs w:val="24"/>
          <w:shd w:val="clear" w:color="auto" w:fill="FFFFFF"/>
        </w:rPr>
        <w:t xml:space="preserve"> ετοιμάζονται να φύγουν από το σπίτι, τρέμουν στη σκέψη ότι μπορεί ενδεχομένως αύριο να χειροτερέψει ο καιρός. </w:t>
      </w:r>
    </w:p>
    <w:p w14:paraId="6A6280AA"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έχουμε, λοιπόν, να πούμε σε αυτούς τους ανθρώπους; Πώς να τους εξηγήσουμε τα ζητήματα με τα οποία καταπιάνεται το σημερινό νομοσχέδιο;</w:t>
      </w:r>
    </w:p>
    <w:p w14:paraId="6A6280AB" w14:textId="77777777" w:rsidR="00CD4C30" w:rsidRDefault="00DA53E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Μιλάμε</w:t>
      </w:r>
      <w:r>
        <w:rPr>
          <w:rFonts w:eastAsia="Times New Roman"/>
          <w:color w:val="222222"/>
          <w:szCs w:val="24"/>
          <w:shd w:val="clear" w:color="auto" w:fill="FFFFFF"/>
        </w:rPr>
        <w:t xml:space="preserve"> για γεωθερμία και μιλάμε για γεωθερμία σε αυτούς και μιλάμε εδώ και δεκαετίες γι’ αυτό το πράγμα σε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w:t>
      </w:r>
      <w:r>
        <w:rPr>
          <w:rFonts w:eastAsia="Times New Roman"/>
          <w:color w:val="222222"/>
          <w:szCs w:val="24"/>
          <w:shd w:val="clear" w:color="auto" w:fill="FFFFFF"/>
        </w:rPr>
        <w:lastRenderedPageBreak/>
        <w:t xml:space="preserve">χώρα. Μιλάμε περί της </w:t>
      </w:r>
      <w:proofErr w:type="spellStart"/>
      <w:r>
        <w:rPr>
          <w:rFonts w:eastAsia="Times New Roman"/>
          <w:color w:val="222222"/>
          <w:szCs w:val="24"/>
          <w:shd w:val="clear" w:color="auto" w:fill="FFFFFF"/>
        </w:rPr>
        <w:t>καταλληλότητας</w:t>
      </w:r>
      <w:proofErr w:type="spellEnd"/>
      <w:r>
        <w:rPr>
          <w:rFonts w:eastAsia="Times New Roman"/>
          <w:color w:val="222222"/>
          <w:szCs w:val="24"/>
          <w:shd w:val="clear" w:color="auto" w:fill="FFFFFF"/>
        </w:rPr>
        <w:t xml:space="preserve"> των γεωλογικών συνθηκών που προσφέρουν πλούσιο γεωθερμικό δυναμικό στη χώρα, περί των γεωθερμικών πεδίων που </w:t>
      </w:r>
      <w:r>
        <w:rPr>
          <w:rFonts w:eastAsia="Times New Roman"/>
          <w:color w:val="222222"/>
          <w:szCs w:val="24"/>
          <w:shd w:val="clear" w:color="auto" w:fill="FFFFFF"/>
        </w:rPr>
        <w:t>έχουν ήδη εδώ και καιρό εντοπιστεί, εδώ και τριάντα χρόνια στις διάφορες περιοχές της χώρας -πράγμα που μας καθιστά και πλέον επίσημα μία από τις πιο ευνοημένες χώρες παγκοσμίως, όπως αναφέρει και η ίδια η αιτιολογική έκθεση του συγκεκριμένου νομοσχεδίου-,</w:t>
      </w:r>
      <w:r>
        <w:rPr>
          <w:rFonts w:eastAsia="Times New Roman"/>
          <w:color w:val="222222"/>
          <w:szCs w:val="24"/>
          <w:shd w:val="clear" w:color="auto" w:fill="FFFFFF"/>
        </w:rPr>
        <w:t xml:space="preserve"> μιλάμε περί των εξακριβωμένων δυνατοτήτων αξιοποίησης της γεωθερμίας, για άμεσες χρήσεις με ήπιο περιβαλλοντολογικό αποτύπωμα στη θέρμανση, στην ψύξη σχολείων, νοσοκομείων, στην αφαλάτωση του νερού, στην θέρμανση ιχθυοκαλλιεργειών, στις </w:t>
      </w:r>
      <w:proofErr w:type="spellStart"/>
      <w:r>
        <w:rPr>
          <w:rFonts w:eastAsia="Times New Roman"/>
          <w:color w:val="222222"/>
          <w:szCs w:val="24"/>
          <w:shd w:val="clear" w:color="auto" w:fill="FFFFFF"/>
        </w:rPr>
        <w:t>θερμοκηπιακές</w:t>
      </w:r>
      <w:proofErr w:type="spellEnd"/>
      <w:r>
        <w:rPr>
          <w:rFonts w:eastAsia="Times New Roman"/>
          <w:color w:val="222222"/>
          <w:szCs w:val="24"/>
          <w:shd w:val="clear" w:color="auto" w:fill="FFFFFF"/>
        </w:rPr>
        <w:t xml:space="preserve"> καλλ</w:t>
      </w:r>
      <w:r>
        <w:rPr>
          <w:rFonts w:eastAsia="Times New Roman"/>
          <w:color w:val="222222"/>
          <w:szCs w:val="24"/>
          <w:shd w:val="clear" w:color="auto" w:fill="FFFFFF"/>
        </w:rPr>
        <w:t xml:space="preserve">ιέργειες, στην ξήρανση αγροτικών προϊόντων και σε πάρα πολλά άλλα. Είναι γνωστά αυτά σε όλους. </w:t>
      </w:r>
    </w:p>
    <w:p w14:paraId="6A6280A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Συζητάμε, λοιπόν και αναλύουμε διεξοδικά εδώ και πολλά χρόνια και θα έλεγα πως το θέμα το έχουμε εξαντλήσει θεωρητικά σχετικά πάντα με την ανάγκη εξασφάλισης τη</w:t>
      </w:r>
      <w:r>
        <w:rPr>
          <w:rFonts w:eastAsia="Times New Roman" w:cs="Times New Roman"/>
          <w:szCs w:val="24"/>
        </w:rPr>
        <w:t>ς ενεργειακής αυτονομίας της χώρας. Ποιος διαφωνεί πάνω σε αυτό, την ενεργειακή αυτονομία της χώρας; Έχουμε ήδη συμφωνήσει όλοι. Υπάρχει ομοφωνία σε αυτή</w:t>
      </w:r>
      <w:r>
        <w:rPr>
          <w:rFonts w:eastAsia="Times New Roman" w:cs="Times New Roman"/>
          <w:szCs w:val="24"/>
        </w:rPr>
        <w:t>ν</w:t>
      </w:r>
      <w:r>
        <w:rPr>
          <w:rFonts w:eastAsia="Times New Roman" w:cs="Times New Roman"/>
          <w:szCs w:val="24"/>
        </w:rPr>
        <w:t xml:space="preserve"> την κατεύθυνση από όλους. Όποιον </w:t>
      </w:r>
      <w:r>
        <w:rPr>
          <w:rFonts w:eastAsia="Times New Roman" w:cs="Times New Roman"/>
          <w:szCs w:val="24"/>
        </w:rPr>
        <w:lastRenderedPageBreak/>
        <w:t>και να ρωτήσετε, για την αυτονομία της χώρας θα σας πει. Αυτός ο στόχος είναι που μας ενώνει. Αυτός είναι ο εθνικός μας στόχος,</w:t>
      </w:r>
      <w:r w:rsidRPr="00A12C22">
        <w:rPr>
          <w:rFonts w:eastAsia="Times New Roman" w:cs="Times New Roman"/>
          <w:szCs w:val="24"/>
        </w:rPr>
        <w:t xml:space="preserve"> </w:t>
      </w:r>
      <w:r>
        <w:rPr>
          <w:rFonts w:eastAsia="Times New Roman" w:cs="Times New Roman"/>
          <w:szCs w:val="24"/>
        </w:rPr>
        <w:t xml:space="preserve">η ενεργειακή αυτονομία, ανεξάρτητα και πέρα από ιδεολογίες, </w:t>
      </w:r>
      <w:proofErr w:type="spellStart"/>
      <w:r>
        <w:rPr>
          <w:rFonts w:eastAsia="Times New Roman" w:cs="Times New Roman"/>
          <w:szCs w:val="24"/>
        </w:rPr>
        <w:t>πόσω</w:t>
      </w:r>
      <w:proofErr w:type="spellEnd"/>
      <w:r>
        <w:rPr>
          <w:rFonts w:eastAsia="Times New Roman" w:cs="Times New Roman"/>
          <w:szCs w:val="24"/>
        </w:rPr>
        <w:t xml:space="preserve"> μάλλον από εξόφθαλμες ιδεοληψ</w:t>
      </w:r>
      <w:r>
        <w:rPr>
          <w:rFonts w:eastAsia="Times New Roman" w:cs="Times New Roman"/>
          <w:szCs w:val="24"/>
        </w:rPr>
        <w:t>ίες.</w:t>
      </w:r>
    </w:p>
    <w:p w14:paraId="6A6280A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Θα ήθελα, επίσης, σε αυτό το σημείο να υπενθυμίσω και σε κάποιους που ενδεχομένως να το ξέχασαν, το γεγονός πως οι Έλληνες γνωρίζουμε πάρα πολύ καλά και καταλαβαίνουμε άριστα το τι ακριβώς σημαίνει ενεργειακή διπλωματία. Ενεργειακή διπλωματία να σας θ</w:t>
      </w:r>
      <w:r>
        <w:rPr>
          <w:rFonts w:eastAsia="Times New Roman" w:cs="Times New Roman"/>
          <w:szCs w:val="24"/>
        </w:rPr>
        <w:t>υμίσω ότι κάνουν και οι αεροπόροι μας, όταν πετούν πάνω από το Αιγαίο, εκεί ψηλά, πάνω από τα νερά του Αιγαίου, αυτά τα νερά τα οποία λιγουρεύονται οι Τούρκοι. Ενεργειακή διπλωματία κάνουν.</w:t>
      </w:r>
    </w:p>
    <w:p w14:paraId="6A6280A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Επιθυμούμε, λοιπόν, ως Ένωση Κεντρώων, να καλυφθεί άμεσα το κενό, </w:t>
      </w:r>
      <w:r>
        <w:rPr>
          <w:rFonts w:eastAsia="Times New Roman" w:cs="Times New Roman"/>
          <w:szCs w:val="24"/>
        </w:rPr>
        <w:t xml:space="preserve">προκειμένου να δρομολογηθεί η σταδιακή απεξάρτηση-ανεξαρτησία μας από τα ορυκτά καύσιμα, αλλά και να αποκομίσουμε τα οφέλη από τη γεωθερμία, όπως είναι η ανάπτυξη, αειφόρος και οικονομική, σε τοπικό και εθνικό επίπεδο, η δημιουργία νέων θέσεων εργασίας, η </w:t>
      </w:r>
      <w:r>
        <w:rPr>
          <w:rFonts w:eastAsia="Times New Roman" w:cs="Times New Roman"/>
          <w:szCs w:val="24"/>
        </w:rPr>
        <w:t>μείωση εκπομπών αερίων του θερμοκηπίου, η αύξηση παραγωγής αγροτικών προϊόντων.</w:t>
      </w:r>
    </w:p>
    <w:p w14:paraId="6A6280A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Διαφωνούμε στο συγκεκριμένο νομοσχέδιο -και θα εστιάσω ονομαστικά, γιατί είναι και θέμα χρόνου- με το άρθρο 5, γιατί παραχωρείτε δικαίωμα διαχείρισης και εκμετάλλευσης των πεδί</w:t>
      </w:r>
      <w:r>
        <w:rPr>
          <w:rFonts w:eastAsia="Times New Roman" w:cs="Times New Roman"/>
          <w:szCs w:val="24"/>
        </w:rPr>
        <w:t>ων από τριάντα συν είκοσι, σύνολο πενήντα χρόνια.</w:t>
      </w:r>
    </w:p>
    <w:p w14:paraId="6A6280B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Διαφωνούμε στο άρθρο 19, το οποίο έχει σύσταση Επιτροπών Αντιμετώπισης Προβλημάτων Αξιοποίησης Γεωθερμικού Δυναμικού στις αποκεντρωμένες διοικήσεις. Εκεί είναι μια διαδικασία που σίγουρα θα γιγαντώσει, ουσι</w:t>
      </w:r>
      <w:r>
        <w:rPr>
          <w:rFonts w:eastAsia="Times New Roman" w:cs="Times New Roman"/>
          <w:szCs w:val="24"/>
        </w:rPr>
        <w:t>αστικά θα είναι μια απόπειρα γιγάντωσης του κράτους και επειδή δεν υπάρχει αυτή</w:t>
      </w:r>
      <w:r>
        <w:rPr>
          <w:rFonts w:eastAsia="Times New Roman" w:cs="Times New Roman"/>
          <w:szCs w:val="24"/>
        </w:rPr>
        <w:t>ν</w:t>
      </w:r>
      <w:r>
        <w:rPr>
          <w:rFonts w:eastAsia="Times New Roman" w:cs="Times New Roman"/>
          <w:szCs w:val="24"/>
        </w:rPr>
        <w:t xml:space="preserve"> τη στιγμή ένας σχεδιασμός, εμείς φοβόμαστε για τα χειρότερα, οπότε διαφωνούμε και σε αυτό το άρθρο.</w:t>
      </w:r>
    </w:p>
    <w:p w14:paraId="6A6280B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Επίσης, διαφωνούμε στην περιγραφή συνολικά των άρθρων 25 έως 50, όπου εκεί </w:t>
      </w:r>
      <w:r>
        <w:rPr>
          <w:rFonts w:eastAsia="Times New Roman" w:cs="Times New Roman"/>
          <w:szCs w:val="24"/>
        </w:rPr>
        <w:t>πέρα έχουμε την Ελληνική Αρχή Γεωλογικών και Μεταλλευτικών Ερευνών. Σε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αρχή</w:t>
      </w:r>
      <w:r>
        <w:rPr>
          <w:rFonts w:eastAsia="Times New Roman" w:cs="Times New Roman"/>
          <w:szCs w:val="24"/>
        </w:rPr>
        <w:t xml:space="preserve"> ξεκινούμε με διακόσιες είκοσι οργανικές θέσεις εργασίας και δεν υπάρχει πρόβλεψη, δεν υπάρχει όριο προσλήψεων εποχικού και έκτακτου προσωπικού.</w:t>
      </w:r>
    </w:p>
    <w:p w14:paraId="6A6280B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Τα χρόνια τα οποία έχουν π</w:t>
      </w:r>
      <w:r>
        <w:rPr>
          <w:rFonts w:eastAsia="Times New Roman" w:cs="Times New Roman"/>
          <w:szCs w:val="24"/>
        </w:rPr>
        <w:t>εράσει, τα χρόνια στα οποία έχει δουλέψει η Κυβέρνηση το συγκεκριμένο νομοσχέδιο που μας φέρνει σήμερα, λίγο πριν το τέλος της τετραετίας της, δεν δικαιολογούν αυτές τις ασάφειες και μας κλείνουν πονηρά το μάτι. Ουσιαστικά, μας δημιουργούν την πεποίθηση ότ</w:t>
      </w:r>
      <w:r>
        <w:rPr>
          <w:rFonts w:eastAsia="Times New Roman" w:cs="Times New Roman"/>
          <w:szCs w:val="24"/>
        </w:rPr>
        <w:t>ι κάτι δεν πάει καλά και ότι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όχι ότι λαϊκίζουμε, αλλά ότι ενδεχομένως μπορούμε να φτιάχνουμε νέες θέσεις εργασίας επί Κυβερνήσεως ΣΥΡΙΖΑ και ας τα βρουν μπροστά τους οι άλλοι.</w:t>
      </w:r>
    </w:p>
    <w:p w14:paraId="6A6280B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Ανακεφαλαιώνοντας όλα αυτά που ακούστηκαν για χιλιοστή φορά</w:t>
      </w:r>
      <w:r>
        <w:rPr>
          <w:rFonts w:eastAsia="Times New Roman" w:cs="Times New Roman"/>
          <w:szCs w:val="24"/>
        </w:rPr>
        <w:t xml:space="preserve"> σήμερα, δεν είναι ούτε άγνωστα, αλλά ούτε και χρήσιμα, καθώς δεν απαντούν στο πραγματικό ερώτημα. Το ερώτημα αυτό είναι: Πότε επιτέλους ο Έλληνας θα απολαύσει όλα αυτά τα πλουσιοπάροχα αγαθά που προσφέρει αυτός ο ευλογημένος τόπος, τον οποίο είχα γυρίσει,</w:t>
      </w:r>
      <w:r>
        <w:rPr>
          <w:rFonts w:eastAsia="Times New Roman" w:cs="Times New Roman"/>
          <w:szCs w:val="24"/>
        </w:rPr>
        <w:t xml:space="preserve"> όπως σας είχα πει στην αρχή; Πότε όλα αυτά θα τα απολαύσει ο Έλληνας; Πότε όλα αυτά τα καλά που έχουμε και που κανείς δεν αμφισβητεί στη χώρα μας ότι υπάρχουν; Θα φτάσουν πού; Στον απλό πολίτη. Μετά </w:t>
      </w:r>
      <w:r>
        <w:rPr>
          <w:rFonts w:eastAsia="Times New Roman" w:cs="Times New Roman"/>
          <w:szCs w:val="24"/>
        </w:rPr>
        <w:lastRenderedPageBreak/>
        <w:t>από πόσα χρόνια όλα αυτά τα καλά θα φτάσουν στον απλό πο</w:t>
      </w:r>
      <w:r>
        <w:rPr>
          <w:rFonts w:eastAsia="Times New Roman" w:cs="Times New Roman"/>
          <w:szCs w:val="24"/>
        </w:rPr>
        <w:t>λίτη; Πότε;</w:t>
      </w:r>
    </w:p>
    <w:p w14:paraId="6A6280B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Πολλοί λένε «ποτέ». Εγώ είμαι λίγο πιο αισιόδοξος. Θα αργήσουν πολύ, μα πάρα πολύ. Αυτή η απλή ερώτηση σας διαβεβαιώ ότι απασχολεί και όλους εκείνους εκεί έξω, αυτούς όλους που ξυπνούν το πρωί και τρέμουν, όπως σας είπα και περιέγραψα προηγουμέ</w:t>
      </w:r>
      <w:r>
        <w:rPr>
          <w:rFonts w:eastAsia="Times New Roman" w:cs="Times New Roman"/>
          <w:szCs w:val="24"/>
        </w:rPr>
        <w:t>νως, με την αλλαγή του καιρού.</w:t>
      </w:r>
    </w:p>
    <w:p w14:paraId="6A6280B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Για λογαριασμό αυτών των ανθρώπων αισθάνομαι ότι μιλάω σήμερα εγώ εδώ, σε αυτή</w:t>
      </w:r>
      <w:r>
        <w:rPr>
          <w:rFonts w:eastAsia="Times New Roman" w:cs="Times New Roman"/>
          <w:szCs w:val="24"/>
        </w:rPr>
        <w:t>ν</w:t>
      </w:r>
      <w:r>
        <w:rPr>
          <w:rFonts w:eastAsia="Times New Roman" w:cs="Times New Roman"/>
          <w:szCs w:val="24"/>
        </w:rPr>
        <w:t xml:space="preserve"> την Αίθουσα, καθώς ελπίζω ότι τους εκπροσωπώ με τα λόγια μου.</w:t>
      </w:r>
    </w:p>
    <w:p w14:paraId="6A6280B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Αν, λοιπόν, έρθει ποτέ ένα τέτοιο νομοσχέδιο στην Ολομέλεια το οποίο θα αφορά την </w:t>
      </w:r>
      <w:r>
        <w:rPr>
          <w:rFonts w:eastAsia="Times New Roman" w:cs="Times New Roman"/>
          <w:szCs w:val="24"/>
        </w:rPr>
        <w:t>ενέργεια και θα έχει και κάτι σοβαρό να απαντήσει σε αυτό το ερώτημα, η Ένωση Κεντρώων θα το υπερψηφίσει και με τα δύο χέρια.</w:t>
      </w:r>
    </w:p>
    <w:p w14:paraId="6A6280B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σημερινό, όμως, νομοσχέδιο δεν δίνει απαντήσεις στα ερωτήματα που εμάς μας απασχολούν και για αυτό και η στάση της Ένωσης Κεντρ</w:t>
      </w:r>
      <w:r>
        <w:rPr>
          <w:rFonts w:eastAsia="Times New Roman" w:cs="Times New Roman"/>
          <w:szCs w:val="24"/>
        </w:rPr>
        <w:t>ώων θα είναι στο «</w:t>
      </w:r>
      <w:r>
        <w:rPr>
          <w:rFonts w:eastAsia="Times New Roman" w:cs="Times New Roman"/>
          <w:szCs w:val="24"/>
        </w:rPr>
        <w:t>παρών</w:t>
      </w:r>
      <w:r>
        <w:rPr>
          <w:rFonts w:eastAsia="Times New Roman" w:cs="Times New Roman"/>
          <w:szCs w:val="24"/>
        </w:rPr>
        <w:t xml:space="preserve">» επί της αρχής. </w:t>
      </w:r>
      <w:r>
        <w:rPr>
          <w:rFonts w:eastAsia="Times New Roman" w:cs="Times New Roman"/>
          <w:szCs w:val="24"/>
        </w:rPr>
        <w:lastRenderedPageBreak/>
        <w:t>Συμφωνούμε μεν με όλα αυτά τα όμορφα, τα έξυπνα, τα πρωτοποριακά που ακούστηκαν εδώ πέρα μέσα από την πλευρά της Κυβέρνησης, όπως επίσης συμφωνούμε και με τα περισσότερα από όσα γράφονται στο νομοσχέδιο. Όμως, δεν ξε</w:t>
      </w:r>
      <w:r>
        <w:rPr>
          <w:rFonts w:eastAsia="Times New Roman" w:cs="Times New Roman"/>
          <w:szCs w:val="24"/>
        </w:rPr>
        <w:t>χνούμε, από την άλλη, πως όλα αυτά τα όμορφα δεν φτάνουν, δεν είναι αρκετά. Δεν προσφέρουν τίποτα απολύτως στον μέσο Έλληνα πολίτη.</w:t>
      </w:r>
    </w:p>
    <w:p w14:paraId="6A6280B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Δυο σχόλια σχετικά με τις σημερινές τροπολογίες. Η υπουργική τροπολογία με γενικό αριθμό 2026 και ειδικό 221, στο πρώτο μέρο</w:t>
      </w:r>
      <w:r>
        <w:rPr>
          <w:rFonts w:eastAsia="Times New Roman" w:cs="Times New Roman"/>
          <w:szCs w:val="24"/>
        </w:rPr>
        <w:t>ς της οποίας εισάγονται ρυθμίσεις σχετικά με την επανάληψη της διαγωνιστικής διαδικασίας για την ολοκλήρωση της περίφημης «</w:t>
      </w:r>
      <w:proofErr w:type="spellStart"/>
      <w:r>
        <w:rPr>
          <w:rFonts w:eastAsia="Times New Roman" w:cs="Times New Roman"/>
          <w:szCs w:val="24"/>
        </w:rPr>
        <w:t>αποεπένδυσης</w:t>
      </w:r>
      <w:proofErr w:type="spellEnd"/>
      <w:r>
        <w:rPr>
          <w:rFonts w:eastAsia="Times New Roman" w:cs="Times New Roman"/>
          <w:szCs w:val="24"/>
        </w:rPr>
        <w:t xml:space="preserve">» της ΔΕΗ, καθώς και ο προηγούμενος διαγωνισμός του άρθρου 3 του </w:t>
      </w:r>
      <w:r>
        <w:rPr>
          <w:rFonts w:eastAsia="Times New Roman" w:cs="Times New Roman"/>
          <w:szCs w:val="24"/>
        </w:rPr>
        <w:t>ν.</w:t>
      </w:r>
      <w:r>
        <w:rPr>
          <w:rFonts w:eastAsia="Times New Roman" w:cs="Times New Roman"/>
          <w:szCs w:val="24"/>
        </w:rPr>
        <w:t>4533 κηρύχτηκε άγονος και στο δεύτερο μέρος της οποίας</w:t>
      </w:r>
      <w:r>
        <w:rPr>
          <w:rFonts w:eastAsia="Times New Roman" w:cs="Times New Roman"/>
          <w:szCs w:val="24"/>
        </w:rPr>
        <w:t xml:space="preserve"> επιχειρείται η ρύθμιση θεμάτων μεταφοράς, εγκατάστασης και λειτουργίας ηλεκτροπαραγωγικών μονάδων στην Κρήτη, μας βρίσκει αντίθετους και θα την καταψηφίσουμε.</w:t>
      </w:r>
    </w:p>
    <w:p w14:paraId="6A6280B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Ως προς τις βουλευτικές οι οποίες έγιναν αποδεκτές, θα ψηφίσουμε την τροπολογία εκείνη με την οπ</w:t>
      </w:r>
      <w:r>
        <w:rPr>
          <w:rFonts w:eastAsia="Times New Roman" w:cs="Times New Roman"/>
          <w:szCs w:val="24"/>
        </w:rPr>
        <w:t>οία ρυθμίζονται θέματα Κτηματολογίου.</w:t>
      </w:r>
    </w:p>
    <w:p w14:paraId="6A6280B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Όμως, όσον αφορά στη δεύτερη τροπολογία -ως μηχανικός θα μιλήσω- με τα στέγαστρα, πιστεύετε ότι έτσι λύνονται τα προβλήματα; Έτσι, με μια τροπολογία, με μια νομοθετική διάταξη;</w:t>
      </w:r>
    </w:p>
    <w:p w14:paraId="6A6280B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Έτσι λύνονται τα προβλήματα των λίγων και</w:t>
      </w:r>
      <w:r>
        <w:rPr>
          <w:rFonts w:eastAsia="Times New Roman" w:cs="Times New Roman"/>
          <w:szCs w:val="24"/>
        </w:rPr>
        <w:t xml:space="preserve"> αυξάνονται, αγαπητοί συνάδελφοι, τα προβλήματα των πολλών. Γιατί δεν περιμένετε να μπούμε πρώτα μέσα στο σχέδιο; Γιατί δεν κοιτούμε πώς θα προχωρήσουν πιο γρήγορα οι νόμιμες διαδικασίες, να βάλουμε μια περιοχή μέσα στο κέντρο και κοιτάμε να εκμεταλλευτούμ</w:t>
      </w:r>
      <w:r>
        <w:rPr>
          <w:rFonts w:eastAsia="Times New Roman" w:cs="Times New Roman"/>
          <w:szCs w:val="24"/>
        </w:rPr>
        <w:t>ε τις όποιες καθυστερήσεις πάνω σε αυτό, νομοθετώντας κατά τη χρονική περίοδο αυτών των καθυστερήσεων, χωρίς να είμαστε ενεργητικοί, δημιουργώντας στρεβλώσεις στο γράμμα του νόμου και καταστρατηγώντας το πνεύμα του νόμου;</w:t>
      </w:r>
    </w:p>
    <w:p w14:paraId="6A6280B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Όσον αφορά, επειδή ακούστηκε πάρα </w:t>
      </w:r>
      <w:r>
        <w:rPr>
          <w:rFonts w:eastAsia="Times New Roman" w:cs="Times New Roman"/>
          <w:szCs w:val="24"/>
        </w:rPr>
        <w:t xml:space="preserve">πολύ έντονα στη σημερινή συζήτηση, στο θέμα για το Μάτι, εγώ θα σας πω κάτι </w:t>
      </w:r>
      <w:r>
        <w:rPr>
          <w:rFonts w:eastAsia="Times New Roman" w:cs="Times New Roman"/>
          <w:szCs w:val="24"/>
        </w:rPr>
        <w:lastRenderedPageBreak/>
        <w:t xml:space="preserve">από την πλευρά της Ένωσης Κεντρώων. Ευθύνες υπάρχουν. Είναι μεγάλες. Θα πρέπει να αναζητηθούν και θα πρέπει να αποδοθούν. Πολιτικές ευθύνες υπάρχουν. Πολιτικές ευθύνες υπήρχαν και </w:t>
      </w:r>
      <w:r>
        <w:rPr>
          <w:rFonts w:eastAsia="Times New Roman" w:cs="Times New Roman"/>
          <w:szCs w:val="24"/>
        </w:rPr>
        <w:t>από τη Νέα Δημοκρατία και από το Κίνημα Αλλαγής, το παλιό ΠΑΣΟΚ και από τη σημερινή Κυβέρνηση του ΣΥΡΙΖΑ. Αυτή είναι η αλήθεια. Μην την κρύβετε. Μην κάνετε κοκορομαχίες μέσα εδώ, απευθυνόμενος μόνο και μόνο ο καθένας από εσάς στο δικό του ακροατήριο.</w:t>
      </w:r>
    </w:p>
    <w:p w14:paraId="6A6280B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Σας ε</w:t>
      </w:r>
      <w:r>
        <w:rPr>
          <w:rFonts w:eastAsia="Times New Roman" w:cs="Times New Roman"/>
          <w:szCs w:val="24"/>
        </w:rPr>
        <w:t>υχαριστώ πολύ.</w:t>
      </w:r>
    </w:p>
    <w:p w14:paraId="6A6280BE" w14:textId="77777777" w:rsidR="00CD4C30" w:rsidRDefault="00DA53E9">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Και εμείς.</w:t>
      </w:r>
    </w:p>
    <w:p w14:paraId="6A6280B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 έχει τον λόγο.</w:t>
      </w:r>
    </w:p>
    <w:p w14:paraId="6A6280C0"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A6280C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Όπως έχουμε δηλώσει ήδη, δεν μας βρίσκει σύμφωνους το νομοσχέδιο και βέβαια, δεν μας </w:t>
      </w:r>
      <w:r>
        <w:rPr>
          <w:rFonts w:eastAsia="Times New Roman" w:cs="Times New Roman"/>
          <w:szCs w:val="24"/>
        </w:rPr>
        <w:t>βρίσκει σύμφωνους σε κα</w:t>
      </w:r>
      <w:r>
        <w:rPr>
          <w:rFonts w:eastAsia="Times New Roman" w:cs="Times New Roman"/>
          <w:szCs w:val="24"/>
        </w:rPr>
        <w:t>μ</w:t>
      </w:r>
      <w:r>
        <w:rPr>
          <w:rFonts w:eastAsia="Times New Roman" w:cs="Times New Roman"/>
          <w:szCs w:val="24"/>
        </w:rPr>
        <w:t xml:space="preserve">μιά περίπτωση ιδιαίτερα αυτή η τροπολογία που προσθέτει μονάδες </w:t>
      </w:r>
      <w:r>
        <w:rPr>
          <w:rFonts w:eastAsia="Times New Roman" w:cs="Times New Roman"/>
          <w:szCs w:val="24"/>
        </w:rPr>
        <w:lastRenderedPageBreak/>
        <w:t>στην Κρήτη, από την οποία προβλέπεται να αφαιρούνται μονάδες. Αλλάζει ο σχεδιασμός λόγω αποτυχίας της κυβερνητικής πολιτικής.</w:t>
      </w:r>
    </w:p>
    <w:p w14:paraId="6A6280C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Να πω ότι η διάσπαση της ΔΕΠΑ για μας είνα</w:t>
      </w:r>
      <w:r>
        <w:rPr>
          <w:rFonts w:eastAsia="Times New Roman" w:cs="Times New Roman"/>
          <w:szCs w:val="24"/>
        </w:rPr>
        <w:t xml:space="preserve">ι και αχρείαστη, αλλά βεβαίως γίνεται και με ανορθολογικό τρόπο και θα οδηγήσει σε αδιέξοδο. Γίνεται μόνο και μόνο για να ξεπουληθεί η ΔΕΠΑ </w:t>
      </w:r>
      <w:r>
        <w:rPr>
          <w:rFonts w:eastAsia="Times New Roman" w:cs="Times New Roman"/>
          <w:szCs w:val="24"/>
        </w:rPr>
        <w:t>Εμπορίας</w:t>
      </w:r>
      <w:r>
        <w:rPr>
          <w:rFonts w:eastAsia="Times New Roman" w:cs="Times New Roman"/>
          <w:szCs w:val="24"/>
        </w:rPr>
        <w:t xml:space="preserve"> και βέβαια, χωρίς να ξεκαθαριστούν τα ζητήματα που έχουν να κάνουν με τον </w:t>
      </w:r>
      <w:proofErr w:type="spellStart"/>
      <w:r>
        <w:rPr>
          <w:rFonts w:eastAsia="Times New Roman" w:cs="Times New Roman"/>
          <w:szCs w:val="24"/>
        </w:rPr>
        <w:t>Πετσίτη</w:t>
      </w:r>
      <w:proofErr w:type="spellEnd"/>
      <w:r>
        <w:rPr>
          <w:rFonts w:eastAsia="Times New Roman" w:cs="Times New Roman"/>
          <w:szCs w:val="24"/>
        </w:rPr>
        <w:t xml:space="preserve"> του Μαξίμου και με τα 120 εκατομμύρια του Λαυρεντιάδη.</w:t>
      </w:r>
    </w:p>
    <w:p w14:paraId="6A6280C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Θα θυμίσω, όμως, για πολλούς που ξεχνούν, ότι από το 2010 ξεκίνησε ένας αναπτυξιακός σχεδιασμός για την αξιοποίηση των κοιτασμάτων της χώρας μας, την αξιοποίηση των υδρογονανθράκων.</w:t>
      </w:r>
    </w:p>
    <w:p w14:paraId="6A6280C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Δεύτερος άξονας αυ</w:t>
      </w:r>
      <w:r>
        <w:rPr>
          <w:rFonts w:eastAsia="Times New Roman" w:cs="Times New Roman"/>
          <w:szCs w:val="24"/>
        </w:rPr>
        <w:t>τού του σχεδιασμού ήταν η χώρα μας να είναι βεβαίως ενεργειακός κόμβος, με αξιοποίηση όμως και διασφάλιση των εθνικών συμφερόντων και αυτό είχε να κάνει με τη συνεργασία με άλλες χώρες, με το Ισραήλ, με την Κύπρο, με όλη την Ευρωπαϊκή Ένωση, την αξιοποίηση</w:t>
      </w:r>
      <w:r>
        <w:rPr>
          <w:rFonts w:eastAsia="Times New Roman" w:cs="Times New Roman"/>
          <w:szCs w:val="24"/>
        </w:rPr>
        <w:t xml:space="preserve"> των ευρωπαϊκών </w:t>
      </w:r>
      <w:r>
        <w:rPr>
          <w:rFonts w:eastAsia="Times New Roman" w:cs="Times New Roman"/>
          <w:szCs w:val="24"/>
        </w:rPr>
        <w:lastRenderedPageBreak/>
        <w:t>κονδυλίων για τη δημιουργία του αγωγού από Ισραήλ-Κύπρο-Ελλάδα-Ευρώπη μέσω της Κρήτης, προκειμένου να χρηματοδοτηθεί από ευρωπαϊκούς πόρους και η λεγόμενη μεγάλη διασύνδεση από την Κρήτη μέχρι την Αττική.</w:t>
      </w:r>
    </w:p>
    <w:p w14:paraId="6A6280C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Έχουμε δώσει, λοιπόν, δείγματα γραφ</w:t>
      </w:r>
      <w:r>
        <w:rPr>
          <w:rFonts w:eastAsia="Times New Roman" w:cs="Times New Roman"/>
          <w:szCs w:val="24"/>
        </w:rPr>
        <w:t>ής και με τη δημιουργία και την οργάνωση του φορέα αξιοποίησης υδρογονανθράκων και με τις έρευνες που έγιναν, τα λεγόμενα «σεισμικά» και με τους διαγωνισμούς που προκηρύχθηκαν, οι οποίοι είναι βέβαια μία τύχη άγονη, γιατί ο διαγωνισμός που προκηρύχθηκε τον</w:t>
      </w:r>
      <w:r>
        <w:rPr>
          <w:rFonts w:eastAsia="Times New Roman" w:cs="Times New Roman"/>
          <w:szCs w:val="24"/>
        </w:rPr>
        <w:t xml:space="preserve"> Νοέμβριο του 2014 και δεχόταν προσφορές μέχρι τον Μάρτη έπεσε στο πρώτο καταστροφικό εξάμηνο της διακυβέρνησης της Ελλάδας από τον ΣΥΡΙΖΑ που έδιωχνε κάθε προσπάθεια, που εξοβέλιζε κάθε επενδυτή που θα ήθελε να συμμετάσχει.</w:t>
      </w:r>
    </w:p>
    <w:p w14:paraId="6A6280C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 δεύτερο ήταν ότι ο Λαφαζάνης</w:t>
      </w:r>
      <w:r>
        <w:rPr>
          <w:rFonts w:eastAsia="Times New Roman" w:cs="Times New Roman"/>
          <w:szCs w:val="24"/>
        </w:rPr>
        <w:t>, ο Σκουρλέτης, ο Αλεξόπουλος ο Γενικός Γραμματέας ήταν αντίθετοι με την αξιοποίηση υδρογονανθράκων και ακύρωσαν διαγωνισμούς. Δεν προχώρησαν τους διαγωνισμούς οι οποίοι ήταν έτοιμοι, αλλά δεν είχαν προλάβει να βγουν στον αέρα. Έτσι, λοιπόν, σήμερα, η χώρα</w:t>
      </w:r>
      <w:r>
        <w:rPr>
          <w:rFonts w:eastAsia="Times New Roman" w:cs="Times New Roman"/>
          <w:szCs w:val="24"/>
        </w:rPr>
        <w:t xml:space="preserve"> μας χάνει κάθε χρόνο μισό δισεκατομμύριο ευρώ από την </w:t>
      </w:r>
      <w:r>
        <w:rPr>
          <w:rFonts w:eastAsia="Times New Roman" w:cs="Times New Roman"/>
          <w:szCs w:val="24"/>
        </w:rPr>
        <w:lastRenderedPageBreak/>
        <w:t>αξιοποίηση των υδρογονανθράκων. Το Ταμείο Αλληλεγγύης Γενεών που έχει ιδρυθεί από το 2011, θα μπορούσε σήμερα να έχει στη διάθεσή του χρήματα περίπου τρία δισεκατομμύρια ευρώ, προκειμένου να χρηματοδοτ</w:t>
      </w:r>
      <w:r>
        <w:rPr>
          <w:rFonts w:eastAsia="Times New Roman" w:cs="Times New Roman"/>
          <w:szCs w:val="24"/>
        </w:rPr>
        <w:t>ηθεί και το συνταξιοδοτικό, όπως προβλέπεται και οι νέοι επιστήμονες, αλλά και η περιφερειακή ανάπτυξη με το 20% που προβλέπει ο σχετικός νόμος.</w:t>
      </w:r>
    </w:p>
    <w:p w14:paraId="6A6280C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Αυτά, λοιπόν, είναι ζητήματα τα οποία δεν ενδιαφέρουν, φαίνεται, την Κυβέρνηση και το Υπουργείο το οποίο ασχολε</w:t>
      </w:r>
      <w:r>
        <w:rPr>
          <w:rFonts w:eastAsia="Times New Roman" w:cs="Times New Roman"/>
          <w:szCs w:val="24"/>
        </w:rPr>
        <w:t>ίται μόνο πώς επικοινωνιακά θα ξεγελάσει.</w:t>
      </w:r>
    </w:p>
    <w:p w14:paraId="6A6280C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Κοιτάξτε, για την αποτυχία προώθησης της μεγάλης διασύνδεσης ψάχνουν ακόμα τον κ. Σταθάκη. Και η επιστολή που αποκάλυψε ο κ. Μανιάτης αυτό λέει μέσα. Υπάρχουν ερωτήματα από την Κύπρο, ερωτήματα από τον Ευρωπαίο Επί</w:t>
      </w:r>
      <w:r>
        <w:rPr>
          <w:rFonts w:eastAsia="Times New Roman" w:cs="Times New Roman"/>
          <w:szCs w:val="24"/>
        </w:rPr>
        <w:t xml:space="preserve">τροπο, ερωτήματα από όλους γιατί ακριβώς αλλάζει ο σχεδιασμός. Και, βέβαια, γίνεται προσπάθεια να μας πείσουν ότι ο ΑΔΜΗΕ είναι δημόσιος. Μόνο το 25% έχει δοθεί στους Κινέζους, αλλά παραλείπουν να μας πουν ότι με </w:t>
      </w:r>
      <w:r>
        <w:rPr>
          <w:rFonts w:eastAsia="Times New Roman" w:cs="Times New Roman"/>
          <w:szCs w:val="24"/>
        </w:rPr>
        <w:t xml:space="preserve">νεότερη </w:t>
      </w:r>
      <w:r>
        <w:rPr>
          <w:rFonts w:eastAsia="Times New Roman" w:cs="Times New Roman"/>
          <w:szCs w:val="24"/>
        </w:rPr>
        <w:t>ρύθμιση εκχώρησαν ουσιαστικά το πλε</w:t>
      </w:r>
      <w:r>
        <w:rPr>
          <w:rFonts w:eastAsia="Times New Roman" w:cs="Times New Roman"/>
          <w:szCs w:val="24"/>
        </w:rPr>
        <w:t>ιοψηφικό πακέτο στους Κινέζους, δηλαδή δικαιώματα πλειοψηφίας.</w:t>
      </w:r>
    </w:p>
    <w:p w14:paraId="6A6280C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Έχουμε τη λεγόμενη «μικρή διασύνδεση», η οποία έχει πάει ουσιαστικά δύο χρόνια πίσω τον σχεδιασμό. Έτσι δημιουργείται ένα ενεργειακό κενό ή ένα ενδεχόμενο ενεργειακό κενό. Αυτό, λοιπόν, όχι μόν</w:t>
      </w:r>
      <w:r>
        <w:rPr>
          <w:rFonts w:eastAsia="Times New Roman" w:cs="Times New Roman"/>
          <w:szCs w:val="24"/>
        </w:rPr>
        <w:t xml:space="preserve">ο δεν επιτρέπει κατά την Κυβέρνηση την απομάκρυνση των μονάδων, όπως προβλέπεται από τα </w:t>
      </w:r>
      <w:proofErr w:type="spellStart"/>
      <w:r>
        <w:rPr>
          <w:rFonts w:eastAsia="Times New Roman" w:cs="Times New Roman"/>
          <w:szCs w:val="24"/>
        </w:rPr>
        <w:t>Λινοπεράματα</w:t>
      </w:r>
      <w:proofErr w:type="spellEnd"/>
      <w:r>
        <w:rPr>
          <w:rFonts w:eastAsia="Times New Roman" w:cs="Times New Roman"/>
          <w:szCs w:val="24"/>
        </w:rPr>
        <w:t xml:space="preserve"> και τα άλλα σημεία, αλλά μας λέει ο Υπουργός σήμερα με τροπολογία «Θα σας φέρω και νέες μονάδες». Η αποτυχία, δηλαδή, του σχεδιασμού της Κυβέρνησης έχει ως</w:t>
      </w:r>
      <w:r>
        <w:rPr>
          <w:rFonts w:eastAsia="Times New Roman" w:cs="Times New Roman"/>
          <w:szCs w:val="24"/>
        </w:rPr>
        <w:t xml:space="preserve"> αποτέλεσμα την ανατροπή των ίδιων των προβλέψεων που είχαν κάνει πριν μερικά χρόνια, πέρα από το κόστος στο οποίο αναφέρθηκε για να λειτουργήσει τον κοινωνικό αυτοματισμό. </w:t>
      </w:r>
    </w:p>
    <w:p w14:paraId="6A6280C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Μα, είναι αποτέλεσμα της δικιάς σας αποτυχίας, κύριε Υπουργέ, το ότι θα πληρώσουν </w:t>
      </w:r>
      <w:r>
        <w:rPr>
          <w:rFonts w:eastAsia="Times New Roman" w:cs="Times New Roman"/>
          <w:szCs w:val="24"/>
        </w:rPr>
        <w:t>οι καταναλωτές για δύο χρόνια επιπλέον εισφορά μέσω των λογαριασμών. Είναι, βέβαια και το ευρώ που έχετε βάλει, για το οποίο ο Συνήγορος του Πολίτη έχει βάλει ερωτήματα.</w:t>
      </w:r>
    </w:p>
    <w:p w14:paraId="6A6280CB" w14:textId="77777777" w:rsidR="00CD4C30" w:rsidRDefault="00DA53E9">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6A6280C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ήθελα λίγο χρόνο παραπάνω, κύριε Πρόεδρε.</w:t>
      </w:r>
    </w:p>
    <w:p w14:paraId="6A6280C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Είναι και το γεγονός ότι χάσατε τη χρηματοδότηση ή θέλετε να χάνετε τη χρηματοδότηση των 450 εκατομμυρίων ευρώ που είχε διασφαλιστεί. </w:t>
      </w:r>
    </w:p>
    <w:p w14:paraId="6A6280C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Δηλαδή, έτσι τα περνάτε αυτά; Αντί της απομάκρυνσης των μονάδων, μας φέρνετε κ</w:t>
      </w:r>
      <w:r>
        <w:rPr>
          <w:rFonts w:eastAsia="Times New Roman" w:cs="Times New Roman"/>
          <w:szCs w:val="24"/>
        </w:rPr>
        <w:t xml:space="preserve">αινούργιες και λέτε στον κ. </w:t>
      </w:r>
      <w:proofErr w:type="spellStart"/>
      <w:r>
        <w:rPr>
          <w:rFonts w:eastAsia="Times New Roman" w:cs="Times New Roman"/>
          <w:szCs w:val="24"/>
        </w:rPr>
        <w:t>Μιχελογιαννάκη</w:t>
      </w:r>
      <w:proofErr w:type="spellEnd"/>
      <w:r>
        <w:rPr>
          <w:rFonts w:eastAsia="Times New Roman" w:cs="Times New Roman"/>
          <w:szCs w:val="24"/>
        </w:rPr>
        <w:t>:</w:t>
      </w:r>
      <w:r>
        <w:rPr>
          <w:rFonts w:eastAsia="Times New Roman" w:cs="Times New Roman"/>
          <w:szCs w:val="24"/>
        </w:rPr>
        <w:t xml:space="preserve"> «Ψήφισε, βρε </w:t>
      </w:r>
      <w:proofErr w:type="spellStart"/>
      <w:r>
        <w:rPr>
          <w:rFonts w:eastAsia="Times New Roman" w:cs="Times New Roman"/>
          <w:szCs w:val="24"/>
        </w:rPr>
        <w:t>Μιχελογιαννάκη</w:t>
      </w:r>
      <w:proofErr w:type="spellEnd"/>
      <w:r>
        <w:rPr>
          <w:rFonts w:eastAsia="Times New Roman" w:cs="Times New Roman"/>
          <w:szCs w:val="24"/>
        </w:rPr>
        <w:t>. Έκανες αγώνα τόσα χρόνια μαζί με τους άλλους Βουλευτές και είχαμε εντάξει μέσα σε έναν σχεδιασμό την απομάκρυνση των μονάδων. Ψήφισε τώρα να έρθουν νέες και θα δούμε τι θα γίνει».</w:t>
      </w:r>
    </w:p>
    <w:p w14:paraId="6A6280C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Ολο</w:t>
      </w:r>
      <w:r>
        <w:rPr>
          <w:rFonts w:eastAsia="Times New Roman" w:cs="Times New Roman"/>
          <w:szCs w:val="24"/>
        </w:rPr>
        <w:t xml:space="preserve">κληρώνω την τοποθέτησή μου λέγοντας ότι επ’ </w:t>
      </w:r>
      <w:proofErr w:type="spellStart"/>
      <w:r>
        <w:rPr>
          <w:rFonts w:eastAsia="Times New Roman" w:cs="Times New Roman"/>
          <w:szCs w:val="24"/>
        </w:rPr>
        <w:t>ουδενί</w:t>
      </w:r>
      <w:proofErr w:type="spellEnd"/>
      <w:r>
        <w:rPr>
          <w:rFonts w:eastAsia="Times New Roman" w:cs="Times New Roman"/>
          <w:szCs w:val="24"/>
        </w:rPr>
        <w:t xml:space="preserve"> αυτό δεν είναι αποδεκτό και δεν ψηφίζουμε την τροπολογία. </w:t>
      </w:r>
    </w:p>
    <w:p w14:paraId="6A6280D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Έχετε μια αναφορά σε δύο ρυθμίσεις. Αναφορικά με το ΙΓΜΕ, οι εργαζόμενοι διαμαρτύρονται για την κατάλυση των εργασιακών δικαιωμάτων με τη μετατροπ</w:t>
      </w:r>
      <w:r>
        <w:rPr>
          <w:rFonts w:eastAsia="Times New Roman" w:cs="Times New Roman"/>
          <w:szCs w:val="24"/>
        </w:rPr>
        <w:t>ή του νομικού προσώπου. Έχω εδώ την ανακοίνωση και θα την καταθέσω στα Πρακτικά.</w:t>
      </w:r>
    </w:p>
    <w:p w14:paraId="6A6280D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είναι δυνατόν να αγνοείτε τις τελεσίδικες αποφάσεις για τα παρανόμως </w:t>
      </w:r>
      <w:proofErr w:type="spellStart"/>
      <w:r>
        <w:rPr>
          <w:rFonts w:eastAsia="Times New Roman" w:cs="Times New Roman"/>
          <w:szCs w:val="24"/>
        </w:rPr>
        <w:t>παρακρατηθέντα</w:t>
      </w:r>
      <w:proofErr w:type="spellEnd"/>
      <w:r>
        <w:rPr>
          <w:rFonts w:eastAsia="Times New Roman" w:cs="Times New Roman"/>
          <w:szCs w:val="24"/>
        </w:rPr>
        <w:t>; Έχετε αποδώσει στους μισούς υπαλλήλους αυτά τα οποία εδικαιούντο. Στους υπόλοιπο</w:t>
      </w:r>
      <w:r>
        <w:rPr>
          <w:rFonts w:eastAsia="Times New Roman" w:cs="Times New Roman"/>
          <w:szCs w:val="24"/>
        </w:rPr>
        <w:t xml:space="preserve">υς λέτε «Πηγαίνετε στον εκκαθαριστή». Επιπλέον, πρέπει να σας πω ότι υπάρχουν και ποινικές ευθύνες εδώ, διότι μέσα στα </w:t>
      </w:r>
      <w:proofErr w:type="spellStart"/>
      <w:r>
        <w:rPr>
          <w:rFonts w:eastAsia="Times New Roman" w:cs="Times New Roman"/>
          <w:szCs w:val="24"/>
        </w:rPr>
        <w:t>παρακρατηθέντα</w:t>
      </w:r>
      <w:proofErr w:type="spellEnd"/>
      <w:r>
        <w:rPr>
          <w:rFonts w:eastAsia="Times New Roman" w:cs="Times New Roman"/>
          <w:szCs w:val="24"/>
        </w:rPr>
        <w:t xml:space="preserve"> είναι και ασφαλιστικές εισφορές, αλλά και παρακράτηση φόρου. Αυτό δεν επιτρέπεται. Σε κα</w:t>
      </w:r>
      <w:r>
        <w:rPr>
          <w:rFonts w:eastAsia="Times New Roman" w:cs="Times New Roman"/>
          <w:szCs w:val="24"/>
        </w:rPr>
        <w:t>μ</w:t>
      </w:r>
      <w:r>
        <w:rPr>
          <w:rFonts w:eastAsia="Times New Roman" w:cs="Times New Roman"/>
          <w:szCs w:val="24"/>
        </w:rPr>
        <w:t xml:space="preserve">μιά περίπτωση δεν μπορείτε να το </w:t>
      </w:r>
      <w:r>
        <w:rPr>
          <w:rFonts w:eastAsia="Times New Roman" w:cs="Times New Roman"/>
          <w:szCs w:val="24"/>
        </w:rPr>
        <w:t>κάνετε.</w:t>
      </w:r>
    </w:p>
    <w:p w14:paraId="6A6280D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Άρα, τροποποιήστε τη διάταξη και αποδώστε τα χρήματα και στους υπόλοιπους και έντοκα, όπως το κάνατε, με τους μισούς. Από εκεί και πέρα προχωρήστε όπως θέλετε.</w:t>
      </w:r>
    </w:p>
    <w:p w14:paraId="6A6280D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Τέλος, για την ΕΕΤΕΜ, φαίνεται ότι κάποιοι έχουν υπογράψει συμβόλαιο διάλυσης της τεχνολογικής εκπαίδευσης. Αυτός είναι ο Υπουργός Παιδείας. Από εκεί και πέρα, βεβαίως, υπάρχει συμβόλαιο δολοφονίας και της ΕΕΤΕΜ. Γιατί υπάρχει αυτή η διάταξη; Τη ζήτησε ο κ</w:t>
      </w:r>
      <w:r>
        <w:rPr>
          <w:rFonts w:eastAsia="Times New Roman" w:cs="Times New Roman"/>
          <w:szCs w:val="24"/>
        </w:rPr>
        <w:t xml:space="preserve">. </w:t>
      </w:r>
      <w:proofErr w:type="spellStart"/>
      <w:r>
        <w:rPr>
          <w:rFonts w:eastAsia="Times New Roman" w:cs="Times New Roman"/>
          <w:szCs w:val="24"/>
        </w:rPr>
        <w:t>Στασινός</w:t>
      </w:r>
      <w:proofErr w:type="spellEnd"/>
      <w:r>
        <w:rPr>
          <w:rFonts w:eastAsia="Times New Roman" w:cs="Times New Roman"/>
          <w:szCs w:val="24"/>
        </w:rPr>
        <w:t xml:space="preserve">; Πείτε μας, τη ζήτησε ο κ. </w:t>
      </w:r>
      <w:proofErr w:type="spellStart"/>
      <w:r>
        <w:rPr>
          <w:rFonts w:eastAsia="Times New Roman" w:cs="Times New Roman"/>
          <w:szCs w:val="24"/>
        </w:rPr>
        <w:t>Στασινός</w:t>
      </w:r>
      <w:proofErr w:type="spellEnd"/>
      <w:r>
        <w:rPr>
          <w:rFonts w:eastAsia="Times New Roman" w:cs="Times New Roman"/>
          <w:szCs w:val="24"/>
        </w:rPr>
        <w:t xml:space="preserve">, ο Πρόεδρος του ΤΕΕ; Τη ζήτησε ο κ. </w:t>
      </w:r>
      <w:proofErr w:type="spellStart"/>
      <w:r>
        <w:rPr>
          <w:rFonts w:eastAsia="Times New Roman" w:cs="Times New Roman"/>
          <w:szCs w:val="24"/>
        </w:rPr>
        <w:t>Σπίρτζης</w:t>
      </w:r>
      <w:proofErr w:type="spellEnd"/>
      <w:r>
        <w:rPr>
          <w:rFonts w:eastAsia="Times New Roman" w:cs="Times New Roman"/>
          <w:szCs w:val="24"/>
        </w:rPr>
        <w:t>; Ποιος τη ζήτησε;</w:t>
      </w:r>
    </w:p>
    <w:p w14:paraId="6A6280D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το νομοσχέδιο.</w:t>
      </w:r>
    </w:p>
    <w:p w14:paraId="6A6280D5" w14:textId="77777777" w:rsidR="00CD4C30" w:rsidRDefault="00DA53E9">
      <w:pPr>
        <w:spacing w:line="600" w:lineRule="auto"/>
        <w:ind w:firstLine="720"/>
        <w:jc w:val="both"/>
        <w:rPr>
          <w:rFonts w:eastAsia="Times New Roman" w:cs="Times New Roman"/>
          <w:szCs w:val="24"/>
        </w:rPr>
      </w:pPr>
      <w:r w:rsidRPr="00E46021">
        <w:rPr>
          <w:rFonts w:eastAsia="Times New Roman" w:cs="Times New Roman"/>
          <w:b/>
          <w:szCs w:val="24"/>
        </w:rPr>
        <w:t xml:space="preserve">ΠΡΟΕΔΡΕΥΩΝ (Γεώργιος </w:t>
      </w:r>
      <w:r>
        <w:rPr>
          <w:rFonts w:eastAsia="Times New Roman" w:cs="Times New Roman"/>
          <w:b/>
          <w:szCs w:val="24"/>
        </w:rPr>
        <w:t>Βαρεμένος</w:t>
      </w:r>
      <w:r w:rsidRPr="00E4602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p>
    <w:p w14:paraId="6A6280D6"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Κύριε Πρόεδρ</w:t>
      </w:r>
      <w:r>
        <w:rPr>
          <w:rFonts w:eastAsia="Times New Roman" w:cs="Times New Roman"/>
          <w:szCs w:val="24"/>
        </w:rPr>
        <w:t xml:space="preserve">ε, θα ήθελα τον λόγο για ένα λεπτό. </w:t>
      </w:r>
    </w:p>
    <w:p w14:paraId="6A6280D7" w14:textId="77777777" w:rsidR="00CD4C30" w:rsidRDefault="00DA53E9">
      <w:pPr>
        <w:spacing w:line="600" w:lineRule="auto"/>
        <w:ind w:firstLine="720"/>
        <w:jc w:val="both"/>
        <w:rPr>
          <w:rFonts w:eastAsia="Times New Roman" w:cs="Times New Roman"/>
          <w:szCs w:val="24"/>
        </w:rPr>
      </w:pPr>
      <w:r w:rsidRPr="00C45D38">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Υπουργέ, έχετε τον λόγο. </w:t>
      </w:r>
    </w:p>
    <w:p w14:paraId="6A6280D8"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Κύριε Πρόεδρε, θα πάρω μόνο ένα λεπτό για να διευκρινίσω κάτι στον κ. </w:t>
      </w:r>
      <w:proofErr w:type="spellStart"/>
      <w:r>
        <w:rPr>
          <w:rFonts w:eastAsia="Times New Roman" w:cs="Times New Roman"/>
          <w:szCs w:val="24"/>
        </w:rPr>
        <w:t>Κεγκέρογλου</w:t>
      </w:r>
      <w:proofErr w:type="spellEnd"/>
      <w:r>
        <w:rPr>
          <w:rFonts w:eastAsia="Times New Roman" w:cs="Times New Roman"/>
          <w:szCs w:val="24"/>
        </w:rPr>
        <w:t>.</w:t>
      </w:r>
    </w:p>
    <w:p w14:paraId="6A6280D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μεταφορά μικρών αεροστροβίλων ή μικρών σταθμών δεν θα γίνει στα </w:t>
      </w:r>
      <w:proofErr w:type="spellStart"/>
      <w:r>
        <w:rPr>
          <w:rFonts w:eastAsia="Times New Roman" w:cs="Times New Roman"/>
          <w:szCs w:val="24"/>
        </w:rPr>
        <w:t>Ελληνοπεράματα</w:t>
      </w:r>
      <w:proofErr w:type="spellEnd"/>
      <w:r>
        <w:rPr>
          <w:rFonts w:eastAsia="Times New Roman" w:cs="Times New Roman"/>
          <w:szCs w:val="24"/>
        </w:rPr>
        <w:t xml:space="preserve">. Μη δημαγωγείτε επ’ αυτού. Αφορά αποκλειστικά τα Χανιά και τον </w:t>
      </w:r>
      <w:proofErr w:type="spellStart"/>
      <w:r>
        <w:rPr>
          <w:rFonts w:eastAsia="Times New Roman" w:cs="Times New Roman"/>
          <w:szCs w:val="24"/>
        </w:rPr>
        <w:t>Αθερινόλακκο</w:t>
      </w:r>
      <w:proofErr w:type="spellEnd"/>
      <w:r>
        <w:rPr>
          <w:rFonts w:eastAsia="Times New Roman" w:cs="Times New Roman"/>
          <w:szCs w:val="24"/>
        </w:rPr>
        <w:t xml:space="preserve">. Προβλέπεται εξάμηνη </w:t>
      </w:r>
      <w:proofErr w:type="spellStart"/>
      <w:r>
        <w:rPr>
          <w:rFonts w:eastAsia="Times New Roman" w:cs="Times New Roman"/>
          <w:szCs w:val="24"/>
        </w:rPr>
        <w:t>αδειοδότηση</w:t>
      </w:r>
      <w:proofErr w:type="spellEnd"/>
      <w:r>
        <w:rPr>
          <w:rFonts w:eastAsia="Times New Roman" w:cs="Times New Roman"/>
          <w:szCs w:val="24"/>
        </w:rPr>
        <w:t>…</w:t>
      </w:r>
    </w:p>
    <w:p w14:paraId="6A6280DA"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Υπουργέ…</w:t>
      </w:r>
      <w:r>
        <w:rPr>
          <w:rFonts w:eastAsia="Times New Roman" w:cs="Times New Roman"/>
          <w:szCs w:val="24"/>
        </w:rPr>
        <w:t xml:space="preserve"> </w:t>
      </w:r>
      <w:r>
        <w:rPr>
          <w:rFonts w:eastAsia="Times New Roman" w:cs="Times New Roman"/>
          <w:szCs w:val="24"/>
        </w:rPr>
        <w:t>(δεν ακούστηκε)</w:t>
      </w:r>
    </w:p>
    <w:p w14:paraId="6A6280DB" w14:textId="77777777" w:rsidR="00CD4C30" w:rsidRDefault="00DA53E9">
      <w:pPr>
        <w:spacing w:line="600" w:lineRule="auto"/>
        <w:ind w:firstLine="720"/>
        <w:jc w:val="both"/>
        <w:rPr>
          <w:rFonts w:eastAsia="Times New Roman" w:cs="Times New Roman"/>
          <w:szCs w:val="24"/>
        </w:rPr>
      </w:pPr>
      <w:r w:rsidRPr="00E46021">
        <w:rPr>
          <w:rFonts w:eastAsia="Times New Roman" w:cs="Times New Roman"/>
          <w:b/>
          <w:szCs w:val="24"/>
        </w:rPr>
        <w:lastRenderedPageBreak/>
        <w:t xml:space="preserve">ΠΡΟΕΔΡΕΥΩΝ </w:t>
      </w:r>
      <w:r w:rsidRPr="00E46021">
        <w:rPr>
          <w:rFonts w:eastAsia="Times New Roman" w:cs="Times New Roman"/>
          <w:b/>
          <w:szCs w:val="24"/>
        </w:rPr>
        <w:t xml:space="preserve">(Γεώργιος </w:t>
      </w:r>
      <w:r>
        <w:rPr>
          <w:rFonts w:eastAsia="Times New Roman" w:cs="Times New Roman"/>
          <w:b/>
          <w:szCs w:val="24"/>
        </w:rPr>
        <w:t>Βαρεμένος</w:t>
      </w:r>
      <w:r w:rsidRPr="00E46021">
        <w:rPr>
          <w:rFonts w:eastAsia="Times New Roman" w:cs="Times New Roman"/>
          <w:b/>
          <w:szCs w:val="24"/>
        </w:rPr>
        <w:t>):</w:t>
      </w:r>
      <w:r>
        <w:rPr>
          <w:rFonts w:eastAsia="Times New Roman" w:cs="Times New Roman"/>
          <w:b/>
          <w:szCs w:val="24"/>
        </w:rPr>
        <w:t xml:space="preserve"> </w:t>
      </w:r>
      <w:r>
        <w:rPr>
          <w:rFonts w:eastAsia="Times New Roman" w:cs="Times New Roman"/>
          <w:szCs w:val="24"/>
        </w:rPr>
        <w:t>Μην το κάνουμε τώρα αυτό. Δεν προβλέπεται αυτή η διαδικασία.</w:t>
      </w:r>
    </w:p>
    <w:p w14:paraId="6A6280DC"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Εμείς μιλάμε για όλη την Κρήτη.</w:t>
      </w:r>
    </w:p>
    <w:p w14:paraId="6A6280DD"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Προχωρούμε.</w:t>
      </w:r>
    </w:p>
    <w:p w14:paraId="6A6280D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Ιγγλέζη</w:t>
      </w:r>
      <w:proofErr w:type="spellEnd"/>
      <w:r>
        <w:rPr>
          <w:rFonts w:eastAsia="Times New Roman" w:cs="Times New Roman"/>
          <w:szCs w:val="24"/>
        </w:rPr>
        <w:t xml:space="preserve"> έχει τον λόγο.</w:t>
      </w:r>
    </w:p>
    <w:p w14:paraId="6A6280DF"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Ευχαριστώ, κύριε Πρόεδρε.</w:t>
      </w:r>
    </w:p>
    <w:p w14:paraId="6A6280E0" w14:textId="77777777" w:rsidR="00CD4C30" w:rsidRDefault="00DA53E9">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έχουμε συζητήσει αρκετές φορές στο πλαίσιο των κοινοβουλευτικών διαδικασιών τα ζητήματα της ενεργειακής πολιτικής της χώρας, την ενεργειακή πολιτική της Ευρωπαϊκής Ένωσης, θέματα που αφορούν στη ΔΕΗ, τον εθνικό σχεδιασμό για </w:t>
      </w:r>
      <w:r>
        <w:rPr>
          <w:rFonts w:eastAsia="Times New Roman" w:cs="Times New Roman"/>
          <w:szCs w:val="24"/>
        </w:rPr>
        <w:t xml:space="preserve">την ενέργεια και το κλίμα, τη Συμφωνία των </w:t>
      </w:r>
      <w:proofErr w:type="spellStart"/>
      <w:r>
        <w:rPr>
          <w:rFonts w:eastAsia="Times New Roman" w:cs="Times New Roman"/>
          <w:szCs w:val="24"/>
        </w:rPr>
        <w:t>Παρισίων</w:t>
      </w:r>
      <w:proofErr w:type="spellEnd"/>
      <w:r>
        <w:rPr>
          <w:rFonts w:eastAsia="Times New Roman" w:cs="Times New Roman"/>
          <w:szCs w:val="24"/>
        </w:rPr>
        <w:t xml:space="preserve"> για το κλίμα και πολλά ακόμα.</w:t>
      </w:r>
    </w:p>
    <w:p w14:paraId="6A6280E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σήμερα να συζητήσουμε ένα πολυνομοσχέδιο του Υπουργείου Περιβάλλοντος και Ενέργειας που περιλαμβάνει αρκετές ξεχωριστές και συνάμα σημαντικές ενότητες, τη </w:t>
      </w:r>
      <w:r>
        <w:rPr>
          <w:rFonts w:eastAsia="Times New Roman" w:cs="Times New Roman"/>
          <w:szCs w:val="24"/>
        </w:rPr>
        <w:t xml:space="preserve">γεωθερμία, τη σύσταση της «Ελληνικής Αρχής Γεωλογικών και Μεταλλευτικών Ερευνών» που αντικαθιστά το ΙΓΜΕ, τον </w:t>
      </w:r>
      <w:r>
        <w:rPr>
          <w:rFonts w:eastAsia="Times New Roman" w:cs="Times New Roman"/>
          <w:szCs w:val="24"/>
        </w:rPr>
        <w:lastRenderedPageBreak/>
        <w:t>εταιρικό μετασχηματισμό της ΔΕΠΑ, θέματα του Κτηματολογίου, τροποποιήσεις διατάξεων της πολεοδομικής νομοθεσίας και ενεργειακών θεμάτων.</w:t>
      </w:r>
    </w:p>
    <w:p w14:paraId="6A6280E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Από όλα α</w:t>
      </w:r>
      <w:r>
        <w:rPr>
          <w:rFonts w:eastAsia="Times New Roman" w:cs="Times New Roman"/>
          <w:szCs w:val="24"/>
        </w:rPr>
        <w:t xml:space="preserve">υτά, θα ήθελα να σταθώ ιδιαίτερα στα ζητήματα που αφορούν το γεωθερμικό δυναμικό της χώρας. Θα ήθελα να εστιάσω στη γεωθερμία και αυτό όχι γιατί δεν αξιολογώ ως σημαντικά τα υπόλοιπα, αλλά γιατί πιστεύω ακράδαντα ότι η γεωθερμία είναι ένας τομέας που έχει </w:t>
      </w:r>
      <w:r>
        <w:rPr>
          <w:rFonts w:eastAsia="Times New Roman" w:cs="Times New Roman"/>
          <w:szCs w:val="24"/>
        </w:rPr>
        <w:t>υποτιμηθεί πολύ τα προηγούμενα χρόνια, ενώ μπορεί να αποτελέσει σημαντική ενεργειακή διέξοδο για πολλές περιοχές της χώρας.</w:t>
      </w:r>
    </w:p>
    <w:p w14:paraId="6A6280E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Σε μια φάση όπου το κύριο ζητούμενο της ενεργειακής μας πολιτικής είναι η αλλαγή του ενεργειακού μείγματος της χώρας με σταδιακή υπο</w:t>
      </w:r>
      <w:r>
        <w:rPr>
          <w:rFonts w:eastAsia="Times New Roman" w:cs="Times New Roman"/>
          <w:szCs w:val="24"/>
        </w:rPr>
        <w:t xml:space="preserve">χώρηση της χρήσης ορυκτών καυσίμων και ανάπτυξη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πηγών ενέργειας</w:t>
      </w:r>
      <w:r>
        <w:rPr>
          <w:rFonts w:eastAsia="Times New Roman" w:cs="Times New Roman"/>
          <w:szCs w:val="24"/>
        </w:rPr>
        <w:t>, οι ρυθμίσεις που προτείνονται σήμερα για τον τομέα της γεωθερμίας μπορούν να συμβάλουν σημαντικά σε αυτήν την κατεύθυνση. Και αυτό, γιατί μέχρι σήμερα η γεωθερμία έμοιαζε να ε</w:t>
      </w:r>
      <w:r>
        <w:rPr>
          <w:rFonts w:eastAsia="Times New Roman" w:cs="Times New Roman"/>
          <w:szCs w:val="24"/>
        </w:rPr>
        <w:t xml:space="preserve">ίναι ο φτωχός συγγενής των ΑΠΕ. </w:t>
      </w:r>
    </w:p>
    <w:p w14:paraId="6A6280E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Είναι, όμως, σαφής η βούληση της Κυβέρνησης να φέρει το γεωθερμικό δυναμικό της χώρας στον ενεργειακό χάρτη. Τα παραδείγματα που έχουμε στη χώρα μας από την εκμετάλλευση της γεωθερμίας μετριούνται στα δάχτυλα του ενός χεριο</w:t>
      </w:r>
      <w:r>
        <w:rPr>
          <w:rFonts w:eastAsia="Times New Roman" w:cs="Times New Roman"/>
          <w:szCs w:val="24"/>
        </w:rPr>
        <w:t xml:space="preserve">ύ. Αυτό το τοπίο θέλουμε να αλλάξουμε. Η γεωθερμική ενέργεια, δηλαδή η θερμότητα του εσωτερικού της γης, μια ήπια </w:t>
      </w:r>
      <w:r>
        <w:rPr>
          <w:rFonts w:eastAsia="Times New Roman" w:cs="Times New Roman"/>
          <w:szCs w:val="24"/>
        </w:rPr>
        <w:t>ανανεώσιμη πηγή ενέργειας</w:t>
      </w:r>
      <w:r>
        <w:rPr>
          <w:rFonts w:eastAsia="Times New Roman" w:cs="Times New Roman"/>
          <w:szCs w:val="24"/>
        </w:rPr>
        <w:t>, με αμελητέες έως μηδενικές περιβαλλοντικές επιπτώσεις, μπορεί να αξιοποιηθεί σημαντικά, ιδιαίτερα από τον πρωτογενή</w:t>
      </w:r>
      <w:r>
        <w:rPr>
          <w:rFonts w:eastAsia="Times New Roman" w:cs="Times New Roman"/>
          <w:szCs w:val="24"/>
        </w:rPr>
        <w:t xml:space="preserve"> τομέα. Όταν τα ορυκτά καύσιμα </w:t>
      </w:r>
      <w:proofErr w:type="spellStart"/>
      <w:r>
        <w:rPr>
          <w:rFonts w:eastAsia="Times New Roman" w:cs="Times New Roman"/>
          <w:szCs w:val="24"/>
        </w:rPr>
        <w:t>εκτινάζουν</w:t>
      </w:r>
      <w:proofErr w:type="spellEnd"/>
      <w:r>
        <w:rPr>
          <w:rFonts w:eastAsia="Times New Roman" w:cs="Times New Roman"/>
          <w:szCs w:val="24"/>
        </w:rPr>
        <w:t xml:space="preserve"> το κόστος παραγωγής και λόγω του ευμετάβλητου των τιμών τους θέτουν σε ανασφάλεια τον παραγωγό, η γεωθερμία μπορεί να αποτελέσει διέξοδο. Ιδίως ο </w:t>
      </w:r>
      <w:proofErr w:type="spellStart"/>
      <w:r>
        <w:rPr>
          <w:rFonts w:eastAsia="Times New Roman" w:cs="Times New Roman"/>
          <w:szCs w:val="24"/>
        </w:rPr>
        <w:t>αγροτοδιατροφικός</w:t>
      </w:r>
      <w:proofErr w:type="spellEnd"/>
      <w:r>
        <w:rPr>
          <w:rFonts w:eastAsia="Times New Roman" w:cs="Times New Roman"/>
          <w:szCs w:val="24"/>
        </w:rPr>
        <w:t xml:space="preserve"> τομέας και οι ιχθυοκαλλιέργειες της χώρας μας έχου</w:t>
      </w:r>
      <w:r>
        <w:rPr>
          <w:rFonts w:eastAsia="Times New Roman" w:cs="Times New Roman"/>
          <w:szCs w:val="24"/>
        </w:rPr>
        <w:t>ν πολλά να κερδίσουν από την εκμετάλλευση της γεωθερμίας, ενισχύοντας τις τοπικές οικονομίες, δημιουργώντας θέσεις εργασίας και προωθώντας μια πηγή ενέργειας με ήπιο περιβαλλοντικό αποτύπωμα.</w:t>
      </w:r>
    </w:p>
    <w:p w14:paraId="6A6280E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χώρα μας έχει αρκετά γεωθερμικά πεδία, τα οποία μπορούν να αξι</w:t>
      </w:r>
      <w:r>
        <w:rPr>
          <w:rFonts w:eastAsia="Times New Roman" w:cs="Times New Roman"/>
          <w:szCs w:val="24"/>
        </w:rPr>
        <w:t xml:space="preserve">οποιηθούν χωρίς μεγάλο κόστος. Στον τόπο μου, στη </w:t>
      </w:r>
      <w:r>
        <w:rPr>
          <w:rFonts w:eastAsia="Times New Roman" w:cs="Times New Roman"/>
          <w:szCs w:val="24"/>
        </w:rPr>
        <w:lastRenderedPageBreak/>
        <w:t xml:space="preserve">Χαλκιδική, υπάρχουν δύο γεωθερμικά πεδία χαμηλής ενθαλπίας, αυτό των </w:t>
      </w:r>
      <w:proofErr w:type="spellStart"/>
      <w:r>
        <w:rPr>
          <w:rFonts w:eastAsia="Times New Roman" w:cs="Times New Roman"/>
          <w:szCs w:val="24"/>
        </w:rPr>
        <w:t>Ελαιοχωρίων</w:t>
      </w:r>
      <w:proofErr w:type="spellEnd"/>
      <w:r>
        <w:rPr>
          <w:rFonts w:eastAsia="Times New Roman" w:cs="Times New Roman"/>
          <w:szCs w:val="24"/>
        </w:rPr>
        <w:t xml:space="preserve"> στη Νέα Προποντίδα και της </w:t>
      </w:r>
      <w:proofErr w:type="spellStart"/>
      <w:r>
        <w:rPr>
          <w:rFonts w:eastAsia="Times New Roman" w:cs="Times New Roman"/>
          <w:szCs w:val="24"/>
        </w:rPr>
        <w:t>Σάνης</w:t>
      </w:r>
      <w:proofErr w:type="spellEnd"/>
      <w:r>
        <w:rPr>
          <w:rFonts w:eastAsia="Times New Roman" w:cs="Times New Roman"/>
          <w:szCs w:val="24"/>
        </w:rPr>
        <w:t xml:space="preserve"> </w:t>
      </w:r>
      <w:proofErr w:type="spellStart"/>
      <w:r>
        <w:rPr>
          <w:rFonts w:eastAsia="Times New Roman" w:cs="Times New Roman"/>
          <w:szCs w:val="24"/>
        </w:rPr>
        <w:t>Αφύτου</w:t>
      </w:r>
      <w:proofErr w:type="spellEnd"/>
      <w:r>
        <w:rPr>
          <w:rFonts w:eastAsia="Times New Roman" w:cs="Times New Roman"/>
          <w:szCs w:val="24"/>
        </w:rPr>
        <w:t xml:space="preserve"> στην Κασσάνδρα. Η αξιοποίησή τους θα επιφέρει σημαντικά οφέλη στην τοπική κοινωνία κα</w:t>
      </w:r>
      <w:r>
        <w:rPr>
          <w:rFonts w:eastAsia="Times New Roman" w:cs="Times New Roman"/>
          <w:szCs w:val="24"/>
        </w:rPr>
        <w:t>ι οικονομία και αυτό γιατί τα γεωθερμικά πεδία αποτελούν αδιαμφισβήτητο φυσικό εθνικό πόρο και η αξιοποίησή τους έχει ιδιαίτερη οικονομική βαρύτητα.</w:t>
      </w:r>
    </w:p>
    <w:p w14:paraId="6A6280E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w:t>
      </w:r>
      <w:r w:rsidRPr="003A1A5A">
        <w:rPr>
          <w:rFonts w:eastAsia="Times New Roman" w:cs="Times New Roman"/>
          <w:szCs w:val="24"/>
        </w:rPr>
        <w:t>εν μας λείπει η τεχνολογία για να αξιοποιήσουμε αυτό</w:t>
      </w:r>
      <w:r>
        <w:rPr>
          <w:rFonts w:eastAsia="Times New Roman" w:cs="Times New Roman"/>
          <w:szCs w:val="24"/>
        </w:rPr>
        <w:t>ν</w:t>
      </w:r>
      <w:r w:rsidRPr="003A1A5A">
        <w:rPr>
          <w:rFonts w:eastAsia="Times New Roman" w:cs="Times New Roman"/>
          <w:szCs w:val="24"/>
        </w:rPr>
        <w:t xml:space="preserve"> το</w:t>
      </w:r>
      <w:r>
        <w:rPr>
          <w:rFonts w:eastAsia="Times New Roman" w:cs="Times New Roman"/>
          <w:szCs w:val="24"/>
        </w:rPr>
        <w:t>ν</w:t>
      </w:r>
      <w:r w:rsidRPr="003A1A5A">
        <w:rPr>
          <w:rFonts w:eastAsia="Times New Roman" w:cs="Times New Roman"/>
          <w:szCs w:val="24"/>
        </w:rPr>
        <w:t xml:space="preserve"> </w:t>
      </w:r>
      <w:r>
        <w:rPr>
          <w:rFonts w:eastAsia="Times New Roman" w:cs="Times New Roman"/>
          <w:szCs w:val="24"/>
        </w:rPr>
        <w:t>πόρο. Ο</w:t>
      </w:r>
      <w:r w:rsidRPr="003A1A5A">
        <w:rPr>
          <w:rFonts w:eastAsia="Times New Roman" w:cs="Times New Roman"/>
          <w:szCs w:val="24"/>
        </w:rPr>
        <w:t>φείλουμε</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όμως,</w:t>
      </w:r>
      <w:r w:rsidRPr="003A1A5A">
        <w:rPr>
          <w:rFonts w:eastAsia="Times New Roman" w:cs="Times New Roman"/>
          <w:szCs w:val="24"/>
        </w:rPr>
        <w:t xml:space="preserve"> να θέτουμε τις προϋποθέσε</w:t>
      </w:r>
      <w:r w:rsidRPr="003A1A5A">
        <w:rPr>
          <w:rFonts w:eastAsia="Times New Roman" w:cs="Times New Roman"/>
          <w:szCs w:val="24"/>
        </w:rPr>
        <w:t>ις</w:t>
      </w:r>
      <w:r>
        <w:rPr>
          <w:rFonts w:eastAsia="Times New Roman" w:cs="Times New Roman"/>
          <w:szCs w:val="24"/>
        </w:rPr>
        <w:t>,</w:t>
      </w:r>
      <w:r w:rsidRPr="003A1A5A">
        <w:rPr>
          <w:rFonts w:eastAsia="Times New Roman" w:cs="Times New Roman"/>
          <w:szCs w:val="24"/>
        </w:rPr>
        <w:t xml:space="preserve"> ώστε να εξασφαλίζεται η </w:t>
      </w:r>
      <w:proofErr w:type="spellStart"/>
      <w:r w:rsidRPr="003A1A5A">
        <w:rPr>
          <w:rFonts w:eastAsia="Times New Roman" w:cs="Times New Roman"/>
          <w:szCs w:val="24"/>
        </w:rPr>
        <w:t>αειφορία</w:t>
      </w:r>
      <w:proofErr w:type="spellEnd"/>
      <w:r w:rsidRPr="003A1A5A">
        <w:rPr>
          <w:rFonts w:eastAsia="Times New Roman" w:cs="Times New Roman"/>
          <w:szCs w:val="24"/>
        </w:rPr>
        <w:t xml:space="preserve"> στη </w:t>
      </w:r>
      <w:r>
        <w:rPr>
          <w:rFonts w:eastAsia="Times New Roman" w:cs="Times New Roman"/>
          <w:szCs w:val="24"/>
        </w:rPr>
        <w:t>διαχείρισή</w:t>
      </w:r>
      <w:r w:rsidRPr="003A1A5A">
        <w:rPr>
          <w:rFonts w:eastAsia="Times New Roman" w:cs="Times New Roman"/>
          <w:szCs w:val="24"/>
        </w:rPr>
        <w:t xml:space="preserve"> του</w:t>
      </w:r>
      <w:r>
        <w:rPr>
          <w:rFonts w:eastAsia="Times New Roman" w:cs="Times New Roman"/>
          <w:szCs w:val="24"/>
        </w:rPr>
        <w:t>,</w:t>
      </w:r>
      <w:r w:rsidRPr="003A1A5A">
        <w:rPr>
          <w:rFonts w:eastAsia="Times New Roman" w:cs="Times New Roman"/>
          <w:szCs w:val="24"/>
        </w:rPr>
        <w:t xml:space="preserve"> στοχεύοντας στη μετάβαση σε μ</w:t>
      </w:r>
      <w:r>
        <w:rPr>
          <w:rFonts w:eastAsia="Times New Roman" w:cs="Times New Roman"/>
          <w:szCs w:val="24"/>
        </w:rPr>
        <w:t>ι</w:t>
      </w:r>
      <w:r w:rsidRPr="003A1A5A">
        <w:rPr>
          <w:rFonts w:eastAsia="Times New Roman" w:cs="Times New Roman"/>
          <w:szCs w:val="24"/>
        </w:rPr>
        <w:t>α οικονομία χαμηλών εκπομπών</w:t>
      </w:r>
      <w:r>
        <w:rPr>
          <w:rFonts w:eastAsia="Times New Roman" w:cs="Times New Roman"/>
          <w:szCs w:val="24"/>
        </w:rPr>
        <w:t>, αλλά και σε μι</w:t>
      </w:r>
      <w:r w:rsidRPr="003A1A5A">
        <w:rPr>
          <w:rFonts w:eastAsia="Times New Roman" w:cs="Times New Roman"/>
          <w:szCs w:val="24"/>
        </w:rPr>
        <w:t>α οικονομία των αναγκών</w:t>
      </w:r>
      <w:r>
        <w:rPr>
          <w:rFonts w:eastAsia="Times New Roman" w:cs="Times New Roman"/>
          <w:szCs w:val="24"/>
        </w:rPr>
        <w:t>.</w:t>
      </w:r>
    </w:p>
    <w:p w14:paraId="6A6280E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w:t>
      </w:r>
      <w:r w:rsidRPr="003A1A5A">
        <w:rPr>
          <w:rFonts w:eastAsia="Times New Roman" w:cs="Times New Roman"/>
          <w:szCs w:val="24"/>
        </w:rPr>
        <w:t>α ήθελα να σας θυμίσω</w:t>
      </w:r>
      <w:r>
        <w:rPr>
          <w:rFonts w:eastAsia="Times New Roman" w:cs="Times New Roman"/>
          <w:szCs w:val="24"/>
        </w:rPr>
        <w:t>,</w:t>
      </w:r>
      <w:r w:rsidRPr="003A1A5A">
        <w:rPr>
          <w:rFonts w:eastAsia="Times New Roman" w:cs="Times New Roman"/>
          <w:szCs w:val="24"/>
        </w:rPr>
        <w:t xml:space="preserve"> κυρίες και κύριοι συνάδελφοι</w:t>
      </w:r>
      <w:r>
        <w:rPr>
          <w:rFonts w:eastAsia="Times New Roman" w:cs="Times New Roman"/>
          <w:szCs w:val="24"/>
        </w:rPr>
        <w:t xml:space="preserve">, </w:t>
      </w:r>
      <w:r w:rsidRPr="003A1A5A">
        <w:rPr>
          <w:rFonts w:eastAsia="Times New Roman" w:cs="Times New Roman"/>
          <w:szCs w:val="24"/>
        </w:rPr>
        <w:t xml:space="preserve">ότι </w:t>
      </w:r>
      <w:r>
        <w:rPr>
          <w:rFonts w:eastAsia="Times New Roman" w:cs="Times New Roman"/>
          <w:szCs w:val="24"/>
        </w:rPr>
        <w:t>πριν</w:t>
      </w:r>
      <w:r w:rsidRPr="003A1A5A">
        <w:rPr>
          <w:rFonts w:eastAsia="Times New Roman" w:cs="Times New Roman"/>
          <w:szCs w:val="24"/>
        </w:rPr>
        <w:t xml:space="preserve"> από αρκετό καιρό ψηφίσαμε τη νομοθεσία για τις ενεργειακές κοινότητες και αυτό </w:t>
      </w:r>
      <w:r>
        <w:rPr>
          <w:rFonts w:eastAsia="Times New Roman" w:cs="Times New Roman"/>
          <w:szCs w:val="24"/>
        </w:rPr>
        <w:t>γιατί στον</w:t>
      </w:r>
      <w:r w:rsidRPr="003A1A5A">
        <w:rPr>
          <w:rFonts w:eastAsia="Times New Roman" w:cs="Times New Roman"/>
          <w:szCs w:val="24"/>
        </w:rPr>
        <w:t xml:space="preserve"> δικό μας </w:t>
      </w:r>
      <w:r>
        <w:rPr>
          <w:rFonts w:eastAsia="Times New Roman" w:cs="Times New Roman"/>
          <w:szCs w:val="24"/>
        </w:rPr>
        <w:t>ενεργειακό</w:t>
      </w:r>
      <w:r w:rsidRPr="003A1A5A">
        <w:rPr>
          <w:rFonts w:eastAsia="Times New Roman" w:cs="Times New Roman"/>
          <w:szCs w:val="24"/>
        </w:rPr>
        <w:t xml:space="preserve"> σχεδιασμό </w:t>
      </w:r>
      <w:r>
        <w:rPr>
          <w:rFonts w:eastAsia="Times New Roman" w:cs="Times New Roman"/>
          <w:szCs w:val="24"/>
        </w:rPr>
        <w:t>μέσω των σχημάτων</w:t>
      </w:r>
      <w:r w:rsidRPr="003A1A5A">
        <w:rPr>
          <w:rFonts w:eastAsia="Times New Roman" w:cs="Times New Roman"/>
          <w:szCs w:val="24"/>
        </w:rPr>
        <w:t xml:space="preserve"> των ενεργειακών κοινοτήτων προωθείται η κοινωνική και </w:t>
      </w:r>
      <w:r>
        <w:rPr>
          <w:rFonts w:eastAsia="Times New Roman" w:cs="Times New Roman"/>
          <w:szCs w:val="24"/>
        </w:rPr>
        <w:t>α</w:t>
      </w:r>
      <w:r w:rsidRPr="003A1A5A">
        <w:rPr>
          <w:rFonts w:eastAsia="Times New Roman" w:cs="Times New Roman"/>
          <w:szCs w:val="24"/>
        </w:rPr>
        <w:t xml:space="preserve">ποκεντρωμένη παραγωγή ενέργειας για παραγωγική </w:t>
      </w:r>
      <w:r>
        <w:rPr>
          <w:rFonts w:eastAsia="Times New Roman" w:cs="Times New Roman"/>
          <w:szCs w:val="24"/>
        </w:rPr>
        <w:t>ή</w:t>
      </w:r>
      <w:r w:rsidRPr="003A1A5A">
        <w:rPr>
          <w:rFonts w:eastAsia="Times New Roman" w:cs="Times New Roman"/>
          <w:szCs w:val="24"/>
        </w:rPr>
        <w:t xml:space="preserve"> κατα</w:t>
      </w:r>
      <w:r>
        <w:rPr>
          <w:rFonts w:eastAsia="Times New Roman" w:cs="Times New Roman"/>
          <w:szCs w:val="24"/>
        </w:rPr>
        <w:t xml:space="preserve">ναλωτική </w:t>
      </w:r>
      <w:r>
        <w:rPr>
          <w:rFonts w:eastAsia="Times New Roman" w:cs="Times New Roman"/>
          <w:szCs w:val="24"/>
        </w:rPr>
        <w:t xml:space="preserve">χρήση με </w:t>
      </w:r>
      <w:r w:rsidRPr="003A1A5A">
        <w:rPr>
          <w:rFonts w:eastAsia="Times New Roman" w:cs="Times New Roman"/>
          <w:szCs w:val="24"/>
        </w:rPr>
        <w:t>καθαρή και φθηνή ενέργεια από ΑΠΕ</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που ενισχύει</w:t>
      </w:r>
      <w:r w:rsidRPr="003A1A5A">
        <w:rPr>
          <w:rFonts w:eastAsia="Times New Roman" w:cs="Times New Roman"/>
          <w:szCs w:val="24"/>
        </w:rPr>
        <w:t xml:space="preserve"> και τα χαρακτηριστικά ενεργειακής αυτονομίας</w:t>
      </w:r>
      <w:r>
        <w:rPr>
          <w:rFonts w:eastAsia="Times New Roman" w:cs="Times New Roman"/>
          <w:szCs w:val="24"/>
        </w:rPr>
        <w:t>. Η αξιοποίηση, λ</w:t>
      </w:r>
      <w:r w:rsidRPr="003A1A5A">
        <w:rPr>
          <w:rFonts w:eastAsia="Times New Roman" w:cs="Times New Roman"/>
          <w:szCs w:val="24"/>
        </w:rPr>
        <w:t>οιπόν</w:t>
      </w:r>
      <w:r>
        <w:rPr>
          <w:rFonts w:eastAsia="Times New Roman" w:cs="Times New Roman"/>
          <w:szCs w:val="24"/>
        </w:rPr>
        <w:t>, της γεωθερμίας</w:t>
      </w:r>
      <w:r w:rsidRPr="003A1A5A">
        <w:rPr>
          <w:rFonts w:eastAsia="Times New Roman" w:cs="Times New Roman"/>
          <w:szCs w:val="24"/>
        </w:rPr>
        <w:t xml:space="preserve"> έρχεται </w:t>
      </w:r>
      <w:r w:rsidRPr="003A1A5A">
        <w:rPr>
          <w:rFonts w:eastAsia="Times New Roman" w:cs="Times New Roman"/>
          <w:szCs w:val="24"/>
        </w:rPr>
        <w:lastRenderedPageBreak/>
        <w:t>να συμπληρώσει τις δυνατότητες που έχουν οι τοπικές κοινωνίες στην αξιοποίηση των ΑΠΕ</w:t>
      </w:r>
      <w:r>
        <w:rPr>
          <w:rFonts w:eastAsia="Times New Roman" w:cs="Times New Roman"/>
          <w:szCs w:val="24"/>
        </w:rPr>
        <w:t>.</w:t>
      </w:r>
    </w:p>
    <w:p w14:paraId="6A6280E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Μ</w:t>
      </w:r>
      <w:r w:rsidRPr="003A1A5A">
        <w:rPr>
          <w:rFonts w:eastAsia="Times New Roman" w:cs="Times New Roman"/>
          <w:szCs w:val="24"/>
        </w:rPr>
        <w:t>έσα από τα ενεργειακ</w:t>
      </w:r>
      <w:r w:rsidRPr="003A1A5A">
        <w:rPr>
          <w:rFonts w:eastAsia="Times New Roman" w:cs="Times New Roman"/>
          <w:szCs w:val="24"/>
        </w:rPr>
        <w:t xml:space="preserve">ά συνεργατικά σχήματα μπορεί να αξιοποιηθεί ειδικά η </w:t>
      </w:r>
      <w:r>
        <w:rPr>
          <w:rFonts w:eastAsia="Times New Roman" w:cs="Times New Roman"/>
          <w:szCs w:val="24"/>
        </w:rPr>
        <w:t>γεω</w:t>
      </w:r>
      <w:r w:rsidRPr="003A1A5A">
        <w:rPr>
          <w:rFonts w:eastAsia="Times New Roman" w:cs="Times New Roman"/>
          <w:szCs w:val="24"/>
        </w:rPr>
        <w:t xml:space="preserve">θερμία σε </w:t>
      </w:r>
      <w:proofErr w:type="spellStart"/>
      <w:r w:rsidRPr="003A1A5A">
        <w:rPr>
          <w:rFonts w:eastAsia="Times New Roman" w:cs="Times New Roman"/>
          <w:szCs w:val="24"/>
        </w:rPr>
        <w:t>θερμοκηπιακές</w:t>
      </w:r>
      <w:proofErr w:type="spellEnd"/>
      <w:r w:rsidRPr="003A1A5A">
        <w:rPr>
          <w:rFonts w:eastAsia="Times New Roman" w:cs="Times New Roman"/>
          <w:szCs w:val="24"/>
        </w:rPr>
        <w:t xml:space="preserve"> εγκαταστάσεις</w:t>
      </w:r>
      <w:r>
        <w:rPr>
          <w:rFonts w:eastAsia="Times New Roman" w:cs="Times New Roman"/>
          <w:szCs w:val="24"/>
        </w:rPr>
        <w:t>, σε</w:t>
      </w:r>
      <w:r w:rsidRPr="003A1A5A">
        <w:rPr>
          <w:rFonts w:eastAsia="Times New Roman" w:cs="Times New Roman"/>
          <w:szCs w:val="24"/>
        </w:rPr>
        <w:t xml:space="preserve"> εγκαταστάσεις ξήρανση</w:t>
      </w:r>
      <w:r>
        <w:rPr>
          <w:rFonts w:eastAsia="Times New Roman" w:cs="Times New Roman"/>
          <w:szCs w:val="24"/>
        </w:rPr>
        <w:t>ς</w:t>
      </w:r>
      <w:r w:rsidRPr="003A1A5A">
        <w:rPr>
          <w:rFonts w:eastAsia="Times New Roman" w:cs="Times New Roman"/>
          <w:szCs w:val="24"/>
        </w:rPr>
        <w:t xml:space="preserve"> αγροτικών προϊόντων</w:t>
      </w:r>
      <w:r>
        <w:rPr>
          <w:rFonts w:eastAsia="Times New Roman" w:cs="Times New Roman"/>
          <w:szCs w:val="24"/>
        </w:rPr>
        <w:t>,</w:t>
      </w:r>
      <w:r w:rsidRPr="003A1A5A">
        <w:rPr>
          <w:rFonts w:eastAsia="Times New Roman" w:cs="Times New Roman"/>
          <w:szCs w:val="24"/>
        </w:rPr>
        <w:t xml:space="preserve"> στη θέρμανση ιχθυοκαλλιεργειών και σε πολλά ακόμα</w:t>
      </w:r>
      <w:r>
        <w:rPr>
          <w:rFonts w:eastAsia="Times New Roman" w:cs="Times New Roman"/>
          <w:szCs w:val="24"/>
        </w:rPr>
        <w:t>. Ιδίως</w:t>
      </w:r>
      <w:r w:rsidRPr="003A1A5A">
        <w:rPr>
          <w:rFonts w:eastAsia="Times New Roman" w:cs="Times New Roman"/>
          <w:szCs w:val="24"/>
        </w:rPr>
        <w:t xml:space="preserve"> </w:t>
      </w:r>
      <w:r>
        <w:rPr>
          <w:rFonts w:eastAsia="Times New Roman" w:cs="Times New Roman"/>
          <w:szCs w:val="24"/>
        </w:rPr>
        <w:t xml:space="preserve">οι </w:t>
      </w:r>
      <w:r w:rsidRPr="003A1A5A">
        <w:rPr>
          <w:rFonts w:eastAsia="Times New Roman" w:cs="Times New Roman"/>
          <w:szCs w:val="24"/>
        </w:rPr>
        <w:t>συνεταιρισμοί της χώρας έχουν ένα ευρύ πεδίο για να δρ</w:t>
      </w:r>
      <w:r w:rsidRPr="003A1A5A">
        <w:rPr>
          <w:rFonts w:eastAsia="Times New Roman" w:cs="Times New Roman"/>
          <w:szCs w:val="24"/>
        </w:rPr>
        <w:t>άσουν και να αξιοποιήσουν τις δυνατότητες που τους δίνει η</w:t>
      </w:r>
      <w:r>
        <w:rPr>
          <w:rFonts w:eastAsia="Times New Roman" w:cs="Times New Roman"/>
          <w:szCs w:val="24"/>
        </w:rPr>
        <w:t xml:space="preserve"> γεω</w:t>
      </w:r>
      <w:r w:rsidRPr="003A1A5A">
        <w:rPr>
          <w:rFonts w:eastAsia="Times New Roman" w:cs="Times New Roman"/>
          <w:szCs w:val="24"/>
        </w:rPr>
        <w:t>θερμία</w:t>
      </w:r>
      <w:r>
        <w:rPr>
          <w:rFonts w:eastAsia="Times New Roman" w:cs="Times New Roman"/>
          <w:szCs w:val="24"/>
        </w:rPr>
        <w:t>. Τ</w:t>
      </w:r>
      <w:r w:rsidRPr="003A1A5A">
        <w:rPr>
          <w:rFonts w:eastAsia="Times New Roman" w:cs="Times New Roman"/>
          <w:szCs w:val="24"/>
        </w:rPr>
        <w:t>ο θεσμικό πλαίσιο υπάρχει</w:t>
      </w:r>
      <w:r>
        <w:rPr>
          <w:rFonts w:eastAsia="Times New Roman" w:cs="Times New Roman"/>
          <w:szCs w:val="24"/>
        </w:rPr>
        <w:t>,</w:t>
      </w:r>
      <w:r w:rsidRPr="003A1A5A">
        <w:rPr>
          <w:rFonts w:eastAsia="Times New Roman" w:cs="Times New Roman"/>
          <w:szCs w:val="24"/>
        </w:rPr>
        <w:t xml:space="preserve"> τα κίνητρα έχουν δοθεί</w:t>
      </w:r>
      <w:r>
        <w:rPr>
          <w:rFonts w:eastAsia="Times New Roman" w:cs="Times New Roman"/>
          <w:szCs w:val="24"/>
        </w:rPr>
        <w:t>. Π</w:t>
      </w:r>
      <w:r w:rsidRPr="003A1A5A">
        <w:rPr>
          <w:rFonts w:eastAsia="Times New Roman" w:cs="Times New Roman"/>
          <w:szCs w:val="24"/>
        </w:rPr>
        <w:t>ρέπει οι αγρότες συλλογικά να βγουν μπροστά και σε αυτόν τον τομέα</w:t>
      </w:r>
      <w:r>
        <w:rPr>
          <w:rFonts w:eastAsia="Times New Roman" w:cs="Times New Roman"/>
          <w:szCs w:val="24"/>
        </w:rPr>
        <w:t>.</w:t>
      </w:r>
    </w:p>
    <w:p w14:paraId="6A6280E9" w14:textId="77777777" w:rsidR="00CD4C30" w:rsidRDefault="00DA53E9">
      <w:pPr>
        <w:spacing w:line="600" w:lineRule="auto"/>
        <w:ind w:firstLine="720"/>
        <w:jc w:val="both"/>
        <w:rPr>
          <w:rFonts w:eastAsia="Times New Roman" w:cs="Times New Roman"/>
          <w:szCs w:val="24"/>
        </w:rPr>
      </w:pPr>
      <w:r w:rsidRPr="003A1A5A">
        <w:rPr>
          <w:rFonts w:eastAsia="Times New Roman" w:cs="Times New Roman"/>
          <w:szCs w:val="24"/>
        </w:rPr>
        <w:t>Δεν μπορώ</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όμως,</w:t>
      </w:r>
      <w:r w:rsidRPr="003A1A5A">
        <w:rPr>
          <w:rFonts w:eastAsia="Times New Roman" w:cs="Times New Roman"/>
          <w:szCs w:val="24"/>
        </w:rPr>
        <w:t xml:space="preserve"> να μην αναφέρω και τις δυνατότητες από την αξιοπ</w:t>
      </w:r>
      <w:r w:rsidRPr="003A1A5A">
        <w:rPr>
          <w:rFonts w:eastAsia="Times New Roman" w:cs="Times New Roman"/>
          <w:szCs w:val="24"/>
        </w:rPr>
        <w:t>οίηση της γεωθερμίας για τη θέρμανση και ψύξη των δημοσίων κτ</w:t>
      </w:r>
      <w:r>
        <w:rPr>
          <w:rFonts w:eastAsia="Times New Roman" w:cs="Times New Roman"/>
          <w:szCs w:val="24"/>
        </w:rPr>
        <w:t>η</w:t>
      </w:r>
      <w:r w:rsidRPr="003A1A5A">
        <w:rPr>
          <w:rFonts w:eastAsia="Times New Roman" w:cs="Times New Roman"/>
          <w:szCs w:val="24"/>
        </w:rPr>
        <w:t>ρίων</w:t>
      </w:r>
      <w:r>
        <w:rPr>
          <w:rFonts w:eastAsia="Times New Roman" w:cs="Times New Roman"/>
          <w:szCs w:val="24"/>
        </w:rPr>
        <w:t>,</w:t>
      </w:r>
      <w:r w:rsidRPr="003A1A5A">
        <w:rPr>
          <w:rFonts w:eastAsia="Times New Roman" w:cs="Times New Roman"/>
          <w:szCs w:val="24"/>
        </w:rPr>
        <w:t xml:space="preserve"> των σχολείων και των νοσοκομείων</w:t>
      </w:r>
      <w:r>
        <w:rPr>
          <w:rFonts w:eastAsia="Times New Roman" w:cs="Times New Roman"/>
          <w:szCs w:val="24"/>
        </w:rPr>
        <w:t>. Α</w:t>
      </w:r>
      <w:r w:rsidRPr="003A1A5A">
        <w:rPr>
          <w:rFonts w:eastAsia="Times New Roman" w:cs="Times New Roman"/>
          <w:szCs w:val="24"/>
        </w:rPr>
        <w:t>πό την άλλη</w:t>
      </w:r>
      <w:r>
        <w:rPr>
          <w:rFonts w:eastAsia="Times New Roman" w:cs="Times New Roman"/>
          <w:szCs w:val="24"/>
        </w:rPr>
        <w:t>,</w:t>
      </w:r>
      <w:r w:rsidRPr="003A1A5A">
        <w:rPr>
          <w:rFonts w:eastAsia="Times New Roman" w:cs="Times New Roman"/>
          <w:szCs w:val="24"/>
        </w:rPr>
        <w:t xml:space="preserve"> θεωρώ κρίσιμη και την πολιτική παροχής κινήτρων για αντίστοιχες χρήσ</w:t>
      </w:r>
      <w:r>
        <w:rPr>
          <w:rFonts w:eastAsia="Times New Roman" w:cs="Times New Roman"/>
          <w:szCs w:val="24"/>
        </w:rPr>
        <w:t>ει</w:t>
      </w:r>
      <w:r w:rsidRPr="003A1A5A">
        <w:rPr>
          <w:rFonts w:eastAsia="Times New Roman" w:cs="Times New Roman"/>
          <w:szCs w:val="24"/>
        </w:rPr>
        <w:t>ς και σε ιδιωτικά κτ</w:t>
      </w:r>
      <w:r>
        <w:rPr>
          <w:rFonts w:eastAsia="Times New Roman" w:cs="Times New Roman"/>
          <w:szCs w:val="24"/>
        </w:rPr>
        <w:t>ίσ</w:t>
      </w:r>
      <w:r w:rsidRPr="003A1A5A">
        <w:rPr>
          <w:rFonts w:eastAsia="Times New Roman" w:cs="Times New Roman"/>
          <w:szCs w:val="24"/>
        </w:rPr>
        <w:t>ματα</w:t>
      </w:r>
      <w:r>
        <w:rPr>
          <w:rFonts w:eastAsia="Times New Roman" w:cs="Times New Roman"/>
          <w:szCs w:val="24"/>
        </w:rPr>
        <w:t>.</w:t>
      </w:r>
    </w:p>
    <w:p w14:paraId="6A6280E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w:t>
      </w:r>
      <w:r w:rsidRPr="003A1A5A">
        <w:rPr>
          <w:rFonts w:eastAsia="Times New Roman" w:cs="Times New Roman"/>
          <w:szCs w:val="24"/>
        </w:rPr>
        <w:t>ελειώνοντας</w:t>
      </w:r>
      <w:r>
        <w:rPr>
          <w:rFonts w:eastAsia="Times New Roman" w:cs="Times New Roman"/>
          <w:szCs w:val="24"/>
        </w:rPr>
        <w:t>,</w:t>
      </w:r>
      <w:r w:rsidRPr="003A1A5A">
        <w:rPr>
          <w:rFonts w:eastAsia="Times New Roman" w:cs="Times New Roman"/>
          <w:szCs w:val="24"/>
        </w:rPr>
        <w:t xml:space="preserve"> θα ήθελα να σημειώσω ότι η κ</w:t>
      </w:r>
      <w:r w:rsidRPr="003A1A5A">
        <w:rPr>
          <w:rFonts w:eastAsia="Times New Roman" w:cs="Times New Roman"/>
          <w:szCs w:val="24"/>
        </w:rPr>
        <w:t xml:space="preserve">ατάργηση του </w:t>
      </w:r>
      <w:r>
        <w:rPr>
          <w:rFonts w:eastAsia="Times New Roman" w:cs="Times New Roman"/>
          <w:szCs w:val="24"/>
        </w:rPr>
        <w:t xml:space="preserve">ΙΓΜΕ </w:t>
      </w:r>
      <w:r w:rsidRPr="003A1A5A">
        <w:rPr>
          <w:rFonts w:eastAsia="Times New Roman" w:cs="Times New Roman"/>
          <w:szCs w:val="24"/>
        </w:rPr>
        <w:t xml:space="preserve">και η σύσταση της Ελληνικής Αρχής </w:t>
      </w:r>
      <w:r>
        <w:rPr>
          <w:rFonts w:eastAsia="Times New Roman" w:cs="Times New Roman"/>
          <w:szCs w:val="24"/>
        </w:rPr>
        <w:t>Γ</w:t>
      </w:r>
      <w:r w:rsidRPr="003A1A5A">
        <w:rPr>
          <w:rFonts w:eastAsia="Times New Roman" w:cs="Times New Roman"/>
          <w:szCs w:val="24"/>
        </w:rPr>
        <w:t xml:space="preserve">εωλογικών και </w:t>
      </w:r>
      <w:r>
        <w:rPr>
          <w:rFonts w:eastAsia="Times New Roman" w:cs="Times New Roman"/>
          <w:szCs w:val="24"/>
        </w:rPr>
        <w:t>Μ</w:t>
      </w:r>
      <w:r w:rsidRPr="003A1A5A">
        <w:rPr>
          <w:rFonts w:eastAsia="Times New Roman" w:cs="Times New Roman"/>
          <w:szCs w:val="24"/>
        </w:rPr>
        <w:t xml:space="preserve">εταλλευτικών </w:t>
      </w:r>
      <w:r>
        <w:rPr>
          <w:rFonts w:eastAsia="Times New Roman" w:cs="Times New Roman"/>
          <w:szCs w:val="24"/>
        </w:rPr>
        <w:t>Ε</w:t>
      </w:r>
      <w:r w:rsidRPr="003A1A5A">
        <w:rPr>
          <w:rFonts w:eastAsia="Times New Roman" w:cs="Times New Roman"/>
          <w:szCs w:val="24"/>
        </w:rPr>
        <w:t xml:space="preserve">ρευνών αντανακλά τις προκλήσεις που </w:t>
      </w:r>
      <w:r>
        <w:rPr>
          <w:rFonts w:eastAsia="Times New Roman" w:cs="Times New Roman"/>
          <w:szCs w:val="24"/>
        </w:rPr>
        <w:t>έ</w:t>
      </w:r>
      <w:r w:rsidRPr="003A1A5A">
        <w:rPr>
          <w:rFonts w:eastAsia="Times New Roman" w:cs="Times New Roman"/>
          <w:szCs w:val="24"/>
        </w:rPr>
        <w:t xml:space="preserve">να </w:t>
      </w:r>
      <w:r w:rsidRPr="003A1A5A">
        <w:rPr>
          <w:rFonts w:eastAsia="Times New Roman" w:cs="Times New Roman"/>
          <w:szCs w:val="24"/>
        </w:rPr>
        <w:lastRenderedPageBreak/>
        <w:t xml:space="preserve">σύγχρονο κράτος έχει να αντιμετωπίσει στα θέματα της </w:t>
      </w:r>
      <w:r>
        <w:rPr>
          <w:rFonts w:eastAsia="Times New Roman" w:cs="Times New Roman"/>
          <w:szCs w:val="24"/>
        </w:rPr>
        <w:t>γεω</w:t>
      </w:r>
      <w:r w:rsidRPr="003A1A5A">
        <w:rPr>
          <w:rFonts w:eastAsia="Times New Roman" w:cs="Times New Roman"/>
          <w:szCs w:val="24"/>
        </w:rPr>
        <w:t>λογίας και των ορυκτών πόρων</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 xml:space="preserve">Η </w:t>
      </w:r>
      <w:r w:rsidRPr="003A1A5A">
        <w:rPr>
          <w:rFonts w:eastAsia="Times New Roman" w:cs="Times New Roman"/>
          <w:szCs w:val="24"/>
        </w:rPr>
        <w:t xml:space="preserve">δράση στα πεδία των </w:t>
      </w:r>
      <w:proofErr w:type="spellStart"/>
      <w:r>
        <w:rPr>
          <w:rFonts w:eastAsia="Times New Roman" w:cs="Times New Roman"/>
          <w:szCs w:val="24"/>
        </w:rPr>
        <w:t>γεω</w:t>
      </w:r>
      <w:r w:rsidRPr="003A1A5A">
        <w:rPr>
          <w:rFonts w:eastAsia="Times New Roman" w:cs="Times New Roman"/>
          <w:szCs w:val="24"/>
        </w:rPr>
        <w:t>κινδύνων</w:t>
      </w:r>
      <w:proofErr w:type="spellEnd"/>
      <w:r>
        <w:rPr>
          <w:rFonts w:eastAsia="Times New Roman" w:cs="Times New Roman"/>
          <w:szCs w:val="24"/>
        </w:rPr>
        <w:t>,</w:t>
      </w:r>
      <w:r w:rsidRPr="003A1A5A">
        <w:rPr>
          <w:rFonts w:eastAsia="Times New Roman" w:cs="Times New Roman"/>
          <w:szCs w:val="24"/>
        </w:rPr>
        <w:t xml:space="preserve"> της </w:t>
      </w:r>
      <w:proofErr w:type="spellStart"/>
      <w:r>
        <w:rPr>
          <w:rFonts w:eastAsia="Times New Roman" w:cs="Times New Roman"/>
          <w:szCs w:val="24"/>
        </w:rPr>
        <w:t>γεω</w:t>
      </w:r>
      <w:r w:rsidRPr="003A1A5A">
        <w:rPr>
          <w:rFonts w:eastAsia="Times New Roman" w:cs="Times New Roman"/>
          <w:szCs w:val="24"/>
        </w:rPr>
        <w:t>ενέργειας</w:t>
      </w:r>
      <w:proofErr w:type="spellEnd"/>
      <w:r>
        <w:rPr>
          <w:rFonts w:eastAsia="Times New Roman" w:cs="Times New Roman"/>
          <w:szCs w:val="24"/>
        </w:rPr>
        <w:t>,</w:t>
      </w:r>
      <w:r w:rsidRPr="003A1A5A">
        <w:rPr>
          <w:rFonts w:eastAsia="Times New Roman" w:cs="Times New Roman"/>
          <w:szCs w:val="24"/>
        </w:rPr>
        <w:t xml:space="preserve"> του </w:t>
      </w:r>
      <w:proofErr w:type="spellStart"/>
      <w:r w:rsidRPr="003A1A5A">
        <w:rPr>
          <w:rFonts w:eastAsia="Times New Roman" w:cs="Times New Roman"/>
          <w:szCs w:val="24"/>
        </w:rPr>
        <w:t>γεωπεριβάλλοντος</w:t>
      </w:r>
      <w:proofErr w:type="spellEnd"/>
      <w:r>
        <w:rPr>
          <w:rFonts w:eastAsia="Times New Roman" w:cs="Times New Roman"/>
          <w:szCs w:val="24"/>
        </w:rPr>
        <w:t>,</w:t>
      </w:r>
      <w:r w:rsidRPr="003A1A5A">
        <w:rPr>
          <w:rFonts w:eastAsia="Times New Roman" w:cs="Times New Roman"/>
          <w:szCs w:val="24"/>
        </w:rPr>
        <w:t xml:space="preserve"> οι τεχνικές </w:t>
      </w:r>
      <w:r>
        <w:rPr>
          <w:rFonts w:eastAsia="Times New Roman" w:cs="Times New Roman"/>
          <w:szCs w:val="24"/>
        </w:rPr>
        <w:t>π</w:t>
      </w:r>
      <w:r w:rsidRPr="003A1A5A">
        <w:rPr>
          <w:rFonts w:eastAsia="Times New Roman" w:cs="Times New Roman"/>
          <w:szCs w:val="24"/>
        </w:rPr>
        <w:t xml:space="preserve">ροστασίας και αποκατάστασης του περιβάλλοντος από γεωλογικές και μεταλλευτικές δραστηριότητες απαιτούν </w:t>
      </w:r>
      <w:r>
        <w:rPr>
          <w:rFonts w:eastAsia="Times New Roman" w:cs="Times New Roman"/>
          <w:szCs w:val="24"/>
        </w:rPr>
        <w:t>μ</w:t>
      </w:r>
      <w:r w:rsidRPr="003A1A5A">
        <w:rPr>
          <w:rFonts w:eastAsia="Times New Roman" w:cs="Times New Roman"/>
          <w:szCs w:val="24"/>
        </w:rPr>
        <w:t xml:space="preserve">ία </w:t>
      </w:r>
      <w:r>
        <w:rPr>
          <w:rFonts w:eastAsia="Times New Roman" w:cs="Times New Roman"/>
          <w:szCs w:val="24"/>
        </w:rPr>
        <w:t xml:space="preserve">σύγχρονη δημόσια γεωλογική αρχή, </w:t>
      </w:r>
      <w:r w:rsidRPr="003A1A5A">
        <w:rPr>
          <w:rFonts w:eastAsia="Times New Roman" w:cs="Times New Roman"/>
          <w:szCs w:val="24"/>
        </w:rPr>
        <w:t xml:space="preserve">που βασισμένη στην ιστορικότητα και την </w:t>
      </w:r>
      <w:r>
        <w:rPr>
          <w:rFonts w:eastAsia="Times New Roman" w:cs="Times New Roman"/>
          <w:szCs w:val="24"/>
        </w:rPr>
        <w:t>π</w:t>
      </w:r>
      <w:r w:rsidRPr="003A1A5A">
        <w:rPr>
          <w:rFonts w:eastAsia="Times New Roman" w:cs="Times New Roman"/>
          <w:szCs w:val="24"/>
        </w:rPr>
        <w:t>ολύχρονη εμπειρία και δραστηρ</w:t>
      </w:r>
      <w:r w:rsidRPr="003A1A5A">
        <w:rPr>
          <w:rFonts w:eastAsia="Times New Roman" w:cs="Times New Roman"/>
          <w:szCs w:val="24"/>
        </w:rPr>
        <w:t xml:space="preserve">ιότητα του </w:t>
      </w:r>
      <w:r>
        <w:rPr>
          <w:rFonts w:eastAsia="Times New Roman" w:cs="Times New Roman"/>
          <w:szCs w:val="24"/>
        </w:rPr>
        <w:t>ΙΓΜΕ</w:t>
      </w:r>
      <w:r w:rsidRPr="003A1A5A">
        <w:rPr>
          <w:rFonts w:eastAsia="Times New Roman" w:cs="Times New Roman"/>
          <w:szCs w:val="24"/>
        </w:rPr>
        <w:t xml:space="preserve"> μπορεί να δώσει νέα προοπτική</w:t>
      </w:r>
      <w:r>
        <w:rPr>
          <w:rFonts w:eastAsia="Times New Roman" w:cs="Times New Roman"/>
          <w:szCs w:val="24"/>
        </w:rPr>
        <w:t>.</w:t>
      </w:r>
    </w:p>
    <w:p w14:paraId="6A6280EB" w14:textId="77777777" w:rsidR="00CD4C30" w:rsidRDefault="00DA53E9">
      <w:pPr>
        <w:spacing w:line="600" w:lineRule="auto"/>
        <w:jc w:val="both"/>
        <w:rPr>
          <w:rFonts w:eastAsia="Times New Roman" w:cs="Times New Roman"/>
          <w:szCs w:val="24"/>
        </w:rPr>
      </w:pPr>
      <w:r>
        <w:rPr>
          <w:rFonts w:eastAsia="Times New Roman" w:cs="Times New Roman"/>
          <w:szCs w:val="24"/>
        </w:rPr>
        <w:t>Α</w:t>
      </w:r>
      <w:r w:rsidRPr="003A1A5A">
        <w:rPr>
          <w:rFonts w:eastAsia="Times New Roman" w:cs="Times New Roman"/>
          <w:szCs w:val="24"/>
        </w:rPr>
        <w:t>υτή η στροφή γίνεται με πλήρη διασφ</w:t>
      </w:r>
      <w:r>
        <w:rPr>
          <w:rFonts w:eastAsia="Times New Roman" w:cs="Times New Roman"/>
          <w:szCs w:val="24"/>
        </w:rPr>
        <w:t xml:space="preserve">άλιση των </w:t>
      </w:r>
      <w:r w:rsidRPr="003A1A5A">
        <w:rPr>
          <w:rFonts w:eastAsia="Times New Roman" w:cs="Times New Roman"/>
          <w:szCs w:val="24"/>
        </w:rPr>
        <w:t>εργαζ</w:t>
      </w:r>
      <w:r>
        <w:rPr>
          <w:rFonts w:eastAsia="Times New Roman" w:cs="Times New Roman"/>
          <w:szCs w:val="24"/>
        </w:rPr>
        <w:t xml:space="preserve">ομένων και αξιοποίησή τους στη νέα </w:t>
      </w:r>
      <w:r>
        <w:rPr>
          <w:rFonts w:eastAsia="Times New Roman" w:cs="Times New Roman"/>
          <w:szCs w:val="24"/>
        </w:rPr>
        <w:t>α</w:t>
      </w:r>
      <w:r w:rsidRPr="003A1A5A">
        <w:rPr>
          <w:rFonts w:eastAsia="Times New Roman" w:cs="Times New Roman"/>
          <w:szCs w:val="24"/>
        </w:rPr>
        <w:t>ρχή</w:t>
      </w:r>
      <w:r>
        <w:rPr>
          <w:rFonts w:eastAsia="Times New Roman" w:cs="Times New Roman"/>
          <w:szCs w:val="24"/>
        </w:rPr>
        <w:t>.</w:t>
      </w:r>
      <w:r w:rsidRPr="003A1A5A">
        <w:rPr>
          <w:rFonts w:eastAsia="Times New Roman" w:cs="Times New Roman"/>
          <w:szCs w:val="24"/>
        </w:rPr>
        <w:t xml:space="preserve"> Θέλω να τονίσω ότι πρόκειται </w:t>
      </w:r>
      <w:r>
        <w:rPr>
          <w:rFonts w:eastAsia="Times New Roman" w:cs="Times New Roman"/>
          <w:szCs w:val="24"/>
        </w:rPr>
        <w:t xml:space="preserve">για τη σύσταση μιας </w:t>
      </w:r>
      <w:r>
        <w:rPr>
          <w:rFonts w:eastAsia="Times New Roman" w:cs="Times New Roman"/>
          <w:szCs w:val="24"/>
        </w:rPr>
        <w:t xml:space="preserve">αρχής </w:t>
      </w:r>
      <w:r>
        <w:rPr>
          <w:rFonts w:eastAsia="Times New Roman" w:cs="Times New Roman"/>
          <w:szCs w:val="24"/>
        </w:rPr>
        <w:t xml:space="preserve">στην υπηρεσία </w:t>
      </w:r>
      <w:r w:rsidRPr="003A1A5A">
        <w:rPr>
          <w:rFonts w:eastAsia="Times New Roman" w:cs="Times New Roman"/>
          <w:szCs w:val="24"/>
        </w:rPr>
        <w:t>του κράτους και της κοινωνίας και όχι για μία ακ</w:t>
      </w:r>
      <w:r w:rsidRPr="003A1A5A">
        <w:rPr>
          <w:rFonts w:eastAsia="Times New Roman" w:cs="Times New Roman"/>
          <w:szCs w:val="24"/>
        </w:rPr>
        <w:t>όμα επιχείρηση του δημοσίου με ιδιωτικ</w:t>
      </w:r>
      <w:r>
        <w:rPr>
          <w:rFonts w:eastAsia="Times New Roman" w:cs="Times New Roman"/>
          <w:szCs w:val="24"/>
        </w:rPr>
        <w:t>οοικονομικά</w:t>
      </w:r>
      <w:r w:rsidRPr="003A1A5A">
        <w:rPr>
          <w:rFonts w:eastAsia="Times New Roman" w:cs="Times New Roman"/>
          <w:szCs w:val="24"/>
        </w:rPr>
        <w:t xml:space="preserve"> κριτήρια </w:t>
      </w:r>
      <w:r>
        <w:rPr>
          <w:rFonts w:eastAsia="Times New Roman" w:cs="Times New Roman"/>
          <w:szCs w:val="24"/>
        </w:rPr>
        <w:t xml:space="preserve">και </w:t>
      </w:r>
      <w:r w:rsidRPr="003A1A5A">
        <w:rPr>
          <w:rFonts w:eastAsia="Times New Roman" w:cs="Times New Roman"/>
          <w:szCs w:val="24"/>
        </w:rPr>
        <w:t xml:space="preserve">αυτό αποτελεί σαφή πολιτική επιλογή για τον τρόπο αξιοποίησης του φυσικού πλούτου της χώρας </w:t>
      </w:r>
      <w:r>
        <w:rPr>
          <w:rFonts w:eastAsia="Times New Roman" w:cs="Times New Roman"/>
          <w:szCs w:val="24"/>
        </w:rPr>
        <w:t>μας.</w:t>
      </w:r>
    </w:p>
    <w:p w14:paraId="6A6280E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w:t>
      </w:r>
      <w:r w:rsidRPr="003A1A5A">
        <w:rPr>
          <w:rFonts w:eastAsia="Times New Roman" w:cs="Times New Roman"/>
          <w:szCs w:val="24"/>
        </w:rPr>
        <w:t>έλος</w:t>
      </w:r>
      <w:r>
        <w:rPr>
          <w:rFonts w:eastAsia="Times New Roman" w:cs="Times New Roman"/>
          <w:szCs w:val="24"/>
        </w:rPr>
        <w:t>, ν</w:t>
      </w:r>
      <w:r w:rsidRPr="003A1A5A">
        <w:rPr>
          <w:rFonts w:eastAsia="Times New Roman" w:cs="Times New Roman"/>
          <w:szCs w:val="24"/>
        </w:rPr>
        <w:t>α χαιρετίσω και εγώ την εξαίρεση του σχιστολιθικού αερίου και πετρελαίου από τα αξιοποιή</w:t>
      </w:r>
      <w:r w:rsidRPr="003A1A5A">
        <w:rPr>
          <w:rFonts w:eastAsia="Times New Roman" w:cs="Times New Roman"/>
          <w:szCs w:val="24"/>
        </w:rPr>
        <w:t>σιμα κοιτάσματα</w:t>
      </w:r>
      <w:r>
        <w:rPr>
          <w:rFonts w:eastAsia="Times New Roman" w:cs="Times New Roman"/>
          <w:szCs w:val="24"/>
        </w:rPr>
        <w:t>,</w:t>
      </w:r>
      <w:r w:rsidRPr="003A1A5A">
        <w:rPr>
          <w:rFonts w:eastAsia="Times New Roman" w:cs="Times New Roman"/>
          <w:szCs w:val="24"/>
        </w:rPr>
        <w:t xml:space="preserve"> την απαγόρευση στην ουσία της εκμετάλλευσής </w:t>
      </w:r>
      <w:r>
        <w:rPr>
          <w:rFonts w:eastAsia="Times New Roman" w:cs="Times New Roman"/>
          <w:szCs w:val="24"/>
        </w:rPr>
        <w:t>τους.</w:t>
      </w:r>
    </w:p>
    <w:p w14:paraId="6A6280E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σημειώσω ότι οι </w:t>
      </w:r>
      <w:r w:rsidRPr="003A1A5A">
        <w:rPr>
          <w:rFonts w:eastAsia="Times New Roman" w:cs="Times New Roman"/>
          <w:szCs w:val="24"/>
        </w:rPr>
        <w:t xml:space="preserve">τροπολογίες </w:t>
      </w:r>
      <w:r>
        <w:rPr>
          <w:rFonts w:eastAsia="Times New Roman" w:cs="Times New Roman"/>
          <w:szCs w:val="24"/>
        </w:rPr>
        <w:t>στις οποίες αναφέρθηκε ο κ. Τσιρώνης πρέπει άμεσα, κ</w:t>
      </w:r>
      <w:r w:rsidRPr="003A1A5A">
        <w:rPr>
          <w:rFonts w:eastAsia="Times New Roman" w:cs="Times New Roman"/>
          <w:szCs w:val="24"/>
        </w:rPr>
        <w:t>ύριε Υπουργέ</w:t>
      </w:r>
      <w:r>
        <w:rPr>
          <w:rFonts w:eastAsia="Times New Roman" w:cs="Times New Roman"/>
          <w:szCs w:val="24"/>
        </w:rPr>
        <w:t>,</w:t>
      </w:r>
      <w:r w:rsidRPr="003A1A5A">
        <w:rPr>
          <w:rFonts w:eastAsia="Times New Roman" w:cs="Times New Roman"/>
          <w:szCs w:val="24"/>
        </w:rPr>
        <w:t xml:space="preserve"> να επανέλθουν και να ψηφιστούν</w:t>
      </w:r>
      <w:r>
        <w:rPr>
          <w:rFonts w:eastAsia="Times New Roman" w:cs="Times New Roman"/>
          <w:szCs w:val="24"/>
        </w:rPr>
        <w:t>. Κ</w:t>
      </w:r>
      <w:r w:rsidRPr="003A1A5A">
        <w:rPr>
          <w:rFonts w:eastAsia="Times New Roman" w:cs="Times New Roman"/>
          <w:szCs w:val="24"/>
        </w:rPr>
        <w:t xml:space="preserve">άθε βήμα προς την προστασία του περιβάλλοντος είναι ένα βήμα </w:t>
      </w:r>
      <w:r>
        <w:rPr>
          <w:rFonts w:eastAsia="Times New Roman" w:cs="Times New Roman"/>
          <w:szCs w:val="24"/>
        </w:rPr>
        <w:t>για ένα</w:t>
      </w:r>
      <w:r w:rsidRPr="003A1A5A">
        <w:rPr>
          <w:rFonts w:eastAsia="Times New Roman" w:cs="Times New Roman"/>
          <w:szCs w:val="24"/>
        </w:rPr>
        <w:t xml:space="preserve"> βιώσιμο μέλλον</w:t>
      </w:r>
      <w:r>
        <w:rPr>
          <w:rFonts w:eastAsia="Times New Roman" w:cs="Times New Roman"/>
          <w:szCs w:val="24"/>
        </w:rPr>
        <w:t>.</w:t>
      </w:r>
    </w:p>
    <w:p w14:paraId="6A6280E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w:t>
      </w:r>
      <w:r w:rsidRPr="003A1A5A">
        <w:rPr>
          <w:rFonts w:eastAsia="Times New Roman" w:cs="Times New Roman"/>
          <w:szCs w:val="24"/>
        </w:rPr>
        <w:t>ας ευχαριστώ</w:t>
      </w:r>
      <w:r>
        <w:rPr>
          <w:rFonts w:eastAsia="Times New Roman" w:cs="Times New Roman"/>
          <w:szCs w:val="24"/>
        </w:rPr>
        <w:t>.</w:t>
      </w:r>
    </w:p>
    <w:p w14:paraId="6A6280EF" w14:textId="77777777" w:rsidR="00CD4C30" w:rsidRDefault="00DA53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A6280F0"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3A1A5A">
        <w:rPr>
          <w:rFonts w:eastAsia="Times New Roman" w:cs="Times New Roman"/>
          <w:szCs w:val="24"/>
        </w:rPr>
        <w:t xml:space="preserve"> </w:t>
      </w:r>
      <w:r>
        <w:rPr>
          <w:rFonts w:eastAsia="Times New Roman" w:cs="Times New Roman"/>
          <w:szCs w:val="24"/>
        </w:rPr>
        <w:t xml:space="preserve">Και εμείς σας ευχαριστούμε. </w:t>
      </w:r>
    </w:p>
    <w:p w14:paraId="6A6280F1"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s="Times New Roman"/>
          <w:szCs w:val="24"/>
        </w:rPr>
        <w:t xml:space="preserve">Κύριε Πρόεδρε, μου </w:t>
      </w:r>
      <w:r>
        <w:rPr>
          <w:rFonts w:eastAsia="Times New Roman" w:cs="Times New Roman"/>
          <w:szCs w:val="24"/>
        </w:rPr>
        <w:t>επιτρέπετε;</w:t>
      </w:r>
    </w:p>
    <w:p w14:paraId="6A6280F2"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Μιχελογιαννάκη</w:t>
      </w:r>
      <w:proofErr w:type="spellEnd"/>
      <w:r>
        <w:rPr>
          <w:rFonts w:eastAsia="Times New Roman" w:cs="Times New Roman"/>
          <w:szCs w:val="24"/>
        </w:rPr>
        <w:t>, νομίζω ότι</w:t>
      </w:r>
      <w:r w:rsidRPr="003A1A5A">
        <w:rPr>
          <w:rFonts w:eastAsia="Times New Roman" w:cs="Times New Roman"/>
          <w:szCs w:val="24"/>
        </w:rPr>
        <w:t xml:space="preserve"> </w:t>
      </w:r>
      <w:r>
        <w:rPr>
          <w:rFonts w:eastAsia="Times New Roman" w:cs="Times New Roman"/>
          <w:szCs w:val="24"/>
        </w:rPr>
        <w:t xml:space="preserve">μετά τη σύντομη </w:t>
      </w:r>
      <w:r w:rsidRPr="003A1A5A">
        <w:rPr>
          <w:rFonts w:eastAsia="Times New Roman" w:cs="Times New Roman"/>
          <w:szCs w:val="24"/>
        </w:rPr>
        <w:t xml:space="preserve">παρέμβαση του </w:t>
      </w:r>
      <w:r>
        <w:rPr>
          <w:rFonts w:eastAsia="Times New Roman" w:cs="Times New Roman"/>
          <w:szCs w:val="24"/>
        </w:rPr>
        <w:t>Υ</w:t>
      </w:r>
      <w:r w:rsidRPr="003A1A5A">
        <w:rPr>
          <w:rFonts w:eastAsia="Times New Roman" w:cs="Times New Roman"/>
          <w:szCs w:val="24"/>
        </w:rPr>
        <w:t>πουργού δεν έχετε να κάνετε κάποια παρατήρηση</w:t>
      </w:r>
      <w:r>
        <w:rPr>
          <w:rFonts w:eastAsia="Times New Roman" w:cs="Times New Roman"/>
          <w:szCs w:val="24"/>
        </w:rPr>
        <w:t>.</w:t>
      </w:r>
    </w:p>
    <w:p w14:paraId="6A6280F3" w14:textId="77777777" w:rsidR="00CD4C30" w:rsidRDefault="00DA53E9">
      <w:pPr>
        <w:spacing w:line="600" w:lineRule="auto"/>
        <w:ind w:firstLine="720"/>
        <w:jc w:val="both"/>
        <w:rPr>
          <w:rFonts w:eastAsia="Times New Roman" w:cs="Times New Roman"/>
          <w:szCs w:val="24"/>
        </w:rPr>
      </w:pPr>
      <w:r w:rsidRPr="009E37AF">
        <w:rPr>
          <w:rFonts w:eastAsia="Times New Roman" w:cs="Times New Roman"/>
          <w:b/>
          <w:szCs w:val="24"/>
        </w:rPr>
        <w:t>ΙΩΑΝΝΗΣ ΜΙΧΕΛΟΓΙΑΝΝΑΚΗΣ:</w:t>
      </w:r>
      <w:r>
        <w:rPr>
          <w:rFonts w:eastAsia="Times New Roman" w:cs="Times New Roman"/>
          <w:b/>
          <w:szCs w:val="24"/>
        </w:rPr>
        <w:t xml:space="preserve"> </w:t>
      </w:r>
      <w:r>
        <w:rPr>
          <w:rFonts w:eastAsia="Times New Roman" w:cs="Times New Roman"/>
          <w:szCs w:val="24"/>
        </w:rPr>
        <w:t xml:space="preserve">Δώστε μου μόνο ένα λεπτό, κύριε Πρόεδρε. </w:t>
      </w:r>
    </w:p>
    <w:p w14:paraId="6A6280F4" w14:textId="77777777" w:rsidR="00CD4C30" w:rsidRDefault="00DA53E9">
      <w:pPr>
        <w:spacing w:line="600" w:lineRule="auto"/>
        <w:ind w:firstLine="720"/>
        <w:jc w:val="both"/>
        <w:rPr>
          <w:rFonts w:eastAsia="Times New Roman" w:cs="Times New Roman"/>
          <w:szCs w:val="24"/>
        </w:rPr>
      </w:pPr>
      <w:r w:rsidRPr="009E37AF">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Ορίστε, έχετε τον λόγο μόνο για ένα λεπτό. </w:t>
      </w:r>
    </w:p>
    <w:p w14:paraId="6A6280F5" w14:textId="77777777" w:rsidR="00CD4C30" w:rsidRDefault="00DA53E9">
      <w:pPr>
        <w:spacing w:line="600" w:lineRule="auto"/>
        <w:ind w:firstLine="720"/>
        <w:jc w:val="both"/>
        <w:rPr>
          <w:rFonts w:eastAsia="Times New Roman" w:cs="Times New Roman"/>
          <w:szCs w:val="24"/>
        </w:rPr>
      </w:pPr>
      <w:r w:rsidRPr="009E37AF">
        <w:rPr>
          <w:rFonts w:eastAsia="Times New Roman" w:cs="Times New Roman"/>
          <w:b/>
          <w:szCs w:val="24"/>
        </w:rPr>
        <w:lastRenderedPageBreak/>
        <w:t>ΙΩΑΝΝΗΣ ΜΙΧΕΛΟΓΙΑΝΝΑΚΗΣ:</w:t>
      </w:r>
      <w:r>
        <w:rPr>
          <w:rFonts w:eastAsia="Times New Roman" w:cs="Times New Roman"/>
          <w:b/>
          <w:szCs w:val="24"/>
        </w:rPr>
        <w:t xml:space="preserve"> </w:t>
      </w:r>
      <w:r>
        <w:rPr>
          <w:rFonts w:eastAsia="Times New Roman" w:cs="Times New Roman"/>
          <w:szCs w:val="24"/>
        </w:rPr>
        <w:t>Κύριε Υπουργέ, νομίζω ότι ξεκαθαρίστηκε</w:t>
      </w:r>
      <w:r w:rsidRPr="003A1A5A">
        <w:rPr>
          <w:rFonts w:eastAsia="Times New Roman" w:cs="Times New Roman"/>
          <w:szCs w:val="24"/>
        </w:rPr>
        <w:t xml:space="preserve"> το θέμα</w:t>
      </w:r>
      <w:r>
        <w:rPr>
          <w:rFonts w:eastAsia="Times New Roman" w:cs="Times New Roman"/>
          <w:szCs w:val="24"/>
        </w:rPr>
        <w:t xml:space="preserve"> μετά την </w:t>
      </w:r>
      <w:r w:rsidRPr="003A1A5A">
        <w:rPr>
          <w:rFonts w:eastAsia="Times New Roman" w:cs="Times New Roman"/>
          <w:szCs w:val="24"/>
        </w:rPr>
        <w:t>τοποθέτησ</w:t>
      </w:r>
      <w:r>
        <w:rPr>
          <w:rFonts w:eastAsia="Times New Roman" w:cs="Times New Roman"/>
          <w:szCs w:val="24"/>
        </w:rPr>
        <w:t>ή</w:t>
      </w:r>
      <w:r w:rsidRPr="003A1A5A">
        <w:rPr>
          <w:rFonts w:eastAsia="Times New Roman" w:cs="Times New Roman"/>
          <w:szCs w:val="24"/>
        </w:rPr>
        <w:t xml:space="preserve"> </w:t>
      </w:r>
      <w:r>
        <w:rPr>
          <w:rFonts w:eastAsia="Times New Roman" w:cs="Times New Roman"/>
          <w:szCs w:val="24"/>
        </w:rPr>
        <w:t>σας. Το πάγιο αίτημα</w:t>
      </w:r>
      <w:r w:rsidRPr="003A1A5A">
        <w:rPr>
          <w:rFonts w:eastAsia="Times New Roman" w:cs="Times New Roman"/>
          <w:szCs w:val="24"/>
        </w:rPr>
        <w:t xml:space="preserve"> της κοινωνίας του Ηρακλείου εδώ και χρόνια </w:t>
      </w:r>
      <w:r>
        <w:rPr>
          <w:rFonts w:eastAsia="Times New Roman" w:cs="Times New Roman"/>
          <w:szCs w:val="24"/>
        </w:rPr>
        <w:t>είναι η</w:t>
      </w:r>
      <w:r w:rsidRPr="003A1A5A">
        <w:rPr>
          <w:rFonts w:eastAsia="Times New Roman" w:cs="Times New Roman"/>
          <w:szCs w:val="24"/>
        </w:rPr>
        <w:t xml:space="preserve"> απομάκρυνση </w:t>
      </w:r>
      <w:r>
        <w:rPr>
          <w:rFonts w:eastAsia="Times New Roman" w:cs="Times New Roman"/>
          <w:szCs w:val="24"/>
        </w:rPr>
        <w:t>της ΑΗΣ</w:t>
      </w:r>
      <w:r w:rsidRPr="003A1A5A">
        <w:rPr>
          <w:rFonts w:eastAsia="Times New Roman" w:cs="Times New Roman"/>
          <w:szCs w:val="24"/>
        </w:rPr>
        <w:t xml:space="preserve"> </w:t>
      </w:r>
      <w:proofErr w:type="spellStart"/>
      <w:r>
        <w:rPr>
          <w:rFonts w:eastAsia="Times New Roman" w:cs="Times New Roman"/>
          <w:szCs w:val="24"/>
        </w:rPr>
        <w:t>Λ</w:t>
      </w:r>
      <w:r w:rsidRPr="003A1A5A">
        <w:rPr>
          <w:rFonts w:eastAsia="Times New Roman" w:cs="Times New Roman"/>
          <w:szCs w:val="24"/>
        </w:rPr>
        <w:t>ινοπεραμάτων</w:t>
      </w:r>
      <w:proofErr w:type="spellEnd"/>
      <w:r>
        <w:rPr>
          <w:rFonts w:eastAsia="Times New Roman" w:cs="Times New Roman"/>
          <w:szCs w:val="24"/>
        </w:rPr>
        <w:t>.</w:t>
      </w:r>
    </w:p>
    <w:p w14:paraId="6A6280F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Στην τροπολο</w:t>
      </w:r>
      <w:r>
        <w:rPr>
          <w:rFonts w:eastAsia="Times New Roman" w:cs="Times New Roman"/>
          <w:szCs w:val="24"/>
        </w:rPr>
        <w:t>γία ε</w:t>
      </w:r>
      <w:r w:rsidRPr="003A1A5A">
        <w:rPr>
          <w:rFonts w:eastAsia="Times New Roman" w:cs="Times New Roman"/>
          <w:szCs w:val="24"/>
        </w:rPr>
        <w:t xml:space="preserve">ίδαμε ότι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 που υπήρχε</w:t>
      </w:r>
      <w:r w:rsidRPr="003A1A5A">
        <w:rPr>
          <w:rFonts w:eastAsia="Times New Roman" w:cs="Times New Roman"/>
          <w:szCs w:val="24"/>
        </w:rPr>
        <w:t xml:space="preserve"> από </w:t>
      </w:r>
      <w:r>
        <w:rPr>
          <w:rFonts w:eastAsia="Times New Roman" w:cs="Times New Roman"/>
          <w:szCs w:val="24"/>
        </w:rPr>
        <w:t>εσά</w:t>
      </w:r>
      <w:r w:rsidRPr="003A1A5A">
        <w:rPr>
          <w:rFonts w:eastAsia="Times New Roman" w:cs="Times New Roman"/>
          <w:szCs w:val="24"/>
        </w:rPr>
        <w:t xml:space="preserve">ς παλιά παρέμβαση και έκδοση ΦΕΚ που </w:t>
      </w:r>
      <w:r>
        <w:rPr>
          <w:rFonts w:eastAsia="Times New Roman" w:cs="Times New Roman"/>
          <w:szCs w:val="24"/>
        </w:rPr>
        <w:t>όριζε</w:t>
      </w:r>
      <w:r w:rsidRPr="003A1A5A">
        <w:rPr>
          <w:rFonts w:eastAsia="Times New Roman" w:cs="Times New Roman"/>
          <w:szCs w:val="24"/>
        </w:rPr>
        <w:t xml:space="preserve"> τη μετεγκατάσταση</w:t>
      </w:r>
      <w:r>
        <w:rPr>
          <w:rFonts w:eastAsia="Times New Roman" w:cs="Times New Roman"/>
          <w:szCs w:val="24"/>
        </w:rPr>
        <w:t>,</w:t>
      </w:r>
      <w:r w:rsidRPr="003A1A5A">
        <w:rPr>
          <w:rFonts w:eastAsia="Times New Roman" w:cs="Times New Roman"/>
          <w:szCs w:val="24"/>
        </w:rPr>
        <w:t xml:space="preserve"> παρ</w:t>
      </w:r>
      <w:r>
        <w:rPr>
          <w:rFonts w:eastAsia="Times New Roman" w:cs="Times New Roman"/>
          <w:szCs w:val="24"/>
        </w:rPr>
        <w:t xml:space="preserve">’ </w:t>
      </w:r>
      <w:r w:rsidRPr="003A1A5A">
        <w:rPr>
          <w:rFonts w:eastAsia="Times New Roman" w:cs="Times New Roman"/>
          <w:szCs w:val="24"/>
        </w:rPr>
        <w:t xml:space="preserve">όλο </w:t>
      </w:r>
      <w:r>
        <w:rPr>
          <w:rFonts w:eastAsia="Times New Roman" w:cs="Times New Roman"/>
          <w:szCs w:val="24"/>
        </w:rPr>
        <w:t xml:space="preserve">που η </w:t>
      </w:r>
      <w:r w:rsidRPr="003A1A5A">
        <w:rPr>
          <w:rFonts w:eastAsia="Times New Roman" w:cs="Times New Roman"/>
          <w:szCs w:val="24"/>
        </w:rPr>
        <w:t xml:space="preserve">συνεδρίαση της </w:t>
      </w:r>
      <w:r>
        <w:rPr>
          <w:rFonts w:eastAsia="Times New Roman" w:cs="Times New Roman"/>
          <w:szCs w:val="24"/>
        </w:rPr>
        <w:t>ΠΕΔ</w:t>
      </w:r>
      <w:r w:rsidRPr="003A1A5A">
        <w:rPr>
          <w:rFonts w:eastAsia="Times New Roman" w:cs="Times New Roman"/>
          <w:szCs w:val="24"/>
        </w:rPr>
        <w:t xml:space="preserve"> είχε στηρίξει ομόφωνα τη μετεγκατάσταση</w:t>
      </w:r>
      <w:r>
        <w:rPr>
          <w:rFonts w:eastAsia="Times New Roman" w:cs="Times New Roman"/>
          <w:szCs w:val="24"/>
        </w:rPr>
        <w:t>, είδαμε</w:t>
      </w:r>
      <w:r w:rsidRPr="003A1A5A">
        <w:rPr>
          <w:rFonts w:eastAsia="Times New Roman" w:cs="Times New Roman"/>
          <w:szCs w:val="24"/>
        </w:rPr>
        <w:t xml:space="preserve"> ξαφνικά να </w:t>
      </w:r>
      <w:r>
        <w:rPr>
          <w:rFonts w:eastAsia="Times New Roman" w:cs="Times New Roman"/>
          <w:szCs w:val="24"/>
        </w:rPr>
        <w:t>λένε ότι το ενεργειακό κενό</w:t>
      </w:r>
      <w:r w:rsidRPr="003A1A5A">
        <w:rPr>
          <w:rFonts w:eastAsia="Times New Roman" w:cs="Times New Roman"/>
          <w:szCs w:val="24"/>
        </w:rPr>
        <w:t xml:space="preserve"> θα καλυπτόταν από μία π</w:t>
      </w:r>
      <w:r>
        <w:rPr>
          <w:rFonts w:eastAsia="Times New Roman" w:cs="Times New Roman"/>
          <w:szCs w:val="24"/>
        </w:rPr>
        <w:t>λ</w:t>
      </w:r>
      <w:r w:rsidRPr="003A1A5A">
        <w:rPr>
          <w:rFonts w:eastAsia="Times New Roman" w:cs="Times New Roman"/>
          <w:szCs w:val="24"/>
        </w:rPr>
        <w:t>ωτή μον</w:t>
      </w:r>
      <w:r w:rsidRPr="003A1A5A">
        <w:rPr>
          <w:rFonts w:eastAsia="Times New Roman" w:cs="Times New Roman"/>
          <w:szCs w:val="24"/>
        </w:rPr>
        <w:t xml:space="preserve">άδα στην </w:t>
      </w:r>
      <w:r>
        <w:rPr>
          <w:rFonts w:eastAsia="Times New Roman" w:cs="Times New Roman"/>
          <w:szCs w:val="24"/>
        </w:rPr>
        <w:t>περιοχή</w:t>
      </w:r>
      <w:r w:rsidRPr="003A1A5A">
        <w:rPr>
          <w:rFonts w:eastAsia="Times New Roman" w:cs="Times New Roman"/>
          <w:szCs w:val="24"/>
        </w:rPr>
        <w:t xml:space="preserve"> </w:t>
      </w:r>
      <w:proofErr w:type="spellStart"/>
      <w:r>
        <w:rPr>
          <w:rFonts w:eastAsia="Times New Roman" w:cs="Times New Roman"/>
          <w:szCs w:val="24"/>
        </w:rPr>
        <w:t>Α</w:t>
      </w:r>
      <w:r w:rsidRPr="003A1A5A">
        <w:rPr>
          <w:rFonts w:eastAsia="Times New Roman" w:cs="Times New Roman"/>
          <w:szCs w:val="24"/>
        </w:rPr>
        <w:t>θερινόλακκος</w:t>
      </w:r>
      <w:proofErr w:type="spellEnd"/>
      <w:r w:rsidRPr="003A1A5A">
        <w:rPr>
          <w:rFonts w:eastAsia="Times New Roman" w:cs="Times New Roman"/>
          <w:szCs w:val="24"/>
        </w:rPr>
        <w:t xml:space="preserve"> Ηρακλείου</w:t>
      </w:r>
      <w:r>
        <w:rPr>
          <w:rFonts w:eastAsia="Times New Roman" w:cs="Times New Roman"/>
          <w:szCs w:val="24"/>
        </w:rPr>
        <w:t>.</w:t>
      </w:r>
    </w:p>
    <w:p w14:paraId="6A6280F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Όμως, </w:t>
      </w:r>
      <w:r w:rsidRPr="003A1A5A">
        <w:rPr>
          <w:rFonts w:eastAsia="Times New Roman" w:cs="Times New Roman"/>
          <w:szCs w:val="24"/>
        </w:rPr>
        <w:t>αιφνιδιαστήκαμε</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γιατί</w:t>
      </w:r>
      <w:r w:rsidRPr="003A1A5A">
        <w:rPr>
          <w:rFonts w:eastAsia="Times New Roman" w:cs="Times New Roman"/>
          <w:szCs w:val="24"/>
        </w:rPr>
        <w:t xml:space="preserve"> όχι μόνο δεν θα προωθηθεί </w:t>
      </w:r>
      <w:r>
        <w:rPr>
          <w:rFonts w:eastAsia="Times New Roman" w:cs="Times New Roman"/>
          <w:szCs w:val="24"/>
        </w:rPr>
        <w:t>η μετεγκατάσταση της μονάδας, αλλά</w:t>
      </w:r>
      <w:r w:rsidRPr="003A1A5A">
        <w:rPr>
          <w:rFonts w:eastAsia="Times New Roman" w:cs="Times New Roman"/>
          <w:szCs w:val="24"/>
        </w:rPr>
        <w:t xml:space="preserve"> θα προβλέπει και </w:t>
      </w:r>
      <w:r>
        <w:rPr>
          <w:rFonts w:eastAsia="Times New Roman" w:cs="Times New Roman"/>
          <w:szCs w:val="24"/>
        </w:rPr>
        <w:t xml:space="preserve">την </w:t>
      </w:r>
      <w:r w:rsidRPr="003A1A5A">
        <w:rPr>
          <w:rFonts w:eastAsia="Times New Roman" w:cs="Times New Roman"/>
          <w:szCs w:val="24"/>
        </w:rPr>
        <w:t xml:space="preserve">τοποθέτηση νέων </w:t>
      </w:r>
      <w:r>
        <w:rPr>
          <w:rFonts w:eastAsia="Times New Roman" w:cs="Times New Roman"/>
          <w:szCs w:val="24"/>
        </w:rPr>
        <w:t>αερο</w:t>
      </w:r>
      <w:r w:rsidRPr="003A1A5A">
        <w:rPr>
          <w:rFonts w:eastAsia="Times New Roman" w:cs="Times New Roman"/>
          <w:szCs w:val="24"/>
        </w:rPr>
        <w:t>στροβίλων</w:t>
      </w:r>
      <w:r>
        <w:rPr>
          <w:rFonts w:eastAsia="Times New Roman" w:cs="Times New Roman"/>
          <w:szCs w:val="24"/>
        </w:rPr>
        <w:t>. Π</w:t>
      </w:r>
      <w:r w:rsidRPr="003A1A5A">
        <w:rPr>
          <w:rFonts w:eastAsia="Times New Roman" w:cs="Times New Roman"/>
          <w:szCs w:val="24"/>
        </w:rPr>
        <w:t>ιστεύω</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όμως,</w:t>
      </w:r>
      <w:r w:rsidRPr="003A1A5A">
        <w:rPr>
          <w:rFonts w:eastAsia="Times New Roman" w:cs="Times New Roman"/>
          <w:szCs w:val="24"/>
        </w:rPr>
        <w:t xml:space="preserve"> ότι αυτό το πράγμα έφυγε</w:t>
      </w:r>
      <w:r>
        <w:rPr>
          <w:rFonts w:eastAsia="Times New Roman" w:cs="Times New Roman"/>
          <w:szCs w:val="24"/>
        </w:rPr>
        <w:t xml:space="preserve"> από την τροπολογία. Ε</w:t>
      </w:r>
      <w:r w:rsidRPr="003A1A5A">
        <w:rPr>
          <w:rFonts w:eastAsia="Times New Roman" w:cs="Times New Roman"/>
          <w:szCs w:val="24"/>
        </w:rPr>
        <w:t xml:space="preserve">ίναι </w:t>
      </w:r>
      <w:r w:rsidRPr="003A1A5A">
        <w:rPr>
          <w:rFonts w:eastAsia="Times New Roman" w:cs="Times New Roman"/>
          <w:szCs w:val="24"/>
        </w:rPr>
        <w:t>ξεκάθαρο δηλαδή αυτό</w:t>
      </w:r>
      <w:r>
        <w:rPr>
          <w:rFonts w:eastAsia="Times New Roman" w:cs="Times New Roman"/>
          <w:szCs w:val="24"/>
        </w:rPr>
        <w:t>;</w:t>
      </w:r>
    </w:p>
    <w:p w14:paraId="6A6280F8"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Ναι. </w:t>
      </w:r>
    </w:p>
    <w:p w14:paraId="6A6280F9" w14:textId="77777777" w:rsidR="00CD4C30" w:rsidRDefault="00DA53E9">
      <w:pPr>
        <w:spacing w:line="600" w:lineRule="auto"/>
        <w:ind w:firstLine="720"/>
        <w:jc w:val="both"/>
        <w:rPr>
          <w:rFonts w:eastAsia="Times New Roman" w:cs="Times New Roman"/>
          <w:szCs w:val="24"/>
        </w:rPr>
      </w:pPr>
      <w:r w:rsidRPr="00A01B77">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 xml:space="preserve">Ωραία, ξεκάθαρο, πεντακάθαρο. </w:t>
      </w:r>
    </w:p>
    <w:p w14:paraId="6A6280FA" w14:textId="77777777" w:rsidR="00CD4C30" w:rsidRDefault="00DA53E9">
      <w:pPr>
        <w:spacing w:line="600" w:lineRule="auto"/>
        <w:jc w:val="both"/>
        <w:rPr>
          <w:rFonts w:eastAsia="Times New Roman" w:cs="Times New Roman"/>
          <w:szCs w:val="24"/>
        </w:rPr>
      </w:pPr>
      <w:r>
        <w:rPr>
          <w:rFonts w:eastAsia="Times New Roman" w:cs="Times New Roman"/>
          <w:szCs w:val="24"/>
        </w:rPr>
        <w:t>Πάμε παρακάτω.</w:t>
      </w:r>
    </w:p>
    <w:p w14:paraId="6A6280F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κ. Γιώργος Δ</w:t>
      </w:r>
      <w:r w:rsidRPr="003A1A5A">
        <w:rPr>
          <w:rFonts w:eastAsia="Times New Roman" w:cs="Times New Roman"/>
          <w:szCs w:val="24"/>
        </w:rPr>
        <w:t>ημαράς</w:t>
      </w:r>
      <w:r>
        <w:rPr>
          <w:rFonts w:eastAsia="Times New Roman" w:cs="Times New Roman"/>
          <w:szCs w:val="24"/>
        </w:rPr>
        <w:t>.</w:t>
      </w:r>
      <w:r w:rsidRPr="003A1A5A">
        <w:rPr>
          <w:rFonts w:eastAsia="Times New Roman" w:cs="Times New Roman"/>
          <w:szCs w:val="24"/>
        </w:rPr>
        <w:t xml:space="preserve"> </w:t>
      </w:r>
    </w:p>
    <w:p w14:paraId="6A6280FC"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(Υφυπουργός Περιβάλλοντος </w:t>
      </w:r>
      <w:r>
        <w:rPr>
          <w:rFonts w:eastAsia="Times New Roman" w:cs="Times New Roman"/>
          <w:b/>
          <w:szCs w:val="24"/>
        </w:rPr>
        <w:t xml:space="preserve">και Ενέργειας): </w:t>
      </w:r>
      <w:r>
        <w:rPr>
          <w:rFonts w:eastAsia="Times New Roman" w:cs="Times New Roman"/>
          <w:szCs w:val="24"/>
        </w:rPr>
        <w:t xml:space="preserve">Κυρίες και κύριοι συνάδελφοι, </w:t>
      </w:r>
      <w:r w:rsidRPr="003A1A5A">
        <w:rPr>
          <w:rFonts w:eastAsia="Times New Roman" w:cs="Times New Roman"/>
          <w:szCs w:val="24"/>
        </w:rPr>
        <w:t xml:space="preserve">το νομοσχέδιο </w:t>
      </w:r>
      <w:r>
        <w:rPr>
          <w:rFonts w:eastAsia="Times New Roman" w:cs="Times New Roman"/>
          <w:szCs w:val="24"/>
        </w:rPr>
        <w:t xml:space="preserve">λύνει </w:t>
      </w:r>
      <w:r w:rsidRPr="003A1A5A">
        <w:rPr>
          <w:rFonts w:eastAsia="Times New Roman" w:cs="Times New Roman"/>
          <w:szCs w:val="24"/>
        </w:rPr>
        <w:t>προβλήματα</w:t>
      </w:r>
      <w:r>
        <w:rPr>
          <w:rFonts w:eastAsia="Times New Roman" w:cs="Times New Roman"/>
          <w:szCs w:val="24"/>
        </w:rPr>
        <w:t xml:space="preserve">: </w:t>
      </w:r>
      <w:r w:rsidRPr="003A1A5A">
        <w:rPr>
          <w:rFonts w:eastAsia="Times New Roman" w:cs="Times New Roman"/>
          <w:szCs w:val="24"/>
        </w:rPr>
        <w:t>ανοίγει το</w:t>
      </w:r>
      <w:r>
        <w:rPr>
          <w:rFonts w:eastAsia="Times New Roman" w:cs="Times New Roman"/>
          <w:szCs w:val="24"/>
        </w:rPr>
        <w:t>ν</w:t>
      </w:r>
      <w:r w:rsidRPr="003A1A5A">
        <w:rPr>
          <w:rFonts w:eastAsia="Times New Roman" w:cs="Times New Roman"/>
          <w:szCs w:val="24"/>
        </w:rPr>
        <w:t xml:space="preserve"> δρόμο για την αξιοποίηση της γεωθερμίας ως ανανεώσιμη</w:t>
      </w:r>
      <w:r>
        <w:rPr>
          <w:rFonts w:eastAsia="Times New Roman" w:cs="Times New Roman"/>
          <w:szCs w:val="24"/>
        </w:rPr>
        <w:t>ς</w:t>
      </w:r>
      <w:r w:rsidRPr="003A1A5A">
        <w:rPr>
          <w:rFonts w:eastAsia="Times New Roman" w:cs="Times New Roman"/>
          <w:szCs w:val="24"/>
        </w:rPr>
        <w:t xml:space="preserve"> πηγή</w:t>
      </w:r>
      <w:r>
        <w:rPr>
          <w:rFonts w:eastAsia="Times New Roman" w:cs="Times New Roman"/>
          <w:szCs w:val="24"/>
        </w:rPr>
        <w:t>ς</w:t>
      </w:r>
      <w:r w:rsidRPr="003A1A5A">
        <w:rPr>
          <w:rFonts w:eastAsia="Times New Roman" w:cs="Times New Roman"/>
          <w:szCs w:val="24"/>
        </w:rPr>
        <w:t xml:space="preserve"> ενέργειας</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λύνει προβλήματα</w:t>
      </w:r>
      <w:r w:rsidRPr="003A1A5A">
        <w:rPr>
          <w:rFonts w:eastAsia="Times New Roman" w:cs="Times New Roman"/>
          <w:szCs w:val="24"/>
        </w:rPr>
        <w:t xml:space="preserve"> σε σχέση με το </w:t>
      </w:r>
      <w:r>
        <w:rPr>
          <w:rFonts w:eastAsia="Times New Roman" w:cs="Times New Roman"/>
          <w:szCs w:val="24"/>
        </w:rPr>
        <w:t>Κ</w:t>
      </w:r>
      <w:r w:rsidRPr="003A1A5A">
        <w:rPr>
          <w:rFonts w:eastAsia="Times New Roman" w:cs="Times New Roman"/>
          <w:szCs w:val="24"/>
        </w:rPr>
        <w:t>τηματολόγιο</w:t>
      </w:r>
      <w:r>
        <w:rPr>
          <w:rFonts w:eastAsia="Times New Roman" w:cs="Times New Roman"/>
          <w:szCs w:val="24"/>
        </w:rPr>
        <w:t>.</w:t>
      </w:r>
    </w:p>
    <w:p w14:paraId="6A6280F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Άκουσα τον εισηγητή τη</w:t>
      </w:r>
      <w:r w:rsidRPr="003A1A5A">
        <w:rPr>
          <w:rFonts w:eastAsia="Times New Roman" w:cs="Times New Roman"/>
          <w:szCs w:val="24"/>
        </w:rPr>
        <w:t>ς Νέας Δημοκρατίας και στι</w:t>
      </w:r>
      <w:r w:rsidRPr="003A1A5A">
        <w:rPr>
          <w:rFonts w:eastAsia="Times New Roman" w:cs="Times New Roman"/>
          <w:szCs w:val="24"/>
        </w:rPr>
        <w:t xml:space="preserve">ς </w:t>
      </w:r>
      <w:r>
        <w:rPr>
          <w:rFonts w:eastAsia="Times New Roman" w:cs="Times New Roman"/>
          <w:szCs w:val="24"/>
        </w:rPr>
        <w:t>ε</w:t>
      </w:r>
      <w:r w:rsidRPr="003A1A5A">
        <w:rPr>
          <w:rFonts w:eastAsia="Times New Roman" w:cs="Times New Roman"/>
          <w:szCs w:val="24"/>
        </w:rPr>
        <w:t xml:space="preserve">πιτροπές </w:t>
      </w:r>
      <w:r w:rsidRPr="003A1A5A">
        <w:rPr>
          <w:rFonts w:eastAsia="Times New Roman" w:cs="Times New Roman"/>
          <w:szCs w:val="24"/>
        </w:rPr>
        <w:t xml:space="preserve">και στην Ολομέλεια να λέει γιατί διαχωρίζεται </w:t>
      </w:r>
      <w:r>
        <w:rPr>
          <w:rFonts w:eastAsia="Times New Roman" w:cs="Times New Roman"/>
          <w:szCs w:val="24"/>
        </w:rPr>
        <w:t>η ΔΕΠΑ.</w:t>
      </w:r>
      <w:r w:rsidRPr="003A1A5A">
        <w:rPr>
          <w:rFonts w:eastAsia="Times New Roman" w:cs="Times New Roman"/>
          <w:szCs w:val="24"/>
        </w:rPr>
        <w:t xml:space="preserve"> </w:t>
      </w:r>
      <w:r>
        <w:rPr>
          <w:rFonts w:eastAsia="Times New Roman" w:cs="Times New Roman"/>
          <w:szCs w:val="24"/>
        </w:rPr>
        <w:t xml:space="preserve">Η ΔΕΠΑ </w:t>
      </w:r>
      <w:r w:rsidRPr="003A1A5A">
        <w:rPr>
          <w:rFonts w:eastAsia="Times New Roman" w:cs="Times New Roman"/>
          <w:szCs w:val="24"/>
        </w:rPr>
        <w:t xml:space="preserve">διαχωρίζεται από τη μία σε υποδομών και δικτύων και από την άλλη </w:t>
      </w:r>
      <w:r>
        <w:rPr>
          <w:rFonts w:eastAsia="Times New Roman" w:cs="Times New Roman"/>
          <w:szCs w:val="24"/>
        </w:rPr>
        <w:t xml:space="preserve">σε εμπορία </w:t>
      </w:r>
      <w:r w:rsidRPr="003A1A5A">
        <w:rPr>
          <w:rFonts w:eastAsia="Times New Roman" w:cs="Times New Roman"/>
          <w:szCs w:val="24"/>
        </w:rPr>
        <w:t>και παραγωγή</w:t>
      </w:r>
      <w:r>
        <w:rPr>
          <w:rFonts w:eastAsia="Times New Roman" w:cs="Times New Roman"/>
          <w:szCs w:val="24"/>
        </w:rPr>
        <w:t>, γ</w:t>
      </w:r>
      <w:r w:rsidRPr="003A1A5A">
        <w:rPr>
          <w:rFonts w:eastAsia="Times New Roman" w:cs="Times New Roman"/>
          <w:szCs w:val="24"/>
        </w:rPr>
        <w:t xml:space="preserve">ιατί δεν θέλουμε να δώσουμε την πλειοψηφία </w:t>
      </w:r>
      <w:r>
        <w:rPr>
          <w:rFonts w:eastAsia="Times New Roman" w:cs="Times New Roman"/>
          <w:szCs w:val="24"/>
        </w:rPr>
        <w:t xml:space="preserve">της εταιρείας </w:t>
      </w:r>
      <w:r w:rsidRPr="003A1A5A">
        <w:rPr>
          <w:rFonts w:eastAsia="Times New Roman" w:cs="Times New Roman"/>
          <w:szCs w:val="24"/>
        </w:rPr>
        <w:t>που θα ελέγχει τα δί</w:t>
      </w:r>
      <w:r>
        <w:rPr>
          <w:rFonts w:eastAsia="Times New Roman" w:cs="Times New Roman"/>
          <w:szCs w:val="24"/>
        </w:rPr>
        <w:t>κ</w:t>
      </w:r>
      <w:r w:rsidRPr="003A1A5A">
        <w:rPr>
          <w:rFonts w:eastAsia="Times New Roman" w:cs="Times New Roman"/>
          <w:szCs w:val="24"/>
        </w:rPr>
        <w:t>τυα σε ιδιωτικ</w:t>
      </w:r>
      <w:r w:rsidRPr="003A1A5A">
        <w:rPr>
          <w:rFonts w:eastAsia="Times New Roman" w:cs="Times New Roman"/>
          <w:szCs w:val="24"/>
        </w:rPr>
        <w:t>ές επιχειρήσεις</w:t>
      </w:r>
      <w:r>
        <w:rPr>
          <w:rFonts w:eastAsia="Times New Roman" w:cs="Times New Roman"/>
          <w:szCs w:val="24"/>
        </w:rPr>
        <w:t>. Θέλουμε, δηλαδή, το</w:t>
      </w:r>
      <w:r w:rsidRPr="003A1A5A">
        <w:rPr>
          <w:rFonts w:eastAsia="Times New Roman" w:cs="Times New Roman"/>
          <w:szCs w:val="24"/>
        </w:rPr>
        <w:t xml:space="preserve"> ελληνικό δημόσιο να έχει την πλειοψηφία στα </w:t>
      </w:r>
      <w:r>
        <w:rPr>
          <w:rFonts w:eastAsia="Times New Roman" w:cs="Times New Roman"/>
          <w:szCs w:val="24"/>
        </w:rPr>
        <w:t>δίκτυα,</w:t>
      </w:r>
      <w:r w:rsidRPr="003A1A5A">
        <w:rPr>
          <w:rFonts w:eastAsia="Times New Roman" w:cs="Times New Roman"/>
          <w:szCs w:val="24"/>
        </w:rPr>
        <w:t xml:space="preserve"> γιατί έτσι μπορεί να σχεδιάζει </w:t>
      </w:r>
      <w:r>
        <w:rPr>
          <w:rFonts w:eastAsia="Times New Roman" w:cs="Times New Roman"/>
          <w:szCs w:val="24"/>
        </w:rPr>
        <w:t xml:space="preserve">μια πολιτική </w:t>
      </w:r>
      <w:r w:rsidRPr="003A1A5A">
        <w:rPr>
          <w:rFonts w:eastAsia="Times New Roman" w:cs="Times New Roman"/>
          <w:szCs w:val="24"/>
        </w:rPr>
        <w:t xml:space="preserve">παραγωγικής </w:t>
      </w:r>
      <w:r>
        <w:rPr>
          <w:rFonts w:eastAsia="Times New Roman" w:cs="Times New Roman"/>
          <w:szCs w:val="24"/>
        </w:rPr>
        <w:t>α</w:t>
      </w:r>
      <w:r w:rsidRPr="003A1A5A">
        <w:rPr>
          <w:rFonts w:eastAsia="Times New Roman" w:cs="Times New Roman"/>
          <w:szCs w:val="24"/>
        </w:rPr>
        <w:t>νασυγκρότησης της χώρας</w:t>
      </w:r>
      <w:r>
        <w:rPr>
          <w:rFonts w:eastAsia="Times New Roman" w:cs="Times New Roman"/>
          <w:szCs w:val="24"/>
        </w:rPr>
        <w:t xml:space="preserve">. Η ίδια </w:t>
      </w:r>
      <w:r>
        <w:rPr>
          <w:rFonts w:eastAsia="Times New Roman" w:cs="Times New Roman"/>
          <w:szCs w:val="24"/>
        </w:rPr>
        <w:lastRenderedPageBreak/>
        <w:t>λογική ήταν και στη ΔΕΗ, γ</w:t>
      </w:r>
      <w:r w:rsidRPr="003A1A5A">
        <w:rPr>
          <w:rFonts w:eastAsia="Times New Roman" w:cs="Times New Roman"/>
          <w:szCs w:val="24"/>
        </w:rPr>
        <w:t xml:space="preserve">ιατί χωρίστηκε η ΔΕΗ </w:t>
      </w:r>
      <w:r>
        <w:rPr>
          <w:rFonts w:eastAsia="Times New Roman" w:cs="Times New Roman"/>
          <w:szCs w:val="24"/>
        </w:rPr>
        <w:t xml:space="preserve">με </w:t>
      </w:r>
      <w:r w:rsidRPr="003A1A5A">
        <w:rPr>
          <w:rFonts w:eastAsia="Times New Roman" w:cs="Times New Roman"/>
          <w:szCs w:val="24"/>
        </w:rPr>
        <w:t>αυτό</w:t>
      </w:r>
      <w:r>
        <w:rPr>
          <w:rFonts w:eastAsia="Times New Roman" w:cs="Times New Roman"/>
          <w:szCs w:val="24"/>
        </w:rPr>
        <w:t>ν</w:t>
      </w:r>
      <w:r w:rsidRPr="003A1A5A">
        <w:rPr>
          <w:rFonts w:eastAsia="Times New Roman" w:cs="Times New Roman"/>
          <w:szCs w:val="24"/>
        </w:rPr>
        <w:t xml:space="preserve"> τον τρόπο</w:t>
      </w:r>
      <w:r>
        <w:rPr>
          <w:rFonts w:eastAsia="Times New Roman" w:cs="Times New Roman"/>
          <w:szCs w:val="24"/>
        </w:rPr>
        <w:t>,</w:t>
      </w:r>
      <w:r w:rsidRPr="003A1A5A">
        <w:rPr>
          <w:rFonts w:eastAsia="Times New Roman" w:cs="Times New Roman"/>
          <w:szCs w:val="24"/>
        </w:rPr>
        <w:t xml:space="preserve"> ώστε πάλι το </w:t>
      </w:r>
      <w:r>
        <w:rPr>
          <w:rFonts w:eastAsia="Times New Roman" w:cs="Times New Roman"/>
          <w:szCs w:val="24"/>
        </w:rPr>
        <w:t xml:space="preserve">ελληνικό </w:t>
      </w:r>
      <w:r w:rsidRPr="003A1A5A">
        <w:rPr>
          <w:rFonts w:eastAsia="Times New Roman" w:cs="Times New Roman"/>
          <w:szCs w:val="24"/>
        </w:rPr>
        <w:t>δημόσιο να ελέγχει τα δί</w:t>
      </w:r>
      <w:r>
        <w:rPr>
          <w:rFonts w:eastAsia="Times New Roman" w:cs="Times New Roman"/>
          <w:szCs w:val="24"/>
        </w:rPr>
        <w:t>κ</w:t>
      </w:r>
      <w:r w:rsidRPr="003A1A5A">
        <w:rPr>
          <w:rFonts w:eastAsia="Times New Roman" w:cs="Times New Roman"/>
          <w:szCs w:val="24"/>
        </w:rPr>
        <w:t>τυα</w:t>
      </w:r>
      <w:r>
        <w:rPr>
          <w:rFonts w:eastAsia="Times New Roman" w:cs="Times New Roman"/>
          <w:szCs w:val="24"/>
        </w:rPr>
        <w:t>.</w:t>
      </w:r>
    </w:p>
    <w:p w14:paraId="6A6280F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στάση της Νέας Δημοκρατίας</w:t>
      </w:r>
      <w:r w:rsidRPr="003A1A5A">
        <w:rPr>
          <w:rFonts w:eastAsia="Times New Roman" w:cs="Times New Roman"/>
          <w:szCs w:val="24"/>
        </w:rPr>
        <w:t xml:space="preserve"> είναι ακόμη και τα δίκτυα και</w:t>
      </w:r>
      <w:r>
        <w:rPr>
          <w:rFonts w:eastAsia="Times New Roman" w:cs="Times New Roman"/>
          <w:szCs w:val="24"/>
        </w:rPr>
        <w:t xml:space="preserve"> οι</w:t>
      </w:r>
      <w:r w:rsidRPr="003A1A5A">
        <w:rPr>
          <w:rFonts w:eastAsia="Times New Roman" w:cs="Times New Roman"/>
          <w:szCs w:val="24"/>
        </w:rPr>
        <w:t xml:space="preserve"> υποδομές να περάσουν σε μεγάλες πολυεθνικές</w:t>
      </w:r>
      <w:r>
        <w:rPr>
          <w:rFonts w:eastAsia="Times New Roman" w:cs="Times New Roman"/>
          <w:szCs w:val="24"/>
        </w:rPr>
        <w:t>,</w:t>
      </w:r>
      <w:r w:rsidRPr="003A1A5A">
        <w:rPr>
          <w:rFonts w:eastAsia="Times New Roman" w:cs="Times New Roman"/>
          <w:szCs w:val="24"/>
        </w:rPr>
        <w:t xml:space="preserve"> συνήθως</w:t>
      </w:r>
      <w:r>
        <w:rPr>
          <w:rFonts w:eastAsia="Times New Roman" w:cs="Times New Roman"/>
          <w:szCs w:val="24"/>
        </w:rPr>
        <w:t>,</w:t>
      </w:r>
      <w:r w:rsidRPr="003A1A5A">
        <w:rPr>
          <w:rFonts w:eastAsia="Times New Roman" w:cs="Times New Roman"/>
          <w:szCs w:val="24"/>
        </w:rPr>
        <w:t xml:space="preserve"> επιχειρήσεις</w:t>
      </w:r>
      <w:r>
        <w:rPr>
          <w:rFonts w:eastAsia="Times New Roman" w:cs="Times New Roman"/>
          <w:szCs w:val="24"/>
        </w:rPr>
        <w:t>.</w:t>
      </w:r>
      <w:r w:rsidRPr="003A1A5A">
        <w:rPr>
          <w:rFonts w:eastAsia="Times New Roman" w:cs="Times New Roman"/>
          <w:szCs w:val="24"/>
        </w:rPr>
        <w:t xml:space="preserve"> Αν αυτό δεν είναι </w:t>
      </w:r>
      <w:r>
        <w:rPr>
          <w:rFonts w:eastAsia="Times New Roman" w:cs="Times New Roman"/>
          <w:szCs w:val="24"/>
        </w:rPr>
        <w:t>νεοφιλελευθερισμός, τότε τ</w:t>
      </w:r>
      <w:r w:rsidRPr="003A1A5A">
        <w:rPr>
          <w:rFonts w:eastAsia="Times New Roman" w:cs="Times New Roman"/>
          <w:szCs w:val="24"/>
        </w:rPr>
        <w:t>ι είναι</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Ό</w:t>
      </w:r>
      <w:r w:rsidRPr="003A1A5A">
        <w:rPr>
          <w:rFonts w:eastAsia="Times New Roman" w:cs="Times New Roman"/>
          <w:szCs w:val="24"/>
        </w:rPr>
        <w:t>ταν λέμε δηλαδή δεξ</w:t>
      </w:r>
      <w:r w:rsidRPr="003A1A5A">
        <w:rPr>
          <w:rFonts w:eastAsia="Times New Roman" w:cs="Times New Roman"/>
          <w:szCs w:val="24"/>
        </w:rPr>
        <w:t>ιά πολιτική</w:t>
      </w:r>
      <w:r>
        <w:rPr>
          <w:rFonts w:eastAsia="Times New Roman" w:cs="Times New Roman"/>
          <w:szCs w:val="24"/>
        </w:rPr>
        <w:t>, σημαίνει παράδοση</w:t>
      </w:r>
      <w:r w:rsidRPr="003A1A5A">
        <w:rPr>
          <w:rFonts w:eastAsia="Times New Roman" w:cs="Times New Roman"/>
          <w:szCs w:val="24"/>
        </w:rPr>
        <w:t xml:space="preserve"> και της παραγωγής</w:t>
      </w:r>
      <w:r>
        <w:rPr>
          <w:rFonts w:eastAsia="Times New Roman" w:cs="Times New Roman"/>
          <w:szCs w:val="24"/>
        </w:rPr>
        <w:t>,</w:t>
      </w:r>
      <w:r w:rsidRPr="003A1A5A">
        <w:rPr>
          <w:rFonts w:eastAsia="Times New Roman" w:cs="Times New Roman"/>
          <w:szCs w:val="24"/>
        </w:rPr>
        <w:t xml:space="preserve"> αλλά και των υποδομών και δικτύων </w:t>
      </w:r>
      <w:r>
        <w:rPr>
          <w:rFonts w:eastAsia="Times New Roman" w:cs="Times New Roman"/>
          <w:szCs w:val="24"/>
        </w:rPr>
        <w:t xml:space="preserve">σε πολυεθνικές εταιρείες. </w:t>
      </w:r>
    </w:p>
    <w:p w14:paraId="6A6280F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Με τις πολιτικές </w:t>
      </w:r>
      <w:r w:rsidRPr="003A1A5A">
        <w:rPr>
          <w:rFonts w:eastAsia="Times New Roman" w:cs="Times New Roman"/>
          <w:szCs w:val="24"/>
        </w:rPr>
        <w:t>αυτές της Νέας Δημοκρατίας και του ΠΑΣΟΚ παρ</w:t>
      </w:r>
      <w:r>
        <w:rPr>
          <w:rFonts w:eastAsia="Times New Roman" w:cs="Times New Roman"/>
          <w:szCs w:val="24"/>
        </w:rPr>
        <w:t>έδωσαν</w:t>
      </w:r>
      <w:r w:rsidRPr="003A1A5A">
        <w:rPr>
          <w:rFonts w:eastAsia="Times New Roman" w:cs="Times New Roman"/>
          <w:szCs w:val="24"/>
        </w:rPr>
        <w:t xml:space="preserve"> όλες τις </w:t>
      </w:r>
      <w:r>
        <w:rPr>
          <w:rFonts w:eastAsia="Times New Roman" w:cs="Times New Roman"/>
          <w:szCs w:val="24"/>
        </w:rPr>
        <w:t>τ</w:t>
      </w:r>
      <w:r w:rsidRPr="003A1A5A">
        <w:rPr>
          <w:rFonts w:eastAsia="Times New Roman" w:cs="Times New Roman"/>
          <w:szCs w:val="24"/>
        </w:rPr>
        <w:t xml:space="preserve">ράπεζες </w:t>
      </w:r>
      <w:r>
        <w:rPr>
          <w:rFonts w:eastAsia="Times New Roman" w:cs="Times New Roman"/>
          <w:szCs w:val="24"/>
        </w:rPr>
        <w:t xml:space="preserve">σε </w:t>
      </w:r>
      <w:r w:rsidRPr="003A1A5A">
        <w:rPr>
          <w:rFonts w:eastAsia="Times New Roman" w:cs="Times New Roman"/>
          <w:szCs w:val="24"/>
        </w:rPr>
        <w:t>επιθετικά ξένα κεφάλαια</w:t>
      </w:r>
      <w:r>
        <w:rPr>
          <w:rFonts w:eastAsia="Times New Roman" w:cs="Times New Roman"/>
          <w:szCs w:val="24"/>
        </w:rPr>
        <w:t>,</w:t>
      </w:r>
      <w:r w:rsidRPr="003A1A5A">
        <w:rPr>
          <w:rFonts w:eastAsia="Times New Roman" w:cs="Times New Roman"/>
          <w:szCs w:val="24"/>
        </w:rPr>
        <w:t xml:space="preserve"> τα λεγόμενα </w:t>
      </w:r>
      <w:r w:rsidRPr="003A1A5A">
        <w:rPr>
          <w:rFonts w:eastAsia="Times New Roman" w:cs="Times New Roman"/>
          <w:szCs w:val="24"/>
          <w:lang w:val="en-US"/>
        </w:rPr>
        <w:t>f</w:t>
      </w:r>
      <w:r>
        <w:rPr>
          <w:rFonts w:eastAsia="Times New Roman" w:cs="Times New Roman"/>
          <w:szCs w:val="24"/>
          <w:lang w:val="en-US"/>
        </w:rPr>
        <w:t>unds</w:t>
      </w:r>
      <w:r w:rsidRPr="00CB60B5">
        <w:rPr>
          <w:rFonts w:eastAsia="Times New Roman" w:cs="Times New Roman"/>
          <w:szCs w:val="24"/>
        </w:rPr>
        <w:t>,</w:t>
      </w:r>
      <w:r w:rsidRPr="003A1A5A">
        <w:rPr>
          <w:rFonts w:eastAsia="Times New Roman" w:cs="Times New Roman"/>
          <w:szCs w:val="24"/>
        </w:rPr>
        <w:t xml:space="preserve"> αφού τις </w:t>
      </w:r>
      <w:r>
        <w:rPr>
          <w:rFonts w:eastAsia="Times New Roman" w:cs="Times New Roman"/>
          <w:szCs w:val="24"/>
        </w:rPr>
        <w:t>έφθ</w:t>
      </w:r>
      <w:r>
        <w:rPr>
          <w:rFonts w:eastAsia="Times New Roman" w:cs="Times New Roman"/>
          <w:szCs w:val="24"/>
        </w:rPr>
        <w:t>ασαν</w:t>
      </w:r>
      <w:r w:rsidRPr="003A1A5A">
        <w:rPr>
          <w:rFonts w:eastAsia="Times New Roman" w:cs="Times New Roman"/>
          <w:szCs w:val="24"/>
        </w:rPr>
        <w:t xml:space="preserve"> σε κατάσταση πτώχευσης</w:t>
      </w:r>
      <w:r>
        <w:rPr>
          <w:rFonts w:eastAsia="Times New Roman" w:cs="Times New Roman"/>
          <w:szCs w:val="24"/>
        </w:rPr>
        <w:t>. Ο</w:t>
      </w:r>
      <w:r w:rsidRPr="003A1A5A">
        <w:rPr>
          <w:rFonts w:eastAsia="Times New Roman" w:cs="Times New Roman"/>
          <w:szCs w:val="24"/>
        </w:rPr>
        <w:t xml:space="preserve">ι </w:t>
      </w:r>
      <w:r>
        <w:rPr>
          <w:rFonts w:eastAsia="Times New Roman" w:cs="Times New Roman"/>
          <w:szCs w:val="24"/>
        </w:rPr>
        <w:t>τ</w:t>
      </w:r>
      <w:r w:rsidRPr="003A1A5A">
        <w:rPr>
          <w:rFonts w:eastAsia="Times New Roman" w:cs="Times New Roman"/>
          <w:szCs w:val="24"/>
        </w:rPr>
        <w:t>ράπεζες</w:t>
      </w:r>
      <w:r w:rsidRPr="003A1A5A">
        <w:rPr>
          <w:rFonts w:eastAsia="Times New Roman" w:cs="Times New Roman"/>
          <w:szCs w:val="24"/>
        </w:rPr>
        <w:t xml:space="preserve"> </w:t>
      </w:r>
      <w:r>
        <w:rPr>
          <w:rFonts w:eastAsia="Times New Roman" w:cs="Times New Roman"/>
          <w:szCs w:val="24"/>
        </w:rPr>
        <w:t>που ήλεγχε το ελληνικό</w:t>
      </w:r>
      <w:r w:rsidRPr="003A1A5A">
        <w:rPr>
          <w:rFonts w:eastAsia="Times New Roman" w:cs="Times New Roman"/>
          <w:szCs w:val="24"/>
        </w:rPr>
        <w:t xml:space="preserve"> δημόσιο</w:t>
      </w:r>
      <w:r>
        <w:rPr>
          <w:rFonts w:eastAsia="Times New Roman" w:cs="Times New Roman"/>
          <w:szCs w:val="24"/>
        </w:rPr>
        <w:t>,</w:t>
      </w:r>
      <w:r w:rsidRPr="003A1A5A">
        <w:rPr>
          <w:rFonts w:eastAsia="Times New Roman" w:cs="Times New Roman"/>
          <w:szCs w:val="24"/>
        </w:rPr>
        <w:t xml:space="preserve"> δηλαδή </w:t>
      </w:r>
      <w:r>
        <w:rPr>
          <w:rFonts w:eastAsia="Times New Roman" w:cs="Times New Roman"/>
          <w:szCs w:val="24"/>
        </w:rPr>
        <w:t xml:space="preserve">η </w:t>
      </w:r>
      <w:r w:rsidRPr="003A1A5A">
        <w:rPr>
          <w:rFonts w:eastAsia="Times New Roman" w:cs="Times New Roman"/>
          <w:szCs w:val="24"/>
        </w:rPr>
        <w:t>Εθνική Τράπεζα</w:t>
      </w:r>
      <w:r>
        <w:rPr>
          <w:rFonts w:eastAsia="Times New Roman" w:cs="Times New Roman"/>
          <w:szCs w:val="24"/>
        </w:rPr>
        <w:t xml:space="preserve">, </w:t>
      </w:r>
      <w:r w:rsidRPr="003A1A5A">
        <w:rPr>
          <w:rFonts w:eastAsia="Times New Roman" w:cs="Times New Roman"/>
          <w:szCs w:val="24"/>
        </w:rPr>
        <w:t>το Ταχυδρομικό Ταμιευτήριο</w:t>
      </w:r>
      <w:r>
        <w:rPr>
          <w:rFonts w:eastAsia="Times New Roman" w:cs="Times New Roman"/>
          <w:szCs w:val="24"/>
        </w:rPr>
        <w:t>,</w:t>
      </w:r>
      <w:r w:rsidRPr="003A1A5A">
        <w:rPr>
          <w:rFonts w:eastAsia="Times New Roman" w:cs="Times New Roman"/>
          <w:szCs w:val="24"/>
        </w:rPr>
        <w:t xml:space="preserve"> η Αγροτική</w:t>
      </w:r>
      <w:r>
        <w:rPr>
          <w:rFonts w:eastAsia="Times New Roman" w:cs="Times New Roman"/>
          <w:szCs w:val="24"/>
        </w:rPr>
        <w:t>, η</w:t>
      </w:r>
      <w:r w:rsidRPr="003A1A5A">
        <w:rPr>
          <w:rFonts w:eastAsia="Times New Roman" w:cs="Times New Roman"/>
          <w:szCs w:val="24"/>
        </w:rPr>
        <w:t xml:space="preserve"> Εμπορική πέρασαν όλες </w:t>
      </w:r>
      <w:r>
        <w:rPr>
          <w:rFonts w:eastAsia="Times New Roman" w:cs="Times New Roman"/>
          <w:szCs w:val="24"/>
        </w:rPr>
        <w:t>σε</w:t>
      </w:r>
      <w:r w:rsidRPr="003A1A5A">
        <w:rPr>
          <w:rFonts w:eastAsia="Times New Roman" w:cs="Times New Roman"/>
          <w:szCs w:val="24"/>
        </w:rPr>
        <w:t xml:space="preserve"> επενδυτές και κυρί</w:t>
      </w:r>
      <w:r>
        <w:rPr>
          <w:rFonts w:eastAsia="Times New Roman" w:cs="Times New Roman"/>
          <w:szCs w:val="24"/>
        </w:rPr>
        <w:t>ω</w:t>
      </w:r>
      <w:r w:rsidRPr="003A1A5A">
        <w:rPr>
          <w:rFonts w:eastAsia="Times New Roman" w:cs="Times New Roman"/>
          <w:szCs w:val="24"/>
        </w:rPr>
        <w:t xml:space="preserve">ς </w:t>
      </w:r>
      <w:r>
        <w:rPr>
          <w:rFonts w:eastAsia="Times New Roman" w:cs="Times New Roman"/>
          <w:szCs w:val="24"/>
        </w:rPr>
        <w:t xml:space="preserve">σε </w:t>
      </w:r>
      <w:r w:rsidRPr="003A1A5A">
        <w:rPr>
          <w:rFonts w:eastAsia="Times New Roman" w:cs="Times New Roman"/>
          <w:szCs w:val="24"/>
        </w:rPr>
        <w:t>ξένους επενδυτές</w:t>
      </w:r>
      <w:r>
        <w:rPr>
          <w:rFonts w:eastAsia="Times New Roman" w:cs="Times New Roman"/>
          <w:szCs w:val="24"/>
        </w:rPr>
        <w:t xml:space="preserve">. Πώς, λοιπόν, θα χαράξει ένα </w:t>
      </w:r>
      <w:r w:rsidRPr="003A1A5A">
        <w:rPr>
          <w:rFonts w:eastAsia="Times New Roman" w:cs="Times New Roman"/>
          <w:szCs w:val="24"/>
        </w:rPr>
        <w:t>κράτος μ</w:t>
      </w:r>
      <w:r>
        <w:rPr>
          <w:rFonts w:eastAsia="Times New Roman" w:cs="Times New Roman"/>
          <w:szCs w:val="24"/>
        </w:rPr>
        <w:t>ι</w:t>
      </w:r>
      <w:r w:rsidRPr="003A1A5A">
        <w:rPr>
          <w:rFonts w:eastAsia="Times New Roman" w:cs="Times New Roman"/>
          <w:szCs w:val="24"/>
        </w:rPr>
        <w:t xml:space="preserve">α πορεία παραγωγικής </w:t>
      </w:r>
      <w:r>
        <w:rPr>
          <w:rFonts w:eastAsia="Times New Roman" w:cs="Times New Roman"/>
          <w:szCs w:val="24"/>
        </w:rPr>
        <w:t>α</w:t>
      </w:r>
      <w:r w:rsidRPr="003A1A5A">
        <w:rPr>
          <w:rFonts w:eastAsia="Times New Roman" w:cs="Times New Roman"/>
          <w:szCs w:val="24"/>
        </w:rPr>
        <w:t xml:space="preserve">νασυγκρότησης </w:t>
      </w:r>
      <w:r>
        <w:rPr>
          <w:rFonts w:eastAsia="Times New Roman" w:cs="Times New Roman"/>
          <w:szCs w:val="24"/>
        </w:rPr>
        <w:t>χ</w:t>
      </w:r>
      <w:r w:rsidRPr="003A1A5A">
        <w:rPr>
          <w:rFonts w:eastAsia="Times New Roman" w:cs="Times New Roman"/>
          <w:szCs w:val="24"/>
        </w:rPr>
        <w:t>ωρίς κα</w:t>
      </w:r>
      <w:r>
        <w:rPr>
          <w:rFonts w:eastAsia="Times New Roman" w:cs="Times New Roman"/>
          <w:szCs w:val="24"/>
        </w:rPr>
        <w:t>μ</w:t>
      </w:r>
      <w:r w:rsidRPr="003A1A5A">
        <w:rPr>
          <w:rFonts w:eastAsia="Times New Roman" w:cs="Times New Roman"/>
          <w:szCs w:val="24"/>
        </w:rPr>
        <w:t>μία κρατική τράπεζα</w:t>
      </w:r>
      <w:r>
        <w:rPr>
          <w:rFonts w:eastAsia="Times New Roman" w:cs="Times New Roman"/>
          <w:szCs w:val="24"/>
        </w:rPr>
        <w:t>; Μ</w:t>
      </w:r>
      <w:r w:rsidRPr="003A1A5A">
        <w:rPr>
          <w:rFonts w:eastAsia="Times New Roman" w:cs="Times New Roman"/>
          <w:szCs w:val="24"/>
        </w:rPr>
        <w:t xml:space="preserve">ε την ίδια πολιτική λογική </w:t>
      </w:r>
      <w:r>
        <w:rPr>
          <w:rFonts w:eastAsia="Times New Roman" w:cs="Times New Roman"/>
          <w:szCs w:val="24"/>
        </w:rPr>
        <w:t>της</w:t>
      </w:r>
      <w:r w:rsidRPr="003A1A5A">
        <w:rPr>
          <w:rFonts w:eastAsia="Times New Roman" w:cs="Times New Roman"/>
          <w:szCs w:val="24"/>
        </w:rPr>
        <w:t xml:space="preserve"> Νέα</w:t>
      </w:r>
      <w:r>
        <w:rPr>
          <w:rFonts w:eastAsia="Times New Roman" w:cs="Times New Roman"/>
          <w:szCs w:val="24"/>
        </w:rPr>
        <w:t>ς</w:t>
      </w:r>
      <w:r w:rsidRPr="003A1A5A">
        <w:rPr>
          <w:rFonts w:eastAsia="Times New Roman" w:cs="Times New Roman"/>
          <w:szCs w:val="24"/>
        </w:rPr>
        <w:t xml:space="preserve"> Δημοκρατία</w:t>
      </w:r>
      <w:r>
        <w:rPr>
          <w:rFonts w:eastAsia="Times New Roman" w:cs="Times New Roman"/>
          <w:szCs w:val="24"/>
        </w:rPr>
        <w:t xml:space="preserve">ς </w:t>
      </w:r>
      <w:r w:rsidRPr="003A1A5A">
        <w:rPr>
          <w:rFonts w:eastAsia="Times New Roman" w:cs="Times New Roman"/>
          <w:szCs w:val="24"/>
        </w:rPr>
        <w:t xml:space="preserve">το </w:t>
      </w:r>
      <w:r>
        <w:rPr>
          <w:rFonts w:eastAsia="Times New Roman" w:cs="Times New Roman"/>
          <w:szCs w:val="24"/>
        </w:rPr>
        <w:t>ε</w:t>
      </w:r>
      <w:r w:rsidRPr="003A1A5A">
        <w:rPr>
          <w:rFonts w:eastAsia="Times New Roman" w:cs="Times New Roman"/>
          <w:szCs w:val="24"/>
        </w:rPr>
        <w:t xml:space="preserve">λληνικό </w:t>
      </w:r>
      <w:r>
        <w:rPr>
          <w:rFonts w:eastAsia="Times New Roman" w:cs="Times New Roman"/>
          <w:szCs w:val="24"/>
        </w:rPr>
        <w:t>δ</w:t>
      </w:r>
      <w:r w:rsidRPr="003A1A5A">
        <w:rPr>
          <w:rFonts w:eastAsia="Times New Roman" w:cs="Times New Roman"/>
          <w:szCs w:val="24"/>
        </w:rPr>
        <w:t xml:space="preserve">ημόσιο </w:t>
      </w:r>
      <w:r>
        <w:rPr>
          <w:rFonts w:eastAsia="Times New Roman" w:cs="Times New Roman"/>
          <w:szCs w:val="24"/>
        </w:rPr>
        <w:t xml:space="preserve">δεν χρειάζεται, λοιπόν, να ελέγχει </w:t>
      </w:r>
      <w:r w:rsidRPr="003A1A5A">
        <w:rPr>
          <w:rFonts w:eastAsia="Times New Roman" w:cs="Times New Roman"/>
          <w:szCs w:val="24"/>
        </w:rPr>
        <w:t>ούτε τα δί</w:t>
      </w:r>
      <w:r>
        <w:rPr>
          <w:rFonts w:eastAsia="Times New Roman" w:cs="Times New Roman"/>
          <w:szCs w:val="24"/>
        </w:rPr>
        <w:t>κ</w:t>
      </w:r>
      <w:r w:rsidRPr="003A1A5A">
        <w:rPr>
          <w:rFonts w:eastAsia="Times New Roman" w:cs="Times New Roman"/>
          <w:szCs w:val="24"/>
        </w:rPr>
        <w:t>τυα</w:t>
      </w:r>
      <w:r>
        <w:rPr>
          <w:rFonts w:eastAsia="Times New Roman" w:cs="Times New Roman"/>
          <w:szCs w:val="24"/>
        </w:rPr>
        <w:t xml:space="preserve"> του Φωταερίου ούτε τα δίκτυα</w:t>
      </w:r>
      <w:r w:rsidRPr="003A1A5A">
        <w:rPr>
          <w:rFonts w:eastAsia="Times New Roman" w:cs="Times New Roman"/>
          <w:szCs w:val="24"/>
        </w:rPr>
        <w:t xml:space="preserve"> της ΔΕΗ</w:t>
      </w:r>
      <w:r>
        <w:rPr>
          <w:rFonts w:eastAsia="Times New Roman" w:cs="Times New Roman"/>
          <w:szCs w:val="24"/>
        </w:rPr>
        <w:t>.</w:t>
      </w:r>
    </w:p>
    <w:p w14:paraId="6A62810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Ά</w:t>
      </w:r>
      <w:r w:rsidRPr="003A1A5A">
        <w:rPr>
          <w:rFonts w:eastAsia="Times New Roman" w:cs="Times New Roman"/>
          <w:szCs w:val="24"/>
        </w:rPr>
        <w:t xml:space="preserve">κουσα με προσοχή και </w:t>
      </w:r>
      <w:r>
        <w:rPr>
          <w:rFonts w:eastAsia="Times New Roman" w:cs="Times New Roman"/>
          <w:szCs w:val="24"/>
        </w:rPr>
        <w:t xml:space="preserve">την </w:t>
      </w:r>
      <w:r w:rsidRPr="003A1A5A">
        <w:rPr>
          <w:rFonts w:eastAsia="Times New Roman" w:cs="Times New Roman"/>
          <w:szCs w:val="24"/>
        </w:rPr>
        <w:t>τοποθέτ</w:t>
      </w:r>
      <w:r w:rsidRPr="003A1A5A">
        <w:rPr>
          <w:rFonts w:eastAsia="Times New Roman" w:cs="Times New Roman"/>
          <w:szCs w:val="24"/>
        </w:rPr>
        <w:t xml:space="preserve">ηση του </w:t>
      </w:r>
      <w:r>
        <w:rPr>
          <w:rFonts w:eastAsia="Times New Roman" w:cs="Times New Roman"/>
          <w:szCs w:val="24"/>
        </w:rPr>
        <w:t>ΚΚΕ. Ε</w:t>
      </w:r>
      <w:r w:rsidRPr="003A1A5A">
        <w:rPr>
          <w:rFonts w:eastAsia="Times New Roman" w:cs="Times New Roman"/>
          <w:szCs w:val="24"/>
        </w:rPr>
        <w:t>ίναι στην άλλη άκρη</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Κ</w:t>
      </w:r>
      <w:r w:rsidRPr="003A1A5A">
        <w:rPr>
          <w:rFonts w:eastAsia="Times New Roman" w:cs="Times New Roman"/>
          <w:szCs w:val="24"/>
        </w:rPr>
        <w:t xml:space="preserve">ατανοώ την άλλη λογική </w:t>
      </w:r>
      <w:r>
        <w:rPr>
          <w:rFonts w:eastAsia="Times New Roman" w:cs="Times New Roman"/>
          <w:szCs w:val="24"/>
        </w:rPr>
        <w:t xml:space="preserve">του ΚΚΕ </w:t>
      </w:r>
      <w:r w:rsidRPr="003A1A5A">
        <w:rPr>
          <w:rFonts w:eastAsia="Times New Roman" w:cs="Times New Roman"/>
          <w:szCs w:val="24"/>
        </w:rPr>
        <w:t>μέχρι ένα σημείο</w:t>
      </w:r>
      <w:r>
        <w:rPr>
          <w:rFonts w:eastAsia="Times New Roman" w:cs="Times New Roman"/>
          <w:szCs w:val="24"/>
        </w:rPr>
        <w:t>. Καλώς ή κακώς</w:t>
      </w:r>
      <w:r w:rsidRPr="003A1A5A">
        <w:rPr>
          <w:rFonts w:eastAsia="Times New Roman" w:cs="Times New Roman"/>
          <w:szCs w:val="24"/>
        </w:rPr>
        <w:t xml:space="preserve"> δεν είμαστε μόνοι στον κόσμο</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Ε</w:t>
      </w:r>
      <w:r w:rsidRPr="003A1A5A">
        <w:rPr>
          <w:rFonts w:eastAsia="Times New Roman" w:cs="Times New Roman"/>
          <w:szCs w:val="24"/>
        </w:rPr>
        <w:t>ίμαστε στην Ευρωπαϊκή Ένωση</w:t>
      </w:r>
      <w:r>
        <w:rPr>
          <w:rFonts w:eastAsia="Times New Roman" w:cs="Times New Roman"/>
          <w:szCs w:val="24"/>
        </w:rPr>
        <w:t>,</w:t>
      </w:r>
      <w:r w:rsidRPr="003A1A5A">
        <w:rPr>
          <w:rFonts w:eastAsia="Times New Roman" w:cs="Times New Roman"/>
          <w:szCs w:val="24"/>
        </w:rPr>
        <w:t xml:space="preserve"> είτε από επιλογή είτε από ανάγκη</w:t>
      </w:r>
      <w:r>
        <w:rPr>
          <w:rFonts w:eastAsia="Times New Roman" w:cs="Times New Roman"/>
          <w:szCs w:val="24"/>
        </w:rPr>
        <w:t>. Ε</w:t>
      </w:r>
      <w:r w:rsidRPr="003A1A5A">
        <w:rPr>
          <w:rFonts w:eastAsia="Times New Roman" w:cs="Times New Roman"/>
          <w:szCs w:val="24"/>
        </w:rPr>
        <w:t xml:space="preserve">πιλέξαμε ως χώρα </w:t>
      </w:r>
      <w:r>
        <w:rPr>
          <w:rFonts w:eastAsia="Times New Roman" w:cs="Times New Roman"/>
          <w:szCs w:val="24"/>
        </w:rPr>
        <w:t xml:space="preserve">την </w:t>
      </w:r>
      <w:r w:rsidRPr="003A1A5A">
        <w:rPr>
          <w:rFonts w:eastAsia="Times New Roman" w:cs="Times New Roman"/>
          <w:szCs w:val="24"/>
        </w:rPr>
        <w:t xml:space="preserve">Ευρωπαϊκή Ένωση ίσως για </w:t>
      </w:r>
      <w:proofErr w:type="spellStart"/>
      <w:r>
        <w:rPr>
          <w:rFonts w:eastAsia="Times New Roman" w:cs="Times New Roman"/>
          <w:szCs w:val="24"/>
        </w:rPr>
        <w:t>γεω</w:t>
      </w:r>
      <w:r w:rsidRPr="003A1A5A">
        <w:rPr>
          <w:rFonts w:eastAsia="Times New Roman" w:cs="Times New Roman"/>
          <w:szCs w:val="24"/>
        </w:rPr>
        <w:t>στρατηγικούς</w:t>
      </w:r>
      <w:proofErr w:type="spellEnd"/>
      <w:r w:rsidRPr="003A1A5A">
        <w:rPr>
          <w:rFonts w:eastAsia="Times New Roman" w:cs="Times New Roman"/>
          <w:szCs w:val="24"/>
        </w:rPr>
        <w:t xml:space="preserve"> </w:t>
      </w:r>
      <w:r w:rsidRPr="003A1A5A">
        <w:rPr>
          <w:rFonts w:eastAsia="Times New Roman" w:cs="Times New Roman"/>
          <w:szCs w:val="24"/>
        </w:rPr>
        <w:t>λόγους</w:t>
      </w:r>
      <w:r>
        <w:rPr>
          <w:rFonts w:eastAsia="Times New Roman" w:cs="Times New Roman"/>
          <w:szCs w:val="24"/>
        </w:rPr>
        <w:t>,</w:t>
      </w:r>
      <w:r w:rsidRPr="003A1A5A">
        <w:rPr>
          <w:rFonts w:eastAsia="Times New Roman" w:cs="Times New Roman"/>
          <w:szCs w:val="24"/>
        </w:rPr>
        <w:t xml:space="preserve"> οικονομικούς λόγους </w:t>
      </w:r>
      <w:r>
        <w:rPr>
          <w:rFonts w:eastAsia="Times New Roman" w:cs="Times New Roman"/>
          <w:szCs w:val="24"/>
        </w:rPr>
        <w:t>και άλλους</w:t>
      </w:r>
      <w:r w:rsidRPr="003A1A5A">
        <w:rPr>
          <w:rFonts w:eastAsia="Times New Roman" w:cs="Times New Roman"/>
          <w:szCs w:val="24"/>
        </w:rPr>
        <w:t xml:space="preserve"> και υπαγόμαστε στους κανόνες </w:t>
      </w:r>
      <w:r>
        <w:rPr>
          <w:rFonts w:eastAsia="Times New Roman" w:cs="Times New Roman"/>
          <w:szCs w:val="24"/>
        </w:rPr>
        <w:t xml:space="preserve">της, </w:t>
      </w:r>
      <w:r w:rsidRPr="003A1A5A">
        <w:rPr>
          <w:rFonts w:eastAsia="Times New Roman" w:cs="Times New Roman"/>
          <w:szCs w:val="24"/>
        </w:rPr>
        <w:t xml:space="preserve">τους οποίους </w:t>
      </w:r>
      <w:r>
        <w:rPr>
          <w:rFonts w:eastAsia="Times New Roman" w:cs="Times New Roman"/>
          <w:szCs w:val="24"/>
        </w:rPr>
        <w:t>π</w:t>
      </w:r>
      <w:r w:rsidRPr="003A1A5A">
        <w:rPr>
          <w:rFonts w:eastAsia="Times New Roman" w:cs="Times New Roman"/>
          <w:szCs w:val="24"/>
        </w:rPr>
        <w:t>ράγματι θέλουμε να βελτιώσουμε και να αλλάξουμε</w:t>
      </w:r>
      <w:r>
        <w:rPr>
          <w:rFonts w:eastAsia="Times New Roman" w:cs="Times New Roman"/>
          <w:szCs w:val="24"/>
        </w:rPr>
        <w:t>,</w:t>
      </w:r>
      <w:r w:rsidRPr="003A1A5A">
        <w:rPr>
          <w:rFonts w:eastAsia="Times New Roman" w:cs="Times New Roman"/>
          <w:szCs w:val="24"/>
        </w:rPr>
        <w:t xml:space="preserve"> δημιουργώντας ανάλογες συμμαχίες</w:t>
      </w:r>
      <w:r>
        <w:rPr>
          <w:rFonts w:eastAsia="Times New Roman" w:cs="Times New Roman"/>
          <w:szCs w:val="24"/>
        </w:rPr>
        <w:t>. Ό</w:t>
      </w:r>
      <w:r w:rsidRPr="003A1A5A">
        <w:rPr>
          <w:rFonts w:eastAsia="Times New Roman" w:cs="Times New Roman"/>
          <w:szCs w:val="24"/>
        </w:rPr>
        <w:t>σο επιτρέπουν τα δεδομένα</w:t>
      </w:r>
      <w:r>
        <w:rPr>
          <w:rFonts w:eastAsia="Times New Roman" w:cs="Times New Roman"/>
          <w:szCs w:val="24"/>
        </w:rPr>
        <w:t>,</w:t>
      </w:r>
      <w:r w:rsidRPr="003A1A5A">
        <w:rPr>
          <w:rFonts w:eastAsia="Times New Roman" w:cs="Times New Roman"/>
          <w:szCs w:val="24"/>
        </w:rPr>
        <w:t xml:space="preserve"> διεθνή</w:t>
      </w:r>
      <w:r>
        <w:rPr>
          <w:rFonts w:eastAsia="Times New Roman" w:cs="Times New Roman"/>
          <w:szCs w:val="24"/>
        </w:rPr>
        <w:t>,</w:t>
      </w:r>
      <w:r w:rsidRPr="003A1A5A">
        <w:rPr>
          <w:rFonts w:eastAsia="Times New Roman" w:cs="Times New Roman"/>
          <w:szCs w:val="24"/>
        </w:rPr>
        <w:t xml:space="preserve"> ευρωπαϊκά</w:t>
      </w:r>
      <w:r>
        <w:rPr>
          <w:rFonts w:eastAsia="Times New Roman" w:cs="Times New Roman"/>
          <w:szCs w:val="24"/>
        </w:rPr>
        <w:t>,</w:t>
      </w:r>
      <w:r w:rsidRPr="003A1A5A">
        <w:rPr>
          <w:rFonts w:eastAsia="Times New Roman" w:cs="Times New Roman"/>
          <w:szCs w:val="24"/>
        </w:rPr>
        <w:t xml:space="preserve"> αγωνιζόμαστε για να στήσουμε στη χώρα μ</w:t>
      </w:r>
      <w:r w:rsidRPr="003A1A5A">
        <w:rPr>
          <w:rFonts w:eastAsia="Times New Roman" w:cs="Times New Roman"/>
          <w:szCs w:val="24"/>
        </w:rPr>
        <w:t>ας μία βιώσιμη οικονομία και δίκαιη κοινωνία</w:t>
      </w:r>
      <w:r>
        <w:rPr>
          <w:rFonts w:eastAsia="Times New Roman" w:cs="Times New Roman"/>
          <w:szCs w:val="24"/>
        </w:rPr>
        <w:t>,</w:t>
      </w:r>
      <w:r w:rsidRPr="003A1A5A">
        <w:rPr>
          <w:rFonts w:eastAsia="Times New Roman" w:cs="Times New Roman"/>
          <w:szCs w:val="24"/>
        </w:rPr>
        <w:t xml:space="preserve"> μ</w:t>
      </w:r>
      <w:r>
        <w:rPr>
          <w:rFonts w:eastAsia="Times New Roman" w:cs="Times New Roman"/>
          <w:szCs w:val="24"/>
        </w:rPr>
        <w:t>ι</w:t>
      </w:r>
      <w:r w:rsidRPr="003A1A5A">
        <w:rPr>
          <w:rFonts w:eastAsia="Times New Roman" w:cs="Times New Roman"/>
          <w:szCs w:val="24"/>
        </w:rPr>
        <w:t xml:space="preserve">α οικονομία που να </w:t>
      </w:r>
      <w:r>
        <w:rPr>
          <w:rFonts w:eastAsia="Times New Roman" w:cs="Times New Roman"/>
          <w:szCs w:val="24"/>
        </w:rPr>
        <w:t xml:space="preserve">μην </w:t>
      </w:r>
      <w:r w:rsidRPr="003A1A5A">
        <w:rPr>
          <w:rFonts w:eastAsia="Times New Roman" w:cs="Times New Roman"/>
          <w:szCs w:val="24"/>
        </w:rPr>
        <w:t xml:space="preserve">είναι σαν αυτή που </w:t>
      </w:r>
      <w:proofErr w:type="spellStart"/>
      <w:r w:rsidRPr="003A1A5A">
        <w:rPr>
          <w:rFonts w:eastAsia="Times New Roman" w:cs="Times New Roman"/>
          <w:szCs w:val="24"/>
        </w:rPr>
        <w:t>οικοδομήθηκε</w:t>
      </w:r>
      <w:proofErr w:type="spellEnd"/>
      <w:r w:rsidRPr="003A1A5A">
        <w:rPr>
          <w:rFonts w:eastAsia="Times New Roman" w:cs="Times New Roman"/>
          <w:szCs w:val="24"/>
        </w:rPr>
        <w:t xml:space="preserve"> τώρα</w:t>
      </w:r>
      <w:r>
        <w:rPr>
          <w:rFonts w:eastAsia="Times New Roman" w:cs="Times New Roman"/>
          <w:szCs w:val="24"/>
        </w:rPr>
        <w:t>,</w:t>
      </w:r>
      <w:r w:rsidRPr="003A1A5A">
        <w:rPr>
          <w:rFonts w:eastAsia="Times New Roman" w:cs="Times New Roman"/>
          <w:szCs w:val="24"/>
        </w:rPr>
        <w:t xml:space="preserve"> που </w:t>
      </w:r>
      <w:r>
        <w:rPr>
          <w:rFonts w:eastAsia="Times New Roman" w:cs="Times New Roman"/>
          <w:szCs w:val="24"/>
        </w:rPr>
        <w:t>κατέρρευσε</w:t>
      </w:r>
      <w:r w:rsidRPr="003A1A5A">
        <w:rPr>
          <w:rFonts w:eastAsia="Times New Roman" w:cs="Times New Roman"/>
          <w:szCs w:val="24"/>
        </w:rPr>
        <w:t xml:space="preserve"> σε κάποιους </w:t>
      </w:r>
      <w:r>
        <w:rPr>
          <w:rFonts w:eastAsia="Times New Roman" w:cs="Times New Roman"/>
          <w:szCs w:val="24"/>
        </w:rPr>
        <w:t xml:space="preserve">κλυδωνισμούς. </w:t>
      </w:r>
    </w:p>
    <w:p w14:paraId="6A62810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Η άλλη επιλογή θα ήταν να ήμασταν</w:t>
      </w:r>
      <w:r w:rsidRPr="003A1A5A">
        <w:rPr>
          <w:rFonts w:eastAsia="Times New Roman" w:cs="Times New Roman"/>
          <w:szCs w:val="24"/>
        </w:rPr>
        <w:t xml:space="preserve"> </w:t>
      </w:r>
      <w:r>
        <w:rPr>
          <w:rFonts w:eastAsia="Times New Roman" w:cs="Times New Roman"/>
          <w:szCs w:val="24"/>
        </w:rPr>
        <w:t>μόνοι μας στ</w:t>
      </w:r>
      <w:r w:rsidRPr="003A1A5A">
        <w:rPr>
          <w:rFonts w:eastAsia="Times New Roman" w:cs="Times New Roman"/>
          <w:szCs w:val="24"/>
        </w:rPr>
        <w:t xml:space="preserve">ην </w:t>
      </w:r>
      <w:r>
        <w:rPr>
          <w:rFonts w:eastAsia="Times New Roman" w:cs="Times New Roman"/>
          <w:szCs w:val="24"/>
        </w:rPr>
        <w:t xml:space="preserve">Αντιπολίτευση και να </w:t>
      </w:r>
      <w:r w:rsidRPr="003A1A5A">
        <w:rPr>
          <w:rFonts w:eastAsia="Times New Roman" w:cs="Times New Roman"/>
          <w:szCs w:val="24"/>
        </w:rPr>
        <w:t>αφήσουμε το παλιό σύστημα</w:t>
      </w:r>
      <w:r>
        <w:rPr>
          <w:rFonts w:eastAsia="Times New Roman" w:cs="Times New Roman"/>
          <w:szCs w:val="24"/>
        </w:rPr>
        <w:t>,</w:t>
      </w:r>
      <w:r w:rsidRPr="003A1A5A">
        <w:rPr>
          <w:rFonts w:eastAsia="Times New Roman" w:cs="Times New Roman"/>
          <w:szCs w:val="24"/>
        </w:rPr>
        <w:t xml:space="preserve"> Νέα Δημοκρατία και ΠΑΣΟΚ</w:t>
      </w:r>
      <w:r>
        <w:rPr>
          <w:rFonts w:eastAsia="Times New Roman" w:cs="Times New Roman"/>
          <w:szCs w:val="24"/>
        </w:rPr>
        <w:t>,</w:t>
      </w:r>
      <w:r w:rsidRPr="003A1A5A">
        <w:rPr>
          <w:rFonts w:eastAsia="Times New Roman" w:cs="Times New Roman"/>
          <w:szCs w:val="24"/>
        </w:rPr>
        <w:t xml:space="preserve"> να κυβερνά τη χώρα </w:t>
      </w:r>
      <w:r>
        <w:rPr>
          <w:rFonts w:eastAsia="Times New Roman" w:cs="Times New Roman"/>
          <w:szCs w:val="24"/>
        </w:rPr>
        <w:t>ό</w:t>
      </w:r>
      <w:r w:rsidRPr="003A1A5A">
        <w:rPr>
          <w:rFonts w:eastAsia="Times New Roman" w:cs="Times New Roman"/>
          <w:szCs w:val="24"/>
        </w:rPr>
        <w:t>πως τους είδαμε</w:t>
      </w:r>
      <w:r>
        <w:rPr>
          <w:rFonts w:eastAsia="Times New Roman" w:cs="Times New Roman"/>
          <w:szCs w:val="24"/>
        </w:rPr>
        <w:t xml:space="preserve">, όπως εκείνοι ήξεραν. </w:t>
      </w:r>
    </w:p>
    <w:p w14:paraId="6A62810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Ή</w:t>
      </w:r>
      <w:r w:rsidRPr="003A1A5A">
        <w:rPr>
          <w:rFonts w:eastAsia="Times New Roman" w:cs="Times New Roman"/>
          <w:szCs w:val="24"/>
        </w:rPr>
        <w:t xml:space="preserve">θελα να </w:t>
      </w:r>
      <w:r>
        <w:rPr>
          <w:rFonts w:eastAsia="Times New Roman" w:cs="Times New Roman"/>
          <w:szCs w:val="24"/>
        </w:rPr>
        <w:t>αναφερθώ</w:t>
      </w:r>
      <w:r w:rsidRPr="003A1A5A">
        <w:rPr>
          <w:rFonts w:eastAsia="Times New Roman" w:cs="Times New Roman"/>
          <w:szCs w:val="24"/>
        </w:rPr>
        <w:t xml:space="preserve"> και στη γεωθερμία</w:t>
      </w:r>
      <w:r>
        <w:rPr>
          <w:rFonts w:eastAsia="Times New Roman" w:cs="Times New Roman"/>
          <w:szCs w:val="24"/>
        </w:rPr>
        <w:t>,</w:t>
      </w:r>
      <w:r w:rsidRPr="003A1A5A">
        <w:rPr>
          <w:rFonts w:eastAsia="Times New Roman" w:cs="Times New Roman"/>
          <w:szCs w:val="24"/>
        </w:rPr>
        <w:t xml:space="preserve"> γιατί θέλω να πω ότι είναι απόλυτα ανάγκη να αξιοποιήσουμε και αυτή την </w:t>
      </w:r>
      <w:r>
        <w:rPr>
          <w:rFonts w:eastAsia="Times New Roman" w:cs="Times New Roman"/>
          <w:szCs w:val="24"/>
        </w:rPr>
        <w:t>α</w:t>
      </w:r>
      <w:r w:rsidRPr="003A1A5A">
        <w:rPr>
          <w:rFonts w:eastAsia="Times New Roman" w:cs="Times New Roman"/>
          <w:szCs w:val="24"/>
        </w:rPr>
        <w:t xml:space="preserve">νανεώσιμη </w:t>
      </w:r>
      <w:r>
        <w:rPr>
          <w:rFonts w:eastAsia="Times New Roman" w:cs="Times New Roman"/>
          <w:szCs w:val="24"/>
        </w:rPr>
        <w:t>π</w:t>
      </w:r>
      <w:r w:rsidRPr="003A1A5A">
        <w:rPr>
          <w:rFonts w:eastAsia="Times New Roman" w:cs="Times New Roman"/>
          <w:szCs w:val="24"/>
        </w:rPr>
        <w:t>ηγ</w:t>
      </w:r>
      <w:r>
        <w:rPr>
          <w:rFonts w:eastAsia="Times New Roman" w:cs="Times New Roman"/>
          <w:szCs w:val="24"/>
        </w:rPr>
        <w:t>ή ενέργειας</w:t>
      </w:r>
      <w:r>
        <w:rPr>
          <w:rFonts w:eastAsia="Times New Roman" w:cs="Times New Roman"/>
          <w:szCs w:val="24"/>
        </w:rPr>
        <w:t xml:space="preserve"> για τη συμβολή μας στ</w:t>
      </w:r>
      <w:r w:rsidRPr="003A1A5A">
        <w:rPr>
          <w:rFonts w:eastAsia="Times New Roman" w:cs="Times New Roman"/>
          <w:szCs w:val="24"/>
        </w:rPr>
        <w:t>ην αντιμετώπισ</w:t>
      </w:r>
      <w:r w:rsidRPr="003A1A5A">
        <w:rPr>
          <w:rFonts w:eastAsia="Times New Roman" w:cs="Times New Roman"/>
          <w:szCs w:val="24"/>
        </w:rPr>
        <w:t>η της κλιματικής αλλαγής και για τον περιορισμό εξάρτηση</w:t>
      </w:r>
      <w:r>
        <w:rPr>
          <w:rFonts w:eastAsia="Times New Roman" w:cs="Times New Roman"/>
          <w:szCs w:val="24"/>
        </w:rPr>
        <w:t>ς</w:t>
      </w:r>
      <w:r w:rsidRPr="003A1A5A">
        <w:rPr>
          <w:rFonts w:eastAsia="Times New Roman" w:cs="Times New Roman"/>
          <w:szCs w:val="24"/>
        </w:rPr>
        <w:t xml:space="preserve"> της χώρας σε ενέργεια</w:t>
      </w:r>
      <w:r>
        <w:rPr>
          <w:rFonts w:eastAsia="Times New Roman" w:cs="Times New Roman"/>
          <w:szCs w:val="24"/>
        </w:rPr>
        <w:t>. Μ</w:t>
      </w:r>
      <w:r w:rsidRPr="003A1A5A">
        <w:rPr>
          <w:rFonts w:eastAsia="Times New Roman" w:cs="Times New Roman"/>
          <w:szCs w:val="24"/>
        </w:rPr>
        <w:t>ε το νομοσχέδιο που συζητάμε απλουστεύονται</w:t>
      </w:r>
      <w:r>
        <w:rPr>
          <w:rFonts w:eastAsia="Times New Roman" w:cs="Times New Roman"/>
          <w:szCs w:val="24"/>
        </w:rPr>
        <w:t xml:space="preserve"> οι</w:t>
      </w:r>
      <w:r w:rsidRPr="003A1A5A">
        <w:rPr>
          <w:rFonts w:eastAsia="Times New Roman" w:cs="Times New Roman"/>
          <w:szCs w:val="24"/>
        </w:rPr>
        <w:t xml:space="preserve"> διαδικασίες και τίθε</w:t>
      </w:r>
      <w:r>
        <w:rPr>
          <w:rFonts w:eastAsia="Times New Roman" w:cs="Times New Roman"/>
          <w:szCs w:val="24"/>
        </w:rPr>
        <w:t>ν</w:t>
      </w:r>
      <w:r w:rsidRPr="003A1A5A">
        <w:rPr>
          <w:rFonts w:eastAsia="Times New Roman" w:cs="Times New Roman"/>
          <w:szCs w:val="24"/>
        </w:rPr>
        <w:t>ται όροι για την ταχύτερη και καλύτερη αξιοποίηση της γεωθερμίας</w:t>
      </w:r>
      <w:r>
        <w:rPr>
          <w:rFonts w:eastAsia="Times New Roman" w:cs="Times New Roman"/>
          <w:szCs w:val="24"/>
        </w:rPr>
        <w:t>.</w:t>
      </w:r>
    </w:p>
    <w:p w14:paraId="6A62810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w:t>
      </w:r>
      <w:r>
        <w:rPr>
          <w:rFonts w:eastAsia="Times New Roman" w:cs="Times New Roman"/>
          <w:szCs w:val="24"/>
        </w:rPr>
        <w:t>εως του χρόνου ομιλίας του κυρίου Υφυπουργού)</w:t>
      </w:r>
    </w:p>
    <w:p w14:paraId="6A62810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w:t>
      </w:r>
      <w:r w:rsidRPr="003A1A5A">
        <w:rPr>
          <w:rFonts w:eastAsia="Times New Roman" w:cs="Times New Roman"/>
          <w:szCs w:val="24"/>
        </w:rPr>
        <w:t>έλω να θυμίσω ότι έχουμε δεσμεύσεις από την Ευρωπαϊκή Ένωση μέχρι το 2030 να έχουμε μείωση των εκπομπών αερίων του θερμοκηπίου κατά 40%</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τ</w:t>
      </w:r>
      <w:r w:rsidRPr="003A1A5A">
        <w:rPr>
          <w:rFonts w:eastAsia="Times New Roman" w:cs="Times New Roman"/>
          <w:szCs w:val="24"/>
        </w:rPr>
        <w:t>ουλάχιστον</w:t>
      </w:r>
      <w:r>
        <w:rPr>
          <w:rFonts w:eastAsia="Times New Roman" w:cs="Times New Roman"/>
          <w:szCs w:val="24"/>
        </w:rPr>
        <w:t>,</w:t>
      </w:r>
      <w:r w:rsidRPr="003A1A5A">
        <w:rPr>
          <w:rFonts w:eastAsia="Times New Roman" w:cs="Times New Roman"/>
          <w:szCs w:val="24"/>
        </w:rPr>
        <w:t xml:space="preserve"> σε σχέση με το 1990 και άντληση του 27% της συνολικής ενεργ</w:t>
      </w:r>
      <w:r w:rsidRPr="003A1A5A">
        <w:rPr>
          <w:rFonts w:eastAsia="Times New Roman" w:cs="Times New Roman"/>
          <w:szCs w:val="24"/>
        </w:rPr>
        <w:t>ειακής κατανάλωσης από ανανεώσιμες πηγές</w:t>
      </w:r>
      <w:r>
        <w:rPr>
          <w:rFonts w:eastAsia="Times New Roman" w:cs="Times New Roman"/>
          <w:szCs w:val="24"/>
        </w:rPr>
        <w:t>.</w:t>
      </w:r>
      <w:r w:rsidRPr="003A1A5A">
        <w:rPr>
          <w:rFonts w:eastAsia="Times New Roman" w:cs="Times New Roman"/>
          <w:szCs w:val="24"/>
        </w:rPr>
        <w:t xml:space="preserve"> Επομένως</w:t>
      </w:r>
      <w:r>
        <w:rPr>
          <w:rFonts w:eastAsia="Times New Roman" w:cs="Times New Roman"/>
          <w:szCs w:val="24"/>
        </w:rPr>
        <w:t>,</w:t>
      </w:r>
      <w:r w:rsidRPr="003A1A5A">
        <w:rPr>
          <w:rFonts w:eastAsia="Times New Roman" w:cs="Times New Roman"/>
          <w:szCs w:val="24"/>
        </w:rPr>
        <w:t xml:space="preserve"> τέτοιες αποφάσεις </w:t>
      </w:r>
      <w:r>
        <w:rPr>
          <w:rFonts w:eastAsia="Times New Roman" w:cs="Times New Roman"/>
          <w:szCs w:val="24"/>
        </w:rPr>
        <w:t>πρέπει να</w:t>
      </w:r>
      <w:r w:rsidRPr="003A1A5A">
        <w:rPr>
          <w:rFonts w:eastAsia="Times New Roman" w:cs="Times New Roman"/>
          <w:szCs w:val="24"/>
        </w:rPr>
        <w:t xml:space="preserve"> πάρουμε πολλές και να στρέψουμε οικονομικούς </w:t>
      </w:r>
      <w:r>
        <w:rPr>
          <w:rFonts w:eastAsia="Times New Roman" w:cs="Times New Roman"/>
          <w:szCs w:val="24"/>
        </w:rPr>
        <w:t xml:space="preserve">πόρους και εργασία σε αυτές </w:t>
      </w:r>
      <w:r w:rsidRPr="003A1A5A">
        <w:rPr>
          <w:rFonts w:eastAsia="Times New Roman" w:cs="Times New Roman"/>
          <w:szCs w:val="24"/>
        </w:rPr>
        <w:t>τις κατευθύνσεις</w:t>
      </w:r>
      <w:r>
        <w:rPr>
          <w:rFonts w:eastAsia="Times New Roman" w:cs="Times New Roman"/>
          <w:szCs w:val="24"/>
        </w:rPr>
        <w:t>. Μ</w:t>
      </w:r>
      <w:r w:rsidRPr="003A1A5A">
        <w:rPr>
          <w:rFonts w:eastAsia="Times New Roman" w:cs="Times New Roman"/>
          <w:szCs w:val="24"/>
        </w:rPr>
        <w:t>έχρι το 2050 θα πρέπει να μειώσουμε τις εκπομπές κατά 80</w:t>
      </w:r>
      <w:r>
        <w:rPr>
          <w:rFonts w:eastAsia="Times New Roman" w:cs="Times New Roman"/>
          <w:szCs w:val="24"/>
        </w:rPr>
        <w:t>%</w:t>
      </w:r>
      <w:r w:rsidRPr="003A1A5A">
        <w:rPr>
          <w:rFonts w:eastAsia="Times New Roman" w:cs="Times New Roman"/>
          <w:szCs w:val="24"/>
        </w:rPr>
        <w:t xml:space="preserve"> με 95% σε σύγκριση με το 1</w:t>
      </w:r>
      <w:r w:rsidRPr="003A1A5A">
        <w:rPr>
          <w:rFonts w:eastAsia="Times New Roman" w:cs="Times New Roman"/>
          <w:szCs w:val="24"/>
        </w:rPr>
        <w:t>990</w:t>
      </w:r>
      <w:r>
        <w:rPr>
          <w:rFonts w:eastAsia="Times New Roman" w:cs="Times New Roman"/>
          <w:szCs w:val="24"/>
        </w:rPr>
        <w:t>.</w:t>
      </w:r>
    </w:p>
    <w:p w14:paraId="6A62810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Ήθελα να σταθώ και στο Κ</w:t>
      </w:r>
      <w:r w:rsidRPr="003A1A5A">
        <w:rPr>
          <w:rFonts w:eastAsia="Times New Roman" w:cs="Times New Roman"/>
          <w:szCs w:val="24"/>
        </w:rPr>
        <w:t>τηματολόγιο</w:t>
      </w:r>
      <w:r>
        <w:rPr>
          <w:rFonts w:eastAsia="Times New Roman" w:cs="Times New Roman"/>
          <w:szCs w:val="24"/>
        </w:rPr>
        <w:t>,</w:t>
      </w:r>
      <w:r w:rsidRPr="003A1A5A">
        <w:rPr>
          <w:rFonts w:eastAsia="Times New Roman" w:cs="Times New Roman"/>
          <w:szCs w:val="24"/>
        </w:rPr>
        <w:t xml:space="preserve"> γιατί </w:t>
      </w:r>
      <w:r>
        <w:rPr>
          <w:rFonts w:eastAsia="Times New Roman" w:cs="Times New Roman"/>
          <w:szCs w:val="24"/>
        </w:rPr>
        <w:t xml:space="preserve">εκεί </w:t>
      </w:r>
      <w:r w:rsidRPr="003A1A5A">
        <w:rPr>
          <w:rFonts w:eastAsia="Times New Roman" w:cs="Times New Roman"/>
          <w:szCs w:val="24"/>
        </w:rPr>
        <w:t>έχω και αρμοδιότητα και εποπτεία</w:t>
      </w:r>
      <w:r>
        <w:rPr>
          <w:rFonts w:eastAsia="Times New Roman" w:cs="Times New Roman"/>
          <w:szCs w:val="24"/>
        </w:rPr>
        <w:t xml:space="preserve">. Με </w:t>
      </w:r>
      <w:r w:rsidRPr="003A1A5A">
        <w:rPr>
          <w:rFonts w:eastAsia="Times New Roman" w:cs="Times New Roman"/>
          <w:szCs w:val="24"/>
        </w:rPr>
        <w:t xml:space="preserve">τα άρθρα που αναφέρονται στο </w:t>
      </w:r>
      <w:r>
        <w:rPr>
          <w:rFonts w:eastAsia="Times New Roman" w:cs="Times New Roman"/>
          <w:szCs w:val="24"/>
        </w:rPr>
        <w:t>Κ</w:t>
      </w:r>
      <w:r w:rsidRPr="003A1A5A">
        <w:rPr>
          <w:rFonts w:eastAsia="Times New Roman" w:cs="Times New Roman"/>
          <w:szCs w:val="24"/>
        </w:rPr>
        <w:t xml:space="preserve">τηματολόγιο αντιμετωπίζονται λειτουργικά προβλήματα που αποδείχτηκε </w:t>
      </w:r>
      <w:r>
        <w:rPr>
          <w:rFonts w:eastAsia="Times New Roman" w:cs="Times New Roman"/>
          <w:szCs w:val="24"/>
        </w:rPr>
        <w:t>από τη</w:t>
      </w:r>
      <w:r w:rsidRPr="003A1A5A">
        <w:rPr>
          <w:rFonts w:eastAsia="Times New Roman" w:cs="Times New Roman"/>
          <w:szCs w:val="24"/>
        </w:rPr>
        <w:t xml:space="preserve"> διαδικασία </w:t>
      </w:r>
      <w:proofErr w:type="spellStart"/>
      <w:r w:rsidRPr="003A1A5A">
        <w:rPr>
          <w:rFonts w:eastAsia="Times New Roman" w:cs="Times New Roman"/>
          <w:szCs w:val="24"/>
        </w:rPr>
        <w:t>κτηματογράφησης</w:t>
      </w:r>
      <w:proofErr w:type="spellEnd"/>
      <w:r w:rsidRPr="003A1A5A">
        <w:rPr>
          <w:rFonts w:eastAsia="Times New Roman" w:cs="Times New Roman"/>
          <w:szCs w:val="24"/>
        </w:rPr>
        <w:t xml:space="preserve"> ότι χρειάζονται μερικές νομοθετικές αλλαγές και βελτιώσεις</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Ν</w:t>
      </w:r>
      <w:r w:rsidRPr="003A1A5A">
        <w:rPr>
          <w:rFonts w:eastAsia="Times New Roman" w:cs="Times New Roman"/>
          <w:szCs w:val="24"/>
        </w:rPr>
        <w:t>α σημειώσω ότι το έτος 2015</w:t>
      </w:r>
      <w:r>
        <w:rPr>
          <w:rFonts w:eastAsia="Times New Roman" w:cs="Times New Roman"/>
          <w:szCs w:val="24"/>
        </w:rPr>
        <w:t>,</w:t>
      </w:r>
      <w:r w:rsidRPr="003A1A5A">
        <w:rPr>
          <w:rFonts w:eastAsia="Times New Roman" w:cs="Times New Roman"/>
          <w:szCs w:val="24"/>
        </w:rPr>
        <w:t xml:space="preserve"> </w:t>
      </w:r>
      <w:r>
        <w:rPr>
          <w:rFonts w:eastAsia="Times New Roman" w:cs="Times New Roman"/>
          <w:szCs w:val="24"/>
        </w:rPr>
        <w:t>ήτοι</w:t>
      </w:r>
      <w:r w:rsidRPr="003A1A5A">
        <w:rPr>
          <w:rFonts w:eastAsia="Times New Roman" w:cs="Times New Roman"/>
          <w:szCs w:val="24"/>
        </w:rPr>
        <w:t xml:space="preserve"> μετά από </w:t>
      </w:r>
      <w:r>
        <w:rPr>
          <w:rFonts w:eastAsia="Times New Roman" w:cs="Times New Roman"/>
          <w:szCs w:val="24"/>
        </w:rPr>
        <w:t xml:space="preserve">είκοσι </w:t>
      </w:r>
      <w:r w:rsidRPr="003A1A5A">
        <w:rPr>
          <w:rFonts w:eastAsia="Times New Roman" w:cs="Times New Roman"/>
          <w:szCs w:val="24"/>
        </w:rPr>
        <w:t>χρόνια από το</w:t>
      </w:r>
      <w:r>
        <w:rPr>
          <w:rFonts w:eastAsia="Times New Roman" w:cs="Times New Roman"/>
          <w:szCs w:val="24"/>
        </w:rPr>
        <w:t>ν</w:t>
      </w:r>
      <w:r w:rsidRPr="003A1A5A">
        <w:rPr>
          <w:rFonts w:eastAsia="Times New Roman" w:cs="Times New Roman"/>
          <w:szCs w:val="24"/>
        </w:rPr>
        <w:t xml:space="preserve"> ιδρυτικό νόμο του 1995</w:t>
      </w:r>
      <w:r>
        <w:rPr>
          <w:rFonts w:eastAsia="Times New Roman" w:cs="Times New Roman"/>
          <w:szCs w:val="24"/>
        </w:rPr>
        <w:t>,</w:t>
      </w:r>
      <w:r w:rsidRPr="003A1A5A">
        <w:rPr>
          <w:rFonts w:eastAsia="Times New Roman" w:cs="Times New Roman"/>
          <w:szCs w:val="24"/>
        </w:rPr>
        <w:t xml:space="preserve"> το </w:t>
      </w:r>
      <w:r>
        <w:rPr>
          <w:rFonts w:eastAsia="Times New Roman" w:cs="Times New Roman"/>
          <w:szCs w:val="24"/>
        </w:rPr>
        <w:t>Κ</w:t>
      </w:r>
      <w:r w:rsidRPr="003A1A5A">
        <w:rPr>
          <w:rFonts w:eastAsia="Times New Roman" w:cs="Times New Roman"/>
          <w:szCs w:val="24"/>
        </w:rPr>
        <w:t xml:space="preserve">τηματολόγιο </w:t>
      </w:r>
      <w:r>
        <w:rPr>
          <w:rFonts w:eastAsia="Times New Roman" w:cs="Times New Roman"/>
          <w:szCs w:val="24"/>
        </w:rPr>
        <w:t xml:space="preserve">κάλυπτε </w:t>
      </w:r>
      <w:r w:rsidRPr="003A1A5A">
        <w:rPr>
          <w:rFonts w:eastAsia="Times New Roman" w:cs="Times New Roman"/>
          <w:szCs w:val="24"/>
        </w:rPr>
        <w:t>το 6</w:t>
      </w:r>
      <w:r>
        <w:rPr>
          <w:rFonts w:eastAsia="Times New Roman" w:cs="Times New Roman"/>
          <w:szCs w:val="24"/>
        </w:rPr>
        <w:t>,5</w:t>
      </w:r>
      <w:r w:rsidRPr="003A1A5A">
        <w:rPr>
          <w:rFonts w:eastAsia="Times New Roman" w:cs="Times New Roman"/>
          <w:szCs w:val="24"/>
        </w:rPr>
        <w:t xml:space="preserve">% της επιφάνειας της χώρας και περίπου το 25% </w:t>
      </w:r>
      <w:r>
        <w:rPr>
          <w:rFonts w:eastAsia="Times New Roman" w:cs="Times New Roman"/>
          <w:szCs w:val="24"/>
        </w:rPr>
        <w:t xml:space="preserve">σε </w:t>
      </w:r>
      <w:r w:rsidRPr="003A1A5A">
        <w:rPr>
          <w:rFonts w:eastAsia="Times New Roman" w:cs="Times New Roman"/>
          <w:szCs w:val="24"/>
        </w:rPr>
        <w:t>δικαιώματ</w:t>
      </w:r>
      <w:r>
        <w:rPr>
          <w:rFonts w:eastAsia="Times New Roman" w:cs="Times New Roman"/>
          <w:szCs w:val="24"/>
        </w:rPr>
        <w:t>α και τίτλους, γι</w:t>
      </w:r>
      <w:r>
        <w:rPr>
          <w:rFonts w:eastAsia="Times New Roman" w:cs="Times New Roman"/>
          <w:szCs w:val="24"/>
        </w:rPr>
        <w:t xml:space="preserve">ατί </w:t>
      </w:r>
      <w:proofErr w:type="spellStart"/>
      <w:r>
        <w:rPr>
          <w:rFonts w:eastAsia="Times New Roman" w:cs="Times New Roman"/>
          <w:szCs w:val="24"/>
        </w:rPr>
        <w:t>κτηματογραφήθηκαν</w:t>
      </w:r>
      <w:proofErr w:type="spellEnd"/>
      <w:r w:rsidRPr="003A1A5A">
        <w:rPr>
          <w:rFonts w:eastAsia="Times New Roman" w:cs="Times New Roman"/>
          <w:szCs w:val="24"/>
        </w:rPr>
        <w:t xml:space="preserve"> </w:t>
      </w:r>
      <w:r>
        <w:rPr>
          <w:rFonts w:eastAsia="Times New Roman" w:cs="Times New Roman"/>
          <w:szCs w:val="24"/>
        </w:rPr>
        <w:t xml:space="preserve">κυρίως </w:t>
      </w:r>
      <w:r w:rsidRPr="003A1A5A">
        <w:rPr>
          <w:rFonts w:eastAsia="Times New Roman" w:cs="Times New Roman"/>
          <w:szCs w:val="24"/>
        </w:rPr>
        <w:t>περιοχές αστικών κέντρων</w:t>
      </w:r>
      <w:r>
        <w:rPr>
          <w:rFonts w:eastAsia="Times New Roman" w:cs="Times New Roman"/>
          <w:szCs w:val="24"/>
        </w:rPr>
        <w:t>.</w:t>
      </w:r>
    </w:p>
    <w:p w14:paraId="6A628106" w14:textId="77777777" w:rsidR="00CD4C30" w:rsidRDefault="00DA53E9">
      <w:pPr>
        <w:spacing w:line="600" w:lineRule="auto"/>
        <w:ind w:firstLine="720"/>
        <w:jc w:val="both"/>
        <w:rPr>
          <w:rFonts w:eastAsia="Times New Roman"/>
          <w:szCs w:val="24"/>
        </w:rPr>
      </w:pPr>
      <w:r>
        <w:rPr>
          <w:rFonts w:eastAsia="Times New Roman"/>
          <w:szCs w:val="24"/>
        </w:rPr>
        <w:t>Α</w:t>
      </w:r>
      <w:r w:rsidRPr="00113F70">
        <w:rPr>
          <w:rFonts w:eastAsia="Times New Roman"/>
          <w:szCs w:val="24"/>
        </w:rPr>
        <w:t>υτή</w:t>
      </w:r>
      <w:r w:rsidRPr="00BB0B8E">
        <w:rPr>
          <w:rFonts w:eastAsia="Times New Roman"/>
          <w:szCs w:val="24"/>
        </w:rPr>
        <w:t>ν</w:t>
      </w:r>
      <w:r w:rsidRPr="00113F70">
        <w:rPr>
          <w:rFonts w:eastAsia="Times New Roman"/>
          <w:szCs w:val="24"/>
        </w:rPr>
        <w:t xml:space="preserve"> την περίοδο </w:t>
      </w:r>
      <w:proofErr w:type="spellStart"/>
      <w:r w:rsidRPr="00113F70">
        <w:rPr>
          <w:rFonts w:eastAsia="Times New Roman"/>
          <w:szCs w:val="24"/>
        </w:rPr>
        <w:t>κτηματογραφ</w:t>
      </w:r>
      <w:r>
        <w:rPr>
          <w:rFonts w:eastAsia="Times New Roman"/>
          <w:szCs w:val="24"/>
        </w:rPr>
        <w:t>είται</w:t>
      </w:r>
      <w:proofErr w:type="spellEnd"/>
      <w:r w:rsidRPr="00113F70">
        <w:rPr>
          <w:rFonts w:eastAsia="Times New Roman"/>
          <w:szCs w:val="24"/>
        </w:rPr>
        <w:t xml:space="preserve"> όλη η χώρα</w:t>
      </w:r>
      <w:r>
        <w:rPr>
          <w:rFonts w:eastAsia="Times New Roman"/>
          <w:szCs w:val="24"/>
        </w:rPr>
        <w:t>. Αυτή είναι η διαφορά. Έχουμε στόχο, μέχρι το</w:t>
      </w:r>
      <w:r w:rsidRPr="00113F70">
        <w:rPr>
          <w:rFonts w:eastAsia="Times New Roman"/>
          <w:szCs w:val="24"/>
        </w:rPr>
        <w:t xml:space="preserve"> τέλος του 2021</w:t>
      </w:r>
      <w:r>
        <w:rPr>
          <w:rFonts w:eastAsia="Times New Roman"/>
          <w:szCs w:val="24"/>
        </w:rPr>
        <w:t>,</w:t>
      </w:r>
      <w:r w:rsidRPr="00113F70">
        <w:rPr>
          <w:rFonts w:eastAsia="Times New Roman"/>
          <w:szCs w:val="24"/>
        </w:rPr>
        <w:t xml:space="preserve"> να τελειώσουμε σχεδόν με την </w:t>
      </w:r>
      <w:proofErr w:type="spellStart"/>
      <w:r w:rsidRPr="00113F70">
        <w:rPr>
          <w:rFonts w:eastAsia="Times New Roman"/>
          <w:szCs w:val="24"/>
        </w:rPr>
        <w:t>κτηματογράφηση</w:t>
      </w:r>
      <w:proofErr w:type="spellEnd"/>
      <w:r>
        <w:rPr>
          <w:rFonts w:eastAsia="Times New Roman"/>
          <w:szCs w:val="24"/>
        </w:rPr>
        <w:t>.</w:t>
      </w:r>
    </w:p>
    <w:p w14:paraId="6A628107" w14:textId="77777777" w:rsidR="00CD4C30" w:rsidRDefault="00DA53E9">
      <w:pPr>
        <w:spacing w:line="600" w:lineRule="auto"/>
        <w:ind w:firstLine="720"/>
        <w:jc w:val="both"/>
        <w:rPr>
          <w:rFonts w:eastAsia="Times New Roman"/>
          <w:szCs w:val="24"/>
        </w:rPr>
      </w:pPr>
      <w:r w:rsidRPr="00113F70">
        <w:rPr>
          <w:rFonts w:eastAsia="Times New Roman"/>
          <w:szCs w:val="24"/>
        </w:rPr>
        <w:t>Υπάρχουν</w:t>
      </w:r>
      <w:r>
        <w:rPr>
          <w:rFonts w:eastAsia="Times New Roman"/>
          <w:szCs w:val="24"/>
        </w:rPr>
        <w:t>,</w:t>
      </w:r>
      <w:r w:rsidRPr="00113F70">
        <w:rPr>
          <w:rFonts w:eastAsia="Times New Roman"/>
          <w:szCs w:val="24"/>
        </w:rPr>
        <w:t xml:space="preserve"> </w:t>
      </w:r>
      <w:r>
        <w:rPr>
          <w:rFonts w:eastAsia="Times New Roman"/>
          <w:szCs w:val="24"/>
        </w:rPr>
        <w:t>όμως,</w:t>
      </w:r>
      <w:r w:rsidRPr="00113F70">
        <w:rPr>
          <w:rFonts w:eastAsia="Times New Roman"/>
          <w:szCs w:val="24"/>
        </w:rPr>
        <w:t xml:space="preserve"> από το παρελθόν και λάθη στις παλιές </w:t>
      </w:r>
      <w:proofErr w:type="spellStart"/>
      <w:r w:rsidRPr="00113F70">
        <w:rPr>
          <w:rFonts w:eastAsia="Times New Roman"/>
          <w:szCs w:val="24"/>
        </w:rPr>
        <w:t>κτηματογρ</w:t>
      </w:r>
      <w:r>
        <w:rPr>
          <w:rFonts w:eastAsia="Times New Roman"/>
          <w:szCs w:val="24"/>
        </w:rPr>
        <w:t>α</w:t>
      </w:r>
      <w:r w:rsidRPr="00113F70">
        <w:rPr>
          <w:rFonts w:eastAsia="Times New Roman"/>
          <w:szCs w:val="24"/>
        </w:rPr>
        <w:t>φ</w:t>
      </w:r>
      <w:r>
        <w:rPr>
          <w:rFonts w:eastAsia="Times New Roman"/>
          <w:szCs w:val="24"/>
        </w:rPr>
        <w:t>ή</w:t>
      </w:r>
      <w:r w:rsidRPr="00113F70">
        <w:rPr>
          <w:rFonts w:eastAsia="Times New Roman"/>
          <w:szCs w:val="24"/>
        </w:rPr>
        <w:t>σ</w:t>
      </w:r>
      <w:r>
        <w:rPr>
          <w:rFonts w:eastAsia="Times New Roman"/>
          <w:szCs w:val="24"/>
        </w:rPr>
        <w:t>ει</w:t>
      </w:r>
      <w:r w:rsidRPr="00113F70">
        <w:rPr>
          <w:rFonts w:eastAsia="Times New Roman"/>
          <w:szCs w:val="24"/>
        </w:rPr>
        <w:t>ς</w:t>
      </w:r>
      <w:proofErr w:type="spellEnd"/>
      <w:r w:rsidRPr="00113F70">
        <w:rPr>
          <w:rFonts w:eastAsia="Times New Roman"/>
          <w:szCs w:val="24"/>
        </w:rPr>
        <w:t xml:space="preserve"> και μεγάλες ασυμφωνίες</w:t>
      </w:r>
      <w:r>
        <w:rPr>
          <w:rFonts w:eastAsia="Times New Roman"/>
          <w:szCs w:val="24"/>
        </w:rPr>
        <w:t>.</w:t>
      </w:r>
      <w:r w:rsidRPr="00113F70">
        <w:rPr>
          <w:rFonts w:eastAsia="Times New Roman"/>
          <w:szCs w:val="24"/>
        </w:rPr>
        <w:t xml:space="preserve"> </w:t>
      </w:r>
      <w:r>
        <w:rPr>
          <w:rFonts w:eastAsia="Times New Roman"/>
          <w:szCs w:val="24"/>
        </w:rPr>
        <w:t>Ο</w:t>
      </w:r>
      <w:r w:rsidRPr="00113F70">
        <w:rPr>
          <w:rFonts w:eastAsia="Times New Roman"/>
          <w:szCs w:val="24"/>
        </w:rPr>
        <w:t>ι πολίτες ταλαιπωρούνται</w:t>
      </w:r>
      <w:r>
        <w:rPr>
          <w:rFonts w:eastAsia="Times New Roman"/>
          <w:szCs w:val="24"/>
        </w:rPr>
        <w:t>. Τ</w:t>
      </w:r>
      <w:r w:rsidRPr="00113F70">
        <w:rPr>
          <w:rFonts w:eastAsia="Times New Roman"/>
          <w:szCs w:val="24"/>
        </w:rPr>
        <w:t>ο ξέρουμε πάρα πολύ</w:t>
      </w:r>
      <w:r>
        <w:rPr>
          <w:rFonts w:eastAsia="Times New Roman"/>
          <w:szCs w:val="24"/>
        </w:rPr>
        <w:t xml:space="preserve"> και</w:t>
      </w:r>
      <w:r w:rsidRPr="00113F70">
        <w:rPr>
          <w:rFonts w:eastAsia="Times New Roman"/>
          <w:szCs w:val="24"/>
        </w:rPr>
        <w:t xml:space="preserve"> το κατανοού</w:t>
      </w:r>
      <w:r>
        <w:rPr>
          <w:rFonts w:eastAsia="Times New Roman"/>
          <w:szCs w:val="24"/>
        </w:rPr>
        <w:t>με.</w:t>
      </w:r>
      <w:r w:rsidRPr="00113F70">
        <w:rPr>
          <w:rFonts w:eastAsia="Times New Roman"/>
          <w:szCs w:val="24"/>
        </w:rPr>
        <w:t xml:space="preserve"> </w:t>
      </w:r>
      <w:r>
        <w:rPr>
          <w:rFonts w:eastAsia="Times New Roman"/>
          <w:szCs w:val="24"/>
        </w:rPr>
        <w:t>Έ</w:t>
      </w:r>
      <w:r w:rsidRPr="00113F70">
        <w:rPr>
          <w:rFonts w:eastAsia="Times New Roman"/>
          <w:szCs w:val="24"/>
        </w:rPr>
        <w:t>χουμε παράπονα από πάρα πολλές περιοχές</w:t>
      </w:r>
      <w:r>
        <w:rPr>
          <w:rFonts w:eastAsia="Times New Roman"/>
          <w:szCs w:val="24"/>
        </w:rPr>
        <w:t>.</w:t>
      </w:r>
      <w:r w:rsidRPr="00113F70">
        <w:rPr>
          <w:rFonts w:eastAsia="Times New Roman"/>
          <w:szCs w:val="24"/>
        </w:rPr>
        <w:t xml:space="preserve"> </w:t>
      </w:r>
      <w:r>
        <w:rPr>
          <w:rFonts w:eastAsia="Times New Roman"/>
          <w:szCs w:val="24"/>
        </w:rPr>
        <w:t>Ζ</w:t>
      </w:r>
      <w:r w:rsidRPr="00113F70">
        <w:rPr>
          <w:rFonts w:eastAsia="Times New Roman"/>
          <w:szCs w:val="24"/>
        </w:rPr>
        <w:t xml:space="preserve">ητούν συνήθως </w:t>
      </w:r>
      <w:r>
        <w:rPr>
          <w:rFonts w:eastAsia="Times New Roman"/>
          <w:szCs w:val="24"/>
        </w:rPr>
        <w:t>παρατάσεις. Είναι θέματα</w:t>
      </w:r>
      <w:r w:rsidRPr="00113F70">
        <w:rPr>
          <w:rFonts w:eastAsia="Times New Roman"/>
          <w:szCs w:val="24"/>
        </w:rPr>
        <w:t xml:space="preserve"> των τίτλων</w:t>
      </w:r>
      <w:r>
        <w:rPr>
          <w:rFonts w:eastAsia="Times New Roman"/>
          <w:szCs w:val="24"/>
        </w:rPr>
        <w:t>.</w:t>
      </w:r>
      <w:r w:rsidRPr="00113F70">
        <w:rPr>
          <w:rFonts w:eastAsia="Times New Roman"/>
          <w:szCs w:val="24"/>
        </w:rPr>
        <w:t xml:space="preserve"> </w:t>
      </w:r>
      <w:r>
        <w:rPr>
          <w:rFonts w:eastAsia="Times New Roman"/>
          <w:szCs w:val="24"/>
        </w:rPr>
        <w:t>Δ</w:t>
      </w:r>
      <w:r w:rsidRPr="00113F70">
        <w:rPr>
          <w:rFonts w:eastAsia="Times New Roman"/>
          <w:szCs w:val="24"/>
        </w:rPr>
        <w:t>εν θέλου</w:t>
      </w:r>
      <w:r>
        <w:rPr>
          <w:rFonts w:eastAsia="Times New Roman"/>
          <w:szCs w:val="24"/>
        </w:rPr>
        <w:t>με</w:t>
      </w:r>
      <w:r w:rsidRPr="00113F70">
        <w:rPr>
          <w:rFonts w:eastAsia="Times New Roman"/>
          <w:szCs w:val="24"/>
        </w:rPr>
        <w:t xml:space="preserve"> να π</w:t>
      </w:r>
      <w:r w:rsidRPr="00113F70">
        <w:rPr>
          <w:rFonts w:eastAsia="Times New Roman"/>
          <w:szCs w:val="24"/>
        </w:rPr>
        <w:t xml:space="preserve">ηγαίνουν στα δικαστήρια </w:t>
      </w:r>
      <w:r>
        <w:rPr>
          <w:rFonts w:eastAsia="Times New Roman"/>
          <w:szCs w:val="24"/>
        </w:rPr>
        <w:t xml:space="preserve">ξοδεύοντας σε </w:t>
      </w:r>
      <w:r w:rsidRPr="00113F70">
        <w:rPr>
          <w:rFonts w:eastAsia="Times New Roman"/>
          <w:szCs w:val="24"/>
        </w:rPr>
        <w:t>δικηγόρο</w:t>
      </w:r>
      <w:r>
        <w:rPr>
          <w:rFonts w:eastAsia="Times New Roman"/>
          <w:szCs w:val="24"/>
        </w:rPr>
        <w:t>υ</w:t>
      </w:r>
      <w:r w:rsidRPr="00113F70">
        <w:rPr>
          <w:rFonts w:eastAsia="Times New Roman"/>
          <w:szCs w:val="24"/>
        </w:rPr>
        <w:t xml:space="preserve">ς </w:t>
      </w:r>
      <w:r>
        <w:rPr>
          <w:rFonts w:eastAsia="Times New Roman"/>
          <w:szCs w:val="24"/>
        </w:rPr>
        <w:t>κ.λπ.</w:t>
      </w:r>
      <w:r>
        <w:rPr>
          <w:rFonts w:eastAsia="Times New Roman"/>
          <w:szCs w:val="24"/>
        </w:rPr>
        <w:t>.</w:t>
      </w:r>
      <w:r>
        <w:rPr>
          <w:rFonts w:eastAsia="Times New Roman"/>
          <w:szCs w:val="24"/>
        </w:rPr>
        <w:t xml:space="preserve"> Γι’ αυτό</w:t>
      </w:r>
      <w:r w:rsidRPr="00113F70">
        <w:rPr>
          <w:rFonts w:eastAsia="Times New Roman"/>
          <w:szCs w:val="24"/>
        </w:rPr>
        <w:t xml:space="preserve"> προσπα</w:t>
      </w:r>
      <w:r w:rsidRPr="00113F70">
        <w:rPr>
          <w:rFonts w:eastAsia="Times New Roman"/>
          <w:szCs w:val="24"/>
        </w:rPr>
        <w:lastRenderedPageBreak/>
        <w:t>θούμε</w:t>
      </w:r>
      <w:r>
        <w:rPr>
          <w:rFonts w:eastAsia="Times New Roman"/>
          <w:szCs w:val="24"/>
        </w:rPr>
        <w:t xml:space="preserve">, </w:t>
      </w:r>
      <w:r w:rsidRPr="00113F70">
        <w:rPr>
          <w:rFonts w:eastAsia="Times New Roman"/>
          <w:szCs w:val="24"/>
        </w:rPr>
        <w:t>παρακολουθώντας την εξέλιξη</w:t>
      </w:r>
      <w:r>
        <w:rPr>
          <w:rFonts w:eastAsia="Times New Roman"/>
          <w:szCs w:val="24"/>
        </w:rPr>
        <w:t>,</w:t>
      </w:r>
      <w:r w:rsidRPr="00113F70">
        <w:rPr>
          <w:rFonts w:eastAsia="Times New Roman"/>
          <w:szCs w:val="24"/>
        </w:rPr>
        <w:t xml:space="preserve"> να </w:t>
      </w:r>
      <w:r>
        <w:rPr>
          <w:rFonts w:eastAsia="Times New Roman"/>
          <w:szCs w:val="24"/>
        </w:rPr>
        <w:t>δίνουμε</w:t>
      </w:r>
      <w:r w:rsidRPr="00113F70">
        <w:rPr>
          <w:rFonts w:eastAsia="Times New Roman"/>
          <w:szCs w:val="24"/>
        </w:rPr>
        <w:t xml:space="preserve"> συνέχεια </w:t>
      </w:r>
      <w:r>
        <w:rPr>
          <w:rFonts w:eastAsia="Times New Roman"/>
          <w:szCs w:val="24"/>
        </w:rPr>
        <w:t xml:space="preserve">λύσεις και να βελτιώνουμε τον νόμο </w:t>
      </w:r>
      <w:r w:rsidRPr="00113F70">
        <w:rPr>
          <w:rFonts w:eastAsia="Times New Roman"/>
          <w:szCs w:val="24"/>
        </w:rPr>
        <w:t xml:space="preserve">εκεί που χρειάζεται και </w:t>
      </w:r>
      <w:r>
        <w:rPr>
          <w:rFonts w:eastAsia="Times New Roman"/>
          <w:szCs w:val="24"/>
        </w:rPr>
        <w:t xml:space="preserve">που </w:t>
      </w:r>
      <w:r w:rsidRPr="00113F70">
        <w:rPr>
          <w:rFonts w:eastAsia="Times New Roman"/>
          <w:szCs w:val="24"/>
        </w:rPr>
        <w:t xml:space="preserve">βλέπουμε από την εφαρμογή </w:t>
      </w:r>
      <w:r>
        <w:rPr>
          <w:rFonts w:eastAsia="Times New Roman"/>
          <w:szCs w:val="24"/>
        </w:rPr>
        <w:t xml:space="preserve">ότι είναι </w:t>
      </w:r>
      <w:r w:rsidRPr="00113F70">
        <w:rPr>
          <w:rFonts w:eastAsia="Times New Roman"/>
          <w:szCs w:val="24"/>
        </w:rPr>
        <w:t>ανάγκη</w:t>
      </w:r>
      <w:r>
        <w:rPr>
          <w:rFonts w:eastAsia="Times New Roman"/>
          <w:szCs w:val="24"/>
        </w:rPr>
        <w:t>.</w:t>
      </w:r>
      <w:r w:rsidRPr="00113F70">
        <w:rPr>
          <w:rFonts w:eastAsia="Times New Roman"/>
          <w:szCs w:val="24"/>
        </w:rPr>
        <w:t xml:space="preserve"> </w:t>
      </w:r>
      <w:r>
        <w:rPr>
          <w:rFonts w:eastAsia="Times New Roman"/>
          <w:szCs w:val="24"/>
        </w:rPr>
        <w:t>Γι’</w:t>
      </w:r>
      <w:r w:rsidRPr="00113F70">
        <w:rPr>
          <w:rFonts w:eastAsia="Times New Roman"/>
          <w:szCs w:val="24"/>
        </w:rPr>
        <w:t xml:space="preserve"> αυτό τα άρθρα 56</w:t>
      </w:r>
      <w:r>
        <w:rPr>
          <w:rFonts w:eastAsia="Times New Roman"/>
          <w:szCs w:val="24"/>
        </w:rPr>
        <w:t>,</w:t>
      </w:r>
      <w:r w:rsidRPr="00113F70">
        <w:rPr>
          <w:rFonts w:eastAsia="Times New Roman"/>
          <w:szCs w:val="24"/>
        </w:rPr>
        <w:t xml:space="preserve"> 57 και 58 βελτιώνουν πραγματικά το</w:t>
      </w:r>
      <w:r>
        <w:rPr>
          <w:rFonts w:eastAsia="Times New Roman"/>
          <w:szCs w:val="24"/>
        </w:rPr>
        <w:t>ν νόμο. Γι’</w:t>
      </w:r>
      <w:r w:rsidRPr="00113F70">
        <w:rPr>
          <w:rFonts w:eastAsia="Times New Roman"/>
          <w:szCs w:val="24"/>
        </w:rPr>
        <w:t xml:space="preserve"> αυτό δεχθήκαμε </w:t>
      </w:r>
      <w:r>
        <w:rPr>
          <w:rFonts w:eastAsia="Times New Roman"/>
          <w:szCs w:val="24"/>
        </w:rPr>
        <w:t>και την τρ</w:t>
      </w:r>
      <w:r w:rsidRPr="00113F70">
        <w:rPr>
          <w:rFonts w:eastAsia="Times New Roman"/>
          <w:szCs w:val="24"/>
        </w:rPr>
        <w:t>ο</w:t>
      </w:r>
      <w:r>
        <w:rPr>
          <w:rFonts w:eastAsia="Times New Roman"/>
          <w:szCs w:val="24"/>
        </w:rPr>
        <w:t>πο</w:t>
      </w:r>
      <w:r w:rsidRPr="00113F70">
        <w:rPr>
          <w:rFonts w:eastAsia="Times New Roman"/>
          <w:szCs w:val="24"/>
        </w:rPr>
        <w:t xml:space="preserve">λογία των </w:t>
      </w:r>
      <w:r>
        <w:rPr>
          <w:rFonts w:eastAsia="Times New Roman"/>
          <w:szCs w:val="24"/>
        </w:rPr>
        <w:t>Β</w:t>
      </w:r>
      <w:r w:rsidRPr="00113F70">
        <w:rPr>
          <w:rFonts w:eastAsia="Times New Roman"/>
          <w:szCs w:val="24"/>
        </w:rPr>
        <w:t>ουλευτών του ΣΥΡΙΖΑ</w:t>
      </w:r>
      <w:r>
        <w:rPr>
          <w:rFonts w:eastAsia="Times New Roman"/>
          <w:szCs w:val="24"/>
        </w:rPr>
        <w:t>,</w:t>
      </w:r>
      <w:r w:rsidRPr="00113F70">
        <w:rPr>
          <w:rFonts w:eastAsia="Times New Roman"/>
          <w:szCs w:val="24"/>
        </w:rPr>
        <w:t xml:space="preserve"> με γενικό αριθμό 2012 και ειδικό 222</w:t>
      </w:r>
      <w:r>
        <w:rPr>
          <w:rFonts w:eastAsia="Times New Roman"/>
          <w:szCs w:val="24"/>
        </w:rPr>
        <w:t>, του κ.</w:t>
      </w:r>
      <w:r w:rsidRPr="00113F70">
        <w:rPr>
          <w:rFonts w:eastAsia="Times New Roman"/>
          <w:szCs w:val="24"/>
        </w:rPr>
        <w:t xml:space="preserve"> Τσιρώνη</w:t>
      </w:r>
      <w:r>
        <w:rPr>
          <w:rFonts w:eastAsia="Times New Roman"/>
          <w:szCs w:val="24"/>
        </w:rPr>
        <w:t>,</w:t>
      </w:r>
      <w:r w:rsidRPr="00113F70">
        <w:rPr>
          <w:rFonts w:eastAsia="Times New Roman"/>
          <w:szCs w:val="24"/>
        </w:rPr>
        <w:t xml:space="preserve"> </w:t>
      </w:r>
      <w:r>
        <w:rPr>
          <w:rFonts w:eastAsia="Times New Roman"/>
          <w:szCs w:val="24"/>
        </w:rPr>
        <w:t xml:space="preserve">του κ. </w:t>
      </w:r>
      <w:r w:rsidRPr="00113F70">
        <w:rPr>
          <w:rFonts w:eastAsia="Times New Roman"/>
          <w:szCs w:val="24"/>
        </w:rPr>
        <w:t>Καματερ</w:t>
      </w:r>
      <w:r>
        <w:rPr>
          <w:rFonts w:eastAsia="Times New Roman"/>
          <w:szCs w:val="24"/>
        </w:rPr>
        <w:t>ού</w:t>
      </w:r>
      <w:r w:rsidRPr="00113F70">
        <w:rPr>
          <w:rFonts w:eastAsia="Times New Roman"/>
          <w:szCs w:val="24"/>
        </w:rPr>
        <w:t xml:space="preserve"> και άλλων</w:t>
      </w:r>
      <w:r>
        <w:rPr>
          <w:rFonts w:eastAsia="Times New Roman"/>
          <w:szCs w:val="24"/>
        </w:rPr>
        <w:t>, γιατί και αυτή η τροπολογία λύνει προβλήματα, όπως αυτά που αντιμετ</w:t>
      </w:r>
      <w:r>
        <w:rPr>
          <w:rFonts w:eastAsia="Times New Roman"/>
          <w:szCs w:val="24"/>
        </w:rPr>
        <w:t>ωπίζουμε</w:t>
      </w:r>
      <w:r w:rsidRPr="00113F70">
        <w:rPr>
          <w:rFonts w:eastAsia="Times New Roman"/>
          <w:szCs w:val="24"/>
        </w:rPr>
        <w:t xml:space="preserve"> στη Λευκάδα</w:t>
      </w:r>
      <w:r>
        <w:rPr>
          <w:rFonts w:eastAsia="Times New Roman"/>
          <w:szCs w:val="24"/>
        </w:rPr>
        <w:t>,</w:t>
      </w:r>
      <w:r w:rsidRPr="00113F70">
        <w:rPr>
          <w:rFonts w:eastAsia="Times New Roman"/>
          <w:szCs w:val="24"/>
        </w:rPr>
        <w:t xml:space="preserve"> όπου </w:t>
      </w:r>
      <w:r>
        <w:rPr>
          <w:rFonts w:eastAsia="Times New Roman"/>
          <w:szCs w:val="24"/>
        </w:rPr>
        <w:t xml:space="preserve">τα λάθη είναι </w:t>
      </w:r>
      <w:r w:rsidRPr="00113F70">
        <w:rPr>
          <w:rFonts w:eastAsia="Times New Roman"/>
          <w:szCs w:val="24"/>
        </w:rPr>
        <w:t>πάρα πολύ μεγάλα και θα πρέπει να δώσουμε ένα</w:t>
      </w:r>
      <w:r>
        <w:rPr>
          <w:rFonts w:eastAsia="Times New Roman"/>
          <w:szCs w:val="24"/>
        </w:rPr>
        <w:t>ν</w:t>
      </w:r>
      <w:r w:rsidRPr="00113F70">
        <w:rPr>
          <w:rFonts w:eastAsia="Times New Roman"/>
          <w:szCs w:val="24"/>
        </w:rPr>
        <w:t xml:space="preserve"> χρόνο </w:t>
      </w:r>
      <w:r>
        <w:rPr>
          <w:rFonts w:eastAsia="Times New Roman"/>
          <w:szCs w:val="24"/>
        </w:rPr>
        <w:t>για τη διόρθωση</w:t>
      </w:r>
      <w:r w:rsidRPr="00113F70">
        <w:rPr>
          <w:rFonts w:eastAsia="Times New Roman"/>
          <w:szCs w:val="24"/>
        </w:rPr>
        <w:t xml:space="preserve"> των λαθών</w:t>
      </w:r>
      <w:r>
        <w:rPr>
          <w:rFonts w:eastAsia="Times New Roman"/>
          <w:szCs w:val="24"/>
        </w:rPr>
        <w:t>.</w:t>
      </w:r>
    </w:p>
    <w:p w14:paraId="6A628108" w14:textId="77777777" w:rsidR="00CD4C30" w:rsidRDefault="00DA53E9">
      <w:pPr>
        <w:spacing w:line="600" w:lineRule="auto"/>
        <w:ind w:firstLine="720"/>
        <w:jc w:val="both"/>
        <w:rPr>
          <w:rFonts w:eastAsia="Times New Roman"/>
          <w:szCs w:val="24"/>
        </w:rPr>
      </w:pPr>
      <w:r>
        <w:rPr>
          <w:rFonts w:eastAsia="Times New Roman"/>
          <w:szCs w:val="24"/>
        </w:rPr>
        <w:t>Ε</w:t>
      </w:r>
      <w:r w:rsidRPr="00113F70">
        <w:rPr>
          <w:rFonts w:eastAsia="Times New Roman"/>
          <w:szCs w:val="24"/>
        </w:rPr>
        <w:t xml:space="preserve">υχαριστώ </w:t>
      </w:r>
      <w:r>
        <w:rPr>
          <w:rFonts w:eastAsia="Times New Roman"/>
          <w:szCs w:val="24"/>
        </w:rPr>
        <w:t xml:space="preserve">πάρα </w:t>
      </w:r>
      <w:r w:rsidRPr="00113F70">
        <w:rPr>
          <w:rFonts w:eastAsia="Times New Roman"/>
          <w:szCs w:val="24"/>
        </w:rPr>
        <w:t>πολύ</w:t>
      </w:r>
      <w:r>
        <w:rPr>
          <w:rFonts w:eastAsia="Times New Roman"/>
          <w:szCs w:val="24"/>
        </w:rPr>
        <w:t>.</w:t>
      </w:r>
    </w:p>
    <w:p w14:paraId="6A628109" w14:textId="77777777" w:rsidR="00CD4C30" w:rsidRDefault="00DA53E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A62810A" w14:textId="77777777" w:rsidR="00CD4C30" w:rsidRDefault="00DA53E9">
      <w:pPr>
        <w:spacing w:line="600" w:lineRule="auto"/>
        <w:ind w:firstLine="720"/>
        <w:jc w:val="both"/>
        <w:rPr>
          <w:rFonts w:eastAsia="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Κ</w:t>
      </w:r>
      <w:r w:rsidRPr="00113F70">
        <w:rPr>
          <w:rFonts w:eastAsia="Times New Roman"/>
          <w:szCs w:val="24"/>
        </w:rPr>
        <w:t>αι εμείς ευχαριστούμε</w:t>
      </w:r>
      <w:r>
        <w:rPr>
          <w:rFonts w:eastAsia="Times New Roman"/>
          <w:szCs w:val="24"/>
        </w:rPr>
        <w:t>.</w:t>
      </w:r>
    </w:p>
    <w:p w14:paraId="6A62810B" w14:textId="77777777" w:rsidR="00CD4C30" w:rsidRDefault="00DA53E9">
      <w:pPr>
        <w:spacing w:line="600" w:lineRule="auto"/>
        <w:ind w:firstLine="720"/>
        <w:jc w:val="both"/>
        <w:rPr>
          <w:rFonts w:eastAsia="Times New Roman"/>
          <w:szCs w:val="24"/>
        </w:rPr>
      </w:pPr>
      <w:r w:rsidRPr="00AF3B92">
        <w:rPr>
          <w:rFonts w:eastAsia="Times New Roman"/>
          <w:szCs w:val="24"/>
        </w:rPr>
        <w:t>Κυρίες και κύ</w:t>
      </w:r>
      <w:r w:rsidRPr="00AF3B92">
        <w:rPr>
          <w:rFonts w:eastAsia="Times New Roman"/>
          <w:szCs w:val="24"/>
        </w:rPr>
        <w:t>ριοι συνάδελφοι, έχω την τιμή να ανακοινώσω στο Σώμα ότι τη συνεδρίασή μας παρακολουθούν από τα άνω δυτικά θεωρεία, αφού προηγουμένως ξεναγήθηκαν στην έκ</w:t>
      </w:r>
      <w:r w:rsidRPr="00AF3B92">
        <w:rPr>
          <w:rFonts w:eastAsia="Times New Roman"/>
          <w:szCs w:val="24"/>
        </w:rPr>
        <w:lastRenderedPageBreak/>
        <w:t>θεση της αίθουσας «ΕΛΕΥΘΕΡΙΟΣ ΒΕΝΙΖΕΛΟΣ» και ενημερώθηκαν για την ιστορία του κτηρίου και τον τρόπο οργ</w:t>
      </w:r>
      <w:r w:rsidRPr="00AF3B92">
        <w:rPr>
          <w:rFonts w:eastAsia="Times New Roman"/>
          <w:szCs w:val="24"/>
        </w:rPr>
        <w:t xml:space="preserve">άνωσης και λειτουργίας της Βουλής, </w:t>
      </w:r>
      <w:r>
        <w:rPr>
          <w:rFonts w:eastAsia="Times New Roman"/>
          <w:szCs w:val="24"/>
        </w:rPr>
        <w:t>πενήντα ένας</w:t>
      </w:r>
      <w:r w:rsidRPr="00AF3B92">
        <w:rPr>
          <w:rFonts w:eastAsia="Times New Roman"/>
          <w:szCs w:val="24"/>
        </w:rPr>
        <w:t xml:space="preserve"> μαθητές και μαθήτριες και </w:t>
      </w:r>
      <w:r>
        <w:rPr>
          <w:rFonts w:eastAsia="Times New Roman"/>
          <w:szCs w:val="24"/>
        </w:rPr>
        <w:t>τρεις</w:t>
      </w:r>
      <w:r w:rsidRPr="00AF3B92">
        <w:rPr>
          <w:rFonts w:eastAsia="Times New Roman"/>
          <w:szCs w:val="24"/>
        </w:rPr>
        <w:t xml:space="preserve"> </w:t>
      </w:r>
      <w:r w:rsidRPr="00AF3B92">
        <w:rPr>
          <w:rFonts w:eastAsia="Times New Roman"/>
          <w:szCs w:val="24"/>
        </w:rPr>
        <w:t>εκπαιδευτικοί</w:t>
      </w:r>
      <w:r>
        <w:rPr>
          <w:rFonts w:eastAsia="Times New Roman"/>
          <w:szCs w:val="24"/>
        </w:rPr>
        <w:t xml:space="preserve"> </w:t>
      </w:r>
      <w:r w:rsidRPr="00AF3B92">
        <w:rPr>
          <w:rFonts w:eastAsia="Times New Roman"/>
          <w:szCs w:val="24"/>
        </w:rPr>
        <w:t xml:space="preserve">συνοδοί τους από το </w:t>
      </w:r>
      <w:r>
        <w:rPr>
          <w:rFonts w:eastAsia="Times New Roman"/>
          <w:szCs w:val="24"/>
        </w:rPr>
        <w:t>2</w:t>
      </w:r>
      <w:r w:rsidRPr="00315FD0">
        <w:rPr>
          <w:rFonts w:eastAsia="Times New Roman"/>
          <w:szCs w:val="24"/>
          <w:vertAlign w:val="superscript"/>
        </w:rPr>
        <w:t>ο</w:t>
      </w:r>
      <w:r>
        <w:rPr>
          <w:rFonts w:eastAsia="Times New Roman"/>
          <w:szCs w:val="24"/>
        </w:rPr>
        <w:t xml:space="preserve"> Γυμνάσιο Κιλκίς</w:t>
      </w:r>
      <w:r w:rsidRPr="00AF3B92">
        <w:rPr>
          <w:rFonts w:eastAsia="Times New Roman"/>
          <w:szCs w:val="24"/>
        </w:rPr>
        <w:t>.</w:t>
      </w:r>
    </w:p>
    <w:p w14:paraId="6A62810C" w14:textId="77777777" w:rsidR="00CD4C30" w:rsidRDefault="00DA53E9">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6A62810D" w14:textId="77777777" w:rsidR="00CD4C30" w:rsidRDefault="00DA53E9">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6A62810E" w14:textId="77777777" w:rsidR="00CD4C30" w:rsidRDefault="00DA53E9">
      <w:pPr>
        <w:spacing w:line="600" w:lineRule="auto"/>
        <w:ind w:firstLine="720"/>
        <w:jc w:val="both"/>
        <w:rPr>
          <w:rFonts w:eastAsia="Times New Roman"/>
          <w:szCs w:val="24"/>
        </w:rPr>
      </w:pPr>
      <w:r>
        <w:rPr>
          <w:rFonts w:eastAsia="Times New Roman"/>
          <w:szCs w:val="24"/>
        </w:rPr>
        <w:t>Π</w:t>
      </w:r>
      <w:r w:rsidRPr="00113F70">
        <w:rPr>
          <w:rFonts w:eastAsia="Times New Roman"/>
          <w:szCs w:val="24"/>
        </w:rPr>
        <w:t>αρακαλώ</w:t>
      </w:r>
      <w:r>
        <w:rPr>
          <w:rFonts w:eastAsia="Times New Roman"/>
          <w:szCs w:val="24"/>
        </w:rPr>
        <w:t xml:space="preserve">, κύριε </w:t>
      </w:r>
      <w:proofErr w:type="spellStart"/>
      <w:r>
        <w:rPr>
          <w:rFonts w:eastAsia="Times New Roman"/>
          <w:szCs w:val="24"/>
        </w:rPr>
        <w:t>Σπαρτινέ</w:t>
      </w:r>
      <w:proofErr w:type="spellEnd"/>
      <w:r>
        <w:rPr>
          <w:rFonts w:eastAsia="Times New Roman"/>
          <w:szCs w:val="24"/>
        </w:rPr>
        <w:t xml:space="preserve">, </w:t>
      </w:r>
      <w:r w:rsidRPr="00113F70">
        <w:rPr>
          <w:rFonts w:eastAsia="Times New Roman"/>
          <w:szCs w:val="24"/>
        </w:rPr>
        <w:t>έχετε το</w:t>
      </w:r>
      <w:r>
        <w:rPr>
          <w:rFonts w:eastAsia="Times New Roman"/>
          <w:szCs w:val="24"/>
        </w:rPr>
        <w:t xml:space="preserve">ν </w:t>
      </w:r>
      <w:r w:rsidRPr="00113F70">
        <w:rPr>
          <w:rFonts w:eastAsia="Times New Roman"/>
          <w:szCs w:val="24"/>
        </w:rPr>
        <w:t>λόγο</w:t>
      </w:r>
      <w:r>
        <w:rPr>
          <w:rFonts w:eastAsia="Times New Roman"/>
          <w:szCs w:val="24"/>
        </w:rPr>
        <w:t>.</w:t>
      </w:r>
    </w:p>
    <w:p w14:paraId="6A62810F" w14:textId="77777777" w:rsidR="00CD4C30" w:rsidRDefault="00DA53E9">
      <w:pPr>
        <w:spacing w:line="600" w:lineRule="auto"/>
        <w:ind w:firstLine="720"/>
        <w:jc w:val="both"/>
        <w:rPr>
          <w:rFonts w:eastAsia="Times New Roman"/>
          <w:szCs w:val="24"/>
        </w:rPr>
      </w:pPr>
      <w:r w:rsidRPr="0031731E">
        <w:rPr>
          <w:rFonts w:eastAsia="Times New Roman"/>
          <w:b/>
          <w:szCs w:val="24"/>
        </w:rPr>
        <w:t>ΚΩΝΣΤΑΝΤΙΝΟΣ ΣΠΑΡΤΙΝΟΣ:</w:t>
      </w:r>
      <w:r>
        <w:rPr>
          <w:rFonts w:eastAsia="Times New Roman"/>
          <w:szCs w:val="24"/>
        </w:rPr>
        <w:t xml:space="preserve"> Ευχαριστώ, κύριε Πρόεδρε. </w:t>
      </w:r>
    </w:p>
    <w:p w14:paraId="6A628110" w14:textId="77777777" w:rsidR="00CD4C30" w:rsidRDefault="00DA53E9">
      <w:pPr>
        <w:spacing w:line="600" w:lineRule="auto"/>
        <w:ind w:firstLine="720"/>
        <w:jc w:val="both"/>
        <w:rPr>
          <w:rFonts w:eastAsia="Times New Roman"/>
          <w:szCs w:val="24"/>
        </w:rPr>
      </w:pPr>
      <w:r>
        <w:rPr>
          <w:rFonts w:eastAsia="Times New Roman"/>
          <w:szCs w:val="24"/>
        </w:rPr>
        <w:t xml:space="preserve">Κύριοι Υπουργοί, </w:t>
      </w:r>
      <w:r w:rsidRPr="0031731E">
        <w:rPr>
          <w:rFonts w:eastAsia="Times New Roman"/>
          <w:szCs w:val="24"/>
        </w:rPr>
        <w:t>κυρίες και κύριοι συνάδελφοι,</w:t>
      </w:r>
      <w:r>
        <w:rPr>
          <w:rFonts w:eastAsia="Times New Roman"/>
          <w:szCs w:val="24"/>
        </w:rPr>
        <w:t xml:space="preserve"> το σχέδιο νόμου που </w:t>
      </w:r>
      <w:r w:rsidRPr="00113F70">
        <w:rPr>
          <w:rFonts w:eastAsia="Times New Roman"/>
          <w:szCs w:val="24"/>
        </w:rPr>
        <w:t xml:space="preserve">συζητάμε σήμερα αντιμετωπίζει πολύ σημαντικά θέματα αρμοδιότητας του </w:t>
      </w:r>
      <w:r>
        <w:rPr>
          <w:rFonts w:eastAsia="Times New Roman"/>
          <w:szCs w:val="24"/>
        </w:rPr>
        <w:t>Υ</w:t>
      </w:r>
      <w:r w:rsidRPr="00113F70">
        <w:rPr>
          <w:rFonts w:eastAsia="Times New Roman"/>
          <w:szCs w:val="24"/>
        </w:rPr>
        <w:t xml:space="preserve">πουργείου </w:t>
      </w:r>
      <w:r>
        <w:rPr>
          <w:rFonts w:eastAsia="Times New Roman"/>
          <w:szCs w:val="24"/>
        </w:rPr>
        <w:t>Π</w:t>
      </w:r>
      <w:r w:rsidRPr="00113F70">
        <w:rPr>
          <w:rFonts w:eastAsia="Times New Roman"/>
          <w:szCs w:val="24"/>
        </w:rPr>
        <w:t xml:space="preserve">εριβάλλοντος και </w:t>
      </w:r>
      <w:r>
        <w:rPr>
          <w:rFonts w:eastAsia="Times New Roman"/>
          <w:szCs w:val="24"/>
        </w:rPr>
        <w:t>Ε</w:t>
      </w:r>
      <w:r w:rsidRPr="00113F70">
        <w:rPr>
          <w:rFonts w:eastAsia="Times New Roman"/>
          <w:szCs w:val="24"/>
        </w:rPr>
        <w:t>νέργειας</w:t>
      </w:r>
      <w:r>
        <w:rPr>
          <w:rFonts w:eastAsia="Times New Roman"/>
          <w:szCs w:val="24"/>
        </w:rPr>
        <w:t>,</w:t>
      </w:r>
      <w:r w:rsidRPr="00113F70">
        <w:rPr>
          <w:rFonts w:eastAsia="Times New Roman"/>
          <w:szCs w:val="24"/>
        </w:rPr>
        <w:t xml:space="preserve"> όπως </w:t>
      </w:r>
      <w:r>
        <w:rPr>
          <w:rFonts w:eastAsia="Times New Roman"/>
          <w:szCs w:val="24"/>
        </w:rPr>
        <w:t>μ</w:t>
      </w:r>
      <w:r w:rsidRPr="00113F70">
        <w:rPr>
          <w:rFonts w:eastAsia="Times New Roman"/>
          <w:szCs w:val="24"/>
        </w:rPr>
        <w:t>εταξύ άλλων ο εκσυγχρον</w:t>
      </w:r>
      <w:r w:rsidRPr="00113F70">
        <w:rPr>
          <w:rFonts w:eastAsia="Times New Roman"/>
          <w:szCs w:val="24"/>
        </w:rPr>
        <w:t xml:space="preserve">ισμός του θεσμικού </w:t>
      </w:r>
      <w:r>
        <w:rPr>
          <w:rFonts w:eastAsia="Times New Roman"/>
          <w:szCs w:val="24"/>
        </w:rPr>
        <w:t>π</w:t>
      </w:r>
      <w:r w:rsidRPr="00113F70">
        <w:rPr>
          <w:rFonts w:eastAsia="Times New Roman"/>
          <w:szCs w:val="24"/>
        </w:rPr>
        <w:t>λαισίου της γεωθερμικής εκμετάλλευσης</w:t>
      </w:r>
      <w:r>
        <w:rPr>
          <w:rFonts w:eastAsia="Times New Roman"/>
          <w:szCs w:val="24"/>
        </w:rPr>
        <w:t>,</w:t>
      </w:r>
      <w:r w:rsidRPr="00113F70">
        <w:rPr>
          <w:rFonts w:eastAsia="Times New Roman"/>
          <w:szCs w:val="24"/>
        </w:rPr>
        <w:t xml:space="preserve"> με στόχο να υπάρξει επιτέλους αξιοποίηση του </w:t>
      </w:r>
      <w:r>
        <w:rPr>
          <w:rFonts w:eastAsia="Times New Roman"/>
          <w:szCs w:val="24"/>
        </w:rPr>
        <w:t>ανεκμετάλλευτου ενεργειακού</w:t>
      </w:r>
      <w:r w:rsidRPr="00113F70">
        <w:rPr>
          <w:rFonts w:eastAsia="Times New Roman"/>
          <w:szCs w:val="24"/>
        </w:rPr>
        <w:t xml:space="preserve"> γεωθερμικού δυναμικού της χώρας</w:t>
      </w:r>
      <w:r>
        <w:rPr>
          <w:rFonts w:eastAsia="Times New Roman"/>
          <w:szCs w:val="24"/>
        </w:rPr>
        <w:t>,</w:t>
      </w:r>
      <w:r w:rsidRPr="00113F70">
        <w:rPr>
          <w:rFonts w:eastAsia="Times New Roman"/>
          <w:szCs w:val="24"/>
        </w:rPr>
        <w:t xml:space="preserve"> ώστε να καλύψει το μέρος που του αναλογεί στο </w:t>
      </w:r>
      <w:r>
        <w:rPr>
          <w:rFonts w:eastAsia="Times New Roman"/>
          <w:szCs w:val="24"/>
        </w:rPr>
        <w:t>ε</w:t>
      </w:r>
      <w:r w:rsidRPr="00113F70">
        <w:rPr>
          <w:rFonts w:eastAsia="Times New Roman"/>
          <w:szCs w:val="24"/>
        </w:rPr>
        <w:t>θνικό σχέδιο για την ενέργεια και την κλιματ</w:t>
      </w:r>
      <w:r w:rsidRPr="00113F70">
        <w:rPr>
          <w:rFonts w:eastAsia="Times New Roman"/>
          <w:szCs w:val="24"/>
        </w:rPr>
        <w:t>ική αλλαγή προς το 2030</w:t>
      </w:r>
      <w:r>
        <w:rPr>
          <w:rFonts w:eastAsia="Times New Roman"/>
          <w:szCs w:val="24"/>
        </w:rPr>
        <w:t>.</w:t>
      </w:r>
    </w:p>
    <w:p w14:paraId="6A628111" w14:textId="77777777" w:rsidR="00CD4C30" w:rsidRDefault="00DA53E9">
      <w:pPr>
        <w:spacing w:line="600" w:lineRule="auto"/>
        <w:ind w:firstLine="720"/>
        <w:jc w:val="both"/>
        <w:rPr>
          <w:rFonts w:eastAsia="Times New Roman"/>
          <w:szCs w:val="24"/>
        </w:rPr>
      </w:pPr>
      <w:r>
        <w:rPr>
          <w:rFonts w:eastAsia="Times New Roman"/>
          <w:szCs w:val="24"/>
        </w:rPr>
        <w:lastRenderedPageBreak/>
        <w:t>Η</w:t>
      </w:r>
      <w:r w:rsidRPr="00113F70">
        <w:rPr>
          <w:rFonts w:eastAsia="Times New Roman"/>
          <w:szCs w:val="24"/>
        </w:rPr>
        <w:t xml:space="preserve"> γεωθερμική </w:t>
      </w:r>
      <w:r>
        <w:rPr>
          <w:rFonts w:eastAsia="Times New Roman"/>
          <w:szCs w:val="24"/>
        </w:rPr>
        <w:t>ε</w:t>
      </w:r>
      <w:r w:rsidRPr="00113F70">
        <w:rPr>
          <w:rFonts w:eastAsia="Times New Roman"/>
          <w:szCs w:val="24"/>
        </w:rPr>
        <w:t>κμετάλλευση είναι γνωστό ότι έχει ευρύτατες εφαρμογές από την ηλεκτρική παραγωγή</w:t>
      </w:r>
      <w:r>
        <w:rPr>
          <w:rFonts w:eastAsia="Times New Roman"/>
          <w:szCs w:val="24"/>
        </w:rPr>
        <w:t>,</w:t>
      </w:r>
      <w:r w:rsidRPr="00113F70">
        <w:rPr>
          <w:rFonts w:eastAsia="Times New Roman"/>
          <w:szCs w:val="24"/>
        </w:rPr>
        <w:t xml:space="preserve"> τηλεθέρμανση</w:t>
      </w:r>
      <w:r>
        <w:rPr>
          <w:rFonts w:eastAsia="Times New Roman"/>
          <w:szCs w:val="24"/>
        </w:rPr>
        <w:t>,</w:t>
      </w:r>
      <w:r w:rsidRPr="00113F70">
        <w:rPr>
          <w:rFonts w:eastAsia="Times New Roman"/>
          <w:szCs w:val="24"/>
        </w:rPr>
        <w:t xml:space="preserve"> αφαλάτωση</w:t>
      </w:r>
      <w:r>
        <w:rPr>
          <w:rFonts w:eastAsia="Times New Roman"/>
          <w:szCs w:val="24"/>
        </w:rPr>
        <w:t>,</w:t>
      </w:r>
      <w:r w:rsidRPr="00113F70">
        <w:rPr>
          <w:rFonts w:eastAsia="Times New Roman"/>
          <w:szCs w:val="24"/>
        </w:rPr>
        <w:t xml:space="preserve"> γεωργικές εφαρμογές</w:t>
      </w:r>
      <w:r>
        <w:rPr>
          <w:rFonts w:eastAsia="Times New Roman"/>
          <w:szCs w:val="24"/>
        </w:rPr>
        <w:t>,</w:t>
      </w:r>
      <w:r w:rsidRPr="00113F70">
        <w:rPr>
          <w:rFonts w:eastAsia="Times New Roman"/>
          <w:szCs w:val="24"/>
        </w:rPr>
        <w:t xml:space="preserve"> </w:t>
      </w:r>
      <w:r>
        <w:rPr>
          <w:rFonts w:eastAsia="Times New Roman"/>
          <w:szCs w:val="24"/>
        </w:rPr>
        <w:t>υδατο</w:t>
      </w:r>
      <w:r w:rsidRPr="00113F70">
        <w:rPr>
          <w:rFonts w:eastAsia="Times New Roman"/>
          <w:szCs w:val="24"/>
        </w:rPr>
        <w:t xml:space="preserve">καλλιέργειες </w:t>
      </w:r>
      <w:r w:rsidRPr="00113F70">
        <w:rPr>
          <w:rFonts w:eastAsia="Times New Roman"/>
          <w:szCs w:val="24"/>
        </w:rPr>
        <w:t xml:space="preserve">και πολλά </w:t>
      </w:r>
      <w:r>
        <w:rPr>
          <w:rFonts w:eastAsia="Times New Roman"/>
          <w:szCs w:val="24"/>
        </w:rPr>
        <w:t xml:space="preserve">άλλα </w:t>
      </w:r>
      <w:r w:rsidRPr="00113F70">
        <w:rPr>
          <w:rFonts w:eastAsia="Times New Roman"/>
          <w:szCs w:val="24"/>
        </w:rPr>
        <w:t>τα οποία μέχρι στιγμή</w:t>
      </w:r>
      <w:r>
        <w:rPr>
          <w:rFonts w:eastAsia="Times New Roman"/>
          <w:szCs w:val="24"/>
        </w:rPr>
        <w:t>ς δεν είχε μπορέσει η χώρα να τα</w:t>
      </w:r>
      <w:r w:rsidRPr="00113F70">
        <w:rPr>
          <w:rFonts w:eastAsia="Times New Roman"/>
          <w:szCs w:val="24"/>
        </w:rPr>
        <w:t xml:space="preserve"> εκ</w:t>
      </w:r>
      <w:r w:rsidRPr="00113F70">
        <w:rPr>
          <w:rFonts w:eastAsia="Times New Roman"/>
          <w:szCs w:val="24"/>
        </w:rPr>
        <w:t>μεταλλευτεί</w:t>
      </w:r>
      <w:r>
        <w:rPr>
          <w:rFonts w:eastAsia="Times New Roman"/>
          <w:szCs w:val="24"/>
        </w:rPr>
        <w:t>.</w:t>
      </w:r>
    </w:p>
    <w:p w14:paraId="6A628112" w14:textId="77777777" w:rsidR="00CD4C30" w:rsidRDefault="00DA53E9">
      <w:pPr>
        <w:spacing w:line="600" w:lineRule="auto"/>
        <w:ind w:firstLine="720"/>
        <w:jc w:val="both"/>
        <w:rPr>
          <w:rFonts w:eastAsia="Times New Roman"/>
          <w:szCs w:val="24"/>
        </w:rPr>
      </w:pPr>
      <w:r>
        <w:rPr>
          <w:rFonts w:eastAsia="Times New Roman"/>
          <w:szCs w:val="24"/>
        </w:rPr>
        <w:t>Άλλο χρονίζο</w:t>
      </w:r>
      <w:r w:rsidRPr="00113F70">
        <w:rPr>
          <w:rFonts w:eastAsia="Times New Roman"/>
          <w:szCs w:val="24"/>
        </w:rPr>
        <w:t xml:space="preserve">ν ζήτημα που έρχεται να επιλύσει το σχέδιο νόμου είναι η δημιουργία του </w:t>
      </w:r>
      <w:r>
        <w:rPr>
          <w:rFonts w:eastAsia="Times New Roman"/>
          <w:szCs w:val="24"/>
        </w:rPr>
        <w:t>διάδοχου</w:t>
      </w:r>
      <w:r w:rsidRPr="00113F70">
        <w:rPr>
          <w:rFonts w:eastAsia="Times New Roman"/>
          <w:szCs w:val="24"/>
        </w:rPr>
        <w:t xml:space="preserve"> οργανισμού του ΙΓΜΕ</w:t>
      </w:r>
      <w:r>
        <w:rPr>
          <w:rFonts w:eastAsia="Times New Roman"/>
          <w:szCs w:val="24"/>
        </w:rPr>
        <w:t>,</w:t>
      </w:r>
      <w:r w:rsidRPr="00113F70">
        <w:rPr>
          <w:rFonts w:eastAsia="Times New Roman"/>
          <w:szCs w:val="24"/>
        </w:rPr>
        <w:t xml:space="preserve"> του ΕΑ</w:t>
      </w:r>
      <w:r>
        <w:rPr>
          <w:rFonts w:eastAsia="Times New Roman"/>
          <w:szCs w:val="24"/>
        </w:rPr>
        <w:t>ΓΜΕ,</w:t>
      </w:r>
      <w:r w:rsidRPr="00113F70">
        <w:rPr>
          <w:rFonts w:eastAsia="Times New Roman"/>
          <w:szCs w:val="24"/>
        </w:rPr>
        <w:t xml:space="preserve"> </w:t>
      </w:r>
      <w:r>
        <w:rPr>
          <w:rFonts w:eastAsia="Times New Roman"/>
          <w:szCs w:val="24"/>
        </w:rPr>
        <w:t>ν</w:t>
      </w:r>
      <w:r w:rsidRPr="00113F70">
        <w:rPr>
          <w:rFonts w:eastAsia="Times New Roman"/>
          <w:szCs w:val="24"/>
        </w:rPr>
        <w:t xml:space="preserve">ομικού προσώπου δημοσίου δικαίου με διευκρίνιση των αρμοδιοτήτων </w:t>
      </w:r>
      <w:r>
        <w:rPr>
          <w:rFonts w:eastAsia="Times New Roman"/>
          <w:szCs w:val="24"/>
        </w:rPr>
        <w:t xml:space="preserve">του </w:t>
      </w:r>
      <w:r w:rsidRPr="00113F70">
        <w:rPr>
          <w:rFonts w:eastAsia="Times New Roman"/>
          <w:szCs w:val="24"/>
        </w:rPr>
        <w:t>που σχετίζονται με ρυθμιστικό ρόλο ή με εποπτικό</w:t>
      </w:r>
      <w:r w:rsidRPr="00113F70">
        <w:rPr>
          <w:rFonts w:eastAsia="Times New Roman"/>
          <w:szCs w:val="24"/>
        </w:rPr>
        <w:t xml:space="preserve"> ρόλο και με εναρμόνιση του αντικειμένου του</w:t>
      </w:r>
      <w:r>
        <w:rPr>
          <w:rFonts w:eastAsia="Times New Roman"/>
          <w:szCs w:val="24"/>
        </w:rPr>
        <w:t>,</w:t>
      </w:r>
      <w:r w:rsidRPr="00113F70">
        <w:rPr>
          <w:rFonts w:eastAsia="Times New Roman"/>
          <w:szCs w:val="24"/>
        </w:rPr>
        <w:t xml:space="preserve"> της δομής και του προσωπικού του με άλλους φορείς και με τα ισχύοντα στις περισσότερες </w:t>
      </w:r>
      <w:r>
        <w:rPr>
          <w:rFonts w:eastAsia="Times New Roman"/>
          <w:szCs w:val="24"/>
        </w:rPr>
        <w:t>ε</w:t>
      </w:r>
      <w:r w:rsidRPr="00113F70">
        <w:rPr>
          <w:rFonts w:eastAsia="Times New Roman"/>
          <w:szCs w:val="24"/>
        </w:rPr>
        <w:t>υρωπαϊκές χώρες</w:t>
      </w:r>
      <w:r>
        <w:rPr>
          <w:rFonts w:eastAsia="Times New Roman"/>
          <w:szCs w:val="24"/>
        </w:rPr>
        <w:t>,</w:t>
      </w:r>
      <w:r w:rsidRPr="00113F70">
        <w:rPr>
          <w:rFonts w:eastAsia="Times New Roman"/>
          <w:szCs w:val="24"/>
        </w:rPr>
        <w:t xml:space="preserve"> με διασφάλιση των θέσεων εργασίας για τους εργαζόμενους</w:t>
      </w:r>
      <w:r>
        <w:rPr>
          <w:rFonts w:eastAsia="Times New Roman"/>
          <w:szCs w:val="24"/>
        </w:rPr>
        <w:t>.</w:t>
      </w:r>
    </w:p>
    <w:p w14:paraId="6A628113" w14:textId="77777777" w:rsidR="00CD4C30" w:rsidRDefault="00DA53E9">
      <w:pPr>
        <w:spacing w:line="600" w:lineRule="auto"/>
        <w:ind w:firstLine="720"/>
        <w:jc w:val="both"/>
        <w:rPr>
          <w:rFonts w:eastAsia="Times New Roman"/>
          <w:szCs w:val="24"/>
        </w:rPr>
      </w:pPr>
      <w:r>
        <w:rPr>
          <w:rFonts w:eastAsia="Times New Roman"/>
          <w:szCs w:val="24"/>
        </w:rPr>
        <w:t>Σ</w:t>
      </w:r>
      <w:r w:rsidRPr="00113F70">
        <w:rPr>
          <w:rFonts w:eastAsia="Times New Roman"/>
          <w:szCs w:val="24"/>
        </w:rPr>
        <w:t>το</w:t>
      </w:r>
      <w:r>
        <w:rPr>
          <w:rFonts w:eastAsia="Times New Roman"/>
          <w:szCs w:val="24"/>
        </w:rPr>
        <w:t>ν</w:t>
      </w:r>
      <w:r w:rsidRPr="00113F70">
        <w:rPr>
          <w:rFonts w:eastAsia="Times New Roman"/>
          <w:szCs w:val="24"/>
        </w:rPr>
        <w:t xml:space="preserve"> χρόνο</w:t>
      </w:r>
      <w:r>
        <w:rPr>
          <w:rFonts w:eastAsia="Times New Roman"/>
          <w:szCs w:val="24"/>
        </w:rPr>
        <w:t>,</w:t>
      </w:r>
      <w:r w:rsidRPr="00113F70">
        <w:rPr>
          <w:rFonts w:eastAsia="Times New Roman"/>
          <w:szCs w:val="24"/>
        </w:rPr>
        <w:t xml:space="preserve"> </w:t>
      </w:r>
      <w:r>
        <w:rPr>
          <w:rFonts w:eastAsia="Times New Roman"/>
          <w:szCs w:val="24"/>
        </w:rPr>
        <w:t>όμως,</w:t>
      </w:r>
      <w:r w:rsidRPr="00113F70">
        <w:rPr>
          <w:rFonts w:eastAsia="Times New Roman"/>
          <w:szCs w:val="24"/>
        </w:rPr>
        <w:t xml:space="preserve"> που έχω στη </w:t>
      </w:r>
      <w:r w:rsidRPr="00113F70">
        <w:rPr>
          <w:rFonts w:eastAsia="Times New Roman"/>
          <w:szCs w:val="24"/>
        </w:rPr>
        <w:t>διάθεσ</w:t>
      </w:r>
      <w:r>
        <w:rPr>
          <w:rFonts w:eastAsia="Times New Roman"/>
          <w:szCs w:val="24"/>
        </w:rPr>
        <w:t>ή</w:t>
      </w:r>
      <w:r w:rsidRPr="00113F70">
        <w:rPr>
          <w:rFonts w:eastAsia="Times New Roman"/>
          <w:szCs w:val="24"/>
        </w:rPr>
        <w:t xml:space="preserve"> </w:t>
      </w:r>
      <w:r w:rsidRPr="00113F70">
        <w:rPr>
          <w:rFonts w:eastAsia="Times New Roman"/>
          <w:szCs w:val="24"/>
        </w:rPr>
        <w:t>μου</w:t>
      </w:r>
      <w:r>
        <w:rPr>
          <w:rFonts w:eastAsia="Times New Roman"/>
          <w:szCs w:val="24"/>
        </w:rPr>
        <w:t>,</w:t>
      </w:r>
      <w:r w:rsidRPr="00113F70">
        <w:rPr>
          <w:rFonts w:eastAsia="Times New Roman"/>
          <w:szCs w:val="24"/>
        </w:rPr>
        <w:t xml:space="preserve"> </w:t>
      </w:r>
      <w:r>
        <w:rPr>
          <w:rFonts w:eastAsia="Times New Roman"/>
          <w:szCs w:val="24"/>
        </w:rPr>
        <w:t>θ</w:t>
      </w:r>
      <w:r w:rsidRPr="00113F70">
        <w:rPr>
          <w:rFonts w:eastAsia="Times New Roman"/>
          <w:szCs w:val="24"/>
        </w:rPr>
        <w:t xml:space="preserve">έλω </w:t>
      </w:r>
      <w:r w:rsidRPr="00113F70">
        <w:rPr>
          <w:rFonts w:eastAsia="Times New Roman"/>
          <w:szCs w:val="24"/>
        </w:rPr>
        <w:t>να εστιάσω στον ιδιοκτησιακό διαχωρισμό των δικτύων διανομής φυσικού αερίου και το</w:t>
      </w:r>
      <w:r>
        <w:rPr>
          <w:rFonts w:eastAsia="Times New Roman"/>
          <w:szCs w:val="24"/>
        </w:rPr>
        <w:t>ν</w:t>
      </w:r>
      <w:r w:rsidRPr="00113F70">
        <w:rPr>
          <w:rFonts w:eastAsia="Times New Roman"/>
          <w:szCs w:val="24"/>
        </w:rPr>
        <w:t xml:space="preserve"> μετασχηματισμό της ΔΕΠΑ</w:t>
      </w:r>
      <w:r>
        <w:rPr>
          <w:rFonts w:eastAsia="Times New Roman"/>
          <w:szCs w:val="24"/>
        </w:rPr>
        <w:t>.</w:t>
      </w:r>
      <w:r w:rsidRPr="00113F70">
        <w:rPr>
          <w:rFonts w:eastAsia="Times New Roman"/>
          <w:szCs w:val="24"/>
        </w:rPr>
        <w:t xml:space="preserve"> </w:t>
      </w:r>
    </w:p>
    <w:p w14:paraId="6A628114" w14:textId="77777777" w:rsidR="00CD4C30" w:rsidRDefault="00DA53E9">
      <w:pPr>
        <w:spacing w:line="600" w:lineRule="auto"/>
        <w:ind w:firstLine="720"/>
        <w:jc w:val="both"/>
        <w:rPr>
          <w:rFonts w:eastAsia="Times New Roman"/>
          <w:szCs w:val="24"/>
        </w:rPr>
      </w:pPr>
      <w:r>
        <w:rPr>
          <w:rFonts w:eastAsia="Times New Roman"/>
          <w:szCs w:val="24"/>
        </w:rPr>
        <w:t>Μ</w:t>
      </w:r>
      <w:r w:rsidRPr="00113F70">
        <w:rPr>
          <w:rFonts w:eastAsia="Times New Roman"/>
          <w:szCs w:val="24"/>
        </w:rPr>
        <w:t>ε το άρθρο 53 του σχεδίου νόμου προστίθε</w:t>
      </w:r>
      <w:r>
        <w:rPr>
          <w:rFonts w:eastAsia="Times New Roman"/>
          <w:szCs w:val="24"/>
        </w:rPr>
        <w:t>ν</w:t>
      </w:r>
      <w:r w:rsidRPr="00113F70">
        <w:rPr>
          <w:rFonts w:eastAsia="Times New Roman"/>
          <w:szCs w:val="24"/>
        </w:rPr>
        <w:t>ται άρθρα στο</w:t>
      </w:r>
      <w:r>
        <w:rPr>
          <w:rFonts w:eastAsia="Times New Roman"/>
          <w:szCs w:val="24"/>
        </w:rPr>
        <w:t>ν</w:t>
      </w:r>
      <w:r w:rsidRPr="00113F70">
        <w:rPr>
          <w:rFonts w:eastAsia="Times New Roman"/>
          <w:szCs w:val="24"/>
        </w:rPr>
        <w:t xml:space="preserve"> ν</w:t>
      </w:r>
      <w:r>
        <w:rPr>
          <w:rFonts w:eastAsia="Times New Roman"/>
          <w:szCs w:val="24"/>
        </w:rPr>
        <w:t>.</w:t>
      </w:r>
      <w:r w:rsidRPr="00113F70">
        <w:rPr>
          <w:rFonts w:eastAsia="Times New Roman"/>
          <w:szCs w:val="24"/>
        </w:rPr>
        <w:t>400</w:t>
      </w:r>
      <w:r>
        <w:rPr>
          <w:rFonts w:eastAsia="Times New Roman"/>
          <w:szCs w:val="24"/>
        </w:rPr>
        <w:t>1/20</w:t>
      </w:r>
      <w:r w:rsidRPr="00113F70">
        <w:rPr>
          <w:rFonts w:eastAsia="Times New Roman"/>
          <w:szCs w:val="24"/>
        </w:rPr>
        <w:t>11</w:t>
      </w:r>
      <w:r>
        <w:rPr>
          <w:rFonts w:eastAsia="Times New Roman"/>
          <w:szCs w:val="24"/>
        </w:rPr>
        <w:t xml:space="preserve"> π</w:t>
      </w:r>
      <w:r w:rsidRPr="00113F70">
        <w:rPr>
          <w:rFonts w:eastAsia="Times New Roman"/>
          <w:szCs w:val="24"/>
        </w:rPr>
        <w:t xml:space="preserve">ου ρυθμίζουν το νέο ιδιοκτησιακό καθεστώς </w:t>
      </w:r>
      <w:r w:rsidRPr="00113F70">
        <w:rPr>
          <w:rFonts w:eastAsia="Times New Roman"/>
          <w:szCs w:val="24"/>
        </w:rPr>
        <w:lastRenderedPageBreak/>
        <w:t>της ΔΕΠΑ</w:t>
      </w:r>
      <w:r>
        <w:rPr>
          <w:rFonts w:eastAsia="Times New Roman"/>
          <w:szCs w:val="24"/>
        </w:rPr>
        <w:t>,</w:t>
      </w:r>
      <w:r w:rsidRPr="00113F70">
        <w:rPr>
          <w:rFonts w:eastAsia="Times New Roman"/>
          <w:szCs w:val="24"/>
        </w:rPr>
        <w:t xml:space="preserve"> όπως </w:t>
      </w:r>
      <w:r>
        <w:rPr>
          <w:rFonts w:eastAsia="Times New Roman"/>
          <w:szCs w:val="24"/>
        </w:rPr>
        <w:t xml:space="preserve">αυτή </w:t>
      </w:r>
      <w:r w:rsidRPr="00113F70">
        <w:rPr>
          <w:rFonts w:eastAsia="Times New Roman"/>
          <w:szCs w:val="24"/>
        </w:rPr>
        <w:t>μετασχηματίζετ</w:t>
      </w:r>
      <w:r w:rsidRPr="00113F70">
        <w:rPr>
          <w:rFonts w:eastAsia="Times New Roman"/>
          <w:szCs w:val="24"/>
        </w:rPr>
        <w:t>αι μετά το</w:t>
      </w:r>
      <w:r>
        <w:rPr>
          <w:rFonts w:eastAsia="Times New Roman"/>
          <w:szCs w:val="24"/>
        </w:rPr>
        <w:t>ν</w:t>
      </w:r>
      <w:r w:rsidRPr="00113F70">
        <w:rPr>
          <w:rFonts w:eastAsia="Times New Roman"/>
          <w:szCs w:val="24"/>
        </w:rPr>
        <w:t xml:space="preserve"> διαχωρισμό της </w:t>
      </w:r>
      <w:r>
        <w:rPr>
          <w:rFonts w:eastAsia="Times New Roman"/>
          <w:szCs w:val="24"/>
        </w:rPr>
        <w:t xml:space="preserve">σε </w:t>
      </w:r>
      <w:r w:rsidRPr="00113F70">
        <w:rPr>
          <w:rFonts w:eastAsia="Times New Roman"/>
          <w:szCs w:val="24"/>
        </w:rPr>
        <w:t>ΔΕΠΑ</w:t>
      </w:r>
      <w:r>
        <w:rPr>
          <w:rFonts w:eastAsia="Times New Roman"/>
          <w:szCs w:val="24"/>
        </w:rPr>
        <w:t xml:space="preserve"> </w:t>
      </w:r>
      <w:r>
        <w:rPr>
          <w:rFonts w:eastAsia="Times New Roman"/>
          <w:szCs w:val="24"/>
        </w:rPr>
        <w:t>Υποδομών</w:t>
      </w:r>
      <w:r>
        <w:rPr>
          <w:rFonts w:eastAsia="Times New Roman"/>
          <w:szCs w:val="24"/>
        </w:rPr>
        <w:t xml:space="preserve"> και ΔΕΠΑ </w:t>
      </w:r>
      <w:r>
        <w:rPr>
          <w:rFonts w:eastAsia="Times New Roman"/>
          <w:szCs w:val="24"/>
        </w:rPr>
        <w:t>Ε</w:t>
      </w:r>
      <w:r w:rsidRPr="00113F70">
        <w:rPr>
          <w:rFonts w:eastAsia="Times New Roman"/>
          <w:szCs w:val="24"/>
        </w:rPr>
        <w:t>μπορ</w:t>
      </w:r>
      <w:r>
        <w:rPr>
          <w:rFonts w:eastAsia="Times New Roman"/>
          <w:szCs w:val="24"/>
        </w:rPr>
        <w:t>ί</w:t>
      </w:r>
      <w:r w:rsidRPr="00113F70">
        <w:rPr>
          <w:rFonts w:eastAsia="Times New Roman"/>
          <w:szCs w:val="24"/>
        </w:rPr>
        <w:t>ας</w:t>
      </w:r>
      <w:r>
        <w:rPr>
          <w:rFonts w:eastAsia="Times New Roman"/>
          <w:szCs w:val="24"/>
        </w:rPr>
        <w:t>,</w:t>
      </w:r>
      <w:r w:rsidRPr="00113F70">
        <w:rPr>
          <w:rFonts w:eastAsia="Times New Roman"/>
          <w:szCs w:val="24"/>
        </w:rPr>
        <w:t xml:space="preserve"> καθώς και θέματα </w:t>
      </w:r>
      <w:r>
        <w:rPr>
          <w:rFonts w:eastAsia="Times New Roman"/>
          <w:szCs w:val="24"/>
        </w:rPr>
        <w:t>όπως,</w:t>
      </w:r>
      <w:r w:rsidRPr="00113F70">
        <w:rPr>
          <w:rFonts w:eastAsia="Times New Roman"/>
          <w:szCs w:val="24"/>
        </w:rPr>
        <w:t xml:space="preserve"> ο έλεγχος των δικτύων διανομής</w:t>
      </w:r>
      <w:r>
        <w:rPr>
          <w:rFonts w:eastAsia="Times New Roman"/>
          <w:szCs w:val="24"/>
        </w:rPr>
        <w:t>,</w:t>
      </w:r>
      <w:r w:rsidRPr="00113F70">
        <w:rPr>
          <w:rFonts w:eastAsia="Times New Roman"/>
          <w:szCs w:val="24"/>
        </w:rPr>
        <w:t xml:space="preserve"> οι δυνατότητες ελέγχου της ΡΑΕ</w:t>
      </w:r>
      <w:r>
        <w:rPr>
          <w:rFonts w:eastAsia="Times New Roman"/>
          <w:szCs w:val="24"/>
        </w:rPr>
        <w:t>,</w:t>
      </w:r>
      <w:r w:rsidRPr="00113F70">
        <w:rPr>
          <w:rFonts w:eastAsia="Times New Roman"/>
          <w:szCs w:val="24"/>
        </w:rPr>
        <w:t xml:space="preserve"> η απορρόφηση των θυγατρικών και </w:t>
      </w:r>
      <w:r>
        <w:rPr>
          <w:rFonts w:eastAsia="Times New Roman"/>
          <w:szCs w:val="24"/>
        </w:rPr>
        <w:t xml:space="preserve">οι </w:t>
      </w:r>
      <w:r w:rsidRPr="00113F70">
        <w:rPr>
          <w:rFonts w:eastAsia="Times New Roman"/>
          <w:szCs w:val="24"/>
        </w:rPr>
        <w:t>εργασιακές σχέσεις για το υφιστάμενο προσωπικό</w:t>
      </w:r>
      <w:r>
        <w:rPr>
          <w:rFonts w:eastAsia="Times New Roman"/>
          <w:szCs w:val="24"/>
        </w:rPr>
        <w:t>.</w:t>
      </w:r>
    </w:p>
    <w:p w14:paraId="6A628115" w14:textId="77777777" w:rsidR="00CD4C30" w:rsidRDefault="00DA53E9">
      <w:pPr>
        <w:spacing w:line="600" w:lineRule="auto"/>
        <w:ind w:firstLine="720"/>
        <w:jc w:val="both"/>
        <w:rPr>
          <w:rFonts w:eastAsia="Times New Roman"/>
          <w:szCs w:val="24"/>
        </w:rPr>
      </w:pPr>
      <w:r>
        <w:rPr>
          <w:rFonts w:eastAsia="Times New Roman"/>
          <w:szCs w:val="24"/>
        </w:rPr>
        <w:t>Μ</w:t>
      </w:r>
      <w:r w:rsidRPr="00113F70">
        <w:rPr>
          <w:rFonts w:eastAsia="Times New Roman"/>
          <w:szCs w:val="24"/>
        </w:rPr>
        <w:t>ε αυτό το σχέδιο νόμου</w:t>
      </w:r>
      <w:r w:rsidRPr="00113F70">
        <w:rPr>
          <w:rFonts w:eastAsia="Times New Roman"/>
          <w:szCs w:val="24"/>
        </w:rPr>
        <w:t xml:space="preserve"> ολοκληρώνονται οι προβλεπόμενες αποκρατικοποιήσεις μέσα από μ</w:t>
      </w:r>
      <w:r>
        <w:rPr>
          <w:rFonts w:eastAsia="Times New Roman"/>
          <w:szCs w:val="24"/>
        </w:rPr>
        <w:t>ι</w:t>
      </w:r>
      <w:r w:rsidRPr="00113F70">
        <w:rPr>
          <w:rFonts w:eastAsia="Times New Roman"/>
          <w:szCs w:val="24"/>
        </w:rPr>
        <w:t>α πολύ διαφορετική προσέγγιση από αυτή</w:t>
      </w:r>
      <w:r>
        <w:rPr>
          <w:rFonts w:eastAsia="Times New Roman"/>
          <w:szCs w:val="24"/>
        </w:rPr>
        <w:t>ν</w:t>
      </w:r>
      <w:r w:rsidRPr="00113F70">
        <w:rPr>
          <w:rFonts w:eastAsia="Times New Roman"/>
          <w:szCs w:val="24"/>
        </w:rPr>
        <w:t xml:space="preserve"> που είχαν σχεδιάσει </w:t>
      </w:r>
      <w:r>
        <w:rPr>
          <w:rFonts w:eastAsia="Times New Roman"/>
          <w:szCs w:val="24"/>
        </w:rPr>
        <w:t xml:space="preserve">οι </w:t>
      </w:r>
      <w:r w:rsidRPr="00113F70">
        <w:rPr>
          <w:rFonts w:eastAsia="Times New Roman"/>
          <w:szCs w:val="24"/>
        </w:rPr>
        <w:t>προηγούμενες κυβερνήσεις</w:t>
      </w:r>
      <w:r>
        <w:rPr>
          <w:rFonts w:eastAsia="Times New Roman"/>
          <w:szCs w:val="24"/>
        </w:rPr>
        <w:t>.</w:t>
      </w:r>
      <w:r w:rsidRPr="00113F70">
        <w:rPr>
          <w:rFonts w:eastAsia="Times New Roman"/>
          <w:szCs w:val="24"/>
        </w:rPr>
        <w:t xml:space="preserve"> </w:t>
      </w:r>
      <w:r>
        <w:rPr>
          <w:rFonts w:eastAsia="Times New Roman"/>
          <w:szCs w:val="24"/>
        </w:rPr>
        <w:t>Ε</w:t>
      </w:r>
      <w:r w:rsidRPr="00113F70">
        <w:rPr>
          <w:rFonts w:eastAsia="Times New Roman"/>
          <w:szCs w:val="24"/>
        </w:rPr>
        <w:t>ιδικότερα στον τομέα της ενέργειας</w:t>
      </w:r>
      <w:r>
        <w:rPr>
          <w:rFonts w:eastAsia="Times New Roman"/>
          <w:szCs w:val="24"/>
        </w:rPr>
        <w:t>,</w:t>
      </w:r>
      <w:r w:rsidRPr="00113F70">
        <w:rPr>
          <w:rFonts w:eastAsia="Times New Roman"/>
          <w:szCs w:val="24"/>
        </w:rPr>
        <w:t xml:space="preserve"> τόσο στον ηλεκτρισμό όσο και στο φυσικό αέριο</w:t>
      </w:r>
      <w:r>
        <w:rPr>
          <w:rFonts w:eastAsia="Times New Roman"/>
          <w:szCs w:val="24"/>
        </w:rPr>
        <w:t>,</w:t>
      </w:r>
      <w:r w:rsidRPr="00113F70">
        <w:rPr>
          <w:rFonts w:eastAsia="Times New Roman"/>
          <w:szCs w:val="24"/>
        </w:rPr>
        <w:t xml:space="preserve"> η σημερινή Κυβέρνηση έκανε την επιλογή και πέτυχε</w:t>
      </w:r>
      <w:r>
        <w:rPr>
          <w:rFonts w:eastAsia="Times New Roman"/>
          <w:szCs w:val="24"/>
        </w:rPr>
        <w:t>,</w:t>
      </w:r>
      <w:r w:rsidRPr="00113F70">
        <w:rPr>
          <w:rFonts w:eastAsia="Times New Roman"/>
          <w:szCs w:val="24"/>
        </w:rPr>
        <w:t xml:space="preserve"> ανατρέποντας τους σχεδιασμούς της προηγούμενης κυβέρνησης</w:t>
      </w:r>
      <w:r>
        <w:rPr>
          <w:rFonts w:eastAsia="Times New Roman"/>
          <w:szCs w:val="24"/>
        </w:rPr>
        <w:t>,</w:t>
      </w:r>
      <w:r w:rsidRPr="00113F70">
        <w:rPr>
          <w:rFonts w:eastAsia="Times New Roman"/>
          <w:szCs w:val="24"/>
        </w:rPr>
        <w:t xml:space="preserve"> τα αντίστοιχα δίκτυα να μείν</w:t>
      </w:r>
      <w:r>
        <w:rPr>
          <w:rFonts w:eastAsia="Times New Roman"/>
          <w:szCs w:val="24"/>
        </w:rPr>
        <w:t>ουν</w:t>
      </w:r>
      <w:r w:rsidRPr="00113F70">
        <w:rPr>
          <w:rFonts w:eastAsia="Times New Roman"/>
          <w:szCs w:val="24"/>
        </w:rPr>
        <w:t xml:space="preserve"> υπό δημόσιο έλεγχο εξασφαλίζοντας το 51% του </w:t>
      </w:r>
      <w:r>
        <w:rPr>
          <w:rFonts w:eastAsia="Times New Roman"/>
          <w:szCs w:val="24"/>
        </w:rPr>
        <w:t>μ</w:t>
      </w:r>
      <w:r w:rsidRPr="00113F70">
        <w:rPr>
          <w:rFonts w:eastAsia="Times New Roman"/>
          <w:szCs w:val="24"/>
        </w:rPr>
        <w:t>ετοχικού τους κεφαλαίου</w:t>
      </w:r>
      <w:r>
        <w:rPr>
          <w:rFonts w:eastAsia="Times New Roman"/>
          <w:szCs w:val="24"/>
        </w:rPr>
        <w:t>.</w:t>
      </w:r>
      <w:r w:rsidRPr="00113F70">
        <w:rPr>
          <w:rFonts w:eastAsia="Times New Roman"/>
          <w:szCs w:val="24"/>
        </w:rPr>
        <w:t xml:space="preserve"> </w:t>
      </w:r>
      <w:r>
        <w:rPr>
          <w:rFonts w:eastAsia="Times New Roman"/>
          <w:szCs w:val="24"/>
        </w:rPr>
        <w:t>Α</w:t>
      </w:r>
      <w:r w:rsidRPr="00113F70">
        <w:rPr>
          <w:rFonts w:eastAsia="Times New Roman"/>
          <w:szCs w:val="24"/>
        </w:rPr>
        <w:t xml:space="preserve">υτό έγινε με τον ΑΔΜΗΕ για την ηλεκτρική </w:t>
      </w:r>
      <w:r w:rsidRPr="00113F70">
        <w:rPr>
          <w:rFonts w:eastAsia="Times New Roman"/>
          <w:szCs w:val="24"/>
        </w:rPr>
        <w:t>ενέργεια</w:t>
      </w:r>
      <w:r>
        <w:rPr>
          <w:rFonts w:eastAsia="Times New Roman"/>
          <w:szCs w:val="24"/>
        </w:rPr>
        <w:t>,</w:t>
      </w:r>
      <w:r w:rsidRPr="00113F70">
        <w:rPr>
          <w:rFonts w:eastAsia="Times New Roman"/>
          <w:szCs w:val="24"/>
        </w:rPr>
        <w:t xml:space="preserve"> αυτό γίνεται τώρα και με τη ΔΕΠΑ </w:t>
      </w:r>
      <w:r>
        <w:rPr>
          <w:rFonts w:eastAsia="Times New Roman"/>
          <w:szCs w:val="24"/>
        </w:rPr>
        <w:t>Υ</w:t>
      </w:r>
      <w:r w:rsidRPr="00113F70">
        <w:rPr>
          <w:rFonts w:eastAsia="Times New Roman"/>
          <w:szCs w:val="24"/>
        </w:rPr>
        <w:t>ποδομών για το φυσικό αέριο</w:t>
      </w:r>
      <w:r>
        <w:rPr>
          <w:rFonts w:eastAsia="Times New Roman"/>
          <w:szCs w:val="24"/>
        </w:rPr>
        <w:t>.</w:t>
      </w:r>
    </w:p>
    <w:p w14:paraId="6A628116" w14:textId="77777777" w:rsidR="00CD4C30" w:rsidRDefault="00DA53E9">
      <w:pPr>
        <w:spacing w:line="600" w:lineRule="auto"/>
        <w:ind w:firstLine="720"/>
        <w:jc w:val="both"/>
        <w:rPr>
          <w:rFonts w:eastAsia="Times New Roman"/>
          <w:szCs w:val="24"/>
        </w:rPr>
      </w:pPr>
      <w:r>
        <w:rPr>
          <w:rFonts w:eastAsia="Times New Roman"/>
          <w:szCs w:val="24"/>
        </w:rPr>
        <w:t>Α</w:t>
      </w:r>
      <w:r w:rsidRPr="00113F70">
        <w:rPr>
          <w:rFonts w:eastAsia="Times New Roman"/>
          <w:szCs w:val="24"/>
        </w:rPr>
        <w:t xml:space="preserve">νατρέψαμε το πρόγραμμα του </w:t>
      </w:r>
      <w:r>
        <w:rPr>
          <w:rFonts w:eastAsia="Times New Roman"/>
          <w:szCs w:val="24"/>
        </w:rPr>
        <w:t>ΤΑΙΠΕΔ</w:t>
      </w:r>
      <w:r w:rsidRPr="00113F70">
        <w:rPr>
          <w:rFonts w:eastAsia="Times New Roman"/>
          <w:szCs w:val="24"/>
        </w:rPr>
        <w:t xml:space="preserve"> για πλήρη ιδιωτικοποίηση του ΑΔΜΗΕ και πετύχαμε κρατώντας το 51% στο δημόσιο και με την εισαγωγή στρατηγικού επενδυτή να έχουμε ένα πολύ πετυχημένο </w:t>
      </w:r>
      <w:r w:rsidRPr="00113F70">
        <w:rPr>
          <w:rFonts w:eastAsia="Times New Roman"/>
          <w:szCs w:val="24"/>
        </w:rPr>
        <w:t xml:space="preserve">αποτέλεσμα με μεγάλες επενδύσεις σε πολύ </w:t>
      </w:r>
      <w:r w:rsidRPr="00113F70">
        <w:rPr>
          <w:rFonts w:eastAsia="Times New Roman"/>
          <w:szCs w:val="24"/>
        </w:rPr>
        <w:lastRenderedPageBreak/>
        <w:t>σύντομους χρόνους</w:t>
      </w:r>
      <w:r>
        <w:rPr>
          <w:rFonts w:eastAsia="Times New Roman"/>
          <w:szCs w:val="24"/>
        </w:rPr>
        <w:t>, παρά τις «</w:t>
      </w:r>
      <w:proofErr w:type="spellStart"/>
      <w:r>
        <w:rPr>
          <w:rFonts w:eastAsia="Times New Roman"/>
          <w:szCs w:val="24"/>
        </w:rPr>
        <w:t>Κ</w:t>
      </w:r>
      <w:r w:rsidRPr="00113F70">
        <w:rPr>
          <w:rFonts w:eastAsia="Times New Roman"/>
          <w:szCs w:val="24"/>
        </w:rPr>
        <w:t>ασσάνδρες</w:t>
      </w:r>
      <w:proofErr w:type="spellEnd"/>
      <w:r>
        <w:rPr>
          <w:rFonts w:eastAsia="Times New Roman"/>
          <w:szCs w:val="24"/>
        </w:rPr>
        <w:t>»</w:t>
      </w:r>
      <w:r w:rsidRPr="00113F70">
        <w:rPr>
          <w:rFonts w:eastAsia="Times New Roman"/>
          <w:szCs w:val="24"/>
        </w:rPr>
        <w:t xml:space="preserve"> της νεοφιλελεύθερης ιδεοληψίας ότι το εγχείρημα θα αποτύχει επειδή δεν τα παρα</w:t>
      </w:r>
      <w:r>
        <w:rPr>
          <w:rFonts w:eastAsia="Times New Roman"/>
          <w:szCs w:val="24"/>
        </w:rPr>
        <w:t>δ</w:t>
      </w:r>
      <w:r w:rsidRPr="00113F70">
        <w:rPr>
          <w:rFonts w:eastAsia="Times New Roman"/>
          <w:szCs w:val="24"/>
        </w:rPr>
        <w:t>ί</w:t>
      </w:r>
      <w:r>
        <w:rPr>
          <w:rFonts w:eastAsia="Times New Roman"/>
          <w:szCs w:val="24"/>
        </w:rPr>
        <w:t>δ</w:t>
      </w:r>
      <w:r w:rsidRPr="00113F70">
        <w:rPr>
          <w:rFonts w:eastAsia="Times New Roman"/>
          <w:szCs w:val="24"/>
        </w:rPr>
        <w:t>αμε όλα στους ιδιώτες</w:t>
      </w:r>
      <w:r>
        <w:rPr>
          <w:rFonts w:eastAsia="Times New Roman"/>
          <w:szCs w:val="24"/>
        </w:rPr>
        <w:t>.</w:t>
      </w:r>
      <w:r w:rsidRPr="00113F70">
        <w:rPr>
          <w:rFonts w:eastAsia="Times New Roman"/>
          <w:szCs w:val="24"/>
        </w:rPr>
        <w:t xml:space="preserve"> </w:t>
      </w:r>
      <w:r>
        <w:rPr>
          <w:rFonts w:eastAsia="Times New Roman"/>
          <w:szCs w:val="24"/>
        </w:rPr>
        <w:t>Διότι</w:t>
      </w:r>
      <w:r w:rsidRPr="00113F70">
        <w:rPr>
          <w:rFonts w:eastAsia="Times New Roman"/>
          <w:szCs w:val="24"/>
        </w:rPr>
        <w:t xml:space="preserve"> στην πραγματικότητα ιδεοληπτικ</w:t>
      </w:r>
      <w:r>
        <w:rPr>
          <w:rFonts w:eastAsia="Times New Roman"/>
          <w:szCs w:val="24"/>
        </w:rPr>
        <w:t>οί</w:t>
      </w:r>
      <w:r w:rsidRPr="00113F70">
        <w:rPr>
          <w:rFonts w:eastAsia="Times New Roman"/>
          <w:szCs w:val="24"/>
        </w:rPr>
        <w:t xml:space="preserve"> είναι αυτ</w:t>
      </w:r>
      <w:r>
        <w:rPr>
          <w:rFonts w:eastAsia="Times New Roman"/>
          <w:szCs w:val="24"/>
        </w:rPr>
        <w:t>οί</w:t>
      </w:r>
      <w:r w:rsidRPr="00113F70">
        <w:rPr>
          <w:rFonts w:eastAsia="Times New Roman"/>
          <w:szCs w:val="24"/>
        </w:rPr>
        <w:t xml:space="preserve"> που </w:t>
      </w:r>
      <w:r>
        <w:rPr>
          <w:rFonts w:eastAsia="Times New Roman"/>
          <w:szCs w:val="24"/>
        </w:rPr>
        <w:t>α</w:t>
      </w:r>
      <w:r w:rsidRPr="00113F70">
        <w:rPr>
          <w:rFonts w:eastAsia="Times New Roman"/>
          <w:szCs w:val="24"/>
        </w:rPr>
        <w:t>κολουθώντας έν</w:t>
      </w:r>
      <w:r w:rsidRPr="00113F70">
        <w:rPr>
          <w:rFonts w:eastAsia="Times New Roman"/>
          <w:szCs w:val="24"/>
        </w:rPr>
        <w:t>αν τυφλοσούρτη συνταγής Θάτσερ</w:t>
      </w:r>
      <w:r>
        <w:rPr>
          <w:rFonts w:eastAsia="Times New Roman"/>
          <w:szCs w:val="24"/>
        </w:rPr>
        <w:t>,</w:t>
      </w:r>
      <w:r w:rsidRPr="00113F70">
        <w:rPr>
          <w:rFonts w:eastAsia="Times New Roman"/>
          <w:szCs w:val="24"/>
        </w:rPr>
        <w:t xml:space="preserve"> είτε ξεπουλάνε τα πάντα με μία τυφλή </w:t>
      </w:r>
      <w:r>
        <w:rPr>
          <w:rFonts w:eastAsia="Times New Roman"/>
          <w:szCs w:val="24"/>
        </w:rPr>
        <w:t xml:space="preserve">ή </w:t>
      </w:r>
      <w:r w:rsidRPr="00113F70">
        <w:rPr>
          <w:rFonts w:eastAsia="Times New Roman"/>
          <w:szCs w:val="24"/>
        </w:rPr>
        <w:t>υστερόβουλη τακτική</w:t>
      </w:r>
      <w:r>
        <w:rPr>
          <w:rFonts w:eastAsia="Times New Roman"/>
          <w:szCs w:val="24"/>
        </w:rPr>
        <w:t>, ή</w:t>
      </w:r>
      <w:r w:rsidRPr="00113F70">
        <w:rPr>
          <w:rFonts w:eastAsia="Times New Roman"/>
          <w:szCs w:val="24"/>
        </w:rPr>
        <w:t xml:space="preserve"> αποτυγχάνουν να προχωρήσουν σε επιτυχημένες κινήσεις που θα εξασφαλίσουν το δημόσιο συμφέρον και τον έλεγχο σε υποδομές </w:t>
      </w:r>
      <w:r>
        <w:rPr>
          <w:rFonts w:eastAsia="Times New Roman"/>
          <w:szCs w:val="24"/>
        </w:rPr>
        <w:t xml:space="preserve">κρίσιμες </w:t>
      </w:r>
      <w:r w:rsidRPr="00113F70">
        <w:rPr>
          <w:rFonts w:eastAsia="Times New Roman"/>
          <w:szCs w:val="24"/>
        </w:rPr>
        <w:t>για την εθνική ασφάλεια και την ε</w:t>
      </w:r>
      <w:r w:rsidRPr="00113F70">
        <w:rPr>
          <w:rFonts w:eastAsia="Times New Roman"/>
          <w:szCs w:val="24"/>
        </w:rPr>
        <w:t>θνική στρατηγική</w:t>
      </w:r>
      <w:r>
        <w:rPr>
          <w:rFonts w:eastAsia="Times New Roman"/>
          <w:szCs w:val="24"/>
        </w:rPr>
        <w:t>,</w:t>
      </w:r>
      <w:r w:rsidRPr="00113F70">
        <w:rPr>
          <w:rFonts w:eastAsia="Times New Roman"/>
          <w:szCs w:val="24"/>
        </w:rPr>
        <w:t xml:space="preserve"> την ενεργειακή επάρκεια και την καταπολέμηση της ενεργειακής φτώχειας</w:t>
      </w:r>
      <w:r>
        <w:rPr>
          <w:rFonts w:eastAsia="Times New Roman"/>
          <w:szCs w:val="24"/>
        </w:rPr>
        <w:t>.</w:t>
      </w:r>
    </w:p>
    <w:p w14:paraId="6A628117" w14:textId="77777777" w:rsidR="00CD4C30" w:rsidRDefault="00DA53E9">
      <w:pPr>
        <w:spacing w:line="600" w:lineRule="auto"/>
        <w:ind w:firstLine="720"/>
        <w:jc w:val="both"/>
        <w:rPr>
          <w:rFonts w:eastAsia="Times New Roman"/>
          <w:szCs w:val="24"/>
        </w:rPr>
      </w:pPr>
      <w:r>
        <w:rPr>
          <w:rFonts w:eastAsia="Times New Roman"/>
          <w:szCs w:val="24"/>
        </w:rPr>
        <w:t>Κ</w:t>
      </w:r>
      <w:r w:rsidRPr="00113F70">
        <w:rPr>
          <w:rFonts w:eastAsia="Times New Roman"/>
          <w:szCs w:val="24"/>
        </w:rPr>
        <w:t xml:space="preserve">λασική περίπτωση αποτυχημένου </w:t>
      </w:r>
      <w:r>
        <w:rPr>
          <w:rFonts w:eastAsia="Times New Roman"/>
          <w:szCs w:val="24"/>
        </w:rPr>
        <w:t>π</w:t>
      </w:r>
      <w:r w:rsidRPr="00113F70">
        <w:rPr>
          <w:rFonts w:eastAsia="Times New Roman"/>
          <w:szCs w:val="24"/>
        </w:rPr>
        <w:t xml:space="preserve">αραδείγματος </w:t>
      </w:r>
      <w:r>
        <w:rPr>
          <w:rFonts w:eastAsia="Times New Roman"/>
          <w:szCs w:val="24"/>
        </w:rPr>
        <w:t xml:space="preserve">είναι </w:t>
      </w:r>
      <w:r w:rsidRPr="00113F70">
        <w:rPr>
          <w:rFonts w:eastAsia="Times New Roman"/>
          <w:szCs w:val="24"/>
        </w:rPr>
        <w:t xml:space="preserve">η προσπάθεια της προηγούμενης </w:t>
      </w:r>
      <w:r>
        <w:rPr>
          <w:rFonts w:eastAsia="Times New Roman"/>
          <w:szCs w:val="24"/>
        </w:rPr>
        <w:t>κ</w:t>
      </w:r>
      <w:r w:rsidRPr="00113F70">
        <w:rPr>
          <w:rFonts w:eastAsia="Times New Roman"/>
          <w:szCs w:val="24"/>
        </w:rPr>
        <w:t xml:space="preserve">υβέρνησης </w:t>
      </w:r>
      <w:r>
        <w:rPr>
          <w:rFonts w:eastAsia="Times New Roman"/>
          <w:szCs w:val="24"/>
        </w:rPr>
        <w:t>για ιδιωτικοποίηση του ΔΕΣΦΑ,</w:t>
      </w:r>
      <w:r w:rsidRPr="00113F70">
        <w:rPr>
          <w:rFonts w:eastAsia="Times New Roman"/>
          <w:szCs w:val="24"/>
        </w:rPr>
        <w:t xml:space="preserve"> όπου προχώρησε σε μία συμφωνία που χαρακτηρίσ</w:t>
      </w:r>
      <w:r w:rsidRPr="00113F70">
        <w:rPr>
          <w:rFonts w:eastAsia="Times New Roman"/>
          <w:szCs w:val="24"/>
        </w:rPr>
        <w:t xml:space="preserve">τηκε μη συμβατή με τα </w:t>
      </w:r>
      <w:r>
        <w:rPr>
          <w:rFonts w:eastAsia="Times New Roman"/>
          <w:szCs w:val="24"/>
        </w:rPr>
        <w:t>ε</w:t>
      </w:r>
      <w:r w:rsidRPr="00113F70">
        <w:rPr>
          <w:rFonts w:eastAsia="Times New Roman"/>
          <w:szCs w:val="24"/>
        </w:rPr>
        <w:t>υρωπαϊκά δεδομένα και απορρίφθηκε από τους ευρωπαϊκούς θεσμούς</w:t>
      </w:r>
      <w:r>
        <w:rPr>
          <w:rFonts w:eastAsia="Times New Roman"/>
          <w:szCs w:val="24"/>
        </w:rPr>
        <w:t>.</w:t>
      </w:r>
    </w:p>
    <w:p w14:paraId="6A628118" w14:textId="77777777" w:rsidR="00CD4C30" w:rsidRDefault="00DA53E9">
      <w:pPr>
        <w:spacing w:line="600" w:lineRule="auto"/>
        <w:ind w:firstLine="720"/>
        <w:jc w:val="both"/>
        <w:rPr>
          <w:rFonts w:eastAsia="Times New Roman"/>
          <w:szCs w:val="24"/>
        </w:rPr>
      </w:pPr>
      <w:r>
        <w:rPr>
          <w:rFonts w:eastAsia="Times New Roman"/>
          <w:szCs w:val="24"/>
        </w:rPr>
        <w:t>Σ</w:t>
      </w:r>
      <w:r w:rsidRPr="00113F70">
        <w:rPr>
          <w:rFonts w:eastAsia="Times New Roman"/>
          <w:szCs w:val="24"/>
        </w:rPr>
        <w:t xml:space="preserve">ήμερα το δημόσιο κρατάει στον </w:t>
      </w:r>
      <w:r>
        <w:rPr>
          <w:rFonts w:eastAsia="Times New Roman"/>
          <w:szCs w:val="24"/>
        </w:rPr>
        <w:t>ΔΕΣΦΑ</w:t>
      </w:r>
      <w:r w:rsidRPr="00113F70">
        <w:rPr>
          <w:rFonts w:eastAsia="Times New Roman"/>
          <w:szCs w:val="24"/>
        </w:rPr>
        <w:t xml:space="preserve"> </w:t>
      </w:r>
      <w:r w:rsidRPr="00113F70">
        <w:rPr>
          <w:rFonts w:eastAsia="Times New Roman"/>
          <w:szCs w:val="24"/>
        </w:rPr>
        <w:t>το 34% με πολύ πιο ισχυρά δικαιώματα</w:t>
      </w:r>
      <w:r>
        <w:rPr>
          <w:rFonts w:eastAsia="Times New Roman"/>
          <w:szCs w:val="24"/>
        </w:rPr>
        <w:t>,</w:t>
      </w:r>
      <w:r w:rsidRPr="00113F70">
        <w:rPr>
          <w:rFonts w:eastAsia="Times New Roman"/>
          <w:szCs w:val="24"/>
        </w:rPr>
        <w:t xml:space="preserve"> με πολύ καλύτερο τίμημα πώλησης και αρμονική συνεργασία με την εταιρεία του πλειοψηφικού πακέ</w:t>
      </w:r>
      <w:r w:rsidRPr="00113F70">
        <w:rPr>
          <w:rFonts w:eastAsia="Times New Roman"/>
          <w:szCs w:val="24"/>
        </w:rPr>
        <w:lastRenderedPageBreak/>
        <w:t>τ</w:t>
      </w:r>
      <w:r w:rsidRPr="00113F70">
        <w:rPr>
          <w:rFonts w:eastAsia="Times New Roman"/>
          <w:szCs w:val="24"/>
        </w:rPr>
        <w:t>ου</w:t>
      </w:r>
      <w:r>
        <w:rPr>
          <w:rFonts w:eastAsia="Times New Roman"/>
          <w:szCs w:val="24"/>
        </w:rPr>
        <w:t>.</w:t>
      </w:r>
      <w:r w:rsidRPr="00113F70">
        <w:rPr>
          <w:rFonts w:eastAsia="Times New Roman"/>
          <w:szCs w:val="24"/>
        </w:rPr>
        <w:t xml:space="preserve"> </w:t>
      </w:r>
      <w:r>
        <w:rPr>
          <w:rFonts w:eastAsia="Times New Roman"/>
          <w:szCs w:val="24"/>
        </w:rPr>
        <w:t>Φ</w:t>
      </w:r>
      <w:r w:rsidRPr="00113F70">
        <w:rPr>
          <w:rFonts w:eastAsia="Times New Roman"/>
          <w:szCs w:val="24"/>
        </w:rPr>
        <w:t xml:space="preserve">αίνεται ότι αυτοί που διακηρύττουν ότι η οικονομία </w:t>
      </w:r>
      <w:r>
        <w:rPr>
          <w:rFonts w:eastAsia="Times New Roman"/>
          <w:szCs w:val="24"/>
        </w:rPr>
        <w:t>-</w:t>
      </w:r>
      <w:r w:rsidRPr="00113F70">
        <w:rPr>
          <w:rFonts w:eastAsia="Times New Roman"/>
          <w:szCs w:val="24"/>
        </w:rPr>
        <w:t>εννοώντας κατά βάση την ιδιωτική οικονομία</w:t>
      </w:r>
      <w:r>
        <w:rPr>
          <w:rFonts w:eastAsia="Times New Roman"/>
          <w:szCs w:val="24"/>
        </w:rPr>
        <w:t>-</w:t>
      </w:r>
      <w:r w:rsidRPr="00113F70">
        <w:rPr>
          <w:rFonts w:eastAsia="Times New Roman"/>
          <w:szCs w:val="24"/>
        </w:rPr>
        <w:t xml:space="preserve"> είναι πάνω από την πολιτική</w:t>
      </w:r>
      <w:r>
        <w:rPr>
          <w:rFonts w:eastAsia="Times New Roman"/>
          <w:szCs w:val="24"/>
        </w:rPr>
        <w:t>,</w:t>
      </w:r>
      <w:r w:rsidRPr="00113F70">
        <w:rPr>
          <w:rFonts w:eastAsia="Times New Roman"/>
          <w:szCs w:val="24"/>
        </w:rPr>
        <w:t xml:space="preserve"> πάνω από την κοινωνία</w:t>
      </w:r>
      <w:r>
        <w:rPr>
          <w:rFonts w:eastAsia="Times New Roman"/>
          <w:szCs w:val="24"/>
        </w:rPr>
        <w:t>,</w:t>
      </w:r>
      <w:r w:rsidRPr="00113F70">
        <w:rPr>
          <w:rFonts w:eastAsia="Times New Roman"/>
          <w:szCs w:val="24"/>
        </w:rPr>
        <w:t xml:space="preserve"> ακόμα και τη </w:t>
      </w:r>
      <w:r>
        <w:rPr>
          <w:rFonts w:eastAsia="Times New Roman"/>
          <w:szCs w:val="24"/>
        </w:rPr>
        <w:t>δ</w:t>
      </w:r>
      <w:r w:rsidRPr="00113F70">
        <w:rPr>
          <w:rFonts w:eastAsia="Times New Roman"/>
          <w:szCs w:val="24"/>
        </w:rPr>
        <w:t>ημοκρατία</w:t>
      </w:r>
      <w:r>
        <w:rPr>
          <w:rFonts w:eastAsia="Times New Roman"/>
          <w:szCs w:val="24"/>
        </w:rPr>
        <w:t>,</w:t>
      </w:r>
      <w:r w:rsidRPr="00113F70">
        <w:rPr>
          <w:rFonts w:eastAsia="Times New Roman"/>
          <w:szCs w:val="24"/>
        </w:rPr>
        <w:t xml:space="preserve"> δεν μπορούν να καταφέρουν μ</w:t>
      </w:r>
      <w:r>
        <w:rPr>
          <w:rFonts w:eastAsia="Times New Roman"/>
          <w:szCs w:val="24"/>
        </w:rPr>
        <w:t>ι</w:t>
      </w:r>
      <w:r w:rsidRPr="00113F70">
        <w:rPr>
          <w:rFonts w:eastAsia="Times New Roman"/>
          <w:szCs w:val="24"/>
        </w:rPr>
        <w:t>α ιδιωτικοποίηση</w:t>
      </w:r>
      <w:r>
        <w:rPr>
          <w:rFonts w:eastAsia="Times New Roman"/>
          <w:szCs w:val="24"/>
        </w:rPr>
        <w:t>,</w:t>
      </w:r>
      <w:r w:rsidRPr="00113F70">
        <w:rPr>
          <w:rFonts w:eastAsia="Times New Roman"/>
          <w:szCs w:val="24"/>
        </w:rPr>
        <w:t xml:space="preserve"> ακόμα κι αν αδιαφορούν για το </w:t>
      </w:r>
      <w:r>
        <w:rPr>
          <w:rFonts w:eastAsia="Times New Roman"/>
          <w:szCs w:val="24"/>
        </w:rPr>
        <w:t>δ</w:t>
      </w:r>
      <w:r w:rsidRPr="00113F70">
        <w:rPr>
          <w:rFonts w:eastAsia="Times New Roman"/>
          <w:szCs w:val="24"/>
        </w:rPr>
        <w:t>ημόσιο συμφέρον</w:t>
      </w:r>
      <w:r>
        <w:rPr>
          <w:rFonts w:eastAsia="Times New Roman"/>
          <w:szCs w:val="24"/>
        </w:rPr>
        <w:t>.</w:t>
      </w:r>
      <w:r w:rsidRPr="00113F70">
        <w:rPr>
          <w:rFonts w:eastAsia="Times New Roman"/>
          <w:szCs w:val="24"/>
        </w:rPr>
        <w:t xml:space="preserve"> </w:t>
      </w:r>
      <w:r>
        <w:rPr>
          <w:rFonts w:eastAsia="Times New Roman"/>
          <w:szCs w:val="24"/>
        </w:rPr>
        <w:t>Τι</w:t>
      </w:r>
      <w:r w:rsidRPr="00113F70">
        <w:rPr>
          <w:rFonts w:eastAsia="Times New Roman"/>
          <w:szCs w:val="24"/>
        </w:rPr>
        <w:t xml:space="preserve"> τους εμποδίζει άραγε</w:t>
      </w:r>
      <w:r>
        <w:rPr>
          <w:rFonts w:eastAsia="Times New Roman"/>
          <w:szCs w:val="24"/>
        </w:rPr>
        <w:t>;</w:t>
      </w:r>
      <w:r w:rsidRPr="00113F70">
        <w:rPr>
          <w:rFonts w:eastAsia="Times New Roman"/>
          <w:szCs w:val="24"/>
        </w:rPr>
        <w:t xml:space="preserve"> </w:t>
      </w:r>
      <w:r>
        <w:rPr>
          <w:rFonts w:eastAsia="Times New Roman"/>
          <w:szCs w:val="24"/>
        </w:rPr>
        <w:t>Η</w:t>
      </w:r>
      <w:r w:rsidRPr="00113F70">
        <w:rPr>
          <w:rFonts w:eastAsia="Times New Roman"/>
          <w:szCs w:val="24"/>
        </w:rPr>
        <w:t xml:space="preserve"> έλλειψη ικανότητας</w:t>
      </w:r>
      <w:r>
        <w:rPr>
          <w:rFonts w:eastAsia="Times New Roman"/>
          <w:szCs w:val="24"/>
        </w:rPr>
        <w:t>,</w:t>
      </w:r>
      <w:r w:rsidRPr="00113F70">
        <w:rPr>
          <w:rFonts w:eastAsia="Times New Roman"/>
          <w:szCs w:val="24"/>
        </w:rPr>
        <w:t xml:space="preserve"> απαραίτητων γνώσεων</w:t>
      </w:r>
      <w:r>
        <w:rPr>
          <w:rFonts w:eastAsia="Times New Roman"/>
          <w:szCs w:val="24"/>
        </w:rPr>
        <w:t>,</w:t>
      </w:r>
      <w:r w:rsidRPr="00113F70">
        <w:rPr>
          <w:rFonts w:eastAsia="Times New Roman"/>
          <w:szCs w:val="24"/>
        </w:rPr>
        <w:t xml:space="preserve"> </w:t>
      </w:r>
      <w:r>
        <w:rPr>
          <w:rFonts w:eastAsia="Times New Roman"/>
          <w:szCs w:val="24"/>
        </w:rPr>
        <w:t>σω</w:t>
      </w:r>
      <w:r w:rsidRPr="00113F70">
        <w:rPr>
          <w:rFonts w:eastAsia="Times New Roman"/>
          <w:szCs w:val="24"/>
        </w:rPr>
        <w:t>στ</w:t>
      </w:r>
      <w:r>
        <w:rPr>
          <w:rFonts w:eastAsia="Times New Roman"/>
          <w:szCs w:val="24"/>
        </w:rPr>
        <w:t>ή</w:t>
      </w:r>
      <w:r w:rsidRPr="00113F70">
        <w:rPr>
          <w:rFonts w:eastAsia="Times New Roman"/>
          <w:szCs w:val="24"/>
        </w:rPr>
        <w:t>ς στάθμισης των δεδομένων ή μήπως ότι το μυαλό τους είναι κάπου αλλού</w:t>
      </w:r>
      <w:r>
        <w:rPr>
          <w:rFonts w:eastAsia="Times New Roman"/>
          <w:szCs w:val="24"/>
        </w:rPr>
        <w:t>;</w:t>
      </w:r>
      <w:r w:rsidRPr="00113F70">
        <w:rPr>
          <w:rFonts w:eastAsia="Times New Roman"/>
          <w:szCs w:val="24"/>
        </w:rPr>
        <w:t xml:space="preserve"> </w:t>
      </w:r>
    </w:p>
    <w:p w14:paraId="6A628119" w14:textId="77777777" w:rsidR="00CD4C30" w:rsidRDefault="00DA53E9">
      <w:pPr>
        <w:spacing w:line="600" w:lineRule="auto"/>
        <w:ind w:firstLine="720"/>
        <w:jc w:val="both"/>
        <w:rPr>
          <w:rFonts w:eastAsia="Times New Roman"/>
          <w:szCs w:val="24"/>
        </w:rPr>
      </w:pPr>
      <w:r>
        <w:rPr>
          <w:rFonts w:eastAsia="Times New Roman"/>
          <w:szCs w:val="24"/>
        </w:rPr>
        <w:t>Η</w:t>
      </w:r>
      <w:r w:rsidRPr="00113F70">
        <w:rPr>
          <w:rFonts w:eastAsia="Times New Roman"/>
          <w:szCs w:val="24"/>
        </w:rPr>
        <w:t xml:space="preserve"> σημερινή </w:t>
      </w:r>
      <w:r>
        <w:rPr>
          <w:rFonts w:eastAsia="Times New Roman"/>
          <w:szCs w:val="24"/>
        </w:rPr>
        <w:t>Κ</w:t>
      </w:r>
      <w:r w:rsidRPr="00113F70">
        <w:rPr>
          <w:rFonts w:eastAsia="Times New Roman"/>
          <w:szCs w:val="24"/>
        </w:rPr>
        <w:t>υβέρνηση έχοντας συγκεκριμένο σχέδιο</w:t>
      </w:r>
      <w:r>
        <w:rPr>
          <w:rFonts w:eastAsia="Times New Roman"/>
          <w:szCs w:val="24"/>
        </w:rPr>
        <w:t>,</w:t>
      </w:r>
      <w:r w:rsidRPr="00113F70">
        <w:rPr>
          <w:rFonts w:eastAsia="Times New Roman"/>
          <w:szCs w:val="24"/>
        </w:rPr>
        <w:t xml:space="preserve"> προσανατολισμό</w:t>
      </w:r>
      <w:r>
        <w:rPr>
          <w:rFonts w:eastAsia="Times New Roman"/>
          <w:szCs w:val="24"/>
        </w:rPr>
        <w:t>,</w:t>
      </w:r>
      <w:r w:rsidRPr="00113F70">
        <w:rPr>
          <w:rFonts w:eastAsia="Times New Roman"/>
          <w:szCs w:val="24"/>
        </w:rPr>
        <w:t xml:space="preserve"> αρχές και </w:t>
      </w:r>
      <w:r>
        <w:rPr>
          <w:rFonts w:eastAsia="Times New Roman"/>
          <w:szCs w:val="24"/>
        </w:rPr>
        <w:t xml:space="preserve">έγνοια </w:t>
      </w:r>
      <w:r w:rsidRPr="00113F70">
        <w:rPr>
          <w:rFonts w:eastAsia="Times New Roman"/>
          <w:szCs w:val="24"/>
        </w:rPr>
        <w:t xml:space="preserve">για το </w:t>
      </w:r>
      <w:r>
        <w:rPr>
          <w:rFonts w:eastAsia="Times New Roman"/>
          <w:szCs w:val="24"/>
        </w:rPr>
        <w:t>δ</w:t>
      </w:r>
      <w:r w:rsidRPr="00113F70">
        <w:rPr>
          <w:rFonts w:eastAsia="Times New Roman"/>
          <w:szCs w:val="24"/>
        </w:rPr>
        <w:t>ημό</w:t>
      </w:r>
      <w:r w:rsidRPr="00113F70">
        <w:rPr>
          <w:rFonts w:eastAsia="Times New Roman"/>
          <w:szCs w:val="24"/>
        </w:rPr>
        <w:t>σιο συμφέρον και το κοινωνικό όφελος προχώρησε κάτω από τη δική της διαφορετική λογική στο</w:t>
      </w:r>
      <w:r>
        <w:rPr>
          <w:rFonts w:eastAsia="Times New Roman"/>
          <w:szCs w:val="24"/>
        </w:rPr>
        <w:t>ν</w:t>
      </w:r>
      <w:r w:rsidRPr="00113F70">
        <w:rPr>
          <w:rFonts w:eastAsia="Times New Roman"/>
          <w:szCs w:val="24"/>
        </w:rPr>
        <w:t xml:space="preserve"> διαχωρισμό και την ιδιωτικοποίηση του </w:t>
      </w:r>
      <w:r>
        <w:rPr>
          <w:rFonts w:eastAsia="Times New Roman"/>
          <w:szCs w:val="24"/>
        </w:rPr>
        <w:t>τ</w:t>
      </w:r>
      <w:r w:rsidRPr="00113F70">
        <w:rPr>
          <w:rFonts w:eastAsia="Times New Roman"/>
          <w:szCs w:val="24"/>
        </w:rPr>
        <w:t>μήματος της ΔΕΠΑ που αναφέρεται στην εμπορία</w:t>
      </w:r>
      <w:r>
        <w:rPr>
          <w:rFonts w:eastAsia="Times New Roman"/>
          <w:szCs w:val="24"/>
        </w:rPr>
        <w:t>,</w:t>
      </w:r>
      <w:r w:rsidRPr="00113F70">
        <w:rPr>
          <w:rFonts w:eastAsia="Times New Roman"/>
          <w:szCs w:val="24"/>
        </w:rPr>
        <w:t xml:space="preserve"> κρατώντας και εδώ την πλειοψηφία για το </w:t>
      </w:r>
      <w:r>
        <w:rPr>
          <w:rFonts w:eastAsia="Times New Roman"/>
          <w:szCs w:val="24"/>
        </w:rPr>
        <w:t>δ</w:t>
      </w:r>
      <w:r w:rsidRPr="00113F70">
        <w:rPr>
          <w:rFonts w:eastAsia="Times New Roman"/>
          <w:szCs w:val="24"/>
        </w:rPr>
        <w:t>ημόσιο των υποδομών</w:t>
      </w:r>
      <w:r>
        <w:rPr>
          <w:rFonts w:eastAsia="Times New Roman"/>
          <w:szCs w:val="24"/>
        </w:rPr>
        <w:t>,</w:t>
      </w:r>
      <w:r w:rsidRPr="00113F70">
        <w:rPr>
          <w:rFonts w:eastAsia="Times New Roman"/>
          <w:szCs w:val="24"/>
        </w:rPr>
        <w:t xml:space="preserve"> των δικτύων διανο</w:t>
      </w:r>
      <w:r w:rsidRPr="00113F70">
        <w:rPr>
          <w:rFonts w:eastAsia="Times New Roman"/>
          <w:szCs w:val="24"/>
        </w:rPr>
        <w:t>μής του φυσικού αερίου</w:t>
      </w:r>
      <w:r>
        <w:rPr>
          <w:rFonts w:eastAsia="Times New Roman"/>
          <w:szCs w:val="24"/>
        </w:rPr>
        <w:t>.</w:t>
      </w:r>
    </w:p>
    <w:p w14:paraId="6A62811A" w14:textId="77777777" w:rsidR="00CD4C30" w:rsidRDefault="00DA53E9">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A62811B" w14:textId="77777777" w:rsidR="00CD4C30" w:rsidRDefault="00DA53E9">
      <w:pPr>
        <w:spacing w:line="600" w:lineRule="auto"/>
        <w:ind w:firstLine="720"/>
        <w:jc w:val="both"/>
        <w:rPr>
          <w:rFonts w:eastAsia="Times New Roman"/>
          <w:szCs w:val="24"/>
        </w:rPr>
      </w:pPr>
      <w:r>
        <w:rPr>
          <w:rFonts w:eastAsia="Times New Roman"/>
          <w:szCs w:val="24"/>
        </w:rPr>
        <w:t xml:space="preserve">Στο </w:t>
      </w:r>
      <w:r w:rsidRPr="00113F70">
        <w:rPr>
          <w:rFonts w:eastAsia="Times New Roman"/>
          <w:szCs w:val="24"/>
        </w:rPr>
        <w:t>άρθρο 53 αρχικά τίθε</w:t>
      </w:r>
      <w:r>
        <w:rPr>
          <w:rFonts w:eastAsia="Times New Roman"/>
          <w:szCs w:val="24"/>
        </w:rPr>
        <w:t>ν</w:t>
      </w:r>
      <w:r w:rsidRPr="00113F70">
        <w:rPr>
          <w:rFonts w:eastAsia="Times New Roman"/>
          <w:szCs w:val="24"/>
        </w:rPr>
        <w:t>ται οι προϋποθέσεις αυτού του ιδιοκτησιακού διαχωρισμού</w:t>
      </w:r>
      <w:r>
        <w:rPr>
          <w:rFonts w:eastAsia="Times New Roman"/>
          <w:szCs w:val="24"/>
        </w:rPr>
        <w:t>.</w:t>
      </w:r>
      <w:r w:rsidRPr="00113F70">
        <w:rPr>
          <w:rFonts w:eastAsia="Times New Roman"/>
          <w:szCs w:val="24"/>
        </w:rPr>
        <w:t xml:space="preserve"> </w:t>
      </w:r>
      <w:r>
        <w:rPr>
          <w:rFonts w:eastAsia="Times New Roman"/>
          <w:szCs w:val="24"/>
        </w:rPr>
        <w:t>Κ</w:t>
      </w:r>
      <w:r w:rsidRPr="00113F70">
        <w:rPr>
          <w:rFonts w:eastAsia="Times New Roman"/>
          <w:szCs w:val="24"/>
        </w:rPr>
        <w:t xml:space="preserve">αθορίζεται </w:t>
      </w:r>
      <w:r>
        <w:rPr>
          <w:rFonts w:eastAsia="Times New Roman"/>
          <w:szCs w:val="24"/>
        </w:rPr>
        <w:t>π</w:t>
      </w:r>
      <w:r w:rsidRPr="00113F70">
        <w:rPr>
          <w:rFonts w:eastAsia="Times New Roman"/>
          <w:szCs w:val="24"/>
        </w:rPr>
        <w:t xml:space="preserve">ως </w:t>
      </w:r>
      <w:r>
        <w:rPr>
          <w:rFonts w:eastAsia="Times New Roman"/>
          <w:szCs w:val="24"/>
        </w:rPr>
        <w:t>σ</w:t>
      </w:r>
      <w:r w:rsidRPr="00113F70">
        <w:rPr>
          <w:rFonts w:eastAsia="Times New Roman"/>
          <w:szCs w:val="24"/>
        </w:rPr>
        <w:t>το</w:t>
      </w:r>
      <w:r>
        <w:rPr>
          <w:rFonts w:eastAsia="Times New Roman"/>
          <w:szCs w:val="24"/>
        </w:rPr>
        <w:t>ν</w:t>
      </w:r>
      <w:r w:rsidRPr="00113F70">
        <w:rPr>
          <w:rFonts w:eastAsia="Times New Roman"/>
          <w:szCs w:val="24"/>
        </w:rPr>
        <w:t xml:space="preserve"> διαχειριστή</w:t>
      </w:r>
      <w:r>
        <w:rPr>
          <w:rFonts w:eastAsia="Times New Roman"/>
          <w:szCs w:val="24"/>
        </w:rPr>
        <w:t>,</w:t>
      </w:r>
      <w:r w:rsidRPr="00113F70">
        <w:rPr>
          <w:rFonts w:eastAsia="Times New Roman"/>
          <w:szCs w:val="24"/>
        </w:rPr>
        <w:t xml:space="preserve"> </w:t>
      </w:r>
      <w:r w:rsidRPr="00113F70">
        <w:rPr>
          <w:rFonts w:eastAsia="Times New Roman"/>
          <w:szCs w:val="24"/>
        </w:rPr>
        <w:lastRenderedPageBreak/>
        <w:t>δηλαδή σε αυτό</w:t>
      </w:r>
      <w:r>
        <w:rPr>
          <w:rFonts w:eastAsia="Times New Roman"/>
          <w:szCs w:val="24"/>
        </w:rPr>
        <w:t>ν</w:t>
      </w:r>
      <w:r w:rsidRPr="00113F70">
        <w:rPr>
          <w:rFonts w:eastAsia="Times New Roman"/>
          <w:szCs w:val="24"/>
        </w:rPr>
        <w:t xml:space="preserve"> που έχει στην κυριότητά του </w:t>
      </w:r>
      <w:r>
        <w:rPr>
          <w:rFonts w:eastAsia="Times New Roman"/>
          <w:szCs w:val="24"/>
        </w:rPr>
        <w:t xml:space="preserve">το </w:t>
      </w:r>
      <w:r w:rsidRPr="00113F70">
        <w:rPr>
          <w:rFonts w:eastAsia="Times New Roman"/>
          <w:szCs w:val="24"/>
        </w:rPr>
        <w:t>δίκτυο διανομής και τον έλεγχο αυτού</w:t>
      </w:r>
      <w:r>
        <w:rPr>
          <w:rFonts w:eastAsia="Times New Roman"/>
          <w:szCs w:val="24"/>
        </w:rPr>
        <w:t>,</w:t>
      </w:r>
      <w:r w:rsidRPr="00113F70">
        <w:rPr>
          <w:rFonts w:eastAsia="Times New Roman"/>
          <w:szCs w:val="24"/>
        </w:rPr>
        <w:t xml:space="preserve"> δεν επιτρέπεται να ασκείται άμεσα ή έμμεσα έλεγχος από επιχείρηση </w:t>
      </w:r>
      <w:r>
        <w:rPr>
          <w:rFonts w:eastAsia="Times New Roman"/>
          <w:szCs w:val="24"/>
        </w:rPr>
        <w:t>ή και</w:t>
      </w:r>
      <w:r w:rsidRPr="00113F70">
        <w:rPr>
          <w:rFonts w:eastAsia="Times New Roman"/>
          <w:szCs w:val="24"/>
        </w:rPr>
        <w:t xml:space="preserve"> πρόσωπο που εκτελεί οποιαδήποτε από τις δραστηριότητες παραγωγής ή προμήθειας φυσικού αερίου </w:t>
      </w:r>
      <w:r>
        <w:rPr>
          <w:rFonts w:eastAsia="Times New Roman"/>
          <w:szCs w:val="24"/>
        </w:rPr>
        <w:t>ή</w:t>
      </w:r>
      <w:r w:rsidRPr="00113F70">
        <w:rPr>
          <w:rFonts w:eastAsia="Times New Roman"/>
          <w:szCs w:val="24"/>
        </w:rPr>
        <w:t xml:space="preserve"> </w:t>
      </w:r>
      <w:r>
        <w:rPr>
          <w:rFonts w:eastAsia="Times New Roman"/>
          <w:szCs w:val="24"/>
        </w:rPr>
        <w:t>η</w:t>
      </w:r>
      <w:r w:rsidRPr="00113F70">
        <w:rPr>
          <w:rFonts w:eastAsia="Times New Roman"/>
          <w:szCs w:val="24"/>
        </w:rPr>
        <w:t xml:space="preserve">λεκτρικής </w:t>
      </w:r>
      <w:r>
        <w:rPr>
          <w:rFonts w:eastAsia="Times New Roman"/>
          <w:szCs w:val="24"/>
        </w:rPr>
        <w:t>ε</w:t>
      </w:r>
      <w:r w:rsidRPr="00113F70">
        <w:rPr>
          <w:rFonts w:eastAsia="Times New Roman"/>
          <w:szCs w:val="24"/>
        </w:rPr>
        <w:t>νέργεια</w:t>
      </w:r>
      <w:r w:rsidRPr="00113F70">
        <w:rPr>
          <w:rFonts w:eastAsia="Times New Roman"/>
          <w:szCs w:val="24"/>
        </w:rPr>
        <w:t xml:space="preserve">ς ή και εμπορίας </w:t>
      </w:r>
      <w:r>
        <w:rPr>
          <w:rFonts w:eastAsia="Times New Roman"/>
          <w:szCs w:val="24"/>
        </w:rPr>
        <w:t>αυτής.</w:t>
      </w:r>
    </w:p>
    <w:p w14:paraId="6A62811C" w14:textId="77777777" w:rsidR="00CD4C30" w:rsidRDefault="00DA53E9">
      <w:pPr>
        <w:spacing w:line="600" w:lineRule="auto"/>
        <w:ind w:firstLine="720"/>
        <w:jc w:val="both"/>
        <w:rPr>
          <w:rFonts w:eastAsia="Times New Roman"/>
          <w:szCs w:val="24"/>
        </w:rPr>
      </w:pPr>
      <w:r>
        <w:rPr>
          <w:rFonts w:eastAsia="Times New Roman"/>
          <w:szCs w:val="24"/>
        </w:rPr>
        <w:t>Επίσης,</w:t>
      </w:r>
      <w:r w:rsidRPr="00113F70">
        <w:rPr>
          <w:rFonts w:eastAsia="Times New Roman"/>
          <w:szCs w:val="24"/>
        </w:rPr>
        <w:t xml:space="preserve"> ορίζεται η απορρόφηση από τη ΔΕΠΑ Εμπορίας και τη ΔΕΠΑ Υποδομών των θυγατρικών τους εταιρειών εντός τριών μηνών από την ολοκλήρωση της μερικής διάσπασης</w:t>
      </w:r>
      <w:r>
        <w:rPr>
          <w:rFonts w:eastAsia="Times New Roman"/>
          <w:szCs w:val="24"/>
        </w:rPr>
        <w:t>.</w:t>
      </w:r>
      <w:r w:rsidRPr="00113F70">
        <w:rPr>
          <w:rFonts w:eastAsia="Times New Roman"/>
          <w:szCs w:val="24"/>
        </w:rPr>
        <w:t xml:space="preserve"> </w:t>
      </w:r>
    </w:p>
    <w:p w14:paraId="6A62811D" w14:textId="77777777" w:rsidR="00CD4C30" w:rsidRDefault="00DA53E9">
      <w:pPr>
        <w:spacing w:line="600" w:lineRule="auto"/>
        <w:ind w:firstLine="720"/>
        <w:jc w:val="both"/>
        <w:rPr>
          <w:rFonts w:eastAsia="Times New Roman"/>
          <w:szCs w:val="24"/>
        </w:rPr>
      </w:pPr>
      <w:r>
        <w:rPr>
          <w:rFonts w:eastAsia="Times New Roman"/>
          <w:szCs w:val="24"/>
        </w:rPr>
        <w:t>Επίσης, ρ</w:t>
      </w:r>
      <w:r w:rsidRPr="00113F70">
        <w:rPr>
          <w:rFonts w:eastAsia="Times New Roman"/>
          <w:szCs w:val="24"/>
        </w:rPr>
        <w:t xml:space="preserve">υθμίζονται </w:t>
      </w:r>
      <w:r>
        <w:rPr>
          <w:rFonts w:eastAsia="Times New Roman"/>
          <w:szCs w:val="24"/>
        </w:rPr>
        <w:t>-</w:t>
      </w:r>
      <w:r w:rsidRPr="00113F70">
        <w:rPr>
          <w:rFonts w:eastAsia="Times New Roman"/>
          <w:szCs w:val="24"/>
        </w:rPr>
        <w:t>σημαντικ</w:t>
      </w:r>
      <w:r>
        <w:rPr>
          <w:rFonts w:eastAsia="Times New Roman"/>
          <w:szCs w:val="24"/>
        </w:rPr>
        <w:t>ό</w:t>
      </w:r>
      <w:r w:rsidRPr="00113F70">
        <w:rPr>
          <w:rFonts w:eastAsia="Times New Roman"/>
          <w:szCs w:val="24"/>
        </w:rPr>
        <w:t xml:space="preserve"> θέμα</w:t>
      </w:r>
      <w:r>
        <w:rPr>
          <w:rFonts w:eastAsia="Times New Roman"/>
          <w:szCs w:val="24"/>
        </w:rPr>
        <w:t>-</w:t>
      </w:r>
      <w:r w:rsidRPr="00113F70">
        <w:rPr>
          <w:rFonts w:eastAsia="Times New Roman"/>
          <w:szCs w:val="24"/>
        </w:rPr>
        <w:t xml:space="preserve"> οι εργασιακές σχέσεις με βάση τε</w:t>
      </w:r>
      <w:r w:rsidRPr="00113F70">
        <w:rPr>
          <w:rFonts w:eastAsia="Times New Roman"/>
          <w:szCs w:val="24"/>
        </w:rPr>
        <w:t xml:space="preserve">χνικοοικονομική μελέτη που εκπόνησε η </w:t>
      </w:r>
      <w:r>
        <w:rPr>
          <w:rFonts w:eastAsia="Times New Roman"/>
          <w:szCs w:val="24"/>
        </w:rPr>
        <w:t>«</w:t>
      </w:r>
      <w:r w:rsidRPr="00113F70">
        <w:rPr>
          <w:rFonts w:eastAsia="Times New Roman"/>
          <w:szCs w:val="24"/>
        </w:rPr>
        <w:t>ΔΕΠΑ Α</w:t>
      </w:r>
      <w:r>
        <w:rPr>
          <w:rFonts w:eastAsia="Times New Roman"/>
          <w:szCs w:val="24"/>
        </w:rPr>
        <w:t>.</w:t>
      </w:r>
      <w:r w:rsidRPr="00113F70">
        <w:rPr>
          <w:rFonts w:eastAsia="Times New Roman"/>
          <w:szCs w:val="24"/>
        </w:rPr>
        <w:t>Ε</w:t>
      </w:r>
      <w:r>
        <w:rPr>
          <w:rFonts w:eastAsia="Times New Roman"/>
          <w:szCs w:val="24"/>
        </w:rPr>
        <w:t>.»</w:t>
      </w:r>
      <w:r>
        <w:rPr>
          <w:rFonts w:eastAsia="Times New Roman"/>
          <w:szCs w:val="24"/>
        </w:rPr>
        <w:t>,</w:t>
      </w:r>
      <w:r w:rsidRPr="00113F70">
        <w:rPr>
          <w:rFonts w:eastAsia="Times New Roman"/>
          <w:szCs w:val="24"/>
        </w:rPr>
        <w:t xml:space="preserve"> ενώ εισάγεται χρονικό όριο </w:t>
      </w:r>
      <w:r>
        <w:rPr>
          <w:rFonts w:eastAsia="Times New Roman"/>
          <w:szCs w:val="24"/>
        </w:rPr>
        <w:t>π</w:t>
      </w:r>
      <w:r w:rsidRPr="00113F70">
        <w:rPr>
          <w:rFonts w:eastAsia="Times New Roman"/>
          <w:szCs w:val="24"/>
        </w:rPr>
        <w:t>ροστασίας του υφιστάμενου προσωπικού της ΔΕΠΑ Εμπορίας</w:t>
      </w:r>
      <w:r>
        <w:rPr>
          <w:rFonts w:eastAsia="Times New Roman"/>
          <w:szCs w:val="24"/>
        </w:rPr>
        <w:t>.</w:t>
      </w:r>
      <w:r w:rsidRPr="00113F70">
        <w:rPr>
          <w:rFonts w:eastAsia="Times New Roman"/>
          <w:szCs w:val="24"/>
        </w:rPr>
        <w:t xml:space="preserve"> </w:t>
      </w:r>
      <w:r>
        <w:rPr>
          <w:rFonts w:eastAsia="Times New Roman"/>
          <w:szCs w:val="24"/>
        </w:rPr>
        <w:t>Α</w:t>
      </w:r>
      <w:r w:rsidRPr="00113F70">
        <w:rPr>
          <w:rFonts w:eastAsia="Times New Roman"/>
          <w:szCs w:val="24"/>
        </w:rPr>
        <w:t>ξίζει να υπογραμμίσουμε την πρόβλεψη υπογραφή</w:t>
      </w:r>
      <w:r>
        <w:rPr>
          <w:rFonts w:eastAsia="Times New Roman"/>
          <w:szCs w:val="24"/>
        </w:rPr>
        <w:t>ς</w:t>
      </w:r>
      <w:r w:rsidRPr="00113F70">
        <w:rPr>
          <w:rFonts w:eastAsia="Times New Roman"/>
          <w:szCs w:val="24"/>
        </w:rPr>
        <w:t xml:space="preserve"> συμβάσεων αορίστου χρόνου κατά τη διάρκεια της μετάβασης στο νέο σχήμα γι</w:t>
      </w:r>
      <w:r w:rsidRPr="00113F70">
        <w:rPr>
          <w:rFonts w:eastAsia="Times New Roman"/>
          <w:szCs w:val="24"/>
        </w:rPr>
        <w:t xml:space="preserve">α εργαζόμενους που καλύπτουν πάγιες και διαρκείς ανάγκες και απασχολούνται και σήμερα κάτω από το </w:t>
      </w:r>
      <w:r>
        <w:rPr>
          <w:rFonts w:eastAsia="Times New Roman"/>
          <w:szCs w:val="24"/>
        </w:rPr>
        <w:t>α</w:t>
      </w:r>
      <w:r w:rsidRPr="00113F70">
        <w:rPr>
          <w:rFonts w:eastAsia="Times New Roman"/>
          <w:szCs w:val="24"/>
        </w:rPr>
        <w:t>παράδεκτο καθεστώς των εργολαβικών εργαζομένων</w:t>
      </w:r>
      <w:r>
        <w:rPr>
          <w:rFonts w:eastAsia="Times New Roman"/>
          <w:szCs w:val="24"/>
        </w:rPr>
        <w:t>.</w:t>
      </w:r>
    </w:p>
    <w:p w14:paraId="6A62811E" w14:textId="77777777" w:rsidR="00CD4C30" w:rsidRDefault="00DA53E9">
      <w:pPr>
        <w:spacing w:line="600" w:lineRule="auto"/>
        <w:ind w:firstLine="720"/>
        <w:jc w:val="both"/>
        <w:rPr>
          <w:rFonts w:eastAsia="Times New Roman"/>
          <w:szCs w:val="24"/>
        </w:rPr>
      </w:pPr>
      <w:r>
        <w:rPr>
          <w:rFonts w:eastAsia="Times New Roman"/>
          <w:szCs w:val="24"/>
        </w:rPr>
        <w:lastRenderedPageBreak/>
        <w:t>Τ</w:t>
      </w:r>
      <w:r w:rsidRPr="00113F70">
        <w:rPr>
          <w:rFonts w:eastAsia="Times New Roman"/>
          <w:szCs w:val="24"/>
        </w:rPr>
        <w:t>ελειώνοντας</w:t>
      </w:r>
      <w:r>
        <w:rPr>
          <w:rFonts w:eastAsia="Times New Roman"/>
          <w:szCs w:val="24"/>
        </w:rPr>
        <w:t>,</w:t>
      </w:r>
      <w:r w:rsidRPr="00113F70">
        <w:rPr>
          <w:rFonts w:eastAsia="Times New Roman"/>
          <w:szCs w:val="24"/>
        </w:rPr>
        <w:t xml:space="preserve"> </w:t>
      </w:r>
      <w:r>
        <w:rPr>
          <w:rFonts w:eastAsia="Times New Roman"/>
          <w:szCs w:val="24"/>
        </w:rPr>
        <w:t>θ</w:t>
      </w:r>
      <w:r w:rsidRPr="00113F70">
        <w:rPr>
          <w:rFonts w:eastAsia="Times New Roman"/>
          <w:szCs w:val="24"/>
        </w:rPr>
        <w:t xml:space="preserve">έλω να τονίσω ότι το πλειοψηφικό πακέτο του </w:t>
      </w:r>
      <w:r>
        <w:rPr>
          <w:rFonts w:eastAsia="Times New Roman"/>
          <w:szCs w:val="24"/>
        </w:rPr>
        <w:t>δ</w:t>
      </w:r>
      <w:r w:rsidRPr="00113F70">
        <w:rPr>
          <w:rFonts w:eastAsia="Times New Roman"/>
          <w:szCs w:val="24"/>
        </w:rPr>
        <w:t>ημοσίου στη ΔΕΠΑ Υποδομών εξασφαλίζει την επέκτασ</w:t>
      </w:r>
      <w:r w:rsidRPr="00113F70">
        <w:rPr>
          <w:rFonts w:eastAsia="Times New Roman"/>
          <w:szCs w:val="24"/>
        </w:rPr>
        <w:t xml:space="preserve">η του φυσικού αερίου σε </w:t>
      </w:r>
      <w:r>
        <w:rPr>
          <w:rFonts w:eastAsia="Times New Roman"/>
          <w:szCs w:val="24"/>
        </w:rPr>
        <w:t>τριάντα δύο</w:t>
      </w:r>
      <w:r w:rsidRPr="00113F70">
        <w:rPr>
          <w:rFonts w:eastAsia="Times New Roman"/>
          <w:szCs w:val="24"/>
        </w:rPr>
        <w:t xml:space="preserve"> πόλεις της Ελλάδας χωρίς αυτό να εμποδίζεται από τα κριτήρια ενός ιδιώτη ο οποίος δεν θα είχε </w:t>
      </w:r>
      <w:r>
        <w:rPr>
          <w:rFonts w:eastAsia="Times New Roman"/>
          <w:szCs w:val="24"/>
        </w:rPr>
        <w:t>π</w:t>
      </w:r>
      <w:r w:rsidRPr="00113F70">
        <w:rPr>
          <w:rFonts w:eastAsia="Times New Roman"/>
          <w:szCs w:val="24"/>
        </w:rPr>
        <w:t xml:space="preserve">ροφανώς ως στρατηγικό σχέδιο τη διείσδυση του φυσικού αερίου στις πόλεις για </w:t>
      </w:r>
      <w:r>
        <w:rPr>
          <w:rFonts w:eastAsia="Times New Roman"/>
          <w:szCs w:val="24"/>
        </w:rPr>
        <w:t>οικιακή και ε</w:t>
      </w:r>
      <w:r w:rsidRPr="00113F70">
        <w:rPr>
          <w:rFonts w:eastAsia="Times New Roman"/>
          <w:szCs w:val="24"/>
        </w:rPr>
        <w:t>μπορική χρήση</w:t>
      </w:r>
      <w:r>
        <w:rPr>
          <w:rFonts w:eastAsia="Times New Roman"/>
          <w:szCs w:val="24"/>
        </w:rPr>
        <w:t>,</w:t>
      </w:r>
      <w:r w:rsidRPr="00113F70">
        <w:rPr>
          <w:rFonts w:eastAsia="Times New Roman"/>
          <w:szCs w:val="24"/>
        </w:rPr>
        <w:t xml:space="preserve"> πράγμα που είναι στό</w:t>
      </w:r>
      <w:r w:rsidRPr="00113F70">
        <w:rPr>
          <w:rFonts w:eastAsia="Times New Roman"/>
          <w:szCs w:val="24"/>
        </w:rPr>
        <w:t xml:space="preserve">χος της ενεργειακής πολιτικής της Κυβέρνησης και συγκεκριμένος σχεδιασμός </w:t>
      </w:r>
      <w:r>
        <w:rPr>
          <w:rFonts w:eastAsia="Times New Roman"/>
          <w:szCs w:val="24"/>
        </w:rPr>
        <w:t>της.</w:t>
      </w:r>
    </w:p>
    <w:p w14:paraId="6A62811F" w14:textId="77777777" w:rsidR="00CD4C30" w:rsidRDefault="00DA53E9">
      <w:pPr>
        <w:spacing w:line="600" w:lineRule="auto"/>
        <w:ind w:firstLine="720"/>
        <w:jc w:val="both"/>
        <w:rPr>
          <w:rFonts w:eastAsia="Times New Roman"/>
          <w:szCs w:val="24"/>
        </w:rPr>
      </w:pPr>
      <w:r>
        <w:rPr>
          <w:rFonts w:eastAsia="Times New Roman"/>
          <w:szCs w:val="24"/>
        </w:rPr>
        <w:t>Σ</w:t>
      </w:r>
      <w:r w:rsidRPr="00113F70">
        <w:rPr>
          <w:rFonts w:eastAsia="Times New Roman"/>
          <w:szCs w:val="24"/>
        </w:rPr>
        <w:t>το πλαίσιο αυτής της πολιτικής έγινε πρόσφατα στην Πάτρα</w:t>
      </w:r>
      <w:r>
        <w:rPr>
          <w:rFonts w:eastAsia="Times New Roman"/>
          <w:szCs w:val="24"/>
        </w:rPr>
        <w:t>,</w:t>
      </w:r>
      <w:r w:rsidRPr="00113F70">
        <w:rPr>
          <w:rFonts w:eastAsia="Times New Roman"/>
          <w:szCs w:val="24"/>
        </w:rPr>
        <w:t xml:space="preserve"> ως έδρα της </w:t>
      </w:r>
      <w:r>
        <w:rPr>
          <w:rFonts w:eastAsia="Times New Roman"/>
          <w:szCs w:val="24"/>
        </w:rPr>
        <w:t>Π</w:t>
      </w:r>
      <w:r w:rsidRPr="00113F70">
        <w:rPr>
          <w:rFonts w:eastAsia="Times New Roman"/>
          <w:szCs w:val="24"/>
        </w:rPr>
        <w:t xml:space="preserve">εριφέρειας </w:t>
      </w:r>
      <w:r w:rsidRPr="00113F70">
        <w:rPr>
          <w:rFonts w:eastAsia="Times New Roman"/>
          <w:szCs w:val="24"/>
        </w:rPr>
        <w:t>Δυτικής Ελλάδος</w:t>
      </w:r>
      <w:r>
        <w:rPr>
          <w:rFonts w:eastAsia="Times New Roman"/>
          <w:szCs w:val="24"/>
        </w:rPr>
        <w:t>,</w:t>
      </w:r>
      <w:r w:rsidRPr="00113F70">
        <w:rPr>
          <w:rFonts w:eastAsia="Times New Roman"/>
          <w:szCs w:val="24"/>
        </w:rPr>
        <w:t xml:space="preserve"> ευρεία </w:t>
      </w:r>
      <w:r>
        <w:rPr>
          <w:rFonts w:eastAsia="Times New Roman"/>
          <w:szCs w:val="24"/>
        </w:rPr>
        <w:t>σ</w:t>
      </w:r>
      <w:r w:rsidRPr="00113F70">
        <w:rPr>
          <w:rFonts w:eastAsia="Times New Roman"/>
          <w:szCs w:val="24"/>
        </w:rPr>
        <w:t>ύσκεψη με τον Υπουργό</w:t>
      </w:r>
      <w:r>
        <w:rPr>
          <w:rFonts w:eastAsia="Times New Roman"/>
          <w:szCs w:val="24"/>
        </w:rPr>
        <w:t>,</w:t>
      </w:r>
      <w:r w:rsidRPr="00113F70">
        <w:rPr>
          <w:rFonts w:eastAsia="Times New Roman"/>
          <w:szCs w:val="24"/>
        </w:rPr>
        <w:t xml:space="preserve"> τη Διοίκηση της </w:t>
      </w:r>
      <w:r>
        <w:rPr>
          <w:rFonts w:eastAsia="Times New Roman"/>
          <w:szCs w:val="24"/>
        </w:rPr>
        <w:t>ΔΕΔΑ,</w:t>
      </w:r>
      <w:r w:rsidRPr="00113F70">
        <w:rPr>
          <w:rFonts w:eastAsia="Times New Roman"/>
          <w:szCs w:val="24"/>
        </w:rPr>
        <w:t xml:space="preserve"> την αυτοδιοίκηση πρώτου </w:t>
      </w:r>
      <w:r w:rsidRPr="00113F70">
        <w:rPr>
          <w:rFonts w:eastAsia="Times New Roman"/>
          <w:szCs w:val="24"/>
        </w:rPr>
        <w:t>και δεύτερου βαθμού</w:t>
      </w:r>
      <w:r>
        <w:rPr>
          <w:rFonts w:eastAsia="Times New Roman"/>
          <w:szCs w:val="24"/>
        </w:rPr>
        <w:t>,</w:t>
      </w:r>
      <w:r w:rsidRPr="00113F70">
        <w:rPr>
          <w:rFonts w:eastAsia="Times New Roman"/>
          <w:szCs w:val="24"/>
        </w:rPr>
        <w:t xml:space="preserve"> επιστημονικούς</w:t>
      </w:r>
      <w:r>
        <w:rPr>
          <w:rFonts w:eastAsia="Times New Roman"/>
          <w:szCs w:val="24"/>
        </w:rPr>
        <w:t>,</w:t>
      </w:r>
      <w:r w:rsidRPr="00113F70">
        <w:rPr>
          <w:rFonts w:eastAsia="Times New Roman"/>
          <w:szCs w:val="24"/>
        </w:rPr>
        <w:t xml:space="preserve"> τεχνικούς και παραγωγικούς φορείς </w:t>
      </w:r>
      <w:r>
        <w:rPr>
          <w:rFonts w:eastAsia="Times New Roman"/>
          <w:szCs w:val="24"/>
        </w:rPr>
        <w:t>ό</w:t>
      </w:r>
      <w:r w:rsidRPr="00113F70">
        <w:rPr>
          <w:rFonts w:eastAsia="Times New Roman"/>
          <w:szCs w:val="24"/>
        </w:rPr>
        <w:t xml:space="preserve">που η έλευση του φυσικού αερίου στη </w:t>
      </w:r>
      <w:r>
        <w:rPr>
          <w:rFonts w:eastAsia="Times New Roman"/>
          <w:szCs w:val="24"/>
        </w:rPr>
        <w:t>δ</w:t>
      </w:r>
      <w:r w:rsidRPr="00113F70">
        <w:rPr>
          <w:rFonts w:eastAsia="Times New Roman"/>
          <w:szCs w:val="24"/>
        </w:rPr>
        <w:t xml:space="preserve">υτική </w:t>
      </w:r>
      <w:r w:rsidRPr="00113F70">
        <w:rPr>
          <w:rFonts w:eastAsia="Times New Roman"/>
          <w:szCs w:val="24"/>
        </w:rPr>
        <w:t xml:space="preserve">Ελλάδα </w:t>
      </w:r>
      <w:r>
        <w:rPr>
          <w:rFonts w:eastAsia="Times New Roman"/>
          <w:szCs w:val="24"/>
        </w:rPr>
        <w:t>-</w:t>
      </w:r>
      <w:r w:rsidRPr="00113F70">
        <w:rPr>
          <w:rFonts w:eastAsia="Times New Roman"/>
          <w:szCs w:val="24"/>
        </w:rPr>
        <w:t>αίτημα δεκαετιών</w:t>
      </w:r>
      <w:r>
        <w:rPr>
          <w:rFonts w:eastAsia="Times New Roman"/>
          <w:szCs w:val="24"/>
        </w:rPr>
        <w:t>- έγινε αντικείμενο θετικότατης</w:t>
      </w:r>
      <w:r w:rsidRPr="00113F70">
        <w:rPr>
          <w:rFonts w:eastAsia="Times New Roman"/>
          <w:szCs w:val="24"/>
        </w:rPr>
        <w:t xml:space="preserve"> αντιμετώπισης και συζητήθηκε όχι με γενικότητες και αοριστολογίες</w:t>
      </w:r>
      <w:r>
        <w:rPr>
          <w:rFonts w:eastAsia="Times New Roman"/>
          <w:szCs w:val="24"/>
        </w:rPr>
        <w:t>,</w:t>
      </w:r>
      <w:r w:rsidRPr="00113F70">
        <w:rPr>
          <w:rFonts w:eastAsia="Times New Roman"/>
          <w:szCs w:val="24"/>
        </w:rPr>
        <w:t xml:space="preserve"> αλλά σε συγκεκριμένη βάση </w:t>
      </w:r>
      <w:r>
        <w:rPr>
          <w:rFonts w:eastAsia="Times New Roman"/>
          <w:szCs w:val="24"/>
        </w:rPr>
        <w:t xml:space="preserve">με σημεία </w:t>
      </w:r>
      <w:proofErr w:type="spellStart"/>
      <w:r>
        <w:rPr>
          <w:rFonts w:eastAsia="Times New Roman"/>
          <w:szCs w:val="24"/>
        </w:rPr>
        <w:t>χωροθέτησης</w:t>
      </w:r>
      <w:proofErr w:type="spellEnd"/>
      <w:r>
        <w:rPr>
          <w:rFonts w:eastAsia="Times New Roman"/>
          <w:szCs w:val="24"/>
        </w:rPr>
        <w:t xml:space="preserve"> εγκαταστάσεων σ</w:t>
      </w:r>
      <w:r w:rsidRPr="00113F70">
        <w:rPr>
          <w:rFonts w:eastAsia="Times New Roman"/>
          <w:szCs w:val="24"/>
        </w:rPr>
        <w:t>τους τρεις νομούς της περιφέρειας</w:t>
      </w:r>
      <w:r>
        <w:rPr>
          <w:rFonts w:eastAsia="Times New Roman"/>
          <w:szCs w:val="24"/>
        </w:rPr>
        <w:t>,</w:t>
      </w:r>
      <w:r w:rsidRPr="00113F70">
        <w:rPr>
          <w:rFonts w:eastAsia="Times New Roman"/>
          <w:szCs w:val="24"/>
        </w:rPr>
        <w:t xml:space="preserve"> προβλεπόμενες καταναλώσ</w:t>
      </w:r>
      <w:r>
        <w:rPr>
          <w:rFonts w:eastAsia="Times New Roman"/>
          <w:szCs w:val="24"/>
        </w:rPr>
        <w:t>ει</w:t>
      </w:r>
      <w:r w:rsidRPr="00113F70">
        <w:rPr>
          <w:rFonts w:eastAsia="Times New Roman"/>
          <w:szCs w:val="24"/>
        </w:rPr>
        <w:t>ς</w:t>
      </w:r>
      <w:r>
        <w:rPr>
          <w:rFonts w:eastAsia="Times New Roman"/>
          <w:szCs w:val="24"/>
        </w:rPr>
        <w:t>,</w:t>
      </w:r>
      <w:r w:rsidRPr="00113F70">
        <w:rPr>
          <w:rFonts w:eastAsia="Times New Roman"/>
          <w:szCs w:val="24"/>
        </w:rPr>
        <w:t xml:space="preserve"> χρονοδιαγράμματα </w:t>
      </w:r>
      <w:r>
        <w:rPr>
          <w:rFonts w:eastAsia="Times New Roman"/>
          <w:szCs w:val="24"/>
        </w:rPr>
        <w:t>κ.λπ.</w:t>
      </w:r>
      <w:r>
        <w:rPr>
          <w:rFonts w:eastAsia="Times New Roman"/>
          <w:szCs w:val="24"/>
        </w:rPr>
        <w:t>.</w:t>
      </w:r>
    </w:p>
    <w:p w14:paraId="6A628120" w14:textId="77777777" w:rsidR="00CD4C30" w:rsidRDefault="00DA53E9">
      <w:pPr>
        <w:spacing w:line="600" w:lineRule="auto"/>
        <w:ind w:firstLine="720"/>
        <w:jc w:val="both"/>
        <w:rPr>
          <w:rFonts w:eastAsia="Times New Roman"/>
          <w:szCs w:val="24"/>
        </w:rPr>
      </w:pPr>
      <w:r>
        <w:rPr>
          <w:rFonts w:eastAsia="Times New Roman"/>
          <w:szCs w:val="24"/>
        </w:rPr>
        <w:lastRenderedPageBreak/>
        <w:t>Ό</w:t>
      </w:r>
      <w:r w:rsidRPr="00113F70">
        <w:rPr>
          <w:rFonts w:eastAsia="Times New Roman"/>
          <w:szCs w:val="24"/>
        </w:rPr>
        <w:t>λα αυτά μπορεί να τα εξασφαλίσει ο δημόσιος έλεγχος των υποδομών</w:t>
      </w:r>
      <w:r>
        <w:rPr>
          <w:rFonts w:eastAsia="Times New Roman"/>
          <w:szCs w:val="24"/>
        </w:rPr>
        <w:t>,</w:t>
      </w:r>
      <w:r w:rsidRPr="00113F70">
        <w:rPr>
          <w:rFonts w:eastAsia="Times New Roman"/>
          <w:szCs w:val="24"/>
        </w:rPr>
        <w:t xml:space="preserve"> αφήνοντας ταυτόχρονα </w:t>
      </w:r>
      <w:r>
        <w:rPr>
          <w:rFonts w:eastAsia="Times New Roman"/>
          <w:szCs w:val="24"/>
        </w:rPr>
        <w:t>χώρο για επενδύσε</w:t>
      </w:r>
      <w:r>
        <w:rPr>
          <w:rFonts w:eastAsia="Times New Roman"/>
          <w:szCs w:val="24"/>
        </w:rPr>
        <w:t xml:space="preserve">ις </w:t>
      </w:r>
      <w:r w:rsidRPr="00113F70">
        <w:rPr>
          <w:rFonts w:eastAsia="Times New Roman"/>
          <w:szCs w:val="24"/>
        </w:rPr>
        <w:t>μακροχρόνι</w:t>
      </w:r>
      <w:r>
        <w:rPr>
          <w:rFonts w:eastAsia="Times New Roman"/>
          <w:szCs w:val="24"/>
        </w:rPr>
        <w:t>ε</w:t>
      </w:r>
      <w:r w:rsidRPr="00113F70">
        <w:rPr>
          <w:rFonts w:eastAsia="Times New Roman"/>
          <w:szCs w:val="24"/>
        </w:rPr>
        <w:t>ς με</w:t>
      </w:r>
      <w:r>
        <w:rPr>
          <w:rFonts w:eastAsia="Times New Roman"/>
          <w:szCs w:val="24"/>
        </w:rPr>
        <w:t>ν, ασφαλείς δε</w:t>
      </w:r>
      <w:r w:rsidRPr="00113F70">
        <w:rPr>
          <w:rFonts w:eastAsia="Times New Roman"/>
          <w:szCs w:val="24"/>
        </w:rPr>
        <w:t xml:space="preserve"> για σοβαρούς </w:t>
      </w:r>
      <w:r>
        <w:rPr>
          <w:rFonts w:eastAsia="Times New Roman"/>
          <w:szCs w:val="24"/>
        </w:rPr>
        <w:t>ιδιώτες</w:t>
      </w:r>
      <w:r w:rsidRPr="00113F70">
        <w:rPr>
          <w:rFonts w:eastAsia="Times New Roman"/>
          <w:szCs w:val="24"/>
        </w:rPr>
        <w:t xml:space="preserve"> επενδυτές</w:t>
      </w:r>
      <w:r>
        <w:rPr>
          <w:rFonts w:eastAsia="Times New Roman"/>
          <w:szCs w:val="24"/>
        </w:rPr>
        <w:t>.</w:t>
      </w:r>
    </w:p>
    <w:p w14:paraId="6A628121" w14:textId="77777777" w:rsidR="00CD4C30" w:rsidRDefault="00DA53E9">
      <w:pPr>
        <w:spacing w:line="600" w:lineRule="auto"/>
        <w:ind w:firstLine="720"/>
        <w:jc w:val="both"/>
        <w:rPr>
          <w:rFonts w:eastAsia="Times New Roman"/>
          <w:szCs w:val="24"/>
        </w:rPr>
      </w:pPr>
      <w:r>
        <w:rPr>
          <w:rFonts w:eastAsia="Times New Roman"/>
          <w:szCs w:val="24"/>
        </w:rPr>
        <w:t>Ε</w:t>
      </w:r>
      <w:r w:rsidRPr="00113F70">
        <w:rPr>
          <w:rFonts w:eastAsia="Times New Roman"/>
          <w:szCs w:val="24"/>
        </w:rPr>
        <w:t>υχαριστώ</w:t>
      </w:r>
      <w:r>
        <w:rPr>
          <w:rFonts w:eastAsia="Times New Roman"/>
          <w:szCs w:val="24"/>
        </w:rPr>
        <w:t>.</w:t>
      </w:r>
    </w:p>
    <w:p w14:paraId="6A628122" w14:textId="77777777" w:rsidR="00CD4C30" w:rsidRDefault="00DA53E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A628123" w14:textId="77777777" w:rsidR="00CD4C30" w:rsidRDefault="00DA53E9">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6A628124" w14:textId="77777777" w:rsidR="00CD4C30" w:rsidRDefault="00DA53E9">
      <w:pPr>
        <w:spacing w:line="600" w:lineRule="auto"/>
        <w:ind w:firstLine="720"/>
        <w:jc w:val="both"/>
        <w:rPr>
          <w:rFonts w:eastAsia="Times New Roman" w:cs="Times New Roman"/>
          <w:b/>
          <w:szCs w:val="24"/>
        </w:rPr>
      </w:pPr>
      <w:r>
        <w:rPr>
          <w:rFonts w:eastAsia="Times New Roman" w:cs="Times New Roman"/>
          <w:szCs w:val="24"/>
        </w:rPr>
        <w:t>Τον λόγο έχει η κ. Χ</w:t>
      </w:r>
      <w:r w:rsidRPr="00113F70">
        <w:rPr>
          <w:rFonts w:eastAsia="Times New Roman"/>
          <w:szCs w:val="24"/>
        </w:rPr>
        <w:t>αρά Καφαντάρη από το</w:t>
      </w:r>
      <w:r>
        <w:rPr>
          <w:rFonts w:eastAsia="Times New Roman"/>
          <w:szCs w:val="24"/>
        </w:rPr>
        <w:t>ν ΣΥΡΙΖΑ.</w:t>
      </w:r>
    </w:p>
    <w:p w14:paraId="6A62812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Κύριε Πρόεδρε, συζητούμε ένα πολυνομοσχέδιο του Υπουργείου Περιβάλλοντος και Ενέργειας.</w:t>
      </w:r>
    </w:p>
    <w:p w14:paraId="6A62812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ήθελα, όμως, να κάνω ένα σχόλιο πρώτα. Όταν στην </w:t>
      </w:r>
      <w:r>
        <w:rPr>
          <w:rFonts w:eastAsia="Times New Roman" w:cs="Times New Roman"/>
          <w:szCs w:val="24"/>
        </w:rPr>
        <w:t xml:space="preserve">επιτροπή </w:t>
      </w:r>
      <w:r>
        <w:rPr>
          <w:rFonts w:eastAsia="Times New Roman" w:cs="Times New Roman"/>
          <w:szCs w:val="24"/>
        </w:rPr>
        <w:t xml:space="preserve">συζητήσαμε για τη διαδικασία, δηλαδή να γίνει με τρεις </w:t>
      </w:r>
      <w:r>
        <w:rPr>
          <w:rFonts w:eastAsia="Times New Roman" w:cs="Times New Roman"/>
          <w:szCs w:val="24"/>
        </w:rPr>
        <w:t xml:space="preserve">επιτροπές </w:t>
      </w:r>
      <w:r>
        <w:rPr>
          <w:rFonts w:eastAsia="Times New Roman" w:cs="Times New Roman"/>
          <w:szCs w:val="24"/>
        </w:rPr>
        <w:t>σαν διαδικασία επείγοντος, υπήρχε πολύ με</w:t>
      </w:r>
      <w:r>
        <w:rPr>
          <w:rFonts w:eastAsia="Times New Roman" w:cs="Times New Roman"/>
          <w:szCs w:val="24"/>
        </w:rPr>
        <w:t xml:space="preserve">γάλη αντίρρηση, θα έλεγα φασαρία. Κάποιοι έλεγαν «γιατί φέρνετε ένα τόσο σοβαρό νομοσχέδιο μέσα από τρεις </w:t>
      </w:r>
      <w:r>
        <w:rPr>
          <w:rFonts w:eastAsia="Times New Roman" w:cs="Times New Roman"/>
          <w:szCs w:val="24"/>
        </w:rPr>
        <w:t xml:space="preserve">επιτροπές </w:t>
      </w:r>
      <w:r>
        <w:rPr>
          <w:rFonts w:eastAsia="Times New Roman" w:cs="Times New Roman"/>
          <w:szCs w:val="24"/>
        </w:rPr>
        <w:t>κ</w:t>
      </w:r>
      <w:r>
        <w:rPr>
          <w:rFonts w:eastAsia="Times New Roman" w:cs="Times New Roman"/>
          <w:szCs w:val="24"/>
        </w:rPr>
        <w:t>.</w:t>
      </w:r>
      <w:r>
        <w:rPr>
          <w:rFonts w:eastAsia="Times New Roman" w:cs="Times New Roman"/>
          <w:szCs w:val="24"/>
        </w:rPr>
        <w:t>λπ. με τη διαδικασία του επείγοντος»; Όμως η εικόνα που παρουσιάζει σήμερα εδώ η Αίθουσα, και αυτή</w:t>
      </w:r>
      <w:r>
        <w:rPr>
          <w:rFonts w:eastAsia="Times New Roman" w:cs="Times New Roman"/>
          <w:szCs w:val="24"/>
        </w:rPr>
        <w:t>ν</w:t>
      </w:r>
      <w:r>
        <w:rPr>
          <w:rFonts w:eastAsia="Times New Roman" w:cs="Times New Roman"/>
          <w:szCs w:val="24"/>
        </w:rPr>
        <w:t xml:space="preserve"> τη στιγμή και κατά τη μεγαλύτερη </w:t>
      </w:r>
      <w:r>
        <w:rPr>
          <w:rFonts w:eastAsia="Times New Roman" w:cs="Times New Roman"/>
          <w:szCs w:val="24"/>
        </w:rPr>
        <w:lastRenderedPageBreak/>
        <w:t>διάρκεια της συνεδρίασης, δείχνει ότι αυτές οι αντιρρήσεις, αυτά τα λόγια είναι περισσότερο για λόγους εντυπωσιασμού, για λόγους αντιπολιτευτικούς και όχι για την ουσία, μιας και συζητάμε ένα τόσο σοβαρό νομοσχέδιο.</w:t>
      </w:r>
    </w:p>
    <w:p w14:paraId="6A62812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αυτό συνεχίστηκε και σήμερα, θα έλεγα. Όσες ομιλίες έχω ακούσει και από την Αξιωματική Αντιπολίτευση, τον </w:t>
      </w:r>
      <w:r>
        <w:rPr>
          <w:rFonts w:eastAsia="Times New Roman" w:cs="Times New Roman"/>
          <w:szCs w:val="24"/>
        </w:rPr>
        <w:t xml:space="preserve">εισηγητή </w:t>
      </w:r>
      <w:r>
        <w:rPr>
          <w:rFonts w:eastAsia="Times New Roman" w:cs="Times New Roman"/>
          <w:szCs w:val="24"/>
        </w:rPr>
        <w:t>κ</w:t>
      </w:r>
      <w:r>
        <w:rPr>
          <w:rFonts w:eastAsia="Times New Roman" w:cs="Times New Roman"/>
          <w:szCs w:val="24"/>
        </w:rPr>
        <w:t>.</w:t>
      </w:r>
      <w:r>
        <w:rPr>
          <w:rFonts w:eastAsia="Times New Roman" w:cs="Times New Roman"/>
          <w:szCs w:val="24"/>
        </w:rPr>
        <w:t>λπ., έχουμε καταστροφολογίας συνέχεια. Κάποια στιγμή θα πρέπει να υπάρξει στοιχειωδώς μια αυτοκριτική από αυτούς που κυβέρνησαν και μας έ</w:t>
      </w:r>
      <w:r>
        <w:rPr>
          <w:rFonts w:eastAsia="Times New Roman" w:cs="Times New Roman"/>
          <w:szCs w:val="24"/>
        </w:rPr>
        <w:t xml:space="preserve">βαλαν στα μνημόνια για το τι έκαναν στο κομμάτι της ενέργειας. Δεν μπορούμε να ακούμε δηλαδή για τη ΔΕΠΑ, για τα δίκτυα, για τη διαδικασία που ακολουθείται, όταν η Νέα Δημοκρατία και το ΠΑΣΟΚ </w:t>
      </w:r>
      <w:r>
        <w:rPr>
          <w:rFonts w:eastAsia="Times New Roman" w:cs="Times New Roman"/>
          <w:szCs w:val="24"/>
        </w:rPr>
        <w:t>ως κυβέρνηση</w:t>
      </w:r>
      <w:r>
        <w:rPr>
          <w:rFonts w:eastAsia="Times New Roman" w:cs="Times New Roman"/>
          <w:szCs w:val="24"/>
        </w:rPr>
        <w:t xml:space="preserve"> ήθελαν να την πουλήσουν ουσιαστικά, ενώ εδώ διασφαλ</w:t>
      </w:r>
      <w:r>
        <w:rPr>
          <w:rFonts w:eastAsia="Times New Roman" w:cs="Times New Roman"/>
          <w:szCs w:val="24"/>
        </w:rPr>
        <w:t>ίζονται τα δίκτυα υπό δημόσιο έλεγχο, κάτι το οποίο είχε γίνει και με το 66% του ΑΔΜΗΕ, κάτι που είχε γίνει με το 30%, τη μικρή ΔΕΗ. Όλα αυτά δεν μπορούμε να τα περνάμε έτσι, σαν να μην έχει γίνει τίποτα.</w:t>
      </w:r>
    </w:p>
    <w:p w14:paraId="6A62812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πραγματικά η κλιματική</w:t>
      </w:r>
      <w:r>
        <w:rPr>
          <w:rFonts w:eastAsia="Times New Roman" w:cs="Times New Roman"/>
          <w:szCs w:val="24"/>
        </w:rPr>
        <w:t xml:space="preserve"> αλλαγή είναι παρούσα. Είναι παρούσα, δεν είναι </w:t>
      </w:r>
      <w:r>
        <w:rPr>
          <w:rFonts w:eastAsia="Times New Roman" w:cs="Times New Roman"/>
          <w:szCs w:val="24"/>
          <w:lang w:val="en-US"/>
        </w:rPr>
        <w:t>fake</w:t>
      </w:r>
      <w:r w:rsidRPr="00813473">
        <w:rPr>
          <w:rFonts w:eastAsia="Times New Roman" w:cs="Times New Roman"/>
          <w:szCs w:val="24"/>
        </w:rPr>
        <w:t xml:space="preserve"> </w:t>
      </w:r>
      <w:r>
        <w:rPr>
          <w:rFonts w:eastAsia="Times New Roman" w:cs="Times New Roman"/>
          <w:szCs w:val="24"/>
          <w:lang w:val="en-US"/>
        </w:rPr>
        <w:t>news</w:t>
      </w:r>
      <w:r w:rsidRPr="00813473">
        <w:rPr>
          <w:rFonts w:eastAsia="Times New Roman" w:cs="Times New Roman"/>
          <w:szCs w:val="24"/>
        </w:rPr>
        <w:t xml:space="preserve"> </w:t>
      </w:r>
      <w:r>
        <w:rPr>
          <w:rFonts w:eastAsia="Times New Roman" w:cs="Times New Roman"/>
          <w:szCs w:val="24"/>
        </w:rPr>
        <w:t xml:space="preserve">και κάνει αισθητή την παρουσία της κάθε στιγμή. Μέσα στο πλαίσιο αυτό και με οδηγό το πολύ σημαντικό Σύμφωνο των </w:t>
      </w:r>
      <w:proofErr w:type="spellStart"/>
      <w:r>
        <w:rPr>
          <w:rFonts w:eastAsia="Times New Roman" w:cs="Times New Roman"/>
          <w:szCs w:val="24"/>
        </w:rPr>
        <w:t>Παρισίων</w:t>
      </w:r>
      <w:proofErr w:type="spellEnd"/>
      <w:r>
        <w:rPr>
          <w:rFonts w:eastAsia="Times New Roman" w:cs="Times New Roman"/>
          <w:szCs w:val="24"/>
        </w:rPr>
        <w:t xml:space="preserve"> για την κλιματική αλλαγή, προχωρούμε μέσα στις δεσμεύσεις της Ευρωπαϊκής Ένω</w:t>
      </w:r>
      <w:r>
        <w:rPr>
          <w:rFonts w:eastAsia="Times New Roman" w:cs="Times New Roman"/>
          <w:szCs w:val="24"/>
        </w:rPr>
        <w:t xml:space="preserve">σης και της παγκόσμιας κοινότητας, θα έλεγα, στην παραπέρα ανάπτυξη των </w:t>
      </w:r>
      <w:r>
        <w:rPr>
          <w:rFonts w:eastAsia="Times New Roman" w:cs="Times New Roman"/>
          <w:szCs w:val="24"/>
        </w:rPr>
        <w:t>ανανεώσιμων πηγών ενέργειας</w:t>
      </w:r>
      <w:r>
        <w:rPr>
          <w:rFonts w:eastAsia="Times New Roman" w:cs="Times New Roman"/>
          <w:szCs w:val="24"/>
        </w:rPr>
        <w:t>. Μια πολύ σημαντική ανανεώσιμης πηγής ενέργειας αποτελεί η αξιοποίηση της γεωθερμικής ενέργειας.</w:t>
      </w:r>
    </w:p>
    <w:p w14:paraId="6A62812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Θα έλεγα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είναι μια πηγή ανανεώσιμη, φιλική στο</w:t>
      </w:r>
      <w:r>
        <w:rPr>
          <w:rFonts w:eastAsia="Times New Roman" w:cs="Times New Roman"/>
          <w:szCs w:val="24"/>
        </w:rPr>
        <w:t xml:space="preserve"> περιβάλλον. Επίσης ότι, αν το δούμε από την προϊστορία, οι θερμές πηγές αξιοποιούντο για κάποιους συγκεκριμένους λόγους. Ακόμα, πρώτη η Ιταλία εγκατέστησε γεωθερμικό σταθμό παραγωγής ηλεκτρικής ενέργειας στο </w:t>
      </w:r>
      <w:proofErr w:type="spellStart"/>
      <w:r>
        <w:rPr>
          <w:rFonts w:eastAsia="Times New Roman" w:cs="Times New Roman"/>
          <w:szCs w:val="24"/>
          <w:lang w:val="en-US"/>
        </w:rPr>
        <w:t>Larderello</w:t>
      </w:r>
      <w:proofErr w:type="spellEnd"/>
      <w:r>
        <w:rPr>
          <w:rFonts w:eastAsia="Times New Roman" w:cs="Times New Roman"/>
          <w:szCs w:val="24"/>
        </w:rPr>
        <w:t xml:space="preserve"> της Τοσκάνης. Από τον Β΄ Παγκόσμιο Π</w:t>
      </w:r>
      <w:r>
        <w:rPr>
          <w:rFonts w:eastAsia="Times New Roman" w:cs="Times New Roman"/>
          <w:szCs w:val="24"/>
        </w:rPr>
        <w:t xml:space="preserve">όλεμο άρχισε η ανάπτυξη παραπέρα. </w:t>
      </w:r>
    </w:p>
    <w:p w14:paraId="6A62812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Και θα έλεγα ότι ο αριθμός των χωρών</w:t>
      </w:r>
      <w:r w:rsidRPr="009C03C6">
        <w:rPr>
          <w:rFonts w:eastAsia="Times New Roman" w:cs="Times New Roman"/>
          <w:szCs w:val="24"/>
        </w:rPr>
        <w:t xml:space="preserve"> </w:t>
      </w:r>
      <w:r>
        <w:rPr>
          <w:rFonts w:eastAsia="Times New Roman" w:cs="Times New Roman"/>
          <w:szCs w:val="24"/>
        </w:rPr>
        <w:t xml:space="preserve">που το 2000 αξιοποιούσαν τη γεωθερμία, ήταν πενήντα οκτώ, ενώ προηγούνται οι Ηνωμένες Πολιτείες στον κατάλογο αξιοποίησης γεωθερμίας, </w:t>
      </w:r>
      <w:r>
        <w:rPr>
          <w:rFonts w:eastAsia="Times New Roman" w:cs="Times New Roman"/>
          <w:szCs w:val="24"/>
        </w:rPr>
        <w:lastRenderedPageBreak/>
        <w:t>καλύπτοντας το 29% της συνολικής παγκόσμιας αξιοπο</w:t>
      </w:r>
      <w:r>
        <w:rPr>
          <w:rFonts w:eastAsia="Times New Roman" w:cs="Times New Roman"/>
          <w:szCs w:val="24"/>
        </w:rPr>
        <w:t>ίησης γεωθερμικής ενέργειας.</w:t>
      </w:r>
    </w:p>
    <w:p w14:paraId="6A62812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Στην Ελλάδα έχουμε πολλές θερμοπηγές, από την Αιδηψό, τα Μέθανα, την Κασσάνδρα Χαλκιδικής, το Λουτράκι, πάνω από επτακόσιες πενήντα. Από αυτές δε τριακόσιες σαράντα οκτώ είναι διασπαρμένες σε όλη την Ελλάδα και χρησιμοποιούνται</w:t>
      </w:r>
      <w:r>
        <w:rPr>
          <w:rFonts w:eastAsia="Times New Roman" w:cs="Times New Roman"/>
          <w:szCs w:val="24"/>
        </w:rPr>
        <w:t xml:space="preserve">, προσφέροντας ιαματικές θεραπείες. Επίσης, δεν μπορώ να μην αναφερθώ και σε μία σημαντική πηγή στον </w:t>
      </w:r>
      <w:proofErr w:type="spellStart"/>
      <w:r>
        <w:rPr>
          <w:rFonts w:eastAsia="Times New Roman" w:cs="Times New Roman"/>
          <w:szCs w:val="24"/>
        </w:rPr>
        <w:t>Πολιχνίτο</w:t>
      </w:r>
      <w:proofErr w:type="spellEnd"/>
      <w:r>
        <w:rPr>
          <w:rFonts w:eastAsia="Times New Roman" w:cs="Times New Roman"/>
          <w:szCs w:val="24"/>
        </w:rPr>
        <w:t xml:space="preserve"> της Λέσβου, που είναι από τις περιοχές, όπου η θερμοκρασία του νερού είναι από τις μεγαλύτερες και φθάνει γύρω στους 92 βαθμούς Κελσίου. </w:t>
      </w:r>
    </w:p>
    <w:p w14:paraId="6A62812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Πότε άρ</w:t>
      </w:r>
      <w:r>
        <w:rPr>
          <w:rFonts w:eastAsia="Times New Roman" w:cs="Times New Roman"/>
          <w:szCs w:val="24"/>
        </w:rPr>
        <w:t>χισε όμως στην Ελλάδα η αξιοποίηση της γεωθερμίας; Άρχισε με το Ινστιτούτο Γεωλογικών Ερευνών Υπεδάφους το 1970, τον πρόδρομο του σημερινού ΙΓΜΕ, που στόχο είχε –η πρώτη έρευνα που ξεκίνησε- τα υψηλά γεωθερμικά πεδία, αυτά που λέμε υψηλής ενθαλπίας στο ηφα</w:t>
      </w:r>
      <w:r>
        <w:rPr>
          <w:rFonts w:eastAsia="Times New Roman" w:cs="Times New Roman"/>
          <w:szCs w:val="24"/>
        </w:rPr>
        <w:t xml:space="preserve">ιστειακό τόξο του νότιου Αιγαίου. Στη Μήλο, όπως είπαμε πριν, υπήρχε ένα κακό παράδειγμα από κακή εφαρμογή από την τότε ΔΕΗ και κάπως </w:t>
      </w:r>
      <w:r>
        <w:rPr>
          <w:rFonts w:eastAsia="Times New Roman" w:cs="Times New Roman"/>
          <w:szCs w:val="24"/>
        </w:rPr>
        <w:lastRenderedPageBreak/>
        <w:t>δυσφημίστηκε το θέμα. Όμως, στη δεκαετία του ’90 συνεχίστηκαν οι έρευνες.</w:t>
      </w:r>
    </w:p>
    <w:p w14:paraId="6A62812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Τα οφέλη είναι τα εξής. Ήπια μορφή, καθαρή, φιλι</w:t>
      </w:r>
      <w:r>
        <w:rPr>
          <w:rFonts w:eastAsia="Times New Roman" w:cs="Times New Roman"/>
          <w:szCs w:val="24"/>
        </w:rPr>
        <w:t>κή, μικρές εκπομπές ρύπων, απουσία αιθάλης, τέφρας, αιωρούμενων σωματιδίων, συνεχής παροχή, κάτι που την κάνει ανταγωνιστικά ανώτερη από άλλες μορφές, θα έλεγα, ανανεώσιμων πηγών, μικρή επιφάνεια αξιοποίησης της γεωθερμικής ενέργειας, κάτι επίσης πολύ σημα</w:t>
      </w:r>
      <w:r>
        <w:rPr>
          <w:rFonts w:eastAsia="Times New Roman" w:cs="Times New Roman"/>
          <w:szCs w:val="24"/>
        </w:rPr>
        <w:t>ντικό και βέβαια κάτι που πρέπει και στη χώρα μας να γίνει, εκμετάλλευση υποπροϊόντων, μέταλλα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Εδώ θα πω ότι όσον αφορά την αξιοποίηση γεωθερμικών ρευστών, πάλι η Ιταλία είναι πρωτοπόρος. Από το 1810 υπάρχει παραγωγή </w:t>
      </w:r>
      <w:proofErr w:type="spellStart"/>
      <w:r>
        <w:rPr>
          <w:rFonts w:eastAsia="Times New Roman" w:cs="Times New Roman"/>
          <w:szCs w:val="24"/>
        </w:rPr>
        <w:t>βόρακα</w:t>
      </w:r>
      <w:proofErr w:type="spellEnd"/>
      <w:r>
        <w:rPr>
          <w:rFonts w:eastAsia="Times New Roman" w:cs="Times New Roman"/>
          <w:szCs w:val="24"/>
        </w:rPr>
        <w:t xml:space="preserve"> από γεωθερμική πηγή.</w:t>
      </w:r>
    </w:p>
    <w:p w14:paraId="6A62812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άρθρο 13 θα ήθελα να κάνω μια επισήμανση στο σημείο που αναφέρεται στα ενεργειακά συστήματα θέρμανσης και ψύξης ότι εδώ μιλάμε –επειδή υπάρχει και μια σύγχυση για τη λεγόμενη αβαθή γεωθερμία- για τις αντλίες θερμότητας και μια σειρά τεχνολογικές εφαρμογές </w:t>
      </w:r>
      <w:r>
        <w:rPr>
          <w:rFonts w:eastAsia="Times New Roman" w:cs="Times New Roman"/>
          <w:szCs w:val="24"/>
        </w:rPr>
        <w:t xml:space="preserve">που υπάρχουν και υλοποιούνται. </w:t>
      </w:r>
    </w:p>
    <w:p w14:paraId="6A62812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αναφέρω το σημαντικό παράδειγμα του </w:t>
      </w:r>
      <w:r>
        <w:rPr>
          <w:rFonts w:eastAsia="Times New Roman" w:cs="Times New Roman"/>
          <w:szCs w:val="24"/>
        </w:rPr>
        <w:t>Δ</w:t>
      </w:r>
      <w:r>
        <w:rPr>
          <w:rFonts w:eastAsia="Times New Roman" w:cs="Times New Roman"/>
          <w:szCs w:val="24"/>
        </w:rPr>
        <w:t>ήμου Νέας Ιωνίας, που εδώ και τέσσερα-πέντε χρόνια το νοσοκομείο, οι παιδικοί σταθμοί, τα κέντρα νεότητας θερμαίνονται με αντλίες θερμότητας και με συγκεκριμένη εφαρμογή και αξιοποίηση</w:t>
      </w:r>
      <w:r>
        <w:rPr>
          <w:rFonts w:eastAsia="Times New Roman" w:cs="Times New Roman"/>
          <w:szCs w:val="24"/>
        </w:rPr>
        <w:t xml:space="preserve"> της αβαθούς γεωθερμίας χρησιμοποιούν την ενέργεια. </w:t>
      </w:r>
    </w:p>
    <w:p w14:paraId="6A62813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Μπορεί, όμως, να υπάρχει γεωθερμία στην Ελλάδα χωρίς το ΙΓΜΕ; Η Κυβέρνηση διέσωσε το ΙΓΜΕ. Με τα εξήντα πέντε και πλέον χρόνια ιστορίας του –από το ΙΓΕΥ, όπως είπα πριν- είχαμε και επί </w:t>
      </w:r>
      <w:r>
        <w:rPr>
          <w:rFonts w:eastAsia="Times New Roman" w:cs="Times New Roman"/>
          <w:szCs w:val="24"/>
        </w:rPr>
        <w:t>κ</w:t>
      </w:r>
      <w:r>
        <w:rPr>
          <w:rFonts w:eastAsia="Times New Roman" w:cs="Times New Roman"/>
          <w:szCs w:val="24"/>
        </w:rPr>
        <w:t>υβερνήσεων Νέας Δ</w:t>
      </w:r>
      <w:r>
        <w:rPr>
          <w:rFonts w:eastAsia="Times New Roman" w:cs="Times New Roman"/>
          <w:szCs w:val="24"/>
        </w:rPr>
        <w:t xml:space="preserve">ημοκρατίας και ΠΑΣΟΚ –και λυπάμαι που δεν είναι εδώ ο κ. </w:t>
      </w:r>
      <w:proofErr w:type="spellStart"/>
      <w:r>
        <w:rPr>
          <w:rFonts w:eastAsia="Times New Roman" w:cs="Times New Roman"/>
          <w:szCs w:val="24"/>
        </w:rPr>
        <w:t>Κεγκέρογλου</w:t>
      </w:r>
      <w:proofErr w:type="spellEnd"/>
      <w:r>
        <w:rPr>
          <w:rFonts w:eastAsia="Times New Roman" w:cs="Times New Roman"/>
          <w:szCs w:val="24"/>
        </w:rPr>
        <w:t xml:space="preserve"> που τοποθετήθηκε πριν και μίλαγε για το ΙΓΜΕ- το 2011 με τον ν.4024 και με την υπουργική απόφαση 25200 τη συγχώνευση του ΙΓΜΕ με το ΕΚΠΑΑ στο λεγόμενο ΕΚΒΑΑ. Επίσης, ιδιότυπη εφεδρεία εφά</w:t>
      </w:r>
      <w:r>
        <w:rPr>
          <w:rFonts w:eastAsia="Times New Roman" w:cs="Times New Roman"/>
          <w:szCs w:val="24"/>
        </w:rPr>
        <w:t xml:space="preserve">ρμοσαν οι προηγούμενες Κυβερνήσεις και αυτά οι εργαζόμενοι στο ΙΓΜΕ δεν τα ξεχνάνε. </w:t>
      </w:r>
      <w:proofErr w:type="spellStart"/>
      <w:r>
        <w:rPr>
          <w:rFonts w:eastAsia="Times New Roman" w:cs="Times New Roman"/>
          <w:szCs w:val="24"/>
        </w:rPr>
        <w:t>Εκατόν</w:t>
      </w:r>
      <w:proofErr w:type="spellEnd"/>
      <w:r>
        <w:rPr>
          <w:rFonts w:eastAsia="Times New Roman" w:cs="Times New Roman"/>
          <w:szCs w:val="24"/>
        </w:rPr>
        <w:t xml:space="preserve"> τριάντα εργαζόμενοι σε εφεδρεία!</w:t>
      </w:r>
    </w:p>
    <w:p w14:paraId="6A62813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Επίσης, η δική μας Κυβέρνηση μόλις ανέλαβε το 2015, με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12935, αποκατέστησε το ΙΓΜΕ. Καταργήθηκε φυσικά αυτό γι</w:t>
      </w:r>
      <w:r>
        <w:rPr>
          <w:rFonts w:eastAsia="Times New Roman" w:cs="Times New Roman"/>
          <w:szCs w:val="24"/>
        </w:rPr>
        <w:t xml:space="preserve">α τις εφεδρείες των εργαζομένων. Δώσαμε αγώνες όλοι μαζί με τους εργαζόμενους στο ΙΓΜΕ και νομίζω ότι </w:t>
      </w:r>
      <w:r>
        <w:rPr>
          <w:rFonts w:eastAsia="Times New Roman" w:cs="Times New Roman"/>
          <w:szCs w:val="24"/>
        </w:rPr>
        <w:lastRenderedPageBreak/>
        <w:t>το αναγνωρίζουν και μαζί τώρα, θα συμβά</w:t>
      </w:r>
      <w:r>
        <w:rPr>
          <w:rFonts w:eastAsia="Times New Roman" w:cs="Times New Roman"/>
          <w:szCs w:val="24"/>
        </w:rPr>
        <w:t>λ</w:t>
      </w:r>
      <w:r>
        <w:rPr>
          <w:rFonts w:eastAsia="Times New Roman" w:cs="Times New Roman"/>
          <w:szCs w:val="24"/>
        </w:rPr>
        <w:t>λουμε ο καθένας από τη θέση του για το νέο σχήμα στα σύγχρονα δεδομένα με το ΕΑΓΜΕ, την Εθνική Αρχή Γεωλογικών Μετ</w:t>
      </w:r>
      <w:r>
        <w:rPr>
          <w:rFonts w:eastAsia="Times New Roman" w:cs="Times New Roman"/>
          <w:szCs w:val="24"/>
        </w:rPr>
        <w:t>αλλευτικών Ερευνών, διότι χρειάζεται στην παραγωγική ανασυγκρότηση της χώρας. Ο ορυκτός πλούτος και οι επιστήμονες και η έρευνα στον τομέα αυτόν είναι πολύ περισσότερο από απαραίτητα.</w:t>
      </w:r>
    </w:p>
    <w:p w14:paraId="6A62813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A628133" w14:textId="77777777" w:rsidR="00CD4C30" w:rsidRDefault="00DA53E9">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A628134" w14:textId="77777777" w:rsidR="00CD4C30" w:rsidRDefault="00DA53E9">
      <w:pPr>
        <w:spacing w:line="600" w:lineRule="auto"/>
        <w:ind w:firstLine="720"/>
        <w:jc w:val="both"/>
        <w:rPr>
          <w:rFonts w:eastAsia="Times New Roman" w:cs="Times New Roman"/>
          <w:szCs w:val="24"/>
        </w:rPr>
      </w:pPr>
      <w:r w:rsidRPr="00E334D9">
        <w:rPr>
          <w:rFonts w:eastAsia="Times New Roman" w:cs="Times New Roman"/>
          <w:b/>
          <w:szCs w:val="24"/>
        </w:rPr>
        <w:t>ΠΡΟΕΔΡΕΥΩΝ (Γεώρ</w:t>
      </w:r>
      <w:r w:rsidRPr="00E334D9">
        <w:rPr>
          <w:rFonts w:eastAsia="Times New Roman" w:cs="Times New Roman"/>
          <w:b/>
          <w:szCs w:val="24"/>
        </w:rPr>
        <w:t xml:space="preserve">γιος Βαρεμένος): </w:t>
      </w:r>
      <w:r>
        <w:rPr>
          <w:rFonts w:eastAsia="Times New Roman" w:cs="Times New Roman"/>
          <w:szCs w:val="24"/>
        </w:rPr>
        <w:t xml:space="preserve">Η κ. </w:t>
      </w:r>
      <w:proofErr w:type="spellStart"/>
      <w:r>
        <w:rPr>
          <w:rFonts w:eastAsia="Times New Roman" w:cs="Times New Roman"/>
          <w:szCs w:val="24"/>
        </w:rPr>
        <w:t>Σταμπουλή</w:t>
      </w:r>
      <w:proofErr w:type="spellEnd"/>
      <w:r>
        <w:rPr>
          <w:rFonts w:eastAsia="Times New Roman" w:cs="Times New Roman"/>
          <w:szCs w:val="24"/>
        </w:rPr>
        <w:t xml:space="preserve"> έχει τον λόγο.</w:t>
      </w:r>
    </w:p>
    <w:p w14:paraId="6A628135"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Ευχαριστώ, κύριε Πρόεδρε.</w:t>
      </w:r>
    </w:p>
    <w:p w14:paraId="6A62813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θα επανέλθω σε ένα θέμα που ακούμε από το πρωί, την εισαγγελική δίωξη για την πυρκαγιά στο Μάτι, γιατί αισθάνομαι αναγκασμένη να θυμίσω προς κάθε κατεύθυνση, όχι το τεκμήριο της αθωότητας, αλλά το τεκμήριο της πραγματικότητας, η οποία πραγ</w:t>
      </w:r>
      <w:r>
        <w:rPr>
          <w:rFonts w:eastAsia="Times New Roman" w:cs="Times New Roman"/>
          <w:szCs w:val="24"/>
        </w:rPr>
        <w:t xml:space="preserve">ματικότητα λέει ότι η Ρένα Δούρου είναι </w:t>
      </w:r>
      <w:proofErr w:type="spellStart"/>
      <w:r>
        <w:rPr>
          <w:rFonts w:eastAsia="Times New Roman" w:cs="Times New Roman"/>
          <w:szCs w:val="24"/>
        </w:rPr>
        <w:t>Περιφερειάρχ</w:t>
      </w:r>
      <w:r>
        <w:rPr>
          <w:rFonts w:eastAsia="Times New Roman" w:cs="Times New Roman"/>
          <w:szCs w:val="24"/>
        </w:rPr>
        <w:t>ισσα</w:t>
      </w:r>
      <w:proofErr w:type="spellEnd"/>
      <w:r>
        <w:rPr>
          <w:rFonts w:eastAsia="Times New Roman" w:cs="Times New Roman"/>
          <w:szCs w:val="24"/>
        </w:rPr>
        <w:t xml:space="preserve"> από το 2014, όχι από το 1964. </w:t>
      </w:r>
    </w:p>
    <w:p w14:paraId="6A62813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Περιφερειάρχ</w:t>
      </w:r>
      <w:r>
        <w:rPr>
          <w:rFonts w:eastAsia="Times New Roman" w:cs="Times New Roman"/>
          <w:szCs w:val="24"/>
        </w:rPr>
        <w:t>ισσα</w:t>
      </w:r>
      <w:proofErr w:type="spellEnd"/>
      <w:r>
        <w:rPr>
          <w:rFonts w:eastAsia="Times New Roman" w:cs="Times New Roman"/>
          <w:szCs w:val="24"/>
        </w:rPr>
        <w:t>, λοιπόν, η Ρένα Δούρου από το 2014, δεν είναι αυτή που έκτισε τα σπίτια μέσα στο πευκοδάσος, δεν είναι αυτή που έφραξε τους δρόμους και τις παραλίες,</w:t>
      </w:r>
      <w:r>
        <w:rPr>
          <w:rFonts w:eastAsia="Times New Roman" w:cs="Times New Roman"/>
          <w:szCs w:val="24"/>
        </w:rPr>
        <w:t xml:space="preserve"> δεν είναι αυτή που κανόνισε κάτω από το τραπέζι πώς όλοι οι αρμόδιοι θα κάνουν τα στραβά μάτια για όλη αυτήν την ανομία. Εδώ πάει η λέξη «ανομία», η αγαπημένη των δύο πτερύγων που λείπουν αυτή τη στιγμή. Άλλοι ήταν περιφερειάρχες,</w:t>
      </w:r>
      <w:r>
        <w:rPr>
          <w:rFonts w:eastAsia="Times New Roman" w:cs="Times New Roman"/>
          <w:szCs w:val="24"/>
        </w:rPr>
        <w:t xml:space="preserve"> Υ</w:t>
      </w:r>
      <w:r>
        <w:rPr>
          <w:rFonts w:eastAsia="Times New Roman" w:cs="Times New Roman"/>
          <w:szCs w:val="24"/>
        </w:rPr>
        <w:t xml:space="preserve">πουργοί ή νομάρχες από </w:t>
      </w:r>
      <w:r>
        <w:rPr>
          <w:rFonts w:eastAsia="Times New Roman" w:cs="Times New Roman"/>
          <w:szCs w:val="24"/>
        </w:rPr>
        <w:t xml:space="preserve">το 1964 ή και από το 1834 και πάει πολύ να έρχονται εδώ να μας κουνάνε το δάκτυλο. </w:t>
      </w:r>
    </w:p>
    <w:p w14:paraId="6A62813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Επίσης, η δικαιοσύνη ασφαλώς νομιμοποιείται να ελέγξει πόσο γρήγορα και αποτελεσματικά δούλεψαν οι υπηρεσίες, Πολιτική Προστασία, Αστυνομία, Πυροσβεστική, Λιμενικό, αλλά εμ</w:t>
      </w:r>
      <w:r>
        <w:rPr>
          <w:rFonts w:eastAsia="Times New Roman" w:cs="Times New Roman"/>
          <w:szCs w:val="24"/>
        </w:rPr>
        <w:t>είς οφείλουμε να θυμόμαστε ότι από αγαθή τύχη ή από θεία δικαιοσύνη αυτοί που πρώτοι περισυνέλλεξαν και έσωσαν εκατοντάδες συνανθρώπους μας, μαζεύοντάς τους από τη θάλασσα, είναι οι Αιγύπτιοι ψαράδες, οι συνάδελφοι συμπατριώτες και ίσως φίλοι αυτών που πήγ</w:t>
      </w:r>
      <w:r>
        <w:rPr>
          <w:rFonts w:eastAsia="Times New Roman" w:cs="Times New Roman"/>
          <w:szCs w:val="24"/>
        </w:rPr>
        <w:t>αν να μακελέψουν οι νεοναζί μέσα στο ίδιο τους το σπίτι, που και αυτοί πάει πολύ να έρχονται εδώ να μας κουνάνε το δάκτυλο.</w:t>
      </w:r>
    </w:p>
    <w:p w14:paraId="6A62813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το νομοσχέδιο</w:t>
      </w:r>
      <w:r>
        <w:rPr>
          <w:rFonts w:eastAsia="Times New Roman" w:cs="Times New Roman"/>
          <w:szCs w:val="24"/>
        </w:rPr>
        <w:t>,</w:t>
      </w:r>
      <w:r>
        <w:rPr>
          <w:rFonts w:eastAsia="Times New Roman" w:cs="Times New Roman"/>
          <w:szCs w:val="24"/>
        </w:rPr>
        <w:t xml:space="preserve"> σήμερα γίνεται ένα μεγάλο βήμα για την αναβάθμιση της ενεργειακής πολιτικής της χώρας μας και μάλιστα</w:t>
      </w:r>
      <w:r>
        <w:rPr>
          <w:rFonts w:eastAsia="Times New Roman" w:cs="Times New Roman"/>
          <w:szCs w:val="24"/>
        </w:rPr>
        <w:t xml:space="preserve"> στην κατεύθυνση της αξιοποίησης μιας πραγματικά Ανανεώσιμης Πηγής Ενέργειας, πολύ σημαντικής, με μηδενική -θα έλεγα- επιβάρυνση στο περιβάλλον, της γεωθερμίας.</w:t>
      </w:r>
    </w:p>
    <w:p w14:paraId="6A62813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β</w:t>
      </w:r>
      <w:r>
        <w:rPr>
          <w:rFonts w:eastAsia="Times New Roman" w:cs="Times New Roman"/>
          <w:szCs w:val="24"/>
        </w:rPr>
        <w:t>όρεια Ελλάδα είναι γεμάτη από γεωθερμικά πεδία και στη Μακεδονία και στη Θράκη. Ειδικότερα σ</w:t>
      </w:r>
      <w:r>
        <w:rPr>
          <w:rFonts w:eastAsia="Times New Roman" w:cs="Times New Roman"/>
          <w:szCs w:val="24"/>
        </w:rPr>
        <w:t xml:space="preserve">τις Σέρρες, στην περιφέρειά μου, όλη η λεκάνη του Στρυμόνα αποτελεί ένα σημαντικό γεωθερμικό πεδίο που ξεκινάει από το Άγκιστρο στα </w:t>
      </w:r>
      <w:proofErr w:type="spellStart"/>
      <w:r>
        <w:rPr>
          <w:rFonts w:eastAsia="Times New Roman" w:cs="Times New Roman"/>
          <w:szCs w:val="24"/>
        </w:rPr>
        <w:t>Ελληνοβουλγαρικά</w:t>
      </w:r>
      <w:proofErr w:type="spellEnd"/>
      <w:r>
        <w:rPr>
          <w:rFonts w:eastAsia="Times New Roman" w:cs="Times New Roman"/>
          <w:szCs w:val="24"/>
        </w:rPr>
        <w:t xml:space="preserve"> σύνορα και φθάνει μέχρι τον </w:t>
      </w:r>
      <w:proofErr w:type="spellStart"/>
      <w:r>
        <w:rPr>
          <w:rFonts w:eastAsia="Times New Roman" w:cs="Times New Roman"/>
          <w:szCs w:val="24"/>
        </w:rPr>
        <w:t>Στρυμονικό</w:t>
      </w:r>
      <w:proofErr w:type="spellEnd"/>
      <w:r>
        <w:rPr>
          <w:rFonts w:eastAsia="Times New Roman" w:cs="Times New Roman"/>
          <w:szCs w:val="24"/>
        </w:rPr>
        <w:t xml:space="preserve"> Κόλπο, κοντά στην Αμφίπολη.</w:t>
      </w:r>
    </w:p>
    <w:p w14:paraId="6A62813B"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Πρέπει να πω ότι γι</w:t>
      </w:r>
      <w:r>
        <w:rPr>
          <w:rFonts w:eastAsia="Times New Roman" w:cs="Times New Roman"/>
          <w:szCs w:val="24"/>
        </w:rPr>
        <w:t xml:space="preserve">α πολλά χρόνια αξιοποιείται το </w:t>
      </w:r>
      <w:proofErr w:type="spellStart"/>
      <w:r>
        <w:rPr>
          <w:rFonts w:eastAsia="Times New Roman" w:cs="Times New Roman"/>
          <w:szCs w:val="24"/>
        </w:rPr>
        <w:t>θ</w:t>
      </w:r>
      <w:r w:rsidRPr="006B5A04">
        <w:rPr>
          <w:rFonts w:eastAsia="Times New Roman" w:cs="Times New Roman"/>
          <w:szCs w:val="24"/>
        </w:rPr>
        <w:t>ερμ</w:t>
      </w:r>
      <w:r>
        <w:rPr>
          <w:rFonts w:eastAsia="Times New Roman" w:cs="Times New Roman"/>
          <w:szCs w:val="24"/>
        </w:rPr>
        <w:t>αλικ</w:t>
      </w:r>
      <w:r w:rsidRPr="006B5A04">
        <w:rPr>
          <w:rFonts w:eastAsia="Times New Roman" w:cs="Times New Roman"/>
          <w:szCs w:val="24"/>
        </w:rPr>
        <w:t>ό</w:t>
      </w:r>
      <w:proofErr w:type="spellEnd"/>
      <w:r w:rsidRPr="006B5A04">
        <w:rPr>
          <w:rFonts w:eastAsia="Times New Roman" w:cs="Times New Roman"/>
          <w:szCs w:val="24"/>
        </w:rPr>
        <w:t xml:space="preserve"> κομμάτι αυτής της πηγής ενέργειας</w:t>
      </w:r>
      <w:r>
        <w:rPr>
          <w:rFonts w:eastAsia="Times New Roman" w:cs="Times New Roman"/>
          <w:szCs w:val="24"/>
        </w:rPr>
        <w:t>.</w:t>
      </w:r>
      <w:r w:rsidRPr="006B5A04">
        <w:rPr>
          <w:rFonts w:eastAsia="Times New Roman" w:cs="Times New Roman"/>
          <w:szCs w:val="24"/>
        </w:rPr>
        <w:t xml:space="preserve"> Είναι γνωστά τα λουτρά της Νιγρίτας</w:t>
      </w:r>
      <w:r>
        <w:rPr>
          <w:rFonts w:eastAsia="Times New Roman" w:cs="Times New Roman"/>
          <w:szCs w:val="24"/>
        </w:rPr>
        <w:t>,</w:t>
      </w:r>
      <w:r w:rsidRPr="006B5A04">
        <w:rPr>
          <w:rFonts w:eastAsia="Times New Roman" w:cs="Times New Roman"/>
          <w:szCs w:val="24"/>
        </w:rPr>
        <w:t xml:space="preserve"> του Σιδηροκάστρου και του Αγκίστρου</w:t>
      </w:r>
      <w:r>
        <w:rPr>
          <w:rFonts w:eastAsia="Times New Roman" w:cs="Times New Roman"/>
          <w:szCs w:val="24"/>
        </w:rPr>
        <w:t>.</w:t>
      </w:r>
      <w:r w:rsidRPr="006B5A04">
        <w:rPr>
          <w:rFonts w:eastAsia="Times New Roman" w:cs="Times New Roman"/>
          <w:szCs w:val="24"/>
        </w:rPr>
        <w:t xml:space="preserve"> Λιγότερα χρόνια αξιοποιείται το </w:t>
      </w:r>
      <w:r>
        <w:rPr>
          <w:rFonts w:eastAsia="Times New Roman" w:cs="Times New Roman"/>
          <w:szCs w:val="24"/>
        </w:rPr>
        <w:t>γεω</w:t>
      </w:r>
      <w:r w:rsidRPr="006B5A04">
        <w:rPr>
          <w:rFonts w:eastAsia="Times New Roman" w:cs="Times New Roman"/>
          <w:szCs w:val="24"/>
        </w:rPr>
        <w:t>θερμικό πεδίο για την παραγωγή κ</w:t>
      </w:r>
      <w:r>
        <w:rPr>
          <w:rFonts w:eastAsia="Times New Roman" w:cs="Times New Roman"/>
          <w:szCs w:val="24"/>
        </w:rPr>
        <w:t>υρίως</w:t>
      </w:r>
      <w:r w:rsidRPr="006B5A04">
        <w:rPr>
          <w:rFonts w:eastAsia="Times New Roman" w:cs="Times New Roman"/>
          <w:szCs w:val="24"/>
        </w:rPr>
        <w:t xml:space="preserve"> </w:t>
      </w:r>
      <w:proofErr w:type="spellStart"/>
      <w:r w:rsidRPr="006B5A04">
        <w:rPr>
          <w:rFonts w:eastAsia="Times New Roman" w:cs="Times New Roman"/>
          <w:szCs w:val="24"/>
        </w:rPr>
        <w:t>σπιρουλίνας</w:t>
      </w:r>
      <w:proofErr w:type="spellEnd"/>
      <w:r w:rsidRPr="006B5A04">
        <w:rPr>
          <w:rFonts w:eastAsia="Times New Roman" w:cs="Times New Roman"/>
          <w:szCs w:val="24"/>
        </w:rPr>
        <w:t xml:space="preserve"> στη Νιγρίτα</w:t>
      </w:r>
      <w:r>
        <w:rPr>
          <w:rFonts w:eastAsia="Times New Roman" w:cs="Times New Roman"/>
          <w:szCs w:val="24"/>
        </w:rPr>
        <w:t>,</w:t>
      </w:r>
      <w:r w:rsidRPr="006B5A04">
        <w:rPr>
          <w:rFonts w:eastAsia="Times New Roman" w:cs="Times New Roman"/>
          <w:szCs w:val="24"/>
        </w:rPr>
        <w:t xml:space="preserve"> αλλά και</w:t>
      </w:r>
      <w:r w:rsidRPr="006B5A04">
        <w:rPr>
          <w:rFonts w:eastAsia="Times New Roman" w:cs="Times New Roman"/>
          <w:szCs w:val="24"/>
        </w:rPr>
        <w:t xml:space="preserve"> στο Σιδηρόκαστρο</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Ε</w:t>
      </w:r>
      <w:r>
        <w:rPr>
          <w:rFonts w:eastAsia="Times New Roman" w:cs="Times New Roman"/>
          <w:szCs w:val="24"/>
        </w:rPr>
        <w:lastRenderedPageBreak/>
        <w:t xml:space="preserve">πίσης, </w:t>
      </w:r>
      <w:r w:rsidRPr="006B5A04">
        <w:rPr>
          <w:rFonts w:eastAsia="Times New Roman" w:cs="Times New Roman"/>
          <w:szCs w:val="24"/>
        </w:rPr>
        <w:t xml:space="preserve">οι έρευνες </w:t>
      </w:r>
      <w:r>
        <w:rPr>
          <w:rFonts w:eastAsia="Times New Roman" w:cs="Times New Roman"/>
          <w:szCs w:val="24"/>
        </w:rPr>
        <w:t>στον</w:t>
      </w:r>
      <w:r w:rsidRPr="006B5A04">
        <w:rPr>
          <w:rFonts w:eastAsia="Times New Roman" w:cs="Times New Roman"/>
          <w:szCs w:val="24"/>
        </w:rPr>
        <w:t xml:space="preserve"> Δήμο Ηράκλειας απέδωσαν και </w:t>
      </w:r>
      <w:proofErr w:type="spellStart"/>
      <w:r w:rsidRPr="006B5A04">
        <w:rPr>
          <w:rFonts w:eastAsia="Times New Roman" w:cs="Times New Roman"/>
          <w:szCs w:val="24"/>
        </w:rPr>
        <w:t>προσδοκάται</w:t>
      </w:r>
      <w:proofErr w:type="spellEnd"/>
      <w:r w:rsidRPr="006B5A04">
        <w:rPr>
          <w:rFonts w:eastAsia="Times New Roman" w:cs="Times New Roman"/>
          <w:szCs w:val="24"/>
        </w:rPr>
        <w:t xml:space="preserve"> η αξιοποίηση του </w:t>
      </w:r>
      <w:r>
        <w:rPr>
          <w:rFonts w:eastAsia="Times New Roman" w:cs="Times New Roman"/>
          <w:szCs w:val="24"/>
        </w:rPr>
        <w:t>πεδίου</w:t>
      </w:r>
      <w:r w:rsidRPr="006B5A04">
        <w:rPr>
          <w:rFonts w:eastAsia="Times New Roman" w:cs="Times New Roman"/>
          <w:szCs w:val="24"/>
        </w:rPr>
        <w:t xml:space="preserve"> που εντοπίστηκε από το ΙΓΜΕ και </w:t>
      </w:r>
      <w:r>
        <w:rPr>
          <w:rFonts w:eastAsia="Times New Roman" w:cs="Times New Roman"/>
          <w:szCs w:val="24"/>
        </w:rPr>
        <w:t>ε</w:t>
      </w:r>
      <w:r w:rsidRPr="006B5A04">
        <w:rPr>
          <w:rFonts w:eastAsia="Times New Roman" w:cs="Times New Roman"/>
          <w:szCs w:val="24"/>
        </w:rPr>
        <w:t xml:space="preserve">τοιμάζεται ο </w:t>
      </w:r>
      <w:r>
        <w:rPr>
          <w:rFonts w:eastAsia="Times New Roman" w:cs="Times New Roman"/>
          <w:szCs w:val="24"/>
        </w:rPr>
        <w:t>δ</w:t>
      </w:r>
      <w:r w:rsidRPr="006B5A04">
        <w:rPr>
          <w:rFonts w:eastAsia="Times New Roman" w:cs="Times New Roman"/>
          <w:szCs w:val="24"/>
        </w:rPr>
        <w:t>ήμος να το αξιοποιήσει</w:t>
      </w:r>
      <w:r>
        <w:rPr>
          <w:rFonts w:eastAsia="Times New Roman" w:cs="Times New Roman"/>
          <w:szCs w:val="24"/>
        </w:rPr>
        <w:t>.</w:t>
      </w:r>
      <w:r w:rsidRPr="006B5A04">
        <w:rPr>
          <w:rFonts w:eastAsia="Times New Roman" w:cs="Times New Roman"/>
          <w:szCs w:val="24"/>
        </w:rPr>
        <w:t xml:space="preserve"> </w:t>
      </w:r>
    </w:p>
    <w:p w14:paraId="6A62813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Όπου παρεμβαίνουν</w:t>
      </w:r>
      <w:r w:rsidRPr="006B5A04">
        <w:rPr>
          <w:rFonts w:eastAsia="Times New Roman" w:cs="Times New Roman"/>
          <w:szCs w:val="24"/>
        </w:rPr>
        <w:t xml:space="preserve"> ο</w:t>
      </w:r>
      <w:r>
        <w:rPr>
          <w:rFonts w:eastAsia="Times New Roman" w:cs="Times New Roman"/>
          <w:szCs w:val="24"/>
        </w:rPr>
        <w:t>ι</w:t>
      </w:r>
      <w:r w:rsidRPr="006B5A04">
        <w:rPr>
          <w:rFonts w:eastAsia="Times New Roman" w:cs="Times New Roman"/>
          <w:szCs w:val="24"/>
        </w:rPr>
        <w:t xml:space="preserve"> </w:t>
      </w:r>
      <w:r>
        <w:rPr>
          <w:rFonts w:eastAsia="Times New Roman" w:cs="Times New Roman"/>
          <w:szCs w:val="24"/>
        </w:rPr>
        <w:t>δήμοι,</w:t>
      </w:r>
      <w:r w:rsidRPr="006B5A04">
        <w:rPr>
          <w:rFonts w:eastAsia="Times New Roman" w:cs="Times New Roman"/>
          <w:szCs w:val="24"/>
        </w:rPr>
        <w:t xml:space="preserve"> γίνεται αξιοποίηση</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όμως απουσιάζει εκείνη η δ</w:t>
      </w:r>
      <w:r w:rsidRPr="006B5A04">
        <w:rPr>
          <w:rFonts w:eastAsia="Times New Roman" w:cs="Times New Roman"/>
          <w:szCs w:val="24"/>
        </w:rPr>
        <w:t>ημό</w:t>
      </w:r>
      <w:r w:rsidRPr="006B5A04">
        <w:rPr>
          <w:rFonts w:eastAsia="Times New Roman" w:cs="Times New Roman"/>
          <w:szCs w:val="24"/>
        </w:rPr>
        <w:t xml:space="preserve">σια αρχή που θα ελέγχει ουσιαστικά την πραγματικά </w:t>
      </w:r>
      <w:proofErr w:type="spellStart"/>
      <w:r w:rsidRPr="006B5A04">
        <w:rPr>
          <w:rFonts w:eastAsia="Times New Roman" w:cs="Times New Roman"/>
          <w:szCs w:val="24"/>
        </w:rPr>
        <w:t>αειφορική</w:t>
      </w:r>
      <w:proofErr w:type="spellEnd"/>
      <w:r w:rsidRPr="006B5A04">
        <w:rPr>
          <w:rFonts w:eastAsia="Times New Roman" w:cs="Times New Roman"/>
          <w:szCs w:val="24"/>
        </w:rPr>
        <w:t xml:space="preserve"> διαχείριση</w:t>
      </w:r>
      <w:r>
        <w:rPr>
          <w:rFonts w:eastAsia="Times New Roman" w:cs="Times New Roman"/>
          <w:szCs w:val="24"/>
        </w:rPr>
        <w:t>.</w:t>
      </w:r>
      <w:r w:rsidRPr="006B5A04">
        <w:rPr>
          <w:rFonts w:eastAsia="Times New Roman" w:cs="Times New Roman"/>
          <w:szCs w:val="24"/>
        </w:rPr>
        <w:t xml:space="preserve"> Αυτό το κενό νομίζω ότι καλύπτει το σημερινό νομοσχέδιο</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 xml:space="preserve">γιατί </w:t>
      </w:r>
      <w:r w:rsidRPr="006B5A04">
        <w:rPr>
          <w:rFonts w:eastAsia="Times New Roman" w:cs="Times New Roman"/>
          <w:szCs w:val="24"/>
        </w:rPr>
        <w:t>ρυθμίζ</w:t>
      </w:r>
      <w:r>
        <w:rPr>
          <w:rFonts w:eastAsia="Times New Roman" w:cs="Times New Roman"/>
          <w:szCs w:val="24"/>
        </w:rPr>
        <w:t>ει</w:t>
      </w:r>
      <w:r w:rsidRPr="006B5A04">
        <w:rPr>
          <w:rFonts w:eastAsia="Times New Roman" w:cs="Times New Roman"/>
          <w:szCs w:val="24"/>
        </w:rPr>
        <w:t xml:space="preserve"> το πλαίσιο εκμετάλλευσης και διαχείρισης του γεωθερμικού δυναμικού</w:t>
      </w:r>
      <w:r>
        <w:rPr>
          <w:rFonts w:eastAsia="Times New Roman" w:cs="Times New Roman"/>
          <w:szCs w:val="24"/>
        </w:rPr>
        <w:t>,</w:t>
      </w:r>
      <w:r w:rsidRPr="006B5A04">
        <w:rPr>
          <w:rFonts w:eastAsia="Times New Roman" w:cs="Times New Roman"/>
          <w:szCs w:val="24"/>
        </w:rPr>
        <w:t xml:space="preserve"> με φορέα την αποκεντρωμένη διοίκηση στα </w:t>
      </w:r>
      <w:r>
        <w:rPr>
          <w:rFonts w:eastAsia="Times New Roman" w:cs="Times New Roman"/>
          <w:szCs w:val="24"/>
        </w:rPr>
        <w:t>πεδία</w:t>
      </w:r>
      <w:r w:rsidRPr="006B5A04">
        <w:rPr>
          <w:rFonts w:eastAsia="Times New Roman" w:cs="Times New Roman"/>
          <w:szCs w:val="24"/>
        </w:rPr>
        <w:t xml:space="preserve"> που ορίζεται και την Ελληνική Αρχή Γεωλογικών και Μεταλλευτικών Ερευνών στα </w:t>
      </w:r>
      <w:r>
        <w:rPr>
          <w:rFonts w:eastAsia="Times New Roman" w:cs="Times New Roman"/>
          <w:szCs w:val="24"/>
        </w:rPr>
        <w:t>ε</w:t>
      </w:r>
      <w:r w:rsidRPr="006B5A04">
        <w:rPr>
          <w:rFonts w:eastAsia="Times New Roman" w:cs="Times New Roman"/>
          <w:szCs w:val="24"/>
        </w:rPr>
        <w:t xml:space="preserve">θνικού ενδιαφέροντος </w:t>
      </w:r>
      <w:r>
        <w:rPr>
          <w:rFonts w:eastAsia="Times New Roman" w:cs="Times New Roman"/>
          <w:szCs w:val="24"/>
        </w:rPr>
        <w:t>πεδία</w:t>
      </w:r>
      <w:r w:rsidRPr="006B5A04">
        <w:rPr>
          <w:rFonts w:eastAsia="Times New Roman" w:cs="Times New Roman"/>
          <w:szCs w:val="24"/>
        </w:rPr>
        <w:t xml:space="preserve"> και συνολικά σε όλη τη χώρα</w:t>
      </w:r>
      <w:r>
        <w:rPr>
          <w:rFonts w:eastAsia="Times New Roman" w:cs="Times New Roman"/>
          <w:szCs w:val="24"/>
        </w:rPr>
        <w:t>,</w:t>
      </w:r>
      <w:r w:rsidRPr="006B5A04">
        <w:rPr>
          <w:rFonts w:eastAsia="Times New Roman" w:cs="Times New Roman"/>
          <w:szCs w:val="24"/>
        </w:rPr>
        <w:t xml:space="preserve"> η οποία θα μπορεί να επιβλέπει και να ρυθμίζει και κυρίως να σχεδιάζει</w:t>
      </w:r>
      <w:r>
        <w:rPr>
          <w:rFonts w:eastAsia="Times New Roman" w:cs="Times New Roman"/>
          <w:szCs w:val="24"/>
        </w:rPr>
        <w:t>,</w:t>
      </w:r>
      <w:r w:rsidRPr="006B5A04">
        <w:rPr>
          <w:rFonts w:eastAsia="Times New Roman" w:cs="Times New Roman"/>
          <w:szCs w:val="24"/>
        </w:rPr>
        <w:t xml:space="preserve"> συντονίζοντας τις τοπικές αρχές</w:t>
      </w:r>
      <w:r>
        <w:rPr>
          <w:rFonts w:eastAsia="Times New Roman" w:cs="Times New Roman"/>
          <w:szCs w:val="24"/>
        </w:rPr>
        <w:t>.</w:t>
      </w:r>
      <w:r w:rsidRPr="006B5A04">
        <w:rPr>
          <w:rFonts w:eastAsia="Times New Roman" w:cs="Times New Roman"/>
          <w:szCs w:val="24"/>
        </w:rPr>
        <w:t xml:space="preserve"> </w:t>
      </w:r>
    </w:p>
    <w:p w14:paraId="6A62813D"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 xml:space="preserve">Με αυτό το </w:t>
      </w:r>
      <w:r w:rsidRPr="006B5A04">
        <w:rPr>
          <w:rFonts w:eastAsia="Times New Roman" w:cs="Times New Roman"/>
          <w:szCs w:val="24"/>
        </w:rPr>
        <w:t>νομοσχέδιο διευκολύνονται οι έρευνες και δίνονται κίνητρα για αξιοποίηση</w:t>
      </w:r>
      <w:r>
        <w:rPr>
          <w:rFonts w:eastAsia="Times New Roman" w:cs="Times New Roman"/>
          <w:szCs w:val="24"/>
        </w:rPr>
        <w:t>,</w:t>
      </w:r>
      <w:r w:rsidRPr="006B5A04">
        <w:rPr>
          <w:rFonts w:eastAsia="Times New Roman" w:cs="Times New Roman"/>
          <w:szCs w:val="24"/>
        </w:rPr>
        <w:t xml:space="preserve"> εξασφαλίζοντας</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όμως,</w:t>
      </w:r>
      <w:r w:rsidRPr="006B5A04">
        <w:rPr>
          <w:rFonts w:eastAsia="Times New Roman" w:cs="Times New Roman"/>
          <w:szCs w:val="24"/>
        </w:rPr>
        <w:t xml:space="preserve"> κοινωνική ανταποδοτικότητα από τα τέλη εκμετάλλευσης</w:t>
      </w:r>
      <w:r>
        <w:rPr>
          <w:rFonts w:eastAsia="Times New Roman" w:cs="Times New Roman"/>
          <w:szCs w:val="24"/>
        </w:rPr>
        <w:t>, όπου το 10% τ</w:t>
      </w:r>
      <w:r w:rsidRPr="006B5A04">
        <w:rPr>
          <w:rFonts w:eastAsia="Times New Roman" w:cs="Times New Roman"/>
          <w:szCs w:val="24"/>
        </w:rPr>
        <w:t>ου μισθώματος πάει στο</w:t>
      </w:r>
      <w:r>
        <w:rPr>
          <w:rFonts w:eastAsia="Times New Roman" w:cs="Times New Roman"/>
          <w:szCs w:val="24"/>
        </w:rPr>
        <w:t>ν</w:t>
      </w:r>
      <w:r w:rsidRPr="006B5A04">
        <w:rPr>
          <w:rFonts w:eastAsia="Times New Roman" w:cs="Times New Roman"/>
          <w:szCs w:val="24"/>
        </w:rPr>
        <w:t xml:space="preserve"> δήμο</w:t>
      </w:r>
      <w:r>
        <w:rPr>
          <w:rFonts w:eastAsia="Times New Roman" w:cs="Times New Roman"/>
          <w:szCs w:val="24"/>
        </w:rPr>
        <w:t>, ε</w:t>
      </w:r>
      <w:r w:rsidRPr="006B5A04">
        <w:rPr>
          <w:rFonts w:eastAsia="Times New Roman" w:cs="Times New Roman"/>
          <w:szCs w:val="24"/>
        </w:rPr>
        <w:t xml:space="preserve">νώ στην περίπτωση που </w:t>
      </w:r>
      <w:r w:rsidRPr="006B5A04">
        <w:rPr>
          <w:rFonts w:eastAsia="Times New Roman" w:cs="Times New Roman"/>
          <w:szCs w:val="24"/>
        </w:rPr>
        <w:lastRenderedPageBreak/>
        <w:t>η εκμετάλλευση αποσκοπεί στην κάλυψη ανα</w:t>
      </w:r>
      <w:r w:rsidRPr="006B5A04">
        <w:rPr>
          <w:rFonts w:eastAsia="Times New Roman" w:cs="Times New Roman"/>
          <w:szCs w:val="24"/>
        </w:rPr>
        <w:t xml:space="preserve">γκών δομών </w:t>
      </w:r>
      <w:r>
        <w:rPr>
          <w:rFonts w:eastAsia="Times New Roman" w:cs="Times New Roman"/>
          <w:szCs w:val="24"/>
        </w:rPr>
        <w:t>π</w:t>
      </w:r>
      <w:r w:rsidRPr="006B5A04">
        <w:rPr>
          <w:rFonts w:eastAsia="Times New Roman" w:cs="Times New Roman"/>
          <w:szCs w:val="24"/>
        </w:rPr>
        <w:t>αιδείας και υγείας</w:t>
      </w:r>
      <w:r>
        <w:rPr>
          <w:rFonts w:eastAsia="Times New Roman" w:cs="Times New Roman"/>
          <w:szCs w:val="24"/>
        </w:rPr>
        <w:t>,</w:t>
      </w:r>
      <w:r w:rsidRPr="006B5A04">
        <w:rPr>
          <w:rFonts w:eastAsia="Times New Roman" w:cs="Times New Roman"/>
          <w:szCs w:val="24"/>
        </w:rPr>
        <w:t xml:space="preserve"> σχολείων και νοσοκομείων</w:t>
      </w:r>
      <w:r>
        <w:rPr>
          <w:rFonts w:eastAsia="Times New Roman" w:cs="Times New Roman"/>
          <w:szCs w:val="24"/>
        </w:rPr>
        <w:t>,</w:t>
      </w:r>
      <w:r w:rsidRPr="006B5A04">
        <w:rPr>
          <w:rFonts w:eastAsia="Times New Roman" w:cs="Times New Roman"/>
          <w:szCs w:val="24"/>
        </w:rPr>
        <w:t xml:space="preserve"> δεν απαιτείται μίσθωμα ούτε εγγυητική επιστολή</w:t>
      </w:r>
      <w:r>
        <w:rPr>
          <w:rFonts w:eastAsia="Times New Roman" w:cs="Times New Roman"/>
          <w:szCs w:val="24"/>
        </w:rPr>
        <w:t>.</w:t>
      </w:r>
      <w:r w:rsidRPr="006B5A04">
        <w:rPr>
          <w:rFonts w:eastAsia="Times New Roman" w:cs="Times New Roman"/>
          <w:szCs w:val="24"/>
        </w:rPr>
        <w:t xml:space="preserve"> </w:t>
      </w:r>
    </w:p>
    <w:p w14:paraId="6A62813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Θεωρώ, κ</w:t>
      </w:r>
      <w:r w:rsidRPr="006B5A04">
        <w:rPr>
          <w:rFonts w:eastAsia="Times New Roman" w:cs="Times New Roman"/>
          <w:szCs w:val="24"/>
        </w:rPr>
        <w:t>ύριε Υπουργέ</w:t>
      </w:r>
      <w:r>
        <w:rPr>
          <w:rFonts w:eastAsia="Times New Roman" w:cs="Times New Roman"/>
          <w:szCs w:val="24"/>
        </w:rPr>
        <w:t>,</w:t>
      </w:r>
      <w:r w:rsidRPr="006B5A04">
        <w:rPr>
          <w:rFonts w:eastAsia="Times New Roman" w:cs="Times New Roman"/>
          <w:szCs w:val="24"/>
        </w:rPr>
        <w:t xml:space="preserve"> ότι η ίδια ρύθμιση πρέπει να ισχύσει και για τα καταστήματα κράτησης</w:t>
      </w:r>
      <w:r>
        <w:rPr>
          <w:rFonts w:eastAsia="Times New Roman" w:cs="Times New Roman"/>
          <w:szCs w:val="24"/>
        </w:rPr>
        <w:t>,</w:t>
      </w:r>
      <w:r w:rsidRPr="006B5A04">
        <w:rPr>
          <w:rFonts w:eastAsia="Times New Roman" w:cs="Times New Roman"/>
          <w:szCs w:val="24"/>
        </w:rPr>
        <w:t xml:space="preserve"> όπως αυτό της Νιγρίτας και για τα ιδρύματα και </w:t>
      </w:r>
      <w:r>
        <w:rPr>
          <w:rFonts w:eastAsia="Times New Roman" w:cs="Times New Roman"/>
          <w:szCs w:val="24"/>
        </w:rPr>
        <w:t xml:space="preserve">τις </w:t>
      </w:r>
      <w:r w:rsidRPr="006B5A04">
        <w:rPr>
          <w:rFonts w:eastAsia="Times New Roman" w:cs="Times New Roman"/>
          <w:szCs w:val="24"/>
        </w:rPr>
        <w:t xml:space="preserve">δομές </w:t>
      </w:r>
      <w:r w:rsidRPr="006B5A04">
        <w:rPr>
          <w:rFonts w:eastAsia="Times New Roman" w:cs="Times New Roman"/>
          <w:szCs w:val="24"/>
        </w:rPr>
        <w:t>ευθύν</w:t>
      </w:r>
      <w:r>
        <w:rPr>
          <w:rFonts w:eastAsia="Times New Roman" w:cs="Times New Roman"/>
          <w:szCs w:val="24"/>
        </w:rPr>
        <w:t>η</w:t>
      </w:r>
      <w:r w:rsidRPr="006B5A04">
        <w:rPr>
          <w:rFonts w:eastAsia="Times New Roman" w:cs="Times New Roman"/>
          <w:szCs w:val="24"/>
        </w:rPr>
        <w:t>ς του Υπουργείου Κοινωνικής Αλληλεγγύης</w:t>
      </w:r>
      <w:r>
        <w:rPr>
          <w:rFonts w:eastAsia="Times New Roman" w:cs="Times New Roman"/>
          <w:szCs w:val="24"/>
        </w:rPr>
        <w:t>,</w:t>
      </w:r>
      <w:r w:rsidRPr="006B5A04">
        <w:rPr>
          <w:rFonts w:eastAsia="Times New Roman" w:cs="Times New Roman"/>
          <w:szCs w:val="24"/>
        </w:rPr>
        <w:t xml:space="preserve"> όπως αυτά στο Σιδηρόκαστρο</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Σ</w:t>
      </w:r>
      <w:r w:rsidRPr="006B5A04">
        <w:rPr>
          <w:rFonts w:eastAsia="Times New Roman" w:cs="Times New Roman"/>
          <w:szCs w:val="24"/>
        </w:rPr>
        <w:t>ας παρακαλώ να το προσθέσετε ρητά στο κείμενο του νόμου</w:t>
      </w:r>
      <w:r>
        <w:rPr>
          <w:rFonts w:eastAsia="Times New Roman" w:cs="Times New Roman"/>
          <w:szCs w:val="24"/>
        </w:rPr>
        <w:t>,</w:t>
      </w:r>
      <w:r w:rsidRPr="006B5A04">
        <w:rPr>
          <w:rFonts w:eastAsia="Times New Roman" w:cs="Times New Roman"/>
          <w:szCs w:val="24"/>
        </w:rPr>
        <w:t xml:space="preserve"> ώστε να εξασφαλιστεί η απρόσκοπτη εφαρμογή αυτής της ρύθμισης άμεσα</w:t>
      </w:r>
      <w:r>
        <w:rPr>
          <w:rFonts w:eastAsia="Times New Roman" w:cs="Times New Roman"/>
          <w:szCs w:val="24"/>
        </w:rPr>
        <w:t>.</w:t>
      </w:r>
      <w:r w:rsidRPr="006B5A04">
        <w:rPr>
          <w:rFonts w:eastAsia="Times New Roman" w:cs="Times New Roman"/>
          <w:szCs w:val="24"/>
        </w:rPr>
        <w:t xml:space="preserve"> </w:t>
      </w:r>
    </w:p>
    <w:p w14:paraId="6A62813F"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Πολύ σημαντική είναι η αύξηση της ελάχιστης θερμοκρασ</w:t>
      </w:r>
      <w:r w:rsidRPr="006B5A04">
        <w:rPr>
          <w:rFonts w:eastAsia="Times New Roman" w:cs="Times New Roman"/>
          <w:szCs w:val="24"/>
        </w:rPr>
        <w:t xml:space="preserve">ίας καθορισμού γεωθερμικού πεδίου κατά </w:t>
      </w:r>
      <w:r>
        <w:rPr>
          <w:rFonts w:eastAsia="Times New Roman" w:cs="Times New Roman"/>
          <w:szCs w:val="24"/>
        </w:rPr>
        <w:t>πέντε</w:t>
      </w:r>
      <w:r w:rsidRPr="006B5A04">
        <w:rPr>
          <w:rFonts w:eastAsia="Times New Roman" w:cs="Times New Roman"/>
          <w:szCs w:val="24"/>
        </w:rPr>
        <w:t xml:space="preserve"> βαθμούς από τους 25</w:t>
      </w:r>
      <w:r w:rsidRPr="004E6055">
        <w:rPr>
          <w:rFonts w:eastAsia="Times New Roman" w:cs="Times New Roman"/>
          <w:szCs w:val="24"/>
          <w:vertAlign w:val="superscript"/>
        </w:rPr>
        <w:t>ο</w:t>
      </w:r>
      <w:r w:rsidRPr="006B5A04">
        <w:rPr>
          <w:rFonts w:eastAsia="Times New Roman" w:cs="Times New Roman"/>
          <w:szCs w:val="24"/>
        </w:rPr>
        <w:t xml:space="preserve"> στους 30</w:t>
      </w:r>
      <w:r w:rsidRPr="004E6055">
        <w:rPr>
          <w:rFonts w:eastAsia="Times New Roman" w:cs="Times New Roman"/>
          <w:szCs w:val="24"/>
          <w:vertAlign w:val="superscript"/>
        </w:rPr>
        <w:t>ο</w:t>
      </w:r>
      <w:r w:rsidRPr="006B5A04">
        <w:rPr>
          <w:rFonts w:eastAsia="Times New Roman" w:cs="Times New Roman"/>
          <w:szCs w:val="24"/>
        </w:rPr>
        <w:t xml:space="preserve"> Κελσίου</w:t>
      </w:r>
      <w:r>
        <w:rPr>
          <w:rFonts w:eastAsia="Times New Roman" w:cs="Times New Roman"/>
          <w:szCs w:val="24"/>
        </w:rPr>
        <w:t>,</w:t>
      </w:r>
      <w:r w:rsidRPr="006B5A04">
        <w:rPr>
          <w:rFonts w:eastAsia="Times New Roman" w:cs="Times New Roman"/>
          <w:szCs w:val="24"/>
        </w:rPr>
        <w:t xml:space="preserve"> διότι αφήνει περιθώριο για γρήγορη και ανέξοδη εκμετάλλευση </w:t>
      </w:r>
      <w:r>
        <w:rPr>
          <w:rFonts w:eastAsia="Times New Roman" w:cs="Times New Roman"/>
          <w:szCs w:val="24"/>
        </w:rPr>
        <w:t>πηγών</w:t>
      </w:r>
      <w:r w:rsidRPr="006B5A04">
        <w:rPr>
          <w:rFonts w:eastAsia="Times New Roman" w:cs="Times New Roman"/>
          <w:szCs w:val="24"/>
        </w:rPr>
        <w:t xml:space="preserve"> χαμηλότερης θερμοκρασίας για άρδευση θερμοκηπίων</w:t>
      </w:r>
      <w:r>
        <w:rPr>
          <w:rFonts w:eastAsia="Times New Roman" w:cs="Times New Roman"/>
          <w:szCs w:val="24"/>
        </w:rPr>
        <w:t xml:space="preserve"> ή</w:t>
      </w:r>
      <w:r w:rsidRPr="006B5A04">
        <w:rPr>
          <w:rFonts w:eastAsia="Times New Roman" w:cs="Times New Roman"/>
          <w:szCs w:val="24"/>
        </w:rPr>
        <w:t xml:space="preserve"> άλλες ήπιες </w:t>
      </w:r>
      <w:r>
        <w:rPr>
          <w:rFonts w:eastAsia="Times New Roman" w:cs="Times New Roman"/>
          <w:szCs w:val="24"/>
        </w:rPr>
        <w:t>χρήσεις.</w:t>
      </w:r>
      <w:r w:rsidRPr="006B5A04">
        <w:rPr>
          <w:rFonts w:eastAsia="Times New Roman" w:cs="Times New Roman"/>
          <w:szCs w:val="24"/>
        </w:rPr>
        <w:t xml:space="preserve"> </w:t>
      </w:r>
    </w:p>
    <w:p w14:paraId="6A628140"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Με το νομοσχέδιο</w:t>
      </w:r>
      <w:r>
        <w:rPr>
          <w:rFonts w:eastAsia="Times New Roman" w:cs="Times New Roman"/>
          <w:szCs w:val="24"/>
        </w:rPr>
        <w:t xml:space="preserve">, επίσης, στην ΕΑΓΜΕ </w:t>
      </w:r>
      <w:r w:rsidRPr="006B5A04">
        <w:rPr>
          <w:rFonts w:eastAsia="Times New Roman" w:cs="Times New Roman"/>
          <w:szCs w:val="24"/>
        </w:rPr>
        <w:t>εντάσσεται το ΙΓΜΕ</w:t>
      </w:r>
      <w:r>
        <w:rPr>
          <w:rFonts w:eastAsia="Times New Roman" w:cs="Times New Roman"/>
          <w:szCs w:val="24"/>
        </w:rPr>
        <w:t>.</w:t>
      </w:r>
      <w:r w:rsidRPr="006B5A04">
        <w:rPr>
          <w:rFonts w:eastAsia="Times New Roman" w:cs="Times New Roman"/>
          <w:szCs w:val="24"/>
        </w:rPr>
        <w:t xml:space="preserve"> Το ανέπτυξε η προηγούμενη ομιλήτρια</w:t>
      </w:r>
      <w:r>
        <w:rPr>
          <w:rFonts w:eastAsia="Times New Roman" w:cs="Times New Roman"/>
          <w:szCs w:val="24"/>
        </w:rPr>
        <w:t>. Είναι</w:t>
      </w:r>
      <w:r w:rsidRPr="006B5A04">
        <w:rPr>
          <w:rFonts w:eastAsia="Times New Roman" w:cs="Times New Roman"/>
          <w:szCs w:val="24"/>
        </w:rPr>
        <w:t xml:space="preserve"> ένας φορέας </w:t>
      </w:r>
      <w:r w:rsidRPr="006B5A04">
        <w:rPr>
          <w:rFonts w:eastAsia="Times New Roman" w:cs="Times New Roman"/>
          <w:szCs w:val="24"/>
        </w:rPr>
        <w:lastRenderedPageBreak/>
        <w:t xml:space="preserve">που ταλαιπωρήθηκε πολύ στα </w:t>
      </w:r>
      <w:proofErr w:type="spellStart"/>
      <w:r w:rsidRPr="006B5A04">
        <w:rPr>
          <w:rFonts w:eastAsia="Times New Roman" w:cs="Times New Roman"/>
          <w:szCs w:val="24"/>
        </w:rPr>
        <w:t>μνημονιακά</w:t>
      </w:r>
      <w:proofErr w:type="spellEnd"/>
      <w:r w:rsidRPr="006B5A04">
        <w:rPr>
          <w:rFonts w:eastAsia="Times New Roman" w:cs="Times New Roman"/>
          <w:szCs w:val="24"/>
        </w:rPr>
        <w:t xml:space="preserve"> χρόνια και τώρα αναβαθμίζονται οι αρμοδιότητες και λειτουργί</w:t>
      </w:r>
      <w:r>
        <w:rPr>
          <w:rFonts w:eastAsia="Times New Roman" w:cs="Times New Roman"/>
          <w:szCs w:val="24"/>
        </w:rPr>
        <w:t>ες του και συγχρόνως εξασφαλίζο</w:t>
      </w:r>
      <w:r w:rsidRPr="006B5A04">
        <w:rPr>
          <w:rFonts w:eastAsia="Times New Roman" w:cs="Times New Roman"/>
          <w:szCs w:val="24"/>
        </w:rPr>
        <w:t>ν</w:t>
      </w:r>
      <w:r>
        <w:rPr>
          <w:rFonts w:eastAsia="Times New Roman" w:cs="Times New Roman"/>
          <w:szCs w:val="24"/>
        </w:rPr>
        <w:t>ται οι εργαζόμενοί</w:t>
      </w:r>
      <w:r w:rsidRPr="006B5A04">
        <w:rPr>
          <w:rFonts w:eastAsia="Times New Roman" w:cs="Times New Roman"/>
          <w:szCs w:val="24"/>
        </w:rPr>
        <w:t xml:space="preserve"> του</w:t>
      </w:r>
      <w:r>
        <w:rPr>
          <w:rFonts w:eastAsia="Times New Roman" w:cs="Times New Roman"/>
          <w:szCs w:val="24"/>
        </w:rPr>
        <w:t>.</w:t>
      </w:r>
      <w:r w:rsidRPr="006B5A04">
        <w:rPr>
          <w:rFonts w:eastAsia="Times New Roman" w:cs="Times New Roman"/>
          <w:szCs w:val="24"/>
        </w:rPr>
        <w:t xml:space="preserve"> Η εξασ</w:t>
      </w:r>
      <w:r w:rsidRPr="006B5A04">
        <w:rPr>
          <w:rFonts w:eastAsia="Times New Roman" w:cs="Times New Roman"/>
          <w:szCs w:val="24"/>
        </w:rPr>
        <w:t>φάλιση των εργαζομένων είναι πολύ σημαντική</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αξ</w:t>
      </w:r>
      <w:r>
        <w:rPr>
          <w:rFonts w:eastAsia="Times New Roman" w:cs="Times New Roman"/>
          <w:szCs w:val="24"/>
        </w:rPr>
        <w:t>ιακή</w:t>
      </w:r>
      <w:proofErr w:type="spellEnd"/>
      <w:r>
        <w:rPr>
          <w:rFonts w:eastAsia="Times New Roman" w:cs="Times New Roman"/>
          <w:szCs w:val="24"/>
        </w:rPr>
        <w:t xml:space="preserve"> </w:t>
      </w:r>
      <w:r w:rsidRPr="006B5A04">
        <w:rPr>
          <w:rFonts w:eastAsia="Times New Roman" w:cs="Times New Roman"/>
          <w:szCs w:val="24"/>
        </w:rPr>
        <w:t xml:space="preserve">για </w:t>
      </w:r>
      <w:r>
        <w:rPr>
          <w:rFonts w:eastAsia="Times New Roman" w:cs="Times New Roman"/>
          <w:szCs w:val="24"/>
        </w:rPr>
        <w:t>μας,</w:t>
      </w:r>
      <w:r w:rsidRPr="006B5A04">
        <w:rPr>
          <w:rFonts w:eastAsia="Times New Roman" w:cs="Times New Roman"/>
          <w:szCs w:val="24"/>
        </w:rPr>
        <w:t xml:space="preserve"> το ξέρετε</w:t>
      </w:r>
      <w:r>
        <w:rPr>
          <w:rFonts w:eastAsia="Times New Roman" w:cs="Times New Roman"/>
          <w:szCs w:val="24"/>
        </w:rPr>
        <w:t>.</w:t>
      </w:r>
      <w:r w:rsidRPr="006B5A04">
        <w:rPr>
          <w:rFonts w:eastAsia="Times New Roman" w:cs="Times New Roman"/>
          <w:szCs w:val="24"/>
        </w:rPr>
        <w:t xml:space="preserve"> </w:t>
      </w:r>
    </w:p>
    <w:p w14:paraId="6A628141"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Και όσον αφορά τη ΔΕΠΑ</w:t>
      </w:r>
      <w:r>
        <w:rPr>
          <w:rFonts w:eastAsia="Times New Roman" w:cs="Times New Roman"/>
          <w:szCs w:val="24"/>
        </w:rPr>
        <w:t>,</w:t>
      </w:r>
      <w:r w:rsidRPr="006B5A04">
        <w:rPr>
          <w:rFonts w:eastAsia="Times New Roman" w:cs="Times New Roman"/>
          <w:szCs w:val="24"/>
        </w:rPr>
        <w:t xml:space="preserve"> πέρα από τη διατήρηση του δημόσιου ελέγχου με το 51% των μετοχών</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 xml:space="preserve">προβλέπεται και </w:t>
      </w:r>
      <w:r w:rsidRPr="006B5A04">
        <w:rPr>
          <w:rFonts w:eastAsia="Times New Roman" w:cs="Times New Roman"/>
          <w:szCs w:val="24"/>
        </w:rPr>
        <w:t>η διασφάλιση της ανεξαρτησίας της και του δημοσίου συμφέροντος με τα ασυμβίβα</w:t>
      </w:r>
      <w:r w:rsidRPr="006B5A04">
        <w:rPr>
          <w:rFonts w:eastAsia="Times New Roman" w:cs="Times New Roman"/>
          <w:szCs w:val="24"/>
        </w:rPr>
        <w:t xml:space="preserve">στα που προβλέπονται για τους μετόχους και τα μέλη του διοικητικού </w:t>
      </w:r>
      <w:r>
        <w:rPr>
          <w:rFonts w:eastAsia="Times New Roman" w:cs="Times New Roman"/>
          <w:szCs w:val="24"/>
        </w:rPr>
        <w:t>σ</w:t>
      </w:r>
      <w:r w:rsidRPr="006B5A04">
        <w:rPr>
          <w:rFonts w:eastAsia="Times New Roman" w:cs="Times New Roman"/>
          <w:szCs w:val="24"/>
        </w:rPr>
        <w:t>υμβουλίου</w:t>
      </w:r>
      <w:r>
        <w:rPr>
          <w:rFonts w:eastAsia="Times New Roman" w:cs="Times New Roman"/>
          <w:szCs w:val="24"/>
        </w:rPr>
        <w:t>.</w:t>
      </w:r>
      <w:r w:rsidRPr="006B5A04">
        <w:rPr>
          <w:rFonts w:eastAsia="Times New Roman" w:cs="Times New Roman"/>
          <w:szCs w:val="24"/>
        </w:rPr>
        <w:t xml:space="preserve"> </w:t>
      </w:r>
    </w:p>
    <w:p w14:paraId="6A62814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w:t>
      </w:r>
      <w:r w:rsidRPr="006B5A04">
        <w:rPr>
          <w:rFonts w:eastAsia="Times New Roman" w:cs="Times New Roman"/>
          <w:szCs w:val="24"/>
        </w:rPr>
        <w:t>ο Κτηματολόγιο</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που κολλούσε διαρκώς, τώρα προχωράει. Και θεωρώ πολύ θετικό</w:t>
      </w:r>
      <w:r w:rsidRPr="006B5A04">
        <w:rPr>
          <w:rFonts w:eastAsia="Times New Roman" w:cs="Times New Roman"/>
          <w:szCs w:val="24"/>
        </w:rPr>
        <w:t xml:space="preserve"> </w:t>
      </w:r>
      <w:r>
        <w:rPr>
          <w:rFonts w:eastAsia="Times New Roman" w:cs="Times New Roman"/>
          <w:szCs w:val="24"/>
        </w:rPr>
        <w:t xml:space="preserve">το </w:t>
      </w:r>
      <w:r w:rsidRPr="006B5A04">
        <w:rPr>
          <w:rFonts w:eastAsia="Times New Roman" w:cs="Times New Roman"/>
          <w:szCs w:val="24"/>
        </w:rPr>
        <w:t xml:space="preserve">ότι θεσμοθετούνται επιτροπές εξέτασης υποθέσεων </w:t>
      </w:r>
      <w:proofErr w:type="spellStart"/>
      <w:r w:rsidRPr="006B5A04">
        <w:rPr>
          <w:rFonts w:eastAsia="Times New Roman" w:cs="Times New Roman"/>
          <w:szCs w:val="24"/>
        </w:rPr>
        <w:t>κτηματογράφησης</w:t>
      </w:r>
      <w:proofErr w:type="spellEnd"/>
      <w:r>
        <w:rPr>
          <w:rFonts w:eastAsia="Times New Roman" w:cs="Times New Roman"/>
          <w:szCs w:val="24"/>
        </w:rPr>
        <w:t>,</w:t>
      </w:r>
      <w:r w:rsidRPr="006B5A04">
        <w:rPr>
          <w:rFonts w:eastAsia="Times New Roman" w:cs="Times New Roman"/>
          <w:szCs w:val="24"/>
        </w:rPr>
        <w:t xml:space="preserve"> οι οποίες θα εξετάζουν εξαιρετι</w:t>
      </w:r>
      <w:r w:rsidRPr="006B5A04">
        <w:rPr>
          <w:rFonts w:eastAsia="Times New Roman" w:cs="Times New Roman"/>
          <w:szCs w:val="24"/>
        </w:rPr>
        <w:t xml:space="preserve">κές περιπτώσεις που αφορούν εκτεταμένα σφάλματα και δεν συνιστούν </w:t>
      </w:r>
      <w:r>
        <w:rPr>
          <w:rFonts w:eastAsia="Times New Roman" w:cs="Times New Roman"/>
          <w:szCs w:val="24"/>
        </w:rPr>
        <w:t>απλές δικαστικές</w:t>
      </w:r>
      <w:r w:rsidRPr="006B5A04">
        <w:rPr>
          <w:rFonts w:eastAsia="Times New Roman" w:cs="Times New Roman"/>
          <w:szCs w:val="24"/>
        </w:rPr>
        <w:t xml:space="preserve"> α</w:t>
      </w:r>
      <w:r>
        <w:rPr>
          <w:rFonts w:eastAsia="Times New Roman" w:cs="Times New Roman"/>
          <w:szCs w:val="24"/>
        </w:rPr>
        <w:t>μφισβητήσεις μεταξύ των δηλούντων,</w:t>
      </w:r>
      <w:r w:rsidRPr="006B5A04">
        <w:rPr>
          <w:rFonts w:eastAsia="Times New Roman" w:cs="Times New Roman"/>
          <w:szCs w:val="24"/>
        </w:rPr>
        <w:t xml:space="preserve"> ώστε να διασφαλίζεται και εδώ η προάσπιση του δημοσίου </w:t>
      </w:r>
      <w:r>
        <w:rPr>
          <w:rFonts w:eastAsia="Times New Roman" w:cs="Times New Roman"/>
          <w:szCs w:val="24"/>
        </w:rPr>
        <w:t>συμφέροντος.</w:t>
      </w:r>
    </w:p>
    <w:p w14:paraId="6A62814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A628144" w14:textId="77777777" w:rsidR="00CD4C30" w:rsidRDefault="00DA53E9">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A628145" w14:textId="77777777" w:rsidR="00CD4C30" w:rsidRDefault="00DA53E9">
      <w:pPr>
        <w:spacing w:line="600" w:lineRule="auto"/>
        <w:ind w:firstLine="720"/>
        <w:jc w:val="both"/>
        <w:rPr>
          <w:rFonts w:eastAsia="Times New Roman" w:cs="Times New Roman"/>
          <w:szCs w:val="24"/>
        </w:rPr>
      </w:pPr>
      <w:r w:rsidRPr="008B57AA">
        <w:rPr>
          <w:rFonts w:eastAsia="Times New Roman" w:cs="Times New Roman"/>
          <w:b/>
          <w:szCs w:val="24"/>
        </w:rPr>
        <w:lastRenderedPageBreak/>
        <w:t>ΠΡΟΕΔΡΕΥΩΝ (Γ</w:t>
      </w:r>
      <w:r w:rsidRPr="008B57AA">
        <w:rPr>
          <w:rFonts w:eastAsia="Times New Roman" w:cs="Times New Roman"/>
          <w:b/>
          <w:szCs w:val="24"/>
        </w:rPr>
        <w:t>εώργιος Βαρεμένος):</w:t>
      </w:r>
      <w:r>
        <w:rPr>
          <w:rFonts w:eastAsia="Times New Roman" w:cs="Times New Roman"/>
          <w:szCs w:val="24"/>
        </w:rPr>
        <w:t xml:space="preserve"> Κι εμείς ευχαριστούμε.</w:t>
      </w:r>
    </w:p>
    <w:p w14:paraId="6A62814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Γκαρά</w:t>
      </w:r>
      <w:proofErr w:type="spellEnd"/>
      <w:r>
        <w:rPr>
          <w:rFonts w:eastAsia="Times New Roman" w:cs="Times New Roman"/>
          <w:szCs w:val="24"/>
        </w:rPr>
        <w:t>, έχετε τον λόγο για δύο λεπτά από τη θέση σας.</w:t>
      </w:r>
    </w:p>
    <w:p w14:paraId="6A628147"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Θα έρθω στο Βήμα για τη δευτερολογία μου. Σ</w:t>
      </w:r>
      <w:r w:rsidRPr="006B5A04">
        <w:rPr>
          <w:rFonts w:eastAsia="Times New Roman" w:cs="Times New Roman"/>
          <w:szCs w:val="24"/>
        </w:rPr>
        <w:t>ας ευχαριστώ</w:t>
      </w:r>
      <w:r>
        <w:rPr>
          <w:rFonts w:eastAsia="Times New Roman" w:cs="Times New Roman"/>
          <w:szCs w:val="24"/>
        </w:rPr>
        <w:t>.</w:t>
      </w:r>
    </w:p>
    <w:p w14:paraId="6A628148"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Κυρίες και κύριοι συνάδελφοι</w:t>
      </w:r>
      <w:r>
        <w:rPr>
          <w:rFonts w:eastAsia="Times New Roman" w:cs="Times New Roman"/>
          <w:szCs w:val="24"/>
        </w:rPr>
        <w:t>,</w:t>
      </w:r>
      <w:r w:rsidRPr="006B5A04">
        <w:rPr>
          <w:rFonts w:eastAsia="Times New Roman" w:cs="Times New Roman"/>
          <w:szCs w:val="24"/>
        </w:rPr>
        <w:t xml:space="preserve"> οδεύοντας προς την ολοκ</w:t>
      </w:r>
      <w:r>
        <w:rPr>
          <w:rFonts w:eastAsia="Times New Roman" w:cs="Times New Roman"/>
          <w:szCs w:val="24"/>
        </w:rPr>
        <w:t>λήρωση της συζήτησης και τη</w:t>
      </w:r>
      <w:r>
        <w:rPr>
          <w:rFonts w:eastAsia="Times New Roman" w:cs="Times New Roman"/>
          <w:szCs w:val="24"/>
        </w:rPr>
        <w:t>ν ψήφιση</w:t>
      </w:r>
      <w:r w:rsidRPr="006B5A04">
        <w:rPr>
          <w:rFonts w:eastAsia="Times New Roman" w:cs="Times New Roman"/>
          <w:szCs w:val="24"/>
        </w:rPr>
        <w:t xml:space="preserve"> του σχεδίου νόμου</w:t>
      </w:r>
      <w:r>
        <w:rPr>
          <w:rFonts w:eastAsia="Times New Roman" w:cs="Times New Roman"/>
          <w:szCs w:val="24"/>
        </w:rPr>
        <w:t>, θ</w:t>
      </w:r>
      <w:r w:rsidRPr="006B5A04">
        <w:rPr>
          <w:rFonts w:eastAsia="Times New Roman" w:cs="Times New Roman"/>
          <w:szCs w:val="24"/>
        </w:rPr>
        <w:t>α προσπαθήσω να σταθώ στα σημαντικότερα σημεία του παρόντος σχεδίου νόμου</w:t>
      </w:r>
      <w:r>
        <w:rPr>
          <w:rFonts w:eastAsia="Times New Roman" w:cs="Times New Roman"/>
          <w:szCs w:val="24"/>
        </w:rPr>
        <w:t>.</w:t>
      </w:r>
      <w:r w:rsidRPr="006B5A04">
        <w:rPr>
          <w:rFonts w:eastAsia="Times New Roman" w:cs="Times New Roman"/>
          <w:szCs w:val="24"/>
        </w:rPr>
        <w:t xml:space="preserve"> Δεν χρειάζεται να αναφέρω ξανά τα πλείστα οφέλη αξιοποίησης </w:t>
      </w:r>
      <w:r>
        <w:rPr>
          <w:rFonts w:eastAsia="Times New Roman" w:cs="Times New Roman"/>
          <w:szCs w:val="24"/>
        </w:rPr>
        <w:t xml:space="preserve">της </w:t>
      </w:r>
      <w:r w:rsidRPr="006B5A04">
        <w:rPr>
          <w:rFonts w:eastAsia="Times New Roman" w:cs="Times New Roman"/>
          <w:szCs w:val="24"/>
        </w:rPr>
        <w:t>γεωθερμίας τόσο στην οικονομία</w:t>
      </w:r>
      <w:r>
        <w:rPr>
          <w:rFonts w:eastAsia="Times New Roman" w:cs="Times New Roman"/>
          <w:szCs w:val="24"/>
        </w:rPr>
        <w:t>,</w:t>
      </w:r>
      <w:r w:rsidRPr="006B5A04">
        <w:rPr>
          <w:rFonts w:eastAsia="Times New Roman" w:cs="Times New Roman"/>
          <w:szCs w:val="24"/>
        </w:rPr>
        <w:t xml:space="preserve"> στον αγροτικό τομέα</w:t>
      </w:r>
      <w:r>
        <w:rPr>
          <w:rFonts w:eastAsia="Times New Roman" w:cs="Times New Roman"/>
          <w:szCs w:val="24"/>
        </w:rPr>
        <w:t>,</w:t>
      </w:r>
      <w:r w:rsidRPr="006B5A04">
        <w:rPr>
          <w:rFonts w:eastAsia="Times New Roman" w:cs="Times New Roman"/>
          <w:szCs w:val="24"/>
        </w:rPr>
        <w:t xml:space="preserve"> στον τουρισμό</w:t>
      </w:r>
      <w:r>
        <w:rPr>
          <w:rFonts w:eastAsia="Times New Roman" w:cs="Times New Roman"/>
          <w:szCs w:val="24"/>
        </w:rPr>
        <w:t>,</w:t>
      </w:r>
      <w:r w:rsidRPr="006B5A04">
        <w:rPr>
          <w:rFonts w:eastAsia="Times New Roman" w:cs="Times New Roman"/>
          <w:szCs w:val="24"/>
        </w:rPr>
        <w:t xml:space="preserve"> στις επενδύσεις</w:t>
      </w:r>
      <w:r>
        <w:rPr>
          <w:rFonts w:eastAsia="Times New Roman" w:cs="Times New Roman"/>
          <w:szCs w:val="24"/>
        </w:rPr>
        <w:t>,</w:t>
      </w:r>
      <w:r w:rsidRPr="006B5A04">
        <w:rPr>
          <w:rFonts w:eastAsia="Times New Roman" w:cs="Times New Roman"/>
          <w:szCs w:val="24"/>
        </w:rPr>
        <w:t xml:space="preserve"> στην ενίσχυση της εργασίας και των εξαγωγών</w:t>
      </w:r>
      <w:r>
        <w:rPr>
          <w:rFonts w:eastAsia="Times New Roman" w:cs="Times New Roman"/>
          <w:szCs w:val="24"/>
        </w:rPr>
        <w:t>,</w:t>
      </w:r>
      <w:r w:rsidRPr="006B5A04">
        <w:rPr>
          <w:rFonts w:eastAsia="Times New Roman" w:cs="Times New Roman"/>
          <w:szCs w:val="24"/>
        </w:rPr>
        <w:t xml:space="preserve"> όσο και στην εξοικονόμηση ενέργειας και την προστασία του περιβάλλοντος</w:t>
      </w:r>
      <w:r>
        <w:rPr>
          <w:rFonts w:eastAsia="Times New Roman" w:cs="Times New Roman"/>
          <w:szCs w:val="24"/>
        </w:rPr>
        <w:t>.</w:t>
      </w:r>
      <w:r w:rsidRPr="006B5A04">
        <w:rPr>
          <w:rFonts w:eastAsia="Times New Roman" w:cs="Times New Roman"/>
          <w:szCs w:val="24"/>
        </w:rPr>
        <w:t xml:space="preserve"> </w:t>
      </w:r>
    </w:p>
    <w:p w14:paraId="6A628149"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Είναι</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όμως,</w:t>
      </w:r>
      <w:r w:rsidRPr="006B5A04">
        <w:rPr>
          <w:rFonts w:eastAsia="Times New Roman" w:cs="Times New Roman"/>
          <w:szCs w:val="24"/>
        </w:rPr>
        <w:t xml:space="preserve"> μία καλή ευκαιρία να σ</w:t>
      </w:r>
      <w:r>
        <w:rPr>
          <w:rFonts w:eastAsia="Times New Roman" w:cs="Times New Roman"/>
          <w:szCs w:val="24"/>
        </w:rPr>
        <w:t xml:space="preserve">ημειώσω </w:t>
      </w:r>
      <w:r w:rsidRPr="006B5A04">
        <w:rPr>
          <w:rFonts w:eastAsia="Times New Roman" w:cs="Times New Roman"/>
          <w:szCs w:val="24"/>
        </w:rPr>
        <w:t>πως εμείς από την πρώτη μέρα θέσαμε ψηλά στις προτεραιότητές μας την αξιοποίηση των ανανεώσιμ</w:t>
      </w:r>
      <w:r w:rsidRPr="006B5A04">
        <w:rPr>
          <w:rFonts w:eastAsia="Times New Roman" w:cs="Times New Roman"/>
          <w:szCs w:val="24"/>
        </w:rPr>
        <w:t>ων πηγών ενέργειας και το</w:t>
      </w:r>
      <w:r>
        <w:rPr>
          <w:rFonts w:eastAsia="Times New Roman" w:cs="Times New Roman"/>
          <w:szCs w:val="24"/>
        </w:rPr>
        <w:t>ν</w:t>
      </w:r>
      <w:r w:rsidRPr="006B5A04">
        <w:rPr>
          <w:rFonts w:eastAsia="Times New Roman" w:cs="Times New Roman"/>
          <w:szCs w:val="24"/>
        </w:rPr>
        <w:t xml:space="preserve"> χαρα</w:t>
      </w:r>
      <w:r w:rsidRPr="006B5A04">
        <w:rPr>
          <w:rFonts w:eastAsia="Times New Roman" w:cs="Times New Roman"/>
          <w:szCs w:val="24"/>
        </w:rPr>
        <w:lastRenderedPageBreak/>
        <w:t xml:space="preserve">κτηρισμό της χώρας </w:t>
      </w:r>
      <w:r>
        <w:rPr>
          <w:rFonts w:eastAsia="Times New Roman" w:cs="Times New Roman"/>
          <w:szCs w:val="24"/>
        </w:rPr>
        <w:t>ως</w:t>
      </w:r>
      <w:r w:rsidRPr="006B5A04">
        <w:rPr>
          <w:rFonts w:eastAsia="Times New Roman" w:cs="Times New Roman"/>
          <w:szCs w:val="24"/>
        </w:rPr>
        <w:t xml:space="preserve"> ενεργειακό </w:t>
      </w:r>
      <w:r>
        <w:rPr>
          <w:rFonts w:eastAsia="Times New Roman" w:cs="Times New Roman"/>
          <w:szCs w:val="24"/>
        </w:rPr>
        <w:t>κόμβο και εργαστήκαμε επισταμένως</w:t>
      </w:r>
      <w:r w:rsidRPr="006B5A04">
        <w:rPr>
          <w:rFonts w:eastAsia="Times New Roman" w:cs="Times New Roman"/>
          <w:szCs w:val="24"/>
        </w:rPr>
        <w:t xml:space="preserve"> και στην ολοκλήρωση μεγάλων διακρατικών έργων </w:t>
      </w:r>
      <w:r>
        <w:rPr>
          <w:rFonts w:eastAsia="Times New Roman" w:cs="Times New Roman"/>
          <w:szCs w:val="24"/>
        </w:rPr>
        <w:t>ή σε</w:t>
      </w:r>
      <w:r w:rsidRPr="006B5A04">
        <w:rPr>
          <w:rFonts w:eastAsia="Times New Roman" w:cs="Times New Roman"/>
          <w:szCs w:val="24"/>
        </w:rPr>
        <w:t xml:space="preserve"> σύναψη συμφωνιών</w:t>
      </w:r>
      <w:r>
        <w:rPr>
          <w:rFonts w:eastAsia="Times New Roman" w:cs="Times New Roman"/>
          <w:szCs w:val="24"/>
        </w:rPr>
        <w:t>,</w:t>
      </w:r>
      <w:r w:rsidRPr="006B5A04">
        <w:rPr>
          <w:rFonts w:eastAsia="Times New Roman" w:cs="Times New Roman"/>
          <w:szCs w:val="24"/>
        </w:rPr>
        <w:t xml:space="preserve"> όπως και στην επέκταση δικτύων</w:t>
      </w:r>
      <w:r>
        <w:rPr>
          <w:rFonts w:eastAsia="Times New Roman" w:cs="Times New Roman"/>
          <w:szCs w:val="24"/>
        </w:rPr>
        <w:t>,</w:t>
      </w:r>
      <w:r w:rsidRPr="006B5A04">
        <w:rPr>
          <w:rFonts w:eastAsia="Times New Roman" w:cs="Times New Roman"/>
          <w:szCs w:val="24"/>
        </w:rPr>
        <w:t xml:space="preserve"> στην προώθηση του </w:t>
      </w:r>
      <w:r>
        <w:rPr>
          <w:rFonts w:eastAsia="Times New Roman" w:cs="Times New Roman"/>
          <w:szCs w:val="24"/>
          <w:lang w:val="en"/>
        </w:rPr>
        <w:t>CNG</w:t>
      </w:r>
      <w:r>
        <w:rPr>
          <w:rFonts w:eastAsia="Times New Roman" w:cs="Times New Roman"/>
          <w:szCs w:val="24"/>
        </w:rPr>
        <w:t>,</w:t>
      </w:r>
      <w:r w:rsidRPr="006B5A04">
        <w:rPr>
          <w:rFonts w:eastAsia="Times New Roman" w:cs="Times New Roman"/>
          <w:szCs w:val="24"/>
        </w:rPr>
        <w:t xml:space="preserve"> του </w:t>
      </w:r>
      <w:r>
        <w:rPr>
          <w:rFonts w:eastAsia="Times New Roman" w:cs="Times New Roman"/>
          <w:szCs w:val="24"/>
          <w:lang w:val="en"/>
        </w:rPr>
        <w:t>LNG</w:t>
      </w:r>
      <w:r>
        <w:rPr>
          <w:rFonts w:eastAsia="Times New Roman" w:cs="Times New Roman"/>
          <w:szCs w:val="24"/>
        </w:rPr>
        <w:t>,</w:t>
      </w:r>
      <w:r w:rsidRPr="006B5A04">
        <w:rPr>
          <w:rFonts w:eastAsia="Times New Roman" w:cs="Times New Roman"/>
          <w:szCs w:val="24"/>
        </w:rPr>
        <w:t xml:space="preserve"> αλλά και στην αναπροσαρμο</w:t>
      </w:r>
      <w:r w:rsidRPr="006B5A04">
        <w:rPr>
          <w:rFonts w:eastAsia="Times New Roman" w:cs="Times New Roman"/>
          <w:szCs w:val="24"/>
        </w:rPr>
        <w:t xml:space="preserve">γή και βελτίωση του θεσμικού </w:t>
      </w:r>
      <w:r>
        <w:rPr>
          <w:rFonts w:eastAsia="Times New Roman" w:cs="Times New Roman"/>
          <w:szCs w:val="24"/>
        </w:rPr>
        <w:t>π</w:t>
      </w:r>
      <w:r w:rsidRPr="006B5A04">
        <w:rPr>
          <w:rFonts w:eastAsia="Times New Roman" w:cs="Times New Roman"/>
          <w:szCs w:val="24"/>
        </w:rPr>
        <w:t>λαισίου συνολικά για το ενεργειακό πεδίο</w:t>
      </w:r>
      <w:r>
        <w:rPr>
          <w:rFonts w:eastAsia="Times New Roman" w:cs="Times New Roman"/>
          <w:szCs w:val="24"/>
        </w:rPr>
        <w:t>.</w:t>
      </w:r>
      <w:r w:rsidRPr="006B5A04">
        <w:rPr>
          <w:rFonts w:eastAsia="Times New Roman" w:cs="Times New Roman"/>
          <w:szCs w:val="24"/>
        </w:rPr>
        <w:t xml:space="preserve"> </w:t>
      </w:r>
    </w:p>
    <w:p w14:paraId="6A62814A"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 xml:space="preserve">Η δουλειά </w:t>
      </w:r>
      <w:r>
        <w:rPr>
          <w:rFonts w:eastAsia="Times New Roman" w:cs="Times New Roman"/>
          <w:szCs w:val="24"/>
        </w:rPr>
        <w:t>μας, αλλά και η προσέ</w:t>
      </w:r>
      <w:r w:rsidRPr="006B5A04">
        <w:rPr>
          <w:rFonts w:eastAsia="Times New Roman" w:cs="Times New Roman"/>
          <w:szCs w:val="24"/>
        </w:rPr>
        <w:t>γγ</w:t>
      </w:r>
      <w:r>
        <w:rPr>
          <w:rFonts w:eastAsia="Times New Roman" w:cs="Times New Roman"/>
          <w:szCs w:val="24"/>
        </w:rPr>
        <w:t>ισή</w:t>
      </w:r>
      <w:r w:rsidRPr="006B5A04">
        <w:rPr>
          <w:rFonts w:eastAsia="Times New Roman" w:cs="Times New Roman"/>
          <w:szCs w:val="24"/>
        </w:rPr>
        <w:t xml:space="preserve"> μας σε σχέση με αυτή τ</w:t>
      </w:r>
      <w:r>
        <w:rPr>
          <w:rFonts w:eastAsia="Times New Roman" w:cs="Times New Roman"/>
          <w:szCs w:val="24"/>
        </w:rPr>
        <w:t>ω</w:t>
      </w:r>
      <w:r w:rsidRPr="006B5A04">
        <w:rPr>
          <w:rFonts w:eastAsia="Times New Roman" w:cs="Times New Roman"/>
          <w:szCs w:val="24"/>
        </w:rPr>
        <w:t>ν προηγούμενων Κυβερνήσεων</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αναδεικνύει έντονα την αντίθεση</w:t>
      </w:r>
      <w:r w:rsidRPr="006B5A04">
        <w:rPr>
          <w:rFonts w:eastAsia="Times New Roman" w:cs="Times New Roman"/>
          <w:szCs w:val="24"/>
        </w:rPr>
        <w:t xml:space="preserve"> </w:t>
      </w:r>
      <w:r>
        <w:rPr>
          <w:rFonts w:eastAsia="Times New Roman" w:cs="Times New Roman"/>
          <w:szCs w:val="24"/>
        </w:rPr>
        <w:t xml:space="preserve">πρόοδος και συντήρηση. </w:t>
      </w:r>
    </w:p>
    <w:p w14:paraId="6A62814B"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Σε ό</w:t>
      </w:r>
      <w:r>
        <w:rPr>
          <w:rFonts w:eastAsia="Times New Roman" w:cs="Times New Roman"/>
          <w:szCs w:val="24"/>
        </w:rPr>
        <w:t>,</w:t>
      </w:r>
      <w:r w:rsidRPr="006B5A04">
        <w:rPr>
          <w:rFonts w:eastAsia="Times New Roman" w:cs="Times New Roman"/>
          <w:szCs w:val="24"/>
        </w:rPr>
        <w:t>τι αφορά τις διατάξεις για το Κτημ</w:t>
      </w:r>
      <w:r w:rsidRPr="006B5A04">
        <w:rPr>
          <w:rFonts w:eastAsia="Times New Roman" w:cs="Times New Roman"/>
          <w:szCs w:val="24"/>
        </w:rPr>
        <w:t>ατολόγιο και τις πολεοδομικές διατάξεις</w:t>
      </w:r>
      <w:r>
        <w:rPr>
          <w:rFonts w:eastAsia="Times New Roman" w:cs="Times New Roman"/>
          <w:szCs w:val="24"/>
        </w:rPr>
        <w:t>,</w:t>
      </w:r>
      <w:r w:rsidRPr="006B5A04">
        <w:rPr>
          <w:rFonts w:eastAsia="Times New Roman" w:cs="Times New Roman"/>
          <w:szCs w:val="24"/>
        </w:rPr>
        <w:t xml:space="preserve"> είναι αξιοσημείωτο ότι ωφελούνται οι πολίτες</w:t>
      </w:r>
      <w:r>
        <w:rPr>
          <w:rFonts w:eastAsia="Times New Roman" w:cs="Times New Roman"/>
          <w:szCs w:val="24"/>
        </w:rPr>
        <w:t>,</w:t>
      </w:r>
      <w:r w:rsidRPr="006B5A04">
        <w:rPr>
          <w:rFonts w:eastAsia="Times New Roman" w:cs="Times New Roman"/>
          <w:szCs w:val="24"/>
        </w:rPr>
        <w:t xml:space="preserve"> τόσο σε εξοικονόμηση χρόνου</w:t>
      </w:r>
      <w:r>
        <w:rPr>
          <w:rFonts w:eastAsia="Times New Roman" w:cs="Times New Roman"/>
          <w:szCs w:val="24"/>
        </w:rPr>
        <w:t>,</w:t>
      </w:r>
      <w:r w:rsidRPr="006B5A04">
        <w:rPr>
          <w:rFonts w:eastAsia="Times New Roman" w:cs="Times New Roman"/>
          <w:szCs w:val="24"/>
        </w:rPr>
        <w:t xml:space="preserve"> όσο και χρημάτων και κυρίως μπαίνει ένα τέλος στην αυθαίρετη δόμηση που κυριάρχησε στο παρελθόν</w:t>
      </w:r>
      <w:r>
        <w:rPr>
          <w:rFonts w:eastAsia="Times New Roman" w:cs="Times New Roman"/>
          <w:szCs w:val="24"/>
        </w:rPr>
        <w:t>.</w:t>
      </w:r>
      <w:r w:rsidRPr="006B5A04">
        <w:rPr>
          <w:rFonts w:eastAsia="Times New Roman" w:cs="Times New Roman"/>
          <w:szCs w:val="24"/>
        </w:rPr>
        <w:t xml:space="preserve"> </w:t>
      </w:r>
    </w:p>
    <w:p w14:paraId="6A62814C"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Σε ό</w:t>
      </w:r>
      <w:r>
        <w:rPr>
          <w:rFonts w:eastAsia="Times New Roman" w:cs="Times New Roman"/>
          <w:szCs w:val="24"/>
        </w:rPr>
        <w:t>,</w:t>
      </w:r>
      <w:r w:rsidRPr="006B5A04">
        <w:rPr>
          <w:rFonts w:eastAsia="Times New Roman" w:cs="Times New Roman"/>
          <w:szCs w:val="24"/>
        </w:rPr>
        <w:t>τι αφορά τον διαχωρισμό της ΔΕΠΑ</w:t>
      </w:r>
      <w:r>
        <w:rPr>
          <w:rFonts w:eastAsia="Times New Roman" w:cs="Times New Roman"/>
          <w:szCs w:val="24"/>
        </w:rPr>
        <w:t>,</w:t>
      </w:r>
      <w:r w:rsidRPr="006B5A04">
        <w:rPr>
          <w:rFonts w:eastAsia="Times New Roman" w:cs="Times New Roman"/>
          <w:szCs w:val="24"/>
        </w:rPr>
        <w:t xml:space="preserve"> για</w:t>
      </w:r>
      <w:r w:rsidRPr="006B5A04">
        <w:rPr>
          <w:rFonts w:eastAsia="Times New Roman" w:cs="Times New Roman"/>
          <w:szCs w:val="24"/>
        </w:rPr>
        <w:t xml:space="preserve"> άλλη μία φορά αναδεικνύεται η διαφορετική προσέγγιση που έχουμε με τη Νέα Δημοκρατία και το </w:t>
      </w:r>
      <w:r>
        <w:rPr>
          <w:rFonts w:eastAsia="Times New Roman" w:cs="Times New Roman"/>
          <w:szCs w:val="24"/>
        </w:rPr>
        <w:t>ΚΙΝΑΛ</w:t>
      </w:r>
      <w:r w:rsidRPr="006B5A04">
        <w:rPr>
          <w:rFonts w:eastAsia="Times New Roman" w:cs="Times New Roman"/>
          <w:szCs w:val="24"/>
        </w:rPr>
        <w:t xml:space="preserve"> στο ζήτημα των βασικών υποδομών της χώρας</w:t>
      </w:r>
      <w:r>
        <w:rPr>
          <w:rFonts w:eastAsia="Times New Roman" w:cs="Times New Roman"/>
          <w:szCs w:val="24"/>
        </w:rPr>
        <w:t>.</w:t>
      </w:r>
      <w:r w:rsidRPr="006B5A04">
        <w:rPr>
          <w:rFonts w:eastAsia="Times New Roman" w:cs="Times New Roman"/>
          <w:szCs w:val="24"/>
        </w:rPr>
        <w:t xml:space="preserve"> Αυτοί υποστηρίζουν και είχαν δρομολογήσει την </w:t>
      </w:r>
      <w:r w:rsidRPr="006B5A04">
        <w:rPr>
          <w:rFonts w:eastAsia="Times New Roman" w:cs="Times New Roman"/>
          <w:szCs w:val="24"/>
        </w:rPr>
        <w:lastRenderedPageBreak/>
        <w:t>πλήρη ιδιωτικοποίηση</w:t>
      </w:r>
      <w:r>
        <w:rPr>
          <w:rFonts w:eastAsia="Times New Roman" w:cs="Times New Roman"/>
          <w:szCs w:val="24"/>
        </w:rPr>
        <w:t>,</w:t>
      </w:r>
      <w:r w:rsidRPr="006B5A04">
        <w:rPr>
          <w:rFonts w:eastAsia="Times New Roman" w:cs="Times New Roman"/>
          <w:szCs w:val="24"/>
        </w:rPr>
        <w:t xml:space="preserve"> ενώ εμείς προωθούμε το μοντέλο της διάσπασης τ</w:t>
      </w:r>
      <w:r w:rsidRPr="006B5A04">
        <w:rPr>
          <w:rFonts w:eastAsia="Times New Roman" w:cs="Times New Roman"/>
          <w:szCs w:val="24"/>
        </w:rPr>
        <w:t>ων υποδομών από την εμπορία</w:t>
      </w:r>
      <w:r>
        <w:rPr>
          <w:rFonts w:eastAsia="Times New Roman" w:cs="Times New Roman"/>
          <w:szCs w:val="24"/>
        </w:rPr>
        <w:t>,</w:t>
      </w:r>
      <w:r w:rsidRPr="006B5A04">
        <w:rPr>
          <w:rFonts w:eastAsia="Times New Roman" w:cs="Times New Roman"/>
          <w:szCs w:val="24"/>
        </w:rPr>
        <w:t xml:space="preserve"> με το δίκτυο να παραμένει υπό δημόσιο έλεγχο</w:t>
      </w:r>
      <w:r>
        <w:rPr>
          <w:rFonts w:eastAsia="Times New Roman" w:cs="Times New Roman"/>
          <w:szCs w:val="24"/>
        </w:rPr>
        <w:t>, ε</w:t>
      </w:r>
      <w:r w:rsidRPr="006B5A04">
        <w:rPr>
          <w:rFonts w:eastAsia="Times New Roman" w:cs="Times New Roman"/>
          <w:szCs w:val="24"/>
        </w:rPr>
        <w:t xml:space="preserve">νώ εισάγεται και το δικαίωμα βέτο για το </w:t>
      </w:r>
      <w:r>
        <w:rPr>
          <w:rFonts w:eastAsia="Times New Roman" w:cs="Times New Roman"/>
          <w:szCs w:val="24"/>
        </w:rPr>
        <w:t>δ</w:t>
      </w:r>
      <w:r w:rsidRPr="006B5A04">
        <w:rPr>
          <w:rFonts w:eastAsia="Times New Roman" w:cs="Times New Roman"/>
          <w:szCs w:val="24"/>
        </w:rPr>
        <w:t>ημόσιο στα μεγάλα διεθνή συμφέροντα και συνεργασίες</w:t>
      </w:r>
      <w:r>
        <w:rPr>
          <w:rFonts w:eastAsia="Times New Roman" w:cs="Times New Roman"/>
          <w:szCs w:val="24"/>
        </w:rPr>
        <w:t>.</w:t>
      </w:r>
      <w:r w:rsidRPr="006B5A04">
        <w:rPr>
          <w:rFonts w:eastAsia="Times New Roman" w:cs="Times New Roman"/>
          <w:szCs w:val="24"/>
        </w:rPr>
        <w:t xml:space="preserve"> Το μεγαλύτερο ζήτημα είναι η υπεράσπι</w:t>
      </w:r>
      <w:r>
        <w:rPr>
          <w:rFonts w:eastAsia="Times New Roman" w:cs="Times New Roman"/>
          <w:szCs w:val="24"/>
        </w:rPr>
        <w:t>ση του δημόσιου και κυρίως του ε</w:t>
      </w:r>
      <w:r w:rsidRPr="006B5A04">
        <w:rPr>
          <w:rFonts w:eastAsia="Times New Roman" w:cs="Times New Roman"/>
          <w:szCs w:val="24"/>
        </w:rPr>
        <w:t xml:space="preserve">θνικού </w:t>
      </w:r>
      <w:r w:rsidRPr="006B5A04">
        <w:rPr>
          <w:rFonts w:eastAsia="Times New Roman" w:cs="Times New Roman"/>
          <w:szCs w:val="24"/>
        </w:rPr>
        <w:t>συμφέροντος σε αυτό το θέμα</w:t>
      </w:r>
      <w:r>
        <w:rPr>
          <w:rFonts w:eastAsia="Times New Roman" w:cs="Times New Roman"/>
          <w:szCs w:val="24"/>
        </w:rPr>
        <w:t>.</w:t>
      </w:r>
      <w:r w:rsidRPr="006B5A04">
        <w:rPr>
          <w:rFonts w:eastAsia="Times New Roman" w:cs="Times New Roman"/>
          <w:szCs w:val="24"/>
        </w:rPr>
        <w:t xml:space="preserve"> </w:t>
      </w:r>
    </w:p>
    <w:p w14:paraId="6A62814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A62814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Κύριε</w:t>
      </w:r>
      <w:r w:rsidRPr="006B5A04">
        <w:rPr>
          <w:rFonts w:eastAsia="Times New Roman" w:cs="Times New Roman"/>
          <w:szCs w:val="24"/>
        </w:rPr>
        <w:t xml:space="preserve"> Πρόεδρε</w:t>
      </w:r>
      <w:r>
        <w:rPr>
          <w:rFonts w:eastAsia="Times New Roman" w:cs="Times New Roman"/>
          <w:szCs w:val="24"/>
        </w:rPr>
        <w:t>,</w:t>
      </w:r>
      <w:r w:rsidRPr="006B5A04">
        <w:rPr>
          <w:rFonts w:eastAsia="Times New Roman" w:cs="Times New Roman"/>
          <w:szCs w:val="24"/>
        </w:rPr>
        <w:t xml:space="preserve"> παίρνω το</w:t>
      </w:r>
      <w:r>
        <w:rPr>
          <w:rFonts w:eastAsia="Times New Roman" w:cs="Times New Roman"/>
          <w:szCs w:val="24"/>
        </w:rPr>
        <w:t>ν</w:t>
      </w:r>
      <w:r w:rsidRPr="006B5A04">
        <w:rPr>
          <w:rFonts w:eastAsia="Times New Roman" w:cs="Times New Roman"/>
          <w:szCs w:val="24"/>
        </w:rPr>
        <w:t xml:space="preserve"> χρόνο από τη δευτερολογία μου</w:t>
      </w:r>
      <w:r>
        <w:rPr>
          <w:rFonts w:eastAsia="Times New Roman" w:cs="Times New Roman"/>
          <w:szCs w:val="24"/>
        </w:rPr>
        <w:t>.</w:t>
      </w:r>
    </w:p>
    <w:p w14:paraId="6A62814F"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w:t>
      </w:r>
      <w:proofErr w:type="spellStart"/>
      <w:r>
        <w:rPr>
          <w:rFonts w:eastAsia="Times New Roman" w:cs="Times New Roman"/>
          <w:szCs w:val="24"/>
        </w:rPr>
        <w:t>Γκαρά</w:t>
      </w:r>
      <w:proofErr w:type="spellEnd"/>
      <w:r>
        <w:rPr>
          <w:rFonts w:eastAsia="Times New Roman" w:cs="Times New Roman"/>
          <w:szCs w:val="24"/>
        </w:rPr>
        <w:t>, αφού</w:t>
      </w:r>
      <w:r w:rsidRPr="006B5A04">
        <w:rPr>
          <w:rFonts w:eastAsia="Times New Roman" w:cs="Times New Roman"/>
          <w:szCs w:val="24"/>
        </w:rPr>
        <w:t xml:space="preserve"> μιλάμε για τη δευτερολογία</w:t>
      </w:r>
      <w:r>
        <w:rPr>
          <w:rFonts w:eastAsia="Times New Roman" w:cs="Times New Roman"/>
          <w:szCs w:val="24"/>
        </w:rPr>
        <w:t>,</w:t>
      </w:r>
      <w:r w:rsidRPr="006B5A04">
        <w:rPr>
          <w:rFonts w:eastAsia="Times New Roman" w:cs="Times New Roman"/>
          <w:szCs w:val="24"/>
        </w:rPr>
        <w:t xml:space="preserve"> να συ</w:t>
      </w:r>
      <w:r w:rsidRPr="006B5A04">
        <w:rPr>
          <w:rFonts w:eastAsia="Times New Roman" w:cs="Times New Roman"/>
          <w:szCs w:val="24"/>
        </w:rPr>
        <w:t>νεννοούμ</w:t>
      </w:r>
      <w:r>
        <w:rPr>
          <w:rFonts w:eastAsia="Times New Roman" w:cs="Times New Roman"/>
          <w:szCs w:val="24"/>
        </w:rPr>
        <w:t>εθα. Εσείς έχετε μιλήσει ήδη</w:t>
      </w:r>
      <w:r w:rsidRPr="006B5A04">
        <w:rPr>
          <w:rFonts w:eastAsia="Times New Roman" w:cs="Times New Roman"/>
          <w:szCs w:val="24"/>
        </w:rPr>
        <w:t xml:space="preserve"> </w:t>
      </w:r>
      <w:r>
        <w:rPr>
          <w:rFonts w:eastAsia="Times New Roman" w:cs="Times New Roman"/>
          <w:szCs w:val="24"/>
        </w:rPr>
        <w:t xml:space="preserve">δεκαέξι και μισό λεπτά, όταν μιλήσατε πρώτη φορά. Ο δε </w:t>
      </w:r>
      <w:r w:rsidRPr="006B5A04">
        <w:rPr>
          <w:rFonts w:eastAsia="Times New Roman" w:cs="Times New Roman"/>
          <w:szCs w:val="24"/>
        </w:rPr>
        <w:t>κ</w:t>
      </w:r>
      <w:r>
        <w:rPr>
          <w:rFonts w:eastAsia="Times New Roman" w:cs="Times New Roman"/>
          <w:szCs w:val="24"/>
        </w:rPr>
        <w:t>. Σκρέκας έχει μιλήσει δεκαεπτά λεπτά και είκοσι εννέα δευτερόλεπτα.</w:t>
      </w:r>
      <w:r w:rsidRPr="006B5A04">
        <w:rPr>
          <w:rFonts w:eastAsia="Times New Roman" w:cs="Times New Roman"/>
          <w:szCs w:val="24"/>
        </w:rPr>
        <w:t xml:space="preserve"> Για να μην υπάρχει ένα αίσθημα αδικίας</w:t>
      </w:r>
      <w:r>
        <w:rPr>
          <w:rFonts w:eastAsia="Times New Roman" w:cs="Times New Roman"/>
          <w:szCs w:val="24"/>
        </w:rPr>
        <w:t>.</w:t>
      </w:r>
      <w:r w:rsidRPr="006B5A04">
        <w:rPr>
          <w:rFonts w:eastAsia="Times New Roman" w:cs="Times New Roman"/>
          <w:szCs w:val="24"/>
        </w:rPr>
        <w:t xml:space="preserve"> Καταλάβατε</w:t>
      </w:r>
      <w:r>
        <w:rPr>
          <w:rFonts w:eastAsia="Times New Roman" w:cs="Times New Roman"/>
          <w:szCs w:val="24"/>
        </w:rPr>
        <w:t>;</w:t>
      </w:r>
    </w:p>
    <w:p w14:paraId="6A628150"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sidRPr="006B5A04">
        <w:rPr>
          <w:rFonts w:eastAsia="Times New Roman" w:cs="Times New Roman"/>
          <w:szCs w:val="24"/>
        </w:rPr>
        <w:t xml:space="preserve">Δεν νιώθω κανένα αίσθημα </w:t>
      </w:r>
      <w:r w:rsidRPr="006B5A04">
        <w:rPr>
          <w:rFonts w:eastAsia="Times New Roman" w:cs="Times New Roman"/>
          <w:szCs w:val="24"/>
        </w:rPr>
        <w:t>αδικίας</w:t>
      </w:r>
      <w:r>
        <w:rPr>
          <w:rFonts w:eastAsia="Times New Roman" w:cs="Times New Roman"/>
          <w:szCs w:val="24"/>
        </w:rPr>
        <w:t>, α</w:t>
      </w:r>
      <w:r w:rsidRPr="006B5A04">
        <w:rPr>
          <w:rFonts w:eastAsia="Times New Roman" w:cs="Times New Roman"/>
          <w:szCs w:val="24"/>
        </w:rPr>
        <w:t xml:space="preserve">πλώς είχαμε ζητήσει </w:t>
      </w:r>
      <w:r>
        <w:rPr>
          <w:rFonts w:eastAsia="Times New Roman" w:cs="Times New Roman"/>
          <w:szCs w:val="24"/>
        </w:rPr>
        <w:t>ανοχή, διότι</w:t>
      </w:r>
      <w:r w:rsidRPr="006B5A04">
        <w:rPr>
          <w:rFonts w:eastAsia="Times New Roman" w:cs="Times New Roman"/>
          <w:szCs w:val="24"/>
        </w:rPr>
        <w:t xml:space="preserve"> είναι πολυνομοσχέδιο </w:t>
      </w:r>
      <w:r>
        <w:rPr>
          <w:rFonts w:eastAsia="Times New Roman" w:cs="Times New Roman"/>
          <w:szCs w:val="24"/>
        </w:rPr>
        <w:lastRenderedPageBreak/>
        <w:t xml:space="preserve">και </w:t>
      </w:r>
      <w:r w:rsidRPr="006B5A04">
        <w:rPr>
          <w:rFonts w:eastAsia="Times New Roman" w:cs="Times New Roman"/>
          <w:szCs w:val="24"/>
        </w:rPr>
        <w:t xml:space="preserve">είπαμε ότι τα μισά θα τα πούμε στη δευτερολογία </w:t>
      </w:r>
      <w:r>
        <w:rPr>
          <w:rFonts w:eastAsia="Times New Roman" w:cs="Times New Roman"/>
          <w:szCs w:val="24"/>
        </w:rPr>
        <w:t>μας.</w:t>
      </w:r>
      <w:r w:rsidRPr="006B5A04">
        <w:rPr>
          <w:rFonts w:eastAsia="Times New Roman" w:cs="Times New Roman"/>
          <w:szCs w:val="24"/>
        </w:rPr>
        <w:t xml:space="preserve"> Δεν θα καθυστερήσω πάρα πολύ</w:t>
      </w:r>
      <w:r>
        <w:rPr>
          <w:rFonts w:eastAsia="Times New Roman" w:cs="Times New Roman"/>
          <w:szCs w:val="24"/>
        </w:rPr>
        <w:t>.</w:t>
      </w:r>
      <w:r w:rsidRPr="006B5A04">
        <w:rPr>
          <w:rFonts w:eastAsia="Times New Roman" w:cs="Times New Roman"/>
          <w:szCs w:val="24"/>
        </w:rPr>
        <w:t xml:space="preserve"> Δύο </w:t>
      </w:r>
      <w:r>
        <w:rPr>
          <w:rFonts w:eastAsia="Times New Roman" w:cs="Times New Roman"/>
          <w:szCs w:val="24"/>
        </w:rPr>
        <w:t>λεπτά θέλω. Όντως οι διατάξεις</w:t>
      </w:r>
      <w:r w:rsidRPr="006B5A04">
        <w:rPr>
          <w:rFonts w:eastAsia="Times New Roman" w:cs="Times New Roman"/>
          <w:szCs w:val="24"/>
        </w:rPr>
        <w:t xml:space="preserve"> είναι πάρα πολλές και για διαφορετικά ζητήματα</w:t>
      </w:r>
      <w:r>
        <w:rPr>
          <w:rFonts w:eastAsia="Times New Roman" w:cs="Times New Roman"/>
          <w:szCs w:val="24"/>
        </w:rPr>
        <w:t>.</w:t>
      </w:r>
      <w:r w:rsidRPr="006B5A04">
        <w:rPr>
          <w:rFonts w:eastAsia="Times New Roman" w:cs="Times New Roman"/>
          <w:szCs w:val="24"/>
        </w:rPr>
        <w:t xml:space="preserve"> </w:t>
      </w:r>
    </w:p>
    <w:p w14:paraId="6A628151"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Σε ό</w:t>
      </w:r>
      <w:r>
        <w:rPr>
          <w:rFonts w:eastAsia="Times New Roman" w:cs="Times New Roman"/>
          <w:szCs w:val="24"/>
        </w:rPr>
        <w:t>,τι αφορά, λοιπόν</w:t>
      </w:r>
      <w:r>
        <w:rPr>
          <w:rFonts w:eastAsia="Times New Roman" w:cs="Times New Roman"/>
          <w:szCs w:val="24"/>
        </w:rPr>
        <w:t xml:space="preserve">, </w:t>
      </w:r>
      <w:r w:rsidRPr="006B5A04">
        <w:rPr>
          <w:rFonts w:eastAsia="Times New Roman" w:cs="Times New Roman"/>
          <w:szCs w:val="24"/>
        </w:rPr>
        <w:t xml:space="preserve">τη μετατροπή του </w:t>
      </w:r>
      <w:r>
        <w:rPr>
          <w:rFonts w:eastAsia="Times New Roman" w:cs="Times New Roman"/>
          <w:szCs w:val="24"/>
        </w:rPr>
        <w:t>ΙΓΜΕ</w:t>
      </w:r>
      <w:r w:rsidRPr="006B5A04">
        <w:rPr>
          <w:rFonts w:eastAsia="Times New Roman" w:cs="Times New Roman"/>
          <w:szCs w:val="24"/>
        </w:rPr>
        <w:t xml:space="preserve"> σε δημόσιο φορέα ξεκαθαρίζουμε ότι υπερβαίνουμε τις παθογένειες του παρελθόντος που κατέστησαν μη λειτουργικό το ΙΓΜΕ</w:t>
      </w:r>
      <w:r>
        <w:rPr>
          <w:rFonts w:eastAsia="Times New Roman" w:cs="Times New Roman"/>
          <w:szCs w:val="24"/>
        </w:rPr>
        <w:t>.</w:t>
      </w:r>
      <w:r w:rsidRPr="006B5A04">
        <w:rPr>
          <w:rFonts w:eastAsia="Times New Roman" w:cs="Times New Roman"/>
          <w:szCs w:val="24"/>
        </w:rPr>
        <w:t xml:space="preserve"> Συστήνουμε έναν δημόσιο φορέα σύγχρονο</w:t>
      </w:r>
      <w:r>
        <w:rPr>
          <w:rFonts w:eastAsia="Times New Roman" w:cs="Times New Roman"/>
          <w:szCs w:val="24"/>
        </w:rPr>
        <w:t>,</w:t>
      </w:r>
      <w:r w:rsidRPr="006B5A04">
        <w:rPr>
          <w:rFonts w:eastAsia="Times New Roman" w:cs="Times New Roman"/>
          <w:szCs w:val="24"/>
        </w:rPr>
        <w:t xml:space="preserve"> με νέες αρμοδιότητες</w:t>
      </w:r>
      <w:r>
        <w:rPr>
          <w:rFonts w:eastAsia="Times New Roman" w:cs="Times New Roman"/>
          <w:szCs w:val="24"/>
        </w:rPr>
        <w:t xml:space="preserve">, ο οποίος </w:t>
      </w:r>
      <w:r w:rsidRPr="006B5A04">
        <w:rPr>
          <w:rFonts w:eastAsia="Times New Roman" w:cs="Times New Roman"/>
          <w:szCs w:val="24"/>
        </w:rPr>
        <w:t>θα συμμετέχει και στην πρόληψη για μεγάλες</w:t>
      </w:r>
      <w:r w:rsidRPr="006B5A04">
        <w:rPr>
          <w:rFonts w:eastAsia="Times New Roman" w:cs="Times New Roman"/>
          <w:szCs w:val="24"/>
        </w:rPr>
        <w:t xml:space="preserve"> καταστροφές και κινδύνους</w:t>
      </w:r>
      <w:r>
        <w:rPr>
          <w:rFonts w:eastAsia="Times New Roman" w:cs="Times New Roman"/>
          <w:szCs w:val="24"/>
        </w:rPr>
        <w:t>, που είναι απαραίτητο και ε</w:t>
      </w:r>
      <w:r w:rsidRPr="006B5A04">
        <w:rPr>
          <w:rFonts w:eastAsia="Times New Roman" w:cs="Times New Roman"/>
          <w:szCs w:val="24"/>
        </w:rPr>
        <w:t>πίκαιρο με αυτά που συζητάμε σήμερα</w:t>
      </w:r>
      <w:r>
        <w:rPr>
          <w:rFonts w:eastAsia="Times New Roman" w:cs="Times New Roman"/>
          <w:szCs w:val="24"/>
        </w:rPr>
        <w:t>. Επίσης,</w:t>
      </w:r>
      <w:r w:rsidRPr="006B5A04">
        <w:rPr>
          <w:rFonts w:eastAsia="Times New Roman" w:cs="Times New Roman"/>
          <w:szCs w:val="24"/>
        </w:rPr>
        <w:t xml:space="preserve"> διασφαλίζεται και θωρακίζεται η απρόσκοπτη έρευνα</w:t>
      </w:r>
      <w:r>
        <w:rPr>
          <w:rFonts w:eastAsia="Times New Roman" w:cs="Times New Roman"/>
          <w:szCs w:val="24"/>
        </w:rPr>
        <w:t>,</w:t>
      </w:r>
      <w:r w:rsidRPr="006B5A04">
        <w:rPr>
          <w:rFonts w:eastAsia="Times New Roman" w:cs="Times New Roman"/>
          <w:szCs w:val="24"/>
        </w:rPr>
        <w:t xml:space="preserve"> απαλλαγμένη από πιέσεις και συμφέροντα</w:t>
      </w:r>
      <w:r>
        <w:rPr>
          <w:rFonts w:eastAsia="Times New Roman" w:cs="Times New Roman"/>
          <w:szCs w:val="24"/>
        </w:rPr>
        <w:t xml:space="preserve">. </w:t>
      </w:r>
    </w:p>
    <w:p w14:paraId="6A62815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Σε ό,τι αφορά τις διατάξεις</w:t>
      </w:r>
      <w:r w:rsidRPr="006B5A04">
        <w:rPr>
          <w:rFonts w:eastAsia="Times New Roman" w:cs="Times New Roman"/>
          <w:szCs w:val="24"/>
        </w:rPr>
        <w:t xml:space="preserve"> για τα ενεργειακά</w:t>
      </w:r>
      <w:r>
        <w:rPr>
          <w:rFonts w:eastAsia="Times New Roman" w:cs="Times New Roman"/>
          <w:szCs w:val="24"/>
        </w:rPr>
        <w:t>,</w:t>
      </w:r>
      <w:r w:rsidRPr="006B5A04">
        <w:rPr>
          <w:rFonts w:eastAsia="Times New Roman" w:cs="Times New Roman"/>
          <w:szCs w:val="24"/>
        </w:rPr>
        <w:t xml:space="preserve"> πολύ συνοπτικά </w:t>
      </w:r>
      <w:r>
        <w:rPr>
          <w:rFonts w:eastAsia="Times New Roman" w:cs="Times New Roman"/>
          <w:szCs w:val="24"/>
        </w:rPr>
        <w:t xml:space="preserve">θα </w:t>
      </w:r>
      <w:r>
        <w:rPr>
          <w:rFonts w:eastAsia="Times New Roman" w:cs="Times New Roman"/>
          <w:szCs w:val="24"/>
        </w:rPr>
        <w:t xml:space="preserve">αναφερθώ. </w:t>
      </w:r>
      <w:r w:rsidRPr="006B5A04">
        <w:rPr>
          <w:rFonts w:eastAsia="Times New Roman" w:cs="Times New Roman"/>
          <w:szCs w:val="24"/>
        </w:rPr>
        <w:t xml:space="preserve">Σημαντική είναι η πρόβλεψη για την αύξηση της τιμής σε μικρά </w:t>
      </w:r>
      <w:proofErr w:type="spellStart"/>
      <w:r w:rsidRPr="006B5A04">
        <w:rPr>
          <w:rFonts w:eastAsia="Times New Roman" w:cs="Times New Roman"/>
          <w:szCs w:val="24"/>
        </w:rPr>
        <w:t>φωτοβολταϊκά</w:t>
      </w:r>
      <w:proofErr w:type="spellEnd"/>
      <w:r w:rsidRPr="006B5A04">
        <w:rPr>
          <w:rFonts w:eastAsia="Times New Roman" w:cs="Times New Roman"/>
          <w:szCs w:val="24"/>
        </w:rPr>
        <w:t xml:space="preserve"> και</w:t>
      </w:r>
      <w:r>
        <w:rPr>
          <w:rFonts w:eastAsia="Times New Roman" w:cs="Times New Roman"/>
          <w:szCs w:val="24"/>
        </w:rPr>
        <w:t xml:space="preserve"> ενεργειακές κοινότητες στο 10%. </w:t>
      </w:r>
      <w:r w:rsidRPr="006B5A04">
        <w:rPr>
          <w:rFonts w:eastAsia="Times New Roman" w:cs="Times New Roman"/>
          <w:szCs w:val="24"/>
        </w:rPr>
        <w:t>Σημαντική</w:t>
      </w:r>
      <w:r>
        <w:rPr>
          <w:rFonts w:eastAsia="Times New Roman" w:cs="Times New Roman"/>
          <w:szCs w:val="24"/>
        </w:rPr>
        <w:t>, επίσης, είναι</w:t>
      </w:r>
      <w:r w:rsidRPr="006B5A04">
        <w:rPr>
          <w:rFonts w:eastAsia="Times New Roman" w:cs="Times New Roman"/>
          <w:szCs w:val="24"/>
        </w:rPr>
        <w:t xml:space="preserve"> η απαγόρευση κατάτμησης ενεργειακών έργων</w:t>
      </w:r>
      <w:r>
        <w:rPr>
          <w:rFonts w:eastAsia="Times New Roman" w:cs="Times New Roman"/>
          <w:szCs w:val="24"/>
        </w:rPr>
        <w:t>,</w:t>
      </w:r>
      <w:r w:rsidRPr="006B5A04">
        <w:rPr>
          <w:rFonts w:eastAsia="Times New Roman" w:cs="Times New Roman"/>
          <w:szCs w:val="24"/>
        </w:rPr>
        <w:t xml:space="preserve"> η απαγόρευση του </w:t>
      </w:r>
      <w:r>
        <w:rPr>
          <w:rFonts w:eastAsia="Times New Roman" w:cs="Times New Roman"/>
          <w:szCs w:val="24"/>
          <w:lang w:val="en"/>
        </w:rPr>
        <w:t>fracking</w:t>
      </w:r>
      <w:r>
        <w:rPr>
          <w:rFonts w:eastAsia="Times New Roman" w:cs="Times New Roman"/>
          <w:szCs w:val="24"/>
        </w:rPr>
        <w:t>,</w:t>
      </w:r>
      <w:r w:rsidRPr="006B5A04">
        <w:rPr>
          <w:rFonts w:eastAsia="Times New Roman" w:cs="Times New Roman"/>
          <w:szCs w:val="24"/>
        </w:rPr>
        <w:t xml:space="preserve"> αλλά και η απόδοση ανταποδοτικού τέλους 1</w:t>
      </w:r>
      <w:r w:rsidRPr="006B5A04">
        <w:rPr>
          <w:rFonts w:eastAsia="Times New Roman" w:cs="Times New Roman"/>
          <w:szCs w:val="24"/>
        </w:rPr>
        <w:t>0% στις τοπικές κοινωνίες από την αξιοποίηση έργων της γεωθερμίας</w:t>
      </w:r>
      <w:r>
        <w:rPr>
          <w:rFonts w:eastAsia="Times New Roman" w:cs="Times New Roman"/>
          <w:szCs w:val="24"/>
        </w:rPr>
        <w:t>.</w:t>
      </w:r>
      <w:r w:rsidRPr="006B5A04">
        <w:rPr>
          <w:rFonts w:eastAsia="Times New Roman" w:cs="Times New Roman"/>
          <w:szCs w:val="24"/>
        </w:rPr>
        <w:t xml:space="preserve"> </w:t>
      </w:r>
    </w:p>
    <w:p w14:paraId="6A628153"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 xml:space="preserve">Θα ήθελα να τονίσω ότι εξασφαλίζονται τα εργασιακά δικαιώματα και οι θέσεις των εργαζομένων σε ΔΕΠΑ </w:t>
      </w:r>
      <w:r>
        <w:rPr>
          <w:rFonts w:eastAsia="Times New Roman" w:cs="Times New Roman"/>
          <w:szCs w:val="24"/>
        </w:rPr>
        <w:t xml:space="preserve">και ΕΑΓΜΕ, ενώ </w:t>
      </w:r>
      <w:r w:rsidRPr="006B5A04">
        <w:rPr>
          <w:rFonts w:eastAsia="Times New Roman" w:cs="Times New Roman"/>
          <w:szCs w:val="24"/>
        </w:rPr>
        <w:t xml:space="preserve">ιδιαίτερα σημαντική είναι η αύξηση των </w:t>
      </w:r>
      <w:r>
        <w:rPr>
          <w:rFonts w:eastAsia="Times New Roman" w:cs="Times New Roman"/>
          <w:szCs w:val="24"/>
        </w:rPr>
        <w:t xml:space="preserve">πεδίων στους ενενήντα εννιά </w:t>
      </w:r>
      <w:r>
        <w:rPr>
          <w:rFonts w:eastAsia="Times New Roman" w:cs="Times New Roman"/>
          <w:szCs w:val="24"/>
        </w:rPr>
        <w:t>βαθμούς για ή</w:t>
      </w:r>
      <w:r w:rsidRPr="006B5A04">
        <w:rPr>
          <w:rFonts w:eastAsia="Times New Roman" w:cs="Times New Roman"/>
          <w:szCs w:val="24"/>
        </w:rPr>
        <w:t>δη μισθωμένα γεωθερμικά πεδία</w:t>
      </w:r>
      <w:r>
        <w:rPr>
          <w:rFonts w:eastAsia="Times New Roman" w:cs="Times New Roman"/>
          <w:szCs w:val="24"/>
        </w:rPr>
        <w:t xml:space="preserve">, που αφορά κυρίως </w:t>
      </w:r>
      <w:r w:rsidRPr="006B5A04">
        <w:rPr>
          <w:rFonts w:eastAsia="Times New Roman" w:cs="Times New Roman"/>
          <w:szCs w:val="24"/>
        </w:rPr>
        <w:t xml:space="preserve">τα </w:t>
      </w:r>
      <w:r>
        <w:rPr>
          <w:rFonts w:eastAsia="Times New Roman" w:cs="Times New Roman"/>
          <w:szCs w:val="24"/>
        </w:rPr>
        <w:t xml:space="preserve">πεδία </w:t>
      </w:r>
      <w:r w:rsidRPr="006B5A04">
        <w:rPr>
          <w:rFonts w:eastAsia="Times New Roman" w:cs="Times New Roman"/>
          <w:szCs w:val="24"/>
        </w:rPr>
        <w:t>Αλεξανδρούπολης</w:t>
      </w:r>
      <w:r>
        <w:rPr>
          <w:rFonts w:eastAsia="Times New Roman" w:cs="Times New Roman"/>
          <w:szCs w:val="24"/>
        </w:rPr>
        <w:t>,</w:t>
      </w:r>
      <w:r w:rsidRPr="006B5A04">
        <w:rPr>
          <w:rFonts w:eastAsia="Times New Roman" w:cs="Times New Roman"/>
          <w:szCs w:val="24"/>
        </w:rPr>
        <w:t xml:space="preserve"> Νέστου </w:t>
      </w:r>
      <w:r>
        <w:rPr>
          <w:rFonts w:eastAsia="Times New Roman" w:cs="Times New Roman"/>
          <w:szCs w:val="24"/>
        </w:rPr>
        <w:t>και άλλα.</w:t>
      </w:r>
      <w:r w:rsidRPr="006B5A04">
        <w:rPr>
          <w:rFonts w:eastAsia="Times New Roman" w:cs="Times New Roman"/>
          <w:szCs w:val="24"/>
        </w:rPr>
        <w:t xml:space="preserve"> </w:t>
      </w:r>
    </w:p>
    <w:p w14:paraId="6A628154"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Τέλος</w:t>
      </w:r>
      <w:r>
        <w:rPr>
          <w:rFonts w:eastAsia="Times New Roman" w:cs="Times New Roman"/>
          <w:szCs w:val="24"/>
        </w:rPr>
        <w:t>,</w:t>
      </w:r>
      <w:r w:rsidRPr="006B5A04">
        <w:rPr>
          <w:rFonts w:eastAsia="Times New Roman" w:cs="Times New Roman"/>
          <w:szCs w:val="24"/>
        </w:rPr>
        <w:t xml:space="preserve"> με αφορμή την ομιλία του συναδέλφου </w:t>
      </w:r>
      <w:r>
        <w:rPr>
          <w:rFonts w:eastAsia="Times New Roman" w:cs="Times New Roman"/>
          <w:szCs w:val="24"/>
        </w:rPr>
        <w:t>κ.</w:t>
      </w:r>
      <w:r w:rsidRPr="006B5A04">
        <w:rPr>
          <w:rFonts w:eastAsia="Times New Roman" w:cs="Times New Roman"/>
          <w:szCs w:val="24"/>
        </w:rPr>
        <w:t xml:space="preserve"> </w:t>
      </w:r>
      <w:proofErr w:type="spellStart"/>
      <w:r w:rsidRPr="006B5A04">
        <w:rPr>
          <w:rFonts w:eastAsia="Times New Roman" w:cs="Times New Roman"/>
          <w:szCs w:val="24"/>
        </w:rPr>
        <w:t>Δημοσχάκη</w:t>
      </w:r>
      <w:proofErr w:type="spellEnd"/>
      <w:r>
        <w:rPr>
          <w:rFonts w:eastAsia="Times New Roman" w:cs="Times New Roman"/>
          <w:szCs w:val="24"/>
        </w:rPr>
        <w:t>,</w:t>
      </w:r>
      <w:r w:rsidRPr="006B5A04">
        <w:rPr>
          <w:rFonts w:eastAsia="Times New Roman" w:cs="Times New Roman"/>
          <w:szCs w:val="24"/>
        </w:rPr>
        <w:t xml:space="preserve"> μου δημιουργήθηκαν κά</w:t>
      </w:r>
      <w:r>
        <w:rPr>
          <w:rFonts w:eastAsia="Times New Roman" w:cs="Times New Roman"/>
          <w:szCs w:val="24"/>
        </w:rPr>
        <w:t>ποιες απορίες. Α</w:t>
      </w:r>
      <w:r w:rsidRPr="006B5A04">
        <w:rPr>
          <w:rFonts w:eastAsia="Times New Roman" w:cs="Times New Roman"/>
          <w:szCs w:val="24"/>
        </w:rPr>
        <w:t>φού</w:t>
      </w:r>
      <w:r>
        <w:rPr>
          <w:rFonts w:eastAsia="Times New Roman" w:cs="Times New Roman"/>
          <w:szCs w:val="24"/>
        </w:rPr>
        <w:t>,</w:t>
      </w:r>
      <w:r w:rsidRPr="006B5A04">
        <w:rPr>
          <w:rFonts w:eastAsia="Times New Roman" w:cs="Times New Roman"/>
          <w:szCs w:val="24"/>
        </w:rPr>
        <w:t xml:space="preserve"> λοιπόν</w:t>
      </w:r>
      <w:r>
        <w:rPr>
          <w:rFonts w:eastAsia="Times New Roman" w:cs="Times New Roman"/>
          <w:szCs w:val="24"/>
        </w:rPr>
        <w:t>,</w:t>
      </w:r>
      <w:r w:rsidRPr="006B5A04">
        <w:rPr>
          <w:rFonts w:eastAsia="Times New Roman" w:cs="Times New Roman"/>
          <w:szCs w:val="24"/>
        </w:rPr>
        <w:t xml:space="preserve"> θεωρούμε τα γεωθερμικά πεδία στην Αλεξανδρού</w:t>
      </w:r>
      <w:r w:rsidRPr="006B5A04">
        <w:rPr>
          <w:rFonts w:eastAsia="Times New Roman" w:cs="Times New Roman"/>
          <w:szCs w:val="24"/>
        </w:rPr>
        <w:t>πολη ως πρότυπα και σημαντικά έργα</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α</w:t>
      </w:r>
      <w:r w:rsidRPr="006B5A04">
        <w:rPr>
          <w:rFonts w:eastAsia="Times New Roman" w:cs="Times New Roman"/>
          <w:szCs w:val="24"/>
        </w:rPr>
        <w:t xml:space="preserve">ναρωτιέμαι γιατί τόσα χρόνια δεν άλλαξε το </w:t>
      </w:r>
      <w:r>
        <w:rPr>
          <w:rFonts w:eastAsia="Times New Roman" w:cs="Times New Roman"/>
          <w:szCs w:val="24"/>
        </w:rPr>
        <w:t>π</w:t>
      </w:r>
      <w:r w:rsidRPr="006B5A04">
        <w:rPr>
          <w:rFonts w:eastAsia="Times New Roman" w:cs="Times New Roman"/>
          <w:szCs w:val="24"/>
        </w:rPr>
        <w:t>λαίσιο για να ξεμπλοκάρουν τα έργα της γεωθερμίας</w:t>
      </w:r>
      <w:r>
        <w:rPr>
          <w:rFonts w:eastAsia="Times New Roman" w:cs="Times New Roman"/>
          <w:szCs w:val="24"/>
        </w:rPr>
        <w:t>;</w:t>
      </w:r>
      <w:r w:rsidRPr="006B5A04">
        <w:rPr>
          <w:rFonts w:eastAsia="Times New Roman" w:cs="Times New Roman"/>
          <w:szCs w:val="24"/>
        </w:rPr>
        <w:t xml:space="preserve"> Γιατί δεν προωθήθηκε και δεν στηρίχθηκε η έκδοση της αναμενόμενης άδειας</w:t>
      </w:r>
      <w:r>
        <w:rPr>
          <w:rFonts w:eastAsia="Times New Roman" w:cs="Times New Roman"/>
          <w:szCs w:val="24"/>
        </w:rPr>
        <w:t>;</w:t>
      </w:r>
      <w:r w:rsidRPr="006B5A04">
        <w:rPr>
          <w:rFonts w:eastAsia="Times New Roman" w:cs="Times New Roman"/>
          <w:szCs w:val="24"/>
        </w:rPr>
        <w:t xml:space="preserve"> Γιατί έπρεπε να έρθει ένας </w:t>
      </w:r>
      <w:r>
        <w:rPr>
          <w:rFonts w:eastAsia="Times New Roman" w:cs="Times New Roman"/>
          <w:szCs w:val="24"/>
        </w:rPr>
        <w:t>κ.</w:t>
      </w:r>
      <w:r w:rsidRPr="006B5A04">
        <w:rPr>
          <w:rFonts w:eastAsia="Times New Roman" w:cs="Times New Roman"/>
          <w:szCs w:val="24"/>
        </w:rPr>
        <w:t xml:space="preserve"> Σταθάκης </w:t>
      </w:r>
      <w:r>
        <w:rPr>
          <w:rFonts w:eastAsia="Times New Roman" w:cs="Times New Roman"/>
          <w:szCs w:val="24"/>
        </w:rPr>
        <w:t>ή ένας ΣΥΡΙ</w:t>
      </w:r>
      <w:r>
        <w:rPr>
          <w:rFonts w:eastAsia="Times New Roman" w:cs="Times New Roman"/>
          <w:szCs w:val="24"/>
        </w:rPr>
        <w:t>ΖΑ για να ξεμπλοκάρει α</w:t>
      </w:r>
      <w:r w:rsidRPr="006B5A04">
        <w:rPr>
          <w:rFonts w:eastAsia="Times New Roman" w:cs="Times New Roman"/>
          <w:szCs w:val="24"/>
        </w:rPr>
        <w:t>υτό το μεγάλο και ωφέλιμο έργο και να πάρει την πρώτη πανελλαδικά</w:t>
      </w:r>
      <w:r>
        <w:rPr>
          <w:rFonts w:eastAsia="Times New Roman" w:cs="Times New Roman"/>
          <w:szCs w:val="24"/>
        </w:rPr>
        <w:t xml:space="preserve"> άδεια; </w:t>
      </w:r>
    </w:p>
    <w:p w14:paraId="6A628155"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Γιατί δεν αναγνωρίζει η Νέα Δημοκρατία τη σημασία και την αξιοπ</w:t>
      </w:r>
      <w:r>
        <w:rPr>
          <w:rFonts w:eastAsia="Times New Roman" w:cs="Times New Roman"/>
          <w:szCs w:val="24"/>
        </w:rPr>
        <w:t>οίηση των ενεργειακών κοινοτήτων</w:t>
      </w:r>
      <w:r w:rsidRPr="006B5A04">
        <w:rPr>
          <w:rFonts w:eastAsia="Times New Roman" w:cs="Times New Roman"/>
          <w:szCs w:val="24"/>
        </w:rPr>
        <w:t xml:space="preserve"> </w:t>
      </w:r>
      <w:r>
        <w:rPr>
          <w:rFonts w:eastAsia="Times New Roman" w:cs="Times New Roman"/>
          <w:szCs w:val="24"/>
        </w:rPr>
        <w:t>π</w:t>
      </w:r>
      <w:r w:rsidRPr="006B5A04">
        <w:rPr>
          <w:rFonts w:eastAsia="Times New Roman" w:cs="Times New Roman"/>
          <w:szCs w:val="24"/>
        </w:rPr>
        <w:t>ρος όφελος των μικρών τοπικών κοινωνιών</w:t>
      </w:r>
      <w:r>
        <w:rPr>
          <w:rFonts w:eastAsia="Times New Roman" w:cs="Times New Roman"/>
          <w:szCs w:val="24"/>
        </w:rPr>
        <w:t>, μια</w:t>
      </w:r>
      <w:r w:rsidRPr="006B5A04">
        <w:rPr>
          <w:rFonts w:eastAsia="Times New Roman" w:cs="Times New Roman"/>
          <w:szCs w:val="24"/>
        </w:rPr>
        <w:t xml:space="preserve"> και η πρώτη που έγινε ήταν μεταξύ των Δήμων Αλεξανδρούπολης-Σαμοθράκης</w:t>
      </w:r>
      <w:r>
        <w:rPr>
          <w:rFonts w:eastAsia="Times New Roman" w:cs="Times New Roman"/>
          <w:szCs w:val="24"/>
        </w:rPr>
        <w:t>,</w:t>
      </w:r>
      <w:r w:rsidRPr="006B5A04">
        <w:rPr>
          <w:rFonts w:eastAsia="Times New Roman" w:cs="Times New Roman"/>
          <w:szCs w:val="24"/>
        </w:rPr>
        <w:t xml:space="preserve"> του Οργανισμού Λιμένα και της Μητρόπολης Αλεξανδρούπολης</w:t>
      </w:r>
      <w:r>
        <w:rPr>
          <w:rFonts w:eastAsia="Times New Roman" w:cs="Times New Roman"/>
          <w:szCs w:val="24"/>
        </w:rPr>
        <w:t>;</w:t>
      </w:r>
      <w:r w:rsidRPr="006B5A04">
        <w:rPr>
          <w:rFonts w:eastAsia="Times New Roman" w:cs="Times New Roman"/>
          <w:szCs w:val="24"/>
        </w:rPr>
        <w:t xml:space="preserve"> Αντί</w:t>
      </w:r>
      <w:r>
        <w:rPr>
          <w:rFonts w:eastAsia="Times New Roman" w:cs="Times New Roman"/>
          <w:szCs w:val="24"/>
        </w:rPr>
        <w:t>,</w:t>
      </w:r>
      <w:r w:rsidRPr="006B5A04">
        <w:rPr>
          <w:rFonts w:eastAsia="Times New Roman" w:cs="Times New Roman"/>
          <w:szCs w:val="24"/>
        </w:rPr>
        <w:t xml:space="preserve"> </w:t>
      </w:r>
      <w:r>
        <w:rPr>
          <w:rFonts w:eastAsia="Times New Roman" w:cs="Times New Roman"/>
          <w:szCs w:val="24"/>
        </w:rPr>
        <w:t>όμως,</w:t>
      </w:r>
      <w:r w:rsidRPr="006B5A04">
        <w:rPr>
          <w:rFonts w:eastAsia="Times New Roman" w:cs="Times New Roman"/>
          <w:szCs w:val="24"/>
        </w:rPr>
        <w:t xml:space="preserve"> να εργάζεστε τόσα χρόνια για την προώθηση της γεωθερμίας</w:t>
      </w:r>
      <w:r>
        <w:rPr>
          <w:rFonts w:eastAsia="Times New Roman" w:cs="Times New Roman"/>
          <w:szCs w:val="24"/>
        </w:rPr>
        <w:t>, εσείς τρέχα</w:t>
      </w:r>
      <w:r w:rsidRPr="006B5A04">
        <w:rPr>
          <w:rFonts w:eastAsia="Times New Roman" w:cs="Times New Roman"/>
          <w:szCs w:val="24"/>
        </w:rPr>
        <w:t xml:space="preserve">τε να δώσετε άδειες εξόρυξης </w:t>
      </w:r>
      <w:r>
        <w:rPr>
          <w:rFonts w:eastAsia="Times New Roman" w:cs="Times New Roman"/>
          <w:szCs w:val="24"/>
        </w:rPr>
        <w:t>σ</w:t>
      </w:r>
      <w:r w:rsidRPr="006B5A04">
        <w:rPr>
          <w:rFonts w:eastAsia="Times New Roman" w:cs="Times New Roman"/>
          <w:szCs w:val="24"/>
        </w:rPr>
        <w:t>τα Χρυσωρυχεία</w:t>
      </w:r>
      <w:r w:rsidRPr="006B5A04">
        <w:rPr>
          <w:rFonts w:eastAsia="Times New Roman" w:cs="Times New Roman"/>
          <w:szCs w:val="24"/>
        </w:rPr>
        <w:t xml:space="preserve"> Θράκης</w:t>
      </w:r>
      <w:r>
        <w:rPr>
          <w:rFonts w:eastAsia="Times New Roman" w:cs="Times New Roman"/>
          <w:szCs w:val="24"/>
        </w:rPr>
        <w:t>.</w:t>
      </w:r>
      <w:r w:rsidRPr="006B5A04">
        <w:rPr>
          <w:rFonts w:eastAsia="Times New Roman" w:cs="Times New Roman"/>
          <w:szCs w:val="24"/>
        </w:rPr>
        <w:t xml:space="preserve"> </w:t>
      </w:r>
    </w:p>
    <w:p w14:paraId="6A628156"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 xml:space="preserve">Και </w:t>
      </w:r>
      <w:r>
        <w:rPr>
          <w:rFonts w:eastAsia="Times New Roman" w:cs="Times New Roman"/>
          <w:szCs w:val="24"/>
        </w:rPr>
        <w:t>τέλος, μια διευκρίνιση</w:t>
      </w:r>
      <w:r w:rsidRPr="006B5A04">
        <w:rPr>
          <w:rFonts w:eastAsia="Times New Roman" w:cs="Times New Roman"/>
          <w:szCs w:val="24"/>
        </w:rPr>
        <w:t xml:space="preserve"> σε ό</w:t>
      </w:r>
      <w:r>
        <w:rPr>
          <w:rFonts w:eastAsia="Times New Roman" w:cs="Times New Roman"/>
          <w:szCs w:val="24"/>
        </w:rPr>
        <w:t>,</w:t>
      </w:r>
      <w:r w:rsidRPr="006B5A04">
        <w:rPr>
          <w:rFonts w:eastAsia="Times New Roman" w:cs="Times New Roman"/>
          <w:szCs w:val="24"/>
        </w:rPr>
        <w:t xml:space="preserve">τι αφορά τα ανταποδοτικά τέλη από τα </w:t>
      </w:r>
      <w:r>
        <w:rPr>
          <w:rFonts w:eastAsia="Times New Roman" w:cs="Times New Roman"/>
          <w:szCs w:val="24"/>
        </w:rPr>
        <w:t>αι</w:t>
      </w:r>
      <w:r w:rsidRPr="006B5A04">
        <w:rPr>
          <w:rFonts w:eastAsia="Times New Roman" w:cs="Times New Roman"/>
          <w:szCs w:val="24"/>
        </w:rPr>
        <w:t>ολικά πάρκα</w:t>
      </w:r>
      <w:r>
        <w:rPr>
          <w:rFonts w:eastAsia="Times New Roman" w:cs="Times New Roman"/>
          <w:szCs w:val="24"/>
        </w:rPr>
        <w:t>.</w:t>
      </w:r>
      <w:r w:rsidRPr="006B5A04">
        <w:rPr>
          <w:rFonts w:eastAsia="Times New Roman" w:cs="Times New Roman"/>
          <w:szCs w:val="24"/>
        </w:rPr>
        <w:t xml:space="preserve"> Ήμασταν εμείς που δώσαμε τα ανταποδοτικά τέλη της προηγούμενης περιόδου που κυβερνούσε η Νέα Δημοκρατία μέχρι το 2014 και ήδη ολοκληρώνεται η διαδικασία για να απ</w:t>
      </w:r>
      <w:r w:rsidRPr="006B5A04">
        <w:rPr>
          <w:rFonts w:eastAsia="Times New Roman" w:cs="Times New Roman"/>
          <w:szCs w:val="24"/>
        </w:rPr>
        <w:t xml:space="preserve">οδοθούν από το </w:t>
      </w:r>
      <w:r>
        <w:rPr>
          <w:rFonts w:eastAsia="Times New Roman" w:cs="Times New Roman"/>
          <w:szCs w:val="24"/>
        </w:rPr>
        <w:t>20</w:t>
      </w:r>
      <w:r w:rsidRPr="006B5A04">
        <w:rPr>
          <w:rFonts w:eastAsia="Times New Roman" w:cs="Times New Roman"/>
          <w:szCs w:val="24"/>
        </w:rPr>
        <w:t>14 και μετά τα ανταποδοτικά στον Έβρο</w:t>
      </w:r>
      <w:r>
        <w:rPr>
          <w:rFonts w:eastAsia="Times New Roman" w:cs="Times New Roman"/>
          <w:szCs w:val="24"/>
        </w:rPr>
        <w:t>.</w:t>
      </w:r>
    </w:p>
    <w:p w14:paraId="6A628157"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Ευχαριστώ</w:t>
      </w:r>
      <w:r>
        <w:rPr>
          <w:rFonts w:eastAsia="Times New Roman" w:cs="Times New Roman"/>
          <w:szCs w:val="24"/>
        </w:rPr>
        <w:t xml:space="preserve">. </w:t>
      </w:r>
    </w:p>
    <w:p w14:paraId="6A628158" w14:textId="77777777" w:rsidR="00CD4C30" w:rsidRDefault="00DA53E9">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6A62815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Ο κ. Σκρέκας έχει τον λόγο.</w:t>
      </w:r>
    </w:p>
    <w:p w14:paraId="6A62815A" w14:textId="77777777" w:rsidR="00CD4C30" w:rsidRDefault="00DA53E9">
      <w:pPr>
        <w:spacing w:line="600" w:lineRule="auto"/>
        <w:ind w:firstLine="720"/>
        <w:jc w:val="both"/>
        <w:rPr>
          <w:rFonts w:eastAsia="Times New Roman" w:cs="Times New Roman"/>
          <w:szCs w:val="24"/>
        </w:rPr>
      </w:pPr>
      <w:r w:rsidRPr="009D0545">
        <w:rPr>
          <w:rFonts w:eastAsia="Times New Roman" w:cs="Times New Roman"/>
          <w:b/>
          <w:szCs w:val="24"/>
        </w:rPr>
        <w:t>ΚΩΝΣΤΑΝΤΙΝΟΣ ΣΚΡΕΚΑΣ:</w:t>
      </w:r>
      <w:r>
        <w:rPr>
          <w:rFonts w:eastAsia="Times New Roman" w:cs="Times New Roman"/>
          <w:szCs w:val="24"/>
        </w:rPr>
        <w:t xml:space="preserve"> </w:t>
      </w:r>
      <w:r w:rsidRPr="006B5A04">
        <w:rPr>
          <w:rFonts w:eastAsia="Times New Roman" w:cs="Times New Roman"/>
          <w:szCs w:val="24"/>
        </w:rPr>
        <w:t>Ευχαριστώ</w:t>
      </w:r>
      <w:r>
        <w:rPr>
          <w:rFonts w:eastAsia="Times New Roman" w:cs="Times New Roman"/>
          <w:szCs w:val="24"/>
        </w:rPr>
        <w:t>,</w:t>
      </w:r>
      <w:r w:rsidRPr="006B5A04">
        <w:rPr>
          <w:rFonts w:eastAsia="Times New Roman" w:cs="Times New Roman"/>
          <w:szCs w:val="24"/>
        </w:rPr>
        <w:t xml:space="preserve"> κύριε Πρόεδρε</w:t>
      </w:r>
      <w:r>
        <w:rPr>
          <w:rFonts w:eastAsia="Times New Roman" w:cs="Times New Roman"/>
          <w:szCs w:val="24"/>
        </w:rPr>
        <w:t>.</w:t>
      </w:r>
    </w:p>
    <w:p w14:paraId="6A62815B" w14:textId="77777777" w:rsidR="00CD4C30" w:rsidRDefault="00DA53E9">
      <w:pPr>
        <w:spacing w:line="600" w:lineRule="auto"/>
        <w:ind w:firstLine="720"/>
        <w:jc w:val="both"/>
        <w:rPr>
          <w:rFonts w:eastAsia="Times New Roman" w:cs="Times New Roman"/>
          <w:szCs w:val="24"/>
        </w:rPr>
      </w:pPr>
      <w:r w:rsidRPr="006B5A04">
        <w:rPr>
          <w:rFonts w:eastAsia="Times New Roman" w:cs="Times New Roman"/>
          <w:szCs w:val="24"/>
        </w:rPr>
        <w:t>Δεν θα επαναλάβω αυτ</w:t>
      </w:r>
      <w:r>
        <w:rPr>
          <w:rFonts w:eastAsia="Times New Roman" w:cs="Times New Roman"/>
          <w:szCs w:val="24"/>
        </w:rPr>
        <w:t xml:space="preserve">ά τα οποία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Υπουργέ. </w:t>
      </w:r>
      <w:r w:rsidRPr="006B5A04">
        <w:rPr>
          <w:rFonts w:eastAsia="Times New Roman" w:cs="Times New Roman"/>
          <w:szCs w:val="24"/>
        </w:rPr>
        <w:t>Επιτρέψ</w:t>
      </w:r>
      <w:r>
        <w:rPr>
          <w:rFonts w:eastAsia="Times New Roman" w:cs="Times New Roman"/>
          <w:szCs w:val="24"/>
        </w:rPr>
        <w:t>τε μου, όμως, να κάνω</w:t>
      </w:r>
      <w:r w:rsidRPr="006B5A04">
        <w:rPr>
          <w:rFonts w:eastAsia="Times New Roman" w:cs="Times New Roman"/>
          <w:szCs w:val="24"/>
        </w:rPr>
        <w:t xml:space="preserve"> ιδιαίτερη αναφορά σε ένα σημαντικό θέμα που αφορά τη </w:t>
      </w:r>
      <w:r>
        <w:rPr>
          <w:rFonts w:eastAsia="Times New Roman" w:cs="Times New Roman"/>
          <w:szCs w:val="24"/>
        </w:rPr>
        <w:t>χώρα</w:t>
      </w:r>
      <w:r w:rsidRPr="006B5A04">
        <w:rPr>
          <w:rFonts w:eastAsia="Times New Roman" w:cs="Times New Roman"/>
          <w:szCs w:val="24"/>
        </w:rPr>
        <w:t xml:space="preserve"> και εν</w:t>
      </w:r>
      <w:r>
        <w:rPr>
          <w:rFonts w:eastAsia="Times New Roman" w:cs="Times New Roman"/>
          <w:szCs w:val="24"/>
        </w:rPr>
        <w:t>νο</w:t>
      </w:r>
      <w:r w:rsidRPr="006B5A04">
        <w:rPr>
          <w:rFonts w:eastAsia="Times New Roman" w:cs="Times New Roman"/>
          <w:szCs w:val="24"/>
        </w:rPr>
        <w:t>ώ το αγροτικό.</w:t>
      </w:r>
    </w:p>
    <w:p w14:paraId="6A62815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Ξέρετε πολύ καλά </w:t>
      </w:r>
      <w:r w:rsidRPr="00860927">
        <w:rPr>
          <w:rFonts w:eastAsia="Times New Roman" w:cs="Times New Roman"/>
          <w:szCs w:val="24"/>
        </w:rPr>
        <w:t>-</w:t>
      </w:r>
      <w:r>
        <w:rPr>
          <w:rFonts w:eastAsia="Times New Roman" w:cs="Times New Roman"/>
          <w:szCs w:val="24"/>
        </w:rPr>
        <w:t>ή αν δεν ξέρετε σας ενημερώνω</w:t>
      </w:r>
      <w:r w:rsidRPr="00860927">
        <w:rPr>
          <w:rFonts w:eastAsia="Times New Roman" w:cs="Times New Roman"/>
          <w:szCs w:val="24"/>
        </w:rPr>
        <w:t>-</w:t>
      </w:r>
      <w:r>
        <w:rPr>
          <w:rFonts w:eastAsia="Times New Roman" w:cs="Times New Roman"/>
          <w:szCs w:val="24"/>
        </w:rPr>
        <w:t xml:space="preserve"> ότι ο Έλληνας αγρότης και η Ελληνίδα αγρότισσ</w:t>
      </w:r>
      <w:r>
        <w:rPr>
          <w:rFonts w:eastAsia="Times New Roman" w:cs="Times New Roman"/>
          <w:szCs w:val="24"/>
        </w:rPr>
        <w:t xml:space="preserve">α, ο αγροτικός τομέας της χώρας, έχει χτυπηθεί βάναυσα από την Κυβέρνηση ΣΥΡΙΖΑ του κ. Τσίπρα. </w:t>
      </w:r>
    </w:p>
    <w:p w14:paraId="6A62815D"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δύο-τρία πράγματα που έχουν γίνει αυτά τα τέσσερα χρόνια. Πρώτον, αυξήθηκε η φορολογία. Δεύτερον, αυξήθηκαν οι εισφορές στα ασφαλιστικά </w:t>
      </w:r>
      <w:r>
        <w:rPr>
          <w:rFonts w:eastAsia="Times New Roman" w:cs="Times New Roman"/>
          <w:szCs w:val="24"/>
        </w:rPr>
        <w:t>ταμεία. Τρίτον, αυξήθηκε ο ΦΠΑ για πολλά χρόνια από 13% στο 24%, ακόμη και για το άχυρο με το οποίο ταΐζουν τα ζώα τους οι αγρότες και χρειάστηκαν μεγάλοι αγώνες από εμάς για να μπορέσετε επιτέλους να καταλάβετε ότι ήταν ανήκουστο να πληρώνει ο αγρότης 24%</w:t>
      </w:r>
      <w:r>
        <w:rPr>
          <w:rFonts w:eastAsia="Times New Roman" w:cs="Times New Roman"/>
          <w:szCs w:val="24"/>
        </w:rPr>
        <w:t xml:space="preserve"> ΦΠΑ ακόμη και για το άχυρο. </w:t>
      </w:r>
    </w:p>
    <w:p w14:paraId="6A62815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Αυξήθηκε το ενεργειακό κόστος</w:t>
      </w:r>
      <w:r w:rsidRPr="00860927">
        <w:rPr>
          <w:rFonts w:eastAsia="Times New Roman" w:cs="Times New Roman"/>
          <w:szCs w:val="24"/>
        </w:rPr>
        <w:t>,</w:t>
      </w:r>
      <w:r>
        <w:rPr>
          <w:rFonts w:eastAsia="Times New Roman" w:cs="Times New Roman"/>
          <w:szCs w:val="24"/>
        </w:rPr>
        <w:t xml:space="preserve"> αφού αυτήν τη στιγμή καταργήσατε την επιδότηση για το πετρέλαιο που χρησιμοποιεί ο αγρότης για να καλλιεργεί τα κτήματά του. Επίσης, αυξήσατε και τον ειδικό φόρο στη βενζίνη και τον ειδικό φόρο σ</w:t>
      </w:r>
      <w:r>
        <w:rPr>
          <w:rFonts w:eastAsia="Times New Roman" w:cs="Times New Roman"/>
          <w:szCs w:val="24"/>
        </w:rPr>
        <w:t xml:space="preserve">το πετρέλαιο κίνησης, με αποτέλεσμα να αυξήσετε για άλλη μία φορά το κόστος στην αγροτική παραγωγή. Βέβαια, πέρα και πάνω από όλα αυτά αυξήθηκαν και τα φάρμακα και αυξήθηκαν και οι σπόροι. </w:t>
      </w:r>
    </w:p>
    <w:p w14:paraId="6A62815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Άρα κάτι πρέπει να γίνει για να διασώσουμε τον πρωτογενή τομέα της</w:t>
      </w:r>
      <w:r>
        <w:rPr>
          <w:rFonts w:eastAsia="Times New Roman" w:cs="Times New Roman"/>
          <w:szCs w:val="24"/>
        </w:rPr>
        <w:t xml:space="preserve"> χώρας, που δήθεν προεκλογικά και όλα αυτά τα τέσσερα χρόνια υπερασπίζεστε, αλλά τελικά τα αποτελέσματα δείχνουν ότι τον καταστρέφετε.</w:t>
      </w:r>
    </w:p>
    <w:p w14:paraId="6A62816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Πάνω και πέρα από όλα αυτά έρχεται και ένα νέο χαράτσι, το περιβαλλοντικό χαράτσι, που ειδικά για τους αγρότες της Θεσσαλ</w:t>
      </w:r>
      <w:r>
        <w:rPr>
          <w:rFonts w:eastAsia="Times New Roman" w:cs="Times New Roman"/>
          <w:szCs w:val="24"/>
        </w:rPr>
        <w:t xml:space="preserve">ίας και των Τρικάλων που εκλέγομαι, θα είναι τουλάχιστον 11 ευρώ έως και 16 ευρώ το στρέμμα για να ποτίζουν τα χωράφια τους. Δηλαδή οδηγείτε τους αγρότες στο να σταματήσουν να ποτίζουν τα χωράφια τους, να έχουν ποτιστικές καλλιέργειες και τους οδηγείτε σε </w:t>
      </w:r>
      <w:r>
        <w:rPr>
          <w:rFonts w:eastAsia="Times New Roman" w:cs="Times New Roman"/>
          <w:szCs w:val="24"/>
        </w:rPr>
        <w:t>ξερικές καλλιέργειες, που έχουν και μικρότερη απόδοση και φυσικά πολύ μικρότερο έσοδο. Όταν δεν μπορούν να επιβιώσουν έχοντας ποτιστικά χωράφια, φανταστείτε τι πρόκειται να γίνει με τα ξερικά. Φυσικά θα εγκαταλείψουν όλη την ύπαιθρο ακαλλιέργητη.</w:t>
      </w:r>
    </w:p>
    <w:p w14:paraId="6A62816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Ερχόμαστε</w:t>
      </w:r>
      <w:r>
        <w:rPr>
          <w:rFonts w:eastAsia="Times New Roman" w:cs="Times New Roman"/>
          <w:szCs w:val="24"/>
        </w:rPr>
        <w:t>, λοιπόν, και σας λέμε</w:t>
      </w:r>
      <w:r w:rsidRPr="00CE7773">
        <w:rPr>
          <w:rFonts w:eastAsia="Times New Roman" w:cs="Times New Roman"/>
          <w:szCs w:val="24"/>
        </w:rPr>
        <w:t>:</w:t>
      </w:r>
      <w:r>
        <w:rPr>
          <w:rFonts w:eastAsia="Times New Roman" w:cs="Times New Roman"/>
          <w:szCs w:val="24"/>
        </w:rPr>
        <w:t xml:space="preserve"> Ελάτε να βοηθήσουμε με έναν άλλον τρόπο τους αγρότες. Ήρθατε και περάσατε και δώσατε μία καλύτερη τιμή σε ό,τι αφορά τα αγροτικά </w:t>
      </w:r>
      <w:proofErr w:type="spellStart"/>
      <w:r>
        <w:rPr>
          <w:rFonts w:eastAsia="Times New Roman" w:cs="Times New Roman"/>
          <w:szCs w:val="24"/>
        </w:rPr>
        <w:t>φωτοβολταϊκά</w:t>
      </w:r>
      <w:proofErr w:type="spellEnd"/>
      <w:r>
        <w:rPr>
          <w:rFonts w:eastAsia="Times New Roman" w:cs="Times New Roman"/>
          <w:szCs w:val="24"/>
        </w:rPr>
        <w:t xml:space="preserve">. Αφορά περίπου πέντε χιλιάδες εγκαταστάσεις. Συμφωνούμε, δεν είναι αρκετό. </w:t>
      </w:r>
    </w:p>
    <w:p w14:paraId="6A62816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Ερχόμαστε και </w:t>
      </w:r>
      <w:r>
        <w:rPr>
          <w:rFonts w:eastAsia="Times New Roman" w:cs="Times New Roman"/>
          <w:szCs w:val="24"/>
        </w:rPr>
        <w:t>σας λέμε να τους βοηθήσετε με τρόπο που να μειώνεται τουλάχιστον το κόστος της εγκατάστασης, ώστε να γίνουν πιο βιώσιμα. Επιτρέψτε να κατασκευάζουν αυτά τα πάρκα σε γη υψηλής παραγωγικότητας. Δεύτερον, βάλτε τα, εντάξτε τα σε έναν αναπτυξιακό νόμο, ώστε να</w:t>
      </w:r>
      <w:r>
        <w:rPr>
          <w:rFonts w:eastAsia="Times New Roman" w:cs="Times New Roman"/>
          <w:szCs w:val="24"/>
        </w:rPr>
        <w:t xml:space="preserve"> μειωθεί το κόστος αρχικής εγκατάστασης. </w:t>
      </w:r>
    </w:p>
    <w:p w14:paraId="6A62816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Διαφωνείτε στο να εγκατασταθούν αυτά τα αγροτικά </w:t>
      </w:r>
      <w:proofErr w:type="spellStart"/>
      <w:r>
        <w:rPr>
          <w:rFonts w:eastAsia="Times New Roman" w:cs="Times New Roman"/>
          <w:szCs w:val="24"/>
        </w:rPr>
        <w:t>φωτοβολταϊκά</w:t>
      </w:r>
      <w:proofErr w:type="spellEnd"/>
      <w:r>
        <w:rPr>
          <w:rFonts w:eastAsia="Times New Roman" w:cs="Times New Roman"/>
          <w:szCs w:val="24"/>
        </w:rPr>
        <w:t xml:space="preserve"> σε γη υψηλής παραγωγικότητας. Ερχόμαστε και σας λέμε να το κρατήσουμε αυτό που λέτε. Έχουμε τη δυνατότητα να κατασκευάσουν οι αγρότες </w:t>
      </w:r>
      <w:proofErr w:type="spellStart"/>
      <w:r>
        <w:rPr>
          <w:rFonts w:eastAsia="Times New Roman" w:cs="Times New Roman"/>
          <w:szCs w:val="24"/>
        </w:rPr>
        <w:t>φωτοβολταϊκά</w:t>
      </w:r>
      <w:proofErr w:type="spellEnd"/>
      <w:r>
        <w:rPr>
          <w:rFonts w:eastAsia="Times New Roman" w:cs="Times New Roman"/>
          <w:szCs w:val="24"/>
        </w:rPr>
        <w:t xml:space="preserve"> για σ</w:t>
      </w:r>
      <w:r>
        <w:rPr>
          <w:rFonts w:eastAsia="Times New Roman" w:cs="Times New Roman"/>
          <w:szCs w:val="24"/>
        </w:rPr>
        <w:t xml:space="preserve">υμψηφισμό για τις ενεργειακές ανάγκες που έχουν για να ποτίζουν τα χωράφια τους, για παράδειγμα, ή για να λειτουργούν τα </w:t>
      </w:r>
      <w:proofErr w:type="spellStart"/>
      <w:r>
        <w:rPr>
          <w:rFonts w:eastAsia="Times New Roman" w:cs="Times New Roman"/>
          <w:szCs w:val="24"/>
        </w:rPr>
        <w:t>αρμεκτήρια</w:t>
      </w:r>
      <w:proofErr w:type="spellEnd"/>
      <w:r>
        <w:rPr>
          <w:rFonts w:eastAsia="Times New Roman" w:cs="Times New Roman"/>
          <w:szCs w:val="24"/>
        </w:rPr>
        <w:t xml:space="preserve"> στις κτηνοτροφικές εγκαταστάσεις. Σας λέμε ότι σε αυτές τις περιπτώσεις είναι για τα μικρά αγροτικά </w:t>
      </w:r>
      <w:proofErr w:type="spellStart"/>
      <w:r>
        <w:rPr>
          <w:rFonts w:eastAsia="Times New Roman" w:cs="Times New Roman"/>
          <w:szCs w:val="24"/>
        </w:rPr>
        <w:t>φωτοβολταϊκά</w:t>
      </w:r>
      <w:proofErr w:type="spellEnd"/>
      <w:r>
        <w:rPr>
          <w:rFonts w:eastAsia="Times New Roman" w:cs="Times New Roman"/>
          <w:szCs w:val="24"/>
        </w:rPr>
        <w:t xml:space="preserve"> δέκα κιλοβά</w:t>
      </w:r>
      <w:r>
        <w:rPr>
          <w:rFonts w:eastAsia="Times New Roman" w:cs="Times New Roman"/>
          <w:szCs w:val="24"/>
        </w:rPr>
        <w:t xml:space="preserve">τ, είκοσι κιλοβάτ, τριάντα κιλοβάτ εγκατεστημένης ισχύος, δηλαδή για αγροτικά </w:t>
      </w:r>
      <w:proofErr w:type="spellStart"/>
      <w:r>
        <w:rPr>
          <w:rFonts w:eastAsia="Times New Roman" w:cs="Times New Roman"/>
          <w:szCs w:val="24"/>
        </w:rPr>
        <w:t>φωτοβολταϊκά</w:t>
      </w:r>
      <w:proofErr w:type="spellEnd"/>
      <w:r>
        <w:rPr>
          <w:rFonts w:eastAsia="Times New Roman" w:cs="Times New Roman"/>
          <w:szCs w:val="24"/>
        </w:rPr>
        <w:t xml:space="preserve"> που είναι εκατό ή διακόσια τετραγωνικά μέτρα, 0,2 του στρέμματος, 20% ενός στρέμματος. </w:t>
      </w:r>
    </w:p>
    <w:p w14:paraId="6A628164" w14:textId="77777777" w:rsidR="00CD4C30" w:rsidRDefault="00DA53E9">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Παρακαλώ, ολοκληρώστε.</w:t>
      </w:r>
    </w:p>
    <w:p w14:paraId="6A628165" w14:textId="77777777" w:rsidR="00CD4C30" w:rsidRDefault="00DA53E9">
      <w:pPr>
        <w:spacing w:line="600" w:lineRule="auto"/>
        <w:ind w:firstLine="720"/>
        <w:jc w:val="both"/>
        <w:rPr>
          <w:rFonts w:eastAsia="Times New Roman" w:cs="Times New Roman"/>
          <w:szCs w:val="24"/>
        </w:rPr>
      </w:pPr>
      <w:r w:rsidRPr="00CE7773">
        <w:rPr>
          <w:rFonts w:eastAsia="Times New Roman" w:cs="Times New Roman"/>
          <w:b/>
          <w:szCs w:val="24"/>
        </w:rPr>
        <w:t>ΚΩΝΣΤΑΝΤΙΝΟΣ ΣΚΡΕΚΑΣ:</w:t>
      </w:r>
      <w:r>
        <w:rPr>
          <w:rFonts w:eastAsia="Times New Roman" w:cs="Times New Roman"/>
          <w:szCs w:val="24"/>
        </w:rPr>
        <w:t xml:space="preserve"> Ολοκληρώνω, κύριε Πρόεδρε και ευχαριστώ για την ανοχή σας. Ένα λεπτό θέλω. </w:t>
      </w:r>
    </w:p>
    <w:p w14:paraId="6A62816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Σας παρακαλώ, κύριε Υπουργέ, ελάτε εδώ να συμφωνήσουμε και δώστε τη δυνατότητα για αυτά τα μικρά που είναι για ενεργειακό συμψηφισμό, που θα μειώσει το κόστος παραγωγής, που θα με</w:t>
      </w:r>
      <w:r>
        <w:rPr>
          <w:rFonts w:eastAsia="Times New Roman" w:cs="Times New Roman"/>
          <w:szCs w:val="24"/>
        </w:rPr>
        <w:t xml:space="preserve">ιώσει το ενεργειακό κόστος στους αγρότες και στους κτηνοτρόφους, ελάτε και δώστε τους τη δυνατότητα να κατασκευάσουν δίπλα στην </w:t>
      </w:r>
      <w:proofErr w:type="spellStart"/>
      <w:r>
        <w:rPr>
          <w:rFonts w:eastAsia="Times New Roman" w:cs="Times New Roman"/>
          <w:szCs w:val="24"/>
        </w:rPr>
        <w:t>πομόνα</w:t>
      </w:r>
      <w:proofErr w:type="spellEnd"/>
      <w:r>
        <w:rPr>
          <w:rFonts w:eastAsia="Times New Roman" w:cs="Times New Roman"/>
          <w:szCs w:val="24"/>
        </w:rPr>
        <w:t xml:space="preserve"> που ποτίζουν, δίπλα στην κτηνοτροφική τους μονάδα. Μιλάμε για 200 τετραγωνικά και με αυτόν τον τρόπο να τους κάνουμε αντα</w:t>
      </w:r>
      <w:r>
        <w:rPr>
          <w:rFonts w:eastAsia="Times New Roman" w:cs="Times New Roman"/>
          <w:szCs w:val="24"/>
        </w:rPr>
        <w:t>γωνιστικούς και όχι μόνο αυτό, αλλά να προσθέσουμε και υπεραξία στο παραγόμενο προϊόν, γιατί θα είναι ένα αγροτικό προϊόν το οποίο δεν θα παράγεται από ενέργεια που θα καίμε λιγνίτη, αλλά από ανανεώσιμες πηγές ενέργειας, άρα θα είναι ένα πράσινο, δύο φορές</w:t>
      </w:r>
      <w:r>
        <w:rPr>
          <w:rFonts w:eastAsia="Times New Roman" w:cs="Times New Roman"/>
          <w:szCs w:val="24"/>
        </w:rPr>
        <w:t xml:space="preserve"> πράσινο προϊόν.</w:t>
      </w:r>
    </w:p>
    <w:p w14:paraId="6A62816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Νομίζω ότι δεν έχουμε κα</w:t>
      </w:r>
      <w:r>
        <w:rPr>
          <w:rFonts w:eastAsia="Times New Roman" w:cs="Times New Roman"/>
          <w:szCs w:val="24"/>
        </w:rPr>
        <w:t>μ</w:t>
      </w:r>
      <w:r>
        <w:rPr>
          <w:rFonts w:eastAsia="Times New Roman" w:cs="Times New Roman"/>
          <w:szCs w:val="24"/>
        </w:rPr>
        <w:t xml:space="preserve">μία διαφωνία σε αυτό. Ελάτε να το περάσουμε τώρα, σήμερα αυτό. Μπορούμε να το κάνουμε –επαναλαμβάνω- μόνο για τα πολύ μικρά </w:t>
      </w:r>
      <w:proofErr w:type="spellStart"/>
      <w:r>
        <w:rPr>
          <w:rFonts w:eastAsia="Times New Roman" w:cs="Times New Roman"/>
          <w:szCs w:val="24"/>
        </w:rPr>
        <w:t>φωτοβολταϊκά</w:t>
      </w:r>
      <w:proofErr w:type="spellEnd"/>
      <w:r>
        <w:rPr>
          <w:rFonts w:eastAsia="Times New Roman" w:cs="Times New Roman"/>
          <w:szCs w:val="24"/>
        </w:rPr>
        <w:t xml:space="preserve"> δέκα, είκοσι, τριάντα κιλοβάτ, που είναι για να μειώσουμε το ενεργειακό κόστο</w:t>
      </w:r>
      <w:r>
        <w:rPr>
          <w:rFonts w:eastAsia="Times New Roman" w:cs="Times New Roman"/>
          <w:szCs w:val="24"/>
        </w:rPr>
        <w:t xml:space="preserve">ς του αγρότη που το χρησιμοποιεί για να ποτίζει το χωράφι ή για να συντηρεί και να τρέφει τα ζώα του. </w:t>
      </w:r>
    </w:p>
    <w:p w14:paraId="6A62816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Είπατε ένα τελευταίο, ότι η Νέα Δημοκρατία θεωρεί ότι οι κρατικές επιχειρήσεις είναι κατάρα. Εγώ θα σας πω, κύριε Υπουργέ, ότι η κατάρα των κρατικών επιχ</w:t>
      </w:r>
      <w:r>
        <w:rPr>
          <w:rFonts w:eastAsia="Times New Roman" w:cs="Times New Roman"/>
          <w:szCs w:val="24"/>
        </w:rPr>
        <w:t>ειρήσεων δυστυχώς είναι ο ΣΥΡΙΖΑ. Και η ΔΕΗ και τα ΕΛΤΑ και οι Αστικές Συγκοινωνίες Αθήνας ήταν κερδοφόρες το 2014, είναι βαριά προβληματικές επιχειρήσεις και ζημιογόνες επιχειρήσεις το 2019, μετά από τέσσερα χρόνια με διακυβέρνηση ΣΥΡΙΖΑ. Αυτή είναι η κατ</w:t>
      </w:r>
      <w:r>
        <w:rPr>
          <w:rFonts w:eastAsia="Times New Roman" w:cs="Times New Roman"/>
          <w:szCs w:val="24"/>
        </w:rPr>
        <w:t>άρα και δυστυχώς όλα αυτά τα αφήνετε για τους επόμενους.</w:t>
      </w:r>
    </w:p>
    <w:p w14:paraId="6A62816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Σας ευχαριστώ.</w:t>
      </w:r>
    </w:p>
    <w:p w14:paraId="6A62816A" w14:textId="77777777" w:rsidR="00CD4C30" w:rsidRDefault="00DA53E9">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Γίνεται γνωστό στο Σώμα ότι ο Υπουργός Εσωτερικών, ο Αντιπρόεδρος της Κυβέρνησης και Υπουργός Οικονομίας και Ανάπτυξης, οι Υπουργοί Ψηφιακής Πολιτικής,</w:t>
      </w:r>
      <w:r>
        <w:rPr>
          <w:rFonts w:eastAsia="Times New Roman" w:cs="Times New Roman"/>
          <w:szCs w:val="24"/>
        </w:rPr>
        <w:t xml:space="preserve"> Τηλεπικοινωνιών και Ενημέρωσης, Εθνικής Άμυνας, Παιδείας, Έρευνας και Θρησκευμάτων, Εργασίας, Κοινωνικής Ασφάλισης και Κοινωνικής Αλληλεγγύης, Εξωτερικών, Προστασίας του Πολίτη, Δικαιοσύνης, Διαφάνειας και Ανθρωπίνων Δικαιωμάτων, Οικονομικών, Υγείας, Διοι</w:t>
      </w:r>
      <w:r>
        <w:rPr>
          <w:rFonts w:eastAsia="Times New Roman" w:cs="Times New Roman"/>
          <w:szCs w:val="24"/>
        </w:rPr>
        <w:t>κητικής Ανασυγκρότησης, Περιβάλλοντος και Ενέργειας, οι Αναπληρωτές Υπουργοί Εργασίας, Κοινωνικής Ασφάλισης και Κοινωνικής Αλληλεγγύης, Εξωτερικών, Οικονομικών, Υγείας, Περιβάλλοντος και Ενέργειας, καθώς και οι Υφυπουργοί Εσωτερικών, Οικονομίας και Ανάπτυξ</w:t>
      </w:r>
      <w:r>
        <w:rPr>
          <w:rFonts w:eastAsia="Times New Roman" w:cs="Times New Roman"/>
          <w:szCs w:val="24"/>
        </w:rPr>
        <w:t>ης, Ψηφιακής Πολιτικής, Τηλεπικοινωνιών και Ενημέρωσης και Εργασίας, Κοινωνικής Ασφάλισης και Κοινωνικής Αλληλεγγύης, κατέθεσαν σήμερα 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2019 σχέδιο νόμου: «Προώθηση της ουσιαστικής ισότητας των φύλων, πρόληψη και καταπολέμηση της </w:t>
      </w:r>
      <w:proofErr w:type="spellStart"/>
      <w:r>
        <w:rPr>
          <w:rFonts w:eastAsia="Times New Roman" w:cs="Times New Roman"/>
          <w:szCs w:val="24"/>
        </w:rPr>
        <w:t>έμφυλης</w:t>
      </w:r>
      <w:proofErr w:type="spellEnd"/>
      <w:r>
        <w:rPr>
          <w:rFonts w:eastAsia="Times New Roman" w:cs="Times New Roman"/>
          <w:szCs w:val="24"/>
        </w:rPr>
        <w:t xml:space="preserve"> βίας – Ρυθμίσεις για την απονομή Ιθαγένειας – Διατάξεις σχετικές με τις εκλογές στην Τοπική Αυτοδιοίκηση - Λοιπές διατάξεις αρμοδιότητας ΥΠΕΣ».</w:t>
      </w:r>
    </w:p>
    <w:p w14:paraId="6A62816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6A62816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έχει τον λόγο.</w:t>
      </w:r>
    </w:p>
    <w:p w14:paraId="6A62816D" w14:textId="77777777" w:rsidR="00CD4C30" w:rsidRDefault="00DA53E9">
      <w:pPr>
        <w:spacing w:line="600" w:lineRule="auto"/>
        <w:ind w:firstLine="720"/>
        <w:jc w:val="both"/>
        <w:rPr>
          <w:rFonts w:eastAsia="Times New Roman" w:cs="Times New Roman"/>
          <w:szCs w:val="24"/>
        </w:rPr>
      </w:pPr>
      <w:r w:rsidRPr="00CE7773">
        <w:rPr>
          <w:rFonts w:eastAsia="Times New Roman" w:cs="Times New Roman"/>
          <w:b/>
          <w:szCs w:val="24"/>
        </w:rPr>
        <w:t>ΓΕΩΡΓΙΟΣ ΑΡΒΑΝΙΤΙΔΗΣ:</w:t>
      </w:r>
      <w:r>
        <w:rPr>
          <w:rFonts w:eastAsia="Times New Roman" w:cs="Times New Roman"/>
          <w:szCs w:val="24"/>
        </w:rPr>
        <w:t xml:space="preserve"> Ευχαριστώ πολύ</w:t>
      </w:r>
      <w:r>
        <w:rPr>
          <w:rFonts w:eastAsia="Times New Roman" w:cs="Times New Roman"/>
          <w:szCs w:val="24"/>
        </w:rPr>
        <w:t>, κύριε Πρόεδρε.</w:t>
      </w:r>
    </w:p>
    <w:p w14:paraId="6A62816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μία διευκρίνιση σχετικά με την παρατήρηση που κάνατε για το </w:t>
      </w:r>
      <w:proofErr w:type="spellStart"/>
      <w:r>
        <w:rPr>
          <w:rFonts w:eastAsia="Times New Roman" w:cs="Times New Roman"/>
          <w:szCs w:val="24"/>
        </w:rPr>
        <w:t>unbundling</w:t>
      </w:r>
      <w:proofErr w:type="spellEnd"/>
      <w:r>
        <w:rPr>
          <w:rFonts w:eastAsia="Times New Roman" w:cs="Times New Roman"/>
          <w:szCs w:val="24"/>
        </w:rPr>
        <w:t>. Εξηγήστε μου για το άρθρο 53 και τον ιδιοκτησιακό διαχωρισμό. Υπάρχει εταιρεία η οποία είναι ιδιοκτήτης εταιρείας εμπορίας φυσικού αερίου και η</w:t>
      </w:r>
      <w:r>
        <w:rPr>
          <w:rFonts w:eastAsia="Times New Roman" w:cs="Times New Roman"/>
          <w:szCs w:val="24"/>
        </w:rPr>
        <w:t>λεκτρικού ρεύματος και ταυτόχρονα η ίδια εταιρεία είναι ιδιοκτήτης του 49% και διοικεί κατ’ αποκλειστικότητα εταιρεία που δραστηριοποιείται σε διαχείριση δικτύων διανομής στη Θεσσαλονίκη; Εμπίπτει αυτή η εταιρεία στις απαγορευτικές διατάξεις του άρθρου 53;</w:t>
      </w:r>
      <w:r>
        <w:rPr>
          <w:rFonts w:eastAsia="Times New Roman" w:cs="Times New Roman"/>
          <w:szCs w:val="24"/>
        </w:rPr>
        <w:t xml:space="preserve"> Αυτή η εταιρεία, δηλαδή, θα πρέπει να προχωρήσει σε ιδιοκτησιακό διαχωρισμό και να αποχωρήσει; </w:t>
      </w:r>
    </w:p>
    <w:p w14:paraId="6A62816F"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Διορθώστε με εάν κάνω λάθος, εάν με βάση τις ρυθμίσεις σας θα αναγκάσετε μία επένδυση να αποχωρήσει από τη χώρα, εκτός και εάν την εξαιρείτε. Βεβαίως την </w:t>
      </w:r>
      <w:r>
        <w:rPr>
          <w:rFonts w:eastAsia="Times New Roman" w:cs="Times New Roman"/>
          <w:szCs w:val="24"/>
        </w:rPr>
        <w:t>εξαιρείτε με τη μέριμνα του άρθρου 80ζ</w:t>
      </w:r>
      <w:r>
        <w:rPr>
          <w:rFonts w:eastAsia="Times New Roman" w:cs="Times New Roman"/>
          <w:szCs w:val="24"/>
        </w:rPr>
        <w:t>΄</w:t>
      </w:r>
      <w:r>
        <w:rPr>
          <w:rFonts w:eastAsia="Times New Roman" w:cs="Times New Roman"/>
          <w:szCs w:val="24"/>
        </w:rPr>
        <w:t xml:space="preserve">, όπου μιλάτε για υφιστάμενες συμμετοχές και δικαιώματα. Αυτό δεν είναι κατά περίπτωση και </w:t>
      </w:r>
      <w:proofErr w:type="spellStart"/>
      <w:r>
        <w:rPr>
          <w:rFonts w:eastAsia="Times New Roman" w:cs="Times New Roman"/>
          <w:szCs w:val="24"/>
        </w:rPr>
        <w:t>αλά</w:t>
      </w:r>
      <w:proofErr w:type="spellEnd"/>
      <w:r>
        <w:rPr>
          <w:rFonts w:eastAsia="Times New Roman" w:cs="Times New Roman"/>
          <w:szCs w:val="24"/>
        </w:rPr>
        <w:t xml:space="preserve"> καρτ</w:t>
      </w:r>
      <w:r w:rsidRPr="00147133">
        <w:rPr>
          <w:rFonts w:eastAsia="Times New Roman" w:cs="Times New Roman"/>
          <w:szCs w:val="24"/>
        </w:rPr>
        <w:t xml:space="preserve"> </w:t>
      </w:r>
      <w:r>
        <w:rPr>
          <w:rFonts w:eastAsia="Times New Roman" w:cs="Times New Roman"/>
          <w:szCs w:val="24"/>
        </w:rPr>
        <w:t xml:space="preserve">νομοθεσία, νομοθετική ρύθμιση; </w:t>
      </w:r>
    </w:p>
    <w:p w14:paraId="6A62817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Σε σχέση με τους εργαζόμενους, στο νέο σχήμα της ΔΕΠΑ Εμπορίας τους διασφαλίζετε, λέτ</w:t>
      </w:r>
      <w:r>
        <w:rPr>
          <w:rFonts w:eastAsia="Times New Roman" w:cs="Times New Roman"/>
          <w:szCs w:val="24"/>
        </w:rPr>
        <w:t xml:space="preserve">ε, για τρία χρόνια. Γιατί τρία και όχι έξι, όπως δώσατε για τη ΔΕΗ στα </w:t>
      </w:r>
      <w:proofErr w:type="spellStart"/>
      <w:r>
        <w:rPr>
          <w:rFonts w:eastAsia="Times New Roman" w:cs="Times New Roman"/>
          <w:szCs w:val="24"/>
        </w:rPr>
        <w:t>λιγνιτικά</w:t>
      </w:r>
      <w:proofErr w:type="spellEnd"/>
      <w:r>
        <w:rPr>
          <w:rFonts w:eastAsia="Times New Roman" w:cs="Times New Roman"/>
          <w:szCs w:val="24"/>
        </w:rPr>
        <w:t xml:space="preserve">; Θέλω να πω ότι παίζετε παιχνίδια με τους εργαζόμενους, νομοθετείτε πρόχειρα και επιπόλαια. </w:t>
      </w:r>
    </w:p>
    <w:p w14:paraId="6A62817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Καταθέστε προσθήκη στο νομοσχέδιο, ώστε το ΔΣ της ΔΕΠΑ και το ΔΣ οποιασδήποτε άλλη</w:t>
      </w:r>
      <w:r>
        <w:rPr>
          <w:rFonts w:eastAsia="Times New Roman" w:cs="Times New Roman"/>
          <w:szCs w:val="24"/>
        </w:rPr>
        <w:t xml:space="preserve">ς εταιρείας του </w:t>
      </w:r>
      <w:r>
        <w:rPr>
          <w:rFonts w:eastAsia="Times New Roman" w:cs="Times New Roman"/>
          <w:szCs w:val="24"/>
        </w:rPr>
        <w:t>ο</w:t>
      </w:r>
      <w:r>
        <w:rPr>
          <w:rFonts w:eastAsia="Times New Roman" w:cs="Times New Roman"/>
          <w:szCs w:val="24"/>
        </w:rPr>
        <w:t>μίλου να νομιμοποιείται να προχωρήσει άμεσα στην απορρόφηση συμβασιούχων με σχέση εργασίας αορίστου χρόνου. Για εμάς αυτό είναι μία παγίδα τόσο για τους εργαζόμενους όσο και για τους επενδυτές. Ετοιμάζετε διαχωρισμούς και προσλήψεις με ρου</w:t>
      </w:r>
      <w:r>
        <w:rPr>
          <w:rFonts w:eastAsia="Times New Roman" w:cs="Times New Roman"/>
          <w:szCs w:val="24"/>
        </w:rPr>
        <w:t xml:space="preserve">σφετολογικά και παλαιοκομματικά κριτήρια, μεθοδεύετε ευνοϊκή μεταχείριση «ημετέρων». </w:t>
      </w:r>
    </w:p>
    <w:p w14:paraId="6A62817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Είπαμε εξαρχής</w:t>
      </w:r>
      <w:r w:rsidRPr="00F07EF2">
        <w:rPr>
          <w:rFonts w:eastAsia="Times New Roman" w:cs="Times New Roman"/>
          <w:szCs w:val="24"/>
        </w:rPr>
        <w:t>:</w:t>
      </w:r>
      <w:r>
        <w:rPr>
          <w:rFonts w:eastAsia="Times New Roman" w:cs="Times New Roman"/>
          <w:szCs w:val="24"/>
        </w:rPr>
        <w:t xml:space="preserve"> Πάρτε πίσω αυτό το νομοσχέδιο και φέρτε μία σοβαρή πρόταση, μία πρόταση που θα ενισχύει τη βιωσιμότητα της ενιαίας ΔΕΠΑ, μία πρόταση που θα είναι επικερδή</w:t>
      </w:r>
      <w:r>
        <w:rPr>
          <w:rFonts w:eastAsia="Times New Roman" w:cs="Times New Roman"/>
          <w:szCs w:val="24"/>
        </w:rPr>
        <w:t>ς για την εθνική οικονομία.</w:t>
      </w:r>
    </w:p>
    <w:p w14:paraId="6A62817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w:t>
      </w:r>
      <w:proofErr w:type="spellStart"/>
      <w:r>
        <w:rPr>
          <w:rFonts w:eastAsia="Times New Roman" w:cs="Times New Roman"/>
          <w:szCs w:val="24"/>
        </w:rPr>
        <w:t>ξανατονίζω</w:t>
      </w:r>
      <w:proofErr w:type="spellEnd"/>
      <w:r>
        <w:rPr>
          <w:rFonts w:eastAsia="Times New Roman" w:cs="Times New Roman"/>
          <w:szCs w:val="24"/>
        </w:rPr>
        <w:t xml:space="preserve"> ότι τα αποτελέσματα των επιλογών σας θα είναι λυπηρά. Σε αυτό το λυπηρό αδιέξοδο θα έχουμε φτάσει αποκλειστικά με δική σας ευθύνη λόγω καθυστερήσεων στα δίκτυα, στους διαγωνισμ</w:t>
      </w:r>
      <w:r>
        <w:rPr>
          <w:rFonts w:eastAsia="Times New Roman" w:cs="Times New Roman"/>
          <w:szCs w:val="24"/>
        </w:rPr>
        <w:t xml:space="preserve">ούς. Ακόμη και για τη γεωθερμία φέρατε τις σχετικές διατάξεις με ενάμισι χρόνο καθυστέρηση, ενώ ήταν έτοιμες. Αυτά τα αδιέξοδα έχουν κόστος εθνικό, οικονομικό και κοινωνικό. </w:t>
      </w:r>
    </w:p>
    <w:p w14:paraId="6A62817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Κλείνοντας, κύριε Υπουργέ, με το συγκεκριμένο νομοσχέδιο κάνετε δύο ανούσιες κρατ</w:t>
      </w:r>
      <w:r>
        <w:rPr>
          <w:rFonts w:eastAsia="Times New Roman" w:cs="Times New Roman"/>
          <w:szCs w:val="24"/>
        </w:rPr>
        <w:t xml:space="preserve">ικοποιήσεις και με βάση την μέχρι τώρα αποτυχία σας στα χρονοδιαγράμματα, ακόμη και στην </w:t>
      </w:r>
      <w:proofErr w:type="spellStart"/>
      <w:r>
        <w:rPr>
          <w:rFonts w:eastAsia="Times New Roman" w:cs="Times New Roman"/>
          <w:szCs w:val="24"/>
        </w:rPr>
        <w:t>αεριοδότηση</w:t>
      </w:r>
      <w:proofErr w:type="spellEnd"/>
      <w:r>
        <w:rPr>
          <w:rFonts w:eastAsia="Times New Roman" w:cs="Times New Roman"/>
          <w:szCs w:val="24"/>
        </w:rPr>
        <w:t xml:space="preserve"> της ελληνικής περιφέρειας, αμφιβάλλω κατά πόσο θα προλάβετε να υλοποιήσετε όσα σχεδιάζετε. Ίσως προλαβαίνετε να φέρετε πάλι κάποιες τροπολογίες, αλλά οι με</w:t>
      </w:r>
      <w:r>
        <w:rPr>
          <w:rFonts w:eastAsia="Times New Roman" w:cs="Times New Roman"/>
          <w:szCs w:val="24"/>
        </w:rPr>
        <w:t xml:space="preserve">ταρρυθμίσεις στον ενεργειακό τομέα της χώρας παραμένουν σε εκκρεμότητα, η οποία θα έχει κόστος για τον Έλληνα καταναλωτή πρωτίστως. </w:t>
      </w:r>
    </w:p>
    <w:p w14:paraId="6A62817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Καμμία μνησικακία δεν μας χαρακτηρίζει και κανένας τυχοδιωκτισμός. Απαντώ στον κ. </w:t>
      </w:r>
      <w:proofErr w:type="spellStart"/>
      <w:r>
        <w:rPr>
          <w:rFonts w:eastAsia="Times New Roman" w:cs="Times New Roman"/>
          <w:szCs w:val="24"/>
        </w:rPr>
        <w:t>Ξυδάκη</w:t>
      </w:r>
      <w:proofErr w:type="spellEnd"/>
      <w:r>
        <w:rPr>
          <w:rFonts w:eastAsia="Times New Roman" w:cs="Times New Roman"/>
          <w:szCs w:val="24"/>
        </w:rPr>
        <w:t xml:space="preserve">. Είμαστε εδώ με τις προτάσεις και </w:t>
      </w:r>
      <w:r>
        <w:rPr>
          <w:rFonts w:eastAsia="Times New Roman" w:cs="Times New Roman"/>
          <w:szCs w:val="24"/>
        </w:rPr>
        <w:t>τις θέσεις μας, δυναμώνοντας μέρα με τη μέρα, είμαστε η υπεύθυνη προοδευτική δύναμη χωρίς φόβο και πάθος και αυτή μας τη στάση την επιβραβεύει ο ελληνικός λαός.</w:t>
      </w:r>
    </w:p>
    <w:p w14:paraId="6A62817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Σας ευχαριστώ.</w:t>
      </w:r>
    </w:p>
    <w:p w14:paraId="6A628177" w14:textId="77777777" w:rsidR="00CD4C30" w:rsidRDefault="00DA53E9">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6A62817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έχει τον</w:t>
      </w:r>
      <w:r>
        <w:rPr>
          <w:rFonts w:eastAsia="Times New Roman" w:cs="Times New Roman"/>
          <w:szCs w:val="24"/>
        </w:rPr>
        <w:t xml:space="preserve"> λόγο.</w:t>
      </w:r>
    </w:p>
    <w:p w14:paraId="6A628179" w14:textId="77777777" w:rsidR="00CD4C30" w:rsidRDefault="00DA53E9">
      <w:pPr>
        <w:spacing w:line="600" w:lineRule="auto"/>
        <w:ind w:firstLine="720"/>
        <w:jc w:val="both"/>
        <w:rPr>
          <w:rFonts w:eastAsia="Times New Roman" w:cs="Times New Roman"/>
          <w:szCs w:val="24"/>
        </w:rPr>
      </w:pPr>
      <w:r w:rsidRPr="00F07EF2">
        <w:rPr>
          <w:rFonts w:eastAsia="Times New Roman" w:cs="Times New Roman"/>
          <w:b/>
          <w:szCs w:val="24"/>
        </w:rPr>
        <w:t>ΙΩΑΝΝΗΣ ΣΑΧΙΝΙΔΗΣ:</w:t>
      </w:r>
      <w:r>
        <w:rPr>
          <w:rFonts w:eastAsia="Times New Roman" w:cs="Times New Roman"/>
          <w:szCs w:val="24"/>
        </w:rPr>
        <w:t xml:space="preserve"> Ευχαριστώ, κύριε Πρόεδρε. Εγώ δεν μίλησα παραπάνω από τον χρόνο μου. Νομίζω ότι δικαιούμαι κάτι παραπάνω.</w:t>
      </w:r>
    </w:p>
    <w:p w14:paraId="6A62817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Όσοι δεν παρακολουθείτε αναλυτικά για να ακούσετε, επειδή η ελληνική γλώσσα είναι πάρα πολύ πλούσια, το πώς τοποθετούμαστε κ</w:t>
      </w:r>
      <w:r>
        <w:rPr>
          <w:rFonts w:eastAsia="Times New Roman" w:cs="Times New Roman"/>
          <w:szCs w:val="24"/>
        </w:rPr>
        <w:t xml:space="preserve">αι τι ακριβώς λέμε, θα πέφτετε σε γκάφες, θα λέτε ανακρίβειες και θα λέτε ψέματα. </w:t>
      </w:r>
    </w:p>
    <w:p w14:paraId="6A62817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αναφερθώ μέσω υμών, κύριε Πρόεδρε, στην </w:t>
      </w:r>
      <w:proofErr w:type="spellStart"/>
      <w:r>
        <w:rPr>
          <w:rFonts w:eastAsia="Times New Roman" w:cs="Times New Roman"/>
          <w:szCs w:val="24"/>
        </w:rPr>
        <w:t>προλαλήσασα</w:t>
      </w:r>
      <w:proofErr w:type="spellEnd"/>
      <w:r>
        <w:rPr>
          <w:rFonts w:eastAsia="Times New Roman" w:cs="Times New Roman"/>
          <w:szCs w:val="24"/>
        </w:rPr>
        <w:t xml:space="preserve"> συνάδελφο του ΣΥΡΙΖΑ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Σταμπουλή</w:t>
      </w:r>
      <w:proofErr w:type="spellEnd"/>
      <w:r>
        <w:rPr>
          <w:rFonts w:eastAsia="Times New Roman" w:cs="Times New Roman"/>
          <w:szCs w:val="24"/>
        </w:rPr>
        <w:t>. Δεν έχω απολύτως τίποτε προσωπικό μαζί σας. Αναφερθήκατε και είπατε ότι ισχύει το τ</w:t>
      </w:r>
      <w:r>
        <w:rPr>
          <w:rFonts w:eastAsia="Times New Roman" w:cs="Times New Roman"/>
          <w:szCs w:val="24"/>
        </w:rPr>
        <w:t xml:space="preserve">εκμήριο της αθωότητας. Συμφωνώ απόλυτα. Αμέσως μετά, όμως, κάνατε αναφορά σε μία δικαστική υπόθεση η οποία εκδικάζεται. Δεν έχετε αυτό το δικαίωμα. Δεν μπορεί να θέλετε επιλεκτικά να αναφέρεστε σε τεκμήριο αθωότητας στην μία περίπτωση και στην άλλη όχι. </w:t>
      </w:r>
    </w:p>
    <w:p w14:paraId="6A62817C"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492250">
        <w:rPr>
          <w:rFonts w:eastAsia="Times New Roman"/>
          <w:color w:val="212121"/>
          <w:szCs w:val="24"/>
        </w:rPr>
        <w:t xml:space="preserve">κριβώς </w:t>
      </w:r>
      <w:r>
        <w:rPr>
          <w:rFonts w:eastAsia="Times New Roman"/>
          <w:color w:val="212121"/>
          <w:szCs w:val="24"/>
        </w:rPr>
        <w:t>σ</w:t>
      </w:r>
      <w:r w:rsidRPr="00492250">
        <w:rPr>
          <w:rFonts w:eastAsia="Times New Roman"/>
          <w:color w:val="212121"/>
          <w:szCs w:val="24"/>
        </w:rPr>
        <w:t>το ί</w:t>
      </w:r>
      <w:r>
        <w:rPr>
          <w:rFonts w:eastAsia="Times New Roman"/>
          <w:color w:val="212121"/>
          <w:szCs w:val="24"/>
        </w:rPr>
        <w:t>διο λάθος υπέπεσε και ο κύριος Π</w:t>
      </w:r>
      <w:r w:rsidRPr="00492250">
        <w:rPr>
          <w:rFonts w:eastAsia="Times New Roman"/>
          <w:color w:val="212121"/>
          <w:szCs w:val="24"/>
        </w:rPr>
        <w:t>ρόεδρος</w:t>
      </w:r>
      <w:r>
        <w:rPr>
          <w:rFonts w:eastAsia="Times New Roman"/>
          <w:color w:val="212121"/>
          <w:szCs w:val="24"/>
        </w:rPr>
        <w:t>, ο οποίος φ</w:t>
      </w:r>
      <w:r w:rsidRPr="00492250">
        <w:rPr>
          <w:rFonts w:eastAsia="Times New Roman"/>
          <w:color w:val="212121"/>
          <w:szCs w:val="24"/>
        </w:rPr>
        <w:t>εύγοντας</w:t>
      </w:r>
      <w:r>
        <w:rPr>
          <w:rFonts w:eastAsia="Times New Roman"/>
          <w:color w:val="212121"/>
          <w:szCs w:val="24"/>
        </w:rPr>
        <w:t>, θέλοντας να κάνει μι</w:t>
      </w:r>
      <w:r w:rsidRPr="00492250">
        <w:rPr>
          <w:rFonts w:eastAsia="Times New Roman"/>
          <w:color w:val="212121"/>
          <w:szCs w:val="24"/>
        </w:rPr>
        <w:t>α παρατήρηση σε έναν ομιλητή της Χρυσής Αυγής</w:t>
      </w:r>
      <w:r>
        <w:rPr>
          <w:rFonts w:eastAsia="Times New Roman"/>
          <w:color w:val="212121"/>
          <w:szCs w:val="24"/>
        </w:rPr>
        <w:t>, ενώ α</w:t>
      </w:r>
      <w:r w:rsidRPr="00492250">
        <w:rPr>
          <w:rFonts w:eastAsia="Times New Roman"/>
          <w:color w:val="212121"/>
          <w:szCs w:val="24"/>
        </w:rPr>
        <w:t>ναφέρθηκε στο τεκμήριο αθωότητας</w:t>
      </w:r>
      <w:r>
        <w:rPr>
          <w:rFonts w:eastAsia="Times New Roman"/>
          <w:color w:val="212121"/>
          <w:szCs w:val="24"/>
        </w:rPr>
        <w:t>,</w:t>
      </w:r>
      <w:r w:rsidRPr="00492250">
        <w:rPr>
          <w:rFonts w:eastAsia="Times New Roman"/>
          <w:color w:val="212121"/>
          <w:szCs w:val="24"/>
        </w:rPr>
        <w:t xml:space="preserve"> είπε </w:t>
      </w:r>
      <w:r>
        <w:rPr>
          <w:rFonts w:eastAsia="Times New Roman"/>
          <w:color w:val="212121"/>
          <w:szCs w:val="24"/>
        </w:rPr>
        <w:t>«</w:t>
      </w:r>
      <w:r w:rsidRPr="00492250">
        <w:rPr>
          <w:rFonts w:eastAsia="Times New Roman"/>
          <w:color w:val="212121"/>
          <w:szCs w:val="24"/>
        </w:rPr>
        <w:t>φονιάδες</w:t>
      </w:r>
      <w:r>
        <w:rPr>
          <w:rFonts w:eastAsia="Times New Roman"/>
          <w:color w:val="212121"/>
          <w:szCs w:val="24"/>
        </w:rPr>
        <w:t xml:space="preserve">». </w:t>
      </w:r>
    </w:p>
    <w:p w14:paraId="6A62817D"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492250">
        <w:rPr>
          <w:rFonts w:eastAsia="Times New Roman"/>
          <w:color w:val="212121"/>
          <w:szCs w:val="24"/>
        </w:rPr>
        <w:t>Από πού προκύπτει αυτό</w:t>
      </w:r>
      <w:r>
        <w:rPr>
          <w:rFonts w:eastAsia="Times New Roman"/>
          <w:color w:val="212121"/>
          <w:szCs w:val="24"/>
        </w:rPr>
        <w:t>, κύριε Π</w:t>
      </w:r>
      <w:r w:rsidRPr="00492250">
        <w:rPr>
          <w:rFonts w:eastAsia="Times New Roman"/>
          <w:color w:val="212121"/>
          <w:szCs w:val="24"/>
        </w:rPr>
        <w:t>ρόεδρε</w:t>
      </w:r>
      <w:r>
        <w:rPr>
          <w:rFonts w:eastAsia="Times New Roman"/>
          <w:color w:val="212121"/>
          <w:szCs w:val="24"/>
        </w:rPr>
        <w:t>; Α</w:t>
      </w:r>
      <w:r w:rsidRPr="00492250">
        <w:rPr>
          <w:rFonts w:eastAsia="Times New Roman"/>
          <w:color w:val="212121"/>
          <w:szCs w:val="24"/>
        </w:rPr>
        <w:t xml:space="preserve">κούστηκε </w:t>
      </w:r>
      <w:r>
        <w:rPr>
          <w:rFonts w:eastAsia="Times New Roman"/>
          <w:color w:val="212121"/>
          <w:szCs w:val="24"/>
        </w:rPr>
        <w:t>«</w:t>
      </w:r>
      <w:r w:rsidRPr="00492250">
        <w:rPr>
          <w:rFonts w:eastAsia="Times New Roman"/>
          <w:color w:val="212121"/>
          <w:szCs w:val="24"/>
        </w:rPr>
        <w:t>φονιάδες</w:t>
      </w:r>
      <w:r>
        <w:rPr>
          <w:rFonts w:eastAsia="Times New Roman"/>
          <w:color w:val="212121"/>
          <w:szCs w:val="24"/>
        </w:rPr>
        <w:t xml:space="preserve">»! </w:t>
      </w:r>
    </w:p>
    <w:p w14:paraId="6A62817E"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492250">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Κάνετε λάθος. </w:t>
      </w:r>
    </w:p>
    <w:p w14:paraId="6A62817F" w14:textId="77777777" w:rsidR="00CD4C30" w:rsidRDefault="00DA53E9">
      <w:pPr>
        <w:tabs>
          <w:tab w:val="left" w:pos="2738"/>
          <w:tab w:val="center" w:pos="4753"/>
          <w:tab w:val="left" w:pos="5723"/>
        </w:tabs>
        <w:spacing w:line="600" w:lineRule="auto"/>
        <w:ind w:left="709" w:firstLine="11"/>
        <w:jc w:val="both"/>
        <w:rPr>
          <w:rFonts w:eastAsia="Times New Roman"/>
          <w:color w:val="212121"/>
          <w:szCs w:val="24"/>
        </w:rPr>
      </w:pPr>
      <w:r w:rsidRPr="00492250">
        <w:rPr>
          <w:rFonts w:eastAsia="Times New Roman"/>
          <w:b/>
          <w:color w:val="212121"/>
          <w:szCs w:val="24"/>
        </w:rPr>
        <w:t xml:space="preserve">ΙΩΑΝΝΗΣ ΣΑΧΙΝΙΔΗΣ: </w:t>
      </w:r>
      <w:r>
        <w:rPr>
          <w:rFonts w:eastAsia="Times New Roman"/>
          <w:color w:val="212121"/>
          <w:szCs w:val="24"/>
        </w:rPr>
        <w:t>Πρώτα ακούστηκε ο αγκυλωτός σταυρός.</w:t>
      </w:r>
    </w:p>
    <w:p w14:paraId="6A628180"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Αυτό ακούστηκε. Το άλλο δεν ακούστηκε. Δεν ειπώθηκε το άλλο. </w:t>
      </w:r>
    </w:p>
    <w:p w14:paraId="6A628181"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ΣΑΧΙΝΙΔΗΣ: </w:t>
      </w:r>
      <w:r>
        <w:rPr>
          <w:rFonts w:eastAsia="Times New Roman"/>
          <w:color w:val="212121"/>
          <w:szCs w:val="24"/>
        </w:rPr>
        <w:t xml:space="preserve">Μπορεί να κάνω λάθος. </w:t>
      </w:r>
    </w:p>
    <w:p w14:paraId="6A628182"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672108">
        <w:rPr>
          <w:rFonts w:eastAsia="Times New Roman"/>
          <w:b/>
          <w:szCs w:val="24"/>
        </w:rPr>
        <w:t xml:space="preserve">ΠΡΟΕΔΡΕΥΩΝ </w:t>
      </w:r>
      <w:r w:rsidRPr="00672108">
        <w:rPr>
          <w:rFonts w:eastAsia="Times New Roman"/>
          <w:b/>
          <w:szCs w:val="24"/>
        </w:rPr>
        <w:t>(Γεώργιος Βαρεμένος):</w:t>
      </w:r>
      <w:r>
        <w:rPr>
          <w:rFonts w:eastAsia="Times New Roman"/>
          <w:b/>
          <w:szCs w:val="24"/>
        </w:rPr>
        <w:t xml:space="preserve"> </w:t>
      </w:r>
      <w:r>
        <w:rPr>
          <w:rFonts w:eastAsia="Times New Roman"/>
          <w:szCs w:val="24"/>
        </w:rPr>
        <w:t xml:space="preserve">Δείτε το από τα Πρακτικά. </w:t>
      </w:r>
    </w:p>
    <w:p w14:paraId="6A628183"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ΣΑΧΙΝΙΔΗΣ: </w:t>
      </w:r>
      <w:r>
        <w:rPr>
          <w:rFonts w:eastAsia="Times New Roman"/>
          <w:color w:val="212121"/>
          <w:szCs w:val="24"/>
        </w:rPr>
        <w:t>Ο ρόλος σας είναι θεσμικός, δεν είναι να σχολιάζετε τον εκάστοτε ομιλητή κάθε κόμματος. Αυτό μπορεί να το κρίνουν όσοι ακούν</w:t>
      </w:r>
      <w:r>
        <w:rPr>
          <w:rFonts w:eastAsia="Times New Roman"/>
          <w:color w:val="212121"/>
          <w:szCs w:val="24"/>
        </w:rPr>
        <w:t>ε</w:t>
      </w:r>
      <w:r>
        <w:rPr>
          <w:rFonts w:eastAsia="Times New Roman"/>
          <w:color w:val="212121"/>
          <w:szCs w:val="24"/>
        </w:rPr>
        <w:t>. Δεν έχετε κανένα δικαίωμα επιλεκτικά να μιλάτε για τεκμήρια α</w:t>
      </w:r>
      <w:r>
        <w:rPr>
          <w:rFonts w:eastAsia="Times New Roman"/>
          <w:color w:val="212121"/>
          <w:szCs w:val="24"/>
        </w:rPr>
        <w:t xml:space="preserve">θωότητας. Δεν υπάρχουν δύο μέτρα και δύο σταθμά. </w:t>
      </w:r>
    </w:p>
    <w:p w14:paraId="6A628184"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Ούτε για τεκμήριο αθωότητας μίλησα. </w:t>
      </w:r>
    </w:p>
    <w:p w14:paraId="6A628185"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ΣΑΧΙΝΙΔΗΣ: </w:t>
      </w:r>
      <w:r>
        <w:rPr>
          <w:rFonts w:eastAsia="Times New Roman"/>
          <w:color w:val="212121"/>
          <w:szCs w:val="24"/>
        </w:rPr>
        <w:t xml:space="preserve">Δεν μιλάω μόνο για εσάς, κύριε Πρόεδρε. </w:t>
      </w:r>
    </w:p>
    <w:p w14:paraId="6A628186"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οι αναφορές που έχουν γίνει </w:t>
      </w:r>
      <w:r w:rsidRPr="00492250">
        <w:rPr>
          <w:rFonts w:eastAsia="Times New Roman"/>
          <w:color w:val="212121"/>
          <w:szCs w:val="24"/>
        </w:rPr>
        <w:t>επανειλημμένα από δικά σας στελέχη</w:t>
      </w:r>
      <w:r>
        <w:rPr>
          <w:rFonts w:eastAsia="Times New Roman"/>
          <w:color w:val="212121"/>
          <w:szCs w:val="24"/>
        </w:rPr>
        <w:t>,</w:t>
      </w:r>
      <w:r w:rsidRPr="00492250">
        <w:rPr>
          <w:rFonts w:eastAsia="Times New Roman"/>
          <w:color w:val="212121"/>
          <w:szCs w:val="24"/>
        </w:rPr>
        <w:t xml:space="preserve"> </w:t>
      </w:r>
      <w:r>
        <w:rPr>
          <w:rFonts w:eastAsia="Times New Roman"/>
          <w:color w:val="212121"/>
          <w:szCs w:val="24"/>
        </w:rPr>
        <w:t>κυβερνητικά και Β</w:t>
      </w:r>
      <w:r w:rsidRPr="00492250">
        <w:rPr>
          <w:rFonts w:eastAsia="Times New Roman"/>
          <w:color w:val="212121"/>
          <w:szCs w:val="24"/>
        </w:rPr>
        <w:t>ουλ</w:t>
      </w:r>
      <w:r>
        <w:rPr>
          <w:rFonts w:eastAsia="Times New Roman"/>
          <w:color w:val="212121"/>
          <w:szCs w:val="24"/>
        </w:rPr>
        <w:t>ευτές σας, παραβιάζουν νόμο του κ</w:t>
      </w:r>
      <w:r w:rsidRPr="00492250">
        <w:rPr>
          <w:rFonts w:eastAsia="Times New Roman"/>
          <w:color w:val="212121"/>
          <w:szCs w:val="24"/>
        </w:rPr>
        <w:t>ράτους που ψηφίστηκε μόλις την προηγούμενη εβδομάδα</w:t>
      </w:r>
      <w:r>
        <w:rPr>
          <w:rFonts w:eastAsia="Times New Roman"/>
          <w:color w:val="212121"/>
          <w:szCs w:val="24"/>
        </w:rPr>
        <w:t>. Δ</w:t>
      </w:r>
      <w:r w:rsidRPr="00492250">
        <w:rPr>
          <w:rFonts w:eastAsia="Times New Roman"/>
          <w:color w:val="212121"/>
          <w:szCs w:val="24"/>
        </w:rPr>
        <w:t>εν μπορεί να συνεχιστεί αυτή η κατάσταση</w:t>
      </w:r>
      <w:r>
        <w:rPr>
          <w:rFonts w:eastAsia="Times New Roman"/>
          <w:color w:val="212121"/>
          <w:szCs w:val="24"/>
        </w:rPr>
        <w:t xml:space="preserve">. </w:t>
      </w:r>
    </w:p>
    <w:p w14:paraId="6A628187"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492250">
        <w:rPr>
          <w:rFonts w:eastAsia="Times New Roman"/>
          <w:color w:val="212121"/>
          <w:szCs w:val="24"/>
        </w:rPr>
        <w:t xml:space="preserve">άν </w:t>
      </w:r>
      <w:r>
        <w:rPr>
          <w:rFonts w:eastAsia="Times New Roman"/>
          <w:color w:val="212121"/>
          <w:szCs w:val="24"/>
        </w:rPr>
        <w:t xml:space="preserve">τη </w:t>
      </w:r>
      <w:r w:rsidRPr="00492250">
        <w:rPr>
          <w:rFonts w:eastAsia="Times New Roman"/>
          <w:color w:val="212121"/>
          <w:szCs w:val="24"/>
        </w:rPr>
        <w:t>συνεχίσετε</w:t>
      </w:r>
      <w:r>
        <w:rPr>
          <w:rFonts w:eastAsia="Times New Roman"/>
          <w:color w:val="212121"/>
          <w:szCs w:val="24"/>
        </w:rPr>
        <w:t>,</w:t>
      </w:r>
      <w:r w:rsidRPr="00492250">
        <w:rPr>
          <w:rFonts w:eastAsia="Times New Roman"/>
          <w:color w:val="212121"/>
          <w:szCs w:val="24"/>
        </w:rPr>
        <w:t xml:space="preserve"> όπως είχα πει και στην </w:t>
      </w:r>
      <w:proofErr w:type="spellStart"/>
      <w:r w:rsidRPr="00492250">
        <w:rPr>
          <w:rFonts w:eastAsia="Times New Roman"/>
          <w:color w:val="212121"/>
          <w:szCs w:val="24"/>
        </w:rPr>
        <w:t>πρωτολογία</w:t>
      </w:r>
      <w:proofErr w:type="spellEnd"/>
      <w:r w:rsidRPr="00492250">
        <w:rPr>
          <w:rFonts w:eastAsia="Times New Roman"/>
          <w:color w:val="212121"/>
          <w:szCs w:val="24"/>
        </w:rPr>
        <w:t xml:space="preserve"> μου</w:t>
      </w:r>
      <w:r>
        <w:rPr>
          <w:rFonts w:eastAsia="Times New Roman"/>
          <w:color w:val="212121"/>
          <w:szCs w:val="24"/>
        </w:rPr>
        <w:t>,</w:t>
      </w:r>
      <w:r w:rsidRPr="00492250">
        <w:rPr>
          <w:rFonts w:eastAsia="Times New Roman"/>
          <w:color w:val="212121"/>
          <w:szCs w:val="24"/>
        </w:rPr>
        <w:t xml:space="preserve"> θα σας ταράξουμε στη νομιμότητα</w:t>
      </w:r>
      <w:r>
        <w:rPr>
          <w:rFonts w:eastAsia="Times New Roman"/>
          <w:color w:val="212121"/>
          <w:szCs w:val="24"/>
        </w:rPr>
        <w:t xml:space="preserve">. Και έχετε υπ’ </w:t>
      </w:r>
      <w:proofErr w:type="spellStart"/>
      <w:r>
        <w:rPr>
          <w:rFonts w:eastAsia="Times New Roman"/>
          <w:color w:val="212121"/>
          <w:szCs w:val="24"/>
        </w:rPr>
        <w:t>ό</w:t>
      </w:r>
      <w:r>
        <w:rPr>
          <w:rFonts w:eastAsia="Times New Roman"/>
          <w:color w:val="212121"/>
          <w:szCs w:val="24"/>
        </w:rPr>
        <w:t>ψιν</w:t>
      </w:r>
      <w:proofErr w:type="spellEnd"/>
      <w:r w:rsidRPr="00492250">
        <w:rPr>
          <w:rFonts w:eastAsia="Times New Roman"/>
          <w:color w:val="212121"/>
          <w:szCs w:val="24"/>
        </w:rPr>
        <w:t xml:space="preserve"> σας ότι </w:t>
      </w:r>
      <w:r>
        <w:rPr>
          <w:rFonts w:eastAsia="Times New Roman"/>
          <w:color w:val="212121"/>
          <w:szCs w:val="24"/>
        </w:rPr>
        <w:t>οι αγωγές δεν χρειάζονται άρσεις ασυλίας. Θ</w:t>
      </w:r>
      <w:r w:rsidRPr="00492250">
        <w:rPr>
          <w:rFonts w:eastAsia="Times New Roman"/>
          <w:color w:val="212121"/>
          <w:szCs w:val="24"/>
        </w:rPr>
        <w:t>α είσ</w:t>
      </w:r>
      <w:r>
        <w:rPr>
          <w:rFonts w:eastAsia="Times New Roman"/>
          <w:color w:val="212121"/>
          <w:szCs w:val="24"/>
        </w:rPr>
        <w:t>τε Β</w:t>
      </w:r>
      <w:r w:rsidRPr="00492250">
        <w:rPr>
          <w:rFonts w:eastAsia="Times New Roman"/>
          <w:color w:val="212121"/>
          <w:szCs w:val="24"/>
        </w:rPr>
        <w:t>ουλευτές οι μισοί και παραπάνω για λίγο χρονικό διάστημα ακόμα</w:t>
      </w:r>
      <w:r>
        <w:rPr>
          <w:rFonts w:eastAsia="Times New Roman"/>
          <w:color w:val="212121"/>
          <w:szCs w:val="24"/>
        </w:rPr>
        <w:t>. Θα σας τραβάμ</w:t>
      </w:r>
      <w:r w:rsidRPr="00492250">
        <w:rPr>
          <w:rFonts w:eastAsia="Times New Roman"/>
          <w:color w:val="212121"/>
          <w:szCs w:val="24"/>
        </w:rPr>
        <w:t>ε στα δικαστήρια για χρόνια ολόκληρα και θα πληρώσετε με χρήμ</w:t>
      </w:r>
      <w:r>
        <w:rPr>
          <w:rFonts w:eastAsia="Times New Roman"/>
          <w:color w:val="212121"/>
          <w:szCs w:val="24"/>
        </w:rPr>
        <w:t xml:space="preserve">ατα που δεν θα εισπράττετε άλλο από το </w:t>
      </w:r>
      <w:r>
        <w:rPr>
          <w:rFonts w:eastAsia="Times New Roman"/>
          <w:color w:val="212121"/>
          <w:szCs w:val="24"/>
        </w:rPr>
        <w:t>ε</w:t>
      </w:r>
      <w:r>
        <w:rPr>
          <w:rFonts w:eastAsia="Times New Roman"/>
          <w:color w:val="212121"/>
          <w:szCs w:val="24"/>
        </w:rPr>
        <w:t>λληνικό Κ</w:t>
      </w:r>
      <w:r w:rsidRPr="00492250">
        <w:rPr>
          <w:rFonts w:eastAsia="Times New Roman"/>
          <w:color w:val="212121"/>
          <w:szCs w:val="24"/>
        </w:rPr>
        <w:t>οινοβ</w:t>
      </w:r>
      <w:r w:rsidRPr="00492250">
        <w:rPr>
          <w:rFonts w:eastAsia="Times New Roman"/>
          <w:color w:val="212121"/>
          <w:szCs w:val="24"/>
        </w:rPr>
        <w:t>ούλιο</w:t>
      </w:r>
      <w:r>
        <w:rPr>
          <w:rFonts w:eastAsia="Times New Roman"/>
          <w:color w:val="212121"/>
          <w:szCs w:val="24"/>
        </w:rPr>
        <w:t xml:space="preserve">. </w:t>
      </w:r>
    </w:p>
    <w:p w14:paraId="6A628188"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Προσέξτε πώ</w:t>
      </w:r>
      <w:r w:rsidRPr="00492250">
        <w:rPr>
          <w:rFonts w:eastAsia="Times New Roman"/>
          <w:color w:val="212121"/>
          <w:szCs w:val="24"/>
        </w:rPr>
        <w:t>ς συμπεριφέρεστε</w:t>
      </w:r>
      <w:r>
        <w:rPr>
          <w:rFonts w:eastAsia="Times New Roman"/>
          <w:color w:val="212121"/>
          <w:szCs w:val="24"/>
        </w:rPr>
        <w:t>! Δ</w:t>
      </w:r>
      <w:r w:rsidRPr="00492250">
        <w:rPr>
          <w:rFonts w:eastAsia="Times New Roman"/>
          <w:color w:val="212121"/>
          <w:szCs w:val="24"/>
        </w:rPr>
        <w:t>εν έχουμε προσβάλει ποτέ κανέναν σε προσωπικό επίπεδο</w:t>
      </w:r>
      <w:r>
        <w:rPr>
          <w:rFonts w:eastAsia="Times New Roman"/>
          <w:color w:val="212121"/>
          <w:szCs w:val="24"/>
        </w:rPr>
        <w:t>. Δ</w:t>
      </w:r>
      <w:r w:rsidRPr="00492250">
        <w:rPr>
          <w:rFonts w:eastAsia="Times New Roman"/>
          <w:color w:val="212121"/>
          <w:szCs w:val="24"/>
        </w:rPr>
        <w:t>εν μπορεί να καταφέρε</w:t>
      </w:r>
      <w:r>
        <w:rPr>
          <w:rFonts w:eastAsia="Times New Roman"/>
          <w:color w:val="212121"/>
          <w:szCs w:val="24"/>
        </w:rPr>
        <w:t>στε εναντίον μιας ολόκληρης Κοινοβουλευτικής Ο</w:t>
      </w:r>
      <w:r w:rsidRPr="00492250">
        <w:rPr>
          <w:rFonts w:eastAsia="Times New Roman"/>
          <w:color w:val="212121"/>
          <w:szCs w:val="24"/>
        </w:rPr>
        <w:t>μάδα</w:t>
      </w:r>
      <w:r>
        <w:rPr>
          <w:rFonts w:eastAsia="Times New Roman"/>
          <w:color w:val="212121"/>
          <w:szCs w:val="24"/>
        </w:rPr>
        <w:t xml:space="preserve">ς. </w:t>
      </w:r>
    </w:p>
    <w:p w14:paraId="6A628189"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492250">
        <w:rPr>
          <w:rFonts w:eastAsia="Times New Roman"/>
          <w:color w:val="212121"/>
          <w:szCs w:val="24"/>
        </w:rPr>
        <w:t>αι να σας πω κάτι</w:t>
      </w:r>
      <w:r>
        <w:rPr>
          <w:rFonts w:eastAsia="Times New Roman"/>
          <w:color w:val="212121"/>
          <w:szCs w:val="24"/>
        </w:rPr>
        <w:t xml:space="preserve">; </w:t>
      </w:r>
      <w:r w:rsidRPr="00492250">
        <w:rPr>
          <w:rFonts w:eastAsia="Times New Roman"/>
          <w:color w:val="212121"/>
          <w:szCs w:val="24"/>
        </w:rPr>
        <w:t>Εγώ δεν είμαι κατηγορούμενος</w:t>
      </w:r>
      <w:r>
        <w:rPr>
          <w:rFonts w:eastAsia="Times New Roman"/>
          <w:color w:val="212121"/>
          <w:szCs w:val="24"/>
        </w:rPr>
        <w:t>.</w:t>
      </w:r>
      <w:r w:rsidRPr="00492250">
        <w:rPr>
          <w:rFonts w:eastAsia="Times New Roman"/>
          <w:color w:val="212121"/>
          <w:szCs w:val="24"/>
        </w:rPr>
        <w:t xml:space="preserve"> Με ποιο δικαίωμα </w:t>
      </w:r>
      <w:r>
        <w:rPr>
          <w:rFonts w:eastAsia="Times New Roman"/>
          <w:color w:val="212121"/>
          <w:szCs w:val="24"/>
        </w:rPr>
        <w:t>καταφέρεστε εναντίον</w:t>
      </w:r>
      <w:r w:rsidRPr="00492250">
        <w:rPr>
          <w:rFonts w:eastAsia="Times New Roman"/>
          <w:color w:val="212121"/>
          <w:szCs w:val="24"/>
        </w:rPr>
        <w:t xml:space="preserve"> </w:t>
      </w:r>
      <w:r>
        <w:rPr>
          <w:rFonts w:eastAsia="Times New Roman"/>
          <w:color w:val="212121"/>
          <w:szCs w:val="24"/>
        </w:rPr>
        <w:t xml:space="preserve">και εμού, επειδή ανήκω </w:t>
      </w:r>
      <w:r w:rsidRPr="00492250">
        <w:rPr>
          <w:rFonts w:eastAsia="Times New Roman"/>
          <w:color w:val="212121"/>
          <w:szCs w:val="24"/>
        </w:rPr>
        <w:t>στο εθνικιστικό κίνημα</w:t>
      </w:r>
      <w:r>
        <w:rPr>
          <w:rFonts w:eastAsia="Times New Roman"/>
          <w:color w:val="212121"/>
          <w:szCs w:val="24"/>
        </w:rPr>
        <w:t>; Ό</w:t>
      </w:r>
      <w:r w:rsidRPr="00492250">
        <w:rPr>
          <w:rFonts w:eastAsia="Times New Roman"/>
          <w:color w:val="212121"/>
          <w:szCs w:val="24"/>
        </w:rPr>
        <w:t>χι</w:t>
      </w:r>
      <w:r>
        <w:rPr>
          <w:rFonts w:eastAsia="Times New Roman"/>
          <w:color w:val="212121"/>
          <w:szCs w:val="24"/>
        </w:rPr>
        <w:t>, ε</w:t>
      </w:r>
      <w:r w:rsidRPr="00492250">
        <w:rPr>
          <w:rFonts w:eastAsia="Times New Roman"/>
          <w:color w:val="212121"/>
          <w:szCs w:val="24"/>
        </w:rPr>
        <w:t>σείς προσωπικά</w:t>
      </w:r>
      <w:r>
        <w:rPr>
          <w:rFonts w:eastAsia="Times New Roman"/>
          <w:color w:val="212121"/>
          <w:szCs w:val="24"/>
        </w:rPr>
        <w:t>,</w:t>
      </w:r>
      <w:r w:rsidRPr="00492250">
        <w:rPr>
          <w:rFonts w:eastAsia="Times New Roman"/>
          <w:color w:val="212121"/>
          <w:szCs w:val="24"/>
        </w:rPr>
        <w:t xml:space="preserve"> δεν έχω κάτι μαζί </w:t>
      </w:r>
      <w:r>
        <w:rPr>
          <w:rFonts w:eastAsia="Times New Roman"/>
          <w:color w:val="212121"/>
          <w:szCs w:val="24"/>
        </w:rPr>
        <w:t>σας. Δ</w:t>
      </w:r>
      <w:r w:rsidRPr="00492250">
        <w:rPr>
          <w:rFonts w:eastAsia="Times New Roman"/>
          <w:color w:val="212121"/>
          <w:szCs w:val="24"/>
        </w:rPr>
        <w:t>εν σας γνωρίζω ούτε με γνωρίζετε</w:t>
      </w:r>
      <w:r>
        <w:rPr>
          <w:rFonts w:eastAsia="Times New Roman"/>
          <w:color w:val="212121"/>
          <w:szCs w:val="24"/>
        </w:rPr>
        <w:t xml:space="preserve">. Όμως </w:t>
      </w:r>
      <w:r w:rsidRPr="00492250">
        <w:rPr>
          <w:rFonts w:eastAsia="Times New Roman"/>
          <w:color w:val="212121"/>
          <w:szCs w:val="24"/>
        </w:rPr>
        <w:t>να τα ξεχάσετε αυτά εδώ μέσα</w:t>
      </w:r>
      <w:r>
        <w:rPr>
          <w:rFonts w:eastAsia="Times New Roman"/>
          <w:color w:val="212121"/>
          <w:szCs w:val="24"/>
        </w:rPr>
        <w:t>. Ή</w:t>
      </w:r>
      <w:r w:rsidRPr="00492250">
        <w:rPr>
          <w:rFonts w:eastAsia="Times New Roman"/>
          <w:color w:val="212121"/>
          <w:szCs w:val="24"/>
        </w:rPr>
        <w:t xml:space="preserve"> θα είστε πραγμ</w:t>
      </w:r>
      <w:r>
        <w:rPr>
          <w:rFonts w:eastAsia="Times New Roman"/>
          <w:color w:val="212121"/>
          <w:szCs w:val="24"/>
        </w:rPr>
        <w:t>ατικά δημοκράτες και θα τηρείτε τον Κανονισμό της Β</w:t>
      </w:r>
      <w:r w:rsidRPr="00492250">
        <w:rPr>
          <w:rFonts w:eastAsia="Times New Roman"/>
          <w:color w:val="212121"/>
          <w:szCs w:val="24"/>
        </w:rPr>
        <w:t xml:space="preserve">ουλής και το Σύνταγμα </w:t>
      </w:r>
      <w:r>
        <w:rPr>
          <w:rFonts w:eastAsia="Times New Roman"/>
          <w:color w:val="212121"/>
          <w:szCs w:val="24"/>
        </w:rPr>
        <w:t xml:space="preserve">του </w:t>
      </w:r>
      <w:r>
        <w:rPr>
          <w:rFonts w:eastAsia="Times New Roman"/>
          <w:color w:val="212121"/>
          <w:szCs w:val="24"/>
        </w:rPr>
        <w:t xml:space="preserve">κράτους ή να πάτε στα σπίτια σας, αν </w:t>
      </w:r>
      <w:r w:rsidRPr="00492250">
        <w:rPr>
          <w:rFonts w:eastAsia="Times New Roman"/>
          <w:color w:val="212121"/>
          <w:szCs w:val="24"/>
        </w:rPr>
        <w:t xml:space="preserve">δεν </w:t>
      </w:r>
      <w:r>
        <w:rPr>
          <w:rFonts w:eastAsia="Times New Roman"/>
          <w:color w:val="212121"/>
          <w:szCs w:val="24"/>
        </w:rPr>
        <w:t xml:space="preserve">αντέχετε. Δεν </w:t>
      </w:r>
      <w:r w:rsidRPr="00492250">
        <w:rPr>
          <w:rFonts w:eastAsia="Times New Roman"/>
          <w:color w:val="212121"/>
          <w:szCs w:val="24"/>
        </w:rPr>
        <w:t>μπορεί να συνεχιστεί σε καμ</w:t>
      </w:r>
      <w:r>
        <w:rPr>
          <w:rFonts w:eastAsia="Times New Roman"/>
          <w:color w:val="212121"/>
          <w:szCs w:val="24"/>
        </w:rPr>
        <w:t>μ</w:t>
      </w:r>
      <w:r w:rsidRPr="00492250">
        <w:rPr>
          <w:rFonts w:eastAsia="Times New Roman"/>
          <w:color w:val="212121"/>
          <w:szCs w:val="24"/>
        </w:rPr>
        <w:t xml:space="preserve">ία περίπτωση η λασπολογία και </w:t>
      </w:r>
      <w:r>
        <w:rPr>
          <w:rFonts w:eastAsia="Times New Roman"/>
          <w:color w:val="212121"/>
          <w:szCs w:val="24"/>
        </w:rPr>
        <w:t>οι τερατολογίες που ακούμε από πλευράς της Α</w:t>
      </w:r>
      <w:r w:rsidRPr="00492250">
        <w:rPr>
          <w:rFonts w:eastAsia="Times New Roman"/>
          <w:color w:val="212121"/>
          <w:szCs w:val="24"/>
        </w:rPr>
        <w:t>ριστεράς</w:t>
      </w:r>
      <w:r>
        <w:rPr>
          <w:rFonts w:eastAsia="Times New Roman"/>
          <w:color w:val="212121"/>
          <w:szCs w:val="24"/>
        </w:rPr>
        <w:t>. Τ</w:t>
      </w:r>
      <w:r w:rsidRPr="00492250">
        <w:rPr>
          <w:rFonts w:eastAsia="Times New Roman"/>
          <w:color w:val="212121"/>
          <w:szCs w:val="24"/>
        </w:rPr>
        <w:t>ελείωσαν αυτά</w:t>
      </w:r>
      <w:r>
        <w:rPr>
          <w:rFonts w:eastAsia="Times New Roman"/>
          <w:color w:val="212121"/>
          <w:szCs w:val="24"/>
        </w:rPr>
        <w:t>! Ό</w:t>
      </w:r>
      <w:r w:rsidRPr="00492250">
        <w:rPr>
          <w:rFonts w:eastAsia="Times New Roman"/>
          <w:color w:val="212121"/>
          <w:szCs w:val="24"/>
        </w:rPr>
        <w:t>ταν δεν προσβάλ</w:t>
      </w:r>
      <w:r>
        <w:rPr>
          <w:rFonts w:eastAsia="Times New Roman"/>
          <w:color w:val="212121"/>
          <w:szCs w:val="24"/>
        </w:rPr>
        <w:t>λ</w:t>
      </w:r>
      <w:r w:rsidRPr="00492250">
        <w:rPr>
          <w:rFonts w:eastAsia="Times New Roman"/>
          <w:color w:val="212121"/>
          <w:szCs w:val="24"/>
        </w:rPr>
        <w:t>ουμε κάποιον</w:t>
      </w:r>
      <w:r>
        <w:rPr>
          <w:rFonts w:eastAsia="Times New Roman"/>
          <w:color w:val="212121"/>
          <w:szCs w:val="24"/>
        </w:rPr>
        <w:t>,</w:t>
      </w:r>
      <w:r w:rsidRPr="00492250">
        <w:rPr>
          <w:rFonts w:eastAsia="Times New Roman"/>
          <w:color w:val="212121"/>
          <w:szCs w:val="24"/>
        </w:rPr>
        <w:t xml:space="preserve"> δεν έχετε απολύτως κανένα δικαίωμα</w:t>
      </w:r>
      <w:r>
        <w:rPr>
          <w:rFonts w:eastAsia="Times New Roman"/>
          <w:color w:val="212121"/>
          <w:szCs w:val="24"/>
        </w:rPr>
        <w:t xml:space="preserve">. </w:t>
      </w:r>
    </w:p>
    <w:p w14:paraId="6A62818A"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492250">
        <w:rPr>
          <w:rFonts w:eastAsia="Times New Roman"/>
          <w:color w:val="212121"/>
          <w:szCs w:val="24"/>
        </w:rPr>
        <w:t>εκμήριο αθωότητας και μιλάτε για περιστατικό που είναι σε εκδίκαση</w:t>
      </w:r>
      <w:r>
        <w:rPr>
          <w:rFonts w:eastAsia="Times New Roman"/>
          <w:color w:val="212121"/>
          <w:szCs w:val="24"/>
        </w:rPr>
        <w:t>;</w:t>
      </w:r>
      <w:r w:rsidRPr="00492250">
        <w:rPr>
          <w:rFonts w:eastAsia="Times New Roman"/>
          <w:color w:val="212121"/>
          <w:szCs w:val="24"/>
        </w:rPr>
        <w:t xml:space="preserve"> </w:t>
      </w:r>
      <w:r>
        <w:rPr>
          <w:rFonts w:eastAsia="Times New Roman"/>
          <w:color w:val="212121"/>
          <w:szCs w:val="24"/>
        </w:rPr>
        <w:t>Είστε</w:t>
      </w:r>
      <w:r w:rsidRPr="00492250">
        <w:rPr>
          <w:rFonts w:eastAsia="Times New Roman"/>
          <w:color w:val="212121"/>
          <w:szCs w:val="24"/>
        </w:rPr>
        <w:t xml:space="preserve"> δικαστής</w:t>
      </w:r>
      <w:r>
        <w:rPr>
          <w:rFonts w:eastAsia="Times New Roman"/>
          <w:color w:val="212121"/>
          <w:szCs w:val="24"/>
        </w:rPr>
        <w:t xml:space="preserve">; Θα αποδώσετε δικαιοσύνη εσείς; </w:t>
      </w:r>
      <w:r w:rsidRPr="00492250">
        <w:rPr>
          <w:rFonts w:eastAsia="Times New Roman"/>
          <w:color w:val="212121"/>
          <w:szCs w:val="24"/>
        </w:rPr>
        <w:t>Με ποιο δικαίωμα</w:t>
      </w:r>
      <w:r>
        <w:rPr>
          <w:rFonts w:eastAsia="Times New Roman"/>
          <w:color w:val="212121"/>
          <w:szCs w:val="24"/>
        </w:rPr>
        <w:t>;</w:t>
      </w:r>
      <w:r w:rsidRPr="00492250">
        <w:rPr>
          <w:rFonts w:eastAsia="Times New Roman"/>
          <w:color w:val="212121"/>
          <w:szCs w:val="24"/>
        </w:rPr>
        <w:t xml:space="preserve"> </w:t>
      </w:r>
      <w:r>
        <w:rPr>
          <w:rFonts w:eastAsia="Times New Roman"/>
          <w:color w:val="212121"/>
          <w:szCs w:val="24"/>
        </w:rPr>
        <w:t>Τ</w:t>
      </w:r>
      <w:r w:rsidRPr="00492250">
        <w:rPr>
          <w:rFonts w:eastAsia="Times New Roman"/>
          <w:color w:val="212121"/>
          <w:szCs w:val="24"/>
        </w:rPr>
        <w:t>ελείωσαν αυτά</w:t>
      </w:r>
      <w:r>
        <w:rPr>
          <w:rFonts w:eastAsia="Times New Roman"/>
          <w:color w:val="212121"/>
          <w:szCs w:val="24"/>
        </w:rPr>
        <w:t>! Αν θέλετε δ</w:t>
      </w:r>
      <w:r w:rsidRPr="00492250">
        <w:rPr>
          <w:rFonts w:eastAsia="Times New Roman"/>
          <w:color w:val="212121"/>
          <w:szCs w:val="24"/>
        </w:rPr>
        <w:t>ημοκρατία</w:t>
      </w:r>
      <w:r>
        <w:rPr>
          <w:rFonts w:eastAsia="Times New Roman"/>
          <w:color w:val="212121"/>
          <w:szCs w:val="24"/>
        </w:rPr>
        <w:t>, αν θέλετε να είστε ανεκτικοί</w:t>
      </w:r>
      <w:r w:rsidRPr="00492250">
        <w:rPr>
          <w:rFonts w:eastAsia="Times New Roman"/>
          <w:color w:val="212121"/>
          <w:szCs w:val="24"/>
        </w:rPr>
        <w:t xml:space="preserve"> στη δ</w:t>
      </w:r>
      <w:r>
        <w:rPr>
          <w:rFonts w:eastAsia="Times New Roman"/>
          <w:color w:val="212121"/>
          <w:szCs w:val="24"/>
        </w:rPr>
        <w:t>ιαφορετικότητα που υποστηρίζετε</w:t>
      </w:r>
      <w:r w:rsidRPr="00492250">
        <w:rPr>
          <w:rFonts w:eastAsia="Times New Roman"/>
          <w:color w:val="212121"/>
          <w:szCs w:val="24"/>
        </w:rPr>
        <w:t xml:space="preserve"> ως αριστεροί με τις</w:t>
      </w:r>
      <w:r w:rsidRPr="00492250">
        <w:rPr>
          <w:rFonts w:eastAsia="Times New Roman"/>
          <w:color w:val="212121"/>
          <w:szCs w:val="24"/>
        </w:rPr>
        <w:t xml:space="preserve"> ιδεοληψίες </w:t>
      </w:r>
      <w:r>
        <w:rPr>
          <w:rFonts w:eastAsia="Times New Roman"/>
          <w:color w:val="212121"/>
          <w:szCs w:val="24"/>
        </w:rPr>
        <w:t xml:space="preserve">σας, </w:t>
      </w:r>
      <w:proofErr w:type="spellStart"/>
      <w:r>
        <w:rPr>
          <w:rFonts w:eastAsia="Times New Roman"/>
          <w:color w:val="212121"/>
          <w:szCs w:val="24"/>
        </w:rPr>
        <w:t>αποδείξτέ</w:t>
      </w:r>
      <w:proofErr w:type="spellEnd"/>
      <w:r>
        <w:rPr>
          <w:rFonts w:eastAsia="Times New Roman"/>
          <w:color w:val="212121"/>
          <w:szCs w:val="24"/>
        </w:rPr>
        <w:t xml:space="preserve"> το μας! Και</w:t>
      </w:r>
      <w:r w:rsidRPr="00492250">
        <w:rPr>
          <w:rFonts w:eastAsia="Times New Roman"/>
          <w:color w:val="212121"/>
          <w:szCs w:val="24"/>
        </w:rPr>
        <w:t xml:space="preserve"> μετά μπορείτε εσείς να μας </w:t>
      </w:r>
      <w:r>
        <w:rPr>
          <w:rFonts w:eastAsia="Times New Roman"/>
          <w:color w:val="212121"/>
          <w:szCs w:val="24"/>
        </w:rPr>
        <w:t>κουνάτε το</w:t>
      </w:r>
      <w:r w:rsidRPr="00492250">
        <w:rPr>
          <w:rFonts w:eastAsia="Times New Roman"/>
          <w:color w:val="212121"/>
          <w:szCs w:val="24"/>
        </w:rPr>
        <w:t xml:space="preserve"> δάχτυλο</w:t>
      </w:r>
      <w:r>
        <w:rPr>
          <w:rFonts w:eastAsia="Times New Roman"/>
          <w:color w:val="212121"/>
          <w:szCs w:val="24"/>
        </w:rPr>
        <w:t>. Δεν μπορεί κανένας σε αυτή την Α</w:t>
      </w:r>
      <w:r w:rsidRPr="00492250">
        <w:rPr>
          <w:rFonts w:eastAsia="Times New Roman"/>
          <w:color w:val="212121"/>
          <w:szCs w:val="24"/>
        </w:rPr>
        <w:t xml:space="preserve">ίθουσα να μου </w:t>
      </w:r>
      <w:r>
        <w:rPr>
          <w:rFonts w:eastAsia="Times New Roman"/>
          <w:color w:val="212121"/>
          <w:szCs w:val="24"/>
        </w:rPr>
        <w:t>κουνήσει και ε</w:t>
      </w:r>
      <w:r w:rsidRPr="00492250">
        <w:rPr>
          <w:rFonts w:eastAsia="Times New Roman"/>
          <w:color w:val="212121"/>
          <w:szCs w:val="24"/>
        </w:rPr>
        <w:t>μένα προσ</w:t>
      </w:r>
      <w:r>
        <w:rPr>
          <w:rFonts w:eastAsia="Times New Roman"/>
          <w:color w:val="212121"/>
          <w:szCs w:val="24"/>
        </w:rPr>
        <w:t>ωπικά και στους συναγωνιστές μου</w:t>
      </w:r>
      <w:r w:rsidRPr="00AB05D8">
        <w:rPr>
          <w:rFonts w:eastAsia="Times New Roman"/>
          <w:color w:val="212121"/>
          <w:szCs w:val="24"/>
        </w:rPr>
        <w:t xml:space="preserve"> </w:t>
      </w:r>
      <w:r>
        <w:rPr>
          <w:rFonts w:eastAsia="Times New Roman"/>
          <w:color w:val="212121"/>
          <w:szCs w:val="24"/>
        </w:rPr>
        <w:t xml:space="preserve">το δάχτυλο, </w:t>
      </w:r>
      <w:r w:rsidRPr="00492250">
        <w:rPr>
          <w:rFonts w:eastAsia="Times New Roman"/>
          <w:color w:val="212121"/>
          <w:szCs w:val="24"/>
        </w:rPr>
        <w:t>γιατί η υπόθεση βρίσκεται στα ελληνικά δικαστήρια</w:t>
      </w:r>
      <w:r>
        <w:rPr>
          <w:rFonts w:eastAsia="Times New Roman"/>
          <w:color w:val="212121"/>
          <w:szCs w:val="24"/>
        </w:rPr>
        <w:t>. Και ό</w:t>
      </w:r>
      <w:r>
        <w:rPr>
          <w:rFonts w:eastAsia="Times New Roman"/>
          <w:color w:val="212121"/>
          <w:szCs w:val="24"/>
        </w:rPr>
        <w:t xml:space="preserve">ταν η ελληνική </w:t>
      </w:r>
      <w:r>
        <w:rPr>
          <w:rFonts w:eastAsia="Times New Roman"/>
          <w:color w:val="212121"/>
          <w:szCs w:val="24"/>
        </w:rPr>
        <w:t>δ</w:t>
      </w:r>
      <w:r w:rsidRPr="00492250">
        <w:rPr>
          <w:rFonts w:eastAsia="Times New Roman"/>
          <w:color w:val="212121"/>
          <w:szCs w:val="24"/>
        </w:rPr>
        <w:t>ικαιοσύνη τελειώσει με αυτή τη δίκη</w:t>
      </w:r>
      <w:r>
        <w:rPr>
          <w:rFonts w:eastAsia="Times New Roman"/>
          <w:color w:val="212121"/>
          <w:szCs w:val="24"/>
        </w:rPr>
        <w:t>,</w:t>
      </w:r>
      <w:r w:rsidRPr="00492250">
        <w:rPr>
          <w:rFonts w:eastAsia="Times New Roman"/>
          <w:color w:val="212121"/>
          <w:szCs w:val="24"/>
        </w:rPr>
        <w:t xml:space="preserve"> ελάτε να μας κο</w:t>
      </w:r>
      <w:r>
        <w:rPr>
          <w:rFonts w:eastAsia="Times New Roman"/>
          <w:color w:val="212121"/>
          <w:szCs w:val="24"/>
        </w:rPr>
        <w:t>υνήσετε</w:t>
      </w:r>
      <w:r w:rsidRPr="00492250">
        <w:rPr>
          <w:rFonts w:eastAsia="Times New Roman"/>
          <w:color w:val="212121"/>
          <w:szCs w:val="24"/>
        </w:rPr>
        <w:t xml:space="preserve"> το δάχτυλο</w:t>
      </w:r>
      <w:r>
        <w:rPr>
          <w:rFonts w:eastAsia="Times New Roman"/>
          <w:color w:val="212121"/>
          <w:szCs w:val="24"/>
        </w:rPr>
        <w:t>.</w:t>
      </w:r>
    </w:p>
    <w:p w14:paraId="6A62818B"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492250">
        <w:rPr>
          <w:rFonts w:eastAsia="Times New Roman"/>
          <w:color w:val="212121"/>
          <w:szCs w:val="24"/>
        </w:rPr>
        <w:t>υχαριστώ</w:t>
      </w:r>
      <w:r>
        <w:rPr>
          <w:rFonts w:eastAsia="Times New Roman"/>
          <w:color w:val="212121"/>
          <w:szCs w:val="24"/>
        </w:rPr>
        <w:t>.</w:t>
      </w:r>
    </w:p>
    <w:p w14:paraId="6A62818C"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ΑΦΡΟΔΙΤΗ ΣΤΑΜΠΟΥΛΗ: </w:t>
      </w:r>
      <w:r>
        <w:rPr>
          <w:rFonts w:eastAsia="Times New Roman"/>
          <w:color w:val="212121"/>
          <w:szCs w:val="24"/>
        </w:rPr>
        <w:t xml:space="preserve">Κύριε Πρόεδρε, θα ήθελα τον λόγο. </w:t>
      </w:r>
    </w:p>
    <w:p w14:paraId="6A62818D" w14:textId="77777777" w:rsidR="00CD4C30" w:rsidRDefault="00DA53E9">
      <w:pPr>
        <w:tabs>
          <w:tab w:val="left" w:pos="2738"/>
          <w:tab w:val="center" w:pos="4753"/>
          <w:tab w:val="left" w:pos="5723"/>
        </w:tabs>
        <w:spacing w:line="600" w:lineRule="auto"/>
        <w:ind w:firstLine="720"/>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Ορίστε, κυρία συνάδελφε, έχετε τον λόγο. </w:t>
      </w:r>
    </w:p>
    <w:p w14:paraId="6A62818E"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ΑΦΡΟΔΙΤΗ ΣΤΑΜΠΟΥΛΗ: </w:t>
      </w:r>
      <w:r>
        <w:rPr>
          <w:rFonts w:eastAsia="Times New Roman"/>
          <w:szCs w:val="24"/>
        </w:rPr>
        <w:t>Παρά τι</w:t>
      </w:r>
      <w:r>
        <w:rPr>
          <w:rFonts w:eastAsia="Times New Roman"/>
          <w:szCs w:val="24"/>
        </w:rPr>
        <w:t xml:space="preserve">ς αποστροφές του </w:t>
      </w:r>
      <w:proofErr w:type="spellStart"/>
      <w:r>
        <w:rPr>
          <w:rFonts w:eastAsia="Times New Roman"/>
          <w:szCs w:val="24"/>
        </w:rPr>
        <w:t>προλαλήσαντος</w:t>
      </w:r>
      <w:proofErr w:type="spellEnd"/>
      <w:r>
        <w:rPr>
          <w:rFonts w:eastAsia="Times New Roman"/>
          <w:szCs w:val="24"/>
        </w:rPr>
        <w:t xml:space="preserve"> </w:t>
      </w:r>
      <w:r w:rsidRPr="00492250">
        <w:rPr>
          <w:rFonts w:eastAsia="Times New Roman"/>
          <w:color w:val="212121"/>
          <w:szCs w:val="24"/>
        </w:rPr>
        <w:t>ό</w:t>
      </w:r>
      <w:r>
        <w:rPr>
          <w:rFonts w:eastAsia="Times New Roman"/>
          <w:color w:val="212121"/>
          <w:szCs w:val="24"/>
        </w:rPr>
        <w:t>τι δεν είναι π</w:t>
      </w:r>
      <w:r w:rsidRPr="00492250">
        <w:rPr>
          <w:rFonts w:eastAsia="Times New Roman"/>
          <w:color w:val="212121"/>
          <w:szCs w:val="24"/>
        </w:rPr>
        <w:t>ροσωπική επίθεση</w:t>
      </w:r>
      <w:r>
        <w:rPr>
          <w:rFonts w:eastAsia="Times New Roman"/>
          <w:color w:val="212121"/>
          <w:szCs w:val="24"/>
        </w:rPr>
        <w:t>,</w:t>
      </w:r>
      <w:r w:rsidRPr="00492250">
        <w:rPr>
          <w:rFonts w:eastAsia="Times New Roman"/>
          <w:color w:val="212121"/>
          <w:szCs w:val="24"/>
        </w:rPr>
        <w:t xml:space="preserve"> ήταν προσωπική </w:t>
      </w:r>
      <w:r>
        <w:rPr>
          <w:rFonts w:eastAsia="Times New Roman"/>
          <w:color w:val="212121"/>
          <w:szCs w:val="24"/>
        </w:rPr>
        <w:t>–</w:t>
      </w:r>
      <w:proofErr w:type="spellStart"/>
      <w:r>
        <w:rPr>
          <w:rFonts w:eastAsia="Times New Roman"/>
          <w:color w:val="212121"/>
          <w:szCs w:val="24"/>
        </w:rPr>
        <w:t>προσωπικότατη</w:t>
      </w:r>
      <w:proofErr w:type="spellEnd"/>
      <w:r>
        <w:rPr>
          <w:rFonts w:eastAsia="Times New Roman"/>
          <w:color w:val="212121"/>
          <w:szCs w:val="24"/>
        </w:rPr>
        <w:t xml:space="preserve">!- </w:t>
      </w:r>
      <w:r w:rsidRPr="00492250">
        <w:rPr>
          <w:rFonts w:eastAsia="Times New Roman"/>
          <w:color w:val="212121"/>
          <w:szCs w:val="24"/>
        </w:rPr>
        <w:t>και εμπεριέχει και απειλές</w:t>
      </w:r>
      <w:r>
        <w:rPr>
          <w:rFonts w:eastAsia="Times New Roman"/>
          <w:color w:val="212121"/>
          <w:szCs w:val="24"/>
        </w:rPr>
        <w:t xml:space="preserve">. </w:t>
      </w:r>
    </w:p>
    <w:p w14:paraId="6A62818F"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492250">
        <w:rPr>
          <w:rFonts w:eastAsia="Times New Roman"/>
          <w:color w:val="212121"/>
          <w:szCs w:val="24"/>
        </w:rPr>
        <w:t xml:space="preserve">εν θα μας </w:t>
      </w:r>
      <w:r>
        <w:rPr>
          <w:rFonts w:eastAsia="Times New Roman"/>
          <w:color w:val="212121"/>
          <w:szCs w:val="24"/>
        </w:rPr>
        <w:t>φι</w:t>
      </w:r>
      <w:r w:rsidRPr="00492250">
        <w:rPr>
          <w:rFonts w:eastAsia="Times New Roman"/>
          <w:color w:val="212121"/>
          <w:szCs w:val="24"/>
        </w:rPr>
        <w:t>μώσει κιόλας</w:t>
      </w:r>
      <w:r>
        <w:rPr>
          <w:rFonts w:eastAsia="Times New Roman"/>
          <w:color w:val="212121"/>
          <w:szCs w:val="24"/>
        </w:rPr>
        <w:t xml:space="preserve">, λοιπόν, </w:t>
      </w:r>
      <w:r w:rsidRPr="00492250">
        <w:rPr>
          <w:rFonts w:eastAsia="Times New Roman"/>
          <w:color w:val="212121"/>
          <w:szCs w:val="24"/>
        </w:rPr>
        <w:t>το νεοναζιστ</w:t>
      </w:r>
      <w:r>
        <w:rPr>
          <w:rFonts w:eastAsia="Times New Roman"/>
          <w:color w:val="212121"/>
          <w:szCs w:val="24"/>
        </w:rPr>
        <w:t>ικό μόρφωμα μέσα στην ελληνική Β</w:t>
      </w:r>
      <w:r w:rsidRPr="00492250">
        <w:rPr>
          <w:rFonts w:eastAsia="Times New Roman"/>
          <w:color w:val="212121"/>
          <w:szCs w:val="24"/>
        </w:rPr>
        <w:t>ουλή</w:t>
      </w:r>
      <w:r>
        <w:rPr>
          <w:rFonts w:eastAsia="Times New Roman"/>
          <w:color w:val="212121"/>
          <w:szCs w:val="24"/>
        </w:rPr>
        <w:t>. Α</w:t>
      </w:r>
      <w:r w:rsidRPr="00492250">
        <w:rPr>
          <w:rFonts w:eastAsia="Times New Roman"/>
          <w:color w:val="212121"/>
          <w:szCs w:val="24"/>
        </w:rPr>
        <w:t xml:space="preserve">πό το Βήμα της Βουλής έχουμε δικαίωμα </w:t>
      </w:r>
      <w:r>
        <w:rPr>
          <w:rFonts w:eastAsia="Times New Roman"/>
          <w:color w:val="212121"/>
          <w:szCs w:val="24"/>
        </w:rPr>
        <w:t>-</w:t>
      </w:r>
      <w:r w:rsidRPr="00492250">
        <w:rPr>
          <w:rFonts w:eastAsia="Times New Roman"/>
          <w:color w:val="212121"/>
          <w:szCs w:val="24"/>
        </w:rPr>
        <w:t xml:space="preserve">που </w:t>
      </w:r>
      <w:r w:rsidRPr="00492250">
        <w:rPr>
          <w:rFonts w:eastAsia="Times New Roman"/>
          <w:color w:val="212121"/>
          <w:szCs w:val="24"/>
        </w:rPr>
        <w:t>δεν το απεμπολούμε</w:t>
      </w:r>
      <w:r>
        <w:rPr>
          <w:rFonts w:eastAsia="Times New Roman"/>
          <w:color w:val="212121"/>
          <w:szCs w:val="24"/>
        </w:rPr>
        <w:t>-</w:t>
      </w:r>
      <w:r w:rsidRPr="00492250">
        <w:rPr>
          <w:rFonts w:eastAsia="Times New Roman"/>
          <w:color w:val="212121"/>
          <w:szCs w:val="24"/>
        </w:rPr>
        <w:t xml:space="preserve"> και καταστάσεις να περιγράφουμε και να κρίνουμε και γνώμη επί γεγονότων δη</w:t>
      </w:r>
      <w:r>
        <w:rPr>
          <w:rFonts w:eastAsia="Times New Roman"/>
          <w:color w:val="212121"/>
          <w:szCs w:val="24"/>
        </w:rPr>
        <w:t>μοσιευμένων και παγκοίνως γνωστών</w:t>
      </w:r>
      <w:r w:rsidRPr="00492250">
        <w:rPr>
          <w:rFonts w:eastAsia="Times New Roman"/>
          <w:color w:val="212121"/>
          <w:szCs w:val="24"/>
        </w:rPr>
        <w:t xml:space="preserve"> να έχουμε</w:t>
      </w:r>
      <w:r>
        <w:rPr>
          <w:rFonts w:eastAsia="Times New Roman"/>
          <w:color w:val="212121"/>
          <w:szCs w:val="24"/>
        </w:rPr>
        <w:t>.</w:t>
      </w:r>
    </w:p>
    <w:p w14:paraId="6A628190" w14:textId="77777777" w:rsidR="00CD4C30" w:rsidRDefault="00DA53E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ΣΑΧΙΝΙΔΗΣ: </w:t>
      </w:r>
      <w:r>
        <w:rPr>
          <w:rFonts w:eastAsia="Times New Roman"/>
          <w:color w:val="212121"/>
          <w:szCs w:val="24"/>
        </w:rPr>
        <w:t xml:space="preserve">Όχι υπόθεση που εκκρεμεί στα δικαστήρια! Τεκμήριο αθωότητας, αυτή είναι η ουσία! Αλλιώς να μην το </w:t>
      </w:r>
      <w:r>
        <w:rPr>
          <w:rFonts w:eastAsia="Times New Roman"/>
          <w:color w:val="212121"/>
          <w:szCs w:val="24"/>
        </w:rPr>
        <w:t xml:space="preserve">ψηφίζατε πριν από δέκα μέρες! </w:t>
      </w:r>
    </w:p>
    <w:p w14:paraId="6A628191" w14:textId="77777777" w:rsidR="00CD4C30" w:rsidRDefault="00DA53E9">
      <w:pPr>
        <w:spacing w:line="600" w:lineRule="auto"/>
        <w:ind w:firstLine="720"/>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w:t>
      </w:r>
      <w:r w:rsidRPr="001E7F61">
        <w:rPr>
          <w:rFonts w:eastAsia="Times New Roman"/>
          <w:szCs w:val="24"/>
        </w:rPr>
        <w:t xml:space="preserve">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τέσσερις μαθήτριες και μαθητές και τρεις συνοδοί εκπαιδευτικοί από το 2</w:t>
      </w:r>
      <w:r w:rsidRPr="004D1094">
        <w:rPr>
          <w:rFonts w:eastAsia="Times New Roman"/>
          <w:szCs w:val="24"/>
          <w:vertAlign w:val="superscript"/>
        </w:rPr>
        <w:t xml:space="preserve">ο </w:t>
      </w:r>
      <w:r>
        <w:rPr>
          <w:rFonts w:eastAsia="Times New Roman"/>
          <w:szCs w:val="24"/>
        </w:rPr>
        <w:t>Γυμνάσιο Κιλκίς (</w:t>
      </w:r>
      <w:r>
        <w:rPr>
          <w:rFonts w:eastAsia="Times New Roman"/>
          <w:szCs w:val="24"/>
        </w:rPr>
        <w:t>δεύτερο τ</w:t>
      </w:r>
      <w:r>
        <w:rPr>
          <w:rFonts w:eastAsia="Times New Roman"/>
          <w:szCs w:val="24"/>
        </w:rPr>
        <w:t>μήμα).</w:t>
      </w:r>
    </w:p>
    <w:p w14:paraId="6A628192" w14:textId="77777777" w:rsidR="00CD4C30" w:rsidRDefault="00DA53E9">
      <w:pPr>
        <w:spacing w:line="600" w:lineRule="auto"/>
        <w:ind w:firstLine="720"/>
        <w:jc w:val="both"/>
        <w:rPr>
          <w:rFonts w:eastAsia="Times New Roman"/>
          <w:szCs w:val="24"/>
        </w:rPr>
      </w:pPr>
      <w:r>
        <w:rPr>
          <w:rFonts w:eastAsia="Times New Roman"/>
          <w:szCs w:val="24"/>
        </w:rPr>
        <w:t>Η Βουλή σά</w:t>
      </w:r>
      <w:r w:rsidRPr="001E7F61">
        <w:rPr>
          <w:rFonts w:eastAsia="Times New Roman"/>
          <w:szCs w:val="24"/>
        </w:rPr>
        <w:t xml:space="preserve">ς καλωσορίζει. </w:t>
      </w:r>
    </w:p>
    <w:p w14:paraId="6A628193" w14:textId="77777777" w:rsidR="00CD4C30" w:rsidRDefault="00DA53E9">
      <w:pPr>
        <w:spacing w:line="600" w:lineRule="auto"/>
        <w:ind w:firstLine="720"/>
        <w:jc w:val="center"/>
        <w:rPr>
          <w:rFonts w:eastAsia="Times New Roman"/>
          <w:szCs w:val="24"/>
        </w:rPr>
      </w:pPr>
      <w:r>
        <w:rPr>
          <w:rFonts w:eastAsia="Times New Roman"/>
          <w:szCs w:val="24"/>
        </w:rPr>
        <w:t>(Χει</w:t>
      </w:r>
      <w:r>
        <w:rPr>
          <w:rFonts w:eastAsia="Times New Roman"/>
          <w:szCs w:val="24"/>
        </w:rPr>
        <w:t>ροκροτήματα απ</w:t>
      </w:r>
      <w:r>
        <w:rPr>
          <w:rFonts w:eastAsia="Times New Roman"/>
          <w:szCs w:val="24"/>
        </w:rPr>
        <w:t>’</w:t>
      </w:r>
      <w:r w:rsidRPr="001E7F61">
        <w:rPr>
          <w:rFonts w:eastAsia="Times New Roman"/>
          <w:szCs w:val="24"/>
        </w:rPr>
        <w:t xml:space="preserve"> όλες τις πτέρυγες της Βουλής)</w:t>
      </w:r>
    </w:p>
    <w:p w14:paraId="6A628194" w14:textId="77777777" w:rsidR="00CD4C30" w:rsidRDefault="00DA53E9">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xml:space="preserve">, έχετε τον λόγο. </w:t>
      </w:r>
    </w:p>
    <w:p w14:paraId="6A628195" w14:textId="77777777" w:rsidR="00CD4C30" w:rsidRDefault="00DA53E9">
      <w:pPr>
        <w:spacing w:line="600" w:lineRule="auto"/>
        <w:ind w:firstLine="720"/>
        <w:jc w:val="both"/>
        <w:rPr>
          <w:rFonts w:eastAsia="Times New Roman"/>
          <w:color w:val="212121"/>
          <w:szCs w:val="24"/>
        </w:rPr>
      </w:pPr>
      <w:r>
        <w:rPr>
          <w:rFonts w:eastAsia="Times New Roman"/>
          <w:b/>
          <w:szCs w:val="24"/>
        </w:rPr>
        <w:t xml:space="preserve">ΔΙΑΜΑΝΤΩ ΜΑΝΩΛΑΚΟΥ: </w:t>
      </w:r>
      <w:r>
        <w:rPr>
          <w:rFonts w:eastAsia="Times New Roman"/>
          <w:szCs w:val="24"/>
        </w:rPr>
        <w:t xml:space="preserve">Να θυμίσω ότι </w:t>
      </w:r>
      <w:r>
        <w:rPr>
          <w:rFonts w:eastAsia="Times New Roman"/>
          <w:color w:val="212121"/>
          <w:szCs w:val="24"/>
        </w:rPr>
        <w:t>ο Παύλος Φ</w:t>
      </w:r>
      <w:r w:rsidRPr="00492250">
        <w:rPr>
          <w:rFonts w:eastAsia="Times New Roman"/>
          <w:color w:val="212121"/>
          <w:szCs w:val="24"/>
        </w:rPr>
        <w:t>ύσσας δολοφονήθηκε και ο φονιάς είναι στο σπίτι</w:t>
      </w:r>
      <w:r>
        <w:rPr>
          <w:rFonts w:eastAsia="Times New Roman"/>
          <w:color w:val="212121"/>
          <w:szCs w:val="24"/>
        </w:rPr>
        <w:t xml:space="preserve">. </w:t>
      </w:r>
      <w:r w:rsidRPr="00492250">
        <w:rPr>
          <w:rFonts w:eastAsia="Times New Roman"/>
          <w:color w:val="212121"/>
          <w:szCs w:val="24"/>
        </w:rPr>
        <w:t>Συνεπώς</w:t>
      </w:r>
      <w:r>
        <w:rPr>
          <w:rFonts w:eastAsia="Times New Roman"/>
          <w:color w:val="212121"/>
          <w:szCs w:val="24"/>
        </w:rPr>
        <w:t>, φονιάδες υπάρχουν. Η</w:t>
      </w:r>
      <w:r w:rsidRPr="00492250">
        <w:rPr>
          <w:rFonts w:eastAsia="Times New Roman"/>
          <w:color w:val="212121"/>
          <w:szCs w:val="24"/>
        </w:rPr>
        <w:t xml:space="preserve"> μεγαλύτερη ντροπή είναι ότι η </w:t>
      </w:r>
      <w:r>
        <w:rPr>
          <w:rFonts w:eastAsia="Times New Roman"/>
          <w:color w:val="212121"/>
          <w:szCs w:val="24"/>
        </w:rPr>
        <w:t>δίκη</w:t>
      </w:r>
      <w:r w:rsidRPr="00492250">
        <w:rPr>
          <w:rFonts w:eastAsia="Times New Roman"/>
          <w:color w:val="212121"/>
          <w:szCs w:val="24"/>
        </w:rPr>
        <w:t xml:space="preserve"> δεν έχει ολοκληρωθ</w:t>
      </w:r>
      <w:r w:rsidRPr="00492250">
        <w:rPr>
          <w:rFonts w:eastAsia="Times New Roman"/>
          <w:color w:val="212121"/>
          <w:szCs w:val="24"/>
        </w:rPr>
        <w:t>εί και κρατάει τόσα χρόνια</w:t>
      </w:r>
      <w:r>
        <w:rPr>
          <w:rFonts w:eastAsia="Times New Roman"/>
          <w:color w:val="212121"/>
          <w:szCs w:val="24"/>
        </w:rPr>
        <w:t>. Και ευθύνη υπάρχει</w:t>
      </w:r>
      <w:r w:rsidRPr="00492250">
        <w:rPr>
          <w:rFonts w:eastAsia="Times New Roman"/>
          <w:color w:val="212121"/>
          <w:szCs w:val="24"/>
        </w:rPr>
        <w:t xml:space="preserve"> στις κυβερνήσεις για αυτή την </w:t>
      </w:r>
      <w:r>
        <w:rPr>
          <w:rFonts w:eastAsia="Times New Roman"/>
          <w:color w:val="212121"/>
          <w:szCs w:val="24"/>
        </w:rPr>
        <w:t>ν</w:t>
      </w:r>
      <w:r w:rsidRPr="00492250">
        <w:rPr>
          <w:rFonts w:eastAsia="Times New Roman"/>
          <w:color w:val="212121"/>
          <w:szCs w:val="24"/>
        </w:rPr>
        <w:t>τροπή</w:t>
      </w:r>
      <w:r>
        <w:rPr>
          <w:rFonts w:eastAsia="Times New Roman"/>
          <w:color w:val="212121"/>
          <w:szCs w:val="24"/>
        </w:rPr>
        <w:t>. Όπ</w:t>
      </w:r>
      <w:r w:rsidRPr="00492250">
        <w:rPr>
          <w:rFonts w:eastAsia="Times New Roman"/>
          <w:color w:val="212121"/>
          <w:szCs w:val="24"/>
        </w:rPr>
        <w:t xml:space="preserve">ως </w:t>
      </w:r>
      <w:r>
        <w:rPr>
          <w:rFonts w:eastAsia="Times New Roman"/>
          <w:color w:val="212121"/>
          <w:szCs w:val="24"/>
        </w:rPr>
        <w:t>και ο Αρχηγός</w:t>
      </w:r>
      <w:r w:rsidRPr="00492250">
        <w:rPr>
          <w:rFonts w:eastAsia="Times New Roman"/>
          <w:color w:val="212121"/>
          <w:szCs w:val="24"/>
        </w:rPr>
        <w:t xml:space="preserve"> της Χρυσής Αυγής πήρε την πολιτική ευθύνη της δολοφονίας</w:t>
      </w:r>
      <w:r>
        <w:rPr>
          <w:rFonts w:eastAsia="Times New Roman"/>
          <w:color w:val="212121"/>
          <w:szCs w:val="24"/>
        </w:rPr>
        <w:t>,</w:t>
      </w:r>
      <w:r w:rsidRPr="00492250">
        <w:rPr>
          <w:rFonts w:eastAsia="Times New Roman"/>
          <w:color w:val="212121"/>
          <w:szCs w:val="24"/>
        </w:rPr>
        <w:t xml:space="preserve"> ας μη</w:t>
      </w:r>
      <w:r>
        <w:rPr>
          <w:rFonts w:eastAsia="Times New Roman"/>
          <w:color w:val="212121"/>
          <w:szCs w:val="24"/>
        </w:rPr>
        <w:t>ν μας βγαίνουν</w:t>
      </w:r>
      <w:r w:rsidRPr="00492250">
        <w:rPr>
          <w:rFonts w:eastAsia="Times New Roman"/>
          <w:color w:val="212121"/>
          <w:szCs w:val="24"/>
        </w:rPr>
        <w:t xml:space="preserve"> και από πάνω οι εγκληματίες </w:t>
      </w:r>
      <w:proofErr w:type="spellStart"/>
      <w:r w:rsidRPr="00492250">
        <w:rPr>
          <w:rFonts w:eastAsia="Times New Roman"/>
          <w:color w:val="212121"/>
          <w:szCs w:val="24"/>
        </w:rPr>
        <w:t>Χρυσαυγίτες</w:t>
      </w:r>
      <w:proofErr w:type="spellEnd"/>
      <w:r>
        <w:rPr>
          <w:rFonts w:eastAsia="Times New Roman"/>
          <w:color w:val="212121"/>
          <w:szCs w:val="24"/>
        </w:rPr>
        <w:t>!</w:t>
      </w:r>
      <w:r w:rsidRPr="00492250">
        <w:rPr>
          <w:rFonts w:eastAsia="Times New Roman"/>
          <w:color w:val="212121"/>
          <w:szCs w:val="24"/>
        </w:rPr>
        <w:t xml:space="preserve"> </w:t>
      </w:r>
    </w:p>
    <w:p w14:paraId="6A62819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Πάμε στο νομοσχέδιο τώρα. Κύριε Υπουργέ, μιλήσατε για το ΙΓΜΕ και είπατε ότι κατοχυρώνεται ο αριθμός του προσωπικού. Τι ηλικία έχουν αυτοί οι εργαζόμενοι; Ποιος είναι ο μέσος όρος; Είναι πενήντα εννιά-εξήντα ετών και φεύγουν, θα πάρουν σύνταξη. Πού και πότ</w:t>
      </w:r>
      <w:r>
        <w:rPr>
          <w:rFonts w:eastAsia="Times New Roman" w:cs="Times New Roman"/>
          <w:szCs w:val="24"/>
        </w:rPr>
        <w:t>ε θα παραδώσουν σε νεότερους; Πετάτε την πείρα τους στα σκουπίδια. Αυτό κάνετε. Και για την εκκαθάριση δεν είπατε τίποτε -είναι η τρίτη φορά που το βάζουμε το θέμα-, όπως και για τα οφειλόμενα στους άλλους μισούς εργαζόμενους.</w:t>
      </w:r>
    </w:p>
    <w:p w14:paraId="6A628197"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Σχετικά με τη ΔΕΠΑ: Ναι, υπάρ</w:t>
      </w:r>
      <w:r>
        <w:rPr>
          <w:rFonts w:eastAsia="Times New Roman" w:cs="Times New Roman"/>
          <w:szCs w:val="24"/>
        </w:rPr>
        <w:t xml:space="preserve">χει διαφορά όσον αφορά τις ιδιωτικοποιήσεις μεταξύ ΣΥΡΙΖΑ και Νέας Δημοκρατίας. Να το πω και έτσι: Οι </w:t>
      </w:r>
      <w:proofErr w:type="spellStart"/>
      <w:r>
        <w:rPr>
          <w:rFonts w:eastAsia="Times New Roman" w:cs="Times New Roman"/>
          <w:szCs w:val="24"/>
        </w:rPr>
        <w:t>Συριζαίοι</w:t>
      </w:r>
      <w:proofErr w:type="spellEnd"/>
      <w:r>
        <w:rPr>
          <w:rFonts w:eastAsia="Times New Roman" w:cs="Times New Roman"/>
          <w:szCs w:val="24"/>
        </w:rPr>
        <w:t xml:space="preserve"> είναι πιο μάγκες. Γιατί; Τεμαχίζουν την κρατική επιχείρηση, πουλάνε αυτό που είναι «φιλέτο» και φέρνει περισσότερα κέρδη και ο επιχειρηματίας το</w:t>
      </w:r>
      <w:r>
        <w:rPr>
          <w:rFonts w:eastAsia="Times New Roman" w:cs="Times New Roman"/>
          <w:szCs w:val="24"/>
        </w:rPr>
        <w:t xml:space="preserve"> αγοράζει πιο φτηνά γιατί αγοράζει ένα κομμάτι και βεβαίως το πιο κερδοφόρο και γι’ αυτό προτιμούν τον ΣΥΡΙΖΑ πολύ περισσότερο από τον παραδοσιακό εκπρόσωπο του κεφαλαίου, που ήταν η Νέα Δημοκρατία. Τώρα έχουν βρει στον ΣΥΡΙΖΑ τον καλύτερο εκπρόσωπό τους. </w:t>
      </w:r>
      <w:r>
        <w:rPr>
          <w:rFonts w:eastAsia="Times New Roman" w:cs="Times New Roman"/>
          <w:szCs w:val="24"/>
        </w:rPr>
        <w:t>Αυτό είναι και γι’ αυτό και η Κυβέρνηση ΣΥΡΙΖΑ προχωράει στις ιδιωτικοποιήσεις του κρατικού πλούτου πολύ γρήγορα. Βεβαίως, ωφελημένο είναι το κεφάλαιο και την πληρώνει ο λαός. Όμως για τους εργολαβικούς εργαζόμενους της ΔΕΠΑ εκφράσατε ευχολόγιο. Αναγνωρίζε</w:t>
      </w:r>
      <w:r>
        <w:rPr>
          <w:rFonts w:eastAsia="Times New Roman" w:cs="Times New Roman"/>
          <w:szCs w:val="24"/>
        </w:rPr>
        <w:t>τε ότι προσφέρουν αυτοί οι άνθρωποι, αλλά τίποτε δεν περάσατε στο νομοσχέδιο που να εξασφαλίζει τη δουλειά τους.</w:t>
      </w:r>
    </w:p>
    <w:p w14:paraId="6A628198"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Τελειώνω με την τροπολογία για τα </w:t>
      </w:r>
      <w:proofErr w:type="spellStart"/>
      <w:r>
        <w:rPr>
          <w:rFonts w:eastAsia="Times New Roman" w:cs="Times New Roman"/>
          <w:szCs w:val="24"/>
        </w:rPr>
        <w:t>λιγνιτικά</w:t>
      </w:r>
      <w:proofErr w:type="spellEnd"/>
      <w:r>
        <w:rPr>
          <w:rFonts w:eastAsia="Times New Roman" w:cs="Times New Roman"/>
          <w:szCs w:val="24"/>
        </w:rPr>
        <w:t xml:space="preserve"> πεδία, που την καταψηφίζουμε. Εδώ περιέχει και μια άλλη παράγραφο για εγκατάσταση και λειτουργία μο</w:t>
      </w:r>
      <w:r>
        <w:rPr>
          <w:rFonts w:eastAsia="Times New Roman" w:cs="Times New Roman"/>
          <w:szCs w:val="24"/>
        </w:rPr>
        <w:t xml:space="preserve">νάδων παραγωγής ηλεκτρικής ενέργειας σε υφιστάμενους </w:t>
      </w:r>
      <w:proofErr w:type="spellStart"/>
      <w:r>
        <w:rPr>
          <w:rFonts w:eastAsia="Times New Roman" w:cs="Times New Roman"/>
          <w:szCs w:val="24"/>
        </w:rPr>
        <w:t>λειτουργούντες</w:t>
      </w:r>
      <w:proofErr w:type="spellEnd"/>
      <w:r>
        <w:rPr>
          <w:rFonts w:eastAsia="Times New Roman" w:cs="Times New Roman"/>
          <w:szCs w:val="24"/>
        </w:rPr>
        <w:t xml:space="preserve"> σταθμούς στην Κρήτη.</w:t>
      </w:r>
    </w:p>
    <w:p w14:paraId="6A628199"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Κοιτάξτε, αυτή τη στιγμή στην Κρήτη, και ειδικά στο </w:t>
      </w:r>
      <w:proofErr w:type="spellStart"/>
      <w:r>
        <w:rPr>
          <w:rFonts w:eastAsia="Times New Roman" w:cs="Times New Roman"/>
          <w:szCs w:val="24"/>
        </w:rPr>
        <w:t>Μαλεβίζι</w:t>
      </w:r>
      <w:proofErr w:type="spellEnd"/>
      <w:r>
        <w:rPr>
          <w:rFonts w:eastAsia="Times New Roman" w:cs="Times New Roman"/>
          <w:szCs w:val="24"/>
        </w:rPr>
        <w:t xml:space="preserve">, έχει προκαλέσει αυτή η τροπολογία οργή και αγανάκτηση. Οι διαδικασίες είναι </w:t>
      </w:r>
      <w:r>
        <w:rPr>
          <w:rFonts w:eastAsia="Times New Roman" w:cs="Times New Roman"/>
          <w:szCs w:val="24"/>
          <w:lang w:val="en-US"/>
        </w:rPr>
        <w:t>fast</w:t>
      </w:r>
      <w:r w:rsidRPr="0006281F">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ανοίγει ο δρόμ</w:t>
      </w:r>
      <w:r>
        <w:rPr>
          <w:rFonts w:eastAsia="Times New Roman" w:cs="Times New Roman"/>
          <w:szCs w:val="24"/>
        </w:rPr>
        <w:t xml:space="preserve">ος για τοποθέτηση νέων, επιπλέον αεροστροβίλων στον Σταθμό </w:t>
      </w:r>
      <w:proofErr w:type="spellStart"/>
      <w:r>
        <w:rPr>
          <w:rFonts w:eastAsia="Times New Roman" w:cs="Times New Roman"/>
          <w:szCs w:val="24"/>
        </w:rPr>
        <w:t>Λινοπεράματα</w:t>
      </w:r>
      <w:proofErr w:type="spellEnd"/>
      <w:r>
        <w:rPr>
          <w:rFonts w:eastAsia="Times New Roman" w:cs="Times New Roman"/>
          <w:szCs w:val="24"/>
        </w:rPr>
        <w:t xml:space="preserve">, παρά την αντίθεση του </w:t>
      </w:r>
      <w:r>
        <w:rPr>
          <w:rFonts w:eastAsia="Times New Roman" w:cs="Times New Roman"/>
          <w:szCs w:val="24"/>
        </w:rPr>
        <w:t>δ</w:t>
      </w:r>
      <w:r>
        <w:rPr>
          <w:rFonts w:eastAsia="Times New Roman" w:cs="Times New Roman"/>
          <w:szCs w:val="24"/>
        </w:rPr>
        <w:t xml:space="preserve">ήμου, που ήταν με ομόφωνη απόφαση. </w:t>
      </w:r>
    </w:p>
    <w:p w14:paraId="6A62819A"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Εμείς σας λέμε –και βέβαια, και οι ίδιοι το έχουν πει- ότι υπάρχουν εναλλακτικοί τρόποι κάλυψης του ενεργειακού κενού και πρ</w:t>
      </w:r>
      <w:r>
        <w:rPr>
          <w:rFonts w:eastAsia="Times New Roman" w:cs="Times New Roman"/>
          <w:szCs w:val="24"/>
        </w:rPr>
        <w:t xml:space="preserve">έπει να απομακρυνθούν από το </w:t>
      </w:r>
      <w:proofErr w:type="spellStart"/>
      <w:r>
        <w:rPr>
          <w:rFonts w:eastAsia="Times New Roman" w:cs="Times New Roman"/>
          <w:szCs w:val="24"/>
        </w:rPr>
        <w:t>Μαλεβίζι</w:t>
      </w:r>
      <w:proofErr w:type="spellEnd"/>
      <w:r>
        <w:rPr>
          <w:rFonts w:eastAsia="Times New Roman" w:cs="Times New Roman"/>
          <w:szCs w:val="24"/>
        </w:rPr>
        <w:t xml:space="preserve">. </w:t>
      </w:r>
    </w:p>
    <w:p w14:paraId="6A62819B"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Τι ζητάμε; Εμείς λέμε καθαρά ότι θα την καταψηφίσουμε, αλλά τουλάχιστον από τη στιγμή που ο Υπουργός είπε ότι δεν αφορά τα </w:t>
      </w:r>
      <w:proofErr w:type="spellStart"/>
      <w:r>
        <w:rPr>
          <w:rFonts w:eastAsia="Times New Roman" w:cs="Times New Roman"/>
          <w:szCs w:val="24"/>
        </w:rPr>
        <w:t>Λινοπεράματα</w:t>
      </w:r>
      <w:proofErr w:type="spellEnd"/>
      <w:r>
        <w:rPr>
          <w:rFonts w:eastAsia="Times New Roman" w:cs="Times New Roman"/>
          <w:szCs w:val="24"/>
        </w:rPr>
        <w:t xml:space="preserve"> προφορικά, περάστε το γραπτά. Τα λόγια είναι του αέρα. Ούτε φόρο πληρώνετε για τ</w:t>
      </w:r>
      <w:r>
        <w:rPr>
          <w:rFonts w:eastAsia="Times New Roman" w:cs="Times New Roman"/>
          <w:szCs w:val="24"/>
        </w:rPr>
        <w:t xml:space="preserve">α λόγια σας! Έλεος! Βάλτε το καθαρά, καθαρότατα, γιατί σε τι αναφέρεται η τροπολογία; Αναφέρεται στη λειτουργία μονάδων παραγωγής ηλεκτρικής ενέργειας στη νήσο Κρήτη, για να είσαστε εντάξει, αλλά και αυτοί οι άνθρωποι να είναι κατοχυρωμένοι. </w:t>
      </w:r>
    </w:p>
    <w:p w14:paraId="6A62819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Τελειώνω με τ</w:t>
      </w:r>
      <w:r>
        <w:rPr>
          <w:rFonts w:eastAsia="Times New Roman" w:cs="Times New Roman"/>
          <w:szCs w:val="24"/>
        </w:rPr>
        <w:t>ις βουλευτικές τροπολογίες που κάνατε δεκτές. Θα ξεκινήσω με την τροπολογία 2011 που είναι «φωτογραφική» και απαράδεκτη. Θα την καταψηφίσουμε. Είναι πρόκληση. Συνεχίζω με την τροπολογία 2012 για το Κτηματολόγιο. Δεν λύνει τα πολλά προβλήματα που υπάρχουν κ</w:t>
      </w:r>
      <w:r>
        <w:rPr>
          <w:rFonts w:eastAsia="Times New Roman" w:cs="Times New Roman"/>
          <w:szCs w:val="24"/>
        </w:rPr>
        <w:t>αι που έχουν δημιουργηθεί. Έχει περιορισμένο χαρακτήρα και γι’ αυτό λέμε «</w:t>
      </w:r>
      <w:r>
        <w:rPr>
          <w:rFonts w:eastAsia="Times New Roman" w:cs="Times New Roman"/>
          <w:szCs w:val="24"/>
        </w:rPr>
        <w:t>παρών</w:t>
      </w:r>
      <w:r>
        <w:rPr>
          <w:rFonts w:eastAsia="Times New Roman" w:cs="Times New Roman"/>
          <w:szCs w:val="24"/>
        </w:rPr>
        <w:t xml:space="preserve">». </w:t>
      </w:r>
    </w:p>
    <w:p w14:paraId="6A62819D" w14:textId="77777777" w:rsidR="00CD4C30" w:rsidRDefault="00DA53E9">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Ευχαριστούμε, κυρία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6A62819E"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Κύριε Υπουργέ, θέλετε τον λόγο για να βάλετε το υστερόγραφο; Ορίστε, έχετε τον λόγο.</w:t>
      </w:r>
    </w:p>
    <w:p w14:paraId="6A62819F" w14:textId="77777777" w:rsidR="00CD4C30" w:rsidRDefault="00DA53E9">
      <w:pPr>
        <w:spacing w:line="600" w:lineRule="auto"/>
        <w:ind w:firstLine="720"/>
        <w:jc w:val="both"/>
        <w:rPr>
          <w:rFonts w:eastAsia="Times New Roman" w:cs="Times New Roman"/>
          <w:szCs w:val="24"/>
        </w:rPr>
      </w:pPr>
      <w:r>
        <w:rPr>
          <w:rFonts w:eastAsia="Times New Roman"/>
          <w:b/>
          <w:bCs/>
        </w:rPr>
        <w:t>ΓΕ</w:t>
      </w:r>
      <w:r w:rsidRPr="00511E45">
        <w:rPr>
          <w:rFonts w:eastAsia="Times New Roman"/>
          <w:b/>
          <w:bCs/>
        </w:rPr>
        <w:t>ΩΡΓ</w:t>
      </w:r>
      <w:r>
        <w:rPr>
          <w:rFonts w:eastAsia="Times New Roman"/>
          <w:b/>
          <w:bCs/>
        </w:rPr>
        <w:t>Ι</w:t>
      </w:r>
      <w:r w:rsidRPr="00511E45">
        <w:rPr>
          <w:rFonts w:eastAsia="Times New Roman"/>
          <w:b/>
          <w:bCs/>
        </w:rPr>
        <w:t xml:space="preserve">ΟΣ ΣΤΑΘΑΚΗΣ </w:t>
      </w:r>
      <w:r w:rsidRPr="00511E45">
        <w:rPr>
          <w:rFonts w:eastAsia="Times New Roman"/>
          <w:b/>
          <w:bCs/>
        </w:rPr>
        <w:t>(Υπουργός Περιβάλλοντος και Ενέργειας):</w:t>
      </w:r>
      <w:r>
        <w:rPr>
          <w:rFonts w:eastAsia="Times New Roman" w:cs="Times New Roman"/>
          <w:szCs w:val="24"/>
        </w:rPr>
        <w:t xml:space="preserve"> Αγαπητές και αγαπητοί συνάδελφοι, από ό,τι είδα στις δευτερολογίες έχουν αποσυρθεί οι </w:t>
      </w:r>
      <w:r w:rsidRPr="00E34FB9">
        <w:rPr>
          <w:rFonts w:eastAsia="Times New Roman" w:cs="Times New Roman"/>
          <w:szCs w:val="24"/>
        </w:rPr>
        <w:t xml:space="preserve">βασικές </w:t>
      </w:r>
      <w:r>
        <w:rPr>
          <w:rFonts w:eastAsia="Times New Roman" w:cs="Times New Roman"/>
          <w:szCs w:val="24"/>
        </w:rPr>
        <w:t>αιτιά</w:t>
      </w:r>
      <w:r w:rsidRPr="00E34FB9">
        <w:rPr>
          <w:rFonts w:eastAsia="Times New Roman" w:cs="Times New Roman"/>
          <w:szCs w:val="24"/>
        </w:rPr>
        <w:t>σεις</w:t>
      </w:r>
      <w:r>
        <w:rPr>
          <w:rFonts w:eastAsia="Times New Roman" w:cs="Times New Roman"/>
          <w:szCs w:val="24"/>
        </w:rPr>
        <w:t xml:space="preserve"> των </w:t>
      </w:r>
      <w:proofErr w:type="spellStart"/>
      <w:r>
        <w:rPr>
          <w:rFonts w:eastAsia="Times New Roman" w:cs="Times New Roman"/>
          <w:szCs w:val="24"/>
        </w:rPr>
        <w:t>πρωτομιλιών</w:t>
      </w:r>
      <w:proofErr w:type="spellEnd"/>
      <w:r>
        <w:rPr>
          <w:rFonts w:eastAsia="Times New Roman" w:cs="Times New Roman"/>
          <w:szCs w:val="24"/>
        </w:rPr>
        <w:t xml:space="preserve"> σας, ως να έχουν λυθεί τα μεγάλα θέματα που θέσατε, και επανέρχεστε επικεντρωμένοι σε επιμέρους </w:t>
      </w:r>
      <w:r>
        <w:rPr>
          <w:rFonts w:eastAsia="Times New Roman" w:cs="Times New Roman"/>
          <w:szCs w:val="24"/>
        </w:rPr>
        <w:t>θέματα που θα μπορούσαν να προσθέσουν το κατιτίς σ</w:t>
      </w:r>
      <w:r>
        <w:rPr>
          <w:rFonts w:eastAsia="Times New Roman" w:cs="Times New Roman"/>
          <w:szCs w:val="24"/>
        </w:rPr>
        <w:t>ε</w:t>
      </w:r>
      <w:r>
        <w:rPr>
          <w:rFonts w:eastAsia="Times New Roman" w:cs="Times New Roman"/>
          <w:szCs w:val="24"/>
        </w:rPr>
        <w:t xml:space="preserve"> αυτά τα οποία τέθηκαν σε όλη τη συζήτηση αυτών των ημερών. </w:t>
      </w:r>
    </w:p>
    <w:p w14:paraId="6A6281A0"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Θα ξεκινήσω με τα </w:t>
      </w:r>
      <w:proofErr w:type="spellStart"/>
      <w:r>
        <w:rPr>
          <w:rFonts w:eastAsia="Times New Roman" w:cs="Times New Roman"/>
          <w:szCs w:val="24"/>
        </w:rPr>
        <w:t>φωτοβολταϊκά</w:t>
      </w:r>
      <w:proofErr w:type="spellEnd"/>
      <w:r>
        <w:rPr>
          <w:rFonts w:eastAsia="Times New Roman" w:cs="Times New Roman"/>
          <w:szCs w:val="24"/>
        </w:rPr>
        <w:t xml:space="preserve"> των αγροτών. Όπως ξέρετε, για πρώτη φορά με το παρόν νομοσχέδιο ξεκαθαρίζει το τοπίο για το τι εντάσσεται στους δ</w:t>
      </w:r>
      <w:r>
        <w:rPr>
          <w:rFonts w:eastAsia="Times New Roman" w:cs="Times New Roman"/>
          <w:szCs w:val="24"/>
        </w:rPr>
        <w:t xml:space="preserve">ιαγωνισμούς, όλες οι μορφές άνω των 500 </w:t>
      </w:r>
      <w:r>
        <w:rPr>
          <w:rFonts w:eastAsia="Times New Roman" w:cs="Times New Roman"/>
          <w:szCs w:val="24"/>
          <w:lang w:val="en-US"/>
        </w:rPr>
        <w:t>MW</w:t>
      </w:r>
      <w:r>
        <w:rPr>
          <w:rFonts w:eastAsia="Times New Roman" w:cs="Times New Roman"/>
          <w:szCs w:val="24"/>
        </w:rPr>
        <w:t xml:space="preserve">, και τι δεν εντάσσεται σε διαγωνισμό που είναι κάτω των 500 </w:t>
      </w:r>
      <w:r>
        <w:rPr>
          <w:rFonts w:eastAsia="Times New Roman" w:cs="Times New Roman"/>
          <w:szCs w:val="24"/>
          <w:lang w:val="en-US"/>
        </w:rPr>
        <w:t>MW</w:t>
      </w:r>
      <w:r>
        <w:rPr>
          <w:rFonts w:eastAsia="Times New Roman" w:cs="Times New Roman"/>
          <w:szCs w:val="24"/>
        </w:rPr>
        <w:t xml:space="preserve"> και το οποίο συναρτάται η τιμή του πάντα από τον διαγωνισμό, προσθέτοντας ένα κίνητρο 5% για τους ιδιώτες, δηλαδή τους μικρούς παραγωγούς και ένα 10% </w:t>
      </w:r>
      <w:r>
        <w:rPr>
          <w:rFonts w:eastAsia="Times New Roman" w:cs="Times New Roman"/>
          <w:szCs w:val="24"/>
        </w:rPr>
        <w:t xml:space="preserve">για τις ενεργειακές κοινότητες. Κάναμε το βήμα πρώτον, να αυξήσουμε τη δυνατότητα των αγροτών, κατ’ επάγγελμα αγροτών, από εκατό να μπορούν να παράγουν μέχρι πεντακόσια. </w:t>
      </w:r>
    </w:p>
    <w:p w14:paraId="6A6281A1"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Δεύτερον, όχι με συγκεκριμένο αριθμό, δηλαδή το δικαίωμα αυτό να το έχουν δυο χιλιάδε</w:t>
      </w:r>
      <w:r>
        <w:rPr>
          <w:rFonts w:eastAsia="Times New Roman" w:cs="Times New Roman"/>
          <w:szCs w:val="24"/>
        </w:rPr>
        <w:t xml:space="preserve">ς, τρεις χιλιάδες, πέντε χιλιάδες, αλλά το δικαίωμα να το έχουν όλοι οι αγρότες. Αυτή είναι η δεύτερη μεγάλη τομή που κάνουμε. </w:t>
      </w:r>
    </w:p>
    <w:p w14:paraId="6A6281A2"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Και η τρίτη τομή είναι ότι τους εξομοιώνουμε, όσον αφορά το 10% που μπορούν να πάρουν πάνω από την τιμή του διαγωνισμού, με τις </w:t>
      </w:r>
      <w:r>
        <w:rPr>
          <w:rFonts w:eastAsia="Times New Roman" w:cs="Times New Roman"/>
          <w:szCs w:val="24"/>
        </w:rPr>
        <w:t xml:space="preserve">ενεργειακές κοινότητες. </w:t>
      </w:r>
    </w:p>
    <w:p w14:paraId="6A6281A3"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Οι ενεργειακές κοινότητες διατηρούν, όπως ξέρετε, ένα πλεονέκτημα διότι είναι ο θεσμός τον οποίον προωθούμε -αυτό είναι εμφανές- και είναι ένας πολύ καινοτόμος θεσμός και έχει τεράστιες δυνατότητες και στην παραγωγή ενέργειας και σ</w:t>
      </w:r>
      <w:r>
        <w:rPr>
          <w:rFonts w:eastAsia="Times New Roman" w:cs="Times New Roman"/>
          <w:szCs w:val="24"/>
        </w:rPr>
        <w:t>την εξοικονόμηση ενέργειας και μπορούν να τον κάνουν νοικοκυριά, μικρές κοινότητες, πολυκατοικίες, πανεπιστήμια, ΤΟΕΒ, αγρότες, κτηνοτροφικές ενώσεις, δήμοι, οι πάντες. Εκεί τους έχουμε δώσει και ένα πρώτο Πρόγραμμα ΕΣΠΑ με το οποίο θα προωθήσουμε τις επεν</w:t>
      </w:r>
      <w:r>
        <w:rPr>
          <w:rFonts w:eastAsia="Times New Roman" w:cs="Times New Roman"/>
          <w:szCs w:val="24"/>
        </w:rPr>
        <w:t xml:space="preserve">δύσεις των αγροτικών κοινοτήτων. Είπα και στην ομιλία μου ότι είμαστε ανοικτοί σε οποιαδήποτε συζήτηση, να μπορέσουμε να δούμε και κάτι ανάλογο και για τους μικρούς παραγωγούς ενέργειας, τους αγρότες και θα το δούμε στο μέλλον. </w:t>
      </w:r>
    </w:p>
    <w:p w14:paraId="6A6281A4"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Συνεπώς σχετικά με τις αιτι</w:t>
      </w:r>
      <w:r>
        <w:rPr>
          <w:rFonts w:eastAsia="Times New Roman" w:cs="Times New Roman"/>
          <w:szCs w:val="24"/>
        </w:rPr>
        <w:t>άσεις που ήρθαν μετά από τον κ. Σκρέκα, πρέπει εδώ να είμαι σαφής: Δεν υπάρχει περίπτωση -και είμαι σε συνεννόηση με τον Υπουργό Γεωργίας- να δοθεί η άδεια σε γη υψηλής παραγωγικότητας. Η γη υψηλής παραγωγικότητας είναι πεπερασμένη, είναι γη υψηλής παραγωγ</w:t>
      </w:r>
      <w:r>
        <w:rPr>
          <w:rFonts w:eastAsia="Times New Roman" w:cs="Times New Roman"/>
          <w:szCs w:val="24"/>
        </w:rPr>
        <w:t xml:space="preserve">ικότητας αποκλειστικά για αγροτική χρήση. Η Ελλάδα έχει -δόξα τω </w:t>
      </w:r>
      <w:r>
        <w:rPr>
          <w:rFonts w:eastAsia="Times New Roman" w:cs="Times New Roman"/>
          <w:szCs w:val="24"/>
        </w:rPr>
        <w:t>θ</w:t>
      </w:r>
      <w:r>
        <w:rPr>
          <w:rFonts w:eastAsia="Times New Roman" w:cs="Times New Roman"/>
          <w:szCs w:val="24"/>
        </w:rPr>
        <w:t xml:space="preserve">εώ!- τεράστια ποσοστά υπόλοιπης γης με όλα αυτά τα χαρακτηριστικά, δάση </w:t>
      </w:r>
      <w:r>
        <w:rPr>
          <w:rFonts w:eastAsia="Times New Roman" w:cs="Times New Roman"/>
          <w:szCs w:val="24"/>
          <w:lang w:val="en-US"/>
        </w:rPr>
        <w:t>NATURA</w:t>
      </w:r>
      <w:r>
        <w:rPr>
          <w:rFonts w:eastAsia="Times New Roman" w:cs="Times New Roman"/>
          <w:szCs w:val="24"/>
        </w:rPr>
        <w:t xml:space="preserve"> και δεκάδες άλλες μεγάλες περιοχές. Εμείς πρέπει να προστατεύσουμε τη γη υψηλής παραγωγικότητας και δεν πρόκειτ</w:t>
      </w:r>
      <w:r>
        <w:rPr>
          <w:rFonts w:eastAsia="Times New Roman" w:cs="Times New Roman"/>
          <w:szCs w:val="24"/>
        </w:rPr>
        <w:t>αι να τη μετατρέψουμε σε χρήση για ανανεώσιμες πηγές ενέργειας. Αυτό είναι ρητό από την πλευρά μου και από την πλευρά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Αραχωβίτη</w:t>
      </w:r>
      <w:proofErr w:type="spellEnd"/>
      <w:r>
        <w:rPr>
          <w:rFonts w:eastAsia="Times New Roman" w:cs="Times New Roman"/>
          <w:szCs w:val="24"/>
        </w:rPr>
        <w:t xml:space="preserve">, ότι δεν πρόκειται να συμβεί αυτό. Άρα να το ξεκαθαρίσουμε οριστικά. </w:t>
      </w:r>
    </w:p>
    <w:p w14:paraId="6A6281A5"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Πάμε στη δεύτερη θεματική που είναι οι εργαζόμενοι </w:t>
      </w:r>
      <w:r>
        <w:rPr>
          <w:rFonts w:eastAsia="Times New Roman" w:cs="Times New Roman"/>
          <w:szCs w:val="24"/>
        </w:rPr>
        <w:t xml:space="preserve">–άκουσα το ΚΚΕ προσεκτικά- και ο ενεργειακός τομέας. Έμαθα από το ΚΚΕ ότι στο ΙΓΜΕ ζουν σε καθεστώς γαλέρας. </w:t>
      </w:r>
    </w:p>
    <w:p w14:paraId="6A6281A6"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Θα γίνει. </w:t>
      </w:r>
    </w:p>
    <w:p w14:paraId="6A6281A7" w14:textId="77777777" w:rsidR="00CD4C30" w:rsidRDefault="00DA53E9">
      <w:pPr>
        <w:spacing w:line="600" w:lineRule="auto"/>
        <w:ind w:firstLine="720"/>
        <w:jc w:val="both"/>
        <w:rPr>
          <w:rFonts w:eastAsia="Times New Roman" w:cs="Times New Roman"/>
          <w:szCs w:val="24"/>
        </w:rPr>
      </w:pPr>
      <w:r w:rsidRPr="00511E45">
        <w:rPr>
          <w:rFonts w:eastAsia="Times New Roman"/>
          <w:b/>
          <w:bCs/>
        </w:rPr>
        <w:t>Γ</w:t>
      </w:r>
      <w:r>
        <w:rPr>
          <w:rFonts w:eastAsia="Times New Roman"/>
          <w:b/>
          <w:bCs/>
        </w:rPr>
        <w:t>Ε</w:t>
      </w:r>
      <w:r w:rsidRPr="00511E45">
        <w:rPr>
          <w:rFonts w:eastAsia="Times New Roman"/>
          <w:b/>
          <w:bCs/>
        </w:rPr>
        <w:t>ΩΡΓ</w:t>
      </w:r>
      <w:r>
        <w:rPr>
          <w:rFonts w:eastAsia="Times New Roman"/>
          <w:b/>
          <w:bCs/>
        </w:rPr>
        <w:t>Ι</w:t>
      </w:r>
      <w:r w:rsidRPr="00511E45">
        <w:rPr>
          <w:rFonts w:eastAsia="Times New Roman"/>
          <w:b/>
          <w:bCs/>
        </w:rPr>
        <w:t>ΟΣ ΣΤΑΘΑΚΗΣ (Υπουργός Περιβάλλοντος και Ενέργειας):</w:t>
      </w:r>
      <w:r>
        <w:rPr>
          <w:rFonts w:eastAsia="Times New Roman" w:cs="Times New Roman"/>
          <w:szCs w:val="24"/>
        </w:rPr>
        <w:t xml:space="preserve"> Είναι σε καθεστώς γαλέρας το ΙΓΜΕ για το οποίο δεν άκουσα κουβέντα να πείτε για το γεγονός ότι είχαν ιδιωτική ασφάλιση, ιδιωτικό συνταξιοδοτικό. Μάλλον το επικροτείτε. </w:t>
      </w:r>
    </w:p>
    <w:p w14:paraId="6A6281A8"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Ήταν επιπλέον</w:t>
      </w:r>
      <w:r w:rsidRPr="0049441D">
        <w:rPr>
          <w:rFonts w:eastAsia="Times New Roman" w:cs="Times New Roman"/>
          <w:szCs w:val="24"/>
        </w:rPr>
        <w:t xml:space="preserve"> </w:t>
      </w:r>
      <w:r>
        <w:rPr>
          <w:rFonts w:eastAsia="Times New Roman" w:cs="Times New Roman"/>
          <w:szCs w:val="24"/>
        </w:rPr>
        <w:t xml:space="preserve">κατάκτηση. </w:t>
      </w:r>
    </w:p>
    <w:p w14:paraId="6A6281A9" w14:textId="77777777" w:rsidR="00CD4C30" w:rsidRDefault="00DA53E9">
      <w:pPr>
        <w:spacing w:line="600" w:lineRule="auto"/>
        <w:ind w:firstLine="720"/>
        <w:jc w:val="both"/>
        <w:rPr>
          <w:rFonts w:eastAsia="Times New Roman" w:cs="Times New Roman"/>
          <w:szCs w:val="24"/>
        </w:rPr>
      </w:pPr>
      <w:r w:rsidRPr="00511E45">
        <w:rPr>
          <w:rFonts w:eastAsia="Times New Roman"/>
          <w:b/>
          <w:bCs/>
        </w:rPr>
        <w:t>Γ</w:t>
      </w:r>
      <w:r>
        <w:rPr>
          <w:rFonts w:eastAsia="Times New Roman"/>
          <w:b/>
          <w:bCs/>
        </w:rPr>
        <w:t>Ε</w:t>
      </w:r>
      <w:r w:rsidRPr="00511E45">
        <w:rPr>
          <w:rFonts w:eastAsia="Times New Roman"/>
          <w:b/>
          <w:bCs/>
        </w:rPr>
        <w:t>ΩΡΓ</w:t>
      </w:r>
      <w:r>
        <w:rPr>
          <w:rFonts w:eastAsia="Times New Roman"/>
          <w:b/>
          <w:bCs/>
        </w:rPr>
        <w:t>Ι</w:t>
      </w:r>
      <w:r w:rsidRPr="00511E45">
        <w:rPr>
          <w:rFonts w:eastAsia="Times New Roman"/>
          <w:b/>
          <w:bCs/>
        </w:rPr>
        <w:t>ΟΣ ΣΤΑΘΑΚΗΣ (Υπουργός Περιβάλλοντο</w:t>
      </w:r>
      <w:r w:rsidRPr="00511E45">
        <w:rPr>
          <w:rFonts w:eastAsia="Times New Roman"/>
          <w:b/>
          <w:bCs/>
        </w:rPr>
        <w:t>ς και Ενέργειας):</w:t>
      </w:r>
      <w:r>
        <w:rPr>
          <w:rFonts w:eastAsia="Times New Roman" w:cs="Times New Roman"/>
          <w:szCs w:val="24"/>
        </w:rPr>
        <w:t xml:space="preserve"> Τα επικροτεί το ΚΚΕ και χαίρομαι που το ακούω, ότι οι εργαζόμενοι σε δημόσιους φορείς καλούνται να έχουν ιδιωτική ασφάλιση, ιδιωτική συνταξιοδότηση, συμπληρωματική στη δημόσια ασφάλιση και στη δημόσια συνταξιοδότηση. Εκπλήσσομαι πραγματικ</w:t>
      </w:r>
      <w:r>
        <w:rPr>
          <w:rFonts w:eastAsia="Times New Roman" w:cs="Times New Roman"/>
          <w:szCs w:val="24"/>
        </w:rPr>
        <w:t>ά να το ακούω!</w:t>
      </w:r>
    </w:p>
    <w:p w14:paraId="6A6281AA"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Στον καπιταλισμό είμαστε, κύριε Υπουργέ!</w:t>
      </w:r>
    </w:p>
    <w:p w14:paraId="6A6281AB" w14:textId="77777777" w:rsidR="00CD4C30" w:rsidRDefault="00DA53E9">
      <w:pPr>
        <w:spacing w:line="600" w:lineRule="auto"/>
        <w:ind w:firstLine="720"/>
        <w:jc w:val="both"/>
        <w:rPr>
          <w:rFonts w:eastAsia="Times New Roman" w:cs="Times New Roman"/>
          <w:szCs w:val="24"/>
        </w:rPr>
      </w:pPr>
      <w:r w:rsidRPr="00511E45">
        <w:rPr>
          <w:rFonts w:eastAsia="Times New Roman"/>
          <w:b/>
          <w:bCs/>
        </w:rPr>
        <w:t>Γ</w:t>
      </w:r>
      <w:r>
        <w:rPr>
          <w:rFonts w:eastAsia="Times New Roman"/>
          <w:b/>
          <w:bCs/>
        </w:rPr>
        <w:t>Ε</w:t>
      </w:r>
      <w:r w:rsidRPr="00511E45">
        <w:rPr>
          <w:rFonts w:eastAsia="Times New Roman"/>
          <w:b/>
          <w:bCs/>
        </w:rPr>
        <w:t>ΩΡΓ</w:t>
      </w:r>
      <w:r>
        <w:rPr>
          <w:rFonts w:eastAsia="Times New Roman"/>
          <w:b/>
          <w:bCs/>
        </w:rPr>
        <w:t>Ι</w:t>
      </w:r>
      <w:r w:rsidRPr="00511E45">
        <w:rPr>
          <w:rFonts w:eastAsia="Times New Roman"/>
          <w:b/>
          <w:bCs/>
        </w:rPr>
        <w:t>ΟΣ ΣΤΑΘΑΚΗΣ (Υπουργός Περιβάλλοντος και Ενέργειας):</w:t>
      </w:r>
      <w:r>
        <w:rPr>
          <w:rFonts w:eastAsia="Times New Roman" w:cs="Times New Roman"/>
          <w:szCs w:val="24"/>
        </w:rPr>
        <w:t xml:space="preserve"> Αυτή η Κυβέρνηση, όπως ξέρετε, υπερασπίζεται με νύχια και με δόντια το δημόσιο σύστημα ασφάλισης, το δημόσιο σύστημα συντά</w:t>
      </w:r>
      <w:r>
        <w:rPr>
          <w:rFonts w:eastAsia="Times New Roman" w:cs="Times New Roman"/>
          <w:szCs w:val="24"/>
        </w:rPr>
        <w:t xml:space="preserve">ξεων, το δημόσιο σύστημα υγείας και αρνείται πεισματικά να δώσει χώρο στην ιδιωτική ασφάλιση, το να εμπλακεί και να πάρει αυτό που λέει η Νέα Δημοκρατία στο πρόγραμμά της πολύ ρητά, όλα τα επαγγελματικά ταμεία και τις συμπληρωματικές ασφαλίσεις και να τις </w:t>
      </w:r>
      <w:r>
        <w:rPr>
          <w:rFonts w:eastAsia="Times New Roman" w:cs="Times New Roman"/>
          <w:szCs w:val="24"/>
        </w:rPr>
        <w:t xml:space="preserve">αναλάβει αποκλειστικά η ιδιωτική ασφάλιση. </w:t>
      </w:r>
    </w:p>
    <w:p w14:paraId="6A6281AC"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 xml:space="preserve">Συγχαρητήρια, λοιπόν, στο ΚΚΕ για την εμμονή του να ταυτίζεται με απόψεις περί ιδιωτικής ασφάλισης. </w:t>
      </w:r>
    </w:p>
    <w:p w14:paraId="6A6281AD" w14:textId="77777777" w:rsidR="00CD4C30" w:rsidRDefault="00DA53E9">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Ξεχάσατε φαίνεται ότι για την ιδιωτική ασφάλιση λέει ο νόμος…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6A6281AE" w14:textId="77777777" w:rsidR="00CD4C30" w:rsidRDefault="00DA53E9">
      <w:pPr>
        <w:spacing w:line="600" w:lineRule="auto"/>
        <w:ind w:firstLine="720"/>
        <w:jc w:val="both"/>
        <w:rPr>
          <w:rFonts w:eastAsia="Times New Roman"/>
          <w:szCs w:val="24"/>
        </w:rPr>
      </w:pPr>
      <w:r>
        <w:rPr>
          <w:rFonts w:eastAsia="Times New Roman"/>
          <w:b/>
          <w:szCs w:val="24"/>
        </w:rPr>
        <w:t>ΓΕΩΡΓΙΟΣ ΣΤΑ</w:t>
      </w:r>
      <w:r>
        <w:rPr>
          <w:rFonts w:eastAsia="Times New Roman"/>
          <w:b/>
          <w:szCs w:val="24"/>
        </w:rPr>
        <w:t>ΘΑΚΗΣ (Υπουργός Περιβάλλοντος και Ενέργειας):</w:t>
      </w:r>
      <w:r>
        <w:rPr>
          <w:rFonts w:eastAsia="Times New Roman"/>
          <w:szCs w:val="24"/>
        </w:rPr>
        <w:t xml:space="preserve"> Απέναντι, λοιπόν, σε αυτό -επανέρχομαι-, οι εργαζόμενοι στο ΙΓΜΕ συμφώνησαν στον εξωδικαστικό συμβιβασμό για το ιδιωτικό σύστημα που είχαν στο </w:t>
      </w:r>
      <w:r w:rsidRPr="00AD1812">
        <w:rPr>
          <w:rFonts w:eastAsia="Times New Roman"/>
          <w:szCs w:val="24"/>
        </w:rPr>
        <w:t>παρελθόν</w:t>
      </w:r>
      <w:r>
        <w:rPr>
          <w:rFonts w:eastAsia="Times New Roman"/>
          <w:szCs w:val="24"/>
        </w:rPr>
        <w:t>, στο απώτερο μάλιστα παρελθόν,</w:t>
      </w:r>
      <w:r w:rsidRPr="00AD1812">
        <w:rPr>
          <w:rFonts w:eastAsia="Times New Roman"/>
          <w:szCs w:val="24"/>
        </w:rPr>
        <w:t xml:space="preserve"> το οποίο πλήρωναν δημόσιοι </w:t>
      </w:r>
      <w:r>
        <w:rPr>
          <w:rFonts w:eastAsia="Times New Roman"/>
          <w:szCs w:val="24"/>
        </w:rPr>
        <w:t>π</w:t>
      </w:r>
      <w:r w:rsidRPr="00AD1812">
        <w:rPr>
          <w:rFonts w:eastAsia="Times New Roman"/>
          <w:szCs w:val="24"/>
        </w:rPr>
        <w:t>όροι</w:t>
      </w:r>
      <w:r>
        <w:rPr>
          <w:rFonts w:eastAsia="Times New Roman"/>
          <w:szCs w:val="24"/>
        </w:rPr>
        <w:t xml:space="preserve">, </w:t>
      </w:r>
      <w:proofErr w:type="spellStart"/>
      <w:r>
        <w:rPr>
          <w:rFonts w:eastAsia="Times New Roman"/>
          <w:szCs w:val="24"/>
        </w:rPr>
        <w:t>ξανα</w:t>
      </w:r>
      <w:r w:rsidRPr="00AD1812">
        <w:rPr>
          <w:rFonts w:eastAsia="Times New Roman"/>
          <w:szCs w:val="24"/>
        </w:rPr>
        <w:t>πλήρωσ</w:t>
      </w:r>
      <w:r>
        <w:rPr>
          <w:rFonts w:eastAsia="Times New Roman"/>
          <w:szCs w:val="24"/>
        </w:rPr>
        <w:t>ε</w:t>
      </w:r>
      <w:proofErr w:type="spellEnd"/>
      <w:r>
        <w:rPr>
          <w:rFonts w:eastAsia="Times New Roman"/>
          <w:szCs w:val="24"/>
        </w:rPr>
        <w:t>, λ</w:t>
      </w:r>
      <w:r w:rsidRPr="00AD1812">
        <w:rPr>
          <w:rFonts w:eastAsia="Times New Roman"/>
          <w:szCs w:val="24"/>
        </w:rPr>
        <w:t>οιπόν</w:t>
      </w:r>
      <w:r>
        <w:rPr>
          <w:rFonts w:eastAsia="Times New Roman"/>
          <w:szCs w:val="24"/>
        </w:rPr>
        <w:t>,</w:t>
      </w:r>
      <w:r w:rsidRPr="00AD1812">
        <w:rPr>
          <w:rFonts w:eastAsia="Times New Roman"/>
          <w:szCs w:val="24"/>
        </w:rPr>
        <w:t xml:space="preserve"> το </w:t>
      </w:r>
      <w:r>
        <w:rPr>
          <w:rFonts w:eastAsia="Times New Roman"/>
          <w:szCs w:val="24"/>
        </w:rPr>
        <w:t>δ</w:t>
      </w:r>
      <w:r w:rsidRPr="00AD1812">
        <w:rPr>
          <w:rFonts w:eastAsia="Times New Roman"/>
          <w:szCs w:val="24"/>
        </w:rPr>
        <w:t>ημόσιο από τον προϋπολογισμό αυτό το π</w:t>
      </w:r>
      <w:r>
        <w:rPr>
          <w:rFonts w:eastAsia="Times New Roman"/>
          <w:szCs w:val="24"/>
        </w:rPr>
        <w:t>ο</w:t>
      </w:r>
      <w:r w:rsidRPr="00AD1812">
        <w:rPr>
          <w:rFonts w:eastAsia="Times New Roman"/>
          <w:szCs w:val="24"/>
        </w:rPr>
        <w:t>σ</w:t>
      </w:r>
      <w:r>
        <w:rPr>
          <w:rFonts w:eastAsia="Times New Roman"/>
          <w:szCs w:val="24"/>
        </w:rPr>
        <w:t>ό,</w:t>
      </w:r>
      <w:r w:rsidRPr="00AD1812">
        <w:rPr>
          <w:rFonts w:eastAsia="Times New Roman"/>
          <w:szCs w:val="24"/>
        </w:rPr>
        <w:t xml:space="preserve"> </w:t>
      </w:r>
      <w:r>
        <w:rPr>
          <w:rFonts w:eastAsia="Times New Roman"/>
          <w:szCs w:val="24"/>
        </w:rPr>
        <w:t xml:space="preserve">και </w:t>
      </w:r>
      <w:r w:rsidRPr="00AD1812">
        <w:rPr>
          <w:rFonts w:eastAsia="Times New Roman"/>
          <w:szCs w:val="24"/>
        </w:rPr>
        <w:t>αυξήθηκαν οι μισθοί του</w:t>
      </w:r>
      <w:r>
        <w:rPr>
          <w:rFonts w:eastAsia="Times New Roman"/>
          <w:szCs w:val="24"/>
        </w:rPr>
        <w:t>ς. Κ</w:t>
      </w:r>
      <w:r w:rsidRPr="00AD1812">
        <w:rPr>
          <w:rFonts w:eastAsia="Times New Roman"/>
          <w:szCs w:val="24"/>
        </w:rPr>
        <w:t>αι τώρα μας καταγγέλλουν ότι</w:t>
      </w:r>
      <w:r>
        <w:rPr>
          <w:rFonts w:eastAsia="Times New Roman"/>
          <w:szCs w:val="24"/>
        </w:rPr>
        <w:t>:</w:t>
      </w:r>
      <w:r w:rsidRPr="00AD1812">
        <w:rPr>
          <w:rFonts w:eastAsia="Times New Roman"/>
          <w:szCs w:val="24"/>
        </w:rPr>
        <w:t xml:space="preserve"> </w:t>
      </w:r>
      <w:r>
        <w:rPr>
          <w:rFonts w:eastAsia="Times New Roman"/>
          <w:szCs w:val="24"/>
        </w:rPr>
        <w:t>«Α</w:t>
      </w:r>
      <w:r w:rsidRPr="00AD1812">
        <w:rPr>
          <w:rFonts w:eastAsia="Times New Roman"/>
          <w:szCs w:val="24"/>
        </w:rPr>
        <w:t xml:space="preserve">φού αυξήθηκαν οι μισθοί </w:t>
      </w:r>
      <w:r>
        <w:rPr>
          <w:rFonts w:eastAsia="Times New Roman"/>
          <w:szCs w:val="24"/>
        </w:rPr>
        <w:t>μας,</w:t>
      </w:r>
      <w:r w:rsidRPr="00AD1812">
        <w:rPr>
          <w:rFonts w:eastAsia="Times New Roman"/>
          <w:szCs w:val="24"/>
        </w:rPr>
        <w:t xml:space="preserve"> δεν μας δίνετε και τα αναδρομικά</w:t>
      </w:r>
      <w:r>
        <w:rPr>
          <w:rFonts w:eastAsia="Times New Roman"/>
          <w:szCs w:val="24"/>
        </w:rPr>
        <w:t>;». Α</w:t>
      </w:r>
      <w:r w:rsidRPr="00AD1812">
        <w:rPr>
          <w:rFonts w:eastAsia="Times New Roman"/>
          <w:szCs w:val="24"/>
        </w:rPr>
        <w:t>υτό είναι ένα θέμα αποφάσεων πολύ ευρύτερο</w:t>
      </w:r>
      <w:r>
        <w:rPr>
          <w:rFonts w:eastAsia="Times New Roman"/>
          <w:szCs w:val="24"/>
        </w:rPr>
        <w:t>. Δ</w:t>
      </w:r>
      <w:r w:rsidRPr="00AD1812">
        <w:rPr>
          <w:rFonts w:eastAsia="Times New Roman"/>
          <w:szCs w:val="24"/>
        </w:rPr>
        <w:t xml:space="preserve">εν </w:t>
      </w:r>
      <w:r w:rsidRPr="00AD1812">
        <w:rPr>
          <w:rFonts w:eastAsia="Times New Roman"/>
          <w:szCs w:val="24"/>
        </w:rPr>
        <w:t>αφορά το</w:t>
      </w:r>
      <w:r>
        <w:rPr>
          <w:rFonts w:eastAsia="Times New Roman"/>
          <w:szCs w:val="24"/>
        </w:rPr>
        <w:t>ν</w:t>
      </w:r>
      <w:r w:rsidRPr="00AD1812">
        <w:rPr>
          <w:rFonts w:eastAsia="Times New Roman"/>
          <w:szCs w:val="24"/>
        </w:rPr>
        <w:t xml:space="preserve"> συγκεκριμένο τομέα ή κλάδο </w:t>
      </w:r>
      <w:r>
        <w:rPr>
          <w:rFonts w:eastAsia="Times New Roman"/>
          <w:szCs w:val="24"/>
        </w:rPr>
        <w:t>κ</w:t>
      </w:r>
      <w:r w:rsidRPr="00AD1812">
        <w:rPr>
          <w:rFonts w:eastAsia="Times New Roman"/>
          <w:szCs w:val="24"/>
        </w:rPr>
        <w:t>αι φαντάζομαι ότι είναι μ</w:t>
      </w:r>
      <w:r>
        <w:rPr>
          <w:rFonts w:eastAsia="Times New Roman"/>
          <w:szCs w:val="24"/>
        </w:rPr>
        <w:t>ι</w:t>
      </w:r>
      <w:r w:rsidRPr="00AD1812">
        <w:rPr>
          <w:rFonts w:eastAsia="Times New Roman"/>
          <w:szCs w:val="24"/>
        </w:rPr>
        <w:t xml:space="preserve">α από </w:t>
      </w:r>
      <w:r>
        <w:rPr>
          <w:rFonts w:eastAsia="Times New Roman"/>
          <w:szCs w:val="24"/>
        </w:rPr>
        <w:t>άδικη έως</w:t>
      </w:r>
      <w:r w:rsidRPr="00AD1812">
        <w:rPr>
          <w:rFonts w:eastAsia="Times New Roman"/>
          <w:szCs w:val="24"/>
        </w:rPr>
        <w:t xml:space="preserve"> υπερβολική για κάθε εργαζόμενο τακτική</w:t>
      </w:r>
      <w:r>
        <w:rPr>
          <w:rFonts w:eastAsia="Times New Roman"/>
          <w:szCs w:val="24"/>
        </w:rPr>
        <w:t>,</w:t>
      </w:r>
      <w:r w:rsidRPr="00AD1812">
        <w:rPr>
          <w:rFonts w:eastAsia="Times New Roman"/>
          <w:szCs w:val="24"/>
        </w:rPr>
        <w:t xml:space="preserve"> </w:t>
      </w:r>
      <w:r>
        <w:rPr>
          <w:rFonts w:eastAsia="Times New Roman"/>
          <w:szCs w:val="24"/>
        </w:rPr>
        <w:t>και α</w:t>
      </w:r>
      <w:r w:rsidRPr="00AD1812">
        <w:rPr>
          <w:rFonts w:eastAsia="Times New Roman"/>
          <w:szCs w:val="24"/>
        </w:rPr>
        <w:t xml:space="preserve">πορώ </w:t>
      </w:r>
      <w:r>
        <w:rPr>
          <w:rFonts w:eastAsia="Times New Roman"/>
          <w:szCs w:val="24"/>
        </w:rPr>
        <w:t>-</w:t>
      </w:r>
      <w:r w:rsidRPr="00AD1812">
        <w:rPr>
          <w:rFonts w:eastAsia="Times New Roman"/>
          <w:szCs w:val="24"/>
        </w:rPr>
        <w:t>επαναλαμβάνω</w:t>
      </w:r>
      <w:r>
        <w:rPr>
          <w:rFonts w:eastAsia="Times New Roman"/>
          <w:szCs w:val="24"/>
        </w:rPr>
        <w:t xml:space="preserve">- </w:t>
      </w:r>
      <w:r w:rsidRPr="00AD1812">
        <w:rPr>
          <w:rFonts w:eastAsia="Times New Roman"/>
          <w:szCs w:val="24"/>
        </w:rPr>
        <w:t xml:space="preserve">πάλι </w:t>
      </w:r>
      <w:r>
        <w:rPr>
          <w:rFonts w:eastAsia="Times New Roman"/>
          <w:szCs w:val="24"/>
        </w:rPr>
        <w:t xml:space="preserve">για </w:t>
      </w:r>
      <w:r w:rsidRPr="00AD1812">
        <w:rPr>
          <w:rFonts w:eastAsia="Times New Roman"/>
          <w:szCs w:val="24"/>
        </w:rPr>
        <w:t xml:space="preserve">το </w:t>
      </w:r>
      <w:r>
        <w:rPr>
          <w:rFonts w:eastAsia="Times New Roman"/>
          <w:szCs w:val="24"/>
        </w:rPr>
        <w:t>ΚΚΕ,</w:t>
      </w:r>
      <w:r w:rsidRPr="00AD1812">
        <w:rPr>
          <w:rFonts w:eastAsia="Times New Roman"/>
          <w:szCs w:val="24"/>
        </w:rPr>
        <w:t xml:space="preserve"> το οποίο με αυτό τον τρόπο καταγγέλλει κάτι </w:t>
      </w:r>
      <w:proofErr w:type="spellStart"/>
      <w:r w:rsidRPr="00AD1812">
        <w:rPr>
          <w:rFonts w:eastAsia="Times New Roman"/>
          <w:szCs w:val="24"/>
        </w:rPr>
        <w:t>αντ</w:t>
      </w:r>
      <w:r>
        <w:rPr>
          <w:rFonts w:eastAsia="Times New Roman"/>
          <w:szCs w:val="24"/>
        </w:rPr>
        <w:t>ι</w:t>
      </w:r>
      <w:r w:rsidRPr="00AD1812">
        <w:rPr>
          <w:rFonts w:eastAsia="Times New Roman"/>
          <w:szCs w:val="24"/>
        </w:rPr>
        <w:t>εργατικό</w:t>
      </w:r>
      <w:proofErr w:type="spellEnd"/>
      <w:r>
        <w:rPr>
          <w:rFonts w:eastAsia="Times New Roman"/>
          <w:szCs w:val="24"/>
        </w:rPr>
        <w:t>.</w:t>
      </w:r>
    </w:p>
    <w:p w14:paraId="6A6281AF" w14:textId="77777777" w:rsidR="00CD4C30" w:rsidRDefault="00DA53E9">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Κλεμμένα είναι α</w:t>
      </w:r>
      <w:r>
        <w:rPr>
          <w:rFonts w:eastAsia="Times New Roman"/>
          <w:szCs w:val="24"/>
        </w:rPr>
        <w:t>υτά που ζητάνε. Αυτά ζητάνε που αυτή τη δεκαετία τα έκλεψαν οι κυβερνήσεις.</w:t>
      </w:r>
    </w:p>
    <w:p w14:paraId="6A6281B0" w14:textId="77777777" w:rsidR="00CD4C30" w:rsidRDefault="00DA53E9">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Μάλιστα.</w:t>
      </w:r>
    </w:p>
    <w:p w14:paraId="6A6281B1" w14:textId="77777777" w:rsidR="00CD4C30" w:rsidRDefault="00DA53E9">
      <w:pPr>
        <w:spacing w:line="600" w:lineRule="auto"/>
        <w:ind w:firstLine="720"/>
        <w:jc w:val="both"/>
        <w:rPr>
          <w:rFonts w:eastAsia="Times New Roman"/>
          <w:szCs w:val="24"/>
        </w:rPr>
      </w:pPr>
      <w:r>
        <w:rPr>
          <w:rFonts w:eastAsia="Times New Roman"/>
          <w:szCs w:val="24"/>
        </w:rPr>
        <w:t xml:space="preserve">Πάω στη δεύτερη </w:t>
      </w:r>
      <w:r w:rsidRPr="00AD1812">
        <w:rPr>
          <w:rFonts w:eastAsia="Times New Roman"/>
          <w:szCs w:val="24"/>
        </w:rPr>
        <w:t xml:space="preserve">ενότητα και </w:t>
      </w:r>
      <w:r>
        <w:rPr>
          <w:rFonts w:eastAsia="Times New Roman"/>
          <w:szCs w:val="24"/>
        </w:rPr>
        <w:t xml:space="preserve">στις </w:t>
      </w:r>
      <w:r w:rsidRPr="00AD1812">
        <w:rPr>
          <w:rFonts w:eastAsia="Times New Roman"/>
          <w:szCs w:val="24"/>
        </w:rPr>
        <w:t>επισημάνσεις για την Κρήτη και το ενεργειακό σύστημα</w:t>
      </w:r>
      <w:r>
        <w:rPr>
          <w:rFonts w:eastAsia="Times New Roman"/>
          <w:szCs w:val="24"/>
        </w:rPr>
        <w:t>. Άκουσα</w:t>
      </w:r>
      <w:r w:rsidRPr="00AD1812">
        <w:rPr>
          <w:rFonts w:eastAsia="Times New Roman"/>
          <w:szCs w:val="24"/>
        </w:rPr>
        <w:t xml:space="preserve"> τον </w:t>
      </w:r>
      <w:r>
        <w:rPr>
          <w:rFonts w:eastAsia="Times New Roman"/>
          <w:szCs w:val="24"/>
        </w:rPr>
        <w:t xml:space="preserve">κ. </w:t>
      </w:r>
      <w:proofErr w:type="spellStart"/>
      <w:r>
        <w:rPr>
          <w:rFonts w:eastAsia="Times New Roman"/>
          <w:szCs w:val="24"/>
        </w:rPr>
        <w:t>Κεγκέρογλου</w:t>
      </w:r>
      <w:proofErr w:type="spellEnd"/>
      <w:r>
        <w:rPr>
          <w:rFonts w:eastAsia="Times New Roman"/>
          <w:szCs w:val="24"/>
        </w:rPr>
        <w:t>,</w:t>
      </w:r>
      <w:r w:rsidRPr="00AD1812">
        <w:rPr>
          <w:rFonts w:eastAsia="Times New Roman"/>
          <w:szCs w:val="24"/>
        </w:rPr>
        <w:t xml:space="preserve"> διάβασ</w:t>
      </w:r>
      <w:r>
        <w:rPr>
          <w:rFonts w:eastAsia="Times New Roman"/>
          <w:szCs w:val="24"/>
        </w:rPr>
        <w:t>α</w:t>
      </w:r>
      <w:r w:rsidRPr="00AD1812">
        <w:rPr>
          <w:rFonts w:eastAsia="Times New Roman"/>
          <w:szCs w:val="24"/>
        </w:rPr>
        <w:t xml:space="preserve"> και τον </w:t>
      </w:r>
      <w:r>
        <w:rPr>
          <w:rFonts w:eastAsia="Times New Roman"/>
          <w:szCs w:val="24"/>
        </w:rPr>
        <w:t xml:space="preserve">κ. </w:t>
      </w:r>
      <w:proofErr w:type="spellStart"/>
      <w:r>
        <w:rPr>
          <w:rFonts w:eastAsia="Times New Roman"/>
          <w:szCs w:val="24"/>
        </w:rPr>
        <w:t>Αυγενάκη</w:t>
      </w:r>
      <w:proofErr w:type="spellEnd"/>
      <w:r>
        <w:rPr>
          <w:rFonts w:eastAsia="Times New Roman"/>
          <w:szCs w:val="24"/>
        </w:rPr>
        <w:t>. Ε</w:t>
      </w:r>
      <w:r w:rsidRPr="00AD1812">
        <w:rPr>
          <w:rFonts w:eastAsia="Times New Roman"/>
          <w:szCs w:val="24"/>
        </w:rPr>
        <w:t>ίναι σε απόγνωση αυτ</w:t>
      </w:r>
      <w:r>
        <w:rPr>
          <w:rFonts w:eastAsia="Times New Roman"/>
          <w:szCs w:val="24"/>
        </w:rPr>
        <w:t>οί</w:t>
      </w:r>
      <w:r w:rsidRPr="00AD1812">
        <w:rPr>
          <w:rFonts w:eastAsia="Times New Roman"/>
          <w:szCs w:val="24"/>
        </w:rPr>
        <w:t xml:space="preserve"> στην Κρήτη</w:t>
      </w:r>
      <w:r>
        <w:rPr>
          <w:rFonts w:eastAsia="Times New Roman"/>
          <w:szCs w:val="24"/>
        </w:rPr>
        <w:t>,</w:t>
      </w:r>
      <w:r w:rsidRPr="00AD1812">
        <w:rPr>
          <w:rFonts w:eastAsia="Times New Roman"/>
          <w:szCs w:val="24"/>
        </w:rPr>
        <w:t xml:space="preserve"> ειδικά στο Ηράκλειο</w:t>
      </w:r>
      <w:r>
        <w:rPr>
          <w:rFonts w:eastAsia="Times New Roman"/>
          <w:szCs w:val="24"/>
        </w:rPr>
        <w:t>, δ</w:t>
      </w:r>
      <w:r w:rsidRPr="00AD1812">
        <w:rPr>
          <w:rFonts w:eastAsia="Times New Roman"/>
          <w:szCs w:val="24"/>
        </w:rPr>
        <w:t>ιότι έχουν γίνει τρομερά έργα</w:t>
      </w:r>
      <w:r>
        <w:rPr>
          <w:rFonts w:eastAsia="Times New Roman"/>
          <w:szCs w:val="24"/>
        </w:rPr>
        <w:t>. Τ</w:t>
      </w:r>
      <w:r w:rsidRPr="00AD1812">
        <w:rPr>
          <w:rFonts w:eastAsia="Times New Roman"/>
          <w:szCs w:val="24"/>
        </w:rPr>
        <w:t xml:space="preserve">ελευταία έχουν </w:t>
      </w:r>
      <w:r>
        <w:rPr>
          <w:rFonts w:eastAsia="Times New Roman"/>
          <w:szCs w:val="24"/>
        </w:rPr>
        <w:t>εξαγγελθεί</w:t>
      </w:r>
      <w:r w:rsidRPr="00AD1812">
        <w:rPr>
          <w:rFonts w:eastAsia="Times New Roman"/>
          <w:szCs w:val="24"/>
        </w:rPr>
        <w:t xml:space="preserve"> πάρα πολλά έργα</w:t>
      </w:r>
      <w:r>
        <w:rPr>
          <w:rFonts w:eastAsia="Times New Roman"/>
          <w:szCs w:val="24"/>
        </w:rPr>
        <w:t>.</w:t>
      </w:r>
      <w:r w:rsidRPr="00AD1812">
        <w:rPr>
          <w:rFonts w:eastAsia="Times New Roman"/>
          <w:szCs w:val="24"/>
        </w:rPr>
        <w:t xml:space="preserve"> Θα συμπλήρωνα και μερικά πρόσφατα</w:t>
      </w:r>
      <w:r>
        <w:rPr>
          <w:rFonts w:eastAsia="Times New Roman"/>
          <w:szCs w:val="24"/>
        </w:rPr>
        <w:t>: Ο</w:t>
      </w:r>
      <w:r w:rsidRPr="00AD1812">
        <w:rPr>
          <w:rFonts w:eastAsia="Times New Roman"/>
          <w:szCs w:val="24"/>
        </w:rPr>
        <w:t>ικοδομικοί συνεταιρισμοί</w:t>
      </w:r>
      <w:r>
        <w:rPr>
          <w:rFonts w:eastAsia="Times New Roman"/>
          <w:szCs w:val="24"/>
        </w:rPr>
        <w:t>, όπου εγκρίναμε δύο</w:t>
      </w:r>
      <w:r w:rsidRPr="00AD1812">
        <w:rPr>
          <w:rFonts w:eastAsia="Times New Roman"/>
          <w:szCs w:val="24"/>
        </w:rPr>
        <w:t xml:space="preserve"> στην περιοχή</w:t>
      </w:r>
      <w:r w:rsidRPr="00AD1812">
        <w:rPr>
          <w:rFonts w:eastAsia="Times New Roman"/>
          <w:szCs w:val="24"/>
        </w:rPr>
        <w:t xml:space="preserve"> του Ηρακλείου μετά από </w:t>
      </w:r>
      <w:r>
        <w:rPr>
          <w:rFonts w:eastAsia="Times New Roman"/>
          <w:szCs w:val="24"/>
        </w:rPr>
        <w:t>είκοσι πέντε και είκοσι επτά χρόνια,</w:t>
      </w:r>
      <w:r w:rsidRPr="00AD1812">
        <w:rPr>
          <w:rFonts w:eastAsia="Times New Roman"/>
          <w:szCs w:val="24"/>
        </w:rPr>
        <w:t xml:space="preserve"> αποδεσμεύοντας χρόνια προβλήματα</w:t>
      </w:r>
      <w:r>
        <w:rPr>
          <w:rFonts w:eastAsia="Times New Roman"/>
          <w:szCs w:val="24"/>
        </w:rPr>
        <w:t>. Ο</w:t>
      </w:r>
      <w:r w:rsidRPr="00AD1812">
        <w:rPr>
          <w:rFonts w:eastAsia="Times New Roman"/>
          <w:szCs w:val="24"/>
        </w:rPr>
        <w:t xml:space="preserve">πότε </w:t>
      </w:r>
      <w:r>
        <w:rPr>
          <w:rFonts w:eastAsia="Times New Roman"/>
          <w:szCs w:val="24"/>
        </w:rPr>
        <w:t>έχουν μια</w:t>
      </w:r>
      <w:r w:rsidRPr="00AD1812">
        <w:rPr>
          <w:rFonts w:eastAsia="Times New Roman"/>
          <w:szCs w:val="24"/>
        </w:rPr>
        <w:t xml:space="preserve"> τάση να δημιουργούν πρόβλημα εκεί που δεν υπάρχει</w:t>
      </w:r>
      <w:r>
        <w:rPr>
          <w:rFonts w:eastAsia="Times New Roman"/>
          <w:szCs w:val="24"/>
        </w:rPr>
        <w:t xml:space="preserve">. </w:t>
      </w:r>
      <w:r w:rsidRPr="006718D6">
        <w:rPr>
          <w:rFonts w:eastAsia="Times New Roman"/>
          <w:szCs w:val="24"/>
        </w:rPr>
        <w:t xml:space="preserve">Και με ευφυή τρόπο </w:t>
      </w:r>
      <w:r>
        <w:rPr>
          <w:rFonts w:eastAsia="Times New Roman"/>
          <w:szCs w:val="24"/>
        </w:rPr>
        <w:t>-</w:t>
      </w:r>
      <w:r w:rsidRPr="006718D6">
        <w:rPr>
          <w:rFonts w:eastAsia="Times New Roman"/>
          <w:szCs w:val="24"/>
        </w:rPr>
        <w:t xml:space="preserve">και το ΚΚΕ, χειροκροτώντας </w:t>
      </w:r>
      <w:r>
        <w:rPr>
          <w:rFonts w:eastAsia="Times New Roman"/>
          <w:szCs w:val="24"/>
        </w:rPr>
        <w:t>επίσης- μ</w:t>
      </w:r>
      <w:r w:rsidRPr="00AD1812">
        <w:rPr>
          <w:rFonts w:eastAsia="Times New Roman"/>
          <w:szCs w:val="24"/>
        </w:rPr>
        <w:t>ίλησα</w:t>
      </w:r>
      <w:r>
        <w:rPr>
          <w:rFonts w:eastAsia="Times New Roman"/>
          <w:szCs w:val="24"/>
        </w:rPr>
        <w:t>ν</w:t>
      </w:r>
      <w:r w:rsidRPr="00AD1812">
        <w:rPr>
          <w:rFonts w:eastAsia="Times New Roman"/>
          <w:szCs w:val="24"/>
        </w:rPr>
        <w:t xml:space="preserve"> για τα </w:t>
      </w:r>
      <w:proofErr w:type="spellStart"/>
      <w:r>
        <w:rPr>
          <w:rFonts w:eastAsia="Times New Roman"/>
          <w:szCs w:val="24"/>
        </w:rPr>
        <w:t>Λ</w:t>
      </w:r>
      <w:r w:rsidRPr="00AD1812">
        <w:rPr>
          <w:rFonts w:eastAsia="Times New Roman"/>
          <w:szCs w:val="24"/>
        </w:rPr>
        <w:t>ινοπεράματα</w:t>
      </w:r>
      <w:proofErr w:type="spellEnd"/>
      <w:r>
        <w:rPr>
          <w:rFonts w:eastAsia="Times New Roman"/>
          <w:szCs w:val="24"/>
        </w:rPr>
        <w:t>,</w:t>
      </w:r>
      <w:r w:rsidRPr="00AD1812">
        <w:rPr>
          <w:rFonts w:eastAsia="Times New Roman"/>
          <w:szCs w:val="24"/>
        </w:rPr>
        <w:t xml:space="preserve"> για τα οποία επαναλαμβάνω για τέταρτη φορά ότι δεν πρόκειται να εγκατασταθεί </w:t>
      </w:r>
      <w:r>
        <w:rPr>
          <w:rFonts w:eastAsia="Times New Roman"/>
          <w:szCs w:val="24"/>
        </w:rPr>
        <w:t>καμμία</w:t>
      </w:r>
      <w:r w:rsidRPr="00AD1812">
        <w:rPr>
          <w:rFonts w:eastAsia="Times New Roman"/>
          <w:szCs w:val="24"/>
        </w:rPr>
        <w:t xml:space="preserve"> επιπρόσθετη δραστηριότητα </w:t>
      </w:r>
      <w:r>
        <w:rPr>
          <w:rFonts w:eastAsia="Times New Roman"/>
          <w:szCs w:val="24"/>
        </w:rPr>
        <w:t xml:space="preserve">στα </w:t>
      </w:r>
      <w:proofErr w:type="spellStart"/>
      <w:r>
        <w:rPr>
          <w:rFonts w:eastAsia="Times New Roman"/>
          <w:szCs w:val="24"/>
        </w:rPr>
        <w:t>Λινοπεράματα</w:t>
      </w:r>
      <w:proofErr w:type="spellEnd"/>
      <w:r>
        <w:rPr>
          <w:rFonts w:eastAsia="Times New Roman"/>
          <w:szCs w:val="24"/>
        </w:rPr>
        <w:t>. Ο</w:t>
      </w:r>
      <w:r w:rsidRPr="00AD1812">
        <w:rPr>
          <w:rFonts w:eastAsia="Times New Roman"/>
          <w:szCs w:val="24"/>
        </w:rPr>
        <w:t xml:space="preserve">ι </w:t>
      </w:r>
      <w:r>
        <w:rPr>
          <w:rFonts w:eastAsia="Times New Roman"/>
          <w:szCs w:val="24"/>
        </w:rPr>
        <w:t>μ</w:t>
      </w:r>
      <w:r w:rsidRPr="00AD1812">
        <w:rPr>
          <w:rFonts w:eastAsia="Times New Roman"/>
          <w:szCs w:val="24"/>
        </w:rPr>
        <w:t>ονάδες θα πάνε στα Χανιά</w:t>
      </w:r>
      <w:r>
        <w:rPr>
          <w:rFonts w:eastAsia="Times New Roman"/>
          <w:szCs w:val="24"/>
        </w:rPr>
        <w:t>,</w:t>
      </w:r>
      <w:r w:rsidRPr="00AD1812">
        <w:rPr>
          <w:rFonts w:eastAsia="Times New Roman"/>
          <w:szCs w:val="24"/>
        </w:rPr>
        <w:t xml:space="preserve"> το επαναλαμβάνω για </w:t>
      </w:r>
      <w:r>
        <w:rPr>
          <w:rFonts w:eastAsia="Times New Roman"/>
          <w:szCs w:val="24"/>
        </w:rPr>
        <w:t>πολλο</w:t>
      </w:r>
      <w:r w:rsidRPr="00AD1812">
        <w:rPr>
          <w:rFonts w:eastAsia="Times New Roman"/>
          <w:szCs w:val="24"/>
        </w:rPr>
        <w:t>στή φ</w:t>
      </w:r>
      <w:r>
        <w:rPr>
          <w:rFonts w:eastAsia="Times New Roman"/>
          <w:szCs w:val="24"/>
        </w:rPr>
        <w:t>ο</w:t>
      </w:r>
      <w:r w:rsidRPr="00AD1812">
        <w:rPr>
          <w:rFonts w:eastAsia="Times New Roman"/>
          <w:szCs w:val="24"/>
        </w:rPr>
        <w:t>ρά</w:t>
      </w:r>
      <w:r>
        <w:rPr>
          <w:rFonts w:eastAsia="Times New Roman"/>
          <w:szCs w:val="24"/>
        </w:rPr>
        <w:t>,</w:t>
      </w:r>
      <w:r w:rsidRPr="00AD1812">
        <w:rPr>
          <w:rFonts w:eastAsia="Times New Roman"/>
          <w:szCs w:val="24"/>
        </w:rPr>
        <w:t xml:space="preserve"> και </w:t>
      </w:r>
      <w:r>
        <w:rPr>
          <w:rFonts w:eastAsia="Times New Roman"/>
          <w:szCs w:val="24"/>
        </w:rPr>
        <w:t>οι αερο</w:t>
      </w:r>
      <w:r w:rsidRPr="00AD1812">
        <w:rPr>
          <w:rFonts w:eastAsia="Times New Roman"/>
          <w:szCs w:val="24"/>
        </w:rPr>
        <w:t xml:space="preserve">στρόβιλοι </w:t>
      </w:r>
      <w:r>
        <w:rPr>
          <w:rFonts w:eastAsia="Times New Roman"/>
          <w:szCs w:val="24"/>
        </w:rPr>
        <w:t xml:space="preserve">στον </w:t>
      </w:r>
      <w:proofErr w:type="spellStart"/>
      <w:r>
        <w:rPr>
          <w:rFonts w:eastAsia="Times New Roman"/>
          <w:szCs w:val="24"/>
        </w:rPr>
        <w:t>Αθερινόλακκο</w:t>
      </w:r>
      <w:proofErr w:type="spellEnd"/>
      <w:r>
        <w:rPr>
          <w:rFonts w:eastAsia="Times New Roman"/>
          <w:szCs w:val="24"/>
        </w:rPr>
        <w:t>. Άρα πολλή</w:t>
      </w:r>
      <w:r w:rsidRPr="00AD1812">
        <w:rPr>
          <w:rFonts w:eastAsia="Times New Roman"/>
          <w:szCs w:val="24"/>
        </w:rPr>
        <w:t xml:space="preserve"> φασαρία για </w:t>
      </w:r>
      <w:r w:rsidRPr="00AD1812">
        <w:rPr>
          <w:rFonts w:eastAsia="Times New Roman"/>
          <w:szCs w:val="24"/>
        </w:rPr>
        <w:t>το τίποτα</w:t>
      </w:r>
      <w:r>
        <w:rPr>
          <w:rFonts w:eastAsia="Times New Roman"/>
          <w:szCs w:val="24"/>
        </w:rPr>
        <w:t>,</w:t>
      </w:r>
      <w:r w:rsidRPr="00AD1812">
        <w:rPr>
          <w:rFonts w:eastAsia="Times New Roman"/>
          <w:szCs w:val="24"/>
        </w:rPr>
        <w:t xml:space="preserve"> για μ</w:t>
      </w:r>
      <w:r>
        <w:rPr>
          <w:rFonts w:eastAsia="Times New Roman"/>
          <w:szCs w:val="24"/>
        </w:rPr>
        <w:t>ι</w:t>
      </w:r>
      <w:r w:rsidRPr="00AD1812">
        <w:rPr>
          <w:rFonts w:eastAsia="Times New Roman"/>
          <w:szCs w:val="24"/>
        </w:rPr>
        <w:t>α ακόμη φορά</w:t>
      </w:r>
      <w:r>
        <w:rPr>
          <w:rFonts w:eastAsia="Times New Roman"/>
          <w:szCs w:val="24"/>
        </w:rPr>
        <w:t>. Ε</w:t>
      </w:r>
      <w:r w:rsidRPr="00AD1812">
        <w:rPr>
          <w:rFonts w:eastAsia="Times New Roman"/>
          <w:szCs w:val="24"/>
        </w:rPr>
        <w:t>παναλαμβάν</w:t>
      </w:r>
      <w:r>
        <w:rPr>
          <w:rFonts w:eastAsia="Times New Roman"/>
          <w:szCs w:val="24"/>
        </w:rPr>
        <w:t xml:space="preserve">ω: </w:t>
      </w:r>
      <w:r>
        <w:rPr>
          <w:rFonts w:eastAsia="Times New Roman"/>
          <w:szCs w:val="24"/>
        </w:rPr>
        <w:t>Μ</w:t>
      </w:r>
      <w:r>
        <w:rPr>
          <w:rFonts w:eastAsia="Times New Roman"/>
          <w:szCs w:val="24"/>
        </w:rPr>
        <w:t>ά</w:t>
      </w:r>
      <w:r w:rsidRPr="00AD1812">
        <w:rPr>
          <w:rFonts w:eastAsia="Times New Roman"/>
          <w:szCs w:val="24"/>
        </w:rPr>
        <w:t xml:space="preserve">λλον </w:t>
      </w:r>
      <w:r>
        <w:rPr>
          <w:rFonts w:eastAsia="Times New Roman"/>
          <w:szCs w:val="24"/>
        </w:rPr>
        <w:t>λόγω της</w:t>
      </w:r>
      <w:r w:rsidRPr="00AD1812">
        <w:rPr>
          <w:rFonts w:eastAsia="Times New Roman"/>
          <w:szCs w:val="24"/>
        </w:rPr>
        <w:t xml:space="preserve"> </w:t>
      </w:r>
      <w:r w:rsidRPr="006718D6">
        <w:rPr>
          <w:rFonts w:eastAsia="Times New Roman"/>
          <w:szCs w:val="24"/>
        </w:rPr>
        <w:t>ανικα</w:t>
      </w:r>
      <w:r w:rsidRPr="00AD1812">
        <w:rPr>
          <w:rFonts w:eastAsia="Times New Roman"/>
          <w:szCs w:val="24"/>
        </w:rPr>
        <w:t>νότητα</w:t>
      </w:r>
      <w:r>
        <w:rPr>
          <w:rFonts w:eastAsia="Times New Roman"/>
          <w:szCs w:val="24"/>
        </w:rPr>
        <w:t>ς</w:t>
      </w:r>
      <w:r w:rsidRPr="00AD1812">
        <w:rPr>
          <w:rFonts w:eastAsia="Times New Roman"/>
          <w:szCs w:val="24"/>
        </w:rPr>
        <w:t xml:space="preserve"> και</w:t>
      </w:r>
      <w:r>
        <w:rPr>
          <w:rFonts w:eastAsia="Times New Roman"/>
          <w:szCs w:val="24"/>
        </w:rPr>
        <w:t xml:space="preserve"> της αδυναμίας να ασκήσουν κριτική</w:t>
      </w:r>
      <w:r>
        <w:rPr>
          <w:rFonts w:eastAsia="Times New Roman"/>
          <w:szCs w:val="24"/>
        </w:rPr>
        <w:t>,</w:t>
      </w:r>
      <w:r>
        <w:rPr>
          <w:rFonts w:eastAsia="Times New Roman"/>
          <w:szCs w:val="24"/>
        </w:rPr>
        <w:t xml:space="preserve"> προσπαθούν να δημιουργήσουν</w:t>
      </w:r>
      <w:r w:rsidRPr="00AD1812">
        <w:rPr>
          <w:rFonts w:eastAsia="Times New Roman"/>
          <w:szCs w:val="24"/>
        </w:rPr>
        <w:t xml:space="preserve"> εντυπώσεις εκεί που δεν υπάρχουν</w:t>
      </w:r>
      <w:r>
        <w:rPr>
          <w:rFonts w:eastAsia="Times New Roman"/>
          <w:szCs w:val="24"/>
        </w:rPr>
        <w:t>. Μ</w:t>
      </w:r>
      <w:r w:rsidRPr="00AD1812">
        <w:rPr>
          <w:rFonts w:eastAsia="Times New Roman"/>
          <w:szCs w:val="24"/>
        </w:rPr>
        <w:t xml:space="preserve">ου θυμίζει </w:t>
      </w:r>
      <w:r>
        <w:rPr>
          <w:rFonts w:eastAsia="Times New Roman"/>
          <w:szCs w:val="24"/>
        </w:rPr>
        <w:t xml:space="preserve">αυτό που λεγόταν για </w:t>
      </w:r>
      <w:r w:rsidRPr="00AD1812">
        <w:rPr>
          <w:rFonts w:eastAsia="Times New Roman"/>
          <w:szCs w:val="24"/>
        </w:rPr>
        <w:t xml:space="preserve">τα αρχαία που δώσαμε στο </w:t>
      </w:r>
      <w:proofErr w:type="spellStart"/>
      <w:r>
        <w:rPr>
          <w:rFonts w:eastAsia="Times New Roman"/>
          <w:szCs w:val="24"/>
        </w:rPr>
        <w:t>υ</w:t>
      </w:r>
      <w:r w:rsidRPr="00AD1812">
        <w:rPr>
          <w:rFonts w:eastAsia="Times New Roman"/>
          <w:szCs w:val="24"/>
        </w:rPr>
        <w:t>περταμείο</w:t>
      </w:r>
      <w:proofErr w:type="spellEnd"/>
      <w:r w:rsidRPr="00AD1812">
        <w:rPr>
          <w:rFonts w:eastAsia="Times New Roman"/>
          <w:szCs w:val="24"/>
        </w:rPr>
        <w:t xml:space="preserve"> και διάφορα </w:t>
      </w:r>
      <w:r w:rsidRPr="00AD1812">
        <w:rPr>
          <w:rFonts w:eastAsia="Times New Roman"/>
          <w:szCs w:val="24"/>
        </w:rPr>
        <w:t xml:space="preserve">άλλα </w:t>
      </w:r>
      <w:r>
        <w:rPr>
          <w:rFonts w:eastAsia="Times New Roman"/>
          <w:szCs w:val="24"/>
        </w:rPr>
        <w:t>«</w:t>
      </w:r>
      <w:r w:rsidRPr="00AD1812">
        <w:rPr>
          <w:rFonts w:eastAsia="Times New Roman"/>
          <w:szCs w:val="24"/>
        </w:rPr>
        <w:t>πυροτεχνήματα</w:t>
      </w:r>
      <w:r>
        <w:rPr>
          <w:rFonts w:eastAsia="Times New Roman"/>
          <w:szCs w:val="24"/>
        </w:rPr>
        <w:t>»,</w:t>
      </w:r>
      <w:r w:rsidRPr="00AD1812">
        <w:rPr>
          <w:rFonts w:eastAsia="Times New Roman"/>
          <w:szCs w:val="24"/>
        </w:rPr>
        <w:t xml:space="preserve"> τα οποία στερούνται ουσιαστικού περιεχομένου</w:t>
      </w:r>
      <w:r>
        <w:rPr>
          <w:rFonts w:eastAsia="Times New Roman"/>
          <w:szCs w:val="24"/>
        </w:rPr>
        <w:t>.</w:t>
      </w:r>
    </w:p>
    <w:p w14:paraId="6A6281B2" w14:textId="77777777" w:rsidR="00CD4C30" w:rsidRDefault="00DA53E9">
      <w:pPr>
        <w:spacing w:line="600" w:lineRule="auto"/>
        <w:ind w:firstLine="720"/>
        <w:jc w:val="both"/>
        <w:rPr>
          <w:rFonts w:eastAsia="Times New Roman"/>
          <w:szCs w:val="24"/>
        </w:rPr>
      </w:pPr>
      <w:r>
        <w:rPr>
          <w:rFonts w:eastAsia="Times New Roman"/>
          <w:szCs w:val="24"/>
        </w:rPr>
        <w:t>Το τ</w:t>
      </w:r>
      <w:r w:rsidRPr="00AD1812">
        <w:rPr>
          <w:rFonts w:eastAsia="Times New Roman"/>
          <w:szCs w:val="24"/>
        </w:rPr>
        <w:t xml:space="preserve">ελευταίο θέμα από αυτά που τέθηκαν </w:t>
      </w:r>
      <w:r>
        <w:rPr>
          <w:rFonts w:eastAsia="Times New Roman"/>
          <w:szCs w:val="24"/>
        </w:rPr>
        <w:t>-</w:t>
      </w:r>
      <w:r w:rsidRPr="00AD1812">
        <w:rPr>
          <w:rFonts w:eastAsia="Times New Roman"/>
          <w:szCs w:val="24"/>
        </w:rPr>
        <w:t>και με αυτό θα κλείσω</w:t>
      </w:r>
      <w:r>
        <w:rPr>
          <w:rFonts w:eastAsia="Times New Roman"/>
          <w:szCs w:val="24"/>
        </w:rPr>
        <w:t>- αφορά τα</w:t>
      </w:r>
      <w:r w:rsidRPr="00AD1812">
        <w:rPr>
          <w:rFonts w:eastAsia="Times New Roman"/>
          <w:szCs w:val="24"/>
        </w:rPr>
        <w:t xml:space="preserve"> εργασιακά όλων των κατηγοριών</w:t>
      </w:r>
      <w:r>
        <w:rPr>
          <w:rFonts w:eastAsia="Times New Roman"/>
          <w:szCs w:val="24"/>
        </w:rPr>
        <w:t>,</w:t>
      </w:r>
      <w:r w:rsidRPr="00AD1812">
        <w:rPr>
          <w:rFonts w:eastAsia="Times New Roman"/>
          <w:szCs w:val="24"/>
        </w:rPr>
        <w:t xml:space="preserve"> όλων των ενεργειακών εταιρειών </w:t>
      </w:r>
      <w:r>
        <w:rPr>
          <w:rFonts w:eastAsia="Times New Roman"/>
          <w:szCs w:val="24"/>
        </w:rPr>
        <w:t xml:space="preserve">τα οποία </w:t>
      </w:r>
      <w:r w:rsidRPr="00AD1812">
        <w:rPr>
          <w:rFonts w:eastAsia="Times New Roman"/>
          <w:szCs w:val="24"/>
        </w:rPr>
        <w:t>δεν ενσωματώνονται</w:t>
      </w:r>
      <w:r>
        <w:rPr>
          <w:rFonts w:eastAsia="Times New Roman"/>
          <w:szCs w:val="24"/>
        </w:rPr>
        <w:t>,</w:t>
      </w:r>
      <w:r w:rsidRPr="00AD1812">
        <w:rPr>
          <w:rFonts w:eastAsia="Times New Roman"/>
          <w:szCs w:val="24"/>
        </w:rPr>
        <w:t xml:space="preserve"> όπως ασκήθηκε κριτική</w:t>
      </w:r>
      <w:r>
        <w:rPr>
          <w:rFonts w:eastAsia="Times New Roman"/>
          <w:szCs w:val="24"/>
        </w:rPr>
        <w:t>,</w:t>
      </w:r>
      <w:r w:rsidRPr="00AD1812">
        <w:rPr>
          <w:rFonts w:eastAsia="Times New Roman"/>
          <w:szCs w:val="24"/>
        </w:rPr>
        <w:t xml:space="preserve"> στ</w:t>
      </w:r>
      <w:r w:rsidRPr="00AD1812">
        <w:rPr>
          <w:rFonts w:eastAsia="Times New Roman"/>
          <w:szCs w:val="24"/>
        </w:rPr>
        <w:t>ο νομοσχέδιο</w:t>
      </w:r>
      <w:r>
        <w:rPr>
          <w:rFonts w:eastAsia="Times New Roman"/>
          <w:szCs w:val="24"/>
        </w:rPr>
        <w:t>. Ε</w:t>
      </w:r>
      <w:r w:rsidRPr="00AD1812">
        <w:rPr>
          <w:rFonts w:eastAsia="Times New Roman"/>
          <w:szCs w:val="24"/>
        </w:rPr>
        <w:t>ντούτοις</w:t>
      </w:r>
      <w:r>
        <w:rPr>
          <w:rFonts w:eastAsia="Times New Roman"/>
          <w:szCs w:val="24"/>
        </w:rPr>
        <w:t>,</w:t>
      </w:r>
      <w:r w:rsidRPr="00AD1812">
        <w:rPr>
          <w:rFonts w:eastAsia="Times New Roman"/>
          <w:szCs w:val="24"/>
        </w:rPr>
        <w:t xml:space="preserve"> </w:t>
      </w:r>
      <w:r>
        <w:rPr>
          <w:rFonts w:eastAsia="Times New Roman"/>
          <w:szCs w:val="24"/>
        </w:rPr>
        <w:t>ε</w:t>
      </w:r>
      <w:r w:rsidRPr="00AD1812">
        <w:rPr>
          <w:rFonts w:eastAsia="Times New Roman"/>
          <w:szCs w:val="24"/>
        </w:rPr>
        <w:t>ίναι ρητή δέσμευση</w:t>
      </w:r>
      <w:r>
        <w:rPr>
          <w:rFonts w:eastAsia="Times New Roman"/>
          <w:szCs w:val="24"/>
        </w:rPr>
        <w:t>. Δ</w:t>
      </w:r>
      <w:r w:rsidRPr="00AD1812">
        <w:rPr>
          <w:rFonts w:eastAsia="Times New Roman"/>
          <w:szCs w:val="24"/>
        </w:rPr>
        <w:t>εν μπορούσε να ενσωματωθεί γιατί έχει αρκετά θέματα τεχνικά και άλλα</w:t>
      </w:r>
      <w:r>
        <w:rPr>
          <w:rFonts w:eastAsia="Times New Roman"/>
          <w:szCs w:val="24"/>
        </w:rPr>
        <w:t>. Κ</w:t>
      </w:r>
      <w:r w:rsidRPr="00AD1812">
        <w:rPr>
          <w:rFonts w:eastAsia="Times New Roman"/>
          <w:szCs w:val="24"/>
        </w:rPr>
        <w:t>ατά τη μετάβασ</w:t>
      </w:r>
      <w:r>
        <w:rPr>
          <w:rFonts w:eastAsia="Times New Roman"/>
          <w:szCs w:val="24"/>
        </w:rPr>
        <w:t>η,</w:t>
      </w:r>
      <w:r w:rsidRPr="00AD1812">
        <w:rPr>
          <w:rFonts w:eastAsia="Times New Roman"/>
          <w:szCs w:val="24"/>
        </w:rPr>
        <w:t xml:space="preserve"> </w:t>
      </w:r>
      <w:r>
        <w:rPr>
          <w:rFonts w:eastAsia="Times New Roman"/>
          <w:szCs w:val="24"/>
        </w:rPr>
        <w:t>όμως,</w:t>
      </w:r>
      <w:r w:rsidRPr="00AD1812">
        <w:rPr>
          <w:rFonts w:eastAsia="Times New Roman"/>
          <w:szCs w:val="24"/>
        </w:rPr>
        <w:t xml:space="preserve"> εμείς δηλώνουμε ευθέως</w:t>
      </w:r>
      <w:r>
        <w:rPr>
          <w:rFonts w:eastAsia="Times New Roman"/>
          <w:szCs w:val="24"/>
        </w:rPr>
        <w:t>,</w:t>
      </w:r>
      <w:r w:rsidRPr="00AD1812">
        <w:rPr>
          <w:rFonts w:eastAsia="Times New Roman"/>
          <w:szCs w:val="24"/>
        </w:rPr>
        <w:t xml:space="preserve"> απερίφραστα και χωρίς κανένα</w:t>
      </w:r>
      <w:r>
        <w:rPr>
          <w:rFonts w:eastAsia="Times New Roman"/>
          <w:szCs w:val="24"/>
        </w:rPr>
        <w:t>ν</w:t>
      </w:r>
      <w:r w:rsidRPr="00AD1812">
        <w:rPr>
          <w:rFonts w:eastAsia="Times New Roman"/>
          <w:szCs w:val="24"/>
        </w:rPr>
        <w:t xml:space="preserve"> περιορισμό ότι όλες οι κατηγορίες εργαζομένων που εργάζονται </w:t>
      </w:r>
      <w:r w:rsidRPr="00AD1812">
        <w:rPr>
          <w:rFonts w:eastAsia="Times New Roman"/>
          <w:szCs w:val="24"/>
        </w:rPr>
        <w:t>υπό αυτές τις συνθήκες καλύπτουν πάγιες</w:t>
      </w:r>
      <w:r>
        <w:rPr>
          <w:rFonts w:eastAsia="Times New Roman"/>
          <w:szCs w:val="24"/>
        </w:rPr>
        <w:t>,</w:t>
      </w:r>
      <w:r w:rsidRPr="00AD1812">
        <w:rPr>
          <w:rFonts w:eastAsia="Times New Roman"/>
          <w:szCs w:val="24"/>
        </w:rPr>
        <w:t xml:space="preserve"> διαρκείς ανάγκες</w:t>
      </w:r>
      <w:r>
        <w:rPr>
          <w:rFonts w:eastAsia="Times New Roman"/>
          <w:szCs w:val="24"/>
        </w:rPr>
        <w:t xml:space="preserve"> ή</w:t>
      </w:r>
      <w:r w:rsidRPr="00AD1812">
        <w:rPr>
          <w:rFonts w:eastAsia="Times New Roman"/>
          <w:szCs w:val="24"/>
        </w:rPr>
        <w:t xml:space="preserve"> είναι μέσα στις εταιρείες και δουλεύουν σε οργανικές θέσεις ουσιαστικά</w:t>
      </w:r>
      <w:r>
        <w:rPr>
          <w:rFonts w:eastAsia="Times New Roman"/>
          <w:szCs w:val="24"/>
        </w:rPr>
        <w:t>, ό</w:t>
      </w:r>
      <w:r w:rsidRPr="00AD1812">
        <w:rPr>
          <w:rFonts w:eastAsia="Times New Roman"/>
          <w:szCs w:val="24"/>
        </w:rPr>
        <w:t xml:space="preserve">λες αυτές </w:t>
      </w:r>
      <w:r>
        <w:rPr>
          <w:rFonts w:eastAsia="Times New Roman"/>
          <w:szCs w:val="24"/>
        </w:rPr>
        <w:t xml:space="preserve">οι </w:t>
      </w:r>
      <w:r w:rsidRPr="00AD1812">
        <w:rPr>
          <w:rFonts w:eastAsia="Times New Roman"/>
          <w:szCs w:val="24"/>
        </w:rPr>
        <w:t>κατηγορίες εργαζομένων</w:t>
      </w:r>
      <w:r>
        <w:rPr>
          <w:rFonts w:eastAsia="Times New Roman"/>
          <w:szCs w:val="24"/>
        </w:rPr>
        <w:t>, λοιπόν,</w:t>
      </w:r>
      <w:r w:rsidRPr="00AD1812">
        <w:rPr>
          <w:rFonts w:eastAsia="Times New Roman"/>
          <w:szCs w:val="24"/>
        </w:rPr>
        <w:t xml:space="preserve"> μέσα από τη διαδικασία της από</w:t>
      </w:r>
      <w:r>
        <w:rPr>
          <w:rFonts w:eastAsia="Times New Roman"/>
          <w:szCs w:val="24"/>
        </w:rPr>
        <w:t>σχιση</w:t>
      </w:r>
      <w:r w:rsidRPr="00AD1812">
        <w:rPr>
          <w:rFonts w:eastAsia="Times New Roman"/>
          <w:szCs w:val="24"/>
        </w:rPr>
        <w:t xml:space="preserve">ς των δύο εταιρειών θα ενσωματωθούν και θα </w:t>
      </w:r>
      <w:r w:rsidRPr="00AD1812">
        <w:rPr>
          <w:rFonts w:eastAsia="Times New Roman"/>
          <w:szCs w:val="24"/>
        </w:rPr>
        <w:t>εξομοιωθούν με τους μόνιμους εργαζόμενους</w:t>
      </w:r>
      <w:r>
        <w:rPr>
          <w:rFonts w:eastAsia="Times New Roman"/>
          <w:szCs w:val="24"/>
        </w:rPr>
        <w:t>. Α</w:t>
      </w:r>
      <w:r w:rsidRPr="00AD1812">
        <w:rPr>
          <w:rFonts w:eastAsia="Times New Roman"/>
          <w:szCs w:val="24"/>
        </w:rPr>
        <w:t xml:space="preserve">υτό θα γίνει και αυτό αποτελεί μία ουσιαστική δέσμευση της </w:t>
      </w:r>
      <w:r>
        <w:rPr>
          <w:rFonts w:eastAsia="Times New Roman"/>
          <w:szCs w:val="24"/>
        </w:rPr>
        <w:t>Κ</w:t>
      </w:r>
      <w:r w:rsidRPr="00AD1812">
        <w:rPr>
          <w:rFonts w:eastAsia="Times New Roman"/>
          <w:szCs w:val="24"/>
        </w:rPr>
        <w:t>υβέρνησης</w:t>
      </w:r>
      <w:r>
        <w:rPr>
          <w:rFonts w:eastAsia="Times New Roman"/>
          <w:szCs w:val="24"/>
        </w:rPr>
        <w:t>.</w:t>
      </w:r>
    </w:p>
    <w:p w14:paraId="6A6281B3" w14:textId="77777777" w:rsidR="00CD4C30" w:rsidRDefault="00DA53E9">
      <w:pPr>
        <w:spacing w:line="600" w:lineRule="auto"/>
        <w:ind w:firstLine="720"/>
        <w:jc w:val="both"/>
        <w:rPr>
          <w:rFonts w:eastAsia="Times New Roman"/>
          <w:szCs w:val="24"/>
        </w:rPr>
      </w:pPr>
      <w:r>
        <w:rPr>
          <w:rFonts w:eastAsia="Times New Roman"/>
          <w:szCs w:val="24"/>
        </w:rPr>
        <w:t>Σας</w:t>
      </w:r>
      <w:r w:rsidRPr="00AD1812">
        <w:rPr>
          <w:rFonts w:eastAsia="Times New Roman"/>
          <w:szCs w:val="24"/>
        </w:rPr>
        <w:t xml:space="preserve"> ευχαριστώ</w:t>
      </w:r>
      <w:r>
        <w:rPr>
          <w:rFonts w:eastAsia="Times New Roman"/>
          <w:szCs w:val="24"/>
        </w:rPr>
        <w:t>.</w:t>
      </w:r>
    </w:p>
    <w:p w14:paraId="6A6281B4" w14:textId="77777777" w:rsidR="00CD4C30" w:rsidRDefault="00DA53E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A6281B5" w14:textId="77777777" w:rsidR="00CD4C30" w:rsidRDefault="00DA53E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γίνεται γνωστό στο </w:t>
      </w:r>
      <w:r>
        <w:rPr>
          <w:rFonts w:eastAsia="Times New Roman"/>
          <w:szCs w:val="24"/>
        </w:rPr>
        <w:t xml:space="preserve">Σώμα ότι </w:t>
      </w:r>
      <w:r>
        <w:rPr>
          <w:rFonts w:eastAsia="Times New Roman"/>
          <w:szCs w:val="24"/>
        </w:rPr>
        <w:t xml:space="preserve">τη συνεδρίασή μας παρακολουθούν </w:t>
      </w:r>
      <w:r>
        <w:rPr>
          <w:rFonts w:eastAsia="Times New Roman"/>
          <w:szCs w:val="24"/>
        </w:rPr>
        <w:t>από τα άνω δυτικά θεωρ</w:t>
      </w:r>
      <w:r>
        <w:rPr>
          <w:rFonts w:eastAsia="Times New Roman"/>
          <w:szCs w:val="24"/>
        </w:rPr>
        <w:t>ε</w:t>
      </w:r>
      <w:r>
        <w:rPr>
          <w:rFonts w:eastAsia="Times New Roman"/>
          <w:szCs w:val="24"/>
        </w:rPr>
        <w:t>ία</w:t>
      </w:r>
      <w:r>
        <w:rPr>
          <w:rFonts w:eastAsia="Times New Roman"/>
          <w:szCs w:val="24"/>
        </w:rPr>
        <w:t>,</w:t>
      </w:r>
      <w:r>
        <w:rPr>
          <w:rFonts w:eastAsia="Times New Roman"/>
          <w:szCs w:val="24"/>
        </w:rPr>
        <w:t xml:space="preserve"> αφού </w:t>
      </w:r>
      <w:r>
        <w:rPr>
          <w:rFonts w:eastAsia="Times New Roman"/>
          <w:szCs w:val="24"/>
        </w:rPr>
        <w:t>προηγουμένως ξεναγήθηκαν στην έκθεση της αίθουσας «</w:t>
      </w:r>
      <w:r w:rsidRPr="00AD1812">
        <w:rPr>
          <w:rFonts w:eastAsia="Times New Roman"/>
          <w:szCs w:val="24"/>
        </w:rPr>
        <w:t>Ε</w:t>
      </w:r>
      <w:r>
        <w:rPr>
          <w:rFonts w:eastAsia="Times New Roman"/>
          <w:szCs w:val="24"/>
        </w:rPr>
        <w:t xml:space="preserve">ΛΕΥΘΕΡΙΟΣ ΒΕΝΙΖΕΛΟΣ» και </w:t>
      </w:r>
      <w:r>
        <w:rPr>
          <w:rFonts w:eastAsia="Times New Roman"/>
          <w:szCs w:val="24"/>
        </w:rPr>
        <w:t>ενημερώθηκαν</w:t>
      </w:r>
      <w:r w:rsidRPr="00AD1812">
        <w:rPr>
          <w:rFonts w:eastAsia="Times New Roman"/>
          <w:szCs w:val="24"/>
        </w:rPr>
        <w:t xml:space="preserve"> για την ιστορία του κτ</w:t>
      </w:r>
      <w:r>
        <w:rPr>
          <w:rFonts w:eastAsia="Times New Roman"/>
          <w:szCs w:val="24"/>
        </w:rPr>
        <w:t>η</w:t>
      </w:r>
      <w:r w:rsidRPr="00AD1812">
        <w:rPr>
          <w:rFonts w:eastAsia="Times New Roman"/>
          <w:szCs w:val="24"/>
        </w:rPr>
        <w:t xml:space="preserve">ρίου και τον τρόπο οργάνωσης και λειτουργίας της </w:t>
      </w:r>
      <w:r>
        <w:rPr>
          <w:rFonts w:eastAsia="Times New Roman"/>
          <w:szCs w:val="24"/>
        </w:rPr>
        <w:t>Β</w:t>
      </w:r>
      <w:r w:rsidRPr="00AD1812">
        <w:rPr>
          <w:rFonts w:eastAsia="Times New Roman"/>
          <w:szCs w:val="24"/>
        </w:rPr>
        <w:t>ουλής</w:t>
      </w:r>
      <w:r>
        <w:rPr>
          <w:rFonts w:eastAsia="Times New Roman"/>
          <w:szCs w:val="24"/>
        </w:rPr>
        <w:t>,</w:t>
      </w:r>
      <w:r>
        <w:rPr>
          <w:rFonts w:eastAsia="Times New Roman"/>
          <w:szCs w:val="24"/>
        </w:rPr>
        <w:t xml:space="preserve"> πενήντα επτά</w:t>
      </w:r>
      <w:r w:rsidRPr="00AD1812">
        <w:rPr>
          <w:rFonts w:eastAsia="Times New Roman"/>
          <w:szCs w:val="24"/>
        </w:rPr>
        <w:t xml:space="preserve"> </w:t>
      </w:r>
      <w:r>
        <w:rPr>
          <w:rFonts w:eastAsia="Times New Roman"/>
          <w:szCs w:val="24"/>
        </w:rPr>
        <w:t xml:space="preserve">μαθητές και </w:t>
      </w:r>
      <w:r w:rsidRPr="00AD1812">
        <w:rPr>
          <w:rFonts w:eastAsia="Times New Roman"/>
          <w:szCs w:val="24"/>
        </w:rPr>
        <w:t xml:space="preserve">μαθήτριες και </w:t>
      </w:r>
      <w:r>
        <w:rPr>
          <w:rFonts w:eastAsia="Times New Roman"/>
          <w:szCs w:val="24"/>
        </w:rPr>
        <w:t xml:space="preserve">τρεις </w:t>
      </w:r>
      <w:r w:rsidRPr="00AD1812">
        <w:rPr>
          <w:rFonts w:eastAsia="Times New Roman"/>
          <w:szCs w:val="24"/>
        </w:rPr>
        <w:t xml:space="preserve">εκπαιδευτικοί </w:t>
      </w:r>
      <w:r>
        <w:rPr>
          <w:rFonts w:eastAsia="Times New Roman"/>
          <w:szCs w:val="24"/>
        </w:rPr>
        <w:t xml:space="preserve">συνοδοί τους </w:t>
      </w:r>
      <w:r w:rsidRPr="00AD1812">
        <w:rPr>
          <w:rFonts w:eastAsia="Times New Roman"/>
          <w:szCs w:val="24"/>
        </w:rPr>
        <w:t>από το 6</w:t>
      </w:r>
      <w:r w:rsidRPr="00903475">
        <w:rPr>
          <w:rFonts w:eastAsia="Times New Roman"/>
          <w:szCs w:val="24"/>
          <w:vertAlign w:val="superscript"/>
        </w:rPr>
        <w:t>ο</w:t>
      </w:r>
      <w:r>
        <w:rPr>
          <w:rFonts w:eastAsia="Times New Roman"/>
          <w:szCs w:val="24"/>
        </w:rPr>
        <w:t xml:space="preserve"> </w:t>
      </w:r>
      <w:r w:rsidRPr="00AD1812">
        <w:rPr>
          <w:rFonts w:eastAsia="Times New Roman"/>
          <w:szCs w:val="24"/>
        </w:rPr>
        <w:t>Γυμνάσιο της Λάρισας</w:t>
      </w:r>
      <w:r>
        <w:rPr>
          <w:rFonts w:eastAsia="Times New Roman"/>
          <w:szCs w:val="24"/>
        </w:rPr>
        <w:t>.</w:t>
      </w:r>
    </w:p>
    <w:p w14:paraId="6A6281B6" w14:textId="77777777" w:rsidR="00CD4C30" w:rsidRDefault="00DA53E9">
      <w:pPr>
        <w:spacing w:line="600" w:lineRule="auto"/>
        <w:ind w:firstLine="720"/>
        <w:jc w:val="both"/>
        <w:rPr>
          <w:rFonts w:eastAsia="Times New Roman"/>
          <w:szCs w:val="24"/>
        </w:rPr>
      </w:pPr>
      <w:r>
        <w:rPr>
          <w:rFonts w:eastAsia="Times New Roman"/>
          <w:szCs w:val="24"/>
        </w:rPr>
        <w:t>Η Βουλή σάς</w:t>
      </w:r>
      <w:r w:rsidRPr="00AD1812">
        <w:rPr>
          <w:rFonts w:eastAsia="Times New Roman"/>
          <w:szCs w:val="24"/>
        </w:rPr>
        <w:t xml:space="preserve"> καλωσορίζει</w:t>
      </w:r>
      <w:r>
        <w:rPr>
          <w:rFonts w:eastAsia="Times New Roman"/>
          <w:szCs w:val="24"/>
        </w:rPr>
        <w:t>.</w:t>
      </w:r>
    </w:p>
    <w:p w14:paraId="6A6281B7" w14:textId="77777777" w:rsidR="00CD4C30" w:rsidRDefault="00DA53E9">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A6281B8" w14:textId="77777777" w:rsidR="00CD4C30" w:rsidRDefault="00DA53E9">
      <w:pPr>
        <w:spacing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w:t>
      </w:r>
      <w:r w:rsidRPr="00AD1812">
        <w:rPr>
          <w:rFonts w:eastAsia="Times New Roman"/>
          <w:szCs w:val="24"/>
        </w:rPr>
        <w:t xml:space="preserve">συζήτηση </w:t>
      </w:r>
      <w:r>
        <w:rPr>
          <w:rFonts w:eastAsia="Times New Roman"/>
          <w:szCs w:val="24"/>
        </w:rPr>
        <w:t>επί της αρχής, των άρθρων</w:t>
      </w:r>
      <w:r>
        <w:rPr>
          <w:rFonts w:eastAsia="Times New Roman"/>
          <w:szCs w:val="24"/>
        </w:rPr>
        <w:t xml:space="preserve"> και</w:t>
      </w:r>
      <w:r>
        <w:rPr>
          <w:rFonts w:eastAsia="Times New Roman"/>
          <w:szCs w:val="24"/>
        </w:rPr>
        <w:t xml:space="preserve"> των τροπολογιών </w:t>
      </w:r>
      <w:r w:rsidRPr="00AD1812">
        <w:rPr>
          <w:rFonts w:eastAsia="Times New Roman"/>
          <w:szCs w:val="24"/>
        </w:rPr>
        <w:t>του σχεδίου νόμου το</w:t>
      </w:r>
      <w:r>
        <w:rPr>
          <w:rFonts w:eastAsia="Times New Roman"/>
          <w:szCs w:val="24"/>
        </w:rPr>
        <w:t>υ</w:t>
      </w:r>
      <w:r w:rsidRPr="00AD1812">
        <w:rPr>
          <w:rFonts w:eastAsia="Times New Roman"/>
          <w:szCs w:val="24"/>
        </w:rPr>
        <w:t xml:space="preserve"> Υπουργείο</w:t>
      </w:r>
      <w:r>
        <w:rPr>
          <w:rFonts w:eastAsia="Times New Roman"/>
          <w:szCs w:val="24"/>
        </w:rPr>
        <w:t>υ</w:t>
      </w:r>
      <w:r w:rsidRPr="00AD1812">
        <w:rPr>
          <w:rFonts w:eastAsia="Times New Roman"/>
          <w:szCs w:val="24"/>
        </w:rPr>
        <w:t xml:space="preserve"> Περιβάλλοντος και </w:t>
      </w:r>
      <w:r>
        <w:rPr>
          <w:rFonts w:eastAsia="Times New Roman"/>
          <w:szCs w:val="24"/>
        </w:rPr>
        <w:t>Ε</w:t>
      </w:r>
      <w:r w:rsidRPr="00AD1812">
        <w:rPr>
          <w:rFonts w:eastAsia="Times New Roman"/>
          <w:szCs w:val="24"/>
        </w:rPr>
        <w:t>νέργειας</w:t>
      </w:r>
      <w:r>
        <w:rPr>
          <w:rFonts w:eastAsia="Times New Roman"/>
          <w:szCs w:val="24"/>
        </w:rPr>
        <w:t xml:space="preserve">: </w:t>
      </w:r>
      <w:r w:rsidRPr="001C1475">
        <w:rPr>
          <w:rFonts w:eastAsia="Times New Roman"/>
          <w:szCs w:val="24"/>
        </w:rPr>
        <w:t>«Έρευνα, εκμετάλλευση και διαχείριση του γεωθερμικού δυναμικού της χώρας, σύσταση Ελληνικής Αρχής Γεωλογικών και Μεταλλευτικών Ερευνών, ιδιοκτησιακός διαχωρισμός δικτύων δια</w:t>
      </w:r>
      <w:r w:rsidRPr="001C1475">
        <w:rPr>
          <w:rFonts w:eastAsia="Times New Roman"/>
          <w:szCs w:val="24"/>
        </w:rPr>
        <w:t>νομής φυσικού αερίου και άλλες διατάξεις».</w:t>
      </w:r>
    </w:p>
    <w:p w14:paraId="6A6281B9" w14:textId="77777777" w:rsidR="00CD4C30" w:rsidRDefault="00DA53E9">
      <w:pPr>
        <w:spacing w:line="600" w:lineRule="auto"/>
        <w:ind w:firstLine="720"/>
        <w:jc w:val="both"/>
        <w:rPr>
          <w:rFonts w:eastAsia="Times New Roman"/>
          <w:szCs w:val="24"/>
        </w:rPr>
      </w:pPr>
      <w:r>
        <w:rPr>
          <w:rFonts w:eastAsia="Times New Roman"/>
          <w:szCs w:val="24"/>
        </w:rPr>
        <w:t>Ε</w:t>
      </w:r>
      <w:r w:rsidRPr="00AD1812">
        <w:rPr>
          <w:rFonts w:eastAsia="Times New Roman"/>
          <w:szCs w:val="24"/>
        </w:rPr>
        <w:t>ισερχόμ</w:t>
      </w:r>
      <w:r>
        <w:rPr>
          <w:rFonts w:eastAsia="Times New Roman"/>
          <w:szCs w:val="24"/>
        </w:rPr>
        <w:t xml:space="preserve">αστε </w:t>
      </w:r>
      <w:r w:rsidRPr="00AD1812">
        <w:rPr>
          <w:rFonts w:eastAsia="Times New Roman"/>
          <w:szCs w:val="24"/>
        </w:rPr>
        <w:t>στην ψήφιση επί της αρχής</w:t>
      </w:r>
      <w:r>
        <w:rPr>
          <w:rFonts w:eastAsia="Times New Roman"/>
          <w:szCs w:val="24"/>
        </w:rPr>
        <w:t>, των άρθρων, των</w:t>
      </w:r>
      <w:r w:rsidRPr="00AD1812">
        <w:rPr>
          <w:rFonts w:eastAsia="Times New Roman"/>
          <w:szCs w:val="24"/>
        </w:rPr>
        <w:t xml:space="preserve"> τροπολογιών και του </w:t>
      </w:r>
      <w:r>
        <w:rPr>
          <w:rFonts w:eastAsia="Times New Roman"/>
          <w:szCs w:val="24"/>
        </w:rPr>
        <w:t>συνόλου και η ψήφισή τους θα γίνει</w:t>
      </w:r>
      <w:r w:rsidRPr="00AD1812">
        <w:rPr>
          <w:rFonts w:eastAsia="Times New Roman"/>
          <w:szCs w:val="24"/>
        </w:rPr>
        <w:t xml:space="preserve"> χωριστά</w:t>
      </w:r>
      <w:r>
        <w:rPr>
          <w:rFonts w:eastAsia="Times New Roman"/>
          <w:szCs w:val="24"/>
        </w:rPr>
        <w:t>.</w:t>
      </w:r>
    </w:p>
    <w:p w14:paraId="6A6281BA" w14:textId="77777777" w:rsidR="00CD4C30" w:rsidRDefault="00DA53E9">
      <w:pPr>
        <w:spacing w:line="600" w:lineRule="auto"/>
        <w:ind w:firstLine="720"/>
        <w:jc w:val="both"/>
        <w:rPr>
          <w:rFonts w:eastAsia="Times New Roman"/>
          <w:szCs w:val="24"/>
        </w:rPr>
      </w:pPr>
      <w:r>
        <w:rPr>
          <w:rFonts w:eastAsia="Times New Roman"/>
          <w:szCs w:val="24"/>
        </w:rPr>
        <w:t>Σ</w:t>
      </w:r>
      <w:r w:rsidRPr="00AD1812">
        <w:rPr>
          <w:rFonts w:eastAsia="Times New Roman"/>
          <w:szCs w:val="24"/>
        </w:rPr>
        <w:t>ας επισημαίνουμε ότι η ψηφοφορία περιλαμβάνει την αρχή το</w:t>
      </w:r>
      <w:r>
        <w:rPr>
          <w:rFonts w:eastAsia="Times New Roman"/>
          <w:szCs w:val="24"/>
        </w:rPr>
        <w:t>υ νομοσχε</w:t>
      </w:r>
      <w:r w:rsidRPr="00AD1812">
        <w:rPr>
          <w:rFonts w:eastAsia="Times New Roman"/>
          <w:szCs w:val="24"/>
        </w:rPr>
        <w:t>δίο</w:t>
      </w:r>
      <w:r>
        <w:rPr>
          <w:rFonts w:eastAsia="Times New Roman"/>
          <w:szCs w:val="24"/>
        </w:rPr>
        <w:t xml:space="preserve">υ, ογδόντα έξι άρθρα, </w:t>
      </w:r>
      <w:r>
        <w:rPr>
          <w:rFonts w:eastAsia="Times New Roman"/>
          <w:szCs w:val="24"/>
        </w:rPr>
        <w:t>τρεις τροπολογίες,</w:t>
      </w:r>
      <w:r w:rsidRPr="00AD1812">
        <w:rPr>
          <w:rFonts w:eastAsia="Times New Roman"/>
          <w:szCs w:val="24"/>
        </w:rPr>
        <w:t xml:space="preserve"> το ακροτελεύτιο άρθρο</w:t>
      </w:r>
      <w:r>
        <w:rPr>
          <w:rFonts w:eastAsia="Times New Roman"/>
          <w:szCs w:val="24"/>
        </w:rPr>
        <w:t xml:space="preserve">, καθώς και το σύνολο </w:t>
      </w:r>
      <w:r w:rsidRPr="00AD1812">
        <w:rPr>
          <w:rFonts w:eastAsia="Times New Roman"/>
          <w:szCs w:val="24"/>
        </w:rPr>
        <w:t>του νομοσχεδίου</w:t>
      </w:r>
      <w:r>
        <w:rPr>
          <w:rFonts w:eastAsia="Times New Roman"/>
          <w:szCs w:val="24"/>
        </w:rPr>
        <w:t>.</w:t>
      </w:r>
    </w:p>
    <w:p w14:paraId="6A6281BB" w14:textId="77777777" w:rsidR="00CD4C30" w:rsidRDefault="00DA53E9">
      <w:pPr>
        <w:spacing w:line="600" w:lineRule="auto"/>
        <w:ind w:firstLine="720"/>
        <w:jc w:val="both"/>
        <w:rPr>
          <w:rFonts w:eastAsia="Times New Roman"/>
          <w:szCs w:val="24"/>
        </w:rPr>
      </w:pPr>
      <w:r>
        <w:rPr>
          <w:rFonts w:eastAsia="Times New Roman"/>
          <w:szCs w:val="24"/>
        </w:rPr>
        <w:t>Κ</w:t>
      </w:r>
      <w:r w:rsidRPr="00AD1812">
        <w:rPr>
          <w:rFonts w:eastAsia="Times New Roman"/>
          <w:szCs w:val="24"/>
        </w:rPr>
        <w:t xml:space="preserve">άθε φορά </w:t>
      </w:r>
      <w:r>
        <w:rPr>
          <w:rFonts w:eastAsia="Times New Roman"/>
          <w:szCs w:val="24"/>
        </w:rPr>
        <w:t>στην οθόνη εμφανίζονται έως τέσσερα άρθρα προς ψήφιση. Γ</w:t>
      </w:r>
      <w:r w:rsidRPr="00AD1812">
        <w:rPr>
          <w:rFonts w:eastAsia="Times New Roman"/>
          <w:szCs w:val="24"/>
        </w:rPr>
        <w:t xml:space="preserve">ια να ψηφίσετε και τα υπόλοιπα θα πρέπει να </w:t>
      </w:r>
      <w:r>
        <w:rPr>
          <w:rFonts w:eastAsia="Times New Roman"/>
          <w:szCs w:val="24"/>
        </w:rPr>
        <w:t xml:space="preserve">κυλήσετε </w:t>
      </w:r>
      <w:r w:rsidRPr="00AD1812">
        <w:rPr>
          <w:rFonts w:eastAsia="Times New Roman"/>
          <w:szCs w:val="24"/>
        </w:rPr>
        <w:t>την οθόνη αφής</w:t>
      </w:r>
      <w:r>
        <w:rPr>
          <w:rFonts w:eastAsia="Times New Roman"/>
          <w:szCs w:val="24"/>
        </w:rPr>
        <w:t xml:space="preserve"> (</w:t>
      </w:r>
      <w:r>
        <w:rPr>
          <w:rFonts w:eastAsia="Times New Roman"/>
          <w:szCs w:val="24"/>
          <w:lang w:val="en-US"/>
        </w:rPr>
        <w:t>scroll</w:t>
      </w:r>
      <w:r w:rsidRPr="001C2CF2">
        <w:rPr>
          <w:rFonts w:eastAsia="Times New Roman"/>
          <w:szCs w:val="24"/>
        </w:rPr>
        <w:t xml:space="preserve"> </w:t>
      </w:r>
      <w:r>
        <w:rPr>
          <w:rFonts w:eastAsia="Times New Roman"/>
          <w:szCs w:val="24"/>
          <w:lang w:val="en-US"/>
        </w:rPr>
        <w:t>down</w:t>
      </w:r>
      <w:r w:rsidRPr="001C2CF2">
        <w:rPr>
          <w:rFonts w:eastAsia="Times New Roman"/>
          <w:szCs w:val="24"/>
        </w:rPr>
        <w:t>)</w:t>
      </w:r>
      <w:r>
        <w:rPr>
          <w:rFonts w:eastAsia="Times New Roman"/>
          <w:szCs w:val="24"/>
        </w:rPr>
        <w:t>. Στο πάνω δεξιά</w:t>
      </w:r>
      <w:r w:rsidRPr="00AD1812">
        <w:rPr>
          <w:rFonts w:eastAsia="Times New Roman"/>
          <w:szCs w:val="24"/>
        </w:rPr>
        <w:t xml:space="preserve"> μέρος της οθό</w:t>
      </w:r>
      <w:r w:rsidRPr="00AD1812">
        <w:rPr>
          <w:rFonts w:eastAsia="Times New Roman"/>
          <w:szCs w:val="24"/>
        </w:rPr>
        <w:t xml:space="preserve">νης εμφανίζεται κάθε φορά ο αριθμός των </w:t>
      </w:r>
      <w:r>
        <w:rPr>
          <w:rFonts w:eastAsia="Times New Roman"/>
          <w:szCs w:val="24"/>
        </w:rPr>
        <w:t>άρθρων</w:t>
      </w:r>
      <w:r w:rsidRPr="00AD1812">
        <w:rPr>
          <w:rFonts w:eastAsia="Times New Roman"/>
          <w:szCs w:val="24"/>
        </w:rPr>
        <w:t xml:space="preserve"> </w:t>
      </w:r>
      <w:r>
        <w:rPr>
          <w:rFonts w:eastAsia="Times New Roman"/>
          <w:szCs w:val="24"/>
        </w:rPr>
        <w:t>που απομένουν για ψήφιση. Β</w:t>
      </w:r>
      <w:r w:rsidRPr="00AD1812">
        <w:rPr>
          <w:rFonts w:eastAsia="Times New Roman"/>
          <w:szCs w:val="24"/>
        </w:rPr>
        <w:t>εβαιωθείτε ότι έχετε ψηφίσει όλα τα άρθρα</w:t>
      </w:r>
      <w:r>
        <w:rPr>
          <w:rFonts w:eastAsia="Times New Roman"/>
          <w:szCs w:val="24"/>
        </w:rPr>
        <w:t>, τις</w:t>
      </w:r>
      <w:r w:rsidRPr="00AD1812">
        <w:rPr>
          <w:rFonts w:eastAsia="Times New Roman"/>
          <w:szCs w:val="24"/>
        </w:rPr>
        <w:t xml:space="preserve"> τροπολογί</w:t>
      </w:r>
      <w:r>
        <w:rPr>
          <w:rFonts w:eastAsia="Times New Roman"/>
          <w:szCs w:val="24"/>
        </w:rPr>
        <w:t>ε</w:t>
      </w:r>
      <w:r w:rsidRPr="00AD1812">
        <w:rPr>
          <w:rFonts w:eastAsia="Times New Roman"/>
          <w:szCs w:val="24"/>
        </w:rPr>
        <w:t>ς</w:t>
      </w:r>
      <w:r>
        <w:rPr>
          <w:rFonts w:eastAsia="Times New Roman"/>
          <w:szCs w:val="24"/>
        </w:rPr>
        <w:t>,</w:t>
      </w:r>
      <w:r w:rsidRPr="00AD1812">
        <w:rPr>
          <w:rFonts w:eastAsia="Times New Roman"/>
          <w:szCs w:val="24"/>
        </w:rPr>
        <w:t xml:space="preserve"> το ακροτελεύτιο άρθρο και το σύνολο</w:t>
      </w:r>
      <w:r>
        <w:rPr>
          <w:rFonts w:eastAsia="Times New Roman"/>
          <w:szCs w:val="24"/>
        </w:rPr>
        <w:t>. Αφού καταχωρί</w:t>
      </w:r>
      <w:r w:rsidRPr="00AD1812">
        <w:rPr>
          <w:rFonts w:eastAsia="Times New Roman"/>
          <w:szCs w:val="24"/>
        </w:rPr>
        <w:t xml:space="preserve">σετε την ψήφο </w:t>
      </w:r>
      <w:r>
        <w:rPr>
          <w:rFonts w:eastAsia="Times New Roman"/>
          <w:szCs w:val="24"/>
        </w:rPr>
        <w:t>σας,</w:t>
      </w:r>
      <w:r w:rsidRPr="00AD1812">
        <w:rPr>
          <w:rFonts w:eastAsia="Times New Roman"/>
          <w:szCs w:val="24"/>
        </w:rPr>
        <w:t xml:space="preserve"> έχετε</w:t>
      </w:r>
      <w:r>
        <w:rPr>
          <w:rFonts w:eastAsia="Times New Roman"/>
          <w:szCs w:val="24"/>
        </w:rPr>
        <w:t xml:space="preserve"> τη δυνατότητα να την ελέγξετε ή</w:t>
      </w:r>
      <w:r w:rsidRPr="00AD1812">
        <w:rPr>
          <w:rFonts w:eastAsia="Times New Roman"/>
          <w:szCs w:val="24"/>
        </w:rPr>
        <w:t xml:space="preserve"> και να την αναθ</w:t>
      </w:r>
      <w:r w:rsidRPr="00AD1812">
        <w:rPr>
          <w:rFonts w:eastAsia="Times New Roman"/>
          <w:szCs w:val="24"/>
        </w:rPr>
        <w:t xml:space="preserve">εωρήσετε </w:t>
      </w:r>
      <w:r>
        <w:rPr>
          <w:rFonts w:eastAsia="Times New Roman"/>
          <w:szCs w:val="24"/>
        </w:rPr>
        <w:t>έως</w:t>
      </w:r>
      <w:r w:rsidRPr="00AD1812">
        <w:rPr>
          <w:rFonts w:eastAsia="Times New Roman"/>
          <w:szCs w:val="24"/>
        </w:rPr>
        <w:t xml:space="preserve"> τη λήξη της ψηφοφορίας</w:t>
      </w:r>
      <w:r>
        <w:rPr>
          <w:rFonts w:eastAsia="Times New Roman"/>
          <w:szCs w:val="24"/>
        </w:rPr>
        <w:t>.</w:t>
      </w:r>
    </w:p>
    <w:p w14:paraId="6A6281BC" w14:textId="77777777" w:rsidR="00CD4C30" w:rsidRDefault="00DA53E9">
      <w:pPr>
        <w:spacing w:line="600" w:lineRule="auto"/>
        <w:ind w:firstLine="720"/>
        <w:jc w:val="both"/>
        <w:rPr>
          <w:rFonts w:eastAsia="Times New Roman"/>
          <w:szCs w:val="24"/>
        </w:rPr>
      </w:pPr>
      <w:r>
        <w:rPr>
          <w:rFonts w:eastAsia="Times New Roman"/>
          <w:szCs w:val="24"/>
        </w:rPr>
        <w:t>Για</w:t>
      </w:r>
      <w:r w:rsidRPr="00AD1812">
        <w:rPr>
          <w:rFonts w:eastAsia="Times New Roman"/>
          <w:szCs w:val="24"/>
        </w:rPr>
        <w:t xml:space="preserve"> οποιαδήποτε απορία απευθυνθείτε στο </w:t>
      </w:r>
      <w:r>
        <w:rPr>
          <w:rFonts w:eastAsia="Times New Roman"/>
          <w:szCs w:val="24"/>
        </w:rPr>
        <w:t>Π</w:t>
      </w:r>
      <w:r w:rsidRPr="00AD1812">
        <w:rPr>
          <w:rFonts w:eastAsia="Times New Roman"/>
          <w:szCs w:val="24"/>
        </w:rPr>
        <w:t>ροεδρείο</w:t>
      </w:r>
      <w:r>
        <w:rPr>
          <w:rFonts w:eastAsia="Times New Roman"/>
          <w:szCs w:val="24"/>
        </w:rPr>
        <w:t>,</w:t>
      </w:r>
      <w:r w:rsidRPr="00AD1812">
        <w:rPr>
          <w:rFonts w:eastAsia="Times New Roman"/>
          <w:szCs w:val="24"/>
        </w:rPr>
        <w:t xml:space="preserve"> προκειμένου να </w:t>
      </w:r>
      <w:r>
        <w:rPr>
          <w:rFonts w:eastAsia="Times New Roman"/>
          <w:szCs w:val="24"/>
        </w:rPr>
        <w:t xml:space="preserve">σας </w:t>
      </w:r>
      <w:r w:rsidRPr="00AD1812">
        <w:rPr>
          <w:rFonts w:eastAsia="Times New Roman"/>
          <w:szCs w:val="24"/>
        </w:rPr>
        <w:t>συ</w:t>
      </w:r>
      <w:r>
        <w:rPr>
          <w:rFonts w:eastAsia="Times New Roman"/>
          <w:szCs w:val="24"/>
        </w:rPr>
        <w:t>νδράμουν οι αρμόδιοι υπάλληλοι.</w:t>
      </w:r>
    </w:p>
    <w:p w14:paraId="6A6281BD" w14:textId="77777777" w:rsidR="00CD4C30" w:rsidRDefault="00DA53E9">
      <w:pPr>
        <w:spacing w:line="600" w:lineRule="auto"/>
        <w:ind w:firstLine="720"/>
        <w:jc w:val="both"/>
        <w:rPr>
          <w:rFonts w:eastAsia="Times New Roman"/>
          <w:szCs w:val="24"/>
        </w:rPr>
      </w:pPr>
      <w:r>
        <w:rPr>
          <w:rFonts w:eastAsia="Times New Roman"/>
          <w:szCs w:val="24"/>
        </w:rPr>
        <w:t>Π</w:t>
      </w:r>
      <w:r w:rsidRPr="00AD1812">
        <w:rPr>
          <w:rFonts w:eastAsia="Times New Roman"/>
          <w:szCs w:val="24"/>
        </w:rPr>
        <w:t>αρακαλώ να ανοίξει το σύστ</w:t>
      </w:r>
      <w:r>
        <w:rPr>
          <w:rFonts w:eastAsia="Times New Roman"/>
          <w:szCs w:val="24"/>
        </w:rPr>
        <w:t>ημα της ηλεκτρονικής ψηφοφορίας.</w:t>
      </w:r>
    </w:p>
    <w:p w14:paraId="6A6281BE" w14:textId="77777777" w:rsidR="00CD4C30" w:rsidRDefault="00DA53E9">
      <w:pPr>
        <w:spacing w:line="600" w:lineRule="auto"/>
        <w:ind w:firstLine="720"/>
        <w:jc w:val="center"/>
        <w:rPr>
          <w:rFonts w:eastAsia="Times New Roman"/>
          <w:szCs w:val="24"/>
        </w:rPr>
      </w:pPr>
      <w:r w:rsidRPr="00AD1812">
        <w:rPr>
          <w:rFonts w:eastAsia="Times New Roman"/>
          <w:szCs w:val="24"/>
        </w:rPr>
        <w:t>(ΨΗΦΟΦΟΡΙΑ)</w:t>
      </w:r>
    </w:p>
    <w:p w14:paraId="6A6281BF" w14:textId="77777777" w:rsidR="00CD4C30" w:rsidRDefault="00DA53E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sidRPr="00AD1812">
        <w:rPr>
          <w:rFonts w:eastAsia="Times New Roman"/>
          <w:szCs w:val="24"/>
        </w:rPr>
        <w:t>Παρακαλώ ν</w:t>
      </w:r>
      <w:r w:rsidRPr="00AD1812">
        <w:rPr>
          <w:rFonts w:eastAsia="Times New Roman"/>
          <w:szCs w:val="24"/>
        </w:rPr>
        <w:t xml:space="preserve">α κλείσει το σύστημα της ηλεκτρονικής ψηφοφορίας. </w:t>
      </w:r>
    </w:p>
    <w:p w14:paraId="6A6281C0" w14:textId="77777777" w:rsidR="00CD4C30" w:rsidRDefault="00DA53E9">
      <w:pPr>
        <w:spacing w:line="600" w:lineRule="auto"/>
        <w:ind w:firstLine="720"/>
        <w:jc w:val="center"/>
        <w:rPr>
          <w:rFonts w:eastAsia="Times New Roman"/>
          <w:szCs w:val="24"/>
        </w:rPr>
      </w:pPr>
      <w:r w:rsidRPr="00AD1812">
        <w:rPr>
          <w:rFonts w:eastAsia="Times New Roman"/>
          <w:szCs w:val="24"/>
        </w:rPr>
        <w:t>(ΗΛΕΚΤΡΟΝΙΚΗ ΚΑΤΑΜΕΤΡΗΣΗ)</w:t>
      </w:r>
    </w:p>
    <w:p w14:paraId="6A6281C1" w14:textId="77777777" w:rsidR="00CD4C30" w:rsidRDefault="00DA53E9">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6A6281C2" w14:textId="77777777" w:rsidR="00CD4C30" w:rsidRDefault="00DA53E9">
      <w:pPr>
        <w:spacing w:line="600" w:lineRule="auto"/>
        <w:ind w:firstLine="709"/>
        <w:jc w:val="both"/>
        <w:rPr>
          <w:rFonts w:eastAsia="Times New Roman" w:cs="Times New Roman"/>
          <w:szCs w:val="24"/>
        </w:rPr>
      </w:pPr>
      <w:r>
        <w:rPr>
          <w:rFonts w:eastAsia="SimSun"/>
          <w:b/>
          <w:bCs/>
          <w:szCs w:val="24"/>
          <w:lang w:eastAsia="zh-CN"/>
        </w:rPr>
        <w:t xml:space="preserve">ΠΡΟΕΔΡΕΥΩΝ (Γεώργιος Βαρεμένος): </w:t>
      </w:r>
      <w:r>
        <w:rPr>
          <w:rFonts w:eastAsia="Times New Roman" w:cs="Times New Roman"/>
          <w:szCs w:val="24"/>
        </w:rPr>
        <w:t xml:space="preserve">Οι θέσεις των κομμάτων, όπως αποτυπώθηκαν κατά την ψήφιση με το ηλεκτρονικό σύστημα, καταχωρίζονται στα </w:t>
      </w:r>
      <w:r>
        <w:rPr>
          <w:rFonts w:eastAsia="Times New Roman" w:cs="Times New Roman"/>
          <w:szCs w:val="24"/>
        </w:rPr>
        <w:t>Πρακτικά της σημερινής συνεδρίασης και έχουν ως εξής:</w:t>
      </w:r>
    </w:p>
    <w:p w14:paraId="6A6281C3" w14:textId="77777777" w:rsidR="00CD4C30" w:rsidRDefault="00DA53E9">
      <w:pPr>
        <w:spacing w:line="600" w:lineRule="auto"/>
        <w:ind w:firstLine="709"/>
        <w:jc w:val="center"/>
        <w:rPr>
          <w:rFonts w:eastAsia="Times New Roman" w:cs="Times New Roman"/>
          <w:color w:val="FF0000"/>
          <w:szCs w:val="24"/>
        </w:rPr>
      </w:pPr>
      <w:r w:rsidRPr="003C540E">
        <w:rPr>
          <w:rFonts w:eastAsia="Times New Roman" w:cs="Times New Roman"/>
          <w:color w:val="FF0000"/>
          <w:szCs w:val="24"/>
        </w:rPr>
        <w:t>(ΑΛΛΑΓΗ ΣΕΛΙΔΑΣ)</w:t>
      </w:r>
    </w:p>
    <w:tbl>
      <w:tblPr>
        <w:tblW w:w="7300" w:type="dxa"/>
        <w:tblCellMar>
          <w:left w:w="10" w:type="dxa"/>
          <w:right w:w="10" w:type="dxa"/>
        </w:tblCellMar>
        <w:tblLook w:val="04A0" w:firstRow="1" w:lastRow="0" w:firstColumn="1" w:lastColumn="0" w:noHBand="0" w:noVBand="1"/>
      </w:tblPr>
      <w:tblGrid>
        <w:gridCol w:w="7300"/>
      </w:tblGrid>
      <w:tr w:rsidR="00CD4C30" w14:paraId="6A6281C5" w14:textId="77777777">
        <w:trPr>
          <w:trHeight w:val="1485"/>
        </w:trPr>
        <w:tc>
          <w:tcPr>
            <w:tcW w:w="7300" w:type="dxa"/>
            <w:vAlign w:val="center"/>
            <w:hideMark/>
          </w:tcPr>
          <w:p w14:paraId="6A6281C4" w14:textId="77777777" w:rsidR="000554A4" w:rsidRDefault="00DA53E9" w:rsidP="004D1094">
            <w:pPr>
              <w:jc w:val="both"/>
              <w:rPr>
                <w:rFonts w:ascii="Calibri" w:eastAsia="Times New Roman" w:hAnsi="Calibri" w:cs="Calibri"/>
                <w:color w:val="000000"/>
                <w:sz w:val="22"/>
                <w:szCs w:val="22"/>
              </w:rPr>
            </w:pPr>
            <w:r>
              <w:rPr>
                <w:rFonts w:ascii="Calibri" w:eastAsia="Times New Roman" w:hAnsi="Calibri" w:cs="Calibri"/>
                <w:color w:val="000000"/>
                <w:szCs w:val="24"/>
              </w:rPr>
              <w:t>Έρευνα, εκμετάλλευση και διαχείριση του γεωθερμικού δυναμικού της χώρας, σύσταση Ελληνικής Αρχής Γεωλογικών και Μεταλλευτικών Ερευνών, ιδιοκτησιακός διαχωρισμός δικτύων διανομής φυσικού</w:t>
            </w:r>
            <w:r>
              <w:rPr>
                <w:rFonts w:ascii="Calibri" w:eastAsia="Times New Roman" w:hAnsi="Calibri" w:cs="Calibri"/>
                <w:color w:val="000000"/>
                <w:szCs w:val="24"/>
              </w:rPr>
              <w:t xml:space="preserve"> αερίου και άλλες διατάξεις</w:t>
            </w:r>
          </w:p>
        </w:tc>
      </w:tr>
      <w:tr w:rsidR="00CD4C30" w14:paraId="6A6281C7" w14:textId="77777777">
        <w:trPr>
          <w:trHeight w:val="330"/>
        </w:trPr>
        <w:tc>
          <w:tcPr>
            <w:tcW w:w="7300" w:type="dxa"/>
            <w:vAlign w:val="center"/>
            <w:hideMark/>
          </w:tcPr>
          <w:p w14:paraId="6A6281C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CD4C30" w14:paraId="6A6281C9" w14:textId="77777777">
        <w:trPr>
          <w:trHeight w:val="345"/>
        </w:trPr>
        <w:tc>
          <w:tcPr>
            <w:tcW w:w="7300" w:type="dxa"/>
            <w:vAlign w:val="center"/>
            <w:hideMark/>
          </w:tcPr>
          <w:p w14:paraId="6A6281C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1CB" w14:textId="77777777">
        <w:trPr>
          <w:trHeight w:val="330"/>
        </w:trPr>
        <w:tc>
          <w:tcPr>
            <w:tcW w:w="7300" w:type="dxa"/>
            <w:vAlign w:val="center"/>
            <w:hideMark/>
          </w:tcPr>
          <w:p w14:paraId="6A6281C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1CD" w14:textId="77777777">
        <w:trPr>
          <w:trHeight w:val="330"/>
        </w:trPr>
        <w:tc>
          <w:tcPr>
            <w:tcW w:w="7300" w:type="dxa"/>
            <w:vAlign w:val="center"/>
            <w:hideMark/>
          </w:tcPr>
          <w:p w14:paraId="6A6281C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1CF" w14:textId="77777777">
        <w:trPr>
          <w:trHeight w:val="330"/>
        </w:trPr>
        <w:tc>
          <w:tcPr>
            <w:tcW w:w="7300" w:type="dxa"/>
            <w:vAlign w:val="center"/>
            <w:hideMark/>
          </w:tcPr>
          <w:p w14:paraId="6A6281C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1D1" w14:textId="77777777">
        <w:trPr>
          <w:trHeight w:val="330"/>
        </w:trPr>
        <w:tc>
          <w:tcPr>
            <w:tcW w:w="7300" w:type="dxa"/>
            <w:vAlign w:val="center"/>
            <w:hideMark/>
          </w:tcPr>
          <w:p w14:paraId="6A6281D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1D3" w14:textId="77777777">
        <w:trPr>
          <w:trHeight w:val="345"/>
        </w:trPr>
        <w:tc>
          <w:tcPr>
            <w:tcW w:w="7300" w:type="dxa"/>
            <w:vAlign w:val="center"/>
            <w:hideMark/>
          </w:tcPr>
          <w:p w14:paraId="6A6281D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1D5" w14:textId="77777777">
        <w:trPr>
          <w:trHeight w:val="330"/>
        </w:trPr>
        <w:tc>
          <w:tcPr>
            <w:tcW w:w="7300" w:type="dxa"/>
            <w:vAlign w:val="center"/>
            <w:hideMark/>
          </w:tcPr>
          <w:p w14:paraId="6A6281D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CD4C30" w14:paraId="6A6281D7" w14:textId="77777777">
        <w:trPr>
          <w:trHeight w:val="330"/>
        </w:trPr>
        <w:tc>
          <w:tcPr>
            <w:tcW w:w="7300" w:type="dxa"/>
            <w:vAlign w:val="center"/>
            <w:hideMark/>
          </w:tcPr>
          <w:p w14:paraId="6A6281D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1D9" w14:textId="77777777">
        <w:trPr>
          <w:trHeight w:val="330"/>
        </w:trPr>
        <w:tc>
          <w:tcPr>
            <w:tcW w:w="7300" w:type="dxa"/>
            <w:vAlign w:val="center"/>
            <w:hideMark/>
          </w:tcPr>
          <w:p w14:paraId="6A6281D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1DB" w14:textId="77777777">
        <w:trPr>
          <w:trHeight w:val="330"/>
        </w:trPr>
        <w:tc>
          <w:tcPr>
            <w:tcW w:w="7300" w:type="dxa"/>
            <w:vAlign w:val="center"/>
            <w:hideMark/>
          </w:tcPr>
          <w:p w14:paraId="6A6281D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1DD" w14:textId="77777777">
        <w:trPr>
          <w:trHeight w:val="330"/>
        </w:trPr>
        <w:tc>
          <w:tcPr>
            <w:tcW w:w="7300" w:type="dxa"/>
            <w:vAlign w:val="center"/>
            <w:hideMark/>
          </w:tcPr>
          <w:p w14:paraId="6A6281D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1DF" w14:textId="77777777">
        <w:trPr>
          <w:trHeight w:val="330"/>
        </w:trPr>
        <w:tc>
          <w:tcPr>
            <w:tcW w:w="7300" w:type="dxa"/>
            <w:vAlign w:val="center"/>
            <w:hideMark/>
          </w:tcPr>
          <w:p w14:paraId="6A6281D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1E1" w14:textId="77777777">
        <w:trPr>
          <w:trHeight w:val="330"/>
        </w:trPr>
        <w:tc>
          <w:tcPr>
            <w:tcW w:w="7300" w:type="dxa"/>
            <w:vAlign w:val="center"/>
            <w:hideMark/>
          </w:tcPr>
          <w:p w14:paraId="6A6281E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CD4C30" w14:paraId="6A6281E3" w14:textId="77777777">
        <w:trPr>
          <w:trHeight w:val="330"/>
        </w:trPr>
        <w:tc>
          <w:tcPr>
            <w:tcW w:w="7300" w:type="dxa"/>
            <w:vAlign w:val="center"/>
            <w:hideMark/>
          </w:tcPr>
          <w:p w14:paraId="6A6281E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CD4C30" w14:paraId="6A6281E5" w14:textId="77777777">
        <w:trPr>
          <w:trHeight w:val="330"/>
        </w:trPr>
        <w:tc>
          <w:tcPr>
            <w:tcW w:w="7300" w:type="dxa"/>
            <w:vAlign w:val="center"/>
            <w:hideMark/>
          </w:tcPr>
          <w:p w14:paraId="6A6281E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1E7" w14:textId="77777777">
        <w:trPr>
          <w:trHeight w:val="345"/>
        </w:trPr>
        <w:tc>
          <w:tcPr>
            <w:tcW w:w="7300" w:type="dxa"/>
            <w:vAlign w:val="center"/>
            <w:hideMark/>
          </w:tcPr>
          <w:p w14:paraId="6A6281E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1E9" w14:textId="77777777">
        <w:trPr>
          <w:trHeight w:val="330"/>
        </w:trPr>
        <w:tc>
          <w:tcPr>
            <w:tcW w:w="7300" w:type="dxa"/>
            <w:vAlign w:val="center"/>
            <w:hideMark/>
          </w:tcPr>
          <w:p w14:paraId="6A6281E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1EB" w14:textId="77777777">
        <w:trPr>
          <w:trHeight w:val="330"/>
        </w:trPr>
        <w:tc>
          <w:tcPr>
            <w:tcW w:w="7300" w:type="dxa"/>
            <w:vAlign w:val="center"/>
            <w:hideMark/>
          </w:tcPr>
          <w:p w14:paraId="6A6281E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1ED" w14:textId="77777777">
        <w:trPr>
          <w:trHeight w:val="330"/>
        </w:trPr>
        <w:tc>
          <w:tcPr>
            <w:tcW w:w="7300" w:type="dxa"/>
            <w:vAlign w:val="center"/>
            <w:hideMark/>
          </w:tcPr>
          <w:p w14:paraId="6A6281E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1EF" w14:textId="77777777">
        <w:trPr>
          <w:trHeight w:val="330"/>
        </w:trPr>
        <w:tc>
          <w:tcPr>
            <w:tcW w:w="7300" w:type="dxa"/>
            <w:vAlign w:val="center"/>
            <w:hideMark/>
          </w:tcPr>
          <w:p w14:paraId="6A6281E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CD4C30" w14:paraId="6A6281F1" w14:textId="77777777">
        <w:trPr>
          <w:trHeight w:val="330"/>
        </w:trPr>
        <w:tc>
          <w:tcPr>
            <w:tcW w:w="7300" w:type="dxa"/>
            <w:vAlign w:val="center"/>
            <w:hideMark/>
          </w:tcPr>
          <w:p w14:paraId="6A6281F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CD4C30" w14:paraId="6A6281F3" w14:textId="77777777">
        <w:trPr>
          <w:trHeight w:val="330"/>
        </w:trPr>
        <w:tc>
          <w:tcPr>
            <w:tcW w:w="7300" w:type="dxa"/>
            <w:vAlign w:val="center"/>
            <w:hideMark/>
          </w:tcPr>
          <w:p w14:paraId="6A6281F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1F5" w14:textId="77777777">
        <w:trPr>
          <w:trHeight w:val="330"/>
        </w:trPr>
        <w:tc>
          <w:tcPr>
            <w:tcW w:w="7300" w:type="dxa"/>
            <w:vAlign w:val="center"/>
            <w:hideMark/>
          </w:tcPr>
          <w:p w14:paraId="6A6281F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1F7" w14:textId="77777777">
        <w:trPr>
          <w:trHeight w:val="330"/>
        </w:trPr>
        <w:tc>
          <w:tcPr>
            <w:tcW w:w="7300" w:type="dxa"/>
            <w:vAlign w:val="center"/>
            <w:hideMark/>
          </w:tcPr>
          <w:p w14:paraId="6A6281F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1F9" w14:textId="77777777">
        <w:trPr>
          <w:trHeight w:val="330"/>
        </w:trPr>
        <w:tc>
          <w:tcPr>
            <w:tcW w:w="7300" w:type="dxa"/>
            <w:vAlign w:val="center"/>
            <w:hideMark/>
          </w:tcPr>
          <w:p w14:paraId="6A6281F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1FB" w14:textId="77777777">
        <w:trPr>
          <w:trHeight w:val="330"/>
        </w:trPr>
        <w:tc>
          <w:tcPr>
            <w:tcW w:w="7300" w:type="dxa"/>
            <w:vAlign w:val="center"/>
            <w:hideMark/>
          </w:tcPr>
          <w:p w14:paraId="6A6281F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1FD" w14:textId="77777777">
        <w:trPr>
          <w:trHeight w:val="330"/>
        </w:trPr>
        <w:tc>
          <w:tcPr>
            <w:tcW w:w="7300" w:type="dxa"/>
            <w:vAlign w:val="center"/>
            <w:hideMark/>
          </w:tcPr>
          <w:p w14:paraId="6A6281F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CD4C30" w14:paraId="6A6281FF" w14:textId="77777777">
        <w:trPr>
          <w:trHeight w:val="330"/>
        </w:trPr>
        <w:tc>
          <w:tcPr>
            <w:tcW w:w="7300" w:type="dxa"/>
            <w:vAlign w:val="center"/>
            <w:hideMark/>
          </w:tcPr>
          <w:p w14:paraId="6A6281F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 ως έχει     ΚΑΤΑ </w:t>
            </w:r>
            <w:r>
              <w:rPr>
                <w:rFonts w:ascii="Calibri" w:eastAsia="Times New Roman" w:hAnsi="Calibri" w:cs="Calibri"/>
                <w:color w:val="000000"/>
                <w:szCs w:val="24"/>
              </w:rPr>
              <w:t>ΠΛΕΙΟΨΗΦΙΑ</w:t>
            </w:r>
          </w:p>
        </w:tc>
      </w:tr>
      <w:tr w:rsidR="00CD4C30" w14:paraId="6A628201" w14:textId="77777777">
        <w:trPr>
          <w:trHeight w:val="330"/>
        </w:trPr>
        <w:tc>
          <w:tcPr>
            <w:tcW w:w="7300" w:type="dxa"/>
            <w:vAlign w:val="center"/>
            <w:hideMark/>
          </w:tcPr>
          <w:p w14:paraId="6A62820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03" w14:textId="77777777">
        <w:trPr>
          <w:trHeight w:val="330"/>
        </w:trPr>
        <w:tc>
          <w:tcPr>
            <w:tcW w:w="7300" w:type="dxa"/>
            <w:vAlign w:val="center"/>
            <w:hideMark/>
          </w:tcPr>
          <w:p w14:paraId="6A62820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05" w14:textId="77777777">
        <w:trPr>
          <w:trHeight w:val="330"/>
        </w:trPr>
        <w:tc>
          <w:tcPr>
            <w:tcW w:w="7300" w:type="dxa"/>
            <w:vAlign w:val="center"/>
            <w:hideMark/>
          </w:tcPr>
          <w:p w14:paraId="6A62820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07" w14:textId="77777777">
        <w:trPr>
          <w:trHeight w:val="330"/>
        </w:trPr>
        <w:tc>
          <w:tcPr>
            <w:tcW w:w="7300" w:type="dxa"/>
            <w:vAlign w:val="center"/>
            <w:hideMark/>
          </w:tcPr>
          <w:p w14:paraId="6A62820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09" w14:textId="77777777">
        <w:trPr>
          <w:trHeight w:val="330"/>
        </w:trPr>
        <w:tc>
          <w:tcPr>
            <w:tcW w:w="7300" w:type="dxa"/>
            <w:vAlign w:val="center"/>
            <w:hideMark/>
          </w:tcPr>
          <w:p w14:paraId="6A62820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0B" w14:textId="77777777">
        <w:trPr>
          <w:trHeight w:val="330"/>
        </w:trPr>
        <w:tc>
          <w:tcPr>
            <w:tcW w:w="7300" w:type="dxa"/>
            <w:vAlign w:val="center"/>
            <w:hideMark/>
          </w:tcPr>
          <w:p w14:paraId="6A62820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CD4C30" w14:paraId="6A62820D" w14:textId="77777777">
        <w:trPr>
          <w:trHeight w:val="330"/>
        </w:trPr>
        <w:tc>
          <w:tcPr>
            <w:tcW w:w="7300" w:type="dxa"/>
            <w:vAlign w:val="center"/>
            <w:hideMark/>
          </w:tcPr>
          <w:p w14:paraId="6A62820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CD4C30" w14:paraId="6A62820F" w14:textId="77777777">
        <w:trPr>
          <w:trHeight w:val="330"/>
        </w:trPr>
        <w:tc>
          <w:tcPr>
            <w:tcW w:w="7300" w:type="dxa"/>
            <w:vAlign w:val="center"/>
            <w:hideMark/>
          </w:tcPr>
          <w:p w14:paraId="6A62820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11" w14:textId="77777777">
        <w:trPr>
          <w:trHeight w:val="330"/>
        </w:trPr>
        <w:tc>
          <w:tcPr>
            <w:tcW w:w="7300" w:type="dxa"/>
            <w:vAlign w:val="center"/>
            <w:hideMark/>
          </w:tcPr>
          <w:p w14:paraId="6A62821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13" w14:textId="77777777">
        <w:trPr>
          <w:trHeight w:val="345"/>
        </w:trPr>
        <w:tc>
          <w:tcPr>
            <w:tcW w:w="7300" w:type="dxa"/>
            <w:vAlign w:val="center"/>
            <w:hideMark/>
          </w:tcPr>
          <w:p w14:paraId="6A62821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15" w14:textId="77777777">
        <w:trPr>
          <w:trHeight w:val="330"/>
        </w:trPr>
        <w:tc>
          <w:tcPr>
            <w:tcW w:w="7300" w:type="dxa"/>
            <w:vAlign w:val="center"/>
            <w:hideMark/>
          </w:tcPr>
          <w:p w14:paraId="6A62821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17" w14:textId="77777777">
        <w:trPr>
          <w:trHeight w:val="330"/>
        </w:trPr>
        <w:tc>
          <w:tcPr>
            <w:tcW w:w="7300" w:type="dxa"/>
            <w:vAlign w:val="center"/>
            <w:hideMark/>
          </w:tcPr>
          <w:p w14:paraId="6A62821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19" w14:textId="77777777">
        <w:trPr>
          <w:trHeight w:val="330"/>
        </w:trPr>
        <w:tc>
          <w:tcPr>
            <w:tcW w:w="7300" w:type="dxa"/>
            <w:vAlign w:val="center"/>
            <w:hideMark/>
          </w:tcPr>
          <w:p w14:paraId="6A62821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21B" w14:textId="77777777">
        <w:trPr>
          <w:trHeight w:val="330"/>
        </w:trPr>
        <w:tc>
          <w:tcPr>
            <w:tcW w:w="7300" w:type="dxa"/>
            <w:vAlign w:val="center"/>
            <w:hideMark/>
          </w:tcPr>
          <w:p w14:paraId="6A62821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CD4C30" w14:paraId="6A62821D" w14:textId="77777777">
        <w:trPr>
          <w:trHeight w:val="330"/>
        </w:trPr>
        <w:tc>
          <w:tcPr>
            <w:tcW w:w="7300" w:type="dxa"/>
            <w:vAlign w:val="center"/>
            <w:hideMark/>
          </w:tcPr>
          <w:p w14:paraId="6A62821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1F" w14:textId="77777777">
        <w:trPr>
          <w:trHeight w:val="330"/>
        </w:trPr>
        <w:tc>
          <w:tcPr>
            <w:tcW w:w="7300" w:type="dxa"/>
            <w:vAlign w:val="center"/>
            <w:hideMark/>
          </w:tcPr>
          <w:p w14:paraId="6A62821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21" w14:textId="77777777">
        <w:trPr>
          <w:trHeight w:val="330"/>
        </w:trPr>
        <w:tc>
          <w:tcPr>
            <w:tcW w:w="7300" w:type="dxa"/>
            <w:vAlign w:val="center"/>
            <w:hideMark/>
          </w:tcPr>
          <w:p w14:paraId="6A62822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23" w14:textId="77777777">
        <w:trPr>
          <w:trHeight w:val="330"/>
        </w:trPr>
        <w:tc>
          <w:tcPr>
            <w:tcW w:w="7300" w:type="dxa"/>
            <w:vAlign w:val="center"/>
            <w:hideMark/>
          </w:tcPr>
          <w:p w14:paraId="6A62822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25" w14:textId="77777777">
        <w:trPr>
          <w:trHeight w:val="330"/>
        </w:trPr>
        <w:tc>
          <w:tcPr>
            <w:tcW w:w="7300" w:type="dxa"/>
            <w:vAlign w:val="center"/>
            <w:hideMark/>
          </w:tcPr>
          <w:p w14:paraId="6A62822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27" w14:textId="77777777">
        <w:trPr>
          <w:trHeight w:val="330"/>
        </w:trPr>
        <w:tc>
          <w:tcPr>
            <w:tcW w:w="7300" w:type="dxa"/>
            <w:vAlign w:val="center"/>
            <w:hideMark/>
          </w:tcPr>
          <w:p w14:paraId="6A62822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29" w14:textId="77777777">
        <w:trPr>
          <w:trHeight w:val="330"/>
        </w:trPr>
        <w:tc>
          <w:tcPr>
            <w:tcW w:w="7300" w:type="dxa"/>
            <w:vAlign w:val="center"/>
            <w:hideMark/>
          </w:tcPr>
          <w:p w14:paraId="6A62822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CD4C30" w14:paraId="6A62822B" w14:textId="77777777">
        <w:trPr>
          <w:trHeight w:val="330"/>
        </w:trPr>
        <w:tc>
          <w:tcPr>
            <w:tcW w:w="7300" w:type="dxa"/>
            <w:vAlign w:val="center"/>
            <w:hideMark/>
          </w:tcPr>
          <w:p w14:paraId="6A62822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2D" w14:textId="77777777">
        <w:trPr>
          <w:trHeight w:val="330"/>
        </w:trPr>
        <w:tc>
          <w:tcPr>
            <w:tcW w:w="7300" w:type="dxa"/>
            <w:vAlign w:val="center"/>
            <w:hideMark/>
          </w:tcPr>
          <w:p w14:paraId="6A62822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2F" w14:textId="77777777">
        <w:trPr>
          <w:trHeight w:val="330"/>
        </w:trPr>
        <w:tc>
          <w:tcPr>
            <w:tcW w:w="7300" w:type="dxa"/>
            <w:vAlign w:val="center"/>
            <w:hideMark/>
          </w:tcPr>
          <w:p w14:paraId="6A62822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31" w14:textId="77777777">
        <w:trPr>
          <w:trHeight w:val="345"/>
        </w:trPr>
        <w:tc>
          <w:tcPr>
            <w:tcW w:w="7300" w:type="dxa"/>
            <w:vAlign w:val="center"/>
            <w:hideMark/>
          </w:tcPr>
          <w:p w14:paraId="6A62823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33" w14:textId="77777777">
        <w:trPr>
          <w:trHeight w:val="330"/>
        </w:trPr>
        <w:tc>
          <w:tcPr>
            <w:tcW w:w="7300" w:type="dxa"/>
            <w:vAlign w:val="center"/>
            <w:hideMark/>
          </w:tcPr>
          <w:p w14:paraId="6A62823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35" w14:textId="77777777">
        <w:trPr>
          <w:trHeight w:val="330"/>
        </w:trPr>
        <w:tc>
          <w:tcPr>
            <w:tcW w:w="7300" w:type="dxa"/>
            <w:vAlign w:val="center"/>
            <w:hideMark/>
          </w:tcPr>
          <w:p w14:paraId="6A62823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37" w14:textId="77777777">
        <w:trPr>
          <w:trHeight w:val="330"/>
        </w:trPr>
        <w:tc>
          <w:tcPr>
            <w:tcW w:w="7300" w:type="dxa"/>
            <w:vAlign w:val="center"/>
            <w:hideMark/>
          </w:tcPr>
          <w:p w14:paraId="6A62823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CD4C30" w14:paraId="6A628239" w14:textId="77777777">
        <w:trPr>
          <w:trHeight w:val="330"/>
        </w:trPr>
        <w:tc>
          <w:tcPr>
            <w:tcW w:w="7300" w:type="dxa"/>
            <w:vAlign w:val="center"/>
            <w:hideMark/>
          </w:tcPr>
          <w:p w14:paraId="6A62823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3B" w14:textId="77777777">
        <w:trPr>
          <w:trHeight w:val="330"/>
        </w:trPr>
        <w:tc>
          <w:tcPr>
            <w:tcW w:w="7300" w:type="dxa"/>
            <w:vAlign w:val="center"/>
            <w:hideMark/>
          </w:tcPr>
          <w:p w14:paraId="6A62823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3D" w14:textId="77777777">
        <w:trPr>
          <w:trHeight w:val="330"/>
        </w:trPr>
        <w:tc>
          <w:tcPr>
            <w:tcW w:w="7300" w:type="dxa"/>
            <w:vAlign w:val="center"/>
            <w:hideMark/>
          </w:tcPr>
          <w:p w14:paraId="6A62823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3F" w14:textId="77777777">
        <w:trPr>
          <w:trHeight w:val="330"/>
        </w:trPr>
        <w:tc>
          <w:tcPr>
            <w:tcW w:w="7300" w:type="dxa"/>
            <w:vAlign w:val="center"/>
            <w:hideMark/>
          </w:tcPr>
          <w:p w14:paraId="6A62823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CD4C30" w14:paraId="6A628241" w14:textId="77777777">
        <w:trPr>
          <w:trHeight w:val="330"/>
        </w:trPr>
        <w:tc>
          <w:tcPr>
            <w:tcW w:w="7300" w:type="dxa"/>
            <w:vAlign w:val="center"/>
            <w:hideMark/>
          </w:tcPr>
          <w:p w14:paraId="6A62824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43" w14:textId="77777777">
        <w:trPr>
          <w:trHeight w:val="330"/>
        </w:trPr>
        <w:tc>
          <w:tcPr>
            <w:tcW w:w="7300" w:type="dxa"/>
            <w:vAlign w:val="center"/>
            <w:hideMark/>
          </w:tcPr>
          <w:p w14:paraId="6A62824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245" w14:textId="77777777">
        <w:trPr>
          <w:trHeight w:val="330"/>
        </w:trPr>
        <w:tc>
          <w:tcPr>
            <w:tcW w:w="7300" w:type="dxa"/>
            <w:vAlign w:val="center"/>
            <w:hideMark/>
          </w:tcPr>
          <w:p w14:paraId="6A62824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CD4C30" w14:paraId="6A628247" w14:textId="77777777">
        <w:trPr>
          <w:trHeight w:val="330"/>
        </w:trPr>
        <w:tc>
          <w:tcPr>
            <w:tcW w:w="7300" w:type="dxa"/>
            <w:vAlign w:val="center"/>
            <w:hideMark/>
          </w:tcPr>
          <w:p w14:paraId="6A62824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49" w14:textId="77777777">
        <w:trPr>
          <w:trHeight w:val="330"/>
        </w:trPr>
        <w:tc>
          <w:tcPr>
            <w:tcW w:w="7300" w:type="dxa"/>
            <w:vAlign w:val="center"/>
            <w:hideMark/>
          </w:tcPr>
          <w:p w14:paraId="6A62824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4B" w14:textId="77777777">
        <w:trPr>
          <w:trHeight w:val="330"/>
        </w:trPr>
        <w:tc>
          <w:tcPr>
            <w:tcW w:w="7300" w:type="dxa"/>
            <w:vAlign w:val="center"/>
            <w:hideMark/>
          </w:tcPr>
          <w:p w14:paraId="6A62824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4D" w14:textId="77777777">
        <w:trPr>
          <w:trHeight w:val="330"/>
        </w:trPr>
        <w:tc>
          <w:tcPr>
            <w:tcW w:w="7300" w:type="dxa"/>
            <w:vAlign w:val="center"/>
            <w:hideMark/>
          </w:tcPr>
          <w:p w14:paraId="6A62824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4F" w14:textId="77777777">
        <w:trPr>
          <w:trHeight w:val="330"/>
        </w:trPr>
        <w:tc>
          <w:tcPr>
            <w:tcW w:w="7300" w:type="dxa"/>
            <w:vAlign w:val="center"/>
            <w:hideMark/>
          </w:tcPr>
          <w:p w14:paraId="6A62824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51" w14:textId="77777777">
        <w:trPr>
          <w:trHeight w:val="330"/>
        </w:trPr>
        <w:tc>
          <w:tcPr>
            <w:tcW w:w="7300" w:type="dxa"/>
            <w:vAlign w:val="center"/>
            <w:hideMark/>
          </w:tcPr>
          <w:p w14:paraId="6A62825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53" w14:textId="77777777">
        <w:trPr>
          <w:trHeight w:val="345"/>
        </w:trPr>
        <w:tc>
          <w:tcPr>
            <w:tcW w:w="7300" w:type="dxa"/>
            <w:vAlign w:val="center"/>
            <w:hideMark/>
          </w:tcPr>
          <w:p w14:paraId="6A62825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CD4C30" w14:paraId="6A628255" w14:textId="77777777">
        <w:trPr>
          <w:trHeight w:val="330"/>
        </w:trPr>
        <w:tc>
          <w:tcPr>
            <w:tcW w:w="7300" w:type="dxa"/>
            <w:vAlign w:val="center"/>
            <w:hideMark/>
          </w:tcPr>
          <w:p w14:paraId="6A62825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57" w14:textId="77777777">
        <w:trPr>
          <w:trHeight w:val="330"/>
        </w:trPr>
        <w:tc>
          <w:tcPr>
            <w:tcW w:w="7300" w:type="dxa"/>
            <w:vAlign w:val="center"/>
            <w:hideMark/>
          </w:tcPr>
          <w:p w14:paraId="6A62825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259" w14:textId="77777777">
        <w:trPr>
          <w:trHeight w:val="330"/>
        </w:trPr>
        <w:tc>
          <w:tcPr>
            <w:tcW w:w="7300" w:type="dxa"/>
            <w:vAlign w:val="center"/>
            <w:hideMark/>
          </w:tcPr>
          <w:p w14:paraId="6A62825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5B" w14:textId="77777777">
        <w:trPr>
          <w:trHeight w:val="330"/>
        </w:trPr>
        <w:tc>
          <w:tcPr>
            <w:tcW w:w="7300" w:type="dxa"/>
            <w:vAlign w:val="center"/>
            <w:hideMark/>
          </w:tcPr>
          <w:p w14:paraId="6A62825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5D" w14:textId="77777777">
        <w:trPr>
          <w:trHeight w:val="345"/>
        </w:trPr>
        <w:tc>
          <w:tcPr>
            <w:tcW w:w="7300" w:type="dxa"/>
            <w:vAlign w:val="center"/>
            <w:hideMark/>
          </w:tcPr>
          <w:p w14:paraId="6A62825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5F" w14:textId="77777777">
        <w:trPr>
          <w:trHeight w:val="330"/>
        </w:trPr>
        <w:tc>
          <w:tcPr>
            <w:tcW w:w="7300" w:type="dxa"/>
            <w:vAlign w:val="center"/>
            <w:hideMark/>
          </w:tcPr>
          <w:p w14:paraId="6A62825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ΠΡΝ</w:t>
            </w:r>
          </w:p>
        </w:tc>
      </w:tr>
      <w:tr w:rsidR="00CD4C30" w14:paraId="6A628261" w14:textId="77777777">
        <w:trPr>
          <w:trHeight w:val="330"/>
        </w:trPr>
        <w:tc>
          <w:tcPr>
            <w:tcW w:w="7300" w:type="dxa"/>
            <w:vAlign w:val="center"/>
            <w:hideMark/>
          </w:tcPr>
          <w:p w14:paraId="6A62826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CD4C30" w14:paraId="6A628263" w14:textId="77777777">
        <w:trPr>
          <w:trHeight w:val="330"/>
        </w:trPr>
        <w:tc>
          <w:tcPr>
            <w:tcW w:w="7300" w:type="dxa"/>
            <w:vAlign w:val="center"/>
            <w:hideMark/>
          </w:tcPr>
          <w:p w14:paraId="6A62826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65" w14:textId="77777777">
        <w:trPr>
          <w:trHeight w:val="330"/>
        </w:trPr>
        <w:tc>
          <w:tcPr>
            <w:tcW w:w="7300" w:type="dxa"/>
            <w:vAlign w:val="center"/>
            <w:hideMark/>
          </w:tcPr>
          <w:p w14:paraId="6A62826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67" w14:textId="77777777">
        <w:trPr>
          <w:trHeight w:val="330"/>
        </w:trPr>
        <w:tc>
          <w:tcPr>
            <w:tcW w:w="7300" w:type="dxa"/>
            <w:vAlign w:val="center"/>
            <w:hideMark/>
          </w:tcPr>
          <w:p w14:paraId="6A62826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69" w14:textId="77777777">
        <w:trPr>
          <w:trHeight w:val="330"/>
        </w:trPr>
        <w:tc>
          <w:tcPr>
            <w:tcW w:w="7300" w:type="dxa"/>
            <w:vAlign w:val="center"/>
            <w:hideMark/>
          </w:tcPr>
          <w:p w14:paraId="6A62826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6B" w14:textId="77777777">
        <w:trPr>
          <w:trHeight w:val="330"/>
        </w:trPr>
        <w:tc>
          <w:tcPr>
            <w:tcW w:w="7300" w:type="dxa"/>
            <w:vAlign w:val="center"/>
            <w:hideMark/>
          </w:tcPr>
          <w:p w14:paraId="6A62826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6D" w14:textId="77777777">
        <w:trPr>
          <w:trHeight w:val="330"/>
        </w:trPr>
        <w:tc>
          <w:tcPr>
            <w:tcW w:w="7300" w:type="dxa"/>
            <w:vAlign w:val="center"/>
            <w:hideMark/>
          </w:tcPr>
          <w:p w14:paraId="6A62826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6F" w14:textId="77777777">
        <w:trPr>
          <w:trHeight w:val="330"/>
        </w:trPr>
        <w:tc>
          <w:tcPr>
            <w:tcW w:w="7300" w:type="dxa"/>
            <w:vAlign w:val="center"/>
            <w:hideMark/>
          </w:tcPr>
          <w:p w14:paraId="6A62826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CD4C30" w14:paraId="6A628271" w14:textId="77777777">
        <w:trPr>
          <w:trHeight w:val="345"/>
        </w:trPr>
        <w:tc>
          <w:tcPr>
            <w:tcW w:w="7300" w:type="dxa"/>
            <w:vAlign w:val="center"/>
            <w:hideMark/>
          </w:tcPr>
          <w:p w14:paraId="6A62827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73" w14:textId="77777777">
        <w:trPr>
          <w:trHeight w:val="330"/>
        </w:trPr>
        <w:tc>
          <w:tcPr>
            <w:tcW w:w="7300" w:type="dxa"/>
            <w:vAlign w:val="center"/>
            <w:hideMark/>
          </w:tcPr>
          <w:p w14:paraId="6A62827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75" w14:textId="77777777">
        <w:trPr>
          <w:trHeight w:val="330"/>
        </w:trPr>
        <w:tc>
          <w:tcPr>
            <w:tcW w:w="7300" w:type="dxa"/>
            <w:vAlign w:val="center"/>
            <w:hideMark/>
          </w:tcPr>
          <w:p w14:paraId="6A62827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77" w14:textId="77777777">
        <w:trPr>
          <w:trHeight w:val="330"/>
        </w:trPr>
        <w:tc>
          <w:tcPr>
            <w:tcW w:w="7300" w:type="dxa"/>
            <w:vAlign w:val="center"/>
            <w:hideMark/>
          </w:tcPr>
          <w:p w14:paraId="6A62827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79" w14:textId="77777777">
        <w:trPr>
          <w:trHeight w:val="330"/>
        </w:trPr>
        <w:tc>
          <w:tcPr>
            <w:tcW w:w="7300" w:type="dxa"/>
            <w:vAlign w:val="center"/>
            <w:hideMark/>
          </w:tcPr>
          <w:p w14:paraId="6A62827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7B" w14:textId="77777777">
        <w:trPr>
          <w:trHeight w:val="345"/>
        </w:trPr>
        <w:tc>
          <w:tcPr>
            <w:tcW w:w="7300" w:type="dxa"/>
            <w:vAlign w:val="center"/>
            <w:hideMark/>
          </w:tcPr>
          <w:p w14:paraId="6A62827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7D" w14:textId="77777777">
        <w:trPr>
          <w:trHeight w:val="330"/>
        </w:trPr>
        <w:tc>
          <w:tcPr>
            <w:tcW w:w="7300" w:type="dxa"/>
            <w:vAlign w:val="center"/>
            <w:hideMark/>
          </w:tcPr>
          <w:p w14:paraId="6A62827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13 ως</w:t>
            </w:r>
            <w:r>
              <w:rPr>
                <w:rFonts w:ascii="Calibri" w:eastAsia="Times New Roman" w:hAnsi="Calibri" w:cs="Calibri"/>
                <w:color w:val="000000"/>
                <w:szCs w:val="24"/>
              </w:rPr>
              <w:t xml:space="preserve"> έχει     ΚΑΤΑ ΠΛΕΙΟΨΗΦΙΑ</w:t>
            </w:r>
          </w:p>
        </w:tc>
      </w:tr>
      <w:tr w:rsidR="00CD4C30" w14:paraId="6A62827F" w14:textId="77777777">
        <w:trPr>
          <w:trHeight w:val="330"/>
        </w:trPr>
        <w:tc>
          <w:tcPr>
            <w:tcW w:w="7300" w:type="dxa"/>
            <w:vAlign w:val="center"/>
            <w:hideMark/>
          </w:tcPr>
          <w:p w14:paraId="6A62827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81" w14:textId="77777777">
        <w:trPr>
          <w:trHeight w:val="330"/>
        </w:trPr>
        <w:tc>
          <w:tcPr>
            <w:tcW w:w="7300" w:type="dxa"/>
            <w:vAlign w:val="center"/>
            <w:hideMark/>
          </w:tcPr>
          <w:p w14:paraId="6A62828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83" w14:textId="77777777">
        <w:trPr>
          <w:trHeight w:val="330"/>
        </w:trPr>
        <w:tc>
          <w:tcPr>
            <w:tcW w:w="7300" w:type="dxa"/>
            <w:vAlign w:val="center"/>
            <w:hideMark/>
          </w:tcPr>
          <w:p w14:paraId="6A62828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85" w14:textId="77777777">
        <w:trPr>
          <w:trHeight w:val="330"/>
        </w:trPr>
        <w:tc>
          <w:tcPr>
            <w:tcW w:w="7300" w:type="dxa"/>
            <w:vAlign w:val="center"/>
            <w:hideMark/>
          </w:tcPr>
          <w:p w14:paraId="6A62828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87" w14:textId="77777777">
        <w:trPr>
          <w:trHeight w:val="330"/>
        </w:trPr>
        <w:tc>
          <w:tcPr>
            <w:tcW w:w="7300" w:type="dxa"/>
            <w:vAlign w:val="center"/>
            <w:hideMark/>
          </w:tcPr>
          <w:p w14:paraId="6A62828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89" w14:textId="77777777">
        <w:trPr>
          <w:trHeight w:val="330"/>
        </w:trPr>
        <w:tc>
          <w:tcPr>
            <w:tcW w:w="7300" w:type="dxa"/>
            <w:vAlign w:val="center"/>
            <w:hideMark/>
          </w:tcPr>
          <w:p w14:paraId="6A62828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8B" w14:textId="77777777">
        <w:trPr>
          <w:trHeight w:val="330"/>
        </w:trPr>
        <w:tc>
          <w:tcPr>
            <w:tcW w:w="7300" w:type="dxa"/>
            <w:vAlign w:val="center"/>
            <w:hideMark/>
          </w:tcPr>
          <w:p w14:paraId="6A62828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CD4C30" w14:paraId="6A62828D" w14:textId="77777777">
        <w:trPr>
          <w:trHeight w:val="330"/>
        </w:trPr>
        <w:tc>
          <w:tcPr>
            <w:tcW w:w="7300" w:type="dxa"/>
            <w:vAlign w:val="center"/>
            <w:hideMark/>
          </w:tcPr>
          <w:p w14:paraId="6A62828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8F" w14:textId="77777777">
        <w:trPr>
          <w:trHeight w:val="330"/>
        </w:trPr>
        <w:tc>
          <w:tcPr>
            <w:tcW w:w="7300" w:type="dxa"/>
            <w:vAlign w:val="center"/>
            <w:hideMark/>
          </w:tcPr>
          <w:p w14:paraId="6A62828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91" w14:textId="77777777">
        <w:trPr>
          <w:trHeight w:val="330"/>
        </w:trPr>
        <w:tc>
          <w:tcPr>
            <w:tcW w:w="7300" w:type="dxa"/>
            <w:vAlign w:val="center"/>
            <w:hideMark/>
          </w:tcPr>
          <w:p w14:paraId="6A62829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93" w14:textId="77777777">
        <w:trPr>
          <w:trHeight w:val="330"/>
        </w:trPr>
        <w:tc>
          <w:tcPr>
            <w:tcW w:w="7300" w:type="dxa"/>
            <w:vAlign w:val="center"/>
            <w:hideMark/>
          </w:tcPr>
          <w:p w14:paraId="6A62829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95" w14:textId="77777777">
        <w:trPr>
          <w:trHeight w:val="330"/>
        </w:trPr>
        <w:tc>
          <w:tcPr>
            <w:tcW w:w="7300" w:type="dxa"/>
            <w:vAlign w:val="center"/>
            <w:hideMark/>
          </w:tcPr>
          <w:p w14:paraId="6A62829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97" w14:textId="77777777">
        <w:trPr>
          <w:trHeight w:val="330"/>
        </w:trPr>
        <w:tc>
          <w:tcPr>
            <w:tcW w:w="7300" w:type="dxa"/>
            <w:vAlign w:val="center"/>
            <w:hideMark/>
          </w:tcPr>
          <w:p w14:paraId="6A62829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99" w14:textId="77777777">
        <w:trPr>
          <w:trHeight w:val="330"/>
        </w:trPr>
        <w:tc>
          <w:tcPr>
            <w:tcW w:w="7300" w:type="dxa"/>
            <w:vAlign w:val="center"/>
            <w:hideMark/>
          </w:tcPr>
          <w:p w14:paraId="6A62829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CD4C30" w14:paraId="6A62829B" w14:textId="77777777">
        <w:trPr>
          <w:trHeight w:val="330"/>
        </w:trPr>
        <w:tc>
          <w:tcPr>
            <w:tcW w:w="7300" w:type="dxa"/>
            <w:vAlign w:val="center"/>
            <w:hideMark/>
          </w:tcPr>
          <w:p w14:paraId="6A62829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9D" w14:textId="77777777">
        <w:trPr>
          <w:trHeight w:val="345"/>
        </w:trPr>
        <w:tc>
          <w:tcPr>
            <w:tcW w:w="7300" w:type="dxa"/>
            <w:vAlign w:val="center"/>
            <w:hideMark/>
          </w:tcPr>
          <w:p w14:paraId="6A62829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9F" w14:textId="77777777">
        <w:trPr>
          <w:trHeight w:val="330"/>
        </w:trPr>
        <w:tc>
          <w:tcPr>
            <w:tcW w:w="7300" w:type="dxa"/>
            <w:vAlign w:val="center"/>
            <w:hideMark/>
          </w:tcPr>
          <w:p w14:paraId="6A62829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A1" w14:textId="77777777">
        <w:trPr>
          <w:trHeight w:val="330"/>
        </w:trPr>
        <w:tc>
          <w:tcPr>
            <w:tcW w:w="7300" w:type="dxa"/>
            <w:vAlign w:val="center"/>
            <w:hideMark/>
          </w:tcPr>
          <w:p w14:paraId="6A6282A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A3" w14:textId="77777777">
        <w:trPr>
          <w:trHeight w:val="330"/>
        </w:trPr>
        <w:tc>
          <w:tcPr>
            <w:tcW w:w="7300" w:type="dxa"/>
            <w:vAlign w:val="center"/>
            <w:hideMark/>
          </w:tcPr>
          <w:p w14:paraId="6A6282A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A5" w14:textId="77777777">
        <w:trPr>
          <w:trHeight w:val="330"/>
        </w:trPr>
        <w:tc>
          <w:tcPr>
            <w:tcW w:w="7300" w:type="dxa"/>
            <w:vAlign w:val="center"/>
            <w:hideMark/>
          </w:tcPr>
          <w:p w14:paraId="6A6282A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A7" w14:textId="77777777">
        <w:trPr>
          <w:trHeight w:val="330"/>
        </w:trPr>
        <w:tc>
          <w:tcPr>
            <w:tcW w:w="7300" w:type="dxa"/>
            <w:vAlign w:val="center"/>
            <w:hideMark/>
          </w:tcPr>
          <w:p w14:paraId="6A6282A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CD4C30" w14:paraId="6A6282A9" w14:textId="77777777">
        <w:trPr>
          <w:trHeight w:val="330"/>
        </w:trPr>
        <w:tc>
          <w:tcPr>
            <w:tcW w:w="7300" w:type="dxa"/>
            <w:vAlign w:val="center"/>
            <w:hideMark/>
          </w:tcPr>
          <w:p w14:paraId="6A6282A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AB" w14:textId="77777777">
        <w:trPr>
          <w:trHeight w:val="330"/>
        </w:trPr>
        <w:tc>
          <w:tcPr>
            <w:tcW w:w="7300" w:type="dxa"/>
            <w:vAlign w:val="center"/>
            <w:hideMark/>
          </w:tcPr>
          <w:p w14:paraId="6A6282A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AD" w14:textId="77777777">
        <w:trPr>
          <w:trHeight w:val="330"/>
        </w:trPr>
        <w:tc>
          <w:tcPr>
            <w:tcW w:w="7300" w:type="dxa"/>
            <w:vAlign w:val="center"/>
            <w:hideMark/>
          </w:tcPr>
          <w:p w14:paraId="6A6282A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AF" w14:textId="77777777">
        <w:trPr>
          <w:trHeight w:val="330"/>
        </w:trPr>
        <w:tc>
          <w:tcPr>
            <w:tcW w:w="7300" w:type="dxa"/>
            <w:vAlign w:val="center"/>
            <w:hideMark/>
          </w:tcPr>
          <w:p w14:paraId="6A6282A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B1" w14:textId="77777777">
        <w:trPr>
          <w:trHeight w:val="330"/>
        </w:trPr>
        <w:tc>
          <w:tcPr>
            <w:tcW w:w="7300" w:type="dxa"/>
            <w:vAlign w:val="center"/>
            <w:hideMark/>
          </w:tcPr>
          <w:p w14:paraId="6A6282B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B3" w14:textId="77777777">
        <w:trPr>
          <w:trHeight w:val="330"/>
        </w:trPr>
        <w:tc>
          <w:tcPr>
            <w:tcW w:w="7300" w:type="dxa"/>
            <w:vAlign w:val="center"/>
            <w:hideMark/>
          </w:tcPr>
          <w:p w14:paraId="6A6282B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B5" w14:textId="77777777">
        <w:trPr>
          <w:trHeight w:val="330"/>
        </w:trPr>
        <w:tc>
          <w:tcPr>
            <w:tcW w:w="7300" w:type="dxa"/>
            <w:vAlign w:val="center"/>
            <w:hideMark/>
          </w:tcPr>
          <w:p w14:paraId="6A6282B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CD4C30" w14:paraId="6A6282B7" w14:textId="77777777">
        <w:trPr>
          <w:trHeight w:val="330"/>
        </w:trPr>
        <w:tc>
          <w:tcPr>
            <w:tcW w:w="7300" w:type="dxa"/>
            <w:vAlign w:val="center"/>
            <w:hideMark/>
          </w:tcPr>
          <w:p w14:paraId="6A6282B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B9" w14:textId="77777777">
        <w:trPr>
          <w:trHeight w:val="330"/>
        </w:trPr>
        <w:tc>
          <w:tcPr>
            <w:tcW w:w="7300" w:type="dxa"/>
            <w:vAlign w:val="center"/>
            <w:hideMark/>
          </w:tcPr>
          <w:p w14:paraId="6A6282B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BB" w14:textId="77777777">
        <w:trPr>
          <w:trHeight w:val="345"/>
        </w:trPr>
        <w:tc>
          <w:tcPr>
            <w:tcW w:w="7300" w:type="dxa"/>
            <w:vAlign w:val="center"/>
            <w:hideMark/>
          </w:tcPr>
          <w:p w14:paraId="6A6282B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CD4C30" w14:paraId="6A6282BD" w14:textId="77777777">
        <w:trPr>
          <w:trHeight w:val="330"/>
        </w:trPr>
        <w:tc>
          <w:tcPr>
            <w:tcW w:w="7300" w:type="dxa"/>
            <w:vAlign w:val="center"/>
            <w:hideMark/>
          </w:tcPr>
          <w:p w14:paraId="6A6282B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BF" w14:textId="77777777">
        <w:trPr>
          <w:trHeight w:val="330"/>
        </w:trPr>
        <w:tc>
          <w:tcPr>
            <w:tcW w:w="7300" w:type="dxa"/>
            <w:vAlign w:val="center"/>
            <w:hideMark/>
          </w:tcPr>
          <w:p w14:paraId="6A6282B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C1" w14:textId="77777777">
        <w:trPr>
          <w:trHeight w:val="330"/>
        </w:trPr>
        <w:tc>
          <w:tcPr>
            <w:tcW w:w="7300" w:type="dxa"/>
            <w:vAlign w:val="center"/>
            <w:hideMark/>
          </w:tcPr>
          <w:p w14:paraId="6A6282C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C3" w14:textId="77777777">
        <w:trPr>
          <w:trHeight w:val="330"/>
        </w:trPr>
        <w:tc>
          <w:tcPr>
            <w:tcW w:w="7300" w:type="dxa"/>
            <w:vAlign w:val="center"/>
            <w:hideMark/>
          </w:tcPr>
          <w:p w14:paraId="6A6282C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CD4C30" w14:paraId="6A6282C5" w14:textId="77777777">
        <w:trPr>
          <w:trHeight w:val="330"/>
        </w:trPr>
        <w:tc>
          <w:tcPr>
            <w:tcW w:w="7300" w:type="dxa"/>
            <w:vAlign w:val="center"/>
            <w:hideMark/>
          </w:tcPr>
          <w:p w14:paraId="6A6282C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C7" w14:textId="77777777">
        <w:trPr>
          <w:trHeight w:val="330"/>
        </w:trPr>
        <w:tc>
          <w:tcPr>
            <w:tcW w:w="7300" w:type="dxa"/>
            <w:vAlign w:val="center"/>
            <w:hideMark/>
          </w:tcPr>
          <w:p w14:paraId="6A6282C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C9" w14:textId="77777777">
        <w:trPr>
          <w:trHeight w:val="330"/>
        </w:trPr>
        <w:tc>
          <w:tcPr>
            <w:tcW w:w="7300" w:type="dxa"/>
            <w:vAlign w:val="center"/>
            <w:hideMark/>
          </w:tcPr>
          <w:p w14:paraId="6A6282C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CB" w14:textId="77777777">
        <w:trPr>
          <w:trHeight w:val="330"/>
        </w:trPr>
        <w:tc>
          <w:tcPr>
            <w:tcW w:w="7300" w:type="dxa"/>
            <w:vAlign w:val="center"/>
            <w:hideMark/>
          </w:tcPr>
          <w:p w14:paraId="6A6282C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CD" w14:textId="77777777">
        <w:trPr>
          <w:trHeight w:val="330"/>
        </w:trPr>
        <w:tc>
          <w:tcPr>
            <w:tcW w:w="7300" w:type="dxa"/>
            <w:vAlign w:val="center"/>
            <w:hideMark/>
          </w:tcPr>
          <w:p w14:paraId="6A6282C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CF" w14:textId="77777777">
        <w:trPr>
          <w:trHeight w:val="330"/>
        </w:trPr>
        <w:tc>
          <w:tcPr>
            <w:tcW w:w="7300" w:type="dxa"/>
            <w:vAlign w:val="center"/>
            <w:hideMark/>
          </w:tcPr>
          <w:p w14:paraId="6A6282C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2D1" w14:textId="77777777">
        <w:trPr>
          <w:trHeight w:val="330"/>
        </w:trPr>
        <w:tc>
          <w:tcPr>
            <w:tcW w:w="7300" w:type="dxa"/>
            <w:vAlign w:val="center"/>
            <w:hideMark/>
          </w:tcPr>
          <w:p w14:paraId="6A6282D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CD4C30" w14:paraId="6A6282D3" w14:textId="77777777">
        <w:trPr>
          <w:trHeight w:val="330"/>
        </w:trPr>
        <w:tc>
          <w:tcPr>
            <w:tcW w:w="7300" w:type="dxa"/>
            <w:vAlign w:val="center"/>
            <w:hideMark/>
          </w:tcPr>
          <w:p w14:paraId="6A6282D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D5" w14:textId="77777777">
        <w:trPr>
          <w:trHeight w:val="330"/>
        </w:trPr>
        <w:tc>
          <w:tcPr>
            <w:tcW w:w="7300" w:type="dxa"/>
            <w:vAlign w:val="center"/>
            <w:hideMark/>
          </w:tcPr>
          <w:p w14:paraId="6A6282D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D7" w14:textId="77777777">
        <w:trPr>
          <w:trHeight w:val="330"/>
        </w:trPr>
        <w:tc>
          <w:tcPr>
            <w:tcW w:w="7300" w:type="dxa"/>
            <w:vAlign w:val="center"/>
            <w:hideMark/>
          </w:tcPr>
          <w:p w14:paraId="6A6282D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D9" w14:textId="77777777">
        <w:trPr>
          <w:trHeight w:val="330"/>
        </w:trPr>
        <w:tc>
          <w:tcPr>
            <w:tcW w:w="7300" w:type="dxa"/>
            <w:vAlign w:val="center"/>
            <w:hideMark/>
          </w:tcPr>
          <w:p w14:paraId="6A6282D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DB" w14:textId="77777777">
        <w:trPr>
          <w:trHeight w:val="330"/>
        </w:trPr>
        <w:tc>
          <w:tcPr>
            <w:tcW w:w="7300" w:type="dxa"/>
            <w:vAlign w:val="center"/>
            <w:hideMark/>
          </w:tcPr>
          <w:p w14:paraId="6A6282D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DD" w14:textId="77777777">
        <w:trPr>
          <w:trHeight w:val="330"/>
        </w:trPr>
        <w:tc>
          <w:tcPr>
            <w:tcW w:w="7300" w:type="dxa"/>
            <w:vAlign w:val="center"/>
            <w:hideMark/>
          </w:tcPr>
          <w:p w14:paraId="6A6282D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2DF" w14:textId="77777777">
        <w:trPr>
          <w:trHeight w:val="330"/>
        </w:trPr>
        <w:tc>
          <w:tcPr>
            <w:tcW w:w="7300" w:type="dxa"/>
            <w:vAlign w:val="center"/>
            <w:hideMark/>
          </w:tcPr>
          <w:p w14:paraId="6A6282D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CD4C30" w14:paraId="6A6282E1" w14:textId="77777777">
        <w:trPr>
          <w:trHeight w:val="330"/>
        </w:trPr>
        <w:tc>
          <w:tcPr>
            <w:tcW w:w="7300" w:type="dxa"/>
            <w:vAlign w:val="center"/>
            <w:hideMark/>
          </w:tcPr>
          <w:p w14:paraId="6A6282E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E3" w14:textId="77777777">
        <w:trPr>
          <w:trHeight w:val="330"/>
        </w:trPr>
        <w:tc>
          <w:tcPr>
            <w:tcW w:w="7300" w:type="dxa"/>
            <w:vAlign w:val="center"/>
            <w:hideMark/>
          </w:tcPr>
          <w:p w14:paraId="6A6282E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E5" w14:textId="77777777">
        <w:trPr>
          <w:trHeight w:val="330"/>
        </w:trPr>
        <w:tc>
          <w:tcPr>
            <w:tcW w:w="7300" w:type="dxa"/>
            <w:vAlign w:val="center"/>
            <w:hideMark/>
          </w:tcPr>
          <w:p w14:paraId="6A6282E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E7" w14:textId="77777777">
        <w:trPr>
          <w:trHeight w:val="345"/>
        </w:trPr>
        <w:tc>
          <w:tcPr>
            <w:tcW w:w="7300" w:type="dxa"/>
            <w:vAlign w:val="center"/>
            <w:hideMark/>
          </w:tcPr>
          <w:p w14:paraId="6A6282E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E9" w14:textId="77777777">
        <w:trPr>
          <w:trHeight w:val="330"/>
        </w:trPr>
        <w:tc>
          <w:tcPr>
            <w:tcW w:w="7300" w:type="dxa"/>
            <w:vAlign w:val="center"/>
            <w:hideMark/>
          </w:tcPr>
          <w:p w14:paraId="6A6282E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EB" w14:textId="77777777">
        <w:trPr>
          <w:trHeight w:val="330"/>
        </w:trPr>
        <w:tc>
          <w:tcPr>
            <w:tcW w:w="7300" w:type="dxa"/>
            <w:vAlign w:val="center"/>
            <w:hideMark/>
          </w:tcPr>
          <w:p w14:paraId="6A6282E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2ED" w14:textId="77777777">
        <w:trPr>
          <w:trHeight w:val="330"/>
        </w:trPr>
        <w:tc>
          <w:tcPr>
            <w:tcW w:w="7300" w:type="dxa"/>
            <w:vAlign w:val="center"/>
            <w:hideMark/>
          </w:tcPr>
          <w:p w14:paraId="6A6282E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CD4C30" w14:paraId="6A6282EF" w14:textId="77777777">
        <w:trPr>
          <w:trHeight w:val="330"/>
        </w:trPr>
        <w:tc>
          <w:tcPr>
            <w:tcW w:w="7300" w:type="dxa"/>
            <w:vAlign w:val="center"/>
            <w:hideMark/>
          </w:tcPr>
          <w:p w14:paraId="6A6282E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F1" w14:textId="77777777">
        <w:trPr>
          <w:trHeight w:val="330"/>
        </w:trPr>
        <w:tc>
          <w:tcPr>
            <w:tcW w:w="7300" w:type="dxa"/>
            <w:vAlign w:val="center"/>
            <w:hideMark/>
          </w:tcPr>
          <w:p w14:paraId="6A6282F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2F3" w14:textId="77777777">
        <w:trPr>
          <w:trHeight w:val="330"/>
        </w:trPr>
        <w:tc>
          <w:tcPr>
            <w:tcW w:w="7300" w:type="dxa"/>
            <w:vAlign w:val="center"/>
            <w:hideMark/>
          </w:tcPr>
          <w:p w14:paraId="6A6282F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2F5" w14:textId="77777777">
        <w:trPr>
          <w:trHeight w:val="330"/>
        </w:trPr>
        <w:tc>
          <w:tcPr>
            <w:tcW w:w="7300" w:type="dxa"/>
            <w:vAlign w:val="center"/>
            <w:hideMark/>
          </w:tcPr>
          <w:p w14:paraId="6A6282F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2F7" w14:textId="77777777">
        <w:trPr>
          <w:trHeight w:val="330"/>
        </w:trPr>
        <w:tc>
          <w:tcPr>
            <w:tcW w:w="7300" w:type="dxa"/>
            <w:vAlign w:val="center"/>
            <w:hideMark/>
          </w:tcPr>
          <w:p w14:paraId="6A6282F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2F9" w14:textId="77777777">
        <w:trPr>
          <w:trHeight w:val="330"/>
        </w:trPr>
        <w:tc>
          <w:tcPr>
            <w:tcW w:w="7300" w:type="dxa"/>
            <w:vAlign w:val="center"/>
            <w:hideMark/>
          </w:tcPr>
          <w:p w14:paraId="6A6282F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ΕΝ. ΚΕΝΤΡΩΩΝ: </w:t>
            </w:r>
            <w:r>
              <w:rPr>
                <w:rFonts w:ascii="Calibri" w:eastAsia="Times New Roman" w:hAnsi="Calibri" w:cs="Calibri"/>
                <w:color w:val="000000"/>
                <w:szCs w:val="24"/>
              </w:rPr>
              <w:t>ΠΡΝ</w:t>
            </w:r>
          </w:p>
        </w:tc>
      </w:tr>
      <w:tr w:rsidR="00CD4C30" w14:paraId="6A6282FB" w14:textId="77777777">
        <w:trPr>
          <w:trHeight w:val="345"/>
        </w:trPr>
        <w:tc>
          <w:tcPr>
            <w:tcW w:w="7300" w:type="dxa"/>
            <w:vAlign w:val="center"/>
            <w:hideMark/>
          </w:tcPr>
          <w:p w14:paraId="6A6282F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CD4C30" w14:paraId="6A6282FD" w14:textId="77777777">
        <w:trPr>
          <w:trHeight w:val="330"/>
        </w:trPr>
        <w:tc>
          <w:tcPr>
            <w:tcW w:w="7300" w:type="dxa"/>
            <w:vAlign w:val="center"/>
            <w:hideMark/>
          </w:tcPr>
          <w:p w14:paraId="6A6282F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2FF" w14:textId="77777777">
        <w:trPr>
          <w:trHeight w:val="330"/>
        </w:trPr>
        <w:tc>
          <w:tcPr>
            <w:tcW w:w="7300" w:type="dxa"/>
            <w:vAlign w:val="center"/>
            <w:hideMark/>
          </w:tcPr>
          <w:p w14:paraId="6A6282F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301" w14:textId="77777777">
        <w:trPr>
          <w:trHeight w:val="330"/>
        </w:trPr>
        <w:tc>
          <w:tcPr>
            <w:tcW w:w="7300" w:type="dxa"/>
            <w:vAlign w:val="center"/>
            <w:hideMark/>
          </w:tcPr>
          <w:p w14:paraId="6A62830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303" w14:textId="77777777">
        <w:trPr>
          <w:trHeight w:val="330"/>
        </w:trPr>
        <w:tc>
          <w:tcPr>
            <w:tcW w:w="7300" w:type="dxa"/>
            <w:vAlign w:val="center"/>
            <w:hideMark/>
          </w:tcPr>
          <w:p w14:paraId="6A62830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05" w14:textId="77777777">
        <w:trPr>
          <w:trHeight w:val="345"/>
        </w:trPr>
        <w:tc>
          <w:tcPr>
            <w:tcW w:w="7300" w:type="dxa"/>
            <w:vAlign w:val="center"/>
            <w:hideMark/>
          </w:tcPr>
          <w:p w14:paraId="6A62830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07" w14:textId="77777777">
        <w:trPr>
          <w:trHeight w:val="330"/>
        </w:trPr>
        <w:tc>
          <w:tcPr>
            <w:tcW w:w="7300" w:type="dxa"/>
            <w:vAlign w:val="center"/>
            <w:hideMark/>
          </w:tcPr>
          <w:p w14:paraId="6A62830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309" w14:textId="77777777">
        <w:trPr>
          <w:trHeight w:val="330"/>
        </w:trPr>
        <w:tc>
          <w:tcPr>
            <w:tcW w:w="7300" w:type="dxa"/>
            <w:vAlign w:val="center"/>
            <w:hideMark/>
          </w:tcPr>
          <w:p w14:paraId="6A62830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CD4C30" w14:paraId="6A62830B" w14:textId="77777777">
        <w:trPr>
          <w:trHeight w:val="330"/>
        </w:trPr>
        <w:tc>
          <w:tcPr>
            <w:tcW w:w="7300" w:type="dxa"/>
            <w:vAlign w:val="center"/>
            <w:hideMark/>
          </w:tcPr>
          <w:p w14:paraId="6A62830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0D" w14:textId="77777777">
        <w:trPr>
          <w:trHeight w:val="330"/>
        </w:trPr>
        <w:tc>
          <w:tcPr>
            <w:tcW w:w="7300" w:type="dxa"/>
            <w:vAlign w:val="center"/>
            <w:hideMark/>
          </w:tcPr>
          <w:p w14:paraId="6A62830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30F" w14:textId="77777777">
        <w:trPr>
          <w:trHeight w:val="330"/>
        </w:trPr>
        <w:tc>
          <w:tcPr>
            <w:tcW w:w="7300" w:type="dxa"/>
            <w:vAlign w:val="center"/>
            <w:hideMark/>
          </w:tcPr>
          <w:p w14:paraId="6A62830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311" w14:textId="77777777">
        <w:trPr>
          <w:trHeight w:val="330"/>
        </w:trPr>
        <w:tc>
          <w:tcPr>
            <w:tcW w:w="7300" w:type="dxa"/>
            <w:vAlign w:val="center"/>
            <w:hideMark/>
          </w:tcPr>
          <w:p w14:paraId="6A62831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13" w14:textId="77777777">
        <w:trPr>
          <w:trHeight w:val="330"/>
        </w:trPr>
        <w:tc>
          <w:tcPr>
            <w:tcW w:w="7300" w:type="dxa"/>
            <w:vAlign w:val="center"/>
            <w:hideMark/>
          </w:tcPr>
          <w:p w14:paraId="6A62831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15" w14:textId="77777777">
        <w:trPr>
          <w:trHeight w:val="330"/>
        </w:trPr>
        <w:tc>
          <w:tcPr>
            <w:tcW w:w="7300" w:type="dxa"/>
            <w:vAlign w:val="center"/>
            <w:hideMark/>
          </w:tcPr>
          <w:p w14:paraId="6A62831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317" w14:textId="77777777">
        <w:trPr>
          <w:trHeight w:val="330"/>
        </w:trPr>
        <w:tc>
          <w:tcPr>
            <w:tcW w:w="7300" w:type="dxa"/>
            <w:vAlign w:val="center"/>
            <w:hideMark/>
          </w:tcPr>
          <w:p w14:paraId="6A62831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24 ως έχει     </w:t>
            </w:r>
            <w:r>
              <w:rPr>
                <w:rFonts w:ascii="Calibri" w:eastAsia="Times New Roman" w:hAnsi="Calibri" w:cs="Calibri"/>
                <w:color w:val="000000"/>
                <w:szCs w:val="24"/>
              </w:rPr>
              <w:t>ΚΑΤΑ ΠΛΕΙΟΨΗΦΙΑ</w:t>
            </w:r>
          </w:p>
        </w:tc>
      </w:tr>
      <w:tr w:rsidR="00CD4C30" w14:paraId="6A628319" w14:textId="77777777">
        <w:trPr>
          <w:trHeight w:val="330"/>
        </w:trPr>
        <w:tc>
          <w:tcPr>
            <w:tcW w:w="7300" w:type="dxa"/>
            <w:vAlign w:val="center"/>
            <w:hideMark/>
          </w:tcPr>
          <w:p w14:paraId="6A62831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1B" w14:textId="77777777">
        <w:trPr>
          <w:trHeight w:val="330"/>
        </w:trPr>
        <w:tc>
          <w:tcPr>
            <w:tcW w:w="7300" w:type="dxa"/>
            <w:vAlign w:val="center"/>
            <w:hideMark/>
          </w:tcPr>
          <w:p w14:paraId="6A62831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31D" w14:textId="77777777">
        <w:trPr>
          <w:trHeight w:val="330"/>
        </w:trPr>
        <w:tc>
          <w:tcPr>
            <w:tcW w:w="7300" w:type="dxa"/>
            <w:vAlign w:val="center"/>
            <w:hideMark/>
          </w:tcPr>
          <w:p w14:paraId="6A62831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31F" w14:textId="77777777">
        <w:trPr>
          <w:trHeight w:val="330"/>
        </w:trPr>
        <w:tc>
          <w:tcPr>
            <w:tcW w:w="7300" w:type="dxa"/>
            <w:vAlign w:val="center"/>
            <w:hideMark/>
          </w:tcPr>
          <w:p w14:paraId="6A62831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21" w14:textId="77777777">
        <w:trPr>
          <w:trHeight w:val="330"/>
        </w:trPr>
        <w:tc>
          <w:tcPr>
            <w:tcW w:w="7300" w:type="dxa"/>
            <w:vAlign w:val="center"/>
            <w:hideMark/>
          </w:tcPr>
          <w:p w14:paraId="6A62832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23" w14:textId="77777777">
        <w:trPr>
          <w:trHeight w:val="330"/>
        </w:trPr>
        <w:tc>
          <w:tcPr>
            <w:tcW w:w="7300" w:type="dxa"/>
            <w:vAlign w:val="center"/>
            <w:hideMark/>
          </w:tcPr>
          <w:p w14:paraId="6A62832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325" w14:textId="77777777">
        <w:trPr>
          <w:trHeight w:val="330"/>
        </w:trPr>
        <w:tc>
          <w:tcPr>
            <w:tcW w:w="7300" w:type="dxa"/>
            <w:vAlign w:val="center"/>
            <w:hideMark/>
          </w:tcPr>
          <w:p w14:paraId="6A62832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CD4C30" w14:paraId="6A628327" w14:textId="77777777">
        <w:trPr>
          <w:trHeight w:val="345"/>
        </w:trPr>
        <w:tc>
          <w:tcPr>
            <w:tcW w:w="7300" w:type="dxa"/>
            <w:vAlign w:val="center"/>
            <w:hideMark/>
          </w:tcPr>
          <w:p w14:paraId="6A62832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29" w14:textId="77777777">
        <w:trPr>
          <w:trHeight w:val="330"/>
        </w:trPr>
        <w:tc>
          <w:tcPr>
            <w:tcW w:w="7300" w:type="dxa"/>
            <w:vAlign w:val="center"/>
            <w:hideMark/>
          </w:tcPr>
          <w:p w14:paraId="6A62832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2B" w14:textId="77777777">
        <w:trPr>
          <w:trHeight w:val="330"/>
        </w:trPr>
        <w:tc>
          <w:tcPr>
            <w:tcW w:w="7300" w:type="dxa"/>
            <w:vAlign w:val="center"/>
            <w:hideMark/>
          </w:tcPr>
          <w:p w14:paraId="6A62832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2D" w14:textId="77777777">
        <w:trPr>
          <w:trHeight w:val="330"/>
        </w:trPr>
        <w:tc>
          <w:tcPr>
            <w:tcW w:w="7300" w:type="dxa"/>
            <w:vAlign w:val="center"/>
            <w:hideMark/>
          </w:tcPr>
          <w:p w14:paraId="6A62832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2F" w14:textId="77777777">
        <w:trPr>
          <w:trHeight w:val="330"/>
        </w:trPr>
        <w:tc>
          <w:tcPr>
            <w:tcW w:w="7300" w:type="dxa"/>
            <w:vAlign w:val="center"/>
            <w:hideMark/>
          </w:tcPr>
          <w:p w14:paraId="6A62832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31" w14:textId="77777777">
        <w:trPr>
          <w:trHeight w:val="345"/>
        </w:trPr>
        <w:tc>
          <w:tcPr>
            <w:tcW w:w="7300" w:type="dxa"/>
            <w:vAlign w:val="center"/>
            <w:hideMark/>
          </w:tcPr>
          <w:p w14:paraId="6A62833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33" w14:textId="77777777">
        <w:trPr>
          <w:trHeight w:val="330"/>
        </w:trPr>
        <w:tc>
          <w:tcPr>
            <w:tcW w:w="7300" w:type="dxa"/>
            <w:vAlign w:val="center"/>
            <w:hideMark/>
          </w:tcPr>
          <w:p w14:paraId="6A62833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CD4C30" w14:paraId="6A628335" w14:textId="77777777">
        <w:trPr>
          <w:trHeight w:val="330"/>
        </w:trPr>
        <w:tc>
          <w:tcPr>
            <w:tcW w:w="7300" w:type="dxa"/>
            <w:vAlign w:val="center"/>
            <w:hideMark/>
          </w:tcPr>
          <w:p w14:paraId="6A62833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CD4C30" w14:paraId="6A628337" w14:textId="77777777">
        <w:trPr>
          <w:trHeight w:val="330"/>
        </w:trPr>
        <w:tc>
          <w:tcPr>
            <w:tcW w:w="7300" w:type="dxa"/>
            <w:vAlign w:val="center"/>
            <w:hideMark/>
          </w:tcPr>
          <w:p w14:paraId="6A62833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39" w14:textId="77777777">
        <w:trPr>
          <w:trHeight w:val="330"/>
        </w:trPr>
        <w:tc>
          <w:tcPr>
            <w:tcW w:w="7300" w:type="dxa"/>
            <w:vAlign w:val="center"/>
            <w:hideMark/>
          </w:tcPr>
          <w:p w14:paraId="6A62833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3B" w14:textId="77777777">
        <w:trPr>
          <w:trHeight w:val="330"/>
        </w:trPr>
        <w:tc>
          <w:tcPr>
            <w:tcW w:w="7300" w:type="dxa"/>
            <w:vAlign w:val="center"/>
            <w:hideMark/>
          </w:tcPr>
          <w:p w14:paraId="6A62833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3D" w14:textId="77777777">
        <w:trPr>
          <w:trHeight w:val="330"/>
        </w:trPr>
        <w:tc>
          <w:tcPr>
            <w:tcW w:w="7300" w:type="dxa"/>
            <w:vAlign w:val="center"/>
            <w:hideMark/>
          </w:tcPr>
          <w:p w14:paraId="6A62833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3F" w14:textId="77777777">
        <w:trPr>
          <w:trHeight w:val="330"/>
        </w:trPr>
        <w:tc>
          <w:tcPr>
            <w:tcW w:w="7300" w:type="dxa"/>
            <w:vAlign w:val="center"/>
            <w:hideMark/>
          </w:tcPr>
          <w:p w14:paraId="6A62833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41" w14:textId="77777777">
        <w:trPr>
          <w:trHeight w:val="330"/>
        </w:trPr>
        <w:tc>
          <w:tcPr>
            <w:tcW w:w="7300" w:type="dxa"/>
            <w:vAlign w:val="center"/>
            <w:hideMark/>
          </w:tcPr>
          <w:p w14:paraId="6A62834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CD4C30" w14:paraId="6A628343" w14:textId="77777777">
        <w:trPr>
          <w:trHeight w:val="330"/>
        </w:trPr>
        <w:tc>
          <w:tcPr>
            <w:tcW w:w="7300" w:type="dxa"/>
            <w:vAlign w:val="center"/>
            <w:hideMark/>
          </w:tcPr>
          <w:p w14:paraId="6A62834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45" w14:textId="77777777">
        <w:trPr>
          <w:trHeight w:val="345"/>
        </w:trPr>
        <w:tc>
          <w:tcPr>
            <w:tcW w:w="7300" w:type="dxa"/>
            <w:vAlign w:val="center"/>
            <w:hideMark/>
          </w:tcPr>
          <w:p w14:paraId="6A62834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47" w14:textId="77777777">
        <w:trPr>
          <w:trHeight w:val="330"/>
        </w:trPr>
        <w:tc>
          <w:tcPr>
            <w:tcW w:w="7300" w:type="dxa"/>
            <w:vAlign w:val="center"/>
            <w:hideMark/>
          </w:tcPr>
          <w:p w14:paraId="6A62834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49" w14:textId="77777777">
        <w:trPr>
          <w:trHeight w:val="330"/>
        </w:trPr>
        <w:tc>
          <w:tcPr>
            <w:tcW w:w="7300" w:type="dxa"/>
            <w:vAlign w:val="center"/>
            <w:hideMark/>
          </w:tcPr>
          <w:p w14:paraId="6A62834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4B" w14:textId="77777777">
        <w:trPr>
          <w:trHeight w:val="330"/>
        </w:trPr>
        <w:tc>
          <w:tcPr>
            <w:tcW w:w="7300" w:type="dxa"/>
            <w:vAlign w:val="center"/>
            <w:hideMark/>
          </w:tcPr>
          <w:p w14:paraId="6A62834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4D" w14:textId="77777777">
        <w:trPr>
          <w:trHeight w:val="330"/>
        </w:trPr>
        <w:tc>
          <w:tcPr>
            <w:tcW w:w="7300" w:type="dxa"/>
            <w:vAlign w:val="center"/>
            <w:hideMark/>
          </w:tcPr>
          <w:p w14:paraId="6A62834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4F" w14:textId="77777777">
        <w:trPr>
          <w:trHeight w:val="330"/>
        </w:trPr>
        <w:tc>
          <w:tcPr>
            <w:tcW w:w="7300" w:type="dxa"/>
            <w:vAlign w:val="center"/>
            <w:hideMark/>
          </w:tcPr>
          <w:p w14:paraId="6A62834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CD4C30" w14:paraId="6A628351" w14:textId="77777777">
        <w:trPr>
          <w:trHeight w:val="330"/>
        </w:trPr>
        <w:tc>
          <w:tcPr>
            <w:tcW w:w="7300" w:type="dxa"/>
            <w:vAlign w:val="center"/>
            <w:hideMark/>
          </w:tcPr>
          <w:p w14:paraId="6A62835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53" w14:textId="77777777">
        <w:trPr>
          <w:trHeight w:val="330"/>
        </w:trPr>
        <w:tc>
          <w:tcPr>
            <w:tcW w:w="7300" w:type="dxa"/>
            <w:vAlign w:val="center"/>
            <w:hideMark/>
          </w:tcPr>
          <w:p w14:paraId="6A62835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55" w14:textId="77777777">
        <w:trPr>
          <w:trHeight w:val="330"/>
        </w:trPr>
        <w:tc>
          <w:tcPr>
            <w:tcW w:w="7300" w:type="dxa"/>
            <w:vAlign w:val="center"/>
            <w:hideMark/>
          </w:tcPr>
          <w:p w14:paraId="6A62835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57" w14:textId="77777777">
        <w:trPr>
          <w:trHeight w:val="330"/>
        </w:trPr>
        <w:tc>
          <w:tcPr>
            <w:tcW w:w="7300" w:type="dxa"/>
            <w:vAlign w:val="center"/>
            <w:hideMark/>
          </w:tcPr>
          <w:p w14:paraId="6A62835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59" w14:textId="77777777">
        <w:trPr>
          <w:trHeight w:val="330"/>
        </w:trPr>
        <w:tc>
          <w:tcPr>
            <w:tcW w:w="7300" w:type="dxa"/>
            <w:vAlign w:val="center"/>
            <w:hideMark/>
          </w:tcPr>
          <w:p w14:paraId="6A62835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5B" w14:textId="77777777">
        <w:trPr>
          <w:trHeight w:val="330"/>
        </w:trPr>
        <w:tc>
          <w:tcPr>
            <w:tcW w:w="7300" w:type="dxa"/>
            <w:vAlign w:val="center"/>
            <w:hideMark/>
          </w:tcPr>
          <w:p w14:paraId="6A62835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5D" w14:textId="77777777">
        <w:trPr>
          <w:trHeight w:val="330"/>
        </w:trPr>
        <w:tc>
          <w:tcPr>
            <w:tcW w:w="7300" w:type="dxa"/>
            <w:vAlign w:val="center"/>
            <w:hideMark/>
          </w:tcPr>
          <w:p w14:paraId="6A62835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CD4C30" w14:paraId="6A62835F" w14:textId="77777777">
        <w:trPr>
          <w:trHeight w:val="330"/>
        </w:trPr>
        <w:tc>
          <w:tcPr>
            <w:tcW w:w="7300" w:type="dxa"/>
            <w:vAlign w:val="center"/>
            <w:hideMark/>
          </w:tcPr>
          <w:p w14:paraId="6A62835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61" w14:textId="77777777">
        <w:trPr>
          <w:trHeight w:val="330"/>
        </w:trPr>
        <w:tc>
          <w:tcPr>
            <w:tcW w:w="7300" w:type="dxa"/>
            <w:vAlign w:val="center"/>
            <w:hideMark/>
          </w:tcPr>
          <w:p w14:paraId="6A62836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63" w14:textId="77777777">
        <w:trPr>
          <w:trHeight w:val="330"/>
        </w:trPr>
        <w:tc>
          <w:tcPr>
            <w:tcW w:w="7300" w:type="dxa"/>
            <w:vAlign w:val="center"/>
            <w:hideMark/>
          </w:tcPr>
          <w:p w14:paraId="6A62836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65" w14:textId="77777777">
        <w:trPr>
          <w:trHeight w:val="330"/>
        </w:trPr>
        <w:tc>
          <w:tcPr>
            <w:tcW w:w="7300" w:type="dxa"/>
            <w:vAlign w:val="center"/>
            <w:hideMark/>
          </w:tcPr>
          <w:p w14:paraId="6A62836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67" w14:textId="77777777">
        <w:trPr>
          <w:trHeight w:val="330"/>
        </w:trPr>
        <w:tc>
          <w:tcPr>
            <w:tcW w:w="7300" w:type="dxa"/>
            <w:vAlign w:val="center"/>
            <w:hideMark/>
          </w:tcPr>
          <w:p w14:paraId="6A62836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69" w14:textId="77777777">
        <w:trPr>
          <w:trHeight w:val="330"/>
        </w:trPr>
        <w:tc>
          <w:tcPr>
            <w:tcW w:w="7300" w:type="dxa"/>
            <w:vAlign w:val="center"/>
            <w:hideMark/>
          </w:tcPr>
          <w:p w14:paraId="6A62836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6B" w14:textId="77777777">
        <w:trPr>
          <w:trHeight w:val="330"/>
        </w:trPr>
        <w:tc>
          <w:tcPr>
            <w:tcW w:w="7300" w:type="dxa"/>
            <w:vAlign w:val="center"/>
            <w:hideMark/>
          </w:tcPr>
          <w:p w14:paraId="6A62836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CD4C30" w14:paraId="6A62836D" w14:textId="77777777">
        <w:trPr>
          <w:trHeight w:val="330"/>
        </w:trPr>
        <w:tc>
          <w:tcPr>
            <w:tcW w:w="7300" w:type="dxa"/>
            <w:vAlign w:val="center"/>
            <w:hideMark/>
          </w:tcPr>
          <w:p w14:paraId="6A62836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6F" w14:textId="77777777">
        <w:trPr>
          <w:trHeight w:val="330"/>
        </w:trPr>
        <w:tc>
          <w:tcPr>
            <w:tcW w:w="7300" w:type="dxa"/>
            <w:vAlign w:val="center"/>
            <w:hideMark/>
          </w:tcPr>
          <w:p w14:paraId="6A62836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71" w14:textId="77777777">
        <w:trPr>
          <w:trHeight w:val="345"/>
        </w:trPr>
        <w:tc>
          <w:tcPr>
            <w:tcW w:w="7300" w:type="dxa"/>
            <w:vAlign w:val="center"/>
            <w:hideMark/>
          </w:tcPr>
          <w:p w14:paraId="6A62837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73" w14:textId="77777777">
        <w:trPr>
          <w:trHeight w:val="330"/>
        </w:trPr>
        <w:tc>
          <w:tcPr>
            <w:tcW w:w="7300" w:type="dxa"/>
            <w:vAlign w:val="center"/>
            <w:hideMark/>
          </w:tcPr>
          <w:p w14:paraId="6A62837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75" w14:textId="77777777">
        <w:trPr>
          <w:trHeight w:val="330"/>
        </w:trPr>
        <w:tc>
          <w:tcPr>
            <w:tcW w:w="7300" w:type="dxa"/>
            <w:vAlign w:val="center"/>
            <w:hideMark/>
          </w:tcPr>
          <w:p w14:paraId="6A62837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77" w14:textId="77777777">
        <w:trPr>
          <w:trHeight w:val="330"/>
        </w:trPr>
        <w:tc>
          <w:tcPr>
            <w:tcW w:w="7300" w:type="dxa"/>
            <w:vAlign w:val="center"/>
            <w:hideMark/>
          </w:tcPr>
          <w:p w14:paraId="6A62837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79" w14:textId="77777777">
        <w:trPr>
          <w:trHeight w:val="330"/>
        </w:trPr>
        <w:tc>
          <w:tcPr>
            <w:tcW w:w="7300" w:type="dxa"/>
            <w:vAlign w:val="center"/>
            <w:hideMark/>
          </w:tcPr>
          <w:p w14:paraId="6A62837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CD4C30" w14:paraId="6A62837B" w14:textId="77777777">
        <w:trPr>
          <w:trHeight w:val="330"/>
        </w:trPr>
        <w:tc>
          <w:tcPr>
            <w:tcW w:w="7300" w:type="dxa"/>
            <w:vAlign w:val="center"/>
            <w:hideMark/>
          </w:tcPr>
          <w:p w14:paraId="6A62837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7D" w14:textId="77777777">
        <w:trPr>
          <w:trHeight w:val="330"/>
        </w:trPr>
        <w:tc>
          <w:tcPr>
            <w:tcW w:w="7300" w:type="dxa"/>
            <w:vAlign w:val="center"/>
            <w:hideMark/>
          </w:tcPr>
          <w:p w14:paraId="6A62837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7F" w14:textId="77777777">
        <w:trPr>
          <w:trHeight w:val="330"/>
        </w:trPr>
        <w:tc>
          <w:tcPr>
            <w:tcW w:w="7300" w:type="dxa"/>
            <w:vAlign w:val="center"/>
            <w:hideMark/>
          </w:tcPr>
          <w:p w14:paraId="6A62837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81" w14:textId="77777777">
        <w:trPr>
          <w:trHeight w:val="330"/>
        </w:trPr>
        <w:tc>
          <w:tcPr>
            <w:tcW w:w="7300" w:type="dxa"/>
            <w:vAlign w:val="center"/>
            <w:hideMark/>
          </w:tcPr>
          <w:p w14:paraId="6A62838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83" w14:textId="77777777">
        <w:trPr>
          <w:trHeight w:val="330"/>
        </w:trPr>
        <w:tc>
          <w:tcPr>
            <w:tcW w:w="7300" w:type="dxa"/>
            <w:vAlign w:val="center"/>
            <w:hideMark/>
          </w:tcPr>
          <w:p w14:paraId="6A62838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85" w14:textId="77777777">
        <w:trPr>
          <w:trHeight w:val="330"/>
        </w:trPr>
        <w:tc>
          <w:tcPr>
            <w:tcW w:w="7300" w:type="dxa"/>
            <w:vAlign w:val="center"/>
            <w:hideMark/>
          </w:tcPr>
          <w:p w14:paraId="6A62838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87" w14:textId="77777777">
        <w:trPr>
          <w:trHeight w:val="330"/>
        </w:trPr>
        <w:tc>
          <w:tcPr>
            <w:tcW w:w="7300" w:type="dxa"/>
            <w:vAlign w:val="center"/>
            <w:hideMark/>
          </w:tcPr>
          <w:p w14:paraId="6A62838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CD4C30" w14:paraId="6A628389" w14:textId="77777777">
        <w:trPr>
          <w:trHeight w:val="330"/>
        </w:trPr>
        <w:tc>
          <w:tcPr>
            <w:tcW w:w="7300" w:type="dxa"/>
            <w:vAlign w:val="center"/>
            <w:hideMark/>
          </w:tcPr>
          <w:p w14:paraId="6A62838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8B" w14:textId="77777777">
        <w:trPr>
          <w:trHeight w:val="330"/>
        </w:trPr>
        <w:tc>
          <w:tcPr>
            <w:tcW w:w="7300" w:type="dxa"/>
            <w:vAlign w:val="center"/>
            <w:hideMark/>
          </w:tcPr>
          <w:p w14:paraId="6A62838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8D" w14:textId="77777777">
        <w:trPr>
          <w:trHeight w:val="330"/>
        </w:trPr>
        <w:tc>
          <w:tcPr>
            <w:tcW w:w="7300" w:type="dxa"/>
            <w:vAlign w:val="center"/>
            <w:hideMark/>
          </w:tcPr>
          <w:p w14:paraId="6A62838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8F" w14:textId="77777777">
        <w:trPr>
          <w:trHeight w:val="345"/>
        </w:trPr>
        <w:tc>
          <w:tcPr>
            <w:tcW w:w="7300" w:type="dxa"/>
            <w:vAlign w:val="center"/>
            <w:hideMark/>
          </w:tcPr>
          <w:p w14:paraId="6A62838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91" w14:textId="77777777">
        <w:trPr>
          <w:trHeight w:val="330"/>
        </w:trPr>
        <w:tc>
          <w:tcPr>
            <w:tcW w:w="7300" w:type="dxa"/>
            <w:vAlign w:val="center"/>
            <w:hideMark/>
          </w:tcPr>
          <w:p w14:paraId="6A62839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93" w14:textId="77777777">
        <w:trPr>
          <w:trHeight w:val="330"/>
        </w:trPr>
        <w:tc>
          <w:tcPr>
            <w:tcW w:w="7300" w:type="dxa"/>
            <w:vAlign w:val="center"/>
            <w:hideMark/>
          </w:tcPr>
          <w:p w14:paraId="6A62839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95" w14:textId="77777777">
        <w:trPr>
          <w:trHeight w:val="330"/>
        </w:trPr>
        <w:tc>
          <w:tcPr>
            <w:tcW w:w="7300" w:type="dxa"/>
            <w:vAlign w:val="center"/>
            <w:hideMark/>
          </w:tcPr>
          <w:p w14:paraId="6A62839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w:t>
            </w:r>
            <w:r>
              <w:rPr>
                <w:rFonts w:ascii="Calibri" w:eastAsia="Times New Roman" w:hAnsi="Calibri" w:cs="Calibri"/>
                <w:color w:val="000000"/>
                <w:szCs w:val="24"/>
              </w:rPr>
              <w:t>33 ως έχει     ΚΑΤΑ ΠΛΕΙΟΨΗΦΙΑ</w:t>
            </w:r>
          </w:p>
        </w:tc>
      </w:tr>
      <w:tr w:rsidR="00CD4C30" w14:paraId="6A628397" w14:textId="77777777">
        <w:trPr>
          <w:trHeight w:val="330"/>
        </w:trPr>
        <w:tc>
          <w:tcPr>
            <w:tcW w:w="7300" w:type="dxa"/>
            <w:vAlign w:val="center"/>
            <w:hideMark/>
          </w:tcPr>
          <w:p w14:paraId="6A62839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99" w14:textId="77777777">
        <w:trPr>
          <w:trHeight w:val="330"/>
        </w:trPr>
        <w:tc>
          <w:tcPr>
            <w:tcW w:w="7300" w:type="dxa"/>
            <w:vAlign w:val="center"/>
            <w:hideMark/>
          </w:tcPr>
          <w:p w14:paraId="6A62839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9B" w14:textId="77777777">
        <w:trPr>
          <w:trHeight w:val="330"/>
        </w:trPr>
        <w:tc>
          <w:tcPr>
            <w:tcW w:w="7300" w:type="dxa"/>
            <w:vAlign w:val="center"/>
            <w:hideMark/>
          </w:tcPr>
          <w:p w14:paraId="6A62839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9D" w14:textId="77777777">
        <w:trPr>
          <w:trHeight w:val="330"/>
        </w:trPr>
        <w:tc>
          <w:tcPr>
            <w:tcW w:w="7300" w:type="dxa"/>
            <w:vAlign w:val="center"/>
            <w:hideMark/>
          </w:tcPr>
          <w:p w14:paraId="6A62839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9F" w14:textId="77777777">
        <w:trPr>
          <w:trHeight w:val="330"/>
        </w:trPr>
        <w:tc>
          <w:tcPr>
            <w:tcW w:w="7300" w:type="dxa"/>
            <w:vAlign w:val="center"/>
            <w:hideMark/>
          </w:tcPr>
          <w:p w14:paraId="6A62839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A1" w14:textId="77777777">
        <w:trPr>
          <w:trHeight w:val="330"/>
        </w:trPr>
        <w:tc>
          <w:tcPr>
            <w:tcW w:w="7300" w:type="dxa"/>
            <w:vAlign w:val="center"/>
            <w:hideMark/>
          </w:tcPr>
          <w:p w14:paraId="6A6283A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A3" w14:textId="77777777">
        <w:trPr>
          <w:trHeight w:val="330"/>
        </w:trPr>
        <w:tc>
          <w:tcPr>
            <w:tcW w:w="7300" w:type="dxa"/>
            <w:vAlign w:val="center"/>
            <w:hideMark/>
          </w:tcPr>
          <w:p w14:paraId="6A6283A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CD4C30" w14:paraId="6A6283A5" w14:textId="77777777">
        <w:trPr>
          <w:trHeight w:val="330"/>
        </w:trPr>
        <w:tc>
          <w:tcPr>
            <w:tcW w:w="7300" w:type="dxa"/>
            <w:vAlign w:val="center"/>
            <w:hideMark/>
          </w:tcPr>
          <w:p w14:paraId="6A6283A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A7" w14:textId="77777777">
        <w:trPr>
          <w:trHeight w:val="330"/>
        </w:trPr>
        <w:tc>
          <w:tcPr>
            <w:tcW w:w="7300" w:type="dxa"/>
            <w:vAlign w:val="center"/>
            <w:hideMark/>
          </w:tcPr>
          <w:p w14:paraId="6A6283A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A9" w14:textId="77777777">
        <w:trPr>
          <w:trHeight w:val="330"/>
        </w:trPr>
        <w:tc>
          <w:tcPr>
            <w:tcW w:w="7300" w:type="dxa"/>
            <w:vAlign w:val="center"/>
            <w:hideMark/>
          </w:tcPr>
          <w:p w14:paraId="6A6283A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AB" w14:textId="77777777">
        <w:trPr>
          <w:trHeight w:val="330"/>
        </w:trPr>
        <w:tc>
          <w:tcPr>
            <w:tcW w:w="7300" w:type="dxa"/>
            <w:vAlign w:val="center"/>
            <w:hideMark/>
          </w:tcPr>
          <w:p w14:paraId="6A6283A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AD" w14:textId="77777777">
        <w:trPr>
          <w:trHeight w:val="330"/>
        </w:trPr>
        <w:tc>
          <w:tcPr>
            <w:tcW w:w="7300" w:type="dxa"/>
            <w:vAlign w:val="center"/>
            <w:hideMark/>
          </w:tcPr>
          <w:p w14:paraId="6A6283A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AF" w14:textId="77777777">
        <w:trPr>
          <w:trHeight w:val="330"/>
        </w:trPr>
        <w:tc>
          <w:tcPr>
            <w:tcW w:w="7300" w:type="dxa"/>
            <w:vAlign w:val="center"/>
            <w:hideMark/>
          </w:tcPr>
          <w:p w14:paraId="6A6283A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B1" w14:textId="77777777">
        <w:trPr>
          <w:trHeight w:val="345"/>
        </w:trPr>
        <w:tc>
          <w:tcPr>
            <w:tcW w:w="7300" w:type="dxa"/>
            <w:vAlign w:val="center"/>
            <w:hideMark/>
          </w:tcPr>
          <w:p w14:paraId="6A6283B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35 ως έχει     ΚΑΤΑ </w:t>
            </w:r>
            <w:r>
              <w:rPr>
                <w:rFonts w:ascii="Calibri" w:eastAsia="Times New Roman" w:hAnsi="Calibri" w:cs="Calibri"/>
                <w:color w:val="000000"/>
                <w:szCs w:val="24"/>
              </w:rPr>
              <w:t>ΠΛΕΙΟΨΗΦΙΑ</w:t>
            </w:r>
          </w:p>
        </w:tc>
      </w:tr>
      <w:tr w:rsidR="00CD4C30" w14:paraId="6A6283B3" w14:textId="77777777">
        <w:trPr>
          <w:trHeight w:val="330"/>
        </w:trPr>
        <w:tc>
          <w:tcPr>
            <w:tcW w:w="7300" w:type="dxa"/>
            <w:vAlign w:val="center"/>
            <w:hideMark/>
          </w:tcPr>
          <w:p w14:paraId="6A6283B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B5" w14:textId="77777777">
        <w:trPr>
          <w:trHeight w:val="330"/>
        </w:trPr>
        <w:tc>
          <w:tcPr>
            <w:tcW w:w="7300" w:type="dxa"/>
            <w:vAlign w:val="center"/>
            <w:hideMark/>
          </w:tcPr>
          <w:p w14:paraId="6A6283B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B7" w14:textId="77777777">
        <w:trPr>
          <w:trHeight w:val="330"/>
        </w:trPr>
        <w:tc>
          <w:tcPr>
            <w:tcW w:w="7300" w:type="dxa"/>
            <w:vAlign w:val="center"/>
            <w:hideMark/>
          </w:tcPr>
          <w:p w14:paraId="6A6283B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B9" w14:textId="77777777">
        <w:trPr>
          <w:trHeight w:val="330"/>
        </w:trPr>
        <w:tc>
          <w:tcPr>
            <w:tcW w:w="7300" w:type="dxa"/>
            <w:vAlign w:val="center"/>
            <w:hideMark/>
          </w:tcPr>
          <w:p w14:paraId="6A6283B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BB" w14:textId="77777777">
        <w:trPr>
          <w:trHeight w:val="345"/>
        </w:trPr>
        <w:tc>
          <w:tcPr>
            <w:tcW w:w="7300" w:type="dxa"/>
            <w:vAlign w:val="center"/>
            <w:hideMark/>
          </w:tcPr>
          <w:p w14:paraId="6A6283B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BD" w14:textId="77777777">
        <w:trPr>
          <w:trHeight w:val="330"/>
        </w:trPr>
        <w:tc>
          <w:tcPr>
            <w:tcW w:w="7300" w:type="dxa"/>
            <w:vAlign w:val="center"/>
            <w:hideMark/>
          </w:tcPr>
          <w:p w14:paraId="6A6283B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BF" w14:textId="77777777">
        <w:trPr>
          <w:trHeight w:val="330"/>
        </w:trPr>
        <w:tc>
          <w:tcPr>
            <w:tcW w:w="7300" w:type="dxa"/>
            <w:vAlign w:val="center"/>
            <w:hideMark/>
          </w:tcPr>
          <w:p w14:paraId="6A6283B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CD4C30" w14:paraId="6A6283C1" w14:textId="77777777">
        <w:trPr>
          <w:trHeight w:val="330"/>
        </w:trPr>
        <w:tc>
          <w:tcPr>
            <w:tcW w:w="7300" w:type="dxa"/>
            <w:vAlign w:val="center"/>
            <w:hideMark/>
          </w:tcPr>
          <w:p w14:paraId="6A6283C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C3" w14:textId="77777777">
        <w:trPr>
          <w:trHeight w:val="330"/>
        </w:trPr>
        <w:tc>
          <w:tcPr>
            <w:tcW w:w="7300" w:type="dxa"/>
            <w:vAlign w:val="center"/>
            <w:hideMark/>
          </w:tcPr>
          <w:p w14:paraId="6A6283C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C5" w14:textId="77777777">
        <w:trPr>
          <w:trHeight w:val="330"/>
        </w:trPr>
        <w:tc>
          <w:tcPr>
            <w:tcW w:w="7300" w:type="dxa"/>
            <w:vAlign w:val="center"/>
            <w:hideMark/>
          </w:tcPr>
          <w:p w14:paraId="6A6283C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C7" w14:textId="77777777">
        <w:trPr>
          <w:trHeight w:val="330"/>
        </w:trPr>
        <w:tc>
          <w:tcPr>
            <w:tcW w:w="7300" w:type="dxa"/>
            <w:vAlign w:val="center"/>
            <w:hideMark/>
          </w:tcPr>
          <w:p w14:paraId="6A6283C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C9" w14:textId="77777777">
        <w:trPr>
          <w:trHeight w:val="330"/>
        </w:trPr>
        <w:tc>
          <w:tcPr>
            <w:tcW w:w="7300" w:type="dxa"/>
            <w:vAlign w:val="center"/>
            <w:hideMark/>
          </w:tcPr>
          <w:p w14:paraId="6A6283C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CB" w14:textId="77777777">
        <w:trPr>
          <w:trHeight w:val="330"/>
        </w:trPr>
        <w:tc>
          <w:tcPr>
            <w:tcW w:w="7300" w:type="dxa"/>
            <w:vAlign w:val="center"/>
            <w:hideMark/>
          </w:tcPr>
          <w:p w14:paraId="6A6283C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CD" w14:textId="77777777">
        <w:trPr>
          <w:trHeight w:val="330"/>
        </w:trPr>
        <w:tc>
          <w:tcPr>
            <w:tcW w:w="7300" w:type="dxa"/>
            <w:vAlign w:val="center"/>
            <w:hideMark/>
          </w:tcPr>
          <w:p w14:paraId="6A6283C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CD4C30" w14:paraId="6A6283CF" w14:textId="77777777">
        <w:trPr>
          <w:trHeight w:val="345"/>
        </w:trPr>
        <w:tc>
          <w:tcPr>
            <w:tcW w:w="7300" w:type="dxa"/>
            <w:vAlign w:val="center"/>
            <w:hideMark/>
          </w:tcPr>
          <w:p w14:paraId="6A6283C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D1" w14:textId="77777777">
        <w:trPr>
          <w:trHeight w:val="330"/>
        </w:trPr>
        <w:tc>
          <w:tcPr>
            <w:tcW w:w="7300" w:type="dxa"/>
            <w:vAlign w:val="center"/>
            <w:hideMark/>
          </w:tcPr>
          <w:p w14:paraId="6A6283D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D3" w14:textId="77777777">
        <w:trPr>
          <w:trHeight w:val="330"/>
        </w:trPr>
        <w:tc>
          <w:tcPr>
            <w:tcW w:w="7300" w:type="dxa"/>
            <w:vAlign w:val="center"/>
            <w:hideMark/>
          </w:tcPr>
          <w:p w14:paraId="6A6283D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D5" w14:textId="77777777">
        <w:trPr>
          <w:trHeight w:val="330"/>
        </w:trPr>
        <w:tc>
          <w:tcPr>
            <w:tcW w:w="7300" w:type="dxa"/>
            <w:vAlign w:val="center"/>
            <w:hideMark/>
          </w:tcPr>
          <w:p w14:paraId="6A6283D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D7" w14:textId="77777777">
        <w:trPr>
          <w:trHeight w:val="330"/>
        </w:trPr>
        <w:tc>
          <w:tcPr>
            <w:tcW w:w="7300" w:type="dxa"/>
            <w:vAlign w:val="center"/>
            <w:hideMark/>
          </w:tcPr>
          <w:p w14:paraId="6A6283D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D9" w14:textId="77777777">
        <w:trPr>
          <w:trHeight w:val="345"/>
        </w:trPr>
        <w:tc>
          <w:tcPr>
            <w:tcW w:w="7300" w:type="dxa"/>
            <w:vAlign w:val="center"/>
            <w:hideMark/>
          </w:tcPr>
          <w:p w14:paraId="6A6283D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DB" w14:textId="77777777">
        <w:trPr>
          <w:trHeight w:val="330"/>
        </w:trPr>
        <w:tc>
          <w:tcPr>
            <w:tcW w:w="7300" w:type="dxa"/>
            <w:vAlign w:val="center"/>
            <w:hideMark/>
          </w:tcPr>
          <w:p w14:paraId="6A6283D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CD4C30" w14:paraId="6A6283DD" w14:textId="77777777">
        <w:trPr>
          <w:trHeight w:val="330"/>
        </w:trPr>
        <w:tc>
          <w:tcPr>
            <w:tcW w:w="7300" w:type="dxa"/>
            <w:vAlign w:val="center"/>
            <w:hideMark/>
          </w:tcPr>
          <w:p w14:paraId="6A6283D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DF" w14:textId="77777777">
        <w:trPr>
          <w:trHeight w:val="330"/>
        </w:trPr>
        <w:tc>
          <w:tcPr>
            <w:tcW w:w="7300" w:type="dxa"/>
            <w:vAlign w:val="center"/>
            <w:hideMark/>
          </w:tcPr>
          <w:p w14:paraId="6A6283D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E1" w14:textId="77777777">
        <w:trPr>
          <w:trHeight w:val="330"/>
        </w:trPr>
        <w:tc>
          <w:tcPr>
            <w:tcW w:w="7300" w:type="dxa"/>
            <w:vAlign w:val="center"/>
            <w:hideMark/>
          </w:tcPr>
          <w:p w14:paraId="6A6283E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E3" w14:textId="77777777">
        <w:trPr>
          <w:trHeight w:val="330"/>
        </w:trPr>
        <w:tc>
          <w:tcPr>
            <w:tcW w:w="7300" w:type="dxa"/>
            <w:vAlign w:val="center"/>
            <w:hideMark/>
          </w:tcPr>
          <w:p w14:paraId="6A6283E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E5" w14:textId="77777777">
        <w:trPr>
          <w:trHeight w:val="330"/>
        </w:trPr>
        <w:tc>
          <w:tcPr>
            <w:tcW w:w="7300" w:type="dxa"/>
            <w:vAlign w:val="center"/>
            <w:hideMark/>
          </w:tcPr>
          <w:p w14:paraId="6A6283E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E7" w14:textId="77777777">
        <w:trPr>
          <w:trHeight w:val="330"/>
        </w:trPr>
        <w:tc>
          <w:tcPr>
            <w:tcW w:w="7300" w:type="dxa"/>
            <w:vAlign w:val="center"/>
            <w:hideMark/>
          </w:tcPr>
          <w:p w14:paraId="6A6283E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E9" w14:textId="77777777">
        <w:trPr>
          <w:trHeight w:val="330"/>
        </w:trPr>
        <w:tc>
          <w:tcPr>
            <w:tcW w:w="7300" w:type="dxa"/>
            <w:vAlign w:val="center"/>
            <w:hideMark/>
          </w:tcPr>
          <w:p w14:paraId="6A6283E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CD4C30" w14:paraId="6A6283EB" w14:textId="77777777">
        <w:trPr>
          <w:trHeight w:val="330"/>
        </w:trPr>
        <w:tc>
          <w:tcPr>
            <w:tcW w:w="7300" w:type="dxa"/>
            <w:vAlign w:val="center"/>
            <w:hideMark/>
          </w:tcPr>
          <w:p w14:paraId="6A6283E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ED" w14:textId="77777777">
        <w:trPr>
          <w:trHeight w:val="330"/>
        </w:trPr>
        <w:tc>
          <w:tcPr>
            <w:tcW w:w="7300" w:type="dxa"/>
            <w:vAlign w:val="center"/>
            <w:hideMark/>
          </w:tcPr>
          <w:p w14:paraId="6A6283E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EF" w14:textId="77777777">
        <w:trPr>
          <w:trHeight w:val="330"/>
        </w:trPr>
        <w:tc>
          <w:tcPr>
            <w:tcW w:w="7300" w:type="dxa"/>
            <w:vAlign w:val="center"/>
            <w:hideMark/>
          </w:tcPr>
          <w:p w14:paraId="6A6283E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F1" w14:textId="77777777">
        <w:trPr>
          <w:trHeight w:val="330"/>
        </w:trPr>
        <w:tc>
          <w:tcPr>
            <w:tcW w:w="7300" w:type="dxa"/>
            <w:vAlign w:val="center"/>
            <w:hideMark/>
          </w:tcPr>
          <w:p w14:paraId="6A6283F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3F3" w14:textId="77777777">
        <w:trPr>
          <w:trHeight w:val="330"/>
        </w:trPr>
        <w:tc>
          <w:tcPr>
            <w:tcW w:w="7300" w:type="dxa"/>
            <w:vAlign w:val="center"/>
            <w:hideMark/>
          </w:tcPr>
          <w:p w14:paraId="6A6283F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3F5" w14:textId="77777777">
        <w:trPr>
          <w:trHeight w:val="330"/>
        </w:trPr>
        <w:tc>
          <w:tcPr>
            <w:tcW w:w="7300" w:type="dxa"/>
            <w:vAlign w:val="center"/>
            <w:hideMark/>
          </w:tcPr>
          <w:p w14:paraId="6A6283F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3F7" w14:textId="77777777">
        <w:trPr>
          <w:trHeight w:val="330"/>
        </w:trPr>
        <w:tc>
          <w:tcPr>
            <w:tcW w:w="7300" w:type="dxa"/>
            <w:vAlign w:val="center"/>
            <w:hideMark/>
          </w:tcPr>
          <w:p w14:paraId="6A6283F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CD4C30" w14:paraId="6A6283F9" w14:textId="77777777">
        <w:trPr>
          <w:trHeight w:val="330"/>
        </w:trPr>
        <w:tc>
          <w:tcPr>
            <w:tcW w:w="7300" w:type="dxa"/>
            <w:vAlign w:val="center"/>
            <w:hideMark/>
          </w:tcPr>
          <w:p w14:paraId="6A6283F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3FB" w14:textId="77777777">
        <w:trPr>
          <w:trHeight w:val="345"/>
        </w:trPr>
        <w:tc>
          <w:tcPr>
            <w:tcW w:w="7300" w:type="dxa"/>
            <w:vAlign w:val="center"/>
            <w:hideMark/>
          </w:tcPr>
          <w:p w14:paraId="6A6283F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3FD" w14:textId="77777777">
        <w:trPr>
          <w:trHeight w:val="330"/>
        </w:trPr>
        <w:tc>
          <w:tcPr>
            <w:tcW w:w="7300" w:type="dxa"/>
            <w:vAlign w:val="center"/>
            <w:hideMark/>
          </w:tcPr>
          <w:p w14:paraId="6A6283F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3FF" w14:textId="77777777">
        <w:trPr>
          <w:trHeight w:val="330"/>
        </w:trPr>
        <w:tc>
          <w:tcPr>
            <w:tcW w:w="7300" w:type="dxa"/>
            <w:vAlign w:val="center"/>
            <w:hideMark/>
          </w:tcPr>
          <w:p w14:paraId="6A6283F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01" w14:textId="77777777">
        <w:trPr>
          <w:trHeight w:val="330"/>
        </w:trPr>
        <w:tc>
          <w:tcPr>
            <w:tcW w:w="7300" w:type="dxa"/>
            <w:vAlign w:val="center"/>
            <w:hideMark/>
          </w:tcPr>
          <w:p w14:paraId="6A62840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03" w14:textId="77777777">
        <w:trPr>
          <w:trHeight w:val="330"/>
        </w:trPr>
        <w:tc>
          <w:tcPr>
            <w:tcW w:w="7300" w:type="dxa"/>
            <w:vAlign w:val="center"/>
            <w:hideMark/>
          </w:tcPr>
          <w:p w14:paraId="6A62840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05" w14:textId="77777777">
        <w:trPr>
          <w:trHeight w:val="330"/>
        </w:trPr>
        <w:tc>
          <w:tcPr>
            <w:tcW w:w="7300" w:type="dxa"/>
            <w:vAlign w:val="center"/>
            <w:hideMark/>
          </w:tcPr>
          <w:p w14:paraId="6A62840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CD4C30" w14:paraId="6A628407" w14:textId="77777777">
        <w:trPr>
          <w:trHeight w:val="330"/>
        </w:trPr>
        <w:tc>
          <w:tcPr>
            <w:tcW w:w="7300" w:type="dxa"/>
            <w:vAlign w:val="center"/>
            <w:hideMark/>
          </w:tcPr>
          <w:p w14:paraId="6A62840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09" w14:textId="77777777">
        <w:trPr>
          <w:trHeight w:val="330"/>
        </w:trPr>
        <w:tc>
          <w:tcPr>
            <w:tcW w:w="7300" w:type="dxa"/>
            <w:vAlign w:val="center"/>
            <w:hideMark/>
          </w:tcPr>
          <w:p w14:paraId="6A62840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0B" w14:textId="77777777">
        <w:trPr>
          <w:trHeight w:val="330"/>
        </w:trPr>
        <w:tc>
          <w:tcPr>
            <w:tcW w:w="7300" w:type="dxa"/>
            <w:vAlign w:val="center"/>
            <w:hideMark/>
          </w:tcPr>
          <w:p w14:paraId="6A62840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0D" w14:textId="77777777">
        <w:trPr>
          <w:trHeight w:val="330"/>
        </w:trPr>
        <w:tc>
          <w:tcPr>
            <w:tcW w:w="7300" w:type="dxa"/>
            <w:vAlign w:val="center"/>
            <w:hideMark/>
          </w:tcPr>
          <w:p w14:paraId="6A62840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0F" w14:textId="77777777">
        <w:trPr>
          <w:trHeight w:val="330"/>
        </w:trPr>
        <w:tc>
          <w:tcPr>
            <w:tcW w:w="7300" w:type="dxa"/>
            <w:vAlign w:val="center"/>
            <w:hideMark/>
          </w:tcPr>
          <w:p w14:paraId="6A62840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11" w14:textId="77777777">
        <w:trPr>
          <w:trHeight w:val="330"/>
        </w:trPr>
        <w:tc>
          <w:tcPr>
            <w:tcW w:w="7300" w:type="dxa"/>
            <w:vAlign w:val="center"/>
            <w:hideMark/>
          </w:tcPr>
          <w:p w14:paraId="6A62841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OXI</w:t>
            </w:r>
          </w:p>
        </w:tc>
      </w:tr>
      <w:tr w:rsidR="00CD4C30" w14:paraId="6A628413" w14:textId="77777777">
        <w:trPr>
          <w:trHeight w:val="330"/>
        </w:trPr>
        <w:tc>
          <w:tcPr>
            <w:tcW w:w="7300" w:type="dxa"/>
            <w:vAlign w:val="center"/>
            <w:hideMark/>
          </w:tcPr>
          <w:p w14:paraId="6A62841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CD4C30" w14:paraId="6A628415" w14:textId="77777777">
        <w:trPr>
          <w:trHeight w:val="330"/>
        </w:trPr>
        <w:tc>
          <w:tcPr>
            <w:tcW w:w="7300" w:type="dxa"/>
            <w:vAlign w:val="center"/>
            <w:hideMark/>
          </w:tcPr>
          <w:p w14:paraId="6A62841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17" w14:textId="77777777">
        <w:trPr>
          <w:trHeight w:val="330"/>
        </w:trPr>
        <w:tc>
          <w:tcPr>
            <w:tcW w:w="7300" w:type="dxa"/>
            <w:vAlign w:val="center"/>
            <w:hideMark/>
          </w:tcPr>
          <w:p w14:paraId="6A62841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19" w14:textId="77777777">
        <w:trPr>
          <w:trHeight w:val="345"/>
        </w:trPr>
        <w:tc>
          <w:tcPr>
            <w:tcW w:w="7300" w:type="dxa"/>
            <w:vAlign w:val="center"/>
            <w:hideMark/>
          </w:tcPr>
          <w:p w14:paraId="6A62841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1B" w14:textId="77777777">
        <w:trPr>
          <w:trHeight w:val="330"/>
        </w:trPr>
        <w:tc>
          <w:tcPr>
            <w:tcW w:w="7300" w:type="dxa"/>
            <w:vAlign w:val="center"/>
            <w:hideMark/>
          </w:tcPr>
          <w:p w14:paraId="6A62841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1D" w14:textId="77777777">
        <w:trPr>
          <w:trHeight w:val="330"/>
        </w:trPr>
        <w:tc>
          <w:tcPr>
            <w:tcW w:w="7300" w:type="dxa"/>
            <w:vAlign w:val="center"/>
            <w:hideMark/>
          </w:tcPr>
          <w:p w14:paraId="6A62841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1F" w14:textId="77777777">
        <w:trPr>
          <w:trHeight w:val="330"/>
        </w:trPr>
        <w:tc>
          <w:tcPr>
            <w:tcW w:w="7300" w:type="dxa"/>
            <w:vAlign w:val="center"/>
            <w:hideMark/>
          </w:tcPr>
          <w:p w14:paraId="6A62841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21" w14:textId="77777777">
        <w:trPr>
          <w:trHeight w:val="330"/>
        </w:trPr>
        <w:tc>
          <w:tcPr>
            <w:tcW w:w="7300" w:type="dxa"/>
            <w:vAlign w:val="center"/>
            <w:hideMark/>
          </w:tcPr>
          <w:p w14:paraId="6A62842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CD4C30" w14:paraId="6A628423" w14:textId="77777777">
        <w:trPr>
          <w:trHeight w:val="330"/>
        </w:trPr>
        <w:tc>
          <w:tcPr>
            <w:tcW w:w="7300" w:type="dxa"/>
            <w:vAlign w:val="center"/>
            <w:hideMark/>
          </w:tcPr>
          <w:p w14:paraId="6A62842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25" w14:textId="77777777">
        <w:trPr>
          <w:trHeight w:val="330"/>
        </w:trPr>
        <w:tc>
          <w:tcPr>
            <w:tcW w:w="7300" w:type="dxa"/>
            <w:vAlign w:val="center"/>
            <w:hideMark/>
          </w:tcPr>
          <w:p w14:paraId="6A62842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27" w14:textId="77777777">
        <w:trPr>
          <w:trHeight w:val="330"/>
        </w:trPr>
        <w:tc>
          <w:tcPr>
            <w:tcW w:w="7300" w:type="dxa"/>
            <w:vAlign w:val="center"/>
            <w:hideMark/>
          </w:tcPr>
          <w:p w14:paraId="6A62842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29" w14:textId="77777777">
        <w:trPr>
          <w:trHeight w:val="330"/>
        </w:trPr>
        <w:tc>
          <w:tcPr>
            <w:tcW w:w="7300" w:type="dxa"/>
            <w:vAlign w:val="center"/>
            <w:hideMark/>
          </w:tcPr>
          <w:p w14:paraId="6A62842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2B" w14:textId="77777777">
        <w:trPr>
          <w:trHeight w:val="330"/>
        </w:trPr>
        <w:tc>
          <w:tcPr>
            <w:tcW w:w="7300" w:type="dxa"/>
            <w:vAlign w:val="center"/>
            <w:hideMark/>
          </w:tcPr>
          <w:p w14:paraId="6A62842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2D" w14:textId="77777777">
        <w:trPr>
          <w:trHeight w:val="330"/>
        </w:trPr>
        <w:tc>
          <w:tcPr>
            <w:tcW w:w="7300" w:type="dxa"/>
            <w:vAlign w:val="center"/>
            <w:hideMark/>
          </w:tcPr>
          <w:p w14:paraId="6A62842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2F" w14:textId="77777777">
        <w:trPr>
          <w:trHeight w:val="330"/>
        </w:trPr>
        <w:tc>
          <w:tcPr>
            <w:tcW w:w="7300" w:type="dxa"/>
            <w:vAlign w:val="center"/>
            <w:hideMark/>
          </w:tcPr>
          <w:p w14:paraId="6A62842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44 ως</w:t>
            </w:r>
            <w:r>
              <w:rPr>
                <w:rFonts w:ascii="Calibri" w:eastAsia="Times New Roman" w:hAnsi="Calibri" w:cs="Calibri"/>
                <w:color w:val="000000"/>
                <w:szCs w:val="24"/>
              </w:rPr>
              <w:t xml:space="preserve"> έχει     ΚΑΤΑ ΠΛΕΙΟΨΗΦΙΑ</w:t>
            </w:r>
          </w:p>
        </w:tc>
      </w:tr>
      <w:tr w:rsidR="00CD4C30" w14:paraId="6A628431" w14:textId="77777777">
        <w:trPr>
          <w:trHeight w:val="330"/>
        </w:trPr>
        <w:tc>
          <w:tcPr>
            <w:tcW w:w="7300" w:type="dxa"/>
            <w:vAlign w:val="center"/>
            <w:hideMark/>
          </w:tcPr>
          <w:p w14:paraId="6A62843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33" w14:textId="77777777">
        <w:trPr>
          <w:trHeight w:val="330"/>
        </w:trPr>
        <w:tc>
          <w:tcPr>
            <w:tcW w:w="7300" w:type="dxa"/>
            <w:vAlign w:val="center"/>
            <w:hideMark/>
          </w:tcPr>
          <w:p w14:paraId="6A62843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35" w14:textId="77777777">
        <w:trPr>
          <w:trHeight w:val="330"/>
        </w:trPr>
        <w:tc>
          <w:tcPr>
            <w:tcW w:w="7300" w:type="dxa"/>
            <w:vAlign w:val="center"/>
            <w:hideMark/>
          </w:tcPr>
          <w:p w14:paraId="6A62843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37" w14:textId="77777777">
        <w:trPr>
          <w:trHeight w:val="330"/>
        </w:trPr>
        <w:tc>
          <w:tcPr>
            <w:tcW w:w="7300" w:type="dxa"/>
            <w:vAlign w:val="center"/>
            <w:hideMark/>
          </w:tcPr>
          <w:p w14:paraId="6A62843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39" w14:textId="77777777">
        <w:trPr>
          <w:trHeight w:val="330"/>
        </w:trPr>
        <w:tc>
          <w:tcPr>
            <w:tcW w:w="7300" w:type="dxa"/>
            <w:vAlign w:val="center"/>
            <w:hideMark/>
          </w:tcPr>
          <w:p w14:paraId="6A62843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3B" w14:textId="77777777">
        <w:trPr>
          <w:trHeight w:val="330"/>
        </w:trPr>
        <w:tc>
          <w:tcPr>
            <w:tcW w:w="7300" w:type="dxa"/>
            <w:vAlign w:val="center"/>
            <w:hideMark/>
          </w:tcPr>
          <w:p w14:paraId="6A62843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3D" w14:textId="77777777">
        <w:trPr>
          <w:trHeight w:val="330"/>
        </w:trPr>
        <w:tc>
          <w:tcPr>
            <w:tcW w:w="7300" w:type="dxa"/>
            <w:vAlign w:val="center"/>
            <w:hideMark/>
          </w:tcPr>
          <w:p w14:paraId="6A62843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CD4C30" w14:paraId="6A62843F" w14:textId="77777777">
        <w:trPr>
          <w:trHeight w:val="330"/>
        </w:trPr>
        <w:tc>
          <w:tcPr>
            <w:tcW w:w="7300" w:type="dxa"/>
            <w:vAlign w:val="center"/>
            <w:hideMark/>
          </w:tcPr>
          <w:p w14:paraId="6A62843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41" w14:textId="77777777">
        <w:trPr>
          <w:trHeight w:val="330"/>
        </w:trPr>
        <w:tc>
          <w:tcPr>
            <w:tcW w:w="7300" w:type="dxa"/>
            <w:vAlign w:val="center"/>
            <w:hideMark/>
          </w:tcPr>
          <w:p w14:paraId="6A62844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43" w14:textId="77777777">
        <w:trPr>
          <w:trHeight w:val="330"/>
        </w:trPr>
        <w:tc>
          <w:tcPr>
            <w:tcW w:w="7300" w:type="dxa"/>
            <w:vAlign w:val="center"/>
            <w:hideMark/>
          </w:tcPr>
          <w:p w14:paraId="6A62844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45" w14:textId="77777777">
        <w:trPr>
          <w:trHeight w:val="345"/>
        </w:trPr>
        <w:tc>
          <w:tcPr>
            <w:tcW w:w="7300" w:type="dxa"/>
            <w:vAlign w:val="center"/>
            <w:hideMark/>
          </w:tcPr>
          <w:p w14:paraId="6A62844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47" w14:textId="77777777">
        <w:trPr>
          <w:trHeight w:val="330"/>
        </w:trPr>
        <w:tc>
          <w:tcPr>
            <w:tcW w:w="7300" w:type="dxa"/>
            <w:vAlign w:val="center"/>
            <w:hideMark/>
          </w:tcPr>
          <w:p w14:paraId="6A62844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49" w14:textId="77777777">
        <w:trPr>
          <w:trHeight w:val="330"/>
        </w:trPr>
        <w:tc>
          <w:tcPr>
            <w:tcW w:w="7300" w:type="dxa"/>
            <w:vAlign w:val="center"/>
            <w:hideMark/>
          </w:tcPr>
          <w:p w14:paraId="6A62844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4B" w14:textId="77777777">
        <w:trPr>
          <w:trHeight w:val="330"/>
        </w:trPr>
        <w:tc>
          <w:tcPr>
            <w:tcW w:w="7300" w:type="dxa"/>
            <w:vAlign w:val="center"/>
            <w:hideMark/>
          </w:tcPr>
          <w:p w14:paraId="6A62844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CD4C30" w14:paraId="6A62844D" w14:textId="77777777">
        <w:trPr>
          <w:trHeight w:val="330"/>
        </w:trPr>
        <w:tc>
          <w:tcPr>
            <w:tcW w:w="7300" w:type="dxa"/>
            <w:vAlign w:val="center"/>
            <w:hideMark/>
          </w:tcPr>
          <w:p w14:paraId="6A62844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4F" w14:textId="77777777">
        <w:trPr>
          <w:trHeight w:val="330"/>
        </w:trPr>
        <w:tc>
          <w:tcPr>
            <w:tcW w:w="7300" w:type="dxa"/>
            <w:vAlign w:val="center"/>
            <w:hideMark/>
          </w:tcPr>
          <w:p w14:paraId="6A62844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51" w14:textId="77777777">
        <w:trPr>
          <w:trHeight w:val="330"/>
        </w:trPr>
        <w:tc>
          <w:tcPr>
            <w:tcW w:w="7300" w:type="dxa"/>
            <w:vAlign w:val="center"/>
            <w:hideMark/>
          </w:tcPr>
          <w:p w14:paraId="6A62845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53" w14:textId="77777777">
        <w:trPr>
          <w:trHeight w:val="330"/>
        </w:trPr>
        <w:tc>
          <w:tcPr>
            <w:tcW w:w="7300" w:type="dxa"/>
            <w:vAlign w:val="center"/>
            <w:hideMark/>
          </w:tcPr>
          <w:p w14:paraId="6A62845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55" w14:textId="77777777">
        <w:trPr>
          <w:trHeight w:val="330"/>
        </w:trPr>
        <w:tc>
          <w:tcPr>
            <w:tcW w:w="7300" w:type="dxa"/>
            <w:vAlign w:val="center"/>
            <w:hideMark/>
          </w:tcPr>
          <w:p w14:paraId="6A62845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57" w14:textId="77777777">
        <w:trPr>
          <w:trHeight w:val="330"/>
        </w:trPr>
        <w:tc>
          <w:tcPr>
            <w:tcW w:w="7300" w:type="dxa"/>
            <w:vAlign w:val="center"/>
            <w:hideMark/>
          </w:tcPr>
          <w:p w14:paraId="6A62845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59" w14:textId="77777777">
        <w:trPr>
          <w:trHeight w:val="345"/>
        </w:trPr>
        <w:tc>
          <w:tcPr>
            <w:tcW w:w="7300" w:type="dxa"/>
            <w:vAlign w:val="center"/>
            <w:hideMark/>
          </w:tcPr>
          <w:p w14:paraId="6A62845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CD4C30" w14:paraId="6A62845B" w14:textId="77777777">
        <w:trPr>
          <w:trHeight w:val="330"/>
        </w:trPr>
        <w:tc>
          <w:tcPr>
            <w:tcW w:w="7300" w:type="dxa"/>
            <w:vAlign w:val="center"/>
            <w:hideMark/>
          </w:tcPr>
          <w:p w14:paraId="6A62845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5D" w14:textId="77777777">
        <w:trPr>
          <w:trHeight w:val="330"/>
        </w:trPr>
        <w:tc>
          <w:tcPr>
            <w:tcW w:w="7300" w:type="dxa"/>
            <w:vAlign w:val="center"/>
            <w:hideMark/>
          </w:tcPr>
          <w:p w14:paraId="6A62845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5F" w14:textId="77777777">
        <w:trPr>
          <w:trHeight w:val="330"/>
        </w:trPr>
        <w:tc>
          <w:tcPr>
            <w:tcW w:w="7300" w:type="dxa"/>
            <w:vAlign w:val="center"/>
            <w:hideMark/>
          </w:tcPr>
          <w:p w14:paraId="6A62845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61" w14:textId="77777777">
        <w:trPr>
          <w:trHeight w:val="330"/>
        </w:trPr>
        <w:tc>
          <w:tcPr>
            <w:tcW w:w="7300" w:type="dxa"/>
            <w:vAlign w:val="center"/>
            <w:hideMark/>
          </w:tcPr>
          <w:p w14:paraId="6A62846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63" w14:textId="77777777">
        <w:trPr>
          <w:trHeight w:val="345"/>
        </w:trPr>
        <w:tc>
          <w:tcPr>
            <w:tcW w:w="7300" w:type="dxa"/>
            <w:vAlign w:val="center"/>
            <w:hideMark/>
          </w:tcPr>
          <w:p w14:paraId="6A62846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65" w14:textId="77777777">
        <w:trPr>
          <w:trHeight w:val="330"/>
        </w:trPr>
        <w:tc>
          <w:tcPr>
            <w:tcW w:w="7300" w:type="dxa"/>
            <w:vAlign w:val="center"/>
            <w:hideMark/>
          </w:tcPr>
          <w:p w14:paraId="6A62846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67" w14:textId="77777777">
        <w:trPr>
          <w:trHeight w:val="330"/>
        </w:trPr>
        <w:tc>
          <w:tcPr>
            <w:tcW w:w="7300" w:type="dxa"/>
            <w:vAlign w:val="center"/>
            <w:hideMark/>
          </w:tcPr>
          <w:p w14:paraId="6A62846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CD4C30" w14:paraId="6A628469" w14:textId="77777777">
        <w:trPr>
          <w:trHeight w:val="330"/>
        </w:trPr>
        <w:tc>
          <w:tcPr>
            <w:tcW w:w="7300" w:type="dxa"/>
            <w:vAlign w:val="center"/>
            <w:hideMark/>
          </w:tcPr>
          <w:p w14:paraId="6A62846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6B" w14:textId="77777777">
        <w:trPr>
          <w:trHeight w:val="330"/>
        </w:trPr>
        <w:tc>
          <w:tcPr>
            <w:tcW w:w="7300" w:type="dxa"/>
            <w:vAlign w:val="center"/>
            <w:hideMark/>
          </w:tcPr>
          <w:p w14:paraId="6A62846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6D" w14:textId="77777777">
        <w:trPr>
          <w:trHeight w:val="330"/>
        </w:trPr>
        <w:tc>
          <w:tcPr>
            <w:tcW w:w="7300" w:type="dxa"/>
            <w:vAlign w:val="center"/>
            <w:hideMark/>
          </w:tcPr>
          <w:p w14:paraId="6A62846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6F" w14:textId="77777777">
        <w:trPr>
          <w:trHeight w:val="330"/>
        </w:trPr>
        <w:tc>
          <w:tcPr>
            <w:tcW w:w="7300" w:type="dxa"/>
            <w:vAlign w:val="center"/>
            <w:hideMark/>
          </w:tcPr>
          <w:p w14:paraId="6A62846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71" w14:textId="77777777">
        <w:trPr>
          <w:trHeight w:val="330"/>
        </w:trPr>
        <w:tc>
          <w:tcPr>
            <w:tcW w:w="7300" w:type="dxa"/>
            <w:vAlign w:val="center"/>
            <w:hideMark/>
          </w:tcPr>
          <w:p w14:paraId="6A62847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73" w14:textId="77777777">
        <w:trPr>
          <w:trHeight w:val="330"/>
        </w:trPr>
        <w:tc>
          <w:tcPr>
            <w:tcW w:w="7300" w:type="dxa"/>
            <w:vAlign w:val="center"/>
            <w:hideMark/>
          </w:tcPr>
          <w:p w14:paraId="6A62847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75" w14:textId="77777777">
        <w:trPr>
          <w:trHeight w:val="330"/>
        </w:trPr>
        <w:tc>
          <w:tcPr>
            <w:tcW w:w="7300" w:type="dxa"/>
            <w:vAlign w:val="center"/>
            <w:hideMark/>
          </w:tcPr>
          <w:p w14:paraId="6A62847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CD4C30" w14:paraId="6A628477" w14:textId="77777777">
        <w:trPr>
          <w:trHeight w:val="330"/>
        </w:trPr>
        <w:tc>
          <w:tcPr>
            <w:tcW w:w="7300" w:type="dxa"/>
            <w:vAlign w:val="center"/>
            <w:hideMark/>
          </w:tcPr>
          <w:p w14:paraId="6A62847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79" w14:textId="77777777">
        <w:trPr>
          <w:trHeight w:val="330"/>
        </w:trPr>
        <w:tc>
          <w:tcPr>
            <w:tcW w:w="7300" w:type="dxa"/>
            <w:vAlign w:val="center"/>
            <w:hideMark/>
          </w:tcPr>
          <w:p w14:paraId="6A62847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7B" w14:textId="77777777">
        <w:trPr>
          <w:trHeight w:val="330"/>
        </w:trPr>
        <w:tc>
          <w:tcPr>
            <w:tcW w:w="7300" w:type="dxa"/>
            <w:vAlign w:val="center"/>
            <w:hideMark/>
          </w:tcPr>
          <w:p w14:paraId="6A62847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7D" w14:textId="77777777">
        <w:trPr>
          <w:trHeight w:val="330"/>
        </w:trPr>
        <w:tc>
          <w:tcPr>
            <w:tcW w:w="7300" w:type="dxa"/>
            <w:vAlign w:val="center"/>
            <w:hideMark/>
          </w:tcPr>
          <w:p w14:paraId="6A62847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7F" w14:textId="77777777">
        <w:trPr>
          <w:trHeight w:val="330"/>
        </w:trPr>
        <w:tc>
          <w:tcPr>
            <w:tcW w:w="7300" w:type="dxa"/>
            <w:vAlign w:val="center"/>
            <w:hideMark/>
          </w:tcPr>
          <w:p w14:paraId="6A62847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81" w14:textId="77777777">
        <w:trPr>
          <w:trHeight w:val="330"/>
        </w:trPr>
        <w:tc>
          <w:tcPr>
            <w:tcW w:w="7300" w:type="dxa"/>
            <w:vAlign w:val="center"/>
            <w:hideMark/>
          </w:tcPr>
          <w:p w14:paraId="6A62848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83" w14:textId="77777777">
        <w:trPr>
          <w:trHeight w:val="330"/>
        </w:trPr>
        <w:tc>
          <w:tcPr>
            <w:tcW w:w="7300" w:type="dxa"/>
            <w:vAlign w:val="center"/>
            <w:hideMark/>
          </w:tcPr>
          <w:p w14:paraId="6A62848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CD4C30" w14:paraId="6A628485" w14:textId="77777777">
        <w:trPr>
          <w:trHeight w:val="345"/>
        </w:trPr>
        <w:tc>
          <w:tcPr>
            <w:tcW w:w="7300" w:type="dxa"/>
            <w:vAlign w:val="center"/>
            <w:hideMark/>
          </w:tcPr>
          <w:p w14:paraId="6A62848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87" w14:textId="77777777">
        <w:trPr>
          <w:trHeight w:val="330"/>
        </w:trPr>
        <w:tc>
          <w:tcPr>
            <w:tcW w:w="7300" w:type="dxa"/>
            <w:vAlign w:val="center"/>
            <w:hideMark/>
          </w:tcPr>
          <w:p w14:paraId="6A62848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89" w14:textId="77777777">
        <w:trPr>
          <w:trHeight w:val="330"/>
        </w:trPr>
        <w:tc>
          <w:tcPr>
            <w:tcW w:w="7300" w:type="dxa"/>
            <w:vAlign w:val="center"/>
            <w:hideMark/>
          </w:tcPr>
          <w:p w14:paraId="6A62848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8B" w14:textId="77777777">
        <w:trPr>
          <w:trHeight w:val="330"/>
        </w:trPr>
        <w:tc>
          <w:tcPr>
            <w:tcW w:w="7300" w:type="dxa"/>
            <w:vAlign w:val="center"/>
            <w:hideMark/>
          </w:tcPr>
          <w:p w14:paraId="6A62848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8D" w14:textId="77777777">
        <w:trPr>
          <w:trHeight w:val="330"/>
        </w:trPr>
        <w:tc>
          <w:tcPr>
            <w:tcW w:w="7300" w:type="dxa"/>
            <w:vAlign w:val="center"/>
            <w:hideMark/>
          </w:tcPr>
          <w:p w14:paraId="6A62848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8F" w14:textId="77777777">
        <w:trPr>
          <w:trHeight w:val="345"/>
        </w:trPr>
        <w:tc>
          <w:tcPr>
            <w:tcW w:w="7300" w:type="dxa"/>
            <w:vAlign w:val="center"/>
            <w:hideMark/>
          </w:tcPr>
          <w:p w14:paraId="6A62848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91" w14:textId="77777777">
        <w:trPr>
          <w:trHeight w:val="330"/>
        </w:trPr>
        <w:tc>
          <w:tcPr>
            <w:tcW w:w="7300" w:type="dxa"/>
            <w:vAlign w:val="center"/>
            <w:hideMark/>
          </w:tcPr>
          <w:p w14:paraId="6A62849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CD4C30" w14:paraId="6A628493" w14:textId="77777777">
        <w:trPr>
          <w:trHeight w:val="330"/>
        </w:trPr>
        <w:tc>
          <w:tcPr>
            <w:tcW w:w="7300" w:type="dxa"/>
            <w:vAlign w:val="center"/>
            <w:hideMark/>
          </w:tcPr>
          <w:p w14:paraId="6A62849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95" w14:textId="77777777">
        <w:trPr>
          <w:trHeight w:val="330"/>
        </w:trPr>
        <w:tc>
          <w:tcPr>
            <w:tcW w:w="7300" w:type="dxa"/>
            <w:vAlign w:val="center"/>
            <w:hideMark/>
          </w:tcPr>
          <w:p w14:paraId="6A62849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97" w14:textId="77777777">
        <w:trPr>
          <w:trHeight w:val="330"/>
        </w:trPr>
        <w:tc>
          <w:tcPr>
            <w:tcW w:w="7300" w:type="dxa"/>
            <w:vAlign w:val="center"/>
            <w:hideMark/>
          </w:tcPr>
          <w:p w14:paraId="6A62849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99" w14:textId="77777777">
        <w:trPr>
          <w:trHeight w:val="330"/>
        </w:trPr>
        <w:tc>
          <w:tcPr>
            <w:tcW w:w="7300" w:type="dxa"/>
            <w:vAlign w:val="center"/>
            <w:hideMark/>
          </w:tcPr>
          <w:p w14:paraId="6A62849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9B" w14:textId="77777777">
        <w:trPr>
          <w:trHeight w:val="330"/>
        </w:trPr>
        <w:tc>
          <w:tcPr>
            <w:tcW w:w="7300" w:type="dxa"/>
            <w:vAlign w:val="center"/>
            <w:hideMark/>
          </w:tcPr>
          <w:p w14:paraId="6A62849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9D" w14:textId="77777777">
        <w:trPr>
          <w:trHeight w:val="330"/>
        </w:trPr>
        <w:tc>
          <w:tcPr>
            <w:tcW w:w="7300" w:type="dxa"/>
            <w:vAlign w:val="center"/>
            <w:hideMark/>
          </w:tcPr>
          <w:p w14:paraId="6A62849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9F" w14:textId="77777777">
        <w:trPr>
          <w:trHeight w:val="330"/>
        </w:trPr>
        <w:tc>
          <w:tcPr>
            <w:tcW w:w="7300" w:type="dxa"/>
            <w:vAlign w:val="center"/>
            <w:hideMark/>
          </w:tcPr>
          <w:p w14:paraId="6A62849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CD4C30" w14:paraId="6A6284A1" w14:textId="77777777">
        <w:trPr>
          <w:trHeight w:val="330"/>
        </w:trPr>
        <w:tc>
          <w:tcPr>
            <w:tcW w:w="7300" w:type="dxa"/>
            <w:vAlign w:val="center"/>
            <w:hideMark/>
          </w:tcPr>
          <w:p w14:paraId="6A6284A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A3" w14:textId="77777777">
        <w:trPr>
          <w:trHeight w:val="345"/>
        </w:trPr>
        <w:tc>
          <w:tcPr>
            <w:tcW w:w="7300" w:type="dxa"/>
            <w:vAlign w:val="center"/>
            <w:hideMark/>
          </w:tcPr>
          <w:p w14:paraId="6A6284A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A5" w14:textId="77777777">
        <w:trPr>
          <w:trHeight w:val="330"/>
        </w:trPr>
        <w:tc>
          <w:tcPr>
            <w:tcW w:w="7300" w:type="dxa"/>
            <w:vAlign w:val="center"/>
            <w:hideMark/>
          </w:tcPr>
          <w:p w14:paraId="6A6284A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A7" w14:textId="77777777">
        <w:trPr>
          <w:trHeight w:val="330"/>
        </w:trPr>
        <w:tc>
          <w:tcPr>
            <w:tcW w:w="7300" w:type="dxa"/>
            <w:vAlign w:val="center"/>
            <w:hideMark/>
          </w:tcPr>
          <w:p w14:paraId="6A6284A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A9" w14:textId="77777777">
        <w:trPr>
          <w:trHeight w:val="330"/>
        </w:trPr>
        <w:tc>
          <w:tcPr>
            <w:tcW w:w="7300" w:type="dxa"/>
            <w:vAlign w:val="center"/>
            <w:hideMark/>
          </w:tcPr>
          <w:p w14:paraId="6A6284A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AB" w14:textId="77777777">
        <w:trPr>
          <w:trHeight w:val="330"/>
        </w:trPr>
        <w:tc>
          <w:tcPr>
            <w:tcW w:w="7300" w:type="dxa"/>
            <w:vAlign w:val="center"/>
            <w:hideMark/>
          </w:tcPr>
          <w:p w14:paraId="6A6284A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ΕΝ. ΚΕΝΤΡΩΩΝ: </w:t>
            </w:r>
            <w:r>
              <w:rPr>
                <w:rFonts w:ascii="Calibri" w:eastAsia="Times New Roman" w:hAnsi="Calibri" w:cs="Calibri"/>
                <w:color w:val="000000"/>
                <w:szCs w:val="24"/>
              </w:rPr>
              <w:t>ΝΑΙ</w:t>
            </w:r>
          </w:p>
        </w:tc>
      </w:tr>
      <w:tr w:rsidR="00CD4C30" w14:paraId="6A6284AD" w14:textId="77777777">
        <w:trPr>
          <w:trHeight w:val="330"/>
        </w:trPr>
        <w:tc>
          <w:tcPr>
            <w:tcW w:w="7300" w:type="dxa"/>
            <w:vAlign w:val="center"/>
            <w:hideMark/>
          </w:tcPr>
          <w:p w14:paraId="6A6284A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rsidR="00CD4C30" w14:paraId="6A6284AF" w14:textId="77777777">
        <w:trPr>
          <w:trHeight w:val="330"/>
        </w:trPr>
        <w:tc>
          <w:tcPr>
            <w:tcW w:w="7300" w:type="dxa"/>
            <w:vAlign w:val="center"/>
            <w:hideMark/>
          </w:tcPr>
          <w:p w14:paraId="6A6284A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B1" w14:textId="77777777">
        <w:trPr>
          <w:trHeight w:val="330"/>
        </w:trPr>
        <w:tc>
          <w:tcPr>
            <w:tcW w:w="7300" w:type="dxa"/>
            <w:vAlign w:val="center"/>
            <w:hideMark/>
          </w:tcPr>
          <w:p w14:paraId="6A6284B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B3" w14:textId="77777777">
        <w:trPr>
          <w:trHeight w:val="330"/>
        </w:trPr>
        <w:tc>
          <w:tcPr>
            <w:tcW w:w="7300" w:type="dxa"/>
            <w:vAlign w:val="center"/>
            <w:hideMark/>
          </w:tcPr>
          <w:p w14:paraId="6A6284B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B5" w14:textId="77777777">
        <w:trPr>
          <w:trHeight w:val="330"/>
        </w:trPr>
        <w:tc>
          <w:tcPr>
            <w:tcW w:w="7300" w:type="dxa"/>
            <w:vAlign w:val="center"/>
            <w:hideMark/>
          </w:tcPr>
          <w:p w14:paraId="6A6284B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B7" w14:textId="77777777">
        <w:trPr>
          <w:trHeight w:val="330"/>
        </w:trPr>
        <w:tc>
          <w:tcPr>
            <w:tcW w:w="7300" w:type="dxa"/>
            <w:vAlign w:val="center"/>
            <w:hideMark/>
          </w:tcPr>
          <w:p w14:paraId="6A6284B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B9" w14:textId="77777777">
        <w:trPr>
          <w:trHeight w:val="330"/>
        </w:trPr>
        <w:tc>
          <w:tcPr>
            <w:tcW w:w="7300" w:type="dxa"/>
            <w:vAlign w:val="center"/>
            <w:hideMark/>
          </w:tcPr>
          <w:p w14:paraId="6A6284B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BB" w14:textId="77777777">
        <w:trPr>
          <w:trHeight w:val="330"/>
        </w:trPr>
        <w:tc>
          <w:tcPr>
            <w:tcW w:w="7300" w:type="dxa"/>
            <w:vAlign w:val="center"/>
            <w:hideMark/>
          </w:tcPr>
          <w:p w14:paraId="6A6284B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rsidR="00CD4C30" w14:paraId="6A6284BD" w14:textId="77777777">
        <w:trPr>
          <w:trHeight w:val="330"/>
        </w:trPr>
        <w:tc>
          <w:tcPr>
            <w:tcW w:w="7300" w:type="dxa"/>
            <w:vAlign w:val="center"/>
            <w:hideMark/>
          </w:tcPr>
          <w:p w14:paraId="6A6284B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BF" w14:textId="77777777">
        <w:trPr>
          <w:trHeight w:val="330"/>
        </w:trPr>
        <w:tc>
          <w:tcPr>
            <w:tcW w:w="7300" w:type="dxa"/>
            <w:vAlign w:val="center"/>
            <w:hideMark/>
          </w:tcPr>
          <w:p w14:paraId="6A6284B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C1" w14:textId="77777777">
        <w:trPr>
          <w:trHeight w:val="330"/>
        </w:trPr>
        <w:tc>
          <w:tcPr>
            <w:tcW w:w="7300" w:type="dxa"/>
            <w:vAlign w:val="center"/>
            <w:hideMark/>
          </w:tcPr>
          <w:p w14:paraId="6A6284C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C3" w14:textId="77777777">
        <w:trPr>
          <w:trHeight w:val="330"/>
        </w:trPr>
        <w:tc>
          <w:tcPr>
            <w:tcW w:w="7300" w:type="dxa"/>
            <w:vAlign w:val="center"/>
            <w:hideMark/>
          </w:tcPr>
          <w:p w14:paraId="6A6284C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C5" w14:textId="77777777">
        <w:trPr>
          <w:trHeight w:val="330"/>
        </w:trPr>
        <w:tc>
          <w:tcPr>
            <w:tcW w:w="7300" w:type="dxa"/>
            <w:vAlign w:val="center"/>
            <w:hideMark/>
          </w:tcPr>
          <w:p w14:paraId="6A6284C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C7" w14:textId="77777777">
        <w:trPr>
          <w:trHeight w:val="330"/>
        </w:trPr>
        <w:tc>
          <w:tcPr>
            <w:tcW w:w="7300" w:type="dxa"/>
            <w:vAlign w:val="center"/>
            <w:hideMark/>
          </w:tcPr>
          <w:p w14:paraId="6A6284C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C9" w14:textId="77777777">
        <w:trPr>
          <w:trHeight w:val="330"/>
        </w:trPr>
        <w:tc>
          <w:tcPr>
            <w:tcW w:w="7300" w:type="dxa"/>
            <w:vAlign w:val="center"/>
            <w:hideMark/>
          </w:tcPr>
          <w:p w14:paraId="6A6284C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55 ως </w:t>
            </w:r>
            <w:r>
              <w:rPr>
                <w:rFonts w:ascii="Calibri" w:eastAsia="Times New Roman" w:hAnsi="Calibri" w:cs="Calibri"/>
                <w:color w:val="000000"/>
                <w:szCs w:val="24"/>
              </w:rPr>
              <w:t>έχει     ΚΑΤΑ ΠΛΕΙΟΨΗΦΙΑ</w:t>
            </w:r>
          </w:p>
        </w:tc>
      </w:tr>
      <w:tr w:rsidR="00CD4C30" w14:paraId="6A6284CB" w14:textId="77777777">
        <w:trPr>
          <w:trHeight w:val="330"/>
        </w:trPr>
        <w:tc>
          <w:tcPr>
            <w:tcW w:w="7300" w:type="dxa"/>
            <w:vAlign w:val="center"/>
            <w:hideMark/>
          </w:tcPr>
          <w:p w14:paraId="6A6284C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CD" w14:textId="77777777">
        <w:trPr>
          <w:trHeight w:val="330"/>
        </w:trPr>
        <w:tc>
          <w:tcPr>
            <w:tcW w:w="7300" w:type="dxa"/>
            <w:vAlign w:val="center"/>
            <w:hideMark/>
          </w:tcPr>
          <w:p w14:paraId="6A6284C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CF" w14:textId="77777777">
        <w:trPr>
          <w:trHeight w:val="345"/>
        </w:trPr>
        <w:tc>
          <w:tcPr>
            <w:tcW w:w="7300" w:type="dxa"/>
            <w:vAlign w:val="center"/>
            <w:hideMark/>
          </w:tcPr>
          <w:p w14:paraId="6A6284C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4D1" w14:textId="77777777">
        <w:trPr>
          <w:trHeight w:val="330"/>
        </w:trPr>
        <w:tc>
          <w:tcPr>
            <w:tcW w:w="7300" w:type="dxa"/>
            <w:vAlign w:val="center"/>
            <w:hideMark/>
          </w:tcPr>
          <w:p w14:paraId="6A6284D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D3" w14:textId="77777777">
        <w:trPr>
          <w:trHeight w:val="330"/>
        </w:trPr>
        <w:tc>
          <w:tcPr>
            <w:tcW w:w="7300" w:type="dxa"/>
            <w:vAlign w:val="center"/>
            <w:hideMark/>
          </w:tcPr>
          <w:p w14:paraId="6A6284D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D5" w14:textId="77777777">
        <w:trPr>
          <w:trHeight w:val="330"/>
        </w:trPr>
        <w:tc>
          <w:tcPr>
            <w:tcW w:w="7300" w:type="dxa"/>
            <w:vAlign w:val="center"/>
            <w:hideMark/>
          </w:tcPr>
          <w:p w14:paraId="6A6284D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4D7" w14:textId="77777777">
        <w:trPr>
          <w:trHeight w:val="330"/>
        </w:trPr>
        <w:tc>
          <w:tcPr>
            <w:tcW w:w="7300" w:type="dxa"/>
            <w:vAlign w:val="center"/>
            <w:hideMark/>
          </w:tcPr>
          <w:p w14:paraId="6A6284D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56 όπως τροπ.     ΚΑΤΑ ΠΛΕΙΟΨΗΦΙΑ</w:t>
            </w:r>
          </w:p>
        </w:tc>
      </w:tr>
      <w:tr w:rsidR="00CD4C30" w14:paraId="6A6284D9" w14:textId="77777777">
        <w:trPr>
          <w:trHeight w:val="330"/>
        </w:trPr>
        <w:tc>
          <w:tcPr>
            <w:tcW w:w="7300" w:type="dxa"/>
            <w:vAlign w:val="center"/>
            <w:hideMark/>
          </w:tcPr>
          <w:p w14:paraId="6A6284D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DB" w14:textId="77777777">
        <w:trPr>
          <w:trHeight w:val="330"/>
        </w:trPr>
        <w:tc>
          <w:tcPr>
            <w:tcW w:w="7300" w:type="dxa"/>
            <w:vAlign w:val="center"/>
            <w:hideMark/>
          </w:tcPr>
          <w:p w14:paraId="6A6284D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DD" w14:textId="77777777">
        <w:trPr>
          <w:trHeight w:val="330"/>
        </w:trPr>
        <w:tc>
          <w:tcPr>
            <w:tcW w:w="7300" w:type="dxa"/>
            <w:vAlign w:val="center"/>
            <w:hideMark/>
          </w:tcPr>
          <w:p w14:paraId="6A6284D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4DF" w14:textId="77777777">
        <w:trPr>
          <w:trHeight w:val="330"/>
        </w:trPr>
        <w:tc>
          <w:tcPr>
            <w:tcW w:w="7300" w:type="dxa"/>
            <w:vAlign w:val="center"/>
            <w:hideMark/>
          </w:tcPr>
          <w:p w14:paraId="6A6284D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E1" w14:textId="77777777">
        <w:trPr>
          <w:trHeight w:val="330"/>
        </w:trPr>
        <w:tc>
          <w:tcPr>
            <w:tcW w:w="7300" w:type="dxa"/>
            <w:vAlign w:val="center"/>
            <w:hideMark/>
          </w:tcPr>
          <w:p w14:paraId="6A6284E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4E3" w14:textId="77777777">
        <w:trPr>
          <w:trHeight w:val="330"/>
        </w:trPr>
        <w:tc>
          <w:tcPr>
            <w:tcW w:w="7300" w:type="dxa"/>
            <w:vAlign w:val="center"/>
            <w:hideMark/>
          </w:tcPr>
          <w:p w14:paraId="6A6284E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4E5" w14:textId="77777777">
        <w:trPr>
          <w:trHeight w:val="330"/>
        </w:trPr>
        <w:tc>
          <w:tcPr>
            <w:tcW w:w="7300" w:type="dxa"/>
            <w:vAlign w:val="center"/>
            <w:hideMark/>
          </w:tcPr>
          <w:p w14:paraId="6A6284E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57 ως έχει     ΚΑΤΑ </w:t>
            </w:r>
            <w:r>
              <w:rPr>
                <w:rFonts w:ascii="Calibri" w:eastAsia="Times New Roman" w:hAnsi="Calibri" w:cs="Calibri"/>
                <w:color w:val="000000"/>
                <w:szCs w:val="24"/>
              </w:rPr>
              <w:t>ΠΛΕΙΟΨΗΦΙΑ</w:t>
            </w:r>
          </w:p>
        </w:tc>
      </w:tr>
      <w:tr w:rsidR="00CD4C30" w14:paraId="6A6284E7" w14:textId="77777777">
        <w:trPr>
          <w:trHeight w:val="330"/>
        </w:trPr>
        <w:tc>
          <w:tcPr>
            <w:tcW w:w="7300" w:type="dxa"/>
            <w:vAlign w:val="center"/>
            <w:hideMark/>
          </w:tcPr>
          <w:p w14:paraId="6A6284E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E9" w14:textId="77777777">
        <w:trPr>
          <w:trHeight w:val="330"/>
        </w:trPr>
        <w:tc>
          <w:tcPr>
            <w:tcW w:w="7300" w:type="dxa"/>
            <w:vAlign w:val="center"/>
            <w:hideMark/>
          </w:tcPr>
          <w:p w14:paraId="6A6284E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EB" w14:textId="77777777">
        <w:trPr>
          <w:trHeight w:val="330"/>
        </w:trPr>
        <w:tc>
          <w:tcPr>
            <w:tcW w:w="7300" w:type="dxa"/>
            <w:vAlign w:val="center"/>
            <w:hideMark/>
          </w:tcPr>
          <w:p w14:paraId="6A6284E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4ED" w14:textId="77777777">
        <w:trPr>
          <w:trHeight w:val="345"/>
        </w:trPr>
        <w:tc>
          <w:tcPr>
            <w:tcW w:w="7300" w:type="dxa"/>
            <w:vAlign w:val="center"/>
            <w:hideMark/>
          </w:tcPr>
          <w:p w14:paraId="6A6284E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EF" w14:textId="77777777">
        <w:trPr>
          <w:trHeight w:val="330"/>
        </w:trPr>
        <w:tc>
          <w:tcPr>
            <w:tcW w:w="7300" w:type="dxa"/>
            <w:vAlign w:val="center"/>
            <w:hideMark/>
          </w:tcPr>
          <w:p w14:paraId="6A6284E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4F1" w14:textId="77777777">
        <w:trPr>
          <w:trHeight w:val="330"/>
        </w:trPr>
        <w:tc>
          <w:tcPr>
            <w:tcW w:w="7300" w:type="dxa"/>
            <w:vAlign w:val="center"/>
            <w:hideMark/>
          </w:tcPr>
          <w:p w14:paraId="6A6284F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4F3" w14:textId="77777777">
        <w:trPr>
          <w:trHeight w:val="330"/>
        </w:trPr>
        <w:tc>
          <w:tcPr>
            <w:tcW w:w="7300" w:type="dxa"/>
            <w:vAlign w:val="center"/>
            <w:hideMark/>
          </w:tcPr>
          <w:p w14:paraId="6A6284F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58 όπως τροπ.     ΚΑΤΑ ΠΛΕΙΟΨΗΦΙΑ</w:t>
            </w:r>
          </w:p>
        </w:tc>
      </w:tr>
      <w:tr w:rsidR="00CD4C30" w14:paraId="6A6284F5" w14:textId="77777777">
        <w:trPr>
          <w:trHeight w:val="330"/>
        </w:trPr>
        <w:tc>
          <w:tcPr>
            <w:tcW w:w="7300" w:type="dxa"/>
            <w:vAlign w:val="center"/>
            <w:hideMark/>
          </w:tcPr>
          <w:p w14:paraId="6A6284F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4F7" w14:textId="77777777">
        <w:trPr>
          <w:trHeight w:val="330"/>
        </w:trPr>
        <w:tc>
          <w:tcPr>
            <w:tcW w:w="7300" w:type="dxa"/>
            <w:vAlign w:val="center"/>
            <w:hideMark/>
          </w:tcPr>
          <w:p w14:paraId="6A6284F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4F9" w14:textId="77777777">
        <w:trPr>
          <w:trHeight w:val="330"/>
        </w:trPr>
        <w:tc>
          <w:tcPr>
            <w:tcW w:w="7300" w:type="dxa"/>
            <w:vAlign w:val="center"/>
            <w:hideMark/>
          </w:tcPr>
          <w:p w14:paraId="6A6284F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4FB" w14:textId="77777777">
        <w:trPr>
          <w:trHeight w:val="330"/>
        </w:trPr>
        <w:tc>
          <w:tcPr>
            <w:tcW w:w="7300" w:type="dxa"/>
            <w:vAlign w:val="center"/>
            <w:hideMark/>
          </w:tcPr>
          <w:p w14:paraId="6A6284F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4FD" w14:textId="77777777">
        <w:trPr>
          <w:trHeight w:val="330"/>
        </w:trPr>
        <w:tc>
          <w:tcPr>
            <w:tcW w:w="7300" w:type="dxa"/>
            <w:vAlign w:val="center"/>
            <w:hideMark/>
          </w:tcPr>
          <w:p w14:paraId="6A6284F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4FF" w14:textId="77777777">
        <w:trPr>
          <w:trHeight w:val="330"/>
        </w:trPr>
        <w:tc>
          <w:tcPr>
            <w:tcW w:w="7300" w:type="dxa"/>
            <w:vAlign w:val="center"/>
            <w:hideMark/>
          </w:tcPr>
          <w:p w14:paraId="6A6284F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01" w14:textId="77777777">
        <w:trPr>
          <w:trHeight w:val="330"/>
        </w:trPr>
        <w:tc>
          <w:tcPr>
            <w:tcW w:w="7300" w:type="dxa"/>
            <w:vAlign w:val="center"/>
            <w:hideMark/>
          </w:tcPr>
          <w:p w14:paraId="6A62850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CD4C30" w14:paraId="6A628503" w14:textId="77777777">
        <w:trPr>
          <w:trHeight w:val="330"/>
        </w:trPr>
        <w:tc>
          <w:tcPr>
            <w:tcW w:w="7300" w:type="dxa"/>
            <w:vAlign w:val="center"/>
            <w:hideMark/>
          </w:tcPr>
          <w:p w14:paraId="6A62850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05" w14:textId="77777777">
        <w:trPr>
          <w:trHeight w:val="330"/>
        </w:trPr>
        <w:tc>
          <w:tcPr>
            <w:tcW w:w="7300" w:type="dxa"/>
            <w:vAlign w:val="center"/>
            <w:hideMark/>
          </w:tcPr>
          <w:p w14:paraId="6A62850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07" w14:textId="77777777">
        <w:trPr>
          <w:trHeight w:val="330"/>
        </w:trPr>
        <w:tc>
          <w:tcPr>
            <w:tcW w:w="7300" w:type="dxa"/>
            <w:vAlign w:val="center"/>
            <w:hideMark/>
          </w:tcPr>
          <w:p w14:paraId="6A62850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09" w14:textId="77777777">
        <w:trPr>
          <w:trHeight w:val="330"/>
        </w:trPr>
        <w:tc>
          <w:tcPr>
            <w:tcW w:w="7300" w:type="dxa"/>
            <w:vAlign w:val="center"/>
            <w:hideMark/>
          </w:tcPr>
          <w:p w14:paraId="6A62850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0B" w14:textId="77777777">
        <w:trPr>
          <w:trHeight w:val="330"/>
        </w:trPr>
        <w:tc>
          <w:tcPr>
            <w:tcW w:w="7300" w:type="dxa"/>
            <w:vAlign w:val="center"/>
            <w:hideMark/>
          </w:tcPr>
          <w:p w14:paraId="6A62850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0D" w14:textId="77777777">
        <w:trPr>
          <w:trHeight w:val="330"/>
        </w:trPr>
        <w:tc>
          <w:tcPr>
            <w:tcW w:w="7300" w:type="dxa"/>
            <w:vAlign w:val="center"/>
            <w:hideMark/>
          </w:tcPr>
          <w:p w14:paraId="6A62850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0F" w14:textId="77777777">
        <w:trPr>
          <w:trHeight w:val="345"/>
        </w:trPr>
        <w:tc>
          <w:tcPr>
            <w:tcW w:w="7300" w:type="dxa"/>
            <w:vAlign w:val="center"/>
            <w:hideMark/>
          </w:tcPr>
          <w:p w14:paraId="6A62850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CD4C30" w14:paraId="6A628511" w14:textId="77777777">
        <w:trPr>
          <w:trHeight w:val="330"/>
        </w:trPr>
        <w:tc>
          <w:tcPr>
            <w:tcW w:w="7300" w:type="dxa"/>
            <w:vAlign w:val="center"/>
            <w:hideMark/>
          </w:tcPr>
          <w:p w14:paraId="6A62851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13" w14:textId="77777777">
        <w:trPr>
          <w:trHeight w:val="330"/>
        </w:trPr>
        <w:tc>
          <w:tcPr>
            <w:tcW w:w="7300" w:type="dxa"/>
            <w:vAlign w:val="center"/>
            <w:hideMark/>
          </w:tcPr>
          <w:p w14:paraId="6A62851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15" w14:textId="77777777">
        <w:trPr>
          <w:trHeight w:val="330"/>
        </w:trPr>
        <w:tc>
          <w:tcPr>
            <w:tcW w:w="7300" w:type="dxa"/>
            <w:vAlign w:val="center"/>
            <w:hideMark/>
          </w:tcPr>
          <w:p w14:paraId="6A62851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17" w14:textId="77777777">
        <w:trPr>
          <w:trHeight w:val="330"/>
        </w:trPr>
        <w:tc>
          <w:tcPr>
            <w:tcW w:w="7300" w:type="dxa"/>
            <w:vAlign w:val="center"/>
            <w:hideMark/>
          </w:tcPr>
          <w:p w14:paraId="6A62851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19" w14:textId="77777777">
        <w:trPr>
          <w:trHeight w:val="345"/>
        </w:trPr>
        <w:tc>
          <w:tcPr>
            <w:tcW w:w="7300" w:type="dxa"/>
            <w:vAlign w:val="center"/>
            <w:hideMark/>
          </w:tcPr>
          <w:p w14:paraId="6A62851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51B" w14:textId="77777777">
        <w:trPr>
          <w:trHeight w:val="330"/>
        </w:trPr>
        <w:tc>
          <w:tcPr>
            <w:tcW w:w="7300" w:type="dxa"/>
            <w:vAlign w:val="center"/>
            <w:hideMark/>
          </w:tcPr>
          <w:p w14:paraId="6A62851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1D" w14:textId="77777777">
        <w:trPr>
          <w:trHeight w:val="330"/>
        </w:trPr>
        <w:tc>
          <w:tcPr>
            <w:tcW w:w="7300" w:type="dxa"/>
            <w:vAlign w:val="center"/>
            <w:hideMark/>
          </w:tcPr>
          <w:p w14:paraId="6A62851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CD4C30" w14:paraId="6A62851F" w14:textId="77777777">
        <w:trPr>
          <w:trHeight w:val="330"/>
        </w:trPr>
        <w:tc>
          <w:tcPr>
            <w:tcW w:w="7300" w:type="dxa"/>
            <w:vAlign w:val="center"/>
            <w:hideMark/>
          </w:tcPr>
          <w:p w14:paraId="6A62851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21" w14:textId="77777777">
        <w:trPr>
          <w:trHeight w:val="330"/>
        </w:trPr>
        <w:tc>
          <w:tcPr>
            <w:tcW w:w="7300" w:type="dxa"/>
            <w:vAlign w:val="center"/>
            <w:hideMark/>
          </w:tcPr>
          <w:p w14:paraId="6A62852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23" w14:textId="77777777">
        <w:trPr>
          <w:trHeight w:val="330"/>
        </w:trPr>
        <w:tc>
          <w:tcPr>
            <w:tcW w:w="7300" w:type="dxa"/>
            <w:vAlign w:val="center"/>
            <w:hideMark/>
          </w:tcPr>
          <w:p w14:paraId="6A62852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CD4C30" w14:paraId="6A628525" w14:textId="77777777">
        <w:trPr>
          <w:trHeight w:val="330"/>
        </w:trPr>
        <w:tc>
          <w:tcPr>
            <w:tcW w:w="7300" w:type="dxa"/>
            <w:vAlign w:val="center"/>
            <w:hideMark/>
          </w:tcPr>
          <w:p w14:paraId="6A62852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27" w14:textId="77777777">
        <w:trPr>
          <w:trHeight w:val="330"/>
        </w:trPr>
        <w:tc>
          <w:tcPr>
            <w:tcW w:w="7300" w:type="dxa"/>
            <w:vAlign w:val="center"/>
            <w:hideMark/>
          </w:tcPr>
          <w:p w14:paraId="6A62852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529" w14:textId="77777777">
        <w:trPr>
          <w:trHeight w:val="330"/>
        </w:trPr>
        <w:tc>
          <w:tcPr>
            <w:tcW w:w="7300" w:type="dxa"/>
            <w:vAlign w:val="center"/>
            <w:hideMark/>
          </w:tcPr>
          <w:p w14:paraId="6A62852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2B" w14:textId="77777777">
        <w:trPr>
          <w:trHeight w:val="330"/>
        </w:trPr>
        <w:tc>
          <w:tcPr>
            <w:tcW w:w="7300" w:type="dxa"/>
            <w:vAlign w:val="center"/>
            <w:hideMark/>
          </w:tcPr>
          <w:p w14:paraId="6A62852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CD4C30" w14:paraId="6A62852D" w14:textId="77777777">
        <w:trPr>
          <w:trHeight w:val="345"/>
        </w:trPr>
        <w:tc>
          <w:tcPr>
            <w:tcW w:w="7300" w:type="dxa"/>
            <w:vAlign w:val="center"/>
            <w:hideMark/>
          </w:tcPr>
          <w:p w14:paraId="6A62852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2F" w14:textId="77777777">
        <w:trPr>
          <w:trHeight w:val="330"/>
        </w:trPr>
        <w:tc>
          <w:tcPr>
            <w:tcW w:w="7300" w:type="dxa"/>
            <w:vAlign w:val="center"/>
            <w:hideMark/>
          </w:tcPr>
          <w:p w14:paraId="6A62852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31" w14:textId="77777777">
        <w:trPr>
          <w:trHeight w:val="330"/>
        </w:trPr>
        <w:tc>
          <w:tcPr>
            <w:tcW w:w="7300" w:type="dxa"/>
            <w:vAlign w:val="center"/>
            <w:hideMark/>
          </w:tcPr>
          <w:p w14:paraId="6A62853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33" w14:textId="77777777">
        <w:trPr>
          <w:trHeight w:val="330"/>
        </w:trPr>
        <w:tc>
          <w:tcPr>
            <w:tcW w:w="7300" w:type="dxa"/>
            <w:vAlign w:val="center"/>
            <w:hideMark/>
          </w:tcPr>
          <w:p w14:paraId="6A62853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35" w14:textId="77777777">
        <w:trPr>
          <w:trHeight w:val="330"/>
        </w:trPr>
        <w:tc>
          <w:tcPr>
            <w:tcW w:w="7300" w:type="dxa"/>
            <w:vAlign w:val="center"/>
            <w:hideMark/>
          </w:tcPr>
          <w:p w14:paraId="6A62853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537" w14:textId="77777777">
        <w:trPr>
          <w:trHeight w:val="345"/>
        </w:trPr>
        <w:tc>
          <w:tcPr>
            <w:tcW w:w="7300" w:type="dxa"/>
            <w:vAlign w:val="center"/>
            <w:hideMark/>
          </w:tcPr>
          <w:p w14:paraId="6A62853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39" w14:textId="77777777">
        <w:trPr>
          <w:trHeight w:val="330"/>
        </w:trPr>
        <w:tc>
          <w:tcPr>
            <w:tcW w:w="7300" w:type="dxa"/>
            <w:vAlign w:val="center"/>
            <w:hideMark/>
          </w:tcPr>
          <w:p w14:paraId="6A62853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CD4C30" w14:paraId="6A62853B" w14:textId="77777777">
        <w:trPr>
          <w:trHeight w:val="330"/>
        </w:trPr>
        <w:tc>
          <w:tcPr>
            <w:tcW w:w="7300" w:type="dxa"/>
            <w:vAlign w:val="center"/>
            <w:hideMark/>
          </w:tcPr>
          <w:p w14:paraId="6A62853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3D" w14:textId="77777777">
        <w:trPr>
          <w:trHeight w:val="330"/>
        </w:trPr>
        <w:tc>
          <w:tcPr>
            <w:tcW w:w="7300" w:type="dxa"/>
            <w:vAlign w:val="center"/>
            <w:hideMark/>
          </w:tcPr>
          <w:p w14:paraId="6A62853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3F" w14:textId="77777777">
        <w:trPr>
          <w:trHeight w:val="330"/>
        </w:trPr>
        <w:tc>
          <w:tcPr>
            <w:tcW w:w="7300" w:type="dxa"/>
            <w:vAlign w:val="center"/>
            <w:hideMark/>
          </w:tcPr>
          <w:p w14:paraId="6A62853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CD4C30" w14:paraId="6A628541" w14:textId="77777777">
        <w:trPr>
          <w:trHeight w:val="330"/>
        </w:trPr>
        <w:tc>
          <w:tcPr>
            <w:tcW w:w="7300" w:type="dxa"/>
            <w:vAlign w:val="center"/>
            <w:hideMark/>
          </w:tcPr>
          <w:p w14:paraId="6A62854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43" w14:textId="77777777">
        <w:trPr>
          <w:trHeight w:val="330"/>
        </w:trPr>
        <w:tc>
          <w:tcPr>
            <w:tcW w:w="7300" w:type="dxa"/>
            <w:vAlign w:val="center"/>
            <w:hideMark/>
          </w:tcPr>
          <w:p w14:paraId="6A62854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545" w14:textId="77777777">
        <w:trPr>
          <w:trHeight w:val="330"/>
        </w:trPr>
        <w:tc>
          <w:tcPr>
            <w:tcW w:w="7300" w:type="dxa"/>
            <w:vAlign w:val="center"/>
            <w:hideMark/>
          </w:tcPr>
          <w:p w14:paraId="6A62854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ΠΡΝ</w:t>
            </w:r>
          </w:p>
        </w:tc>
      </w:tr>
      <w:tr w:rsidR="00CD4C30" w14:paraId="6A628547" w14:textId="77777777">
        <w:trPr>
          <w:trHeight w:val="330"/>
        </w:trPr>
        <w:tc>
          <w:tcPr>
            <w:tcW w:w="7300" w:type="dxa"/>
            <w:vAlign w:val="center"/>
            <w:hideMark/>
          </w:tcPr>
          <w:p w14:paraId="6A62854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CD4C30" w14:paraId="6A628549" w14:textId="77777777">
        <w:trPr>
          <w:trHeight w:val="330"/>
        </w:trPr>
        <w:tc>
          <w:tcPr>
            <w:tcW w:w="7300" w:type="dxa"/>
            <w:vAlign w:val="center"/>
            <w:hideMark/>
          </w:tcPr>
          <w:p w14:paraId="6A62854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4B" w14:textId="77777777">
        <w:trPr>
          <w:trHeight w:val="330"/>
        </w:trPr>
        <w:tc>
          <w:tcPr>
            <w:tcW w:w="7300" w:type="dxa"/>
            <w:vAlign w:val="center"/>
            <w:hideMark/>
          </w:tcPr>
          <w:p w14:paraId="6A62854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4D" w14:textId="77777777">
        <w:trPr>
          <w:trHeight w:val="330"/>
        </w:trPr>
        <w:tc>
          <w:tcPr>
            <w:tcW w:w="7300" w:type="dxa"/>
            <w:vAlign w:val="center"/>
            <w:hideMark/>
          </w:tcPr>
          <w:p w14:paraId="6A62854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4F" w14:textId="77777777">
        <w:trPr>
          <w:trHeight w:val="330"/>
        </w:trPr>
        <w:tc>
          <w:tcPr>
            <w:tcW w:w="7300" w:type="dxa"/>
            <w:vAlign w:val="center"/>
            <w:hideMark/>
          </w:tcPr>
          <w:p w14:paraId="6A62854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51" w14:textId="77777777">
        <w:trPr>
          <w:trHeight w:val="330"/>
        </w:trPr>
        <w:tc>
          <w:tcPr>
            <w:tcW w:w="7300" w:type="dxa"/>
            <w:vAlign w:val="center"/>
            <w:hideMark/>
          </w:tcPr>
          <w:p w14:paraId="6A62855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553" w14:textId="77777777">
        <w:trPr>
          <w:trHeight w:val="330"/>
        </w:trPr>
        <w:tc>
          <w:tcPr>
            <w:tcW w:w="7300" w:type="dxa"/>
            <w:vAlign w:val="center"/>
            <w:hideMark/>
          </w:tcPr>
          <w:p w14:paraId="6A62855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55" w14:textId="77777777">
        <w:trPr>
          <w:trHeight w:val="330"/>
        </w:trPr>
        <w:tc>
          <w:tcPr>
            <w:tcW w:w="7300" w:type="dxa"/>
            <w:vAlign w:val="center"/>
            <w:hideMark/>
          </w:tcPr>
          <w:p w14:paraId="6A62855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65 όπως τροπ.     ΚΑΤΑ ΠΛΕΙΟΨΗΦΙΑ</w:t>
            </w:r>
          </w:p>
        </w:tc>
      </w:tr>
      <w:tr w:rsidR="00CD4C30" w14:paraId="6A628557" w14:textId="77777777">
        <w:trPr>
          <w:trHeight w:val="330"/>
        </w:trPr>
        <w:tc>
          <w:tcPr>
            <w:tcW w:w="7300" w:type="dxa"/>
            <w:vAlign w:val="center"/>
            <w:hideMark/>
          </w:tcPr>
          <w:p w14:paraId="6A62855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59" w14:textId="77777777">
        <w:trPr>
          <w:trHeight w:val="345"/>
        </w:trPr>
        <w:tc>
          <w:tcPr>
            <w:tcW w:w="7300" w:type="dxa"/>
            <w:vAlign w:val="center"/>
            <w:hideMark/>
          </w:tcPr>
          <w:p w14:paraId="6A62855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5B" w14:textId="77777777">
        <w:trPr>
          <w:trHeight w:val="330"/>
        </w:trPr>
        <w:tc>
          <w:tcPr>
            <w:tcW w:w="7300" w:type="dxa"/>
            <w:vAlign w:val="center"/>
            <w:hideMark/>
          </w:tcPr>
          <w:p w14:paraId="6A62855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5D" w14:textId="77777777">
        <w:trPr>
          <w:trHeight w:val="330"/>
        </w:trPr>
        <w:tc>
          <w:tcPr>
            <w:tcW w:w="7300" w:type="dxa"/>
            <w:vAlign w:val="center"/>
            <w:hideMark/>
          </w:tcPr>
          <w:p w14:paraId="6A62855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5F" w14:textId="77777777">
        <w:trPr>
          <w:trHeight w:val="330"/>
        </w:trPr>
        <w:tc>
          <w:tcPr>
            <w:tcW w:w="7300" w:type="dxa"/>
            <w:vAlign w:val="center"/>
            <w:hideMark/>
          </w:tcPr>
          <w:p w14:paraId="6A62855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61" w14:textId="77777777">
        <w:trPr>
          <w:trHeight w:val="330"/>
        </w:trPr>
        <w:tc>
          <w:tcPr>
            <w:tcW w:w="7300" w:type="dxa"/>
            <w:vAlign w:val="center"/>
            <w:hideMark/>
          </w:tcPr>
          <w:p w14:paraId="6A62856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63" w14:textId="77777777">
        <w:trPr>
          <w:trHeight w:val="330"/>
        </w:trPr>
        <w:tc>
          <w:tcPr>
            <w:tcW w:w="7300" w:type="dxa"/>
            <w:vAlign w:val="center"/>
            <w:hideMark/>
          </w:tcPr>
          <w:p w14:paraId="6A62856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66</w:t>
            </w:r>
            <w:r>
              <w:rPr>
                <w:rFonts w:ascii="Calibri" w:eastAsia="Times New Roman" w:hAnsi="Calibri" w:cs="Calibri"/>
                <w:color w:val="000000"/>
                <w:szCs w:val="24"/>
              </w:rPr>
              <w:t xml:space="preserve"> ως έχει     ΚΑΤΑ ΠΛΕΙΟΨΗΦΙΑ</w:t>
            </w:r>
          </w:p>
        </w:tc>
      </w:tr>
      <w:tr w:rsidR="00CD4C30" w14:paraId="6A628565" w14:textId="77777777">
        <w:trPr>
          <w:trHeight w:val="330"/>
        </w:trPr>
        <w:tc>
          <w:tcPr>
            <w:tcW w:w="7300" w:type="dxa"/>
            <w:vAlign w:val="center"/>
            <w:hideMark/>
          </w:tcPr>
          <w:p w14:paraId="6A62856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67" w14:textId="77777777">
        <w:trPr>
          <w:trHeight w:val="330"/>
        </w:trPr>
        <w:tc>
          <w:tcPr>
            <w:tcW w:w="7300" w:type="dxa"/>
            <w:vAlign w:val="center"/>
            <w:hideMark/>
          </w:tcPr>
          <w:p w14:paraId="6A62856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69" w14:textId="77777777">
        <w:trPr>
          <w:trHeight w:val="330"/>
        </w:trPr>
        <w:tc>
          <w:tcPr>
            <w:tcW w:w="7300" w:type="dxa"/>
            <w:vAlign w:val="center"/>
            <w:hideMark/>
          </w:tcPr>
          <w:p w14:paraId="6A62856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6B" w14:textId="77777777">
        <w:trPr>
          <w:trHeight w:val="330"/>
        </w:trPr>
        <w:tc>
          <w:tcPr>
            <w:tcW w:w="7300" w:type="dxa"/>
            <w:vAlign w:val="center"/>
            <w:hideMark/>
          </w:tcPr>
          <w:p w14:paraId="6A62856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6D" w14:textId="77777777">
        <w:trPr>
          <w:trHeight w:val="330"/>
        </w:trPr>
        <w:tc>
          <w:tcPr>
            <w:tcW w:w="7300" w:type="dxa"/>
            <w:vAlign w:val="center"/>
            <w:hideMark/>
          </w:tcPr>
          <w:p w14:paraId="6A62856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6F" w14:textId="77777777">
        <w:trPr>
          <w:trHeight w:val="330"/>
        </w:trPr>
        <w:tc>
          <w:tcPr>
            <w:tcW w:w="7300" w:type="dxa"/>
            <w:vAlign w:val="center"/>
            <w:hideMark/>
          </w:tcPr>
          <w:p w14:paraId="6A62856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571" w14:textId="77777777">
        <w:trPr>
          <w:trHeight w:val="330"/>
        </w:trPr>
        <w:tc>
          <w:tcPr>
            <w:tcW w:w="7300" w:type="dxa"/>
            <w:vAlign w:val="center"/>
            <w:hideMark/>
          </w:tcPr>
          <w:p w14:paraId="6A62857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CD4C30" w14:paraId="6A628573" w14:textId="77777777">
        <w:trPr>
          <w:trHeight w:val="330"/>
        </w:trPr>
        <w:tc>
          <w:tcPr>
            <w:tcW w:w="7300" w:type="dxa"/>
            <w:vAlign w:val="center"/>
            <w:hideMark/>
          </w:tcPr>
          <w:p w14:paraId="6A62857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75" w14:textId="77777777">
        <w:trPr>
          <w:trHeight w:val="330"/>
        </w:trPr>
        <w:tc>
          <w:tcPr>
            <w:tcW w:w="7300" w:type="dxa"/>
            <w:vAlign w:val="center"/>
            <w:hideMark/>
          </w:tcPr>
          <w:p w14:paraId="6A62857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77" w14:textId="77777777">
        <w:trPr>
          <w:trHeight w:val="345"/>
        </w:trPr>
        <w:tc>
          <w:tcPr>
            <w:tcW w:w="7300" w:type="dxa"/>
            <w:vAlign w:val="center"/>
            <w:hideMark/>
          </w:tcPr>
          <w:p w14:paraId="6A62857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79" w14:textId="77777777">
        <w:trPr>
          <w:trHeight w:val="330"/>
        </w:trPr>
        <w:tc>
          <w:tcPr>
            <w:tcW w:w="7300" w:type="dxa"/>
            <w:vAlign w:val="center"/>
            <w:hideMark/>
          </w:tcPr>
          <w:p w14:paraId="6A62857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7B" w14:textId="77777777">
        <w:trPr>
          <w:trHeight w:val="330"/>
        </w:trPr>
        <w:tc>
          <w:tcPr>
            <w:tcW w:w="7300" w:type="dxa"/>
            <w:vAlign w:val="center"/>
            <w:hideMark/>
          </w:tcPr>
          <w:p w14:paraId="6A62857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7D" w14:textId="77777777">
        <w:trPr>
          <w:trHeight w:val="330"/>
        </w:trPr>
        <w:tc>
          <w:tcPr>
            <w:tcW w:w="7300" w:type="dxa"/>
            <w:vAlign w:val="center"/>
            <w:hideMark/>
          </w:tcPr>
          <w:p w14:paraId="6A62857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7F" w14:textId="77777777">
        <w:trPr>
          <w:trHeight w:val="330"/>
        </w:trPr>
        <w:tc>
          <w:tcPr>
            <w:tcW w:w="7300" w:type="dxa"/>
            <w:vAlign w:val="center"/>
            <w:hideMark/>
          </w:tcPr>
          <w:p w14:paraId="6A62857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68 ως έχει     ΚΑΤΑ </w:t>
            </w:r>
            <w:r>
              <w:rPr>
                <w:rFonts w:ascii="Calibri" w:eastAsia="Times New Roman" w:hAnsi="Calibri" w:cs="Calibri"/>
                <w:color w:val="000000"/>
                <w:szCs w:val="24"/>
              </w:rPr>
              <w:t>ΠΛΕΙΟΨΗΦΙΑ</w:t>
            </w:r>
          </w:p>
        </w:tc>
      </w:tr>
      <w:tr w:rsidR="00CD4C30" w14:paraId="6A628581" w14:textId="77777777">
        <w:trPr>
          <w:trHeight w:val="330"/>
        </w:trPr>
        <w:tc>
          <w:tcPr>
            <w:tcW w:w="7300" w:type="dxa"/>
            <w:vAlign w:val="center"/>
            <w:hideMark/>
          </w:tcPr>
          <w:p w14:paraId="6A62858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83" w14:textId="77777777">
        <w:trPr>
          <w:trHeight w:val="330"/>
        </w:trPr>
        <w:tc>
          <w:tcPr>
            <w:tcW w:w="7300" w:type="dxa"/>
            <w:vAlign w:val="center"/>
            <w:hideMark/>
          </w:tcPr>
          <w:p w14:paraId="6A62858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85" w14:textId="77777777">
        <w:trPr>
          <w:trHeight w:val="330"/>
        </w:trPr>
        <w:tc>
          <w:tcPr>
            <w:tcW w:w="7300" w:type="dxa"/>
            <w:vAlign w:val="center"/>
            <w:hideMark/>
          </w:tcPr>
          <w:p w14:paraId="6A62858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87" w14:textId="77777777">
        <w:trPr>
          <w:trHeight w:val="330"/>
        </w:trPr>
        <w:tc>
          <w:tcPr>
            <w:tcW w:w="7300" w:type="dxa"/>
            <w:vAlign w:val="center"/>
            <w:hideMark/>
          </w:tcPr>
          <w:p w14:paraId="6A62858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89" w14:textId="77777777">
        <w:trPr>
          <w:trHeight w:val="330"/>
        </w:trPr>
        <w:tc>
          <w:tcPr>
            <w:tcW w:w="7300" w:type="dxa"/>
            <w:vAlign w:val="center"/>
            <w:hideMark/>
          </w:tcPr>
          <w:p w14:paraId="6A62858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8B" w14:textId="77777777">
        <w:trPr>
          <w:trHeight w:val="330"/>
        </w:trPr>
        <w:tc>
          <w:tcPr>
            <w:tcW w:w="7300" w:type="dxa"/>
            <w:vAlign w:val="center"/>
            <w:hideMark/>
          </w:tcPr>
          <w:p w14:paraId="6A62858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8D" w14:textId="77777777">
        <w:trPr>
          <w:trHeight w:val="330"/>
        </w:trPr>
        <w:tc>
          <w:tcPr>
            <w:tcW w:w="7300" w:type="dxa"/>
            <w:vAlign w:val="center"/>
            <w:hideMark/>
          </w:tcPr>
          <w:p w14:paraId="6A62858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69 όπως τροπ.     ΚΑΤΑ ΠΛΕΙΟΨΗΦΙΑ</w:t>
            </w:r>
          </w:p>
        </w:tc>
      </w:tr>
      <w:tr w:rsidR="00CD4C30" w14:paraId="6A62858F" w14:textId="77777777">
        <w:trPr>
          <w:trHeight w:val="330"/>
        </w:trPr>
        <w:tc>
          <w:tcPr>
            <w:tcW w:w="7300" w:type="dxa"/>
            <w:vAlign w:val="center"/>
            <w:hideMark/>
          </w:tcPr>
          <w:p w14:paraId="6A62858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91" w14:textId="77777777">
        <w:trPr>
          <w:trHeight w:val="330"/>
        </w:trPr>
        <w:tc>
          <w:tcPr>
            <w:tcW w:w="7300" w:type="dxa"/>
            <w:vAlign w:val="center"/>
            <w:hideMark/>
          </w:tcPr>
          <w:p w14:paraId="6A62859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93" w14:textId="77777777">
        <w:trPr>
          <w:trHeight w:val="330"/>
        </w:trPr>
        <w:tc>
          <w:tcPr>
            <w:tcW w:w="7300" w:type="dxa"/>
            <w:vAlign w:val="center"/>
            <w:hideMark/>
          </w:tcPr>
          <w:p w14:paraId="6A62859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595" w14:textId="77777777">
        <w:trPr>
          <w:trHeight w:val="330"/>
        </w:trPr>
        <w:tc>
          <w:tcPr>
            <w:tcW w:w="7300" w:type="dxa"/>
            <w:vAlign w:val="center"/>
            <w:hideMark/>
          </w:tcPr>
          <w:p w14:paraId="6A62859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97" w14:textId="77777777">
        <w:trPr>
          <w:trHeight w:val="330"/>
        </w:trPr>
        <w:tc>
          <w:tcPr>
            <w:tcW w:w="7300" w:type="dxa"/>
            <w:vAlign w:val="center"/>
            <w:hideMark/>
          </w:tcPr>
          <w:p w14:paraId="6A62859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99" w14:textId="77777777">
        <w:trPr>
          <w:trHeight w:val="330"/>
        </w:trPr>
        <w:tc>
          <w:tcPr>
            <w:tcW w:w="7300" w:type="dxa"/>
            <w:vAlign w:val="center"/>
            <w:hideMark/>
          </w:tcPr>
          <w:p w14:paraId="6A62859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59B" w14:textId="77777777">
        <w:trPr>
          <w:trHeight w:val="330"/>
        </w:trPr>
        <w:tc>
          <w:tcPr>
            <w:tcW w:w="7300" w:type="dxa"/>
            <w:vAlign w:val="center"/>
            <w:hideMark/>
          </w:tcPr>
          <w:p w14:paraId="6A62859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CD4C30" w14:paraId="6A62859D" w14:textId="77777777">
        <w:trPr>
          <w:trHeight w:val="330"/>
        </w:trPr>
        <w:tc>
          <w:tcPr>
            <w:tcW w:w="7300" w:type="dxa"/>
            <w:vAlign w:val="center"/>
            <w:hideMark/>
          </w:tcPr>
          <w:p w14:paraId="6A62859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9F" w14:textId="77777777">
        <w:trPr>
          <w:trHeight w:val="330"/>
        </w:trPr>
        <w:tc>
          <w:tcPr>
            <w:tcW w:w="7300" w:type="dxa"/>
            <w:vAlign w:val="center"/>
            <w:hideMark/>
          </w:tcPr>
          <w:p w14:paraId="6A62859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A1" w14:textId="77777777">
        <w:trPr>
          <w:trHeight w:val="330"/>
        </w:trPr>
        <w:tc>
          <w:tcPr>
            <w:tcW w:w="7300" w:type="dxa"/>
            <w:vAlign w:val="center"/>
            <w:hideMark/>
          </w:tcPr>
          <w:p w14:paraId="6A6285A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A3" w14:textId="77777777">
        <w:trPr>
          <w:trHeight w:val="345"/>
        </w:trPr>
        <w:tc>
          <w:tcPr>
            <w:tcW w:w="7300" w:type="dxa"/>
            <w:vAlign w:val="center"/>
            <w:hideMark/>
          </w:tcPr>
          <w:p w14:paraId="6A6285A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A5" w14:textId="77777777">
        <w:trPr>
          <w:trHeight w:val="330"/>
        </w:trPr>
        <w:tc>
          <w:tcPr>
            <w:tcW w:w="7300" w:type="dxa"/>
            <w:vAlign w:val="center"/>
            <w:hideMark/>
          </w:tcPr>
          <w:p w14:paraId="6A6285A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A7" w14:textId="77777777">
        <w:trPr>
          <w:trHeight w:val="330"/>
        </w:trPr>
        <w:tc>
          <w:tcPr>
            <w:tcW w:w="7300" w:type="dxa"/>
            <w:vAlign w:val="center"/>
            <w:hideMark/>
          </w:tcPr>
          <w:p w14:paraId="6A6285A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A9" w14:textId="77777777">
        <w:trPr>
          <w:trHeight w:val="330"/>
        </w:trPr>
        <w:tc>
          <w:tcPr>
            <w:tcW w:w="7300" w:type="dxa"/>
            <w:vAlign w:val="center"/>
            <w:hideMark/>
          </w:tcPr>
          <w:p w14:paraId="6A6285A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CD4C30" w14:paraId="6A6285AB" w14:textId="77777777">
        <w:trPr>
          <w:trHeight w:val="330"/>
        </w:trPr>
        <w:tc>
          <w:tcPr>
            <w:tcW w:w="7300" w:type="dxa"/>
            <w:vAlign w:val="center"/>
            <w:hideMark/>
          </w:tcPr>
          <w:p w14:paraId="6A6285A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AD" w14:textId="77777777">
        <w:trPr>
          <w:trHeight w:val="330"/>
        </w:trPr>
        <w:tc>
          <w:tcPr>
            <w:tcW w:w="7300" w:type="dxa"/>
            <w:vAlign w:val="center"/>
            <w:hideMark/>
          </w:tcPr>
          <w:p w14:paraId="6A6285A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AF" w14:textId="77777777">
        <w:trPr>
          <w:trHeight w:val="330"/>
        </w:trPr>
        <w:tc>
          <w:tcPr>
            <w:tcW w:w="7300" w:type="dxa"/>
            <w:vAlign w:val="center"/>
            <w:hideMark/>
          </w:tcPr>
          <w:p w14:paraId="6A6285A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B1" w14:textId="77777777">
        <w:trPr>
          <w:trHeight w:val="330"/>
        </w:trPr>
        <w:tc>
          <w:tcPr>
            <w:tcW w:w="7300" w:type="dxa"/>
            <w:vAlign w:val="center"/>
            <w:hideMark/>
          </w:tcPr>
          <w:p w14:paraId="6A6285B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B3" w14:textId="77777777">
        <w:trPr>
          <w:trHeight w:val="330"/>
        </w:trPr>
        <w:tc>
          <w:tcPr>
            <w:tcW w:w="7300" w:type="dxa"/>
            <w:vAlign w:val="center"/>
            <w:hideMark/>
          </w:tcPr>
          <w:p w14:paraId="6A6285B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B5" w14:textId="77777777">
        <w:trPr>
          <w:trHeight w:val="330"/>
        </w:trPr>
        <w:tc>
          <w:tcPr>
            <w:tcW w:w="7300" w:type="dxa"/>
            <w:vAlign w:val="center"/>
            <w:hideMark/>
          </w:tcPr>
          <w:p w14:paraId="6A6285B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B7" w14:textId="77777777">
        <w:trPr>
          <w:trHeight w:val="345"/>
        </w:trPr>
        <w:tc>
          <w:tcPr>
            <w:tcW w:w="7300" w:type="dxa"/>
            <w:vAlign w:val="center"/>
            <w:hideMark/>
          </w:tcPr>
          <w:p w14:paraId="6A6285B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72 όπως τροπ.     ΚΑΤΑ ΠΛΕΙΟΨΗΦΙΑ</w:t>
            </w:r>
          </w:p>
        </w:tc>
      </w:tr>
      <w:tr w:rsidR="00CD4C30" w14:paraId="6A6285B9" w14:textId="77777777">
        <w:trPr>
          <w:trHeight w:val="330"/>
        </w:trPr>
        <w:tc>
          <w:tcPr>
            <w:tcW w:w="7300" w:type="dxa"/>
            <w:vAlign w:val="center"/>
            <w:hideMark/>
          </w:tcPr>
          <w:p w14:paraId="6A6285B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BB" w14:textId="77777777">
        <w:trPr>
          <w:trHeight w:val="330"/>
        </w:trPr>
        <w:tc>
          <w:tcPr>
            <w:tcW w:w="7300" w:type="dxa"/>
            <w:vAlign w:val="center"/>
            <w:hideMark/>
          </w:tcPr>
          <w:p w14:paraId="6A6285B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BD" w14:textId="77777777">
        <w:trPr>
          <w:trHeight w:val="330"/>
        </w:trPr>
        <w:tc>
          <w:tcPr>
            <w:tcW w:w="7300" w:type="dxa"/>
            <w:vAlign w:val="center"/>
            <w:hideMark/>
          </w:tcPr>
          <w:p w14:paraId="6A6285B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BF" w14:textId="77777777">
        <w:trPr>
          <w:trHeight w:val="330"/>
        </w:trPr>
        <w:tc>
          <w:tcPr>
            <w:tcW w:w="7300" w:type="dxa"/>
            <w:vAlign w:val="center"/>
            <w:hideMark/>
          </w:tcPr>
          <w:p w14:paraId="6A6285B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C1" w14:textId="77777777">
        <w:trPr>
          <w:trHeight w:val="345"/>
        </w:trPr>
        <w:tc>
          <w:tcPr>
            <w:tcW w:w="7300" w:type="dxa"/>
            <w:vAlign w:val="center"/>
            <w:hideMark/>
          </w:tcPr>
          <w:p w14:paraId="6A6285C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C3" w14:textId="77777777">
        <w:trPr>
          <w:trHeight w:val="330"/>
        </w:trPr>
        <w:tc>
          <w:tcPr>
            <w:tcW w:w="7300" w:type="dxa"/>
            <w:vAlign w:val="center"/>
            <w:hideMark/>
          </w:tcPr>
          <w:p w14:paraId="6A6285C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C5" w14:textId="77777777">
        <w:trPr>
          <w:trHeight w:val="330"/>
        </w:trPr>
        <w:tc>
          <w:tcPr>
            <w:tcW w:w="7300" w:type="dxa"/>
            <w:vAlign w:val="center"/>
            <w:hideMark/>
          </w:tcPr>
          <w:p w14:paraId="6A6285C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CD4C30" w14:paraId="6A6285C7" w14:textId="77777777">
        <w:trPr>
          <w:trHeight w:val="330"/>
        </w:trPr>
        <w:tc>
          <w:tcPr>
            <w:tcW w:w="7300" w:type="dxa"/>
            <w:vAlign w:val="center"/>
            <w:hideMark/>
          </w:tcPr>
          <w:p w14:paraId="6A6285C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C9" w14:textId="77777777">
        <w:trPr>
          <w:trHeight w:val="330"/>
        </w:trPr>
        <w:tc>
          <w:tcPr>
            <w:tcW w:w="7300" w:type="dxa"/>
            <w:vAlign w:val="center"/>
            <w:hideMark/>
          </w:tcPr>
          <w:p w14:paraId="6A6285C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CB" w14:textId="77777777">
        <w:trPr>
          <w:trHeight w:val="330"/>
        </w:trPr>
        <w:tc>
          <w:tcPr>
            <w:tcW w:w="7300" w:type="dxa"/>
            <w:vAlign w:val="center"/>
            <w:hideMark/>
          </w:tcPr>
          <w:p w14:paraId="6A6285C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CD4C30" w14:paraId="6A6285CD" w14:textId="77777777">
        <w:trPr>
          <w:trHeight w:val="330"/>
        </w:trPr>
        <w:tc>
          <w:tcPr>
            <w:tcW w:w="7300" w:type="dxa"/>
            <w:vAlign w:val="center"/>
            <w:hideMark/>
          </w:tcPr>
          <w:p w14:paraId="6A6285C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CF" w14:textId="77777777">
        <w:trPr>
          <w:trHeight w:val="330"/>
        </w:trPr>
        <w:tc>
          <w:tcPr>
            <w:tcW w:w="7300" w:type="dxa"/>
            <w:vAlign w:val="center"/>
            <w:hideMark/>
          </w:tcPr>
          <w:p w14:paraId="6A6285C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D1" w14:textId="77777777">
        <w:trPr>
          <w:trHeight w:val="330"/>
        </w:trPr>
        <w:tc>
          <w:tcPr>
            <w:tcW w:w="7300" w:type="dxa"/>
            <w:vAlign w:val="center"/>
            <w:hideMark/>
          </w:tcPr>
          <w:p w14:paraId="6A6285D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D3" w14:textId="77777777">
        <w:trPr>
          <w:trHeight w:val="330"/>
        </w:trPr>
        <w:tc>
          <w:tcPr>
            <w:tcW w:w="7300" w:type="dxa"/>
            <w:vAlign w:val="center"/>
            <w:hideMark/>
          </w:tcPr>
          <w:p w14:paraId="6A6285D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CD4C30" w14:paraId="6A6285D5" w14:textId="77777777">
        <w:trPr>
          <w:trHeight w:val="330"/>
        </w:trPr>
        <w:tc>
          <w:tcPr>
            <w:tcW w:w="7300" w:type="dxa"/>
            <w:vAlign w:val="center"/>
            <w:hideMark/>
          </w:tcPr>
          <w:p w14:paraId="6A6285D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D7" w14:textId="77777777">
        <w:trPr>
          <w:trHeight w:val="330"/>
        </w:trPr>
        <w:tc>
          <w:tcPr>
            <w:tcW w:w="7300" w:type="dxa"/>
            <w:vAlign w:val="center"/>
            <w:hideMark/>
          </w:tcPr>
          <w:p w14:paraId="6A6285D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5D9" w14:textId="77777777">
        <w:trPr>
          <w:trHeight w:val="330"/>
        </w:trPr>
        <w:tc>
          <w:tcPr>
            <w:tcW w:w="7300" w:type="dxa"/>
            <w:vAlign w:val="center"/>
            <w:hideMark/>
          </w:tcPr>
          <w:p w14:paraId="6A6285D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5DB" w14:textId="77777777">
        <w:trPr>
          <w:trHeight w:val="330"/>
        </w:trPr>
        <w:tc>
          <w:tcPr>
            <w:tcW w:w="7300" w:type="dxa"/>
            <w:vAlign w:val="center"/>
            <w:hideMark/>
          </w:tcPr>
          <w:p w14:paraId="6A6285D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DD" w14:textId="77777777">
        <w:trPr>
          <w:trHeight w:val="330"/>
        </w:trPr>
        <w:tc>
          <w:tcPr>
            <w:tcW w:w="7300" w:type="dxa"/>
            <w:vAlign w:val="center"/>
            <w:hideMark/>
          </w:tcPr>
          <w:p w14:paraId="6A6285D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DF" w14:textId="77777777">
        <w:trPr>
          <w:trHeight w:val="330"/>
        </w:trPr>
        <w:tc>
          <w:tcPr>
            <w:tcW w:w="7300" w:type="dxa"/>
            <w:vAlign w:val="center"/>
            <w:hideMark/>
          </w:tcPr>
          <w:p w14:paraId="6A6285D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5E1" w14:textId="77777777">
        <w:trPr>
          <w:trHeight w:val="330"/>
        </w:trPr>
        <w:tc>
          <w:tcPr>
            <w:tcW w:w="7300" w:type="dxa"/>
            <w:vAlign w:val="center"/>
            <w:hideMark/>
          </w:tcPr>
          <w:p w14:paraId="6A6285E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CD4C30" w14:paraId="6A6285E3" w14:textId="77777777">
        <w:trPr>
          <w:trHeight w:val="345"/>
        </w:trPr>
        <w:tc>
          <w:tcPr>
            <w:tcW w:w="7300" w:type="dxa"/>
            <w:vAlign w:val="center"/>
            <w:hideMark/>
          </w:tcPr>
          <w:p w14:paraId="6A6285E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E5" w14:textId="77777777">
        <w:trPr>
          <w:trHeight w:val="330"/>
        </w:trPr>
        <w:tc>
          <w:tcPr>
            <w:tcW w:w="7300" w:type="dxa"/>
            <w:vAlign w:val="center"/>
            <w:hideMark/>
          </w:tcPr>
          <w:p w14:paraId="6A6285E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E7" w14:textId="77777777">
        <w:trPr>
          <w:trHeight w:val="330"/>
        </w:trPr>
        <w:tc>
          <w:tcPr>
            <w:tcW w:w="7300" w:type="dxa"/>
            <w:vAlign w:val="center"/>
            <w:hideMark/>
          </w:tcPr>
          <w:p w14:paraId="6A6285E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5E9" w14:textId="77777777">
        <w:trPr>
          <w:trHeight w:val="330"/>
        </w:trPr>
        <w:tc>
          <w:tcPr>
            <w:tcW w:w="7300" w:type="dxa"/>
            <w:vAlign w:val="center"/>
            <w:hideMark/>
          </w:tcPr>
          <w:p w14:paraId="6A6285E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EB" w14:textId="77777777">
        <w:trPr>
          <w:trHeight w:val="330"/>
        </w:trPr>
        <w:tc>
          <w:tcPr>
            <w:tcW w:w="7300" w:type="dxa"/>
            <w:vAlign w:val="center"/>
            <w:hideMark/>
          </w:tcPr>
          <w:p w14:paraId="6A6285E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ED" w14:textId="77777777">
        <w:trPr>
          <w:trHeight w:val="345"/>
        </w:trPr>
        <w:tc>
          <w:tcPr>
            <w:tcW w:w="7300" w:type="dxa"/>
            <w:vAlign w:val="center"/>
            <w:hideMark/>
          </w:tcPr>
          <w:p w14:paraId="6A6285E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5EF" w14:textId="77777777">
        <w:trPr>
          <w:trHeight w:val="330"/>
        </w:trPr>
        <w:tc>
          <w:tcPr>
            <w:tcW w:w="7300" w:type="dxa"/>
            <w:vAlign w:val="center"/>
            <w:hideMark/>
          </w:tcPr>
          <w:p w14:paraId="6A6285E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76 όπως τροπ.     ΚΑΤΑ ΠΛΕΙΟΨΗΦΙΑ</w:t>
            </w:r>
          </w:p>
        </w:tc>
      </w:tr>
      <w:tr w:rsidR="00CD4C30" w14:paraId="6A6285F1" w14:textId="77777777">
        <w:trPr>
          <w:trHeight w:val="330"/>
        </w:trPr>
        <w:tc>
          <w:tcPr>
            <w:tcW w:w="7300" w:type="dxa"/>
            <w:vAlign w:val="center"/>
            <w:hideMark/>
          </w:tcPr>
          <w:p w14:paraId="6A6285F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5F3" w14:textId="77777777">
        <w:trPr>
          <w:trHeight w:val="330"/>
        </w:trPr>
        <w:tc>
          <w:tcPr>
            <w:tcW w:w="7300" w:type="dxa"/>
            <w:vAlign w:val="center"/>
            <w:hideMark/>
          </w:tcPr>
          <w:p w14:paraId="6A6285F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5F5" w14:textId="77777777">
        <w:trPr>
          <w:trHeight w:val="330"/>
        </w:trPr>
        <w:tc>
          <w:tcPr>
            <w:tcW w:w="7300" w:type="dxa"/>
            <w:vAlign w:val="center"/>
            <w:hideMark/>
          </w:tcPr>
          <w:p w14:paraId="6A6285F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CD4C30" w14:paraId="6A6285F7" w14:textId="77777777">
        <w:trPr>
          <w:trHeight w:val="330"/>
        </w:trPr>
        <w:tc>
          <w:tcPr>
            <w:tcW w:w="7300" w:type="dxa"/>
            <w:vAlign w:val="center"/>
            <w:hideMark/>
          </w:tcPr>
          <w:p w14:paraId="6A6285F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5F9" w14:textId="77777777">
        <w:trPr>
          <w:trHeight w:val="330"/>
        </w:trPr>
        <w:tc>
          <w:tcPr>
            <w:tcW w:w="7300" w:type="dxa"/>
            <w:vAlign w:val="center"/>
            <w:hideMark/>
          </w:tcPr>
          <w:p w14:paraId="6A6285F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5FB" w14:textId="77777777">
        <w:trPr>
          <w:trHeight w:val="330"/>
        </w:trPr>
        <w:tc>
          <w:tcPr>
            <w:tcW w:w="7300" w:type="dxa"/>
            <w:vAlign w:val="center"/>
            <w:hideMark/>
          </w:tcPr>
          <w:p w14:paraId="6A6285F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5FD" w14:textId="77777777">
        <w:trPr>
          <w:trHeight w:val="330"/>
        </w:trPr>
        <w:tc>
          <w:tcPr>
            <w:tcW w:w="7300" w:type="dxa"/>
            <w:vAlign w:val="center"/>
            <w:hideMark/>
          </w:tcPr>
          <w:p w14:paraId="6A6285F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CD4C30" w14:paraId="6A6285FF" w14:textId="77777777">
        <w:trPr>
          <w:trHeight w:val="330"/>
        </w:trPr>
        <w:tc>
          <w:tcPr>
            <w:tcW w:w="7300" w:type="dxa"/>
            <w:vAlign w:val="center"/>
            <w:hideMark/>
          </w:tcPr>
          <w:p w14:paraId="6A6285F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01" w14:textId="77777777">
        <w:trPr>
          <w:trHeight w:val="345"/>
        </w:trPr>
        <w:tc>
          <w:tcPr>
            <w:tcW w:w="7300" w:type="dxa"/>
            <w:vAlign w:val="center"/>
            <w:hideMark/>
          </w:tcPr>
          <w:p w14:paraId="6A62860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603" w14:textId="77777777">
        <w:trPr>
          <w:trHeight w:val="330"/>
        </w:trPr>
        <w:tc>
          <w:tcPr>
            <w:tcW w:w="7300" w:type="dxa"/>
            <w:vAlign w:val="center"/>
            <w:hideMark/>
          </w:tcPr>
          <w:p w14:paraId="6A62860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05" w14:textId="77777777">
        <w:trPr>
          <w:trHeight w:val="330"/>
        </w:trPr>
        <w:tc>
          <w:tcPr>
            <w:tcW w:w="7300" w:type="dxa"/>
            <w:vAlign w:val="center"/>
            <w:hideMark/>
          </w:tcPr>
          <w:p w14:paraId="6A62860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07" w14:textId="77777777">
        <w:trPr>
          <w:trHeight w:val="330"/>
        </w:trPr>
        <w:tc>
          <w:tcPr>
            <w:tcW w:w="7300" w:type="dxa"/>
            <w:vAlign w:val="center"/>
            <w:hideMark/>
          </w:tcPr>
          <w:p w14:paraId="6A62860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09" w14:textId="77777777">
        <w:trPr>
          <w:trHeight w:val="330"/>
        </w:trPr>
        <w:tc>
          <w:tcPr>
            <w:tcW w:w="7300" w:type="dxa"/>
            <w:vAlign w:val="center"/>
            <w:hideMark/>
          </w:tcPr>
          <w:p w14:paraId="6A62860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0B" w14:textId="77777777">
        <w:trPr>
          <w:trHeight w:val="330"/>
        </w:trPr>
        <w:tc>
          <w:tcPr>
            <w:tcW w:w="7300" w:type="dxa"/>
            <w:vAlign w:val="center"/>
            <w:hideMark/>
          </w:tcPr>
          <w:p w14:paraId="6A62860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CD4C30" w14:paraId="6A62860D" w14:textId="77777777">
        <w:trPr>
          <w:trHeight w:val="330"/>
        </w:trPr>
        <w:tc>
          <w:tcPr>
            <w:tcW w:w="7300" w:type="dxa"/>
            <w:vAlign w:val="center"/>
            <w:hideMark/>
          </w:tcPr>
          <w:p w14:paraId="6A62860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0F" w14:textId="77777777">
        <w:trPr>
          <w:trHeight w:val="330"/>
        </w:trPr>
        <w:tc>
          <w:tcPr>
            <w:tcW w:w="7300" w:type="dxa"/>
            <w:vAlign w:val="center"/>
            <w:hideMark/>
          </w:tcPr>
          <w:p w14:paraId="6A62860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CD4C30" w14:paraId="6A628611" w14:textId="77777777">
        <w:trPr>
          <w:trHeight w:val="330"/>
        </w:trPr>
        <w:tc>
          <w:tcPr>
            <w:tcW w:w="7300" w:type="dxa"/>
            <w:vAlign w:val="center"/>
            <w:hideMark/>
          </w:tcPr>
          <w:p w14:paraId="6A62861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13" w14:textId="77777777">
        <w:trPr>
          <w:trHeight w:val="330"/>
        </w:trPr>
        <w:tc>
          <w:tcPr>
            <w:tcW w:w="7300" w:type="dxa"/>
            <w:vAlign w:val="center"/>
            <w:hideMark/>
          </w:tcPr>
          <w:p w14:paraId="6A62861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15" w14:textId="77777777">
        <w:trPr>
          <w:trHeight w:val="330"/>
        </w:trPr>
        <w:tc>
          <w:tcPr>
            <w:tcW w:w="7300" w:type="dxa"/>
            <w:vAlign w:val="center"/>
            <w:hideMark/>
          </w:tcPr>
          <w:p w14:paraId="6A62861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17" w14:textId="77777777">
        <w:trPr>
          <w:trHeight w:val="330"/>
        </w:trPr>
        <w:tc>
          <w:tcPr>
            <w:tcW w:w="7300" w:type="dxa"/>
            <w:vAlign w:val="center"/>
            <w:hideMark/>
          </w:tcPr>
          <w:p w14:paraId="6A62861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19" w14:textId="77777777">
        <w:trPr>
          <w:trHeight w:val="330"/>
        </w:trPr>
        <w:tc>
          <w:tcPr>
            <w:tcW w:w="7300" w:type="dxa"/>
            <w:vAlign w:val="center"/>
            <w:hideMark/>
          </w:tcPr>
          <w:p w14:paraId="6A62861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79 ως έχει     ΚΑΤΑ </w:t>
            </w:r>
            <w:r>
              <w:rPr>
                <w:rFonts w:ascii="Calibri" w:eastAsia="Times New Roman" w:hAnsi="Calibri" w:cs="Calibri"/>
                <w:color w:val="000000"/>
                <w:szCs w:val="24"/>
              </w:rPr>
              <w:t>ΠΛΕΙΟΨΗΦΙΑ</w:t>
            </w:r>
          </w:p>
        </w:tc>
      </w:tr>
      <w:tr w:rsidR="00CD4C30" w14:paraId="6A62861B" w14:textId="77777777">
        <w:trPr>
          <w:trHeight w:val="330"/>
        </w:trPr>
        <w:tc>
          <w:tcPr>
            <w:tcW w:w="7300" w:type="dxa"/>
            <w:vAlign w:val="center"/>
            <w:hideMark/>
          </w:tcPr>
          <w:p w14:paraId="6A62861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1D" w14:textId="77777777">
        <w:trPr>
          <w:trHeight w:val="330"/>
        </w:trPr>
        <w:tc>
          <w:tcPr>
            <w:tcW w:w="7300" w:type="dxa"/>
            <w:vAlign w:val="center"/>
            <w:hideMark/>
          </w:tcPr>
          <w:p w14:paraId="6A62861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61F" w14:textId="77777777">
        <w:trPr>
          <w:trHeight w:val="330"/>
        </w:trPr>
        <w:tc>
          <w:tcPr>
            <w:tcW w:w="7300" w:type="dxa"/>
            <w:vAlign w:val="center"/>
            <w:hideMark/>
          </w:tcPr>
          <w:p w14:paraId="6A62861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21" w14:textId="77777777">
        <w:trPr>
          <w:trHeight w:val="330"/>
        </w:trPr>
        <w:tc>
          <w:tcPr>
            <w:tcW w:w="7300" w:type="dxa"/>
            <w:vAlign w:val="center"/>
            <w:hideMark/>
          </w:tcPr>
          <w:p w14:paraId="6A62862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23" w14:textId="77777777">
        <w:trPr>
          <w:trHeight w:val="330"/>
        </w:trPr>
        <w:tc>
          <w:tcPr>
            <w:tcW w:w="7300" w:type="dxa"/>
            <w:vAlign w:val="center"/>
            <w:hideMark/>
          </w:tcPr>
          <w:p w14:paraId="6A62862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25" w14:textId="77777777">
        <w:trPr>
          <w:trHeight w:val="330"/>
        </w:trPr>
        <w:tc>
          <w:tcPr>
            <w:tcW w:w="7300" w:type="dxa"/>
            <w:vAlign w:val="center"/>
            <w:hideMark/>
          </w:tcPr>
          <w:p w14:paraId="6A62862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27" w14:textId="77777777">
        <w:trPr>
          <w:trHeight w:val="330"/>
        </w:trPr>
        <w:tc>
          <w:tcPr>
            <w:tcW w:w="7300" w:type="dxa"/>
            <w:vAlign w:val="center"/>
            <w:hideMark/>
          </w:tcPr>
          <w:p w14:paraId="6A62862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80 όπως τροπ.     ΚΑΤΑ ΠΛΕΙΟΨΗΦΙΑ</w:t>
            </w:r>
          </w:p>
        </w:tc>
      </w:tr>
      <w:tr w:rsidR="00CD4C30" w14:paraId="6A628629" w14:textId="77777777">
        <w:trPr>
          <w:trHeight w:val="330"/>
        </w:trPr>
        <w:tc>
          <w:tcPr>
            <w:tcW w:w="7300" w:type="dxa"/>
            <w:vAlign w:val="center"/>
            <w:hideMark/>
          </w:tcPr>
          <w:p w14:paraId="6A62862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2B" w14:textId="77777777">
        <w:trPr>
          <w:trHeight w:val="330"/>
        </w:trPr>
        <w:tc>
          <w:tcPr>
            <w:tcW w:w="7300" w:type="dxa"/>
            <w:vAlign w:val="center"/>
            <w:hideMark/>
          </w:tcPr>
          <w:p w14:paraId="6A62862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62D" w14:textId="77777777">
        <w:trPr>
          <w:trHeight w:val="345"/>
        </w:trPr>
        <w:tc>
          <w:tcPr>
            <w:tcW w:w="7300" w:type="dxa"/>
            <w:vAlign w:val="center"/>
            <w:hideMark/>
          </w:tcPr>
          <w:p w14:paraId="6A62862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62F" w14:textId="77777777">
        <w:trPr>
          <w:trHeight w:val="330"/>
        </w:trPr>
        <w:tc>
          <w:tcPr>
            <w:tcW w:w="7300" w:type="dxa"/>
            <w:vAlign w:val="center"/>
            <w:hideMark/>
          </w:tcPr>
          <w:p w14:paraId="6A62862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31" w14:textId="77777777">
        <w:trPr>
          <w:trHeight w:val="330"/>
        </w:trPr>
        <w:tc>
          <w:tcPr>
            <w:tcW w:w="7300" w:type="dxa"/>
            <w:vAlign w:val="center"/>
            <w:hideMark/>
          </w:tcPr>
          <w:p w14:paraId="6A62863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33" w14:textId="77777777">
        <w:trPr>
          <w:trHeight w:val="330"/>
        </w:trPr>
        <w:tc>
          <w:tcPr>
            <w:tcW w:w="7300" w:type="dxa"/>
            <w:vAlign w:val="center"/>
            <w:hideMark/>
          </w:tcPr>
          <w:p w14:paraId="6A62863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35" w14:textId="77777777">
        <w:trPr>
          <w:trHeight w:val="330"/>
        </w:trPr>
        <w:tc>
          <w:tcPr>
            <w:tcW w:w="7300" w:type="dxa"/>
            <w:vAlign w:val="center"/>
            <w:hideMark/>
          </w:tcPr>
          <w:p w14:paraId="6A62863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CD4C30" w14:paraId="6A628637" w14:textId="77777777">
        <w:trPr>
          <w:trHeight w:val="330"/>
        </w:trPr>
        <w:tc>
          <w:tcPr>
            <w:tcW w:w="7300" w:type="dxa"/>
            <w:vAlign w:val="center"/>
            <w:hideMark/>
          </w:tcPr>
          <w:p w14:paraId="6A62863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39" w14:textId="77777777">
        <w:trPr>
          <w:trHeight w:val="330"/>
        </w:trPr>
        <w:tc>
          <w:tcPr>
            <w:tcW w:w="7300" w:type="dxa"/>
            <w:vAlign w:val="center"/>
            <w:hideMark/>
          </w:tcPr>
          <w:p w14:paraId="6A62863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63B" w14:textId="77777777">
        <w:trPr>
          <w:trHeight w:val="330"/>
        </w:trPr>
        <w:tc>
          <w:tcPr>
            <w:tcW w:w="7300" w:type="dxa"/>
            <w:vAlign w:val="center"/>
            <w:hideMark/>
          </w:tcPr>
          <w:p w14:paraId="6A62863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3D" w14:textId="77777777">
        <w:trPr>
          <w:trHeight w:val="330"/>
        </w:trPr>
        <w:tc>
          <w:tcPr>
            <w:tcW w:w="7300" w:type="dxa"/>
            <w:vAlign w:val="center"/>
            <w:hideMark/>
          </w:tcPr>
          <w:p w14:paraId="6A62863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3F" w14:textId="77777777">
        <w:trPr>
          <w:trHeight w:val="330"/>
        </w:trPr>
        <w:tc>
          <w:tcPr>
            <w:tcW w:w="7300" w:type="dxa"/>
            <w:vAlign w:val="center"/>
            <w:hideMark/>
          </w:tcPr>
          <w:p w14:paraId="6A62863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41" w14:textId="77777777">
        <w:trPr>
          <w:trHeight w:val="330"/>
        </w:trPr>
        <w:tc>
          <w:tcPr>
            <w:tcW w:w="7300" w:type="dxa"/>
            <w:vAlign w:val="center"/>
            <w:hideMark/>
          </w:tcPr>
          <w:p w14:paraId="6A62864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43" w14:textId="77777777">
        <w:trPr>
          <w:trHeight w:val="330"/>
        </w:trPr>
        <w:tc>
          <w:tcPr>
            <w:tcW w:w="7300" w:type="dxa"/>
            <w:vAlign w:val="center"/>
            <w:hideMark/>
          </w:tcPr>
          <w:p w14:paraId="6A62864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CD4C30" w14:paraId="6A628645" w14:textId="77777777">
        <w:trPr>
          <w:trHeight w:val="330"/>
        </w:trPr>
        <w:tc>
          <w:tcPr>
            <w:tcW w:w="7300" w:type="dxa"/>
            <w:vAlign w:val="center"/>
            <w:hideMark/>
          </w:tcPr>
          <w:p w14:paraId="6A62864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47" w14:textId="77777777">
        <w:trPr>
          <w:trHeight w:val="330"/>
        </w:trPr>
        <w:tc>
          <w:tcPr>
            <w:tcW w:w="7300" w:type="dxa"/>
            <w:vAlign w:val="center"/>
            <w:hideMark/>
          </w:tcPr>
          <w:p w14:paraId="6A62864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649" w14:textId="77777777">
        <w:trPr>
          <w:trHeight w:val="330"/>
        </w:trPr>
        <w:tc>
          <w:tcPr>
            <w:tcW w:w="7300" w:type="dxa"/>
            <w:vAlign w:val="center"/>
            <w:hideMark/>
          </w:tcPr>
          <w:p w14:paraId="6A62864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4B" w14:textId="77777777">
        <w:trPr>
          <w:trHeight w:val="345"/>
        </w:trPr>
        <w:tc>
          <w:tcPr>
            <w:tcW w:w="7300" w:type="dxa"/>
            <w:vAlign w:val="center"/>
            <w:hideMark/>
          </w:tcPr>
          <w:p w14:paraId="6A62864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4D" w14:textId="77777777">
        <w:trPr>
          <w:trHeight w:val="330"/>
        </w:trPr>
        <w:tc>
          <w:tcPr>
            <w:tcW w:w="7300" w:type="dxa"/>
            <w:vAlign w:val="center"/>
            <w:hideMark/>
          </w:tcPr>
          <w:p w14:paraId="6A62864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4F" w14:textId="77777777">
        <w:trPr>
          <w:trHeight w:val="330"/>
        </w:trPr>
        <w:tc>
          <w:tcPr>
            <w:tcW w:w="7300" w:type="dxa"/>
            <w:vAlign w:val="center"/>
            <w:hideMark/>
          </w:tcPr>
          <w:p w14:paraId="6A62864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51" w14:textId="77777777">
        <w:trPr>
          <w:trHeight w:val="330"/>
        </w:trPr>
        <w:tc>
          <w:tcPr>
            <w:tcW w:w="7300" w:type="dxa"/>
            <w:vAlign w:val="center"/>
            <w:hideMark/>
          </w:tcPr>
          <w:p w14:paraId="6A62865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CD4C30" w14:paraId="6A628653" w14:textId="77777777">
        <w:trPr>
          <w:trHeight w:val="330"/>
        </w:trPr>
        <w:tc>
          <w:tcPr>
            <w:tcW w:w="7300" w:type="dxa"/>
            <w:vAlign w:val="center"/>
            <w:hideMark/>
          </w:tcPr>
          <w:p w14:paraId="6A62865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55" w14:textId="77777777">
        <w:trPr>
          <w:trHeight w:val="330"/>
        </w:trPr>
        <w:tc>
          <w:tcPr>
            <w:tcW w:w="7300" w:type="dxa"/>
            <w:vAlign w:val="center"/>
            <w:hideMark/>
          </w:tcPr>
          <w:p w14:paraId="6A62865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657" w14:textId="77777777">
        <w:trPr>
          <w:trHeight w:val="330"/>
        </w:trPr>
        <w:tc>
          <w:tcPr>
            <w:tcW w:w="7300" w:type="dxa"/>
            <w:vAlign w:val="center"/>
            <w:hideMark/>
          </w:tcPr>
          <w:p w14:paraId="6A62865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59" w14:textId="77777777">
        <w:trPr>
          <w:trHeight w:val="330"/>
        </w:trPr>
        <w:tc>
          <w:tcPr>
            <w:tcW w:w="7300" w:type="dxa"/>
            <w:vAlign w:val="center"/>
            <w:hideMark/>
          </w:tcPr>
          <w:p w14:paraId="6A62865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5B" w14:textId="77777777">
        <w:trPr>
          <w:trHeight w:val="330"/>
        </w:trPr>
        <w:tc>
          <w:tcPr>
            <w:tcW w:w="7300" w:type="dxa"/>
            <w:vAlign w:val="center"/>
            <w:hideMark/>
          </w:tcPr>
          <w:p w14:paraId="6A62865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5D" w14:textId="77777777">
        <w:trPr>
          <w:trHeight w:val="330"/>
        </w:trPr>
        <w:tc>
          <w:tcPr>
            <w:tcW w:w="7300" w:type="dxa"/>
            <w:vAlign w:val="center"/>
            <w:hideMark/>
          </w:tcPr>
          <w:p w14:paraId="6A62865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5F" w14:textId="77777777">
        <w:trPr>
          <w:trHeight w:val="330"/>
        </w:trPr>
        <w:tc>
          <w:tcPr>
            <w:tcW w:w="7300" w:type="dxa"/>
            <w:vAlign w:val="center"/>
            <w:hideMark/>
          </w:tcPr>
          <w:p w14:paraId="6A62865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CD4C30" w14:paraId="6A628661" w14:textId="77777777">
        <w:trPr>
          <w:trHeight w:val="330"/>
        </w:trPr>
        <w:tc>
          <w:tcPr>
            <w:tcW w:w="7300" w:type="dxa"/>
            <w:vAlign w:val="center"/>
            <w:hideMark/>
          </w:tcPr>
          <w:p w14:paraId="6A62866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63" w14:textId="77777777">
        <w:trPr>
          <w:trHeight w:val="330"/>
        </w:trPr>
        <w:tc>
          <w:tcPr>
            <w:tcW w:w="7300" w:type="dxa"/>
            <w:vAlign w:val="center"/>
            <w:hideMark/>
          </w:tcPr>
          <w:p w14:paraId="6A62866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665" w14:textId="77777777">
        <w:trPr>
          <w:trHeight w:val="330"/>
        </w:trPr>
        <w:tc>
          <w:tcPr>
            <w:tcW w:w="7300" w:type="dxa"/>
            <w:vAlign w:val="center"/>
            <w:hideMark/>
          </w:tcPr>
          <w:p w14:paraId="6A62866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667" w14:textId="77777777">
        <w:trPr>
          <w:trHeight w:val="330"/>
        </w:trPr>
        <w:tc>
          <w:tcPr>
            <w:tcW w:w="7300" w:type="dxa"/>
            <w:vAlign w:val="center"/>
            <w:hideMark/>
          </w:tcPr>
          <w:p w14:paraId="6A62866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69" w14:textId="77777777">
        <w:trPr>
          <w:trHeight w:val="330"/>
        </w:trPr>
        <w:tc>
          <w:tcPr>
            <w:tcW w:w="7300" w:type="dxa"/>
            <w:vAlign w:val="center"/>
            <w:hideMark/>
          </w:tcPr>
          <w:p w14:paraId="6A62866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6B" w14:textId="77777777">
        <w:trPr>
          <w:trHeight w:val="330"/>
        </w:trPr>
        <w:tc>
          <w:tcPr>
            <w:tcW w:w="7300" w:type="dxa"/>
            <w:vAlign w:val="center"/>
            <w:hideMark/>
          </w:tcPr>
          <w:p w14:paraId="6A62866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6D" w14:textId="77777777">
        <w:trPr>
          <w:trHeight w:val="345"/>
        </w:trPr>
        <w:tc>
          <w:tcPr>
            <w:tcW w:w="7300" w:type="dxa"/>
            <w:vAlign w:val="center"/>
            <w:hideMark/>
          </w:tcPr>
          <w:p w14:paraId="6A62866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CD4C30" w14:paraId="6A62866F" w14:textId="77777777">
        <w:trPr>
          <w:trHeight w:val="330"/>
        </w:trPr>
        <w:tc>
          <w:tcPr>
            <w:tcW w:w="7300" w:type="dxa"/>
            <w:vAlign w:val="center"/>
            <w:hideMark/>
          </w:tcPr>
          <w:p w14:paraId="6A62866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71" w14:textId="77777777">
        <w:trPr>
          <w:trHeight w:val="330"/>
        </w:trPr>
        <w:tc>
          <w:tcPr>
            <w:tcW w:w="7300" w:type="dxa"/>
            <w:vAlign w:val="center"/>
            <w:hideMark/>
          </w:tcPr>
          <w:p w14:paraId="6A62867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673" w14:textId="77777777">
        <w:trPr>
          <w:trHeight w:val="330"/>
        </w:trPr>
        <w:tc>
          <w:tcPr>
            <w:tcW w:w="7300" w:type="dxa"/>
            <w:vAlign w:val="center"/>
            <w:hideMark/>
          </w:tcPr>
          <w:p w14:paraId="6A62867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675" w14:textId="77777777">
        <w:trPr>
          <w:trHeight w:val="330"/>
        </w:trPr>
        <w:tc>
          <w:tcPr>
            <w:tcW w:w="7300" w:type="dxa"/>
            <w:vAlign w:val="center"/>
            <w:hideMark/>
          </w:tcPr>
          <w:p w14:paraId="6A62867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77" w14:textId="77777777">
        <w:trPr>
          <w:trHeight w:val="345"/>
        </w:trPr>
        <w:tc>
          <w:tcPr>
            <w:tcW w:w="7300" w:type="dxa"/>
            <w:vAlign w:val="center"/>
            <w:hideMark/>
          </w:tcPr>
          <w:p w14:paraId="6A62867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79" w14:textId="77777777">
        <w:trPr>
          <w:trHeight w:val="330"/>
        </w:trPr>
        <w:tc>
          <w:tcPr>
            <w:tcW w:w="7300" w:type="dxa"/>
            <w:vAlign w:val="center"/>
            <w:hideMark/>
          </w:tcPr>
          <w:p w14:paraId="6A62867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ΠΡΝ</w:t>
            </w:r>
          </w:p>
        </w:tc>
      </w:tr>
      <w:tr w:rsidR="00CD4C30" w14:paraId="6A62867B" w14:textId="77777777">
        <w:trPr>
          <w:trHeight w:val="330"/>
        </w:trPr>
        <w:tc>
          <w:tcPr>
            <w:tcW w:w="7300" w:type="dxa"/>
            <w:vAlign w:val="center"/>
            <w:hideMark/>
          </w:tcPr>
          <w:p w14:paraId="6A62867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CD4C30" w14:paraId="6A62867D" w14:textId="77777777">
        <w:trPr>
          <w:trHeight w:val="330"/>
        </w:trPr>
        <w:tc>
          <w:tcPr>
            <w:tcW w:w="7300" w:type="dxa"/>
            <w:vAlign w:val="center"/>
            <w:hideMark/>
          </w:tcPr>
          <w:p w14:paraId="6A62867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7F" w14:textId="77777777">
        <w:trPr>
          <w:trHeight w:val="330"/>
        </w:trPr>
        <w:tc>
          <w:tcPr>
            <w:tcW w:w="7300" w:type="dxa"/>
            <w:vAlign w:val="center"/>
            <w:hideMark/>
          </w:tcPr>
          <w:p w14:paraId="6A62867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681" w14:textId="77777777">
        <w:trPr>
          <w:trHeight w:val="330"/>
        </w:trPr>
        <w:tc>
          <w:tcPr>
            <w:tcW w:w="7300" w:type="dxa"/>
            <w:vAlign w:val="center"/>
            <w:hideMark/>
          </w:tcPr>
          <w:p w14:paraId="6A62868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83" w14:textId="77777777">
        <w:trPr>
          <w:trHeight w:val="330"/>
        </w:trPr>
        <w:tc>
          <w:tcPr>
            <w:tcW w:w="7300" w:type="dxa"/>
            <w:vAlign w:val="center"/>
            <w:hideMark/>
          </w:tcPr>
          <w:p w14:paraId="6A62868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85" w14:textId="77777777">
        <w:trPr>
          <w:trHeight w:val="330"/>
        </w:trPr>
        <w:tc>
          <w:tcPr>
            <w:tcW w:w="7300" w:type="dxa"/>
            <w:vAlign w:val="center"/>
            <w:hideMark/>
          </w:tcPr>
          <w:p w14:paraId="6A62868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87" w14:textId="77777777">
        <w:trPr>
          <w:trHeight w:val="330"/>
        </w:trPr>
        <w:tc>
          <w:tcPr>
            <w:tcW w:w="7300" w:type="dxa"/>
            <w:vAlign w:val="center"/>
            <w:hideMark/>
          </w:tcPr>
          <w:p w14:paraId="6A62868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689" w14:textId="77777777">
        <w:trPr>
          <w:trHeight w:val="330"/>
        </w:trPr>
        <w:tc>
          <w:tcPr>
            <w:tcW w:w="7300" w:type="dxa"/>
            <w:vAlign w:val="center"/>
            <w:hideMark/>
          </w:tcPr>
          <w:p w14:paraId="6A62868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Υπ. Τροπ. 2026/221 ως έχει     ΚΑΤΑ ΠΛΕΙΟΨΗΦΙΑ</w:t>
            </w:r>
          </w:p>
        </w:tc>
      </w:tr>
      <w:tr w:rsidR="00CD4C30" w14:paraId="6A62868B" w14:textId="77777777">
        <w:trPr>
          <w:trHeight w:val="345"/>
        </w:trPr>
        <w:tc>
          <w:tcPr>
            <w:tcW w:w="7300" w:type="dxa"/>
            <w:vAlign w:val="center"/>
            <w:hideMark/>
          </w:tcPr>
          <w:p w14:paraId="6A62868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8D" w14:textId="77777777">
        <w:trPr>
          <w:trHeight w:val="330"/>
        </w:trPr>
        <w:tc>
          <w:tcPr>
            <w:tcW w:w="7300" w:type="dxa"/>
            <w:vAlign w:val="center"/>
            <w:hideMark/>
          </w:tcPr>
          <w:p w14:paraId="6A62868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68F" w14:textId="77777777">
        <w:trPr>
          <w:trHeight w:val="330"/>
        </w:trPr>
        <w:tc>
          <w:tcPr>
            <w:tcW w:w="7300" w:type="dxa"/>
            <w:vAlign w:val="center"/>
            <w:hideMark/>
          </w:tcPr>
          <w:p w14:paraId="6A62868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691" w14:textId="77777777">
        <w:trPr>
          <w:trHeight w:val="330"/>
        </w:trPr>
        <w:tc>
          <w:tcPr>
            <w:tcW w:w="7300" w:type="dxa"/>
            <w:vAlign w:val="center"/>
            <w:hideMark/>
          </w:tcPr>
          <w:p w14:paraId="6A62869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93" w14:textId="77777777">
        <w:trPr>
          <w:trHeight w:val="330"/>
        </w:trPr>
        <w:tc>
          <w:tcPr>
            <w:tcW w:w="7300" w:type="dxa"/>
            <w:vAlign w:val="center"/>
            <w:hideMark/>
          </w:tcPr>
          <w:p w14:paraId="6A62869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95" w14:textId="77777777">
        <w:trPr>
          <w:trHeight w:val="345"/>
        </w:trPr>
        <w:tc>
          <w:tcPr>
            <w:tcW w:w="7300" w:type="dxa"/>
            <w:vAlign w:val="center"/>
            <w:hideMark/>
          </w:tcPr>
          <w:p w14:paraId="6A62869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697" w14:textId="77777777">
        <w:trPr>
          <w:trHeight w:val="480"/>
        </w:trPr>
        <w:tc>
          <w:tcPr>
            <w:tcW w:w="7300" w:type="dxa"/>
            <w:vAlign w:val="center"/>
            <w:hideMark/>
          </w:tcPr>
          <w:p w14:paraId="6A628696" w14:textId="77777777" w:rsidR="000554A4" w:rsidRDefault="00DA53E9">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2011/219 όπως τροπ.     ΚΑΤΑ ΠΛΕΙΟΨΗΦΙΑ</w:t>
            </w:r>
          </w:p>
        </w:tc>
      </w:tr>
      <w:tr w:rsidR="00CD4C30" w14:paraId="6A628699" w14:textId="77777777">
        <w:trPr>
          <w:trHeight w:val="330"/>
        </w:trPr>
        <w:tc>
          <w:tcPr>
            <w:tcW w:w="7300" w:type="dxa"/>
            <w:vAlign w:val="center"/>
            <w:hideMark/>
          </w:tcPr>
          <w:p w14:paraId="6A62869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9B" w14:textId="77777777">
        <w:trPr>
          <w:trHeight w:val="330"/>
        </w:trPr>
        <w:tc>
          <w:tcPr>
            <w:tcW w:w="7300" w:type="dxa"/>
            <w:vAlign w:val="center"/>
            <w:hideMark/>
          </w:tcPr>
          <w:p w14:paraId="6A62869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69D" w14:textId="77777777">
        <w:trPr>
          <w:trHeight w:val="330"/>
        </w:trPr>
        <w:tc>
          <w:tcPr>
            <w:tcW w:w="7300" w:type="dxa"/>
            <w:vAlign w:val="center"/>
            <w:hideMark/>
          </w:tcPr>
          <w:p w14:paraId="6A62869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9F" w14:textId="77777777">
        <w:trPr>
          <w:trHeight w:val="345"/>
        </w:trPr>
        <w:tc>
          <w:tcPr>
            <w:tcW w:w="7300" w:type="dxa"/>
            <w:vAlign w:val="center"/>
            <w:hideMark/>
          </w:tcPr>
          <w:p w14:paraId="6A62869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A1" w14:textId="77777777">
        <w:trPr>
          <w:trHeight w:val="330"/>
        </w:trPr>
        <w:tc>
          <w:tcPr>
            <w:tcW w:w="7300" w:type="dxa"/>
            <w:vAlign w:val="center"/>
            <w:hideMark/>
          </w:tcPr>
          <w:p w14:paraId="6A6286A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A3" w14:textId="77777777">
        <w:trPr>
          <w:trHeight w:val="330"/>
        </w:trPr>
        <w:tc>
          <w:tcPr>
            <w:tcW w:w="7300" w:type="dxa"/>
            <w:vAlign w:val="center"/>
            <w:hideMark/>
          </w:tcPr>
          <w:p w14:paraId="6A6286A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CD4C30" w14:paraId="6A6286A5" w14:textId="77777777">
        <w:trPr>
          <w:trHeight w:val="330"/>
        </w:trPr>
        <w:tc>
          <w:tcPr>
            <w:tcW w:w="7300" w:type="dxa"/>
            <w:vAlign w:val="center"/>
            <w:hideMark/>
          </w:tcPr>
          <w:p w14:paraId="6A6286A4" w14:textId="77777777" w:rsidR="000554A4" w:rsidRDefault="00DA53E9">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2012/220 ως έχει     ΚΑΤΑ ΠΛΕΙΟΨΗΦΙΑ</w:t>
            </w:r>
          </w:p>
        </w:tc>
      </w:tr>
      <w:tr w:rsidR="00CD4C30" w14:paraId="6A6286A7" w14:textId="77777777">
        <w:trPr>
          <w:trHeight w:val="330"/>
        </w:trPr>
        <w:tc>
          <w:tcPr>
            <w:tcW w:w="7300" w:type="dxa"/>
            <w:vAlign w:val="center"/>
            <w:hideMark/>
          </w:tcPr>
          <w:p w14:paraId="6A6286A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A9" w14:textId="77777777">
        <w:trPr>
          <w:trHeight w:val="330"/>
        </w:trPr>
        <w:tc>
          <w:tcPr>
            <w:tcW w:w="7300" w:type="dxa"/>
            <w:vAlign w:val="center"/>
            <w:hideMark/>
          </w:tcPr>
          <w:p w14:paraId="6A6286A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D4C30" w14:paraId="6A6286AB" w14:textId="77777777">
        <w:trPr>
          <w:trHeight w:val="330"/>
        </w:trPr>
        <w:tc>
          <w:tcPr>
            <w:tcW w:w="7300" w:type="dxa"/>
            <w:vAlign w:val="center"/>
            <w:hideMark/>
          </w:tcPr>
          <w:p w14:paraId="6A6286A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AD" w14:textId="77777777">
        <w:trPr>
          <w:trHeight w:val="330"/>
        </w:trPr>
        <w:tc>
          <w:tcPr>
            <w:tcW w:w="7300" w:type="dxa"/>
            <w:vAlign w:val="center"/>
            <w:hideMark/>
          </w:tcPr>
          <w:p w14:paraId="6A6286A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AF" w14:textId="77777777">
        <w:trPr>
          <w:trHeight w:val="330"/>
        </w:trPr>
        <w:tc>
          <w:tcPr>
            <w:tcW w:w="7300" w:type="dxa"/>
            <w:vAlign w:val="center"/>
            <w:hideMark/>
          </w:tcPr>
          <w:p w14:paraId="6A6286A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D4C30" w14:paraId="6A6286B1" w14:textId="77777777">
        <w:trPr>
          <w:trHeight w:val="330"/>
        </w:trPr>
        <w:tc>
          <w:tcPr>
            <w:tcW w:w="7300" w:type="dxa"/>
            <w:vAlign w:val="center"/>
            <w:hideMark/>
          </w:tcPr>
          <w:p w14:paraId="6A6286B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CD4C30" w14:paraId="6A6286B3" w14:textId="77777777">
        <w:trPr>
          <w:trHeight w:val="345"/>
        </w:trPr>
        <w:tc>
          <w:tcPr>
            <w:tcW w:w="7300" w:type="dxa"/>
            <w:vAlign w:val="center"/>
            <w:hideMark/>
          </w:tcPr>
          <w:p w14:paraId="6A6286B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CD4C30" w14:paraId="6A6286B5" w14:textId="77777777">
        <w:trPr>
          <w:trHeight w:val="330"/>
        </w:trPr>
        <w:tc>
          <w:tcPr>
            <w:tcW w:w="7300" w:type="dxa"/>
            <w:vAlign w:val="center"/>
            <w:hideMark/>
          </w:tcPr>
          <w:p w14:paraId="6A6286B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B7" w14:textId="77777777">
        <w:trPr>
          <w:trHeight w:val="330"/>
        </w:trPr>
        <w:tc>
          <w:tcPr>
            <w:tcW w:w="7300" w:type="dxa"/>
            <w:vAlign w:val="center"/>
            <w:hideMark/>
          </w:tcPr>
          <w:p w14:paraId="6A6286B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6B9" w14:textId="77777777">
        <w:trPr>
          <w:trHeight w:val="330"/>
        </w:trPr>
        <w:tc>
          <w:tcPr>
            <w:tcW w:w="7300" w:type="dxa"/>
            <w:vAlign w:val="center"/>
            <w:hideMark/>
          </w:tcPr>
          <w:p w14:paraId="6A6286B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CD4C30" w14:paraId="6A6286BB" w14:textId="77777777">
        <w:trPr>
          <w:trHeight w:val="330"/>
        </w:trPr>
        <w:tc>
          <w:tcPr>
            <w:tcW w:w="7300" w:type="dxa"/>
            <w:vAlign w:val="center"/>
            <w:hideMark/>
          </w:tcPr>
          <w:p w14:paraId="6A6286B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BD" w14:textId="77777777">
        <w:trPr>
          <w:trHeight w:val="345"/>
        </w:trPr>
        <w:tc>
          <w:tcPr>
            <w:tcW w:w="7300" w:type="dxa"/>
            <w:vAlign w:val="center"/>
            <w:hideMark/>
          </w:tcPr>
          <w:p w14:paraId="6A6286B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BF" w14:textId="77777777">
        <w:trPr>
          <w:trHeight w:val="330"/>
        </w:trPr>
        <w:tc>
          <w:tcPr>
            <w:tcW w:w="7300" w:type="dxa"/>
            <w:vAlign w:val="center"/>
            <w:hideMark/>
          </w:tcPr>
          <w:p w14:paraId="6A6286BE"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C1" w14:textId="77777777">
        <w:trPr>
          <w:trHeight w:val="330"/>
        </w:trPr>
        <w:tc>
          <w:tcPr>
            <w:tcW w:w="7300" w:type="dxa"/>
            <w:vAlign w:val="center"/>
            <w:hideMark/>
          </w:tcPr>
          <w:p w14:paraId="6A6286C0"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CD4C30" w14:paraId="6A6286C3" w14:textId="77777777">
        <w:trPr>
          <w:trHeight w:val="330"/>
        </w:trPr>
        <w:tc>
          <w:tcPr>
            <w:tcW w:w="7300" w:type="dxa"/>
            <w:vAlign w:val="center"/>
            <w:hideMark/>
          </w:tcPr>
          <w:p w14:paraId="6A6286C2"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D4C30" w14:paraId="6A6286C5" w14:textId="77777777">
        <w:trPr>
          <w:trHeight w:val="330"/>
        </w:trPr>
        <w:tc>
          <w:tcPr>
            <w:tcW w:w="7300" w:type="dxa"/>
            <w:vAlign w:val="center"/>
            <w:hideMark/>
          </w:tcPr>
          <w:p w14:paraId="6A6286C4"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CD4C30" w14:paraId="6A6286C7" w14:textId="77777777">
        <w:trPr>
          <w:trHeight w:val="330"/>
        </w:trPr>
        <w:tc>
          <w:tcPr>
            <w:tcW w:w="7300" w:type="dxa"/>
            <w:vAlign w:val="center"/>
            <w:hideMark/>
          </w:tcPr>
          <w:p w14:paraId="6A6286C6"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CD4C30" w14:paraId="6A6286C9" w14:textId="77777777">
        <w:trPr>
          <w:trHeight w:val="330"/>
        </w:trPr>
        <w:tc>
          <w:tcPr>
            <w:tcW w:w="7300" w:type="dxa"/>
            <w:vAlign w:val="center"/>
            <w:hideMark/>
          </w:tcPr>
          <w:p w14:paraId="6A6286C8"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CD4C30" w14:paraId="6A6286CB" w14:textId="77777777">
        <w:trPr>
          <w:trHeight w:val="330"/>
        </w:trPr>
        <w:tc>
          <w:tcPr>
            <w:tcW w:w="7300" w:type="dxa"/>
            <w:vAlign w:val="center"/>
            <w:hideMark/>
          </w:tcPr>
          <w:p w14:paraId="6A6286CA"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D4C30" w14:paraId="6A6286CD" w14:textId="77777777">
        <w:trPr>
          <w:trHeight w:val="330"/>
        </w:trPr>
        <w:tc>
          <w:tcPr>
            <w:tcW w:w="7300" w:type="dxa"/>
            <w:vAlign w:val="center"/>
            <w:hideMark/>
          </w:tcPr>
          <w:p w14:paraId="6A6286CC" w14:textId="77777777" w:rsidR="000554A4" w:rsidRDefault="00DA53E9">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CD4C30" w14:paraId="6A6286CF" w14:textId="77777777">
        <w:trPr>
          <w:trHeight w:val="360"/>
        </w:trPr>
        <w:tc>
          <w:tcPr>
            <w:tcW w:w="7300" w:type="dxa"/>
            <w:noWrap/>
            <w:vAlign w:val="bottom"/>
            <w:hideMark/>
          </w:tcPr>
          <w:p w14:paraId="6A6286CE" w14:textId="77777777" w:rsidR="000554A4" w:rsidRDefault="00DA53E9">
            <w:pPr>
              <w:rPr>
                <w:rFonts w:ascii="Calibri" w:eastAsia="Times New Roman" w:hAnsi="Calibri" w:cs="Calibri"/>
                <w:color w:val="000000"/>
                <w:szCs w:val="24"/>
              </w:rPr>
            </w:pPr>
          </w:p>
        </w:tc>
      </w:tr>
    </w:tbl>
    <w:p w14:paraId="6A6286D0" w14:textId="77777777" w:rsidR="00CD4C30" w:rsidRDefault="00DA53E9">
      <w:pPr>
        <w:spacing w:line="600" w:lineRule="auto"/>
        <w:ind w:firstLine="709"/>
        <w:jc w:val="center"/>
        <w:rPr>
          <w:rFonts w:eastAsia="Times New Roman" w:cs="Times New Roman"/>
          <w:color w:val="FF0000"/>
          <w:szCs w:val="24"/>
        </w:rPr>
      </w:pPr>
      <w:r w:rsidDel="003C540E">
        <w:rPr>
          <w:rFonts w:asciiTheme="minorHAnsi" w:eastAsiaTheme="minorHAnsi" w:hAnsiTheme="minorHAnsi" w:cstheme="minorBidi"/>
          <w:sz w:val="22"/>
          <w:szCs w:val="22"/>
          <w:lang w:eastAsia="en-US"/>
        </w:rPr>
        <w:t xml:space="preserve"> </w:t>
      </w:r>
      <w:r w:rsidRPr="0081128D">
        <w:rPr>
          <w:rFonts w:eastAsia="Times New Roman" w:cs="Times New Roman"/>
          <w:color w:val="FF0000"/>
          <w:szCs w:val="24"/>
        </w:rPr>
        <w:t xml:space="preserve">(ΑΛΛΑΓΗ </w:t>
      </w:r>
      <w:r w:rsidRPr="0081128D">
        <w:rPr>
          <w:rFonts w:eastAsia="Times New Roman" w:cs="Times New Roman"/>
          <w:color w:val="FF0000"/>
          <w:szCs w:val="24"/>
        </w:rPr>
        <w:t>ΣΕΛΙΔΑΣ)</w:t>
      </w:r>
    </w:p>
    <w:p w14:paraId="6A6286D1" w14:textId="77777777" w:rsidR="00CD4C30" w:rsidRDefault="00DA53E9">
      <w:pPr>
        <w:spacing w:line="600" w:lineRule="auto"/>
        <w:ind w:firstLine="709"/>
        <w:jc w:val="both"/>
        <w:rPr>
          <w:rFonts w:eastAsia="Times New Roman" w:cs="Times New Roman"/>
          <w:szCs w:val="24"/>
        </w:rPr>
      </w:pPr>
      <w:r>
        <w:rPr>
          <w:rFonts w:eastAsia="SimSun"/>
          <w:b/>
          <w:szCs w:val="24"/>
          <w:lang w:eastAsia="zh-CN"/>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σχέδιο νόμου του Υπουργείου Περιβάλλοντος και Ενέργειας: «Έρευνα, εκμετάλλευση και διαχείριση του γεωθερμικού δυναμικού της χώρας, σύσταση Ελληνικής Αρχής Γεωλογικών και Μεταλλευτικών Ερευνών, ιδιοκτησια</w:t>
      </w:r>
      <w:r>
        <w:rPr>
          <w:rFonts w:eastAsia="Times New Roman" w:cs="Times New Roman"/>
          <w:szCs w:val="24"/>
        </w:rPr>
        <w:t>κός διαχωρισμός δικτύων διανομής φυσικού αερίου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6A6286D2" w14:textId="77777777" w:rsidR="00CD4C30" w:rsidRDefault="00DA53E9">
      <w:pPr>
        <w:autoSpaceDE w:val="0"/>
        <w:autoSpaceDN w:val="0"/>
        <w:adjustRightInd w:val="0"/>
        <w:spacing w:line="600" w:lineRule="auto"/>
        <w:ind w:firstLine="720"/>
        <w:jc w:val="center"/>
        <w:rPr>
          <w:rFonts w:eastAsia="SimSun"/>
          <w:b/>
          <w:color w:val="FF0000"/>
          <w:szCs w:val="24"/>
          <w:lang w:eastAsia="zh-CN"/>
        </w:rPr>
      </w:pPr>
      <w:r w:rsidRPr="004D1094">
        <w:rPr>
          <w:rFonts w:eastAsia="Times New Roman" w:cs="Times New Roman"/>
          <w:color w:val="FF0000"/>
          <w:szCs w:val="24"/>
        </w:rPr>
        <w:t>(Να καταχωριστεί το κείμενο του νομοσχεδίου</w:t>
      </w:r>
      <w:r w:rsidRPr="004D1094">
        <w:rPr>
          <w:rFonts w:eastAsia="Times New Roman" w:cs="Times New Roman"/>
          <w:color w:val="FF0000"/>
          <w:szCs w:val="24"/>
        </w:rPr>
        <w:t xml:space="preserve"> σελ. 327α</w:t>
      </w:r>
      <w:r w:rsidRPr="004D1094">
        <w:rPr>
          <w:rFonts w:eastAsia="Times New Roman" w:cs="Times New Roman"/>
          <w:color w:val="FF0000"/>
          <w:szCs w:val="24"/>
        </w:rPr>
        <w:t>)</w:t>
      </w:r>
    </w:p>
    <w:p w14:paraId="6A6286D3" w14:textId="77777777" w:rsidR="00CD4C30" w:rsidRDefault="00DA53E9">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(Γεώργιος Βαρεμένος):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A6286D4" w14:textId="77777777" w:rsidR="00CD4C30" w:rsidRDefault="00DA53E9">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6A6286D5" w14:textId="77777777" w:rsidR="00CD4C30" w:rsidRDefault="00DA53E9">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ΠΡΟΕ</w:t>
      </w:r>
      <w:r>
        <w:rPr>
          <w:rFonts w:eastAsia="SimSun"/>
          <w:b/>
          <w:bCs/>
          <w:szCs w:val="24"/>
          <w:lang w:eastAsia="zh-CN"/>
        </w:rPr>
        <w:t xml:space="preserve">ΔΡΕΥΩΝ (Γεώργιος Βαρεμένος): </w:t>
      </w:r>
      <w:r>
        <w:rPr>
          <w:rFonts w:eastAsia="SimSun"/>
          <w:szCs w:val="24"/>
          <w:lang w:eastAsia="zh-CN"/>
        </w:rPr>
        <w:t>Συνεπώς 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6A6286D6" w14:textId="77777777" w:rsidR="00CD4C30" w:rsidRDefault="00DA53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A6286D7" w14:textId="77777777" w:rsidR="00CD4C30" w:rsidRDefault="00DA53E9">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A6286D8" w14:textId="77777777" w:rsidR="00CD4C30" w:rsidRDefault="00DA53E9">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Με τη συναίνεση του Σώματ</w:t>
      </w:r>
      <w:r>
        <w:rPr>
          <w:rFonts w:eastAsia="Times New Roman"/>
          <w:szCs w:val="24"/>
        </w:rPr>
        <w:t xml:space="preserve">ος και ώρα 17.22΄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w:t>
      </w:r>
      <w:r>
        <w:rPr>
          <w:rFonts w:eastAsia="Times New Roman"/>
          <w:szCs w:val="24"/>
        </w:rPr>
        <w:t xml:space="preserve">8 </w:t>
      </w:r>
      <w:r>
        <w:rPr>
          <w:rFonts w:eastAsia="Times New Roman"/>
          <w:szCs w:val="24"/>
        </w:rPr>
        <w:t xml:space="preserve">Μαρτίου 2019 και ώρα 10.00΄, με αντικείμενο εργασιών του Σώματος: α) Ειδική Συνεδρίαση της Ολομέλειας της Βουλής για την </w:t>
      </w:r>
      <w:r>
        <w:rPr>
          <w:rFonts w:eastAsia="Times New Roman" w:cs="Times New Roman"/>
          <w:szCs w:val="24"/>
        </w:rPr>
        <w:t>Παγκόσμια Ημέρα της Γυναίκας και β</w:t>
      </w:r>
      <w:r>
        <w:rPr>
          <w:rFonts w:eastAsia="Times New Roman"/>
          <w:szCs w:val="24"/>
        </w:rPr>
        <w:t>) κοινοβουλευτικό έλεγχο, συζήτηση</w:t>
      </w:r>
      <w:r>
        <w:rPr>
          <w:rFonts w:eastAsia="Times New Roman"/>
          <w:szCs w:val="24"/>
        </w:rPr>
        <w:t xml:space="preserve"> επικαίρων ερωτήσεων.</w:t>
      </w:r>
    </w:p>
    <w:p w14:paraId="6A6286D9" w14:textId="77777777" w:rsidR="00CD4C30" w:rsidRDefault="00DA53E9">
      <w:pPr>
        <w:spacing w:line="600" w:lineRule="auto"/>
        <w:ind w:firstLine="720"/>
        <w:jc w:val="both"/>
        <w:rPr>
          <w:rFonts w:eastAsia="Times New Roman" w:cs="Times New Roman"/>
          <w:color w:val="000000" w:themeColor="text1"/>
          <w:szCs w:val="24"/>
        </w:rPr>
      </w:pPr>
      <w:r>
        <w:rPr>
          <w:rFonts w:eastAsia="Times New Roman" w:cs="Times New Roman"/>
          <w:b/>
          <w:bCs/>
          <w:szCs w:val="24"/>
        </w:rPr>
        <w:t>Ο</w:t>
      </w:r>
      <w:r>
        <w:rPr>
          <w:rFonts w:eastAsia="Times New Roman" w:cs="Times New Roman"/>
          <w:b/>
          <w:bCs/>
          <w:szCs w:val="24"/>
        </w:rPr>
        <w:t xml:space="preserve"> ΠΡΟΕΔΡΟΣ                                                </w:t>
      </w:r>
      <w:r>
        <w:rPr>
          <w:rFonts w:eastAsia="Times New Roman" w:cs="Times New Roman"/>
          <w:b/>
          <w:bCs/>
          <w:szCs w:val="24"/>
        </w:rPr>
        <w:tab/>
        <w:t>ΟΙ ΓΡΑΜΜΑΤΕΙΣ</w:t>
      </w:r>
    </w:p>
    <w:sectPr w:rsidR="00CD4C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9kHZFQHeGpUDpx55lj2CJsHb21o=" w:salt="eXQfXfDM31R3fZkMv85i0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30"/>
    <w:rsid w:val="00CD4C30"/>
    <w:rsid w:val="00DA53E9"/>
    <w:rsid w:val="00E247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7277"/>
  <w15:docId w15:val="{573F8FD8-1F86-4580-AE83-5333B776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54A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554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803</MetadataID>
    <Session xmlns="641f345b-441b-4b81-9152-adc2e73ba5e1">Δ´</Session>
    <Date xmlns="641f345b-441b-4b81-9152-adc2e73ba5e1">2019-03-06T22:00:00+00:00</Date>
    <Status xmlns="641f345b-441b-4b81-9152-adc2e73ba5e1">
      <Url>https://intra.parliament.gr/praktika/Lists/Incoming_Metadata/EditForm.aspx?ID=803&amp;Source=/praktika/Recordings_Library/Forms/AllItems.aspx</Url>
      <Description>Δημοσιεύτηκε</Description>
    </Status>
    <Meeting xmlns="641f345b-441b-4b81-9152-adc2e73ba5e1">ϞΒ´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F188F-EF92-41D0-8C9A-C8AA00F53FB7}">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C6DB782-4DDD-4A52-9CCB-DEBCEDD63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1A52D2-FCCA-44D3-9CD0-118313C46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314</Pages>
  <Words>55407</Words>
  <Characters>299204</Characters>
  <Application>Microsoft Office Word</Application>
  <DocSecurity>0</DocSecurity>
  <Lines>2493</Lines>
  <Paragraphs>707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2019-03-18T10:39:00Z</dcterms:created>
  <dcterms:modified xsi:type="dcterms:W3CDTF">2019-03-18T10:39:00Z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