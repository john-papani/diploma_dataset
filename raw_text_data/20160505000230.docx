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81CA1" w14:textId="77777777" w:rsidR="000E1C16" w:rsidRDefault="00D27C3B">
      <w:pPr>
        <w:jc w:val="center"/>
        <w:rPr>
          <w:rFonts w:eastAsia="Times New Roman"/>
          <w:szCs w:val="24"/>
        </w:rPr>
      </w:pPr>
      <w:r w:rsidRPr="00245701">
        <w:rPr>
          <w:rFonts w:eastAsia="Times New Roman"/>
          <w:szCs w:val="24"/>
        </w:rPr>
        <w:t>ΠΡΑΚΤΙΚΑ ΒΟΥΛΗΣ</w:t>
      </w:r>
    </w:p>
    <w:p w14:paraId="21181CA2" w14:textId="77777777" w:rsidR="000E1C16" w:rsidRDefault="00D27C3B">
      <w:pPr>
        <w:jc w:val="center"/>
        <w:rPr>
          <w:rFonts w:eastAsia="Times New Roman"/>
          <w:szCs w:val="24"/>
        </w:rPr>
      </w:pPr>
      <w:r w:rsidRPr="00245701">
        <w:rPr>
          <w:rFonts w:eastAsia="Times New Roman"/>
          <w:szCs w:val="24"/>
        </w:rPr>
        <w:t>ΙΖ΄ ΠΕΡΙΟΔΟΣ</w:t>
      </w:r>
    </w:p>
    <w:p w14:paraId="21181CA3" w14:textId="77777777" w:rsidR="000E1C16" w:rsidRDefault="00D27C3B">
      <w:pPr>
        <w:jc w:val="center"/>
        <w:rPr>
          <w:rFonts w:eastAsia="Times New Roman"/>
          <w:szCs w:val="24"/>
        </w:rPr>
      </w:pPr>
      <w:r w:rsidRPr="00245701">
        <w:rPr>
          <w:rFonts w:eastAsia="Times New Roman"/>
          <w:szCs w:val="24"/>
        </w:rPr>
        <w:t>ΠΡΟΕΔΡΕΥΟΜΕΝΗΣ ΚΟΙΝΟΒΟΥΛΕΥΤΙΚΗΣ ΔΗΜΟΚΡΑΤΙΑΣ</w:t>
      </w:r>
    </w:p>
    <w:p w14:paraId="21181CA4" w14:textId="77777777" w:rsidR="000E1C16" w:rsidRDefault="00D27C3B">
      <w:pPr>
        <w:jc w:val="center"/>
        <w:rPr>
          <w:rFonts w:eastAsia="Times New Roman"/>
          <w:szCs w:val="24"/>
        </w:rPr>
      </w:pPr>
      <w:r w:rsidRPr="00245701">
        <w:rPr>
          <w:rFonts w:eastAsia="Times New Roman"/>
          <w:szCs w:val="24"/>
        </w:rPr>
        <w:t>ΣΥΝΟΔΟΣ Α</w:t>
      </w:r>
      <w:r w:rsidRPr="00245701">
        <w:rPr>
          <w:rFonts w:eastAsia="Times New Roman"/>
          <w:szCs w:val="24"/>
        </w:rPr>
        <w:t>΄</w:t>
      </w:r>
    </w:p>
    <w:p w14:paraId="21181CA5" w14:textId="77777777" w:rsidR="000E1C16" w:rsidRDefault="00D27C3B">
      <w:pPr>
        <w:jc w:val="center"/>
        <w:rPr>
          <w:rFonts w:eastAsia="Times New Roman"/>
          <w:szCs w:val="24"/>
        </w:rPr>
      </w:pPr>
      <w:r w:rsidRPr="002856AF">
        <w:rPr>
          <w:rFonts w:eastAsia="Times New Roman"/>
          <w:szCs w:val="24"/>
        </w:rPr>
        <w:t>ΣΥΝΕΔΡΙΑΣΗ ΡΙΗ</w:t>
      </w:r>
      <w:r w:rsidRPr="002856AF">
        <w:rPr>
          <w:rFonts w:eastAsia="Times New Roman"/>
          <w:szCs w:val="24"/>
        </w:rPr>
        <w:t>΄</w:t>
      </w:r>
    </w:p>
    <w:p w14:paraId="21181CA6" w14:textId="77777777" w:rsidR="000E1C16" w:rsidRDefault="00D27C3B">
      <w:pPr>
        <w:jc w:val="center"/>
        <w:rPr>
          <w:rFonts w:eastAsia="Times New Roman"/>
          <w:szCs w:val="24"/>
        </w:rPr>
      </w:pPr>
      <w:r w:rsidRPr="002856AF">
        <w:rPr>
          <w:rFonts w:eastAsia="Times New Roman"/>
          <w:szCs w:val="24"/>
        </w:rPr>
        <w:t>Πέμπτη 5 Μαΐου 2016</w:t>
      </w:r>
      <w:r w:rsidRPr="002856AF">
        <w:rPr>
          <w:rFonts w:eastAsia="Times New Roman"/>
          <w:szCs w:val="24"/>
        </w:rPr>
        <w:t xml:space="preserve"> (απόγευμα)</w:t>
      </w:r>
    </w:p>
    <w:p w14:paraId="21181CA7" w14:textId="77777777" w:rsidR="000E1C16" w:rsidRDefault="00D27C3B">
      <w:pPr>
        <w:rPr>
          <w:rFonts w:eastAsia="Times New Roman"/>
          <w:b/>
          <w:szCs w:val="24"/>
        </w:rPr>
      </w:pPr>
      <w:r w:rsidRPr="002856AF">
        <w:rPr>
          <w:rFonts w:eastAsia="Times New Roman"/>
          <w:szCs w:val="24"/>
        </w:rPr>
        <w:t xml:space="preserve">Αθήνα, σήμερα στις 5 Μαΐου 2016, ημέρα Πέμπτη και ώρα 17.13΄ συνήλθε στην Αίθουσα συνεδριάσεων του Βουλευτηρίου η Βουλή σε </w:t>
      </w:r>
      <w:r w:rsidRPr="002856AF">
        <w:rPr>
          <w:rFonts w:eastAsia="Times New Roman"/>
          <w:szCs w:val="24"/>
        </w:rPr>
        <w:t>ολομέλεια για να συνεδριάσει υπό την προεδρία του ΣΤ</w:t>
      </w:r>
      <w:r w:rsidRPr="002856AF">
        <w:rPr>
          <w:rFonts w:eastAsia="Times New Roman"/>
          <w:szCs w:val="24"/>
        </w:rPr>
        <w:t>΄</w:t>
      </w:r>
      <w:r w:rsidRPr="002856AF">
        <w:rPr>
          <w:rFonts w:eastAsia="Times New Roman"/>
          <w:szCs w:val="24"/>
        </w:rPr>
        <w:t xml:space="preserve"> Αντιπροέδρου αυτής κ. </w:t>
      </w:r>
      <w:r w:rsidRPr="002856AF">
        <w:rPr>
          <w:rFonts w:eastAsia="Times New Roman"/>
          <w:b/>
          <w:szCs w:val="24"/>
        </w:rPr>
        <w:t>ΔΗΜΗΤΡΙΟΥ ΚΡΕΜΑΣΤΙΝΟΥ</w:t>
      </w:r>
      <w:r w:rsidRPr="002856AF">
        <w:rPr>
          <w:rFonts w:eastAsia="Times New Roman"/>
          <w:szCs w:val="24"/>
        </w:rPr>
        <w:t>.</w:t>
      </w:r>
    </w:p>
    <w:p w14:paraId="21181CA8" w14:textId="77777777" w:rsidR="000E1C16" w:rsidRDefault="00D27C3B">
      <w:pPr>
        <w:rPr>
          <w:rFonts w:eastAsia="Times New Roman"/>
          <w:szCs w:val="24"/>
        </w:rPr>
      </w:pPr>
      <w:r w:rsidRPr="002856AF">
        <w:rPr>
          <w:rFonts w:eastAsia="Times New Roman"/>
          <w:b/>
          <w:bCs/>
          <w:szCs w:val="24"/>
        </w:rPr>
        <w:t xml:space="preserve">ΠΡΟΕΔΡΕΥΩΝ (Δημήτριος Κρεμαστινός): </w:t>
      </w:r>
      <w:r w:rsidRPr="002856AF">
        <w:rPr>
          <w:rFonts w:eastAsia="Times New Roman"/>
          <w:szCs w:val="24"/>
        </w:rPr>
        <w:t>Κυρίες και κύριοι συνάδελφοι, αρχίζει η συνεδρίαση.</w:t>
      </w:r>
    </w:p>
    <w:p w14:paraId="21181CA9" w14:textId="77777777" w:rsidR="000E1C16" w:rsidRDefault="00D27C3B">
      <w:pPr>
        <w:rPr>
          <w:rFonts w:eastAsia="Times New Roman"/>
          <w:szCs w:val="24"/>
        </w:rPr>
      </w:pPr>
      <w:r w:rsidRPr="002856AF">
        <w:rPr>
          <w:rFonts w:eastAsia="Times New Roman"/>
          <w:szCs w:val="24"/>
        </w:rPr>
        <w:t xml:space="preserve">Πριν εισέλθουμε στην ημερήσια διάταξη έχω την τιμή να ανακοινώσω στο </w:t>
      </w:r>
      <w:r w:rsidRPr="002856AF">
        <w:rPr>
          <w:rFonts w:eastAsia="Times New Roman"/>
          <w:szCs w:val="24"/>
        </w:rPr>
        <w:t xml:space="preserve">Σώμα ότι η Διαρκής Επιτροπή Μορφωτικών Υποθέσεων καταθέτει την </w:t>
      </w:r>
      <w:r w:rsidRPr="002856AF">
        <w:rPr>
          <w:rFonts w:eastAsia="Times New Roman"/>
          <w:szCs w:val="24"/>
        </w:rPr>
        <w:t>έ</w:t>
      </w:r>
      <w:r w:rsidRPr="002856AF">
        <w:rPr>
          <w:rFonts w:eastAsia="Times New Roman"/>
          <w:szCs w:val="24"/>
        </w:rPr>
        <w:t>κθεσή της στο σχέδιο νόμου του Υπουργείου Παιδείας, Έρευνας και Θρησκευμάτων</w:t>
      </w:r>
      <w:r w:rsidRPr="002856AF">
        <w:rPr>
          <w:rFonts w:eastAsia="Times New Roman"/>
          <w:szCs w:val="24"/>
        </w:rPr>
        <w:t>:</w:t>
      </w:r>
      <w:r w:rsidRPr="002856AF">
        <w:rPr>
          <w:rFonts w:eastAsia="Times New Roman"/>
          <w:szCs w:val="24"/>
        </w:rPr>
        <w:t xml:space="preserve"> «Ρυθμίσεις για την Έρευνα και άλλες διατάξεις».</w:t>
      </w:r>
    </w:p>
    <w:p w14:paraId="21181CAA" w14:textId="77777777" w:rsidR="000E1C16" w:rsidRDefault="00D27C3B">
      <w:pPr>
        <w:rPr>
          <w:rFonts w:eastAsia="Times New Roman"/>
          <w:szCs w:val="24"/>
        </w:rPr>
      </w:pPr>
      <w:r w:rsidRPr="002856AF">
        <w:rPr>
          <w:rFonts w:eastAsia="Times New Roman"/>
          <w:szCs w:val="24"/>
        </w:rPr>
        <w:t>Κυρίες και κύριοι συνάδελφοι, εισερχόμαστε στην ημερήσια διάταξη τ</w:t>
      </w:r>
      <w:r w:rsidRPr="002856AF">
        <w:rPr>
          <w:rFonts w:eastAsia="Times New Roman"/>
          <w:szCs w:val="24"/>
        </w:rPr>
        <w:t xml:space="preserve">ης </w:t>
      </w:r>
    </w:p>
    <w:p w14:paraId="21181CAB" w14:textId="77777777" w:rsidR="000E1C16" w:rsidRDefault="00D27C3B">
      <w:pPr>
        <w:jc w:val="center"/>
        <w:rPr>
          <w:rFonts w:eastAsia="Times New Roman"/>
          <w:b/>
          <w:szCs w:val="24"/>
        </w:rPr>
      </w:pPr>
      <w:r w:rsidRPr="002856AF">
        <w:rPr>
          <w:rFonts w:eastAsia="Times New Roman"/>
          <w:b/>
          <w:szCs w:val="24"/>
        </w:rPr>
        <w:t>ΝΟΜΟΘΕΤΙΚΗΣ ΕΡΓΑΣΙΑΣ</w:t>
      </w:r>
    </w:p>
    <w:p w14:paraId="21181CAC" w14:textId="77777777" w:rsidR="000E1C16" w:rsidRDefault="00D27C3B">
      <w:pPr>
        <w:rPr>
          <w:rFonts w:eastAsia="Times New Roman"/>
          <w:szCs w:val="24"/>
        </w:rPr>
      </w:pPr>
      <w:r w:rsidRPr="002856AF">
        <w:rPr>
          <w:rFonts w:eastAsia="Times New Roman"/>
          <w:szCs w:val="24"/>
        </w:rPr>
        <w:lastRenderedPageBreak/>
        <w:t>Μόνη συζήτηση και ψήφιση επί της αρχής, των άρθρων, των τροπολογιών και του συνόλου του σχεδίου νόμου του Υπουργείου Παιδείας, Έρευνας και Θρησκευμάτων</w:t>
      </w:r>
      <w:r w:rsidRPr="002856AF">
        <w:rPr>
          <w:rFonts w:eastAsia="Times New Roman"/>
          <w:szCs w:val="24"/>
        </w:rPr>
        <w:t>:</w:t>
      </w:r>
      <w:r w:rsidRPr="002856AF">
        <w:rPr>
          <w:rFonts w:eastAsia="Times New Roman"/>
          <w:szCs w:val="24"/>
        </w:rPr>
        <w:t xml:space="preserve"> «Ρυθμίσεις για την Έρευνα και άλλες διατάξεις».</w:t>
      </w:r>
    </w:p>
    <w:p w14:paraId="21181CAD" w14:textId="77777777" w:rsidR="000E1C16" w:rsidRDefault="00D27C3B">
      <w:pPr>
        <w:rPr>
          <w:rFonts w:eastAsia="Times New Roman"/>
          <w:szCs w:val="24"/>
        </w:rPr>
      </w:pPr>
      <w:r w:rsidRPr="002856AF">
        <w:rPr>
          <w:rFonts w:eastAsia="Times New Roman"/>
          <w:szCs w:val="24"/>
        </w:rPr>
        <w:t>Η Διάσκεψη των Προέδρων αποφάσ</w:t>
      </w:r>
      <w:r w:rsidRPr="002856AF">
        <w:rPr>
          <w:rFonts w:eastAsia="Times New Roman"/>
          <w:szCs w:val="24"/>
        </w:rPr>
        <w:t>ισε στην συνεδρίαση της 21ης Απριλίου 2016 τη συζήτηση του νομοσχεδίου αυτού σε δ</w:t>
      </w:r>
      <w:r w:rsidRPr="002856AF">
        <w:rPr>
          <w:rFonts w:eastAsia="Times New Roman"/>
          <w:szCs w:val="24"/>
        </w:rPr>
        <w:t>ύ</w:t>
      </w:r>
      <w:r w:rsidRPr="002856AF">
        <w:rPr>
          <w:rFonts w:eastAsia="Times New Roman"/>
          <w:szCs w:val="24"/>
        </w:rPr>
        <w:t xml:space="preserve">ο συνεδριάσεις. </w:t>
      </w:r>
    </w:p>
    <w:p w14:paraId="21181CAE" w14:textId="77777777" w:rsidR="000E1C16" w:rsidRDefault="00D27C3B">
      <w:pPr>
        <w:rPr>
          <w:rFonts w:eastAsia="Times New Roman"/>
          <w:szCs w:val="24"/>
        </w:rPr>
      </w:pPr>
      <w:r w:rsidRPr="002856AF">
        <w:rPr>
          <w:rFonts w:eastAsia="Times New Roman"/>
          <w:szCs w:val="24"/>
        </w:rPr>
        <w:t xml:space="preserve">Στη σημερινή συνεδρίαση θα συζητηθεί το νομοσχέδιο επί της αρχής. Στην αυριανή, πρωινή συνεδρίαση θα συζητηθούν τα άρθρα και οι τροπολογίες του νομοσχεδίου. </w:t>
      </w:r>
    </w:p>
    <w:p w14:paraId="21181CAF" w14:textId="77777777" w:rsidR="000E1C16" w:rsidRDefault="00D27C3B">
      <w:pPr>
        <w:rPr>
          <w:rFonts w:eastAsia="Times New Roman"/>
          <w:szCs w:val="24"/>
        </w:rPr>
      </w:pPr>
      <w:r w:rsidRPr="002856AF">
        <w:rPr>
          <w:rFonts w:eastAsia="Times New Roman"/>
          <w:szCs w:val="24"/>
        </w:rPr>
        <w:t>Κοινοβουλευτικοί Εκπρόσωποι από τα κόμματα έχουν οριστεί οι εξής συνάδελφοι: Η κ. Φωτεινή Βάκη από το</w:t>
      </w:r>
      <w:r w:rsidRPr="002856AF">
        <w:rPr>
          <w:rFonts w:eastAsia="Times New Roman"/>
          <w:szCs w:val="24"/>
        </w:rPr>
        <w:t>ν</w:t>
      </w:r>
      <w:r w:rsidRPr="002856AF">
        <w:rPr>
          <w:rFonts w:eastAsia="Times New Roman"/>
          <w:szCs w:val="24"/>
        </w:rPr>
        <w:t xml:space="preserve"> ΣΥΡΙΖΑ, ο κ. Νικόλαος Δένδιας από τη Νέα Δημοκρατία, ο κ. Ευάγγελος Καρακώστας από τον Λαϊκό Σύνδεσμο-Χρυσή Αυγή, ο κ. Αθανάσιος Θεοχαρόπουλος από την Δ</w:t>
      </w:r>
      <w:r w:rsidRPr="002856AF">
        <w:rPr>
          <w:rFonts w:eastAsia="Times New Roman"/>
          <w:szCs w:val="24"/>
        </w:rPr>
        <w:t>ημοκρατική Συμπαράταξη ΠΑΣΟΚ-ΔΗΜΑΡ, ο κ. Νικόλαος Καραθανασόπουλος από το Κομμουνιστικό Κόμμα Ελλάδας, ο κ. Γεώργιος Αμυράς από το Ποτάμι, ο κ. Βασίλειος Κόκκαλης από τους Ανεξάρτητους Έλληνες και ο κ. Γεώργιος-Δημήτριος Καρράς από την Ένωση Κεντρώων.</w:t>
      </w:r>
    </w:p>
    <w:p w14:paraId="21181CB0" w14:textId="77777777" w:rsidR="000E1C16" w:rsidRDefault="00D27C3B">
      <w:pPr>
        <w:rPr>
          <w:rFonts w:eastAsia="Times New Roman"/>
          <w:szCs w:val="24"/>
        </w:rPr>
      </w:pPr>
      <w:r w:rsidRPr="002856AF">
        <w:rPr>
          <w:rFonts w:eastAsia="Times New Roman"/>
          <w:szCs w:val="24"/>
        </w:rPr>
        <w:t>Ειση</w:t>
      </w:r>
      <w:r w:rsidRPr="002856AF">
        <w:rPr>
          <w:rFonts w:eastAsia="Times New Roman"/>
          <w:szCs w:val="24"/>
        </w:rPr>
        <w:t>γητές έχουν οριστεί ο κ. Κωνσταντίνος Γαβρόγλου από το</w:t>
      </w:r>
      <w:r w:rsidRPr="001D5627">
        <w:rPr>
          <w:rFonts w:eastAsia="Times New Roman"/>
          <w:szCs w:val="24"/>
        </w:rPr>
        <w:t>ν</w:t>
      </w:r>
      <w:r w:rsidRPr="00FB5885">
        <w:rPr>
          <w:rFonts w:eastAsia="Times New Roman"/>
          <w:szCs w:val="24"/>
        </w:rPr>
        <w:t xml:space="preserve"> ΣΥΡΙΖΑ και η κ. Μαρία Αντωνίου από τη Νέα Δημοκρατία. </w:t>
      </w:r>
    </w:p>
    <w:p w14:paraId="21181CB1" w14:textId="77777777" w:rsidR="000E1C16" w:rsidRDefault="00D27C3B">
      <w:pPr>
        <w:rPr>
          <w:rFonts w:eastAsia="Times New Roman"/>
          <w:szCs w:val="24"/>
        </w:rPr>
      </w:pPr>
      <w:r w:rsidRPr="00822C3A">
        <w:rPr>
          <w:rFonts w:eastAsia="Times New Roman"/>
          <w:szCs w:val="24"/>
        </w:rPr>
        <w:t>Ειδικοί αγορητές έχουν οριστεί οι εξής συνάδελφοι</w:t>
      </w:r>
      <w:r w:rsidRPr="00FB5885">
        <w:rPr>
          <w:rFonts w:eastAsia="Times New Roman"/>
          <w:szCs w:val="24"/>
        </w:rPr>
        <w:t>.</w:t>
      </w:r>
      <w:r w:rsidRPr="00F67D51">
        <w:rPr>
          <w:rFonts w:eastAsia="Times New Roman"/>
          <w:szCs w:val="24"/>
        </w:rPr>
        <w:t xml:space="preserve"> Ο κ. Νικόλαος Κούζηλος από το</w:t>
      </w:r>
      <w:r w:rsidRPr="001F6937">
        <w:rPr>
          <w:rFonts w:eastAsia="Times New Roman"/>
          <w:szCs w:val="24"/>
        </w:rPr>
        <w:t>ν</w:t>
      </w:r>
      <w:r w:rsidRPr="00711B79">
        <w:rPr>
          <w:rFonts w:eastAsia="Times New Roman"/>
          <w:szCs w:val="24"/>
        </w:rPr>
        <w:t xml:space="preserve"> Λαϊκό Σύνδεσμο-Χρυσή Αυγή, ο κ. Δημήτριος </w:t>
      </w:r>
      <w:r w:rsidRPr="00711B79">
        <w:rPr>
          <w:rFonts w:eastAsia="Times New Roman"/>
          <w:szCs w:val="24"/>
        </w:rPr>
        <w:lastRenderedPageBreak/>
        <w:t>Κωνσταντόπουλος από τη Δημοκρατική Συμπαράταξη ΠΑΣΟΚ-ΔΗΜΑΡ, ο κ. Σταύρος Τάσσος από το Κομμουνιστικό Κόμμα Ελλάδος, ο κ. Γεώργιος Μαυρωτάς από το Ποτάμι, ο κ. Κωνσταντίνος Ζουράρ</w:t>
      </w:r>
      <w:r w:rsidRPr="00711B79">
        <w:rPr>
          <w:rFonts w:eastAsia="Times New Roman"/>
          <w:szCs w:val="24"/>
        </w:rPr>
        <w:t>η</w:t>
      </w:r>
      <w:r w:rsidRPr="00711B79">
        <w:rPr>
          <w:rFonts w:eastAsia="Times New Roman"/>
          <w:szCs w:val="24"/>
        </w:rPr>
        <w:t>ς από τους Ανεξάρτητους Έλληνες κα</w:t>
      </w:r>
      <w:r w:rsidRPr="00711B79">
        <w:rPr>
          <w:rFonts w:eastAsia="Times New Roman"/>
          <w:szCs w:val="24"/>
        </w:rPr>
        <w:t xml:space="preserve">ι ο κ. Μάριος Γεωργιάδης από την Ένωση Κεντρώων. </w:t>
      </w:r>
    </w:p>
    <w:p w14:paraId="21181CB2" w14:textId="77777777" w:rsidR="000E1C16" w:rsidRDefault="00D27C3B">
      <w:pPr>
        <w:rPr>
          <w:rFonts w:eastAsia="Times New Roman"/>
          <w:szCs w:val="24"/>
        </w:rPr>
      </w:pPr>
      <w:r w:rsidRPr="00875107">
        <w:rPr>
          <w:rFonts w:eastAsia="Times New Roman"/>
          <w:szCs w:val="24"/>
        </w:rPr>
        <w:t xml:space="preserve">Οι </w:t>
      </w:r>
      <w:r w:rsidRPr="00B8113B">
        <w:rPr>
          <w:rFonts w:eastAsia="Times New Roman"/>
          <w:szCs w:val="24"/>
        </w:rPr>
        <w:t>Κ</w:t>
      </w:r>
      <w:r w:rsidRPr="00B8113B">
        <w:rPr>
          <w:rFonts w:eastAsia="Times New Roman"/>
          <w:szCs w:val="24"/>
        </w:rPr>
        <w:t xml:space="preserve">οινοβουλευτικοί </w:t>
      </w:r>
      <w:r w:rsidRPr="002856AF">
        <w:rPr>
          <w:rFonts w:eastAsia="Times New Roman"/>
          <w:szCs w:val="24"/>
        </w:rPr>
        <w:t>Ε</w:t>
      </w:r>
      <w:r w:rsidRPr="002856AF">
        <w:rPr>
          <w:rFonts w:eastAsia="Times New Roman"/>
          <w:szCs w:val="24"/>
        </w:rPr>
        <w:t>κπρόσωποι έχουν δικαίωμα πρωτολογίας, δευτερολογίας και τριτολογίας δώδεκα, έξι και τρία λεπτά αντίστοιχα. Οι εισηγητές και οι ειδικοί αγορητές έχουν δ</w:t>
      </w:r>
      <w:r w:rsidRPr="002856AF">
        <w:rPr>
          <w:rFonts w:eastAsia="Times New Roman"/>
          <w:szCs w:val="24"/>
        </w:rPr>
        <w:t>ε</w:t>
      </w:r>
      <w:r w:rsidRPr="001C1443">
        <w:rPr>
          <w:rFonts w:eastAsia="Times New Roman"/>
          <w:szCs w:val="24"/>
        </w:rPr>
        <w:t>κα</w:t>
      </w:r>
      <w:r w:rsidRPr="00C460F5">
        <w:rPr>
          <w:rFonts w:eastAsia="Times New Roman"/>
          <w:szCs w:val="24"/>
        </w:rPr>
        <w:t>π</w:t>
      </w:r>
      <w:r w:rsidRPr="002856AF">
        <w:rPr>
          <w:rFonts w:eastAsia="Times New Roman"/>
          <w:szCs w:val="24"/>
        </w:rPr>
        <w:t>έντε λεπτά πρωτολογία και επτά</w:t>
      </w:r>
      <w:r w:rsidRPr="002856AF">
        <w:rPr>
          <w:rFonts w:eastAsia="Times New Roman"/>
          <w:szCs w:val="24"/>
        </w:rPr>
        <w:t xml:space="preserve"> λεπτά δευτερολογία. </w:t>
      </w:r>
    </w:p>
    <w:p w14:paraId="21181CB3" w14:textId="77777777" w:rsidR="000E1C16" w:rsidRDefault="00D27C3B">
      <w:pPr>
        <w:rPr>
          <w:rFonts w:eastAsia="Times New Roman"/>
          <w:szCs w:val="24"/>
        </w:rPr>
      </w:pPr>
      <w:r w:rsidRPr="005057D7">
        <w:rPr>
          <w:rFonts w:eastAsia="Times New Roman"/>
          <w:szCs w:val="24"/>
        </w:rPr>
        <w:t>Ο Πρωθυπουργός, εάν π</w:t>
      </w:r>
      <w:r w:rsidRPr="00DF4CB9">
        <w:rPr>
          <w:rFonts w:eastAsia="Times New Roman"/>
          <w:szCs w:val="24"/>
        </w:rPr>
        <w:t>αραστεί, έχει χρόνο ομιλίας είκοσι λεπτά, ο Πρόεδρος της Νέας Δημοκρατίας είκοσι λεπτά, ο Πρόεδρος του Λαϊκού Συνδέσμου-Χρυσή Αυγή δεκαπέντε λεπτά, η Πρόεδρος της Δημοκρατικής Συμπαράταξης ΠΑΣΟΚ-ΔΗΜΑΡ δεκαπέντε λε</w:t>
      </w:r>
      <w:r w:rsidRPr="00DF4CB9">
        <w:rPr>
          <w:rFonts w:eastAsia="Times New Roman"/>
          <w:szCs w:val="24"/>
        </w:rPr>
        <w:t xml:space="preserve">πτά, ο Πρόεδρος του ΚΚΕ δεκαπέντε λεπτά, ο </w:t>
      </w:r>
      <w:r w:rsidRPr="006679F9">
        <w:rPr>
          <w:rFonts w:eastAsia="Times New Roman"/>
          <w:szCs w:val="24"/>
        </w:rPr>
        <w:t xml:space="preserve">Πρόεδρος του κόμματος το Ποτάμι </w:t>
      </w:r>
      <w:r w:rsidRPr="00B24C18">
        <w:rPr>
          <w:rFonts w:eastAsia="Times New Roman"/>
          <w:szCs w:val="24"/>
        </w:rPr>
        <w:t>δεκαπέντε</w:t>
      </w:r>
      <w:r w:rsidRPr="00274889">
        <w:rPr>
          <w:rFonts w:eastAsia="Times New Roman"/>
          <w:szCs w:val="24"/>
        </w:rPr>
        <w:t xml:space="preserve"> λεπτά, ο Πρόεδρος των Ανεξαρτήτων Ελλήνων δεκαπέντε λεπτά και ο Πρόεδρος της Ένωσης Κεντρώων δεκαπέντε λεπτά. </w:t>
      </w:r>
    </w:p>
    <w:p w14:paraId="21181CB4" w14:textId="77777777" w:rsidR="000E1C16" w:rsidRDefault="00D27C3B">
      <w:pPr>
        <w:rPr>
          <w:rFonts w:eastAsia="Times New Roman"/>
          <w:szCs w:val="24"/>
        </w:rPr>
      </w:pPr>
      <w:r w:rsidRPr="005117C9">
        <w:rPr>
          <w:rFonts w:eastAsia="Times New Roman"/>
          <w:szCs w:val="24"/>
        </w:rPr>
        <w:t xml:space="preserve">Παρακαλώ τον Αναπληρωτή Υπουργό Παιδείας, Έρευνας και </w:t>
      </w:r>
      <w:r w:rsidRPr="005117C9">
        <w:rPr>
          <w:rFonts w:eastAsia="Times New Roman"/>
          <w:szCs w:val="24"/>
        </w:rPr>
        <w:t>Θρησκευμάτων κ. Κωνσταντίνο Φωτάκη να λάβει τον λόγο για δεκαπέντε λεπτά.</w:t>
      </w:r>
    </w:p>
    <w:p w14:paraId="21181CB5" w14:textId="77777777" w:rsidR="000E1C16" w:rsidRDefault="00D27C3B">
      <w:pPr>
        <w:rPr>
          <w:rFonts w:eastAsia="Times New Roman"/>
          <w:szCs w:val="24"/>
        </w:rPr>
      </w:pPr>
      <w:r w:rsidRPr="00B87D66">
        <w:rPr>
          <w:rFonts w:eastAsia="Times New Roman"/>
          <w:b/>
          <w:szCs w:val="24"/>
        </w:rPr>
        <w:lastRenderedPageBreak/>
        <w:t xml:space="preserve">ΜΑΡΙΑ ΑΝΤΩΝΙΟΥ: </w:t>
      </w:r>
      <w:r w:rsidRPr="002856AF">
        <w:rPr>
          <w:rFonts w:eastAsia="Times New Roman"/>
          <w:szCs w:val="24"/>
        </w:rPr>
        <w:t xml:space="preserve">Κύριε Πρόεδρε, αμέσως μετά θα ήθελα τον λόγο για ένα λεπτό, σας παρακαλώ. </w:t>
      </w:r>
    </w:p>
    <w:p w14:paraId="21181CB6" w14:textId="77777777" w:rsidR="000E1C16" w:rsidRDefault="00D27C3B">
      <w:pPr>
        <w:rPr>
          <w:rFonts w:eastAsia="Times New Roman"/>
          <w:szCs w:val="24"/>
        </w:rPr>
      </w:pPr>
      <w:r w:rsidRPr="002856AF">
        <w:rPr>
          <w:rFonts w:eastAsia="Times New Roman"/>
          <w:b/>
          <w:szCs w:val="24"/>
        </w:rPr>
        <w:t xml:space="preserve">ΠΡΟΕΔΡΕΥΩΝ (Δημήτριος Κρεμαστινός): </w:t>
      </w:r>
      <w:r w:rsidRPr="002856AF">
        <w:rPr>
          <w:rFonts w:eastAsia="Times New Roman"/>
          <w:szCs w:val="24"/>
        </w:rPr>
        <w:t xml:space="preserve">Ορίστε, κύριε Φωτάκη, έχετε τον λόγο. </w:t>
      </w:r>
    </w:p>
    <w:p w14:paraId="21181CB7" w14:textId="77777777" w:rsidR="000E1C16" w:rsidRDefault="00D27C3B">
      <w:pPr>
        <w:rPr>
          <w:rFonts w:eastAsia="Times New Roman"/>
          <w:szCs w:val="24"/>
        </w:rPr>
      </w:pPr>
      <w:r w:rsidRPr="002856AF">
        <w:rPr>
          <w:rFonts w:eastAsia="Times New Roman"/>
          <w:b/>
          <w:szCs w:val="24"/>
        </w:rPr>
        <w:t>ΚΩΝΣΤΑΝΤΙΝΟΣ ΦΩΤ</w:t>
      </w:r>
      <w:r w:rsidRPr="002856AF">
        <w:rPr>
          <w:rFonts w:eastAsia="Times New Roman"/>
          <w:b/>
          <w:szCs w:val="24"/>
        </w:rPr>
        <w:t xml:space="preserve">ΑΚΗΣ (Αναπληρωτής Υπουργός Παιδείας, Έρευνας και Θρησκευμάτων): </w:t>
      </w:r>
      <w:r w:rsidRPr="002856AF">
        <w:rPr>
          <w:rFonts w:eastAsia="Times New Roman"/>
          <w:szCs w:val="24"/>
        </w:rPr>
        <w:t xml:space="preserve">Ευχαριστώ, κύριε Πρόεδρε. </w:t>
      </w:r>
    </w:p>
    <w:p w14:paraId="21181CB8" w14:textId="77777777" w:rsidR="000E1C16" w:rsidRDefault="00D27C3B">
      <w:pPr>
        <w:rPr>
          <w:rFonts w:eastAsia="Times New Roman"/>
          <w:szCs w:val="24"/>
        </w:rPr>
      </w:pPr>
      <w:r w:rsidRPr="002856AF">
        <w:rPr>
          <w:rFonts w:eastAsia="Times New Roman"/>
          <w:szCs w:val="24"/>
        </w:rPr>
        <w:t>Κυρίες και κύριοι Βουλευτές, θα ήθελα κατ’ αρχ</w:t>
      </w:r>
      <w:r w:rsidRPr="002856AF">
        <w:rPr>
          <w:rFonts w:eastAsia="Times New Roman"/>
          <w:szCs w:val="24"/>
        </w:rPr>
        <w:t>άς</w:t>
      </w:r>
      <w:r w:rsidRPr="002856AF">
        <w:rPr>
          <w:rFonts w:eastAsia="Times New Roman"/>
          <w:szCs w:val="24"/>
        </w:rPr>
        <w:t xml:space="preserve"> να αναφερθώ στη φιλοσοφία που διέπει την πολιτική που διαμορφώνουμε για την έρευνα και την καινοτομία στη χώρα και π</w:t>
      </w:r>
      <w:r w:rsidRPr="002856AF">
        <w:rPr>
          <w:rFonts w:eastAsia="Times New Roman"/>
          <w:szCs w:val="24"/>
        </w:rPr>
        <w:t xml:space="preserve">ου αποτυπώνεται στις νομοθετικές πρωτοβουλίες που έχουμε σχεδιάσει. </w:t>
      </w:r>
    </w:p>
    <w:p w14:paraId="21181CB9" w14:textId="77777777" w:rsidR="000E1C16" w:rsidRDefault="00D27C3B">
      <w:pPr>
        <w:rPr>
          <w:rFonts w:eastAsia="Times New Roman"/>
          <w:szCs w:val="24"/>
        </w:rPr>
      </w:pPr>
      <w:r w:rsidRPr="002856AF">
        <w:rPr>
          <w:rFonts w:eastAsia="Times New Roman"/>
          <w:szCs w:val="24"/>
        </w:rPr>
        <w:t>Κεντρική επιδίωξη της πολιτικής αυτής είναι η γνώση, που παράγεται από την έρευνα ως αυταξία να συντελέσει</w:t>
      </w:r>
      <w:r w:rsidRPr="002856AF">
        <w:rPr>
          <w:rFonts w:eastAsia="Times New Roman"/>
          <w:szCs w:val="24"/>
        </w:rPr>
        <w:t>,</w:t>
      </w:r>
      <w:r w:rsidRPr="002856AF">
        <w:rPr>
          <w:rFonts w:eastAsia="Times New Roman"/>
          <w:szCs w:val="24"/>
        </w:rPr>
        <w:t xml:space="preserve"> ώστε να διευρυνθούν οι πνευματικοί ορίζοντες της κοινωνίας και η καινοτομία που</w:t>
      </w:r>
      <w:r w:rsidRPr="002856AF">
        <w:rPr>
          <w:rFonts w:eastAsia="Times New Roman"/>
          <w:szCs w:val="24"/>
        </w:rPr>
        <w:t xml:space="preserve"> προκύπτει από την έρευνα, να αποτελέσει μοχλό ανάπτυξης με τη διαμόρφωση της οικονομίας της γνώσης, της οικονομίας που βασίζεται στην αξιοποίηση των ερευνητικών αποτελεσμάτων. Αυτό που φιλοδοξούμε</w:t>
      </w:r>
      <w:r w:rsidRPr="002856AF">
        <w:rPr>
          <w:rFonts w:eastAsia="Times New Roman"/>
          <w:szCs w:val="24"/>
        </w:rPr>
        <w:t>,</w:t>
      </w:r>
      <w:r w:rsidRPr="002856AF">
        <w:rPr>
          <w:rFonts w:eastAsia="Times New Roman"/>
          <w:szCs w:val="24"/>
        </w:rPr>
        <w:t xml:space="preserve"> είναι η οικονομία της γνώσης να αποτελέσει κάποτε έναν πό</w:t>
      </w:r>
      <w:r w:rsidRPr="002856AF">
        <w:rPr>
          <w:rFonts w:eastAsia="Times New Roman"/>
          <w:szCs w:val="24"/>
        </w:rPr>
        <w:t xml:space="preserve">λο ανάπτυξης για τη χώρα δίπλα στον πρωτογενή τομέα, τον τουρισμό και τη ναυτιλία. </w:t>
      </w:r>
    </w:p>
    <w:p w14:paraId="21181CBA" w14:textId="77777777" w:rsidR="000E1C16" w:rsidRDefault="00D27C3B">
      <w:pPr>
        <w:rPr>
          <w:rFonts w:eastAsia="Times New Roman"/>
          <w:szCs w:val="24"/>
        </w:rPr>
      </w:pPr>
      <w:r w:rsidRPr="002856AF">
        <w:rPr>
          <w:rFonts w:eastAsia="Times New Roman"/>
          <w:szCs w:val="24"/>
        </w:rPr>
        <w:lastRenderedPageBreak/>
        <w:t>Εδώ γεννάται το πρώτο καίριο ερώτημα</w:t>
      </w:r>
      <w:r w:rsidRPr="002856AF">
        <w:rPr>
          <w:rFonts w:eastAsia="Times New Roman"/>
          <w:szCs w:val="24"/>
        </w:rPr>
        <w:t>.</w:t>
      </w:r>
      <w:r w:rsidRPr="002856AF">
        <w:rPr>
          <w:rFonts w:eastAsia="Times New Roman"/>
          <w:szCs w:val="24"/>
        </w:rPr>
        <w:t xml:space="preserve"> Πώς θα δημιουργηθεί πλούτος από την έρευνα, πώς αυτός ο πλούτος θα έχει ένα σαφές κοινωνικό αντίκρισμα και με ποιο</w:t>
      </w:r>
      <w:r w:rsidRPr="002856AF">
        <w:rPr>
          <w:rFonts w:eastAsia="Times New Roman"/>
          <w:szCs w:val="24"/>
        </w:rPr>
        <w:t>ν</w:t>
      </w:r>
      <w:r w:rsidRPr="002856AF">
        <w:rPr>
          <w:rFonts w:eastAsia="Times New Roman"/>
          <w:szCs w:val="24"/>
        </w:rPr>
        <w:t xml:space="preserve"> τρόπο θα επιστρέψε</w:t>
      </w:r>
      <w:r w:rsidRPr="002856AF">
        <w:rPr>
          <w:rFonts w:eastAsia="Times New Roman"/>
          <w:szCs w:val="24"/>
        </w:rPr>
        <w:t>ι στην κοινωνία;</w:t>
      </w:r>
    </w:p>
    <w:p w14:paraId="21181CBB" w14:textId="77777777" w:rsidR="000E1C16" w:rsidRDefault="00D27C3B">
      <w:pPr>
        <w:rPr>
          <w:rFonts w:eastAsia="Times New Roman"/>
          <w:szCs w:val="24"/>
        </w:rPr>
      </w:pPr>
      <w:r w:rsidRPr="002856AF">
        <w:rPr>
          <w:rFonts w:eastAsia="Times New Roman"/>
          <w:szCs w:val="24"/>
        </w:rPr>
        <w:t>Πολλές προσπάθειες έχουν γίνει στο παρελθόν προς την κατεύθυνση αυτή. Χαρακτηριστικά θα ήθελα να αναφέρω ότι κατά την περίοδο 2008-2016</w:t>
      </w:r>
      <w:r w:rsidRPr="002856AF">
        <w:rPr>
          <w:rFonts w:eastAsia="Times New Roman"/>
          <w:szCs w:val="24"/>
        </w:rPr>
        <w:t>,</w:t>
      </w:r>
      <w:r w:rsidRPr="002856AF">
        <w:rPr>
          <w:rFonts w:eastAsia="Times New Roman"/>
          <w:szCs w:val="24"/>
        </w:rPr>
        <w:t xml:space="preserve"> περισσότερα από έξι δισεκατομμύρια ευρώ διατέθηκαν από δημόσιους πόρους για τον σκοπό αυτό. </w:t>
      </w:r>
    </w:p>
    <w:p w14:paraId="21181CBC" w14:textId="77777777" w:rsidR="000E1C16" w:rsidRDefault="00D27C3B">
      <w:pPr>
        <w:tabs>
          <w:tab w:val="left" w:pos="709"/>
          <w:tab w:val="left" w:pos="2820"/>
        </w:tabs>
        <w:rPr>
          <w:rFonts w:eastAsia="Times New Roman"/>
          <w:szCs w:val="24"/>
        </w:rPr>
      </w:pPr>
      <w:r w:rsidRPr="002856AF">
        <w:rPr>
          <w:rFonts w:eastAsia="Times New Roman"/>
          <w:szCs w:val="24"/>
        </w:rPr>
        <w:t>Τα αποτελ</w:t>
      </w:r>
      <w:r w:rsidRPr="002856AF">
        <w:rPr>
          <w:rFonts w:eastAsia="Times New Roman"/>
          <w:szCs w:val="24"/>
        </w:rPr>
        <w:t>έσματα, όμως, υπήρξαν πενιχρά. Το χάσμα της καινοτομίας στη χώρα εξακολουθεί να είναι μεγάλο</w:t>
      </w:r>
      <w:r w:rsidRPr="002856AF">
        <w:rPr>
          <w:rFonts w:eastAsia="Times New Roman"/>
          <w:szCs w:val="24"/>
        </w:rPr>
        <w:t>,</w:t>
      </w:r>
      <w:r w:rsidRPr="002856AF">
        <w:rPr>
          <w:rFonts w:eastAsia="Times New Roman"/>
          <w:szCs w:val="24"/>
        </w:rPr>
        <w:t xml:space="preserve"> παρά ορισμένες οριακές βελτιώσεις που έχουν συμβεί. </w:t>
      </w:r>
    </w:p>
    <w:p w14:paraId="21181CBD" w14:textId="77777777" w:rsidR="000E1C16" w:rsidRDefault="00D27C3B">
      <w:pPr>
        <w:tabs>
          <w:tab w:val="left" w:pos="2820"/>
        </w:tabs>
        <w:rPr>
          <w:rFonts w:eastAsia="Times New Roman"/>
          <w:szCs w:val="24"/>
        </w:rPr>
      </w:pPr>
      <w:r w:rsidRPr="002856AF">
        <w:rPr>
          <w:rFonts w:eastAsia="Times New Roman"/>
          <w:szCs w:val="24"/>
        </w:rPr>
        <w:t>Σίγουρα χρειάζεται μια νέα προσέγγιση, ένας νέος τρόπος σκέψης, που θα λαμβάνει υπ</w:t>
      </w:r>
      <w:r w:rsidRPr="002856AF">
        <w:rPr>
          <w:rFonts w:eastAsia="Times New Roman"/>
          <w:szCs w:val="24"/>
        </w:rPr>
        <w:t>’</w:t>
      </w:r>
      <w:r w:rsidRPr="002856AF">
        <w:rPr>
          <w:rFonts w:eastAsia="Times New Roman"/>
          <w:szCs w:val="24"/>
        </w:rPr>
        <w:t xml:space="preserve"> </w:t>
      </w:r>
      <w:r w:rsidRPr="002856AF">
        <w:rPr>
          <w:rFonts w:eastAsia="Times New Roman"/>
          <w:szCs w:val="24"/>
        </w:rPr>
        <w:t>όψ</w:t>
      </w:r>
      <w:r w:rsidRPr="002856AF">
        <w:rPr>
          <w:rFonts w:eastAsia="Times New Roman"/>
          <w:szCs w:val="24"/>
        </w:rPr>
        <w:t>ιν</w:t>
      </w:r>
      <w:r w:rsidRPr="002856AF">
        <w:rPr>
          <w:rFonts w:eastAsia="Times New Roman"/>
          <w:szCs w:val="24"/>
        </w:rPr>
        <w:t xml:space="preserve"> πώς διαμορφώνεται σήμερα το διεθνές τοπίο στην έρευνα, που χαρακτηρίζεται κατά κύριο</w:t>
      </w:r>
      <w:r w:rsidRPr="002856AF">
        <w:rPr>
          <w:rFonts w:eastAsia="Times New Roman"/>
          <w:szCs w:val="24"/>
        </w:rPr>
        <w:t>ν</w:t>
      </w:r>
      <w:r w:rsidRPr="002856AF">
        <w:rPr>
          <w:rFonts w:eastAsia="Times New Roman"/>
          <w:szCs w:val="24"/>
        </w:rPr>
        <w:t xml:space="preserve"> λόγο από την παγκοσμιοποίηση της γνώσης. </w:t>
      </w:r>
    </w:p>
    <w:p w14:paraId="21181CBE" w14:textId="77777777" w:rsidR="000E1C16" w:rsidRDefault="00D27C3B">
      <w:pPr>
        <w:tabs>
          <w:tab w:val="left" w:pos="2820"/>
        </w:tabs>
        <w:rPr>
          <w:rFonts w:eastAsia="Times New Roman"/>
          <w:szCs w:val="24"/>
        </w:rPr>
      </w:pPr>
      <w:r w:rsidRPr="002856AF">
        <w:rPr>
          <w:rFonts w:eastAsia="Times New Roman"/>
          <w:szCs w:val="24"/>
        </w:rPr>
        <w:t>Ιδιαίτερα την τελευταία δεκαετία κυρίως εξαιτίας των εξελίξεων, της προόδου στον τομέα της πληροφορικής και των επικοινωνιών, η</w:t>
      </w:r>
      <w:r w:rsidRPr="002856AF">
        <w:rPr>
          <w:rFonts w:eastAsia="Times New Roman"/>
          <w:szCs w:val="24"/>
        </w:rPr>
        <w:t xml:space="preserve"> παγκοσμιοποίηση της γνώσης έχει ενταθεί, γεγονός που δημιουργεί νέες ευκαιρίες, αλλά και πιθανές παρενέργειες. </w:t>
      </w:r>
    </w:p>
    <w:p w14:paraId="21181CBF" w14:textId="77777777" w:rsidR="000E1C16" w:rsidRDefault="00D27C3B">
      <w:pPr>
        <w:tabs>
          <w:tab w:val="left" w:pos="2820"/>
        </w:tabs>
        <w:rPr>
          <w:rFonts w:eastAsia="Times New Roman"/>
          <w:szCs w:val="24"/>
        </w:rPr>
      </w:pPr>
      <w:r w:rsidRPr="002856AF">
        <w:rPr>
          <w:rFonts w:eastAsia="Times New Roman"/>
          <w:szCs w:val="24"/>
        </w:rPr>
        <w:t xml:space="preserve">Όσον αφορά </w:t>
      </w:r>
      <w:r>
        <w:rPr>
          <w:rFonts w:eastAsia="Times New Roman"/>
          <w:szCs w:val="24"/>
        </w:rPr>
        <w:t>σ</w:t>
      </w:r>
      <w:r w:rsidRPr="002856AF">
        <w:rPr>
          <w:rFonts w:eastAsia="Times New Roman"/>
          <w:szCs w:val="24"/>
        </w:rPr>
        <w:t xml:space="preserve">τη χώρα μας υπάρχει μια μεγάλη πρόκληση, η οποία απορρέει από τη βαθιά οικονομική και κοινωνική κρίση. </w:t>
      </w:r>
      <w:r w:rsidRPr="002856AF">
        <w:rPr>
          <w:rFonts w:eastAsia="Times New Roman"/>
          <w:szCs w:val="24"/>
        </w:rPr>
        <w:t>Α</w:t>
      </w:r>
      <w:r w:rsidRPr="002856AF">
        <w:rPr>
          <w:rFonts w:eastAsia="Times New Roman"/>
          <w:szCs w:val="24"/>
        </w:rPr>
        <w:t xml:space="preserve">υτό </w:t>
      </w:r>
      <w:r w:rsidRPr="002856AF">
        <w:rPr>
          <w:rFonts w:eastAsia="Times New Roman"/>
          <w:szCs w:val="24"/>
        </w:rPr>
        <w:t>δε</w:t>
      </w:r>
      <w:r w:rsidRPr="002856AF">
        <w:rPr>
          <w:rFonts w:eastAsia="Times New Roman"/>
          <w:szCs w:val="24"/>
        </w:rPr>
        <w:t xml:space="preserve"> έχει να κάνει</w:t>
      </w:r>
      <w:r w:rsidRPr="002856AF">
        <w:rPr>
          <w:rFonts w:eastAsia="Times New Roman"/>
          <w:szCs w:val="24"/>
        </w:rPr>
        <w:t>,</w:t>
      </w:r>
      <w:r w:rsidRPr="002856AF">
        <w:rPr>
          <w:rFonts w:eastAsia="Times New Roman"/>
          <w:szCs w:val="24"/>
        </w:rPr>
        <w:t xml:space="preserve"> με το γεγονός ότι οι συνθήκες της κρίσης επιβάλλουν τη λήψη άμεσων και αποτελεσματικών μέτρων για τη στήριξη της έρευνας, επιβάλλουν τη λήψη μέτρων με χαρακτήρα επείγοντος. Πρέπει να στηρίξουμε άμεσα και αποτελεσματικά αυτό που ήδη υπάρχει και ταυτόχρονα </w:t>
      </w:r>
      <w:r w:rsidRPr="002856AF">
        <w:rPr>
          <w:rFonts w:eastAsia="Times New Roman"/>
          <w:szCs w:val="24"/>
        </w:rPr>
        <w:t xml:space="preserve">να δημιουργήσουμε προοπτικές για το μέλλον. </w:t>
      </w:r>
    </w:p>
    <w:p w14:paraId="21181CC0" w14:textId="77777777" w:rsidR="000E1C16" w:rsidRDefault="00D27C3B">
      <w:pPr>
        <w:tabs>
          <w:tab w:val="left" w:pos="2820"/>
        </w:tabs>
        <w:rPr>
          <w:rFonts w:eastAsia="Times New Roman"/>
          <w:szCs w:val="24"/>
        </w:rPr>
      </w:pPr>
      <w:r w:rsidRPr="002856AF">
        <w:rPr>
          <w:rFonts w:eastAsia="Times New Roman"/>
          <w:szCs w:val="24"/>
        </w:rPr>
        <w:t>Αυτή η ανάγκη για την ανάληψη άμεσων δράσεων για γρήγορα αποτελέσματα, έρχεται σε αντιδιαστολή</w:t>
      </w:r>
      <w:r w:rsidRPr="002856AF">
        <w:rPr>
          <w:rFonts w:eastAsia="Times New Roman"/>
          <w:szCs w:val="24"/>
        </w:rPr>
        <w:t>,</w:t>
      </w:r>
      <w:r w:rsidRPr="002856AF">
        <w:rPr>
          <w:rFonts w:eastAsia="Times New Roman"/>
          <w:szCs w:val="24"/>
        </w:rPr>
        <w:t xml:space="preserve"> με το γεγονός ότι η μετάφραση της έρευνας και της καινοτομίας σε πλούτο, δεν συμβαίνει απότομα ή ξαφνικά. Χρειάζετα</w:t>
      </w:r>
      <w:r w:rsidRPr="002856AF">
        <w:rPr>
          <w:rFonts w:eastAsia="Times New Roman"/>
          <w:szCs w:val="24"/>
        </w:rPr>
        <w:t>ι μία συστηματική προσέγγιση βήμα προς βήμα, μια προσέγγιση που να λαμβάνει υπ</w:t>
      </w:r>
      <w:r w:rsidRPr="002856AF">
        <w:rPr>
          <w:rFonts w:eastAsia="Times New Roman"/>
          <w:szCs w:val="24"/>
        </w:rPr>
        <w:t>’</w:t>
      </w:r>
      <w:r w:rsidRPr="002856AF">
        <w:rPr>
          <w:rFonts w:eastAsia="Times New Roman"/>
          <w:szCs w:val="24"/>
        </w:rPr>
        <w:t xml:space="preserve"> </w:t>
      </w:r>
      <w:r w:rsidRPr="002856AF">
        <w:rPr>
          <w:rFonts w:eastAsia="Times New Roman"/>
          <w:szCs w:val="24"/>
        </w:rPr>
        <w:t>ό</w:t>
      </w:r>
      <w:r w:rsidRPr="002856AF">
        <w:rPr>
          <w:rFonts w:eastAsia="Times New Roman"/>
          <w:szCs w:val="24"/>
        </w:rPr>
        <w:t>ψιν</w:t>
      </w:r>
      <w:r w:rsidRPr="002856AF">
        <w:rPr>
          <w:rFonts w:eastAsia="Times New Roman"/>
          <w:szCs w:val="24"/>
        </w:rPr>
        <w:t xml:space="preserve"> το διεθνή καταμερισμό εργασίας, τα ιστορικά δεδομένα της χώρας, τις εργασιακές σχέσεις που επικρατούν, την κυρίαρχη κουλτούρα και πολλά άλλα. Χρειάζεται μια προσέγγιση</w:t>
      </w:r>
      <w:r w:rsidRPr="002856AF">
        <w:rPr>
          <w:rFonts w:eastAsia="Times New Roman"/>
          <w:szCs w:val="24"/>
        </w:rPr>
        <w:t>,</w:t>
      </w:r>
      <w:r w:rsidRPr="002856AF">
        <w:rPr>
          <w:rFonts w:eastAsia="Times New Roman"/>
          <w:szCs w:val="24"/>
        </w:rPr>
        <w:t xml:space="preserve"> πο</w:t>
      </w:r>
      <w:r w:rsidRPr="002856AF">
        <w:rPr>
          <w:rFonts w:eastAsia="Times New Roman"/>
          <w:szCs w:val="24"/>
        </w:rPr>
        <w:t xml:space="preserve">υ να ενισχύει συστηματικά τα συγκριτικά μας πλεονεκτήματα και να θεραπεύει τις αδυναμίες. </w:t>
      </w:r>
    </w:p>
    <w:p w14:paraId="21181CC1" w14:textId="77777777" w:rsidR="000E1C16" w:rsidRDefault="00D27C3B">
      <w:pPr>
        <w:tabs>
          <w:tab w:val="left" w:pos="2820"/>
        </w:tabs>
        <w:rPr>
          <w:rFonts w:eastAsia="Times New Roman"/>
          <w:szCs w:val="24"/>
        </w:rPr>
      </w:pPr>
      <w:r w:rsidRPr="002856AF">
        <w:rPr>
          <w:rFonts w:eastAsia="Times New Roman"/>
          <w:szCs w:val="24"/>
        </w:rPr>
        <w:t xml:space="preserve">Για να συγκεράσουμε αυτά τα δύο αντιφατικά μεταξύ τους στοιχεία, πρέπει να στραφούμε στην περίφημη αλυσίδα της καινοτομίας, δηλαδή στην αλυσίδα που συνδέει τη γνώση </w:t>
      </w:r>
      <w:r w:rsidRPr="002856AF">
        <w:rPr>
          <w:rFonts w:eastAsia="Times New Roman"/>
          <w:szCs w:val="24"/>
        </w:rPr>
        <w:t>και την καινοτομία που παράγονται στο ερευνητικό οικοσύστημα</w:t>
      </w:r>
      <w:r w:rsidRPr="002856AF">
        <w:rPr>
          <w:rFonts w:eastAsia="Times New Roman"/>
          <w:szCs w:val="24"/>
        </w:rPr>
        <w:t>,</w:t>
      </w:r>
      <w:r w:rsidRPr="002856AF">
        <w:rPr>
          <w:rFonts w:eastAsia="Times New Roman"/>
          <w:szCs w:val="24"/>
        </w:rPr>
        <w:t xml:space="preserve"> με την ανάπτυξη καινοτόμων προϊόντων, διεργασιών και βέβαια των αγορών που θα μπορούν να τα υποδεχτούν. </w:t>
      </w:r>
    </w:p>
    <w:p w14:paraId="21181CC2" w14:textId="77777777" w:rsidR="000E1C16" w:rsidRDefault="00D27C3B">
      <w:pPr>
        <w:tabs>
          <w:tab w:val="left" w:pos="2820"/>
        </w:tabs>
        <w:rPr>
          <w:rFonts w:eastAsia="Times New Roman"/>
          <w:szCs w:val="24"/>
        </w:rPr>
      </w:pPr>
      <w:r w:rsidRPr="002856AF">
        <w:rPr>
          <w:rFonts w:eastAsia="Times New Roman"/>
          <w:szCs w:val="24"/>
        </w:rPr>
        <w:t>Η ανάπτυξη της υγιούς και καινοτόμου επιχειρηματικότητας είναι το όχημα για τη δημιουργία</w:t>
      </w:r>
      <w:r w:rsidRPr="002856AF">
        <w:rPr>
          <w:rFonts w:eastAsia="Times New Roman"/>
          <w:szCs w:val="24"/>
        </w:rPr>
        <w:t xml:space="preserve"> πλούτου και εξαρτάται στενά από το ενδιάμεσο κομμάτι αυτής της αλυσίδας, εκεί που πεθαίνουν οι περισσότερες επιχειρηματικές πρωτοβουλίες. </w:t>
      </w:r>
    </w:p>
    <w:p w14:paraId="21181CC3" w14:textId="77777777" w:rsidR="000E1C16" w:rsidRDefault="00D27C3B">
      <w:pPr>
        <w:tabs>
          <w:tab w:val="left" w:pos="2820"/>
        </w:tabs>
        <w:rPr>
          <w:rFonts w:eastAsia="Times New Roman"/>
          <w:szCs w:val="24"/>
        </w:rPr>
      </w:pPr>
      <w:r w:rsidRPr="002856AF">
        <w:rPr>
          <w:rFonts w:eastAsia="Times New Roman"/>
          <w:szCs w:val="24"/>
        </w:rPr>
        <w:t xml:space="preserve">Γι’ αυτόν τον λόγο, άλλωστε, συχνά αυτό το κομμάτι αποκαλείται «η κοιλάδα του θανάτου». </w:t>
      </w:r>
    </w:p>
    <w:p w14:paraId="21181CC4" w14:textId="77777777" w:rsidR="000E1C16" w:rsidRDefault="00D27C3B">
      <w:pPr>
        <w:tabs>
          <w:tab w:val="left" w:pos="2820"/>
        </w:tabs>
        <w:rPr>
          <w:rFonts w:eastAsia="Times New Roman"/>
          <w:szCs w:val="24"/>
        </w:rPr>
      </w:pPr>
      <w:r w:rsidRPr="002856AF">
        <w:rPr>
          <w:rFonts w:eastAsia="Times New Roman"/>
          <w:szCs w:val="24"/>
        </w:rPr>
        <w:t>Η αλυσίδα της καινοτομίας σ</w:t>
      </w:r>
      <w:r w:rsidRPr="002856AF">
        <w:rPr>
          <w:rFonts w:eastAsia="Times New Roman"/>
          <w:szCs w:val="24"/>
        </w:rPr>
        <w:t xml:space="preserve">την Ευρώπη χαρακτηρίζεται από το περίφημο ευρωπαϊκό παράδοξο. Στην Ευρώπη γίνεται καλή επιστήμη, αλλά η αξιοποίησή της υστερεί. Λοιπόν, η Ελλάδα αποτελεί μια ξεχωριστή περίπτωση, μια έντονη έκφραση αυτού του ευρωπαϊκού παραδόξου. </w:t>
      </w:r>
    </w:p>
    <w:p w14:paraId="21181CC5" w14:textId="77777777" w:rsidR="000E1C16" w:rsidRDefault="00D27C3B">
      <w:pPr>
        <w:tabs>
          <w:tab w:val="left" w:pos="2820"/>
        </w:tabs>
        <w:rPr>
          <w:rFonts w:eastAsia="Times New Roman"/>
          <w:szCs w:val="24"/>
        </w:rPr>
      </w:pPr>
      <w:r w:rsidRPr="002856AF">
        <w:rPr>
          <w:rFonts w:eastAsia="Times New Roman"/>
          <w:szCs w:val="24"/>
        </w:rPr>
        <w:t>Οι επιστημονικές επιδόσει</w:t>
      </w:r>
      <w:r w:rsidRPr="002856AF">
        <w:rPr>
          <w:rFonts w:eastAsia="Times New Roman"/>
          <w:szCs w:val="24"/>
        </w:rPr>
        <w:t>ς της χώρας είναι διεθνώς πολύ καλές. Θα ήθελα να αναφέρω ένα-δύο στοιχεία μόνο. Στο έβδομο πρόγραμμα-πλαίσιο της Ευρωπαϊκής Επιτροπής Έλληνες ερευνητές προερχόμενοι από τα ΑΕΙ, από τα ερευνητικά κέντρα και τον ιδιωτικό τομέα, κατάφεραν να προσελκύσουν περ</w:t>
      </w:r>
      <w:r w:rsidRPr="002856AF">
        <w:rPr>
          <w:rFonts w:eastAsia="Times New Roman"/>
          <w:szCs w:val="24"/>
        </w:rPr>
        <w:t xml:space="preserve">ισσότερο από ένα δισεκατομμύριο ευρώ ποσοστό πάνω από 2%, πολύ περισσότερο από αυτό που αντιστοιχεί στην Ελλάδα. Ακόμη, όπως πρόσφατα ανακοινώθηκε από την </w:t>
      </w:r>
      <w:r w:rsidRPr="002856AF">
        <w:rPr>
          <w:rFonts w:eastAsia="Times New Roman"/>
          <w:szCs w:val="24"/>
        </w:rPr>
        <w:t>ε</w:t>
      </w:r>
      <w:r w:rsidRPr="002856AF">
        <w:rPr>
          <w:rFonts w:eastAsia="Times New Roman"/>
          <w:szCs w:val="24"/>
        </w:rPr>
        <w:t>πιτροπή -πριν από μερικές εβδομάδες- πέντε ελληνικά ερευνητικά κέντρα βρίσκονται ανάμεσα στα πενήντα</w:t>
      </w:r>
      <w:r w:rsidRPr="002856AF">
        <w:rPr>
          <w:rFonts w:eastAsia="Times New Roman"/>
          <w:szCs w:val="24"/>
        </w:rPr>
        <w:t xml:space="preserve"> καλύτερα της Ευρώπης όσον αφορά στις επιδόσεις τους στο </w:t>
      </w:r>
      <w:r w:rsidRPr="002856AF">
        <w:rPr>
          <w:rFonts w:eastAsia="Times New Roman"/>
          <w:szCs w:val="24"/>
        </w:rPr>
        <w:t>π</w:t>
      </w:r>
      <w:r w:rsidRPr="002856AF">
        <w:rPr>
          <w:rFonts w:eastAsia="Times New Roman"/>
          <w:szCs w:val="24"/>
        </w:rPr>
        <w:t xml:space="preserve">ρόγραμμα </w:t>
      </w:r>
      <w:r w:rsidRPr="002856AF">
        <w:rPr>
          <w:rFonts w:eastAsia="Times New Roman"/>
          <w:szCs w:val="24"/>
        </w:rPr>
        <w:t>«</w:t>
      </w:r>
      <w:r w:rsidRPr="002856AF">
        <w:rPr>
          <w:rFonts w:eastAsia="Times New Roman"/>
          <w:szCs w:val="24"/>
        </w:rPr>
        <w:t xml:space="preserve">Ορίζοντας 2020». </w:t>
      </w:r>
    </w:p>
    <w:p w14:paraId="21181CC6" w14:textId="77777777" w:rsidR="000E1C16" w:rsidRDefault="00D27C3B">
      <w:pPr>
        <w:tabs>
          <w:tab w:val="left" w:pos="2820"/>
        </w:tabs>
        <w:rPr>
          <w:rFonts w:eastAsia="Times New Roman"/>
          <w:szCs w:val="24"/>
        </w:rPr>
      </w:pPr>
      <w:r w:rsidRPr="002856AF">
        <w:rPr>
          <w:rFonts w:eastAsia="Times New Roman"/>
          <w:szCs w:val="24"/>
        </w:rPr>
        <w:t>Το χάσμα, όμως, στην αξιοποίηση της γνώσης και της καινοτομίας είναι μεγάλο. Υπάρχουν ενδιάμεσοι κρίκοι σε αυτή την αλυσίδα</w:t>
      </w:r>
      <w:r w:rsidRPr="002856AF">
        <w:rPr>
          <w:rFonts w:eastAsia="Times New Roman"/>
          <w:szCs w:val="24"/>
        </w:rPr>
        <w:t>,</w:t>
      </w:r>
      <w:r w:rsidRPr="002856AF">
        <w:rPr>
          <w:rFonts w:eastAsia="Times New Roman"/>
          <w:szCs w:val="24"/>
        </w:rPr>
        <w:t xml:space="preserve"> που είτε λείπουν είτε είναι πολύ ασθενείς. Η </w:t>
      </w:r>
      <w:r w:rsidRPr="002856AF">
        <w:rPr>
          <w:rFonts w:eastAsia="Times New Roman"/>
          <w:szCs w:val="24"/>
        </w:rPr>
        <w:t xml:space="preserve">περιορισμένη στήριξη του δυναμικού που υπάρχει στη χώρα, των ανθρώπων και των υποδομών, η επικρατούσα κυρίαρχη κουλτούρα που συχνά προάγει την κρατικοδίαιτη επιχειρηματικότητα ή τιμωρεί την αποτυχία -μεγάλο θέμα αυτό-, το δαιδαλώδες νομοθετικό και θεσμικό </w:t>
      </w:r>
      <w:r w:rsidRPr="002856AF">
        <w:rPr>
          <w:rFonts w:eastAsia="Times New Roman"/>
          <w:szCs w:val="24"/>
        </w:rPr>
        <w:t xml:space="preserve">πλαίσιο που δημιουργεί συνθήκες ασφυξίας και η έλλειψη σταθερών και ευέλικτων χρηματοδοτικών εργαλείων, είναι μερικές από τις παθογένειες που καλούμεθα να αντιμετωπίσουμε. </w:t>
      </w:r>
    </w:p>
    <w:p w14:paraId="21181CC7" w14:textId="77777777" w:rsidR="000E1C16" w:rsidRDefault="00D27C3B">
      <w:pPr>
        <w:tabs>
          <w:tab w:val="left" w:pos="2820"/>
        </w:tabs>
        <w:rPr>
          <w:rFonts w:eastAsia="Times New Roman"/>
          <w:szCs w:val="24"/>
        </w:rPr>
      </w:pPr>
      <w:r w:rsidRPr="002856AF">
        <w:rPr>
          <w:rFonts w:eastAsia="Times New Roman"/>
          <w:szCs w:val="24"/>
        </w:rPr>
        <w:t>Αν και η κατάσταση αυτή έχει δημιουργηθεί εδώ και πολλά χρόνια, έχει πρόσφατα ενταθ</w:t>
      </w:r>
      <w:r w:rsidRPr="002856AF">
        <w:rPr>
          <w:rFonts w:eastAsia="Times New Roman"/>
          <w:szCs w:val="24"/>
        </w:rPr>
        <w:t>εί εξαιτίας της κρίσης.</w:t>
      </w:r>
    </w:p>
    <w:p w14:paraId="21181CC8" w14:textId="77777777" w:rsidR="000E1C16" w:rsidRDefault="00D27C3B">
      <w:pPr>
        <w:rPr>
          <w:rFonts w:eastAsia="UB-Helvetica"/>
          <w:szCs w:val="24"/>
        </w:rPr>
      </w:pPr>
      <w:r w:rsidRPr="002856AF">
        <w:rPr>
          <w:rFonts w:eastAsia="UB-Helvetica"/>
          <w:szCs w:val="24"/>
        </w:rPr>
        <w:t>Πάνω σε αυτό, λοιπόν, το υπόβαθρο</w:t>
      </w:r>
      <w:r w:rsidRPr="00FB5885">
        <w:rPr>
          <w:rFonts w:eastAsia="UB-Helvetica"/>
          <w:szCs w:val="24"/>
        </w:rPr>
        <w:t xml:space="preserve"> με αυτά τα δεδομένα</w:t>
      </w:r>
      <w:r w:rsidRPr="00AB0304">
        <w:rPr>
          <w:rFonts w:eastAsia="UB-Helvetica"/>
          <w:szCs w:val="24"/>
        </w:rPr>
        <w:t xml:space="preserve"> διαμορφώνουμε την πολιτική μας και τις αντίστοιχες νομοθετικές πρωτοβουλίες, παρεμβαίνοντας στα αδύναμα σημεία που υπάρχουν στην αλυσίδα της καινοτομίας. Προσπαθούμε να απαλλαγού</w:t>
      </w:r>
      <w:r w:rsidRPr="00AB0304">
        <w:rPr>
          <w:rFonts w:eastAsia="UB-Helvetica"/>
          <w:szCs w:val="24"/>
        </w:rPr>
        <w:t xml:space="preserve">με από αγκυλώσεις του παρελθόντος, να </w:t>
      </w:r>
      <w:r w:rsidRPr="00822C3A">
        <w:rPr>
          <w:rFonts w:eastAsia="UB-Helvetica"/>
          <w:szCs w:val="24"/>
        </w:rPr>
        <w:t>βελτιώσουμε το θεσμικό και νομοθετικό πλαίσιο που διέπει την έρευνα, να αναπτύξουμε νέα, αποτελεσματικά χρηματοδοτικά εργαλεία και μηχανισμούς στήριξης της καινοτόμου επιχειρηματικότητας. Κυρίως</w:t>
      </w:r>
      <w:r w:rsidRPr="006B36B3">
        <w:rPr>
          <w:rFonts w:eastAsia="UB-Helvetica"/>
          <w:szCs w:val="24"/>
        </w:rPr>
        <w:t xml:space="preserve"> προσπαθούμε να στηρίξου</w:t>
      </w:r>
      <w:r w:rsidRPr="006B36B3">
        <w:rPr>
          <w:rFonts w:eastAsia="UB-Helvetica"/>
          <w:szCs w:val="24"/>
        </w:rPr>
        <w:t>με το σημαντικότερο κεφάλαιο που διαθ</w:t>
      </w:r>
      <w:r w:rsidRPr="00F67D51">
        <w:rPr>
          <w:rFonts w:eastAsia="UB-Helvetica"/>
          <w:szCs w:val="24"/>
        </w:rPr>
        <w:t>έτει η χώρα, το ισχυρό μας χαρτί</w:t>
      </w:r>
      <w:r w:rsidRPr="00711B79">
        <w:rPr>
          <w:rFonts w:eastAsia="UB-Helvetica"/>
          <w:szCs w:val="24"/>
        </w:rPr>
        <w:t xml:space="preserve"> </w:t>
      </w:r>
      <w:r w:rsidRPr="00711B79">
        <w:rPr>
          <w:rFonts w:eastAsia="UB-Helvetica"/>
          <w:szCs w:val="24"/>
        </w:rPr>
        <w:t>κ</w:t>
      </w:r>
      <w:r w:rsidRPr="00711B79">
        <w:rPr>
          <w:rFonts w:eastAsia="UB-Helvetica"/>
          <w:szCs w:val="24"/>
        </w:rPr>
        <w:t>αι αυτό είναι οι άνθρωποι, οι νέοι επιστήμονες και ερευνητές.</w:t>
      </w:r>
    </w:p>
    <w:p w14:paraId="21181CC9" w14:textId="77777777" w:rsidR="000E1C16" w:rsidRDefault="00D27C3B">
      <w:pPr>
        <w:rPr>
          <w:rFonts w:eastAsia="UB-Helvetica"/>
          <w:szCs w:val="24"/>
        </w:rPr>
      </w:pPr>
      <w:r w:rsidRPr="00307868">
        <w:rPr>
          <w:rFonts w:eastAsia="UB-Helvetica"/>
          <w:szCs w:val="24"/>
        </w:rPr>
        <w:t xml:space="preserve">Για τον σκοπό αυτό έχουμε σχεδιάσει τρεις νομοθετικές παρεμβάσεις, οι οποίες δεν είναι δυνατόν να συγκεραστούν σε μία, </w:t>
      </w:r>
      <w:r w:rsidRPr="00307868">
        <w:rPr>
          <w:rFonts w:eastAsia="UB-Helvetica"/>
          <w:szCs w:val="24"/>
        </w:rPr>
        <w:t>αφού, αν και έχουν συμπληρωματικό χαρακτήρα, έχουν διαφορετικές σ</w:t>
      </w:r>
      <w:r w:rsidRPr="00875107">
        <w:rPr>
          <w:rFonts w:eastAsia="UB-Helvetica"/>
          <w:szCs w:val="24"/>
        </w:rPr>
        <w:t>τοχεύσεις και διαφορετικούς ορίζοντες επώασης.</w:t>
      </w:r>
    </w:p>
    <w:p w14:paraId="21181CCA" w14:textId="77777777" w:rsidR="000E1C16" w:rsidRDefault="00D27C3B">
      <w:pPr>
        <w:rPr>
          <w:rFonts w:eastAsia="UB-Helvetica"/>
          <w:szCs w:val="24"/>
        </w:rPr>
      </w:pPr>
      <w:r w:rsidRPr="00B8113B">
        <w:rPr>
          <w:rFonts w:eastAsia="UB-Helvetica"/>
          <w:szCs w:val="24"/>
        </w:rPr>
        <w:t>Η πρώτη</w:t>
      </w:r>
      <w:r w:rsidRPr="00B8113B">
        <w:rPr>
          <w:rFonts w:eastAsia="UB-Helvetica"/>
          <w:szCs w:val="24"/>
        </w:rPr>
        <w:t>,</w:t>
      </w:r>
      <w:r w:rsidRPr="00B8113B">
        <w:rPr>
          <w:rFonts w:eastAsia="UB-Helvetica"/>
          <w:szCs w:val="24"/>
        </w:rPr>
        <w:t xml:space="preserve"> είναι το προς ψήφιση νομοσχέδιο</w:t>
      </w:r>
      <w:r w:rsidRPr="002856AF">
        <w:rPr>
          <w:rFonts w:eastAsia="UB-Helvetica"/>
          <w:szCs w:val="24"/>
        </w:rPr>
        <w:t xml:space="preserve"> που αντιμετωπίζει άμεσα τα επείγοντα προβλήματα</w:t>
      </w:r>
      <w:r w:rsidRPr="002856AF">
        <w:rPr>
          <w:rFonts w:eastAsia="UB-Helvetica"/>
          <w:szCs w:val="24"/>
        </w:rPr>
        <w:t>,</w:t>
      </w:r>
      <w:r w:rsidRPr="002856AF">
        <w:rPr>
          <w:rFonts w:eastAsia="UB-Helvetica"/>
          <w:szCs w:val="24"/>
        </w:rPr>
        <w:t xml:space="preserve"> που άπτονται της εύρυθμης λειτουργίας των ερευνητικών </w:t>
      </w:r>
      <w:r w:rsidRPr="002856AF">
        <w:rPr>
          <w:rFonts w:eastAsia="UB-Helvetica"/>
          <w:szCs w:val="24"/>
        </w:rPr>
        <w:t>κέντρων με εκτεταμένες τροποποιήσεις τ</w:t>
      </w:r>
      <w:r w:rsidRPr="00290251">
        <w:rPr>
          <w:rFonts w:eastAsia="UB-Helvetica"/>
          <w:szCs w:val="24"/>
        </w:rPr>
        <w:t>ου ν.</w:t>
      </w:r>
      <w:r w:rsidRPr="00616D06">
        <w:rPr>
          <w:rFonts w:eastAsia="UB-Helvetica"/>
          <w:szCs w:val="24"/>
        </w:rPr>
        <w:t xml:space="preserve">4310, που ισχύει σήμερα. </w:t>
      </w:r>
      <w:r w:rsidRPr="00C460F5">
        <w:rPr>
          <w:rFonts w:eastAsia="UB-Helvetica"/>
          <w:szCs w:val="24"/>
        </w:rPr>
        <w:t>Ταυτόχρονα</w:t>
      </w:r>
      <w:r w:rsidRPr="005057D7">
        <w:rPr>
          <w:rFonts w:eastAsia="UB-Helvetica"/>
          <w:szCs w:val="24"/>
        </w:rPr>
        <w:t xml:space="preserve"> μπαίνουν οι βάσεις για τη συνέχεια. </w:t>
      </w:r>
    </w:p>
    <w:p w14:paraId="21181CCB" w14:textId="77777777" w:rsidR="000E1C16" w:rsidRDefault="00D27C3B">
      <w:pPr>
        <w:rPr>
          <w:rFonts w:eastAsia="UB-Helvetica"/>
          <w:szCs w:val="24"/>
        </w:rPr>
      </w:pPr>
      <w:r w:rsidRPr="002856AF">
        <w:rPr>
          <w:rFonts w:eastAsia="UB-Helvetica"/>
          <w:szCs w:val="24"/>
        </w:rPr>
        <w:t>Η δεύτερη νομοθετική παρέμβαση αποτελεί το εφαλτήριο για το μέλλον. Είναι μια πρωτοβουλία που φιλοδοξεί να στηρίξει ό,τι καλό υπάρχει σήμερα</w:t>
      </w:r>
      <w:r w:rsidRPr="002856AF">
        <w:rPr>
          <w:rFonts w:eastAsia="UB-Helvetica"/>
          <w:szCs w:val="24"/>
        </w:rPr>
        <w:t xml:space="preserve"> στον ερευνητικό χώρο της Ελλάδος κα</w:t>
      </w:r>
      <w:r w:rsidRPr="006679F9">
        <w:rPr>
          <w:rFonts w:eastAsia="UB-Helvetica"/>
          <w:szCs w:val="24"/>
        </w:rPr>
        <w:t>ι να δημιουργήσει τις προϋποθέσεις για την ανάπτυξη μιας πραγματικής εθνικής πολιτικής έρευνας με τη δημιουργία ενός νέου και ευέλικτου χρηματοδοτικού εργαλείου, ενός ταμείου που θα λειτουργεί παράλληλα με τις χρηματοδοτ</w:t>
      </w:r>
      <w:r w:rsidRPr="006679F9">
        <w:rPr>
          <w:rFonts w:eastAsia="UB-Helvetica"/>
          <w:szCs w:val="24"/>
        </w:rPr>
        <w:t>ήσεις από τον «Ορίζοντα 2020», που χ</w:t>
      </w:r>
      <w:r w:rsidRPr="00B24C18">
        <w:rPr>
          <w:rFonts w:eastAsia="UB-Helvetica"/>
          <w:szCs w:val="24"/>
        </w:rPr>
        <w:t>αρακτηρίζονται από μεγάλη αβεβαιότητα λόγω του έντονου ανταγωνισμού που υπάρχει και από το ΕΣΠΑ, που περιορίζονται από κανόνες και αγκυλώσεις που συνδέονται με το ΕΣΠΑ γενικότερα στην Ευρώπη με τα διαρθρωτικά ταμεία, ενό</w:t>
      </w:r>
      <w:r w:rsidRPr="00B24C18">
        <w:rPr>
          <w:rFonts w:eastAsia="UB-Helvetica"/>
          <w:szCs w:val="24"/>
        </w:rPr>
        <w:t xml:space="preserve">ς ταμείου που θα είναι αποκλειστικά </w:t>
      </w:r>
      <w:r w:rsidRPr="00A67A2F">
        <w:rPr>
          <w:rFonts w:eastAsia="UB-Helvetica"/>
          <w:szCs w:val="24"/>
        </w:rPr>
        <w:t xml:space="preserve">αφιερωμένο στη στήριξη της έρευνας και της νεοφυούς επιχειρηματικότητας σε πρώιμο στάδιο. Είναι αυτό το στάδιο, όπου εξαιτίας του μεγάλου επιχειρηματικού κινδύνου που υπάρχει, οι ιδιωτικές επενδύσεις δεν είναι </w:t>
      </w:r>
      <w:r w:rsidRPr="002856AF">
        <w:rPr>
          <w:rFonts w:eastAsia="UB-Helvetica"/>
          <w:szCs w:val="24"/>
        </w:rPr>
        <w:t>διαθέσιμες</w:t>
      </w:r>
      <w:r w:rsidRPr="002856AF">
        <w:rPr>
          <w:rFonts w:eastAsia="UB-Helvetica"/>
          <w:szCs w:val="24"/>
        </w:rPr>
        <w:t xml:space="preserve"> ή σπανίζουν. </w:t>
      </w:r>
    </w:p>
    <w:p w14:paraId="21181CCC" w14:textId="77777777" w:rsidR="000E1C16" w:rsidRDefault="00D27C3B">
      <w:pPr>
        <w:rPr>
          <w:rFonts w:eastAsia="UB-Helvetica"/>
          <w:szCs w:val="24"/>
        </w:rPr>
      </w:pPr>
      <w:r w:rsidRPr="005117C9">
        <w:rPr>
          <w:rFonts w:eastAsia="UB-Helvetica"/>
          <w:szCs w:val="24"/>
        </w:rPr>
        <w:t>Στο στάδιο αυτό</w:t>
      </w:r>
      <w:r w:rsidRPr="00FB5B2C">
        <w:rPr>
          <w:rFonts w:eastAsia="UB-Helvetica"/>
          <w:szCs w:val="24"/>
        </w:rPr>
        <w:t xml:space="preserve"> ο ρυθμιστικός και χρηματοδοτικός ρόλος της πολιτείας είναι καταλυτικός και σημαντικός. </w:t>
      </w:r>
    </w:p>
    <w:p w14:paraId="21181CCD" w14:textId="77777777" w:rsidR="000E1C16" w:rsidRDefault="00D27C3B">
      <w:pPr>
        <w:rPr>
          <w:rFonts w:eastAsia="UB-Helvetica"/>
          <w:szCs w:val="24"/>
        </w:rPr>
      </w:pPr>
      <w:r w:rsidRPr="00B87D66">
        <w:rPr>
          <w:rFonts w:eastAsia="UB-Helvetica"/>
          <w:szCs w:val="24"/>
        </w:rPr>
        <w:t>Οι πόροι αυτού του νέου ταμείου θα προέρχονται από τη μόχλευση δημόσιων και ιδιωτικών πόρων και θα είναι πρόσθετοι εκείνων του ΕΣΠΑ και τ</w:t>
      </w:r>
      <w:r w:rsidRPr="00B87D66">
        <w:rPr>
          <w:rFonts w:eastAsia="UB-Helvetica"/>
          <w:szCs w:val="24"/>
        </w:rPr>
        <w:t>ου «Ορίζοντα 2020». Η διαχείρισ</w:t>
      </w:r>
      <w:r w:rsidRPr="002856AF">
        <w:rPr>
          <w:rFonts w:eastAsia="UB-Helvetica"/>
          <w:szCs w:val="24"/>
        </w:rPr>
        <w:t>ή τους θα γίνεται από ένα Ίδρυμα, το Ελληνικό Ίδρυμα Έρευνας και Καινοτομίας -για όσους γνωρίζουν</w:t>
      </w:r>
      <w:r w:rsidRPr="002856AF">
        <w:rPr>
          <w:rFonts w:eastAsia="UB-Helvetica"/>
          <w:szCs w:val="24"/>
        </w:rPr>
        <w:t>,</w:t>
      </w:r>
      <w:r w:rsidRPr="002856AF">
        <w:rPr>
          <w:rFonts w:eastAsia="UB-Helvetica"/>
          <w:szCs w:val="24"/>
        </w:rPr>
        <w:t xml:space="preserve"> είναι κάτι σαν το </w:t>
      </w:r>
      <w:r w:rsidRPr="002856AF">
        <w:rPr>
          <w:rFonts w:eastAsia="UB-Helvetica"/>
          <w:szCs w:val="24"/>
          <w:lang w:val="en-US"/>
        </w:rPr>
        <w:t>ENSF</w:t>
      </w:r>
      <w:r w:rsidRPr="002856AF">
        <w:rPr>
          <w:rFonts w:eastAsia="UB-Helvetica"/>
          <w:szCs w:val="24"/>
        </w:rPr>
        <w:t xml:space="preserve"> στην Αμερική ή κάτι σαν το </w:t>
      </w:r>
      <w:r w:rsidRPr="002856AF">
        <w:rPr>
          <w:rFonts w:eastAsia="UB-Helvetica"/>
          <w:szCs w:val="24"/>
          <w:lang w:val="en-US"/>
        </w:rPr>
        <w:t>DFG</w:t>
      </w:r>
      <w:r w:rsidRPr="002856AF">
        <w:rPr>
          <w:rFonts w:eastAsia="UB-Helvetica"/>
          <w:szCs w:val="24"/>
        </w:rPr>
        <w:t xml:space="preserve"> στη Γερμανία - που θα υλοποιεί με τρόπο διαφανή και αμερόληπτο την </w:t>
      </w:r>
      <w:r w:rsidRPr="002856AF">
        <w:rPr>
          <w:rFonts w:eastAsia="UB-Helvetica"/>
          <w:szCs w:val="24"/>
        </w:rPr>
        <w:t xml:space="preserve">ερευνητική στρατηγική που προετοιμάζεται στη Γενική Γραμματεία Έρευνας και Τεχνολογία. </w:t>
      </w:r>
      <w:r w:rsidRPr="002856AF">
        <w:rPr>
          <w:rFonts w:eastAsia="UB-Helvetica"/>
          <w:szCs w:val="24"/>
        </w:rPr>
        <w:t>κ</w:t>
      </w:r>
      <w:r w:rsidRPr="002856AF">
        <w:rPr>
          <w:rFonts w:eastAsia="UB-Helvetica"/>
          <w:szCs w:val="24"/>
        </w:rPr>
        <w:t>αι αυτό θα γίνεται ανεξάρτητα από θεματικές και γεωγραφικές ποσοστώσεις.</w:t>
      </w:r>
    </w:p>
    <w:p w14:paraId="21181CCE" w14:textId="77777777" w:rsidR="000E1C16" w:rsidRDefault="00D27C3B">
      <w:pPr>
        <w:rPr>
          <w:rFonts w:eastAsia="UB-Helvetica"/>
          <w:szCs w:val="24"/>
        </w:rPr>
      </w:pPr>
      <w:r w:rsidRPr="002856AF">
        <w:rPr>
          <w:rFonts w:eastAsia="UB-Helvetica"/>
          <w:szCs w:val="24"/>
        </w:rPr>
        <w:t>Για παράδειγμα, η τόσο σημαντική για τη χώρα έρευνα στον τομέα των ανθρωπιστικών και κοινωνικών</w:t>
      </w:r>
      <w:r w:rsidRPr="002856AF">
        <w:rPr>
          <w:rFonts w:eastAsia="UB-Helvetica"/>
          <w:szCs w:val="24"/>
        </w:rPr>
        <w:t xml:space="preserve"> επιστημών δεν υποστηρίζεται από το ΕΣΠΑ, αλλά θα μπορεί να χρηματοδοτηθεί από το ταμείο αυτό.</w:t>
      </w:r>
    </w:p>
    <w:p w14:paraId="21181CCF" w14:textId="77777777" w:rsidR="000E1C16" w:rsidRDefault="00D27C3B">
      <w:pPr>
        <w:rPr>
          <w:rFonts w:eastAsia="UB-Helvetica"/>
          <w:szCs w:val="24"/>
        </w:rPr>
      </w:pPr>
      <w:r w:rsidRPr="002856AF">
        <w:rPr>
          <w:rFonts w:eastAsia="UB-Helvetica"/>
          <w:szCs w:val="24"/>
        </w:rPr>
        <w:t>Σε πρώτη φάση</w:t>
      </w:r>
      <w:r w:rsidRPr="002856AF">
        <w:rPr>
          <w:rFonts w:eastAsia="UB-Helvetica"/>
          <w:szCs w:val="24"/>
        </w:rPr>
        <w:t>,</w:t>
      </w:r>
      <w:r w:rsidRPr="002856AF">
        <w:rPr>
          <w:rFonts w:eastAsia="UB-Helvetica"/>
          <w:szCs w:val="24"/>
        </w:rPr>
        <w:t xml:space="preserve"> ευελπιστούμε ότι από το δεύτερο εξάμηνο του 2016 θα  αρχίσουν να διατίθενται πόροι ύψους 240 εκατομμυρίων ευρώ για τα επόμενα τρία χρόνια.</w:t>
      </w:r>
    </w:p>
    <w:p w14:paraId="21181CD0" w14:textId="77777777" w:rsidR="000E1C16" w:rsidRDefault="00D27C3B">
      <w:pPr>
        <w:rPr>
          <w:rFonts w:eastAsia="UB-Helvetica"/>
          <w:szCs w:val="24"/>
        </w:rPr>
      </w:pPr>
      <w:r w:rsidRPr="002856AF">
        <w:rPr>
          <w:rFonts w:eastAsia="UB-Helvetica"/>
          <w:szCs w:val="24"/>
        </w:rPr>
        <w:t>Αυτοί ο</w:t>
      </w:r>
      <w:r w:rsidRPr="002856AF">
        <w:rPr>
          <w:rFonts w:eastAsia="UB-Helvetica"/>
          <w:szCs w:val="24"/>
        </w:rPr>
        <w:t>ι πόροι θα διατεθούν για τη στήριξη θέσεων εργασίας νέων επιστημόνων, για την παροχή υποτροφιών, την υλοποίηση προγραμμάτων υψηλής στάθμης στα πανεπιστήμια και τα ερευνητικά κέντρα και την ανάπτυξη των ερευνητικών υποδομών.</w:t>
      </w:r>
    </w:p>
    <w:p w14:paraId="21181CD1" w14:textId="77777777" w:rsidR="000E1C16" w:rsidRDefault="00D27C3B">
      <w:pPr>
        <w:rPr>
          <w:rFonts w:eastAsia="UB-Helvetica"/>
          <w:szCs w:val="24"/>
        </w:rPr>
      </w:pPr>
      <w:r w:rsidRPr="002856AF">
        <w:rPr>
          <w:rFonts w:eastAsia="UB-Helvetica"/>
          <w:szCs w:val="24"/>
        </w:rPr>
        <w:t>Σε δεύτερη φάση</w:t>
      </w:r>
      <w:r w:rsidRPr="002856AF">
        <w:rPr>
          <w:rFonts w:eastAsia="UB-Helvetica"/>
          <w:szCs w:val="24"/>
        </w:rPr>
        <w:t>,</w:t>
      </w:r>
      <w:r w:rsidRPr="002856AF">
        <w:rPr>
          <w:rFonts w:eastAsia="UB-Helvetica"/>
          <w:szCs w:val="24"/>
        </w:rPr>
        <w:t xml:space="preserve"> το Ίδρυμα αυτό </w:t>
      </w:r>
      <w:r w:rsidRPr="002856AF">
        <w:rPr>
          <w:rFonts w:eastAsia="UB-Helvetica"/>
          <w:szCs w:val="24"/>
        </w:rPr>
        <w:t>θα διαχειρίζεται κεφάλαια σποράς, κατευθυνόμενά σε νεοφυείς επιχειρήσεις και γενικότερα επιχειρήσεις έντασης γνώσης. Η πρωτοβουλία αυτή αναμένεται να οδηγήσει σε απογείωση, να αποτελέσει μια ισχυρή τονωτική ένεση στο ακαδημαϊκό και ερευνητικό οικοσύστημα τ</w:t>
      </w:r>
      <w:r w:rsidRPr="002856AF">
        <w:rPr>
          <w:rFonts w:eastAsia="UB-Helvetica"/>
          <w:szCs w:val="24"/>
        </w:rPr>
        <w:t>ης χώρας, να ενισχύσει, επίσης, τη νεοφυή επιχειρηματικότητα, να δημιουργήσει ευκαιρίες και προοπτικές</w:t>
      </w:r>
      <w:r w:rsidRPr="002856AF">
        <w:rPr>
          <w:rFonts w:eastAsia="UB-Helvetica"/>
          <w:szCs w:val="24"/>
        </w:rPr>
        <w:t>,</w:t>
      </w:r>
      <w:r w:rsidRPr="002856AF">
        <w:rPr>
          <w:rFonts w:eastAsia="UB-Helvetica"/>
          <w:szCs w:val="24"/>
        </w:rPr>
        <w:t xml:space="preserve"> βάζοντας αναχώματα στην ατμόσφαιρα της μιζέριας, που συχνά επικρατεί. Ταυτόχρονα θα τεθούν οι βάσεις για μια μακρόπνοη, δυναμική και βιώσιμη ανάπτυξη τη</w:t>
      </w:r>
      <w:r w:rsidRPr="002856AF">
        <w:rPr>
          <w:rFonts w:eastAsia="UB-Helvetica"/>
          <w:szCs w:val="24"/>
        </w:rPr>
        <w:t>ς έρευνας στη χώρα.</w:t>
      </w:r>
    </w:p>
    <w:p w14:paraId="21181CD2" w14:textId="77777777" w:rsidR="000E1C16" w:rsidRDefault="00D27C3B">
      <w:pPr>
        <w:rPr>
          <w:rFonts w:eastAsia="UB-Helvetica"/>
          <w:szCs w:val="24"/>
        </w:rPr>
      </w:pPr>
      <w:r w:rsidRPr="002856AF">
        <w:rPr>
          <w:rFonts w:eastAsia="UB-Helvetica"/>
          <w:szCs w:val="24"/>
        </w:rPr>
        <w:t xml:space="preserve">Το τρίτο νομοσχέδιο που σχεδιάζουμε, αναμένεται να δημιουργήσει ένα ολιστικό πλαίσιο για τη διαμόρφωση του ενιαίου χώρου </w:t>
      </w:r>
      <w:r w:rsidRPr="002856AF">
        <w:rPr>
          <w:rFonts w:eastAsia="UB-Helvetica"/>
          <w:szCs w:val="24"/>
        </w:rPr>
        <w:t>έ</w:t>
      </w:r>
      <w:r w:rsidRPr="002856AF">
        <w:rPr>
          <w:rFonts w:eastAsia="UB-Helvetica"/>
          <w:szCs w:val="24"/>
        </w:rPr>
        <w:t xml:space="preserve">ρευνας και </w:t>
      </w:r>
      <w:r w:rsidRPr="002856AF">
        <w:rPr>
          <w:rFonts w:eastAsia="UB-Helvetica"/>
          <w:szCs w:val="24"/>
        </w:rPr>
        <w:t>π</w:t>
      </w:r>
      <w:r w:rsidRPr="002856AF">
        <w:rPr>
          <w:rFonts w:eastAsia="UB-Helvetica"/>
          <w:szCs w:val="24"/>
        </w:rPr>
        <w:t>αιδείας. Επίσης θα συμπεριλάβει στοιχεία</w:t>
      </w:r>
      <w:r w:rsidRPr="002856AF">
        <w:rPr>
          <w:rFonts w:eastAsia="UB-Helvetica"/>
          <w:szCs w:val="24"/>
        </w:rPr>
        <w:t>,</w:t>
      </w:r>
      <w:r w:rsidRPr="002856AF">
        <w:rPr>
          <w:rFonts w:eastAsia="UB-Helvetica"/>
          <w:szCs w:val="24"/>
        </w:rPr>
        <w:t xml:space="preserve"> που απαιτούνται για την παραγωγική ανασυγκρότηση της χώρας μ</w:t>
      </w:r>
      <w:r w:rsidRPr="002856AF">
        <w:rPr>
          <w:rFonts w:eastAsia="UB-Helvetica"/>
          <w:szCs w:val="24"/>
        </w:rPr>
        <w:t>έσω της έρευνας, με τον ουσιαστικό συντονισμό των ερευνητικών δομών που εποπτεύονται από διάφορα Υπουργεία με αιχμή την αγροτική ανάπτυξη, την εθνική άμυνα, το περιβάλλον, την ενέργεια και τη βιομηχανία.</w:t>
      </w:r>
    </w:p>
    <w:p w14:paraId="21181CD3" w14:textId="77777777" w:rsidR="000E1C16" w:rsidRDefault="00D27C3B">
      <w:pPr>
        <w:rPr>
          <w:rFonts w:eastAsia="Times New Roman"/>
          <w:szCs w:val="24"/>
        </w:rPr>
      </w:pPr>
      <w:r w:rsidRPr="002856AF">
        <w:rPr>
          <w:rFonts w:eastAsia="Times New Roman"/>
          <w:szCs w:val="24"/>
        </w:rPr>
        <w:t>Επίσης θα περιλαμβάνει τον συντονισμό προβλέψεων του</w:t>
      </w:r>
      <w:r w:rsidRPr="002856AF">
        <w:rPr>
          <w:rFonts w:eastAsia="Times New Roman"/>
          <w:szCs w:val="24"/>
        </w:rPr>
        <w:t xml:space="preserve"> αναπτυξιακού νόμου, φορολογικά κίνητρα, θέματα διαχείρισης πνευματικής ιδιοκτησίας, μηχανισμούς στήριξης των επιχειρήσεων που συνδέουν την έρευνα με την ανάπτυξη.</w:t>
      </w:r>
    </w:p>
    <w:p w14:paraId="21181CD4" w14:textId="77777777" w:rsidR="000E1C16" w:rsidRDefault="00D27C3B">
      <w:pPr>
        <w:rPr>
          <w:rFonts w:eastAsia="Times New Roman"/>
          <w:szCs w:val="24"/>
        </w:rPr>
      </w:pPr>
      <w:r w:rsidRPr="002856AF">
        <w:rPr>
          <w:rFonts w:eastAsia="Times New Roman"/>
          <w:szCs w:val="24"/>
        </w:rPr>
        <w:t>Το νομοσχέδιο προσβλέπουμε να έχει λάβει τελική μορφή ολοκληρωμένου σχεδίου προς το τέλος το</w:t>
      </w:r>
      <w:r w:rsidRPr="002856AF">
        <w:rPr>
          <w:rFonts w:eastAsia="Times New Roman"/>
          <w:szCs w:val="24"/>
        </w:rPr>
        <w:t xml:space="preserve">υ έτους. </w:t>
      </w:r>
    </w:p>
    <w:p w14:paraId="21181CD5" w14:textId="77777777" w:rsidR="000E1C16" w:rsidRDefault="00D27C3B">
      <w:pPr>
        <w:rPr>
          <w:rFonts w:eastAsia="Times New Roman"/>
          <w:szCs w:val="24"/>
        </w:rPr>
      </w:pPr>
      <w:r w:rsidRPr="002856AF">
        <w:rPr>
          <w:rFonts w:eastAsia="Times New Roman"/>
          <w:szCs w:val="24"/>
        </w:rPr>
        <w:t>Είναι, λοιπόν, ξεκάθαρο ότι όλα τα παραπάνω</w:t>
      </w:r>
      <w:r w:rsidRPr="002856AF">
        <w:rPr>
          <w:rFonts w:eastAsia="Times New Roman"/>
          <w:szCs w:val="24"/>
        </w:rPr>
        <w:t>,</w:t>
      </w:r>
      <w:r w:rsidRPr="002856AF">
        <w:rPr>
          <w:rFonts w:eastAsia="Times New Roman"/>
          <w:szCs w:val="24"/>
        </w:rPr>
        <w:t xml:space="preserve"> δεν μπορούν να συμπέσουν σε ένα και μόνο σχέδιο νόμου. </w:t>
      </w:r>
    </w:p>
    <w:p w14:paraId="21181CD6" w14:textId="77777777" w:rsidR="000E1C16" w:rsidRDefault="00D27C3B">
      <w:pPr>
        <w:rPr>
          <w:rFonts w:eastAsia="Times New Roman"/>
          <w:szCs w:val="24"/>
        </w:rPr>
      </w:pPr>
      <w:r w:rsidRPr="002856AF">
        <w:rPr>
          <w:rFonts w:eastAsia="Times New Roman"/>
          <w:szCs w:val="24"/>
        </w:rPr>
        <w:t>Εστιάζοντας τώρα στα πρώτα είκοσι πέντε άρθρα του προς ψήφιση νομοσχεδίου που αφορούν την έρευνα, θα ήθελα να σημειώσω ότι αυτά περιλαμβάνουν εκτ</w:t>
      </w:r>
      <w:r w:rsidRPr="002856AF">
        <w:rPr>
          <w:rFonts w:eastAsia="Times New Roman"/>
          <w:szCs w:val="24"/>
        </w:rPr>
        <w:t xml:space="preserve">εταμένες τροποποιήσεις του ν.4310/2014, ώστε να αντιμετωπιστούν αντιφάσεις, αμφισημίες και νομοτεχνικές ατέλειες που περιέχονται σε αυτόν τον νόμο. </w:t>
      </w:r>
    </w:p>
    <w:p w14:paraId="21181CD7" w14:textId="77777777" w:rsidR="000E1C16" w:rsidRDefault="00D27C3B">
      <w:pPr>
        <w:rPr>
          <w:rFonts w:eastAsia="Times New Roman"/>
          <w:szCs w:val="24"/>
        </w:rPr>
      </w:pPr>
      <w:r w:rsidRPr="002856AF">
        <w:rPr>
          <w:rFonts w:eastAsia="Times New Roman"/>
          <w:szCs w:val="24"/>
        </w:rPr>
        <w:t>Αυτό είναι αναγκαίο</w:t>
      </w:r>
      <w:r w:rsidRPr="002856AF">
        <w:rPr>
          <w:rFonts w:eastAsia="Times New Roman"/>
          <w:szCs w:val="24"/>
        </w:rPr>
        <w:t>,</w:t>
      </w:r>
      <w:r w:rsidRPr="002856AF">
        <w:rPr>
          <w:rFonts w:eastAsia="Times New Roman"/>
          <w:szCs w:val="24"/>
        </w:rPr>
        <w:t xml:space="preserve"> με την εξασφάλιση της εύρυθμης λειτουργίας των ερευνητικών κέντρων και της άρσης αγκυλ</w:t>
      </w:r>
      <w:r w:rsidRPr="002856AF">
        <w:rPr>
          <w:rFonts w:eastAsia="Times New Roman"/>
          <w:szCs w:val="24"/>
        </w:rPr>
        <w:t>ώσεων που λειτουργούν ανασταλτικά. Ταυτόχρονα τίθενται οι βάσεις για νομοθετικές πρωτοβουλίες που θα ακολουθήσουν.</w:t>
      </w:r>
    </w:p>
    <w:p w14:paraId="21181CD8" w14:textId="77777777" w:rsidR="000E1C16" w:rsidRDefault="00D27C3B">
      <w:pPr>
        <w:rPr>
          <w:rFonts w:eastAsia="Times New Roman"/>
          <w:szCs w:val="24"/>
        </w:rPr>
      </w:pPr>
      <w:r w:rsidRPr="002856AF">
        <w:rPr>
          <w:rFonts w:eastAsia="Times New Roman"/>
          <w:szCs w:val="24"/>
        </w:rPr>
        <w:t xml:space="preserve">Θα το χαρακτήριζα, λοιπόν, αυτό ως ένα νομοσχέδιο «έκτακτης ανάγκης». Για τον λόγο αυτό η κριτική που ασκήθηκε κατά τη συζήτηση στην </w:t>
      </w:r>
      <w:r w:rsidRPr="002856AF">
        <w:rPr>
          <w:rFonts w:eastAsia="Times New Roman"/>
          <w:szCs w:val="24"/>
        </w:rPr>
        <w:t>ε</w:t>
      </w:r>
      <w:r w:rsidRPr="002856AF">
        <w:rPr>
          <w:rFonts w:eastAsia="Times New Roman"/>
          <w:szCs w:val="24"/>
        </w:rPr>
        <w:t>πιτροπή</w:t>
      </w:r>
      <w:r w:rsidRPr="002856AF">
        <w:rPr>
          <w:rFonts w:eastAsia="Times New Roman"/>
          <w:szCs w:val="24"/>
        </w:rPr>
        <w:t xml:space="preserve"> ως προς τον αποσπασματικό του χαρακτήρα, νομίζω ότι είναι υπερβολική. </w:t>
      </w:r>
    </w:p>
    <w:p w14:paraId="21181CD9" w14:textId="77777777" w:rsidR="000E1C16" w:rsidRDefault="00D27C3B">
      <w:pPr>
        <w:rPr>
          <w:rFonts w:eastAsia="Times New Roman"/>
          <w:szCs w:val="24"/>
        </w:rPr>
      </w:pPr>
      <w:r w:rsidRPr="002856AF">
        <w:rPr>
          <w:rFonts w:eastAsia="Times New Roman"/>
          <w:szCs w:val="24"/>
        </w:rPr>
        <w:t xml:space="preserve">Αντίθετα πρέπει να επισημάνω ότι όλοι οι φορείς, ανεξάρτητα από την κριτική και τις ενστάσεις που εξέφρασαν για το παρόν σχέδιο νόμου κατά την ακρόαση στην </w:t>
      </w:r>
      <w:r w:rsidRPr="002856AF">
        <w:rPr>
          <w:rFonts w:eastAsia="Times New Roman"/>
          <w:szCs w:val="24"/>
        </w:rPr>
        <w:t>ε</w:t>
      </w:r>
      <w:r w:rsidRPr="002856AF">
        <w:rPr>
          <w:rFonts w:eastAsia="Times New Roman"/>
          <w:szCs w:val="24"/>
        </w:rPr>
        <w:t xml:space="preserve">πιτροπή, αναγνώρισαν ότι </w:t>
      </w:r>
      <w:r w:rsidRPr="002856AF">
        <w:rPr>
          <w:rFonts w:eastAsia="Times New Roman"/>
          <w:szCs w:val="24"/>
        </w:rPr>
        <w:t>αυτό αποτελεί μια σοβαρή βελτίωση των διατάξεων του ν.4310/2014.</w:t>
      </w:r>
    </w:p>
    <w:p w14:paraId="21181CDA" w14:textId="77777777" w:rsidR="000E1C16" w:rsidRDefault="00D27C3B">
      <w:pPr>
        <w:rPr>
          <w:rFonts w:eastAsia="Times New Roman"/>
          <w:szCs w:val="24"/>
        </w:rPr>
      </w:pPr>
      <w:r w:rsidRPr="002856AF">
        <w:rPr>
          <w:rFonts w:eastAsia="Times New Roman"/>
          <w:szCs w:val="24"/>
        </w:rPr>
        <w:t xml:space="preserve">Θα ήθελα τώρα να εστιάσω σε ορισμένα ιδιαίτερα χαρακτηριστικά του προς ψήφιση νομοσχεδίου. </w:t>
      </w:r>
    </w:p>
    <w:p w14:paraId="21181CDB" w14:textId="77777777" w:rsidR="000E1C16" w:rsidRDefault="00D27C3B">
      <w:pPr>
        <w:rPr>
          <w:rFonts w:eastAsia="Times New Roman"/>
          <w:szCs w:val="24"/>
        </w:rPr>
      </w:pPr>
      <w:r w:rsidRPr="002856AF">
        <w:rPr>
          <w:rFonts w:eastAsia="Times New Roman"/>
          <w:szCs w:val="24"/>
        </w:rPr>
        <w:t>Πρόκειται για διατάξεις που βελτιώνουν τις εργασιακές συνθήκες για το ερευνητικό και διοικητικό προ</w:t>
      </w:r>
      <w:r w:rsidRPr="002856AF">
        <w:rPr>
          <w:rFonts w:eastAsia="Times New Roman"/>
          <w:szCs w:val="24"/>
        </w:rPr>
        <w:t>σωπικό των ερευνητικών κέντρων και δημιουργούν ελκυστικές ευκαιρίες για νέους επιστήμονες να εργαστούν στα ΑΕΙ και τα ερευνητικά κέντρα της χώρας μέσα από την εξασφάλιση αξιοκρατικών διαδικασιών. Αναμορφώνουν το διοικητικό συμβούλιο των ερευνητικών κέντρων</w:t>
      </w:r>
      <w:r w:rsidRPr="002856AF">
        <w:rPr>
          <w:rFonts w:eastAsia="Times New Roman"/>
          <w:szCs w:val="24"/>
        </w:rPr>
        <w:t xml:space="preserve"> και αναβαθμίζουν τον ρόλο του ΕΣΕΤ, διευκολύνουν τη διαχείριση ερευνητικών έργων και την απορρόφηση πόρων του ΕΣΠΑ. Τέλος, αντιμετωπίζουν χρόνιες στρεβλώσεις που αφορούν τους ΕΛΚΕ των ΑΕΙ και των ερευνητικών κέντρων.</w:t>
      </w:r>
    </w:p>
    <w:p w14:paraId="21181CDC" w14:textId="77777777" w:rsidR="000E1C16" w:rsidRDefault="00D27C3B">
      <w:pPr>
        <w:rPr>
          <w:rFonts w:eastAsia="Times New Roman"/>
          <w:szCs w:val="24"/>
        </w:rPr>
      </w:pPr>
      <w:r w:rsidRPr="002856AF">
        <w:rPr>
          <w:rFonts w:eastAsia="Times New Roman"/>
          <w:szCs w:val="24"/>
        </w:rPr>
        <w:t>Στο επίκεντρο των προσπαθειών μας θα π</w:t>
      </w:r>
      <w:r w:rsidRPr="002856AF">
        <w:rPr>
          <w:rFonts w:eastAsia="Times New Roman"/>
          <w:szCs w:val="24"/>
        </w:rPr>
        <w:t xml:space="preserve">ρέπει να τονίσω ότι βρίσκεται η επιδίωξη της ποιότητας και της αριστείας, της αριστείας χωρίς εκπτώσεις, αφού αποτελεί προϋπόθεση επιτυχίας. </w:t>
      </w:r>
    </w:p>
    <w:p w14:paraId="21181CDD" w14:textId="77777777" w:rsidR="000E1C16" w:rsidRDefault="00D27C3B">
      <w:pPr>
        <w:rPr>
          <w:rFonts w:eastAsia="Times New Roman"/>
          <w:szCs w:val="24"/>
        </w:rPr>
      </w:pPr>
      <w:r w:rsidRPr="002856AF">
        <w:rPr>
          <w:rFonts w:eastAsia="Times New Roman"/>
          <w:szCs w:val="24"/>
        </w:rPr>
        <w:t>Εδώ θα ήθελα να τονίσω τη λέξη «επιδίωξη». Πρόκειται για μια διαδικασία δυναμική, που δεν έχει τιμωρητικό χαρακτήρ</w:t>
      </w:r>
      <w:r w:rsidRPr="002856AF">
        <w:rPr>
          <w:rFonts w:eastAsia="Times New Roman"/>
          <w:szCs w:val="24"/>
        </w:rPr>
        <w:t xml:space="preserve">α και δεν αποτελεί πρόσχημα αλαζονείας ή επιβολής ηγεμόνευσης, κάτι που βρίσκεται στον αντίποδα της αριστείας. </w:t>
      </w:r>
    </w:p>
    <w:p w14:paraId="21181CDE" w14:textId="77777777" w:rsidR="000E1C16" w:rsidRDefault="00D27C3B">
      <w:pPr>
        <w:rPr>
          <w:rFonts w:eastAsia="Times New Roman"/>
          <w:szCs w:val="24"/>
        </w:rPr>
      </w:pPr>
      <w:r w:rsidRPr="002856AF">
        <w:rPr>
          <w:rFonts w:eastAsia="Times New Roman"/>
          <w:szCs w:val="24"/>
        </w:rPr>
        <w:t xml:space="preserve">Αντίθετα για εμάς η επιδίωξη της αριστείας αποβλέπει στην ενίσχυση των ισχυρών σημείων -όπου υπάρχουν- στην ενίσχυση των ανθρώπων και των δομών </w:t>
      </w:r>
      <w:r w:rsidRPr="002856AF">
        <w:rPr>
          <w:rFonts w:eastAsia="Times New Roman"/>
          <w:szCs w:val="24"/>
        </w:rPr>
        <w:t>και στην άμβλυνση των αδυναμιών, όπου και αυτές υπάρχουν.</w:t>
      </w:r>
    </w:p>
    <w:p w14:paraId="21181CDF" w14:textId="77777777" w:rsidR="000E1C16" w:rsidRDefault="00D27C3B">
      <w:pPr>
        <w:rPr>
          <w:rFonts w:eastAsia="Times New Roman"/>
          <w:szCs w:val="24"/>
        </w:rPr>
      </w:pPr>
      <w:r w:rsidRPr="002856AF">
        <w:rPr>
          <w:rFonts w:eastAsia="Times New Roman"/>
          <w:szCs w:val="24"/>
        </w:rPr>
        <w:t xml:space="preserve">Με αυτόν τον τρόπο καταλαβαίνουμε εμείς την αριστεία. </w:t>
      </w:r>
    </w:p>
    <w:p w14:paraId="21181CE0" w14:textId="77777777" w:rsidR="000E1C16" w:rsidRDefault="00D27C3B">
      <w:pPr>
        <w:rPr>
          <w:rFonts w:eastAsia="Times New Roman"/>
          <w:szCs w:val="24"/>
        </w:rPr>
      </w:pPr>
      <w:r w:rsidRPr="002856AF">
        <w:rPr>
          <w:rFonts w:eastAsia="Times New Roman"/>
          <w:szCs w:val="24"/>
        </w:rPr>
        <w:t>Η στήριξη του προσωπικού των ερευνητικών κέντρων όπως και των νέων επιστημόνων που βρίσκονται εκτός συστήματος, έχουν απόλυτη προτεραιότητα στο</w:t>
      </w:r>
      <w:r w:rsidRPr="002856AF">
        <w:rPr>
          <w:rFonts w:eastAsia="Times New Roman"/>
          <w:szCs w:val="24"/>
        </w:rPr>
        <w:t xml:space="preserve">ν σχεδιασμό μας. </w:t>
      </w:r>
    </w:p>
    <w:p w14:paraId="21181CE1" w14:textId="77777777" w:rsidR="000E1C16" w:rsidRDefault="00D27C3B">
      <w:pPr>
        <w:rPr>
          <w:rFonts w:eastAsia="Times New Roman"/>
          <w:szCs w:val="24"/>
        </w:rPr>
      </w:pPr>
      <w:r w:rsidRPr="002856AF">
        <w:rPr>
          <w:rFonts w:eastAsia="Times New Roman"/>
          <w:szCs w:val="24"/>
        </w:rPr>
        <w:t xml:space="preserve">Η ύπαρξη ευελιξίας μέσα σε ένα σταθερό και απλό θεσμικό περιβάλλον που δημιουργεί συνθήκες ασφάλειας δικαίου, είναι διάχυτη σε διάφορα άρθρα του νόμου. Πρόκειται για ένα νομικό πλαίσιο το οποίο είναι προσαρμοσμένο στις ιδιαιτερότητες της </w:t>
      </w:r>
      <w:r w:rsidRPr="002856AF">
        <w:rPr>
          <w:rFonts w:eastAsia="Times New Roman"/>
          <w:szCs w:val="24"/>
        </w:rPr>
        <w:t xml:space="preserve">έρευνας, ενώ ταυτόχρονα διασφαλίζει τα συμφέροντα του δημοσίου και του ερευνητικού προσωπικού. </w:t>
      </w:r>
    </w:p>
    <w:p w14:paraId="21181CE2" w14:textId="77777777" w:rsidR="000E1C16" w:rsidRDefault="00D27C3B">
      <w:pPr>
        <w:rPr>
          <w:rFonts w:eastAsia="Times New Roman"/>
          <w:szCs w:val="24"/>
        </w:rPr>
      </w:pPr>
      <w:r w:rsidRPr="002856AF">
        <w:rPr>
          <w:rFonts w:eastAsia="Times New Roman"/>
          <w:szCs w:val="24"/>
        </w:rPr>
        <w:t>Η προσέγγιση αυτή δημιουργεί ένα ευνοϊκό περιβάλλον ελκυστικό για τους νέους επιστήμονες, καθώς και δυνατότητες ανάπτυξης υγιούς επιχειρηματικότητας με την αξιο</w:t>
      </w:r>
      <w:r w:rsidRPr="002856AF">
        <w:rPr>
          <w:rFonts w:eastAsia="Times New Roman"/>
          <w:szCs w:val="24"/>
        </w:rPr>
        <w:t xml:space="preserve">ποίηση της καινοτομίας. </w:t>
      </w:r>
    </w:p>
    <w:p w14:paraId="21181CE3" w14:textId="77777777" w:rsidR="000E1C16" w:rsidRDefault="00D27C3B">
      <w:pPr>
        <w:rPr>
          <w:rFonts w:eastAsia="Times New Roman"/>
          <w:szCs w:val="24"/>
        </w:rPr>
      </w:pPr>
      <w:r w:rsidRPr="002856AF">
        <w:rPr>
          <w:rFonts w:eastAsia="Times New Roman"/>
          <w:szCs w:val="24"/>
        </w:rPr>
        <w:t>Θα ήθελα εδώ πριν κλείσω, να αναφέρω ένα παράδειγμα που σχετίζεται με τη δυνατότητα επιλογής της προτιμητέας εργασιακής σχέσης</w:t>
      </w:r>
      <w:r w:rsidRPr="002856AF">
        <w:rPr>
          <w:rFonts w:eastAsia="Times New Roman"/>
          <w:szCs w:val="24"/>
        </w:rPr>
        <w:t>,</w:t>
      </w:r>
      <w:r w:rsidRPr="002856AF">
        <w:rPr>
          <w:rFonts w:eastAsia="Times New Roman"/>
          <w:szCs w:val="24"/>
        </w:rPr>
        <w:t xml:space="preserve"> που μπορεί να έχουν νέοι επιστήμονες είτε αυτή είναι σύμβαση εργασίας είτε ανάθεση έργου, αλλά και κάτι</w:t>
      </w:r>
      <w:r w:rsidRPr="002856AF">
        <w:rPr>
          <w:rFonts w:eastAsia="Times New Roman"/>
          <w:szCs w:val="24"/>
        </w:rPr>
        <w:t xml:space="preserve"> άλλο που αφορά επιστήμονες</w:t>
      </w:r>
      <w:r w:rsidRPr="002856AF">
        <w:rPr>
          <w:rFonts w:eastAsia="Times New Roman"/>
          <w:szCs w:val="24"/>
        </w:rPr>
        <w:t>,</w:t>
      </w:r>
      <w:r w:rsidRPr="002856AF">
        <w:rPr>
          <w:rFonts w:eastAsia="Times New Roman"/>
          <w:szCs w:val="24"/>
        </w:rPr>
        <w:t xml:space="preserve"> που βρίσκονται εκτός του συστήματος, επιστήμονες που μπορούν να υποβάλουν τις δικές τους ερευνητικές προτάσεις και εάν αυτές κριθούν θετικά, να είναι οι ίδιοι οι επιστ</w:t>
      </w:r>
      <w:r w:rsidRPr="002856AF">
        <w:rPr>
          <w:rFonts w:eastAsia="Times New Roman"/>
          <w:szCs w:val="24"/>
        </w:rPr>
        <w:t>ή</w:t>
      </w:r>
      <w:r w:rsidRPr="002856AF">
        <w:rPr>
          <w:rFonts w:eastAsia="Times New Roman"/>
          <w:szCs w:val="24"/>
        </w:rPr>
        <w:t>μον</w:t>
      </w:r>
      <w:r w:rsidRPr="002856AF">
        <w:rPr>
          <w:rFonts w:eastAsia="Times New Roman"/>
          <w:szCs w:val="24"/>
        </w:rPr>
        <w:t>ες</w:t>
      </w:r>
      <w:r w:rsidRPr="002856AF">
        <w:rPr>
          <w:rFonts w:eastAsia="Times New Roman"/>
          <w:szCs w:val="24"/>
        </w:rPr>
        <w:t xml:space="preserve"> υπεύθυνοι</w:t>
      </w:r>
      <w:r w:rsidRPr="002856AF">
        <w:rPr>
          <w:rFonts w:eastAsia="Times New Roman"/>
          <w:szCs w:val="24"/>
        </w:rPr>
        <w:t>,</w:t>
      </w:r>
      <w:r w:rsidRPr="002856AF">
        <w:rPr>
          <w:rFonts w:eastAsia="Times New Roman"/>
          <w:szCs w:val="24"/>
        </w:rPr>
        <w:t xml:space="preserve"> για την υλοποίηση των έργων που εκτελούν.</w:t>
      </w:r>
    </w:p>
    <w:p w14:paraId="21181CE4" w14:textId="77777777" w:rsidR="000E1C16" w:rsidRDefault="00D27C3B">
      <w:pPr>
        <w:rPr>
          <w:rFonts w:eastAsia="Times New Roman"/>
          <w:szCs w:val="24"/>
        </w:rPr>
      </w:pPr>
      <w:r w:rsidRPr="002856AF">
        <w:rPr>
          <w:rFonts w:eastAsia="Times New Roman"/>
          <w:szCs w:val="24"/>
        </w:rPr>
        <w:t xml:space="preserve">Αυτό έχει ιδιαίτερη σημασία, διότι με τον τρόπο αυτό τονώνεται η δημιουργικότητά τους και ταυτόχρονα αποτελεί σημαντικό κίνητρο για να εργαστούν ερευνητικά στη χώρα. </w:t>
      </w:r>
    </w:p>
    <w:p w14:paraId="21181CE5" w14:textId="77777777" w:rsidR="000E1C16" w:rsidRDefault="00D27C3B">
      <w:pPr>
        <w:rPr>
          <w:rFonts w:eastAsia="Times New Roman"/>
          <w:szCs w:val="24"/>
        </w:rPr>
      </w:pPr>
      <w:r w:rsidRPr="002856AF">
        <w:rPr>
          <w:rFonts w:eastAsia="Times New Roman"/>
          <w:szCs w:val="24"/>
        </w:rPr>
        <w:t>Υπάρχουν και διάφορα άλλα, τα οποία θα αναφέρω κατά τη συζήτηση. Όμως θα ήθελα εδώ να κλε</w:t>
      </w:r>
      <w:r w:rsidRPr="002856AF">
        <w:rPr>
          <w:rFonts w:eastAsia="Times New Roman"/>
          <w:szCs w:val="24"/>
        </w:rPr>
        <w:t>ίσω</w:t>
      </w:r>
      <w:r w:rsidRPr="002856AF">
        <w:rPr>
          <w:rFonts w:eastAsia="Times New Roman"/>
          <w:szCs w:val="24"/>
        </w:rPr>
        <w:t>,</w:t>
      </w:r>
      <w:r w:rsidRPr="002856AF">
        <w:rPr>
          <w:rFonts w:eastAsia="Times New Roman"/>
          <w:szCs w:val="24"/>
        </w:rPr>
        <w:t xml:space="preserve"> με ένα στοιχείο που θεωρώ ότι είναι πολύ σημαντικό και ταλανίζει ολόκληρη την ακαδημαϊκή και ερευνητική κοινότητα.</w:t>
      </w:r>
    </w:p>
    <w:p w14:paraId="21181CE6" w14:textId="77777777" w:rsidR="000E1C16" w:rsidRDefault="00D27C3B">
      <w:pPr>
        <w:tabs>
          <w:tab w:val="left" w:pos="851"/>
          <w:tab w:val="center" w:pos="4753"/>
          <w:tab w:val="left" w:pos="5723"/>
        </w:tabs>
        <w:rPr>
          <w:rFonts w:eastAsia="Times New Roman"/>
          <w:szCs w:val="24"/>
        </w:rPr>
      </w:pPr>
      <w:r w:rsidRPr="002856AF">
        <w:rPr>
          <w:rFonts w:eastAsia="Times New Roman"/>
          <w:szCs w:val="24"/>
        </w:rPr>
        <w:tab/>
      </w:r>
      <w:r w:rsidRPr="002856AF">
        <w:rPr>
          <w:rFonts w:eastAsia="Times New Roman"/>
          <w:szCs w:val="24"/>
        </w:rPr>
        <w:tab/>
        <w:t>Στο άρθρο 24 του νομοσχεδίου υπάρχουν κάποιες ρυθμίσεις για τους ΕΛΚΕ των πανεπιστημίων και συγκεκριμένα για την κάλυψη των λειτουργικ</w:t>
      </w:r>
      <w:r w:rsidRPr="002856AF">
        <w:rPr>
          <w:rFonts w:eastAsia="Times New Roman"/>
          <w:szCs w:val="24"/>
        </w:rPr>
        <w:t xml:space="preserve">ών εξόδων και κυρίως εξόδων καθαρισμού, φύλαξης και πρόσθετων αμοιβών. </w:t>
      </w:r>
    </w:p>
    <w:p w14:paraId="21181CE7" w14:textId="77777777" w:rsidR="000E1C16" w:rsidRDefault="00D27C3B">
      <w:pPr>
        <w:tabs>
          <w:tab w:val="center" w:pos="4753"/>
          <w:tab w:val="left" w:pos="5723"/>
        </w:tabs>
        <w:rPr>
          <w:rFonts w:eastAsia="Times New Roman"/>
          <w:szCs w:val="24"/>
        </w:rPr>
      </w:pPr>
      <w:r w:rsidRPr="002856AF">
        <w:rPr>
          <w:rFonts w:eastAsia="Times New Roman"/>
          <w:szCs w:val="24"/>
        </w:rPr>
        <w:t>Εάν κοιτάξουμε τι συμβαίνει κατά τα τελευταία χρόνια, θα δούμε ότι καθηγητές, ερευνητές που μετέχουν σε συλλογικά όργανα σύρονται στα δικαστήρια για χρήση τέτοιων πόρων. Μιλάω για χρήσ</w:t>
      </w:r>
      <w:r w:rsidRPr="002856AF">
        <w:rPr>
          <w:rFonts w:eastAsia="Times New Roman"/>
          <w:szCs w:val="24"/>
        </w:rPr>
        <w:t xml:space="preserve">η και όχι κατάχρηση. </w:t>
      </w:r>
    </w:p>
    <w:p w14:paraId="21181CE8" w14:textId="77777777" w:rsidR="000E1C16" w:rsidRDefault="00D27C3B">
      <w:pPr>
        <w:tabs>
          <w:tab w:val="center" w:pos="4753"/>
          <w:tab w:val="left" w:pos="5723"/>
        </w:tabs>
        <w:rPr>
          <w:rFonts w:eastAsia="Times New Roman"/>
          <w:szCs w:val="24"/>
        </w:rPr>
      </w:pPr>
      <w:r w:rsidRPr="002856AF">
        <w:rPr>
          <w:rFonts w:eastAsia="Times New Roman"/>
          <w:szCs w:val="24"/>
        </w:rPr>
        <w:t xml:space="preserve">Εγώ θα ήθελα να τονίσω ότι αυτό αποτελεί ένα αίτημα προερχόμενο από τη </w:t>
      </w:r>
      <w:r w:rsidRPr="002856AF">
        <w:rPr>
          <w:rFonts w:eastAsia="Times New Roman"/>
          <w:szCs w:val="24"/>
        </w:rPr>
        <w:t>σ</w:t>
      </w:r>
      <w:r w:rsidRPr="002856AF">
        <w:rPr>
          <w:rFonts w:eastAsia="Times New Roman"/>
          <w:szCs w:val="24"/>
        </w:rPr>
        <w:t xml:space="preserve">ύνοδο των </w:t>
      </w:r>
      <w:r w:rsidRPr="002856AF">
        <w:rPr>
          <w:rFonts w:eastAsia="Times New Roman"/>
          <w:szCs w:val="24"/>
        </w:rPr>
        <w:t>π</w:t>
      </w:r>
      <w:r w:rsidRPr="002856AF">
        <w:rPr>
          <w:rFonts w:eastAsia="Times New Roman"/>
          <w:szCs w:val="24"/>
        </w:rPr>
        <w:t xml:space="preserve">ρυτάνεων, τη </w:t>
      </w:r>
      <w:r w:rsidRPr="002856AF">
        <w:rPr>
          <w:rFonts w:eastAsia="Times New Roman"/>
          <w:szCs w:val="24"/>
        </w:rPr>
        <w:t>σ</w:t>
      </w:r>
      <w:r w:rsidRPr="002856AF">
        <w:rPr>
          <w:rFonts w:eastAsia="Times New Roman"/>
          <w:szCs w:val="24"/>
        </w:rPr>
        <w:t xml:space="preserve">ύνοδο των </w:t>
      </w:r>
      <w:r w:rsidRPr="002856AF">
        <w:rPr>
          <w:rFonts w:eastAsia="Times New Roman"/>
          <w:szCs w:val="24"/>
        </w:rPr>
        <w:t>π</w:t>
      </w:r>
      <w:r w:rsidRPr="002856AF">
        <w:rPr>
          <w:rFonts w:eastAsia="Times New Roman"/>
          <w:szCs w:val="24"/>
        </w:rPr>
        <w:t xml:space="preserve">ροέδρων των ερευνητικών κέντρων, αλλά και από φορείς ερευνητών και εργαζομένων όπως ακούσαμε στην </w:t>
      </w:r>
      <w:r w:rsidRPr="002856AF">
        <w:rPr>
          <w:rFonts w:eastAsia="Times New Roman"/>
          <w:szCs w:val="24"/>
        </w:rPr>
        <w:t>ε</w:t>
      </w:r>
      <w:r w:rsidRPr="002856AF">
        <w:rPr>
          <w:rFonts w:eastAsia="Times New Roman"/>
          <w:szCs w:val="24"/>
        </w:rPr>
        <w:t xml:space="preserve">πιτροπή. </w:t>
      </w:r>
    </w:p>
    <w:p w14:paraId="21181CE9" w14:textId="77777777" w:rsidR="000E1C16" w:rsidRDefault="00D27C3B">
      <w:pPr>
        <w:tabs>
          <w:tab w:val="center" w:pos="4753"/>
          <w:tab w:val="left" w:pos="5723"/>
        </w:tabs>
        <w:rPr>
          <w:rFonts w:eastAsia="Times New Roman"/>
          <w:szCs w:val="24"/>
        </w:rPr>
      </w:pPr>
      <w:r w:rsidRPr="002856AF">
        <w:rPr>
          <w:rFonts w:eastAsia="Times New Roman"/>
          <w:szCs w:val="24"/>
        </w:rPr>
        <w:t xml:space="preserve">(Στο σημείο αυτό </w:t>
      </w:r>
      <w:r w:rsidRPr="002856AF">
        <w:rPr>
          <w:rFonts w:eastAsia="Times New Roman"/>
          <w:szCs w:val="24"/>
        </w:rPr>
        <w:t>κ</w:t>
      </w:r>
      <w:r w:rsidRPr="002856AF">
        <w:rPr>
          <w:rFonts w:eastAsia="Times New Roman"/>
          <w:szCs w:val="24"/>
        </w:rPr>
        <w:t>τυπάει το κουδούνι λήξεως του χρόνου ομιλίας του κυρίου Υπουργού)</w:t>
      </w:r>
    </w:p>
    <w:p w14:paraId="21181CEA" w14:textId="77777777" w:rsidR="000E1C16" w:rsidRDefault="00D27C3B">
      <w:pPr>
        <w:tabs>
          <w:tab w:val="center" w:pos="4753"/>
          <w:tab w:val="left" w:pos="5723"/>
        </w:tabs>
        <w:rPr>
          <w:rFonts w:eastAsia="Times New Roman"/>
          <w:szCs w:val="24"/>
        </w:rPr>
      </w:pPr>
      <w:r w:rsidRPr="002856AF">
        <w:rPr>
          <w:rFonts w:eastAsia="Times New Roman"/>
          <w:szCs w:val="24"/>
        </w:rPr>
        <w:t xml:space="preserve">Δώστε μου ένα λεπτό ακόμα, κύριε Πρόεδρε, τελειώνω. </w:t>
      </w:r>
    </w:p>
    <w:p w14:paraId="21181CEB" w14:textId="77777777" w:rsidR="000E1C16" w:rsidRDefault="00D27C3B">
      <w:pPr>
        <w:tabs>
          <w:tab w:val="center" w:pos="4753"/>
          <w:tab w:val="left" w:pos="5723"/>
        </w:tabs>
        <w:rPr>
          <w:rFonts w:eastAsia="Times New Roman"/>
          <w:szCs w:val="24"/>
        </w:rPr>
      </w:pPr>
      <w:r w:rsidRPr="002856AF">
        <w:rPr>
          <w:rFonts w:eastAsia="Times New Roman"/>
          <w:szCs w:val="24"/>
        </w:rPr>
        <w:t>Εδώ θα ήθελα να τονίσω ότι αν και οι διοικήσεις ως προς το ποινικό μέρος σχεδόν πάντα αθωώνονται, αφού δεν υπάρχει δόλος, υπάρχουν καταλ</w:t>
      </w:r>
      <w:r w:rsidRPr="002856AF">
        <w:rPr>
          <w:rFonts w:eastAsia="Times New Roman"/>
          <w:szCs w:val="24"/>
        </w:rPr>
        <w:t>ογισμοί υψηλών ποσών σε πανεπιστημιακούς, σε ερευνητές. Ακόμα και σε φοιτητές έχουν υπάρξει παραδείγματα. Θα ήθελα εδώ να τονίσω και κάτι άλλο</w:t>
      </w:r>
      <w:r w:rsidRPr="002856AF">
        <w:rPr>
          <w:rFonts w:eastAsia="Times New Roman"/>
          <w:szCs w:val="24"/>
        </w:rPr>
        <w:t>: ότι</w:t>
      </w:r>
      <w:r w:rsidRPr="002856AF">
        <w:rPr>
          <w:rFonts w:eastAsia="Times New Roman"/>
          <w:szCs w:val="24"/>
        </w:rPr>
        <w:t xml:space="preserve"> όλοι αυτοί προέρχονται από ολόκληρο το πολιτικό φάσμα -είναι πολύχρωμο το σχήμα- και όχι μόνο αυτό, αλλά λοι</w:t>
      </w:r>
      <w:r w:rsidRPr="002856AF">
        <w:rPr>
          <w:rFonts w:eastAsia="Times New Roman"/>
          <w:szCs w:val="24"/>
        </w:rPr>
        <w:t>δορούνται και σπιλώνονται υπολήψεις ατόμων</w:t>
      </w:r>
      <w:r w:rsidRPr="002856AF">
        <w:rPr>
          <w:rFonts w:eastAsia="Times New Roman"/>
          <w:szCs w:val="24"/>
        </w:rPr>
        <w:t>,</w:t>
      </w:r>
      <w:r w:rsidRPr="002856AF">
        <w:rPr>
          <w:rFonts w:eastAsia="Times New Roman"/>
          <w:szCs w:val="24"/>
        </w:rPr>
        <w:t xml:space="preserve"> που έχουν προσφέρει τα μέγιστα για το κοινό καλό. Κάτι πρέπει να γίνει για αυτό. </w:t>
      </w:r>
    </w:p>
    <w:p w14:paraId="21181CEC" w14:textId="77777777" w:rsidR="000E1C16" w:rsidRDefault="00D27C3B">
      <w:pPr>
        <w:tabs>
          <w:tab w:val="center" w:pos="4753"/>
          <w:tab w:val="left" w:pos="5723"/>
        </w:tabs>
        <w:rPr>
          <w:rFonts w:eastAsia="Times New Roman"/>
          <w:szCs w:val="24"/>
        </w:rPr>
      </w:pPr>
      <w:r w:rsidRPr="002856AF">
        <w:rPr>
          <w:rFonts w:eastAsia="Times New Roman"/>
          <w:szCs w:val="24"/>
        </w:rPr>
        <w:t>Κυρίες και κύριοι Βουλευτές, οι προτεινόμενες ρυθμίσεις για την έρευνα</w:t>
      </w:r>
      <w:r w:rsidRPr="002856AF">
        <w:rPr>
          <w:rFonts w:eastAsia="Times New Roman"/>
          <w:szCs w:val="24"/>
        </w:rPr>
        <w:t>,</w:t>
      </w:r>
      <w:r w:rsidRPr="002856AF">
        <w:rPr>
          <w:rFonts w:eastAsia="Times New Roman"/>
          <w:szCs w:val="24"/>
        </w:rPr>
        <w:t xml:space="preserve"> συνιστούν ένα σημαντικό βήμα μπροστά. Βελτιώνουν τη λειτουργία των ερευνητικών φορέων, τους απαλλάσσουν από αγκυλώσεις που ταλανίζουν τα πανεπιστήμια και τα ερευνητικά κέντρα για χρόνια και διασφαλίζουν παράλληλα τη χρηστή διακυβέρνηση της έρευνας. </w:t>
      </w:r>
    </w:p>
    <w:p w14:paraId="21181CED" w14:textId="77777777" w:rsidR="000E1C16" w:rsidRDefault="00D27C3B">
      <w:pPr>
        <w:tabs>
          <w:tab w:val="center" w:pos="4753"/>
          <w:tab w:val="left" w:pos="5723"/>
        </w:tabs>
        <w:rPr>
          <w:rFonts w:eastAsia="Times New Roman"/>
          <w:szCs w:val="24"/>
        </w:rPr>
      </w:pPr>
      <w:r w:rsidRPr="002856AF">
        <w:rPr>
          <w:rFonts w:eastAsia="Times New Roman"/>
          <w:szCs w:val="24"/>
        </w:rPr>
        <w:t>Επίση</w:t>
      </w:r>
      <w:r w:rsidRPr="002856AF">
        <w:rPr>
          <w:rFonts w:eastAsia="Times New Roman"/>
          <w:szCs w:val="24"/>
        </w:rPr>
        <w:t>ς εμπεριέχουν μέτρα</w:t>
      </w:r>
      <w:r w:rsidRPr="002856AF">
        <w:rPr>
          <w:rFonts w:eastAsia="Times New Roman"/>
          <w:szCs w:val="24"/>
        </w:rPr>
        <w:t>,</w:t>
      </w:r>
      <w:r w:rsidRPr="002856AF">
        <w:rPr>
          <w:rFonts w:eastAsia="Times New Roman"/>
          <w:szCs w:val="24"/>
        </w:rPr>
        <w:t xml:space="preserve"> που δημιουργούν ελκυστικές ευκαιρίες για νέους επιστήμονες, για νέους ερευνητές, ώστε να ανακοπεί το κύμα φυγής στο εξωτερικό και θέτουν τις βάσεις για την αποτελεσματική αξιοποίηση της γνώσης και της καινοτομίας</w:t>
      </w:r>
      <w:r w:rsidRPr="002856AF">
        <w:rPr>
          <w:rFonts w:eastAsia="Times New Roman"/>
          <w:szCs w:val="24"/>
        </w:rPr>
        <w:t>,</w:t>
      </w:r>
      <w:r w:rsidRPr="002856AF">
        <w:rPr>
          <w:rFonts w:eastAsia="Times New Roman"/>
          <w:szCs w:val="24"/>
        </w:rPr>
        <w:t xml:space="preserve"> που προκύπτουν από τη</w:t>
      </w:r>
      <w:r w:rsidRPr="002856AF">
        <w:rPr>
          <w:rFonts w:eastAsia="Times New Roman"/>
          <w:szCs w:val="24"/>
        </w:rPr>
        <w:t xml:space="preserve">ν επιστημονική έρευνα. </w:t>
      </w:r>
    </w:p>
    <w:p w14:paraId="21181CEE" w14:textId="77777777" w:rsidR="000E1C16" w:rsidRDefault="00D27C3B">
      <w:pPr>
        <w:tabs>
          <w:tab w:val="center" w:pos="4753"/>
          <w:tab w:val="left" w:pos="5723"/>
        </w:tabs>
        <w:rPr>
          <w:rFonts w:eastAsia="Times New Roman"/>
          <w:szCs w:val="24"/>
        </w:rPr>
      </w:pPr>
      <w:r w:rsidRPr="002856AF">
        <w:rPr>
          <w:rFonts w:eastAsia="Times New Roman"/>
          <w:szCs w:val="24"/>
        </w:rPr>
        <w:t>Συνολικά έχουμε την πεποίθηση ότι αυτές οι νομοθετικές ρυθμίσεις</w:t>
      </w:r>
      <w:r w:rsidRPr="002856AF">
        <w:rPr>
          <w:rFonts w:eastAsia="Times New Roman"/>
          <w:szCs w:val="24"/>
        </w:rPr>
        <w:t>,</w:t>
      </w:r>
      <w:r w:rsidRPr="002856AF">
        <w:rPr>
          <w:rFonts w:eastAsia="Times New Roman"/>
          <w:szCs w:val="24"/>
        </w:rPr>
        <w:t xml:space="preserve"> αποτελούν ένα πρώτο σίγουρο βήμα για την προαγωγή της υπόθεσης της έρευνας στη χώρα και ζητούμε την υπερψήφισή τους. </w:t>
      </w:r>
    </w:p>
    <w:p w14:paraId="21181CEF" w14:textId="77777777" w:rsidR="000E1C16" w:rsidRDefault="00D27C3B">
      <w:pPr>
        <w:tabs>
          <w:tab w:val="center" w:pos="4753"/>
          <w:tab w:val="left" w:pos="5723"/>
        </w:tabs>
        <w:rPr>
          <w:rFonts w:eastAsia="Times New Roman"/>
          <w:szCs w:val="24"/>
        </w:rPr>
      </w:pPr>
      <w:r w:rsidRPr="002856AF">
        <w:rPr>
          <w:rFonts w:eastAsia="Times New Roman"/>
          <w:szCs w:val="24"/>
        </w:rPr>
        <w:t xml:space="preserve">Ευχαριστώ. </w:t>
      </w:r>
    </w:p>
    <w:p w14:paraId="21181CF0" w14:textId="77777777" w:rsidR="000E1C16" w:rsidRDefault="00D27C3B">
      <w:pPr>
        <w:tabs>
          <w:tab w:val="center" w:pos="4753"/>
          <w:tab w:val="left" w:pos="5723"/>
        </w:tabs>
        <w:jc w:val="center"/>
        <w:rPr>
          <w:rFonts w:eastAsia="Times New Roman"/>
          <w:szCs w:val="24"/>
        </w:rPr>
      </w:pPr>
      <w:r w:rsidRPr="002856AF">
        <w:rPr>
          <w:rFonts w:eastAsia="Times New Roman"/>
          <w:szCs w:val="24"/>
        </w:rPr>
        <w:t xml:space="preserve">(Χειροκροτήματα από την πτέρυγα του </w:t>
      </w:r>
      <w:r w:rsidRPr="002856AF">
        <w:rPr>
          <w:rFonts w:eastAsia="Times New Roman"/>
          <w:szCs w:val="24"/>
        </w:rPr>
        <w:t>ΣΥΡΙΖΑ)</w:t>
      </w:r>
    </w:p>
    <w:p w14:paraId="21181CF1" w14:textId="77777777" w:rsidR="000E1C16" w:rsidRDefault="00D27C3B">
      <w:pPr>
        <w:rPr>
          <w:rFonts w:eastAsia="Times New Roman"/>
          <w:szCs w:val="24"/>
        </w:rPr>
      </w:pPr>
      <w:r w:rsidRPr="002856AF">
        <w:rPr>
          <w:rFonts w:eastAsia="Times New Roman"/>
          <w:b/>
          <w:szCs w:val="24"/>
        </w:rPr>
        <w:t xml:space="preserve">ΠΡΟΕΔΡΕΥΩΝ (Δημήτριος Κρεμαστινός): </w:t>
      </w:r>
      <w:r w:rsidRPr="002856AF">
        <w:rPr>
          <w:rFonts w:eastAsia="Times New Roman"/>
          <w:szCs w:val="24"/>
        </w:rPr>
        <w:t xml:space="preserve">Ευχαριστώ, κύριε Φωτάκη. </w:t>
      </w:r>
    </w:p>
    <w:p w14:paraId="21181CF2" w14:textId="77777777" w:rsidR="000E1C16" w:rsidRDefault="00D27C3B">
      <w:pPr>
        <w:rPr>
          <w:rFonts w:eastAsia="Times New Roman"/>
          <w:szCs w:val="24"/>
        </w:rPr>
      </w:pPr>
      <w:r w:rsidRPr="002856AF">
        <w:rPr>
          <w:rFonts w:eastAsia="Times New Roman"/>
          <w:szCs w:val="24"/>
        </w:rPr>
        <w:t>Τον λόγο έχει ο εισηγητής του ΣΥΡΙΖΑ κ. Γαβρόγλου.</w:t>
      </w:r>
    </w:p>
    <w:p w14:paraId="21181CF3" w14:textId="77777777" w:rsidR="000E1C16" w:rsidRDefault="00D27C3B">
      <w:pPr>
        <w:rPr>
          <w:rFonts w:eastAsia="Times New Roman"/>
          <w:szCs w:val="24"/>
        </w:rPr>
      </w:pPr>
      <w:r w:rsidRPr="002856AF">
        <w:rPr>
          <w:rFonts w:eastAsia="Times New Roman"/>
          <w:b/>
          <w:szCs w:val="24"/>
        </w:rPr>
        <w:t xml:space="preserve">ΚΩΝΣΤΑΝΤΙΝΟΣ ΓΑΒΡΟΓΛΟΥ: </w:t>
      </w:r>
      <w:r w:rsidRPr="002856AF">
        <w:rPr>
          <w:rFonts w:eastAsia="Times New Roman"/>
          <w:szCs w:val="24"/>
        </w:rPr>
        <w:t xml:space="preserve">Ευχαριστώ, κύριε Πρόεδρε. </w:t>
      </w:r>
    </w:p>
    <w:p w14:paraId="21181CF4" w14:textId="77777777" w:rsidR="000E1C16" w:rsidRDefault="00D27C3B">
      <w:pPr>
        <w:rPr>
          <w:rFonts w:eastAsia="Times New Roman"/>
          <w:szCs w:val="24"/>
        </w:rPr>
      </w:pPr>
      <w:r w:rsidRPr="002856AF">
        <w:rPr>
          <w:rFonts w:eastAsia="Times New Roman"/>
          <w:szCs w:val="24"/>
        </w:rPr>
        <w:t xml:space="preserve">Κυρίες και κύριοι, θα ήθελα να μιλήσω για δύο μεγάλες κατηγορίες θεμάτων. Η πρώτη </w:t>
      </w:r>
      <w:r w:rsidRPr="002856AF">
        <w:rPr>
          <w:rFonts w:eastAsia="Times New Roman"/>
          <w:szCs w:val="24"/>
        </w:rPr>
        <w:t>κατηγορία</w:t>
      </w:r>
      <w:r w:rsidRPr="002856AF">
        <w:rPr>
          <w:rFonts w:eastAsia="Times New Roman"/>
          <w:szCs w:val="24"/>
        </w:rPr>
        <w:t>,</w:t>
      </w:r>
      <w:r w:rsidRPr="002856AF">
        <w:rPr>
          <w:rFonts w:eastAsia="Times New Roman"/>
          <w:szCs w:val="24"/>
        </w:rPr>
        <w:t xml:space="preserve"> είναι το πλαίσιο μέσα στο οποίο προτείνεται η ψήφιση αυτού του νομοσχεδίου και η δεύτερη</w:t>
      </w:r>
      <w:r w:rsidRPr="002856AF">
        <w:rPr>
          <w:rFonts w:eastAsia="Times New Roman"/>
          <w:szCs w:val="24"/>
        </w:rPr>
        <w:t>,</w:t>
      </w:r>
      <w:r w:rsidRPr="002856AF">
        <w:rPr>
          <w:rFonts w:eastAsia="Times New Roman"/>
          <w:szCs w:val="24"/>
        </w:rPr>
        <w:t xml:space="preserve"> είναι ο πυρήνας του προβληματισμού του νομοσχεδίου που έχει κατατεθεί. </w:t>
      </w:r>
    </w:p>
    <w:p w14:paraId="21181CF5" w14:textId="77777777" w:rsidR="000E1C16" w:rsidRDefault="00D27C3B">
      <w:pPr>
        <w:rPr>
          <w:rFonts w:eastAsia="Times New Roman"/>
          <w:szCs w:val="24"/>
        </w:rPr>
      </w:pPr>
      <w:r w:rsidRPr="002856AF">
        <w:rPr>
          <w:rFonts w:eastAsia="Times New Roman"/>
          <w:szCs w:val="24"/>
        </w:rPr>
        <w:t>Ποιο είναι το πλαίσιο στο οποίο προτείνεται η ψήφισή του; Το πλαίσιο αυτό χαρακτηρί</w:t>
      </w:r>
      <w:r w:rsidRPr="002856AF">
        <w:rPr>
          <w:rFonts w:eastAsia="Times New Roman"/>
          <w:szCs w:val="24"/>
        </w:rPr>
        <w:t xml:space="preserve">ζεται από τα εξής: </w:t>
      </w:r>
    </w:p>
    <w:p w14:paraId="21181CF6" w14:textId="77777777" w:rsidR="000E1C16" w:rsidRDefault="00D27C3B">
      <w:pPr>
        <w:rPr>
          <w:rFonts w:eastAsia="Times New Roman"/>
          <w:szCs w:val="24"/>
        </w:rPr>
      </w:pPr>
      <w:r w:rsidRPr="002856AF">
        <w:rPr>
          <w:rFonts w:eastAsia="Times New Roman"/>
          <w:szCs w:val="24"/>
        </w:rPr>
        <w:t xml:space="preserve">Πρώτον, οι μνημονιακές μας υποχρεώσεις ως προς τα θέματα εκπαίδευσης δεν πρέπει να μας διαφεύγουν. Είναι θέματα που προχωρούν ικανοποιητικά αν και πολύ αργά. Μέρος αυτών των συζητήσεων είναι η έκθεση του ΟΟΣΑ του 2011 για τον τόπο μας, </w:t>
      </w:r>
      <w:r w:rsidRPr="002856AF">
        <w:rPr>
          <w:rFonts w:eastAsia="Times New Roman"/>
          <w:szCs w:val="24"/>
        </w:rPr>
        <w:t xml:space="preserve">μία έκθεση που σήμερα πια είναι ανεπίκαιρη, βασίζεται σε στοιχεία πριν την κρίση και δημιουργεί ένα ασφυκτικό πλαίσιο. Μετά από πολύ κοπιαστικές συζητήσεις καταφέραμε να αποδεχθεί ο ΟΟΣΑ τη σύνταξη μιας νέας έκθεσης. </w:t>
      </w:r>
    </w:p>
    <w:p w14:paraId="21181CF7" w14:textId="77777777" w:rsidR="000E1C16" w:rsidRDefault="00D27C3B">
      <w:pPr>
        <w:rPr>
          <w:rFonts w:eastAsia="Times New Roman"/>
          <w:szCs w:val="24"/>
        </w:rPr>
      </w:pPr>
      <w:r w:rsidRPr="002856AF">
        <w:rPr>
          <w:rFonts w:eastAsia="Times New Roman"/>
          <w:szCs w:val="24"/>
        </w:rPr>
        <w:t xml:space="preserve">Δεύτερον, η απόλυτη προτεραιότητα που </w:t>
      </w:r>
      <w:r w:rsidRPr="002856AF">
        <w:rPr>
          <w:rFonts w:eastAsia="Times New Roman"/>
          <w:szCs w:val="24"/>
        </w:rPr>
        <w:t>δίνει η Κυβέρνηση –και είμαι σίγουρος ότι δεν είναι μόνο η Κυβέρνηση- είναι να ανοίξουν τα σχολεία τον Σεπτέμβριο. Είναι μία εθνική μας υποχρέωση αυτή η παθογένεια ως προς το άνοιγμα των σχολείων</w:t>
      </w:r>
      <w:r w:rsidRPr="002856AF">
        <w:rPr>
          <w:rFonts w:eastAsia="Times New Roman"/>
          <w:szCs w:val="24"/>
        </w:rPr>
        <w:t>,</w:t>
      </w:r>
      <w:r w:rsidRPr="002856AF">
        <w:rPr>
          <w:rFonts w:eastAsia="Times New Roman"/>
          <w:szCs w:val="24"/>
        </w:rPr>
        <w:t xml:space="preserve"> να παύσει μια για πάντα. Άρα προτεραιότητα όλων μας πρέπει </w:t>
      </w:r>
      <w:r w:rsidRPr="002856AF">
        <w:rPr>
          <w:rFonts w:eastAsia="Times New Roman"/>
          <w:szCs w:val="24"/>
        </w:rPr>
        <w:t>να είναι να ανοίξουν τα σχολεία τον Σεπτέμβριο, να αρχίσει η πανεπιστημιακή χρονιά με όσο λιγότερα προβλήματα γίνεται. Προφανώς και γνωρίζουμε ότι χωρίς γενναία χρηματοδότηση και κανονικούς διορισμούς των εκπαιδευτικών δεν μπορούν ούτε τα σχολεία αλλά ούτε</w:t>
      </w:r>
      <w:r w:rsidRPr="002856AF">
        <w:rPr>
          <w:rFonts w:eastAsia="Times New Roman"/>
          <w:szCs w:val="24"/>
        </w:rPr>
        <w:t xml:space="preserve"> και τα ΑΕΙ να επιτελέσουν τον βασικό τους προορισμό. Πρέπει, λοιπόν, να παρθούν όλα εκείνα τα μέτρα, ώστε μέσα σε αυτό το πλαίσιο ρεαλιστικά να μπορέσουν να ανοίξουν τα σχολεία και τα πανεπιστήμια. </w:t>
      </w:r>
    </w:p>
    <w:p w14:paraId="21181CF8" w14:textId="77777777" w:rsidR="000E1C16" w:rsidRDefault="00D27C3B">
      <w:pPr>
        <w:rPr>
          <w:rFonts w:eastAsia="Times New Roman"/>
          <w:szCs w:val="24"/>
        </w:rPr>
      </w:pPr>
      <w:r w:rsidRPr="002856AF">
        <w:rPr>
          <w:rFonts w:eastAsia="Times New Roman"/>
          <w:szCs w:val="24"/>
        </w:rPr>
        <w:t>Τρίτον, όπως γίνεται και με το νομοσχέδιο για την έρευνα</w:t>
      </w:r>
      <w:r w:rsidRPr="002856AF">
        <w:rPr>
          <w:rFonts w:eastAsia="Times New Roman"/>
          <w:szCs w:val="24"/>
        </w:rPr>
        <w:t xml:space="preserve">, παράλληλα και με τον εθνικό και κοινωνικό διάλογο για την παιδεία, έχουν ήδη ληφθεί ορισμένες αποφάσεις και μέτρα για μια σειρά από σημαντικά και επείγοντα ζητήματα. </w:t>
      </w:r>
    </w:p>
    <w:p w14:paraId="21181CF9" w14:textId="77777777" w:rsidR="000E1C16" w:rsidRDefault="00D27C3B">
      <w:pPr>
        <w:tabs>
          <w:tab w:val="left" w:pos="709"/>
          <w:tab w:val="center" w:pos="4753"/>
          <w:tab w:val="left" w:pos="5723"/>
        </w:tabs>
        <w:rPr>
          <w:rFonts w:eastAsia="Times New Roman"/>
          <w:szCs w:val="24"/>
        </w:rPr>
      </w:pPr>
      <w:r w:rsidRPr="00DA6710">
        <w:rPr>
          <w:rFonts w:eastAsia="Times New Roman"/>
          <w:szCs w:val="24"/>
        </w:rPr>
        <w:t xml:space="preserve">Το νομοσχέδιο, λοιπόν, της έρευνας έχει πολύ μεγάλη σημασία να γίνει κατανοητό ότι δεν </w:t>
      </w:r>
      <w:r w:rsidRPr="00DA6710">
        <w:rPr>
          <w:rFonts w:eastAsia="Times New Roman"/>
          <w:szCs w:val="24"/>
        </w:rPr>
        <w:t xml:space="preserve">συζητείται και ότι δεν έρχεται για ψήφιση σε ένα </w:t>
      </w:r>
      <w:r w:rsidRPr="00AB0304">
        <w:rPr>
          <w:rFonts w:eastAsia="Times New Roman"/>
          <w:szCs w:val="24"/>
        </w:rPr>
        <w:t>κενό</w:t>
      </w:r>
      <w:r w:rsidRPr="00822C3A">
        <w:rPr>
          <w:rFonts w:eastAsia="Times New Roman"/>
          <w:szCs w:val="24"/>
        </w:rPr>
        <w:t xml:space="preserve"> αλλά συμπληρώνει μια σειρά από πρωτοβουλίες του Υπουργείου Παιδείας. Τις απαριθμώ ενδεικτικά</w:t>
      </w:r>
      <w:r w:rsidRPr="00822C3A">
        <w:rPr>
          <w:rFonts w:eastAsia="Times New Roman"/>
          <w:szCs w:val="24"/>
        </w:rPr>
        <w:t>,</w:t>
      </w:r>
      <w:r w:rsidRPr="00FB5885">
        <w:rPr>
          <w:rFonts w:eastAsia="Times New Roman"/>
          <w:szCs w:val="24"/>
        </w:rPr>
        <w:t xml:space="preserve"> για να γίνει κατανοητό ακριβώς αυτό το πλαίσιο, που στόχο έχει την εύρυθμη λειτουργία των εκπαιδευτικών και </w:t>
      </w:r>
      <w:r w:rsidRPr="00FB5885">
        <w:rPr>
          <w:rFonts w:eastAsia="Times New Roman"/>
          <w:szCs w:val="24"/>
        </w:rPr>
        <w:t>ερευνητικών θεσμών</w:t>
      </w:r>
      <w:r w:rsidRPr="006B36B3">
        <w:rPr>
          <w:rFonts w:eastAsia="Times New Roman"/>
          <w:szCs w:val="24"/>
        </w:rPr>
        <w:t>.</w:t>
      </w:r>
    </w:p>
    <w:p w14:paraId="21181CFA" w14:textId="77777777" w:rsidR="000E1C16" w:rsidRDefault="00D27C3B">
      <w:pPr>
        <w:rPr>
          <w:rFonts w:eastAsia="Times New Roman"/>
          <w:szCs w:val="24"/>
        </w:rPr>
      </w:pPr>
      <w:r w:rsidRPr="00711B79">
        <w:rPr>
          <w:rFonts w:eastAsia="Times New Roman"/>
          <w:szCs w:val="24"/>
        </w:rPr>
        <w:t>Πρώτον, έχει ήδη αποφασιστεί ότι από το επόμενο σχολικό έτος</w:t>
      </w:r>
      <w:r w:rsidRPr="00711B79">
        <w:rPr>
          <w:rFonts w:eastAsia="Times New Roman"/>
          <w:szCs w:val="24"/>
        </w:rPr>
        <w:t>,</w:t>
      </w:r>
      <w:r w:rsidRPr="00711B79">
        <w:rPr>
          <w:rFonts w:eastAsia="Times New Roman"/>
          <w:szCs w:val="24"/>
        </w:rPr>
        <w:t xml:space="preserve"> θα υπάρχει ενιαίος τύπος ολοήμερου σχολείου, με εμπλουτισμένο πρ</w:t>
      </w:r>
      <w:r w:rsidRPr="00307868">
        <w:rPr>
          <w:rFonts w:eastAsia="Times New Roman"/>
          <w:szCs w:val="24"/>
        </w:rPr>
        <w:t>όγραμμα, με δεύτερη ξένη γλώσσα και με μαθήματα καλλιτεχνικής και αισθητικής αγωγής.</w:t>
      </w:r>
    </w:p>
    <w:p w14:paraId="21181CFB" w14:textId="77777777" w:rsidR="000E1C16" w:rsidRDefault="00D27C3B">
      <w:pPr>
        <w:rPr>
          <w:rFonts w:eastAsia="Times New Roman"/>
          <w:szCs w:val="24"/>
        </w:rPr>
      </w:pPr>
      <w:r w:rsidRPr="00B8113B">
        <w:rPr>
          <w:rFonts w:eastAsia="Times New Roman"/>
          <w:szCs w:val="24"/>
        </w:rPr>
        <w:t xml:space="preserve">Δεύτερον, έχουν </w:t>
      </w:r>
      <w:r w:rsidRPr="00B8113B">
        <w:rPr>
          <w:rFonts w:eastAsia="Times New Roman"/>
          <w:szCs w:val="24"/>
        </w:rPr>
        <w:t>ολοκληρωθεί οι επεξεργασίες</w:t>
      </w:r>
      <w:r w:rsidRPr="00B8113B">
        <w:rPr>
          <w:rFonts w:eastAsia="Times New Roman"/>
          <w:szCs w:val="24"/>
        </w:rPr>
        <w:t>,</w:t>
      </w:r>
      <w:r w:rsidRPr="00B8113B">
        <w:rPr>
          <w:rFonts w:eastAsia="Times New Roman"/>
          <w:szCs w:val="24"/>
        </w:rPr>
        <w:t xml:space="preserve"> για να αρχίσει να εφαρμόζεται, ήδη από τον Σεπτέμβριο, ένας ριζικός εξορθολογισμός του ωρολογίου προγράμματος των γυμνασίων. Ό</w:t>
      </w:r>
      <w:r w:rsidRPr="002856AF">
        <w:rPr>
          <w:rFonts w:eastAsia="Times New Roman"/>
          <w:szCs w:val="24"/>
        </w:rPr>
        <w:t>σοι έχετε την όποια σχέση μέσω παιδιών, συγγενών ή δική σας προσωπική με το γυμνάσιο, ξέρετε ότι υπάρ</w:t>
      </w:r>
      <w:r w:rsidRPr="002856AF">
        <w:rPr>
          <w:rFonts w:eastAsia="Times New Roman"/>
          <w:szCs w:val="24"/>
        </w:rPr>
        <w:t xml:space="preserve">χουν τεράστια προβλήματα ως προς τον εξορθολογισμό των ωρολογίων προγραμμάτων και βεβαίως τον περιορισμό της έκτασης της διδακτέας ύλης. </w:t>
      </w:r>
    </w:p>
    <w:p w14:paraId="21181CFC" w14:textId="77777777" w:rsidR="000E1C16" w:rsidRDefault="00D27C3B">
      <w:pPr>
        <w:rPr>
          <w:rFonts w:eastAsia="Times New Roman"/>
          <w:szCs w:val="24"/>
        </w:rPr>
      </w:pPr>
      <w:r w:rsidRPr="002856AF">
        <w:rPr>
          <w:rFonts w:eastAsia="Times New Roman"/>
          <w:szCs w:val="24"/>
        </w:rPr>
        <w:t>Επίσης</w:t>
      </w:r>
      <w:r w:rsidRPr="001C1443">
        <w:rPr>
          <w:rFonts w:eastAsia="Times New Roman"/>
          <w:szCs w:val="24"/>
        </w:rPr>
        <w:t xml:space="preserve"> η διαφοροποίηση του τρόπου αξιολόγησης των μαθητών, η αύξηση του αριθμού των εβδομάδων διδασκαλίας που θα επεκτ</w:t>
      </w:r>
      <w:r w:rsidRPr="001C1443">
        <w:rPr>
          <w:rFonts w:eastAsia="Times New Roman"/>
          <w:szCs w:val="24"/>
        </w:rPr>
        <w:t xml:space="preserve">αθεί μέχρι το τέλος Μαΐου, όπως επίσης και η ελάφρυνση </w:t>
      </w:r>
      <w:r w:rsidRPr="002856AF">
        <w:rPr>
          <w:rFonts w:eastAsia="Times New Roman"/>
          <w:szCs w:val="24"/>
        </w:rPr>
        <w:t>του εβδομαδιαίου ωρολογίου προγράμματος είναι ορισμένες από τις πρωτοβουλίες</w:t>
      </w:r>
      <w:r w:rsidRPr="00C460F5">
        <w:rPr>
          <w:rFonts w:eastAsia="Times New Roman"/>
          <w:szCs w:val="24"/>
        </w:rPr>
        <w:t>,</w:t>
      </w:r>
      <w:r w:rsidRPr="005057D7">
        <w:rPr>
          <w:rFonts w:eastAsia="Times New Roman"/>
          <w:szCs w:val="24"/>
        </w:rPr>
        <w:t xml:space="preserve"> για να επιτευχθεί αυτός ο εξορθολογισμός για τα σχολεία, για τον οποίο μίλησα. </w:t>
      </w:r>
    </w:p>
    <w:p w14:paraId="21181CFD" w14:textId="77777777" w:rsidR="000E1C16" w:rsidRDefault="00D27C3B">
      <w:pPr>
        <w:rPr>
          <w:rFonts w:eastAsia="Times New Roman"/>
          <w:szCs w:val="24"/>
        </w:rPr>
      </w:pPr>
      <w:r w:rsidRPr="006679F9">
        <w:rPr>
          <w:rFonts w:eastAsia="Times New Roman"/>
          <w:szCs w:val="24"/>
        </w:rPr>
        <w:t>Επίσης</w:t>
      </w:r>
      <w:r w:rsidRPr="00A67A2F">
        <w:rPr>
          <w:rFonts w:eastAsia="Times New Roman"/>
          <w:szCs w:val="24"/>
        </w:rPr>
        <w:t xml:space="preserve"> είναι έτοιμες και οι προτάσεις για τ</w:t>
      </w:r>
      <w:r w:rsidRPr="00A67A2F">
        <w:rPr>
          <w:rFonts w:eastAsia="Times New Roman"/>
          <w:szCs w:val="24"/>
        </w:rPr>
        <w:t>η διδασκαλία μαθημάτων, τα βιβλία των οποίων έχουν κρι</w:t>
      </w:r>
      <w:r w:rsidRPr="00274889">
        <w:rPr>
          <w:rFonts w:eastAsia="Times New Roman"/>
          <w:szCs w:val="24"/>
        </w:rPr>
        <w:t>θεί απολύτως</w:t>
      </w:r>
      <w:r w:rsidRPr="005117C9">
        <w:rPr>
          <w:rFonts w:eastAsia="Times New Roman"/>
          <w:szCs w:val="24"/>
        </w:rPr>
        <w:t xml:space="preserve"> μα απολύτως ακατάλληλα. Έχω μιλήσει με πολλούς Βουλευτές από όλ</w:t>
      </w:r>
      <w:r w:rsidRPr="00FB5B2C">
        <w:rPr>
          <w:rFonts w:eastAsia="Times New Roman"/>
          <w:szCs w:val="24"/>
        </w:rPr>
        <w:t>α τα κόμματα της Βουλής και πραγματικά υπάρχει μια συμφωνία ως προς μια σειρά πολύ συγκεκριμένων βιβλίων, που είναι εντελώς ακ</w:t>
      </w:r>
      <w:r w:rsidRPr="00FB5B2C">
        <w:rPr>
          <w:rFonts w:eastAsia="Times New Roman"/>
          <w:szCs w:val="24"/>
        </w:rPr>
        <w:t>ατάλληλα για διδασκαλία.</w:t>
      </w:r>
    </w:p>
    <w:p w14:paraId="21181CFE" w14:textId="77777777" w:rsidR="000E1C16" w:rsidRDefault="00D27C3B">
      <w:pPr>
        <w:rPr>
          <w:rFonts w:eastAsia="Times New Roman"/>
          <w:szCs w:val="24"/>
        </w:rPr>
      </w:pPr>
      <w:r w:rsidRPr="002856AF">
        <w:rPr>
          <w:rFonts w:eastAsia="Times New Roman"/>
          <w:szCs w:val="24"/>
        </w:rPr>
        <w:t>Υπάρχει βεβαίως και το θέμα της επιμόρφωσης των καθηγητών, ιδιαίτερα στο μείζον θέμα, στο μείζον ζήτημα που θίγεται πάλι εδώ από πολλές πτέρυγες, της συμπερίληψης και της διαφοροποιημένης διδασκαλίας και στήριξης των μαθητών με ειδ</w:t>
      </w:r>
      <w:r w:rsidRPr="002856AF">
        <w:rPr>
          <w:rFonts w:eastAsia="Times New Roman"/>
          <w:szCs w:val="24"/>
        </w:rPr>
        <w:t>ικές μαθησιακές ανάγκες.</w:t>
      </w:r>
    </w:p>
    <w:p w14:paraId="21181CFF" w14:textId="77777777" w:rsidR="000E1C16" w:rsidRDefault="00D27C3B">
      <w:pPr>
        <w:rPr>
          <w:rFonts w:eastAsia="Times New Roman"/>
          <w:szCs w:val="24"/>
        </w:rPr>
      </w:pPr>
      <w:r w:rsidRPr="002856AF">
        <w:rPr>
          <w:rFonts w:eastAsia="Times New Roman"/>
          <w:szCs w:val="24"/>
        </w:rPr>
        <w:t>Το νομοσχέδιο αυτό έρχεται πάλι να συμπληρώσει ένα άλλο αίτημα, το οποίο έχουμε ακούσει να εκφράζεται από πάρα πολλούς εκπαιδευτικούς το διάστημα των τελευταίων μηνών, την εφαρμογή της αυτοαξιολόγησης των καθηγητών και της αξιολόγη</w:t>
      </w:r>
      <w:r w:rsidRPr="002856AF">
        <w:rPr>
          <w:rFonts w:eastAsia="Times New Roman"/>
          <w:szCs w:val="24"/>
        </w:rPr>
        <w:t>σης των σχολικών μονάδων. Είναι πράγματα που οι καθηγητές που βρίσκονται από το πρωί μέχρι το βράδυ στο σχολείο και δίνουν την τρομακτική μάχη να σταθεί η εκπαίδευση στα πόδια της, ζητάνε επιτακτικά.</w:t>
      </w:r>
    </w:p>
    <w:p w14:paraId="21181D00" w14:textId="77777777" w:rsidR="000E1C16" w:rsidRDefault="00D27C3B">
      <w:pPr>
        <w:rPr>
          <w:rFonts w:eastAsia="Times New Roman"/>
          <w:szCs w:val="24"/>
        </w:rPr>
      </w:pPr>
      <w:r w:rsidRPr="002856AF">
        <w:rPr>
          <w:rFonts w:eastAsia="Times New Roman"/>
          <w:szCs w:val="24"/>
        </w:rPr>
        <w:t xml:space="preserve">Τέλος, το μωσαϊκό των πρωτοβουλιών στο οποίο εντάσσεται </w:t>
      </w:r>
      <w:r w:rsidRPr="002856AF">
        <w:rPr>
          <w:rFonts w:eastAsia="Times New Roman"/>
          <w:szCs w:val="24"/>
        </w:rPr>
        <w:t xml:space="preserve">και το συγκεκριμένο νομοσχέδιο, έχει και την αρχή της συζήτησης για τον </w:t>
      </w:r>
      <w:r w:rsidRPr="002856AF">
        <w:rPr>
          <w:rFonts w:eastAsia="Times New Roman"/>
          <w:szCs w:val="24"/>
        </w:rPr>
        <w:t>ε</w:t>
      </w:r>
      <w:r w:rsidRPr="002856AF">
        <w:rPr>
          <w:rFonts w:eastAsia="Times New Roman"/>
          <w:szCs w:val="24"/>
        </w:rPr>
        <w:t xml:space="preserve">νιαίο </w:t>
      </w:r>
      <w:r w:rsidRPr="002856AF">
        <w:rPr>
          <w:rFonts w:eastAsia="Times New Roman"/>
          <w:szCs w:val="24"/>
        </w:rPr>
        <w:t>χ</w:t>
      </w:r>
      <w:r w:rsidRPr="002856AF">
        <w:rPr>
          <w:rFonts w:eastAsia="Times New Roman"/>
          <w:szCs w:val="24"/>
        </w:rPr>
        <w:t xml:space="preserve">ώρο </w:t>
      </w:r>
      <w:r w:rsidRPr="002856AF">
        <w:rPr>
          <w:rFonts w:eastAsia="Times New Roman"/>
          <w:szCs w:val="24"/>
        </w:rPr>
        <w:t>έ</w:t>
      </w:r>
      <w:r w:rsidRPr="002856AF">
        <w:rPr>
          <w:rFonts w:eastAsia="Times New Roman"/>
          <w:szCs w:val="24"/>
        </w:rPr>
        <w:t xml:space="preserve">ρευνας και </w:t>
      </w:r>
      <w:r w:rsidRPr="002856AF">
        <w:rPr>
          <w:rFonts w:eastAsia="Times New Roman"/>
          <w:szCs w:val="24"/>
        </w:rPr>
        <w:t>ε</w:t>
      </w:r>
      <w:r w:rsidRPr="002856AF">
        <w:rPr>
          <w:rFonts w:eastAsia="Times New Roman"/>
          <w:szCs w:val="24"/>
        </w:rPr>
        <w:t xml:space="preserve">κπαίδευσης, δηλαδή την αναμόρφωση, την αναδιατύπωση των σχέσεων ανάμεσα στα πανεπιστήμια, τα ΤΕΙ και τα ερευνητικά κέντρα. </w:t>
      </w:r>
    </w:p>
    <w:p w14:paraId="21181D01" w14:textId="77777777" w:rsidR="000E1C16" w:rsidRDefault="00D27C3B">
      <w:pPr>
        <w:rPr>
          <w:rFonts w:eastAsia="Times New Roman"/>
          <w:szCs w:val="24"/>
        </w:rPr>
      </w:pPr>
      <w:r w:rsidRPr="002856AF">
        <w:rPr>
          <w:rFonts w:eastAsia="Times New Roman"/>
          <w:szCs w:val="24"/>
        </w:rPr>
        <w:t>Εδώ ως πρώτη προτεραιότητα θα πρέπε</w:t>
      </w:r>
      <w:r w:rsidRPr="002856AF">
        <w:rPr>
          <w:rFonts w:eastAsia="Times New Roman"/>
          <w:szCs w:val="24"/>
        </w:rPr>
        <w:t>ι να τεθούν οι διαδικασίες με τις οποίες θα αναβαθμιστούν τα ΤΕΙ, πολλά τμήματα των οποίων είναι ήδη ισοδύναμα με πανεπιστημιακά τμήματα.</w:t>
      </w:r>
    </w:p>
    <w:p w14:paraId="21181D02" w14:textId="77777777" w:rsidR="000E1C16" w:rsidRDefault="00D27C3B">
      <w:pPr>
        <w:rPr>
          <w:rFonts w:eastAsia="Times New Roman"/>
          <w:szCs w:val="24"/>
        </w:rPr>
      </w:pPr>
      <w:r w:rsidRPr="002856AF">
        <w:rPr>
          <w:rFonts w:eastAsia="Times New Roman"/>
          <w:szCs w:val="24"/>
        </w:rPr>
        <w:t xml:space="preserve">Βεβαίως ένας άλλος πυλώνας του </w:t>
      </w:r>
      <w:r w:rsidRPr="002856AF">
        <w:rPr>
          <w:rFonts w:eastAsia="Times New Roman"/>
          <w:szCs w:val="24"/>
        </w:rPr>
        <w:t>ε</w:t>
      </w:r>
      <w:r w:rsidRPr="002856AF">
        <w:rPr>
          <w:rFonts w:eastAsia="Times New Roman"/>
          <w:szCs w:val="24"/>
        </w:rPr>
        <w:t xml:space="preserve">νιαίου </w:t>
      </w:r>
      <w:r w:rsidRPr="002856AF">
        <w:rPr>
          <w:rFonts w:eastAsia="Times New Roman"/>
          <w:szCs w:val="24"/>
        </w:rPr>
        <w:t>χ</w:t>
      </w:r>
      <w:r w:rsidRPr="002856AF">
        <w:rPr>
          <w:rFonts w:eastAsia="Times New Roman"/>
          <w:szCs w:val="24"/>
        </w:rPr>
        <w:t>ώρου είναι η κινητικότητα των ερευνητών και του διδακτικού προσωπικού ανάμεσα σε πανεπιστήμια, ΤΕΙ και ερευνητικά κέντρα. Αυτό θα δημιουργήσει κρίσιμες μάζες</w:t>
      </w:r>
      <w:r w:rsidRPr="002856AF">
        <w:rPr>
          <w:rFonts w:eastAsia="Times New Roman"/>
          <w:szCs w:val="24"/>
        </w:rPr>
        <w:t>,</w:t>
      </w:r>
      <w:r w:rsidRPr="002856AF">
        <w:rPr>
          <w:rFonts w:eastAsia="Times New Roman"/>
          <w:szCs w:val="24"/>
        </w:rPr>
        <w:t xml:space="preserve"> ως προς τις ερευνητικές δραστηριότητες, τις εκπαιδευτικές δραστηριότητες και θα βελτιστοποιήσει τ</w:t>
      </w:r>
      <w:r w:rsidRPr="002856AF">
        <w:rPr>
          <w:rFonts w:eastAsia="Times New Roman"/>
          <w:szCs w:val="24"/>
        </w:rPr>
        <w:t xml:space="preserve">η χρήση των υποδομών. Είναι εντελώς μα εντελώς προφανές ότι δεν συζητάει κανείς ότι όλα αυτά θα γίνουν με στόχο την όποια απόλυση του όποιου συναδέλφου. </w:t>
      </w:r>
    </w:p>
    <w:p w14:paraId="21181D03" w14:textId="77777777" w:rsidR="000E1C16" w:rsidRDefault="00D27C3B">
      <w:pPr>
        <w:rPr>
          <w:rFonts w:eastAsia="Times New Roman"/>
          <w:szCs w:val="24"/>
        </w:rPr>
      </w:pPr>
      <w:r w:rsidRPr="002856AF">
        <w:rPr>
          <w:rFonts w:eastAsia="Times New Roman"/>
          <w:szCs w:val="24"/>
        </w:rPr>
        <w:tab/>
        <w:t>Άρα η συγκρότηση των ολοήμερων σχολείων, ο ριζικός εξορθολογισμός του ωρολογίου προγράμματος στα σχολ</w:t>
      </w:r>
      <w:r w:rsidRPr="002856AF">
        <w:rPr>
          <w:rFonts w:eastAsia="Times New Roman"/>
          <w:szCs w:val="24"/>
        </w:rPr>
        <w:t xml:space="preserve">εία, ο περιορισμός της έκτασης της ύλης, η εκπαίδευση των εκπαιδευτικών, η αξιολόγηση της εκπαιδευτικής μονάδας, ο ενιαίος χώρος έρευνας και εκπαίδευσης μέρος του οποίου είναι και η αναβάθμιση των ΤΕΙ και ο νέος νόμος για τα μεταπτυχιακά, είναι το πλαίσιο </w:t>
      </w:r>
      <w:r w:rsidRPr="002856AF">
        <w:rPr>
          <w:rFonts w:eastAsia="Times New Roman"/>
          <w:szCs w:val="24"/>
        </w:rPr>
        <w:t>στο οποίο έρχεται να κουμπώσει ή αν θέλετε το πρώτο νομοθέτημα προς αυτή την κατεύθυνση</w:t>
      </w:r>
      <w:r w:rsidRPr="002856AF">
        <w:rPr>
          <w:rFonts w:eastAsia="Times New Roman"/>
          <w:szCs w:val="24"/>
        </w:rPr>
        <w:t>,</w:t>
      </w:r>
      <w:r w:rsidRPr="002856AF">
        <w:rPr>
          <w:rFonts w:eastAsia="Times New Roman"/>
          <w:szCs w:val="24"/>
        </w:rPr>
        <w:t xml:space="preserve"> είναι το νομοσχέδιο που συζητάμε σήμερα. </w:t>
      </w:r>
    </w:p>
    <w:p w14:paraId="21181D04" w14:textId="77777777" w:rsidR="000E1C16" w:rsidRDefault="00D27C3B">
      <w:pPr>
        <w:rPr>
          <w:rFonts w:eastAsia="Times New Roman"/>
          <w:szCs w:val="24"/>
        </w:rPr>
      </w:pPr>
      <w:r w:rsidRPr="002856AF">
        <w:rPr>
          <w:rFonts w:eastAsia="Times New Roman"/>
          <w:szCs w:val="24"/>
        </w:rPr>
        <w:t>Επιτρέψτε μου τώρα να περάσω στον πυρήνα του προβληματισμού του συγκεκριμένου νομοσχεδίου. Δεν θέλω να ετεροκαθοριστούν οι απ</w:t>
      </w:r>
      <w:r w:rsidRPr="002856AF">
        <w:rPr>
          <w:rFonts w:eastAsia="Times New Roman"/>
          <w:szCs w:val="24"/>
        </w:rPr>
        <w:t xml:space="preserve">όψεις μου ως προς τα όποια αρνητικά και κακά της περασμένης κατάστασης. Αυτή νομίζω ότι την έχουμε συζητήσει αναλυτικά, έχουν τοποθετηθεί οι ερευνητές, έχουν τοποθετηθεί τα ερευνητικά κέντρα και δεν έχει κανένα νόημα ο ετεροκαθορισμός ως προς τη φιλοσοφία </w:t>
      </w:r>
      <w:r w:rsidRPr="002856AF">
        <w:rPr>
          <w:rFonts w:eastAsia="Times New Roman"/>
          <w:szCs w:val="24"/>
        </w:rPr>
        <w:t>του συγκεκριμένου νομοσχεδίου.</w:t>
      </w:r>
    </w:p>
    <w:p w14:paraId="21181D05" w14:textId="77777777" w:rsidR="000E1C16" w:rsidRDefault="00D27C3B">
      <w:pPr>
        <w:rPr>
          <w:rFonts w:eastAsia="Times New Roman"/>
          <w:szCs w:val="24"/>
        </w:rPr>
      </w:pPr>
      <w:r w:rsidRPr="002856AF">
        <w:rPr>
          <w:rFonts w:eastAsia="Times New Roman"/>
          <w:szCs w:val="24"/>
        </w:rPr>
        <w:t>Η έρευνα είναι μια από τις συνθετότερες δραστηριότητες που υπάρχουν σε μια κοινωνία. Αυτή η συνθετότητα και η πολυμορφία της έρευνας δεν είναι δυνατόν να περιγραφεί ούτε με ένα πλαίσιο νόμου αλλά ούτε και με κανόνες. Η ερευνη</w:t>
      </w:r>
      <w:r w:rsidRPr="002856AF">
        <w:rPr>
          <w:rFonts w:eastAsia="Times New Roman"/>
          <w:szCs w:val="24"/>
        </w:rPr>
        <w:t xml:space="preserve">τική δραστηριότητα η οποία παράγει νέα γνώση, εξ ορισμού δημιουργεί και νέες ιεραρχίες. </w:t>
      </w:r>
    </w:p>
    <w:p w14:paraId="21181D06" w14:textId="77777777" w:rsidR="000E1C16" w:rsidRDefault="00D27C3B">
      <w:pPr>
        <w:rPr>
          <w:rFonts w:eastAsia="Times New Roman"/>
          <w:szCs w:val="24"/>
        </w:rPr>
      </w:pPr>
      <w:r w:rsidRPr="002856AF">
        <w:rPr>
          <w:rFonts w:eastAsia="Times New Roman"/>
          <w:szCs w:val="24"/>
        </w:rPr>
        <w:t>Εδώ, λοιπόν, τίθεται το εξαιρετικά περίπλοκο θέμα, για το οποίο κάνει ένα πρώτο βήμα το νομοσχέδιο και το οποίο έχει σχέση με τη δημοκρατική λειτουργία των ερευνητικών</w:t>
      </w:r>
      <w:r w:rsidRPr="002856AF">
        <w:rPr>
          <w:rFonts w:eastAsia="Times New Roman"/>
          <w:szCs w:val="24"/>
        </w:rPr>
        <w:t xml:space="preserve"> κέντρων, με τη δημοκρατική δομή των δραστηριοτήτων μέσα από την οποία παράγεται έρευνα, δραστηριότητες όμως όπως σας είπα, που ανατροφοδοτούν τις ιεραρχίες. </w:t>
      </w:r>
    </w:p>
    <w:p w14:paraId="21181D07" w14:textId="77777777" w:rsidR="000E1C16" w:rsidRDefault="00D27C3B">
      <w:pPr>
        <w:rPr>
          <w:rFonts w:eastAsia="Times New Roman"/>
          <w:szCs w:val="24"/>
        </w:rPr>
      </w:pPr>
      <w:r w:rsidRPr="002856AF">
        <w:rPr>
          <w:rFonts w:eastAsia="Times New Roman"/>
          <w:szCs w:val="24"/>
        </w:rPr>
        <w:t xml:space="preserve">Το τρίτο θέμα του προβληματισμού έχει σχέση με κάτι που απασχολεί πολύ την Κυβέρνηση, όπως -πάλι </w:t>
      </w:r>
      <w:r w:rsidRPr="002856AF">
        <w:rPr>
          <w:rFonts w:eastAsia="Times New Roman"/>
          <w:szCs w:val="24"/>
        </w:rPr>
        <w:t xml:space="preserve">με προσωπικές κουβέντες που έχω κάνει με συναδέλφους από όλα τα κόμματα- απασχολεί πολύ και τους συναδέλφους και την κοινωνία μας στο σύνολο. </w:t>
      </w:r>
    </w:p>
    <w:p w14:paraId="21181D08" w14:textId="77777777" w:rsidR="000E1C16" w:rsidRDefault="00D27C3B">
      <w:pPr>
        <w:rPr>
          <w:rFonts w:eastAsia="Times New Roman"/>
          <w:szCs w:val="24"/>
        </w:rPr>
      </w:pPr>
      <w:r w:rsidRPr="002856AF">
        <w:rPr>
          <w:rFonts w:eastAsia="Times New Roman"/>
          <w:szCs w:val="24"/>
        </w:rPr>
        <w:t>Είμαστε μια κοινωνία</w:t>
      </w:r>
      <w:r w:rsidRPr="002856AF">
        <w:rPr>
          <w:rFonts w:eastAsia="Times New Roman"/>
          <w:szCs w:val="24"/>
        </w:rPr>
        <w:t>,</w:t>
      </w:r>
      <w:r w:rsidRPr="002856AF">
        <w:rPr>
          <w:rFonts w:eastAsia="Times New Roman"/>
          <w:szCs w:val="24"/>
        </w:rPr>
        <w:t xml:space="preserve"> στην οποία έχει χαθεί η κανονικότητα. Δεν υπάρχει κανονικότητα στη σημερινή κοινωνία. Η κρί</w:t>
      </w:r>
      <w:r w:rsidRPr="002856AF">
        <w:rPr>
          <w:rFonts w:eastAsia="Times New Roman"/>
          <w:szCs w:val="24"/>
        </w:rPr>
        <w:t xml:space="preserve">ση έτσι όπως ήρθε και έτσι όπως έγινε η διαχείρισή της, έχει ανατρέψει και υπονομεύσει την κανονικότητα. Αν, λοιπόν, δεν επιτευχθεί μια κανονικότητα, κανένας νόμος για την έρευνα και για την εκπαίδευση δεν θα έχει τα ευεργετήματα που υπόσχεται. </w:t>
      </w:r>
    </w:p>
    <w:p w14:paraId="21181D09" w14:textId="77777777" w:rsidR="000E1C16" w:rsidRDefault="00D27C3B">
      <w:pPr>
        <w:rPr>
          <w:rFonts w:eastAsia="Times New Roman"/>
          <w:szCs w:val="24"/>
        </w:rPr>
      </w:pPr>
      <w:r w:rsidRPr="002856AF">
        <w:rPr>
          <w:rFonts w:eastAsia="Times New Roman"/>
          <w:szCs w:val="24"/>
        </w:rPr>
        <w:t>Δυστυχώς η</w:t>
      </w:r>
      <w:r w:rsidRPr="002856AF">
        <w:rPr>
          <w:rFonts w:eastAsia="Times New Roman"/>
          <w:szCs w:val="24"/>
        </w:rPr>
        <w:t xml:space="preserve"> κανονικότητα δεν μπορεί να επιτευχθεί με νόμους και κανόνες. Η κανονικότητα είναι κάτι πολύ πιο σύνθετο, έχει σχέση με τις κοινωνικές δυνάμεις και τις συναινέσεις που θα μπορέσουν να καταφέρουν να έχουν μεταξύ τους. Για αυτό και θα πρέπει να δούμε</w:t>
      </w:r>
      <w:r w:rsidRPr="002856AF">
        <w:rPr>
          <w:rFonts w:eastAsia="Times New Roman"/>
          <w:szCs w:val="24"/>
        </w:rPr>
        <w:t>,</w:t>
      </w:r>
      <w:r w:rsidRPr="002856AF">
        <w:rPr>
          <w:rFonts w:eastAsia="Times New Roman"/>
          <w:szCs w:val="24"/>
        </w:rPr>
        <w:t xml:space="preserve"> αν τυχ</w:t>
      </w:r>
      <w:r w:rsidRPr="002856AF">
        <w:rPr>
          <w:rFonts w:eastAsia="Times New Roman"/>
          <w:szCs w:val="24"/>
        </w:rPr>
        <w:t>όν το νομοσχέδιο κάνει έστω ένα πρώτο βήμα για να μπορέσουν οι εργασιακές σχέσεις να δώσουν μια δημιουργικότητα, μια προωθητικότητα στα ερευνητικά κέντρα.</w:t>
      </w:r>
    </w:p>
    <w:p w14:paraId="21181D0A" w14:textId="77777777" w:rsidR="000E1C16" w:rsidRDefault="00D27C3B">
      <w:pPr>
        <w:rPr>
          <w:rFonts w:eastAsia="Times New Roman"/>
          <w:szCs w:val="24"/>
        </w:rPr>
      </w:pPr>
      <w:r w:rsidRPr="002856AF">
        <w:rPr>
          <w:rFonts w:eastAsia="Times New Roman"/>
          <w:szCs w:val="24"/>
        </w:rPr>
        <w:t xml:space="preserve">Εδώ θα μου επιτρέψετε να αναφέρω δύο σημεία σε σχέση με το θέμα της κανονικότητας στον τόπο μας, δύο </w:t>
      </w:r>
      <w:r w:rsidRPr="002856AF">
        <w:rPr>
          <w:rFonts w:eastAsia="Times New Roman"/>
          <w:szCs w:val="24"/>
        </w:rPr>
        <w:t>σημεία στα οποία νομίζω ότι πρέπει να σκύψουμε πάνω τους, ανεξάρτητα από κομματικές προελεύσεις.</w:t>
      </w:r>
    </w:p>
    <w:p w14:paraId="21181D0B" w14:textId="77777777" w:rsidR="000E1C16" w:rsidRDefault="00D27C3B">
      <w:pPr>
        <w:rPr>
          <w:rFonts w:eastAsia="Times New Roman"/>
          <w:szCs w:val="24"/>
        </w:rPr>
      </w:pPr>
      <w:r w:rsidRPr="002856AF">
        <w:rPr>
          <w:rFonts w:eastAsia="Times New Roman"/>
          <w:szCs w:val="24"/>
        </w:rPr>
        <w:t>Ένα από τα προβλήματα είναι μια χωρίς όρους πίστη στην αποτελεσματικότητα της αγοράς. Το νομοσχέδιο προβλέπει με πολύ σαφείς τρόπους</w:t>
      </w:r>
      <w:r w:rsidRPr="002856AF">
        <w:rPr>
          <w:rFonts w:eastAsia="Times New Roman"/>
          <w:szCs w:val="24"/>
        </w:rPr>
        <w:t>,</w:t>
      </w:r>
      <w:r w:rsidRPr="002856AF">
        <w:rPr>
          <w:rFonts w:eastAsia="Times New Roman"/>
          <w:szCs w:val="24"/>
        </w:rPr>
        <w:t xml:space="preserve"> πώς η ιδιωτική πρωτοβουλί</w:t>
      </w:r>
      <w:r w:rsidRPr="002856AF">
        <w:rPr>
          <w:rFonts w:eastAsia="Times New Roman"/>
          <w:szCs w:val="24"/>
        </w:rPr>
        <w:t>α θα έχει σχέση με τα ερευνητικά κέντρα και τα πανεπιστήμια που τελούν υπό την εποπτεία του κράτους.</w:t>
      </w:r>
    </w:p>
    <w:p w14:paraId="21181D0C" w14:textId="77777777" w:rsidR="000E1C16" w:rsidRDefault="00D27C3B">
      <w:pPr>
        <w:rPr>
          <w:rFonts w:eastAsia="Times New Roman"/>
          <w:szCs w:val="24"/>
        </w:rPr>
      </w:pPr>
      <w:r w:rsidRPr="002856AF">
        <w:rPr>
          <w:rFonts w:eastAsia="Times New Roman"/>
          <w:szCs w:val="24"/>
        </w:rPr>
        <w:t>Αυτό όμως δεν σημαίνει ότι οι επιχειρήσεις δεν πρέπει να αναζητήσουν νέους τρόπους συνεργασίας. Δεν μπορεί οι επιχειρήσεις να μένουν ως έχουν και να θεωρού</w:t>
      </w:r>
      <w:r w:rsidRPr="002856AF">
        <w:rPr>
          <w:rFonts w:eastAsia="Times New Roman"/>
          <w:szCs w:val="24"/>
        </w:rPr>
        <w:t xml:space="preserve">νται ότι περίπου κάνουν χάρη στα ερευνητικά κέντρα και στα πανεπιστήμια. Δυστυχώς η εμπειρία μας από τη συνεργασία με τις επιχειρήσεις δεν είναι πολύ θετική μέχρι τώρα. </w:t>
      </w:r>
    </w:p>
    <w:p w14:paraId="21181D0D" w14:textId="77777777" w:rsidR="000E1C16" w:rsidRDefault="00D27C3B">
      <w:pPr>
        <w:rPr>
          <w:rFonts w:eastAsia="Times New Roman"/>
          <w:szCs w:val="24"/>
        </w:rPr>
      </w:pPr>
      <w:r w:rsidRPr="002856AF">
        <w:rPr>
          <w:rFonts w:eastAsia="Times New Roman"/>
          <w:szCs w:val="24"/>
        </w:rPr>
        <w:t>Άρα θα πρέπει και οι επιχειρήσεις και ο ιδιωτικός τομέας να επανεξετάσουν τους όρους μ</w:t>
      </w:r>
      <w:r w:rsidRPr="002856AF">
        <w:rPr>
          <w:rFonts w:eastAsia="Times New Roman"/>
          <w:szCs w:val="24"/>
        </w:rPr>
        <w:t xml:space="preserve">ε τους οποίους εμπλέκονται στην έρευνα, τους όρους με τους οποίους θέλουν να χρησιμοποιήσουν τις καινοτομίες και άρα να επενδύσουν και οι ίδιοι σε αυτή τη κατεύθυνση. </w:t>
      </w:r>
    </w:p>
    <w:p w14:paraId="21181D0E" w14:textId="77777777" w:rsidR="000E1C16" w:rsidRDefault="00D27C3B">
      <w:pPr>
        <w:tabs>
          <w:tab w:val="left" w:pos="709"/>
          <w:tab w:val="left" w:pos="2055"/>
        </w:tabs>
        <w:rPr>
          <w:rFonts w:eastAsia="Times New Roman"/>
          <w:szCs w:val="24"/>
        </w:rPr>
      </w:pPr>
      <w:r w:rsidRPr="002856AF">
        <w:rPr>
          <w:rFonts w:eastAsia="Times New Roman"/>
          <w:szCs w:val="24"/>
        </w:rPr>
        <w:tab/>
        <w:t>Το δεύτερο, όμως, θέμα που υπονομεύει πάλι την κανονικότητα</w:t>
      </w:r>
      <w:r w:rsidRPr="002856AF">
        <w:rPr>
          <w:rFonts w:eastAsia="Times New Roman"/>
          <w:szCs w:val="24"/>
        </w:rPr>
        <w:t>,</w:t>
      </w:r>
      <w:r w:rsidRPr="002856AF">
        <w:rPr>
          <w:rFonts w:eastAsia="Times New Roman"/>
          <w:szCs w:val="24"/>
        </w:rPr>
        <w:t xml:space="preserve"> είναι κάτι που λειτουργεί παραλυτικά σε πολλές πρωτοβουλίες προωθητικού χαρακτήρα που παίρνονται. Δεν αναφέρομαι στη διεκδίκηση ολοένα και καλύτερων όρων εργασίας από τους εργαζόμενους. Αυτή πρέπει να ενταθεί.</w:t>
      </w:r>
    </w:p>
    <w:p w14:paraId="21181D0F" w14:textId="77777777" w:rsidR="000E1C16" w:rsidRDefault="00D27C3B">
      <w:pPr>
        <w:tabs>
          <w:tab w:val="left" w:pos="2055"/>
        </w:tabs>
        <w:rPr>
          <w:rFonts w:eastAsia="Times New Roman"/>
          <w:szCs w:val="24"/>
        </w:rPr>
      </w:pPr>
      <w:r w:rsidRPr="002856AF">
        <w:rPr>
          <w:rFonts w:eastAsia="Times New Roman"/>
          <w:szCs w:val="24"/>
        </w:rPr>
        <w:t xml:space="preserve"> Αναφέρομαι σε μια αλλοίωση πολλές φορές και </w:t>
      </w:r>
      <w:r w:rsidRPr="002856AF">
        <w:rPr>
          <w:rFonts w:eastAsia="Times New Roman"/>
          <w:szCs w:val="24"/>
        </w:rPr>
        <w:t xml:space="preserve">των ερευνητών αλλά και των εκπαιδευτικών, οι οποίοι αντί να ασκούν ένα κοινωνικό λειτούργημα που θα έπρεπε να καθοδηγεί την καθημερινή λειτουργία τους, διαπιστώνουμε μια γραφειοκρατικοποίησή τους. </w:t>
      </w:r>
    </w:p>
    <w:p w14:paraId="21181D10" w14:textId="77777777" w:rsidR="000E1C16" w:rsidRDefault="00D27C3B">
      <w:pPr>
        <w:tabs>
          <w:tab w:val="left" w:pos="2055"/>
        </w:tabs>
        <w:rPr>
          <w:rFonts w:eastAsia="Times New Roman"/>
          <w:szCs w:val="24"/>
        </w:rPr>
      </w:pPr>
      <w:r w:rsidRPr="002856AF">
        <w:rPr>
          <w:rFonts w:eastAsia="Times New Roman"/>
          <w:szCs w:val="24"/>
        </w:rPr>
        <w:t>Διαπιστώνουμε έναν συντεχνιασμό, ο οποίος είναι εντελώς πρ</w:t>
      </w:r>
      <w:r w:rsidRPr="002856AF">
        <w:rPr>
          <w:rFonts w:eastAsia="Times New Roman"/>
          <w:szCs w:val="24"/>
        </w:rPr>
        <w:t>οφανές ότι δεν εκφράζει ούτε πλειοψηφικά τους ερευνητές και εκπαιδευτικούς, πλην όμως είναι μια κατάσταση</w:t>
      </w:r>
      <w:r w:rsidRPr="002856AF">
        <w:rPr>
          <w:rFonts w:eastAsia="Times New Roman"/>
          <w:szCs w:val="24"/>
        </w:rPr>
        <w:t>,</w:t>
      </w:r>
      <w:r w:rsidRPr="002856AF">
        <w:rPr>
          <w:rFonts w:eastAsia="Times New Roman"/>
          <w:szCs w:val="24"/>
        </w:rPr>
        <w:t xml:space="preserve"> η οποία δεν βοηθά ούτε στο κοινωνικό πρόσωπο αυτών των συγκεκριμένων κατηγοριών αλλά ούτε και στο κοινωνικό λειτούργημα που ασκούν.</w:t>
      </w:r>
    </w:p>
    <w:p w14:paraId="21181D11" w14:textId="77777777" w:rsidR="000E1C16" w:rsidRDefault="00D27C3B">
      <w:pPr>
        <w:tabs>
          <w:tab w:val="left" w:pos="2055"/>
        </w:tabs>
        <w:rPr>
          <w:rFonts w:eastAsia="Times New Roman"/>
          <w:szCs w:val="24"/>
        </w:rPr>
      </w:pPr>
      <w:r w:rsidRPr="002856AF">
        <w:rPr>
          <w:rFonts w:eastAsia="Times New Roman"/>
          <w:szCs w:val="24"/>
        </w:rPr>
        <w:t xml:space="preserve">Έτσι, λοιπόν, θα </w:t>
      </w:r>
      <w:r w:rsidRPr="002856AF">
        <w:rPr>
          <w:rFonts w:eastAsia="Times New Roman"/>
          <w:szCs w:val="24"/>
        </w:rPr>
        <w:t>πρέπει να δούμε</w:t>
      </w:r>
      <w:r w:rsidRPr="002856AF">
        <w:rPr>
          <w:rFonts w:eastAsia="Times New Roman"/>
          <w:szCs w:val="24"/>
        </w:rPr>
        <w:t>,</w:t>
      </w:r>
      <w:r w:rsidRPr="002856AF">
        <w:rPr>
          <w:rFonts w:eastAsia="Times New Roman"/>
          <w:szCs w:val="24"/>
        </w:rPr>
        <w:t xml:space="preserve"> πώς η εδραίωση σιγά σιγά αυτής της γραφειοκρατικοποιημένης καθημερινότητας θα μπορέσει να απομακρύνεται, ώστε και όσα λέει το νομοσχέδιο αλλά και όσα λέγονται γενικότερα</w:t>
      </w:r>
      <w:r w:rsidRPr="002856AF">
        <w:rPr>
          <w:rFonts w:eastAsia="Times New Roman"/>
          <w:szCs w:val="24"/>
        </w:rPr>
        <w:t>,</w:t>
      </w:r>
      <w:r w:rsidRPr="002856AF">
        <w:rPr>
          <w:rFonts w:eastAsia="Times New Roman"/>
          <w:szCs w:val="24"/>
        </w:rPr>
        <w:t xml:space="preserve"> να μπορέσουν να έχουν αυτόν τον προωθητικό χαρακτήρα.</w:t>
      </w:r>
    </w:p>
    <w:p w14:paraId="21181D12" w14:textId="77777777" w:rsidR="000E1C16" w:rsidRDefault="00D27C3B">
      <w:pPr>
        <w:tabs>
          <w:tab w:val="left" w:pos="2055"/>
        </w:tabs>
        <w:rPr>
          <w:rFonts w:eastAsia="Times New Roman"/>
          <w:szCs w:val="24"/>
        </w:rPr>
      </w:pPr>
      <w:r w:rsidRPr="002856AF">
        <w:rPr>
          <w:rFonts w:eastAsia="Times New Roman"/>
          <w:szCs w:val="24"/>
        </w:rPr>
        <w:t>Τέλος, το νομο</w:t>
      </w:r>
      <w:r w:rsidRPr="002856AF">
        <w:rPr>
          <w:rFonts w:eastAsia="Times New Roman"/>
          <w:szCs w:val="24"/>
        </w:rPr>
        <w:t>σχέδιο προσπαθεί να κάνει και κάτι άλλο σε ένα πρώτο μεν επίπεδο αλλά πολύ σοβαρό. Στην Ευρώπη σήμερα γίνεται μια τεράστια συζήτηση για την έρευνα και τα πανεπιστήμια. Η συζήτηση αυτή δεν είναι για την επιβολή ενός μοντέλου πάνω σε άλλα. Αυτό έγινε πριν απ</w:t>
      </w:r>
      <w:r w:rsidRPr="002856AF">
        <w:rPr>
          <w:rFonts w:eastAsia="Times New Roman"/>
          <w:szCs w:val="24"/>
        </w:rPr>
        <w:t>ό δεκαπέντε χρόνια με τη Μπολόνια. Σήμερα υπάρχει μια κριτική απόσταση από τα μοντέλα.</w:t>
      </w:r>
    </w:p>
    <w:p w14:paraId="21181D13" w14:textId="77777777" w:rsidR="000E1C16" w:rsidRDefault="00D27C3B">
      <w:pPr>
        <w:tabs>
          <w:tab w:val="left" w:pos="2055"/>
        </w:tabs>
        <w:rPr>
          <w:rFonts w:eastAsia="Times New Roman"/>
          <w:szCs w:val="24"/>
        </w:rPr>
      </w:pPr>
      <w:r w:rsidRPr="002856AF">
        <w:rPr>
          <w:rFonts w:eastAsia="Times New Roman"/>
          <w:szCs w:val="24"/>
        </w:rPr>
        <w:t>Υπάρχει, λοιπόν, μια αναζήτηση στην Ευρώπη και θεσμική, ως προς την καταλληλότητα των εκπαιδευτικών και ερευνητικών θεσμών, αλλά υπάρχουν και διάφορες πρωτοβουλίες που π</w:t>
      </w:r>
      <w:r w:rsidRPr="002856AF">
        <w:rPr>
          <w:rFonts w:eastAsia="Times New Roman"/>
          <w:szCs w:val="24"/>
        </w:rPr>
        <w:t>αίρνονται κυρίως από κάτω, κυρίως ως προς τη διασύνδεση ερευνητικών ομάδων ή τη διασύνδεση των εκπαιδευτικών ομάδων που έχουν πολύ ενδιαφέροντα στοιχεία να μας πουν.</w:t>
      </w:r>
    </w:p>
    <w:p w14:paraId="21181D14"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ομιλίας του κυρίου Βουλευτή)</w:t>
      </w:r>
    </w:p>
    <w:p w14:paraId="21181D15" w14:textId="77777777" w:rsidR="000E1C16" w:rsidRDefault="00D27C3B">
      <w:pPr>
        <w:tabs>
          <w:tab w:val="left" w:pos="2055"/>
        </w:tabs>
        <w:rPr>
          <w:rFonts w:eastAsia="Times New Roman"/>
          <w:szCs w:val="24"/>
        </w:rPr>
      </w:pPr>
      <w:r w:rsidRPr="002856AF">
        <w:rPr>
          <w:rFonts w:eastAsia="Times New Roman"/>
          <w:szCs w:val="24"/>
        </w:rPr>
        <w:t>Τελειώ</w:t>
      </w:r>
      <w:r w:rsidRPr="002856AF">
        <w:rPr>
          <w:rFonts w:eastAsia="Times New Roman"/>
          <w:szCs w:val="24"/>
        </w:rPr>
        <w:t>νω, κύριε</w:t>
      </w:r>
      <w:r w:rsidRPr="001D5627">
        <w:rPr>
          <w:rFonts w:eastAsia="Times New Roman"/>
          <w:szCs w:val="24"/>
        </w:rPr>
        <w:t xml:space="preserve"> Πρόεδρε.</w:t>
      </w:r>
    </w:p>
    <w:p w14:paraId="21181D16" w14:textId="77777777" w:rsidR="000E1C16" w:rsidRDefault="00D27C3B">
      <w:pPr>
        <w:tabs>
          <w:tab w:val="left" w:pos="2055"/>
        </w:tabs>
        <w:rPr>
          <w:rFonts w:eastAsia="Times New Roman"/>
          <w:szCs w:val="24"/>
        </w:rPr>
      </w:pPr>
      <w:r w:rsidRPr="00822C3A">
        <w:rPr>
          <w:rFonts w:eastAsia="Times New Roman"/>
          <w:szCs w:val="24"/>
        </w:rPr>
        <w:t>Εμείς έχουμε μια τεράστια εμπειρία και ερευνητική</w:t>
      </w:r>
      <w:r w:rsidRPr="006B36B3">
        <w:rPr>
          <w:rFonts w:eastAsia="Times New Roman"/>
          <w:szCs w:val="24"/>
        </w:rPr>
        <w:t xml:space="preserve"> αλλά και εκπαιδευτική. Μπορούμε και μέσα από τις συζητήσεις μ</w:t>
      </w:r>
      <w:r w:rsidRPr="00F67D51">
        <w:rPr>
          <w:rFonts w:eastAsia="Times New Roman"/>
          <w:szCs w:val="24"/>
        </w:rPr>
        <w:t>ας για το συγκεκριμένο νομοσχέδιο</w:t>
      </w:r>
      <w:r w:rsidRPr="00711B79">
        <w:rPr>
          <w:rFonts w:eastAsia="Times New Roman"/>
          <w:szCs w:val="24"/>
        </w:rPr>
        <w:t xml:space="preserve"> αλλά και γενικότερα μέσα από την εμπλοκή μας με άλλους κοινωνικούς φορείς</w:t>
      </w:r>
      <w:r w:rsidRPr="00307868">
        <w:rPr>
          <w:rFonts w:eastAsia="Times New Roman"/>
          <w:szCs w:val="24"/>
        </w:rPr>
        <w:t>,</w:t>
      </w:r>
      <w:r w:rsidRPr="00875107">
        <w:rPr>
          <w:rFonts w:eastAsia="Times New Roman"/>
          <w:szCs w:val="24"/>
        </w:rPr>
        <w:t xml:space="preserve"> να επηρεάσουμε καταλλήλως και αυτές τις συζητήσεις που γίνονται σε ευρωπαϊκό επίπεδο. Αυτά ήθελα να πω για τη γενική φιλοσοφία του νόμου και θα έχ</w:t>
      </w:r>
      <w:r w:rsidRPr="00B8113B">
        <w:rPr>
          <w:rFonts w:eastAsia="Times New Roman"/>
          <w:szCs w:val="24"/>
        </w:rPr>
        <w:t xml:space="preserve">ουμε την ευκαιρία να συζητήσουμε τα επιμέρους άρθρα. </w:t>
      </w:r>
    </w:p>
    <w:p w14:paraId="21181D17" w14:textId="77777777" w:rsidR="000E1C16" w:rsidRDefault="00D27C3B">
      <w:pPr>
        <w:tabs>
          <w:tab w:val="left" w:pos="2055"/>
        </w:tabs>
        <w:rPr>
          <w:rFonts w:eastAsia="Times New Roman"/>
          <w:szCs w:val="24"/>
        </w:rPr>
      </w:pPr>
      <w:r w:rsidRPr="002856AF">
        <w:rPr>
          <w:rFonts w:eastAsia="Times New Roman"/>
          <w:szCs w:val="24"/>
        </w:rPr>
        <w:t>Σας ευχαριστώ.</w:t>
      </w:r>
    </w:p>
    <w:p w14:paraId="21181D18" w14:textId="77777777" w:rsidR="000E1C16" w:rsidRDefault="00D27C3B">
      <w:pPr>
        <w:jc w:val="center"/>
        <w:rPr>
          <w:rFonts w:eastAsia="Times New Roman"/>
          <w:bCs/>
        </w:rPr>
      </w:pPr>
      <w:r w:rsidRPr="002856AF">
        <w:rPr>
          <w:rFonts w:eastAsia="Times New Roman"/>
          <w:bCs/>
        </w:rPr>
        <w:t>(Χειροκροτήματα από την πτέρυγα του ΣΥΡΙ</w:t>
      </w:r>
      <w:r w:rsidRPr="002856AF">
        <w:rPr>
          <w:rFonts w:eastAsia="Times New Roman"/>
          <w:bCs/>
        </w:rPr>
        <w:t>ΖΑ)</w:t>
      </w:r>
    </w:p>
    <w:p w14:paraId="21181D19" w14:textId="77777777" w:rsidR="000E1C16" w:rsidRDefault="00D27C3B">
      <w:pPr>
        <w:tabs>
          <w:tab w:val="left" w:pos="2055"/>
        </w:tabs>
        <w:rPr>
          <w:rFonts w:eastAsia="Times New Roman"/>
          <w:szCs w:val="24"/>
        </w:rPr>
      </w:pPr>
      <w:r w:rsidRPr="002856AF">
        <w:rPr>
          <w:rFonts w:eastAsia="Times New Roman"/>
          <w:b/>
          <w:bCs/>
        </w:rPr>
        <w:t>ΠΡΟΕΔΡΕΥΩΝ (Δημήτριος Κρεμαστινός):</w:t>
      </w:r>
      <w:r w:rsidRPr="002856AF">
        <w:rPr>
          <w:rFonts w:eastAsia="Times New Roman"/>
          <w:szCs w:val="24"/>
        </w:rPr>
        <w:t xml:space="preserve"> Ευχαριστώ, κύριε Γαβρόγλου.</w:t>
      </w:r>
    </w:p>
    <w:p w14:paraId="21181D1A" w14:textId="77777777" w:rsidR="000E1C16" w:rsidRDefault="00D27C3B">
      <w:pPr>
        <w:tabs>
          <w:tab w:val="left" w:pos="2055"/>
        </w:tabs>
        <w:rPr>
          <w:rFonts w:eastAsia="Times New Roman"/>
          <w:szCs w:val="24"/>
        </w:rPr>
      </w:pPr>
      <w:r w:rsidRPr="00FB5885">
        <w:rPr>
          <w:rFonts w:eastAsia="Times New Roman"/>
          <w:szCs w:val="24"/>
        </w:rPr>
        <w:t>Το</w:t>
      </w:r>
      <w:r w:rsidRPr="00822C3A">
        <w:rPr>
          <w:rFonts w:eastAsia="Times New Roman"/>
          <w:szCs w:val="24"/>
        </w:rPr>
        <w:t>ν</w:t>
      </w:r>
      <w:r w:rsidRPr="00FB5885">
        <w:rPr>
          <w:rFonts w:eastAsia="Times New Roman"/>
          <w:szCs w:val="24"/>
        </w:rPr>
        <w:t xml:space="preserve"> λόγο έχει η κ. Αντωνί</w:t>
      </w:r>
      <w:r w:rsidRPr="006B36B3">
        <w:rPr>
          <w:rFonts w:eastAsia="Times New Roman"/>
          <w:szCs w:val="24"/>
        </w:rPr>
        <w:t>ου</w:t>
      </w:r>
      <w:r w:rsidRPr="001F6937">
        <w:rPr>
          <w:rFonts w:eastAsia="Times New Roman"/>
          <w:szCs w:val="24"/>
        </w:rPr>
        <w:t>, εισηγήτρια από την πλευρά της Νέας Δημοκρατίας.</w:t>
      </w:r>
    </w:p>
    <w:p w14:paraId="21181D1B" w14:textId="77777777" w:rsidR="000E1C16" w:rsidRDefault="00D27C3B">
      <w:pPr>
        <w:tabs>
          <w:tab w:val="left" w:pos="2055"/>
        </w:tabs>
        <w:rPr>
          <w:rFonts w:eastAsia="Times New Roman"/>
          <w:szCs w:val="24"/>
        </w:rPr>
      </w:pPr>
      <w:r w:rsidRPr="00307868">
        <w:rPr>
          <w:rFonts w:eastAsia="Times New Roman"/>
          <w:b/>
          <w:szCs w:val="24"/>
        </w:rPr>
        <w:t xml:space="preserve">ΜΑΡΙΑ ΑΝΤΩΝΙΟΥ: </w:t>
      </w:r>
      <w:r w:rsidRPr="00875107">
        <w:rPr>
          <w:rFonts w:eastAsia="Times New Roman"/>
          <w:szCs w:val="24"/>
        </w:rPr>
        <w:t>Ευχαριστώ, κύριε Πρόεδρε.</w:t>
      </w:r>
    </w:p>
    <w:p w14:paraId="21181D1C" w14:textId="77777777" w:rsidR="000E1C16" w:rsidRDefault="00D27C3B">
      <w:pPr>
        <w:tabs>
          <w:tab w:val="left" w:pos="2055"/>
        </w:tabs>
        <w:rPr>
          <w:rFonts w:eastAsia="Times New Roman"/>
          <w:szCs w:val="24"/>
        </w:rPr>
      </w:pPr>
      <w:r w:rsidRPr="002856AF">
        <w:rPr>
          <w:rFonts w:eastAsia="Times New Roman"/>
          <w:szCs w:val="24"/>
        </w:rPr>
        <w:t>Εύχομαι χρόνια πολλά και Χριστός Ανέστη σε όλους τους συναδέλφους πρι</w:t>
      </w:r>
      <w:r w:rsidRPr="002856AF">
        <w:rPr>
          <w:rFonts w:eastAsia="Times New Roman"/>
          <w:szCs w:val="24"/>
        </w:rPr>
        <w:t xml:space="preserve">ν ξεκινήσουμε. </w:t>
      </w:r>
    </w:p>
    <w:p w14:paraId="21181D1D" w14:textId="77777777" w:rsidR="000E1C16" w:rsidRDefault="00D27C3B">
      <w:pPr>
        <w:tabs>
          <w:tab w:val="left" w:pos="2055"/>
        </w:tabs>
        <w:rPr>
          <w:rFonts w:eastAsia="Times New Roman"/>
          <w:szCs w:val="24"/>
        </w:rPr>
      </w:pPr>
      <w:r w:rsidRPr="002856AF">
        <w:rPr>
          <w:rFonts w:eastAsia="Times New Roman"/>
          <w:szCs w:val="24"/>
        </w:rPr>
        <w:t>Κυρίες και κύριοι συνάδελφοι, συζητάμε σήμερα στην Ολομέλεια το νομοσχέδιο του Υπουργείου Παιδείας, Έρευνας και Θρησκευμάτων</w:t>
      </w:r>
      <w:r w:rsidRPr="00290251">
        <w:rPr>
          <w:rFonts w:eastAsia="Times New Roman"/>
          <w:szCs w:val="24"/>
        </w:rPr>
        <w:t>:</w:t>
      </w:r>
      <w:r w:rsidRPr="001C1443">
        <w:rPr>
          <w:rFonts w:eastAsia="Times New Roman"/>
          <w:szCs w:val="24"/>
        </w:rPr>
        <w:t xml:space="preserve"> «Ρυ</w:t>
      </w:r>
      <w:r w:rsidRPr="002856AF">
        <w:rPr>
          <w:rFonts w:eastAsia="Times New Roman"/>
          <w:szCs w:val="24"/>
        </w:rPr>
        <w:t>θμίσεις για την έρευνα και άλλες διατάξεις». Πριν ξεκινήσω με το περιεχόμενο του νομοσχεδίου, δεν θα μπορούσα ν</w:t>
      </w:r>
      <w:r w:rsidRPr="002856AF">
        <w:rPr>
          <w:rFonts w:eastAsia="Times New Roman"/>
          <w:szCs w:val="24"/>
        </w:rPr>
        <w:t>α μην αναφερθώ στο τι τραγελαφικό συνέβη κατά τη διαδικασία κατάθεσης του εν λόγω νομοσχεδίου.</w:t>
      </w:r>
    </w:p>
    <w:p w14:paraId="21181D1E" w14:textId="77777777" w:rsidR="000E1C16" w:rsidRDefault="00D27C3B">
      <w:pPr>
        <w:tabs>
          <w:tab w:val="left" w:pos="2055"/>
        </w:tabs>
        <w:rPr>
          <w:rFonts w:eastAsia="Times New Roman"/>
          <w:szCs w:val="24"/>
        </w:rPr>
      </w:pPr>
      <w:r w:rsidRPr="005057D7">
        <w:rPr>
          <w:rFonts w:eastAsia="Times New Roman"/>
          <w:szCs w:val="24"/>
        </w:rPr>
        <w:t>Δυστυχώς</w:t>
      </w:r>
      <w:r w:rsidRPr="006679F9">
        <w:rPr>
          <w:rFonts w:eastAsia="Times New Roman"/>
          <w:szCs w:val="24"/>
        </w:rPr>
        <w:t xml:space="preserve"> για ακόμη μια φορά γίναμε μάρτυρες μιας </w:t>
      </w:r>
      <w:r w:rsidRPr="00B24C18">
        <w:rPr>
          <w:rFonts w:eastAsia="Times New Roman"/>
          <w:szCs w:val="24"/>
        </w:rPr>
        <w:t>διαδικασίας</w:t>
      </w:r>
      <w:r w:rsidRPr="00A67A2F">
        <w:rPr>
          <w:rFonts w:eastAsia="Times New Roman"/>
          <w:szCs w:val="24"/>
        </w:rPr>
        <w:t>,</w:t>
      </w:r>
      <w:r w:rsidRPr="00274889">
        <w:rPr>
          <w:rFonts w:eastAsia="Times New Roman"/>
          <w:szCs w:val="24"/>
        </w:rPr>
        <w:t xml:space="preserve"> η οποία μας προσβάλλει όλους και αποτελεί όνειδος </w:t>
      </w:r>
      <w:r w:rsidRPr="00274889">
        <w:rPr>
          <w:rFonts w:eastAsia="Times New Roman"/>
          <w:szCs w:val="24"/>
        </w:rPr>
        <w:t xml:space="preserve">για τα κοινοβουλευτικά δεδομένα. Το παρόν νομοσχέδιο κατατέθηκε το βράδυ της Δευτέρας 12 Απριλίου. Αποσύρθηκε την Τρίτη 13 Απριλίου το πρωί και επανακατατέθηκε το απόγευμα της ίδιας μέρας. </w:t>
      </w:r>
    </w:p>
    <w:p w14:paraId="21181D1F" w14:textId="77777777" w:rsidR="000E1C16" w:rsidRDefault="00D27C3B">
      <w:pPr>
        <w:tabs>
          <w:tab w:val="left" w:pos="2055"/>
        </w:tabs>
        <w:rPr>
          <w:rFonts w:eastAsia="Times New Roman"/>
          <w:szCs w:val="24"/>
        </w:rPr>
      </w:pPr>
      <w:r w:rsidRPr="005117C9">
        <w:rPr>
          <w:rFonts w:eastAsia="Times New Roman"/>
          <w:szCs w:val="24"/>
        </w:rPr>
        <w:t>Η δικαιολογία, κύριε Υπουργέ, σύμφωνα με τα όσα ο ίδιος ισχυριστήκ</w:t>
      </w:r>
      <w:r w:rsidRPr="005117C9">
        <w:rPr>
          <w:rFonts w:eastAsia="Times New Roman"/>
          <w:szCs w:val="24"/>
        </w:rPr>
        <w:t>ατε στην κοινή συνεδρίαση των αρμόδιων επιτροπών, ήταν ότι κατατέθηκε και ανέβηκε στην ισ</w:t>
      </w:r>
      <w:r w:rsidRPr="00FB5B2C">
        <w:rPr>
          <w:rFonts w:eastAsia="Times New Roman"/>
          <w:szCs w:val="24"/>
        </w:rPr>
        <w:t>τοσελίδα της Βουλής παλαιότερη εκδοχή του νομοσχεδίου. Αποδώσατε, μάλιστα, το λάθος –και διαβάζω επί λέξει τη δήλωσή</w:t>
      </w:r>
      <w:r w:rsidRPr="00B87D66">
        <w:rPr>
          <w:rFonts w:eastAsia="Times New Roman"/>
          <w:szCs w:val="24"/>
        </w:rPr>
        <w:t xml:space="preserve"> σας- στην κοπέλα της Γραμματείας της Κυβέρνησης πο</w:t>
      </w:r>
      <w:r w:rsidRPr="00B87D66">
        <w:rPr>
          <w:rFonts w:eastAsia="Times New Roman"/>
          <w:szCs w:val="24"/>
        </w:rPr>
        <w:t xml:space="preserve">υ κάνει τις αναρτήσεις, η οποία πήρε την προηγούμενη και όχι την τελευταία έκδοση του νομοσχεδίου. </w:t>
      </w:r>
    </w:p>
    <w:p w14:paraId="21181D20" w14:textId="77777777" w:rsidR="000E1C16" w:rsidRDefault="00D27C3B">
      <w:pPr>
        <w:tabs>
          <w:tab w:val="left" w:pos="2055"/>
        </w:tabs>
        <w:rPr>
          <w:rFonts w:eastAsia="Times New Roman"/>
          <w:szCs w:val="24"/>
        </w:rPr>
      </w:pPr>
      <w:r w:rsidRPr="002856AF">
        <w:rPr>
          <w:rFonts w:eastAsia="Times New Roman"/>
          <w:szCs w:val="24"/>
        </w:rPr>
        <w:t>Τελικά, κύριε Υπουργέ, φαίνεται ότι άδικα σπεύσατε να κατηγορήσετε την κοπέλα, η οποία μάλλον δεν έκανε λάθος, μιας και στο επανακατατεθέν νομοσχέδιο –τι οξ</w:t>
      </w:r>
      <w:r w:rsidRPr="002856AF">
        <w:rPr>
          <w:rFonts w:eastAsia="Times New Roman"/>
          <w:szCs w:val="24"/>
        </w:rPr>
        <w:t>ύμωρο- απουσίαζε η φωτογραφική διάταξη του άρθρου 30 παράγραφος 7, μια διάταξη, όπως χαρακτηρίστηκε από πολλά μέσα «πλυντήριο», η οποία αποσκοπούσε</w:t>
      </w:r>
      <w:r w:rsidRPr="002856AF">
        <w:rPr>
          <w:rFonts w:eastAsia="Times New Roman"/>
          <w:szCs w:val="24"/>
        </w:rPr>
        <w:t>,</w:t>
      </w:r>
      <w:r w:rsidRPr="002856AF">
        <w:rPr>
          <w:rFonts w:eastAsia="Times New Roman"/>
          <w:szCs w:val="24"/>
        </w:rPr>
        <w:t xml:space="preserve"> στο να απαλλαγεί ο Υπουργός Οικονομίας, Ανάπτυξης και Τουρισμού Γιώργος Σταθάκης, από τις δικαστικές εκκρεμ</w:t>
      </w:r>
      <w:r w:rsidRPr="002856AF">
        <w:rPr>
          <w:rFonts w:eastAsia="Times New Roman"/>
          <w:szCs w:val="24"/>
        </w:rPr>
        <w:t>ότητες που είχε</w:t>
      </w:r>
      <w:r w:rsidRPr="002856AF">
        <w:rPr>
          <w:rFonts w:eastAsia="Times New Roman"/>
          <w:szCs w:val="24"/>
        </w:rPr>
        <w:t>,</w:t>
      </w:r>
      <w:r w:rsidRPr="002856AF">
        <w:rPr>
          <w:rFonts w:eastAsia="Times New Roman"/>
          <w:szCs w:val="24"/>
        </w:rPr>
        <w:t xml:space="preserve"> όταν ήταν καθηγητής στο Πανεπιστήμιο Κρήτης.</w:t>
      </w:r>
    </w:p>
    <w:p w14:paraId="21181D21" w14:textId="77777777" w:rsidR="000E1C16" w:rsidRDefault="00D27C3B">
      <w:pPr>
        <w:rPr>
          <w:rFonts w:eastAsia="Times New Roman"/>
          <w:szCs w:val="28"/>
        </w:rPr>
      </w:pPr>
      <w:r w:rsidRPr="00FB5B2C">
        <w:rPr>
          <w:rFonts w:eastAsia="Times New Roman"/>
          <w:szCs w:val="28"/>
        </w:rPr>
        <w:t>Έρχεστε τώρα και την επαναφέρετε δι</w:t>
      </w:r>
      <w:r>
        <w:rPr>
          <w:rFonts w:eastAsia="Times New Roman"/>
          <w:szCs w:val="28"/>
        </w:rPr>
        <w:t>ά</w:t>
      </w:r>
      <w:r w:rsidRPr="00FB5B2C">
        <w:rPr>
          <w:rFonts w:eastAsia="Times New Roman"/>
          <w:szCs w:val="28"/>
        </w:rPr>
        <w:t xml:space="preserve"> της πλαγίας οδού, με την υπ’ αριθμόν 362/26-4-2016 βουλευτική τροπολογία έξι Βουλευτών του ΣΥΡΙΖΑ. Επαναφέρετε κατά γράμμα το περιεχόμενο του αποσυρθέντος άρ</w:t>
      </w:r>
      <w:r w:rsidRPr="00FB5B2C">
        <w:rPr>
          <w:rFonts w:eastAsia="Times New Roman"/>
          <w:szCs w:val="28"/>
        </w:rPr>
        <w:t xml:space="preserve">θρου, προβλέποντας χαρακτηριστικά ότι καταλογιστικές πράξεις, καθώς και κάθε ποσό τόκων, προσαυξήσεων και λοιπών επιβαρύνσεων που συνδέονται με δαπάνες του Ειδικού Λογαριασμού Κονδυλίων Έρευνας του Πανεπιστημίου Κρήτης </w:t>
      </w:r>
      <w:r w:rsidRPr="002856AF">
        <w:rPr>
          <w:rFonts w:eastAsia="Times New Roman"/>
          <w:szCs w:val="28"/>
        </w:rPr>
        <w:t xml:space="preserve">διενεργηθείσες </w:t>
      </w:r>
      <w:r w:rsidRPr="002856AF">
        <w:rPr>
          <w:rFonts w:eastAsia="Times New Roman"/>
          <w:szCs w:val="28"/>
        </w:rPr>
        <w:t>μεταξύ των ετών 1996 έ</w:t>
      </w:r>
      <w:r w:rsidRPr="002856AF">
        <w:rPr>
          <w:rFonts w:eastAsia="Times New Roman"/>
          <w:szCs w:val="28"/>
        </w:rPr>
        <w:t xml:space="preserve">ως και 2004 για λοιπές εκπαιδευτικές, επιμορφωτικές, αναπτυξιακές δραστηριότητες του πανεπιστημίου, πλην των αμιγώς ερευνητικών, οι οποίες χαρακτηρίστηκαν –ακούστε- «ανοίκειες πληρωμές», σύμφωνα με την </w:t>
      </w:r>
      <w:r w:rsidRPr="002856AF">
        <w:rPr>
          <w:rFonts w:eastAsia="Times New Roman"/>
          <w:szCs w:val="28"/>
        </w:rPr>
        <w:t>έ</w:t>
      </w:r>
      <w:r w:rsidRPr="002856AF">
        <w:rPr>
          <w:rFonts w:eastAsia="Times New Roman"/>
          <w:szCs w:val="28"/>
        </w:rPr>
        <w:t>κθεση Διαχειριστικού Ελέγχου της Γενικής Διεύθυνσης Ο</w:t>
      </w:r>
      <w:r w:rsidRPr="002856AF">
        <w:rPr>
          <w:rFonts w:eastAsia="Times New Roman"/>
          <w:szCs w:val="28"/>
        </w:rPr>
        <w:t xml:space="preserve">ικονομικής Επιθεώρησης, </w:t>
      </w:r>
      <w:r w:rsidRPr="002856AF">
        <w:rPr>
          <w:rFonts w:eastAsia="Times New Roman"/>
          <w:szCs w:val="28"/>
        </w:rPr>
        <w:t>εφ</w:t>
      </w:r>
      <w:r w:rsidRPr="002856AF">
        <w:rPr>
          <w:rFonts w:eastAsia="Times New Roman"/>
          <w:szCs w:val="28"/>
        </w:rPr>
        <w:t>όσον δεν έχουν εκτελεστεί έως τη δημοσίευση του παρόντος –λέει η τροπολογία- αίρονται και δεν εκτελούνται και τυχόν βεβαιωθέντα ποσά διαγράφονται.</w:t>
      </w:r>
    </w:p>
    <w:p w14:paraId="21181D22" w14:textId="77777777" w:rsidR="000E1C16" w:rsidRDefault="00D27C3B">
      <w:pPr>
        <w:rPr>
          <w:rFonts w:eastAsia="Times New Roman"/>
          <w:szCs w:val="28"/>
        </w:rPr>
      </w:pPr>
      <w:r w:rsidRPr="00B87D66">
        <w:rPr>
          <w:rFonts w:eastAsia="Times New Roman"/>
          <w:szCs w:val="28"/>
        </w:rPr>
        <w:t xml:space="preserve">Οι εν λόγω Βουλευτές –σαν να πρόκειται για δικαστές- σπεύδουν, μάλιστα, να βγάλουν </w:t>
      </w:r>
      <w:r w:rsidRPr="00B87D66">
        <w:rPr>
          <w:rFonts w:eastAsia="Times New Roman"/>
          <w:szCs w:val="28"/>
        </w:rPr>
        <w:t>ετυμηγορία, καθώς αναφέρουν χαρακτηριστικά ότι οι δαπάνες οι οποίες –επαναλαμβάνω- χαρακτηρίστηκαν «ανοίκειες πληρωμές» από τη Γενική Διεύθυνση Οικονομικής Επιθεώρησης,</w:t>
      </w:r>
      <w:r w:rsidRPr="002856AF">
        <w:rPr>
          <w:rFonts w:eastAsia="Times New Roman"/>
          <w:szCs w:val="28"/>
        </w:rPr>
        <w:t xml:space="preserve"> έγιναν κατ’ αυτούς πάντα με διαφάνεια και χωρίς την παραμικρή υπόνοια ατομικού συμφέρον</w:t>
      </w:r>
      <w:r w:rsidRPr="002856AF">
        <w:rPr>
          <w:rFonts w:eastAsia="Times New Roman"/>
          <w:szCs w:val="28"/>
        </w:rPr>
        <w:t>τος.</w:t>
      </w:r>
    </w:p>
    <w:p w14:paraId="21181D23" w14:textId="77777777" w:rsidR="000E1C16" w:rsidRDefault="00D27C3B">
      <w:pPr>
        <w:rPr>
          <w:rFonts w:eastAsia="Times New Roman"/>
          <w:szCs w:val="28"/>
        </w:rPr>
      </w:pPr>
      <w:r w:rsidRPr="002856AF">
        <w:rPr>
          <w:rFonts w:eastAsia="Times New Roman"/>
          <w:szCs w:val="28"/>
        </w:rPr>
        <w:t>Αναρωτιέμαι, κύριε Υπουργέ, αν θα κάνετε αποδεκτή μια τέτοια τροπολογία, για την οποία έχετε ισχυριστεί πολλές φορές ότι έχει αποφανθεί η δικαιοσύνη. Για ποιο λόγο, λοιπόν, κύριε Υπουργέ, από τη μία πλευρά μιλάτε για λάθος της γραμματέως και από την ά</w:t>
      </w:r>
      <w:r w:rsidRPr="002856AF">
        <w:rPr>
          <w:rFonts w:eastAsia="Times New Roman"/>
          <w:szCs w:val="28"/>
        </w:rPr>
        <w:t>λλη πλευρά οι Βουλευτές σας σπεύδουν να επαναφέρουν τη ρύθμιση μετά βαΐων και κλάδων; Όχι λόγω του Πάσχα, φαντάζομαι. Θα μας απαντήσετε;</w:t>
      </w:r>
    </w:p>
    <w:p w14:paraId="21181D24" w14:textId="77777777" w:rsidR="000E1C16" w:rsidRDefault="00D27C3B">
      <w:pPr>
        <w:rPr>
          <w:rFonts w:eastAsia="Times New Roman"/>
          <w:szCs w:val="28"/>
        </w:rPr>
      </w:pPr>
      <w:r w:rsidRPr="002856AF">
        <w:rPr>
          <w:rFonts w:eastAsia="Times New Roman"/>
          <w:szCs w:val="28"/>
        </w:rPr>
        <w:t>Καταρρίπτεται, λοιπόν, για άλλη μία φορά το δήθεν ηθικό πλεονέκτημα της αριστερής σας Κυβέρνησης και των μεθόδων που ακ</w:t>
      </w:r>
      <w:r w:rsidRPr="002856AF">
        <w:rPr>
          <w:rFonts w:eastAsia="Times New Roman"/>
          <w:szCs w:val="28"/>
        </w:rPr>
        <w:t xml:space="preserve">ολουθεί, για να καλυφθούν παλαιότερες υποθέσεις. </w:t>
      </w:r>
    </w:p>
    <w:p w14:paraId="21181D25" w14:textId="77777777" w:rsidR="000E1C16" w:rsidRDefault="00D27C3B">
      <w:pPr>
        <w:rPr>
          <w:rFonts w:eastAsia="Times New Roman"/>
          <w:szCs w:val="28"/>
        </w:rPr>
      </w:pPr>
      <w:r w:rsidRPr="002856AF">
        <w:rPr>
          <w:rFonts w:eastAsia="Times New Roman"/>
          <w:szCs w:val="28"/>
        </w:rPr>
        <w:t>Αυτή, όμως, δεν είναι, δυστυχώς, η μόνη φωτογραφική διάταξη του νομοσχεδίου. Υπάρχουν και πολλές άλλες, στις οποίες θα αναφερθώ αναλυτικά, όπως αναφέρθηκα και στην επί των άρθρων εισήγησή μου. Είπα και στην</w:t>
      </w:r>
      <w:r w:rsidRPr="002856AF">
        <w:rPr>
          <w:rFonts w:eastAsia="Times New Roman"/>
          <w:szCs w:val="28"/>
        </w:rPr>
        <w:t xml:space="preserve"> </w:t>
      </w:r>
      <w:r w:rsidRPr="002856AF">
        <w:rPr>
          <w:rFonts w:eastAsia="Times New Roman"/>
          <w:szCs w:val="28"/>
        </w:rPr>
        <w:t xml:space="preserve">επιτροπή </w:t>
      </w:r>
      <w:r w:rsidRPr="002856AF">
        <w:rPr>
          <w:rFonts w:eastAsia="Times New Roman"/>
          <w:szCs w:val="28"/>
        </w:rPr>
        <w:t>στον κ. Φίλη ότι το επάγγελμα του δημοσιογράφου θα έπρεπε μάλλον να μετατραπεί σε φωτορεπόρτερ και μάλιστα σε παλαιό άλμπουμ, γιατί με τόσες φωτογραφικές ρυθμίσεις που έχει το νομοσχέδιο μάλλον για παλαιό άλμπουμ μοιάζει.</w:t>
      </w:r>
    </w:p>
    <w:p w14:paraId="21181D26" w14:textId="77777777" w:rsidR="000E1C16" w:rsidRDefault="00D27C3B">
      <w:pPr>
        <w:rPr>
          <w:rFonts w:eastAsia="Times New Roman"/>
          <w:szCs w:val="28"/>
        </w:rPr>
      </w:pPr>
      <w:r w:rsidRPr="002856AF">
        <w:rPr>
          <w:rFonts w:eastAsia="Times New Roman"/>
          <w:szCs w:val="28"/>
        </w:rPr>
        <w:t>Αγαπητοί συνάδελφοι, το παρόν νομοσχέδιο δεν είναι ένα συνεκτικό νομοσχέδιο με αρχή, μέση και τέλος. Δεν είναι τίποτα άλλο από μια πρόχειρη συρραφή διάσπαρτων ρυθμίσεων για την έρευνα, την ανώτατη εκπαίδευση, την πρωτοβάθμια, τη δευτεροβάθμια. Πέρα από τις</w:t>
      </w:r>
      <w:r w:rsidRPr="002856AF">
        <w:rPr>
          <w:rFonts w:eastAsia="Times New Roman"/>
          <w:szCs w:val="28"/>
        </w:rPr>
        <w:t xml:space="preserve"> διατάξεις του νομοσχεδίου μάλιστα είχαμε τριάντα εννέα –τώρα έχουμε σαράντα δύο, αν δεν κάνω λάθος- εμπρόθεσμες τροπολογίες. Αυτό είναι απίστευτο! Μεταξύ αυτών υπάρχουν και έξι υπουργικές τροπολογίες, εκ των οποίων οι πέντε είναι άσχετες με το νομοσχέδιο.</w:t>
      </w:r>
      <w:r w:rsidRPr="002856AF">
        <w:rPr>
          <w:rFonts w:eastAsia="Times New Roman"/>
          <w:szCs w:val="28"/>
        </w:rPr>
        <w:t xml:space="preserve"> Είπα και στην Επιτροπή ότι υπάρχει και η Επιτροπή Κοινωνικών Υποθέσεων για να κατατεθούν οι υπουργικές τροπολογίες. Γιατί, άραγε, να κατατίθενται στο συγκεκριμένο νομοσχέδιο στην Επιτροπή Μορφωτικών Υποθέσεων; </w:t>
      </w:r>
    </w:p>
    <w:p w14:paraId="21181D27" w14:textId="77777777" w:rsidR="000E1C16" w:rsidRDefault="00D27C3B">
      <w:pPr>
        <w:rPr>
          <w:rFonts w:eastAsia="Times New Roman"/>
          <w:szCs w:val="28"/>
        </w:rPr>
      </w:pPr>
      <w:r w:rsidRPr="002856AF">
        <w:rPr>
          <w:rFonts w:eastAsia="Times New Roman"/>
          <w:szCs w:val="28"/>
        </w:rPr>
        <w:t>Αυτό είναι ένα ακόμα παράδειγμα κακής νομοθέ</w:t>
      </w:r>
      <w:r w:rsidRPr="002856AF">
        <w:rPr>
          <w:rFonts w:eastAsia="Times New Roman"/>
          <w:szCs w:val="28"/>
        </w:rPr>
        <w:t>τησης από την Κυβέρνησή σας. Πάλι καλά που σ’ αυτόν τον συρφετό διατάξεων και τροπολογιών, βρήκατε λίγο χώρο, δηλαδή είκοσι πέντε άρθρα, για την έρευνα! Αυτό είναι το ενδιαφέρον σας για την έρευνα και την καινοτομία, κύριε Υπουργέ.</w:t>
      </w:r>
    </w:p>
    <w:p w14:paraId="21181D28" w14:textId="77777777" w:rsidR="000E1C16" w:rsidRDefault="00D27C3B">
      <w:pPr>
        <w:rPr>
          <w:rFonts w:eastAsia="Times New Roman"/>
          <w:szCs w:val="28"/>
        </w:rPr>
      </w:pPr>
      <w:r w:rsidRPr="002856AF">
        <w:rPr>
          <w:rFonts w:eastAsia="Times New Roman"/>
          <w:szCs w:val="28"/>
        </w:rPr>
        <w:t xml:space="preserve">Όλα αυτά γίνονται εν τω </w:t>
      </w:r>
      <w:r w:rsidRPr="002856AF">
        <w:rPr>
          <w:rFonts w:eastAsia="Times New Roman"/>
          <w:szCs w:val="28"/>
        </w:rPr>
        <w:t xml:space="preserve">μέσω ενός προσχηματικού εθνικού διαλόγου για την παιδεία, όπου μας ζητάτε εθνική συνεννόηση και συνεργασία. Εσείς τώρα τι κάνετε; Φέρνετε ένα νομοσχέδιο σαράντα έξι ολόκληρων άρθρων, με πλήθος ρυθμίσεων για την πρωτοβάθμια, τη δευτεροβάθμια εκπαίδευση και </w:t>
      </w:r>
      <w:r w:rsidRPr="002856AF">
        <w:rPr>
          <w:rFonts w:eastAsia="Times New Roman"/>
          <w:szCs w:val="28"/>
        </w:rPr>
        <w:t>όλα αυτά που είπαμε, οι οποίες είναι όλες εκτός διαλόγου. Σας δηλώσαμε ξεκάθαρα στην κοινή συνεδρίαση και σας επαναλαμβάνουμε και τώρα ότι σε έναν εθνικό διάλογο-φαρσοκωμωδία, όπου ενώ υποτίθεται ότι συνδιαλεγόμαστε για την παιδεία, εσείς παράλληλα νομοθετ</w:t>
      </w:r>
      <w:r w:rsidRPr="002856AF">
        <w:rPr>
          <w:rFonts w:eastAsia="Times New Roman"/>
          <w:szCs w:val="28"/>
        </w:rPr>
        <w:t>είτε μόνοι σας, δεν θα συμμετέχουμε πλέον.</w:t>
      </w:r>
    </w:p>
    <w:p w14:paraId="21181D29" w14:textId="77777777" w:rsidR="000E1C16" w:rsidRDefault="00D27C3B">
      <w:pPr>
        <w:rPr>
          <w:rFonts w:eastAsia="Times New Roman"/>
          <w:szCs w:val="28"/>
        </w:rPr>
      </w:pPr>
      <w:r w:rsidRPr="00D676BB">
        <w:rPr>
          <w:rFonts w:eastAsia="Times New Roman"/>
          <w:szCs w:val="28"/>
        </w:rPr>
        <w:t xml:space="preserve">Ας αναφερθούμε τώρα στο </w:t>
      </w:r>
      <w:r w:rsidRPr="005117C9">
        <w:rPr>
          <w:rFonts w:eastAsia="Times New Roman"/>
          <w:szCs w:val="28"/>
        </w:rPr>
        <w:t xml:space="preserve">κεφάλαιο </w:t>
      </w:r>
      <w:r w:rsidRPr="00FB5B2C">
        <w:rPr>
          <w:rFonts w:eastAsia="Times New Roman"/>
          <w:szCs w:val="28"/>
        </w:rPr>
        <w:t xml:space="preserve">Α΄ που αφορά </w:t>
      </w:r>
      <w:r>
        <w:rPr>
          <w:rFonts w:eastAsia="Times New Roman"/>
          <w:szCs w:val="28"/>
        </w:rPr>
        <w:t>σ</w:t>
      </w:r>
      <w:r w:rsidRPr="00D676BB">
        <w:rPr>
          <w:rFonts w:eastAsia="Times New Roman"/>
          <w:szCs w:val="28"/>
        </w:rPr>
        <w:t xml:space="preserve">την έρευνα, το οποίο έρχεται να αποδομήσει με αποσπασματικό τρόπο τον </w:t>
      </w:r>
      <w:r w:rsidRPr="00D676BB">
        <w:rPr>
          <w:rFonts w:eastAsia="Times New Roman"/>
          <w:szCs w:val="28"/>
        </w:rPr>
        <w:t>ν.</w:t>
      </w:r>
      <w:r w:rsidRPr="00FB5B2C">
        <w:rPr>
          <w:rFonts w:eastAsia="Times New Roman"/>
          <w:szCs w:val="28"/>
        </w:rPr>
        <w:t xml:space="preserve">4310/2014, ο οποίος ψηφίστηκε από τη δική μας </w:t>
      </w:r>
      <w:r w:rsidRPr="00FB5B2C">
        <w:rPr>
          <w:rFonts w:eastAsia="Times New Roman"/>
          <w:szCs w:val="28"/>
        </w:rPr>
        <w:t xml:space="preserve">κυβέρνηση </w:t>
      </w:r>
      <w:r w:rsidRPr="00B87D66">
        <w:rPr>
          <w:rFonts w:eastAsia="Times New Roman"/>
          <w:szCs w:val="28"/>
        </w:rPr>
        <w:t xml:space="preserve">τον Νοέμβριο του 2014. Πρόκειται για έναν νόμο που δεν πρόλαβε καν να εφαρμοστεί για να δούμε αν υπάρχουν δυσλειτουργίες. Έρχεστε τώρα και σχεδόν τον καρατομείτε. Είχε μιλήσει και ο Υπουργός κ. Φίλης στην </w:t>
      </w:r>
      <w:r w:rsidRPr="002856AF">
        <w:rPr>
          <w:rFonts w:eastAsia="Times New Roman"/>
          <w:szCs w:val="28"/>
        </w:rPr>
        <w:t xml:space="preserve">επιτροπή </w:t>
      </w:r>
      <w:r w:rsidRPr="002856AF">
        <w:rPr>
          <w:rFonts w:eastAsia="Times New Roman"/>
          <w:szCs w:val="28"/>
        </w:rPr>
        <w:t>για το «νομοσχέδιο-τομή», όπως το αποκάλεσ</w:t>
      </w:r>
      <w:r w:rsidRPr="002856AF">
        <w:rPr>
          <w:rFonts w:eastAsia="Times New Roman"/>
          <w:szCs w:val="28"/>
        </w:rPr>
        <w:t>ε. Φαντάζομαι, το χαρακτήρισε με την ουσιαστική έννοια του όρου «τομή». Εγώ θα το έλεγα «νομοσχέδιο καρατόμησης, ελέγχου και φωτογραφιών».</w:t>
      </w:r>
    </w:p>
    <w:p w14:paraId="21181D2A" w14:textId="77777777" w:rsidR="000E1C16" w:rsidRDefault="00D27C3B">
      <w:pPr>
        <w:rPr>
          <w:rFonts w:eastAsia="Times New Roman"/>
          <w:szCs w:val="24"/>
        </w:rPr>
      </w:pPr>
      <w:r w:rsidRPr="00FB5B2C">
        <w:rPr>
          <w:rFonts w:eastAsia="Times New Roman"/>
          <w:szCs w:val="24"/>
        </w:rPr>
        <w:t xml:space="preserve">Εσείς, κύριε Υπουργέ, κύριε Φωτάκη, στη συζήτηση για τον προηγούμενο νόμο της έρευνας είχατε πει κατά </w:t>
      </w:r>
      <w:r w:rsidRPr="00B87D66">
        <w:rPr>
          <w:rFonts w:eastAsia="Times New Roman"/>
          <w:szCs w:val="24"/>
        </w:rPr>
        <w:t xml:space="preserve">λέξη: «Για τον </w:t>
      </w:r>
      <w:r w:rsidRPr="00B87D66">
        <w:rPr>
          <w:rFonts w:eastAsia="Times New Roman"/>
          <w:szCs w:val="24"/>
        </w:rPr>
        <w:t xml:space="preserve">λόγο αυτό η κατάθεση του νέου νόμου για την έρευνα είναι ένα ιδιαίτερα θετικό γεγονός και η άμεση εφαρμογή του είναι σοβαρή αναγκαιότητα». Δικά σας είναι τα λόγια. Όμως, τότε μιλούσατε </w:t>
      </w:r>
      <w:r w:rsidRPr="002856AF">
        <w:rPr>
          <w:rFonts w:eastAsia="Times New Roman"/>
          <w:szCs w:val="24"/>
        </w:rPr>
        <w:t>ως πρόεδρος του ΙΤΕ, ενώ τώρα, ως Αναπληρωτής Υπουργός της Κυβέρνησης Σ</w:t>
      </w:r>
      <w:r w:rsidRPr="002856AF">
        <w:rPr>
          <w:rFonts w:eastAsia="Times New Roman"/>
          <w:szCs w:val="24"/>
        </w:rPr>
        <w:t>ΥΡΙΖΑ, κύριε Φωτάκη, έρχεστε και τροποποιείτε όλη τη φιλοσοφία εκείνου του νόμου με τον οποίο συμφωνούσατε και θεωρούσατε, μάλιστα, αναγκαίο. Όμως, τώρα φορέσατε υπουργικό κουστούμι και χορεύετε ανάλογα!</w:t>
      </w:r>
    </w:p>
    <w:p w14:paraId="21181D2B" w14:textId="77777777" w:rsidR="000E1C16" w:rsidRDefault="00D27C3B">
      <w:pPr>
        <w:rPr>
          <w:rFonts w:eastAsia="Times New Roman"/>
          <w:szCs w:val="24"/>
        </w:rPr>
      </w:pPr>
      <w:r w:rsidRPr="002856AF">
        <w:rPr>
          <w:rFonts w:eastAsia="Times New Roman"/>
          <w:szCs w:val="24"/>
        </w:rPr>
        <w:t>Είναι ένας νόμος, όμως, που εσκεμμένα δεν εφαρμόσατε</w:t>
      </w:r>
      <w:r w:rsidRPr="002856AF">
        <w:rPr>
          <w:rFonts w:eastAsia="Times New Roman"/>
          <w:szCs w:val="24"/>
        </w:rPr>
        <w:t xml:space="preserve"> ποτέ, αν και είχατε όλον τον χρόνο να το πράξετε. Σε ποιες, λοιπόν, δυσλειτουργίες αναφέρεστε στην αιτιολογική έκθεση; Τα τελευταία χρόνια και ιδιαίτερα τα χρόνια 2012 μέχρι και 2015 έγιναν σοβαρές προσπάθειες μετασχηματισμού και εναρμόνισης της χώρας σε </w:t>
      </w:r>
      <w:r w:rsidRPr="002856AF">
        <w:rPr>
          <w:rFonts w:eastAsia="Times New Roman"/>
          <w:szCs w:val="24"/>
        </w:rPr>
        <w:t>έναν σύγχρονο, παγκόσμιο παίκτη στο πλαίσιο της Ευρωπαϊκής Ένωσης, όπου η έρευνα και η καινοτομία αποτελούν μοχλό ανάπτυξης της οικονομίας, καθώς ενισχύουν και προωθούν την ανταγωνιστικότητά της στο ιδιαίτερα δύσκολο παγκοσμιοποιημένο περιβάλλον.</w:t>
      </w:r>
    </w:p>
    <w:p w14:paraId="21181D2C" w14:textId="77777777" w:rsidR="000E1C16" w:rsidRDefault="00D27C3B">
      <w:pPr>
        <w:rPr>
          <w:rFonts w:eastAsia="Times New Roman"/>
          <w:szCs w:val="24"/>
        </w:rPr>
      </w:pPr>
      <w:r w:rsidRPr="002856AF">
        <w:rPr>
          <w:rFonts w:eastAsia="Times New Roman"/>
          <w:szCs w:val="24"/>
        </w:rPr>
        <w:t>Υπερασπισ</w:t>
      </w:r>
      <w:r w:rsidRPr="002856AF">
        <w:rPr>
          <w:rFonts w:eastAsia="Times New Roman"/>
          <w:szCs w:val="24"/>
        </w:rPr>
        <w:t>τήκαμε ως παράταξη και πιστεύουμε σε ένα εθνικό σύστημα έρευνας, που είναι εναρμονισμένο με την καινοτομία και την τεχνογνωσία, προσαρμοσμένο απόλυτα στα ευρωπαϊκά και διεθνή πρότυπα και στη διεθνή πραγματικότητα, ένα σύστημα αξιοσύνης και αριστείας, από τ</w:t>
      </w:r>
      <w:r w:rsidRPr="002856AF">
        <w:rPr>
          <w:rFonts w:eastAsia="Times New Roman"/>
          <w:szCs w:val="24"/>
        </w:rPr>
        <w:t>ο οποίο θα αναδεικνύονται και στο οποίο θα βασίζονται οι πνευματικές και παραγωγικές δυνάμεις του τόπου, ένα σύστημα και ένα θεσμικό πλαίσιο που θα διασφαλίζει τη διαρκή σύζευξη της έρευνας και της εκπαίδευσης με την αγορά εργασίας και την καινοτόμο επιχει</w:t>
      </w:r>
      <w:r w:rsidRPr="002856AF">
        <w:rPr>
          <w:rFonts w:eastAsia="Times New Roman"/>
          <w:szCs w:val="24"/>
        </w:rPr>
        <w:t xml:space="preserve">ρηματικότητα, με μέτρα και δραστηριότητα εντός και εκτός της χώρας. Προσπαθήσαμε να διαμορφώσουμε ένα σοβαρό πλαίσιο, στο οποίο όλοι οι παίκτες να είναι παρόντες και να συνεργάζονται αρμονικά με όρους που να διέπονται από δικαιοσύνη, αξιοκρατία, αριστεία, </w:t>
      </w:r>
      <w:r w:rsidRPr="002856AF">
        <w:rPr>
          <w:rFonts w:eastAsia="Times New Roman"/>
          <w:szCs w:val="24"/>
        </w:rPr>
        <w:t>ανάπτυξη και κοινωνικό όφελος.</w:t>
      </w:r>
    </w:p>
    <w:p w14:paraId="21181D2D" w14:textId="77777777" w:rsidR="000E1C16" w:rsidRDefault="00D27C3B">
      <w:pPr>
        <w:rPr>
          <w:rFonts w:eastAsia="Times New Roman"/>
          <w:szCs w:val="24"/>
        </w:rPr>
      </w:pPr>
      <w:r w:rsidRPr="002856AF">
        <w:rPr>
          <w:rFonts w:eastAsia="Times New Roman"/>
          <w:szCs w:val="24"/>
        </w:rPr>
        <w:t>Αντί όλων αυτών, το παρόν νομοσχέδιο εγκαθιδρύει ένα σύστημα αναχρονιστικό, υπουργοκεντρικό, με σαφείς ιδεοληψίες υπέρ του κράτους και κατά της ιδιωτικής πρωτοβουλίας και με πλήθος διατάξεων που ικανοποιούν παλαιά και νέα συν</w:t>
      </w:r>
      <w:r w:rsidRPr="002856AF">
        <w:rPr>
          <w:rFonts w:eastAsia="Times New Roman"/>
          <w:szCs w:val="24"/>
        </w:rPr>
        <w:t>δικαλιστικά αιτήματα. Παρατηρούμε την ξεκάθαρη βούληση του Υπουργού να ελέγξει απόλυτα και σε όλα τα επίπεδα τον χώρο των ερευνητικών κέντρων και γενικά, τον χώρο της έρευνας και της καινοτομίας, αποδυναμώνοντας σημαντικά την ΓΓΕΤ, τη Γενική Γραμματεία Έρε</w:t>
      </w:r>
      <w:r w:rsidRPr="002856AF">
        <w:rPr>
          <w:rFonts w:eastAsia="Times New Roman"/>
          <w:szCs w:val="24"/>
        </w:rPr>
        <w:t>υνας και Τεχνολογίας και δημιουργώντας έναν σοβαρό κατακερματισμό στην εφαρμογή της εθνικής πολιτικής για την έρευνα και την τεχνολογική ανάπτυξη.</w:t>
      </w:r>
    </w:p>
    <w:p w14:paraId="21181D2E" w14:textId="77777777" w:rsidR="000E1C16" w:rsidRDefault="00D27C3B">
      <w:pPr>
        <w:rPr>
          <w:rFonts w:eastAsia="Times New Roman"/>
          <w:szCs w:val="24"/>
        </w:rPr>
      </w:pPr>
      <w:r w:rsidRPr="002856AF">
        <w:rPr>
          <w:rFonts w:eastAsia="Times New Roman"/>
          <w:szCs w:val="24"/>
        </w:rPr>
        <w:t xml:space="preserve">Διαπιστώνουμε ότι το σύνολο των τροποποιήσεων του </w:t>
      </w:r>
      <w:r w:rsidRPr="002856AF">
        <w:rPr>
          <w:rFonts w:eastAsia="Times New Roman"/>
          <w:szCs w:val="24"/>
        </w:rPr>
        <w:t>ν.</w:t>
      </w:r>
      <w:r w:rsidRPr="002856AF">
        <w:rPr>
          <w:rFonts w:eastAsia="Times New Roman"/>
          <w:szCs w:val="24"/>
        </w:rPr>
        <w:t>4310 που εισάγετε με το παρόν νομοσχέδιο διαπερνά μια ανα</w:t>
      </w:r>
      <w:r w:rsidRPr="002856AF">
        <w:rPr>
          <w:rFonts w:eastAsia="Times New Roman"/>
          <w:szCs w:val="24"/>
        </w:rPr>
        <w:t xml:space="preserve">χρονιστική αντίληψη στα θέματα έρευνας και καινοτομίας. Οι σχετικές τροποποιήσεις που επιχειρούνται όσον αφορά στη σύνδεση της έρευνας με την επιχειρηματικότητα και τον παραγωγικό τομέα που προωθούσε ο δικός μας νόμος, διέπονται από μια ξεκάθαρη αποστροφή </w:t>
      </w:r>
      <w:r w:rsidRPr="002856AF">
        <w:rPr>
          <w:rFonts w:eastAsia="Times New Roman"/>
          <w:szCs w:val="24"/>
        </w:rPr>
        <w:t>προς τους ιδιωτικούς φορείς, την επιχειρηματικότητα και την αλληλεπίδραση και συνέργειά τους με τη δημόσια έρευνα.</w:t>
      </w:r>
    </w:p>
    <w:p w14:paraId="21181D2F" w14:textId="77777777" w:rsidR="000E1C16" w:rsidRDefault="00D27C3B">
      <w:pPr>
        <w:rPr>
          <w:rFonts w:eastAsia="Times New Roman"/>
          <w:szCs w:val="24"/>
        </w:rPr>
      </w:pPr>
      <w:r w:rsidRPr="002856AF">
        <w:rPr>
          <w:rFonts w:eastAsia="Times New Roman"/>
          <w:szCs w:val="24"/>
        </w:rPr>
        <w:t xml:space="preserve">Προφανώς, βγάζετε σπυράκια, όταν ακούτε «ιδιωτικούς φορείς» και «επιχειρηματικότητα». Επιστρέφουμε ουσιαστικά, δηλαδή, στη δεκαετία του ’80, </w:t>
      </w:r>
      <w:r w:rsidRPr="002856AF">
        <w:rPr>
          <w:rFonts w:eastAsia="Times New Roman"/>
          <w:szCs w:val="24"/>
        </w:rPr>
        <w:t>όπου ο ρόλος του κράτους ήταν μη ευέλικτος και οι κρατικοί φορείς ήταν μοναδικοί. Φαίνεται ξεκάθαρα η ιδεοληψία του συντάκτη που προσπερνά την παγκόσμια τάση αλλά και τις δομές που υπάρχουν ακόμα και στην Ευρωπαϊκή Ένωση, όπου πλέον η Γενική Διεύθυνση ονομ</w:t>
      </w:r>
      <w:r w:rsidRPr="002856AF">
        <w:rPr>
          <w:rFonts w:eastAsia="Times New Roman"/>
          <w:szCs w:val="24"/>
        </w:rPr>
        <w:t xml:space="preserve">άζεται </w:t>
      </w:r>
      <w:r w:rsidRPr="002856AF">
        <w:rPr>
          <w:rFonts w:eastAsia="Times New Roman"/>
          <w:szCs w:val="24"/>
          <w:lang w:val="en-US"/>
        </w:rPr>
        <w:t>DG</w:t>
      </w:r>
      <w:r w:rsidRPr="002856AF">
        <w:rPr>
          <w:rFonts w:eastAsia="Times New Roman"/>
          <w:szCs w:val="24"/>
        </w:rPr>
        <w:t xml:space="preserve">, </w:t>
      </w:r>
      <w:r w:rsidRPr="002856AF">
        <w:rPr>
          <w:rFonts w:eastAsia="Times New Roman"/>
          <w:szCs w:val="24"/>
          <w:lang w:val="en-US"/>
        </w:rPr>
        <w:t>Research</w:t>
      </w:r>
      <w:r w:rsidRPr="002856AF">
        <w:rPr>
          <w:rFonts w:eastAsia="Times New Roman"/>
          <w:szCs w:val="24"/>
        </w:rPr>
        <w:t xml:space="preserve"> </w:t>
      </w:r>
      <w:r w:rsidRPr="002856AF">
        <w:rPr>
          <w:rFonts w:eastAsia="Times New Roman"/>
          <w:szCs w:val="24"/>
          <w:lang w:val="en-US"/>
        </w:rPr>
        <w:t>and</w:t>
      </w:r>
      <w:r w:rsidRPr="002856AF">
        <w:rPr>
          <w:rFonts w:eastAsia="Times New Roman"/>
          <w:szCs w:val="24"/>
        </w:rPr>
        <w:t xml:space="preserve"> </w:t>
      </w:r>
      <w:r w:rsidRPr="002856AF">
        <w:rPr>
          <w:rFonts w:eastAsia="Times New Roman"/>
          <w:szCs w:val="24"/>
          <w:lang w:val="en-US"/>
        </w:rPr>
        <w:t>Renovation</w:t>
      </w:r>
      <w:r w:rsidRPr="002856AF">
        <w:rPr>
          <w:rFonts w:eastAsia="Times New Roman"/>
          <w:szCs w:val="24"/>
        </w:rPr>
        <w:t>, Έρευνας και Καινοτομίας, σε μια προσπάθεια συνειδητής στροφής της έρευνας στην ανάπτυξη.</w:t>
      </w:r>
    </w:p>
    <w:p w14:paraId="21181D30" w14:textId="77777777" w:rsidR="000E1C16" w:rsidRDefault="00D27C3B">
      <w:pPr>
        <w:rPr>
          <w:rFonts w:eastAsia="Times New Roman"/>
          <w:szCs w:val="24"/>
        </w:rPr>
      </w:pPr>
      <w:r w:rsidRPr="002856AF">
        <w:rPr>
          <w:rFonts w:eastAsia="Times New Roman"/>
          <w:szCs w:val="24"/>
        </w:rPr>
        <w:t xml:space="preserve">Η φιλοσοφία του νομοσχεδίου και η βούληση της πολιτικής ηγεσίας του Υπουργείου φαίνεται ξεκάθαρα και από τις ρυθμίσεις που αφορούν </w:t>
      </w:r>
      <w:r w:rsidRPr="002856AF">
        <w:rPr>
          <w:rFonts w:eastAsia="Times New Roman"/>
          <w:szCs w:val="24"/>
        </w:rPr>
        <w:t>το Εθνικό Συμβούλιο Έρευνας.</w:t>
      </w:r>
    </w:p>
    <w:p w14:paraId="21181D31" w14:textId="77777777" w:rsidR="000E1C16" w:rsidRDefault="00D27C3B">
      <w:pPr>
        <w:rPr>
          <w:rFonts w:eastAsia="Times New Roman"/>
          <w:szCs w:val="24"/>
        </w:rPr>
      </w:pPr>
      <w:r w:rsidRPr="002856AF">
        <w:rPr>
          <w:rFonts w:eastAsia="Times New Roman"/>
          <w:szCs w:val="24"/>
        </w:rPr>
        <w:t>Από την ανάληψη των καθηκόντων σας, κύριε Υπουργέ, το απαξιώσατε, όπως σας αναφέρουμε και σε ερώτηση που σας έχουμε καταθέσει. Τώρα τι κάνετε; Το καταργείτε με νόμο, χωρίς να έχει λήξει η θητεία του και χωρίς αιτιολογημένα επιχ</w:t>
      </w:r>
      <w:r w:rsidRPr="002856AF">
        <w:rPr>
          <w:rFonts w:eastAsia="Times New Roman"/>
          <w:szCs w:val="24"/>
        </w:rPr>
        <w:t>ειρήματα -στην αιτιολογική έκθεση, τουλάχιστον- για την αντικατάστασή του, για να διορίσετε, λέει -άκουσον, άκουσον- προσωρινό ΕΣΕΤ, με απόφαση Υπουργού, όποιον θέλει ο Υπουργός χωρίς διαδικασίες.</w:t>
      </w:r>
    </w:p>
    <w:p w14:paraId="21181D32" w14:textId="77777777" w:rsidR="000E1C16" w:rsidRDefault="00D27C3B">
      <w:pPr>
        <w:rPr>
          <w:rFonts w:eastAsia="Times New Roman"/>
          <w:szCs w:val="24"/>
        </w:rPr>
      </w:pPr>
      <w:r w:rsidRPr="002856AF">
        <w:rPr>
          <w:rFonts w:eastAsia="Times New Roman"/>
          <w:szCs w:val="24"/>
        </w:rPr>
        <w:t>Γιατί, άραγε, προσωρινό ΕΣΕΤ; Η απάντηση βρίσκεται, προφανώ</w:t>
      </w:r>
      <w:r w:rsidRPr="002856AF">
        <w:rPr>
          <w:rFonts w:eastAsia="Times New Roman"/>
          <w:szCs w:val="24"/>
        </w:rPr>
        <w:t xml:space="preserve">ς, στις εκκρεμείς, με ευθύνη της Κυβέρνησης, επιλογές διευθυντών στα μεγαλύτερα ερευνητικά κέντρα και ινστιτούτα της χώρας, όπως </w:t>
      </w:r>
      <w:r w:rsidRPr="002856AF">
        <w:rPr>
          <w:rFonts w:eastAsia="Times New Roman"/>
          <w:szCs w:val="24"/>
        </w:rPr>
        <w:t>«</w:t>
      </w:r>
      <w:r w:rsidRPr="002856AF">
        <w:rPr>
          <w:rFonts w:eastAsia="Times New Roman"/>
          <w:szCs w:val="24"/>
        </w:rPr>
        <w:t>Δ</w:t>
      </w:r>
      <w:r w:rsidRPr="002856AF">
        <w:rPr>
          <w:rFonts w:eastAsia="Times New Roman"/>
          <w:szCs w:val="24"/>
        </w:rPr>
        <w:t>ΗΜΟΚΡ</w:t>
      </w:r>
      <w:r w:rsidRPr="002856AF">
        <w:rPr>
          <w:rFonts w:eastAsia="Times New Roman"/>
          <w:szCs w:val="24"/>
        </w:rPr>
        <w:t>Ι</w:t>
      </w:r>
      <w:r w:rsidRPr="002856AF">
        <w:rPr>
          <w:rFonts w:eastAsia="Times New Roman"/>
          <w:szCs w:val="24"/>
        </w:rPr>
        <w:t>ΤΟΣ</w:t>
      </w:r>
      <w:r w:rsidRPr="002856AF">
        <w:rPr>
          <w:rFonts w:eastAsia="Times New Roman"/>
          <w:szCs w:val="24"/>
        </w:rPr>
        <w:t>»</w:t>
      </w:r>
      <w:r w:rsidRPr="002856AF">
        <w:rPr>
          <w:rFonts w:eastAsia="Times New Roman"/>
          <w:szCs w:val="24"/>
        </w:rPr>
        <w:t>, ΙΤΕ, Εθνικό Αστεροσκοπείο κ.ά. Η απόλυτη παρέμβαση του Υπουργού σε όλα τα επίπεδα της διοίκησης των ερευνητικών κ</w:t>
      </w:r>
      <w:r w:rsidRPr="002856AF">
        <w:rPr>
          <w:rFonts w:eastAsia="Times New Roman"/>
          <w:szCs w:val="24"/>
        </w:rPr>
        <w:t>έντρων της χώρας.</w:t>
      </w:r>
    </w:p>
    <w:p w14:paraId="21181D33" w14:textId="77777777" w:rsidR="000E1C16" w:rsidRDefault="00D27C3B">
      <w:pPr>
        <w:rPr>
          <w:rFonts w:eastAsia="Times New Roman"/>
          <w:szCs w:val="24"/>
        </w:rPr>
      </w:pPr>
      <w:r w:rsidRPr="002856AF">
        <w:rPr>
          <w:rFonts w:eastAsia="Times New Roman"/>
          <w:szCs w:val="24"/>
        </w:rPr>
        <w:t>Αυτό φαίνεται, άλλωστε και από το γεγονός ότι καταργεί τη συμμετοχή θεσμικών προσώπων στην επιτροπή που θα καταρτίσει την προτεινόμενη λίστα των μελών του και ο Υπουργός διορίζει άτομα της δικής του επιλογής. Η διαφάνεια, η αξιοκρατία και</w:t>
      </w:r>
      <w:r w:rsidRPr="002856AF">
        <w:rPr>
          <w:rFonts w:eastAsia="Times New Roman"/>
          <w:szCs w:val="24"/>
        </w:rPr>
        <w:t xml:space="preserve"> η αριστεία σε όλο τους το μεγαλείο!</w:t>
      </w:r>
    </w:p>
    <w:p w14:paraId="21181D34" w14:textId="77777777" w:rsidR="000E1C16" w:rsidRDefault="00D27C3B">
      <w:pPr>
        <w:rPr>
          <w:rFonts w:eastAsia="Times New Roman"/>
          <w:szCs w:val="24"/>
        </w:rPr>
      </w:pPr>
      <w:r w:rsidRPr="002856AF">
        <w:rPr>
          <w:rFonts w:eastAsia="Times New Roman"/>
          <w:szCs w:val="24"/>
        </w:rPr>
        <w:t xml:space="preserve">Οι ιδεοληψίες που έχει η πολιτική ηγεσία του Υπουργείου για τη διοίκηση των ερευνητικών κέντρων, φαίνεται επίσης ξεκάθαρα από τις αλλαγές που προτείνει στα σχετικά άρθρα με σκοπό την κατάργηση της αριστείας, τον έλεγχο </w:t>
      </w:r>
      <w:r w:rsidRPr="002856AF">
        <w:rPr>
          <w:rFonts w:eastAsia="Times New Roman"/>
          <w:szCs w:val="24"/>
        </w:rPr>
        <w:t xml:space="preserve">της διοίκησης σε όλα τα επίπεδα και τη δημιουργία πελατειακών σχέσεων των εκάστοτε διευθυντών με το προσωπικό. </w:t>
      </w:r>
    </w:p>
    <w:p w14:paraId="21181D35" w14:textId="77777777" w:rsidR="000E1C16" w:rsidRDefault="00D27C3B">
      <w:pPr>
        <w:rPr>
          <w:rFonts w:eastAsia="Times New Roman"/>
          <w:szCs w:val="24"/>
        </w:rPr>
      </w:pPr>
      <w:r w:rsidRPr="002856AF">
        <w:rPr>
          <w:rFonts w:eastAsia="Times New Roman"/>
          <w:szCs w:val="24"/>
        </w:rPr>
        <w:t xml:space="preserve">Είναι πρωτόγνωρος, κύριε Υπουργέ, στα ευρωπαϊκά δεδομένα, ο τρόπος επιλογής των διευθυντών των ερευνητικών κέντρων και ινστιτούτων, καθώς και η </w:t>
      </w:r>
      <w:r w:rsidRPr="002856AF">
        <w:rPr>
          <w:rFonts w:eastAsia="Times New Roman"/>
          <w:szCs w:val="24"/>
        </w:rPr>
        <w:t xml:space="preserve">διαδικασία αξιολόγησής τους από το προσωπικό τους στο μέσο της θητείας τους. </w:t>
      </w:r>
    </w:p>
    <w:p w14:paraId="21181D36" w14:textId="77777777" w:rsidR="000E1C16" w:rsidRDefault="00D27C3B">
      <w:pPr>
        <w:rPr>
          <w:rFonts w:eastAsia="Times New Roman"/>
          <w:szCs w:val="24"/>
        </w:rPr>
      </w:pPr>
      <w:r w:rsidRPr="002856AF">
        <w:rPr>
          <w:rFonts w:eastAsia="Times New Roman"/>
          <w:szCs w:val="24"/>
        </w:rPr>
        <w:t>Ας μας πει ο έμπειρος Αναπληρωτής Υπουργός σε ποια ευρωπαϊκή χώρα ισχύει η προτεινόμενη διαδικασία. Οι διευθυντές στα ευρωπαϊκά θεσμικά όργανα αξιολογούνται δηλαδή στο μέσο της θ</w:t>
      </w:r>
      <w:r w:rsidRPr="002856AF">
        <w:rPr>
          <w:rFonts w:eastAsia="Times New Roman"/>
          <w:szCs w:val="24"/>
        </w:rPr>
        <w:t xml:space="preserve">ητείας τους από τους υπαλλήλους τους; </w:t>
      </w:r>
    </w:p>
    <w:p w14:paraId="21181D37" w14:textId="77777777" w:rsidR="000E1C16" w:rsidRDefault="00D27C3B">
      <w:pPr>
        <w:rPr>
          <w:rFonts w:eastAsia="Times New Roman"/>
          <w:szCs w:val="24"/>
        </w:rPr>
      </w:pPr>
      <w:r w:rsidRPr="002856AF">
        <w:rPr>
          <w:rFonts w:eastAsia="Times New Roman"/>
          <w:szCs w:val="24"/>
        </w:rPr>
        <w:t>Το γεγονός αυτό θα δημιουργήσει αναπόφευκτα σχέσεις τόσο εξάρτησης όσο και τριβές των εκάστοτε διευθυντών με το προσωπικό που εποπτεύουν. Με τις πρακτικές αυτές θα καταλυθούν οι έννοιες της αξιοκρατίας και της αριστεί</w:t>
      </w:r>
      <w:r w:rsidRPr="002856AF">
        <w:rPr>
          <w:rFonts w:eastAsia="Times New Roman"/>
          <w:szCs w:val="24"/>
        </w:rPr>
        <w:t xml:space="preserve">ας. </w:t>
      </w:r>
    </w:p>
    <w:p w14:paraId="21181D38" w14:textId="77777777" w:rsidR="000E1C16" w:rsidRDefault="00D27C3B">
      <w:pPr>
        <w:rPr>
          <w:rFonts w:eastAsia="Times New Roman"/>
          <w:szCs w:val="24"/>
        </w:rPr>
      </w:pPr>
      <w:r w:rsidRPr="002856AF">
        <w:rPr>
          <w:rFonts w:eastAsia="Times New Roman"/>
          <w:szCs w:val="24"/>
        </w:rPr>
        <w:t>Η τοποθέτησής σας ως  Αναπληρωτής Υπουργός Έρευνας, κύριε Φωτάκη, αν και δημιούργησε μεγάλες προσδοκίες στο</w:t>
      </w:r>
      <w:r w:rsidRPr="002856AF">
        <w:rPr>
          <w:rFonts w:eastAsia="Times New Roman"/>
          <w:szCs w:val="24"/>
        </w:rPr>
        <w:t>ν</w:t>
      </w:r>
      <w:r w:rsidRPr="002856AF">
        <w:rPr>
          <w:rFonts w:eastAsia="Times New Roman"/>
          <w:szCs w:val="24"/>
        </w:rPr>
        <w:t xml:space="preserve"> χώρο, το μόνο που έχει αποφέρει ως σήμερα είναι η ένταξη στον τακτικό προϋπολογισμό της μισθοδοσίας των ερευνητικών κέντρων, των εποπτευόμενων</w:t>
      </w:r>
      <w:r w:rsidRPr="002856AF">
        <w:rPr>
          <w:rFonts w:eastAsia="Times New Roman"/>
          <w:szCs w:val="24"/>
        </w:rPr>
        <w:t xml:space="preserve"> από την ΓΓΕΤ -ενέργειες που ούτως ή άλλως προέβλεπε ο </w:t>
      </w:r>
      <w:r w:rsidRPr="002856AF">
        <w:rPr>
          <w:rFonts w:eastAsia="Times New Roman"/>
          <w:szCs w:val="24"/>
        </w:rPr>
        <w:t>ν.</w:t>
      </w:r>
      <w:r w:rsidRPr="002856AF">
        <w:rPr>
          <w:rFonts w:eastAsia="Times New Roman"/>
          <w:szCs w:val="24"/>
        </w:rPr>
        <w:t>4310- και κανένα άλλο χειροπιαστό έργο.</w:t>
      </w:r>
    </w:p>
    <w:p w14:paraId="21181D39" w14:textId="77777777" w:rsidR="000E1C16" w:rsidRDefault="00D27C3B">
      <w:pPr>
        <w:rPr>
          <w:rFonts w:eastAsia="Times New Roman"/>
          <w:szCs w:val="24"/>
        </w:rPr>
      </w:pPr>
      <w:r w:rsidRPr="002856AF">
        <w:rPr>
          <w:rFonts w:eastAsia="Times New Roman"/>
          <w:szCs w:val="24"/>
        </w:rPr>
        <w:t>Οι απαράδεκτες, προφανώς, παρεμβάσεις στην εφαρμογή της στρατηγικής της «Έξυπνης Εξειδίκευσης» μάς έχουν στοιχίσει μέχρι στιγμής τη μεγάλη και απρόβλεπτη καθυσ</w:t>
      </w:r>
      <w:r w:rsidRPr="002856AF">
        <w:rPr>
          <w:rFonts w:eastAsia="Times New Roman"/>
          <w:szCs w:val="24"/>
        </w:rPr>
        <w:t xml:space="preserve">τέρηση στην έναρξη του ΕΣΠΑ, δύο χρόνια μετά την έναρξη του προγράμματος </w:t>
      </w:r>
      <w:r w:rsidRPr="002856AF">
        <w:rPr>
          <w:rFonts w:eastAsia="Times New Roman"/>
          <w:szCs w:val="24"/>
        </w:rPr>
        <w:t>ΕΠΑΝΕΚ</w:t>
      </w:r>
      <w:r w:rsidRPr="002856AF">
        <w:rPr>
          <w:rFonts w:eastAsia="Times New Roman"/>
          <w:szCs w:val="24"/>
        </w:rPr>
        <w:t xml:space="preserve">. Αυτό το χειροπιαστό έργο χρεώνεστε, κύριε Υπουργέ. Σας έχουμε και εδώ καταθέσει ερώτηση. </w:t>
      </w:r>
    </w:p>
    <w:p w14:paraId="21181D3A" w14:textId="77777777" w:rsidR="000E1C16" w:rsidRDefault="00D27C3B">
      <w:pPr>
        <w:rPr>
          <w:rFonts w:eastAsia="Times New Roman"/>
          <w:szCs w:val="24"/>
        </w:rPr>
      </w:pPr>
      <w:r w:rsidRPr="002856AF">
        <w:rPr>
          <w:rFonts w:eastAsia="Times New Roman"/>
          <w:szCs w:val="24"/>
        </w:rPr>
        <w:t>Επίσης, αναστέλλεται ως τις 31</w:t>
      </w:r>
      <w:r w:rsidRPr="002856AF">
        <w:rPr>
          <w:rFonts w:eastAsia="Times New Roman"/>
          <w:szCs w:val="24"/>
        </w:rPr>
        <w:t>-</w:t>
      </w:r>
      <w:r w:rsidRPr="002856AF">
        <w:rPr>
          <w:rFonts w:eastAsia="Times New Roman"/>
          <w:szCs w:val="24"/>
        </w:rPr>
        <w:t>12</w:t>
      </w:r>
      <w:r w:rsidRPr="002856AF">
        <w:rPr>
          <w:rFonts w:eastAsia="Times New Roman"/>
          <w:szCs w:val="24"/>
        </w:rPr>
        <w:t>-</w:t>
      </w:r>
      <w:r w:rsidRPr="002856AF">
        <w:rPr>
          <w:rFonts w:eastAsia="Times New Roman"/>
          <w:szCs w:val="24"/>
        </w:rPr>
        <w:t>2016, χωρίς να διασφαλίζεται, η περάτωση της ίδρυση</w:t>
      </w:r>
      <w:r w:rsidRPr="002856AF">
        <w:rPr>
          <w:rFonts w:eastAsia="Times New Roman"/>
          <w:szCs w:val="24"/>
        </w:rPr>
        <w:t xml:space="preserve">ς φορέων, παραδείγματος </w:t>
      </w:r>
      <w:r w:rsidRPr="002856AF">
        <w:rPr>
          <w:rFonts w:eastAsia="Times New Roman"/>
          <w:szCs w:val="24"/>
        </w:rPr>
        <w:t xml:space="preserve">χάριν </w:t>
      </w:r>
      <w:r w:rsidRPr="002856AF">
        <w:rPr>
          <w:rFonts w:eastAsia="Times New Roman"/>
          <w:szCs w:val="24"/>
        </w:rPr>
        <w:t>το Ερευνητικό Κέντρο Δυτικής Ελλάδας. Είναι σοβαρό ατόπημα, διότι οι φορείς αυτοί έχουν στρατηγική σημασία για τη διεύρυνση του ερευνητικού ιστού στην ελληνική περιφέρεια και αναμενόταν να συμβάλουν σημαντικά στην ανάπτυξη και</w:t>
      </w:r>
      <w:r w:rsidRPr="002856AF">
        <w:rPr>
          <w:rFonts w:eastAsia="Times New Roman"/>
          <w:szCs w:val="24"/>
        </w:rPr>
        <w:t xml:space="preserve"> στη δημιουργία νέων νησίδων αριστείας, εκτός Αττικής, της Θεσσαλονίκης και της Κρήτης.</w:t>
      </w:r>
    </w:p>
    <w:p w14:paraId="21181D3B" w14:textId="77777777" w:rsidR="000E1C16" w:rsidRDefault="00D27C3B">
      <w:pPr>
        <w:rPr>
          <w:rFonts w:eastAsia="Times New Roman"/>
          <w:szCs w:val="24"/>
        </w:rPr>
      </w:pPr>
      <w:r w:rsidRPr="002856AF">
        <w:rPr>
          <w:rFonts w:eastAsia="Times New Roman"/>
          <w:szCs w:val="24"/>
        </w:rPr>
        <w:t xml:space="preserve">Επίσης, αφήνετε εκτός του άρθρου 12 τα ερευνητικά κέντρα αυτά αλλά και τα ΕΠΙ. Εσείς ο ίδιος μας είπατε στην </w:t>
      </w:r>
      <w:r w:rsidRPr="002856AF">
        <w:rPr>
          <w:rFonts w:eastAsia="Times New Roman"/>
          <w:szCs w:val="24"/>
        </w:rPr>
        <w:t xml:space="preserve">επιτροπή </w:t>
      </w:r>
      <w:r w:rsidRPr="002856AF">
        <w:rPr>
          <w:rFonts w:eastAsia="Times New Roman"/>
          <w:szCs w:val="24"/>
        </w:rPr>
        <w:t>ότι το ΕΠΙΣΕΥ είναι ένα από τα καλύτερα ερευνητικά</w:t>
      </w:r>
      <w:r w:rsidRPr="002856AF">
        <w:rPr>
          <w:rFonts w:eastAsia="Times New Roman"/>
          <w:szCs w:val="24"/>
        </w:rPr>
        <w:t xml:space="preserve"> ινστιτούτα. Τα αφήνετε, όμως, εκτός του άρθρου 12.</w:t>
      </w:r>
    </w:p>
    <w:p w14:paraId="21181D3C" w14:textId="77777777" w:rsidR="000E1C16" w:rsidRDefault="00D27C3B">
      <w:pPr>
        <w:rPr>
          <w:rFonts w:eastAsia="Times New Roman"/>
          <w:szCs w:val="24"/>
        </w:rPr>
      </w:pPr>
      <w:r w:rsidRPr="002856AF">
        <w:rPr>
          <w:rFonts w:eastAsia="Times New Roman"/>
          <w:szCs w:val="24"/>
        </w:rPr>
        <w:t>(Στο σημείο αυτό κτυπάει το κουδούνι λήξεως του χρόνου ομιλίας της κυρίας Βουλευτού)</w:t>
      </w:r>
    </w:p>
    <w:p w14:paraId="21181D3D" w14:textId="77777777" w:rsidR="000E1C16" w:rsidRDefault="00D27C3B">
      <w:pPr>
        <w:rPr>
          <w:rFonts w:eastAsia="Times New Roman"/>
          <w:szCs w:val="24"/>
        </w:rPr>
      </w:pPr>
      <w:r w:rsidRPr="002856AF">
        <w:rPr>
          <w:rFonts w:eastAsia="Times New Roman"/>
          <w:szCs w:val="24"/>
        </w:rPr>
        <w:t>Θα μου δώσετε ένα λεπτό ακόμα, κύριε Πρόεδρε.</w:t>
      </w:r>
    </w:p>
    <w:p w14:paraId="21181D3E" w14:textId="77777777" w:rsidR="000E1C16" w:rsidRDefault="00D27C3B">
      <w:pPr>
        <w:rPr>
          <w:rFonts w:eastAsia="Times New Roman"/>
          <w:szCs w:val="24"/>
        </w:rPr>
      </w:pPr>
      <w:r w:rsidRPr="002856AF">
        <w:rPr>
          <w:rFonts w:eastAsia="Times New Roman"/>
          <w:szCs w:val="24"/>
        </w:rPr>
        <w:t>Τέλος, αποτελεί μεγάλη πρόκληση προς τις δικαστικές αρχές και τον ελληνικ</w:t>
      </w:r>
      <w:r w:rsidRPr="002856AF">
        <w:rPr>
          <w:rFonts w:eastAsia="Times New Roman"/>
          <w:szCs w:val="24"/>
        </w:rPr>
        <w:t>ό λαό η προσθήκη των παραγράφων 9β και 9γ στο άρθρο 24, με ζητήματα τα οποία εκκρεμούν στη δικαιοσύνη. Αυτό έρχεται σε αντιδιαστολή με το πόρισμα του Σώματος Ελεγκτών Δημόσιας Διοίκησης, το οποίο υπήρξε καταπέλτης, αναφέροντας αδιαφανείς διαδικασίες και αν</w:t>
      </w:r>
      <w:r w:rsidRPr="002856AF">
        <w:rPr>
          <w:rFonts w:eastAsia="Times New Roman"/>
          <w:szCs w:val="24"/>
        </w:rPr>
        <w:t xml:space="preserve">αζητώντας πειθαρχικές και ποινικές ευθύνες των εμπλεκομένων. </w:t>
      </w:r>
    </w:p>
    <w:p w14:paraId="21181D3F" w14:textId="77777777" w:rsidR="000E1C16" w:rsidRDefault="00D27C3B">
      <w:pPr>
        <w:rPr>
          <w:rFonts w:eastAsia="Times New Roman"/>
          <w:szCs w:val="24"/>
        </w:rPr>
      </w:pPr>
      <w:r w:rsidRPr="002856AF">
        <w:rPr>
          <w:rFonts w:eastAsia="Times New Roman"/>
          <w:szCs w:val="24"/>
        </w:rPr>
        <w:t>Όσον αφορά στα ζητήματα των ΕΛΚΕ –τι πρωτότυπο!- αντί να θεσμοθετηθεί πλαίσιο που να συμβάλλει ώστε τα αποθεματικά αυτών να χρησιμοποιηθούν για ανάγκες έρευνας και καινοτομίας, ο Υπουργός προτεί</w:t>
      </w:r>
      <w:r w:rsidRPr="002856AF">
        <w:rPr>
          <w:rFonts w:eastAsia="Times New Roman"/>
          <w:szCs w:val="24"/>
        </w:rPr>
        <w:t>νει να χρησιμοποιηθεί το 50% αυτών για καθαριότητα, φύλαξη, λοιπές λειτουργικές δαπάνες, προφασιζόμενος τη δραματική μείωση τακτικής επιχορήγησης.</w:t>
      </w:r>
    </w:p>
    <w:p w14:paraId="21181D40" w14:textId="77777777" w:rsidR="000E1C16" w:rsidRDefault="00D27C3B">
      <w:pPr>
        <w:rPr>
          <w:rFonts w:eastAsia="Times New Roman"/>
          <w:szCs w:val="24"/>
        </w:rPr>
      </w:pPr>
      <w:r w:rsidRPr="002856AF">
        <w:rPr>
          <w:rFonts w:eastAsia="Times New Roman"/>
          <w:szCs w:val="24"/>
        </w:rPr>
        <w:t>Θα μπορούσατε, κύριε Υπουργέ -και αποτελεί πρότασή μας- να ενισχύσετε τις εταιρείες αξιοποίησης περιουσίας τω</w:t>
      </w:r>
      <w:r w:rsidRPr="002856AF">
        <w:rPr>
          <w:rFonts w:eastAsia="Times New Roman"/>
          <w:szCs w:val="24"/>
        </w:rPr>
        <w:t>ν ιδρυμάτων, έτσι ώστε με μια καλή διαχείριση αυτών των περιουσιών να εξοικονομηθούν έσοδα στα ιδρύματα για την κάλυψη αυτών των αναγκών.</w:t>
      </w:r>
    </w:p>
    <w:p w14:paraId="21181D41" w14:textId="77777777" w:rsidR="000E1C16" w:rsidRDefault="00D27C3B">
      <w:pPr>
        <w:rPr>
          <w:rFonts w:eastAsia="Times New Roman"/>
          <w:szCs w:val="24"/>
        </w:rPr>
      </w:pPr>
      <w:r w:rsidRPr="002856AF">
        <w:rPr>
          <w:rFonts w:eastAsia="Times New Roman"/>
          <w:szCs w:val="24"/>
        </w:rPr>
        <w:t>Στο δεύτερο κεφάλαιο που αναφέρεται στη διοίκηση των πανεπιστημιακών ιδρυμάτων, διαπιστώνεται μία προσπάθεια υποβάθμισ</w:t>
      </w:r>
      <w:r w:rsidRPr="002856AF">
        <w:rPr>
          <w:rFonts w:eastAsia="Times New Roman"/>
          <w:szCs w:val="24"/>
        </w:rPr>
        <w:t>ης και κατάργησης των αρμοδιοτήτων των συμβουλίων. Ως τώρα υποστηρίζατε ότι οι αρμοδιότητες των τριών οργάνων διοίκησης –</w:t>
      </w:r>
      <w:r w:rsidRPr="002856AF">
        <w:rPr>
          <w:rFonts w:eastAsia="Times New Roman"/>
          <w:szCs w:val="24"/>
        </w:rPr>
        <w:t>συμβούλιο</w:t>
      </w:r>
      <w:r w:rsidRPr="002856AF">
        <w:rPr>
          <w:rFonts w:eastAsia="Times New Roman"/>
          <w:szCs w:val="24"/>
        </w:rPr>
        <w:t xml:space="preserve">, </w:t>
      </w:r>
      <w:r w:rsidRPr="002856AF">
        <w:rPr>
          <w:rFonts w:eastAsia="Times New Roman"/>
          <w:szCs w:val="24"/>
        </w:rPr>
        <w:t>πρύτανης</w:t>
      </w:r>
      <w:r w:rsidRPr="002856AF">
        <w:rPr>
          <w:rFonts w:eastAsia="Times New Roman"/>
          <w:szCs w:val="24"/>
        </w:rPr>
        <w:t xml:space="preserve">, </w:t>
      </w:r>
      <w:r w:rsidRPr="002856AF">
        <w:rPr>
          <w:rFonts w:eastAsia="Times New Roman"/>
          <w:szCs w:val="24"/>
        </w:rPr>
        <w:t>σύγκλητος</w:t>
      </w:r>
      <w:r w:rsidRPr="002856AF">
        <w:rPr>
          <w:rFonts w:eastAsia="Times New Roman"/>
          <w:szCs w:val="24"/>
        </w:rPr>
        <w:t xml:space="preserve">- δήθεν, </w:t>
      </w:r>
      <w:r w:rsidRPr="002856AF">
        <w:rPr>
          <w:rFonts w:eastAsia="Times New Roman"/>
          <w:szCs w:val="24"/>
        </w:rPr>
        <w:t>συγχέονται, για να αιτιολογήσετε την πρότασή σας να καταργήσετε τα συμβούλια. Τώρα έρχεστε και υποστηρίζετε ακριβώς τα αντίθετα, ότι οι αρμοδιότητες των τριών οργάνων είναι απολύτως διακριτές και ότι δεν συγκρούονται, επικαλούμενοι –λέει- μια γνωμοδότηση τ</w:t>
      </w:r>
      <w:r w:rsidRPr="002856AF">
        <w:rPr>
          <w:rFonts w:eastAsia="Times New Roman"/>
          <w:szCs w:val="24"/>
        </w:rPr>
        <w:t xml:space="preserve">ου ΝΣΚ, η οποία, όμως, δεν είναι σχετική με το θέμα, καθώς προσδιορίζει την αρμοδιότητα των συμβουλίων και δεν αναφέρεται σε αδυναμία άσκησης των καθηκόντων τους, με αποτέλεσμα να βάζετε τη </w:t>
      </w:r>
      <w:r w:rsidRPr="002856AF">
        <w:rPr>
          <w:rFonts w:eastAsia="Times New Roman"/>
          <w:szCs w:val="24"/>
        </w:rPr>
        <w:t>σύγκλητο</w:t>
      </w:r>
      <w:r w:rsidRPr="002856AF">
        <w:rPr>
          <w:rFonts w:eastAsia="Times New Roman"/>
          <w:szCs w:val="24"/>
        </w:rPr>
        <w:t>, ένα όργανο ιδιαίτερα επιφορτισμένο και πολλές φορές δυσκ</w:t>
      </w:r>
      <w:r w:rsidRPr="002856AF">
        <w:rPr>
          <w:rFonts w:eastAsia="Times New Roman"/>
          <w:szCs w:val="24"/>
        </w:rPr>
        <w:t xml:space="preserve">ίνητο, να υποκαθιστά το </w:t>
      </w:r>
      <w:r w:rsidRPr="002856AF">
        <w:rPr>
          <w:rFonts w:eastAsia="Times New Roman"/>
          <w:szCs w:val="24"/>
        </w:rPr>
        <w:t>συμβούλιο</w:t>
      </w:r>
      <w:r w:rsidRPr="002856AF">
        <w:rPr>
          <w:rFonts w:eastAsia="Times New Roman"/>
          <w:szCs w:val="24"/>
        </w:rPr>
        <w:t xml:space="preserve">. </w:t>
      </w:r>
    </w:p>
    <w:p w14:paraId="21181D42" w14:textId="77777777" w:rsidR="000E1C16" w:rsidRDefault="00D27C3B">
      <w:pPr>
        <w:rPr>
          <w:rFonts w:eastAsia="Times New Roman"/>
          <w:szCs w:val="24"/>
        </w:rPr>
      </w:pPr>
      <w:r w:rsidRPr="002856AF">
        <w:rPr>
          <w:rFonts w:eastAsia="Times New Roman"/>
          <w:szCs w:val="24"/>
        </w:rPr>
        <w:t xml:space="preserve">(Στο σημείο αυτό κτυπάει </w:t>
      </w:r>
      <w:r w:rsidRPr="002856AF">
        <w:rPr>
          <w:rFonts w:eastAsia="Times New Roman"/>
          <w:bCs/>
        </w:rPr>
        <w:t>επανειλημμένα</w:t>
      </w:r>
      <w:r w:rsidRPr="002856AF">
        <w:rPr>
          <w:rFonts w:eastAsia="Times New Roman"/>
          <w:szCs w:val="24"/>
        </w:rPr>
        <w:t xml:space="preserve"> το κουδούνι λήξεως του χρόνου ομιλίας της κυρίας Βουλευτού)</w:t>
      </w:r>
    </w:p>
    <w:p w14:paraId="21181D43" w14:textId="77777777" w:rsidR="000E1C16" w:rsidRDefault="00D27C3B">
      <w:pPr>
        <w:rPr>
          <w:rFonts w:eastAsia="Times New Roman"/>
          <w:szCs w:val="24"/>
        </w:rPr>
      </w:pPr>
      <w:r w:rsidRPr="00FB5885">
        <w:rPr>
          <w:rFonts w:eastAsia="Times New Roman"/>
          <w:szCs w:val="24"/>
        </w:rPr>
        <w:t>Κύριε Πρόεδρε, τελειώνω σε ένα λεπτό.</w:t>
      </w:r>
    </w:p>
    <w:p w14:paraId="21181D44" w14:textId="77777777" w:rsidR="000E1C16" w:rsidRDefault="00D27C3B">
      <w:pPr>
        <w:rPr>
          <w:rFonts w:eastAsia="Times New Roman"/>
          <w:szCs w:val="24"/>
        </w:rPr>
      </w:pPr>
      <w:r w:rsidRPr="00FB5885">
        <w:rPr>
          <w:rFonts w:eastAsia="Times New Roman"/>
          <w:szCs w:val="24"/>
        </w:rPr>
        <w:t>Στο τρίτο κεφάλαιο θα ήθελα να π</w:t>
      </w:r>
      <w:r w:rsidRPr="006B36B3">
        <w:rPr>
          <w:rFonts w:eastAsia="Times New Roman"/>
          <w:szCs w:val="24"/>
        </w:rPr>
        <w:t xml:space="preserve">αρατηρήσω ότι, σύμφωνα με την </w:t>
      </w:r>
      <w:r w:rsidRPr="001F6937">
        <w:rPr>
          <w:rFonts w:eastAsia="Times New Roman"/>
          <w:szCs w:val="24"/>
        </w:rPr>
        <w:t xml:space="preserve">έκθεση </w:t>
      </w:r>
      <w:r w:rsidRPr="00711B79">
        <w:rPr>
          <w:rFonts w:eastAsia="Times New Roman"/>
          <w:szCs w:val="24"/>
        </w:rPr>
        <w:t>του Γενικού Λο</w:t>
      </w:r>
      <w:r w:rsidRPr="00711B79">
        <w:rPr>
          <w:rFonts w:eastAsia="Times New Roman"/>
          <w:szCs w:val="24"/>
        </w:rPr>
        <w:t>γιστηρίου του Κράτους, επιφέρουν δαπάνες χωρίς να έχουν σταλεί από το επισπεύδον Υπουργείο και χωρίς να έχει υπολογιστεί το ύψος τους. Η προχειρότητα με την οποία νομοθετείτε έχει ξεπεράσει κάθε προ</w:t>
      </w:r>
      <w:r w:rsidRPr="00307868">
        <w:rPr>
          <w:rFonts w:eastAsia="Times New Roman"/>
          <w:szCs w:val="24"/>
        </w:rPr>
        <w:t xml:space="preserve">ηγούμενο. </w:t>
      </w:r>
    </w:p>
    <w:p w14:paraId="21181D45" w14:textId="77777777" w:rsidR="000E1C16" w:rsidRDefault="00D27C3B">
      <w:pPr>
        <w:rPr>
          <w:rFonts w:eastAsia="Times New Roman"/>
          <w:szCs w:val="24"/>
        </w:rPr>
      </w:pPr>
      <w:r w:rsidRPr="00B8113B">
        <w:rPr>
          <w:rFonts w:eastAsia="Times New Roman"/>
          <w:szCs w:val="24"/>
        </w:rPr>
        <w:t>Σε μερικές, βέβαια, χρήσιμες διατάξεις θα συμφω</w:t>
      </w:r>
      <w:r w:rsidRPr="00B8113B">
        <w:rPr>
          <w:rFonts w:eastAsia="Times New Roman"/>
          <w:szCs w:val="24"/>
        </w:rPr>
        <w:t>νήσουμε, αλλά δεν μπορούμε να συμφωνήσουμε στις φωτογραφικές διατάξ</w:t>
      </w:r>
      <w:r w:rsidRPr="002856AF">
        <w:rPr>
          <w:rFonts w:eastAsia="Times New Roman"/>
          <w:szCs w:val="24"/>
        </w:rPr>
        <w:t>εις που βλέπουμε σε όλο το νομοσχέδιο.</w:t>
      </w:r>
    </w:p>
    <w:p w14:paraId="21181D46" w14:textId="77777777" w:rsidR="000E1C16" w:rsidRDefault="00D27C3B">
      <w:pPr>
        <w:rPr>
          <w:rFonts w:eastAsia="Times New Roman"/>
          <w:szCs w:val="24"/>
        </w:rPr>
      </w:pPr>
      <w:r w:rsidRPr="002856AF">
        <w:rPr>
          <w:rFonts w:eastAsia="Times New Roman"/>
          <w:szCs w:val="24"/>
        </w:rPr>
        <w:t>Στο άρθρο 35 δεν μας έχετε ακόμα παρουσιάσει, αν και σας το ζητήσαμε, μέσω του συστήματος «</w:t>
      </w:r>
      <w:r w:rsidRPr="00290251">
        <w:rPr>
          <w:rFonts w:eastAsia="Times New Roman"/>
          <w:szCs w:val="24"/>
          <w:lang w:val="en-US"/>
        </w:rPr>
        <w:t>m</w:t>
      </w:r>
      <w:r w:rsidRPr="001C1443">
        <w:rPr>
          <w:rFonts w:eastAsia="Times New Roman"/>
          <w:szCs w:val="24"/>
          <w:lang w:val="en-US"/>
        </w:rPr>
        <w:t>yschool</w:t>
      </w:r>
      <w:r w:rsidRPr="00C460F5">
        <w:rPr>
          <w:rFonts w:eastAsia="Times New Roman"/>
          <w:szCs w:val="24"/>
        </w:rPr>
        <w:t xml:space="preserve">», αναλυτικά στοιχεία, τις συνέπειες, τον αριθμό </w:t>
      </w:r>
      <w:r w:rsidRPr="00C460F5">
        <w:rPr>
          <w:rFonts w:eastAsia="Times New Roman"/>
          <w:szCs w:val="24"/>
        </w:rPr>
        <w:t>των νηπιαγωγείων που θα καταργηθούν ή θα συγχωνευθούν στα αστικά, ημιαστικά κέντρα και στα χωριά.</w:t>
      </w:r>
    </w:p>
    <w:p w14:paraId="21181D47" w14:textId="77777777" w:rsidR="000E1C16" w:rsidRDefault="00D27C3B">
      <w:pPr>
        <w:rPr>
          <w:rFonts w:eastAsia="Times New Roman"/>
          <w:szCs w:val="24"/>
        </w:rPr>
      </w:pPr>
      <w:r w:rsidRPr="00C460F5">
        <w:rPr>
          <w:rFonts w:eastAsia="Times New Roman"/>
          <w:szCs w:val="24"/>
        </w:rPr>
        <w:t>Εννοείται ότι σε κα</w:t>
      </w:r>
      <w:r w:rsidRPr="005057D7">
        <w:rPr>
          <w:rFonts w:eastAsia="Times New Roman"/>
          <w:szCs w:val="24"/>
        </w:rPr>
        <w:t>μ</w:t>
      </w:r>
      <w:r w:rsidRPr="00DF4CB9">
        <w:rPr>
          <w:rFonts w:eastAsia="Times New Roman"/>
          <w:szCs w:val="24"/>
        </w:rPr>
        <w:t>μιά περίπτωση δεν συμφωνούμε με τη διάταξη του άρθρου 45, με την οποία επιχειρείτε</w:t>
      </w:r>
      <w:r w:rsidRPr="002856AF">
        <w:rPr>
          <w:rFonts w:eastAsia="Times New Roman"/>
          <w:szCs w:val="24"/>
        </w:rPr>
        <w:t xml:space="preserve"> να τερματίσετε τις ποινικές διώξεις για τους καταληψίες</w:t>
      </w:r>
      <w:r w:rsidRPr="002856AF">
        <w:rPr>
          <w:rFonts w:eastAsia="Times New Roman"/>
          <w:szCs w:val="24"/>
        </w:rPr>
        <w:t xml:space="preserve"> των σχολείων, όσους δηλαδή παρεμποδίζουν, διαταράσσουν και διακόπτουν την ομαλή λειτουργία των δημόσιων σχολείων ή παρανόμως παραμένουν στους χώρους λειτουργίας. </w:t>
      </w:r>
    </w:p>
    <w:p w14:paraId="21181D48" w14:textId="77777777" w:rsidR="000E1C16" w:rsidRDefault="00D27C3B">
      <w:pPr>
        <w:rPr>
          <w:rFonts w:eastAsia="Times New Roman"/>
          <w:szCs w:val="24"/>
        </w:rPr>
      </w:pPr>
      <w:r w:rsidRPr="00B24C18">
        <w:rPr>
          <w:rFonts w:eastAsia="Times New Roman"/>
          <w:szCs w:val="24"/>
        </w:rPr>
        <w:t>Κλείνοντας, κύριε Φωτάκη, θα ήθελα ν</w:t>
      </w:r>
      <w:r w:rsidRPr="00A67A2F">
        <w:rPr>
          <w:rFonts w:eastAsia="Times New Roman"/>
          <w:szCs w:val="24"/>
        </w:rPr>
        <w:t>α σας πω ότι στη συγκεκριμένη Αίθουσα δεν κρίνεστε ως ακ</w:t>
      </w:r>
      <w:r w:rsidRPr="00A67A2F">
        <w:rPr>
          <w:rFonts w:eastAsia="Times New Roman"/>
          <w:szCs w:val="24"/>
        </w:rPr>
        <w:t>αδημαϊκός και ερευνητής</w:t>
      </w:r>
      <w:r w:rsidRPr="00274889">
        <w:rPr>
          <w:rFonts w:eastAsia="Times New Roman"/>
          <w:szCs w:val="24"/>
        </w:rPr>
        <w:t xml:space="preserve"> </w:t>
      </w:r>
      <w:r w:rsidRPr="00D676BB">
        <w:rPr>
          <w:rFonts w:eastAsia="Times New Roman"/>
          <w:szCs w:val="24"/>
        </w:rPr>
        <w:t xml:space="preserve">αλλά για τις πολιτικές σας στην παιδεία και την έρευνα. Και εκεί, επιτρέψτε μου να σας πω, δυστυχώς για εσάς κόβεστε. </w:t>
      </w:r>
    </w:p>
    <w:p w14:paraId="21181D49" w14:textId="77777777" w:rsidR="000E1C16" w:rsidRDefault="00D27C3B">
      <w:pPr>
        <w:rPr>
          <w:rFonts w:eastAsia="Times New Roman"/>
          <w:szCs w:val="24"/>
        </w:rPr>
      </w:pPr>
      <w:r w:rsidRPr="00FB5B2C">
        <w:rPr>
          <w:rFonts w:eastAsia="Times New Roman"/>
          <w:szCs w:val="24"/>
        </w:rPr>
        <w:t>Για όλους τους παραπάνω λόγους καταψηφίζουμε επί της αρ</w:t>
      </w:r>
      <w:r w:rsidRPr="00B87D66">
        <w:rPr>
          <w:rFonts w:eastAsia="Times New Roman"/>
          <w:szCs w:val="24"/>
        </w:rPr>
        <w:t xml:space="preserve">χής το παρόν νομοσχέδιο και θα τοποθετηθούμε για τα άρθρα στην επί των άρθρων συζήτηση. </w:t>
      </w:r>
    </w:p>
    <w:p w14:paraId="21181D4A" w14:textId="77777777" w:rsidR="000E1C16" w:rsidRDefault="00D27C3B">
      <w:pPr>
        <w:rPr>
          <w:rFonts w:eastAsia="Times New Roman"/>
          <w:szCs w:val="24"/>
        </w:rPr>
      </w:pPr>
      <w:r w:rsidRPr="002856AF">
        <w:rPr>
          <w:rFonts w:eastAsia="Times New Roman"/>
          <w:szCs w:val="24"/>
        </w:rPr>
        <w:t xml:space="preserve">Σας ευχαριστώ. </w:t>
      </w:r>
    </w:p>
    <w:p w14:paraId="21181D4B" w14:textId="77777777" w:rsidR="000E1C16" w:rsidRDefault="00D27C3B">
      <w:pPr>
        <w:jc w:val="center"/>
        <w:rPr>
          <w:rFonts w:eastAsia="Times New Roman"/>
          <w:szCs w:val="24"/>
        </w:rPr>
      </w:pPr>
      <w:r w:rsidRPr="002856AF">
        <w:rPr>
          <w:rFonts w:eastAsia="Times New Roman"/>
          <w:szCs w:val="24"/>
        </w:rPr>
        <w:t>(Χειροκροτήματα από την πτέρυγα της Νέας Δημοκρατίας)</w:t>
      </w:r>
    </w:p>
    <w:p w14:paraId="21181D4C"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Ευχαριστούμε, κυρία Αντωνίου. </w:t>
      </w:r>
    </w:p>
    <w:p w14:paraId="21181D4D" w14:textId="77777777" w:rsidR="000E1C16" w:rsidRDefault="00D27C3B">
      <w:pPr>
        <w:rPr>
          <w:rFonts w:eastAsia="Times New Roman"/>
          <w:szCs w:val="24"/>
        </w:rPr>
      </w:pPr>
      <w:r w:rsidRPr="002856AF">
        <w:rPr>
          <w:rFonts w:eastAsia="Times New Roman"/>
          <w:szCs w:val="24"/>
        </w:rPr>
        <w:t>Τον λόγο έχει ο κ. Κούζηλος ως</w:t>
      </w:r>
      <w:r w:rsidRPr="002856AF">
        <w:rPr>
          <w:rFonts w:eastAsia="Times New Roman"/>
          <w:szCs w:val="24"/>
        </w:rPr>
        <w:t xml:space="preserve"> </w:t>
      </w:r>
      <w:r w:rsidRPr="002856AF">
        <w:rPr>
          <w:rFonts w:eastAsia="Times New Roman"/>
          <w:szCs w:val="24"/>
        </w:rPr>
        <w:t xml:space="preserve">ειδικός </w:t>
      </w:r>
      <w:r w:rsidRPr="002856AF">
        <w:rPr>
          <w:rFonts w:eastAsia="Times New Roman"/>
          <w:szCs w:val="24"/>
        </w:rPr>
        <w:t>αγορητής</w:t>
      </w:r>
      <w:r w:rsidRPr="002856AF">
        <w:rPr>
          <w:rFonts w:eastAsia="Times New Roman"/>
          <w:szCs w:val="24"/>
        </w:rPr>
        <w:t>…</w:t>
      </w:r>
    </w:p>
    <w:p w14:paraId="21181D4E" w14:textId="77777777" w:rsidR="000E1C16" w:rsidRDefault="00D27C3B">
      <w:pPr>
        <w:rPr>
          <w:rFonts w:eastAsia="Times New Roman"/>
          <w:szCs w:val="24"/>
        </w:rPr>
      </w:pPr>
      <w:r w:rsidRPr="002856AF">
        <w:rPr>
          <w:rFonts w:eastAsia="Times New Roman"/>
          <w:b/>
          <w:szCs w:val="24"/>
        </w:rPr>
        <w:t>ΚΩΝΣΤΑΝΤΙΝΟΣ ΦΩΤΑΚΗΣ (Αναπληρωτής Υπουργός Παιδείας, Έρευνας και Θρησκευμάτων):</w:t>
      </w:r>
      <w:r w:rsidRPr="002856AF">
        <w:rPr>
          <w:rFonts w:eastAsia="Times New Roman"/>
          <w:szCs w:val="24"/>
        </w:rPr>
        <w:t xml:space="preserve"> Κύριε Πρόεδρε, θα ήθελα τον λόγο για ένα λεπτό. </w:t>
      </w:r>
    </w:p>
    <w:p w14:paraId="21181D4F"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Ορίστε, κύριε Υπουργέ, έχετε τον λόγο. </w:t>
      </w:r>
    </w:p>
    <w:p w14:paraId="21181D50" w14:textId="77777777" w:rsidR="000E1C16" w:rsidRDefault="00D27C3B">
      <w:pPr>
        <w:rPr>
          <w:rFonts w:eastAsia="Times New Roman"/>
          <w:szCs w:val="24"/>
        </w:rPr>
      </w:pPr>
      <w:r w:rsidRPr="00FB5885">
        <w:rPr>
          <w:rFonts w:eastAsia="Times New Roman"/>
          <w:b/>
          <w:szCs w:val="24"/>
        </w:rPr>
        <w:t>ΚΩΝΣΤΑΝΤΙΝΟΣ ΦΩΤ</w:t>
      </w:r>
      <w:r w:rsidRPr="00822C3A">
        <w:rPr>
          <w:rFonts w:eastAsia="Times New Roman"/>
          <w:b/>
          <w:szCs w:val="24"/>
        </w:rPr>
        <w:t>ΑΚΗΣ (Αναπληρωτή</w:t>
      </w:r>
      <w:r w:rsidRPr="00822C3A">
        <w:rPr>
          <w:rFonts w:eastAsia="Times New Roman"/>
          <w:b/>
          <w:szCs w:val="24"/>
        </w:rPr>
        <w:t>ς Υπουργός Παιδείας, Έρευνας και Θρησκευμάτων):</w:t>
      </w:r>
      <w:r w:rsidRPr="00FB5885">
        <w:rPr>
          <w:rFonts w:eastAsia="Times New Roman"/>
          <w:szCs w:val="24"/>
        </w:rPr>
        <w:t xml:space="preserve"> Θα ήθελα να αντιπαρέλθω τις προσωπικές αιχμές της κ</w:t>
      </w:r>
      <w:r w:rsidRPr="006B36B3">
        <w:rPr>
          <w:rFonts w:eastAsia="Times New Roman"/>
          <w:szCs w:val="24"/>
        </w:rPr>
        <w:t>.</w:t>
      </w:r>
      <w:r w:rsidRPr="001F6937">
        <w:rPr>
          <w:rFonts w:eastAsia="Times New Roman"/>
          <w:szCs w:val="24"/>
        </w:rPr>
        <w:t xml:space="preserve"> Αντωνίου. Τις αφήνω στην κρίση του Σώματος. Όμως, θα ήθελα να τονίσω δύο πράγματα, γιατί έγινε αναφορά σε φωτογραφικές διατάξεις. Εδώ </w:t>
      </w:r>
      <w:r w:rsidRPr="00711B79">
        <w:rPr>
          <w:rFonts w:eastAsia="Times New Roman"/>
          <w:szCs w:val="24"/>
        </w:rPr>
        <w:t>υπάρχουν αρκετοί συνά</w:t>
      </w:r>
      <w:r w:rsidRPr="00711B79">
        <w:rPr>
          <w:rFonts w:eastAsia="Times New Roman"/>
          <w:szCs w:val="24"/>
        </w:rPr>
        <w:t xml:space="preserve">δελφοι ακαδημαϊκοί που γνωρίζουν πολύ καλά. </w:t>
      </w:r>
    </w:p>
    <w:p w14:paraId="21181D51" w14:textId="77777777" w:rsidR="000E1C16" w:rsidRDefault="00D27C3B">
      <w:pPr>
        <w:rPr>
          <w:rFonts w:eastAsia="Times New Roman"/>
          <w:szCs w:val="24"/>
        </w:rPr>
      </w:pPr>
      <w:r w:rsidRPr="00875107">
        <w:rPr>
          <w:rFonts w:eastAsia="Times New Roman"/>
          <w:szCs w:val="24"/>
        </w:rPr>
        <w:t>Όσον αφορά την περίπτωση των εκατό τριάντα οκτώ συναδέλφων στο Πανεπιστήμιο Κρήτης -μεταξύ των οποίων πράγματι είναι ο Γιώργος Σταθάκης</w:t>
      </w:r>
      <w:r>
        <w:rPr>
          <w:rFonts w:eastAsia="Times New Roman"/>
          <w:szCs w:val="24"/>
        </w:rPr>
        <w:t>-</w:t>
      </w:r>
      <w:r w:rsidRPr="00875107">
        <w:rPr>
          <w:rFonts w:eastAsia="Times New Roman"/>
          <w:szCs w:val="24"/>
        </w:rPr>
        <w:t xml:space="preserve"> δεν έχουμε αναφέρει ποιοι άλλοι είναι και από ποιους</w:t>
      </w:r>
      <w:r w:rsidRPr="00B8113B">
        <w:rPr>
          <w:rFonts w:eastAsia="Times New Roman"/>
          <w:szCs w:val="24"/>
        </w:rPr>
        <w:t xml:space="preserve"> χώρους προέρχονται, δ</w:t>
      </w:r>
      <w:r w:rsidRPr="00B8113B">
        <w:rPr>
          <w:rFonts w:eastAsia="Times New Roman"/>
          <w:szCs w:val="24"/>
        </w:rPr>
        <w:t xml:space="preserve">ιότι δεν θεωρούμε ότι εκεί είναι το ζήτημα. Σας είπα ότι αυτό είναι κάτι υπερκομματικό. </w:t>
      </w:r>
    </w:p>
    <w:p w14:paraId="21181D52" w14:textId="77777777" w:rsidR="000E1C16" w:rsidRDefault="00D27C3B">
      <w:pPr>
        <w:rPr>
          <w:rFonts w:eastAsia="Times New Roman"/>
          <w:szCs w:val="24"/>
        </w:rPr>
      </w:pPr>
      <w:r w:rsidRPr="002856AF">
        <w:rPr>
          <w:rFonts w:eastAsia="Times New Roman"/>
          <w:b/>
          <w:szCs w:val="24"/>
        </w:rPr>
        <w:t>ΜΑΡΙΑ ΑΝΤΩΝΙΟΥ:</w:t>
      </w:r>
      <w:r w:rsidRPr="002856AF">
        <w:rPr>
          <w:rFonts w:eastAsia="Times New Roman"/>
          <w:szCs w:val="24"/>
        </w:rPr>
        <w:t xml:space="preserve"> Ο κ. Σταθάκης είναι Υπουργός, κύριε Φωτάκη! Αυτή είναι η διαφορά!</w:t>
      </w:r>
    </w:p>
    <w:p w14:paraId="21181D53" w14:textId="77777777" w:rsidR="000E1C16" w:rsidRDefault="00D27C3B">
      <w:pPr>
        <w:rPr>
          <w:rFonts w:eastAsia="Times New Roman"/>
          <w:szCs w:val="24"/>
        </w:rPr>
      </w:pPr>
      <w:r w:rsidRPr="001C1443">
        <w:rPr>
          <w:rFonts w:eastAsia="Times New Roman"/>
          <w:b/>
          <w:szCs w:val="24"/>
        </w:rPr>
        <w:t>ΚΩΝΣΤΑΝΤΙΝΟΣ ΦΩΤΑΚΗΣ (Αναπληρωτής Υπουργός Παιδείας, Έρευνας κα</w:t>
      </w:r>
      <w:r w:rsidRPr="002856AF">
        <w:rPr>
          <w:rFonts w:eastAsia="Times New Roman"/>
          <w:b/>
          <w:szCs w:val="24"/>
        </w:rPr>
        <w:t>ι Θρησκευμάτων):</w:t>
      </w:r>
      <w:r w:rsidRPr="00C460F5">
        <w:rPr>
          <w:rFonts w:eastAsia="Times New Roman"/>
          <w:szCs w:val="24"/>
        </w:rPr>
        <w:t xml:space="preserve"> Δεύτερον, νομίζω ότι εδώ γίνεται μια σύγχυση. </w:t>
      </w:r>
    </w:p>
    <w:p w14:paraId="21181D54" w14:textId="77777777" w:rsidR="000E1C16" w:rsidRDefault="00D27C3B">
      <w:pPr>
        <w:rPr>
          <w:rFonts w:eastAsia="Times New Roman"/>
          <w:szCs w:val="24"/>
        </w:rPr>
      </w:pPr>
      <w:r w:rsidRPr="005057D7">
        <w:rPr>
          <w:rFonts w:eastAsia="Times New Roman"/>
          <w:b/>
          <w:szCs w:val="24"/>
        </w:rPr>
        <w:t>ΑΠΟΣΤΟΛΟΣ ΒΕΣΥΡΟΠΟΥΛΟΣ:</w:t>
      </w:r>
      <w:r w:rsidRPr="00DF4CB9">
        <w:rPr>
          <w:rFonts w:eastAsia="Times New Roman"/>
          <w:szCs w:val="24"/>
        </w:rPr>
        <w:t xml:space="preserve"> Την τροπολογία που προτείνουν οι συνάδελφοι του ΣΥΡΙΖΑ την κάνετε αποδεκτή; </w:t>
      </w:r>
    </w:p>
    <w:p w14:paraId="21181D55" w14:textId="77777777" w:rsidR="000E1C16" w:rsidRDefault="00D27C3B">
      <w:pPr>
        <w:rPr>
          <w:rFonts w:eastAsia="Times New Roman"/>
          <w:szCs w:val="24"/>
        </w:rPr>
      </w:pPr>
      <w:r w:rsidRPr="006679F9">
        <w:rPr>
          <w:rFonts w:eastAsia="Times New Roman"/>
          <w:b/>
          <w:szCs w:val="24"/>
        </w:rPr>
        <w:t>ΚΩΝΣΤΑΝΤΙΝΟΣ ΦΩΤΑΚΗΣ (Αναπληρωτής Υπουργός Παιδείας, Έρευνας και Θρησκευμάτων):</w:t>
      </w:r>
      <w:r w:rsidRPr="00B24C18">
        <w:rPr>
          <w:rFonts w:eastAsia="Times New Roman"/>
          <w:szCs w:val="24"/>
        </w:rPr>
        <w:t xml:space="preserve"> Όσον αφορά </w:t>
      </w:r>
      <w:r w:rsidRPr="00A67A2F">
        <w:rPr>
          <w:rFonts w:eastAsia="Times New Roman"/>
          <w:szCs w:val="24"/>
        </w:rPr>
        <w:t>την τροπολογία π</w:t>
      </w:r>
      <w:r w:rsidRPr="00A67A2F">
        <w:rPr>
          <w:rFonts w:eastAsia="Times New Roman"/>
          <w:szCs w:val="24"/>
        </w:rPr>
        <w:t>ου προτείνουν οι συνάδελφοι, θα ήθελα να πω ότι κατ’ αρχάς δεν αφορά τους εκατόν τριάντα οκτώ. Και γενικά, όπως είπα και στην παρουσίασή μου, δεν μιλάω για τροπολογίες που εκκρεμούν ποινικά στα δικαστήρια</w:t>
      </w:r>
      <w:r w:rsidRPr="00D676BB">
        <w:rPr>
          <w:rFonts w:eastAsia="Times New Roman"/>
          <w:szCs w:val="24"/>
        </w:rPr>
        <w:t xml:space="preserve"> αλλά για αυτές που έχουν κλείσει και έχουν υπάρξει </w:t>
      </w:r>
      <w:r w:rsidRPr="00D676BB">
        <w:rPr>
          <w:rFonts w:eastAsia="Times New Roman"/>
          <w:szCs w:val="24"/>
        </w:rPr>
        <w:t xml:space="preserve">καταλογισμοί. Γι’ αυτό συζητάμε. </w:t>
      </w:r>
    </w:p>
    <w:p w14:paraId="21181D56" w14:textId="77777777" w:rsidR="000E1C16" w:rsidRDefault="00D27C3B">
      <w:pPr>
        <w:rPr>
          <w:rFonts w:eastAsia="Times New Roman"/>
          <w:szCs w:val="24"/>
        </w:rPr>
      </w:pPr>
      <w:r w:rsidRPr="00FB5B2C">
        <w:rPr>
          <w:rFonts w:eastAsia="Times New Roman"/>
          <w:b/>
          <w:szCs w:val="24"/>
        </w:rPr>
        <w:t>ΜΑΡΙΑ ΑΝΤΩΝΙΟΥ:</w:t>
      </w:r>
      <w:r w:rsidRPr="00B87D66">
        <w:rPr>
          <w:rFonts w:eastAsia="Times New Roman"/>
          <w:szCs w:val="24"/>
        </w:rPr>
        <w:t xml:space="preserve"> Το χειροτερεύετε, όμως, κύριε Υπουργέ! </w:t>
      </w:r>
    </w:p>
    <w:p w14:paraId="21181D57" w14:textId="77777777" w:rsidR="000E1C16" w:rsidRDefault="00D27C3B">
      <w:pPr>
        <w:rPr>
          <w:rFonts w:eastAsia="Times New Roman"/>
          <w:szCs w:val="24"/>
        </w:rPr>
      </w:pPr>
      <w:r w:rsidRPr="002856AF">
        <w:rPr>
          <w:rFonts w:eastAsia="Times New Roman"/>
          <w:b/>
          <w:szCs w:val="24"/>
        </w:rPr>
        <w:t>ΚΩΝΣΤΑΝΤΙΝΟΣ ΦΩΤΑΚΗΣ (Αναπληρωτής Υπουργός Παιδείας, Έρευνας και Θρησκευμάτων):</w:t>
      </w:r>
      <w:r w:rsidRPr="002856AF">
        <w:rPr>
          <w:rFonts w:eastAsia="Times New Roman"/>
          <w:szCs w:val="24"/>
        </w:rPr>
        <w:t xml:space="preserve"> Και εγώ εκείνο για το οποίο θα παρακαλούσα τους συναδέλφους που προέρχονται από τον ακ</w:t>
      </w:r>
      <w:r w:rsidRPr="002856AF">
        <w:rPr>
          <w:rFonts w:eastAsia="Times New Roman"/>
          <w:szCs w:val="24"/>
        </w:rPr>
        <w:t xml:space="preserve">αδημαϊκό χώρο είναι να τοποθετηθούν σ’ αυτό.  </w:t>
      </w:r>
    </w:p>
    <w:p w14:paraId="21181D58" w14:textId="77777777" w:rsidR="000E1C16" w:rsidRDefault="00D27C3B">
      <w:pPr>
        <w:rPr>
          <w:rFonts w:eastAsia="Times New Roman"/>
          <w:szCs w:val="24"/>
        </w:rPr>
      </w:pPr>
      <w:r w:rsidRPr="002856AF">
        <w:rPr>
          <w:rFonts w:eastAsia="Times New Roman"/>
          <w:szCs w:val="24"/>
        </w:rPr>
        <w:t>Όσον αφορά τις τροπολογίες αυτού του τύπου γενικότερα…</w:t>
      </w:r>
    </w:p>
    <w:p w14:paraId="21181D59" w14:textId="77777777" w:rsidR="000E1C16" w:rsidRDefault="00D27C3B">
      <w:pPr>
        <w:rPr>
          <w:rFonts w:eastAsia="Times New Roman"/>
          <w:szCs w:val="24"/>
        </w:rPr>
      </w:pPr>
      <w:r w:rsidRPr="002856AF">
        <w:rPr>
          <w:rFonts w:eastAsia="Times New Roman"/>
          <w:b/>
          <w:szCs w:val="24"/>
        </w:rPr>
        <w:t>ΜΑΥΡΟΥΔΗΣ ΒΟΡΙΔΗΣ:</w:t>
      </w:r>
      <w:r w:rsidRPr="002856AF">
        <w:rPr>
          <w:rFonts w:eastAsia="Times New Roman"/>
          <w:szCs w:val="24"/>
        </w:rPr>
        <w:t xml:space="preserve"> Δεν μας δεσμεύει βέβαια αυτό! </w:t>
      </w:r>
    </w:p>
    <w:p w14:paraId="21181D5A" w14:textId="77777777" w:rsidR="000E1C16" w:rsidRDefault="00D27C3B">
      <w:pPr>
        <w:rPr>
          <w:rFonts w:eastAsia="Times New Roman"/>
          <w:szCs w:val="24"/>
        </w:rPr>
      </w:pPr>
      <w:r w:rsidRPr="002856AF">
        <w:rPr>
          <w:rFonts w:eastAsia="Times New Roman"/>
          <w:b/>
          <w:szCs w:val="24"/>
        </w:rPr>
        <w:t>ΚΩΝΣΤΑΝΤΙΝΟΣ ΦΩΤΑΚΗΣ (Αναπληρωτής Υπουργός Παιδείας, Έρευνας και Θρησκευμάτων):</w:t>
      </w:r>
      <w:r w:rsidRPr="002856AF">
        <w:rPr>
          <w:rFonts w:eastAsia="Times New Roman"/>
          <w:szCs w:val="24"/>
        </w:rPr>
        <w:t xml:space="preserve"> Όχι, σαφώς δεν σας δεσμε</w:t>
      </w:r>
      <w:r w:rsidRPr="002856AF">
        <w:rPr>
          <w:rFonts w:eastAsia="Times New Roman"/>
          <w:szCs w:val="24"/>
        </w:rPr>
        <w:t xml:space="preserve">ύει. Όμως, αυτό που θα θέλαμε, πριν κάνουμε δεκτή οποιαδήποτε τροπολογία τέτοιου τύπου, είναι να υπάρξει μια διακομματική συμφωνία. Και σ’ αυτό πραγματικά περιμένω την αρωγή των συναδέλφων που βρίσκονται –νομίζω- σε όλους τους πολιτικούς χώρους εδώ. </w:t>
      </w:r>
    </w:p>
    <w:p w14:paraId="21181D5B" w14:textId="77777777" w:rsidR="000E1C16" w:rsidRDefault="00D27C3B">
      <w:pPr>
        <w:rPr>
          <w:rFonts w:eastAsia="Times New Roman"/>
          <w:szCs w:val="24"/>
        </w:rPr>
      </w:pPr>
      <w:r w:rsidRPr="002856AF">
        <w:rPr>
          <w:rFonts w:eastAsia="Times New Roman"/>
          <w:szCs w:val="24"/>
        </w:rPr>
        <w:t xml:space="preserve">Όσον </w:t>
      </w:r>
      <w:r w:rsidRPr="002856AF">
        <w:rPr>
          <w:rFonts w:eastAsia="Times New Roman"/>
          <w:szCs w:val="24"/>
        </w:rPr>
        <w:t>αφορά τώρα το θέμα του ΕΣΕΤ –και θα κλείσω μ’ αυτό, κύριε Πρόεδρε-, θα ήθελα να αναφέρω ένα στοιχείο. Μέχρι τώρα τα μέλη του ΕΣΕΤ πάντα επιλέγονταν από τον κάθε Υπουργό. Μάλιστα, το παρόν ΕΣΕΤ είχε επιλεγεί για τρία χρόνια από τον τότε Υπουργό κ. Αρβανιτόπ</w:t>
      </w:r>
      <w:r w:rsidRPr="002856AF">
        <w:rPr>
          <w:rFonts w:eastAsia="Times New Roman"/>
          <w:szCs w:val="24"/>
        </w:rPr>
        <w:t xml:space="preserve">ουλο. </w:t>
      </w:r>
    </w:p>
    <w:p w14:paraId="21181D5C" w14:textId="77777777" w:rsidR="000E1C16" w:rsidRDefault="00D27C3B">
      <w:pPr>
        <w:rPr>
          <w:rFonts w:eastAsia="Times New Roman"/>
          <w:szCs w:val="24"/>
        </w:rPr>
      </w:pPr>
      <w:r w:rsidRPr="002856AF">
        <w:rPr>
          <w:rFonts w:eastAsia="Times New Roman"/>
          <w:szCs w:val="24"/>
        </w:rPr>
        <w:t>Το παρόν ΕΣΕΤ είχε καταργηθεί όσον αφορά τη θητεία του με την ψήφιση του νόμου 2014 και εμείς το επαναφέραμε. Ο λόγος που αυτή</w:t>
      </w:r>
      <w:r w:rsidRPr="002856AF">
        <w:rPr>
          <w:rFonts w:eastAsia="Times New Roman"/>
          <w:szCs w:val="24"/>
        </w:rPr>
        <w:t>ν</w:t>
      </w:r>
      <w:r w:rsidRPr="002856AF">
        <w:rPr>
          <w:rFonts w:eastAsia="Times New Roman"/>
          <w:szCs w:val="24"/>
        </w:rPr>
        <w:t xml:space="preserve"> τη στιγμή θέλουμε να δημιουργήσουμε ένα ενδιάμεσο μεταβατικό ΕΣΕΤ είναι διότι αλλάζει η όλη δομή. Υπάρχουν δύο επιτροπές </w:t>
      </w:r>
      <w:r w:rsidRPr="002856AF">
        <w:rPr>
          <w:rFonts w:eastAsia="Times New Roman"/>
          <w:szCs w:val="24"/>
        </w:rPr>
        <w:t xml:space="preserve">–ας μην μπω, όμως, σε λεπτομέρειες-, μια </w:t>
      </w:r>
      <w:r w:rsidRPr="002856AF">
        <w:rPr>
          <w:rFonts w:eastAsia="Times New Roman"/>
          <w:szCs w:val="24"/>
        </w:rPr>
        <w:t xml:space="preserve">επιτροπή </w:t>
      </w:r>
      <w:r w:rsidRPr="002856AF">
        <w:rPr>
          <w:rFonts w:eastAsia="Times New Roman"/>
          <w:szCs w:val="24"/>
        </w:rPr>
        <w:t xml:space="preserve">που έχει να κάνει με καινοτομία και μια άλλη </w:t>
      </w:r>
      <w:r w:rsidRPr="002856AF">
        <w:rPr>
          <w:rFonts w:eastAsia="Times New Roman"/>
          <w:szCs w:val="24"/>
        </w:rPr>
        <w:t xml:space="preserve">επιτροπή </w:t>
      </w:r>
      <w:r w:rsidRPr="002856AF">
        <w:rPr>
          <w:rFonts w:eastAsia="Times New Roman"/>
          <w:szCs w:val="24"/>
        </w:rPr>
        <w:t xml:space="preserve">που έχει να κάνει με καθαρή έρευνα. </w:t>
      </w:r>
    </w:p>
    <w:p w14:paraId="21181D5D" w14:textId="77777777" w:rsidR="000E1C16" w:rsidRDefault="00D27C3B">
      <w:pPr>
        <w:rPr>
          <w:rFonts w:eastAsia="Times New Roman"/>
          <w:szCs w:val="24"/>
        </w:rPr>
      </w:pPr>
      <w:r w:rsidRPr="002856AF">
        <w:rPr>
          <w:rFonts w:eastAsia="Times New Roman"/>
          <w:szCs w:val="24"/>
        </w:rPr>
        <w:t>Β</w:t>
      </w:r>
      <w:r w:rsidRPr="002856AF">
        <w:rPr>
          <w:rFonts w:eastAsia="Times New Roman"/>
          <w:szCs w:val="24"/>
        </w:rPr>
        <w:t>εβαίως εδώ υπάρχει και κάτι άλλο, διότι το νέο ΕΣΕΤ, αυτό το οποίο προτείνουμε εμείς –το ΕΣΕΚ, όπως θα λέγεται, το</w:t>
      </w:r>
      <w:r w:rsidRPr="002856AF">
        <w:rPr>
          <w:rFonts w:eastAsia="Times New Roman"/>
          <w:szCs w:val="24"/>
        </w:rPr>
        <w:t xml:space="preserve"> Εθνικό Συμβούλιο Έρευνας και Καινοτομίας- δεν κάνει το ίδιο εκλογές ούτε στον </w:t>
      </w:r>
      <w:r w:rsidRPr="002856AF">
        <w:rPr>
          <w:rFonts w:eastAsia="Times New Roman"/>
          <w:szCs w:val="24"/>
        </w:rPr>
        <w:t>«</w:t>
      </w:r>
      <w:r w:rsidRPr="002856AF">
        <w:rPr>
          <w:rFonts w:eastAsia="Times New Roman"/>
          <w:szCs w:val="24"/>
        </w:rPr>
        <w:t>Δ</w:t>
      </w:r>
      <w:r w:rsidRPr="002856AF">
        <w:rPr>
          <w:rFonts w:eastAsia="Times New Roman"/>
          <w:szCs w:val="24"/>
        </w:rPr>
        <w:t>ΗΜΟΚΡΙΤΟ»</w:t>
      </w:r>
      <w:r w:rsidRPr="002856AF">
        <w:rPr>
          <w:rFonts w:eastAsia="Times New Roman"/>
          <w:szCs w:val="24"/>
        </w:rPr>
        <w:t xml:space="preserve"> ούτε και σε κανένα άλλο ερευνητικό κέντρο. Απλώς επιλέγει τους κριτές, επιστήμονες διεθνούς κύρους. </w:t>
      </w:r>
    </w:p>
    <w:p w14:paraId="21181D5E" w14:textId="77777777" w:rsidR="000E1C16" w:rsidRDefault="00D27C3B">
      <w:pPr>
        <w:rPr>
          <w:rFonts w:eastAsia="Times New Roman"/>
          <w:szCs w:val="24"/>
        </w:rPr>
      </w:pPr>
      <w:r w:rsidRPr="002856AF">
        <w:rPr>
          <w:rFonts w:eastAsia="Times New Roman"/>
          <w:szCs w:val="24"/>
        </w:rPr>
        <w:t xml:space="preserve">(Στο σημείο αυτό </w:t>
      </w:r>
      <w:r w:rsidRPr="002856AF">
        <w:rPr>
          <w:rFonts w:eastAsia="Times New Roman"/>
          <w:szCs w:val="24"/>
        </w:rPr>
        <w:t xml:space="preserve">κτυπάει </w:t>
      </w:r>
      <w:r w:rsidRPr="002856AF">
        <w:rPr>
          <w:rFonts w:eastAsia="Times New Roman"/>
          <w:szCs w:val="24"/>
        </w:rPr>
        <w:t xml:space="preserve">το κουδούνι λήξεως του χρόνου ομιλίας </w:t>
      </w:r>
      <w:r w:rsidRPr="002856AF">
        <w:rPr>
          <w:rFonts w:eastAsia="Times New Roman"/>
          <w:szCs w:val="24"/>
        </w:rPr>
        <w:t>του κυρίου Αναπληρωτή Υπουργού)</w:t>
      </w:r>
    </w:p>
    <w:p w14:paraId="21181D5F" w14:textId="77777777" w:rsidR="000E1C16" w:rsidRDefault="00D27C3B">
      <w:pPr>
        <w:rPr>
          <w:rFonts w:eastAsia="Times New Roman"/>
          <w:szCs w:val="24"/>
        </w:rPr>
      </w:pPr>
      <w:r w:rsidRPr="002856AF">
        <w:rPr>
          <w:rFonts w:eastAsia="Times New Roman"/>
          <w:szCs w:val="24"/>
        </w:rPr>
        <w:t xml:space="preserve">Και τέλος, έρχομαι σε κάτι τελευταίο και πολύ σημαντικό για εμένα. Δεν νομίζω ότι υπάρχει καταξιωμένος επιστήμονας διεθνούς κύρους, όπως είναι τα μέλη του ΕΣΕΤ, που να σέβεται τον εαυτό του και πραγματικά να λειτουργήσει με </w:t>
      </w:r>
      <w:r w:rsidRPr="002856AF">
        <w:rPr>
          <w:rFonts w:eastAsia="Times New Roman"/>
          <w:szCs w:val="24"/>
        </w:rPr>
        <w:t>τέτοιο τρόπο που να προωθήσει το ένα ή το άλλο. Δεν νομίζω να γίνει αυτό ούτε στο παρόν ΕΣΕΤ ούτε σ’ αυτό που θα οριστεί σε μεταβατική φάση. Και βεβαίως περιμένετε να δείτε ποιοι θα μετέχουν σ’ αυτό το μεταβατικό ΕΣΕΤ, ποιοι θα είναι αυτοί, πριν εκφέρετε κ</w:t>
      </w:r>
      <w:r w:rsidRPr="002856AF">
        <w:rPr>
          <w:rFonts w:eastAsia="Times New Roman"/>
          <w:szCs w:val="24"/>
        </w:rPr>
        <w:t xml:space="preserve">άποια άποψη, διότι ειδάλλως νομίζω ότι υποβαθμίζεται ο θεσμός του ΕΣΕΤ. </w:t>
      </w:r>
    </w:p>
    <w:p w14:paraId="21181D60" w14:textId="77777777" w:rsidR="000E1C16" w:rsidRDefault="00D27C3B">
      <w:pPr>
        <w:rPr>
          <w:rFonts w:eastAsia="Times New Roman"/>
          <w:szCs w:val="24"/>
        </w:rPr>
      </w:pPr>
      <w:r w:rsidRPr="002856AF">
        <w:rPr>
          <w:rFonts w:eastAsia="Times New Roman"/>
          <w:szCs w:val="24"/>
        </w:rPr>
        <w:t xml:space="preserve">Σας ευχαριστώ. </w:t>
      </w:r>
    </w:p>
    <w:p w14:paraId="21181D61"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Τον λόγο έχει ο </w:t>
      </w:r>
      <w:r w:rsidRPr="00FB5885">
        <w:rPr>
          <w:rFonts w:eastAsia="Times New Roman"/>
          <w:szCs w:val="24"/>
        </w:rPr>
        <w:t xml:space="preserve">ειδικός αγορητής </w:t>
      </w:r>
      <w:r w:rsidRPr="006B36B3">
        <w:rPr>
          <w:rFonts w:eastAsia="Times New Roman"/>
          <w:szCs w:val="24"/>
        </w:rPr>
        <w:t>της Χρυσής Αυγής κ. Κούζηλ</w:t>
      </w:r>
      <w:r w:rsidRPr="00F67D51">
        <w:rPr>
          <w:rFonts w:eastAsia="Times New Roman"/>
          <w:szCs w:val="24"/>
        </w:rPr>
        <w:t>ος.</w:t>
      </w:r>
    </w:p>
    <w:p w14:paraId="21181D62" w14:textId="77777777" w:rsidR="000E1C16" w:rsidRDefault="00D27C3B">
      <w:pPr>
        <w:rPr>
          <w:rFonts w:eastAsia="Times New Roman"/>
          <w:szCs w:val="24"/>
        </w:rPr>
      </w:pPr>
      <w:r w:rsidRPr="00711B79">
        <w:rPr>
          <w:rFonts w:eastAsia="Times New Roman"/>
          <w:b/>
          <w:szCs w:val="24"/>
        </w:rPr>
        <w:t>ΜΑΡΙΑ ΑΝΤΩΝΙΟΥ:</w:t>
      </w:r>
      <w:r w:rsidRPr="00307868">
        <w:rPr>
          <w:rFonts w:eastAsia="Times New Roman"/>
          <w:szCs w:val="24"/>
        </w:rPr>
        <w:t xml:space="preserve"> Κύριε Πρόεδρε, θα ήθελα τον λόγο. </w:t>
      </w:r>
    </w:p>
    <w:p w14:paraId="21181D63" w14:textId="77777777" w:rsidR="000E1C16" w:rsidRDefault="00D27C3B">
      <w:pPr>
        <w:rPr>
          <w:rFonts w:eastAsia="Times New Roman"/>
          <w:szCs w:val="24"/>
        </w:rPr>
      </w:pPr>
      <w:r w:rsidRPr="002856AF">
        <w:rPr>
          <w:rFonts w:eastAsia="Times New Roman"/>
          <w:b/>
          <w:szCs w:val="24"/>
        </w:rPr>
        <w:t xml:space="preserve">ΠΡΟΕΔΡΕΥΩΝ </w:t>
      </w:r>
      <w:r w:rsidRPr="002856AF">
        <w:rPr>
          <w:rFonts w:eastAsia="Times New Roman"/>
          <w:b/>
          <w:szCs w:val="24"/>
        </w:rPr>
        <w:t>(Δημήτριος Κρεμαστινός):</w:t>
      </w:r>
      <w:r w:rsidRPr="002856AF">
        <w:rPr>
          <w:rFonts w:eastAsia="Times New Roman"/>
          <w:szCs w:val="24"/>
        </w:rPr>
        <w:t xml:space="preserve"> Τι είπατε, κυρία Αντωνίου; </w:t>
      </w:r>
    </w:p>
    <w:p w14:paraId="21181D64" w14:textId="77777777" w:rsidR="000E1C16" w:rsidRDefault="00D27C3B">
      <w:pPr>
        <w:rPr>
          <w:rFonts w:eastAsia="Times New Roman"/>
          <w:szCs w:val="24"/>
        </w:rPr>
      </w:pPr>
      <w:r w:rsidRPr="00FB5885">
        <w:rPr>
          <w:rFonts w:eastAsia="Times New Roman"/>
          <w:b/>
          <w:szCs w:val="24"/>
        </w:rPr>
        <w:t>ΜΑΡΙΑ ΑΝΤΩΝΙΟΥ:</w:t>
      </w:r>
      <w:r w:rsidRPr="00822C3A">
        <w:rPr>
          <w:rFonts w:eastAsia="Times New Roman"/>
          <w:szCs w:val="24"/>
        </w:rPr>
        <w:t xml:space="preserve"> Σας ζήτησα τον λόγο για ένα λεπτό για να απαντήσω στον κύριο Υπουργό, όσον αφορά τις δύο επισημάνσεις. Μπορώ; </w:t>
      </w:r>
    </w:p>
    <w:p w14:paraId="21181D65"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Δεν γίνεται διάλογος. </w:t>
      </w:r>
    </w:p>
    <w:p w14:paraId="21181D66" w14:textId="77777777" w:rsidR="000E1C16" w:rsidRDefault="00D27C3B">
      <w:pPr>
        <w:rPr>
          <w:rFonts w:eastAsia="Times New Roman"/>
          <w:szCs w:val="24"/>
        </w:rPr>
      </w:pPr>
      <w:r w:rsidRPr="00FB5885">
        <w:rPr>
          <w:rFonts w:eastAsia="Times New Roman"/>
          <w:b/>
          <w:szCs w:val="24"/>
        </w:rPr>
        <w:t>ΝΙΚΟΛΑΟΣ ΔΕΝΔΙΑΣ:</w:t>
      </w:r>
      <w:r w:rsidRPr="00822C3A">
        <w:rPr>
          <w:rFonts w:eastAsia="Times New Roman"/>
          <w:szCs w:val="24"/>
        </w:rPr>
        <w:t xml:space="preserve"> Και το ότι σηκώθηκε, όμως, ο κύριος Υπουργός, πάλι δεν είναι σύνηθες. </w:t>
      </w:r>
    </w:p>
    <w:p w14:paraId="21181D67" w14:textId="77777777" w:rsidR="000E1C16" w:rsidRDefault="00D27C3B">
      <w:pPr>
        <w:rPr>
          <w:rFonts w:eastAsia="Times New Roman"/>
          <w:szCs w:val="24"/>
        </w:rPr>
      </w:pPr>
      <w:r w:rsidRPr="006B36B3">
        <w:rPr>
          <w:rFonts w:eastAsia="Times New Roman"/>
          <w:b/>
          <w:szCs w:val="24"/>
        </w:rPr>
        <w:t>ΜΑΡΙΑ ΑΝΤΩΝΙΟΥ:</w:t>
      </w:r>
      <w:r w:rsidRPr="00F67D51">
        <w:rPr>
          <w:rFonts w:eastAsia="Times New Roman"/>
          <w:szCs w:val="24"/>
        </w:rPr>
        <w:t xml:space="preserve"> Επίσης δεν είναι σύνηθες, κύριε Πρόεδρε! </w:t>
      </w:r>
    </w:p>
    <w:p w14:paraId="21181D68"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Έχετε δίκιο. </w:t>
      </w:r>
    </w:p>
    <w:p w14:paraId="21181D69" w14:textId="77777777" w:rsidR="000E1C16" w:rsidRDefault="00D27C3B">
      <w:pPr>
        <w:rPr>
          <w:rFonts w:eastAsia="Times New Roman"/>
          <w:szCs w:val="24"/>
        </w:rPr>
      </w:pPr>
      <w:r w:rsidRPr="001D5627">
        <w:rPr>
          <w:rFonts w:eastAsia="Times New Roman"/>
          <w:b/>
          <w:szCs w:val="24"/>
        </w:rPr>
        <w:t>ΝΙΚΟΛΑΟΣ Δ</w:t>
      </w:r>
      <w:r w:rsidRPr="00FB5885">
        <w:rPr>
          <w:rFonts w:eastAsia="Times New Roman"/>
          <w:b/>
          <w:szCs w:val="24"/>
        </w:rPr>
        <w:t>ΕΝΔΙΑΣ:</w:t>
      </w:r>
      <w:r w:rsidRPr="00DA6710">
        <w:rPr>
          <w:rFonts w:eastAsia="Times New Roman"/>
          <w:szCs w:val="24"/>
        </w:rPr>
        <w:t xml:space="preserve"> Επιεικώς δεν είναι σύνηθες!</w:t>
      </w:r>
    </w:p>
    <w:p w14:paraId="21181D6A" w14:textId="77777777" w:rsidR="000E1C16" w:rsidRDefault="00D27C3B">
      <w:pPr>
        <w:rPr>
          <w:rFonts w:eastAsia="Times New Roman"/>
          <w:szCs w:val="24"/>
        </w:rPr>
      </w:pPr>
      <w:r w:rsidRPr="002856AF">
        <w:rPr>
          <w:rFonts w:eastAsia="Times New Roman"/>
          <w:b/>
          <w:szCs w:val="24"/>
        </w:rPr>
        <w:t>ΠΡΟΕΔΡΕΥΩΝ (Δημήτριος Κρεμαστι</w:t>
      </w:r>
      <w:r w:rsidRPr="002856AF">
        <w:rPr>
          <w:rFonts w:eastAsia="Times New Roman"/>
          <w:b/>
          <w:szCs w:val="24"/>
        </w:rPr>
        <w:t>νός):</w:t>
      </w:r>
      <w:r w:rsidRPr="002856AF">
        <w:rPr>
          <w:rFonts w:eastAsia="Times New Roman"/>
          <w:szCs w:val="24"/>
        </w:rPr>
        <w:t xml:space="preserve"> Όμως, αν συνεχιστεί αυτό, καταλαβαίνετε! </w:t>
      </w:r>
    </w:p>
    <w:p w14:paraId="21181D6B" w14:textId="77777777" w:rsidR="000E1C16" w:rsidRDefault="00D27C3B">
      <w:pPr>
        <w:rPr>
          <w:rFonts w:eastAsia="Times New Roman"/>
          <w:szCs w:val="24"/>
        </w:rPr>
      </w:pPr>
      <w:r w:rsidRPr="002856AF">
        <w:rPr>
          <w:rFonts w:eastAsia="Times New Roman"/>
          <w:szCs w:val="24"/>
        </w:rPr>
        <w:t xml:space="preserve">Ορίστε, κύριε Κούζηλε, έχετε τον λόγο. </w:t>
      </w:r>
    </w:p>
    <w:p w14:paraId="21181D6C" w14:textId="77777777" w:rsidR="000E1C16" w:rsidRDefault="00D27C3B">
      <w:pPr>
        <w:contextualSpacing/>
        <w:rPr>
          <w:rFonts w:eastAsia="Times New Roman"/>
          <w:szCs w:val="24"/>
        </w:rPr>
      </w:pPr>
      <w:r w:rsidRPr="00FB5885">
        <w:rPr>
          <w:rFonts w:eastAsia="Times New Roman"/>
          <w:b/>
          <w:szCs w:val="24"/>
        </w:rPr>
        <w:t xml:space="preserve">ΝΙΚΟΛΑΟΣ ΚΟΥΖΗΛΟΣ: </w:t>
      </w:r>
      <w:r w:rsidRPr="00822C3A">
        <w:rPr>
          <w:rFonts w:eastAsia="Times New Roman"/>
          <w:szCs w:val="24"/>
        </w:rPr>
        <w:t>Ευχαριστώ πολύ, κύριε Πρόεδρε.</w:t>
      </w:r>
    </w:p>
    <w:p w14:paraId="21181D6D" w14:textId="77777777" w:rsidR="000E1C16" w:rsidRDefault="00D27C3B">
      <w:pPr>
        <w:contextualSpacing/>
        <w:rPr>
          <w:rFonts w:eastAsia="Times New Roman"/>
          <w:szCs w:val="24"/>
        </w:rPr>
      </w:pPr>
      <w:r w:rsidRPr="006B36B3">
        <w:rPr>
          <w:rFonts w:eastAsia="Times New Roman"/>
          <w:szCs w:val="24"/>
        </w:rPr>
        <w:t>Στο παρόν σχέδιο νόμου βλέπουμε τροποποιήσεις και αλ</w:t>
      </w:r>
      <w:r w:rsidRPr="00F67D51">
        <w:rPr>
          <w:rFonts w:eastAsia="Times New Roman"/>
          <w:szCs w:val="24"/>
        </w:rPr>
        <w:t>λαγές σε έναν υφιστάμενο νόμο, τον ν.4310 του 2014, της συγκυβέρνη</w:t>
      </w:r>
      <w:r w:rsidRPr="00F67D51">
        <w:rPr>
          <w:rFonts w:eastAsia="Times New Roman"/>
          <w:szCs w:val="24"/>
        </w:rPr>
        <w:t xml:space="preserve">σης Νέας Δημοκρατίας-ΠΑΣΟΚ. Περιμέναμε τον συγκεκριμένο νόμο να καινοτομεί. </w:t>
      </w:r>
    </w:p>
    <w:p w14:paraId="21181D6E" w14:textId="77777777" w:rsidR="000E1C16" w:rsidRDefault="00D27C3B">
      <w:pPr>
        <w:contextualSpacing/>
        <w:rPr>
          <w:rFonts w:eastAsia="Times New Roman"/>
          <w:szCs w:val="24"/>
        </w:rPr>
      </w:pPr>
      <w:r w:rsidRPr="00711B79">
        <w:rPr>
          <w:rFonts w:eastAsia="Times New Roman"/>
          <w:szCs w:val="24"/>
        </w:rPr>
        <w:t>Προεκλογικά ο ΣΥΡΙΖΑ είχε υποσχεθεί ότι θα καταργήσει το ν.4310/2014 και θα φέρει ένα νέο νομοθέτημα. Στην ουσία αυτή</w:t>
      </w:r>
      <w:r w:rsidRPr="00307868">
        <w:rPr>
          <w:rFonts w:eastAsia="Times New Roman"/>
          <w:szCs w:val="24"/>
        </w:rPr>
        <w:t>ν</w:t>
      </w:r>
      <w:r w:rsidRPr="00875107">
        <w:rPr>
          <w:rFonts w:eastAsia="Times New Roman"/>
          <w:szCs w:val="24"/>
        </w:rPr>
        <w:t xml:space="preserve"> τη στιγμή τι βλέπουμε; Διορθώσεις πάνω σε αστοχίες που είχε ο ν.4310/2014 και μπαλώματα στην ουσία. Δεν κάνατε αυτό που περιμέναν όλοι.</w:t>
      </w:r>
    </w:p>
    <w:p w14:paraId="21181D6F" w14:textId="77777777" w:rsidR="000E1C16" w:rsidRDefault="00D27C3B">
      <w:pPr>
        <w:contextualSpacing/>
        <w:rPr>
          <w:rFonts w:eastAsia="Times New Roman"/>
          <w:szCs w:val="24"/>
        </w:rPr>
      </w:pPr>
      <w:r w:rsidRPr="002856AF">
        <w:rPr>
          <w:rFonts w:eastAsia="Times New Roman"/>
          <w:szCs w:val="24"/>
        </w:rPr>
        <w:t>Κύριε Υπουργέ, είχατε δώσει δύο κεντρικές στοχεύσεις στις εισηγήσεις σας στις επιτροπές. Η πρώτη στόχευση ήταν ότι στόχ</w:t>
      </w:r>
      <w:r w:rsidRPr="002856AF">
        <w:rPr>
          <w:rFonts w:eastAsia="Times New Roman"/>
          <w:szCs w:val="24"/>
        </w:rPr>
        <w:t>ος είναι η γνώση που προκύπτει από την επιστημονική έρευνα σε συνδυασμό με την παιδεία. Και ο δεύτερος στόχος είναι η έρευνα μέσα από τη γνώση και την καινοτομία που παράγονται και καλούνται να αποτελέσουν μία αναπτυξιακή προοπτική για την επόμενη ημέρα κα</w:t>
      </w:r>
      <w:r w:rsidRPr="002856AF">
        <w:rPr>
          <w:rFonts w:eastAsia="Times New Roman"/>
          <w:szCs w:val="24"/>
        </w:rPr>
        <w:t>ι να συνεισφέρουν στην παραγωγική ανασυγκρότηση της χώρας.</w:t>
      </w:r>
    </w:p>
    <w:p w14:paraId="21181D70" w14:textId="77777777" w:rsidR="000E1C16" w:rsidRDefault="00D27C3B">
      <w:pPr>
        <w:contextualSpacing/>
        <w:rPr>
          <w:rFonts w:eastAsia="Times New Roman"/>
          <w:szCs w:val="24"/>
        </w:rPr>
      </w:pPr>
      <w:r w:rsidRPr="00290251">
        <w:rPr>
          <w:rFonts w:eastAsia="Times New Roman"/>
          <w:szCs w:val="24"/>
        </w:rPr>
        <w:t>Ο συγκεκριμένος νόμος βλέπουμε ότι απέχει πολύ από τις δύο στοχεύσεις που έχετε θέσει. Δεν λύνονται χρόνια προβλήματα και παθογένειες όπως είναι η υποστελέχωση, η ανάπτυξη υποδομών, ενώ συνεχί</w:t>
      </w:r>
      <w:r w:rsidRPr="001C1443">
        <w:rPr>
          <w:rFonts w:eastAsia="Times New Roman"/>
          <w:szCs w:val="24"/>
        </w:rPr>
        <w:t>ζει ν</w:t>
      </w:r>
      <w:r w:rsidRPr="001C1443">
        <w:rPr>
          <w:rFonts w:eastAsia="Times New Roman"/>
          <w:szCs w:val="24"/>
        </w:rPr>
        <w:t xml:space="preserve">α υπάρχει δυσκολία σύνδεσης με την παραγωγή και την αγορά. </w:t>
      </w:r>
    </w:p>
    <w:p w14:paraId="21181D71" w14:textId="77777777" w:rsidR="000E1C16" w:rsidRDefault="00D27C3B">
      <w:pPr>
        <w:contextualSpacing/>
        <w:rPr>
          <w:rFonts w:eastAsia="Times New Roman"/>
          <w:szCs w:val="24"/>
        </w:rPr>
      </w:pPr>
      <w:r w:rsidRPr="00C460F5">
        <w:rPr>
          <w:rFonts w:eastAsia="Times New Roman"/>
          <w:szCs w:val="24"/>
        </w:rPr>
        <w:t>Επίσης, δεν πιστεύουμε ότι βοηθάει στην επιστροφή επιστημονικού και ερευνητικού προσωπικού. Με στοιχεία του 2013, σε εβδομήντα τέσσερις χώρες μετανάστευσαν περίπου εκατόν πενήντα χιλιάδες Έλλ</w:t>
      </w:r>
      <w:r w:rsidRPr="005057D7">
        <w:rPr>
          <w:rFonts w:eastAsia="Times New Roman"/>
          <w:szCs w:val="24"/>
        </w:rPr>
        <w:t xml:space="preserve">ηνες </w:t>
      </w:r>
      <w:r w:rsidRPr="005057D7">
        <w:rPr>
          <w:rFonts w:eastAsia="Times New Roman"/>
          <w:szCs w:val="24"/>
        </w:rPr>
        <w:t>επιστήμονες και φυσικά, έχουν διαπρέψει όλοι στο εξωτερικό . Μελέτη του Ευρωπαϊκού Κέντρου για την Ανάπτυξη της Επαγγελματικής Κατάρτισης έδειξε ότι έως το 2020 θα υπάρξει μεγάλη ζήτηση στο εξωτερικό εξειδικευμένου τεχνικών και τεχνολόγων, δηλαδή θα έ</w:t>
      </w:r>
      <w:r w:rsidRPr="00DF4CB9">
        <w:rPr>
          <w:rFonts w:eastAsia="Times New Roman"/>
          <w:szCs w:val="24"/>
        </w:rPr>
        <w:t>χουμε</w:t>
      </w:r>
      <w:r w:rsidRPr="00DF4CB9">
        <w:rPr>
          <w:rFonts w:eastAsia="Times New Roman"/>
          <w:szCs w:val="24"/>
        </w:rPr>
        <w:t xml:space="preserve"> άλλη μία φυγή Ελλήνων έως το 2020, και το παρόν νομοσχέδιο δεν βοηθάει τους Έλληνες να μείνουν στην Ελλάδα.</w:t>
      </w:r>
    </w:p>
    <w:p w14:paraId="21181D72" w14:textId="77777777" w:rsidR="000E1C16" w:rsidRDefault="00D27C3B">
      <w:pPr>
        <w:contextualSpacing/>
        <w:rPr>
          <w:rFonts w:eastAsia="Times New Roman"/>
          <w:szCs w:val="24"/>
        </w:rPr>
      </w:pPr>
      <w:r w:rsidRPr="00B24C18">
        <w:rPr>
          <w:rFonts w:eastAsia="Times New Roman"/>
          <w:szCs w:val="24"/>
        </w:rPr>
        <w:t>Επίσης, όλοι οι φορείς τι ζητήσανε; Να λυθεί το πρόβλημα της γραφειοκρατίας, το οποίο στην ουσία δεν λύνεται. Η βασική έρευνα, το αναγκαίο εργ</w:t>
      </w:r>
      <w:r w:rsidRPr="00A67A2F">
        <w:rPr>
          <w:rFonts w:eastAsia="Times New Roman"/>
          <w:szCs w:val="24"/>
        </w:rPr>
        <w:t>αλείο</w:t>
      </w:r>
      <w:r w:rsidRPr="00A67A2F">
        <w:rPr>
          <w:rFonts w:eastAsia="Times New Roman"/>
          <w:szCs w:val="24"/>
        </w:rPr>
        <w:t xml:space="preserve"> παραγωγής νέας γνώσης, με την προϋπόθεση της ύπαρξης ενός σταθερού, μακροπρόθεσμου χρηματοδοτικού πλαισίου είναι απούσα. Και εδώ θα πρέπει να συμπληρώσουμε την υπόσχεσή σας για το νέο ταμείο, το οποίο θα έλθει σε έξι μήνες από τώρα, το οποίο έχετε δε</w:t>
      </w:r>
      <w:r w:rsidRPr="00274889">
        <w:rPr>
          <w:rFonts w:eastAsia="Times New Roman"/>
          <w:szCs w:val="24"/>
        </w:rPr>
        <w:t>σ</w:t>
      </w:r>
      <w:r w:rsidRPr="002114C1">
        <w:rPr>
          <w:rFonts w:eastAsia="Times New Roman"/>
          <w:szCs w:val="24"/>
        </w:rPr>
        <w:t>μευθ</w:t>
      </w:r>
      <w:r w:rsidRPr="002114C1">
        <w:rPr>
          <w:rFonts w:eastAsia="Times New Roman"/>
          <w:szCs w:val="24"/>
        </w:rPr>
        <w:t>εί ότι θα είναι έτοιμο και λειτουργικό σε έξι μήνες</w:t>
      </w:r>
      <w:r w:rsidRPr="00D676BB">
        <w:rPr>
          <w:rFonts w:eastAsia="Times New Roman"/>
          <w:szCs w:val="24"/>
        </w:rPr>
        <w:t xml:space="preserve"> αλλά μέχρι να υπάρχει αυτό το νέο ταμείο θα συνεχίσει η όλη διαδικασία να γίνεται με το υπάρχον καθεστώς.</w:t>
      </w:r>
    </w:p>
    <w:p w14:paraId="21181D73" w14:textId="77777777" w:rsidR="000E1C16" w:rsidRDefault="00D27C3B">
      <w:pPr>
        <w:contextualSpacing/>
        <w:rPr>
          <w:rFonts w:eastAsia="Times New Roman"/>
          <w:szCs w:val="24"/>
        </w:rPr>
      </w:pPr>
      <w:r w:rsidRPr="005117C9">
        <w:rPr>
          <w:rFonts w:eastAsia="Times New Roman"/>
          <w:szCs w:val="24"/>
        </w:rPr>
        <w:t xml:space="preserve"> Βασικό χρηματοδοτικό εργαλείο παραμένουν τα ευρωπαϊκά κονδύλια. Περιμέναμε να δούμε να αυξηθούν ο</w:t>
      </w:r>
      <w:r w:rsidRPr="005117C9">
        <w:rPr>
          <w:rFonts w:eastAsia="Times New Roman"/>
          <w:szCs w:val="24"/>
        </w:rPr>
        <w:t>ι πόροι και τελικά δεν αυξάνονται ούτε οι πόροι. Η καλύτερη επένδυση είναι να δοθούν πόροι στην καινοτόμο έρευνα, έτσι ώστε να μη συνεχιστεί η διαρροή του επι</w:t>
      </w:r>
      <w:r w:rsidRPr="00FB5B2C">
        <w:rPr>
          <w:rFonts w:eastAsia="Times New Roman"/>
          <w:szCs w:val="24"/>
        </w:rPr>
        <w:t>στημονικού και ερευνητικού προσωπικού. Γνωρίζετε ότι ένα από τα πλεονεκτήματά μας είναι το υψηλού</w:t>
      </w:r>
      <w:r w:rsidRPr="00B87D66">
        <w:rPr>
          <w:rFonts w:eastAsia="Times New Roman"/>
          <w:szCs w:val="24"/>
        </w:rPr>
        <w:t xml:space="preserve"> </w:t>
      </w:r>
      <w:r w:rsidRPr="00B87D66">
        <w:rPr>
          <w:rFonts w:eastAsia="Times New Roman"/>
          <w:szCs w:val="24"/>
        </w:rPr>
        <w:t>επιπέδου ανθρώπινο δυναμικό</w:t>
      </w:r>
      <w:r w:rsidRPr="002856AF">
        <w:rPr>
          <w:rFonts w:eastAsia="Times New Roman"/>
          <w:szCs w:val="24"/>
        </w:rPr>
        <w:t xml:space="preserve"> αλλά λόγω μνημονιακών υποχρεώσεων όλα έχουν περάσει σε δεύτερη μοίρα. </w:t>
      </w:r>
    </w:p>
    <w:p w14:paraId="21181D74" w14:textId="77777777" w:rsidR="000E1C16" w:rsidRDefault="00D27C3B">
      <w:pPr>
        <w:contextualSpacing/>
        <w:rPr>
          <w:rFonts w:eastAsia="Times New Roman"/>
          <w:szCs w:val="24"/>
        </w:rPr>
      </w:pPr>
      <w:r w:rsidRPr="002856AF">
        <w:rPr>
          <w:rFonts w:eastAsia="Times New Roman"/>
          <w:szCs w:val="24"/>
        </w:rPr>
        <w:t xml:space="preserve">Με το παρόν νομοθέτημα λύνονται όλα τα παραπάνω προβλήματα; Όχι. Η πρωτογενής εφαρμοσμένη έρευνα θα συνεχίσει να ασφυκτιά; Φυσικά. Ερώτηση: Αναμορφώνεται το </w:t>
      </w:r>
      <w:r w:rsidRPr="002856AF">
        <w:rPr>
          <w:rFonts w:eastAsia="Times New Roman"/>
          <w:szCs w:val="24"/>
        </w:rPr>
        <w:t xml:space="preserve">ερευνητικό μοντέλο; Στην ουσία όχι, γιατί είπαμε ότι είναι ένα μπάλωμα του ν.4310/2014 και θα πρέπει να περιμένουμε πάνω από έξι μήνες για να έλθει ένα καινούργιο νομοθέτημα, όπως έχετε υποσχεθεί. </w:t>
      </w:r>
    </w:p>
    <w:p w14:paraId="21181D75" w14:textId="77777777" w:rsidR="000E1C16" w:rsidRDefault="00D27C3B">
      <w:pPr>
        <w:contextualSpacing/>
        <w:rPr>
          <w:rFonts w:eastAsia="Times New Roman"/>
          <w:szCs w:val="24"/>
        </w:rPr>
      </w:pPr>
      <w:r w:rsidRPr="002856AF">
        <w:rPr>
          <w:rFonts w:eastAsia="Times New Roman"/>
          <w:szCs w:val="24"/>
        </w:rPr>
        <w:t xml:space="preserve">Χαρτογραφώντας τον χώρο της έρευνας βλέπουμε ότι το πρώτο </w:t>
      </w:r>
      <w:r w:rsidRPr="002856AF">
        <w:rPr>
          <w:rFonts w:eastAsia="Times New Roman"/>
          <w:szCs w:val="24"/>
        </w:rPr>
        <w:t>πρόβλημα είναι οι δομές. Τα πενήντα ένα ερευνητικά κέντρα πλέον έχουν συρρικνωθεί σε τριάντα ένα.</w:t>
      </w:r>
    </w:p>
    <w:p w14:paraId="21181D76" w14:textId="77777777" w:rsidR="000E1C16" w:rsidRDefault="00D27C3B">
      <w:pPr>
        <w:rPr>
          <w:rFonts w:eastAsia="Times New Roman"/>
          <w:szCs w:val="24"/>
        </w:rPr>
      </w:pPr>
      <w:r w:rsidRPr="002856AF">
        <w:rPr>
          <w:rFonts w:eastAsia="Times New Roman"/>
          <w:szCs w:val="24"/>
        </w:rPr>
        <w:t xml:space="preserve">Το δεύτερο πρόβλημα είναι η γήρανση στην ουσία του προσωπικού. Οι νέοι επιστήμονες φεύγουν και υπάρχουν νέοι επιστήμονες που έχουν παραμείνει και δεν υπάρχει </w:t>
      </w:r>
      <w:r w:rsidRPr="002856AF">
        <w:rPr>
          <w:rFonts w:eastAsia="Times New Roman"/>
          <w:szCs w:val="24"/>
        </w:rPr>
        <w:t>κάποιος να τους διαδεχθεί στην ουσία. Το τρίτο πρόβλημα είναι οι πόροι, που ούτε αυτό λύνεται στο παρόν νομοσχέδιο. Και το τέταρτο πρόβλημα είναι το περιεχόμενο της έρευνας.</w:t>
      </w:r>
    </w:p>
    <w:p w14:paraId="21181D77" w14:textId="77777777" w:rsidR="000E1C16" w:rsidRDefault="00D27C3B">
      <w:pPr>
        <w:rPr>
          <w:rFonts w:eastAsia="Times New Roman"/>
          <w:szCs w:val="24"/>
        </w:rPr>
      </w:pPr>
      <w:r w:rsidRPr="002856AF">
        <w:rPr>
          <w:rFonts w:eastAsia="Times New Roman"/>
          <w:szCs w:val="24"/>
        </w:rPr>
        <w:t>Ας δούμε τώρα κάποια άρθρα:</w:t>
      </w:r>
    </w:p>
    <w:p w14:paraId="21181D78" w14:textId="77777777" w:rsidR="000E1C16" w:rsidRDefault="00D27C3B">
      <w:pPr>
        <w:rPr>
          <w:rFonts w:eastAsia="Times New Roman"/>
          <w:szCs w:val="24"/>
        </w:rPr>
      </w:pPr>
      <w:r w:rsidRPr="002856AF">
        <w:rPr>
          <w:rFonts w:eastAsia="Times New Roman"/>
          <w:szCs w:val="24"/>
        </w:rPr>
        <w:t>Με το άρθρο 18 δημιουργούνται διάφορες ανισορροπίες. Α</w:t>
      </w:r>
      <w:r w:rsidRPr="002856AF">
        <w:rPr>
          <w:rFonts w:eastAsia="Times New Roman"/>
          <w:szCs w:val="24"/>
        </w:rPr>
        <w:t xml:space="preserve">ντί να διαμορφώνετε, δημιουργείτε νέα προβλήματα. </w:t>
      </w:r>
    </w:p>
    <w:p w14:paraId="21181D79" w14:textId="77777777" w:rsidR="000E1C16" w:rsidRDefault="00D27C3B">
      <w:pPr>
        <w:rPr>
          <w:rFonts w:eastAsia="Times New Roman"/>
          <w:szCs w:val="24"/>
        </w:rPr>
      </w:pPr>
      <w:r w:rsidRPr="00B87D66">
        <w:rPr>
          <w:rFonts w:eastAsia="Times New Roman"/>
          <w:szCs w:val="24"/>
        </w:rPr>
        <w:t>Με το άρθρο 17, που είναι η αντικατάσταση του άρθρου 20 του ν.</w:t>
      </w:r>
      <w:r w:rsidRPr="002856AF">
        <w:rPr>
          <w:rFonts w:eastAsia="Times New Roman"/>
          <w:szCs w:val="24"/>
        </w:rPr>
        <w:t>4310/2014, σε σχέση με τη χρηματοδότηση ερευνητικών κέντρων, ινστιτούτων και τεχνολογικών φορέων, δεν δίνετε λύση στο πρόβλημα με τον αθέμιτο α</w:t>
      </w:r>
      <w:r w:rsidRPr="002856AF">
        <w:rPr>
          <w:rFonts w:eastAsia="Times New Roman"/>
          <w:szCs w:val="24"/>
        </w:rPr>
        <w:t xml:space="preserve">νταγωνισμό. </w:t>
      </w:r>
    </w:p>
    <w:p w14:paraId="21181D7A" w14:textId="77777777" w:rsidR="000E1C16" w:rsidRDefault="00D27C3B">
      <w:pPr>
        <w:rPr>
          <w:rFonts w:eastAsia="Times New Roman"/>
          <w:szCs w:val="24"/>
        </w:rPr>
      </w:pPr>
      <w:r w:rsidRPr="002856AF">
        <w:rPr>
          <w:rFonts w:eastAsia="Times New Roman"/>
          <w:szCs w:val="24"/>
        </w:rPr>
        <w:t>Ας δούμε το άρθρο 24, όπου πιστεύω ότι θα πέσει και το βάρος, για το θέμα των ΕΛΚΕ: «Ρυθμίσεις για τους ερευνητικούς και τεχνολογικούς φορείς και τους Ειδικούς Λογαριασμούς Κονδυλίων Έρευνας των ερευνητικών και τεχνολογικών φορέων και των ΑΕΙ»</w:t>
      </w:r>
      <w:r w:rsidRPr="002856AF">
        <w:rPr>
          <w:rFonts w:eastAsia="Times New Roman"/>
          <w:szCs w:val="24"/>
        </w:rPr>
        <w:t>. Διορθώνετε στην ουσία κάποια λάθη που υπήρχαν και κάποια χρηματοδοτικά θέματα, κάποια προβλήματα με προμήθειες αγαθών, θέματα μετακινήσεων αλλά υπάρχει και ένα άλλο πρόβλημα στο συγκεκριμένο άρθρο. Το πρόβλημα είναι οι συμβάσεις ορισμένου χρόνου, οι οποί</w:t>
      </w:r>
      <w:r w:rsidRPr="002856AF">
        <w:rPr>
          <w:rFonts w:eastAsia="Times New Roman"/>
          <w:szCs w:val="24"/>
        </w:rPr>
        <w:t>ες παρατείνονται με απόφαση του Ειδικού Συμβουλίου του Ερευνητικού Κέντρου. Εδώ το ερώτημα είναι γιατί να μην είναι αορίστου, ώστε να μην υπάρχει η πίεση του χρόνου και να υπάρχει καλύτερος σχεδιασμός στον προγραμματισμό των νέων επιστημόνων. Δεν αποσαφηνί</w:t>
      </w:r>
      <w:r w:rsidRPr="002856AF">
        <w:rPr>
          <w:rFonts w:eastAsia="Times New Roman"/>
          <w:szCs w:val="24"/>
        </w:rPr>
        <w:t>ζεται ποια θα είναι τα κριτήρια επιλογής ερευνητικών προγραμμάτων και ποια η στόχευσή τους.</w:t>
      </w:r>
    </w:p>
    <w:p w14:paraId="21181D7B" w14:textId="77777777" w:rsidR="000E1C16" w:rsidRDefault="00D27C3B">
      <w:pPr>
        <w:rPr>
          <w:rFonts w:eastAsia="Times New Roman"/>
          <w:szCs w:val="24"/>
        </w:rPr>
      </w:pPr>
      <w:r w:rsidRPr="002856AF">
        <w:rPr>
          <w:rFonts w:eastAsia="Times New Roman"/>
          <w:szCs w:val="24"/>
        </w:rPr>
        <w:t xml:space="preserve">Άλλα λάθη που βλέπουμε είναι τα εξής: στο άρθρο 25 παράγραφος 15, όπου με απόφαση του Διοικητικού Συμβουλίου του ΕΛΚΕΘΕ μπορεί να προσλαμβάνεται το αναγκαίο για τα </w:t>
      </w:r>
      <w:r w:rsidRPr="002856AF">
        <w:rPr>
          <w:rFonts w:eastAsia="Times New Roman"/>
          <w:szCs w:val="24"/>
        </w:rPr>
        <w:t>ερευνητικά πλοία του ΕΛΚΕΘΕ προσωπικό με σύμβαση εργασίας ιδιωτικού δικαίου ορισμένου χρόνου για πλήρη ή μερική απασχόληση ή κατά πλουν.</w:t>
      </w:r>
    </w:p>
    <w:p w14:paraId="21181D7C" w14:textId="77777777" w:rsidR="000E1C16" w:rsidRDefault="00D27C3B">
      <w:pPr>
        <w:rPr>
          <w:rFonts w:eastAsia="Times New Roman"/>
          <w:szCs w:val="24"/>
        </w:rPr>
      </w:pPr>
      <w:r w:rsidRPr="002856AF">
        <w:rPr>
          <w:rFonts w:eastAsia="Times New Roman"/>
          <w:szCs w:val="24"/>
        </w:rPr>
        <w:t>Επίσης, ένα ακόμα λάθος στο άρθρο 16 «Προσωπικό ερευνητικών κέντρων και ινστιτούτων», που είναι αντικατάσταση του άρθρο</w:t>
      </w:r>
      <w:r w:rsidRPr="002856AF">
        <w:rPr>
          <w:rFonts w:eastAsia="Times New Roman"/>
          <w:szCs w:val="24"/>
        </w:rPr>
        <w:t xml:space="preserve">υ 18 του ν. 4310/1984, είναι ότι δεν υπάρχει εργασιακή ασφάλεια. Για τα επιδόματα επικίνδυνης και ανθυγιεινής εργασίας δεν υπάρχει ήδη η </w:t>
      </w:r>
      <w:r w:rsidRPr="002856AF">
        <w:rPr>
          <w:rFonts w:eastAsia="Times New Roman"/>
          <w:szCs w:val="24"/>
        </w:rPr>
        <w:t>κοινή υπουργική απόφαση</w:t>
      </w:r>
      <w:r w:rsidRPr="002856AF">
        <w:rPr>
          <w:rFonts w:eastAsia="Times New Roman"/>
          <w:szCs w:val="24"/>
        </w:rPr>
        <w:t>. Το βαθμολογικό σύστημα το θεωρούμε λάθος.</w:t>
      </w:r>
    </w:p>
    <w:p w14:paraId="21181D7D" w14:textId="77777777" w:rsidR="000E1C16" w:rsidRDefault="00D27C3B">
      <w:pPr>
        <w:rPr>
          <w:rFonts w:eastAsia="Times New Roman"/>
          <w:szCs w:val="24"/>
        </w:rPr>
      </w:pPr>
      <w:r w:rsidRPr="002856AF">
        <w:rPr>
          <w:rFonts w:eastAsia="Times New Roman"/>
          <w:szCs w:val="24"/>
        </w:rPr>
        <w:t xml:space="preserve">Ας δούμε τώρα και τα </w:t>
      </w:r>
      <w:r w:rsidRPr="002856AF">
        <w:rPr>
          <w:rFonts w:eastAsia="Times New Roman"/>
          <w:szCs w:val="24"/>
        </w:rPr>
        <w:t xml:space="preserve">κεφάλαια </w:t>
      </w:r>
      <w:r w:rsidRPr="002856AF">
        <w:rPr>
          <w:rFonts w:eastAsia="Times New Roman"/>
          <w:szCs w:val="24"/>
        </w:rPr>
        <w:t xml:space="preserve">Β΄ και Γ΄, στα οποία </w:t>
      </w:r>
      <w:r w:rsidRPr="002856AF">
        <w:rPr>
          <w:rFonts w:eastAsia="Times New Roman"/>
          <w:szCs w:val="24"/>
        </w:rPr>
        <w:t>βλέπουμε ότι συνεχίζετε μνημονιακή πολιτική, την οποία πήρατε προίκα από τη Νέα Δημοκρατία και το ΠΑΣΟΚ και εφαρμόζετε μια δικιά σας ιδεοληψία. Στο στόχαστρο μπαίνει μέχρι και το δημόσιο νηπιαγωγείο. Κάνετε εξοικονόμηση δαπανών προς χάριν του μνημονίου.</w:t>
      </w:r>
    </w:p>
    <w:p w14:paraId="21181D7E" w14:textId="77777777" w:rsidR="000E1C16" w:rsidRDefault="00D27C3B">
      <w:pPr>
        <w:rPr>
          <w:rFonts w:eastAsia="Times New Roman"/>
          <w:szCs w:val="24"/>
        </w:rPr>
      </w:pPr>
      <w:r w:rsidRPr="002856AF">
        <w:rPr>
          <w:rFonts w:eastAsia="Times New Roman"/>
          <w:szCs w:val="24"/>
        </w:rPr>
        <w:t>Ως</w:t>
      </w:r>
      <w:r w:rsidRPr="002856AF">
        <w:rPr>
          <w:rFonts w:eastAsia="Times New Roman"/>
          <w:szCs w:val="24"/>
        </w:rPr>
        <w:t xml:space="preserve"> αντιπολίτευση κατηγορούσατε την Ευρωπαϊκή Ένωση και τον ΟΟΣΑ. Τώρα λειτουργείτε και νομοθετείτε με γνώμονα την Ευρωπαϊκή Ένωση και τον ΟΟΣΑ. Οι εισηγητές σας στις </w:t>
      </w:r>
      <w:r w:rsidRPr="002856AF">
        <w:rPr>
          <w:rFonts w:eastAsia="Times New Roman"/>
          <w:szCs w:val="24"/>
        </w:rPr>
        <w:t xml:space="preserve">επιτροπές </w:t>
      </w:r>
      <w:r w:rsidRPr="002856AF">
        <w:rPr>
          <w:rFonts w:eastAsia="Times New Roman"/>
          <w:szCs w:val="24"/>
        </w:rPr>
        <w:t>είπαν ότι το δεύτερο στοιχείο του πλαισίου είναι οι μνημονιακές μας υποχρεώσεις. Ε</w:t>
      </w:r>
      <w:r w:rsidRPr="002856AF">
        <w:rPr>
          <w:rFonts w:eastAsia="Times New Roman"/>
          <w:szCs w:val="24"/>
        </w:rPr>
        <w:t>δώ σας θέτουμε ένα ερώτημα: στα θέματα παιδείας υπάρχει το μνημόνιο; Δεν μπορεί να υπάρχει μνημόνιο και παιδεία μαζί. Δεν μπορούν να συνυπάρχουν.</w:t>
      </w:r>
    </w:p>
    <w:p w14:paraId="21181D7F" w14:textId="77777777" w:rsidR="000E1C16" w:rsidRDefault="00D27C3B">
      <w:pPr>
        <w:rPr>
          <w:rFonts w:eastAsia="Times New Roman"/>
          <w:szCs w:val="24"/>
        </w:rPr>
      </w:pPr>
      <w:r w:rsidRPr="002856AF">
        <w:rPr>
          <w:rFonts w:eastAsia="Times New Roman"/>
          <w:szCs w:val="24"/>
        </w:rPr>
        <w:t>Το τρίτο στοιχείο είναι οι συζητήσεις σας με τον ΟΟΣΑ. Για ό,τι τον κατηγορούσατε, πλέον συζητάτε μαζί του. Επιχειρείτε στα κεφάλαια Β΄ και Γ΄ να διορθώσετε τις αντιλήψεις σας στα θέματα που αφορούν την ανώτατη εκπαίδευση. Φυσικά συνεχίζετε μνημονιακή πολι</w:t>
      </w:r>
      <w:r w:rsidRPr="002856AF">
        <w:rPr>
          <w:rFonts w:eastAsia="Times New Roman"/>
          <w:szCs w:val="24"/>
        </w:rPr>
        <w:t xml:space="preserve">τική με τη μείωση της κρατικής χρηματοδότησης στην ανώτατη εκπαίδευση. Ο νομοθέτης παραδέχεται πως πρόκειται για μια προσπάθεια θεραπείας των παθογενειών λόγω κρίσης των τελευταίων ετών. </w:t>
      </w:r>
    </w:p>
    <w:p w14:paraId="21181D80" w14:textId="77777777" w:rsidR="000E1C16" w:rsidRDefault="00D27C3B">
      <w:pPr>
        <w:rPr>
          <w:rFonts w:eastAsia="Times New Roman"/>
          <w:szCs w:val="24"/>
        </w:rPr>
      </w:pPr>
      <w:r w:rsidRPr="002856AF">
        <w:rPr>
          <w:rFonts w:eastAsia="Times New Roman"/>
          <w:szCs w:val="24"/>
        </w:rPr>
        <w:t xml:space="preserve">Ας δούμε και κάποιες αστοχίες που υπάρχουν, όπως παραδείγματος </w:t>
      </w:r>
      <w:r w:rsidRPr="002856AF">
        <w:rPr>
          <w:rFonts w:eastAsia="Times New Roman"/>
          <w:szCs w:val="24"/>
        </w:rPr>
        <w:t>χάριν</w:t>
      </w:r>
      <w:r w:rsidRPr="002856AF">
        <w:rPr>
          <w:rFonts w:eastAsia="Times New Roman"/>
          <w:szCs w:val="24"/>
        </w:rPr>
        <w:t xml:space="preserve"> </w:t>
      </w:r>
      <w:r w:rsidRPr="002856AF">
        <w:rPr>
          <w:rFonts w:eastAsia="Times New Roman"/>
          <w:szCs w:val="24"/>
        </w:rPr>
        <w:t xml:space="preserve">για την προϋπόθεση αναπληρωτών. Δεν γίνεται να κινούνται σε δυο - τρία σχολεία αυτοί οι άνθρωποι και έτσι να μπορούν να βιοπορίζονται. Η ΟΛΜΕ και η ΔΟΕ χαρακτήρισαν το νομοσχέδιο προβληματικό, ζήτησαν απόσυρσή του και να ξανασυζητηθεί. </w:t>
      </w:r>
    </w:p>
    <w:p w14:paraId="21181D81" w14:textId="77777777" w:rsidR="000E1C16" w:rsidRDefault="00D27C3B">
      <w:pPr>
        <w:rPr>
          <w:rFonts w:eastAsia="Times New Roman"/>
          <w:szCs w:val="24"/>
        </w:rPr>
      </w:pPr>
      <w:r w:rsidRPr="002856AF">
        <w:rPr>
          <w:rFonts w:eastAsia="Times New Roman"/>
          <w:szCs w:val="24"/>
        </w:rPr>
        <w:t>Επίσης, δημιουργεί</w:t>
      </w:r>
      <w:r w:rsidRPr="002856AF">
        <w:rPr>
          <w:rFonts w:eastAsia="Times New Roman"/>
          <w:szCs w:val="24"/>
        </w:rPr>
        <w:t xml:space="preserve">τε τεράστιες αδικίες στους εκπαιδευτικούς. Ο Πρόεδρος της Διδασκαλικής Ομοσπονδίας Ελλάδος είπε στην </w:t>
      </w:r>
      <w:r w:rsidRPr="002856AF">
        <w:rPr>
          <w:rFonts w:eastAsia="Times New Roman"/>
          <w:szCs w:val="24"/>
        </w:rPr>
        <w:t>επιτροπή</w:t>
      </w:r>
      <w:r w:rsidRPr="002856AF">
        <w:rPr>
          <w:rFonts w:eastAsia="Times New Roman"/>
          <w:szCs w:val="24"/>
        </w:rPr>
        <w:t xml:space="preserve">, στην ακρόαση φορέων, ότι το Υπουργείο Παιδείας οφείλει να καταργήσει τον </w:t>
      </w:r>
      <w:r w:rsidRPr="002856AF">
        <w:rPr>
          <w:rFonts w:eastAsia="Times New Roman"/>
          <w:szCs w:val="24"/>
        </w:rPr>
        <w:t>ν.</w:t>
      </w:r>
      <w:r w:rsidRPr="002856AF">
        <w:rPr>
          <w:rFonts w:eastAsia="Times New Roman"/>
          <w:szCs w:val="24"/>
        </w:rPr>
        <w:t>3848 που όλοι μαζί, όταν η σημερινή Κυβέρνηση ήταν αντιπολίτευση, παλε</w:t>
      </w:r>
      <w:r w:rsidRPr="002856AF">
        <w:rPr>
          <w:rFonts w:eastAsia="Times New Roman"/>
          <w:szCs w:val="24"/>
        </w:rPr>
        <w:t xml:space="preserve">ύαμε, συνδικαλιστικό κίνημα και αντιπολίτευση, ώστε να καταργηθεί. Και τώρα αθετείτε τις υποσχέσεις σας. </w:t>
      </w:r>
    </w:p>
    <w:p w14:paraId="21181D82" w14:textId="77777777" w:rsidR="000E1C16" w:rsidRDefault="00D27C3B">
      <w:pPr>
        <w:rPr>
          <w:rFonts w:eastAsia="Times New Roman"/>
          <w:szCs w:val="24"/>
        </w:rPr>
      </w:pPr>
      <w:r w:rsidRPr="002856AF">
        <w:rPr>
          <w:rFonts w:eastAsia="Times New Roman"/>
          <w:szCs w:val="24"/>
        </w:rPr>
        <w:t xml:space="preserve">Όσον αφορά το άρθρο 35 για τα νηπιαγωγεία κινείται κι αυτό σε ένα μνημονιακό στίγμα. Μιλάει μέσα για εξορθολογισμό και εξοικονόμηση πόρων. </w:t>
      </w:r>
    </w:p>
    <w:p w14:paraId="21181D83" w14:textId="77777777" w:rsidR="000E1C16" w:rsidRDefault="00D27C3B">
      <w:pPr>
        <w:rPr>
          <w:rFonts w:eastAsia="Times New Roman"/>
          <w:szCs w:val="24"/>
        </w:rPr>
      </w:pPr>
      <w:r w:rsidRPr="002856AF">
        <w:rPr>
          <w:rFonts w:eastAsia="Times New Roman"/>
          <w:szCs w:val="24"/>
        </w:rPr>
        <w:t>Με τα άρθρ</w:t>
      </w:r>
      <w:r w:rsidRPr="002856AF">
        <w:rPr>
          <w:rFonts w:eastAsia="Times New Roman"/>
          <w:szCs w:val="24"/>
        </w:rPr>
        <w:t xml:space="preserve">α 24 - 30 η </w:t>
      </w:r>
      <w:r w:rsidRPr="002856AF">
        <w:rPr>
          <w:rFonts w:eastAsia="Times New Roman"/>
          <w:szCs w:val="24"/>
        </w:rPr>
        <w:t xml:space="preserve">σύνοδος </w:t>
      </w:r>
      <w:r w:rsidRPr="002856AF">
        <w:rPr>
          <w:rFonts w:eastAsia="Times New Roman"/>
          <w:szCs w:val="24"/>
        </w:rPr>
        <w:t xml:space="preserve">των </w:t>
      </w:r>
      <w:r w:rsidRPr="002856AF">
        <w:rPr>
          <w:rFonts w:eastAsia="Times New Roman"/>
          <w:szCs w:val="24"/>
        </w:rPr>
        <w:t xml:space="preserve">πρυτάνεων </w:t>
      </w:r>
      <w:r w:rsidRPr="002856AF">
        <w:rPr>
          <w:rFonts w:eastAsia="Times New Roman"/>
          <w:szCs w:val="24"/>
        </w:rPr>
        <w:t xml:space="preserve">ανά ΑΕΙ εν μέρει συμφωνεί, αλλά υπάρχουν εκκρεμότητες που χρήζουν άμεσης νομοθετικής παρέμβασης, όπως η ανάπτυξη σχέσεων ΑΕΙ με την οικονομία και την κοινωνία, για την αναζήτηση νέας γνώσης και μετάδοσής της. </w:t>
      </w:r>
    </w:p>
    <w:p w14:paraId="21181D84" w14:textId="77777777" w:rsidR="000E1C16" w:rsidRDefault="00D27C3B">
      <w:pPr>
        <w:rPr>
          <w:rFonts w:eastAsia="Times New Roman"/>
          <w:szCs w:val="24"/>
        </w:rPr>
      </w:pPr>
      <w:r w:rsidRPr="002856AF">
        <w:rPr>
          <w:rFonts w:eastAsia="Times New Roman"/>
          <w:szCs w:val="24"/>
        </w:rPr>
        <w:t xml:space="preserve">Με το άρθρο </w:t>
      </w:r>
      <w:r w:rsidRPr="002856AF">
        <w:rPr>
          <w:rFonts w:eastAsia="Times New Roman"/>
          <w:szCs w:val="24"/>
        </w:rPr>
        <w:t xml:space="preserve">26 προσπαθείτε να ρυθμίσετε θέματα διοικητικά των πανεπιστημίων ΑΕΙ-ΤΕΙ. Όμως, εδώ υπάρχουν πρακτικά προβλήματα, τα οποία, όπως είπαν και οι αρμόδιοι φορείς, στην πράξη αντί να λύσουν το πρόβλημα, θα δημιουργήσουν ακόμα μεγαλύτερα προβλήματα. </w:t>
      </w:r>
    </w:p>
    <w:p w14:paraId="21181D85" w14:textId="77777777" w:rsidR="000E1C16" w:rsidRDefault="00D27C3B">
      <w:pPr>
        <w:rPr>
          <w:rFonts w:eastAsia="Times New Roman"/>
          <w:szCs w:val="24"/>
        </w:rPr>
      </w:pPr>
      <w:r w:rsidRPr="002856AF">
        <w:rPr>
          <w:rFonts w:eastAsia="Times New Roman"/>
          <w:szCs w:val="24"/>
        </w:rPr>
        <w:t xml:space="preserve">Με το άρθρο </w:t>
      </w:r>
      <w:r w:rsidRPr="002856AF">
        <w:rPr>
          <w:rFonts w:eastAsia="Times New Roman"/>
          <w:szCs w:val="24"/>
        </w:rPr>
        <w:t>27 «Ρύθμιση θεμάτων Εκπαιδευτικού, Διδακτικού, Εργαστηριακού και Τεχνικού Προσωπικού ειδικών κατηγοριών των ΑΕΙ-ΤΕΙ» υπάρχει το εξής πρόβλημα: Δεν μπορούμε να τους εντάσσουμε όλους μαζί, δηλαδή το τεχνικό προσωπικό και οι άνθρωποι που ασχολούνται με τα εργ</w:t>
      </w:r>
      <w:r w:rsidRPr="002856AF">
        <w:rPr>
          <w:rFonts w:eastAsia="Times New Roman"/>
          <w:szCs w:val="24"/>
        </w:rPr>
        <w:t xml:space="preserve">αστήρια δεν μπορούν να είναι στο ίδιο κομμάτι. </w:t>
      </w:r>
    </w:p>
    <w:p w14:paraId="21181D86" w14:textId="77777777" w:rsidR="000E1C16" w:rsidRDefault="00D27C3B">
      <w:pPr>
        <w:rPr>
          <w:rFonts w:eastAsia="Times New Roman"/>
          <w:szCs w:val="24"/>
        </w:rPr>
      </w:pPr>
      <w:r w:rsidRPr="002856AF">
        <w:rPr>
          <w:rFonts w:eastAsia="Times New Roman"/>
          <w:szCs w:val="24"/>
        </w:rPr>
        <w:t>Στο άρθρο 28 «Ρύθμιση θεμάτων για την εύρυθμη λειτουργία των ΑΕΙ-ΤΕΙ» στην παράγραφο 9 δεν καθορίζονται τα κριτήρια τα οποία πρέπει να πληρούν τα τμήματα ΤΕΙ για να συνεργάζονται με ΑΕΙ ημεδαπής για την εκπόν</w:t>
      </w:r>
      <w:r w:rsidRPr="002856AF">
        <w:rPr>
          <w:rFonts w:eastAsia="Times New Roman"/>
          <w:szCs w:val="24"/>
        </w:rPr>
        <w:t xml:space="preserve">ηση διδακτορικών διατριβών και θα πρέπει να περιμένουμε την υπουργική απόφαση. </w:t>
      </w:r>
    </w:p>
    <w:p w14:paraId="21181D87" w14:textId="77777777" w:rsidR="000E1C16" w:rsidRDefault="00D27C3B">
      <w:pPr>
        <w:rPr>
          <w:rFonts w:eastAsia="Times New Roman"/>
          <w:szCs w:val="24"/>
        </w:rPr>
      </w:pPr>
      <w:r w:rsidRPr="002856AF">
        <w:rPr>
          <w:rFonts w:eastAsia="Times New Roman"/>
          <w:szCs w:val="24"/>
        </w:rPr>
        <w:t xml:space="preserve">Κλείνοντας, θέλουμε να τονίσουμε ότι δεν μπορεί να υπάρχει μαζί μνημόνιο και </w:t>
      </w:r>
      <w:r w:rsidRPr="002856AF">
        <w:rPr>
          <w:rFonts w:eastAsia="Times New Roman"/>
          <w:szCs w:val="24"/>
        </w:rPr>
        <w:t>παιδεία</w:t>
      </w:r>
      <w:r w:rsidRPr="002856AF">
        <w:rPr>
          <w:rFonts w:eastAsia="Times New Roman"/>
          <w:szCs w:val="24"/>
        </w:rPr>
        <w:t xml:space="preserve">. Η λύση είναι μία: </w:t>
      </w:r>
      <w:r w:rsidRPr="002856AF">
        <w:rPr>
          <w:rFonts w:eastAsia="Times New Roman"/>
          <w:szCs w:val="24"/>
        </w:rPr>
        <w:t xml:space="preserve">εθνική </w:t>
      </w:r>
      <w:r w:rsidRPr="002856AF">
        <w:rPr>
          <w:rFonts w:eastAsia="Times New Roman"/>
          <w:szCs w:val="24"/>
        </w:rPr>
        <w:t xml:space="preserve">παιδεία, εθνικό κράτος. </w:t>
      </w:r>
    </w:p>
    <w:p w14:paraId="21181D88" w14:textId="77777777" w:rsidR="000E1C16" w:rsidRDefault="00D27C3B">
      <w:pPr>
        <w:rPr>
          <w:rFonts w:eastAsia="Times New Roman"/>
          <w:szCs w:val="24"/>
        </w:rPr>
      </w:pPr>
      <w:r w:rsidRPr="002856AF">
        <w:rPr>
          <w:rFonts w:eastAsia="Times New Roman"/>
          <w:szCs w:val="24"/>
        </w:rPr>
        <w:t>Ποιο είναι το όραμά σας στην ουσία και τ</w:t>
      </w:r>
      <w:r w:rsidRPr="002856AF">
        <w:rPr>
          <w:rFonts w:eastAsia="Times New Roman"/>
          <w:szCs w:val="24"/>
        </w:rPr>
        <w:t xml:space="preserve">ι βλέπουμε στο συγκεκριμένο νομοσχέδιο; Απαξίωση, υποβάθμιση και αφελληνισμό της </w:t>
      </w:r>
      <w:r w:rsidRPr="002856AF">
        <w:rPr>
          <w:rFonts w:eastAsia="Times New Roman"/>
          <w:szCs w:val="24"/>
        </w:rPr>
        <w:t>παιδείας</w:t>
      </w:r>
      <w:r w:rsidRPr="002856AF">
        <w:rPr>
          <w:rFonts w:eastAsia="Times New Roman"/>
          <w:szCs w:val="24"/>
        </w:rPr>
        <w:t xml:space="preserve">! </w:t>
      </w:r>
    </w:p>
    <w:p w14:paraId="21181D89" w14:textId="77777777" w:rsidR="000E1C16" w:rsidRDefault="00D27C3B">
      <w:pPr>
        <w:rPr>
          <w:rFonts w:eastAsia="Times New Roman"/>
          <w:szCs w:val="24"/>
        </w:rPr>
      </w:pPr>
      <w:r w:rsidRPr="002856AF">
        <w:rPr>
          <w:rFonts w:eastAsia="Times New Roman"/>
          <w:szCs w:val="24"/>
        </w:rPr>
        <w:t xml:space="preserve">Ευχαριστώ πολύ. </w:t>
      </w:r>
    </w:p>
    <w:p w14:paraId="21181D8A" w14:textId="77777777" w:rsidR="000E1C16" w:rsidRDefault="00D27C3B">
      <w:pPr>
        <w:jc w:val="center"/>
        <w:rPr>
          <w:rFonts w:eastAsia="Times New Roman"/>
          <w:szCs w:val="24"/>
        </w:rPr>
      </w:pPr>
      <w:r w:rsidRPr="002856AF">
        <w:rPr>
          <w:rFonts w:eastAsia="Times New Roman"/>
          <w:szCs w:val="24"/>
        </w:rPr>
        <w:t>(Χειροκροτήματα από την πτέρυγα της Χρυσής Αυγής)</w:t>
      </w:r>
    </w:p>
    <w:p w14:paraId="21181D8B" w14:textId="77777777" w:rsidR="000E1C16" w:rsidRDefault="00D27C3B">
      <w:pPr>
        <w:rPr>
          <w:rFonts w:eastAsia="Times New Roman"/>
          <w:bCs/>
        </w:rPr>
      </w:pPr>
      <w:r w:rsidRPr="002856AF">
        <w:rPr>
          <w:rFonts w:eastAsia="Times New Roman"/>
          <w:b/>
          <w:bCs/>
        </w:rPr>
        <w:t xml:space="preserve">ΠΡΟΕΔΡΕΥΩΝ (Δημήτριος Κρεμαστινός): </w:t>
      </w:r>
      <w:r w:rsidRPr="002856AF">
        <w:rPr>
          <w:rFonts w:eastAsia="Times New Roman"/>
          <w:bCs/>
        </w:rPr>
        <w:t xml:space="preserve">Ευχαριστούμε πολύ, κύριε Κούζηλε. </w:t>
      </w:r>
    </w:p>
    <w:p w14:paraId="21181D8C" w14:textId="77777777" w:rsidR="000E1C16" w:rsidRDefault="00D27C3B">
      <w:pPr>
        <w:rPr>
          <w:rFonts w:eastAsia="Times New Roman"/>
          <w:bCs/>
        </w:rPr>
      </w:pPr>
      <w:r w:rsidRPr="002856AF">
        <w:rPr>
          <w:rFonts w:eastAsia="Times New Roman"/>
          <w:bCs/>
        </w:rPr>
        <w:t>Συνεχίζουμε με τον κ. Κωνσ</w:t>
      </w:r>
      <w:r w:rsidRPr="002856AF">
        <w:rPr>
          <w:rFonts w:eastAsia="Times New Roman"/>
          <w:bCs/>
        </w:rPr>
        <w:t xml:space="preserve">ταντόπουλο, ειδικό αγορητή της Δημοκρατικής Συμπαράταξης ΠΑΣΟΚ-ΔΗΜΑΡ. </w:t>
      </w:r>
    </w:p>
    <w:p w14:paraId="21181D8D" w14:textId="77777777" w:rsidR="000E1C16" w:rsidRDefault="00D27C3B">
      <w:pPr>
        <w:rPr>
          <w:rFonts w:eastAsia="Times New Roman"/>
          <w:bCs/>
        </w:rPr>
      </w:pPr>
      <w:r w:rsidRPr="002856AF">
        <w:rPr>
          <w:rFonts w:eastAsia="Times New Roman"/>
          <w:bCs/>
        </w:rPr>
        <w:t>Ορίστε, κύριε Κωνσταντόπουλε, έχετε τον λόγο.</w:t>
      </w:r>
    </w:p>
    <w:p w14:paraId="21181D8E" w14:textId="77777777" w:rsidR="000E1C16" w:rsidRDefault="00D27C3B">
      <w:pPr>
        <w:rPr>
          <w:rFonts w:eastAsia="Times New Roman"/>
          <w:bCs/>
        </w:rPr>
      </w:pPr>
      <w:r w:rsidRPr="002856AF">
        <w:rPr>
          <w:rFonts w:eastAsia="Times New Roman"/>
          <w:b/>
          <w:bCs/>
        </w:rPr>
        <w:t>ΔΗΜΗΤΡΙΟΣ ΚΩΝΣΤΑΝΤΟΠΟΥΛΟΣ:</w:t>
      </w:r>
      <w:r w:rsidRPr="002856AF">
        <w:rPr>
          <w:rFonts w:eastAsia="Times New Roman"/>
          <w:bCs/>
        </w:rPr>
        <w:t xml:space="preserve"> Κύριε Πρόεδρε, κυρίες και κύριοι συνάδελφοι, κατ’ αρχάς </w:t>
      </w:r>
      <w:r w:rsidRPr="002856AF">
        <w:rPr>
          <w:rFonts w:eastAsia="Times New Roman"/>
          <w:bCs/>
        </w:rPr>
        <w:t>χρόνια πολλά</w:t>
      </w:r>
      <w:r w:rsidRPr="002856AF">
        <w:rPr>
          <w:rFonts w:eastAsia="Times New Roman"/>
          <w:bCs/>
        </w:rPr>
        <w:t xml:space="preserve">, Χριστός Ανέστη, με υγεία και δύναμη. Εύχομαι το Άγιο Φως, που η </w:t>
      </w:r>
      <w:r w:rsidRPr="002856AF">
        <w:rPr>
          <w:rFonts w:eastAsia="Times New Roman"/>
          <w:bCs/>
        </w:rPr>
        <w:t xml:space="preserve">κ. </w:t>
      </w:r>
      <w:r w:rsidRPr="002856AF">
        <w:rPr>
          <w:rFonts w:eastAsia="Times New Roman"/>
          <w:bCs/>
        </w:rPr>
        <w:t>Γεροβασίλη έφερε από τα Ιεροσόλυμα, να μας φωτίσει όλους! Γιατί περιμένουμε εδώ και μήνες να ολοκληρωθεί η αξιολόγηση και η αξιολόγηση δεν ολοκληρώνεται. Η Κυβέρνηση έχει βάλει σε αναπνευ</w:t>
      </w:r>
      <w:r w:rsidRPr="002856AF">
        <w:rPr>
          <w:rFonts w:eastAsia="Times New Roman"/>
          <w:bCs/>
        </w:rPr>
        <w:t xml:space="preserve">στήρα τη χώρα. Εύχομαι η κοινωνία να μην παρακολουθεί, αιχμαλωτισμένη στην αβεβαιότητα, μια νέα «Βαρουφακειάδα». </w:t>
      </w:r>
    </w:p>
    <w:p w14:paraId="21181D8F" w14:textId="77777777" w:rsidR="000E1C16" w:rsidRDefault="00D27C3B">
      <w:pPr>
        <w:rPr>
          <w:rFonts w:eastAsia="Times New Roman"/>
          <w:bCs/>
        </w:rPr>
      </w:pPr>
      <w:r w:rsidRPr="002856AF">
        <w:rPr>
          <w:rFonts w:eastAsia="Times New Roman"/>
          <w:bCs/>
        </w:rPr>
        <w:t>Εραστές πλέον της βίαιης δημοσιονομικής προσαρμογής οι αριστεροί Υπουργοί περικόπτουν παροχές και βάζουν εισφορές εκεί που είχαν δεσμευθεί για</w:t>
      </w:r>
      <w:r w:rsidRPr="002856AF">
        <w:rPr>
          <w:rFonts w:eastAsia="Times New Roman"/>
          <w:bCs/>
        </w:rPr>
        <w:t xml:space="preserve"> ελαφρύνσεις. </w:t>
      </w:r>
    </w:p>
    <w:p w14:paraId="21181D90" w14:textId="77777777" w:rsidR="000E1C16" w:rsidRDefault="00D27C3B">
      <w:pPr>
        <w:rPr>
          <w:rFonts w:eastAsia="Times New Roman"/>
          <w:szCs w:val="24"/>
        </w:rPr>
      </w:pPr>
      <w:r w:rsidRPr="002856AF">
        <w:rPr>
          <w:rFonts w:eastAsia="Times New Roman"/>
          <w:szCs w:val="24"/>
        </w:rPr>
        <w:t>Φέρατε, κύριοι Υπουργοί, έναν ασφαλιστικό οδοστρωτήρα! Επικρατεί βέβαια το δόγμα «έλα μωρέ, αρκεί να βγαίνουν τα νούμερα»!</w:t>
      </w:r>
    </w:p>
    <w:p w14:paraId="21181D91" w14:textId="77777777" w:rsidR="000E1C16" w:rsidRDefault="00D27C3B">
      <w:pPr>
        <w:rPr>
          <w:rFonts w:eastAsia="Times New Roman"/>
          <w:szCs w:val="24"/>
        </w:rPr>
      </w:pPr>
      <w:r w:rsidRPr="00FB5885">
        <w:rPr>
          <w:rFonts w:eastAsia="Times New Roman"/>
          <w:szCs w:val="24"/>
        </w:rPr>
        <w:t>Θέλετε, κύριοι της Κυβέρνησης να ψηφιστεί το ασφαλιστικό μέσα στο Σαββατοκύριακο, για να ικανοποιηθούν ποιοι; Οι δανει</w:t>
      </w:r>
      <w:r w:rsidRPr="00FB5885">
        <w:rPr>
          <w:rFonts w:eastAsia="Times New Roman"/>
          <w:szCs w:val="24"/>
        </w:rPr>
        <w:t xml:space="preserve">στές και το </w:t>
      </w:r>
      <w:r w:rsidRPr="00822C3A">
        <w:rPr>
          <w:rFonts w:eastAsia="Times New Roman"/>
          <w:szCs w:val="24"/>
          <w:lang w:val="en-US"/>
        </w:rPr>
        <w:t>E</w:t>
      </w:r>
      <w:r w:rsidRPr="00FB5885">
        <w:rPr>
          <w:rFonts w:eastAsia="Times New Roman"/>
          <w:szCs w:val="24"/>
          <w:lang w:val="en-US"/>
        </w:rPr>
        <w:t>urogroup</w:t>
      </w:r>
      <w:r w:rsidRPr="001F6937">
        <w:rPr>
          <w:rFonts w:eastAsia="Times New Roman"/>
          <w:szCs w:val="24"/>
        </w:rPr>
        <w:t xml:space="preserve">. Και ο λαός; Σας ερωτώ: Ο λαός τι; Πότε θα ικανοποιηθεί αυτός; </w:t>
      </w:r>
    </w:p>
    <w:p w14:paraId="21181D92" w14:textId="77777777" w:rsidR="000E1C16" w:rsidRDefault="00D27C3B">
      <w:pPr>
        <w:rPr>
          <w:rFonts w:eastAsia="Times New Roman"/>
          <w:szCs w:val="24"/>
        </w:rPr>
      </w:pPr>
      <w:r w:rsidRPr="00307868">
        <w:rPr>
          <w:rFonts w:eastAsia="Times New Roman"/>
          <w:szCs w:val="24"/>
        </w:rPr>
        <w:t>Είναι απογοητευτικό –το επισήμανε άλλωστε κα</w:t>
      </w:r>
      <w:r w:rsidRPr="00875107">
        <w:rPr>
          <w:rFonts w:eastAsia="Times New Roman"/>
          <w:szCs w:val="24"/>
        </w:rPr>
        <w:t xml:space="preserve">ι ο Γιάννης Κουτσούκος στην </w:t>
      </w:r>
      <w:r w:rsidRPr="00B8113B">
        <w:rPr>
          <w:rFonts w:eastAsia="Times New Roman"/>
          <w:szCs w:val="24"/>
        </w:rPr>
        <w:t>ε</w:t>
      </w:r>
      <w:r w:rsidRPr="00B8113B">
        <w:rPr>
          <w:rFonts w:eastAsia="Times New Roman"/>
          <w:szCs w:val="24"/>
        </w:rPr>
        <w:t>πιτροπή- να βλέπουμε παλιούς αγωνιστές της Αριστεράς, που έχουν παλέψει για την τριμερή χρηματοδό</w:t>
      </w:r>
      <w:r w:rsidRPr="00B8113B">
        <w:rPr>
          <w:rFonts w:eastAsia="Times New Roman"/>
          <w:szCs w:val="24"/>
        </w:rPr>
        <w:t>τηση, τα ποσοστά αναπλήρωσης, το άθροισμα κύριων και επικουρικών συντάξεων, για τον δημόσιο και κοινωνικό χαρακτήρα του συστήματος, κόντρα στην ιδιωτική ασφάλι</w:t>
      </w:r>
      <w:r w:rsidRPr="002856AF">
        <w:rPr>
          <w:rFonts w:eastAsia="Times New Roman"/>
          <w:szCs w:val="24"/>
        </w:rPr>
        <w:t>ση, να πανηγυρίζουν και να το υπερψηφίζουν. Οι πρωθυπουργοί, όμως, οι κυβερνήτες, οι Υπουργοί και</w:t>
      </w:r>
      <w:r w:rsidRPr="002856AF">
        <w:rPr>
          <w:rFonts w:eastAsia="Times New Roman"/>
          <w:szCs w:val="24"/>
        </w:rPr>
        <w:t xml:space="preserve"> οι Βουλευτές δεν κρίνονται από τις προθέσεις τους αλλά από τις πράξεις τους. Κι εσείς, κύριοι της Κυβέρνησης, αποδεικνύετε καθημερινά ότι μπροστά στη δίψα σας για την εξουσία παραμερίζετε κάθε αρχή και κάθε αξία. Επικράτησε το φάσμα των ιδεών του Σόιμπλε </w:t>
      </w:r>
      <w:r w:rsidRPr="002856AF">
        <w:rPr>
          <w:rFonts w:eastAsia="Times New Roman"/>
          <w:szCs w:val="24"/>
        </w:rPr>
        <w:t xml:space="preserve">στη Γερμανία και </w:t>
      </w:r>
      <w:r w:rsidRPr="00290251">
        <w:rPr>
          <w:rFonts w:eastAsia="Times New Roman"/>
          <w:szCs w:val="24"/>
        </w:rPr>
        <w:t>αρχίσατε τους ταχείς συμβιβασμούς. Ποιοι; Εσείς, που θα σκίζατε τα μνημόνια, που θα παίζατε λύρα και ο</w:t>
      </w:r>
      <w:r w:rsidRPr="001C1443">
        <w:rPr>
          <w:rFonts w:eastAsia="Times New Roman"/>
          <w:szCs w:val="24"/>
        </w:rPr>
        <w:t xml:space="preserve">ι αγορές θα χόρευαν! </w:t>
      </w:r>
    </w:p>
    <w:p w14:paraId="21181D93" w14:textId="77777777" w:rsidR="000E1C16" w:rsidRDefault="00D27C3B">
      <w:pPr>
        <w:rPr>
          <w:rFonts w:eastAsia="Times New Roman"/>
          <w:szCs w:val="24"/>
        </w:rPr>
      </w:pPr>
      <w:r w:rsidRPr="002856AF">
        <w:rPr>
          <w:rFonts w:eastAsia="Times New Roman"/>
          <w:szCs w:val="24"/>
        </w:rPr>
        <w:t>Το δυστυχές όμως για την πατρίδα είναι ότι είστε δεκαέξι μήνες Κυβέρνηση. Ξεχάσατε βέβαια το Πρόγραμμα Θεσσαλονίκης</w:t>
      </w:r>
      <w:r w:rsidRPr="002856AF">
        <w:rPr>
          <w:rFonts w:eastAsia="Times New Roman"/>
          <w:szCs w:val="24"/>
        </w:rPr>
        <w:t xml:space="preserve"> και δεν έχετε πρ</w:t>
      </w:r>
      <w:r w:rsidRPr="00C460F5">
        <w:rPr>
          <w:rFonts w:eastAsia="Times New Roman"/>
          <w:szCs w:val="24"/>
        </w:rPr>
        <w:t>οχωρήσει σε κα</w:t>
      </w:r>
      <w:r w:rsidRPr="005057D7">
        <w:rPr>
          <w:rFonts w:eastAsia="Times New Roman"/>
          <w:szCs w:val="24"/>
        </w:rPr>
        <w:t>μ</w:t>
      </w:r>
      <w:r w:rsidRPr="00DF4CB9">
        <w:rPr>
          <w:rFonts w:eastAsia="Times New Roman"/>
          <w:szCs w:val="24"/>
        </w:rPr>
        <w:t xml:space="preserve">μιά από τις προγραμματικές σας δεσμεύσεις. Είπατε για παραγωγική ανασυγκρότηση του τόπου και μόλις σήμερα καταθέσατε σε δημόσια διαβούλευση τον νέο αναπτυξιακό νόμο, μόλις για έντεκα ημέρες! Αυτό τα λέει όλα. </w:t>
      </w:r>
    </w:p>
    <w:p w14:paraId="21181D94" w14:textId="77777777" w:rsidR="000E1C16" w:rsidRDefault="00D27C3B">
      <w:pPr>
        <w:rPr>
          <w:rFonts w:eastAsia="Times New Roman"/>
          <w:szCs w:val="24"/>
        </w:rPr>
      </w:pPr>
      <w:r w:rsidRPr="00B24C18">
        <w:rPr>
          <w:rFonts w:eastAsia="Times New Roman"/>
          <w:szCs w:val="24"/>
        </w:rPr>
        <w:t>Το πιο επικίνδ</w:t>
      </w:r>
      <w:r w:rsidRPr="00B24C18">
        <w:rPr>
          <w:rFonts w:eastAsia="Times New Roman"/>
          <w:szCs w:val="24"/>
        </w:rPr>
        <w:t xml:space="preserve">υνο όμως είναι η </w:t>
      </w:r>
      <w:r w:rsidRPr="00A67A2F">
        <w:rPr>
          <w:rFonts w:eastAsia="Times New Roman"/>
          <w:szCs w:val="24"/>
        </w:rPr>
        <w:t xml:space="preserve">κατάσταση που βιώνουμε σήμερα. Κάτι τέτοιο, βέβαια, χωρίς ρευστότητα, με κλειστές τις τράπεζες, την αγορά σε παρατεταμένη ανασφάλεια και τους πολίτες εξαντλημένους οικονομικά και ηθικά. Το μόνο που καταφέρατε, κύριοι της Κυβέρνησης, είναι </w:t>
      </w:r>
      <w:r w:rsidRPr="00A67A2F">
        <w:rPr>
          <w:rFonts w:eastAsia="Times New Roman"/>
          <w:szCs w:val="24"/>
        </w:rPr>
        <w:t>να ανοίξει ένα νέ</w:t>
      </w:r>
      <w:r w:rsidRPr="00274889">
        <w:rPr>
          <w:rFonts w:eastAsia="Times New Roman"/>
          <w:szCs w:val="24"/>
        </w:rPr>
        <w:t xml:space="preserve">ο μελανό κεφάλαιο στην ιστορία των τελευταίων χρόνων. </w:t>
      </w:r>
    </w:p>
    <w:p w14:paraId="21181D95" w14:textId="77777777" w:rsidR="000E1C16" w:rsidRDefault="00D27C3B">
      <w:pPr>
        <w:rPr>
          <w:rFonts w:eastAsia="Times New Roman"/>
          <w:szCs w:val="24"/>
        </w:rPr>
      </w:pPr>
      <w:r w:rsidRPr="005117C9">
        <w:rPr>
          <w:rFonts w:eastAsia="Times New Roman"/>
          <w:szCs w:val="24"/>
        </w:rPr>
        <w:t xml:space="preserve">Κυρίες και κύριοι συνάδελφοι, να περάσουμε στο παρόν νομοσχέδιο που υποτίθεται ότι αφορά την </w:t>
      </w:r>
      <w:r w:rsidRPr="00FB5B2C">
        <w:rPr>
          <w:rFonts w:eastAsia="Times New Roman"/>
          <w:szCs w:val="24"/>
        </w:rPr>
        <w:t>έ</w:t>
      </w:r>
      <w:r w:rsidRPr="00B87D66">
        <w:rPr>
          <w:rFonts w:eastAsia="Times New Roman"/>
          <w:szCs w:val="24"/>
        </w:rPr>
        <w:t>ρευνα. Φυσικά όμως κι εδώ μονοπωλούν το ενδιαφέρον οι άλλες διατάξεις, που έρχονται είτε σ</w:t>
      </w:r>
      <w:r w:rsidRPr="00B87D66">
        <w:rPr>
          <w:rFonts w:eastAsia="Times New Roman"/>
          <w:szCs w:val="24"/>
        </w:rPr>
        <w:t>το</w:t>
      </w:r>
      <w:r w:rsidRPr="002856AF">
        <w:rPr>
          <w:rFonts w:eastAsia="Times New Roman"/>
          <w:szCs w:val="24"/>
        </w:rPr>
        <w:t xml:space="preserve"> κύριο σώμα του είτε με τροπολογίες. Μιλούν για ένα περιβάλλον φιλικό προς την έρευνα και την καινοτομία οι Υπουργοί, δίχως να λογαριάζουν ότι το περιβάλλον αυτό πρέπει να είναι φιλικό και για τους ερευνητές. Και το λέω αυτό, γιατί εκείνοι που πλήττονται</w:t>
      </w:r>
      <w:r w:rsidRPr="002856AF">
        <w:rPr>
          <w:rFonts w:eastAsia="Times New Roman"/>
          <w:szCs w:val="24"/>
        </w:rPr>
        <w:t xml:space="preserve"> περισσότερο σήμερα με το νέο ασφαλιστικό νομοσχέδιο είναι οι ερευνητές. Μάλιστα, κατέθεσε προ ολίγων ημερών ο κ. Κατρούγκαλος το ασφαλιστικό και δεν δίνει κα</w:t>
      </w:r>
      <w:r w:rsidRPr="002856AF">
        <w:rPr>
          <w:rFonts w:eastAsia="Times New Roman"/>
          <w:szCs w:val="24"/>
        </w:rPr>
        <w:t>μ</w:t>
      </w:r>
      <w:r w:rsidRPr="002856AF">
        <w:rPr>
          <w:rFonts w:eastAsia="Times New Roman"/>
          <w:szCs w:val="24"/>
        </w:rPr>
        <w:t>μία δυνατότητα σε αυτούς. Είναι όλοι οι ελεύθεροι επαγγελματίες εγκλωβισμένοι και μάλιστα αυτοί π</w:t>
      </w:r>
      <w:r w:rsidRPr="002856AF">
        <w:rPr>
          <w:rFonts w:eastAsia="Times New Roman"/>
          <w:szCs w:val="24"/>
        </w:rPr>
        <w:t>ου απασχολούνται στον κλάδο της έρευνας με το μπλοκάκι παροχής υπηρεσιών. Σε αυτούς απευθύνεται η περίφημη εισφορά του 20% επί των ετήσιων εισοδημάτων τους, η οποία σε συνδυασμό με τις άλλες ασφαλιστικές και φορολογικές επιβαρύνσεις ανέρχεται αθροιστικά στ</w:t>
      </w:r>
      <w:r w:rsidRPr="002856AF">
        <w:rPr>
          <w:rFonts w:eastAsia="Times New Roman"/>
          <w:szCs w:val="24"/>
        </w:rPr>
        <w:t xml:space="preserve">ο 55% με 56% του ακαθάριστου φυσικά εισοδήματός τους! </w:t>
      </w:r>
    </w:p>
    <w:p w14:paraId="21181D96" w14:textId="77777777" w:rsidR="000E1C16" w:rsidRDefault="00D27C3B">
      <w:pPr>
        <w:rPr>
          <w:rFonts w:eastAsia="Times New Roman"/>
          <w:szCs w:val="24"/>
        </w:rPr>
      </w:pPr>
      <w:r w:rsidRPr="002856AF">
        <w:rPr>
          <w:rFonts w:eastAsia="Times New Roman"/>
          <w:szCs w:val="24"/>
        </w:rPr>
        <w:t>Μη μας κοροϊδεύετε λοιπόν, κύριοι Υπουργοί, ότι ενδιαφέρεστε για την ανάπτυξη της χώρας. Εδώ αναγκάζεται ένας ερευνητής, ένας επιστήμονας να κάνει δύο και τρεις δουλειές για να μπορέσει να ζήσει και πα</w:t>
      </w:r>
      <w:r w:rsidRPr="002856AF">
        <w:rPr>
          <w:rFonts w:eastAsia="Times New Roman"/>
          <w:szCs w:val="24"/>
        </w:rPr>
        <w:t xml:space="preserve">ράλληλα να ασχολείται ερευνητικά με το αντικείμενό του από καθαρό πάθος ή από χόμπι. Τότε φυσικά μην περιμένετε να συστηματοποιηθεί η παραγωγή καινοτομίας και η διάχυση αυτής στην αγορά. </w:t>
      </w:r>
    </w:p>
    <w:p w14:paraId="21181D97" w14:textId="77777777" w:rsidR="000E1C16" w:rsidRDefault="00D27C3B">
      <w:pPr>
        <w:rPr>
          <w:rFonts w:eastAsia="Times New Roman"/>
          <w:szCs w:val="24"/>
        </w:rPr>
      </w:pPr>
      <w:r w:rsidRPr="002856AF">
        <w:rPr>
          <w:rFonts w:eastAsia="Times New Roman"/>
          <w:szCs w:val="24"/>
        </w:rPr>
        <w:t>Τις προθέσεις σας άλλωστε μαρτυρά –θα έλεγα- κύριε Υπουργέ, και ο τρ</w:t>
      </w:r>
      <w:r w:rsidRPr="002856AF">
        <w:rPr>
          <w:rFonts w:eastAsia="Times New Roman"/>
          <w:szCs w:val="24"/>
        </w:rPr>
        <w:t xml:space="preserve">όπος κατάθεσης αυτού του νομοσχεδίου. Μπλέκετε ζητήματα έρευνας με θέματα Πρωτοβάθμιας, Δευτεροβάθμιας και Τριτοβάθμιας Εκπαίδευσης. Οι παρεμβάσεις του Υπουργού Παιδείας με τα </w:t>
      </w:r>
      <w:r w:rsidRPr="002856AF">
        <w:rPr>
          <w:rFonts w:eastAsia="Times New Roman"/>
          <w:szCs w:val="24"/>
        </w:rPr>
        <w:t xml:space="preserve">κεφάλαια </w:t>
      </w:r>
      <w:r w:rsidRPr="002856AF">
        <w:rPr>
          <w:rFonts w:eastAsia="Times New Roman"/>
          <w:szCs w:val="24"/>
        </w:rPr>
        <w:t>Β΄ και Γ΄ βρίσκονται στο επίκεντρο και δεν βρίσκεται στο επίκεντρο η έρ</w:t>
      </w:r>
      <w:r w:rsidRPr="002856AF">
        <w:rPr>
          <w:rFonts w:eastAsia="Times New Roman"/>
          <w:szCs w:val="24"/>
        </w:rPr>
        <w:t xml:space="preserve">ευνα και η καινοτομία, όπως θα έπρεπε. Μάλιστα, τα </w:t>
      </w:r>
      <w:r w:rsidRPr="002856AF">
        <w:rPr>
          <w:rFonts w:eastAsia="Times New Roman"/>
          <w:szCs w:val="24"/>
        </w:rPr>
        <w:t xml:space="preserve">κεφάλαια </w:t>
      </w:r>
      <w:r w:rsidRPr="002856AF">
        <w:rPr>
          <w:rFonts w:eastAsia="Times New Roman"/>
          <w:szCs w:val="24"/>
        </w:rPr>
        <w:t xml:space="preserve">αυτά αναστατώνουν την εκπαιδευτική κοινότητα και την ελληνική οικογένεια. </w:t>
      </w:r>
    </w:p>
    <w:p w14:paraId="21181D98" w14:textId="77777777" w:rsidR="000E1C16" w:rsidRDefault="00D27C3B">
      <w:pPr>
        <w:rPr>
          <w:rFonts w:eastAsia="Times New Roman"/>
          <w:szCs w:val="24"/>
        </w:rPr>
      </w:pPr>
      <w:r w:rsidRPr="002856AF">
        <w:rPr>
          <w:rFonts w:eastAsia="Times New Roman"/>
          <w:szCs w:val="24"/>
        </w:rPr>
        <w:t>Σε ένα περιβάλλον, λοιπόν, εξαιρετικά ανησυχητικό για τη χώρα μας, με το προσφυγικό ζήτημα να βρίσκεται σε αδιέξοδο, η Κυ</w:t>
      </w:r>
      <w:r w:rsidRPr="002856AF">
        <w:rPr>
          <w:rFonts w:eastAsia="Times New Roman"/>
          <w:szCs w:val="24"/>
        </w:rPr>
        <w:t xml:space="preserve">βέρνηση και το Υπουργείο Παιδείας νομοθετούν, διαρρέουν και μονομερώς αποφασίζουν για μια σειρά ζητημάτων που υποβαθμίζουν φυσικά το δημόσιο σχολείο, αμφισβητούν εργασιακά δικαιώματα των εκπαιδευτικών και οδηγούν την ελληνική οικογένεια σε απόγνωση. </w:t>
      </w:r>
    </w:p>
    <w:p w14:paraId="21181D99" w14:textId="77777777" w:rsidR="000E1C16" w:rsidRDefault="00D27C3B">
      <w:pPr>
        <w:rPr>
          <w:rFonts w:eastAsia="Times New Roman"/>
          <w:szCs w:val="24"/>
        </w:rPr>
      </w:pPr>
      <w:r w:rsidRPr="002856AF">
        <w:rPr>
          <w:rFonts w:eastAsia="Times New Roman"/>
          <w:szCs w:val="24"/>
        </w:rPr>
        <w:t>Φέρνε</w:t>
      </w:r>
      <w:r w:rsidRPr="002856AF">
        <w:rPr>
          <w:rFonts w:eastAsia="Times New Roman"/>
          <w:szCs w:val="24"/>
        </w:rPr>
        <w:t xml:space="preserve">τε, κύριοι Υπουργοί, έξι άσχετες υπουργικές τροπολογίες. Μία εκ των υπουργικών μάλιστα τροπολογιών του Υπουργείου Παιδείας έχει έξι άρθρα. </w:t>
      </w:r>
    </w:p>
    <w:p w14:paraId="21181D9A" w14:textId="77777777" w:rsidR="000E1C16" w:rsidRDefault="00D27C3B">
      <w:pPr>
        <w:tabs>
          <w:tab w:val="left" w:pos="2820"/>
        </w:tabs>
        <w:rPr>
          <w:rFonts w:eastAsia="Times New Roman"/>
          <w:szCs w:val="24"/>
        </w:rPr>
      </w:pPr>
      <w:r w:rsidRPr="002856AF">
        <w:rPr>
          <w:rFonts w:eastAsia="Times New Roman"/>
          <w:szCs w:val="24"/>
        </w:rPr>
        <w:t xml:space="preserve">Μιλάμε, δηλαδή, κύριε Υπουργέ, για ένα μίνι νομοσχέδιο. </w:t>
      </w:r>
    </w:p>
    <w:p w14:paraId="21181D9B" w14:textId="77777777" w:rsidR="000E1C16" w:rsidRDefault="00D27C3B">
      <w:pPr>
        <w:tabs>
          <w:tab w:val="left" w:pos="2820"/>
        </w:tabs>
        <w:rPr>
          <w:rFonts w:eastAsia="Times New Roman"/>
          <w:szCs w:val="24"/>
        </w:rPr>
      </w:pPr>
      <w:r w:rsidRPr="002856AF">
        <w:rPr>
          <w:rFonts w:eastAsia="Times New Roman"/>
          <w:szCs w:val="24"/>
        </w:rPr>
        <w:t>Τοποθετηθήκαμε αναλυτικά στη συζήτηση κατ’ άρθρον και θέσαμε ουσιαστικά ζητήματα επί της αρχής του σχεδίου νόμου. Με σεβασμό στη διαδικασία του διαλόγου ζητήσαμε από τον Υπουργό να αποσύρει το Κεφάλαιο Γ΄ και μετά από διαβούλευση να έρθουν οι ρυθμίσεις που</w:t>
      </w:r>
      <w:r w:rsidRPr="002856AF">
        <w:rPr>
          <w:rFonts w:eastAsia="Times New Roman"/>
          <w:szCs w:val="24"/>
        </w:rPr>
        <w:t xml:space="preserve"> αφορούν την </w:t>
      </w:r>
      <w:r>
        <w:rPr>
          <w:rFonts w:eastAsia="Times New Roman"/>
          <w:szCs w:val="24"/>
        </w:rPr>
        <w:t>π</w:t>
      </w:r>
      <w:r w:rsidRPr="002856AF">
        <w:rPr>
          <w:rFonts w:eastAsia="Times New Roman"/>
          <w:szCs w:val="24"/>
        </w:rPr>
        <w:t xml:space="preserve">ρωτοβάθμια </w:t>
      </w:r>
      <w:r w:rsidRPr="002856AF">
        <w:rPr>
          <w:rFonts w:eastAsia="Times New Roman"/>
          <w:szCs w:val="24"/>
        </w:rPr>
        <w:t xml:space="preserve">και </w:t>
      </w:r>
      <w:r>
        <w:rPr>
          <w:rFonts w:eastAsia="Times New Roman"/>
          <w:szCs w:val="24"/>
        </w:rPr>
        <w:t>δ</w:t>
      </w:r>
      <w:r w:rsidRPr="002856AF">
        <w:rPr>
          <w:rFonts w:eastAsia="Times New Roman"/>
          <w:szCs w:val="24"/>
        </w:rPr>
        <w:t xml:space="preserve">ευτεροβάθμια </w:t>
      </w:r>
      <w:r w:rsidRPr="002856AF">
        <w:rPr>
          <w:rFonts w:eastAsia="Times New Roman"/>
          <w:szCs w:val="24"/>
        </w:rPr>
        <w:t xml:space="preserve">εκπαίδευση, καθώς και την </w:t>
      </w:r>
      <w:r>
        <w:rPr>
          <w:rFonts w:eastAsia="Times New Roman"/>
          <w:szCs w:val="24"/>
        </w:rPr>
        <w:t>τ</w:t>
      </w:r>
      <w:r w:rsidRPr="002856AF">
        <w:rPr>
          <w:rFonts w:eastAsia="Times New Roman"/>
          <w:szCs w:val="24"/>
        </w:rPr>
        <w:t>ριτοβάθμια</w:t>
      </w:r>
      <w:r w:rsidRPr="002856AF">
        <w:rPr>
          <w:rFonts w:eastAsia="Times New Roman"/>
          <w:szCs w:val="24"/>
        </w:rPr>
        <w:t>, σε ένα νέο νομοσχέδιο.</w:t>
      </w:r>
    </w:p>
    <w:p w14:paraId="21181D9C" w14:textId="77777777" w:rsidR="000E1C16" w:rsidRDefault="00D27C3B">
      <w:pPr>
        <w:tabs>
          <w:tab w:val="left" w:pos="2820"/>
        </w:tabs>
        <w:rPr>
          <w:rFonts w:eastAsia="Times New Roman"/>
          <w:szCs w:val="24"/>
        </w:rPr>
      </w:pPr>
      <w:r w:rsidRPr="002856AF">
        <w:rPr>
          <w:rFonts w:eastAsia="Times New Roman"/>
          <w:szCs w:val="24"/>
        </w:rPr>
        <w:t xml:space="preserve">Το </w:t>
      </w:r>
      <w:r>
        <w:rPr>
          <w:rFonts w:eastAsia="Times New Roman"/>
          <w:szCs w:val="24"/>
        </w:rPr>
        <w:t>κ</w:t>
      </w:r>
      <w:r w:rsidRPr="002856AF">
        <w:rPr>
          <w:rFonts w:eastAsia="Times New Roman"/>
          <w:szCs w:val="24"/>
        </w:rPr>
        <w:t xml:space="preserve">εφάλαιο </w:t>
      </w:r>
      <w:r w:rsidRPr="002856AF">
        <w:rPr>
          <w:rFonts w:eastAsia="Times New Roman"/>
          <w:szCs w:val="24"/>
        </w:rPr>
        <w:t xml:space="preserve">Β΄ και κυρίως το </w:t>
      </w:r>
      <w:r>
        <w:rPr>
          <w:rFonts w:eastAsia="Times New Roman"/>
          <w:szCs w:val="24"/>
        </w:rPr>
        <w:t>κ</w:t>
      </w:r>
      <w:r w:rsidRPr="002856AF">
        <w:rPr>
          <w:rFonts w:eastAsia="Times New Roman"/>
          <w:szCs w:val="24"/>
        </w:rPr>
        <w:t xml:space="preserve">εφάλαιο </w:t>
      </w:r>
      <w:r w:rsidRPr="002856AF">
        <w:rPr>
          <w:rFonts w:eastAsia="Times New Roman"/>
          <w:szCs w:val="24"/>
        </w:rPr>
        <w:t xml:space="preserve">Γ΄ του παρόντος σχεδίου νόμου τορπιλίζει τη συναίνεση και δημιουργεί τεράστια ζητήματα. Και τα δύο αυτά </w:t>
      </w:r>
      <w:r>
        <w:rPr>
          <w:rFonts w:eastAsia="Times New Roman"/>
          <w:szCs w:val="24"/>
        </w:rPr>
        <w:t>κ</w:t>
      </w:r>
      <w:r w:rsidRPr="002856AF">
        <w:rPr>
          <w:rFonts w:eastAsia="Times New Roman"/>
          <w:szCs w:val="24"/>
        </w:rPr>
        <w:t xml:space="preserve">εφάλαια </w:t>
      </w:r>
      <w:r w:rsidRPr="002856AF">
        <w:rPr>
          <w:rFonts w:eastAsia="Times New Roman"/>
          <w:szCs w:val="24"/>
        </w:rPr>
        <w:t>θα μπορούσαν να αποτελέσουν θεματολογία του εθνικού διαλόγου, ώστε να υπάρξει και σχετική διαβούλευση. Είμαστε φυσικά</w:t>
      </w:r>
      <w:r>
        <w:rPr>
          <w:rFonts w:eastAsia="Times New Roman"/>
          <w:szCs w:val="24"/>
        </w:rPr>
        <w:t>,</w:t>
      </w:r>
      <w:r w:rsidRPr="002856AF">
        <w:rPr>
          <w:rFonts w:eastAsia="Times New Roman"/>
          <w:szCs w:val="24"/>
        </w:rPr>
        <w:t xml:space="preserve"> πλήρως αντίθετοι</w:t>
      </w:r>
      <w:r>
        <w:rPr>
          <w:rFonts w:eastAsia="Times New Roman"/>
          <w:szCs w:val="24"/>
        </w:rPr>
        <w:t>,</w:t>
      </w:r>
      <w:r w:rsidRPr="002856AF">
        <w:rPr>
          <w:rFonts w:eastAsia="Times New Roman"/>
          <w:szCs w:val="24"/>
        </w:rPr>
        <w:t xml:space="preserve"> ειδικά στις ρυθμίσεις του Γ΄ </w:t>
      </w:r>
      <w:r>
        <w:rPr>
          <w:rFonts w:eastAsia="Times New Roman"/>
          <w:szCs w:val="24"/>
        </w:rPr>
        <w:t>κ</w:t>
      </w:r>
      <w:r w:rsidRPr="002856AF">
        <w:rPr>
          <w:rFonts w:eastAsia="Times New Roman"/>
          <w:szCs w:val="24"/>
        </w:rPr>
        <w:t>εφαλαίου</w:t>
      </w:r>
      <w:r w:rsidRPr="002856AF">
        <w:rPr>
          <w:rFonts w:eastAsia="Times New Roman"/>
          <w:szCs w:val="24"/>
        </w:rPr>
        <w:t>. Και γι’ αυτό</w:t>
      </w:r>
      <w:r>
        <w:rPr>
          <w:rFonts w:eastAsia="Times New Roman"/>
          <w:szCs w:val="24"/>
        </w:rPr>
        <w:t>,</w:t>
      </w:r>
      <w:r w:rsidRPr="002856AF">
        <w:rPr>
          <w:rFonts w:eastAsia="Times New Roman"/>
          <w:szCs w:val="24"/>
        </w:rPr>
        <w:t xml:space="preserve"> φυσικά δεν θα τις ψηφίσουμε. Θα τοποθετηθούμε βέβαια</w:t>
      </w:r>
      <w:r>
        <w:rPr>
          <w:rFonts w:eastAsia="Times New Roman"/>
          <w:szCs w:val="24"/>
        </w:rPr>
        <w:t>,</w:t>
      </w:r>
      <w:r w:rsidRPr="002856AF">
        <w:rPr>
          <w:rFonts w:eastAsia="Times New Roman"/>
          <w:szCs w:val="24"/>
        </w:rPr>
        <w:t xml:space="preserve"> αύριο επί των άρθρων γι’ αυτό.</w:t>
      </w:r>
    </w:p>
    <w:p w14:paraId="21181D9D" w14:textId="77777777" w:rsidR="000E1C16" w:rsidRDefault="00D27C3B">
      <w:pPr>
        <w:tabs>
          <w:tab w:val="left" w:pos="2820"/>
        </w:tabs>
        <w:rPr>
          <w:rFonts w:eastAsia="Times New Roman"/>
          <w:szCs w:val="24"/>
        </w:rPr>
      </w:pPr>
      <w:r w:rsidRPr="002856AF">
        <w:rPr>
          <w:rFonts w:eastAsia="Times New Roman"/>
          <w:szCs w:val="24"/>
        </w:rPr>
        <w:t xml:space="preserve">Δεν είναι δυνατόν, κύριοι Υπουργοί, να βρίσκεται σε εξέλιξη ο εθνικός και κοινωνικός διάλογος για την </w:t>
      </w:r>
      <w:r>
        <w:rPr>
          <w:rFonts w:eastAsia="Times New Roman"/>
          <w:szCs w:val="24"/>
        </w:rPr>
        <w:t>π</w:t>
      </w:r>
      <w:r w:rsidRPr="002856AF">
        <w:rPr>
          <w:rFonts w:eastAsia="Times New Roman"/>
          <w:szCs w:val="24"/>
        </w:rPr>
        <w:t xml:space="preserve">αιδεία </w:t>
      </w:r>
      <w:r w:rsidRPr="002856AF">
        <w:rPr>
          <w:rFonts w:eastAsia="Times New Roman"/>
          <w:szCs w:val="24"/>
        </w:rPr>
        <w:t xml:space="preserve">και να τίθενται στο νομοσχέδιο αυτό της </w:t>
      </w:r>
      <w:r>
        <w:rPr>
          <w:rFonts w:eastAsia="Times New Roman"/>
          <w:szCs w:val="24"/>
        </w:rPr>
        <w:t>έ</w:t>
      </w:r>
      <w:r w:rsidRPr="002856AF">
        <w:rPr>
          <w:rFonts w:eastAsia="Times New Roman"/>
          <w:szCs w:val="24"/>
        </w:rPr>
        <w:t>ρευνας</w:t>
      </w:r>
      <w:r w:rsidRPr="002856AF">
        <w:rPr>
          <w:rFonts w:eastAsia="Times New Roman"/>
          <w:szCs w:val="24"/>
        </w:rPr>
        <w:t xml:space="preserve">, και χωρίς προηγούμενη διαβούλευση φυσικά, ρυθμίσεις για ζητήματα </w:t>
      </w:r>
      <w:r w:rsidRPr="002856AF">
        <w:rPr>
          <w:rFonts w:eastAsia="Times New Roman"/>
          <w:szCs w:val="24"/>
        </w:rPr>
        <w:t>υπηρεσιακής κατάστασης και διαχείρισης των σχολικών μονάδων, για κατάργηση οργανικών θέσεων, για μετατάξεις εκπαιδευτικών και αποσπάσεις, για τον θεσμό της προσχολικής αγωγής. Όλα αυτά</w:t>
      </w:r>
      <w:r>
        <w:rPr>
          <w:rFonts w:eastAsia="Times New Roman"/>
          <w:szCs w:val="24"/>
        </w:rPr>
        <w:t>,</w:t>
      </w:r>
      <w:r w:rsidRPr="002856AF">
        <w:rPr>
          <w:rFonts w:eastAsia="Times New Roman"/>
          <w:szCs w:val="24"/>
        </w:rPr>
        <w:t xml:space="preserve"> φυσικά είναι αδιανόητα. </w:t>
      </w:r>
    </w:p>
    <w:p w14:paraId="21181D9E" w14:textId="77777777" w:rsidR="000E1C16" w:rsidRDefault="00D27C3B">
      <w:pPr>
        <w:tabs>
          <w:tab w:val="left" w:pos="2820"/>
        </w:tabs>
        <w:rPr>
          <w:rFonts w:eastAsia="Times New Roman"/>
          <w:szCs w:val="24"/>
        </w:rPr>
      </w:pPr>
      <w:r w:rsidRPr="002856AF">
        <w:rPr>
          <w:rFonts w:eastAsia="Times New Roman"/>
          <w:szCs w:val="24"/>
        </w:rPr>
        <w:t xml:space="preserve">Από την άλλη μεριά, οι ρυθμίσεις που φέρνετε </w:t>
      </w:r>
      <w:r w:rsidRPr="002856AF">
        <w:rPr>
          <w:rFonts w:eastAsia="Times New Roman"/>
          <w:szCs w:val="24"/>
        </w:rPr>
        <w:t>στην Έρευνα βρίσκονται σε θετική κατεύθυνση. Στο πλαίσιο αυτών καταθέσαμε ως Δημοκρατική Συμπαράταξη τροπολογίες</w:t>
      </w:r>
      <w:r>
        <w:rPr>
          <w:rFonts w:eastAsia="Times New Roman"/>
          <w:szCs w:val="24"/>
        </w:rPr>
        <w:t>,</w:t>
      </w:r>
      <w:r w:rsidRPr="002856AF">
        <w:rPr>
          <w:rFonts w:eastAsia="Times New Roman"/>
          <w:szCs w:val="24"/>
        </w:rPr>
        <w:t xml:space="preserve"> τις οποίες φυσικά σας καλούμε να αποδεχθείτε.</w:t>
      </w:r>
    </w:p>
    <w:p w14:paraId="21181D9F" w14:textId="77777777" w:rsidR="000E1C16" w:rsidRDefault="00D27C3B">
      <w:pPr>
        <w:tabs>
          <w:tab w:val="left" w:pos="2820"/>
        </w:tabs>
        <w:rPr>
          <w:rFonts w:eastAsia="Times New Roman"/>
          <w:szCs w:val="24"/>
        </w:rPr>
      </w:pPr>
      <w:r w:rsidRPr="002856AF">
        <w:rPr>
          <w:rFonts w:eastAsia="Times New Roman"/>
          <w:szCs w:val="24"/>
        </w:rPr>
        <w:t>Πρώτον, καταθέσαμε τροπολογία για τη χορήγηση του επιδόματος επικίνδυνης και ανθυγιεινής εργασία</w:t>
      </w:r>
      <w:r w:rsidRPr="002856AF">
        <w:rPr>
          <w:rFonts w:eastAsia="Times New Roman"/>
          <w:szCs w:val="24"/>
        </w:rPr>
        <w:t>ς σε υπαλλήλους ερευνητικών και τεχνολογικών φορέων του άρθρου 13</w:t>
      </w:r>
      <w:r w:rsidRPr="002856AF">
        <w:rPr>
          <w:rFonts w:eastAsia="Times New Roman"/>
          <w:szCs w:val="24"/>
          <w:vertAlign w:val="superscript"/>
        </w:rPr>
        <w:t>α</w:t>
      </w:r>
      <w:r w:rsidRPr="002856AF">
        <w:rPr>
          <w:rFonts w:eastAsia="Times New Roman"/>
          <w:szCs w:val="24"/>
        </w:rPr>
        <w:t xml:space="preserve"> του ν. 4310/2014. Με τη ρύθμιση αυτή αντιμετωπίζεται το πρόβλημα</w:t>
      </w:r>
      <w:r>
        <w:rPr>
          <w:rFonts w:eastAsia="Times New Roman"/>
          <w:szCs w:val="24"/>
        </w:rPr>
        <w:t>,</w:t>
      </w:r>
      <w:r w:rsidRPr="002856AF">
        <w:rPr>
          <w:rFonts w:eastAsia="Times New Roman"/>
          <w:szCs w:val="24"/>
        </w:rPr>
        <w:t xml:space="preserve"> που έχει δημιουργηθεί σε πολλούς ερευνητικούς και τεχνολογικούς φορείς</w:t>
      </w:r>
      <w:r>
        <w:rPr>
          <w:rFonts w:eastAsia="Times New Roman"/>
          <w:szCs w:val="24"/>
        </w:rPr>
        <w:t>,</w:t>
      </w:r>
      <w:r w:rsidRPr="002856AF">
        <w:rPr>
          <w:rFonts w:eastAsia="Times New Roman"/>
          <w:szCs w:val="24"/>
        </w:rPr>
        <w:t xml:space="preserve"> αναφορικά με τη χορήγηση του επιδόματος. Έως σήμερα</w:t>
      </w:r>
      <w:r w:rsidRPr="002856AF">
        <w:rPr>
          <w:rFonts w:eastAsia="Times New Roman"/>
          <w:szCs w:val="24"/>
        </w:rPr>
        <w:t xml:space="preserve"> το επίδομα αυτό χορηγείται σε λίγους μόνο δικαιούχους</w:t>
      </w:r>
      <w:r>
        <w:rPr>
          <w:rFonts w:eastAsia="Times New Roman"/>
          <w:szCs w:val="24"/>
        </w:rPr>
        <w:t>,</w:t>
      </w:r>
      <w:r w:rsidRPr="002856AF">
        <w:rPr>
          <w:rFonts w:eastAsia="Times New Roman"/>
          <w:szCs w:val="24"/>
        </w:rPr>
        <w:t xml:space="preserve"> λόγω της μη έκδοσης των προβλεπόμενων υπουργικών αποφάσεων. Με την επίμαχη ρύθμιση αίρεται η αδικία της μη καταβολής του σε προσωπικό που πράγματι επιτελεί επικίνδυνη και ανθυγιεινή εργασία. </w:t>
      </w:r>
    </w:p>
    <w:p w14:paraId="21181DA0" w14:textId="77777777" w:rsidR="000E1C16" w:rsidRDefault="00D27C3B">
      <w:pPr>
        <w:tabs>
          <w:tab w:val="left" w:pos="2820"/>
        </w:tabs>
        <w:rPr>
          <w:rFonts w:eastAsia="Times New Roman"/>
          <w:szCs w:val="24"/>
        </w:rPr>
      </w:pPr>
      <w:r w:rsidRPr="002856AF">
        <w:rPr>
          <w:rFonts w:eastAsia="Times New Roman"/>
          <w:szCs w:val="24"/>
        </w:rPr>
        <w:t>Ζητάμε ν</w:t>
      </w:r>
      <w:r w:rsidRPr="002856AF">
        <w:rPr>
          <w:rFonts w:eastAsia="Times New Roman"/>
          <w:szCs w:val="24"/>
        </w:rPr>
        <w:t>α εφαρμοστεί ο ν.4024/2011 και να εκδοθούν οι αντίστοιχες υπουργικές αποφάσεις. Να σημειώσω εδώ ότι η υπουργική απόφαση</w:t>
      </w:r>
      <w:r>
        <w:rPr>
          <w:rFonts w:eastAsia="Times New Roman"/>
          <w:szCs w:val="24"/>
        </w:rPr>
        <w:t>,</w:t>
      </w:r>
      <w:r w:rsidRPr="002856AF">
        <w:rPr>
          <w:rFonts w:eastAsia="Times New Roman"/>
          <w:szCs w:val="24"/>
        </w:rPr>
        <w:t xml:space="preserve"> που είχε εκδοθεί για τη χορήγηση του επιδόματος αφορούσε μόνο τα ερευνητικά κέντρα δημοσίου δικαίου.</w:t>
      </w:r>
    </w:p>
    <w:p w14:paraId="21181DA1" w14:textId="77777777" w:rsidR="000E1C16" w:rsidRDefault="00D27C3B">
      <w:pPr>
        <w:tabs>
          <w:tab w:val="left" w:pos="2820"/>
        </w:tabs>
        <w:rPr>
          <w:rFonts w:eastAsia="Times New Roman"/>
          <w:szCs w:val="24"/>
        </w:rPr>
      </w:pPr>
      <w:r w:rsidRPr="002856AF">
        <w:rPr>
          <w:rFonts w:eastAsia="Times New Roman"/>
          <w:szCs w:val="24"/>
        </w:rPr>
        <w:t>Δεύτερον, καταθέσαμε τροπολογία γι</w:t>
      </w:r>
      <w:r w:rsidRPr="002856AF">
        <w:rPr>
          <w:rFonts w:eastAsia="Times New Roman"/>
          <w:szCs w:val="24"/>
        </w:rPr>
        <w:t>α τη σύσταση υπηρεσιακών συμβουλίων σε ερευνητικά κέντρα, ινστιτούτα και τεχνολογικούς φορείς ιδιωτικού δικαίου, με σκοπό την ευρύτερη προστασία των εργαζόμενων των ερευνητικών ιδρυμάτων και τεχνολογικών φορέων ιδιωτικού δικαίου. Προτείνουμε να συγκροτηθεί</w:t>
      </w:r>
      <w:r w:rsidRPr="002856AF">
        <w:rPr>
          <w:rFonts w:eastAsia="Times New Roman"/>
          <w:szCs w:val="24"/>
        </w:rPr>
        <w:t xml:space="preserve"> σε αυτά υπηρεσιακό συμβούλιο. Με τον τρόπο αυτό ενισχύεται η δημοκρατική λειτουργία των ερευνητικών κέντρων, η διαφάνεια, η αντικειμενικότητα των κρίσεων και η δυνατότητα ένστασης και προσφυγής του κρινόμενου. Να θυμίσω ότι σήμερα απολύονται ακόμη και ερε</w:t>
      </w:r>
      <w:r w:rsidRPr="002856AF">
        <w:rPr>
          <w:rFonts w:eastAsia="Times New Roman"/>
          <w:szCs w:val="24"/>
        </w:rPr>
        <w:t>υνητές αορίστου χρόνου.</w:t>
      </w:r>
    </w:p>
    <w:p w14:paraId="21181DA2" w14:textId="77777777" w:rsidR="000E1C16" w:rsidRDefault="00D27C3B">
      <w:pPr>
        <w:tabs>
          <w:tab w:val="left" w:pos="2820"/>
        </w:tabs>
        <w:rPr>
          <w:rFonts w:eastAsia="Times New Roman"/>
          <w:szCs w:val="24"/>
        </w:rPr>
      </w:pPr>
      <w:r w:rsidRPr="002856AF">
        <w:rPr>
          <w:rFonts w:eastAsia="Times New Roman"/>
          <w:szCs w:val="24"/>
        </w:rPr>
        <w:t>Η τρίτη τροπολογία που καταθέσαμε είναι σχετικά με τις μη μισθολογικές παροχές των ερευνητικών κέντρων. Πρόκειται για μια ρύθμιση</w:t>
      </w:r>
      <w:r>
        <w:rPr>
          <w:rFonts w:eastAsia="Times New Roman"/>
          <w:szCs w:val="24"/>
        </w:rPr>
        <w:t>,</w:t>
      </w:r>
      <w:r w:rsidRPr="002856AF">
        <w:rPr>
          <w:rFonts w:eastAsia="Times New Roman"/>
          <w:szCs w:val="24"/>
        </w:rPr>
        <w:t xml:space="preserve"> που έρχεται για να δώσει κίνητρα, αγαπητοί συνάδελφοι, σε επιστήμονες να ασχοληθούν με την έρευνα. Δυ</w:t>
      </w:r>
      <w:r w:rsidRPr="002856AF">
        <w:rPr>
          <w:rFonts w:eastAsia="Times New Roman"/>
          <w:szCs w:val="24"/>
        </w:rPr>
        <w:t>στυχώς, το εργασιακό περιβάλλον των ερευνητικών κέντρων στην Ελλάδα δεν είναι καθόλου ελκυστικό. Οι μνημονιακές πολιτικές έχουν δημιουργήσει σοβαρά προβλήματα στον ερευνητικό ιστό της χώρας και φυσικά</w:t>
      </w:r>
      <w:r>
        <w:rPr>
          <w:rFonts w:eastAsia="Times New Roman"/>
          <w:szCs w:val="24"/>
        </w:rPr>
        <w:t>,</w:t>
      </w:r>
      <w:r w:rsidRPr="002856AF">
        <w:rPr>
          <w:rFonts w:eastAsia="Times New Roman"/>
          <w:szCs w:val="24"/>
        </w:rPr>
        <w:t xml:space="preserve"> στο ανθρώπινο δυναμικό. Έχουν οδηγήσει μεγάλο αριθμό ν</w:t>
      </w:r>
      <w:r w:rsidRPr="002856AF">
        <w:rPr>
          <w:rFonts w:eastAsia="Times New Roman"/>
          <w:szCs w:val="24"/>
        </w:rPr>
        <w:t>έων ερευνητών και επιστημόνων σε αναγκαστική μετανάστευση. Είναι, λοιπόν, επιτακτική ανάγκη να περιληφθούν στο παρόν νομοσχέδιο ρυθμίσεις</w:t>
      </w:r>
      <w:r>
        <w:rPr>
          <w:rFonts w:eastAsia="Times New Roman"/>
          <w:szCs w:val="24"/>
        </w:rPr>
        <w:t>,</w:t>
      </w:r>
      <w:r w:rsidRPr="002856AF">
        <w:rPr>
          <w:rFonts w:eastAsia="Times New Roman"/>
          <w:szCs w:val="24"/>
        </w:rPr>
        <w:t xml:space="preserve"> που έχουν στόχο τη διατήρηση</w:t>
      </w:r>
      <w:r>
        <w:rPr>
          <w:rFonts w:eastAsia="Times New Roman"/>
          <w:szCs w:val="24"/>
        </w:rPr>
        <w:t>,</w:t>
      </w:r>
      <w:r w:rsidRPr="002856AF">
        <w:rPr>
          <w:rFonts w:eastAsia="Times New Roman"/>
          <w:szCs w:val="24"/>
        </w:rPr>
        <w:t xml:space="preserve"> αλλά και την προσέλκυση υψηλού επιπέδου προσωπικού.</w:t>
      </w:r>
    </w:p>
    <w:p w14:paraId="21181DA3" w14:textId="77777777" w:rsidR="000E1C16" w:rsidRDefault="00D27C3B">
      <w:pPr>
        <w:tabs>
          <w:tab w:val="left" w:pos="2820"/>
        </w:tabs>
        <w:rPr>
          <w:rFonts w:eastAsia="Times New Roman"/>
          <w:szCs w:val="24"/>
        </w:rPr>
      </w:pPr>
      <w:r w:rsidRPr="002856AF">
        <w:rPr>
          <w:rFonts w:eastAsia="Times New Roman"/>
          <w:szCs w:val="24"/>
        </w:rPr>
        <w:t xml:space="preserve">Καταθέσαμε, λοιπόν, τροπολογία και </w:t>
      </w:r>
      <w:r w:rsidRPr="002856AF">
        <w:rPr>
          <w:rFonts w:eastAsia="Times New Roman"/>
          <w:szCs w:val="24"/>
        </w:rPr>
        <w:t>ζητάμε να δοθεί η δυνατότητα στα ερευνητικά κέντρα να παράσχουν</w:t>
      </w:r>
      <w:r>
        <w:rPr>
          <w:rFonts w:eastAsia="Times New Roman"/>
          <w:szCs w:val="24"/>
        </w:rPr>
        <w:t>,</w:t>
      </w:r>
      <w:r w:rsidRPr="002856AF">
        <w:rPr>
          <w:rFonts w:eastAsia="Times New Roman"/>
          <w:szCs w:val="24"/>
        </w:rPr>
        <w:t xml:space="preserve"> έστω και τις ελάχιστες μη μισθολογικές παροχές που μπορούν, χωρίς επιβάρυνση του τακτικού τους προϋπολογισμού, αλλά με δαπάνες ερευνητικών έργων ή έσοδα από τρίτες πηγές.</w:t>
      </w:r>
    </w:p>
    <w:p w14:paraId="21181DA4" w14:textId="77777777" w:rsidR="000E1C16" w:rsidRDefault="00D27C3B">
      <w:pPr>
        <w:tabs>
          <w:tab w:val="left" w:pos="2820"/>
        </w:tabs>
        <w:rPr>
          <w:rFonts w:eastAsia="Times New Roman"/>
          <w:szCs w:val="24"/>
        </w:rPr>
      </w:pPr>
      <w:r w:rsidRPr="002856AF">
        <w:rPr>
          <w:rFonts w:eastAsia="Times New Roman"/>
          <w:szCs w:val="24"/>
        </w:rPr>
        <w:t>Μας είπε ο κ. Φωτάκη</w:t>
      </w:r>
      <w:r w:rsidRPr="002856AF">
        <w:rPr>
          <w:rFonts w:eastAsia="Times New Roman"/>
          <w:szCs w:val="24"/>
        </w:rPr>
        <w:t xml:space="preserve">ς στην </w:t>
      </w:r>
      <w:r>
        <w:rPr>
          <w:rFonts w:eastAsia="Times New Roman"/>
          <w:szCs w:val="24"/>
        </w:rPr>
        <w:t>ε</w:t>
      </w:r>
      <w:r w:rsidRPr="002856AF">
        <w:rPr>
          <w:rFonts w:eastAsia="Times New Roman"/>
          <w:szCs w:val="24"/>
        </w:rPr>
        <w:t>πιτροπή</w:t>
      </w:r>
      <w:r w:rsidRPr="002856AF">
        <w:rPr>
          <w:rFonts w:eastAsia="Times New Roman"/>
          <w:szCs w:val="24"/>
        </w:rPr>
        <w:t xml:space="preserve">, χωρίς όμως να διευκρινίσει περαιτέρω, ότι κάποια από τα ζητήματα που θέτουμε με τις τροπολογίες τα έχουν ήδη απορρίψει οι </w:t>
      </w:r>
      <w:r>
        <w:rPr>
          <w:rFonts w:eastAsia="Times New Roman"/>
          <w:szCs w:val="24"/>
        </w:rPr>
        <w:t>θ</w:t>
      </w:r>
      <w:r w:rsidRPr="002856AF">
        <w:rPr>
          <w:rFonts w:eastAsia="Times New Roman"/>
          <w:szCs w:val="24"/>
        </w:rPr>
        <w:t>εσμοί</w:t>
      </w:r>
      <w:r w:rsidRPr="002856AF">
        <w:rPr>
          <w:rFonts w:eastAsia="Times New Roman"/>
          <w:szCs w:val="24"/>
        </w:rPr>
        <w:t xml:space="preserve">. </w:t>
      </w:r>
    </w:p>
    <w:p w14:paraId="21181DA5" w14:textId="77777777" w:rsidR="000E1C16" w:rsidRDefault="00D27C3B">
      <w:pPr>
        <w:tabs>
          <w:tab w:val="left" w:pos="2820"/>
        </w:tabs>
        <w:rPr>
          <w:rFonts w:eastAsia="Times New Roman"/>
          <w:szCs w:val="24"/>
        </w:rPr>
      </w:pPr>
      <w:r w:rsidRPr="002856AF">
        <w:rPr>
          <w:rFonts w:eastAsia="Times New Roman"/>
          <w:szCs w:val="24"/>
        </w:rPr>
        <w:t>Εδώ θα θέλαμε, κύριε Υπουργέ, περισσότερες διευκρινίσεις επ’ αυτού, καθώς και για τον τρόπο που κοστολόγησαν</w:t>
      </w:r>
      <w:r w:rsidRPr="002856AF">
        <w:rPr>
          <w:rFonts w:eastAsia="Times New Roman"/>
          <w:szCs w:val="24"/>
        </w:rPr>
        <w:t xml:space="preserve"> τις προτάσεις αυτές και για το ποιοι και πώς τις παρουσίασαν στους </w:t>
      </w:r>
      <w:r>
        <w:rPr>
          <w:rFonts w:eastAsia="Times New Roman"/>
          <w:szCs w:val="24"/>
        </w:rPr>
        <w:t>θ</w:t>
      </w:r>
      <w:r w:rsidRPr="002856AF">
        <w:rPr>
          <w:rFonts w:eastAsia="Times New Roman"/>
          <w:szCs w:val="24"/>
        </w:rPr>
        <w:t>εσμούς</w:t>
      </w:r>
      <w:r w:rsidRPr="002856AF">
        <w:rPr>
          <w:rFonts w:eastAsia="Times New Roman"/>
          <w:szCs w:val="24"/>
        </w:rPr>
        <w:t>. Ειδικά όσον αφορά στη δυνατότητα των ερευνητικών κέντρων να παρέχουν μη μισθολογικές παροχές στους επιστήμονες που εργάζονται σε αυτά</w:t>
      </w:r>
      <w:r>
        <w:rPr>
          <w:rFonts w:eastAsia="Times New Roman"/>
          <w:szCs w:val="24"/>
        </w:rPr>
        <w:t>,</w:t>
      </w:r>
      <w:r w:rsidRPr="002856AF">
        <w:rPr>
          <w:rFonts w:eastAsia="Times New Roman"/>
          <w:szCs w:val="24"/>
        </w:rPr>
        <w:t xml:space="preserve"> ζητάμε η τροπολογία να γίνει αποδεκτή, κύριε</w:t>
      </w:r>
      <w:r w:rsidRPr="002856AF">
        <w:rPr>
          <w:rFonts w:eastAsia="Times New Roman"/>
          <w:szCs w:val="24"/>
        </w:rPr>
        <w:t xml:space="preserve"> Υπουργέ, καθώς οι παροχές χρηματοδοτούνται από ίδιους πόρους και δεν επιβαρύνουν τον τακτικό τους προϋπολογισμό. </w:t>
      </w:r>
    </w:p>
    <w:p w14:paraId="21181DA6" w14:textId="77777777" w:rsidR="000E1C16" w:rsidRDefault="00D27C3B">
      <w:pPr>
        <w:tabs>
          <w:tab w:val="left" w:pos="2820"/>
        </w:tabs>
        <w:rPr>
          <w:rFonts w:eastAsia="UB-Helvetica"/>
          <w:szCs w:val="24"/>
        </w:rPr>
      </w:pPr>
      <w:r w:rsidRPr="002856AF">
        <w:rPr>
          <w:rFonts w:eastAsia="Times New Roman"/>
          <w:szCs w:val="24"/>
        </w:rPr>
        <w:t xml:space="preserve">Κύριε Υπουργέ, η στήριξη της έρευνας και η παροχή κινήτρων στους ερευνητές, ώστε να συνεχίσουν το έργο τους, είναι στοίχημα όλων μας. Πρέπει </w:t>
      </w:r>
      <w:r w:rsidRPr="002856AF">
        <w:rPr>
          <w:rFonts w:eastAsia="Times New Roman"/>
          <w:szCs w:val="24"/>
        </w:rPr>
        <w:t xml:space="preserve">αυτοί οι ερευνητές να παραμείνουν στη χώρα. </w:t>
      </w:r>
      <w:r>
        <w:rPr>
          <w:rFonts w:eastAsia="UB-Helvetica"/>
          <w:szCs w:val="24"/>
        </w:rPr>
        <w:t>Ε</w:t>
      </w:r>
      <w:r w:rsidRPr="002856AF">
        <w:rPr>
          <w:rFonts w:eastAsia="UB-Helvetica"/>
          <w:szCs w:val="24"/>
        </w:rPr>
        <w:t xml:space="preserve">ίναι ένας στόχος που πρέπει να γίνει ο φάρος μας για τα επόμενα χρόνια. </w:t>
      </w:r>
    </w:p>
    <w:p w14:paraId="21181DA7" w14:textId="77777777" w:rsidR="000E1C16" w:rsidRDefault="00D27C3B">
      <w:pPr>
        <w:rPr>
          <w:rFonts w:eastAsia="UB-Helvetica"/>
          <w:szCs w:val="24"/>
        </w:rPr>
      </w:pPr>
      <w:r w:rsidRPr="00FB5885">
        <w:rPr>
          <w:rFonts w:eastAsia="UB-Helvetica"/>
          <w:szCs w:val="24"/>
        </w:rPr>
        <w:t xml:space="preserve">Κυρίες και κύριοι συνάδελφοι, όσον αφορά το τρίτο </w:t>
      </w:r>
      <w:r>
        <w:rPr>
          <w:rFonts w:eastAsia="UB-Helvetica"/>
          <w:szCs w:val="24"/>
        </w:rPr>
        <w:t>κ</w:t>
      </w:r>
      <w:r w:rsidRPr="00FB5885">
        <w:rPr>
          <w:rFonts w:eastAsia="UB-Helvetica"/>
          <w:szCs w:val="24"/>
        </w:rPr>
        <w:t xml:space="preserve">εφάλαιο </w:t>
      </w:r>
      <w:r w:rsidRPr="00FB5885">
        <w:rPr>
          <w:rFonts w:eastAsia="UB-Helvetica"/>
          <w:szCs w:val="24"/>
        </w:rPr>
        <w:t xml:space="preserve">και τις ρυθμίσεις για την πρωτοβάθμια και τη δευτεροβάθμια εκπαίδευση, όλοι οι </w:t>
      </w:r>
      <w:r w:rsidRPr="00FB5885">
        <w:rPr>
          <w:rFonts w:eastAsia="UB-Helvetica"/>
          <w:szCs w:val="24"/>
        </w:rPr>
        <w:t>φορείς εξέφρασαν τις αντιρρήσεις τους για τις επιχειρούμενες αλλαγές. Εμείς ζητού</w:t>
      </w:r>
      <w:r w:rsidRPr="00822C3A">
        <w:rPr>
          <w:rFonts w:eastAsia="UB-Helvetica"/>
          <w:szCs w:val="24"/>
        </w:rPr>
        <w:t>με για μια ακόμη φορά να αποσυρθεί. Δεν έχουν καμ</w:t>
      </w:r>
      <w:r>
        <w:rPr>
          <w:rFonts w:eastAsia="UB-Helvetica"/>
          <w:szCs w:val="24"/>
        </w:rPr>
        <w:t>μ</w:t>
      </w:r>
      <w:r w:rsidRPr="00822C3A">
        <w:rPr>
          <w:rFonts w:eastAsia="UB-Helvetica"/>
          <w:szCs w:val="24"/>
        </w:rPr>
        <w:t xml:space="preserve">ιά συνάφεια τα ζητήματα που ανοίγονται με την </w:t>
      </w:r>
      <w:r>
        <w:rPr>
          <w:rFonts w:eastAsia="UB-Helvetica"/>
          <w:szCs w:val="24"/>
        </w:rPr>
        <w:t>έ</w:t>
      </w:r>
      <w:r w:rsidRPr="00822C3A">
        <w:rPr>
          <w:rFonts w:eastAsia="UB-Helvetica"/>
          <w:szCs w:val="24"/>
        </w:rPr>
        <w:t xml:space="preserve">ρευνα </w:t>
      </w:r>
      <w:r w:rsidRPr="00822C3A">
        <w:rPr>
          <w:rFonts w:eastAsia="UB-Helvetica"/>
          <w:szCs w:val="24"/>
        </w:rPr>
        <w:t>και θεωρούμε ότι είναι προκλητικό ο Υπουργός να επιβά</w:t>
      </w:r>
      <w:r>
        <w:rPr>
          <w:rFonts w:eastAsia="UB-Helvetica"/>
          <w:szCs w:val="24"/>
        </w:rPr>
        <w:t>λ</w:t>
      </w:r>
      <w:r w:rsidRPr="00822C3A">
        <w:rPr>
          <w:rFonts w:eastAsia="UB-Helvetica"/>
          <w:szCs w:val="24"/>
        </w:rPr>
        <w:t>ει τέτοιες αλλαγές</w:t>
      </w:r>
      <w:r>
        <w:rPr>
          <w:rFonts w:eastAsia="UB-Helvetica"/>
          <w:szCs w:val="24"/>
        </w:rPr>
        <w:t>,</w:t>
      </w:r>
      <w:r w:rsidRPr="00822C3A">
        <w:rPr>
          <w:rFonts w:eastAsia="UB-Helvetica"/>
          <w:szCs w:val="24"/>
        </w:rPr>
        <w:t xml:space="preserve"> χωρίς να έχει προηγηθεί διαβούλευση.</w:t>
      </w:r>
    </w:p>
    <w:p w14:paraId="21181DA8" w14:textId="77777777" w:rsidR="000E1C16" w:rsidRDefault="00D27C3B">
      <w:pPr>
        <w:rPr>
          <w:rFonts w:eastAsia="UB-Helvetica"/>
          <w:szCs w:val="24"/>
        </w:rPr>
      </w:pPr>
      <w:r w:rsidRPr="006B36B3">
        <w:rPr>
          <w:rFonts w:eastAsia="UB-Helvetica"/>
          <w:szCs w:val="24"/>
        </w:rPr>
        <w:t>Ταυτόχρονα, έρχεστε με υπουργική απόφαση μέσ</w:t>
      </w:r>
      <w:r w:rsidRPr="00F67D51">
        <w:rPr>
          <w:rFonts w:eastAsia="UB-Helvetica"/>
          <w:szCs w:val="24"/>
        </w:rPr>
        <w:t>α στη Μεγάλη Εβδομάδα, για να είναι τα σχολεία κλειστά και να μην έχουμε μεγαλύτερες αντιδράσεις, να τροποποιήσετε τη μέχρι τώρα δομή λειτουργίας της πρωτοβάθμιας εκπαίδευση</w:t>
      </w:r>
      <w:r w:rsidRPr="00F67D51">
        <w:rPr>
          <w:rFonts w:eastAsia="UB-Helvetica"/>
          <w:szCs w:val="24"/>
        </w:rPr>
        <w:t>ς στο σύνολό της. Και είναι πραγματικά στο σύνολό της, γιατί πίσω από τη διαφοροποί</w:t>
      </w:r>
      <w:r w:rsidRPr="001F6937">
        <w:rPr>
          <w:rFonts w:eastAsia="UB-Helvetica"/>
          <w:szCs w:val="24"/>
        </w:rPr>
        <w:t>ηση του ωρολογίου προγράμματος και τον Ενιαίο Τύπο Σχολείου αλλάζει όλη η υπηρεσιακή δομή και η υπηρεσιακή κατάσταση των εκπαιδευτικών που υπηρετούν στην πρωτοβάθμια εκπαίδε</w:t>
      </w:r>
      <w:r w:rsidRPr="001F6937">
        <w:rPr>
          <w:rFonts w:eastAsia="UB-Helvetica"/>
          <w:szCs w:val="24"/>
        </w:rPr>
        <w:t>υση.</w:t>
      </w:r>
    </w:p>
    <w:p w14:paraId="21181DA9" w14:textId="77777777" w:rsidR="000E1C16" w:rsidRDefault="00D27C3B">
      <w:pPr>
        <w:rPr>
          <w:rFonts w:eastAsia="UB-Helvetica"/>
          <w:szCs w:val="24"/>
        </w:rPr>
      </w:pPr>
      <w:r w:rsidRPr="00307868">
        <w:rPr>
          <w:rFonts w:eastAsia="UB-Helvetica"/>
          <w:szCs w:val="24"/>
        </w:rPr>
        <w:t>Θα γίνουν μεταθέσεις και αποσπάσεις, κύριε Υπουργέ, φέτος; Ερωτώ. Πώς θα υπολογισθούν τα κενά; Τι θα γίνει με τα τμήματα ένταξης; Τι θα γίνει με τις ειδικότητες πο</w:t>
      </w:r>
      <w:r w:rsidRPr="00875107">
        <w:rPr>
          <w:rFonts w:eastAsia="UB-Helvetica"/>
          <w:szCs w:val="24"/>
        </w:rPr>
        <w:t>υ έχουν μεταταχθεί από τη</w:t>
      </w:r>
      <w:r w:rsidRPr="00B8113B">
        <w:rPr>
          <w:rFonts w:eastAsia="UB-Helvetica"/>
          <w:szCs w:val="24"/>
        </w:rPr>
        <w:t xml:space="preserve"> δευτεροβάθμια στην πρωτοβάθμια;</w:t>
      </w:r>
    </w:p>
    <w:p w14:paraId="21181DAA" w14:textId="77777777" w:rsidR="000E1C16" w:rsidRDefault="00D27C3B">
      <w:pPr>
        <w:rPr>
          <w:rFonts w:eastAsia="UB-Helvetica"/>
          <w:szCs w:val="24"/>
        </w:rPr>
      </w:pPr>
      <w:r w:rsidRPr="00B8113B">
        <w:rPr>
          <w:rFonts w:eastAsia="UB-Helvetica"/>
          <w:szCs w:val="24"/>
        </w:rPr>
        <w:t>Ανακοινώνετε συνεχώς τα αυτονό</w:t>
      </w:r>
      <w:r w:rsidRPr="00B8113B">
        <w:rPr>
          <w:rFonts w:eastAsia="UB-Helvetica"/>
          <w:szCs w:val="24"/>
        </w:rPr>
        <w:t>ητα</w:t>
      </w:r>
      <w:r>
        <w:rPr>
          <w:rFonts w:eastAsia="UB-Helvetica"/>
          <w:szCs w:val="24"/>
        </w:rPr>
        <w:t>: Ν</w:t>
      </w:r>
      <w:r w:rsidRPr="00875107">
        <w:rPr>
          <w:rFonts w:eastAsia="UB-Helvetica"/>
          <w:szCs w:val="24"/>
        </w:rPr>
        <w:t>α ανοίξουν τα σχολεία χωρίς κενά. Πώς; Με τη μείωση των οργανικών θέσεων στα νηπιαγωγεία; Με την κατάργηση της πρωινής ζώνης; Με τη συρρίκνωση της λειτουργίας του ολοήμερου σχολείου;</w:t>
      </w:r>
    </w:p>
    <w:p w14:paraId="21181DAB" w14:textId="77777777" w:rsidR="000E1C16" w:rsidRDefault="00D27C3B">
      <w:pPr>
        <w:rPr>
          <w:rFonts w:eastAsia="UB-Helvetica"/>
          <w:szCs w:val="24"/>
        </w:rPr>
      </w:pPr>
      <w:r w:rsidRPr="002856AF">
        <w:rPr>
          <w:rFonts w:eastAsia="UB-Helvetica"/>
          <w:szCs w:val="24"/>
        </w:rPr>
        <w:t>Φυσικά, στην Επιτροπή Διαλόγου, που ουσιαστικά κατ’ επίφαση διάλογο</w:t>
      </w:r>
      <w:r w:rsidRPr="002856AF">
        <w:rPr>
          <w:rFonts w:eastAsia="UB-Helvetica"/>
          <w:szCs w:val="24"/>
        </w:rPr>
        <w:t>ς γίνεται, με χαρακτηριστικά αρχαίας ελληνικής τραγωδίας, ξαφνικά εμφανίζεται ο από μηχανής θεός, ο Υπουργός, που λύνει όλα τα προβλήματα. Υπάρχουν προτάσεις που θυμίζουν το Πρόγραμμα Παιδείας του ΠΑΣΟΚ το 2007 «Πλαίσιο προγράμματος σπουδών-Ενεργοποίηση το</w:t>
      </w:r>
      <w:r w:rsidRPr="002856AF">
        <w:rPr>
          <w:rFonts w:eastAsia="UB-Helvetica"/>
          <w:szCs w:val="24"/>
        </w:rPr>
        <w:t xml:space="preserve">πικών κοινωνών». </w:t>
      </w:r>
    </w:p>
    <w:p w14:paraId="21181DAC" w14:textId="77777777" w:rsidR="000E1C16" w:rsidRDefault="00D27C3B">
      <w:pPr>
        <w:rPr>
          <w:rFonts w:eastAsia="UB-Helvetica"/>
          <w:szCs w:val="24"/>
        </w:rPr>
      </w:pPr>
      <w:r w:rsidRPr="001C1443">
        <w:rPr>
          <w:rFonts w:eastAsia="UB-Helvetica"/>
          <w:szCs w:val="24"/>
        </w:rPr>
        <w:t xml:space="preserve">Την ίδια ώρα που ο Πρόεδρος της </w:t>
      </w:r>
      <w:r>
        <w:rPr>
          <w:rFonts w:eastAsia="UB-Helvetica"/>
          <w:szCs w:val="24"/>
        </w:rPr>
        <w:t>ε</w:t>
      </w:r>
      <w:r w:rsidRPr="00307868">
        <w:rPr>
          <w:rFonts w:eastAsia="UB-Helvetica"/>
          <w:szCs w:val="24"/>
        </w:rPr>
        <w:t xml:space="preserve">πιτροπής </w:t>
      </w:r>
      <w:r w:rsidRPr="00875107">
        <w:rPr>
          <w:rFonts w:eastAsia="UB-Helvetica"/>
          <w:szCs w:val="24"/>
        </w:rPr>
        <w:t>και ο Πρόεδρος του ΙΕΠ μιλούν για παιδαγωγική αυτονομία των σχολείων και των εκπαιδευτικών, εσείς κύριε Υπουργέ, εκδίδετ</w:t>
      </w:r>
      <w:r w:rsidRPr="00B8113B">
        <w:rPr>
          <w:rFonts w:eastAsia="UB-Helvetica"/>
          <w:szCs w:val="24"/>
        </w:rPr>
        <w:t>ε υπουργική απόφαση με νέο ωρολόγιο πρόγραμμα για το ενιαίο ολοήμερο δημοτικ</w:t>
      </w:r>
      <w:r w:rsidRPr="00B8113B">
        <w:rPr>
          <w:rFonts w:eastAsia="UB-Helvetica"/>
          <w:szCs w:val="24"/>
        </w:rPr>
        <w:t>ό σχολείο. Καταργείτε χίλια τριακόσια τριάντα εφτά σχολεία ΕΑΕΠ, που το σύνολο της ελληνικής κοινωνίας αποδ</w:t>
      </w:r>
      <w:r w:rsidRPr="002856AF">
        <w:rPr>
          <w:rFonts w:eastAsia="UB-Helvetica"/>
          <w:szCs w:val="24"/>
        </w:rPr>
        <w:t>έχθηκε με θετικό πρόσημο. Μιλάτε για ίσες ευκαιρίες στη μόρφωση, ενώ ταυτοχρόνως δεν υπάρχει πρόβλεψη για διδασκαλία των ειδικών μαθημάτων -αγγλικών,</w:t>
      </w:r>
      <w:r w:rsidRPr="002856AF">
        <w:rPr>
          <w:rFonts w:eastAsia="UB-Helvetica"/>
          <w:szCs w:val="24"/>
        </w:rPr>
        <w:t xml:space="preserve"> πληροφορικής, θεατρολογίας- για τα σχολεία που είναι κάτω από τετραθέσια. Βάζετε δύο διαφορετικές προϋποθέσεις εγγραφής στο ολοήμερο σχολείο</w:t>
      </w:r>
      <w:r>
        <w:rPr>
          <w:rFonts w:eastAsia="UB-Helvetica"/>
          <w:szCs w:val="24"/>
        </w:rPr>
        <w:t>,</w:t>
      </w:r>
      <w:r w:rsidRPr="00307868">
        <w:rPr>
          <w:rFonts w:eastAsia="UB-Helvetica"/>
          <w:szCs w:val="24"/>
        </w:rPr>
        <w:t xml:space="preserve"> αναλόγως του εάν είναι πάνω ή κάτω από εξαθέσιο.</w:t>
      </w:r>
    </w:p>
    <w:p w14:paraId="21181DAD" w14:textId="77777777" w:rsidR="000E1C16" w:rsidRDefault="00D27C3B">
      <w:pPr>
        <w:rPr>
          <w:rFonts w:eastAsia="UB-Helvetica"/>
          <w:szCs w:val="24"/>
        </w:rPr>
      </w:pPr>
      <w:r w:rsidRPr="00875107">
        <w:rPr>
          <w:rFonts w:eastAsia="UB-Helvetica"/>
          <w:szCs w:val="24"/>
        </w:rPr>
        <w:t>Τρίτον, περιορίζετε τις ώρες παραμονής στο σχολείο</w:t>
      </w:r>
      <w:r>
        <w:rPr>
          <w:rFonts w:eastAsia="UB-Helvetica"/>
          <w:szCs w:val="24"/>
        </w:rPr>
        <w:t>,</w:t>
      </w:r>
      <w:r w:rsidRPr="00307868">
        <w:rPr>
          <w:rFonts w:eastAsia="UB-Helvetica"/>
          <w:szCs w:val="24"/>
        </w:rPr>
        <w:t xml:space="preserve"> πλήττοντας κ</w:t>
      </w:r>
      <w:r w:rsidRPr="00307868">
        <w:rPr>
          <w:rFonts w:eastAsia="UB-Helvetica"/>
          <w:szCs w:val="24"/>
        </w:rPr>
        <w:t>υρίως μαθητές από τα πιο αδύναμα κοινωνικά και μορφωτικά οικ</w:t>
      </w:r>
      <w:r w:rsidRPr="00875107">
        <w:rPr>
          <w:rFonts w:eastAsia="UB-Helvetica"/>
          <w:szCs w:val="24"/>
        </w:rPr>
        <w:t>ογενειακά περιβάλλοντα, οι οποίοι έχουν ουσιαστική ανάγκη περισσότερο το ολοήμερο σχολείο.</w:t>
      </w:r>
    </w:p>
    <w:p w14:paraId="21181DAE" w14:textId="77777777" w:rsidR="000E1C16" w:rsidRDefault="00D27C3B">
      <w:pPr>
        <w:rPr>
          <w:rFonts w:eastAsia="UB-Helvetica"/>
          <w:szCs w:val="24"/>
        </w:rPr>
      </w:pPr>
      <w:r w:rsidRPr="002856AF">
        <w:rPr>
          <w:rFonts w:eastAsia="UB-Helvetica"/>
          <w:szCs w:val="24"/>
        </w:rPr>
        <w:t>Κύριε Υπουργέ, οι ίσες ευκαιρίες τελικά οδηγούν σε ισοπέδωση προς τα κάτω. Το σχολείο επιστρέφει στο παρε</w:t>
      </w:r>
      <w:r w:rsidRPr="002856AF">
        <w:rPr>
          <w:rFonts w:eastAsia="UB-Helvetica"/>
          <w:szCs w:val="24"/>
        </w:rPr>
        <w:t>λθόν. Οδηγούνται σε ανεργία τέσσερις χιλιάδες εκπαιδευτικοί. Μιλάω για τέσσερις χιλιάδες αναπληρωτές.</w:t>
      </w:r>
    </w:p>
    <w:p w14:paraId="21181DAF" w14:textId="77777777" w:rsidR="000E1C16" w:rsidRDefault="00D27C3B">
      <w:pPr>
        <w:rPr>
          <w:rFonts w:eastAsia="UB-Helvetica"/>
          <w:szCs w:val="24"/>
        </w:rPr>
      </w:pPr>
      <w:r w:rsidRPr="002856AF">
        <w:rPr>
          <w:rFonts w:eastAsia="UB-Helvetica"/>
          <w:szCs w:val="24"/>
        </w:rPr>
        <w:t>Καταργείτε την πρωινή ζώνη και εξαιτίας της υποβάθμισης του ολοήμερου προγράμμ</w:t>
      </w:r>
      <w:r w:rsidRPr="00290251">
        <w:rPr>
          <w:rFonts w:eastAsia="UB-Helvetica"/>
          <w:szCs w:val="24"/>
        </w:rPr>
        <w:t>ατος, σε συνδυασμό με τη λήξη του υποχρεω</w:t>
      </w:r>
      <w:r w:rsidRPr="001C1443">
        <w:rPr>
          <w:rFonts w:eastAsia="UB-Helvetica"/>
          <w:szCs w:val="24"/>
        </w:rPr>
        <w:t xml:space="preserve">τικού ωραρίου στη 1:15, περίπου </w:t>
      </w:r>
      <w:r w:rsidRPr="001C1443">
        <w:rPr>
          <w:rFonts w:eastAsia="UB-Helvetica"/>
          <w:szCs w:val="24"/>
        </w:rPr>
        <w:t>τέσσερις χιλιάδες μόνιμοι εκπαιδευτικοί όλων των ειδικοτήτων θα αναγκαστούν να μετακινούνται από σχολείο σε σχολείο.</w:t>
      </w:r>
    </w:p>
    <w:p w14:paraId="21181DB0" w14:textId="77777777" w:rsidR="000E1C16" w:rsidRDefault="00D27C3B">
      <w:pPr>
        <w:rPr>
          <w:rFonts w:eastAsia="UB-Helvetica"/>
          <w:szCs w:val="24"/>
        </w:rPr>
      </w:pPr>
      <w:r w:rsidRPr="00C460F5">
        <w:rPr>
          <w:rFonts w:eastAsia="UB-Helvetica"/>
          <w:szCs w:val="24"/>
        </w:rPr>
        <w:t>Το χειρότερο είναι ότι η όποια διαδικασία μελλοντικής πιστοποίησης</w:t>
      </w:r>
      <w:r w:rsidRPr="005057D7">
        <w:rPr>
          <w:rFonts w:eastAsia="UB-Helvetica"/>
          <w:szCs w:val="24"/>
        </w:rPr>
        <w:t xml:space="preserve"> για επάρκεια ξένης γλώσσας και πληροφορικής δεν θα μπορεί να υποστηριχθε</w:t>
      </w:r>
      <w:r w:rsidRPr="005057D7">
        <w:rPr>
          <w:rFonts w:eastAsia="UB-Helvetica"/>
          <w:szCs w:val="24"/>
        </w:rPr>
        <w:t>ί στο σχολείο. Θα αναγκάζετε έτσι τους γονείς να συνεχίζουν να πληρώνουν φροντιστήρια.</w:t>
      </w:r>
    </w:p>
    <w:p w14:paraId="21181DB1" w14:textId="77777777" w:rsidR="000E1C16" w:rsidRDefault="00D27C3B">
      <w:pPr>
        <w:rPr>
          <w:rFonts w:eastAsia="UB-Helvetica"/>
          <w:szCs w:val="24"/>
        </w:rPr>
      </w:pPr>
      <w:r w:rsidRPr="002856AF">
        <w:rPr>
          <w:rFonts w:eastAsia="UB-Helvetica"/>
          <w:szCs w:val="24"/>
        </w:rPr>
        <w:t xml:space="preserve">Κύριε Υπουργέ, δεν υπάρχει ακριβό και φτηνό σχολείο. Υπάρχει ένα σχολείο, δημόσιο σχολείο, το οποίο θα πρέπει να προσφέρει ίσες ευκαιρίες μόρφωσης σε όλους και το οποίο </w:t>
      </w:r>
      <w:r w:rsidRPr="002856AF">
        <w:rPr>
          <w:rFonts w:eastAsia="UB-Helvetica"/>
          <w:szCs w:val="24"/>
        </w:rPr>
        <w:t xml:space="preserve">θα απαντά στις πραγματικές ανάγκες των μαθητών και των οικογενειών τους. Αντί να γίνεται λόγος για βελτίωση και γενίκευση του θεσμού των ΕΑΕΠ, </w:t>
      </w:r>
      <w:r>
        <w:rPr>
          <w:rFonts w:eastAsia="UB-Helvetica"/>
          <w:szCs w:val="24"/>
        </w:rPr>
        <w:t>ό</w:t>
      </w:r>
      <w:r w:rsidRPr="001C1443">
        <w:rPr>
          <w:rFonts w:eastAsia="UB-Helvetica"/>
          <w:szCs w:val="24"/>
        </w:rPr>
        <w:t xml:space="preserve">που </w:t>
      </w:r>
      <w:r>
        <w:rPr>
          <w:rFonts w:eastAsia="UB-Helvetica"/>
          <w:szCs w:val="24"/>
        </w:rPr>
        <w:t>φοιτούν</w:t>
      </w:r>
      <w:r w:rsidRPr="00875107">
        <w:rPr>
          <w:rFonts w:eastAsia="UB-Helvetica"/>
          <w:szCs w:val="24"/>
        </w:rPr>
        <w:t xml:space="preserve"> </w:t>
      </w:r>
      <w:r w:rsidRPr="00B8113B">
        <w:rPr>
          <w:rFonts w:eastAsia="UB-Helvetica"/>
          <w:szCs w:val="24"/>
        </w:rPr>
        <w:t>το 65% των μαθητών της πρωτοβάθμιας εκπαίδευσης, το εξισώνετ</w:t>
      </w:r>
      <w:r>
        <w:rPr>
          <w:rFonts w:eastAsia="UB-Helvetica"/>
          <w:szCs w:val="24"/>
        </w:rPr>
        <w:t>ε</w:t>
      </w:r>
      <w:r w:rsidRPr="00B8113B">
        <w:rPr>
          <w:rFonts w:eastAsia="UB-Helvetica"/>
          <w:szCs w:val="24"/>
        </w:rPr>
        <w:t xml:space="preserve"> με το 35% που φοιτά στο κλασικό ολοήμε</w:t>
      </w:r>
      <w:r w:rsidRPr="00B8113B">
        <w:rPr>
          <w:rFonts w:eastAsia="UB-Helvetica"/>
          <w:szCs w:val="24"/>
        </w:rPr>
        <w:t>ρο.</w:t>
      </w:r>
    </w:p>
    <w:p w14:paraId="21181DB2" w14:textId="77777777" w:rsidR="000E1C16" w:rsidRDefault="00D27C3B">
      <w:pPr>
        <w:rPr>
          <w:rFonts w:eastAsia="UB-Helvetica"/>
          <w:szCs w:val="24"/>
        </w:rPr>
      </w:pPr>
      <w:r w:rsidRPr="002856AF">
        <w:rPr>
          <w:rFonts w:eastAsia="UB-Helvetica"/>
          <w:szCs w:val="24"/>
        </w:rPr>
        <w:t>Και σήμερα μαθαίνουμε ότι προχωράτε και στην αλλαγή της Κεντρικής Επιτροπής Πανελλαδικών Εξετάσεων, αγνοώντας φυσικά την εμπειρία και το επιστημονικό κύρος των μελών της μέχρι σήμερα.</w:t>
      </w:r>
    </w:p>
    <w:p w14:paraId="21181DB3" w14:textId="77777777" w:rsidR="000E1C16" w:rsidRDefault="00D27C3B">
      <w:pPr>
        <w:rPr>
          <w:rFonts w:eastAsia="UB-Helvetica"/>
          <w:szCs w:val="24"/>
        </w:rPr>
      </w:pPr>
      <w:r w:rsidRPr="001C1443">
        <w:rPr>
          <w:rFonts w:eastAsia="UB-Helvetica"/>
          <w:szCs w:val="24"/>
        </w:rPr>
        <w:t xml:space="preserve">Δεν έχετε κανένα δικαίωμα, κύριε Υπουργέ, να παίζετε με τις αγωνίες </w:t>
      </w:r>
      <w:r w:rsidRPr="001C1443">
        <w:rPr>
          <w:rFonts w:eastAsia="UB-Helvetica"/>
          <w:szCs w:val="24"/>
        </w:rPr>
        <w:t>εκατόν τριών χιλιάδων μαθητών. Στήνετε και εδώ συνωμοτικά τον μηχανισμό σας, γιατί μάλλον φοβηθήκατε την ορ</w:t>
      </w:r>
      <w:r w:rsidRPr="002856AF">
        <w:rPr>
          <w:rFonts w:eastAsia="UB-Helvetica"/>
          <w:szCs w:val="24"/>
        </w:rPr>
        <w:t>γή της εκπαιδευτικής κοινότητας από την πολιτική σας και την ψήφιση του ασφαλιστικού.</w:t>
      </w:r>
    </w:p>
    <w:p w14:paraId="21181DB4" w14:textId="77777777" w:rsidR="000E1C16" w:rsidRDefault="00D27C3B">
      <w:pPr>
        <w:rPr>
          <w:rFonts w:eastAsia="UB-Helvetica"/>
          <w:szCs w:val="24"/>
        </w:rPr>
      </w:pPr>
      <w:r w:rsidRPr="005057D7">
        <w:rPr>
          <w:rFonts w:eastAsia="UB-Helvetica"/>
          <w:szCs w:val="24"/>
        </w:rPr>
        <w:t>Κυρίες και κύριοι συνάδελφοι, η παιδεία και ο τομέας της έρευνα</w:t>
      </w:r>
      <w:r w:rsidRPr="005057D7">
        <w:rPr>
          <w:rFonts w:eastAsia="UB-Helvetica"/>
          <w:szCs w:val="24"/>
        </w:rPr>
        <w:t>ς πρέπει να είναι συγκοινωνούντα δοχεία, για να μπορούν να διαμορφώνο</w:t>
      </w:r>
      <w:r w:rsidRPr="00DF4CB9">
        <w:rPr>
          <w:rFonts w:eastAsia="UB-Helvetica"/>
          <w:szCs w:val="24"/>
        </w:rPr>
        <w:t>νται πολιτικές που θα δώσουν σάρκα και</w:t>
      </w:r>
      <w:r w:rsidRPr="006679F9">
        <w:rPr>
          <w:rFonts w:eastAsia="UB-Helvetica"/>
          <w:szCs w:val="24"/>
        </w:rPr>
        <w:t xml:space="preserve"> οστά στην αναγκαία παραγωγική ανασυγκρότηση του τόπου, την παραγωγική ανασυγκρότηση που υποσχεθήκατε στον ελληνικό λαό και δυστυχώς έως σήμερα δεν έ</w:t>
      </w:r>
      <w:r w:rsidRPr="006679F9">
        <w:rPr>
          <w:rFonts w:eastAsia="UB-Helvetica"/>
          <w:szCs w:val="24"/>
        </w:rPr>
        <w:t>χετε κάνει βήμα προς αυτή.</w:t>
      </w:r>
    </w:p>
    <w:p w14:paraId="21181DB5" w14:textId="77777777" w:rsidR="000E1C16" w:rsidRDefault="00D27C3B">
      <w:pPr>
        <w:rPr>
          <w:rFonts w:eastAsia="UB-Helvetica"/>
          <w:szCs w:val="24"/>
        </w:rPr>
      </w:pPr>
      <w:r w:rsidRPr="00A67A2F">
        <w:rPr>
          <w:rFonts w:eastAsia="UB-Helvetica"/>
          <w:szCs w:val="24"/>
        </w:rPr>
        <w:t>Εύχομαι για τον λαό μας ο Γολγοθάς, που από την πρώτη μέρα της Κυβέρνησης ΣΥΡΙΖΑ</w:t>
      </w:r>
      <w:r w:rsidRPr="00274889">
        <w:rPr>
          <w:rFonts w:eastAsia="UB-Helvetica"/>
          <w:szCs w:val="24"/>
        </w:rPr>
        <w:t>-ΑΝΕΛ είναι ανηφορικός, να έχει ένα τέλος, να επικρατήσει η λογική και αυτό θα γίνει μόνο αν τελικά δεχτείτε την πρόταση της Προέδρου της Δημοκρατική</w:t>
      </w:r>
      <w:r w:rsidRPr="00274889">
        <w:rPr>
          <w:rFonts w:eastAsia="UB-Helvetica"/>
          <w:szCs w:val="24"/>
        </w:rPr>
        <w:t>ς Συμπα</w:t>
      </w:r>
      <w:r w:rsidRPr="002114C1">
        <w:rPr>
          <w:rFonts w:eastAsia="UB-Helvetica"/>
          <w:szCs w:val="24"/>
        </w:rPr>
        <w:t>ράταξης κ</w:t>
      </w:r>
      <w:r>
        <w:rPr>
          <w:rFonts w:eastAsia="UB-Helvetica"/>
          <w:szCs w:val="24"/>
        </w:rPr>
        <w:t>.</w:t>
      </w:r>
      <w:r w:rsidRPr="00875107">
        <w:rPr>
          <w:rFonts w:eastAsia="UB-Helvetica"/>
          <w:szCs w:val="24"/>
        </w:rPr>
        <w:t xml:space="preserve"> Φώφης Γενηματά για κυβέρνηση εθνικής ευθύνης από την παρούσα Βουλή, για να βγάλουμε τ</w:t>
      </w:r>
      <w:r w:rsidRPr="00B8113B">
        <w:rPr>
          <w:rFonts w:eastAsia="UB-Helvetica"/>
          <w:szCs w:val="24"/>
        </w:rPr>
        <w:t>η χώρα από τα τραγικά αδιέξοδα</w:t>
      </w:r>
      <w:r>
        <w:rPr>
          <w:rFonts w:eastAsia="UB-Helvetica"/>
          <w:szCs w:val="24"/>
        </w:rPr>
        <w:t>,</w:t>
      </w:r>
      <w:r w:rsidRPr="00307868">
        <w:rPr>
          <w:rFonts w:eastAsia="UB-Helvetica"/>
          <w:szCs w:val="24"/>
        </w:rPr>
        <w:t xml:space="preserve"> που ουσιαστικά έχει οδηγηθεί. Φυσικά, έχετε τις μεγάλες σας ευθύνες. Έχετε ευθύνη κι εσείς αποφασίζετε.</w:t>
      </w:r>
    </w:p>
    <w:p w14:paraId="21181DB6" w14:textId="77777777" w:rsidR="000E1C16" w:rsidRDefault="00D27C3B">
      <w:pPr>
        <w:rPr>
          <w:rFonts w:eastAsia="UB-Helvetica"/>
          <w:szCs w:val="24"/>
        </w:rPr>
      </w:pPr>
      <w:r w:rsidRPr="00B8113B">
        <w:rPr>
          <w:rFonts w:eastAsia="UB-Helvetica"/>
          <w:szCs w:val="24"/>
        </w:rPr>
        <w:t>Σας ευχαριστώ.</w:t>
      </w:r>
    </w:p>
    <w:p w14:paraId="21181DB7" w14:textId="77777777" w:rsidR="000E1C16" w:rsidRDefault="00D27C3B">
      <w:pPr>
        <w:rPr>
          <w:rFonts w:eastAsia="UB-Helvetica"/>
          <w:szCs w:val="24"/>
        </w:rPr>
      </w:pPr>
      <w:r w:rsidRPr="002856AF">
        <w:rPr>
          <w:rFonts w:eastAsia="UB-Helvetica"/>
          <w:szCs w:val="24"/>
        </w:rPr>
        <w:t>(Χειροκροτήματα από την πτέρυγα της Δημοκρατικής Συμπαράταξης ΠΑΣΟΚ-ΔΗΜΑΡ)</w:t>
      </w:r>
    </w:p>
    <w:p w14:paraId="21181DB8" w14:textId="77777777" w:rsidR="000E1C16" w:rsidRDefault="00D27C3B">
      <w:pPr>
        <w:rPr>
          <w:rFonts w:eastAsia="Times New Roman"/>
          <w:szCs w:val="24"/>
        </w:rPr>
      </w:pPr>
      <w:r w:rsidRPr="00290251">
        <w:rPr>
          <w:rFonts w:eastAsia="Times New Roman"/>
          <w:szCs w:val="24"/>
        </w:rPr>
        <w:t xml:space="preserve"> </w:t>
      </w:r>
      <w:r w:rsidRPr="001C1443">
        <w:rPr>
          <w:rFonts w:eastAsia="Times New Roman"/>
          <w:b/>
          <w:szCs w:val="24"/>
        </w:rPr>
        <w:t>ΠΡΟΕΔΡΕΥΩΝ (Δημήτριος Κρεμα</w:t>
      </w:r>
      <w:r w:rsidRPr="002856AF">
        <w:rPr>
          <w:rFonts w:eastAsia="Times New Roman"/>
          <w:b/>
          <w:szCs w:val="24"/>
        </w:rPr>
        <w:t>στινός):</w:t>
      </w:r>
      <w:r w:rsidRPr="00C460F5">
        <w:rPr>
          <w:rFonts w:eastAsia="Times New Roman"/>
          <w:szCs w:val="24"/>
        </w:rPr>
        <w:t xml:space="preserve"> Ευχαριστώ, κύριε Κωνσταντόπουλε.</w:t>
      </w:r>
    </w:p>
    <w:p w14:paraId="21181DB9" w14:textId="77777777" w:rsidR="000E1C16" w:rsidRDefault="00D27C3B">
      <w:pPr>
        <w:rPr>
          <w:rFonts w:eastAsia="Times New Roman"/>
          <w:szCs w:val="24"/>
        </w:rPr>
      </w:pPr>
      <w:r w:rsidRPr="00DF4CB9">
        <w:rPr>
          <w:rFonts w:eastAsia="Times New Roman"/>
          <w:szCs w:val="24"/>
        </w:rPr>
        <w:t>Ο κ. Τάσσος, ειδικός αγορητής του Κομμουνιστικού Κόμματος Ελλάδ</w:t>
      </w:r>
      <w:r>
        <w:rPr>
          <w:rFonts w:eastAsia="Times New Roman"/>
          <w:szCs w:val="24"/>
        </w:rPr>
        <w:t>α</w:t>
      </w:r>
      <w:r w:rsidRPr="00DF4CB9">
        <w:rPr>
          <w:rFonts w:eastAsia="Times New Roman"/>
          <w:szCs w:val="24"/>
        </w:rPr>
        <w:t>ς, έχει τον λόγο.</w:t>
      </w:r>
    </w:p>
    <w:p w14:paraId="21181DBA" w14:textId="77777777" w:rsidR="000E1C16" w:rsidRDefault="00D27C3B">
      <w:pPr>
        <w:rPr>
          <w:rFonts w:eastAsia="Times New Roman"/>
          <w:szCs w:val="24"/>
        </w:rPr>
      </w:pPr>
      <w:r w:rsidRPr="00B24C18">
        <w:rPr>
          <w:rFonts w:eastAsia="Times New Roman"/>
          <w:b/>
          <w:szCs w:val="24"/>
        </w:rPr>
        <w:t xml:space="preserve">ΣΤΑΥΡΟΣ ΤΑΣΣΟΣ: </w:t>
      </w:r>
      <w:r w:rsidRPr="00A67A2F">
        <w:rPr>
          <w:rFonts w:eastAsia="Times New Roman"/>
          <w:szCs w:val="24"/>
        </w:rPr>
        <w:t xml:space="preserve">Κυρίες και κύριοι της </w:t>
      </w:r>
      <w:r>
        <w:rPr>
          <w:rFonts w:eastAsia="Times New Roman"/>
          <w:szCs w:val="24"/>
        </w:rPr>
        <w:t>σ</w:t>
      </w:r>
      <w:r w:rsidRPr="00307868">
        <w:rPr>
          <w:rFonts w:eastAsia="Times New Roman"/>
          <w:szCs w:val="24"/>
        </w:rPr>
        <w:t xml:space="preserve">υγκυβέρνησης </w:t>
      </w:r>
      <w:r w:rsidRPr="00875107">
        <w:rPr>
          <w:rFonts w:eastAsia="Times New Roman"/>
          <w:szCs w:val="24"/>
        </w:rPr>
        <w:t>ΣΥΡΙΖΑ-ΑΝΕΛ, η Κυβέρνησή σας έχει ξεπεράσει κάθε όριο πολιτικής αθλι</w:t>
      </w:r>
      <w:r w:rsidRPr="00B8113B">
        <w:rPr>
          <w:rFonts w:eastAsia="Times New Roman"/>
          <w:szCs w:val="24"/>
        </w:rPr>
        <w:t xml:space="preserve">ότητας, αυταρχισμού, εχθρότητας απέναντι στο εργατικό λαϊκό κίνημα και ολόπλευρης στήριξης της μεγαλοεργοδοσίας. </w:t>
      </w:r>
    </w:p>
    <w:p w14:paraId="21181DBB" w14:textId="77777777" w:rsidR="000E1C16" w:rsidRDefault="00D27C3B">
      <w:pPr>
        <w:rPr>
          <w:rFonts w:eastAsia="Times New Roman"/>
          <w:szCs w:val="24"/>
        </w:rPr>
      </w:pPr>
      <w:r w:rsidRPr="002856AF">
        <w:rPr>
          <w:rFonts w:eastAsia="Times New Roman"/>
          <w:szCs w:val="24"/>
        </w:rPr>
        <w:t>Μεθοδεύει την ψήφιση του αντιλαϊκού πα</w:t>
      </w:r>
      <w:r w:rsidRPr="002856AF">
        <w:rPr>
          <w:rFonts w:eastAsia="Times New Roman"/>
          <w:szCs w:val="24"/>
        </w:rPr>
        <w:t xml:space="preserve">κέτου του ασφαλιστικού-φορολογικού και του μνημονίου-«κάβα», αιφνιδιαστικά μέσα στο </w:t>
      </w:r>
      <w:r>
        <w:rPr>
          <w:rFonts w:eastAsia="Times New Roman"/>
          <w:szCs w:val="24"/>
        </w:rPr>
        <w:t>Σ</w:t>
      </w:r>
      <w:r w:rsidRPr="00307868">
        <w:rPr>
          <w:rFonts w:eastAsia="Times New Roman"/>
          <w:szCs w:val="24"/>
        </w:rPr>
        <w:t>αββατοκύριακο</w:t>
      </w:r>
      <w:r w:rsidRPr="00875107">
        <w:rPr>
          <w:rFonts w:eastAsia="Times New Roman"/>
          <w:szCs w:val="24"/>
        </w:rPr>
        <w:t xml:space="preserve">. </w:t>
      </w:r>
    </w:p>
    <w:p w14:paraId="21181DBC" w14:textId="77777777" w:rsidR="000E1C16" w:rsidRDefault="00D27C3B">
      <w:pPr>
        <w:rPr>
          <w:rFonts w:eastAsia="Times New Roman"/>
          <w:szCs w:val="24"/>
        </w:rPr>
      </w:pPr>
      <w:r w:rsidRPr="002856AF">
        <w:rPr>
          <w:rFonts w:eastAsia="Times New Roman"/>
          <w:szCs w:val="24"/>
        </w:rPr>
        <w:t xml:space="preserve">Είναι βαθιά γελασμένη η Κυβέρνησή σας, εάν πιστεύει ότι με κουτοπονηριές και με το </w:t>
      </w:r>
      <w:r w:rsidRPr="002856AF">
        <w:rPr>
          <w:rFonts w:eastAsia="Times New Roman"/>
          <w:szCs w:val="24"/>
          <w:lang w:val="en-US"/>
        </w:rPr>
        <w:t>success</w:t>
      </w:r>
      <w:r w:rsidRPr="002856AF">
        <w:rPr>
          <w:rFonts w:eastAsia="Times New Roman"/>
          <w:szCs w:val="24"/>
        </w:rPr>
        <w:t xml:space="preserve"> </w:t>
      </w:r>
      <w:r w:rsidRPr="00290251">
        <w:rPr>
          <w:rFonts w:eastAsia="Times New Roman"/>
          <w:szCs w:val="24"/>
          <w:lang w:val="en-US"/>
        </w:rPr>
        <w:t>story</w:t>
      </w:r>
      <w:r w:rsidRPr="001C1443">
        <w:rPr>
          <w:rFonts w:eastAsia="Times New Roman"/>
          <w:szCs w:val="24"/>
        </w:rPr>
        <w:t xml:space="preserve"> αλά Τσίπρα θα χρυσώσει το χάπι των αντιλαϊκών συμφωνιών πο</w:t>
      </w:r>
      <w:r w:rsidRPr="001C1443">
        <w:rPr>
          <w:rFonts w:eastAsia="Times New Roman"/>
          <w:szCs w:val="24"/>
        </w:rPr>
        <w:t xml:space="preserve">υ υπογράφει με τα «κοράκια» - </w:t>
      </w:r>
      <w:r>
        <w:rPr>
          <w:rFonts w:eastAsia="Times New Roman"/>
          <w:szCs w:val="24"/>
        </w:rPr>
        <w:t>θ</w:t>
      </w:r>
      <w:r w:rsidRPr="00307868">
        <w:rPr>
          <w:rFonts w:eastAsia="Times New Roman"/>
          <w:szCs w:val="24"/>
        </w:rPr>
        <w:t xml:space="preserve">εσμούς </w:t>
      </w:r>
      <w:r w:rsidRPr="00875107">
        <w:rPr>
          <w:rFonts w:eastAsia="Times New Roman"/>
          <w:szCs w:val="24"/>
        </w:rPr>
        <w:t>και θα αποφύγει τις λαϊκές αντιδράσεις ενάντ</w:t>
      </w:r>
      <w:r w:rsidRPr="00B8113B">
        <w:rPr>
          <w:rFonts w:eastAsia="Times New Roman"/>
          <w:szCs w:val="24"/>
        </w:rPr>
        <w:t xml:space="preserve">ια στα μέτρα-λαιμητόμο που προωθεί. </w:t>
      </w:r>
    </w:p>
    <w:p w14:paraId="21181DBD" w14:textId="77777777" w:rsidR="000E1C16" w:rsidRDefault="00D27C3B">
      <w:pPr>
        <w:rPr>
          <w:rFonts w:eastAsia="Times New Roman"/>
          <w:szCs w:val="24"/>
        </w:rPr>
      </w:pPr>
      <w:r w:rsidRPr="002856AF">
        <w:rPr>
          <w:rFonts w:eastAsia="Times New Roman"/>
          <w:szCs w:val="24"/>
        </w:rPr>
        <w:t>Καλούμε τους εργαζόμενους, τους επαγγελματίες, τους αυτοαπασχολούμενους, τους αγρότες, τους νέους και τις νέες, τους συνταξιούχους, τις γ</w:t>
      </w:r>
      <w:r w:rsidRPr="002856AF">
        <w:rPr>
          <w:rFonts w:eastAsia="Times New Roman"/>
          <w:szCs w:val="24"/>
        </w:rPr>
        <w:t>υναίκες των λαϊκών οικογενειών να ξεσηκωθούν, να δώσουν αγωνιστική, περήφανη απάντηση, συμμετέχοντας μαζικά στις απεργιακές συγκεντρώσεις και διαδηλώσεις, βάζοντας στο στόχαστρο τους πραγματικούς ενόχους των λαϊκών προβλημάτων: Την Ευρωπαϊκή Ένωση, το ΔΝΤ,</w:t>
      </w:r>
      <w:r w:rsidRPr="002856AF">
        <w:rPr>
          <w:rFonts w:eastAsia="Times New Roman"/>
          <w:szCs w:val="24"/>
        </w:rPr>
        <w:t xml:space="preserve"> την ίδια την εξουσία του κεφαλαίου, τις κυβερνήσεις και τα κόμματα που τους υπηρετούν. </w:t>
      </w:r>
    </w:p>
    <w:p w14:paraId="21181DBE" w14:textId="77777777" w:rsidR="000E1C16" w:rsidRDefault="00D27C3B">
      <w:pPr>
        <w:rPr>
          <w:rFonts w:eastAsia="Times New Roman"/>
          <w:szCs w:val="24"/>
        </w:rPr>
      </w:pPr>
      <w:r w:rsidRPr="001C1443">
        <w:rPr>
          <w:rFonts w:eastAsia="Times New Roman"/>
          <w:szCs w:val="24"/>
        </w:rPr>
        <w:t xml:space="preserve">Να υπάρξει παλλαϊκός ξεσηκωμός από σήμερα και κάθε μέρα, με άμεση κορύφωση αυτό το </w:t>
      </w:r>
      <w:r>
        <w:rPr>
          <w:rFonts w:eastAsia="Times New Roman"/>
          <w:szCs w:val="24"/>
        </w:rPr>
        <w:t>Σ</w:t>
      </w:r>
      <w:r w:rsidRPr="00307868">
        <w:rPr>
          <w:rFonts w:eastAsia="Times New Roman"/>
          <w:szCs w:val="24"/>
        </w:rPr>
        <w:t>αββατοκύριακο</w:t>
      </w:r>
      <w:r w:rsidRPr="00875107">
        <w:rPr>
          <w:rFonts w:eastAsia="Times New Roman"/>
          <w:szCs w:val="24"/>
        </w:rPr>
        <w:t xml:space="preserve">, που οι κυβερνητικοί Βουλευτές σχεδιάζουν να ψηφίσουν τον νόμο-λαιμητόμο. </w:t>
      </w:r>
    </w:p>
    <w:p w14:paraId="21181DBF" w14:textId="77777777" w:rsidR="000E1C16" w:rsidRDefault="00D27C3B">
      <w:pPr>
        <w:rPr>
          <w:rFonts w:eastAsia="Times New Roman"/>
          <w:szCs w:val="24"/>
        </w:rPr>
      </w:pPr>
      <w:r w:rsidRPr="002856AF">
        <w:rPr>
          <w:rFonts w:eastAsia="Times New Roman"/>
          <w:szCs w:val="24"/>
        </w:rPr>
        <w:t>Το ΚΚΕ θα δώσει και τη μάχη αυτή και στους δρόμους και μέσα στη Βουλή, μέχρι την οριστική ανατροπή της αντιλαϊκής πολιτικής, για να γίνει ο ελληνικός λαός πραγματικός νοικοκύρης στ</w:t>
      </w:r>
      <w:r w:rsidRPr="002856AF">
        <w:rPr>
          <w:rFonts w:eastAsia="Times New Roman"/>
          <w:szCs w:val="24"/>
        </w:rPr>
        <w:t xml:space="preserve">ον τόπο του και για να γκρεμίσει στα Τάρταρα της </w:t>
      </w:r>
      <w:r>
        <w:rPr>
          <w:rFonts w:eastAsia="Times New Roman"/>
          <w:szCs w:val="24"/>
        </w:rPr>
        <w:t>ι</w:t>
      </w:r>
      <w:r w:rsidRPr="00307868">
        <w:rPr>
          <w:rFonts w:eastAsia="Times New Roman"/>
          <w:szCs w:val="24"/>
        </w:rPr>
        <w:t xml:space="preserve">στορίας </w:t>
      </w:r>
      <w:r w:rsidRPr="00875107">
        <w:rPr>
          <w:rFonts w:eastAsia="Times New Roman"/>
          <w:szCs w:val="24"/>
        </w:rPr>
        <w:t>όλους τους σφαγείς των δικαιωμάτων του.</w:t>
      </w:r>
    </w:p>
    <w:p w14:paraId="21181DC0" w14:textId="77777777" w:rsidR="000E1C16" w:rsidRDefault="00D27C3B">
      <w:pPr>
        <w:rPr>
          <w:rFonts w:eastAsia="Times New Roman"/>
          <w:szCs w:val="24"/>
        </w:rPr>
      </w:pPr>
      <w:r w:rsidRPr="002856AF">
        <w:rPr>
          <w:rFonts w:eastAsia="Times New Roman"/>
          <w:szCs w:val="24"/>
        </w:rPr>
        <w:t>Όσον αφορά στο νομοσχέδιο</w:t>
      </w:r>
      <w:r>
        <w:rPr>
          <w:rFonts w:eastAsia="Times New Roman"/>
          <w:szCs w:val="24"/>
        </w:rPr>
        <w:t>:</w:t>
      </w:r>
      <w:r w:rsidRPr="00307868">
        <w:rPr>
          <w:rFonts w:eastAsia="Times New Roman"/>
          <w:szCs w:val="24"/>
        </w:rPr>
        <w:t xml:space="preserve"> «Ρυθμίσεις για την έρευνα και άλλες διατάξεις», αυτό δεν κάνει τίποτε άλλο από αυτό που έκανε ο ν. 4310/2014,</w:t>
      </w:r>
      <w:r w:rsidRPr="00875107">
        <w:rPr>
          <w:rFonts w:eastAsia="Times New Roman"/>
          <w:szCs w:val="24"/>
        </w:rPr>
        <w:t xml:space="preserve"> αλλά και οι προηγούμε</w:t>
      </w:r>
      <w:r w:rsidRPr="00875107">
        <w:rPr>
          <w:rFonts w:eastAsia="Times New Roman"/>
          <w:szCs w:val="24"/>
        </w:rPr>
        <w:t>νοι αυτού νόμοι για την έρευνα, από το να προωθεί και να ενισχύει την επιχειρηματική λειτουργία των ερευνητικών φορέων και να προ</w:t>
      </w:r>
      <w:r w:rsidRPr="00B8113B">
        <w:rPr>
          <w:rFonts w:eastAsia="Times New Roman"/>
          <w:szCs w:val="24"/>
        </w:rPr>
        <w:t>σανατολίζει μονοσήμαντα την ανάπτυξη της ερευνητικής δραστηριότητας με όρους ανταγωνιστικότητας και κερδοφορίας του κεφαλαίου ε</w:t>
      </w:r>
      <w:r w:rsidRPr="00B8113B">
        <w:rPr>
          <w:rFonts w:eastAsia="Times New Roman"/>
          <w:szCs w:val="24"/>
        </w:rPr>
        <w:t xml:space="preserve">νάντια στις σύγχρονες κοινωνικές ανάγκες και στις δυνατότητες που δίνει η ανάπτυξη της επιστήμης για την ικανοποίηση των λαϊκών αναγκών. </w:t>
      </w:r>
    </w:p>
    <w:p w14:paraId="21181DC1" w14:textId="77777777" w:rsidR="000E1C16" w:rsidRDefault="00D27C3B">
      <w:pPr>
        <w:rPr>
          <w:rFonts w:eastAsia="Times New Roman"/>
          <w:szCs w:val="24"/>
        </w:rPr>
      </w:pPr>
      <w:r w:rsidRPr="002856AF">
        <w:rPr>
          <w:rFonts w:eastAsia="Times New Roman"/>
          <w:szCs w:val="24"/>
        </w:rPr>
        <w:t>Με το νομοσχέδιο που συζητάμε σήμερα και σε ό,τι αφορά στο κομμάτι για την έρευνα, γίνεται προσπάθεια να διορθωθούν κα</w:t>
      </w:r>
      <w:r w:rsidRPr="002856AF">
        <w:rPr>
          <w:rFonts w:eastAsia="Times New Roman"/>
          <w:szCs w:val="24"/>
        </w:rPr>
        <w:t>ι να καλυφθούν πολλά κενά. Οι ασάφειες, οι αλληλοσυγκρουόμενες και αλληλοαναιρούμενες διατάξεις, που καθιστούν τον ν.4310/2014 εξαιρετικά δυσλειτουργικό, προκαλούσαν πολλά προβλήματα, ακόμα και σε τυπικές διαδικασίες, με αποτέλεσμα σοβαρά προβλήματα στη λε</w:t>
      </w:r>
      <w:r w:rsidRPr="002856AF">
        <w:rPr>
          <w:rFonts w:eastAsia="Times New Roman"/>
          <w:szCs w:val="24"/>
        </w:rPr>
        <w:t>ιτουργία των ερευνητικών κέντρων και επομένως</w:t>
      </w:r>
      <w:r>
        <w:rPr>
          <w:rFonts w:eastAsia="Times New Roman"/>
          <w:szCs w:val="24"/>
        </w:rPr>
        <w:t>,</w:t>
      </w:r>
      <w:r w:rsidRPr="00307868">
        <w:rPr>
          <w:rFonts w:eastAsia="Times New Roman"/>
          <w:szCs w:val="24"/>
        </w:rPr>
        <w:t xml:space="preserve"> στην πράξη ο νόμος αυτός δεν υπηρετούσε τον στρατηγικό στόχο.</w:t>
      </w:r>
    </w:p>
    <w:p w14:paraId="21181DC2" w14:textId="77777777" w:rsidR="000E1C16" w:rsidRDefault="00D27C3B">
      <w:pPr>
        <w:rPr>
          <w:rFonts w:eastAsia="Times New Roman"/>
          <w:szCs w:val="24"/>
        </w:rPr>
      </w:pPr>
      <w:r w:rsidRPr="00B8113B">
        <w:rPr>
          <w:rFonts w:eastAsia="Times New Roman"/>
          <w:szCs w:val="24"/>
        </w:rPr>
        <w:t>Στο νομοσχέδιο δεν υπάρχει η παραμικρή ουσιαστική πρόνοια και πρόβλεψη για την αποκατάσταση των απωλειών των προηγούμενων χρ</w:t>
      </w:r>
      <w:r w:rsidRPr="002856AF">
        <w:rPr>
          <w:rFonts w:eastAsia="Times New Roman"/>
          <w:szCs w:val="24"/>
        </w:rPr>
        <w:t>όνων, για την επαναφορά</w:t>
      </w:r>
      <w:r w:rsidRPr="002856AF">
        <w:rPr>
          <w:rFonts w:eastAsia="Times New Roman"/>
          <w:szCs w:val="24"/>
        </w:rPr>
        <w:t xml:space="preserve"> της χρηματοδότησης -επιχορήγησης έστω- στα ούτως ή άλλως χαμηλά προ κρίσης επίπεδα, την επαναφορά των κουρεμένων αποθεματικών, την αποκατάσταση περικοπών σε μισθούς και άλλα δικαιώματα. </w:t>
      </w:r>
    </w:p>
    <w:p w14:paraId="21181DC3" w14:textId="77777777" w:rsidR="000E1C16" w:rsidRDefault="00D27C3B">
      <w:pPr>
        <w:rPr>
          <w:rFonts w:eastAsia="Times New Roman"/>
          <w:szCs w:val="24"/>
        </w:rPr>
      </w:pPr>
      <w:r w:rsidRPr="00290251">
        <w:rPr>
          <w:rFonts w:eastAsia="Times New Roman"/>
          <w:szCs w:val="24"/>
        </w:rPr>
        <w:t>Και όλα αυτά</w:t>
      </w:r>
      <w:r>
        <w:rPr>
          <w:rFonts w:eastAsia="Times New Roman"/>
          <w:szCs w:val="24"/>
        </w:rPr>
        <w:t>,</w:t>
      </w:r>
      <w:r w:rsidRPr="00307868">
        <w:rPr>
          <w:rFonts w:eastAsia="Times New Roman"/>
          <w:szCs w:val="24"/>
        </w:rPr>
        <w:t xml:space="preserve"> την ώρα που ουσιαστικά ούτε μια</w:t>
      </w:r>
      <w:r w:rsidRPr="00875107">
        <w:rPr>
          <w:rFonts w:eastAsia="Times New Roman"/>
          <w:szCs w:val="24"/>
        </w:rPr>
        <w:t xml:space="preserve"> από τις βασικές διεκδι</w:t>
      </w:r>
      <w:r w:rsidRPr="00875107">
        <w:rPr>
          <w:rFonts w:eastAsia="Times New Roman"/>
          <w:szCs w:val="24"/>
        </w:rPr>
        <w:t>κήσεις των εργαζομένων στον χώρο της έρευνας -για παράδειγμα η διασφάλιση των θέσεων εργασίας όσων είναι προ των θυρών της απόλυ</w:t>
      </w:r>
      <w:r w:rsidRPr="00B8113B">
        <w:rPr>
          <w:rFonts w:eastAsia="Times New Roman"/>
          <w:szCs w:val="24"/>
        </w:rPr>
        <w:t>σης με την λήξη μεγάλου αριθμού προγραμμάτων εντός των επομένων μηνών, απελευθέρωση των εργαζομένων από το παρόν ασφυκτικό καθεσ</w:t>
      </w:r>
      <w:r w:rsidRPr="00B8113B">
        <w:rPr>
          <w:rFonts w:eastAsia="Times New Roman"/>
          <w:szCs w:val="24"/>
        </w:rPr>
        <w:t xml:space="preserve">τώς με τα </w:t>
      </w:r>
      <w:r w:rsidRPr="002856AF">
        <w:rPr>
          <w:rFonts w:eastAsia="Times New Roman"/>
          <w:szCs w:val="24"/>
        </w:rPr>
        <w:t>μπλοκάκια</w:t>
      </w:r>
      <w:r w:rsidRPr="00290251">
        <w:rPr>
          <w:rFonts w:eastAsia="Times New Roman"/>
          <w:szCs w:val="24"/>
        </w:rPr>
        <w:t>, προκηρύξεις νέων θέσεων ερευνητών και άλλων εργαζομένων, για να μπορούν να λειτουργούν ομαλά τα ερευνητ</w:t>
      </w:r>
      <w:r w:rsidRPr="001C1443">
        <w:rPr>
          <w:rFonts w:eastAsia="Times New Roman"/>
          <w:szCs w:val="24"/>
        </w:rPr>
        <w:t xml:space="preserve">ικά κέντρα και να αναπτύσσουν απρόσκοπτα τις ερευνητικές τους δραστηριότητες, εξασφάλιση όλων των απαραίτητων για τη λειτουργία των </w:t>
      </w:r>
      <w:r w:rsidRPr="001C1443">
        <w:rPr>
          <w:rFonts w:eastAsia="Times New Roman"/>
          <w:szCs w:val="24"/>
        </w:rPr>
        <w:t>ερευνητικών φορέων πόρων από την κρατική χρηματοδότηση- δεν αντιμετωπίζονται θετικά από τις διατάξεις του παρόντος πολυνομοσ</w:t>
      </w:r>
      <w:r w:rsidRPr="002856AF">
        <w:rPr>
          <w:rFonts w:eastAsia="Times New Roman"/>
          <w:szCs w:val="24"/>
        </w:rPr>
        <w:t xml:space="preserve">χεδίου. </w:t>
      </w:r>
    </w:p>
    <w:p w14:paraId="21181DC4" w14:textId="77777777" w:rsidR="000E1C16" w:rsidRDefault="00D27C3B">
      <w:pPr>
        <w:rPr>
          <w:rFonts w:eastAsia="Times New Roman"/>
          <w:szCs w:val="24"/>
        </w:rPr>
      </w:pPr>
      <w:r w:rsidRPr="005057D7">
        <w:rPr>
          <w:rFonts w:eastAsia="Times New Roman"/>
          <w:szCs w:val="24"/>
        </w:rPr>
        <w:t>Αντίθετα, γίνεται προσπάθεια να διαμορφωθεί με κατάλληλο τρόπο το θεσμικό πλαίσιο</w:t>
      </w:r>
      <w:r>
        <w:rPr>
          <w:rFonts w:eastAsia="Times New Roman"/>
          <w:szCs w:val="24"/>
        </w:rPr>
        <w:t>,</w:t>
      </w:r>
      <w:r w:rsidRPr="00307868">
        <w:rPr>
          <w:rFonts w:eastAsia="Times New Roman"/>
          <w:szCs w:val="24"/>
        </w:rPr>
        <w:t xml:space="preserve"> μέσω του οποίου</w:t>
      </w:r>
      <w:r w:rsidRPr="00875107">
        <w:rPr>
          <w:rFonts w:eastAsia="Times New Roman"/>
          <w:szCs w:val="24"/>
        </w:rPr>
        <w:t xml:space="preserve"> θα προωθούνται και θα υλ</w:t>
      </w:r>
      <w:r w:rsidRPr="00875107">
        <w:rPr>
          <w:rFonts w:eastAsia="Times New Roman"/>
          <w:szCs w:val="24"/>
        </w:rPr>
        <w:t>οποιούνται ταχύτερα και πιο αποτελεσματικά οι ίδιες στρατηγικές στοχεύσεις που αποτυπώνονται στον ν.4310/2014. Γι’ αυτό και α</w:t>
      </w:r>
      <w:r w:rsidRPr="00B8113B">
        <w:rPr>
          <w:rFonts w:eastAsia="Times New Roman"/>
          <w:szCs w:val="24"/>
        </w:rPr>
        <w:t>ποτελείται εξ ολοκλήρου από άρθρα που τροποποιούν, αντικαθιστούν ή καταργούν αντίστοιχα άρθρα του νόμου α</w:t>
      </w:r>
      <w:r w:rsidRPr="002856AF">
        <w:rPr>
          <w:rFonts w:eastAsia="Times New Roman"/>
          <w:szCs w:val="24"/>
        </w:rPr>
        <w:t>υτού. Επί της ουσίας, δηλα</w:t>
      </w:r>
      <w:r w:rsidRPr="002856AF">
        <w:rPr>
          <w:rFonts w:eastAsia="Times New Roman"/>
          <w:szCs w:val="24"/>
        </w:rPr>
        <w:t>δή, ο ν.4310/2014</w:t>
      </w:r>
      <w:r w:rsidRPr="002856AF">
        <w:rPr>
          <w:rFonts w:eastAsia="Times New Roman"/>
          <w:szCs w:val="24"/>
          <w:vertAlign w:val="superscript"/>
        </w:rPr>
        <w:t xml:space="preserve"> </w:t>
      </w:r>
      <w:r w:rsidRPr="002856AF">
        <w:rPr>
          <w:rFonts w:eastAsia="Times New Roman"/>
          <w:szCs w:val="24"/>
        </w:rPr>
        <w:t>αντικαθίσταται με μια εκτεταμένη νομοθετική ρύθμιση, που αποτελεί προφανώς προάγγελο και της συνολικότερης</w:t>
      </w:r>
      <w:r w:rsidRPr="00290251">
        <w:rPr>
          <w:rFonts w:eastAsia="Times New Roman"/>
          <w:szCs w:val="24"/>
        </w:rPr>
        <w:t xml:space="preserve"> νομοθετικής παρέμβασης για την έρευνα, όπως άλλωστε εδώ και καιρό εξαγγέλλεται επισήμως από την Κυβέρνησ</w:t>
      </w:r>
      <w:r w:rsidRPr="001C1443">
        <w:rPr>
          <w:rFonts w:eastAsia="Times New Roman"/>
          <w:szCs w:val="24"/>
        </w:rPr>
        <w:t>η και προβλέπεται στο πρόγρ</w:t>
      </w:r>
      <w:r w:rsidRPr="001C1443">
        <w:rPr>
          <w:rFonts w:eastAsia="Times New Roman"/>
          <w:szCs w:val="24"/>
        </w:rPr>
        <w:t>αμμα της Ευρωπαϊκής Ένωσης για την έρευνα και την καινοτομία «Ορίζοντας 2020».</w:t>
      </w:r>
    </w:p>
    <w:p w14:paraId="21181DC5" w14:textId="77777777" w:rsidR="000E1C16" w:rsidRDefault="00D27C3B">
      <w:pPr>
        <w:tabs>
          <w:tab w:val="center" w:pos="4753"/>
          <w:tab w:val="left" w:pos="5723"/>
        </w:tabs>
        <w:rPr>
          <w:rFonts w:eastAsia="Times New Roman"/>
          <w:szCs w:val="24"/>
        </w:rPr>
      </w:pPr>
      <w:r w:rsidRPr="00C460F5">
        <w:rPr>
          <w:rFonts w:eastAsia="Times New Roman"/>
          <w:szCs w:val="24"/>
        </w:rPr>
        <w:t xml:space="preserve">Αυτό το </w:t>
      </w:r>
      <w:r>
        <w:rPr>
          <w:rFonts w:eastAsia="Times New Roman"/>
          <w:szCs w:val="24"/>
        </w:rPr>
        <w:t>π</w:t>
      </w:r>
      <w:r w:rsidRPr="00307868">
        <w:rPr>
          <w:rFonts w:eastAsia="Times New Roman"/>
          <w:szCs w:val="24"/>
        </w:rPr>
        <w:t xml:space="preserve">ρόγραμμα </w:t>
      </w:r>
      <w:r w:rsidRPr="00875107">
        <w:rPr>
          <w:rFonts w:eastAsia="Times New Roman"/>
          <w:szCs w:val="24"/>
        </w:rPr>
        <w:t>αποσκοπεί στην κα</w:t>
      </w:r>
      <w:r w:rsidRPr="00B8113B">
        <w:rPr>
          <w:rFonts w:eastAsia="Times New Roman"/>
          <w:szCs w:val="24"/>
        </w:rPr>
        <w:t xml:space="preserve">ταπολέμηση της κρίσης και την ενδυνάμωση της παγκόσμιας ανταγωνιστικότητας της Ευρωπαϊκής Ένωσης μέσω της ανάπτυξης της </w:t>
      </w:r>
      <w:r w:rsidRPr="002856AF">
        <w:rPr>
          <w:rFonts w:eastAsia="Times New Roman"/>
          <w:szCs w:val="24"/>
        </w:rPr>
        <w:t>οικονομίας της γνώσης</w:t>
      </w:r>
      <w:r w:rsidRPr="00290251">
        <w:rPr>
          <w:rFonts w:eastAsia="Times New Roman"/>
          <w:szCs w:val="24"/>
        </w:rPr>
        <w:t>.</w:t>
      </w:r>
      <w:r w:rsidRPr="00290251">
        <w:rPr>
          <w:rFonts w:eastAsia="Times New Roman"/>
          <w:szCs w:val="24"/>
        </w:rPr>
        <w:t xml:space="preserve"> Και η </w:t>
      </w:r>
      <w:r w:rsidRPr="002856AF">
        <w:rPr>
          <w:rFonts w:eastAsia="Times New Roman"/>
          <w:szCs w:val="24"/>
        </w:rPr>
        <w:t>οικονομία της γνώσης</w:t>
      </w:r>
      <w:r w:rsidRPr="005057D7">
        <w:rPr>
          <w:rFonts w:eastAsia="Times New Roman"/>
          <w:szCs w:val="24"/>
        </w:rPr>
        <w:t xml:space="preserve"> δεν είναι τίποτα άλλο</w:t>
      </w:r>
      <w:r>
        <w:rPr>
          <w:rFonts w:eastAsia="Times New Roman"/>
          <w:szCs w:val="24"/>
        </w:rPr>
        <w:t>,</w:t>
      </w:r>
      <w:r w:rsidRPr="00307868">
        <w:rPr>
          <w:rFonts w:eastAsia="Times New Roman"/>
          <w:szCs w:val="24"/>
        </w:rPr>
        <w:t xml:space="preserve"> παρά η αξιοποίηση των επιστημονικών επιτευ</w:t>
      </w:r>
      <w:r w:rsidRPr="00875107">
        <w:rPr>
          <w:rFonts w:eastAsia="Times New Roman"/>
          <w:szCs w:val="24"/>
        </w:rPr>
        <w:t>γμάτων σε καινοτό</w:t>
      </w:r>
      <w:r w:rsidRPr="00B8113B">
        <w:rPr>
          <w:rFonts w:eastAsia="Times New Roman"/>
          <w:szCs w:val="24"/>
        </w:rPr>
        <w:t>μα προϊόντα και υπηρεσίες</w:t>
      </w:r>
      <w:r>
        <w:rPr>
          <w:rFonts w:eastAsia="Times New Roman"/>
          <w:szCs w:val="24"/>
        </w:rPr>
        <w:t>,</w:t>
      </w:r>
      <w:r w:rsidRPr="00307868">
        <w:rPr>
          <w:rFonts w:eastAsia="Times New Roman"/>
          <w:szCs w:val="24"/>
        </w:rPr>
        <w:t xml:space="preserve"> που προσφέρουν νέες επιχειρηματικές ευκαιρίες, δηλαδή νέες ευκαιρίες κερδοφορίας. </w:t>
      </w:r>
    </w:p>
    <w:p w14:paraId="21181DC6" w14:textId="77777777" w:rsidR="000E1C16" w:rsidRDefault="00D27C3B">
      <w:pPr>
        <w:tabs>
          <w:tab w:val="center" w:pos="4753"/>
          <w:tab w:val="left" w:pos="5723"/>
        </w:tabs>
        <w:rPr>
          <w:rFonts w:eastAsia="Times New Roman"/>
          <w:szCs w:val="24"/>
        </w:rPr>
      </w:pPr>
      <w:r w:rsidRPr="00B8113B">
        <w:rPr>
          <w:rFonts w:eastAsia="Times New Roman"/>
          <w:szCs w:val="24"/>
        </w:rPr>
        <w:t xml:space="preserve">Αυτό σημαίνει ότι, πρώτον, όπως και σε κάθε παραγωγική δραστηριότητα στο πλαίσιο της καπιταλιστικής παραγωγής, στόχος θα είναι το κέρδος και όχι το κοινωνικό όφελος και το </w:t>
      </w:r>
      <w:r w:rsidRPr="002856AF">
        <w:rPr>
          <w:rFonts w:eastAsia="Times New Roman"/>
          <w:szCs w:val="24"/>
        </w:rPr>
        <w:t xml:space="preserve">όποιο κοινωνικό όφελος θα προκύπτει ως παράπλευρη συνέπεια. </w:t>
      </w:r>
    </w:p>
    <w:p w14:paraId="21181DC7" w14:textId="77777777" w:rsidR="000E1C16" w:rsidRDefault="00D27C3B">
      <w:pPr>
        <w:tabs>
          <w:tab w:val="center" w:pos="4753"/>
          <w:tab w:val="left" w:pos="5723"/>
        </w:tabs>
        <w:rPr>
          <w:rFonts w:eastAsia="Times New Roman"/>
          <w:szCs w:val="24"/>
        </w:rPr>
      </w:pPr>
      <w:r w:rsidRPr="002856AF">
        <w:rPr>
          <w:rFonts w:eastAsia="Times New Roman"/>
          <w:szCs w:val="24"/>
        </w:rPr>
        <w:t>Δεύτερον, θα αναπτυχθού</w:t>
      </w:r>
      <w:r w:rsidRPr="002856AF">
        <w:rPr>
          <w:rFonts w:eastAsia="Times New Roman"/>
          <w:szCs w:val="24"/>
        </w:rPr>
        <w:t xml:space="preserve">ν εκείνοι οι τομείς που διασφαλίζουν τη βραχυπρόθεσμη, αλλά κυρίως τη μεσοπρόθεσμη ανταγωνιστικότητα και κερδοφορία των μεγάλων επιχειρήσεων στην </w:t>
      </w:r>
      <w:r w:rsidRPr="00290251">
        <w:rPr>
          <w:rFonts w:eastAsia="Times New Roman"/>
          <w:szCs w:val="24"/>
        </w:rPr>
        <w:t xml:space="preserve">Ελλάδα, αλλά και στην </w:t>
      </w:r>
      <w:r w:rsidRPr="002856AF">
        <w:rPr>
          <w:rFonts w:eastAsia="Times New Roman"/>
          <w:szCs w:val="24"/>
        </w:rPr>
        <w:t>Ευρωπαϊκή Ένωση. Επίσης, οι προτεραιότητες καθορίζονται από τους ενδοϊμπεριαλιστικούς κα</w:t>
      </w:r>
      <w:r w:rsidRPr="002856AF">
        <w:rPr>
          <w:rFonts w:eastAsia="Times New Roman"/>
          <w:szCs w:val="24"/>
        </w:rPr>
        <w:t xml:space="preserve">ι ενδοαστικούς ανταγωνισμούς και δεν έχουν καμμία σχέση με τις πραγματικές ανάγκες και προτεραιότητες της κοινωνίας. </w:t>
      </w:r>
    </w:p>
    <w:p w14:paraId="21181DC8" w14:textId="77777777" w:rsidR="000E1C16" w:rsidRDefault="00D27C3B">
      <w:pPr>
        <w:tabs>
          <w:tab w:val="center" w:pos="4753"/>
          <w:tab w:val="left" w:pos="5723"/>
        </w:tabs>
        <w:rPr>
          <w:rFonts w:eastAsia="Times New Roman"/>
          <w:szCs w:val="24"/>
        </w:rPr>
      </w:pPr>
      <w:r w:rsidRPr="002856AF">
        <w:rPr>
          <w:rFonts w:eastAsia="Times New Roman"/>
          <w:szCs w:val="24"/>
        </w:rPr>
        <w:t>Σε αυτό το πλαίσιο, το επιστημονικό έργο, η ερευνητική παραγωγή που οδηγεί στην ανακάλυψη νέας γνώσης, υποτάσσεται στα κελεύσματα των μεγά</w:t>
      </w:r>
      <w:r w:rsidRPr="002856AF">
        <w:rPr>
          <w:rFonts w:eastAsia="Times New Roman"/>
          <w:szCs w:val="24"/>
        </w:rPr>
        <w:t>λων επιχειρηματικών ομίλων και του ανταγωνισμού τους. Ο σχεδιασμός</w:t>
      </w:r>
      <w:r>
        <w:rPr>
          <w:rFonts w:eastAsia="Times New Roman"/>
          <w:szCs w:val="24"/>
        </w:rPr>
        <w:t>,</w:t>
      </w:r>
      <w:r w:rsidRPr="002856AF">
        <w:rPr>
          <w:rFonts w:eastAsia="Times New Roman"/>
          <w:szCs w:val="24"/>
        </w:rPr>
        <w:t xml:space="preserve"> αντί να απελευθερώνει τις δυνατότητες ανάπτυξης της έρευνας στη χώρα στη βάση των υπαρκτών αναγκών</w:t>
      </w:r>
      <w:r>
        <w:rPr>
          <w:rFonts w:eastAsia="Times New Roman"/>
          <w:szCs w:val="24"/>
        </w:rPr>
        <w:t>,</w:t>
      </w:r>
      <w:r w:rsidRPr="002856AF">
        <w:rPr>
          <w:rFonts w:eastAsia="Times New Roman"/>
          <w:szCs w:val="24"/>
        </w:rPr>
        <w:t xml:space="preserve"> αλλά και δυνατοτήτων, τελικά επιδρά ασφυκτικά σε αυτή, καθορίζοντας μονοσήμαντα τον προσ</w:t>
      </w:r>
      <w:r w:rsidRPr="002856AF">
        <w:rPr>
          <w:rFonts w:eastAsia="Times New Roman"/>
          <w:szCs w:val="24"/>
        </w:rPr>
        <w:t>ανατολισμό και το περιεχόμενό της. Και αυτό γίνεται, γιατί ο σχεδιασμός απαιτεί σύνδεση της έρευνας με τις ανάγκες των επιχειρήσεων μέσα από την επιλογή κατάλληλης θεματολογίας, ενώ προτεραιότητα δίνεται σε ερευνητικά θέματα</w:t>
      </w:r>
      <w:r>
        <w:rPr>
          <w:rFonts w:eastAsia="Times New Roman"/>
          <w:szCs w:val="24"/>
        </w:rPr>
        <w:t>,</w:t>
      </w:r>
      <w:r w:rsidRPr="002856AF">
        <w:rPr>
          <w:rFonts w:eastAsia="Times New Roman"/>
          <w:szCs w:val="24"/>
        </w:rPr>
        <w:t xml:space="preserve"> που μπορούν να αξιοποιηθούν εμ</w:t>
      </w:r>
      <w:r w:rsidRPr="002856AF">
        <w:rPr>
          <w:rFonts w:eastAsia="Times New Roman"/>
          <w:szCs w:val="24"/>
        </w:rPr>
        <w:t xml:space="preserve">πορικά. Και αυτό αρκεί σε πρώτη φάση για να περιγράψουμε τον προσανατολισμό του. </w:t>
      </w:r>
    </w:p>
    <w:p w14:paraId="21181DC9" w14:textId="77777777" w:rsidR="000E1C16" w:rsidRDefault="00D27C3B">
      <w:pPr>
        <w:tabs>
          <w:tab w:val="center" w:pos="4753"/>
          <w:tab w:val="left" w:pos="5723"/>
        </w:tabs>
        <w:rPr>
          <w:rFonts w:eastAsia="Times New Roman"/>
          <w:szCs w:val="24"/>
        </w:rPr>
      </w:pPr>
      <w:r w:rsidRPr="002856AF">
        <w:rPr>
          <w:rFonts w:eastAsia="Times New Roman"/>
          <w:szCs w:val="24"/>
        </w:rPr>
        <w:t>Σε αυτό το πλαίσιο, αντί ο σχεδιασμός να απελευθερώνει τις δυνατότητες ανάπτυξης της έρευνας στη χώρα στη βάση των υπαρκτών αναγκών, αλλά και δυνατοτήτων, τελικά επιδρά ασφυκ</w:t>
      </w:r>
      <w:r w:rsidRPr="002856AF">
        <w:rPr>
          <w:rFonts w:eastAsia="Times New Roman"/>
          <w:szCs w:val="24"/>
        </w:rPr>
        <w:t xml:space="preserve">τικά σε αυτή, καθορίζοντας μονοσήμαντα τον προσανατολισμό και το περιεχόμενό της. </w:t>
      </w:r>
    </w:p>
    <w:p w14:paraId="21181DCA" w14:textId="77777777" w:rsidR="000E1C16" w:rsidRDefault="00D27C3B">
      <w:pPr>
        <w:tabs>
          <w:tab w:val="center" w:pos="4753"/>
          <w:tab w:val="left" w:pos="5723"/>
        </w:tabs>
        <w:rPr>
          <w:rFonts w:eastAsia="Times New Roman"/>
          <w:szCs w:val="24"/>
        </w:rPr>
      </w:pPr>
      <w:r w:rsidRPr="002856AF">
        <w:rPr>
          <w:rFonts w:eastAsia="Times New Roman"/>
          <w:szCs w:val="24"/>
        </w:rPr>
        <w:t>Έτσι, για παράδειγμα, μία συνέπεια θα είναι να δοθεί υπερβολικό βάρος στους αναδεικνυόμενους τομείς στρατηγικού ενδιαφέροντος, καθώς εκεί θα προσανατολίζεται η χρηματοδότηση</w:t>
      </w:r>
      <w:r w:rsidRPr="002856AF">
        <w:rPr>
          <w:rFonts w:eastAsia="Times New Roman"/>
          <w:szCs w:val="24"/>
        </w:rPr>
        <w:t>, αφού τα προσδοκώμενα επιχειρηματικά κέρδη θα είναι μεγαλύτερα. Αυτό είναι αναπόφευκτο</w:t>
      </w:r>
      <w:r>
        <w:rPr>
          <w:rFonts w:eastAsia="Times New Roman"/>
          <w:szCs w:val="24"/>
        </w:rPr>
        <w:t>,</w:t>
      </w:r>
      <w:r w:rsidRPr="002856AF">
        <w:rPr>
          <w:rFonts w:eastAsia="Times New Roman"/>
          <w:szCs w:val="24"/>
        </w:rPr>
        <w:t xml:space="preserve"> λόγω του ενδογενώς ανισόμετρου χαρακτήρα της καπιταλιστικής ανάπτυξης που αντανακλάται και στην ανάπτυξη της έρευνας. Αποτέλεσμα θα είναι η αποδυνάμωση της έρευνας στα</w:t>
      </w:r>
      <w:r w:rsidRPr="002856AF">
        <w:rPr>
          <w:rFonts w:eastAsia="Times New Roman"/>
          <w:szCs w:val="24"/>
        </w:rPr>
        <w:t xml:space="preserve"> υπόλοιπα ερευνητικά πεδία, με άμεσες συνέπειες για όσους εργάζονται σε αυτά. </w:t>
      </w:r>
    </w:p>
    <w:p w14:paraId="21181DCB" w14:textId="77777777" w:rsidR="000E1C16" w:rsidRDefault="00D27C3B">
      <w:pPr>
        <w:tabs>
          <w:tab w:val="center" w:pos="4753"/>
          <w:tab w:val="left" w:pos="5723"/>
        </w:tabs>
        <w:rPr>
          <w:rFonts w:eastAsia="Times New Roman"/>
          <w:szCs w:val="24"/>
        </w:rPr>
      </w:pPr>
      <w:r w:rsidRPr="002856AF">
        <w:rPr>
          <w:rFonts w:eastAsia="Times New Roman"/>
          <w:szCs w:val="24"/>
        </w:rPr>
        <w:t>Η επιστήμη έχει προ πολλού αναχθεί σε άμεσα παραγωγική δύναμη. Όμως, στο πλαίσιο του καπιταλιστικού συστήματος οι προτεραιότητες, ο προσανατολισμός και το περιεχόμενο της έρευνα</w:t>
      </w:r>
      <w:r w:rsidRPr="002856AF">
        <w:rPr>
          <w:rFonts w:eastAsia="Times New Roman"/>
          <w:szCs w:val="24"/>
        </w:rPr>
        <w:t xml:space="preserve">ς -από τη βασική μέχρι την εφαρμοσμένη, από τις κοινωνικές μέχρι τις φυσικές επιστήμες- υπηρετεί τις ανάγκες των μονοπωλίων, την ανάγκη διευρυμένης αναπαραγωγής του κεφαλαίου, την ενίσχυση του ιδεολογικού του οπλοστασίου. </w:t>
      </w:r>
    </w:p>
    <w:p w14:paraId="21181DCC" w14:textId="77777777" w:rsidR="000E1C16" w:rsidRDefault="00D27C3B">
      <w:pPr>
        <w:tabs>
          <w:tab w:val="center" w:pos="4753"/>
          <w:tab w:val="left" w:pos="5723"/>
        </w:tabs>
        <w:rPr>
          <w:rFonts w:eastAsia="Times New Roman"/>
          <w:szCs w:val="24"/>
        </w:rPr>
      </w:pPr>
      <w:r w:rsidRPr="002856AF">
        <w:rPr>
          <w:rFonts w:eastAsia="Times New Roman"/>
          <w:szCs w:val="24"/>
        </w:rPr>
        <w:t>Σήμερα, στο πλαίσιο των ενδοκαπιτ</w:t>
      </w:r>
      <w:r w:rsidRPr="002856AF">
        <w:rPr>
          <w:rFonts w:eastAsia="Times New Roman"/>
          <w:szCs w:val="24"/>
        </w:rPr>
        <w:t xml:space="preserve">αλιστικών ανταγωνισμών για την ενέργεια προβάλλεται η ανάγκη ανάπτυξης των </w:t>
      </w:r>
      <w:r>
        <w:rPr>
          <w:rFonts w:eastAsia="Times New Roman"/>
          <w:szCs w:val="24"/>
        </w:rPr>
        <w:t>α</w:t>
      </w:r>
      <w:r w:rsidRPr="002856AF">
        <w:rPr>
          <w:rFonts w:eastAsia="Times New Roman"/>
          <w:szCs w:val="24"/>
        </w:rPr>
        <w:t xml:space="preserve">νανεώσιμων </w:t>
      </w:r>
      <w:r>
        <w:rPr>
          <w:rFonts w:eastAsia="Times New Roman"/>
          <w:szCs w:val="24"/>
        </w:rPr>
        <w:t>π</w:t>
      </w:r>
      <w:r w:rsidRPr="002856AF">
        <w:rPr>
          <w:rFonts w:eastAsia="Times New Roman"/>
          <w:szCs w:val="24"/>
        </w:rPr>
        <w:t xml:space="preserve">ηγών </w:t>
      </w:r>
      <w:r>
        <w:rPr>
          <w:rFonts w:eastAsia="Times New Roman"/>
          <w:szCs w:val="24"/>
        </w:rPr>
        <w:t xml:space="preserve">ενέργειας. </w:t>
      </w:r>
      <w:r w:rsidRPr="002856AF">
        <w:rPr>
          <w:rFonts w:eastAsia="Times New Roman"/>
          <w:szCs w:val="24"/>
        </w:rPr>
        <w:t>Ας δούμε ένα παράδειγμα για το πώς η ανάπτυξη αυτή συνδέεται με το φθηνό εργατικό κόστος, αλλά και με τους όρους υγιεινής και ασφάλειας στους χώρους εργ</w:t>
      </w:r>
      <w:r w:rsidRPr="002856AF">
        <w:rPr>
          <w:rFonts w:eastAsia="Times New Roman"/>
          <w:szCs w:val="24"/>
        </w:rPr>
        <w:t xml:space="preserve">ασίας. </w:t>
      </w:r>
    </w:p>
    <w:p w14:paraId="21181DCD" w14:textId="77777777" w:rsidR="000E1C16" w:rsidRDefault="00D27C3B">
      <w:pPr>
        <w:tabs>
          <w:tab w:val="center" w:pos="4753"/>
          <w:tab w:val="left" w:pos="5723"/>
        </w:tabs>
        <w:rPr>
          <w:rFonts w:eastAsia="Times New Roman"/>
          <w:szCs w:val="24"/>
        </w:rPr>
      </w:pPr>
      <w:r w:rsidRPr="002856AF">
        <w:rPr>
          <w:rFonts w:eastAsia="Times New Roman"/>
          <w:szCs w:val="24"/>
        </w:rPr>
        <w:t>Επί πολλά χρόνια και παρά τις καταγγελίες για τα πολλαπλά κρούσματα στην υγεία των εργαζομένων, η εταιρεία πράσινης ενέργειας στη Δανία «</w:t>
      </w:r>
      <w:r w:rsidRPr="002856AF">
        <w:rPr>
          <w:rFonts w:eastAsia="Times New Roman"/>
          <w:szCs w:val="24"/>
          <w:lang w:val="en-US"/>
        </w:rPr>
        <w:t>S</w:t>
      </w:r>
      <w:r>
        <w:rPr>
          <w:rFonts w:eastAsia="Times New Roman"/>
          <w:szCs w:val="24"/>
          <w:lang w:val="en-US"/>
        </w:rPr>
        <w:t>IEMENS</w:t>
      </w:r>
      <w:r w:rsidRPr="002856AF">
        <w:rPr>
          <w:rFonts w:eastAsia="Times New Roman"/>
          <w:szCs w:val="24"/>
        </w:rPr>
        <w:t xml:space="preserve"> </w:t>
      </w:r>
      <w:r w:rsidRPr="002856AF">
        <w:rPr>
          <w:rFonts w:eastAsia="Times New Roman"/>
          <w:szCs w:val="24"/>
          <w:lang w:val="en-US"/>
        </w:rPr>
        <w:t>W</w:t>
      </w:r>
      <w:r>
        <w:rPr>
          <w:rFonts w:eastAsia="Times New Roman"/>
          <w:szCs w:val="24"/>
          <w:lang w:val="en-US"/>
        </w:rPr>
        <w:t>IND</w:t>
      </w:r>
      <w:r w:rsidRPr="002856AF">
        <w:rPr>
          <w:rFonts w:eastAsia="Times New Roman"/>
          <w:szCs w:val="24"/>
        </w:rPr>
        <w:t xml:space="preserve"> </w:t>
      </w:r>
      <w:r>
        <w:rPr>
          <w:rFonts w:eastAsia="Times New Roman"/>
          <w:szCs w:val="24"/>
          <w:lang w:val="en-US"/>
        </w:rPr>
        <w:t>POWER</w:t>
      </w:r>
      <w:r w:rsidRPr="002856AF">
        <w:rPr>
          <w:rFonts w:eastAsia="Times New Roman"/>
          <w:szCs w:val="24"/>
        </w:rPr>
        <w:t xml:space="preserve">» -θυγατρική, προφανώς, της </w:t>
      </w:r>
      <w:r w:rsidRPr="00B13547">
        <w:rPr>
          <w:rFonts w:eastAsia="Times New Roman"/>
          <w:szCs w:val="24"/>
        </w:rPr>
        <w:t>“</w:t>
      </w:r>
      <w:r>
        <w:rPr>
          <w:rFonts w:eastAsia="Times New Roman"/>
          <w:szCs w:val="24"/>
          <w:lang w:val="en-US"/>
        </w:rPr>
        <w:t>SIEMENS</w:t>
      </w:r>
      <w:r w:rsidRPr="00B13547">
        <w:rPr>
          <w:rFonts w:eastAsia="Times New Roman"/>
          <w:szCs w:val="24"/>
        </w:rPr>
        <w:t>”</w:t>
      </w:r>
      <w:r w:rsidRPr="002856AF">
        <w:rPr>
          <w:rFonts w:eastAsia="Times New Roman"/>
          <w:szCs w:val="24"/>
        </w:rPr>
        <w:t>- που ασχολείται με την παραγωγή ανεμογεννητριών, δεν έπ</w:t>
      </w:r>
      <w:r w:rsidRPr="002856AF">
        <w:rPr>
          <w:rFonts w:eastAsia="Times New Roman"/>
          <w:szCs w:val="24"/>
        </w:rPr>
        <w:t>αιρνε κανένα μέτρο ούτε και ενημέρωνε τους εργαζόμενους για τον κίνδυνο από τη χρήση επικίνδυνων ουσιών, όπως είναι διάφορες εποξικές και κυανιούχες ουσίες. Τα συμπτώματα είναι εκζέματα βαριάς μορφής, άσθμα και αναπνευστικές ανωμαλίες. Έτσι, από το 2003 μέ</w:t>
      </w:r>
      <w:r w:rsidRPr="002856AF">
        <w:rPr>
          <w:rFonts w:eastAsia="Times New Roman"/>
          <w:szCs w:val="24"/>
        </w:rPr>
        <w:t>χρι το 2011 εξήντα τέσσερις εργαζόμενοι προσβλήθηκαν από τα παραπάνω συμπτώματα στον χώρο της εργασίας τους και η μεν επιχείρηση έκανε ότι δεν άκουγε, οι δε ελεγκτικές επιτροπές και τα εργοδοτικά σωματεία έψαχναν να βρουν τρόπους για να μη ζημιωθεί η εταιρ</w:t>
      </w:r>
      <w:r w:rsidRPr="002856AF">
        <w:rPr>
          <w:rFonts w:eastAsia="Times New Roman"/>
          <w:szCs w:val="24"/>
        </w:rPr>
        <w:t xml:space="preserve">εία. </w:t>
      </w:r>
    </w:p>
    <w:p w14:paraId="21181DCE" w14:textId="77777777" w:rsidR="000E1C16" w:rsidRDefault="00D27C3B">
      <w:pPr>
        <w:tabs>
          <w:tab w:val="center" w:pos="4753"/>
          <w:tab w:val="left" w:pos="5723"/>
        </w:tabs>
        <w:rPr>
          <w:rFonts w:eastAsia="Times New Roman"/>
          <w:szCs w:val="24"/>
        </w:rPr>
      </w:pPr>
      <w:r w:rsidRPr="002856AF">
        <w:rPr>
          <w:rFonts w:eastAsia="Times New Roman"/>
          <w:szCs w:val="24"/>
        </w:rPr>
        <w:t xml:space="preserve">Σύμφωνα με την εργασιακή νομοθεσία στη Δανία, που είναι κομμένη και ραμμένη στα μέτρα των εργοδοτών, ο εργοδότης έχει την απόλυτη ευθύνη για την προστασία και ασφάλεια των εργαζομένων. Ο εκπρόσωπος της </w:t>
      </w:r>
      <w:r w:rsidRPr="008309A8">
        <w:rPr>
          <w:rFonts w:eastAsia="Times New Roman"/>
          <w:szCs w:val="24"/>
        </w:rPr>
        <w:t>“</w:t>
      </w:r>
      <w:r>
        <w:rPr>
          <w:rFonts w:eastAsia="Times New Roman"/>
          <w:szCs w:val="24"/>
          <w:lang w:val="en-US"/>
        </w:rPr>
        <w:t>SIEMENS</w:t>
      </w:r>
      <w:r w:rsidRPr="006D6923">
        <w:rPr>
          <w:rFonts w:eastAsia="Times New Roman"/>
          <w:szCs w:val="24"/>
        </w:rPr>
        <w:t>”,</w:t>
      </w:r>
      <w:r w:rsidRPr="002856AF">
        <w:rPr>
          <w:rFonts w:eastAsia="Times New Roman"/>
          <w:szCs w:val="24"/>
        </w:rPr>
        <w:t xml:space="preserve"> μετά τις αποκαλύψεις στο κρατικό τηλεοπτικό κανάλι, δήλωσε κυνικότατα ότι η εταιρεία δεν πρόκειται να κάνει κάτι παραπάνω από αυτό που κάνει μέχρι σήμερα, δηλαδή να συνεχίζει να παραβιάζει τη νομοθεσία. </w:t>
      </w:r>
    </w:p>
    <w:p w14:paraId="21181DCF" w14:textId="77777777" w:rsidR="000E1C16" w:rsidRDefault="00D27C3B">
      <w:pPr>
        <w:tabs>
          <w:tab w:val="center" w:pos="4753"/>
          <w:tab w:val="left" w:pos="5723"/>
        </w:tabs>
        <w:rPr>
          <w:rFonts w:eastAsia="Times New Roman"/>
          <w:szCs w:val="24"/>
        </w:rPr>
      </w:pPr>
      <w:r w:rsidRPr="002856AF">
        <w:rPr>
          <w:rFonts w:eastAsia="Times New Roman"/>
          <w:szCs w:val="24"/>
        </w:rPr>
        <w:t>Είναι, λοιπόν, φανερό ότι με ή χωρίς καινοτομίες οι</w:t>
      </w:r>
      <w:r w:rsidRPr="002856AF">
        <w:rPr>
          <w:rFonts w:eastAsia="Times New Roman"/>
          <w:szCs w:val="24"/>
        </w:rPr>
        <w:t xml:space="preserve"> καπιταλιστές δεν διστάζουν προ ουδενός προκειμένου να εξασφαλίσουν τα κέρδη τους. </w:t>
      </w:r>
    </w:p>
    <w:p w14:paraId="21181DD0" w14:textId="77777777" w:rsidR="000E1C16" w:rsidRDefault="00D27C3B">
      <w:pPr>
        <w:tabs>
          <w:tab w:val="center" w:pos="4753"/>
          <w:tab w:val="left" w:pos="5723"/>
        </w:tabs>
        <w:rPr>
          <w:rFonts w:eastAsia="Times New Roman"/>
          <w:szCs w:val="24"/>
        </w:rPr>
      </w:pPr>
      <w:r w:rsidRPr="002856AF">
        <w:rPr>
          <w:rFonts w:eastAsia="Times New Roman"/>
          <w:szCs w:val="24"/>
        </w:rPr>
        <w:t xml:space="preserve">Ας δούμε ένα άλλο παράδειγμα. Ο κλάδος τροφίμων, λόγω της σχετικής ανελαστικότητας ζήτησης, αναδεικνύεται σε προτεραιότητα για κερδοφορία σε παλιά και νέα πεδία. Εξ ου και </w:t>
      </w:r>
      <w:r w:rsidRPr="002856AF">
        <w:rPr>
          <w:rFonts w:eastAsia="Times New Roman"/>
          <w:szCs w:val="24"/>
        </w:rPr>
        <w:t xml:space="preserve">οι σκληροί ενδοϊμπεριαλιστικοί ανταγωνισμοί για τη Διατλαντική Συμφωνία Εμπορίου και Επενδύσεων, την </w:t>
      </w:r>
      <w:r w:rsidRPr="002856AF">
        <w:rPr>
          <w:rFonts w:eastAsia="Times New Roman"/>
          <w:szCs w:val="24"/>
          <w:lang w:val="en-US"/>
        </w:rPr>
        <w:t>Transatlantic</w:t>
      </w:r>
      <w:r w:rsidRPr="002856AF">
        <w:rPr>
          <w:rFonts w:eastAsia="Times New Roman"/>
          <w:szCs w:val="24"/>
        </w:rPr>
        <w:t xml:space="preserve"> </w:t>
      </w:r>
      <w:r w:rsidRPr="002856AF">
        <w:rPr>
          <w:rFonts w:eastAsia="Times New Roman"/>
          <w:szCs w:val="24"/>
          <w:lang w:val="en-US"/>
        </w:rPr>
        <w:t>Trade</w:t>
      </w:r>
      <w:r w:rsidRPr="002856AF">
        <w:rPr>
          <w:rFonts w:eastAsia="Times New Roman"/>
          <w:szCs w:val="24"/>
        </w:rPr>
        <w:t xml:space="preserve"> </w:t>
      </w:r>
      <w:r w:rsidRPr="002856AF">
        <w:rPr>
          <w:rFonts w:eastAsia="Times New Roman"/>
          <w:szCs w:val="24"/>
          <w:lang w:val="en-US"/>
        </w:rPr>
        <w:t>and</w:t>
      </w:r>
      <w:r w:rsidRPr="002856AF">
        <w:rPr>
          <w:rFonts w:eastAsia="Times New Roman"/>
          <w:szCs w:val="24"/>
        </w:rPr>
        <w:t xml:space="preserve"> </w:t>
      </w:r>
      <w:r w:rsidRPr="002856AF">
        <w:rPr>
          <w:rFonts w:eastAsia="Times New Roman"/>
          <w:szCs w:val="24"/>
          <w:lang w:val="en-US"/>
        </w:rPr>
        <w:t>Investment</w:t>
      </w:r>
      <w:r w:rsidRPr="002856AF">
        <w:rPr>
          <w:rFonts w:eastAsia="Times New Roman"/>
          <w:szCs w:val="24"/>
        </w:rPr>
        <w:t xml:space="preserve"> </w:t>
      </w:r>
      <w:r w:rsidRPr="002856AF">
        <w:rPr>
          <w:rFonts w:eastAsia="Times New Roman"/>
          <w:szCs w:val="24"/>
          <w:lang w:val="en-US"/>
        </w:rPr>
        <w:t>Partnership</w:t>
      </w:r>
      <w:r w:rsidRPr="002856AF">
        <w:rPr>
          <w:rFonts w:eastAsia="Times New Roman"/>
          <w:szCs w:val="24"/>
        </w:rPr>
        <w:t xml:space="preserve">. Η </w:t>
      </w:r>
      <w:r>
        <w:rPr>
          <w:rFonts w:eastAsia="Times New Roman"/>
          <w:szCs w:val="24"/>
        </w:rPr>
        <w:t>σ</w:t>
      </w:r>
      <w:r w:rsidRPr="002856AF">
        <w:rPr>
          <w:rFonts w:eastAsia="Times New Roman"/>
          <w:szCs w:val="24"/>
        </w:rPr>
        <w:t xml:space="preserve">υμφωνία </w:t>
      </w:r>
      <w:r w:rsidRPr="002856AF">
        <w:rPr>
          <w:rFonts w:eastAsia="Times New Roman"/>
          <w:szCs w:val="24"/>
        </w:rPr>
        <w:t>αυτή έχει ως στόχο την κατάργηση των εμπορικών και κανονιστικών φραγμών στις δύο πλευρές του Ατλ</w:t>
      </w:r>
      <w:r w:rsidRPr="002856AF">
        <w:rPr>
          <w:rFonts w:eastAsia="Times New Roman"/>
          <w:szCs w:val="24"/>
        </w:rPr>
        <w:t>αντικού για ακόμα μεγαλύτερη απελευθέρωση των αγορών για το κεφάλαιο, ώστε να υπάρξει μεγαλύτερη κερδοφορία με ένταση της εκμετάλλευσης των εργαζομένων. Και αναφέρεται -μεταξύ των άλλων- στην καινοτομία των μεταλλαγμένων προϊόντων. Τι σχέση έχουν με τον κλ</w:t>
      </w:r>
      <w:r w:rsidRPr="002856AF">
        <w:rPr>
          <w:rFonts w:eastAsia="Times New Roman"/>
          <w:szCs w:val="24"/>
        </w:rPr>
        <w:t xml:space="preserve">άδο των τροφίμων τα πανεπιστήμια και τα ερευνητικά κέντρα; </w:t>
      </w:r>
    </w:p>
    <w:p w14:paraId="21181DD1" w14:textId="77777777" w:rsidR="000E1C16" w:rsidRDefault="00D27C3B">
      <w:pPr>
        <w:rPr>
          <w:rFonts w:eastAsia="Times New Roman"/>
          <w:szCs w:val="24"/>
        </w:rPr>
      </w:pPr>
      <w:r w:rsidRPr="002856AF">
        <w:rPr>
          <w:rFonts w:eastAsia="Times New Roman"/>
          <w:szCs w:val="24"/>
        </w:rPr>
        <w:t>Αφενός</w:t>
      </w:r>
      <w:r>
        <w:rPr>
          <w:rFonts w:eastAsia="Times New Roman"/>
          <w:szCs w:val="24"/>
        </w:rPr>
        <w:t>,</w:t>
      </w:r>
      <w:r w:rsidRPr="002856AF">
        <w:rPr>
          <w:rFonts w:eastAsia="Times New Roman"/>
          <w:szCs w:val="24"/>
        </w:rPr>
        <w:t xml:space="preserve"> τη στενή διασύνδεση επιχειρήσεων του κλάδου των τροφίμων με σχολές, τμήματα, εργ</w:t>
      </w:r>
      <w:r w:rsidRPr="001D5627">
        <w:rPr>
          <w:rFonts w:eastAsia="Times New Roman"/>
          <w:szCs w:val="24"/>
        </w:rPr>
        <w:t>αστήρια και ερευνητικά κέντ</w:t>
      </w:r>
      <w:r w:rsidRPr="00FB5885">
        <w:rPr>
          <w:rFonts w:eastAsia="Times New Roman"/>
          <w:szCs w:val="24"/>
        </w:rPr>
        <w:t>ρα, αλλά και με κάποια μέλη του ΔΕΠ και ερευνητές, που αντανακλάται και σε αλλαγέ</w:t>
      </w:r>
      <w:r w:rsidRPr="00FB5885">
        <w:rPr>
          <w:rFonts w:eastAsia="Times New Roman"/>
          <w:szCs w:val="24"/>
        </w:rPr>
        <w:t>ς στα προγράμματα σπουδών. Αφετέρου</w:t>
      </w:r>
      <w:r>
        <w:rPr>
          <w:rFonts w:eastAsia="Times New Roman"/>
          <w:szCs w:val="24"/>
        </w:rPr>
        <w:t>,</w:t>
      </w:r>
      <w:r w:rsidRPr="00FB5885">
        <w:rPr>
          <w:rFonts w:eastAsia="Times New Roman"/>
          <w:szCs w:val="24"/>
        </w:rPr>
        <w:t xml:space="preserve"> εκατοντάδες φοιτητές κάθε χρόνο, για να κάνουν την πρακτική τους σε επιχειρήσεις του κλάδου, προσφέρουν τζάμπα εργασία στον επιχειρηματία</w:t>
      </w:r>
      <w:r>
        <w:rPr>
          <w:rFonts w:eastAsia="Times New Roman"/>
          <w:szCs w:val="24"/>
        </w:rPr>
        <w:t>,</w:t>
      </w:r>
      <w:r w:rsidRPr="00FB5885">
        <w:rPr>
          <w:rFonts w:eastAsia="Times New Roman"/>
          <w:szCs w:val="24"/>
        </w:rPr>
        <w:t xml:space="preserve"> σ</w:t>
      </w:r>
      <w:r w:rsidRPr="00822C3A">
        <w:rPr>
          <w:rFonts w:eastAsia="Times New Roman"/>
          <w:szCs w:val="24"/>
        </w:rPr>
        <w:t xml:space="preserve">το όνομα της απόκτησης δεξιοτήτων. Έτσι, οι επιχειρηματίες του κλάδου απολύουν </w:t>
      </w:r>
      <w:r w:rsidRPr="00822C3A">
        <w:rPr>
          <w:rFonts w:eastAsia="Times New Roman"/>
          <w:szCs w:val="24"/>
        </w:rPr>
        <w:t xml:space="preserve">αβέρτα και καλύπτουν τις ανάγκες τους με πρακτικάριους, όπως κάνουν βέβαια και οι επιχειρηματίες στον κλάδο του τουρισμού. </w:t>
      </w:r>
    </w:p>
    <w:p w14:paraId="21181DD2" w14:textId="77777777" w:rsidR="000E1C16" w:rsidRDefault="00D27C3B">
      <w:pPr>
        <w:rPr>
          <w:rFonts w:eastAsia="Times New Roman"/>
          <w:szCs w:val="24"/>
        </w:rPr>
      </w:pPr>
      <w:r w:rsidRPr="006B36B3">
        <w:rPr>
          <w:rFonts w:eastAsia="Times New Roman"/>
          <w:szCs w:val="24"/>
        </w:rPr>
        <w:t>Ένα τρίτο παράδειγμα είναι ο κρίσιμος κλάδος της φαρμ</w:t>
      </w:r>
      <w:r w:rsidRPr="00F67D51">
        <w:rPr>
          <w:rFonts w:eastAsia="Times New Roman"/>
          <w:szCs w:val="24"/>
        </w:rPr>
        <w:t>ακοβιομηχανίας. Δεν είναι λίγες οι περιπτώσεις που επιστημονικά επιτεύγματα, τα</w:t>
      </w:r>
      <w:r w:rsidRPr="00F67D51">
        <w:rPr>
          <w:rFonts w:eastAsia="Times New Roman"/>
          <w:szCs w:val="24"/>
        </w:rPr>
        <w:t xml:space="preserve"> οποία θα μπορούσαν, παραδείγματος χάριν, να απελευθερώσουν τους ανθρώπους από σοβαρές ασθένειες, μένουν για χρόνια επτασφράγιστα μυστικά στα συρτάρια των επιχειρήσεων, αφού η ε</w:t>
      </w:r>
      <w:r w:rsidRPr="001F6937">
        <w:rPr>
          <w:rFonts w:eastAsia="Times New Roman"/>
          <w:szCs w:val="24"/>
        </w:rPr>
        <w:t>μφάνισή τους συνδέεται με τον ανταγωνισμό και την επιδίωξη για το μέγιστο κέρδο</w:t>
      </w:r>
      <w:r w:rsidRPr="001F6937">
        <w:rPr>
          <w:rFonts w:eastAsia="Times New Roman"/>
          <w:szCs w:val="24"/>
        </w:rPr>
        <w:t xml:space="preserve">ς. </w:t>
      </w:r>
    </w:p>
    <w:p w14:paraId="21181DD3" w14:textId="77777777" w:rsidR="000E1C16" w:rsidRDefault="00D27C3B">
      <w:pPr>
        <w:rPr>
          <w:rFonts w:eastAsia="Times New Roman"/>
          <w:szCs w:val="24"/>
        </w:rPr>
      </w:pPr>
      <w:r w:rsidRPr="00307868">
        <w:rPr>
          <w:rFonts w:eastAsia="Times New Roman"/>
          <w:szCs w:val="24"/>
        </w:rPr>
        <w:t>Ένα τέταρτο παράδειγμα είναι η μη επιλεξιμότητα δαπανών για έρευνα, αλλά και για έργα στους τομείς της αντιπλημμυρικής, αντιπυρικής και αντισεισμικής προστα</w:t>
      </w:r>
      <w:r w:rsidRPr="00875107">
        <w:rPr>
          <w:rFonts w:eastAsia="Times New Roman"/>
          <w:szCs w:val="24"/>
        </w:rPr>
        <w:t>σίας, επειδή δεν προσφέρουν γρήγορα και μεγάλα κέρδη στο κεφάλαιο.</w:t>
      </w:r>
    </w:p>
    <w:p w14:paraId="21181DD4" w14:textId="77777777" w:rsidR="000E1C16" w:rsidRDefault="00D27C3B">
      <w:pPr>
        <w:rPr>
          <w:rFonts w:eastAsia="Times New Roman"/>
          <w:szCs w:val="24"/>
        </w:rPr>
      </w:pPr>
      <w:r w:rsidRPr="00B8113B">
        <w:rPr>
          <w:rFonts w:eastAsia="Times New Roman"/>
          <w:szCs w:val="24"/>
        </w:rPr>
        <w:t xml:space="preserve">Για το ΚΚΕ έχει μεγάλη </w:t>
      </w:r>
      <w:r w:rsidRPr="00B8113B">
        <w:rPr>
          <w:rFonts w:eastAsia="Times New Roman"/>
          <w:szCs w:val="24"/>
        </w:rPr>
        <w:t>σημασία να εντοπίσουμε το ιδεολογικό περίβλημα που συνοδεύει τον στρατηγικό σχεδιασμό του κεφαλαίου για την έρευνα. Οι αστικές δυνάμεις, εντός και εκτός ερευνητικών κ</w:t>
      </w:r>
      <w:r w:rsidRPr="002856AF">
        <w:rPr>
          <w:rFonts w:eastAsia="Times New Roman"/>
          <w:szCs w:val="24"/>
        </w:rPr>
        <w:t>έντρων και πανεπιστημίων, προτάσσουν το ιδεολόγημα ότι η ενίσχυση της έρευνας και της καιν</w:t>
      </w:r>
      <w:r w:rsidRPr="002856AF">
        <w:rPr>
          <w:rFonts w:eastAsia="Times New Roman"/>
          <w:szCs w:val="24"/>
        </w:rPr>
        <w:t>οτομίας αποτελεί δρόμο για την έξοδο από την κρίση και πρέπει να αποτελέσουν μοχλό ανάπτυξης. Αποσιωπάται, όμως, ότι τόσο η έρευνα όσο και η ανάπτυξη, που προφανώς σχετίζονται, δεν είναι ταξικά ουδέτερες, αλλά είναι δέσμιες των σχέσεων παραγωγής του καπιτα</w:t>
      </w:r>
      <w:r w:rsidRPr="002856AF">
        <w:rPr>
          <w:rFonts w:eastAsia="Times New Roman"/>
          <w:szCs w:val="24"/>
        </w:rPr>
        <w:t xml:space="preserve">λιστικού δρόμου σήμερα. </w:t>
      </w:r>
    </w:p>
    <w:p w14:paraId="21181DD5" w14:textId="77777777" w:rsidR="000E1C16" w:rsidRDefault="00D27C3B">
      <w:pPr>
        <w:rPr>
          <w:rFonts w:eastAsia="Times New Roman"/>
          <w:szCs w:val="24"/>
        </w:rPr>
      </w:pPr>
      <w:r w:rsidRPr="001C1443">
        <w:rPr>
          <w:rFonts w:eastAsia="Times New Roman"/>
          <w:szCs w:val="24"/>
        </w:rPr>
        <w:t>Άλλωστε, αυτό που επιδιώκουν, η αύξηση της ανταγωνιστικότητας της ελληνικής οικονομίας, δεν επι</w:t>
      </w:r>
      <w:r w:rsidRPr="002856AF">
        <w:rPr>
          <w:rFonts w:eastAsia="Times New Roman"/>
          <w:szCs w:val="24"/>
        </w:rPr>
        <w:t>φυλάσσει τίποτα θετικό για τα λαϊκά στρώματα. Ας μην ξεχνάμε ότι όλες οι αντεργατικές και αντιλαϊκές ανατροπές εδώ και χρόνια γίνονται σ</w:t>
      </w:r>
      <w:r w:rsidRPr="002856AF">
        <w:rPr>
          <w:rFonts w:eastAsia="Times New Roman"/>
          <w:szCs w:val="24"/>
        </w:rPr>
        <w:t xml:space="preserve">το όνομα της ανόδου της ανταγωνιστικότητας. </w:t>
      </w:r>
    </w:p>
    <w:p w14:paraId="21181DD6" w14:textId="77777777" w:rsidR="000E1C16" w:rsidRDefault="00D27C3B">
      <w:pPr>
        <w:rPr>
          <w:rFonts w:eastAsia="Times New Roman"/>
          <w:szCs w:val="24"/>
        </w:rPr>
      </w:pPr>
      <w:r w:rsidRPr="005057D7">
        <w:rPr>
          <w:rFonts w:eastAsia="Times New Roman"/>
          <w:szCs w:val="24"/>
        </w:rPr>
        <w:t>Κανείς δεν μπορεί να παραβλέψει ότι είναι αντικειμενική η τάση για ταχύτερη</w:t>
      </w:r>
      <w:r w:rsidRPr="00DF4CB9">
        <w:rPr>
          <w:rFonts w:eastAsia="Times New Roman"/>
          <w:szCs w:val="24"/>
        </w:rPr>
        <w:t xml:space="preserve"> ενσωμάτωση επιστημονικών επιτευγμάτων στην παραγωγή και την οργάνωσή της. Αυτό, όμως, στις δεδομένες συνθήκες, δεν αντιβαίνει -ίσα-ίσα ενισχύει- στις επιπτώσεις των νομοτελειών του καπιταλισμού. Και, μάλιστα, αυτό ισχύει ανεξάρτητα από το εάν μία καπιταλι</w:t>
      </w:r>
      <w:r w:rsidRPr="006679F9">
        <w:rPr>
          <w:rFonts w:eastAsia="Times New Roman"/>
          <w:szCs w:val="24"/>
        </w:rPr>
        <w:t>στική οικονομία βρίσκεται σε κρίση ή σε ανάπτυξη. Έτσι, για παράδειγμα, δεν αναιρείται ότι στα πλαίσια του καπιταλισμού η ανεργία δεν μπορεί να αντιμετωπιστεί, αφού είναι σύμφυτη με αυτόν, αποτελεί αναγκαία συνέπεια της καπιταλιστικής οργάνωσης της παραγωγ</w:t>
      </w:r>
      <w:r w:rsidRPr="006679F9">
        <w:rPr>
          <w:rFonts w:eastAsia="Times New Roman"/>
          <w:szCs w:val="24"/>
        </w:rPr>
        <w:t>ής.</w:t>
      </w:r>
    </w:p>
    <w:p w14:paraId="21181DD7" w14:textId="77777777" w:rsidR="000E1C16" w:rsidRDefault="00D27C3B">
      <w:pPr>
        <w:rPr>
          <w:rFonts w:eastAsia="Times New Roman"/>
          <w:szCs w:val="24"/>
        </w:rPr>
      </w:pPr>
      <w:r w:rsidRPr="00A67A2F">
        <w:rPr>
          <w:rFonts w:eastAsia="Times New Roman"/>
          <w:szCs w:val="24"/>
        </w:rPr>
        <w:t>Για το ΚΚΕ</w:t>
      </w:r>
      <w:r>
        <w:rPr>
          <w:rFonts w:eastAsia="Times New Roman"/>
          <w:szCs w:val="24"/>
        </w:rPr>
        <w:t>,</w:t>
      </w:r>
      <w:r w:rsidRPr="00307868">
        <w:rPr>
          <w:rFonts w:eastAsia="Times New Roman"/>
          <w:szCs w:val="24"/>
        </w:rPr>
        <w:t xml:space="preserve"> το πλαίσιο αιτημάτων και οι στόχοι πάλης μέσα και έξω από τη Βουλή είναι: Όχι στην εμπορευματοποίηση της έρευνας. Να καταργηθούν όλες οι μορφές ιδιωτικοποίησης της έρευνας. Να απαγκιστρωθεί η έρευνα, οι φορείς και οι υποδομές από τις μεγάλε</w:t>
      </w:r>
      <w:r w:rsidRPr="00307868">
        <w:rPr>
          <w:rFonts w:eastAsia="Times New Roman"/>
          <w:szCs w:val="24"/>
        </w:rPr>
        <w:t>ς επιχειρήσεις.</w:t>
      </w:r>
      <w:r w:rsidRPr="00875107">
        <w:rPr>
          <w:rFonts w:eastAsia="Times New Roman"/>
          <w:szCs w:val="24"/>
        </w:rPr>
        <w:t xml:space="preserve"> Καμ</w:t>
      </w:r>
      <w:r>
        <w:rPr>
          <w:rFonts w:eastAsia="Times New Roman"/>
          <w:szCs w:val="24"/>
        </w:rPr>
        <w:t>μ</w:t>
      </w:r>
      <w:r w:rsidRPr="00307868">
        <w:rPr>
          <w:rFonts w:eastAsia="Times New Roman"/>
          <w:szCs w:val="24"/>
        </w:rPr>
        <w:t>ία επιχειρηματική δραστηριότητα στα ερευνητικά κέντρα. Μαζικές προκηρύξεις νέων θέσεων ερευνητών μόνιμης, πλήρους και αποκλειστικής απασχόλησης. Πρόσληψη όλου του απαραίτητου προσωπικού με μόνιμη, πλήρη και σταθερή σχέση εργασίας. Κατάρ</w:t>
      </w:r>
      <w:r w:rsidRPr="00307868">
        <w:rPr>
          <w:rFonts w:eastAsia="Times New Roman"/>
          <w:szCs w:val="24"/>
        </w:rPr>
        <w:t>γηση των ελαστι</w:t>
      </w:r>
      <w:r w:rsidRPr="00875107">
        <w:rPr>
          <w:rFonts w:eastAsia="Times New Roman"/>
          <w:szCs w:val="24"/>
        </w:rPr>
        <w:t>κών σχέσεων εργασίας. Μονιμοποίηση όλων των συμβασιούχων του διοικητικού και τεχνικού προσωπικού. Υποτροφίες για όλους τους υποψήφιους διδάκτορες από τον κρατικό προϋπολογισμό. Πλήρης ασφαλιστική κάλυψη</w:t>
      </w:r>
      <w:r>
        <w:rPr>
          <w:rFonts w:eastAsia="Times New Roman"/>
          <w:szCs w:val="24"/>
        </w:rPr>
        <w:t>,</w:t>
      </w:r>
      <w:r w:rsidRPr="00307868">
        <w:rPr>
          <w:rFonts w:eastAsia="Times New Roman"/>
          <w:szCs w:val="24"/>
        </w:rPr>
        <w:t xml:space="preserve"> με ευθύνη του κράτους και για τα προσ</w:t>
      </w:r>
      <w:r w:rsidRPr="00307868">
        <w:rPr>
          <w:rFonts w:eastAsia="Times New Roman"/>
          <w:szCs w:val="24"/>
        </w:rPr>
        <w:t>τατευόμενα μέλη</w:t>
      </w:r>
      <w:r w:rsidRPr="00875107">
        <w:rPr>
          <w:rFonts w:eastAsia="Times New Roman"/>
          <w:szCs w:val="24"/>
        </w:rPr>
        <w:t>. Τα χρόνια του διδακτορικού να προσμετρώνται στα συντάξιμα και την προϋπηρεσία. Γενναία αύξηση των δαπανών για την έρευνα. Χρηματοδότηση της έρευνας στα ερευνητικά κέντρα και τα πανεπιστήμια αποκλειστικά από τον κρατικό προϋπολογισμό, με έν</w:t>
      </w:r>
      <w:r w:rsidRPr="00875107">
        <w:rPr>
          <w:rFonts w:eastAsia="Times New Roman"/>
          <w:szCs w:val="24"/>
        </w:rPr>
        <w:t>τα</w:t>
      </w:r>
      <w:r w:rsidRPr="00B8113B">
        <w:rPr>
          <w:rFonts w:eastAsia="Times New Roman"/>
          <w:szCs w:val="24"/>
        </w:rPr>
        <w:t>ξη σε αυτόν τ</w:t>
      </w:r>
      <w:r w:rsidRPr="002856AF">
        <w:rPr>
          <w:rFonts w:eastAsia="Times New Roman"/>
          <w:szCs w:val="24"/>
        </w:rPr>
        <w:t xml:space="preserve">ων ευρωπαϊκών χρηματοδοτήσεων, για να καλύπτονται με επάρκεια όλοι οι τομείς και να συμμετέχει σε αυτήν το σύνολο των ιδρυμάτων και ερευνητών. Όχι στις περικοπές στην επιχορήγηση των ερευνητικών κέντρων. Έκτακτα κονδύλια για την κάλυψη όλων </w:t>
      </w:r>
      <w:r w:rsidRPr="002856AF">
        <w:rPr>
          <w:rFonts w:eastAsia="Times New Roman"/>
          <w:szCs w:val="24"/>
        </w:rPr>
        <w:t xml:space="preserve">των αναγκών της λειτουργίας τους. </w:t>
      </w:r>
    </w:p>
    <w:p w14:paraId="21181DD8" w14:textId="77777777" w:rsidR="000E1C16" w:rsidRDefault="00D27C3B">
      <w:pPr>
        <w:rPr>
          <w:rFonts w:eastAsia="Times New Roman"/>
          <w:szCs w:val="24"/>
        </w:rPr>
      </w:pPr>
      <w:r w:rsidRPr="00290251">
        <w:rPr>
          <w:rFonts w:eastAsia="Times New Roman"/>
          <w:szCs w:val="24"/>
        </w:rPr>
        <w:t>Πυλώνας της τοποθέτησής μας είναι η θέση ότι η έρευνα είναι κοινωνική ανάγκη και απελευθερώνει τις παραγωγικές δυνατότητες του ανθρώπου. Δεν μπορεί, όμως, ποτέ να αναπτυχθεί ως τέτοια στο πλαίσιο της επιχειρηματικότητας κ</w:t>
      </w:r>
      <w:r w:rsidRPr="001C1443">
        <w:rPr>
          <w:rFonts w:eastAsia="Times New Roman"/>
          <w:szCs w:val="24"/>
        </w:rPr>
        <w:t xml:space="preserve">αι του ανταγωνισμού των καπιταλιστικών σχέσεων, που από τη φύση τους σε αυτό το στάδιο ανάπτυξης του καπιταλισμού φρενάρουν την ανεμπόδιστη ανάπτυξη της επιστήμης. </w:t>
      </w:r>
    </w:p>
    <w:p w14:paraId="21181DD9" w14:textId="77777777" w:rsidR="000E1C16" w:rsidRDefault="00D27C3B">
      <w:pPr>
        <w:rPr>
          <w:rFonts w:eastAsia="Times New Roman"/>
          <w:szCs w:val="24"/>
        </w:rPr>
      </w:pPr>
      <w:r w:rsidRPr="00C460F5">
        <w:rPr>
          <w:rFonts w:eastAsia="Times New Roman"/>
          <w:szCs w:val="24"/>
        </w:rPr>
        <w:t>Η έρευνα στο δρόμο ανάπτυξης για την οποία παλεύει το ΚΚΕ, είτε διεξάγεται στα πανεπιστήμια</w:t>
      </w:r>
      <w:r w:rsidRPr="005057D7">
        <w:rPr>
          <w:rFonts w:eastAsia="Times New Roman"/>
          <w:szCs w:val="24"/>
        </w:rPr>
        <w:t xml:space="preserve"> είτε στα ερευν</w:t>
      </w:r>
      <w:r w:rsidRPr="00DF4CB9">
        <w:rPr>
          <w:rFonts w:eastAsia="Times New Roman"/>
          <w:szCs w:val="24"/>
        </w:rPr>
        <w:t xml:space="preserve">ητικά κέντρα, σε συνεργασία με τους κλαδικούς κρατικούς φορείς, μπορεί να συμβάλει καθοριστικά στην επιστημονική πρόβλεψη και στον σχεδιασμό για την ικανοποίηση των διευρυμένων κοινωνικών αναγκών. </w:t>
      </w:r>
    </w:p>
    <w:p w14:paraId="21181DDA" w14:textId="77777777" w:rsidR="000E1C16" w:rsidRDefault="00D27C3B">
      <w:pPr>
        <w:rPr>
          <w:rFonts w:eastAsia="Times New Roman"/>
          <w:szCs w:val="24"/>
        </w:rPr>
      </w:pPr>
      <w:r w:rsidRPr="00B24C18">
        <w:rPr>
          <w:rFonts w:eastAsia="Times New Roman"/>
          <w:szCs w:val="24"/>
        </w:rPr>
        <w:t xml:space="preserve">Έτσι, μπορεί να συμβάλει στην ανάπτυξη της </w:t>
      </w:r>
      <w:r w:rsidRPr="00A67A2F">
        <w:rPr>
          <w:rFonts w:eastAsia="Times New Roman"/>
          <w:szCs w:val="24"/>
        </w:rPr>
        <w:t>παραγωγής, στην αξιοποίηση των πλουτοπαραγωγικών πηγών της χώρας τόσο για τις ανάγκες της βιομηχανίας όσο και για την κάλυψη των ενεργειακών αναγκών της λαϊκής οικογένειας -παραδείγματος χάριν με την παραγωγή και παροχή φθηνού ρεύματος και θέρμανσης- στη β</w:t>
      </w:r>
      <w:r w:rsidRPr="00274889">
        <w:rPr>
          <w:rFonts w:eastAsia="Times New Roman"/>
          <w:szCs w:val="24"/>
        </w:rPr>
        <w:t>ελτίωση της υγε</w:t>
      </w:r>
      <w:r w:rsidRPr="002114C1">
        <w:rPr>
          <w:rFonts w:eastAsia="Times New Roman"/>
          <w:szCs w:val="24"/>
        </w:rPr>
        <w:t>ίας του λαού, με φθηνά φάρμακα και νέες θεραπείες, στη βελτίωση της ποιότητας ζωής και των όρων διαβίωσης του εργαζόμενου λαού, με μέριμνα για το περιβάλλον, την αντιπλημμυρική, αντιπυρική και αντισεισμική προστασία, την υγιεινή και ασφάλεια</w:t>
      </w:r>
      <w:r w:rsidRPr="002114C1">
        <w:rPr>
          <w:rFonts w:eastAsia="Times New Roman"/>
          <w:szCs w:val="24"/>
        </w:rPr>
        <w:t xml:space="preserve"> στους χώρους δουλειάς κ.ο.κ.</w:t>
      </w:r>
      <w:r>
        <w:rPr>
          <w:rFonts w:eastAsia="Times New Roman"/>
          <w:szCs w:val="24"/>
        </w:rPr>
        <w:t>.</w:t>
      </w:r>
    </w:p>
    <w:p w14:paraId="21181DDB" w14:textId="77777777" w:rsidR="000E1C16" w:rsidRDefault="00D27C3B">
      <w:pPr>
        <w:rPr>
          <w:rFonts w:eastAsia="Times New Roman"/>
          <w:szCs w:val="24"/>
        </w:rPr>
      </w:pPr>
      <w:r w:rsidRPr="00B8113B">
        <w:rPr>
          <w:rFonts w:eastAsia="Times New Roman"/>
          <w:szCs w:val="24"/>
        </w:rPr>
        <w:t>Σε αυτόν το δρόμο χρειάζεται να αναπτυχθούν αγώνες και διεκδικήσεις, με βασική αιχμή σήμερα την ανάκτηση των απωλειών των τελευταίων χρόνων, την πλήρη κατάργηση όλων των μνημονίων, δανειακών συμβάσεων και των εφαρμοστικών του</w:t>
      </w:r>
      <w:r w:rsidRPr="00B8113B">
        <w:rPr>
          <w:rFonts w:eastAsia="Times New Roman"/>
          <w:szCs w:val="24"/>
        </w:rPr>
        <w:t xml:space="preserve">ς νόμων. </w:t>
      </w:r>
    </w:p>
    <w:p w14:paraId="21181DDC" w14:textId="77777777" w:rsidR="000E1C16" w:rsidRDefault="00D27C3B">
      <w:pPr>
        <w:rPr>
          <w:rFonts w:eastAsia="Times New Roman"/>
          <w:szCs w:val="24"/>
        </w:rPr>
      </w:pPr>
      <w:r w:rsidRPr="002856AF">
        <w:rPr>
          <w:rFonts w:eastAsia="Times New Roman"/>
          <w:szCs w:val="24"/>
        </w:rPr>
        <w:t>Χρειάζεται το δυνάμωμα της λαϊκής συμμαχίας που μπορεί να βαδίσει ως το τέλος, ως τη νίκη, να προστατεύσει τα κίνητρα από όσους θέλουν να του πουλήσουν «φύκια για μεταξωτές κορδέλες», να τον αποπροσανατολίσουν, να ανακόψουν τη δυναμική και προοπτ</w:t>
      </w:r>
      <w:r w:rsidRPr="002856AF">
        <w:rPr>
          <w:rFonts w:eastAsia="Times New Roman"/>
          <w:szCs w:val="24"/>
        </w:rPr>
        <w:t xml:space="preserve">ική του. </w:t>
      </w:r>
    </w:p>
    <w:p w14:paraId="21181DDD" w14:textId="77777777" w:rsidR="000E1C16" w:rsidRDefault="00D27C3B">
      <w:pPr>
        <w:rPr>
          <w:rFonts w:eastAsia="Times New Roman"/>
          <w:szCs w:val="24"/>
        </w:rPr>
      </w:pPr>
      <w:r w:rsidRPr="001C1443">
        <w:rPr>
          <w:rFonts w:eastAsia="Times New Roman"/>
          <w:szCs w:val="24"/>
        </w:rPr>
        <w:t xml:space="preserve">Η προοπτική αυτού του αγώνα, με όλες τις δυσκολίες που αναμφίβολα θα συναντήσουμε, είναι όμορφη και αντάξια των ονείρων και των αναγκών μας. </w:t>
      </w:r>
    </w:p>
    <w:p w14:paraId="21181DDE" w14:textId="77777777" w:rsidR="000E1C16" w:rsidRDefault="00D27C3B">
      <w:pPr>
        <w:rPr>
          <w:rFonts w:eastAsia="Times New Roman"/>
          <w:szCs w:val="24"/>
        </w:rPr>
      </w:pPr>
      <w:r w:rsidRPr="00C460F5">
        <w:rPr>
          <w:rFonts w:eastAsia="Times New Roman"/>
          <w:szCs w:val="24"/>
        </w:rPr>
        <w:t>Με αυτά που αναφέραμε, είναι φανερό ότι καταψηφίζουμε το παρόν νομοσχέδιο επί της αρχής και θα τοποθετ</w:t>
      </w:r>
      <w:r w:rsidRPr="005057D7">
        <w:rPr>
          <w:rFonts w:eastAsia="Times New Roman"/>
          <w:szCs w:val="24"/>
        </w:rPr>
        <w:t>ηθ</w:t>
      </w:r>
      <w:r w:rsidRPr="005057D7">
        <w:rPr>
          <w:rFonts w:eastAsia="Times New Roman"/>
          <w:szCs w:val="24"/>
        </w:rPr>
        <w:t>ούμε με πε</w:t>
      </w:r>
      <w:r w:rsidRPr="00DF4CB9">
        <w:rPr>
          <w:rFonts w:eastAsia="Times New Roman"/>
          <w:szCs w:val="24"/>
        </w:rPr>
        <w:t xml:space="preserve">ρισσότερες λεπτομέρειες στη συζήτηση που θα γίνει επί των άρθρων. </w:t>
      </w:r>
    </w:p>
    <w:p w14:paraId="21181DDF" w14:textId="77777777" w:rsidR="000E1C16" w:rsidRDefault="00D27C3B">
      <w:pPr>
        <w:rPr>
          <w:rFonts w:eastAsia="Times New Roman"/>
          <w:szCs w:val="24"/>
        </w:rPr>
      </w:pPr>
      <w:r w:rsidRPr="00B24C18">
        <w:rPr>
          <w:rFonts w:eastAsia="Times New Roman"/>
          <w:b/>
          <w:szCs w:val="24"/>
        </w:rPr>
        <w:t>ΠΡΟΕΔΡΕΥΩΝ (Δημήτριος Κρεμαστινός):</w:t>
      </w:r>
      <w:r w:rsidRPr="00A67A2F">
        <w:rPr>
          <w:rFonts w:eastAsia="Times New Roman"/>
          <w:szCs w:val="24"/>
        </w:rPr>
        <w:t xml:space="preserve"> Ευχαριστούμε, κύριε Τάσσο. </w:t>
      </w:r>
    </w:p>
    <w:p w14:paraId="21181DE0" w14:textId="77777777" w:rsidR="000E1C16" w:rsidRDefault="00D27C3B">
      <w:pPr>
        <w:rPr>
          <w:rFonts w:eastAsia="Times New Roman"/>
          <w:szCs w:val="24"/>
        </w:rPr>
      </w:pPr>
      <w:r w:rsidRPr="00D676BB">
        <w:rPr>
          <w:rFonts w:eastAsia="Times New Roman"/>
          <w:szCs w:val="24"/>
        </w:rPr>
        <w:t xml:space="preserve">Τον λόγο έχει ο Υπουργός Παιδείας, Έρευνας και Θρησκευμάτων κ. Φίλης. </w:t>
      </w:r>
    </w:p>
    <w:p w14:paraId="21181DE1" w14:textId="77777777" w:rsidR="000E1C16" w:rsidRDefault="00D27C3B">
      <w:pPr>
        <w:rPr>
          <w:rFonts w:eastAsia="Times New Roman"/>
          <w:szCs w:val="24"/>
        </w:rPr>
      </w:pPr>
      <w:r w:rsidRPr="00FB5B2C">
        <w:rPr>
          <w:rFonts w:eastAsia="Times New Roman"/>
          <w:szCs w:val="24"/>
        </w:rPr>
        <w:t>Πόσο χρόνο θέλετε, κύριε Υπουργέ;</w:t>
      </w:r>
    </w:p>
    <w:p w14:paraId="21181DE2" w14:textId="77777777" w:rsidR="000E1C16" w:rsidRDefault="00D27C3B">
      <w:pPr>
        <w:rPr>
          <w:rFonts w:eastAsia="Times New Roman"/>
          <w:szCs w:val="24"/>
        </w:rPr>
      </w:pPr>
      <w:r w:rsidRPr="00B87D66">
        <w:rPr>
          <w:rFonts w:eastAsia="Times New Roman"/>
          <w:b/>
          <w:szCs w:val="24"/>
        </w:rPr>
        <w:t xml:space="preserve">ΝΙΚΟΛΑΟΣ </w:t>
      </w:r>
      <w:r w:rsidRPr="00B87D66">
        <w:rPr>
          <w:rFonts w:eastAsia="Times New Roman"/>
          <w:b/>
          <w:szCs w:val="24"/>
        </w:rPr>
        <w:t>ΦΙΛΗΣ (Υπουργός Παιδείας, Έρευνας και Θρησκευμάτων):</w:t>
      </w:r>
      <w:r w:rsidRPr="002856AF">
        <w:rPr>
          <w:rFonts w:eastAsia="Times New Roman"/>
          <w:szCs w:val="24"/>
        </w:rPr>
        <w:t xml:space="preserve"> Τρία λεπτά, κύριε Πρόεδρε.</w:t>
      </w:r>
    </w:p>
    <w:p w14:paraId="21181DE3"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Κύριε Υπουργέ, έχετε τον λόγο.</w:t>
      </w:r>
    </w:p>
    <w:p w14:paraId="21181DE4" w14:textId="77777777" w:rsidR="000E1C16" w:rsidRDefault="00D27C3B">
      <w:pPr>
        <w:rPr>
          <w:rFonts w:eastAsia="Times New Roman"/>
          <w:szCs w:val="24"/>
        </w:rPr>
      </w:pPr>
      <w:r w:rsidRPr="002856AF">
        <w:rPr>
          <w:rFonts w:eastAsia="Times New Roman"/>
          <w:b/>
          <w:szCs w:val="24"/>
        </w:rPr>
        <w:t>ΝΙΚΟΛΑΟΣ ΦΙΛΗΣ (Υπουργός Παιδείας, Έρευνας και Θρησκευμάτων):</w:t>
      </w:r>
      <w:r w:rsidRPr="002856AF">
        <w:rPr>
          <w:rFonts w:eastAsia="Times New Roman"/>
          <w:szCs w:val="24"/>
        </w:rPr>
        <w:t xml:space="preserve"> Ευχαριστώ, κύριε Πρόεδρε.</w:t>
      </w:r>
    </w:p>
    <w:p w14:paraId="21181DE5" w14:textId="77777777" w:rsidR="000E1C16" w:rsidRDefault="00D27C3B">
      <w:pPr>
        <w:rPr>
          <w:rFonts w:eastAsia="Times New Roman"/>
          <w:szCs w:val="24"/>
        </w:rPr>
      </w:pPr>
      <w:r w:rsidRPr="002856AF">
        <w:rPr>
          <w:rFonts w:eastAsia="Times New Roman"/>
          <w:szCs w:val="24"/>
        </w:rPr>
        <w:t>Παίρνω τον λόγο</w:t>
      </w:r>
      <w:r>
        <w:rPr>
          <w:rFonts w:eastAsia="Times New Roman"/>
          <w:szCs w:val="24"/>
        </w:rPr>
        <w:t>,</w:t>
      </w:r>
      <w:r w:rsidRPr="00307868">
        <w:rPr>
          <w:rFonts w:eastAsia="Times New Roman"/>
          <w:szCs w:val="24"/>
        </w:rPr>
        <w:t xml:space="preserve"> διότ</w:t>
      </w:r>
      <w:r w:rsidRPr="00307868">
        <w:rPr>
          <w:rFonts w:eastAsia="Times New Roman"/>
          <w:szCs w:val="24"/>
        </w:rPr>
        <w:t>ι ο εκπρόσωπος</w:t>
      </w:r>
      <w:r w:rsidRPr="00875107">
        <w:rPr>
          <w:rFonts w:eastAsia="Times New Roman"/>
          <w:szCs w:val="24"/>
        </w:rPr>
        <w:t xml:space="preserve"> της Δημοκρατικής Συμπαράταξης, ο κ. Κωνσταντόπουλος, μιλώντας, υιοθέτησε το δημοσίευμα της </w:t>
      </w:r>
      <w:r>
        <w:rPr>
          <w:rFonts w:eastAsia="Times New Roman"/>
          <w:szCs w:val="24"/>
        </w:rPr>
        <w:t>«</w:t>
      </w:r>
      <w:r w:rsidRPr="00307868">
        <w:rPr>
          <w:rFonts w:eastAsia="Times New Roman"/>
          <w:szCs w:val="24"/>
        </w:rPr>
        <w:t>ΚΑΘΗΜΕΡΙΝΗΣ</w:t>
      </w:r>
      <w:r>
        <w:rPr>
          <w:rFonts w:eastAsia="Times New Roman"/>
          <w:szCs w:val="24"/>
        </w:rPr>
        <w:t>»</w:t>
      </w:r>
      <w:r w:rsidRPr="00307868">
        <w:rPr>
          <w:rFonts w:eastAsia="Times New Roman"/>
          <w:szCs w:val="24"/>
        </w:rPr>
        <w:t>, στο οποίο το Υπουργείο Παιδείας έχει απαντήσει. Το έχει διαψεύσει. Είναι παντελώς ασύστατο, ψευδέστατο και υπονομευτικό της διαδικασίας</w:t>
      </w:r>
      <w:r w:rsidRPr="00307868">
        <w:rPr>
          <w:rFonts w:eastAsia="Times New Roman"/>
          <w:szCs w:val="24"/>
        </w:rPr>
        <w:t xml:space="preserve"> των εξετάσεων</w:t>
      </w:r>
      <w:r w:rsidRPr="00875107">
        <w:rPr>
          <w:rFonts w:eastAsia="Times New Roman"/>
          <w:szCs w:val="24"/>
        </w:rPr>
        <w:t>.</w:t>
      </w:r>
    </w:p>
    <w:p w14:paraId="21181DE6" w14:textId="77777777" w:rsidR="000E1C16" w:rsidRDefault="00D27C3B">
      <w:pPr>
        <w:rPr>
          <w:rFonts w:eastAsia="Times New Roman"/>
          <w:szCs w:val="24"/>
        </w:rPr>
      </w:pPr>
      <w:r w:rsidRPr="002856AF">
        <w:rPr>
          <w:rFonts w:eastAsia="Times New Roman"/>
          <w:szCs w:val="24"/>
        </w:rPr>
        <w:t>Θα ήθελα να είμαι σαφής. Έχουν ληφθεί όλα τα απαραίτητα μέτρα, ώστε οι εξετάσεις να διεξαχθούν και φέτος με τρόπο αδιάβλητο και υποδειγματικό. Η Κεντρική Επιτροπή Εξετάσεων ορίζεται λίγες μέρες πριν από τις εξετάσεις. Τα ονόματα των μελών τ</w:t>
      </w:r>
      <w:r w:rsidRPr="002856AF">
        <w:rPr>
          <w:rFonts w:eastAsia="Times New Roman"/>
          <w:szCs w:val="24"/>
        </w:rPr>
        <w:t>ης δεν ανακοινώνονται και λαμβάνονται ειδικά μέτρα</w:t>
      </w:r>
      <w:r>
        <w:rPr>
          <w:rFonts w:eastAsia="Times New Roman"/>
          <w:szCs w:val="24"/>
        </w:rPr>
        <w:t>,</w:t>
      </w:r>
      <w:r w:rsidRPr="00307868">
        <w:rPr>
          <w:rFonts w:eastAsia="Times New Roman"/>
          <w:szCs w:val="24"/>
        </w:rPr>
        <w:t xml:space="preserve"> προκειμένου να εξασφαλιστεί η μυστικότητα και η αντικειμενικότητα της όλης διαδικασίας. Τα μέλη της Κεντρικής Επιτροπής Εξετάσεων δεν είναι ισόβια. Κάθε χρόνο επιβάλλεται η ανανέωση της σύνθεσής </w:t>
      </w:r>
      <w:r>
        <w:rPr>
          <w:rFonts w:eastAsia="Times New Roman"/>
          <w:szCs w:val="24"/>
        </w:rPr>
        <w:t>της,</w:t>
      </w:r>
      <w:r w:rsidRPr="00307868">
        <w:rPr>
          <w:rFonts w:eastAsia="Times New Roman"/>
          <w:szCs w:val="24"/>
        </w:rPr>
        <w:t xml:space="preserve"> για </w:t>
      </w:r>
      <w:r w:rsidRPr="00307868">
        <w:rPr>
          <w:rFonts w:eastAsia="Times New Roman"/>
          <w:szCs w:val="24"/>
        </w:rPr>
        <w:t>προφανείς λόγους. Και φέτος συνυπάρχουν παλιά και νέα μέλη, που η επιλογή τους υπακούει σε επιστημονικά, εκπαιδευτικά κριτήρια και μόνο.</w:t>
      </w:r>
    </w:p>
    <w:p w14:paraId="21181DE7" w14:textId="77777777" w:rsidR="000E1C16" w:rsidRDefault="00D27C3B">
      <w:pPr>
        <w:rPr>
          <w:rFonts w:eastAsia="Times New Roman"/>
          <w:szCs w:val="24"/>
        </w:rPr>
      </w:pPr>
      <w:r w:rsidRPr="00875107">
        <w:rPr>
          <w:rFonts w:eastAsia="Times New Roman"/>
          <w:szCs w:val="24"/>
        </w:rPr>
        <w:t xml:space="preserve">Δημοσιεύματα, όπως αυτό της </w:t>
      </w:r>
      <w:r>
        <w:rPr>
          <w:rFonts w:eastAsia="Times New Roman"/>
          <w:szCs w:val="24"/>
        </w:rPr>
        <w:t>«</w:t>
      </w:r>
      <w:r w:rsidRPr="00307868">
        <w:rPr>
          <w:rFonts w:eastAsia="Times New Roman"/>
          <w:szCs w:val="24"/>
        </w:rPr>
        <w:t>ΚΑΘΗΜΕΡΙΝΗΣ</w:t>
      </w:r>
      <w:r>
        <w:rPr>
          <w:rFonts w:eastAsia="Times New Roman"/>
          <w:szCs w:val="24"/>
        </w:rPr>
        <w:t>»</w:t>
      </w:r>
      <w:r w:rsidRPr="00307868">
        <w:rPr>
          <w:rFonts w:eastAsia="Times New Roman"/>
          <w:szCs w:val="24"/>
        </w:rPr>
        <w:t>, περί ξηλώματος της Κεντρικής Επιτροπής Εξετάσεων και δήθεν διορισμού συ</w:t>
      </w:r>
      <w:r w:rsidRPr="00875107">
        <w:rPr>
          <w:rFonts w:eastAsia="Times New Roman"/>
          <w:szCs w:val="24"/>
        </w:rPr>
        <w:t>νδι</w:t>
      </w:r>
      <w:r w:rsidRPr="00B8113B">
        <w:rPr>
          <w:rFonts w:eastAsia="Times New Roman"/>
          <w:szCs w:val="24"/>
        </w:rPr>
        <w:t>κα</w:t>
      </w:r>
      <w:r w:rsidRPr="00B8113B">
        <w:rPr>
          <w:rFonts w:eastAsia="Times New Roman"/>
          <w:szCs w:val="24"/>
        </w:rPr>
        <w:t xml:space="preserve">λιστών του ΣΥΡΙΖΑ στην Κεντρική Εξεταστική Επιτροπή, είναι εντελώς ψευδή και δημιουργούν ερωτήματα για τη σκοπιμότητά τους δέκα μέρες πριν τη διεξαγωγή των εξετάσεων. </w:t>
      </w:r>
    </w:p>
    <w:p w14:paraId="21181DE8" w14:textId="77777777" w:rsidR="000E1C16" w:rsidRDefault="00D27C3B">
      <w:pPr>
        <w:rPr>
          <w:rFonts w:eastAsia="Times New Roman"/>
          <w:szCs w:val="24"/>
        </w:rPr>
      </w:pPr>
      <w:r w:rsidRPr="002856AF">
        <w:rPr>
          <w:rFonts w:eastAsia="Times New Roman"/>
          <w:szCs w:val="24"/>
        </w:rPr>
        <w:t xml:space="preserve">Απευθύνουμε έκκληση προς όλες τις πλευρές: Πρέπει να πάψουν να παίζουν παιχνίδια με την </w:t>
      </w:r>
      <w:r w:rsidRPr="002856AF">
        <w:rPr>
          <w:rFonts w:eastAsia="Times New Roman"/>
          <w:szCs w:val="24"/>
        </w:rPr>
        <w:t xml:space="preserve">αγωνία των παιδιών και των γονιών τους και να αφήσουν τις εξετάσεις έξω από τα παιχνίδια του κιτρινισμού και της φθηνής αντιπολίτευσης. </w:t>
      </w:r>
    </w:p>
    <w:p w14:paraId="21181DE9" w14:textId="77777777" w:rsidR="000E1C16" w:rsidRDefault="00D27C3B">
      <w:pPr>
        <w:rPr>
          <w:rFonts w:eastAsia="Times New Roman"/>
          <w:szCs w:val="24"/>
        </w:rPr>
      </w:pPr>
      <w:r w:rsidRPr="001C1443">
        <w:rPr>
          <w:rFonts w:eastAsia="Times New Roman"/>
          <w:szCs w:val="24"/>
        </w:rPr>
        <w:t xml:space="preserve">Διαβάσαμε αργότερα μια ανταπάντηση της </w:t>
      </w:r>
      <w:r>
        <w:rPr>
          <w:rFonts w:eastAsia="Times New Roman"/>
          <w:szCs w:val="24"/>
        </w:rPr>
        <w:t>«</w:t>
      </w:r>
      <w:r w:rsidRPr="00307868">
        <w:rPr>
          <w:rFonts w:eastAsia="Times New Roman"/>
          <w:szCs w:val="24"/>
        </w:rPr>
        <w:t>ΚΑΘΗΜΕΡΙΝΗΣ</w:t>
      </w:r>
      <w:r>
        <w:rPr>
          <w:rFonts w:eastAsia="Times New Roman"/>
          <w:szCs w:val="24"/>
        </w:rPr>
        <w:t>»</w:t>
      </w:r>
      <w:r w:rsidRPr="00307868">
        <w:rPr>
          <w:rFonts w:eastAsia="Times New Roman"/>
          <w:szCs w:val="24"/>
        </w:rPr>
        <w:t xml:space="preserve"> -ζεματισμένη είναι η αλήθεια- που ανοίγει ένα άλλο θέμα. Ενώ </w:t>
      </w:r>
      <w:r w:rsidRPr="00875107">
        <w:rPr>
          <w:rFonts w:eastAsia="Times New Roman"/>
          <w:szCs w:val="24"/>
        </w:rPr>
        <w:t>είν</w:t>
      </w:r>
      <w:r w:rsidRPr="00B8113B">
        <w:rPr>
          <w:rFonts w:eastAsia="Times New Roman"/>
          <w:szCs w:val="24"/>
        </w:rPr>
        <w:t>αι</w:t>
      </w:r>
      <w:r w:rsidRPr="00B8113B">
        <w:rPr>
          <w:rFonts w:eastAsia="Times New Roman"/>
          <w:szCs w:val="24"/>
        </w:rPr>
        <w:t xml:space="preserve"> απόρρητη και μυστική η σύνθεση της Κεντρικής Επιτροπής Εξετάσεων, η ίδια ισχυρίζεται ότι γνωρίζει ποια είναι και ότι η πλειοψηφία των μελών είναι νέα. </w:t>
      </w:r>
    </w:p>
    <w:p w14:paraId="21181DEA" w14:textId="77777777" w:rsidR="000E1C16" w:rsidRDefault="00D27C3B">
      <w:pPr>
        <w:rPr>
          <w:rFonts w:eastAsia="Times New Roman"/>
          <w:szCs w:val="24"/>
        </w:rPr>
      </w:pPr>
      <w:r w:rsidRPr="002856AF">
        <w:rPr>
          <w:rFonts w:eastAsia="Times New Roman"/>
          <w:szCs w:val="24"/>
        </w:rPr>
        <w:t>Ξαναλέω</w:t>
      </w:r>
      <w:r>
        <w:rPr>
          <w:rFonts w:eastAsia="Times New Roman"/>
          <w:szCs w:val="24"/>
        </w:rPr>
        <w:t>: Όχι</w:t>
      </w:r>
      <w:r w:rsidRPr="00307868">
        <w:rPr>
          <w:rFonts w:eastAsia="Times New Roman"/>
          <w:szCs w:val="24"/>
        </w:rPr>
        <w:t xml:space="preserve"> παιχνίδια εις βάρος των παιδιών και των γονιών. Χρειάζεται λίγη σοβαρότητα. Έχου</w:t>
      </w:r>
      <w:r w:rsidRPr="00875107">
        <w:rPr>
          <w:rFonts w:eastAsia="Times New Roman"/>
          <w:szCs w:val="24"/>
        </w:rPr>
        <w:t xml:space="preserve">με </w:t>
      </w:r>
      <w:r w:rsidRPr="00B8113B">
        <w:rPr>
          <w:rFonts w:eastAsia="Times New Roman"/>
          <w:szCs w:val="24"/>
        </w:rPr>
        <w:t>άλλα θέ</w:t>
      </w:r>
      <w:r w:rsidRPr="00B8113B">
        <w:rPr>
          <w:rFonts w:eastAsia="Times New Roman"/>
          <w:szCs w:val="24"/>
        </w:rPr>
        <w:t>ματα για να κάνουμε κομματική αντιδικία, σοβαρότερα ή λιγότερο σοβαρά. Όμως, ας αφήσουμε απέξω το μοναδικό θεσμό της ελληνικής κοινωνίας που διαχρονικά έχει κατακτήσει την εμπιστοσύνη των πολιτών για το αδιάβλητο σύστημα των εξετάσεων.</w:t>
      </w:r>
    </w:p>
    <w:p w14:paraId="21181DEB" w14:textId="77777777" w:rsidR="000E1C16" w:rsidRDefault="00D27C3B">
      <w:pPr>
        <w:rPr>
          <w:rFonts w:eastAsia="Times New Roman"/>
          <w:szCs w:val="24"/>
        </w:rPr>
      </w:pPr>
      <w:r w:rsidRPr="002856AF">
        <w:rPr>
          <w:rFonts w:eastAsia="Times New Roman"/>
          <w:szCs w:val="24"/>
        </w:rPr>
        <w:t>Ευχαριστώ πολύ.</w:t>
      </w:r>
    </w:p>
    <w:p w14:paraId="21181DEC" w14:textId="77777777" w:rsidR="000E1C16" w:rsidRDefault="00D27C3B">
      <w:pPr>
        <w:jc w:val="center"/>
        <w:rPr>
          <w:rFonts w:eastAsia="Times New Roman"/>
          <w:bCs/>
        </w:rPr>
      </w:pPr>
      <w:r w:rsidRPr="002856AF">
        <w:rPr>
          <w:rFonts w:eastAsia="Times New Roman"/>
          <w:bCs/>
        </w:rPr>
        <w:t>(Χει</w:t>
      </w:r>
      <w:r w:rsidRPr="002856AF">
        <w:rPr>
          <w:rFonts w:eastAsia="Times New Roman"/>
          <w:bCs/>
        </w:rPr>
        <w:t>ροκροτήματα από την πτέρυγα του ΣΥΡΙΖΑ)</w:t>
      </w:r>
    </w:p>
    <w:p w14:paraId="21181DED" w14:textId="77777777" w:rsidR="000E1C16" w:rsidRDefault="00D27C3B">
      <w:pPr>
        <w:rPr>
          <w:rFonts w:eastAsia="Times New Roman"/>
          <w:szCs w:val="24"/>
        </w:rPr>
      </w:pPr>
      <w:r w:rsidRPr="002856AF">
        <w:rPr>
          <w:rFonts w:eastAsia="Times New Roman"/>
          <w:szCs w:val="24"/>
        </w:rPr>
        <w:t xml:space="preserve"> </w:t>
      </w:r>
      <w:r w:rsidRPr="001D5627">
        <w:rPr>
          <w:rFonts w:eastAsia="Times New Roman"/>
          <w:b/>
          <w:szCs w:val="24"/>
        </w:rPr>
        <w:t>ΠΡΟΕΔΡΕΥΩΝ (Δημήτριος Κρεμαστινός)</w:t>
      </w:r>
      <w:r w:rsidRPr="00FB5885">
        <w:rPr>
          <w:rFonts w:eastAsia="Times New Roman"/>
          <w:b/>
          <w:szCs w:val="24"/>
        </w:rPr>
        <w:t>:</w:t>
      </w:r>
      <w:r w:rsidRPr="00DA6710">
        <w:rPr>
          <w:rFonts w:eastAsia="Times New Roman"/>
          <w:szCs w:val="24"/>
        </w:rPr>
        <w:t xml:space="preserve"> Και εμείς ευχαριστούμε. </w:t>
      </w:r>
    </w:p>
    <w:p w14:paraId="21181DEE" w14:textId="77777777" w:rsidR="000E1C16" w:rsidRDefault="00D27C3B">
      <w:pPr>
        <w:rPr>
          <w:rFonts w:eastAsia="Times New Roman"/>
          <w:szCs w:val="24"/>
        </w:rPr>
      </w:pPr>
      <w:r w:rsidRPr="00FB5885">
        <w:rPr>
          <w:rFonts w:eastAsia="Times New Roman"/>
          <w:szCs w:val="24"/>
        </w:rPr>
        <w:t xml:space="preserve">Τον λόγο έχει ο κ. Μαυρωτάς, </w:t>
      </w:r>
      <w:r>
        <w:rPr>
          <w:rFonts w:eastAsia="Times New Roman"/>
          <w:szCs w:val="24"/>
        </w:rPr>
        <w:t>ε</w:t>
      </w:r>
      <w:r w:rsidRPr="00FB5885">
        <w:rPr>
          <w:rFonts w:eastAsia="Times New Roman"/>
          <w:szCs w:val="24"/>
        </w:rPr>
        <w:t xml:space="preserve">ιδικός </w:t>
      </w:r>
      <w:r>
        <w:rPr>
          <w:rFonts w:eastAsia="Times New Roman"/>
          <w:szCs w:val="24"/>
        </w:rPr>
        <w:t>α</w:t>
      </w:r>
      <w:r w:rsidRPr="00FB5885">
        <w:rPr>
          <w:rFonts w:eastAsia="Times New Roman"/>
          <w:szCs w:val="24"/>
        </w:rPr>
        <w:t xml:space="preserve">γορητής </w:t>
      </w:r>
      <w:r w:rsidRPr="00FB5885">
        <w:rPr>
          <w:rFonts w:eastAsia="Times New Roman"/>
          <w:szCs w:val="24"/>
        </w:rPr>
        <w:t xml:space="preserve">του κόμματος το Ποτάμι. </w:t>
      </w:r>
    </w:p>
    <w:p w14:paraId="21181DEF" w14:textId="77777777" w:rsidR="000E1C16" w:rsidRDefault="00D27C3B">
      <w:pPr>
        <w:rPr>
          <w:rFonts w:eastAsia="Times New Roman"/>
          <w:szCs w:val="24"/>
        </w:rPr>
      </w:pPr>
      <w:r w:rsidRPr="00F67D51">
        <w:rPr>
          <w:rFonts w:eastAsia="Times New Roman"/>
          <w:b/>
          <w:szCs w:val="24"/>
        </w:rPr>
        <w:t>ΓΕΩΡΓΙΟΣ ΜΑΥΡΩΤΑΣ:</w:t>
      </w:r>
      <w:r w:rsidRPr="001F6937">
        <w:rPr>
          <w:rFonts w:eastAsia="Times New Roman"/>
          <w:szCs w:val="24"/>
        </w:rPr>
        <w:t xml:space="preserve"> Ευχαριστώ, κύριε Πρόεδρε.</w:t>
      </w:r>
    </w:p>
    <w:p w14:paraId="21181DF0" w14:textId="77777777" w:rsidR="000E1C16" w:rsidRDefault="00D27C3B">
      <w:pPr>
        <w:rPr>
          <w:rFonts w:eastAsia="Times New Roman"/>
          <w:szCs w:val="24"/>
        </w:rPr>
      </w:pPr>
      <w:r w:rsidRPr="00307868">
        <w:rPr>
          <w:rFonts w:eastAsia="Times New Roman"/>
          <w:szCs w:val="24"/>
        </w:rPr>
        <w:t xml:space="preserve">Το θεωρώ </w:t>
      </w:r>
      <w:r w:rsidRPr="00875107">
        <w:rPr>
          <w:rFonts w:eastAsia="Times New Roman"/>
          <w:szCs w:val="24"/>
        </w:rPr>
        <w:t>χρέος</w:t>
      </w:r>
      <w:r w:rsidRPr="00B8113B">
        <w:rPr>
          <w:rFonts w:eastAsia="Times New Roman"/>
          <w:szCs w:val="24"/>
        </w:rPr>
        <w:t xml:space="preserve"> μου να ξεκινήσω</w:t>
      </w:r>
      <w:r>
        <w:rPr>
          <w:rFonts w:eastAsia="Times New Roman"/>
          <w:szCs w:val="24"/>
        </w:rPr>
        <w:t>,</w:t>
      </w:r>
      <w:r w:rsidRPr="00307868">
        <w:rPr>
          <w:rFonts w:eastAsia="Times New Roman"/>
          <w:szCs w:val="24"/>
        </w:rPr>
        <w:t xml:space="preserve"> θυμίζοντας ότι σήμερα κλείνουν έξι χρόνια από τη δολοφονία τριών νέων ανθρώπων στη </w:t>
      </w:r>
      <w:r>
        <w:rPr>
          <w:rFonts w:eastAsia="Times New Roman"/>
          <w:szCs w:val="24"/>
        </w:rPr>
        <w:t>«</w:t>
      </w:r>
      <w:r w:rsidRPr="00307868">
        <w:rPr>
          <w:rFonts w:eastAsia="Times New Roman"/>
          <w:szCs w:val="24"/>
          <w:lang w:val="en-US"/>
        </w:rPr>
        <w:t>MARFIN</w:t>
      </w:r>
      <w:r>
        <w:rPr>
          <w:rFonts w:eastAsia="Times New Roman"/>
          <w:szCs w:val="24"/>
        </w:rPr>
        <w:t>»</w:t>
      </w:r>
      <w:r w:rsidRPr="00307868">
        <w:rPr>
          <w:rFonts w:eastAsia="Times New Roman"/>
          <w:szCs w:val="24"/>
        </w:rPr>
        <w:t>, της Παρασκευής, του Νώντα και της Αγγελικής. Η Αγγελική, μάλιστα, ήταν έγκυος. Ήταν τρεις εργαζόμενοι που το έγκλημά τους ήταν ότι εργάζοντα</w:t>
      </w:r>
      <w:r w:rsidRPr="00875107">
        <w:rPr>
          <w:rFonts w:eastAsia="Times New Roman"/>
          <w:szCs w:val="24"/>
        </w:rPr>
        <w:t>ν στο</w:t>
      </w:r>
      <w:r w:rsidRPr="00B8113B">
        <w:rPr>
          <w:rFonts w:eastAsia="Times New Roman"/>
          <w:szCs w:val="24"/>
        </w:rPr>
        <w:t xml:space="preserve"> λάθος μέρος</w:t>
      </w:r>
      <w:r>
        <w:rPr>
          <w:rFonts w:eastAsia="Times New Roman"/>
          <w:szCs w:val="24"/>
        </w:rPr>
        <w:t>,</w:t>
      </w:r>
      <w:r w:rsidRPr="00307868">
        <w:rPr>
          <w:rFonts w:eastAsia="Times New Roman"/>
          <w:szCs w:val="24"/>
        </w:rPr>
        <w:t xml:space="preserve"> τη </w:t>
      </w:r>
      <w:r w:rsidRPr="00307868">
        <w:rPr>
          <w:rFonts w:eastAsia="Times New Roman"/>
          <w:szCs w:val="24"/>
        </w:rPr>
        <w:t xml:space="preserve">λάθος ώρα. Το έγκλημα στη Σταδίου ξεχάστηκε. Ποτέ δεν εξιχνιάστηκε. Δικαιοσύνη δεν έχει αποδοθεί. </w:t>
      </w:r>
    </w:p>
    <w:p w14:paraId="21181DF1" w14:textId="77777777" w:rsidR="000E1C16" w:rsidRDefault="00D27C3B">
      <w:pPr>
        <w:rPr>
          <w:rFonts w:eastAsia="Times New Roman"/>
          <w:szCs w:val="24"/>
        </w:rPr>
      </w:pPr>
      <w:r w:rsidRPr="00B8113B">
        <w:rPr>
          <w:rFonts w:eastAsia="Times New Roman"/>
          <w:szCs w:val="24"/>
        </w:rPr>
        <w:t>Η πολιτεία σιωπηλή. Ούτε εκδηλώσεις</w:t>
      </w:r>
      <w:r w:rsidRPr="002856AF">
        <w:rPr>
          <w:rFonts w:eastAsia="Times New Roman"/>
          <w:szCs w:val="24"/>
        </w:rPr>
        <w:t xml:space="preserve"> ούτε πορείες ούτε συναυλίες για τους τρεις ή τέσσερις -αν συμπεριλάβουμε και το αγέννητο μωρό- σιωπηλο</w:t>
      </w:r>
      <w:r w:rsidRPr="00290251">
        <w:rPr>
          <w:rFonts w:eastAsia="Times New Roman"/>
          <w:szCs w:val="24"/>
        </w:rPr>
        <w:t>ύς μάρτυρες μιας πα</w:t>
      </w:r>
      <w:r w:rsidRPr="00290251">
        <w:rPr>
          <w:rFonts w:eastAsia="Times New Roman"/>
          <w:szCs w:val="24"/>
        </w:rPr>
        <w:t>ράλογης κοινωνίας, που πολλές φορές κοιτάει αμήχανη το αποτέλεσμα των δικών της ακραίων αντιδράσεων, όταν βέβαια είναι αργά. Αιωνία τους η μνήμη! Ας μην τους ξεχάσουμε ποτέ.</w:t>
      </w:r>
    </w:p>
    <w:p w14:paraId="21181DF2" w14:textId="77777777" w:rsidR="000E1C16" w:rsidRDefault="00D27C3B">
      <w:pPr>
        <w:rPr>
          <w:rFonts w:eastAsia="Times New Roman"/>
          <w:szCs w:val="24"/>
        </w:rPr>
      </w:pPr>
      <w:r w:rsidRPr="002856AF">
        <w:rPr>
          <w:rFonts w:eastAsia="Times New Roman"/>
          <w:szCs w:val="24"/>
        </w:rPr>
        <w:t xml:space="preserve">Ας περάσουμε στο νομοσχέδιο, ξεκινώντας από το </w:t>
      </w:r>
      <w:r>
        <w:rPr>
          <w:rFonts w:eastAsia="Times New Roman"/>
          <w:szCs w:val="24"/>
        </w:rPr>
        <w:t>κ</w:t>
      </w:r>
      <w:r w:rsidRPr="00307868">
        <w:rPr>
          <w:rFonts w:eastAsia="Times New Roman"/>
          <w:szCs w:val="24"/>
        </w:rPr>
        <w:t xml:space="preserve">εφάλαιο </w:t>
      </w:r>
      <w:r w:rsidRPr="00875107">
        <w:rPr>
          <w:rFonts w:eastAsia="Times New Roman"/>
          <w:szCs w:val="24"/>
        </w:rPr>
        <w:t>Α’</w:t>
      </w:r>
      <w:r>
        <w:rPr>
          <w:rFonts w:eastAsia="Times New Roman"/>
          <w:szCs w:val="24"/>
        </w:rPr>
        <w:t>,</w:t>
      </w:r>
      <w:r w:rsidRPr="00307868">
        <w:rPr>
          <w:rFonts w:eastAsia="Times New Roman"/>
          <w:szCs w:val="24"/>
        </w:rPr>
        <w:t xml:space="preserve"> που αφορά την έρευνα κ</w:t>
      </w:r>
      <w:r w:rsidRPr="00307868">
        <w:rPr>
          <w:rFonts w:eastAsia="Times New Roman"/>
          <w:szCs w:val="24"/>
        </w:rPr>
        <w:t xml:space="preserve">αι ας αρχίσουμε βλέποντας λίγο το ευρωπαϊκό περιβάλλον στην έρευνα. </w:t>
      </w:r>
    </w:p>
    <w:p w14:paraId="21181DF3" w14:textId="77777777" w:rsidR="000E1C16" w:rsidRDefault="00D27C3B">
      <w:pPr>
        <w:rPr>
          <w:rFonts w:eastAsia="Times New Roman"/>
          <w:szCs w:val="24"/>
        </w:rPr>
      </w:pPr>
      <w:r w:rsidRPr="00B8113B">
        <w:rPr>
          <w:rFonts w:eastAsia="Times New Roman"/>
          <w:szCs w:val="24"/>
        </w:rPr>
        <w:t>Στην ευρωπαϊκή ατζέντα 2020 ο στόχος για τις δαπάνες έρευνας και ανάπτυξης για την Ευρώπη είναι 3% του ΑΕΠ και για την Ελλάδα 1,2%, κάτι όχι και πολύ φιλόδοξο. Σήμερα η Ευρωπαϊκή Ένωση εί</w:t>
      </w:r>
      <w:r w:rsidRPr="00B8113B">
        <w:rPr>
          <w:rFonts w:eastAsia="Times New Roman"/>
          <w:szCs w:val="24"/>
        </w:rPr>
        <w:t xml:space="preserve">ναι στο 2% και εμείς περίπου στο 0,7%. Πρέπει, δηλαδή, να τρέξουμε. </w:t>
      </w:r>
    </w:p>
    <w:p w14:paraId="21181DF4" w14:textId="77777777" w:rsidR="000E1C16" w:rsidRDefault="00D27C3B">
      <w:pPr>
        <w:rPr>
          <w:rFonts w:eastAsia="Times New Roman"/>
          <w:szCs w:val="24"/>
        </w:rPr>
      </w:pPr>
      <w:r w:rsidRPr="002856AF">
        <w:rPr>
          <w:rFonts w:eastAsia="Times New Roman"/>
          <w:szCs w:val="24"/>
        </w:rPr>
        <w:t xml:space="preserve">Για τα θέματα της έρευνας, το νομοσχέδιο προσπαθεί να βελτιώσει τον πολύ πρόσφατο </w:t>
      </w:r>
      <w:r w:rsidRPr="001C1443">
        <w:rPr>
          <w:rFonts w:eastAsia="Times New Roman"/>
          <w:szCs w:val="24"/>
        </w:rPr>
        <w:t xml:space="preserve">ν.4310/2014. Στη συζήτηση που έγινε στις επιτροπές, φάνηκε πόσο </w:t>
      </w:r>
      <w:r w:rsidRPr="002856AF">
        <w:rPr>
          <w:rFonts w:eastAsia="Times New Roman"/>
          <w:szCs w:val="24"/>
        </w:rPr>
        <w:t xml:space="preserve">δυσλειτουργικό είναι να προσπαθείς να διορθώσεις έναν υπάρχοντα νόμο, φτιάχνοντας έναν νέο νόμο πάνω σε αυτόν. </w:t>
      </w:r>
    </w:p>
    <w:p w14:paraId="21181DF5" w14:textId="77777777" w:rsidR="000E1C16" w:rsidRDefault="00D27C3B">
      <w:pPr>
        <w:rPr>
          <w:rFonts w:eastAsia="Times New Roman"/>
          <w:szCs w:val="24"/>
        </w:rPr>
      </w:pPr>
      <w:r w:rsidRPr="005057D7">
        <w:rPr>
          <w:rFonts w:eastAsia="Times New Roman"/>
          <w:szCs w:val="24"/>
        </w:rPr>
        <w:t>Ας έρθουμε, όμως, στο δια ταύτα</w:t>
      </w:r>
      <w:r>
        <w:rPr>
          <w:rFonts w:eastAsia="Times New Roman"/>
          <w:szCs w:val="24"/>
        </w:rPr>
        <w:t>.</w:t>
      </w:r>
      <w:r>
        <w:rPr>
          <w:rFonts w:eastAsia="Times New Roman"/>
          <w:szCs w:val="24"/>
        </w:rPr>
        <w:t xml:space="preserve"> </w:t>
      </w:r>
      <w:r w:rsidRPr="00307868">
        <w:rPr>
          <w:rFonts w:eastAsia="Times New Roman"/>
          <w:szCs w:val="24"/>
        </w:rPr>
        <w:t>Παρά τις όποιες επεμ</w:t>
      </w:r>
      <w:r w:rsidRPr="00875107">
        <w:rPr>
          <w:rFonts w:eastAsia="Times New Roman"/>
          <w:szCs w:val="24"/>
        </w:rPr>
        <w:t xml:space="preserve">βάσεις, ο στόχος του να αρθεί ο κατακερματισμός του χώρου της έρευνας, δεν επιτυγχάνεται. </w:t>
      </w:r>
      <w:r w:rsidRPr="00B8113B">
        <w:rPr>
          <w:rFonts w:eastAsia="Times New Roman"/>
          <w:szCs w:val="24"/>
        </w:rPr>
        <w:t>Ε</w:t>
      </w:r>
      <w:r w:rsidRPr="00B8113B">
        <w:rPr>
          <w:rFonts w:eastAsia="Times New Roman"/>
          <w:szCs w:val="24"/>
        </w:rPr>
        <w:t xml:space="preserve">ξακολουθεί, δηλαδή, να παραμένει κατακερματισμένος, ενώ παράλληλα γίνονται κάποια -μικρά, όμως- βήματα για τη δημιουργία του περίφημου Ενιαίου Χώρου Εκπαίδευσης και </w:t>
      </w:r>
      <w:r w:rsidRPr="002856AF">
        <w:rPr>
          <w:rFonts w:eastAsia="Times New Roman"/>
          <w:szCs w:val="24"/>
        </w:rPr>
        <w:t>Έρευνας, ΑΕΙ και ερευνητικών κέντρων, δηλαδή.</w:t>
      </w:r>
    </w:p>
    <w:p w14:paraId="21181DF6" w14:textId="77777777" w:rsidR="000E1C16" w:rsidRDefault="00D27C3B">
      <w:pPr>
        <w:rPr>
          <w:rFonts w:eastAsia="Times New Roman"/>
          <w:szCs w:val="24"/>
        </w:rPr>
      </w:pPr>
      <w:r w:rsidRPr="002856AF">
        <w:rPr>
          <w:rFonts w:eastAsia="Times New Roman"/>
          <w:szCs w:val="24"/>
        </w:rPr>
        <w:t xml:space="preserve">Θα αναφερθούμε στη συνέχεια με περισσότερες </w:t>
      </w:r>
      <w:r w:rsidRPr="00290251">
        <w:rPr>
          <w:rFonts w:eastAsia="Times New Roman"/>
          <w:szCs w:val="24"/>
        </w:rPr>
        <w:t>λ</w:t>
      </w:r>
      <w:r w:rsidRPr="00290251">
        <w:rPr>
          <w:rFonts w:eastAsia="Times New Roman"/>
          <w:szCs w:val="24"/>
        </w:rPr>
        <w:t>επτομέρειες στα κυριότερα από αυτά, ελπίζοντας ότι</w:t>
      </w:r>
      <w:r>
        <w:rPr>
          <w:rFonts w:eastAsia="Times New Roman"/>
          <w:szCs w:val="24"/>
        </w:rPr>
        <w:t>,</w:t>
      </w:r>
      <w:r w:rsidRPr="00307868">
        <w:rPr>
          <w:rFonts w:eastAsia="Times New Roman"/>
          <w:szCs w:val="24"/>
        </w:rPr>
        <w:t xml:space="preserve"> όταν έρθει ο νόμος πλαίσιο, που ανέφερε προηγουμένως και ο Αναπληρωτής Υπουργός, θα ληφθούν υπόψη.</w:t>
      </w:r>
    </w:p>
    <w:p w14:paraId="21181DF7" w14:textId="77777777" w:rsidR="000E1C16" w:rsidRDefault="00D27C3B">
      <w:pPr>
        <w:rPr>
          <w:rFonts w:eastAsia="Times New Roman"/>
          <w:szCs w:val="24"/>
        </w:rPr>
      </w:pPr>
      <w:r w:rsidRPr="00B8113B">
        <w:rPr>
          <w:rFonts w:eastAsia="Times New Roman"/>
          <w:szCs w:val="24"/>
        </w:rPr>
        <w:t>Το πρώτο σημείο στο οποίο θα ήθελα να σταθώ είναι η εξαφάνιση από το κείμενο του θεσμού του Αναπληρωτή Υπ</w:t>
      </w:r>
      <w:r w:rsidRPr="00B8113B">
        <w:rPr>
          <w:rFonts w:eastAsia="Times New Roman"/>
          <w:szCs w:val="24"/>
        </w:rPr>
        <w:t xml:space="preserve">ουργού υπεύθυνου για θέματα έρευνας. Παρά τις εξηγήσεις που έδωσε ο κ. Φωτάκης -το είπαν από τη </w:t>
      </w:r>
      <w:r>
        <w:rPr>
          <w:rFonts w:eastAsia="Times New Roman"/>
          <w:szCs w:val="24"/>
        </w:rPr>
        <w:t>ν</w:t>
      </w:r>
      <w:r w:rsidRPr="00307868">
        <w:rPr>
          <w:rFonts w:eastAsia="Times New Roman"/>
          <w:szCs w:val="24"/>
        </w:rPr>
        <w:t xml:space="preserve">ομοπαρασκευαστική </w:t>
      </w:r>
      <w:r>
        <w:rPr>
          <w:rFonts w:eastAsia="Times New Roman"/>
          <w:szCs w:val="24"/>
        </w:rPr>
        <w:t>ε</w:t>
      </w:r>
      <w:r w:rsidRPr="00307868">
        <w:rPr>
          <w:rFonts w:eastAsia="Times New Roman"/>
          <w:szCs w:val="24"/>
        </w:rPr>
        <w:t>πιτροπή</w:t>
      </w:r>
      <w:r w:rsidRPr="00875107">
        <w:rPr>
          <w:rFonts w:eastAsia="Times New Roman"/>
          <w:szCs w:val="24"/>
        </w:rPr>
        <w:t>, όπως ανέφερε στην Επιτροπή Μορφωτικών Υποθέσεων, ότι έτσι έπρεπε να γίνει- θεωρώ ότι η εξαφάνιση του όρ</w:t>
      </w:r>
      <w:r w:rsidRPr="00B8113B">
        <w:rPr>
          <w:rFonts w:eastAsia="Times New Roman"/>
          <w:szCs w:val="24"/>
        </w:rPr>
        <w:t>ου «Αναπληρωτής Υπουργός υπε</w:t>
      </w:r>
      <w:r w:rsidRPr="00B8113B">
        <w:rPr>
          <w:rFonts w:eastAsia="Times New Roman"/>
          <w:szCs w:val="24"/>
        </w:rPr>
        <w:t>ύθυνος για θέματα έρευνας» υπονομεύει τη θεσμική αυτή θέση</w:t>
      </w:r>
      <w:r>
        <w:rPr>
          <w:rFonts w:eastAsia="Times New Roman"/>
          <w:szCs w:val="24"/>
        </w:rPr>
        <w:t>,</w:t>
      </w:r>
      <w:r w:rsidRPr="00307868">
        <w:rPr>
          <w:rFonts w:eastAsia="Times New Roman"/>
          <w:szCs w:val="24"/>
        </w:rPr>
        <w:t xml:space="preserve"> που πρέπει να υπάρχει σε οποιαδήποτε </w:t>
      </w:r>
      <w:r>
        <w:rPr>
          <w:rFonts w:eastAsia="Times New Roman"/>
          <w:szCs w:val="24"/>
        </w:rPr>
        <w:t>κ</w:t>
      </w:r>
      <w:r w:rsidRPr="00307868">
        <w:rPr>
          <w:rFonts w:eastAsia="Times New Roman"/>
          <w:szCs w:val="24"/>
        </w:rPr>
        <w:t>υβέρνηση</w:t>
      </w:r>
      <w:r w:rsidRPr="00875107">
        <w:rPr>
          <w:rFonts w:eastAsia="Times New Roman"/>
          <w:szCs w:val="24"/>
        </w:rPr>
        <w:t>.</w:t>
      </w:r>
    </w:p>
    <w:p w14:paraId="21181DF8" w14:textId="77777777" w:rsidR="000E1C16" w:rsidRDefault="00D27C3B">
      <w:pPr>
        <w:rPr>
          <w:rFonts w:eastAsia="Times New Roman"/>
          <w:szCs w:val="24"/>
        </w:rPr>
      </w:pPr>
      <w:r w:rsidRPr="002856AF">
        <w:rPr>
          <w:rFonts w:eastAsia="Times New Roman"/>
          <w:szCs w:val="24"/>
        </w:rPr>
        <w:t xml:space="preserve">Ας δούμε, όμως, λίγο πιο συγκεκριμένα τα θέματα του κεφαλαίου Α, του πρώτου κεφαλαίου για την έρευνα. </w:t>
      </w:r>
    </w:p>
    <w:p w14:paraId="21181DF9" w14:textId="77777777" w:rsidR="000E1C16" w:rsidRDefault="00D27C3B">
      <w:pPr>
        <w:rPr>
          <w:rFonts w:eastAsia="Times New Roman"/>
          <w:szCs w:val="24"/>
        </w:rPr>
      </w:pPr>
      <w:r w:rsidRPr="00290251">
        <w:rPr>
          <w:rFonts w:eastAsia="Times New Roman"/>
          <w:szCs w:val="24"/>
        </w:rPr>
        <w:t>Επικρο</w:t>
      </w:r>
      <w:r w:rsidRPr="001C1443">
        <w:rPr>
          <w:rFonts w:eastAsia="Times New Roman"/>
          <w:szCs w:val="24"/>
        </w:rPr>
        <w:t>τούμε κατ’ αρχήν την υιοθέτηση της πρότ</w:t>
      </w:r>
      <w:r w:rsidRPr="001C1443">
        <w:rPr>
          <w:rFonts w:eastAsia="Times New Roman"/>
          <w:szCs w:val="24"/>
        </w:rPr>
        <w:t xml:space="preserve">ασής μας, ώστε να περνά η Εθνική Στρατηγική για την Έρευνα, την Τεχνολογική Ανάπτυξη και την Καινοτομία -η ΕΣΕΤΑΚ, δηλαδή- και από τη Βουλή. Πιστεύουμε ότι όλα τα μεγάλα ζητήματα στρατηγικού χαρακτήρα, όπως είναι και </w:t>
      </w:r>
      <w:r w:rsidRPr="00616D06">
        <w:rPr>
          <w:rFonts w:eastAsia="Times New Roman"/>
          <w:szCs w:val="24"/>
        </w:rPr>
        <w:t xml:space="preserve">ο μακροχρόνιος ενεργειακός σχεδιασμός, </w:t>
      </w:r>
      <w:r w:rsidRPr="00616D06">
        <w:rPr>
          <w:rFonts w:eastAsia="Times New Roman"/>
          <w:szCs w:val="24"/>
        </w:rPr>
        <w:t>πρέπει να συζητ</w:t>
      </w:r>
      <w:r w:rsidRPr="00C460F5">
        <w:rPr>
          <w:rFonts w:eastAsia="Times New Roman"/>
          <w:szCs w:val="24"/>
        </w:rPr>
        <w:t>ούνται στη Βουλή, γιατί έτσι αφενός εμπλουτίζονται και αφετέρου, δεν θα αλλάζουν για ψύλλου πήδημα.</w:t>
      </w:r>
    </w:p>
    <w:p w14:paraId="21181DFA" w14:textId="77777777" w:rsidR="000E1C16" w:rsidRDefault="00D27C3B">
      <w:pPr>
        <w:rPr>
          <w:rFonts w:eastAsia="Times New Roman"/>
          <w:szCs w:val="24"/>
        </w:rPr>
      </w:pPr>
      <w:r w:rsidRPr="005057D7">
        <w:rPr>
          <w:rFonts w:eastAsia="Times New Roman"/>
          <w:szCs w:val="24"/>
        </w:rPr>
        <w:t>Ας πάμε σε αυτ</w:t>
      </w:r>
      <w:r w:rsidRPr="00DF4CB9">
        <w:rPr>
          <w:rFonts w:eastAsia="Times New Roman"/>
          <w:szCs w:val="24"/>
        </w:rPr>
        <w:t>ό που προανέφερα ως πρόβλημα κατακερματισμού του ερευνητικού χώρου. Στο άρθρο 12 που καθ</w:t>
      </w:r>
      <w:r w:rsidRPr="006679F9">
        <w:rPr>
          <w:rFonts w:eastAsia="Times New Roman"/>
          <w:szCs w:val="24"/>
        </w:rPr>
        <w:t xml:space="preserve">ορίζεται το πεδίο εφαρμογής του συγκεκριμένου νόμου, συναντάμε τα διάφορα ερευνητικά κέντρα και ινστιτούτα που εποπτεύονται από τη ΓΓΕΤ, όπως είναι ο </w:t>
      </w:r>
      <w:r>
        <w:rPr>
          <w:rFonts w:eastAsia="Times New Roman"/>
          <w:szCs w:val="24"/>
        </w:rPr>
        <w:t>«ΔΗΜΟΚΡΙΤΟΣ»</w:t>
      </w:r>
      <w:r w:rsidRPr="00307868">
        <w:rPr>
          <w:rFonts w:eastAsia="Times New Roman"/>
          <w:szCs w:val="24"/>
        </w:rPr>
        <w:t xml:space="preserve">, το ΕΚΕΤΑ, το ΕΛΚΕΘΕ, ο ΙΤΕ, η </w:t>
      </w:r>
      <w:r>
        <w:rPr>
          <w:rFonts w:eastAsia="Times New Roman"/>
          <w:szCs w:val="24"/>
        </w:rPr>
        <w:t>«</w:t>
      </w:r>
      <w:r w:rsidRPr="00307868">
        <w:rPr>
          <w:rFonts w:eastAsia="Times New Roman"/>
          <w:szCs w:val="24"/>
        </w:rPr>
        <w:t>ΑΘΗΝΑ</w:t>
      </w:r>
      <w:r>
        <w:rPr>
          <w:rFonts w:eastAsia="Times New Roman"/>
          <w:szCs w:val="24"/>
        </w:rPr>
        <w:t>»</w:t>
      </w:r>
      <w:r w:rsidRPr="00307868">
        <w:rPr>
          <w:rFonts w:eastAsia="Times New Roman"/>
          <w:szCs w:val="24"/>
        </w:rPr>
        <w:t>, το Αστεροσκοπείο και άλλα. Υπάρχει σε αυτά και η Ακαδ</w:t>
      </w:r>
      <w:r w:rsidRPr="00307868">
        <w:rPr>
          <w:rFonts w:eastAsia="Times New Roman"/>
          <w:szCs w:val="24"/>
        </w:rPr>
        <w:t>ημία Αθηνών η οποία εντάσσεται μερικώς, δηλαδή μόνο για τα θέματα προσωπικού, ενώ αφήνει έξω τα θέματα διοίκησης. Απουσιάζουν, όμως, άλλα σημαντ</w:t>
      </w:r>
      <w:r w:rsidRPr="00875107">
        <w:rPr>
          <w:rFonts w:eastAsia="Times New Roman"/>
          <w:szCs w:val="24"/>
        </w:rPr>
        <w:t xml:space="preserve">ικά ερευνητικά κέντρα και </w:t>
      </w:r>
      <w:r>
        <w:rPr>
          <w:rFonts w:eastAsia="Times New Roman"/>
          <w:szCs w:val="24"/>
        </w:rPr>
        <w:t>ι</w:t>
      </w:r>
      <w:r w:rsidRPr="00307868">
        <w:rPr>
          <w:rFonts w:eastAsia="Times New Roman"/>
          <w:szCs w:val="24"/>
        </w:rPr>
        <w:t>νστιτούτα</w:t>
      </w:r>
      <w:r w:rsidRPr="00875107">
        <w:rPr>
          <w:rFonts w:eastAsia="Times New Roman"/>
          <w:szCs w:val="24"/>
        </w:rPr>
        <w:t xml:space="preserve">, όπως είναι το </w:t>
      </w:r>
      <w:r>
        <w:rPr>
          <w:rFonts w:eastAsia="Times New Roman"/>
          <w:szCs w:val="24"/>
        </w:rPr>
        <w:t>«</w:t>
      </w:r>
      <w:r w:rsidRPr="00307868">
        <w:rPr>
          <w:rFonts w:eastAsia="Times New Roman"/>
          <w:szCs w:val="24"/>
        </w:rPr>
        <w:t>ΔΗΜΗΤΡΑ</w:t>
      </w:r>
      <w:r>
        <w:rPr>
          <w:rFonts w:eastAsia="Times New Roman"/>
          <w:szCs w:val="24"/>
        </w:rPr>
        <w:t>»</w:t>
      </w:r>
      <w:r w:rsidRPr="00307868">
        <w:rPr>
          <w:rFonts w:eastAsia="Times New Roman"/>
          <w:szCs w:val="24"/>
        </w:rPr>
        <w:t>, το πρώην ΕΘΙΑΓΕ, δηλαδή, που υπάγεται στο Υπουργε</w:t>
      </w:r>
      <w:r w:rsidRPr="00307868">
        <w:rPr>
          <w:rFonts w:eastAsia="Times New Roman"/>
          <w:szCs w:val="24"/>
        </w:rPr>
        <w:t>ίο Αγροτικής Ανάπτυξης, το ΕΠΙΣΕΥ του Πολυτεχνείου, το ΙΤΣΑΚ το οποίο είχαμε και στην ακρόαση των φορέων και έχει γίνει τώρα υπηρεσία του ΟΑΣΠ και φθίνει.</w:t>
      </w:r>
    </w:p>
    <w:p w14:paraId="21181DFB" w14:textId="77777777" w:rsidR="000E1C16" w:rsidRDefault="00D27C3B">
      <w:pPr>
        <w:rPr>
          <w:rFonts w:eastAsia="Times New Roman"/>
          <w:szCs w:val="24"/>
        </w:rPr>
      </w:pPr>
      <w:r w:rsidRPr="00B8113B">
        <w:rPr>
          <w:rFonts w:eastAsia="Times New Roman"/>
          <w:szCs w:val="24"/>
        </w:rPr>
        <w:t xml:space="preserve">Επίσης, υπάρχουν στον προηγούμενο </w:t>
      </w:r>
      <w:r w:rsidRPr="002856AF">
        <w:rPr>
          <w:rFonts w:eastAsia="Times New Roman"/>
          <w:szCs w:val="24"/>
        </w:rPr>
        <w:t>ν.4310/2014, και συγκεκριμένα στο άρθρο 12, και δεν έχουν καταργηθε</w:t>
      </w:r>
      <w:r w:rsidRPr="002856AF">
        <w:rPr>
          <w:rFonts w:eastAsia="Times New Roman"/>
          <w:szCs w:val="24"/>
        </w:rPr>
        <w:t>ί και άλλοι ιδιωτικοί ερευνητικοί οργανισμοί</w:t>
      </w:r>
      <w:r>
        <w:rPr>
          <w:rFonts w:eastAsia="Times New Roman"/>
          <w:szCs w:val="24"/>
        </w:rPr>
        <w:t>,</w:t>
      </w:r>
      <w:r w:rsidRPr="00307868">
        <w:rPr>
          <w:rFonts w:eastAsia="Times New Roman"/>
          <w:szCs w:val="24"/>
        </w:rPr>
        <w:t xml:space="preserve"> που δύνανται να χρηματοδοτούνται για την ερευνητική προσπάθεια που διεξάγουν, </w:t>
      </w:r>
      <w:r w:rsidRPr="00875107">
        <w:rPr>
          <w:rFonts w:eastAsia="Times New Roman"/>
          <w:szCs w:val="24"/>
        </w:rPr>
        <w:t>όπως το Ευγενίδειο, το Ίδρυμα Ορμύλια, το Ίδρυμα Μείζονος Ελληνισμού, το Ερευνητικό Κέντρο Μοχάμεντ Άλι,</w:t>
      </w:r>
      <w:r w:rsidRPr="00B8113B">
        <w:rPr>
          <w:rFonts w:eastAsia="Times New Roman"/>
          <w:szCs w:val="24"/>
        </w:rPr>
        <w:t xml:space="preserve"> το Μουσείο Γουλανδρή Φυσική</w:t>
      </w:r>
      <w:r w:rsidRPr="00B8113B">
        <w:rPr>
          <w:rFonts w:eastAsia="Times New Roman"/>
          <w:szCs w:val="24"/>
        </w:rPr>
        <w:t>ς Ιστορίας και άλλα.</w:t>
      </w:r>
    </w:p>
    <w:p w14:paraId="21181DFC" w14:textId="77777777" w:rsidR="000E1C16" w:rsidRDefault="00D27C3B">
      <w:pPr>
        <w:rPr>
          <w:rFonts w:eastAsia="Times New Roman"/>
          <w:szCs w:val="24"/>
        </w:rPr>
      </w:pPr>
      <w:r w:rsidRPr="002856AF">
        <w:rPr>
          <w:rFonts w:eastAsia="Times New Roman"/>
          <w:szCs w:val="24"/>
        </w:rPr>
        <w:t>Αυτά όλα μας δείχνουν ότι είναι αρκετά κατακερματισμένο θεσμικά το ερευνητικό τοπίο. Δεν θα έπρεπε όλα τα ερευνητικά κέντρα και ινστιτούτα, που έχουν πρόσβαση στη δημόσια χρηματοδότηση, να διέπονται από το ίδιο θεσμικό καθεστώς, τουλάχ</w:t>
      </w:r>
      <w:r w:rsidRPr="002856AF">
        <w:rPr>
          <w:rFonts w:eastAsia="Times New Roman"/>
          <w:szCs w:val="24"/>
        </w:rPr>
        <w:t>ιστον σε κάποιο βαθμό; Αυτό είναι κάτι που φαντάζομαι ότι στο</w:t>
      </w:r>
      <w:r>
        <w:rPr>
          <w:rFonts w:eastAsia="Times New Roman"/>
          <w:szCs w:val="24"/>
        </w:rPr>
        <w:t>ν</w:t>
      </w:r>
      <w:r w:rsidRPr="002856AF">
        <w:rPr>
          <w:rFonts w:eastAsia="Times New Roman"/>
          <w:szCs w:val="24"/>
        </w:rPr>
        <w:t xml:space="preserve"> νέο νόμο - πλαίσιο για την έρευνα θα θεραπευθεί.</w:t>
      </w:r>
    </w:p>
    <w:p w14:paraId="21181DFD" w14:textId="77777777" w:rsidR="000E1C16" w:rsidRDefault="00D27C3B">
      <w:pPr>
        <w:rPr>
          <w:rFonts w:eastAsia="Times New Roman"/>
          <w:szCs w:val="24"/>
        </w:rPr>
      </w:pPr>
      <w:r w:rsidRPr="001C1443">
        <w:rPr>
          <w:rFonts w:eastAsia="Times New Roman"/>
          <w:szCs w:val="24"/>
        </w:rPr>
        <w:t>Ας πάμε στα θέματα διοίκησης, στα άρθρα 13 και 14</w:t>
      </w:r>
      <w:r>
        <w:rPr>
          <w:rFonts w:eastAsia="Times New Roman"/>
          <w:szCs w:val="24"/>
        </w:rPr>
        <w:t>,</w:t>
      </w:r>
      <w:r w:rsidRPr="00307868">
        <w:rPr>
          <w:rFonts w:eastAsia="Times New Roman"/>
          <w:szCs w:val="24"/>
        </w:rPr>
        <w:t xml:space="preserve"> που αφορούν τα διοικητικά συμβούλια των ερευνητικών κέντρων και τις διαδικασίες εκλογής διευθ</w:t>
      </w:r>
      <w:r w:rsidRPr="00307868">
        <w:rPr>
          <w:rFonts w:eastAsia="Times New Roman"/>
          <w:szCs w:val="24"/>
        </w:rPr>
        <w:t>υντών ερευνητικών κέντρων και ινστιτούτων. Νομίζουμε ότι στα διοικητικά συμβούλια των ερευνητικών κέντρων οι ερευνητές υποεκπ</w:t>
      </w:r>
      <w:r w:rsidRPr="00875107">
        <w:rPr>
          <w:rFonts w:eastAsia="Times New Roman"/>
          <w:szCs w:val="24"/>
        </w:rPr>
        <w:t>ροσωπούνται</w:t>
      </w:r>
      <w:r>
        <w:rPr>
          <w:rFonts w:eastAsia="Times New Roman"/>
          <w:szCs w:val="24"/>
        </w:rPr>
        <w:t>,</w:t>
      </w:r>
      <w:r w:rsidRPr="00307868">
        <w:rPr>
          <w:rFonts w:eastAsia="Times New Roman"/>
          <w:szCs w:val="24"/>
        </w:rPr>
        <w:t xml:space="preserve"> όταν έχουν μόνο έναν εκπρόσωπο από κοινού με τους ειδικούς λειτουργικούς επιστήμονες.</w:t>
      </w:r>
    </w:p>
    <w:p w14:paraId="21181DFE" w14:textId="77777777" w:rsidR="000E1C16" w:rsidRDefault="00D27C3B">
      <w:pPr>
        <w:rPr>
          <w:rFonts w:eastAsia="Times New Roman"/>
          <w:szCs w:val="24"/>
        </w:rPr>
      </w:pPr>
      <w:r w:rsidRPr="00875107">
        <w:rPr>
          <w:rFonts w:eastAsia="Times New Roman"/>
          <w:szCs w:val="24"/>
        </w:rPr>
        <w:t>Η δικ</w:t>
      </w:r>
      <w:r w:rsidRPr="00B8113B">
        <w:rPr>
          <w:rFonts w:eastAsia="Times New Roman"/>
          <w:szCs w:val="24"/>
        </w:rPr>
        <w:t>ή μας πρόταση -την αναφέραμ</w:t>
      </w:r>
      <w:r w:rsidRPr="00B8113B">
        <w:rPr>
          <w:rFonts w:eastAsia="Times New Roman"/>
          <w:szCs w:val="24"/>
        </w:rPr>
        <w:t xml:space="preserve">ε και στην </w:t>
      </w:r>
      <w:r>
        <w:rPr>
          <w:rFonts w:eastAsia="Times New Roman"/>
          <w:szCs w:val="24"/>
        </w:rPr>
        <w:t>ε</w:t>
      </w:r>
      <w:r w:rsidRPr="00307868">
        <w:rPr>
          <w:rFonts w:eastAsia="Times New Roman"/>
          <w:szCs w:val="24"/>
        </w:rPr>
        <w:t>πιτροπή</w:t>
      </w:r>
      <w:r w:rsidRPr="00875107">
        <w:rPr>
          <w:rFonts w:eastAsia="Times New Roman"/>
          <w:szCs w:val="24"/>
        </w:rPr>
        <w:t>- είναι ο αριθμός των αντιπροσώπων τους να μην είναι σταθερός, αλλά να εξαρτάται από τον αριθμό των ινστιτούτων που υπάρχουν στο ερευνητικό κέντρο. Δηλαδή, ένας εκπρόσωπος</w:t>
      </w:r>
      <w:r>
        <w:rPr>
          <w:rFonts w:eastAsia="Times New Roman"/>
          <w:szCs w:val="24"/>
        </w:rPr>
        <w:t>,</w:t>
      </w:r>
      <w:r w:rsidRPr="00307868">
        <w:rPr>
          <w:rFonts w:eastAsia="Times New Roman"/>
          <w:szCs w:val="24"/>
        </w:rPr>
        <w:t xml:space="preserve"> αν υπάρχουν ένα ή δύο ινστιτούτα στο ερευνητικό κέντρο, δύο αν υ</w:t>
      </w:r>
      <w:r w:rsidRPr="00307868">
        <w:rPr>
          <w:rFonts w:eastAsia="Times New Roman"/>
          <w:szCs w:val="24"/>
        </w:rPr>
        <w:t>πάρχουν τρία ή τέσσερα ινστιτούτα, και τρεις αν υπάρχουν πέντε ή έξι ινστιτούτα. Να είναι, δηλαδή, αναλογική η εκπροσ</w:t>
      </w:r>
      <w:r w:rsidRPr="00875107">
        <w:rPr>
          <w:rFonts w:eastAsia="Times New Roman"/>
          <w:szCs w:val="24"/>
        </w:rPr>
        <w:t>ώπηση.</w:t>
      </w:r>
    </w:p>
    <w:p w14:paraId="21181DFF" w14:textId="77777777" w:rsidR="000E1C16" w:rsidRDefault="00D27C3B">
      <w:pPr>
        <w:rPr>
          <w:rFonts w:eastAsia="Times New Roman"/>
          <w:szCs w:val="24"/>
        </w:rPr>
      </w:pPr>
      <w:r w:rsidRPr="002856AF">
        <w:rPr>
          <w:rFonts w:eastAsia="Times New Roman"/>
          <w:szCs w:val="24"/>
        </w:rPr>
        <w:t>Για τη θέση του διευθυντή ινστιτούτου ή ερευνητικού κέντρου η προκήρυξη, κατά τη γνώμη μας, πρέπει να είναι υποχρεωτικά διεθνής. Στι</w:t>
      </w:r>
      <w:r w:rsidRPr="002856AF">
        <w:rPr>
          <w:rFonts w:eastAsia="Times New Roman"/>
          <w:szCs w:val="24"/>
        </w:rPr>
        <w:t>ς εκλογές διευθυντή ερευνητικού κέντρου ή ινστιτούτου ακούσαμε τις προτάσεις των φορέων στην ακρόαση. Οι πρόεδροι των ερευνητικών κέντρων λένε: «</w:t>
      </w:r>
      <w:r>
        <w:rPr>
          <w:rFonts w:eastAsia="Times New Roman"/>
          <w:szCs w:val="24"/>
        </w:rPr>
        <w:t>Κ</w:t>
      </w:r>
      <w:r w:rsidRPr="00875107">
        <w:rPr>
          <w:rFonts w:eastAsia="Times New Roman"/>
          <w:szCs w:val="24"/>
        </w:rPr>
        <w:t>ανένας εκπρόσωπος από τους ερευνητές στα επταμελή εκλεκτορικά σώματα». Η Ε</w:t>
      </w:r>
      <w:r w:rsidRPr="00B8113B">
        <w:rPr>
          <w:rFonts w:eastAsia="Times New Roman"/>
          <w:szCs w:val="24"/>
        </w:rPr>
        <w:t>λληνική Ένωση Ερευνητών λέει: «</w:t>
      </w:r>
      <w:r>
        <w:rPr>
          <w:rFonts w:eastAsia="Times New Roman"/>
          <w:szCs w:val="24"/>
        </w:rPr>
        <w:t>Τ</w:t>
      </w:r>
      <w:r w:rsidRPr="00307868">
        <w:rPr>
          <w:rFonts w:eastAsia="Times New Roman"/>
          <w:szCs w:val="24"/>
        </w:rPr>
        <w:t>έσσε</w:t>
      </w:r>
      <w:r w:rsidRPr="00307868">
        <w:rPr>
          <w:rFonts w:eastAsia="Times New Roman"/>
          <w:szCs w:val="24"/>
        </w:rPr>
        <w:t xml:space="preserve">ρις </w:t>
      </w:r>
      <w:r w:rsidRPr="00875107">
        <w:rPr>
          <w:rFonts w:eastAsia="Times New Roman"/>
          <w:szCs w:val="24"/>
        </w:rPr>
        <w:t xml:space="preserve">εκπρόσωποι στους επτά στα εκλεκτορικά σώματα». Η προτεινόμενη λύση, με δύο στους επτά ή έστω και με τρεις στους επτά, αποτελεί, κατά τη γνώμη μας, μια σολομώντεια λύση που αποτυπώνει κάπως και την άποψη των </w:t>
      </w:r>
      <w:r w:rsidRPr="00B8113B">
        <w:rPr>
          <w:rFonts w:eastAsia="Times New Roman"/>
          <w:szCs w:val="24"/>
        </w:rPr>
        <w:t xml:space="preserve">εργαζομένων. </w:t>
      </w:r>
    </w:p>
    <w:p w14:paraId="21181E00" w14:textId="77777777" w:rsidR="000E1C16" w:rsidRDefault="00D27C3B">
      <w:pPr>
        <w:rPr>
          <w:rFonts w:eastAsia="Times New Roman"/>
          <w:szCs w:val="24"/>
        </w:rPr>
      </w:pPr>
      <w:r w:rsidRPr="002856AF">
        <w:rPr>
          <w:rFonts w:eastAsia="Times New Roman"/>
          <w:szCs w:val="24"/>
        </w:rPr>
        <w:t>Στο άρθρο 15 τα επιστημονικά συ</w:t>
      </w:r>
      <w:r w:rsidRPr="002856AF">
        <w:rPr>
          <w:rFonts w:eastAsia="Times New Roman"/>
          <w:szCs w:val="24"/>
        </w:rPr>
        <w:t xml:space="preserve">μβούλια των ινστιτούτων, που επικουρούν τον διευθυντή ινστιτούτου, ίσως θα έπρεπε να είχαν περισσότερες αρμοδιότητες, κυρίως σε θέματα στρατηγικής του ινστιτούτου. </w:t>
      </w:r>
      <w:r w:rsidRPr="002856AF">
        <w:rPr>
          <w:rFonts w:eastAsia="Times New Roman"/>
          <w:szCs w:val="28"/>
        </w:rPr>
        <w:t>Προτείνουμε, μάλιστα, ο πρόεδρος του επιστημονι</w:t>
      </w:r>
      <w:r w:rsidRPr="00290251">
        <w:rPr>
          <w:rFonts w:eastAsia="Times New Roman"/>
          <w:szCs w:val="28"/>
        </w:rPr>
        <w:t>κού συμβουλίου του ινστιτούτου να έχει και τη</w:t>
      </w:r>
      <w:r w:rsidRPr="00290251">
        <w:rPr>
          <w:rFonts w:eastAsia="Times New Roman"/>
          <w:szCs w:val="28"/>
        </w:rPr>
        <w:t xml:space="preserve"> θέση αναπληρωτή διευθυντή του ινστιτούτου.</w:t>
      </w:r>
    </w:p>
    <w:p w14:paraId="21181E01" w14:textId="77777777" w:rsidR="000E1C16" w:rsidRDefault="00D27C3B">
      <w:pPr>
        <w:rPr>
          <w:rFonts w:eastAsia="Times New Roman"/>
          <w:szCs w:val="28"/>
        </w:rPr>
      </w:pPr>
      <w:r>
        <w:rPr>
          <w:rFonts w:eastAsia="Times New Roman"/>
          <w:szCs w:val="28"/>
        </w:rPr>
        <w:t xml:space="preserve">Για </w:t>
      </w:r>
      <w:r w:rsidRPr="00875107">
        <w:rPr>
          <w:rFonts w:eastAsia="Times New Roman"/>
          <w:szCs w:val="28"/>
        </w:rPr>
        <w:t xml:space="preserve">το άρθρο 22, που αφορά τον Εθνικό Κατάλογο Κριτών, θεωρούμε ότι το σύστημα ΑΠΕΛΛΑ το οποίο με επιτυχία αναπτύχθηκε και χρησιμοποιήθηκε στα πανεπιστήμια </w:t>
      </w:r>
      <w:r w:rsidRPr="00B8113B">
        <w:rPr>
          <w:rFonts w:eastAsia="Times New Roman"/>
          <w:szCs w:val="28"/>
        </w:rPr>
        <w:t>και στα ΤΕΙ, θα πρέπει να επεκταθεί ως προς τη χρήση του</w:t>
      </w:r>
      <w:r w:rsidRPr="00B8113B">
        <w:rPr>
          <w:rFonts w:eastAsia="Times New Roman"/>
          <w:szCs w:val="28"/>
        </w:rPr>
        <w:t xml:space="preserve"> και στα ερευνητικά κέντρα.</w:t>
      </w:r>
    </w:p>
    <w:p w14:paraId="21181E02" w14:textId="77777777" w:rsidR="000E1C16" w:rsidRDefault="00D27C3B">
      <w:pPr>
        <w:rPr>
          <w:rFonts w:eastAsia="Times New Roman"/>
          <w:szCs w:val="28"/>
        </w:rPr>
      </w:pPr>
      <w:r w:rsidRPr="002856AF">
        <w:rPr>
          <w:rFonts w:eastAsia="Times New Roman"/>
          <w:szCs w:val="28"/>
        </w:rPr>
        <w:t>Στο άρθρο 24, στην παράγραφο 12, οι επιστημονικοί υπεύθυνοι των διαφόρων επιστημονικών έργων</w:t>
      </w:r>
      <w:r>
        <w:rPr>
          <w:rFonts w:eastAsia="Times New Roman"/>
          <w:szCs w:val="28"/>
        </w:rPr>
        <w:t>,</w:t>
      </w:r>
      <w:r w:rsidRPr="00307868">
        <w:rPr>
          <w:rFonts w:eastAsia="Times New Roman"/>
          <w:szCs w:val="28"/>
        </w:rPr>
        <w:t xml:space="preserve"> ενώ στα ΑΕΙ πρέπει να έχουν διδακτορικό, στα ερευνητικά κέντρα αρκεί να έχουν μεταπτυχιακό δίπλωμα. Αυτό θα πρέπει να το δούμε.</w:t>
      </w:r>
      <w:r w:rsidRPr="00875107">
        <w:rPr>
          <w:rFonts w:eastAsia="Times New Roman"/>
          <w:szCs w:val="28"/>
        </w:rPr>
        <w:t xml:space="preserve"> Γιατί </w:t>
      </w:r>
      <w:r w:rsidRPr="00875107">
        <w:rPr>
          <w:rFonts w:eastAsia="Times New Roman"/>
          <w:szCs w:val="28"/>
        </w:rPr>
        <w:t>να μην έχουν διδακτορικό και στα ερευνητικά κέντρα;</w:t>
      </w:r>
    </w:p>
    <w:p w14:paraId="21181E03" w14:textId="77777777" w:rsidR="000E1C16" w:rsidRDefault="00D27C3B">
      <w:pPr>
        <w:rPr>
          <w:rFonts w:eastAsia="Times New Roman"/>
          <w:szCs w:val="28"/>
        </w:rPr>
      </w:pPr>
      <w:r w:rsidRPr="002856AF">
        <w:rPr>
          <w:rFonts w:eastAsia="Times New Roman"/>
          <w:szCs w:val="28"/>
        </w:rPr>
        <w:t>Στην παράγραφο 9, όπου λέτε ότι η Επιτροπή Ερευνών</w:t>
      </w:r>
      <w:r>
        <w:rPr>
          <w:rFonts w:eastAsia="Times New Roman"/>
          <w:szCs w:val="28"/>
        </w:rPr>
        <w:t>,</w:t>
      </w:r>
      <w:r w:rsidRPr="00307868">
        <w:rPr>
          <w:rFonts w:eastAsia="Times New Roman"/>
          <w:szCs w:val="28"/>
        </w:rPr>
        <w:t xml:space="preserve"> μετά από έγκριση της Συγκλήτου</w:t>
      </w:r>
      <w:r>
        <w:rPr>
          <w:rFonts w:eastAsia="Times New Roman"/>
          <w:szCs w:val="28"/>
        </w:rPr>
        <w:t>,</w:t>
      </w:r>
      <w:r w:rsidRPr="00307868">
        <w:rPr>
          <w:rFonts w:eastAsia="Times New Roman"/>
          <w:szCs w:val="28"/>
        </w:rPr>
        <w:t xml:space="preserve"> μπορεί να διαθέτει έως και το 50% του αδιάθετου αποθεματικού του ΕΛΚΕ για κάλυψη λειτουργικών αναγκών, αυτό είναι</w:t>
      </w:r>
      <w:r w:rsidRPr="00875107">
        <w:rPr>
          <w:rFonts w:eastAsia="Times New Roman"/>
          <w:szCs w:val="28"/>
        </w:rPr>
        <w:t xml:space="preserve"> όντως </w:t>
      </w:r>
      <w:r w:rsidRPr="00875107">
        <w:rPr>
          <w:rFonts w:eastAsia="Times New Roman"/>
          <w:szCs w:val="28"/>
        </w:rPr>
        <w:t xml:space="preserve">κάτι που δίνει ευελιξία. Επειδή, όμως, τα πανεπιστήμια και τα ΤΕΙ έχουν λόγο -τουλάχιστον, ακόμα- σ’ αυτά τα </w:t>
      </w:r>
      <w:r>
        <w:rPr>
          <w:rFonts w:eastAsia="Times New Roman"/>
          <w:szCs w:val="28"/>
        </w:rPr>
        <w:t>σ</w:t>
      </w:r>
      <w:r w:rsidRPr="00307868">
        <w:rPr>
          <w:rFonts w:eastAsia="Times New Roman"/>
          <w:szCs w:val="28"/>
        </w:rPr>
        <w:t xml:space="preserve">υμβούλια </w:t>
      </w:r>
      <w:r>
        <w:rPr>
          <w:rFonts w:eastAsia="Times New Roman"/>
          <w:szCs w:val="28"/>
        </w:rPr>
        <w:t>ι</w:t>
      </w:r>
      <w:r w:rsidRPr="00307868">
        <w:rPr>
          <w:rFonts w:eastAsia="Times New Roman"/>
          <w:szCs w:val="28"/>
        </w:rPr>
        <w:t>δρύματος</w:t>
      </w:r>
      <w:r w:rsidRPr="00875107">
        <w:rPr>
          <w:rFonts w:eastAsia="Times New Roman"/>
          <w:szCs w:val="28"/>
        </w:rPr>
        <w:t xml:space="preserve">, θα πρέπει να υπάρχει και η σύμφωνη γνώμη των </w:t>
      </w:r>
      <w:r>
        <w:rPr>
          <w:rFonts w:eastAsia="Times New Roman"/>
          <w:szCs w:val="28"/>
        </w:rPr>
        <w:t>σ</w:t>
      </w:r>
      <w:r w:rsidRPr="00307868">
        <w:rPr>
          <w:rFonts w:eastAsia="Times New Roman"/>
          <w:szCs w:val="28"/>
        </w:rPr>
        <w:t xml:space="preserve">υμβουλίων </w:t>
      </w:r>
      <w:r>
        <w:rPr>
          <w:rFonts w:eastAsia="Times New Roman"/>
          <w:szCs w:val="28"/>
        </w:rPr>
        <w:t>ι</w:t>
      </w:r>
      <w:r w:rsidRPr="00307868">
        <w:rPr>
          <w:rFonts w:eastAsia="Times New Roman"/>
          <w:szCs w:val="28"/>
        </w:rPr>
        <w:t>δρύματος</w:t>
      </w:r>
      <w:r w:rsidRPr="00875107">
        <w:rPr>
          <w:rFonts w:eastAsia="Times New Roman"/>
          <w:szCs w:val="28"/>
        </w:rPr>
        <w:t>, εφ’ όσον</w:t>
      </w:r>
      <w:r>
        <w:rPr>
          <w:rFonts w:eastAsia="Times New Roman"/>
          <w:szCs w:val="28"/>
        </w:rPr>
        <w:t>,</w:t>
      </w:r>
      <w:r w:rsidRPr="00307868">
        <w:rPr>
          <w:rFonts w:eastAsia="Times New Roman"/>
          <w:szCs w:val="28"/>
        </w:rPr>
        <w:t xml:space="preserve"> έτσι κι αλλιώς εγκρίνουν τον προϋπολογισμό και το</w:t>
      </w:r>
      <w:r w:rsidRPr="00307868">
        <w:rPr>
          <w:rFonts w:eastAsia="Times New Roman"/>
          <w:szCs w:val="28"/>
        </w:rPr>
        <w:t>ν απολογισμό.</w:t>
      </w:r>
    </w:p>
    <w:p w14:paraId="21181E04" w14:textId="77777777" w:rsidR="000E1C16" w:rsidRDefault="00D27C3B">
      <w:pPr>
        <w:rPr>
          <w:rFonts w:eastAsia="Times New Roman"/>
          <w:szCs w:val="28"/>
        </w:rPr>
      </w:pPr>
      <w:r w:rsidRPr="00B8113B">
        <w:rPr>
          <w:rFonts w:eastAsia="Times New Roman"/>
          <w:szCs w:val="28"/>
        </w:rPr>
        <w:t>Στο άρθρο 25, που αφορά τις μεταβατικές διατάξεις, έχουμε κάποιες αντιρρήσεις. Στην παράγραφο 8, με την οποία καταργείται το ΕΣΕΚ και δημιουργείται ένα προσωρινό ΕΣΕΚ τεσσάρων μηνών με την επι</w:t>
      </w:r>
      <w:r w:rsidRPr="002856AF">
        <w:rPr>
          <w:rFonts w:eastAsia="Times New Roman"/>
          <w:szCs w:val="28"/>
        </w:rPr>
        <w:t>λογή των δεκαεπτά μελών να είναι στη διακριτική ευ</w:t>
      </w:r>
      <w:r w:rsidRPr="002856AF">
        <w:rPr>
          <w:rFonts w:eastAsia="Times New Roman"/>
          <w:szCs w:val="28"/>
        </w:rPr>
        <w:t>χέρεια του Υπουργού –ας υποθέσουμε ότι ο νόμος εννοεί να είναι στη διακριτική ευχέρεια του Αναπληρωτή Υπουργού για θέματα έρευνας, ο οποίος είναι ο καθ’ ύλην αρμόδιος- όση εμπιστοσύνη και να έχουμε, νομίζουμε ότι δημιουργεί μία αναταραχή και μία πρεμούρα</w:t>
      </w:r>
      <w:r>
        <w:rPr>
          <w:rFonts w:eastAsia="Times New Roman"/>
          <w:szCs w:val="28"/>
        </w:rPr>
        <w:t>,</w:t>
      </w:r>
      <w:r w:rsidRPr="00307868">
        <w:rPr>
          <w:rFonts w:eastAsia="Times New Roman"/>
          <w:szCs w:val="28"/>
        </w:rPr>
        <w:t xml:space="preserve"> </w:t>
      </w:r>
      <w:r w:rsidRPr="00307868">
        <w:rPr>
          <w:rFonts w:eastAsia="Times New Roman"/>
          <w:szCs w:val="28"/>
        </w:rPr>
        <w:t>που δεν χρειάζεται. Φανταζόμαστε ότι αυτό έχει να κάνει με τη λήξη των θητειών των διαφόρων διευθυντών στα ερευνητικά κέντρα.</w:t>
      </w:r>
    </w:p>
    <w:p w14:paraId="21181E05" w14:textId="77777777" w:rsidR="000E1C16" w:rsidRDefault="00D27C3B">
      <w:pPr>
        <w:rPr>
          <w:rFonts w:eastAsia="Times New Roman"/>
          <w:szCs w:val="28"/>
        </w:rPr>
      </w:pPr>
      <w:r w:rsidRPr="00B8113B">
        <w:rPr>
          <w:rFonts w:eastAsia="Times New Roman"/>
          <w:szCs w:val="28"/>
        </w:rPr>
        <w:t>Μία πρόταση, λοιπόν, θα ήταν, αν υπάρχουν ερευνητικά κέντρα και ινστιτούτα που έ</w:t>
      </w:r>
      <w:r w:rsidRPr="002856AF">
        <w:rPr>
          <w:rFonts w:eastAsia="Times New Roman"/>
          <w:szCs w:val="28"/>
        </w:rPr>
        <w:t>χουν εκλογές άμεσα, δηλαδή μέσα στους επόμενους τέ</w:t>
      </w:r>
      <w:r w:rsidRPr="002856AF">
        <w:rPr>
          <w:rFonts w:eastAsia="Times New Roman"/>
          <w:szCs w:val="28"/>
        </w:rPr>
        <w:t>σσερις μήνες που θα λειτουργήσει το προσωρινό ΕΣΕΚ, να πάρουν παράταση οι θητείες μέχρι να συγκροτηθεί, με θεσμικό τρόπο, το νέο ΕΣΕΚ. Έτσι, τις εκλογές δεν θα τις κάνει το παλαιό ΕΣΕΚ, αλλά το νέο, θεσμικά δημιουργημένο ΕΣΕΚ, όπως είναι και το σωστό. Αλλι</w:t>
      </w:r>
      <w:r w:rsidRPr="002856AF">
        <w:rPr>
          <w:rFonts w:eastAsia="Times New Roman"/>
          <w:szCs w:val="28"/>
        </w:rPr>
        <w:t xml:space="preserve">ώς, φαίνεται να τους βάζουμε άρον-άρον. Ακόμα και δεκαεπτά άγιοι να ήταν, θα υπήρχε θέμα με τον όρο της </w:t>
      </w:r>
      <w:r w:rsidRPr="00290251">
        <w:rPr>
          <w:rFonts w:eastAsia="Times New Roman"/>
          <w:szCs w:val="28"/>
        </w:rPr>
        <w:t>διακριτικής ευχέρειας επιλογής</w:t>
      </w:r>
      <w:r w:rsidRPr="00C460F5">
        <w:rPr>
          <w:rFonts w:eastAsia="Times New Roman"/>
          <w:szCs w:val="28"/>
        </w:rPr>
        <w:t>.</w:t>
      </w:r>
    </w:p>
    <w:p w14:paraId="21181E06" w14:textId="77777777" w:rsidR="000E1C16" w:rsidRDefault="00D27C3B">
      <w:pPr>
        <w:rPr>
          <w:rFonts w:eastAsia="Times New Roman"/>
          <w:szCs w:val="28"/>
        </w:rPr>
      </w:pPr>
      <w:r w:rsidRPr="005057D7">
        <w:rPr>
          <w:rFonts w:eastAsia="Times New Roman"/>
          <w:szCs w:val="28"/>
        </w:rPr>
        <w:t>Ας έρθουμε στην ανώτ</w:t>
      </w:r>
      <w:r w:rsidRPr="00DF4CB9">
        <w:rPr>
          <w:rFonts w:eastAsia="Times New Roman"/>
          <w:szCs w:val="28"/>
        </w:rPr>
        <w:t>ατη εκπαίδευση. Όσον αφορά το άρθρο 26 που ασχολείται με το περαιτέρω «κλάδεμα» των αρμοδιοτήτων των</w:t>
      </w:r>
      <w:r w:rsidRPr="00DF4CB9">
        <w:rPr>
          <w:rFonts w:eastAsia="Times New Roman"/>
          <w:szCs w:val="28"/>
        </w:rPr>
        <w:t xml:space="preserve"> </w:t>
      </w:r>
      <w:r w:rsidRPr="006679F9">
        <w:rPr>
          <w:rFonts w:eastAsia="Times New Roman"/>
          <w:szCs w:val="28"/>
        </w:rPr>
        <w:t>σ</w:t>
      </w:r>
      <w:r w:rsidRPr="00B24C18">
        <w:rPr>
          <w:rFonts w:eastAsia="Times New Roman"/>
          <w:szCs w:val="28"/>
        </w:rPr>
        <w:t xml:space="preserve">υμβουλίων </w:t>
      </w:r>
      <w:r w:rsidRPr="00A67A2F">
        <w:rPr>
          <w:rFonts w:eastAsia="Times New Roman"/>
          <w:szCs w:val="28"/>
        </w:rPr>
        <w:t>ι</w:t>
      </w:r>
      <w:r w:rsidRPr="00D676BB">
        <w:rPr>
          <w:rFonts w:eastAsia="Times New Roman"/>
          <w:szCs w:val="28"/>
        </w:rPr>
        <w:t xml:space="preserve">δρύματος που αποτελούν </w:t>
      </w:r>
      <w:r w:rsidRPr="00FB5B2C">
        <w:rPr>
          <w:rFonts w:eastAsia="Times New Roman"/>
          <w:szCs w:val="28"/>
        </w:rPr>
        <w:t>κόκκινο πανί</w:t>
      </w:r>
      <w:r w:rsidRPr="002856AF">
        <w:rPr>
          <w:rFonts w:eastAsia="Times New Roman"/>
          <w:szCs w:val="28"/>
        </w:rPr>
        <w:t xml:space="preserve"> για το</w:t>
      </w:r>
      <w:r w:rsidRPr="002856AF">
        <w:rPr>
          <w:rFonts w:eastAsia="Times New Roman"/>
          <w:szCs w:val="28"/>
        </w:rPr>
        <w:t>ν</w:t>
      </w:r>
      <w:r w:rsidRPr="002856AF">
        <w:rPr>
          <w:rFonts w:eastAsia="Times New Roman"/>
          <w:szCs w:val="28"/>
        </w:rPr>
        <w:t xml:space="preserve"> ΣΥΡΙΖΑ ήδη από τις </w:t>
      </w:r>
      <w:r w:rsidRPr="002856AF">
        <w:rPr>
          <w:rFonts w:eastAsia="Times New Roman"/>
          <w:szCs w:val="28"/>
        </w:rPr>
        <w:t>π</w:t>
      </w:r>
      <w:r w:rsidRPr="002856AF">
        <w:rPr>
          <w:rFonts w:eastAsia="Times New Roman"/>
          <w:szCs w:val="28"/>
        </w:rPr>
        <w:t xml:space="preserve">ρογραμματικές </w:t>
      </w:r>
      <w:r w:rsidRPr="002856AF">
        <w:rPr>
          <w:rFonts w:eastAsia="Times New Roman"/>
          <w:szCs w:val="28"/>
        </w:rPr>
        <w:t>δ</w:t>
      </w:r>
      <w:r w:rsidRPr="002856AF">
        <w:rPr>
          <w:rFonts w:eastAsia="Times New Roman"/>
          <w:szCs w:val="28"/>
        </w:rPr>
        <w:t>ηλώσεις του Πρωθυπουργού το</w:t>
      </w:r>
      <w:r w:rsidRPr="002856AF">
        <w:rPr>
          <w:rFonts w:eastAsia="Times New Roman"/>
          <w:szCs w:val="28"/>
        </w:rPr>
        <w:t>ν</w:t>
      </w:r>
      <w:r w:rsidRPr="002856AF">
        <w:rPr>
          <w:rFonts w:eastAsia="Times New Roman"/>
          <w:szCs w:val="28"/>
        </w:rPr>
        <w:t xml:space="preserve"> Φεβρουάριο του 2015 -έχουμε πει πολλές φορές ότι τα </w:t>
      </w:r>
      <w:r w:rsidRPr="002856AF">
        <w:rPr>
          <w:rFonts w:eastAsia="Times New Roman"/>
          <w:szCs w:val="28"/>
        </w:rPr>
        <w:t>σ</w:t>
      </w:r>
      <w:r w:rsidRPr="002856AF">
        <w:rPr>
          <w:rFonts w:eastAsia="Times New Roman"/>
          <w:szCs w:val="28"/>
        </w:rPr>
        <w:t xml:space="preserve">υμβούλια Ιδρύματος δέχθηκαν και δέχονται έναν πόλεμο γιατί αποτελούν ένα θεσμικό </w:t>
      </w:r>
      <w:r w:rsidRPr="002856AF">
        <w:rPr>
          <w:rFonts w:eastAsia="Times New Roman"/>
          <w:szCs w:val="28"/>
        </w:rPr>
        <w:t>αντίβαρο λογοδοσίας και ελέγχου της Συγκλήτου και των πρυτανικών αρχών- θεωρούμε ότι είναι απαραίτητα για την εύρυθμη λειτουργία των πανεπιστημίων και των ΤΕΙ, ώστε ο ελέγχων να μην είναι και ελεγχόμενος.</w:t>
      </w:r>
    </w:p>
    <w:p w14:paraId="21181E07" w14:textId="77777777" w:rsidR="000E1C16" w:rsidRDefault="00D27C3B">
      <w:pPr>
        <w:rPr>
          <w:rFonts w:eastAsia="Times New Roman"/>
          <w:szCs w:val="28"/>
        </w:rPr>
      </w:pPr>
      <w:r w:rsidRPr="002856AF">
        <w:rPr>
          <w:rFonts w:eastAsia="Times New Roman"/>
          <w:szCs w:val="28"/>
        </w:rPr>
        <w:t>Στην παράγραφο 4 δεν μπορούμε να καταλάβουμε τι είδ</w:t>
      </w:r>
      <w:r w:rsidRPr="002856AF">
        <w:rPr>
          <w:rFonts w:eastAsia="Times New Roman"/>
          <w:szCs w:val="28"/>
        </w:rPr>
        <w:t>ους νομοθέτηση είναι αυτή που λέει</w:t>
      </w:r>
      <w:r w:rsidRPr="002856AF">
        <w:rPr>
          <w:rFonts w:eastAsia="Times New Roman"/>
          <w:szCs w:val="28"/>
        </w:rPr>
        <w:t>:</w:t>
      </w:r>
      <w:r w:rsidRPr="002856AF">
        <w:rPr>
          <w:rFonts w:eastAsia="Times New Roman"/>
          <w:szCs w:val="28"/>
        </w:rPr>
        <w:t xml:space="preserve"> «Σε περίπτωση κατά την οποία το Συμβούλιο αδυνατεί να λάβει απόφαση ή να ασκήσει το σύνολο ή μέρος των ως άνω αρμοδιοτήτων του και να ενεργήσει σύμφωνα με τις προβλεπόμενες αρμοδιότητές του, υποκαθίσταται από τη Σύγκλητο</w:t>
      </w:r>
      <w:r w:rsidRPr="002856AF">
        <w:rPr>
          <w:rFonts w:eastAsia="Times New Roman"/>
          <w:szCs w:val="28"/>
        </w:rPr>
        <w:t xml:space="preserve">». Στο παρελθόν είχαμε περιπτώσεις τραμπουκισμών που δεν άφηναν τα </w:t>
      </w:r>
      <w:r w:rsidRPr="002856AF">
        <w:rPr>
          <w:rFonts w:eastAsia="Times New Roman"/>
          <w:szCs w:val="28"/>
        </w:rPr>
        <w:t>σ</w:t>
      </w:r>
      <w:r w:rsidRPr="002856AF">
        <w:rPr>
          <w:rFonts w:eastAsia="Times New Roman"/>
          <w:szCs w:val="28"/>
        </w:rPr>
        <w:t xml:space="preserve">υμβούλια να συνεδριάσουν. Εδώ, τι ακριβώς εννοούμε; Υπάρχουν πανεπιστήμια που δεν μπορούν να συνεδριάσουν με τα </w:t>
      </w:r>
      <w:r w:rsidRPr="002856AF">
        <w:rPr>
          <w:rFonts w:eastAsia="Times New Roman"/>
          <w:szCs w:val="28"/>
        </w:rPr>
        <w:t>σ</w:t>
      </w:r>
      <w:r w:rsidRPr="002856AF">
        <w:rPr>
          <w:rFonts w:eastAsia="Times New Roman"/>
          <w:szCs w:val="28"/>
        </w:rPr>
        <w:t xml:space="preserve">υμβούλια </w:t>
      </w:r>
      <w:r w:rsidRPr="002856AF">
        <w:rPr>
          <w:rFonts w:eastAsia="Times New Roman"/>
          <w:szCs w:val="28"/>
        </w:rPr>
        <w:t>ι</w:t>
      </w:r>
      <w:r w:rsidRPr="002856AF">
        <w:rPr>
          <w:rFonts w:eastAsia="Times New Roman"/>
          <w:szCs w:val="28"/>
        </w:rPr>
        <w:t>δρύματος λόγω απαρτίας;</w:t>
      </w:r>
    </w:p>
    <w:p w14:paraId="21181E08" w14:textId="77777777" w:rsidR="000E1C16" w:rsidRDefault="00D27C3B">
      <w:pPr>
        <w:rPr>
          <w:rFonts w:eastAsia="Times New Roman"/>
          <w:szCs w:val="28"/>
        </w:rPr>
      </w:pPr>
      <w:r w:rsidRPr="002856AF">
        <w:rPr>
          <w:rFonts w:eastAsia="Times New Roman"/>
          <w:szCs w:val="28"/>
        </w:rPr>
        <w:t>Λέτε παρακάτω ότι η έκδοση εγκριτικής από</w:t>
      </w:r>
      <w:r w:rsidRPr="002856AF">
        <w:rPr>
          <w:rFonts w:eastAsia="Times New Roman"/>
          <w:szCs w:val="28"/>
        </w:rPr>
        <w:t xml:space="preserve">φασης ή γνώμης από τα </w:t>
      </w:r>
      <w:r w:rsidRPr="002856AF">
        <w:rPr>
          <w:rFonts w:eastAsia="Times New Roman"/>
          <w:szCs w:val="28"/>
        </w:rPr>
        <w:t>σ</w:t>
      </w:r>
      <w:r w:rsidRPr="002856AF">
        <w:rPr>
          <w:rFonts w:eastAsia="Times New Roman"/>
          <w:szCs w:val="28"/>
        </w:rPr>
        <w:t xml:space="preserve">υμβούλια </w:t>
      </w:r>
      <w:r w:rsidRPr="002856AF">
        <w:rPr>
          <w:rFonts w:eastAsia="Times New Roman"/>
          <w:szCs w:val="28"/>
        </w:rPr>
        <w:t>ι</w:t>
      </w:r>
      <w:r w:rsidRPr="002856AF">
        <w:rPr>
          <w:rFonts w:eastAsia="Times New Roman"/>
          <w:szCs w:val="28"/>
        </w:rPr>
        <w:t>δρύματος θεωρείται ότι δόθηκε αν περάσουν τριάντα ημέρες. Μα, αυτό ισχύει ακόμα και για οικονομικά θέματα, για προϋπολογισμούς και απολογισμούς; Εσείς, κοτζάμ Υπουργείο Παιδείας και δεν μας απαντάτε στον κοινοβουλευτικό έλε</w:t>
      </w:r>
      <w:r w:rsidRPr="002856AF">
        <w:rPr>
          <w:rFonts w:eastAsia="Times New Roman"/>
          <w:szCs w:val="28"/>
        </w:rPr>
        <w:t xml:space="preserve">γχο σε μία απλή ερώτηση μέσα σε έναν μήνα. Πώς μπορούν, λοιπόν, τα </w:t>
      </w:r>
      <w:r w:rsidRPr="002856AF">
        <w:rPr>
          <w:rFonts w:eastAsia="Times New Roman"/>
          <w:szCs w:val="28"/>
        </w:rPr>
        <w:t>σ</w:t>
      </w:r>
      <w:r w:rsidRPr="002856AF">
        <w:rPr>
          <w:rFonts w:eastAsia="Times New Roman"/>
          <w:szCs w:val="28"/>
        </w:rPr>
        <w:t xml:space="preserve">υμβούλια </w:t>
      </w:r>
      <w:r w:rsidRPr="002856AF">
        <w:rPr>
          <w:rFonts w:eastAsia="Times New Roman"/>
          <w:szCs w:val="28"/>
        </w:rPr>
        <w:t>ι</w:t>
      </w:r>
      <w:r w:rsidRPr="002856AF">
        <w:rPr>
          <w:rFonts w:eastAsia="Times New Roman"/>
          <w:szCs w:val="28"/>
        </w:rPr>
        <w:t>δρύματος να βγάζουν εγκριτικές αποφάσεις μέσα σε τριάντα ημέρες που αφορούν προϋπολογισμούς και απολογισμούς εκατομμυρίων; Πρέπει αυτό το διάστημα να αυξηθεί, τουλάχιστον όταν πρ</w:t>
      </w:r>
      <w:r w:rsidRPr="002856AF">
        <w:rPr>
          <w:rFonts w:eastAsia="Times New Roman"/>
          <w:szCs w:val="28"/>
        </w:rPr>
        <w:t xml:space="preserve">όκειται για οικονομικά ζητήματα, εκτός αν θέλετε τα </w:t>
      </w:r>
      <w:r w:rsidRPr="002856AF">
        <w:rPr>
          <w:rFonts w:eastAsia="Times New Roman"/>
          <w:szCs w:val="28"/>
        </w:rPr>
        <w:t>σ</w:t>
      </w:r>
      <w:r w:rsidRPr="002856AF">
        <w:rPr>
          <w:rFonts w:eastAsia="Times New Roman"/>
          <w:szCs w:val="28"/>
        </w:rPr>
        <w:t xml:space="preserve">υμβούλια </w:t>
      </w:r>
      <w:r w:rsidRPr="002856AF">
        <w:rPr>
          <w:rFonts w:eastAsia="Times New Roman"/>
          <w:szCs w:val="28"/>
        </w:rPr>
        <w:t>ι</w:t>
      </w:r>
      <w:r w:rsidRPr="002856AF">
        <w:rPr>
          <w:rFonts w:eastAsia="Times New Roman"/>
          <w:szCs w:val="28"/>
        </w:rPr>
        <w:t>δρύματος τελείως διακοσμητικά, να στολίζουν το χριστουγεννιάτικο δέντρο του Υπουργείου.</w:t>
      </w:r>
    </w:p>
    <w:p w14:paraId="21181E09" w14:textId="77777777" w:rsidR="000E1C16" w:rsidRDefault="00D27C3B">
      <w:pPr>
        <w:rPr>
          <w:rFonts w:eastAsia="Times New Roman"/>
          <w:szCs w:val="28"/>
        </w:rPr>
      </w:pPr>
      <w:r w:rsidRPr="002856AF">
        <w:rPr>
          <w:rFonts w:eastAsia="Times New Roman"/>
          <w:szCs w:val="28"/>
        </w:rPr>
        <w:t xml:space="preserve">Στην παράγραφο 6 του άρθρου 26 λέτε ότι μέχρι να γίνει ο </w:t>
      </w:r>
      <w:r w:rsidRPr="002856AF">
        <w:rPr>
          <w:rFonts w:eastAsia="Times New Roman"/>
          <w:szCs w:val="28"/>
        </w:rPr>
        <w:t>ο</w:t>
      </w:r>
      <w:r w:rsidRPr="002856AF">
        <w:rPr>
          <w:rFonts w:eastAsia="Times New Roman"/>
          <w:szCs w:val="28"/>
        </w:rPr>
        <w:t xml:space="preserve">ργανισμός </w:t>
      </w:r>
      <w:r w:rsidRPr="002856AF">
        <w:rPr>
          <w:rFonts w:eastAsia="Times New Roman"/>
          <w:szCs w:val="28"/>
        </w:rPr>
        <w:t>ι</w:t>
      </w:r>
      <w:r w:rsidRPr="002856AF">
        <w:rPr>
          <w:rFonts w:eastAsia="Times New Roman"/>
          <w:szCs w:val="28"/>
        </w:rPr>
        <w:t xml:space="preserve">δρύματος και ο εσωτερικός </w:t>
      </w:r>
      <w:r w:rsidRPr="002856AF">
        <w:rPr>
          <w:rFonts w:eastAsia="Times New Roman"/>
          <w:szCs w:val="28"/>
        </w:rPr>
        <w:t>κ</w:t>
      </w:r>
      <w:r w:rsidRPr="002856AF">
        <w:rPr>
          <w:rFonts w:eastAsia="Times New Roman"/>
          <w:szCs w:val="28"/>
        </w:rPr>
        <w:t>ανονισμός</w:t>
      </w:r>
      <w:r w:rsidRPr="002856AF">
        <w:rPr>
          <w:rFonts w:eastAsia="Times New Roman"/>
          <w:szCs w:val="28"/>
        </w:rPr>
        <w:t xml:space="preserve">, τα θέματα που προβλέπονται σε αυτούς ρυθμίζονται με αποφάσεις της Συγκλήτου, έτσι χωρίς να βάζετε κάποιο χρονικό όριο. Με άλλα λόγια, λέτε στις Συγκλήτους ότι δεν είναι ανάγκη να φτιάξουν </w:t>
      </w:r>
      <w:r w:rsidRPr="002856AF">
        <w:rPr>
          <w:rFonts w:eastAsia="Times New Roman"/>
          <w:szCs w:val="28"/>
        </w:rPr>
        <w:t>ο</w:t>
      </w:r>
      <w:r w:rsidRPr="002856AF">
        <w:rPr>
          <w:rFonts w:eastAsia="Times New Roman"/>
          <w:szCs w:val="28"/>
        </w:rPr>
        <w:t xml:space="preserve">ργανισμό ή </w:t>
      </w:r>
      <w:r w:rsidRPr="002856AF">
        <w:rPr>
          <w:rFonts w:eastAsia="Times New Roman"/>
          <w:szCs w:val="28"/>
        </w:rPr>
        <w:t>κ</w:t>
      </w:r>
      <w:r w:rsidRPr="002856AF">
        <w:rPr>
          <w:rFonts w:eastAsia="Times New Roman"/>
          <w:szCs w:val="28"/>
        </w:rPr>
        <w:t xml:space="preserve">ανονισμό ή εσωτερικό </w:t>
      </w:r>
      <w:r w:rsidRPr="002856AF">
        <w:rPr>
          <w:rFonts w:eastAsia="Times New Roman"/>
          <w:szCs w:val="28"/>
        </w:rPr>
        <w:t>κ</w:t>
      </w:r>
      <w:r w:rsidRPr="002856AF">
        <w:rPr>
          <w:rFonts w:eastAsia="Times New Roman"/>
          <w:szCs w:val="28"/>
        </w:rPr>
        <w:t>ανονισμό, που θα πρέπει να εγκρ</w:t>
      </w:r>
      <w:r w:rsidRPr="002856AF">
        <w:rPr>
          <w:rFonts w:eastAsia="Times New Roman"/>
          <w:szCs w:val="28"/>
        </w:rPr>
        <w:t xml:space="preserve">ιθούν από τα </w:t>
      </w:r>
      <w:r w:rsidRPr="002856AF">
        <w:rPr>
          <w:rFonts w:eastAsia="Times New Roman"/>
          <w:szCs w:val="28"/>
        </w:rPr>
        <w:t>σ</w:t>
      </w:r>
      <w:r w:rsidRPr="002856AF">
        <w:rPr>
          <w:rFonts w:eastAsia="Times New Roman"/>
          <w:szCs w:val="28"/>
        </w:rPr>
        <w:t xml:space="preserve">υμβούλια </w:t>
      </w:r>
      <w:r w:rsidRPr="002856AF">
        <w:rPr>
          <w:rFonts w:eastAsia="Times New Roman"/>
          <w:szCs w:val="28"/>
        </w:rPr>
        <w:t>ι</w:t>
      </w:r>
      <w:r w:rsidRPr="002856AF">
        <w:rPr>
          <w:rFonts w:eastAsia="Times New Roman"/>
          <w:szCs w:val="28"/>
        </w:rPr>
        <w:t>δρύματος και ότι θα μπορούν εσαεί να αποφασίζουν γι’ αυτά τα θέματα μόνοι τους.</w:t>
      </w:r>
    </w:p>
    <w:p w14:paraId="21181E0A" w14:textId="77777777" w:rsidR="000E1C16" w:rsidRDefault="00D27C3B">
      <w:pPr>
        <w:rPr>
          <w:rFonts w:eastAsia="Times New Roman"/>
          <w:szCs w:val="28"/>
        </w:rPr>
      </w:pPr>
      <w:r w:rsidRPr="002856AF">
        <w:rPr>
          <w:rFonts w:eastAsia="Times New Roman"/>
          <w:szCs w:val="28"/>
        </w:rPr>
        <w:t>Με αυτήν την τακτική σας διαιωνίζετε μία από τις βασικές παθογένειες του ελληνικού πανεπιστημίου που είναι η έλλειψη κανόνων και θεσμικού πλαισίου και ο</w:t>
      </w:r>
      <w:r w:rsidRPr="002856AF">
        <w:rPr>
          <w:rFonts w:eastAsia="Times New Roman"/>
          <w:szCs w:val="28"/>
        </w:rPr>
        <w:t>ι αποφάσεις λαμβάνονται από τους εκάστοτε συσχετισμούς δυνάμεων και από το πόσο μπορεί να αντισταθεί ο κάθε συγκλητικός στις δυναμικές μειοψηφίες του «έτσι γουστάρω».</w:t>
      </w:r>
    </w:p>
    <w:p w14:paraId="21181E0B" w14:textId="77777777" w:rsidR="000E1C16" w:rsidRDefault="00D27C3B">
      <w:pPr>
        <w:rPr>
          <w:rFonts w:eastAsia="Times New Roman"/>
          <w:szCs w:val="24"/>
        </w:rPr>
      </w:pPr>
      <w:r w:rsidRPr="002856AF">
        <w:rPr>
          <w:rFonts w:eastAsia="Times New Roman"/>
          <w:szCs w:val="24"/>
        </w:rPr>
        <w:t>Σας τα λέω, επειδή ουκ ολίγες φορές έχω -και έχετε πολλοί από σας- βρεθεί σε Σύγκλητο και</w:t>
      </w:r>
      <w:r w:rsidRPr="002856AF">
        <w:rPr>
          <w:rFonts w:eastAsia="Times New Roman"/>
          <w:szCs w:val="24"/>
        </w:rPr>
        <w:t xml:space="preserve"> ξέρετε πώς λαμβάνονται οι αποφάσεις, ιδιαίτερα σε ακανθώδη ζητήματα που αφορούν και θίγουν δυναμικές μειοψηφίες και αν η συζήτηση ή οι αποφάσεις δεν αρέσουν στους παρευρισκόμενους εκπρόσωπους των δυναμικών μειοψηφιών, κλείνουν οι πόρτες μέχρι να συνετιστε</w:t>
      </w:r>
      <w:r w:rsidRPr="002856AF">
        <w:rPr>
          <w:rFonts w:eastAsia="Times New Roman"/>
          <w:szCs w:val="24"/>
        </w:rPr>
        <w:t xml:space="preserve">ί το </w:t>
      </w:r>
      <w:r w:rsidRPr="002856AF">
        <w:rPr>
          <w:rFonts w:eastAsia="Times New Roman"/>
          <w:szCs w:val="24"/>
        </w:rPr>
        <w:t>Σ</w:t>
      </w:r>
      <w:r w:rsidRPr="002856AF">
        <w:rPr>
          <w:rFonts w:eastAsia="Times New Roman"/>
          <w:szCs w:val="24"/>
        </w:rPr>
        <w:t>ώμα. Τα έχουμε ζήσει αυτά. Αυτά θέλετε να επαναφέρετε;</w:t>
      </w:r>
    </w:p>
    <w:p w14:paraId="21181E0C" w14:textId="77777777" w:rsidR="000E1C16" w:rsidRDefault="00D27C3B">
      <w:pPr>
        <w:rPr>
          <w:rFonts w:eastAsia="Times New Roman"/>
          <w:szCs w:val="24"/>
        </w:rPr>
      </w:pPr>
      <w:r w:rsidRPr="002856AF">
        <w:rPr>
          <w:rFonts w:eastAsia="Times New Roman"/>
          <w:szCs w:val="24"/>
        </w:rPr>
        <w:t xml:space="preserve">Επίσης, ας πάμε στα θέματα πρωτοβάθμιας και δευτεροβάθμιας εκπαίδευσης, στο περίφημο άρθρο 33. Εκεί υπάρχουν διάφορες διατάξεις, όπως στην παράγραφο 6, όπου μιλάτε για τα πρότυπα και πειραματικά </w:t>
      </w:r>
      <w:r w:rsidRPr="002856AF">
        <w:rPr>
          <w:rFonts w:eastAsia="Times New Roman"/>
          <w:szCs w:val="24"/>
        </w:rPr>
        <w:t>και για την αναπλήρωση των διαφόρων και τις αποσπάσεις των καθηγητών, οι οποίοι δεν είναι ανάγκη να έχουν αντίστοιχα αυξημένα προσόντα. Έτσι, υποβαθμίζονται τα πρότυπα πειραματικά.</w:t>
      </w:r>
    </w:p>
    <w:p w14:paraId="21181E0D" w14:textId="77777777" w:rsidR="000E1C16" w:rsidRDefault="00D27C3B">
      <w:pPr>
        <w:rPr>
          <w:rFonts w:eastAsia="Times New Roman"/>
          <w:szCs w:val="24"/>
        </w:rPr>
      </w:pPr>
      <w:r w:rsidRPr="002856AF">
        <w:rPr>
          <w:rFonts w:eastAsia="Times New Roman"/>
          <w:szCs w:val="24"/>
        </w:rPr>
        <w:t>Στην παράγραφο 7, σχετικά με τη δυνατότητα μετάταξης εκπαιδευτικών πρωτοβάθ</w:t>
      </w:r>
      <w:r w:rsidRPr="002856AF">
        <w:rPr>
          <w:rFonts w:eastAsia="Times New Roman"/>
          <w:szCs w:val="24"/>
        </w:rPr>
        <w:t xml:space="preserve">μιας και δευτεροβάθμιας εκπαίδευσης σε θέσεις ΕΔΙΠ σε </w:t>
      </w:r>
      <w:r w:rsidRPr="002856AF">
        <w:rPr>
          <w:rFonts w:eastAsia="Times New Roman"/>
          <w:szCs w:val="24"/>
        </w:rPr>
        <w:t>π</w:t>
      </w:r>
      <w:r w:rsidRPr="002856AF">
        <w:rPr>
          <w:rFonts w:eastAsia="Times New Roman"/>
          <w:szCs w:val="24"/>
        </w:rPr>
        <w:t xml:space="preserve">ανεπιστήμια και ΤΕΙ, σας είπαμε ότι με τις προϋποθέσεις που βάζετε καθίσταται η συγκεκριμένη διάταξη φωτογραφική. Εξακολουθείτε, παρ’ όλα αυτά, να τη διατηρείτε στις διατάξεις αυτές, τις φωτογραφικές, </w:t>
      </w:r>
      <w:r w:rsidRPr="002856AF">
        <w:rPr>
          <w:rFonts w:eastAsia="Times New Roman"/>
          <w:szCs w:val="24"/>
        </w:rPr>
        <w:t>που -για να μη κρυβόμαστε πίσω από το δάκτυλό μας- σας έχουμε πει ότι φωτογραφίζουν την κ. Μπαζιάνα. Συγκεκριμένα, αυτές οι διατάξεις είναι τα δύο έτη προϋπηρεσίας μετά το διδακτορικό και η κατάργηση του διαστήματος της πενταετίας μεταξύ των μετατάξεων κατ</w:t>
      </w:r>
      <w:r w:rsidRPr="002856AF">
        <w:rPr>
          <w:rFonts w:eastAsia="Times New Roman"/>
          <w:szCs w:val="24"/>
        </w:rPr>
        <w:t>ά παρέκκλιση του υπαλληλικού κώδικα.</w:t>
      </w:r>
    </w:p>
    <w:p w14:paraId="21181E0E" w14:textId="77777777" w:rsidR="000E1C16" w:rsidRDefault="00D27C3B">
      <w:pPr>
        <w:rPr>
          <w:rFonts w:eastAsia="Times New Roman"/>
          <w:szCs w:val="24"/>
        </w:rPr>
      </w:pPr>
      <w:r w:rsidRPr="002856AF">
        <w:rPr>
          <w:rFonts w:eastAsia="Times New Roman"/>
          <w:szCs w:val="24"/>
        </w:rPr>
        <w:t xml:space="preserve">Αντίστοιχα σε άλλο άρθρο, στο 23, </w:t>
      </w:r>
      <w:r w:rsidRPr="002856AF">
        <w:rPr>
          <w:rFonts w:eastAsia="Times New Roman"/>
          <w:szCs w:val="24"/>
        </w:rPr>
        <w:t xml:space="preserve">στο οποίο </w:t>
      </w:r>
      <w:r w:rsidRPr="002856AF">
        <w:rPr>
          <w:rFonts w:eastAsia="Times New Roman"/>
          <w:szCs w:val="24"/>
        </w:rPr>
        <w:t>μιλάτε για αποσπάσεις από ερευνητικά κέντρα στην ΓΓΕΤ και πώς αυτές μπορεί να γίνουν μετατάξεις -υπάρχει δυνατότητα μετάταξης- εκεί ούτε η διετής προϋπηρεσία υπάρχει, αλλά εφα</w:t>
      </w:r>
      <w:r w:rsidRPr="002856AF">
        <w:rPr>
          <w:rFonts w:eastAsia="Times New Roman"/>
          <w:szCs w:val="24"/>
        </w:rPr>
        <w:t>ρμόζεται κανονικά ο δημοσιοϋπαλληλικός κώδικας.</w:t>
      </w:r>
    </w:p>
    <w:p w14:paraId="21181E0F" w14:textId="77777777" w:rsidR="000E1C16" w:rsidRDefault="00D27C3B">
      <w:pPr>
        <w:rPr>
          <w:rFonts w:eastAsia="Times New Roman"/>
          <w:szCs w:val="24"/>
        </w:rPr>
      </w:pPr>
      <w:r w:rsidRPr="002856AF">
        <w:rPr>
          <w:rFonts w:eastAsia="Times New Roman"/>
          <w:szCs w:val="24"/>
        </w:rPr>
        <w:t>Ο Υπουργός δήλωσε ότι αφορά πολύ κόσμο η συγκεκριμένη διάταξη, δεν είναι δηλαδή ατομική φωτογραφία, αλλά ομαδική. Να τον πιστέψουμε. Γιατί, όμως, να μη βγάλουμε αυτές τις δύο φωτογραφικές προϋποθέσεις, ώστε ν</w:t>
      </w:r>
      <w:r w:rsidRPr="002856AF">
        <w:rPr>
          <w:rFonts w:eastAsia="Times New Roman"/>
          <w:szCs w:val="24"/>
        </w:rPr>
        <w:t>α αφορά η διάταξη αυτή πολύ περισσότερο κόσμο; Επειδή το θέμα αυτό το θεωρούμε σοβαρό, σας δηλώνουμε από τώρα ότι η συνολική μας στάση στο νομοσχέδιο θα ζυγιστεί από το πόσο θα συνεχίσετε να κάνετε τους Κινέζους στις συγκεκριμένες καταγγελίες μας για τη δι</w:t>
      </w:r>
      <w:r w:rsidRPr="002856AF">
        <w:rPr>
          <w:rFonts w:eastAsia="Times New Roman"/>
          <w:szCs w:val="24"/>
        </w:rPr>
        <w:t>άταξη αυτή.</w:t>
      </w:r>
    </w:p>
    <w:p w14:paraId="21181E10" w14:textId="77777777" w:rsidR="000E1C16" w:rsidRDefault="00D27C3B">
      <w:pPr>
        <w:rPr>
          <w:rFonts w:eastAsia="Times New Roman"/>
          <w:szCs w:val="24"/>
        </w:rPr>
      </w:pPr>
      <w:r w:rsidRPr="002856AF">
        <w:rPr>
          <w:rFonts w:eastAsia="Times New Roman"/>
          <w:szCs w:val="24"/>
        </w:rPr>
        <w:t xml:space="preserve">Ας δούμε λίγο και την πρόσφατη απόφαση του Υπουργού για την ουσιαστική κατάργηση των δημοτικών σχολείων Ενιαίου Αναμορφωμένου Εκπαιδευτικού Προγράμματος, ΕΑΕΠ, όπως έχει καθιερωθεί να λέγονται. Τα ΕΑΕΠ ήταν ένας από τους θεσμούς που μαζί με τα </w:t>
      </w:r>
      <w:r w:rsidRPr="002856AF">
        <w:rPr>
          <w:rFonts w:eastAsia="Times New Roman"/>
          <w:szCs w:val="24"/>
        </w:rPr>
        <w:t xml:space="preserve">πρότυπα πειραματικά σχολεία, το άλλο κόκκινο πανί της Κυβέρνησης ΣΥΡΙΖΑ, αναβάθμιζαν τη δημόσια εκπαίδευση της χώρας. Ο κ. Φίλης στις 18 Δεκεμβρίου έλεγε </w:t>
      </w:r>
      <w:r w:rsidRPr="002856AF">
        <w:rPr>
          <w:rFonts w:eastAsia="Times New Roman"/>
          <w:szCs w:val="24"/>
        </w:rPr>
        <w:t>«</w:t>
      </w:r>
      <w:r w:rsidRPr="002856AF">
        <w:rPr>
          <w:rFonts w:eastAsia="Times New Roman"/>
          <w:szCs w:val="24"/>
        </w:rPr>
        <w:t>παντού ολοήμερα σχολεία</w:t>
      </w:r>
      <w:r w:rsidRPr="002856AF">
        <w:rPr>
          <w:rFonts w:eastAsia="Times New Roman"/>
          <w:szCs w:val="24"/>
        </w:rPr>
        <w:t>»</w:t>
      </w:r>
      <w:r w:rsidRPr="002856AF">
        <w:rPr>
          <w:rFonts w:eastAsia="Times New Roman"/>
          <w:szCs w:val="24"/>
        </w:rPr>
        <w:t>.</w:t>
      </w:r>
    </w:p>
    <w:p w14:paraId="21181E11" w14:textId="77777777" w:rsidR="000E1C16" w:rsidRDefault="00D27C3B">
      <w:pPr>
        <w:rPr>
          <w:rFonts w:eastAsia="Times New Roman"/>
          <w:szCs w:val="24"/>
        </w:rPr>
      </w:pPr>
      <w:r w:rsidRPr="002856AF">
        <w:rPr>
          <w:rFonts w:eastAsia="Times New Roman"/>
          <w:szCs w:val="24"/>
        </w:rPr>
        <w:t xml:space="preserve">Δεν θα λαϊκίσω, λέγοντας </w:t>
      </w:r>
      <w:r w:rsidRPr="002856AF">
        <w:rPr>
          <w:rFonts w:eastAsia="Times New Roman"/>
          <w:szCs w:val="24"/>
        </w:rPr>
        <w:t>γ</w:t>
      </w:r>
      <w:r w:rsidRPr="002856AF">
        <w:rPr>
          <w:rFonts w:eastAsia="Times New Roman"/>
          <w:szCs w:val="24"/>
        </w:rPr>
        <w:t>ιατί δεν εφαρμόζετε αυτά που λέγατε, γιατί αντιλα</w:t>
      </w:r>
      <w:r w:rsidRPr="002856AF">
        <w:rPr>
          <w:rFonts w:eastAsia="Times New Roman"/>
          <w:szCs w:val="24"/>
        </w:rPr>
        <w:t xml:space="preserve">μβάνομαι ότι υπάρχει οικονομικό πρόβλημα. Πολιτική, </w:t>
      </w:r>
      <w:r w:rsidRPr="002856AF">
        <w:rPr>
          <w:rFonts w:eastAsia="Times New Roman"/>
          <w:szCs w:val="24"/>
        </w:rPr>
        <w:t>όμως,</w:t>
      </w:r>
      <w:r w:rsidRPr="002856AF">
        <w:rPr>
          <w:rFonts w:eastAsia="Times New Roman"/>
          <w:szCs w:val="24"/>
        </w:rPr>
        <w:t xml:space="preserve"> σημαίνει προτεραιότητες και αν είχατε πραγματικά προτεραιότητα να διατηρήσετε τα ολοήμερα σχολεία, θα κόβατε από αλλού τα περίπου 45 εκατομμύρια ευρώ ανά έτος που λείπουν για τους τρεις χιλιάδες εκπ</w:t>
      </w:r>
      <w:r w:rsidRPr="002856AF">
        <w:rPr>
          <w:rFonts w:eastAsia="Times New Roman"/>
          <w:szCs w:val="24"/>
        </w:rPr>
        <w:t>αιδευτικούς των ΕΑΕΠ.</w:t>
      </w:r>
    </w:p>
    <w:p w14:paraId="21181E12" w14:textId="77777777" w:rsidR="000E1C16" w:rsidRDefault="00D27C3B">
      <w:pPr>
        <w:rPr>
          <w:rFonts w:eastAsia="Times New Roman"/>
          <w:szCs w:val="24"/>
        </w:rPr>
      </w:pPr>
      <w:r w:rsidRPr="002856AF">
        <w:rPr>
          <w:rFonts w:eastAsia="Times New Roman"/>
          <w:szCs w:val="24"/>
        </w:rPr>
        <w:t>Επειδή στο Ποτάμι δεν κάνουμε αντιπολίτευση της στείρας άρνησης, αλλά της γόνιμης πρότασης, άσχετα αν σπάνια βρίσκει ευήκοα ώτα, θα ήθελα να σας δώσω μερικές ιδέες. Το δημόσιο μισθώνει χίλια πενήντα κτήρια και καταβάλλει ετησίως 85 εκ</w:t>
      </w:r>
      <w:r w:rsidRPr="002856AF">
        <w:rPr>
          <w:rFonts w:eastAsia="Times New Roman"/>
          <w:szCs w:val="24"/>
        </w:rPr>
        <w:t xml:space="preserve">ατομμύρια για ενοίκια. Παράλληλα, υπάρχουν άδεια κτήρια που ανήκουν στο δημόσιο και μένουν αναξιοποίητα -αν δεν πληρώνουμε κιόλας!- όπως το παράδειγμα του κτηρίου </w:t>
      </w:r>
      <w:r w:rsidRPr="002856AF">
        <w:rPr>
          <w:rFonts w:eastAsia="Times New Roman"/>
          <w:szCs w:val="24"/>
        </w:rPr>
        <w:t>«ΚΕΡΑΝΗΣ»</w:t>
      </w:r>
      <w:r w:rsidRPr="002856AF">
        <w:rPr>
          <w:rFonts w:eastAsia="Times New Roman"/>
          <w:szCs w:val="24"/>
        </w:rPr>
        <w:t>. Τα μισά ενοίκια να γλ</w:t>
      </w:r>
      <w:r w:rsidRPr="002856AF">
        <w:rPr>
          <w:rFonts w:eastAsia="Times New Roman"/>
          <w:szCs w:val="24"/>
        </w:rPr>
        <w:t>υ</w:t>
      </w:r>
      <w:r w:rsidRPr="002856AF">
        <w:rPr>
          <w:rFonts w:eastAsia="Times New Roman"/>
          <w:szCs w:val="24"/>
        </w:rPr>
        <w:t>τώσουμε, είναι το κονδύλι για τα ΕΑΕΠ.</w:t>
      </w:r>
    </w:p>
    <w:p w14:paraId="21181E13" w14:textId="77777777" w:rsidR="000E1C16" w:rsidRDefault="00D27C3B">
      <w:pPr>
        <w:rPr>
          <w:rFonts w:eastAsia="Times New Roman"/>
          <w:szCs w:val="24"/>
        </w:rPr>
      </w:pPr>
      <w:r w:rsidRPr="002856AF">
        <w:rPr>
          <w:rFonts w:eastAsia="Times New Roman"/>
          <w:szCs w:val="24"/>
        </w:rPr>
        <w:t>Άλλο παράδειγμα είναι</w:t>
      </w:r>
      <w:r w:rsidRPr="002856AF">
        <w:rPr>
          <w:rFonts w:eastAsia="Times New Roman"/>
          <w:szCs w:val="24"/>
        </w:rPr>
        <w:t xml:space="preserve"> πρόσφατα, τον Δεκέμβριο, που πέρασε από τη Βουλή η επανακατάταξη σε μισθολογικά κλιμάκια των υπαλλήλων στο δημόσιο, νομικά πρόσωπα δημοσίου δικαίου και ΟΤΑ.</w:t>
      </w:r>
    </w:p>
    <w:p w14:paraId="21181E14"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ομιλίας του κυρίου Βουλευτή)</w:t>
      </w:r>
    </w:p>
    <w:p w14:paraId="21181E15" w14:textId="77777777" w:rsidR="000E1C16" w:rsidRDefault="00D27C3B">
      <w:pPr>
        <w:rPr>
          <w:rFonts w:eastAsia="Times New Roman"/>
          <w:szCs w:val="24"/>
        </w:rPr>
      </w:pPr>
      <w:r w:rsidRPr="002856AF">
        <w:rPr>
          <w:rFonts w:eastAsia="Times New Roman"/>
          <w:szCs w:val="24"/>
        </w:rPr>
        <w:t xml:space="preserve">Ένα λεπτό έχω </w:t>
      </w:r>
      <w:r w:rsidRPr="002856AF">
        <w:rPr>
          <w:rFonts w:eastAsia="Times New Roman"/>
          <w:szCs w:val="24"/>
        </w:rPr>
        <w:t>ακόμα, κύριε Πρόεδρε.</w:t>
      </w:r>
    </w:p>
    <w:p w14:paraId="21181E16" w14:textId="77777777" w:rsidR="000E1C16" w:rsidRDefault="00D27C3B">
      <w:pPr>
        <w:rPr>
          <w:rFonts w:eastAsia="Times New Roman"/>
          <w:szCs w:val="24"/>
        </w:rPr>
      </w:pPr>
      <w:r w:rsidRPr="00FB5885">
        <w:rPr>
          <w:rFonts w:eastAsia="Times New Roman"/>
          <w:b/>
          <w:szCs w:val="24"/>
        </w:rPr>
        <w:t>ΠΡΟΕΔΡΕΥΩΝ (Δημήτριος Κρεμαστινός):</w:t>
      </w:r>
      <w:r w:rsidRPr="00822C3A">
        <w:rPr>
          <w:rFonts w:eastAsia="Times New Roman"/>
          <w:szCs w:val="24"/>
        </w:rPr>
        <w:t xml:space="preserve"> Παρακαλώ.</w:t>
      </w:r>
    </w:p>
    <w:p w14:paraId="21181E17" w14:textId="77777777" w:rsidR="000E1C16" w:rsidRDefault="00D27C3B">
      <w:pPr>
        <w:rPr>
          <w:rFonts w:eastAsia="Times New Roman"/>
          <w:szCs w:val="24"/>
        </w:rPr>
      </w:pPr>
      <w:r w:rsidRPr="00FB5885">
        <w:rPr>
          <w:rFonts w:eastAsia="Times New Roman"/>
          <w:b/>
          <w:szCs w:val="24"/>
        </w:rPr>
        <w:t>ΓΕΩΡΓΙΟΣ ΜΑΥΡ</w:t>
      </w:r>
      <w:r w:rsidRPr="006B36B3">
        <w:rPr>
          <w:rFonts w:eastAsia="Times New Roman"/>
          <w:b/>
          <w:szCs w:val="24"/>
        </w:rPr>
        <w:t>ΩΤΑΣ:</w:t>
      </w:r>
      <w:r w:rsidRPr="00F67D51">
        <w:rPr>
          <w:rFonts w:eastAsia="Times New Roman"/>
          <w:szCs w:val="24"/>
        </w:rPr>
        <w:t xml:space="preserve"> Ήσασταν, μάλιστα και κουβαρντάδες στους ειδικούς συμβούλους και ειδικούς συνεργάτες Υπουργών, Γενικών Γραμματέων κ.λπ., κ.λπ., που πήγαν κατευθείαν στο ανώτατο κλιμάκιο.</w:t>
      </w:r>
      <w:r w:rsidRPr="00F67D51">
        <w:rPr>
          <w:rFonts w:eastAsia="Times New Roman"/>
          <w:szCs w:val="24"/>
        </w:rPr>
        <w:t xml:space="preserve"> Η ετήσια δαπάνη, με βάση το Γενικό Λογιστήριο του Κράτους, είναι 107 εκατομμύρια</w:t>
      </w:r>
      <w:r w:rsidRPr="001F6937">
        <w:rPr>
          <w:rFonts w:eastAsia="Times New Roman"/>
          <w:szCs w:val="24"/>
        </w:rPr>
        <w:t xml:space="preserve"> ευρώ. Υπενθυμίζω ότι 45 εκατομμύρια ευρώ είναι το ετήσιο κόστος για τα ΕΑΕΠ, να συνεχίσουν δηλαδή να λειτουργούν τα ολοήμερα σχολεία. Πολιτική, όμως, είπαμε ότι είναι προτερα</w:t>
      </w:r>
      <w:r w:rsidRPr="001F6937">
        <w:rPr>
          <w:rFonts w:eastAsia="Times New Roman"/>
          <w:szCs w:val="24"/>
        </w:rPr>
        <w:t>ιότητες.</w:t>
      </w:r>
    </w:p>
    <w:p w14:paraId="21181E18" w14:textId="77777777" w:rsidR="000E1C16" w:rsidRDefault="00D27C3B">
      <w:pPr>
        <w:rPr>
          <w:rFonts w:eastAsia="Times New Roman"/>
          <w:szCs w:val="24"/>
        </w:rPr>
      </w:pPr>
      <w:r w:rsidRPr="00307868">
        <w:rPr>
          <w:rFonts w:eastAsia="Times New Roman"/>
          <w:szCs w:val="24"/>
        </w:rPr>
        <w:t>Επίσης, υπάρχουν εκατοντάδες δημόσιοι φορ</w:t>
      </w:r>
      <w:r w:rsidRPr="00875107">
        <w:rPr>
          <w:rFonts w:eastAsia="Times New Roman"/>
          <w:szCs w:val="24"/>
        </w:rPr>
        <w:t>είς οι οποίοι είτε έχουν καταστεί ανεν</w:t>
      </w:r>
      <w:r w:rsidRPr="00B8113B">
        <w:rPr>
          <w:rFonts w:eastAsia="Times New Roman"/>
          <w:szCs w:val="24"/>
        </w:rPr>
        <w:t>εργοί και δεν καταργούνται είτε φυτοζωούν και δεν έχουμε κάνει τίποτα γι’ αυτούς.</w:t>
      </w:r>
    </w:p>
    <w:p w14:paraId="21181E19" w14:textId="77777777" w:rsidR="000E1C16" w:rsidRDefault="00D27C3B">
      <w:pPr>
        <w:rPr>
          <w:rFonts w:eastAsia="Times New Roman"/>
          <w:szCs w:val="24"/>
        </w:rPr>
      </w:pPr>
      <w:r w:rsidRPr="002856AF">
        <w:rPr>
          <w:rFonts w:eastAsia="Times New Roman"/>
          <w:szCs w:val="24"/>
        </w:rPr>
        <w:t>Σε σχέση με τις τροπολογίες, θα δούμε ποιες θα γίνουν δεκτές από τον Υπουργό. Αυτό στο</w:t>
      </w:r>
      <w:r w:rsidRPr="002856AF">
        <w:rPr>
          <w:rFonts w:eastAsia="Times New Roman"/>
          <w:szCs w:val="24"/>
        </w:rPr>
        <w:t xml:space="preserve"> οποίο θα ήθελα να μείνω είναι σε δύο από αυτές, την τροπολογία 363/10, που δίνει το δικαίωμα σε ομότιμους καθηγητές να κάνουν και προπτυχιακά μαθήματα.</w:t>
      </w:r>
    </w:p>
    <w:p w14:paraId="21181E1A" w14:textId="77777777" w:rsidR="000E1C16" w:rsidRDefault="00D27C3B">
      <w:pPr>
        <w:rPr>
          <w:rFonts w:eastAsia="Times New Roman"/>
          <w:szCs w:val="24"/>
        </w:rPr>
      </w:pPr>
      <w:r w:rsidRPr="001C1443">
        <w:rPr>
          <w:rFonts w:eastAsia="Times New Roman"/>
          <w:szCs w:val="24"/>
        </w:rPr>
        <w:t>Εδώ μας κάνει εντύπωση πώς φέρνει ο ΣΥΡΙΖΑ κάτι τέτοιο, όταν μάλιστα ο κ. Γαβρόγλου έχει πει κατά καιρο</w:t>
      </w:r>
      <w:r w:rsidRPr="001C1443">
        <w:rPr>
          <w:rFonts w:eastAsia="Times New Roman"/>
          <w:szCs w:val="24"/>
        </w:rPr>
        <w:t xml:space="preserve">ύς ότι βασική μέριμνα είναι πώς θα ανοίξει το πανεπιστήμιο σε νέους διδάκτορες. Έτσι </w:t>
      </w:r>
      <w:r w:rsidRPr="002856AF">
        <w:rPr>
          <w:rFonts w:eastAsia="Times New Roman"/>
          <w:szCs w:val="24"/>
        </w:rPr>
        <w:t>θα ανοίξει; Με το να κάνουν μάθημα στα προπτυχιακά οι ομότιμοι;</w:t>
      </w:r>
    </w:p>
    <w:p w14:paraId="21181E1B" w14:textId="77777777" w:rsidR="000E1C16" w:rsidRDefault="00D27C3B">
      <w:pPr>
        <w:rPr>
          <w:rFonts w:eastAsia="Times New Roman"/>
          <w:szCs w:val="24"/>
        </w:rPr>
      </w:pPr>
      <w:r w:rsidRPr="005057D7">
        <w:rPr>
          <w:rFonts w:eastAsia="Times New Roman"/>
          <w:szCs w:val="24"/>
        </w:rPr>
        <w:t xml:space="preserve">Σε σχέση με την </w:t>
      </w:r>
      <w:r w:rsidRPr="00DF4CB9">
        <w:rPr>
          <w:rFonts w:eastAsia="Times New Roman"/>
          <w:szCs w:val="24"/>
        </w:rPr>
        <w:t>τροπολογία</w:t>
      </w:r>
      <w:r w:rsidRPr="00B24C18">
        <w:rPr>
          <w:rFonts w:eastAsia="Times New Roman"/>
          <w:szCs w:val="24"/>
        </w:rPr>
        <w:t xml:space="preserve"> 364/11 για τα εκλεκτορικά σώματα, θα θέλαμε να προστεθεί η ρητή αναφορά στο σύστ</w:t>
      </w:r>
      <w:r w:rsidRPr="00B24C18">
        <w:rPr>
          <w:rFonts w:eastAsia="Times New Roman"/>
          <w:szCs w:val="24"/>
        </w:rPr>
        <w:t>ημα ΑΠΕΛΛΑ για την επιλογή των σχετικών με το αντικείμενο εκλεκτόρων, κυρίως για τους</w:t>
      </w:r>
      <w:r w:rsidRPr="00A67A2F">
        <w:rPr>
          <w:rFonts w:eastAsia="Times New Roman"/>
          <w:szCs w:val="24"/>
        </w:rPr>
        <w:t xml:space="preserve"> συναδέλφους από το εξωτερικό. Είναι κρίσιμο να διατηρηθεί η βάση δεδομένων ΑΠΕΛΛΑ. </w:t>
      </w:r>
    </w:p>
    <w:p w14:paraId="21181E1C" w14:textId="77777777" w:rsidR="000E1C16" w:rsidRDefault="00D27C3B">
      <w:pPr>
        <w:rPr>
          <w:rFonts w:eastAsia="Times New Roman"/>
          <w:szCs w:val="24"/>
        </w:rPr>
      </w:pPr>
      <w:r w:rsidRPr="00D676BB">
        <w:rPr>
          <w:rFonts w:eastAsia="Times New Roman"/>
          <w:szCs w:val="24"/>
        </w:rPr>
        <w:t xml:space="preserve">Επίσης, θα θέλαμε να μπει ρητά η δυνατότητα της τριμερούς </w:t>
      </w:r>
      <w:r w:rsidRPr="00B87D66">
        <w:rPr>
          <w:rFonts w:eastAsia="Times New Roman"/>
          <w:szCs w:val="24"/>
        </w:rPr>
        <w:t>ε</w:t>
      </w:r>
      <w:r w:rsidRPr="00B87D66">
        <w:rPr>
          <w:rFonts w:eastAsia="Times New Roman"/>
          <w:szCs w:val="24"/>
        </w:rPr>
        <w:t>πιτροπής να ζητάει αξιολογη</w:t>
      </w:r>
      <w:r w:rsidRPr="00B87D66">
        <w:rPr>
          <w:rFonts w:eastAsia="Times New Roman"/>
          <w:szCs w:val="24"/>
        </w:rPr>
        <w:t>τική συστατική επιστολή από όποιον σχετικό είτε στο εσωτερικό είτε</w:t>
      </w:r>
      <w:r w:rsidRPr="002856AF">
        <w:rPr>
          <w:rFonts w:eastAsia="Times New Roman"/>
          <w:szCs w:val="24"/>
        </w:rPr>
        <w:t xml:space="preserve"> στο εξωτερικό για τους υποψηφίους.</w:t>
      </w:r>
    </w:p>
    <w:p w14:paraId="21181E1D" w14:textId="77777777" w:rsidR="000E1C16" w:rsidRDefault="00D27C3B">
      <w:pPr>
        <w:rPr>
          <w:rFonts w:eastAsia="Times New Roman"/>
          <w:szCs w:val="24"/>
        </w:rPr>
      </w:pPr>
      <w:r w:rsidRPr="002856AF">
        <w:rPr>
          <w:rFonts w:eastAsia="Times New Roman"/>
          <w:szCs w:val="24"/>
        </w:rPr>
        <w:t>Κλείνω, λέγοντας ότι η στάση μας επί της αρχής στο συγκεκριμένο νομοσχέδιο ουσιαστικά θα καθοριστεί από το πόσο ευήκοα ώτα θα βρούμε στις παρατηρήσεις που</w:t>
      </w:r>
      <w:r w:rsidRPr="002856AF">
        <w:rPr>
          <w:rFonts w:eastAsia="Times New Roman"/>
          <w:szCs w:val="24"/>
        </w:rPr>
        <w:t xml:space="preserve"> έχουμε κάνει, κυρίως στα κεφάλαια Β΄ και Γ΄. Έχουμε υπομονή να περιμένουμε μέχρι την τελευταία στιγμή.</w:t>
      </w:r>
    </w:p>
    <w:p w14:paraId="21181E1E" w14:textId="77777777" w:rsidR="000E1C16" w:rsidRDefault="00D27C3B">
      <w:pPr>
        <w:rPr>
          <w:rFonts w:eastAsia="Times New Roman"/>
          <w:szCs w:val="24"/>
        </w:rPr>
      </w:pPr>
      <w:r w:rsidRPr="002856AF">
        <w:rPr>
          <w:rFonts w:eastAsia="Times New Roman"/>
          <w:szCs w:val="24"/>
        </w:rPr>
        <w:t>Ευχαριστώ πολύ.</w:t>
      </w:r>
    </w:p>
    <w:p w14:paraId="21181E1F" w14:textId="77777777" w:rsidR="000E1C16" w:rsidRDefault="00D27C3B">
      <w:pPr>
        <w:rPr>
          <w:rFonts w:eastAsia="Times New Roman"/>
          <w:szCs w:val="24"/>
        </w:rPr>
      </w:pPr>
      <w:r w:rsidRPr="002856AF">
        <w:rPr>
          <w:rFonts w:eastAsia="Times New Roman"/>
          <w:szCs w:val="24"/>
        </w:rPr>
        <w:t>(Χειροκροτήματα από την πτέρυγα του Ποταμιού)</w:t>
      </w:r>
    </w:p>
    <w:p w14:paraId="21181E20" w14:textId="77777777" w:rsidR="000E1C16" w:rsidRDefault="00D27C3B">
      <w:pPr>
        <w:rPr>
          <w:rFonts w:eastAsia="Times New Roman"/>
          <w:szCs w:val="24"/>
        </w:rPr>
      </w:pPr>
      <w:r w:rsidRPr="002856AF">
        <w:rPr>
          <w:rFonts w:eastAsia="Times New Roman"/>
          <w:b/>
          <w:szCs w:val="24"/>
        </w:rPr>
        <w:t>ΠΡΟΕΔΡΕΥΩΝ (Δημήτριος Κρεμαστινός):</w:t>
      </w:r>
      <w:r w:rsidRPr="002856AF">
        <w:rPr>
          <w:rFonts w:eastAsia="Times New Roman"/>
          <w:szCs w:val="24"/>
        </w:rPr>
        <w:t xml:space="preserve"> Ευχαριστώ και εγώ, κύριε Μαυρωτά.</w:t>
      </w:r>
    </w:p>
    <w:p w14:paraId="21181E21" w14:textId="560AB8D4" w:rsidR="000E1C16" w:rsidRDefault="00D27C3B">
      <w:pPr>
        <w:rPr>
          <w:rFonts w:eastAsia="Times New Roman"/>
          <w:szCs w:val="24"/>
        </w:rPr>
      </w:pPr>
      <w:r w:rsidRPr="002856AF">
        <w:rPr>
          <w:rFonts w:eastAsia="Times New Roman"/>
          <w:szCs w:val="24"/>
        </w:rPr>
        <w:t>Προχωρούμε με τον κ.</w:t>
      </w:r>
      <w:r w:rsidRPr="002856AF">
        <w:rPr>
          <w:rFonts w:eastAsia="Times New Roman"/>
          <w:szCs w:val="24"/>
        </w:rPr>
        <w:t xml:space="preserve"> Ζουράρ</w:t>
      </w:r>
      <w:ins w:id="0" w:author="Πασχαλίδου Κατερίνα" w:date="2016-05-12T11:36:00Z">
        <w:r>
          <w:rPr>
            <w:rFonts w:eastAsia="Times New Roman"/>
            <w:szCs w:val="24"/>
          </w:rPr>
          <w:t>η</w:t>
        </w:r>
      </w:ins>
      <w:del w:id="1" w:author="Πασχαλίδου Κατερίνα" w:date="2016-05-12T11:36:00Z">
        <w:r w:rsidRPr="002856AF" w:rsidDel="00D27C3B">
          <w:rPr>
            <w:rFonts w:eastAsia="Times New Roman"/>
            <w:szCs w:val="24"/>
          </w:rPr>
          <w:delText>ι</w:delText>
        </w:r>
      </w:del>
      <w:r w:rsidRPr="002856AF">
        <w:rPr>
          <w:rFonts w:eastAsia="Times New Roman"/>
          <w:szCs w:val="24"/>
        </w:rPr>
        <w:t>, ειδικό αγορητή των ΑΝΕΛ.</w:t>
      </w:r>
    </w:p>
    <w:p w14:paraId="21181E22" w14:textId="01A1F0C5" w:rsidR="000E1C16" w:rsidRDefault="00D27C3B">
      <w:pPr>
        <w:rPr>
          <w:rFonts w:eastAsia="Times New Roman"/>
          <w:szCs w:val="24"/>
        </w:rPr>
      </w:pPr>
      <w:r w:rsidRPr="002856AF">
        <w:rPr>
          <w:rFonts w:eastAsia="Times New Roman"/>
          <w:szCs w:val="24"/>
        </w:rPr>
        <w:t>Παρακαλώ, κύριε Ζουράρ</w:t>
      </w:r>
      <w:ins w:id="2" w:author="Πασχαλίδου Κατερίνα" w:date="2016-05-12T11:36:00Z">
        <w:r>
          <w:rPr>
            <w:rFonts w:eastAsia="Times New Roman"/>
            <w:szCs w:val="24"/>
          </w:rPr>
          <w:t>η</w:t>
        </w:r>
      </w:ins>
      <w:del w:id="3" w:author="Πασχαλίδου Κατερίνα" w:date="2016-05-12T11:36:00Z">
        <w:r w:rsidRPr="002856AF" w:rsidDel="00D27C3B">
          <w:rPr>
            <w:rFonts w:eastAsia="Times New Roman"/>
            <w:szCs w:val="24"/>
          </w:rPr>
          <w:delText>ι</w:delText>
        </w:r>
      </w:del>
      <w:r w:rsidRPr="002856AF">
        <w:rPr>
          <w:rFonts w:eastAsia="Times New Roman"/>
          <w:szCs w:val="24"/>
        </w:rPr>
        <w:t xml:space="preserve">, έχετε τον λόγο. </w:t>
      </w:r>
    </w:p>
    <w:p w14:paraId="21181E23" w14:textId="13EDEA0C" w:rsidR="000E1C16" w:rsidRDefault="00D27C3B">
      <w:pPr>
        <w:rPr>
          <w:rFonts w:eastAsia="Times New Roman"/>
          <w:szCs w:val="24"/>
        </w:rPr>
      </w:pPr>
      <w:r w:rsidRPr="002856AF">
        <w:rPr>
          <w:rFonts w:eastAsia="Times New Roman"/>
          <w:b/>
          <w:szCs w:val="24"/>
        </w:rPr>
        <w:t>ΚΩΝΣΤΑΝΤΙΝΟΣ ΖΟΥΡΑΡ</w:t>
      </w:r>
      <w:ins w:id="4" w:author="Πασχαλίδου Κατερίνα" w:date="2016-05-12T11:36:00Z">
        <w:r>
          <w:rPr>
            <w:rFonts w:eastAsia="Times New Roman"/>
            <w:b/>
            <w:szCs w:val="24"/>
          </w:rPr>
          <w:t>Η</w:t>
        </w:r>
      </w:ins>
      <w:del w:id="5" w:author="Πασχαλίδου Κατερίνα" w:date="2016-05-12T11:36:00Z">
        <w:r w:rsidRPr="002856AF" w:rsidDel="00D27C3B">
          <w:rPr>
            <w:rFonts w:eastAsia="Times New Roman"/>
            <w:b/>
            <w:szCs w:val="24"/>
          </w:rPr>
          <w:delText>Ι</w:delText>
        </w:r>
      </w:del>
      <w:r w:rsidRPr="002856AF">
        <w:rPr>
          <w:rFonts w:eastAsia="Times New Roman"/>
          <w:b/>
          <w:szCs w:val="24"/>
        </w:rPr>
        <w:t xml:space="preserve">Σ: </w:t>
      </w:r>
      <w:r w:rsidRPr="002856AF">
        <w:rPr>
          <w:rFonts w:eastAsia="Times New Roman"/>
          <w:szCs w:val="24"/>
        </w:rPr>
        <w:t xml:space="preserve">Τα σέβη μου, Πρόεδρε. </w:t>
      </w:r>
    </w:p>
    <w:p w14:paraId="21181E24" w14:textId="77777777" w:rsidR="000E1C16" w:rsidRDefault="00D27C3B">
      <w:pPr>
        <w:rPr>
          <w:rFonts w:eastAsia="Times New Roman"/>
          <w:szCs w:val="24"/>
        </w:rPr>
      </w:pPr>
      <w:r w:rsidRPr="002856AF">
        <w:rPr>
          <w:rFonts w:eastAsia="Times New Roman"/>
          <w:szCs w:val="24"/>
        </w:rPr>
        <w:t>Πρέπει να μιλήσουμε, βεβαίως, για το σχέδιο νόμου για την έρευνα. Θα ήθελα να υπενθυμίσω το εξής. Άκουγα και στην Επιτροπή Μορφωτικών</w:t>
      </w:r>
      <w:r w:rsidRPr="002856AF">
        <w:rPr>
          <w:rFonts w:eastAsia="Times New Roman"/>
          <w:szCs w:val="24"/>
        </w:rPr>
        <w:t xml:space="preserve"> Υποθέσεων ότι υπάρχει ένας αποσπασματικός χαρακτήρας πολύ ευκαιριακός, αλλά θα υπενθύμιζα προς τους συναδέλφους, ειδικά τους συναδέλφους που δεν είναι στο γκεζί -δεν είναι δηλαδή στο σαράι μας, δεν είναι δάσκαλοι και ερευνητές- ότι η έρευνα από τότε που υ</w:t>
      </w:r>
      <w:r w:rsidRPr="002856AF">
        <w:rPr>
          <w:rFonts w:eastAsia="Times New Roman"/>
          <w:szCs w:val="24"/>
        </w:rPr>
        <w:t>πάρχει και θα υπάρχει, δηλαδή από αρχής του πλανήτη και του κόσμου, είναι πάντοτε αποσπασματική, είναι πάντοτε ποικιλόμορφη, έχει πάντοτε ποικιλότητα, ποικιλομορφία. Επομένως</w:t>
      </w:r>
      <w:r w:rsidRPr="002856AF">
        <w:rPr>
          <w:rFonts w:eastAsia="Times New Roman"/>
          <w:szCs w:val="24"/>
        </w:rPr>
        <w:t>,</w:t>
      </w:r>
      <w:r w:rsidRPr="002856AF">
        <w:rPr>
          <w:rFonts w:eastAsia="Times New Roman"/>
          <w:szCs w:val="24"/>
        </w:rPr>
        <w:t xml:space="preserve"> ακόμα και οι ρυθμίζουσες την έρευνα διατάξεις</w:t>
      </w:r>
      <w:r w:rsidRPr="002856AF">
        <w:rPr>
          <w:rFonts w:eastAsia="Times New Roman"/>
          <w:szCs w:val="24"/>
        </w:rPr>
        <w:t>,</w:t>
      </w:r>
      <w:r w:rsidRPr="002856AF">
        <w:rPr>
          <w:rFonts w:eastAsia="Times New Roman"/>
          <w:szCs w:val="24"/>
        </w:rPr>
        <w:t xml:space="preserve"> δεν μπορεί παρά να έχουν κατ’ ανά</w:t>
      </w:r>
      <w:r w:rsidRPr="002856AF">
        <w:rPr>
          <w:rFonts w:eastAsia="Times New Roman"/>
          <w:szCs w:val="24"/>
        </w:rPr>
        <w:t>γκην έναν αποσπασματικό χαρακτήρα, ο οποίος ουσιαστικά εκφράζει και τη διαρκή κινητικότητα που έχει η έρευνα, τη συνεχή εναλλαξιμότητα και ρευστότητα, την αντικατάσταση ορισμένων θεσφάτων με άλλα, κ</w:t>
      </w:r>
      <w:r w:rsidRPr="002856AF">
        <w:rPr>
          <w:rFonts w:eastAsia="Times New Roman"/>
          <w:szCs w:val="24"/>
        </w:rPr>
        <w:t>αι ούτω καθεξής</w:t>
      </w:r>
      <w:r w:rsidRPr="002856AF">
        <w:rPr>
          <w:rFonts w:eastAsia="Times New Roman"/>
          <w:szCs w:val="24"/>
        </w:rPr>
        <w:t>.</w:t>
      </w:r>
    </w:p>
    <w:p w14:paraId="21181E25" w14:textId="77777777" w:rsidR="000E1C16" w:rsidRDefault="00D27C3B">
      <w:pPr>
        <w:rPr>
          <w:rFonts w:eastAsia="Times New Roman"/>
          <w:szCs w:val="24"/>
        </w:rPr>
      </w:pPr>
      <w:r w:rsidRPr="002856AF">
        <w:rPr>
          <w:rFonts w:eastAsia="Times New Roman"/>
          <w:szCs w:val="24"/>
        </w:rPr>
        <w:t>Υπάρχει και ένα δεύτερο στοιχείο το οποίο</w:t>
      </w:r>
      <w:r w:rsidRPr="002856AF">
        <w:rPr>
          <w:rFonts w:eastAsia="Times New Roman"/>
          <w:szCs w:val="24"/>
        </w:rPr>
        <w:t xml:space="preserve"> πρέπει να παίρνουμε υπ</w:t>
      </w:r>
      <w:r w:rsidRPr="002856AF">
        <w:rPr>
          <w:rFonts w:eastAsia="Times New Roman"/>
          <w:szCs w:val="24"/>
        </w:rPr>
        <w:t xml:space="preserve">’ </w:t>
      </w:r>
      <w:r w:rsidRPr="002856AF">
        <w:rPr>
          <w:rFonts w:eastAsia="Times New Roman"/>
          <w:szCs w:val="24"/>
        </w:rPr>
        <w:t>όψ</w:t>
      </w:r>
      <w:r w:rsidRPr="002856AF">
        <w:rPr>
          <w:rFonts w:eastAsia="Times New Roman"/>
          <w:szCs w:val="24"/>
        </w:rPr>
        <w:t>ιν</w:t>
      </w:r>
      <w:r w:rsidRPr="002856AF">
        <w:rPr>
          <w:rFonts w:eastAsia="Times New Roman"/>
          <w:szCs w:val="24"/>
        </w:rPr>
        <w:t>, το οποίο έχω την εντύπωση ότι εν τη ρύμη του λόγου του αντιρρητικού το ξεχνάμε πολλές φορές και οι συνάδελφοι. Παρακολουθούσα, παραδείγματος χάρη, την εισηγήτρια της μείζονος αντιλογίας. Δεν μου αρέσει η λέξη αντιπολίτευση, δ</w:t>
      </w:r>
      <w:r w:rsidRPr="002856AF">
        <w:rPr>
          <w:rFonts w:eastAsia="Times New Roman"/>
          <w:szCs w:val="24"/>
        </w:rPr>
        <w:t xml:space="preserve">ιότι είναι κακόζηλη, είναι αδόκιμη επιστημονικά, διότι σημαίνει ότι είσαι εκτός πολιτεύματος, του πολιτεύειν και του πολιτεύεσθαι. </w:t>
      </w:r>
    </w:p>
    <w:p w14:paraId="21181E26" w14:textId="77777777" w:rsidR="000E1C16" w:rsidRDefault="00D27C3B">
      <w:pPr>
        <w:rPr>
          <w:rFonts w:eastAsia="Times New Roman"/>
          <w:szCs w:val="24"/>
        </w:rPr>
      </w:pPr>
      <w:r w:rsidRPr="00290251">
        <w:rPr>
          <w:rFonts w:eastAsia="Times New Roman"/>
          <w:szCs w:val="24"/>
        </w:rPr>
        <w:t xml:space="preserve">Εμείς εδώ από όλες τις παρατάξεις, ακόμη και αυτοί που θέλουν πλήρη αλλαγή του καθεστώτος, εφόσον εν τόπω και χρόνω είμαστε </w:t>
      </w:r>
      <w:r w:rsidRPr="00290251">
        <w:rPr>
          <w:rFonts w:eastAsia="Times New Roman"/>
          <w:szCs w:val="24"/>
        </w:rPr>
        <w:t>στο ενθάδε πολιτεύειν, δεν μπορούμε να είμαστε αντιπολίτευση. Τι είμαστε λ</w:t>
      </w:r>
      <w:r w:rsidRPr="00214ACC">
        <w:rPr>
          <w:rFonts w:eastAsia="Times New Roman"/>
          <w:szCs w:val="24"/>
        </w:rPr>
        <w:t>οιπόν; Έχουμε αντιρρητικό λόγο, αντιλογία. Επομένως</w:t>
      </w:r>
      <w:r w:rsidRPr="00C460F5">
        <w:rPr>
          <w:rFonts w:eastAsia="Times New Roman"/>
          <w:szCs w:val="24"/>
        </w:rPr>
        <w:t xml:space="preserve"> υπάρχουν η </w:t>
      </w:r>
      <w:r w:rsidRPr="00616D06">
        <w:rPr>
          <w:rFonts w:eastAsia="Times New Roman"/>
          <w:szCs w:val="24"/>
        </w:rPr>
        <w:t>μείζ</w:t>
      </w:r>
      <w:r>
        <w:rPr>
          <w:rFonts w:eastAsia="Times New Roman"/>
          <w:szCs w:val="24"/>
        </w:rPr>
        <w:t>ω</w:t>
      </w:r>
      <w:r w:rsidRPr="00616D06">
        <w:rPr>
          <w:rFonts w:eastAsia="Times New Roman"/>
          <w:szCs w:val="24"/>
        </w:rPr>
        <w:t>ν</w:t>
      </w:r>
      <w:r w:rsidRPr="00C460F5">
        <w:rPr>
          <w:rFonts w:eastAsia="Times New Roman"/>
          <w:szCs w:val="24"/>
        </w:rPr>
        <w:t xml:space="preserve"> αντιλογία και οι ελάσσονες αντιλογίες από εδώ. </w:t>
      </w:r>
    </w:p>
    <w:p w14:paraId="21181E27" w14:textId="77777777" w:rsidR="000E1C16" w:rsidRDefault="00D27C3B">
      <w:pPr>
        <w:rPr>
          <w:rFonts w:eastAsia="Times New Roman"/>
          <w:szCs w:val="24"/>
        </w:rPr>
      </w:pPr>
      <w:r w:rsidRPr="00290251">
        <w:rPr>
          <w:rFonts w:eastAsia="Times New Roman"/>
          <w:szCs w:val="24"/>
        </w:rPr>
        <w:t>Θα ήθελα, λοιπόν, να υπενθυμίσω προς τη μείζονα αντιλογία ότι θα</w:t>
      </w:r>
      <w:r w:rsidRPr="00290251">
        <w:rPr>
          <w:rFonts w:eastAsia="Times New Roman"/>
          <w:szCs w:val="24"/>
        </w:rPr>
        <w:t xml:space="preserve"> έχουμε επίσης πάντοτε στη φύση της νομοπλασίας έναν χαρακτήρα που θα χ</w:t>
      </w:r>
      <w:r w:rsidRPr="00214ACC">
        <w:rPr>
          <w:rFonts w:eastAsia="Times New Roman"/>
          <w:szCs w:val="24"/>
        </w:rPr>
        <w:t>αρα</w:t>
      </w:r>
      <w:r w:rsidRPr="001C1443">
        <w:rPr>
          <w:rFonts w:eastAsia="Times New Roman"/>
          <w:szCs w:val="24"/>
        </w:rPr>
        <w:t xml:space="preserve">κτηρίζεται από φωτογραφήσεις, </w:t>
      </w:r>
      <w:r w:rsidRPr="002856AF">
        <w:rPr>
          <w:rFonts w:eastAsia="Times New Roman"/>
          <w:szCs w:val="24"/>
        </w:rPr>
        <w:t>οι οποίες θα εκφράζουν πάντοτε μία πεποίθηση ως προς τις εκλεκτικές συγγένειες</w:t>
      </w:r>
      <w:r>
        <w:rPr>
          <w:rFonts w:eastAsia="Times New Roman"/>
          <w:szCs w:val="24"/>
        </w:rPr>
        <w:t>,</w:t>
      </w:r>
      <w:r w:rsidRPr="002856AF">
        <w:rPr>
          <w:rFonts w:eastAsia="Times New Roman"/>
          <w:szCs w:val="24"/>
        </w:rPr>
        <w:t xml:space="preserve"> που πρέπει να ρυθμίζουν τα ερευνητικά κέντρα κ</w:t>
      </w:r>
      <w:r w:rsidRPr="001D5627">
        <w:rPr>
          <w:rFonts w:eastAsia="Times New Roman"/>
          <w:szCs w:val="24"/>
        </w:rPr>
        <w:t xml:space="preserve">αι </w:t>
      </w:r>
      <w:r w:rsidRPr="00822C3A">
        <w:rPr>
          <w:rFonts w:eastAsia="Times New Roman"/>
          <w:szCs w:val="24"/>
        </w:rPr>
        <w:t>λ</w:t>
      </w:r>
      <w:r w:rsidRPr="00FB5885">
        <w:rPr>
          <w:rFonts w:eastAsia="Times New Roman"/>
          <w:szCs w:val="24"/>
        </w:rPr>
        <w:t>οι</w:t>
      </w:r>
      <w:r w:rsidRPr="006B36B3">
        <w:rPr>
          <w:rFonts w:eastAsia="Times New Roman"/>
          <w:szCs w:val="24"/>
        </w:rPr>
        <w:t>π</w:t>
      </w:r>
      <w:r w:rsidRPr="00F67D51">
        <w:rPr>
          <w:rFonts w:eastAsia="Times New Roman"/>
          <w:szCs w:val="24"/>
        </w:rPr>
        <w:t>ά</w:t>
      </w:r>
      <w:r w:rsidRPr="001F6937">
        <w:rPr>
          <w:rFonts w:eastAsia="Times New Roman"/>
          <w:szCs w:val="24"/>
        </w:rPr>
        <w:t>.</w:t>
      </w:r>
    </w:p>
    <w:p w14:paraId="21181E28" w14:textId="77777777" w:rsidR="000E1C16" w:rsidRDefault="00D27C3B">
      <w:pPr>
        <w:rPr>
          <w:rFonts w:eastAsia="Times New Roman"/>
          <w:szCs w:val="24"/>
        </w:rPr>
      </w:pPr>
      <w:r w:rsidRPr="00307868">
        <w:rPr>
          <w:rFonts w:eastAsia="Times New Roman"/>
          <w:szCs w:val="24"/>
        </w:rPr>
        <w:t>Πιστεύω ότι μερι</w:t>
      </w:r>
      <w:r w:rsidRPr="00307868">
        <w:rPr>
          <w:rFonts w:eastAsia="Times New Roman"/>
          <w:szCs w:val="24"/>
        </w:rPr>
        <w:t xml:space="preserve">κοί συνάδελφοί μου είναι </w:t>
      </w:r>
      <w:r w:rsidRPr="00875107">
        <w:rPr>
          <w:rFonts w:eastAsia="Times New Roman"/>
          <w:szCs w:val="24"/>
        </w:rPr>
        <w:t>πιο προσεγγίσιμοι στις δικές μου απόψεις, οπότε φυσικ</w:t>
      </w:r>
      <w:r w:rsidRPr="00B8113B">
        <w:rPr>
          <w:rFonts w:eastAsia="Times New Roman"/>
          <w:szCs w:val="24"/>
        </w:rPr>
        <w:t>ώ τω λόγω είναι να νομοθετώ και με βάση τη δυνατότητα να προσλάβω αυτούς. Θα έρθουν αργότερα οι άλλοι και θα νομοθετήσουν αλλιώς. Έτσι γίνεται. Δεν χρειάζεται να έχουμε αντιρρήσε</w:t>
      </w:r>
      <w:r w:rsidRPr="00B8113B">
        <w:rPr>
          <w:rFonts w:eastAsia="Times New Roman"/>
          <w:szCs w:val="24"/>
        </w:rPr>
        <w:t>ις δηλαδή, εκτός και αν υ</w:t>
      </w:r>
      <w:r w:rsidRPr="002856AF">
        <w:rPr>
          <w:rFonts w:eastAsia="Times New Roman"/>
          <w:szCs w:val="24"/>
        </w:rPr>
        <w:t>πάρχει χρηματισμός, υπάρχει νεποτισμός, που δεν συμβαίνει. Υπάρχει ουσιαστικά εκλεκτική συγγένεια. Δεν είναι προς θάνατον.</w:t>
      </w:r>
    </w:p>
    <w:p w14:paraId="21181E29" w14:textId="77777777" w:rsidR="000E1C16" w:rsidRDefault="00D27C3B">
      <w:pPr>
        <w:rPr>
          <w:rFonts w:eastAsia="Times New Roman"/>
          <w:szCs w:val="24"/>
        </w:rPr>
      </w:pPr>
      <w:r w:rsidRPr="002856AF">
        <w:rPr>
          <w:rFonts w:eastAsia="Times New Roman"/>
          <w:szCs w:val="24"/>
        </w:rPr>
        <w:t xml:space="preserve">Το τρίτο είναι ότι πρέπει να μην ξεχνούμε εδώ, όσο κρατήσει αυτό το πράγμα, -δηλαδή ενδεχομένως για εκατόν ογδόντα χρόνια από την ίδρυση της </w:t>
      </w:r>
      <w:r w:rsidRPr="001C1443">
        <w:rPr>
          <w:rFonts w:eastAsia="Times New Roman"/>
          <w:szCs w:val="24"/>
        </w:rPr>
        <w:t>Ψωροκώσταινας</w:t>
      </w:r>
      <w:r w:rsidRPr="00C460F5">
        <w:rPr>
          <w:rFonts w:eastAsia="Times New Roman"/>
          <w:szCs w:val="24"/>
        </w:rPr>
        <w:t xml:space="preserve">- ότι η Ελλάς σήμερα και </w:t>
      </w:r>
      <w:r w:rsidRPr="002856AF">
        <w:rPr>
          <w:rFonts w:eastAsia="Times New Roman"/>
          <w:szCs w:val="24"/>
        </w:rPr>
        <w:t>το ελληνικό πολιτικό σύστημα τελεί υπό κατοχή, είμαστε υπό κατοχή, είναι τα μ</w:t>
      </w:r>
      <w:r w:rsidRPr="002856AF">
        <w:rPr>
          <w:rFonts w:eastAsia="Times New Roman"/>
          <w:szCs w:val="24"/>
        </w:rPr>
        <w:t xml:space="preserve">νημόνια. </w:t>
      </w:r>
    </w:p>
    <w:p w14:paraId="21181E2A" w14:textId="77777777" w:rsidR="000E1C16" w:rsidRDefault="00D27C3B">
      <w:pPr>
        <w:rPr>
          <w:rFonts w:eastAsia="Times New Roman"/>
          <w:szCs w:val="24"/>
        </w:rPr>
      </w:pPr>
      <w:r w:rsidRPr="005057D7">
        <w:rPr>
          <w:rFonts w:eastAsia="Times New Roman"/>
          <w:szCs w:val="24"/>
        </w:rPr>
        <w:t>Επομένως</w:t>
      </w:r>
      <w:r w:rsidRPr="006679F9">
        <w:rPr>
          <w:rFonts w:eastAsia="Times New Roman"/>
          <w:szCs w:val="24"/>
        </w:rPr>
        <w:t xml:space="preserve"> η </w:t>
      </w:r>
      <w:r w:rsidRPr="002856AF">
        <w:rPr>
          <w:rFonts w:eastAsia="Times New Roman"/>
          <w:szCs w:val="24"/>
        </w:rPr>
        <w:t>Κυβέρνηση δεν είναι μεν κατοχική κυβέρνηση, δεν είναι κυβέρνηση Τσολάκογλου, δεν είναι κυβέρνηση Λογοθε</w:t>
      </w:r>
      <w:r w:rsidRPr="001D5627">
        <w:rPr>
          <w:rFonts w:eastAsia="Times New Roman"/>
          <w:szCs w:val="24"/>
        </w:rPr>
        <w:t>τοπούλου, δεν είναι κ</w:t>
      </w:r>
      <w:r w:rsidRPr="002856AF">
        <w:rPr>
          <w:rFonts w:eastAsia="Times New Roman"/>
          <w:szCs w:val="24"/>
        </w:rPr>
        <w:t>υβέρνηση Ράλλη, αλλά είναι Κυβέρνηση –όπως σας έχω πει ξανά- υπό κατοχή, όπως ακριβώς ήταν η ΠΕΕΑ, η Πολιτική Ε</w:t>
      </w:r>
      <w:r w:rsidRPr="002856AF">
        <w:rPr>
          <w:rFonts w:eastAsia="Times New Roman"/>
          <w:szCs w:val="24"/>
        </w:rPr>
        <w:t>πιτροπή Εθνικής Απελευθερώσεως. Ενώ ο ΕΛΑΣ είχε φτάσει να έχει τη μεγαλύτερη ισχύ τότε –καλοκαίρι του ’44-, δυστυχώς ο ίδιος ο ΕΛΑΣ, ο ισχυρότατος τότε ΕΛΑΣ, παρακολουθούσε ανίσχυρος τις σφαγές στην Αθήνα, στην Κρήτη, διότι η συγκεκριμένη εν τόπω και χρόνω</w:t>
      </w:r>
      <w:r w:rsidRPr="002856AF">
        <w:rPr>
          <w:rFonts w:eastAsia="Times New Roman"/>
          <w:szCs w:val="24"/>
        </w:rPr>
        <w:t xml:space="preserve"> Ιούνιο, Ιούλιο και Αύγουστο του ’44 υπερσυγκέντρωση των γερμανικών δυνάμεων της Αεροπορίας, των τεθωρακισμένων κ</w:t>
      </w:r>
      <w:r w:rsidRPr="00FB5885">
        <w:rPr>
          <w:rFonts w:eastAsia="Times New Roman"/>
          <w:szCs w:val="24"/>
        </w:rPr>
        <w:t xml:space="preserve">αι </w:t>
      </w:r>
      <w:r w:rsidRPr="00822C3A">
        <w:rPr>
          <w:rFonts w:eastAsia="Times New Roman"/>
          <w:szCs w:val="24"/>
        </w:rPr>
        <w:t>λ</w:t>
      </w:r>
      <w:r w:rsidRPr="00FB5885">
        <w:rPr>
          <w:rFonts w:eastAsia="Times New Roman"/>
          <w:szCs w:val="24"/>
        </w:rPr>
        <w:t>οι</w:t>
      </w:r>
      <w:r w:rsidRPr="006B36B3">
        <w:rPr>
          <w:rFonts w:eastAsia="Times New Roman"/>
          <w:szCs w:val="24"/>
        </w:rPr>
        <w:t>π</w:t>
      </w:r>
      <w:r w:rsidRPr="001F6937">
        <w:rPr>
          <w:rFonts w:eastAsia="Times New Roman"/>
          <w:szCs w:val="24"/>
        </w:rPr>
        <w:t>ά</w:t>
      </w:r>
      <w:r w:rsidRPr="00711B79">
        <w:rPr>
          <w:rFonts w:eastAsia="Times New Roman"/>
          <w:szCs w:val="24"/>
        </w:rPr>
        <w:t xml:space="preserve"> δεν επ</w:t>
      </w:r>
      <w:r w:rsidRPr="00307868">
        <w:rPr>
          <w:rFonts w:eastAsia="Times New Roman"/>
          <w:szCs w:val="24"/>
        </w:rPr>
        <w:t>έτρεπε μετωπική αντιμετώπιση από τον ΕΛΑΣ.</w:t>
      </w:r>
    </w:p>
    <w:p w14:paraId="21181E2B" w14:textId="77777777" w:rsidR="000E1C16" w:rsidRDefault="00D27C3B">
      <w:pPr>
        <w:rPr>
          <w:rFonts w:eastAsia="Times New Roman"/>
          <w:szCs w:val="24"/>
        </w:rPr>
      </w:pPr>
      <w:r w:rsidRPr="00B8113B">
        <w:rPr>
          <w:rFonts w:eastAsia="Times New Roman"/>
          <w:szCs w:val="24"/>
        </w:rPr>
        <w:t xml:space="preserve">Επομένως, αυτά, τηρουμένων όχι αναλογιών, αλλά ευρυθμιών, πρέπει να τα έχουμε υπόψη, γιατί αλλιώς πραγματικά θα είμαστε σαν ανεμιαία δόγματα, δηλαδή λέμε στον αέρα ότι φταίει αυτή η </w:t>
      </w:r>
      <w:r w:rsidRPr="002856AF">
        <w:rPr>
          <w:rFonts w:eastAsia="Times New Roman"/>
          <w:szCs w:val="24"/>
        </w:rPr>
        <w:t xml:space="preserve">Κυβέρνηση. </w:t>
      </w:r>
    </w:p>
    <w:p w14:paraId="21181E2C" w14:textId="77777777" w:rsidR="000E1C16" w:rsidRDefault="00D27C3B">
      <w:pPr>
        <w:rPr>
          <w:rFonts w:eastAsia="Times New Roman"/>
          <w:szCs w:val="24"/>
        </w:rPr>
      </w:pPr>
      <w:r w:rsidRPr="00FB5885">
        <w:rPr>
          <w:rFonts w:eastAsia="Times New Roman"/>
          <w:szCs w:val="24"/>
        </w:rPr>
        <w:t>Αχρηματία έχουμε, υπό κατοχήν είμαστε και είδα στο σχέδιο νόμο</w:t>
      </w:r>
      <w:r w:rsidRPr="00FB5885">
        <w:rPr>
          <w:rFonts w:eastAsia="Times New Roman"/>
          <w:szCs w:val="24"/>
        </w:rPr>
        <w:t>υ ό</w:t>
      </w:r>
      <w:r w:rsidRPr="00822C3A">
        <w:rPr>
          <w:rFonts w:eastAsia="Times New Roman"/>
          <w:szCs w:val="24"/>
        </w:rPr>
        <w:t>τι πάρα πολλές από τις ρυθμίσεις βρίσκονται υπό το καθεστώς της αχρηματίας. Παράδειγμα αποτελούν οι συνενώσεις ορισμένων νηπιαγωγείων οι οποίες δεν είναι κακές, όταν μάλιστα, όπως μας είπε ο Υπουργός, υπάρχει πάντοτε ο σεβασμός του πλησιαιτέρου, του πλη</w:t>
      </w:r>
      <w:r w:rsidRPr="00822C3A">
        <w:rPr>
          <w:rFonts w:eastAsia="Times New Roman"/>
          <w:szCs w:val="24"/>
        </w:rPr>
        <w:t>σια</w:t>
      </w:r>
      <w:r w:rsidRPr="00FB5885">
        <w:rPr>
          <w:rFonts w:eastAsia="Times New Roman"/>
          <w:szCs w:val="24"/>
        </w:rPr>
        <w:t>ιτάτου, δεν μετακινούνται χιλιόμετρα ανήλικα παιδιά κ</w:t>
      </w:r>
      <w:r w:rsidRPr="006B36B3">
        <w:rPr>
          <w:rFonts w:eastAsia="Times New Roman"/>
          <w:szCs w:val="24"/>
        </w:rPr>
        <w:t xml:space="preserve">αι </w:t>
      </w:r>
      <w:r w:rsidRPr="001F6937">
        <w:rPr>
          <w:rFonts w:eastAsia="Times New Roman"/>
          <w:szCs w:val="24"/>
        </w:rPr>
        <w:t>λ</w:t>
      </w:r>
      <w:r w:rsidRPr="00711B79">
        <w:rPr>
          <w:rFonts w:eastAsia="Times New Roman"/>
          <w:szCs w:val="24"/>
        </w:rPr>
        <w:t>οι</w:t>
      </w:r>
      <w:r w:rsidRPr="00307868">
        <w:rPr>
          <w:rFonts w:eastAsia="Times New Roman"/>
          <w:szCs w:val="24"/>
        </w:rPr>
        <w:t>π</w:t>
      </w:r>
      <w:r w:rsidRPr="00875107">
        <w:rPr>
          <w:rFonts w:eastAsia="Times New Roman"/>
          <w:szCs w:val="24"/>
        </w:rPr>
        <w:t>ά</w:t>
      </w:r>
      <w:r w:rsidRPr="00B8113B">
        <w:rPr>
          <w:rFonts w:eastAsia="Times New Roman"/>
          <w:szCs w:val="24"/>
        </w:rPr>
        <w:t xml:space="preserve">. </w:t>
      </w:r>
    </w:p>
    <w:p w14:paraId="21181E2D" w14:textId="77777777" w:rsidR="000E1C16" w:rsidRDefault="00D27C3B">
      <w:pPr>
        <w:rPr>
          <w:rFonts w:eastAsia="Times New Roman"/>
          <w:szCs w:val="24"/>
        </w:rPr>
      </w:pPr>
      <w:r w:rsidRPr="002856AF">
        <w:rPr>
          <w:rFonts w:eastAsia="Times New Roman"/>
          <w:szCs w:val="24"/>
        </w:rPr>
        <w:t>Επομένως η αχρηματία με βάση το καθεστώς της νομοπλασίας υπό καθεστώς ανάγκης εμφανίζει ακριβώς μια κατάσταση, η οποία ελπίζω να είναι προσωρινή</w:t>
      </w:r>
      <w:r w:rsidRPr="00290251">
        <w:rPr>
          <w:rFonts w:eastAsia="Times New Roman"/>
          <w:szCs w:val="24"/>
        </w:rPr>
        <w:t>,</w:t>
      </w:r>
      <w:r w:rsidRPr="00214ACC">
        <w:rPr>
          <w:rFonts w:eastAsia="Times New Roman"/>
          <w:szCs w:val="24"/>
        </w:rPr>
        <w:t xml:space="preserve"> και δεν μπορεί να είναι πάντοτε ευχάριστη.</w:t>
      </w:r>
      <w:r w:rsidRPr="001C1443">
        <w:rPr>
          <w:rFonts w:eastAsia="Times New Roman"/>
          <w:szCs w:val="24"/>
        </w:rPr>
        <w:t xml:space="preserve"> </w:t>
      </w:r>
      <w:r w:rsidRPr="00616D06">
        <w:rPr>
          <w:rFonts w:eastAsia="Times New Roman"/>
          <w:szCs w:val="24"/>
        </w:rPr>
        <w:t>Όμως τουλάχιστον έχοντας ψιλοφυλλομετρήσει τον ν. 4310, διαπίστωσα ότι όντως ρυθμίζει ορισμένα πράγματα λόγω της πολυπλοκότητας που είχε ο προηγούμενος νόμος. Και από αυτήν την άποψη, εμφανίζει ποι</w:t>
      </w:r>
      <w:r>
        <w:rPr>
          <w:rFonts w:eastAsia="Times New Roman"/>
          <w:szCs w:val="24"/>
        </w:rPr>
        <w:t>ά</w:t>
      </w:r>
      <w:r w:rsidRPr="00616D06">
        <w:rPr>
          <w:rFonts w:eastAsia="Times New Roman"/>
          <w:szCs w:val="24"/>
        </w:rPr>
        <w:t xml:space="preserve">ν </w:t>
      </w:r>
      <w:r>
        <w:rPr>
          <w:rFonts w:eastAsia="Times New Roman"/>
          <w:szCs w:val="24"/>
        </w:rPr>
        <w:t>τίνα</w:t>
      </w:r>
      <w:r>
        <w:rPr>
          <w:rFonts w:eastAsia="Times New Roman"/>
          <w:szCs w:val="24"/>
        </w:rPr>
        <w:t xml:space="preserve"> </w:t>
      </w:r>
      <w:r w:rsidRPr="002856AF">
        <w:rPr>
          <w:rFonts w:eastAsia="Times New Roman"/>
          <w:szCs w:val="24"/>
        </w:rPr>
        <w:t xml:space="preserve">βελτίωση. </w:t>
      </w:r>
    </w:p>
    <w:p w14:paraId="21181E2E" w14:textId="77777777" w:rsidR="000E1C16" w:rsidRDefault="00D27C3B">
      <w:pPr>
        <w:rPr>
          <w:rFonts w:eastAsia="Times New Roman"/>
          <w:szCs w:val="24"/>
        </w:rPr>
      </w:pPr>
      <w:r w:rsidRPr="001C1443">
        <w:rPr>
          <w:rFonts w:eastAsia="Times New Roman"/>
          <w:szCs w:val="24"/>
        </w:rPr>
        <w:t>Θα ήθελα να κάνω δυο παρατηρήσεις, για</w:t>
      </w:r>
      <w:r w:rsidRPr="00C460F5">
        <w:rPr>
          <w:rFonts w:eastAsia="Times New Roman"/>
          <w:szCs w:val="24"/>
        </w:rPr>
        <w:t xml:space="preserve">τί είναι καλό να ασκούμε και την αλληλοδιδακτική μέθοδο μεταξύ μας, εφόσον πρέπει να αλληλοδιδασκόμαστε συνέχεια, όπως το κάναμε επί τουρκοκρατίας, και εμείς ως Βουλευταί. </w:t>
      </w:r>
    </w:p>
    <w:p w14:paraId="21181E2F" w14:textId="77777777" w:rsidR="000E1C16" w:rsidRDefault="00D27C3B">
      <w:pPr>
        <w:rPr>
          <w:rFonts w:eastAsia="Times New Roman"/>
          <w:szCs w:val="24"/>
        </w:rPr>
      </w:pPr>
      <w:r w:rsidRPr="00DF4CB9">
        <w:rPr>
          <w:rFonts w:eastAsia="Times New Roman"/>
          <w:szCs w:val="24"/>
        </w:rPr>
        <w:t xml:space="preserve">Είπε ο καλός μου Γαβρόγλου το μεσημέρι, πριν από λίγο, ως </w:t>
      </w:r>
      <w:r w:rsidRPr="00B24C18">
        <w:rPr>
          <w:rFonts w:eastAsia="Times New Roman"/>
          <w:szCs w:val="24"/>
        </w:rPr>
        <w:t>ε</w:t>
      </w:r>
      <w:r w:rsidRPr="00A67A2F">
        <w:rPr>
          <w:rFonts w:eastAsia="Times New Roman"/>
          <w:szCs w:val="24"/>
        </w:rPr>
        <w:t>ισηγητής ότι,</w:t>
      </w:r>
      <w:r w:rsidRPr="00D676BB">
        <w:rPr>
          <w:rFonts w:eastAsia="Times New Roman"/>
          <w:szCs w:val="24"/>
        </w:rPr>
        <w:t xml:space="preserve"> παρα</w:t>
      </w:r>
      <w:r w:rsidRPr="005117C9">
        <w:rPr>
          <w:rFonts w:eastAsia="Times New Roman"/>
          <w:szCs w:val="24"/>
        </w:rPr>
        <w:t>δείγμα</w:t>
      </w:r>
      <w:r w:rsidRPr="005117C9">
        <w:rPr>
          <w:rFonts w:eastAsia="Times New Roman"/>
          <w:szCs w:val="24"/>
        </w:rPr>
        <w:t xml:space="preserve">τος χάριν, από πολλές συζητήσεις μεταξύ συναδέλφων –φυσικά- και Βουλευτών –επίσης φυσικά- διαπίστωσε ότι υπάρχει μια κοινή ομολογία ότι τα διδακτικά βιβλία του σχολείου είναι εν πολλοίς, σε μεγάλο βαθμό και σε πολλές κατευθύνσεις ακατάλληλα. Όλοι θα </w:t>
      </w:r>
      <w:r w:rsidRPr="00B87D66">
        <w:rPr>
          <w:rFonts w:eastAsia="Times New Roman"/>
          <w:szCs w:val="24"/>
        </w:rPr>
        <w:t>συμφων</w:t>
      </w:r>
      <w:r w:rsidRPr="00B87D66">
        <w:rPr>
          <w:rFonts w:eastAsia="Times New Roman"/>
          <w:szCs w:val="24"/>
        </w:rPr>
        <w:t xml:space="preserve">ήσουμε, αλλά η γενικότητα της λέξεως </w:t>
      </w:r>
      <w:r w:rsidRPr="002856AF">
        <w:rPr>
          <w:rFonts w:eastAsia="Times New Roman"/>
          <w:szCs w:val="24"/>
        </w:rPr>
        <w:t xml:space="preserve">ακατάλληλα δεν μας επιτρέπει βεβαίως να συμφωνήσουμε επί του συγκεκριμένου, δηλαδή επί του τόδε τι. </w:t>
      </w:r>
    </w:p>
    <w:p w14:paraId="21181E30" w14:textId="77777777" w:rsidR="000E1C16" w:rsidRDefault="00D27C3B">
      <w:pPr>
        <w:rPr>
          <w:rFonts w:eastAsia="Times New Roman"/>
          <w:szCs w:val="24"/>
        </w:rPr>
      </w:pPr>
      <w:r w:rsidRPr="00290251">
        <w:rPr>
          <w:rFonts w:eastAsia="Times New Roman"/>
          <w:szCs w:val="24"/>
        </w:rPr>
        <w:t>Θα έρθω, παραδείγματος χάριν, σ’ αυτά τα οποία από πρώτης Δημοτικού μέχρι τελευταίας τάξεως του Λυκείου ενδεχομέν</w:t>
      </w:r>
      <w:r w:rsidRPr="00214ACC">
        <w:rPr>
          <w:rFonts w:eastAsia="Times New Roman"/>
          <w:szCs w:val="24"/>
        </w:rPr>
        <w:t xml:space="preserve">ως ή </w:t>
      </w:r>
      <w:r w:rsidRPr="00214ACC">
        <w:rPr>
          <w:rFonts w:eastAsia="Times New Roman"/>
          <w:szCs w:val="24"/>
        </w:rPr>
        <w:t>τη</w:t>
      </w:r>
      <w:r w:rsidRPr="001C1443">
        <w:rPr>
          <w:rFonts w:eastAsia="Times New Roman"/>
          <w:szCs w:val="24"/>
        </w:rPr>
        <w:t>ς υποχρεωτικής εκπαιδεύσεως -που είναι η Γ΄ Γυμνασίου- είναι τα κοινωνιογνωστικά μαθήματα, τα ανθρωπογνωστικά μαθήματα, μαθήματα λογοτεχνίας, ποιήσεως –με συγχωρείτε, αλλά θα χρησιμοποιήσω και μια άσεμνη λέξη σ’ αυτό το Κοινοβούλιο- και στα εθνοπλασ</w:t>
      </w:r>
      <w:r w:rsidRPr="00C460F5">
        <w:rPr>
          <w:rFonts w:eastAsia="Times New Roman"/>
          <w:szCs w:val="24"/>
        </w:rPr>
        <w:t xml:space="preserve">τικά </w:t>
      </w:r>
      <w:r w:rsidRPr="00C460F5">
        <w:rPr>
          <w:rFonts w:eastAsia="Times New Roman"/>
          <w:szCs w:val="24"/>
        </w:rPr>
        <w:t xml:space="preserve">μαθήματα. Γιατί για μερικούς πολύ προχωρημένους κύκλους, Υπουργέ μου, σ’ αυτό το Κοινοβούλιο και εκτός Κοινοβουλίου, που είναι πολύ </w:t>
      </w:r>
      <w:r w:rsidRPr="00616D06">
        <w:rPr>
          <w:rFonts w:eastAsia="Times New Roman"/>
          <w:szCs w:val="24"/>
        </w:rPr>
        <w:t>προχωρημέν</w:t>
      </w:r>
      <w:r>
        <w:rPr>
          <w:rFonts w:eastAsia="Times New Roman"/>
          <w:szCs w:val="24"/>
        </w:rPr>
        <w:t>οι</w:t>
      </w:r>
      <w:r w:rsidRPr="00C460F5">
        <w:rPr>
          <w:rFonts w:eastAsia="Times New Roman"/>
          <w:szCs w:val="24"/>
        </w:rPr>
        <w:t xml:space="preserve"> ως προκεχωρημένα φυλάκια του ΝΑΤΟ και του ελεύθερου κόσμου, η λέξη </w:t>
      </w:r>
      <w:r w:rsidRPr="002856AF">
        <w:rPr>
          <w:rFonts w:eastAsia="Times New Roman"/>
          <w:szCs w:val="24"/>
        </w:rPr>
        <w:t>έθνος είναι άσεμνος. Για μένα η λέξη</w:t>
      </w:r>
      <w:r w:rsidRPr="005057D7">
        <w:rPr>
          <w:rFonts w:eastAsia="Times New Roman"/>
          <w:szCs w:val="24"/>
        </w:rPr>
        <w:t xml:space="preserve"> </w:t>
      </w:r>
      <w:r w:rsidRPr="006679F9">
        <w:rPr>
          <w:rFonts w:eastAsia="Times New Roman"/>
          <w:szCs w:val="24"/>
        </w:rPr>
        <w:t>έθνος</w:t>
      </w:r>
      <w:r w:rsidRPr="00A67A2F">
        <w:rPr>
          <w:rFonts w:eastAsia="Times New Roman"/>
          <w:szCs w:val="24"/>
        </w:rPr>
        <w:t xml:space="preserve"> έ</w:t>
      </w:r>
      <w:r w:rsidRPr="00A67A2F">
        <w:rPr>
          <w:rFonts w:eastAsia="Times New Roman"/>
          <w:szCs w:val="24"/>
        </w:rPr>
        <w:t xml:space="preserve">χει πρώτα-πρώτα επιστημολογικό καθεστώς βαρύτητος και εκφράζει συγκεκριμένη ισορροπία της σημερινής κοινωνίας. </w:t>
      </w:r>
    </w:p>
    <w:p w14:paraId="21181E31" w14:textId="77777777" w:rsidR="000E1C16" w:rsidRDefault="00D27C3B">
      <w:pPr>
        <w:rPr>
          <w:rFonts w:eastAsia="Times New Roman"/>
          <w:szCs w:val="24"/>
        </w:rPr>
      </w:pPr>
      <w:r w:rsidRPr="00290251">
        <w:rPr>
          <w:rFonts w:eastAsia="Times New Roman"/>
          <w:szCs w:val="24"/>
        </w:rPr>
        <w:t>Επομένως</w:t>
      </w:r>
      <w:r w:rsidRPr="001C1443">
        <w:rPr>
          <w:rFonts w:eastAsia="Times New Roman"/>
          <w:szCs w:val="24"/>
        </w:rPr>
        <w:t xml:space="preserve"> για μερικά από αυτά τα βιβλία θα σφαχτούμε, όπως θα έλεγε και ο Μακρυγιάννης. Δεν είναι δυνατόν να ανεχθώ, για παράδειγμα, β</w:t>
      </w:r>
      <w:r w:rsidRPr="002856AF">
        <w:rPr>
          <w:rFonts w:eastAsia="Times New Roman"/>
          <w:szCs w:val="24"/>
        </w:rPr>
        <w:t>ιβ</w:t>
      </w:r>
      <w:r w:rsidRPr="005057D7">
        <w:rPr>
          <w:rFonts w:eastAsia="Times New Roman"/>
          <w:szCs w:val="24"/>
        </w:rPr>
        <w:t>λίο της Β</w:t>
      </w:r>
      <w:r w:rsidRPr="005057D7">
        <w:rPr>
          <w:rFonts w:eastAsia="Times New Roman"/>
          <w:szCs w:val="24"/>
        </w:rPr>
        <w:t>΄ Γυμνασίου που θα λέει, παραδείγματος χάριν, ότι η μάγισσα τάδε δεν χωνεύει τα κάλαντα και έβριζε τα παιδιά και τα έλεγε «…», ξέχασα την έκφραση. Εγώ δεν κατάλαβα ποτέ για ποιον λόγο σε έναν σ</w:t>
      </w:r>
      <w:r w:rsidRPr="00DF4CB9">
        <w:rPr>
          <w:rFonts w:eastAsia="Times New Roman"/>
          <w:szCs w:val="24"/>
        </w:rPr>
        <w:t>τοιχειωδώς ισορροπημένο άνθρωπο, είτε αυτός είναι αρ</w:t>
      </w:r>
      <w:r w:rsidRPr="006679F9">
        <w:rPr>
          <w:rFonts w:eastAsia="Times New Roman"/>
          <w:szCs w:val="24"/>
        </w:rPr>
        <w:t>ιστερός είτ</w:t>
      </w:r>
      <w:r w:rsidRPr="006679F9">
        <w:rPr>
          <w:rFonts w:eastAsia="Times New Roman"/>
          <w:szCs w:val="24"/>
        </w:rPr>
        <w:t xml:space="preserve">ε δεξιός –το </w:t>
      </w:r>
      <w:r w:rsidRPr="00A67A2F">
        <w:rPr>
          <w:rFonts w:eastAsia="Times New Roman"/>
          <w:szCs w:val="24"/>
        </w:rPr>
        <w:t>δεξιός</w:t>
      </w:r>
      <w:r w:rsidRPr="00D676BB">
        <w:rPr>
          <w:rFonts w:eastAsia="Times New Roman"/>
          <w:szCs w:val="24"/>
        </w:rPr>
        <w:t xml:space="preserve"> έχει λιγότερη ισορροπία ενδεχομένως, όπως και το </w:t>
      </w:r>
      <w:r w:rsidRPr="00B87D66">
        <w:rPr>
          <w:rFonts w:eastAsia="Times New Roman"/>
          <w:szCs w:val="24"/>
        </w:rPr>
        <w:t>αριστερός</w:t>
      </w:r>
      <w:r w:rsidRPr="002856AF">
        <w:rPr>
          <w:rFonts w:eastAsia="Times New Roman"/>
          <w:szCs w:val="24"/>
        </w:rPr>
        <w:t xml:space="preserve">- δεν του αρέσουν, παραδείγματος χάριν, τα κάλαντα. Τι στο καλό βρίσκεις κακό ή αντιδραστικό στα κάλαντα και δεν σου αρέσουν τα κάλαντα; </w:t>
      </w:r>
    </w:p>
    <w:p w14:paraId="21181E32" w14:textId="77777777" w:rsidR="000E1C16" w:rsidRDefault="00D27C3B">
      <w:pPr>
        <w:contextualSpacing/>
        <w:rPr>
          <w:rFonts w:eastAsia="Times New Roman"/>
          <w:szCs w:val="24"/>
        </w:rPr>
      </w:pPr>
      <w:r w:rsidRPr="002856AF">
        <w:rPr>
          <w:rFonts w:eastAsia="Times New Roman"/>
          <w:szCs w:val="24"/>
        </w:rPr>
        <w:t>Αυτή, λοιπόν, η παχυλή ηλιθιότης, η οποί</w:t>
      </w:r>
      <w:r w:rsidRPr="002856AF">
        <w:rPr>
          <w:rFonts w:eastAsia="Times New Roman"/>
          <w:szCs w:val="24"/>
        </w:rPr>
        <w:t>α έχει επικρατήσει σε πάρα πολλά σχολικά βιβλία, αποτέλεσμα ενός έρποντος προοδευτισμού, είναι καιρός να τελειώνει.</w:t>
      </w:r>
    </w:p>
    <w:p w14:paraId="21181E33" w14:textId="77777777" w:rsidR="000E1C16" w:rsidRDefault="00D27C3B">
      <w:pPr>
        <w:contextualSpacing/>
        <w:rPr>
          <w:rFonts w:eastAsia="Times New Roman"/>
          <w:szCs w:val="24"/>
        </w:rPr>
      </w:pPr>
      <w:r w:rsidRPr="002856AF">
        <w:rPr>
          <w:rFonts w:eastAsia="Times New Roman"/>
          <w:szCs w:val="24"/>
        </w:rPr>
        <w:t>Το δεύτερο στοιχείο, είδα πάλι με συγκρατημένη απόγνωση και μια ευωχία λόγω αγνοίας κινδύνου του Γαβρόγλου, όχι δική μου, ότι είναι πολύ προ</w:t>
      </w:r>
      <w:r w:rsidRPr="002856AF">
        <w:rPr>
          <w:rFonts w:eastAsia="Times New Roman"/>
          <w:szCs w:val="24"/>
        </w:rPr>
        <w:t xml:space="preserve">οδευτικό να εισαχθεί και η δεύτερη ξένη γλώσσα στα παιδάκια. </w:t>
      </w:r>
    </w:p>
    <w:p w14:paraId="21181E34" w14:textId="77777777" w:rsidR="000E1C16" w:rsidRDefault="00D27C3B">
      <w:pPr>
        <w:contextualSpacing/>
        <w:rPr>
          <w:rFonts w:eastAsia="Times New Roman"/>
          <w:szCs w:val="24"/>
        </w:rPr>
      </w:pPr>
      <w:r w:rsidRPr="00290251">
        <w:rPr>
          <w:rFonts w:eastAsia="Times New Roman"/>
          <w:szCs w:val="24"/>
        </w:rPr>
        <w:t>Όπως θα ξέρετε</w:t>
      </w:r>
      <w:r w:rsidRPr="00214ACC">
        <w:rPr>
          <w:rFonts w:eastAsia="Times New Roman"/>
          <w:szCs w:val="24"/>
        </w:rPr>
        <w:t>,</w:t>
      </w:r>
      <w:r w:rsidRPr="001C1443">
        <w:rPr>
          <w:rFonts w:eastAsia="Times New Roman"/>
          <w:szCs w:val="24"/>
        </w:rPr>
        <w:t xml:space="preserve"> όσοι ασχολούμαστε τουλάχιστον με την έρευνα, </w:t>
      </w:r>
      <w:r w:rsidRPr="005057D7">
        <w:rPr>
          <w:rFonts w:eastAsia="Times New Roman"/>
          <w:szCs w:val="24"/>
        </w:rPr>
        <w:t>τ</w:t>
      </w:r>
      <w:r w:rsidRPr="00DF4CB9">
        <w:rPr>
          <w:rFonts w:eastAsia="Times New Roman"/>
          <w:szCs w:val="24"/>
        </w:rPr>
        <w:t>ώρα η έρευνα γίνεται στα αγγλικά παγκοσμίως, επομένως για να πάρεις ένα Βραβείο Νόμπελ -άρα δια της α</w:t>
      </w:r>
      <w:r w:rsidRPr="006679F9">
        <w:rPr>
          <w:rFonts w:eastAsia="Times New Roman"/>
          <w:szCs w:val="24"/>
        </w:rPr>
        <w:t xml:space="preserve">γγλικής γλώσσας εκπεφρασμένο </w:t>
      </w:r>
      <w:r w:rsidRPr="006679F9">
        <w:rPr>
          <w:rFonts w:eastAsia="Times New Roman"/>
          <w:szCs w:val="24"/>
        </w:rPr>
        <w:t>στην αγγλική γλώσσα</w:t>
      </w:r>
      <w:r>
        <w:rPr>
          <w:rFonts w:eastAsia="Times New Roman"/>
          <w:szCs w:val="24"/>
        </w:rPr>
        <w:t>,</w:t>
      </w:r>
      <w:r w:rsidRPr="00C460F5">
        <w:rPr>
          <w:rFonts w:eastAsia="Times New Roman"/>
          <w:szCs w:val="24"/>
        </w:rPr>
        <w:t xml:space="preserve"> περίπου- στη φυσική, στη χημεία, στα μαθηματικά -εκεί που δεν θέλει δηλαδή γράμματα, θέλει ιδιοφυία, ταλέντο και σύμβολα- θέλει περίπου εξακόσιες λέξεις, εκ των οποίων εβδομήντα είναι ρήματα και εκ των οποίων εβδομήντα ρημάτων τα τριάν</w:t>
      </w:r>
      <w:r w:rsidRPr="00C460F5">
        <w:rPr>
          <w:rFonts w:eastAsia="Times New Roman"/>
          <w:szCs w:val="24"/>
        </w:rPr>
        <w:t xml:space="preserve">τα είναι και συνδετικά. Κατά σύμπτωση δε, Κώστα Γαβρόγλου, στις δικές μου επιστήμες και στις δικές σου κυρίως, από τις εξακόσιες αυτές πενιχρές λέξεις που χρειάζεσαι για να πάρεις Βραβείο Νόμπελ οι μισές είναι ελληνικές. </w:t>
      </w:r>
    </w:p>
    <w:p w14:paraId="21181E35" w14:textId="77777777" w:rsidR="000E1C16" w:rsidRDefault="00D27C3B">
      <w:pPr>
        <w:contextualSpacing/>
        <w:rPr>
          <w:rFonts w:eastAsia="Times New Roman"/>
          <w:szCs w:val="24"/>
        </w:rPr>
      </w:pPr>
      <w:r w:rsidRPr="00290251">
        <w:rPr>
          <w:rFonts w:eastAsia="Times New Roman"/>
          <w:szCs w:val="24"/>
        </w:rPr>
        <w:t>Συμπ</w:t>
      </w:r>
      <w:r w:rsidRPr="00214ACC">
        <w:rPr>
          <w:rFonts w:eastAsia="Times New Roman"/>
          <w:szCs w:val="24"/>
        </w:rPr>
        <w:t>έρασμα: Η δ</w:t>
      </w:r>
      <w:r w:rsidRPr="001C1443">
        <w:rPr>
          <w:rFonts w:eastAsia="Times New Roman"/>
          <w:szCs w:val="24"/>
        </w:rPr>
        <w:t>εύτερη γλώσσα στα π</w:t>
      </w:r>
      <w:r w:rsidRPr="001C1443">
        <w:rPr>
          <w:rFonts w:eastAsia="Times New Roman"/>
          <w:szCs w:val="24"/>
        </w:rPr>
        <w:t xml:space="preserve">αιδάκια των πέντε ετών είναι μείζον παιδαγωγικό σφάλμα. Εκείνο το οποίο θα σας πρότεινα ως ζύμωση να το ξανασυζητήσουμε -αυτό το οποίο συζητούν πάρα πολλοί παιδαγωγοί, πάρα πολλοί δάσκαλοι της πιάτσας, που είμαστε χρόνια στην </w:t>
      </w:r>
      <w:r w:rsidRPr="00C460F5">
        <w:rPr>
          <w:rFonts w:eastAsia="Times New Roman"/>
          <w:szCs w:val="24"/>
        </w:rPr>
        <w:t>π</w:t>
      </w:r>
      <w:r w:rsidRPr="002856AF">
        <w:rPr>
          <w:rFonts w:eastAsia="Times New Roman"/>
          <w:szCs w:val="24"/>
        </w:rPr>
        <w:t>ιάτσα- είναι, επειδή όλα τα δ</w:t>
      </w:r>
      <w:r w:rsidRPr="002856AF">
        <w:rPr>
          <w:rFonts w:eastAsia="Times New Roman"/>
          <w:szCs w:val="24"/>
        </w:rPr>
        <w:t>άχτυλα δεν είναι ίδια και επειδή δεν είναι βέβαιον ότι είμαστε Κινέζοι ακόμη ή ότι θα γίνουμε ή ότι είμαστε Χιλιανοί ή Ίνκας και επομένως «αρχή σοφίας η διάκρισις</w:t>
      </w:r>
      <w:r>
        <w:rPr>
          <w:rFonts w:eastAsia="Times New Roman"/>
          <w:szCs w:val="24"/>
        </w:rPr>
        <w:t>»</w:t>
      </w:r>
      <w:r w:rsidRPr="00616D06">
        <w:rPr>
          <w:rFonts w:eastAsia="Times New Roman"/>
          <w:szCs w:val="24"/>
        </w:rPr>
        <w:t xml:space="preserve"> </w:t>
      </w:r>
      <w:r>
        <w:rPr>
          <w:rFonts w:eastAsia="Times New Roman"/>
          <w:szCs w:val="24"/>
        </w:rPr>
        <w:t>«</w:t>
      </w:r>
      <w:r w:rsidRPr="00C460F5">
        <w:rPr>
          <w:rFonts w:eastAsia="Times New Roman"/>
          <w:szCs w:val="24"/>
        </w:rPr>
        <w:t>και πασών των αρετών ανωτέρα η διάκρισις», πρέπει να διακρίνου</w:t>
      </w:r>
      <w:r w:rsidRPr="002856AF">
        <w:rPr>
          <w:rFonts w:eastAsia="Times New Roman"/>
          <w:szCs w:val="24"/>
        </w:rPr>
        <w:t>με.</w:t>
      </w:r>
    </w:p>
    <w:p w14:paraId="21181E36" w14:textId="77777777" w:rsidR="000E1C16" w:rsidRDefault="00D27C3B">
      <w:pPr>
        <w:contextualSpacing/>
        <w:rPr>
          <w:rFonts w:eastAsia="Times New Roman"/>
          <w:szCs w:val="24"/>
        </w:rPr>
      </w:pPr>
      <w:r w:rsidRPr="00290251">
        <w:rPr>
          <w:rFonts w:eastAsia="Times New Roman"/>
          <w:szCs w:val="24"/>
        </w:rPr>
        <w:t>Υπάρχει δυστυχώς ένα επαχ</w:t>
      </w:r>
      <w:r w:rsidRPr="00290251">
        <w:rPr>
          <w:rFonts w:eastAsia="Times New Roman"/>
          <w:szCs w:val="24"/>
        </w:rPr>
        <w:t>θές προνόμιο για εμάς τους εναπομείναντες και τις εναπομείνασες Έλληνες και Ελληνίδες και είναι το εξής: η γλώσσα. Η γλώσσα αυτή πρώτα-πρώτα είναι πάρα πολύ δύσκολη γλώσσα δυστυχώς -σας μοιάζει άλλωστε- έχει περισσότερες εξαιρέ</w:t>
      </w:r>
      <w:r w:rsidRPr="00214ACC">
        <w:rPr>
          <w:rFonts w:eastAsia="Times New Roman"/>
          <w:szCs w:val="24"/>
        </w:rPr>
        <w:t>σεις από τους κανόνες, η ελλη</w:t>
      </w:r>
      <w:r w:rsidRPr="00214ACC">
        <w:rPr>
          <w:rFonts w:eastAsia="Times New Roman"/>
          <w:szCs w:val="24"/>
        </w:rPr>
        <w:t>νική γλώσσα. Το δεύτερό της ελάττωμα είναι ότι έχει διάρκεια τριών χιλιάδων ετών, μείζον ελάττωμα. Το τρίτο ελάττωμα είναι ότι ακόμη είμαστε αποφασισμένοι να την μαθαίνουμε και να τη λέμε, βεβαίως όχι σε συνθήκες τετάρτης Μικρασιατικής Καταστροφής</w:t>
      </w:r>
      <w:r>
        <w:rPr>
          <w:rFonts w:eastAsia="Times New Roman"/>
          <w:szCs w:val="24"/>
        </w:rPr>
        <w:t>,</w:t>
      </w:r>
      <w:r w:rsidRPr="00214ACC">
        <w:rPr>
          <w:rFonts w:eastAsia="Times New Roman"/>
          <w:szCs w:val="24"/>
        </w:rPr>
        <w:t xml:space="preserve"> όταν σα</w:t>
      </w:r>
      <w:r w:rsidRPr="00214ACC">
        <w:rPr>
          <w:rFonts w:eastAsia="Times New Roman"/>
          <w:szCs w:val="24"/>
        </w:rPr>
        <w:t xml:space="preserve">ς ακούω να μιλάτε ή ακούω άλλους να μιλάνε και να γράφουν τα σημερινά ελληνικά, αλλά θα έπρεπε, αντί να </w:t>
      </w:r>
      <w:r>
        <w:rPr>
          <w:rFonts w:eastAsia="Times New Roman"/>
          <w:szCs w:val="24"/>
        </w:rPr>
        <w:t xml:space="preserve">τα </w:t>
      </w:r>
      <w:r w:rsidRPr="00214ACC">
        <w:rPr>
          <w:rFonts w:eastAsia="Times New Roman"/>
          <w:szCs w:val="24"/>
        </w:rPr>
        <w:t xml:space="preserve">διδάσκονται και να </w:t>
      </w:r>
      <w:r>
        <w:rPr>
          <w:rFonts w:eastAsia="Times New Roman"/>
          <w:szCs w:val="24"/>
        </w:rPr>
        <w:t xml:space="preserve">μη </w:t>
      </w:r>
      <w:r w:rsidRPr="00214ACC">
        <w:rPr>
          <w:rFonts w:eastAsia="Times New Roman"/>
          <w:szCs w:val="24"/>
        </w:rPr>
        <w:t xml:space="preserve">μεταφέρουμε, όπως λέει ο Σεφέρης, </w:t>
      </w:r>
      <w:r>
        <w:rPr>
          <w:rFonts w:eastAsia="Times New Roman"/>
          <w:szCs w:val="24"/>
        </w:rPr>
        <w:t>«</w:t>
      </w:r>
      <w:r w:rsidRPr="00214ACC">
        <w:rPr>
          <w:rFonts w:eastAsia="Times New Roman"/>
          <w:szCs w:val="24"/>
        </w:rPr>
        <w:t>σπασμένες σκέψεις από ξένες χώρες</w:t>
      </w:r>
      <w:r>
        <w:rPr>
          <w:rFonts w:eastAsia="Times New Roman"/>
          <w:szCs w:val="24"/>
        </w:rPr>
        <w:t>»</w:t>
      </w:r>
      <w:r w:rsidRPr="00214ACC">
        <w:rPr>
          <w:rFonts w:eastAsia="Times New Roman"/>
          <w:szCs w:val="24"/>
        </w:rPr>
        <w:t xml:space="preserve"> και να πιθηκίζουμε τη δεύτερη γλώσσα </w:t>
      </w:r>
      <w:r w:rsidRPr="001C1443">
        <w:rPr>
          <w:rFonts w:eastAsia="Times New Roman"/>
          <w:szCs w:val="24"/>
        </w:rPr>
        <w:t xml:space="preserve">ή την τρίτη. </w:t>
      </w:r>
    </w:p>
    <w:p w14:paraId="21181E37" w14:textId="77777777" w:rsidR="000E1C16" w:rsidRDefault="00D27C3B">
      <w:pPr>
        <w:contextualSpacing/>
        <w:rPr>
          <w:rFonts w:eastAsia="Times New Roman"/>
          <w:szCs w:val="24"/>
        </w:rPr>
      </w:pPr>
      <w:r w:rsidRPr="00290251">
        <w:rPr>
          <w:rFonts w:eastAsia="Times New Roman"/>
          <w:szCs w:val="24"/>
        </w:rPr>
        <w:t>Πρώτα-</w:t>
      </w:r>
      <w:r w:rsidRPr="00290251">
        <w:rPr>
          <w:rFonts w:eastAsia="Times New Roman"/>
          <w:szCs w:val="24"/>
        </w:rPr>
        <w:t xml:space="preserve">πρώτα, δεν καταλαβαίνω: Αυτονόητο δεν θα ήταν η δεύτερη γλώσσα να είναι τα κινέζικα; Μόλις ενάμισι δισεκατομμύριο άνθρωποι την μιλάνε, ενώ δεν είναι βέβαιο ότι χρειάζεται η ελληνική σιγά-σιγά. Έτσι και αλλιώς, όπως τη μιλάμε ορισμένοι, </w:t>
      </w:r>
      <w:r w:rsidRPr="00214ACC">
        <w:rPr>
          <w:rFonts w:eastAsia="Times New Roman"/>
          <w:szCs w:val="24"/>
        </w:rPr>
        <w:t>στην πράξη έχει αποδ</w:t>
      </w:r>
      <w:r w:rsidRPr="00214ACC">
        <w:rPr>
          <w:rFonts w:eastAsia="Times New Roman"/>
          <w:szCs w:val="24"/>
        </w:rPr>
        <w:t>ειχθεί άχρηστη. Αλλά θα πρέπει να βρούμε έναν τρόπο, να κάτσουν οι παιδαγωγοί μας, οι δάσκαλοι και όσοι ακόμα αγαπούμε αυτόν τον τόπο και οι μεγάλοι μας λογοτέχνες</w:t>
      </w:r>
      <w:r>
        <w:rPr>
          <w:rFonts w:eastAsia="Times New Roman"/>
          <w:szCs w:val="24"/>
        </w:rPr>
        <w:t>,</w:t>
      </w:r>
      <w:r w:rsidRPr="00214ACC">
        <w:rPr>
          <w:rFonts w:eastAsia="Times New Roman"/>
          <w:szCs w:val="24"/>
        </w:rPr>
        <w:t xml:space="preserve"> να προτείνουμε τη διδασκαλία της ενιαίας ελληνικής γλώσσας ως δεύτερ</w:t>
      </w:r>
      <w:r w:rsidRPr="001C1443">
        <w:rPr>
          <w:rFonts w:eastAsia="Times New Roman"/>
          <w:szCs w:val="24"/>
        </w:rPr>
        <w:t>η γλώσσα από το Δημοτικ</w:t>
      </w:r>
      <w:r w:rsidRPr="001C1443">
        <w:rPr>
          <w:rFonts w:eastAsia="Times New Roman"/>
          <w:szCs w:val="24"/>
        </w:rPr>
        <w:t>ό</w:t>
      </w:r>
      <w:r>
        <w:rPr>
          <w:rFonts w:eastAsia="Times New Roman"/>
          <w:szCs w:val="24"/>
        </w:rPr>
        <w:t>. Δ</w:t>
      </w:r>
      <w:r w:rsidRPr="001C1443">
        <w:rPr>
          <w:rFonts w:eastAsia="Times New Roman"/>
          <w:szCs w:val="24"/>
        </w:rPr>
        <w:t>ηλαδή τα αρχαία, για να το πω έτσι και να μην πολυκρυβόμαστε</w:t>
      </w:r>
      <w:r>
        <w:rPr>
          <w:rFonts w:eastAsia="Times New Roman"/>
          <w:szCs w:val="24"/>
        </w:rPr>
        <w:t>. Μ</w:t>
      </w:r>
      <w:r w:rsidRPr="001C1443">
        <w:rPr>
          <w:rFonts w:eastAsia="Times New Roman"/>
          <w:szCs w:val="24"/>
        </w:rPr>
        <w:t>ε τις μεθόδους, με τους τρόπους με τους οποίους προσεγγίζει ένα παιδάκι μια ξένη γλώσσα. Να θεωρηθούν τα αρχαία ελληνικά ως ξένη γλώσσα και να διδάσκεται από την Α΄</w:t>
      </w:r>
      <w:r w:rsidRPr="002856AF">
        <w:rPr>
          <w:rFonts w:eastAsia="Times New Roman"/>
          <w:szCs w:val="24"/>
        </w:rPr>
        <w:t xml:space="preserve"> Δημοτικού. Έτσι θα ενισχ</w:t>
      </w:r>
      <w:r w:rsidRPr="002856AF">
        <w:rPr>
          <w:rFonts w:eastAsia="Times New Roman"/>
          <w:szCs w:val="24"/>
        </w:rPr>
        <w:t xml:space="preserve">υθεί ο συντελεστής ευφυίας των μεταγενεστέρων και θα μειωθεί ο συντελεστής ασυναρτησίας. </w:t>
      </w:r>
    </w:p>
    <w:p w14:paraId="21181E38" w14:textId="77777777" w:rsidR="000E1C16" w:rsidRDefault="00D27C3B">
      <w:pPr>
        <w:rPr>
          <w:rFonts w:eastAsia="Times New Roman"/>
          <w:szCs w:val="24"/>
        </w:rPr>
      </w:pPr>
      <w:r w:rsidRPr="00214ACC">
        <w:rPr>
          <w:rFonts w:eastAsia="Times New Roman"/>
          <w:szCs w:val="24"/>
        </w:rPr>
        <w:t>Είναι απολύτως βέβαιον ότι όποιος εκφράζεται με αυτά τα εκτρωματικά ελληνικά, τα σημερινά, δεν μπορεί να εκφραστεί. Εγώ θυμάμαι</w:t>
      </w:r>
      <w:r w:rsidRPr="002856AF">
        <w:rPr>
          <w:rFonts w:eastAsia="Times New Roman"/>
          <w:szCs w:val="24"/>
        </w:rPr>
        <w:t xml:space="preserve">, όταν δίδασκα σε τριάντα έξι, τριάντα </w:t>
      </w:r>
      <w:r w:rsidRPr="002856AF">
        <w:rPr>
          <w:rFonts w:eastAsia="Times New Roman"/>
          <w:szCs w:val="24"/>
        </w:rPr>
        <w:t>επτά ειδικότητες περίπου κάθε χρόνο στη Γαλλία, ότι διαπίστωνα το εξής αβίαστο, επειδή τα δικά μου τα νομικά ήταν πολιτική θεωρία</w:t>
      </w:r>
      <w:r w:rsidRPr="005057D7">
        <w:rPr>
          <w:rFonts w:eastAsia="Times New Roman"/>
          <w:szCs w:val="24"/>
        </w:rPr>
        <w:t>.</w:t>
      </w:r>
      <w:r w:rsidRPr="00DF4CB9">
        <w:rPr>
          <w:rFonts w:eastAsia="Times New Roman"/>
          <w:szCs w:val="24"/>
        </w:rPr>
        <w:t xml:space="preserve"> Όσοι ξένοι μαθητές -καταλάβαινα ή μιλούσα μαζί τους- είχαν ισχυρή την γνώση της μητρι</w:t>
      </w:r>
      <w:r w:rsidRPr="006679F9">
        <w:rPr>
          <w:rFonts w:eastAsia="Times New Roman"/>
          <w:szCs w:val="24"/>
        </w:rPr>
        <w:t>κής τους γλώσσης, είχαν καλύτερη προσέγγ</w:t>
      </w:r>
      <w:r w:rsidRPr="006679F9">
        <w:rPr>
          <w:rFonts w:eastAsia="Times New Roman"/>
          <w:szCs w:val="24"/>
        </w:rPr>
        <w:t>ιση στα γαλλικά</w:t>
      </w:r>
      <w:r w:rsidRPr="00B24C18">
        <w:rPr>
          <w:rFonts w:eastAsia="Times New Roman"/>
          <w:szCs w:val="24"/>
        </w:rPr>
        <w:t xml:space="preserve">. </w:t>
      </w:r>
      <w:r w:rsidRPr="005117C9">
        <w:rPr>
          <w:rFonts w:eastAsia="Times New Roman"/>
          <w:szCs w:val="24"/>
        </w:rPr>
        <w:t>Τα δύσκολα γαλλικά, διότι τα δικά μας γαλλικά δεν είναι μαθηματικά και φυσική-χημεία, που θέλει απλώς ιδιοφυία. Είναι λογοτεχνική γλώσσα.</w:t>
      </w:r>
    </w:p>
    <w:p w14:paraId="21181E39" w14:textId="77777777" w:rsidR="000E1C16" w:rsidRDefault="00D27C3B">
      <w:pPr>
        <w:rPr>
          <w:rFonts w:eastAsia="Times New Roman"/>
          <w:szCs w:val="24"/>
        </w:rPr>
      </w:pPr>
      <w:r w:rsidRPr="00214ACC">
        <w:rPr>
          <w:rFonts w:eastAsia="Times New Roman"/>
          <w:szCs w:val="24"/>
        </w:rPr>
        <w:t>Επειδή τελείωσε ο χρόνος, πρώτον, θα εισαγάγετε τα αρχαία ελληνικά ως ξένη</w:t>
      </w:r>
      <w:r w:rsidRPr="001C1443">
        <w:rPr>
          <w:rFonts w:eastAsia="Times New Roman"/>
          <w:szCs w:val="24"/>
        </w:rPr>
        <w:t xml:space="preserve"> γλώσσα. Δεύτερον, μου έδωσ</w:t>
      </w:r>
      <w:r w:rsidRPr="001C1443">
        <w:rPr>
          <w:rFonts w:eastAsia="Times New Roman"/>
          <w:szCs w:val="24"/>
        </w:rPr>
        <w:t xml:space="preserve">ε ο συνάδελφος Μηταφίδης ένα κείμενο, με το οποίο αδικείται πάρα πολύ μεγάλος αριθμός συναδέλφων εκπαιδευτικών, διότι αυτοί που διδάσκουν στα σχολεία πρέπει να υποβάλουν </w:t>
      </w:r>
      <w:r>
        <w:rPr>
          <w:rFonts w:eastAsia="Times New Roman"/>
          <w:szCs w:val="24"/>
        </w:rPr>
        <w:t xml:space="preserve">παραίτηση </w:t>
      </w:r>
      <w:r w:rsidRPr="001C1443">
        <w:rPr>
          <w:rFonts w:eastAsia="Times New Roman"/>
          <w:szCs w:val="24"/>
        </w:rPr>
        <w:t>μέχρι το τελευταίο δεκαήμερο του Απριλίου και εάν εμπλα</w:t>
      </w:r>
      <w:r w:rsidRPr="002856AF">
        <w:rPr>
          <w:rFonts w:eastAsia="Times New Roman"/>
          <w:szCs w:val="24"/>
        </w:rPr>
        <w:t xml:space="preserve">κούν στο σημερινό </w:t>
      </w:r>
      <w:r w:rsidRPr="002856AF">
        <w:rPr>
          <w:rFonts w:eastAsia="Times New Roman"/>
          <w:szCs w:val="24"/>
        </w:rPr>
        <w:t>καθεστώς, κύριε Υπουργέ, θα αδικήσουμε πραγματικά ανθρώπους. Σας κάνω έκκληση μήπως μπορέσετε τουλάχιστον για φέτος να παραταθεί μέχρι τον Ιούνιο η εργασία τους.</w:t>
      </w:r>
    </w:p>
    <w:p w14:paraId="21181E3A" w14:textId="77777777" w:rsidR="000E1C16" w:rsidRDefault="00D27C3B">
      <w:pPr>
        <w:rPr>
          <w:rFonts w:eastAsia="Times New Roman"/>
          <w:szCs w:val="24"/>
        </w:rPr>
      </w:pPr>
      <w:r w:rsidRPr="001C1443">
        <w:rPr>
          <w:rFonts w:eastAsia="Times New Roman"/>
          <w:szCs w:val="24"/>
        </w:rPr>
        <w:t>Σας ευχαριστώ.</w:t>
      </w:r>
    </w:p>
    <w:p w14:paraId="21181E3B" w14:textId="77777777" w:rsidR="000E1C16" w:rsidRDefault="00D27C3B">
      <w:pPr>
        <w:jc w:val="center"/>
        <w:rPr>
          <w:rFonts w:eastAsia="Times New Roman"/>
          <w:szCs w:val="24"/>
        </w:rPr>
      </w:pPr>
      <w:r w:rsidRPr="00DF4CB9">
        <w:rPr>
          <w:rFonts w:eastAsia="Times New Roman"/>
          <w:szCs w:val="24"/>
        </w:rPr>
        <w:t xml:space="preserve">(Χειροκροτήματα από </w:t>
      </w:r>
      <w:r>
        <w:rPr>
          <w:rFonts w:eastAsia="Times New Roman"/>
          <w:szCs w:val="24"/>
        </w:rPr>
        <w:t>τις πτέρυγες</w:t>
      </w:r>
      <w:r w:rsidRPr="00DF4CB9">
        <w:rPr>
          <w:rFonts w:eastAsia="Times New Roman"/>
          <w:szCs w:val="24"/>
        </w:rPr>
        <w:t xml:space="preserve"> του ΣΥΡ</w:t>
      </w:r>
      <w:r w:rsidRPr="006679F9">
        <w:rPr>
          <w:rFonts w:eastAsia="Times New Roman"/>
          <w:szCs w:val="24"/>
        </w:rPr>
        <w:t xml:space="preserve">ΙΖΑ και των </w:t>
      </w:r>
      <w:r>
        <w:rPr>
          <w:rFonts w:eastAsia="Times New Roman"/>
          <w:szCs w:val="24"/>
        </w:rPr>
        <w:t>ΑΝΕΛ</w:t>
      </w:r>
      <w:r w:rsidRPr="006679F9">
        <w:rPr>
          <w:rFonts w:eastAsia="Times New Roman"/>
          <w:szCs w:val="24"/>
        </w:rPr>
        <w:t>)</w:t>
      </w:r>
    </w:p>
    <w:p w14:paraId="21181E3C" w14:textId="4DF411F4" w:rsidR="000E1C16" w:rsidRDefault="00D27C3B">
      <w:pPr>
        <w:rPr>
          <w:rFonts w:eastAsia="Times New Roman"/>
          <w:szCs w:val="24"/>
        </w:rPr>
      </w:pPr>
      <w:r w:rsidRPr="00A67A2F">
        <w:rPr>
          <w:rFonts w:eastAsia="Times New Roman"/>
          <w:b/>
          <w:szCs w:val="24"/>
        </w:rPr>
        <w:t>ΠΡΟΕΔΡΕΥΩΝ (Δημήτριος</w:t>
      </w:r>
      <w:r w:rsidRPr="00A67A2F">
        <w:rPr>
          <w:rFonts w:eastAsia="Times New Roman"/>
          <w:b/>
          <w:szCs w:val="24"/>
        </w:rPr>
        <w:t xml:space="preserve"> Κρεμαστινός):</w:t>
      </w:r>
      <w:r w:rsidRPr="00274889">
        <w:rPr>
          <w:rFonts w:eastAsia="Times New Roman"/>
          <w:szCs w:val="24"/>
        </w:rPr>
        <w:t xml:space="preserve"> Ευχαριστούμε πολύ, κύριε Ζουράρ</w:t>
      </w:r>
      <w:ins w:id="6" w:author="Πασχαλίδου Κατερίνα" w:date="2016-05-12T11:36:00Z">
        <w:r>
          <w:rPr>
            <w:rFonts w:eastAsia="Times New Roman"/>
            <w:szCs w:val="24"/>
          </w:rPr>
          <w:t>η</w:t>
        </w:r>
      </w:ins>
      <w:del w:id="7" w:author="Πασχαλίδου Κατερίνα" w:date="2016-05-12T11:36:00Z">
        <w:r w:rsidRPr="00274889" w:rsidDel="00D27C3B">
          <w:rPr>
            <w:rFonts w:eastAsia="Times New Roman"/>
            <w:szCs w:val="24"/>
          </w:rPr>
          <w:delText>ι</w:delText>
        </w:r>
      </w:del>
      <w:r w:rsidRPr="00274889">
        <w:rPr>
          <w:rFonts w:eastAsia="Times New Roman"/>
          <w:szCs w:val="24"/>
        </w:rPr>
        <w:t>.</w:t>
      </w:r>
    </w:p>
    <w:p w14:paraId="21181E3D" w14:textId="77777777" w:rsidR="000E1C16" w:rsidRDefault="00D27C3B">
      <w:pPr>
        <w:rPr>
          <w:rFonts w:eastAsia="Times New Roman"/>
          <w:szCs w:val="24"/>
        </w:rPr>
      </w:pPr>
      <w:r w:rsidRPr="005117C9">
        <w:rPr>
          <w:rFonts w:eastAsia="Times New Roman"/>
          <w:szCs w:val="24"/>
        </w:rPr>
        <w:t>Τον λόγο έχει ο κ. Γεωργιάδης εκ μέρους της Ένωσης Κεντρώων.</w:t>
      </w:r>
    </w:p>
    <w:p w14:paraId="21181E3E" w14:textId="77777777" w:rsidR="000E1C16" w:rsidRDefault="00D27C3B">
      <w:pPr>
        <w:rPr>
          <w:rFonts w:eastAsia="Times New Roman"/>
          <w:szCs w:val="24"/>
        </w:rPr>
      </w:pPr>
      <w:r w:rsidRPr="00B87D66">
        <w:rPr>
          <w:rFonts w:eastAsia="Times New Roman"/>
          <w:b/>
          <w:szCs w:val="24"/>
        </w:rPr>
        <w:t>ΜΑΡΙΟΣ ΓΕΩΡΓΙΑΔΗΣ:</w:t>
      </w:r>
      <w:r w:rsidRPr="00B87D66">
        <w:rPr>
          <w:rFonts w:eastAsia="Times New Roman"/>
          <w:szCs w:val="24"/>
        </w:rPr>
        <w:t xml:space="preserve"> Καλησπέρα και πάλι. Σε ορισμένους έχω πει χρόνια πολλά,</w:t>
      </w:r>
      <w:r w:rsidRPr="002856AF">
        <w:rPr>
          <w:rFonts w:eastAsia="Times New Roman"/>
          <w:szCs w:val="24"/>
        </w:rPr>
        <w:t xml:space="preserve"> σε όσους δεν είχα την ευκαιρία να ευχηθώ, εύχομαι χρόνια πολλά.</w:t>
      </w:r>
    </w:p>
    <w:p w14:paraId="21181E3F" w14:textId="77777777" w:rsidR="000E1C16" w:rsidRDefault="00D27C3B">
      <w:pPr>
        <w:rPr>
          <w:rFonts w:eastAsia="Times New Roman"/>
          <w:szCs w:val="24"/>
        </w:rPr>
      </w:pPr>
      <w:r w:rsidRPr="002856AF">
        <w:rPr>
          <w:rFonts w:eastAsia="Times New Roman"/>
          <w:szCs w:val="24"/>
        </w:rPr>
        <w:t>Αγαπητο</w:t>
      </w:r>
      <w:r w:rsidRPr="002856AF">
        <w:rPr>
          <w:rFonts w:eastAsia="Times New Roman"/>
          <w:szCs w:val="24"/>
        </w:rPr>
        <w:t>ί συνάδελφοι Βουλευτές, θα ήθελα κατ</w:t>
      </w:r>
      <w:r w:rsidRPr="002856AF">
        <w:rPr>
          <w:rFonts w:eastAsia="Times New Roman"/>
          <w:szCs w:val="24"/>
        </w:rPr>
        <w:t xml:space="preserve">’ </w:t>
      </w:r>
      <w:r w:rsidRPr="002856AF">
        <w:rPr>
          <w:rFonts w:eastAsia="Times New Roman"/>
          <w:szCs w:val="24"/>
        </w:rPr>
        <w:t>αρχ</w:t>
      </w:r>
      <w:r w:rsidRPr="002856AF">
        <w:rPr>
          <w:rFonts w:eastAsia="Times New Roman"/>
          <w:szCs w:val="24"/>
        </w:rPr>
        <w:t>άς</w:t>
      </w:r>
      <w:r w:rsidRPr="002856AF">
        <w:rPr>
          <w:rFonts w:eastAsia="Times New Roman"/>
          <w:szCs w:val="24"/>
        </w:rPr>
        <w:t xml:space="preserve"> να θίξω το μεγαλύτερο πολιτικό πρόβλημα που αφορά τον κρισιμότατο χώρο της παιδείας. Δεν γίνεται κάθε Υπουργός που αναλαμβάνει να κάνει όποιες αλλαγές του κατέβουν στο κεφάλι, χωρίς την ευρύτατη δυνατή πολιτική σ</w:t>
      </w:r>
      <w:r w:rsidRPr="002856AF">
        <w:rPr>
          <w:rFonts w:eastAsia="Times New Roman"/>
          <w:szCs w:val="24"/>
        </w:rPr>
        <w:t xml:space="preserve">υναίνεση. </w:t>
      </w:r>
    </w:p>
    <w:p w14:paraId="21181E40" w14:textId="77777777" w:rsidR="000E1C16" w:rsidRDefault="00D27C3B">
      <w:pPr>
        <w:rPr>
          <w:rFonts w:eastAsia="Times New Roman"/>
          <w:szCs w:val="24"/>
        </w:rPr>
      </w:pPr>
      <w:r w:rsidRPr="002856AF">
        <w:rPr>
          <w:rFonts w:eastAsia="Times New Roman"/>
          <w:szCs w:val="24"/>
        </w:rPr>
        <w:t>Ο χώρος της παιδείας και της θεσμοθετημένης έκφρασής της, της εκπαίδευσης δηλαδή, οφείλει να σταθεί έξω από κομματικές διαμάχες. Οι μικροπολιτικές σκοπιμότητες και οι ιδεοληψίες του εκάστοτε Υπουργού πρέπει να τίθενται στο περιθώριο για χάρη των</w:t>
      </w:r>
      <w:r w:rsidRPr="002856AF">
        <w:rPr>
          <w:rFonts w:eastAsia="Times New Roman"/>
          <w:szCs w:val="24"/>
        </w:rPr>
        <w:t xml:space="preserve"> παιδιών μας. Κομματικές αντιπαραθέσεις δεν είναι δυνατόν να υπάρχουν στην παιδεία. Το Υπουργείο Παιδείας αφορά όλους τους πολίτες, οτιδήποτε και αν ψηφίζουν. Πρωτίστως, αφορά το μέλλον της χώρας μας.</w:t>
      </w:r>
    </w:p>
    <w:p w14:paraId="21181E41" w14:textId="77777777" w:rsidR="000E1C16" w:rsidRDefault="00D27C3B">
      <w:pPr>
        <w:rPr>
          <w:rFonts w:eastAsia="Times New Roman"/>
          <w:szCs w:val="24"/>
        </w:rPr>
      </w:pPr>
      <w:r w:rsidRPr="002856AF">
        <w:rPr>
          <w:rFonts w:eastAsia="Times New Roman"/>
          <w:szCs w:val="24"/>
        </w:rPr>
        <w:t>Έχοντας όλες αυτές τις σκέψεις στο μυαλό, θα ήθελα να α</w:t>
      </w:r>
      <w:r w:rsidRPr="002856AF">
        <w:rPr>
          <w:rFonts w:eastAsia="Times New Roman"/>
          <w:szCs w:val="24"/>
        </w:rPr>
        <w:t>ποδοκιμάσω την πρακτική του Υπουργείου Παιδείας να χρησιμοποιεί τον θεσμικό του ρόλο για να προωθεί κομματικές αντιπαραθέσεις και μάλιστα για μικροπολιτικές σκοπιμότητες.</w:t>
      </w:r>
    </w:p>
    <w:p w14:paraId="21181E42" w14:textId="77777777" w:rsidR="000E1C16" w:rsidRDefault="00D27C3B">
      <w:pPr>
        <w:rPr>
          <w:rFonts w:eastAsia="Times New Roman"/>
          <w:szCs w:val="24"/>
        </w:rPr>
      </w:pPr>
      <w:r w:rsidRPr="002856AF">
        <w:rPr>
          <w:rFonts w:eastAsia="Times New Roman"/>
          <w:szCs w:val="24"/>
        </w:rPr>
        <w:t>Κάποιοι φαίνεται ότι έχουν μετατρέψει το Υπουργείο σε κομματική φυλλάδα. Στην επίσημη</w:t>
      </w:r>
      <w:r w:rsidRPr="002856AF">
        <w:rPr>
          <w:rFonts w:eastAsia="Times New Roman"/>
          <w:szCs w:val="24"/>
        </w:rPr>
        <w:t xml:space="preserve"> ιστοσελίδα του Υπουργείου και στον επίσημο λογαριασμό του Υπουργείου στο </w:t>
      </w:r>
      <w:r w:rsidRPr="002856AF">
        <w:rPr>
          <w:rFonts w:eastAsia="Times New Roman"/>
          <w:szCs w:val="24"/>
          <w:lang w:val="en-US"/>
        </w:rPr>
        <w:t>Facebook</w:t>
      </w:r>
      <w:r w:rsidRPr="002856AF">
        <w:rPr>
          <w:rFonts w:eastAsia="Times New Roman"/>
          <w:szCs w:val="24"/>
        </w:rPr>
        <w:t xml:space="preserve"> παρουσιάζονται επιλεγμένα αποσπάσματα ομιλιών του κ. Φίλη και του κ. Μητσοτάκη λέγοντας ότι ο κ. Φίλης επιθυμεί μαθητές και ο κ. Μητσοτάκης πελάτες.</w:t>
      </w:r>
    </w:p>
    <w:p w14:paraId="21181E43" w14:textId="77777777" w:rsidR="000E1C16" w:rsidRDefault="00D27C3B">
      <w:pPr>
        <w:rPr>
          <w:rFonts w:eastAsia="Times New Roman"/>
          <w:szCs w:val="24"/>
        </w:rPr>
      </w:pPr>
      <w:r w:rsidRPr="002856AF">
        <w:rPr>
          <w:rFonts w:eastAsia="Times New Roman"/>
          <w:szCs w:val="24"/>
        </w:rPr>
        <w:t>Ρωτώ όλους εσάς να μου α</w:t>
      </w:r>
      <w:r w:rsidRPr="002856AF">
        <w:rPr>
          <w:rFonts w:eastAsia="Times New Roman"/>
          <w:szCs w:val="24"/>
        </w:rPr>
        <w:t>παντήσετε με το χέρι στην καρδιά</w:t>
      </w:r>
      <w:r w:rsidRPr="002856AF">
        <w:rPr>
          <w:rFonts w:eastAsia="Times New Roman"/>
          <w:szCs w:val="24"/>
        </w:rPr>
        <w:t>, α</w:t>
      </w:r>
      <w:r w:rsidRPr="002856AF">
        <w:rPr>
          <w:rFonts w:eastAsia="Times New Roman"/>
          <w:szCs w:val="24"/>
        </w:rPr>
        <w:t>υτός είναι ο ρόλος του Υπουργείου; Να κάνει κομματική προπαγάνδα υπέρ ή εναντίον συγκεκριμένων πολιτικών προσώπων;</w:t>
      </w:r>
    </w:p>
    <w:p w14:paraId="21181E44" w14:textId="77777777" w:rsidR="000E1C16" w:rsidRDefault="00D27C3B">
      <w:pPr>
        <w:rPr>
          <w:rFonts w:eastAsia="Times New Roman"/>
          <w:szCs w:val="24"/>
        </w:rPr>
      </w:pPr>
      <w:r w:rsidRPr="002856AF">
        <w:rPr>
          <w:rFonts w:eastAsia="Times New Roman"/>
          <w:szCs w:val="24"/>
        </w:rPr>
        <w:t>Αυτό, κύριοι της Κυβέρνησης, καταδεικνύει την κομματική αντίληψη που έχετε για την παιδεία. Θέλετε πανεπισ</w:t>
      </w:r>
      <w:r w:rsidRPr="002856AF">
        <w:rPr>
          <w:rFonts w:eastAsia="Times New Roman"/>
          <w:szCs w:val="24"/>
        </w:rPr>
        <w:t>τήμια με κομματικά συμφέροντα. Θέλετε σχολεία με καταλήψεις και αποχές και όλα αυτά έρμαια του κομματικού συνδικαλισμού. Σχολεία με συνθήματα και προσωπικές στοχοποιήσεις.</w:t>
      </w:r>
    </w:p>
    <w:p w14:paraId="21181E45" w14:textId="77777777" w:rsidR="000E1C16" w:rsidRDefault="00D27C3B">
      <w:pPr>
        <w:rPr>
          <w:rFonts w:eastAsia="Times New Roman"/>
          <w:szCs w:val="24"/>
        </w:rPr>
      </w:pPr>
      <w:r w:rsidRPr="002856AF">
        <w:rPr>
          <w:rFonts w:eastAsia="Times New Roman"/>
          <w:szCs w:val="24"/>
        </w:rPr>
        <w:t>Καταθέτω στα Πρακτικά τις σχετικές πηγές από τα εν λόγω αποσπάσματα.</w:t>
      </w:r>
    </w:p>
    <w:p w14:paraId="21181E46" w14:textId="77777777" w:rsidR="000E1C16" w:rsidRDefault="00D27C3B">
      <w:pPr>
        <w:rPr>
          <w:rFonts w:eastAsia="Times New Roman"/>
          <w:szCs w:val="24"/>
        </w:rPr>
      </w:pPr>
      <w:r w:rsidRPr="002856AF">
        <w:rPr>
          <w:rFonts w:eastAsia="Times New Roman"/>
          <w:szCs w:val="24"/>
        </w:rPr>
        <w:t xml:space="preserve">(Στο σημείο αυτό ο Βουλευτής κ. Μάριος Γεωργιάδης καταθέτει για τα Πρακτικά τα προαναφερθέντα έγγραφα, τα οποία βρίσκονται στο </w:t>
      </w:r>
      <w:r w:rsidRPr="002856AF">
        <w:rPr>
          <w:rFonts w:eastAsia="Times New Roman"/>
          <w:szCs w:val="24"/>
        </w:rPr>
        <w:t>α</w:t>
      </w:r>
      <w:r w:rsidRPr="002856AF">
        <w:rPr>
          <w:rFonts w:eastAsia="Times New Roman"/>
          <w:szCs w:val="24"/>
        </w:rPr>
        <w:t>ρχείο του Τμήματος Γραμματείας της Διεύθυνσης Στενογραφίας και Πρακτικών της Βουλής)</w:t>
      </w:r>
    </w:p>
    <w:p w14:paraId="21181E47" w14:textId="77777777" w:rsidR="000E1C16" w:rsidRDefault="00D27C3B">
      <w:pPr>
        <w:rPr>
          <w:rFonts w:eastAsia="Times New Roman"/>
          <w:szCs w:val="24"/>
        </w:rPr>
      </w:pPr>
      <w:r w:rsidRPr="002856AF">
        <w:rPr>
          <w:rFonts w:eastAsia="Times New Roman"/>
          <w:szCs w:val="24"/>
        </w:rPr>
        <w:t xml:space="preserve">Η πρόταση της </w:t>
      </w:r>
      <w:r w:rsidRPr="002856AF">
        <w:rPr>
          <w:rFonts w:eastAsia="Times New Roman"/>
          <w:szCs w:val="24"/>
        </w:rPr>
        <w:t>Έ</w:t>
      </w:r>
      <w:r w:rsidRPr="002856AF">
        <w:rPr>
          <w:rFonts w:eastAsia="Times New Roman"/>
          <w:szCs w:val="24"/>
        </w:rPr>
        <w:t>νωσης Κεντρώων είναι η πλήρη</w:t>
      </w:r>
      <w:r w:rsidRPr="002856AF">
        <w:rPr>
          <w:rFonts w:eastAsia="Times New Roman"/>
          <w:szCs w:val="24"/>
        </w:rPr>
        <w:t>ς αποκομματικοποίηση του χώρου της παιδείας. Ιδρύστε ένα μόνιμο διακομματικό συμβούλιο με τη συμμετοχή όλων των κομμάτων</w:t>
      </w:r>
      <w:r w:rsidRPr="002856AF">
        <w:rPr>
          <w:rFonts w:eastAsia="Times New Roman"/>
          <w:szCs w:val="24"/>
        </w:rPr>
        <w:t>,</w:t>
      </w:r>
      <w:r w:rsidRPr="002856AF">
        <w:rPr>
          <w:rFonts w:eastAsia="Times New Roman"/>
          <w:szCs w:val="24"/>
        </w:rPr>
        <w:t xml:space="preserve"> καθώς και με τη συμμετοχή προσώπων εγνωσμένου διεθνούς κύρους. Έχουμε πολλούς εκπαιδευτικούς που διαπρέπουν στο εξωτερικό. Αυτό το συμ</w:t>
      </w:r>
      <w:r w:rsidRPr="002856AF">
        <w:rPr>
          <w:rFonts w:eastAsia="Times New Roman"/>
          <w:szCs w:val="24"/>
        </w:rPr>
        <w:t>βούλιο δεν θα αλλάζει κατεύθυνση σε κάθε εκλογική αναμέτρηση. Η δουλειά του θα είναι ο σχεδιασμός μακρόπνοης εκπαιδευτικής στρατηγικής για όλες τις βαθμίδες της εκπαίδευσης. Τα παιδιά και οι νέοι δεν είναι πειραματόζωα.</w:t>
      </w:r>
    </w:p>
    <w:p w14:paraId="21181E48" w14:textId="77777777" w:rsidR="000E1C16" w:rsidRDefault="00D27C3B">
      <w:pPr>
        <w:rPr>
          <w:rFonts w:eastAsia="Times New Roman"/>
          <w:szCs w:val="24"/>
        </w:rPr>
      </w:pPr>
      <w:r w:rsidRPr="002856AF">
        <w:rPr>
          <w:rFonts w:eastAsia="Times New Roman"/>
          <w:szCs w:val="24"/>
        </w:rPr>
        <w:t>Ας μιλήσουμε πιο συγκεκριμένα επί του νομοσχεδίου. Στο άρθρο 24 στην παράγραφο 4 ορίζεται ότι μέχρι του ποσού των 20.000 ευρώ μπορούν να γίνονται απευθείας αναθέσεις για λογαριασμό των ΑΕΙ καθώς και για ερευνητικούς και τεχνολογικούς φορείς. Αυτό ισχύει γι</w:t>
      </w:r>
      <w:r w:rsidRPr="002856AF">
        <w:rPr>
          <w:rFonts w:eastAsia="Times New Roman"/>
          <w:szCs w:val="24"/>
        </w:rPr>
        <w:t xml:space="preserve">α όλο το </w:t>
      </w:r>
      <w:r w:rsidRPr="002856AF">
        <w:rPr>
          <w:rFonts w:eastAsia="Times New Roman"/>
          <w:szCs w:val="24"/>
        </w:rPr>
        <w:t>δ</w:t>
      </w:r>
      <w:r w:rsidRPr="002856AF">
        <w:rPr>
          <w:rFonts w:eastAsia="Times New Roman"/>
          <w:szCs w:val="24"/>
        </w:rPr>
        <w:t>ημόσιο.</w:t>
      </w:r>
    </w:p>
    <w:p w14:paraId="21181E49" w14:textId="77777777" w:rsidR="000E1C16" w:rsidRDefault="00D27C3B">
      <w:pPr>
        <w:rPr>
          <w:rFonts w:eastAsia="Times New Roman"/>
          <w:szCs w:val="24"/>
        </w:rPr>
      </w:pPr>
      <w:r w:rsidRPr="002856AF">
        <w:rPr>
          <w:rFonts w:eastAsia="Times New Roman"/>
          <w:szCs w:val="24"/>
        </w:rPr>
        <w:t xml:space="preserve">(Στο σημείο αυτό την Προεδρική Έδρα καταλαμβάνει ο Β΄ Αντιπρόεδρος της Βουλής κ. </w:t>
      </w:r>
      <w:r w:rsidRPr="002856AF">
        <w:rPr>
          <w:rFonts w:eastAsia="Times New Roman"/>
          <w:b/>
          <w:szCs w:val="24"/>
        </w:rPr>
        <w:t>ΓΕΩΡΓΙΟΣ ΒΑΡΕΜΕΝΟΣ</w:t>
      </w:r>
      <w:r w:rsidRPr="002856AF">
        <w:rPr>
          <w:rFonts w:eastAsia="Times New Roman"/>
          <w:szCs w:val="24"/>
        </w:rPr>
        <w:t>)</w:t>
      </w:r>
    </w:p>
    <w:p w14:paraId="21181E4A" w14:textId="77777777" w:rsidR="000E1C16" w:rsidRDefault="00D27C3B">
      <w:pPr>
        <w:rPr>
          <w:rFonts w:eastAsia="Times New Roman"/>
          <w:szCs w:val="24"/>
        </w:rPr>
      </w:pPr>
      <w:r w:rsidRPr="00FB5885">
        <w:rPr>
          <w:rFonts w:eastAsia="Times New Roman"/>
          <w:szCs w:val="24"/>
        </w:rPr>
        <w:t>Στην Ελλάδα, όμως, της κρίσης, αγαπητοί κύριοι, τα 20.000 ευρώ είναι πολλ</w:t>
      </w:r>
      <w:r w:rsidRPr="00822C3A">
        <w:rPr>
          <w:rFonts w:eastAsia="Times New Roman"/>
          <w:szCs w:val="24"/>
        </w:rPr>
        <w:t>ά</w:t>
      </w:r>
      <w:r w:rsidRPr="006B36B3">
        <w:rPr>
          <w:rFonts w:eastAsia="Times New Roman"/>
          <w:szCs w:val="24"/>
        </w:rPr>
        <w:t xml:space="preserve"> για απευθείας ανάθεση. Για τέτοιο ποσό οφείλετε να προκηρύσσετ</w:t>
      </w:r>
      <w:r w:rsidRPr="006B36B3">
        <w:rPr>
          <w:rFonts w:eastAsia="Times New Roman"/>
          <w:szCs w:val="24"/>
        </w:rPr>
        <w:t>ε τίμιο, ανοιχτό και ε</w:t>
      </w:r>
      <w:r w:rsidRPr="00F67D51">
        <w:rPr>
          <w:rFonts w:eastAsia="Times New Roman"/>
          <w:szCs w:val="24"/>
        </w:rPr>
        <w:t xml:space="preserve">υέλικτο διαγωνισμό, χωρίς χρονοβόρες διαδικασίες. Τρόπος υπάρχει. Θέληση δεν βλέπουμε να υπάρχει για διαφάνεια και άρση διαπλεκόμενων συμφερόντων.  </w:t>
      </w:r>
    </w:p>
    <w:p w14:paraId="21181E4B" w14:textId="77777777" w:rsidR="000E1C16" w:rsidRDefault="00D27C3B">
      <w:pPr>
        <w:contextualSpacing/>
        <w:rPr>
          <w:rFonts w:eastAsia="Times New Roman"/>
          <w:szCs w:val="24"/>
        </w:rPr>
      </w:pPr>
      <w:r w:rsidRPr="00711B79">
        <w:rPr>
          <w:rFonts w:eastAsia="Times New Roman"/>
          <w:szCs w:val="24"/>
        </w:rPr>
        <w:t>Αλήθεια, πείτε μου κάτι. Τι μέτρα έχετε προβλέψει ώστε να μην σπάνε τα μεγαλύτερα ποσ</w:t>
      </w:r>
      <w:r w:rsidRPr="00711B79">
        <w:rPr>
          <w:rFonts w:eastAsia="Times New Roman"/>
          <w:szCs w:val="24"/>
        </w:rPr>
        <w:t>ά σε μικρότερα ε</w:t>
      </w:r>
      <w:r w:rsidRPr="00307868">
        <w:rPr>
          <w:rFonts w:eastAsia="Times New Roman"/>
          <w:szCs w:val="24"/>
        </w:rPr>
        <w:t>ικοσάρ</w:t>
      </w:r>
      <w:r w:rsidRPr="00875107">
        <w:rPr>
          <w:rFonts w:eastAsia="Times New Roman"/>
          <w:szCs w:val="24"/>
        </w:rPr>
        <w:t>ικα; Με</w:t>
      </w:r>
      <w:r w:rsidRPr="00B8113B">
        <w:rPr>
          <w:rFonts w:eastAsia="Times New Roman"/>
          <w:szCs w:val="24"/>
        </w:rPr>
        <w:t xml:space="preserve"> το συγκεκριμένο νομοθέτημα δεν υπάρχει καμμία απαγόρευση. Μπορεί κάλλιστα κάποιος να αναθέσει έργο αξίας 100.000 ευρώ με απευθείας ανάθεση, εφόσον το χωρίσει εύσχημα και προσχηματικά σε πέντε μέρη των 20.000 ευρώ.</w:t>
      </w:r>
    </w:p>
    <w:p w14:paraId="21181E4C" w14:textId="77777777" w:rsidR="000E1C16" w:rsidRDefault="00D27C3B">
      <w:pPr>
        <w:contextualSpacing/>
        <w:rPr>
          <w:rFonts w:eastAsia="Times New Roman"/>
          <w:szCs w:val="24"/>
        </w:rPr>
      </w:pPr>
      <w:r w:rsidRPr="00B8113B">
        <w:rPr>
          <w:rFonts w:eastAsia="Times New Roman"/>
          <w:szCs w:val="24"/>
        </w:rPr>
        <w:t>Στο άρθρο 31</w:t>
      </w:r>
      <w:r w:rsidRPr="00B8113B">
        <w:rPr>
          <w:rFonts w:eastAsia="Times New Roman"/>
          <w:szCs w:val="24"/>
        </w:rPr>
        <w:t xml:space="preserve"> αναφέρεστε στις υποτρ</w:t>
      </w:r>
      <w:r w:rsidRPr="002856AF">
        <w:rPr>
          <w:rFonts w:eastAsia="Times New Roman"/>
          <w:szCs w:val="24"/>
        </w:rPr>
        <w:t>οφίες. Θέλω να σας επισημάνω το εξής</w:t>
      </w:r>
      <w:r w:rsidRPr="002856AF">
        <w:rPr>
          <w:rFonts w:eastAsia="Times New Roman"/>
          <w:szCs w:val="24"/>
        </w:rPr>
        <w:t>.</w:t>
      </w:r>
      <w:r w:rsidRPr="00290251">
        <w:rPr>
          <w:rFonts w:eastAsia="Times New Roman"/>
          <w:szCs w:val="24"/>
        </w:rPr>
        <w:t xml:space="preserve"> Οι υποτροφίες σε όλες τις χώρες αποτελούν τη διέξοδο των φτωχών παιδιών σε αξιόλογες σπουδές με προοπτική. Πρόκειται για μια απαραίτητη ρυθμιστική παρέμβαση του κράτους, ώστε να επιβραβεύεται η ικ</w:t>
      </w:r>
      <w:r w:rsidRPr="00290251">
        <w:rPr>
          <w:rFonts w:eastAsia="Times New Roman"/>
          <w:szCs w:val="24"/>
        </w:rPr>
        <w:t xml:space="preserve">ανότητα και </w:t>
      </w:r>
      <w:r w:rsidRPr="001C1443">
        <w:rPr>
          <w:rFonts w:eastAsia="Times New Roman"/>
          <w:szCs w:val="24"/>
        </w:rPr>
        <w:t xml:space="preserve">όχι η οικονομική κατάσταση των γονέων του νέου. Στο άρθρο αυτό αναφέρεται ότι την απόφαση για το αν ένας νέος πάρει υποτροφία ή όχι θα την πάρουν επιστήμονες, </w:t>
      </w:r>
      <w:r w:rsidRPr="005057D7">
        <w:rPr>
          <w:rFonts w:eastAsia="Times New Roman"/>
          <w:szCs w:val="24"/>
        </w:rPr>
        <w:t>οι οποίοι</w:t>
      </w:r>
      <w:r w:rsidRPr="006679F9">
        <w:rPr>
          <w:rFonts w:eastAsia="Times New Roman"/>
          <w:szCs w:val="24"/>
        </w:rPr>
        <w:t xml:space="preserve"> επιλέγονται με απόφαση του </w:t>
      </w:r>
      <w:r w:rsidRPr="00A67A2F">
        <w:rPr>
          <w:rFonts w:eastAsia="Times New Roman"/>
          <w:szCs w:val="24"/>
        </w:rPr>
        <w:t>δ</w:t>
      </w:r>
      <w:r w:rsidRPr="00274889">
        <w:rPr>
          <w:rFonts w:eastAsia="Times New Roman"/>
          <w:szCs w:val="24"/>
        </w:rPr>
        <w:t xml:space="preserve">ιοικητικού </w:t>
      </w:r>
      <w:r w:rsidRPr="005117C9">
        <w:rPr>
          <w:rFonts w:eastAsia="Times New Roman"/>
          <w:szCs w:val="24"/>
        </w:rPr>
        <w:t>σ</w:t>
      </w:r>
      <w:r w:rsidRPr="00B87D66">
        <w:rPr>
          <w:rFonts w:eastAsia="Times New Roman"/>
          <w:szCs w:val="24"/>
        </w:rPr>
        <w:t>υμβουλίου του Ιδρύματος Κρατικών Υπ</w:t>
      </w:r>
      <w:r w:rsidRPr="00B87D66">
        <w:rPr>
          <w:rFonts w:eastAsia="Times New Roman"/>
          <w:szCs w:val="24"/>
        </w:rPr>
        <w:t>οτροφιών. Μάλιστα, προβλέπετ</w:t>
      </w:r>
      <w:r w:rsidRPr="00B87D66">
        <w:rPr>
          <w:rFonts w:eastAsia="Times New Roman"/>
          <w:szCs w:val="24"/>
        </w:rPr>
        <w:t>αι</w:t>
      </w:r>
      <w:r w:rsidRPr="002856AF">
        <w:rPr>
          <w:rFonts w:eastAsia="Times New Roman"/>
          <w:szCs w:val="24"/>
        </w:rPr>
        <w:t xml:space="preserve"> και 80 ευρώ για κάθε προσωπική αξιολόγηση κάθε αιτούμενου υποτροφίας. Η μόνη περιγραφή που αποδίδεται σε αυτούς τους αξιολογητές, είναι η φράση ότι θα πρόκειται για αξιόλογους ανθρώπους.</w:t>
      </w:r>
    </w:p>
    <w:p w14:paraId="21181E4D" w14:textId="77777777" w:rsidR="000E1C16" w:rsidRDefault="00D27C3B">
      <w:pPr>
        <w:contextualSpacing/>
        <w:rPr>
          <w:rFonts w:eastAsia="Times New Roman"/>
          <w:szCs w:val="24"/>
        </w:rPr>
      </w:pPr>
      <w:r w:rsidRPr="002856AF">
        <w:rPr>
          <w:rFonts w:eastAsia="Times New Roman"/>
          <w:szCs w:val="24"/>
        </w:rPr>
        <w:t>Όχι, λοιπόν, κυρίες και κύριοι, δεν το δεχόμαστε αυτό. Εξακολουθείτε να διαιωνίζετε ένα κλειστό κλαμπ απονομής υποτροφιών. Οι υποτροφίες οφείλουν να αποδίδονται με ευρύτατες, ανοικτές και αδιάβλητες διαδικασίες, με σφραγισμένα ονόματα και διασφάλιση ότι τα</w:t>
      </w:r>
      <w:r w:rsidRPr="002856AF">
        <w:rPr>
          <w:rFonts w:eastAsia="Times New Roman"/>
          <w:szCs w:val="24"/>
        </w:rPr>
        <w:t xml:space="preserve"> προσωπικά στοιχεία του κάθε υποψηφίου δεν θα κοινοποιούνται στον αξιολογητή. Οτιδήποτε άλλο, μυρίζει πελατειακές σχέσεις, εξυπηρετήσεις ημετέρων και απαράδεκτη αναξιοκρατία. Αριστερό είναι και αυτό; </w:t>
      </w:r>
    </w:p>
    <w:p w14:paraId="21181E4E" w14:textId="77777777" w:rsidR="000E1C16" w:rsidRDefault="00D27C3B">
      <w:pPr>
        <w:contextualSpacing/>
        <w:rPr>
          <w:rFonts w:eastAsia="Times New Roman"/>
          <w:szCs w:val="24"/>
        </w:rPr>
      </w:pPr>
      <w:r w:rsidRPr="002856AF">
        <w:rPr>
          <w:rFonts w:eastAsia="Times New Roman"/>
          <w:szCs w:val="24"/>
        </w:rPr>
        <w:t>Αυτή η κλειστή αναξιοκρατία διαδικασίας απονομής υποτρο</w:t>
      </w:r>
      <w:r w:rsidRPr="002856AF">
        <w:rPr>
          <w:rFonts w:eastAsia="Times New Roman"/>
          <w:szCs w:val="24"/>
        </w:rPr>
        <w:t>φίας ουδέποτε θα ωφελήσει τον φτωχό σπουδαστή. Θα ωφελήσει γνωστούς, συγγενείς και φίλους ακαδημαϊκών και πολιτικών προσώπων. Αυτή</w:t>
      </w:r>
      <w:r w:rsidRPr="002856AF">
        <w:rPr>
          <w:rFonts w:eastAsia="Times New Roman"/>
          <w:szCs w:val="24"/>
        </w:rPr>
        <w:t xml:space="preserve">ν </w:t>
      </w:r>
      <w:r w:rsidRPr="002856AF">
        <w:rPr>
          <w:rFonts w:eastAsia="Times New Roman"/>
          <w:szCs w:val="24"/>
        </w:rPr>
        <w:t>τη μέθοδο ξέρετε, αυτή</w:t>
      </w:r>
      <w:r w:rsidRPr="002856AF">
        <w:rPr>
          <w:rFonts w:eastAsia="Times New Roman"/>
          <w:szCs w:val="24"/>
        </w:rPr>
        <w:t>ν</w:t>
      </w:r>
      <w:r w:rsidRPr="002856AF">
        <w:rPr>
          <w:rFonts w:eastAsia="Times New Roman"/>
          <w:szCs w:val="24"/>
        </w:rPr>
        <w:t xml:space="preserve"> τη μέθοδο εμπιστεύεστε και εσείς με τη σειρά σας και σας δίνουμε θερμά συγχαρητήρια.</w:t>
      </w:r>
    </w:p>
    <w:p w14:paraId="21181E4F" w14:textId="77777777" w:rsidR="000E1C16" w:rsidRDefault="00D27C3B">
      <w:pPr>
        <w:contextualSpacing/>
        <w:rPr>
          <w:rFonts w:eastAsia="Times New Roman"/>
          <w:szCs w:val="24"/>
        </w:rPr>
      </w:pPr>
      <w:r w:rsidRPr="002856AF">
        <w:rPr>
          <w:rFonts w:eastAsia="Times New Roman"/>
          <w:szCs w:val="24"/>
        </w:rPr>
        <w:t>Στο άρθρο 33 δι</w:t>
      </w:r>
      <w:r w:rsidRPr="002856AF">
        <w:rPr>
          <w:rFonts w:eastAsia="Times New Roman"/>
          <w:szCs w:val="24"/>
        </w:rPr>
        <w:t>αβάζουμε το εξής: «Η μετάταξη του εκπαιδευτικού σε θέση κατηγορίας εργαστηριακού διδακτικού προσωπικού ΑΕΙ διενεργείται με απόφαση Υπουργού Παιδείας». Πολύ φωτογραφικό μας φαίνεται αυτό από την πλευρά σας, κυρίες και κύριοι. Ποιον ή ποια φωτογραφίζετε; Βλέ</w:t>
      </w:r>
      <w:r w:rsidRPr="002856AF">
        <w:rPr>
          <w:rFonts w:eastAsia="Times New Roman"/>
          <w:szCs w:val="24"/>
        </w:rPr>
        <w:t>πουμε ότι θα προηγηθούν, βέβαια, κάποιες αιτήσεις και κάποιες τυπικές, προσχηματικές διαδικασίες εντός των ΑΕΙ, στα οποία θέλει να απασχοληθεί ο εκπαιδευτικός.</w:t>
      </w:r>
    </w:p>
    <w:p w14:paraId="21181E50" w14:textId="77777777" w:rsidR="000E1C16" w:rsidRDefault="00D27C3B">
      <w:pPr>
        <w:contextualSpacing/>
        <w:rPr>
          <w:rFonts w:eastAsia="Times New Roman"/>
          <w:szCs w:val="24"/>
        </w:rPr>
      </w:pPr>
      <w:r w:rsidRPr="002856AF">
        <w:rPr>
          <w:rFonts w:eastAsia="Times New Roman"/>
          <w:szCs w:val="24"/>
        </w:rPr>
        <w:t>Η πλήρωση θέσης στην τριτοβάθμια εκπαίδευση, αγαπητοί συνάδελφοι, οφείλει πάντοτε να είναι προϊό</w:t>
      </w:r>
      <w:r w:rsidRPr="002856AF">
        <w:rPr>
          <w:rFonts w:eastAsia="Times New Roman"/>
          <w:szCs w:val="24"/>
        </w:rPr>
        <w:t>ν ανοικτής διαδικασίας είτε πρόκειται για ήδη απασχολούμενο δημόσιο υπάλληλο είτε για κάποιον που δεν έχει προσληφθεί στο δημόσιο. Το να γίνει κάποιος διδάσκοντας σε κάποιο πανεπιστήμιο δεν μπορεί να αποτελεί προϊόν εσωτερικής διαδικασίας. Αυτό είναι γενικ</w:t>
      </w:r>
      <w:r w:rsidRPr="002856AF">
        <w:rPr>
          <w:rFonts w:eastAsia="Times New Roman"/>
          <w:szCs w:val="24"/>
        </w:rPr>
        <w:t xml:space="preserve">ότερο πρόβλημα της τριτοβάθμιας εκπαίδευσης. Αυτή η κλειστή, αναξιοκρατική, ρουσφετολογική διαδικασία μάς έχει οδηγήσει στο να έχουμε ολόκληρες οικογένειες να διδάσκουν στα ΑΕΙ και στα ΤΕΙ. </w:t>
      </w:r>
    </w:p>
    <w:p w14:paraId="21181E51" w14:textId="77777777" w:rsidR="000E1C16" w:rsidRDefault="00D27C3B">
      <w:pPr>
        <w:contextualSpacing/>
        <w:rPr>
          <w:rFonts w:eastAsia="Times New Roman"/>
          <w:szCs w:val="24"/>
        </w:rPr>
      </w:pPr>
      <w:r w:rsidRPr="002856AF">
        <w:rPr>
          <w:rFonts w:eastAsia="Times New Roman"/>
          <w:szCs w:val="24"/>
        </w:rPr>
        <w:t xml:space="preserve">Όλοι θεωρούν ότι το </w:t>
      </w:r>
      <w:r w:rsidRPr="002856AF">
        <w:rPr>
          <w:rFonts w:eastAsia="Times New Roman"/>
          <w:szCs w:val="24"/>
        </w:rPr>
        <w:t>π</w:t>
      </w:r>
      <w:r w:rsidRPr="002856AF">
        <w:rPr>
          <w:rFonts w:eastAsia="Times New Roman"/>
          <w:szCs w:val="24"/>
        </w:rPr>
        <w:t xml:space="preserve">ανεπιστήμιο είναι ένα τρόπαιο που πρέπει να </w:t>
      </w:r>
      <w:r w:rsidRPr="002856AF">
        <w:rPr>
          <w:rFonts w:eastAsia="Times New Roman"/>
          <w:szCs w:val="24"/>
        </w:rPr>
        <w:t xml:space="preserve">το κληροδοτήσουν στα παιδιά τους. Διατυπώνονται εικονικές ανάγκες με φωτογραφικές θέσεις με την ανοχή και τη βούλα του εκάστοτε Υπουργού. </w:t>
      </w:r>
    </w:p>
    <w:p w14:paraId="21181E52" w14:textId="77777777" w:rsidR="000E1C16" w:rsidRDefault="00D27C3B">
      <w:pPr>
        <w:contextualSpacing/>
        <w:rPr>
          <w:rFonts w:eastAsia="Times New Roman"/>
          <w:szCs w:val="24"/>
        </w:rPr>
      </w:pPr>
      <w:r w:rsidRPr="002856AF">
        <w:rPr>
          <w:rFonts w:eastAsia="Times New Roman"/>
          <w:szCs w:val="24"/>
        </w:rPr>
        <w:t xml:space="preserve">Φτάνει, πια! Το να διδάξει κάποιος στο </w:t>
      </w:r>
      <w:r w:rsidRPr="002856AF">
        <w:rPr>
          <w:rFonts w:eastAsia="Times New Roman"/>
          <w:szCs w:val="24"/>
        </w:rPr>
        <w:t>π</w:t>
      </w:r>
      <w:r w:rsidRPr="002856AF">
        <w:rPr>
          <w:rFonts w:eastAsia="Times New Roman"/>
          <w:szCs w:val="24"/>
        </w:rPr>
        <w:t>ανεπιστήμιο πρέπει να είναι αποτέλεσμα ανοικτής και αδιάβλητης διαδικασίας. Σ</w:t>
      </w:r>
      <w:r w:rsidRPr="002856AF">
        <w:rPr>
          <w:rFonts w:eastAsia="Times New Roman"/>
          <w:szCs w:val="24"/>
        </w:rPr>
        <w:t xml:space="preserve">ταματήστε να μετατρέπετε τα </w:t>
      </w:r>
      <w:r w:rsidRPr="002856AF">
        <w:rPr>
          <w:rFonts w:eastAsia="Times New Roman"/>
          <w:szCs w:val="24"/>
        </w:rPr>
        <w:t>α</w:t>
      </w:r>
      <w:r w:rsidRPr="002856AF">
        <w:rPr>
          <w:rFonts w:eastAsia="Times New Roman"/>
          <w:szCs w:val="24"/>
        </w:rPr>
        <w:t xml:space="preserve">νώτατα </w:t>
      </w:r>
      <w:r w:rsidRPr="002856AF">
        <w:rPr>
          <w:rFonts w:eastAsia="Times New Roman"/>
          <w:szCs w:val="24"/>
        </w:rPr>
        <w:t>ι</w:t>
      </w:r>
      <w:r w:rsidRPr="002856AF">
        <w:rPr>
          <w:rFonts w:eastAsia="Times New Roman"/>
          <w:szCs w:val="24"/>
        </w:rPr>
        <w:t>δρύματα σε παραρτήματα εξυπηρέτησης ιδιοτελών συμφερόντων.</w:t>
      </w:r>
    </w:p>
    <w:p w14:paraId="21181E53" w14:textId="77777777" w:rsidR="000E1C16" w:rsidRDefault="00D27C3B">
      <w:pPr>
        <w:contextualSpacing/>
        <w:rPr>
          <w:rFonts w:eastAsia="Times New Roman"/>
          <w:szCs w:val="24"/>
        </w:rPr>
      </w:pPr>
      <w:r w:rsidRPr="002856AF">
        <w:rPr>
          <w:rFonts w:eastAsia="Times New Roman"/>
          <w:szCs w:val="24"/>
        </w:rPr>
        <w:t>Στο άρθρο 33 παράγραφος 6</w:t>
      </w:r>
      <w:r w:rsidRPr="002856AF">
        <w:rPr>
          <w:rFonts w:eastAsia="Times New Roman"/>
          <w:szCs w:val="24"/>
        </w:rPr>
        <w:t>,</w:t>
      </w:r>
      <w:r w:rsidRPr="002856AF">
        <w:rPr>
          <w:rFonts w:eastAsia="Times New Roman"/>
          <w:szCs w:val="24"/>
        </w:rPr>
        <w:t xml:space="preserve"> καταργείτε την κάλυψη κενών σε πειραματικά και πρότυπα σχολεία με αναπληρωτές</w:t>
      </w:r>
      <w:r w:rsidRPr="002856AF">
        <w:rPr>
          <w:rFonts w:eastAsia="Times New Roman"/>
          <w:szCs w:val="24"/>
        </w:rPr>
        <w:t>,</w:t>
      </w:r>
      <w:r w:rsidRPr="002856AF">
        <w:rPr>
          <w:rFonts w:eastAsia="Times New Roman"/>
          <w:szCs w:val="24"/>
        </w:rPr>
        <w:t xml:space="preserve"> υπό το πρόσχημα ότι παρουσιάζονταν καθυστερήσεις στην </w:t>
      </w:r>
      <w:r w:rsidRPr="002856AF">
        <w:rPr>
          <w:rFonts w:eastAsia="Times New Roman"/>
          <w:szCs w:val="24"/>
        </w:rPr>
        <w:t xml:space="preserve">τοποθέτησή τους. Αντ’ αυτών θα χρησιμοποιηθούν μόνιμοι εκπαιδευτικοί αυξημένων προσόντων με απόσπαση. Βεβαίως, τα κενά, που θα δημιουργήσει η απουσία αποσπασμένων, θα καλυφθούν και πάλι με αναπληρωτές. </w:t>
      </w:r>
    </w:p>
    <w:p w14:paraId="21181E54" w14:textId="77777777" w:rsidR="000E1C16" w:rsidRDefault="00D27C3B">
      <w:pPr>
        <w:contextualSpacing/>
        <w:rPr>
          <w:rFonts w:eastAsia="Times New Roman"/>
          <w:szCs w:val="24"/>
        </w:rPr>
      </w:pPr>
      <w:r w:rsidRPr="002856AF">
        <w:rPr>
          <w:rFonts w:eastAsia="Times New Roman"/>
          <w:szCs w:val="24"/>
        </w:rPr>
        <w:t>Ο συλλογισμός σας είναι αδιέξοδος. Σας θυμίζω ότι πρι</w:t>
      </w:r>
      <w:r w:rsidRPr="002856AF">
        <w:rPr>
          <w:rFonts w:eastAsia="Times New Roman"/>
          <w:szCs w:val="24"/>
        </w:rPr>
        <w:t>ν από το καθεστώς των αναπληρωτών, που θεσπίστηκε πέρυσι, υπήρχε λίστα καθηγητών για τα πρότυπα και πειραματικά. Τα τυχόν κενά καλύπτονταν από την εν λόγω λίστα. Τώρα, σύμφωνα με τροπολογία, που κατέθεσε ο Βουλευτής του ΣΥΡΙΖΑ κ. Δέδες, αναγορεύετε τον ΔΟΑ</w:t>
      </w:r>
      <w:r w:rsidRPr="002856AF">
        <w:rPr>
          <w:rFonts w:eastAsia="Times New Roman"/>
          <w:szCs w:val="24"/>
        </w:rPr>
        <w:t>ΤΑΠ ως τη μοναδική εθνική αρχή απονομής ακαδημαϊκής αναγνώρισης πτυχίων αλλοδαπής και πιστοποίησης επαγγελματικών δικαιωμάτων.</w:t>
      </w:r>
    </w:p>
    <w:p w14:paraId="21181E55" w14:textId="77777777" w:rsidR="000E1C16" w:rsidRDefault="00D27C3B">
      <w:pPr>
        <w:rPr>
          <w:rFonts w:eastAsia="Times New Roman"/>
          <w:szCs w:val="24"/>
        </w:rPr>
      </w:pPr>
      <w:r w:rsidRPr="002856AF">
        <w:rPr>
          <w:rFonts w:eastAsia="Times New Roman"/>
          <w:szCs w:val="24"/>
        </w:rPr>
        <w:t>Αυτομάτως καταργείτε όλες τις άλλες αρμόδιες αρχές που έχουν συσταθεί, όπως το ΣΑΕΠ, σε συμμόρφωση της ελληνικής δημοκρατίας προς</w:t>
      </w:r>
      <w:r w:rsidRPr="002856AF">
        <w:rPr>
          <w:rFonts w:eastAsia="Times New Roman"/>
          <w:szCs w:val="24"/>
        </w:rPr>
        <w:t xml:space="preserve"> το ενωσιακό δίκαιο. Ο ΔΟΑΤΑΠ ρητώς αποσαφήνισε από τον Σεπτέμβριο του 2012 ότι αρμόδιοι φορείς για την αναγνώριση επαγγελματικών προσόντων για την άσκηση νομοθετικά ρυθμιζόμενων επαγγελμάτων, και ειδικότερα για τους δικηγόρους, είναι η μόνιμη επιτροπή επά</w:t>
      </w:r>
      <w:r w:rsidRPr="002856AF">
        <w:rPr>
          <w:rFonts w:eastAsia="Times New Roman"/>
          <w:szCs w:val="24"/>
        </w:rPr>
        <w:t xml:space="preserve">ρκειας, η οποία έχει έδρα την Αθήνα και λειτουργεί στα γραφεία του Δικηγορικού Συλλόγου Αθηνών. Ο ΔΟΑΤΑΠ είναι αρμόδιος για την ακαδημαϊκή αναγνώριση των πτυχίων που προέρχονται από χώρες της αλλοδαπής. </w:t>
      </w:r>
    </w:p>
    <w:p w14:paraId="21181E56" w14:textId="77777777" w:rsidR="000E1C16" w:rsidRDefault="00D27C3B">
      <w:pPr>
        <w:rPr>
          <w:rFonts w:eastAsia="Times New Roman"/>
          <w:szCs w:val="24"/>
        </w:rPr>
      </w:pPr>
      <w:r w:rsidRPr="002856AF">
        <w:rPr>
          <w:rFonts w:eastAsia="Times New Roman"/>
          <w:szCs w:val="24"/>
        </w:rPr>
        <w:t>Συνεπώς προκαλεί εντύπωση ότι ο προτείνων την τροπολ</w:t>
      </w:r>
      <w:r w:rsidRPr="002856AF">
        <w:rPr>
          <w:rFonts w:eastAsia="Times New Roman"/>
          <w:szCs w:val="24"/>
        </w:rPr>
        <w:t xml:space="preserve">ογία καλεί τον Υπουργό να υιοθετήσει διάταξη, η οποία παραβιάζει το εθνικό δίκαιο, αλλά κυρίως αποδίδει στον ΔΟΑΤΑΠ εξουσίες, που ο ίδιος ο φορέας δηλώνει ρητά ότι δεν έχει. Αυτό που μας κάνει ακόμη μεγαλύτερη εντύπωση είναι ότι την εν λόγω τροπολογία την </w:t>
      </w:r>
      <w:r w:rsidRPr="002856AF">
        <w:rPr>
          <w:rFonts w:eastAsia="Times New Roman"/>
          <w:szCs w:val="24"/>
        </w:rPr>
        <w:t xml:space="preserve">κατέθεσαν με διαφορά λίγων λεπτών της ώρας άλλοι δύο Βουλευτές διαφορετικών κομμάτων και μάλιστα με ακριβώς το ίδιο κείμενο σε περιεχόμενο και μορφολογία.  </w:t>
      </w:r>
    </w:p>
    <w:p w14:paraId="21181E57" w14:textId="0AF48CA3" w:rsidR="000E1C16" w:rsidRDefault="00D27C3B">
      <w:pPr>
        <w:rPr>
          <w:rFonts w:eastAsia="Times New Roman"/>
          <w:szCs w:val="24"/>
        </w:rPr>
      </w:pPr>
      <w:r w:rsidRPr="002856AF">
        <w:rPr>
          <w:rFonts w:eastAsia="Times New Roman"/>
          <w:szCs w:val="24"/>
        </w:rPr>
        <w:t>Αναφέρω χαρακτηριστικά την εκπρόθεσμη τροπολογία που κατατέθηκε στις 15 Απριλίου 2016 και ήταν εκπρ</w:t>
      </w:r>
      <w:r w:rsidRPr="002856AF">
        <w:rPr>
          <w:rFonts w:eastAsia="Times New Roman"/>
          <w:szCs w:val="24"/>
        </w:rPr>
        <w:t>όθεσμη από τον κ. Δέδε. Ακολουθεί πάλι από τον κ. Δέδε, την κ. Γεννιά και τον κ. Σκουρολιάκο, με τη μόνη διαφορά στην παράγραφο δύο, για την εγγραφή στα μητρώα τους. Στις 26 Απριλίου στις 15.00</w:t>
      </w:r>
      <w:r w:rsidRPr="002856AF">
        <w:rPr>
          <w:rFonts w:eastAsia="Times New Roman"/>
          <w:szCs w:val="24"/>
        </w:rPr>
        <w:t>΄</w:t>
      </w:r>
      <w:r w:rsidRPr="002856AF">
        <w:rPr>
          <w:rFonts w:eastAsia="Times New Roman"/>
          <w:szCs w:val="24"/>
        </w:rPr>
        <w:t xml:space="preserve"> κατατέθηκε από τους Βουλευτές του ΣΥΡΙΖΑ. Στις 26 Απριλίου στ</w:t>
      </w:r>
      <w:r w:rsidRPr="002856AF">
        <w:rPr>
          <w:rFonts w:eastAsia="Times New Roman"/>
          <w:szCs w:val="24"/>
        </w:rPr>
        <w:t>ις 15.10</w:t>
      </w:r>
      <w:r w:rsidRPr="002856AF">
        <w:rPr>
          <w:rFonts w:eastAsia="Times New Roman"/>
          <w:szCs w:val="24"/>
        </w:rPr>
        <w:t>΄</w:t>
      </w:r>
      <w:r w:rsidRPr="002856AF">
        <w:rPr>
          <w:rFonts w:eastAsia="Times New Roman"/>
          <w:szCs w:val="24"/>
        </w:rPr>
        <w:t xml:space="preserve"> κατατέθηκε από τον κ. Ζουράρ</w:t>
      </w:r>
      <w:ins w:id="8" w:author="Πασχαλίδου Κατερίνα" w:date="2016-05-12T11:36:00Z">
        <w:r>
          <w:rPr>
            <w:rFonts w:eastAsia="Times New Roman"/>
            <w:szCs w:val="24"/>
          </w:rPr>
          <w:t>η</w:t>
        </w:r>
      </w:ins>
      <w:del w:id="9" w:author="Πασχαλίδου Κατερίνα" w:date="2016-05-12T11:36:00Z">
        <w:r w:rsidRPr="002856AF" w:rsidDel="00D27C3B">
          <w:rPr>
            <w:rFonts w:eastAsia="Times New Roman"/>
            <w:szCs w:val="24"/>
          </w:rPr>
          <w:delText>ι</w:delText>
        </w:r>
      </w:del>
      <w:r w:rsidRPr="002856AF">
        <w:rPr>
          <w:rFonts w:eastAsia="Times New Roman"/>
          <w:szCs w:val="24"/>
        </w:rPr>
        <w:t>. Και ακριβώς η ίδια τροπολογία με την ίδια μορφολογία, στις 26 Απριλίου, στις 15.50</w:t>
      </w:r>
      <w:r w:rsidRPr="002856AF">
        <w:rPr>
          <w:rFonts w:eastAsia="Times New Roman"/>
          <w:szCs w:val="24"/>
        </w:rPr>
        <w:t>΄</w:t>
      </w:r>
      <w:r w:rsidRPr="002856AF">
        <w:rPr>
          <w:rFonts w:eastAsia="Times New Roman"/>
          <w:szCs w:val="24"/>
        </w:rPr>
        <w:t xml:space="preserve"> κατατέθηκε από τον κ. Γεωργιάδη. Προφαν</w:t>
      </w:r>
      <w:bookmarkStart w:id="10" w:name="_GoBack"/>
      <w:bookmarkEnd w:id="10"/>
      <w:r w:rsidRPr="002856AF">
        <w:rPr>
          <w:rFonts w:eastAsia="Times New Roman"/>
          <w:szCs w:val="24"/>
        </w:rPr>
        <w:t xml:space="preserve">ώς, ο κ. Γεωργιάδης αντιλήφθηκε ότι κάτι τρέχει και απέσυρε την τροπολογία εγκαίρως. </w:t>
      </w:r>
    </w:p>
    <w:p w14:paraId="21181E58" w14:textId="77777777" w:rsidR="000E1C16" w:rsidRDefault="00D27C3B">
      <w:pPr>
        <w:rPr>
          <w:rFonts w:eastAsia="Times New Roman"/>
          <w:szCs w:val="24"/>
        </w:rPr>
      </w:pPr>
      <w:r w:rsidRPr="002856AF">
        <w:rPr>
          <w:rFonts w:eastAsia="Times New Roman"/>
          <w:szCs w:val="24"/>
        </w:rPr>
        <w:t>Καταθέ</w:t>
      </w:r>
      <w:r w:rsidRPr="002856AF">
        <w:rPr>
          <w:rFonts w:eastAsia="Times New Roman"/>
          <w:szCs w:val="24"/>
        </w:rPr>
        <w:t xml:space="preserve">τω στα Πρακτικά τα εν λόγω έγγραφα προς διερεύνηση. </w:t>
      </w:r>
    </w:p>
    <w:p w14:paraId="21181E59" w14:textId="77777777" w:rsidR="000E1C16" w:rsidRDefault="00D27C3B">
      <w:pPr>
        <w:rPr>
          <w:rFonts w:eastAsia="Times New Roman"/>
          <w:szCs w:val="24"/>
        </w:rPr>
      </w:pPr>
      <w:r w:rsidRPr="002856AF">
        <w:rPr>
          <w:rFonts w:eastAsia="Times New Roman"/>
          <w:szCs w:val="24"/>
        </w:rPr>
        <w:t>(Στο σημείο αυτό ο Βουλευτής κ. Μάριος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w:t>
      </w:r>
      <w:r w:rsidRPr="002856AF">
        <w:rPr>
          <w:rFonts w:eastAsia="Times New Roman"/>
          <w:szCs w:val="24"/>
        </w:rPr>
        <w:t>ς Βουλής)</w:t>
      </w:r>
    </w:p>
    <w:p w14:paraId="21181E5A" w14:textId="77777777" w:rsidR="000E1C16" w:rsidRDefault="00D27C3B">
      <w:pPr>
        <w:rPr>
          <w:rFonts w:eastAsia="Times New Roman"/>
          <w:szCs w:val="24"/>
        </w:rPr>
      </w:pPr>
      <w:r w:rsidRPr="002856AF">
        <w:rPr>
          <w:rFonts w:eastAsia="Times New Roman"/>
          <w:szCs w:val="24"/>
        </w:rPr>
        <w:t>Καταλήγοντας, θα ήθελα να σας ρωτήσω το εξής</w:t>
      </w:r>
      <w:r w:rsidRPr="002856AF">
        <w:rPr>
          <w:rFonts w:eastAsia="Times New Roman"/>
          <w:szCs w:val="24"/>
        </w:rPr>
        <w:t>.</w:t>
      </w:r>
      <w:r w:rsidRPr="002856AF">
        <w:rPr>
          <w:rFonts w:eastAsia="Times New Roman"/>
          <w:szCs w:val="24"/>
        </w:rPr>
        <w:t xml:space="preserve"> Έχετε αναπτύξει κάποιο συγκεκριμένο πλάνο, για το πώς θέλετε το σχολείο του 21</w:t>
      </w:r>
      <w:r w:rsidRPr="002856AF">
        <w:rPr>
          <w:rFonts w:eastAsia="Times New Roman"/>
          <w:szCs w:val="24"/>
          <w:vertAlign w:val="superscript"/>
        </w:rPr>
        <w:t>ου</w:t>
      </w:r>
      <w:r w:rsidRPr="002856AF">
        <w:rPr>
          <w:rFonts w:eastAsia="Times New Roman"/>
          <w:szCs w:val="24"/>
        </w:rPr>
        <w:t xml:space="preserve"> αιώνα; Θέλετε, για παράδειγμα, να φτιάξετε ειδικές αίθουσες διδασκαλίας για κάθε μάθημα; Να μια ωραία πρόταση που έχουμ</w:t>
      </w:r>
      <w:r w:rsidRPr="002856AF">
        <w:rPr>
          <w:rFonts w:eastAsia="Times New Roman"/>
          <w:szCs w:val="24"/>
        </w:rPr>
        <w:t xml:space="preserve">ε να σας καταθέσουμε. </w:t>
      </w:r>
    </w:p>
    <w:p w14:paraId="21181E5B" w14:textId="77777777" w:rsidR="000E1C16" w:rsidRDefault="00D27C3B">
      <w:pPr>
        <w:rPr>
          <w:rFonts w:eastAsia="Times New Roman"/>
          <w:szCs w:val="24"/>
        </w:rPr>
      </w:pPr>
      <w:r w:rsidRPr="002856AF">
        <w:rPr>
          <w:rFonts w:eastAsia="Times New Roman"/>
          <w:b/>
          <w:szCs w:val="24"/>
        </w:rPr>
        <w:t xml:space="preserve">ΝΙΚΟΛΑΟΣ ΠΑΠΑΔΟΠΟΥΛΟΣ: </w:t>
      </w:r>
      <w:r w:rsidRPr="002856AF">
        <w:rPr>
          <w:rFonts w:eastAsia="Times New Roman"/>
          <w:szCs w:val="24"/>
        </w:rPr>
        <w:t xml:space="preserve">Όχι. </w:t>
      </w:r>
    </w:p>
    <w:p w14:paraId="21181E5C" w14:textId="77777777" w:rsidR="000E1C16" w:rsidRDefault="00D27C3B">
      <w:pPr>
        <w:rPr>
          <w:rFonts w:eastAsia="Times New Roman"/>
          <w:szCs w:val="24"/>
        </w:rPr>
      </w:pPr>
      <w:r w:rsidRPr="002856AF">
        <w:rPr>
          <w:rFonts w:eastAsia="Times New Roman"/>
          <w:b/>
          <w:szCs w:val="24"/>
        </w:rPr>
        <w:t xml:space="preserve">ΜΑΡΙΟΣ ΓΕΩΡΓΙΑΔΗΣ: </w:t>
      </w:r>
      <w:r w:rsidRPr="002856AF">
        <w:rPr>
          <w:rFonts w:eastAsia="Times New Roman"/>
          <w:szCs w:val="24"/>
        </w:rPr>
        <w:t xml:space="preserve">Το όχι που λέτε εσείς, προφανώς και δεν το έχετε κάνει, αλλιώς δεν θα ήμασταν εδώ. </w:t>
      </w:r>
    </w:p>
    <w:p w14:paraId="21181E5D" w14:textId="77777777" w:rsidR="000E1C16" w:rsidRDefault="00D27C3B">
      <w:pPr>
        <w:rPr>
          <w:rFonts w:eastAsia="Times New Roman"/>
          <w:szCs w:val="24"/>
        </w:rPr>
      </w:pPr>
      <w:r w:rsidRPr="002856AF">
        <w:rPr>
          <w:rFonts w:eastAsia="Times New Roman"/>
          <w:szCs w:val="24"/>
        </w:rPr>
        <w:t>Εντός των σχολικών μονάδων είναι απαραίτητη η ύπαρξη ειδικών αιθουσών ανά αντικείμενο διδασκαλίας. Οι</w:t>
      </w:r>
      <w:r w:rsidRPr="002856AF">
        <w:rPr>
          <w:rFonts w:eastAsia="Times New Roman"/>
          <w:szCs w:val="24"/>
        </w:rPr>
        <w:t xml:space="preserve"> αίθουσες διδασκαλίας αυτήν τη στιγμή είναι ένας χώρος τυχαίας εναπόθεσης μαθητών. Άλλες οι ανάγκες του χώρου διδασκαλίας των Αρχαίων Ελληνικών και άλλες οι ανάγκες του χώρου διδασκαλίας της Φυσικής και της Χημείας. </w:t>
      </w:r>
    </w:p>
    <w:p w14:paraId="21181E5E" w14:textId="77777777" w:rsidR="000E1C16" w:rsidRDefault="00D27C3B">
      <w:pPr>
        <w:rPr>
          <w:rFonts w:eastAsia="Times New Roman"/>
          <w:szCs w:val="24"/>
        </w:rPr>
      </w:pPr>
      <w:r w:rsidRPr="002856AF">
        <w:rPr>
          <w:rFonts w:eastAsia="Times New Roman"/>
          <w:szCs w:val="24"/>
        </w:rPr>
        <w:t>Ο χώρος της σχολικής τάξης δεν πρέπει ν</w:t>
      </w:r>
      <w:r w:rsidRPr="002856AF">
        <w:rPr>
          <w:rFonts w:eastAsia="Times New Roman"/>
          <w:szCs w:val="24"/>
        </w:rPr>
        <w:t>α είναι στατικός και οι καθηγητές διαφόρων ειδικοτήτων να περιφέρονται σε διαφορετικές τάξεις. Πρέπει να συμβαίνει το αντίστροφο. Ο κάθε καθηγητής να έχει τη δική του αίθουσα διδασκαλίας κατάλληλα διαμορφωμένη για το αντικείμενό του και οι μαθητές να επισκ</w:t>
      </w:r>
      <w:r w:rsidRPr="002856AF">
        <w:rPr>
          <w:rFonts w:eastAsia="Times New Roman"/>
          <w:szCs w:val="24"/>
        </w:rPr>
        <w:t>έπτονται την κατάλληλη αίθουσα στο κατάλληλο μάθημα. Αυτό το μοντέλο εφαρμόζεται ήδη σε αρκετές προηγμένες χώρες του δυτικού κόσμου με περίφημα αποτελέσματα. Έτσι ο μαθητής δεν βρίσκει το μάθημα βαρετό και αποκτά εμπειρική και βιωματική σχέση με κάθε μάθημ</w:t>
      </w:r>
      <w:r w:rsidRPr="002856AF">
        <w:rPr>
          <w:rFonts w:eastAsia="Times New Roman"/>
          <w:szCs w:val="24"/>
        </w:rPr>
        <w:t xml:space="preserve">α. </w:t>
      </w:r>
    </w:p>
    <w:p w14:paraId="21181E5F" w14:textId="77777777" w:rsidR="000E1C16" w:rsidRDefault="00D27C3B">
      <w:pPr>
        <w:rPr>
          <w:rFonts w:eastAsia="Times New Roman"/>
          <w:szCs w:val="24"/>
        </w:rPr>
      </w:pPr>
      <w:r w:rsidRPr="002856AF">
        <w:rPr>
          <w:rFonts w:eastAsia="Times New Roman"/>
          <w:szCs w:val="24"/>
        </w:rPr>
        <w:t xml:space="preserve">Θέλετε σχολεία που να ενθουσιάζουν τους μαθητές και όχι σχολεία που οι μαθητές θα κοιτάζουν το ρολόι τους για το πότε θα φύγουν; Αυτές είναι μεταρρυθμίσεις. Αυτά έπρεπε εσείς οι </w:t>
      </w:r>
      <w:r w:rsidRPr="002856AF">
        <w:rPr>
          <w:rFonts w:eastAsia="Times New Roman"/>
          <w:szCs w:val="24"/>
        </w:rPr>
        <w:t>α</w:t>
      </w:r>
      <w:r w:rsidRPr="002856AF">
        <w:rPr>
          <w:rFonts w:eastAsia="Times New Roman"/>
          <w:szCs w:val="24"/>
        </w:rPr>
        <w:t xml:space="preserve">ριστεροί να προβάλλετε σε ένα νομοσχέδιο που αφορά την έρευνα και την εκπαίδευση και όχι το να πληρώνονται με το κομμάτι, 80 ευρώ, αυθαίρετα διορισμένοι υπάλληλοι, οι οποίοι θα κρίνουν εάν κάποιος σπουδαστής δικαιούται υποτροφίας ή όχι. </w:t>
      </w:r>
    </w:p>
    <w:p w14:paraId="21181E60" w14:textId="77777777" w:rsidR="000E1C16" w:rsidRDefault="00D27C3B">
      <w:pPr>
        <w:rPr>
          <w:rFonts w:eastAsia="Times New Roman"/>
          <w:szCs w:val="24"/>
        </w:rPr>
      </w:pPr>
      <w:r w:rsidRPr="002856AF">
        <w:rPr>
          <w:rFonts w:eastAsia="Times New Roman"/>
          <w:szCs w:val="24"/>
        </w:rPr>
        <w:t>Από το τρέχον νομο</w:t>
      </w:r>
      <w:r w:rsidRPr="002856AF">
        <w:rPr>
          <w:rFonts w:eastAsia="Times New Roman"/>
          <w:szCs w:val="24"/>
        </w:rPr>
        <w:t>σχέδιο καταλαβαίνουμε ότι τίποτα δεν είναι σε θέση να κερδίσει οποιαδήποτε βαθμίδα της εκπαίδευσης. Δεν πρόκειται για τίποτε παραπάνω από μία αναδιάταξη του χάους. Και αυτό αφορά και τα σχολεία και τον ερευνητικό και τον πανεπιστημιακό χώρο. Σε αυτό η Ένωσ</w:t>
      </w:r>
      <w:r w:rsidRPr="002856AF">
        <w:rPr>
          <w:rFonts w:eastAsia="Times New Roman"/>
          <w:szCs w:val="24"/>
        </w:rPr>
        <w:t xml:space="preserve">η Κεντρώων δεν θα συμπράξει. </w:t>
      </w:r>
    </w:p>
    <w:p w14:paraId="21181E61" w14:textId="77777777" w:rsidR="000E1C16" w:rsidRDefault="00D27C3B">
      <w:pPr>
        <w:rPr>
          <w:rFonts w:eastAsia="Times New Roman"/>
          <w:szCs w:val="24"/>
        </w:rPr>
      </w:pPr>
      <w:r w:rsidRPr="002856AF">
        <w:rPr>
          <w:rFonts w:eastAsia="Times New Roman"/>
          <w:szCs w:val="24"/>
        </w:rPr>
        <w:t xml:space="preserve">Καταψηφίζουμε επί της αρχής το εν λόγω νομοσχέδιο και θα τοποθετηθούμε επί των άρθρων στην εν λόγω ψηφοφορία. </w:t>
      </w:r>
    </w:p>
    <w:p w14:paraId="21181E62" w14:textId="77777777" w:rsidR="000E1C16" w:rsidRDefault="00D27C3B">
      <w:pPr>
        <w:rPr>
          <w:rFonts w:eastAsia="Times New Roman"/>
          <w:szCs w:val="24"/>
        </w:rPr>
      </w:pPr>
      <w:r w:rsidRPr="002856AF">
        <w:rPr>
          <w:rFonts w:eastAsia="Times New Roman"/>
          <w:szCs w:val="24"/>
        </w:rPr>
        <w:t xml:space="preserve">Ευχαριστώ πολύ. </w:t>
      </w:r>
    </w:p>
    <w:p w14:paraId="21181E63" w14:textId="77777777" w:rsidR="000E1C16" w:rsidRDefault="00D27C3B">
      <w:pPr>
        <w:jc w:val="center"/>
        <w:rPr>
          <w:rFonts w:eastAsia="Times New Roman"/>
          <w:szCs w:val="24"/>
        </w:rPr>
      </w:pPr>
      <w:r w:rsidRPr="002856AF">
        <w:rPr>
          <w:rFonts w:eastAsia="Times New Roman"/>
          <w:szCs w:val="24"/>
        </w:rPr>
        <w:t>(Χειροκροτήματα από την πτέρυγα της Ένωσης Κεντρώων)</w:t>
      </w:r>
    </w:p>
    <w:p w14:paraId="21181E64" w14:textId="77777777" w:rsidR="000E1C16" w:rsidRDefault="00D27C3B">
      <w:pPr>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Κι εμείς ευχαριστούμε. </w:t>
      </w:r>
    </w:p>
    <w:p w14:paraId="21181E65" w14:textId="77777777" w:rsidR="000E1C16" w:rsidRDefault="00D27C3B">
      <w:pPr>
        <w:rPr>
          <w:rFonts w:eastAsia="Times New Roman"/>
          <w:szCs w:val="24"/>
        </w:rPr>
      </w:pPr>
      <w:r w:rsidRPr="002856AF">
        <w:rPr>
          <w:rFonts w:eastAsia="Times New Roman"/>
          <w:szCs w:val="24"/>
        </w:rPr>
        <w:t xml:space="preserve">Εισερχόμεθα στον κατάλογο των ομιλητών. </w:t>
      </w:r>
    </w:p>
    <w:p w14:paraId="21181E66" w14:textId="77777777" w:rsidR="000E1C16" w:rsidRDefault="00D27C3B">
      <w:pPr>
        <w:rPr>
          <w:rFonts w:eastAsia="Times New Roman"/>
          <w:szCs w:val="24"/>
        </w:rPr>
      </w:pPr>
      <w:r w:rsidRPr="002856AF">
        <w:rPr>
          <w:rFonts w:eastAsia="Times New Roman"/>
          <w:szCs w:val="24"/>
        </w:rPr>
        <w:t xml:space="preserve">Τον λόγο έχει η κ. Αυλωνίτου για επτά λεπτά. </w:t>
      </w:r>
    </w:p>
    <w:p w14:paraId="21181E67" w14:textId="77777777" w:rsidR="000E1C16" w:rsidRDefault="00D27C3B">
      <w:pPr>
        <w:tabs>
          <w:tab w:val="left" w:pos="2820"/>
        </w:tabs>
        <w:rPr>
          <w:rFonts w:eastAsia="Times New Roman"/>
          <w:szCs w:val="24"/>
        </w:rPr>
      </w:pPr>
      <w:r w:rsidRPr="002856AF">
        <w:rPr>
          <w:rFonts w:eastAsia="Times New Roman"/>
          <w:b/>
          <w:szCs w:val="24"/>
        </w:rPr>
        <w:t xml:space="preserve">ΕΛΕΝΗ ΑΥΛΩΝΙΤΟΥ: </w:t>
      </w:r>
      <w:r w:rsidRPr="002856AF">
        <w:rPr>
          <w:rFonts w:eastAsia="Times New Roman"/>
          <w:szCs w:val="24"/>
        </w:rPr>
        <w:t>Κυρίες και κύριοι Βουλευτές, το σημερινό νομοσχέδιο με τίτλο «Ρυθμίσεις για την έρευνα και άλλες διατάξεις» επιδιώκει να αποκατ</w:t>
      </w:r>
      <w:r w:rsidRPr="002856AF">
        <w:rPr>
          <w:rFonts w:eastAsia="Times New Roman"/>
          <w:szCs w:val="24"/>
        </w:rPr>
        <w:t xml:space="preserve">αστήσει την αποτελεσματική λειτουργία της επιστημονικής έρευνας στην Ελλάδα μετά την αποδιάρθρωση που επιχείρησε να φέρει ο ν. 4310/2014 σε αυτόν τον κρίσιμο τομέα. </w:t>
      </w:r>
    </w:p>
    <w:p w14:paraId="21181E68" w14:textId="77777777" w:rsidR="000E1C16" w:rsidRDefault="00D27C3B">
      <w:pPr>
        <w:tabs>
          <w:tab w:val="left" w:pos="2820"/>
        </w:tabs>
        <w:rPr>
          <w:rFonts w:eastAsia="Times New Roman"/>
          <w:szCs w:val="24"/>
        </w:rPr>
      </w:pPr>
      <w:r w:rsidRPr="002856AF">
        <w:rPr>
          <w:rFonts w:eastAsia="Times New Roman"/>
          <w:szCs w:val="24"/>
        </w:rPr>
        <w:t>Θέλω, όμως, στην αρχή να σταθώ σε μια πολύ συζητημένη έννοια, την έννοια της αριστείας, πο</w:t>
      </w:r>
      <w:r w:rsidRPr="002856AF">
        <w:rPr>
          <w:rFonts w:eastAsia="Times New Roman"/>
          <w:szCs w:val="24"/>
        </w:rPr>
        <w:t xml:space="preserve">υ μας έχει απασχολήσει ιδιαίτερα εδώ κι έναν χρόνο, κυρίως προσχηματικά. Μας δίνει, όμως, την ευκαιρία να διαπιστώσουμε τη διαφορά νοοτροπίας της σημερινής Κυβέρνησης από την κυβέρνηση του παλαιοκομματικού συστήματος. </w:t>
      </w:r>
    </w:p>
    <w:p w14:paraId="21181E69" w14:textId="77777777" w:rsidR="000E1C16" w:rsidRDefault="00D27C3B">
      <w:pPr>
        <w:tabs>
          <w:tab w:val="left" w:pos="2820"/>
        </w:tabs>
        <w:rPr>
          <w:rFonts w:eastAsia="Times New Roman"/>
          <w:szCs w:val="24"/>
        </w:rPr>
      </w:pPr>
      <w:r w:rsidRPr="002856AF">
        <w:rPr>
          <w:rFonts w:eastAsia="Times New Roman"/>
          <w:szCs w:val="24"/>
        </w:rPr>
        <w:t>Πώς, λοιπόν, ορίζει ο καθένας την αρι</w:t>
      </w:r>
      <w:r w:rsidRPr="002856AF">
        <w:rPr>
          <w:rFonts w:eastAsia="Times New Roman"/>
          <w:szCs w:val="24"/>
        </w:rPr>
        <w:t>στεία; Σύμφωνα με το</w:t>
      </w:r>
      <w:r w:rsidRPr="002856AF">
        <w:rPr>
          <w:rFonts w:eastAsia="Times New Roman"/>
          <w:szCs w:val="24"/>
        </w:rPr>
        <w:t>ν</w:t>
      </w:r>
      <w:r w:rsidRPr="002856AF">
        <w:rPr>
          <w:rFonts w:eastAsia="Times New Roman"/>
          <w:szCs w:val="24"/>
        </w:rPr>
        <w:t xml:space="preserve"> ν.4310/2014 η αριστεία ορίζεται ως ερευνητικά επιτεύγματα, πρωτοποριακή ή πειραματική διάταξη ή θεωρία και καινοτόμες μέθοδοι διδασκαλίας. Η αριστεία, λοιπόν, είναι πράγμα, σύμφωνα με τον νόμο που αλλάζουμε. </w:t>
      </w:r>
    </w:p>
    <w:p w14:paraId="21181E6A" w14:textId="77777777" w:rsidR="000E1C16" w:rsidRDefault="00D27C3B">
      <w:pPr>
        <w:tabs>
          <w:tab w:val="left" w:pos="2820"/>
        </w:tabs>
        <w:rPr>
          <w:rFonts w:eastAsia="Times New Roman"/>
          <w:szCs w:val="24"/>
        </w:rPr>
      </w:pPr>
      <w:r w:rsidRPr="002856AF">
        <w:rPr>
          <w:rFonts w:eastAsia="Times New Roman"/>
          <w:szCs w:val="24"/>
        </w:rPr>
        <w:t>Σύμφωνα, όμως, με το σημε</w:t>
      </w:r>
      <w:r w:rsidRPr="002856AF">
        <w:rPr>
          <w:rFonts w:eastAsia="Times New Roman"/>
          <w:szCs w:val="24"/>
        </w:rPr>
        <w:t xml:space="preserve">ρινό νομοσχέδιο που φέρνει η Κυβέρνηση, η αριστεία είναι η δυναμική διαδικασία, που αποσκοπεί στη συστηματική επιδίωξη υψηλής επιστημονικής ποιότητας, με στόχο την επίτευξη του βέλτιστου αποτελέσματος. </w:t>
      </w:r>
    </w:p>
    <w:p w14:paraId="21181E6B" w14:textId="77777777" w:rsidR="000E1C16" w:rsidRDefault="00D27C3B">
      <w:pPr>
        <w:tabs>
          <w:tab w:val="left" w:pos="2820"/>
        </w:tabs>
        <w:rPr>
          <w:rFonts w:eastAsia="Times New Roman"/>
          <w:szCs w:val="24"/>
        </w:rPr>
      </w:pPr>
      <w:r w:rsidRPr="002856AF">
        <w:rPr>
          <w:rFonts w:eastAsia="Times New Roman"/>
          <w:szCs w:val="24"/>
        </w:rPr>
        <w:t>Εμείς, λοιπόν, κυρίες και κύριοι συνάδελφοι, θεωρούμε</w:t>
      </w:r>
      <w:r w:rsidRPr="002856AF">
        <w:rPr>
          <w:rFonts w:eastAsia="Times New Roman"/>
          <w:szCs w:val="24"/>
        </w:rPr>
        <w:t xml:space="preserve"> ότι η αριστεία είναι δυναμική διαδικασία και όχι στατικό πράγμα. Αυτή η μικρή διαφορά στο κείμενο συνοψίζει με τον καλύτερο τρόπο τη διαφορά νοοτροπίας ανάμεσα στο νέο και στο παλιό. </w:t>
      </w:r>
    </w:p>
    <w:p w14:paraId="21181E6C" w14:textId="77777777" w:rsidR="000E1C16" w:rsidRDefault="00D27C3B">
      <w:pPr>
        <w:tabs>
          <w:tab w:val="left" w:pos="2820"/>
        </w:tabs>
        <w:rPr>
          <w:rFonts w:eastAsia="Times New Roman"/>
          <w:szCs w:val="24"/>
        </w:rPr>
      </w:pPr>
      <w:r w:rsidRPr="002856AF">
        <w:rPr>
          <w:rFonts w:eastAsia="Times New Roman"/>
          <w:szCs w:val="24"/>
        </w:rPr>
        <w:t>Είναι και λειτουργικά αποτελεσματικότερη</w:t>
      </w:r>
      <w:r w:rsidRPr="002856AF">
        <w:rPr>
          <w:rFonts w:eastAsia="Times New Roman"/>
          <w:szCs w:val="24"/>
        </w:rPr>
        <w:t>,</w:t>
      </w:r>
      <w:r w:rsidRPr="002856AF">
        <w:rPr>
          <w:rFonts w:eastAsia="Times New Roman"/>
          <w:szCs w:val="24"/>
        </w:rPr>
        <w:t xml:space="preserve"> βέβαια</w:t>
      </w:r>
      <w:r w:rsidRPr="002856AF">
        <w:rPr>
          <w:rFonts w:eastAsia="Times New Roman"/>
          <w:szCs w:val="24"/>
        </w:rPr>
        <w:t>,</w:t>
      </w:r>
      <w:r w:rsidRPr="002856AF">
        <w:rPr>
          <w:rFonts w:eastAsia="Times New Roman"/>
          <w:szCs w:val="24"/>
        </w:rPr>
        <w:t xml:space="preserve"> στο συζητούμενο νομοσ</w:t>
      </w:r>
      <w:r w:rsidRPr="002856AF">
        <w:rPr>
          <w:rFonts w:eastAsia="Times New Roman"/>
          <w:szCs w:val="24"/>
        </w:rPr>
        <w:t xml:space="preserve">χέδιο. Με ποιον τρόπο; Όλοι αναγνωρίζουμε τη σημασία που έχει η επιστημονική έρευνα για την οικονομική ανάπτυξη στις μέρες μας, αλλά από </w:t>
      </w:r>
      <w:r w:rsidRPr="002856AF">
        <w:rPr>
          <w:rFonts w:eastAsia="Times New Roman"/>
          <w:szCs w:val="24"/>
        </w:rPr>
        <w:t xml:space="preserve">εκεί </w:t>
      </w:r>
      <w:r w:rsidRPr="002856AF">
        <w:rPr>
          <w:rFonts w:eastAsia="Times New Roman"/>
          <w:szCs w:val="24"/>
        </w:rPr>
        <w:t>και πέρα, η επιστημονική έρευνα, ο κατ</w:t>
      </w:r>
      <w:r w:rsidRPr="002856AF">
        <w:rPr>
          <w:rFonts w:eastAsia="Times New Roman"/>
          <w:szCs w:val="24"/>
        </w:rPr>
        <w:t xml:space="preserve">’ </w:t>
      </w:r>
      <w:r w:rsidRPr="002856AF">
        <w:rPr>
          <w:rFonts w:eastAsia="Times New Roman"/>
          <w:szCs w:val="24"/>
        </w:rPr>
        <w:t>εξοχήν χώρος άσκησης του ορθολογισμού και της εμπειρικής επιβεβαίωσης, έχε</w:t>
      </w:r>
      <w:r w:rsidRPr="002856AF">
        <w:rPr>
          <w:rFonts w:eastAsia="Times New Roman"/>
          <w:szCs w:val="24"/>
        </w:rPr>
        <w:t xml:space="preserve">ι πέσει κι αυτός θύμα πολλών ιδεολογικών αγκυλώσεων. </w:t>
      </w:r>
    </w:p>
    <w:p w14:paraId="21181E6D" w14:textId="77777777" w:rsidR="000E1C16" w:rsidRDefault="00D27C3B">
      <w:pPr>
        <w:tabs>
          <w:tab w:val="left" w:pos="2820"/>
        </w:tabs>
        <w:rPr>
          <w:rFonts w:eastAsia="Times New Roman"/>
          <w:szCs w:val="24"/>
        </w:rPr>
      </w:pPr>
      <w:r w:rsidRPr="002856AF">
        <w:rPr>
          <w:rFonts w:eastAsia="Times New Roman"/>
          <w:szCs w:val="24"/>
        </w:rPr>
        <w:t>Ο ν</w:t>
      </w:r>
      <w:r w:rsidRPr="002856AF">
        <w:rPr>
          <w:rFonts w:eastAsia="Times New Roman"/>
          <w:szCs w:val="24"/>
        </w:rPr>
        <w:t>.</w:t>
      </w:r>
      <w:r w:rsidRPr="002856AF">
        <w:rPr>
          <w:rFonts w:eastAsia="Times New Roman"/>
          <w:szCs w:val="24"/>
        </w:rPr>
        <w:t>4310/2014, με αφετηρία τη διαπίστωση ότι η αξιοποίηση των εφαρμογών ερευνητικών προγραμμάτων αποτελεί παγκοσμίως βάση δημιουργίας κερδοφόρων ιδιωτικών επιχειρήσεων, αποφάσισε και όρισε ότι στην Ελλά</w:t>
      </w:r>
      <w:r w:rsidRPr="002856AF">
        <w:rPr>
          <w:rFonts w:eastAsia="Times New Roman"/>
          <w:szCs w:val="24"/>
        </w:rPr>
        <w:t xml:space="preserve">δα οφείλουν να λειτουργούν με ιδιωτικοοικονομικά κριτήρια όχι μόνο ιδιωτικές επιχειρήσεις τεχνολογίας, που θα εφαρμόσουν τα πορίσματα αυτής της έρευνας, αλλά ακόμα και τα κρατικά ερευνητικά ιδρύματα που την παράγουν. </w:t>
      </w:r>
    </w:p>
    <w:p w14:paraId="21181E6E" w14:textId="77777777" w:rsidR="000E1C16" w:rsidRDefault="00D27C3B">
      <w:pPr>
        <w:tabs>
          <w:tab w:val="left" w:pos="2820"/>
        </w:tabs>
        <w:rPr>
          <w:rFonts w:eastAsia="Times New Roman"/>
          <w:szCs w:val="24"/>
        </w:rPr>
      </w:pPr>
      <w:r w:rsidRPr="002856AF">
        <w:rPr>
          <w:rFonts w:eastAsia="Times New Roman"/>
          <w:szCs w:val="24"/>
        </w:rPr>
        <w:t>Με τον τρόπο αυτό</w:t>
      </w:r>
      <w:r w:rsidRPr="002856AF">
        <w:rPr>
          <w:rFonts w:eastAsia="Times New Roman"/>
          <w:szCs w:val="24"/>
        </w:rPr>
        <w:t>ν</w:t>
      </w:r>
      <w:r w:rsidRPr="002856AF">
        <w:rPr>
          <w:rFonts w:eastAsia="Times New Roman"/>
          <w:szCs w:val="24"/>
        </w:rPr>
        <w:t>, όμως, δημιουργείτα</w:t>
      </w:r>
      <w:r w:rsidRPr="002856AF">
        <w:rPr>
          <w:rFonts w:eastAsia="Times New Roman"/>
          <w:szCs w:val="24"/>
        </w:rPr>
        <w:t xml:space="preserve">ι μια ελληνική καρικατούρα του αμερικανικού προτύπου της </w:t>
      </w:r>
      <w:r w:rsidRPr="002856AF">
        <w:rPr>
          <w:rFonts w:eastAsia="Times New Roman"/>
          <w:szCs w:val="24"/>
        </w:rPr>
        <w:t>«</w:t>
      </w:r>
      <w:r w:rsidRPr="002856AF">
        <w:rPr>
          <w:rFonts w:eastAsia="Times New Roman"/>
          <w:szCs w:val="24"/>
          <w:lang w:val="en-US"/>
        </w:rPr>
        <w:t>Silicon</w:t>
      </w:r>
      <w:r w:rsidRPr="002856AF">
        <w:rPr>
          <w:rFonts w:eastAsia="Times New Roman"/>
          <w:szCs w:val="24"/>
        </w:rPr>
        <w:t xml:space="preserve"> </w:t>
      </w:r>
      <w:r w:rsidRPr="002856AF">
        <w:rPr>
          <w:rFonts w:eastAsia="Times New Roman"/>
          <w:szCs w:val="24"/>
          <w:lang w:val="en-US"/>
        </w:rPr>
        <w:t>Valley</w:t>
      </w:r>
      <w:r w:rsidRPr="002856AF">
        <w:rPr>
          <w:rFonts w:eastAsia="Times New Roman"/>
          <w:szCs w:val="24"/>
        </w:rPr>
        <w:t>»</w:t>
      </w:r>
      <w:r w:rsidRPr="002856AF">
        <w:rPr>
          <w:rFonts w:eastAsia="Times New Roman"/>
          <w:szCs w:val="24"/>
        </w:rPr>
        <w:t>, αφού εκεί μπορεί μεν η επιχειρηματική αξιοποίηση να γίνεται από ιδιωτικές επιχειρήσεις, αλλά η βασική έρευνα, που παράγει την καινούρια γνώση, πληρώνεται από το κράτος μέσω οργανισμ</w:t>
      </w:r>
      <w:r w:rsidRPr="002856AF">
        <w:rPr>
          <w:rFonts w:eastAsia="Times New Roman"/>
          <w:szCs w:val="24"/>
        </w:rPr>
        <w:t xml:space="preserve">ών του δημοσίου, όπως η </w:t>
      </w:r>
      <w:r w:rsidRPr="002856AF">
        <w:rPr>
          <w:rFonts w:eastAsia="Times New Roman"/>
          <w:szCs w:val="24"/>
          <w:lang w:val="en-US"/>
        </w:rPr>
        <w:t>NASA</w:t>
      </w:r>
      <w:r w:rsidRPr="002856AF">
        <w:rPr>
          <w:rFonts w:eastAsia="Times New Roman"/>
          <w:szCs w:val="24"/>
        </w:rPr>
        <w:t xml:space="preserve">, κρατικών κέντρων και κρατικά χρηματοδοτούμενων ερευνητικών προγραμμάτων στα πανεπιστήμια. </w:t>
      </w:r>
    </w:p>
    <w:p w14:paraId="21181E6F" w14:textId="77777777" w:rsidR="000E1C16" w:rsidRDefault="00D27C3B">
      <w:pPr>
        <w:tabs>
          <w:tab w:val="left" w:pos="2820"/>
        </w:tabs>
        <w:rPr>
          <w:rFonts w:eastAsia="Times New Roman"/>
          <w:szCs w:val="24"/>
        </w:rPr>
      </w:pPr>
      <w:r w:rsidRPr="002856AF">
        <w:rPr>
          <w:rFonts w:eastAsia="Times New Roman"/>
          <w:szCs w:val="24"/>
        </w:rPr>
        <w:t>Να πω ότι δεν ήταν γνωστή αυτή η διάκριση; Είναι πασίγνωστη στο χώρο της έρευνας και των ερευνητών. Εδώ, όμως, κυρίες και κύριοι συνάδε</w:t>
      </w:r>
      <w:r w:rsidRPr="002856AF">
        <w:rPr>
          <w:rFonts w:eastAsia="Times New Roman"/>
          <w:szCs w:val="24"/>
        </w:rPr>
        <w:t xml:space="preserve">λφοι, επικράτησαν οι ιδεολόγοι του «ουτοπικού καπιταλισμού», που θέλουν όλες οι δραστηριότητες είτε να είναι άμεσα κερδοφόρες είτε να μην γίνονται καθόλου. </w:t>
      </w:r>
    </w:p>
    <w:p w14:paraId="21181E70" w14:textId="77777777" w:rsidR="000E1C16" w:rsidRDefault="00D27C3B">
      <w:pPr>
        <w:tabs>
          <w:tab w:val="left" w:pos="2820"/>
        </w:tabs>
        <w:rPr>
          <w:rFonts w:eastAsia="Times New Roman"/>
          <w:szCs w:val="24"/>
        </w:rPr>
      </w:pPr>
      <w:r w:rsidRPr="002856AF">
        <w:rPr>
          <w:rFonts w:eastAsia="Times New Roman"/>
          <w:szCs w:val="24"/>
        </w:rPr>
        <w:t>Το σημερινό νομοσχέδιο εναρμονίζει το νομικό πλαίσιο της επιστημονικής έρευνας στην Ελλάδα με τη δι</w:t>
      </w:r>
      <w:r w:rsidRPr="002856AF">
        <w:rPr>
          <w:rFonts w:eastAsia="Times New Roman"/>
          <w:szCs w:val="24"/>
        </w:rPr>
        <w:t xml:space="preserve">εθνή πρακτική αφαιρώντας την απαίτηση να λειτουργούν τα ερευνητικά κέντρα με ιδιωτικοοικονομικά κριτήρια διατηρώντας, όμως, την πρόβλεψη και τη δυνατότητα να έχουν έσοδα από το ερευνητικό τους έργο. </w:t>
      </w:r>
    </w:p>
    <w:p w14:paraId="21181E71" w14:textId="77777777" w:rsidR="000E1C16" w:rsidRDefault="00D27C3B">
      <w:pPr>
        <w:tabs>
          <w:tab w:val="left" w:pos="2820"/>
        </w:tabs>
        <w:rPr>
          <w:rFonts w:eastAsia="Times New Roman"/>
          <w:szCs w:val="24"/>
        </w:rPr>
      </w:pPr>
      <w:r w:rsidRPr="002856AF">
        <w:rPr>
          <w:rFonts w:eastAsia="Times New Roman"/>
          <w:szCs w:val="24"/>
        </w:rPr>
        <w:t xml:space="preserve">Από </w:t>
      </w:r>
      <w:r w:rsidRPr="002856AF">
        <w:rPr>
          <w:rFonts w:eastAsia="Times New Roman"/>
          <w:szCs w:val="24"/>
        </w:rPr>
        <w:t>ε</w:t>
      </w:r>
      <w:r w:rsidRPr="002856AF">
        <w:rPr>
          <w:rFonts w:eastAsia="Times New Roman"/>
          <w:szCs w:val="24"/>
        </w:rPr>
        <w:t>κε</w:t>
      </w:r>
      <w:r w:rsidRPr="002856AF">
        <w:rPr>
          <w:rFonts w:eastAsia="Times New Roman"/>
          <w:szCs w:val="24"/>
        </w:rPr>
        <w:t>ί</w:t>
      </w:r>
      <w:r w:rsidRPr="002856AF">
        <w:rPr>
          <w:rFonts w:eastAsia="Times New Roman"/>
          <w:szCs w:val="24"/>
        </w:rPr>
        <w:t xml:space="preserve"> και πέρα, το νομοσχέδιο διατηρεί την επαφή της </w:t>
      </w:r>
      <w:r w:rsidRPr="002856AF">
        <w:rPr>
          <w:rFonts w:eastAsia="Times New Roman"/>
          <w:szCs w:val="24"/>
        </w:rPr>
        <w:t>έρευνας με την οικονομία, με την επιχειρηματικότητα, με τις μικρές και μεγάλες επιχειρήσεις. Δεν αποτελούν, όμως, τα ερευνητικά κέντρα εργολήπτες-φασόν των ιδιωτικών επιχειρήσεων όπως θα ήθελε ο ν.4310/2014. Αποτελούν ανεξάρτητα κέντρα επιστημονικής έρευνα</w:t>
      </w:r>
      <w:r w:rsidRPr="002856AF">
        <w:rPr>
          <w:rFonts w:eastAsia="Times New Roman"/>
          <w:szCs w:val="24"/>
        </w:rPr>
        <w:t xml:space="preserve">ς με δυνατότητα διοχέτευσης του προϊόντος τους για αξιοποίηση από την αγορά. Το αντίθετο θα ήταν άλλωστε προβληματικό για πολλούς λόγους, αλλά κυρίως γιατί η επιστημονική έρευνα κινείται εξ ορισμού στο όριο του εφικτού, προσπαθώντας πάντα να το διευρύνει. </w:t>
      </w:r>
      <w:r w:rsidRPr="002856AF">
        <w:rPr>
          <w:rFonts w:eastAsia="Times New Roman"/>
          <w:szCs w:val="24"/>
        </w:rPr>
        <w:t>Κινείται στο όριο της γνώσης ενεργώντας να την επεκτείνει. Η επιστημονική έρευνα κάνει εφικτό αυτό που χθες ήταν ανέφικτο και επειδή ήταν ανέφικτο κανείς δεν το ήξερε για να μπορεί να το παραγγείλει.</w:t>
      </w:r>
    </w:p>
    <w:p w14:paraId="21181E72" w14:textId="77777777" w:rsidR="000E1C16" w:rsidRDefault="00D27C3B">
      <w:pPr>
        <w:rPr>
          <w:rFonts w:eastAsia="UB-Helvetica"/>
          <w:szCs w:val="24"/>
        </w:rPr>
      </w:pPr>
      <w:r w:rsidRPr="002856AF">
        <w:rPr>
          <w:rFonts w:eastAsia="UB-Helvetica"/>
          <w:szCs w:val="24"/>
        </w:rPr>
        <w:t>Η διεθ</w:t>
      </w:r>
      <w:r w:rsidRPr="001D5627">
        <w:rPr>
          <w:rFonts w:eastAsia="UB-Helvetica"/>
          <w:szCs w:val="24"/>
        </w:rPr>
        <w:t xml:space="preserve">νής πρακτική δείχνει ότι η ανάπτυξη επιχειρήσεων υψηλής τεχνολογίας απαιτεί τέσσερα πράγματα: </w:t>
      </w:r>
    </w:p>
    <w:p w14:paraId="21181E73" w14:textId="77777777" w:rsidR="000E1C16" w:rsidRDefault="00D27C3B">
      <w:pPr>
        <w:rPr>
          <w:rFonts w:eastAsia="UB-Helvetica"/>
          <w:szCs w:val="24"/>
        </w:rPr>
      </w:pPr>
      <w:r w:rsidRPr="00FB5885">
        <w:rPr>
          <w:rFonts w:eastAsia="UB-Helvetica"/>
          <w:szCs w:val="24"/>
        </w:rPr>
        <w:t>Πρώτον, ισχυρό επιστημονικό υπόβαθρο με κρατικά χρηματοδοτούμενη ε</w:t>
      </w:r>
      <w:r w:rsidRPr="00822C3A">
        <w:rPr>
          <w:rFonts w:eastAsia="UB-Helvetica"/>
          <w:szCs w:val="24"/>
        </w:rPr>
        <w:t>πιστημονική έρευνα σε πανεπιστήμια και δημόσια ερευνητικά κέντρα, με νομικό πλαίσιο που να επιτ</w:t>
      </w:r>
      <w:r w:rsidRPr="00822C3A">
        <w:rPr>
          <w:rFonts w:eastAsia="UB-Helvetica"/>
          <w:szCs w:val="24"/>
        </w:rPr>
        <w:t>ρέπει την επιχειρηματική αξιοποίηση των επιστημονικών επιτευγμάτων.</w:t>
      </w:r>
    </w:p>
    <w:p w14:paraId="21181E74" w14:textId="77777777" w:rsidR="000E1C16" w:rsidRDefault="00D27C3B">
      <w:pPr>
        <w:rPr>
          <w:rFonts w:eastAsia="UB-Helvetica"/>
          <w:szCs w:val="24"/>
        </w:rPr>
      </w:pPr>
      <w:r w:rsidRPr="006B36B3">
        <w:rPr>
          <w:rFonts w:eastAsia="UB-Helvetica"/>
          <w:szCs w:val="24"/>
        </w:rPr>
        <w:t>Δεύτερον, ευχέρεια αμφίδρομης κινητικότητας των ερευνητών ανάμεσα σε αυτά τα ερευνητικά κέντρ</w:t>
      </w:r>
      <w:r w:rsidRPr="00F67D51">
        <w:rPr>
          <w:rFonts w:eastAsia="UB-Helvetica"/>
          <w:szCs w:val="24"/>
        </w:rPr>
        <w:t>α και τον ιδιωτικό τομέα.</w:t>
      </w:r>
    </w:p>
    <w:p w14:paraId="21181E75" w14:textId="77777777" w:rsidR="000E1C16" w:rsidRDefault="00D27C3B">
      <w:pPr>
        <w:rPr>
          <w:rFonts w:eastAsia="UB-Helvetica"/>
          <w:szCs w:val="24"/>
        </w:rPr>
      </w:pPr>
      <w:r w:rsidRPr="00711B79">
        <w:rPr>
          <w:rFonts w:eastAsia="UB-Helvetica"/>
          <w:szCs w:val="24"/>
        </w:rPr>
        <w:t>Τρίτον, νομικό πλαίσιο ευχερούς χρηματοδότησης καινοτόμου επιχειρηματ</w:t>
      </w:r>
      <w:r w:rsidRPr="00307868">
        <w:rPr>
          <w:rFonts w:eastAsia="UB-Helvetica"/>
          <w:szCs w:val="24"/>
        </w:rPr>
        <w:t>ικής δραστηριότητας με χρηματοδότες που να επενδύουν στην καινοτομία και όχι στις εμπράγματες εγγυήσεις</w:t>
      </w:r>
      <w:r w:rsidRPr="00875107">
        <w:rPr>
          <w:rFonts w:eastAsia="UB-Helvetica"/>
          <w:szCs w:val="24"/>
        </w:rPr>
        <w:t>.</w:t>
      </w:r>
    </w:p>
    <w:p w14:paraId="21181E76" w14:textId="77777777" w:rsidR="000E1C16" w:rsidRDefault="00D27C3B">
      <w:pPr>
        <w:rPr>
          <w:rFonts w:eastAsia="UB-Helvetica"/>
          <w:szCs w:val="24"/>
        </w:rPr>
      </w:pPr>
      <w:r w:rsidRPr="002856AF">
        <w:rPr>
          <w:rFonts w:eastAsia="UB-Helvetica"/>
          <w:szCs w:val="24"/>
        </w:rPr>
        <w:t>Τέταρτον, ελαστικό πτωχευτικό δίκαιο, γιατί η επιχειρηματική καινοτομία στον χώρο αυτό</w:t>
      </w:r>
      <w:r w:rsidRPr="002856AF">
        <w:rPr>
          <w:rFonts w:eastAsia="UB-Helvetica"/>
          <w:szCs w:val="24"/>
        </w:rPr>
        <w:t>ν</w:t>
      </w:r>
      <w:r w:rsidRPr="002856AF">
        <w:rPr>
          <w:rFonts w:eastAsia="UB-Helvetica"/>
          <w:szCs w:val="24"/>
        </w:rPr>
        <w:t xml:space="preserve"> στηρίζεται στη δοκιμή και την αποτυχία (</w:t>
      </w:r>
      <w:r w:rsidRPr="00290251">
        <w:rPr>
          <w:rFonts w:eastAsia="UB-Helvetica"/>
          <w:szCs w:val="24"/>
          <w:lang w:val="en-US"/>
        </w:rPr>
        <w:t>trial</w:t>
      </w:r>
      <w:r w:rsidRPr="001C1443">
        <w:rPr>
          <w:rFonts w:eastAsia="UB-Helvetica"/>
          <w:szCs w:val="24"/>
        </w:rPr>
        <w:t xml:space="preserve"> </w:t>
      </w:r>
      <w:r w:rsidRPr="002856AF">
        <w:rPr>
          <w:rFonts w:eastAsia="UB-Helvetica"/>
          <w:szCs w:val="24"/>
          <w:lang w:val="en-US"/>
        </w:rPr>
        <w:t>and</w:t>
      </w:r>
      <w:r w:rsidRPr="005057D7">
        <w:rPr>
          <w:rFonts w:eastAsia="UB-Helvetica"/>
          <w:szCs w:val="24"/>
        </w:rPr>
        <w:t xml:space="preserve"> </w:t>
      </w:r>
      <w:r w:rsidRPr="00DF4CB9">
        <w:rPr>
          <w:rFonts w:eastAsia="UB-Helvetica"/>
          <w:szCs w:val="24"/>
          <w:lang w:val="en-US"/>
        </w:rPr>
        <w:t>error</w:t>
      </w:r>
      <w:r w:rsidRPr="006679F9">
        <w:rPr>
          <w:rFonts w:eastAsia="UB-Helvetica"/>
          <w:szCs w:val="24"/>
        </w:rPr>
        <w:t xml:space="preserve">) μέχρι </w:t>
      </w:r>
      <w:r w:rsidRPr="006679F9">
        <w:rPr>
          <w:rFonts w:eastAsia="UB-Helvetica"/>
          <w:szCs w:val="24"/>
        </w:rPr>
        <w:t>να πετύχει. Όποιος δεν έχει στομάχι για όλα αυτά, κάνει φασόν.</w:t>
      </w:r>
    </w:p>
    <w:p w14:paraId="21181E77" w14:textId="77777777" w:rsidR="000E1C16" w:rsidRDefault="00D27C3B">
      <w:pPr>
        <w:rPr>
          <w:rFonts w:eastAsia="UB-Helvetica"/>
          <w:szCs w:val="24"/>
        </w:rPr>
      </w:pPr>
      <w:r w:rsidRPr="00A67A2F">
        <w:rPr>
          <w:rFonts w:eastAsia="UB-Helvetica"/>
          <w:szCs w:val="24"/>
        </w:rPr>
        <w:t>Το νομοσχέδιο ακόμα ελευθερώνει τα ερευνητικά κέντρα από τον ασ</w:t>
      </w:r>
      <w:r w:rsidRPr="00274889">
        <w:rPr>
          <w:rFonts w:eastAsia="UB-Helvetica"/>
          <w:szCs w:val="24"/>
        </w:rPr>
        <w:t>φυκτικό έλεγχο της Κυβέρνησης, που με τον ν.</w:t>
      </w:r>
      <w:r w:rsidRPr="005117C9">
        <w:rPr>
          <w:rFonts w:eastAsia="UB-Helvetica"/>
          <w:szCs w:val="24"/>
        </w:rPr>
        <w:t>4310</w:t>
      </w:r>
      <w:r w:rsidRPr="002856AF">
        <w:rPr>
          <w:rFonts w:eastAsia="UB-Helvetica"/>
          <w:szCs w:val="24"/>
        </w:rPr>
        <w:t>/</w:t>
      </w:r>
      <w:r w:rsidRPr="002856AF">
        <w:rPr>
          <w:rFonts w:eastAsia="UB-Helvetica"/>
          <w:szCs w:val="24"/>
        </w:rPr>
        <w:t>2014 έδινε στον αρμόδιο Υπουργό το δικαίωμα να ιδρύει και να διαλύει ερευνητικά</w:t>
      </w:r>
      <w:r w:rsidRPr="001D5627">
        <w:rPr>
          <w:rFonts w:eastAsia="UB-Helvetica"/>
          <w:szCs w:val="24"/>
        </w:rPr>
        <w:t xml:space="preserve"> κ</w:t>
      </w:r>
      <w:r w:rsidRPr="001D5627">
        <w:rPr>
          <w:rFonts w:eastAsia="UB-Helvetica"/>
          <w:szCs w:val="24"/>
        </w:rPr>
        <w:t>έντρα με προεδρικό διάταγμα και να διώχνει τις διοικήσεις τους όποτε ήθελε.</w:t>
      </w:r>
    </w:p>
    <w:p w14:paraId="21181E78" w14:textId="77777777" w:rsidR="000E1C16" w:rsidRDefault="00D27C3B">
      <w:pPr>
        <w:rPr>
          <w:rFonts w:eastAsia="UB-Helvetica"/>
          <w:szCs w:val="24"/>
        </w:rPr>
      </w:pPr>
      <w:r w:rsidRPr="00822C3A">
        <w:rPr>
          <w:rFonts w:eastAsia="UB-Helvetica"/>
          <w:szCs w:val="24"/>
        </w:rPr>
        <w:t>Με το σημερινό νομοσχέδιο τα ερευνητικά κέντρα ιδρύονται, συγχωνεύονται, διασπώνται</w:t>
      </w:r>
      <w:r w:rsidRPr="00FB5885">
        <w:rPr>
          <w:rFonts w:eastAsia="UB-Helvetica"/>
          <w:szCs w:val="24"/>
        </w:rPr>
        <w:t xml:space="preserve"> και καταργούνται μόνο με νόμο. Καταργείται ακόμη η εξωφρενική επιβολή απορρήτου στις αποφάσεις τ</w:t>
      </w:r>
      <w:r w:rsidRPr="00FB5885">
        <w:rPr>
          <w:rFonts w:eastAsia="UB-Helvetica"/>
          <w:szCs w:val="24"/>
        </w:rPr>
        <w:t>ων διοικητικών συμβουλίων των ερευνητικών κέντρων και απορεί κανείς τι ήθελε να κρύψει εκείνη η θεσμοθέτηση της απόλυτης αδιαφάνειας.</w:t>
      </w:r>
    </w:p>
    <w:p w14:paraId="21181E79" w14:textId="77777777" w:rsidR="000E1C16" w:rsidRDefault="00D27C3B">
      <w:pPr>
        <w:rPr>
          <w:rFonts w:eastAsia="UB-Helvetica"/>
          <w:szCs w:val="24"/>
        </w:rPr>
      </w:pPr>
      <w:r w:rsidRPr="00F67D51">
        <w:rPr>
          <w:rFonts w:eastAsia="UB-Helvetica"/>
          <w:szCs w:val="24"/>
        </w:rPr>
        <w:t xml:space="preserve">(Στο σημείο αυτό κτυπάει </w:t>
      </w:r>
      <w:r w:rsidRPr="001F6937">
        <w:rPr>
          <w:rFonts w:eastAsia="UB-Helvetica"/>
          <w:szCs w:val="24"/>
        </w:rPr>
        <w:t>το κουδούνι λήξεως του χρόνου ομιλίας της κυρίας Βουλευτού)</w:t>
      </w:r>
    </w:p>
    <w:p w14:paraId="21181E7A" w14:textId="77777777" w:rsidR="000E1C16" w:rsidRDefault="00D27C3B">
      <w:pPr>
        <w:rPr>
          <w:rFonts w:eastAsia="UB-Helvetica"/>
          <w:szCs w:val="24"/>
        </w:rPr>
      </w:pPr>
      <w:r w:rsidRPr="00307868">
        <w:rPr>
          <w:rFonts w:eastAsia="UB-Helvetica"/>
          <w:szCs w:val="24"/>
        </w:rPr>
        <w:t>Τελειώνω, κύριε Πρόεδρε.</w:t>
      </w:r>
    </w:p>
    <w:p w14:paraId="21181E7B" w14:textId="77777777" w:rsidR="000E1C16" w:rsidRDefault="00D27C3B">
      <w:pPr>
        <w:rPr>
          <w:rFonts w:eastAsia="UB-Helvetica"/>
          <w:szCs w:val="24"/>
        </w:rPr>
      </w:pPr>
      <w:r w:rsidRPr="00B8113B">
        <w:rPr>
          <w:rFonts w:eastAsia="UB-Helvetica"/>
          <w:szCs w:val="24"/>
        </w:rPr>
        <w:t xml:space="preserve">Κυρίες και </w:t>
      </w:r>
      <w:r w:rsidRPr="00B8113B">
        <w:rPr>
          <w:rFonts w:eastAsia="UB-Helvetica"/>
          <w:szCs w:val="24"/>
        </w:rPr>
        <w:t>κύριοι συνάδελφοι, ως ερευνήτρια και λέγοντας τα πράγματα με τ’ όνομά τους, θα σας πω το εξής: Η πρακτική αποτελεσματικότητα του νόμου θα εξαρτηθεί από το πώς θα χαραχθεί η εθνική στρατηγική έρευνας και τεχνολογίας και αν θα υπάρξει η απαραίτητη</w:t>
      </w:r>
      <w:r w:rsidRPr="002856AF">
        <w:rPr>
          <w:rFonts w:eastAsia="UB-Helvetica"/>
          <w:szCs w:val="24"/>
        </w:rPr>
        <w:t xml:space="preserve"> διαφάνεια </w:t>
      </w:r>
      <w:r w:rsidRPr="002856AF">
        <w:rPr>
          <w:rFonts w:eastAsia="UB-Helvetica"/>
          <w:szCs w:val="24"/>
        </w:rPr>
        <w:t>και διαμόρφωση συνεκτικού και κατάλληλου νομικού, ασφαλιστικού, φορολογικού και ελεγκτικού πλαισίου, καθώς και διαμόρφωση συνθηκών και κινήτρων για την ανάπτυξη της συνεργασίας μεταξύ των ερευνητικών οργανισμών, των τεχνολογικών φορέων, των επιχειρήσεων κα</w:t>
      </w:r>
      <w:r w:rsidRPr="002856AF">
        <w:rPr>
          <w:rFonts w:eastAsia="UB-Helvetica"/>
          <w:szCs w:val="24"/>
        </w:rPr>
        <w:t>ι των λοιπών φορέων, για να χρησιμοποιήσω και τις διατυπώσεις του νομοσχεδίου.</w:t>
      </w:r>
    </w:p>
    <w:p w14:paraId="21181E7C" w14:textId="77777777" w:rsidR="000E1C16" w:rsidRDefault="00D27C3B">
      <w:pPr>
        <w:rPr>
          <w:rFonts w:eastAsia="UB-Helvetica"/>
          <w:szCs w:val="24"/>
        </w:rPr>
      </w:pPr>
      <w:r w:rsidRPr="001C1443">
        <w:rPr>
          <w:rFonts w:eastAsia="UB-Helvetica"/>
          <w:b/>
          <w:szCs w:val="24"/>
        </w:rPr>
        <w:t>ΠΡΟΕΔΡΕΥΩΝ (Γεώργιος Βαρεμένος):</w:t>
      </w:r>
      <w:r w:rsidRPr="002856AF">
        <w:rPr>
          <w:rFonts w:eastAsia="UB-Helvetica"/>
          <w:szCs w:val="24"/>
        </w:rPr>
        <w:t xml:space="preserve"> Ελάτε, κυρία Αυλωνίτου.</w:t>
      </w:r>
    </w:p>
    <w:p w14:paraId="21181E7D" w14:textId="77777777" w:rsidR="000E1C16" w:rsidRDefault="00D27C3B">
      <w:pPr>
        <w:rPr>
          <w:rFonts w:eastAsia="UB-Helvetica"/>
          <w:szCs w:val="24"/>
        </w:rPr>
      </w:pPr>
      <w:r w:rsidRPr="00DF4CB9">
        <w:rPr>
          <w:rFonts w:eastAsia="UB-Helvetica"/>
          <w:b/>
          <w:szCs w:val="24"/>
        </w:rPr>
        <w:t xml:space="preserve">ΕΛΕΝΗ ΑΥΛΩΝΙΤΟΥ: </w:t>
      </w:r>
      <w:r w:rsidRPr="006679F9">
        <w:rPr>
          <w:rFonts w:eastAsia="UB-Helvetica"/>
          <w:szCs w:val="24"/>
        </w:rPr>
        <w:t>Κατεβαίνω, κύριε Πρόεδρε.</w:t>
      </w:r>
    </w:p>
    <w:p w14:paraId="21181E7E" w14:textId="77777777" w:rsidR="000E1C16" w:rsidRDefault="00D27C3B">
      <w:pPr>
        <w:rPr>
          <w:rFonts w:eastAsia="UB-Helvetica"/>
          <w:szCs w:val="24"/>
        </w:rPr>
      </w:pPr>
      <w:r w:rsidRPr="00A67A2F">
        <w:rPr>
          <w:rFonts w:eastAsia="UB-Helvetica"/>
          <w:szCs w:val="24"/>
        </w:rPr>
        <w:t xml:space="preserve">Φυσικά, υπερψηφίζω το νομοσχέδιο, καθώς, κυρίες και κύριοι συνάδελφοι, αφού </w:t>
      </w:r>
      <w:r w:rsidRPr="00A67A2F">
        <w:rPr>
          <w:rFonts w:eastAsia="UB-Helvetica"/>
          <w:szCs w:val="24"/>
        </w:rPr>
        <w:t>δεν είμαστε και δεν μπορούμε να γίνουμε χώρα χαμηλού εργατικού κόστους, πρέπει να γίνουμε χώρα υψηλής απόδοσης της εργασίας μέ</w:t>
      </w:r>
      <w:r w:rsidRPr="00274889">
        <w:rPr>
          <w:rFonts w:eastAsia="UB-Helvetica"/>
          <w:szCs w:val="24"/>
        </w:rPr>
        <w:t>σω της υψηλής τεχνολογίας και το σημερινό νομοσχέδιο, κυρίες και κύριοι συνάδελφοι, κάνει ένα πολύ σημαντικό βήμα σ’ αυτήν την κατ</w:t>
      </w:r>
      <w:r w:rsidRPr="002114C1">
        <w:rPr>
          <w:rFonts w:eastAsia="UB-Helvetica"/>
          <w:szCs w:val="24"/>
        </w:rPr>
        <w:t>εύθυνση.</w:t>
      </w:r>
    </w:p>
    <w:p w14:paraId="21181E7F" w14:textId="77777777" w:rsidR="000E1C16" w:rsidRDefault="00D27C3B">
      <w:pPr>
        <w:rPr>
          <w:rFonts w:eastAsia="UB-Helvetica"/>
          <w:szCs w:val="24"/>
        </w:rPr>
      </w:pPr>
      <w:r w:rsidRPr="005117C9">
        <w:rPr>
          <w:rFonts w:eastAsia="UB-Helvetica"/>
          <w:szCs w:val="24"/>
        </w:rPr>
        <w:t>Σας ευχαριστώ.</w:t>
      </w:r>
    </w:p>
    <w:p w14:paraId="21181E80" w14:textId="77777777" w:rsidR="000E1C16" w:rsidRDefault="00D27C3B">
      <w:pPr>
        <w:jc w:val="center"/>
        <w:rPr>
          <w:rFonts w:eastAsia="UB-Helvetica"/>
          <w:szCs w:val="24"/>
        </w:rPr>
      </w:pPr>
      <w:r w:rsidRPr="00B733EC">
        <w:rPr>
          <w:rFonts w:eastAsia="UB-Helvetica"/>
          <w:szCs w:val="24"/>
        </w:rPr>
        <w:t>(Χειροκροτήματα από τις πτέρυγες του ΣΥΡΙΖΑ και των ΑΝΕΛ)</w:t>
      </w:r>
    </w:p>
    <w:p w14:paraId="21181E81" w14:textId="77777777" w:rsidR="000E1C16" w:rsidRDefault="00D27C3B">
      <w:pPr>
        <w:rPr>
          <w:rFonts w:eastAsia="UB-Helvetica"/>
          <w:szCs w:val="24"/>
        </w:rPr>
      </w:pPr>
      <w:r w:rsidRPr="002856AF">
        <w:rPr>
          <w:rFonts w:eastAsia="UB-Helvetica"/>
          <w:b/>
          <w:szCs w:val="24"/>
        </w:rPr>
        <w:t xml:space="preserve">ΑΘΑΝΑΣΙΑ ΑΝΑΓΝΩΣΤΟΠΟΥΛΟΥ (Αναπληρώτρια Υπουργός Παιδείας, Έρευνας και Θρησκευμάτων): </w:t>
      </w:r>
      <w:r w:rsidRPr="002856AF">
        <w:rPr>
          <w:rFonts w:eastAsia="UB-Helvetica"/>
          <w:szCs w:val="24"/>
        </w:rPr>
        <w:t>Κύριε Πρόεδρε, μπορώ να έχω τον λόγο;</w:t>
      </w:r>
    </w:p>
    <w:p w14:paraId="21181E82" w14:textId="77777777" w:rsidR="000E1C16" w:rsidRDefault="00D27C3B">
      <w:pPr>
        <w:rPr>
          <w:rFonts w:eastAsia="UB-Helvetica"/>
          <w:szCs w:val="24"/>
        </w:rPr>
      </w:pPr>
      <w:r w:rsidRPr="002856AF">
        <w:rPr>
          <w:rFonts w:eastAsia="UB-Helvetica"/>
          <w:b/>
          <w:szCs w:val="24"/>
        </w:rPr>
        <w:t xml:space="preserve">ΠΡΟΕΔΡΕΥΩΝ (Γεώργιος Βαρεμένος): </w:t>
      </w:r>
      <w:r w:rsidRPr="002856AF">
        <w:rPr>
          <w:rFonts w:eastAsia="UB-Helvetica"/>
          <w:szCs w:val="24"/>
        </w:rPr>
        <w:t>Παρακαλώ, κυρία Υπ</w:t>
      </w:r>
      <w:r w:rsidRPr="002856AF">
        <w:rPr>
          <w:rFonts w:eastAsia="UB-Helvetica"/>
          <w:szCs w:val="24"/>
        </w:rPr>
        <w:t>ουργέ.</w:t>
      </w:r>
    </w:p>
    <w:p w14:paraId="21181E83" w14:textId="77777777" w:rsidR="000E1C16" w:rsidRDefault="00D27C3B">
      <w:pPr>
        <w:rPr>
          <w:rFonts w:eastAsia="UB-Helvetica"/>
          <w:szCs w:val="24"/>
        </w:rPr>
      </w:pPr>
      <w:r w:rsidRPr="002856AF">
        <w:rPr>
          <w:rFonts w:eastAsia="UB-Helvetica"/>
          <w:b/>
          <w:szCs w:val="24"/>
        </w:rPr>
        <w:t>ΑΘΑΝΑΣΙΑ ΑΝΑΓΝΩΣΤΟΠΟΥΛΟΥ (Αναπληρώτρια Υπουργός Παιδείας, Έρευνας και Θρησκευμάτων):</w:t>
      </w:r>
      <w:r w:rsidRPr="002856AF">
        <w:rPr>
          <w:rFonts w:eastAsia="UB-Helvetica"/>
          <w:szCs w:val="24"/>
        </w:rPr>
        <w:t xml:space="preserve"> Κύριε Πρόεδρε, έχουν κατατεθεί νομοτεχνικές βελτιώσεις. Αν χρειαστεί να επεξηγήσω κάτι, είμαι στη διάθεσή σας.</w:t>
      </w:r>
    </w:p>
    <w:p w14:paraId="21181E84" w14:textId="77777777" w:rsidR="000E1C16" w:rsidRDefault="00D27C3B">
      <w:pPr>
        <w:rPr>
          <w:rFonts w:eastAsia="UB-Helvetica"/>
          <w:szCs w:val="24"/>
        </w:rPr>
      </w:pPr>
      <w:r w:rsidRPr="002856AF">
        <w:rPr>
          <w:rFonts w:eastAsia="UB-Helvetica"/>
          <w:szCs w:val="24"/>
        </w:rPr>
        <w:t>Ευχαριστώ.</w:t>
      </w:r>
    </w:p>
    <w:p w14:paraId="21181E85" w14:textId="77777777" w:rsidR="000E1C16" w:rsidRDefault="00D27C3B">
      <w:pPr>
        <w:rPr>
          <w:rFonts w:eastAsia="UB-Helvetica"/>
          <w:szCs w:val="24"/>
        </w:rPr>
      </w:pPr>
      <w:r w:rsidRPr="002856AF">
        <w:rPr>
          <w:rFonts w:eastAsia="UB-Helvetica"/>
          <w:b/>
          <w:szCs w:val="24"/>
        </w:rPr>
        <w:t xml:space="preserve">ΝΙΚΟΛΑΟΣ ΔΕΝΔΙΑΣ: </w:t>
      </w:r>
      <w:r w:rsidRPr="002856AF">
        <w:rPr>
          <w:rFonts w:eastAsia="UB-Helvetica"/>
          <w:szCs w:val="24"/>
        </w:rPr>
        <w:t>Κύριε Πρόεδρε, αν δεν με</w:t>
      </w:r>
      <w:r w:rsidRPr="002856AF">
        <w:rPr>
          <w:rFonts w:eastAsia="UB-Helvetica"/>
          <w:szCs w:val="24"/>
        </w:rPr>
        <w:t xml:space="preserve"> απατά η μνήμη μου, οι νομοτεχνικές βελτιώσεις ανακοινώνονται από τον Υπουργό.</w:t>
      </w:r>
    </w:p>
    <w:p w14:paraId="21181E86" w14:textId="77777777" w:rsidR="000E1C16" w:rsidRDefault="00D27C3B">
      <w:pPr>
        <w:rPr>
          <w:rFonts w:eastAsia="UB-Helvetica"/>
          <w:szCs w:val="24"/>
        </w:rPr>
      </w:pPr>
      <w:r w:rsidRPr="002856AF">
        <w:rPr>
          <w:rFonts w:eastAsia="UB-Helvetica"/>
          <w:b/>
          <w:szCs w:val="24"/>
        </w:rPr>
        <w:t>ΠΡΟΕΔΡΕΥΩΝ (Γεώργιος Βαρεμένος):</w:t>
      </w:r>
      <w:r w:rsidRPr="002856AF">
        <w:rPr>
          <w:rFonts w:eastAsia="UB-Helvetica"/>
          <w:szCs w:val="24"/>
        </w:rPr>
        <w:t xml:space="preserve"> Δεν έχει κατατεθεί κάτι εδώ. Θα σας τις μοιράσουμε.</w:t>
      </w:r>
    </w:p>
    <w:p w14:paraId="21181E87" w14:textId="77777777" w:rsidR="000E1C16" w:rsidRDefault="00D27C3B">
      <w:pPr>
        <w:rPr>
          <w:rFonts w:eastAsia="UB-Helvetica"/>
          <w:szCs w:val="24"/>
        </w:rPr>
      </w:pPr>
      <w:r w:rsidRPr="002856AF">
        <w:rPr>
          <w:rFonts w:eastAsia="UB-Helvetica"/>
          <w:b/>
          <w:szCs w:val="24"/>
        </w:rPr>
        <w:t xml:space="preserve">ΝΙΚΟΛΑΟΣ ΔΕΝΔΙΑΣ: </w:t>
      </w:r>
      <w:r w:rsidRPr="002856AF">
        <w:rPr>
          <w:rFonts w:eastAsia="UB-Helvetica"/>
          <w:szCs w:val="24"/>
        </w:rPr>
        <w:t>Α, είναι εκδήλωση πρόθεσης. Αν κατάλαβα, είναι ενεστώς το ρήμα «έχουν», όχ</w:t>
      </w:r>
      <w:r w:rsidRPr="002856AF">
        <w:rPr>
          <w:rFonts w:eastAsia="UB-Helvetica"/>
          <w:szCs w:val="24"/>
        </w:rPr>
        <w:t xml:space="preserve">ι «θα </w:t>
      </w:r>
      <w:r w:rsidRPr="005057D7">
        <w:rPr>
          <w:rFonts w:eastAsia="UB-Helvetica"/>
          <w:szCs w:val="24"/>
        </w:rPr>
        <w:t>έ</w:t>
      </w:r>
      <w:r>
        <w:rPr>
          <w:rFonts w:eastAsia="UB-Helvetica"/>
          <w:szCs w:val="24"/>
        </w:rPr>
        <w:t>χ</w:t>
      </w:r>
      <w:r w:rsidRPr="00290251">
        <w:rPr>
          <w:rFonts w:eastAsia="UB-Helvetica"/>
          <w:szCs w:val="24"/>
        </w:rPr>
        <w:t>ουν</w:t>
      </w:r>
      <w:r w:rsidRPr="001C1443">
        <w:rPr>
          <w:rFonts w:eastAsia="UB-Helvetica"/>
          <w:szCs w:val="24"/>
        </w:rPr>
        <w:t>».</w:t>
      </w:r>
    </w:p>
    <w:p w14:paraId="21181E88" w14:textId="77777777" w:rsidR="000E1C16" w:rsidRDefault="00D27C3B">
      <w:pPr>
        <w:rPr>
          <w:rFonts w:eastAsia="UB-Helvetica"/>
          <w:szCs w:val="24"/>
        </w:rPr>
      </w:pPr>
      <w:r w:rsidRPr="002856AF">
        <w:rPr>
          <w:rFonts w:eastAsia="UB-Helvetica"/>
          <w:b/>
          <w:szCs w:val="24"/>
        </w:rPr>
        <w:t xml:space="preserve">ΠΡΟΕΔΡΕΥΩΝ (Γεώργιος Βαρεμένος): </w:t>
      </w:r>
      <w:r w:rsidRPr="002856AF">
        <w:rPr>
          <w:rFonts w:eastAsia="UB-Helvetica"/>
          <w:szCs w:val="24"/>
        </w:rPr>
        <w:t>Θα διανεμηθούν, κύριε Δένδια. Μην έχετε αγωνία.</w:t>
      </w:r>
    </w:p>
    <w:p w14:paraId="21181E89" w14:textId="77777777" w:rsidR="000E1C16" w:rsidRDefault="00D27C3B">
      <w:pPr>
        <w:rPr>
          <w:rFonts w:eastAsia="UB-Helvetica"/>
          <w:szCs w:val="24"/>
        </w:rPr>
      </w:pPr>
      <w:r w:rsidRPr="00DF4CB9">
        <w:rPr>
          <w:rFonts w:eastAsia="UB-Helvetica"/>
          <w:b/>
          <w:szCs w:val="24"/>
        </w:rPr>
        <w:t>ΝΙΚΟΛΑΟΣ ΔΕΝΔΙ</w:t>
      </w:r>
      <w:r w:rsidRPr="006679F9">
        <w:rPr>
          <w:rFonts w:eastAsia="UB-Helvetica"/>
          <w:b/>
          <w:szCs w:val="24"/>
        </w:rPr>
        <w:t xml:space="preserve">ΑΣ: </w:t>
      </w:r>
      <w:r w:rsidRPr="00B24C18">
        <w:rPr>
          <w:rFonts w:eastAsia="UB-Helvetica"/>
          <w:szCs w:val="24"/>
        </w:rPr>
        <w:t>Δεν έχω αγωνία. Απορία έχω.</w:t>
      </w:r>
    </w:p>
    <w:p w14:paraId="21181E8A" w14:textId="77777777" w:rsidR="000E1C16" w:rsidRDefault="00D27C3B">
      <w:pPr>
        <w:rPr>
          <w:rFonts w:eastAsia="UB-Helvetica"/>
          <w:szCs w:val="24"/>
        </w:rPr>
      </w:pPr>
      <w:r w:rsidRPr="00274889">
        <w:rPr>
          <w:rFonts w:eastAsia="UB-Helvetica"/>
          <w:b/>
          <w:szCs w:val="24"/>
        </w:rPr>
        <w:t>ΠΡΟΕΔΡΕΥΩΝ (Γεώργιος Βαρεμένος):</w:t>
      </w:r>
      <w:r w:rsidRPr="00D676BB">
        <w:rPr>
          <w:rFonts w:eastAsia="UB-Helvetica"/>
          <w:szCs w:val="24"/>
        </w:rPr>
        <w:t xml:space="preserve"> Διασκεδάζω και την απορία σας.</w:t>
      </w:r>
    </w:p>
    <w:p w14:paraId="21181E8B" w14:textId="77777777" w:rsidR="000E1C16" w:rsidRDefault="00D27C3B">
      <w:pPr>
        <w:rPr>
          <w:rFonts w:eastAsia="UB-Helvetica"/>
          <w:szCs w:val="24"/>
        </w:rPr>
      </w:pPr>
      <w:r w:rsidRPr="00B87D66">
        <w:rPr>
          <w:rFonts w:eastAsia="UB-Helvetica"/>
          <w:b/>
          <w:szCs w:val="24"/>
        </w:rPr>
        <w:t xml:space="preserve">ΑΘΑΝΑΣΙΑ </w:t>
      </w:r>
      <w:r w:rsidRPr="002856AF">
        <w:rPr>
          <w:rFonts w:eastAsia="UB-Helvetica"/>
          <w:b/>
          <w:szCs w:val="24"/>
        </w:rPr>
        <w:t xml:space="preserve">ΑΝΑΓΝΩΣΤΟΠΟΥΛΟΥ (Αναπληρώτρια Υπουργός </w:t>
      </w:r>
      <w:r w:rsidRPr="002856AF">
        <w:rPr>
          <w:rFonts w:eastAsia="UB-Helvetica"/>
          <w:b/>
          <w:szCs w:val="24"/>
        </w:rPr>
        <w:t>Παιδείας, Έρευνας και Θρησκευμάτων):</w:t>
      </w:r>
      <w:r w:rsidRPr="002856AF">
        <w:rPr>
          <w:rFonts w:eastAsia="UB-Helvetica"/>
          <w:szCs w:val="24"/>
        </w:rPr>
        <w:t xml:space="preserve"> Τις καταθέτω τώρα.</w:t>
      </w:r>
    </w:p>
    <w:p w14:paraId="21181E8C" w14:textId="77777777" w:rsidR="000E1C16" w:rsidRDefault="00D27C3B">
      <w:pPr>
        <w:rPr>
          <w:rFonts w:eastAsia="UB-Helvetica"/>
          <w:szCs w:val="24"/>
        </w:rPr>
      </w:pPr>
      <w:r w:rsidRPr="002856AF">
        <w:rPr>
          <w:rFonts w:eastAsia="Times New Roman"/>
          <w:szCs w:val="24"/>
        </w:rPr>
        <w:t xml:space="preserve">(Στο σημείο αυτό η </w:t>
      </w:r>
      <w:r w:rsidRPr="002856AF">
        <w:rPr>
          <w:rFonts w:eastAsia="UB-Helvetica"/>
          <w:szCs w:val="24"/>
        </w:rPr>
        <w:t>Αναπληρώτρια Υπουργός Παιδείας, Έρευνας και Θρησκευμάτων</w:t>
      </w:r>
      <w:r w:rsidRPr="002856AF">
        <w:rPr>
          <w:rFonts w:eastAsia="Times New Roman"/>
          <w:szCs w:val="24"/>
        </w:rPr>
        <w:t xml:space="preserve"> κ. Αθανασία Αναγνωστοπούλου καταθέτει τις προαναφερθείσες νομοτεχνικές βελτιώσεις, οι οποίες έχουν ως εξής:</w:t>
      </w:r>
    </w:p>
    <w:p w14:paraId="21181E8D" w14:textId="77777777" w:rsidR="000E1C16" w:rsidRDefault="00D27C3B">
      <w:pPr>
        <w:jc w:val="center"/>
        <w:rPr>
          <w:rFonts w:eastAsia="UB-Helvetica"/>
          <w:color w:val="FF0000"/>
          <w:szCs w:val="24"/>
        </w:rPr>
      </w:pPr>
      <w:r w:rsidRPr="002856AF">
        <w:rPr>
          <w:rFonts w:eastAsia="UB-Helvetica"/>
          <w:color w:val="FF0000"/>
          <w:szCs w:val="24"/>
        </w:rPr>
        <w:t>(ΑΛΛΑΓΗ ΣΕΛΙΔΑΣ)</w:t>
      </w:r>
    </w:p>
    <w:p w14:paraId="21181E8E" w14:textId="77777777" w:rsidR="000E1C16" w:rsidRDefault="00D27C3B">
      <w:pPr>
        <w:jc w:val="center"/>
        <w:rPr>
          <w:rFonts w:eastAsia="UB-Helvetica"/>
          <w:szCs w:val="24"/>
        </w:rPr>
      </w:pPr>
      <w:r w:rsidRPr="002856AF">
        <w:rPr>
          <w:rFonts w:eastAsia="UB-Helvetica"/>
          <w:szCs w:val="24"/>
        </w:rPr>
        <w:t>(Να καταχωριστούν οι σελ. 128-130)</w:t>
      </w:r>
    </w:p>
    <w:p w14:paraId="21181E8F" w14:textId="77777777" w:rsidR="000E1C16" w:rsidRDefault="00D27C3B">
      <w:pPr>
        <w:jc w:val="center"/>
        <w:rPr>
          <w:rFonts w:eastAsia="UB-Helvetica"/>
          <w:szCs w:val="24"/>
        </w:rPr>
      </w:pPr>
      <w:r w:rsidRPr="002856AF">
        <w:rPr>
          <w:rFonts w:eastAsia="UB-Helvetica"/>
          <w:color w:val="FF0000"/>
          <w:szCs w:val="24"/>
        </w:rPr>
        <w:t>(ΑΛΛΑΓΗ ΣΕΛΙΔΑΣ)</w:t>
      </w:r>
    </w:p>
    <w:p w14:paraId="21181E90" w14:textId="77777777" w:rsidR="000E1C16" w:rsidRDefault="00D27C3B">
      <w:pPr>
        <w:rPr>
          <w:rFonts w:eastAsia="UB-Helvetica"/>
          <w:szCs w:val="24"/>
        </w:rPr>
      </w:pPr>
      <w:r w:rsidRPr="002856AF">
        <w:rPr>
          <w:rFonts w:eastAsia="UB-Helvetica"/>
          <w:b/>
          <w:szCs w:val="24"/>
        </w:rPr>
        <w:t>ΠΡΟΕΔΡΕΥΩΝ (Γεώργιος Βαρεμένος):</w:t>
      </w:r>
      <w:r w:rsidRPr="002856AF">
        <w:rPr>
          <w:rFonts w:eastAsia="UB-Helvetica"/>
          <w:szCs w:val="24"/>
        </w:rPr>
        <w:t xml:space="preserve"> Παρακαλώ, κύριε Χαρακόπουλε, έχετε τον λόγο.</w:t>
      </w:r>
    </w:p>
    <w:p w14:paraId="21181E91" w14:textId="77777777" w:rsidR="000E1C16" w:rsidRDefault="00D27C3B">
      <w:pPr>
        <w:rPr>
          <w:rFonts w:eastAsia="UB-Helvetica"/>
          <w:szCs w:val="24"/>
        </w:rPr>
      </w:pPr>
      <w:r w:rsidRPr="002856AF">
        <w:rPr>
          <w:rFonts w:eastAsia="UB-Helvetica"/>
          <w:b/>
          <w:szCs w:val="24"/>
        </w:rPr>
        <w:t>ΜΑΞΙΜΟΣ ΧΑΡΑΚΟΠΟΥΛΟΣ:</w:t>
      </w:r>
      <w:r w:rsidRPr="002856AF">
        <w:rPr>
          <w:rFonts w:eastAsia="UB-Helvetica"/>
          <w:szCs w:val="24"/>
        </w:rPr>
        <w:t xml:space="preserve"> Ευχαριστώ, κύριε Πρόεδρε.</w:t>
      </w:r>
    </w:p>
    <w:p w14:paraId="21181E92" w14:textId="77777777" w:rsidR="000E1C16" w:rsidRDefault="00D27C3B">
      <w:pPr>
        <w:rPr>
          <w:rFonts w:eastAsia="UB-Helvetica"/>
          <w:szCs w:val="24"/>
        </w:rPr>
      </w:pPr>
      <w:r w:rsidRPr="002856AF">
        <w:rPr>
          <w:rFonts w:eastAsia="UB-Helvetica"/>
          <w:szCs w:val="24"/>
        </w:rPr>
        <w:t>Κυρίες και κύριοι συνάδελφοι, ο Πρωθυπουργός υποσχέθηκε ανάσταση της οικονομί</w:t>
      </w:r>
      <w:r w:rsidRPr="002856AF">
        <w:rPr>
          <w:rFonts w:eastAsia="UB-Helvetica"/>
          <w:szCs w:val="24"/>
        </w:rPr>
        <w:t xml:space="preserve">ας με το ορθόδοξο Πάσχα. Όχι μόνο ανάσταση της χειμαζόμενης οικονομίας δεν </w:t>
      </w:r>
      <w:r>
        <w:rPr>
          <w:rFonts w:eastAsia="UB-Helvetica"/>
          <w:szCs w:val="24"/>
        </w:rPr>
        <w:t>είδαμε</w:t>
      </w:r>
      <w:r w:rsidRPr="00290251">
        <w:rPr>
          <w:rFonts w:eastAsia="UB-Helvetica"/>
          <w:szCs w:val="24"/>
        </w:rPr>
        <w:t xml:space="preserve"> </w:t>
      </w:r>
      <w:r w:rsidRPr="002856AF">
        <w:rPr>
          <w:rFonts w:eastAsia="UB-Helvetica"/>
          <w:szCs w:val="24"/>
        </w:rPr>
        <w:t>αλλά αντ’ αυτής, εν μέσω Μεγάλης Εβδομάδας και διακοπών στα σχολεία, είχαμε τον ενταφιασμό του ολοήμερου σχολείου από το Υπουργείο Παιδείας.</w:t>
      </w:r>
    </w:p>
    <w:p w14:paraId="21181E93" w14:textId="77777777" w:rsidR="000E1C16" w:rsidRDefault="00D27C3B">
      <w:pPr>
        <w:rPr>
          <w:rFonts w:eastAsia="UB-Helvetica"/>
          <w:szCs w:val="24"/>
        </w:rPr>
      </w:pPr>
      <w:r w:rsidRPr="002856AF">
        <w:rPr>
          <w:rFonts w:eastAsia="UB-Helvetica"/>
          <w:szCs w:val="24"/>
        </w:rPr>
        <w:t>Επικαλούμενη η ηγεσία του Υπουργε</w:t>
      </w:r>
      <w:r w:rsidRPr="002856AF">
        <w:rPr>
          <w:rFonts w:eastAsia="UB-Helvetica"/>
          <w:szCs w:val="24"/>
        </w:rPr>
        <w:t xml:space="preserve">ίου Παιδείας ίσες ευκαιρίες εκπαίδευσης, ουσιαστικά επιβάλλει την εξίσωση προς τα κάτω. Αντί να αναβαθμίσει όλα τα σχολεία επεκτείνοντας το </w:t>
      </w:r>
      <w:r>
        <w:rPr>
          <w:rFonts w:eastAsia="UB-Helvetica"/>
          <w:szCs w:val="24"/>
        </w:rPr>
        <w:t>Ε</w:t>
      </w:r>
      <w:r w:rsidRPr="00290251">
        <w:rPr>
          <w:rFonts w:eastAsia="UB-Helvetica"/>
          <w:szCs w:val="24"/>
        </w:rPr>
        <w:t xml:space="preserve">νιαίο </w:t>
      </w:r>
      <w:r>
        <w:rPr>
          <w:rFonts w:eastAsia="UB-Helvetica"/>
          <w:szCs w:val="24"/>
        </w:rPr>
        <w:t>Α</w:t>
      </w:r>
      <w:r w:rsidRPr="00290251">
        <w:rPr>
          <w:rFonts w:eastAsia="UB-Helvetica"/>
          <w:szCs w:val="24"/>
        </w:rPr>
        <w:t>ναμο</w:t>
      </w:r>
      <w:r w:rsidRPr="002856AF">
        <w:rPr>
          <w:rFonts w:eastAsia="UB-Helvetica"/>
          <w:szCs w:val="24"/>
        </w:rPr>
        <w:t xml:space="preserve">ρφωμένο </w:t>
      </w:r>
      <w:r>
        <w:rPr>
          <w:rFonts w:eastAsia="UB-Helvetica"/>
          <w:szCs w:val="24"/>
        </w:rPr>
        <w:t>Ε</w:t>
      </w:r>
      <w:r w:rsidRPr="00290251">
        <w:rPr>
          <w:rFonts w:eastAsia="UB-Helvetica"/>
          <w:szCs w:val="24"/>
        </w:rPr>
        <w:t xml:space="preserve">κπαιδευτικό </w:t>
      </w:r>
      <w:r>
        <w:rPr>
          <w:rFonts w:eastAsia="UB-Helvetica"/>
          <w:szCs w:val="24"/>
        </w:rPr>
        <w:t>Π</w:t>
      </w:r>
      <w:r w:rsidRPr="00290251">
        <w:rPr>
          <w:rFonts w:eastAsia="UB-Helvetica"/>
          <w:szCs w:val="24"/>
        </w:rPr>
        <w:t>ρόγραμμα</w:t>
      </w:r>
      <w:r w:rsidRPr="001C1443">
        <w:rPr>
          <w:rFonts w:eastAsia="UB-Helvetica"/>
          <w:szCs w:val="24"/>
        </w:rPr>
        <w:t>,</w:t>
      </w:r>
      <w:r w:rsidRPr="002856AF">
        <w:rPr>
          <w:rFonts w:eastAsia="UB-Helvetica"/>
          <w:szCs w:val="24"/>
        </w:rPr>
        <w:t xml:space="preserve"> που εφαρμόζεται σε χίλια τριακόσια τριάντα εφτά δημοτικά σχολεία, υποβαθμίζει και συρρικνώνει το ολοήμερο σχολείο. </w:t>
      </w:r>
    </w:p>
    <w:p w14:paraId="21181E94" w14:textId="77777777" w:rsidR="000E1C16" w:rsidRDefault="00D27C3B">
      <w:pPr>
        <w:spacing w:after="160"/>
        <w:rPr>
          <w:rFonts w:eastAsia="Times New Roman"/>
          <w:szCs w:val="24"/>
        </w:rPr>
      </w:pPr>
      <w:r w:rsidRPr="002856AF">
        <w:rPr>
          <w:rFonts w:eastAsia="UB-Helvetica"/>
          <w:szCs w:val="24"/>
        </w:rPr>
        <w:t>Το «πνεύμα Μπαλτά» πλανάται πάνω από το Υπουργείο Παιδείας. Μετά την κατάργηση των πρότυπων σχολείων, γιατί η αριστεία είναι ρετσινιά, τώρα</w:t>
      </w:r>
      <w:r w:rsidRPr="002856AF">
        <w:rPr>
          <w:rFonts w:eastAsia="UB-Helvetica"/>
          <w:szCs w:val="24"/>
        </w:rPr>
        <w:t xml:space="preserve"> καταργούνται και τα σχολεία ΕΑΕΠ.</w:t>
      </w:r>
      <w:r w:rsidRPr="001C1443">
        <w:rPr>
          <w:rFonts w:eastAsia="Times New Roman"/>
          <w:szCs w:val="24"/>
        </w:rPr>
        <w:t xml:space="preserve"> </w:t>
      </w:r>
      <w:r w:rsidRPr="002856AF">
        <w:rPr>
          <w:rFonts w:eastAsia="Times New Roman"/>
          <w:szCs w:val="24"/>
        </w:rPr>
        <w:t>Είναι ένα ακόμη βήμα ισοπέδωσης και μάλιστα στο όνομα της υπηρέτησης των λαϊκών συμφερόντων.</w:t>
      </w:r>
      <w:r w:rsidRPr="005057D7">
        <w:rPr>
          <w:rFonts w:eastAsia="Times New Roman"/>
          <w:szCs w:val="24"/>
        </w:rPr>
        <w:t xml:space="preserve"> </w:t>
      </w:r>
    </w:p>
    <w:p w14:paraId="21181E95" w14:textId="77777777" w:rsidR="000E1C16" w:rsidRDefault="00D27C3B">
      <w:pPr>
        <w:rPr>
          <w:rFonts w:eastAsia="Times New Roman"/>
          <w:szCs w:val="24"/>
        </w:rPr>
      </w:pPr>
      <w:r w:rsidRPr="006679F9">
        <w:rPr>
          <w:rFonts w:eastAsia="Times New Roman"/>
          <w:szCs w:val="24"/>
        </w:rPr>
        <w:t>Μόνο που για να γίνει δεκτό ένα παιδί στο νέου τύπου ολοήμερο σχολείο του ΣΥΡΙΖΑ πρέπει να εργάζονται και οι δύο γονείς του! Πο</w:t>
      </w:r>
      <w:r w:rsidRPr="006679F9">
        <w:rPr>
          <w:rFonts w:eastAsia="Times New Roman"/>
          <w:szCs w:val="24"/>
        </w:rPr>
        <w:t>ιος θα περίμενε, στην Ελλάδα της κρίσης, με την ανεργ</w:t>
      </w:r>
      <w:r w:rsidRPr="00B24C18">
        <w:rPr>
          <w:rFonts w:eastAsia="Times New Roman"/>
          <w:szCs w:val="24"/>
        </w:rPr>
        <w:t xml:space="preserve">ία σε πρωτόγνωρα επίπεδα, μια αυτοαποκαλούμενη αριστερή </w:t>
      </w:r>
      <w:r w:rsidRPr="00274889">
        <w:rPr>
          <w:rFonts w:eastAsia="Times New Roman"/>
          <w:szCs w:val="24"/>
        </w:rPr>
        <w:t xml:space="preserve">κυβέρνηση </w:t>
      </w:r>
      <w:r w:rsidRPr="00D676BB">
        <w:rPr>
          <w:rFonts w:eastAsia="Times New Roman"/>
          <w:szCs w:val="24"/>
        </w:rPr>
        <w:t>να στερεί σε παιδιά ανέργων τη δυνατότητα πρόσβασης στο ολοήμερο σχολείο;</w:t>
      </w:r>
    </w:p>
    <w:p w14:paraId="21181E96" w14:textId="77777777" w:rsidR="000E1C16" w:rsidRDefault="00D27C3B">
      <w:pPr>
        <w:rPr>
          <w:rFonts w:eastAsia="Times New Roman"/>
          <w:szCs w:val="24"/>
        </w:rPr>
      </w:pPr>
      <w:r w:rsidRPr="00B87D66">
        <w:rPr>
          <w:rFonts w:eastAsia="Times New Roman"/>
          <w:szCs w:val="24"/>
        </w:rPr>
        <w:t>Όπως επίσης, στα κατορθώματα του ΣΥΡΙΖΑ είναι η κατάργηση της π</w:t>
      </w:r>
      <w:r w:rsidRPr="00B87D66">
        <w:rPr>
          <w:rFonts w:eastAsia="Times New Roman"/>
          <w:szCs w:val="24"/>
        </w:rPr>
        <w:t>ρωινής ζώνης για τους εργ</w:t>
      </w:r>
      <w:r w:rsidRPr="002856AF">
        <w:rPr>
          <w:rFonts w:eastAsia="Times New Roman"/>
          <w:szCs w:val="24"/>
        </w:rPr>
        <w:t xml:space="preserve">αζόμενους γονείς, που μπορούσαν να πάνε από τις 7.00΄ το πρωί τα παιδιά τους στο σχολείο, πριν πιάσουν δουλειά. </w:t>
      </w:r>
    </w:p>
    <w:p w14:paraId="21181E97" w14:textId="77777777" w:rsidR="000E1C16" w:rsidRDefault="00D27C3B">
      <w:pPr>
        <w:rPr>
          <w:rFonts w:eastAsia="Times New Roman"/>
          <w:szCs w:val="24"/>
        </w:rPr>
      </w:pPr>
      <w:r w:rsidRPr="002856AF">
        <w:rPr>
          <w:rFonts w:eastAsia="Times New Roman"/>
          <w:szCs w:val="24"/>
        </w:rPr>
        <w:t>Ή μήπως η συρρίκνωση της μελέτης και της προετοιμασίας των παιδιών αλλά και η υποβάθμιση διδακτικών αντικειμένων, όπως</w:t>
      </w:r>
      <w:r w:rsidRPr="002856AF">
        <w:rPr>
          <w:rFonts w:eastAsia="Times New Roman"/>
          <w:szCs w:val="24"/>
        </w:rPr>
        <w:t xml:space="preserve"> οι ξένες γλώσσες και η πληροφορική που επιφέρει ο τύπος ολοήμερου σχολείου του ΣΥΡΙΖΑ ενισχύει τον κοινωνικό του χαρακτήρα και τον παιδαγωγικό προσανατολισμό της εκπαίδευσης;</w:t>
      </w:r>
    </w:p>
    <w:p w14:paraId="21181E98" w14:textId="77777777" w:rsidR="000E1C16" w:rsidRDefault="00D27C3B">
      <w:pPr>
        <w:rPr>
          <w:rFonts w:eastAsia="Times New Roman"/>
          <w:szCs w:val="24"/>
        </w:rPr>
      </w:pPr>
      <w:r w:rsidRPr="002856AF">
        <w:rPr>
          <w:rFonts w:eastAsia="Times New Roman"/>
          <w:szCs w:val="24"/>
        </w:rPr>
        <w:t>Κακά τα ψέματα, ο ενιαίος τύπος ολοήμερου σχολείου του ΣΥΡΙΖΑ εξυπηρετεί έναν στ</w:t>
      </w:r>
      <w:r w:rsidRPr="002856AF">
        <w:rPr>
          <w:rFonts w:eastAsia="Times New Roman"/>
          <w:szCs w:val="24"/>
        </w:rPr>
        <w:t xml:space="preserve">όχο: Την με κάθε τρόπο εξοικονόμηση ανθρώπινου δυναμικού. </w:t>
      </w:r>
    </w:p>
    <w:p w14:paraId="21181E99" w14:textId="77777777" w:rsidR="000E1C16" w:rsidRDefault="00D27C3B">
      <w:pPr>
        <w:rPr>
          <w:rFonts w:eastAsia="Times New Roman"/>
          <w:szCs w:val="24"/>
        </w:rPr>
      </w:pPr>
      <w:r w:rsidRPr="002856AF">
        <w:rPr>
          <w:rFonts w:eastAsia="Times New Roman"/>
          <w:szCs w:val="24"/>
        </w:rPr>
        <w:t>Προφανώς η επιλογή αυτή είναι συνειδητή, υπό τον φόβο που διατύπωσε πρόσφατα ο Υφυπουργός Παιδείας, ο κ. Πελεγρίνης, ότι θα κλείσουν σχολεία εάν δεν γίνουν προσλήψεις μονίμων, καθώς ήδη έχετε δαπαν</w:t>
      </w:r>
      <w:r w:rsidRPr="002856AF">
        <w:rPr>
          <w:rFonts w:eastAsia="Times New Roman"/>
          <w:szCs w:val="24"/>
        </w:rPr>
        <w:t xml:space="preserve">ήσει 190 εκατομμύρια ευρώ από το ΕΣΠΑ για προσλήψεις αναπληρωτών και σας μένουν μόλις </w:t>
      </w:r>
      <w:r w:rsidRPr="00290251">
        <w:rPr>
          <w:rFonts w:eastAsia="Times New Roman"/>
          <w:szCs w:val="24"/>
        </w:rPr>
        <w:t>1</w:t>
      </w:r>
      <w:r>
        <w:rPr>
          <w:rFonts w:eastAsia="Times New Roman"/>
          <w:szCs w:val="24"/>
        </w:rPr>
        <w:t>6</w:t>
      </w:r>
      <w:r w:rsidRPr="00290251">
        <w:rPr>
          <w:rFonts w:eastAsia="Times New Roman"/>
          <w:szCs w:val="24"/>
        </w:rPr>
        <w:t xml:space="preserve">0 </w:t>
      </w:r>
      <w:r w:rsidRPr="002856AF">
        <w:rPr>
          <w:rFonts w:eastAsia="Times New Roman"/>
          <w:szCs w:val="24"/>
        </w:rPr>
        <w:t>εκατομμύρια για όλη την προγραμματική περίο</w:t>
      </w:r>
      <w:r w:rsidRPr="00290251">
        <w:rPr>
          <w:rFonts w:eastAsia="Times New Roman"/>
          <w:szCs w:val="24"/>
        </w:rPr>
        <w:t xml:space="preserve">δο. </w:t>
      </w:r>
    </w:p>
    <w:p w14:paraId="21181E9A" w14:textId="77777777" w:rsidR="000E1C16" w:rsidRDefault="00D27C3B">
      <w:pPr>
        <w:rPr>
          <w:rFonts w:eastAsia="Times New Roman"/>
          <w:szCs w:val="24"/>
        </w:rPr>
      </w:pPr>
      <w:r w:rsidRPr="002856AF">
        <w:rPr>
          <w:rFonts w:eastAsia="Times New Roman"/>
          <w:szCs w:val="24"/>
        </w:rPr>
        <w:t xml:space="preserve">Καταθέτω στα Πρακτικά τις σχετικές δηλώσεις του κ. Πελεγρίνη. </w:t>
      </w:r>
    </w:p>
    <w:p w14:paraId="21181E9B" w14:textId="77777777" w:rsidR="000E1C16" w:rsidRDefault="00D27C3B">
      <w:pPr>
        <w:rPr>
          <w:rFonts w:eastAsia="Times New Roman"/>
        </w:rPr>
      </w:pPr>
      <w:r w:rsidRPr="001C1443">
        <w:rPr>
          <w:rFonts w:eastAsia="Times New Roman"/>
        </w:rPr>
        <w:t xml:space="preserve">(Στο σημείο αυτό ο Βουλευτής κ. Μάξιμος Χαρακόπουλος </w:t>
      </w:r>
      <w:r w:rsidRPr="001C1443">
        <w:rPr>
          <w:rFonts w:eastAsia="Times New Roman"/>
        </w:rPr>
        <w:t>καταθέτει για τα Πρακτικά το προαναφερθέν έγγραφο, το οποίο β</w:t>
      </w:r>
      <w:r w:rsidRPr="002856AF">
        <w:rPr>
          <w:rFonts w:eastAsia="Times New Roman"/>
        </w:rPr>
        <w:t xml:space="preserve">ρίσκεται στο αρχείο του Τμήματος Γραμματείας της Διεύθυνσης Στενογραφίας και </w:t>
      </w:r>
      <w:r w:rsidRPr="00DF4CB9">
        <w:rPr>
          <w:rFonts w:eastAsia="Times New Roman"/>
        </w:rPr>
        <w:t>Πρακτικών της Βουλής)</w:t>
      </w:r>
    </w:p>
    <w:p w14:paraId="21181E9C" w14:textId="77777777" w:rsidR="000E1C16" w:rsidRDefault="00D27C3B">
      <w:pPr>
        <w:rPr>
          <w:rFonts w:eastAsia="Times New Roman"/>
          <w:szCs w:val="24"/>
        </w:rPr>
      </w:pPr>
      <w:r w:rsidRPr="00B24C18">
        <w:rPr>
          <w:rFonts w:eastAsia="Times New Roman"/>
          <w:szCs w:val="24"/>
        </w:rPr>
        <w:t>Βεβαίως, ο Υπουργός Παιδείας, ο κ. Φίλης, τον οποίο δεν βλέπω στα υπουργικά έδρανα, σχεδόν σε κά</w:t>
      </w:r>
      <w:r w:rsidRPr="00B24C18">
        <w:rPr>
          <w:rFonts w:eastAsia="Times New Roman"/>
          <w:szCs w:val="24"/>
        </w:rPr>
        <w:t xml:space="preserve">θε δημόσια παρέμβαση εξαγγέλλει σχεδόν </w:t>
      </w:r>
      <w:r w:rsidRPr="00A67A2F">
        <w:rPr>
          <w:rFonts w:eastAsia="Times New Roman"/>
          <w:szCs w:val="24"/>
        </w:rPr>
        <w:t xml:space="preserve">είκοσι χιλιάδες προσλήψεις μονίμων στην πρωτοβάθμια και δευτεροβάθμια εκπαίδευση. Μακάρι οι εξαγγελίες του να έχουν βάση και να έχει εξασφαλίσει την έγκριση των θεσμών, όπως έχετε βαφτίσει την τρόικα. </w:t>
      </w:r>
    </w:p>
    <w:p w14:paraId="21181E9D" w14:textId="77777777" w:rsidR="000E1C16" w:rsidRDefault="00D27C3B">
      <w:pPr>
        <w:rPr>
          <w:rFonts w:eastAsia="Times New Roman"/>
          <w:szCs w:val="24"/>
        </w:rPr>
      </w:pPr>
      <w:r w:rsidRPr="002856AF">
        <w:rPr>
          <w:rFonts w:eastAsia="Times New Roman"/>
          <w:szCs w:val="24"/>
        </w:rPr>
        <w:t>Ελπίζω να μην α</w:t>
      </w:r>
      <w:r w:rsidRPr="002856AF">
        <w:rPr>
          <w:rFonts w:eastAsia="Times New Roman"/>
          <w:szCs w:val="24"/>
        </w:rPr>
        <w:t>ντιμετωπίζετε και αυτό το θέμα με την ίδια μακαριότητα π</w:t>
      </w:r>
      <w:r w:rsidRPr="00D676BB">
        <w:rPr>
          <w:rFonts w:eastAsia="Times New Roman"/>
          <w:szCs w:val="24"/>
        </w:rPr>
        <w:t>ου αντιμετωπίζετε το ζήτημα που ανέκυψε με τους διορισμούς αναπληρωτών. Αφού επί δεκαπέντε μήνες η ηγεσία του Υπουργείου Παιδείας κοιμάται ύπνο βαθύ, λίγο πριν το Πάσχα αντιλαμβάνεται ότι υπάρχει πρόβ</w:t>
      </w:r>
      <w:r w:rsidRPr="00D676BB">
        <w:rPr>
          <w:rFonts w:eastAsia="Times New Roman"/>
          <w:szCs w:val="24"/>
        </w:rPr>
        <w:t xml:space="preserve">λημα με την απόφαση του Συμβουλίου της Επικρατείας και τότε επιχειρεί με μια τροπολογία άρον άρον να κλείσει το θέμα. </w:t>
      </w:r>
    </w:p>
    <w:p w14:paraId="21181E9E" w14:textId="77777777" w:rsidR="000E1C16" w:rsidRDefault="00D27C3B">
      <w:pPr>
        <w:rPr>
          <w:rFonts w:eastAsia="Times New Roman"/>
          <w:szCs w:val="24"/>
        </w:rPr>
      </w:pPr>
      <w:r w:rsidRPr="00B87D66">
        <w:rPr>
          <w:rFonts w:eastAsia="Times New Roman"/>
          <w:szCs w:val="24"/>
        </w:rPr>
        <w:t>Υπό το βάρος των αντιδράσεων των εκπαιδευτικών, αποδέκτες των οποίων έγιναν και οι Βουλευτές της Συμπολίτευσης, λίγο πριν τη συζήτηση στη</w:t>
      </w:r>
      <w:r w:rsidRPr="00B87D66">
        <w:rPr>
          <w:rFonts w:eastAsia="Times New Roman"/>
          <w:szCs w:val="24"/>
        </w:rPr>
        <w:t>ν Ολομέλεια, ο κ. Φίλ</w:t>
      </w:r>
      <w:r w:rsidRPr="002856AF">
        <w:rPr>
          <w:rFonts w:eastAsia="Times New Roman"/>
          <w:szCs w:val="24"/>
        </w:rPr>
        <w:t>ης μάς κάνει γνωστό ότι δεν προτίθεται να την καταθέσει. Όπως είπε στην Επιτροπή, οι προσλήψεις θα γίνουν όπως γίνονταν και πέρυσι, γνωρίζοντας ότι μπορεί να δημιουργηθούν προβλήματα. Για το πώς θα αντιμετωπιστούν, κουβέντα! Τόση υπευθ</w:t>
      </w:r>
      <w:r w:rsidRPr="002856AF">
        <w:rPr>
          <w:rFonts w:eastAsia="Times New Roman"/>
          <w:szCs w:val="24"/>
        </w:rPr>
        <w:t>υνότητα!</w:t>
      </w:r>
    </w:p>
    <w:p w14:paraId="21181E9F" w14:textId="77777777" w:rsidR="000E1C16" w:rsidRDefault="00D27C3B">
      <w:pPr>
        <w:rPr>
          <w:rFonts w:eastAsia="Times New Roman"/>
          <w:szCs w:val="24"/>
        </w:rPr>
      </w:pPr>
      <w:r w:rsidRPr="002856AF">
        <w:rPr>
          <w:rFonts w:eastAsia="Times New Roman"/>
          <w:szCs w:val="24"/>
        </w:rPr>
        <w:t>Κυρίες και κύριοι συνάδελφοι, ενώ υποτίθεται ότι η Κυβέρνηση διεξάγει διάλογο για την παιδεία, τα ζητήματα αυτά προφανώς θεωρούνται ήσσονος σημασίας και δεν περιλαμβάνονται στον διάλογο. Αντιθέτως, η Κυβέρνηση εν μέσω του υποτιθέμενου διαλόγου, εμ</w:t>
      </w:r>
      <w:r w:rsidRPr="002856AF">
        <w:rPr>
          <w:rFonts w:eastAsia="Times New Roman"/>
          <w:szCs w:val="24"/>
        </w:rPr>
        <w:t>παίζοντας τις πολιτικές δυνάμεις, νομοθετεί πότε με νυχτερινές τροπολογίες, πότε με ρυθμίσεις σε άσχετα νομοσχέδια «κουρελού», που τείνουν να γίνουν κανόνες και πότε με πράξεις νομοθετικού περιεχομένου, τις ΠΝΠ που κατήγγειλε ως αντιπολίτευση ο ΣΥΡΙΖΑ.</w:t>
      </w:r>
    </w:p>
    <w:p w14:paraId="21181EA0" w14:textId="77777777" w:rsidR="000E1C16" w:rsidRDefault="00D27C3B">
      <w:pPr>
        <w:rPr>
          <w:rFonts w:eastAsia="Times New Roman"/>
          <w:szCs w:val="24"/>
        </w:rPr>
      </w:pPr>
      <w:r w:rsidRPr="002856AF">
        <w:rPr>
          <w:rFonts w:eastAsia="Times New Roman"/>
          <w:szCs w:val="24"/>
        </w:rPr>
        <w:t>Η κ</w:t>
      </w:r>
      <w:r w:rsidRPr="002856AF">
        <w:rPr>
          <w:rFonts w:eastAsia="Times New Roman"/>
          <w:szCs w:val="24"/>
        </w:rPr>
        <w:t>ατάθεση, όμως, αυτούσιου νομοσχεδίου του Υπουργείου Παιδείας αφαιρεί κάθε φύλλο συκής από την Κυβέρνηση, δικαιώνοντας όσους εξαρχής μιλούσαν για διάλογο-προκάτ και άλλοθι για την επιβολή προειλημμένων αποφάσεων. Γι’ αυτό και –παρά την καλή διάθεση με την ο</w:t>
      </w:r>
      <w:r w:rsidRPr="002856AF">
        <w:rPr>
          <w:rFonts w:eastAsia="Times New Roman"/>
          <w:szCs w:val="24"/>
        </w:rPr>
        <w:t>ποία προσήλθαμε ως Νέα Δημοκρατία στον διάλογο- αναγκαστήκαμε να αποχωρήσουμε. Δεν προσφέρουμε νομιμοποίηση στο</w:t>
      </w:r>
      <w:r w:rsidRPr="002856AF">
        <w:rPr>
          <w:rFonts w:eastAsia="Times New Roman"/>
          <w:szCs w:val="24"/>
        </w:rPr>
        <w:t>ν</w:t>
      </w:r>
      <w:r w:rsidRPr="002856AF">
        <w:rPr>
          <w:rFonts w:eastAsia="Times New Roman"/>
          <w:szCs w:val="24"/>
        </w:rPr>
        <w:t xml:space="preserve"> διάλογο-παρωδία.</w:t>
      </w:r>
    </w:p>
    <w:p w14:paraId="21181EA1" w14:textId="77777777" w:rsidR="000E1C16" w:rsidRDefault="00D27C3B">
      <w:pPr>
        <w:rPr>
          <w:rFonts w:eastAsia="Times New Roman"/>
          <w:szCs w:val="24"/>
        </w:rPr>
      </w:pPr>
      <w:r w:rsidRPr="002856AF">
        <w:rPr>
          <w:rFonts w:eastAsia="Times New Roman"/>
          <w:szCs w:val="24"/>
        </w:rPr>
        <w:t>Συζητούμε, λοιπόν, το νομοσχέδιο για την έρευνα, το οποίο και αυτό -όπως και τόσα άλλα στο παρελθόν- πέρασε από σαράντα κύματα</w:t>
      </w:r>
      <w:r w:rsidRPr="002856AF">
        <w:rPr>
          <w:rFonts w:eastAsia="Times New Roman"/>
          <w:szCs w:val="24"/>
        </w:rPr>
        <w:t xml:space="preserve">. Κατατέθηκε, αποσύρθηκε λόγω λαθών και ύποπτων διατάξεων και ξανακατατέθηκε με πολλά ερωτηματικά και θολές διατάξεις που κάνουν και τους καλοπροαίρετους να κουμπώνονται. </w:t>
      </w:r>
    </w:p>
    <w:p w14:paraId="21181EA2" w14:textId="77777777" w:rsidR="000E1C16" w:rsidRDefault="00D27C3B">
      <w:pPr>
        <w:tabs>
          <w:tab w:val="center" w:pos="4753"/>
          <w:tab w:val="left" w:pos="5723"/>
        </w:tabs>
        <w:rPr>
          <w:rFonts w:eastAsia="Times New Roman"/>
          <w:szCs w:val="24"/>
        </w:rPr>
      </w:pPr>
      <w:r w:rsidRPr="002856AF">
        <w:rPr>
          <w:rFonts w:eastAsia="Times New Roman"/>
          <w:szCs w:val="24"/>
        </w:rPr>
        <w:t>Το σχέδιο νόμου δεν είναι τίποτα άλλο παρά διευθετήσεις, συγχωροχάρτια, φωτογραφικές</w:t>
      </w:r>
      <w:r w:rsidRPr="002856AF">
        <w:rPr>
          <w:rFonts w:eastAsia="Times New Roman"/>
          <w:szCs w:val="24"/>
        </w:rPr>
        <w:t xml:space="preserve"> ρυθμίσεις και ιδεοληψίες</w:t>
      </w:r>
      <w:r>
        <w:rPr>
          <w:rFonts w:eastAsia="Times New Roman"/>
          <w:szCs w:val="24"/>
        </w:rPr>
        <w:t>:</w:t>
      </w:r>
      <w:r w:rsidRPr="00290251">
        <w:rPr>
          <w:rFonts w:eastAsia="Times New Roman"/>
          <w:szCs w:val="24"/>
        </w:rPr>
        <w:t xml:space="preserve"> </w:t>
      </w:r>
      <w:r>
        <w:rPr>
          <w:rFonts w:eastAsia="Times New Roman"/>
          <w:szCs w:val="24"/>
        </w:rPr>
        <w:t>Ά</w:t>
      </w:r>
      <w:r w:rsidRPr="00290251">
        <w:rPr>
          <w:rFonts w:eastAsia="Times New Roman"/>
          <w:szCs w:val="24"/>
        </w:rPr>
        <w:t>φεση</w:t>
      </w:r>
      <w:r w:rsidRPr="001C1443">
        <w:rPr>
          <w:rFonts w:eastAsia="Times New Roman"/>
          <w:szCs w:val="24"/>
        </w:rPr>
        <w:t xml:space="preserve"> </w:t>
      </w:r>
      <w:r w:rsidRPr="002856AF">
        <w:rPr>
          <w:rFonts w:eastAsia="Times New Roman"/>
          <w:szCs w:val="24"/>
        </w:rPr>
        <w:t>αμαρτιών στην περίοδο Πελεγρίνη στο Πανεπιστήμιο Αθηνών και επιβράβευση της ανυπακοής στους νόμους της πολιτείας, συγχωροχάρτι σε όσους δεν εφάρμοσαν τον ν.</w:t>
      </w:r>
      <w:r w:rsidRPr="005057D7">
        <w:rPr>
          <w:rFonts w:eastAsia="Times New Roman"/>
          <w:szCs w:val="24"/>
        </w:rPr>
        <w:t>4009 και επανίδρυσαν το πρυτανικό συμβούλιο, φωτογραφικές μετατάξει</w:t>
      </w:r>
      <w:r w:rsidRPr="005057D7">
        <w:rPr>
          <w:rFonts w:eastAsia="Times New Roman"/>
          <w:szCs w:val="24"/>
        </w:rPr>
        <w:t>ς εκπαιδευτικών, αλλά και χο</w:t>
      </w:r>
      <w:r w:rsidRPr="00DF4CB9">
        <w:rPr>
          <w:rFonts w:eastAsia="Times New Roman"/>
          <w:szCs w:val="24"/>
        </w:rPr>
        <w:t xml:space="preserve">υβαρνταλίκια για αποσπάσεις στο εξωτερικό που θα κοστίσουν 3 εκατομμύρια στους φορολογούμενους. </w:t>
      </w:r>
    </w:p>
    <w:p w14:paraId="21181EA3" w14:textId="77777777" w:rsidR="000E1C16" w:rsidRDefault="00D27C3B">
      <w:pPr>
        <w:tabs>
          <w:tab w:val="center" w:pos="4753"/>
          <w:tab w:val="left" w:pos="5723"/>
        </w:tabs>
        <w:rPr>
          <w:rFonts w:eastAsia="Times New Roman"/>
          <w:szCs w:val="24"/>
        </w:rPr>
      </w:pPr>
      <w:r w:rsidRPr="002856AF">
        <w:rPr>
          <w:rFonts w:eastAsia="Times New Roman"/>
          <w:szCs w:val="24"/>
        </w:rPr>
        <w:t xml:space="preserve">(Στο σημείο αυτό </w:t>
      </w:r>
      <w:r w:rsidRPr="005057D7">
        <w:rPr>
          <w:rFonts w:eastAsia="Times New Roman"/>
          <w:szCs w:val="24"/>
        </w:rPr>
        <w:t xml:space="preserve">κτυπάει </w:t>
      </w:r>
      <w:r w:rsidRPr="00DF4CB9">
        <w:rPr>
          <w:rFonts w:eastAsia="Times New Roman"/>
          <w:szCs w:val="24"/>
        </w:rPr>
        <w:t>το κουδούνι λήξεως του χρόνου ομιλίας του κυρίου Βουλευτή)</w:t>
      </w:r>
    </w:p>
    <w:p w14:paraId="21181EA4" w14:textId="77777777" w:rsidR="000E1C16" w:rsidRDefault="00D27C3B">
      <w:pPr>
        <w:tabs>
          <w:tab w:val="center" w:pos="4753"/>
          <w:tab w:val="left" w:pos="5723"/>
        </w:tabs>
        <w:rPr>
          <w:rFonts w:eastAsia="Times New Roman"/>
          <w:szCs w:val="24"/>
        </w:rPr>
      </w:pPr>
      <w:r w:rsidRPr="002856AF">
        <w:rPr>
          <w:rFonts w:eastAsia="Times New Roman"/>
          <w:szCs w:val="24"/>
        </w:rPr>
        <w:t>Τουλάχιστον τόσο θα στοιχίσει η ακατανόητη απόφ</w:t>
      </w:r>
      <w:r w:rsidRPr="002856AF">
        <w:rPr>
          <w:rFonts w:eastAsia="Times New Roman"/>
          <w:szCs w:val="24"/>
        </w:rPr>
        <w:t xml:space="preserve">ασή σας να απαγορεύσετε τις αποσπάσεις εκπαιδευτικών χωρίς επιμίσθιο, που είναι παντρεμένοι με Έλληνες του εξωτερικού, ομογενείς ή αλλοδαπούς! Προφανώς, στο Υπουργείο Παιδείας </w:t>
      </w:r>
      <w:r>
        <w:rPr>
          <w:rFonts w:eastAsia="Times New Roman"/>
          <w:szCs w:val="24"/>
        </w:rPr>
        <w:t>«</w:t>
      </w:r>
      <w:r w:rsidRPr="00290251">
        <w:rPr>
          <w:rFonts w:eastAsia="Times New Roman"/>
          <w:szCs w:val="24"/>
        </w:rPr>
        <w:t>λεφτά υπάρχουν</w:t>
      </w:r>
      <w:r>
        <w:rPr>
          <w:rFonts w:eastAsia="Times New Roman"/>
          <w:szCs w:val="24"/>
        </w:rPr>
        <w:t>»</w:t>
      </w:r>
      <w:r w:rsidRPr="00290251">
        <w:rPr>
          <w:rFonts w:eastAsia="Times New Roman"/>
          <w:szCs w:val="24"/>
        </w:rPr>
        <w:t>!</w:t>
      </w:r>
    </w:p>
    <w:p w14:paraId="21181EA5" w14:textId="77777777" w:rsidR="000E1C16" w:rsidRDefault="00D27C3B">
      <w:pPr>
        <w:tabs>
          <w:tab w:val="center" w:pos="4753"/>
          <w:tab w:val="left" w:pos="5723"/>
        </w:tabs>
        <w:rPr>
          <w:rFonts w:eastAsia="Times New Roman"/>
          <w:szCs w:val="24"/>
        </w:rPr>
      </w:pPr>
      <w:r w:rsidRPr="002856AF">
        <w:rPr>
          <w:rFonts w:eastAsia="Times New Roman"/>
          <w:szCs w:val="24"/>
        </w:rPr>
        <w:t xml:space="preserve">Η περαιτέρω αποδυνάμωση των </w:t>
      </w:r>
      <w:r>
        <w:rPr>
          <w:rFonts w:eastAsia="Times New Roman"/>
          <w:szCs w:val="24"/>
        </w:rPr>
        <w:t>Σ</w:t>
      </w:r>
      <w:r w:rsidRPr="00290251">
        <w:rPr>
          <w:rFonts w:eastAsia="Times New Roman"/>
          <w:szCs w:val="24"/>
        </w:rPr>
        <w:t xml:space="preserve">υμβουλίων </w:t>
      </w:r>
      <w:r>
        <w:rPr>
          <w:rFonts w:eastAsia="Times New Roman"/>
          <w:szCs w:val="24"/>
        </w:rPr>
        <w:t>Ι</w:t>
      </w:r>
      <w:r w:rsidRPr="00290251">
        <w:rPr>
          <w:rFonts w:eastAsia="Times New Roman"/>
          <w:szCs w:val="24"/>
        </w:rPr>
        <w:t>δρυμάτων</w:t>
      </w:r>
      <w:r w:rsidRPr="001C1443">
        <w:rPr>
          <w:rFonts w:eastAsia="Times New Roman"/>
          <w:szCs w:val="24"/>
        </w:rPr>
        <w:t xml:space="preserve"> </w:t>
      </w:r>
      <w:r w:rsidRPr="002856AF">
        <w:rPr>
          <w:rFonts w:eastAsia="Times New Roman"/>
          <w:szCs w:val="24"/>
        </w:rPr>
        <w:t xml:space="preserve">εντάσσεται </w:t>
      </w:r>
      <w:r w:rsidRPr="002856AF">
        <w:rPr>
          <w:rFonts w:eastAsia="Times New Roman"/>
          <w:szCs w:val="24"/>
        </w:rPr>
        <w:t>στις εμμονές της Κυβέρνησης, που απαξιώνει καταξιωμένους επιστήμονες που ήρθαν στην πατρίδα να προσφέρουν αφιλοκερδώς, όπως επίσης η αποποινικοποίηση των καταλήψεων επιβραβεύει τις μειοψηφίες που με το «έτσι θέλω» στερούν στην πλειοψηφία των μαθητών την πρ</w:t>
      </w:r>
      <w:r w:rsidRPr="002856AF">
        <w:rPr>
          <w:rFonts w:eastAsia="Times New Roman"/>
          <w:szCs w:val="24"/>
        </w:rPr>
        <w:t>όσβαση στο αγαθό της δημόσιας παιδείας, απαξιώνοντάς τη</w:t>
      </w:r>
      <w:r w:rsidRPr="005057D7">
        <w:rPr>
          <w:rFonts w:eastAsia="Times New Roman"/>
          <w:szCs w:val="24"/>
        </w:rPr>
        <w:t>ν</w:t>
      </w:r>
      <w:r w:rsidRPr="00DF4CB9">
        <w:rPr>
          <w:rFonts w:eastAsia="Times New Roman"/>
          <w:szCs w:val="24"/>
        </w:rPr>
        <w:t xml:space="preserve">. </w:t>
      </w:r>
    </w:p>
    <w:p w14:paraId="21181EA6"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Κύριε Χαρακόπουλε, ο χρόνος σας εξαντλήθηκε. </w:t>
      </w:r>
    </w:p>
    <w:p w14:paraId="21181EA7" w14:textId="77777777" w:rsidR="000E1C16" w:rsidRDefault="00D27C3B">
      <w:pPr>
        <w:rPr>
          <w:rFonts w:eastAsia="Times New Roman"/>
          <w:szCs w:val="24"/>
        </w:rPr>
      </w:pPr>
      <w:r w:rsidRPr="002856AF">
        <w:rPr>
          <w:rFonts w:eastAsia="Times New Roman"/>
          <w:b/>
          <w:szCs w:val="24"/>
        </w:rPr>
        <w:t xml:space="preserve">ΜΑΞΙΜΟΣ ΧΑΡΑΚΟΠΟΥΛΟΣ: </w:t>
      </w:r>
      <w:r w:rsidRPr="002856AF">
        <w:rPr>
          <w:rFonts w:eastAsia="Times New Roman"/>
          <w:szCs w:val="24"/>
        </w:rPr>
        <w:t xml:space="preserve">Ολοκληρώνω, κύριε Πρόεδρε, με τη μικρή ανοχή που δείξατε και στην προηγούμενη συνάδελφο. </w:t>
      </w:r>
    </w:p>
    <w:p w14:paraId="21181EA8" w14:textId="77777777" w:rsidR="000E1C16" w:rsidRDefault="00D27C3B">
      <w:pPr>
        <w:rPr>
          <w:rFonts w:eastAsia="Times New Roman"/>
          <w:szCs w:val="24"/>
        </w:rPr>
      </w:pPr>
      <w:r w:rsidRPr="002856AF">
        <w:rPr>
          <w:rFonts w:eastAsia="Times New Roman"/>
          <w:b/>
          <w:szCs w:val="24"/>
        </w:rPr>
        <w:t>ΠΡΟΕΔΡ</w:t>
      </w:r>
      <w:r w:rsidRPr="002856AF">
        <w:rPr>
          <w:rFonts w:eastAsia="Times New Roman"/>
          <w:b/>
          <w:szCs w:val="24"/>
        </w:rPr>
        <w:t xml:space="preserve">ΕΥΩΝ (Γεώργιος Βαρεμένος): </w:t>
      </w:r>
      <w:r w:rsidRPr="002856AF">
        <w:rPr>
          <w:rFonts w:eastAsia="Times New Roman"/>
          <w:szCs w:val="24"/>
        </w:rPr>
        <w:t xml:space="preserve">Η ανοχή καταγράφεται στον πίνακα απέναντι, κύριε συνάδελφε. </w:t>
      </w:r>
    </w:p>
    <w:p w14:paraId="21181EA9" w14:textId="77777777" w:rsidR="000E1C16" w:rsidRDefault="00D27C3B">
      <w:pPr>
        <w:rPr>
          <w:rFonts w:eastAsia="Times New Roman"/>
          <w:szCs w:val="24"/>
        </w:rPr>
      </w:pPr>
      <w:r w:rsidRPr="002856AF">
        <w:rPr>
          <w:rFonts w:eastAsia="Times New Roman"/>
          <w:b/>
          <w:szCs w:val="24"/>
        </w:rPr>
        <w:t xml:space="preserve">ΜΑΞΙΜΟΣ ΧΑΡΑΚΟΠΟΥΛΟΣ: </w:t>
      </w:r>
      <w:r w:rsidRPr="002856AF">
        <w:rPr>
          <w:rFonts w:eastAsia="Times New Roman"/>
          <w:szCs w:val="24"/>
        </w:rPr>
        <w:t>Όσον αφορά στα νηπιαγωγεία, αν πράγματι η ρύθμιση δεν αποσκοπεί σε εξοικονόμηση ανθρώπινου δυναμικού, η Κυβέρνηση οφείλει να δώσει πειστικές εξηγή</w:t>
      </w:r>
      <w:r w:rsidRPr="002856AF">
        <w:rPr>
          <w:rFonts w:eastAsia="Times New Roman"/>
          <w:szCs w:val="24"/>
        </w:rPr>
        <w:t xml:space="preserve">σεις για τη σκοπιμότητα που εξυπηρετεί, αλλά και τη μελέτη που την υπαγόρευσε. </w:t>
      </w:r>
    </w:p>
    <w:p w14:paraId="21181EAA" w14:textId="77777777" w:rsidR="000E1C16" w:rsidRDefault="00D27C3B">
      <w:pPr>
        <w:rPr>
          <w:rFonts w:eastAsia="Times New Roman"/>
          <w:szCs w:val="24"/>
        </w:rPr>
      </w:pPr>
      <w:r w:rsidRPr="002856AF">
        <w:rPr>
          <w:rFonts w:eastAsia="Times New Roman"/>
          <w:szCs w:val="24"/>
        </w:rPr>
        <w:t>Κυρίες και κύριοι συνάδελφοι, η περιπέτεια του υπό συζήτηση νομοσχεδίου αντανακλά την εικόνα της διακυβέρνησης: ανοργανωσιά, επιπολαιότητα, ερασιτεχνισμός και ταυτόχρονα έλλειψ</w:t>
      </w:r>
      <w:r w:rsidRPr="002856AF">
        <w:rPr>
          <w:rFonts w:eastAsia="Times New Roman"/>
          <w:szCs w:val="24"/>
        </w:rPr>
        <w:t>η σεβασμού σε κανόνες και αρχές με καταιγισμό άσχετων τροπολογιών, με κύματα εξοργιστικών φωτογραφικών διατάξεων, με ακοστολόγητα νομοθετήματα γραμμένα στο γόνατο.</w:t>
      </w:r>
    </w:p>
    <w:p w14:paraId="21181EAB"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Κύριε Χαρακόπουλε, μεταξύ των άλλων, δείξτε σεβασμό στον χρ</w:t>
      </w:r>
      <w:r w:rsidRPr="002856AF">
        <w:rPr>
          <w:rFonts w:eastAsia="Times New Roman"/>
          <w:szCs w:val="24"/>
        </w:rPr>
        <w:t xml:space="preserve">όνο, τελειώνετε. </w:t>
      </w:r>
    </w:p>
    <w:p w14:paraId="21181EAC" w14:textId="77777777" w:rsidR="000E1C16" w:rsidRDefault="00D27C3B">
      <w:pPr>
        <w:rPr>
          <w:rFonts w:eastAsia="Times New Roman"/>
          <w:szCs w:val="24"/>
        </w:rPr>
      </w:pPr>
      <w:r w:rsidRPr="002856AF">
        <w:rPr>
          <w:rFonts w:eastAsia="Times New Roman"/>
          <w:b/>
          <w:szCs w:val="24"/>
        </w:rPr>
        <w:t xml:space="preserve">ΜΑΞΙΜΟΣ ΧΑΡΑΚΟΠΟΥΛΟΣ: </w:t>
      </w:r>
      <w:r w:rsidRPr="002856AF">
        <w:rPr>
          <w:rFonts w:eastAsia="Times New Roman"/>
          <w:szCs w:val="24"/>
        </w:rPr>
        <w:t xml:space="preserve">Ολοκληρώνω, κύριε Πρόεδρε. </w:t>
      </w:r>
    </w:p>
    <w:p w14:paraId="21181EAD" w14:textId="77777777" w:rsidR="000E1C16" w:rsidRDefault="00D27C3B">
      <w:pPr>
        <w:rPr>
          <w:rFonts w:eastAsia="Times New Roman"/>
          <w:szCs w:val="24"/>
        </w:rPr>
      </w:pPr>
      <w:r w:rsidRPr="002856AF">
        <w:rPr>
          <w:rFonts w:eastAsia="Times New Roman"/>
          <w:szCs w:val="24"/>
        </w:rPr>
        <w:t>Αυτή την εικόνα προχειρότητας με ένα περιτύλιγμα ιδεοληπτικών εμμονών αποπνέει και το νομοσχέδιο για την έρευνα, γι</w:t>
      </w:r>
      <w:r w:rsidRPr="002856AF">
        <w:rPr>
          <w:rFonts w:eastAsia="Times New Roman"/>
          <w:szCs w:val="24"/>
        </w:rPr>
        <w:t>’</w:t>
      </w:r>
      <w:r w:rsidRPr="002856AF">
        <w:rPr>
          <w:rFonts w:eastAsia="Times New Roman"/>
          <w:szCs w:val="24"/>
        </w:rPr>
        <w:t xml:space="preserve"> αυτό και το καταψηφίζουμε. </w:t>
      </w:r>
    </w:p>
    <w:p w14:paraId="21181EAE" w14:textId="77777777" w:rsidR="000E1C16" w:rsidRDefault="00D27C3B">
      <w:pPr>
        <w:rPr>
          <w:rFonts w:eastAsia="Times New Roman"/>
          <w:szCs w:val="24"/>
        </w:rPr>
      </w:pPr>
      <w:r w:rsidRPr="002856AF">
        <w:rPr>
          <w:rFonts w:eastAsia="Times New Roman"/>
          <w:szCs w:val="24"/>
        </w:rPr>
        <w:t xml:space="preserve">Σας ευχαριστώ. </w:t>
      </w:r>
    </w:p>
    <w:p w14:paraId="21181EAF" w14:textId="77777777" w:rsidR="000E1C16" w:rsidRDefault="00D27C3B">
      <w:pPr>
        <w:jc w:val="center"/>
        <w:rPr>
          <w:rFonts w:eastAsia="Times New Roman"/>
          <w:szCs w:val="24"/>
        </w:rPr>
      </w:pPr>
      <w:r w:rsidRPr="002856AF">
        <w:rPr>
          <w:rFonts w:eastAsia="Times New Roman"/>
          <w:szCs w:val="24"/>
        </w:rPr>
        <w:t>(Χειροκροτήματα από την πτέ</w:t>
      </w:r>
      <w:r w:rsidRPr="002856AF">
        <w:rPr>
          <w:rFonts w:eastAsia="Times New Roman"/>
          <w:szCs w:val="24"/>
        </w:rPr>
        <w:t>ρυγα της Νέας Δημοκρατίας)</w:t>
      </w:r>
    </w:p>
    <w:p w14:paraId="21181EB0"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Λύνεται, λοιπόν, η απορία του κ. Δένδια, καθώς αναπαράγονται, κύριε Δένδια, οι νομοτεχνικές βελτιώσεις. </w:t>
      </w:r>
    </w:p>
    <w:p w14:paraId="21181EB1" w14:textId="77777777" w:rsidR="000E1C16" w:rsidRDefault="00D27C3B">
      <w:pPr>
        <w:rPr>
          <w:rFonts w:eastAsia="Times New Roman"/>
          <w:szCs w:val="24"/>
        </w:rPr>
      </w:pPr>
      <w:r w:rsidRPr="002856AF">
        <w:rPr>
          <w:rFonts w:eastAsia="Times New Roman"/>
          <w:szCs w:val="24"/>
        </w:rPr>
        <w:t>Ο κ. Μπαλάφας έχει τον λόγο, για να σας δώσει εξηγήσεις για τρεις τροπολογίες.</w:t>
      </w:r>
    </w:p>
    <w:p w14:paraId="21181EB2" w14:textId="77777777" w:rsidR="000E1C16" w:rsidRDefault="00D27C3B">
      <w:pPr>
        <w:rPr>
          <w:rFonts w:eastAsia="Times New Roman"/>
          <w:szCs w:val="24"/>
        </w:rPr>
      </w:pPr>
      <w:r w:rsidRPr="002856AF">
        <w:rPr>
          <w:rFonts w:eastAsia="Times New Roman"/>
          <w:b/>
          <w:szCs w:val="24"/>
        </w:rPr>
        <w:t>ΙΩΑΝΝΗΣ ΜΠΑΛ</w:t>
      </w:r>
      <w:r w:rsidRPr="002856AF">
        <w:rPr>
          <w:rFonts w:eastAsia="Times New Roman"/>
          <w:b/>
          <w:szCs w:val="24"/>
        </w:rPr>
        <w:t xml:space="preserve">ΑΦΑΣ (Υφυπουργός Εσωτερικών και Διοικητικής Ανασυγκρότησης): </w:t>
      </w:r>
      <w:r w:rsidRPr="002856AF">
        <w:rPr>
          <w:rFonts w:eastAsia="Times New Roman"/>
          <w:szCs w:val="24"/>
        </w:rPr>
        <w:t>Επιτρέψτε μου, κυρίες και κύριοι συνάδελφοι, να σχολιάσω τρεις τροπολογίες-προσθήκες, επισημαίνοντας από την αρχή ότι δεν είναι το καλύτερο σε μια Κοινοβουλευτική Ομάδα ή σε κάποιον Βουλευτή έστω</w:t>
      </w:r>
      <w:r w:rsidRPr="002856AF">
        <w:rPr>
          <w:rFonts w:eastAsia="Times New Roman"/>
          <w:szCs w:val="24"/>
        </w:rPr>
        <w:t xml:space="preserve">, μέλος της πολιτικής ηγεσίας ενός Υπουργείου, να προσθέτει σε ένα νομοσχέδιο άλλου Υπουργείου κάποιες τροπολογίες. </w:t>
      </w:r>
    </w:p>
    <w:p w14:paraId="21181EB3" w14:textId="77777777" w:rsidR="000E1C16" w:rsidRDefault="00D27C3B">
      <w:pPr>
        <w:rPr>
          <w:rFonts w:eastAsia="Times New Roman"/>
          <w:szCs w:val="24"/>
        </w:rPr>
      </w:pPr>
      <w:r w:rsidRPr="002856AF">
        <w:rPr>
          <w:rFonts w:eastAsia="Times New Roman"/>
          <w:szCs w:val="24"/>
        </w:rPr>
        <w:t>Όμως, υπάρχουν –και οι περισσότεροι εξ υμών έχετε τέτοια εμπειρία- περιπτώσεις όπου μια τέτοια διαδικασία καθίσταται αναγκαία, όταν υπάρχει</w:t>
      </w:r>
      <w:r w:rsidRPr="002856AF">
        <w:rPr>
          <w:rFonts w:eastAsia="Times New Roman"/>
          <w:szCs w:val="24"/>
        </w:rPr>
        <w:t xml:space="preserve"> περίπτωση αστοχιών, περίπτωση ίσως παλαιότερων ευθυνών ή και ευθυνών που ανάγονται στη δική μας περίοδο και οι οποίες δεν επιτρέπουν αναβολή. Δεν έχουμε τη δυνατότητα γι</w:t>
      </w:r>
      <w:r w:rsidRPr="002856AF">
        <w:rPr>
          <w:rFonts w:eastAsia="Times New Roman"/>
          <w:szCs w:val="24"/>
        </w:rPr>
        <w:t xml:space="preserve">’ </w:t>
      </w:r>
      <w:r w:rsidRPr="002856AF">
        <w:rPr>
          <w:rFonts w:eastAsia="Times New Roman"/>
          <w:szCs w:val="24"/>
        </w:rPr>
        <w:t>αυτές τις προτεινόμενες ρυθμίσεις να επιβάλλουμε ή να έχουμε την πολυτέλεια οποιασδή</w:t>
      </w:r>
      <w:r w:rsidRPr="002856AF">
        <w:rPr>
          <w:rFonts w:eastAsia="Times New Roman"/>
          <w:szCs w:val="24"/>
        </w:rPr>
        <w:t xml:space="preserve">ποτε αναβολής. </w:t>
      </w:r>
    </w:p>
    <w:p w14:paraId="21181EB4" w14:textId="77777777" w:rsidR="000E1C16" w:rsidRDefault="00D27C3B">
      <w:pPr>
        <w:rPr>
          <w:rFonts w:eastAsia="Times New Roman"/>
          <w:szCs w:val="24"/>
        </w:rPr>
      </w:pPr>
      <w:r w:rsidRPr="002856AF">
        <w:rPr>
          <w:rFonts w:eastAsia="Times New Roman"/>
          <w:szCs w:val="24"/>
        </w:rPr>
        <w:t xml:space="preserve">Εκτιμούμε ότι οι τρεις τροπολογίες που παρουσιάζουμε είναι αυτής της κατηγορίας και γι’ αυτό εν συντομία τις θέτω υπ’ όψιν σας. Νομίζω ότι μπορούν να τύχουν ευρύτερης συναίνεσης. </w:t>
      </w:r>
    </w:p>
    <w:p w14:paraId="21181EB5" w14:textId="77777777" w:rsidR="000E1C16" w:rsidRDefault="00D27C3B">
      <w:pPr>
        <w:rPr>
          <w:rFonts w:eastAsia="Times New Roman"/>
          <w:szCs w:val="24"/>
        </w:rPr>
      </w:pPr>
      <w:r w:rsidRPr="002856AF">
        <w:rPr>
          <w:rFonts w:eastAsia="Times New Roman"/>
          <w:szCs w:val="24"/>
        </w:rPr>
        <w:t>Η πρώτη είναι η εξής: Όπως γνωρίζετε, οι δήμοι οι οποίοι δεν</w:t>
      </w:r>
      <w:r w:rsidRPr="002856AF">
        <w:rPr>
          <w:rFonts w:eastAsia="Times New Roman"/>
          <w:szCs w:val="24"/>
        </w:rPr>
        <w:t xml:space="preserve"> έχουν επικυρωμένο προϋπολογισμό του περασμένου έτους δεν μπορούν να κάνουν γενικά δαπάνες, γιατί μπαίνουν σε μία κατάσταση ελέγχου. Μπορούν μόνο να κάνουν δαπάνες που έχουν σχέση με την πληρωμή, τη μισθοδοσία του προσωπικού, καθώς και την κάλυψη των ασφαλ</w:t>
      </w:r>
      <w:r w:rsidRPr="002856AF">
        <w:rPr>
          <w:rFonts w:eastAsia="Times New Roman"/>
          <w:szCs w:val="24"/>
        </w:rPr>
        <w:t>ιστικών εισφορών του ίδιου προσωπικού. Δηλαδή ο νομοθέτης προβλέπει, μεριμνά για το να καλύπτονται αυτές οι δαπάνες, γιατί στο κάτω κάτω το προσωπικό δεν έχει καμμία ευθύνη, αν από αστοχίες, αβλεψίες ή οποιεσδήποτε άλλες ευθύνες των δημοτικών αρχόντων έχει</w:t>
      </w:r>
      <w:r w:rsidRPr="002856AF">
        <w:rPr>
          <w:rFonts w:eastAsia="Times New Roman"/>
          <w:szCs w:val="24"/>
        </w:rPr>
        <w:t xml:space="preserve"> φθάσει ο δήμος σε αυτή</w:t>
      </w:r>
      <w:r w:rsidRPr="002856AF">
        <w:rPr>
          <w:rFonts w:eastAsia="Times New Roman"/>
          <w:szCs w:val="24"/>
        </w:rPr>
        <w:t>ν</w:t>
      </w:r>
      <w:r w:rsidRPr="002856AF">
        <w:rPr>
          <w:rFonts w:eastAsia="Times New Roman"/>
          <w:szCs w:val="24"/>
        </w:rPr>
        <w:t xml:space="preserve"> την κατάσταση. Επομένως, προβλέπει αυτή</w:t>
      </w:r>
      <w:r w:rsidRPr="002856AF">
        <w:rPr>
          <w:rFonts w:eastAsia="Times New Roman"/>
          <w:szCs w:val="24"/>
        </w:rPr>
        <w:t>ν</w:t>
      </w:r>
      <w:r w:rsidRPr="002856AF">
        <w:rPr>
          <w:rFonts w:eastAsia="Times New Roman"/>
          <w:szCs w:val="24"/>
        </w:rPr>
        <w:t xml:space="preserve"> την εξαίρεση στις δαπάνες του προσωπικού και των ασφαλιστικών εισφορών. </w:t>
      </w:r>
    </w:p>
    <w:p w14:paraId="21181EB6" w14:textId="77777777" w:rsidR="000E1C16" w:rsidRDefault="00D27C3B">
      <w:pPr>
        <w:rPr>
          <w:rFonts w:eastAsia="Times New Roman"/>
          <w:szCs w:val="24"/>
        </w:rPr>
      </w:pPr>
      <w:r w:rsidRPr="002856AF">
        <w:rPr>
          <w:rFonts w:eastAsia="Times New Roman"/>
          <w:szCs w:val="24"/>
        </w:rPr>
        <w:t xml:space="preserve">Όμως, από τα πράγματα, υπάρχουν και κάποιες άλλες δαπάνες των δήμων </w:t>
      </w:r>
      <w:r w:rsidRPr="002856AF">
        <w:rPr>
          <w:rFonts w:eastAsia="Times New Roman"/>
          <w:szCs w:val="24"/>
        </w:rPr>
        <w:t>-</w:t>
      </w:r>
      <w:r w:rsidRPr="002856AF">
        <w:rPr>
          <w:rFonts w:eastAsia="Times New Roman"/>
          <w:szCs w:val="24"/>
        </w:rPr>
        <w:t>λίγες- οι οποίες αφορούν ιδιαίτερα ευαίσθητα κοινωνικά στρώματα, ιδιαίτερα ευαίσθητες κοινωνικές ομάδες που χρήζουν αυξημένης προστασίας. Αναφέρομαι στην υποχρέωση των δήμων να δίνουν προνοιακά επιδόματα και στην υποχρέωση επίσης των δήμων να δίνουν επιδόμ</w:t>
      </w:r>
      <w:r w:rsidRPr="002856AF">
        <w:rPr>
          <w:rFonts w:eastAsia="Times New Roman"/>
          <w:szCs w:val="24"/>
        </w:rPr>
        <w:t xml:space="preserve">ατα ένδειας στους δικαιούχους. </w:t>
      </w:r>
    </w:p>
    <w:p w14:paraId="21181EB7" w14:textId="77777777" w:rsidR="000E1C16" w:rsidRDefault="00D27C3B">
      <w:pPr>
        <w:tabs>
          <w:tab w:val="center" w:pos="4753"/>
          <w:tab w:val="left" w:pos="5723"/>
        </w:tabs>
        <w:rPr>
          <w:rFonts w:eastAsia="Times New Roman"/>
          <w:szCs w:val="24"/>
        </w:rPr>
      </w:pPr>
      <w:r w:rsidRPr="002856AF">
        <w:rPr>
          <w:rFonts w:eastAsia="Times New Roman"/>
          <w:szCs w:val="24"/>
        </w:rPr>
        <w:t xml:space="preserve">Η παρούσα τροπολογία-προσθήκη-παρέμβαση έχει να κάνει με το ότι και στις περιπτώσεις αυτές όπου δεν έχουμε επικυρωμένο προϋπολογισμό πρέπει να εξαιρούνται, να γίνεται μία εξαίρεση και για αυτές τις δαπάνες </w:t>
      </w:r>
      <w:r w:rsidRPr="002856AF">
        <w:rPr>
          <w:rFonts w:eastAsia="Times New Roman"/>
          <w:szCs w:val="24"/>
        </w:rPr>
        <w:t>-</w:t>
      </w:r>
      <w:r w:rsidRPr="002856AF">
        <w:rPr>
          <w:rFonts w:eastAsia="Times New Roman"/>
          <w:szCs w:val="24"/>
        </w:rPr>
        <w:t xml:space="preserve">επαναλαμβάνω για </w:t>
      </w:r>
      <w:r w:rsidRPr="002856AF">
        <w:rPr>
          <w:rFonts w:eastAsia="Times New Roman"/>
          <w:szCs w:val="24"/>
        </w:rPr>
        <w:t>τα προνοιακά επιδόματα και τα επιδόματα ένδειας- και να μην εμπίπτουν αυτές οι δύο κατηγορίες δαπανών στις απαγορευτικές διατάξεις του Κώδικα Δήμων και Κοινοτήτων, του άρθρου 60 παράγραφος 2. Αυτή είναι μία τροπολογία. Νομίζω ότι καταλαβαίνετε τη σημασία τ</w:t>
      </w:r>
      <w:r w:rsidRPr="002856AF">
        <w:rPr>
          <w:rFonts w:eastAsia="Times New Roman"/>
          <w:szCs w:val="24"/>
        </w:rPr>
        <w:t xml:space="preserve">ης, ιδιαίτερα στις παρούσες πολύ δύσκολες οικονομικοκοινωνικές συνθήκες. </w:t>
      </w:r>
    </w:p>
    <w:p w14:paraId="21181EB8" w14:textId="77777777" w:rsidR="000E1C16" w:rsidRDefault="00D27C3B">
      <w:pPr>
        <w:rPr>
          <w:rFonts w:eastAsia="Times New Roman"/>
          <w:szCs w:val="24"/>
        </w:rPr>
      </w:pPr>
      <w:r w:rsidRPr="00FB5885">
        <w:rPr>
          <w:rFonts w:eastAsia="Times New Roman"/>
          <w:szCs w:val="24"/>
        </w:rPr>
        <w:t>Η δεύτερη τροπολογία-προσθήκη έχει να κάνει με ένα ζήτημα, το οποίο έχουν θέσει π</w:t>
      </w:r>
      <w:r w:rsidRPr="00822C3A">
        <w:rPr>
          <w:rFonts w:eastAsia="Times New Roman"/>
          <w:szCs w:val="24"/>
        </w:rPr>
        <w:t xml:space="preserve">άρα πολλοί εκ των συναδέλφων, την ανάγκη καταβολής των δαπανών για τη μεταφορά των μαθητών δημοτικών σχολείων έως τη σύναψη της σύμβασης, λόγω ματαίωσης των διαγωνισμών για οποιονδήποτε λόγο, εφόσον έχει ακολουθήσει η επαναπροκήρυξη των διαγωνισμών αυτών. </w:t>
      </w:r>
      <w:r w:rsidRPr="00FB5885">
        <w:rPr>
          <w:rFonts w:eastAsia="Times New Roman"/>
          <w:szCs w:val="24"/>
        </w:rPr>
        <w:t>Οι σχετικοί νόμοι είναι ο ν.</w:t>
      </w:r>
      <w:r w:rsidRPr="00F67D51">
        <w:rPr>
          <w:rFonts w:eastAsia="Times New Roman"/>
          <w:szCs w:val="24"/>
        </w:rPr>
        <w:t>4350/2015, όπως τροποποιήθηκε και με τον σχετικά πρόσφατο ν.</w:t>
      </w:r>
      <w:r w:rsidRPr="00711B79">
        <w:rPr>
          <w:rFonts w:eastAsia="Times New Roman"/>
          <w:szCs w:val="24"/>
        </w:rPr>
        <w:t>4369/2016.</w:t>
      </w:r>
    </w:p>
    <w:p w14:paraId="21181EB9" w14:textId="77777777" w:rsidR="000E1C16" w:rsidRDefault="00D27C3B">
      <w:pPr>
        <w:rPr>
          <w:rFonts w:eastAsia="Times New Roman"/>
          <w:szCs w:val="24"/>
        </w:rPr>
      </w:pPr>
      <w:r w:rsidRPr="00875107">
        <w:rPr>
          <w:rFonts w:eastAsia="Times New Roman"/>
          <w:szCs w:val="24"/>
        </w:rPr>
        <w:t>Προσπαθούμε, δηλαδή, με αυτήν την παρέμβαση να μπορούμε καλύψουμε με απόφαση φυσικά του περιφερειάρχη, όχι έτσι γενικά και αόριστα, τις περιπτώσεις που υπάρχ</w:t>
      </w:r>
      <w:r w:rsidRPr="00875107">
        <w:rPr>
          <w:rFonts w:eastAsia="Times New Roman"/>
          <w:szCs w:val="24"/>
        </w:rPr>
        <w:t>ει δυ</w:t>
      </w:r>
      <w:r w:rsidRPr="00B8113B">
        <w:rPr>
          <w:rFonts w:eastAsia="Times New Roman"/>
          <w:szCs w:val="24"/>
        </w:rPr>
        <w:t>σκολία στην κάλυψη αυτών των δαπανών για τη μεταφορά των μαθητών των δημόσιων σχολείων για την περίοδο 2015-2016.</w:t>
      </w:r>
    </w:p>
    <w:p w14:paraId="21181EBA" w14:textId="77777777" w:rsidR="000E1C16" w:rsidRDefault="00D27C3B">
      <w:pPr>
        <w:rPr>
          <w:rFonts w:eastAsia="Times New Roman"/>
          <w:szCs w:val="24"/>
        </w:rPr>
      </w:pPr>
      <w:r w:rsidRPr="002856AF">
        <w:rPr>
          <w:rFonts w:eastAsia="Times New Roman"/>
          <w:szCs w:val="24"/>
        </w:rPr>
        <w:t xml:space="preserve">Και η τρίτη τροπολογία νομίζω ότι είναι μία λογική παρέμβαση και πιστεύω ότι μπορεί να τύχει γενικότερης αποδοχής. </w:t>
      </w:r>
    </w:p>
    <w:p w14:paraId="21181EBB" w14:textId="77777777" w:rsidR="000E1C16" w:rsidRDefault="00D27C3B">
      <w:pPr>
        <w:rPr>
          <w:rFonts w:eastAsia="Times New Roman"/>
          <w:szCs w:val="24"/>
        </w:rPr>
      </w:pPr>
      <w:r w:rsidRPr="00290251">
        <w:rPr>
          <w:rFonts w:eastAsia="Times New Roman"/>
          <w:szCs w:val="24"/>
        </w:rPr>
        <w:t>Η τρίτη παράγραφ</w:t>
      </w:r>
      <w:r w:rsidRPr="001C1443">
        <w:rPr>
          <w:rFonts w:eastAsia="Times New Roman"/>
          <w:szCs w:val="24"/>
        </w:rPr>
        <w:t>ος εί</w:t>
      </w:r>
      <w:r w:rsidRPr="001C1443">
        <w:rPr>
          <w:rFonts w:eastAsia="Times New Roman"/>
          <w:szCs w:val="24"/>
        </w:rPr>
        <w:t>ναι και αυτή μία εξαίρεση για το τρέχον έτος και μόνον.</w:t>
      </w:r>
    </w:p>
    <w:p w14:paraId="21181EBC" w14:textId="77777777" w:rsidR="000E1C16" w:rsidRDefault="00D27C3B">
      <w:pPr>
        <w:rPr>
          <w:rFonts w:eastAsia="Times New Roman"/>
          <w:szCs w:val="24"/>
        </w:rPr>
      </w:pPr>
      <w:r w:rsidRPr="005057D7">
        <w:rPr>
          <w:rFonts w:eastAsia="Times New Roman"/>
          <w:szCs w:val="24"/>
        </w:rPr>
        <w:t>Τι συνέβη στο τρέχον έτος; Υπήρξαν περιπτώσεις προσωπικού που, ενώ παρετάθη</w:t>
      </w:r>
      <w:r w:rsidRPr="00DF4CB9">
        <w:rPr>
          <w:rFonts w:eastAsia="Times New Roman"/>
          <w:szCs w:val="24"/>
        </w:rPr>
        <w:t>σαν οι συμβάσεις που είχαν οι εργαζόμενοι αυτοί, το τελευταίο σχετικό διάστημα, εξαιτίας και των δυσκολιών που υπάρχουν και τ</w:t>
      </w:r>
      <w:r w:rsidRPr="00DF4CB9">
        <w:rPr>
          <w:rFonts w:eastAsia="Times New Roman"/>
          <w:szCs w:val="24"/>
        </w:rPr>
        <w:t>ης ανάγκης να έχεις τα χρήματα για να μπορείς να κάνεις κάποιες παρατάσεις στις συμβάσεις μιας ορισμένης κατηγορίας προσωπικού –καθ</w:t>
      </w:r>
      <w:r w:rsidRPr="006679F9">
        <w:rPr>
          <w:rFonts w:eastAsia="Times New Roman"/>
          <w:szCs w:val="24"/>
        </w:rPr>
        <w:t>αριότητας κ.λπ.-, ενδιάμεσα οι δήμοι, ίσως επειδή ήταν και πολύ νοικοκύρηδες, είχαν φροντίσει να επαναπροκηρύξουν καινούργιες</w:t>
      </w:r>
      <w:r w:rsidRPr="006679F9">
        <w:rPr>
          <w:rFonts w:eastAsia="Times New Roman"/>
          <w:szCs w:val="24"/>
        </w:rPr>
        <w:t xml:space="preserve"> θέσεις, με αποτέλεσμα να έχουν να καλύψουν, εφόσον έγιναν και οι παρατάσεις των συμβάσεων, διπλάσιο αριθμό από τους εργαζομένους τ</w:t>
      </w:r>
      <w:r w:rsidRPr="00B24C18">
        <w:rPr>
          <w:rFonts w:eastAsia="Times New Roman"/>
          <w:szCs w:val="24"/>
        </w:rPr>
        <w:t>ους. Έτσι, πολλές φορές σε αυτές τις περιπτώσεις τα ανταποδοτικά τέλη, τα έσοδα της ανταποδοτικής υπηρεσίας, με τα οποία καλύ</w:t>
      </w:r>
      <w:r w:rsidRPr="00B24C18">
        <w:rPr>
          <w:rFonts w:eastAsia="Times New Roman"/>
          <w:szCs w:val="24"/>
        </w:rPr>
        <w:t>πτεται η δαπάνη της πληρωμής του προσωπικού, να μην επαρκούν για την κάλυψη αυτών των δαπανών.</w:t>
      </w:r>
    </w:p>
    <w:p w14:paraId="21181EBD" w14:textId="77777777" w:rsidR="000E1C16" w:rsidRDefault="00D27C3B">
      <w:pPr>
        <w:rPr>
          <w:rFonts w:eastAsia="Times New Roman"/>
          <w:szCs w:val="24"/>
        </w:rPr>
      </w:pPr>
      <w:r w:rsidRPr="00274889">
        <w:rPr>
          <w:rFonts w:eastAsia="Times New Roman"/>
          <w:szCs w:val="24"/>
        </w:rPr>
        <w:t>Με αυτήν την έννοια, ειδικά για του</w:t>
      </w:r>
      <w:r w:rsidRPr="002856AF">
        <w:rPr>
          <w:rFonts w:eastAsia="Times New Roman"/>
          <w:szCs w:val="24"/>
        </w:rPr>
        <w:t>ς δήμους, τους οργανισμούς τοπικής αυτοδιοίκησης πρώτου βαθμού, εφόσον -λέω και πάλι- τα έσοδα της ανταποδοτικής δαπάνης δεν ε</w:t>
      </w:r>
      <w:r w:rsidRPr="002856AF">
        <w:rPr>
          <w:rFonts w:eastAsia="Times New Roman"/>
          <w:szCs w:val="24"/>
        </w:rPr>
        <w:t>παρκούν για την κάλυψη της μισθοδοσίας, αλλά και των ασφαλιστικών εισ</w:t>
      </w:r>
      <w:r w:rsidRPr="00D676BB">
        <w:rPr>
          <w:rFonts w:eastAsia="Times New Roman"/>
          <w:szCs w:val="24"/>
        </w:rPr>
        <w:t>φορών του συγκεκριμένου προσωπικού, αυτές δύναται –δεν πρό</w:t>
      </w:r>
      <w:r w:rsidRPr="005117C9">
        <w:rPr>
          <w:rFonts w:eastAsia="Times New Roman"/>
          <w:szCs w:val="24"/>
        </w:rPr>
        <w:t xml:space="preserve">κειται για κάποια ιδιαίτερη δαπάνη ή επιβάρυνση- να καλύπτονται για το τρέχον και μόνο οικονομικό έτος από κάθε είδους γενικά </w:t>
      </w:r>
      <w:r w:rsidRPr="00B87D66">
        <w:rPr>
          <w:rFonts w:eastAsia="Times New Roman"/>
          <w:szCs w:val="24"/>
        </w:rPr>
        <w:t>και</w:t>
      </w:r>
      <w:r w:rsidRPr="00B87D66">
        <w:rPr>
          <w:rFonts w:eastAsia="Times New Roman"/>
          <w:szCs w:val="24"/>
        </w:rPr>
        <w:t xml:space="preserve"> μη προοριζόμενα για την κάλυψη συγκεκριμένης δαπάνης έσοδά τους. Αυτά είχα να πω.</w:t>
      </w:r>
    </w:p>
    <w:p w14:paraId="21181EBE" w14:textId="77777777" w:rsidR="000E1C16" w:rsidRDefault="00D27C3B">
      <w:pPr>
        <w:rPr>
          <w:rFonts w:eastAsia="Times New Roman"/>
          <w:szCs w:val="24"/>
        </w:rPr>
      </w:pPr>
      <w:r w:rsidRPr="002856AF">
        <w:rPr>
          <w:rFonts w:eastAsia="Times New Roman"/>
          <w:szCs w:val="24"/>
        </w:rPr>
        <w:t>Ευχαριστώ πολύ.</w:t>
      </w:r>
    </w:p>
    <w:p w14:paraId="21181EBF" w14:textId="77777777" w:rsidR="000E1C16" w:rsidRDefault="00D27C3B">
      <w:pPr>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Ο Πρόεδρος της Ένωσης Κεντρώων, ο κ. Λεβέντης έχει τον λόγο για δεκαπέντε λεπτά. </w:t>
      </w:r>
    </w:p>
    <w:p w14:paraId="21181EC0" w14:textId="77777777" w:rsidR="000E1C16" w:rsidRDefault="00D27C3B">
      <w:pPr>
        <w:rPr>
          <w:rFonts w:eastAsia="Times New Roman"/>
          <w:szCs w:val="24"/>
        </w:rPr>
      </w:pPr>
      <w:r w:rsidRPr="002856AF">
        <w:rPr>
          <w:rFonts w:eastAsia="Times New Roman"/>
          <w:szCs w:val="24"/>
        </w:rPr>
        <w:t>Μπορεί και να μην τα χρειαστείτε, κύριε Πρ</w:t>
      </w:r>
      <w:r w:rsidRPr="002856AF">
        <w:rPr>
          <w:rFonts w:eastAsia="Times New Roman"/>
          <w:szCs w:val="24"/>
        </w:rPr>
        <w:t xml:space="preserve">όεδρε. </w:t>
      </w:r>
    </w:p>
    <w:p w14:paraId="21181EC1" w14:textId="77777777" w:rsidR="000E1C16" w:rsidRDefault="00D27C3B">
      <w:pPr>
        <w:rPr>
          <w:rFonts w:eastAsia="Times New Roman"/>
          <w:szCs w:val="24"/>
        </w:rPr>
      </w:pPr>
      <w:r w:rsidRPr="002856AF">
        <w:rPr>
          <w:rFonts w:eastAsia="Times New Roman"/>
          <w:b/>
          <w:szCs w:val="24"/>
        </w:rPr>
        <w:t xml:space="preserve">ΒΑΣΙΛΗΣ ΛΕΒΕΝΤΗΣ (Πρόεδρος της Ένωσης Κεντρώων): </w:t>
      </w:r>
      <w:r w:rsidRPr="002856AF">
        <w:rPr>
          <w:rFonts w:eastAsia="Times New Roman"/>
          <w:szCs w:val="24"/>
        </w:rPr>
        <w:t>Θεού θέλοντος.</w:t>
      </w:r>
    </w:p>
    <w:p w14:paraId="21181EC2" w14:textId="77777777" w:rsidR="000E1C16" w:rsidRDefault="00D27C3B">
      <w:pPr>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Παρ’ ότι Μεσσήνιος, λακωνικά θα συμπεριφερθείτε!</w:t>
      </w:r>
    </w:p>
    <w:p w14:paraId="21181EC3" w14:textId="77777777" w:rsidR="000E1C16" w:rsidRDefault="00D27C3B">
      <w:pPr>
        <w:rPr>
          <w:rFonts w:eastAsia="Times New Roman"/>
          <w:szCs w:val="24"/>
        </w:rPr>
      </w:pPr>
      <w:r w:rsidRPr="002856AF">
        <w:rPr>
          <w:rFonts w:eastAsia="Times New Roman"/>
          <w:b/>
          <w:szCs w:val="24"/>
        </w:rPr>
        <w:t xml:space="preserve">ΒΑΣΙΛΗΣ ΛΕΒΕΝΤΗΣ (Πρόεδρος της Ένωσης Κεντρώων): </w:t>
      </w:r>
      <w:r w:rsidRPr="002856AF">
        <w:rPr>
          <w:rFonts w:eastAsia="Times New Roman"/>
          <w:szCs w:val="24"/>
        </w:rPr>
        <w:t>Καλησπέρα, κύριε Πρόεδρε.</w:t>
      </w:r>
    </w:p>
    <w:p w14:paraId="21181EC4" w14:textId="77777777" w:rsidR="000E1C16" w:rsidRDefault="00D27C3B">
      <w:pPr>
        <w:rPr>
          <w:rFonts w:eastAsia="Times New Roman"/>
          <w:szCs w:val="24"/>
        </w:rPr>
      </w:pPr>
      <w:r w:rsidRPr="002856AF">
        <w:rPr>
          <w:rFonts w:eastAsia="Times New Roman"/>
          <w:szCs w:val="24"/>
        </w:rPr>
        <w:t xml:space="preserve">Κυρίες και κύριοι συνάδελφοι, μιλάω λίγο πρόωρα, γιατί αποχωρώ για κάποιο επαρχιακό διαμέρισμα της χώρας. </w:t>
      </w:r>
    </w:p>
    <w:p w14:paraId="21181EC5" w14:textId="77777777" w:rsidR="000E1C16" w:rsidRDefault="00D27C3B">
      <w:pPr>
        <w:rPr>
          <w:rFonts w:eastAsia="Times New Roman"/>
          <w:szCs w:val="24"/>
        </w:rPr>
      </w:pPr>
      <w:r w:rsidRPr="002856AF">
        <w:rPr>
          <w:rFonts w:eastAsia="Times New Roman"/>
          <w:szCs w:val="24"/>
        </w:rPr>
        <w:t xml:space="preserve">Θα αναφερθώ σε ένα γεγονός. Την ημέρα του Πάσχα, κάθε χρόνο, συνηθίζουν οι πολιτικοί αρχηγοί και πηγαίνουν σε διάφορα στρατόπεδα. Ρώτησα, λοιπόν, να </w:t>
      </w:r>
      <w:r w:rsidRPr="002856AF">
        <w:rPr>
          <w:rFonts w:eastAsia="Times New Roman"/>
          <w:szCs w:val="24"/>
        </w:rPr>
        <w:t>δω πού πάει ο Πρωθυπουργός, πού πάει ο Πρόεδρος της Δημοκρατίας, πού πάνε οι διάφοροι. Μου ελέχθη ότι θα πάει ο κ. Καμμένος με τον κύριο Πρωθυπουργό, αλλά δεν μπορούν να πάνε οι άλλοι αρχηγοί. Λέω «δεν το κατάλαβα, τι είναι αυτό;». Μου είπαν «θα πάνε σε μί</w:t>
      </w:r>
      <w:r w:rsidRPr="002856AF">
        <w:rPr>
          <w:rFonts w:eastAsia="Times New Roman"/>
          <w:szCs w:val="24"/>
        </w:rPr>
        <w:t>α φρεγάτα, η οποία είναι σκοπούν και είναι δώδεκα μίλια από την ακτή». Λέω «τι είναι αυτά τα πράγματα;».</w:t>
      </w:r>
    </w:p>
    <w:p w14:paraId="21181EC6" w14:textId="77777777" w:rsidR="000E1C16" w:rsidRDefault="00D27C3B">
      <w:pPr>
        <w:rPr>
          <w:rFonts w:eastAsia="Times New Roman"/>
          <w:szCs w:val="24"/>
        </w:rPr>
      </w:pPr>
      <w:r w:rsidRPr="002856AF">
        <w:rPr>
          <w:rFonts w:eastAsia="Times New Roman"/>
          <w:szCs w:val="24"/>
        </w:rPr>
        <w:t>Βλέπω και τον Μητσοτάκη στον Επιτάφιο και λέω «μήπως μου έκρυψαν τίποτα», σκύβω και του λέω «είσαι καλεσμένος πουθενά την ημέρα του Πάσχα;». Μου λέει «</w:t>
      </w:r>
      <w:r w:rsidRPr="002856AF">
        <w:rPr>
          <w:rFonts w:eastAsia="Times New Roman"/>
          <w:szCs w:val="24"/>
        </w:rPr>
        <w:t>Όχι, κύριε Πρόεδρε, το κάνουν πριβέ ο Καμμένος με τον κ. Τσίπρα και δεν κάλεσαν κανένα άλλο κόμμα». Πήγε εκεί ο Πρωθυπουργός και έλεγε προς τους στρατιωτικούς, σε κάποιον του Ναυτικού που επιτηρούσε στις Οινούσσες «είμαστε στο πλευρό σας, σας εμπιστευόμεθα</w:t>
      </w:r>
      <w:r w:rsidRPr="002856AF">
        <w:rPr>
          <w:rFonts w:eastAsia="Times New Roman"/>
          <w:szCs w:val="24"/>
        </w:rPr>
        <w:t xml:space="preserve">, σας θεωρούμε φρουρούς του έθνους» και την ίδια ώρα η Τουρκία έκανε περιπάτους. </w:t>
      </w:r>
    </w:p>
    <w:p w14:paraId="21181EC7" w14:textId="77777777" w:rsidR="000E1C16" w:rsidRDefault="00D27C3B">
      <w:pPr>
        <w:rPr>
          <w:rFonts w:eastAsia="Times New Roman"/>
          <w:szCs w:val="24"/>
        </w:rPr>
      </w:pPr>
      <w:r w:rsidRPr="002856AF">
        <w:rPr>
          <w:rFonts w:eastAsia="Times New Roman"/>
          <w:szCs w:val="24"/>
        </w:rPr>
        <w:t>Ο κ. Καμμένος μου έκανε ενημέρωση στο Υπουργείο Αμύνης. Μου έδειχνε τις αποφάσεις του ΝΑΤΟ και μου είπε ότι καλύπτεται η Ελλάδα. Του είπα «πριν αλέκτωρ λαλήσει, θα διαψευστεί</w:t>
      </w:r>
      <w:r w:rsidRPr="002856AF">
        <w:rPr>
          <w:rFonts w:eastAsia="Times New Roman"/>
          <w:szCs w:val="24"/>
        </w:rPr>
        <w:t xml:space="preserve">ς», διότι οι Τούρκοι έχουν άλλες απόψεις. Οι Τούρκοι, το Καστελόριζο δεν το θεωρούν Δωδεκάνησα. Θεωρούν ότι τα Δωδεκάνησα δεν πρέπει να είναι στρατιωτικοποιημένα. Το </w:t>
      </w:r>
      <w:r w:rsidRPr="002856AF">
        <w:rPr>
          <w:rFonts w:eastAsia="Times New Roman"/>
          <w:szCs w:val="24"/>
          <w:lang w:val="en-GB"/>
        </w:rPr>
        <w:t>FIR</w:t>
      </w:r>
      <w:r w:rsidRPr="002856AF">
        <w:rPr>
          <w:rFonts w:eastAsia="Times New Roman"/>
          <w:szCs w:val="24"/>
        </w:rPr>
        <w:t xml:space="preserve"> Αθηνών δεν το σέβονται και δεν αναφέρουν τις πτήσεις τους. Τα χωρικά ύδατα, επίσης. </w:t>
      </w:r>
    </w:p>
    <w:p w14:paraId="21181EC8" w14:textId="77777777" w:rsidR="000E1C16" w:rsidRDefault="00D27C3B">
      <w:pPr>
        <w:rPr>
          <w:rFonts w:eastAsia="Times New Roman"/>
          <w:szCs w:val="24"/>
        </w:rPr>
      </w:pPr>
      <w:r w:rsidRPr="002856AF">
        <w:rPr>
          <w:rFonts w:eastAsia="Times New Roman"/>
          <w:szCs w:val="24"/>
        </w:rPr>
        <w:t>Β</w:t>
      </w:r>
      <w:r w:rsidRPr="002856AF">
        <w:rPr>
          <w:rFonts w:eastAsia="Times New Roman"/>
          <w:szCs w:val="24"/>
        </w:rPr>
        <w:t>λέπω μία τρομακτική επιπολαιότητα. Στο Συμβούλιο Αρχηγών είχα παρακαλέσει τον κ. Τσίπρα να μην πάει στη Σμύρνη, να μη συζητήσει με τους Τούρκους σε διμερείς συζητήσεις. Γιατί τι κάνουν οι Τούρκοι; Λένε ότι τα μέτρα είναι οικοδόμηση εμπιστοσύνης και βρίσκου</w:t>
      </w:r>
      <w:r w:rsidRPr="002856AF">
        <w:rPr>
          <w:rFonts w:eastAsia="Times New Roman"/>
          <w:szCs w:val="24"/>
        </w:rPr>
        <w:t xml:space="preserve">ν την ευκαιρία και βγάζουν την ατζέντα των λεγομένων από αυτούς διαφορών. Τι είναι οι διαφορές τους; «Μην επεκτείνετε τα χωρικά σας ύδατα, το </w:t>
      </w:r>
      <w:r w:rsidRPr="002856AF">
        <w:rPr>
          <w:rFonts w:eastAsia="Times New Roman"/>
          <w:szCs w:val="24"/>
          <w:lang w:val="en-GB"/>
        </w:rPr>
        <w:t>FIR</w:t>
      </w:r>
      <w:r w:rsidRPr="002856AF">
        <w:rPr>
          <w:rFonts w:eastAsia="Times New Roman"/>
          <w:szCs w:val="24"/>
        </w:rPr>
        <w:t xml:space="preserve"> Αθηνών δεν το αναγνωρίζουμε, τα νησιά δεν έχουν υφαλοκρηπίδα», αυτές είναι οι θέσεις των Τούρκων.</w:t>
      </w:r>
    </w:p>
    <w:p w14:paraId="21181EC9" w14:textId="77777777" w:rsidR="000E1C16" w:rsidRDefault="00D27C3B">
      <w:pPr>
        <w:rPr>
          <w:rFonts w:eastAsia="Times New Roman"/>
          <w:szCs w:val="24"/>
        </w:rPr>
      </w:pPr>
      <w:r w:rsidRPr="002856AF">
        <w:rPr>
          <w:rFonts w:eastAsia="Times New Roman"/>
          <w:szCs w:val="24"/>
        </w:rPr>
        <w:t>Είχα προειδο</w:t>
      </w:r>
      <w:r w:rsidRPr="002856AF">
        <w:rPr>
          <w:rFonts w:eastAsia="Times New Roman"/>
          <w:szCs w:val="24"/>
        </w:rPr>
        <w:t>ποιήσει τον κύριο Πρωθυπουργό να μην πάει και τις διαπραγματεύσεις για το προσφυγικό και όλα τα άλλα ζητήματα να τις κάνει η Ευρωπαϊκή Ένωση με την Τουρκία, αφού είμαστε μέλη της Ευρωπαϊκής Ένωσης. Ο κύριος Πρωθυπουργός πήγε κανονικότατα και άκουσε από πλε</w:t>
      </w:r>
      <w:r w:rsidRPr="002856AF">
        <w:rPr>
          <w:rFonts w:eastAsia="Times New Roman"/>
          <w:szCs w:val="24"/>
        </w:rPr>
        <w:t>υράς αντιστοίχου Πρωθυπουργού της Τουρκίας αυτά τα πράγματα, ότι το Καστελόριζο είναι έτσι, τα Δωδεκάνησα είναι έτσι, ωραία και καλά.</w:t>
      </w:r>
    </w:p>
    <w:p w14:paraId="21181ECA" w14:textId="77777777" w:rsidR="000E1C16" w:rsidRDefault="00D27C3B">
      <w:pPr>
        <w:rPr>
          <w:rFonts w:eastAsia="Times New Roman"/>
          <w:szCs w:val="24"/>
        </w:rPr>
      </w:pPr>
      <w:r w:rsidRPr="002856AF">
        <w:rPr>
          <w:rFonts w:eastAsia="Times New Roman"/>
          <w:szCs w:val="24"/>
        </w:rPr>
        <w:t>Ξέρετε οι Τούρκοι γιατί το κάνουν αυτό; Για να έχουν τα πρακτικά αυτών των συνομιλιών. Θα τα έχουν αν ποτέ το θέμα πάει στ</w:t>
      </w:r>
      <w:r w:rsidRPr="002856AF">
        <w:rPr>
          <w:rFonts w:eastAsia="Times New Roman"/>
          <w:szCs w:val="24"/>
        </w:rPr>
        <w:t xml:space="preserve">η Χάγη –αλλά όπου και να πάει το θέμα- ως στοιχεία ότι κατ’ επανάληψη έθεσαν το θέμα ενώπιον της επίσημης </w:t>
      </w:r>
      <w:r w:rsidRPr="002856AF">
        <w:rPr>
          <w:rFonts w:eastAsia="Times New Roman"/>
          <w:szCs w:val="24"/>
        </w:rPr>
        <w:t>ελληνικής αντιπροσωπείας</w:t>
      </w:r>
      <w:r w:rsidRPr="002856AF">
        <w:rPr>
          <w:rFonts w:eastAsia="Times New Roman"/>
          <w:szCs w:val="24"/>
        </w:rPr>
        <w:t xml:space="preserve">, ενώ αν πήγαινε η Ευρωπαϊκή Ένωση δεν θα είχαν τέτοια έγγραφα. </w:t>
      </w:r>
    </w:p>
    <w:p w14:paraId="21181ECB" w14:textId="77777777" w:rsidR="000E1C16" w:rsidRDefault="00D27C3B">
      <w:pPr>
        <w:rPr>
          <w:rFonts w:eastAsia="Times New Roman"/>
          <w:szCs w:val="24"/>
        </w:rPr>
      </w:pPr>
      <w:r w:rsidRPr="002856AF">
        <w:rPr>
          <w:rFonts w:eastAsia="Times New Roman"/>
          <w:szCs w:val="24"/>
        </w:rPr>
        <w:t>Πάλι ο κύριος Πρωθυπουργός δεν με άκουσε και έκανε του κεφαλι</w:t>
      </w:r>
      <w:r w:rsidRPr="002856AF">
        <w:rPr>
          <w:rFonts w:eastAsia="Times New Roman"/>
          <w:szCs w:val="24"/>
        </w:rPr>
        <w:t>ού του. Έχει δικαίωμα να κάνει ό,τι θέλει ο Πρωθυπουργός. Δεν έχει πρόβλημα. Πρωθυπουργός είναι, ό,τι θέλει κάνει, ειδικά όταν δεν σέβεται ούτε τη Βουλή ούτε τίποτα.</w:t>
      </w:r>
    </w:p>
    <w:p w14:paraId="21181ECC" w14:textId="77777777" w:rsidR="000E1C16" w:rsidRDefault="00D27C3B">
      <w:pPr>
        <w:rPr>
          <w:rFonts w:eastAsia="Times New Roman"/>
          <w:szCs w:val="24"/>
        </w:rPr>
      </w:pPr>
      <w:r w:rsidRPr="002856AF">
        <w:rPr>
          <w:rFonts w:eastAsia="Times New Roman"/>
          <w:szCs w:val="24"/>
        </w:rPr>
        <w:t>Άλλο λέω τώρα. Βλέπω τη μία αποτυχία να διαδέχεται την άλλη. Βλέπω την Ελλάδα να είναι πρα</w:t>
      </w:r>
      <w:r w:rsidRPr="002856AF">
        <w:rPr>
          <w:rFonts w:eastAsia="Times New Roman"/>
          <w:szCs w:val="24"/>
        </w:rPr>
        <w:t xml:space="preserve">γματικά ένα πυροβολημένο και βομβαρδιζόμενο κτήριο από παντού. Δεν υπάρχει σταθερότητα σε τίποτα. </w:t>
      </w:r>
    </w:p>
    <w:p w14:paraId="21181ECD" w14:textId="77777777" w:rsidR="000E1C16" w:rsidRDefault="00D27C3B">
      <w:pPr>
        <w:rPr>
          <w:rFonts w:eastAsia="Times New Roman"/>
          <w:szCs w:val="24"/>
        </w:rPr>
      </w:pPr>
      <w:r w:rsidRPr="002856AF">
        <w:rPr>
          <w:rFonts w:eastAsia="Times New Roman"/>
          <w:szCs w:val="24"/>
        </w:rPr>
        <w:t>Όμως, αυτό το πράγμα της φρεγάτας, πριβέ γιορτή για το Πάσχα και όλα τα άλλα κόμματα απ’ έξω, θα σας πω την αλήθεια, εμένα που μυρίζει εκλογές, γιατί έτσι ακ</w:t>
      </w:r>
      <w:r w:rsidRPr="002856AF">
        <w:rPr>
          <w:rFonts w:eastAsia="Times New Roman"/>
          <w:szCs w:val="24"/>
        </w:rPr>
        <w:t xml:space="preserve">ριβώς συμπεριφερόταν ο Καραμανλής το 2009. Δεν δεχόταν κανέναν επί μία εβδομάδα. Συζητιόταν ότι μπορεί να γίνουν δυο-τρία πράγματα και τελικώς έγιναν οι εκλογές. </w:t>
      </w:r>
    </w:p>
    <w:p w14:paraId="21181ECE" w14:textId="77777777" w:rsidR="000E1C16" w:rsidRDefault="00D27C3B">
      <w:pPr>
        <w:rPr>
          <w:rFonts w:eastAsia="Times New Roman"/>
          <w:szCs w:val="24"/>
        </w:rPr>
      </w:pPr>
      <w:r w:rsidRPr="002856AF">
        <w:rPr>
          <w:rFonts w:eastAsia="Times New Roman"/>
          <w:szCs w:val="24"/>
        </w:rPr>
        <w:t>Αυτή είναι η άποψή μου. Να την ακούσει η Αντιπροσωπεία, να καταγραφεί η άποψη, γιατί το Σαββα</w:t>
      </w:r>
      <w:r w:rsidRPr="002856AF">
        <w:rPr>
          <w:rFonts w:eastAsia="Times New Roman"/>
          <w:szCs w:val="24"/>
        </w:rPr>
        <w:t>τοκύριακο θα κληθούμε να ψηφίσουμε κάποια νομοσχέδια, τα οποία δεν είναι προϊόν συμφωνίας με τα τεχνικά κλιμάκια των θεσμών, όπερ σημαίνει «μονομερείς ενέργειες». Έτσι δεν είναι; Τελικώς, δηλαδή, αφού μιλούσαμε επί μέρες, επί βδομάδες, επί μήνες, τα νομοσχ</w:t>
      </w:r>
      <w:r w:rsidRPr="002856AF">
        <w:rPr>
          <w:rFonts w:eastAsia="Times New Roman"/>
          <w:szCs w:val="24"/>
        </w:rPr>
        <w:t xml:space="preserve">έδια που θα ψηφίσει το Σαββατοκύριακο η Βουλή θα είναι μονομερείς ενέργειες. </w:t>
      </w:r>
    </w:p>
    <w:p w14:paraId="21181ECF" w14:textId="77777777" w:rsidR="000E1C16" w:rsidRDefault="00D27C3B">
      <w:pPr>
        <w:rPr>
          <w:rFonts w:eastAsia="Times New Roman"/>
          <w:szCs w:val="24"/>
        </w:rPr>
      </w:pPr>
      <w:r w:rsidRPr="002856AF">
        <w:rPr>
          <w:rFonts w:eastAsia="Times New Roman"/>
          <w:szCs w:val="24"/>
        </w:rPr>
        <w:t>Από εκεί και πέρα, θα δούμε βέβαια και οι Ευρωπαίοι τι θα κάνουν, αν θα φοβηθούν τον κ. Τσίπρα και θα του πουν «πάρτε τα λεφτά, χριστιανέ μου, σας θέλουμε οπωσδήποτε στην Ευρώπη»</w:t>
      </w:r>
      <w:r w:rsidRPr="002856AF">
        <w:rPr>
          <w:rFonts w:eastAsia="Times New Roman"/>
          <w:szCs w:val="24"/>
        </w:rPr>
        <w:t xml:space="preserve"> ή αν θα έχουμε πάλι διλήμματα. Θα το δούμε. Κοντός ψαλμός αλληλούια. Μην ανησυχείτε. </w:t>
      </w:r>
    </w:p>
    <w:p w14:paraId="21181ED0" w14:textId="77777777" w:rsidR="000E1C16" w:rsidRDefault="00D27C3B">
      <w:pPr>
        <w:rPr>
          <w:rFonts w:eastAsia="Times New Roman"/>
          <w:szCs w:val="24"/>
        </w:rPr>
      </w:pPr>
      <w:r w:rsidRPr="002856AF">
        <w:rPr>
          <w:rFonts w:eastAsia="Times New Roman"/>
          <w:szCs w:val="24"/>
        </w:rPr>
        <w:t>Όταν ένα κράτος είναι σε μια διαπραγμάτευση και χωρίς να έχει τελειώσει, την ψηφίζει στη Βουλή, τι είναι αυτό; Είναι σεβασμός της άλλης πλευράς; Είναι καλοπιστία; Τι είν</w:t>
      </w:r>
      <w:r w:rsidRPr="002856AF">
        <w:rPr>
          <w:rFonts w:eastAsia="Times New Roman"/>
          <w:szCs w:val="24"/>
        </w:rPr>
        <w:t>αι αυτό; Εσείς θα το κρίνετε.</w:t>
      </w:r>
    </w:p>
    <w:p w14:paraId="21181ED1" w14:textId="77777777" w:rsidR="000E1C16" w:rsidRDefault="00D27C3B">
      <w:pPr>
        <w:rPr>
          <w:rFonts w:eastAsia="Times New Roman"/>
          <w:szCs w:val="24"/>
        </w:rPr>
      </w:pPr>
      <w:r w:rsidRPr="002856AF">
        <w:rPr>
          <w:rFonts w:eastAsia="Times New Roman"/>
          <w:szCs w:val="24"/>
        </w:rPr>
        <w:t>Θέλω να πω και κάτι άλλο το οποίο έκρινα σημαντικό. Βρέθηκα στο Άργος και μίλησε εκεί ενώπιόν μου ο κύριος Πρόεδρος της Δημοκρατίας, τον οποίο σέβομαι, γιατί είναι και φίλος του καθηγητή αδελφού μου και έχουμε παλαιά φιλία. Εί</w:t>
      </w:r>
      <w:r w:rsidRPr="002856AF">
        <w:rPr>
          <w:rFonts w:eastAsia="Times New Roman"/>
          <w:szCs w:val="24"/>
        </w:rPr>
        <w:t xml:space="preserve">πε, όμως, δύο πράγματα. </w:t>
      </w:r>
    </w:p>
    <w:p w14:paraId="21181ED2" w14:textId="77777777" w:rsidR="000E1C16" w:rsidRDefault="00D27C3B">
      <w:pPr>
        <w:rPr>
          <w:rFonts w:eastAsia="Times New Roman"/>
          <w:szCs w:val="24"/>
        </w:rPr>
      </w:pPr>
      <w:r w:rsidRPr="002856AF">
        <w:rPr>
          <w:rFonts w:eastAsia="Times New Roman"/>
          <w:szCs w:val="24"/>
        </w:rPr>
        <w:t>Το ένα, το οποίο τόνισε η Νέα Δημοκρατία, δεν το βρίσκω τόσο σημαντικό, γιατί δεν διάβαζε κείμενο. Θέλοντας να τονίσει την αξία του ανθρώπου έναντι της ύλης, έναντι των υλικών απολαβών, έκανε το λάθος και αντί της φράσης «υλικών απολαβών», χρησιμοποίησε τη</w:t>
      </w:r>
      <w:r w:rsidRPr="002856AF">
        <w:rPr>
          <w:rFonts w:eastAsia="Times New Roman"/>
          <w:szCs w:val="24"/>
        </w:rPr>
        <w:t xml:space="preserve"> λέξη «νόμισμα». Κι επειδή αυτές τις ημέρες συζητείται το νόμισμα, παρεννοήθη από κάποιες πλευρές. </w:t>
      </w:r>
    </w:p>
    <w:p w14:paraId="21181ED3" w14:textId="77777777" w:rsidR="000E1C16" w:rsidRDefault="00D27C3B">
      <w:pPr>
        <w:rPr>
          <w:rFonts w:eastAsia="Times New Roman"/>
          <w:szCs w:val="24"/>
        </w:rPr>
      </w:pPr>
      <w:r w:rsidRPr="002856AF">
        <w:rPr>
          <w:rFonts w:eastAsia="Times New Roman"/>
          <w:szCs w:val="24"/>
        </w:rPr>
        <w:t>Εκεί μπορώ να σας πω ότι ήταν μια υπερβολή της Νέας Δημοκρατίας. Δεν εννοούσε ο Πρόεδρος –γιατί ήμουν μπροστά- ότι αν δεν μας θέλουν, πάμε στη δραχμή. Δεν τ</w:t>
      </w:r>
      <w:r w:rsidRPr="002856AF">
        <w:rPr>
          <w:rFonts w:eastAsia="Times New Roman"/>
          <w:szCs w:val="24"/>
        </w:rPr>
        <w:t>ο είπε έτσι. Ήθελε να τονίσει –χρησιμοποίησε και κάποιο ιστορικό πρόσωπο- την αξία του ανθρώπου έναντι της ύλης, βεβαίως.</w:t>
      </w:r>
    </w:p>
    <w:p w14:paraId="21181ED4" w14:textId="77777777" w:rsidR="000E1C16" w:rsidRDefault="00D27C3B">
      <w:pPr>
        <w:rPr>
          <w:rFonts w:eastAsia="Times New Roman"/>
          <w:szCs w:val="24"/>
        </w:rPr>
      </w:pPr>
      <w:r w:rsidRPr="002856AF">
        <w:rPr>
          <w:rFonts w:eastAsia="Times New Roman"/>
          <w:szCs w:val="24"/>
        </w:rPr>
        <w:t>Είπε μετά κάτι άλλο το οποίο είναι πολύ σημαντικό και τα μέσα ενημέρωσης δεν το έπιασαν. Είπε ότι στη Δ΄ Εθνοσυνέλευση που έκανε ο Καπ</w:t>
      </w:r>
      <w:r w:rsidRPr="002856AF">
        <w:rPr>
          <w:rFonts w:eastAsia="Times New Roman"/>
          <w:szCs w:val="24"/>
        </w:rPr>
        <w:t>οδίστριας εψηφίσθησαν κάποια ψηφίσματα. Το ένατο των ψηφισμάτων, το οποίο ψηφίστηκε σε εκείνη τη Δ΄ Εθνοσυνέλευση, ήταν η χορηγία προς τον Πρωθυπουργό, την οποία ουδέποτε έλαβε, όπως είπε ο ίδιος ο κ. Παυλόπουλος. Και μετά από λίγο λέει «Κι εγώ θα βαδίσω σ</w:t>
      </w:r>
      <w:r w:rsidRPr="002856AF">
        <w:rPr>
          <w:rFonts w:eastAsia="Times New Roman"/>
          <w:szCs w:val="24"/>
        </w:rPr>
        <w:t>τα χνάρια του Καποδίστρια, ακριβώς ό,τι έκανε εκείνος θα κάνω κι εγώ».</w:t>
      </w:r>
    </w:p>
    <w:p w14:paraId="21181ED5" w14:textId="77777777" w:rsidR="000E1C16" w:rsidRDefault="00D27C3B">
      <w:pPr>
        <w:rPr>
          <w:rFonts w:eastAsia="Times New Roman"/>
          <w:szCs w:val="24"/>
        </w:rPr>
      </w:pPr>
      <w:r w:rsidRPr="002856AF">
        <w:rPr>
          <w:rFonts w:eastAsia="Times New Roman"/>
          <w:szCs w:val="24"/>
        </w:rPr>
        <w:t xml:space="preserve">Ήταν δίπλα μου δύο Βουλευτές, ο Μανιάτης του ΠΑΣΟΚ και ένας του ΣΥΡΙΖΑ, τον οποίο δεν θυμάμαι πώς τον λένε. </w:t>
      </w:r>
    </w:p>
    <w:p w14:paraId="21181ED6" w14:textId="77777777" w:rsidR="000E1C16" w:rsidRDefault="00D27C3B">
      <w:pPr>
        <w:rPr>
          <w:rFonts w:eastAsia="Times New Roman"/>
          <w:szCs w:val="24"/>
        </w:rPr>
      </w:pPr>
      <w:r w:rsidRPr="002856AF">
        <w:rPr>
          <w:rFonts w:eastAsia="Times New Roman"/>
          <w:b/>
          <w:szCs w:val="24"/>
        </w:rPr>
        <w:t>ΝΙΚΟΛΑΟΣ ΠΑΠΑΔΟΠΟΥΛΟΣ:</w:t>
      </w:r>
      <w:r w:rsidRPr="002856AF">
        <w:rPr>
          <w:rFonts w:eastAsia="Times New Roman"/>
          <w:szCs w:val="24"/>
        </w:rPr>
        <w:t xml:space="preserve"> Γκιόλας Ιωάννης.</w:t>
      </w:r>
    </w:p>
    <w:p w14:paraId="21181ED7" w14:textId="77777777" w:rsidR="000E1C16" w:rsidRDefault="00D27C3B">
      <w:pPr>
        <w:rPr>
          <w:rFonts w:eastAsia="Times New Roman"/>
          <w:szCs w:val="24"/>
        </w:rPr>
      </w:pPr>
      <w:r w:rsidRPr="002856AF">
        <w:rPr>
          <w:rFonts w:eastAsia="Times New Roman"/>
          <w:b/>
          <w:szCs w:val="24"/>
        </w:rPr>
        <w:t>ΒΑΣΙΛΗΣ ΛΕΒΕΝΤΗΣ (Πρόεδρος της Ένωση</w:t>
      </w:r>
      <w:r w:rsidRPr="002856AF">
        <w:rPr>
          <w:rFonts w:eastAsia="Times New Roman"/>
          <w:b/>
          <w:szCs w:val="24"/>
        </w:rPr>
        <w:t>ς Κεντρώων):</w:t>
      </w:r>
      <w:r w:rsidRPr="002856AF">
        <w:rPr>
          <w:rFonts w:eastAsia="Times New Roman"/>
          <w:szCs w:val="24"/>
        </w:rPr>
        <w:t xml:space="preserve"> Πώς; Δεν κάνω συζήτηση μαζί σας.</w:t>
      </w:r>
    </w:p>
    <w:p w14:paraId="21181ED8" w14:textId="77777777" w:rsidR="000E1C16" w:rsidRDefault="00D27C3B">
      <w:pPr>
        <w:rPr>
          <w:rFonts w:eastAsia="Times New Roman"/>
          <w:szCs w:val="24"/>
        </w:rPr>
      </w:pPr>
      <w:r w:rsidRPr="002856AF">
        <w:rPr>
          <w:rFonts w:eastAsia="Times New Roman"/>
          <w:szCs w:val="24"/>
        </w:rPr>
        <w:t>Και τους λέω: «Καταλάβατε τι είπε;». Εγώ κατάλαβα ότι θα παραιτηθεί από τον μισθό του. Εγώ έτσι κατάλαβα, αφού θα κάνει ό,τι ακριβώς έκανε ο Καποδίστριας. Το άκουσε πολύς κόσμος αυτό. Εγώ αναμένω, εκτός αν το ε</w:t>
      </w:r>
      <w:r w:rsidRPr="002856AF">
        <w:rPr>
          <w:rFonts w:eastAsia="Times New Roman"/>
          <w:szCs w:val="24"/>
        </w:rPr>
        <w:t xml:space="preserve">ίπε πάνω στον οίστρο του. Μετά ο Βουλευτής του ΣΥΡΙΖΑ μου είπε κάτι άλλο: «Αν κοπούν οι μισθοί μας, κύριε Λεβέντη, πώς θα ζήσουμε;». Μου έδωσε και μια άλλη εξήγηση του γιατί θέλουν τους μισθούς τους στην Αίθουσα αυτή και στα αξιώματα. </w:t>
      </w:r>
    </w:p>
    <w:p w14:paraId="21181ED9" w14:textId="77777777" w:rsidR="000E1C16" w:rsidRDefault="00D27C3B">
      <w:pPr>
        <w:rPr>
          <w:rFonts w:eastAsia="Times New Roman"/>
          <w:szCs w:val="24"/>
        </w:rPr>
      </w:pPr>
      <w:r w:rsidRPr="002856AF">
        <w:rPr>
          <w:rFonts w:eastAsia="Times New Roman"/>
          <w:szCs w:val="24"/>
        </w:rPr>
        <w:t>Ξέρετε, ένα από τα ε</w:t>
      </w:r>
      <w:r w:rsidRPr="002856AF">
        <w:rPr>
          <w:rFonts w:eastAsia="Times New Roman"/>
          <w:szCs w:val="24"/>
        </w:rPr>
        <w:t xml:space="preserve">πτά σημεία που έδωσα στον Φλαμπουράρη είναι η κατά 50% μείωση των μισθών Προέδρου της Δημοκρατίας, Πρωθυπουργού, Βουλευτών, Μητροπολιτών, Δημάρχων, Περιφερειαρχών. Αυτό ζήτησα και δεν μου απάντησε ο Φλαμπουράρης. Το δέχεται ο ΣΥΡΙΖΑ; </w:t>
      </w:r>
    </w:p>
    <w:p w14:paraId="21181EDA" w14:textId="77777777" w:rsidR="000E1C16" w:rsidRDefault="00D27C3B">
      <w:pPr>
        <w:rPr>
          <w:rFonts w:eastAsia="Times New Roman"/>
          <w:szCs w:val="24"/>
        </w:rPr>
      </w:pPr>
      <w:r w:rsidRPr="002856AF">
        <w:rPr>
          <w:rFonts w:eastAsia="Times New Roman"/>
          <w:szCs w:val="24"/>
        </w:rPr>
        <w:t>Εγώ ζήτησα 50% μείωση</w:t>
      </w:r>
      <w:r w:rsidRPr="002856AF">
        <w:rPr>
          <w:rFonts w:eastAsia="Times New Roman"/>
          <w:szCs w:val="24"/>
        </w:rPr>
        <w:t xml:space="preserve"> του μισθού του κυρίου Προέδρου της Δημοκρατίας. Εκείνος εις το Άργος μίλησε για 100% κατάργηση του μισθού του. Περιμένω. Εγώ το μόνο που ξέρω είναι ότι ήρθαν δύο δήμαρχοι από την Ιταλία και έδωσαν εδώ δύο μισθούς. Υπήρξαν Έλληνες που έδωσαν; </w:t>
      </w:r>
    </w:p>
    <w:p w14:paraId="21181EDB" w14:textId="77777777" w:rsidR="000E1C16" w:rsidRDefault="00D27C3B">
      <w:pPr>
        <w:rPr>
          <w:rFonts w:eastAsia="Times New Roman"/>
          <w:szCs w:val="24"/>
        </w:rPr>
      </w:pPr>
      <w:r w:rsidRPr="002856AF">
        <w:rPr>
          <w:rFonts w:eastAsia="Times New Roman"/>
          <w:szCs w:val="24"/>
        </w:rPr>
        <w:t xml:space="preserve">Και υπάρχει </w:t>
      </w:r>
      <w:r w:rsidRPr="002856AF">
        <w:rPr>
          <w:rFonts w:eastAsia="Times New Roman"/>
          <w:szCs w:val="24"/>
        </w:rPr>
        <w:t>η λύση ότι έχουμε βιοτικές ανάγκες. Εντάξει, ο μισθός του Βουλευτή σήμερα είναι 7.000 ευρώ. Έτσι δεν είναι;</w:t>
      </w:r>
    </w:p>
    <w:p w14:paraId="21181EDC" w14:textId="77777777" w:rsidR="000E1C16" w:rsidRDefault="00D27C3B">
      <w:pPr>
        <w:rPr>
          <w:rFonts w:eastAsia="Times New Roman"/>
          <w:szCs w:val="24"/>
        </w:rPr>
      </w:pPr>
      <w:r w:rsidRPr="002856AF">
        <w:rPr>
          <w:rFonts w:eastAsia="Times New Roman"/>
          <w:b/>
          <w:szCs w:val="24"/>
        </w:rPr>
        <w:t>ΣΠΥΡΙΔΩΝ</w:t>
      </w:r>
      <w:r w:rsidRPr="002856AF">
        <w:rPr>
          <w:rFonts w:eastAsia="Times New Roman"/>
          <w:b/>
          <w:szCs w:val="24"/>
        </w:rPr>
        <w:t>ΑΣ</w:t>
      </w:r>
      <w:r w:rsidRPr="002856AF">
        <w:rPr>
          <w:rFonts w:eastAsia="Times New Roman"/>
          <w:b/>
          <w:szCs w:val="24"/>
        </w:rPr>
        <w:t xml:space="preserve"> ΛΑΠΠΑΣ:</w:t>
      </w:r>
      <w:r w:rsidRPr="002856AF">
        <w:rPr>
          <w:rFonts w:eastAsia="Times New Roman"/>
          <w:szCs w:val="24"/>
        </w:rPr>
        <w:t xml:space="preserve"> Είναι 5.000 ευρώ.</w:t>
      </w:r>
    </w:p>
    <w:p w14:paraId="21181EDD" w14:textId="77777777" w:rsidR="000E1C16" w:rsidRDefault="00D27C3B">
      <w:pPr>
        <w:rPr>
          <w:rFonts w:eastAsia="Times New Roman"/>
          <w:szCs w:val="24"/>
        </w:rPr>
      </w:pPr>
      <w:r w:rsidRPr="002856AF">
        <w:rPr>
          <w:rFonts w:eastAsia="Times New Roman"/>
          <w:b/>
          <w:szCs w:val="24"/>
        </w:rPr>
        <w:t xml:space="preserve">ΒΑΣΙΛΗΣ ΛΕΒΕΝΤΗΣ (Πρόεδρος της Ένωσης Κεντρώων): </w:t>
      </w:r>
      <w:r w:rsidRPr="002856AF">
        <w:rPr>
          <w:rFonts w:eastAsia="Times New Roman"/>
          <w:szCs w:val="24"/>
        </w:rPr>
        <w:t>Λέω ψέματα; Είναι 5.000 ευρώ; Τόσο παίρνετε; Νομίζω κι εγώ Βου</w:t>
      </w:r>
      <w:r w:rsidRPr="002856AF">
        <w:rPr>
          <w:rFonts w:eastAsia="Times New Roman"/>
          <w:szCs w:val="24"/>
        </w:rPr>
        <w:t xml:space="preserve">λευτής είμαι. Σας παρακαλώ. </w:t>
      </w:r>
    </w:p>
    <w:p w14:paraId="21181EDE" w14:textId="77777777" w:rsidR="000E1C16" w:rsidRDefault="00D27C3B">
      <w:pPr>
        <w:rPr>
          <w:rFonts w:eastAsia="Times New Roman"/>
          <w:szCs w:val="24"/>
        </w:rPr>
      </w:pPr>
      <w:r w:rsidRPr="002856AF">
        <w:rPr>
          <w:rFonts w:eastAsia="Times New Roman"/>
          <w:b/>
          <w:szCs w:val="24"/>
        </w:rPr>
        <w:t>ΠΑΝΑΓΙΩΤΗΣ (ΠΑΝΟΣ) ΣΚΟΥΡΟΛΙΑΚΟΣ:</w:t>
      </w:r>
      <w:r w:rsidRPr="002856AF">
        <w:rPr>
          <w:rFonts w:eastAsia="Times New Roman"/>
          <w:szCs w:val="24"/>
        </w:rPr>
        <w:t xml:space="preserve"> Εσείς τι θα κάνετε;</w:t>
      </w:r>
    </w:p>
    <w:p w14:paraId="21181EDF" w14:textId="77777777" w:rsidR="000E1C16" w:rsidRDefault="00D27C3B">
      <w:pPr>
        <w:rPr>
          <w:rFonts w:eastAsia="Times New Roman"/>
          <w:szCs w:val="24"/>
        </w:rPr>
      </w:pPr>
      <w:r w:rsidRPr="002856AF">
        <w:rPr>
          <w:rFonts w:eastAsia="Times New Roman"/>
          <w:b/>
          <w:szCs w:val="24"/>
        </w:rPr>
        <w:t xml:space="preserve">ΒΑΣΙΛΗΣ ΛΕΒΕΝΤΗΣ (Πρόεδρος της Ένωσης Κεντρώων): </w:t>
      </w:r>
      <w:r w:rsidRPr="002856AF">
        <w:rPr>
          <w:rFonts w:eastAsia="Times New Roman"/>
          <w:szCs w:val="24"/>
        </w:rPr>
        <w:t>Σας παρακαλώ!</w:t>
      </w:r>
    </w:p>
    <w:p w14:paraId="21181EE0" w14:textId="77777777" w:rsidR="000E1C16" w:rsidRDefault="00D27C3B">
      <w:pPr>
        <w:rPr>
          <w:rFonts w:eastAsia="Times New Roman"/>
          <w:szCs w:val="24"/>
        </w:rPr>
      </w:pPr>
      <w:r w:rsidRPr="002856AF">
        <w:rPr>
          <w:rFonts w:eastAsia="Times New Roman"/>
          <w:szCs w:val="24"/>
        </w:rPr>
        <w:t>Ο μισός μισθός δεν σας φθάνει; Θα φθάσετε στο σημείο να αλλάξετε επάγγελμα; Θα φθάσετε σε αυτό το σημείο;</w:t>
      </w:r>
    </w:p>
    <w:p w14:paraId="21181EE1" w14:textId="77777777" w:rsidR="000E1C16" w:rsidRDefault="00D27C3B">
      <w:pPr>
        <w:rPr>
          <w:rFonts w:eastAsia="Times New Roman"/>
          <w:szCs w:val="24"/>
        </w:rPr>
      </w:pPr>
      <w:r w:rsidRPr="002856AF">
        <w:rPr>
          <w:rFonts w:eastAsia="Times New Roman"/>
          <w:b/>
          <w:szCs w:val="24"/>
        </w:rPr>
        <w:t>ΠΑΝΑΓ</w:t>
      </w:r>
      <w:r w:rsidRPr="002856AF">
        <w:rPr>
          <w:rFonts w:eastAsia="Times New Roman"/>
          <w:b/>
          <w:szCs w:val="24"/>
        </w:rPr>
        <w:t>ΙΩΤΗΣ (ΠΑΝΟΣ) ΣΚΟΥΡΟΛΙΑΚΟΣ:</w:t>
      </w:r>
      <w:r w:rsidRPr="002856AF">
        <w:rPr>
          <w:rFonts w:eastAsia="Times New Roman"/>
          <w:szCs w:val="24"/>
        </w:rPr>
        <w:t xml:space="preserve"> Εσείς τι προτίθεστε να κάνετε;</w:t>
      </w:r>
    </w:p>
    <w:p w14:paraId="21181EE2" w14:textId="77777777" w:rsidR="000E1C16" w:rsidRDefault="00D27C3B">
      <w:pPr>
        <w:rPr>
          <w:rFonts w:eastAsia="Times New Roman"/>
          <w:szCs w:val="24"/>
        </w:rPr>
      </w:pPr>
      <w:r w:rsidRPr="002856AF">
        <w:rPr>
          <w:rFonts w:eastAsia="Times New Roman"/>
          <w:b/>
          <w:szCs w:val="24"/>
        </w:rPr>
        <w:t>ΒΑΣΙΛΗΣ ΛΕΒΕΝΤΗΣ (Πρόεδρος της Ένωσης Κεντρώων):</w:t>
      </w:r>
      <w:r w:rsidRPr="002856AF">
        <w:rPr>
          <w:rFonts w:eastAsia="Times New Roman"/>
          <w:szCs w:val="24"/>
        </w:rPr>
        <w:t xml:space="preserve"> Δεν μιλάω μαζί σας. </w:t>
      </w:r>
    </w:p>
    <w:p w14:paraId="21181EE3" w14:textId="77777777" w:rsidR="000E1C16" w:rsidRDefault="00D27C3B">
      <w:pPr>
        <w:jc w:val="center"/>
        <w:rPr>
          <w:rFonts w:eastAsia="Times New Roman"/>
          <w:szCs w:val="24"/>
        </w:rPr>
      </w:pPr>
      <w:r w:rsidRPr="002856AF">
        <w:rPr>
          <w:rFonts w:eastAsia="Times New Roman"/>
          <w:szCs w:val="24"/>
        </w:rPr>
        <w:t>(Θόρυβος από την πτέρυγα του ΣΥΡΙΖΑ)</w:t>
      </w:r>
    </w:p>
    <w:p w14:paraId="21181EE4" w14:textId="77777777" w:rsidR="000E1C16" w:rsidRDefault="00D27C3B">
      <w:pPr>
        <w:rPr>
          <w:rFonts w:eastAsia="Times New Roman"/>
          <w:szCs w:val="24"/>
        </w:rPr>
      </w:pPr>
      <w:r w:rsidRPr="002856AF">
        <w:rPr>
          <w:rFonts w:eastAsia="Times New Roman"/>
          <w:szCs w:val="24"/>
        </w:rPr>
        <w:t>Κύριε Πρόεδρε, έχω την άποψή μου, με την οποία οι κύριοι διαφωνούν.</w:t>
      </w:r>
    </w:p>
    <w:p w14:paraId="21181EE5" w14:textId="77777777" w:rsidR="000E1C16" w:rsidRDefault="00D27C3B">
      <w:pPr>
        <w:rPr>
          <w:rFonts w:eastAsia="Times New Roman"/>
          <w:szCs w:val="24"/>
        </w:rPr>
      </w:pPr>
      <w:r w:rsidRPr="002856AF">
        <w:rPr>
          <w:rFonts w:eastAsia="Times New Roman"/>
          <w:b/>
          <w:bCs/>
        </w:rPr>
        <w:t xml:space="preserve">ΠΡΟΕΔΡΕΥΩΝ (Γεώργιος </w:t>
      </w:r>
      <w:r w:rsidRPr="002856AF">
        <w:rPr>
          <w:rFonts w:eastAsia="Times New Roman"/>
          <w:b/>
          <w:bCs/>
        </w:rPr>
        <w:t>Βαρεμένος):</w:t>
      </w:r>
      <w:r w:rsidRPr="002856AF">
        <w:rPr>
          <w:rFonts w:eastAsia="Times New Roman"/>
          <w:szCs w:val="24"/>
        </w:rPr>
        <w:t xml:space="preserve"> Παρακαλώ, κύριοι συνάδελφοι.</w:t>
      </w:r>
    </w:p>
    <w:p w14:paraId="21181EE6" w14:textId="77777777" w:rsidR="000E1C16" w:rsidRDefault="00D27C3B">
      <w:pPr>
        <w:rPr>
          <w:rFonts w:eastAsia="Times New Roman"/>
          <w:szCs w:val="24"/>
        </w:rPr>
      </w:pPr>
      <w:r w:rsidRPr="001D5627">
        <w:rPr>
          <w:rFonts w:eastAsia="Times New Roman"/>
          <w:b/>
          <w:szCs w:val="24"/>
        </w:rPr>
        <w:t>ΒΑΣΙΛΗ</w:t>
      </w:r>
      <w:r w:rsidRPr="00FB5885">
        <w:rPr>
          <w:rFonts w:eastAsia="Times New Roman"/>
          <w:b/>
          <w:szCs w:val="24"/>
        </w:rPr>
        <w:t>Σ ΛΕΒΕΝΤΗΣ (Πρόεδρος της Ένωσης Κεντρώων):</w:t>
      </w:r>
      <w:r w:rsidRPr="00822C3A">
        <w:rPr>
          <w:rFonts w:eastAsia="Times New Roman"/>
          <w:szCs w:val="24"/>
        </w:rPr>
        <w:t xml:space="preserve"> Φωνασκούν. Δεν είναι τρόπος αυτός συμπεριφοράς Βουλευτών, κύριε Πρόεδρε.</w:t>
      </w:r>
    </w:p>
    <w:p w14:paraId="21181EE7" w14:textId="77777777" w:rsidR="000E1C16" w:rsidRDefault="00D27C3B">
      <w:pPr>
        <w:rPr>
          <w:rFonts w:eastAsia="Times New Roman"/>
          <w:szCs w:val="24"/>
        </w:rPr>
      </w:pPr>
      <w:r w:rsidRPr="00FB5885">
        <w:rPr>
          <w:rFonts w:eastAsia="Times New Roman"/>
          <w:b/>
          <w:szCs w:val="24"/>
        </w:rPr>
        <w:t>ΝΙΝΑ</w:t>
      </w:r>
      <w:r w:rsidRPr="00F67D51">
        <w:rPr>
          <w:rFonts w:eastAsia="Times New Roman"/>
          <w:b/>
          <w:szCs w:val="24"/>
        </w:rPr>
        <w:t xml:space="preserve"> ΚΑΣΙΜΑΤΗ: </w:t>
      </w:r>
      <w:r w:rsidRPr="001F6937">
        <w:rPr>
          <w:rFonts w:eastAsia="Times New Roman"/>
          <w:szCs w:val="24"/>
        </w:rPr>
        <w:t>Εσείς κάνετε διάλογο!</w:t>
      </w:r>
    </w:p>
    <w:p w14:paraId="21181EE8" w14:textId="77777777" w:rsidR="000E1C16" w:rsidRDefault="00D27C3B">
      <w:pPr>
        <w:rPr>
          <w:rFonts w:eastAsia="Times New Roman"/>
          <w:szCs w:val="24"/>
        </w:rPr>
      </w:pPr>
      <w:r w:rsidRPr="00307868">
        <w:rPr>
          <w:rFonts w:eastAsia="Times New Roman"/>
          <w:b/>
          <w:szCs w:val="24"/>
        </w:rPr>
        <w:t xml:space="preserve">ΒΑΣΙΛΗΣ </w:t>
      </w:r>
      <w:r w:rsidRPr="00875107">
        <w:rPr>
          <w:rFonts w:eastAsia="Times New Roman"/>
          <w:b/>
          <w:szCs w:val="24"/>
        </w:rPr>
        <w:t>ΛΕΒΕΝΤΗΣ (Πρόεδρος της</w:t>
      </w:r>
      <w:r w:rsidRPr="00B8113B">
        <w:rPr>
          <w:rFonts w:eastAsia="Times New Roman"/>
          <w:b/>
          <w:szCs w:val="24"/>
        </w:rPr>
        <w:t xml:space="preserve"> Ένωσης Κεντρώων):</w:t>
      </w:r>
      <w:r w:rsidRPr="00B8113B">
        <w:rPr>
          <w:rFonts w:eastAsia="Times New Roman"/>
          <w:szCs w:val="24"/>
        </w:rPr>
        <w:t xml:space="preserve"> Σας παρ</w:t>
      </w:r>
      <w:r w:rsidRPr="00B8113B">
        <w:rPr>
          <w:rFonts w:eastAsia="Times New Roman"/>
          <w:szCs w:val="24"/>
        </w:rPr>
        <w:t xml:space="preserve">ακαλώ! </w:t>
      </w:r>
    </w:p>
    <w:p w14:paraId="21181EE9" w14:textId="77777777" w:rsidR="000E1C16" w:rsidRDefault="00D27C3B">
      <w:pPr>
        <w:rPr>
          <w:rFonts w:eastAsia="Times New Roman"/>
          <w:szCs w:val="28"/>
        </w:rPr>
      </w:pPr>
      <w:r w:rsidRPr="002856AF">
        <w:rPr>
          <w:rFonts w:eastAsia="Times New Roman"/>
          <w:szCs w:val="28"/>
        </w:rPr>
        <w:t>Πάρτε τους μισθούς σας. Όμως, ξέρετε τι λέει έξω ο λαός; Λέει «πηγαίνετε στα χωριά σας να δούμε αν μπορείτε». Αυτό λέει.</w:t>
      </w:r>
    </w:p>
    <w:p w14:paraId="21181EEA" w14:textId="77777777" w:rsidR="000E1C16" w:rsidRDefault="00D27C3B">
      <w:pPr>
        <w:rPr>
          <w:rFonts w:eastAsia="Times New Roman"/>
          <w:szCs w:val="28"/>
        </w:rPr>
      </w:pPr>
      <w:r w:rsidRPr="002856AF">
        <w:rPr>
          <w:rFonts w:eastAsia="Times New Roman"/>
          <w:b/>
          <w:szCs w:val="28"/>
        </w:rPr>
        <w:t xml:space="preserve">ΝΙΚΟΛΑΟΣ ΠΑΠΑΔΟΠΟΥΛΟΣ: </w:t>
      </w:r>
      <w:r w:rsidRPr="002856AF">
        <w:rPr>
          <w:rFonts w:eastAsia="Times New Roman"/>
          <w:szCs w:val="28"/>
        </w:rPr>
        <w:t>Πηγαίνετε κι εσείς στα χωριά σας.</w:t>
      </w:r>
    </w:p>
    <w:p w14:paraId="21181EEB" w14:textId="77777777" w:rsidR="000E1C16" w:rsidRDefault="00D27C3B">
      <w:pPr>
        <w:rPr>
          <w:rFonts w:eastAsia="Times New Roman"/>
          <w:szCs w:val="28"/>
        </w:rPr>
      </w:pPr>
      <w:r w:rsidRPr="001C1443">
        <w:rPr>
          <w:rFonts w:eastAsia="Times New Roman"/>
          <w:b/>
          <w:szCs w:val="28"/>
        </w:rPr>
        <w:t>ΒΑΣΙΛ</w:t>
      </w:r>
      <w:r w:rsidRPr="002856AF">
        <w:rPr>
          <w:rFonts w:eastAsia="Times New Roman"/>
          <w:b/>
          <w:szCs w:val="28"/>
        </w:rPr>
        <w:t>Η</w:t>
      </w:r>
      <w:r w:rsidRPr="00DF4CB9">
        <w:rPr>
          <w:rFonts w:eastAsia="Times New Roman"/>
          <w:b/>
          <w:szCs w:val="28"/>
        </w:rPr>
        <w:t xml:space="preserve">Σ ΛΕΒΕΝΤΗΣ (Πρόεδρος της Ένωσης Κεντρώων): </w:t>
      </w:r>
      <w:r w:rsidRPr="006679F9">
        <w:rPr>
          <w:rFonts w:eastAsia="Times New Roman"/>
          <w:szCs w:val="28"/>
        </w:rPr>
        <w:t>Εντάξει.</w:t>
      </w:r>
    </w:p>
    <w:p w14:paraId="21181EEC" w14:textId="77777777" w:rsidR="000E1C16" w:rsidRDefault="00D27C3B">
      <w:pPr>
        <w:rPr>
          <w:rFonts w:eastAsia="Times New Roman"/>
          <w:szCs w:val="28"/>
        </w:rPr>
      </w:pPr>
      <w:r w:rsidRPr="00A67A2F">
        <w:rPr>
          <w:rFonts w:eastAsia="Times New Roman"/>
          <w:b/>
          <w:szCs w:val="28"/>
        </w:rPr>
        <w:t>ΠΡΟΕΔΡΕΥΩΝ (</w:t>
      </w:r>
      <w:r w:rsidRPr="00A67A2F">
        <w:rPr>
          <w:rFonts w:eastAsia="Times New Roman"/>
          <w:b/>
          <w:szCs w:val="28"/>
        </w:rPr>
        <w:t xml:space="preserve">Γεώργιος Βαρεμένος): </w:t>
      </w:r>
      <w:r w:rsidRPr="00274889">
        <w:rPr>
          <w:rFonts w:eastAsia="Times New Roman"/>
          <w:szCs w:val="28"/>
        </w:rPr>
        <w:t>Σας παρακαλώ.</w:t>
      </w:r>
    </w:p>
    <w:p w14:paraId="21181EED" w14:textId="77777777" w:rsidR="000E1C16" w:rsidRDefault="00D27C3B">
      <w:pPr>
        <w:rPr>
          <w:rFonts w:eastAsia="Times New Roman"/>
          <w:szCs w:val="28"/>
        </w:rPr>
      </w:pPr>
      <w:r w:rsidRPr="005117C9">
        <w:rPr>
          <w:rFonts w:eastAsia="Times New Roman"/>
          <w:b/>
          <w:szCs w:val="28"/>
        </w:rPr>
        <w:t>ΒΑΣΙΛ</w:t>
      </w:r>
      <w:r w:rsidRPr="00B87D66">
        <w:rPr>
          <w:rFonts w:eastAsia="Times New Roman"/>
          <w:b/>
          <w:szCs w:val="28"/>
        </w:rPr>
        <w:t>Η</w:t>
      </w:r>
      <w:r w:rsidRPr="002856AF">
        <w:rPr>
          <w:rFonts w:eastAsia="Times New Roman"/>
          <w:b/>
          <w:szCs w:val="28"/>
        </w:rPr>
        <w:t xml:space="preserve">Σ ΛΕΒΕΝΤΗΣ (Πρόεδρος της Ένωσης Κεντρώων): </w:t>
      </w:r>
      <w:r w:rsidRPr="002856AF">
        <w:rPr>
          <w:rFonts w:eastAsia="Times New Roman"/>
          <w:szCs w:val="28"/>
        </w:rPr>
        <w:t>Θα πω και κάτι άλλο. Προ ημερών μιλούσα με έναν πρεσβευτή μεγάλου κράτους και τον ρώτησα τι θα γίνει με τα Σκόπια. Του είπα</w:t>
      </w:r>
      <w:r w:rsidRPr="002856AF">
        <w:rPr>
          <w:rFonts w:eastAsia="Times New Roman"/>
          <w:szCs w:val="28"/>
        </w:rPr>
        <w:t>:</w:t>
      </w:r>
      <w:r w:rsidRPr="002856AF">
        <w:rPr>
          <w:rFonts w:eastAsia="Times New Roman"/>
          <w:szCs w:val="28"/>
        </w:rPr>
        <w:t xml:space="preserve"> ««Θα συνεχίσετε να τα λέτε «Μακεδονία»; Ο ελληνικός λαός ποτέ δεν θα το καταπιεί αυτό»». Μου λέει</w:t>
      </w:r>
      <w:r w:rsidRPr="002856AF">
        <w:rPr>
          <w:rFonts w:eastAsia="Times New Roman"/>
          <w:szCs w:val="28"/>
        </w:rPr>
        <w:t>:</w:t>
      </w:r>
      <w:r w:rsidRPr="002856AF">
        <w:rPr>
          <w:rFonts w:eastAsia="Times New Roman"/>
          <w:szCs w:val="28"/>
        </w:rPr>
        <w:t xml:space="preserve"> «Θεωρούμε ότι η Ελλάδα και τα Σκόπια είναι δύο κράτη, αλλά μέλη της ιδίας περίπου κατηγορίας κρατών, δηλαδή</w:t>
      </w:r>
      <w:r w:rsidRPr="002856AF">
        <w:rPr>
          <w:rFonts w:eastAsia="Times New Roman"/>
          <w:szCs w:val="28"/>
        </w:rPr>
        <w:t>,</w:t>
      </w:r>
      <w:r w:rsidRPr="002856AF">
        <w:rPr>
          <w:rFonts w:eastAsia="Times New Roman"/>
          <w:szCs w:val="28"/>
        </w:rPr>
        <w:t xml:space="preserve"> μπορούν να μπουν στο ΝΑΤΟ, στην Ευρώπη, κ</w:t>
      </w:r>
      <w:r w:rsidRPr="002856AF">
        <w:rPr>
          <w:rFonts w:eastAsia="Times New Roman"/>
          <w:szCs w:val="28"/>
        </w:rPr>
        <w:t>.</w:t>
      </w:r>
      <w:r w:rsidRPr="002856AF">
        <w:rPr>
          <w:rFonts w:eastAsia="Times New Roman"/>
          <w:szCs w:val="28"/>
        </w:rPr>
        <w:t>λπ.</w:t>
      </w:r>
      <w:r w:rsidRPr="002856AF">
        <w:rPr>
          <w:rFonts w:eastAsia="Times New Roman"/>
          <w:szCs w:val="28"/>
        </w:rPr>
        <w:t>.</w:t>
      </w:r>
      <w:r w:rsidRPr="002856AF">
        <w:rPr>
          <w:rFonts w:eastAsia="Times New Roman"/>
          <w:szCs w:val="28"/>
        </w:rPr>
        <w:t xml:space="preserve"> </w:t>
      </w:r>
      <w:r w:rsidRPr="002856AF">
        <w:rPr>
          <w:rFonts w:eastAsia="Times New Roman"/>
          <w:szCs w:val="28"/>
        </w:rPr>
        <w:t>Θεωρούμε, λοιπόν, ότι αυτές οι συνομιλίες πρέπει να γίνουν μεταξύ σας, εσείς με τα Σκόπια». Μάλιστα, μου πρόσθεσε</w:t>
      </w:r>
      <w:r w:rsidRPr="002856AF">
        <w:rPr>
          <w:rFonts w:eastAsia="Times New Roman"/>
          <w:szCs w:val="28"/>
        </w:rPr>
        <w:t>:</w:t>
      </w:r>
      <w:r w:rsidRPr="002856AF">
        <w:rPr>
          <w:rFonts w:eastAsia="Times New Roman"/>
          <w:szCs w:val="28"/>
        </w:rPr>
        <w:t xml:space="preserve"> «Εμείς πετύχαμε στο Σύνταγμά τους να απαλείψουν κάποιες απόψεις περί αλυτρωτισμού».</w:t>
      </w:r>
    </w:p>
    <w:p w14:paraId="21181EEE" w14:textId="77777777" w:rsidR="000E1C16" w:rsidRDefault="00D27C3B">
      <w:pPr>
        <w:rPr>
          <w:rFonts w:eastAsia="Times New Roman"/>
          <w:szCs w:val="28"/>
        </w:rPr>
      </w:pPr>
      <w:r w:rsidRPr="002856AF">
        <w:rPr>
          <w:rFonts w:eastAsia="Times New Roman"/>
          <w:szCs w:val="28"/>
        </w:rPr>
        <w:t>Του λέω</w:t>
      </w:r>
      <w:r w:rsidRPr="002856AF">
        <w:rPr>
          <w:rFonts w:eastAsia="Times New Roman"/>
          <w:szCs w:val="28"/>
        </w:rPr>
        <w:t>:</w:t>
      </w:r>
      <w:r w:rsidRPr="002856AF">
        <w:rPr>
          <w:rFonts w:eastAsia="Times New Roman"/>
          <w:szCs w:val="28"/>
        </w:rPr>
        <w:t xml:space="preserve"> «Ναι, στο μεν Σύνταγμα απαλείψατε αυτά που λέτε, αλλά αυτοί συνεχώς, από τότε που το έκαναν, με γιορτές, με αγάλματα του Μεγάλου Αλεξάνδρου, με σημαίες και ένα σωρό τρόπους επιμένουν στον αλυτρωτισμό και εμμέσως στη διέξοδο προς το λιμάνι της Θεσσαλονίκης</w:t>
      </w:r>
      <w:r w:rsidRPr="002856AF">
        <w:rPr>
          <w:rFonts w:eastAsia="Times New Roman"/>
          <w:szCs w:val="28"/>
        </w:rPr>
        <w:t>. Επιμένουν</w:t>
      </w:r>
      <w:r w:rsidRPr="002856AF">
        <w:rPr>
          <w:rFonts w:eastAsia="Times New Roman"/>
          <w:szCs w:val="28"/>
        </w:rPr>
        <w:t>,</w:t>
      </w:r>
      <w:r w:rsidRPr="002856AF">
        <w:rPr>
          <w:rFonts w:eastAsia="Times New Roman"/>
          <w:szCs w:val="28"/>
        </w:rPr>
        <w:t xml:space="preserve"> σαφώς</w:t>
      </w:r>
      <w:r w:rsidRPr="002856AF">
        <w:rPr>
          <w:rFonts w:eastAsia="Times New Roman"/>
          <w:szCs w:val="28"/>
        </w:rPr>
        <w:t>,</w:t>
      </w:r>
      <w:r w:rsidRPr="002856AF">
        <w:rPr>
          <w:rFonts w:eastAsia="Times New Roman"/>
          <w:szCs w:val="28"/>
        </w:rPr>
        <w:t xml:space="preserve"> στα κείμενά τους. Τι θα γίνει μ’ αυτήν την υπόθεση; Θα διαιωνίζεται επ’ άπειρον;».</w:t>
      </w:r>
    </w:p>
    <w:p w14:paraId="21181EEF" w14:textId="77777777" w:rsidR="000E1C16" w:rsidRDefault="00D27C3B">
      <w:pPr>
        <w:rPr>
          <w:rFonts w:eastAsia="Times New Roman"/>
          <w:szCs w:val="28"/>
        </w:rPr>
      </w:pPr>
      <w:r w:rsidRPr="002856AF">
        <w:rPr>
          <w:rFonts w:eastAsia="Times New Roman"/>
          <w:szCs w:val="28"/>
        </w:rPr>
        <w:t>Γυρίζει, λοιπόν</w:t>
      </w:r>
      <w:r w:rsidRPr="002856AF">
        <w:rPr>
          <w:rFonts w:eastAsia="Times New Roman"/>
          <w:szCs w:val="28"/>
        </w:rPr>
        <w:t>,</w:t>
      </w:r>
      <w:r w:rsidRPr="002856AF">
        <w:rPr>
          <w:rFonts w:eastAsia="Times New Roman"/>
          <w:szCs w:val="28"/>
        </w:rPr>
        <w:t xml:space="preserve"> και μου λέει</w:t>
      </w:r>
      <w:r w:rsidRPr="002856AF">
        <w:rPr>
          <w:rFonts w:eastAsia="Times New Roman"/>
          <w:szCs w:val="28"/>
        </w:rPr>
        <w:t>,</w:t>
      </w:r>
      <w:r w:rsidRPr="002856AF">
        <w:rPr>
          <w:rFonts w:eastAsia="Times New Roman"/>
          <w:szCs w:val="28"/>
        </w:rPr>
        <w:t xml:space="preserve"> ο πρεσβευτής μεγάλου κράτους</w:t>
      </w:r>
      <w:r w:rsidRPr="002856AF">
        <w:rPr>
          <w:rFonts w:eastAsia="Times New Roman"/>
          <w:szCs w:val="28"/>
        </w:rPr>
        <w:t>,</w:t>
      </w:r>
      <w:r w:rsidRPr="002856AF">
        <w:rPr>
          <w:rFonts w:eastAsia="Times New Roman"/>
          <w:szCs w:val="28"/>
        </w:rPr>
        <w:t xml:space="preserve"> –αντιλαμβάνεστε ποίου, δεν θέλω να πω, διότι</w:t>
      </w:r>
      <w:r w:rsidRPr="002856AF">
        <w:rPr>
          <w:rFonts w:eastAsia="Times New Roman"/>
          <w:szCs w:val="28"/>
        </w:rPr>
        <w:t>,</w:t>
      </w:r>
      <w:r w:rsidRPr="002856AF">
        <w:rPr>
          <w:rFonts w:eastAsia="Times New Roman"/>
          <w:szCs w:val="28"/>
        </w:rPr>
        <w:t xml:space="preserve"> ήταν διπλωμάτης ο άνθρωπος, πρεσβευτής- «Ο κ. </w:t>
      </w:r>
      <w:r w:rsidRPr="002856AF">
        <w:rPr>
          <w:rFonts w:eastAsia="Times New Roman"/>
          <w:szCs w:val="28"/>
        </w:rPr>
        <w:t>Σαμαράς, ο κ. Γιώργος Παπανδρέου και ο κ. Τσίπρας έχουν δεχθεί τη σύνθετη ονομασία, να υπάρχει</w:t>
      </w:r>
      <w:r w:rsidRPr="002856AF">
        <w:rPr>
          <w:rFonts w:eastAsia="Times New Roman"/>
          <w:szCs w:val="28"/>
        </w:rPr>
        <w:t>,</w:t>
      </w:r>
      <w:r w:rsidRPr="002856AF">
        <w:rPr>
          <w:rFonts w:eastAsia="Times New Roman"/>
          <w:szCs w:val="28"/>
        </w:rPr>
        <w:t xml:space="preserve"> δηλαδή</w:t>
      </w:r>
      <w:r w:rsidRPr="002856AF">
        <w:rPr>
          <w:rFonts w:eastAsia="Times New Roman"/>
          <w:szCs w:val="28"/>
        </w:rPr>
        <w:t>,</w:t>
      </w:r>
      <w:r w:rsidRPr="002856AF">
        <w:rPr>
          <w:rFonts w:eastAsia="Times New Roman"/>
          <w:szCs w:val="28"/>
        </w:rPr>
        <w:t xml:space="preserve"> η λέξη «Μακεδονία», κύριε Λεβέντη. Έχουν δεχθεί. Εσείς δεν το δέχεστε;». </w:t>
      </w:r>
    </w:p>
    <w:p w14:paraId="21181EF0" w14:textId="77777777" w:rsidR="000E1C16" w:rsidRDefault="00D27C3B">
      <w:pPr>
        <w:rPr>
          <w:rFonts w:eastAsia="Times New Roman"/>
          <w:szCs w:val="28"/>
        </w:rPr>
      </w:pPr>
      <w:r w:rsidRPr="002856AF">
        <w:rPr>
          <w:rFonts w:eastAsia="Times New Roman"/>
          <w:szCs w:val="28"/>
        </w:rPr>
        <w:t>Λέω</w:t>
      </w:r>
      <w:r w:rsidRPr="002856AF">
        <w:rPr>
          <w:rFonts w:eastAsia="Times New Roman"/>
          <w:szCs w:val="28"/>
        </w:rPr>
        <w:t>:</w:t>
      </w:r>
      <w:r w:rsidRPr="002856AF">
        <w:rPr>
          <w:rFonts w:eastAsia="Times New Roman"/>
          <w:szCs w:val="28"/>
        </w:rPr>
        <w:t xml:space="preserve"> «Και να το έχουν δεχθεί –που</w:t>
      </w:r>
      <w:r w:rsidRPr="002856AF">
        <w:rPr>
          <w:rFonts w:eastAsia="Times New Roman"/>
          <w:szCs w:val="28"/>
        </w:rPr>
        <w:t>,</w:t>
      </w:r>
      <w:r w:rsidRPr="002856AF">
        <w:rPr>
          <w:rFonts w:eastAsia="Times New Roman"/>
          <w:szCs w:val="28"/>
        </w:rPr>
        <w:t xml:space="preserve"> πράγματι</w:t>
      </w:r>
      <w:r w:rsidRPr="002856AF">
        <w:rPr>
          <w:rFonts w:eastAsia="Times New Roman"/>
          <w:szCs w:val="28"/>
        </w:rPr>
        <w:t>,</w:t>
      </w:r>
      <w:r w:rsidRPr="002856AF">
        <w:rPr>
          <w:rFonts w:eastAsia="Times New Roman"/>
          <w:szCs w:val="28"/>
        </w:rPr>
        <w:t xml:space="preserve"> το έχουν δεχθεί- εάν γίνει ένα δη</w:t>
      </w:r>
      <w:r w:rsidRPr="002856AF">
        <w:rPr>
          <w:rFonts w:eastAsia="Times New Roman"/>
          <w:szCs w:val="28"/>
        </w:rPr>
        <w:t>μοψήφισμα, εάν ερωτηθεί ο κόσμος, οι ψηφοφόροι τους, θα πάρει μηδέν αυτή η άποψη. Εάν είπαν ότι το εδέχθησαν, το εδέχθησαν</w:t>
      </w:r>
      <w:r w:rsidRPr="002856AF">
        <w:rPr>
          <w:rFonts w:eastAsia="Times New Roman"/>
          <w:szCs w:val="28"/>
        </w:rPr>
        <w:t>,</w:t>
      </w:r>
      <w:r w:rsidRPr="002856AF">
        <w:rPr>
          <w:rFonts w:eastAsia="Times New Roman"/>
          <w:szCs w:val="28"/>
        </w:rPr>
        <w:t xml:space="preserve"> ως υπόθεση</w:t>
      </w:r>
      <w:r w:rsidRPr="002856AF">
        <w:rPr>
          <w:rFonts w:eastAsia="Times New Roman"/>
          <w:szCs w:val="28"/>
        </w:rPr>
        <w:t>,</w:t>
      </w:r>
      <w:r w:rsidRPr="002856AF">
        <w:rPr>
          <w:rFonts w:eastAsia="Times New Roman"/>
          <w:szCs w:val="28"/>
        </w:rPr>
        <w:t xml:space="preserve"> μήπως γίνει προσέγγιση. Όμως, η άλλη πλευρά συνεχίζει τον αλυτρωτισμό και τις απειλές. Έτσι το βλέπω».</w:t>
      </w:r>
    </w:p>
    <w:p w14:paraId="21181EF1" w14:textId="77777777" w:rsidR="000E1C16" w:rsidRDefault="00D27C3B">
      <w:pPr>
        <w:rPr>
          <w:rFonts w:eastAsia="Times New Roman"/>
          <w:szCs w:val="28"/>
        </w:rPr>
      </w:pPr>
      <w:r w:rsidRPr="002856AF">
        <w:rPr>
          <w:rFonts w:eastAsia="Times New Roman"/>
          <w:szCs w:val="28"/>
        </w:rPr>
        <w:t>Μου λέει</w:t>
      </w:r>
      <w:r w:rsidRPr="002856AF">
        <w:rPr>
          <w:rFonts w:eastAsia="Times New Roman"/>
          <w:szCs w:val="28"/>
        </w:rPr>
        <w:t>:</w:t>
      </w:r>
      <w:r w:rsidRPr="002856AF">
        <w:rPr>
          <w:rFonts w:eastAsia="Times New Roman"/>
          <w:szCs w:val="28"/>
        </w:rPr>
        <w:t xml:space="preserve"> «Τι θέλ</w:t>
      </w:r>
      <w:r w:rsidRPr="002856AF">
        <w:rPr>
          <w:rFonts w:eastAsia="Times New Roman"/>
          <w:szCs w:val="28"/>
        </w:rPr>
        <w:t>ετε να κάνουμε;». Του είπα</w:t>
      </w:r>
      <w:r w:rsidRPr="002856AF">
        <w:rPr>
          <w:rFonts w:eastAsia="Times New Roman"/>
          <w:szCs w:val="28"/>
        </w:rPr>
        <w:t>:</w:t>
      </w:r>
      <w:r w:rsidRPr="002856AF">
        <w:rPr>
          <w:rFonts w:eastAsia="Times New Roman"/>
          <w:szCs w:val="28"/>
        </w:rPr>
        <w:t xml:space="preserve"> ««Η άποψή μου είναι</w:t>
      </w:r>
      <w:r w:rsidRPr="002856AF">
        <w:rPr>
          <w:rFonts w:eastAsia="Times New Roman"/>
          <w:szCs w:val="28"/>
        </w:rPr>
        <w:t>,</w:t>
      </w:r>
      <w:r w:rsidRPr="002856AF">
        <w:rPr>
          <w:rFonts w:eastAsia="Times New Roman"/>
          <w:szCs w:val="28"/>
        </w:rPr>
        <w:t xml:space="preserve"> ότι πρέπει να τους επιβάλετε να αλλάξουν όνομα –αυτό το λέει ένας πολιτικός κεντρώος, δεν το λέει ένας πολιτικός ακροδεξιός- γιατί το λάθος έγινε από εσάς</w:t>
      </w:r>
      <w:r w:rsidRPr="002856AF">
        <w:rPr>
          <w:rFonts w:eastAsia="Times New Roman"/>
          <w:szCs w:val="28"/>
        </w:rPr>
        <w:t>,</w:t>
      </w:r>
      <w:r w:rsidRPr="002856AF">
        <w:rPr>
          <w:rFonts w:eastAsia="Times New Roman"/>
          <w:szCs w:val="28"/>
        </w:rPr>
        <w:t xml:space="preserve"> που πήγατε αμέσως και τους αναγνωρίσατε με το όνομα</w:t>
      </w:r>
      <w:r w:rsidRPr="002856AF">
        <w:rPr>
          <w:rFonts w:eastAsia="Times New Roman"/>
          <w:szCs w:val="28"/>
        </w:rPr>
        <w:t xml:space="preserve"> «Μακεδονία» και όταν το κάνατε, δεν υπήρχε μετά περίπτωση αυτοί να λυγίσουν και να υποχωρήσουν. Όταν βλέπουν μεγάλα κράτη να αναγνωρίζουν ως Μακεδονία τα Σκόπια, μετά θα έκαναν αυτοί κα</w:t>
      </w:r>
      <w:r w:rsidRPr="002856AF">
        <w:rPr>
          <w:rFonts w:eastAsia="Times New Roman"/>
          <w:szCs w:val="28"/>
        </w:rPr>
        <w:t>μ</w:t>
      </w:r>
      <w:r w:rsidRPr="002856AF">
        <w:rPr>
          <w:rFonts w:eastAsia="Times New Roman"/>
          <w:szCs w:val="28"/>
        </w:rPr>
        <w:t>μία υποχώρηση;»».</w:t>
      </w:r>
    </w:p>
    <w:p w14:paraId="21181EF2" w14:textId="77777777" w:rsidR="000E1C16" w:rsidRDefault="00D27C3B">
      <w:pPr>
        <w:rPr>
          <w:rFonts w:eastAsia="Times New Roman"/>
          <w:szCs w:val="28"/>
        </w:rPr>
      </w:pPr>
      <w:r w:rsidRPr="002856AF">
        <w:rPr>
          <w:rFonts w:eastAsia="Times New Roman"/>
          <w:szCs w:val="28"/>
        </w:rPr>
        <w:t>Του είπα, λοιπόν</w:t>
      </w:r>
      <w:r w:rsidRPr="002856AF">
        <w:rPr>
          <w:rFonts w:eastAsia="Times New Roman"/>
          <w:szCs w:val="28"/>
        </w:rPr>
        <w:t>:</w:t>
      </w:r>
      <w:r w:rsidRPr="002856AF">
        <w:rPr>
          <w:rFonts w:eastAsia="Times New Roman"/>
          <w:szCs w:val="28"/>
        </w:rPr>
        <w:t xml:space="preserve"> «Έχετε ολάκερη την ευθύνη</w:t>
      </w:r>
      <w:r w:rsidRPr="002856AF">
        <w:rPr>
          <w:rFonts w:eastAsia="Times New Roman"/>
          <w:szCs w:val="28"/>
        </w:rPr>
        <w:t>,</w:t>
      </w:r>
      <w:r w:rsidRPr="002856AF">
        <w:rPr>
          <w:rFonts w:eastAsia="Times New Roman"/>
          <w:szCs w:val="28"/>
        </w:rPr>
        <w:t xml:space="preserve"> που εί</w:t>
      </w:r>
      <w:r w:rsidRPr="002856AF">
        <w:rPr>
          <w:rFonts w:eastAsia="Times New Roman"/>
          <w:szCs w:val="28"/>
        </w:rPr>
        <w:t>ναι θρασείς, επίμονοι, επιθετικοί». Το σκέφθηκε. Του λέω</w:t>
      </w:r>
      <w:r w:rsidRPr="002856AF">
        <w:rPr>
          <w:rFonts w:eastAsia="Times New Roman"/>
          <w:szCs w:val="28"/>
        </w:rPr>
        <w:t>:</w:t>
      </w:r>
      <w:r w:rsidRPr="002856AF">
        <w:rPr>
          <w:rFonts w:eastAsia="Times New Roman"/>
          <w:szCs w:val="28"/>
        </w:rPr>
        <w:t xml:space="preserve"> ««Επιπλέον, υπάρχει και μία ηθική. Τι «βρείτε τα»; «Βρείτε τα στην Κύπρο, Έλληνες και Τούρκοι» έλεγαν και οι Αμερικάνοι τόσα χρόνια. Η Τουρκία είναι ένα μιλιταριστικό κράτος, η Ελλάδα μία νομιμόφρων χώρα. Βάζετε μία νομιμόφρονα χώρα να τα βρει με ένα επιτ</w:t>
      </w:r>
      <w:r w:rsidRPr="002856AF">
        <w:rPr>
          <w:rFonts w:eastAsia="Times New Roman"/>
          <w:szCs w:val="28"/>
        </w:rPr>
        <w:t>ιθέμενο κράτος; Αυτό που έγινε στην Κύπρο είναι ανέντιμο. Το ίδιο κάνατε κι εσείς εκεί»».΄</w:t>
      </w:r>
    </w:p>
    <w:p w14:paraId="21181EF3" w14:textId="77777777" w:rsidR="000E1C16" w:rsidRDefault="00D27C3B">
      <w:pPr>
        <w:rPr>
          <w:rFonts w:eastAsia="Times New Roman"/>
          <w:szCs w:val="28"/>
        </w:rPr>
      </w:pPr>
      <w:r w:rsidRPr="002856AF">
        <w:rPr>
          <w:rFonts w:eastAsia="Times New Roman"/>
          <w:szCs w:val="28"/>
        </w:rPr>
        <w:t>Σηκώνεται όρθιος και μου λέει</w:t>
      </w:r>
      <w:r w:rsidRPr="002856AF">
        <w:rPr>
          <w:rFonts w:eastAsia="Times New Roman"/>
          <w:szCs w:val="28"/>
        </w:rPr>
        <w:t>:</w:t>
      </w:r>
      <w:r w:rsidRPr="002856AF">
        <w:rPr>
          <w:rFonts w:eastAsia="Times New Roman"/>
          <w:szCs w:val="28"/>
        </w:rPr>
        <w:t xml:space="preserve"> «Κύριε Λεβέντη μου, έχετε κάποιο δίκιο. Παρεβιάσθη η ηθική. Παρεβιάσθη η διεθνής ηθική. Ένα κράτος τεσσάρων χιλιάδων ετών μπήκε δίπλα </w:t>
      </w:r>
      <w:r w:rsidRPr="002856AF">
        <w:rPr>
          <w:rFonts w:eastAsia="Times New Roman"/>
          <w:szCs w:val="28"/>
        </w:rPr>
        <w:t>σε ένα κράτος δύο-τριών ετών, πήγαν και το αναγνώρισαν τα μεγάλα κράτη και μετά, άντε αυτοί να υποχωρήσουν». Λέω</w:t>
      </w:r>
      <w:r w:rsidRPr="002856AF">
        <w:rPr>
          <w:rFonts w:eastAsia="Times New Roman"/>
          <w:szCs w:val="28"/>
        </w:rPr>
        <w:t>:</w:t>
      </w:r>
      <w:r w:rsidRPr="002856AF">
        <w:rPr>
          <w:rFonts w:eastAsia="Times New Roman"/>
          <w:szCs w:val="28"/>
        </w:rPr>
        <w:t xml:space="preserve"> «Άποψη του ελληνικού λαού, εκφραζόμενη δι</w:t>
      </w:r>
      <w:r>
        <w:rPr>
          <w:rFonts w:eastAsia="Times New Roman"/>
          <w:szCs w:val="28"/>
        </w:rPr>
        <w:t>ά</w:t>
      </w:r>
      <w:r w:rsidRPr="002856AF">
        <w:rPr>
          <w:rFonts w:eastAsia="Times New Roman"/>
          <w:szCs w:val="28"/>
        </w:rPr>
        <w:t xml:space="preserve"> του στόματός μου, είναι ότι αν σέβεστε τη διεθνή νομιμότητα, ακόμα και αν αυτοί οι πολιτικοί</w:t>
      </w:r>
      <w:r w:rsidRPr="002856AF">
        <w:rPr>
          <w:rFonts w:eastAsia="Times New Roman"/>
          <w:szCs w:val="28"/>
        </w:rPr>
        <w:t>,</w:t>
      </w:r>
      <w:r w:rsidRPr="00290251">
        <w:rPr>
          <w:rFonts w:eastAsia="Times New Roman"/>
          <w:szCs w:val="28"/>
        </w:rPr>
        <w:t xml:space="preserve"> που μ</w:t>
      </w:r>
      <w:r w:rsidRPr="00290251">
        <w:rPr>
          <w:rFonts w:eastAsia="Times New Roman"/>
          <w:szCs w:val="28"/>
        </w:rPr>
        <w:t>ου αναφέρατε απεδέχθησαν τη σύνθετη ονομασία, εγώ πιστεύω ότι δεν μπορεί η Ελλάδα να ταπεινωθεί χάριν μίας τέτοιας χώρας</w:t>
      </w:r>
      <w:r w:rsidRPr="001C1443">
        <w:rPr>
          <w:rFonts w:eastAsia="Times New Roman"/>
          <w:szCs w:val="28"/>
        </w:rPr>
        <w:t>,</w:t>
      </w:r>
      <w:r w:rsidRPr="002856AF">
        <w:rPr>
          <w:rFonts w:eastAsia="Times New Roman"/>
          <w:szCs w:val="28"/>
        </w:rPr>
        <w:t xml:space="preserve"> που λειτουργεί τόσο ύπουλα». Αυτό του ανέφερα. Αν σέβεστε τη διεθνή ηθική, αυτή είναι η άποψή μου.</w:t>
      </w:r>
    </w:p>
    <w:p w14:paraId="21181EF4" w14:textId="77777777" w:rsidR="000E1C16" w:rsidRDefault="00D27C3B">
      <w:pPr>
        <w:rPr>
          <w:rFonts w:eastAsia="Times New Roman"/>
          <w:szCs w:val="28"/>
        </w:rPr>
      </w:pPr>
      <w:r w:rsidRPr="00DF4CB9">
        <w:rPr>
          <w:rFonts w:eastAsia="Times New Roman"/>
          <w:szCs w:val="28"/>
        </w:rPr>
        <w:t xml:space="preserve">(Στο σημείο αυτό </w:t>
      </w:r>
      <w:r>
        <w:rPr>
          <w:rFonts w:eastAsia="Times New Roman"/>
          <w:szCs w:val="28"/>
        </w:rPr>
        <w:t>κ</w:t>
      </w:r>
      <w:r w:rsidRPr="002856AF">
        <w:rPr>
          <w:rFonts w:eastAsia="Times New Roman"/>
          <w:szCs w:val="28"/>
        </w:rPr>
        <w:t>τυπά</w:t>
      </w:r>
      <w:r>
        <w:rPr>
          <w:rFonts w:eastAsia="Times New Roman"/>
          <w:szCs w:val="28"/>
        </w:rPr>
        <w:t>ει</w:t>
      </w:r>
      <w:r w:rsidRPr="002856AF">
        <w:rPr>
          <w:rFonts w:eastAsia="Times New Roman"/>
          <w:szCs w:val="28"/>
        </w:rPr>
        <w:t xml:space="preserve"> το κουδούν</w:t>
      </w:r>
      <w:r w:rsidRPr="002856AF">
        <w:rPr>
          <w:rFonts w:eastAsia="Times New Roman"/>
          <w:szCs w:val="28"/>
        </w:rPr>
        <w:t xml:space="preserve">ι λήξεως του χρόνου ομιλίας του κυρίου Προέδρου) </w:t>
      </w:r>
    </w:p>
    <w:p w14:paraId="21181EF5" w14:textId="77777777" w:rsidR="000E1C16" w:rsidRDefault="00D27C3B">
      <w:pPr>
        <w:rPr>
          <w:rFonts w:eastAsia="Times New Roman"/>
          <w:szCs w:val="24"/>
        </w:rPr>
      </w:pPr>
      <w:r w:rsidRPr="001C1443">
        <w:rPr>
          <w:rFonts w:eastAsia="Times New Roman"/>
          <w:szCs w:val="24"/>
        </w:rPr>
        <w:t>Πρέπει, λοιπόν, να γίνει και ένα ψήφισμα και από αυτή τη Βουλή, κατά την άποψή μου, πριν λήξει η θητε</w:t>
      </w:r>
      <w:r w:rsidRPr="002856AF">
        <w:rPr>
          <w:rFonts w:eastAsia="Times New Roman"/>
          <w:szCs w:val="24"/>
        </w:rPr>
        <w:t>ία της. Διότι</w:t>
      </w:r>
      <w:r w:rsidRPr="002856AF">
        <w:rPr>
          <w:rFonts w:eastAsia="Times New Roman"/>
          <w:szCs w:val="24"/>
        </w:rPr>
        <w:t>,</w:t>
      </w:r>
      <w:r w:rsidRPr="005057D7">
        <w:rPr>
          <w:rFonts w:eastAsia="Times New Roman"/>
          <w:szCs w:val="24"/>
        </w:rPr>
        <w:t xml:space="preserve"> προβλέπω ότι θα λήξει πολύ γρήγορα η θητεία αυτής της Βουλής. Ας λέει η Κυβέρνηση ότι πάμε</w:t>
      </w:r>
      <w:r w:rsidRPr="005057D7">
        <w:rPr>
          <w:rFonts w:eastAsia="Times New Roman"/>
          <w:szCs w:val="24"/>
        </w:rPr>
        <w:t xml:space="preserve"> για τετραετίες.</w:t>
      </w:r>
    </w:p>
    <w:p w14:paraId="21181EF6" w14:textId="77777777" w:rsidR="000E1C16" w:rsidRDefault="00D27C3B">
      <w:pPr>
        <w:rPr>
          <w:rFonts w:eastAsia="Times New Roman"/>
          <w:szCs w:val="24"/>
        </w:rPr>
      </w:pPr>
      <w:r w:rsidRPr="006679F9">
        <w:rPr>
          <w:rFonts w:eastAsia="Times New Roman"/>
          <w:b/>
          <w:szCs w:val="24"/>
        </w:rPr>
        <w:t>ΦΩΤΕΙΝΗ ΒΑΚΗ:</w:t>
      </w:r>
      <w:r w:rsidRPr="00B24C18">
        <w:rPr>
          <w:rFonts w:eastAsia="Times New Roman"/>
          <w:szCs w:val="24"/>
        </w:rPr>
        <w:t xml:space="preserve"> Για το νομοσχέδιο δεν θα μας πείτε τίποτα;</w:t>
      </w:r>
    </w:p>
    <w:p w14:paraId="21181EF7" w14:textId="77777777" w:rsidR="000E1C16" w:rsidRDefault="00D27C3B">
      <w:pPr>
        <w:rPr>
          <w:rFonts w:eastAsia="Times New Roman"/>
          <w:szCs w:val="24"/>
        </w:rPr>
      </w:pPr>
      <w:r w:rsidRPr="00274889">
        <w:rPr>
          <w:rFonts w:eastAsia="Times New Roman"/>
          <w:b/>
          <w:szCs w:val="24"/>
        </w:rPr>
        <w:t>ΒΑΣΙΛΗΣ ΛΕΒΕΝΤΗΣ (Πρόεδρος της Ένωσης Κεντρώων):</w:t>
      </w:r>
      <w:r w:rsidRPr="00D676BB">
        <w:rPr>
          <w:rFonts w:eastAsia="Times New Roman"/>
          <w:szCs w:val="24"/>
        </w:rPr>
        <w:t xml:space="preserve"> Για </w:t>
      </w:r>
      <w:r w:rsidRPr="005117C9">
        <w:rPr>
          <w:rFonts w:eastAsia="Times New Roman"/>
          <w:szCs w:val="24"/>
        </w:rPr>
        <w:t>το νομοσχέδιο, μια και θέλετε να μιλήσ</w:t>
      </w:r>
      <w:r w:rsidRPr="00B87D66">
        <w:rPr>
          <w:rFonts w:eastAsia="Times New Roman"/>
          <w:szCs w:val="24"/>
        </w:rPr>
        <w:t xml:space="preserve">ω για την παιδεία, μόνο η διάταξη -αυτή που φέρνει ο κ. Δέδες- με δύο χρόνια φοίτησης στην </w:t>
      </w:r>
      <w:r w:rsidRPr="00B87D66">
        <w:rPr>
          <w:rFonts w:eastAsia="Times New Roman"/>
          <w:szCs w:val="24"/>
        </w:rPr>
        <w:t>Κύπρο να γίνονται δικηγόροι εδώ και να απολαμβάνουν ισοτιμίας με τη Νομική Αθηνών, μόνο αυτό δείχνει την ανεντιμότητα της όλης εικόνας. Τίποτε άλλο δεν λέω! Θέλετε με δύο ετών φοιτήσεις να έρχονται εδώ και να είναι ισότιμοι. Αυτό θέλει ο Υπουργός, εκτός αν</w:t>
      </w:r>
      <w:r w:rsidRPr="00B87D66">
        <w:rPr>
          <w:rFonts w:eastAsia="Times New Roman"/>
          <w:szCs w:val="24"/>
        </w:rPr>
        <w:t xml:space="preserve"> δεν ξέρετε να διαβάζετε τις τροπολογίες.</w:t>
      </w:r>
    </w:p>
    <w:p w14:paraId="21181EF8" w14:textId="77777777" w:rsidR="000E1C16" w:rsidRDefault="00D27C3B">
      <w:pPr>
        <w:rPr>
          <w:rFonts w:eastAsia="Times New Roman"/>
          <w:szCs w:val="24"/>
        </w:rPr>
      </w:pPr>
      <w:r w:rsidRPr="002856AF">
        <w:rPr>
          <w:rFonts w:eastAsia="Times New Roman"/>
          <w:b/>
          <w:szCs w:val="24"/>
        </w:rPr>
        <w:t>ΦΩΤΕΙΝΗ ΒΑΚΗ:</w:t>
      </w:r>
      <w:r w:rsidRPr="002856AF">
        <w:rPr>
          <w:rFonts w:eastAsia="Times New Roman"/>
          <w:szCs w:val="24"/>
        </w:rPr>
        <w:t xml:space="preserve"> Πού το είδατε αυτό; </w:t>
      </w:r>
    </w:p>
    <w:p w14:paraId="21181EF9" w14:textId="77777777" w:rsidR="000E1C16" w:rsidRDefault="00D27C3B">
      <w:pPr>
        <w:rPr>
          <w:rFonts w:eastAsia="Times New Roman"/>
          <w:szCs w:val="24"/>
        </w:rPr>
      </w:pPr>
      <w:r w:rsidRPr="002856AF">
        <w:rPr>
          <w:rFonts w:eastAsia="Times New Roman"/>
          <w:b/>
          <w:szCs w:val="24"/>
        </w:rPr>
        <w:t>ΚΩΝΣΤΑΝΤΙΝΟΣ ΓΑΒΡΟΓΛΟΥ:</w:t>
      </w:r>
      <w:r w:rsidRPr="002856AF">
        <w:rPr>
          <w:rFonts w:eastAsia="Times New Roman"/>
          <w:szCs w:val="24"/>
        </w:rPr>
        <w:t xml:space="preserve"> Πού το είδατε αυτό;</w:t>
      </w:r>
    </w:p>
    <w:p w14:paraId="21181EFA" w14:textId="77777777" w:rsidR="000E1C16" w:rsidRDefault="00D27C3B">
      <w:pPr>
        <w:rPr>
          <w:rFonts w:eastAsia="Times New Roman"/>
          <w:szCs w:val="24"/>
        </w:rPr>
      </w:pPr>
      <w:r w:rsidRPr="002856AF">
        <w:rPr>
          <w:rFonts w:eastAsia="Times New Roman"/>
          <w:b/>
          <w:szCs w:val="24"/>
        </w:rPr>
        <w:t>ΒΑΣΙΛΗΣ ΛΕΒΕΝΤΗΣ (Πρόεδρος της Ένωσης Κεντρώων):</w:t>
      </w:r>
      <w:r w:rsidRPr="002856AF">
        <w:rPr>
          <w:rFonts w:eastAsia="Times New Roman"/>
          <w:szCs w:val="24"/>
        </w:rPr>
        <w:t xml:space="preserve"> Το δε άλλο, το ότι φέρνετε ένα νομοσχέδιο και παρένθετα εισάγετε</w:t>
      </w:r>
      <w:r w:rsidRPr="002856AF">
        <w:rPr>
          <w:rFonts w:eastAsia="Times New Roman"/>
          <w:szCs w:val="24"/>
        </w:rPr>
        <w:t>,</w:t>
      </w:r>
      <w:r w:rsidRPr="002856AF">
        <w:rPr>
          <w:rFonts w:eastAsia="Times New Roman"/>
          <w:szCs w:val="24"/>
        </w:rPr>
        <w:t xml:space="preserve"> συνεχώς</w:t>
      </w:r>
      <w:r w:rsidRPr="002856AF">
        <w:rPr>
          <w:rFonts w:eastAsia="Times New Roman"/>
          <w:szCs w:val="24"/>
        </w:rPr>
        <w:t>,</w:t>
      </w:r>
      <w:r w:rsidRPr="002856AF">
        <w:rPr>
          <w:rFonts w:eastAsia="Times New Roman"/>
          <w:szCs w:val="24"/>
        </w:rPr>
        <w:t xml:space="preserve"> τροπολογίες, αυτό σας καθιστά μέσα στη Βουλή παράδειγμα ανεντιμότητος. Είναι ανέντιμο, όταν συζητάμε μια τροπολογία, να φέρνετε από το «παράθυρο» άλλες εκατό!</w:t>
      </w:r>
    </w:p>
    <w:p w14:paraId="21181EFB" w14:textId="77777777" w:rsidR="000E1C16" w:rsidRDefault="00D27C3B">
      <w:pPr>
        <w:jc w:val="center"/>
        <w:rPr>
          <w:rFonts w:eastAsia="Times New Roman"/>
          <w:bCs/>
        </w:rPr>
      </w:pPr>
      <w:r w:rsidRPr="002856AF">
        <w:rPr>
          <w:rFonts w:eastAsia="Times New Roman"/>
          <w:bCs/>
        </w:rPr>
        <w:t>(Θόρυβος στην Αίθουσα από την πτέρυγα του ΣΥΡΙΖΑ)</w:t>
      </w:r>
    </w:p>
    <w:p w14:paraId="21181EFC" w14:textId="77777777" w:rsidR="000E1C16" w:rsidRDefault="00D27C3B">
      <w:pPr>
        <w:rPr>
          <w:rFonts w:eastAsia="Times New Roman"/>
          <w:szCs w:val="24"/>
        </w:rPr>
      </w:pPr>
      <w:r w:rsidRPr="002856AF">
        <w:rPr>
          <w:rFonts w:eastAsia="Times New Roman"/>
          <w:szCs w:val="24"/>
        </w:rPr>
        <w:t>Δεν είναι νομοσχέδια αυ</w:t>
      </w:r>
      <w:r w:rsidRPr="001D5627">
        <w:rPr>
          <w:rFonts w:eastAsia="Times New Roman"/>
          <w:szCs w:val="24"/>
        </w:rPr>
        <w:t>τά, κύριοι!</w:t>
      </w:r>
    </w:p>
    <w:p w14:paraId="21181EFD" w14:textId="77777777" w:rsidR="000E1C16" w:rsidRDefault="00D27C3B">
      <w:pPr>
        <w:jc w:val="center"/>
        <w:rPr>
          <w:rFonts w:eastAsia="Times New Roman"/>
          <w:bCs/>
        </w:rPr>
      </w:pPr>
      <w:r w:rsidRPr="002856AF">
        <w:rPr>
          <w:rFonts w:eastAsia="Times New Roman"/>
          <w:bCs/>
        </w:rPr>
        <w:t>(Χειροκροτή</w:t>
      </w:r>
      <w:r w:rsidRPr="002856AF">
        <w:rPr>
          <w:rFonts w:eastAsia="Times New Roman"/>
          <w:bCs/>
        </w:rPr>
        <w:t>ματα από την πτέρυγα της Ένωσης Κεντρώων)</w:t>
      </w:r>
    </w:p>
    <w:p w14:paraId="21181EFE" w14:textId="77777777" w:rsidR="000E1C16" w:rsidRDefault="00D27C3B">
      <w:pPr>
        <w:rPr>
          <w:rFonts w:eastAsia="Times New Roman"/>
          <w:szCs w:val="24"/>
        </w:rPr>
      </w:pPr>
      <w:r w:rsidRPr="002856AF">
        <w:rPr>
          <w:rFonts w:eastAsia="Times New Roman"/>
          <w:b/>
          <w:szCs w:val="24"/>
        </w:rPr>
        <w:t>ΠΡΟΕΔΡΕΥΩΝ (Γεώργιος Βαρεμένος):</w:t>
      </w:r>
      <w:r w:rsidRPr="001D5627">
        <w:rPr>
          <w:rFonts w:eastAsia="Times New Roman"/>
          <w:szCs w:val="24"/>
        </w:rPr>
        <w:t xml:space="preserve"> Ο κ. Γερμενής έχει τον λόγο.</w:t>
      </w:r>
    </w:p>
    <w:p w14:paraId="21181EFF" w14:textId="77777777" w:rsidR="000E1C16" w:rsidRDefault="00D27C3B">
      <w:pPr>
        <w:rPr>
          <w:rFonts w:eastAsia="Times New Roman"/>
          <w:szCs w:val="24"/>
        </w:rPr>
      </w:pPr>
      <w:r w:rsidRPr="00822C3A">
        <w:rPr>
          <w:rFonts w:eastAsia="Times New Roman"/>
          <w:b/>
          <w:szCs w:val="24"/>
        </w:rPr>
        <w:t>ΓΕΩΡΓΙΟΣ ΓΕΡΜΕΝΗΣ:</w:t>
      </w:r>
      <w:r w:rsidRPr="002856AF">
        <w:rPr>
          <w:rFonts w:eastAsia="Times New Roman"/>
          <w:szCs w:val="24"/>
        </w:rPr>
        <w:t xml:space="preserve"> Ευχαριστώ.</w:t>
      </w:r>
    </w:p>
    <w:p w14:paraId="21181F00" w14:textId="77777777" w:rsidR="000E1C16" w:rsidRDefault="00D27C3B">
      <w:pPr>
        <w:rPr>
          <w:rFonts w:eastAsia="Times New Roman"/>
          <w:szCs w:val="24"/>
        </w:rPr>
      </w:pPr>
      <w:r w:rsidRPr="006B36B3">
        <w:rPr>
          <w:rFonts w:eastAsia="Times New Roman"/>
          <w:szCs w:val="24"/>
        </w:rPr>
        <w:t xml:space="preserve">Κατ’ αρχάς, να θυμίσουμε ότι σήμερα κλείνουμε έξι χρόνια από τη μαύρη τραγωδία των τριών εργατών, των τριών υπαλλήλων της </w:t>
      </w:r>
      <w:r w:rsidRPr="00F67D51">
        <w:rPr>
          <w:rFonts w:eastAsia="Times New Roman"/>
          <w:szCs w:val="24"/>
          <w:lang w:val="en-US"/>
        </w:rPr>
        <w:t>M</w:t>
      </w:r>
      <w:r w:rsidRPr="001F6937">
        <w:rPr>
          <w:rFonts w:eastAsia="Times New Roman"/>
          <w:szCs w:val="24"/>
          <w:lang w:val="en-US"/>
        </w:rPr>
        <w:t>arfin</w:t>
      </w:r>
      <w:r w:rsidRPr="00711B79">
        <w:rPr>
          <w:rFonts w:eastAsia="Times New Roman"/>
          <w:szCs w:val="24"/>
        </w:rPr>
        <w:t>. Μάλιστα, η μία γυναίκα ήταν και έγκυος. Έξι χρόνια είναι πάρα πολλά για να μην έχουν βρεθεί οι ένοχοι. Το συμβάν ήταν ντάλα με</w:t>
      </w:r>
      <w:r w:rsidRPr="00307868">
        <w:rPr>
          <w:rFonts w:eastAsia="Times New Roman"/>
          <w:szCs w:val="24"/>
        </w:rPr>
        <w:t xml:space="preserve">σημέρι, υπήρχαν δεκάδες μάρτυρες και θα έπρεπε να έχει αποκατασταθεί με συλλήψεις η μνήμη αυτών των ανθρώπων, που για ένα </w:t>
      </w:r>
      <w:r w:rsidRPr="00307868">
        <w:rPr>
          <w:rFonts w:eastAsia="Times New Roman"/>
          <w:szCs w:val="24"/>
        </w:rPr>
        <w:t>μεροκάματο έχασαν τη ζωή τους. Μάλιστα, κάποιοι ήταν από κάτω -της ίδιας ιδεολογίας με την Κυβέρνηση-</w:t>
      </w:r>
      <w:r w:rsidRPr="00875107">
        <w:rPr>
          <w:rFonts w:eastAsia="Times New Roman"/>
          <w:szCs w:val="24"/>
        </w:rPr>
        <w:t>,</w:t>
      </w:r>
      <w:r w:rsidRPr="00B8113B">
        <w:rPr>
          <w:rFonts w:eastAsia="Times New Roman"/>
          <w:szCs w:val="24"/>
        </w:rPr>
        <w:t xml:space="preserve"> που είπαν «ας μη δούλευαν εκείνη τη μέρα».</w:t>
      </w:r>
    </w:p>
    <w:p w14:paraId="21181F01" w14:textId="77777777" w:rsidR="000E1C16" w:rsidRDefault="00D27C3B">
      <w:pPr>
        <w:rPr>
          <w:rFonts w:eastAsia="Times New Roman"/>
          <w:szCs w:val="24"/>
        </w:rPr>
      </w:pPr>
      <w:r w:rsidRPr="002856AF">
        <w:rPr>
          <w:rFonts w:eastAsia="Times New Roman"/>
          <w:szCs w:val="24"/>
        </w:rPr>
        <w:t>Βέβαια, εσείς δεν θυμάστε ούτε τη μαύρη επέτειο των Ιμίων ούτε τον Ηλιάκη. Ξεχνάτε τα θύματα των Ελλήνων</w:t>
      </w:r>
      <w:r w:rsidRPr="002856AF">
        <w:rPr>
          <w:rFonts w:eastAsia="Times New Roman"/>
          <w:szCs w:val="24"/>
        </w:rPr>
        <w:t>,</w:t>
      </w:r>
      <w:r w:rsidRPr="002856AF">
        <w:rPr>
          <w:rFonts w:eastAsia="Times New Roman"/>
          <w:szCs w:val="24"/>
        </w:rPr>
        <w:t xml:space="preserve"> που </w:t>
      </w:r>
      <w:r w:rsidRPr="002856AF">
        <w:rPr>
          <w:rFonts w:eastAsia="Times New Roman"/>
          <w:szCs w:val="24"/>
        </w:rPr>
        <w:t>έχουν αυτο</w:t>
      </w:r>
      <w:r w:rsidRPr="00290251">
        <w:rPr>
          <w:rFonts w:eastAsia="Times New Roman"/>
          <w:szCs w:val="24"/>
        </w:rPr>
        <w:t>κτονήσει από το μνημόνιο, που και εσείς ψηφίσατε. Θέλω να πω</w:t>
      </w:r>
      <w:r w:rsidRPr="001C1443">
        <w:rPr>
          <w:rFonts w:eastAsia="Times New Roman"/>
          <w:szCs w:val="24"/>
        </w:rPr>
        <w:t>,</w:t>
      </w:r>
      <w:r w:rsidRPr="002856AF">
        <w:rPr>
          <w:rFonts w:eastAsia="Times New Roman"/>
          <w:szCs w:val="24"/>
        </w:rPr>
        <w:t xml:space="preserve"> στο σημείο αυτό</w:t>
      </w:r>
      <w:r w:rsidRPr="005057D7">
        <w:rPr>
          <w:rFonts w:eastAsia="Times New Roman"/>
          <w:szCs w:val="24"/>
        </w:rPr>
        <w:t>,</w:t>
      </w:r>
      <w:r w:rsidRPr="00DF4CB9">
        <w:rPr>
          <w:rFonts w:eastAsia="Times New Roman"/>
          <w:szCs w:val="24"/>
        </w:rPr>
        <w:t xml:space="preserve"> ότι, αν αυτοί οι άνθρωποι, αυτοί οι δολοφόνοι είχαν μ</w:t>
      </w:r>
      <w:r w:rsidRPr="006679F9">
        <w:rPr>
          <w:rFonts w:eastAsia="Times New Roman"/>
          <w:szCs w:val="24"/>
        </w:rPr>
        <w:t>ια ιδεολογική ταυτότητα εθνικιστική, να το πω απλά ήταν  Χρυσαυγίτες, κάτι τύποι εδώ</w:t>
      </w:r>
      <w:r w:rsidRPr="00B24C18">
        <w:rPr>
          <w:rFonts w:eastAsia="Times New Roman"/>
          <w:szCs w:val="24"/>
        </w:rPr>
        <w:t>,</w:t>
      </w:r>
      <w:r w:rsidRPr="00A67A2F">
        <w:rPr>
          <w:rFonts w:eastAsia="Times New Roman"/>
          <w:szCs w:val="24"/>
        </w:rPr>
        <w:t xml:space="preserve"> όπως εδώ</w:t>
      </w:r>
      <w:r w:rsidRPr="00274889">
        <w:rPr>
          <w:rFonts w:eastAsia="Times New Roman"/>
          <w:szCs w:val="24"/>
        </w:rPr>
        <w:t>,</w:t>
      </w:r>
      <w:r w:rsidRPr="00D676BB">
        <w:rPr>
          <w:rFonts w:eastAsia="Times New Roman"/>
          <w:szCs w:val="24"/>
        </w:rPr>
        <w:t xml:space="preserve"> όπου καθόταν ο κ. Δένδιας, θα είχαν ξηλώσει τα πάντα για να βρουν τους ενόχους. Δυστυχώς, αυτό δείχνει την κατάντια ενός κράτους</w:t>
      </w:r>
      <w:r w:rsidRPr="005117C9">
        <w:rPr>
          <w:rFonts w:eastAsia="Times New Roman"/>
          <w:szCs w:val="24"/>
        </w:rPr>
        <w:t>,</w:t>
      </w:r>
      <w:r w:rsidRPr="00B87D66">
        <w:rPr>
          <w:rFonts w:eastAsia="Times New Roman"/>
          <w:szCs w:val="24"/>
        </w:rPr>
        <w:t xml:space="preserve"> που δεν σέβε</w:t>
      </w:r>
      <w:r w:rsidRPr="002856AF">
        <w:rPr>
          <w:rFonts w:eastAsia="Times New Roman"/>
          <w:szCs w:val="24"/>
        </w:rPr>
        <w:t>ται την ανθρώπινη ζωή.</w:t>
      </w:r>
    </w:p>
    <w:p w14:paraId="21181F02" w14:textId="77777777" w:rsidR="000E1C16" w:rsidRDefault="00D27C3B">
      <w:pPr>
        <w:rPr>
          <w:rFonts w:eastAsia="Times New Roman"/>
          <w:szCs w:val="24"/>
        </w:rPr>
      </w:pPr>
      <w:r w:rsidRPr="002856AF">
        <w:rPr>
          <w:rFonts w:eastAsia="Times New Roman"/>
          <w:szCs w:val="24"/>
        </w:rPr>
        <w:t xml:space="preserve">Συζητούμε σήμερα εδώ άλλο ένα νομοσχέδιο το οποίο, όπως είχε αναφέρει και ο </w:t>
      </w:r>
      <w:r w:rsidRPr="002856AF">
        <w:rPr>
          <w:rFonts w:eastAsia="Times New Roman"/>
          <w:szCs w:val="24"/>
        </w:rPr>
        <w:t>ε</w:t>
      </w:r>
      <w:r w:rsidRPr="002856AF">
        <w:rPr>
          <w:rFonts w:eastAsia="Times New Roman"/>
          <w:szCs w:val="24"/>
        </w:rPr>
        <w:t xml:space="preserve">ισηγητής της </w:t>
      </w:r>
      <w:r w:rsidRPr="002856AF">
        <w:rPr>
          <w:rFonts w:eastAsia="Times New Roman"/>
          <w:szCs w:val="24"/>
        </w:rPr>
        <w:t>Κυβέρνησης, είναι το δεύτερο στοιχείο του πλαισίου, που είναι μνημονιακές σας υποχρεώσεις.</w:t>
      </w:r>
    </w:p>
    <w:p w14:paraId="21181F03" w14:textId="77777777" w:rsidR="000E1C16" w:rsidRDefault="00D27C3B">
      <w:pPr>
        <w:rPr>
          <w:rFonts w:eastAsia="Times New Roman"/>
          <w:szCs w:val="24"/>
        </w:rPr>
      </w:pPr>
      <w:r w:rsidRPr="002856AF">
        <w:rPr>
          <w:rFonts w:eastAsia="Times New Roman"/>
          <w:szCs w:val="24"/>
        </w:rPr>
        <w:t>Εμείς ξεκαθαρίζουμε, κύριοι, ότι ως Χρυσή Αυγή έχουμε πει τη γνώμη μας. Σε χώρα</w:t>
      </w:r>
      <w:r w:rsidRPr="002856AF">
        <w:rPr>
          <w:rFonts w:eastAsia="Times New Roman"/>
          <w:szCs w:val="24"/>
        </w:rPr>
        <w:t>,</w:t>
      </w:r>
      <w:r w:rsidRPr="002856AF">
        <w:rPr>
          <w:rFonts w:eastAsia="Times New Roman"/>
          <w:szCs w:val="24"/>
        </w:rPr>
        <w:t xml:space="preserve"> που βρίσκεται στο Διεθνές Νομισματικό Ταμείο και όχι μόνο στην Ελλάδα, αλλά σε καμμί</w:t>
      </w:r>
      <w:r w:rsidRPr="002856AF">
        <w:rPr>
          <w:rFonts w:eastAsia="Times New Roman"/>
          <w:szCs w:val="24"/>
        </w:rPr>
        <w:t>α χώρα όπου υπήρξε το ΔΝΤ δεν υπήρξε ανάπτυξη. Πώς να ορθοποδήσει μια χώρα; Για ποια έρευνα και ποια εκπαίδευση μιλάμε, όταν έχουμε τον ζυγό πάνω από το κεφάλι μας;</w:t>
      </w:r>
    </w:p>
    <w:p w14:paraId="21181F04" w14:textId="77777777" w:rsidR="000E1C16" w:rsidRDefault="00D27C3B">
      <w:pPr>
        <w:rPr>
          <w:rFonts w:eastAsia="Times New Roman"/>
          <w:szCs w:val="24"/>
        </w:rPr>
      </w:pPr>
      <w:r w:rsidRPr="002856AF">
        <w:rPr>
          <w:rFonts w:eastAsia="Times New Roman"/>
          <w:szCs w:val="24"/>
        </w:rPr>
        <w:t>Δεν λύνεται με αυτό το νομοσχέδιο το πρόβλημα της φυγής επιστημονικού και ερευνητικού προσω</w:t>
      </w:r>
      <w:r w:rsidRPr="002856AF">
        <w:rPr>
          <w:rFonts w:eastAsia="Times New Roman"/>
          <w:szCs w:val="24"/>
        </w:rPr>
        <w:t>πικού.</w:t>
      </w:r>
    </w:p>
    <w:p w14:paraId="21181F05" w14:textId="77777777" w:rsidR="000E1C16" w:rsidRDefault="00D27C3B">
      <w:pPr>
        <w:rPr>
          <w:rFonts w:eastAsia="Times New Roman"/>
          <w:szCs w:val="24"/>
        </w:rPr>
      </w:pPr>
      <w:r w:rsidRPr="002856AF">
        <w:rPr>
          <w:rFonts w:eastAsia="Times New Roman"/>
          <w:szCs w:val="24"/>
        </w:rPr>
        <w:t>Χαρακτηριστικά αναφέρω</w:t>
      </w:r>
      <w:r>
        <w:rPr>
          <w:rFonts w:eastAsia="Times New Roman"/>
          <w:szCs w:val="24"/>
        </w:rPr>
        <w:t>,</w:t>
      </w:r>
      <w:r w:rsidRPr="002856AF">
        <w:rPr>
          <w:rFonts w:eastAsia="Times New Roman"/>
          <w:szCs w:val="24"/>
        </w:rPr>
        <w:t xml:space="preserve"> ότι έως το 2013 είχαν μεταναστεύσει εκατόν πενήντα χιλιάδες επιστήμονες και ερευνητές σε εβδομήντα τέσσερις χώρες. Εδώ είναι και το θέμα, κύριε Υπουργέ, που θα έπρεπε να απασχολεί το συγκεκριμένο νομοσχέδιο. </w:t>
      </w:r>
    </w:p>
    <w:p w14:paraId="21181F06" w14:textId="77777777" w:rsidR="000E1C16" w:rsidRDefault="00D27C3B">
      <w:pPr>
        <w:rPr>
          <w:rFonts w:eastAsia="Times New Roman"/>
          <w:szCs w:val="24"/>
        </w:rPr>
      </w:pPr>
      <w:r w:rsidRPr="002856AF">
        <w:rPr>
          <w:rFonts w:eastAsia="Times New Roman"/>
          <w:szCs w:val="24"/>
        </w:rPr>
        <w:t>Αφού δεν ξεκινάε</w:t>
      </w:r>
      <w:r w:rsidRPr="002856AF">
        <w:rPr>
          <w:rFonts w:eastAsia="Times New Roman"/>
          <w:szCs w:val="24"/>
        </w:rPr>
        <w:t>ι η Κυβέρνηση του ΣΥΡΙΖΑ και</w:t>
      </w:r>
      <w:r w:rsidRPr="00290251">
        <w:rPr>
          <w:rFonts w:eastAsia="Times New Roman"/>
          <w:szCs w:val="24"/>
        </w:rPr>
        <w:t xml:space="preserve"> των ΑΝΕΛ να δώσει όλο το βάρος στην πρωτογενή παραγωγή, να λειτουργήσουν ξανά</w:t>
      </w:r>
      <w:r w:rsidRPr="001C1443">
        <w:rPr>
          <w:rFonts w:eastAsia="Times New Roman"/>
          <w:szCs w:val="24"/>
        </w:rPr>
        <w:t xml:space="preserve"> εργοστάσια, βιοτεχνίες, αγροτικές νέες καλλιέργειες, πώς αλλιώς θα διοχετε</w:t>
      </w:r>
      <w:r w:rsidRPr="002856AF">
        <w:rPr>
          <w:rFonts w:eastAsia="Times New Roman"/>
          <w:szCs w:val="24"/>
        </w:rPr>
        <w:t>υθούν οι επιστήμονες</w:t>
      </w:r>
      <w:r w:rsidRPr="002856AF">
        <w:rPr>
          <w:rFonts w:eastAsia="Times New Roman"/>
          <w:szCs w:val="24"/>
        </w:rPr>
        <w:t>,</w:t>
      </w:r>
      <w:r w:rsidRPr="005057D7">
        <w:rPr>
          <w:rFonts w:eastAsia="Times New Roman"/>
          <w:szCs w:val="24"/>
        </w:rPr>
        <w:t xml:space="preserve"> που βγάζουν τα ελληνικά πανεπιστήμια; Αναμενόμενο είν</w:t>
      </w:r>
      <w:r w:rsidRPr="005057D7">
        <w:rPr>
          <w:rFonts w:eastAsia="Times New Roman"/>
          <w:szCs w:val="24"/>
        </w:rPr>
        <w:t xml:space="preserve">αι, λοιπόν, οι άνθρωποι να πηγαίνουν να αναζητήσουν αλλού εργασία. </w:t>
      </w:r>
    </w:p>
    <w:p w14:paraId="21181F07" w14:textId="77777777" w:rsidR="000E1C16" w:rsidRDefault="00D27C3B">
      <w:pPr>
        <w:rPr>
          <w:rFonts w:eastAsia="Times New Roman"/>
          <w:szCs w:val="24"/>
        </w:rPr>
      </w:pPr>
      <w:r w:rsidRPr="006679F9">
        <w:rPr>
          <w:rFonts w:eastAsia="Times New Roman"/>
          <w:szCs w:val="24"/>
        </w:rPr>
        <w:t>Πάμε παρακάτω. Εσείς δεν ήσασταν</w:t>
      </w:r>
      <w:r w:rsidRPr="00B24C18">
        <w:rPr>
          <w:rFonts w:eastAsia="Times New Roman"/>
          <w:szCs w:val="24"/>
        </w:rPr>
        <w:t>,</w:t>
      </w:r>
      <w:r w:rsidRPr="00A67A2F">
        <w:rPr>
          <w:rFonts w:eastAsia="Times New Roman"/>
          <w:szCs w:val="24"/>
        </w:rPr>
        <w:t xml:space="preserve"> που φωνάζατε, που ήσασταν «στα κάγκελα» για την εργαλειοθή</w:t>
      </w:r>
      <w:r w:rsidRPr="00274889">
        <w:rPr>
          <w:rFonts w:eastAsia="Times New Roman"/>
          <w:szCs w:val="24"/>
        </w:rPr>
        <w:t>κη του ΟΟΣΑ; Τώρα είσαστε οι ίδιοι</w:t>
      </w:r>
      <w:r w:rsidRPr="00D676BB">
        <w:rPr>
          <w:rFonts w:eastAsia="Times New Roman"/>
          <w:szCs w:val="24"/>
        </w:rPr>
        <w:t>,</w:t>
      </w:r>
      <w:r w:rsidRPr="005117C9">
        <w:rPr>
          <w:rFonts w:eastAsia="Times New Roman"/>
          <w:szCs w:val="24"/>
        </w:rPr>
        <w:t xml:space="preserve"> που την επικαλείστε. Μάλιστα, το λέτε και φωναχτά, ότι είναι αυτό -λέει- που σας έχει πει και η Ευρωπαϊκή Ένωση. </w:t>
      </w:r>
    </w:p>
    <w:p w14:paraId="21181F08" w14:textId="77777777" w:rsidR="000E1C16" w:rsidRDefault="00D27C3B">
      <w:pPr>
        <w:rPr>
          <w:rFonts w:eastAsia="Times New Roman"/>
          <w:szCs w:val="24"/>
        </w:rPr>
      </w:pPr>
      <w:r w:rsidRPr="002856AF">
        <w:rPr>
          <w:rFonts w:eastAsia="Times New Roman"/>
          <w:szCs w:val="24"/>
        </w:rPr>
        <w:t xml:space="preserve">Για το </w:t>
      </w:r>
      <w:r w:rsidRPr="002856AF">
        <w:rPr>
          <w:rFonts w:eastAsia="Times New Roman"/>
          <w:szCs w:val="24"/>
        </w:rPr>
        <w:t>κ</w:t>
      </w:r>
      <w:r w:rsidRPr="002856AF">
        <w:rPr>
          <w:rFonts w:eastAsia="Times New Roman"/>
          <w:szCs w:val="24"/>
        </w:rPr>
        <w:t xml:space="preserve">εφάλαιο Β΄ και Γ΄ σας κατηγόρησαν στην </w:t>
      </w:r>
      <w:r w:rsidRPr="002856AF">
        <w:rPr>
          <w:rFonts w:eastAsia="Times New Roman"/>
          <w:szCs w:val="24"/>
        </w:rPr>
        <w:t>ε</w:t>
      </w:r>
      <w:r w:rsidRPr="002856AF">
        <w:rPr>
          <w:rFonts w:eastAsia="Times New Roman"/>
          <w:szCs w:val="24"/>
        </w:rPr>
        <w:t>πιτροπή και δικά σας πρώην παιδιά, όπως η ΟΛΜΕ και η ΔΟΕ, οι οποίοι χαρακτήρισαν το νομοσχέδι</w:t>
      </w:r>
      <w:r w:rsidRPr="002856AF">
        <w:rPr>
          <w:rFonts w:eastAsia="Times New Roman"/>
          <w:szCs w:val="24"/>
        </w:rPr>
        <w:t>ο ως «προβληματικό». Σας κατηγόρησαν</w:t>
      </w:r>
      <w:r w:rsidRPr="002856AF">
        <w:rPr>
          <w:rFonts w:eastAsia="Times New Roman"/>
          <w:szCs w:val="24"/>
        </w:rPr>
        <w:t>,</w:t>
      </w:r>
      <w:r w:rsidRPr="002856AF">
        <w:rPr>
          <w:rFonts w:eastAsia="Times New Roman"/>
          <w:szCs w:val="24"/>
        </w:rPr>
        <w:t xml:space="preserve"> μάλιστα</w:t>
      </w:r>
      <w:r w:rsidRPr="002856AF">
        <w:rPr>
          <w:rFonts w:eastAsia="Times New Roman"/>
          <w:szCs w:val="24"/>
        </w:rPr>
        <w:t>,</w:t>
      </w:r>
      <w:r w:rsidRPr="002856AF">
        <w:rPr>
          <w:rFonts w:eastAsia="Times New Roman"/>
          <w:szCs w:val="24"/>
        </w:rPr>
        <w:t xml:space="preserve"> και για αθέτηση των υποσχέσεων</w:t>
      </w:r>
      <w:r w:rsidRPr="002856AF">
        <w:rPr>
          <w:rFonts w:eastAsia="Times New Roman"/>
          <w:szCs w:val="24"/>
        </w:rPr>
        <w:t>,</w:t>
      </w:r>
      <w:r w:rsidRPr="002856AF">
        <w:rPr>
          <w:rFonts w:eastAsia="Times New Roman"/>
          <w:szCs w:val="24"/>
        </w:rPr>
        <w:t xml:space="preserve"> που είχατε κάνει προεκλογικά. </w:t>
      </w:r>
    </w:p>
    <w:p w14:paraId="21181F09" w14:textId="77777777" w:rsidR="000E1C16" w:rsidRDefault="00D27C3B">
      <w:pPr>
        <w:rPr>
          <w:rFonts w:eastAsia="Times New Roman"/>
          <w:szCs w:val="24"/>
        </w:rPr>
      </w:pPr>
      <w:r w:rsidRPr="002856AF">
        <w:rPr>
          <w:rFonts w:eastAsia="Times New Roman"/>
          <w:szCs w:val="24"/>
        </w:rPr>
        <w:t xml:space="preserve">Να μιλήσουμε για το άρθρο 35, για τη ρύθμιση θεμάτων σχολικών μονάδων πρωτοβάθμιας εκπαίδευσης; Η οργανικότητα των νηπιαγωγείων προσδιορίζεται με </w:t>
      </w:r>
      <w:r w:rsidRPr="002856AF">
        <w:rPr>
          <w:rFonts w:eastAsia="Times New Roman"/>
          <w:szCs w:val="24"/>
        </w:rPr>
        <w:t>βάση την αντιστοιχία νηπιαγωγού προς αριθμό νηπίων, η οποία δεν μπορεί να είναι λιγότερο από δεκατέσσερα νήπια ανά νηπιαγωγό. Η ισχύουσα νομοθεσία προέβλεπε επτά νήπια ανά νηπιαγωγό. Η νέα ρύθμιση εκτιμάται ότι θα οδηγήσει σε συγχώνευση νηπιαγωγείων, κάτι</w:t>
      </w:r>
      <w:r w:rsidRPr="002856AF">
        <w:rPr>
          <w:rFonts w:eastAsia="Times New Roman"/>
          <w:szCs w:val="24"/>
        </w:rPr>
        <w:t>,</w:t>
      </w:r>
      <w:r w:rsidRPr="002856AF">
        <w:rPr>
          <w:rFonts w:eastAsia="Times New Roman"/>
          <w:szCs w:val="24"/>
        </w:rPr>
        <w:t xml:space="preserve"> βέβαια</w:t>
      </w:r>
      <w:r w:rsidRPr="002856AF">
        <w:rPr>
          <w:rFonts w:eastAsia="Times New Roman"/>
          <w:szCs w:val="24"/>
        </w:rPr>
        <w:t>,</w:t>
      </w:r>
      <w:r w:rsidRPr="002856AF">
        <w:rPr>
          <w:rFonts w:eastAsia="Times New Roman"/>
          <w:szCs w:val="24"/>
        </w:rPr>
        <w:t xml:space="preserve"> που δεν αρνήθηκε ο Υπουργός κ. Φίλης. Αυτό, βέβαια, θα έχει ιδιαίτερα δυσμενείς επιπτώσεις, αφού όλοι καταλαβαίνουν πως ο ελάχιστος αριθμός μαθητών αν γίνει δεκατέσσερα, από επτά που είναι τώρα, ουσιαστικά οδηγεί σε κλείσιμο τεράστιο αριθμό νηπιαγ</w:t>
      </w:r>
      <w:r w:rsidRPr="002856AF">
        <w:rPr>
          <w:rFonts w:eastAsia="Times New Roman"/>
          <w:szCs w:val="24"/>
        </w:rPr>
        <w:t xml:space="preserve">ωγείων. Εδώ οι μητέρες έχουν δύο νήπια στο σπίτι και δεν μπορούν να τα φέρουν πέρα. Εσείς λέτε ότι μπορούν να τα καταφέρουν με είκοσι πέντε παιδάκια στο νηπιαγωγείο; Δεν πρόκειται να γίνει εκεί μάθημα. Δεν πρόκειται να διδαχθούν τίποτα τα νήπια. </w:t>
      </w:r>
    </w:p>
    <w:p w14:paraId="21181F0A" w14:textId="77777777" w:rsidR="000E1C16" w:rsidRDefault="00D27C3B">
      <w:pPr>
        <w:rPr>
          <w:rFonts w:eastAsia="Times New Roman"/>
          <w:szCs w:val="24"/>
        </w:rPr>
      </w:pPr>
      <w:r w:rsidRPr="002856AF">
        <w:rPr>
          <w:rFonts w:eastAsia="Times New Roman"/>
          <w:szCs w:val="24"/>
        </w:rPr>
        <w:t xml:space="preserve">(Στο </w:t>
      </w:r>
      <w:r w:rsidRPr="002856AF">
        <w:rPr>
          <w:rFonts w:eastAsia="Times New Roman"/>
          <w:szCs w:val="24"/>
        </w:rPr>
        <w:t>σημείο αυτό κτυπάει το κουδούνι λήξεως του χρόνου ομιλίας του κυρίου Βουλευτή)</w:t>
      </w:r>
    </w:p>
    <w:p w14:paraId="21181F0B" w14:textId="77777777" w:rsidR="000E1C16" w:rsidRDefault="00D27C3B">
      <w:pPr>
        <w:rPr>
          <w:rFonts w:eastAsia="Times New Roman"/>
          <w:szCs w:val="24"/>
        </w:rPr>
      </w:pPr>
      <w:r w:rsidRPr="002856AF">
        <w:rPr>
          <w:rFonts w:eastAsia="Times New Roman"/>
          <w:szCs w:val="24"/>
        </w:rPr>
        <w:t>Δώστε μου ένα λεπτό, κύριε Πρόεδρε.</w:t>
      </w:r>
    </w:p>
    <w:p w14:paraId="21181F0C" w14:textId="77777777" w:rsidR="000E1C16" w:rsidRDefault="00D27C3B">
      <w:pPr>
        <w:rPr>
          <w:rFonts w:eastAsia="Times New Roman"/>
          <w:szCs w:val="24"/>
        </w:rPr>
      </w:pPr>
      <w:r w:rsidRPr="002856AF">
        <w:rPr>
          <w:rFonts w:eastAsia="Times New Roman"/>
          <w:szCs w:val="24"/>
        </w:rPr>
        <w:t>Ένα ακόμα άρθρο</w:t>
      </w:r>
      <w:r w:rsidRPr="002856AF">
        <w:rPr>
          <w:rFonts w:eastAsia="Times New Roman"/>
          <w:szCs w:val="24"/>
        </w:rPr>
        <w:t>,</w:t>
      </w:r>
      <w:r w:rsidRPr="002856AF">
        <w:rPr>
          <w:rFonts w:eastAsia="Times New Roman"/>
          <w:szCs w:val="24"/>
        </w:rPr>
        <w:t xml:space="preserve"> που μας έκανε ιδιαίτερη εντύπωση είναι το άρθρο 45. Τι λέει αυτό το άρθρο; Έχει τον τίτλο «Καταργούμενες Διατάξεις». Ως προς</w:t>
      </w:r>
      <w:r w:rsidRPr="002856AF">
        <w:rPr>
          <w:rFonts w:eastAsia="Times New Roman"/>
          <w:szCs w:val="24"/>
        </w:rPr>
        <w:t xml:space="preserve"> το ζήτημα καταλήψεων</w:t>
      </w:r>
      <w:r w:rsidRPr="002856AF">
        <w:rPr>
          <w:rFonts w:eastAsia="Times New Roman"/>
          <w:szCs w:val="24"/>
        </w:rPr>
        <w:t>,</w:t>
      </w:r>
      <w:r w:rsidRPr="002856AF">
        <w:rPr>
          <w:rFonts w:eastAsia="Times New Roman"/>
          <w:szCs w:val="24"/>
        </w:rPr>
        <w:t xml:space="preserve"> στο τελευταίο μέρος του νομοσχεδίου</w:t>
      </w:r>
      <w:r w:rsidRPr="002856AF">
        <w:rPr>
          <w:rFonts w:eastAsia="Times New Roman"/>
          <w:szCs w:val="24"/>
        </w:rPr>
        <w:t>,</w:t>
      </w:r>
      <w:r w:rsidRPr="002856AF">
        <w:rPr>
          <w:rFonts w:eastAsia="Times New Roman"/>
          <w:szCs w:val="24"/>
        </w:rPr>
        <w:t xml:space="preserve"> υπάρχει η ακόλουθη λακωνική διάταξη του ν.2811/2000 παράγραφος 2. Στην έκθεση επισημαίνει: «Καταργείται η διάταξη που προβλέπει την ποινική δίωξη που ασκείται σε όποιον καθ’ οιονδήποτε τρόπο παρεμ</w:t>
      </w:r>
      <w:r w:rsidRPr="002856AF">
        <w:rPr>
          <w:rFonts w:eastAsia="Times New Roman"/>
          <w:szCs w:val="24"/>
        </w:rPr>
        <w:t>ποδίζει, διαταράσσει ή διακόπτει την ομαλή λειτουργία των δημόσιων σχολείων πρωτοβάθμιας ή δευτεροβάθμιας εκπαίδευσης ή παρανόμως παραμένει στους χώρους λειτουργίας αυτών». Αυτό σημαίνει ότι αν τυχόν γίνουν βανδαλισμοί -συνήθως στις καταλήψεις γίνονται τέτ</w:t>
      </w:r>
      <w:r w:rsidRPr="002856AF">
        <w:rPr>
          <w:rFonts w:eastAsia="Times New Roman"/>
          <w:szCs w:val="24"/>
        </w:rPr>
        <w:t>οιου είδους επεισόδια-, δεν θα υπάρχουν ένοχοι. Οι νεαροί ή οι τυχόν συνένοχοί τους -</w:t>
      </w:r>
      <w:r w:rsidRPr="002856AF">
        <w:rPr>
          <w:rFonts w:eastAsia="Times New Roman"/>
          <w:szCs w:val="24"/>
        </w:rPr>
        <w:t>,</w:t>
      </w:r>
      <w:r w:rsidRPr="002856AF">
        <w:rPr>
          <w:rFonts w:eastAsia="Times New Roman"/>
          <w:szCs w:val="24"/>
        </w:rPr>
        <w:t xml:space="preserve">που μπορεί να είναι οποιοιδήποτε- δεν θα υπόκεινται σε καμμίας μορφής δίωξη. </w:t>
      </w:r>
    </w:p>
    <w:p w14:paraId="21181F0D" w14:textId="77777777" w:rsidR="000E1C16" w:rsidRDefault="00D27C3B">
      <w:pPr>
        <w:rPr>
          <w:rFonts w:eastAsia="Times New Roman"/>
          <w:szCs w:val="24"/>
        </w:rPr>
      </w:pPr>
      <w:r w:rsidRPr="002856AF">
        <w:rPr>
          <w:rFonts w:eastAsia="Times New Roman"/>
          <w:szCs w:val="24"/>
        </w:rPr>
        <w:t>Όταν δεν έχεις να προτείνεις ως Κυβέρνηση κάτι δημιουργικό στους μαθητές για το μέλλον τους,</w:t>
      </w:r>
      <w:r w:rsidRPr="002856AF">
        <w:rPr>
          <w:rFonts w:eastAsia="Times New Roman"/>
          <w:szCs w:val="24"/>
        </w:rPr>
        <w:t xml:space="preserve"> πετάς την μπάλα στην κερκίδα, απενοχοποιείς τις καταλήψεις, λίγες ώρες μάλιστα πριν περάσεις τα αντιλαϊκά μέτρα του μνημονίου.</w:t>
      </w:r>
    </w:p>
    <w:p w14:paraId="21181F0E" w14:textId="77777777" w:rsidR="000E1C16" w:rsidRDefault="00D27C3B">
      <w:pPr>
        <w:rPr>
          <w:rFonts w:eastAsia="Times New Roman"/>
          <w:szCs w:val="24"/>
        </w:rPr>
      </w:pPr>
      <w:r w:rsidRPr="002856AF">
        <w:rPr>
          <w:rFonts w:eastAsia="Times New Roman"/>
          <w:szCs w:val="24"/>
        </w:rPr>
        <w:t>Η ελεύθερη αριστερή έκφραση θα μπορεί</w:t>
      </w:r>
      <w:r w:rsidRPr="002856AF">
        <w:rPr>
          <w:rFonts w:eastAsia="Times New Roman"/>
          <w:szCs w:val="24"/>
        </w:rPr>
        <w:t>,</w:t>
      </w:r>
      <w:r w:rsidRPr="002856AF">
        <w:rPr>
          <w:rFonts w:eastAsia="Times New Roman"/>
          <w:szCs w:val="24"/>
        </w:rPr>
        <w:t xml:space="preserve"> επιτέλους</w:t>
      </w:r>
      <w:r w:rsidRPr="002856AF">
        <w:rPr>
          <w:rFonts w:eastAsia="Times New Roman"/>
          <w:szCs w:val="24"/>
        </w:rPr>
        <w:t>,</w:t>
      </w:r>
      <w:r w:rsidRPr="002856AF">
        <w:rPr>
          <w:rFonts w:eastAsia="Times New Roman"/>
          <w:szCs w:val="24"/>
        </w:rPr>
        <w:t xml:space="preserve"> να βρίσκει διέξοδο χωρίς να διώκεται ποινικά. Αυτό</w:t>
      </w:r>
      <w:r w:rsidRPr="002856AF">
        <w:rPr>
          <w:rFonts w:eastAsia="Times New Roman"/>
          <w:szCs w:val="24"/>
        </w:rPr>
        <w:t>,</w:t>
      </w:r>
      <w:r w:rsidRPr="002856AF">
        <w:rPr>
          <w:rFonts w:eastAsia="Times New Roman"/>
          <w:szCs w:val="24"/>
        </w:rPr>
        <w:t xml:space="preserve"> μάλλον</w:t>
      </w:r>
      <w:r w:rsidRPr="002856AF">
        <w:rPr>
          <w:rFonts w:eastAsia="Times New Roman"/>
          <w:szCs w:val="24"/>
        </w:rPr>
        <w:t>,</w:t>
      </w:r>
      <w:r w:rsidRPr="002856AF">
        <w:rPr>
          <w:rFonts w:eastAsia="Times New Roman"/>
          <w:szCs w:val="24"/>
        </w:rPr>
        <w:t xml:space="preserve"> είναι το σχολείο</w:t>
      </w:r>
      <w:r w:rsidRPr="002856AF">
        <w:rPr>
          <w:rFonts w:eastAsia="Times New Roman"/>
          <w:szCs w:val="24"/>
        </w:rPr>
        <w:t>,</w:t>
      </w:r>
      <w:r w:rsidRPr="002856AF">
        <w:rPr>
          <w:rFonts w:eastAsia="Times New Roman"/>
          <w:szCs w:val="24"/>
        </w:rPr>
        <w:t xml:space="preserve"> </w:t>
      </w:r>
      <w:r w:rsidRPr="002856AF">
        <w:rPr>
          <w:rFonts w:eastAsia="Times New Roman"/>
          <w:szCs w:val="24"/>
        </w:rPr>
        <w:t xml:space="preserve">που κάποιοι στην ελληνική Βουλή ονειρεύονται, να έχουν ελληνικά σχολεία υπό καταλήψεις και να μην ανοίγει ρουθούνι. </w:t>
      </w:r>
    </w:p>
    <w:p w14:paraId="21181F0F" w14:textId="77777777" w:rsidR="000E1C16" w:rsidRDefault="00D27C3B">
      <w:pPr>
        <w:rPr>
          <w:rFonts w:eastAsia="Times New Roman"/>
          <w:szCs w:val="24"/>
        </w:rPr>
      </w:pPr>
      <w:r w:rsidRPr="002856AF">
        <w:rPr>
          <w:rFonts w:eastAsia="Times New Roman"/>
          <w:szCs w:val="24"/>
        </w:rPr>
        <w:t xml:space="preserve">Από εκεί και πέρα, είναι σαφές ότι εμείς καταψηφίζουμε το νομοσχέδιο επί της αρχής και επί των άρθρων. </w:t>
      </w:r>
    </w:p>
    <w:p w14:paraId="21181F10" w14:textId="77777777" w:rsidR="000E1C16" w:rsidRDefault="00D27C3B">
      <w:pPr>
        <w:jc w:val="center"/>
        <w:rPr>
          <w:rFonts w:eastAsia="Times New Roman"/>
          <w:szCs w:val="24"/>
        </w:rPr>
      </w:pPr>
      <w:r w:rsidRPr="002856AF">
        <w:rPr>
          <w:rFonts w:eastAsia="Times New Roman"/>
          <w:szCs w:val="24"/>
        </w:rPr>
        <w:t>(Χειροκροτήματα από την πτέρυγα της</w:t>
      </w:r>
      <w:r w:rsidRPr="002856AF">
        <w:rPr>
          <w:rFonts w:eastAsia="Times New Roman"/>
          <w:szCs w:val="24"/>
        </w:rPr>
        <w:t xml:space="preserve"> Χρυσής Αυγής)</w:t>
      </w:r>
    </w:p>
    <w:p w14:paraId="21181F11" w14:textId="77777777" w:rsidR="000E1C16" w:rsidRDefault="00D27C3B">
      <w:pPr>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Τον λόγο τ</w:t>
      </w:r>
      <w:r w:rsidRPr="001D5627">
        <w:rPr>
          <w:rFonts w:eastAsia="Times New Roman"/>
          <w:szCs w:val="24"/>
        </w:rPr>
        <w:t xml:space="preserve">ώρα έχει ο κ. Μανιάτης. </w:t>
      </w:r>
    </w:p>
    <w:p w14:paraId="21181F12" w14:textId="77777777" w:rsidR="000E1C16" w:rsidRDefault="00D27C3B">
      <w:pPr>
        <w:rPr>
          <w:rFonts w:eastAsia="Times New Roman"/>
          <w:szCs w:val="24"/>
        </w:rPr>
      </w:pPr>
      <w:r w:rsidRPr="00822C3A">
        <w:rPr>
          <w:rFonts w:eastAsia="Times New Roman"/>
          <w:b/>
          <w:szCs w:val="24"/>
        </w:rPr>
        <w:t>ΙΩΑΝΝΗΣ ΜΑΝ</w:t>
      </w:r>
      <w:r w:rsidRPr="002856AF">
        <w:rPr>
          <w:rFonts w:eastAsia="Times New Roman"/>
          <w:b/>
          <w:szCs w:val="24"/>
        </w:rPr>
        <w:t>ΙΑΤΗΣ:</w:t>
      </w:r>
      <w:r w:rsidRPr="00FB5885">
        <w:rPr>
          <w:rFonts w:eastAsia="Times New Roman"/>
          <w:szCs w:val="24"/>
        </w:rPr>
        <w:t xml:space="preserve"> Αγαπητοί συνάδελφοι, συνεχίζουμε να ζούμε σε μια σουρεαλιστική Βουλή. Πρόκειται για μια Βουλή</w:t>
      </w:r>
      <w:r w:rsidRPr="006B36B3">
        <w:rPr>
          <w:rFonts w:eastAsia="Times New Roman"/>
          <w:szCs w:val="24"/>
        </w:rPr>
        <w:t>,</w:t>
      </w:r>
      <w:r w:rsidRPr="00F67D51">
        <w:rPr>
          <w:rFonts w:eastAsia="Times New Roman"/>
          <w:szCs w:val="24"/>
        </w:rPr>
        <w:t xml:space="preserve"> που καλείται σήμερα να συζητήσει ένα νομοσχέδιο</w:t>
      </w:r>
      <w:r w:rsidRPr="001F6937">
        <w:rPr>
          <w:rFonts w:eastAsia="Times New Roman"/>
          <w:szCs w:val="24"/>
        </w:rPr>
        <w:t>,</w:t>
      </w:r>
      <w:r w:rsidRPr="00711B79">
        <w:rPr>
          <w:rFonts w:eastAsia="Times New Roman"/>
          <w:szCs w:val="24"/>
        </w:rPr>
        <w:t xml:space="preserve"> που σύμφωνα με τον τίτλο του –ασχολείται με τα ζητήματα της έρευνας και της τεχνολογίας- είναι πολύ σπουδαίο και σημαντικό, την ίδια στιγμή που τα 3/4 του νομοσχεδίου βρίθουν «φωτογραφικών» διατάξεων και διατάξεων</w:t>
      </w:r>
      <w:r w:rsidRPr="00307868">
        <w:rPr>
          <w:rFonts w:eastAsia="Times New Roman"/>
          <w:szCs w:val="24"/>
        </w:rPr>
        <w:t>,</w:t>
      </w:r>
      <w:r w:rsidRPr="00875107">
        <w:rPr>
          <w:rFonts w:eastAsia="Times New Roman"/>
          <w:szCs w:val="24"/>
        </w:rPr>
        <w:t xml:space="preserve"> οι οποίες χτυπούν τον βασικό πυρήνα της </w:t>
      </w:r>
      <w:r w:rsidRPr="00875107">
        <w:rPr>
          <w:rFonts w:eastAsia="Times New Roman"/>
          <w:szCs w:val="24"/>
        </w:rPr>
        <w:t xml:space="preserve">ανάπτυξης μιας χώρας, που είναι η ίδια η παιδεία και οι άνθρωποί της. </w:t>
      </w:r>
    </w:p>
    <w:p w14:paraId="21181F13" w14:textId="77777777" w:rsidR="000E1C16" w:rsidRDefault="00D27C3B">
      <w:pPr>
        <w:rPr>
          <w:rFonts w:eastAsia="Times New Roman"/>
          <w:szCs w:val="24"/>
        </w:rPr>
      </w:pPr>
      <w:r w:rsidRPr="002856AF">
        <w:rPr>
          <w:rFonts w:eastAsia="Times New Roman"/>
          <w:szCs w:val="24"/>
        </w:rPr>
        <w:t>Έμαθα ότι πριν από λίγο ο Υπουργός Παιδείας κ. Φίλης έκανε μια δήλωση ότι δεν καταργούνται τα ολοήμερα σχολεία. Θυμίζω ότι τα ολοήμερα σχολεία δημιουργήθηκαν το 2010 από το «κακό» ΠΑΣΟΚ</w:t>
      </w:r>
      <w:r w:rsidRPr="002856AF">
        <w:rPr>
          <w:rFonts w:eastAsia="Times New Roman"/>
          <w:szCs w:val="24"/>
        </w:rPr>
        <w:t>. Και από το 2010 μέχρι και σήμερα έχουν επεκταθεί στο 65%...</w:t>
      </w:r>
    </w:p>
    <w:p w14:paraId="21181F14" w14:textId="77777777" w:rsidR="000E1C16" w:rsidRDefault="00D27C3B">
      <w:pPr>
        <w:rPr>
          <w:rFonts w:eastAsia="Times New Roman"/>
          <w:szCs w:val="24"/>
        </w:rPr>
      </w:pPr>
      <w:r w:rsidRPr="002856AF">
        <w:rPr>
          <w:rFonts w:eastAsia="Times New Roman"/>
          <w:b/>
          <w:szCs w:val="24"/>
        </w:rPr>
        <w:t>ΝΙΚΟΛΑΟΣ ΦΙΛΗΣ (Υπουργός Παιδείας, Έρευνας και Θρησκευμάτων):</w:t>
      </w:r>
      <w:r w:rsidRPr="002856AF">
        <w:rPr>
          <w:rFonts w:eastAsia="Times New Roman"/>
          <w:szCs w:val="24"/>
        </w:rPr>
        <w:t xml:space="preserve"> Τα ολοήμερα σχολεία είναι έργο</w:t>
      </w:r>
      <w:r w:rsidRPr="001D5627">
        <w:rPr>
          <w:rFonts w:eastAsia="Times New Roman"/>
          <w:szCs w:val="24"/>
        </w:rPr>
        <w:t>,</w:t>
      </w:r>
      <w:r w:rsidRPr="00FB5885">
        <w:rPr>
          <w:rFonts w:eastAsia="Times New Roman"/>
          <w:szCs w:val="24"/>
        </w:rPr>
        <w:t xml:space="preserve"> του μακαρίτη του Αρσένη και όχι της κυρίας Διαμαντοπούλου! Μην τα μπερδεύετε!</w:t>
      </w:r>
    </w:p>
    <w:p w14:paraId="21181F15" w14:textId="77777777" w:rsidR="000E1C16" w:rsidRDefault="00D27C3B">
      <w:pPr>
        <w:rPr>
          <w:rFonts w:eastAsia="Times New Roman"/>
          <w:szCs w:val="24"/>
        </w:rPr>
      </w:pPr>
      <w:r w:rsidRPr="002856AF">
        <w:rPr>
          <w:rFonts w:eastAsia="Times New Roman"/>
          <w:b/>
          <w:szCs w:val="24"/>
        </w:rPr>
        <w:t>ΙΩΑΝΝΗΣ ΜΑΝΙΑΤΗΣ:</w:t>
      </w:r>
      <w:r w:rsidRPr="00FB5885">
        <w:rPr>
          <w:rFonts w:eastAsia="Times New Roman"/>
          <w:szCs w:val="24"/>
        </w:rPr>
        <w:t xml:space="preserve"> Η κ</w:t>
      </w:r>
      <w:r w:rsidRPr="002856AF">
        <w:rPr>
          <w:rFonts w:eastAsia="Times New Roman"/>
          <w:szCs w:val="24"/>
        </w:rPr>
        <w:t>υ</w:t>
      </w:r>
      <w:r w:rsidRPr="002856AF">
        <w:rPr>
          <w:rFonts w:eastAsia="Times New Roman"/>
          <w:szCs w:val="24"/>
        </w:rPr>
        <w:t xml:space="preserve">βέρνηση ΠΑΣΟΚ τα έκανε! Συμφωνούμε σ’ αυτό; </w:t>
      </w:r>
    </w:p>
    <w:p w14:paraId="21181F16" w14:textId="77777777" w:rsidR="000E1C16" w:rsidRDefault="00D27C3B">
      <w:pPr>
        <w:rPr>
          <w:rFonts w:eastAsia="Times New Roman"/>
          <w:szCs w:val="24"/>
        </w:rPr>
      </w:pPr>
      <w:r w:rsidRPr="002856AF">
        <w:rPr>
          <w:rFonts w:eastAsia="Times New Roman"/>
          <w:b/>
          <w:szCs w:val="24"/>
        </w:rPr>
        <w:t xml:space="preserve">ΝΙΚΟΛΑΟΣ ΦΙΛΗΣ (Υπουργός Παιδείας, Έρευνας και Θρησκευμάτων): </w:t>
      </w:r>
      <w:r w:rsidRPr="001D5627">
        <w:rPr>
          <w:rFonts w:eastAsia="Times New Roman"/>
          <w:szCs w:val="24"/>
        </w:rPr>
        <w:t>Είναι έργο του Αρσένη και όχι της κυρίας Διαμαντοπούλου!</w:t>
      </w:r>
    </w:p>
    <w:p w14:paraId="21181F17" w14:textId="77777777" w:rsidR="000E1C16" w:rsidRDefault="00D27C3B">
      <w:pPr>
        <w:rPr>
          <w:rFonts w:eastAsia="Times New Roman"/>
          <w:szCs w:val="24"/>
        </w:rPr>
      </w:pPr>
      <w:r w:rsidRPr="00822C3A">
        <w:rPr>
          <w:rFonts w:eastAsia="Times New Roman"/>
          <w:b/>
          <w:szCs w:val="24"/>
        </w:rPr>
        <w:t>ΙΩΑΝΝΗΣ ΜΑΝΙΑΤΗΣ:</w:t>
      </w:r>
      <w:r w:rsidRPr="002856AF">
        <w:rPr>
          <w:rFonts w:eastAsia="Times New Roman"/>
          <w:szCs w:val="24"/>
        </w:rPr>
        <w:t xml:space="preserve"> Συμφωνούμε ότι είναι έργο ΠΑΣΟΚ και έχει επεκταθεί στο 65% του μαθητικού π</w:t>
      </w:r>
      <w:r w:rsidRPr="002856AF">
        <w:rPr>
          <w:rFonts w:eastAsia="Times New Roman"/>
          <w:szCs w:val="24"/>
        </w:rPr>
        <w:t xml:space="preserve">ληθυσμού; </w:t>
      </w:r>
    </w:p>
    <w:p w14:paraId="21181F18" w14:textId="77777777" w:rsidR="000E1C16" w:rsidRDefault="00D27C3B">
      <w:pPr>
        <w:rPr>
          <w:rFonts w:eastAsia="Times New Roman"/>
          <w:szCs w:val="24"/>
        </w:rPr>
      </w:pPr>
      <w:r w:rsidRPr="002856AF">
        <w:rPr>
          <w:rFonts w:eastAsia="Times New Roman"/>
          <w:b/>
          <w:szCs w:val="24"/>
        </w:rPr>
        <w:t xml:space="preserve">ΝΙΚΟΛΑΟΣ ΦΙΛΗΣ (Υπουργός Παιδείας, Έρευνας και Θρησκευμάτων): </w:t>
      </w:r>
      <w:r w:rsidRPr="001D5627">
        <w:rPr>
          <w:rFonts w:eastAsia="Times New Roman"/>
          <w:szCs w:val="24"/>
        </w:rPr>
        <w:t>Έγινε με χρήματα του ελληνικού λα</w:t>
      </w:r>
      <w:r w:rsidRPr="00FB5885">
        <w:rPr>
          <w:rFonts w:eastAsia="Times New Roman"/>
          <w:szCs w:val="24"/>
        </w:rPr>
        <w:t xml:space="preserve">ού και από τις κοινοτικές επιδοτήσεις, τα οποία εγκαταλείψατε! Αυτό κάνατε! </w:t>
      </w:r>
    </w:p>
    <w:p w14:paraId="21181F19" w14:textId="77777777" w:rsidR="000E1C16" w:rsidRDefault="00D27C3B">
      <w:pPr>
        <w:rPr>
          <w:rFonts w:eastAsia="Times New Roman"/>
          <w:szCs w:val="24"/>
        </w:rPr>
      </w:pPr>
      <w:r w:rsidRPr="00822C3A">
        <w:rPr>
          <w:rFonts w:eastAsia="Times New Roman"/>
          <w:b/>
          <w:szCs w:val="24"/>
        </w:rPr>
        <w:t>ΙΩΑΝΝΗΣ ΜΑΝΙΑΤΗΣ:</w:t>
      </w:r>
      <w:r w:rsidRPr="00FB5885">
        <w:rPr>
          <w:rFonts w:eastAsia="Times New Roman"/>
          <w:szCs w:val="24"/>
        </w:rPr>
        <w:t xml:space="preserve"> Εσείς το μόνο</w:t>
      </w:r>
      <w:r w:rsidRPr="006B36B3">
        <w:rPr>
          <w:rFonts w:eastAsia="Times New Roman"/>
          <w:szCs w:val="24"/>
        </w:rPr>
        <w:t>,</w:t>
      </w:r>
      <w:r w:rsidRPr="00F67D51">
        <w:rPr>
          <w:rFonts w:eastAsia="Times New Roman"/>
          <w:szCs w:val="24"/>
        </w:rPr>
        <w:t xml:space="preserve"> που μπορείτε να κάνετε, εάν θέλετε να εί</w:t>
      </w:r>
      <w:r w:rsidRPr="00F67D51">
        <w:rPr>
          <w:rFonts w:eastAsia="Times New Roman"/>
          <w:szCs w:val="24"/>
        </w:rPr>
        <w:t xml:space="preserve">στε χρήσιμος στην παιδεία, είναι να επεκτείνετε αυτό το ποσοστό από 65% του μαθητικού πληθυσμού που είναι </w:t>
      </w:r>
      <w:r w:rsidRPr="001F6937">
        <w:rPr>
          <w:rFonts w:eastAsia="Times New Roman"/>
          <w:szCs w:val="24"/>
        </w:rPr>
        <w:t xml:space="preserve">σήμερα, στο 100%! </w:t>
      </w:r>
    </w:p>
    <w:p w14:paraId="21181F1A" w14:textId="77777777" w:rsidR="000E1C16" w:rsidRDefault="00D27C3B">
      <w:pPr>
        <w:rPr>
          <w:rFonts w:eastAsia="Times New Roman"/>
          <w:szCs w:val="24"/>
        </w:rPr>
      </w:pPr>
      <w:r w:rsidRPr="00307868">
        <w:rPr>
          <w:rFonts w:eastAsia="Times New Roman"/>
          <w:szCs w:val="24"/>
        </w:rPr>
        <w:t>Φέρτε τώρα μια διάταξη</w:t>
      </w:r>
      <w:r w:rsidRPr="00875107">
        <w:rPr>
          <w:rFonts w:eastAsia="Times New Roman"/>
          <w:szCs w:val="24"/>
        </w:rPr>
        <w:t>,</w:t>
      </w:r>
      <w:r w:rsidRPr="00B8113B">
        <w:rPr>
          <w:rFonts w:eastAsia="Times New Roman"/>
          <w:szCs w:val="24"/>
        </w:rPr>
        <w:t xml:space="preserve"> που να λέει ότι τα ολοήμερα σχολεία επεκτείνονται στο σύνολο του μαθητικού πληθυσμού της χώρας. </w:t>
      </w:r>
    </w:p>
    <w:p w14:paraId="21181F1B" w14:textId="77777777" w:rsidR="000E1C16" w:rsidRDefault="00D27C3B">
      <w:pPr>
        <w:rPr>
          <w:rFonts w:eastAsia="Times New Roman"/>
          <w:szCs w:val="24"/>
        </w:rPr>
      </w:pPr>
      <w:r w:rsidRPr="002856AF">
        <w:rPr>
          <w:rFonts w:eastAsia="Times New Roman"/>
          <w:b/>
          <w:szCs w:val="24"/>
        </w:rPr>
        <w:t>ΝΙΚΟΛΑΟΣ Φ</w:t>
      </w:r>
      <w:r w:rsidRPr="002856AF">
        <w:rPr>
          <w:rFonts w:eastAsia="Times New Roman"/>
          <w:b/>
          <w:szCs w:val="24"/>
        </w:rPr>
        <w:t>ΙΛΗΣ (Υπουργός Παιδείας, Έρευνας και Θρησκευμάτων):</w:t>
      </w:r>
      <w:r w:rsidRPr="002856AF">
        <w:rPr>
          <w:rFonts w:eastAsia="Times New Roman"/>
          <w:szCs w:val="24"/>
        </w:rPr>
        <w:t xml:space="preserve"> Μην συγχέετε τα ολ</w:t>
      </w:r>
      <w:r w:rsidRPr="001D5627">
        <w:rPr>
          <w:rFonts w:eastAsia="Times New Roman"/>
          <w:szCs w:val="24"/>
        </w:rPr>
        <w:t>οήμερα σχολεία με τα ΕΑΕΠ! Να μάθετε</w:t>
      </w:r>
      <w:r w:rsidRPr="00FB5885">
        <w:rPr>
          <w:rFonts w:eastAsia="Times New Roman"/>
          <w:szCs w:val="24"/>
        </w:rPr>
        <w:t xml:space="preserve"> για τι ακριβώς μιλάτε! Μιλάτε για διαφορετικά πράγματα.</w:t>
      </w:r>
    </w:p>
    <w:p w14:paraId="21181F1C" w14:textId="77777777" w:rsidR="000E1C16" w:rsidRDefault="00D27C3B">
      <w:pPr>
        <w:rPr>
          <w:rFonts w:eastAsia="Times New Roman"/>
          <w:szCs w:val="24"/>
        </w:rPr>
      </w:pPr>
      <w:r w:rsidRPr="00822C3A">
        <w:rPr>
          <w:rFonts w:eastAsia="Times New Roman"/>
          <w:b/>
          <w:szCs w:val="24"/>
        </w:rPr>
        <w:t>ΙΩΑΝΝΗΣ ΜΑΝΙΑΤΗΣ:</w:t>
      </w:r>
      <w:r w:rsidRPr="00FB5885">
        <w:rPr>
          <w:rFonts w:eastAsia="Times New Roman"/>
          <w:szCs w:val="24"/>
        </w:rPr>
        <w:t xml:space="preserve"> Άλλως, κύριε Υπουργέ, αυτά τα οποία κάνετε ουσιαστικά ευνουχίζουν τις δυνατότητες των οικογενειών</w:t>
      </w:r>
      <w:r w:rsidRPr="006B36B3">
        <w:rPr>
          <w:rFonts w:eastAsia="Times New Roman"/>
          <w:szCs w:val="24"/>
        </w:rPr>
        <w:t>,</w:t>
      </w:r>
      <w:r w:rsidRPr="00F67D51">
        <w:rPr>
          <w:rFonts w:eastAsia="Times New Roman"/>
          <w:szCs w:val="24"/>
        </w:rPr>
        <w:t xml:space="preserve"> που λαχταρούν να αφήσουν τα παιδιά τους κάπου δημιουργικά και με ασφάλεια. Και στη</w:t>
      </w:r>
      <w:r w:rsidRPr="001F6937">
        <w:rPr>
          <w:rFonts w:eastAsia="Times New Roman"/>
          <w:szCs w:val="24"/>
        </w:rPr>
        <w:t xml:space="preserve">ν πραγματικότητα χτυπάτε τους ανθρώπους </w:t>
      </w:r>
      <w:r w:rsidRPr="00711B79">
        <w:rPr>
          <w:rFonts w:eastAsia="Times New Roman"/>
          <w:szCs w:val="24"/>
        </w:rPr>
        <w:t>αυτούς,</w:t>
      </w:r>
      <w:r w:rsidRPr="00711B79">
        <w:rPr>
          <w:rFonts w:eastAsia="Times New Roman"/>
          <w:szCs w:val="24"/>
        </w:rPr>
        <w:t xml:space="preserve"> που δεν μπορούν να αντιστα</w:t>
      </w:r>
      <w:r w:rsidRPr="00711B79">
        <w:rPr>
          <w:rFonts w:eastAsia="Times New Roman"/>
          <w:szCs w:val="24"/>
        </w:rPr>
        <w:t xml:space="preserve">θούν. Αυτό σε καμμία περίπτωση δεν συνιστά αριστερή πολιτική! </w:t>
      </w:r>
    </w:p>
    <w:p w14:paraId="21181F1D" w14:textId="77777777" w:rsidR="000E1C16" w:rsidRDefault="00D27C3B">
      <w:pPr>
        <w:rPr>
          <w:rFonts w:eastAsia="Times New Roman"/>
          <w:szCs w:val="24"/>
        </w:rPr>
      </w:pPr>
      <w:r w:rsidRPr="00875107">
        <w:rPr>
          <w:rFonts w:eastAsia="Times New Roman"/>
          <w:szCs w:val="24"/>
        </w:rPr>
        <w:t>Και ο σουρεαλισμός συνεχίζεται! Σήμερα διαβάζουμε ότι κάτι γίνεται με την Επιτροπή των Πανελληνίων Εξετάσεων. Ο Υπουργός</w:t>
      </w:r>
      <w:r w:rsidRPr="00B8113B">
        <w:rPr>
          <w:rFonts w:eastAsia="Times New Roman"/>
          <w:szCs w:val="24"/>
        </w:rPr>
        <w:t xml:space="preserve"> διαψεύδει το δημοσίευμα. Σε δέκα μέρες «κοντός ψαλμός αλληλούια»! Θα ξέρ</w:t>
      </w:r>
      <w:r w:rsidRPr="00B8113B">
        <w:rPr>
          <w:rFonts w:eastAsia="Times New Roman"/>
          <w:szCs w:val="24"/>
        </w:rPr>
        <w:t xml:space="preserve">ουμε όλοι ποιος ψεύδεται! Πάντως, κάποιος από τους δύο ψεύδεται! </w:t>
      </w:r>
    </w:p>
    <w:p w14:paraId="21181F1E" w14:textId="77777777" w:rsidR="000E1C16" w:rsidRDefault="00D27C3B">
      <w:pPr>
        <w:rPr>
          <w:rFonts w:eastAsia="Times New Roman"/>
          <w:szCs w:val="24"/>
        </w:rPr>
      </w:pPr>
      <w:r w:rsidRPr="002856AF">
        <w:rPr>
          <w:rFonts w:eastAsia="Times New Roman"/>
          <w:szCs w:val="24"/>
        </w:rPr>
        <w:t>Έχουμε τώρα σε εξέλιξη</w:t>
      </w:r>
      <w:r w:rsidRPr="002856AF">
        <w:rPr>
          <w:rFonts w:eastAsia="Times New Roman"/>
          <w:szCs w:val="24"/>
        </w:rPr>
        <w:t>,</w:t>
      </w:r>
      <w:r w:rsidRPr="00290251">
        <w:rPr>
          <w:rFonts w:eastAsia="Times New Roman"/>
          <w:szCs w:val="24"/>
        </w:rPr>
        <w:t xml:space="preserve"> μια διαδικασία με έναν Πρωθυπουργό</w:t>
      </w:r>
      <w:r w:rsidRPr="001C1443">
        <w:rPr>
          <w:rFonts w:eastAsia="Times New Roman"/>
          <w:szCs w:val="24"/>
        </w:rPr>
        <w:t>,</w:t>
      </w:r>
      <w:r w:rsidRPr="002856AF">
        <w:rPr>
          <w:rFonts w:eastAsia="Times New Roman"/>
          <w:szCs w:val="24"/>
        </w:rPr>
        <w:t xml:space="preserve"> ο οποίος έχει χαρακτηρ</w:t>
      </w:r>
      <w:r w:rsidRPr="005057D7">
        <w:rPr>
          <w:rFonts w:eastAsia="Times New Roman"/>
          <w:szCs w:val="24"/>
        </w:rPr>
        <w:t>ιστεί από το Χάρβαρντ ως ο χείριστος, ο κάκιστος σε παγκόσμιο επίπεδο</w:t>
      </w:r>
      <w:r w:rsidRPr="00DF4CB9">
        <w:rPr>
          <w:rFonts w:eastAsia="Times New Roman"/>
          <w:szCs w:val="24"/>
        </w:rPr>
        <w:t>,</w:t>
      </w:r>
      <w:r w:rsidRPr="006679F9">
        <w:rPr>
          <w:rFonts w:eastAsia="Times New Roman"/>
          <w:szCs w:val="24"/>
        </w:rPr>
        <w:t xml:space="preserve"> διαπραγματευτής το 2015 και εκτάκτως </w:t>
      </w:r>
      <w:r w:rsidRPr="006679F9">
        <w:rPr>
          <w:rFonts w:eastAsia="Times New Roman"/>
          <w:szCs w:val="24"/>
        </w:rPr>
        <w:t xml:space="preserve">η </w:t>
      </w:r>
      <w:r w:rsidRPr="002856AF">
        <w:rPr>
          <w:rFonts w:eastAsia="Times New Roman"/>
          <w:szCs w:val="24"/>
        </w:rPr>
        <w:t>Κυβέρνηση του Πρωθυπουργού αυτού</w:t>
      </w:r>
      <w:r w:rsidRPr="001D5627">
        <w:rPr>
          <w:rFonts w:eastAsia="Times New Roman"/>
          <w:szCs w:val="24"/>
        </w:rPr>
        <w:t>,</w:t>
      </w:r>
      <w:r w:rsidRPr="00FB5885">
        <w:rPr>
          <w:rFonts w:eastAsia="Times New Roman"/>
          <w:szCs w:val="24"/>
        </w:rPr>
        <w:t xml:space="preserve"> μας φέρνει μέσα στο Σαββατοκύριακο να νομοθετήσουμε τα μέτρα του «μνημονίου-κάβα», δηλαδή</w:t>
      </w:r>
      <w:r>
        <w:rPr>
          <w:rFonts w:eastAsia="Times New Roman"/>
          <w:szCs w:val="24"/>
        </w:rPr>
        <w:t>,</w:t>
      </w:r>
      <w:r w:rsidRPr="00FB5885">
        <w:rPr>
          <w:rFonts w:eastAsia="Times New Roman"/>
          <w:szCs w:val="24"/>
        </w:rPr>
        <w:t xml:space="preserve"> άλλα 3,5 δισ</w:t>
      </w:r>
      <w:r w:rsidRPr="00822C3A">
        <w:rPr>
          <w:rFonts w:eastAsia="Times New Roman"/>
          <w:szCs w:val="24"/>
        </w:rPr>
        <w:t>εκατομμύρια</w:t>
      </w:r>
      <w:r w:rsidRPr="00FB5885">
        <w:rPr>
          <w:rFonts w:eastAsia="Times New Roman"/>
          <w:szCs w:val="24"/>
        </w:rPr>
        <w:t xml:space="preserve">. </w:t>
      </w:r>
      <w:r w:rsidRPr="006B36B3">
        <w:rPr>
          <w:rFonts w:eastAsia="Times New Roman"/>
          <w:szCs w:val="24"/>
        </w:rPr>
        <w:t>Γ</w:t>
      </w:r>
      <w:r w:rsidRPr="001F6937">
        <w:rPr>
          <w:rFonts w:eastAsia="Times New Roman"/>
          <w:szCs w:val="24"/>
        </w:rPr>
        <w:t>ιατί προκύπτουν αυτ</w:t>
      </w:r>
      <w:r w:rsidRPr="00711B79">
        <w:rPr>
          <w:rFonts w:eastAsia="Times New Roman"/>
          <w:szCs w:val="24"/>
        </w:rPr>
        <w:t xml:space="preserve">ά τα μέτρα; Γιατί πολύ απλά οι εταίροι, οι συνομιλητές της </w:t>
      </w:r>
      <w:r w:rsidRPr="002856AF">
        <w:rPr>
          <w:rFonts w:eastAsia="Times New Roman"/>
          <w:szCs w:val="24"/>
        </w:rPr>
        <w:t>Κυβέρνησης, αυτοί</w:t>
      </w:r>
      <w:r>
        <w:rPr>
          <w:rFonts w:eastAsia="Times New Roman"/>
          <w:szCs w:val="24"/>
        </w:rPr>
        <w:t>,</w:t>
      </w:r>
      <w:r w:rsidRPr="002856AF">
        <w:rPr>
          <w:rFonts w:eastAsia="Times New Roman"/>
          <w:szCs w:val="24"/>
        </w:rPr>
        <w:t xml:space="preserve"> που μαζί τους συνυπογράφει τρίτο και τέταρτο μνημόνιο ο κ. Τσίπρας δεν τον εμπιστεύονται και ζητούν προληπτικά μέτρα, τα οποία θα ψηφιστούν από τη Βουλή των Ελλήνων πριν</w:t>
      </w:r>
      <w:r w:rsidRPr="001D5627">
        <w:rPr>
          <w:rFonts w:eastAsia="Times New Roman"/>
          <w:szCs w:val="24"/>
        </w:rPr>
        <w:t>,</w:t>
      </w:r>
      <w:r w:rsidRPr="00FB5885">
        <w:rPr>
          <w:rFonts w:eastAsia="Times New Roman"/>
          <w:szCs w:val="24"/>
        </w:rPr>
        <w:t xml:space="preserve"> ακόμα</w:t>
      </w:r>
      <w:r w:rsidRPr="00822C3A">
        <w:rPr>
          <w:rFonts w:eastAsia="Times New Roman"/>
          <w:szCs w:val="24"/>
        </w:rPr>
        <w:t>,</w:t>
      </w:r>
      <w:r w:rsidRPr="00FB5885">
        <w:rPr>
          <w:rFonts w:eastAsia="Times New Roman"/>
          <w:szCs w:val="24"/>
        </w:rPr>
        <w:t xml:space="preserve"> ο</w:t>
      </w:r>
      <w:r w:rsidRPr="006B36B3">
        <w:rPr>
          <w:rFonts w:eastAsia="Times New Roman"/>
          <w:szCs w:val="24"/>
        </w:rPr>
        <w:t>λοκληρωθεί η αξιολόγηση!</w:t>
      </w:r>
    </w:p>
    <w:p w14:paraId="21181F1F" w14:textId="77777777" w:rsidR="000E1C16" w:rsidRDefault="00D27C3B">
      <w:pPr>
        <w:rPr>
          <w:rFonts w:eastAsia="Times New Roman"/>
          <w:szCs w:val="24"/>
        </w:rPr>
      </w:pPr>
      <w:r w:rsidRPr="001F6937">
        <w:rPr>
          <w:rFonts w:eastAsia="Times New Roman"/>
          <w:szCs w:val="24"/>
        </w:rPr>
        <w:t>Γ</w:t>
      </w:r>
      <w:r w:rsidRPr="00711B79">
        <w:rPr>
          <w:rFonts w:eastAsia="Times New Roman"/>
          <w:szCs w:val="24"/>
        </w:rPr>
        <w:t>ια να ολοκληρώσουμε τον σουρεαλισμό, σήμερα</w:t>
      </w:r>
      <w:r w:rsidRPr="00307868">
        <w:rPr>
          <w:rFonts w:eastAsia="Times New Roman"/>
          <w:szCs w:val="24"/>
        </w:rPr>
        <w:t>,</w:t>
      </w:r>
      <w:r w:rsidRPr="00875107">
        <w:rPr>
          <w:rFonts w:eastAsia="Times New Roman"/>
          <w:szCs w:val="24"/>
        </w:rPr>
        <w:t xml:space="preserve"> ανακο</w:t>
      </w:r>
      <w:r w:rsidRPr="00875107">
        <w:rPr>
          <w:rFonts w:eastAsia="Times New Roman"/>
          <w:szCs w:val="24"/>
        </w:rPr>
        <w:t>ινώθηκε η κραυγή διαμαρτυρίας των Ελλήνων εξαγωγέων και εισαγωγέων, γιατί κλείσαμε πενήντα μέρες με τη σιδηροδρομική γραμμή της Ειδομένης κλειστή. Για πενήντα μέρες ο βασικός σιδηροδ</w:t>
      </w:r>
      <w:r w:rsidRPr="00B8113B">
        <w:rPr>
          <w:rFonts w:eastAsia="Times New Roman"/>
          <w:szCs w:val="24"/>
        </w:rPr>
        <w:t>ρομικός άξονας της χώρας, ο άξονας εισαγωγών και εξαγωγών από τη χερ</w:t>
      </w:r>
      <w:r w:rsidRPr="002856AF">
        <w:rPr>
          <w:rFonts w:eastAsia="Times New Roman"/>
          <w:szCs w:val="24"/>
        </w:rPr>
        <w:t>σαία ο</w:t>
      </w:r>
      <w:r w:rsidRPr="002856AF">
        <w:rPr>
          <w:rFonts w:eastAsia="Times New Roman"/>
          <w:szCs w:val="24"/>
        </w:rPr>
        <w:t>δό της χώρας</w:t>
      </w:r>
      <w:r w:rsidRPr="002856AF">
        <w:rPr>
          <w:rFonts w:eastAsia="Times New Roman"/>
          <w:szCs w:val="24"/>
        </w:rPr>
        <w:t>,</w:t>
      </w:r>
      <w:r w:rsidRPr="002856AF">
        <w:rPr>
          <w:rFonts w:eastAsia="Times New Roman"/>
          <w:szCs w:val="24"/>
        </w:rPr>
        <w:t xml:space="preserve"> είναι κλειστ</w:t>
      </w:r>
      <w:r>
        <w:rPr>
          <w:rFonts w:eastAsia="Times New Roman"/>
          <w:szCs w:val="24"/>
        </w:rPr>
        <w:t>ός</w:t>
      </w:r>
      <w:r w:rsidRPr="002856AF">
        <w:rPr>
          <w:rFonts w:eastAsia="Times New Roman"/>
          <w:szCs w:val="24"/>
        </w:rPr>
        <w:t>! Και ο Υπουργός όχι μόνο δεν αισθάνεται την ανάγκη να παραιτηθεί ή να τον παραιτήσει ο Πρωθυπουργός του, αλλά δεν υπάρχει ούτε ένα δάκρυ σαν αυτά</w:t>
      </w:r>
      <w:r>
        <w:rPr>
          <w:rFonts w:eastAsia="Times New Roman"/>
          <w:szCs w:val="24"/>
        </w:rPr>
        <w:t>,</w:t>
      </w:r>
      <w:r w:rsidRPr="002856AF">
        <w:rPr>
          <w:rFonts w:eastAsia="Times New Roman"/>
          <w:szCs w:val="24"/>
        </w:rPr>
        <w:t xml:space="preserve"> που έχυσε όταν υποχρεώθηκε να υπογράψει την ιδιωτικοποίηση των δεκατεσσάρων αερο</w:t>
      </w:r>
      <w:r w:rsidRPr="002856AF">
        <w:rPr>
          <w:rFonts w:eastAsia="Times New Roman"/>
          <w:szCs w:val="24"/>
        </w:rPr>
        <w:t xml:space="preserve">δρομίων. </w:t>
      </w:r>
    </w:p>
    <w:p w14:paraId="21181F20" w14:textId="77777777" w:rsidR="000E1C16" w:rsidRDefault="00D27C3B">
      <w:pPr>
        <w:rPr>
          <w:rFonts w:eastAsia="Times New Roman"/>
          <w:szCs w:val="24"/>
        </w:rPr>
      </w:pPr>
      <w:r w:rsidRPr="002856AF">
        <w:rPr>
          <w:rFonts w:eastAsia="Times New Roman"/>
          <w:szCs w:val="24"/>
        </w:rPr>
        <w:t>Β</w:t>
      </w:r>
      <w:r w:rsidRPr="001C1443">
        <w:rPr>
          <w:rFonts w:eastAsia="Times New Roman"/>
          <w:szCs w:val="24"/>
        </w:rPr>
        <w:t>εβαίως</w:t>
      </w:r>
      <w:r>
        <w:rPr>
          <w:rFonts w:eastAsia="Times New Roman"/>
          <w:szCs w:val="24"/>
        </w:rPr>
        <w:t>,</w:t>
      </w:r>
      <w:r w:rsidRPr="002856AF">
        <w:rPr>
          <w:rFonts w:eastAsia="Times New Roman"/>
          <w:szCs w:val="24"/>
        </w:rPr>
        <w:t xml:space="preserve"> ο σουρεαλισμός συνεχίζεται με αυτό</w:t>
      </w:r>
      <w:r w:rsidRPr="002856AF">
        <w:rPr>
          <w:rFonts w:eastAsia="Times New Roman"/>
          <w:szCs w:val="24"/>
        </w:rPr>
        <w:t>,</w:t>
      </w:r>
      <w:r w:rsidRPr="002856AF">
        <w:rPr>
          <w:rFonts w:eastAsia="Times New Roman"/>
          <w:szCs w:val="24"/>
        </w:rPr>
        <w:t xml:space="preserve"> που θα κληθούν οι Βουλευτές της Πλειοψηφίας να ψηφίσουν μέσα στο Σαββατοκύριακο, τον εξανδραποδισμό και την </w:t>
      </w:r>
      <w:r w:rsidRPr="00290251">
        <w:rPr>
          <w:rFonts w:eastAsia="Times New Roman"/>
          <w:szCs w:val="24"/>
        </w:rPr>
        <w:t>εγκατάλειψη της υπαίθρου στα χωριά άνω των δύο χιλιάδων κατοίκων, όπου ο μικροεπα</w:t>
      </w:r>
      <w:r w:rsidRPr="001C1443">
        <w:rPr>
          <w:rFonts w:eastAsia="Times New Roman"/>
          <w:szCs w:val="24"/>
        </w:rPr>
        <w:t xml:space="preserve">γγελματίας </w:t>
      </w:r>
      <w:r w:rsidRPr="001C1443">
        <w:rPr>
          <w:rFonts w:eastAsia="Times New Roman"/>
          <w:szCs w:val="24"/>
        </w:rPr>
        <w:t>παλεύει να επιβιώσει κρατώντας ζωντανή την ελπίδα και την ύπα</w:t>
      </w:r>
      <w:r w:rsidRPr="002856AF">
        <w:rPr>
          <w:rFonts w:eastAsia="Times New Roman"/>
          <w:szCs w:val="24"/>
        </w:rPr>
        <w:t xml:space="preserve">ρξη συνταξιούχων ανδρών και γυναικών. </w:t>
      </w:r>
    </w:p>
    <w:p w14:paraId="21181F21" w14:textId="77777777" w:rsidR="000E1C16" w:rsidRDefault="00D27C3B">
      <w:pPr>
        <w:rPr>
          <w:rFonts w:eastAsia="Times New Roman"/>
          <w:szCs w:val="24"/>
        </w:rPr>
      </w:pPr>
      <w:r w:rsidRPr="00DF4CB9">
        <w:rPr>
          <w:rFonts w:eastAsia="Times New Roman"/>
          <w:szCs w:val="24"/>
        </w:rPr>
        <w:t>Κυρίες και κύριοι συνάδελφοι, αυτά τα οποία κάνετε με την κατάργηση του ΟΓΑ είναι ζητήματα</w:t>
      </w:r>
      <w:r w:rsidRPr="006679F9">
        <w:rPr>
          <w:rFonts w:eastAsia="Times New Roman"/>
          <w:szCs w:val="24"/>
        </w:rPr>
        <w:t>,</w:t>
      </w:r>
      <w:r w:rsidRPr="00B24C18">
        <w:rPr>
          <w:rFonts w:eastAsia="Times New Roman"/>
          <w:szCs w:val="24"/>
        </w:rPr>
        <w:t xml:space="preserve"> τα οποία θα τα βρείτε μπροστά σας πάρα πολύ σύντομα. Ξανασκεφτεί</w:t>
      </w:r>
      <w:r w:rsidRPr="00B24C18">
        <w:rPr>
          <w:rFonts w:eastAsia="Times New Roman"/>
          <w:szCs w:val="24"/>
        </w:rPr>
        <w:t>τε τι πρέπει να κάνετε.</w:t>
      </w:r>
    </w:p>
    <w:p w14:paraId="21181F22" w14:textId="77777777" w:rsidR="000E1C16" w:rsidRDefault="00D27C3B">
      <w:pPr>
        <w:rPr>
          <w:rFonts w:eastAsia="Times New Roman"/>
          <w:szCs w:val="24"/>
        </w:rPr>
      </w:pPr>
      <w:r w:rsidRPr="00274889">
        <w:rPr>
          <w:rFonts w:eastAsia="Times New Roman"/>
          <w:szCs w:val="24"/>
        </w:rPr>
        <w:t>Έρχομαι στο νομ</w:t>
      </w:r>
      <w:r w:rsidRPr="002856AF">
        <w:rPr>
          <w:rFonts w:eastAsia="Times New Roman"/>
          <w:szCs w:val="24"/>
        </w:rPr>
        <w:t>οσχέδιο για το οποίο έχουμε κληθεί να συζητήσουμε σήμερα. Πρέπει να σας δηλώσω</w:t>
      </w:r>
      <w:r w:rsidRPr="00D676BB">
        <w:rPr>
          <w:rFonts w:eastAsia="Times New Roman"/>
          <w:szCs w:val="24"/>
        </w:rPr>
        <w:t>,</w:t>
      </w:r>
      <w:r w:rsidRPr="005117C9">
        <w:rPr>
          <w:rFonts w:eastAsia="Times New Roman"/>
          <w:szCs w:val="24"/>
        </w:rPr>
        <w:t xml:space="preserve"> ότι πιστεύω βαθιά</w:t>
      </w:r>
      <w:r w:rsidRPr="00B87D66">
        <w:rPr>
          <w:rFonts w:eastAsia="Times New Roman"/>
          <w:szCs w:val="24"/>
        </w:rPr>
        <w:t>,</w:t>
      </w:r>
      <w:r w:rsidRPr="002856AF">
        <w:rPr>
          <w:rFonts w:eastAsia="Times New Roman"/>
          <w:szCs w:val="24"/>
        </w:rPr>
        <w:t xml:space="preserve"> πως οι Έλληνες ερευνητές, οι Έλληνες επιστήμονες αποτελούν το μεγαλύτερο κεφάλαιο αυτής της χώρας. Οι άνθρωποι αλλά κα</w:t>
      </w:r>
      <w:r w:rsidRPr="002856AF">
        <w:rPr>
          <w:rFonts w:eastAsia="Times New Roman"/>
          <w:szCs w:val="24"/>
        </w:rPr>
        <w:t xml:space="preserve">ι ο εξοπλισμός, που έχει πληρώσει ο ελληνικός λαός όλα τα προηγούμενα χρόνια για τα ερευνητικά ιδρύματα της χώρας, είναι μιας απίστευτης αξίας εθνική, κοινωνική, λαϊκή περιουσία. Εάν ξεκινήσουμε από αυτό το αφετηριακό σημείο πρέπει να δούμε τι κάνουμε και </w:t>
      </w:r>
      <w:r w:rsidRPr="002856AF">
        <w:rPr>
          <w:rFonts w:eastAsia="Times New Roman"/>
          <w:szCs w:val="24"/>
        </w:rPr>
        <w:t xml:space="preserve">πώς προχωράμε. </w:t>
      </w:r>
    </w:p>
    <w:p w14:paraId="21181F23" w14:textId="77777777" w:rsidR="000E1C16" w:rsidRDefault="00D27C3B">
      <w:pPr>
        <w:rPr>
          <w:rFonts w:eastAsia="Times New Roman"/>
          <w:szCs w:val="24"/>
        </w:rPr>
      </w:pPr>
      <w:r w:rsidRPr="002856AF">
        <w:rPr>
          <w:rFonts w:eastAsia="Times New Roman"/>
          <w:szCs w:val="24"/>
        </w:rPr>
        <w:t>Δείτε τώρα τη συνέχεια του σουρεαλισμού. Η Ευρώπη</w:t>
      </w:r>
      <w:r w:rsidRPr="002856AF">
        <w:rPr>
          <w:rFonts w:eastAsia="Times New Roman"/>
          <w:szCs w:val="24"/>
        </w:rPr>
        <w:t>,</w:t>
      </w:r>
      <w:r w:rsidRPr="002856AF">
        <w:rPr>
          <w:rFonts w:eastAsia="Times New Roman"/>
          <w:szCs w:val="24"/>
        </w:rPr>
        <w:t xml:space="preserve"> στο πλαίσιο του προγράμματος </w:t>
      </w:r>
      <w:r w:rsidRPr="002856AF">
        <w:rPr>
          <w:rFonts w:eastAsia="Times New Roman"/>
          <w:szCs w:val="24"/>
        </w:rPr>
        <w:t>«</w:t>
      </w:r>
      <w:r w:rsidRPr="002856AF">
        <w:rPr>
          <w:rFonts w:eastAsia="Times New Roman"/>
          <w:szCs w:val="24"/>
          <w:lang w:val="en-US"/>
        </w:rPr>
        <w:t>HORIZON</w:t>
      </w:r>
      <w:r w:rsidRPr="002856AF">
        <w:rPr>
          <w:rFonts w:eastAsia="Times New Roman"/>
          <w:szCs w:val="24"/>
        </w:rPr>
        <w:t xml:space="preserve"> 2020</w:t>
      </w:r>
      <w:r w:rsidRPr="002856AF">
        <w:rPr>
          <w:rFonts w:eastAsia="Times New Roman"/>
          <w:szCs w:val="24"/>
        </w:rPr>
        <w:t>»</w:t>
      </w:r>
      <w:r w:rsidRPr="002856AF">
        <w:rPr>
          <w:rFonts w:eastAsia="Times New Roman"/>
          <w:szCs w:val="24"/>
        </w:rPr>
        <w:t>, δηλαδή</w:t>
      </w:r>
      <w:r w:rsidRPr="002856AF">
        <w:rPr>
          <w:rFonts w:eastAsia="Times New Roman"/>
          <w:szCs w:val="24"/>
        </w:rPr>
        <w:t>,</w:t>
      </w:r>
      <w:r w:rsidRPr="002856AF">
        <w:rPr>
          <w:rFonts w:eastAsia="Times New Roman"/>
          <w:szCs w:val="24"/>
        </w:rPr>
        <w:t xml:space="preserve"> για τα επόμενα τέσσερα με πέντε χρόνια, δεσμεύεται να αυξήσει τον προϋπολογισμό για έρευνα και τεχνολογία από το 2% του ΑΕΠ στο 3% και η</w:t>
      </w:r>
      <w:r w:rsidRPr="002856AF">
        <w:rPr>
          <w:rFonts w:eastAsia="Times New Roman"/>
          <w:szCs w:val="24"/>
        </w:rPr>
        <w:t xml:space="preserve"> Ελλάδα να το αυξήσει από το 0,6% του ΑΕΠ στο 1,2% του ΑΕΠ. </w:t>
      </w:r>
    </w:p>
    <w:p w14:paraId="21181F24" w14:textId="77777777" w:rsidR="000E1C16" w:rsidRDefault="00D27C3B">
      <w:pPr>
        <w:rPr>
          <w:rFonts w:eastAsia="Times New Roman"/>
          <w:szCs w:val="24"/>
        </w:rPr>
      </w:pPr>
      <w:r w:rsidRPr="002856AF">
        <w:rPr>
          <w:rFonts w:eastAsia="Times New Roman"/>
          <w:szCs w:val="24"/>
        </w:rPr>
        <w:t>Συναδέλφισσες και συνάδελφοι, υπάρχει έστω και ένας από εσάς μέσα σε αυτή την Αίθουσα</w:t>
      </w:r>
      <w:r w:rsidRPr="002856AF">
        <w:rPr>
          <w:rFonts w:eastAsia="Times New Roman"/>
          <w:szCs w:val="24"/>
        </w:rPr>
        <w:t>,</w:t>
      </w:r>
      <w:r w:rsidRPr="002856AF">
        <w:rPr>
          <w:rFonts w:eastAsia="Times New Roman"/>
          <w:szCs w:val="24"/>
        </w:rPr>
        <w:t xml:space="preserve"> που πιστεύει ότι τα επόμενα ένα, δύο ή τρία χρόνια η χώρα από 0,6% του ΑΕΠ για έρευνα και τεχνολογία θα το φ</w:t>
      </w:r>
      <w:r w:rsidRPr="002856AF">
        <w:rPr>
          <w:rFonts w:eastAsia="Times New Roman"/>
          <w:szCs w:val="24"/>
        </w:rPr>
        <w:t xml:space="preserve">τάσει στο 1,2%; Άρα κάποιος κοροϊδεύει κάποιον. </w:t>
      </w:r>
    </w:p>
    <w:p w14:paraId="21181F25" w14:textId="77777777" w:rsidR="000E1C16" w:rsidRDefault="00D27C3B">
      <w:pPr>
        <w:rPr>
          <w:rFonts w:eastAsia="Times New Roman"/>
          <w:szCs w:val="24"/>
        </w:rPr>
      </w:pPr>
      <w:r w:rsidRPr="002856AF">
        <w:rPr>
          <w:rFonts w:eastAsia="Times New Roman"/>
          <w:szCs w:val="24"/>
        </w:rPr>
        <w:t>Ερχόμαστε εδώ να συζητήσουμε ένα νομοσχέδιο</w:t>
      </w:r>
      <w:r w:rsidRPr="002856AF">
        <w:rPr>
          <w:rFonts w:eastAsia="Times New Roman"/>
          <w:szCs w:val="24"/>
        </w:rPr>
        <w:t>,</w:t>
      </w:r>
      <w:r w:rsidRPr="002856AF">
        <w:rPr>
          <w:rFonts w:eastAsia="Times New Roman"/>
          <w:szCs w:val="24"/>
        </w:rPr>
        <w:t xml:space="preserve"> το οποίο τυρβάζει περί άλλα, αλλά όχι για την ουσία της έρευνας και της τεχνολογίας. Και εξηγούμαι: μπορούν να βρεθούν λεφτά εκτός των δημοσίων επενδύσεων, αφού α</w:t>
      </w:r>
      <w:r w:rsidRPr="002856AF">
        <w:rPr>
          <w:rFonts w:eastAsia="Times New Roman"/>
          <w:szCs w:val="24"/>
        </w:rPr>
        <w:t xml:space="preserve">ντικειμενικά η χώρα, ούσα μια χρεοκοπημένη χώρα, δεν μπορεί μέχρι να βγει και από το τέταρτο μνημόνιο Τσίπρα να στηρίξει τις δημόσιες δαπάνες της για έρευνα και τεχνολογία; </w:t>
      </w:r>
    </w:p>
    <w:p w14:paraId="21181F26" w14:textId="77777777" w:rsidR="000E1C16" w:rsidRDefault="00D27C3B">
      <w:pPr>
        <w:rPr>
          <w:rFonts w:eastAsia="Times New Roman"/>
          <w:szCs w:val="24"/>
        </w:rPr>
      </w:pPr>
      <w:r w:rsidRPr="002856AF">
        <w:rPr>
          <w:rFonts w:eastAsia="Times New Roman"/>
          <w:szCs w:val="24"/>
        </w:rPr>
        <w:t>Ελάτε</w:t>
      </w:r>
      <w:r>
        <w:rPr>
          <w:rFonts w:eastAsia="Times New Roman"/>
          <w:szCs w:val="24"/>
        </w:rPr>
        <w:t>,</w:t>
      </w:r>
      <w:r w:rsidRPr="002856AF">
        <w:rPr>
          <w:rFonts w:eastAsia="Times New Roman"/>
          <w:szCs w:val="24"/>
        </w:rPr>
        <w:t xml:space="preserve"> τώρα</w:t>
      </w:r>
      <w:r>
        <w:rPr>
          <w:rFonts w:eastAsia="Times New Roman"/>
          <w:szCs w:val="24"/>
        </w:rPr>
        <w:t>,</w:t>
      </w:r>
      <w:r w:rsidRPr="002856AF">
        <w:rPr>
          <w:rFonts w:eastAsia="Times New Roman"/>
          <w:szCs w:val="24"/>
        </w:rPr>
        <w:t xml:space="preserve"> ας δούμε τι θα μπορούσε να κάνει μια κυβέρνηση</w:t>
      </w:r>
      <w:r w:rsidRPr="002856AF">
        <w:rPr>
          <w:rFonts w:eastAsia="Times New Roman"/>
          <w:szCs w:val="24"/>
        </w:rPr>
        <w:t>,</w:t>
      </w:r>
      <w:r w:rsidRPr="002856AF">
        <w:rPr>
          <w:rFonts w:eastAsia="Times New Roman"/>
          <w:szCs w:val="24"/>
        </w:rPr>
        <w:t xml:space="preserve"> η οποία θα ενδιαφερόταν πραγματικά. Κύριε Υπουργέ, δεν αφορά εσάς. Ο κ. Φωτάκης λείπει, είναι ένας αξιόλογος επιστήμονας. Αφορά όχι τον επιστήμονα, αφορά τον πολιτικό</w:t>
      </w:r>
      <w:r w:rsidRPr="00290251">
        <w:rPr>
          <w:rFonts w:eastAsia="Times New Roman"/>
          <w:szCs w:val="24"/>
        </w:rPr>
        <w:t>,</w:t>
      </w:r>
      <w:r w:rsidRPr="001C1443">
        <w:rPr>
          <w:rFonts w:eastAsia="Times New Roman"/>
          <w:szCs w:val="24"/>
        </w:rPr>
        <w:t xml:space="preserve"> που μας φέρνει το νομοσχέδιο. </w:t>
      </w:r>
    </w:p>
    <w:p w14:paraId="21181F27"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w:t>
      </w:r>
      <w:r w:rsidRPr="002856AF">
        <w:rPr>
          <w:rFonts w:eastAsia="Times New Roman"/>
          <w:bCs/>
        </w:rPr>
        <w:t>μιλίας του κυρίου Βουλευτή)</w:t>
      </w:r>
    </w:p>
    <w:p w14:paraId="21181F28" w14:textId="77777777" w:rsidR="000E1C16" w:rsidRDefault="00D27C3B">
      <w:pPr>
        <w:rPr>
          <w:rFonts w:eastAsia="Times New Roman"/>
          <w:szCs w:val="24"/>
        </w:rPr>
      </w:pPr>
      <w:r w:rsidRPr="002856AF">
        <w:rPr>
          <w:rFonts w:eastAsia="Times New Roman"/>
          <w:szCs w:val="24"/>
        </w:rPr>
        <w:t>Ολοκληρώνω, κύριε Πρόεδρε.</w:t>
      </w:r>
    </w:p>
    <w:p w14:paraId="21181F29" w14:textId="77777777" w:rsidR="000E1C16" w:rsidRDefault="00D27C3B">
      <w:pPr>
        <w:rPr>
          <w:rFonts w:eastAsia="Times New Roman"/>
          <w:szCs w:val="24"/>
        </w:rPr>
      </w:pPr>
      <w:r w:rsidRPr="00FB5885">
        <w:rPr>
          <w:rFonts w:eastAsia="Times New Roman"/>
          <w:b/>
          <w:szCs w:val="24"/>
        </w:rPr>
        <w:t>ΠΡΟΕΔΡΕΥΩΝ (Γεώργιος Βαρεμένος):</w:t>
      </w:r>
      <w:r w:rsidRPr="00822C3A">
        <w:rPr>
          <w:rFonts w:eastAsia="Times New Roman"/>
          <w:szCs w:val="24"/>
        </w:rPr>
        <w:t xml:space="preserve"> Ολοκληρώστε. </w:t>
      </w:r>
    </w:p>
    <w:p w14:paraId="21181F2A" w14:textId="77777777" w:rsidR="000E1C16" w:rsidRDefault="00D27C3B">
      <w:pPr>
        <w:rPr>
          <w:rFonts w:eastAsia="Times New Roman"/>
          <w:szCs w:val="24"/>
        </w:rPr>
      </w:pPr>
      <w:r w:rsidRPr="006B36B3">
        <w:rPr>
          <w:rFonts w:eastAsia="Times New Roman"/>
          <w:b/>
          <w:szCs w:val="24"/>
        </w:rPr>
        <w:t xml:space="preserve">ΙΩΑΝΝΗΣ ΜΑΝΙΑΤΗΣ: </w:t>
      </w:r>
      <w:r w:rsidRPr="00F67D51">
        <w:rPr>
          <w:rFonts w:eastAsia="Times New Roman"/>
          <w:szCs w:val="24"/>
        </w:rPr>
        <w:t>Ερώτηση πρώτη: Ξέρει κάποιος</w:t>
      </w:r>
      <w:r>
        <w:rPr>
          <w:rFonts w:eastAsia="Times New Roman"/>
          <w:szCs w:val="24"/>
        </w:rPr>
        <w:t>,</w:t>
      </w:r>
      <w:r w:rsidRPr="00F67D51">
        <w:rPr>
          <w:rFonts w:eastAsia="Times New Roman"/>
          <w:szCs w:val="24"/>
        </w:rPr>
        <w:t xml:space="preserve"> από εμάς</w:t>
      </w:r>
      <w:r>
        <w:rPr>
          <w:rFonts w:eastAsia="Times New Roman"/>
          <w:szCs w:val="24"/>
        </w:rPr>
        <w:t>,</w:t>
      </w:r>
      <w:r w:rsidRPr="00F67D51">
        <w:rPr>
          <w:rFonts w:eastAsia="Times New Roman"/>
          <w:szCs w:val="24"/>
        </w:rPr>
        <w:t xml:space="preserve"> ποια από τα χρηματοδοτημένα προγράμματα</w:t>
      </w:r>
      <w:r>
        <w:rPr>
          <w:rFonts w:eastAsia="Times New Roman"/>
          <w:szCs w:val="24"/>
        </w:rPr>
        <w:t>,</w:t>
      </w:r>
      <w:r w:rsidRPr="001F6937">
        <w:rPr>
          <w:rFonts w:eastAsia="Times New Roman"/>
          <w:szCs w:val="24"/>
        </w:rPr>
        <w:t xml:space="preserve"> αυτής της χώρας</w:t>
      </w:r>
      <w:r>
        <w:rPr>
          <w:rFonts w:eastAsia="Times New Roman"/>
          <w:szCs w:val="24"/>
        </w:rPr>
        <w:t>,</w:t>
      </w:r>
      <w:r w:rsidRPr="001F6937">
        <w:rPr>
          <w:rFonts w:eastAsia="Times New Roman"/>
          <w:szCs w:val="24"/>
        </w:rPr>
        <w:t xml:space="preserve"> τα τελευταία πέντε χρόνια έχουν εφαρμο</w:t>
      </w:r>
      <w:r w:rsidRPr="001F6937">
        <w:rPr>
          <w:rFonts w:eastAsia="Times New Roman"/>
          <w:szCs w:val="24"/>
        </w:rPr>
        <w:t xml:space="preserve">στεί στις μικρομεσαίες επιχειρήσεις της χώρας και πόσο πλούτο έχουν παράξει και πόσες θέσεις εργασίας έχουν παράξει; Να ένα θέμα για το οποίο θα έπρεπε να κληθεί η Βουλή των Ελλήνων να γνωμοδοτήσει. </w:t>
      </w:r>
    </w:p>
    <w:p w14:paraId="21181F2B" w14:textId="77777777" w:rsidR="000E1C16" w:rsidRDefault="00D27C3B">
      <w:pPr>
        <w:rPr>
          <w:rFonts w:eastAsia="Times New Roman"/>
          <w:szCs w:val="24"/>
        </w:rPr>
      </w:pPr>
      <w:r w:rsidRPr="00307868">
        <w:rPr>
          <w:rFonts w:eastAsia="Times New Roman"/>
          <w:szCs w:val="24"/>
        </w:rPr>
        <w:t>Δ</w:t>
      </w:r>
      <w:r w:rsidRPr="00875107">
        <w:rPr>
          <w:rFonts w:eastAsia="Times New Roman"/>
          <w:szCs w:val="24"/>
        </w:rPr>
        <w:t xml:space="preserve">εύτερη </w:t>
      </w:r>
      <w:r w:rsidRPr="00B8113B">
        <w:rPr>
          <w:rFonts w:eastAsia="Times New Roman"/>
          <w:szCs w:val="24"/>
        </w:rPr>
        <w:t>ερώτηση. Αυτός ο απίστευτος ανθρώπινος και υλικό</w:t>
      </w:r>
      <w:r w:rsidRPr="00B8113B">
        <w:rPr>
          <w:rFonts w:eastAsia="Times New Roman"/>
          <w:szCs w:val="24"/>
        </w:rPr>
        <w:t>ς πλούτος</w:t>
      </w:r>
      <w:r w:rsidRPr="00B8113B">
        <w:rPr>
          <w:rFonts w:eastAsia="Times New Roman"/>
          <w:szCs w:val="24"/>
        </w:rPr>
        <w:t>,</w:t>
      </w:r>
      <w:r w:rsidRPr="002856AF">
        <w:rPr>
          <w:rFonts w:eastAsia="Times New Roman"/>
          <w:szCs w:val="24"/>
        </w:rPr>
        <w:t xml:space="preserve"> που υπάρχει στα ελληνικά ερευνητικά ιδρύματα ξέρουμε εάν μπορεί να γεννήσει νέο δημόσιο πλούτο και να αυτοχρηματοδοτήσει σε μεγάλο βαθμό τα ίδια τα ερευνητικά ιδρύματα; Δεν χρειάζεται να πάμε μακριά. Το σύνολο σχεδόν των χωρών της Ευρώπης δείχνο</w:t>
      </w:r>
      <w:r w:rsidRPr="002856AF">
        <w:rPr>
          <w:rFonts w:eastAsia="Times New Roman"/>
          <w:szCs w:val="24"/>
        </w:rPr>
        <w:t>υν</w:t>
      </w:r>
      <w:r w:rsidRPr="002856AF">
        <w:rPr>
          <w:rFonts w:eastAsia="Times New Roman"/>
          <w:szCs w:val="24"/>
        </w:rPr>
        <w:t>,</w:t>
      </w:r>
      <w:r w:rsidRPr="00290251">
        <w:rPr>
          <w:rFonts w:eastAsia="Times New Roman"/>
          <w:szCs w:val="24"/>
        </w:rPr>
        <w:t xml:space="preserve"> πώς μπορούμε η εφαρμοσμένη έρευνα να αυτοχρηματοδοτηθεί και ταυτόχρονα, με τα έσοδα</w:t>
      </w:r>
      <w:r w:rsidRPr="001C1443">
        <w:rPr>
          <w:rFonts w:eastAsia="Times New Roman"/>
          <w:szCs w:val="24"/>
        </w:rPr>
        <w:t>,</w:t>
      </w:r>
      <w:r w:rsidRPr="002856AF">
        <w:rPr>
          <w:rFonts w:eastAsia="Times New Roman"/>
          <w:szCs w:val="24"/>
        </w:rPr>
        <w:t xml:space="preserve"> που προκαλεί η ίδια, να βοηθήσει τις ερευνητικές επιστήμες, οι οποίες δε</w:t>
      </w:r>
      <w:r w:rsidRPr="005057D7">
        <w:rPr>
          <w:rFonts w:eastAsia="Times New Roman"/>
          <w:szCs w:val="24"/>
        </w:rPr>
        <w:t>ν έχουν άλλους πόρους.</w:t>
      </w:r>
    </w:p>
    <w:p w14:paraId="21181F2C" w14:textId="77777777" w:rsidR="000E1C16" w:rsidRDefault="00D27C3B">
      <w:pPr>
        <w:rPr>
          <w:rFonts w:eastAsia="Times New Roman"/>
          <w:szCs w:val="24"/>
        </w:rPr>
      </w:pPr>
      <w:r w:rsidRPr="006679F9">
        <w:rPr>
          <w:rFonts w:eastAsia="Times New Roman"/>
          <w:b/>
          <w:szCs w:val="24"/>
        </w:rPr>
        <w:t>ΠΡΟΕΔΡΕΥΩΝ (Γεώργιος Βαρεμένος):</w:t>
      </w:r>
      <w:r w:rsidRPr="00B24C18">
        <w:rPr>
          <w:rFonts w:eastAsia="Times New Roman"/>
          <w:szCs w:val="24"/>
        </w:rPr>
        <w:t xml:space="preserve"> Σας παρακαλώ, κύριε Μανιάτη, ολοκληρώστε. Σπαταλήσατε χρόνο για το νομοσχέδιο του Σαββατοκύριακου. Β</w:t>
      </w:r>
      <w:r w:rsidRPr="00A67A2F">
        <w:rPr>
          <w:rFonts w:eastAsia="Times New Roman"/>
          <w:szCs w:val="24"/>
        </w:rPr>
        <w:t xml:space="preserve">άλτε μια τελεία. </w:t>
      </w:r>
    </w:p>
    <w:p w14:paraId="21181F2D" w14:textId="77777777" w:rsidR="000E1C16" w:rsidRDefault="00D27C3B">
      <w:pPr>
        <w:rPr>
          <w:rFonts w:eastAsia="Times New Roman"/>
          <w:szCs w:val="24"/>
        </w:rPr>
      </w:pPr>
      <w:r w:rsidRPr="002114C1">
        <w:rPr>
          <w:rFonts w:eastAsia="Times New Roman"/>
          <w:b/>
          <w:szCs w:val="24"/>
        </w:rPr>
        <w:t>ΙΩΑΝΝΗΣ ΜΑΝΙΑΤΗΣ:</w:t>
      </w:r>
      <w:r w:rsidRPr="00D676BB">
        <w:rPr>
          <w:rFonts w:eastAsia="Times New Roman"/>
          <w:szCs w:val="24"/>
        </w:rPr>
        <w:t xml:space="preserve"> Θα το κάνω, κύριε Πρόεδρε.</w:t>
      </w:r>
    </w:p>
    <w:p w14:paraId="21181F2E" w14:textId="77777777" w:rsidR="000E1C16" w:rsidRDefault="00D27C3B">
      <w:pPr>
        <w:rPr>
          <w:rFonts w:eastAsia="Times New Roman"/>
          <w:szCs w:val="24"/>
        </w:rPr>
      </w:pPr>
      <w:r w:rsidRPr="00B87D66">
        <w:rPr>
          <w:rFonts w:eastAsia="Times New Roman"/>
          <w:szCs w:val="24"/>
        </w:rPr>
        <w:t>Τελειώνω, κυρίες και κύριοι συνάδελφοι, λέγοντας το εξής. Έχει πολύ μεγάλη σημασία όταν συζη</w:t>
      </w:r>
      <w:r w:rsidRPr="00B87D66">
        <w:rPr>
          <w:rFonts w:eastAsia="Times New Roman"/>
          <w:szCs w:val="24"/>
        </w:rPr>
        <w:t>τάμε τα προβλήματα έρευνας και τεχνολογίας να προσγειωνόμαστε σε αυτό</w:t>
      </w:r>
      <w:r w:rsidRPr="002856AF">
        <w:rPr>
          <w:rFonts w:eastAsia="Times New Roman"/>
          <w:szCs w:val="24"/>
        </w:rPr>
        <w:t>,</w:t>
      </w:r>
      <w:r w:rsidRPr="002856AF">
        <w:rPr>
          <w:rFonts w:eastAsia="Times New Roman"/>
          <w:szCs w:val="24"/>
        </w:rPr>
        <w:t xml:space="preserve"> που συνιστά το μέλλον αυτού του τόπου. Και το μέλλον αυτού του τόπου δεν είναι τίποτε άλλο παρά μόνο η δυνατότητα χρηματοδότησης της έρευνας και τεχνολογίας από τις δυνάμεις της, κυρίως</w:t>
      </w:r>
      <w:r w:rsidRPr="002856AF">
        <w:rPr>
          <w:rFonts w:eastAsia="Times New Roman"/>
          <w:szCs w:val="24"/>
        </w:rPr>
        <w:t xml:space="preserve"> από εκτός δημοσίου πηγές,…</w:t>
      </w:r>
    </w:p>
    <w:p w14:paraId="21181F2F" w14:textId="77777777" w:rsidR="000E1C16" w:rsidRDefault="00D27C3B">
      <w:pPr>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Καλώς, κύριε Μανιάτη, βάλτε τελεία. </w:t>
      </w:r>
    </w:p>
    <w:p w14:paraId="21181F30" w14:textId="77777777" w:rsidR="000E1C16" w:rsidRDefault="00D27C3B">
      <w:pPr>
        <w:rPr>
          <w:rFonts w:eastAsia="Times New Roman"/>
          <w:szCs w:val="24"/>
        </w:rPr>
      </w:pPr>
      <w:r w:rsidRPr="002856AF">
        <w:rPr>
          <w:rFonts w:eastAsia="Times New Roman"/>
          <w:b/>
          <w:szCs w:val="24"/>
        </w:rPr>
        <w:t>ΙΩΑΝΝΗΣ ΜΑΝΙΑΤΗΣ:</w:t>
      </w:r>
      <w:r w:rsidRPr="002856AF">
        <w:rPr>
          <w:rFonts w:eastAsia="Times New Roman"/>
          <w:szCs w:val="24"/>
        </w:rPr>
        <w:t>…έτσι ώστε και σε ανταγωνιστικά προγράμματα να μπορεί να συμμετέχει.</w:t>
      </w:r>
    </w:p>
    <w:p w14:paraId="21181F31" w14:textId="77777777" w:rsidR="000E1C16" w:rsidRDefault="00D27C3B">
      <w:pPr>
        <w:rPr>
          <w:rFonts w:eastAsia="Times New Roman"/>
          <w:szCs w:val="24"/>
        </w:rPr>
      </w:pPr>
      <w:r w:rsidRPr="002856AF">
        <w:rPr>
          <w:rFonts w:eastAsia="Times New Roman"/>
          <w:szCs w:val="24"/>
        </w:rPr>
        <w:t>Σας ευχαριστώ πολύ.</w:t>
      </w:r>
    </w:p>
    <w:p w14:paraId="21181F32" w14:textId="77777777" w:rsidR="000E1C16" w:rsidRDefault="00D27C3B">
      <w:pPr>
        <w:rPr>
          <w:rFonts w:eastAsia="Times New Roman"/>
          <w:szCs w:val="24"/>
        </w:rPr>
      </w:pPr>
      <w:r w:rsidRPr="002856AF">
        <w:rPr>
          <w:rFonts w:eastAsia="Times New Roman"/>
          <w:szCs w:val="24"/>
        </w:rPr>
        <w:t>(Χειροκροτήματα από την πτέρυγα της Δημοκρατικής Συμ</w:t>
      </w:r>
      <w:r w:rsidRPr="002856AF">
        <w:rPr>
          <w:rFonts w:eastAsia="Times New Roman"/>
          <w:szCs w:val="24"/>
        </w:rPr>
        <w:t>παράταξης ΠΑΣΟΚ-ΔΗΜΑΡ)</w:t>
      </w:r>
    </w:p>
    <w:p w14:paraId="21181F33" w14:textId="77777777" w:rsidR="000E1C16" w:rsidRDefault="00D27C3B">
      <w:pPr>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Ο κ. Δελής έχει τον λόγο.</w:t>
      </w:r>
    </w:p>
    <w:p w14:paraId="21181F34" w14:textId="77777777" w:rsidR="000E1C16" w:rsidRDefault="00D27C3B">
      <w:pPr>
        <w:rPr>
          <w:rFonts w:eastAsia="Times New Roman"/>
          <w:szCs w:val="24"/>
        </w:rPr>
      </w:pPr>
      <w:r w:rsidRPr="002856AF">
        <w:rPr>
          <w:rFonts w:eastAsia="Times New Roman"/>
          <w:b/>
          <w:szCs w:val="24"/>
        </w:rPr>
        <w:t xml:space="preserve">ΙΩΑΝΝΗΣ ΔΕΛΗΣ: </w:t>
      </w:r>
      <w:r w:rsidRPr="002856AF">
        <w:rPr>
          <w:rFonts w:eastAsia="Times New Roman"/>
          <w:szCs w:val="24"/>
        </w:rPr>
        <w:t>Κυρίες και κύριοι Βουλευτές, όπως δεν υπάρχει για όλους ανάπτυξη, δεν υπάρχει και ουδέτερη έρευνα σε οποιαδήποτε ταξική κοινωνία. Επομένως, το κρίσιμο και θεμε</w:t>
      </w:r>
      <w:r w:rsidRPr="002856AF">
        <w:rPr>
          <w:rFonts w:eastAsia="Times New Roman"/>
          <w:szCs w:val="24"/>
        </w:rPr>
        <w:t xml:space="preserve">λιακό ερώτημα είναι πάντα «έρευνα από ποιον και για ποιον»; </w:t>
      </w:r>
      <w:r w:rsidRPr="002856AF">
        <w:rPr>
          <w:rFonts w:eastAsia="Times New Roman"/>
          <w:szCs w:val="24"/>
        </w:rPr>
        <w:t>Σ</w:t>
      </w:r>
      <w:r w:rsidRPr="002856AF">
        <w:rPr>
          <w:rFonts w:eastAsia="Times New Roman"/>
          <w:szCs w:val="24"/>
        </w:rPr>
        <w:t>το ερώτημα αυτό απαντάει</w:t>
      </w:r>
      <w:r w:rsidRPr="002856AF">
        <w:rPr>
          <w:rFonts w:eastAsia="Times New Roman"/>
          <w:szCs w:val="24"/>
        </w:rPr>
        <w:t>,</w:t>
      </w:r>
      <w:r w:rsidRPr="002856AF">
        <w:rPr>
          <w:rFonts w:eastAsia="Times New Roman"/>
          <w:szCs w:val="24"/>
        </w:rPr>
        <w:t xml:space="preserve"> βέβαια</w:t>
      </w:r>
      <w:r w:rsidRPr="002856AF">
        <w:rPr>
          <w:rFonts w:eastAsia="Times New Roman"/>
          <w:szCs w:val="24"/>
        </w:rPr>
        <w:t>,</w:t>
      </w:r>
      <w:r w:rsidRPr="002856AF">
        <w:rPr>
          <w:rFonts w:eastAsia="Times New Roman"/>
          <w:szCs w:val="24"/>
        </w:rPr>
        <w:t xml:space="preserve"> η Κυβέρνηση και με το συγκεκριμένο νομοσχέδιο, όπως απαντάει άλλωστε κάθε μέρα με το σύνολο της πολιτικής της.  </w:t>
      </w:r>
    </w:p>
    <w:p w14:paraId="21181F35" w14:textId="77777777" w:rsidR="000E1C16" w:rsidRDefault="00D27C3B">
      <w:pPr>
        <w:rPr>
          <w:rFonts w:eastAsia="Times New Roman"/>
          <w:szCs w:val="24"/>
        </w:rPr>
      </w:pPr>
      <w:r w:rsidRPr="002856AF">
        <w:rPr>
          <w:rFonts w:eastAsia="Times New Roman"/>
          <w:szCs w:val="24"/>
        </w:rPr>
        <w:t>Βαφτίζοντας ως εθνική προσπάθεια την καπιταλιστι</w:t>
      </w:r>
      <w:r w:rsidRPr="002856AF">
        <w:rPr>
          <w:rFonts w:eastAsia="Times New Roman"/>
          <w:szCs w:val="24"/>
        </w:rPr>
        <w:t>κή ανάπτυξη, ανάπτυξη</w:t>
      </w:r>
      <w:r w:rsidRPr="002856AF">
        <w:rPr>
          <w:rFonts w:eastAsia="Times New Roman"/>
          <w:szCs w:val="24"/>
        </w:rPr>
        <w:t>,</w:t>
      </w:r>
      <w:r w:rsidRPr="002856AF">
        <w:rPr>
          <w:rFonts w:eastAsia="Times New Roman"/>
          <w:szCs w:val="24"/>
        </w:rPr>
        <w:t xml:space="preserve"> που συμπεριλαμβάνει και προϋποθέτει την αντεργατική και αντιλαϊκή πολιτική, η Κυβέρνηση επιδιώκει να δέσει, εν προκειμένω με το νομοσχέδιο, την επιστημονική έρευνα πιο σφιχτά στο άρμα της κερδοφορίας των επιχειρηματικών ομίλων, με οδ</w:t>
      </w:r>
      <w:r w:rsidRPr="002856AF">
        <w:rPr>
          <w:rFonts w:eastAsia="Times New Roman"/>
          <w:szCs w:val="24"/>
        </w:rPr>
        <w:t>ηγό</w:t>
      </w:r>
      <w:r w:rsidRPr="002856AF">
        <w:rPr>
          <w:rFonts w:eastAsia="Times New Roman"/>
          <w:szCs w:val="24"/>
        </w:rPr>
        <w:t>,</w:t>
      </w:r>
      <w:r w:rsidRPr="002856AF">
        <w:rPr>
          <w:rFonts w:eastAsia="Times New Roman"/>
          <w:szCs w:val="24"/>
        </w:rPr>
        <w:t xml:space="preserve"> πάντα</w:t>
      </w:r>
      <w:r w:rsidRPr="002856AF">
        <w:rPr>
          <w:rFonts w:eastAsia="Times New Roman"/>
          <w:szCs w:val="24"/>
        </w:rPr>
        <w:t>,</w:t>
      </w:r>
      <w:r w:rsidRPr="002856AF">
        <w:rPr>
          <w:rFonts w:eastAsia="Times New Roman"/>
          <w:szCs w:val="24"/>
        </w:rPr>
        <w:t xml:space="preserve"> τη στρατηγική της Ευρωπαϊκής Ένωσης 2020, που έχει</w:t>
      </w:r>
      <w:r w:rsidRPr="002856AF">
        <w:rPr>
          <w:rFonts w:eastAsia="Times New Roman"/>
          <w:szCs w:val="24"/>
        </w:rPr>
        <w:t>,</w:t>
      </w:r>
      <w:r w:rsidRPr="002856AF">
        <w:rPr>
          <w:rFonts w:eastAsia="Times New Roman"/>
          <w:szCs w:val="24"/>
        </w:rPr>
        <w:t xml:space="preserve"> βέβαια</w:t>
      </w:r>
      <w:r w:rsidRPr="002856AF">
        <w:rPr>
          <w:rFonts w:eastAsia="Times New Roman"/>
          <w:szCs w:val="24"/>
        </w:rPr>
        <w:t>,</w:t>
      </w:r>
      <w:r w:rsidRPr="002856AF">
        <w:rPr>
          <w:rFonts w:eastAsia="Times New Roman"/>
          <w:szCs w:val="24"/>
        </w:rPr>
        <w:t xml:space="preserve"> τους ίδιους ακριβώς στόχους.</w:t>
      </w:r>
    </w:p>
    <w:p w14:paraId="21181F36" w14:textId="77777777" w:rsidR="000E1C16" w:rsidRDefault="00D27C3B">
      <w:pPr>
        <w:rPr>
          <w:rFonts w:eastAsia="Times New Roman"/>
          <w:szCs w:val="24"/>
        </w:rPr>
      </w:pPr>
      <w:r w:rsidRPr="002856AF">
        <w:rPr>
          <w:rFonts w:eastAsia="Times New Roman"/>
          <w:szCs w:val="24"/>
        </w:rPr>
        <w:t>Στον αντίποδα αυτής της πολιτικής, βρίσκεται ασφαλώς η ανάπτυξη της επιστημονικής έρευνας στην υπηρεσία του λαού. Αυτή είναι η εναλλακτική απάντηση στο θεμ</w:t>
      </w:r>
      <w:r w:rsidRPr="002856AF">
        <w:rPr>
          <w:rFonts w:eastAsia="Times New Roman"/>
          <w:szCs w:val="24"/>
        </w:rPr>
        <w:t>ελιώδες αρχικό ερώτημα. Κάτι τέτοιο, όμως, προϋποθέτει διαφορετική κοινωνική και οικονομική οργάνωση. Προϋποθέτει την κοινωνικοποίηση των συγκεντρωμένων μέσων παραγωγής, τον επιστημονικά κεντρικό σχεδιασμό της παραγωγής. Προϋποθέτει, με δυο λόγια, την εξου</w:t>
      </w:r>
      <w:r w:rsidRPr="002856AF">
        <w:rPr>
          <w:rFonts w:eastAsia="Times New Roman"/>
          <w:szCs w:val="24"/>
        </w:rPr>
        <w:t>σία των παραγωγών του πλούτου και όχι, όπως τώρα, την εξουσία του κεφαλαίου.</w:t>
      </w:r>
    </w:p>
    <w:p w14:paraId="21181F37" w14:textId="77777777" w:rsidR="000E1C16" w:rsidRDefault="00D27C3B">
      <w:pPr>
        <w:rPr>
          <w:rFonts w:eastAsia="Times New Roman"/>
          <w:szCs w:val="24"/>
        </w:rPr>
      </w:pPr>
      <w:r w:rsidRPr="002856AF">
        <w:rPr>
          <w:rFonts w:eastAsia="Times New Roman"/>
          <w:szCs w:val="24"/>
        </w:rPr>
        <w:t>Κυρίες και κύριοι Βουλευτές, το νομοσχέδιο</w:t>
      </w:r>
      <w:r w:rsidRPr="002856AF">
        <w:rPr>
          <w:rFonts w:eastAsia="Times New Roman"/>
          <w:szCs w:val="24"/>
        </w:rPr>
        <w:t>,</w:t>
      </w:r>
      <w:r w:rsidRPr="002856AF">
        <w:rPr>
          <w:rFonts w:eastAsia="Times New Roman"/>
          <w:szCs w:val="24"/>
        </w:rPr>
        <w:t xml:space="preserve"> που συζητείται σήμερα για την έρευνα δεν είναι τίποτε άλλο παρά μια επικαιροποίηση και ένα ρετουσάρισμα του μνημονιακού ν.4310/2014 της</w:t>
      </w:r>
      <w:r w:rsidRPr="002856AF">
        <w:rPr>
          <w:rFonts w:eastAsia="Times New Roman"/>
          <w:szCs w:val="24"/>
        </w:rPr>
        <w:t xml:space="preserve"> προηγούμενης Συγκυβέρνησης Νέας Δημοκρατίας-ΠΑΣΟΚ και μια προετοιμασία ταυτόχρονα για ένα συνολικότερο νομοθετικό πλαίσιο, πλήρως προσαρμοσμένο στις σημερινές ανάγκες της καπιταλιστικής κερδοφορίας. </w:t>
      </w:r>
    </w:p>
    <w:p w14:paraId="21181F38" w14:textId="77777777" w:rsidR="000E1C16" w:rsidRDefault="00D27C3B">
      <w:pPr>
        <w:rPr>
          <w:rFonts w:eastAsia="Times New Roman"/>
          <w:szCs w:val="24"/>
        </w:rPr>
      </w:pPr>
      <w:r w:rsidRPr="002856AF">
        <w:rPr>
          <w:rFonts w:eastAsia="Times New Roman"/>
          <w:szCs w:val="24"/>
        </w:rPr>
        <w:t>Ο κορμός του, τα είκοσι πέντε πρώτα του άρθρα, που αναφ</w:t>
      </w:r>
      <w:r w:rsidRPr="002856AF">
        <w:rPr>
          <w:rFonts w:eastAsia="Times New Roman"/>
          <w:szCs w:val="24"/>
        </w:rPr>
        <w:t>έρονται στην έρευνα, αποτελούν μια εκτεταμένη τροποποίηση, στην ουσία, του ν.4130/2014, ώστε αυτός να έχει καλύτερη εφαρμογή. Παραμένουν</w:t>
      </w:r>
      <w:r w:rsidRPr="002856AF">
        <w:rPr>
          <w:rFonts w:eastAsia="Times New Roman"/>
          <w:szCs w:val="24"/>
        </w:rPr>
        <w:t>,</w:t>
      </w:r>
      <w:r w:rsidRPr="002856AF">
        <w:rPr>
          <w:rFonts w:eastAsia="Times New Roman"/>
          <w:szCs w:val="24"/>
        </w:rPr>
        <w:t xml:space="preserve"> βέβαια, διατηρούνται και ενισχύονται όλες οι βασικές στοχεύσεις αυτού του μνημονιακού νόμου, τον οποίο δήθεν θα καταργ</w:t>
      </w:r>
      <w:r w:rsidRPr="002856AF">
        <w:rPr>
          <w:rFonts w:eastAsia="Times New Roman"/>
          <w:szCs w:val="24"/>
        </w:rPr>
        <w:t>ούσε ο ΣΥΡΙΖΑ. Παραμένει</w:t>
      </w:r>
      <w:r w:rsidRPr="002856AF">
        <w:rPr>
          <w:rFonts w:eastAsia="Times New Roman"/>
          <w:szCs w:val="24"/>
        </w:rPr>
        <w:t>,</w:t>
      </w:r>
      <w:r w:rsidRPr="002856AF">
        <w:rPr>
          <w:rFonts w:eastAsia="Times New Roman"/>
          <w:szCs w:val="24"/>
        </w:rPr>
        <w:t xml:space="preserve"> δηλαδή</w:t>
      </w:r>
      <w:r w:rsidRPr="002856AF">
        <w:rPr>
          <w:rFonts w:eastAsia="Times New Roman"/>
          <w:szCs w:val="24"/>
        </w:rPr>
        <w:t>,</w:t>
      </w:r>
      <w:r w:rsidRPr="002856AF">
        <w:rPr>
          <w:rFonts w:eastAsia="Times New Roman"/>
          <w:szCs w:val="24"/>
        </w:rPr>
        <w:t xml:space="preserve"> η με κάθε τρόπο προώθηση και ενίσχυση της επιχειρηματικής λειτουργίας των δημόσιων ερευνητικών κέντρων. Παραμένει ο μονοσήμαντος προσανατολισμός της ερευνητικής τους δραστηριότητας στις ανάγκες της ανταγωνιστικότητας και τ</w:t>
      </w:r>
      <w:r w:rsidRPr="002856AF">
        <w:rPr>
          <w:rFonts w:eastAsia="Times New Roman"/>
          <w:szCs w:val="24"/>
        </w:rPr>
        <w:t>ης κερδοφορίας του κεφαλαίου και όχι στις σημερινές ανάγκες της κοινωνικής πλειοψηφίας, σύμφωνα και με τις  δυνατότητες της επιστήμης.</w:t>
      </w:r>
    </w:p>
    <w:p w14:paraId="21181F39" w14:textId="77777777" w:rsidR="000E1C16" w:rsidRDefault="00D27C3B">
      <w:pPr>
        <w:rPr>
          <w:rFonts w:eastAsia="Times New Roman"/>
          <w:szCs w:val="24"/>
        </w:rPr>
      </w:pPr>
      <w:r w:rsidRPr="002856AF">
        <w:rPr>
          <w:rFonts w:eastAsia="Times New Roman"/>
          <w:szCs w:val="24"/>
        </w:rPr>
        <w:t xml:space="preserve">Έχουμε, λοιπόν, κυρίες και κύριοι Βουλευτές, άλλη μια απόδειξη ότι και με το υπό εξέταση νομοσχέδιο παραμένει άθικτος ο </w:t>
      </w:r>
      <w:r w:rsidRPr="002856AF">
        <w:rPr>
          <w:rFonts w:eastAsia="Times New Roman"/>
          <w:szCs w:val="24"/>
        </w:rPr>
        <w:t>πυρήνας της πολιτικής όλων των προηγούμενων κυβερνήσεων. Είναι άλλη μια απόδειξη</w:t>
      </w:r>
      <w:r w:rsidRPr="002856AF">
        <w:rPr>
          <w:rFonts w:eastAsia="Times New Roman"/>
          <w:szCs w:val="24"/>
        </w:rPr>
        <w:t>,</w:t>
      </w:r>
      <w:r w:rsidRPr="002856AF">
        <w:rPr>
          <w:rFonts w:eastAsia="Times New Roman"/>
          <w:szCs w:val="24"/>
        </w:rPr>
        <w:t xml:space="preserve"> ότι η σημερινή </w:t>
      </w:r>
      <w:r w:rsidRPr="002856AF">
        <w:rPr>
          <w:rFonts w:eastAsia="Times New Roman"/>
          <w:szCs w:val="24"/>
        </w:rPr>
        <w:t>σ</w:t>
      </w:r>
      <w:r w:rsidRPr="002856AF">
        <w:rPr>
          <w:rFonts w:eastAsia="Times New Roman"/>
          <w:szCs w:val="24"/>
        </w:rPr>
        <w:t>υγκυβέρνηση ανέλαβε τον ρόλο του συνεχιστή της ίδιας αντιλαϊκής πολιτικής. Είναι άλλη μια απόδειξη ότι πολιτικές δυνάμεις, που έχουν στρατηγική σύμπλευση, δεν</w:t>
      </w:r>
      <w:r w:rsidRPr="002856AF">
        <w:rPr>
          <w:rFonts w:eastAsia="Times New Roman"/>
          <w:szCs w:val="24"/>
        </w:rPr>
        <w:t xml:space="preserve"> έχουν κανένα απολύτως πρόβλημα να αλληλοσυμπληρώνουν τα νομοθετήματά τους εκτός από το να ψηφίζουν ενίοτε από κοινού και μνημόνια.</w:t>
      </w:r>
    </w:p>
    <w:p w14:paraId="21181F3A" w14:textId="77777777" w:rsidR="000E1C16" w:rsidRDefault="00D27C3B">
      <w:pPr>
        <w:rPr>
          <w:rFonts w:eastAsia="Times New Roman"/>
          <w:szCs w:val="24"/>
        </w:rPr>
      </w:pPr>
      <w:r w:rsidRPr="002856AF">
        <w:rPr>
          <w:rFonts w:eastAsia="Times New Roman"/>
          <w:szCs w:val="24"/>
        </w:rPr>
        <w:t>Τα ίδια ισχύουν και για την ανώτατη εκπαίδευση, την οποία το νομοσχέδιο σπρώχνει ακόμα περισσότερο στην αγκαλιά της καπιταλι</w:t>
      </w:r>
      <w:r w:rsidRPr="002856AF">
        <w:rPr>
          <w:rFonts w:eastAsia="Times New Roman"/>
          <w:szCs w:val="24"/>
        </w:rPr>
        <w:t>στικής αγοράς, ενισχύοντας και εντείνοντας ταυτόχρονα ακόμα περισσότερο την επιχειρηματική της λειτουργία. Έχουμε</w:t>
      </w:r>
      <w:r w:rsidRPr="002856AF">
        <w:rPr>
          <w:rFonts w:eastAsia="Times New Roman"/>
          <w:szCs w:val="24"/>
        </w:rPr>
        <w:t>,</w:t>
      </w:r>
      <w:r w:rsidRPr="002856AF">
        <w:rPr>
          <w:rFonts w:eastAsia="Times New Roman"/>
          <w:szCs w:val="24"/>
        </w:rPr>
        <w:t xml:space="preserve"> δηλαδή</w:t>
      </w:r>
      <w:r w:rsidRPr="002856AF">
        <w:rPr>
          <w:rFonts w:eastAsia="Times New Roman"/>
          <w:szCs w:val="24"/>
        </w:rPr>
        <w:t>,</w:t>
      </w:r>
      <w:r w:rsidRPr="002856AF">
        <w:rPr>
          <w:rFonts w:eastAsia="Times New Roman"/>
          <w:szCs w:val="24"/>
        </w:rPr>
        <w:t xml:space="preserve"> πανεπιστήμια και ΤΕΙ επιχειρήσεις.</w:t>
      </w:r>
    </w:p>
    <w:p w14:paraId="21181F3B" w14:textId="77777777" w:rsidR="000E1C16" w:rsidRDefault="00D27C3B">
      <w:pPr>
        <w:rPr>
          <w:rFonts w:eastAsia="Times New Roman"/>
          <w:szCs w:val="24"/>
        </w:rPr>
      </w:pPr>
      <w:r w:rsidRPr="002856AF">
        <w:rPr>
          <w:rFonts w:eastAsia="Times New Roman"/>
          <w:szCs w:val="24"/>
        </w:rPr>
        <w:t>Ουσιαστικά</w:t>
      </w:r>
      <w:r w:rsidRPr="002856AF">
        <w:rPr>
          <w:rFonts w:eastAsia="Times New Roman"/>
          <w:szCs w:val="24"/>
        </w:rPr>
        <w:t>,</w:t>
      </w:r>
      <w:r w:rsidRPr="002856AF">
        <w:rPr>
          <w:rFonts w:eastAsia="Times New Roman"/>
          <w:szCs w:val="24"/>
        </w:rPr>
        <w:t xml:space="preserve"> ο ν</w:t>
      </w:r>
      <w:r w:rsidRPr="002856AF">
        <w:rPr>
          <w:rFonts w:eastAsia="Times New Roman"/>
          <w:szCs w:val="24"/>
        </w:rPr>
        <w:t>.</w:t>
      </w:r>
      <w:r w:rsidRPr="002856AF">
        <w:rPr>
          <w:rFonts w:eastAsia="Times New Roman"/>
          <w:szCs w:val="24"/>
        </w:rPr>
        <w:t>4009/2011 -ο «νόμος Διαμαντοπούλου», όπως είναι γνωστός- διατηρείται ανέπαφος. Είν</w:t>
      </w:r>
      <w:r w:rsidRPr="002856AF">
        <w:rPr>
          <w:rFonts w:eastAsia="Times New Roman"/>
          <w:szCs w:val="24"/>
        </w:rPr>
        <w:t xml:space="preserve">αι χαρακτηριστικό ότι διατηρούνται τα </w:t>
      </w:r>
      <w:r w:rsidRPr="002856AF">
        <w:rPr>
          <w:rFonts w:eastAsia="Times New Roman"/>
          <w:szCs w:val="24"/>
        </w:rPr>
        <w:t>σ</w:t>
      </w:r>
      <w:r w:rsidRPr="002856AF">
        <w:rPr>
          <w:rFonts w:eastAsia="Times New Roman"/>
          <w:szCs w:val="24"/>
        </w:rPr>
        <w:t xml:space="preserve">υμβούλια </w:t>
      </w:r>
      <w:r>
        <w:rPr>
          <w:rFonts w:eastAsia="Times New Roman"/>
          <w:szCs w:val="24"/>
        </w:rPr>
        <w:t>ι</w:t>
      </w:r>
      <w:r w:rsidRPr="002856AF">
        <w:rPr>
          <w:rFonts w:eastAsia="Times New Roman"/>
          <w:szCs w:val="24"/>
        </w:rPr>
        <w:t>δρυμάτων των ΑΕΙ, για τα οποία τόσο θόρυβο έκανε παλιότερα ο ΣΥΡΙΖΑ, –υποκριτικά, όπως αποδείχθηκε- συμβούλια τα οποία στην πραγματικότητα είναι οι εκπρόσωποι και οι τοποτηρητές της καπιταλιστικής αγοράς μέσ</w:t>
      </w:r>
      <w:r w:rsidRPr="002856AF">
        <w:rPr>
          <w:rFonts w:eastAsia="Times New Roman"/>
          <w:szCs w:val="24"/>
        </w:rPr>
        <w:t>α στα πανεπιστήμια και τα ΤΕΙ.</w:t>
      </w:r>
    </w:p>
    <w:p w14:paraId="21181F3C" w14:textId="77777777" w:rsidR="000E1C16" w:rsidRDefault="00D27C3B">
      <w:pPr>
        <w:rPr>
          <w:rFonts w:eastAsia="Times New Roman"/>
          <w:szCs w:val="24"/>
        </w:rPr>
      </w:pPr>
      <w:r w:rsidRPr="001C1443">
        <w:rPr>
          <w:rFonts w:eastAsia="Times New Roman"/>
          <w:szCs w:val="24"/>
        </w:rPr>
        <w:t>Όσο για τη λεγόμενη αξιοποίηση της περιουσίας των ΑΕΙ, το ξεπούλημα</w:t>
      </w:r>
      <w:r w:rsidRPr="002856AF">
        <w:rPr>
          <w:rFonts w:eastAsia="Times New Roman"/>
          <w:szCs w:val="24"/>
        </w:rPr>
        <w:t>,</w:t>
      </w:r>
      <w:r w:rsidRPr="005057D7">
        <w:rPr>
          <w:rFonts w:eastAsia="Times New Roman"/>
          <w:szCs w:val="24"/>
        </w:rPr>
        <w:t xml:space="preserve"> δηλαδή</w:t>
      </w:r>
      <w:r w:rsidRPr="00DF4CB9">
        <w:rPr>
          <w:rFonts w:eastAsia="Times New Roman"/>
          <w:szCs w:val="24"/>
        </w:rPr>
        <w:t>,</w:t>
      </w:r>
      <w:r w:rsidRPr="006679F9">
        <w:rPr>
          <w:rFonts w:eastAsia="Times New Roman"/>
          <w:szCs w:val="24"/>
        </w:rPr>
        <w:t xml:space="preserve"> των υποδομών τους στους ποικιλώνυμους ιδιώτες εργολάβους, εδώ το νομοσχέδιο υπερακοντίζει, επικυρώνοντας τα σχετικά Νομικά Πρόσωπα Ιδιωτικού Δικαίου</w:t>
      </w:r>
      <w:r w:rsidRPr="006679F9">
        <w:rPr>
          <w:rFonts w:eastAsia="Times New Roman"/>
          <w:szCs w:val="24"/>
        </w:rPr>
        <w:t xml:space="preserve">, που προέβλεπε ο νόμος της Διαμαντοπούλου, τον οποίο επίσης θα καταργούσε δήθεν ο </w:t>
      </w:r>
      <w:r w:rsidRPr="00B24C18">
        <w:rPr>
          <w:rFonts w:eastAsia="Times New Roman"/>
          <w:szCs w:val="24"/>
        </w:rPr>
        <w:t>ΣΥΡΙΖΑ, ωθώντας</w:t>
      </w:r>
      <w:r w:rsidRPr="00A67A2F">
        <w:rPr>
          <w:rFonts w:eastAsia="Times New Roman"/>
          <w:szCs w:val="24"/>
        </w:rPr>
        <w:t>,</w:t>
      </w:r>
      <w:r w:rsidRPr="00274889">
        <w:rPr>
          <w:rFonts w:eastAsia="Times New Roman"/>
          <w:szCs w:val="24"/>
        </w:rPr>
        <w:t xml:space="preserve"> ακόμα περισσότερο τα πανεπιστήμια και τα ΤΕΙ να λειτουργούν ως επιχειρήσεις, τσακίζοντας τα δικαιώματα των φοιτητών των λαϊκών οικογενειών στη στέγαση, στη </w:t>
      </w:r>
      <w:r w:rsidRPr="00274889">
        <w:rPr>
          <w:rFonts w:eastAsia="Times New Roman"/>
          <w:szCs w:val="24"/>
        </w:rPr>
        <w:t>σίτιση, στην ίδια τη μόρφωση.</w:t>
      </w:r>
    </w:p>
    <w:p w14:paraId="21181F3D" w14:textId="77777777" w:rsidR="000E1C16" w:rsidRDefault="00D27C3B">
      <w:pPr>
        <w:rPr>
          <w:rFonts w:eastAsia="Times New Roman"/>
          <w:szCs w:val="24"/>
        </w:rPr>
      </w:pPr>
      <w:r w:rsidRPr="00D676BB">
        <w:rPr>
          <w:rFonts w:eastAsia="Times New Roman"/>
          <w:szCs w:val="24"/>
        </w:rPr>
        <w:t>Λέτε στην αιτιολογική έκθεση</w:t>
      </w:r>
      <w:r w:rsidRPr="005117C9">
        <w:rPr>
          <w:rFonts w:eastAsia="Times New Roman"/>
          <w:szCs w:val="24"/>
        </w:rPr>
        <w:t>,</w:t>
      </w:r>
      <w:r w:rsidRPr="00B87D66">
        <w:rPr>
          <w:rFonts w:eastAsia="Times New Roman"/>
          <w:szCs w:val="24"/>
        </w:rPr>
        <w:t xml:space="preserve"> για τ</w:t>
      </w:r>
      <w:r w:rsidRPr="002856AF">
        <w:rPr>
          <w:rFonts w:eastAsia="Times New Roman"/>
          <w:szCs w:val="24"/>
        </w:rPr>
        <w:t>α θέματα πρωτοβάθμιας και δευτεροβάθμιας εκπαίδευσης</w:t>
      </w:r>
      <w:r w:rsidRPr="002856AF">
        <w:rPr>
          <w:rFonts w:eastAsia="Times New Roman"/>
          <w:szCs w:val="24"/>
        </w:rPr>
        <w:t>,</w:t>
      </w:r>
      <w:r w:rsidRPr="002856AF">
        <w:rPr>
          <w:rFonts w:eastAsia="Times New Roman"/>
          <w:szCs w:val="24"/>
        </w:rPr>
        <w:t xml:space="preserve"> ότι ρυθμίζονται επείγοντα ζητήματα. Ποια θεωρείτε άραγε ως επείγοντα ζητήματα; Μήπως τις χιλιάδες ελλείψεις εκπαιδευτικών ακόμα και σήμερ</w:t>
      </w:r>
      <w:r w:rsidRPr="002856AF">
        <w:rPr>
          <w:rFonts w:eastAsia="Times New Roman"/>
          <w:szCs w:val="24"/>
        </w:rPr>
        <w:t>α; Μήπως την ασφυκτική οικονομική κατάσταση των σχολικών μονάδων</w:t>
      </w:r>
      <w:r w:rsidRPr="002856AF">
        <w:rPr>
          <w:rFonts w:eastAsia="Times New Roman"/>
          <w:szCs w:val="24"/>
        </w:rPr>
        <w:t>,</w:t>
      </w:r>
      <w:r w:rsidRPr="002856AF">
        <w:rPr>
          <w:rFonts w:eastAsia="Times New Roman"/>
          <w:szCs w:val="24"/>
        </w:rPr>
        <w:t xml:space="preserve"> λόγω της υποχρηματοδότησης; Μήπως την πολύπαθη ειδική αγωγή που τη συρρικνώνετε στο όνομα της αντιδραστικής συμπερίληψης;</w:t>
      </w:r>
      <w:r>
        <w:rPr>
          <w:rFonts w:eastAsia="Times New Roman"/>
          <w:szCs w:val="24"/>
        </w:rPr>
        <w:t xml:space="preserve"> </w:t>
      </w:r>
      <w:r w:rsidRPr="002856AF">
        <w:rPr>
          <w:rFonts w:eastAsia="Times New Roman"/>
          <w:szCs w:val="24"/>
        </w:rPr>
        <w:t>Μήπως την αδιοριστία χιλιάδων εκπαιδευτικών και τη συνακόλουθη γιγάν</w:t>
      </w:r>
      <w:r w:rsidRPr="002856AF">
        <w:rPr>
          <w:rFonts w:eastAsia="Times New Roman"/>
          <w:szCs w:val="24"/>
        </w:rPr>
        <w:t>τωση της προσωρινής ελαστικής εργασίας τους; Τίποτα από όλα αυτά και πολλά άλλα</w:t>
      </w:r>
      <w:r w:rsidRPr="00290251">
        <w:rPr>
          <w:rFonts w:eastAsia="Times New Roman"/>
          <w:szCs w:val="24"/>
        </w:rPr>
        <w:t>,</w:t>
      </w:r>
      <w:r w:rsidRPr="001C1443">
        <w:rPr>
          <w:rFonts w:eastAsia="Times New Roman"/>
          <w:szCs w:val="24"/>
        </w:rPr>
        <w:t xml:space="preserve"> που τρέφονται άλλωστε </w:t>
      </w:r>
      <w:r w:rsidRPr="002856AF">
        <w:rPr>
          <w:rFonts w:eastAsia="Times New Roman"/>
          <w:szCs w:val="24"/>
        </w:rPr>
        <w:t xml:space="preserve">από την κυβερνητική πολιτική σας και στην παιδεία. </w:t>
      </w:r>
    </w:p>
    <w:p w14:paraId="21181F3E" w14:textId="77777777" w:rsidR="000E1C16" w:rsidRDefault="00D27C3B">
      <w:pPr>
        <w:rPr>
          <w:rFonts w:eastAsia="Times New Roman"/>
          <w:szCs w:val="24"/>
        </w:rPr>
      </w:pPr>
      <w:r w:rsidRPr="005057D7">
        <w:rPr>
          <w:rFonts w:eastAsia="Times New Roman"/>
          <w:szCs w:val="24"/>
        </w:rPr>
        <w:t>Δεν είναι, βέβαια, η πρώτη φορά που το Υπουργείο Παιδείας προωθεί αποσπασματικά νομοθετικές ρυθμίσεις</w:t>
      </w:r>
      <w:r w:rsidRPr="005057D7">
        <w:rPr>
          <w:rFonts w:eastAsia="Times New Roman"/>
          <w:szCs w:val="24"/>
        </w:rPr>
        <w:t xml:space="preserve"> για την πρωτοβάθμια και δευτεροβάθμια εκπαίδευση. Όμως, αυτό δεν σημαίνει ότι αυτ</w:t>
      </w:r>
      <w:r w:rsidRPr="00DF4CB9">
        <w:rPr>
          <w:rFonts w:eastAsia="Times New Roman"/>
          <w:szCs w:val="24"/>
        </w:rPr>
        <w:t xml:space="preserve">ές οι ρυθμίσεις έχουν και αποσπασματικό χαρακτήρα. Ορισμένες μάλιστα από αυτές, όπως το άρθρο 35 για τα νηπιαγωγεία, έχουν και ταξικό περιεχόμενο για τις λαϊκές ανάγκες στην </w:t>
      </w:r>
      <w:r w:rsidRPr="00DF4CB9">
        <w:rPr>
          <w:rFonts w:eastAsia="Times New Roman"/>
          <w:szCs w:val="24"/>
        </w:rPr>
        <w:t>παιδεία, στερώντας την προσχολική αγωγή από χιλιάδες παιδιά. Να το αποσύρετε, κύρι</w:t>
      </w:r>
      <w:r w:rsidRPr="006679F9">
        <w:rPr>
          <w:rFonts w:eastAsia="Times New Roman"/>
          <w:szCs w:val="24"/>
        </w:rPr>
        <w:t>ε Υπουργέ, το άρθρο 35! Είναι το λιγότερο που έχετε να κάνετε!</w:t>
      </w:r>
    </w:p>
    <w:p w14:paraId="21181F3F" w14:textId="77777777" w:rsidR="000E1C16" w:rsidRDefault="00D27C3B">
      <w:pPr>
        <w:rPr>
          <w:rFonts w:eastAsia="Times New Roman"/>
          <w:szCs w:val="24"/>
        </w:rPr>
      </w:pPr>
      <w:r w:rsidRPr="00A67A2F">
        <w:rPr>
          <w:rFonts w:eastAsia="Times New Roman"/>
          <w:szCs w:val="24"/>
        </w:rPr>
        <w:t>Οι κυριότερες, λοιπόν, ρυθμίσεις</w:t>
      </w:r>
      <w:r w:rsidRPr="00274889">
        <w:rPr>
          <w:rFonts w:eastAsia="Times New Roman"/>
          <w:szCs w:val="24"/>
        </w:rPr>
        <w:t>,</w:t>
      </w:r>
      <w:r w:rsidRPr="002856AF">
        <w:rPr>
          <w:rFonts w:eastAsia="Times New Roman"/>
          <w:szCs w:val="24"/>
        </w:rPr>
        <w:t xml:space="preserve"> που φέρνετε διέπονται από την ίδια λογική και αποτελούν ψηφίδες του ίδιου ψηφ</w:t>
      </w:r>
      <w:r w:rsidRPr="002856AF">
        <w:rPr>
          <w:rFonts w:eastAsia="Times New Roman"/>
          <w:szCs w:val="24"/>
        </w:rPr>
        <w:t>ιδωτού της εκπαίδευσης, σχεδιασμένου πάνω στον καμβά της Ευρωπαϊκής Ένωσης και του ΟΟΣΑ και μάλιστα και με μνημονιακή βούλα</w:t>
      </w:r>
      <w:r w:rsidRPr="00D676BB">
        <w:rPr>
          <w:rFonts w:eastAsia="Times New Roman"/>
          <w:szCs w:val="24"/>
        </w:rPr>
        <w:t>,</w:t>
      </w:r>
      <w:r w:rsidRPr="005117C9">
        <w:rPr>
          <w:rFonts w:eastAsia="Times New Roman"/>
          <w:szCs w:val="24"/>
        </w:rPr>
        <w:t xml:space="preserve"> από τον περασμένο Αύγουστο. Τέτοιες είναι</w:t>
      </w:r>
      <w:r w:rsidRPr="00B87D66">
        <w:rPr>
          <w:rFonts w:eastAsia="Times New Roman"/>
          <w:szCs w:val="24"/>
        </w:rPr>
        <w:t>,</w:t>
      </w:r>
      <w:r w:rsidRPr="002856AF">
        <w:rPr>
          <w:rFonts w:eastAsia="Times New Roman"/>
          <w:szCs w:val="24"/>
        </w:rPr>
        <w:t xml:space="preserve"> οι αρνητικές ρυθμίσεις για τα τμήματα ένταξης, τέτοια είναι</w:t>
      </w:r>
      <w:r w:rsidRPr="002856AF">
        <w:rPr>
          <w:rFonts w:eastAsia="Times New Roman"/>
          <w:szCs w:val="24"/>
        </w:rPr>
        <w:t>,</w:t>
      </w:r>
      <w:r w:rsidRPr="002856AF">
        <w:rPr>
          <w:rFonts w:eastAsia="Times New Roman"/>
          <w:szCs w:val="24"/>
        </w:rPr>
        <w:t xml:space="preserve"> στο παρόν νομοσχέδιο η ρύθμ</w:t>
      </w:r>
      <w:r w:rsidRPr="002856AF">
        <w:rPr>
          <w:rFonts w:eastAsia="Times New Roman"/>
          <w:szCs w:val="24"/>
        </w:rPr>
        <w:t>ιση για τα νηπιαγωγεία, τέτοια είναι και η πρόσφατη εγκύκλιος του Υπουργείου για το νέο πρόγραμμα των δημοτικών σχολείων. Με κυνικό τρόπο νομοθετείτε περικοπές και εξοικονόμηση δαπανών από την παιδεία, για να μπουκώνετε με κίνητρα, φοροαπαλλαγές και προνόμ</w:t>
      </w:r>
      <w:r w:rsidRPr="002856AF">
        <w:rPr>
          <w:rFonts w:eastAsia="Times New Roman"/>
          <w:szCs w:val="24"/>
        </w:rPr>
        <w:t xml:space="preserve">ια  τους επιχειρηματικούς ομίλους. </w:t>
      </w:r>
    </w:p>
    <w:p w14:paraId="21181F40"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ομιλίας του κυρίου Βουλευτή)</w:t>
      </w:r>
    </w:p>
    <w:p w14:paraId="21181F41" w14:textId="77777777" w:rsidR="000E1C16" w:rsidRDefault="00D27C3B">
      <w:pPr>
        <w:rPr>
          <w:rFonts w:eastAsia="Times New Roman"/>
          <w:szCs w:val="24"/>
        </w:rPr>
      </w:pPr>
      <w:r w:rsidRPr="002856AF">
        <w:rPr>
          <w:rFonts w:eastAsia="Times New Roman"/>
          <w:szCs w:val="24"/>
        </w:rPr>
        <w:t>Κύριε Πρόεδρε, ένα λεπτό θα χρειαστώ στο πλαίσιο της ίσης μεταχείρισης.</w:t>
      </w:r>
    </w:p>
    <w:p w14:paraId="21181F42" w14:textId="77777777" w:rsidR="000E1C16" w:rsidRDefault="00D27C3B">
      <w:pPr>
        <w:rPr>
          <w:rFonts w:eastAsia="Times New Roman"/>
          <w:szCs w:val="24"/>
        </w:rPr>
      </w:pPr>
      <w:r w:rsidRPr="00FB5885">
        <w:rPr>
          <w:rFonts w:eastAsia="Times New Roman"/>
          <w:b/>
          <w:szCs w:val="24"/>
        </w:rPr>
        <w:t>ΠΡΟΕΔΡΕΥΩΝ (Γεώργιος Βαρεμένος):</w:t>
      </w:r>
      <w:r w:rsidRPr="00822C3A">
        <w:rPr>
          <w:rFonts w:eastAsia="Times New Roman"/>
          <w:b/>
          <w:szCs w:val="24"/>
        </w:rPr>
        <w:t xml:space="preserve"> </w:t>
      </w:r>
      <w:r w:rsidRPr="00FB5885">
        <w:rPr>
          <w:rFonts w:eastAsia="Times New Roman"/>
          <w:szCs w:val="24"/>
        </w:rPr>
        <w:t>Συνεχίστε, κύριε συνάδελφε.</w:t>
      </w:r>
    </w:p>
    <w:p w14:paraId="21181F43" w14:textId="77777777" w:rsidR="000E1C16" w:rsidRDefault="00D27C3B">
      <w:pPr>
        <w:rPr>
          <w:rFonts w:eastAsia="Times New Roman"/>
          <w:szCs w:val="24"/>
        </w:rPr>
      </w:pPr>
      <w:r w:rsidRPr="00F67D51">
        <w:rPr>
          <w:rFonts w:eastAsia="Times New Roman"/>
          <w:b/>
          <w:szCs w:val="24"/>
        </w:rPr>
        <w:t xml:space="preserve">ΙΩΑΝΝΗΣ ΔΕΛΗΣ: </w:t>
      </w:r>
      <w:r w:rsidRPr="001F6937">
        <w:rPr>
          <w:rFonts w:eastAsia="Times New Roman"/>
          <w:szCs w:val="24"/>
        </w:rPr>
        <w:t>Ευχαριστώ.</w:t>
      </w:r>
    </w:p>
    <w:p w14:paraId="21181F44" w14:textId="77777777" w:rsidR="000E1C16" w:rsidRDefault="00D27C3B">
      <w:pPr>
        <w:rPr>
          <w:rFonts w:eastAsia="Times New Roman"/>
          <w:szCs w:val="24"/>
        </w:rPr>
      </w:pPr>
      <w:r w:rsidRPr="00307868">
        <w:rPr>
          <w:rFonts w:eastAsia="Times New Roman"/>
          <w:szCs w:val="24"/>
        </w:rPr>
        <w:t xml:space="preserve">Για να εξοικονομήσετε δαπάνες, εκτός από τον στραγγαλισμό των τμημάτων ένταξης και το κλείσιμο νηπιαγωγείων, αλλάζετε και το πρόγραμμα των δημοτικών σχολείων, αφαιρώντας διδακτικές ώρες, </w:t>
      </w:r>
      <w:r w:rsidRPr="00875107">
        <w:rPr>
          <w:rFonts w:eastAsia="Times New Roman"/>
          <w:szCs w:val="24"/>
        </w:rPr>
        <w:t>πράγμα που σημαίνει λ</w:t>
      </w:r>
      <w:r w:rsidRPr="00B8113B">
        <w:rPr>
          <w:rFonts w:eastAsia="Times New Roman"/>
          <w:szCs w:val="24"/>
        </w:rPr>
        <w:t>ιγότερο εκπαιδευτικό π</w:t>
      </w:r>
      <w:r w:rsidRPr="00B8113B">
        <w:rPr>
          <w:rFonts w:eastAsia="Times New Roman"/>
          <w:szCs w:val="24"/>
        </w:rPr>
        <w:t>ροσωπικό, λιγότερες προσλήψεις πέραν των συνεπειών στους ίδιους τους μαθητές και τις οικογένειές τους, που αν τύχει οι καημένες και είναι άνεργες, τα παιδιά τους δεν έχουν δικαίωμα στο ολοήμερο.</w:t>
      </w:r>
    </w:p>
    <w:p w14:paraId="21181F45" w14:textId="77777777" w:rsidR="000E1C16" w:rsidRDefault="00D27C3B">
      <w:pPr>
        <w:rPr>
          <w:rFonts w:eastAsia="Times New Roman"/>
          <w:szCs w:val="24"/>
        </w:rPr>
      </w:pPr>
      <w:r w:rsidRPr="002856AF">
        <w:rPr>
          <w:rFonts w:eastAsia="Times New Roman"/>
          <w:szCs w:val="24"/>
        </w:rPr>
        <w:t>Τέλος, απαντώντας στην κριτική του ΚΚΕ στην τελευταία συνεδρί</w:t>
      </w:r>
      <w:r w:rsidRPr="002856AF">
        <w:rPr>
          <w:rFonts w:eastAsia="Times New Roman"/>
          <w:szCs w:val="24"/>
        </w:rPr>
        <w:t>αση ο Υπουργός ο κ. Φωτάκης, αφού είπε και μια καλή κουβέντα –τζάμπα είναι άλλωστε τα λόγια- για την πολιτική πρόταση του κόμματός μας, αναρωτήθηκε με προσποιητή αφέλεια «και τι κάνουμε μέχρι τότε;». Τι κάνετε</w:t>
      </w:r>
      <w:r w:rsidRPr="00290251">
        <w:rPr>
          <w:rFonts w:eastAsia="Times New Roman"/>
          <w:szCs w:val="24"/>
        </w:rPr>
        <w:t xml:space="preserve">; Γδέρνετε και εσείς τον λαό, όπως και οι προηγούμενοι, για να σώσετε το </w:t>
      </w:r>
      <w:r w:rsidRPr="001C1443">
        <w:rPr>
          <w:rFonts w:eastAsia="Times New Roman"/>
          <w:szCs w:val="24"/>
        </w:rPr>
        <w:t xml:space="preserve">κεφάλαιο και τα κέρδη του. Όλοι σας οι νόμοι αυτό υπηρετούν, είτε είναι για την </w:t>
      </w:r>
      <w:r w:rsidRPr="002856AF">
        <w:rPr>
          <w:rFonts w:eastAsia="Times New Roman"/>
          <w:szCs w:val="24"/>
        </w:rPr>
        <w:t>έρευνα είτε για την παιδεία είτε για την υγεία. Τελευταίο σας κατόρθωμα είναι να φέρετε μέσα στο Σαββατ</w:t>
      </w:r>
      <w:r w:rsidRPr="002856AF">
        <w:rPr>
          <w:rFonts w:eastAsia="Times New Roman"/>
          <w:szCs w:val="24"/>
        </w:rPr>
        <w:t>οκύριακο το τερατούργημα του κατ’ ευφημισμόν ασφαλιστικού, θεωρώντας πως θα πιάσετε τον λαό στον ύπνο.</w:t>
      </w:r>
    </w:p>
    <w:p w14:paraId="21181F46" w14:textId="77777777" w:rsidR="000E1C16" w:rsidRDefault="00D27C3B">
      <w:pPr>
        <w:rPr>
          <w:rFonts w:eastAsia="Times New Roman"/>
          <w:szCs w:val="24"/>
        </w:rPr>
      </w:pPr>
      <w:r w:rsidRPr="00DF4CB9">
        <w:rPr>
          <w:rFonts w:eastAsia="Times New Roman"/>
          <w:b/>
          <w:szCs w:val="24"/>
        </w:rPr>
        <w:t>ΠΡΟΕΔΡΕΥΩΝ (Γεώργιος Βαρεμένο</w:t>
      </w:r>
      <w:r w:rsidRPr="006679F9">
        <w:rPr>
          <w:rFonts w:eastAsia="Times New Roman"/>
          <w:b/>
          <w:szCs w:val="24"/>
        </w:rPr>
        <w:t>ς):</w:t>
      </w:r>
      <w:r w:rsidRPr="00B24C18">
        <w:rPr>
          <w:rFonts w:eastAsia="Times New Roman"/>
          <w:szCs w:val="24"/>
        </w:rPr>
        <w:t xml:space="preserve"> Κύριε Δελή, σας παρακαλώ ολοκληρώστε. Θα πάρετε τον λόγο και το Σαββατοκύριακο. Δεν έχετε άλλο τον λόγο.</w:t>
      </w:r>
    </w:p>
    <w:p w14:paraId="21181F47" w14:textId="77777777" w:rsidR="000E1C16" w:rsidRDefault="00D27C3B">
      <w:pPr>
        <w:rPr>
          <w:rFonts w:eastAsia="Times New Roman"/>
          <w:szCs w:val="24"/>
        </w:rPr>
      </w:pPr>
      <w:r w:rsidRPr="00274889">
        <w:rPr>
          <w:rFonts w:eastAsia="Times New Roman"/>
          <w:b/>
          <w:szCs w:val="24"/>
        </w:rPr>
        <w:t xml:space="preserve">ΙΩΑΝΝΗΣ ΔΕΛΗΣ: </w:t>
      </w:r>
      <w:r w:rsidRPr="002856AF">
        <w:rPr>
          <w:rFonts w:eastAsia="Times New Roman"/>
          <w:szCs w:val="24"/>
        </w:rPr>
        <w:t>Σας γελάσανε! Μπορεί οι βιομήχανοι, οι μεγαλέμποροι και οι εφοπλιστές να έτρεξαν πρώτοι-πρώτοι να σας πουν μπράβο –και ολοκληρώνω με αυτό– γιατί τους δίνετε αυτό</w:t>
      </w:r>
      <w:r w:rsidRPr="00D676BB">
        <w:rPr>
          <w:rFonts w:eastAsia="Times New Roman"/>
          <w:szCs w:val="24"/>
        </w:rPr>
        <w:t>,</w:t>
      </w:r>
      <w:r w:rsidRPr="005117C9">
        <w:rPr>
          <w:rFonts w:eastAsia="Times New Roman"/>
          <w:szCs w:val="24"/>
        </w:rPr>
        <w:t xml:space="preserve"> που τόσα χρόνια ποθούσαν, να απαλλαγούν από το βάρος το ασφαλιστικό, όμως το λαό δεν τον ξεγε</w:t>
      </w:r>
      <w:r w:rsidRPr="005117C9">
        <w:rPr>
          <w:rFonts w:eastAsia="Times New Roman"/>
          <w:szCs w:val="24"/>
        </w:rPr>
        <w:t>λάτε. Ξεκίνησε ήδη ο παλλαϊκός ξεσηκωμός</w:t>
      </w:r>
      <w:r w:rsidRPr="00B87D66">
        <w:rPr>
          <w:rFonts w:eastAsia="Times New Roman"/>
          <w:szCs w:val="24"/>
        </w:rPr>
        <w:t>,</w:t>
      </w:r>
      <w:r w:rsidRPr="002856AF">
        <w:rPr>
          <w:rFonts w:eastAsia="Times New Roman"/>
          <w:szCs w:val="24"/>
        </w:rPr>
        <w:t xml:space="preserve"> ενάντια στο αντιασφαλιστικό έκτρωμα</w:t>
      </w:r>
      <w:r w:rsidRPr="002856AF">
        <w:rPr>
          <w:rFonts w:eastAsia="Times New Roman"/>
          <w:szCs w:val="24"/>
        </w:rPr>
        <w:t>,</w:t>
      </w:r>
      <w:r w:rsidRPr="002856AF">
        <w:rPr>
          <w:rFonts w:eastAsia="Times New Roman"/>
          <w:szCs w:val="24"/>
        </w:rPr>
        <w:t xml:space="preserve"> που φέρνετε. Εμείς θα κάνουμε ό,τι περνάει από το χέρι μας, αυτός ο αγώνας να φτάσει μέχρι το τέλος για να είναι ο λαός αφέντης στον τόπο του και τη ζωή του. </w:t>
      </w:r>
    </w:p>
    <w:p w14:paraId="21181F48" w14:textId="77777777" w:rsidR="000E1C16" w:rsidRDefault="00D27C3B">
      <w:pPr>
        <w:rPr>
          <w:rFonts w:eastAsia="Times New Roman"/>
          <w:szCs w:val="24"/>
        </w:rPr>
      </w:pPr>
      <w:r w:rsidRPr="002856AF">
        <w:rPr>
          <w:rFonts w:eastAsia="Times New Roman"/>
          <w:szCs w:val="24"/>
        </w:rPr>
        <w:t>Ευχαριστώ.</w:t>
      </w:r>
    </w:p>
    <w:p w14:paraId="21181F49" w14:textId="77777777" w:rsidR="000E1C16" w:rsidRDefault="00D27C3B">
      <w:pPr>
        <w:rPr>
          <w:rFonts w:eastAsia="Times New Roman"/>
          <w:szCs w:val="24"/>
        </w:rPr>
      </w:pPr>
      <w:r w:rsidRPr="002856AF">
        <w:rPr>
          <w:rFonts w:eastAsia="Times New Roman"/>
          <w:b/>
          <w:szCs w:val="24"/>
        </w:rPr>
        <w:t>ΠΡΟΕΔΡΕ</w:t>
      </w:r>
      <w:r w:rsidRPr="002856AF">
        <w:rPr>
          <w:rFonts w:eastAsia="Times New Roman"/>
          <w:b/>
          <w:szCs w:val="24"/>
        </w:rPr>
        <w:t>ΥΩΝ (Γεώργιος Βαρεμένος):</w:t>
      </w:r>
      <w:r w:rsidRPr="002856AF">
        <w:rPr>
          <w:rFonts w:eastAsia="Times New Roman"/>
          <w:szCs w:val="24"/>
        </w:rPr>
        <w:t xml:space="preserve"> Ο Υπουργός κ. Φίλης έχει τον λόγο.</w:t>
      </w:r>
    </w:p>
    <w:p w14:paraId="21181F4A" w14:textId="77777777" w:rsidR="000E1C16" w:rsidRDefault="00D27C3B">
      <w:pPr>
        <w:rPr>
          <w:rFonts w:eastAsia="Times New Roman"/>
          <w:szCs w:val="24"/>
        </w:rPr>
      </w:pPr>
      <w:r w:rsidRPr="002856AF">
        <w:rPr>
          <w:rFonts w:eastAsia="Times New Roman"/>
          <w:szCs w:val="24"/>
        </w:rPr>
        <w:t>Κύριε Υπουργέ, έχετε τον λόγο.</w:t>
      </w:r>
    </w:p>
    <w:p w14:paraId="21181F4B" w14:textId="77777777" w:rsidR="000E1C16" w:rsidRDefault="00D27C3B">
      <w:pPr>
        <w:rPr>
          <w:rFonts w:eastAsia="Times New Roman"/>
          <w:szCs w:val="24"/>
        </w:rPr>
      </w:pPr>
      <w:r w:rsidRPr="002856AF">
        <w:rPr>
          <w:rFonts w:eastAsia="Times New Roman"/>
          <w:b/>
          <w:szCs w:val="24"/>
        </w:rPr>
        <w:t>ΝΙΚΟΛΑΟΣ ΦΙΛΗΣ (Υπουργός Παιδείας, Έρευνας και Θρησκευμάτων):</w:t>
      </w:r>
      <w:r w:rsidRPr="002856AF">
        <w:rPr>
          <w:rFonts w:eastAsia="Times New Roman"/>
          <w:szCs w:val="24"/>
        </w:rPr>
        <w:t xml:space="preserve"> Καλησπέρα σας και χρόνια πολλά. Κατ’ αρχάς, θα ήθελα να καταθέσω τις νομοτεχνικές βελτιώσεις. </w:t>
      </w:r>
    </w:p>
    <w:p w14:paraId="21181F4C" w14:textId="77777777" w:rsidR="000E1C16" w:rsidRDefault="00D27C3B">
      <w:pPr>
        <w:rPr>
          <w:rFonts w:eastAsia="Times New Roman"/>
          <w:szCs w:val="24"/>
        </w:rPr>
      </w:pPr>
      <w:r w:rsidRPr="002856AF">
        <w:rPr>
          <w:rFonts w:eastAsia="Times New Roman"/>
          <w:szCs w:val="24"/>
        </w:rPr>
        <w:t>(Στο ση</w:t>
      </w:r>
      <w:r w:rsidRPr="002856AF">
        <w:rPr>
          <w:rFonts w:eastAsia="Times New Roman"/>
          <w:szCs w:val="24"/>
        </w:rPr>
        <w:t xml:space="preserve">μείο αυτό ο Υπουργός Παιδείας, Έρευνας και Θρησκευμάτων κ. Νικόλαος Φίλης καταθέτει για τα Πρακτικά τις προαναφερθείσες νομοτεχνικές βελτιώσεις, οι οποίες έχουν ως εξής: </w:t>
      </w:r>
    </w:p>
    <w:p w14:paraId="21181F4D" w14:textId="77777777" w:rsidR="000E1C16" w:rsidRDefault="00D27C3B">
      <w:pPr>
        <w:ind w:left="360"/>
        <w:rPr>
          <w:rFonts w:eastAsia="Times New Roman"/>
          <w:szCs w:val="24"/>
        </w:rPr>
      </w:pPr>
      <w:r w:rsidRPr="002856AF">
        <w:rPr>
          <w:rFonts w:eastAsia="Times New Roman"/>
          <w:szCs w:val="24"/>
        </w:rPr>
        <w:t>ΑΛΛΑΓΗ ΣΕΛΙΔΑΣ</w:t>
      </w:r>
    </w:p>
    <w:p w14:paraId="21181F4E" w14:textId="77777777" w:rsidR="000E1C16" w:rsidRDefault="00D27C3B">
      <w:pPr>
        <w:ind w:left="360"/>
        <w:rPr>
          <w:rFonts w:eastAsia="Times New Roman"/>
          <w:szCs w:val="24"/>
        </w:rPr>
      </w:pPr>
      <w:r w:rsidRPr="002856AF">
        <w:rPr>
          <w:rFonts w:eastAsia="Times New Roman"/>
          <w:szCs w:val="24"/>
        </w:rPr>
        <w:t>(Να μπουν οι σελίδες 175-181)</w:t>
      </w:r>
    </w:p>
    <w:p w14:paraId="21181F4F" w14:textId="77777777" w:rsidR="000E1C16" w:rsidRDefault="00D27C3B">
      <w:pPr>
        <w:ind w:left="360"/>
        <w:rPr>
          <w:rFonts w:eastAsia="Times New Roman"/>
          <w:szCs w:val="24"/>
        </w:rPr>
      </w:pPr>
      <w:r w:rsidRPr="002856AF">
        <w:rPr>
          <w:rFonts w:eastAsia="Times New Roman"/>
          <w:szCs w:val="24"/>
        </w:rPr>
        <w:t>ΑΛΛΑΓΗ ΣΕΛΙΔΑΣ</w:t>
      </w:r>
    </w:p>
    <w:p w14:paraId="21181F50" w14:textId="77777777" w:rsidR="000E1C16" w:rsidRDefault="00D27C3B">
      <w:pPr>
        <w:rPr>
          <w:rFonts w:eastAsia="Times New Roman"/>
          <w:szCs w:val="24"/>
        </w:rPr>
      </w:pPr>
      <w:r w:rsidRPr="00BC18D3">
        <w:rPr>
          <w:rFonts w:eastAsia="Times New Roman"/>
          <w:b/>
          <w:szCs w:val="24"/>
        </w:rPr>
        <w:t xml:space="preserve">ΝΙΚΟΛΑΟΣ ΦΙΛΗΣ (Υπουργός </w:t>
      </w:r>
      <w:r w:rsidRPr="00BC18D3">
        <w:rPr>
          <w:rFonts w:eastAsia="Times New Roman"/>
          <w:b/>
          <w:szCs w:val="24"/>
        </w:rPr>
        <w:t>Παιδείας, Έρευνας και Θρησκευμάτων):</w:t>
      </w:r>
      <w:r w:rsidRPr="002856AF">
        <w:rPr>
          <w:rFonts w:eastAsia="Times New Roman"/>
          <w:szCs w:val="24"/>
        </w:rPr>
        <w:t>Κυρίες και κύριοι συνάδελφοι, η συνεδρίαση για την παιδεία γίνεται μέσα στο πολιτικό κλίμα που έχει δημιουργηθεί με το ζήτημα της αξιολόγησης. Είναι προφανές ότι η Κυβέρνηση δίνει τη μάχη, καθιστώντας σαφές ότι υπάρχει έ</w:t>
      </w:r>
      <w:r w:rsidRPr="002856AF">
        <w:rPr>
          <w:rFonts w:eastAsia="Times New Roman"/>
          <w:szCs w:val="24"/>
        </w:rPr>
        <w:t xml:space="preserve">να κόκκινο νήμα: Δεν πρόκειται να υπογράψει τίποτα περισσότερο και τίποτα λιγότερο </w:t>
      </w:r>
      <w:r w:rsidRPr="002856AF">
        <w:rPr>
          <w:rFonts w:eastAsia="Times New Roman"/>
          <w:szCs w:val="24"/>
        </w:rPr>
        <w:t xml:space="preserve">από </w:t>
      </w:r>
      <w:r w:rsidRPr="002856AF">
        <w:rPr>
          <w:rFonts w:eastAsia="Times New Roman"/>
          <w:szCs w:val="24"/>
        </w:rPr>
        <w:t xml:space="preserve">όσα συμφωνήθηκαν τον Αύγουστο. </w:t>
      </w:r>
    </w:p>
    <w:p w14:paraId="21181F51" w14:textId="77777777" w:rsidR="000E1C16" w:rsidRDefault="00D27C3B">
      <w:pPr>
        <w:rPr>
          <w:rFonts w:eastAsia="Times New Roman"/>
          <w:szCs w:val="24"/>
        </w:rPr>
      </w:pPr>
      <w:r w:rsidRPr="002856AF">
        <w:rPr>
          <w:rFonts w:eastAsia="Times New Roman"/>
          <w:szCs w:val="24"/>
        </w:rPr>
        <w:t>Όμως, θα ήθελα να πω ότι αυτή η αντιπαράθεση, που έχει δημιουργηθεί γύρω από το ζήτημα της αξιολόγησης, δεν είναι σωστό να συμπαρασύρει κ</w:t>
      </w:r>
      <w:r w:rsidRPr="002856AF">
        <w:rPr>
          <w:rFonts w:eastAsia="Times New Roman"/>
          <w:szCs w:val="24"/>
        </w:rPr>
        <w:t>αι να δημιουργήσει μια ένταση ανάμεσα στα πολιτικά κόμματα για το θέμα της παιδείας, διότι το θέμα της εκπαίδευσης, που είναι λογικό να αντιμετωπίζεται από διαφορετικές αφετηρίες από τις διάφορες πολιτικές πτέρυγες, πρέπει ταυτοχρόνως να αντιμετωπίζεται με</w:t>
      </w:r>
      <w:r w:rsidRPr="002856AF">
        <w:rPr>
          <w:rFonts w:eastAsia="Times New Roman"/>
          <w:szCs w:val="24"/>
        </w:rPr>
        <w:t xml:space="preserve"> την επιδίωξη να βρεθεί και ένας κοινός τόπος, ένα κοινό καλό για ολόκληρη την κοινωνία. Και οι επιλογές που κάνουμε βήμα-βήμα, η δημοκρατική εκπαιδευτική μεταρρύθμιση που προωθούμε, ακριβώς σε αυτό αποσκοπεί, στο να υπάρξει μια αναβάθμιση του δημόσιου σχο</w:t>
      </w:r>
      <w:r w:rsidRPr="002856AF">
        <w:rPr>
          <w:rFonts w:eastAsia="Times New Roman"/>
          <w:szCs w:val="24"/>
        </w:rPr>
        <w:t>λείου, να υπάρξει μια αποκατάσταση του δικαιώματος των παιδιών και των οικογενειών στη μόρφωση.</w:t>
      </w:r>
    </w:p>
    <w:p w14:paraId="21181F52" w14:textId="77777777" w:rsidR="000E1C16" w:rsidRDefault="00D27C3B">
      <w:pPr>
        <w:rPr>
          <w:rFonts w:eastAsia="Times New Roman"/>
          <w:szCs w:val="24"/>
        </w:rPr>
      </w:pPr>
      <w:r w:rsidRPr="002856AF">
        <w:rPr>
          <w:rFonts w:eastAsia="Times New Roman"/>
          <w:szCs w:val="24"/>
        </w:rPr>
        <w:t xml:space="preserve">Και πρέπει να πω ότι ήχησε κάπως παράξενα η άποψη που διατύπωσε από το βήμα του συνεδρίου της Νέας Δημοκρατίας ο Πρόεδρος της Νέας Δημοκρατίας κ. Μητσοτάκης, ο </w:t>
      </w:r>
      <w:r w:rsidRPr="002856AF">
        <w:rPr>
          <w:rFonts w:eastAsia="Times New Roman"/>
          <w:szCs w:val="24"/>
        </w:rPr>
        <w:t xml:space="preserve">οποίος αποκάλεσε τους μαθητές «πελάτες» των σχολείων κι έδωσε την εντύπωση στην ομιλία του ότι θα εισάγει κριτήρια αγοράς, ίσως και δίδακτρα, </w:t>
      </w:r>
      <w:r w:rsidRPr="002856AF">
        <w:rPr>
          <w:rFonts w:eastAsia="Times New Roman"/>
          <w:szCs w:val="24"/>
        </w:rPr>
        <w:t xml:space="preserve">από </w:t>
      </w:r>
      <w:r w:rsidRPr="002856AF">
        <w:rPr>
          <w:rFonts w:eastAsia="Times New Roman"/>
          <w:szCs w:val="24"/>
        </w:rPr>
        <w:t xml:space="preserve">ό,τι καταλάβαμε, στα σχολεία. </w:t>
      </w:r>
    </w:p>
    <w:p w14:paraId="21181F53" w14:textId="77777777" w:rsidR="000E1C16" w:rsidRDefault="00D27C3B">
      <w:pPr>
        <w:rPr>
          <w:rFonts w:eastAsia="Times New Roman"/>
          <w:szCs w:val="24"/>
        </w:rPr>
      </w:pPr>
      <w:r w:rsidRPr="002856AF">
        <w:rPr>
          <w:rFonts w:eastAsia="Times New Roman"/>
          <w:szCs w:val="24"/>
        </w:rPr>
        <w:t xml:space="preserve">Είναι προφανές και όλοι καταλαβαίνετε </w:t>
      </w:r>
      <w:r w:rsidRPr="002856AF">
        <w:rPr>
          <w:rFonts w:eastAsia="Times New Roman"/>
          <w:szCs w:val="24"/>
        </w:rPr>
        <w:t xml:space="preserve">πως </w:t>
      </w:r>
      <w:r w:rsidRPr="002856AF">
        <w:rPr>
          <w:rFonts w:eastAsia="Times New Roman"/>
          <w:szCs w:val="24"/>
        </w:rPr>
        <w:t xml:space="preserve">όταν ο κ. Μητσοτάκης αποκαλεί τους μαθητές στα σχολεία ως πελάτες, έχει αφηνιάσει η νεοφιλελεύθερη αντίληψη για την εκπαίδευση. Όλα είναι εμπόριο και οι μικροί μαθητές καταναλωτές. Όχι δικαίωμα, αλλά εμπόριο, λοιπόν είναι η μόρφωση. </w:t>
      </w:r>
    </w:p>
    <w:p w14:paraId="21181F54" w14:textId="77777777" w:rsidR="000E1C16" w:rsidRDefault="00D27C3B">
      <w:pPr>
        <w:rPr>
          <w:rFonts w:eastAsia="Times New Roman"/>
          <w:szCs w:val="24"/>
        </w:rPr>
      </w:pPr>
      <w:r w:rsidRPr="002856AF">
        <w:rPr>
          <w:rFonts w:eastAsia="Times New Roman"/>
          <w:szCs w:val="24"/>
        </w:rPr>
        <w:t xml:space="preserve">Τόσες μέρες, παρ’ ότι </w:t>
      </w:r>
      <w:r w:rsidRPr="002856AF">
        <w:rPr>
          <w:rFonts w:eastAsia="Times New Roman"/>
          <w:szCs w:val="24"/>
        </w:rPr>
        <w:t xml:space="preserve">έχει επισημανθεί, ο κ. Μητσοτάκης δεν το διόρθωσε. Σήμερα βγήκε κι έκανε μία δήλωση παραπλανητική, ότι δήθεν καταργούμε το ολοήμερο σχολείο, αλλά δεν είπε κουβέντα για τη φράση του «μαθητές-πελάτες» στα σχολεία. Ο λαός, όμως, γνωρίζει και καταλαβαίνει. </w:t>
      </w:r>
    </w:p>
    <w:p w14:paraId="21181F55" w14:textId="77777777" w:rsidR="000E1C16" w:rsidRDefault="00D27C3B">
      <w:pPr>
        <w:rPr>
          <w:rFonts w:eastAsia="Times New Roman"/>
          <w:szCs w:val="24"/>
        </w:rPr>
      </w:pPr>
      <w:r w:rsidRPr="00FB5885">
        <w:rPr>
          <w:rFonts w:eastAsia="Times New Roman"/>
          <w:szCs w:val="24"/>
        </w:rPr>
        <w:t>Αν</w:t>
      </w:r>
      <w:r w:rsidRPr="00FB5885">
        <w:rPr>
          <w:rFonts w:eastAsia="Times New Roman"/>
          <w:szCs w:val="24"/>
        </w:rPr>
        <w:t xml:space="preserve">αφέρθηκα νωρίτερα στα βήματα που κάνουμε σιγά, σιγά </w:t>
      </w:r>
      <w:r w:rsidRPr="00822C3A">
        <w:rPr>
          <w:rFonts w:eastAsia="Times New Roman"/>
          <w:szCs w:val="24"/>
        </w:rPr>
        <w:t>-</w:t>
      </w:r>
      <w:r w:rsidRPr="00FB5885">
        <w:rPr>
          <w:rFonts w:eastAsia="Times New Roman"/>
          <w:szCs w:val="24"/>
        </w:rPr>
        <w:t>μέσα στις δυσκολίες της δημοσιονομικής πραγματικότητας που γνωρίζουμε</w:t>
      </w:r>
      <w:r w:rsidRPr="006B36B3">
        <w:rPr>
          <w:rFonts w:eastAsia="Times New Roman"/>
          <w:szCs w:val="24"/>
        </w:rPr>
        <w:t>-</w:t>
      </w:r>
      <w:r w:rsidRPr="00F67D51">
        <w:rPr>
          <w:rFonts w:eastAsia="Times New Roman"/>
          <w:szCs w:val="24"/>
        </w:rPr>
        <w:t xml:space="preserve"> για την αποκατάσταση της δημόσιας εκπαίδευσης, για την αλλαγή της. Θέλουμε ένα σχολείο </w:t>
      </w:r>
      <w:r w:rsidRPr="001F6937">
        <w:rPr>
          <w:rFonts w:eastAsia="Times New Roman"/>
          <w:szCs w:val="24"/>
        </w:rPr>
        <w:t>ποιότητας και ισότητας, ένα σχολείο συνεργασί</w:t>
      </w:r>
      <w:r w:rsidRPr="001F6937">
        <w:rPr>
          <w:rFonts w:eastAsia="Times New Roman"/>
          <w:szCs w:val="24"/>
        </w:rPr>
        <w:t xml:space="preserve">ας και όχι άκρατου ανταγωνισμού. Το ξαναλέω: ένα σχολείο ποιότητας και ισότητας, ένα σχολείο συνεργασίας και όχι άκρατου ανταγωνισμού. </w:t>
      </w:r>
    </w:p>
    <w:p w14:paraId="21181F56" w14:textId="77777777" w:rsidR="000E1C16" w:rsidRDefault="00D27C3B">
      <w:pPr>
        <w:rPr>
          <w:rFonts w:eastAsia="Times New Roman"/>
          <w:szCs w:val="24"/>
        </w:rPr>
      </w:pPr>
      <w:r w:rsidRPr="00307868">
        <w:rPr>
          <w:rFonts w:eastAsia="Times New Roman"/>
          <w:szCs w:val="24"/>
        </w:rPr>
        <w:t>Θέλουμε ένα σχολείο που να το αντιμετωπίζουμε όχι επιφανειακά και ευκαιριακά, αλλά από τα κάτω. Η δεκατετράχρονη υποχρεω</w:t>
      </w:r>
      <w:r w:rsidRPr="00307868">
        <w:rPr>
          <w:rFonts w:eastAsia="Times New Roman"/>
          <w:szCs w:val="24"/>
        </w:rPr>
        <w:t>τική εκπαίδευση, αρχής γενομένης από την ενίσχυση τ</w:t>
      </w:r>
      <w:r w:rsidRPr="00875107">
        <w:rPr>
          <w:rFonts w:eastAsia="Times New Roman"/>
          <w:szCs w:val="24"/>
        </w:rPr>
        <w:t>ης δίχρονης προσχολικής αγωγής, είναι στις προτεραιότητές μας. Αναμορφώνουμε τα σχολικά προγράμματα. Ανοίγουμε τα νηπιαγωγεία στα προνήπια, τα οποία εδώ και πολλά χρόν</w:t>
      </w:r>
      <w:r w:rsidRPr="00B8113B">
        <w:rPr>
          <w:rFonts w:eastAsia="Times New Roman"/>
          <w:szCs w:val="24"/>
        </w:rPr>
        <w:t xml:space="preserve">ια περιμένουν μία ρύθμιση. </w:t>
      </w:r>
    </w:p>
    <w:p w14:paraId="21181F57" w14:textId="77777777" w:rsidR="000E1C16" w:rsidRDefault="00D27C3B">
      <w:pPr>
        <w:rPr>
          <w:rFonts w:eastAsia="Times New Roman"/>
          <w:szCs w:val="24"/>
        </w:rPr>
      </w:pPr>
      <w:r w:rsidRPr="002856AF">
        <w:rPr>
          <w:rFonts w:eastAsia="Times New Roman"/>
          <w:szCs w:val="24"/>
        </w:rPr>
        <w:t>Ιδρύουμε τ</w:t>
      </w:r>
      <w:r w:rsidRPr="002856AF">
        <w:rPr>
          <w:rFonts w:eastAsia="Times New Roman"/>
          <w:szCs w:val="24"/>
        </w:rPr>
        <w:t>ο ενιαίου τύπου ολοήμερο δημοτικό σχολείο, το οποίο διαμορφώνει όρους ίσων εκπαιδευτικών ευκαιριών για τα παιδιά σε ολόκληρη τη χώρα. Μειώνουμε τις εξετάσεις προς όφελος του χρόνου μάθησης. Προωθούμε την περιγραφική αξιολόγηση. Διαμορφώνουμε όρους για τη μ</w:t>
      </w:r>
      <w:r w:rsidRPr="002856AF">
        <w:rPr>
          <w:rFonts w:eastAsia="Times New Roman"/>
          <w:szCs w:val="24"/>
        </w:rPr>
        <w:t xml:space="preserve">είωση, για τον περιορισμό της ύλης, για να γίνει πιο ελαφριά η τσάντα του μαθητή. </w:t>
      </w:r>
    </w:p>
    <w:p w14:paraId="21181F58" w14:textId="77777777" w:rsidR="000E1C16" w:rsidRDefault="00D27C3B">
      <w:pPr>
        <w:rPr>
          <w:rFonts w:eastAsia="Times New Roman"/>
          <w:szCs w:val="24"/>
        </w:rPr>
      </w:pPr>
      <w:r w:rsidRPr="00290251">
        <w:rPr>
          <w:rFonts w:eastAsia="Times New Roman"/>
          <w:szCs w:val="24"/>
        </w:rPr>
        <w:t>Δημιουργούμε συνθήκες αναβάθμισης του γυμνασίου και του λυκείου, το οποίο λύκειο σήμερ</w:t>
      </w:r>
      <w:r w:rsidRPr="001C1443">
        <w:rPr>
          <w:rFonts w:eastAsia="Times New Roman"/>
          <w:szCs w:val="24"/>
        </w:rPr>
        <w:t xml:space="preserve">α έχει περιπέσει, δυστυχώς, στην κατάσταση του προθάλαμου για τα πανεπιστήμια και όχι </w:t>
      </w:r>
      <w:r w:rsidRPr="002856AF">
        <w:rPr>
          <w:rFonts w:eastAsia="Times New Roman"/>
          <w:szCs w:val="24"/>
        </w:rPr>
        <w:t>σ</w:t>
      </w:r>
      <w:r w:rsidRPr="002856AF">
        <w:rPr>
          <w:rFonts w:eastAsia="Times New Roman"/>
          <w:szCs w:val="24"/>
        </w:rPr>
        <w:t xml:space="preserve">ε </w:t>
      </w:r>
      <w:r w:rsidRPr="005057D7">
        <w:rPr>
          <w:rFonts w:eastAsia="Times New Roman"/>
          <w:szCs w:val="24"/>
        </w:rPr>
        <w:t xml:space="preserve">ένα σχολείο με αυτόνομο μορφωτικό ρόλο. </w:t>
      </w:r>
    </w:p>
    <w:p w14:paraId="21181F59" w14:textId="77777777" w:rsidR="000E1C16" w:rsidRDefault="00D27C3B">
      <w:pPr>
        <w:rPr>
          <w:rFonts w:eastAsia="Times New Roman"/>
          <w:szCs w:val="24"/>
        </w:rPr>
      </w:pPr>
      <w:r w:rsidRPr="006679F9">
        <w:rPr>
          <w:rFonts w:eastAsia="Times New Roman"/>
          <w:szCs w:val="24"/>
        </w:rPr>
        <w:t>Ανασυγκροτούμε την τεχνική</w:t>
      </w:r>
      <w:r w:rsidRPr="00B24C18">
        <w:rPr>
          <w:rFonts w:eastAsia="Times New Roman"/>
          <w:szCs w:val="24"/>
        </w:rPr>
        <w:t xml:space="preserve"> επαγγελματική εκπαίδευση, ώστε τα ΕΠΑΛ να μην αντιμετωπίζονται ως σχολεία για παιδιά ενός κατώτερου θεού. Προχωρούμε στην επιμόρφωση των εκπαιδευτικών, μία αναγκαία διεργασία που τόσο κα</w:t>
      </w:r>
      <w:r w:rsidRPr="00B24C18">
        <w:rPr>
          <w:rFonts w:eastAsia="Times New Roman"/>
          <w:szCs w:val="24"/>
        </w:rPr>
        <w:t xml:space="preserve">ιρό έχει ξεχαστεί, όχι με ευθύνη βεβαίως των εκπαιδευτικών. </w:t>
      </w:r>
    </w:p>
    <w:p w14:paraId="21181F5A" w14:textId="77777777" w:rsidR="000E1C16" w:rsidRDefault="00D27C3B">
      <w:pPr>
        <w:rPr>
          <w:rFonts w:eastAsia="Times New Roman"/>
          <w:szCs w:val="24"/>
        </w:rPr>
      </w:pPr>
      <w:r w:rsidRPr="00274889">
        <w:rPr>
          <w:rFonts w:eastAsia="Times New Roman"/>
          <w:szCs w:val="24"/>
        </w:rPr>
        <w:t>Όσον αφο</w:t>
      </w:r>
      <w:r w:rsidRPr="002856AF">
        <w:rPr>
          <w:rFonts w:eastAsia="Times New Roman"/>
          <w:szCs w:val="24"/>
        </w:rPr>
        <w:t>ρά την ειδική αγωγή, μετά από πολλά χρόνια αρχίζουμε να ιδρύουμε νέα τμήματα ένταξης στην αντίληψη της συμπεριληπτικής διδασκαλίας, ό,τι πιο σύγχρονο υπάρχει σήμερα σε όλον τον αναπτυγμέν</w:t>
      </w:r>
      <w:r w:rsidRPr="002856AF">
        <w:rPr>
          <w:rFonts w:eastAsia="Times New Roman"/>
          <w:szCs w:val="24"/>
        </w:rPr>
        <w:t xml:space="preserve">ο κόσμο, στην Ευρώπη, </w:t>
      </w:r>
      <w:r w:rsidRPr="00D676BB">
        <w:rPr>
          <w:rFonts w:eastAsia="Times New Roman"/>
          <w:szCs w:val="24"/>
        </w:rPr>
        <w:t>σ</w:t>
      </w:r>
      <w:r w:rsidRPr="005117C9">
        <w:rPr>
          <w:rFonts w:eastAsia="Times New Roman"/>
          <w:szCs w:val="24"/>
        </w:rPr>
        <w:t xml:space="preserve">την Αμερική και αλλού. Επαναλαμβάνω: Μετά από πολλά χρόνια ιδρύουμε νέα τμήματα ένταξης. </w:t>
      </w:r>
    </w:p>
    <w:p w14:paraId="21181F5B" w14:textId="77777777" w:rsidR="000E1C16" w:rsidRDefault="00D27C3B">
      <w:pPr>
        <w:rPr>
          <w:rFonts w:eastAsia="Times New Roman"/>
          <w:szCs w:val="24"/>
        </w:rPr>
      </w:pPr>
      <w:r w:rsidRPr="002856AF">
        <w:rPr>
          <w:rFonts w:eastAsia="Times New Roman"/>
          <w:szCs w:val="24"/>
        </w:rPr>
        <w:t xml:space="preserve">Επίσης, δείξαμε φέτος με τις μαζικές προσλήψεις αναπληρωτών, ειδικά στην ειδική αγωγή, το έμπρακτο ενδιαφέρον μας για έναν χώρο που έχει αφεθεί, όπως ξέρετε, παρά τις εξαγγελίες και τα μεγάλα λόγια από τις άλλες κυβερνήσεις. </w:t>
      </w:r>
    </w:p>
    <w:p w14:paraId="21181F5C" w14:textId="77777777" w:rsidR="000E1C16" w:rsidRDefault="00D27C3B">
      <w:pPr>
        <w:rPr>
          <w:rFonts w:eastAsia="Times New Roman"/>
          <w:szCs w:val="24"/>
        </w:rPr>
      </w:pPr>
      <w:r w:rsidRPr="002856AF">
        <w:rPr>
          <w:rFonts w:eastAsia="Times New Roman"/>
          <w:szCs w:val="24"/>
        </w:rPr>
        <w:t xml:space="preserve">Προχωρούμε στη δημιουργία του </w:t>
      </w:r>
      <w:r w:rsidRPr="002856AF">
        <w:rPr>
          <w:rFonts w:eastAsia="Times New Roman"/>
          <w:szCs w:val="24"/>
        </w:rPr>
        <w:t xml:space="preserve">ενιαίου χώρου ανώτατης εκπαίδευσης και έρευνας. Το νομοσχέδιο που συζητούμε σήμερα δεν αφορά το σύνολο της έρευνας, αλλά τα ερευνητικά κέντρα. Θα έρθει και το νομοσχέδιο για την έρευνα. </w:t>
      </w:r>
    </w:p>
    <w:p w14:paraId="21181F5D" w14:textId="77777777" w:rsidR="000E1C16" w:rsidRDefault="00D27C3B">
      <w:pPr>
        <w:rPr>
          <w:rFonts w:eastAsia="Times New Roman"/>
          <w:szCs w:val="24"/>
        </w:rPr>
      </w:pPr>
      <w:r w:rsidRPr="002856AF">
        <w:rPr>
          <w:rFonts w:eastAsia="Times New Roman"/>
          <w:szCs w:val="24"/>
        </w:rPr>
        <w:t>Αναπτύσσουμε το ψηφιακό σχολείο με προγράμματα εμπλουτισμού των σχολε</w:t>
      </w:r>
      <w:r w:rsidRPr="002856AF">
        <w:rPr>
          <w:rFonts w:eastAsia="Times New Roman"/>
          <w:szCs w:val="24"/>
        </w:rPr>
        <w:t>ίων με σύγχρονα εργαστήρια πληροφορικής χαμηλότερου κόστους. Τέρμα το πάρτι που ήταν γνωστό για οικογένειες πολιτικών</w:t>
      </w:r>
      <w:r w:rsidRPr="002856AF">
        <w:rPr>
          <w:rFonts w:eastAsia="Times New Roman"/>
          <w:szCs w:val="24"/>
        </w:rPr>
        <w:t xml:space="preserve"> κιόλας</w:t>
      </w:r>
      <w:r w:rsidRPr="002856AF">
        <w:rPr>
          <w:rFonts w:eastAsia="Times New Roman"/>
          <w:szCs w:val="24"/>
        </w:rPr>
        <w:t xml:space="preserve">. Τέρμα το πάρτι με τις ψηφιακές προμήθειες. </w:t>
      </w:r>
    </w:p>
    <w:p w14:paraId="21181F5E" w14:textId="77777777" w:rsidR="000E1C16" w:rsidRDefault="00D27C3B">
      <w:pPr>
        <w:rPr>
          <w:rFonts w:eastAsia="Times New Roman"/>
          <w:szCs w:val="24"/>
        </w:rPr>
      </w:pPr>
      <w:r w:rsidRPr="002856AF">
        <w:rPr>
          <w:rFonts w:eastAsia="Times New Roman"/>
          <w:szCs w:val="24"/>
        </w:rPr>
        <w:t xml:space="preserve">Αναδιοργανώνουμε την ενισχυτική διδασκαλία και αναβαθμίζουμε τα </w:t>
      </w:r>
      <w:r w:rsidRPr="002856AF">
        <w:rPr>
          <w:rFonts w:eastAsia="Times New Roman"/>
          <w:szCs w:val="24"/>
        </w:rPr>
        <w:t>Σ</w:t>
      </w:r>
      <w:r w:rsidRPr="005117C9">
        <w:rPr>
          <w:rFonts w:eastAsia="Times New Roman"/>
          <w:szCs w:val="24"/>
        </w:rPr>
        <w:t xml:space="preserve">χολεία </w:t>
      </w:r>
      <w:r w:rsidRPr="002856AF">
        <w:rPr>
          <w:rFonts w:eastAsia="Times New Roman"/>
          <w:szCs w:val="24"/>
        </w:rPr>
        <w:t>Δ</w:t>
      </w:r>
      <w:r w:rsidRPr="005117C9">
        <w:rPr>
          <w:rFonts w:eastAsia="Times New Roman"/>
          <w:szCs w:val="24"/>
        </w:rPr>
        <w:t xml:space="preserve">εύτερης </w:t>
      </w:r>
      <w:r w:rsidRPr="002856AF">
        <w:rPr>
          <w:rFonts w:eastAsia="Times New Roman"/>
          <w:szCs w:val="24"/>
        </w:rPr>
        <w:t>Ε</w:t>
      </w:r>
      <w:r w:rsidRPr="005117C9">
        <w:rPr>
          <w:rFonts w:eastAsia="Times New Roman"/>
          <w:szCs w:val="24"/>
        </w:rPr>
        <w:t>υκαι</w:t>
      </w:r>
      <w:r w:rsidRPr="005117C9">
        <w:rPr>
          <w:rFonts w:eastAsia="Times New Roman"/>
          <w:szCs w:val="24"/>
        </w:rPr>
        <w:t>ρίας. Καθιστούμε πραγματικότητα το κρατικό πιστοποιητικό ξενόγλωσσης εκπαίδευσης, έτσι ώστε το ελληνικό δημόσιο σχολείο να δ</w:t>
      </w:r>
      <w:r w:rsidRPr="00B87D66">
        <w:rPr>
          <w:rFonts w:eastAsia="Times New Roman"/>
          <w:szCs w:val="24"/>
        </w:rPr>
        <w:t>ίν</w:t>
      </w:r>
      <w:r w:rsidRPr="002856AF">
        <w:rPr>
          <w:rFonts w:eastAsia="Times New Roman"/>
          <w:szCs w:val="24"/>
        </w:rPr>
        <w:t xml:space="preserve">ει τίτλους σπουδών για ξένες γλώσσες και για πληροφορική και να μην τρέχουν οι οικογένειες να ξοδεύονται δεξιά κι αριστερά για να </w:t>
      </w:r>
      <w:r w:rsidRPr="002856AF">
        <w:rPr>
          <w:rFonts w:eastAsia="Times New Roman"/>
          <w:szCs w:val="24"/>
        </w:rPr>
        <w:t xml:space="preserve">πάρουν τίτλους αξιόπιστους. </w:t>
      </w:r>
    </w:p>
    <w:p w14:paraId="21181F5F" w14:textId="77777777" w:rsidR="000E1C16" w:rsidRDefault="00D27C3B">
      <w:pPr>
        <w:tabs>
          <w:tab w:val="left" w:pos="2820"/>
        </w:tabs>
        <w:rPr>
          <w:rFonts w:eastAsia="Times New Roman"/>
          <w:szCs w:val="24"/>
        </w:rPr>
      </w:pPr>
      <w:r w:rsidRPr="002856AF">
        <w:rPr>
          <w:rFonts w:eastAsia="Times New Roman"/>
          <w:szCs w:val="24"/>
        </w:rPr>
        <w:t>Θα μπορούσαμε κι άλλα να πούμε, αλλά η μεταρρύθμιση στην εκπαίδευση είναι πρωτίστως η ενίσχυση της δημοκρατίας, όχι μόνο με την έννοια ότι πρέπει να προάγει την ισότητα ανάμεσα στα παιδιά, αλλά και με την έννοια ότι πρέπει ο εκπαιδευτικός και οι μαθητές να</w:t>
      </w:r>
      <w:r w:rsidRPr="002856AF">
        <w:rPr>
          <w:rFonts w:eastAsia="Times New Roman"/>
          <w:szCs w:val="24"/>
        </w:rPr>
        <w:t xml:space="preserve"> νιώθουν ένα κλίμα ελευθερίας. Κι αυτό που συνέβη με την Κυβέρνηση ΣΥΡΙΖΑ στην εκπαίδευση το λένε όλοι οι εκπαιδευτικοί, όπου κι αν ανήκουν, αν μιλήσουν ειλικρινά, ότι δηλαδή υπάρχει ένα κλίμα ελευθερίας, ένας αέρας ελευθερίας από πέρσι τον Ιούνιο, όταν πέ</w:t>
      </w:r>
      <w:r w:rsidRPr="002856AF">
        <w:rPr>
          <w:rFonts w:eastAsia="Times New Roman"/>
          <w:szCs w:val="24"/>
        </w:rPr>
        <w:t xml:space="preserve">ρασε στο παρελθόν η εκδικητική και τιμωρητική αξιολόγηση, όταν οι καθηγητές αισθάνθηκαν ότι μπορούν να διδάξουν με το ανάστημά τους όρθιο και όχι φοβισμένο. </w:t>
      </w:r>
    </w:p>
    <w:p w14:paraId="21181F60" w14:textId="77777777" w:rsidR="000E1C16" w:rsidRDefault="00D27C3B">
      <w:pPr>
        <w:tabs>
          <w:tab w:val="left" w:pos="2820"/>
        </w:tabs>
        <w:rPr>
          <w:rFonts w:eastAsia="Times New Roman"/>
          <w:szCs w:val="24"/>
        </w:rPr>
      </w:pPr>
      <w:r w:rsidRPr="002856AF">
        <w:rPr>
          <w:rFonts w:eastAsia="Times New Roman"/>
          <w:szCs w:val="24"/>
        </w:rPr>
        <w:t>Σήμερα με το νομοσχέδιο καταργούμε και μία διάταξη των μαθητοδικείων. Είναι η ιστορία της ποινικοπ</w:t>
      </w:r>
      <w:r w:rsidRPr="002856AF">
        <w:rPr>
          <w:rFonts w:eastAsia="Times New Roman"/>
          <w:szCs w:val="24"/>
        </w:rPr>
        <w:t>οίησης των μαθητικών καταλήψεων. Ακούσαμε μερικούς οι οποίοι είναι έτοιμοι να υποκαταστήσουν το επιχείρημα</w:t>
      </w:r>
      <w:r w:rsidRPr="002856AF">
        <w:rPr>
          <w:rFonts w:eastAsia="Times New Roman"/>
          <w:szCs w:val="24"/>
        </w:rPr>
        <w:t>,</w:t>
      </w:r>
      <w:r w:rsidRPr="002856AF">
        <w:rPr>
          <w:rFonts w:eastAsia="Times New Roman"/>
          <w:szCs w:val="24"/>
        </w:rPr>
        <w:t xml:space="preserve"> με τη βίτσα. Είναι η αυταρχική αντίληψη της εκπαίδευσης. </w:t>
      </w:r>
    </w:p>
    <w:p w14:paraId="21181F61" w14:textId="77777777" w:rsidR="000E1C16" w:rsidRDefault="00D27C3B">
      <w:pPr>
        <w:tabs>
          <w:tab w:val="left" w:pos="2820"/>
        </w:tabs>
        <w:rPr>
          <w:rFonts w:eastAsia="Times New Roman"/>
          <w:szCs w:val="24"/>
        </w:rPr>
      </w:pPr>
      <w:r w:rsidRPr="002856AF">
        <w:rPr>
          <w:rFonts w:eastAsia="Times New Roman"/>
          <w:szCs w:val="24"/>
        </w:rPr>
        <w:t xml:space="preserve">Πριν </w:t>
      </w:r>
      <w:r>
        <w:rPr>
          <w:rFonts w:eastAsia="Times New Roman"/>
          <w:szCs w:val="24"/>
        </w:rPr>
        <w:t>προ</w:t>
      </w:r>
      <w:r w:rsidRPr="002856AF">
        <w:rPr>
          <w:rFonts w:eastAsia="Times New Roman"/>
          <w:szCs w:val="24"/>
        </w:rPr>
        <w:t>τρέξουν, όμως, οι συνάδελφοι της Νέας Δημοκρατίας θέλω να τους πω ότι η κ</w:t>
      </w:r>
      <w:r w:rsidRPr="002856AF">
        <w:rPr>
          <w:rFonts w:eastAsia="Times New Roman"/>
          <w:szCs w:val="24"/>
        </w:rPr>
        <w:t>.</w:t>
      </w:r>
      <w:r w:rsidRPr="002856AF">
        <w:rPr>
          <w:rFonts w:eastAsia="Times New Roman"/>
          <w:szCs w:val="24"/>
        </w:rPr>
        <w:t xml:space="preserve"> Άννα Ψα</w:t>
      </w:r>
      <w:r w:rsidRPr="002856AF">
        <w:rPr>
          <w:rFonts w:eastAsia="Times New Roman"/>
          <w:szCs w:val="24"/>
        </w:rPr>
        <w:t>ρούδα-Μπενάκη, πρώην Πρόεδρος της Βουλής, τότε, όταν συζητιόταν το θέμα, σε ομιλία της τόνισε ότι είναι λάθος η ποινικοποίηση των μαθητικών κινητοποιήσεων. Είπε ότι υπάρχουν πολλοί τρόποι παιδαγωγικοί για να λειτουργήσει το σχολείο, να λύσει αντιθέσεις. Δε</w:t>
      </w:r>
      <w:r w:rsidRPr="002856AF">
        <w:rPr>
          <w:rFonts w:eastAsia="Times New Roman"/>
          <w:szCs w:val="24"/>
        </w:rPr>
        <w:t>ν πρέπει να παρεμβαίνει, όμως, η δικαιοσύνη και η αστυνομία μέσα στο σχολείο. Επαναλαμβάνω ότι εμείς επαναφέρουμε τη δημοκρατία στο σχολείο και σε αυτό το επίπεδο.</w:t>
      </w:r>
    </w:p>
    <w:p w14:paraId="21181F62" w14:textId="77777777" w:rsidR="000E1C16" w:rsidRDefault="00D27C3B">
      <w:pPr>
        <w:tabs>
          <w:tab w:val="left" w:pos="2820"/>
        </w:tabs>
        <w:rPr>
          <w:rFonts w:eastAsia="Times New Roman"/>
          <w:szCs w:val="24"/>
        </w:rPr>
      </w:pPr>
      <w:r w:rsidRPr="002856AF">
        <w:rPr>
          <w:rFonts w:eastAsia="Times New Roman"/>
          <w:szCs w:val="24"/>
        </w:rPr>
        <w:t>Αντιμετωπίζουμε, λοιπόν, τη μόρφωση ως κοινωνικό δικαίωμα και την εκπαίδευση ως μια δημοκρατ</w:t>
      </w:r>
      <w:r w:rsidRPr="002856AF">
        <w:rPr>
          <w:rFonts w:eastAsia="Times New Roman"/>
          <w:szCs w:val="24"/>
        </w:rPr>
        <w:t xml:space="preserve">ική διαδικασία και το σχολειό ως σχολείο ισότητας και ποιότητας. </w:t>
      </w:r>
    </w:p>
    <w:p w14:paraId="21181F63" w14:textId="77777777" w:rsidR="000E1C16" w:rsidRDefault="00D27C3B">
      <w:pPr>
        <w:tabs>
          <w:tab w:val="left" w:pos="2820"/>
        </w:tabs>
        <w:rPr>
          <w:rFonts w:eastAsia="Times New Roman"/>
          <w:szCs w:val="24"/>
        </w:rPr>
      </w:pPr>
      <w:r w:rsidRPr="002856AF">
        <w:rPr>
          <w:rFonts w:eastAsia="Times New Roman"/>
          <w:szCs w:val="24"/>
        </w:rPr>
        <w:t>Αυτές τις μέρες και μάλιστα με τη δήλωση του Προέδρου της Νέας Δημοκρατίας κ. Μητσοτάκη, έχει αρχίσει μία ιστορία παραπλάνησης. Λένε ότι εμείς, ως Κυβέρνηση, θέλουμε να καταργήσουμε το ολοήμ</w:t>
      </w:r>
      <w:r w:rsidRPr="002856AF">
        <w:rPr>
          <w:rFonts w:eastAsia="Times New Roman"/>
          <w:szCs w:val="24"/>
        </w:rPr>
        <w:t>ερο σχολείο. Είναι ψέμα</w:t>
      </w:r>
      <w:r w:rsidRPr="002856AF">
        <w:rPr>
          <w:rFonts w:eastAsia="Times New Roman"/>
          <w:szCs w:val="24"/>
        </w:rPr>
        <w:t xml:space="preserve"> κι</w:t>
      </w:r>
      <w:r w:rsidRPr="002856AF">
        <w:rPr>
          <w:rFonts w:eastAsia="Times New Roman"/>
          <w:szCs w:val="24"/>
        </w:rPr>
        <w:t xml:space="preserve"> έχει κοντά πόδια, θα φανεί τον Σεπτέμβριο, αν υποτεθεί ότι συμβαίνει κάτι τέτοιο. Έχουμε πολιτική ευθύνη και σας λέμε ότι όχι μόνο δεν καταργούμε το ολοήμερο σχολείο, αλλά το αναβαθμίζουμε και το επεκτείνουμε σε όλη την Ελλάδα μέ</w:t>
      </w:r>
      <w:r w:rsidRPr="002856AF">
        <w:rPr>
          <w:rFonts w:eastAsia="Times New Roman"/>
          <w:szCs w:val="24"/>
        </w:rPr>
        <w:t xml:space="preserve">σα από την ίδρυση του ενιαίου τύπου ολοήμερου δημοτικού σχολείου. </w:t>
      </w:r>
    </w:p>
    <w:p w14:paraId="21181F64" w14:textId="77777777" w:rsidR="000E1C16" w:rsidRDefault="00D27C3B">
      <w:pPr>
        <w:tabs>
          <w:tab w:val="left" w:pos="2820"/>
        </w:tabs>
        <w:rPr>
          <w:rFonts w:eastAsia="Times New Roman"/>
          <w:szCs w:val="24"/>
        </w:rPr>
      </w:pPr>
      <w:r w:rsidRPr="002856AF">
        <w:rPr>
          <w:rFonts w:eastAsia="Times New Roman"/>
          <w:szCs w:val="24"/>
        </w:rPr>
        <w:t xml:space="preserve">Μέχρι σήμερα λειτουργούν δύο ή κατά περίπτωση τρεις τύποι δημοτικού σχολείου. Δηλαδή, υπάρχουν πολλές κατηγορίες μαθητών. Τώρα διασφαλίζεται η ισότητα. </w:t>
      </w:r>
    </w:p>
    <w:p w14:paraId="21181F65" w14:textId="77777777" w:rsidR="000E1C16" w:rsidRDefault="00D27C3B">
      <w:pPr>
        <w:tabs>
          <w:tab w:val="left" w:pos="2820"/>
        </w:tabs>
        <w:rPr>
          <w:rFonts w:eastAsia="Times New Roman"/>
          <w:szCs w:val="24"/>
        </w:rPr>
      </w:pPr>
      <w:r w:rsidRPr="002856AF">
        <w:rPr>
          <w:rFonts w:eastAsia="Times New Roman"/>
          <w:szCs w:val="24"/>
        </w:rPr>
        <w:t>Συγκεκριμένα, λειτουργούσαν τα δύο τ</w:t>
      </w:r>
      <w:r w:rsidRPr="002856AF">
        <w:rPr>
          <w:rFonts w:eastAsia="Times New Roman"/>
          <w:szCs w:val="24"/>
        </w:rPr>
        <w:t>ρίτα των δημοτικών σχολείων με τον τύπο του κλασικού δημοτικού σχολείου, που τα μαθήματα τελείωναν</w:t>
      </w:r>
      <w:r>
        <w:rPr>
          <w:rFonts w:eastAsia="Times New Roman"/>
          <w:szCs w:val="24"/>
        </w:rPr>
        <w:t xml:space="preserve"> από τις</w:t>
      </w:r>
      <w:r w:rsidRPr="002856AF">
        <w:rPr>
          <w:rFonts w:eastAsia="Times New Roman"/>
          <w:szCs w:val="24"/>
        </w:rPr>
        <w:t xml:space="preserve"> 12.15΄ και είχαν περιοριστεί κατά βάση στην κλασική διδασκαλία γλώσσας, μαθηματικών </w:t>
      </w:r>
      <w:r w:rsidRPr="002856AF">
        <w:rPr>
          <w:rFonts w:eastAsia="Times New Roman"/>
          <w:szCs w:val="24"/>
        </w:rPr>
        <w:t>και λοιπά</w:t>
      </w:r>
      <w:r w:rsidRPr="002856AF">
        <w:rPr>
          <w:rFonts w:eastAsia="Times New Roman"/>
          <w:szCs w:val="24"/>
        </w:rPr>
        <w:t>. Δεύτερον, το ένα τρίτον των σχολείων λειτουργούσαν σαν</w:t>
      </w:r>
      <w:r w:rsidRPr="002856AF">
        <w:rPr>
          <w:rFonts w:eastAsia="Times New Roman"/>
          <w:szCs w:val="24"/>
        </w:rPr>
        <w:t xml:space="preserve"> ΕΑΕΠ, Ενιαίο Αναμορφωμένο Εκπαιδευτικό Πρόγραμμα. Τα πρώτα, τα ολοήμερα, ήταν έργο του μακαρίτη Αρσένη. Τα δεύτερα ήταν έργο της </w:t>
      </w:r>
      <w:r w:rsidRPr="002856AF">
        <w:rPr>
          <w:rFonts w:eastAsia="Times New Roman"/>
          <w:szCs w:val="24"/>
        </w:rPr>
        <w:t xml:space="preserve">κ. </w:t>
      </w:r>
      <w:r w:rsidRPr="002856AF">
        <w:rPr>
          <w:rFonts w:eastAsia="Times New Roman"/>
          <w:szCs w:val="24"/>
        </w:rPr>
        <w:t xml:space="preserve">Διαμαντοπούλου. Να μην συγχέουμε. </w:t>
      </w:r>
    </w:p>
    <w:p w14:paraId="21181F66" w14:textId="77777777" w:rsidR="000E1C16" w:rsidRDefault="00D27C3B">
      <w:pPr>
        <w:tabs>
          <w:tab w:val="left" w:pos="2820"/>
        </w:tabs>
        <w:rPr>
          <w:rFonts w:eastAsia="Times New Roman"/>
          <w:szCs w:val="24"/>
        </w:rPr>
      </w:pPr>
      <w:r w:rsidRPr="002856AF">
        <w:rPr>
          <w:rFonts w:eastAsia="Times New Roman"/>
          <w:szCs w:val="24"/>
        </w:rPr>
        <w:t>Επρόκειτο, λοιπόν, αυτά τα ΕΑΕΠ για πιλοτική εφαρμογή</w:t>
      </w:r>
      <w:r w:rsidRPr="002856AF">
        <w:rPr>
          <w:rFonts w:eastAsia="Times New Roman"/>
          <w:szCs w:val="24"/>
        </w:rPr>
        <w:t>–το τονίζω-</w:t>
      </w:r>
      <w:r w:rsidRPr="002856AF">
        <w:rPr>
          <w:rFonts w:eastAsia="Times New Roman"/>
          <w:szCs w:val="24"/>
        </w:rPr>
        <w:t>, που σε μεγάλο βαθμό χρ</w:t>
      </w:r>
      <w:r w:rsidRPr="002856AF">
        <w:rPr>
          <w:rFonts w:eastAsia="Times New Roman"/>
          <w:szCs w:val="24"/>
        </w:rPr>
        <w:t xml:space="preserve">ηματοδοτήθηκε από τα ΕΣΠΑ και δεν εντάχθηκε στον </w:t>
      </w:r>
      <w:r w:rsidRPr="002856AF">
        <w:rPr>
          <w:rFonts w:eastAsia="Times New Roman"/>
          <w:szCs w:val="24"/>
        </w:rPr>
        <w:t>κρατικό προϋπολογισμό</w:t>
      </w:r>
      <w:r w:rsidRPr="002856AF">
        <w:rPr>
          <w:rFonts w:eastAsia="Times New Roman"/>
          <w:szCs w:val="24"/>
        </w:rPr>
        <w:t xml:space="preserve">. Και τώρα ήρθε ο καιρός να αξιολογηθεί </w:t>
      </w:r>
      <w:r w:rsidRPr="002856AF">
        <w:rPr>
          <w:rFonts w:eastAsia="Times New Roman"/>
          <w:szCs w:val="24"/>
        </w:rPr>
        <w:t xml:space="preserve">αυτό </w:t>
      </w:r>
      <w:r w:rsidRPr="002856AF">
        <w:rPr>
          <w:rFonts w:eastAsia="Times New Roman"/>
          <w:szCs w:val="24"/>
        </w:rPr>
        <w:t>το πιλοτικό πρόγραμμα και να ληφθούν αποφάσεις</w:t>
      </w:r>
      <w:r w:rsidRPr="002856AF">
        <w:rPr>
          <w:rFonts w:eastAsia="Times New Roman"/>
          <w:szCs w:val="24"/>
        </w:rPr>
        <w:t>.</w:t>
      </w:r>
      <w:r w:rsidRPr="002856AF">
        <w:rPr>
          <w:rFonts w:eastAsia="Times New Roman"/>
          <w:szCs w:val="24"/>
        </w:rPr>
        <w:t xml:space="preserve"> </w:t>
      </w:r>
      <w:r w:rsidRPr="002856AF">
        <w:rPr>
          <w:rFonts w:eastAsia="Times New Roman"/>
          <w:szCs w:val="24"/>
        </w:rPr>
        <w:t>Όχι</w:t>
      </w:r>
      <w:r w:rsidRPr="002856AF">
        <w:rPr>
          <w:rFonts w:eastAsia="Times New Roman"/>
          <w:szCs w:val="24"/>
        </w:rPr>
        <w:t xml:space="preserve"> για το ένα τρίτο των σχολείων, αλλά για όλα τα σχολεία. </w:t>
      </w:r>
    </w:p>
    <w:p w14:paraId="21181F67" w14:textId="77777777" w:rsidR="000E1C16" w:rsidRDefault="00D27C3B">
      <w:pPr>
        <w:tabs>
          <w:tab w:val="left" w:pos="2820"/>
        </w:tabs>
        <w:rPr>
          <w:rFonts w:eastAsia="Times New Roman"/>
          <w:szCs w:val="24"/>
        </w:rPr>
      </w:pPr>
      <w:r w:rsidRPr="002856AF">
        <w:rPr>
          <w:rFonts w:eastAsia="Times New Roman"/>
          <w:szCs w:val="24"/>
        </w:rPr>
        <w:t>Με τη ρύθμιση για το ενιαίου τύπ</w:t>
      </w:r>
      <w:r w:rsidRPr="002856AF">
        <w:rPr>
          <w:rFonts w:eastAsia="Times New Roman"/>
          <w:szCs w:val="24"/>
        </w:rPr>
        <w:t xml:space="preserve">ου ολοήμερο δημοτικό σχολείο -να το τονίσω- αξιοποιούμε τα θετικά του ΕΑΕΠ, γιατί είχε θετικά και προσπαθούμε στο πρόγραμμα των σχολείων όλης της χώρας να εντάξουμε θετικά στοιχεία του ΕΑΕΠ, γιατί είχε </w:t>
      </w:r>
      <w:r w:rsidRPr="002856AF">
        <w:rPr>
          <w:rFonts w:eastAsia="Times New Roman"/>
          <w:szCs w:val="24"/>
        </w:rPr>
        <w:t>και</w:t>
      </w:r>
      <w:r w:rsidRPr="002856AF">
        <w:rPr>
          <w:rFonts w:eastAsia="Times New Roman"/>
          <w:szCs w:val="24"/>
        </w:rPr>
        <w:t xml:space="preserve"> αρνητικά. </w:t>
      </w:r>
    </w:p>
    <w:p w14:paraId="21181F68" w14:textId="77777777" w:rsidR="000E1C16" w:rsidRDefault="00D27C3B">
      <w:pPr>
        <w:tabs>
          <w:tab w:val="left" w:pos="2820"/>
        </w:tabs>
        <w:rPr>
          <w:rFonts w:eastAsia="Times New Roman"/>
          <w:szCs w:val="24"/>
        </w:rPr>
      </w:pPr>
      <w:r w:rsidRPr="002856AF">
        <w:rPr>
          <w:rFonts w:eastAsia="Times New Roman"/>
          <w:szCs w:val="24"/>
        </w:rPr>
        <w:t>Το ενιαίο, λοιπόν, σχολείο το οποίο καθ</w:t>
      </w:r>
      <w:r w:rsidRPr="002856AF">
        <w:rPr>
          <w:rFonts w:eastAsia="Times New Roman"/>
          <w:szCs w:val="24"/>
        </w:rPr>
        <w:t>ιερώνουμε θα είναι εξάωρο κάθε μέρα, δηλαδή θα τελειώνουν οι μαθητές τα μαθήματά τους στις 13.15΄.</w:t>
      </w:r>
    </w:p>
    <w:p w14:paraId="21181F69" w14:textId="77777777" w:rsidR="000E1C16" w:rsidRDefault="00D27C3B">
      <w:pPr>
        <w:rPr>
          <w:rFonts w:eastAsia="UB-Helvetica"/>
          <w:szCs w:val="24"/>
        </w:rPr>
      </w:pPr>
      <w:r w:rsidRPr="002856AF">
        <w:rPr>
          <w:rFonts w:eastAsia="UB-Helvetica"/>
          <w:szCs w:val="24"/>
        </w:rPr>
        <w:t xml:space="preserve">Μέχρι τώρα τα δύο τρίτα των σχολείων σχολούσαν </w:t>
      </w:r>
      <w:r>
        <w:rPr>
          <w:rFonts w:eastAsia="UB-Helvetica"/>
          <w:szCs w:val="24"/>
        </w:rPr>
        <w:t xml:space="preserve">από </w:t>
      </w:r>
      <w:r w:rsidRPr="002856AF">
        <w:rPr>
          <w:rFonts w:eastAsia="UB-Helvetica"/>
          <w:szCs w:val="24"/>
        </w:rPr>
        <w:t xml:space="preserve">τις </w:t>
      </w:r>
      <w:r w:rsidRPr="002856AF">
        <w:rPr>
          <w:rFonts w:eastAsia="UB-Helvetica"/>
          <w:szCs w:val="24"/>
        </w:rPr>
        <w:t xml:space="preserve">12.15΄ και το ένα τρίτο στις 14.00΄. Τώρα όλα τα σχολεία -το τονίζω, όλα- θα τελειώνουν στις 13.15΄ </w:t>
      </w:r>
      <w:r w:rsidRPr="002856AF">
        <w:rPr>
          <w:rFonts w:eastAsia="UB-Helvetica"/>
          <w:szCs w:val="24"/>
        </w:rPr>
        <w:t>και θα επακολουθεί το ολοήμερο, το οποίο θα είναι τρίωρο και αναβαθμί</w:t>
      </w:r>
      <w:r w:rsidRPr="001D5627">
        <w:rPr>
          <w:rFonts w:eastAsia="UB-Helvetica"/>
          <w:szCs w:val="24"/>
        </w:rPr>
        <w:t>ζεται με ένα σύνολο διδακτικών αντικειμένων, όπως πληροφορική, αγγλικά, αθλητισμό,</w:t>
      </w:r>
      <w:r w:rsidRPr="00FB5885">
        <w:rPr>
          <w:rFonts w:eastAsia="UB-Helvetica"/>
          <w:szCs w:val="24"/>
        </w:rPr>
        <w:t xml:space="preserve"> εικαστικά, θεατρική αγωγή, μουσική, πολιτιστικούς ομίλους. Θα είναι μια ευκαιρία, επ</w:t>
      </w:r>
      <w:r w:rsidRPr="00822C3A">
        <w:rPr>
          <w:rFonts w:eastAsia="UB-Helvetica"/>
          <w:szCs w:val="24"/>
        </w:rPr>
        <w:t>ίσης, για να αποκτήσ</w:t>
      </w:r>
      <w:r w:rsidRPr="00822C3A">
        <w:rPr>
          <w:rFonts w:eastAsia="UB-Helvetica"/>
          <w:szCs w:val="24"/>
        </w:rPr>
        <w:t xml:space="preserve">ουν τα παιδιά ψυχοκινητικές και γνωστικές δεξιότητες όπως πρέπει </w:t>
      </w:r>
      <w:r w:rsidRPr="006B36B3">
        <w:rPr>
          <w:rFonts w:eastAsia="UB-Helvetica"/>
          <w:szCs w:val="24"/>
        </w:rPr>
        <w:t xml:space="preserve">σε </w:t>
      </w:r>
      <w:r w:rsidRPr="00F67D51">
        <w:rPr>
          <w:rFonts w:eastAsia="UB-Helvetica"/>
          <w:szCs w:val="24"/>
        </w:rPr>
        <w:t>αυτήν τη ηλικία.</w:t>
      </w:r>
    </w:p>
    <w:p w14:paraId="21181F6A" w14:textId="77777777" w:rsidR="000E1C16" w:rsidRDefault="00D27C3B">
      <w:pPr>
        <w:rPr>
          <w:rFonts w:eastAsia="UB-Helvetica"/>
          <w:szCs w:val="24"/>
        </w:rPr>
      </w:pPr>
      <w:r w:rsidRPr="00711B79">
        <w:rPr>
          <w:rFonts w:eastAsia="UB-Helvetica"/>
          <w:szCs w:val="24"/>
        </w:rPr>
        <w:t>Συνεπώς, πρέπει να τονίσουμε ότι επεκτείνουμε και δεν περιορίζο</w:t>
      </w:r>
      <w:r w:rsidRPr="00307868">
        <w:rPr>
          <w:rFonts w:eastAsia="UB-Helvetica"/>
          <w:szCs w:val="24"/>
        </w:rPr>
        <w:t xml:space="preserve">υμε τα καλά που υπάρχουν στο ΕΑΕΠ σε όλη την εκπαίδευση. Το 90% του ΕΑΕΠ επεκτείνεται </w:t>
      </w:r>
      <w:r w:rsidRPr="00B8113B">
        <w:rPr>
          <w:rFonts w:eastAsia="UB-Helvetica"/>
          <w:szCs w:val="24"/>
        </w:rPr>
        <w:t xml:space="preserve">σε </w:t>
      </w:r>
      <w:r w:rsidRPr="002856AF">
        <w:rPr>
          <w:rFonts w:eastAsia="UB-Helvetica"/>
          <w:szCs w:val="24"/>
        </w:rPr>
        <w:t>ολόκληρη την Ελλάδα</w:t>
      </w:r>
      <w:r w:rsidRPr="002856AF">
        <w:rPr>
          <w:rFonts w:eastAsia="UB-Helvetica"/>
          <w:szCs w:val="24"/>
        </w:rPr>
        <w:t>, παρά τις δυσμενείς δημοσιονομικές συνθήκες και παρ’ ότι οι προηγούμενες κυβερνήσεις και κυρίως οι κυβερνήσεις του ΠΑΣΟΚ είχαν εγκαταλείψει το ΕΑΕΠ στην τύχη των ΕΣΠΑ. Δεν το είχαν βάλει στην κρατική χρηματοδότηση. Εμείς κάνουμε αυτό το β</w:t>
      </w:r>
      <w:r w:rsidRPr="001C1443">
        <w:rPr>
          <w:rFonts w:eastAsia="UB-Helvetica"/>
          <w:szCs w:val="24"/>
        </w:rPr>
        <w:t>ήμα.</w:t>
      </w:r>
    </w:p>
    <w:p w14:paraId="21181F6B" w14:textId="77777777" w:rsidR="000E1C16" w:rsidRDefault="00D27C3B">
      <w:pPr>
        <w:rPr>
          <w:rFonts w:eastAsia="UB-Helvetica"/>
          <w:szCs w:val="24"/>
        </w:rPr>
      </w:pPr>
      <w:r w:rsidRPr="005057D7">
        <w:rPr>
          <w:rFonts w:eastAsia="UB-Helvetica"/>
          <w:szCs w:val="24"/>
        </w:rPr>
        <w:t xml:space="preserve">Προτείνει </w:t>
      </w:r>
      <w:r w:rsidRPr="006679F9">
        <w:rPr>
          <w:rFonts w:eastAsia="UB-Helvetica"/>
          <w:szCs w:val="24"/>
        </w:rPr>
        <w:t>κά</w:t>
      </w:r>
      <w:r w:rsidRPr="006679F9">
        <w:rPr>
          <w:rFonts w:eastAsia="UB-Helvetica"/>
          <w:szCs w:val="24"/>
        </w:rPr>
        <w:t xml:space="preserve">ποιος </w:t>
      </w:r>
      <w:r w:rsidRPr="00B24C18">
        <w:rPr>
          <w:rFonts w:eastAsia="UB-Helvetica"/>
          <w:szCs w:val="24"/>
        </w:rPr>
        <w:t>να κάνουμε 100% και όχι 90%; Υπάρχει αυτή η δυνατότητα; Να το κουβεντιά</w:t>
      </w:r>
      <w:r w:rsidRPr="00A67A2F">
        <w:rPr>
          <w:rFonts w:eastAsia="UB-Helvetica"/>
          <w:szCs w:val="24"/>
        </w:rPr>
        <w:t>σουμε. Όμως, επαναλαμβάνω ότι είχε και αρνητικά στοιχεία.</w:t>
      </w:r>
    </w:p>
    <w:p w14:paraId="21181F6C" w14:textId="77777777" w:rsidR="000E1C16" w:rsidRDefault="00D27C3B">
      <w:pPr>
        <w:rPr>
          <w:rFonts w:eastAsia="UB-Helvetica"/>
          <w:szCs w:val="24"/>
        </w:rPr>
      </w:pPr>
      <w:r w:rsidRPr="002114C1">
        <w:rPr>
          <w:rFonts w:eastAsia="UB-Helvetica"/>
          <w:szCs w:val="24"/>
        </w:rPr>
        <w:t>Πρώτα-πρώτα, το επτάωρο του ΕΑΕΠ από εκπαιδευτικής πλευράς έχει επικριθεί, διότι το επτάωρο στην ουσία σήμαινε ότι παιδιά</w:t>
      </w:r>
      <w:r w:rsidRPr="002114C1">
        <w:rPr>
          <w:rFonts w:eastAsia="UB-Helvetica"/>
          <w:szCs w:val="24"/>
        </w:rPr>
        <w:t xml:space="preserve"> πολύ μικρής ηλικίας ήταν για πολλές ώρες σε μη λειτουργικά κτήρια εγκλωβισμέ</w:t>
      </w:r>
      <w:r w:rsidRPr="00D676BB">
        <w:rPr>
          <w:rFonts w:eastAsia="UB-Helvetica"/>
          <w:szCs w:val="24"/>
        </w:rPr>
        <w:t xml:space="preserve">να. Οι ίδιοι οι εκπαιδευτικοί, το κίνημα των εκπαιδευτικών, είχε αντιδράσει </w:t>
      </w:r>
      <w:r w:rsidRPr="00B87D66">
        <w:rPr>
          <w:rFonts w:eastAsia="UB-Helvetica"/>
          <w:szCs w:val="24"/>
        </w:rPr>
        <w:t xml:space="preserve">σε </w:t>
      </w:r>
      <w:r w:rsidRPr="002856AF">
        <w:rPr>
          <w:rFonts w:eastAsia="UB-Helvetica"/>
          <w:szCs w:val="24"/>
        </w:rPr>
        <w:t>αυτό το ΕΑΕΠ και ζητούσε να μην υπάρξει αυτή η χρονική επέκταση. Άρα, καθιερώνουμε εξάωρο και όχι το</w:t>
      </w:r>
      <w:r w:rsidRPr="002856AF">
        <w:rPr>
          <w:rFonts w:eastAsia="UB-Helvetica"/>
          <w:szCs w:val="24"/>
        </w:rPr>
        <w:t xml:space="preserve"> αντιεκπαιδευτικό επτάωρο.</w:t>
      </w:r>
    </w:p>
    <w:p w14:paraId="21181F6D" w14:textId="77777777" w:rsidR="000E1C16" w:rsidRDefault="00D27C3B">
      <w:pPr>
        <w:rPr>
          <w:rFonts w:eastAsia="UB-Helvetica"/>
          <w:szCs w:val="24"/>
        </w:rPr>
      </w:pPr>
      <w:r w:rsidRPr="002856AF">
        <w:rPr>
          <w:rFonts w:eastAsia="UB-Helvetica"/>
          <w:szCs w:val="24"/>
        </w:rPr>
        <w:t>Δεύτερον, επεκτείνουμε, όπως σας είπα, σε όλα τα σχολεία τα μαθήματα και τις δράσεις που υπήρχαν μόνο στο ΕΑΕΠ, δηλαδή εικαστικά, πληροφορική, μουσική, θέατρο, αγγλικά για την πρώτη τάξη περισσότερο και αύξηση των ωρών γυμναστική</w:t>
      </w:r>
      <w:r w:rsidRPr="002856AF">
        <w:rPr>
          <w:rFonts w:eastAsia="UB-Helvetica"/>
          <w:szCs w:val="24"/>
        </w:rPr>
        <w:t>ς στις τέσσερις πρώτες τάξεις.</w:t>
      </w:r>
    </w:p>
    <w:p w14:paraId="21181F6E" w14:textId="77777777" w:rsidR="000E1C16" w:rsidRDefault="00D27C3B">
      <w:pPr>
        <w:rPr>
          <w:rFonts w:eastAsia="UB-Helvetica"/>
          <w:szCs w:val="24"/>
        </w:rPr>
      </w:pPr>
      <w:r w:rsidRPr="002856AF">
        <w:rPr>
          <w:rFonts w:eastAsia="UB-Helvetica"/>
          <w:szCs w:val="24"/>
        </w:rPr>
        <w:t xml:space="preserve">Τρίτον, περιορίζουμε την υπερβολή και τον κατακερματισμό του σχολείου. Όσοι από εσάς έχετε μια εμπειρία παιδαγωγική, θα γνωρίζετε ότι δεν πρέπει να εξασθενούμε τη σχέση των μικρών μαθητών με τον δάσκαλο. Δεν θέλουμε να μεταφέρουμε στο δημοτικό σχολείο ένα </w:t>
      </w:r>
      <w:r w:rsidRPr="002856AF">
        <w:rPr>
          <w:rFonts w:eastAsia="UB-Helvetica"/>
          <w:szCs w:val="24"/>
        </w:rPr>
        <w:t xml:space="preserve">τοπίο κατακερματισμού των γνωστικών αντικειμένων, που, μάλιστα, διδάσκεται από μη επιμορφωμένους </w:t>
      </w:r>
      <w:r w:rsidRPr="002856AF">
        <w:rPr>
          <w:rFonts w:eastAsia="UB-Helvetica"/>
          <w:szCs w:val="24"/>
        </w:rPr>
        <w:t xml:space="preserve">για </w:t>
      </w:r>
      <w:r w:rsidRPr="002856AF">
        <w:rPr>
          <w:rFonts w:eastAsia="UB-Helvetica"/>
          <w:szCs w:val="24"/>
        </w:rPr>
        <w:t>αυτό διδασκάλους.</w:t>
      </w:r>
    </w:p>
    <w:p w14:paraId="21181F6F" w14:textId="77777777" w:rsidR="000E1C16" w:rsidRDefault="00D27C3B">
      <w:pPr>
        <w:rPr>
          <w:rFonts w:eastAsia="UB-Helvetica"/>
          <w:szCs w:val="24"/>
        </w:rPr>
      </w:pPr>
      <w:r w:rsidRPr="002856AF">
        <w:rPr>
          <w:rFonts w:eastAsia="UB-Helvetica"/>
          <w:szCs w:val="24"/>
        </w:rPr>
        <w:t xml:space="preserve">Οι ειδικότητες παραμένουν και μπορούν να γίνουν λειτουργικές στο πλαίσιο του προγράμματος με </w:t>
      </w:r>
      <w:r w:rsidRPr="002856AF">
        <w:rPr>
          <w:rFonts w:eastAsia="UB-Helvetica"/>
          <w:szCs w:val="24"/>
        </w:rPr>
        <w:t xml:space="preserve">μία </w:t>
      </w:r>
      <w:r w:rsidRPr="002856AF">
        <w:rPr>
          <w:rFonts w:eastAsia="UB-Helvetica"/>
          <w:szCs w:val="24"/>
        </w:rPr>
        <w:t>αναμόρφωση. Όμως, δεν πρέπει να οδηγηθού</w:t>
      </w:r>
      <w:r w:rsidRPr="002856AF">
        <w:rPr>
          <w:rFonts w:eastAsia="UB-Helvetica"/>
          <w:szCs w:val="24"/>
        </w:rPr>
        <w:t>με στη γυμνασιοποίηση του δημοτικού σχολείου. Η σχέση του μικρού μαθητή με τον δάσκαλο και τη δασκάλα είναι πολύ ουσιαστική, είναι πρωταρχική. Δεν πρέπει να υπάρχει διάχυση αυτής της σχέσης.</w:t>
      </w:r>
    </w:p>
    <w:p w14:paraId="21181F70" w14:textId="77777777" w:rsidR="000E1C16" w:rsidRDefault="00D27C3B">
      <w:pPr>
        <w:rPr>
          <w:rFonts w:eastAsia="UB-Helvetica"/>
          <w:szCs w:val="24"/>
        </w:rPr>
      </w:pPr>
      <w:r w:rsidRPr="002856AF">
        <w:rPr>
          <w:rFonts w:eastAsia="UB-Helvetica"/>
          <w:szCs w:val="24"/>
        </w:rPr>
        <w:t>Οι ειδικότητες θα αφορούν, όπως ανέφερα και νωρίτερα, το σύνολο τ</w:t>
      </w:r>
      <w:r w:rsidRPr="002856AF">
        <w:rPr>
          <w:rFonts w:eastAsia="UB-Helvetica"/>
          <w:szCs w:val="24"/>
        </w:rPr>
        <w:t>ων σχολείων και όχι μόνο τα ΕΑΕΠ. Άρα, θα χρειαστεί και πάλι μεγάλος αριθμός αναπληρωτών -γιατί οι περισσότερες ειδικότητες είναι με αναπληρωτές- και δάσκαλων στον βαθμό που δεν συμπληρώνονται οι θέσεις.</w:t>
      </w:r>
    </w:p>
    <w:p w14:paraId="21181F71" w14:textId="77777777" w:rsidR="000E1C16" w:rsidRDefault="00D27C3B">
      <w:pPr>
        <w:rPr>
          <w:rFonts w:eastAsia="UB-Helvetica"/>
          <w:szCs w:val="24"/>
        </w:rPr>
      </w:pPr>
      <w:r w:rsidRPr="002856AF">
        <w:rPr>
          <w:rFonts w:eastAsia="UB-Helvetica"/>
          <w:szCs w:val="24"/>
        </w:rPr>
        <w:t>Πέμπτον, στα ολοήμερα σχολεία δεν θα υπάρχει μόνιμος</w:t>
      </w:r>
      <w:r w:rsidRPr="002856AF">
        <w:rPr>
          <w:rFonts w:eastAsia="UB-Helvetica"/>
          <w:szCs w:val="24"/>
        </w:rPr>
        <w:t xml:space="preserve"> δάσκαλος ολοήμερου σχολείου. Θα είναι με πρόγραμμα ο υπεύθυνος δάσκαλος του σχολείου. Αυτό δεν αφορά εξοικονόμηση. Είναι ξανά παιδαγωγική αντίληψη, διότι η απομόνωση του δασκάλου στο ολοήμερο, δηλαδή εκτός διδακτικής πράξης, είναι αντιεπιστημονική και αντ</w:t>
      </w:r>
      <w:r w:rsidRPr="002856AF">
        <w:rPr>
          <w:rFonts w:eastAsia="UB-Helvetica"/>
          <w:szCs w:val="24"/>
        </w:rPr>
        <w:t>ιπαιδαγωγική. Ο δάσκαλος θα υπάρχει και θα πηγαίνει στα παιδιά στο ολοήμερο, επαναλαμβάνω με πρόγραμμα, όχι ένας όλες τις ημέρες. Αυτή η ιστορία είναι λάθος επιστημονικά και παιδαγωγικά.</w:t>
      </w:r>
    </w:p>
    <w:p w14:paraId="21181F72" w14:textId="77777777" w:rsidR="000E1C16" w:rsidRDefault="00D27C3B">
      <w:pPr>
        <w:rPr>
          <w:rFonts w:eastAsia="UB-Helvetica"/>
          <w:szCs w:val="24"/>
        </w:rPr>
      </w:pPr>
      <w:r w:rsidRPr="002856AF">
        <w:rPr>
          <w:rFonts w:eastAsia="UB-Helvetica"/>
          <w:szCs w:val="24"/>
        </w:rPr>
        <w:t>Θα μπορούσα να αναφερθώ και σε άλλα ζητήματα. Θα είμαστε σε θέση να σ</w:t>
      </w:r>
      <w:r w:rsidRPr="002856AF">
        <w:rPr>
          <w:rFonts w:eastAsia="UB-Helvetica"/>
          <w:szCs w:val="24"/>
        </w:rPr>
        <w:t xml:space="preserve">ας πούμε τον ακριβή αριθμό των αναγκαίων προσλήψεων των αναπληρωτών, μόλις τελειώσει η διαδικασία μεταθέσεων, αποσπάσεων </w:t>
      </w:r>
      <w:r w:rsidRPr="002856AF">
        <w:rPr>
          <w:rFonts w:eastAsia="UB-Helvetica"/>
          <w:szCs w:val="24"/>
        </w:rPr>
        <w:t>και λοιπά</w:t>
      </w:r>
      <w:r w:rsidRPr="002856AF">
        <w:rPr>
          <w:rFonts w:eastAsia="UB-Helvetica"/>
          <w:szCs w:val="24"/>
        </w:rPr>
        <w:t xml:space="preserve"> στο τέλος του Ιουνίου, φαντάζομαι, που θα ξέρουμε τα κενά και τα πλεονάσματα. Πιστεύουμε ότι τότε θα έχουμε τη δυνατότητα να </w:t>
      </w:r>
      <w:r w:rsidRPr="002856AF">
        <w:rPr>
          <w:rFonts w:eastAsia="UB-Helvetica"/>
          <w:szCs w:val="24"/>
        </w:rPr>
        <w:t xml:space="preserve">κάνουμε και άλλες βελτιώσεις, περαιτέρω βελτιώσεις, </w:t>
      </w:r>
      <w:r w:rsidRPr="002856AF">
        <w:rPr>
          <w:rFonts w:eastAsia="UB-Helvetica"/>
          <w:szCs w:val="24"/>
        </w:rPr>
        <w:t xml:space="preserve">όπως </w:t>
      </w:r>
      <w:r w:rsidRPr="002856AF">
        <w:rPr>
          <w:rFonts w:eastAsia="UB-Helvetica"/>
          <w:szCs w:val="24"/>
        </w:rPr>
        <w:t>αυτές που ακούω στον δημόσιο διάλογο.</w:t>
      </w:r>
    </w:p>
    <w:p w14:paraId="21181F73" w14:textId="77777777" w:rsidR="000E1C16" w:rsidRDefault="00D27C3B">
      <w:pPr>
        <w:rPr>
          <w:rFonts w:eastAsia="UB-Helvetica"/>
          <w:szCs w:val="24"/>
        </w:rPr>
      </w:pPr>
      <w:r w:rsidRPr="002856AF">
        <w:rPr>
          <w:rFonts w:eastAsia="UB-Helvetica"/>
          <w:szCs w:val="24"/>
        </w:rPr>
        <w:t xml:space="preserve">Το δεύτερο θέμα είναι τα νηπιαγωγεία. Όπως ξέρετε, είναι από το 1985 ο νόμος και ορίζει ότι τα νηπιαγωγεία θα πρέπει κατά περιοχές και σταδιακά να ικανοποιήσουν </w:t>
      </w:r>
      <w:r w:rsidRPr="002856AF">
        <w:rPr>
          <w:rFonts w:eastAsia="UB-Helvetica"/>
          <w:szCs w:val="24"/>
        </w:rPr>
        <w:t xml:space="preserve">και την ανάγκη για τη φοίτηση των παιδιών της προνηπιακής ηλικίας. </w:t>
      </w:r>
    </w:p>
    <w:p w14:paraId="21181F74" w14:textId="77777777" w:rsidR="000E1C16" w:rsidRDefault="00D27C3B">
      <w:pPr>
        <w:rPr>
          <w:rFonts w:eastAsia="Times New Roman"/>
          <w:szCs w:val="24"/>
        </w:rPr>
      </w:pPr>
      <w:r w:rsidRPr="002856AF">
        <w:rPr>
          <w:rFonts w:eastAsia="Times New Roman"/>
          <w:szCs w:val="24"/>
        </w:rPr>
        <w:t>Εμείς θέλουμε από φέτος να ενισχύσουμε την τάση τα παιδιά προνηπιακής ηλικίας να πάνε στα νηπιαγωγεία, γιατί οι οικογένειες δεν έχουν λεφτά να πηγαίνουν σε παιδικούς σταθμούς, αλλά και για</w:t>
      </w:r>
      <w:r w:rsidRPr="002856AF">
        <w:rPr>
          <w:rFonts w:eastAsia="Times New Roman"/>
          <w:szCs w:val="24"/>
        </w:rPr>
        <w:t>τί είναι σωστό και αναγκαίο έστω να γίνουν κάποια βήματα στην ενίσχυση της δεύτερης προνηπιακής χρονιάς στα δημόσια νηπιαγωγεία.</w:t>
      </w:r>
    </w:p>
    <w:p w14:paraId="21181F75" w14:textId="77777777" w:rsidR="000E1C16" w:rsidRDefault="00D27C3B">
      <w:pPr>
        <w:rPr>
          <w:rFonts w:eastAsia="Times New Roman"/>
          <w:szCs w:val="24"/>
        </w:rPr>
      </w:pPr>
      <w:r w:rsidRPr="002856AF">
        <w:rPr>
          <w:rFonts w:eastAsia="Times New Roman"/>
          <w:szCs w:val="24"/>
        </w:rPr>
        <w:t>Ο νόμος –και όχι εμείς- εδώ και πολλά χρόνια ορίζει ότι ο αριθμός των μαθητών σε κάθε τάξη νηπιαγωγείου είναι είκοσι πέντε. Δεν</w:t>
      </w:r>
      <w:r w:rsidRPr="002856AF">
        <w:rPr>
          <w:rFonts w:eastAsia="Times New Roman"/>
          <w:szCs w:val="24"/>
        </w:rPr>
        <w:t xml:space="preserve"> καταλαβαίνω την φασαρία που γίνεται. Εμείς λέμε ότι ο ελάχιστος αριθμός θα είναι δεκατέσσερις. Είκοσι πέντε είναι ο ανώτατος αριθμός και εμείς λέμε δεκατέσσερις. </w:t>
      </w:r>
    </w:p>
    <w:p w14:paraId="21181F76" w14:textId="77777777" w:rsidR="000E1C16" w:rsidRDefault="00D27C3B">
      <w:pPr>
        <w:rPr>
          <w:rFonts w:eastAsia="Times New Roman"/>
          <w:szCs w:val="24"/>
        </w:rPr>
      </w:pPr>
      <w:r w:rsidRPr="002856AF">
        <w:rPr>
          <w:rFonts w:eastAsia="Times New Roman"/>
          <w:szCs w:val="24"/>
        </w:rPr>
        <w:t>Θα μου πείτε ότι ήταν επτά μέχρι τώρα. Ναι, αλλά ήταν διαιρέτης. Στην πράξη -και το ξέρουν ό</w:t>
      </w:r>
      <w:r w:rsidRPr="002856AF">
        <w:rPr>
          <w:rFonts w:eastAsia="Times New Roman"/>
          <w:szCs w:val="24"/>
        </w:rPr>
        <w:t xml:space="preserve">σοι πέρασαν από το Υπουργείο ή από εκπαιδευτικές ενώσεις ξέρουν- το επτά λειτουργούσε ως διαιρέτης. Και έτσι δημιουργούσαν </w:t>
      </w:r>
      <w:r>
        <w:rPr>
          <w:rFonts w:eastAsia="Times New Roman"/>
          <w:szCs w:val="24"/>
        </w:rPr>
        <w:t xml:space="preserve">μη </w:t>
      </w:r>
      <w:r w:rsidRPr="005117C9">
        <w:rPr>
          <w:rFonts w:eastAsia="Times New Roman"/>
          <w:szCs w:val="24"/>
        </w:rPr>
        <w:t xml:space="preserve">πραγματικές εικόνες των νηπιαγωγείων. </w:t>
      </w:r>
    </w:p>
    <w:p w14:paraId="21181F77" w14:textId="77777777" w:rsidR="000E1C16" w:rsidRDefault="00D27C3B">
      <w:pPr>
        <w:rPr>
          <w:rFonts w:eastAsia="Times New Roman"/>
          <w:szCs w:val="24"/>
        </w:rPr>
      </w:pPr>
      <w:r w:rsidRPr="002856AF">
        <w:rPr>
          <w:rFonts w:eastAsia="Times New Roman"/>
          <w:szCs w:val="24"/>
        </w:rPr>
        <w:t>Εμείς, λοιπόν, θέλουμε να υπάρξει το δεκατέσσερα μίνιμουμ, για να στελεχωθούν τα σχολεία, ν</w:t>
      </w:r>
      <w:r w:rsidRPr="002856AF">
        <w:rPr>
          <w:rFonts w:eastAsia="Times New Roman"/>
          <w:szCs w:val="24"/>
        </w:rPr>
        <w:t xml:space="preserve">α υπάρξει η δυνατότητα να φοιτούν και παιδιά των προνηπίων. </w:t>
      </w:r>
    </w:p>
    <w:p w14:paraId="21181F78" w14:textId="77777777" w:rsidR="000E1C16" w:rsidRDefault="00D27C3B">
      <w:pPr>
        <w:rPr>
          <w:rFonts w:eastAsia="Times New Roman"/>
          <w:szCs w:val="24"/>
        </w:rPr>
      </w:pPr>
      <w:r w:rsidRPr="002856AF">
        <w:rPr>
          <w:rFonts w:eastAsia="Times New Roman"/>
          <w:szCs w:val="24"/>
        </w:rPr>
        <w:t>Στις μικρές, υποβαθμισμένες περιοχές ή όπου δεν υπάρχουν δυνατότητες, έχουμε προβλέψει μια ευρεία γκάμα νηπιαγωγείων, να είναι πέντε. Ήταν επτά και το κατεβάσαμε στο πέντε σε αυτές τις περιπτώσει</w:t>
      </w:r>
      <w:r w:rsidRPr="002856AF">
        <w:rPr>
          <w:rFonts w:eastAsia="Times New Roman"/>
          <w:szCs w:val="24"/>
        </w:rPr>
        <w:t xml:space="preserve">ς. </w:t>
      </w:r>
    </w:p>
    <w:p w14:paraId="21181F79" w14:textId="77777777" w:rsidR="000E1C16" w:rsidRDefault="00D27C3B">
      <w:pPr>
        <w:rPr>
          <w:rFonts w:eastAsia="Times New Roman"/>
          <w:szCs w:val="24"/>
        </w:rPr>
      </w:pPr>
      <w:r w:rsidRPr="002856AF">
        <w:rPr>
          <w:rFonts w:eastAsia="Times New Roman"/>
          <w:szCs w:val="24"/>
        </w:rPr>
        <w:t>Όμως, θέλω να σας πω –και αυτό έχει σημασία- ότι εμείς δεν πρόκειται να κλείσουμε κανένα νηπιαγωγείο, επειδή δεν συμπληρώνεται ο αριθμός δεκατέσσερα. Το ξαναλέω αυτό και σημειώστε το. Άλλο μπορεί να ανοίξουμε εάν χρειαστεί, αλλά το να κλείσουμε νηπιαγω</w:t>
      </w:r>
      <w:r w:rsidRPr="002856AF">
        <w:rPr>
          <w:rFonts w:eastAsia="Times New Roman"/>
          <w:szCs w:val="24"/>
        </w:rPr>
        <w:t>γείο ξεχάστε το!</w:t>
      </w:r>
    </w:p>
    <w:p w14:paraId="21181F7A" w14:textId="77777777" w:rsidR="000E1C16" w:rsidRDefault="00D27C3B">
      <w:pPr>
        <w:rPr>
          <w:rFonts w:eastAsia="Times New Roman"/>
          <w:szCs w:val="24"/>
        </w:rPr>
      </w:pPr>
      <w:r w:rsidRPr="002856AF">
        <w:rPr>
          <w:rFonts w:eastAsia="Times New Roman"/>
          <w:szCs w:val="24"/>
        </w:rPr>
        <w:t xml:space="preserve">Υπάρχουν περιπτώσεις νηπιαγωγείων που έχουν έναν μαθητή και γνωρίζουμε </w:t>
      </w:r>
      <w:r w:rsidRPr="002856AF">
        <w:rPr>
          <w:rFonts w:eastAsia="Times New Roman"/>
          <w:szCs w:val="24"/>
        </w:rPr>
        <w:t xml:space="preserve">μία </w:t>
      </w:r>
      <w:r w:rsidRPr="002856AF">
        <w:rPr>
          <w:rFonts w:eastAsia="Times New Roman"/>
          <w:szCs w:val="24"/>
        </w:rPr>
        <w:t xml:space="preserve">στη Θεσσαλία. Δεν καταλαβαίνω εάν υπάρχει παιδαγωγική αντίληψη το να έχεις νηπιαγωγείο με ένα παιδί. Το υποστηρίζει </w:t>
      </w:r>
      <w:r w:rsidRPr="002856AF">
        <w:rPr>
          <w:rFonts w:eastAsia="Times New Roman"/>
          <w:szCs w:val="24"/>
        </w:rPr>
        <w:t>κάποιος</w:t>
      </w:r>
      <w:r w:rsidRPr="002856AF">
        <w:rPr>
          <w:rFonts w:eastAsia="Times New Roman"/>
          <w:szCs w:val="24"/>
        </w:rPr>
        <w:t>; Ρωτώ.</w:t>
      </w:r>
    </w:p>
    <w:p w14:paraId="21181F7B" w14:textId="77777777" w:rsidR="000E1C16" w:rsidRDefault="00D27C3B">
      <w:pPr>
        <w:rPr>
          <w:rFonts w:eastAsia="Times New Roman"/>
          <w:szCs w:val="24"/>
        </w:rPr>
      </w:pPr>
      <w:r w:rsidRPr="002856AF">
        <w:rPr>
          <w:rFonts w:eastAsia="Times New Roman"/>
          <w:szCs w:val="24"/>
        </w:rPr>
        <w:t xml:space="preserve">Όλοι ξέρουμε ότι η βασική </w:t>
      </w:r>
      <w:r w:rsidRPr="002856AF">
        <w:rPr>
          <w:rFonts w:eastAsia="Times New Roman"/>
          <w:szCs w:val="24"/>
        </w:rPr>
        <w:t>παιδαγωγική αντίληψη για τα νήπια είναι η ομαδοσυνεργατική. Δεν κάνουν φροντιστήρια τα παιδιά ούτε τα βάζουμε να παρκάρουν εκεί, αλλά ομάδες πέντε μαθητών που εναλλάσσονται –</w:t>
      </w:r>
      <w:r w:rsidRPr="002856AF">
        <w:rPr>
          <w:rFonts w:eastAsia="Times New Roman"/>
          <w:szCs w:val="24"/>
        </w:rPr>
        <w:t xml:space="preserve">για </w:t>
      </w:r>
      <w:r w:rsidRPr="002856AF">
        <w:rPr>
          <w:rFonts w:eastAsia="Times New Roman"/>
          <w:szCs w:val="24"/>
        </w:rPr>
        <w:t>αυτό λέμε δεκατέσσερα, για να υπάρχει αυτή η παιδαγωγική δυνατότητα, η ομαδοσυ</w:t>
      </w:r>
      <w:r w:rsidRPr="002856AF">
        <w:rPr>
          <w:rFonts w:eastAsia="Times New Roman"/>
          <w:szCs w:val="24"/>
        </w:rPr>
        <w:t>νεργατική διδασκαλία και απασχόληση- θα μπορούν να συμμετέχουν στο νηπιαγωγείο.</w:t>
      </w:r>
    </w:p>
    <w:p w14:paraId="21181F7C" w14:textId="77777777" w:rsidR="000E1C16" w:rsidRDefault="00D27C3B">
      <w:pPr>
        <w:rPr>
          <w:rFonts w:eastAsia="Times New Roman"/>
          <w:szCs w:val="24"/>
        </w:rPr>
      </w:pPr>
      <w:r w:rsidRPr="002856AF">
        <w:rPr>
          <w:rFonts w:eastAsia="Times New Roman"/>
          <w:szCs w:val="24"/>
        </w:rPr>
        <w:t xml:space="preserve">Για την τεχνική εκπαίδευση, για την οποία έχουμε καταθέσει </w:t>
      </w:r>
      <w:r w:rsidRPr="002856AF">
        <w:rPr>
          <w:rFonts w:eastAsia="Times New Roman"/>
          <w:szCs w:val="24"/>
        </w:rPr>
        <w:t xml:space="preserve">μία </w:t>
      </w:r>
      <w:r w:rsidRPr="002856AF">
        <w:rPr>
          <w:rFonts w:eastAsia="Times New Roman"/>
          <w:szCs w:val="24"/>
        </w:rPr>
        <w:t>μεγάλη διάταξη, θα ήθελα να σας πω ότι για εμάς πρέπει να αποκτήσει κεντρικό ρόλο στο σχολικό σύστημα. Αυτό σημαί</w:t>
      </w:r>
      <w:r w:rsidRPr="002856AF">
        <w:rPr>
          <w:rFonts w:eastAsia="Times New Roman"/>
          <w:szCs w:val="24"/>
        </w:rPr>
        <w:t>νει, πρώτον, ότι πρέπει να είναι αναβαθμισμένα τα μαθήματά της, να μην αρχίζει η εξειδίκευση και η πρώιμη ταξική επιλογή από τα δεκαπέντε. Να μπορεί να προχωράει και στο τρίτο έτος να γίνεται η εξειδίκευση. Άρα, το πρώτο έτος των ΕΠΑΛ θα είναι μια γενική μ</w:t>
      </w:r>
      <w:r w:rsidRPr="002856AF">
        <w:rPr>
          <w:rFonts w:eastAsia="Times New Roman"/>
          <w:szCs w:val="24"/>
        </w:rPr>
        <w:t xml:space="preserve">όρφωση προς τεχνική κατεύθυνση, το δεύτερο θα είναι οι ενότητες και μετά θα έχουμε το θέμα της εξειδίκευσης. </w:t>
      </w:r>
    </w:p>
    <w:p w14:paraId="21181F7D" w14:textId="77777777" w:rsidR="000E1C16" w:rsidRDefault="00D27C3B">
      <w:pPr>
        <w:rPr>
          <w:rFonts w:eastAsia="Times New Roman"/>
          <w:szCs w:val="24"/>
        </w:rPr>
      </w:pPr>
      <w:r w:rsidRPr="002856AF">
        <w:rPr>
          <w:rFonts w:eastAsia="Times New Roman"/>
          <w:szCs w:val="24"/>
        </w:rPr>
        <w:t xml:space="preserve">Επιπλέον, καθιερώνουμε από φέτος τέταρτο έτος μαθητείας, όπου συνδέουμε τους τελειόφοιτους των ΕΠΑΛ διαφόρων ειδικοτήτων με βιομηχανίες και άλλες </w:t>
      </w:r>
      <w:r w:rsidRPr="002856AF">
        <w:rPr>
          <w:rFonts w:eastAsia="Times New Roman"/>
          <w:szCs w:val="24"/>
        </w:rPr>
        <w:t>επιχειρήσεις, χωρίς μαύρη εργασία, με διασφαλισμένα δικαιώματα και με απολυτήριο από το οποίο θα εμφαίνεται ότι πήραν μέρος σε αυτή</w:t>
      </w:r>
      <w:r w:rsidRPr="002856AF">
        <w:rPr>
          <w:rFonts w:eastAsia="Times New Roman"/>
          <w:szCs w:val="24"/>
        </w:rPr>
        <w:t>ν</w:t>
      </w:r>
      <w:r w:rsidRPr="002856AF">
        <w:rPr>
          <w:rFonts w:eastAsia="Times New Roman"/>
          <w:szCs w:val="24"/>
        </w:rPr>
        <w:t xml:space="preserve"> τη μαθητεία. </w:t>
      </w:r>
    </w:p>
    <w:p w14:paraId="21181F7E" w14:textId="77777777" w:rsidR="000E1C16" w:rsidRDefault="00D27C3B">
      <w:pPr>
        <w:rPr>
          <w:rFonts w:eastAsia="Times New Roman"/>
          <w:szCs w:val="24"/>
        </w:rPr>
      </w:pPr>
      <w:r w:rsidRPr="002856AF">
        <w:rPr>
          <w:rFonts w:eastAsia="Times New Roman"/>
          <w:szCs w:val="24"/>
        </w:rPr>
        <w:t>Αυτή είναι η επιλογή μας. Όχι μοντέλο πρώιμης ταξικής επιλογής από τα δεκαπέντε, δηλαδή «πάρε ειδίκευση και φ</w:t>
      </w:r>
      <w:r w:rsidRPr="002856AF">
        <w:rPr>
          <w:rFonts w:eastAsia="Times New Roman"/>
          <w:szCs w:val="24"/>
        </w:rPr>
        <w:t xml:space="preserve">ύγε, χάσου». Όχι. Ολόπλευρη μόρφωση στο παιδί αυτό, σφραγίδα της μαθητείας και όχι μαύρη εργασία και όσα παιδιά από τα τεχνικά λύκεια θέλουν να πάνε στα ΑΕΙ και </w:t>
      </w:r>
      <w:r w:rsidRPr="002856AF">
        <w:rPr>
          <w:rFonts w:eastAsia="Times New Roman"/>
          <w:szCs w:val="24"/>
        </w:rPr>
        <w:t>σ</w:t>
      </w:r>
      <w:r w:rsidRPr="002856AF">
        <w:rPr>
          <w:rFonts w:eastAsia="Times New Roman"/>
          <w:szCs w:val="24"/>
        </w:rPr>
        <w:t>τα ΤΕΙ να μπορούν να πηγαίνουν, να μην κλείνει ο δρόμος. Αυτή είναι η πρότασή μας και αυτή</w:t>
      </w:r>
      <w:r w:rsidRPr="002856AF">
        <w:rPr>
          <w:rFonts w:eastAsia="Times New Roman"/>
          <w:szCs w:val="24"/>
        </w:rPr>
        <w:t>ν</w:t>
      </w:r>
      <w:r w:rsidRPr="002856AF">
        <w:rPr>
          <w:rFonts w:eastAsia="Times New Roman"/>
          <w:szCs w:val="24"/>
        </w:rPr>
        <w:t xml:space="preserve"> κα</w:t>
      </w:r>
      <w:r w:rsidRPr="002856AF">
        <w:rPr>
          <w:rFonts w:eastAsia="Times New Roman"/>
          <w:szCs w:val="24"/>
        </w:rPr>
        <w:t xml:space="preserve">ταθέσαμε. </w:t>
      </w:r>
    </w:p>
    <w:p w14:paraId="21181F7F" w14:textId="77777777" w:rsidR="000E1C16" w:rsidRDefault="00D27C3B">
      <w:pPr>
        <w:rPr>
          <w:rFonts w:eastAsia="Times New Roman"/>
          <w:szCs w:val="24"/>
        </w:rPr>
      </w:pPr>
      <w:r w:rsidRPr="002856AF">
        <w:rPr>
          <w:rFonts w:eastAsia="Times New Roman"/>
          <w:szCs w:val="24"/>
        </w:rPr>
        <w:t xml:space="preserve">Τελειώνοντας, θα ήθελα να αναφερθώ σε ένα θέμα, το οποίο κατά τη γνώμη μας είναι σήμερα ο γόρδιος δεσμός της εκπαίδευσης. Είναι το θέμα της δημόσιας επιχορήγησης και των διορισμών. </w:t>
      </w:r>
    </w:p>
    <w:p w14:paraId="21181F80" w14:textId="77777777" w:rsidR="000E1C16" w:rsidRDefault="00D27C3B">
      <w:pPr>
        <w:rPr>
          <w:rFonts w:eastAsia="Times New Roman"/>
          <w:szCs w:val="24"/>
        </w:rPr>
      </w:pPr>
      <w:r w:rsidRPr="002856AF">
        <w:rPr>
          <w:rFonts w:eastAsia="Times New Roman"/>
          <w:szCs w:val="24"/>
        </w:rPr>
        <w:t>Είναι προφανές ότι χωρίς διορισμούς, με την ανακύκλωση του συστ</w:t>
      </w:r>
      <w:r w:rsidRPr="002856AF">
        <w:rPr>
          <w:rFonts w:eastAsia="Times New Roman"/>
          <w:szCs w:val="24"/>
        </w:rPr>
        <w:t xml:space="preserve">ήματος των αναπληρωτών, δεν μπορεί να λειτουργήσει το σχολείο. Λειτουργεί οριακά και με τρόπο ο οποίος δεν τιμά συνολικά τη χώρα μας. </w:t>
      </w:r>
    </w:p>
    <w:p w14:paraId="21181F81" w14:textId="77777777" w:rsidR="000E1C16" w:rsidRDefault="00D27C3B">
      <w:pPr>
        <w:rPr>
          <w:rFonts w:eastAsia="Times New Roman"/>
          <w:szCs w:val="24"/>
        </w:rPr>
      </w:pPr>
      <w:r w:rsidRPr="002856AF">
        <w:rPr>
          <w:rFonts w:eastAsia="Times New Roman"/>
          <w:szCs w:val="24"/>
        </w:rPr>
        <w:t xml:space="preserve">Ως Υπουργείο Παιδείας έχουμε διατυπώσει συγκεκριμένη πρόταση για είκοσι χιλιάδες διορισμούς μέχρι το 2018, συγκεκριμένη. </w:t>
      </w:r>
      <w:r w:rsidRPr="002856AF">
        <w:rPr>
          <w:rFonts w:eastAsia="Times New Roman"/>
          <w:szCs w:val="24"/>
        </w:rPr>
        <w:t xml:space="preserve">Ζητήθηκε και τη δίνω και σε εσάς. </w:t>
      </w:r>
    </w:p>
    <w:p w14:paraId="21181F82" w14:textId="77777777" w:rsidR="000E1C16" w:rsidRDefault="00D27C3B">
      <w:pPr>
        <w:tabs>
          <w:tab w:val="center" w:pos="4753"/>
          <w:tab w:val="left" w:pos="5723"/>
        </w:tabs>
        <w:rPr>
          <w:rFonts w:eastAsia="Times New Roman"/>
          <w:szCs w:val="24"/>
        </w:rPr>
      </w:pPr>
      <w:r w:rsidRPr="002856AF">
        <w:rPr>
          <w:rFonts w:eastAsia="Times New Roman"/>
          <w:szCs w:val="24"/>
        </w:rPr>
        <w:t xml:space="preserve">Αυτή η πρόταση έχει μπλοκαριστεί από την τρόικα, διότι έχει να κάνει με την αξιολόγηση του </w:t>
      </w:r>
      <w:r w:rsidRPr="002856AF">
        <w:rPr>
          <w:rFonts w:eastAsia="Times New Roman"/>
          <w:szCs w:val="24"/>
        </w:rPr>
        <w:t>προγράμματος</w:t>
      </w:r>
      <w:r w:rsidRPr="002856AF">
        <w:rPr>
          <w:rFonts w:eastAsia="Times New Roman"/>
          <w:szCs w:val="24"/>
        </w:rPr>
        <w:t xml:space="preserve">. Σκοντάφτει στο γενικό θέμα των διορισμών του </w:t>
      </w:r>
      <w:r w:rsidRPr="002856AF">
        <w:rPr>
          <w:rFonts w:eastAsia="Times New Roman"/>
          <w:szCs w:val="24"/>
        </w:rPr>
        <w:t>δημοσίου</w:t>
      </w:r>
      <w:r w:rsidRPr="002856AF">
        <w:rPr>
          <w:rFonts w:eastAsia="Times New Roman"/>
          <w:szCs w:val="24"/>
        </w:rPr>
        <w:t xml:space="preserve">. Πιστεύουμε ότι θα λυθεί κάποια στιγμή -συντόμως- και έτσι θα </w:t>
      </w:r>
      <w:r w:rsidRPr="002856AF">
        <w:rPr>
          <w:rFonts w:eastAsia="Times New Roman"/>
          <w:szCs w:val="24"/>
        </w:rPr>
        <w:t xml:space="preserve">βρούμε τη διαδικασία για να προχωρήσουμε σε αυτήν τους διορισμούς </w:t>
      </w:r>
      <w:r w:rsidRPr="002856AF">
        <w:rPr>
          <w:rFonts w:eastAsia="Times New Roman"/>
          <w:szCs w:val="24"/>
        </w:rPr>
        <w:t>σταδιακά.</w:t>
      </w:r>
    </w:p>
    <w:p w14:paraId="21181F83" w14:textId="77777777" w:rsidR="000E1C16" w:rsidRDefault="00D27C3B">
      <w:pPr>
        <w:tabs>
          <w:tab w:val="center" w:pos="4753"/>
          <w:tab w:val="left" w:pos="5723"/>
        </w:tabs>
        <w:rPr>
          <w:rFonts w:eastAsia="Times New Roman"/>
          <w:szCs w:val="24"/>
        </w:rPr>
      </w:pPr>
      <w:r w:rsidRPr="002856AF">
        <w:rPr>
          <w:rFonts w:eastAsia="Times New Roman"/>
          <w:szCs w:val="24"/>
        </w:rPr>
        <w:t>Είναι προφανές ότι η εκπαίδευση «κουβαλάει το σταυρό του μαρτυρίου» που έχει να κάνει με τα μνημόνια, που έχει να κάνει με την κρίση, που έχει να κάνει με τη διάλυση και την κατασπ</w:t>
      </w:r>
      <w:r w:rsidRPr="002856AF">
        <w:rPr>
          <w:rFonts w:eastAsia="Times New Roman"/>
          <w:szCs w:val="24"/>
        </w:rPr>
        <w:t xml:space="preserve">ατάληση πέντε </w:t>
      </w:r>
      <w:r w:rsidRPr="002856AF">
        <w:rPr>
          <w:rFonts w:eastAsia="Times New Roman"/>
          <w:szCs w:val="24"/>
        </w:rPr>
        <w:t>κ</w:t>
      </w:r>
      <w:r w:rsidRPr="002856AF">
        <w:rPr>
          <w:rFonts w:eastAsia="Times New Roman"/>
          <w:szCs w:val="24"/>
        </w:rPr>
        <w:t xml:space="preserve">οινοτικών </w:t>
      </w:r>
      <w:r w:rsidRPr="002856AF">
        <w:rPr>
          <w:rFonts w:eastAsia="Times New Roman"/>
          <w:szCs w:val="24"/>
        </w:rPr>
        <w:t>π</w:t>
      </w:r>
      <w:r w:rsidRPr="002856AF">
        <w:rPr>
          <w:rFonts w:eastAsia="Times New Roman"/>
          <w:szCs w:val="24"/>
        </w:rPr>
        <w:t xml:space="preserve">λαισίων από τις προηγούμενες κυβερνήσεις. Πλούτος μεγάλος εισέρρευσε και στην εκπαίδευση, αλλά δυστυχώς λίγα πράγματα είδαν οι μαθητές και οι καθηγητές από αυτήν την πλουσιοπάροχη επιχορήγηση! Αλλού πήγαν, στους «χρυσοκάνθαρους», </w:t>
      </w:r>
      <w:r w:rsidRPr="002856AF">
        <w:rPr>
          <w:rFonts w:eastAsia="Times New Roman"/>
          <w:szCs w:val="24"/>
        </w:rPr>
        <w:t xml:space="preserve">στις διάφορες προσλήψεις, στις διάφορες προμήθειες που έγιναν και βεβαίως και σε μία αντίληψη ομηρίας των νέων παιδιών, γιατί οι αναπληρωτές είναι ένα σύστημα ομηρίας. Αυτή είναι η πραγματικότητα. </w:t>
      </w:r>
    </w:p>
    <w:p w14:paraId="21181F84" w14:textId="77777777" w:rsidR="000E1C16" w:rsidRDefault="00D27C3B">
      <w:pPr>
        <w:tabs>
          <w:tab w:val="center" w:pos="4753"/>
          <w:tab w:val="left" w:pos="5723"/>
        </w:tabs>
        <w:rPr>
          <w:rFonts w:eastAsia="Times New Roman"/>
          <w:szCs w:val="24"/>
        </w:rPr>
      </w:pPr>
      <w:r w:rsidRPr="002856AF">
        <w:rPr>
          <w:rFonts w:eastAsia="Times New Roman"/>
          <w:szCs w:val="24"/>
        </w:rPr>
        <w:t>Κυρίες και κύριοι συνάδελφοι, έχουμε ως στόχο να προωθήσου</w:t>
      </w:r>
      <w:r w:rsidRPr="002856AF">
        <w:rPr>
          <w:rFonts w:eastAsia="Times New Roman"/>
          <w:szCs w:val="24"/>
        </w:rPr>
        <w:t>με ως Κυβέρνηση ΣΥΡΙΖΑ-ΑΝΕΛ τη σταδιακή αύξηση των δημοσίων επενδύσεων για την εκπαίδευση από το 2,8% που είναι σήμερα</w:t>
      </w:r>
      <w:r w:rsidRPr="002856AF">
        <w:rPr>
          <w:rFonts w:eastAsia="Times New Roman"/>
          <w:szCs w:val="24"/>
        </w:rPr>
        <w:t>,</w:t>
      </w:r>
      <w:r w:rsidRPr="002856AF">
        <w:rPr>
          <w:rFonts w:eastAsia="Times New Roman"/>
          <w:szCs w:val="24"/>
        </w:rPr>
        <w:t xml:space="preserve"> στο μέσο όρο των χωρών της Ευρωζώνης που είναι πάνω από το 4%!</w:t>
      </w:r>
    </w:p>
    <w:p w14:paraId="21181F85" w14:textId="77777777" w:rsidR="000E1C16" w:rsidRDefault="00D27C3B">
      <w:pPr>
        <w:tabs>
          <w:tab w:val="center" w:pos="4753"/>
          <w:tab w:val="left" w:pos="5723"/>
        </w:tabs>
        <w:rPr>
          <w:rFonts w:eastAsia="Times New Roman"/>
          <w:szCs w:val="24"/>
        </w:rPr>
      </w:pPr>
      <w:r w:rsidRPr="002856AF">
        <w:rPr>
          <w:rFonts w:eastAsia="Times New Roman"/>
          <w:b/>
          <w:szCs w:val="24"/>
        </w:rPr>
        <w:t xml:space="preserve">ΜΑΥΡΟΥΔΗΣ ΒΟΡΙΔΗΣ: </w:t>
      </w:r>
      <w:r w:rsidRPr="002856AF">
        <w:rPr>
          <w:rFonts w:eastAsia="Times New Roman"/>
          <w:szCs w:val="24"/>
        </w:rPr>
        <w:t xml:space="preserve">Να το βάλετε στο </w:t>
      </w:r>
      <w:r w:rsidRPr="002856AF">
        <w:rPr>
          <w:rFonts w:eastAsia="Times New Roman"/>
          <w:szCs w:val="24"/>
        </w:rPr>
        <w:t xml:space="preserve">μεσοπρόθεσμο </w:t>
      </w:r>
      <w:r w:rsidRPr="002856AF">
        <w:rPr>
          <w:rFonts w:eastAsia="Times New Roman"/>
          <w:szCs w:val="24"/>
        </w:rPr>
        <w:t>αυτό!</w:t>
      </w:r>
    </w:p>
    <w:p w14:paraId="21181F86" w14:textId="77777777" w:rsidR="000E1C16" w:rsidRDefault="00D27C3B">
      <w:pPr>
        <w:tabs>
          <w:tab w:val="center" w:pos="4753"/>
          <w:tab w:val="left" w:pos="5723"/>
        </w:tabs>
        <w:rPr>
          <w:rFonts w:eastAsia="Times New Roman"/>
          <w:szCs w:val="24"/>
        </w:rPr>
      </w:pPr>
      <w:r w:rsidRPr="002856AF">
        <w:rPr>
          <w:rFonts w:eastAsia="Times New Roman"/>
          <w:b/>
          <w:szCs w:val="24"/>
        </w:rPr>
        <w:t>ΝΙΚΟΛΑΟΣ ΦΙΛΗΣ (Υπ</w:t>
      </w:r>
      <w:r w:rsidRPr="002856AF">
        <w:rPr>
          <w:rFonts w:eastAsia="Times New Roman"/>
          <w:b/>
          <w:szCs w:val="24"/>
        </w:rPr>
        <w:t>ουργός Παιδείας, Έρευνας και Θρησκευμάτων):</w:t>
      </w:r>
      <w:r w:rsidRPr="002856AF">
        <w:rPr>
          <w:rFonts w:eastAsia="Times New Roman"/>
          <w:szCs w:val="24"/>
        </w:rPr>
        <w:t xml:space="preserve"> Αν βάζαμε στο </w:t>
      </w:r>
      <w:r w:rsidRPr="00FB5885">
        <w:rPr>
          <w:rFonts w:eastAsia="Times New Roman"/>
          <w:szCs w:val="24"/>
        </w:rPr>
        <w:t xml:space="preserve">μεσοπρόθεσμο </w:t>
      </w:r>
      <w:r w:rsidRPr="00822C3A">
        <w:rPr>
          <w:rFonts w:eastAsia="Times New Roman"/>
          <w:szCs w:val="24"/>
        </w:rPr>
        <w:t>αυτά που έλεγε ο κ. Σαμαρά</w:t>
      </w:r>
      <w:r w:rsidRPr="00FB5885">
        <w:rPr>
          <w:rFonts w:eastAsia="Times New Roman"/>
          <w:szCs w:val="24"/>
        </w:rPr>
        <w:t xml:space="preserve">ς, θα έπρεπε να έχουμε φθάσει στο 1,9% σήμερα. Το θυμάστε ή όχι; Αν ίσχυε το </w:t>
      </w:r>
      <w:r w:rsidRPr="00F67D51">
        <w:rPr>
          <w:rFonts w:eastAsia="Times New Roman"/>
          <w:szCs w:val="24"/>
        </w:rPr>
        <w:t xml:space="preserve">μεσοπρόθεσμο </w:t>
      </w:r>
      <w:r w:rsidRPr="001F6937">
        <w:rPr>
          <w:rFonts w:eastAsia="Times New Roman"/>
          <w:szCs w:val="24"/>
        </w:rPr>
        <w:t>του κ. Σαμαρά, θα ήμασταν στο 1,9% σήμερα!</w:t>
      </w:r>
    </w:p>
    <w:p w14:paraId="21181F87" w14:textId="77777777" w:rsidR="000E1C16" w:rsidRDefault="00D27C3B">
      <w:pPr>
        <w:tabs>
          <w:tab w:val="center" w:pos="4753"/>
          <w:tab w:val="left" w:pos="5723"/>
        </w:tabs>
        <w:jc w:val="center"/>
        <w:rPr>
          <w:rFonts w:eastAsia="Times New Roman"/>
          <w:szCs w:val="24"/>
        </w:rPr>
      </w:pPr>
      <w:r w:rsidRPr="00307868">
        <w:rPr>
          <w:rFonts w:eastAsia="Times New Roman"/>
          <w:szCs w:val="24"/>
        </w:rPr>
        <w:t>(Χειροκροτήματα από την πτ</w:t>
      </w:r>
      <w:r w:rsidRPr="00307868">
        <w:rPr>
          <w:rFonts w:eastAsia="Times New Roman"/>
          <w:szCs w:val="24"/>
        </w:rPr>
        <w:t>έρυγα του ΣΥΡΙΖΑ)</w:t>
      </w:r>
    </w:p>
    <w:p w14:paraId="21181F88" w14:textId="77777777" w:rsidR="000E1C16" w:rsidRDefault="00D27C3B">
      <w:pPr>
        <w:tabs>
          <w:tab w:val="center" w:pos="4753"/>
          <w:tab w:val="left" w:pos="5723"/>
        </w:tabs>
        <w:rPr>
          <w:rFonts w:eastAsia="Times New Roman"/>
          <w:szCs w:val="24"/>
        </w:rPr>
      </w:pPr>
      <w:r w:rsidRPr="00B8113B">
        <w:rPr>
          <w:rFonts w:eastAsia="Times New Roman"/>
          <w:szCs w:val="24"/>
        </w:rPr>
        <w:t>Μην ξύνεστε στη γκλίτσα του τσοπάνη, κύριε συνάδελφε! Εντάξει</w:t>
      </w:r>
      <w:r w:rsidRPr="002856AF">
        <w:rPr>
          <w:rFonts w:eastAsia="Times New Roman"/>
          <w:szCs w:val="24"/>
        </w:rPr>
        <w:t xml:space="preserve">; </w:t>
      </w:r>
      <w:r w:rsidRPr="00290251">
        <w:rPr>
          <w:rFonts w:eastAsia="Times New Roman"/>
          <w:szCs w:val="24"/>
        </w:rPr>
        <w:t xml:space="preserve">Αφήστε </w:t>
      </w:r>
      <w:r w:rsidRPr="001C1443">
        <w:rPr>
          <w:rFonts w:eastAsia="Times New Roman"/>
          <w:szCs w:val="24"/>
        </w:rPr>
        <w:t>το!</w:t>
      </w:r>
    </w:p>
    <w:p w14:paraId="21181F89" w14:textId="77777777" w:rsidR="000E1C16" w:rsidRDefault="00D27C3B">
      <w:pPr>
        <w:tabs>
          <w:tab w:val="center" w:pos="4753"/>
          <w:tab w:val="left" w:pos="5723"/>
        </w:tabs>
        <w:rPr>
          <w:rFonts w:eastAsia="Times New Roman"/>
          <w:szCs w:val="24"/>
        </w:rPr>
      </w:pPr>
      <w:r w:rsidRPr="005057D7">
        <w:rPr>
          <w:rFonts w:eastAsia="Times New Roman"/>
          <w:b/>
          <w:szCs w:val="24"/>
        </w:rPr>
        <w:t xml:space="preserve">ΜΑΥΡΟΥΔΗΣ ΒΟΡΙΔΗΣ: </w:t>
      </w:r>
      <w:r w:rsidRPr="00DF4CB9">
        <w:rPr>
          <w:rFonts w:eastAsia="Times New Roman"/>
          <w:szCs w:val="24"/>
        </w:rPr>
        <w:t xml:space="preserve">Βάλτε το 4% στο </w:t>
      </w:r>
      <w:r w:rsidRPr="00B24C18">
        <w:rPr>
          <w:rFonts w:eastAsia="Times New Roman"/>
          <w:szCs w:val="24"/>
        </w:rPr>
        <w:t>μεσοπρόθεσμο</w:t>
      </w:r>
      <w:r w:rsidRPr="00A67A2F">
        <w:rPr>
          <w:rFonts w:eastAsia="Times New Roman"/>
          <w:szCs w:val="24"/>
        </w:rPr>
        <w:t>!</w:t>
      </w:r>
    </w:p>
    <w:p w14:paraId="21181F8A" w14:textId="77777777" w:rsidR="000E1C16" w:rsidRDefault="00D27C3B">
      <w:pPr>
        <w:tabs>
          <w:tab w:val="center" w:pos="4753"/>
          <w:tab w:val="left" w:pos="5723"/>
        </w:tabs>
        <w:rPr>
          <w:rFonts w:eastAsia="Times New Roman"/>
          <w:szCs w:val="24"/>
        </w:rPr>
      </w:pPr>
      <w:r w:rsidRPr="002856AF">
        <w:rPr>
          <w:rFonts w:eastAsia="Times New Roman"/>
          <w:b/>
          <w:szCs w:val="24"/>
        </w:rPr>
        <w:t>ΝΙΚΟΛΑΟΣ ΦΙΛΗΣ (Υπουργός Παιδείας, Έρευνας και Θρησκευμάτων):</w:t>
      </w:r>
      <w:r w:rsidRPr="002856AF">
        <w:rPr>
          <w:rFonts w:eastAsia="Times New Roman"/>
          <w:szCs w:val="24"/>
        </w:rPr>
        <w:t xml:space="preserve"> Εμείς στόχους βάζουμε. Και ο βασικός στόχος είναι η ανασυγκρότηση του κοινωνικού κράτους, που σημαίνει δημόσια εκπαίδευση, υγεία και σύστημα κοινωνικής αλληλεγγύης.</w:t>
      </w:r>
    </w:p>
    <w:p w14:paraId="21181F8B"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Κύριε Υπουργέ, έχετε και τη δευτερολογία σας. </w:t>
      </w:r>
    </w:p>
    <w:p w14:paraId="21181F8C" w14:textId="77777777" w:rsidR="000E1C16" w:rsidRDefault="00D27C3B">
      <w:pPr>
        <w:rPr>
          <w:rFonts w:eastAsia="Times New Roman"/>
          <w:szCs w:val="24"/>
        </w:rPr>
      </w:pPr>
      <w:r w:rsidRPr="002856AF">
        <w:rPr>
          <w:rFonts w:eastAsia="Times New Roman"/>
          <w:b/>
          <w:szCs w:val="24"/>
        </w:rPr>
        <w:t>ΝΙΚΟΛΑΟΣ Φ</w:t>
      </w:r>
      <w:r w:rsidRPr="002856AF">
        <w:rPr>
          <w:rFonts w:eastAsia="Times New Roman"/>
          <w:b/>
          <w:szCs w:val="24"/>
        </w:rPr>
        <w:t>ΙΛΗΣ (Υπουργός Παιδείας, Έρευνας και Θρησκευμάτων):</w:t>
      </w:r>
      <w:r w:rsidRPr="002856AF">
        <w:rPr>
          <w:rFonts w:eastAsia="Times New Roman"/>
          <w:szCs w:val="24"/>
        </w:rPr>
        <w:t xml:space="preserve"> Τελειώνω αμέσως. </w:t>
      </w:r>
    </w:p>
    <w:p w14:paraId="21181F8D" w14:textId="77777777" w:rsidR="000E1C16" w:rsidRDefault="00D27C3B">
      <w:pPr>
        <w:rPr>
          <w:rFonts w:eastAsia="Times New Roman"/>
          <w:szCs w:val="24"/>
        </w:rPr>
      </w:pPr>
      <w:r w:rsidRPr="002856AF">
        <w:rPr>
          <w:rFonts w:eastAsia="Times New Roman"/>
          <w:szCs w:val="24"/>
        </w:rPr>
        <w:t>Ολοκληρώνοντας, κυρίες και κύριοι συνάδελφοι, θα ήθελα να πω ότι εμείς είμαστε μία Κυβέρνηση η οποία εμπνέεται από το μεγάλο κίνημα του εκπαιδευτικού και κοινωνικού δημοτικισμού του προη</w:t>
      </w:r>
      <w:r w:rsidRPr="002856AF">
        <w:rPr>
          <w:rFonts w:eastAsia="Times New Roman"/>
          <w:szCs w:val="24"/>
        </w:rPr>
        <w:t>γούμενου αιώνα στη χώρα μας, από τον Δελμούζο, από τον Γληνό, από τον Τριανταφυλλίδη, από τον Κουντουρά, από τους Ιμβριώτηδες, από τον Σωτηρίου, από τον Παπανούτσο, από τους Δημαράδες. Από όλους αυτούς εμπνεόμαστε, από τη μεγάλη δημοκρατική προοδευτική παρ</w:t>
      </w:r>
      <w:r w:rsidRPr="002856AF">
        <w:rPr>
          <w:rFonts w:eastAsia="Times New Roman"/>
          <w:szCs w:val="24"/>
        </w:rPr>
        <w:t xml:space="preserve">άδοση που έδωσε τη μάχη στη χώρα μας, ώστε το σχολείο να είναι σχολείο λαϊκό, δημοκρατικό, σχολείο ισότητας, σχολείο το οποίο να δίνει τη δυνατότητα σε όλα τα παιδιά να ανεβαίνουν και όχι να γίνονται παρανάλωμα μίας σκληρής ταξικής πάλης. </w:t>
      </w:r>
    </w:p>
    <w:p w14:paraId="21181F8E" w14:textId="77777777" w:rsidR="000E1C16" w:rsidRDefault="00D27C3B">
      <w:pPr>
        <w:rPr>
          <w:rFonts w:eastAsia="Times New Roman"/>
          <w:szCs w:val="24"/>
        </w:rPr>
      </w:pPr>
      <w:r w:rsidRPr="002856AF">
        <w:rPr>
          <w:rFonts w:eastAsia="Times New Roman"/>
          <w:szCs w:val="24"/>
        </w:rPr>
        <w:t xml:space="preserve">Ευχαριστώ πολύ. </w:t>
      </w:r>
    </w:p>
    <w:p w14:paraId="21181F8F" w14:textId="77777777" w:rsidR="000E1C16" w:rsidRDefault="00D27C3B">
      <w:pPr>
        <w:jc w:val="center"/>
        <w:rPr>
          <w:rFonts w:eastAsia="Times New Roman"/>
          <w:szCs w:val="24"/>
        </w:rPr>
      </w:pPr>
      <w:r w:rsidRPr="002856AF">
        <w:rPr>
          <w:rFonts w:eastAsia="Times New Roman"/>
          <w:szCs w:val="24"/>
        </w:rPr>
        <w:t>(Χειροκροτήματα από την πτέρυγα του ΣΥΡΙΖΑ)</w:t>
      </w:r>
    </w:p>
    <w:p w14:paraId="21181F90" w14:textId="77777777" w:rsidR="000E1C16" w:rsidRDefault="00D27C3B">
      <w:pPr>
        <w:rPr>
          <w:rFonts w:eastAsia="Times New Roman"/>
          <w:szCs w:val="24"/>
        </w:rPr>
      </w:pPr>
      <w:r w:rsidRPr="002856AF">
        <w:rPr>
          <w:rFonts w:eastAsia="Times New Roman"/>
          <w:b/>
          <w:szCs w:val="24"/>
        </w:rPr>
        <w:t xml:space="preserve">ΝΙΚΟΛΑΟΣ ΔΕΝΔΙΑΣ: </w:t>
      </w:r>
      <w:r w:rsidRPr="002856AF">
        <w:rPr>
          <w:rFonts w:eastAsia="Times New Roman"/>
          <w:szCs w:val="24"/>
        </w:rPr>
        <w:t>Κύριε Πρόεδρε, θα ήθελα τον λόγο.</w:t>
      </w:r>
    </w:p>
    <w:p w14:paraId="21181F91"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Κύριε Δένδια, να παρεμβληθεί ο κ. Φωτήλας;</w:t>
      </w:r>
    </w:p>
    <w:p w14:paraId="21181F92" w14:textId="77777777" w:rsidR="000E1C16" w:rsidRDefault="00D27C3B">
      <w:pPr>
        <w:rPr>
          <w:rFonts w:eastAsia="Times New Roman"/>
          <w:szCs w:val="24"/>
        </w:rPr>
      </w:pPr>
      <w:r w:rsidRPr="002856AF">
        <w:rPr>
          <w:rFonts w:eastAsia="Times New Roman"/>
          <w:b/>
          <w:szCs w:val="24"/>
        </w:rPr>
        <w:t xml:space="preserve">ΝΙΚΟΛΑΟΣ ΔΕΝΔΙΑΣ: </w:t>
      </w:r>
      <w:r w:rsidRPr="002856AF">
        <w:rPr>
          <w:rFonts w:eastAsia="Times New Roman"/>
          <w:szCs w:val="24"/>
        </w:rPr>
        <w:t>Όχι, κύριε Πρόεδρε, να μην παρεμβληθεί ο κ. Φωτήλας, γιατί ο κύρι</w:t>
      </w:r>
      <w:r w:rsidRPr="002856AF">
        <w:rPr>
          <w:rFonts w:eastAsia="Times New Roman"/>
          <w:szCs w:val="24"/>
        </w:rPr>
        <w:t>ος Υπουργός έθεσε πολύ σημαντικά θέματα. Τα είπε και τόσο ωραία, άλλωστε!</w:t>
      </w:r>
    </w:p>
    <w:p w14:paraId="21181F93"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Ο Κοινοβουλευτικός Εκπρόσωπος της Νέας Δημοκρατίας κ. Δένδιας έχει τον λόγο. </w:t>
      </w:r>
    </w:p>
    <w:p w14:paraId="21181F94" w14:textId="77777777" w:rsidR="000E1C16" w:rsidRDefault="00D27C3B">
      <w:pPr>
        <w:rPr>
          <w:rFonts w:eastAsia="Times New Roman"/>
          <w:szCs w:val="24"/>
        </w:rPr>
      </w:pPr>
      <w:r w:rsidRPr="002856AF">
        <w:rPr>
          <w:rFonts w:eastAsia="Times New Roman"/>
          <w:b/>
          <w:szCs w:val="24"/>
        </w:rPr>
        <w:t xml:space="preserve">ΝΙΚΟΛΑΟΣ ΔΕΝΔΙΑΣ: </w:t>
      </w:r>
      <w:r w:rsidRPr="002856AF">
        <w:rPr>
          <w:rFonts w:eastAsia="Times New Roman"/>
          <w:szCs w:val="24"/>
        </w:rPr>
        <w:t>Κύριε Πρόεδρε, κυρίες και κύριοι συνάδελφοι, είναι απ</w:t>
      </w:r>
      <w:r w:rsidRPr="002856AF">
        <w:rPr>
          <w:rFonts w:eastAsia="Times New Roman"/>
          <w:szCs w:val="24"/>
        </w:rPr>
        <w:t>ό τις σπάνιες περιπτώσεις που ελπίζω</w:t>
      </w:r>
      <w:r w:rsidRPr="002856AF">
        <w:rPr>
          <w:rFonts w:eastAsia="Times New Roman"/>
          <w:szCs w:val="24"/>
        </w:rPr>
        <w:t>,</w:t>
      </w:r>
      <w:r w:rsidRPr="002856AF">
        <w:rPr>
          <w:rFonts w:eastAsia="Times New Roman"/>
          <w:szCs w:val="24"/>
        </w:rPr>
        <w:t xml:space="preserve"> προς χάριν πραγματικά των μεγάλων διδασκάλων στους οποίους αναφέρθηκε ο κύριος Υπουργός, να μην υπάρχει μετέπειτα ζωή, διότι αν ακούσουν ότι η υπάρχουσα κυβερνητική πολιτική στην παιδεία επικαλείται αυτούς ως πνευματικ</w:t>
      </w:r>
      <w:r w:rsidRPr="002856AF">
        <w:rPr>
          <w:rFonts w:eastAsia="Times New Roman"/>
          <w:szCs w:val="24"/>
        </w:rPr>
        <w:t xml:space="preserve">ούς πατέρες, φοβούμαι ότι μάλλον θα ταραχθούν κατ’ ελάχιστον εκεί που βρίσκονται. </w:t>
      </w:r>
    </w:p>
    <w:p w14:paraId="21181F95" w14:textId="77777777" w:rsidR="000E1C16" w:rsidRDefault="00D27C3B">
      <w:pPr>
        <w:rPr>
          <w:rFonts w:eastAsia="Times New Roman"/>
          <w:szCs w:val="24"/>
        </w:rPr>
      </w:pPr>
      <w:r w:rsidRPr="002856AF">
        <w:rPr>
          <w:rFonts w:eastAsia="Times New Roman"/>
          <w:szCs w:val="24"/>
        </w:rPr>
        <w:t>Εάν, δε, είχαν τη δυνατότητα να επικοινωνήσουν με τη Βουλή των Ελλήνων σήμερα, κύριε Υπουργέ, δεν θα ήσασταν ευτυχής!</w:t>
      </w:r>
    </w:p>
    <w:p w14:paraId="21181F96" w14:textId="77777777" w:rsidR="000E1C16" w:rsidRDefault="00D27C3B">
      <w:pPr>
        <w:rPr>
          <w:rFonts w:eastAsia="Times New Roman"/>
          <w:szCs w:val="24"/>
        </w:rPr>
      </w:pPr>
      <w:r w:rsidRPr="002856AF">
        <w:rPr>
          <w:rFonts w:eastAsia="Times New Roman"/>
          <w:szCs w:val="24"/>
        </w:rPr>
        <w:t>Όμως, θα ήθελα να ξεκινήσω από κάτι άλλο. Κατ’ αρχ</w:t>
      </w:r>
      <w:r w:rsidRPr="002856AF">
        <w:rPr>
          <w:rFonts w:eastAsia="Times New Roman"/>
          <w:szCs w:val="24"/>
        </w:rPr>
        <w:t>άς</w:t>
      </w:r>
      <w:r w:rsidRPr="002856AF">
        <w:rPr>
          <w:rFonts w:eastAsia="Times New Roman"/>
          <w:szCs w:val="24"/>
        </w:rPr>
        <w:t xml:space="preserve">, ακούστηκε από πολλούς συναδέλφους εδώ -νομίζω δικαίως- επιμνημόσυνος αναφορά στα θύματα της </w:t>
      </w:r>
      <w:r w:rsidRPr="002856AF">
        <w:rPr>
          <w:rFonts w:eastAsia="Times New Roman"/>
          <w:szCs w:val="24"/>
        </w:rPr>
        <w:t>«</w:t>
      </w:r>
      <w:r w:rsidRPr="002856AF">
        <w:rPr>
          <w:rFonts w:eastAsia="Times New Roman"/>
          <w:szCs w:val="24"/>
          <w:lang w:val="en-US"/>
        </w:rPr>
        <w:t>MARFIN</w:t>
      </w:r>
      <w:r w:rsidRPr="002856AF">
        <w:rPr>
          <w:rFonts w:eastAsia="Times New Roman"/>
          <w:szCs w:val="24"/>
        </w:rPr>
        <w:t>»</w:t>
      </w:r>
      <w:r w:rsidRPr="002856AF">
        <w:rPr>
          <w:rFonts w:eastAsia="Times New Roman"/>
          <w:szCs w:val="24"/>
        </w:rPr>
        <w:t xml:space="preserve">. Θα ήθελα να προσθέσω κι εγώ τη φωνή μου και τη φωνή της Νέας Δημοκρατίας και να πω επιπλέον κάτι το οποίο ίσως δεν γνωρίζει η Εθνική Αντιπροσωπεία, ότι </w:t>
      </w:r>
      <w:r w:rsidRPr="002856AF">
        <w:rPr>
          <w:rFonts w:eastAsia="Times New Roman"/>
          <w:szCs w:val="24"/>
        </w:rPr>
        <w:t xml:space="preserve">οι διωκτικές αρχές της χώρας έχουν ασκήσει συγκεκριμένη ποινική δίωξη διά των εισαγγελικών αρχών, κατά συγκεκριμένων προσώπων για τις δολοφονίες των τεσσάρων αυτών ανθρώπων. Η υπόθεση αυτή είναι ενώπιον της ελληνικής </w:t>
      </w:r>
      <w:r w:rsidRPr="002856AF">
        <w:rPr>
          <w:rFonts w:eastAsia="Times New Roman"/>
          <w:szCs w:val="24"/>
        </w:rPr>
        <w:t>δικαιοσύνης</w:t>
      </w:r>
      <w:r w:rsidRPr="002856AF">
        <w:rPr>
          <w:rFonts w:eastAsia="Times New Roman"/>
          <w:szCs w:val="24"/>
        </w:rPr>
        <w:t>. Η Ελληνική Αστυνομία της υ</w:t>
      </w:r>
      <w:r w:rsidRPr="002856AF">
        <w:rPr>
          <w:rFonts w:eastAsia="Times New Roman"/>
          <w:szCs w:val="24"/>
        </w:rPr>
        <w:t xml:space="preserve">πουργίας μου έστειλε συγκεκριμένο φάκελο στην εισαγγελία και η εισαγγελία άσκησε τις ποινικές διώξεις. Κατά την άποψη των διωκτικών αρχών, έχουν εξατομικευθεί οι ευθύνες. Δεν είναι </w:t>
      </w:r>
      <w:r w:rsidRPr="002856AF">
        <w:rPr>
          <w:rFonts w:eastAsia="Times New Roman"/>
          <w:szCs w:val="24"/>
          <w:lang w:val="en-US"/>
        </w:rPr>
        <w:t>in</w:t>
      </w:r>
      <w:r w:rsidRPr="002856AF">
        <w:rPr>
          <w:rFonts w:eastAsia="Times New Roman"/>
          <w:szCs w:val="24"/>
        </w:rPr>
        <w:t xml:space="preserve"> </w:t>
      </w:r>
      <w:r w:rsidRPr="002856AF">
        <w:rPr>
          <w:rFonts w:eastAsia="Times New Roman"/>
          <w:szCs w:val="24"/>
          <w:lang w:val="en-US"/>
        </w:rPr>
        <w:t>rem</w:t>
      </w:r>
      <w:r w:rsidRPr="002856AF">
        <w:rPr>
          <w:rFonts w:eastAsia="Times New Roman"/>
          <w:szCs w:val="24"/>
        </w:rPr>
        <w:t xml:space="preserve">. Είναι κατά συγκεκριμένων προσώπων. Και οι διωκτικές αρχές έχουν </w:t>
      </w:r>
      <w:r>
        <w:rPr>
          <w:rFonts w:eastAsia="Times New Roman"/>
          <w:szCs w:val="24"/>
        </w:rPr>
        <w:t>εδρ</w:t>
      </w:r>
      <w:r>
        <w:rPr>
          <w:rFonts w:eastAsia="Times New Roman"/>
          <w:szCs w:val="24"/>
        </w:rPr>
        <w:t>αία</w:t>
      </w:r>
      <w:r w:rsidRPr="002856AF">
        <w:rPr>
          <w:rFonts w:eastAsia="Times New Roman"/>
          <w:szCs w:val="24"/>
        </w:rPr>
        <w:t xml:space="preserve"> </w:t>
      </w:r>
      <w:r w:rsidRPr="002856AF">
        <w:rPr>
          <w:rFonts w:eastAsia="Times New Roman"/>
          <w:szCs w:val="24"/>
        </w:rPr>
        <w:t xml:space="preserve">την πεποίθηση ότι αυτοί είναι οι δολοφόνοι οι οποίοι στέρησαν τις τέσσερις αυτές -αναφέρομαι και στο κυοφορούμενο- ανθρώπινες ζωές. Η </w:t>
      </w:r>
      <w:r w:rsidRPr="002856AF">
        <w:rPr>
          <w:rFonts w:eastAsia="Times New Roman"/>
          <w:szCs w:val="24"/>
        </w:rPr>
        <w:t xml:space="preserve">δικαιοσύνη </w:t>
      </w:r>
      <w:r w:rsidRPr="002856AF">
        <w:rPr>
          <w:rFonts w:eastAsia="Times New Roman"/>
          <w:szCs w:val="24"/>
        </w:rPr>
        <w:t>θα κρίνει.</w:t>
      </w:r>
    </w:p>
    <w:p w14:paraId="21181F97" w14:textId="77777777" w:rsidR="000E1C16" w:rsidRDefault="00D27C3B">
      <w:pPr>
        <w:rPr>
          <w:rFonts w:eastAsia="Times New Roman"/>
          <w:szCs w:val="24"/>
        </w:rPr>
      </w:pPr>
      <w:r w:rsidRPr="00FB5885">
        <w:rPr>
          <w:rFonts w:eastAsia="Times New Roman"/>
          <w:szCs w:val="24"/>
        </w:rPr>
        <w:t>Έρχομαι τώρα στο υπό συζήτηση νομοθέτημα.</w:t>
      </w:r>
    </w:p>
    <w:p w14:paraId="21181F98" w14:textId="77777777" w:rsidR="000E1C16" w:rsidRDefault="00D27C3B">
      <w:pPr>
        <w:rPr>
          <w:rFonts w:eastAsia="Times New Roman"/>
          <w:szCs w:val="24"/>
        </w:rPr>
      </w:pPr>
      <w:r w:rsidRPr="00FB5885">
        <w:rPr>
          <w:rFonts w:eastAsia="Times New Roman"/>
          <w:szCs w:val="24"/>
        </w:rPr>
        <w:t>Κυρίες και κύριοι συνάδελφοι, θα μου επιτρέψετε να ανα</w:t>
      </w:r>
      <w:r w:rsidRPr="00FB5885">
        <w:rPr>
          <w:rFonts w:eastAsia="Times New Roman"/>
          <w:szCs w:val="24"/>
        </w:rPr>
        <w:t xml:space="preserve">φερθώ κατ’ </w:t>
      </w:r>
      <w:r w:rsidRPr="00F67D51">
        <w:rPr>
          <w:rFonts w:eastAsia="Times New Roman"/>
          <w:szCs w:val="24"/>
        </w:rPr>
        <w:t xml:space="preserve">αρχάς </w:t>
      </w:r>
      <w:r w:rsidRPr="001F6937">
        <w:rPr>
          <w:rFonts w:eastAsia="Times New Roman"/>
          <w:szCs w:val="24"/>
        </w:rPr>
        <w:t>στους συναδέλφους της Πλειοψηφίας, πριν έλθω στους κυρίους Υπουργο</w:t>
      </w:r>
      <w:r w:rsidRPr="00711B79">
        <w:rPr>
          <w:rFonts w:eastAsia="Times New Roman"/>
          <w:szCs w:val="24"/>
        </w:rPr>
        <w:t>ύς.</w:t>
      </w:r>
    </w:p>
    <w:p w14:paraId="21181F99" w14:textId="77777777" w:rsidR="000E1C16" w:rsidRDefault="00D27C3B">
      <w:pPr>
        <w:rPr>
          <w:rFonts w:eastAsia="Times New Roman"/>
          <w:szCs w:val="24"/>
        </w:rPr>
      </w:pPr>
      <w:r w:rsidRPr="00875107">
        <w:rPr>
          <w:rFonts w:eastAsia="Times New Roman"/>
          <w:szCs w:val="24"/>
        </w:rPr>
        <w:t>Κυρίες και κύριοι συνάδελφοι, με συγχωρείτε, τι υποτιμήσεις μπορείτε να δεχθείτε από αυτήν την Κυβέρνηση, εσείς που τη</w:t>
      </w:r>
      <w:r w:rsidRPr="002856AF">
        <w:rPr>
          <w:rFonts w:eastAsia="Times New Roman"/>
          <w:szCs w:val="24"/>
        </w:rPr>
        <w:t xml:space="preserve"> στηρίζετε με την ψήφο σας; Τι υποτίμηση της νοημοσύνης σας, της αξιοπρέπειάς σας και του ρόλου σας ως </w:t>
      </w:r>
      <w:r w:rsidRPr="001C1443">
        <w:rPr>
          <w:rFonts w:eastAsia="Times New Roman"/>
          <w:szCs w:val="24"/>
        </w:rPr>
        <w:t>Βουλευτή</w:t>
      </w:r>
      <w:r w:rsidRPr="002856AF">
        <w:rPr>
          <w:rFonts w:eastAsia="Times New Roman"/>
          <w:szCs w:val="24"/>
        </w:rPr>
        <w:t>; Μέχρι ποιο σημείο;</w:t>
      </w:r>
    </w:p>
    <w:p w14:paraId="21181F9A" w14:textId="77777777" w:rsidR="000E1C16" w:rsidRDefault="00D27C3B">
      <w:pPr>
        <w:jc w:val="center"/>
        <w:rPr>
          <w:rFonts w:eastAsia="Times New Roman"/>
          <w:szCs w:val="24"/>
        </w:rPr>
      </w:pPr>
      <w:r w:rsidRPr="00DF4CB9">
        <w:rPr>
          <w:rFonts w:eastAsia="Times New Roman"/>
          <w:szCs w:val="24"/>
        </w:rPr>
        <w:t>(Θόρυβος από την πτέρυγα του ΣΥΡΙΖΑ)</w:t>
      </w:r>
    </w:p>
    <w:p w14:paraId="21181F9B" w14:textId="77777777" w:rsidR="000E1C16" w:rsidRDefault="00D27C3B">
      <w:pPr>
        <w:rPr>
          <w:rFonts w:eastAsia="Times New Roman"/>
          <w:szCs w:val="24"/>
        </w:rPr>
      </w:pPr>
      <w:r w:rsidRPr="00B24C18">
        <w:rPr>
          <w:rFonts w:eastAsia="Times New Roman"/>
          <w:szCs w:val="24"/>
        </w:rPr>
        <w:t>Εξηγήστε μου, παρακαλώ, εάν έχετε την καλοσύνη, το εξής: Οι δύο αυ</w:t>
      </w:r>
      <w:r w:rsidRPr="00A67A2F">
        <w:rPr>
          <w:rFonts w:eastAsia="Times New Roman"/>
          <w:szCs w:val="24"/>
        </w:rPr>
        <w:t xml:space="preserve">τές τροπολογίες περί </w:t>
      </w:r>
      <w:r w:rsidRPr="00A67A2F">
        <w:rPr>
          <w:rFonts w:eastAsia="Times New Roman"/>
          <w:szCs w:val="24"/>
        </w:rPr>
        <w:t>επαγγελματικής εκπαίδευσης, οι οποίες κατατίθενται εκπροθέσμως και είναι τροπολογίες τριάντα οκτώ σελίδων, είναι ποτέ δυνατόν να γίνουν δεκτές και να ψηφιστούν, ως νομοθετική διαδικασία, από οποιαδήποτε -έστω και αν έχει περιθώρια ανοχ</w:t>
      </w:r>
      <w:r w:rsidRPr="00274889">
        <w:rPr>
          <w:rFonts w:eastAsia="Times New Roman"/>
          <w:szCs w:val="24"/>
        </w:rPr>
        <w:t>ής, αξιοπρεπείας- πλε</w:t>
      </w:r>
      <w:r w:rsidRPr="00274889">
        <w:rPr>
          <w:rFonts w:eastAsia="Times New Roman"/>
          <w:szCs w:val="24"/>
        </w:rPr>
        <w:t>ιοψηφία κοινοβουλίου οπουδήποτε στον πολιτισμένο κόσμο; Ο οποιο</w:t>
      </w:r>
      <w:r w:rsidRPr="002114C1">
        <w:rPr>
          <w:rFonts w:eastAsia="Times New Roman"/>
          <w:szCs w:val="24"/>
        </w:rPr>
        <w:t xml:space="preserve">σδήποτε από εσάς μπορεί μέχρι αύριο να ξέρει τι λένε αυτές εδώ οι τροπολογίες, πριν τις ψηφίσετε; </w:t>
      </w:r>
    </w:p>
    <w:p w14:paraId="21181F9C" w14:textId="77777777" w:rsidR="000E1C16" w:rsidRDefault="00D27C3B">
      <w:pPr>
        <w:rPr>
          <w:rFonts w:eastAsia="Times New Roman"/>
          <w:szCs w:val="24"/>
        </w:rPr>
      </w:pPr>
      <w:r w:rsidRPr="00D676BB">
        <w:rPr>
          <w:rFonts w:eastAsia="Times New Roman"/>
          <w:szCs w:val="24"/>
        </w:rPr>
        <w:t>Ξέρετε, όμως, όταν έρχεται η προσβολή, δεν έρχεται μόνη. Δεν υποτιμάται η αξιοπρέπειά σας μόνο</w:t>
      </w:r>
      <w:r w:rsidRPr="00D676BB">
        <w:rPr>
          <w:rFonts w:eastAsia="Times New Roman"/>
          <w:szCs w:val="24"/>
        </w:rPr>
        <w:t xml:space="preserve">ν </w:t>
      </w:r>
      <w:r w:rsidRPr="00B87D66">
        <w:rPr>
          <w:rFonts w:eastAsia="Times New Roman"/>
          <w:szCs w:val="24"/>
        </w:rPr>
        <w:t>με αυτόν τον τρόπο</w:t>
      </w:r>
      <w:r w:rsidRPr="002856AF">
        <w:rPr>
          <w:rFonts w:eastAsia="Times New Roman"/>
          <w:szCs w:val="24"/>
        </w:rPr>
        <w:t>. Σας κάνουν και άλλα πολύ χειρότερα. Αυτό εδώ</w:t>
      </w:r>
      <w:r w:rsidRPr="002856AF">
        <w:rPr>
          <w:rFonts w:eastAsia="Times New Roman"/>
          <w:szCs w:val="24"/>
        </w:rPr>
        <w:t>,</w:t>
      </w:r>
      <w:r w:rsidRPr="002856AF">
        <w:rPr>
          <w:rFonts w:eastAsia="Times New Roman"/>
          <w:szCs w:val="24"/>
        </w:rPr>
        <w:t xml:space="preserve"> το οποίο κατέθεσε η κυρία Υφυπουργός Παιδείας, ονομάζεται «νομοτεχνική βελτίωση». Σας το δείχνω. Σας λέω, λοιπόν, ότι στο εδάφιο δ΄ της παραγράφου 12 του άρθρου 27, το οποίο είναι απολύτως</w:t>
      </w:r>
      <w:r w:rsidRPr="002856AF">
        <w:rPr>
          <w:rFonts w:eastAsia="Times New Roman"/>
          <w:szCs w:val="24"/>
        </w:rPr>
        <w:t xml:space="preserve"> ομιχλώδες, δημιουργείται δαπάνη εις βάρος του κρατικού προϋπολογισμού. Αυτό εδώ όλο ονομάζεται «νομοτεχνική βελτίωση». </w:t>
      </w:r>
    </w:p>
    <w:p w14:paraId="21181F9D" w14:textId="77777777" w:rsidR="000E1C16" w:rsidRDefault="00D27C3B">
      <w:pPr>
        <w:rPr>
          <w:rFonts w:eastAsia="Times New Roman"/>
          <w:szCs w:val="24"/>
        </w:rPr>
      </w:pPr>
      <w:r w:rsidRPr="002856AF">
        <w:rPr>
          <w:rFonts w:eastAsia="Times New Roman"/>
          <w:szCs w:val="24"/>
        </w:rPr>
        <w:t xml:space="preserve">Θέλετε να κοιτάξετε στον Κανονισμό της Βουλής πώς ορίζεται η νομοτεχνική βελτίωση; </w:t>
      </w:r>
    </w:p>
    <w:p w14:paraId="21181F9E" w14:textId="77777777" w:rsidR="000E1C16" w:rsidRDefault="00D27C3B">
      <w:pPr>
        <w:rPr>
          <w:rFonts w:eastAsia="Times New Roman"/>
          <w:szCs w:val="24"/>
        </w:rPr>
      </w:pPr>
      <w:r w:rsidRPr="002856AF">
        <w:rPr>
          <w:rFonts w:eastAsia="Times New Roman"/>
          <w:szCs w:val="24"/>
        </w:rPr>
        <w:t>Και επειδή η γελοιότητα δεν έχει τέλος, το ξέρετε ό</w:t>
      </w:r>
      <w:r w:rsidRPr="002856AF">
        <w:rPr>
          <w:rFonts w:eastAsia="Times New Roman"/>
          <w:szCs w:val="24"/>
        </w:rPr>
        <w:t xml:space="preserve">τι φέρνουν και νομοτεχνικές βελτιώσεις επί των εκπροθέσμων τροπολογιών, διότι δεν πρόλαβαν να τις γράψουν; </w:t>
      </w:r>
    </w:p>
    <w:p w14:paraId="21181F9F" w14:textId="77777777" w:rsidR="000E1C16" w:rsidRDefault="00D27C3B">
      <w:pPr>
        <w:rPr>
          <w:rFonts w:eastAsia="Times New Roman"/>
          <w:szCs w:val="24"/>
        </w:rPr>
      </w:pPr>
      <w:r w:rsidRPr="002856AF">
        <w:rPr>
          <w:rFonts w:eastAsia="Times New Roman"/>
          <w:szCs w:val="24"/>
        </w:rPr>
        <w:t xml:space="preserve">Σας παρακαλώ, για </w:t>
      </w:r>
      <w:r w:rsidRPr="002856AF">
        <w:rPr>
          <w:rFonts w:eastAsia="Times New Roman"/>
          <w:szCs w:val="24"/>
        </w:rPr>
        <w:t>τω θεώ</w:t>
      </w:r>
      <w:r w:rsidRPr="002856AF">
        <w:rPr>
          <w:rFonts w:eastAsia="Times New Roman"/>
          <w:szCs w:val="24"/>
        </w:rPr>
        <w:t>, είναι δυνατόν να τα ψηφίζετε αυτά τα πράγματα; Σέβομαι και εκτιμώ τον καθέναν από εσάς. Είναι δυνατόν αυτά τα πράγματα ποτ</w:t>
      </w:r>
      <w:r w:rsidRPr="002856AF">
        <w:rPr>
          <w:rFonts w:eastAsia="Times New Roman"/>
          <w:szCs w:val="24"/>
        </w:rPr>
        <w:t xml:space="preserve">έ να τα ψηφίζετε; Είναι δυνατόν αυτή η Κυβέρνηση να επικαλείται οποιονδήποτε εκσυγχρονισμό, οποιοδήποτε ηθικό δικαίωμα, όταν εξευτελίζει τη Βουλή των Ελλήνων στο σύνολό της, όλους εμάς, και τον έσχατο, ανεξαρτήτως πολιτικών απόψεων; </w:t>
      </w:r>
    </w:p>
    <w:p w14:paraId="21181FA0" w14:textId="77777777" w:rsidR="000E1C16" w:rsidRDefault="00D27C3B">
      <w:pPr>
        <w:rPr>
          <w:rFonts w:eastAsia="Times New Roman"/>
          <w:szCs w:val="24"/>
        </w:rPr>
      </w:pPr>
      <w:r w:rsidRPr="002856AF">
        <w:rPr>
          <w:rFonts w:eastAsia="Times New Roman"/>
          <w:szCs w:val="24"/>
        </w:rPr>
        <w:t xml:space="preserve">Είναι </w:t>
      </w:r>
      <w:r w:rsidRPr="002856AF">
        <w:rPr>
          <w:rFonts w:eastAsia="Times New Roman"/>
          <w:szCs w:val="24"/>
        </w:rPr>
        <w:t>μία</w:t>
      </w:r>
      <w:r w:rsidRPr="002856AF">
        <w:rPr>
          <w:rFonts w:eastAsia="Times New Roman"/>
          <w:szCs w:val="24"/>
        </w:rPr>
        <w:t xml:space="preserve"> Κυβέρνηση η </w:t>
      </w:r>
      <w:r w:rsidRPr="002856AF">
        <w:rPr>
          <w:rFonts w:eastAsia="Times New Roman"/>
          <w:szCs w:val="24"/>
        </w:rPr>
        <w:t>οποία έχει φέρει μέχρι σήμερα επτά νομοθετήματα, ανάλογα περίπου με τις πράξεις νομοθετικού περιεχομένου, εκ των οποίων έχει ψηφίσει -εάν το μέτρημά μου δεν είναι λάθος κατά μία ή δύο- διακόσιες είκοσι τρεις τροπολογίες. Αυτό είναι νομοθεσία; Και σας το λέ</w:t>
      </w:r>
      <w:r w:rsidRPr="002856AF">
        <w:rPr>
          <w:rFonts w:eastAsia="Times New Roman"/>
          <w:szCs w:val="24"/>
        </w:rPr>
        <w:t xml:space="preserve">ω εν απολύτω επιγνώσει ότι και η προηγούμενη κυβέρνηση -και θέλω να σας το πω αυτό- πολλάκις έσφαλε. </w:t>
      </w:r>
    </w:p>
    <w:p w14:paraId="21181FA1" w14:textId="77777777" w:rsidR="000E1C16" w:rsidRDefault="00D27C3B">
      <w:pPr>
        <w:rPr>
          <w:rFonts w:eastAsia="Times New Roman"/>
          <w:szCs w:val="24"/>
        </w:rPr>
      </w:pPr>
      <w:r w:rsidRPr="002856AF">
        <w:rPr>
          <w:rFonts w:eastAsia="Times New Roman"/>
          <w:b/>
          <w:szCs w:val="24"/>
        </w:rPr>
        <w:t>ΠΑΝΑΓΙΩΤΗΣ (ΠΑΝΟΣ) ΣΚΟΥΡΟΛΙΑΚΟΣ:</w:t>
      </w:r>
      <w:r w:rsidRPr="002856AF">
        <w:rPr>
          <w:rFonts w:eastAsia="Times New Roman"/>
          <w:szCs w:val="24"/>
        </w:rPr>
        <w:t xml:space="preserve"> Όχι!</w:t>
      </w:r>
    </w:p>
    <w:p w14:paraId="21181FA2" w14:textId="77777777" w:rsidR="000E1C16" w:rsidRDefault="00D27C3B">
      <w:pPr>
        <w:rPr>
          <w:rFonts w:eastAsia="Times New Roman"/>
          <w:szCs w:val="24"/>
        </w:rPr>
      </w:pPr>
      <w:r w:rsidRPr="002856AF">
        <w:rPr>
          <w:rFonts w:eastAsia="Times New Roman"/>
          <w:b/>
          <w:szCs w:val="24"/>
        </w:rPr>
        <w:t>ΝΙΚΟΛΑΟΣ ΔΕΝΔΙΑΣ:</w:t>
      </w:r>
      <w:r w:rsidRPr="002856AF">
        <w:rPr>
          <w:rFonts w:eastAsia="Times New Roman"/>
          <w:szCs w:val="24"/>
        </w:rPr>
        <w:t xml:space="preserve"> Αυτό εδώ, όμως, συνιστά πλήρη γελοιοποίηση. Και εν πάση περιπτώσει, τα λάθη του παρελθόντος ήρθατε</w:t>
      </w:r>
      <w:r w:rsidRPr="002856AF">
        <w:rPr>
          <w:rFonts w:eastAsia="Times New Roman"/>
          <w:szCs w:val="24"/>
        </w:rPr>
        <w:t xml:space="preserve"> να επαναλάβετε και να επαυξήσετε; Γιατί δεν μας το λέτε; Γιατί δεν λέτε στην ελληνική κοινωνία ότι, «ήρθαμε εδώ για να γίνουμε πολύ χειρότεροι από τους προηγούμενους, να κάνουμε ό,τι λάθη έκαναν οι προηγούμενοι επί δέκα, επί είκοσι, επί τριάντα, να γελοιο</w:t>
      </w:r>
      <w:r w:rsidRPr="002856AF">
        <w:rPr>
          <w:rFonts w:eastAsia="Times New Roman"/>
          <w:szCs w:val="24"/>
        </w:rPr>
        <w:t>ποιήσουμε ό,τι έμεινε όρθιο»; Γιατί δεν τα λέτε αυτά;</w:t>
      </w:r>
    </w:p>
    <w:p w14:paraId="21181FA3" w14:textId="77777777" w:rsidR="000E1C16" w:rsidRDefault="00D27C3B">
      <w:pPr>
        <w:rPr>
          <w:rFonts w:eastAsia="Times New Roman"/>
          <w:szCs w:val="24"/>
        </w:rPr>
      </w:pPr>
      <w:r w:rsidRPr="002856AF">
        <w:rPr>
          <w:rFonts w:eastAsia="Times New Roman"/>
          <w:b/>
          <w:szCs w:val="24"/>
        </w:rPr>
        <w:t>ΠΑΝΑΓΙΩΤΗΣ (ΠΑΝΟΣ) ΣΚΟΥΡΟΛΙΑΚΟΣ:</w:t>
      </w:r>
      <w:r w:rsidRPr="002856AF">
        <w:rPr>
          <w:rFonts w:eastAsia="Times New Roman"/>
          <w:szCs w:val="24"/>
        </w:rPr>
        <w:t xml:space="preserve"> Τόσο πολύ δεν μπορούμε!</w:t>
      </w:r>
    </w:p>
    <w:p w14:paraId="21181FA4" w14:textId="77777777" w:rsidR="000E1C16" w:rsidRDefault="00D27C3B">
      <w:pPr>
        <w:rPr>
          <w:rFonts w:eastAsia="Times New Roman"/>
          <w:szCs w:val="24"/>
        </w:rPr>
      </w:pPr>
      <w:r w:rsidRPr="002856AF">
        <w:rPr>
          <w:rFonts w:eastAsia="Times New Roman"/>
          <w:b/>
          <w:szCs w:val="24"/>
        </w:rPr>
        <w:t xml:space="preserve">ΝΙΚΟΛΑΟΣ ΔΕΝΔΙΑΣ: </w:t>
      </w:r>
      <w:r w:rsidRPr="002856AF">
        <w:rPr>
          <w:rFonts w:eastAsia="Times New Roman"/>
          <w:szCs w:val="24"/>
        </w:rPr>
        <w:t xml:space="preserve">Είναι δυνατόν αυτά τα πράγματα να έρχονται εδώ και να ψηφίζονται; </w:t>
      </w:r>
    </w:p>
    <w:p w14:paraId="21181FA5" w14:textId="77777777" w:rsidR="000E1C16" w:rsidRDefault="00D27C3B">
      <w:pPr>
        <w:rPr>
          <w:rFonts w:eastAsia="Times New Roman"/>
          <w:szCs w:val="24"/>
        </w:rPr>
      </w:pPr>
      <w:r w:rsidRPr="002856AF">
        <w:rPr>
          <w:rFonts w:eastAsia="Times New Roman"/>
          <w:szCs w:val="24"/>
        </w:rPr>
        <w:t>Κυρίες και κύριοι συνάδελφοι, να πάμε τώρα λίγο στο νομοθέτη</w:t>
      </w:r>
      <w:r w:rsidRPr="002856AF">
        <w:rPr>
          <w:rFonts w:eastAsia="Times New Roman"/>
          <w:szCs w:val="24"/>
        </w:rPr>
        <w:t xml:space="preserve">μα. </w:t>
      </w:r>
    </w:p>
    <w:p w14:paraId="21181FA6" w14:textId="77777777" w:rsidR="000E1C16" w:rsidRDefault="00D27C3B">
      <w:pPr>
        <w:rPr>
          <w:rFonts w:eastAsia="Times New Roman"/>
          <w:szCs w:val="24"/>
        </w:rPr>
      </w:pPr>
      <w:r w:rsidRPr="002856AF">
        <w:rPr>
          <w:rFonts w:eastAsia="Times New Roman"/>
          <w:szCs w:val="24"/>
        </w:rPr>
        <w:t>Κατ’ αρχάς έχω πει πολλές φορές ότι εάν ο Γερμανός Υπουργός των Οικονομικών, σε μια φάση πλήρους μεγαθυμίας, συνεννοείτο με τη γερμανική Βουλή και την Ευρωπαϊκή Ένωση -αφήνω το Διεθνές Νομισματικό Ταμείο στην μπάντα- και χάριζε το σύνολο του ελληνικού</w:t>
      </w:r>
      <w:r w:rsidRPr="002856AF">
        <w:rPr>
          <w:rFonts w:eastAsia="Times New Roman"/>
          <w:szCs w:val="24"/>
        </w:rPr>
        <w:t xml:space="preserve"> χρέους -το σύνολο!- εάν μας έλεγαν αύριο το πρωί «δεν χρωστάτε τίποτα, κύριοι, άντε στο καλό!», σε δέκα χρόνια θα ήμασταν πάλι στα ίδια χάλια. Γιατί; Διότι αλλού είναι η αιτία του κακού. Μία από τις αιτίες του κακού είναι ότι δεν δημιουργούμε καινοτόμα πρ</w:t>
      </w:r>
      <w:r w:rsidRPr="002856AF">
        <w:rPr>
          <w:rFonts w:eastAsia="Times New Roman"/>
          <w:szCs w:val="24"/>
        </w:rPr>
        <w:t>οϊόντα. Η συμμετοχή της καινοτομίας στο Ακαθάριστο Εθνικό Προϊόν μας δεν υπερβαίνει το 0,5%. Και, βεβαίως, τα ποσά από τον κρατικό προϋπολογισμό που διαθέτουμε για την έρευνα -αιτία, αλλά όχι η μόνη αιτία του κακού- ποικίλουν ανάλογα με τον τρόπο που τα με</w:t>
      </w:r>
      <w:r w:rsidRPr="002856AF">
        <w:rPr>
          <w:rFonts w:eastAsia="Times New Roman"/>
          <w:szCs w:val="24"/>
        </w:rPr>
        <w:t xml:space="preserve">τράς, από 0,6% μέχρι 0,8% του ΑΕΠ. </w:t>
      </w:r>
    </w:p>
    <w:p w14:paraId="21181FA7" w14:textId="77777777" w:rsidR="000E1C16" w:rsidRDefault="00D27C3B">
      <w:pPr>
        <w:rPr>
          <w:rFonts w:eastAsia="Times New Roman"/>
          <w:szCs w:val="24"/>
        </w:rPr>
      </w:pPr>
      <w:r w:rsidRPr="002856AF">
        <w:rPr>
          <w:rFonts w:eastAsia="Times New Roman"/>
          <w:szCs w:val="24"/>
        </w:rPr>
        <w:t xml:space="preserve">Έρχεται, λοιπόν, </w:t>
      </w:r>
      <w:r w:rsidRPr="002856AF">
        <w:rPr>
          <w:rFonts w:eastAsia="Times New Roman"/>
          <w:szCs w:val="24"/>
        </w:rPr>
        <w:t>μία Κ</w:t>
      </w:r>
      <w:r w:rsidRPr="002856AF">
        <w:rPr>
          <w:rFonts w:eastAsia="Times New Roman"/>
          <w:szCs w:val="24"/>
        </w:rPr>
        <w:t>υβέρνηση μετά από ενάμιση χρόνο να αντιμετωπίσει κατάματα μια από τις μεγάλες πηγές κακοδαιμονίας της ελληνικής οικονομίας και έναντι αυτού, φέρνει κύριε Υπουργέ, αυτό το νομοθέτημα. Αυτό το νομοθέτημα φέρνετε, ένα νομοθέτημα εμβαλωματικό, το οποίο μόνον α</w:t>
      </w:r>
      <w:r w:rsidRPr="002856AF">
        <w:rPr>
          <w:rFonts w:eastAsia="Times New Roman"/>
          <w:szCs w:val="24"/>
        </w:rPr>
        <w:t>ναφέρεται σε διατάξεις νόμου τις οποίες εσείς είχατε επαινέσει προηγουμένως, όταν είχε έρθει αυτός ο νόμος, τον οποίο παρεμπιπτόντως εγώ, που συνυπέγραφα τότε, δεν τον θεωρούσα επαρκή, τον θεωρούσα απλώς ως πρώτο βήμα. Και αυτή είναι η απάντησή σας απέναντ</w:t>
      </w:r>
      <w:r w:rsidRPr="002856AF">
        <w:rPr>
          <w:rFonts w:eastAsia="Times New Roman"/>
          <w:szCs w:val="24"/>
        </w:rPr>
        <w:t>ι στη χειμαζόμενη ελληνική οικονομία, μια σειρά παραπομπών στο προηγούμενο νομοθέτημα, διορθώσεων, ρουσφετολογικών αλλαγών, χωρίς κα</w:t>
      </w:r>
      <w:r w:rsidRPr="002856AF">
        <w:rPr>
          <w:rFonts w:eastAsia="Times New Roman"/>
          <w:szCs w:val="24"/>
        </w:rPr>
        <w:t>μ</w:t>
      </w:r>
      <w:r w:rsidRPr="002856AF">
        <w:rPr>
          <w:rFonts w:eastAsia="Times New Roman"/>
          <w:szCs w:val="24"/>
        </w:rPr>
        <w:t>μία καν κωδικοποίηση.</w:t>
      </w:r>
    </w:p>
    <w:p w14:paraId="21181FA8" w14:textId="77777777" w:rsidR="000E1C16" w:rsidRDefault="00D27C3B">
      <w:pPr>
        <w:contextualSpacing/>
        <w:rPr>
          <w:rFonts w:eastAsia="Times New Roman"/>
          <w:szCs w:val="24"/>
        </w:rPr>
      </w:pPr>
      <w:r w:rsidRPr="002856AF">
        <w:rPr>
          <w:rFonts w:eastAsia="Times New Roman"/>
          <w:szCs w:val="24"/>
        </w:rPr>
        <w:t xml:space="preserve">Αυτό φέρνετε εδώ και ζητάτε από την Εθνική Αντιπροσωπεία να αντιμετωπίσει σοβαρά αυτό το νομοθέτημα, </w:t>
      </w:r>
      <w:r w:rsidRPr="002856AF">
        <w:rPr>
          <w:rFonts w:eastAsia="Times New Roman"/>
          <w:szCs w:val="24"/>
        </w:rPr>
        <w:t>ως την απάντηση της Κυβέρνησης μετά από δεκαοκτώ μήνες στο μέγα θέμα της έρευνας.</w:t>
      </w:r>
    </w:p>
    <w:p w14:paraId="21181FA9" w14:textId="77777777" w:rsidR="000E1C16" w:rsidRDefault="00D27C3B">
      <w:pPr>
        <w:contextualSpacing/>
        <w:rPr>
          <w:rFonts w:eastAsia="Times New Roman"/>
          <w:szCs w:val="24"/>
        </w:rPr>
      </w:pPr>
      <w:r w:rsidRPr="002856AF">
        <w:rPr>
          <w:rFonts w:eastAsia="Times New Roman"/>
          <w:szCs w:val="24"/>
        </w:rPr>
        <w:t>Κυρίες και κύριοι συνάδελφοι, ειλικρινά σας λέω -επειδή σας σέβομαι, αλλά σέβομαι και τον εαυτό μου και το κόμμα του οποίου είμαι μέλος- ντρέπομαι να ασχοληθώ περισσότερο. Αυ</w:t>
      </w:r>
      <w:r w:rsidRPr="002856AF">
        <w:rPr>
          <w:rFonts w:eastAsia="Times New Roman"/>
          <w:szCs w:val="24"/>
        </w:rPr>
        <w:t>τά τα πράγματα δεν είναι σοβαρά. Είναι επιεικώς μη σοβαρά!</w:t>
      </w:r>
    </w:p>
    <w:p w14:paraId="21181FAA" w14:textId="77777777" w:rsidR="000E1C16" w:rsidRDefault="00D27C3B">
      <w:pPr>
        <w:contextualSpacing/>
        <w:rPr>
          <w:rFonts w:eastAsia="Times New Roman"/>
          <w:szCs w:val="24"/>
        </w:rPr>
      </w:pPr>
      <w:r w:rsidRPr="002856AF">
        <w:rPr>
          <w:rFonts w:eastAsia="Times New Roman"/>
          <w:szCs w:val="24"/>
        </w:rPr>
        <w:t>Και είμαι βέβαιος -και θα σας πω πως είμαι βέβαιος- γιατί τιμώ τον παριστάμενο Υπουργό, τον οποίο δεν γνωρίζω, όμως τον τιμώ εξ ακοής, ότι ούτε αυτός είναι υπερήφανος. Παρατήρησα την πρωτομιλία του</w:t>
      </w:r>
      <w:r w:rsidRPr="002856AF">
        <w:rPr>
          <w:rFonts w:eastAsia="Times New Roman"/>
          <w:szCs w:val="24"/>
        </w:rPr>
        <w:t xml:space="preserve"> εδώ. Σε αντικείμενο, το οποίο αποτελεί και την επαγγελματική του δραστηριότητα, δεν σήκωσε μια φορά το κεφάλι του από το κείμενο. Διάβασε το σύνολο της ομιλίας του.</w:t>
      </w:r>
    </w:p>
    <w:p w14:paraId="21181FAB" w14:textId="77777777" w:rsidR="000E1C16" w:rsidRDefault="00D27C3B">
      <w:pPr>
        <w:contextualSpacing/>
        <w:rPr>
          <w:rFonts w:eastAsia="Times New Roman"/>
          <w:szCs w:val="24"/>
        </w:rPr>
      </w:pPr>
      <w:r w:rsidRPr="002856AF">
        <w:rPr>
          <w:rFonts w:eastAsia="Times New Roman"/>
          <w:szCs w:val="24"/>
        </w:rPr>
        <w:t xml:space="preserve">Κατ’ </w:t>
      </w:r>
      <w:r w:rsidRPr="002856AF">
        <w:rPr>
          <w:rFonts w:eastAsia="Times New Roman"/>
          <w:szCs w:val="24"/>
        </w:rPr>
        <w:t>αρχάς</w:t>
      </w:r>
      <w:r w:rsidRPr="002856AF">
        <w:rPr>
          <w:rFonts w:eastAsia="Times New Roman"/>
          <w:szCs w:val="24"/>
        </w:rPr>
        <w:t>, αυτό το απαγορεύει ο Κανονισμός. Tο ξέρετε. Όμως, δεν σχολιάζω επ’ αυτού. Ξέρε</w:t>
      </w:r>
      <w:r w:rsidRPr="002856AF">
        <w:rPr>
          <w:rFonts w:eastAsia="Times New Roman"/>
          <w:szCs w:val="24"/>
        </w:rPr>
        <w:t xml:space="preserve">τε γιατί το απαγορεύει ο Κανονισμός; Γιατί λέει ο νομοθέτης ότι αν ξέρεις τι εισηγείσαι, δεν χρειάζεσαι σημείωμα. Αν δεν ξέρεις τι εισηγείσαι και το διαβάζεις, τότε έχεις ένα πολύ μεγάλο πρόβλημα εσύ και εμείς προς τους οποίους το εισηγείσαι. </w:t>
      </w:r>
    </w:p>
    <w:p w14:paraId="21181FAC" w14:textId="77777777" w:rsidR="000E1C16" w:rsidRDefault="00D27C3B">
      <w:pPr>
        <w:contextualSpacing/>
        <w:rPr>
          <w:rFonts w:eastAsia="Times New Roman"/>
          <w:szCs w:val="24"/>
        </w:rPr>
      </w:pPr>
      <w:r w:rsidRPr="002856AF">
        <w:rPr>
          <w:rFonts w:eastAsia="Times New Roman"/>
          <w:szCs w:val="24"/>
        </w:rPr>
        <w:t>Είμαι πεπεισ</w:t>
      </w:r>
      <w:r w:rsidRPr="002856AF">
        <w:rPr>
          <w:rFonts w:eastAsia="Times New Roman"/>
          <w:szCs w:val="24"/>
        </w:rPr>
        <w:t>μένος, λοιπόν -επειδή σέβομαι τον Υπουργό- ότι δεν τα πιστεύει αυτά που εισηγείται. Άλλωστε και στην ίδια την αιτιολογική έκθεση υπόσχεται ότι μετά από ένα διάστημα…</w:t>
      </w:r>
    </w:p>
    <w:p w14:paraId="21181FAD" w14:textId="77777777" w:rsidR="000E1C16" w:rsidRDefault="00D27C3B">
      <w:pPr>
        <w:contextualSpacing/>
        <w:rPr>
          <w:rFonts w:eastAsia="Times New Roman"/>
          <w:szCs w:val="24"/>
        </w:rPr>
      </w:pPr>
      <w:r w:rsidRPr="002856AF">
        <w:rPr>
          <w:rFonts w:eastAsia="Times New Roman"/>
          <w:szCs w:val="24"/>
        </w:rPr>
        <w:t xml:space="preserve">Ποιο είναι αυτό το διάστημα αλήθεια; Τι κυβερνητική ζωή νομίζετε ότι έχετε; </w:t>
      </w:r>
    </w:p>
    <w:p w14:paraId="21181FAE" w14:textId="77777777" w:rsidR="000E1C16" w:rsidRDefault="00D27C3B">
      <w:pPr>
        <w:contextualSpacing/>
        <w:rPr>
          <w:rFonts w:eastAsia="Times New Roman"/>
          <w:szCs w:val="24"/>
        </w:rPr>
      </w:pPr>
      <w:r w:rsidRPr="002856AF">
        <w:rPr>
          <w:rFonts w:eastAsia="Times New Roman"/>
          <w:b/>
          <w:szCs w:val="24"/>
        </w:rPr>
        <w:t>ΝΙΚΟΛΑΟΣ ΠΑΠΑ</w:t>
      </w:r>
      <w:r w:rsidRPr="002856AF">
        <w:rPr>
          <w:rFonts w:eastAsia="Times New Roman"/>
          <w:b/>
          <w:szCs w:val="24"/>
        </w:rPr>
        <w:t xml:space="preserve">ΔΟΠΟΥΛΟΣ: </w:t>
      </w:r>
      <w:r w:rsidRPr="002856AF">
        <w:rPr>
          <w:rFonts w:eastAsia="Times New Roman"/>
          <w:szCs w:val="24"/>
        </w:rPr>
        <w:t>Τέσσερα χρόνια.</w:t>
      </w:r>
    </w:p>
    <w:p w14:paraId="21181FAF" w14:textId="77777777" w:rsidR="000E1C16" w:rsidRDefault="00D27C3B">
      <w:pPr>
        <w:contextualSpacing/>
        <w:rPr>
          <w:rFonts w:eastAsia="Times New Roman"/>
          <w:szCs w:val="24"/>
        </w:rPr>
      </w:pPr>
      <w:r w:rsidRPr="002856AF">
        <w:rPr>
          <w:rFonts w:eastAsia="Times New Roman"/>
          <w:b/>
          <w:szCs w:val="24"/>
        </w:rPr>
        <w:t xml:space="preserve">ΝΙΚΟΛΑΟΣ ΔΕΝΔΙΑΣ: </w:t>
      </w:r>
      <w:r w:rsidRPr="002856AF">
        <w:rPr>
          <w:rFonts w:eastAsia="Times New Roman"/>
          <w:szCs w:val="24"/>
        </w:rPr>
        <w:t xml:space="preserve">Νομίζετε ότι έχετε μακρό χρόνο; </w:t>
      </w:r>
    </w:p>
    <w:p w14:paraId="21181FB0" w14:textId="77777777" w:rsidR="000E1C16" w:rsidRDefault="00D27C3B">
      <w:pPr>
        <w:contextualSpacing/>
        <w:rPr>
          <w:rFonts w:eastAsia="Times New Roman"/>
          <w:szCs w:val="24"/>
        </w:rPr>
      </w:pPr>
      <w:r w:rsidRPr="002856AF">
        <w:rPr>
          <w:rFonts w:eastAsia="Times New Roman"/>
          <w:b/>
          <w:szCs w:val="24"/>
        </w:rPr>
        <w:t xml:space="preserve">ΠΑΝΑΓΙΩΤΑ ΔΡΙΤΣΕΛΗ: </w:t>
      </w:r>
      <w:r w:rsidRPr="002856AF">
        <w:rPr>
          <w:rFonts w:eastAsia="Times New Roman"/>
          <w:szCs w:val="24"/>
        </w:rPr>
        <w:t xml:space="preserve">Άλλα δυο χρόνια. </w:t>
      </w:r>
    </w:p>
    <w:p w14:paraId="21181FB1" w14:textId="77777777" w:rsidR="000E1C16" w:rsidRDefault="00D27C3B">
      <w:pPr>
        <w:contextualSpacing/>
        <w:rPr>
          <w:rFonts w:eastAsia="Times New Roman"/>
          <w:szCs w:val="24"/>
        </w:rPr>
      </w:pPr>
      <w:r w:rsidRPr="002856AF">
        <w:rPr>
          <w:rFonts w:eastAsia="Times New Roman"/>
          <w:b/>
          <w:szCs w:val="24"/>
        </w:rPr>
        <w:t xml:space="preserve">ΝΕΚΤΑΡΙΟΣ ΣΑΝΤΟΡΙΝΙΟΣ: </w:t>
      </w:r>
      <w:r w:rsidRPr="002856AF">
        <w:rPr>
          <w:rFonts w:eastAsia="Times New Roman"/>
          <w:szCs w:val="24"/>
        </w:rPr>
        <w:t>Τέσσερα χρόνια.</w:t>
      </w:r>
    </w:p>
    <w:p w14:paraId="21181FB2" w14:textId="77777777" w:rsidR="000E1C16" w:rsidRDefault="00D27C3B">
      <w:pPr>
        <w:contextualSpacing/>
        <w:rPr>
          <w:rFonts w:eastAsia="Times New Roman"/>
          <w:szCs w:val="24"/>
        </w:rPr>
      </w:pPr>
      <w:r w:rsidRPr="002856AF">
        <w:rPr>
          <w:rFonts w:eastAsia="Times New Roman"/>
          <w:b/>
          <w:szCs w:val="24"/>
        </w:rPr>
        <w:t xml:space="preserve">ΝΙΚΟΛΑΟΣ ΔΕΝΔΙΑΣ: </w:t>
      </w:r>
      <w:r w:rsidRPr="002856AF">
        <w:rPr>
          <w:rFonts w:eastAsia="Times New Roman"/>
          <w:szCs w:val="24"/>
        </w:rPr>
        <w:t xml:space="preserve">Τέσσερα χρονάκια υπολογίζετε ακόμα. </w:t>
      </w:r>
    </w:p>
    <w:p w14:paraId="21181FB3" w14:textId="77777777" w:rsidR="000E1C16" w:rsidRDefault="00D27C3B">
      <w:pPr>
        <w:contextualSpacing/>
        <w:rPr>
          <w:rFonts w:eastAsia="Times New Roman"/>
          <w:szCs w:val="24"/>
        </w:rPr>
      </w:pPr>
      <w:r w:rsidRPr="002856AF">
        <w:rPr>
          <w:rFonts w:eastAsia="Times New Roman"/>
          <w:b/>
          <w:szCs w:val="24"/>
        </w:rPr>
        <w:t xml:space="preserve">ΝΕΚΤΑΡΙΟΣ ΣΑΝΤΟΡΙΝΙΟΣ: </w:t>
      </w:r>
      <w:r w:rsidRPr="002856AF">
        <w:rPr>
          <w:rFonts w:eastAsia="Times New Roman"/>
          <w:szCs w:val="24"/>
        </w:rPr>
        <w:t>Και άλλα τέσσερα, οκτώ.</w:t>
      </w:r>
    </w:p>
    <w:p w14:paraId="21181FB4" w14:textId="77777777" w:rsidR="000E1C16" w:rsidRDefault="00D27C3B">
      <w:pPr>
        <w:contextualSpacing/>
        <w:rPr>
          <w:rFonts w:eastAsia="Times New Roman"/>
          <w:szCs w:val="24"/>
        </w:rPr>
      </w:pPr>
      <w:r w:rsidRPr="00B733EC">
        <w:rPr>
          <w:rFonts w:eastAsia="Times New Roman"/>
          <w:b/>
          <w:szCs w:val="24"/>
        </w:rPr>
        <w:t xml:space="preserve">ΝΙΚΟΛΑΟΣ ΔΕΝΔΙΑΣ: </w:t>
      </w:r>
      <w:r w:rsidRPr="002856AF">
        <w:rPr>
          <w:rFonts w:eastAsia="Times New Roman"/>
          <w:szCs w:val="24"/>
        </w:rPr>
        <w:t>Θα είναι ευχής έργον για εσάς να έχετε τέσσερις μήνες.</w:t>
      </w:r>
    </w:p>
    <w:p w14:paraId="21181FB5" w14:textId="77777777" w:rsidR="000E1C16" w:rsidRDefault="00D27C3B">
      <w:pPr>
        <w:contextualSpacing/>
        <w:jc w:val="center"/>
        <w:rPr>
          <w:rFonts w:eastAsia="Times New Roman"/>
          <w:szCs w:val="24"/>
        </w:rPr>
      </w:pPr>
      <w:r w:rsidRPr="002856AF">
        <w:rPr>
          <w:rFonts w:eastAsia="Times New Roman"/>
          <w:szCs w:val="24"/>
        </w:rPr>
        <w:t>(Θόρυβος από την πτέρυγα του ΣΥΡΙΖΑ)</w:t>
      </w:r>
    </w:p>
    <w:p w14:paraId="21181FB6" w14:textId="77777777" w:rsidR="000E1C16" w:rsidRDefault="00D27C3B">
      <w:pPr>
        <w:contextualSpacing/>
        <w:rPr>
          <w:rFonts w:eastAsia="Times New Roman"/>
          <w:szCs w:val="24"/>
        </w:rPr>
      </w:pPr>
      <w:r w:rsidRPr="002856AF">
        <w:rPr>
          <w:rFonts w:eastAsia="Times New Roman"/>
          <w:szCs w:val="24"/>
        </w:rPr>
        <w:t xml:space="preserve">Σας λέω, λοιπόν, ότι και εσείς, ως νομοθετική πρωτοβουλία εδώ, το μόνο που λέτε επί </w:t>
      </w:r>
      <w:r w:rsidRPr="002856AF">
        <w:rPr>
          <w:rFonts w:eastAsia="Times New Roman"/>
          <w:szCs w:val="24"/>
        </w:rPr>
        <w:t>ενάμισ</w:t>
      </w:r>
      <w:r>
        <w:rPr>
          <w:rFonts w:eastAsia="Times New Roman"/>
          <w:szCs w:val="24"/>
        </w:rPr>
        <w:t>η</w:t>
      </w:r>
      <w:r w:rsidRPr="005117C9">
        <w:rPr>
          <w:rFonts w:eastAsia="Times New Roman"/>
          <w:szCs w:val="24"/>
        </w:rPr>
        <w:t xml:space="preserve"> </w:t>
      </w:r>
      <w:r w:rsidRPr="00B87D66">
        <w:rPr>
          <w:rFonts w:eastAsia="Times New Roman"/>
          <w:szCs w:val="24"/>
        </w:rPr>
        <w:t>χρόνο είναι ότι, «θα φέρουμε κάτι άλλο όπου να’ ναι, α</w:t>
      </w:r>
      <w:r w:rsidRPr="00B87D66">
        <w:rPr>
          <w:rFonts w:eastAsia="Times New Roman"/>
          <w:szCs w:val="24"/>
        </w:rPr>
        <w:t>υτό είναι εμβαλωματικό, διότι είναι κ</w:t>
      </w:r>
      <w:r w:rsidRPr="002856AF">
        <w:rPr>
          <w:rFonts w:eastAsia="Times New Roman"/>
          <w:szCs w:val="24"/>
        </w:rPr>
        <w:t xml:space="preserve">άτι στο οποίο χρειάζεται να γίνουν κάποιες ρυθμίσεις». </w:t>
      </w:r>
    </w:p>
    <w:p w14:paraId="21181FB7" w14:textId="77777777" w:rsidR="000E1C16" w:rsidRDefault="00D27C3B">
      <w:pPr>
        <w:contextualSpacing/>
        <w:rPr>
          <w:rFonts w:eastAsia="Times New Roman"/>
          <w:szCs w:val="24"/>
        </w:rPr>
      </w:pPr>
      <w:r w:rsidRPr="002856AF">
        <w:rPr>
          <w:rFonts w:eastAsia="Times New Roman"/>
          <w:b/>
          <w:szCs w:val="24"/>
        </w:rPr>
        <w:t xml:space="preserve">ΝΙΚΟΛΑΟΣ ΠΑΠΑΔΟΠΟΥΛΟΣ: </w:t>
      </w:r>
      <w:r w:rsidRPr="002856AF">
        <w:rPr>
          <w:rFonts w:eastAsia="Times New Roman"/>
          <w:szCs w:val="24"/>
        </w:rPr>
        <w:t>Γιατί</w:t>
      </w:r>
      <w:r w:rsidRPr="002856AF">
        <w:rPr>
          <w:rFonts w:eastAsia="Times New Roman"/>
          <w:szCs w:val="24"/>
        </w:rPr>
        <w:t>,</w:t>
      </w:r>
      <w:r w:rsidRPr="002856AF">
        <w:rPr>
          <w:rFonts w:eastAsia="Times New Roman"/>
          <w:szCs w:val="24"/>
        </w:rPr>
        <w:t xml:space="preserve"> εσύ τα πιστεύεις αυτά που λες τώρα; </w:t>
      </w:r>
    </w:p>
    <w:p w14:paraId="21181FB8" w14:textId="77777777" w:rsidR="000E1C16" w:rsidRDefault="00D27C3B">
      <w:pPr>
        <w:contextualSpacing/>
        <w:rPr>
          <w:rFonts w:eastAsia="Times New Roman"/>
          <w:szCs w:val="24"/>
        </w:rPr>
      </w:pPr>
      <w:r w:rsidRPr="002856AF">
        <w:rPr>
          <w:rFonts w:eastAsia="Times New Roman"/>
          <w:b/>
          <w:szCs w:val="24"/>
        </w:rPr>
        <w:t xml:space="preserve">ΝΙΚΟΛΑΟΣ ΔΕΝΔΙΑΣ: </w:t>
      </w:r>
      <w:r w:rsidRPr="002856AF">
        <w:rPr>
          <w:rFonts w:eastAsia="Times New Roman"/>
          <w:szCs w:val="24"/>
        </w:rPr>
        <w:t xml:space="preserve">Κυρίες και κύριοι συνάδελφοι, πάμε παρακάτω. </w:t>
      </w:r>
    </w:p>
    <w:p w14:paraId="21181FB9" w14:textId="77777777" w:rsidR="000E1C16" w:rsidRDefault="00D27C3B">
      <w:pPr>
        <w:contextualSpacing/>
        <w:rPr>
          <w:rFonts w:eastAsia="Times New Roman"/>
          <w:szCs w:val="24"/>
        </w:rPr>
      </w:pPr>
      <w:r w:rsidRPr="002856AF">
        <w:rPr>
          <w:rFonts w:eastAsia="Times New Roman"/>
          <w:szCs w:val="24"/>
        </w:rPr>
        <w:t>Παρεμπιπτόντως, δε, αξίζει να μα</w:t>
      </w:r>
      <w:r w:rsidRPr="002856AF">
        <w:rPr>
          <w:rFonts w:eastAsia="Times New Roman"/>
          <w:szCs w:val="24"/>
        </w:rPr>
        <w:t xml:space="preserve">ς πει </w:t>
      </w:r>
      <w:r w:rsidRPr="002856AF">
        <w:rPr>
          <w:rFonts w:eastAsia="Times New Roman"/>
          <w:szCs w:val="24"/>
        </w:rPr>
        <w:t xml:space="preserve">κάποιος </w:t>
      </w:r>
      <w:r w:rsidRPr="002856AF">
        <w:rPr>
          <w:rFonts w:eastAsia="Times New Roman"/>
          <w:szCs w:val="24"/>
        </w:rPr>
        <w:t xml:space="preserve">γιατί η παραπομπή εδώ δεν γίνεται στο άρθρο 179 </w:t>
      </w:r>
      <w:r>
        <w:rPr>
          <w:rFonts w:eastAsia="Times New Roman"/>
          <w:szCs w:val="24"/>
        </w:rPr>
        <w:t>της Συνθήκης Λειτουργίας</w:t>
      </w:r>
      <w:r w:rsidRPr="005117C9">
        <w:rPr>
          <w:rFonts w:eastAsia="Times New Roman"/>
          <w:szCs w:val="24"/>
        </w:rPr>
        <w:t xml:space="preserve"> της Ευρωπαϊκής Ένωσης. Απαλείφεται αυτό που υπήρχε στον προηγούμενο νόμο. Για να καταλάβω, δηλαδή, αποτελεί νομοτεχνική π</w:t>
      </w:r>
      <w:r w:rsidRPr="00B87D66">
        <w:rPr>
          <w:rFonts w:eastAsia="Times New Roman"/>
          <w:szCs w:val="24"/>
        </w:rPr>
        <w:t>αράλειψη, όπως σωρεία άλλων που υπάρχουν στο κεί</w:t>
      </w:r>
      <w:r w:rsidRPr="00B87D66">
        <w:rPr>
          <w:rFonts w:eastAsia="Times New Roman"/>
          <w:szCs w:val="24"/>
        </w:rPr>
        <w:t>μενο ή έχει αποφασ</w:t>
      </w:r>
      <w:r w:rsidRPr="002856AF">
        <w:rPr>
          <w:rFonts w:eastAsia="Times New Roman"/>
          <w:szCs w:val="24"/>
        </w:rPr>
        <w:t xml:space="preserve">ίσει η Κυβέρνηση ότι θα φύγουμε από την Ευρωπαϊκή Ένωση και αρχίζει και βγάζει από τα νομοθετικά κείμενα τις σχετικές αναφορές; </w:t>
      </w:r>
    </w:p>
    <w:p w14:paraId="21181FBA" w14:textId="77777777" w:rsidR="000E1C16" w:rsidRDefault="00D27C3B">
      <w:pPr>
        <w:contextualSpacing/>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Και από την Ευρωπαϊκή Ένωση; Όχι μόνο από την Ευρωζώνη; </w:t>
      </w:r>
    </w:p>
    <w:p w14:paraId="21181FBB" w14:textId="77777777" w:rsidR="000E1C16" w:rsidRDefault="00D27C3B">
      <w:pPr>
        <w:contextualSpacing/>
        <w:rPr>
          <w:rFonts w:eastAsia="Times New Roman"/>
          <w:szCs w:val="24"/>
        </w:rPr>
      </w:pPr>
      <w:r w:rsidRPr="002856AF">
        <w:rPr>
          <w:rFonts w:eastAsia="Times New Roman"/>
          <w:b/>
          <w:szCs w:val="24"/>
        </w:rPr>
        <w:t xml:space="preserve">ΝΙΚΟΛΑΟΣ ΔΕΝΔΙΑΣ: </w:t>
      </w:r>
      <w:r w:rsidRPr="002856AF">
        <w:rPr>
          <w:rFonts w:eastAsia="Times New Roman"/>
          <w:szCs w:val="24"/>
        </w:rPr>
        <w:t>Ορίστε, κύριε Πρόεδρε;</w:t>
      </w:r>
    </w:p>
    <w:p w14:paraId="21181FBC" w14:textId="77777777" w:rsidR="000E1C16" w:rsidRDefault="00D27C3B">
      <w:pPr>
        <w:contextualSpacing/>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Και από την Ευρωπαϊκή Ένωση; Όχι μόνο από την Ευρωζώνη; </w:t>
      </w:r>
    </w:p>
    <w:p w14:paraId="21181FBD" w14:textId="77777777" w:rsidR="000E1C16" w:rsidRDefault="00D27C3B">
      <w:pPr>
        <w:contextualSpacing/>
        <w:rPr>
          <w:rFonts w:eastAsia="Times New Roman"/>
          <w:szCs w:val="24"/>
        </w:rPr>
      </w:pPr>
      <w:r w:rsidRPr="002856AF">
        <w:rPr>
          <w:rFonts w:eastAsia="Times New Roman"/>
          <w:b/>
          <w:szCs w:val="24"/>
        </w:rPr>
        <w:t xml:space="preserve">ΜΑΥΡΟΥΔΗΣ ΒΟΡΙΔΗΣ: </w:t>
      </w:r>
      <w:r w:rsidRPr="002856AF">
        <w:rPr>
          <w:rFonts w:eastAsia="Times New Roman"/>
          <w:szCs w:val="24"/>
        </w:rPr>
        <w:t>Συνολικώς. Να μην κάνουμε μισές δουλειές. Να τα κάνουμε όλα!</w:t>
      </w:r>
    </w:p>
    <w:p w14:paraId="21181FBE" w14:textId="77777777" w:rsidR="000E1C16" w:rsidRDefault="00D27C3B">
      <w:pPr>
        <w:contextualSpacing/>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Από όλα. </w:t>
      </w:r>
    </w:p>
    <w:p w14:paraId="21181FBF" w14:textId="77777777" w:rsidR="000E1C16" w:rsidRDefault="00D27C3B">
      <w:pPr>
        <w:contextualSpacing/>
        <w:rPr>
          <w:rFonts w:eastAsia="Times New Roman"/>
          <w:szCs w:val="24"/>
        </w:rPr>
      </w:pPr>
      <w:r w:rsidRPr="002856AF">
        <w:rPr>
          <w:rFonts w:eastAsia="Times New Roman"/>
          <w:b/>
          <w:szCs w:val="24"/>
        </w:rPr>
        <w:t xml:space="preserve">ΝΙΚΟΛΑΟΣ ΔΕΝΔΙΑΣ: </w:t>
      </w:r>
      <w:r w:rsidRPr="002856AF">
        <w:rPr>
          <w:rFonts w:eastAsia="Times New Roman"/>
          <w:szCs w:val="24"/>
        </w:rPr>
        <w:t>Πά</w:t>
      </w:r>
      <w:r w:rsidRPr="002856AF">
        <w:rPr>
          <w:rFonts w:eastAsia="Times New Roman"/>
          <w:szCs w:val="24"/>
        </w:rPr>
        <w:t xml:space="preserve">ντως, η παραπομπή -προς ενημέρωσή σας, διότι είμαι βέβαιος ότι δεν το έχετε διαβάσει, κυρίες και κύριοι συνάδελφοι της Πλειοψηφίας, πιθανότατα και πολύ καλά κάνατε, δεν αξίζει- αφορά στη </w:t>
      </w:r>
      <w:r w:rsidRPr="002856AF">
        <w:rPr>
          <w:rFonts w:eastAsia="Times New Roman"/>
          <w:szCs w:val="24"/>
        </w:rPr>
        <w:t xml:space="preserve">συνθήκη </w:t>
      </w:r>
      <w:r w:rsidRPr="002856AF">
        <w:rPr>
          <w:rFonts w:eastAsia="Times New Roman"/>
          <w:szCs w:val="24"/>
        </w:rPr>
        <w:t>για την Ευρωπαϊκή Ένωση, όχι θέματα του νομίσματος, της Ένωση</w:t>
      </w:r>
      <w:r w:rsidRPr="002856AF">
        <w:rPr>
          <w:rFonts w:eastAsia="Times New Roman"/>
          <w:szCs w:val="24"/>
        </w:rPr>
        <w:t xml:space="preserve">ς. </w:t>
      </w:r>
    </w:p>
    <w:p w14:paraId="21181FC0" w14:textId="77777777" w:rsidR="000E1C16" w:rsidRDefault="00D27C3B">
      <w:pPr>
        <w:contextualSpacing/>
        <w:rPr>
          <w:rFonts w:eastAsia="Times New Roman"/>
          <w:szCs w:val="24"/>
        </w:rPr>
      </w:pPr>
      <w:r w:rsidRPr="002856AF">
        <w:rPr>
          <w:rFonts w:eastAsia="Times New Roman"/>
          <w:szCs w:val="24"/>
        </w:rPr>
        <w:t xml:space="preserve">Υπάρχουν πάρα πολλά τα οποία μπορεί </w:t>
      </w:r>
      <w:r w:rsidRPr="002856AF">
        <w:rPr>
          <w:rFonts w:eastAsia="Times New Roman"/>
          <w:szCs w:val="24"/>
        </w:rPr>
        <w:t xml:space="preserve">κάποιος </w:t>
      </w:r>
      <w:r w:rsidRPr="002856AF">
        <w:rPr>
          <w:rFonts w:eastAsia="Times New Roman"/>
          <w:szCs w:val="24"/>
        </w:rPr>
        <w:t xml:space="preserve">να πει για τα θέματα της </w:t>
      </w:r>
      <w:r w:rsidRPr="002856AF">
        <w:rPr>
          <w:rFonts w:eastAsia="Times New Roman"/>
          <w:szCs w:val="24"/>
        </w:rPr>
        <w:t>π</w:t>
      </w:r>
      <w:r w:rsidRPr="002856AF">
        <w:rPr>
          <w:rFonts w:eastAsia="Times New Roman"/>
          <w:szCs w:val="24"/>
        </w:rPr>
        <w:t>αιδείας. Δεν μπαίνω στα άρθρα, δηλαδή δεν μπαίνω στη λογική του γιατί πρέπει να ορίζεται ένα συμβούλιο από τον Υπουργό, το οποίο θα εκλέξει το άλλο συμβούλιο, το οποίο επίσης θα διορ</w:t>
      </w:r>
      <w:r w:rsidRPr="002856AF">
        <w:rPr>
          <w:rFonts w:eastAsia="Times New Roman"/>
          <w:szCs w:val="24"/>
        </w:rPr>
        <w:t xml:space="preserve">ιστεί από τον Υπουργό. Ορίζουμε, δηλαδή, αυτούς που θα υποδείξουν αυτούς που ορίζουμε. Αυτά τα καινοφανή της «πρώτη φορά </w:t>
      </w:r>
      <w:r w:rsidRPr="002856AF">
        <w:rPr>
          <w:rFonts w:eastAsia="Times New Roman"/>
          <w:szCs w:val="24"/>
        </w:rPr>
        <w:t>αριστερά</w:t>
      </w:r>
      <w:r w:rsidRPr="002856AF">
        <w:rPr>
          <w:rFonts w:eastAsia="Times New Roman"/>
          <w:szCs w:val="24"/>
        </w:rPr>
        <w:t>» τα σχολιάζουμε αύριο, αν θέλετε. Γιατί σας ξαναείπα, στα όρια της νομοθετικής γελοιότητος προφανώς δεν υπάρχει τέλος. Δεν υπά</w:t>
      </w:r>
      <w:r w:rsidRPr="002856AF">
        <w:rPr>
          <w:rFonts w:eastAsia="Times New Roman"/>
          <w:szCs w:val="24"/>
        </w:rPr>
        <w:t xml:space="preserve">ρχει ίσως ούτε αρχή, αλλά εν πάση περιπτώσει. </w:t>
      </w:r>
    </w:p>
    <w:p w14:paraId="21181FC1" w14:textId="77777777" w:rsidR="000E1C16" w:rsidRDefault="00D27C3B">
      <w:pPr>
        <w:contextualSpacing/>
        <w:rPr>
          <w:rFonts w:eastAsia="Times New Roman"/>
          <w:szCs w:val="24"/>
        </w:rPr>
      </w:pPr>
      <w:r w:rsidRPr="002856AF">
        <w:rPr>
          <w:rFonts w:eastAsia="Times New Roman"/>
          <w:szCs w:val="24"/>
        </w:rPr>
        <w:t xml:space="preserve">Πάμε λίγο στα θέματα </w:t>
      </w:r>
      <w:r w:rsidRPr="002856AF">
        <w:rPr>
          <w:rFonts w:eastAsia="Times New Roman"/>
          <w:szCs w:val="24"/>
        </w:rPr>
        <w:t>παιδείας</w:t>
      </w:r>
      <w:r w:rsidRPr="002856AF">
        <w:rPr>
          <w:rFonts w:eastAsia="Times New Roman"/>
          <w:szCs w:val="24"/>
        </w:rPr>
        <w:t>, παρ</w:t>
      </w:r>
      <w:r w:rsidRPr="002856AF">
        <w:rPr>
          <w:rFonts w:eastAsia="Times New Roman"/>
          <w:szCs w:val="24"/>
        </w:rPr>
        <w:t xml:space="preserve">’ </w:t>
      </w:r>
      <w:r w:rsidRPr="002856AF">
        <w:rPr>
          <w:rFonts w:eastAsia="Times New Roman"/>
          <w:szCs w:val="24"/>
        </w:rPr>
        <w:t xml:space="preserve">ότι δεν θα προλάβω να τα αναπτύξω. </w:t>
      </w:r>
    </w:p>
    <w:p w14:paraId="21181FC2" w14:textId="77777777" w:rsidR="000E1C16" w:rsidRDefault="00D27C3B">
      <w:pPr>
        <w:contextualSpacing/>
        <w:rPr>
          <w:rFonts w:eastAsia="Times New Roman"/>
          <w:szCs w:val="24"/>
        </w:rPr>
      </w:pPr>
      <w:r w:rsidRPr="002856AF">
        <w:rPr>
          <w:rFonts w:eastAsia="Times New Roman"/>
          <w:szCs w:val="24"/>
        </w:rPr>
        <w:t>Ο Υπουργός κ. Φίλης κατηγόρησε τον Πρόεδρο της Νέας Δημοκρατίας κ. Κυριάκο Μητσοτάκη για τη χρήση της λέξης «πελάτες». Σοβαρά; Σοβαρά πρέ</w:t>
      </w:r>
      <w:r w:rsidRPr="002856AF">
        <w:rPr>
          <w:rFonts w:eastAsia="Times New Roman"/>
          <w:szCs w:val="24"/>
        </w:rPr>
        <w:t>πει να τον καταγγείλουμε τον κ. Μητσοτάκη; Ακούσατε τι είπε; Διαβάσατε την ομιλία του; Ο κ. Μητσοτάκης είπε ότι ο Έλληνας μαθητής απέναντι στο δημόσιο σχολείο έχει το δικαίωμα του πελάτη, αυτού, δηλαδή, ο οποίος έχει καταβάλει αντίτιμο ήδη για τις υπηρεσίε</w:t>
      </w:r>
      <w:r w:rsidRPr="002856AF">
        <w:rPr>
          <w:rFonts w:eastAsia="Times New Roman"/>
          <w:szCs w:val="24"/>
        </w:rPr>
        <w:t xml:space="preserve">ς τις οποίες λαμβάνει και όχι την στερούμενη δικαιώματος θέση του υπηκόου, όπως τον αντιμετωπίζει ο παρών Υπουργός και το παρόν Υπουργείο. </w:t>
      </w:r>
    </w:p>
    <w:p w14:paraId="21181FC3" w14:textId="77777777" w:rsidR="000E1C16" w:rsidRDefault="00D27C3B">
      <w:pPr>
        <w:contextualSpacing/>
        <w:jc w:val="center"/>
        <w:rPr>
          <w:rFonts w:eastAsia="Times New Roman"/>
          <w:szCs w:val="24"/>
        </w:rPr>
      </w:pPr>
      <w:r w:rsidRPr="002856AF">
        <w:rPr>
          <w:rFonts w:eastAsia="Times New Roman"/>
          <w:szCs w:val="24"/>
        </w:rPr>
        <w:t>(Θόρυβος από την πτέρυγα του ΣΥΡΙΖΑ)</w:t>
      </w:r>
    </w:p>
    <w:p w14:paraId="21181FC4" w14:textId="77777777" w:rsidR="000E1C16" w:rsidRDefault="00D27C3B">
      <w:pPr>
        <w:contextualSpacing/>
        <w:rPr>
          <w:rFonts w:eastAsia="Times New Roman"/>
          <w:szCs w:val="24"/>
        </w:rPr>
      </w:pPr>
      <w:r w:rsidRPr="002856AF">
        <w:rPr>
          <w:rFonts w:eastAsia="Times New Roman"/>
          <w:szCs w:val="24"/>
        </w:rPr>
        <w:t xml:space="preserve">Ο Έλληνας μαθητής </w:t>
      </w:r>
      <w:r w:rsidRPr="002856AF">
        <w:rPr>
          <w:rFonts w:eastAsia="Times New Roman"/>
          <w:szCs w:val="24"/>
        </w:rPr>
        <w:t xml:space="preserve">διά </w:t>
      </w:r>
      <w:r w:rsidRPr="002856AF">
        <w:rPr>
          <w:rFonts w:eastAsia="Times New Roman"/>
          <w:szCs w:val="24"/>
        </w:rPr>
        <w:t xml:space="preserve">των γονέων του και </w:t>
      </w:r>
      <w:r w:rsidRPr="002856AF">
        <w:rPr>
          <w:rFonts w:eastAsia="Times New Roman"/>
          <w:szCs w:val="24"/>
        </w:rPr>
        <w:t xml:space="preserve">διά </w:t>
      </w:r>
      <w:r w:rsidRPr="002856AF">
        <w:rPr>
          <w:rFonts w:eastAsia="Times New Roman"/>
          <w:szCs w:val="24"/>
        </w:rPr>
        <w:t>του Έλληνα φορολογούμενου έχει κατ</w:t>
      </w:r>
      <w:r w:rsidRPr="002856AF">
        <w:rPr>
          <w:rFonts w:eastAsia="Times New Roman"/>
          <w:szCs w:val="24"/>
        </w:rPr>
        <w:t xml:space="preserve">αβάλει ηχηρό αντίτιμο και είναι δικαίωμά του οι υπηρεσίες Παιδείας. Δεν είναι δικαίωμα και δωρεά του Υπουργείου. Να το ξεκαθαρίσουμε αυτό. </w:t>
      </w:r>
    </w:p>
    <w:p w14:paraId="21181FC5" w14:textId="77777777" w:rsidR="000E1C16" w:rsidRDefault="00D27C3B">
      <w:pPr>
        <w:contextualSpacing/>
        <w:rPr>
          <w:rFonts w:eastAsia="Times New Roman"/>
          <w:szCs w:val="24"/>
        </w:rPr>
      </w:pPr>
      <w:r w:rsidRPr="002856AF">
        <w:rPr>
          <w:rFonts w:eastAsia="Times New Roman"/>
          <w:szCs w:val="24"/>
        </w:rPr>
        <w:t>Η προσπάθεια, δε, της Πλειοψηφίας και της Κυβέρνησης -διότι αυτά δεν ταυτίζονται και τιμώ πολλούς από εσάς πολύ περι</w:t>
      </w:r>
      <w:r w:rsidRPr="002856AF">
        <w:rPr>
          <w:rFonts w:eastAsia="Times New Roman"/>
          <w:szCs w:val="24"/>
        </w:rPr>
        <w:t>σσότερο από ό,τι τιμώ την Κυβέρνηση στο σύνολό της- ετεροπροσδιορισμού της Αξιωματικής Αντιπολίτευσης ως δήθεν νεοφιλελεύθερης, συνιστά ύψιστη μαρξιστική γελοιότητα. Αν θέλετε να μας κατηγορήσετε από το 1974 και μετά ως παράταξη, μπορείτε να μας κατηγορήσε</w:t>
      </w:r>
      <w:r w:rsidRPr="002856AF">
        <w:rPr>
          <w:rFonts w:eastAsia="Times New Roman"/>
          <w:szCs w:val="24"/>
        </w:rPr>
        <w:t>τε για κρατισμό. Νεοφιλελευθερισμό στα όνειρά σας. Ούτε κατ’ ελάχιστον. Εν πολλοίς, δε, πρέπει να πω, ασκώντας κριτική στη δική μου παράταξη, ούτε καν φιλελευθερισμό.</w:t>
      </w:r>
    </w:p>
    <w:p w14:paraId="21181FC6" w14:textId="77777777" w:rsidR="000E1C16" w:rsidRDefault="00D27C3B">
      <w:pPr>
        <w:rPr>
          <w:rFonts w:eastAsia="Times New Roman"/>
          <w:szCs w:val="24"/>
        </w:rPr>
      </w:pPr>
      <w:r w:rsidRPr="002856AF">
        <w:rPr>
          <w:rFonts w:eastAsia="Times New Roman"/>
          <w:szCs w:val="24"/>
        </w:rPr>
        <w:t>Έρχομαι να σας πω και κάτι άλλο. Στα πεπραγμένα του Υπουργείου Παιδείας θα αναφερθώ αύριο</w:t>
      </w:r>
      <w:r w:rsidRPr="002856AF">
        <w:rPr>
          <w:rFonts w:eastAsia="Times New Roman"/>
          <w:szCs w:val="24"/>
        </w:rPr>
        <w:t>. Στο τελευταίο λεπτό του χρόνου μου θα ήθελα να σας πω το εξής:</w:t>
      </w:r>
    </w:p>
    <w:p w14:paraId="21181FC7" w14:textId="77777777" w:rsidR="000E1C16" w:rsidRDefault="00D27C3B">
      <w:pPr>
        <w:rPr>
          <w:rFonts w:eastAsia="Times New Roman"/>
          <w:szCs w:val="24"/>
        </w:rPr>
      </w:pPr>
      <w:r w:rsidRPr="002856AF">
        <w:rPr>
          <w:rFonts w:eastAsia="Times New Roman"/>
          <w:szCs w:val="24"/>
        </w:rPr>
        <w:t>Επαίρεται ο κύριος Υπουργός Παιδείας εδώ για την κατάργηση της διάταξης, με την οποία δήθεν ποινικοποιείται η συνδικαλιστική δραστηριότητα των μαθητών. Θέλετε να σας διαβάσω τη διάταξη της οπ</w:t>
      </w:r>
      <w:r w:rsidRPr="002856AF">
        <w:rPr>
          <w:rFonts w:eastAsia="Times New Roman"/>
          <w:szCs w:val="24"/>
        </w:rPr>
        <w:t>οία προτείνεται η κατάργηση, για να δείτε τι έλεγε;</w:t>
      </w:r>
    </w:p>
    <w:p w14:paraId="21181FC8" w14:textId="77777777" w:rsidR="000E1C16" w:rsidRDefault="00D27C3B">
      <w:pPr>
        <w:rPr>
          <w:rFonts w:eastAsia="Times New Roman"/>
          <w:szCs w:val="24"/>
        </w:rPr>
      </w:pPr>
      <w:r w:rsidRPr="002856AF">
        <w:rPr>
          <w:rFonts w:eastAsia="Times New Roman"/>
          <w:szCs w:val="24"/>
        </w:rPr>
        <w:t xml:space="preserve">Έλεγε η διάταξη: «Όποιος…» -προσέξτε, όχι οι μαθητές, αλλά «όποιος»- «…καθ’ οιονδήποτε τρόπο παρεμποδίζει, διαταράσσει ή διακόπτει την ομαλή λειτουργία των δημοσίων σχολείων πρωτοβάθμιας ή δευτεροβάθμιας </w:t>
      </w:r>
      <w:r w:rsidRPr="002856AF">
        <w:rPr>
          <w:rFonts w:eastAsia="Times New Roman"/>
          <w:szCs w:val="24"/>
        </w:rPr>
        <w:t xml:space="preserve">εκπαίδευσης ή παρανόμως παραμένει στους χώρους λειτουργίας αυτών τιμωρείται…» </w:t>
      </w:r>
      <w:r w:rsidRPr="002856AF">
        <w:rPr>
          <w:rFonts w:eastAsia="Times New Roman"/>
          <w:szCs w:val="24"/>
        </w:rPr>
        <w:t>και λοιπά.</w:t>
      </w:r>
    </w:p>
    <w:p w14:paraId="21181FC9" w14:textId="77777777" w:rsidR="000E1C16" w:rsidRDefault="00D27C3B">
      <w:pPr>
        <w:rPr>
          <w:rFonts w:eastAsia="Times New Roman"/>
          <w:szCs w:val="24"/>
        </w:rPr>
      </w:pPr>
      <w:r w:rsidRPr="002856AF">
        <w:rPr>
          <w:rFonts w:eastAsia="Times New Roman"/>
          <w:szCs w:val="24"/>
        </w:rPr>
        <w:t>Όπως καταλαβαίνετε, ο μαθητής δεν μπορεί να παραμένει παρανόμως στον χώρο λειτουργίας των σχολείων. Άρα, η διάταξη δεν αφορά τους μαθητές. Πείτε μου, λοιπόν, ποιον αφο</w:t>
      </w:r>
      <w:r w:rsidRPr="002856AF">
        <w:rPr>
          <w:rFonts w:eastAsia="Times New Roman"/>
          <w:szCs w:val="24"/>
        </w:rPr>
        <w:t xml:space="preserve">ρά. Ποιον καλύπτει αυτό εδώ; Ημέρα της </w:t>
      </w:r>
      <w:r w:rsidRPr="002856AF">
        <w:rPr>
          <w:rFonts w:eastAsia="Times New Roman"/>
          <w:szCs w:val="24"/>
        </w:rPr>
        <w:t>«</w:t>
      </w:r>
      <w:r w:rsidRPr="002856AF">
        <w:rPr>
          <w:rFonts w:eastAsia="Times New Roman"/>
          <w:szCs w:val="24"/>
          <w:lang w:val="en-US"/>
        </w:rPr>
        <w:t>MARFIN</w:t>
      </w:r>
      <w:r w:rsidRPr="002856AF">
        <w:rPr>
          <w:rFonts w:eastAsia="Times New Roman"/>
          <w:szCs w:val="24"/>
        </w:rPr>
        <w:t>»</w:t>
      </w:r>
      <w:r w:rsidRPr="002856AF">
        <w:rPr>
          <w:rFonts w:eastAsia="Times New Roman"/>
          <w:szCs w:val="24"/>
        </w:rPr>
        <w:t xml:space="preserve">! Ποιον καλύπτει αυτό εδώ; Ποιον θέλουμε να απαλλάξουμε από ποινικές διώξεις για τώρα ή για το μέλλον; Για ποιο πράγμα επαιρόμεθα; </w:t>
      </w:r>
    </w:p>
    <w:p w14:paraId="21181FCA"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ομιλίας του κυρίου Βου</w:t>
      </w:r>
      <w:r w:rsidRPr="002856AF">
        <w:rPr>
          <w:rFonts w:eastAsia="Times New Roman"/>
          <w:bCs/>
        </w:rPr>
        <w:t>λευτή)</w:t>
      </w:r>
    </w:p>
    <w:p w14:paraId="21181FCB" w14:textId="77777777" w:rsidR="000E1C16" w:rsidRDefault="00D27C3B">
      <w:pPr>
        <w:rPr>
          <w:rFonts w:eastAsia="Times New Roman"/>
          <w:szCs w:val="24"/>
        </w:rPr>
      </w:pPr>
      <w:r w:rsidRPr="002856AF">
        <w:rPr>
          <w:rFonts w:eastAsia="Times New Roman"/>
          <w:szCs w:val="24"/>
        </w:rPr>
        <w:t>Κυρίες και κύριοι συνάδελφοι, έχω πάρα πολλά να πω για τα θέματα του Υπουργείου Πα</w:t>
      </w:r>
      <w:r w:rsidRPr="001D5627">
        <w:rPr>
          <w:rFonts w:eastAsia="Times New Roman"/>
          <w:szCs w:val="24"/>
        </w:rPr>
        <w:t>ιδείας και ιδίως για τις καινοτομίες που δήθεν εισάγει και τις αλλαγές που δήθεν επιφέρει, αλλά αυτό θα το κάνουμε αύριο στη συζήτηση για τα άρθρα</w:t>
      </w:r>
      <w:r w:rsidRPr="00FB5885">
        <w:rPr>
          <w:rFonts w:eastAsia="Times New Roman"/>
          <w:szCs w:val="24"/>
        </w:rPr>
        <w:t>. Δεν προλαβαίνουμε σ</w:t>
      </w:r>
      <w:r w:rsidRPr="00FB5885">
        <w:rPr>
          <w:rFonts w:eastAsia="Times New Roman"/>
          <w:szCs w:val="24"/>
        </w:rPr>
        <w:t xml:space="preserve">ήμερα. </w:t>
      </w:r>
    </w:p>
    <w:p w14:paraId="21181FCC" w14:textId="77777777" w:rsidR="000E1C16" w:rsidRDefault="00D27C3B">
      <w:pPr>
        <w:rPr>
          <w:rFonts w:eastAsia="Times New Roman"/>
          <w:szCs w:val="24"/>
        </w:rPr>
      </w:pPr>
      <w:r w:rsidRPr="00822C3A">
        <w:rPr>
          <w:rFonts w:eastAsia="Times New Roman"/>
          <w:szCs w:val="24"/>
        </w:rPr>
        <w:t>Εύχομαι, απλώς –ξαναλέω- οι μεγάλοι πατέρες της εκπαίδευσης, στους οποίους αναφέρθηκε ο κύριος Υπουργός προηγουμένως, να μην έχουν ακούσει την αποψινή του ομιλία.</w:t>
      </w:r>
    </w:p>
    <w:p w14:paraId="21181FCD" w14:textId="77777777" w:rsidR="000E1C16" w:rsidRDefault="00D27C3B">
      <w:pPr>
        <w:rPr>
          <w:rFonts w:eastAsia="Times New Roman"/>
          <w:szCs w:val="24"/>
        </w:rPr>
      </w:pPr>
      <w:r w:rsidRPr="006B36B3">
        <w:rPr>
          <w:rFonts w:eastAsia="Times New Roman"/>
          <w:szCs w:val="24"/>
        </w:rPr>
        <w:t>Σας ευχαριστώ πολύ.</w:t>
      </w:r>
    </w:p>
    <w:p w14:paraId="21181FCE" w14:textId="77777777" w:rsidR="000E1C16" w:rsidRDefault="00D27C3B">
      <w:pPr>
        <w:jc w:val="center"/>
        <w:rPr>
          <w:rFonts w:eastAsia="Times New Roman"/>
          <w:bCs/>
        </w:rPr>
      </w:pPr>
      <w:r w:rsidRPr="002856AF">
        <w:rPr>
          <w:rFonts w:eastAsia="Times New Roman"/>
          <w:bCs/>
        </w:rPr>
        <w:t>(Χειροκροτήματα από την πτέρυγα της Νέας Δημοκρατίας)</w:t>
      </w:r>
    </w:p>
    <w:p w14:paraId="21181FCF" w14:textId="77777777" w:rsidR="000E1C16" w:rsidRDefault="00D27C3B">
      <w:pPr>
        <w:rPr>
          <w:rFonts w:eastAsia="Times New Roman"/>
          <w:szCs w:val="24"/>
        </w:rPr>
      </w:pPr>
      <w:r w:rsidRPr="002856AF">
        <w:rPr>
          <w:rFonts w:eastAsia="Times New Roman"/>
          <w:szCs w:val="24"/>
        </w:rPr>
        <w:t xml:space="preserve"> </w:t>
      </w:r>
      <w:r w:rsidRPr="002856AF">
        <w:rPr>
          <w:rFonts w:eastAsia="Times New Roman"/>
          <w:b/>
          <w:bCs/>
        </w:rPr>
        <w:t>ΠΡΟΕΔΡΕΥΩΝ</w:t>
      </w:r>
      <w:r w:rsidRPr="002856AF">
        <w:rPr>
          <w:rFonts w:eastAsia="Times New Roman"/>
          <w:b/>
          <w:bCs/>
        </w:rPr>
        <w:t xml:space="preserve"> (Γεώργιος Βαρεμένος):</w:t>
      </w:r>
      <w:r w:rsidRPr="002856AF">
        <w:rPr>
          <w:rFonts w:eastAsia="Times New Roman"/>
          <w:szCs w:val="24"/>
        </w:rPr>
        <w:t xml:space="preserve"> Κι εμείς σας ευχαριστούμε.</w:t>
      </w:r>
    </w:p>
    <w:p w14:paraId="21181FD0" w14:textId="77777777" w:rsidR="000E1C16" w:rsidRDefault="00D27C3B">
      <w:pPr>
        <w:rPr>
          <w:rFonts w:eastAsia="Times New Roman"/>
          <w:szCs w:val="24"/>
        </w:rPr>
      </w:pPr>
      <w:r w:rsidRPr="00FB5885">
        <w:rPr>
          <w:rFonts w:eastAsia="Times New Roman"/>
          <w:szCs w:val="24"/>
        </w:rPr>
        <w:t>Τον λόγο έχει ο κ. Φωτήλας.</w:t>
      </w:r>
    </w:p>
    <w:p w14:paraId="21181FD1" w14:textId="77777777" w:rsidR="000E1C16" w:rsidRDefault="00D27C3B">
      <w:pPr>
        <w:rPr>
          <w:rFonts w:eastAsia="Times New Roman"/>
          <w:szCs w:val="24"/>
        </w:rPr>
      </w:pPr>
      <w:r w:rsidRPr="00FB5885">
        <w:rPr>
          <w:rFonts w:eastAsia="Times New Roman"/>
          <w:b/>
          <w:szCs w:val="24"/>
        </w:rPr>
        <w:t>ΝΙΚΟΛΑΟΣ ΦΙΛΗΣ (Υπουργός Παιδείας, Έρευνας και Θρησκευμάτων):</w:t>
      </w:r>
      <w:r w:rsidRPr="006B36B3">
        <w:rPr>
          <w:rFonts w:eastAsia="Times New Roman"/>
          <w:szCs w:val="24"/>
        </w:rPr>
        <w:t xml:space="preserve"> Κύριε Πρόεδρε, παρακαλώ τον λόγο.</w:t>
      </w:r>
    </w:p>
    <w:p w14:paraId="21181FD2" w14:textId="77777777" w:rsidR="000E1C16" w:rsidRDefault="00D27C3B">
      <w:pPr>
        <w:rPr>
          <w:rFonts w:eastAsia="Times New Roman"/>
          <w:szCs w:val="24"/>
        </w:rPr>
      </w:pPr>
      <w:r w:rsidRPr="002856AF">
        <w:rPr>
          <w:rFonts w:eastAsia="Times New Roman"/>
          <w:b/>
          <w:bCs/>
        </w:rPr>
        <w:t>ΠΡΟΕΔΡΕΥΩΝ (Γεώργιος Βαρεμένος):</w:t>
      </w:r>
      <w:r w:rsidRPr="002856AF">
        <w:rPr>
          <w:rFonts w:eastAsia="Times New Roman"/>
          <w:szCs w:val="24"/>
        </w:rPr>
        <w:t xml:space="preserve"> Με διάλογο με το υπερπέραν ξεκινήσαμε, με διάλογο</w:t>
      </w:r>
      <w:r w:rsidRPr="002856AF">
        <w:rPr>
          <w:rFonts w:eastAsia="Times New Roman"/>
          <w:szCs w:val="24"/>
        </w:rPr>
        <w:t xml:space="preserve"> με το υπερπέραν καταλήξαμε.</w:t>
      </w:r>
    </w:p>
    <w:p w14:paraId="21181FD3" w14:textId="77777777" w:rsidR="000E1C16" w:rsidRDefault="00D27C3B">
      <w:pPr>
        <w:rPr>
          <w:rFonts w:eastAsia="Times New Roman"/>
          <w:szCs w:val="24"/>
        </w:rPr>
      </w:pPr>
      <w:r w:rsidRPr="00FB5885">
        <w:rPr>
          <w:rFonts w:eastAsia="Times New Roman"/>
          <w:szCs w:val="24"/>
        </w:rPr>
        <w:t>Έχετε τον λόγο, κύριε Υπουργέ.</w:t>
      </w:r>
    </w:p>
    <w:p w14:paraId="21181FD4" w14:textId="77777777" w:rsidR="000E1C16" w:rsidRDefault="00D27C3B">
      <w:pPr>
        <w:rPr>
          <w:rFonts w:eastAsia="Times New Roman"/>
          <w:szCs w:val="24"/>
        </w:rPr>
      </w:pPr>
      <w:r w:rsidRPr="00FB5885">
        <w:rPr>
          <w:rFonts w:eastAsia="Times New Roman"/>
          <w:b/>
          <w:szCs w:val="24"/>
        </w:rPr>
        <w:t xml:space="preserve">ΝΙΚΟΛΑΟΣ ΦΙΛΗΣ (Υπουργός Παιδείας, Έρευνας και Θρησκευμάτων): </w:t>
      </w:r>
      <w:r w:rsidRPr="006B36B3">
        <w:rPr>
          <w:rFonts w:eastAsia="Times New Roman"/>
          <w:szCs w:val="24"/>
        </w:rPr>
        <w:t>Θέλω να πληροφορήσω τον αξιότιμο Κοινοβουλευτικό Εκπρόσωπο της Νέας Δημοκρατίας, ότι η διάταξη την οποία καταργού</w:t>
      </w:r>
      <w:r w:rsidRPr="00F67D51">
        <w:rPr>
          <w:rFonts w:eastAsia="Times New Roman"/>
          <w:szCs w:val="24"/>
        </w:rPr>
        <w:t>με, κατά διαβολική σύ</w:t>
      </w:r>
      <w:r w:rsidRPr="00F67D51">
        <w:rPr>
          <w:rFonts w:eastAsia="Times New Roman"/>
          <w:szCs w:val="24"/>
        </w:rPr>
        <w:t>μπτωση ήταν εκείνη με βάση την οποία σύρθηκαν στα δικαστήρια δεκάδες μαθητές και κανένας εξωσχολικός.</w:t>
      </w:r>
    </w:p>
    <w:p w14:paraId="21181FD5" w14:textId="77777777" w:rsidR="000E1C16" w:rsidRDefault="00D27C3B">
      <w:pPr>
        <w:jc w:val="center"/>
        <w:rPr>
          <w:rFonts w:eastAsia="Times New Roman"/>
          <w:bCs/>
        </w:rPr>
      </w:pPr>
      <w:r w:rsidRPr="002856AF">
        <w:rPr>
          <w:rFonts w:eastAsia="Times New Roman"/>
          <w:bCs/>
        </w:rPr>
        <w:t>(Χειροκροτήματα από την πτέρυγα του ΣΥΡΙΖΑ)</w:t>
      </w:r>
    </w:p>
    <w:p w14:paraId="21181FD6" w14:textId="77777777" w:rsidR="000E1C16" w:rsidRDefault="00D27C3B">
      <w:pPr>
        <w:rPr>
          <w:rFonts w:eastAsia="Times New Roman"/>
          <w:szCs w:val="24"/>
        </w:rPr>
      </w:pPr>
      <w:r w:rsidRPr="001D5627">
        <w:rPr>
          <w:rFonts w:eastAsia="Times New Roman"/>
          <w:szCs w:val="24"/>
        </w:rPr>
        <w:t>Δεύτερον, θέλω να τον πληροφορήσω, αν και είναι έγκριτος νομικός, ότι υπάρχει το Ποινικό</w:t>
      </w:r>
      <w:r w:rsidRPr="00FB5885">
        <w:rPr>
          <w:rFonts w:eastAsia="Times New Roman"/>
          <w:szCs w:val="24"/>
        </w:rPr>
        <w:t xml:space="preserve"> Δίκαιο το οποίο προβλ</w:t>
      </w:r>
      <w:r w:rsidRPr="00FB5885">
        <w:rPr>
          <w:rFonts w:eastAsia="Times New Roman"/>
          <w:szCs w:val="24"/>
        </w:rPr>
        <w:t>έπει τιμωρίες για τους λεγόμενους, όπως λέτε, εξωσχολικούς, για όσους μπαίνουν, εισβάλλουν και εμποδίζουν τη λειτουργία του σχολείου. Η συγκεκριμένη διάταξη, την οποία έχει ονομάσει ο μαθητικός και εκπαιδευτικός κόσμος «μαθητοδικεία»,</w:t>
      </w:r>
      <w:r w:rsidRPr="00822C3A">
        <w:rPr>
          <w:rFonts w:eastAsia="Times New Roman"/>
          <w:szCs w:val="24"/>
        </w:rPr>
        <w:t xml:space="preserve"> ιδιώνυμο εις βάρος τω</w:t>
      </w:r>
      <w:r w:rsidRPr="00822C3A">
        <w:rPr>
          <w:rFonts w:eastAsia="Times New Roman"/>
          <w:szCs w:val="24"/>
        </w:rPr>
        <w:t>ν μαθητών, ήταν μ</w:t>
      </w:r>
      <w:r w:rsidRPr="00FB5885">
        <w:rPr>
          <w:rFonts w:eastAsia="Times New Roman"/>
          <w:szCs w:val="24"/>
        </w:rPr>
        <w:t>ί</w:t>
      </w:r>
      <w:r w:rsidRPr="00F67D51">
        <w:rPr>
          <w:rFonts w:eastAsia="Times New Roman"/>
          <w:szCs w:val="24"/>
        </w:rPr>
        <w:t xml:space="preserve">α διάταξη τιμωρητική για τους μαθητές. </w:t>
      </w:r>
    </w:p>
    <w:p w14:paraId="21181FD7" w14:textId="77777777" w:rsidR="000E1C16" w:rsidRDefault="00D27C3B">
      <w:pPr>
        <w:rPr>
          <w:rFonts w:eastAsia="Times New Roman"/>
          <w:szCs w:val="24"/>
        </w:rPr>
      </w:pPr>
      <w:r>
        <w:rPr>
          <w:rFonts w:eastAsia="Times New Roman"/>
          <w:szCs w:val="24"/>
        </w:rPr>
        <w:t>Δ</w:t>
      </w:r>
      <w:r w:rsidRPr="001F6937">
        <w:rPr>
          <w:rFonts w:eastAsia="Times New Roman"/>
          <w:szCs w:val="24"/>
        </w:rPr>
        <w:t xml:space="preserve">εύτερον, ήταν καλή η προσπάθειά σας να δικαιολογήσετε τον Αρχηγό σας για τη φράση «οι μαθητές είναι πελάτες των σχολείων». Άμα διαβάσετε όλο το κείμενο, ούτε καν αυτά τα </w:t>
      </w:r>
      <w:r w:rsidRPr="00711B79">
        <w:rPr>
          <w:rFonts w:eastAsia="Times New Roman"/>
          <w:szCs w:val="24"/>
        </w:rPr>
        <w:t>οποία εσείς είπατε, δεν ανα</w:t>
      </w:r>
      <w:r w:rsidRPr="00711B79">
        <w:rPr>
          <w:rFonts w:eastAsia="Times New Roman"/>
          <w:szCs w:val="24"/>
        </w:rPr>
        <w:t xml:space="preserve">φέρονται. Είναι σαφές και αναφέρεται ακόμη και στην αντίληψη, αν το δείτε, πολλαπλών πηγών χρηματοδότησης της δημόσιας εκπαίδευσης. </w:t>
      </w:r>
      <w:r>
        <w:rPr>
          <w:rFonts w:eastAsia="Times New Roman"/>
          <w:szCs w:val="24"/>
        </w:rPr>
        <w:t>Ο</w:t>
      </w:r>
      <w:r w:rsidRPr="00711B79">
        <w:rPr>
          <w:rFonts w:eastAsia="Times New Roman"/>
          <w:szCs w:val="24"/>
        </w:rPr>
        <w:t xml:space="preserve"> πελάτης διαλέγει. Μας πηγαίνει κάπου στα </w:t>
      </w:r>
      <w:r w:rsidRPr="00307868">
        <w:rPr>
          <w:rFonts w:eastAsia="Times New Roman"/>
          <w:szCs w:val="24"/>
          <w:lang w:val="en-US"/>
        </w:rPr>
        <w:t>voucher</w:t>
      </w:r>
      <w:r w:rsidRPr="00875107">
        <w:rPr>
          <w:rFonts w:eastAsia="Times New Roman"/>
          <w:szCs w:val="24"/>
        </w:rPr>
        <w:t xml:space="preserve"> αυτή</w:t>
      </w:r>
      <w:r w:rsidRPr="00B8113B">
        <w:rPr>
          <w:rFonts w:eastAsia="Times New Roman"/>
          <w:szCs w:val="24"/>
        </w:rPr>
        <w:t xml:space="preserve"> η αντίληψη. </w:t>
      </w:r>
    </w:p>
    <w:p w14:paraId="21181FD8" w14:textId="77777777" w:rsidR="000E1C16" w:rsidRDefault="00D27C3B">
      <w:pPr>
        <w:rPr>
          <w:rFonts w:eastAsia="Times New Roman"/>
          <w:szCs w:val="24"/>
        </w:rPr>
      </w:pPr>
      <w:r w:rsidRPr="002856AF">
        <w:rPr>
          <w:rFonts w:eastAsia="Times New Roman"/>
          <w:szCs w:val="24"/>
        </w:rPr>
        <w:t>Όμως, θα ήθελα να ήταν εδώ ο κ. Μητσοτάκης και να γίνει</w:t>
      </w:r>
      <w:r w:rsidRPr="002856AF">
        <w:rPr>
          <w:rFonts w:eastAsia="Times New Roman"/>
          <w:szCs w:val="24"/>
        </w:rPr>
        <w:t xml:space="preserve"> αυτός ο διάλογος, για να καταλάβουμε τι εννοούσε και να μας εξηγήσει.</w:t>
      </w:r>
    </w:p>
    <w:p w14:paraId="21181FD9" w14:textId="77777777" w:rsidR="000E1C16" w:rsidRDefault="00D27C3B">
      <w:pPr>
        <w:rPr>
          <w:rFonts w:eastAsia="Times New Roman"/>
          <w:szCs w:val="24"/>
        </w:rPr>
      </w:pPr>
      <w:r w:rsidRPr="00290251">
        <w:rPr>
          <w:rFonts w:eastAsia="Times New Roman"/>
          <w:szCs w:val="24"/>
        </w:rPr>
        <w:t>Ζητώ συγγνώμη που πήρα τον λόγο. Ήταν, όμως, αναγκαίο για να διευκρινιστούν αυτά.</w:t>
      </w:r>
    </w:p>
    <w:p w14:paraId="21181FDA" w14:textId="77777777" w:rsidR="000E1C16" w:rsidRDefault="00D27C3B">
      <w:pPr>
        <w:rPr>
          <w:rFonts w:eastAsia="Times New Roman"/>
          <w:szCs w:val="24"/>
        </w:rPr>
      </w:pPr>
      <w:r w:rsidRPr="002856AF">
        <w:rPr>
          <w:rFonts w:eastAsia="Times New Roman"/>
          <w:b/>
          <w:bCs/>
        </w:rPr>
        <w:t>ΠΡΟΕΔΡΕΥΩΝ (Γεώργιος Βαρεμένος):</w:t>
      </w:r>
      <w:r w:rsidRPr="002856AF">
        <w:rPr>
          <w:rFonts w:eastAsia="Times New Roman"/>
          <w:szCs w:val="24"/>
        </w:rPr>
        <w:t xml:space="preserve"> Ευχαριστούμε.</w:t>
      </w:r>
    </w:p>
    <w:p w14:paraId="21181FDB" w14:textId="77777777" w:rsidR="000E1C16" w:rsidRDefault="00D27C3B">
      <w:pPr>
        <w:rPr>
          <w:rFonts w:eastAsia="Times New Roman"/>
          <w:szCs w:val="24"/>
        </w:rPr>
      </w:pPr>
      <w:r w:rsidRPr="00FB5885">
        <w:rPr>
          <w:rFonts w:eastAsia="Times New Roman"/>
          <w:b/>
          <w:szCs w:val="24"/>
        </w:rPr>
        <w:t>ΚΩΝΣΤΑΝΤΙΝΟΣ ΦΩΤΑΚΗΣ (Ανα</w:t>
      </w:r>
      <w:r w:rsidRPr="00822C3A">
        <w:rPr>
          <w:rFonts w:eastAsia="Times New Roman"/>
          <w:b/>
          <w:szCs w:val="24"/>
        </w:rPr>
        <w:t>πληρωτής Υπουργός Παιδείας, Έρε</w:t>
      </w:r>
      <w:r w:rsidRPr="00822C3A">
        <w:rPr>
          <w:rFonts w:eastAsia="Times New Roman"/>
          <w:b/>
          <w:szCs w:val="24"/>
        </w:rPr>
        <w:t>υνας και Θρησκευμάτων):</w:t>
      </w:r>
      <w:r w:rsidRPr="002856AF">
        <w:rPr>
          <w:rFonts w:eastAsia="Times New Roman"/>
          <w:szCs w:val="24"/>
        </w:rPr>
        <w:t xml:space="preserve"> Κύριε Πρόεδρε, ζητώ τον λόγο.</w:t>
      </w:r>
    </w:p>
    <w:p w14:paraId="21181FDC" w14:textId="77777777" w:rsidR="000E1C16" w:rsidRDefault="00D27C3B">
      <w:pPr>
        <w:rPr>
          <w:rFonts w:eastAsia="Times New Roman"/>
          <w:szCs w:val="24"/>
        </w:rPr>
      </w:pPr>
      <w:r w:rsidRPr="002856AF">
        <w:rPr>
          <w:rFonts w:eastAsia="Times New Roman"/>
          <w:b/>
          <w:bCs/>
        </w:rPr>
        <w:t>ΠΡΟΕΔΡΕΥΩΝ (Γεώργιος Βαρεμένος):</w:t>
      </w:r>
      <w:r w:rsidRPr="002856AF">
        <w:rPr>
          <w:rFonts w:eastAsia="Times New Roman"/>
          <w:szCs w:val="24"/>
        </w:rPr>
        <w:t xml:space="preserve"> Ορίστε, έχετε τον λόγο.</w:t>
      </w:r>
    </w:p>
    <w:p w14:paraId="21181FDD" w14:textId="77777777" w:rsidR="000E1C16" w:rsidRDefault="00D27C3B">
      <w:pPr>
        <w:rPr>
          <w:rFonts w:eastAsia="Times New Roman"/>
          <w:szCs w:val="24"/>
        </w:rPr>
      </w:pPr>
      <w:r w:rsidRPr="00FB5885">
        <w:rPr>
          <w:rFonts w:eastAsia="Times New Roman"/>
          <w:b/>
          <w:szCs w:val="24"/>
        </w:rPr>
        <w:t xml:space="preserve">ΚΩΝΣΤΑΝΤΙΝΟΣ ΦΩΤΑΚΗΣ (Αναπληρωτής Υπουργός Παιδείας, Έρευνας και Θρησκευμάτων): </w:t>
      </w:r>
      <w:r w:rsidRPr="00822C3A">
        <w:rPr>
          <w:rFonts w:eastAsia="Times New Roman"/>
          <w:szCs w:val="24"/>
        </w:rPr>
        <w:t>Κι εγώ θα ήθελα να πω δ</w:t>
      </w:r>
      <w:r w:rsidRPr="00FB5885">
        <w:rPr>
          <w:rFonts w:eastAsia="Times New Roman"/>
          <w:szCs w:val="24"/>
        </w:rPr>
        <w:t>ύ</w:t>
      </w:r>
      <w:r w:rsidRPr="00F67D51">
        <w:rPr>
          <w:rFonts w:eastAsia="Times New Roman"/>
          <w:szCs w:val="24"/>
        </w:rPr>
        <w:t>ο λόγια σ</w:t>
      </w:r>
      <w:r w:rsidRPr="001F6937">
        <w:rPr>
          <w:rFonts w:eastAsia="Times New Roman"/>
          <w:szCs w:val="24"/>
        </w:rPr>
        <w:t xml:space="preserve">τον κ. Δένδια, χωρίς να διαβάζω </w:t>
      </w:r>
      <w:r w:rsidRPr="001F6937">
        <w:rPr>
          <w:rFonts w:eastAsia="Times New Roman"/>
          <w:szCs w:val="24"/>
        </w:rPr>
        <w:t>κείμενο αυτή</w:t>
      </w:r>
      <w:r w:rsidRPr="00711B79">
        <w:rPr>
          <w:rFonts w:eastAsia="Times New Roman"/>
          <w:szCs w:val="24"/>
        </w:rPr>
        <w:t>ν</w:t>
      </w:r>
      <w:r w:rsidRPr="00307868">
        <w:rPr>
          <w:rFonts w:eastAsia="Times New Roman"/>
          <w:szCs w:val="24"/>
        </w:rPr>
        <w:t xml:space="preserve"> τη φορά, όπως ανέφερε. Δεν νομίζω ότι διάβαζα και πριν. </w:t>
      </w:r>
    </w:p>
    <w:p w14:paraId="21181FDE" w14:textId="77777777" w:rsidR="000E1C16" w:rsidRDefault="00D27C3B">
      <w:pPr>
        <w:rPr>
          <w:rFonts w:eastAsia="Times New Roman"/>
          <w:szCs w:val="24"/>
        </w:rPr>
      </w:pPr>
      <w:r w:rsidRPr="00B8113B">
        <w:rPr>
          <w:rFonts w:eastAsia="Times New Roman"/>
          <w:b/>
          <w:szCs w:val="24"/>
        </w:rPr>
        <w:t>ΜΑΥΡΟΥΔΗΣ ΒΟΡΙΔΗΣ:</w:t>
      </w:r>
      <w:r w:rsidRPr="002856AF">
        <w:rPr>
          <w:rFonts w:eastAsia="Times New Roman"/>
          <w:szCs w:val="24"/>
        </w:rPr>
        <w:t xml:space="preserve"> </w:t>
      </w:r>
      <w:r w:rsidRPr="002856AF">
        <w:rPr>
          <w:rFonts w:eastAsia="Times New Roman"/>
          <w:szCs w:val="24"/>
          <w:lang w:val="en-US"/>
        </w:rPr>
        <w:t>By</w:t>
      </w:r>
      <w:r w:rsidRPr="002856AF">
        <w:rPr>
          <w:rFonts w:eastAsia="Times New Roman"/>
          <w:szCs w:val="24"/>
        </w:rPr>
        <w:t xml:space="preserve"> </w:t>
      </w:r>
      <w:r w:rsidRPr="00290251">
        <w:rPr>
          <w:rFonts w:eastAsia="Times New Roman"/>
          <w:szCs w:val="24"/>
          <w:lang w:val="en-US"/>
        </w:rPr>
        <w:t>heart</w:t>
      </w:r>
      <w:r w:rsidRPr="001C1443">
        <w:rPr>
          <w:rFonts w:eastAsia="Times New Roman"/>
          <w:szCs w:val="24"/>
        </w:rPr>
        <w:t>!</w:t>
      </w:r>
    </w:p>
    <w:p w14:paraId="21181FDF" w14:textId="77777777" w:rsidR="000E1C16" w:rsidRDefault="00D27C3B">
      <w:pPr>
        <w:rPr>
          <w:rFonts w:eastAsia="Times New Roman"/>
          <w:szCs w:val="24"/>
        </w:rPr>
      </w:pPr>
      <w:r w:rsidRPr="005057D7">
        <w:rPr>
          <w:rFonts w:eastAsia="Times New Roman"/>
          <w:b/>
          <w:szCs w:val="24"/>
        </w:rPr>
        <w:t xml:space="preserve">ΝΙΚΟΛΑΟΣ </w:t>
      </w:r>
      <w:r w:rsidRPr="00DF4CB9">
        <w:rPr>
          <w:rFonts w:eastAsia="Times New Roman"/>
          <w:b/>
          <w:szCs w:val="24"/>
        </w:rPr>
        <w:t>ΔΕΝΔΙΑΣ:</w:t>
      </w:r>
      <w:r w:rsidRPr="006679F9">
        <w:rPr>
          <w:rFonts w:eastAsia="Times New Roman"/>
          <w:szCs w:val="24"/>
        </w:rPr>
        <w:t xml:space="preserve"> Πρόοδος, κύριε Υπουργέ. </w:t>
      </w:r>
      <w:r w:rsidRPr="00B24C18">
        <w:rPr>
          <w:rFonts w:eastAsia="Times New Roman"/>
          <w:szCs w:val="24"/>
          <w:lang w:val="en-US"/>
        </w:rPr>
        <w:t>By</w:t>
      </w:r>
      <w:r w:rsidRPr="00A67A2F">
        <w:rPr>
          <w:rFonts w:eastAsia="Times New Roman"/>
          <w:szCs w:val="24"/>
        </w:rPr>
        <w:t xml:space="preserve"> </w:t>
      </w:r>
      <w:r w:rsidRPr="00274889">
        <w:rPr>
          <w:rFonts w:eastAsia="Times New Roman"/>
          <w:szCs w:val="24"/>
          <w:lang w:val="en-US"/>
        </w:rPr>
        <w:t>heart</w:t>
      </w:r>
      <w:r w:rsidRPr="00D676BB">
        <w:rPr>
          <w:rFonts w:eastAsia="Times New Roman"/>
          <w:szCs w:val="24"/>
        </w:rPr>
        <w:t>!</w:t>
      </w:r>
    </w:p>
    <w:p w14:paraId="21181FE0" w14:textId="77777777" w:rsidR="000E1C16" w:rsidRDefault="00D27C3B">
      <w:pPr>
        <w:rPr>
          <w:rFonts w:eastAsia="Times New Roman"/>
          <w:szCs w:val="24"/>
        </w:rPr>
      </w:pPr>
      <w:r w:rsidRPr="005117C9">
        <w:rPr>
          <w:rFonts w:eastAsia="Times New Roman"/>
          <w:b/>
          <w:szCs w:val="24"/>
        </w:rPr>
        <w:t xml:space="preserve">ΚΩΝΣΤΑΝΤΙΝΟΣ ΦΩΤΑΚΗΣ (Αναπληρωτής Υπουργός Παιδείας, Έρευνας και Θρησκευμάτων): </w:t>
      </w:r>
      <w:r w:rsidRPr="00B87D66">
        <w:rPr>
          <w:rFonts w:eastAsia="Times New Roman"/>
          <w:szCs w:val="24"/>
          <w:lang w:val="en-US"/>
        </w:rPr>
        <w:t>By</w:t>
      </w:r>
      <w:r w:rsidRPr="002856AF">
        <w:rPr>
          <w:rFonts w:eastAsia="Times New Roman"/>
          <w:szCs w:val="24"/>
        </w:rPr>
        <w:t xml:space="preserve"> </w:t>
      </w:r>
      <w:r w:rsidRPr="002856AF">
        <w:rPr>
          <w:rFonts w:eastAsia="Times New Roman"/>
          <w:szCs w:val="24"/>
          <w:lang w:val="en-US"/>
        </w:rPr>
        <w:t>heart</w:t>
      </w:r>
      <w:r w:rsidRPr="002856AF">
        <w:rPr>
          <w:rFonts w:eastAsia="Times New Roman"/>
          <w:szCs w:val="24"/>
        </w:rPr>
        <w:t xml:space="preserve">, ναι. </w:t>
      </w:r>
    </w:p>
    <w:p w14:paraId="21181FE1" w14:textId="77777777" w:rsidR="000E1C16" w:rsidRDefault="00D27C3B">
      <w:pPr>
        <w:rPr>
          <w:rFonts w:eastAsia="Times New Roman"/>
          <w:szCs w:val="24"/>
        </w:rPr>
      </w:pPr>
      <w:r w:rsidRPr="002856AF">
        <w:rPr>
          <w:rFonts w:eastAsia="Times New Roman"/>
          <w:szCs w:val="24"/>
        </w:rPr>
        <w:t xml:space="preserve">Εκτιμώ ιδιαίτερα την παρατήρησή του ότι στην Ελλάδα δεν δημιουργούμε καινοτόμα προϊόντα. Θα ήθελα να τον ρωτήσω: Γιατί αυτό συμβαίνει εδώ και σαράντα χρόνια; </w:t>
      </w:r>
    </w:p>
    <w:p w14:paraId="21181FE2" w14:textId="77777777" w:rsidR="000E1C16" w:rsidRDefault="00D27C3B">
      <w:pPr>
        <w:rPr>
          <w:rFonts w:eastAsia="Times New Roman"/>
          <w:szCs w:val="24"/>
        </w:rPr>
      </w:pPr>
      <w:r w:rsidRPr="002856AF">
        <w:rPr>
          <w:rFonts w:eastAsia="Times New Roman"/>
          <w:b/>
          <w:szCs w:val="24"/>
        </w:rPr>
        <w:t>ΝΙΚΟΛΑΟΣ ΔΕΝΔΙΑΣ:</w:t>
      </w:r>
      <w:r w:rsidRPr="002856AF">
        <w:rPr>
          <w:rFonts w:eastAsia="Times New Roman"/>
          <w:szCs w:val="24"/>
        </w:rPr>
        <w:t xml:space="preserve"> Θα σας απαντήσω μετά.</w:t>
      </w:r>
    </w:p>
    <w:p w14:paraId="21181FE3" w14:textId="77777777" w:rsidR="000E1C16" w:rsidRDefault="00D27C3B">
      <w:pPr>
        <w:rPr>
          <w:rFonts w:eastAsia="Times New Roman"/>
          <w:szCs w:val="24"/>
        </w:rPr>
      </w:pPr>
      <w:r w:rsidRPr="002856AF">
        <w:rPr>
          <w:rFonts w:eastAsia="Times New Roman"/>
          <w:b/>
          <w:szCs w:val="24"/>
        </w:rPr>
        <w:t>ΚΩΝΣΤΑΝΤΙΝΟΣ ΦΩΤΑΚΗΣ (Αναπληρωτής Υπουργός Παιδείας, Έρευ</w:t>
      </w:r>
      <w:r w:rsidRPr="002856AF">
        <w:rPr>
          <w:rFonts w:eastAsia="Times New Roman"/>
          <w:b/>
          <w:szCs w:val="24"/>
        </w:rPr>
        <w:t xml:space="preserve">νας και Θρησκευμάτων): </w:t>
      </w:r>
      <w:r w:rsidRPr="002856AF">
        <w:rPr>
          <w:rFonts w:eastAsia="Times New Roman"/>
          <w:szCs w:val="24"/>
        </w:rPr>
        <w:t>Το πρώτο είναι αυτό. Και ξέρω πολύ καλά τις απαντήσεις, κύριε Δένδια, πολύ καλύτερα, πιστεύω, από εσάς.</w:t>
      </w:r>
    </w:p>
    <w:p w14:paraId="21181FE4" w14:textId="77777777" w:rsidR="000E1C16" w:rsidRDefault="00D27C3B">
      <w:pPr>
        <w:rPr>
          <w:rFonts w:eastAsia="Times New Roman"/>
          <w:szCs w:val="24"/>
        </w:rPr>
      </w:pPr>
      <w:r w:rsidRPr="002856AF">
        <w:rPr>
          <w:rFonts w:eastAsia="Times New Roman"/>
          <w:b/>
          <w:szCs w:val="24"/>
        </w:rPr>
        <w:t>ΝΙΚΟΛΑΟΣ ΔΕΝΔΙΑΣ:</w:t>
      </w:r>
      <w:r w:rsidRPr="002856AF">
        <w:rPr>
          <w:rFonts w:eastAsia="Times New Roman"/>
          <w:szCs w:val="24"/>
        </w:rPr>
        <w:t xml:space="preserve"> Φέρτε τις απαντήσεις.</w:t>
      </w:r>
    </w:p>
    <w:p w14:paraId="21181FE5" w14:textId="77777777" w:rsidR="000E1C16" w:rsidRDefault="00D27C3B">
      <w:pPr>
        <w:rPr>
          <w:rFonts w:eastAsia="Times New Roman"/>
          <w:szCs w:val="24"/>
        </w:rPr>
      </w:pPr>
      <w:r w:rsidRPr="002856AF">
        <w:rPr>
          <w:rFonts w:eastAsia="Times New Roman"/>
          <w:b/>
          <w:bCs/>
        </w:rPr>
        <w:t>ΠΡΟΕΔΡΕΥΩΝ (Γεώργιος Βαρεμένος):</w:t>
      </w:r>
      <w:r w:rsidRPr="002856AF">
        <w:rPr>
          <w:rFonts w:eastAsia="Times New Roman"/>
          <w:szCs w:val="24"/>
        </w:rPr>
        <w:t xml:space="preserve"> Εντάξει, ρητορικό είναι το ερώτημα, κύριε Δένδια.</w:t>
      </w:r>
    </w:p>
    <w:p w14:paraId="21181FE6" w14:textId="77777777" w:rsidR="000E1C16" w:rsidRDefault="00D27C3B">
      <w:pPr>
        <w:rPr>
          <w:rFonts w:eastAsia="Times New Roman"/>
          <w:szCs w:val="24"/>
        </w:rPr>
      </w:pPr>
      <w:r w:rsidRPr="00FB5885">
        <w:rPr>
          <w:rFonts w:eastAsia="Times New Roman"/>
          <w:b/>
          <w:szCs w:val="24"/>
        </w:rPr>
        <w:t>ΝΙΚΟΛΑ</w:t>
      </w:r>
      <w:r w:rsidRPr="00FB5885">
        <w:rPr>
          <w:rFonts w:eastAsia="Times New Roman"/>
          <w:b/>
          <w:szCs w:val="24"/>
        </w:rPr>
        <w:t>ΟΣ ΔΕΝΔΙΑΣ:</w:t>
      </w:r>
      <w:r w:rsidRPr="00822C3A">
        <w:rPr>
          <w:rFonts w:eastAsia="Times New Roman"/>
          <w:szCs w:val="24"/>
        </w:rPr>
        <w:t xml:space="preserve"> Όταν με δείχνουν, συνήθως δεν είναι ρητορικό. Εν πάση περιπτώσει, μπορώ να το εκλάβω ως ρητορική χειρονομία.</w:t>
      </w:r>
    </w:p>
    <w:p w14:paraId="21181FE7" w14:textId="77777777" w:rsidR="000E1C16" w:rsidRDefault="00D27C3B">
      <w:pPr>
        <w:rPr>
          <w:rFonts w:eastAsia="Times New Roman"/>
          <w:szCs w:val="24"/>
        </w:rPr>
      </w:pPr>
      <w:r w:rsidRPr="00F67D51">
        <w:rPr>
          <w:rFonts w:eastAsia="Times New Roman"/>
          <w:b/>
          <w:szCs w:val="24"/>
        </w:rPr>
        <w:t>ΚΩΝΣΤΑΝΤΙΝΟΣ ΦΩΤΑΚΗΣ (Αναπληρωτής Υπουργός Παιδείας, Έρευνας και Θρησκευμάτων):</w:t>
      </w:r>
      <w:r w:rsidRPr="001F6937">
        <w:rPr>
          <w:rFonts w:eastAsia="Times New Roman"/>
          <w:szCs w:val="24"/>
        </w:rPr>
        <w:t xml:space="preserve"> Το δεύτερο είναι οι ρουσφετολο</w:t>
      </w:r>
      <w:r w:rsidRPr="00711B79">
        <w:rPr>
          <w:rFonts w:eastAsia="Times New Roman"/>
          <w:szCs w:val="24"/>
        </w:rPr>
        <w:t>γικές ρυθμίσεις στο νομοσ</w:t>
      </w:r>
      <w:r w:rsidRPr="00711B79">
        <w:rPr>
          <w:rFonts w:eastAsia="Times New Roman"/>
          <w:szCs w:val="24"/>
        </w:rPr>
        <w:t>χέδιο αυτό. Θα ήθελα να μας πείτε ποιες είναι αυτές οι συγκεκριμένες ρουσφετολογικές ρυθμίσεις.</w:t>
      </w:r>
    </w:p>
    <w:p w14:paraId="21181FE8" w14:textId="77777777" w:rsidR="000E1C16" w:rsidRDefault="00D27C3B">
      <w:pPr>
        <w:rPr>
          <w:rFonts w:eastAsia="Times New Roman"/>
          <w:szCs w:val="24"/>
        </w:rPr>
      </w:pPr>
      <w:r w:rsidRPr="00875107">
        <w:rPr>
          <w:rFonts w:eastAsia="Times New Roman"/>
          <w:b/>
          <w:szCs w:val="24"/>
        </w:rPr>
        <w:t>ΝΙΚΟΛΑΟΣ ΔΕΝΔΙΑΣ:</w:t>
      </w:r>
      <w:r w:rsidRPr="00B8113B">
        <w:rPr>
          <w:rFonts w:eastAsia="Times New Roman"/>
          <w:szCs w:val="24"/>
        </w:rPr>
        <w:t xml:space="preserve"> Να σας τις πω τώρα;</w:t>
      </w:r>
    </w:p>
    <w:p w14:paraId="21181FE9" w14:textId="77777777" w:rsidR="000E1C16" w:rsidRDefault="00D27C3B">
      <w:pPr>
        <w:rPr>
          <w:rFonts w:eastAsia="Times New Roman"/>
          <w:szCs w:val="24"/>
        </w:rPr>
      </w:pPr>
      <w:r w:rsidRPr="002856AF">
        <w:rPr>
          <w:rFonts w:eastAsia="Times New Roman"/>
          <w:b/>
          <w:bCs/>
        </w:rPr>
        <w:t>ΠΡΟΕΔΡΕΥΩΝ (Γεώργιος Βαρεμένος):</w:t>
      </w:r>
      <w:r w:rsidRPr="002856AF">
        <w:rPr>
          <w:rFonts w:eastAsia="Times New Roman"/>
          <w:szCs w:val="24"/>
        </w:rPr>
        <w:t xml:space="preserve"> Κύριε Υπουργέ, σας παρακαλώ πολύ. Έχετε δευτερολογία. Πείτε τα στη δευτερολογία σας.</w:t>
      </w:r>
    </w:p>
    <w:p w14:paraId="21181FEA" w14:textId="77777777" w:rsidR="000E1C16" w:rsidRDefault="00D27C3B">
      <w:pPr>
        <w:rPr>
          <w:rFonts w:eastAsia="Times New Roman"/>
          <w:szCs w:val="24"/>
        </w:rPr>
      </w:pPr>
      <w:r w:rsidRPr="00FB5885">
        <w:rPr>
          <w:rFonts w:eastAsia="Times New Roman"/>
          <w:b/>
          <w:szCs w:val="24"/>
        </w:rPr>
        <w:t>ΚΩΝΣΤΑΝΤΙΝΟΣ ΦΩΤΑΚΗΣ (Αναπληρωτής Υπουργός Παιδείας, Έρευνας και Θρησκευμάτων):</w:t>
      </w:r>
      <w:r w:rsidRPr="00822C3A">
        <w:rPr>
          <w:rFonts w:eastAsia="Times New Roman"/>
          <w:szCs w:val="24"/>
        </w:rPr>
        <w:t xml:space="preserve"> Και τέλος, αναφερθήκατε πάλι στο θέμα του ΕΣΕΤ, το οποίο ορίζεται από τον Υπουργό σε μεταβατική φάση για τέσσερις μήνες. </w:t>
      </w:r>
    </w:p>
    <w:p w14:paraId="21181FEB" w14:textId="77777777" w:rsidR="000E1C16" w:rsidRDefault="00D27C3B">
      <w:pPr>
        <w:contextualSpacing/>
        <w:rPr>
          <w:rFonts w:eastAsia="Times New Roman"/>
          <w:szCs w:val="24"/>
        </w:rPr>
      </w:pPr>
      <w:r w:rsidRPr="00F67D51">
        <w:rPr>
          <w:rFonts w:eastAsia="Times New Roman"/>
          <w:szCs w:val="24"/>
        </w:rPr>
        <w:t>Ποιος όριζε το ΕΣΕΤ εδώ και τόσα</w:t>
      </w:r>
      <w:r w:rsidRPr="001F6937">
        <w:rPr>
          <w:rFonts w:eastAsia="Times New Roman"/>
          <w:szCs w:val="24"/>
        </w:rPr>
        <w:t xml:space="preserve"> χρόνια, για τρία χρόν</w:t>
      </w:r>
      <w:r w:rsidRPr="001F6937">
        <w:rPr>
          <w:rFonts w:eastAsia="Times New Roman"/>
          <w:szCs w:val="24"/>
        </w:rPr>
        <w:t xml:space="preserve">ια, όχι για τέσσερις μήνες; Γιατί υπάρχει αυτή η καχυποψία; Γνωρίζετε ποια θα είναι τα μέλη του νέου ΕΣΕΤ; Για ποιο λόγο θεωρείτε ότι ήδη υπάρχουν προκαθορισμένες καταστάσεις τέτοιες ούτως ώστε να δημιουργείτε την εντύπωση ότι το νέο </w:t>
      </w:r>
      <w:r w:rsidRPr="00711B79">
        <w:rPr>
          <w:rFonts w:eastAsia="Times New Roman"/>
          <w:szCs w:val="24"/>
        </w:rPr>
        <w:t>ΕΣΕΤ, το οποίο θα αποτ</w:t>
      </w:r>
      <w:r w:rsidRPr="00711B79">
        <w:rPr>
          <w:rFonts w:eastAsia="Times New Roman"/>
          <w:szCs w:val="24"/>
        </w:rPr>
        <w:t>ελείται πραγματικά από καταξιωμένους επιστήμονες διεθνούς κύρους, θα λειτουργήσει με έναν τρόπο, τον οποίο τουλάχιστ</w:t>
      </w:r>
      <w:r w:rsidRPr="00307868">
        <w:rPr>
          <w:rFonts w:eastAsia="Times New Roman"/>
          <w:szCs w:val="24"/>
        </w:rPr>
        <w:t>ον εγώ θεωρώ ότι απάδει οποιασδήποτε ακαδημαϊκής ευθύνης και καταξι</w:t>
      </w:r>
      <w:r w:rsidRPr="00875107">
        <w:rPr>
          <w:rFonts w:eastAsia="Times New Roman"/>
          <w:szCs w:val="24"/>
        </w:rPr>
        <w:t>ω</w:t>
      </w:r>
      <w:r w:rsidRPr="002856AF">
        <w:rPr>
          <w:rFonts w:eastAsia="Times New Roman"/>
          <w:szCs w:val="24"/>
        </w:rPr>
        <w:t>σύνης;</w:t>
      </w:r>
    </w:p>
    <w:p w14:paraId="21181FEC" w14:textId="77777777" w:rsidR="000E1C16" w:rsidRDefault="00D27C3B">
      <w:pPr>
        <w:contextualSpacing/>
        <w:rPr>
          <w:rFonts w:eastAsia="Times New Roman"/>
          <w:szCs w:val="24"/>
        </w:rPr>
      </w:pPr>
      <w:r w:rsidRPr="002856AF">
        <w:rPr>
          <w:rFonts w:eastAsia="Times New Roman"/>
          <w:szCs w:val="24"/>
        </w:rPr>
        <w:t>Πρόκειται για καταξιωμένα άτομα, κύριε Δένδια, και θα τα δείτε.</w:t>
      </w:r>
      <w:r w:rsidRPr="001C1443">
        <w:rPr>
          <w:rFonts w:eastAsia="Times New Roman"/>
          <w:szCs w:val="24"/>
        </w:rPr>
        <w:t xml:space="preserve"> </w:t>
      </w:r>
      <w:r>
        <w:rPr>
          <w:rFonts w:eastAsia="Times New Roman"/>
          <w:szCs w:val="24"/>
        </w:rPr>
        <w:t>Ε</w:t>
      </w:r>
      <w:r w:rsidRPr="002856AF">
        <w:rPr>
          <w:rFonts w:eastAsia="Times New Roman"/>
          <w:szCs w:val="24"/>
        </w:rPr>
        <w:t>λπίζω να αναθεωρήσετε τότε την άποψή σας, γιατί με αυτές τις απόψεις που εκφράζονται, ουσιαστικά αυτό που γίνεται είναι να υποτιμάται εντελώς ο θεσμός του ΕΣΕΤ.</w:t>
      </w:r>
    </w:p>
    <w:p w14:paraId="21181FED" w14:textId="77777777" w:rsidR="000E1C16" w:rsidRDefault="00D27C3B">
      <w:pPr>
        <w:contextualSpacing/>
        <w:rPr>
          <w:rFonts w:eastAsia="Times New Roman"/>
          <w:szCs w:val="24"/>
        </w:rPr>
      </w:pPr>
      <w:r w:rsidRPr="002856AF">
        <w:rPr>
          <w:rFonts w:eastAsia="Times New Roman"/>
          <w:szCs w:val="24"/>
        </w:rPr>
        <w:t>Σας ευχαριστώ.</w:t>
      </w:r>
    </w:p>
    <w:p w14:paraId="21181FEE" w14:textId="77777777" w:rsidR="000E1C16" w:rsidRDefault="00D27C3B">
      <w:pPr>
        <w:contextualSpacing/>
        <w:rPr>
          <w:rFonts w:eastAsia="Times New Roman"/>
          <w:szCs w:val="24"/>
        </w:rPr>
      </w:pPr>
      <w:r w:rsidRPr="001C1443">
        <w:rPr>
          <w:rFonts w:eastAsia="Times New Roman"/>
          <w:b/>
          <w:szCs w:val="24"/>
        </w:rPr>
        <w:t>ΠΡΟΕΔΡΕΥΩΝ (Γεώργιος Βαρεμένος):</w:t>
      </w:r>
      <w:r w:rsidRPr="005057D7">
        <w:rPr>
          <w:rFonts w:eastAsia="Times New Roman"/>
          <w:szCs w:val="24"/>
        </w:rPr>
        <w:t xml:space="preserve"> Ευχαριστούμε.</w:t>
      </w:r>
    </w:p>
    <w:p w14:paraId="21181FEF" w14:textId="77777777" w:rsidR="000E1C16" w:rsidRDefault="00D27C3B">
      <w:pPr>
        <w:contextualSpacing/>
        <w:rPr>
          <w:rFonts w:eastAsia="Times New Roman"/>
          <w:szCs w:val="24"/>
        </w:rPr>
      </w:pPr>
      <w:r w:rsidRPr="00DF4CB9">
        <w:rPr>
          <w:rFonts w:eastAsia="Times New Roman"/>
          <w:b/>
          <w:szCs w:val="24"/>
        </w:rPr>
        <w:t>ΑΘΑΝΑΣΙΑ ΑΝΑΓΝΩΣΤΟΠΟΥΛΟΥ (Αναπληρ</w:t>
      </w:r>
      <w:r w:rsidRPr="00DF4CB9">
        <w:rPr>
          <w:rFonts w:eastAsia="Times New Roman"/>
          <w:b/>
          <w:szCs w:val="24"/>
        </w:rPr>
        <w:t>ώτρια Υπουργός Παιδείας, Έρευνας και Θρησκευμάτων):</w:t>
      </w:r>
      <w:r w:rsidRPr="006679F9">
        <w:rPr>
          <w:rFonts w:eastAsia="Times New Roman"/>
          <w:szCs w:val="24"/>
        </w:rPr>
        <w:t xml:space="preserve"> Κύριε Πρόεδρε, θα ήθελα κι εγ</w:t>
      </w:r>
      <w:r w:rsidRPr="00B24C18">
        <w:rPr>
          <w:rFonts w:eastAsia="Times New Roman"/>
          <w:szCs w:val="24"/>
        </w:rPr>
        <w:t>ώ τον λόγο.</w:t>
      </w:r>
    </w:p>
    <w:p w14:paraId="21181FF0" w14:textId="77777777" w:rsidR="000E1C16" w:rsidRDefault="00D27C3B">
      <w:pPr>
        <w:contextualSpacing/>
        <w:rPr>
          <w:rFonts w:eastAsia="Times New Roman"/>
          <w:szCs w:val="24"/>
        </w:rPr>
      </w:pPr>
      <w:r w:rsidRPr="00274889">
        <w:rPr>
          <w:rFonts w:eastAsia="Times New Roman"/>
          <w:b/>
          <w:szCs w:val="24"/>
        </w:rPr>
        <w:t>ΠΡΟΕΔΡΕΥΩΝ (Γεώργιος Βαρεμένος):</w:t>
      </w:r>
      <w:r w:rsidRPr="00D676BB">
        <w:rPr>
          <w:rFonts w:eastAsia="Times New Roman"/>
          <w:szCs w:val="24"/>
        </w:rPr>
        <w:t xml:space="preserve"> Κυρία Αναγνωστοπούλου, έχετε τον λόγο.</w:t>
      </w:r>
    </w:p>
    <w:p w14:paraId="21181FF1" w14:textId="77777777" w:rsidR="000E1C16" w:rsidRDefault="00D27C3B">
      <w:pPr>
        <w:contextualSpacing/>
        <w:rPr>
          <w:rFonts w:eastAsia="Times New Roman"/>
          <w:szCs w:val="24"/>
        </w:rPr>
      </w:pPr>
      <w:r w:rsidRPr="00B733EC">
        <w:rPr>
          <w:rFonts w:eastAsia="Times New Roman"/>
          <w:b/>
          <w:szCs w:val="24"/>
        </w:rPr>
        <w:t>ΑΘΑΝΑΣΙΑ ΑΝΑΓΝΩΣΤΟΠΟΥΛΟΥ (Αναπληρώτρ</w:t>
      </w:r>
      <w:r w:rsidRPr="002856AF">
        <w:rPr>
          <w:rFonts w:eastAsia="Times New Roman"/>
          <w:b/>
          <w:szCs w:val="24"/>
        </w:rPr>
        <w:t>ια Υπουργός Παιδείας, Έρευνας και Θρησκευμάτων):</w:t>
      </w:r>
      <w:r w:rsidRPr="002856AF">
        <w:rPr>
          <w:rFonts w:eastAsia="Times New Roman"/>
          <w:szCs w:val="24"/>
        </w:rPr>
        <w:t xml:space="preserve"> Απλώς θα ήθελα να μιλήσω για τη νομοτεχνική βελτίωση που αφορά στο άρθρο 27, στους ΕΔΙΠ-ΕΤΕΠ κ.λπ. και για το οποίο ο κ. Δένδιας μάς κατηγόρησε ή επιβεβαίωσε την προχειρότητα και την ανικανότητα που μας διακρίνει, σε αντιδιαστολή, βέβαια, με τις προηγούμε</w:t>
      </w:r>
      <w:r w:rsidRPr="002856AF">
        <w:rPr>
          <w:rFonts w:eastAsia="Times New Roman"/>
          <w:szCs w:val="24"/>
        </w:rPr>
        <w:t>νες κυβερνήσεις και την ικανότητά τους.</w:t>
      </w:r>
    </w:p>
    <w:p w14:paraId="21181FF2" w14:textId="77777777" w:rsidR="000E1C16" w:rsidRDefault="00D27C3B">
      <w:pPr>
        <w:contextualSpacing/>
        <w:rPr>
          <w:rFonts w:eastAsia="Times New Roman"/>
          <w:szCs w:val="24"/>
        </w:rPr>
      </w:pPr>
      <w:r w:rsidRPr="002856AF">
        <w:rPr>
          <w:rFonts w:eastAsia="Times New Roman"/>
          <w:szCs w:val="24"/>
        </w:rPr>
        <w:t>Θα ήθελα να τον πληροφορήσω, λοιπόν, ότι υπήρχε στο αρχικό κείμενο, πέρασε από την Επιτροπή Μορφωτικών Υποθέσεων, έχει περάσει από το Γενικό Λογιστήριο του Κράτους και γίνεται συγκεκριμένη νομοτεχνική βελτίωση.</w:t>
      </w:r>
    </w:p>
    <w:p w14:paraId="21181FF3" w14:textId="77777777" w:rsidR="000E1C16" w:rsidRDefault="00D27C3B">
      <w:pPr>
        <w:contextualSpacing/>
        <w:rPr>
          <w:rFonts w:eastAsia="Times New Roman"/>
          <w:szCs w:val="24"/>
        </w:rPr>
      </w:pPr>
      <w:r w:rsidRPr="002856AF">
        <w:rPr>
          <w:rFonts w:eastAsia="Times New Roman"/>
          <w:szCs w:val="24"/>
        </w:rPr>
        <w:t xml:space="preserve">Θέλω </w:t>
      </w:r>
      <w:r w:rsidRPr="002856AF">
        <w:rPr>
          <w:rFonts w:eastAsia="Times New Roman"/>
          <w:szCs w:val="24"/>
        </w:rPr>
        <w:t>να σας πληροφορήσω, κύριε Δένδια, επειδή μιλήσατε για την πάρα πολύ μεγάλη ικανότητα των προηγούμενων κυβερνήσεων, ότι αφορά κατηγορία εργαζομένων στα ανώτατα ιδρύματα, οι οποίοι με τον ν. 4009/2011 έμειναν απολύτως μετέωροι. Εκκρεμούν από το 2011 προεδρικ</w:t>
      </w:r>
      <w:r w:rsidRPr="002856AF">
        <w:rPr>
          <w:rFonts w:eastAsia="Times New Roman"/>
          <w:szCs w:val="24"/>
        </w:rPr>
        <w:t>ά διατάγματα. Εκκρεμούσαν προσλήψεις από το 2008. Αυτοί οι άνθρωποι ήταν σε ομηρία μέχρι σήμερα.</w:t>
      </w:r>
    </w:p>
    <w:p w14:paraId="21181FF4" w14:textId="77777777" w:rsidR="000E1C16" w:rsidRDefault="00D27C3B">
      <w:pPr>
        <w:contextualSpacing/>
        <w:rPr>
          <w:rFonts w:eastAsia="Times New Roman"/>
          <w:szCs w:val="24"/>
        </w:rPr>
      </w:pPr>
      <w:r w:rsidRPr="002856AF">
        <w:rPr>
          <w:rFonts w:eastAsia="Times New Roman"/>
          <w:szCs w:val="24"/>
        </w:rPr>
        <w:t>Θέλω να πληροφορήσω τους αγαπητούς συναδέλφους και συναδέλφισσες ότι, εάν υπάρχουν τόσες τροπολογίες, εάν υπάρχουν άρθρα τα οποία φαίνονται να είναι σαν πλίνθο</w:t>
      </w:r>
      <w:r w:rsidRPr="002856AF">
        <w:rPr>
          <w:rFonts w:eastAsia="Times New Roman"/>
          <w:szCs w:val="24"/>
        </w:rPr>
        <w:t>ι και κέραμοι, όπως κατηγορούμαστε, είναι γιατί είναι τόσες πολλές οι εκκρεμότητες τις οποίες έχουν αφήσει οι προηγούμενες κυβερνήσεις, που θα έπρεπε να νομοθετούσαμε κάθε μέρα μήπως και μπορέσουμε να αναστηλώσουμε με κάποιον τρόπο όλες αυτές τις εκκρεμότη</w:t>
      </w:r>
      <w:r w:rsidRPr="002856AF">
        <w:rPr>
          <w:rFonts w:eastAsia="Times New Roman"/>
          <w:szCs w:val="24"/>
        </w:rPr>
        <w:t>τες.</w:t>
      </w:r>
    </w:p>
    <w:p w14:paraId="21181FF5" w14:textId="77777777" w:rsidR="000E1C16" w:rsidRDefault="00D27C3B">
      <w:pPr>
        <w:contextualSpacing/>
        <w:rPr>
          <w:rFonts w:eastAsia="Times New Roman"/>
          <w:szCs w:val="24"/>
        </w:rPr>
      </w:pPr>
      <w:r w:rsidRPr="002856AF">
        <w:rPr>
          <w:rFonts w:eastAsia="Times New Roman"/>
          <w:szCs w:val="24"/>
        </w:rPr>
        <w:t>Κοιτάξτε λίγο καλύτερα και καλό είναι να διαβάσετε λίγο προσεκτικά. Έχετε βρει μ</w:t>
      </w:r>
      <w:r w:rsidRPr="002856AF">
        <w:rPr>
          <w:rFonts w:eastAsia="Times New Roman"/>
          <w:szCs w:val="24"/>
        </w:rPr>
        <w:t>ί</w:t>
      </w:r>
      <w:r w:rsidRPr="002856AF">
        <w:rPr>
          <w:rFonts w:eastAsia="Times New Roman"/>
          <w:szCs w:val="24"/>
        </w:rPr>
        <w:t>α καραμέλα περί ρουσφετιών, φωτογραφικών διατάξεων και όλα αυτά. Εγώ σας καλώ να μου πείτε τι κάνατε για τα ανώτατα ιδρύματα.</w:t>
      </w:r>
    </w:p>
    <w:p w14:paraId="21181FF6" w14:textId="77777777" w:rsidR="000E1C16" w:rsidRDefault="00D27C3B">
      <w:pPr>
        <w:contextualSpacing/>
        <w:rPr>
          <w:rFonts w:eastAsia="Times New Roman"/>
          <w:szCs w:val="24"/>
        </w:rPr>
      </w:pPr>
      <w:r w:rsidRPr="002856AF">
        <w:rPr>
          <w:rFonts w:eastAsia="Times New Roman"/>
          <w:szCs w:val="24"/>
        </w:rPr>
        <w:t>Όμως, θα τα πω σε λίγο στην ομιλία μου, κύρι</w:t>
      </w:r>
      <w:r w:rsidRPr="002856AF">
        <w:rPr>
          <w:rFonts w:eastAsia="Times New Roman"/>
          <w:szCs w:val="24"/>
        </w:rPr>
        <w:t>ε Δένδια, που επαίρεσθε κιόλας!</w:t>
      </w:r>
    </w:p>
    <w:p w14:paraId="21181FF7" w14:textId="77777777" w:rsidR="000E1C16" w:rsidRDefault="00D27C3B">
      <w:pPr>
        <w:contextualSpacing/>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Θα τα πείτε στην ομιλία σας. Ευχαριστούμε.</w:t>
      </w:r>
    </w:p>
    <w:p w14:paraId="21181FF8" w14:textId="77777777" w:rsidR="000E1C16" w:rsidRDefault="00D27C3B">
      <w:pPr>
        <w:contextualSpacing/>
        <w:rPr>
          <w:rFonts w:eastAsia="Times New Roman"/>
          <w:szCs w:val="24"/>
        </w:rPr>
      </w:pPr>
      <w:r w:rsidRPr="002856AF">
        <w:rPr>
          <w:rFonts w:eastAsia="Times New Roman"/>
          <w:szCs w:val="24"/>
        </w:rPr>
        <w:t>Κύριε Φωτήλα, θα πάρετε μεταγραφή στο ΚΚΕ, αν καθίσετε περισσότερο.</w:t>
      </w:r>
    </w:p>
    <w:p w14:paraId="21181FF9" w14:textId="77777777" w:rsidR="000E1C16" w:rsidRDefault="00D27C3B">
      <w:pPr>
        <w:contextualSpacing/>
        <w:rPr>
          <w:rFonts w:eastAsia="Times New Roman"/>
          <w:szCs w:val="24"/>
        </w:rPr>
      </w:pPr>
      <w:r w:rsidRPr="002856AF">
        <w:rPr>
          <w:rFonts w:eastAsia="Times New Roman"/>
          <w:szCs w:val="24"/>
        </w:rPr>
        <w:t>Ορίστε, έχετε τον λόγο.</w:t>
      </w:r>
    </w:p>
    <w:p w14:paraId="21181FFA" w14:textId="77777777" w:rsidR="000E1C16" w:rsidRDefault="00D27C3B">
      <w:pPr>
        <w:contextualSpacing/>
        <w:rPr>
          <w:rFonts w:eastAsia="Times New Roman"/>
          <w:szCs w:val="24"/>
        </w:rPr>
      </w:pPr>
      <w:r w:rsidRPr="002856AF">
        <w:rPr>
          <w:rFonts w:eastAsia="Times New Roman"/>
          <w:b/>
          <w:szCs w:val="24"/>
        </w:rPr>
        <w:t>ΙΑΣ</w:t>
      </w:r>
      <w:r w:rsidRPr="002856AF">
        <w:rPr>
          <w:rFonts w:eastAsia="Times New Roman"/>
          <w:b/>
          <w:szCs w:val="24"/>
        </w:rPr>
        <w:t>Ο</w:t>
      </w:r>
      <w:r w:rsidRPr="002856AF">
        <w:rPr>
          <w:rFonts w:eastAsia="Times New Roman"/>
          <w:b/>
          <w:szCs w:val="24"/>
        </w:rPr>
        <w:t>Ν</w:t>
      </w:r>
      <w:r w:rsidRPr="002856AF">
        <w:rPr>
          <w:rFonts w:eastAsia="Times New Roman"/>
          <w:b/>
          <w:szCs w:val="24"/>
        </w:rPr>
        <w:t>ΑΣ</w:t>
      </w:r>
      <w:r w:rsidRPr="002856AF">
        <w:rPr>
          <w:rFonts w:eastAsia="Times New Roman"/>
          <w:b/>
          <w:szCs w:val="24"/>
        </w:rPr>
        <w:t xml:space="preserve"> ΦΩΤΗΛΑΣ:</w:t>
      </w:r>
      <w:r w:rsidRPr="002856AF">
        <w:rPr>
          <w:rFonts w:eastAsia="Times New Roman"/>
          <w:szCs w:val="24"/>
        </w:rPr>
        <w:t xml:space="preserve"> Το άκουσα και αυτό!</w:t>
      </w:r>
    </w:p>
    <w:p w14:paraId="21181FFB" w14:textId="77777777" w:rsidR="000E1C16" w:rsidRDefault="00D27C3B">
      <w:pPr>
        <w:contextualSpacing/>
        <w:rPr>
          <w:rFonts w:eastAsia="Times New Roman"/>
          <w:szCs w:val="24"/>
        </w:rPr>
      </w:pPr>
      <w:r w:rsidRPr="002856AF">
        <w:rPr>
          <w:rFonts w:eastAsia="Times New Roman"/>
          <w:szCs w:val="24"/>
        </w:rPr>
        <w:t>Ευχαριστώ, κύριε Πρ</w:t>
      </w:r>
      <w:r w:rsidRPr="002856AF">
        <w:rPr>
          <w:rFonts w:eastAsia="Times New Roman"/>
          <w:szCs w:val="24"/>
        </w:rPr>
        <w:t>όεδρε.</w:t>
      </w:r>
    </w:p>
    <w:p w14:paraId="21181FFC" w14:textId="77777777" w:rsidR="000E1C16" w:rsidRDefault="00D27C3B">
      <w:pPr>
        <w:contextualSpacing/>
        <w:rPr>
          <w:rFonts w:eastAsia="Times New Roman"/>
          <w:szCs w:val="24"/>
        </w:rPr>
      </w:pPr>
      <w:r w:rsidRPr="002856AF">
        <w:rPr>
          <w:rFonts w:eastAsia="Times New Roman"/>
          <w:b/>
          <w:szCs w:val="24"/>
        </w:rPr>
        <w:t>ΠΡΟΕΔΡΕΥΩΝ (Γεώργιος Βαρεμένος):</w:t>
      </w:r>
      <w:r w:rsidRPr="002856AF">
        <w:rPr>
          <w:rFonts w:eastAsia="Times New Roman"/>
          <w:szCs w:val="24"/>
        </w:rPr>
        <w:t xml:space="preserve"> Από τη Νέα Δημοκρατία θα πάτε κατευθείαν στο ΚΚΕ!</w:t>
      </w:r>
    </w:p>
    <w:p w14:paraId="21181FFD" w14:textId="77777777" w:rsidR="000E1C16" w:rsidRDefault="00D27C3B">
      <w:pPr>
        <w:contextualSpacing/>
        <w:rPr>
          <w:rFonts w:eastAsia="Times New Roman"/>
          <w:szCs w:val="24"/>
        </w:rPr>
      </w:pPr>
      <w:r w:rsidRPr="002856AF">
        <w:rPr>
          <w:rFonts w:eastAsia="Times New Roman"/>
          <w:b/>
          <w:szCs w:val="24"/>
        </w:rPr>
        <w:t>ΙΩΑΝΝΗΣ ΔΕΛΗΣ:</w:t>
      </w:r>
      <w:r w:rsidRPr="002856AF">
        <w:rPr>
          <w:rFonts w:eastAsia="Times New Roman"/>
          <w:szCs w:val="24"/>
        </w:rPr>
        <w:t xml:space="preserve"> Λόγω γραβάτας ίσως!</w:t>
      </w:r>
    </w:p>
    <w:p w14:paraId="21181FFE" w14:textId="77777777" w:rsidR="000E1C16" w:rsidRDefault="00D27C3B">
      <w:pPr>
        <w:contextualSpacing/>
        <w:rPr>
          <w:rFonts w:eastAsia="Times New Roman"/>
          <w:szCs w:val="24"/>
        </w:rPr>
      </w:pPr>
      <w:r w:rsidRPr="002856AF">
        <w:rPr>
          <w:rFonts w:eastAsia="Times New Roman"/>
          <w:b/>
          <w:szCs w:val="24"/>
        </w:rPr>
        <w:t>ΙΑΣ</w:t>
      </w:r>
      <w:r w:rsidRPr="002856AF">
        <w:rPr>
          <w:rFonts w:eastAsia="Times New Roman"/>
          <w:b/>
          <w:szCs w:val="24"/>
        </w:rPr>
        <w:t>Ο</w:t>
      </w:r>
      <w:r w:rsidRPr="002856AF">
        <w:rPr>
          <w:rFonts w:eastAsia="Times New Roman"/>
          <w:b/>
          <w:szCs w:val="24"/>
        </w:rPr>
        <w:t>Ν</w:t>
      </w:r>
      <w:r w:rsidRPr="002856AF">
        <w:rPr>
          <w:rFonts w:eastAsia="Times New Roman"/>
          <w:b/>
          <w:szCs w:val="24"/>
        </w:rPr>
        <w:t>ΑΣ</w:t>
      </w:r>
      <w:r w:rsidRPr="002856AF">
        <w:rPr>
          <w:rFonts w:eastAsia="Times New Roman"/>
          <w:b/>
          <w:szCs w:val="24"/>
        </w:rPr>
        <w:t xml:space="preserve"> ΦΩΤΗΛΑΣ:</w:t>
      </w:r>
      <w:r w:rsidRPr="002856AF">
        <w:rPr>
          <w:rFonts w:eastAsia="Times New Roman"/>
          <w:szCs w:val="24"/>
        </w:rPr>
        <w:t xml:space="preserve"> Να πάρω τον λόγο επί προσωπικού;</w:t>
      </w:r>
    </w:p>
    <w:p w14:paraId="21181FFF" w14:textId="77777777" w:rsidR="000E1C16" w:rsidRDefault="00D27C3B">
      <w:pPr>
        <w:contextualSpacing/>
        <w:rPr>
          <w:rFonts w:eastAsia="Times New Roman"/>
          <w:szCs w:val="24"/>
        </w:rPr>
      </w:pPr>
      <w:r>
        <w:rPr>
          <w:rFonts w:eastAsia="Times New Roman"/>
          <w:szCs w:val="24"/>
        </w:rPr>
        <w:t>Τ</w:t>
      </w:r>
      <w:r w:rsidRPr="002856AF">
        <w:rPr>
          <w:rFonts w:eastAsia="Times New Roman"/>
          <w:szCs w:val="24"/>
        </w:rPr>
        <w:t>ο σημερινό νομοσχέδιο</w:t>
      </w:r>
      <w:r w:rsidRPr="002856AF">
        <w:rPr>
          <w:rFonts w:eastAsia="Times New Roman"/>
          <w:szCs w:val="24"/>
        </w:rPr>
        <w:t>:</w:t>
      </w:r>
      <w:r w:rsidRPr="002856AF">
        <w:rPr>
          <w:rFonts w:eastAsia="Times New Roman"/>
          <w:szCs w:val="24"/>
        </w:rPr>
        <w:t xml:space="preserve"> «Ρυθμίσεις για την έρευνα και άλλες διατάξεις» αποτελεί έ</w:t>
      </w:r>
      <w:r w:rsidRPr="002856AF">
        <w:rPr>
          <w:rFonts w:eastAsia="Times New Roman"/>
          <w:szCs w:val="24"/>
        </w:rPr>
        <w:t>να απτό παράδειγμα της νομοθέτησης αλά ΣΥΡΙΖΑ που βιώνουμε τον τελευταίο καιρό στο Κοινοβούλιο. Για άλλη μ</w:t>
      </w:r>
      <w:r w:rsidRPr="00290251">
        <w:rPr>
          <w:rFonts w:eastAsia="Times New Roman"/>
          <w:szCs w:val="24"/>
        </w:rPr>
        <w:t>ί</w:t>
      </w:r>
      <w:r w:rsidRPr="002856AF">
        <w:rPr>
          <w:rFonts w:eastAsia="Times New Roman"/>
          <w:szCs w:val="24"/>
        </w:rPr>
        <w:t>α φορά, δηλαδή, βλέπουμε το φαινόμενο να έρχονται αποσπασματικές διατάξεις κρατ</w:t>
      </w:r>
      <w:r w:rsidRPr="005057D7">
        <w:rPr>
          <w:rFonts w:eastAsia="Times New Roman"/>
          <w:szCs w:val="24"/>
        </w:rPr>
        <w:t xml:space="preserve">ικοδίαιτης </w:t>
      </w:r>
      <w:r w:rsidRPr="00DF4CB9">
        <w:rPr>
          <w:rFonts w:eastAsia="Times New Roman"/>
          <w:szCs w:val="24"/>
        </w:rPr>
        <w:t>λογικής σχετικά με την έρευνα, άλλες στη διαβούλευση και άλ</w:t>
      </w:r>
      <w:r w:rsidRPr="00DF4CB9">
        <w:rPr>
          <w:rFonts w:eastAsia="Times New Roman"/>
          <w:szCs w:val="24"/>
        </w:rPr>
        <w:t>λες τώρα.</w:t>
      </w:r>
    </w:p>
    <w:p w14:paraId="21182000" w14:textId="77777777" w:rsidR="000E1C16" w:rsidRDefault="00D27C3B">
      <w:pPr>
        <w:contextualSpacing/>
        <w:rPr>
          <w:rFonts w:eastAsia="Times New Roman"/>
          <w:szCs w:val="24"/>
        </w:rPr>
      </w:pPr>
      <w:r w:rsidRPr="00B24C18">
        <w:rPr>
          <w:rFonts w:eastAsia="Times New Roman"/>
          <w:szCs w:val="24"/>
        </w:rPr>
        <w:t>Ήδη από το πρώτο άρθρο του σχεδίου νόμου βρίσκεται εκτός ευρωπαϊκού π</w:t>
      </w:r>
      <w:r w:rsidRPr="00A67A2F">
        <w:rPr>
          <w:rFonts w:eastAsia="Times New Roman"/>
          <w:szCs w:val="24"/>
        </w:rPr>
        <w:t xml:space="preserve">λαισίου και του άρθρο 179 της Συνθήκης της Ευρωπαϊκής Ένωσης. Δεν τα λέμε εμείς αυτά. Η Έκθεση της Επιστημονικής Επιτροπής της Βουλής τα λέει. Δεν ξέρω αν τη διαβάσατε. </w:t>
      </w:r>
      <w:r>
        <w:rPr>
          <w:rFonts w:eastAsia="Times New Roman"/>
          <w:szCs w:val="24"/>
        </w:rPr>
        <w:t>Β</w:t>
      </w:r>
      <w:r w:rsidRPr="002856AF">
        <w:rPr>
          <w:rFonts w:eastAsia="Times New Roman"/>
          <w:szCs w:val="24"/>
        </w:rPr>
        <w:t xml:space="preserve">έβαια, </w:t>
      </w:r>
      <w:r w:rsidRPr="002856AF">
        <w:rPr>
          <w:rFonts w:eastAsia="Times New Roman"/>
          <w:szCs w:val="24"/>
        </w:rPr>
        <w:t>υπάρχουν σαφώς φωτογραφικές ρυθμίσεις για συγκεκριμένες κατηγορίες φίλων της Κυβέρνησης.</w:t>
      </w:r>
    </w:p>
    <w:p w14:paraId="21182001" w14:textId="77777777" w:rsidR="000E1C16" w:rsidRDefault="00D27C3B">
      <w:pPr>
        <w:contextualSpacing/>
        <w:rPr>
          <w:rFonts w:eastAsia="Times New Roman"/>
          <w:szCs w:val="24"/>
        </w:rPr>
      </w:pPr>
      <w:r w:rsidRPr="00290251">
        <w:rPr>
          <w:rFonts w:eastAsia="Times New Roman"/>
          <w:szCs w:val="24"/>
        </w:rPr>
        <w:t>Είδα, κύριε Υπουργέ, ότι φέρατε ρυθμίσεις για την υποβοήθηση του ΣΑΕΠ με τροπολογία. Δεν μας</w:t>
      </w:r>
      <w:r w:rsidRPr="001C1443">
        <w:rPr>
          <w:rFonts w:eastAsia="Times New Roman"/>
          <w:szCs w:val="24"/>
        </w:rPr>
        <w:t xml:space="preserve"> λέτε, όμως, γιατί κωλυσιεργεί η διαδικασία αναγνώρισης των επαγγελματικών </w:t>
      </w:r>
      <w:r w:rsidRPr="001C1443">
        <w:rPr>
          <w:rFonts w:eastAsia="Times New Roman"/>
          <w:szCs w:val="24"/>
        </w:rPr>
        <w:t>δικαιωμάτων χιλιάδων αποφοίτων πανεπιστημίων και κολλεγίων, παρά τις σχετι</w:t>
      </w:r>
      <w:r w:rsidRPr="002856AF">
        <w:rPr>
          <w:rFonts w:eastAsia="Times New Roman"/>
          <w:szCs w:val="24"/>
        </w:rPr>
        <w:t xml:space="preserve">κές εξαγγελίες σας, αλλά και τις σχετικές ερωτήσεις που σας έχουμε απευθύνει κατά καιρούς. </w:t>
      </w:r>
      <w:r>
        <w:rPr>
          <w:rFonts w:eastAsia="Times New Roman"/>
          <w:szCs w:val="24"/>
        </w:rPr>
        <w:t>Β</w:t>
      </w:r>
      <w:r w:rsidRPr="002856AF">
        <w:rPr>
          <w:rFonts w:eastAsia="Times New Roman"/>
          <w:szCs w:val="24"/>
        </w:rPr>
        <w:t>έβαια, υπάρχουν πάλι άσχετες τροπολογίες, μεταξύ των οποίων και μία σχετική με την πρόσληψ</w:t>
      </w:r>
      <w:r w:rsidRPr="002856AF">
        <w:rPr>
          <w:rFonts w:eastAsia="Times New Roman"/>
          <w:szCs w:val="24"/>
        </w:rPr>
        <w:t>η δημοσιογράφων στο Υπουργείο Εσωτερικών και Διοικητικής Ανασυγκρότησης, τέσσερις ακόμη, από δύο για κάθε Αναπληρωτή Υπουργό. Αλίμονο! Άλλωστε, πώς θα μπορέσει να κτισθεί το νέο καθεστώς ΣΥΡΙΖΑ-ΑΝΕΛ χωρίς επικοινωνιακή αβάντα;</w:t>
      </w:r>
    </w:p>
    <w:p w14:paraId="21182002" w14:textId="77777777" w:rsidR="000E1C16" w:rsidRDefault="00D27C3B">
      <w:pPr>
        <w:rPr>
          <w:rFonts w:eastAsia="Times New Roman"/>
          <w:szCs w:val="28"/>
        </w:rPr>
      </w:pPr>
      <w:r w:rsidRPr="002856AF">
        <w:rPr>
          <w:rFonts w:eastAsia="Times New Roman"/>
          <w:szCs w:val="28"/>
        </w:rPr>
        <w:t>Υπάρχει και κάτ</w:t>
      </w:r>
      <w:r w:rsidRPr="001D5627">
        <w:rPr>
          <w:rFonts w:eastAsia="Times New Roman"/>
          <w:szCs w:val="28"/>
        </w:rPr>
        <w:t>ι που είδα τώρ</w:t>
      </w:r>
      <w:r w:rsidRPr="001D5627">
        <w:rPr>
          <w:rFonts w:eastAsia="Times New Roman"/>
          <w:szCs w:val="28"/>
        </w:rPr>
        <w:t>α, πριν από λίγο. Είδα μία τροπολογία σχετικά με τη μεταφορά των αδιάθετων ακινήτων από το Υπουργείο Υγείας στα Υπουργεία Εργασίας, Κοινωνικής Ασφάλισης και Κοινωνικής Αλλη</w:t>
      </w:r>
      <w:r w:rsidRPr="00FB5885">
        <w:rPr>
          <w:rFonts w:eastAsia="Times New Roman"/>
          <w:szCs w:val="28"/>
        </w:rPr>
        <w:t>λεγγύης. Στην παράγραφο 3 λέει ότι η αξιοποίησ</w:t>
      </w:r>
      <w:r w:rsidRPr="00822C3A">
        <w:rPr>
          <w:rFonts w:eastAsia="Times New Roman"/>
          <w:szCs w:val="28"/>
        </w:rPr>
        <w:t>η, η εκμίσθωση, η εκποίηση, η παραχώρη</w:t>
      </w:r>
      <w:r w:rsidRPr="00822C3A">
        <w:rPr>
          <w:rFonts w:eastAsia="Times New Roman"/>
          <w:szCs w:val="28"/>
        </w:rPr>
        <w:t xml:space="preserve">ση με ή άνευ ανταλλάγματος και η διαχείριση της ακίνητης περιουσίας πραγματοποιούνται με απόφαση του Γενικού Γραμματέα Προνοίας. Δηλαδή, ο </w:t>
      </w:r>
      <w:r w:rsidRPr="00FB5885">
        <w:rPr>
          <w:rFonts w:eastAsia="Times New Roman"/>
          <w:szCs w:val="28"/>
        </w:rPr>
        <w:t>γ</w:t>
      </w:r>
      <w:r w:rsidRPr="00F67D51">
        <w:rPr>
          <w:rFonts w:eastAsia="Times New Roman"/>
          <w:szCs w:val="28"/>
        </w:rPr>
        <w:t xml:space="preserve">ενικός </w:t>
      </w:r>
      <w:r w:rsidRPr="001F6937">
        <w:rPr>
          <w:rFonts w:eastAsia="Times New Roman"/>
          <w:szCs w:val="28"/>
        </w:rPr>
        <w:t>γ</w:t>
      </w:r>
      <w:r w:rsidRPr="00307868">
        <w:rPr>
          <w:rFonts w:eastAsia="Times New Roman"/>
          <w:szCs w:val="28"/>
        </w:rPr>
        <w:t>ραμματέας θα παίρνει ένα κομμάτι γης, θα δίνει όπου θέλει, χωρίς κανένα αντάλλαγμα και χωρίς κα</w:t>
      </w:r>
      <w:r w:rsidRPr="00875107">
        <w:rPr>
          <w:rFonts w:eastAsia="Times New Roman"/>
          <w:szCs w:val="28"/>
        </w:rPr>
        <w:t>μ</w:t>
      </w:r>
      <w:r w:rsidRPr="00B8113B">
        <w:rPr>
          <w:rFonts w:eastAsia="Times New Roman"/>
          <w:szCs w:val="28"/>
        </w:rPr>
        <w:t>μία αιτιολογ</w:t>
      </w:r>
      <w:r w:rsidRPr="00B8113B">
        <w:rPr>
          <w:rFonts w:eastAsia="Times New Roman"/>
          <w:szCs w:val="28"/>
        </w:rPr>
        <w:t>ία. Τα συμπεράσματα δικά σας!</w:t>
      </w:r>
    </w:p>
    <w:p w14:paraId="21182003" w14:textId="77777777" w:rsidR="000E1C16" w:rsidRDefault="00D27C3B">
      <w:pPr>
        <w:rPr>
          <w:rFonts w:eastAsia="Times New Roman"/>
          <w:szCs w:val="28"/>
        </w:rPr>
      </w:pPr>
      <w:r w:rsidRPr="002856AF">
        <w:rPr>
          <w:rFonts w:eastAsia="Times New Roman"/>
          <w:szCs w:val="28"/>
        </w:rPr>
        <w:t>Δύο είναι οι διατάξεις που νομίζω ότι δείχνουν τη γενική φιλοσοφία του παρόντος νομοθετήματος, ειδικά στα πανεπιστήμια. Τη μία διάταξη την ανέλυσε επαρκώς ο ειδικός αγορητής μας, ο κ. Μαυρωτάς, για το άρθρο 33 παράγραφος 7 που</w:t>
      </w:r>
      <w:r w:rsidRPr="002856AF">
        <w:rPr>
          <w:rFonts w:eastAsia="Times New Roman"/>
          <w:szCs w:val="28"/>
        </w:rPr>
        <w:t xml:space="preserve"> αφορά τους υπό μετάταξη δασκάλους και καθηγητές σε θέση εργαστηριακού και διδακτικού προσωπικού στα πανεπιστήμια. </w:t>
      </w:r>
    </w:p>
    <w:p w14:paraId="21182004" w14:textId="77777777" w:rsidR="000E1C16" w:rsidRDefault="00D27C3B">
      <w:pPr>
        <w:rPr>
          <w:rFonts w:eastAsia="Times New Roman"/>
          <w:szCs w:val="28"/>
        </w:rPr>
      </w:pPr>
      <w:r w:rsidRPr="001C1443">
        <w:rPr>
          <w:rFonts w:eastAsia="Times New Roman"/>
          <w:szCs w:val="28"/>
        </w:rPr>
        <w:t xml:space="preserve">Εγώ θέλω να επιμείνω στη δεύτερη διάταξη που αφορά στα </w:t>
      </w:r>
      <w:r>
        <w:rPr>
          <w:rFonts w:eastAsia="Times New Roman"/>
          <w:szCs w:val="28"/>
        </w:rPr>
        <w:t>Σ</w:t>
      </w:r>
      <w:r w:rsidRPr="002856AF">
        <w:rPr>
          <w:rFonts w:eastAsia="Times New Roman"/>
          <w:szCs w:val="28"/>
        </w:rPr>
        <w:t xml:space="preserve">υμβούλια </w:t>
      </w:r>
      <w:r>
        <w:rPr>
          <w:rFonts w:eastAsia="Times New Roman"/>
          <w:szCs w:val="28"/>
        </w:rPr>
        <w:t>Ι</w:t>
      </w:r>
      <w:r w:rsidRPr="002856AF">
        <w:rPr>
          <w:rFonts w:eastAsia="Times New Roman"/>
          <w:szCs w:val="28"/>
        </w:rPr>
        <w:t xml:space="preserve">δρύματος του άρθρου 26, γιατί έγινε δημόσιος διάλογος και στην </w:t>
      </w:r>
      <w:r w:rsidRPr="002856AF">
        <w:rPr>
          <w:rFonts w:eastAsia="Times New Roman"/>
          <w:szCs w:val="28"/>
        </w:rPr>
        <w:t>ε</w:t>
      </w:r>
      <w:r w:rsidRPr="00290251">
        <w:rPr>
          <w:rFonts w:eastAsia="Times New Roman"/>
          <w:szCs w:val="28"/>
        </w:rPr>
        <w:t>πιτροπή, α</w:t>
      </w:r>
      <w:r w:rsidRPr="00290251">
        <w:rPr>
          <w:rFonts w:eastAsia="Times New Roman"/>
          <w:szCs w:val="28"/>
        </w:rPr>
        <w:t xml:space="preserve">λλά και μεταξύ εμού και της Αναπληρώτριας Υπουργού, της κ. Αναγνωστοπούλου, στα μέσα ενημέρωσης. Ας μη γελιόμαστε, η διάταξη αφορά και στην ερώτηση που έχω καταθέσει όσον αφορά στο ΤΕΙ </w:t>
      </w:r>
      <w:r w:rsidRPr="001C1443">
        <w:rPr>
          <w:rFonts w:eastAsia="Times New Roman"/>
          <w:szCs w:val="28"/>
        </w:rPr>
        <w:t>δ</w:t>
      </w:r>
      <w:r w:rsidRPr="002856AF">
        <w:rPr>
          <w:rFonts w:eastAsia="Times New Roman"/>
          <w:szCs w:val="28"/>
        </w:rPr>
        <w:t>υτικής Ελλάδας.</w:t>
      </w:r>
    </w:p>
    <w:p w14:paraId="21182005" w14:textId="77777777" w:rsidR="000E1C16" w:rsidRDefault="00D27C3B">
      <w:pPr>
        <w:rPr>
          <w:rFonts w:eastAsia="Times New Roman"/>
          <w:szCs w:val="28"/>
        </w:rPr>
      </w:pPr>
      <w:r w:rsidRPr="00DF4CB9">
        <w:rPr>
          <w:rFonts w:eastAsia="Times New Roman"/>
          <w:szCs w:val="28"/>
        </w:rPr>
        <w:t xml:space="preserve">Κατ’ αρχάς, με τη διάταξη της παραγράφου 2 του άρθρου 26 περικόπτετε κι άλλο τις αρμοδιότητες των </w:t>
      </w:r>
      <w:r>
        <w:rPr>
          <w:rFonts w:eastAsia="Times New Roman"/>
          <w:szCs w:val="28"/>
        </w:rPr>
        <w:t>σ</w:t>
      </w:r>
      <w:r w:rsidRPr="002856AF">
        <w:rPr>
          <w:rFonts w:eastAsia="Times New Roman"/>
          <w:szCs w:val="28"/>
        </w:rPr>
        <w:t xml:space="preserve">υμβουλίων των </w:t>
      </w:r>
      <w:r>
        <w:rPr>
          <w:rFonts w:eastAsia="Times New Roman"/>
          <w:szCs w:val="28"/>
        </w:rPr>
        <w:t>ι</w:t>
      </w:r>
      <w:r w:rsidRPr="002856AF">
        <w:rPr>
          <w:rFonts w:eastAsia="Times New Roman"/>
          <w:szCs w:val="28"/>
        </w:rPr>
        <w:t>δρυμάτων που αποτελούσαν ένα θεσμικό αντίβαρο λογοδοσίας και ελέγχου της Συγκλήτου και του Πρύτανη, του Προέδρου. Προσπαθείτε καιρό τώρα να τα</w:t>
      </w:r>
      <w:r w:rsidRPr="002856AF">
        <w:rPr>
          <w:rFonts w:eastAsia="Times New Roman"/>
          <w:szCs w:val="28"/>
        </w:rPr>
        <w:t xml:space="preserve"> καταργήσετε και έχετε χρησιμοποιήσει όλα τα μέσα γι’ αυτό.</w:t>
      </w:r>
    </w:p>
    <w:p w14:paraId="21182006" w14:textId="77777777" w:rsidR="000E1C16" w:rsidRDefault="00D27C3B">
      <w:pPr>
        <w:rPr>
          <w:rFonts w:eastAsia="Times New Roman"/>
          <w:szCs w:val="28"/>
        </w:rPr>
      </w:pPr>
      <w:r w:rsidRPr="00290251">
        <w:rPr>
          <w:rFonts w:eastAsia="Times New Roman"/>
          <w:szCs w:val="28"/>
        </w:rPr>
        <w:t>Δεν ξεχνάμε, κυρίες και κύριοι συνάδελφοι της Συμπολίτευσης, τη βία, αλλά και τις απειλές που άσκησαν μέλη του κόμματός σας σε μέλη της ακαδημαϊκής κοινότητας τ</w:t>
      </w:r>
      <w:r w:rsidRPr="001C1443">
        <w:rPr>
          <w:rFonts w:eastAsia="Times New Roman"/>
          <w:szCs w:val="28"/>
        </w:rPr>
        <w:t xml:space="preserve">ην περίοδο που ήσασταν </w:t>
      </w:r>
      <w:r w:rsidRPr="001C1443">
        <w:rPr>
          <w:rFonts w:eastAsia="Times New Roman"/>
          <w:szCs w:val="28"/>
        </w:rPr>
        <w:t>Αντιπολίτευση. Νομίζω, μάλιστα, ότι θα σας συνοδεύει ντροπή για τις πράξεις σας σ’ αυτόν τον τομέα. Τι κάνετε, όμως, τώρα; Παί</w:t>
      </w:r>
      <w:r w:rsidRPr="002856AF">
        <w:rPr>
          <w:rFonts w:eastAsia="Times New Roman"/>
          <w:szCs w:val="28"/>
        </w:rPr>
        <w:t xml:space="preserve">ρνετε από τα </w:t>
      </w:r>
      <w:r>
        <w:rPr>
          <w:rFonts w:eastAsia="Times New Roman"/>
          <w:szCs w:val="28"/>
        </w:rPr>
        <w:t>σ</w:t>
      </w:r>
      <w:r w:rsidRPr="002856AF">
        <w:rPr>
          <w:rFonts w:eastAsia="Times New Roman"/>
          <w:szCs w:val="28"/>
        </w:rPr>
        <w:t xml:space="preserve">υμβούλια </w:t>
      </w:r>
      <w:r>
        <w:rPr>
          <w:rFonts w:eastAsia="Times New Roman"/>
          <w:szCs w:val="28"/>
        </w:rPr>
        <w:t>ι</w:t>
      </w:r>
      <w:r w:rsidRPr="002856AF">
        <w:rPr>
          <w:rFonts w:eastAsia="Times New Roman"/>
          <w:szCs w:val="28"/>
        </w:rPr>
        <w:t xml:space="preserve">δρύματος και την αρμοδιότητα για σύσταση </w:t>
      </w:r>
      <w:r w:rsidRPr="002856AF">
        <w:rPr>
          <w:rFonts w:eastAsia="Times New Roman"/>
          <w:szCs w:val="28"/>
        </w:rPr>
        <w:t>ε</w:t>
      </w:r>
      <w:r w:rsidRPr="00290251">
        <w:rPr>
          <w:rFonts w:eastAsia="Times New Roman"/>
          <w:szCs w:val="28"/>
        </w:rPr>
        <w:t>πιτροπής, ώστε να προσελκύονται υποψηφ</w:t>
      </w:r>
      <w:r w:rsidRPr="001C1443">
        <w:rPr>
          <w:rFonts w:eastAsia="Times New Roman"/>
          <w:szCs w:val="28"/>
        </w:rPr>
        <w:t>ιότητες για τη θέση του πρ</w:t>
      </w:r>
      <w:r w:rsidRPr="001C1443">
        <w:rPr>
          <w:rFonts w:eastAsia="Times New Roman"/>
          <w:szCs w:val="28"/>
        </w:rPr>
        <w:t xml:space="preserve">ύτανη σε ακρόαση ανοιχτή στην κοινότητα του </w:t>
      </w:r>
      <w:r>
        <w:rPr>
          <w:rFonts w:eastAsia="Times New Roman"/>
          <w:szCs w:val="28"/>
        </w:rPr>
        <w:t>ι</w:t>
      </w:r>
      <w:r w:rsidRPr="002856AF">
        <w:rPr>
          <w:rFonts w:eastAsia="Times New Roman"/>
          <w:szCs w:val="28"/>
        </w:rPr>
        <w:t>δρύματος. Το έργο κατεδάφισης προχωρά κανονικά, παρά τις εξαγγελίες περί δήθεν διαλόγου για την παιδεία και συναίνεσης. Η διάταξη, όμως, της παραγράφου 4 του ιδίου άρθρου, που προβλέπει την άσκηση καθηκόντων από</w:t>
      </w:r>
      <w:r w:rsidRPr="002856AF">
        <w:rPr>
          <w:rFonts w:eastAsia="Times New Roman"/>
          <w:szCs w:val="28"/>
        </w:rPr>
        <w:t xml:space="preserve"> τη Σύγκλητο σε περίπτωση κατά την οποία το Συμβούλιο του Ιδρύματος αδυνατεί να ασκήσει τις αρμοδιότητές του, έχει ένα ιστορικό που αφορά στην παράνομη λειτουργία του ΤΕΙ </w:t>
      </w:r>
      <w:r w:rsidRPr="002856AF">
        <w:rPr>
          <w:rFonts w:eastAsia="Times New Roman"/>
          <w:szCs w:val="28"/>
        </w:rPr>
        <w:t>δ</w:t>
      </w:r>
      <w:r w:rsidRPr="00290251">
        <w:rPr>
          <w:rFonts w:eastAsia="Times New Roman"/>
          <w:szCs w:val="28"/>
        </w:rPr>
        <w:t xml:space="preserve">υτικής Ελλάδας. </w:t>
      </w:r>
    </w:p>
    <w:p w14:paraId="21182007" w14:textId="77777777" w:rsidR="000E1C16" w:rsidRDefault="00D27C3B">
      <w:pPr>
        <w:rPr>
          <w:rFonts w:eastAsia="Times New Roman"/>
          <w:szCs w:val="28"/>
        </w:rPr>
      </w:pPr>
      <w:r w:rsidRPr="002856AF">
        <w:rPr>
          <w:rFonts w:eastAsia="Times New Roman"/>
          <w:szCs w:val="28"/>
        </w:rPr>
        <w:t>Επιτρέψτε μου να μιλήσω γι’ αυτό. Το Συ</w:t>
      </w:r>
      <w:r w:rsidRPr="005057D7">
        <w:rPr>
          <w:rFonts w:eastAsia="Times New Roman"/>
          <w:szCs w:val="28"/>
        </w:rPr>
        <w:t xml:space="preserve">μβούλιο Ιδρύματος του ΤΕΙ </w:t>
      </w:r>
      <w:r w:rsidRPr="00DF4CB9">
        <w:rPr>
          <w:rFonts w:eastAsia="Times New Roman"/>
          <w:szCs w:val="28"/>
        </w:rPr>
        <w:t>δ</w:t>
      </w:r>
      <w:r w:rsidRPr="00B24C18">
        <w:rPr>
          <w:rFonts w:eastAsia="Times New Roman"/>
          <w:szCs w:val="28"/>
        </w:rPr>
        <w:t>υ</w:t>
      </w:r>
      <w:r w:rsidRPr="00B24C18">
        <w:rPr>
          <w:rFonts w:eastAsia="Times New Roman"/>
          <w:szCs w:val="28"/>
        </w:rPr>
        <w:t>τικής Ελλάδας συστάθηκε στις 11 Απριλίου 2014 και οι παραιτήσεις των μελών του έγιναν στις 25 Φεβρουαρίου 2015, δηλαδή κ</w:t>
      </w:r>
      <w:r w:rsidRPr="00A67A2F">
        <w:rPr>
          <w:rFonts w:eastAsia="Times New Roman"/>
          <w:szCs w:val="28"/>
        </w:rPr>
        <w:t xml:space="preserve">ατά τη διάρκεια της Κυβέρνησης της «πρώτης φοράς Αριστερά» και όχι επί της προηγούμενης </w:t>
      </w:r>
      <w:r w:rsidRPr="002114C1">
        <w:rPr>
          <w:rFonts w:eastAsia="Times New Roman"/>
          <w:szCs w:val="28"/>
        </w:rPr>
        <w:t>κ</w:t>
      </w:r>
      <w:r w:rsidRPr="005117C9">
        <w:rPr>
          <w:rFonts w:eastAsia="Times New Roman"/>
          <w:szCs w:val="28"/>
        </w:rPr>
        <w:t>υβέρνησης, όπως λανθασμένα ισχυρίστηκε η καθ’ ό</w:t>
      </w:r>
      <w:r w:rsidRPr="005117C9">
        <w:rPr>
          <w:rFonts w:eastAsia="Times New Roman"/>
          <w:szCs w:val="28"/>
        </w:rPr>
        <w:t>λα αγαπητή Υπουργός –και δεν το λέω ειρωνικά- σε ραδιοφωνικό μέσο. Μάλιστα, σύμφωνα με τις υπάρχουσες διατάξεις, η Σύγκλητος μέχρι τις 30 Αυγούστου 2015 δεν μπορούσε –και δεν το έπραττε- να αποφασίσει για θέμα</w:t>
      </w:r>
      <w:r w:rsidRPr="00B733EC">
        <w:rPr>
          <w:rFonts w:eastAsia="Times New Roman"/>
          <w:szCs w:val="28"/>
        </w:rPr>
        <w:t xml:space="preserve">τα αρμοδιότητας του </w:t>
      </w:r>
      <w:r>
        <w:rPr>
          <w:rFonts w:eastAsia="Times New Roman"/>
          <w:szCs w:val="28"/>
        </w:rPr>
        <w:t>σ</w:t>
      </w:r>
      <w:r w:rsidRPr="002856AF">
        <w:rPr>
          <w:rFonts w:eastAsia="Times New Roman"/>
          <w:szCs w:val="28"/>
        </w:rPr>
        <w:t xml:space="preserve">υμβουλίου </w:t>
      </w:r>
      <w:r>
        <w:rPr>
          <w:rFonts w:eastAsia="Times New Roman"/>
          <w:szCs w:val="28"/>
        </w:rPr>
        <w:t>ι</w:t>
      </w:r>
      <w:r w:rsidRPr="002856AF">
        <w:rPr>
          <w:rFonts w:eastAsia="Times New Roman"/>
          <w:szCs w:val="28"/>
        </w:rPr>
        <w:t xml:space="preserve">δρύματος, όπως </w:t>
      </w:r>
      <w:r w:rsidRPr="002856AF">
        <w:rPr>
          <w:rFonts w:eastAsia="Times New Roman"/>
          <w:szCs w:val="28"/>
        </w:rPr>
        <w:t xml:space="preserve">σύσταση </w:t>
      </w:r>
      <w:r>
        <w:rPr>
          <w:rFonts w:eastAsia="Times New Roman"/>
          <w:szCs w:val="28"/>
        </w:rPr>
        <w:t>μ</w:t>
      </w:r>
      <w:r w:rsidRPr="002856AF">
        <w:rPr>
          <w:rFonts w:eastAsia="Times New Roman"/>
          <w:szCs w:val="28"/>
        </w:rPr>
        <w:t xml:space="preserve">ονάδων </w:t>
      </w:r>
      <w:r>
        <w:rPr>
          <w:rFonts w:eastAsia="Times New Roman"/>
          <w:szCs w:val="28"/>
        </w:rPr>
        <w:t>δ</w:t>
      </w:r>
      <w:r w:rsidRPr="002856AF">
        <w:rPr>
          <w:rFonts w:eastAsia="Times New Roman"/>
          <w:szCs w:val="28"/>
        </w:rPr>
        <w:t xml:space="preserve">ιασφάλισης </w:t>
      </w:r>
      <w:r>
        <w:rPr>
          <w:rFonts w:eastAsia="Times New Roman"/>
          <w:szCs w:val="28"/>
        </w:rPr>
        <w:t>π</w:t>
      </w:r>
      <w:r w:rsidRPr="002856AF">
        <w:rPr>
          <w:rFonts w:eastAsia="Times New Roman"/>
          <w:szCs w:val="28"/>
        </w:rPr>
        <w:t xml:space="preserve">οιότητας και δίδακτρα μεταπτυχιακών. Μετά τον Αύγουστο του 2015, όμως, τα πράγματα άλλαξαν και ξαφνικά το ΤΕΙ άρχισε να λειτουργεί παράνομα, αφού παρανόμως η Σύγκλητος ανέλαβε αρμοδιότητες του </w:t>
      </w:r>
      <w:r>
        <w:rPr>
          <w:rFonts w:eastAsia="Times New Roman"/>
          <w:szCs w:val="28"/>
        </w:rPr>
        <w:t>σ</w:t>
      </w:r>
      <w:r w:rsidRPr="002856AF">
        <w:rPr>
          <w:rFonts w:eastAsia="Times New Roman"/>
          <w:szCs w:val="28"/>
        </w:rPr>
        <w:t xml:space="preserve">υμβουλίου του </w:t>
      </w:r>
      <w:r>
        <w:rPr>
          <w:rFonts w:eastAsia="Times New Roman"/>
          <w:szCs w:val="28"/>
        </w:rPr>
        <w:t>ι</w:t>
      </w:r>
      <w:r w:rsidRPr="002856AF">
        <w:rPr>
          <w:rFonts w:eastAsia="Times New Roman"/>
          <w:szCs w:val="28"/>
        </w:rPr>
        <w:t xml:space="preserve">δρύματος. </w:t>
      </w:r>
    </w:p>
    <w:p w14:paraId="21182008" w14:textId="77777777" w:rsidR="000E1C16" w:rsidRDefault="00D27C3B">
      <w:pPr>
        <w:rPr>
          <w:rFonts w:eastAsia="Times New Roman"/>
          <w:szCs w:val="28"/>
        </w:rPr>
      </w:pPr>
      <w:r w:rsidRPr="002856AF">
        <w:rPr>
          <w:rFonts w:eastAsia="Times New Roman"/>
          <w:szCs w:val="28"/>
        </w:rPr>
        <w:t>Θα ήθελ</w:t>
      </w:r>
      <w:r w:rsidRPr="002856AF">
        <w:rPr>
          <w:rFonts w:eastAsia="Times New Roman"/>
          <w:szCs w:val="28"/>
        </w:rPr>
        <w:t xml:space="preserve">α, λοιπόν, να ενημερώσω την κυρία Υπουργό ότι η παράνομη λειτουργία του Ιδρύματος είναι θέμα των τελευταίων μηνών επί Κυβέρνησης ΣΥΡΙΖΑ-ΑΝΕΛ και δεν ισχύει το σχόλιο «αυτό γινόταν μέχρι τώρα στο ΤΕΙ </w:t>
      </w:r>
      <w:r w:rsidRPr="00290251">
        <w:rPr>
          <w:rFonts w:eastAsia="Times New Roman"/>
          <w:szCs w:val="28"/>
        </w:rPr>
        <w:t>δ</w:t>
      </w:r>
      <w:r w:rsidRPr="002856AF">
        <w:rPr>
          <w:rFonts w:eastAsia="Times New Roman"/>
          <w:szCs w:val="28"/>
        </w:rPr>
        <w:t>υτικής Ελλάδας». Μ</w:t>
      </w:r>
      <w:r w:rsidRPr="005057D7">
        <w:rPr>
          <w:rFonts w:eastAsia="Times New Roman"/>
          <w:szCs w:val="28"/>
        </w:rPr>
        <w:t xml:space="preserve">άλιστα, σαν να μην έφθανε η </w:t>
      </w:r>
      <w:r w:rsidRPr="00DF4CB9">
        <w:rPr>
          <w:rFonts w:eastAsia="Times New Roman"/>
          <w:szCs w:val="28"/>
        </w:rPr>
        <w:t xml:space="preserve">παράνομη ανάληψη καθηκόντων από τη Σύγκλητο ελλείψει του </w:t>
      </w:r>
      <w:r>
        <w:rPr>
          <w:rFonts w:eastAsia="Times New Roman"/>
          <w:szCs w:val="28"/>
        </w:rPr>
        <w:t>σ</w:t>
      </w:r>
      <w:r w:rsidRPr="002856AF">
        <w:rPr>
          <w:rFonts w:eastAsia="Times New Roman"/>
          <w:szCs w:val="28"/>
        </w:rPr>
        <w:t xml:space="preserve">υμβουλίου </w:t>
      </w:r>
      <w:r>
        <w:rPr>
          <w:rFonts w:eastAsia="Times New Roman"/>
          <w:szCs w:val="28"/>
        </w:rPr>
        <w:t>ι</w:t>
      </w:r>
      <w:r w:rsidRPr="002856AF">
        <w:rPr>
          <w:rFonts w:eastAsia="Times New Roman"/>
          <w:szCs w:val="28"/>
        </w:rPr>
        <w:t>δρύματος, ο Πρόεδρος των ΤΕΙ παρανόμως ενέκρινε τον ορισμό Αναπληρωτή Προέδρου Ακαδημαϊκών Υποθέσεων και Αναπληρωτή Προέδρου ΕΛΚΕ βασιζόμενος σε αντίστοιχο προεδρικό διάταγμα που αφορούσε</w:t>
      </w:r>
      <w:r w:rsidRPr="002856AF">
        <w:rPr>
          <w:rFonts w:eastAsia="Times New Roman"/>
          <w:szCs w:val="28"/>
        </w:rPr>
        <w:t xml:space="preserve"> το ΤΕΙ. Όμως, υποδείκνυε ότι αυτή η διαδικασία θα γινόταν μέχρι την ανάδειξη νέου Προέδρου και όχι μετά, όπως αυθαίρετα έγινε και συνεχίζεται τώρα.</w:t>
      </w:r>
    </w:p>
    <w:p w14:paraId="21182009" w14:textId="77777777" w:rsidR="000E1C16" w:rsidRDefault="00D27C3B">
      <w:pPr>
        <w:rPr>
          <w:rFonts w:eastAsia="Times New Roman"/>
          <w:szCs w:val="28"/>
        </w:rPr>
      </w:pPr>
      <w:r w:rsidRPr="00290251">
        <w:rPr>
          <w:rFonts w:eastAsia="Times New Roman"/>
          <w:szCs w:val="28"/>
        </w:rPr>
        <w:t>Η κυρία Υπουργός είπε ότι υπάρχει σχετική διάταξη στο νόμο Διαμαντοπούλου. Δε</w:t>
      </w:r>
      <w:r w:rsidRPr="001C1443">
        <w:rPr>
          <w:rFonts w:eastAsia="Times New Roman"/>
          <w:szCs w:val="28"/>
        </w:rPr>
        <w:t>ίξτε μου ποια είναι και πού εί</w:t>
      </w:r>
      <w:r w:rsidRPr="001C1443">
        <w:rPr>
          <w:rFonts w:eastAsia="Times New Roman"/>
          <w:szCs w:val="28"/>
        </w:rPr>
        <w:t xml:space="preserve">ναι αυτή η διάταξη, γιατί νομίζω ότι σκόπιμα τη συγχέετε με την </w:t>
      </w:r>
      <w:r w:rsidRPr="002856AF">
        <w:rPr>
          <w:rFonts w:eastAsia="Times New Roman"/>
          <w:szCs w:val="28"/>
        </w:rPr>
        <w:t>π</w:t>
      </w:r>
      <w:r w:rsidRPr="00DF4CB9">
        <w:rPr>
          <w:rFonts w:eastAsia="Times New Roman"/>
          <w:szCs w:val="28"/>
        </w:rPr>
        <w:t xml:space="preserve">ράξη </w:t>
      </w:r>
      <w:r w:rsidRPr="006679F9">
        <w:rPr>
          <w:rFonts w:eastAsia="Times New Roman"/>
          <w:szCs w:val="28"/>
        </w:rPr>
        <w:t>ν</w:t>
      </w:r>
      <w:r w:rsidRPr="00A67A2F">
        <w:rPr>
          <w:rFonts w:eastAsia="Times New Roman"/>
          <w:szCs w:val="28"/>
        </w:rPr>
        <w:t xml:space="preserve">ομοθετικού </w:t>
      </w:r>
      <w:r w:rsidRPr="002114C1">
        <w:rPr>
          <w:rFonts w:eastAsia="Times New Roman"/>
          <w:szCs w:val="28"/>
        </w:rPr>
        <w:t>π</w:t>
      </w:r>
      <w:r w:rsidRPr="005117C9">
        <w:rPr>
          <w:rFonts w:eastAsia="Times New Roman"/>
          <w:szCs w:val="28"/>
        </w:rPr>
        <w:t>εριεχομένου με ημερομηνία 8-10-2015 που πέρασε η Κυβέρνηση ΣΥΡΙΖΑ-ΑΝΕΛ, η οποία ανέφερε ότι η προκήρυξη των εκλογ</w:t>
      </w:r>
      <w:r w:rsidRPr="00B733EC">
        <w:rPr>
          <w:rFonts w:eastAsia="Times New Roman"/>
          <w:szCs w:val="28"/>
        </w:rPr>
        <w:t>ών πρύτανη και κοσμητόρων μπορεί να γίνε</w:t>
      </w:r>
      <w:r w:rsidRPr="002856AF">
        <w:rPr>
          <w:rFonts w:eastAsia="Times New Roman"/>
          <w:szCs w:val="28"/>
        </w:rPr>
        <w:t>ι από τη Σύγκλητο κα</w:t>
      </w:r>
      <w:r w:rsidRPr="002856AF">
        <w:rPr>
          <w:rFonts w:eastAsia="Times New Roman"/>
          <w:szCs w:val="28"/>
        </w:rPr>
        <w:t xml:space="preserve">ι όχι από το </w:t>
      </w:r>
      <w:r>
        <w:rPr>
          <w:rFonts w:eastAsia="Times New Roman"/>
          <w:szCs w:val="28"/>
        </w:rPr>
        <w:t>σ</w:t>
      </w:r>
      <w:r w:rsidRPr="002856AF">
        <w:rPr>
          <w:rFonts w:eastAsia="Times New Roman"/>
          <w:szCs w:val="28"/>
        </w:rPr>
        <w:t xml:space="preserve">υμβούλιο </w:t>
      </w:r>
      <w:r>
        <w:rPr>
          <w:rFonts w:eastAsia="Times New Roman"/>
          <w:szCs w:val="28"/>
        </w:rPr>
        <w:t>ι</w:t>
      </w:r>
      <w:r w:rsidRPr="002856AF">
        <w:rPr>
          <w:rFonts w:eastAsia="Times New Roman"/>
          <w:szCs w:val="28"/>
        </w:rPr>
        <w:t>δρύματος, αν υπάρχει πρόβλημα. Μάλλον, επειδή δεν τη βρήκε αυτή</w:t>
      </w:r>
      <w:r>
        <w:rPr>
          <w:rFonts w:eastAsia="Times New Roman"/>
          <w:szCs w:val="28"/>
        </w:rPr>
        <w:t>ν</w:t>
      </w:r>
      <w:r w:rsidRPr="00B8113B">
        <w:rPr>
          <w:rFonts w:eastAsia="Times New Roman"/>
          <w:szCs w:val="28"/>
        </w:rPr>
        <w:t xml:space="preserve"> τη διάταξη, αποφάσισε να νομοθετήσει τώρα σχετικά και να δώσει άφεση αμαρτιών στον Πρόεδρο του ΤΕΙ για χάρη των ημερών του Πάσχα, φαντάζομαι.</w:t>
      </w:r>
    </w:p>
    <w:p w14:paraId="2118200A" w14:textId="77777777" w:rsidR="000E1C16" w:rsidRDefault="00D27C3B">
      <w:pPr>
        <w:rPr>
          <w:rFonts w:eastAsia="Times New Roman"/>
          <w:szCs w:val="28"/>
        </w:rPr>
      </w:pPr>
      <w:r w:rsidRPr="002856AF">
        <w:rPr>
          <w:rFonts w:eastAsia="Times New Roman"/>
          <w:szCs w:val="28"/>
        </w:rPr>
        <w:t>Θέλω να της υπενθυμίσω ότ</w:t>
      </w:r>
      <w:r w:rsidRPr="002856AF">
        <w:rPr>
          <w:rFonts w:eastAsia="Times New Roman"/>
          <w:szCs w:val="28"/>
        </w:rPr>
        <w:t xml:space="preserve">ι οι διαδικασίες ανάδειξης νέου </w:t>
      </w:r>
      <w:r>
        <w:rPr>
          <w:rFonts w:eastAsia="Times New Roman"/>
          <w:szCs w:val="28"/>
        </w:rPr>
        <w:t>σ</w:t>
      </w:r>
      <w:r w:rsidRPr="002856AF">
        <w:rPr>
          <w:rFonts w:eastAsia="Times New Roman"/>
          <w:szCs w:val="28"/>
        </w:rPr>
        <w:t xml:space="preserve">υμβουλίου </w:t>
      </w:r>
      <w:r>
        <w:rPr>
          <w:rFonts w:eastAsia="Times New Roman"/>
          <w:szCs w:val="28"/>
        </w:rPr>
        <w:t>ι</w:t>
      </w:r>
      <w:r w:rsidRPr="002856AF">
        <w:rPr>
          <w:rFonts w:eastAsia="Times New Roman"/>
          <w:szCs w:val="28"/>
        </w:rPr>
        <w:t xml:space="preserve">δρύματος είναι στην αρμοδιότητα του Υπουργείου. Σύμφωνα με το άρθρο 8 </w:t>
      </w:r>
      <w:r w:rsidRPr="00290251">
        <w:rPr>
          <w:rFonts w:eastAsia="Times New Roman"/>
          <w:szCs w:val="28"/>
        </w:rPr>
        <w:t xml:space="preserve">παράγραφος 13 του ν. 4009/2011, το </w:t>
      </w:r>
      <w:r>
        <w:rPr>
          <w:rFonts w:eastAsia="Times New Roman"/>
          <w:szCs w:val="28"/>
        </w:rPr>
        <w:t>σ</w:t>
      </w:r>
      <w:r w:rsidRPr="002856AF">
        <w:rPr>
          <w:rFonts w:eastAsia="Times New Roman"/>
          <w:szCs w:val="28"/>
        </w:rPr>
        <w:t xml:space="preserve">υμβούλιο </w:t>
      </w:r>
      <w:r>
        <w:rPr>
          <w:rFonts w:eastAsia="Times New Roman"/>
          <w:szCs w:val="28"/>
        </w:rPr>
        <w:t>ι</w:t>
      </w:r>
      <w:r w:rsidRPr="002856AF">
        <w:rPr>
          <w:rFonts w:eastAsia="Times New Roman"/>
          <w:szCs w:val="28"/>
        </w:rPr>
        <w:t>δρύματος μπορεί να λειτουργήσει και με απόφαση του Υπουργού, τα τυχόν ελλείποντα μέλη αντικαθίστ</w:t>
      </w:r>
      <w:r w:rsidRPr="002856AF">
        <w:rPr>
          <w:rFonts w:eastAsia="Times New Roman"/>
          <w:szCs w:val="28"/>
        </w:rPr>
        <w:t>ανται από επόμενα στη σειρά εκλογικής κατάταξης πρόσωπα.</w:t>
      </w:r>
    </w:p>
    <w:p w14:paraId="2118200B" w14:textId="77777777" w:rsidR="000E1C16" w:rsidRDefault="00D27C3B">
      <w:pPr>
        <w:rPr>
          <w:rFonts w:eastAsia="Times New Roman"/>
          <w:szCs w:val="24"/>
        </w:rPr>
      </w:pPr>
      <w:r w:rsidRPr="00290251">
        <w:rPr>
          <w:rFonts w:eastAsia="Times New Roman"/>
          <w:szCs w:val="24"/>
        </w:rPr>
        <w:t>Αν και αυτό δεν εί</w:t>
      </w:r>
      <w:r w:rsidRPr="001C1443">
        <w:rPr>
          <w:rFonts w:eastAsia="Times New Roman"/>
          <w:szCs w:val="24"/>
        </w:rPr>
        <w:t>ναι δυνατό, πάλι με απόφαση του Υ</w:t>
      </w:r>
      <w:r w:rsidRPr="002856AF">
        <w:rPr>
          <w:rFonts w:eastAsia="Times New Roman"/>
          <w:szCs w:val="24"/>
        </w:rPr>
        <w:t xml:space="preserve">πουργού αντικαθίσταται με κλήρωση μεταξύ των καθηγητών πρώτης βαθμίδας του </w:t>
      </w:r>
      <w:r w:rsidRPr="002856AF">
        <w:rPr>
          <w:rFonts w:eastAsia="Times New Roman"/>
          <w:szCs w:val="24"/>
        </w:rPr>
        <w:t>ι</w:t>
      </w:r>
      <w:r w:rsidRPr="005057D7">
        <w:rPr>
          <w:rFonts w:eastAsia="Times New Roman"/>
          <w:szCs w:val="24"/>
        </w:rPr>
        <w:t xml:space="preserve">δρύματος. Και αν και αυτό δεν είναι δυνατό, τότε το αρμόδιο για τη διενέργεια των εκλογών όργανο προβαίνει αμελλητί στη διενέργεια εκλογών για ανάδειξη νέου </w:t>
      </w:r>
      <w:r>
        <w:rPr>
          <w:rFonts w:eastAsia="Times New Roman"/>
          <w:szCs w:val="24"/>
        </w:rPr>
        <w:t>σ</w:t>
      </w:r>
      <w:r w:rsidRPr="002856AF">
        <w:rPr>
          <w:rFonts w:eastAsia="Times New Roman"/>
          <w:szCs w:val="24"/>
        </w:rPr>
        <w:t xml:space="preserve">υμβουλίου </w:t>
      </w:r>
      <w:r>
        <w:rPr>
          <w:rFonts w:eastAsia="Times New Roman"/>
          <w:szCs w:val="24"/>
        </w:rPr>
        <w:t>ι</w:t>
      </w:r>
      <w:r w:rsidRPr="002856AF">
        <w:rPr>
          <w:rFonts w:eastAsia="Times New Roman"/>
          <w:szCs w:val="24"/>
        </w:rPr>
        <w:t>δρύματος.</w:t>
      </w:r>
    </w:p>
    <w:p w14:paraId="2118200C" w14:textId="77777777" w:rsidR="000E1C16" w:rsidRDefault="00D27C3B">
      <w:pPr>
        <w:rPr>
          <w:rFonts w:eastAsia="Times New Roman"/>
          <w:szCs w:val="24"/>
        </w:rPr>
      </w:pPr>
      <w:r w:rsidRPr="002856AF">
        <w:rPr>
          <w:rFonts w:eastAsia="Times New Roman"/>
          <w:szCs w:val="24"/>
        </w:rPr>
        <w:t>Όπως επεσήμανε και στη συνέντευξή της η κ. Αναγνωστοπούλου, η ηγεσία του Υπου</w:t>
      </w:r>
      <w:r w:rsidRPr="002856AF">
        <w:rPr>
          <w:rFonts w:eastAsia="Times New Roman"/>
          <w:szCs w:val="24"/>
        </w:rPr>
        <w:t>ργείου είχε ενημερωθεί σ</w:t>
      </w:r>
      <w:r w:rsidRPr="00290251">
        <w:rPr>
          <w:rFonts w:eastAsia="Times New Roman"/>
          <w:szCs w:val="24"/>
        </w:rPr>
        <w:t>χετι</w:t>
      </w:r>
      <w:r w:rsidRPr="001C1443">
        <w:rPr>
          <w:rFonts w:eastAsia="Times New Roman"/>
          <w:szCs w:val="24"/>
        </w:rPr>
        <w:t xml:space="preserve">κά με την ανάγκη ανάδειξης νέου </w:t>
      </w:r>
      <w:r>
        <w:rPr>
          <w:rFonts w:eastAsia="Times New Roman"/>
          <w:szCs w:val="24"/>
        </w:rPr>
        <w:t>σ</w:t>
      </w:r>
      <w:r w:rsidRPr="002856AF">
        <w:rPr>
          <w:rFonts w:eastAsia="Times New Roman"/>
          <w:szCs w:val="24"/>
        </w:rPr>
        <w:t xml:space="preserve">υμβουλίου </w:t>
      </w:r>
      <w:r>
        <w:rPr>
          <w:rFonts w:eastAsia="Times New Roman"/>
          <w:szCs w:val="24"/>
        </w:rPr>
        <w:t>ι</w:t>
      </w:r>
      <w:r w:rsidRPr="002856AF">
        <w:rPr>
          <w:rFonts w:eastAsia="Times New Roman"/>
          <w:szCs w:val="24"/>
        </w:rPr>
        <w:t xml:space="preserve">δρύματος. </w:t>
      </w:r>
      <w:r>
        <w:rPr>
          <w:rFonts w:eastAsia="Times New Roman"/>
          <w:szCs w:val="24"/>
        </w:rPr>
        <w:t>Π</w:t>
      </w:r>
      <w:r w:rsidRPr="002856AF">
        <w:rPr>
          <w:rFonts w:eastAsia="Times New Roman"/>
          <w:szCs w:val="24"/>
        </w:rPr>
        <w:t>ροφανώς δεν ισχύει το σχόλιό της ότι δεν υπάρχουν διαθέσιμοι άνθρωποι γι</w:t>
      </w:r>
      <w:r w:rsidRPr="002856AF">
        <w:rPr>
          <w:rFonts w:eastAsia="Times New Roman"/>
          <w:szCs w:val="24"/>
        </w:rPr>
        <w:t>’</w:t>
      </w:r>
      <w:r w:rsidRPr="001C1443">
        <w:rPr>
          <w:rFonts w:eastAsia="Times New Roman"/>
          <w:szCs w:val="24"/>
        </w:rPr>
        <w:t xml:space="preserve"> αυτή</w:t>
      </w:r>
      <w:r>
        <w:rPr>
          <w:rFonts w:eastAsia="Times New Roman"/>
          <w:szCs w:val="24"/>
        </w:rPr>
        <w:t>ν</w:t>
      </w:r>
      <w:r w:rsidRPr="00B8113B">
        <w:rPr>
          <w:rFonts w:eastAsia="Times New Roman"/>
          <w:szCs w:val="24"/>
        </w:rPr>
        <w:t xml:space="preserve"> τη δουλειά, γιατί από όσο γνωρίζω υπάρχουν διαθέσιμοι τουλάχιστον δέκα καθηγητές πρώτης βαθμί</w:t>
      </w:r>
      <w:r w:rsidRPr="00B8113B">
        <w:rPr>
          <w:rFonts w:eastAsia="Times New Roman"/>
          <w:szCs w:val="24"/>
        </w:rPr>
        <w:t>δας που θα επιθυμούσαν τη συμμετοχή τους στο ανώτατο αυτό όργανο.</w:t>
      </w:r>
    </w:p>
    <w:p w14:paraId="2118200D" w14:textId="77777777" w:rsidR="000E1C16" w:rsidRDefault="00D27C3B">
      <w:pPr>
        <w:rPr>
          <w:rFonts w:eastAsia="Times New Roman"/>
          <w:szCs w:val="24"/>
        </w:rPr>
      </w:pPr>
      <w:r w:rsidRPr="002856AF">
        <w:rPr>
          <w:rFonts w:eastAsia="Times New Roman"/>
          <w:szCs w:val="24"/>
        </w:rPr>
        <w:t>(Στο σημείο αυτό κτυπάει το κουδούνι λήξεως του χρόνου ομιλίας του κυρίου Βουλευτή)</w:t>
      </w:r>
    </w:p>
    <w:p w14:paraId="2118200E" w14:textId="77777777" w:rsidR="000E1C16" w:rsidRDefault="00D27C3B">
      <w:pPr>
        <w:rPr>
          <w:rFonts w:eastAsia="Times New Roman"/>
          <w:szCs w:val="24"/>
        </w:rPr>
      </w:pPr>
      <w:r w:rsidRPr="00290251">
        <w:rPr>
          <w:rFonts w:eastAsia="Times New Roman"/>
          <w:szCs w:val="24"/>
        </w:rPr>
        <w:t>Δώστε μου ένα λεπτό, κύριε Πρόεδρε.</w:t>
      </w:r>
    </w:p>
    <w:p w14:paraId="2118200F" w14:textId="77777777" w:rsidR="000E1C16" w:rsidRDefault="00D27C3B">
      <w:pPr>
        <w:rPr>
          <w:rFonts w:eastAsia="Times New Roman"/>
          <w:szCs w:val="24"/>
        </w:rPr>
      </w:pPr>
      <w:r w:rsidRPr="002856AF">
        <w:rPr>
          <w:rFonts w:eastAsia="Times New Roman"/>
          <w:szCs w:val="24"/>
        </w:rPr>
        <w:t>Αντί, λοιπόν, το Υπουργείο και η Κυβέρνηση να αποκαταστήσει τη νομιμότ</w:t>
      </w:r>
      <w:r w:rsidRPr="002856AF">
        <w:rPr>
          <w:rFonts w:eastAsia="Times New Roman"/>
          <w:szCs w:val="24"/>
        </w:rPr>
        <w:t xml:space="preserve">ητα προχωρώντας τις </w:t>
      </w:r>
      <w:r w:rsidRPr="005057D7">
        <w:rPr>
          <w:rFonts w:eastAsia="Times New Roman"/>
          <w:szCs w:val="24"/>
        </w:rPr>
        <w:t xml:space="preserve">διαδικασίες για νέο </w:t>
      </w:r>
      <w:r>
        <w:rPr>
          <w:rFonts w:eastAsia="Times New Roman"/>
          <w:szCs w:val="24"/>
        </w:rPr>
        <w:t>σ</w:t>
      </w:r>
      <w:r w:rsidRPr="002856AF">
        <w:rPr>
          <w:rFonts w:eastAsia="Times New Roman"/>
          <w:szCs w:val="24"/>
        </w:rPr>
        <w:t xml:space="preserve">υμβούλιο </w:t>
      </w:r>
      <w:r>
        <w:rPr>
          <w:rFonts w:eastAsia="Times New Roman"/>
          <w:szCs w:val="24"/>
        </w:rPr>
        <w:t>ι</w:t>
      </w:r>
      <w:r w:rsidRPr="002856AF">
        <w:rPr>
          <w:rFonts w:eastAsia="Times New Roman"/>
          <w:szCs w:val="24"/>
        </w:rPr>
        <w:t xml:space="preserve">δρύματος, μας φέρνει εδώ διάταξη που νομιμοποιεί την παρανομία, ενώ με τη διάταξη της παραγράφου 6 ουσιαστικά απαλλάσσει τις συγκλήτους από την υποχρέωση να φτιάξουν οργανισμό ή εσωτερικό κανονισμό. </w:t>
      </w:r>
    </w:p>
    <w:p w14:paraId="21182010" w14:textId="77777777" w:rsidR="000E1C16" w:rsidRDefault="00D27C3B">
      <w:pPr>
        <w:rPr>
          <w:rFonts w:eastAsia="Times New Roman"/>
          <w:szCs w:val="24"/>
        </w:rPr>
      </w:pPr>
      <w:r w:rsidRPr="00290251">
        <w:rPr>
          <w:rFonts w:eastAsia="Times New Roman"/>
          <w:szCs w:val="24"/>
        </w:rPr>
        <w:t>Πολιτ</w:t>
      </w:r>
      <w:r w:rsidRPr="00290251">
        <w:rPr>
          <w:rFonts w:eastAsia="Times New Roman"/>
          <w:szCs w:val="24"/>
        </w:rPr>
        <w:t>εύεστε, λοιπόν, κυ</w:t>
      </w:r>
      <w:r w:rsidRPr="001C1443">
        <w:rPr>
          <w:rFonts w:eastAsia="Times New Roman"/>
          <w:szCs w:val="24"/>
        </w:rPr>
        <w:t>ρίες και κύριοι της Κυβέρνησης, με τον πιο παλαιό τρόπο, παρά τις εξαγγελίες σας περί του αντιθέτου. Πλάι στην πολιτική των ψεύτικων υποσχέσεων που δ</w:t>
      </w:r>
      <w:r w:rsidRPr="002856AF">
        <w:rPr>
          <w:rFonts w:eastAsia="Times New Roman"/>
          <w:szCs w:val="24"/>
        </w:rPr>
        <w:t xml:space="preserve">ώσατε, με τελευταία τη δήθεν αναβάθμιση των ολοήμερων δημοτικών σχολείων, συνεχίζετε την </w:t>
      </w:r>
      <w:r w:rsidRPr="002856AF">
        <w:rPr>
          <w:rFonts w:eastAsia="Times New Roman"/>
          <w:szCs w:val="24"/>
        </w:rPr>
        <w:t>αδιέξοδη πολιτική σας με δραματικές συνέπειες για τους πολίτες. Πλησιάζει, όμως, η ώρα που θα μπει ένα τέλος σε αυτόν τον κατήφορο.</w:t>
      </w:r>
    </w:p>
    <w:p w14:paraId="21182011" w14:textId="77777777" w:rsidR="000E1C16" w:rsidRDefault="00D27C3B">
      <w:pPr>
        <w:rPr>
          <w:rFonts w:eastAsia="Times New Roman"/>
          <w:szCs w:val="24"/>
        </w:rPr>
      </w:pPr>
      <w:r w:rsidRPr="005057D7">
        <w:rPr>
          <w:rFonts w:eastAsia="Times New Roman"/>
          <w:szCs w:val="24"/>
        </w:rPr>
        <w:t>Σας ευχαριστώ.</w:t>
      </w:r>
    </w:p>
    <w:p w14:paraId="21182012" w14:textId="77777777" w:rsidR="000E1C16" w:rsidRDefault="00D27C3B">
      <w:pPr>
        <w:jc w:val="center"/>
        <w:rPr>
          <w:rFonts w:eastAsia="Times New Roman"/>
          <w:bCs/>
        </w:rPr>
      </w:pPr>
      <w:r w:rsidRPr="002856AF">
        <w:rPr>
          <w:rFonts w:eastAsia="Times New Roman"/>
          <w:bCs/>
        </w:rPr>
        <w:t>(Χειροκροτήματα)</w:t>
      </w:r>
    </w:p>
    <w:p w14:paraId="21182013" w14:textId="77777777" w:rsidR="000E1C16" w:rsidRDefault="00D27C3B">
      <w:pPr>
        <w:rPr>
          <w:rFonts w:eastAsia="Times New Roman"/>
          <w:bCs/>
        </w:rPr>
      </w:pPr>
      <w:r w:rsidRPr="002856AF">
        <w:rPr>
          <w:rFonts w:eastAsia="Times New Roman"/>
          <w:b/>
          <w:bCs/>
        </w:rPr>
        <w:t>ΠΡΟΕΔΡΕΥΩΝ (Γεώργιος Βαρεμένος):</w:t>
      </w:r>
      <w:r w:rsidRPr="002856AF">
        <w:rPr>
          <w:rFonts w:eastAsia="Times New Roman"/>
          <w:bCs/>
        </w:rPr>
        <w:t xml:space="preserve"> Η κ. Τζούφη έχει τον λόγο.</w:t>
      </w:r>
    </w:p>
    <w:p w14:paraId="21182014" w14:textId="77777777" w:rsidR="000E1C16" w:rsidRDefault="00D27C3B">
      <w:pPr>
        <w:rPr>
          <w:rFonts w:eastAsia="Times New Roman"/>
          <w:bCs/>
        </w:rPr>
      </w:pPr>
      <w:r w:rsidRPr="002856AF">
        <w:rPr>
          <w:rFonts w:eastAsia="Times New Roman"/>
          <w:b/>
          <w:bCs/>
        </w:rPr>
        <w:t xml:space="preserve">ΜΕΡΟΠΗ ΤΖΟΥΦΗ: </w:t>
      </w:r>
      <w:r w:rsidRPr="002856AF">
        <w:rPr>
          <w:rFonts w:eastAsia="Times New Roman"/>
          <w:bCs/>
        </w:rPr>
        <w:t>Αγαπητοί συνάδελφ</w:t>
      </w:r>
      <w:r w:rsidRPr="002856AF">
        <w:rPr>
          <w:rFonts w:eastAsia="Times New Roman"/>
          <w:bCs/>
        </w:rPr>
        <w:t xml:space="preserve">οι, θα ξεκινήσω την τοποθέτησή μου με το ίδιο ερώτημα που έθεσα και όταν πρωτομίλησα στις </w:t>
      </w:r>
      <w:r w:rsidRPr="002856AF">
        <w:rPr>
          <w:rFonts w:eastAsia="Times New Roman"/>
          <w:bCs/>
        </w:rPr>
        <w:t>ε</w:t>
      </w:r>
      <w:r w:rsidRPr="002856AF">
        <w:rPr>
          <w:rFonts w:eastAsia="Times New Roman"/>
          <w:bCs/>
        </w:rPr>
        <w:t>πιτροπές: Έχει άραγε νόημα να συζητάμε για την επιστημονική έρευνα με ανοιχτά τα μέτωπα της διαπραγμάτευσης, της αξιολόγησης, αλλά και της διαχείρισης των προσφυγικώ</w:t>
      </w:r>
      <w:r w:rsidRPr="002856AF">
        <w:rPr>
          <w:rFonts w:eastAsia="Times New Roman"/>
          <w:bCs/>
        </w:rPr>
        <w:t xml:space="preserve">ν ροών; </w:t>
      </w:r>
    </w:p>
    <w:p w14:paraId="21182015" w14:textId="77777777" w:rsidR="000E1C16" w:rsidRDefault="00D27C3B">
      <w:pPr>
        <w:rPr>
          <w:rFonts w:eastAsia="Times New Roman"/>
          <w:bCs/>
        </w:rPr>
      </w:pPr>
      <w:r w:rsidRPr="002856AF">
        <w:rPr>
          <w:rFonts w:eastAsia="Times New Roman"/>
          <w:bCs/>
        </w:rPr>
        <w:t>Κατά τη γνώμη μου η απάντηση είναι καταφατική, ιδιαίτερα αν αναλογιστούμε ότι η ερευνητική διαδικασία είναι φορέας παραγωγής γνώσης και πολιτισμού, ποιότητες δηλαδή που αποτελούν έτσι και αλλιώς απαραίτητα κοινωνικά αγαθά που γίνονται εξαιρετικά π</w:t>
      </w:r>
      <w:r w:rsidRPr="002856AF">
        <w:rPr>
          <w:rFonts w:eastAsia="Times New Roman"/>
          <w:bCs/>
        </w:rPr>
        <w:t>ολύτιμα στο ασφυκτικό πλαίσιο που βιώνουμε, των ανάλγητων μνημονιακών πολιτικών λιτότητας, που για κάποιους δεν είναι ποτέ αρκετές, ιδιαίτερα όταν στη διακυβέρνηση του τόπου βρίσκεται η Αριστερά, με επανειλημμένες εντολές του ελληνικού λαού.</w:t>
      </w:r>
    </w:p>
    <w:p w14:paraId="21182016" w14:textId="77777777" w:rsidR="000E1C16" w:rsidRDefault="00D27C3B">
      <w:pPr>
        <w:rPr>
          <w:rFonts w:eastAsia="Times New Roman"/>
          <w:bCs/>
        </w:rPr>
      </w:pPr>
      <w:r w:rsidRPr="002856AF">
        <w:rPr>
          <w:rFonts w:eastAsia="Times New Roman"/>
          <w:bCs/>
        </w:rPr>
        <w:t>Το κλίμα, λοιπ</w:t>
      </w:r>
      <w:r w:rsidRPr="002856AF">
        <w:rPr>
          <w:rFonts w:eastAsia="Times New Roman"/>
          <w:bCs/>
        </w:rPr>
        <w:t>όν, ή αλλιώς το πολιτικό πλαίσιο στο οποίο συζητούμε, έχει από κάποιες πλευρές εκτός και εντός Ελλάδας ως στόχο την αποτυχία αυτής της αριστερής διακυβέρνησης, όχι μόνο στο οικονομικό επίπεδο, αλλά και μέσω της ηθικής και κοινωνικής της ήττας. Οι τρόποι πο</w:t>
      </w:r>
      <w:r w:rsidRPr="002856AF">
        <w:rPr>
          <w:rFonts w:eastAsia="Times New Roman"/>
          <w:bCs/>
        </w:rPr>
        <w:t xml:space="preserve">υ αυτό επιχειρείται είναι πολλοί. Στο κοινοβουλευτικό, όμως, επίπεδο δοκιμάζονται δύο τρόποι: </w:t>
      </w:r>
    </w:p>
    <w:p w14:paraId="21182017" w14:textId="77777777" w:rsidR="000E1C16" w:rsidRDefault="00D27C3B">
      <w:pPr>
        <w:rPr>
          <w:rFonts w:eastAsia="Times New Roman"/>
          <w:bCs/>
        </w:rPr>
      </w:pPr>
      <w:r w:rsidRPr="002856AF">
        <w:rPr>
          <w:rFonts w:eastAsia="Times New Roman"/>
          <w:bCs/>
        </w:rPr>
        <w:t>Ο πρώτος τρόπος είναι να της στερηθεί η δυνατότητα ουσιαστικής νομοθέτησης, αφού βρίσκεται σε καθεστώς επιτήρησης εκ μέρους των δανειστών, έτσι που τελικά κάθε ν</w:t>
      </w:r>
      <w:r w:rsidRPr="002856AF">
        <w:rPr>
          <w:rFonts w:eastAsia="Times New Roman"/>
          <w:bCs/>
        </w:rPr>
        <w:t xml:space="preserve">όμος να γίνεται περίπλοκη άσκηση διαπραγμάτευσης με συνέπεια καθυστερήσεις, αδόκιμους και αντιφατικούς συμβιβασμούς. </w:t>
      </w:r>
    </w:p>
    <w:p w14:paraId="21182018" w14:textId="77777777" w:rsidR="000E1C16" w:rsidRDefault="00D27C3B">
      <w:pPr>
        <w:rPr>
          <w:rFonts w:eastAsia="Times New Roman"/>
          <w:bCs/>
        </w:rPr>
      </w:pPr>
      <w:r w:rsidRPr="002856AF">
        <w:rPr>
          <w:rFonts w:eastAsia="Times New Roman"/>
          <w:bCs/>
        </w:rPr>
        <w:t>Ο δεύτερος τρόπος είναι ότι όταν επιχειρεί να νομοθετήσει -όπως επί του συγκεκριμένου, αλλά και σε άλλα νομοθετήματα- οι εγχώριοι κατεδαφι</w:t>
      </w:r>
      <w:r w:rsidRPr="002856AF">
        <w:rPr>
          <w:rFonts w:eastAsia="Times New Roman"/>
          <w:bCs/>
        </w:rPr>
        <w:t>στές να απαξιώνουν και να απομειώνουν το επιχειρούμενο έργο με διαφορετικές αλλά συγκλίνουσες αποχρώσεις. Το γνωστό σενάριο περιλαμβάνει κρεσέντο υψηλών τόνων, έπαρσης, επιθετικότητας ή και διαστροφής της πραγματικότητας, κραυγές για προχειρότητα, παλινδρό</w:t>
      </w:r>
      <w:r w:rsidRPr="002856AF">
        <w:rPr>
          <w:rFonts w:eastAsia="Times New Roman"/>
          <w:bCs/>
        </w:rPr>
        <w:t>μηση στο παρελθόν, αστοχίες, φωτογραφικές διατάξεις κ</w:t>
      </w:r>
      <w:r w:rsidRPr="002856AF">
        <w:rPr>
          <w:rFonts w:eastAsia="Times New Roman"/>
          <w:bCs/>
        </w:rPr>
        <w:t>.</w:t>
      </w:r>
      <w:r w:rsidRPr="002856AF">
        <w:rPr>
          <w:rFonts w:eastAsia="Times New Roman"/>
          <w:bCs/>
        </w:rPr>
        <w:t>λπ</w:t>
      </w:r>
      <w:r w:rsidRPr="002856AF">
        <w:rPr>
          <w:rFonts w:eastAsia="Times New Roman"/>
          <w:bCs/>
        </w:rPr>
        <w:t>.</w:t>
      </w:r>
      <w:r w:rsidRPr="002856AF">
        <w:rPr>
          <w:rFonts w:eastAsia="Times New Roman"/>
          <w:bCs/>
        </w:rPr>
        <w:t xml:space="preserve"> ή και προσωπικές βολές για «αδίστακτους καρεκλοκένταυρους», «άγνωστους που δεν τους ξέρει ούτε η μάνα τους», «τυχοδιώκτες», «ψεύτες» κ</w:t>
      </w:r>
      <w:r w:rsidRPr="002856AF">
        <w:rPr>
          <w:rFonts w:eastAsia="Times New Roman"/>
          <w:bCs/>
        </w:rPr>
        <w:t>.</w:t>
      </w:r>
      <w:r w:rsidRPr="002856AF">
        <w:rPr>
          <w:rFonts w:eastAsia="Times New Roman"/>
          <w:bCs/>
        </w:rPr>
        <w:t>λπ</w:t>
      </w:r>
      <w:r w:rsidRPr="002856AF">
        <w:rPr>
          <w:rFonts w:eastAsia="Times New Roman"/>
          <w:bCs/>
        </w:rPr>
        <w:t>.</w:t>
      </w:r>
      <w:r w:rsidRPr="002856AF">
        <w:rPr>
          <w:rFonts w:eastAsia="Times New Roman"/>
          <w:bCs/>
        </w:rPr>
        <w:t xml:space="preserve"> που τολμούν να κυβερνούν, να νομοθετούν ή και να ομιλούν ακόμη. Διότι, σύμφωνα με τη δική τους αντίληψη, πρέπει οι «εφιππεύσαντες» να φύγουν οπωσδήποτε γιατί βλάπτουν την πόλη, που τους ανήκει ιδιοκτησιακά και αποκλειστικά. </w:t>
      </w:r>
    </w:p>
    <w:p w14:paraId="21182019" w14:textId="77777777" w:rsidR="000E1C16" w:rsidRDefault="00D27C3B">
      <w:pPr>
        <w:rPr>
          <w:rFonts w:eastAsia="Times New Roman"/>
          <w:bCs/>
        </w:rPr>
      </w:pPr>
      <w:r w:rsidRPr="002856AF">
        <w:rPr>
          <w:rFonts w:eastAsia="Times New Roman"/>
          <w:bCs/>
        </w:rPr>
        <w:t>Μέσα σε αυτό το κλίμα, λοιπόν,</w:t>
      </w:r>
      <w:r w:rsidRPr="002856AF">
        <w:rPr>
          <w:rFonts w:eastAsia="Times New Roman"/>
          <w:bCs/>
        </w:rPr>
        <w:t xml:space="preserve"> η Κυβέρνηση και η κοινοβουλευτική </w:t>
      </w:r>
      <w:r w:rsidRPr="002856AF">
        <w:rPr>
          <w:rFonts w:eastAsia="Times New Roman"/>
          <w:bCs/>
        </w:rPr>
        <w:t>Π</w:t>
      </w:r>
      <w:r w:rsidRPr="002856AF">
        <w:rPr>
          <w:rFonts w:eastAsia="Times New Roman"/>
          <w:bCs/>
        </w:rPr>
        <w:t>λειοψηφία επιμένουν να νομοθετούν για την έρευνα και ευρύτερα για την παιδεία στην παρούσα φάση, αφού τέθηκαν από τις πρώτες μέρες της διακυβέρνησης υψηλοί στόχοι στην κατεύθυνση αυτή με τη δημιουργία και ειδικού χαρτοφυ</w:t>
      </w:r>
      <w:r w:rsidRPr="002856AF">
        <w:rPr>
          <w:rFonts w:eastAsia="Times New Roman"/>
          <w:bCs/>
        </w:rPr>
        <w:t>λακίου  έρευνας στο Υπουργείο Παιδείας. Και περίπου ένα χρόνο μετά παρουσιάζεται, με τη μορφή του παρόντος νομοσχεδίου, το πρώτο δείγμα της δουλειάς, παρά το δυσμενές περιβάλλον και τις ασφυκτικές πιέσεις.</w:t>
      </w:r>
    </w:p>
    <w:p w14:paraId="2118201A" w14:textId="77777777" w:rsidR="000E1C16" w:rsidRDefault="00D27C3B">
      <w:pPr>
        <w:rPr>
          <w:rFonts w:eastAsia="Times New Roman"/>
          <w:szCs w:val="24"/>
        </w:rPr>
      </w:pPr>
      <w:r w:rsidRPr="002856AF">
        <w:rPr>
          <w:rFonts w:eastAsia="Times New Roman"/>
          <w:bCs/>
        </w:rPr>
        <w:t>Στο υπό συζήτηση νομοσχέδιο, λοιπόν –και θα αναφερ</w:t>
      </w:r>
      <w:r w:rsidRPr="002856AF">
        <w:rPr>
          <w:rFonts w:eastAsia="Times New Roman"/>
          <w:bCs/>
        </w:rPr>
        <w:t>θώ μονοθεματικά στις ρυθμίσεις για την  έρευνα-  περιλαμβάνονται μ</w:t>
      </w:r>
      <w:r w:rsidRPr="002856AF">
        <w:rPr>
          <w:rFonts w:eastAsia="Times New Roman"/>
          <w:bCs/>
        </w:rPr>
        <w:t>ί</w:t>
      </w:r>
      <w:r w:rsidRPr="002856AF">
        <w:rPr>
          <w:rFonts w:eastAsia="Times New Roman"/>
          <w:bCs/>
        </w:rPr>
        <w:t>α σειρά από διατάξεις που αποτελούν διορθωτικές παρεμβάσεις στον προηγούμενο νόμο -έναν νόμο εξαιρετικά δυσλειτουργικό που ψηφίστηκε από τη συγκυβέρνηση Νέας Δημοκρατίας-ΠΑΣΟΚ- καθώς και ρυ</w:t>
      </w:r>
      <w:r w:rsidRPr="002856AF">
        <w:rPr>
          <w:rFonts w:eastAsia="Times New Roman"/>
          <w:bCs/>
        </w:rPr>
        <w:t>θμίσεις για την άμεση αντιμετώπιση της εφαρμογής μνημονιακών πολιτικών που έχουν δημιουργήσει σοβαρά προβλήματα στον ερευνητικό ιστό της χώρας και στο εμπλεκόμενο ανθρώπινο δυναμικό, οδηγώντας μεγάλο αριθμό νέων και ικανών επιστημόνων σε αναγκαστική μετανά</w:t>
      </w:r>
      <w:r w:rsidRPr="002856AF">
        <w:rPr>
          <w:rFonts w:eastAsia="Times New Roman"/>
          <w:bCs/>
        </w:rPr>
        <w:t>στευση.</w:t>
      </w:r>
    </w:p>
    <w:p w14:paraId="2118201B" w14:textId="77777777" w:rsidR="000E1C16" w:rsidRDefault="00D27C3B">
      <w:pPr>
        <w:rPr>
          <w:rFonts w:eastAsia="Times New Roman"/>
          <w:szCs w:val="24"/>
        </w:rPr>
      </w:pPr>
      <w:r w:rsidRPr="001D5627">
        <w:rPr>
          <w:rFonts w:eastAsia="Times New Roman"/>
          <w:szCs w:val="24"/>
        </w:rPr>
        <w:t>Πιο συγκεκριμένα, ο προηγούμενος νόμος προέβλεπε την απόσυρση της πολιτείας και εναπόθετε την ερευνητική διαδικασία στις επιχειρήσεις και τη δ</w:t>
      </w:r>
      <w:r w:rsidRPr="00FB5885">
        <w:rPr>
          <w:rFonts w:eastAsia="Times New Roman"/>
          <w:szCs w:val="24"/>
        </w:rPr>
        <w:t>ανειοδότηση, ενώ τώρα αποκαθίσταται ο δημόσιος χαρακτήρας των ερευνητικών φορέων και αποσαφηνίζονται οι ευ</w:t>
      </w:r>
      <w:r w:rsidRPr="00FB5885">
        <w:rPr>
          <w:rFonts w:eastAsia="Times New Roman"/>
          <w:szCs w:val="24"/>
        </w:rPr>
        <w:t>θύνες της πολιτείας στην υποστήριξη της έρευνας. Επιδιώκεται η εξασφάλιση της ανεξαρτησίας των ερευνητικών κέντρων με ταυτόχρονη διασφάλιση της κρατικ</w:t>
      </w:r>
      <w:r w:rsidRPr="00822C3A">
        <w:rPr>
          <w:rFonts w:eastAsia="Times New Roman"/>
          <w:szCs w:val="24"/>
        </w:rPr>
        <w:t xml:space="preserve">ής εποπτείας. </w:t>
      </w:r>
    </w:p>
    <w:p w14:paraId="2118201C" w14:textId="77777777" w:rsidR="000E1C16" w:rsidRDefault="00D27C3B">
      <w:pPr>
        <w:rPr>
          <w:rFonts w:eastAsia="Times New Roman"/>
          <w:szCs w:val="24"/>
        </w:rPr>
      </w:pPr>
      <w:r w:rsidRPr="006B36B3">
        <w:rPr>
          <w:rFonts w:eastAsia="Times New Roman"/>
          <w:szCs w:val="24"/>
        </w:rPr>
        <w:t>Ο προηγούμενος νόμος απορρύθμιζε το εργασιακό καθεστώς των ερευνητών, ενώ τώρα αποκαθίστατα</w:t>
      </w:r>
      <w:r w:rsidRPr="006B36B3">
        <w:rPr>
          <w:rFonts w:eastAsia="Times New Roman"/>
          <w:szCs w:val="24"/>
        </w:rPr>
        <w:t xml:space="preserve">ι η μονιμότητα των ερευνητών πρώτης και δεύτερης βαθμίδας και διορθώνονται οι νομικές ασάφειες ως προς τα εργασιακά των ερευνητών. Δίνεται η </w:t>
      </w:r>
      <w:r w:rsidRPr="002856AF">
        <w:rPr>
          <w:rFonts w:eastAsia="Times New Roman"/>
          <w:szCs w:val="24"/>
        </w:rPr>
        <w:t>δυνατότητα σε όλες τις κατηγορίες προσωπικού των ερευνητικών κέντρων, πλέον του ερευνητικού, χορήγησης αμοιβής αποδ</w:t>
      </w:r>
      <w:r w:rsidRPr="002856AF">
        <w:rPr>
          <w:rFonts w:eastAsia="Times New Roman"/>
          <w:szCs w:val="24"/>
        </w:rPr>
        <w:t xml:space="preserve">οτικότητας πρόσθετου έργου. </w:t>
      </w:r>
    </w:p>
    <w:p w14:paraId="2118201D" w14:textId="77777777" w:rsidR="000E1C16" w:rsidRDefault="00D27C3B">
      <w:pPr>
        <w:rPr>
          <w:rFonts w:eastAsia="Times New Roman"/>
          <w:szCs w:val="24"/>
        </w:rPr>
      </w:pPr>
      <w:r w:rsidRPr="00FB5885">
        <w:rPr>
          <w:rFonts w:eastAsia="Times New Roman"/>
          <w:szCs w:val="24"/>
        </w:rPr>
        <w:t>Ο προηγούμενος νόμος μεγέθυνε αμφισημίες και θεσμικά κενά σε προϋπάρχουσες δυσλειτουργίες στο μοντέλο διοίκησης των ερευν</w:t>
      </w:r>
      <w:r w:rsidRPr="00822C3A">
        <w:rPr>
          <w:rFonts w:eastAsia="Times New Roman"/>
          <w:szCs w:val="24"/>
        </w:rPr>
        <w:t>ητικών κέντρων, αλλά στο παρόν νομοσχέδιο λαμβάνονται μέτρα για τον έλεγχο της αυθαιρεσίας των οργάνων διο</w:t>
      </w:r>
      <w:r w:rsidRPr="00822C3A">
        <w:rPr>
          <w:rFonts w:eastAsia="Times New Roman"/>
          <w:szCs w:val="24"/>
        </w:rPr>
        <w:t xml:space="preserve">ίκησης, αφού το ερευνητικό προσωπικό συμμετέχει στην εκλογή του διευθυντή. </w:t>
      </w:r>
    </w:p>
    <w:p w14:paraId="2118201E" w14:textId="77777777" w:rsidR="000E1C16" w:rsidRDefault="00D27C3B">
      <w:pPr>
        <w:rPr>
          <w:rFonts w:eastAsia="Times New Roman"/>
          <w:szCs w:val="24"/>
        </w:rPr>
      </w:pPr>
      <w:r w:rsidRPr="006B36B3">
        <w:rPr>
          <w:rFonts w:eastAsia="Times New Roman"/>
          <w:szCs w:val="24"/>
        </w:rPr>
        <w:t>Για την αξιολόγηση και την επιλογή των διευθυντών λαμβάνεται υπ’ όψιν η γν</w:t>
      </w:r>
      <w:r w:rsidRPr="00F67D51">
        <w:rPr>
          <w:rFonts w:eastAsia="Times New Roman"/>
          <w:szCs w:val="24"/>
        </w:rPr>
        <w:t>ώμη όχι μόνο του ερευνητικού, αλλά και του λοιπού προσωπικού. Θεσμοθετείται για πρώτη φορά η δημόσια αξιολ</w:t>
      </w:r>
      <w:r w:rsidRPr="00F67D51">
        <w:rPr>
          <w:rFonts w:eastAsia="Times New Roman"/>
          <w:szCs w:val="24"/>
        </w:rPr>
        <w:t>όγηση των διευθυντών των ερευνητικών κέντρων και ινστιτούτων, αναβαθμίζονται τα επιστημονικά συμβούλια ινστιτούτου στην κατεύθυνση της δημοκρατικής το</w:t>
      </w:r>
      <w:r w:rsidRPr="001F6937">
        <w:rPr>
          <w:rFonts w:eastAsia="Times New Roman"/>
          <w:szCs w:val="24"/>
        </w:rPr>
        <w:t>υς νομιμοποίησης, ενώ αναβαθμίζονται τα περιφερειακά συμβούλια έρευνας με στόχο να εμποδιστεί η αναπαραγωγ</w:t>
      </w:r>
      <w:r w:rsidRPr="001F6937">
        <w:rPr>
          <w:rFonts w:eastAsia="Times New Roman"/>
          <w:szCs w:val="24"/>
        </w:rPr>
        <w:t xml:space="preserve">ή πελατειακών δικτύων. </w:t>
      </w:r>
    </w:p>
    <w:p w14:paraId="2118201F" w14:textId="77777777" w:rsidR="000E1C16" w:rsidRDefault="00D27C3B">
      <w:pPr>
        <w:rPr>
          <w:rFonts w:eastAsia="Times New Roman"/>
          <w:szCs w:val="24"/>
        </w:rPr>
      </w:pPr>
      <w:r w:rsidRPr="00711B79">
        <w:rPr>
          <w:rFonts w:eastAsia="Times New Roman"/>
          <w:szCs w:val="24"/>
        </w:rPr>
        <w:t xml:space="preserve">Το Εθνικό Συμβούλιο </w:t>
      </w:r>
      <w:r w:rsidRPr="00307868">
        <w:rPr>
          <w:rFonts w:eastAsia="Times New Roman"/>
          <w:szCs w:val="24"/>
        </w:rPr>
        <w:t>Έρευνας, Τεχνολογικής Ανάπτυξης και Καινοτομίας μετονομάζεται και αναμορφώνεται με στόχο τη διαφάνεια, ενώ καταργείται το υφιστάμενο ΕΣΕΤ και συστήνεται μεταβατικό μέχρι να οριστεί το νέο που απαιτεί χρονοβόρα δι</w:t>
      </w:r>
      <w:r w:rsidRPr="00307868">
        <w:rPr>
          <w:rFonts w:eastAsia="Times New Roman"/>
          <w:szCs w:val="24"/>
        </w:rPr>
        <w:t xml:space="preserve">αδικασία. </w:t>
      </w:r>
    </w:p>
    <w:p w14:paraId="21182020" w14:textId="77777777" w:rsidR="000E1C16" w:rsidRDefault="00D27C3B">
      <w:pPr>
        <w:rPr>
          <w:rFonts w:eastAsia="Times New Roman"/>
          <w:szCs w:val="24"/>
        </w:rPr>
      </w:pPr>
      <w:r w:rsidRPr="00B8113B">
        <w:rPr>
          <w:rFonts w:eastAsia="Times New Roman"/>
          <w:szCs w:val="24"/>
        </w:rPr>
        <w:t>Συνεπώς, το παρόν νομοσχέδιο στοχεύει στο να τροποποιηθεί το μεγαλύτερο μέρος του προηγούμενου νόμου, ο οποίος με τη σύμφωνη γνώμη τη</w:t>
      </w:r>
      <w:r w:rsidRPr="002856AF">
        <w:rPr>
          <w:rFonts w:eastAsia="Times New Roman"/>
          <w:szCs w:val="24"/>
        </w:rPr>
        <w:t>ς ερευνητικής κοινότητας δεν είχε εφαρμοστεί επί της ουσίας μέχρι σήμερα και για να δημιουργηθούν με τις προωθού</w:t>
      </w:r>
      <w:r w:rsidRPr="002856AF">
        <w:rPr>
          <w:rFonts w:eastAsia="Times New Roman"/>
          <w:szCs w:val="24"/>
        </w:rPr>
        <w:t>μενες μεταβατικές ρυθμίσεις -σε συνθήκες βεβαίως συνεχούς διαλόγου με την ακαδημαϊκή και ερευνητική κοινότητα- οι προϋποθέσεις για την ψήφιση ενός νέου οραματικού νόμου για την έρευνα, την καινοτομία και την τεχνολογική ανάπτυξη που θα οδηγήσει σε ερευνητι</w:t>
      </w:r>
      <w:r w:rsidRPr="002856AF">
        <w:rPr>
          <w:rFonts w:eastAsia="Times New Roman"/>
          <w:szCs w:val="24"/>
        </w:rPr>
        <w:t>κά σχήματα που θα προωθούν την ποιότητα, την καινοτομία και την ισότητα</w:t>
      </w:r>
      <w:r w:rsidRPr="00290251">
        <w:rPr>
          <w:rFonts w:eastAsia="Times New Roman"/>
          <w:szCs w:val="24"/>
        </w:rPr>
        <w:t>, αλ</w:t>
      </w:r>
      <w:r w:rsidRPr="001C1443">
        <w:rPr>
          <w:rFonts w:eastAsia="Times New Roman"/>
          <w:szCs w:val="24"/>
        </w:rPr>
        <w:t>λά και την εσωτερική δημοκρατία, τη σύνδεση της έρευνας με την παραγωγική ανασυγκρότηση της χώρας και την αναχαίτιση της συνεχούς διαρροής νέων επιστ</w:t>
      </w:r>
      <w:r w:rsidRPr="00616D06">
        <w:rPr>
          <w:rFonts w:eastAsia="Times New Roman"/>
          <w:szCs w:val="24"/>
        </w:rPr>
        <w:t xml:space="preserve">ημόνων στο εξωτερικό. </w:t>
      </w:r>
    </w:p>
    <w:p w14:paraId="21182021" w14:textId="77777777" w:rsidR="000E1C16" w:rsidRDefault="00D27C3B">
      <w:pPr>
        <w:rPr>
          <w:rFonts w:eastAsia="Times New Roman"/>
          <w:szCs w:val="24"/>
        </w:rPr>
      </w:pPr>
      <w:r w:rsidRPr="002856AF">
        <w:rPr>
          <w:rFonts w:eastAsia="Times New Roman"/>
          <w:szCs w:val="24"/>
        </w:rPr>
        <w:t xml:space="preserve">Επομένως </w:t>
      </w:r>
      <w:r w:rsidRPr="002856AF">
        <w:rPr>
          <w:rFonts w:eastAsia="Times New Roman"/>
          <w:szCs w:val="24"/>
        </w:rPr>
        <w:t>και καταληκτικά, παρά τη σκληρή αντίδραση, σ’ αυτήν την κατεύθυνση σκοπεύου</w:t>
      </w:r>
      <w:r w:rsidRPr="005057D7">
        <w:rPr>
          <w:rFonts w:eastAsia="Times New Roman"/>
          <w:szCs w:val="24"/>
        </w:rPr>
        <w:t>με να κινηθούμε, αφού τα πεδία των μεταρρυθμίσεων στη δημόσια διοίκηση, την υγεία, την παιδεία και την έρευνα είναι και παραμένουν ο προνομιακός χώρο</w:t>
      </w:r>
      <w:r w:rsidRPr="00DF4CB9">
        <w:rPr>
          <w:rFonts w:eastAsia="Times New Roman"/>
          <w:szCs w:val="24"/>
        </w:rPr>
        <w:t>ς της Αριστεράς, όπου θα δοκιμασ</w:t>
      </w:r>
      <w:r w:rsidRPr="00DF4CB9">
        <w:rPr>
          <w:rFonts w:eastAsia="Times New Roman"/>
          <w:szCs w:val="24"/>
        </w:rPr>
        <w:t xml:space="preserve">τεί αν θα πετύχει τελικά να διατηρήσει την κοινωνική της φυσιογνωμία σε συνθήκες παγκόσμιας επικράτησης του επιθετικού χρηματοπιστωτικού νεοφιλελεύθερου καπιταλιστικού μοντέλου. </w:t>
      </w:r>
    </w:p>
    <w:p w14:paraId="21182022" w14:textId="77777777" w:rsidR="000E1C16" w:rsidRDefault="00D27C3B">
      <w:pPr>
        <w:rPr>
          <w:rFonts w:eastAsia="Times New Roman"/>
          <w:szCs w:val="24"/>
        </w:rPr>
      </w:pPr>
      <w:r w:rsidRPr="00B24C18">
        <w:rPr>
          <w:rFonts w:eastAsia="Times New Roman"/>
          <w:szCs w:val="24"/>
        </w:rPr>
        <w:t>Ακόμα όμως κι αν δεν τα καταφέρουμε, όπως υπο</w:t>
      </w:r>
      <w:r w:rsidRPr="00A67A2F">
        <w:rPr>
          <w:rFonts w:eastAsia="Times New Roman"/>
          <w:szCs w:val="24"/>
        </w:rPr>
        <w:t xml:space="preserve">σχεθήκαμε, νομίζω ότι αξίζει η κοινή προσπάθεια πολλών ανθρώπων που αντιπροσωπεύεται και σ’ αυτό το νομοσχέδιο, αλλά και σε άλλα που ψηφίστηκαν, αφού καθώς λέει και ο ποιητής Γιώργης Παυλόπουλος «…στο μέλλον…θα μείνει λίγος άμμος με τη δική μας την αφή κι </w:t>
      </w:r>
      <w:r w:rsidRPr="002114C1">
        <w:rPr>
          <w:rFonts w:eastAsia="Times New Roman"/>
          <w:szCs w:val="24"/>
        </w:rPr>
        <w:t xml:space="preserve">ο άνεμος που θα φυσάει…θα τον πηγαίνει εδώ κι εκεί κι όλο θα τον πηγαίνει». </w:t>
      </w:r>
    </w:p>
    <w:p w14:paraId="21182023" w14:textId="77777777" w:rsidR="000E1C16" w:rsidRDefault="00D27C3B">
      <w:pPr>
        <w:rPr>
          <w:rFonts w:eastAsia="Times New Roman"/>
          <w:szCs w:val="24"/>
        </w:rPr>
      </w:pPr>
      <w:r w:rsidRPr="005117C9">
        <w:rPr>
          <w:rFonts w:eastAsia="Times New Roman"/>
          <w:szCs w:val="24"/>
        </w:rPr>
        <w:t xml:space="preserve">Σας ευχαριστώ πολύ. </w:t>
      </w:r>
    </w:p>
    <w:p w14:paraId="21182024" w14:textId="77777777" w:rsidR="000E1C16" w:rsidRDefault="00D27C3B">
      <w:pPr>
        <w:jc w:val="center"/>
        <w:rPr>
          <w:rFonts w:eastAsia="Times New Roman"/>
          <w:szCs w:val="24"/>
        </w:rPr>
      </w:pPr>
      <w:r w:rsidRPr="00B733EC">
        <w:rPr>
          <w:rFonts w:eastAsia="Times New Roman"/>
          <w:szCs w:val="24"/>
        </w:rPr>
        <w:t>(Χειροκροτήματα από τη</w:t>
      </w:r>
      <w:r w:rsidRPr="002856AF">
        <w:rPr>
          <w:rFonts w:eastAsia="Times New Roman"/>
          <w:szCs w:val="24"/>
        </w:rPr>
        <w:t>ν πτέρυγα του ΣΥΡΙΖΑ)</w:t>
      </w:r>
    </w:p>
    <w:p w14:paraId="21182025" w14:textId="77777777" w:rsidR="000E1C16" w:rsidRDefault="00D27C3B">
      <w:pPr>
        <w:rPr>
          <w:rFonts w:eastAsia="Times New Roman"/>
          <w:szCs w:val="24"/>
        </w:rPr>
      </w:pPr>
      <w:r w:rsidRPr="002856AF">
        <w:rPr>
          <w:rFonts w:eastAsia="Times New Roman"/>
          <w:b/>
          <w:szCs w:val="24"/>
        </w:rPr>
        <w:t xml:space="preserve">ΠΡΟΕΔΡΕΥΩΝ (Γεώργιος Βαρεμένος): </w:t>
      </w:r>
      <w:r w:rsidRPr="002856AF">
        <w:rPr>
          <w:rFonts w:eastAsia="Times New Roman"/>
          <w:szCs w:val="24"/>
        </w:rPr>
        <w:t xml:space="preserve">Ευχαριστούμε την κ. Τζούφη και για τον σεβασμό του χρόνου. </w:t>
      </w:r>
    </w:p>
    <w:p w14:paraId="21182026" w14:textId="77777777" w:rsidR="000E1C16" w:rsidRDefault="00D27C3B">
      <w:pPr>
        <w:rPr>
          <w:rFonts w:eastAsia="Times New Roman"/>
          <w:szCs w:val="24"/>
        </w:rPr>
      </w:pPr>
      <w:r w:rsidRPr="002856AF">
        <w:rPr>
          <w:rFonts w:eastAsia="Times New Roman"/>
          <w:szCs w:val="24"/>
        </w:rPr>
        <w:t xml:space="preserve">Τον λόγο έχει τώρα ο </w:t>
      </w:r>
      <w:r w:rsidRPr="002856AF">
        <w:rPr>
          <w:rFonts w:eastAsia="Times New Roman"/>
          <w:szCs w:val="24"/>
        </w:rPr>
        <w:t xml:space="preserve">κ. Βορίδης, ο οποίος καλείται να κάνει το ίδιο. </w:t>
      </w:r>
    </w:p>
    <w:p w14:paraId="21182027" w14:textId="77777777" w:rsidR="000E1C16" w:rsidRDefault="00D27C3B">
      <w:pPr>
        <w:rPr>
          <w:rFonts w:eastAsia="Times New Roman"/>
          <w:szCs w:val="24"/>
        </w:rPr>
      </w:pPr>
      <w:r w:rsidRPr="001D5627">
        <w:rPr>
          <w:rFonts w:eastAsia="Times New Roman"/>
          <w:b/>
          <w:szCs w:val="24"/>
        </w:rPr>
        <w:t>ΜΑΥΡΟΥΔΗΣ ΒΟΡΙΔΗΣ:</w:t>
      </w:r>
      <w:r w:rsidRPr="00FB5885">
        <w:rPr>
          <w:rFonts w:eastAsia="Times New Roman"/>
          <w:szCs w:val="24"/>
        </w:rPr>
        <w:t xml:space="preserve"> Ευχαριστώ πολύ, κύριε Πρόεδρε. </w:t>
      </w:r>
    </w:p>
    <w:p w14:paraId="21182028" w14:textId="77777777" w:rsidR="000E1C16" w:rsidRDefault="00D27C3B">
      <w:pPr>
        <w:rPr>
          <w:rFonts w:eastAsia="Times New Roman"/>
          <w:szCs w:val="24"/>
        </w:rPr>
      </w:pPr>
      <w:r w:rsidRPr="00FB5885">
        <w:rPr>
          <w:rFonts w:eastAsia="Times New Roman"/>
          <w:szCs w:val="24"/>
        </w:rPr>
        <w:t>Κυρίες και κύριοι συνάδελφοι, είναι προφανές ότι συγκρούονται βαθιά διαφορετικές α</w:t>
      </w:r>
      <w:r w:rsidRPr="006B36B3">
        <w:rPr>
          <w:rFonts w:eastAsia="Times New Roman"/>
          <w:szCs w:val="24"/>
        </w:rPr>
        <w:t>ντιλήψεις, κάτι που μπορεί κανείς να καταλάβει από τον τρόπο που ερμήνευσε</w:t>
      </w:r>
      <w:r w:rsidRPr="006B36B3">
        <w:rPr>
          <w:rFonts w:eastAsia="Times New Roman"/>
          <w:szCs w:val="24"/>
        </w:rPr>
        <w:t xml:space="preserve"> ο κ. Φίλης την τοποθέτηση του Προέδρου της Νέας Δημοκρατίας. </w:t>
      </w:r>
    </w:p>
    <w:p w14:paraId="21182029" w14:textId="77777777" w:rsidR="000E1C16" w:rsidRDefault="00D27C3B">
      <w:pPr>
        <w:rPr>
          <w:rFonts w:eastAsia="Times New Roman"/>
          <w:szCs w:val="24"/>
        </w:rPr>
      </w:pPr>
      <w:r w:rsidRPr="001F6937">
        <w:rPr>
          <w:rFonts w:eastAsia="Times New Roman"/>
          <w:szCs w:val="24"/>
        </w:rPr>
        <w:t xml:space="preserve">Ας δούμε τι λέει. Λέει ότι εμείς στη Νέα Δημοκρατία θεωρούμε πελάτες τους μαθητές. </w:t>
      </w:r>
      <w:r>
        <w:rPr>
          <w:rFonts w:eastAsia="Times New Roman"/>
          <w:szCs w:val="24"/>
        </w:rPr>
        <w:t>Ό</w:t>
      </w:r>
      <w:r w:rsidRPr="001F6937">
        <w:rPr>
          <w:rFonts w:eastAsia="Times New Roman"/>
          <w:szCs w:val="24"/>
        </w:rPr>
        <w:t xml:space="preserve">χι μόνο τους μαθητές, αλλά και </w:t>
      </w:r>
      <w:r w:rsidRPr="00711B79">
        <w:rPr>
          <w:rFonts w:eastAsia="Times New Roman"/>
          <w:szCs w:val="24"/>
        </w:rPr>
        <w:t>τους ασθενείς και όλους τους φορολογούμενους. Θεωρούμε πελάτες όλους τους πολί</w:t>
      </w:r>
      <w:r w:rsidRPr="00711B79">
        <w:rPr>
          <w:rFonts w:eastAsia="Times New Roman"/>
          <w:szCs w:val="24"/>
        </w:rPr>
        <w:t>τες. Ξέρετε με ποια έννοια; Με την έννοια ότι ο φορολογούμενος πολίτης α</w:t>
      </w:r>
      <w:r w:rsidRPr="00307868">
        <w:rPr>
          <w:rFonts w:eastAsia="Times New Roman"/>
          <w:szCs w:val="24"/>
        </w:rPr>
        <w:t xml:space="preserve">ξιώνει ανταποδοτικότητα γι’ αυτό το οποίο δίνει στο ελληνικό δημόσιο. Μ’ αυτήν την έννοια! </w:t>
      </w:r>
    </w:p>
    <w:p w14:paraId="2118202A" w14:textId="77777777" w:rsidR="000E1C16" w:rsidRDefault="00D27C3B">
      <w:pPr>
        <w:rPr>
          <w:rFonts w:eastAsia="Times New Roman"/>
          <w:szCs w:val="24"/>
        </w:rPr>
      </w:pPr>
      <w:r w:rsidRPr="00B8113B">
        <w:rPr>
          <w:rFonts w:eastAsia="Times New Roman"/>
          <w:b/>
          <w:szCs w:val="24"/>
        </w:rPr>
        <w:t>ΝΙΚΟΛΑ</w:t>
      </w:r>
      <w:r w:rsidRPr="002856AF">
        <w:rPr>
          <w:rFonts w:eastAsia="Times New Roman"/>
          <w:b/>
          <w:szCs w:val="24"/>
        </w:rPr>
        <w:t>ΟΣ ΠΑΠΑΔΟΠΟΥΛΟΣ:</w:t>
      </w:r>
      <w:r w:rsidRPr="002856AF">
        <w:rPr>
          <w:rFonts w:eastAsia="Times New Roman"/>
          <w:szCs w:val="24"/>
        </w:rPr>
        <w:t xml:space="preserve"> Είναι αγαθό, όμως!</w:t>
      </w:r>
    </w:p>
    <w:p w14:paraId="2118202B" w14:textId="77777777" w:rsidR="000E1C16" w:rsidRDefault="00D27C3B">
      <w:pPr>
        <w:rPr>
          <w:rFonts w:eastAsia="Times New Roman"/>
          <w:szCs w:val="24"/>
        </w:rPr>
      </w:pPr>
      <w:r w:rsidRPr="00290251">
        <w:rPr>
          <w:rFonts w:eastAsia="Times New Roman"/>
          <w:b/>
          <w:szCs w:val="24"/>
        </w:rPr>
        <w:t>ΜΑΥΡΟΥΔΗΣ ΒΟΡΙΔΗΣ:</w:t>
      </w:r>
      <w:r w:rsidRPr="001C1443">
        <w:rPr>
          <w:rFonts w:eastAsia="Times New Roman"/>
          <w:szCs w:val="24"/>
        </w:rPr>
        <w:t xml:space="preserve"> Βεβαίως και είναι αγαθό. Π</w:t>
      </w:r>
      <w:r w:rsidRPr="002856AF">
        <w:rPr>
          <w:rFonts w:eastAsia="Times New Roman"/>
          <w:szCs w:val="24"/>
        </w:rPr>
        <w:t>ροσέξ</w:t>
      </w:r>
      <w:r w:rsidRPr="002856AF">
        <w:rPr>
          <w:rFonts w:eastAsia="Times New Roman"/>
          <w:szCs w:val="24"/>
        </w:rPr>
        <w:t xml:space="preserve">τε! Δεν αμφισβητήθηκε ποτέ ότι πρέπει να παρέχεται. Εκείνο το οποίο αμφισβητείται είναι η ποιότητα αυτού που παρέχεται, αλλά ταυτόχρονα και η αξίωση αυτού ο οποίος φορολογείται να παίρνει ένα αντίστοιχο προϊόν γι’ αυτό το οποίο φορολογείται, δηλαδή για τα </w:t>
      </w:r>
      <w:r w:rsidRPr="002856AF">
        <w:rPr>
          <w:rFonts w:eastAsia="Times New Roman"/>
          <w:szCs w:val="24"/>
        </w:rPr>
        <w:t xml:space="preserve">χρήματά του. </w:t>
      </w:r>
    </w:p>
    <w:p w14:paraId="2118202C" w14:textId="77777777" w:rsidR="000E1C16" w:rsidRDefault="00D27C3B">
      <w:pPr>
        <w:rPr>
          <w:rFonts w:eastAsia="Times New Roman"/>
          <w:szCs w:val="24"/>
        </w:rPr>
      </w:pPr>
      <w:r w:rsidRPr="00DF4CB9">
        <w:rPr>
          <w:rFonts w:eastAsia="Times New Roman"/>
          <w:szCs w:val="24"/>
        </w:rPr>
        <w:t>Αυτή είναι μ</w:t>
      </w:r>
      <w:r w:rsidRPr="006679F9">
        <w:rPr>
          <w:rFonts w:eastAsia="Times New Roman"/>
          <w:szCs w:val="24"/>
        </w:rPr>
        <w:t>ί</w:t>
      </w:r>
      <w:r w:rsidRPr="00A67A2F">
        <w:rPr>
          <w:rFonts w:eastAsia="Times New Roman"/>
          <w:szCs w:val="24"/>
        </w:rPr>
        <w:t>α ξένη έννοια στην Αριστερά, στον αυταρχισμό της και στην αυθεντία του κράτους, είναι ξένη έννοια η έννοια αυτής της ισοτιμίας απέναντι στον πολίτη και στο κράτος και αυτό είναι που ενοχλεί. Εκεί σας καταλάβαμε. Αλλά όχι όμ</w:t>
      </w:r>
      <w:r w:rsidRPr="002114C1">
        <w:rPr>
          <w:rFonts w:eastAsia="Times New Roman"/>
          <w:szCs w:val="24"/>
        </w:rPr>
        <w:t xml:space="preserve">ως να διαστρέφετε το πραγματικό νόημα αυτών που καταλαβαίνουμε εμείς. </w:t>
      </w:r>
    </w:p>
    <w:p w14:paraId="2118202D" w14:textId="77777777" w:rsidR="000E1C16" w:rsidRDefault="00D27C3B">
      <w:pPr>
        <w:rPr>
          <w:rFonts w:eastAsia="Times New Roman"/>
          <w:szCs w:val="24"/>
        </w:rPr>
      </w:pPr>
      <w:r w:rsidRPr="005117C9">
        <w:rPr>
          <w:rFonts w:eastAsia="Times New Roman"/>
          <w:szCs w:val="24"/>
        </w:rPr>
        <w:t>Άκουσα επίσης κι αυτό, κύριοι Υπουργοί, εγώ θα σας πρότεινα να καθίσετε να κάνετε μ</w:t>
      </w:r>
      <w:r>
        <w:rPr>
          <w:rFonts w:eastAsia="Times New Roman"/>
          <w:szCs w:val="24"/>
        </w:rPr>
        <w:t>ί</w:t>
      </w:r>
      <w:r w:rsidRPr="002856AF">
        <w:rPr>
          <w:rFonts w:eastAsia="Times New Roman"/>
          <w:szCs w:val="24"/>
        </w:rPr>
        <w:t>α κουβέντα, θα έχει θεωρητικό χαρακτήρα αρκετά, αλλά πρέπει να το λύσουμε, διότι από τη μ</w:t>
      </w:r>
      <w:r>
        <w:rPr>
          <w:rFonts w:eastAsia="Times New Roman"/>
          <w:szCs w:val="24"/>
        </w:rPr>
        <w:t>ί</w:t>
      </w:r>
      <w:r w:rsidRPr="002856AF">
        <w:rPr>
          <w:rFonts w:eastAsia="Times New Roman"/>
          <w:szCs w:val="24"/>
        </w:rPr>
        <w:t>α μεριά έχο</w:t>
      </w:r>
      <w:r w:rsidRPr="002856AF">
        <w:rPr>
          <w:rFonts w:eastAsia="Times New Roman"/>
          <w:szCs w:val="24"/>
        </w:rPr>
        <w:t>υμε την τοποθέτηση του πρώην Υπουργού εναντίον της αριστείας και από την άλλη μεριά σήμερα, εάν άκουσα καλά, ο κύριος Υπουργός μίλησε υπέρ της αριστείας. Λοιπόν, αυτό να το τακτοποιήσουμε, για να έχουμε λίγο το πεδίο στρωμένο, να μπορούμε όλοι μας να συνεν</w:t>
      </w:r>
      <w:r w:rsidRPr="002856AF">
        <w:rPr>
          <w:rFonts w:eastAsia="Times New Roman"/>
          <w:szCs w:val="24"/>
        </w:rPr>
        <w:t xml:space="preserve">νοούμαστε. Ναι ή όχι; </w:t>
      </w:r>
    </w:p>
    <w:p w14:paraId="2118202E" w14:textId="77777777" w:rsidR="000E1C16" w:rsidRDefault="00D27C3B">
      <w:pPr>
        <w:rPr>
          <w:rFonts w:eastAsia="Times New Roman"/>
          <w:szCs w:val="24"/>
        </w:rPr>
      </w:pPr>
      <w:r w:rsidRPr="001C1443">
        <w:rPr>
          <w:rFonts w:eastAsia="Times New Roman"/>
          <w:szCs w:val="24"/>
        </w:rPr>
        <w:t>Εμείς βεβαίως τοποθετούμαστε υπέρ της αριστείας. Όμως, έχοντας πει αυτά που έχετε πει, πρέπει να μου εξηγήσετε τι είναι εκείνο το οποίο σας κάνει τη μ</w:t>
      </w:r>
      <w:r>
        <w:rPr>
          <w:rFonts w:eastAsia="Times New Roman"/>
          <w:szCs w:val="24"/>
        </w:rPr>
        <w:t>ί</w:t>
      </w:r>
      <w:r w:rsidRPr="002856AF">
        <w:rPr>
          <w:rFonts w:eastAsia="Times New Roman"/>
          <w:szCs w:val="24"/>
        </w:rPr>
        <w:t>α λέξη που υπάρχει και έχει αναφορά στην αριστεία σε κείμενο αρχικό του νόμου εσεί</w:t>
      </w:r>
      <w:r w:rsidRPr="002856AF">
        <w:rPr>
          <w:rFonts w:eastAsia="Times New Roman"/>
          <w:szCs w:val="24"/>
        </w:rPr>
        <w:t xml:space="preserve">ς να την τροποποιείτε με τις παρούσες διατάξεις και να την αφαιρείτε; Το ξέρετε ότι το έχετε κάνει αυτό; Να το βρω λίγο να σας το πω. </w:t>
      </w:r>
    </w:p>
    <w:p w14:paraId="2118202F" w14:textId="77777777" w:rsidR="000E1C16" w:rsidRDefault="00D27C3B">
      <w:pPr>
        <w:rPr>
          <w:rFonts w:eastAsia="Times New Roman"/>
          <w:szCs w:val="24"/>
        </w:rPr>
      </w:pPr>
      <w:r w:rsidRPr="001C1443">
        <w:rPr>
          <w:rFonts w:eastAsia="Times New Roman"/>
          <w:szCs w:val="24"/>
        </w:rPr>
        <w:t>Εδώ, λοιπόν, σε μ</w:t>
      </w:r>
      <w:r w:rsidRPr="002856AF">
        <w:rPr>
          <w:rFonts w:eastAsia="Times New Roman"/>
          <w:szCs w:val="24"/>
        </w:rPr>
        <w:t>ί</w:t>
      </w:r>
      <w:r w:rsidRPr="00DF4CB9">
        <w:rPr>
          <w:rFonts w:eastAsia="Times New Roman"/>
          <w:szCs w:val="24"/>
        </w:rPr>
        <w:t>α σειρά παρεμβάσεις που έχετε κάνει, κύριε Υπουργέ, επιτρέψτε μου να το πάω συνεχόμενα και για το ζ</w:t>
      </w:r>
      <w:r w:rsidRPr="006679F9">
        <w:rPr>
          <w:rFonts w:eastAsia="Times New Roman"/>
          <w:szCs w:val="24"/>
        </w:rPr>
        <w:t>ήτημ</w:t>
      </w:r>
      <w:r w:rsidRPr="006679F9">
        <w:rPr>
          <w:rFonts w:eastAsia="Times New Roman"/>
          <w:szCs w:val="24"/>
        </w:rPr>
        <w:t xml:space="preserve">α της επιχειρηματικότητας, διότι εσείς τουλάχιστον συγκεκριμένα μιλήσατε για την αναγκαιότητα συνδέσεως της έρευνας με την υγιή -όπως την είπατε- επιχειρηματικότητα. Ο </w:t>
      </w:r>
      <w:r w:rsidRPr="00B24C18">
        <w:rPr>
          <w:rFonts w:eastAsia="Times New Roman"/>
          <w:szCs w:val="24"/>
        </w:rPr>
        <w:t>ε</w:t>
      </w:r>
      <w:r w:rsidRPr="002114C1">
        <w:rPr>
          <w:rFonts w:eastAsia="Times New Roman"/>
          <w:szCs w:val="24"/>
        </w:rPr>
        <w:t>ισηγητής της Πλειοψηφίας εξέφρασε μ</w:t>
      </w:r>
      <w:r>
        <w:rPr>
          <w:rFonts w:eastAsia="Times New Roman"/>
          <w:szCs w:val="24"/>
        </w:rPr>
        <w:t>ί</w:t>
      </w:r>
      <w:r w:rsidRPr="002856AF">
        <w:rPr>
          <w:rFonts w:eastAsia="Times New Roman"/>
          <w:szCs w:val="24"/>
        </w:rPr>
        <w:t>α επιφύλαξη, όχι όμως συνολική, μίλησε για την ανάγ</w:t>
      </w:r>
      <w:r w:rsidRPr="002856AF">
        <w:rPr>
          <w:rFonts w:eastAsia="Times New Roman"/>
          <w:szCs w:val="24"/>
        </w:rPr>
        <w:t xml:space="preserve">κη μιας νέας σχέσεως με την επιχειρηματικότητα. Πάντως, η λέξη «επιχειρηματικότητα» και στους δυο σας ήταν μέσα. Πολύ θετικό αυτό. </w:t>
      </w:r>
    </w:p>
    <w:p w14:paraId="21182030" w14:textId="77777777" w:rsidR="000E1C16" w:rsidRDefault="00D27C3B">
      <w:pPr>
        <w:rPr>
          <w:rFonts w:eastAsia="Times New Roman"/>
          <w:szCs w:val="24"/>
        </w:rPr>
      </w:pPr>
      <w:r w:rsidRPr="001C1443">
        <w:rPr>
          <w:rFonts w:eastAsia="Times New Roman"/>
          <w:szCs w:val="24"/>
        </w:rPr>
        <w:t>Έχω, λοιπόν, απορίες. Γιατί στο άρθρο 4 παράγραφος ια΄, όταν κάνετε τροπολογία, παρεμβαίνετε στο άρθρο, το διατηρείτε;</w:t>
      </w:r>
      <w:r w:rsidRPr="002856AF">
        <w:rPr>
          <w:rFonts w:eastAsia="Times New Roman"/>
          <w:szCs w:val="24"/>
        </w:rPr>
        <w:t xml:space="preserve"> Ακριβ</w:t>
      </w:r>
      <w:r w:rsidRPr="002856AF">
        <w:rPr>
          <w:rFonts w:eastAsia="Times New Roman"/>
          <w:szCs w:val="24"/>
        </w:rPr>
        <w:t>ώς όπως είχε στον αρχικό νόμο έλεγε: «Η διαμόρφωση συνθηκών και κινήτρων για την ανάπτυξη συνεργασίας μεταξύ των ερευνητικών οργανισμών, των τεχνολογικών φορέων και των επιχειρήσεων και των λοιπών φορέων» και είχε μ</w:t>
      </w:r>
      <w:r w:rsidRPr="005057D7">
        <w:rPr>
          <w:rFonts w:eastAsia="Times New Roman"/>
          <w:szCs w:val="24"/>
        </w:rPr>
        <w:t>ί</w:t>
      </w:r>
      <w:r w:rsidRPr="006679F9">
        <w:rPr>
          <w:rFonts w:eastAsia="Times New Roman"/>
          <w:szCs w:val="24"/>
        </w:rPr>
        <w:t>α φράση δίπλα η οποία αφαιρείται, αυτή ε</w:t>
      </w:r>
      <w:r w:rsidRPr="006679F9">
        <w:rPr>
          <w:rFonts w:eastAsia="Times New Roman"/>
          <w:szCs w:val="24"/>
        </w:rPr>
        <w:t>ίναι η τροπολογία που κάνετε, «και την ενίσχυση της καινοτόμου επιχειρηματικότητος». Αυτήν την αφαιρείτε. Γιατί αφού δεν έχετε πρόβλημα με την καινοτομία και την επιχειρηματικότητα, η μεγάλη διόρθωση που κάνετε για να εξακοντίσετε τις παθολογίες μακ</w:t>
      </w:r>
      <w:r w:rsidRPr="00B24C18">
        <w:rPr>
          <w:rFonts w:eastAsia="Times New Roman"/>
          <w:szCs w:val="24"/>
        </w:rPr>
        <w:t>ριά από</w:t>
      </w:r>
      <w:r w:rsidRPr="00B24C18">
        <w:rPr>
          <w:rFonts w:eastAsia="Times New Roman"/>
          <w:szCs w:val="24"/>
        </w:rPr>
        <w:t xml:space="preserve"> την έρευνα και τις παθολογίες της είναι να αφαιρείτε τη λέξη «επιχειρηματικότητα»; </w:t>
      </w:r>
    </w:p>
    <w:p w14:paraId="21182031" w14:textId="77777777" w:rsidR="000E1C16" w:rsidRDefault="00D27C3B">
      <w:pPr>
        <w:rPr>
          <w:rFonts w:eastAsia="Times New Roman"/>
          <w:szCs w:val="24"/>
        </w:rPr>
      </w:pPr>
      <w:r w:rsidRPr="002114C1">
        <w:rPr>
          <w:rFonts w:eastAsia="Times New Roman"/>
          <w:szCs w:val="24"/>
        </w:rPr>
        <w:t xml:space="preserve">Το ίδιο παρεμπιπτόντως κάνετε και στο άρθρο 8, το οποίο τροποποιεί το άρθρο 10, στο σημείο 1 στο β΄ εδάφιο. </w:t>
      </w:r>
    </w:p>
    <w:p w14:paraId="21182032" w14:textId="77777777" w:rsidR="000E1C16" w:rsidRDefault="00D27C3B">
      <w:pPr>
        <w:rPr>
          <w:rFonts w:eastAsia="Times New Roman"/>
          <w:szCs w:val="24"/>
        </w:rPr>
      </w:pPr>
      <w:r w:rsidRPr="005117C9">
        <w:rPr>
          <w:rFonts w:eastAsia="Times New Roman"/>
          <w:szCs w:val="24"/>
        </w:rPr>
        <w:t xml:space="preserve">Επίσης, στην παράγραφο ε΄ του ιδίου άρθρου, ακούστε τι γράφει </w:t>
      </w:r>
      <w:r w:rsidRPr="005117C9">
        <w:rPr>
          <w:rFonts w:eastAsia="Times New Roman"/>
          <w:szCs w:val="24"/>
        </w:rPr>
        <w:t>το αρχικό κείμενο στο σημείο ε΄: «Στην πλήρη αξιοποίηση του ερευνητικού δυναμικού των Περιφερειών και την ενίσχυση της αναφυόμενης ή της αναδυόμενης αριστείας» αυτό είναι</w:t>
      </w:r>
      <w:r w:rsidRPr="00B733EC">
        <w:rPr>
          <w:rFonts w:eastAsia="Times New Roman"/>
          <w:szCs w:val="24"/>
        </w:rPr>
        <w:t xml:space="preserve"> το κομμάτι που αφαιρείτε. Αυτή είναι η παρέμβαση που κάνετε, όλο το άλλο άρθρο μένει </w:t>
      </w:r>
      <w:r w:rsidRPr="00B733EC">
        <w:rPr>
          <w:rFonts w:eastAsia="Times New Roman"/>
          <w:szCs w:val="24"/>
        </w:rPr>
        <w:t>το ίδιο, αλλά αφαιρείτε τις λέξεις «επιχειρηματικότητα» και «αριστεία».</w:t>
      </w:r>
    </w:p>
    <w:p w14:paraId="21182033" w14:textId="77777777" w:rsidR="000E1C16" w:rsidRDefault="00D27C3B">
      <w:pPr>
        <w:rPr>
          <w:rFonts w:eastAsia="Times New Roman"/>
          <w:szCs w:val="24"/>
        </w:rPr>
      </w:pPr>
      <w:r w:rsidRPr="002856AF">
        <w:rPr>
          <w:rFonts w:eastAsia="Times New Roman"/>
          <w:szCs w:val="24"/>
        </w:rPr>
        <w:t>Εγώ, λοιπόν, επειδή θέλω να σας πιστεύω και δεν θέλω να μου λέτε άλλα στην εισήγησή σας και άλλα να αποτυπώνετε στο νόμο, θέλω μια απλή εξήγηση γιατί αφαιρέσατε τη λέξη «επιχειρηματικό</w:t>
      </w:r>
      <w:r w:rsidRPr="002856AF">
        <w:rPr>
          <w:rFonts w:eastAsia="Times New Roman"/>
          <w:szCs w:val="24"/>
        </w:rPr>
        <w:t xml:space="preserve">τητα» και γιατί αφαιρέσατε τη λέξη «αριστεία» απ’ αυτές τις δυο παραγράφους. Γιατί εδώ δεν μπορεί από τη μια να είμαστε έτσι και από την άλλη να είμαστε αλλιώς. </w:t>
      </w:r>
    </w:p>
    <w:p w14:paraId="21182034" w14:textId="77777777" w:rsidR="000E1C16" w:rsidRDefault="00D27C3B">
      <w:pPr>
        <w:rPr>
          <w:rFonts w:eastAsia="Times New Roman"/>
          <w:szCs w:val="24"/>
        </w:rPr>
      </w:pPr>
      <w:r w:rsidRPr="002856AF">
        <w:rPr>
          <w:rFonts w:eastAsia="Times New Roman"/>
          <w:szCs w:val="24"/>
        </w:rPr>
        <w:t xml:space="preserve">Εδώ, οι συνεπείς αριστεροί εξ υμών φαντάζομαι ότι έχουν μια πολύ καθαρή θέση, δεν τους αρέσει </w:t>
      </w:r>
      <w:r w:rsidRPr="002856AF">
        <w:rPr>
          <w:rFonts w:eastAsia="Times New Roman"/>
          <w:szCs w:val="24"/>
        </w:rPr>
        <w:t>ούτε η επιχειρηματικότητα ούτε η αριστεία. Ναι; Όχι;</w:t>
      </w:r>
    </w:p>
    <w:p w14:paraId="21182035" w14:textId="77777777" w:rsidR="000E1C16" w:rsidRDefault="00D27C3B">
      <w:pPr>
        <w:rPr>
          <w:rFonts w:eastAsia="Times New Roman"/>
          <w:szCs w:val="24"/>
        </w:rPr>
      </w:pPr>
      <w:r w:rsidRPr="002856AF">
        <w:rPr>
          <w:rFonts w:eastAsia="Times New Roman"/>
          <w:b/>
          <w:szCs w:val="24"/>
        </w:rPr>
        <w:t>ΝΙΚΟΛΑΟΣ ΠΑΠΑΔΟΠΟΥΛΟΣ:</w:t>
      </w:r>
      <w:r w:rsidRPr="002856AF">
        <w:rPr>
          <w:rFonts w:eastAsia="Times New Roman"/>
          <w:szCs w:val="24"/>
        </w:rPr>
        <w:t xml:space="preserve"> Μας αρέσει!</w:t>
      </w:r>
    </w:p>
    <w:p w14:paraId="21182036" w14:textId="77777777" w:rsidR="000E1C16" w:rsidRDefault="00D27C3B">
      <w:pPr>
        <w:rPr>
          <w:rFonts w:eastAsia="Times New Roman"/>
          <w:szCs w:val="24"/>
        </w:rPr>
      </w:pPr>
      <w:r w:rsidRPr="002856AF">
        <w:rPr>
          <w:rFonts w:eastAsia="Times New Roman"/>
          <w:b/>
          <w:szCs w:val="24"/>
        </w:rPr>
        <w:t>ΜΑΥΡΟΥΔΗΣ ΒΟΡΙΔΗΣ:</w:t>
      </w:r>
      <w:r w:rsidRPr="002856AF">
        <w:rPr>
          <w:rFonts w:eastAsia="Times New Roman"/>
          <w:szCs w:val="24"/>
        </w:rPr>
        <w:t xml:space="preserve"> Σας αρέσει. </w:t>
      </w:r>
    </w:p>
    <w:p w14:paraId="21182037" w14:textId="77777777" w:rsidR="000E1C16" w:rsidRDefault="00D27C3B">
      <w:pPr>
        <w:rPr>
          <w:rFonts w:eastAsia="Times New Roman"/>
          <w:szCs w:val="24"/>
        </w:rPr>
      </w:pPr>
      <w:r w:rsidRPr="002856AF">
        <w:rPr>
          <w:rFonts w:eastAsia="Times New Roman"/>
          <w:szCs w:val="24"/>
        </w:rPr>
        <w:t xml:space="preserve">Λοιπόν, αν σας αρέσει, να έρθετε να ζητήσετε μια εξήγηση από τους Υπουργούς σας γιατί κάνουν τροπολογίες άρθρων που αφαιρούν αυτά. </w:t>
      </w:r>
    </w:p>
    <w:p w14:paraId="21182038" w14:textId="77777777" w:rsidR="000E1C16" w:rsidRDefault="00D27C3B">
      <w:pPr>
        <w:rPr>
          <w:rFonts w:eastAsia="Times New Roman"/>
          <w:szCs w:val="24"/>
        </w:rPr>
      </w:pPr>
      <w:r w:rsidRPr="002856AF">
        <w:rPr>
          <w:rFonts w:eastAsia="Times New Roman"/>
          <w:szCs w:val="24"/>
        </w:rPr>
        <w:t>Το επόμενο ερώτημα και εγώ ισχυρίζομαι, παρά τα όσα λέτε, ότι αυτό είναι αντιμεταρρύθμιση –εγώ δεν παριστάνω τον ειδικό στα θέματα της έρευνας, δηλώνω αδαής, δεν το ξέρω το θέμα- όμως, ως ένας που συγκροτεί το νομοθετικό Σώμα, διαβάζω τις παρεμβάσεις που κ</w:t>
      </w:r>
      <w:r w:rsidRPr="002856AF">
        <w:rPr>
          <w:rFonts w:eastAsia="Times New Roman"/>
          <w:szCs w:val="24"/>
        </w:rPr>
        <w:t xml:space="preserve">άνετε, προκειμένου να λύσετε τα μεγάλα ζητήματα της έρευνας. Προσπαθώ να καταλάβω τι είναι όλο αυτό το οποίο διορθώνετε, αφού διατηρείτε τη βασική δομή. </w:t>
      </w:r>
      <w:r>
        <w:rPr>
          <w:rFonts w:eastAsia="Times New Roman"/>
          <w:szCs w:val="24"/>
        </w:rPr>
        <w:t>Π</w:t>
      </w:r>
      <w:r w:rsidRPr="002856AF">
        <w:rPr>
          <w:rFonts w:eastAsia="Times New Roman"/>
          <w:szCs w:val="24"/>
        </w:rPr>
        <w:t xml:space="preserve">αρατηρώ τις εξής αλλαγές που κάνετε: Στο άρθρο 10, με το οποίο αλλάζετε ουσιαστικά τα άρθρα 11 και 12 </w:t>
      </w:r>
      <w:r w:rsidRPr="002856AF">
        <w:rPr>
          <w:rFonts w:eastAsia="Times New Roman"/>
          <w:szCs w:val="24"/>
        </w:rPr>
        <w:t>του ν. 4310/2014, αλλάζετε τον αριθμό των μελών του Συμβουλίου και ενώ παλιά ήταν δεκαπέντε, τώρα τα κάνετε δεκαεπτά. Συγκλονιστικό! Νομίζω ότι θα αναταχθεί πλήρως το σύστημα επειδή θα βάλουμε δύο μέλη ακόμα.</w:t>
      </w:r>
    </w:p>
    <w:p w14:paraId="21182039" w14:textId="77777777" w:rsidR="000E1C16" w:rsidRDefault="00D27C3B">
      <w:pPr>
        <w:rPr>
          <w:rFonts w:eastAsia="Times New Roman"/>
          <w:szCs w:val="24"/>
        </w:rPr>
      </w:pPr>
      <w:r w:rsidRPr="001C1443">
        <w:rPr>
          <w:rFonts w:eastAsia="Times New Roman"/>
          <w:szCs w:val="24"/>
        </w:rPr>
        <w:t>(Στο σημείο αυτό την Προεδρική Έδρα κ</w:t>
      </w:r>
      <w:r w:rsidRPr="002856AF">
        <w:rPr>
          <w:rFonts w:eastAsia="Times New Roman"/>
          <w:szCs w:val="24"/>
        </w:rPr>
        <w:t>αταλαμβάνε</w:t>
      </w:r>
      <w:r w:rsidRPr="002856AF">
        <w:rPr>
          <w:rFonts w:eastAsia="Times New Roman"/>
          <w:szCs w:val="24"/>
        </w:rPr>
        <w:t xml:space="preserve">ι ο A΄ Αντιπρόεδρος της Βουλής κ. </w:t>
      </w:r>
      <w:r w:rsidRPr="002856AF">
        <w:rPr>
          <w:rFonts w:eastAsia="Times New Roman"/>
          <w:b/>
          <w:szCs w:val="24"/>
        </w:rPr>
        <w:t>ΑΝΑΣΤΑΣΙΟΣ ΚΟΥΡΑΚΗΣ</w:t>
      </w:r>
      <w:r w:rsidRPr="002856AF">
        <w:rPr>
          <w:rFonts w:eastAsia="Times New Roman"/>
          <w:szCs w:val="24"/>
        </w:rPr>
        <w:t>)</w:t>
      </w:r>
    </w:p>
    <w:p w14:paraId="2118203A" w14:textId="77777777" w:rsidR="000E1C16" w:rsidRDefault="00D27C3B">
      <w:pPr>
        <w:rPr>
          <w:rFonts w:eastAsia="Times New Roman"/>
          <w:szCs w:val="24"/>
        </w:rPr>
      </w:pPr>
      <w:r w:rsidRPr="001D5627">
        <w:rPr>
          <w:rFonts w:eastAsia="Times New Roman"/>
          <w:szCs w:val="24"/>
        </w:rPr>
        <w:t xml:space="preserve">Από αυτά, στο παλιό σύστημα, εννέα ήταν από τα ΕΤΑ, στο νέο είναι έντεκα. Μάλιστα. </w:t>
      </w:r>
      <w:r>
        <w:rPr>
          <w:rFonts w:eastAsia="Times New Roman"/>
          <w:szCs w:val="24"/>
        </w:rPr>
        <w:t>Α</w:t>
      </w:r>
      <w:r w:rsidRPr="001D5627">
        <w:rPr>
          <w:rFonts w:eastAsia="Times New Roman"/>
          <w:szCs w:val="24"/>
        </w:rPr>
        <w:t>κούστε τώρα τη φοβερή καινοτόμο αλλ</w:t>
      </w:r>
      <w:r w:rsidRPr="00FB5885">
        <w:rPr>
          <w:rFonts w:eastAsia="Times New Roman"/>
          <w:szCs w:val="24"/>
        </w:rPr>
        <w:t xml:space="preserve">αγή, για να δούμε και τι είναι αυτό που κάνετε, γιατί στενοχωρείστε όταν σας λέμε </w:t>
      </w:r>
      <w:r w:rsidRPr="00FB5885">
        <w:rPr>
          <w:rFonts w:eastAsia="Times New Roman"/>
          <w:szCs w:val="24"/>
        </w:rPr>
        <w:t>ότι κάνετε κομματικό κράτος, ότι κάνετε αυταρχικό κράτος και ότι κάνετε ρουσφέτια και ότι όλο αυτό δεν είναι στην πραγματικότητα τίποτε παρά ένας ρουσφετολογικός μηχανισμός.</w:t>
      </w:r>
    </w:p>
    <w:p w14:paraId="2118203B" w14:textId="77777777" w:rsidR="000E1C16" w:rsidRDefault="00D27C3B">
      <w:pPr>
        <w:rPr>
          <w:rFonts w:eastAsia="Times New Roman"/>
          <w:szCs w:val="24"/>
        </w:rPr>
      </w:pPr>
      <w:r w:rsidRPr="00FB5885">
        <w:rPr>
          <w:rFonts w:eastAsia="Times New Roman"/>
          <w:szCs w:val="24"/>
        </w:rPr>
        <w:t>Τι έλεγε το παλαιό άρθρο το οποίο αλλάζετε; Έλεγε ότι με πρόσκληση δημόσια του Υπο</w:t>
      </w:r>
      <w:r w:rsidRPr="00FB5885">
        <w:rPr>
          <w:rFonts w:eastAsia="Times New Roman"/>
          <w:szCs w:val="24"/>
        </w:rPr>
        <w:t xml:space="preserve">υργού διορίζεται η εξαμελής </w:t>
      </w:r>
      <w:r w:rsidRPr="006B36B3">
        <w:rPr>
          <w:rFonts w:eastAsia="Times New Roman"/>
          <w:szCs w:val="24"/>
        </w:rPr>
        <w:t>ε</w:t>
      </w:r>
      <w:r w:rsidRPr="000D6D6A">
        <w:rPr>
          <w:rFonts w:eastAsia="Times New Roman"/>
          <w:szCs w:val="24"/>
        </w:rPr>
        <w:t xml:space="preserve">πιτροπή, τοποθετείται και επιλέγεται η εξαμελής </w:t>
      </w:r>
      <w:r w:rsidRPr="000D6D6A">
        <w:rPr>
          <w:rFonts w:eastAsia="Times New Roman"/>
          <w:szCs w:val="24"/>
        </w:rPr>
        <w:t>ε</w:t>
      </w:r>
      <w:r w:rsidRPr="00F67D51">
        <w:rPr>
          <w:rFonts w:eastAsia="Times New Roman"/>
          <w:szCs w:val="24"/>
        </w:rPr>
        <w:t>πιτροπή, από την οποία θα προκύψει το ευρύτερο σώμα. Τι αλλάζετε τώρα; Ακούστε, άμα θέλετε, τι</w:t>
      </w:r>
      <w:r w:rsidRPr="001F6937">
        <w:rPr>
          <w:rFonts w:eastAsia="Times New Roman"/>
          <w:szCs w:val="24"/>
        </w:rPr>
        <w:t>ς έχω τις διατάξεις για να τις διαβάσετε συγκρινόμενες.</w:t>
      </w:r>
    </w:p>
    <w:p w14:paraId="2118203C" w14:textId="77777777" w:rsidR="000E1C16" w:rsidRDefault="00D27C3B">
      <w:pPr>
        <w:rPr>
          <w:rFonts w:eastAsia="Times New Roman"/>
          <w:szCs w:val="24"/>
        </w:rPr>
      </w:pPr>
      <w:r w:rsidRPr="00307868">
        <w:rPr>
          <w:rFonts w:eastAsia="Times New Roman"/>
          <w:szCs w:val="24"/>
        </w:rPr>
        <w:t>Εκείνο το οποίο αλλάζει είνα</w:t>
      </w:r>
      <w:r w:rsidRPr="00307868">
        <w:rPr>
          <w:rFonts w:eastAsia="Times New Roman"/>
          <w:szCs w:val="24"/>
        </w:rPr>
        <w:t xml:space="preserve">ι ότι, αντί </w:t>
      </w:r>
      <w:r w:rsidRPr="00875107">
        <w:rPr>
          <w:rFonts w:eastAsia="Times New Roman"/>
          <w:szCs w:val="24"/>
        </w:rPr>
        <w:t>να υπάρχει πλέον πρόσκληση δημόσια, υπάρχει απόφαση του Υπουργού. Αυτό κατά τη γνώμη σας συμβάλλει στην απολιτικοποίηση; Σ</w:t>
      </w:r>
      <w:r w:rsidRPr="00B8113B">
        <w:rPr>
          <w:rFonts w:eastAsia="Times New Roman"/>
          <w:szCs w:val="24"/>
        </w:rPr>
        <w:t xml:space="preserve">υμβάλλει στη διαφάνεια; Συμβάλλει στην ακεραιότητα; Συμβάλλει σε όλα </w:t>
      </w:r>
      <w:r w:rsidRPr="002856AF">
        <w:rPr>
          <w:rFonts w:eastAsia="Times New Roman"/>
          <w:szCs w:val="24"/>
        </w:rPr>
        <w:t>αυτά τα οποία έρχεστε εισηγητικώς και εν συνεχεία νομ</w:t>
      </w:r>
      <w:r w:rsidRPr="002856AF">
        <w:rPr>
          <w:rFonts w:eastAsia="Times New Roman"/>
          <w:szCs w:val="24"/>
        </w:rPr>
        <w:t xml:space="preserve">οθετείτε άλλο τελείως διαφορετικό; Παραπονείστε για το ζήτημα της κριτικής που ασκούμε για την πρόωρη λήξη του ΕΣΕ. Ακούστε κάτι, το οποίο μπορεί να σας ενδιαφέρει και νομικά για να ξέρετε τι θα σας συμβεί: Έχει νομολογηθεί εδώ ότι όταν νομοθετικά κάποιος </w:t>
      </w:r>
      <w:r w:rsidRPr="002856AF">
        <w:rPr>
          <w:rFonts w:eastAsia="Times New Roman"/>
          <w:szCs w:val="24"/>
        </w:rPr>
        <w:t>παρεμβαίνει σε θητείες, αυτή η νομοθετική παρέμβαση παραβιάζει ουσιαστικά το εύρος της θητείας και -το λέω εντός εισαγωγικών- είναι παράνομη. Είναι παράνομη, γιατί έρχεστε και περιορίζετε αυτό το οποίο έχει οριστεί. Παρεμβαίνετε δηλαδή σε μ</w:t>
      </w:r>
      <w:r>
        <w:rPr>
          <w:rFonts w:eastAsia="Times New Roman"/>
          <w:szCs w:val="24"/>
        </w:rPr>
        <w:t>ί</w:t>
      </w:r>
      <w:r w:rsidRPr="002856AF">
        <w:rPr>
          <w:rFonts w:eastAsia="Times New Roman"/>
          <w:szCs w:val="24"/>
        </w:rPr>
        <w:t>α θητεία με νόμ</w:t>
      </w:r>
      <w:r w:rsidRPr="002856AF">
        <w:rPr>
          <w:rFonts w:eastAsia="Times New Roman"/>
          <w:szCs w:val="24"/>
        </w:rPr>
        <w:t>ο. Δεν μπορείτε να το κάνετε αυτό.</w:t>
      </w:r>
    </w:p>
    <w:p w14:paraId="2118203D" w14:textId="77777777" w:rsidR="000E1C16" w:rsidRDefault="00D27C3B">
      <w:pPr>
        <w:rPr>
          <w:rFonts w:eastAsia="Times New Roman"/>
          <w:szCs w:val="24"/>
        </w:rPr>
      </w:pPr>
      <w:r w:rsidRPr="002856AF">
        <w:rPr>
          <w:rFonts w:eastAsia="Times New Roman"/>
          <w:szCs w:val="24"/>
        </w:rPr>
        <w:t>Σας καλώ, επίσης, για να δείτε τι κάνετε, κύριε Υπ</w:t>
      </w:r>
      <w:r w:rsidRPr="00290251">
        <w:rPr>
          <w:rFonts w:eastAsia="Times New Roman"/>
          <w:szCs w:val="24"/>
        </w:rPr>
        <w:t>ουργ</w:t>
      </w:r>
      <w:r w:rsidRPr="001C1443">
        <w:rPr>
          <w:rFonts w:eastAsia="Times New Roman"/>
          <w:szCs w:val="24"/>
        </w:rPr>
        <w:t>έ, εγώ μπορώ να μην τα πω, να μην ισχυριστώ αυτά τα οποία σας είπα, τώρα εδώ μπορώ απλώς να επικαλεστώ την επιστημονική έκθεση της Βουλής. Τη διαβάσα</w:t>
      </w:r>
      <w:r w:rsidRPr="00616D06">
        <w:rPr>
          <w:rFonts w:eastAsia="Times New Roman"/>
          <w:szCs w:val="24"/>
        </w:rPr>
        <w:t>τε; Διαβάσατε τι λ</w:t>
      </w:r>
      <w:r w:rsidRPr="00616D06">
        <w:rPr>
          <w:rFonts w:eastAsia="Times New Roman"/>
          <w:szCs w:val="24"/>
        </w:rPr>
        <w:t xml:space="preserve">έει για τις ρυθμίσεις </w:t>
      </w:r>
      <w:r w:rsidRPr="002856AF">
        <w:rPr>
          <w:rFonts w:eastAsia="Times New Roman"/>
          <w:szCs w:val="24"/>
        </w:rPr>
        <w:t>που κάνετε στο άρθρο 26 παράγραφος 4, 7 και 8; Που έρχεστε ουσιαστικά σε εκκρεμείς υποθέσεις και παρεμβαίνετε και θεσπίζετε αποσβέσεις απαιτήσεων που απορρέουν από τις υπάρχουσες ρυθμίσεις; Και βγαίνει και σας λέει η Βουλή ότι καθίστα</w:t>
      </w:r>
      <w:r w:rsidRPr="002856AF">
        <w:rPr>
          <w:rFonts w:eastAsia="Times New Roman"/>
          <w:szCs w:val="24"/>
        </w:rPr>
        <w:t>νται αναδρομικώς νόμιμες όλες οι εκδοθείσες οικείες κανονιστικές πράξεις και προφανώς δεν</w:t>
      </w:r>
      <w:r w:rsidRPr="005057D7">
        <w:rPr>
          <w:rFonts w:eastAsia="Times New Roman"/>
          <w:szCs w:val="24"/>
        </w:rPr>
        <w:t xml:space="preserve"> εναρμονίζεται η πρακτική αυτή με τις ανωτέρω αναφερθείσες συνταγματικές αρχές. Το λέει αυτό η Επιστημονική Επιτροπή της Βουλής. Έρχεστε και κάνετε α</w:t>
      </w:r>
      <w:r w:rsidRPr="00DF4CB9">
        <w:rPr>
          <w:rFonts w:eastAsia="Times New Roman"/>
          <w:szCs w:val="24"/>
        </w:rPr>
        <w:t>ναδρομικές τακτοπο</w:t>
      </w:r>
      <w:r w:rsidRPr="00DF4CB9">
        <w:rPr>
          <w:rFonts w:eastAsia="Times New Roman"/>
          <w:szCs w:val="24"/>
        </w:rPr>
        <w:t>ιήσεις πράξεων των πρυτανικών αρχών ή των συγκλητικών αρχών ή τέτοιων αρχών και το κάνετε αναδρομικώς. Δεν μπορεί να γίνει αυτό, γιατί μπορεί να υπάρχουν εκκρεμείς δικαστικές υποθέσεις, στις οποίες παρεμβαίνει ο νομοθέτης. Αυτά όλα ως πλα</w:t>
      </w:r>
      <w:r w:rsidRPr="006679F9">
        <w:rPr>
          <w:rFonts w:eastAsia="Times New Roman"/>
          <w:szCs w:val="24"/>
        </w:rPr>
        <w:t>ίσιο εσείς τα κατα</w:t>
      </w:r>
      <w:r w:rsidRPr="006679F9">
        <w:rPr>
          <w:rFonts w:eastAsia="Times New Roman"/>
          <w:szCs w:val="24"/>
        </w:rPr>
        <w:t>λαβαίνετε ότι συμβάλλουν σε αυτό που είναι το νέο ερευνητικό πρότυπο;</w:t>
      </w:r>
    </w:p>
    <w:p w14:paraId="2118203E" w14:textId="77777777" w:rsidR="000E1C16" w:rsidRDefault="00D27C3B">
      <w:pPr>
        <w:rPr>
          <w:rFonts w:eastAsia="Times New Roman"/>
          <w:szCs w:val="24"/>
        </w:rPr>
      </w:pPr>
      <w:r w:rsidRPr="00A67A2F">
        <w:rPr>
          <w:rFonts w:eastAsia="Times New Roman"/>
          <w:szCs w:val="24"/>
        </w:rPr>
        <w:t>Κύριε Φίλη, για να τελειώνουμε και με το τελευταίο…</w:t>
      </w:r>
    </w:p>
    <w:p w14:paraId="2118203F" w14:textId="77777777" w:rsidR="000E1C16" w:rsidRDefault="00D27C3B">
      <w:pPr>
        <w:rPr>
          <w:rFonts w:eastAsia="Times New Roman"/>
          <w:szCs w:val="24"/>
        </w:rPr>
      </w:pPr>
      <w:r w:rsidRPr="002114C1">
        <w:rPr>
          <w:rFonts w:eastAsia="Times New Roman"/>
          <w:b/>
          <w:szCs w:val="24"/>
        </w:rPr>
        <w:t>ΠΡΟΕΔΡΕΥΩΝ (Αναστάσιος Κουράκης):</w:t>
      </w:r>
      <w:r w:rsidRPr="00D676BB">
        <w:rPr>
          <w:rFonts w:eastAsia="Times New Roman"/>
          <w:szCs w:val="24"/>
        </w:rPr>
        <w:t xml:space="preserve"> Ολοκληρώνετε, σας παρακαλώ. Έχετε υπερβεί τον χρόνο.</w:t>
      </w:r>
    </w:p>
    <w:p w14:paraId="21182040" w14:textId="77777777" w:rsidR="000E1C16" w:rsidRDefault="00D27C3B">
      <w:pPr>
        <w:rPr>
          <w:rFonts w:eastAsia="Times New Roman"/>
          <w:szCs w:val="24"/>
        </w:rPr>
      </w:pPr>
      <w:r w:rsidRPr="00B733EC">
        <w:rPr>
          <w:rFonts w:eastAsia="Times New Roman"/>
          <w:b/>
          <w:szCs w:val="24"/>
        </w:rPr>
        <w:t>ΜΑΥΡΟΥΔΗΣ ΒΟΡΙΔΗΣ:</w:t>
      </w:r>
      <w:r w:rsidRPr="00B733EC">
        <w:rPr>
          <w:rFonts w:eastAsia="Times New Roman"/>
          <w:szCs w:val="24"/>
        </w:rPr>
        <w:t xml:space="preserve"> Τελειώνω.</w:t>
      </w:r>
    </w:p>
    <w:p w14:paraId="21182041" w14:textId="77777777" w:rsidR="000E1C16" w:rsidRDefault="00D27C3B">
      <w:pPr>
        <w:rPr>
          <w:rFonts w:eastAsia="Times New Roman"/>
          <w:szCs w:val="24"/>
        </w:rPr>
      </w:pPr>
      <w:r w:rsidRPr="002856AF">
        <w:rPr>
          <w:rFonts w:eastAsia="Times New Roman"/>
          <w:b/>
          <w:szCs w:val="24"/>
        </w:rPr>
        <w:t xml:space="preserve">ΝΙΚΟΛΑΟΣ </w:t>
      </w:r>
      <w:r w:rsidRPr="002856AF">
        <w:rPr>
          <w:rFonts w:eastAsia="Times New Roman"/>
          <w:b/>
          <w:szCs w:val="24"/>
        </w:rPr>
        <w:t>ΠΑΠΑΔΟΠΟΥΛΟΣ:</w:t>
      </w:r>
      <w:r w:rsidRPr="002856AF">
        <w:rPr>
          <w:rFonts w:eastAsia="Times New Roman"/>
          <w:szCs w:val="24"/>
        </w:rPr>
        <w:t xml:space="preserve"> Δέκα λεπτά μιλάει αυτός.</w:t>
      </w:r>
    </w:p>
    <w:p w14:paraId="21182042" w14:textId="77777777" w:rsidR="000E1C16" w:rsidRDefault="00D27C3B">
      <w:pPr>
        <w:rPr>
          <w:rFonts w:eastAsia="Times New Roman"/>
          <w:szCs w:val="24"/>
        </w:rPr>
      </w:pPr>
      <w:r w:rsidRPr="002856AF">
        <w:rPr>
          <w:rFonts w:eastAsia="Times New Roman"/>
          <w:b/>
          <w:szCs w:val="24"/>
        </w:rPr>
        <w:t>ΜΑΥΡΟΥΔΗΣ ΒΟΡΙΔΗΣ:</w:t>
      </w:r>
      <w:r w:rsidRPr="002856AF">
        <w:rPr>
          <w:rFonts w:eastAsia="Times New Roman"/>
          <w:szCs w:val="24"/>
        </w:rPr>
        <w:t xml:space="preserve"> Έχεις δίκιο, αλλά νόμιζα ότι… Για σένα δηλαδή!</w:t>
      </w:r>
    </w:p>
    <w:p w14:paraId="21182043" w14:textId="77777777" w:rsidR="000E1C16" w:rsidRDefault="00D27C3B">
      <w:pPr>
        <w:rPr>
          <w:rFonts w:eastAsia="Times New Roman"/>
          <w:szCs w:val="24"/>
        </w:rPr>
      </w:pPr>
      <w:r w:rsidRPr="002856AF">
        <w:rPr>
          <w:rFonts w:eastAsia="Times New Roman"/>
          <w:b/>
          <w:szCs w:val="24"/>
        </w:rPr>
        <w:t>ΠΡΟΕΔΡΕΥΩΝ (Αναστάσιος Κουράκης):</w:t>
      </w:r>
      <w:r w:rsidRPr="002856AF">
        <w:rPr>
          <w:rFonts w:eastAsia="Times New Roman"/>
          <w:szCs w:val="24"/>
        </w:rPr>
        <w:t xml:space="preserve"> Κύριε Παπαδόπουλε, σας παρακαλώ.</w:t>
      </w:r>
    </w:p>
    <w:p w14:paraId="21182044" w14:textId="77777777" w:rsidR="000E1C16" w:rsidRDefault="00D27C3B">
      <w:pPr>
        <w:rPr>
          <w:rFonts w:eastAsia="Times New Roman"/>
          <w:szCs w:val="24"/>
        </w:rPr>
      </w:pPr>
      <w:r w:rsidRPr="002856AF">
        <w:rPr>
          <w:rFonts w:eastAsia="Times New Roman"/>
          <w:szCs w:val="24"/>
        </w:rPr>
        <w:t>Συνεχίστε.</w:t>
      </w:r>
    </w:p>
    <w:p w14:paraId="21182045" w14:textId="77777777" w:rsidR="000E1C16" w:rsidRDefault="00D27C3B">
      <w:pPr>
        <w:rPr>
          <w:rFonts w:eastAsia="Times New Roman"/>
          <w:szCs w:val="24"/>
        </w:rPr>
      </w:pPr>
      <w:r w:rsidRPr="002856AF">
        <w:rPr>
          <w:rFonts w:eastAsia="Times New Roman"/>
          <w:b/>
          <w:szCs w:val="24"/>
        </w:rPr>
        <w:t>ΜΑΥΡΟΥΔΗΣ ΒΟΡΙΔΗΣ:</w:t>
      </w:r>
      <w:r w:rsidRPr="002856AF">
        <w:rPr>
          <w:rFonts w:eastAsia="Times New Roman"/>
          <w:szCs w:val="24"/>
        </w:rPr>
        <w:t xml:space="preserve"> Κύριε Φίλη, ακούστε. Καταργείτε μία ποινική διάταξη. Η</w:t>
      </w:r>
      <w:r w:rsidRPr="002856AF">
        <w:rPr>
          <w:rFonts w:eastAsia="Times New Roman"/>
          <w:szCs w:val="24"/>
        </w:rPr>
        <w:t xml:space="preserve"> ποινική διάταξη αυτή είχε μια σκοπιμότητα. Τι είχε ως σκοπιμότητα; Είχε να αναγάγει σε πράξη με μείζονα ηθικοκοινωνική απαξία, δηλαδή σε εγκληματική πράξη, τις καταλήψεις των σχολείων, ανεξαρτήτως από το ποιος τις έκανε. Εγώ, λοιπόν, εδώ τι υπολαμβάνω;</w:t>
      </w:r>
    </w:p>
    <w:p w14:paraId="21182046" w14:textId="77777777" w:rsidR="000E1C16" w:rsidRDefault="00D27C3B">
      <w:pPr>
        <w:rPr>
          <w:rFonts w:eastAsia="Times New Roman"/>
          <w:szCs w:val="24"/>
        </w:rPr>
      </w:pPr>
      <w:r w:rsidRPr="002856AF">
        <w:rPr>
          <w:rFonts w:eastAsia="Times New Roman"/>
          <w:szCs w:val="24"/>
        </w:rPr>
        <w:t xml:space="preserve">Η </w:t>
      </w:r>
      <w:r w:rsidRPr="002856AF">
        <w:rPr>
          <w:rFonts w:eastAsia="Times New Roman"/>
          <w:szCs w:val="24"/>
        </w:rPr>
        <w:t>κατάργηση αυτής της ποινικής διάταξης στην πραγματικότητα λέει τι; Ότι για εσάς η κατάληψη των σχολείων δεν είναι πράξη με μείζονα ηθικοκοινωνική απαξία. Κατανοητό. Ο Πρωθυπουργός σε αυτό το ευαγές άθλημα επεδίδοτο. Καταλαβαίνουμε ότι δεν μπορείτε να κάνετ</w:t>
      </w:r>
      <w:r w:rsidRPr="002856AF">
        <w:rPr>
          <w:rFonts w:eastAsia="Times New Roman"/>
          <w:szCs w:val="24"/>
        </w:rPr>
        <w:t>ε κάτι διαφορετικό. Είστε συνεπείς με τις πρακτικές που έχετε ακολουθήσει όλο αυτό το χρονικό διάστημα, αλλά όχι να μας το παρουσιάζετε και ως απελευθέρωση των μαθητών. Είναι αποχαλίνωση συγκεκριμένων πρακτικών απολύτως καταδικαστέων από το σύνολο της ελλη</w:t>
      </w:r>
      <w:r w:rsidRPr="002856AF">
        <w:rPr>
          <w:rFonts w:eastAsia="Times New Roman"/>
          <w:szCs w:val="24"/>
        </w:rPr>
        <w:t>νικής κοινωνίας.</w:t>
      </w:r>
    </w:p>
    <w:p w14:paraId="21182047" w14:textId="77777777" w:rsidR="000E1C16" w:rsidRDefault="00D27C3B">
      <w:pPr>
        <w:rPr>
          <w:rFonts w:eastAsia="Times New Roman"/>
          <w:szCs w:val="24"/>
        </w:rPr>
      </w:pPr>
      <w:r w:rsidRPr="002856AF">
        <w:rPr>
          <w:rFonts w:eastAsia="Times New Roman"/>
          <w:szCs w:val="24"/>
        </w:rPr>
        <w:t>Ευχαριστώ πολύ, κύριοι συνάδελφοι.</w:t>
      </w:r>
    </w:p>
    <w:p w14:paraId="21182048" w14:textId="77777777" w:rsidR="000E1C16" w:rsidRDefault="00D27C3B">
      <w:pPr>
        <w:jc w:val="center"/>
        <w:rPr>
          <w:rFonts w:eastAsia="Times New Roman"/>
          <w:bCs/>
        </w:rPr>
      </w:pPr>
      <w:r w:rsidRPr="002856AF">
        <w:rPr>
          <w:rFonts w:eastAsia="Times New Roman"/>
          <w:bCs/>
        </w:rPr>
        <w:t>(Χειροκροτήματα από την πτέρυγα της Νέας Δημοκρατίας)</w:t>
      </w:r>
    </w:p>
    <w:p w14:paraId="21182049" w14:textId="77777777" w:rsidR="000E1C16" w:rsidRDefault="00D27C3B">
      <w:pPr>
        <w:rPr>
          <w:rFonts w:eastAsia="Times New Roman"/>
          <w:bCs/>
        </w:rPr>
      </w:pPr>
      <w:r w:rsidRPr="002856AF">
        <w:rPr>
          <w:rFonts w:eastAsia="Times New Roman"/>
          <w:b/>
          <w:bCs/>
        </w:rPr>
        <w:t xml:space="preserve">ΝΙΚΟΛΑΟΣ ΦΙΛΗΣ (Υπουργός Παιδείας, Έρευνας και Θρησκευμάτων): </w:t>
      </w:r>
      <w:r w:rsidRPr="002856AF">
        <w:rPr>
          <w:rFonts w:eastAsia="Times New Roman"/>
          <w:bCs/>
          <w:lang w:val="en-US"/>
        </w:rPr>
        <w:t>K</w:t>
      </w:r>
      <w:r w:rsidRPr="002856AF">
        <w:rPr>
          <w:rFonts w:eastAsia="Times New Roman"/>
          <w:bCs/>
        </w:rPr>
        <w:t>ύριε Πρόεδρε, μπορώ να έχω τον λόγο για ένα λεπτό;</w:t>
      </w:r>
    </w:p>
    <w:p w14:paraId="2118204A" w14:textId="77777777" w:rsidR="000E1C16" w:rsidRDefault="00D27C3B">
      <w:pPr>
        <w:rPr>
          <w:rFonts w:eastAsia="Times New Roman"/>
          <w:bCs/>
        </w:rPr>
      </w:pPr>
      <w:r w:rsidRPr="002856AF">
        <w:rPr>
          <w:rFonts w:eastAsia="Times New Roman"/>
          <w:b/>
          <w:bCs/>
        </w:rPr>
        <w:t>ΠΡΟΕΔΡΕΥΩΝ (Αναστάσιος Κουράκης):</w:t>
      </w:r>
      <w:r w:rsidRPr="002856AF">
        <w:rPr>
          <w:rFonts w:eastAsia="Times New Roman"/>
          <w:bCs/>
        </w:rPr>
        <w:t xml:space="preserve"> Κύ</w:t>
      </w:r>
      <w:r w:rsidRPr="002856AF">
        <w:rPr>
          <w:rFonts w:eastAsia="Times New Roman"/>
          <w:bCs/>
        </w:rPr>
        <w:t>ριε Υπουργέ, έχετε τον λόγο για ένα λεπτό.</w:t>
      </w:r>
    </w:p>
    <w:p w14:paraId="2118204B" w14:textId="77777777" w:rsidR="000E1C16" w:rsidRDefault="00D27C3B">
      <w:pPr>
        <w:rPr>
          <w:rFonts w:eastAsia="Times New Roman"/>
          <w:bCs/>
        </w:rPr>
      </w:pPr>
      <w:r w:rsidRPr="002856AF">
        <w:rPr>
          <w:rFonts w:eastAsia="Times New Roman"/>
          <w:b/>
          <w:bCs/>
        </w:rPr>
        <w:t>ΜΑΡΙΑ ΑΝΤΩΝΙΟΥ:</w:t>
      </w:r>
      <w:r w:rsidRPr="002856AF">
        <w:rPr>
          <w:rFonts w:eastAsia="Times New Roman"/>
          <w:bCs/>
        </w:rPr>
        <w:t xml:space="preserve"> Δεν γίνεται αυτό το πράγμα! </w:t>
      </w:r>
    </w:p>
    <w:p w14:paraId="2118204C" w14:textId="77777777" w:rsidR="000E1C16" w:rsidRDefault="00D27C3B">
      <w:pPr>
        <w:jc w:val="center"/>
        <w:rPr>
          <w:rFonts w:eastAsia="Times New Roman"/>
          <w:bCs/>
        </w:rPr>
      </w:pPr>
      <w:r w:rsidRPr="002856AF">
        <w:rPr>
          <w:rFonts w:eastAsia="Times New Roman"/>
          <w:bCs/>
        </w:rPr>
        <w:t>(Θόρυβος από την πτέρυγα της Νέας Δημοκρατίας)</w:t>
      </w:r>
    </w:p>
    <w:p w14:paraId="2118204D" w14:textId="77777777" w:rsidR="000E1C16" w:rsidRDefault="00D27C3B">
      <w:pPr>
        <w:rPr>
          <w:rFonts w:eastAsia="Times New Roman"/>
          <w:bCs/>
        </w:rPr>
      </w:pPr>
      <w:r w:rsidRPr="002856AF">
        <w:rPr>
          <w:rFonts w:eastAsia="Times New Roman"/>
          <w:b/>
          <w:bCs/>
        </w:rPr>
        <w:t>ΠΡΟΕΔΡΕΥΩΝ (Αναστάσιος Κουράκης):</w:t>
      </w:r>
      <w:r w:rsidRPr="002856AF">
        <w:rPr>
          <w:rFonts w:eastAsia="Times New Roman"/>
          <w:bCs/>
        </w:rPr>
        <w:t xml:space="preserve"> Σας παρακαλώ, κύριοι συνάδελφοι, ησυχάστε.</w:t>
      </w:r>
    </w:p>
    <w:p w14:paraId="2118204E" w14:textId="77777777" w:rsidR="000E1C16" w:rsidRDefault="00D27C3B">
      <w:pPr>
        <w:rPr>
          <w:rFonts w:eastAsia="Times New Roman"/>
          <w:bCs/>
        </w:rPr>
      </w:pPr>
      <w:r w:rsidRPr="002856AF">
        <w:rPr>
          <w:rFonts w:eastAsia="Times New Roman"/>
          <w:bCs/>
        </w:rPr>
        <w:t>Κύριε Υπουργέ, έχετε τον λόγο.</w:t>
      </w:r>
    </w:p>
    <w:p w14:paraId="2118204F" w14:textId="77777777" w:rsidR="000E1C16" w:rsidRDefault="00D27C3B">
      <w:pPr>
        <w:rPr>
          <w:rFonts w:eastAsia="Times New Roman"/>
          <w:bCs/>
        </w:rPr>
      </w:pPr>
      <w:r w:rsidRPr="002856AF">
        <w:rPr>
          <w:rFonts w:eastAsia="Times New Roman"/>
          <w:b/>
          <w:bCs/>
        </w:rPr>
        <w:t>ΝΙΚΟΛΑΟΣ ΦΙΛΗ</w:t>
      </w:r>
      <w:r w:rsidRPr="002856AF">
        <w:rPr>
          <w:rFonts w:eastAsia="Times New Roman"/>
          <w:b/>
          <w:bCs/>
        </w:rPr>
        <w:t>Σ (Υπουργός Παιδείας, Έρευνας και Θρησκευμάτων):</w:t>
      </w:r>
      <w:r w:rsidRPr="002856AF">
        <w:rPr>
          <w:rFonts w:eastAsia="Times New Roman"/>
          <w:bCs/>
        </w:rPr>
        <w:t xml:space="preserve"> Κύριε Βορίδη, προσπαθήσατε αλλά έχετε αυτοπαγιδευτεί με τη φράση του κυρίου Αρχηγού σας για τους μαθητές πελάτες. </w:t>
      </w:r>
    </w:p>
    <w:p w14:paraId="21182050" w14:textId="77777777" w:rsidR="000E1C16" w:rsidRDefault="00D27C3B">
      <w:pPr>
        <w:rPr>
          <w:rFonts w:eastAsia="Times New Roman"/>
          <w:bCs/>
        </w:rPr>
      </w:pPr>
      <w:r w:rsidRPr="002856AF">
        <w:rPr>
          <w:rFonts w:eastAsia="Times New Roman"/>
          <w:b/>
          <w:bCs/>
        </w:rPr>
        <w:t>ΜΑΡΙΑ ΑΝΤΩΝΙΟΥ:</w:t>
      </w:r>
      <w:r w:rsidRPr="002856AF">
        <w:rPr>
          <w:rFonts w:eastAsia="Times New Roman"/>
          <w:bCs/>
        </w:rPr>
        <w:t xml:space="preserve"> Και εμείς έχουμε ζητήσει τον λόγο, αλλά δεν μας τον δίνετε!</w:t>
      </w:r>
    </w:p>
    <w:p w14:paraId="21182051" w14:textId="77777777" w:rsidR="000E1C16" w:rsidRDefault="00D27C3B">
      <w:pPr>
        <w:rPr>
          <w:rFonts w:eastAsia="Times New Roman"/>
          <w:bCs/>
        </w:rPr>
      </w:pPr>
      <w:r w:rsidRPr="002856AF">
        <w:rPr>
          <w:rFonts w:eastAsia="Times New Roman"/>
          <w:b/>
          <w:bCs/>
        </w:rPr>
        <w:t>ΠΡΟΕΔΡΕΥΩΝ (Ανασ</w:t>
      </w:r>
      <w:r w:rsidRPr="002856AF">
        <w:rPr>
          <w:rFonts w:eastAsia="Times New Roman"/>
          <w:b/>
          <w:bCs/>
        </w:rPr>
        <w:t>τάσιος Κουράκης):</w:t>
      </w:r>
      <w:r w:rsidRPr="002856AF">
        <w:rPr>
          <w:rFonts w:eastAsia="Times New Roman"/>
          <w:bCs/>
        </w:rPr>
        <w:t xml:space="preserve"> Σας παρακαλώ, κυρία Αντωνίου! Μιλάει ο κύριος Υπουργός. </w:t>
      </w:r>
    </w:p>
    <w:p w14:paraId="21182052" w14:textId="77777777" w:rsidR="000E1C16" w:rsidRDefault="00D27C3B">
      <w:pPr>
        <w:rPr>
          <w:rFonts w:eastAsia="Times New Roman"/>
          <w:bCs/>
        </w:rPr>
      </w:pPr>
      <w:r w:rsidRPr="002856AF">
        <w:rPr>
          <w:rFonts w:eastAsia="Times New Roman"/>
          <w:bCs/>
        </w:rPr>
        <w:t>Συνεχίστε, κύριε Υπουργέ.</w:t>
      </w:r>
    </w:p>
    <w:p w14:paraId="21182053" w14:textId="77777777" w:rsidR="000E1C16" w:rsidRDefault="00D27C3B">
      <w:pPr>
        <w:rPr>
          <w:rFonts w:eastAsia="Times New Roman"/>
          <w:bCs/>
        </w:rPr>
      </w:pPr>
      <w:r w:rsidRPr="002856AF">
        <w:rPr>
          <w:rFonts w:eastAsia="Times New Roman"/>
          <w:b/>
          <w:bCs/>
        </w:rPr>
        <w:t>ΝΙΚΟΛΑΟΣ ΦΙΛΗΣ (Υπουργός Παιδείας, Έρευνας και Θρησκευμάτων):</w:t>
      </w:r>
      <w:r w:rsidRPr="002856AF">
        <w:rPr>
          <w:rFonts w:eastAsia="Times New Roman"/>
          <w:bCs/>
        </w:rPr>
        <w:t xml:space="preserve"> Κύριε Βορίδη, ακούστε κάτι: Δεν είναι πελάτες ούτε με την έννοια της ανταποδοτικότητας που λέτε. Ούτε ένα ευρώ μπορεί να μην έχει δώσει ένας άνθρωπος, ένας πολίτης, όμως έχει δικαίωμα στη μόρφωση, την υγεία και την κοινωνική ασφάλιση.</w:t>
      </w:r>
    </w:p>
    <w:p w14:paraId="21182054" w14:textId="77777777" w:rsidR="000E1C16" w:rsidRDefault="00D27C3B">
      <w:pPr>
        <w:jc w:val="center"/>
        <w:rPr>
          <w:rFonts w:eastAsia="Times New Roman"/>
          <w:bCs/>
        </w:rPr>
      </w:pPr>
      <w:r w:rsidRPr="002856AF">
        <w:rPr>
          <w:rFonts w:eastAsia="Times New Roman"/>
          <w:bCs/>
        </w:rPr>
        <w:t xml:space="preserve">(Χειροκροτήματα από </w:t>
      </w:r>
      <w:r w:rsidRPr="002856AF">
        <w:rPr>
          <w:rFonts w:eastAsia="Times New Roman"/>
          <w:bCs/>
        </w:rPr>
        <w:t>την πτέρυγα του ΣΥΡΙΖΑ)</w:t>
      </w:r>
    </w:p>
    <w:p w14:paraId="21182055" w14:textId="77777777" w:rsidR="000E1C16" w:rsidRDefault="00D27C3B">
      <w:pPr>
        <w:rPr>
          <w:rFonts w:eastAsia="Times New Roman"/>
          <w:bCs/>
        </w:rPr>
      </w:pPr>
      <w:r w:rsidRPr="002856AF">
        <w:rPr>
          <w:rFonts w:eastAsia="Times New Roman"/>
          <w:bCs/>
        </w:rPr>
        <w:t>Η άλλη αντίληψη είναι η αγοραία αντίληψη δήθεν για τα δικαιώματα, όποιος έχει, υπάρχει ανταποδοτικότητα. Άρα είναι σαφής η διάκριση, η ιδεολογική, η κοινωνική, ανάμεσα στον νεοφιλελευθερισμό και σε μια δημοκρατική αντίληψη και ένα κ</w:t>
      </w:r>
      <w:r w:rsidRPr="002856AF">
        <w:rPr>
          <w:rFonts w:eastAsia="Times New Roman"/>
          <w:bCs/>
        </w:rPr>
        <w:t xml:space="preserve">οινωνικό κράτος. Δυστυχώς, αυτή η αντίληψη για τους πελάτες είναι όψιμη αντίληψη για τη Νέα Δημοκρατία, γιατί το 1974 και το 1977 με τον Κωνσταντίνο Καραμανλή, κάποιοι που έλεγαν σαν αυτά που λέτε εσείς σήμερα, κατηγορούσαν τον Καραμανλή για σοσιαλμανία. </w:t>
      </w:r>
    </w:p>
    <w:p w14:paraId="21182056" w14:textId="77777777" w:rsidR="000E1C16" w:rsidRDefault="00D27C3B">
      <w:pPr>
        <w:rPr>
          <w:rFonts w:eastAsia="Times New Roman"/>
          <w:bCs/>
        </w:rPr>
      </w:pPr>
      <w:r w:rsidRPr="002856AF">
        <w:rPr>
          <w:rFonts w:eastAsia="Times New Roman"/>
          <w:bCs/>
        </w:rPr>
        <w:t>Η Νέα Δημοκρατία σήμερα, λοιπόν, ακολουθεί μ</w:t>
      </w:r>
      <w:r>
        <w:rPr>
          <w:rFonts w:eastAsia="Times New Roman"/>
          <w:bCs/>
        </w:rPr>
        <w:t>ί</w:t>
      </w:r>
      <w:r w:rsidRPr="002856AF">
        <w:rPr>
          <w:rFonts w:eastAsia="Times New Roman"/>
          <w:bCs/>
        </w:rPr>
        <w:t>α άλλη πορεία, μ</w:t>
      </w:r>
      <w:r w:rsidRPr="002856AF">
        <w:rPr>
          <w:rFonts w:eastAsia="Times New Roman"/>
          <w:bCs/>
        </w:rPr>
        <w:t>ί</w:t>
      </w:r>
      <w:r w:rsidRPr="002856AF">
        <w:rPr>
          <w:rFonts w:eastAsia="Times New Roman"/>
          <w:bCs/>
        </w:rPr>
        <w:t>α πορεία, μια στροφή στον νεοφιλελευθερισμό, στην αγοραία αντίληψη μακριά από την κοινωνική έστω αντίληψη του κοινωνικού ριζοσπαστισμού, του κοινωνικού φιλελευθερισμού, ακραία νεοφιλελεύθερη αντ</w:t>
      </w:r>
      <w:r w:rsidRPr="002856AF">
        <w:rPr>
          <w:rFonts w:eastAsia="Times New Roman"/>
          <w:bCs/>
        </w:rPr>
        <w:t>ίληψη.</w:t>
      </w:r>
    </w:p>
    <w:p w14:paraId="21182057" w14:textId="77777777" w:rsidR="000E1C16" w:rsidRDefault="00D27C3B">
      <w:pPr>
        <w:rPr>
          <w:rFonts w:eastAsia="Times New Roman"/>
          <w:bCs/>
        </w:rPr>
      </w:pPr>
      <w:r w:rsidRPr="002856AF">
        <w:rPr>
          <w:rFonts w:eastAsia="Times New Roman"/>
          <w:bCs/>
        </w:rPr>
        <w:t>Δεύτερο θέμα σχετικά με την αριστεία. Ακούστε κάτι, θέλουμε όλα τα σχολεία να είναι άριστα. Δεν θέλουμε σχολεία ελίτ και για αυτό η προσπάθειά μας με το νέου τύπου ολοήμερο δημοτικό σχολείο είναι όλα τα παιδιά να έχουν ίσες εκπαιδευτικές ευκαιρίες κ</w:t>
      </w:r>
      <w:r w:rsidRPr="002856AF">
        <w:rPr>
          <w:rFonts w:eastAsia="Times New Roman"/>
          <w:bCs/>
        </w:rPr>
        <w:t>αι να διακριθούν.</w:t>
      </w:r>
    </w:p>
    <w:p w14:paraId="21182058" w14:textId="77777777" w:rsidR="000E1C16" w:rsidRDefault="00D27C3B">
      <w:pPr>
        <w:rPr>
          <w:rFonts w:eastAsia="Times New Roman"/>
          <w:bCs/>
        </w:rPr>
      </w:pPr>
      <w:r>
        <w:rPr>
          <w:rFonts w:eastAsia="Times New Roman"/>
          <w:bCs/>
        </w:rPr>
        <w:t>Τ</w:t>
      </w:r>
      <w:r w:rsidRPr="002856AF">
        <w:rPr>
          <w:rFonts w:eastAsia="Times New Roman"/>
          <w:bCs/>
        </w:rPr>
        <w:t>ρίτον σχετικά με την ποινικοποίηση των καταλήψεων. Μην επιμένετε. Είναι σαφές ότι η ποινικοποίηση των καταλήψεων αφορούσε τους μαθητές. Αυτούς έσερναν στα δικαστήρια και όχι κάποιους εκτός. Το ποινικό δίκαιο υπάρχει και καλύπτει τις ανάγ</w:t>
      </w:r>
      <w:r w:rsidRPr="002856AF">
        <w:rPr>
          <w:rFonts w:eastAsia="Times New Roman"/>
          <w:bCs/>
        </w:rPr>
        <w:t>κες αυτού του ποινικού κολασμού στον οποίο αναφερθήκατε.</w:t>
      </w:r>
    </w:p>
    <w:p w14:paraId="21182059" w14:textId="77777777" w:rsidR="000E1C16" w:rsidRDefault="00D27C3B">
      <w:pPr>
        <w:rPr>
          <w:rFonts w:eastAsia="Times New Roman"/>
          <w:bCs/>
        </w:rPr>
      </w:pPr>
      <w:r w:rsidRPr="002856AF">
        <w:rPr>
          <w:rFonts w:eastAsia="Times New Roman"/>
          <w:bCs/>
        </w:rPr>
        <w:t>Οι κινητοποιήσεις των εφήβων που έχουν και προβλήματα -όλοι υπήρξαμε έφηβοι και εσείς, κύριε Βορίδη, έτσι δεν είναι…</w:t>
      </w:r>
    </w:p>
    <w:p w14:paraId="2118205A" w14:textId="77777777" w:rsidR="000E1C16" w:rsidRDefault="00D27C3B">
      <w:pPr>
        <w:rPr>
          <w:rFonts w:eastAsia="Times New Roman"/>
          <w:bCs/>
        </w:rPr>
      </w:pPr>
      <w:r w:rsidRPr="002856AF">
        <w:rPr>
          <w:rFonts w:eastAsia="Times New Roman"/>
          <w:b/>
          <w:bCs/>
        </w:rPr>
        <w:t>ΜΑΥΡΟΥΔΗΣ ΒΟΡΙΔΗΣ:</w:t>
      </w:r>
      <w:r w:rsidRPr="002856AF">
        <w:rPr>
          <w:rFonts w:eastAsia="Times New Roman"/>
          <w:bCs/>
        </w:rPr>
        <w:t xml:space="preserve"> Ακόμη και εγώ!</w:t>
      </w:r>
    </w:p>
    <w:p w14:paraId="2118205B" w14:textId="77777777" w:rsidR="000E1C16" w:rsidRDefault="00D27C3B">
      <w:pPr>
        <w:rPr>
          <w:rFonts w:eastAsia="Times New Roman"/>
          <w:bCs/>
        </w:rPr>
      </w:pPr>
      <w:r w:rsidRPr="002856AF">
        <w:rPr>
          <w:rFonts w:eastAsia="Times New Roman"/>
          <w:b/>
          <w:bCs/>
        </w:rPr>
        <w:t xml:space="preserve">ΝΙΚΟΛΑΟΣ ΦΙΛΗΣ (Υπουργός Παιδείας, Έρευνας και </w:t>
      </w:r>
      <w:r w:rsidRPr="002856AF">
        <w:rPr>
          <w:rFonts w:eastAsia="Times New Roman"/>
          <w:b/>
          <w:bCs/>
        </w:rPr>
        <w:t>Θρησκευμάτων):</w:t>
      </w:r>
      <w:r w:rsidRPr="002856AF">
        <w:rPr>
          <w:rFonts w:eastAsia="Times New Roman"/>
          <w:bCs/>
        </w:rPr>
        <w:t xml:space="preserve"> …δεν είναι πράξεις με ηθικοπολιτική απαξία. Προσέξτε! Οι κινητοποιήσεις των εφήβων δεν είναι πράξεις εξ ορισμού με κοινωνικοπολιτική απαξία. Είναι σχολείο δημοκρατίας η κινητοποίηση, αρκεί να γίνεται με τους κανόνες που τίθενται στο σχολείο </w:t>
      </w:r>
      <w:r w:rsidRPr="002856AF">
        <w:rPr>
          <w:rFonts w:eastAsia="Times New Roman"/>
          <w:bCs/>
        </w:rPr>
        <w:t xml:space="preserve">και συζητάμε. </w:t>
      </w:r>
      <w:r>
        <w:rPr>
          <w:rFonts w:eastAsia="Times New Roman"/>
          <w:bCs/>
        </w:rPr>
        <w:t>Ο</w:t>
      </w:r>
      <w:r w:rsidRPr="002856AF">
        <w:rPr>
          <w:rFonts w:eastAsia="Times New Roman"/>
          <w:bCs/>
        </w:rPr>
        <w:t xml:space="preserve">ι αντιθέσεις μέσα στο σχολείο να επιλύονται με δημοκρατικό τρόπο και όχι με τον τρόπο που νομίζετε εσείς. </w:t>
      </w:r>
    </w:p>
    <w:p w14:paraId="2118205C" w14:textId="77777777" w:rsidR="000E1C16" w:rsidRDefault="00D27C3B">
      <w:pPr>
        <w:rPr>
          <w:rFonts w:eastAsia="Times New Roman"/>
          <w:bCs/>
        </w:rPr>
      </w:pPr>
      <w:r>
        <w:rPr>
          <w:rFonts w:eastAsia="Times New Roman"/>
          <w:bCs/>
        </w:rPr>
        <w:t>Κ</w:t>
      </w:r>
      <w:r w:rsidRPr="002856AF">
        <w:rPr>
          <w:rFonts w:eastAsia="Times New Roman"/>
          <w:bCs/>
        </w:rPr>
        <w:t xml:space="preserve">άτι τελευταίο. Παραμένει η διάταξη ότι όσα μαθήματα χάνονται με τις καταλήψεις θα γίνουν στο τέλος της χρονιάς. </w:t>
      </w:r>
    </w:p>
    <w:p w14:paraId="2118205D" w14:textId="77777777" w:rsidR="000E1C16" w:rsidRDefault="00D27C3B">
      <w:pPr>
        <w:jc w:val="center"/>
        <w:rPr>
          <w:rFonts w:eastAsia="Times New Roman"/>
          <w:bCs/>
        </w:rPr>
      </w:pPr>
      <w:r w:rsidRPr="002856AF">
        <w:rPr>
          <w:rFonts w:eastAsia="Times New Roman"/>
          <w:bCs/>
        </w:rPr>
        <w:t>(Θόρυβος στην Αίθουσ</w:t>
      </w:r>
      <w:r w:rsidRPr="002856AF">
        <w:rPr>
          <w:rFonts w:eastAsia="Times New Roman"/>
          <w:bCs/>
        </w:rPr>
        <w:t>α)</w:t>
      </w:r>
    </w:p>
    <w:p w14:paraId="2118205E" w14:textId="77777777" w:rsidR="000E1C16" w:rsidRDefault="00D27C3B">
      <w:pPr>
        <w:rPr>
          <w:rFonts w:eastAsia="Times New Roman"/>
          <w:bCs/>
        </w:rPr>
      </w:pPr>
      <w:r w:rsidRPr="002856AF">
        <w:rPr>
          <w:rFonts w:eastAsia="Times New Roman"/>
          <w:b/>
          <w:bCs/>
        </w:rPr>
        <w:t>ΠΡΟΕΔΡΕΥΩΝ (Αναστάσιος Κουράκης):</w:t>
      </w:r>
      <w:r w:rsidRPr="002856AF">
        <w:rPr>
          <w:rFonts w:eastAsia="Times New Roman"/>
          <w:bCs/>
        </w:rPr>
        <w:t xml:space="preserve"> Σας παρακαλώ λίγη ησυχία. Σας παρακαλώ, κύριε Αμυρά και κυρία Δριτσέλη!</w:t>
      </w:r>
    </w:p>
    <w:p w14:paraId="2118205F" w14:textId="77777777" w:rsidR="000E1C16" w:rsidRDefault="00D27C3B">
      <w:pPr>
        <w:rPr>
          <w:rFonts w:eastAsia="Times New Roman"/>
          <w:bCs/>
        </w:rPr>
      </w:pPr>
      <w:r w:rsidRPr="002856AF">
        <w:rPr>
          <w:rFonts w:eastAsia="Times New Roman"/>
          <w:bCs/>
        </w:rPr>
        <w:t>Συνεχίστε, κύριε Υπουργέ.</w:t>
      </w:r>
    </w:p>
    <w:p w14:paraId="21182060" w14:textId="77777777" w:rsidR="000E1C16" w:rsidRDefault="00D27C3B">
      <w:pPr>
        <w:rPr>
          <w:rFonts w:eastAsia="Times New Roman"/>
          <w:bCs/>
        </w:rPr>
      </w:pPr>
      <w:r w:rsidRPr="002856AF">
        <w:rPr>
          <w:rFonts w:eastAsia="Times New Roman"/>
          <w:b/>
          <w:bCs/>
        </w:rPr>
        <w:t>ΝΙΚΟΛΑΟΣ ΦΙΛΗΣ (Υπουργός Παιδείας, Έρευνας και Θρησκευμάτων):</w:t>
      </w:r>
      <w:r w:rsidRPr="002856AF">
        <w:rPr>
          <w:rFonts w:eastAsia="Times New Roman"/>
          <w:bCs/>
        </w:rPr>
        <w:t xml:space="preserve"> Όποιος κάνει κατάληψη λέμε, τα μαθήματα θα συνεχιστούν και </w:t>
      </w:r>
      <w:r w:rsidRPr="002856AF">
        <w:rPr>
          <w:rFonts w:eastAsia="Times New Roman"/>
          <w:bCs/>
        </w:rPr>
        <w:t xml:space="preserve">θα γίνουν. </w:t>
      </w:r>
    </w:p>
    <w:p w14:paraId="21182061" w14:textId="77777777" w:rsidR="000E1C16" w:rsidRDefault="00D27C3B">
      <w:pPr>
        <w:rPr>
          <w:rFonts w:eastAsia="Times New Roman"/>
          <w:bCs/>
        </w:rPr>
      </w:pPr>
      <w:r w:rsidRPr="002856AF">
        <w:rPr>
          <w:rFonts w:eastAsia="Times New Roman"/>
          <w:b/>
          <w:bCs/>
        </w:rPr>
        <w:t>ΜΑΡΙΑ ΑΝΤΩΝΙΟΥ:</w:t>
      </w:r>
      <w:r w:rsidRPr="002856AF">
        <w:rPr>
          <w:rFonts w:eastAsia="Times New Roman"/>
          <w:bCs/>
        </w:rPr>
        <w:t xml:space="preserve"> Αν κάνουν κατάληψη δύο μήνες οι έφηβοι τι γίνεται; Θα μας απαντήσετε; Δεν μας απαντάτε. Τι εννοείτε; </w:t>
      </w:r>
    </w:p>
    <w:p w14:paraId="21182062" w14:textId="77777777" w:rsidR="000E1C16" w:rsidRDefault="00D27C3B">
      <w:pPr>
        <w:rPr>
          <w:rFonts w:eastAsia="Times New Roman"/>
          <w:bCs/>
        </w:rPr>
      </w:pPr>
      <w:r w:rsidRPr="002856AF">
        <w:rPr>
          <w:rFonts w:eastAsia="Times New Roman"/>
          <w:b/>
          <w:bCs/>
        </w:rPr>
        <w:t xml:space="preserve">ΝΙΚΟΛΑΟΣ ΦΙΛΗΣ (Υπουργός Παιδείας, Έρευνας και Θρησκευμάτων): </w:t>
      </w:r>
      <w:r w:rsidRPr="002856AF">
        <w:rPr>
          <w:rFonts w:eastAsia="Times New Roman"/>
          <w:bCs/>
        </w:rPr>
        <w:t>Με τα δικά σας μυαλά θα κάνουν πολύ καιρό κατάληψη οι άνθρωποι.</w:t>
      </w:r>
    </w:p>
    <w:p w14:paraId="21182063" w14:textId="77777777" w:rsidR="000E1C16" w:rsidRDefault="00D27C3B">
      <w:pPr>
        <w:rPr>
          <w:rFonts w:eastAsia="Times New Roman"/>
          <w:bCs/>
        </w:rPr>
      </w:pPr>
      <w:r w:rsidRPr="002856AF">
        <w:rPr>
          <w:rFonts w:eastAsia="Times New Roman"/>
          <w:bCs/>
        </w:rPr>
        <w:t>Ευχαριστώ.</w:t>
      </w:r>
    </w:p>
    <w:p w14:paraId="21182064" w14:textId="77777777" w:rsidR="000E1C16" w:rsidRDefault="00D27C3B">
      <w:pPr>
        <w:rPr>
          <w:rFonts w:eastAsia="Times New Roman"/>
          <w:bCs/>
        </w:rPr>
      </w:pPr>
      <w:r w:rsidRPr="002856AF">
        <w:rPr>
          <w:rFonts w:eastAsia="Times New Roman"/>
          <w:b/>
          <w:bCs/>
        </w:rPr>
        <w:t>ΠΡΟΕΔΡΕΥΩΝ (Αναστάσιος Κουράκης):</w:t>
      </w:r>
      <w:r w:rsidRPr="002856AF">
        <w:rPr>
          <w:rFonts w:eastAsia="Times New Roman"/>
          <w:bCs/>
        </w:rPr>
        <w:t xml:space="preserve"> Ευχαριστούμε. </w:t>
      </w:r>
    </w:p>
    <w:p w14:paraId="21182065" w14:textId="77777777" w:rsidR="000E1C16" w:rsidRDefault="00D27C3B">
      <w:pPr>
        <w:rPr>
          <w:rFonts w:eastAsia="Times New Roman"/>
          <w:bCs/>
        </w:rPr>
      </w:pPr>
      <w:r w:rsidRPr="002856AF">
        <w:rPr>
          <w:rFonts w:eastAsia="Times New Roman"/>
          <w:bCs/>
        </w:rPr>
        <w:t xml:space="preserve">Τον λόγο έχει η </w:t>
      </w:r>
      <w:r w:rsidRPr="002856AF">
        <w:rPr>
          <w:rFonts w:eastAsia="Times New Roman"/>
          <w:bCs/>
        </w:rPr>
        <w:t>Κ</w:t>
      </w:r>
      <w:r w:rsidRPr="002856AF">
        <w:rPr>
          <w:rFonts w:eastAsia="Times New Roman"/>
          <w:bCs/>
        </w:rPr>
        <w:t xml:space="preserve">οινοβουλευτική </w:t>
      </w:r>
      <w:r w:rsidRPr="002856AF">
        <w:rPr>
          <w:rFonts w:eastAsia="Times New Roman"/>
          <w:bCs/>
        </w:rPr>
        <w:t>Ε</w:t>
      </w:r>
      <w:r w:rsidRPr="002856AF">
        <w:rPr>
          <w:rFonts w:eastAsia="Times New Roman"/>
          <w:bCs/>
        </w:rPr>
        <w:t>κπρόσωπος του ΣΥΡΙΖΑ κ. Φωτεινή Βάκη.</w:t>
      </w:r>
    </w:p>
    <w:p w14:paraId="21182066" w14:textId="77777777" w:rsidR="000E1C16" w:rsidRDefault="00D27C3B">
      <w:pPr>
        <w:jc w:val="center"/>
        <w:rPr>
          <w:rFonts w:eastAsia="Times New Roman"/>
          <w:bCs/>
        </w:rPr>
      </w:pPr>
      <w:r w:rsidRPr="002856AF">
        <w:rPr>
          <w:rFonts w:eastAsia="Times New Roman"/>
          <w:bCs/>
        </w:rPr>
        <w:t>(Θόρυβος στην Αίθουσα)</w:t>
      </w:r>
    </w:p>
    <w:p w14:paraId="21182067" w14:textId="77777777" w:rsidR="000E1C16" w:rsidRDefault="00D27C3B">
      <w:pPr>
        <w:rPr>
          <w:rFonts w:eastAsia="Times New Roman"/>
          <w:bCs/>
        </w:rPr>
      </w:pPr>
      <w:r w:rsidRPr="002856AF">
        <w:rPr>
          <w:rFonts w:eastAsia="Times New Roman"/>
          <w:bCs/>
        </w:rPr>
        <w:t xml:space="preserve">Σας παρακαλώ να κάνουμε λίγη ησυχία στην Αίθουσα. Σας ευχαριστώ. </w:t>
      </w:r>
    </w:p>
    <w:p w14:paraId="21182068" w14:textId="77777777" w:rsidR="000E1C16" w:rsidRDefault="00D27C3B">
      <w:r w:rsidRPr="002856AF">
        <w:t>Επίσης, σας ενημερώνω ότι η σειρά πο</w:t>
      </w:r>
      <w:r w:rsidRPr="002856AF">
        <w:t xml:space="preserve">υ θα λάβουν τον λόγο οι συνάδελφοι είναι η εξής: </w:t>
      </w:r>
      <w:r>
        <w:t>Κ</w:t>
      </w:r>
      <w:r w:rsidRPr="002856AF">
        <w:t xml:space="preserve">οινοβουλευτικός </w:t>
      </w:r>
      <w:r>
        <w:t>Ε</w:t>
      </w:r>
      <w:r w:rsidRPr="002856AF">
        <w:t xml:space="preserve">κπρόσωπος, δύο ομιλητές και πάλι </w:t>
      </w:r>
      <w:r>
        <w:t>Κ</w:t>
      </w:r>
      <w:r w:rsidRPr="002856AF">
        <w:t xml:space="preserve">οινοβουλευτικός </w:t>
      </w:r>
      <w:r>
        <w:t>Ε</w:t>
      </w:r>
      <w:r w:rsidRPr="002856AF">
        <w:t xml:space="preserve">κπρόσωπος. </w:t>
      </w:r>
    </w:p>
    <w:p w14:paraId="21182069" w14:textId="77777777" w:rsidR="000E1C16" w:rsidRDefault="00D27C3B">
      <w:pPr>
        <w:rPr>
          <w:rFonts w:eastAsia="Times New Roman"/>
          <w:bCs/>
        </w:rPr>
      </w:pPr>
      <w:r w:rsidRPr="002856AF">
        <w:rPr>
          <w:rFonts w:eastAsia="Times New Roman"/>
          <w:bCs/>
        </w:rPr>
        <w:t>Κύριε Αμυρά, θα σας ενημερώσω σε λίγο για τα υπόλοιπα.</w:t>
      </w:r>
    </w:p>
    <w:p w14:paraId="2118206A" w14:textId="77777777" w:rsidR="000E1C16" w:rsidRDefault="00D27C3B">
      <w:pPr>
        <w:rPr>
          <w:rFonts w:eastAsia="Times New Roman"/>
          <w:bCs/>
        </w:rPr>
      </w:pPr>
      <w:r w:rsidRPr="002856AF">
        <w:rPr>
          <w:rFonts w:eastAsia="Times New Roman"/>
          <w:bCs/>
        </w:rPr>
        <w:t>Κύρια Βάκη, έχετε τον λόγο.</w:t>
      </w:r>
    </w:p>
    <w:p w14:paraId="2118206B" w14:textId="77777777" w:rsidR="000E1C16" w:rsidRDefault="00D27C3B">
      <w:pPr>
        <w:rPr>
          <w:rFonts w:eastAsia="Times New Roman"/>
          <w:bCs/>
        </w:rPr>
      </w:pPr>
      <w:r w:rsidRPr="002856AF">
        <w:rPr>
          <w:rFonts w:eastAsia="Times New Roman"/>
          <w:b/>
          <w:bCs/>
        </w:rPr>
        <w:t>ΦΩΤΕΙΝΗ ΒΑΚΗ:</w:t>
      </w:r>
      <w:r w:rsidRPr="002856AF">
        <w:rPr>
          <w:rFonts w:eastAsia="Times New Roman"/>
          <w:bCs/>
        </w:rPr>
        <w:t xml:space="preserve"> Ευχαριστώ πολύ, κύριε Πρόεδρε.</w:t>
      </w:r>
    </w:p>
    <w:p w14:paraId="2118206C" w14:textId="77777777" w:rsidR="000E1C16" w:rsidRDefault="00D27C3B">
      <w:pPr>
        <w:rPr>
          <w:rFonts w:eastAsia="Times New Roman"/>
          <w:bCs/>
        </w:rPr>
      </w:pPr>
      <w:r w:rsidRPr="002856AF">
        <w:rPr>
          <w:rFonts w:eastAsia="Times New Roman"/>
          <w:bCs/>
        </w:rPr>
        <w:t>Κυρίες και κύριοι συνάδελφοι, αρχή σοφίας η ονομάτων επίσκεψις. Ακούσαμε πολλά περί μαθητών πελατών, περί αριστείας. Επιτρέψτε μου, λοιπόν, να εκφράσω και εγώ τη δική μου γνώμη όσον αφορά το πνεύμα που διαπνέει τον προς ψήφι</w:t>
      </w:r>
      <w:r w:rsidRPr="002856AF">
        <w:rPr>
          <w:rFonts w:eastAsia="Times New Roman"/>
          <w:bCs/>
        </w:rPr>
        <w:t xml:space="preserve">ση νόμο. </w:t>
      </w:r>
    </w:p>
    <w:p w14:paraId="2118206D" w14:textId="77777777" w:rsidR="000E1C16" w:rsidRDefault="00D27C3B">
      <w:r w:rsidRPr="002856AF">
        <w:t>Υπάρχει μία ιδεοληπτική εμμονή. Αυτή η ιδεοληπτική εμμονή της ιδιωτικοποίησης, που εκφυλίζει δημόσια αγαθά σ</w:t>
      </w:r>
      <w:r w:rsidRPr="001D5627">
        <w:t xml:space="preserve">ε εμπορεύσιμα είδη και πολίτες σε καταναλωτές, πελάτες υπηρεσιών, δυστυχώς δεν άφησε αλώβητο και </w:t>
      </w:r>
      <w:r w:rsidRPr="00DF77EC">
        <w:t>το</w:t>
      </w:r>
      <w:r>
        <w:t>ν</w:t>
      </w:r>
      <w:r w:rsidRPr="001D5627">
        <w:t xml:space="preserve"> χώρο της παιδείας και της έρευ</w:t>
      </w:r>
      <w:r w:rsidRPr="00CD27BE">
        <w:t>νας.</w:t>
      </w:r>
    </w:p>
    <w:p w14:paraId="2118206E" w14:textId="77777777" w:rsidR="000E1C16" w:rsidRDefault="00D27C3B">
      <w:pPr>
        <w:rPr>
          <w:rFonts w:eastAsia="Times New Roman"/>
          <w:szCs w:val="24"/>
        </w:rPr>
      </w:pPr>
      <w:r w:rsidRPr="00FB5885">
        <w:rPr>
          <w:rFonts w:eastAsia="Times New Roman"/>
          <w:szCs w:val="24"/>
        </w:rPr>
        <w:t xml:space="preserve"> Τ</w:t>
      </w:r>
      <w:r w:rsidRPr="00FB5885">
        <w:rPr>
          <w:rFonts w:eastAsia="Times New Roman"/>
          <w:szCs w:val="24"/>
        </w:rPr>
        <w:t>α τελευταία χρόνια γίναμε μάρτυρες μιας βίαιης μετάλλαξης των πανεπιστημίων και των ερευνητικών ιδρυμάτων σε υβρίδια ενός νεοφιλελεύθερου αυταρχισμού. Τα τελευταία χρόνια πορευθήκαμε, όσες και όσοι διδάσκαμε στα πανεπιστήμια, σιωπηρά και αθόρυβα στο</w:t>
      </w:r>
      <w:r w:rsidRPr="002856AF">
        <w:rPr>
          <w:rFonts w:eastAsia="Times New Roman"/>
          <w:szCs w:val="24"/>
        </w:rPr>
        <w:t>ν ένδοξ</w:t>
      </w:r>
      <w:r w:rsidRPr="002856AF">
        <w:rPr>
          <w:rFonts w:eastAsia="Times New Roman"/>
          <w:szCs w:val="24"/>
        </w:rPr>
        <w:t>ο δρόμο της «αριστείας» -εντός πάρα πολλών εισαγωγικών- χωρίς συγγράμματα, χωρίς ηλεκτρικό, χωρίς θέρμανση, κυριολεξία και μεταφορά μέσα στο σκοτάδι, με προγράμματα σπουδών υπό κατάρρευση λόγω έλλειψης διδακτικού και ερευνητικού προσωπικού, με μέλη</w:t>
      </w:r>
      <w:r w:rsidRPr="00822C3A">
        <w:rPr>
          <w:rFonts w:eastAsia="Times New Roman"/>
          <w:szCs w:val="24"/>
        </w:rPr>
        <w:t xml:space="preserve"> ΔΕΠ προ</w:t>
      </w:r>
      <w:r w:rsidRPr="00822C3A">
        <w:rPr>
          <w:rFonts w:eastAsia="Times New Roman"/>
          <w:szCs w:val="24"/>
        </w:rPr>
        <w:t xml:space="preserve">ς άγραν προγραμμάτων, που πλείστες όσες φορές ήταν ταχυφαγία έρευνας και αποτιμούνταν όχι τόσο με βάση τα ερευνητικά τους αποτελέσματα όσο με βάση –φοβούμαι- την επιχειρησιακή τους διεκπεραίωση. </w:t>
      </w:r>
    </w:p>
    <w:p w14:paraId="2118206F" w14:textId="77777777" w:rsidR="000E1C16" w:rsidRDefault="00D27C3B">
      <w:pPr>
        <w:rPr>
          <w:rFonts w:eastAsia="Times New Roman"/>
          <w:szCs w:val="24"/>
        </w:rPr>
      </w:pPr>
      <w:r w:rsidRPr="006B36B3">
        <w:rPr>
          <w:rFonts w:eastAsia="Times New Roman"/>
          <w:szCs w:val="24"/>
        </w:rPr>
        <w:t>Ο καλός ερευνητής, λοιπόν, εξισώθηκε με αυτόν που φέ</w:t>
      </w:r>
      <w:r w:rsidRPr="000D6D6A">
        <w:rPr>
          <w:rFonts w:eastAsia="Times New Roman"/>
          <w:szCs w:val="24"/>
        </w:rPr>
        <w:t>ρνει λεφ</w:t>
      </w:r>
      <w:r w:rsidRPr="000D6D6A">
        <w:rPr>
          <w:rFonts w:eastAsia="Times New Roman"/>
          <w:szCs w:val="24"/>
        </w:rPr>
        <w:t>τά στο ίδρυμα, ενώ η μοίρα εκλεκτών νέων επιστημόνων έγινε είτε η οικονομική και ψυχική τους καταρράκωση είτε η μετανάστευση είτε η διαρκής αδιοριστία- ράπισμα στην αξιοπρέπεια, είτε συνθήκες εργασίας με αγοραία κριτήρια που συνιστούν μονόδρομο α</w:t>
      </w:r>
      <w:r w:rsidRPr="00F67D51">
        <w:rPr>
          <w:rFonts w:eastAsia="Times New Roman"/>
          <w:szCs w:val="24"/>
        </w:rPr>
        <w:t>νθρωποφαγί</w:t>
      </w:r>
      <w:r w:rsidRPr="00F67D51">
        <w:rPr>
          <w:rFonts w:eastAsia="Times New Roman"/>
          <w:szCs w:val="24"/>
        </w:rPr>
        <w:t xml:space="preserve">ας, περιπλάνησης και επισφάλειας. </w:t>
      </w:r>
    </w:p>
    <w:p w14:paraId="21182070" w14:textId="77777777" w:rsidR="000E1C16" w:rsidRDefault="00D27C3B">
      <w:pPr>
        <w:rPr>
          <w:rFonts w:eastAsia="Times New Roman"/>
          <w:szCs w:val="24"/>
        </w:rPr>
      </w:pPr>
      <w:r w:rsidRPr="001F6937">
        <w:rPr>
          <w:rFonts w:eastAsia="Times New Roman"/>
          <w:szCs w:val="24"/>
        </w:rPr>
        <w:t xml:space="preserve">Αν ο όρος «ανθρωπιστική κρίση» παραπέμπει σε μία ζωή που δεν ζει, το </w:t>
      </w:r>
      <w:r w:rsidRPr="001F6937">
        <w:rPr>
          <w:rFonts w:eastAsia="Times New Roman"/>
          <w:szCs w:val="24"/>
          <w:lang w:val="en-US"/>
        </w:rPr>
        <w:t>brain</w:t>
      </w:r>
      <w:r w:rsidRPr="00711B79">
        <w:rPr>
          <w:rFonts w:eastAsia="Times New Roman"/>
          <w:szCs w:val="24"/>
        </w:rPr>
        <w:t xml:space="preserve"> </w:t>
      </w:r>
      <w:r w:rsidRPr="00711B79">
        <w:rPr>
          <w:rFonts w:eastAsia="Times New Roman"/>
          <w:szCs w:val="24"/>
          <w:lang w:val="en-US"/>
        </w:rPr>
        <w:t>drain</w:t>
      </w:r>
      <w:r w:rsidRPr="00711B79">
        <w:rPr>
          <w:rFonts w:eastAsia="Times New Roman"/>
          <w:szCs w:val="24"/>
        </w:rPr>
        <w:t xml:space="preserve"> – να το πω αγγλιστί- έγινε ένας ακόμη προσφιλής όρος που φιλοτέχνησε το ερευνητικό και ακαδημαϊκό τοπίο στην ομίχλη. Αν κάτι συνιστά θεσμική</w:t>
      </w:r>
      <w:r w:rsidRPr="00711B79">
        <w:rPr>
          <w:rFonts w:eastAsia="Times New Roman"/>
          <w:szCs w:val="24"/>
        </w:rPr>
        <w:t xml:space="preserve"> τομή είναι ότι η παρούσα</w:t>
      </w:r>
      <w:r w:rsidRPr="00307868">
        <w:rPr>
          <w:rFonts w:eastAsia="Times New Roman"/>
          <w:szCs w:val="24"/>
        </w:rPr>
        <w:t xml:space="preserve"> Κυβέρνηση εξ αρχής δημιούργησε ειδικό χαρτοφυλάκιο και για την αλληλεγγύη, για την καταπολέμηση της ανθρωπιστικής κρίσης και για τους πρόσφυγες, αλλά βεβαίως και για την έρευνα. </w:t>
      </w:r>
    </w:p>
    <w:p w14:paraId="21182071" w14:textId="77777777" w:rsidR="000E1C16" w:rsidRDefault="00D27C3B">
      <w:pPr>
        <w:rPr>
          <w:rFonts w:eastAsia="Times New Roman"/>
          <w:szCs w:val="24"/>
        </w:rPr>
      </w:pPr>
      <w:r w:rsidRPr="00B8113B">
        <w:rPr>
          <w:rFonts w:eastAsia="Times New Roman"/>
          <w:szCs w:val="24"/>
        </w:rPr>
        <w:t>Κι έρχομαι στο προκείμενο. Το παρόν νομοσχέδιο επιτ</w:t>
      </w:r>
      <w:r w:rsidRPr="00B8113B">
        <w:rPr>
          <w:rFonts w:eastAsia="Times New Roman"/>
          <w:szCs w:val="24"/>
        </w:rPr>
        <w:t>ελεί έναν διπλό στόχο. Από τη μια, επιχειρεί να σταματήσει την αιμορραγία νέων επιστημόνων στο εξωτερικό και να θερ</w:t>
      </w:r>
      <w:r w:rsidRPr="002856AF">
        <w:rPr>
          <w:rFonts w:eastAsia="Times New Roman"/>
          <w:szCs w:val="24"/>
        </w:rPr>
        <w:t>απεύσει αδικίες που εισήγαγε ο προηγούμενος νόμος, ο ν.4310, διασφαλίζοντας τη βιωσιμότητα της έρευνας μέσω της τακτικής χρηματοδότησης, ούτω</w:t>
      </w:r>
      <w:r w:rsidRPr="002856AF">
        <w:rPr>
          <w:rFonts w:eastAsia="Times New Roman"/>
          <w:szCs w:val="24"/>
        </w:rPr>
        <w:t>ς ώστε όντως η έρευνα να μπορέσει να γίνει μοχλός ανάπτυξης και παραγωγικής ανασυγκρότησης της χώρας. Υπό αυτήν την έννοια, το παρόν νομοσχέδιο υπηρετεί την έρευνα ως σχετικό αγαθό κατά Αριστοτέλη, ήτοι αγαθό που δεν είναι σκοπός καθ’ αυτός, αλλά μέσο εκπλ</w:t>
      </w:r>
      <w:r w:rsidRPr="002856AF">
        <w:rPr>
          <w:rFonts w:eastAsia="Times New Roman"/>
          <w:szCs w:val="24"/>
        </w:rPr>
        <w:t xml:space="preserve">ήρωσης έτερων σκοπών διόλου ήσσονος σημασίας. </w:t>
      </w:r>
    </w:p>
    <w:p w14:paraId="21182072" w14:textId="77777777" w:rsidR="000E1C16" w:rsidRDefault="00D27C3B">
      <w:pPr>
        <w:rPr>
          <w:rFonts w:eastAsia="Times New Roman"/>
          <w:szCs w:val="24"/>
        </w:rPr>
      </w:pPr>
      <w:r w:rsidRPr="002856AF">
        <w:rPr>
          <w:rFonts w:eastAsia="Times New Roman"/>
          <w:szCs w:val="24"/>
        </w:rPr>
        <w:t>Επειδή όμως η πολιτική ασκείται και επί τη βάσει αρχών και αξιών και δεν είναι μία αξιολογικά ουδέτερη εν</w:t>
      </w:r>
      <w:r w:rsidRPr="00290251">
        <w:rPr>
          <w:rFonts w:eastAsia="Times New Roman"/>
          <w:szCs w:val="24"/>
        </w:rPr>
        <w:t>ασχό</w:t>
      </w:r>
      <w:r w:rsidRPr="001C1443">
        <w:rPr>
          <w:rFonts w:eastAsia="Times New Roman"/>
          <w:szCs w:val="24"/>
        </w:rPr>
        <w:t xml:space="preserve">ληση τεχνοκρατών -διότι εάν ήταν έτσι θα εφαρμόζαμε απλώς και δεν θα συζητούσαμε- και δεδομένου ότι </w:t>
      </w:r>
      <w:r w:rsidRPr="001C1443">
        <w:rPr>
          <w:rFonts w:eastAsia="Times New Roman"/>
          <w:szCs w:val="24"/>
        </w:rPr>
        <w:t>εκτός από τα δημοσιονομικά μεγέθη και τα πρωτογεν</w:t>
      </w:r>
      <w:r w:rsidRPr="00616D06">
        <w:rPr>
          <w:rFonts w:eastAsia="Times New Roman"/>
          <w:szCs w:val="24"/>
        </w:rPr>
        <w:t>ή πλεονάσματα υπάρχουν και τα αξιακά πλεονάσματα, και αυτά συνιστ</w:t>
      </w:r>
      <w:r w:rsidRPr="002856AF">
        <w:rPr>
          <w:rFonts w:eastAsia="Times New Roman"/>
          <w:szCs w:val="24"/>
        </w:rPr>
        <w:t xml:space="preserve">ούν –αν θέλετε- το ηθικό πλεονέκτημα της Αριστεράς, για εμάς η εκπαιδευτική και ακαδημαϊκή κοινότητα δεν παρέχει σέρβις. Για εμάς οι μαθητές </w:t>
      </w:r>
      <w:r w:rsidRPr="002856AF">
        <w:rPr>
          <w:rFonts w:eastAsia="Times New Roman"/>
          <w:szCs w:val="24"/>
        </w:rPr>
        <w:t>και οι φοιτητές δεν είναι πελάτες. Να το διατυπώσω διαφορετικά: Η έρευνα δεν είναι ούτε αγοραία, ούτε κρατικοδίαιτη. Η έρευνα δεν είναι ούτε όμηρος του κράτο</w:t>
      </w:r>
      <w:r w:rsidRPr="005057D7">
        <w:rPr>
          <w:rFonts w:eastAsia="Times New Roman"/>
          <w:szCs w:val="24"/>
        </w:rPr>
        <w:t>υς ούτε μίας ασύδοτης αγοράς που την εξισώνει με το «χρήσιμο» ή με μια ψευδεπίγραφη επιχειρηματικότ</w:t>
      </w:r>
      <w:r w:rsidRPr="005057D7">
        <w:rPr>
          <w:rFonts w:eastAsia="Times New Roman"/>
          <w:szCs w:val="24"/>
        </w:rPr>
        <w:t xml:space="preserve">ητα της αρπαχτής. </w:t>
      </w:r>
    </w:p>
    <w:p w14:paraId="21182073" w14:textId="77777777" w:rsidR="000E1C16" w:rsidRDefault="00D27C3B">
      <w:pPr>
        <w:rPr>
          <w:rFonts w:eastAsia="Times New Roman"/>
          <w:szCs w:val="24"/>
        </w:rPr>
      </w:pPr>
      <w:r w:rsidRPr="00CD27BE">
        <w:rPr>
          <w:rFonts w:eastAsia="Times New Roman"/>
          <w:szCs w:val="24"/>
        </w:rPr>
        <w:t>Για του λόγου το αληθές, ήταν σωστό –ένα παράδειγμα- ο προηγούμενος νόμος να δίνει τη δυνατότητα στα ερευνητικά κέντρα να χρηματοδοτούν απευθείας με μία απλή απόφαση του διοικητικού συμβουλίου εταιρείες υψηλού ρίσκου ή να λαμβάνουν δάνει</w:t>
      </w:r>
      <w:r w:rsidRPr="00CD27BE">
        <w:rPr>
          <w:rFonts w:eastAsia="Times New Roman"/>
          <w:szCs w:val="24"/>
        </w:rPr>
        <w:t>α από τράπεζες; Ήταν σωστό να συνδέεται η δημόσια χρηματοδότηση των ερευνητικών κέντρων με τα αποτελέσματα της αξιολόγησής τους –προσοχή- μίας αξιολόγησης που λειτουργούσε ως δαμόκλειος σπάθη που επικρέμαται πάνω από τα κεφάλια των ερευνητικών και ενίοτε γ</w:t>
      </w:r>
      <w:r w:rsidRPr="00CD27BE">
        <w:rPr>
          <w:rFonts w:eastAsia="Times New Roman"/>
          <w:szCs w:val="24"/>
        </w:rPr>
        <w:t xml:space="preserve">ινόταν και μέσο τιμωρίας και πρόσχημα απολύσεων; </w:t>
      </w:r>
    </w:p>
    <w:p w14:paraId="21182074" w14:textId="77777777" w:rsidR="000E1C16" w:rsidRDefault="00D27C3B">
      <w:pPr>
        <w:tabs>
          <w:tab w:val="left" w:pos="2820"/>
        </w:tabs>
        <w:rPr>
          <w:rFonts w:eastAsia="Times New Roman"/>
          <w:szCs w:val="24"/>
        </w:rPr>
      </w:pPr>
      <w:r w:rsidRPr="002856AF">
        <w:rPr>
          <w:rFonts w:eastAsia="Times New Roman"/>
          <w:szCs w:val="24"/>
        </w:rPr>
        <w:t xml:space="preserve">Τι ανθρωπότυπο άραγε ερευνητή γεννούσε ο προηγούμενος νόμος, όταν κατ’ ουσίαν η μονιμότητα της Α’ και Β’ βαθμίδας είχε αρθεί; Η μονιμότητα των ερευνητών στην Α’ και στη Β’ βαθμίδα αποκαθίστανται με τον υπό </w:t>
      </w:r>
      <w:r w:rsidRPr="002856AF">
        <w:rPr>
          <w:rFonts w:eastAsia="Times New Roman"/>
          <w:szCs w:val="24"/>
        </w:rPr>
        <w:t>ψήφιση νόμο, ο οποίος δεν διώκει, προστατεύει, δεν εκδικείται και δεν τιμωρεί τους ερευνητές, κατοχυρώνοντας παράλληλα τον δημόσιο χαρακτήρα, τη λογοδοσία και τη διαφάνεια στην έρευνα μέσω της διαδικασίας αξιολόγησης και εκλογής τόσο των διευθυντών των ερε</w:t>
      </w:r>
      <w:r w:rsidRPr="002856AF">
        <w:rPr>
          <w:rFonts w:eastAsia="Times New Roman"/>
          <w:szCs w:val="24"/>
        </w:rPr>
        <w:t xml:space="preserve">υνητικών κέντρων, των ινστιτούτων, αλλά και των επιστημονικών συμβουλίων. </w:t>
      </w:r>
    </w:p>
    <w:p w14:paraId="21182075" w14:textId="77777777" w:rsidR="000E1C16" w:rsidRDefault="00D27C3B">
      <w:pPr>
        <w:tabs>
          <w:tab w:val="left" w:pos="2820"/>
        </w:tabs>
        <w:ind w:left="-142"/>
        <w:rPr>
          <w:rFonts w:eastAsia="Times New Roman"/>
          <w:szCs w:val="24"/>
        </w:rPr>
      </w:pPr>
      <w:r w:rsidRPr="002856AF">
        <w:rPr>
          <w:rFonts w:eastAsia="Times New Roman"/>
          <w:szCs w:val="24"/>
        </w:rPr>
        <w:t>Διότι για πρώτη φορά λαμβάνεται υπ</w:t>
      </w:r>
      <w:r>
        <w:rPr>
          <w:rFonts w:eastAsia="Times New Roman"/>
          <w:szCs w:val="24"/>
        </w:rPr>
        <w:t xml:space="preserve">’ </w:t>
      </w:r>
      <w:r w:rsidRPr="002856AF">
        <w:rPr>
          <w:rFonts w:eastAsia="Times New Roman"/>
          <w:szCs w:val="24"/>
        </w:rPr>
        <w:t>όψ</w:t>
      </w:r>
      <w:r>
        <w:rPr>
          <w:rFonts w:eastAsia="Times New Roman"/>
          <w:szCs w:val="24"/>
        </w:rPr>
        <w:t>ιν</w:t>
      </w:r>
      <w:r w:rsidRPr="002856AF">
        <w:rPr>
          <w:rFonts w:eastAsia="Times New Roman"/>
          <w:szCs w:val="24"/>
        </w:rPr>
        <w:t xml:space="preserve"> η γνώμη του ερευνητικού και του λοιπού προσωπικού για την επιλογή των διευθυντών. Για πρώτη φορά θεσμοθετείται η δημόσια αξιολόγηση των διευθυντών των ερευνητικών κέντρων και των διευθυντών των ινστιτούτων, όχι μόνο στη λήξη της θητείας τους αλλά και στη </w:t>
      </w:r>
      <w:r w:rsidRPr="002856AF">
        <w:rPr>
          <w:rFonts w:eastAsia="Times New Roman"/>
          <w:szCs w:val="24"/>
        </w:rPr>
        <w:t>μέση της θητείας τους. Για πρώτη φορά η εκλογή των μελών των επιστημονικών συμβουλίων που θα γνωμοδοτούν για την ερευνητική πολιτική, θα γίνεται από την ολομέλεια των ερευνητών όλων των βαθμίδων.</w:t>
      </w:r>
    </w:p>
    <w:p w14:paraId="21182076" w14:textId="77777777" w:rsidR="000E1C16" w:rsidRDefault="00D27C3B">
      <w:pPr>
        <w:tabs>
          <w:tab w:val="left" w:pos="2820"/>
        </w:tabs>
        <w:rPr>
          <w:rFonts w:eastAsia="Times New Roman"/>
          <w:szCs w:val="24"/>
        </w:rPr>
      </w:pPr>
      <w:r w:rsidRPr="002856AF">
        <w:rPr>
          <w:rFonts w:eastAsia="Times New Roman"/>
          <w:szCs w:val="24"/>
        </w:rPr>
        <w:t>Κυρίες και κύριοι Βουλευτές, έρευνα και επισφάλεια, έρευνα σ</w:t>
      </w:r>
      <w:r w:rsidRPr="002856AF">
        <w:rPr>
          <w:rFonts w:eastAsia="Times New Roman"/>
          <w:szCs w:val="24"/>
        </w:rPr>
        <w:t>το σκοτάδι, έρευνα και ανθρωποφαγία, λυπάμαι αλλά είναι αντίφαση εν τοις όροις. Η δημοσιότητα, η λογοδοσία και η διαφάνεια είναι συστατικά στοιχεία, είναι πεμπτουσία της δημοκρατίας. Και η έρευνα, η παιδεία εν γένει ή θα είναι δημοκρατική ή δεν θα υπάρχει.</w:t>
      </w:r>
      <w:r w:rsidRPr="002856AF">
        <w:rPr>
          <w:rFonts w:eastAsia="Times New Roman"/>
          <w:szCs w:val="24"/>
        </w:rPr>
        <w:t xml:space="preserve"> </w:t>
      </w:r>
    </w:p>
    <w:p w14:paraId="21182077" w14:textId="77777777" w:rsidR="000E1C16" w:rsidRDefault="00D27C3B">
      <w:pPr>
        <w:tabs>
          <w:tab w:val="left" w:pos="2820"/>
        </w:tabs>
        <w:rPr>
          <w:rFonts w:eastAsia="Times New Roman"/>
          <w:szCs w:val="24"/>
        </w:rPr>
      </w:pPr>
      <w:r w:rsidRPr="002856AF">
        <w:rPr>
          <w:rFonts w:eastAsia="Times New Roman"/>
          <w:szCs w:val="24"/>
        </w:rPr>
        <w:t>Κι επειδή ακούστηκαν πολλά για την αριστεία, όταν κραδαίνατε το λάβαρο της αριστείας, λοιδορώντας τον Μπαλτά του ΣΥΡΙΖΑ στην παιδεία, ο δικός σας ο μπαλτάς κατακρεουργούσε τη δημοκρατία στην έρευνα και στην παιδεία. Η αριστεία ως υψηλή επιστημονική ποιότ</w:t>
      </w:r>
      <w:r w:rsidRPr="002856AF">
        <w:rPr>
          <w:rFonts w:eastAsia="Times New Roman"/>
          <w:szCs w:val="24"/>
        </w:rPr>
        <w:t xml:space="preserve">ητα είναι συνώνυμο, δεν είναι αντίθετο της δημοκρατίας. Και η Αριστερά, που προσφάτως ανασύροντας από τη ναφθαλίνη τα προσφιλή σε γνωστά αγαπημένα σας μιντιακά συγκροτήματα φληναφήματα που ακούνε στο όνομα «θεωρία των δύο άκρων», εξισώνατε με βαριοπούλες, </w:t>
      </w:r>
      <w:r w:rsidRPr="002856AF">
        <w:rPr>
          <w:rFonts w:eastAsia="Times New Roman"/>
          <w:szCs w:val="24"/>
        </w:rPr>
        <w:t xml:space="preserve">με καλάσνικοφ, με ανομία, με βία, αυτή η Αριστερά έχει στη σκευή της και τους αγώνες για μια δημοκρατική παιδεία. </w:t>
      </w:r>
    </w:p>
    <w:p w14:paraId="21182078" w14:textId="77777777" w:rsidR="000E1C16" w:rsidRDefault="00D27C3B">
      <w:pPr>
        <w:tabs>
          <w:tab w:val="left" w:pos="2820"/>
        </w:tabs>
        <w:rPr>
          <w:rFonts w:eastAsia="Times New Roman"/>
          <w:szCs w:val="24"/>
        </w:rPr>
      </w:pPr>
      <w:r w:rsidRPr="002856AF">
        <w:rPr>
          <w:rFonts w:eastAsia="Times New Roman"/>
          <w:szCs w:val="24"/>
        </w:rPr>
        <w:t>Κι έρχομαι στην κατάργηση των μαθητοδικείων. Ο αγώνας, η μη βίαιη συλλογική έκφραση διαμαρτυρίας για ένα καλύτερο σχολείο, ένα καλύτερο πανεπ</w:t>
      </w:r>
      <w:r w:rsidRPr="002856AF">
        <w:rPr>
          <w:rFonts w:eastAsia="Times New Roman"/>
          <w:szCs w:val="24"/>
        </w:rPr>
        <w:t xml:space="preserve">ιστήμιο, ένα καλύτερο αύριο, δεν είναι δυνατόν να συνιστά ποινικό αδίκημα. Είναι αδιανόητο να σέρνονται ανήλικα παιδιά, μαθητές στους εισαγγελείς. </w:t>
      </w:r>
    </w:p>
    <w:p w14:paraId="21182079" w14:textId="77777777" w:rsidR="000E1C16" w:rsidRDefault="00D27C3B">
      <w:pPr>
        <w:tabs>
          <w:tab w:val="left" w:pos="2820"/>
        </w:tabs>
        <w:rPr>
          <w:rFonts w:eastAsia="Times New Roman"/>
          <w:szCs w:val="24"/>
        </w:rPr>
      </w:pPr>
      <w:r w:rsidRPr="002856AF">
        <w:rPr>
          <w:rFonts w:eastAsia="Times New Roman"/>
          <w:szCs w:val="24"/>
        </w:rPr>
        <w:t xml:space="preserve">Οι κοινωνικοί αγώνες για ένα δημοκρατικό σχολείο δεν είναι τρομοκρατική ενέργεια, εκτός αν για εσείς -γιατί </w:t>
      </w:r>
      <w:r w:rsidRPr="002856AF">
        <w:rPr>
          <w:rFonts w:eastAsia="Times New Roman"/>
          <w:szCs w:val="24"/>
        </w:rPr>
        <w:t>ακούσαμε πρόσφατα τον Αρχηγό της Αξιωματικής Αντιπολίτευσης τότε στη συζήτηση για την ασφάλεια- την Αριστερά την ταυτίζετε στο μυαλό σας με το Ρουβίκωνα. Διέβημεν το Ρουβίκωνα, αλλά έναν άλλο Ρουβίκωνα, με σκοπό να εμπεδώσουμε μια δημοκρατική παιδεία με δη</w:t>
      </w:r>
      <w:r w:rsidRPr="002856AF">
        <w:rPr>
          <w:rFonts w:eastAsia="Times New Roman"/>
          <w:szCs w:val="24"/>
        </w:rPr>
        <w:t>μοκρατικές αξίες και ήθος.</w:t>
      </w:r>
    </w:p>
    <w:p w14:paraId="2118207A" w14:textId="77777777" w:rsidR="000E1C16" w:rsidRDefault="00D27C3B">
      <w:pPr>
        <w:tabs>
          <w:tab w:val="left" w:pos="2820"/>
        </w:tabs>
        <w:rPr>
          <w:rFonts w:eastAsia="Times New Roman"/>
          <w:szCs w:val="24"/>
        </w:rPr>
      </w:pPr>
      <w:r w:rsidRPr="002856AF">
        <w:rPr>
          <w:rFonts w:eastAsia="Times New Roman"/>
          <w:szCs w:val="24"/>
        </w:rPr>
        <w:t>Θα ήθελα να κλείσω, επειδή ακούστηκαν πολλά και για τους πελάτες, για τα ιδιωτικοοικονομικά κριτήρια, για το σέρβις που πρέπει να δίνουμε στους πελάτες-πολίτες κ</w:t>
      </w:r>
      <w:r>
        <w:rPr>
          <w:rFonts w:eastAsia="Times New Roman"/>
          <w:szCs w:val="24"/>
        </w:rPr>
        <w:t>.</w:t>
      </w:r>
      <w:r w:rsidRPr="002856AF">
        <w:rPr>
          <w:rFonts w:eastAsia="Times New Roman"/>
          <w:szCs w:val="24"/>
        </w:rPr>
        <w:t>ο</w:t>
      </w:r>
      <w:r>
        <w:rPr>
          <w:rFonts w:eastAsia="Times New Roman"/>
          <w:szCs w:val="24"/>
        </w:rPr>
        <w:t>.</w:t>
      </w:r>
      <w:r w:rsidRPr="002856AF">
        <w:rPr>
          <w:rFonts w:eastAsia="Times New Roman"/>
          <w:szCs w:val="24"/>
        </w:rPr>
        <w:t>κ</w:t>
      </w:r>
      <w:r>
        <w:rPr>
          <w:rFonts w:eastAsia="Times New Roman"/>
          <w:szCs w:val="24"/>
        </w:rPr>
        <w:t>.</w:t>
      </w:r>
      <w:r w:rsidRPr="002856AF">
        <w:rPr>
          <w:rFonts w:eastAsia="Times New Roman"/>
          <w:szCs w:val="24"/>
        </w:rPr>
        <w:t>., με το τέλος μιας επιστολής που απέστειλε ένας καθηγητής προς</w:t>
      </w:r>
      <w:r w:rsidRPr="002856AF">
        <w:rPr>
          <w:rFonts w:eastAsia="Times New Roman"/>
          <w:szCs w:val="24"/>
        </w:rPr>
        <w:t xml:space="preserve"> τον </w:t>
      </w:r>
      <w:r>
        <w:rPr>
          <w:rFonts w:eastAsia="Times New Roman"/>
          <w:szCs w:val="24"/>
        </w:rPr>
        <w:t>π</w:t>
      </w:r>
      <w:r w:rsidRPr="002856AF">
        <w:rPr>
          <w:rFonts w:eastAsia="Times New Roman"/>
          <w:szCs w:val="24"/>
        </w:rPr>
        <w:t xml:space="preserve">ρόεδρο του συμβουλίου ενός αμερικανικού πανεπιστημίου, όταν ο τελευταίος αποφάσισε να καταργήσει στην Αμερική τις ανθρωπιστικές σπουδές, διότι δεν ήταν προσοδοφόρες, δεν προσέλκυαν πολλούς πελάτες, άρα δεν χρειάζονταν. Επικαλείται, λοιπόν, το Φάουστ </w:t>
      </w:r>
      <w:r w:rsidRPr="002856AF">
        <w:rPr>
          <w:rFonts w:eastAsia="Times New Roman"/>
          <w:szCs w:val="24"/>
        </w:rPr>
        <w:t>του Γκαίτε και τιτλοφορεί την επιστολή του «Μία συμφωνία με τον διάβολο για την Παιδεία».</w:t>
      </w:r>
    </w:p>
    <w:p w14:paraId="2118207B" w14:textId="77777777" w:rsidR="000E1C16" w:rsidRDefault="00D27C3B">
      <w:pPr>
        <w:tabs>
          <w:tab w:val="left" w:pos="2820"/>
        </w:tabs>
        <w:rPr>
          <w:rFonts w:eastAsia="Times New Roman"/>
          <w:szCs w:val="24"/>
        </w:rPr>
      </w:pPr>
      <w:r w:rsidRPr="002856AF">
        <w:rPr>
          <w:rFonts w:eastAsia="Times New Roman"/>
          <w:szCs w:val="24"/>
        </w:rPr>
        <w:t>Γράφει, λοιπόν, κι έτσι τελειώνει την επιστολή: «Ο Γκαίτε πίστευε πως ο άνθρωπος δεν θα έχει κανένα κέρδος αν πουλήσει την ψυχή του, ακόμη και για όλα τα πλούτη του κ</w:t>
      </w:r>
      <w:r w:rsidRPr="002856AF">
        <w:rPr>
          <w:rFonts w:eastAsia="Times New Roman"/>
          <w:szCs w:val="24"/>
        </w:rPr>
        <w:t xml:space="preserve">όσμου. Αυτή είναι όλος ο κόσμος, Πρόεδρε Φίλιπ, και όχι κάποιος ισοσκελισμένος προϋπολογισμός. Αν και, για να είμαι δίκαιος, δεν έχετε πουλήσει την ψυχή σας, μόνο την ψυχή του ιδρύματός σας. </w:t>
      </w:r>
    </w:p>
    <w:p w14:paraId="2118207C" w14:textId="77777777" w:rsidR="000E1C16" w:rsidRDefault="00D27C3B">
      <w:pPr>
        <w:tabs>
          <w:tab w:val="left" w:pos="2820"/>
        </w:tabs>
        <w:rPr>
          <w:rFonts w:eastAsia="Times New Roman"/>
          <w:szCs w:val="24"/>
        </w:rPr>
      </w:pPr>
      <w:r w:rsidRPr="002856AF">
        <w:rPr>
          <w:rFonts w:eastAsia="Times New Roman"/>
          <w:szCs w:val="24"/>
        </w:rPr>
        <w:t xml:space="preserve">Με όχι και τόσο ιδιαίτερη εκτίμηση, </w:t>
      </w:r>
    </w:p>
    <w:p w14:paraId="2118207D" w14:textId="77777777" w:rsidR="000E1C16" w:rsidRDefault="00D27C3B">
      <w:pPr>
        <w:tabs>
          <w:tab w:val="left" w:pos="2820"/>
        </w:tabs>
        <w:rPr>
          <w:rFonts w:eastAsia="Times New Roman"/>
          <w:szCs w:val="24"/>
        </w:rPr>
      </w:pPr>
      <w:r w:rsidRPr="002856AF">
        <w:rPr>
          <w:rFonts w:eastAsia="Times New Roman"/>
          <w:szCs w:val="24"/>
        </w:rPr>
        <w:t>Γκέγκορυ Πέτσκο.»</w:t>
      </w:r>
    </w:p>
    <w:p w14:paraId="2118207E" w14:textId="77777777" w:rsidR="000E1C16" w:rsidRDefault="00D27C3B">
      <w:pPr>
        <w:rPr>
          <w:rFonts w:eastAsia="UB-Helvetica"/>
          <w:szCs w:val="24"/>
        </w:rPr>
      </w:pPr>
      <w:r w:rsidRPr="002856AF">
        <w:rPr>
          <w:rFonts w:eastAsia="UB-Helvetica"/>
          <w:szCs w:val="24"/>
        </w:rPr>
        <w:t>Ο καθηγητ</w:t>
      </w:r>
      <w:r w:rsidRPr="002856AF">
        <w:rPr>
          <w:rFonts w:eastAsia="UB-Helvetica"/>
          <w:szCs w:val="24"/>
        </w:rPr>
        <w:t xml:space="preserve">ής </w:t>
      </w:r>
      <w:r w:rsidRPr="00CD27BE">
        <w:rPr>
          <w:rFonts w:eastAsia="UB-Helvetica"/>
          <w:szCs w:val="24"/>
        </w:rPr>
        <w:t>Πέτσκο, βέβαια, δεν είναι ένας από τους γραφικούς εδώ ιθαγενείς, διεφθαρμένους, οκνηρούς ακαδημαϊκούς, που πρέπει να έλθουν οι εξωτερ</w:t>
      </w:r>
      <w:r w:rsidRPr="00FB5885">
        <w:rPr>
          <w:rFonts w:eastAsia="UB-Helvetica"/>
          <w:szCs w:val="24"/>
        </w:rPr>
        <w:t>ικοί αξιολογητές για να τους κρίνουν. Είναι ένας διακεκριμένος καθηγητής βιοχημείας στο Πανεπιστήμιο Μπραντάις της Αμερι</w:t>
      </w:r>
      <w:r w:rsidRPr="00FB5885">
        <w:rPr>
          <w:rFonts w:eastAsia="UB-Helvetica"/>
          <w:szCs w:val="24"/>
        </w:rPr>
        <w:t>κής</w:t>
      </w:r>
      <w:r w:rsidRPr="00822C3A">
        <w:rPr>
          <w:rFonts w:eastAsia="UB-Helvetica"/>
          <w:szCs w:val="24"/>
        </w:rPr>
        <w:t>.</w:t>
      </w:r>
    </w:p>
    <w:p w14:paraId="2118207F" w14:textId="77777777" w:rsidR="000E1C16" w:rsidRDefault="00D27C3B">
      <w:pPr>
        <w:rPr>
          <w:rFonts w:eastAsia="UB-Helvetica"/>
          <w:szCs w:val="24"/>
        </w:rPr>
      </w:pPr>
      <w:r w:rsidRPr="00FB5885">
        <w:rPr>
          <w:rFonts w:eastAsia="UB-Helvetica"/>
          <w:szCs w:val="24"/>
        </w:rPr>
        <w:t>Σας ευχαριστώ.</w:t>
      </w:r>
    </w:p>
    <w:p w14:paraId="21182080" w14:textId="77777777" w:rsidR="000E1C16" w:rsidRDefault="00D27C3B">
      <w:pPr>
        <w:jc w:val="center"/>
        <w:rPr>
          <w:rFonts w:eastAsia="UB-Helvetica"/>
          <w:szCs w:val="24"/>
        </w:rPr>
      </w:pPr>
      <w:r w:rsidRPr="000D6D6A">
        <w:rPr>
          <w:rFonts w:eastAsia="UB-Helvetica"/>
          <w:szCs w:val="24"/>
        </w:rPr>
        <w:t>(Χειροκροτήματα από τις πτέρυγες του ΣΥΡΙΖΑ και των ΑΝΕΛ)</w:t>
      </w:r>
    </w:p>
    <w:p w14:paraId="21182081" w14:textId="77777777" w:rsidR="000E1C16" w:rsidRDefault="00D27C3B">
      <w:pPr>
        <w:rPr>
          <w:rFonts w:eastAsia="UB-Helvetica"/>
          <w:szCs w:val="24"/>
        </w:rPr>
      </w:pPr>
      <w:r w:rsidRPr="00F67D51">
        <w:rPr>
          <w:rFonts w:eastAsia="UB-Helvetica"/>
          <w:b/>
          <w:szCs w:val="24"/>
        </w:rPr>
        <w:t>ΠΡΟΕΔΡΕΥΩΝ (Αναστάσιος Κουράκης):</w:t>
      </w:r>
      <w:r w:rsidRPr="001F6937">
        <w:rPr>
          <w:rFonts w:eastAsia="UB-Helvetica"/>
          <w:szCs w:val="24"/>
        </w:rPr>
        <w:t xml:space="preserve"> Ευχαριστούμε την κ. Βάκη, </w:t>
      </w:r>
      <w:r>
        <w:rPr>
          <w:rFonts w:eastAsia="UB-Helvetica"/>
          <w:szCs w:val="24"/>
        </w:rPr>
        <w:t>Κ</w:t>
      </w:r>
      <w:r w:rsidRPr="001F6937">
        <w:rPr>
          <w:rFonts w:eastAsia="UB-Helvetica"/>
          <w:szCs w:val="24"/>
        </w:rPr>
        <w:t xml:space="preserve">οινοβουλευτική </w:t>
      </w:r>
      <w:r>
        <w:rPr>
          <w:rFonts w:eastAsia="UB-Helvetica"/>
          <w:szCs w:val="24"/>
        </w:rPr>
        <w:t>Ε</w:t>
      </w:r>
      <w:r w:rsidRPr="001F6937">
        <w:rPr>
          <w:rFonts w:eastAsia="UB-Helvetica"/>
          <w:szCs w:val="24"/>
        </w:rPr>
        <w:t>κπρόσωπο του ΣΥΡΙΖΑ.</w:t>
      </w:r>
    </w:p>
    <w:p w14:paraId="21182082" w14:textId="77777777" w:rsidR="000E1C16" w:rsidRDefault="00D27C3B">
      <w:pPr>
        <w:rPr>
          <w:rFonts w:eastAsia="UB-Helvetica"/>
          <w:szCs w:val="24"/>
        </w:rPr>
      </w:pPr>
      <w:r w:rsidRPr="001F6937">
        <w:rPr>
          <w:rFonts w:eastAsia="UB-Helvetica"/>
          <w:szCs w:val="24"/>
        </w:rPr>
        <w:t xml:space="preserve">Τον λόγο έχει ο κ. Εμμανουήλ Κόνσολας, Βουλευτής της Νέας Δημοκρατίας και μετά ο κ. Αμυράς, </w:t>
      </w:r>
      <w:r>
        <w:rPr>
          <w:rFonts w:eastAsia="UB-Helvetica"/>
          <w:szCs w:val="24"/>
        </w:rPr>
        <w:t>Κ</w:t>
      </w:r>
      <w:r w:rsidRPr="001F6937">
        <w:rPr>
          <w:rFonts w:eastAsia="UB-Helvetica"/>
          <w:szCs w:val="24"/>
        </w:rPr>
        <w:t xml:space="preserve">οινοβουλευτικός </w:t>
      </w:r>
      <w:r>
        <w:rPr>
          <w:rFonts w:eastAsia="UB-Helvetica"/>
          <w:szCs w:val="24"/>
        </w:rPr>
        <w:t>Ε</w:t>
      </w:r>
      <w:r w:rsidRPr="001F6937">
        <w:rPr>
          <w:rFonts w:eastAsia="UB-Helvetica"/>
          <w:szCs w:val="24"/>
        </w:rPr>
        <w:t>κπρόσωπος από το Ποτάμι.</w:t>
      </w:r>
    </w:p>
    <w:p w14:paraId="21182083" w14:textId="77777777" w:rsidR="000E1C16" w:rsidRDefault="00D27C3B">
      <w:pPr>
        <w:rPr>
          <w:rFonts w:eastAsia="UB-Helvetica"/>
          <w:szCs w:val="24"/>
        </w:rPr>
      </w:pPr>
      <w:r w:rsidRPr="00711B79">
        <w:rPr>
          <w:rFonts w:eastAsia="UB-Helvetica"/>
          <w:b/>
          <w:szCs w:val="24"/>
        </w:rPr>
        <w:t>ΕΜΜΑΝΟΥΗΛ ΚΟΝΣΟΛΑΣ:</w:t>
      </w:r>
      <w:r w:rsidRPr="00711B79">
        <w:rPr>
          <w:rFonts w:eastAsia="UB-Helvetica"/>
          <w:szCs w:val="24"/>
        </w:rPr>
        <w:t xml:space="preserve"> Ευχαριστώ, κύριε Πρόεδρε.</w:t>
      </w:r>
    </w:p>
    <w:p w14:paraId="21182084" w14:textId="77777777" w:rsidR="000E1C16" w:rsidRDefault="00D27C3B">
      <w:pPr>
        <w:rPr>
          <w:rFonts w:eastAsia="UB-Helvetica"/>
          <w:szCs w:val="24"/>
        </w:rPr>
      </w:pPr>
      <w:r w:rsidRPr="00307868">
        <w:rPr>
          <w:rFonts w:eastAsia="UB-Helvetica"/>
          <w:szCs w:val="24"/>
        </w:rPr>
        <w:t>Κυρίες και κύριοι συνάδελφοι, το νομοσχέδιο του Υπουργείου Παιδείας πραγμ</w:t>
      </w:r>
      <w:r w:rsidRPr="00875107">
        <w:rPr>
          <w:rFonts w:eastAsia="UB-Helvetica"/>
          <w:szCs w:val="24"/>
        </w:rPr>
        <w:t>ατ</w:t>
      </w:r>
      <w:r w:rsidRPr="00875107">
        <w:rPr>
          <w:rFonts w:eastAsia="UB-Helvetica"/>
          <w:szCs w:val="24"/>
        </w:rPr>
        <w:t>ικά στέκεται αφορμή στο να</w:t>
      </w:r>
      <w:r>
        <w:rPr>
          <w:rFonts w:eastAsia="UB-Helvetica"/>
          <w:szCs w:val="24"/>
        </w:rPr>
        <w:t xml:space="preserve"> «</w:t>
      </w:r>
      <w:r w:rsidRPr="00875107">
        <w:rPr>
          <w:rFonts w:eastAsia="UB-Helvetica"/>
          <w:szCs w:val="24"/>
        </w:rPr>
        <w:t>αντιπαρατεθούμε</w:t>
      </w:r>
      <w:r>
        <w:rPr>
          <w:rFonts w:eastAsia="UB-Helvetica"/>
          <w:szCs w:val="24"/>
        </w:rPr>
        <w:t>»</w:t>
      </w:r>
      <w:r w:rsidRPr="00875107">
        <w:rPr>
          <w:rFonts w:eastAsia="UB-Helvetica"/>
          <w:szCs w:val="24"/>
        </w:rPr>
        <w:t xml:space="preserve"> ιδεολογικά. Αυτή είναι η πρώτη αναφορά, το συμπέρασμα που βγάζει κανείς απ’ αυτήν τη συζήτηση. </w:t>
      </w:r>
    </w:p>
    <w:p w14:paraId="21182085" w14:textId="77777777" w:rsidR="000E1C16" w:rsidRDefault="00D27C3B">
      <w:pPr>
        <w:rPr>
          <w:rFonts w:eastAsia="UB-Helvetica"/>
          <w:szCs w:val="24"/>
        </w:rPr>
      </w:pPr>
      <w:r w:rsidRPr="002856AF">
        <w:rPr>
          <w:rFonts w:eastAsia="UB-Helvetica"/>
          <w:szCs w:val="24"/>
        </w:rPr>
        <w:t>Όμως, η Νέα Δημοκρατία φαίνεται ότι αποτέλεσε και εφαλτήριο για άλλη μια φορά μεγάλης συζήτησης. Χαίρομαι που ο Υπο</w:t>
      </w:r>
      <w:r w:rsidRPr="002856AF">
        <w:rPr>
          <w:rFonts w:eastAsia="UB-Helvetica"/>
          <w:szCs w:val="24"/>
        </w:rPr>
        <w:t xml:space="preserve">υργός αναφέρεται συνεχώς στον κ. Κυριάκο Μητσοτάκη και χαίρομαι, επίσης, που αναγνωρίζει ότι για τη χώρα το δέκατο συνέδριο, κύριε Υπουργέ, ήταν ένα γεγονός. Αδιαμφησβήτητα, λοιπόν, ήταν ένα γεγονός πολιτικό, όπου κατατέθηκαν ιδέες, προτάσεις και μπορείτε </w:t>
      </w:r>
      <w:r w:rsidRPr="002856AF">
        <w:rPr>
          <w:rFonts w:eastAsia="UB-Helvetica"/>
          <w:szCs w:val="24"/>
        </w:rPr>
        <w:t>να τις δείτε κι εσείς. Τα έχετε δει. Ξέρω πολύ καλά ότι ήσασταν εκεί. Εμείς χαιρετήσαμε την παρουσία σας.</w:t>
      </w:r>
    </w:p>
    <w:p w14:paraId="21182086" w14:textId="77777777" w:rsidR="000E1C16" w:rsidRDefault="00D27C3B">
      <w:pPr>
        <w:rPr>
          <w:rFonts w:eastAsia="UB-Helvetica"/>
          <w:szCs w:val="24"/>
        </w:rPr>
      </w:pPr>
      <w:r w:rsidRPr="00BE128D">
        <w:rPr>
          <w:rFonts w:eastAsia="UB-Helvetica"/>
          <w:szCs w:val="24"/>
        </w:rPr>
        <w:t xml:space="preserve">Εκεί, λοιπόν, κύριε Υπουργέ, καταθέσαμε τη </w:t>
      </w:r>
      <w:r>
        <w:rPr>
          <w:rFonts w:eastAsia="UB-Helvetica"/>
          <w:szCs w:val="24"/>
        </w:rPr>
        <w:t>σ</w:t>
      </w:r>
      <w:r w:rsidRPr="00BE128D">
        <w:rPr>
          <w:rFonts w:eastAsia="UB-Helvetica"/>
          <w:szCs w:val="24"/>
        </w:rPr>
        <w:t xml:space="preserve">υμφωνία </w:t>
      </w:r>
      <w:r>
        <w:rPr>
          <w:rFonts w:eastAsia="UB-Helvetica"/>
          <w:szCs w:val="24"/>
        </w:rPr>
        <w:t>α</w:t>
      </w:r>
      <w:r w:rsidRPr="00BE128D">
        <w:rPr>
          <w:rFonts w:eastAsia="UB-Helvetica"/>
          <w:szCs w:val="24"/>
        </w:rPr>
        <w:t>λήθειας με άξονα τα πέντε άλφα, για τα οποία συζητούμε σήμερα εδώ ιδεοπολιτικά, για την ανάπτυξη,</w:t>
      </w:r>
      <w:r w:rsidRPr="00BE128D">
        <w:rPr>
          <w:rFonts w:eastAsia="UB-Helvetica"/>
          <w:szCs w:val="24"/>
        </w:rPr>
        <w:t xml:space="preserve"> που αφορά το νομοσχέδιό μας, για την αξιοκρατία, για την αριστεία, κυρίως, όμως, για την αξιοπιστία. Γι’ αυτό θα κριθούμε.</w:t>
      </w:r>
    </w:p>
    <w:p w14:paraId="21182087" w14:textId="77777777" w:rsidR="000E1C16" w:rsidRDefault="00D27C3B">
      <w:pPr>
        <w:rPr>
          <w:rFonts w:eastAsia="UB-Helvetica"/>
          <w:szCs w:val="24"/>
        </w:rPr>
      </w:pPr>
      <w:r w:rsidRPr="00BE128D">
        <w:rPr>
          <w:rFonts w:eastAsia="UB-Helvetica"/>
          <w:szCs w:val="24"/>
        </w:rPr>
        <w:t xml:space="preserve">Παράλληλα, όμως, με τη </w:t>
      </w:r>
      <w:r>
        <w:rPr>
          <w:rFonts w:eastAsia="UB-Helvetica"/>
          <w:szCs w:val="24"/>
        </w:rPr>
        <w:t>σ</w:t>
      </w:r>
      <w:r w:rsidRPr="00BE128D">
        <w:rPr>
          <w:rFonts w:eastAsia="UB-Helvetica"/>
          <w:szCs w:val="24"/>
        </w:rPr>
        <w:t xml:space="preserve">υμφωνία </w:t>
      </w:r>
      <w:r>
        <w:rPr>
          <w:rFonts w:eastAsia="UB-Helvetica"/>
          <w:szCs w:val="24"/>
        </w:rPr>
        <w:t>α</w:t>
      </w:r>
      <w:r w:rsidRPr="00BE128D">
        <w:rPr>
          <w:rFonts w:eastAsia="UB-Helvetica"/>
          <w:szCs w:val="24"/>
        </w:rPr>
        <w:t>λήθειας και τα πέντε άλφα καταθέσαμε σε ανοιχτή δημόσια</w:t>
      </w:r>
      <w:r>
        <w:rPr>
          <w:rFonts w:eastAsia="UB-Helvetica"/>
          <w:szCs w:val="24"/>
        </w:rPr>
        <w:t xml:space="preserve"> </w:t>
      </w:r>
      <w:r w:rsidRPr="00BE128D">
        <w:rPr>
          <w:rFonts w:eastAsia="UB-Helvetica"/>
          <w:szCs w:val="24"/>
        </w:rPr>
        <w:t>διαβούλευση είκοσι πέντε, κατ’ αρχάς, προτά</w:t>
      </w:r>
      <w:r w:rsidRPr="00BE128D">
        <w:rPr>
          <w:rFonts w:eastAsia="UB-Helvetica"/>
          <w:szCs w:val="24"/>
        </w:rPr>
        <w:t xml:space="preserve">σεις, μέσα από τις οποίες αναδεικνύεται η Νέα Δημοκρατία ως πρωταγωνιστής των εξελίξεων μιας κοινωνίας που χειμάζεται και χρειάζεται μια νέα αφετηρία. </w:t>
      </w:r>
    </w:p>
    <w:p w14:paraId="21182088" w14:textId="77777777" w:rsidR="000E1C16" w:rsidRDefault="00D27C3B">
      <w:pPr>
        <w:rPr>
          <w:rFonts w:eastAsia="UB-Helvetica"/>
          <w:szCs w:val="24"/>
        </w:rPr>
      </w:pPr>
      <w:r w:rsidRPr="00FB5885">
        <w:rPr>
          <w:rFonts w:eastAsia="UB-Helvetica"/>
          <w:szCs w:val="24"/>
        </w:rPr>
        <w:t>Στο πλαίσιο, λοιπόν, αυτής της πρότασης είναι και η εισ</w:t>
      </w:r>
      <w:r w:rsidRPr="006B36B3">
        <w:rPr>
          <w:rFonts w:eastAsia="UB-Helvetica"/>
          <w:szCs w:val="24"/>
        </w:rPr>
        <w:t>αγωγή της επιχειρηματικότητας στα σχολεία.</w:t>
      </w:r>
    </w:p>
    <w:p w14:paraId="21182089" w14:textId="77777777" w:rsidR="000E1C16" w:rsidRDefault="00D27C3B">
      <w:pPr>
        <w:rPr>
          <w:rFonts w:eastAsia="UB-Helvetica"/>
          <w:szCs w:val="24"/>
        </w:rPr>
      </w:pPr>
      <w:r w:rsidRPr="001F6937">
        <w:rPr>
          <w:rFonts w:eastAsia="UB-Helvetica"/>
          <w:szCs w:val="24"/>
        </w:rPr>
        <w:t>Καταθέ</w:t>
      </w:r>
      <w:r w:rsidRPr="001F6937">
        <w:rPr>
          <w:rFonts w:eastAsia="UB-Helvetica"/>
          <w:szCs w:val="24"/>
        </w:rPr>
        <w:t xml:space="preserve">τω στα Πρακτικά για τους μελλοντικούς, κυρίως, ερευνητές, ώστε να δουν ότι αυτή η διάσταση, η δέκατη όγδοη πρόταση της Νέας Δημοκρατίας, στέκεται αφορμή για να στηλιτεύσετε τη θέση περί </w:t>
      </w:r>
      <w:r>
        <w:rPr>
          <w:rFonts w:eastAsia="UB-Helvetica"/>
          <w:szCs w:val="24"/>
        </w:rPr>
        <w:t>«</w:t>
      </w:r>
      <w:r w:rsidRPr="001F6937">
        <w:rPr>
          <w:rFonts w:eastAsia="UB-Helvetica"/>
          <w:szCs w:val="24"/>
        </w:rPr>
        <w:t>πελατών</w:t>
      </w:r>
      <w:r>
        <w:rPr>
          <w:rFonts w:eastAsia="UB-Helvetica"/>
          <w:szCs w:val="24"/>
        </w:rPr>
        <w:t>»</w:t>
      </w:r>
      <w:r w:rsidRPr="001F6937">
        <w:rPr>
          <w:rFonts w:eastAsia="UB-Helvetica"/>
          <w:szCs w:val="24"/>
        </w:rPr>
        <w:t xml:space="preserve"> του κ. Κυρ</w:t>
      </w:r>
      <w:r w:rsidRPr="00711B79">
        <w:rPr>
          <w:rFonts w:eastAsia="UB-Helvetica"/>
          <w:szCs w:val="24"/>
        </w:rPr>
        <w:t>ιάκου Μητσοτάκη.</w:t>
      </w:r>
    </w:p>
    <w:p w14:paraId="2118208A" w14:textId="77777777" w:rsidR="000E1C16" w:rsidRDefault="00D27C3B">
      <w:pPr>
        <w:rPr>
          <w:rFonts w:eastAsia="UB-Helvetica"/>
          <w:szCs w:val="24"/>
        </w:rPr>
      </w:pPr>
      <w:r w:rsidRPr="00BE128D">
        <w:rPr>
          <w:rFonts w:eastAsia="UB-Helvetica"/>
          <w:szCs w:val="24"/>
        </w:rPr>
        <w:t xml:space="preserve">(Στο σημείο αυτό </w:t>
      </w:r>
      <w:r w:rsidRPr="00BE128D">
        <w:rPr>
          <w:rFonts w:eastAsia="UB-Helvetica"/>
          <w:szCs w:val="24"/>
          <w:lang w:val="en-US"/>
        </w:rPr>
        <w:t>o</w:t>
      </w:r>
      <w:r w:rsidRPr="00BE128D">
        <w:rPr>
          <w:rFonts w:eastAsia="UB-Helvetica"/>
          <w:szCs w:val="24"/>
        </w:rPr>
        <w:t xml:space="preserve"> Βουλευτής κ. Ε</w:t>
      </w:r>
      <w:r w:rsidRPr="00BE128D">
        <w:rPr>
          <w:rFonts w:eastAsia="UB-Helvetica"/>
          <w:szCs w:val="24"/>
        </w:rPr>
        <w:t xml:space="preserve">μμανουήλ Κόνσολας καταθέτει για τα Πρακτικά το προαναφερθέν έγγραφο, το οποίο βρίσκεται στο </w:t>
      </w:r>
      <w:r>
        <w:rPr>
          <w:rFonts w:eastAsia="UB-Helvetica"/>
          <w:szCs w:val="24"/>
        </w:rPr>
        <w:t>α</w:t>
      </w:r>
      <w:r w:rsidRPr="00BE128D">
        <w:rPr>
          <w:rFonts w:eastAsia="UB-Helvetica"/>
          <w:szCs w:val="24"/>
        </w:rPr>
        <w:t>ρχείο του Τμήματος Γραμματείας της Διεύθυνσης Στενογραφίας και Πρακτικών της Βουλής)</w:t>
      </w:r>
    </w:p>
    <w:p w14:paraId="2118208B" w14:textId="77777777" w:rsidR="000E1C16" w:rsidRDefault="00D27C3B">
      <w:pPr>
        <w:rPr>
          <w:rFonts w:eastAsia="UB-Helvetica"/>
          <w:szCs w:val="24"/>
        </w:rPr>
      </w:pPr>
      <w:r w:rsidRPr="00FB5885">
        <w:rPr>
          <w:rFonts w:eastAsia="UB-Helvetica"/>
          <w:szCs w:val="24"/>
        </w:rPr>
        <w:t>Άρα, κύριε Υπουργέ, η Νέα Δημ</w:t>
      </w:r>
      <w:r w:rsidRPr="00C75D14">
        <w:rPr>
          <w:rFonts w:eastAsia="UB-Helvetica"/>
          <w:szCs w:val="24"/>
        </w:rPr>
        <w:t xml:space="preserve">οκρατία δεν έχει αγοραία αντίληψη για την </w:t>
      </w:r>
      <w:r w:rsidRPr="00C75D14">
        <w:rPr>
          <w:rFonts w:eastAsia="UB-Helvetica"/>
          <w:szCs w:val="24"/>
        </w:rPr>
        <w:t>παιδεία, ούτε έχει αποσπασματική αντίληψη για την αριστεία. Αυτό να το ξεκαθαρίσουμε μια και καλή.</w:t>
      </w:r>
    </w:p>
    <w:p w14:paraId="2118208C" w14:textId="77777777" w:rsidR="000E1C16" w:rsidRDefault="00D27C3B">
      <w:pPr>
        <w:rPr>
          <w:rFonts w:eastAsia="UB-Helvetica"/>
          <w:szCs w:val="24"/>
        </w:rPr>
      </w:pPr>
      <w:r w:rsidRPr="00F67D51">
        <w:rPr>
          <w:rFonts w:eastAsia="UB-Helvetica"/>
          <w:szCs w:val="24"/>
        </w:rPr>
        <w:t>Ξέρω ότι αυτό το νομοσχέδιο είναι μια αφορμή για γενικότερη συζήτηση και δεν φτάνουν τα λίγα λεπτά της ώρας για κάθ</w:t>
      </w:r>
      <w:r w:rsidRPr="001F6937">
        <w:rPr>
          <w:rFonts w:eastAsia="UB-Helvetica"/>
          <w:szCs w:val="24"/>
        </w:rPr>
        <w:t>ε έναν από εμάς τους ομιλητές για να λύσου</w:t>
      </w:r>
      <w:r w:rsidRPr="001F6937">
        <w:rPr>
          <w:rFonts w:eastAsia="UB-Helvetica"/>
          <w:szCs w:val="24"/>
        </w:rPr>
        <w:t>ν όλες τις πτυχές που έχουν καταθέσει εδώ εξαιρετικοί ομιλητές και αγορητές.</w:t>
      </w:r>
    </w:p>
    <w:p w14:paraId="2118208D" w14:textId="77777777" w:rsidR="000E1C16" w:rsidRDefault="00D27C3B">
      <w:pPr>
        <w:rPr>
          <w:rFonts w:eastAsia="UB-Helvetica"/>
          <w:szCs w:val="24"/>
        </w:rPr>
      </w:pPr>
      <w:r w:rsidRPr="00307868">
        <w:rPr>
          <w:rFonts w:eastAsia="UB-Helvetica"/>
          <w:szCs w:val="24"/>
        </w:rPr>
        <w:t>Όμως, χαίρομαι που ο κύριος Υπουργός δεν έδωσε σε κανέναν την αφορμή στο προηγούμενο διάστημα να αναφερθεί σ’ αυτόν προσωπικά. Σήμερα, όμως, είτε με τις δημόσιες συνεντε</w:t>
      </w:r>
      <w:r w:rsidRPr="00875107">
        <w:rPr>
          <w:rFonts w:eastAsia="UB-Helvetica"/>
          <w:szCs w:val="24"/>
        </w:rPr>
        <w:t xml:space="preserve">ύξεις του </w:t>
      </w:r>
      <w:r w:rsidRPr="00875107">
        <w:rPr>
          <w:rFonts w:eastAsia="UB-Helvetica"/>
          <w:szCs w:val="24"/>
        </w:rPr>
        <w:t xml:space="preserve">στα μέσα μαζικής ενημέρωσης είτε από το Βήμα της Βουλής με την τοποθέτησή του, </w:t>
      </w:r>
      <w:r>
        <w:rPr>
          <w:rFonts w:eastAsia="UB-Helvetica"/>
          <w:szCs w:val="24"/>
        </w:rPr>
        <w:t xml:space="preserve">έδωσε αφορμή και </w:t>
      </w:r>
      <w:r w:rsidRPr="00875107">
        <w:rPr>
          <w:rFonts w:eastAsia="UB-Helvetica"/>
          <w:szCs w:val="24"/>
        </w:rPr>
        <w:t>επιτρέψτε μου να ξεκινήσω από την τοποθέτησή του. Ο κύριος Υπουργός κατέληξε με τον Αλέξ</w:t>
      </w:r>
      <w:r w:rsidRPr="00B8113B">
        <w:rPr>
          <w:rFonts w:eastAsia="UB-Helvetica"/>
          <w:szCs w:val="24"/>
        </w:rPr>
        <w:t>η Δημαρά. Προσέγγισε, δηλαδή, τις επιφυλλίδες της ιστορίας εκπαίδευσης.</w:t>
      </w:r>
    </w:p>
    <w:p w14:paraId="2118208E" w14:textId="77777777" w:rsidR="000E1C16" w:rsidRDefault="00D27C3B">
      <w:pPr>
        <w:rPr>
          <w:rFonts w:eastAsia="UB-Helvetica"/>
          <w:szCs w:val="24"/>
        </w:rPr>
      </w:pPr>
      <w:r w:rsidRPr="002856AF">
        <w:rPr>
          <w:rFonts w:eastAsia="UB-Helvetica"/>
          <w:szCs w:val="24"/>
        </w:rPr>
        <w:t xml:space="preserve">Χαίρομαι, κύριε Υπουργέ. Ξέρετε ότι για να δούμε το μέλλον, πρέπει να διαβάσουμε καλά την ιστορία της εκπαίδευσης. Μόνο που ο Αλέξης ο Δημαράς, όταν μιλούσε για τον Δελμούζο, για τον Γληνό, για όλους αυτούς τους φωτισμένους Έλληνες, είχε συνδυασμένα πάντα </w:t>
      </w:r>
      <w:r w:rsidRPr="002856AF">
        <w:rPr>
          <w:rFonts w:eastAsia="UB-Helvetica"/>
          <w:szCs w:val="24"/>
        </w:rPr>
        <w:t>το κοινωνικό κυρίως πλαίσιο και το πολιτικό και εκεί λέει ο Δημαράς ότι θα πρέπει κάθε φορά ο ερευνητής να μπορεί να δει ποιο είναι το κοινωνικο-πολιτικό πλαίσιο για να αναστοχάζεται, για να σχεδιάζει.</w:t>
      </w:r>
    </w:p>
    <w:p w14:paraId="2118208F" w14:textId="77777777" w:rsidR="000E1C16" w:rsidRDefault="00D27C3B">
      <w:pPr>
        <w:rPr>
          <w:rFonts w:eastAsia="UB-Helvetica"/>
          <w:szCs w:val="24"/>
        </w:rPr>
      </w:pPr>
      <w:r w:rsidRPr="001C1443">
        <w:rPr>
          <w:rFonts w:eastAsia="UB-Helvetica"/>
          <w:szCs w:val="24"/>
        </w:rPr>
        <w:t xml:space="preserve">Σήμερα, λοιπόν, μιλάμε για μια </w:t>
      </w:r>
      <w:r>
        <w:rPr>
          <w:rFonts w:eastAsia="UB-Helvetica"/>
          <w:szCs w:val="24"/>
        </w:rPr>
        <w:t>«</w:t>
      </w:r>
      <w:r w:rsidRPr="001C1443">
        <w:rPr>
          <w:rFonts w:eastAsia="UB-Helvetica"/>
          <w:szCs w:val="24"/>
        </w:rPr>
        <w:t>μεγάλη</w:t>
      </w:r>
      <w:r>
        <w:rPr>
          <w:rFonts w:eastAsia="UB-Helvetica"/>
          <w:szCs w:val="24"/>
        </w:rPr>
        <w:t>»</w:t>
      </w:r>
      <w:r w:rsidRPr="001C1443">
        <w:rPr>
          <w:rFonts w:eastAsia="UB-Helvetica"/>
          <w:szCs w:val="24"/>
        </w:rPr>
        <w:t xml:space="preserve"> εκπαιδευτική μ</w:t>
      </w:r>
      <w:r w:rsidRPr="001C1443">
        <w:rPr>
          <w:rFonts w:eastAsia="UB-Helvetica"/>
          <w:szCs w:val="24"/>
        </w:rPr>
        <w:t>εταρρύθμιση</w:t>
      </w:r>
      <w:r>
        <w:rPr>
          <w:rFonts w:eastAsia="UB-Helvetica"/>
          <w:szCs w:val="24"/>
        </w:rPr>
        <w:t>.</w:t>
      </w:r>
      <w:r w:rsidRPr="001C1443">
        <w:rPr>
          <w:rFonts w:eastAsia="UB-Helvetica"/>
          <w:szCs w:val="24"/>
        </w:rPr>
        <w:t xml:space="preserve"> </w:t>
      </w:r>
      <w:r>
        <w:rPr>
          <w:rFonts w:eastAsia="UB-Helvetica"/>
          <w:szCs w:val="24"/>
        </w:rPr>
        <w:t>Γ</w:t>
      </w:r>
      <w:r w:rsidRPr="001C1443">
        <w:rPr>
          <w:rFonts w:eastAsia="UB-Helvetica"/>
          <w:szCs w:val="24"/>
        </w:rPr>
        <w:t>ια άλλη μι</w:t>
      </w:r>
      <w:r w:rsidRPr="002856AF">
        <w:rPr>
          <w:rFonts w:eastAsia="UB-Helvetica"/>
          <w:szCs w:val="24"/>
        </w:rPr>
        <w:t>α φορά ο ΣΥΡΙΖΑ στον χώρο της εκπαίδευσης αναφέρει ότι εδραιώνει τη δημοκρατία και ο κύριος Υπουργός μάς προέτρεψε λέγοντας ότι χρειάζεται ευρεία κοινωνική συναίνεση και πολιτική σύγκλιση. Ωραία. Συμφωνούμε σ’ αυτό.</w:t>
      </w:r>
    </w:p>
    <w:p w14:paraId="21182090" w14:textId="77777777" w:rsidR="000E1C16" w:rsidRDefault="00D27C3B">
      <w:pPr>
        <w:rPr>
          <w:rFonts w:eastAsia="UB-Helvetica"/>
          <w:szCs w:val="24"/>
        </w:rPr>
      </w:pPr>
      <w:r w:rsidRPr="006679F9">
        <w:rPr>
          <w:rFonts w:eastAsia="UB-Helvetica"/>
          <w:szCs w:val="24"/>
        </w:rPr>
        <w:t xml:space="preserve">Όμως, για να </w:t>
      </w:r>
      <w:r w:rsidRPr="006679F9">
        <w:rPr>
          <w:rFonts w:eastAsia="UB-Helvetica"/>
          <w:szCs w:val="24"/>
        </w:rPr>
        <w:t>υπάρχει σύγκλιση, κύριε Υ</w:t>
      </w:r>
      <w:r w:rsidRPr="002856AF">
        <w:rPr>
          <w:rFonts w:eastAsia="UB-Helvetica"/>
          <w:szCs w:val="24"/>
        </w:rPr>
        <w:t>πουργέ, πρέπει να έχουμε όρους διαφάνειας και καθαρούς και ξάστερους όρους σε ό, τι αφορά τον εθνικό διάλογο της παιδείας.</w:t>
      </w:r>
    </w:p>
    <w:p w14:paraId="21182091" w14:textId="77777777" w:rsidR="000E1C16" w:rsidRDefault="00D27C3B">
      <w:pPr>
        <w:rPr>
          <w:rFonts w:eastAsia="UB-Helvetica"/>
          <w:szCs w:val="24"/>
        </w:rPr>
      </w:pPr>
      <w:r w:rsidRPr="002114C1">
        <w:rPr>
          <w:rFonts w:eastAsia="UB-Helvetica"/>
          <w:szCs w:val="24"/>
        </w:rPr>
        <w:t>Τι είδους εθνικός διάλογος για την παιδεία μπορεί να διεξαχθεί, όταν η Κυβέρνηση βρίσκεται και δημιουργεί τε</w:t>
      </w:r>
      <w:r w:rsidRPr="002114C1">
        <w:rPr>
          <w:rFonts w:eastAsia="UB-Helvetica"/>
          <w:szCs w:val="24"/>
        </w:rPr>
        <w:t>τελεσμένα γεγονότα</w:t>
      </w:r>
      <w:r>
        <w:rPr>
          <w:rFonts w:eastAsia="UB-Helvetica"/>
          <w:szCs w:val="24"/>
        </w:rPr>
        <w:t>; Ό</w:t>
      </w:r>
      <w:r w:rsidRPr="002114C1">
        <w:rPr>
          <w:rFonts w:eastAsia="UB-Helvetica"/>
          <w:szCs w:val="24"/>
        </w:rPr>
        <w:t>ταν ακυρώνονται σημαντικές μεταρρυθμίσεις</w:t>
      </w:r>
      <w:r>
        <w:rPr>
          <w:rFonts w:eastAsia="UB-Helvetica"/>
          <w:szCs w:val="24"/>
        </w:rPr>
        <w:t>;</w:t>
      </w:r>
      <w:r w:rsidRPr="002114C1">
        <w:rPr>
          <w:rFonts w:eastAsia="UB-Helvetica"/>
          <w:szCs w:val="24"/>
        </w:rPr>
        <w:t xml:space="preserve"> </w:t>
      </w:r>
      <w:r>
        <w:rPr>
          <w:rFonts w:eastAsia="UB-Helvetica"/>
          <w:szCs w:val="24"/>
        </w:rPr>
        <w:t>Ό</w:t>
      </w:r>
      <w:r w:rsidRPr="002114C1">
        <w:rPr>
          <w:rFonts w:eastAsia="UB-Helvetica"/>
          <w:szCs w:val="24"/>
        </w:rPr>
        <w:t xml:space="preserve">πως είναι ο ν.4310; Ο ΣΥΡΙΖΑ εδραιώνει </w:t>
      </w:r>
      <w:r>
        <w:rPr>
          <w:rFonts w:eastAsia="UB-Helvetica"/>
          <w:szCs w:val="24"/>
        </w:rPr>
        <w:t>«</w:t>
      </w:r>
      <w:r w:rsidRPr="002114C1">
        <w:rPr>
          <w:rFonts w:eastAsia="UB-Helvetica"/>
          <w:szCs w:val="24"/>
        </w:rPr>
        <w:t>κλίμα δημοκρατίας</w:t>
      </w:r>
      <w:r>
        <w:rPr>
          <w:rFonts w:eastAsia="UB-Helvetica"/>
          <w:szCs w:val="24"/>
        </w:rPr>
        <w:t>»</w:t>
      </w:r>
      <w:r w:rsidRPr="002114C1">
        <w:rPr>
          <w:rFonts w:eastAsia="UB-Helvetica"/>
          <w:szCs w:val="24"/>
        </w:rPr>
        <w:t>, μόνο που δημιουργεί και κύματα ανασφάλειας.</w:t>
      </w:r>
    </w:p>
    <w:p w14:paraId="21182092" w14:textId="77777777" w:rsidR="000E1C16" w:rsidRDefault="00D27C3B">
      <w:pPr>
        <w:rPr>
          <w:rFonts w:eastAsia="Times New Roman"/>
          <w:szCs w:val="24"/>
        </w:rPr>
      </w:pPr>
      <w:r w:rsidRPr="00D676BB">
        <w:rPr>
          <w:rFonts w:eastAsia="Times New Roman"/>
          <w:szCs w:val="24"/>
          <w:lang w:val="en-US"/>
        </w:rPr>
        <w:t>O</w:t>
      </w:r>
      <w:r w:rsidRPr="005117C9">
        <w:rPr>
          <w:rFonts w:eastAsia="Times New Roman"/>
          <w:szCs w:val="24"/>
        </w:rPr>
        <w:t xml:space="preserve"> προηγούμενος Υπουργός Παιδείας, ο κ. Μπαλτάς, σε σχέση με την αλλαγή του τρόπου επιλογής στελεχών της εκπαίδευσης, οδήγησε το Συμβούλιο της Επικρατείας να κρίνει αντισυνταγματικό το ζήτημα αυτό της επιλογής των στελεχών της εκπαίδευσης, αφού παραβιάζει τι</w:t>
      </w:r>
      <w:r w:rsidRPr="005117C9">
        <w:rPr>
          <w:rFonts w:eastAsia="Times New Roman"/>
          <w:szCs w:val="24"/>
        </w:rPr>
        <w:t xml:space="preserve">ς αρχές της ισότητας, της αξιοκρατίας και φυσικά τις αρχές της αριστείας. </w:t>
      </w:r>
    </w:p>
    <w:p w14:paraId="21182093" w14:textId="77777777" w:rsidR="000E1C16" w:rsidRDefault="00D27C3B">
      <w:pPr>
        <w:rPr>
          <w:rFonts w:eastAsia="Times New Roman"/>
          <w:szCs w:val="24"/>
        </w:rPr>
      </w:pPr>
      <w:r w:rsidRPr="00B733EC">
        <w:rPr>
          <w:rFonts w:eastAsia="Times New Roman"/>
          <w:szCs w:val="24"/>
        </w:rPr>
        <w:t xml:space="preserve">Θα ήθελα να σας προτρέψω, κύριε Υπουργέ, να επισκεφθείτε τα σχολεία. Υπάρχει ηρεμία εξαιτίας αυτής της διαδικασίας του τρόπου </w:t>
      </w:r>
      <w:r w:rsidRPr="002856AF">
        <w:rPr>
          <w:rFonts w:eastAsia="Times New Roman"/>
          <w:szCs w:val="24"/>
        </w:rPr>
        <w:t>επιλογής; Μάλλον όχι. Δεν ξέρω, λοιπόν, για ποια δημοκρ</w:t>
      </w:r>
      <w:r w:rsidRPr="002856AF">
        <w:rPr>
          <w:rFonts w:eastAsia="Times New Roman"/>
          <w:szCs w:val="24"/>
        </w:rPr>
        <w:t xml:space="preserve">ατία μιλούμε. </w:t>
      </w:r>
    </w:p>
    <w:p w14:paraId="21182094" w14:textId="77777777" w:rsidR="000E1C16" w:rsidRDefault="00D27C3B">
      <w:pPr>
        <w:rPr>
          <w:rFonts w:eastAsia="Times New Roman"/>
          <w:szCs w:val="24"/>
        </w:rPr>
      </w:pPr>
      <w:r w:rsidRPr="002856AF">
        <w:rPr>
          <w:rFonts w:eastAsia="Times New Roman"/>
          <w:szCs w:val="24"/>
        </w:rPr>
        <w:t xml:space="preserve">Κύριε Υπουργέ, παρ’ ότι τελειώνει η ώρα, ας αποτελέσει αφετηρία αυτή η συζήτηση για πιο βαθιά σκέψη και στην αυριανή συζήτηση αλλά και στον εθνικό διάλογο, μια που τον επικαλείστε συνέχεια. </w:t>
      </w:r>
    </w:p>
    <w:p w14:paraId="21182095" w14:textId="77777777" w:rsidR="000E1C16" w:rsidRDefault="00D27C3B">
      <w:pPr>
        <w:rPr>
          <w:rFonts w:eastAsia="Times New Roman"/>
          <w:szCs w:val="24"/>
        </w:rPr>
      </w:pPr>
      <w:r w:rsidRPr="002856AF">
        <w:rPr>
          <w:rFonts w:eastAsia="Times New Roman"/>
          <w:szCs w:val="24"/>
        </w:rPr>
        <w:t>Αναφερθήκατε στον ν.1566/1985 για να δώσετε την πα</w:t>
      </w:r>
      <w:r w:rsidRPr="002856AF">
        <w:rPr>
          <w:rFonts w:eastAsia="Times New Roman"/>
          <w:szCs w:val="24"/>
        </w:rPr>
        <w:t xml:space="preserve">ραβολή και την αναλογία των μαθητών 1/25. Ο νόμος αυτός, αγαπητοί και αγαπητές συνάδελφοι, είναι του 1985. Πόσα χρόνια πριν, κύριε Πρόεδρε; Πάνω από τριάντα χρόνια. </w:t>
      </w:r>
    </w:p>
    <w:p w14:paraId="21182096" w14:textId="77777777" w:rsidR="000E1C16" w:rsidRDefault="00D27C3B">
      <w:pPr>
        <w:rPr>
          <w:rFonts w:eastAsia="Times New Roman"/>
          <w:szCs w:val="24"/>
        </w:rPr>
      </w:pPr>
      <w:r w:rsidRPr="002114C1">
        <w:rPr>
          <w:rFonts w:eastAsia="Times New Roman"/>
          <w:szCs w:val="24"/>
        </w:rPr>
        <w:t>Δεν ήταν λοιπόν προτεραιότητα της νέας Κυβέρνησης που όψιμα επικαλείται ότι χρειάζεται αλλ</w:t>
      </w:r>
      <w:r w:rsidRPr="002114C1">
        <w:rPr>
          <w:rFonts w:eastAsia="Times New Roman"/>
          <w:szCs w:val="24"/>
        </w:rPr>
        <w:t>αγή παντού; Γιατί αναφέρ</w:t>
      </w:r>
      <w:r>
        <w:rPr>
          <w:rFonts w:eastAsia="Times New Roman"/>
          <w:szCs w:val="24"/>
        </w:rPr>
        <w:t>ετε</w:t>
      </w:r>
      <w:r w:rsidRPr="002114C1">
        <w:rPr>
          <w:rFonts w:eastAsia="Times New Roman"/>
          <w:szCs w:val="24"/>
        </w:rPr>
        <w:t xml:space="preserve"> ο κύριος Υπουργός στον ν.1566/1985 και μίλησε για τους σκοπούς της εκπαίδευσης και </w:t>
      </w:r>
      <w:r>
        <w:rPr>
          <w:rFonts w:eastAsia="Times New Roman"/>
          <w:szCs w:val="24"/>
        </w:rPr>
        <w:t xml:space="preserve">τα </w:t>
      </w:r>
      <w:r w:rsidRPr="002114C1">
        <w:rPr>
          <w:rFonts w:eastAsia="Times New Roman"/>
          <w:szCs w:val="24"/>
        </w:rPr>
        <w:t xml:space="preserve">περιεχόμενα μάθησης, δηλαδή για </w:t>
      </w:r>
      <w:r>
        <w:rPr>
          <w:rFonts w:eastAsia="Times New Roman"/>
          <w:szCs w:val="24"/>
        </w:rPr>
        <w:t xml:space="preserve">τα </w:t>
      </w:r>
      <w:r w:rsidRPr="002114C1">
        <w:rPr>
          <w:rFonts w:eastAsia="Times New Roman"/>
          <w:szCs w:val="24"/>
        </w:rPr>
        <w:t xml:space="preserve">σχολικά βιβλία. </w:t>
      </w:r>
    </w:p>
    <w:p w14:paraId="21182097" w14:textId="77777777" w:rsidR="000E1C16" w:rsidRDefault="00D27C3B">
      <w:pPr>
        <w:rPr>
          <w:rFonts w:eastAsia="Times New Roman"/>
          <w:szCs w:val="24"/>
        </w:rPr>
      </w:pPr>
      <w:r w:rsidRPr="00D676BB">
        <w:rPr>
          <w:rFonts w:eastAsia="Times New Roman"/>
          <w:szCs w:val="24"/>
        </w:rPr>
        <w:t>Είπε ότι δεν είναι καλά τα σχολικά βιβλία και το αποφάσισαν οι Βουλευτές. Και ποιο</w:t>
      </w:r>
      <w:r w:rsidRPr="005117C9">
        <w:rPr>
          <w:rFonts w:eastAsia="Times New Roman"/>
          <w:szCs w:val="24"/>
        </w:rPr>
        <w:t xml:space="preserve">ι είναι </w:t>
      </w:r>
      <w:r w:rsidRPr="005117C9">
        <w:rPr>
          <w:rFonts w:eastAsia="Times New Roman"/>
          <w:szCs w:val="24"/>
        </w:rPr>
        <w:t xml:space="preserve">οι Βουλευτές που αποφασίζουν, κύριε Υπουργέ, εάν τα σχολικά βιβλία είναι καλά ή κακά; Υπάρχει Ινστιτούτο Εκπαιδευτικής Πολιτικής, που σας έχει κάνει τέτοια εισήγηση; </w:t>
      </w:r>
    </w:p>
    <w:p w14:paraId="21182098" w14:textId="77777777" w:rsidR="000E1C16" w:rsidRDefault="00D27C3B">
      <w:pPr>
        <w:rPr>
          <w:rFonts w:eastAsia="Times New Roman"/>
          <w:szCs w:val="24"/>
        </w:rPr>
      </w:pPr>
      <w:r w:rsidRPr="00B733EC">
        <w:rPr>
          <w:rFonts w:eastAsia="Times New Roman"/>
          <w:szCs w:val="24"/>
        </w:rPr>
        <w:t>Και εάν εσείς θέλετε να αναφερθείτε στον ν.1566/1985, γιατί δεν αναφέρεστε, κύριε Υπουργέ</w:t>
      </w:r>
      <w:r w:rsidRPr="00B733EC">
        <w:rPr>
          <w:rFonts w:eastAsia="Times New Roman"/>
          <w:szCs w:val="24"/>
        </w:rPr>
        <w:t>, στην προτροπή του νόμου για πολλαπλό εγχειρίδιο; Γιατί δεν δίνετε δικαίωμα επιλογής στον εκπαιδευτικό για πολλαπλό εγχειρίδιο;</w:t>
      </w:r>
    </w:p>
    <w:p w14:paraId="21182099" w14:textId="77777777" w:rsidR="000E1C16" w:rsidRDefault="00D27C3B">
      <w:pPr>
        <w:rPr>
          <w:rFonts w:eastAsia="Times New Roman"/>
          <w:szCs w:val="24"/>
        </w:rPr>
      </w:pPr>
      <w:r w:rsidRPr="002856AF">
        <w:rPr>
          <w:rFonts w:eastAsia="Times New Roman"/>
          <w:szCs w:val="24"/>
        </w:rPr>
        <w:t>Μιλήσατε και για μεθόδους αξιολόγησης. Ήταν εξαιρετική η προσέγγιση. Εκτός από την ιστορία της εκπαίδευσης, ο κύριος Υπουργός έ</w:t>
      </w:r>
      <w:r w:rsidRPr="002856AF">
        <w:rPr>
          <w:rFonts w:eastAsia="Times New Roman"/>
          <w:szCs w:val="24"/>
        </w:rPr>
        <w:t>κανε και ανάλυση στη διδακτική μεθοδολογία. Πολύ ωραία. Η ομαδοσυνεργατική διδασκαλία είναι πράγματι μια εξαιρετική προσέγγιση στη διδασκαλία. Όμως, δεν είναι μοναδική. Δεν είναι αυτό το ερέθισμα που πρέπει να εδραιώσουμε ως τεκμήριο, ότι στο ολοήμερο σχολ</w:t>
      </w:r>
      <w:r w:rsidRPr="002856AF">
        <w:rPr>
          <w:rFonts w:eastAsia="Times New Roman"/>
          <w:szCs w:val="24"/>
        </w:rPr>
        <w:t xml:space="preserve">είο πρέπει να εφαρμοστεί η ομαδοσυνεργατική διδασκαλία, άρα πρέπει να γίνουν ολοήμερα όπως είπατε. </w:t>
      </w:r>
    </w:p>
    <w:p w14:paraId="2118209A" w14:textId="77777777" w:rsidR="000E1C16" w:rsidRDefault="00D27C3B">
      <w:pPr>
        <w:rPr>
          <w:rFonts w:eastAsia="Times New Roman"/>
          <w:szCs w:val="24"/>
        </w:rPr>
      </w:pPr>
      <w:r w:rsidRPr="002856AF">
        <w:rPr>
          <w:rFonts w:eastAsia="Times New Roman"/>
          <w:szCs w:val="24"/>
        </w:rPr>
        <w:t>Τέλος, είπατε για την ποιοτική αξιολόγηση των εκπαιδευτικών. Πολύ ωραία. Έχετε λάβει υπ’ όψιν σας, κύριε Υπουργέ και η ηγεσία του Υπουργείου Παιδείας, τις σ</w:t>
      </w:r>
      <w:r w:rsidRPr="002856AF">
        <w:rPr>
          <w:rFonts w:eastAsia="Times New Roman"/>
          <w:szCs w:val="24"/>
        </w:rPr>
        <w:t xml:space="preserve">χετικές εισηγήσεις της προηγούμενης ηγεσίας του Ινστιτούτου Εκπαιδευτικής Πολιτικής; </w:t>
      </w:r>
    </w:p>
    <w:p w14:paraId="2118209B" w14:textId="77777777" w:rsidR="000E1C16" w:rsidRDefault="00D27C3B">
      <w:pPr>
        <w:rPr>
          <w:rFonts w:eastAsia="Times New Roman"/>
          <w:szCs w:val="24"/>
        </w:rPr>
      </w:pPr>
      <w:r w:rsidRPr="002856AF">
        <w:rPr>
          <w:rFonts w:eastAsia="Times New Roman"/>
          <w:szCs w:val="24"/>
        </w:rPr>
        <w:t>Θυμόμαστε όλοι, αγαπητές κυρίες και κύριοι συνάδελφοι, τι συνέβη στη συζήτηση για την αξιολόγηση σε διάφορες χρονικές περιόδους της χώρας. Θυμάστε τι γινόταν στην Μητροπό</w:t>
      </w:r>
      <w:r w:rsidRPr="002856AF">
        <w:rPr>
          <w:rFonts w:eastAsia="Times New Roman"/>
          <w:szCs w:val="24"/>
        </w:rPr>
        <w:t xml:space="preserve">λεως, όταν Υπουργός Παιδείας ήταν ο κ. Σουφλιάς και όταν Υπουργός Παιδείας ήταν ο κ. Παπανδρέου. </w:t>
      </w:r>
    </w:p>
    <w:p w14:paraId="2118209C" w14:textId="77777777" w:rsidR="000E1C16" w:rsidRDefault="00D27C3B">
      <w:pPr>
        <w:rPr>
          <w:rFonts w:eastAsia="Times New Roman"/>
          <w:szCs w:val="24"/>
        </w:rPr>
      </w:pPr>
      <w:r w:rsidRPr="002856AF">
        <w:rPr>
          <w:rFonts w:eastAsia="Times New Roman"/>
          <w:szCs w:val="24"/>
        </w:rPr>
        <w:t>Πρέπει να αφήσουμε τον εκπαιδευτικό λίγο στην άκρη, κύριε Υπουργέ, και να μιλήσουμε πρώτα για την αξιολόγηση του εκπαιδευτικού έργου και ύστερα για την αξιολό</w:t>
      </w:r>
      <w:r w:rsidRPr="002856AF">
        <w:rPr>
          <w:rFonts w:eastAsia="Times New Roman"/>
          <w:szCs w:val="24"/>
        </w:rPr>
        <w:t xml:space="preserve">γηση του εκπαιδευτικού. </w:t>
      </w:r>
    </w:p>
    <w:p w14:paraId="2118209D" w14:textId="77777777" w:rsidR="000E1C16" w:rsidRDefault="00D27C3B">
      <w:pPr>
        <w:rPr>
          <w:rFonts w:eastAsia="Times New Roman"/>
          <w:szCs w:val="24"/>
        </w:rPr>
      </w:pPr>
      <w:r w:rsidRPr="00C76031">
        <w:rPr>
          <w:rFonts w:eastAsia="Times New Roman"/>
          <w:szCs w:val="24"/>
        </w:rPr>
        <w:t>Κλείνω αυτή την αναφορά, επειδή μιλήσατε και για τους εκπαιδευτικούς και την κατά</w:t>
      </w:r>
      <w:r>
        <w:rPr>
          <w:rFonts w:eastAsia="Times New Roman"/>
          <w:szCs w:val="24"/>
        </w:rPr>
        <w:t>ρτησ</w:t>
      </w:r>
      <w:r>
        <w:rPr>
          <w:rFonts w:eastAsia="Times New Roman"/>
          <w:szCs w:val="24"/>
        </w:rPr>
        <w:t>ή</w:t>
      </w:r>
      <w:r w:rsidRPr="00C76031">
        <w:rPr>
          <w:rFonts w:eastAsia="Times New Roman"/>
          <w:szCs w:val="24"/>
        </w:rPr>
        <w:t xml:space="preserve"> τους. Δεν είναι ειδικοί οι εκπαιδευτικοί, λέει, να είναι στα ολοήμερα σχολεία. Όλα αυτά, κύριε Υπουργέ, ξέρετε γιατί τα είπατε; Για να δικαιολογ</w:t>
      </w:r>
      <w:r w:rsidRPr="00C76031">
        <w:rPr>
          <w:rFonts w:eastAsia="Times New Roman"/>
          <w:szCs w:val="24"/>
        </w:rPr>
        <w:t>ήσετε την αδυναμία σας να μπορείτε να διορίσετε και να υλοποιήσετε τις δεσμεύσεις σας ότι θα υπάρχουν είκοσι χιλιάδες εκπαιδευτικοί και στην ειδική αγωγή επίσης, την ώρα που εσείς λέτε ότι είναι σε ομηρία κυριολεκτικά η εκπαίδευση εξαιτίας των αναπληρωτών.</w:t>
      </w:r>
      <w:r w:rsidRPr="00C76031">
        <w:rPr>
          <w:rFonts w:eastAsia="Times New Roman"/>
          <w:szCs w:val="24"/>
        </w:rPr>
        <w:t xml:space="preserve"> Και προηγουμένως στην πρωτολογία σας αναφερθήκατε στο ότι οι αναπληρωτές είναι αναγκαίο κακό στην εκπαίδευση. </w:t>
      </w:r>
    </w:p>
    <w:p w14:paraId="2118209E"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ομιλίας του κυρίου Βουλευτή)</w:t>
      </w:r>
    </w:p>
    <w:p w14:paraId="2118209F" w14:textId="77777777" w:rsidR="000E1C16" w:rsidRDefault="00D27C3B">
      <w:pPr>
        <w:rPr>
          <w:rFonts w:eastAsia="Times New Roman"/>
          <w:szCs w:val="24"/>
        </w:rPr>
      </w:pPr>
      <w:r w:rsidRPr="002856AF">
        <w:rPr>
          <w:rFonts w:eastAsia="Times New Roman"/>
          <w:szCs w:val="24"/>
        </w:rPr>
        <w:t>Δεν μπορώ να συνεχίσω και το ξέρω ότι τελείωσε ο χρόνος μου,</w:t>
      </w:r>
      <w:r w:rsidRPr="002856AF">
        <w:rPr>
          <w:rFonts w:eastAsia="Times New Roman"/>
          <w:szCs w:val="24"/>
        </w:rPr>
        <w:t xml:space="preserve"> κύριε Πρόεδρε. Δεν μπόρεσα να αναφερθώ -και το έκανα συνειδητά- στη γραπτή εισήγησή μου για το νομοσχέδιο για την παιδεία που φέρνετε σήμερα, για την έρευνα και την τεχνολογία. Όμως, θέλω μόνο να πω ότι αυτό το νομοσχέδιο, που είναι ένα πολυνομοσχέδιο, όπ</w:t>
      </w:r>
      <w:r w:rsidRPr="002856AF">
        <w:rPr>
          <w:rFonts w:eastAsia="Times New Roman"/>
          <w:szCs w:val="24"/>
        </w:rPr>
        <w:t xml:space="preserve">ως είπε και ο κύριος Υπουργός, είναι μια προσπάθεια για τα ερευνητικά κέντρα, όχι για την έρευνα. </w:t>
      </w:r>
    </w:p>
    <w:p w14:paraId="211820A0" w14:textId="77777777" w:rsidR="000E1C16" w:rsidRDefault="00D27C3B">
      <w:pPr>
        <w:rPr>
          <w:rFonts w:eastAsia="Times New Roman"/>
          <w:szCs w:val="24"/>
        </w:rPr>
      </w:pPr>
      <w:r w:rsidRPr="00CD27BE">
        <w:rPr>
          <w:rFonts w:eastAsia="Times New Roman"/>
          <w:szCs w:val="24"/>
        </w:rPr>
        <w:t>Όταν, λοιπόν, αποφασίσουμε να φέρουμε συνολικά το νομοσχέδιο για την έρευνα, εκεί να τοποθετηθούμε, αφού προηγουμένως όμως έχετε την ευαισθησία να υπάρχει μι</w:t>
      </w:r>
      <w:r w:rsidRPr="00CD27BE">
        <w:rPr>
          <w:rFonts w:eastAsia="Times New Roman"/>
          <w:szCs w:val="24"/>
        </w:rPr>
        <w:t>α ανοιχτή διαβούλευση, χωρίς αποκλεισμούς και να μιλήσουμε και για τα επιμ</w:t>
      </w:r>
      <w:r w:rsidRPr="00FB5885">
        <w:rPr>
          <w:rFonts w:eastAsia="Times New Roman"/>
          <w:szCs w:val="24"/>
        </w:rPr>
        <w:t xml:space="preserve">έρους ζητήματα της έρευνας. </w:t>
      </w:r>
    </w:p>
    <w:p w14:paraId="211820A1" w14:textId="77777777" w:rsidR="000E1C16" w:rsidRDefault="00D27C3B">
      <w:pPr>
        <w:rPr>
          <w:rFonts w:eastAsia="Times New Roman"/>
          <w:szCs w:val="24"/>
        </w:rPr>
      </w:pPr>
      <w:r w:rsidRPr="006B36B3">
        <w:rPr>
          <w:rFonts w:eastAsia="Times New Roman"/>
          <w:szCs w:val="24"/>
        </w:rPr>
        <w:t xml:space="preserve">Θα ήθελα να κάνω μόνο τρεις επισημάνσεις, εάν μου επιτρέπετε, κύριε Πρόεδρε. </w:t>
      </w:r>
    </w:p>
    <w:p w14:paraId="211820A2" w14:textId="77777777" w:rsidR="000E1C16" w:rsidRDefault="00D27C3B">
      <w:pPr>
        <w:rPr>
          <w:rFonts w:eastAsia="Times New Roman"/>
          <w:szCs w:val="24"/>
        </w:rPr>
      </w:pPr>
      <w:r w:rsidRPr="00F67D51">
        <w:rPr>
          <w:rFonts w:eastAsia="Times New Roman"/>
          <w:b/>
          <w:szCs w:val="24"/>
        </w:rPr>
        <w:t>ΠΡΟΕΔΡΕΥΩΝ (Αναστάσιος Κουράκης):</w:t>
      </w:r>
      <w:r w:rsidRPr="001F6937">
        <w:rPr>
          <w:rFonts w:eastAsia="Times New Roman"/>
          <w:szCs w:val="24"/>
        </w:rPr>
        <w:t xml:space="preserve"> Πολύ σύντομα, σας παρακαλώ. </w:t>
      </w:r>
    </w:p>
    <w:p w14:paraId="211820A3" w14:textId="77777777" w:rsidR="000E1C16" w:rsidRDefault="00D27C3B">
      <w:pPr>
        <w:rPr>
          <w:rFonts w:eastAsia="Times New Roman"/>
          <w:szCs w:val="24"/>
        </w:rPr>
      </w:pPr>
      <w:r w:rsidRPr="00711B79">
        <w:rPr>
          <w:rFonts w:eastAsia="Times New Roman"/>
          <w:b/>
          <w:szCs w:val="24"/>
        </w:rPr>
        <w:t xml:space="preserve">ΕΜΜΑΝΟΥΗΛ </w:t>
      </w:r>
      <w:r w:rsidRPr="00711B79">
        <w:rPr>
          <w:rFonts w:eastAsia="Times New Roman"/>
          <w:b/>
          <w:szCs w:val="24"/>
        </w:rPr>
        <w:t>ΚΟΝΣΟΛΑΣ:</w:t>
      </w:r>
      <w:r w:rsidRPr="00711B79">
        <w:rPr>
          <w:rFonts w:eastAsia="Times New Roman"/>
          <w:szCs w:val="24"/>
        </w:rPr>
        <w:t xml:space="preserve"> Ναι, κύριε Πρόεδρε.</w:t>
      </w:r>
    </w:p>
    <w:p w14:paraId="211820A4" w14:textId="77777777" w:rsidR="000E1C16" w:rsidRDefault="00D27C3B">
      <w:pPr>
        <w:rPr>
          <w:rFonts w:eastAsia="Times New Roman"/>
          <w:szCs w:val="24"/>
        </w:rPr>
      </w:pPr>
      <w:r w:rsidRPr="00307868">
        <w:rPr>
          <w:rFonts w:eastAsia="Times New Roman"/>
          <w:szCs w:val="24"/>
        </w:rPr>
        <w:t>Εμείς στοχεύαμε στην ενοποίηση του ερευν</w:t>
      </w:r>
      <w:r w:rsidRPr="00875107">
        <w:rPr>
          <w:rFonts w:eastAsia="Times New Roman"/>
          <w:szCs w:val="24"/>
        </w:rPr>
        <w:t>ητικού χώρου στη χώρα. Ο ν.4310 ήταν ένας καλός νόμος. Είχαμε θέσει το Εθνικό Στρατηγικό Σχέδιο για την Έρευνα ως προτεραιότητα να ψηφίζεται από τη Βουλή. Γιατί; Γιατί ήταν μια πανομοιότ</w:t>
      </w:r>
      <w:r w:rsidRPr="00875107">
        <w:rPr>
          <w:rFonts w:eastAsia="Times New Roman"/>
          <w:szCs w:val="24"/>
        </w:rPr>
        <w:t>υπη αντίληψη που</w:t>
      </w:r>
      <w:r w:rsidRPr="00B8113B">
        <w:rPr>
          <w:rFonts w:eastAsia="Times New Roman"/>
          <w:szCs w:val="24"/>
        </w:rPr>
        <w:t xml:space="preserve"> επικρατεί στην Ευρώπη και στον διεθνή χώρο της έρευνας.</w:t>
      </w:r>
    </w:p>
    <w:p w14:paraId="211820A5" w14:textId="77777777" w:rsidR="000E1C16" w:rsidRDefault="00D27C3B">
      <w:pPr>
        <w:rPr>
          <w:rFonts w:eastAsia="Times New Roman"/>
          <w:szCs w:val="24"/>
        </w:rPr>
      </w:pPr>
      <w:r w:rsidRPr="002856AF">
        <w:rPr>
          <w:rFonts w:eastAsia="Times New Roman"/>
          <w:szCs w:val="24"/>
        </w:rPr>
        <w:t>Τώρα τι κάνετε; Αποφασίζετε να μετακυλήσετε αυτό το στρατηγικό σχέδιο για την έρευνα στην αποκλειστική αρμοδιότητα του Υπουργού Παιδείας.</w:t>
      </w:r>
    </w:p>
    <w:p w14:paraId="211820A6" w14:textId="77777777" w:rsidR="000E1C16" w:rsidRDefault="00D27C3B">
      <w:pPr>
        <w:tabs>
          <w:tab w:val="center" w:pos="4753"/>
          <w:tab w:val="left" w:pos="5723"/>
        </w:tabs>
        <w:rPr>
          <w:rFonts w:eastAsia="Times New Roman"/>
          <w:szCs w:val="24"/>
        </w:rPr>
      </w:pPr>
      <w:r w:rsidRPr="002856AF">
        <w:rPr>
          <w:rFonts w:eastAsia="Times New Roman"/>
          <w:szCs w:val="24"/>
        </w:rPr>
        <w:t>Εμείς, επίσης, είχαμε καταθέσει το συντονιστι</w:t>
      </w:r>
      <w:r w:rsidRPr="002856AF">
        <w:rPr>
          <w:rFonts w:eastAsia="Times New Roman"/>
          <w:szCs w:val="24"/>
        </w:rPr>
        <w:t xml:space="preserve">κό όργανο, ώστε να μπορούσαμε οριζόντια, σε όλα τα Υπουργεία </w:t>
      </w:r>
      <w:r w:rsidRPr="00711B79">
        <w:rPr>
          <w:rFonts w:eastAsia="Times New Roman"/>
          <w:szCs w:val="24"/>
        </w:rPr>
        <w:t xml:space="preserve">να συντονίσουμε την έρευνα, γιατί δεν είναι αποκλειστικό προνόμιο μόνο του Υπουργείου Παιδείας, είναι συνολικά και άλλων Υπουργείων. </w:t>
      </w:r>
    </w:p>
    <w:p w14:paraId="211820A7"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2856AF">
        <w:rPr>
          <w:rFonts w:eastAsia="Times New Roman"/>
          <w:szCs w:val="24"/>
        </w:rPr>
        <w:t>Παρακαλώ, ολοκληρώστε τη σκ</w:t>
      </w:r>
      <w:r w:rsidRPr="002856AF">
        <w:rPr>
          <w:rFonts w:eastAsia="Times New Roman"/>
          <w:szCs w:val="24"/>
        </w:rPr>
        <w:t xml:space="preserve">έψη σας. </w:t>
      </w:r>
    </w:p>
    <w:p w14:paraId="211820A8" w14:textId="77777777" w:rsidR="000E1C16" w:rsidRDefault="00D27C3B">
      <w:pPr>
        <w:rPr>
          <w:rFonts w:eastAsia="Times New Roman"/>
          <w:szCs w:val="24"/>
        </w:rPr>
      </w:pPr>
      <w:r w:rsidRPr="002856AF">
        <w:rPr>
          <w:rFonts w:eastAsia="Times New Roman"/>
          <w:b/>
          <w:szCs w:val="24"/>
        </w:rPr>
        <w:t xml:space="preserve">ΕΜΜΑΝΟΥΗΛ ΚΟΝΣΟΛΑΣ: </w:t>
      </w:r>
      <w:r w:rsidRPr="002856AF">
        <w:rPr>
          <w:rFonts w:eastAsia="Times New Roman"/>
          <w:szCs w:val="24"/>
        </w:rPr>
        <w:t xml:space="preserve">Καταργείται και αυτό. </w:t>
      </w:r>
    </w:p>
    <w:p w14:paraId="211820A9" w14:textId="77777777" w:rsidR="000E1C16" w:rsidRDefault="00D27C3B">
      <w:pPr>
        <w:rPr>
          <w:rFonts w:eastAsia="Times New Roman"/>
          <w:szCs w:val="24"/>
        </w:rPr>
      </w:pPr>
      <w:r w:rsidRPr="002856AF">
        <w:rPr>
          <w:rFonts w:eastAsia="Times New Roman"/>
          <w:szCs w:val="24"/>
        </w:rPr>
        <w:t xml:space="preserve">Κλείνοντας, κύριε Πρόεδρε, θα ήθελα να πω ότι η κατάργηση βασικών διατάξεων του ν.4130 δεν είναι μία διαδικασία που φέρνει μπροστά τη χώρα στην έρευνα και στην τεχνολογία. </w:t>
      </w:r>
    </w:p>
    <w:p w14:paraId="211820AA" w14:textId="77777777" w:rsidR="000E1C16" w:rsidRDefault="00D27C3B">
      <w:pPr>
        <w:rPr>
          <w:rFonts w:eastAsia="Times New Roman"/>
          <w:szCs w:val="24"/>
        </w:rPr>
      </w:pPr>
      <w:r w:rsidRPr="002856AF">
        <w:rPr>
          <w:rFonts w:eastAsia="Times New Roman"/>
          <w:szCs w:val="24"/>
        </w:rPr>
        <w:t>Νομίζω ότι πρέπει να ξανασκεφθ</w:t>
      </w:r>
      <w:r w:rsidRPr="002856AF">
        <w:rPr>
          <w:rFonts w:eastAsia="Times New Roman"/>
          <w:szCs w:val="24"/>
        </w:rPr>
        <w:t xml:space="preserve">είτε σύντομα, κύριε Υπουργέ, να φέρετε συνολικά τις ρυθμίσεις για το ερευνητικό σχέδιο που έχετε ως Κυβέρνηση και εκεί να θεραπεύσουμε τα κακώς κείμενα που εσείς καταθέτετε σήμερα στη Βουλή. </w:t>
      </w:r>
    </w:p>
    <w:p w14:paraId="211820AB" w14:textId="77777777" w:rsidR="000E1C16" w:rsidRDefault="00D27C3B">
      <w:pPr>
        <w:rPr>
          <w:rFonts w:eastAsia="Times New Roman"/>
          <w:szCs w:val="24"/>
        </w:rPr>
      </w:pPr>
      <w:r w:rsidRPr="002856AF">
        <w:rPr>
          <w:rFonts w:eastAsia="Times New Roman"/>
          <w:szCs w:val="24"/>
        </w:rPr>
        <w:t xml:space="preserve">Ευχαριστώ, κύριε Πρόεδρε. </w:t>
      </w:r>
    </w:p>
    <w:p w14:paraId="211820AC" w14:textId="77777777" w:rsidR="000E1C16" w:rsidRDefault="00D27C3B">
      <w:pPr>
        <w:jc w:val="center"/>
        <w:rPr>
          <w:rFonts w:eastAsia="Times New Roman"/>
          <w:szCs w:val="24"/>
        </w:rPr>
      </w:pPr>
      <w:r w:rsidRPr="002856AF">
        <w:rPr>
          <w:rFonts w:eastAsia="Times New Roman"/>
          <w:szCs w:val="24"/>
        </w:rPr>
        <w:t xml:space="preserve">(Χειροκροτήματα από την πτέρυγα της </w:t>
      </w:r>
      <w:r w:rsidRPr="002856AF">
        <w:rPr>
          <w:rFonts w:eastAsia="Times New Roman"/>
          <w:szCs w:val="24"/>
        </w:rPr>
        <w:t>Νέας Δημοκρατίας)</w:t>
      </w:r>
    </w:p>
    <w:p w14:paraId="211820AD"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2856AF">
        <w:rPr>
          <w:rFonts w:eastAsia="Times New Roman"/>
          <w:szCs w:val="24"/>
        </w:rPr>
        <w:t xml:space="preserve">Ευχαριστούμε τον κ. Κόνσολα, Βουλευτή της Νέας Δημοκρατίας. </w:t>
      </w:r>
    </w:p>
    <w:p w14:paraId="211820AE" w14:textId="77777777" w:rsidR="000E1C16" w:rsidRDefault="00D27C3B">
      <w:pPr>
        <w:rPr>
          <w:rFonts w:eastAsia="Times New Roman"/>
          <w:szCs w:val="24"/>
        </w:rPr>
      </w:pPr>
      <w:r w:rsidRPr="002856AF">
        <w:rPr>
          <w:rFonts w:eastAsia="Times New Roman"/>
          <w:szCs w:val="24"/>
        </w:rPr>
        <w:t xml:space="preserve">Πριν δώσω τον λόγο στον κ. Αμυρά, ο Αναπληρωτής Υπουργός κ. Φωτάκης έχει να κάνει μία νομοτεχνική βελτίωση. </w:t>
      </w:r>
    </w:p>
    <w:p w14:paraId="211820AF" w14:textId="77777777" w:rsidR="000E1C16" w:rsidRDefault="00D27C3B">
      <w:pPr>
        <w:rPr>
          <w:rFonts w:eastAsia="Times New Roman"/>
          <w:szCs w:val="24"/>
        </w:rPr>
      </w:pPr>
      <w:r w:rsidRPr="002856AF">
        <w:rPr>
          <w:rFonts w:eastAsia="Times New Roman"/>
          <w:szCs w:val="24"/>
        </w:rPr>
        <w:t>Ορίστε, κύριε Υπουργέ, έχετε τον λ</w:t>
      </w:r>
      <w:r w:rsidRPr="002856AF">
        <w:rPr>
          <w:rFonts w:eastAsia="Times New Roman"/>
          <w:szCs w:val="24"/>
        </w:rPr>
        <w:t xml:space="preserve">όγο. </w:t>
      </w:r>
    </w:p>
    <w:p w14:paraId="211820B0" w14:textId="77777777" w:rsidR="000E1C16" w:rsidRDefault="00D27C3B">
      <w:pPr>
        <w:rPr>
          <w:rFonts w:eastAsia="Times New Roman"/>
          <w:szCs w:val="24"/>
        </w:rPr>
      </w:pPr>
      <w:r w:rsidRPr="002856AF">
        <w:rPr>
          <w:rFonts w:eastAsia="Times New Roman"/>
          <w:b/>
          <w:szCs w:val="24"/>
        </w:rPr>
        <w:t xml:space="preserve">ΚΩΝΣΤΑΝΤΙΝΟΣ ΦΩΤΑΚΗΣ (Αναπληρωτής Υπουργός Παιδείας, Έρευνας και Θρησκευμάτων): </w:t>
      </w:r>
      <w:r w:rsidRPr="002856AF">
        <w:rPr>
          <w:rFonts w:eastAsia="Times New Roman"/>
          <w:szCs w:val="24"/>
        </w:rPr>
        <w:t>Θα ήθελα να καταθέσω ορισμένες νομοτεχνικές βελτιώσεις, μερικές εκ των οποίων αποσαφηνίζουν τις αρμοδιότητες των ΕΣΙ στα ερευνητικά κέντρα. Πλέον είναι πολύ καθαρές οι δι</w:t>
      </w:r>
      <w:r w:rsidRPr="002856AF">
        <w:rPr>
          <w:rFonts w:eastAsia="Times New Roman"/>
          <w:szCs w:val="24"/>
        </w:rPr>
        <w:t xml:space="preserve">αφοροποιήσεις που υπάρχουν από τον προηγούμενο νόμο. Θα τις καταθέσω. </w:t>
      </w:r>
    </w:p>
    <w:p w14:paraId="211820B1" w14:textId="77777777" w:rsidR="000E1C16" w:rsidRDefault="00D27C3B">
      <w:pPr>
        <w:rPr>
          <w:rFonts w:eastAsia="Times New Roman"/>
          <w:szCs w:val="24"/>
        </w:rPr>
      </w:pPr>
      <w:r w:rsidRPr="002856AF">
        <w:rPr>
          <w:rFonts w:eastAsia="Times New Roman"/>
          <w:szCs w:val="24"/>
        </w:rPr>
        <w:t>Όσον αφορά τα όσα ακούστηκαν περί αριστείας, επιχειρηματικότητας και καινοτομίας, αυτά θα λάβουν απάντηση αύριο. Πιστεύω ότι θα έχουμε την ευκαιρία αύριο να απαντήσουμε. Λόγω του προχωρ</w:t>
      </w:r>
      <w:r w:rsidRPr="002856AF">
        <w:rPr>
          <w:rFonts w:eastAsia="Times New Roman"/>
          <w:szCs w:val="24"/>
        </w:rPr>
        <w:t>ημένου της ώρας τώρα αυτό δεν είναι δυνατό. Όμως, πραγματικά, δεν νομίζω ότι είναι ο κατάλληλος χώρος να μιλάμε για αυτά τα θέματα, όταν τον νόμο αυτό τον διαπερνά ξεκάθαρα αυτή η επιδίωξη της αριστείας, η επιδίωξη της επιστημονικής ποιότητας, η οποία, όπω</w:t>
      </w:r>
      <w:r w:rsidRPr="002856AF">
        <w:rPr>
          <w:rFonts w:eastAsia="Times New Roman"/>
          <w:szCs w:val="24"/>
        </w:rPr>
        <w:t xml:space="preserve">ς ανέφερα και στην πρωτολογία μου, πρέπει να γίνεται χωρίς καμμία έκπτωση. Ήταν απόλυτα καθαρό αυτό και η προσπάθεια ταύτισης του χώρου μας με την ήσσονα προσπάθεια, με τη μετριότητα θα έλεγα ότι είναι εις μάτην. Όμως, θα πούμε πολλά περισσότερα αύριο που </w:t>
      </w:r>
      <w:r w:rsidRPr="002856AF">
        <w:rPr>
          <w:rFonts w:eastAsia="Times New Roman"/>
          <w:szCs w:val="24"/>
        </w:rPr>
        <w:t xml:space="preserve">θα είναι εδώ και ο κ. Δένδιας και ο κ. Βορίδης. Με πολλή χαρά θα το κάνουμε αυτό. </w:t>
      </w:r>
    </w:p>
    <w:p w14:paraId="211820B2" w14:textId="77777777" w:rsidR="000E1C16" w:rsidRDefault="00D27C3B">
      <w:pPr>
        <w:rPr>
          <w:rFonts w:eastAsia="Times New Roman"/>
          <w:szCs w:val="24"/>
        </w:rPr>
      </w:pPr>
      <w:r w:rsidRPr="002856AF">
        <w:rPr>
          <w:rFonts w:eastAsia="Times New Roman"/>
          <w:szCs w:val="24"/>
        </w:rPr>
        <w:t xml:space="preserve">(Στο σημείο αυτό ο Αναπληρωτής Υπουργός </w:t>
      </w:r>
      <w:r w:rsidRPr="00CD27BE">
        <w:rPr>
          <w:rFonts w:eastAsia="Times New Roman"/>
          <w:szCs w:val="24"/>
        </w:rPr>
        <w:t xml:space="preserve">Παιδείας, Έρευνας και Θρησκευμάτων κ. Κωνσταντίνος Φωτάκης καταθέτει για τα Πρακτικά τις προαναφερθείσες νομοτεχνικές βελτιώσεις, οι </w:t>
      </w:r>
      <w:r w:rsidRPr="00CD27BE">
        <w:rPr>
          <w:rFonts w:eastAsia="Times New Roman"/>
          <w:szCs w:val="24"/>
        </w:rPr>
        <w:t xml:space="preserve">οποίες έχουν ως εξής: </w:t>
      </w:r>
    </w:p>
    <w:p w14:paraId="211820B3" w14:textId="77777777" w:rsidR="000E1C16" w:rsidRDefault="00D27C3B">
      <w:pPr>
        <w:jc w:val="center"/>
        <w:rPr>
          <w:rFonts w:eastAsia="Times New Roman"/>
          <w:szCs w:val="24"/>
        </w:rPr>
      </w:pPr>
      <w:r w:rsidRPr="00B733EC">
        <w:rPr>
          <w:rFonts w:eastAsia="Times New Roman"/>
          <w:szCs w:val="24"/>
        </w:rPr>
        <w:t>(</w:t>
      </w:r>
      <w:r w:rsidRPr="00B733EC">
        <w:rPr>
          <w:rFonts w:eastAsia="Times New Roman"/>
          <w:szCs w:val="24"/>
        </w:rPr>
        <w:t xml:space="preserve">αλλαγή </w:t>
      </w:r>
      <w:r w:rsidRPr="00B733EC">
        <w:rPr>
          <w:rFonts w:eastAsia="Times New Roman"/>
          <w:szCs w:val="24"/>
        </w:rPr>
        <w:t>σελ</w:t>
      </w:r>
      <w:r w:rsidRPr="00B733EC">
        <w:rPr>
          <w:rFonts w:eastAsia="Times New Roman"/>
          <w:szCs w:val="24"/>
        </w:rPr>
        <w:t>ίδας</w:t>
      </w:r>
      <w:r w:rsidRPr="00B733EC">
        <w:rPr>
          <w:rFonts w:eastAsia="Times New Roman"/>
          <w:szCs w:val="24"/>
        </w:rPr>
        <w:t>)</w:t>
      </w:r>
    </w:p>
    <w:p w14:paraId="211820B4" w14:textId="77777777" w:rsidR="000E1C16" w:rsidRDefault="00D27C3B">
      <w:pPr>
        <w:tabs>
          <w:tab w:val="left" w:pos="2044"/>
        </w:tabs>
        <w:jc w:val="center"/>
        <w:rPr>
          <w:rFonts w:eastAsia="Times New Roman"/>
          <w:szCs w:val="24"/>
        </w:rPr>
      </w:pPr>
      <w:r w:rsidRPr="00B733EC">
        <w:rPr>
          <w:rFonts w:eastAsia="Times New Roman"/>
          <w:szCs w:val="24"/>
        </w:rPr>
        <w:t>(να μπουν οι σελ.258- 259)</w:t>
      </w:r>
    </w:p>
    <w:p w14:paraId="211820B5" w14:textId="77777777" w:rsidR="000E1C16" w:rsidRDefault="00D27C3B">
      <w:pPr>
        <w:tabs>
          <w:tab w:val="left" w:pos="2044"/>
        </w:tabs>
        <w:jc w:val="center"/>
        <w:rPr>
          <w:rFonts w:eastAsia="Times New Roman"/>
          <w:szCs w:val="24"/>
        </w:rPr>
      </w:pPr>
      <w:r w:rsidRPr="00B733EC">
        <w:rPr>
          <w:rFonts w:eastAsia="Times New Roman"/>
          <w:szCs w:val="24"/>
        </w:rPr>
        <w:t>(αλλαγή σελ</w:t>
      </w:r>
      <w:r w:rsidRPr="00B733EC">
        <w:rPr>
          <w:rFonts w:eastAsia="Times New Roman"/>
          <w:szCs w:val="24"/>
        </w:rPr>
        <w:t>ίδας</w:t>
      </w:r>
      <w:r w:rsidRPr="00B733EC">
        <w:rPr>
          <w:rFonts w:eastAsia="Times New Roman"/>
          <w:szCs w:val="24"/>
        </w:rPr>
        <w:t>)</w:t>
      </w:r>
    </w:p>
    <w:p w14:paraId="211820B6"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2856AF">
        <w:rPr>
          <w:rFonts w:eastAsia="Times New Roman"/>
          <w:szCs w:val="24"/>
        </w:rPr>
        <w:t xml:space="preserve">Ευχαριστούμε πολύ, κύριε Υπουργέ. </w:t>
      </w:r>
    </w:p>
    <w:p w14:paraId="211820B7" w14:textId="77777777" w:rsidR="000E1C16" w:rsidRDefault="00D27C3B">
      <w:pPr>
        <w:rPr>
          <w:rFonts w:eastAsia="Times New Roman"/>
          <w:szCs w:val="24"/>
        </w:rPr>
      </w:pPr>
      <w:r w:rsidRPr="002856AF">
        <w:rPr>
          <w:rFonts w:eastAsia="Times New Roman"/>
          <w:szCs w:val="24"/>
        </w:rPr>
        <w:t>Τον λόγο έχει ο Κοινοβουλευτικός Εκπρόσωπος του Ποταμιού κ. Γεώργιος Αμυράς.</w:t>
      </w:r>
    </w:p>
    <w:p w14:paraId="211820B8" w14:textId="77777777" w:rsidR="000E1C16" w:rsidRDefault="00D27C3B">
      <w:pPr>
        <w:rPr>
          <w:rFonts w:eastAsia="Times New Roman"/>
          <w:szCs w:val="24"/>
        </w:rPr>
      </w:pPr>
      <w:r w:rsidRPr="002856AF">
        <w:rPr>
          <w:rFonts w:eastAsia="Times New Roman"/>
          <w:szCs w:val="24"/>
        </w:rPr>
        <w:t xml:space="preserve">Ορίστε, κύριε Αμυρά, έχετε τον λόγο για δώδεκα λεπτά. </w:t>
      </w:r>
    </w:p>
    <w:p w14:paraId="211820B9" w14:textId="77777777" w:rsidR="000E1C16" w:rsidRDefault="00D27C3B">
      <w:pPr>
        <w:rPr>
          <w:rFonts w:eastAsia="Times New Roman"/>
          <w:szCs w:val="24"/>
        </w:rPr>
      </w:pPr>
      <w:r w:rsidRPr="002856AF">
        <w:rPr>
          <w:rFonts w:eastAsia="Times New Roman"/>
          <w:b/>
          <w:szCs w:val="24"/>
        </w:rPr>
        <w:t>ΓΕΩΡΓΙΟΣ ΑΜΥΡΑΣ:</w:t>
      </w:r>
      <w:r w:rsidRPr="002856AF">
        <w:rPr>
          <w:rFonts w:eastAsia="Times New Roman"/>
          <w:szCs w:val="24"/>
        </w:rPr>
        <w:t xml:space="preserve"> Ευχαριστώ πολύ, κύριε Πρόεδρε. </w:t>
      </w:r>
    </w:p>
    <w:p w14:paraId="211820BA" w14:textId="77777777" w:rsidR="000E1C16" w:rsidRDefault="00D27C3B">
      <w:pPr>
        <w:rPr>
          <w:rFonts w:eastAsia="Times New Roman"/>
          <w:szCs w:val="24"/>
        </w:rPr>
      </w:pPr>
      <w:r w:rsidRPr="002856AF">
        <w:rPr>
          <w:rFonts w:eastAsia="Times New Roman"/>
          <w:szCs w:val="24"/>
        </w:rPr>
        <w:t xml:space="preserve">Κυρίες και κύριοι συνάδελφοι, σήμερα είναι μία σαφέστατα θλιβερή επέτειος. Έξι χρόνια πριν, εδώ δίπλα, στα τετρακόσια μέτρα από την Ολομέλεια, στην οδό </w:t>
      </w:r>
      <w:r w:rsidRPr="002856AF">
        <w:rPr>
          <w:rFonts w:eastAsia="Times New Roman"/>
          <w:szCs w:val="24"/>
        </w:rPr>
        <w:t xml:space="preserve">Σταδίου 23, στη </w:t>
      </w:r>
      <w:r w:rsidRPr="002856AF">
        <w:rPr>
          <w:rFonts w:eastAsia="Times New Roman"/>
          <w:szCs w:val="24"/>
          <w:lang w:val="en-US"/>
        </w:rPr>
        <w:t>MARFIN</w:t>
      </w:r>
      <w:r w:rsidRPr="002856AF">
        <w:rPr>
          <w:rFonts w:eastAsia="Times New Roman"/>
          <w:szCs w:val="24"/>
        </w:rPr>
        <w:t xml:space="preserve"> τέσσερις άνθρωποι έχασαν τη ζωή τους από το τυφλό μίσος, τον φανατισμό, από τη σάπια τρομοκρατία που διαρκώς ταλαιπωρεί αυτή τη χώρα και την κοινωνία της. Η Παρασκευή Ζούλια, ο Επαμεινώνδας Τσακάλης, η Αγγελική Παπαθανασοπούλου –έγκυ</w:t>
      </w:r>
      <w:r w:rsidRPr="002856AF">
        <w:rPr>
          <w:rFonts w:eastAsia="Times New Roman"/>
          <w:szCs w:val="24"/>
        </w:rPr>
        <w:t xml:space="preserve">ος- και το αγέννητο παιδί της έπεσαν θύματα του φανατισμού και της μισαλλοδοξίας. </w:t>
      </w:r>
    </w:p>
    <w:p w14:paraId="211820BB" w14:textId="77777777" w:rsidR="000E1C16" w:rsidRDefault="00D27C3B">
      <w:pPr>
        <w:rPr>
          <w:rFonts w:eastAsia="Times New Roman"/>
          <w:szCs w:val="24"/>
        </w:rPr>
      </w:pPr>
      <w:r w:rsidRPr="002856AF">
        <w:rPr>
          <w:rFonts w:eastAsia="Times New Roman"/>
          <w:szCs w:val="24"/>
        </w:rPr>
        <w:t xml:space="preserve">Και εγώ θέλω να πω ότι η </w:t>
      </w:r>
      <w:r>
        <w:rPr>
          <w:rFonts w:eastAsia="Times New Roman"/>
          <w:szCs w:val="24"/>
        </w:rPr>
        <w:t>δ</w:t>
      </w:r>
      <w:r w:rsidRPr="002856AF">
        <w:rPr>
          <w:rFonts w:eastAsia="Times New Roman"/>
          <w:szCs w:val="24"/>
        </w:rPr>
        <w:t xml:space="preserve">ημοκρατία μας παραμένει και θα είναι ελλιποβαρής όσο δεν οδηγούνται ενώπιον της </w:t>
      </w:r>
      <w:r>
        <w:rPr>
          <w:rFonts w:eastAsia="Times New Roman"/>
          <w:szCs w:val="24"/>
        </w:rPr>
        <w:t>δ</w:t>
      </w:r>
      <w:r w:rsidRPr="002856AF">
        <w:rPr>
          <w:rFonts w:eastAsia="Times New Roman"/>
          <w:szCs w:val="24"/>
        </w:rPr>
        <w:t xml:space="preserve">ικαιοσύνης οι δολοφόνοι των τεσσάρων ανθρώπων της </w:t>
      </w:r>
      <w:r w:rsidRPr="002856AF">
        <w:rPr>
          <w:rFonts w:eastAsia="Times New Roman"/>
          <w:szCs w:val="24"/>
          <w:lang w:val="en-US"/>
        </w:rPr>
        <w:t>MARFIN</w:t>
      </w:r>
      <w:r w:rsidRPr="002856AF">
        <w:rPr>
          <w:rFonts w:eastAsia="Times New Roman"/>
          <w:szCs w:val="24"/>
        </w:rPr>
        <w:t xml:space="preserve">, όσο δεν </w:t>
      </w:r>
      <w:r w:rsidRPr="002856AF">
        <w:rPr>
          <w:rFonts w:eastAsia="Times New Roman"/>
          <w:szCs w:val="24"/>
        </w:rPr>
        <w:t xml:space="preserve">οδηγούνται ενώπιον της </w:t>
      </w:r>
      <w:r>
        <w:rPr>
          <w:rFonts w:eastAsia="Times New Roman"/>
          <w:szCs w:val="24"/>
        </w:rPr>
        <w:t>δ</w:t>
      </w:r>
      <w:r w:rsidRPr="002856AF">
        <w:rPr>
          <w:rFonts w:eastAsia="Times New Roman"/>
          <w:szCs w:val="24"/>
        </w:rPr>
        <w:t xml:space="preserve">ικαιοσύνης οι δολοφόνοι των δύο Χρυσαυγιτών, του Γιώργου Φουντούλη και του Μανώλη Καπελώνη, όσο δεν οδηγούνται μπροστά στη </w:t>
      </w:r>
      <w:r>
        <w:rPr>
          <w:rFonts w:eastAsia="Times New Roman"/>
          <w:szCs w:val="24"/>
        </w:rPr>
        <w:t>δ</w:t>
      </w:r>
      <w:r w:rsidRPr="002856AF">
        <w:rPr>
          <w:rFonts w:eastAsia="Times New Roman"/>
          <w:szCs w:val="24"/>
        </w:rPr>
        <w:t xml:space="preserve">ικαιοσύνη οι δολοφόνοι του Σωκράτη Γκιόλια, του δημοσιογράφου, όσο δεν οδηγούνται μπροστά στη </w:t>
      </w:r>
      <w:r>
        <w:rPr>
          <w:rFonts w:eastAsia="Times New Roman"/>
          <w:szCs w:val="24"/>
        </w:rPr>
        <w:t>δ</w:t>
      </w:r>
      <w:r w:rsidRPr="002856AF">
        <w:rPr>
          <w:rFonts w:eastAsia="Times New Roman"/>
          <w:szCs w:val="24"/>
        </w:rPr>
        <w:t xml:space="preserve">ικαιοσύνη οι </w:t>
      </w:r>
      <w:r w:rsidRPr="002856AF">
        <w:rPr>
          <w:rFonts w:eastAsia="Times New Roman"/>
          <w:szCs w:val="24"/>
        </w:rPr>
        <w:t>δράστες της επίθεσης σε βάρος της Κωνσταντίνας Κούνεβα.</w:t>
      </w:r>
    </w:p>
    <w:p w14:paraId="211820BC" w14:textId="77777777" w:rsidR="000E1C16" w:rsidRDefault="00D27C3B">
      <w:pPr>
        <w:rPr>
          <w:rFonts w:eastAsia="Times New Roman"/>
          <w:szCs w:val="24"/>
        </w:rPr>
      </w:pPr>
      <w:r w:rsidRPr="002856AF">
        <w:rPr>
          <w:rFonts w:eastAsia="Times New Roman"/>
          <w:szCs w:val="24"/>
        </w:rPr>
        <w:t xml:space="preserve">Κυρίες και κύριοι συνάδελφοι, σήμερα έχουμε και μία άλλη επέτειο. Πριν από εξήντα επτά ακριβώς χρόνια, στις 5 Μαΐου του 1949, ιδρύθηκε το Συμβούλιο της Ευρώπης με τη Συμφωνία του Λονδίνου. Δεν πρέπει </w:t>
      </w:r>
      <w:r w:rsidRPr="002856AF">
        <w:rPr>
          <w:rFonts w:eastAsia="Times New Roman"/>
          <w:szCs w:val="24"/>
        </w:rPr>
        <w:t xml:space="preserve">να συγχέουμε το Συμβούλιο της Ευρώπης με την Ευρωπαϊκή Ένωση. Είναι ο παλαιότερος </w:t>
      </w:r>
      <w:r>
        <w:rPr>
          <w:rFonts w:eastAsia="Times New Roman"/>
          <w:szCs w:val="24"/>
        </w:rPr>
        <w:t>ο</w:t>
      </w:r>
      <w:r w:rsidRPr="002856AF">
        <w:rPr>
          <w:rFonts w:eastAsia="Times New Roman"/>
          <w:szCs w:val="24"/>
        </w:rPr>
        <w:t>ργανισμός που εμβαθύνει στην ευρωπαϊκή ολοκλήρωση. Και ενώ οι υπόλοιποι Ευρωπαίοι αναμετρώνται με τα προβλήματα και τις προκλήσεις που αυτή η διαδρομή από τότε, από το 1949,</w:t>
      </w:r>
      <w:r w:rsidRPr="002856AF">
        <w:rPr>
          <w:rFonts w:eastAsia="Times New Roman"/>
          <w:szCs w:val="24"/>
        </w:rPr>
        <w:t xml:space="preserve"> μας έχει φέρει αντιμέτωπους ως σήμερα, εμείς στην Ελλάδα, η ελληνική κοινωνία, η χώρα μας διαρκώς τον τελευταίο καιρό απομακρύνεται από την Ευρώπη. Απομακρύνεται διπλωματικά, απομακρύνεται στο προσφυγικό πεδίο, απομακρύνεται στην οικονομία. Μοιάζει η χώρα</w:t>
      </w:r>
      <w:r w:rsidRPr="002856AF">
        <w:rPr>
          <w:rFonts w:eastAsia="Times New Roman"/>
          <w:szCs w:val="24"/>
        </w:rPr>
        <w:t xml:space="preserve"> απομονωμένη σε όλα τα επίπεδα. </w:t>
      </w:r>
    </w:p>
    <w:p w14:paraId="211820BD" w14:textId="77777777" w:rsidR="000E1C16" w:rsidRDefault="00D27C3B">
      <w:pPr>
        <w:rPr>
          <w:rFonts w:eastAsia="Times New Roman"/>
          <w:szCs w:val="24"/>
        </w:rPr>
      </w:pPr>
      <w:r w:rsidRPr="002856AF">
        <w:rPr>
          <w:rFonts w:eastAsia="Times New Roman"/>
          <w:szCs w:val="24"/>
        </w:rPr>
        <w:t xml:space="preserve">Και σε αυτό έχετε ευθύνες εσείς, η Κυβέρνηση ΣΥΡΙΖΑ-ΑΝΕΛ! Είμαστε στη Σένγκεν ή δεν είμαστε; Την ίδια ώρα οι Τούρκοι κατάφεραν και πήραν τη βίζα, την κατάργηση της βίζας από τον Ιούνιο, ούτε καν από τον Οκτώβριο, όπως είχε </w:t>
      </w:r>
      <w:r w:rsidRPr="002856AF">
        <w:rPr>
          <w:rFonts w:eastAsia="Times New Roman"/>
          <w:szCs w:val="24"/>
        </w:rPr>
        <w:t xml:space="preserve">προτείνει η Κομισιόν στην αρχή, η οποία τώρα προτείνει ακόμα πιο σύντομες προθεσμίες. Και σαν να μην έφταναν όλα αυτά, η Κυβέρνηση μάς ξεφουρνίζει και το τέταρτο μνημόνιο. </w:t>
      </w:r>
    </w:p>
    <w:p w14:paraId="211820BE" w14:textId="77777777" w:rsidR="000E1C16" w:rsidRDefault="00D27C3B">
      <w:pPr>
        <w:rPr>
          <w:rFonts w:eastAsia="Times New Roman"/>
          <w:szCs w:val="24"/>
        </w:rPr>
      </w:pPr>
      <w:r w:rsidRPr="00CD27BE">
        <w:rPr>
          <w:rFonts w:eastAsia="Times New Roman"/>
          <w:szCs w:val="24"/>
        </w:rPr>
        <w:t>Καλά καλά δεν έχετε εφαρμόσει τις μεταρρυθμίσεις του τρίτου μνημονίου που εσείς ψηφ</w:t>
      </w:r>
      <w:r w:rsidRPr="00CD27BE">
        <w:rPr>
          <w:rFonts w:eastAsia="Times New Roman"/>
          <w:szCs w:val="24"/>
        </w:rPr>
        <w:t>ίσατε, του τρίτου μνημονίου που εσείς υπογράψατε, του τρίτου μνημονίου που μας φέρατε, μετά τη σκληρή και περήφανη υ</w:t>
      </w:r>
      <w:r w:rsidRPr="00B50CE3">
        <w:rPr>
          <w:rFonts w:eastAsia="Times New Roman"/>
          <w:szCs w:val="24"/>
        </w:rPr>
        <w:t xml:space="preserve">ποτιθέμενη διαπραγμάτευση, και να που οδηγούμαστε ξανά στο κακοπαιγμένο έργο του καλοκαιριού του 2015. Εκεί, λοιπόν, λέγαμε ότι δεν μπορεί, </w:t>
      </w:r>
      <w:r w:rsidRPr="00B50CE3">
        <w:rPr>
          <w:rFonts w:eastAsia="Times New Roman"/>
          <w:szCs w:val="24"/>
        </w:rPr>
        <w:t>ο κ. Τσίπρας θα έχει πάρει το μάθημά του μετά το πάθημα της χώρας από τη «Βαρουφακειάδα» που ζήσαμε.</w:t>
      </w:r>
    </w:p>
    <w:p w14:paraId="211820BF" w14:textId="77777777" w:rsidR="000E1C16" w:rsidRDefault="00D27C3B">
      <w:pPr>
        <w:rPr>
          <w:rFonts w:eastAsia="Times New Roman"/>
          <w:szCs w:val="24"/>
        </w:rPr>
      </w:pPr>
      <w:r w:rsidRPr="006B36B3">
        <w:rPr>
          <w:rFonts w:eastAsia="Times New Roman"/>
          <w:szCs w:val="24"/>
        </w:rPr>
        <w:t xml:space="preserve">Δεν το πήρε, όμως, το μάθημά του. Καθυστερήσεις και κατενάτσιο σε όλες τις μεταρρυθμίσεις που πρέπει να γίνουν και πολιτική διαπραγμάτευση, που υποτίθεται </w:t>
      </w:r>
      <w:r w:rsidRPr="006B36B3">
        <w:rPr>
          <w:rFonts w:eastAsia="Times New Roman"/>
          <w:szCs w:val="24"/>
        </w:rPr>
        <w:t xml:space="preserve">ότι θα μας έφερνε κάτι καλύτερο. Πήγε ο κ. Τσακαλώτος στην Ουάσιγκτον </w:t>
      </w:r>
      <w:r w:rsidRPr="00F67D51">
        <w:rPr>
          <w:rFonts w:eastAsia="Times New Roman"/>
          <w:szCs w:val="24"/>
        </w:rPr>
        <w:t>με μέτρα, με φόρους, με βάρη για τους Έλληνες 5,5 δισεκατομμυρίων ευρώ και γύρισε με ένα έξτρα πακέτο 3,6 δισεκατομμυρίων. Αυτή είναι η κατάσταση. Και από τον κ. Τσακαλώτο και από τον κ.</w:t>
      </w:r>
      <w:r w:rsidRPr="00F67D51">
        <w:rPr>
          <w:rFonts w:eastAsia="Times New Roman"/>
          <w:szCs w:val="24"/>
        </w:rPr>
        <w:t xml:space="preserve"> Τσίπρα και από τον κ. Καμμένο θα πρέπει να αναζητήσετε τις ευθύνες γι</w:t>
      </w:r>
      <w:r w:rsidRPr="001F6937">
        <w:rPr>
          <w:rFonts w:eastAsia="Times New Roman"/>
          <w:szCs w:val="24"/>
        </w:rPr>
        <w:t>α το τέταρτο μνημόνιο που θα το ψηφίσετε με χαρά, όπως φαίνεται, οι Βουλευτές του ΣΥΡΙΖΑ και των ΑΝΕΛ!</w:t>
      </w:r>
    </w:p>
    <w:p w14:paraId="211820C0" w14:textId="77777777" w:rsidR="000E1C16" w:rsidRDefault="00D27C3B">
      <w:pPr>
        <w:rPr>
          <w:rFonts w:eastAsia="Times New Roman"/>
          <w:szCs w:val="24"/>
        </w:rPr>
      </w:pPr>
      <w:r w:rsidRPr="00307868">
        <w:rPr>
          <w:rFonts w:eastAsia="Times New Roman"/>
          <w:szCs w:val="24"/>
        </w:rPr>
        <w:t>Μας φέρατε μέσα στο Σαββατοκύριακο να ψηφίσουμε το ασφαλιστικό-φορολογικό. Δύο υποσ</w:t>
      </w:r>
      <w:r w:rsidRPr="00307868">
        <w:rPr>
          <w:rFonts w:eastAsia="Times New Roman"/>
          <w:szCs w:val="24"/>
        </w:rPr>
        <w:t>ημειώσεις ε</w:t>
      </w:r>
      <w:r w:rsidRPr="00875107">
        <w:rPr>
          <w:rFonts w:eastAsia="Times New Roman"/>
          <w:szCs w:val="24"/>
        </w:rPr>
        <w:t>δώ:</w:t>
      </w:r>
    </w:p>
    <w:p w14:paraId="211820C1" w14:textId="77777777" w:rsidR="000E1C16" w:rsidRDefault="00D27C3B">
      <w:pPr>
        <w:rPr>
          <w:rFonts w:eastAsia="Times New Roman"/>
          <w:szCs w:val="24"/>
        </w:rPr>
      </w:pPr>
      <w:r w:rsidRPr="00C75D14">
        <w:rPr>
          <w:rFonts w:eastAsia="Times New Roman"/>
          <w:szCs w:val="24"/>
        </w:rPr>
        <w:t xml:space="preserve">Πρώτα απ’ όλα πρέπει να είναι ψηφισμένο </w:t>
      </w:r>
      <w:r w:rsidRPr="00DB1E8D">
        <w:rPr>
          <w:rFonts w:eastAsia="Times New Roman"/>
          <w:szCs w:val="24"/>
        </w:rPr>
        <w:t>εν</w:t>
      </w:r>
      <w:r>
        <w:rPr>
          <w:rFonts w:eastAsia="Times New Roman"/>
          <w:szCs w:val="24"/>
        </w:rPr>
        <w:t xml:space="preserve"> </w:t>
      </w:r>
      <w:r w:rsidRPr="00DB1E8D">
        <w:rPr>
          <w:rFonts w:eastAsia="Times New Roman"/>
          <w:szCs w:val="24"/>
        </w:rPr>
        <w:t>όψει</w:t>
      </w:r>
      <w:r w:rsidRPr="00FB5885">
        <w:rPr>
          <w:rFonts w:eastAsia="Times New Roman"/>
          <w:szCs w:val="24"/>
        </w:rPr>
        <w:t xml:space="preserve"> του </w:t>
      </w:r>
      <w:r w:rsidRPr="00C75D14">
        <w:rPr>
          <w:rFonts w:eastAsia="Times New Roman"/>
          <w:szCs w:val="24"/>
          <w:lang w:val="en-US"/>
        </w:rPr>
        <w:t>Eurogroup</w:t>
      </w:r>
      <w:r w:rsidRPr="00C75D14">
        <w:rPr>
          <w:rFonts w:eastAsia="Times New Roman"/>
          <w:szCs w:val="24"/>
        </w:rPr>
        <w:t xml:space="preserve"> της Δευτέρας, της 9</w:t>
      </w:r>
      <w:r w:rsidRPr="00C75D14">
        <w:rPr>
          <w:rFonts w:eastAsia="Times New Roman"/>
          <w:szCs w:val="24"/>
          <w:vertAlign w:val="superscript"/>
        </w:rPr>
        <w:t>ης</w:t>
      </w:r>
      <w:r>
        <w:rPr>
          <w:rFonts w:eastAsia="Times New Roman"/>
          <w:szCs w:val="24"/>
        </w:rPr>
        <w:t xml:space="preserve"> </w:t>
      </w:r>
      <w:r w:rsidRPr="00C75D14">
        <w:rPr>
          <w:rFonts w:eastAsia="Times New Roman"/>
          <w:szCs w:val="24"/>
        </w:rPr>
        <w:t xml:space="preserve"> Μαΐου; Δεν είναι στα προαπαιτούμενα. Το αποφασιστικό </w:t>
      </w:r>
      <w:r w:rsidRPr="006B36B3">
        <w:rPr>
          <w:rFonts w:eastAsia="Times New Roman"/>
          <w:szCs w:val="24"/>
          <w:lang w:val="en-US"/>
        </w:rPr>
        <w:t>Eurogroup</w:t>
      </w:r>
      <w:r w:rsidRPr="006B36B3">
        <w:rPr>
          <w:rFonts w:eastAsia="Times New Roman"/>
          <w:szCs w:val="24"/>
        </w:rPr>
        <w:t xml:space="preserve"> θα γίνει στις 24 του μήνα. Για ποιον λόγο φέρνετε εντός του Σαββατοκύριακου, χωρίς να το γνωρίζετε θα σας πω εγώ, ενισχύεστε, σας βοηθάει και η απεργία των δημοσιογ</w:t>
      </w:r>
      <w:r w:rsidRPr="00F67D51">
        <w:rPr>
          <w:rFonts w:eastAsia="Times New Roman"/>
          <w:szCs w:val="24"/>
        </w:rPr>
        <w:t xml:space="preserve">ράφων, που εξαγγέλθηκε πριν από λίγες ώρες, έως τη Δευτέρα; Για ποιον λόγο, ενώ περιμένατε </w:t>
      </w:r>
      <w:r w:rsidRPr="00F67D51">
        <w:rPr>
          <w:rFonts w:eastAsia="Times New Roman"/>
          <w:szCs w:val="24"/>
        </w:rPr>
        <w:t xml:space="preserve">πέντε μήνες να συζητήσουμε το ασφαλιστικό, το φέρνετε πάλι με τις διαδικασίες πάλι «ψεκάστε, σκουπίστε, τελειώσατε» μέσα σε ένα Σαββατοκύριακο; Θέλετε μήπως να στείλετε ένα μήνυμα έξω, ότι διατηρείτε τη δεδηλωμένη; Αυτό συμβαίνει; Να μας το πείτε. </w:t>
      </w:r>
    </w:p>
    <w:p w14:paraId="211820C2" w14:textId="77777777" w:rsidR="000E1C16" w:rsidRDefault="00D27C3B">
      <w:pPr>
        <w:rPr>
          <w:rFonts w:eastAsia="Times New Roman"/>
          <w:szCs w:val="24"/>
        </w:rPr>
      </w:pPr>
      <w:r w:rsidRPr="006B36B3">
        <w:rPr>
          <w:rFonts w:eastAsia="Times New Roman"/>
          <w:szCs w:val="24"/>
        </w:rPr>
        <w:t>Υπάρχου</w:t>
      </w:r>
      <w:r w:rsidRPr="006B36B3">
        <w:rPr>
          <w:rFonts w:eastAsia="Times New Roman"/>
          <w:szCs w:val="24"/>
        </w:rPr>
        <w:t>ν, όμως, κάποιες εξηγήσεις για όλα αυτά, ότι κανείς πια δεν σας εμπιστεύεται και δεν σας πιστεύει ούτε στο εσωτερικό ούτε στο εξωτερικό. Δεν έχετε εφαρμόσει το μνημό</w:t>
      </w:r>
      <w:r w:rsidRPr="00F67D51">
        <w:rPr>
          <w:rFonts w:eastAsia="Times New Roman"/>
          <w:szCs w:val="24"/>
        </w:rPr>
        <w:t>νιο που υπογράψατε, δεν έχετε κάνει σοβαρές μεταρρυθμίσεις. Αυτή η αδράνεια κοστίζει. Κοστί</w:t>
      </w:r>
      <w:r w:rsidRPr="00F67D51">
        <w:rPr>
          <w:rFonts w:eastAsia="Times New Roman"/>
          <w:szCs w:val="24"/>
        </w:rPr>
        <w:t xml:space="preserve">ζει σε οικονομικά βάρη για τους πολίτες, κοστίζει στην επιχειρηματικότητα, κοστίζει σε χαμένες θέσεις εργασίας, κοστίζει σε μία διογκούμενη διαρκώς μετανάστευση του </w:t>
      </w:r>
      <w:r w:rsidRPr="001F6937">
        <w:rPr>
          <w:rFonts w:eastAsia="Times New Roman"/>
          <w:szCs w:val="24"/>
        </w:rPr>
        <w:t>επιστημονικού μας δυναμικού στο εξωτερικό.</w:t>
      </w:r>
    </w:p>
    <w:p w14:paraId="211820C3" w14:textId="77777777" w:rsidR="000E1C16" w:rsidRDefault="00D27C3B">
      <w:pPr>
        <w:rPr>
          <w:rFonts w:eastAsia="Times New Roman"/>
          <w:szCs w:val="24"/>
        </w:rPr>
      </w:pPr>
      <w:r w:rsidRPr="00307868">
        <w:rPr>
          <w:rFonts w:eastAsia="Times New Roman"/>
          <w:szCs w:val="24"/>
        </w:rPr>
        <w:t xml:space="preserve"> Αυτό είναι το τίμημα των χαμηλών επιδόσεων της </w:t>
      </w:r>
      <w:r w:rsidRPr="00875107">
        <w:rPr>
          <w:rFonts w:eastAsia="Times New Roman"/>
          <w:szCs w:val="24"/>
        </w:rPr>
        <w:t>Κυβέρνησής σας και δεν μπορείτε να καλύψετε τις ευθύνες σας, δημιουργώντας διαρκώς πλασμα</w:t>
      </w:r>
      <w:r w:rsidRPr="00B8113B">
        <w:rPr>
          <w:rFonts w:eastAsia="Times New Roman"/>
          <w:szCs w:val="24"/>
        </w:rPr>
        <w:t xml:space="preserve">τικούς, φανταστικούς εχθρούς και ανακαλύπτοντας θεωρίες συνωμοσίας. </w:t>
      </w:r>
    </w:p>
    <w:p w14:paraId="211820C4" w14:textId="77777777" w:rsidR="000E1C16" w:rsidRDefault="00D27C3B">
      <w:pPr>
        <w:rPr>
          <w:rFonts w:eastAsia="Times New Roman"/>
          <w:szCs w:val="24"/>
        </w:rPr>
      </w:pPr>
      <w:r w:rsidRPr="002856AF">
        <w:rPr>
          <w:rFonts w:eastAsia="Times New Roman"/>
          <w:szCs w:val="24"/>
        </w:rPr>
        <w:t>Θα έπρεπε ήδη να έχετε σημάνει συναγερμό στη χώρα. Αντί, όμως, να κινητοποιείστε όλοι για την εκτί</w:t>
      </w:r>
      <w:r w:rsidRPr="002856AF">
        <w:rPr>
          <w:rFonts w:eastAsia="Times New Roman"/>
          <w:szCs w:val="24"/>
        </w:rPr>
        <w:t>μηση των Βρυξελλών ότι το 2017 η ανεργία θα είναι πολύ υψηλότερα από τα στοιχεία και τις προβλέψεις της ίδιας της Ευρωπαϊκής Επιτροπής, αντί να κινητοποιηθείτε για το ότι η Ελλάδα είναι η μοναδική χώρα της Ευρωπαϊκής Ένωσης, κυρίες και κύριοι συνάδελφοι, π</w:t>
      </w:r>
      <w:r w:rsidRPr="002856AF">
        <w:rPr>
          <w:rFonts w:eastAsia="Times New Roman"/>
          <w:szCs w:val="24"/>
        </w:rPr>
        <w:t>ου για το 2016 θα έχει ύφεση -μόνον εμείς έχουμε μείνει με ύφεση-, εσείς θριαμβολογείτε και ακούμε την Κυβερνητική Εκπρόσωπο να λέει ότι τα στοιχεία της Κομισιόν, οι προβλέψεις της Κομισιόν αποδεικνύουν ότι τελικά τα πράγματα δεν θα είναι τόσο χάλια όσο τα</w:t>
      </w:r>
      <w:r w:rsidRPr="002856AF">
        <w:rPr>
          <w:rFonts w:eastAsia="Times New Roman"/>
          <w:szCs w:val="24"/>
        </w:rPr>
        <w:t xml:space="preserve"> φανταζόμασταν, θα είναι λιγότερο χάλ</w:t>
      </w:r>
      <w:r w:rsidRPr="00290251">
        <w:rPr>
          <w:rFonts w:eastAsia="Times New Roman"/>
          <w:szCs w:val="24"/>
        </w:rPr>
        <w:t xml:space="preserve">ια. </w:t>
      </w:r>
    </w:p>
    <w:p w14:paraId="211820C5" w14:textId="77777777" w:rsidR="000E1C16" w:rsidRDefault="00D27C3B">
      <w:pPr>
        <w:rPr>
          <w:rFonts w:eastAsia="Times New Roman"/>
          <w:szCs w:val="24"/>
        </w:rPr>
      </w:pPr>
      <w:r w:rsidRPr="002856AF">
        <w:rPr>
          <w:rFonts w:eastAsia="Times New Roman"/>
          <w:szCs w:val="24"/>
        </w:rPr>
        <w:t>Δεν έχετε το μέτρο. Έχετε χαθεί το μέτρο. Και παράλληλα μας φέρνετε μέτρα επί μέτρων, άνευ μέτρου φυσικά και με αμέτρητες παρατάσεις. Από την παράταση στην παράταση. Παρατάθηκε η αξιολόγηση, την οποία εσείς μας λέγ</w:t>
      </w:r>
      <w:r w:rsidRPr="002856AF">
        <w:rPr>
          <w:rFonts w:eastAsia="Times New Roman"/>
          <w:szCs w:val="24"/>
        </w:rPr>
        <w:t xml:space="preserve">ατε προεκλογικώς πέρσι τον Σεπτέμβρη και </w:t>
      </w:r>
      <w:r w:rsidRPr="005057D7">
        <w:rPr>
          <w:rFonts w:eastAsia="Times New Roman"/>
          <w:szCs w:val="24"/>
        </w:rPr>
        <w:t>τον Αύγουστο ότι θα την κλείσετε τον Οκτώβρη. Φτάσαμε στον Μάιο με το γνωστό σενάριο τώρα της πολιτικής διαπραγμάτευσης. Και ξέ</w:t>
      </w:r>
      <w:r w:rsidRPr="006679F9">
        <w:rPr>
          <w:rFonts w:eastAsia="Times New Roman"/>
          <w:szCs w:val="24"/>
        </w:rPr>
        <w:t xml:space="preserve">ρουμε ότι κάθε φορά </w:t>
      </w:r>
      <w:r w:rsidRPr="002856AF">
        <w:rPr>
          <w:rFonts w:eastAsia="Times New Roman"/>
          <w:szCs w:val="24"/>
        </w:rPr>
        <w:t>που ο Πρωθυπουργός πηγαίνει για πολιτική διαπραγμάτευση γυρνάει με έ</w:t>
      </w:r>
      <w:r w:rsidRPr="002856AF">
        <w:rPr>
          <w:rFonts w:eastAsia="Times New Roman"/>
          <w:szCs w:val="24"/>
        </w:rPr>
        <w:t xml:space="preserve">να σακίδιο, ακόμη χειρότερο, από φόρους, μέτρα και βάρη. </w:t>
      </w:r>
    </w:p>
    <w:p w14:paraId="211820C6" w14:textId="77777777" w:rsidR="000E1C16" w:rsidRDefault="00D27C3B">
      <w:pPr>
        <w:rPr>
          <w:rFonts w:eastAsia="Times New Roman"/>
          <w:szCs w:val="24"/>
        </w:rPr>
      </w:pPr>
      <w:r w:rsidRPr="00D676BB">
        <w:rPr>
          <w:rFonts w:eastAsia="Times New Roman"/>
          <w:szCs w:val="24"/>
        </w:rPr>
        <w:t>Πα</w:t>
      </w:r>
      <w:r w:rsidRPr="005117C9">
        <w:rPr>
          <w:rFonts w:eastAsia="Times New Roman"/>
          <w:szCs w:val="24"/>
        </w:rPr>
        <w:t>ράταση στην παράταση, λοιπόν. Έχουμε την αγωνία για τις επερχόμενες πληρωμές που θα πρέπει να κάνει η χώρα τ</w:t>
      </w:r>
      <w:r w:rsidRPr="00B733EC">
        <w:rPr>
          <w:rFonts w:eastAsia="Times New Roman"/>
          <w:szCs w:val="24"/>
        </w:rPr>
        <w:t>ον Ιούνιο και τον Ιούλιο. Έχουμε την αγωνία για το πότε θα έρθει αυτή η ανάσταση της οικ</w:t>
      </w:r>
      <w:r w:rsidRPr="00B733EC">
        <w:rPr>
          <w:rFonts w:eastAsia="Times New Roman"/>
          <w:szCs w:val="24"/>
        </w:rPr>
        <w:t xml:space="preserve">ονομίας, διότι δεν ήρθε ανήμερα του Πάσχα, όπως προέβλεψε ο Πρωθυπουργός. </w:t>
      </w:r>
    </w:p>
    <w:p w14:paraId="211820C7" w14:textId="77777777" w:rsidR="000E1C16" w:rsidRDefault="00D27C3B">
      <w:pPr>
        <w:rPr>
          <w:rFonts w:eastAsia="Times New Roman"/>
          <w:szCs w:val="24"/>
        </w:rPr>
      </w:pPr>
      <w:r w:rsidRPr="002856AF">
        <w:rPr>
          <w:rFonts w:eastAsia="Times New Roman"/>
          <w:szCs w:val="24"/>
        </w:rPr>
        <w:t>Την ίδια ώρα –για να μπω και στο σχέδιο νόμου- εγώ θα έλεγα ότι η δική σας η λογική, έτσι όπως άκουσα και τις ομιλίες σας, στα εκπαιδευτικά θέματα, είναι «αριστεία-μετριότητα, σημειώσατε δύο». Δεν την θέλετε την αριστεία, ό,τι και αν πείτε. Θέλετε τη μετρι</w:t>
      </w:r>
      <w:r w:rsidRPr="002856AF">
        <w:rPr>
          <w:rFonts w:eastAsia="Times New Roman"/>
          <w:szCs w:val="24"/>
        </w:rPr>
        <w:t xml:space="preserve">ότητα για να νιώθετε ασφαλείς. </w:t>
      </w:r>
    </w:p>
    <w:p w14:paraId="211820C8" w14:textId="77777777" w:rsidR="000E1C16" w:rsidRDefault="00D27C3B">
      <w:pPr>
        <w:rPr>
          <w:rFonts w:eastAsia="Times New Roman"/>
          <w:szCs w:val="24"/>
        </w:rPr>
      </w:pPr>
      <w:r w:rsidRPr="002856AF">
        <w:rPr>
          <w:rFonts w:eastAsia="Times New Roman"/>
          <w:szCs w:val="24"/>
        </w:rPr>
        <w:t>Και σας ενημερώνω, κυρίες και κύριοι συνάδελφοι, ειδικά εσάς του ΣΥΡΙΖΑ, ότι το 2015 και το 2016 ήταν οι δύο πρώτες χρονιές, στις οποίες δεν δώσατε εσείς, η αριστερή κυβέρνηση τον έπαινο της αριστείας στους αριστούχους των π</w:t>
      </w:r>
      <w:r w:rsidRPr="002856AF">
        <w:rPr>
          <w:rFonts w:eastAsia="Times New Roman"/>
          <w:szCs w:val="24"/>
        </w:rPr>
        <w:t xml:space="preserve">ανεπιστημιακών σχολών. </w:t>
      </w:r>
    </w:p>
    <w:p w14:paraId="211820C9" w14:textId="77777777" w:rsidR="000E1C16" w:rsidRDefault="00D27C3B">
      <w:pPr>
        <w:rPr>
          <w:rFonts w:eastAsia="Times New Roman"/>
          <w:szCs w:val="24"/>
        </w:rPr>
      </w:pPr>
      <w:r w:rsidRPr="002856AF">
        <w:rPr>
          <w:rFonts w:eastAsia="Times New Roman"/>
          <w:szCs w:val="24"/>
        </w:rPr>
        <w:t>Ήταν 1.500 ευρώ για κάθε άριστο. Πέρυσι και φέτος δεν τα δώσατε. Τα χρήματα αυτά εκταμιεύονταν και δίνονταν ως ένα μικρό επίδομα ενίσχυσης στους αριστούχους φοιτητές όλων των τάξεων, όλων των σχολών, όλων των τμημάτων των πανεπιστημ</w:t>
      </w:r>
      <w:r w:rsidRPr="002856AF">
        <w:rPr>
          <w:rFonts w:eastAsia="Times New Roman"/>
          <w:szCs w:val="24"/>
        </w:rPr>
        <w:t xml:space="preserve">ίων ως μια ένδειξη επιβράβευσης της ζέσης τους να εξελιχθούν. </w:t>
      </w:r>
    </w:p>
    <w:p w14:paraId="211820CA" w14:textId="77777777" w:rsidR="000E1C16" w:rsidRDefault="00D27C3B">
      <w:pPr>
        <w:rPr>
          <w:rFonts w:eastAsia="Times New Roman"/>
          <w:szCs w:val="24"/>
        </w:rPr>
      </w:pPr>
      <w:r w:rsidRPr="002856AF">
        <w:rPr>
          <w:rFonts w:eastAsia="Times New Roman"/>
          <w:szCs w:val="24"/>
        </w:rPr>
        <w:t>Πάνε αυτά τα χρήματα. Επικοινώνησα εγώ με το Ίδρυμα Κρατικών Υποτροφιών να μάθω για ποιο λόγο πέρυσι το 2015 και φέτος το 2016 δεν δόθηκαν χρήματα. Μου είπαν το πολύ απλό, δεν έχουμε χρήματα. Π</w:t>
      </w:r>
      <w:r w:rsidRPr="002856AF">
        <w:rPr>
          <w:rFonts w:eastAsia="Times New Roman"/>
          <w:szCs w:val="24"/>
        </w:rPr>
        <w:t xml:space="preserve">εριμένουμε κανένα ΕΣΠΑ να πάρουμε αυτά τα χρήματα. </w:t>
      </w:r>
    </w:p>
    <w:p w14:paraId="211820CB" w14:textId="77777777" w:rsidR="000E1C16" w:rsidRDefault="00D27C3B">
      <w:pPr>
        <w:rPr>
          <w:rFonts w:eastAsia="Times New Roman"/>
          <w:szCs w:val="24"/>
        </w:rPr>
      </w:pPr>
      <w:r w:rsidRPr="002856AF">
        <w:rPr>
          <w:rFonts w:eastAsia="Times New Roman"/>
          <w:b/>
          <w:bCs/>
          <w:color w:val="242424"/>
          <w:szCs w:val="24"/>
        </w:rPr>
        <w:t>ΝΙΚΟΛΑΟΣ ΦΙΛΗΣ (Υπουργός Παιδείας, Έρευνας και Θρησκευμάτων):</w:t>
      </w:r>
      <w:r w:rsidRPr="002856AF">
        <w:rPr>
          <w:rFonts w:eastAsia="Times New Roman"/>
          <w:szCs w:val="24"/>
        </w:rPr>
        <w:t xml:space="preserve"> Είναι θέμα φτώχειας, όχι αξιοκρατίας.</w:t>
      </w:r>
    </w:p>
    <w:p w14:paraId="211820CC" w14:textId="77777777" w:rsidR="000E1C16" w:rsidRDefault="00D27C3B">
      <w:pPr>
        <w:rPr>
          <w:rFonts w:eastAsia="Times New Roman"/>
          <w:szCs w:val="24"/>
        </w:rPr>
      </w:pPr>
      <w:r w:rsidRPr="00B50CE3">
        <w:rPr>
          <w:rFonts w:eastAsia="Times New Roman"/>
          <w:b/>
          <w:szCs w:val="24"/>
        </w:rPr>
        <w:t xml:space="preserve">ΓΕΩΡΓΙΟΣ ΑΜΥΡΑΣ: </w:t>
      </w:r>
      <w:r w:rsidRPr="00B50CE3">
        <w:rPr>
          <w:rFonts w:eastAsia="Times New Roman"/>
          <w:szCs w:val="24"/>
        </w:rPr>
        <w:t xml:space="preserve">Είναι θέμα φτώχειας, αλλά την ίδια ώρα προσλαμβάνετε, κύριε Υπουργέ, μετακλητούς από </w:t>
      </w:r>
      <w:r w:rsidRPr="00B50CE3">
        <w:rPr>
          <w:rFonts w:eastAsia="Times New Roman"/>
          <w:szCs w:val="24"/>
        </w:rPr>
        <w:t>εδώ και από εκεί. Κόψτε τους μετακλητούς, κόψτε τους Καρανίκες στου Μαξίμου και βεβαίως θα βρείτε τα 1.500 ευρώ για να τα δ</w:t>
      </w:r>
      <w:r w:rsidRPr="00C75D14">
        <w:rPr>
          <w:rFonts w:eastAsia="Times New Roman"/>
          <w:szCs w:val="24"/>
        </w:rPr>
        <w:t xml:space="preserve">ώσετε στους αρίστους. </w:t>
      </w:r>
    </w:p>
    <w:p w14:paraId="211820CD" w14:textId="77777777" w:rsidR="000E1C16" w:rsidRDefault="00D27C3B">
      <w:pPr>
        <w:rPr>
          <w:rFonts w:eastAsia="Times New Roman"/>
          <w:szCs w:val="24"/>
        </w:rPr>
      </w:pPr>
      <w:r w:rsidRPr="002856AF">
        <w:rPr>
          <w:rFonts w:eastAsia="Times New Roman"/>
          <w:b/>
          <w:bCs/>
          <w:color w:val="242424"/>
          <w:szCs w:val="24"/>
        </w:rPr>
        <w:t>ΝΙΚΟΛΑΟΣ ΦΙΛΗΣ (Υπουργός Παιδείας, Έρευνας και Θρησκευμάτων):</w:t>
      </w:r>
      <w:r w:rsidRPr="002856AF">
        <w:rPr>
          <w:rFonts w:eastAsia="Times New Roman"/>
          <w:szCs w:val="24"/>
        </w:rPr>
        <w:t xml:space="preserve"> Επαναλαμβάνω, δεν είναι θέμα έλλειψης αξιοκρατία</w:t>
      </w:r>
      <w:r w:rsidRPr="002856AF">
        <w:rPr>
          <w:rFonts w:eastAsia="Times New Roman"/>
          <w:szCs w:val="24"/>
        </w:rPr>
        <w:t>ς,</w:t>
      </w:r>
      <w:r w:rsidRPr="00CD27BE">
        <w:rPr>
          <w:rFonts w:eastAsia="Times New Roman"/>
          <w:szCs w:val="24"/>
        </w:rPr>
        <w:t xml:space="preserve"> είναι θέμα έλλειψης χρημάτων. </w:t>
      </w:r>
    </w:p>
    <w:p w14:paraId="211820CE" w14:textId="77777777" w:rsidR="000E1C16" w:rsidRDefault="00D27C3B">
      <w:pPr>
        <w:rPr>
          <w:rFonts w:eastAsia="Times New Roman"/>
          <w:szCs w:val="24"/>
        </w:rPr>
      </w:pPr>
      <w:r w:rsidRPr="002856AF">
        <w:rPr>
          <w:rFonts w:eastAsia="Times New Roman"/>
          <w:b/>
          <w:szCs w:val="24"/>
        </w:rPr>
        <w:t xml:space="preserve">ΓΕΩΡΓΙΟΣ ΑΜΥΡΑΣ: </w:t>
      </w:r>
      <w:r w:rsidRPr="00C75D14">
        <w:rPr>
          <w:rFonts w:eastAsia="Times New Roman"/>
          <w:szCs w:val="24"/>
        </w:rPr>
        <w:t>Μη με διακόπτετε, κύριε Υπουργέ. Αφήστε με να τελειώσω.</w:t>
      </w:r>
    </w:p>
    <w:p w14:paraId="211820CF" w14:textId="77777777" w:rsidR="000E1C16" w:rsidRDefault="00D27C3B">
      <w:pPr>
        <w:rPr>
          <w:rFonts w:eastAsia="Times New Roman"/>
          <w:szCs w:val="24"/>
        </w:rPr>
      </w:pPr>
      <w:r w:rsidRPr="006B36B3">
        <w:rPr>
          <w:rFonts w:eastAsia="Times New Roman"/>
          <w:szCs w:val="24"/>
        </w:rPr>
        <w:t>Θέλω να σας πω και κάτι ακόμη, γιατί άκουσα τη συζήτηση για τις καταλήψεις. Είναι πάρα πολύ απλό το θέμα. Ζυγίστε ο καθένας μέσα σας τι βαρύτητα έχει</w:t>
      </w:r>
      <w:r w:rsidRPr="006B36B3">
        <w:rPr>
          <w:rFonts w:eastAsia="Times New Roman"/>
          <w:szCs w:val="24"/>
        </w:rPr>
        <w:t xml:space="preserve">: α) </w:t>
      </w:r>
      <w:r>
        <w:rPr>
          <w:rFonts w:eastAsia="Times New Roman"/>
          <w:szCs w:val="24"/>
        </w:rPr>
        <w:t>Η</w:t>
      </w:r>
      <w:r w:rsidRPr="006B36B3">
        <w:rPr>
          <w:rFonts w:eastAsia="Times New Roman"/>
          <w:szCs w:val="24"/>
        </w:rPr>
        <w:t xml:space="preserve"> επιθυμία κάποιων μαθητών, όσοι και αν είναι αυτοί, για κατάληψη, να κλείσουν το σχολ</w:t>
      </w:r>
      <w:r w:rsidRPr="000D6D6A">
        <w:rPr>
          <w:rFonts w:eastAsia="Times New Roman"/>
          <w:szCs w:val="24"/>
        </w:rPr>
        <w:t xml:space="preserve">είο και β) η επιθυμία ενός μαθητή ή ενός δασκάλου να μπει στο σχολείο και να κάνει μάθημα. </w:t>
      </w:r>
    </w:p>
    <w:p w14:paraId="211820D0" w14:textId="77777777" w:rsidR="000E1C16" w:rsidRDefault="00D27C3B">
      <w:pPr>
        <w:rPr>
          <w:rFonts w:eastAsia="Times New Roman"/>
          <w:szCs w:val="24"/>
        </w:rPr>
      </w:pPr>
      <w:r w:rsidRPr="00F67D51">
        <w:rPr>
          <w:rFonts w:eastAsia="Times New Roman"/>
          <w:szCs w:val="24"/>
        </w:rPr>
        <w:t>Ποιο είναι ισχυρότερο δικαίωμα για τη δική σας αντίληψη; Το δικαίωμα εκεί</w:t>
      </w:r>
      <w:r w:rsidRPr="00F67D51">
        <w:rPr>
          <w:rFonts w:eastAsia="Times New Roman"/>
          <w:szCs w:val="24"/>
        </w:rPr>
        <w:t xml:space="preserve">νου που κλείνει το σχολείο ή το δικαίωμα εκείνου που θέλει να πάει στο σχολείο; Η δική μου </w:t>
      </w:r>
      <w:r w:rsidRPr="001F6937">
        <w:rPr>
          <w:rFonts w:eastAsia="Times New Roman"/>
          <w:szCs w:val="24"/>
        </w:rPr>
        <w:t>απάντηση και του Ποταμιού είναι βεβαίως το δικαίωμα εκείνου που θέλει να μορφωθεί είναι ανώτερο από το δικαίωμα εκείνου που θέλει να κλείσει το σχολείο. Τα σχολεία έ</w:t>
      </w:r>
      <w:r w:rsidRPr="001F6937">
        <w:rPr>
          <w:rFonts w:eastAsia="Times New Roman"/>
          <w:szCs w:val="24"/>
        </w:rPr>
        <w:t>πρεπε να είναι όπως τα νοσοκομεία, προσβάσιμα προς όλους, ανοιχτά προς όλους χωρίς π</w:t>
      </w:r>
      <w:r w:rsidRPr="00711B79">
        <w:rPr>
          <w:rFonts w:eastAsia="Times New Roman"/>
          <w:szCs w:val="24"/>
        </w:rPr>
        <w:t xml:space="preserve">ροϋποθέσεις. </w:t>
      </w:r>
    </w:p>
    <w:p w14:paraId="211820D1" w14:textId="77777777" w:rsidR="000E1C16" w:rsidRDefault="00D27C3B">
      <w:pPr>
        <w:rPr>
          <w:rFonts w:eastAsia="Times New Roman"/>
          <w:szCs w:val="24"/>
        </w:rPr>
      </w:pPr>
      <w:r w:rsidRPr="00307868">
        <w:rPr>
          <w:rFonts w:eastAsia="Times New Roman"/>
          <w:szCs w:val="24"/>
        </w:rPr>
        <w:t>Επίσης, θα έρθω τώρα σε κάποια επιμέρους στοιχεία του σχεδίου νόμου. Δεν έχω πολύ χρόνο, θα είμαι πολύ σύντομος. Κόβετε την δεύτερη ώρα μουσικής για τους μαθη</w:t>
      </w:r>
      <w:r w:rsidRPr="00307868">
        <w:rPr>
          <w:rFonts w:eastAsia="Times New Roman"/>
          <w:szCs w:val="24"/>
        </w:rPr>
        <w:t xml:space="preserve">τές της Α’ και Β’ Δημοτικού. Καταργείτε το μάθημα της θεατρικής αγωγής στην Ε’ και ΣΤ’ Δημοτικού. </w:t>
      </w:r>
      <w:r w:rsidRPr="00875107">
        <w:rPr>
          <w:rFonts w:eastAsia="Times New Roman"/>
          <w:szCs w:val="24"/>
        </w:rPr>
        <w:t xml:space="preserve">Μειώνετε επίσης τις ώρες της πληροφορικής και τις ώρες διδασκαλίας ξένων γλωσσών. </w:t>
      </w:r>
    </w:p>
    <w:p w14:paraId="211820D2" w14:textId="77777777" w:rsidR="000E1C16" w:rsidRDefault="00D27C3B">
      <w:pPr>
        <w:rPr>
          <w:rFonts w:eastAsia="Times New Roman"/>
          <w:szCs w:val="24"/>
        </w:rPr>
      </w:pPr>
      <w:r w:rsidRPr="002856AF">
        <w:rPr>
          <w:rFonts w:eastAsia="Times New Roman"/>
          <w:szCs w:val="24"/>
        </w:rPr>
        <w:t>Είναι δυνατόν στην Ελλάδα του 2016, που αγωνίζεται να βγει μπροστά, να πάει</w:t>
      </w:r>
      <w:r w:rsidRPr="002856AF">
        <w:rPr>
          <w:rFonts w:eastAsia="Times New Roman"/>
          <w:szCs w:val="24"/>
        </w:rPr>
        <w:t xml:space="preserve"> στο ξέφωτο, να μειώνετε δύο βασικά εφόδια που είναι πλέον ψωμοτύρι για όλα τα σχολεία του κόσμου: την πληροφορική και τις ξένες γλώσσες; Γι’ αυτό σας λέω ότι είστε της μετριότητος και όχι της αριστείας. </w:t>
      </w:r>
    </w:p>
    <w:p w14:paraId="211820D3" w14:textId="77777777" w:rsidR="000E1C16" w:rsidRDefault="00D27C3B">
      <w:pPr>
        <w:rPr>
          <w:rFonts w:eastAsia="Times New Roman"/>
          <w:szCs w:val="24"/>
        </w:rPr>
      </w:pPr>
      <w:r w:rsidRPr="006B36B3">
        <w:rPr>
          <w:rFonts w:eastAsia="Times New Roman"/>
          <w:szCs w:val="24"/>
        </w:rPr>
        <w:t>Όσον αφορά το ζήτημα των ολοήμερων και των νηπιαγωγ</w:t>
      </w:r>
      <w:r w:rsidRPr="006B36B3">
        <w:rPr>
          <w:rFonts w:eastAsia="Times New Roman"/>
          <w:szCs w:val="24"/>
        </w:rPr>
        <w:t xml:space="preserve">είων, άκουσα χθες στην τηλεόραση την κ. Βάσω Ζαρκινού, που είναι μέλος του </w:t>
      </w:r>
      <w:r>
        <w:rPr>
          <w:rFonts w:eastAsia="Times New Roman"/>
          <w:szCs w:val="24"/>
        </w:rPr>
        <w:t>σ</w:t>
      </w:r>
      <w:r w:rsidRPr="006B36B3">
        <w:rPr>
          <w:rFonts w:eastAsia="Times New Roman"/>
          <w:szCs w:val="24"/>
        </w:rPr>
        <w:t xml:space="preserve">υντονιστικού των </w:t>
      </w:r>
      <w:r>
        <w:rPr>
          <w:rFonts w:eastAsia="Times New Roman"/>
          <w:szCs w:val="24"/>
        </w:rPr>
        <w:t>ν</w:t>
      </w:r>
      <w:r w:rsidRPr="006B36B3">
        <w:rPr>
          <w:rFonts w:eastAsia="Times New Roman"/>
          <w:szCs w:val="24"/>
        </w:rPr>
        <w:t>ηπιαγωγών. Έδωσε κάποια στοιχεία. Θέλω να τα θέσω υπ</w:t>
      </w:r>
      <w:r>
        <w:rPr>
          <w:rFonts w:eastAsia="Times New Roman"/>
          <w:szCs w:val="24"/>
        </w:rPr>
        <w:t xml:space="preserve">’ </w:t>
      </w:r>
      <w:r w:rsidRPr="006B36B3">
        <w:rPr>
          <w:rFonts w:eastAsia="Times New Roman"/>
          <w:szCs w:val="24"/>
        </w:rPr>
        <w:t>όψιν σας. Ως γνωστόν αλλάζει η κλίμακα για να χαρακτηριστεί διθέσιο ή μονοθέσιο ένα σχολείο. Αντί να έχει επ</w:t>
      </w:r>
      <w:r w:rsidRPr="006B36B3">
        <w:rPr>
          <w:rFonts w:eastAsia="Times New Roman"/>
          <w:szCs w:val="24"/>
        </w:rPr>
        <w:t>τά νήπια, θα πρέπει να έχει δεκατέσσερα νήπια. Έτσι από τα χίλια τετρακόσια εξήντα έξι διθέσι</w:t>
      </w:r>
      <w:r w:rsidRPr="000D6D6A">
        <w:rPr>
          <w:rFonts w:eastAsia="Times New Roman"/>
          <w:szCs w:val="24"/>
        </w:rPr>
        <w:t xml:space="preserve">α νηπιαγωγεία θα πάμε σε εφτακόσια σαράντα τέσσερα μονοθέσια. </w:t>
      </w:r>
    </w:p>
    <w:p w14:paraId="211820D4" w14:textId="77777777" w:rsidR="000E1C16" w:rsidRDefault="00D27C3B">
      <w:pPr>
        <w:rPr>
          <w:rFonts w:eastAsia="Times New Roman"/>
          <w:szCs w:val="24"/>
        </w:rPr>
      </w:pPr>
      <w:r w:rsidRPr="006B36B3">
        <w:rPr>
          <w:rFonts w:eastAsia="Times New Roman"/>
          <w:szCs w:val="24"/>
        </w:rPr>
        <w:t>Καταλαβαίνω, κύριε Υπουργέ, ότι πρέπει να γίνουν οικονομίες κλίμακος. Σωστό. Στο Εκκλησοχώρι Ιωαννίν</w:t>
      </w:r>
      <w:r w:rsidRPr="006B36B3">
        <w:rPr>
          <w:rFonts w:eastAsia="Times New Roman"/>
          <w:szCs w:val="24"/>
        </w:rPr>
        <w:t>ων, παραδείγματος χάρ</w:t>
      </w:r>
      <w:r>
        <w:rPr>
          <w:rFonts w:eastAsia="Times New Roman"/>
          <w:szCs w:val="24"/>
        </w:rPr>
        <w:t>ιν</w:t>
      </w:r>
      <w:r w:rsidRPr="006B36B3">
        <w:rPr>
          <w:rFonts w:eastAsia="Times New Roman"/>
          <w:szCs w:val="24"/>
        </w:rPr>
        <w:t xml:space="preserve">, όπου το </w:t>
      </w:r>
      <w:r>
        <w:rPr>
          <w:rFonts w:eastAsia="Times New Roman"/>
          <w:szCs w:val="24"/>
        </w:rPr>
        <w:t>δ</w:t>
      </w:r>
      <w:r w:rsidRPr="006B36B3">
        <w:rPr>
          <w:rFonts w:eastAsia="Times New Roman"/>
          <w:szCs w:val="24"/>
        </w:rPr>
        <w:t xml:space="preserve">ημοτικό -σε διπλανό χωριό μάλιστα- φιλοξενεί τρία παιδάκια. Φεύγουν από τα διπλανά χωριά και πηγαίνουν σε αυτό το νηπιαγωγείο. Τι θα γίνει αυτό το νηπιαγωγείο; Θα φύγουν άλλα είκοσι χιλιόμετρα παρακάτω. </w:t>
      </w:r>
    </w:p>
    <w:p w14:paraId="211820D5" w14:textId="77777777" w:rsidR="000E1C16" w:rsidRDefault="00D27C3B">
      <w:pPr>
        <w:rPr>
          <w:rFonts w:eastAsia="Times New Roman"/>
          <w:szCs w:val="24"/>
        </w:rPr>
      </w:pPr>
      <w:r w:rsidRPr="002856AF">
        <w:rPr>
          <w:rFonts w:eastAsia="Times New Roman"/>
          <w:b/>
          <w:bCs/>
          <w:color w:val="242424"/>
          <w:szCs w:val="24"/>
        </w:rPr>
        <w:t>ΝΙΚΟΛΑΟΣ ΦΙΛΗΣ (Υπ</w:t>
      </w:r>
      <w:r w:rsidRPr="002856AF">
        <w:rPr>
          <w:rFonts w:eastAsia="Times New Roman"/>
          <w:b/>
          <w:bCs/>
          <w:color w:val="242424"/>
          <w:szCs w:val="24"/>
        </w:rPr>
        <w:t>ουργός Παιδείας, Έρευνας και Θρησκευμάτων):</w:t>
      </w:r>
      <w:r w:rsidRPr="002856AF">
        <w:rPr>
          <w:rFonts w:eastAsia="Times New Roman"/>
          <w:szCs w:val="24"/>
        </w:rPr>
        <w:t xml:space="preserve"> Θα υπάρξει. Διαβάστε το νομοσχέδιο.</w:t>
      </w:r>
    </w:p>
    <w:p w14:paraId="211820D6" w14:textId="77777777" w:rsidR="000E1C16" w:rsidRDefault="00D27C3B">
      <w:pPr>
        <w:rPr>
          <w:rFonts w:eastAsia="Times New Roman"/>
          <w:szCs w:val="24"/>
        </w:rPr>
      </w:pPr>
      <w:r w:rsidRPr="00B50CE3">
        <w:rPr>
          <w:rFonts w:eastAsia="Times New Roman"/>
          <w:b/>
          <w:szCs w:val="24"/>
        </w:rPr>
        <w:t xml:space="preserve">ΓΕΩΡΓΙΟΣ ΑΜΥΡΑΣ: </w:t>
      </w:r>
      <w:r w:rsidRPr="00B50CE3">
        <w:rPr>
          <w:rFonts w:eastAsia="Times New Roman"/>
          <w:szCs w:val="24"/>
        </w:rPr>
        <w:t>Ωραία. Ζητάω να μας τα πείτε</w:t>
      </w:r>
      <w:r w:rsidRPr="00C75D14">
        <w:rPr>
          <w:rFonts w:eastAsia="Times New Roman"/>
          <w:szCs w:val="24"/>
        </w:rPr>
        <w:t xml:space="preserve"> διευκρινιστικά. </w:t>
      </w:r>
    </w:p>
    <w:p w14:paraId="211820D7" w14:textId="77777777" w:rsidR="000E1C16" w:rsidRDefault="00D27C3B">
      <w:pPr>
        <w:rPr>
          <w:rFonts w:eastAsia="Times New Roman"/>
          <w:szCs w:val="24"/>
        </w:rPr>
      </w:pPr>
      <w:r w:rsidRPr="006B36B3">
        <w:rPr>
          <w:rFonts w:eastAsia="Times New Roman"/>
          <w:szCs w:val="24"/>
        </w:rPr>
        <w:t xml:space="preserve">Επί τη ευκαιρία, θα ήθελα να μας πείτε για τα σχολικά γεύματα. Ήταν ένα από τα διθυραμβικά προεκλογικά σας </w:t>
      </w:r>
      <w:r w:rsidRPr="006B36B3">
        <w:rPr>
          <w:rFonts w:eastAsia="Times New Roman"/>
          <w:szCs w:val="24"/>
        </w:rPr>
        <w:t>συνθήματα. Οι δικές μου πληροφορίες μου λένε ότι τα σχολικά γεύματα δίνονται μόνο σε είκοσι με τριάν</w:t>
      </w:r>
      <w:r w:rsidRPr="00C50B9B">
        <w:rPr>
          <w:rFonts w:eastAsia="Times New Roman"/>
          <w:szCs w:val="24"/>
        </w:rPr>
        <w:t xml:space="preserve">τα σχολεία. Ρωτάω αν θα το επεκτείνετε στα </w:t>
      </w:r>
      <w:r>
        <w:rPr>
          <w:rFonts w:eastAsia="Times New Roman"/>
          <w:szCs w:val="24"/>
        </w:rPr>
        <w:t>δ</w:t>
      </w:r>
      <w:r w:rsidRPr="00C50B9B">
        <w:rPr>
          <w:rFonts w:eastAsia="Times New Roman"/>
          <w:szCs w:val="24"/>
        </w:rPr>
        <w:t xml:space="preserve">ημοτικά όλης της χώρας από τη νέα σχολική χρονιά. </w:t>
      </w:r>
    </w:p>
    <w:p w14:paraId="211820D8" w14:textId="77777777" w:rsidR="000E1C16" w:rsidRDefault="00D27C3B">
      <w:pPr>
        <w:tabs>
          <w:tab w:val="left" w:pos="1134"/>
        </w:tabs>
        <w:rPr>
          <w:rFonts w:eastAsia="Times New Roman"/>
          <w:szCs w:val="24"/>
        </w:rPr>
      </w:pPr>
      <w:r w:rsidRPr="00F67D51">
        <w:rPr>
          <w:rFonts w:eastAsia="Times New Roman"/>
          <w:szCs w:val="24"/>
        </w:rPr>
        <w:t>(Στο σημείο αυτό κτυπάει το κουδούνι λήξεως του χρόνου ομιλία</w:t>
      </w:r>
      <w:r w:rsidRPr="00F67D51">
        <w:rPr>
          <w:rFonts w:eastAsia="Times New Roman"/>
          <w:szCs w:val="24"/>
        </w:rPr>
        <w:t>ς του κυρίου Βουλευτή)</w:t>
      </w:r>
    </w:p>
    <w:p w14:paraId="211820D9" w14:textId="77777777" w:rsidR="000E1C16" w:rsidRDefault="00D27C3B">
      <w:pPr>
        <w:rPr>
          <w:rFonts w:eastAsia="Times New Roman"/>
          <w:szCs w:val="24"/>
        </w:rPr>
      </w:pPr>
      <w:r w:rsidRPr="00711B79">
        <w:rPr>
          <w:rFonts w:eastAsia="Times New Roman"/>
          <w:szCs w:val="24"/>
        </w:rPr>
        <w:t>Ένα λεπτό, κύριε Πρόεδρε, τελειώνω.</w:t>
      </w:r>
    </w:p>
    <w:p w14:paraId="211820DA" w14:textId="77777777" w:rsidR="000E1C16" w:rsidRDefault="00D27C3B">
      <w:pPr>
        <w:rPr>
          <w:rFonts w:eastAsia="Times New Roman"/>
          <w:szCs w:val="24"/>
        </w:rPr>
      </w:pPr>
      <w:r w:rsidRPr="00307868">
        <w:rPr>
          <w:rFonts w:eastAsia="Times New Roman"/>
          <w:szCs w:val="24"/>
        </w:rPr>
        <w:t>Θέλω να επισημάνω δύο άρθρ</w:t>
      </w:r>
      <w:r w:rsidRPr="00875107">
        <w:rPr>
          <w:rFonts w:eastAsia="Times New Roman"/>
          <w:szCs w:val="24"/>
        </w:rPr>
        <w:t>α, τα άρθρα 26 και 28 για τα διοικητικά και λειτουργικά θέματα των πανεπιστημίων. Εδώ βλέπουμε ότι η επιστημονική υπηρεσία μιλάει για μη εναρμόνιση αυτών των άρθρων με τις</w:t>
      </w:r>
      <w:r w:rsidRPr="00875107">
        <w:rPr>
          <w:rFonts w:eastAsia="Times New Roman"/>
          <w:szCs w:val="24"/>
        </w:rPr>
        <w:t xml:space="preserve"> συνταγματικές </w:t>
      </w:r>
      <w:r w:rsidRPr="00B8113B">
        <w:rPr>
          <w:rFonts w:eastAsia="Times New Roman"/>
          <w:szCs w:val="24"/>
        </w:rPr>
        <w:t xml:space="preserve">αρχές. Θα ήθελα να μας κάνετε ένα σχόλιο επ’ αυτού. </w:t>
      </w:r>
    </w:p>
    <w:p w14:paraId="211820DB" w14:textId="77777777" w:rsidR="000E1C16" w:rsidRDefault="00D27C3B">
      <w:r w:rsidRPr="00C50B9B">
        <w:t xml:space="preserve">Επίσης, ως προς το άρθρο 30, παράγραφος 7, που αφορά τις ονομαστικές μεταγραφές φοιτητών, η </w:t>
      </w:r>
      <w:r w:rsidRPr="000D6D6A">
        <w:t>έκθεση</w:t>
      </w:r>
      <w:r w:rsidRPr="00C50B9B">
        <w:t xml:space="preserve"> αναφέρει ξεκάθαρα ότι η προτεινόμενη διάταξη δεν θέτει απρόσωπο και αφηρημένο κανόνα δικα</w:t>
      </w:r>
      <w:r w:rsidRPr="00C50B9B">
        <w:t>ίου, αλλά αποτελεί ατομική ρύθμιση ονομαστικώς αναφερομένων συγκεκριμένων περιπτώσεων κατά παρέκκλισ</w:t>
      </w:r>
      <w:r w:rsidRPr="000D6D6A">
        <w:t xml:space="preserve">η των άρθρων 4 και 20 του Συντάγματος. Θέλουμε και γι’ αυτά μία απάντηση. </w:t>
      </w:r>
    </w:p>
    <w:p w14:paraId="211820DC" w14:textId="77777777" w:rsidR="000E1C16" w:rsidRDefault="00D27C3B">
      <w:pPr>
        <w:rPr>
          <w:rFonts w:eastAsia="Times New Roman"/>
          <w:szCs w:val="24"/>
        </w:rPr>
      </w:pPr>
      <w:r w:rsidRPr="000D6D6A">
        <w:rPr>
          <w:rFonts w:eastAsia="Times New Roman"/>
          <w:szCs w:val="24"/>
        </w:rPr>
        <w:t xml:space="preserve">Κυρίες και κύριοι συνάδελφοι, θα ήθελα να πω ότι εμείς επιφυλασσόμαστε για το τι </w:t>
      </w:r>
      <w:r w:rsidRPr="000D6D6A">
        <w:rPr>
          <w:rFonts w:eastAsia="Times New Roman"/>
          <w:szCs w:val="24"/>
        </w:rPr>
        <w:t>στάση θα τηρήσουμε, αν θα ψηφίσουμε ή όχι. Περιμένουμε κάποιες διευκρινίσεις κυρίως για το δεύτερο κ</w:t>
      </w:r>
      <w:r w:rsidRPr="00F67D51">
        <w:rPr>
          <w:rFonts w:eastAsia="Times New Roman"/>
          <w:szCs w:val="24"/>
        </w:rPr>
        <w:t>αι τρίτο μέρος του σχεδίου νόμου και τότε θα σας πούμε αν έχετε την ψήφο μας ή όχι.</w:t>
      </w:r>
    </w:p>
    <w:p w14:paraId="211820DD" w14:textId="77777777" w:rsidR="000E1C16" w:rsidRDefault="00D27C3B">
      <w:pPr>
        <w:rPr>
          <w:rFonts w:eastAsia="Times New Roman"/>
          <w:szCs w:val="24"/>
        </w:rPr>
      </w:pPr>
      <w:r w:rsidRPr="00711B79">
        <w:rPr>
          <w:rFonts w:eastAsia="Times New Roman"/>
          <w:szCs w:val="24"/>
        </w:rPr>
        <w:t>Θεωρούμε ότι κάποια άρθρα στο πρώτο μέρος για την έρευνα είναι θετικά, α</w:t>
      </w:r>
      <w:r w:rsidRPr="00711B79">
        <w:rPr>
          <w:rFonts w:eastAsia="Times New Roman"/>
          <w:szCs w:val="24"/>
        </w:rPr>
        <w:t xml:space="preserve">λλά παρακαλούμε διευκρινίστε μας αυτά για τις λεγόμενες, κατά τη δική μας άποψη, φωτογραφικές τροπολογίες. </w:t>
      </w:r>
    </w:p>
    <w:p w14:paraId="211820DE" w14:textId="77777777" w:rsidR="000E1C16" w:rsidRDefault="00D27C3B">
      <w:pPr>
        <w:rPr>
          <w:rFonts w:eastAsia="Times New Roman"/>
          <w:szCs w:val="24"/>
        </w:rPr>
      </w:pPr>
      <w:r w:rsidRPr="00875107">
        <w:rPr>
          <w:rFonts w:eastAsia="Times New Roman"/>
          <w:szCs w:val="24"/>
        </w:rPr>
        <w:t>Σας ευχαριστώ πολύ.</w:t>
      </w:r>
    </w:p>
    <w:p w14:paraId="211820DF" w14:textId="77777777" w:rsidR="000E1C16" w:rsidRDefault="00D27C3B">
      <w:pPr>
        <w:jc w:val="center"/>
        <w:rPr>
          <w:rFonts w:eastAsia="Times New Roman"/>
          <w:bCs/>
        </w:rPr>
      </w:pPr>
      <w:r w:rsidRPr="002856AF">
        <w:rPr>
          <w:rFonts w:eastAsia="Times New Roman"/>
          <w:bCs/>
        </w:rPr>
        <w:t>(Χειροκροτήματα από την πτέρυγα του Ποταμιού)</w:t>
      </w:r>
    </w:p>
    <w:p w14:paraId="211820E0" w14:textId="77777777" w:rsidR="000E1C16" w:rsidRDefault="00D27C3B">
      <w:pPr>
        <w:rPr>
          <w:rFonts w:eastAsia="Times New Roman"/>
          <w:szCs w:val="24"/>
        </w:rPr>
      </w:pPr>
      <w:r w:rsidRPr="002856AF">
        <w:rPr>
          <w:rFonts w:eastAsia="Times New Roman"/>
          <w:szCs w:val="24"/>
        </w:rPr>
        <w:t xml:space="preserve"> </w:t>
      </w:r>
      <w:r w:rsidRPr="002856AF">
        <w:rPr>
          <w:rFonts w:eastAsia="Times New Roman"/>
          <w:b/>
          <w:bCs/>
        </w:rPr>
        <w:t>ΠΡΟΕΔΡΕΥΩΝ (Αναστάσιος Κουράκης):</w:t>
      </w:r>
      <w:r w:rsidRPr="002856AF">
        <w:rPr>
          <w:rFonts w:eastAsia="Times New Roman"/>
          <w:szCs w:val="24"/>
        </w:rPr>
        <w:t xml:space="preserve"> Ευχαριστούμε τον κ. Αμυρά, Κοινοβουλευτικό Εκπρόσωπο από το Ποτάμι. </w:t>
      </w:r>
    </w:p>
    <w:p w14:paraId="211820E1" w14:textId="77777777" w:rsidR="000E1C16" w:rsidRDefault="00D27C3B">
      <w:pPr>
        <w:rPr>
          <w:rFonts w:eastAsia="Times New Roman"/>
          <w:szCs w:val="24"/>
        </w:rPr>
      </w:pPr>
      <w:r w:rsidRPr="00B50CE3">
        <w:rPr>
          <w:rFonts w:eastAsia="Times New Roman"/>
          <w:szCs w:val="24"/>
        </w:rPr>
        <w:t>Τον λόγο έχει ο κ. Θεόδωρος Παπαθεοδώρου από τη Δημοκρατική Συμπαράταξη.</w:t>
      </w:r>
    </w:p>
    <w:p w14:paraId="211820E2" w14:textId="77777777" w:rsidR="000E1C16" w:rsidRDefault="00D27C3B">
      <w:pPr>
        <w:rPr>
          <w:rFonts w:eastAsia="Times New Roman"/>
          <w:szCs w:val="24"/>
        </w:rPr>
      </w:pPr>
      <w:r w:rsidRPr="002856AF">
        <w:rPr>
          <w:rFonts w:eastAsia="Times New Roman"/>
          <w:b/>
          <w:szCs w:val="24"/>
        </w:rPr>
        <w:t>ΘΕΟΔΩΡΟΣ ΠΑΠΑΘΕΟΔΩΡΟΥ:</w:t>
      </w:r>
      <w:r w:rsidRPr="00C75D14">
        <w:rPr>
          <w:rFonts w:eastAsia="Times New Roman"/>
          <w:szCs w:val="24"/>
        </w:rPr>
        <w:t xml:space="preserve"> Ευχαριστώ, κύριε Πρόεδρε.</w:t>
      </w:r>
    </w:p>
    <w:p w14:paraId="211820E3" w14:textId="77777777" w:rsidR="000E1C16" w:rsidRDefault="00D27C3B">
      <w:pPr>
        <w:rPr>
          <w:rFonts w:eastAsia="Times New Roman"/>
          <w:szCs w:val="24"/>
        </w:rPr>
      </w:pPr>
      <w:r w:rsidRPr="006B36B3">
        <w:rPr>
          <w:rFonts w:eastAsia="Times New Roman"/>
          <w:szCs w:val="24"/>
        </w:rPr>
        <w:t xml:space="preserve">Κυρίες και κύριοι Βουλευτές, κυρία Υπουργέ, κύριε Υπουργέ, σας </w:t>
      </w:r>
      <w:r w:rsidRPr="006B36B3">
        <w:rPr>
          <w:rFonts w:eastAsia="Times New Roman"/>
          <w:szCs w:val="24"/>
        </w:rPr>
        <w:t>άκουσα με μεγάλη προσοχή και θα ξεκινήσω με τρεις παρατηρήσεις εν είδει προοιμίου.</w:t>
      </w:r>
    </w:p>
    <w:p w14:paraId="211820E4" w14:textId="77777777" w:rsidR="000E1C16" w:rsidRDefault="00D27C3B">
      <w:pPr>
        <w:rPr>
          <w:rFonts w:eastAsia="Times New Roman"/>
          <w:szCs w:val="24"/>
        </w:rPr>
      </w:pPr>
      <w:r w:rsidRPr="00F67D51">
        <w:rPr>
          <w:rFonts w:eastAsia="Times New Roman"/>
          <w:szCs w:val="24"/>
        </w:rPr>
        <w:t>Η πρώτη παρατήρηση: Σας συνιστώ άμεσα ταχύρρυθμα μαθήματα ωρολογίο</w:t>
      </w:r>
      <w:r w:rsidRPr="001F6937">
        <w:rPr>
          <w:rFonts w:eastAsia="Times New Roman"/>
          <w:szCs w:val="24"/>
        </w:rPr>
        <w:t>υ προγράμματος του σχολείου. Σας διαβάζω από την τοποθέτησή σας: «Στα δημοτικά ενιαίου τύπου σήμερα σχολούν</w:t>
      </w:r>
      <w:r w:rsidRPr="001F6937">
        <w:rPr>
          <w:rFonts w:eastAsia="Times New Roman"/>
          <w:szCs w:val="24"/>
        </w:rPr>
        <w:t xml:space="preserve"> τα παιδιά στις 12.15΄». Αυτό δεν είπατε; Λάθος, κύριε Υπουργέ.</w:t>
      </w:r>
    </w:p>
    <w:p w14:paraId="211820E5" w14:textId="77777777" w:rsidR="000E1C16" w:rsidRDefault="00D27C3B">
      <w:pPr>
        <w:rPr>
          <w:rFonts w:eastAsia="Times New Roman"/>
          <w:szCs w:val="24"/>
        </w:rPr>
      </w:pPr>
      <w:r w:rsidRPr="00CD27BE">
        <w:rPr>
          <w:rFonts w:eastAsia="Times New Roman"/>
          <w:b/>
          <w:szCs w:val="24"/>
        </w:rPr>
        <w:t>ΝΙΚΟΛΑΟΣ ΦΙΛΗΣ (Υπουργός</w:t>
      </w:r>
      <w:r>
        <w:rPr>
          <w:rFonts w:eastAsia="Times New Roman"/>
          <w:b/>
          <w:szCs w:val="24"/>
        </w:rPr>
        <w:t xml:space="preserve"> </w:t>
      </w:r>
      <w:r w:rsidRPr="00CD27BE">
        <w:rPr>
          <w:rFonts w:eastAsia="Times New Roman"/>
          <w:b/>
          <w:szCs w:val="24"/>
        </w:rPr>
        <w:t>Παιδείας, Έρευνας και Θρησκευμάτων):</w:t>
      </w:r>
      <w:r w:rsidRPr="00B50CE3">
        <w:rPr>
          <w:rFonts w:eastAsia="Times New Roman"/>
          <w:szCs w:val="24"/>
        </w:rPr>
        <w:t xml:space="preserve"> Εσείς κάνετε λάθος. </w:t>
      </w:r>
    </w:p>
    <w:p w14:paraId="211820E6" w14:textId="77777777" w:rsidR="000E1C16" w:rsidRDefault="00D27C3B">
      <w:pPr>
        <w:rPr>
          <w:rFonts w:eastAsia="Times New Roman"/>
          <w:szCs w:val="24"/>
        </w:rPr>
      </w:pPr>
      <w:r w:rsidRPr="00B50CE3">
        <w:rPr>
          <w:rFonts w:eastAsia="Times New Roman"/>
          <w:b/>
          <w:szCs w:val="24"/>
        </w:rPr>
        <w:t>ΘΕΟΔΩΡΟΣ ΠΑΠΑΘΕΟΔΩΡΟΥ:</w:t>
      </w:r>
      <w:r w:rsidRPr="00B50CE3">
        <w:rPr>
          <w:rFonts w:eastAsia="Times New Roman"/>
          <w:szCs w:val="24"/>
        </w:rPr>
        <w:t xml:space="preserve"> Το είπατε προηγουμένως κ</w:t>
      </w:r>
      <w:r w:rsidRPr="002856AF">
        <w:rPr>
          <w:rFonts w:eastAsia="Times New Roman"/>
          <w:szCs w:val="24"/>
        </w:rPr>
        <w:t>αι αναζητήστε το στα Πρακτικά.</w:t>
      </w:r>
    </w:p>
    <w:p w14:paraId="211820E7" w14:textId="77777777" w:rsidR="000E1C16" w:rsidRDefault="00D27C3B">
      <w:pPr>
        <w:rPr>
          <w:rFonts w:eastAsia="Times New Roman"/>
          <w:szCs w:val="24"/>
        </w:rPr>
      </w:pPr>
      <w:r w:rsidRPr="00C75D14">
        <w:rPr>
          <w:rFonts w:eastAsia="Times New Roman"/>
          <w:b/>
          <w:szCs w:val="24"/>
        </w:rPr>
        <w:t>ΝΙΚΟΛΑΟΣ ΦΙΛΗΣ (Υπουργός Παιδεί</w:t>
      </w:r>
      <w:r w:rsidRPr="00C75D14">
        <w:rPr>
          <w:rFonts w:eastAsia="Times New Roman"/>
          <w:b/>
          <w:szCs w:val="24"/>
        </w:rPr>
        <w:t>ας, Έρευνας και Θρησκευμάτων):</w:t>
      </w:r>
      <w:r w:rsidRPr="00C75D14">
        <w:rPr>
          <w:rFonts w:eastAsia="Times New Roman"/>
          <w:szCs w:val="24"/>
        </w:rPr>
        <w:t xml:space="preserve"> Τα κλασικά δημοτικά τελειώνουν </w:t>
      </w:r>
      <w:r>
        <w:rPr>
          <w:rFonts w:eastAsia="Times New Roman"/>
          <w:szCs w:val="24"/>
        </w:rPr>
        <w:t xml:space="preserve">από </w:t>
      </w:r>
      <w:r w:rsidRPr="00C75D14">
        <w:rPr>
          <w:rFonts w:eastAsia="Times New Roman"/>
          <w:szCs w:val="24"/>
        </w:rPr>
        <w:t>τις 12.15΄ και τα ΕΑΕΠ στις 14.00΄.</w:t>
      </w:r>
    </w:p>
    <w:p w14:paraId="211820E8" w14:textId="77777777" w:rsidR="000E1C16" w:rsidRDefault="00D27C3B">
      <w:pPr>
        <w:rPr>
          <w:rFonts w:eastAsia="Times New Roman"/>
          <w:szCs w:val="24"/>
        </w:rPr>
      </w:pPr>
      <w:r w:rsidRPr="000D6D6A">
        <w:rPr>
          <w:rFonts w:eastAsia="Times New Roman"/>
          <w:b/>
          <w:szCs w:val="24"/>
        </w:rPr>
        <w:t xml:space="preserve">ΘΕΟΔΩΡΟΣ ΠΑΠΑΘΕΟΔΩΡΟΥ: </w:t>
      </w:r>
      <w:r w:rsidRPr="000D6D6A">
        <w:rPr>
          <w:rFonts w:eastAsia="Times New Roman"/>
          <w:szCs w:val="24"/>
        </w:rPr>
        <w:t>Μπράβο, κύριε Υπουργέ! Μη</w:t>
      </w:r>
      <w:r w:rsidRPr="00F67D51">
        <w:rPr>
          <w:rFonts w:eastAsia="Times New Roman"/>
          <w:szCs w:val="24"/>
        </w:rPr>
        <w:t xml:space="preserve">ν το ξαναπείτε όμως, γιατί εγώ το εμπέδωσα. Το άκουσαν και όλοι οι εκπαιδευτικοί και απλά μειδιούν. </w:t>
      </w:r>
    </w:p>
    <w:p w14:paraId="211820E9" w14:textId="77777777" w:rsidR="000E1C16" w:rsidRDefault="00D27C3B">
      <w:pPr>
        <w:rPr>
          <w:rFonts w:eastAsia="Times New Roman"/>
          <w:szCs w:val="24"/>
        </w:rPr>
      </w:pPr>
      <w:r w:rsidRPr="00711B79">
        <w:rPr>
          <w:rFonts w:eastAsia="Times New Roman"/>
          <w:b/>
          <w:szCs w:val="24"/>
        </w:rPr>
        <w:t>ΝΙΚΟΛ</w:t>
      </w:r>
      <w:r w:rsidRPr="00711B79">
        <w:rPr>
          <w:rFonts w:eastAsia="Times New Roman"/>
          <w:b/>
          <w:szCs w:val="24"/>
        </w:rPr>
        <w:t xml:space="preserve">ΑΟΣ ΦΙΛΗΣ (Υπουργός Παιδείας, Έρευνας και Θρησκευμάτων): </w:t>
      </w:r>
      <w:r w:rsidRPr="00711B79">
        <w:rPr>
          <w:rFonts w:eastAsia="Times New Roman"/>
          <w:szCs w:val="24"/>
        </w:rPr>
        <w:t>Σοβαρευτείτε, κύριε Παπαθεοδώρου.</w:t>
      </w:r>
    </w:p>
    <w:p w14:paraId="211820EA" w14:textId="77777777" w:rsidR="000E1C16" w:rsidRDefault="00D27C3B">
      <w:pPr>
        <w:rPr>
          <w:rFonts w:eastAsia="Times New Roman"/>
          <w:szCs w:val="24"/>
        </w:rPr>
      </w:pPr>
      <w:r w:rsidRPr="00307868">
        <w:rPr>
          <w:rFonts w:eastAsia="Times New Roman"/>
          <w:b/>
          <w:szCs w:val="24"/>
        </w:rPr>
        <w:t xml:space="preserve">ΘΕΟΔΩΡΟΣ ΠΑΠΑΘΕΟΔΩΡΟΥ: </w:t>
      </w:r>
      <w:r w:rsidRPr="00875107">
        <w:rPr>
          <w:rFonts w:eastAsia="Times New Roman"/>
          <w:szCs w:val="24"/>
        </w:rPr>
        <w:t>Θα σας πω, κύριε Υπουργέ, ποιος πρέπει να σοβαρευτεί. Θα σας πω ποιος πρέπει να σοβαρευτεί!</w:t>
      </w:r>
    </w:p>
    <w:p w14:paraId="211820EB" w14:textId="77777777" w:rsidR="000E1C16" w:rsidRDefault="00D27C3B">
      <w:pPr>
        <w:rPr>
          <w:rFonts w:eastAsia="Times New Roman"/>
          <w:szCs w:val="24"/>
        </w:rPr>
      </w:pPr>
      <w:r w:rsidRPr="00CD27BE">
        <w:rPr>
          <w:rFonts w:eastAsia="Times New Roman"/>
          <w:b/>
          <w:szCs w:val="24"/>
        </w:rPr>
        <w:t xml:space="preserve">ΝΙΚΟΛΑΟΣ ΦΙΛΗΣ (Υπουργός Παιδείας, Έρευνας και </w:t>
      </w:r>
      <w:r w:rsidRPr="00CD27BE">
        <w:rPr>
          <w:rFonts w:eastAsia="Times New Roman"/>
          <w:b/>
          <w:szCs w:val="24"/>
        </w:rPr>
        <w:t>Θρησκε</w:t>
      </w:r>
      <w:r w:rsidRPr="00B50CE3">
        <w:rPr>
          <w:rFonts w:eastAsia="Times New Roman"/>
          <w:b/>
          <w:szCs w:val="24"/>
        </w:rPr>
        <w:t xml:space="preserve">υμάτων): </w:t>
      </w:r>
      <w:r w:rsidRPr="00B50CE3">
        <w:rPr>
          <w:rFonts w:eastAsia="Times New Roman"/>
          <w:szCs w:val="24"/>
        </w:rPr>
        <w:t xml:space="preserve">Σήμερα τα </w:t>
      </w:r>
      <w:r>
        <w:rPr>
          <w:rFonts w:eastAsia="Times New Roman"/>
          <w:szCs w:val="24"/>
        </w:rPr>
        <w:t>2/3</w:t>
      </w:r>
      <w:r w:rsidRPr="00B50CE3">
        <w:rPr>
          <w:rFonts w:eastAsia="Times New Roman"/>
          <w:szCs w:val="24"/>
        </w:rPr>
        <w:t xml:space="preserve"> των σχολείων…</w:t>
      </w:r>
    </w:p>
    <w:p w14:paraId="211820EC" w14:textId="77777777" w:rsidR="000E1C16" w:rsidRDefault="00D27C3B">
      <w:pPr>
        <w:rPr>
          <w:rFonts w:eastAsia="Times New Roman"/>
          <w:szCs w:val="24"/>
        </w:rPr>
      </w:pPr>
      <w:r w:rsidRPr="00B50CE3">
        <w:rPr>
          <w:rFonts w:eastAsia="Times New Roman"/>
          <w:b/>
          <w:szCs w:val="24"/>
        </w:rPr>
        <w:t xml:space="preserve">ΘΕΟΔΩΡΟΣ ΠΑΠΑΘΕΟΔΩΡΟΥ: </w:t>
      </w:r>
      <w:r w:rsidRPr="00C75D14">
        <w:rPr>
          <w:rFonts w:eastAsia="Times New Roman"/>
          <w:szCs w:val="24"/>
        </w:rPr>
        <w:t>Παρακαλώ πολύ, κύριε Υπουργέ, ακούστε το.</w:t>
      </w:r>
    </w:p>
    <w:p w14:paraId="211820ED" w14:textId="77777777" w:rsidR="000E1C16" w:rsidRDefault="00D27C3B">
      <w:pPr>
        <w:rPr>
          <w:rFonts w:eastAsia="Times New Roman"/>
          <w:szCs w:val="24"/>
        </w:rPr>
      </w:pPr>
      <w:r w:rsidRPr="002856AF">
        <w:rPr>
          <w:rFonts w:eastAsia="Times New Roman"/>
          <w:b/>
          <w:bCs/>
        </w:rPr>
        <w:t>ΠΡΟΕΔΡΕΥΩΝ (Αναστάσιος Κουράκης):</w:t>
      </w:r>
      <w:r w:rsidRPr="002856AF">
        <w:rPr>
          <w:rFonts w:eastAsia="Times New Roman"/>
          <w:szCs w:val="24"/>
        </w:rPr>
        <w:t xml:space="preserve"> Κύριε Υπουργέ, μη διακόπτετε τον ομιλητή. Μετά θα μιλήσετε.</w:t>
      </w:r>
    </w:p>
    <w:p w14:paraId="211820EE" w14:textId="77777777" w:rsidR="000E1C16" w:rsidRDefault="00D27C3B">
      <w:pPr>
        <w:rPr>
          <w:rFonts w:eastAsia="Times New Roman"/>
          <w:szCs w:val="24"/>
        </w:rPr>
      </w:pPr>
      <w:r w:rsidRPr="00B50CE3">
        <w:rPr>
          <w:rFonts w:eastAsia="Times New Roman"/>
          <w:b/>
          <w:szCs w:val="24"/>
        </w:rPr>
        <w:t xml:space="preserve">ΘΕΟΔΩΡΟΣ ΠΑΠΑΘΕΟΔΩΡΟΥ: </w:t>
      </w:r>
      <w:r w:rsidRPr="00B50CE3">
        <w:rPr>
          <w:rFonts w:eastAsia="Times New Roman"/>
          <w:szCs w:val="24"/>
        </w:rPr>
        <w:t>Δεν είναι δυνατόν Υπουργός Παιδ</w:t>
      </w:r>
      <w:r w:rsidRPr="00B50CE3">
        <w:rPr>
          <w:rFonts w:eastAsia="Times New Roman"/>
          <w:szCs w:val="24"/>
        </w:rPr>
        <w:t>είας να μην ξέρει πότε τελειώνουν τα δημοτικά σχολεία, κύριε Υπουργέ. Είναι απαράδεκτο!</w:t>
      </w:r>
    </w:p>
    <w:p w14:paraId="211820EF" w14:textId="77777777" w:rsidR="000E1C16" w:rsidRDefault="00D27C3B">
      <w:pPr>
        <w:rPr>
          <w:rFonts w:eastAsia="Times New Roman"/>
          <w:szCs w:val="24"/>
        </w:rPr>
      </w:pPr>
      <w:r w:rsidRPr="00C75D14">
        <w:rPr>
          <w:rFonts w:eastAsia="Times New Roman"/>
          <w:b/>
          <w:szCs w:val="24"/>
        </w:rPr>
        <w:t>ΝΙΚΟΛΑΟΣ ΦΙΛΗΣ (Υπουργός Παιδείας, Έρευνας και Θρησκευ</w:t>
      </w:r>
      <w:r w:rsidRPr="006B36B3">
        <w:rPr>
          <w:rFonts w:eastAsia="Times New Roman"/>
          <w:b/>
          <w:szCs w:val="24"/>
        </w:rPr>
        <w:t xml:space="preserve">μάτων): </w:t>
      </w:r>
      <w:r w:rsidRPr="00C50B9B">
        <w:rPr>
          <w:rFonts w:eastAsia="Times New Roman"/>
          <w:szCs w:val="24"/>
        </w:rPr>
        <w:t>Είστε γελοίος!</w:t>
      </w:r>
    </w:p>
    <w:p w14:paraId="211820F0" w14:textId="77777777" w:rsidR="000E1C16" w:rsidRDefault="00D27C3B">
      <w:pPr>
        <w:rPr>
          <w:rFonts w:eastAsia="Times New Roman"/>
          <w:szCs w:val="24"/>
        </w:rPr>
      </w:pPr>
      <w:r w:rsidRPr="00CD27BE">
        <w:rPr>
          <w:rFonts w:eastAsia="Times New Roman"/>
          <w:b/>
          <w:szCs w:val="24"/>
        </w:rPr>
        <w:t>ΑΘΑΝΑΣΙΟΣ ΘΕΟΧΑΡΟΠΟΥΛΟΣ</w:t>
      </w:r>
      <w:r w:rsidRPr="00B50CE3">
        <w:rPr>
          <w:rFonts w:eastAsia="Times New Roman"/>
          <w:b/>
          <w:szCs w:val="24"/>
        </w:rPr>
        <w:t xml:space="preserve">: </w:t>
      </w:r>
      <w:r w:rsidRPr="00B50CE3">
        <w:rPr>
          <w:rFonts w:eastAsia="Times New Roman"/>
          <w:szCs w:val="24"/>
        </w:rPr>
        <w:t>Να το πάρει πίσω, κύριε Πρόεδρε</w:t>
      </w:r>
      <w:r>
        <w:rPr>
          <w:rFonts w:eastAsia="Times New Roman"/>
          <w:szCs w:val="24"/>
        </w:rPr>
        <w:t>,</w:t>
      </w:r>
      <w:r w:rsidRPr="00B50CE3">
        <w:rPr>
          <w:rFonts w:eastAsia="Times New Roman"/>
          <w:szCs w:val="24"/>
        </w:rPr>
        <w:t xml:space="preserve"> και να βγει από τα Πρακτικά!</w:t>
      </w:r>
    </w:p>
    <w:p w14:paraId="211820F1" w14:textId="77777777" w:rsidR="000E1C16" w:rsidRDefault="00D27C3B">
      <w:pPr>
        <w:rPr>
          <w:rFonts w:eastAsia="Times New Roman"/>
          <w:szCs w:val="24"/>
        </w:rPr>
      </w:pPr>
      <w:r w:rsidRPr="00CD27BE">
        <w:rPr>
          <w:rFonts w:eastAsia="Times New Roman"/>
          <w:b/>
          <w:szCs w:val="24"/>
        </w:rPr>
        <w:t>ΘΕΟΔ</w:t>
      </w:r>
      <w:r w:rsidRPr="00B50CE3">
        <w:rPr>
          <w:rFonts w:eastAsia="Times New Roman"/>
          <w:b/>
          <w:szCs w:val="24"/>
        </w:rPr>
        <w:t xml:space="preserve">ΩΡΟΣ ΠΑΠΑΘΕΟΔΩΡΟΥ: </w:t>
      </w:r>
      <w:r w:rsidRPr="00B50CE3">
        <w:rPr>
          <w:rFonts w:eastAsia="Times New Roman"/>
          <w:szCs w:val="24"/>
        </w:rPr>
        <w:t xml:space="preserve">Κύριε Υπουργέ, σας το ανταποδίδω. Σας το ανταποδίδω, γιατί θα πρέπει να μάθετε ότι στις 12.30΄ σταματούν τα σχολεία Α΄ </w:t>
      </w:r>
      <w:r>
        <w:rPr>
          <w:rFonts w:eastAsia="Times New Roman"/>
          <w:szCs w:val="24"/>
        </w:rPr>
        <w:t>δ</w:t>
      </w:r>
      <w:r w:rsidRPr="00E52B7C">
        <w:rPr>
          <w:rFonts w:eastAsia="Times New Roman"/>
          <w:szCs w:val="24"/>
        </w:rPr>
        <w:t>ημοτικού.</w:t>
      </w:r>
      <w:r w:rsidRPr="00B50CE3">
        <w:rPr>
          <w:rFonts w:eastAsia="Times New Roman"/>
          <w:szCs w:val="24"/>
        </w:rPr>
        <w:t xml:space="preserve"> Κατόπιν, οι άλλες τάξεις, κύριε Υπουργέ, είναι στις 13.20΄. Κατόπιν, κύριε Υπουργέ, η Ε΄ και η ΣΤ΄ </w:t>
      </w:r>
      <w:r>
        <w:rPr>
          <w:rFonts w:eastAsia="Times New Roman"/>
          <w:szCs w:val="24"/>
        </w:rPr>
        <w:t>δ</w:t>
      </w:r>
      <w:r w:rsidRPr="00B50CE3">
        <w:rPr>
          <w:rFonts w:eastAsia="Times New Roman"/>
          <w:szCs w:val="24"/>
        </w:rPr>
        <w:t>ημοτικο</w:t>
      </w:r>
      <w:r w:rsidRPr="00B50CE3">
        <w:rPr>
          <w:rFonts w:eastAsia="Times New Roman"/>
          <w:szCs w:val="24"/>
        </w:rPr>
        <w:t>ύ είναι στις 13.45΄. Αν δεν το έχετε μάθει μέχρι τώρα, κατανοώ γιατί γίνεται όλο αυτό που κάνετε. Πάμε παρακάτω.</w:t>
      </w:r>
    </w:p>
    <w:p w14:paraId="211820F2" w14:textId="77777777" w:rsidR="000E1C16" w:rsidRDefault="00D27C3B">
      <w:pPr>
        <w:rPr>
          <w:rFonts w:eastAsia="Times New Roman"/>
          <w:szCs w:val="24"/>
        </w:rPr>
      </w:pPr>
      <w:r w:rsidRPr="00CD27BE">
        <w:rPr>
          <w:rFonts w:eastAsia="Times New Roman"/>
          <w:szCs w:val="24"/>
        </w:rPr>
        <w:t>Όσον αφορά τα ολοήμερα, εγώ δεν θα μπω στη διαμάχη την οποία είπατε προη</w:t>
      </w:r>
      <w:r w:rsidRPr="00B50CE3">
        <w:rPr>
          <w:rFonts w:eastAsia="Times New Roman"/>
          <w:szCs w:val="24"/>
        </w:rPr>
        <w:t>γουμένως, αλλά θέλω να καταλάβετε κάτι και να το πείτε στον κόσμο. Να π</w:t>
      </w:r>
      <w:r w:rsidRPr="00B50CE3">
        <w:rPr>
          <w:rFonts w:eastAsia="Times New Roman"/>
          <w:szCs w:val="24"/>
        </w:rPr>
        <w:t xml:space="preserve">είτε στον κόσμο, κύριε Υπουργέ: «Δεν έχω εκπαιδευτικούς. Δεν έχω από τα ΕΣΠΑ. Έχω το </w:t>
      </w:r>
      <w:r>
        <w:rPr>
          <w:rFonts w:eastAsia="Times New Roman"/>
          <w:szCs w:val="24"/>
        </w:rPr>
        <w:t>1/6</w:t>
      </w:r>
      <w:r w:rsidRPr="00B50CE3">
        <w:rPr>
          <w:rFonts w:eastAsia="Times New Roman"/>
          <w:szCs w:val="24"/>
        </w:rPr>
        <w:t xml:space="preserve"> από τα περσινά ΕΣΠΑ. Επομένως δεν έχω εκπαιδευτικούς για τα σχολεία. Και αυτό που κάνω είναι ότι καταργώ, λοιπόν, τα ΕΑΕΠ, που τελείωναν στις 14.00΄, δεν έχω εκπαιδευτ</w:t>
      </w:r>
      <w:r w:rsidRPr="00B50CE3">
        <w:rPr>
          <w:rFonts w:eastAsia="Times New Roman"/>
          <w:szCs w:val="24"/>
        </w:rPr>
        <w:t>ικούς και βάζω όλα τα σχολεία να λειτουργούν μέχρι τις 13.15</w:t>
      </w:r>
      <w:r w:rsidRPr="00E52B7C">
        <w:rPr>
          <w:rFonts w:eastAsia="Times New Roman"/>
          <w:szCs w:val="24"/>
        </w:rPr>
        <w:t>΄</w:t>
      </w:r>
      <w:r>
        <w:rPr>
          <w:rFonts w:eastAsia="Times New Roman"/>
          <w:szCs w:val="24"/>
        </w:rPr>
        <w:t>.</w:t>
      </w:r>
      <w:r w:rsidRPr="00E52B7C">
        <w:rPr>
          <w:rFonts w:eastAsia="Times New Roman"/>
          <w:szCs w:val="24"/>
        </w:rPr>
        <w:t>».</w:t>
      </w:r>
      <w:r w:rsidRPr="00B50CE3">
        <w:rPr>
          <w:rFonts w:eastAsia="Times New Roman"/>
          <w:szCs w:val="24"/>
        </w:rPr>
        <w:t xml:space="preserve"> Αυτό θα πρέπει να πείτε στον κόσμο, κύριε Υπουργέ. </w:t>
      </w:r>
    </w:p>
    <w:p w14:paraId="211820F3" w14:textId="77777777" w:rsidR="000E1C16" w:rsidRDefault="00D27C3B">
      <w:pPr>
        <w:rPr>
          <w:rFonts w:eastAsia="Times New Roman"/>
          <w:szCs w:val="24"/>
        </w:rPr>
      </w:pPr>
      <w:r w:rsidRPr="00CD27BE">
        <w:rPr>
          <w:rFonts w:eastAsia="Times New Roman"/>
          <w:szCs w:val="24"/>
        </w:rPr>
        <w:t xml:space="preserve">Τρίτον, έχετε μιλήσει πολλές φορές για τις προσλήψεις που θα </w:t>
      </w:r>
      <w:r w:rsidRPr="00B50CE3">
        <w:rPr>
          <w:rFonts w:eastAsia="Times New Roman"/>
          <w:szCs w:val="24"/>
        </w:rPr>
        <w:t>κάνετε. Θα πρέπει να πείτε την αλήθεια σε αυτούς που περιμένουν, στους αναπληρ</w:t>
      </w:r>
      <w:r w:rsidRPr="00B50CE3">
        <w:rPr>
          <w:rFonts w:eastAsia="Times New Roman"/>
          <w:szCs w:val="24"/>
        </w:rPr>
        <w:t>ωτές, ότι προσλήψεις δεν θα έχει, κύριε Υπουργέ, φέτος. Και αυτό θα πρέπει να το κατανοήσουν οι άνθρωποι</w:t>
      </w:r>
      <w:r>
        <w:rPr>
          <w:rFonts w:eastAsia="Times New Roman"/>
          <w:szCs w:val="24"/>
        </w:rPr>
        <w:t>,</w:t>
      </w:r>
      <w:r w:rsidRPr="00B50CE3">
        <w:rPr>
          <w:rFonts w:eastAsia="Times New Roman"/>
          <w:szCs w:val="24"/>
        </w:rPr>
        <w:t xml:space="preserve"> οι οποίοι τρέφουν ακόμη προσδοκίες.</w:t>
      </w:r>
    </w:p>
    <w:p w14:paraId="211820F4" w14:textId="77777777" w:rsidR="000E1C16" w:rsidRDefault="00D27C3B">
      <w:pPr>
        <w:rPr>
          <w:rFonts w:eastAsia="Times New Roman"/>
          <w:szCs w:val="24"/>
        </w:rPr>
      </w:pPr>
      <w:r w:rsidRPr="00CD27BE">
        <w:rPr>
          <w:rFonts w:eastAsia="Times New Roman"/>
          <w:szCs w:val="24"/>
        </w:rPr>
        <w:t>Γιατί, ξέρετε κάτι; Όταν σας άκουσα</w:t>
      </w:r>
      <w:r w:rsidRPr="00B50CE3">
        <w:rPr>
          <w:rFonts w:eastAsia="Times New Roman"/>
          <w:szCs w:val="24"/>
        </w:rPr>
        <w:t xml:space="preserve">ν να μιλάτε προηγουμένως, απλούστατα διερωτήθηκαν σε ποιον κόσμο ζείτε. Σε </w:t>
      </w:r>
      <w:r w:rsidRPr="00B50CE3">
        <w:rPr>
          <w:rFonts w:eastAsia="Times New Roman"/>
          <w:szCs w:val="24"/>
        </w:rPr>
        <w:t>ποιον κόσμο ζείτε, όταν πραγματικά κάνετε λάθος ακόμα και στο ωρολόγιο πρόγραμμα του δημοτικού σχολείου. Σας εύχομαι, λοιπόν, να μαζέψετε το σχολείο, να φτιάξετε αυτόν τον ενιαίο τύπο που θέλετε για το ολοήμερο μέχρι τις 13.15΄,</w:t>
      </w:r>
      <w:r>
        <w:rPr>
          <w:rFonts w:eastAsia="Times New Roman"/>
          <w:szCs w:val="24"/>
        </w:rPr>
        <w:t xml:space="preserve"> </w:t>
      </w:r>
      <w:r w:rsidRPr="00B50CE3">
        <w:rPr>
          <w:rFonts w:eastAsia="Times New Roman"/>
          <w:szCs w:val="24"/>
        </w:rPr>
        <w:t>αλλά δείτε ποιες είναι οι α</w:t>
      </w:r>
      <w:r w:rsidRPr="00B50CE3">
        <w:rPr>
          <w:rFonts w:eastAsia="Times New Roman"/>
          <w:szCs w:val="24"/>
        </w:rPr>
        <w:t>νάγκες των σχολείων.</w:t>
      </w:r>
    </w:p>
    <w:p w14:paraId="211820F5" w14:textId="77777777" w:rsidR="000E1C16" w:rsidRDefault="00D27C3B">
      <w:pPr>
        <w:rPr>
          <w:rFonts w:eastAsia="Times New Roman"/>
          <w:szCs w:val="24"/>
        </w:rPr>
      </w:pPr>
      <w:r w:rsidRPr="00CD27BE">
        <w:rPr>
          <w:rFonts w:eastAsia="Times New Roman"/>
          <w:szCs w:val="24"/>
        </w:rPr>
        <w:t>Μια πρόταση, κύριε Υπουργέ, για τις πανελλαδικές εξετάσεις: Όποιος κι αν έχει δίκιο –και ξέρουμε ποιος έχει δίκιο</w:t>
      </w:r>
      <w:r w:rsidRPr="00721043">
        <w:rPr>
          <w:rFonts w:eastAsia="Times New Roman"/>
          <w:szCs w:val="24"/>
        </w:rPr>
        <w:t>-</w:t>
      </w:r>
      <w:r>
        <w:rPr>
          <w:rFonts w:eastAsia="Times New Roman"/>
          <w:szCs w:val="24"/>
        </w:rPr>
        <w:t>,</w:t>
      </w:r>
      <w:r w:rsidRPr="00CD27BE">
        <w:rPr>
          <w:rFonts w:eastAsia="Times New Roman"/>
          <w:szCs w:val="24"/>
        </w:rPr>
        <w:t xml:space="preserve"> θα το δούμε σε δέκα ημέρες, αλλά το κακό έγι</w:t>
      </w:r>
      <w:r w:rsidRPr="00B50CE3">
        <w:rPr>
          <w:rFonts w:eastAsia="Times New Roman"/>
          <w:szCs w:val="24"/>
        </w:rPr>
        <w:t>νε. Και ξέρετε γιατί έγινε, κύριε Υπουργέ; Γιατί κανένας δεν έχει παίξει κα</w:t>
      </w:r>
      <w:r w:rsidRPr="00B50CE3">
        <w:rPr>
          <w:rFonts w:eastAsia="Times New Roman"/>
          <w:szCs w:val="24"/>
        </w:rPr>
        <w:t xml:space="preserve">ι δεν έχει διασαλεύσει τη διαδικασία των πανελλαδικών εξετάσεων χωρίς κόστος. </w:t>
      </w:r>
    </w:p>
    <w:p w14:paraId="211820F6" w14:textId="77777777" w:rsidR="000E1C16" w:rsidRDefault="00D27C3B">
      <w:pPr>
        <w:rPr>
          <w:rFonts w:eastAsia="Times New Roman"/>
          <w:szCs w:val="24"/>
        </w:rPr>
      </w:pPr>
      <w:r w:rsidRPr="00CD27BE">
        <w:rPr>
          <w:rFonts w:eastAsia="Times New Roman"/>
          <w:szCs w:val="24"/>
        </w:rPr>
        <w:t>Κι αυτό το κόστος δεν το αναλαμβάνετε ως πολιτικό κόστος, κύριε Υπουργέ. Το αναλαμβάνετε ως κόστος α</w:t>
      </w:r>
      <w:r w:rsidRPr="00B50CE3">
        <w:rPr>
          <w:rFonts w:eastAsia="Times New Roman"/>
          <w:szCs w:val="24"/>
        </w:rPr>
        <w:t>νασφάλειας για εκατοντάδες χιλιάδες οικογένειες</w:t>
      </w:r>
      <w:r>
        <w:rPr>
          <w:rFonts w:eastAsia="Times New Roman"/>
          <w:szCs w:val="24"/>
        </w:rPr>
        <w:t>,</w:t>
      </w:r>
      <w:r w:rsidRPr="00B50CE3">
        <w:rPr>
          <w:rFonts w:eastAsia="Times New Roman"/>
          <w:szCs w:val="24"/>
        </w:rPr>
        <w:t xml:space="preserve"> οι οποίες έχουν τα παιδιά το</w:t>
      </w:r>
      <w:r w:rsidRPr="00B50CE3">
        <w:rPr>
          <w:rFonts w:eastAsia="Times New Roman"/>
          <w:szCs w:val="24"/>
        </w:rPr>
        <w:t>υς στις πανελλαδικές εξετάσεις. Επομένως, μια και το αναφέρετε, ναι, ας σοβαρευτείτε.</w:t>
      </w:r>
    </w:p>
    <w:p w14:paraId="211820F7" w14:textId="77777777" w:rsidR="000E1C16" w:rsidRDefault="00D27C3B">
      <w:pPr>
        <w:rPr>
          <w:rFonts w:eastAsia="Times New Roman"/>
          <w:szCs w:val="24"/>
        </w:rPr>
      </w:pPr>
      <w:r w:rsidRPr="002856AF">
        <w:rPr>
          <w:rFonts w:eastAsia="Times New Roman"/>
          <w:szCs w:val="24"/>
        </w:rPr>
        <w:t>Πάμε στα υπόλοιπα. Νομίζω ότι δεν αποφύγατε ούτε αυτή τη φορά τον πειρασμό να κάν</w:t>
      </w:r>
      <w:r w:rsidRPr="00C75D14">
        <w:rPr>
          <w:rFonts w:eastAsia="Times New Roman"/>
          <w:szCs w:val="24"/>
        </w:rPr>
        <w:t>ετε παρεμβάσεις στο νομοθετικό πλαίσιο των ΑΕΙ.</w:t>
      </w:r>
    </w:p>
    <w:p w14:paraId="211820F8" w14:textId="77777777" w:rsidR="000E1C16" w:rsidRDefault="00D27C3B">
      <w:pPr>
        <w:rPr>
          <w:rFonts w:eastAsia="Times New Roman"/>
          <w:szCs w:val="24"/>
        </w:rPr>
      </w:pPr>
      <w:r w:rsidRPr="00F67D51">
        <w:rPr>
          <w:rFonts w:eastAsia="Times New Roman"/>
          <w:szCs w:val="24"/>
        </w:rPr>
        <w:t>Θα σας πω, λοιπόν, ότι κάνετε και καλές π</w:t>
      </w:r>
      <w:r w:rsidRPr="00F67D51">
        <w:rPr>
          <w:rFonts w:eastAsia="Times New Roman"/>
          <w:szCs w:val="24"/>
        </w:rPr>
        <w:t>αρεμβάσεις. Καλές παρεμβάσεις, αρκεί να το ακούσετε και όλοι οι υπόλοιποι που θα τις ψηφίσετε, εννοώ από τη Συμπολίτευση. Ξέρετε γι</w:t>
      </w:r>
      <w:r w:rsidRPr="001F6937">
        <w:rPr>
          <w:rFonts w:eastAsia="Times New Roman"/>
          <w:szCs w:val="24"/>
        </w:rPr>
        <w:t>ατί;</w:t>
      </w:r>
    </w:p>
    <w:p w14:paraId="211820F9" w14:textId="77777777" w:rsidR="000E1C16" w:rsidRDefault="00D27C3B">
      <w:pPr>
        <w:rPr>
          <w:rFonts w:eastAsia="Times New Roman"/>
          <w:szCs w:val="24"/>
        </w:rPr>
      </w:pPr>
      <w:r w:rsidRPr="00307868">
        <w:rPr>
          <w:rFonts w:eastAsia="Times New Roman"/>
          <w:szCs w:val="24"/>
        </w:rPr>
        <w:t>Αρχίζουμε από το άρθρο 24, κύριε Υπουργέ.</w:t>
      </w:r>
    </w:p>
    <w:p w14:paraId="211820FA" w14:textId="77777777" w:rsidR="000E1C16" w:rsidRDefault="00D27C3B">
      <w:pPr>
        <w:rPr>
          <w:rFonts w:eastAsia="Times New Roman"/>
          <w:szCs w:val="24"/>
        </w:rPr>
      </w:pPr>
      <w:r w:rsidRPr="00CD27BE">
        <w:rPr>
          <w:rFonts w:eastAsia="Times New Roman"/>
          <w:szCs w:val="24"/>
        </w:rPr>
        <w:t>Στο άρθρο 24 με τις διατάξεις, κυρίες και κύριοι συνάδελφοι του ΣΥΡΙΖΑ, απλούσ</w:t>
      </w:r>
      <w:r w:rsidRPr="00CD27BE">
        <w:rPr>
          <w:rFonts w:eastAsia="Times New Roman"/>
          <w:szCs w:val="24"/>
        </w:rPr>
        <w:t>τα</w:t>
      </w:r>
      <w:r w:rsidRPr="00B50CE3">
        <w:rPr>
          <w:rFonts w:eastAsia="Times New Roman"/>
          <w:szCs w:val="24"/>
        </w:rPr>
        <w:t>τα εγκαθιδρύεται το επιχειρηματικό πανεπιστήμιο και θα το ψηφίσετε αυτό -και μπράβο σας!- το επιχειρηματικό ερευνητικό κέντρο και θα το ψηφίσετε. Εισάγετε απολύτως τον οικονομικό φιλελευθερισμό στα ερευνητικά κέντρα. Και ξέρετε γιατί; Διότι</w:t>
      </w:r>
      <w:r>
        <w:rPr>
          <w:rFonts w:eastAsia="Times New Roman"/>
          <w:szCs w:val="24"/>
        </w:rPr>
        <w:t>,</w:t>
      </w:r>
      <w:r w:rsidRPr="00B50CE3">
        <w:rPr>
          <w:rFonts w:eastAsia="Times New Roman"/>
          <w:szCs w:val="24"/>
        </w:rPr>
        <w:t xml:space="preserve"> με το σύστημ</w:t>
      </w:r>
      <w:r w:rsidRPr="00B50CE3">
        <w:rPr>
          <w:rFonts w:eastAsia="Times New Roman"/>
          <w:szCs w:val="24"/>
        </w:rPr>
        <w:t>α των ειδικών λογαριασμών στη ΓΓΕΤ και στα ερευνητικά κέντρα, τους δίνετε μεγάλη επιχειρηματική ευελιξία. Πρώτη φορά αυτή η ευελιξία καθιστά τις δεσμεύσεις του δημοσίου λογιστικού επουσιώδεις. Και μπράβο σας! Το είπε προηγουμένως και ο συνάδελφος από το Κο</w:t>
      </w:r>
      <w:r w:rsidRPr="00B50CE3">
        <w:rPr>
          <w:rFonts w:eastAsia="Times New Roman"/>
          <w:szCs w:val="24"/>
        </w:rPr>
        <w:t>μμουνιστικό Κόμμα.</w:t>
      </w:r>
    </w:p>
    <w:p w14:paraId="211820FB" w14:textId="77777777" w:rsidR="000E1C16" w:rsidRDefault="00D27C3B">
      <w:pPr>
        <w:rPr>
          <w:rFonts w:eastAsia="Times New Roman"/>
          <w:szCs w:val="24"/>
        </w:rPr>
      </w:pPr>
      <w:r w:rsidRPr="00CD27BE">
        <w:rPr>
          <w:rFonts w:eastAsia="Times New Roman"/>
          <w:szCs w:val="24"/>
        </w:rPr>
        <w:t>Μπροστά, λοιπόν, στην πλήρη απελευθέρωση των ιδιωτικοοικονομικών κριτηρίων στη λειτουργία των ειδικών λογαριασμών ό,τι είχε γίνει προηγουμένως είναι απλά, αν</w:t>
      </w:r>
      <w:r w:rsidRPr="00B50CE3">
        <w:rPr>
          <w:rFonts w:eastAsia="Times New Roman"/>
          <w:szCs w:val="24"/>
        </w:rPr>
        <w:t xml:space="preserve"> θέλετε, λεπτομέρειες. Η ευελιξία αυτή σε τι συνίσταται; Στην εξαίρεση πλέον από</w:t>
      </w:r>
      <w:r w:rsidRPr="00B50CE3">
        <w:rPr>
          <w:rFonts w:eastAsia="Times New Roman"/>
          <w:szCs w:val="24"/>
        </w:rPr>
        <w:t xml:space="preserve"> το δημόσιο λογιστικό -για να καταλαβαίνουν οι συνάδελφοι που δεν έχουν γνώση του θέματος- και στη δυνατότητα σύστασης με υπουργική απόφαση ειδικών λογαριασμών σε όλα τα ερευνητικά κέντρα. Και εγώ σας λέω μπράβο, αρκεί να το ψηφίσετε. Ξέρετε γιατί; Διότι θ</w:t>
      </w:r>
      <w:r w:rsidRPr="00B50CE3">
        <w:rPr>
          <w:rFonts w:eastAsia="Times New Roman"/>
          <w:szCs w:val="24"/>
        </w:rPr>
        <w:t xml:space="preserve">α επιτρέπεται πλέον, όπως το λέει μέσα, η χρηματοδότηση προγραμμάτων και έργων από ευρωπαϊκούς πόρους και από ιδιωτικούς πόρους σε όλα τα ερευνητικά κέντρα και σε όλα τα πανεπιστήμια. Ευρωπαϊκά και ιδιωτικά ερευνητικά προγράμματα, βεβαίως, τα οποία πολλοί </w:t>
      </w:r>
      <w:r w:rsidRPr="00B50CE3">
        <w:rPr>
          <w:rFonts w:eastAsia="Times New Roman"/>
          <w:szCs w:val="24"/>
        </w:rPr>
        <w:t>από σας, αλλά όχι όσοι εμπνεύστηκαν τελικά αυτές τις διατάξεις</w:t>
      </w:r>
      <w:r>
        <w:rPr>
          <w:rFonts w:eastAsia="Times New Roman"/>
          <w:szCs w:val="24"/>
        </w:rPr>
        <w:t>,</w:t>
      </w:r>
      <w:r w:rsidRPr="00B50CE3">
        <w:rPr>
          <w:rFonts w:eastAsia="Times New Roman"/>
          <w:szCs w:val="24"/>
        </w:rPr>
        <w:t xml:space="preserve"> μέχρι χθες τα απέρριπταν ως έργα του δαίμονα της αγοράς, που θα καθυποτάξει τα πανεπιστήμια.</w:t>
      </w:r>
    </w:p>
    <w:p w14:paraId="211820FC" w14:textId="77777777" w:rsidR="000E1C16" w:rsidRDefault="00D27C3B">
      <w:pPr>
        <w:rPr>
          <w:rFonts w:eastAsia="Times New Roman"/>
          <w:szCs w:val="24"/>
        </w:rPr>
      </w:pPr>
      <w:r w:rsidRPr="00CD27BE">
        <w:rPr>
          <w:rFonts w:eastAsia="Times New Roman"/>
          <w:szCs w:val="24"/>
        </w:rPr>
        <w:t>Σήμερα, λοιπόν, που</w:t>
      </w:r>
      <w:r w:rsidRPr="00B50CE3">
        <w:rPr>
          <w:rFonts w:eastAsia="Times New Roman"/>
          <w:szCs w:val="24"/>
        </w:rPr>
        <w:t xml:space="preserve"> νομοθετείτε ας μην περάσουν αυτές οι διατάξεις με την ένοχη σιωπή των μωρών παρ</w:t>
      </w:r>
      <w:r w:rsidRPr="00B50CE3">
        <w:rPr>
          <w:rFonts w:eastAsia="Times New Roman"/>
          <w:szCs w:val="24"/>
        </w:rPr>
        <w:t>θένω</w:t>
      </w:r>
      <w:r w:rsidRPr="00822C3A">
        <w:rPr>
          <w:rFonts w:eastAsia="Times New Roman"/>
          <w:szCs w:val="24"/>
        </w:rPr>
        <w:t>ν. Κάνετε αυτό που σας επέβαλαν να κάνετε συμφέροντα εντός και εκτός του ΣΥΡΙΖΑ. Είμαι ξεκάθαρος σε αυτό.</w:t>
      </w:r>
    </w:p>
    <w:p w14:paraId="211820FD" w14:textId="77777777" w:rsidR="000E1C16" w:rsidRDefault="00D27C3B">
      <w:pPr>
        <w:rPr>
          <w:rFonts w:eastAsia="Times New Roman"/>
          <w:szCs w:val="24"/>
        </w:rPr>
      </w:pPr>
      <w:r w:rsidRPr="00CD27BE">
        <w:rPr>
          <w:rFonts w:eastAsia="Times New Roman"/>
          <w:szCs w:val="24"/>
        </w:rPr>
        <w:t>Μια άλλη διάταξη</w:t>
      </w:r>
      <w:r>
        <w:rPr>
          <w:rFonts w:eastAsia="Times New Roman"/>
          <w:szCs w:val="24"/>
        </w:rPr>
        <w:t>,</w:t>
      </w:r>
      <w:r w:rsidRPr="00CD27BE">
        <w:rPr>
          <w:rFonts w:eastAsia="Times New Roman"/>
          <w:szCs w:val="24"/>
        </w:rPr>
        <w:t xml:space="preserve"> η οποία έχει πολύ μεγάλη σημασία, έχει να κάνει </w:t>
      </w:r>
      <w:r w:rsidRPr="00B50CE3">
        <w:rPr>
          <w:rFonts w:eastAsia="Times New Roman"/>
          <w:szCs w:val="24"/>
        </w:rPr>
        <w:t>με τη δυνατότητα που θα έχουν πλέον οι ειδικοί λογαριασμοί να διενεργούν δαπάνες</w:t>
      </w:r>
      <w:r w:rsidRPr="00B50CE3">
        <w:rPr>
          <w:rFonts w:eastAsia="Times New Roman"/>
          <w:szCs w:val="24"/>
        </w:rPr>
        <w:t xml:space="preserve"> καθαριότητας, φύλαξης, συντήρησης, επισκευής αλλά και πληρωμής </w:t>
      </w:r>
      <w:r>
        <w:rPr>
          <w:rFonts w:eastAsia="Times New Roman"/>
          <w:szCs w:val="24"/>
        </w:rPr>
        <w:t>Υ</w:t>
      </w:r>
      <w:r w:rsidRPr="00FE6EEF">
        <w:rPr>
          <w:rFonts w:eastAsia="Times New Roman"/>
          <w:szCs w:val="24"/>
        </w:rPr>
        <w:t xml:space="preserve">πηρεσιών </w:t>
      </w:r>
      <w:r>
        <w:rPr>
          <w:rFonts w:eastAsia="Times New Roman"/>
          <w:szCs w:val="24"/>
        </w:rPr>
        <w:t>Κ</w:t>
      </w:r>
      <w:r w:rsidRPr="00FE6EEF">
        <w:rPr>
          <w:rFonts w:eastAsia="Times New Roman"/>
          <w:szCs w:val="24"/>
        </w:rPr>
        <w:t xml:space="preserve">οινής </w:t>
      </w:r>
      <w:r>
        <w:rPr>
          <w:rFonts w:eastAsia="Times New Roman"/>
          <w:szCs w:val="24"/>
        </w:rPr>
        <w:t>Ω</w:t>
      </w:r>
      <w:r w:rsidRPr="00FE6EEF">
        <w:rPr>
          <w:rFonts w:eastAsia="Times New Roman"/>
          <w:szCs w:val="24"/>
        </w:rPr>
        <w:t>φέλειας.</w:t>
      </w:r>
      <w:r w:rsidRPr="00B50CE3">
        <w:rPr>
          <w:rFonts w:eastAsia="Times New Roman"/>
          <w:szCs w:val="24"/>
        </w:rPr>
        <w:t xml:space="preserve"> Μπράβο! Απλώς θα έπρεπε να είχε γίνει γνωστό και σε όσους από τον ΣΥΡΙΖΑ και τη νεολαία του ΣΥΡΙΖΑ έκαναν καταλήψεις για να διεκδικήσουν μέχρι τώρα τη μονιμοποίηση τ</w:t>
      </w:r>
      <w:r w:rsidRPr="00B50CE3">
        <w:rPr>
          <w:rFonts w:eastAsia="Times New Roman"/>
          <w:szCs w:val="24"/>
        </w:rPr>
        <w:t>ων συμβασιούχων -όλων των συμβασιούχων</w:t>
      </w:r>
      <w:r w:rsidRPr="00E21BCE">
        <w:rPr>
          <w:rFonts w:eastAsia="Times New Roman"/>
          <w:szCs w:val="24"/>
        </w:rPr>
        <w:t>-</w:t>
      </w:r>
      <w:r>
        <w:rPr>
          <w:rFonts w:eastAsia="Times New Roman"/>
          <w:szCs w:val="24"/>
        </w:rPr>
        <w:t>,</w:t>
      </w:r>
      <w:r w:rsidRPr="00B50CE3">
        <w:rPr>
          <w:rFonts w:eastAsia="Times New Roman"/>
          <w:szCs w:val="24"/>
        </w:rPr>
        <w:t xml:space="preserve"> ενώ τώρα παραδίδετε αυτές τις υπηρεσίες σε ιδιωτικές υπηρεσίες σας. Μπράβο σας, διότι αυτό έπρεπε να γίνει εδώ και καιρό. Μπράβο που το κάνει πρώτη φορά η Αριστερά!</w:t>
      </w:r>
    </w:p>
    <w:p w14:paraId="211820FE" w14:textId="77777777" w:rsidR="000E1C16" w:rsidRDefault="00D27C3B">
      <w:pPr>
        <w:rPr>
          <w:rFonts w:eastAsia="Times New Roman"/>
          <w:bCs/>
        </w:rPr>
      </w:pPr>
      <w:r w:rsidRPr="002856AF">
        <w:rPr>
          <w:rFonts w:eastAsia="Times New Roman"/>
          <w:bCs/>
        </w:rPr>
        <w:t xml:space="preserve">(Στο σημείο αυτό κτυπάει το κουδούνι λήξεως του </w:t>
      </w:r>
      <w:r w:rsidRPr="002856AF">
        <w:rPr>
          <w:rFonts w:eastAsia="Times New Roman"/>
          <w:bCs/>
        </w:rPr>
        <w:t>χρόνου ομιλίας του κυρίου Βουλευτή)</w:t>
      </w:r>
    </w:p>
    <w:p w14:paraId="211820FF" w14:textId="77777777" w:rsidR="000E1C16" w:rsidRDefault="00D27C3B">
      <w:pPr>
        <w:rPr>
          <w:rFonts w:eastAsia="Times New Roman"/>
          <w:szCs w:val="24"/>
        </w:rPr>
      </w:pPr>
      <w:r w:rsidRPr="002856AF">
        <w:rPr>
          <w:rFonts w:eastAsia="Times New Roman"/>
          <w:b/>
          <w:szCs w:val="24"/>
        </w:rPr>
        <w:t>ΑΘΑΝΑΣΙΑ ΑΝΑΓΝΩΣΤΟΠΟΥΛΟΥ (Αναπληρώτρια Υπουργός Παιδείας, Έρευνας και Θρησκευμάτων):</w:t>
      </w:r>
      <w:r w:rsidRPr="00CD27BE">
        <w:rPr>
          <w:rFonts w:eastAsia="Times New Roman"/>
          <w:szCs w:val="24"/>
        </w:rPr>
        <w:t xml:space="preserve"> Εν τω μεταξύ, κάνουν το αντίθετο.</w:t>
      </w:r>
    </w:p>
    <w:p w14:paraId="21182100" w14:textId="77777777" w:rsidR="000E1C16" w:rsidRDefault="00D27C3B">
      <w:pPr>
        <w:rPr>
          <w:rFonts w:eastAsia="Times New Roman"/>
          <w:szCs w:val="24"/>
        </w:rPr>
      </w:pPr>
      <w:r w:rsidRPr="00822C3A">
        <w:rPr>
          <w:rFonts w:eastAsia="Times New Roman"/>
          <w:b/>
          <w:szCs w:val="24"/>
        </w:rPr>
        <w:t>ΘΕΟΔ</w:t>
      </w:r>
      <w:r w:rsidRPr="002856AF">
        <w:rPr>
          <w:rFonts w:eastAsia="Times New Roman"/>
          <w:b/>
          <w:szCs w:val="24"/>
        </w:rPr>
        <w:t>ΩΡΟΣ ΠΑΠΑΘΕΟΔΩΡΟΥ:</w:t>
      </w:r>
      <w:r w:rsidRPr="002856AF">
        <w:rPr>
          <w:rFonts w:eastAsia="Times New Roman"/>
          <w:szCs w:val="24"/>
        </w:rPr>
        <w:t xml:space="preserve"> Κύριε Πρόεδρε, ζητώ τριάντα δευτερόλεπτα.</w:t>
      </w:r>
    </w:p>
    <w:p w14:paraId="21182101" w14:textId="77777777" w:rsidR="000E1C16" w:rsidRDefault="00D27C3B">
      <w:pPr>
        <w:rPr>
          <w:rFonts w:eastAsia="Times New Roman"/>
          <w:szCs w:val="24"/>
        </w:rPr>
      </w:pPr>
      <w:r w:rsidRPr="002856AF">
        <w:rPr>
          <w:rFonts w:eastAsia="Times New Roman"/>
          <w:szCs w:val="24"/>
        </w:rPr>
        <w:t>Θα μου απαντήσετε, κυρία Υπουργέ.</w:t>
      </w:r>
    </w:p>
    <w:p w14:paraId="21182102" w14:textId="77777777" w:rsidR="000E1C16" w:rsidRDefault="00D27C3B">
      <w:pPr>
        <w:rPr>
          <w:rFonts w:eastAsia="Times New Roman"/>
          <w:szCs w:val="24"/>
        </w:rPr>
      </w:pPr>
      <w:r w:rsidRPr="00CD27BE">
        <w:rPr>
          <w:rFonts w:eastAsia="Times New Roman"/>
          <w:szCs w:val="24"/>
        </w:rPr>
        <w:t>Μέχρι και έξτρα αμοιβή αποδοτικότητας προβλέπεται να καταβάλλεται στο προσωπικό που συμμετείχε σε κερδοφόρα ερευνητικά προγράμματα, ευρωπαϊκά και ιδιωτικά βεβαίως. Έτσι π</w:t>
      </w:r>
      <w:r w:rsidRPr="00B50CE3">
        <w:rPr>
          <w:rFonts w:eastAsia="Times New Roman"/>
          <w:szCs w:val="24"/>
        </w:rPr>
        <w:t>αίρνετε σιγά</w:t>
      </w:r>
      <w:r>
        <w:rPr>
          <w:rFonts w:eastAsia="Times New Roman"/>
          <w:szCs w:val="24"/>
        </w:rPr>
        <w:t xml:space="preserve"> </w:t>
      </w:r>
      <w:r w:rsidRPr="00B50CE3">
        <w:rPr>
          <w:rFonts w:eastAsia="Times New Roman"/>
          <w:szCs w:val="24"/>
        </w:rPr>
        <w:t>σιγά τον δρόμο του λαϊκού καπιταλισμού. Είναι μια χαρά!</w:t>
      </w:r>
    </w:p>
    <w:p w14:paraId="21182103" w14:textId="77777777" w:rsidR="000E1C16" w:rsidRDefault="00D27C3B">
      <w:pPr>
        <w:rPr>
          <w:rFonts w:eastAsia="Times New Roman"/>
          <w:szCs w:val="24"/>
        </w:rPr>
      </w:pPr>
      <w:r w:rsidRPr="00B50CE3">
        <w:rPr>
          <w:rFonts w:eastAsia="Times New Roman"/>
          <w:szCs w:val="24"/>
        </w:rPr>
        <w:t xml:space="preserve">Υπάρχει και κάτι </w:t>
      </w:r>
      <w:r w:rsidRPr="00B50CE3">
        <w:rPr>
          <w:rFonts w:eastAsia="Times New Roman"/>
          <w:szCs w:val="24"/>
        </w:rPr>
        <w:t>άλλο το οποίο θα πρέπει να σας πω.</w:t>
      </w:r>
    </w:p>
    <w:p w14:paraId="21182104" w14:textId="77777777" w:rsidR="000E1C16" w:rsidRDefault="00D27C3B">
      <w:pPr>
        <w:rPr>
          <w:rFonts w:eastAsia="Times New Roman"/>
          <w:szCs w:val="24"/>
        </w:rPr>
      </w:pPr>
      <w:r w:rsidRPr="002856AF">
        <w:rPr>
          <w:rFonts w:eastAsia="Times New Roman"/>
          <w:b/>
          <w:bCs/>
        </w:rPr>
        <w:t>ΠΡΟΕΔΡΕΥΩΝ (Αναστάσιος Κουράκης):</w:t>
      </w:r>
      <w:r w:rsidRPr="002856AF">
        <w:rPr>
          <w:rFonts w:eastAsia="Times New Roman"/>
          <w:bCs/>
        </w:rPr>
        <w:t xml:space="preserve"> </w:t>
      </w:r>
      <w:r w:rsidRPr="002856AF">
        <w:rPr>
          <w:rFonts w:eastAsia="Times New Roman"/>
          <w:szCs w:val="24"/>
        </w:rPr>
        <w:t xml:space="preserve">Σύντομα, σας παρακαλώ, </w:t>
      </w:r>
      <w:r>
        <w:rPr>
          <w:rFonts w:eastAsia="Times New Roman"/>
          <w:szCs w:val="24"/>
        </w:rPr>
        <w:t>α</w:t>
      </w:r>
      <w:r w:rsidRPr="002856AF">
        <w:rPr>
          <w:rFonts w:eastAsia="Times New Roman"/>
          <w:szCs w:val="24"/>
        </w:rPr>
        <w:t>ν έχετε την καλοσύνη.</w:t>
      </w:r>
    </w:p>
    <w:p w14:paraId="21182105" w14:textId="77777777" w:rsidR="000E1C16" w:rsidRDefault="00D27C3B">
      <w:pPr>
        <w:rPr>
          <w:rFonts w:eastAsia="Times New Roman"/>
          <w:szCs w:val="24"/>
        </w:rPr>
      </w:pPr>
      <w:r w:rsidRPr="00B50CE3">
        <w:rPr>
          <w:rFonts w:eastAsia="Times New Roman"/>
          <w:b/>
          <w:szCs w:val="24"/>
        </w:rPr>
        <w:t>ΘΕΟΔΩΡΟΣ ΠΑΠΑΘΕΟΔΩΡΟΥ:</w:t>
      </w:r>
      <w:r w:rsidRPr="00B50CE3">
        <w:rPr>
          <w:rFonts w:eastAsia="Times New Roman"/>
          <w:szCs w:val="24"/>
        </w:rPr>
        <w:t xml:space="preserve"> Βεβαίως, κύριε Πρόεδρε.</w:t>
      </w:r>
    </w:p>
    <w:p w14:paraId="21182106" w14:textId="77777777" w:rsidR="000E1C16" w:rsidRDefault="00D27C3B">
      <w:pPr>
        <w:rPr>
          <w:rFonts w:eastAsia="Times New Roman"/>
          <w:szCs w:val="24"/>
        </w:rPr>
      </w:pPr>
      <w:r w:rsidRPr="00CD27BE">
        <w:rPr>
          <w:rFonts w:eastAsia="Times New Roman"/>
          <w:szCs w:val="24"/>
        </w:rPr>
        <w:t>Επει</w:t>
      </w:r>
      <w:r w:rsidRPr="00B50CE3">
        <w:rPr>
          <w:rFonts w:eastAsia="Times New Roman"/>
          <w:szCs w:val="24"/>
        </w:rPr>
        <w:t>δή όλα αυτά γίνονται και είναι γνωστά σε όλους -υπενθυμίζω ότι υπάρχουν και ταξικές διαφορ</w:t>
      </w:r>
      <w:r w:rsidRPr="00B50CE3">
        <w:rPr>
          <w:rFonts w:eastAsia="Times New Roman"/>
          <w:szCs w:val="24"/>
        </w:rPr>
        <w:t xml:space="preserve">ές στο πανεπιστήμιο- επιβάλλετε την υποχρέωση απόδοσης στον ειδικό λογαριασμό για τους καθηγητές και λέκτορες των ΑΕΙ ποσοστού 10% -ήταν 7%, το κάνατε πριν </w:t>
      </w:r>
      <w:r>
        <w:rPr>
          <w:rFonts w:eastAsia="Times New Roman"/>
          <w:szCs w:val="24"/>
        </w:rPr>
        <w:t xml:space="preserve">από </w:t>
      </w:r>
      <w:r w:rsidRPr="00B50CE3">
        <w:rPr>
          <w:rFonts w:eastAsia="Times New Roman"/>
          <w:szCs w:val="24"/>
        </w:rPr>
        <w:t>πέντε λεπτά- επί του ακαθάριστου εισοδήματος για όσους ακαδημαϊκούς έχουν και άλλη επαγγελματική</w:t>
      </w:r>
      <w:r w:rsidRPr="00B50CE3">
        <w:rPr>
          <w:rFonts w:eastAsia="Times New Roman"/>
          <w:szCs w:val="24"/>
        </w:rPr>
        <w:t xml:space="preserve"> δραστηριότητα, γιατρούς, δικηγόρους, μηχανικούς.</w:t>
      </w:r>
    </w:p>
    <w:p w14:paraId="21182107" w14:textId="77777777" w:rsidR="000E1C16" w:rsidRDefault="00D27C3B">
      <w:pPr>
        <w:rPr>
          <w:rFonts w:eastAsia="Times New Roman"/>
          <w:szCs w:val="24"/>
        </w:rPr>
      </w:pPr>
      <w:r w:rsidRPr="00CD27BE">
        <w:rPr>
          <w:rFonts w:eastAsia="Times New Roman"/>
          <w:szCs w:val="24"/>
        </w:rPr>
        <w:t>Ξέρετε τι κάνετε με αυτό; Απλούστατα ωθείτε είτε εκτός πανεπιστημίου είτε εκτός επαγγέλματος άξιους επιστήμονες</w:t>
      </w:r>
      <w:r>
        <w:rPr>
          <w:rFonts w:eastAsia="Times New Roman"/>
          <w:szCs w:val="24"/>
        </w:rPr>
        <w:t>,</w:t>
      </w:r>
      <w:r w:rsidRPr="00CD27BE">
        <w:rPr>
          <w:rFonts w:eastAsia="Times New Roman"/>
          <w:szCs w:val="24"/>
        </w:rPr>
        <w:t xml:space="preserve"> οι οπο</w:t>
      </w:r>
      <w:r w:rsidRPr="00B50CE3">
        <w:rPr>
          <w:rFonts w:eastAsia="Times New Roman"/>
          <w:szCs w:val="24"/>
        </w:rPr>
        <w:t>ίοι απλώς κάνουν μια άλλη δουλειά. Διότι το 10% ή το 7% επί του ακαθαρίστου σημαίνει ότ</w:t>
      </w:r>
      <w:r w:rsidRPr="00B50CE3">
        <w:rPr>
          <w:rFonts w:eastAsia="Times New Roman"/>
          <w:szCs w:val="24"/>
        </w:rPr>
        <w:t>ι, αν πληρώσουν και τις άλλες εισφορές τους, πάρα πολύ απλά δεν θα μπορούν να ασκήσουν το επάγγελμά τους ή το ένα ή το άλλο.</w:t>
      </w:r>
    </w:p>
    <w:p w14:paraId="21182108" w14:textId="77777777" w:rsidR="000E1C16" w:rsidRDefault="00D27C3B">
      <w:pPr>
        <w:rPr>
          <w:rFonts w:eastAsia="Times New Roman"/>
          <w:szCs w:val="24"/>
        </w:rPr>
      </w:pPr>
      <w:r w:rsidRPr="00CD27BE">
        <w:rPr>
          <w:rFonts w:eastAsia="Times New Roman"/>
          <w:b/>
          <w:szCs w:val="24"/>
        </w:rPr>
        <w:t>ΑΘΑΝΑΣΙΑ ΑΝΑΓΝΩΣΤΟΠΟΥΛΟΥ (Αναπληρ</w:t>
      </w:r>
      <w:r w:rsidRPr="00B50CE3">
        <w:rPr>
          <w:rFonts w:eastAsia="Times New Roman"/>
          <w:b/>
          <w:szCs w:val="24"/>
        </w:rPr>
        <w:t>ώτρια Υπουργός Παιδείας, Έρευνας και Θρησκευμάτων):</w:t>
      </w:r>
      <w:r w:rsidRPr="00B50CE3">
        <w:rPr>
          <w:rFonts w:eastAsia="Times New Roman"/>
          <w:szCs w:val="24"/>
        </w:rPr>
        <w:t xml:space="preserve"> Πληρώνονται από το πανεπιστήμιο.</w:t>
      </w:r>
    </w:p>
    <w:p w14:paraId="21182109" w14:textId="77777777" w:rsidR="000E1C16" w:rsidRDefault="00D27C3B">
      <w:pPr>
        <w:rPr>
          <w:rFonts w:eastAsia="Times New Roman"/>
          <w:szCs w:val="24"/>
        </w:rPr>
      </w:pPr>
      <w:r w:rsidRPr="00822C3A">
        <w:rPr>
          <w:rFonts w:eastAsia="Times New Roman"/>
          <w:b/>
          <w:szCs w:val="24"/>
        </w:rPr>
        <w:t>ΘΕΟΔΩΡΟΣ ΠΑΠΑ</w:t>
      </w:r>
      <w:r w:rsidRPr="00822C3A">
        <w:rPr>
          <w:rFonts w:eastAsia="Times New Roman"/>
          <w:b/>
          <w:szCs w:val="24"/>
        </w:rPr>
        <w:t>ΘΕΟΔΩΡΟΥ:</w:t>
      </w:r>
      <w:r w:rsidRPr="00C75D14">
        <w:rPr>
          <w:rFonts w:eastAsia="Times New Roman"/>
          <w:szCs w:val="24"/>
        </w:rPr>
        <w:t xml:space="preserve"> Δεν πειράζει, κυρία Υπουργέ…</w:t>
      </w:r>
    </w:p>
    <w:p w14:paraId="2118210A" w14:textId="77777777" w:rsidR="000E1C16" w:rsidRDefault="00D27C3B">
      <w:pPr>
        <w:rPr>
          <w:rFonts w:eastAsia="Times New Roman"/>
          <w:szCs w:val="24"/>
        </w:rPr>
      </w:pPr>
      <w:r w:rsidRPr="002856AF">
        <w:rPr>
          <w:rFonts w:eastAsia="Times New Roman"/>
          <w:b/>
          <w:bCs/>
        </w:rPr>
        <w:t>ΠΡΟΕΔΡΕΥΩΝ (Αναστάσιος Κουράκης):</w:t>
      </w:r>
      <w:r w:rsidRPr="002856AF">
        <w:rPr>
          <w:rFonts w:eastAsia="Times New Roman"/>
          <w:bCs/>
        </w:rPr>
        <w:t xml:space="preserve"> </w:t>
      </w:r>
      <w:r w:rsidRPr="002856AF">
        <w:rPr>
          <w:rFonts w:eastAsia="Times New Roman"/>
          <w:szCs w:val="24"/>
        </w:rPr>
        <w:t>Θα απαντήσετε μετά, κυρία Υπουργέ, αν έχετε την καλοσύνη.</w:t>
      </w:r>
    </w:p>
    <w:p w14:paraId="2118210B" w14:textId="77777777" w:rsidR="000E1C16" w:rsidRDefault="00D27C3B">
      <w:pPr>
        <w:rPr>
          <w:rFonts w:eastAsia="Times New Roman"/>
          <w:szCs w:val="24"/>
        </w:rPr>
      </w:pPr>
      <w:r w:rsidRPr="00CD27BE">
        <w:rPr>
          <w:rFonts w:eastAsia="Times New Roman"/>
          <w:b/>
          <w:szCs w:val="24"/>
        </w:rPr>
        <w:t>ΘΕΟΔΩΡΟΣ ΠΑΠΑΘΕΟΔΩΡΟΥ:</w:t>
      </w:r>
      <w:r w:rsidRPr="00B50CE3">
        <w:rPr>
          <w:rFonts w:eastAsia="Times New Roman"/>
          <w:szCs w:val="24"/>
        </w:rPr>
        <w:t xml:space="preserve"> Αυτό, λοιπόν, που σας λέω είναι το εξής. Στο κεφάλαιο σε σχέση με την ανώτατη εκπαίδευση παρατηρώ ότι </w:t>
      </w:r>
      <w:r w:rsidRPr="00B50CE3">
        <w:rPr>
          <w:rFonts w:eastAsia="Times New Roman"/>
          <w:szCs w:val="24"/>
        </w:rPr>
        <w:t>τελικά αυτό που κάνετε είναι να καταργήσετε ουσιαστικά τα συμβούλια. Αυτό δεν θέλατε; Καταργείτε τα συμβούλια, λοιπόν, γιατί ξέρουμε ότι, όταν αυτά αδυνατούν, οι δικές τους αρμοδιότητες πηγαίνουν στη Σύγκλητο. Ξέρετε πώς αδυνατούν τα συμβούλια; Με τους γνω</w:t>
      </w:r>
      <w:r w:rsidRPr="00B50CE3">
        <w:rPr>
          <w:rFonts w:eastAsia="Times New Roman"/>
          <w:szCs w:val="24"/>
        </w:rPr>
        <w:t>στούς αγνώστους</w:t>
      </w:r>
      <w:r>
        <w:rPr>
          <w:rFonts w:eastAsia="Times New Roman"/>
          <w:szCs w:val="24"/>
        </w:rPr>
        <w:t>,</w:t>
      </w:r>
      <w:r w:rsidRPr="00B50CE3">
        <w:rPr>
          <w:rFonts w:eastAsia="Times New Roman"/>
          <w:szCs w:val="24"/>
        </w:rPr>
        <w:t xml:space="preserve"> που παρεμβαίνουν στις διαδικασίες τους.</w:t>
      </w:r>
    </w:p>
    <w:p w14:paraId="2118210C" w14:textId="77777777" w:rsidR="000E1C16" w:rsidRDefault="00D27C3B">
      <w:pPr>
        <w:rPr>
          <w:rFonts w:eastAsia="Times New Roman"/>
          <w:szCs w:val="24"/>
        </w:rPr>
      </w:pPr>
      <w:r w:rsidRPr="00822C3A">
        <w:rPr>
          <w:rFonts w:eastAsia="Times New Roman"/>
          <w:szCs w:val="24"/>
        </w:rPr>
        <w:t>Τέλος, λοιπόν, σας λέω το εξής και πραγματικά τελειώνω με αυτό, κύριε Πρόεδρε. Επειδή σας αρέ</w:t>
      </w:r>
      <w:r w:rsidRPr="00C75D14">
        <w:rPr>
          <w:rFonts w:eastAsia="Times New Roman"/>
          <w:szCs w:val="24"/>
        </w:rPr>
        <w:t xml:space="preserve">σει η αναδρομικότητα, εξαντλείτε τη νομοθετική σας ευελιξία και στην παράγραφο 10 του άρθρου 28, όπου με μια μνημειώδη νομοθετική σύνταξη κυρώνονται αναδρομικά οι αποφάσεις της Συγκλήτου του ΕΚΠΑ, </w:t>
      </w:r>
      <w:r w:rsidRPr="002856AF">
        <w:rPr>
          <w:rFonts w:eastAsia="Times New Roman"/>
          <w:szCs w:val="24"/>
        </w:rPr>
        <w:t xml:space="preserve">οι οποίες καθόριζαν άλλη διαδικασία εκλογής μελών ΔΕΠ. </w:t>
      </w:r>
    </w:p>
    <w:p w14:paraId="2118210D" w14:textId="77777777" w:rsidR="000E1C16" w:rsidRDefault="00D27C3B">
      <w:pPr>
        <w:rPr>
          <w:rFonts w:eastAsia="Times New Roman"/>
          <w:szCs w:val="24"/>
        </w:rPr>
      </w:pPr>
      <w:r w:rsidRPr="00822C3A">
        <w:rPr>
          <w:rFonts w:eastAsia="Times New Roman"/>
          <w:szCs w:val="24"/>
        </w:rPr>
        <w:t xml:space="preserve">Σε </w:t>
      </w:r>
      <w:r w:rsidRPr="002856AF">
        <w:rPr>
          <w:rFonts w:eastAsia="Times New Roman"/>
          <w:szCs w:val="24"/>
        </w:rPr>
        <w:t>απλά ελληνικά, κυρίες και κύριοι συνάδελφοι -και πραγματικά τελειώνω με αυτό, αξίζει να το ακούσετε-, όταν, λοιπόν, τότε η διοίκηση του ΕΚΠΑ με Πρύτανη τον νυν Υφυπουργό Παιδείας είχε αρνηθεί να εφαρμόσει τον νόμο και να εκλέγονται οι συνάδελφοι, οι οποίοι</w:t>
      </w:r>
      <w:r w:rsidRPr="002856AF">
        <w:rPr>
          <w:rFonts w:eastAsia="Times New Roman"/>
          <w:szCs w:val="24"/>
        </w:rPr>
        <w:t xml:space="preserve"> δεν</w:t>
      </w:r>
      <w:r w:rsidRPr="00CD27BE">
        <w:rPr>
          <w:rFonts w:eastAsia="Times New Roman"/>
          <w:szCs w:val="24"/>
        </w:rPr>
        <w:t xml:space="preserve"> έ</w:t>
      </w:r>
      <w:r w:rsidRPr="00B50CE3">
        <w:rPr>
          <w:rFonts w:eastAsia="Times New Roman"/>
          <w:szCs w:val="24"/>
        </w:rPr>
        <w:t xml:space="preserve">φταιγαν, με τον ν.4009, εφάρμοζε τον προηγούμενο νόμο. Τι είπαμε σήμερα; Είπαμε ότι καλώς τον εφάρμοζε, γιατί εφάρμοζε τον προηγούμενο νόμο και όχι αυτόν ο οποίος ίσχυε τη στιγμή που εκλέγονταν οι καθηγητές. Έφταιγαν οι καθηγητές; Όχι. </w:t>
      </w:r>
    </w:p>
    <w:p w14:paraId="2118210E" w14:textId="77777777" w:rsidR="000E1C16" w:rsidRDefault="00D27C3B">
      <w:pPr>
        <w:rPr>
          <w:rFonts w:eastAsia="Times New Roman"/>
          <w:szCs w:val="24"/>
        </w:rPr>
      </w:pPr>
      <w:r w:rsidRPr="002856AF">
        <w:rPr>
          <w:rFonts w:eastAsia="Times New Roman"/>
          <w:szCs w:val="24"/>
        </w:rPr>
        <w:t>Αυτό που μου</w:t>
      </w:r>
      <w:r w:rsidRPr="00C75D14">
        <w:rPr>
          <w:rFonts w:eastAsia="Times New Roman"/>
          <w:szCs w:val="24"/>
        </w:rPr>
        <w:t xml:space="preserve"> </w:t>
      </w:r>
      <w:r w:rsidRPr="00C75D14">
        <w:rPr>
          <w:rFonts w:eastAsia="Times New Roman"/>
          <w:szCs w:val="24"/>
        </w:rPr>
        <w:t xml:space="preserve">κάνει, όμως, πολύ μεγάλη εντύπωση είναι ότι με αυτή σας τη διάταξη μας λέτε ότι τότε αυτό που έγινε ήταν παράνομο και ότι αυτό που γίνεται σήμερα απλούστατα αποκαθιστά για τους ανθρώπους, που δεν φταίνε σε τίποτα, </w:t>
      </w:r>
      <w:r w:rsidRPr="006B36B3">
        <w:rPr>
          <w:rFonts w:eastAsia="Times New Roman"/>
          <w:szCs w:val="24"/>
        </w:rPr>
        <w:t>τη νομιμότητα.</w:t>
      </w:r>
    </w:p>
    <w:p w14:paraId="2118210F" w14:textId="77777777" w:rsidR="000E1C16" w:rsidRDefault="00D27C3B">
      <w:pPr>
        <w:rPr>
          <w:rFonts w:eastAsia="Times New Roman"/>
          <w:szCs w:val="24"/>
        </w:rPr>
      </w:pPr>
      <w:r w:rsidRPr="00F67D51">
        <w:rPr>
          <w:rFonts w:eastAsia="Times New Roman"/>
          <w:szCs w:val="24"/>
        </w:rPr>
        <w:t>Κλείνω με μία λέξη.</w:t>
      </w:r>
    </w:p>
    <w:p w14:paraId="21182110" w14:textId="77777777" w:rsidR="000E1C16" w:rsidRDefault="00D27C3B">
      <w:pPr>
        <w:rPr>
          <w:rFonts w:eastAsia="Times New Roman"/>
          <w:szCs w:val="24"/>
        </w:rPr>
      </w:pPr>
      <w:r w:rsidRPr="001F6937">
        <w:rPr>
          <w:rFonts w:eastAsia="Times New Roman"/>
          <w:b/>
          <w:szCs w:val="24"/>
        </w:rPr>
        <w:t>ΠΡΟΕΔΡΕ</w:t>
      </w:r>
      <w:r w:rsidRPr="001F6937">
        <w:rPr>
          <w:rFonts w:eastAsia="Times New Roman"/>
          <w:b/>
          <w:szCs w:val="24"/>
        </w:rPr>
        <w:t>ΥΩΝ (Αναστάσιος Κουράκης):</w:t>
      </w:r>
      <w:r w:rsidRPr="00711B79">
        <w:rPr>
          <w:rFonts w:eastAsia="Times New Roman"/>
          <w:szCs w:val="24"/>
        </w:rPr>
        <w:t xml:space="preserve"> Με μία, όμως, σας παρακαλώ. Έχετε υπερβεί όλα τα όρια.</w:t>
      </w:r>
    </w:p>
    <w:p w14:paraId="21182111" w14:textId="77777777" w:rsidR="000E1C16" w:rsidRDefault="00D27C3B">
      <w:pPr>
        <w:rPr>
          <w:rFonts w:eastAsia="Times New Roman"/>
          <w:szCs w:val="24"/>
        </w:rPr>
      </w:pPr>
      <w:r w:rsidRPr="00CD27BE">
        <w:rPr>
          <w:rFonts w:eastAsia="Times New Roman"/>
          <w:b/>
          <w:szCs w:val="24"/>
        </w:rPr>
        <w:t>ΘΕΟΔΩΡΟΣ ΠΑΠΑΘΕΟΔΩΡΟ</w:t>
      </w:r>
      <w:r w:rsidRPr="00B50CE3">
        <w:rPr>
          <w:rFonts w:eastAsia="Times New Roman"/>
          <w:b/>
          <w:szCs w:val="24"/>
        </w:rPr>
        <w:t xml:space="preserve">Υ: </w:t>
      </w:r>
      <w:r w:rsidRPr="00B50CE3">
        <w:rPr>
          <w:rFonts w:eastAsia="Times New Roman"/>
          <w:szCs w:val="24"/>
        </w:rPr>
        <w:t>Αυτές οι ιδέες, κυρία Υπουργέ και κύριε Υπουργέ, είναι μειοψηφικές στο πανεπιστήμιο. Ό,τι και να ψηφίσετε</w:t>
      </w:r>
      <w:r>
        <w:rPr>
          <w:rFonts w:eastAsia="Times New Roman"/>
          <w:szCs w:val="24"/>
        </w:rPr>
        <w:t>,</w:t>
      </w:r>
      <w:r w:rsidRPr="00B50CE3">
        <w:rPr>
          <w:rFonts w:eastAsia="Times New Roman"/>
          <w:szCs w:val="24"/>
        </w:rPr>
        <w:t xml:space="preserve"> αυτού του τύπου</w:t>
      </w:r>
      <w:r>
        <w:rPr>
          <w:rFonts w:eastAsia="Times New Roman"/>
          <w:szCs w:val="24"/>
        </w:rPr>
        <w:t>,</w:t>
      </w:r>
      <w:r w:rsidRPr="00B50CE3">
        <w:rPr>
          <w:rFonts w:eastAsia="Times New Roman"/>
          <w:szCs w:val="24"/>
        </w:rPr>
        <w:t xml:space="preserve"> δεν μπορεί να έχει καμμία α</w:t>
      </w:r>
      <w:r w:rsidRPr="00B50CE3">
        <w:rPr>
          <w:rFonts w:eastAsia="Times New Roman"/>
          <w:szCs w:val="24"/>
        </w:rPr>
        <w:t>γκίστρωση στη λειτουργία του πανεπιστημίου. Η μεταρρύθμιση στο πανεπιστήμιο θα προχωρήσει και θα προχωρήσει ευτυχώς χωρίς τον ΣΥΡΙΖΑ.</w:t>
      </w:r>
    </w:p>
    <w:p w14:paraId="21182112" w14:textId="77777777" w:rsidR="000E1C16" w:rsidRDefault="00D27C3B">
      <w:pPr>
        <w:rPr>
          <w:rFonts w:eastAsia="Times New Roman"/>
          <w:szCs w:val="24"/>
        </w:rPr>
      </w:pPr>
      <w:r w:rsidRPr="00822C3A">
        <w:rPr>
          <w:rFonts w:eastAsia="Times New Roman"/>
          <w:szCs w:val="24"/>
        </w:rPr>
        <w:t>Ευχαριστώ πολύ.</w:t>
      </w:r>
    </w:p>
    <w:p w14:paraId="21182113" w14:textId="77777777" w:rsidR="000E1C16" w:rsidRDefault="00D27C3B">
      <w:pPr>
        <w:jc w:val="center"/>
        <w:rPr>
          <w:rFonts w:eastAsia="Times New Roman"/>
          <w:szCs w:val="24"/>
        </w:rPr>
      </w:pPr>
      <w:r w:rsidRPr="002856AF">
        <w:rPr>
          <w:rFonts w:eastAsia="Times New Roman"/>
          <w:szCs w:val="24"/>
        </w:rPr>
        <w:t>(Χειροκροτήματα από την πτέρυγα της Δημοκρατικής Συμπαράταξης ΠΑΣΟΚ-ΔΗΜΑΡ)</w:t>
      </w:r>
    </w:p>
    <w:p w14:paraId="21182114" w14:textId="77777777" w:rsidR="000E1C16" w:rsidRDefault="00D27C3B">
      <w:pPr>
        <w:rPr>
          <w:rFonts w:eastAsia="Times New Roman"/>
          <w:szCs w:val="24"/>
        </w:rPr>
      </w:pPr>
      <w:r w:rsidRPr="00CD27BE">
        <w:rPr>
          <w:rFonts w:eastAsia="Times New Roman"/>
          <w:b/>
          <w:szCs w:val="24"/>
        </w:rPr>
        <w:t>ΑΘΑΝΑΣΙΑ ΑΝΑΓΝΩΣΤΟΠΟΥΛΟΥ (Ανα</w:t>
      </w:r>
      <w:r w:rsidRPr="00B50CE3">
        <w:rPr>
          <w:rFonts w:eastAsia="Times New Roman"/>
          <w:b/>
          <w:szCs w:val="24"/>
        </w:rPr>
        <w:t>πλ</w:t>
      </w:r>
      <w:r w:rsidRPr="00B50CE3">
        <w:rPr>
          <w:rFonts w:eastAsia="Times New Roman"/>
          <w:b/>
          <w:szCs w:val="24"/>
        </w:rPr>
        <w:t xml:space="preserve">ηρώτρια Υπουργός Παιδείας, Έρευνας και Θρησκευμάτων): </w:t>
      </w:r>
      <w:r w:rsidRPr="00B50CE3">
        <w:rPr>
          <w:rFonts w:eastAsia="Times New Roman"/>
          <w:szCs w:val="24"/>
        </w:rPr>
        <w:t>Ήσασταν εναντίον της μεταρρύθμισης, κύριε Παπαθεοδώρου.</w:t>
      </w:r>
    </w:p>
    <w:p w14:paraId="21182115" w14:textId="77777777" w:rsidR="000E1C16" w:rsidRDefault="00D27C3B">
      <w:pPr>
        <w:rPr>
          <w:rFonts w:eastAsia="Times New Roman"/>
          <w:szCs w:val="24"/>
        </w:rPr>
      </w:pPr>
      <w:r w:rsidRPr="00822C3A">
        <w:rPr>
          <w:rFonts w:eastAsia="Times New Roman"/>
          <w:b/>
          <w:szCs w:val="24"/>
        </w:rPr>
        <w:t xml:space="preserve">ΠΡΟΕΔΡΕΥΩΝ (Αναστάσιος Κουράκης): </w:t>
      </w:r>
      <w:r w:rsidRPr="00C75D14">
        <w:rPr>
          <w:rFonts w:eastAsia="Times New Roman"/>
          <w:szCs w:val="24"/>
        </w:rPr>
        <w:t>Κυρία Υπουργέ, θα μιλήσετε μετά, αν έχετε την καλοσύνη.</w:t>
      </w:r>
    </w:p>
    <w:p w14:paraId="21182116" w14:textId="77777777" w:rsidR="000E1C16" w:rsidRDefault="00D27C3B">
      <w:pPr>
        <w:rPr>
          <w:rFonts w:eastAsia="Times New Roman"/>
          <w:szCs w:val="24"/>
        </w:rPr>
      </w:pPr>
      <w:r w:rsidRPr="00F67D51">
        <w:rPr>
          <w:rFonts w:eastAsia="Times New Roman"/>
          <w:b/>
          <w:szCs w:val="24"/>
        </w:rPr>
        <w:t>ΘΕΟΔΩΡ</w:t>
      </w:r>
      <w:r w:rsidRPr="001F6937">
        <w:rPr>
          <w:rFonts w:eastAsia="Times New Roman"/>
          <w:b/>
          <w:szCs w:val="24"/>
        </w:rPr>
        <w:t xml:space="preserve">ΟΣ ΠΑΠΑΘΕΟΔΩΡΟΥ: </w:t>
      </w:r>
      <w:r w:rsidRPr="00711B79">
        <w:rPr>
          <w:rFonts w:eastAsia="Times New Roman"/>
          <w:szCs w:val="24"/>
        </w:rPr>
        <w:t>Θα σας ακούσω, κυρία Υπουργέ.</w:t>
      </w:r>
    </w:p>
    <w:p w14:paraId="21182117" w14:textId="77777777" w:rsidR="000E1C16" w:rsidRDefault="00D27C3B">
      <w:pPr>
        <w:rPr>
          <w:rFonts w:eastAsia="Times New Roman"/>
          <w:szCs w:val="24"/>
        </w:rPr>
      </w:pPr>
      <w:r w:rsidRPr="00307868">
        <w:rPr>
          <w:rFonts w:eastAsia="Times New Roman"/>
          <w:b/>
          <w:szCs w:val="24"/>
        </w:rPr>
        <w:t>ΠΡΟ</w:t>
      </w:r>
      <w:r w:rsidRPr="00307868">
        <w:rPr>
          <w:rFonts w:eastAsia="Times New Roman"/>
          <w:b/>
          <w:szCs w:val="24"/>
        </w:rPr>
        <w:t>ΕΔΡΕΥΩΝ (Αναστάσιος Κουράκης):</w:t>
      </w:r>
      <w:r w:rsidRPr="00307868">
        <w:rPr>
          <w:rFonts w:eastAsia="Times New Roman"/>
          <w:szCs w:val="24"/>
        </w:rPr>
        <w:t xml:space="preserve"> Σας παρακαλώ.</w:t>
      </w:r>
    </w:p>
    <w:p w14:paraId="21182118" w14:textId="77777777" w:rsidR="000E1C16" w:rsidRDefault="00D27C3B">
      <w:pPr>
        <w:rPr>
          <w:rFonts w:eastAsia="Times New Roman"/>
          <w:szCs w:val="24"/>
        </w:rPr>
      </w:pPr>
      <w:r w:rsidRPr="00B8113B">
        <w:rPr>
          <w:rFonts w:eastAsia="Times New Roman"/>
          <w:szCs w:val="24"/>
        </w:rPr>
        <w:t xml:space="preserve">Πριν δώσω τον λόγο στον κ. Καραθανασόπουλο –κύριε Καραθανασόπουλε, σε μισό λεπτό- μετά στον κ. Γκιουλέκα, στον κ. Θεοχαρόπουλο και στην κυρία Υπουργό και συνεχίζουμε, να σας ενημερώσω πού βρισκόμαστε. Έχουν </w:t>
      </w:r>
      <w:r w:rsidRPr="00B8113B">
        <w:rPr>
          <w:rFonts w:eastAsia="Times New Roman"/>
          <w:szCs w:val="24"/>
        </w:rPr>
        <w:t>γραφτεί πενήντα έξι Βουλευτές. Όπως καταλαβαίνετε</w:t>
      </w:r>
      <w:r w:rsidRPr="002856AF">
        <w:rPr>
          <w:rFonts w:eastAsia="Times New Roman"/>
          <w:szCs w:val="24"/>
        </w:rPr>
        <w:t xml:space="preserve">, δεν είναι δυνατόν να μιλήσουν όλοι σήμερα. </w:t>
      </w:r>
    </w:p>
    <w:p w14:paraId="21182119" w14:textId="77777777" w:rsidR="000E1C16" w:rsidRDefault="00D27C3B">
      <w:pPr>
        <w:rPr>
          <w:rFonts w:eastAsia="Times New Roman"/>
          <w:szCs w:val="24"/>
        </w:rPr>
      </w:pPr>
      <w:r w:rsidRPr="00CD27BE">
        <w:rPr>
          <w:rFonts w:eastAsia="Times New Roman"/>
          <w:szCs w:val="24"/>
        </w:rPr>
        <w:t xml:space="preserve">Προτείνω, λοιπόν, να συμφωνήσουμε να σταματήσουμε στις </w:t>
      </w:r>
      <w:r>
        <w:rPr>
          <w:rFonts w:eastAsia="Times New Roman"/>
          <w:szCs w:val="24"/>
        </w:rPr>
        <w:t>δώδεκα τα μεσάνυχτα,</w:t>
      </w:r>
      <w:r w:rsidRPr="00CD27BE">
        <w:rPr>
          <w:rFonts w:eastAsia="Times New Roman"/>
          <w:szCs w:val="24"/>
        </w:rPr>
        <w:t xml:space="preserve"> για να ψηφίσουμε και επί της αρχής. Θα έχουν μιλήσει στο διάστημα αυτό όλοι οι εισηγη</w:t>
      </w:r>
      <w:r w:rsidRPr="00CD27BE">
        <w:rPr>
          <w:rFonts w:eastAsia="Times New Roman"/>
          <w:szCs w:val="24"/>
        </w:rPr>
        <w:t>τές, οι τέσσερ</w:t>
      </w:r>
      <w:r w:rsidRPr="00B50CE3">
        <w:rPr>
          <w:rFonts w:eastAsia="Times New Roman"/>
          <w:szCs w:val="24"/>
        </w:rPr>
        <w:t xml:space="preserve">ις Υπουργοί, οι Κοινοβουλευτικοί Εκπρόσωποι και αρκετοί Βουλευτές. Θα ψηφίσουμε επί της αρχής το νομοσχέδιο και θα σταματήσουμε εκείνη την ώρα όπου έχουμε φτάσει σε επίπεδο Βουλευτών. Αυτό θα είναι ανάμεσα στον αριθμό 15 και 17 στον κατάλογο </w:t>
      </w:r>
      <w:r w:rsidRPr="00B50CE3">
        <w:rPr>
          <w:rFonts w:eastAsia="Times New Roman"/>
          <w:szCs w:val="24"/>
        </w:rPr>
        <w:t xml:space="preserve">των εγγεγραμμένων Βουλευτών. </w:t>
      </w:r>
    </w:p>
    <w:p w14:paraId="2118211A" w14:textId="77777777" w:rsidR="000E1C16" w:rsidRDefault="00D27C3B">
      <w:pPr>
        <w:rPr>
          <w:rFonts w:eastAsia="Times New Roman"/>
          <w:szCs w:val="24"/>
        </w:rPr>
      </w:pPr>
      <w:r w:rsidRPr="00CD27BE">
        <w:rPr>
          <w:rFonts w:eastAsia="Times New Roman"/>
          <w:szCs w:val="24"/>
        </w:rPr>
        <w:t>Αύριο</w:t>
      </w:r>
      <w:r>
        <w:rPr>
          <w:rFonts w:eastAsia="Times New Roman"/>
          <w:szCs w:val="24"/>
        </w:rPr>
        <w:t>,</w:t>
      </w:r>
      <w:r w:rsidRPr="00CD27BE">
        <w:rPr>
          <w:rFonts w:eastAsia="Times New Roman"/>
          <w:szCs w:val="24"/>
        </w:rPr>
        <w:t xml:space="preserve"> μετά τον </w:t>
      </w:r>
      <w:r>
        <w:rPr>
          <w:rFonts w:eastAsia="Times New Roman"/>
          <w:szCs w:val="24"/>
        </w:rPr>
        <w:t>κ</w:t>
      </w:r>
      <w:r w:rsidRPr="00C46E39">
        <w:rPr>
          <w:rFonts w:eastAsia="Times New Roman"/>
          <w:szCs w:val="24"/>
        </w:rPr>
        <w:t xml:space="preserve">οινοβουλευτικό </w:t>
      </w:r>
      <w:r>
        <w:rPr>
          <w:rFonts w:eastAsia="Times New Roman"/>
          <w:szCs w:val="24"/>
        </w:rPr>
        <w:t>έ</w:t>
      </w:r>
      <w:r w:rsidRPr="00C46E39">
        <w:rPr>
          <w:rFonts w:eastAsia="Times New Roman"/>
          <w:szCs w:val="24"/>
        </w:rPr>
        <w:t>λεγχο</w:t>
      </w:r>
      <w:r w:rsidRPr="00CD27BE">
        <w:rPr>
          <w:rFonts w:eastAsia="Times New Roman"/>
          <w:szCs w:val="24"/>
        </w:rPr>
        <w:t>, που υπολογίζουμε ότι θα τελειώσει γύρω σ</w:t>
      </w:r>
      <w:r w:rsidRPr="00B50CE3">
        <w:rPr>
          <w:rFonts w:eastAsia="Times New Roman"/>
          <w:szCs w:val="24"/>
        </w:rPr>
        <w:t xml:space="preserve">τις 12.00΄, προτείνω να αρχίσουμε με τους εισηγητές και τους ειδικούς αγορητές επί των άρθρων και των </w:t>
      </w:r>
      <w:r w:rsidRPr="00C75D14">
        <w:rPr>
          <w:rFonts w:eastAsia="Times New Roman"/>
          <w:szCs w:val="24"/>
        </w:rPr>
        <w:t>τροπολογιώ</w:t>
      </w:r>
      <w:r w:rsidRPr="006B36B3">
        <w:rPr>
          <w:rFonts w:eastAsia="Times New Roman"/>
          <w:szCs w:val="24"/>
        </w:rPr>
        <w:t>ν και κατόπιν να συνεχίσουμε τον κ</w:t>
      </w:r>
      <w:r w:rsidRPr="006B36B3">
        <w:rPr>
          <w:rFonts w:eastAsia="Times New Roman"/>
          <w:szCs w:val="24"/>
        </w:rPr>
        <w:t>ατάλογο των εναπομεινάντων Βουλευτών</w:t>
      </w:r>
      <w:r>
        <w:rPr>
          <w:rFonts w:eastAsia="Times New Roman"/>
          <w:bCs/>
          <w:szCs w:val="24"/>
        </w:rPr>
        <w:t>,</w:t>
      </w:r>
      <w:r w:rsidRPr="00B50CE3">
        <w:rPr>
          <w:rFonts w:eastAsia="Times New Roman"/>
          <w:bCs/>
          <w:szCs w:val="24"/>
        </w:rPr>
        <w:t xml:space="preserve"> που δεν θα μιλήσουν σήμερα, </w:t>
      </w:r>
      <w:r w:rsidRPr="002856AF">
        <w:rPr>
          <w:rFonts w:eastAsia="Times New Roman"/>
          <w:bCs/>
          <w:szCs w:val="24"/>
        </w:rPr>
        <w:t>οι οποίοι</w:t>
      </w:r>
      <w:r w:rsidRPr="00CD27BE">
        <w:rPr>
          <w:rFonts w:eastAsia="Times New Roman"/>
          <w:szCs w:val="24"/>
        </w:rPr>
        <w:t xml:space="preserve"> θα μιλήσουν επί της αρχής και επί τ</w:t>
      </w:r>
      <w:r w:rsidRPr="00B50CE3">
        <w:rPr>
          <w:rFonts w:eastAsia="Times New Roman"/>
          <w:bCs/>
          <w:szCs w:val="24"/>
        </w:rPr>
        <w:t xml:space="preserve">ων άρθρων, και μετά θα μιλήσουν και όσοι Βουλευτές θα έχουν εγγραφεί επί των άρθρων. </w:t>
      </w:r>
    </w:p>
    <w:p w14:paraId="2118211B" w14:textId="77777777" w:rsidR="000E1C16" w:rsidRDefault="00D27C3B">
      <w:pPr>
        <w:rPr>
          <w:rFonts w:eastAsia="Times New Roman"/>
          <w:bCs/>
          <w:szCs w:val="24"/>
        </w:rPr>
      </w:pPr>
      <w:r w:rsidRPr="00822C3A">
        <w:rPr>
          <w:rFonts w:eastAsia="Times New Roman"/>
          <w:b/>
          <w:szCs w:val="24"/>
        </w:rPr>
        <w:t xml:space="preserve">ΘΕΟΔΩΡΟΣ ΦΟΡΤΣΑΚΗΣ: </w:t>
      </w:r>
      <w:r w:rsidRPr="00C75D14">
        <w:rPr>
          <w:rFonts w:eastAsia="Times New Roman"/>
          <w:bCs/>
          <w:szCs w:val="24"/>
        </w:rPr>
        <w:t>Πείτε</w:t>
      </w:r>
      <w:r w:rsidRPr="006B36B3">
        <w:rPr>
          <w:rFonts w:eastAsia="Times New Roman"/>
          <w:bCs/>
          <w:szCs w:val="24"/>
        </w:rPr>
        <w:t xml:space="preserve"> μας μέχρι ποιο όνομα θα φθάσουμε </w:t>
      </w:r>
      <w:r w:rsidRPr="006B36B3">
        <w:rPr>
          <w:rFonts w:eastAsia="Times New Roman"/>
          <w:bCs/>
          <w:szCs w:val="24"/>
        </w:rPr>
        <w:t>στον κατάλογο, για να ξέρουμε ποιοι θα μιλήσουν.</w:t>
      </w:r>
    </w:p>
    <w:p w14:paraId="2118211C" w14:textId="77777777" w:rsidR="000E1C16" w:rsidRDefault="00D27C3B">
      <w:pPr>
        <w:rPr>
          <w:rFonts w:eastAsia="Times New Roman"/>
          <w:bCs/>
          <w:szCs w:val="24"/>
        </w:rPr>
      </w:pPr>
      <w:r w:rsidRPr="001F6937">
        <w:rPr>
          <w:rFonts w:eastAsia="Times New Roman"/>
          <w:b/>
          <w:bCs/>
          <w:szCs w:val="24"/>
        </w:rPr>
        <w:t>ΠΡΟΕΔΡΕΥΩΝ (Αναστάσιος Κουράκης):</w:t>
      </w:r>
      <w:r w:rsidRPr="00711B79">
        <w:rPr>
          <w:rFonts w:eastAsia="Times New Roman"/>
          <w:bCs/>
          <w:szCs w:val="24"/>
        </w:rPr>
        <w:t xml:space="preserve"> Σας είπα, στο νούμερο 15 με 17 περίπου. Εάν σεβαστούμε τον χρόνο ομιλίας μας, μπορούμε να φτάσουμε και μέχρι τον αριθμό 17. Εάν δεν τον σεβαστούμε, θα φτάσουμε έως τον αριθμό 15. Εξαρτάται.</w:t>
      </w:r>
    </w:p>
    <w:p w14:paraId="2118211D" w14:textId="77777777" w:rsidR="000E1C16" w:rsidRDefault="00D27C3B">
      <w:pPr>
        <w:rPr>
          <w:rFonts w:eastAsia="Times New Roman"/>
          <w:szCs w:val="24"/>
        </w:rPr>
      </w:pPr>
      <w:r w:rsidRPr="00875107">
        <w:rPr>
          <w:rFonts w:eastAsia="Times New Roman"/>
          <w:b/>
          <w:bCs/>
          <w:szCs w:val="24"/>
        </w:rPr>
        <w:t xml:space="preserve">ΔΗΜΗΤΡΙΟΣ ΚΩΝΣΤΑΝΤΟΠΟΥΛΟΣ: </w:t>
      </w:r>
      <w:r w:rsidRPr="00B8113B">
        <w:rPr>
          <w:rFonts w:eastAsia="Times New Roman"/>
          <w:bCs/>
          <w:szCs w:val="24"/>
        </w:rPr>
        <w:t>Αύριο τι ώρα θα τελειώσουμε;</w:t>
      </w:r>
    </w:p>
    <w:p w14:paraId="2118211E" w14:textId="77777777" w:rsidR="000E1C16" w:rsidRDefault="00D27C3B">
      <w:pPr>
        <w:rPr>
          <w:rFonts w:eastAsia="Times New Roman"/>
          <w:szCs w:val="24"/>
        </w:rPr>
      </w:pPr>
      <w:r w:rsidRPr="001C1443">
        <w:rPr>
          <w:rFonts w:eastAsia="Times New Roman"/>
          <w:b/>
          <w:szCs w:val="24"/>
        </w:rPr>
        <w:t>ΠΡΟΕΔΡΕΥΩ</w:t>
      </w:r>
      <w:r w:rsidRPr="001C1443">
        <w:rPr>
          <w:rFonts w:eastAsia="Times New Roman"/>
          <w:b/>
          <w:szCs w:val="24"/>
        </w:rPr>
        <w:t>Ν (Αναστάσιος Κουράκης):</w:t>
      </w:r>
      <w:r w:rsidRPr="005057D7">
        <w:rPr>
          <w:rFonts w:eastAsia="Times New Roman"/>
          <w:szCs w:val="24"/>
        </w:rPr>
        <w:t xml:space="preserve"> Αύριο θα αρχίσουμε από τις 12.00΄ και μετά και θα πάμε αρκετά μέχρι το βράδυ.</w:t>
      </w:r>
    </w:p>
    <w:p w14:paraId="2118211F" w14:textId="77777777" w:rsidR="000E1C16" w:rsidRDefault="00D27C3B">
      <w:pPr>
        <w:rPr>
          <w:rFonts w:eastAsia="Times New Roman"/>
          <w:bCs/>
          <w:szCs w:val="24"/>
        </w:rPr>
      </w:pPr>
      <w:r w:rsidRPr="00D676BB">
        <w:rPr>
          <w:rFonts w:eastAsia="Times New Roman"/>
          <w:szCs w:val="24"/>
        </w:rPr>
        <w:t>Ο κ. Φορτσάκης είναι στον αριθμό 17 του καταλόγου των εγγεγραμμένων για να ομιλήσουν, ο κ. Τζελέπης είναι στον αριθμό 15, η κ. Γεννιά είναι στον αριθμό 1</w:t>
      </w:r>
      <w:r w:rsidRPr="00D676BB">
        <w:rPr>
          <w:rFonts w:eastAsia="Times New Roman"/>
          <w:szCs w:val="24"/>
        </w:rPr>
        <w:t xml:space="preserve">6.  </w:t>
      </w:r>
    </w:p>
    <w:p w14:paraId="21182120" w14:textId="77777777" w:rsidR="000E1C16" w:rsidRDefault="00D27C3B">
      <w:pPr>
        <w:rPr>
          <w:rFonts w:eastAsia="Times New Roman"/>
          <w:szCs w:val="24"/>
        </w:rPr>
      </w:pPr>
      <w:r w:rsidRPr="00CD27BE">
        <w:rPr>
          <w:rFonts w:eastAsia="Times New Roman"/>
          <w:szCs w:val="24"/>
        </w:rPr>
        <w:t>Θα μιλήσουν οι Κοινοβουλευτικοί Εκπρόσωποι, οι εισηγητές, όπως είπαμε, κ</w:t>
      </w:r>
      <w:r>
        <w:rPr>
          <w:rFonts w:eastAsia="Times New Roman"/>
          <w:bCs/>
          <w:szCs w:val="24"/>
        </w:rPr>
        <w:t xml:space="preserve">αι </w:t>
      </w:r>
      <w:r w:rsidRPr="005B075F">
        <w:rPr>
          <w:rFonts w:eastAsia="Times New Roman"/>
          <w:bCs/>
          <w:szCs w:val="24"/>
        </w:rPr>
        <w:t>λ</w:t>
      </w:r>
      <w:r>
        <w:rPr>
          <w:rFonts w:eastAsia="Times New Roman"/>
          <w:bCs/>
          <w:szCs w:val="24"/>
        </w:rPr>
        <w:t>οι</w:t>
      </w:r>
      <w:r w:rsidRPr="005B075F">
        <w:rPr>
          <w:rFonts w:eastAsia="Times New Roman"/>
          <w:bCs/>
          <w:szCs w:val="24"/>
        </w:rPr>
        <w:t>π</w:t>
      </w:r>
      <w:r>
        <w:rPr>
          <w:rFonts w:eastAsia="Times New Roman"/>
          <w:bCs/>
          <w:szCs w:val="24"/>
        </w:rPr>
        <w:t>ά</w:t>
      </w:r>
      <w:r w:rsidRPr="00CD27BE">
        <w:rPr>
          <w:rFonts w:eastAsia="Times New Roman"/>
          <w:szCs w:val="24"/>
        </w:rPr>
        <w:t>.</w:t>
      </w:r>
    </w:p>
    <w:p w14:paraId="21182121" w14:textId="77777777" w:rsidR="000E1C16" w:rsidRDefault="00D27C3B">
      <w:pPr>
        <w:rPr>
          <w:rFonts w:eastAsia="Times New Roman"/>
          <w:szCs w:val="24"/>
        </w:rPr>
      </w:pPr>
      <w:r w:rsidRPr="00CD27BE">
        <w:rPr>
          <w:rFonts w:eastAsia="Times New Roman"/>
          <w:szCs w:val="24"/>
        </w:rPr>
        <w:t>Εγώ λέω να συμφωνήσουμε κατ’ αρχάς για την ώρα. Όπου έχουμε φτάσει γύρω στις 0.30΄ να σταματήσουμε. Α</w:t>
      </w:r>
      <w:r w:rsidRPr="00B50CE3">
        <w:rPr>
          <w:rFonts w:eastAsia="Times New Roman"/>
          <w:szCs w:val="24"/>
        </w:rPr>
        <w:t>ν συμφωνείτε, λοιπόν,…</w:t>
      </w:r>
    </w:p>
    <w:p w14:paraId="21182122" w14:textId="77777777" w:rsidR="000E1C16" w:rsidRDefault="00D27C3B">
      <w:pPr>
        <w:jc w:val="center"/>
        <w:rPr>
          <w:rFonts w:eastAsia="Times New Roman"/>
          <w:bCs/>
        </w:rPr>
      </w:pPr>
      <w:r w:rsidRPr="002856AF">
        <w:rPr>
          <w:rFonts w:eastAsia="Times New Roman"/>
          <w:bCs/>
        </w:rPr>
        <w:t>(Θόρυβος στην Αίθουσα)</w:t>
      </w:r>
    </w:p>
    <w:p w14:paraId="21182123" w14:textId="77777777" w:rsidR="000E1C16" w:rsidRDefault="00D27C3B">
      <w:pPr>
        <w:rPr>
          <w:rFonts w:eastAsia="Times New Roman"/>
          <w:szCs w:val="24"/>
        </w:rPr>
      </w:pPr>
      <w:r w:rsidRPr="00CD27BE">
        <w:rPr>
          <w:rFonts w:eastAsia="Times New Roman"/>
          <w:szCs w:val="24"/>
        </w:rPr>
        <w:t xml:space="preserve"> </w:t>
      </w:r>
      <w:r w:rsidRPr="00B50CE3">
        <w:rPr>
          <w:rFonts w:eastAsia="Times New Roman"/>
          <w:b/>
          <w:bCs/>
          <w:szCs w:val="24"/>
        </w:rPr>
        <w:t xml:space="preserve">ΜΑΡΙΑ ΑΝΤΩΝΙΟΥ: </w:t>
      </w:r>
      <w:r w:rsidRPr="00C75D14">
        <w:rPr>
          <w:rFonts w:eastAsia="Times New Roman"/>
          <w:szCs w:val="24"/>
        </w:rPr>
        <w:t>Κύριε</w:t>
      </w:r>
      <w:r w:rsidRPr="00C75D14">
        <w:rPr>
          <w:rFonts w:eastAsia="Times New Roman"/>
          <w:szCs w:val="24"/>
        </w:rPr>
        <w:t xml:space="preserve"> Πρόεδρε,...</w:t>
      </w:r>
    </w:p>
    <w:p w14:paraId="21182124" w14:textId="77777777" w:rsidR="000E1C16" w:rsidRDefault="00D27C3B">
      <w:pPr>
        <w:rPr>
          <w:rFonts w:eastAsia="Times New Roman"/>
          <w:bCs/>
          <w:szCs w:val="24"/>
        </w:rPr>
      </w:pPr>
      <w:r w:rsidRPr="00F67D51">
        <w:rPr>
          <w:rFonts w:eastAsia="Times New Roman"/>
          <w:b/>
          <w:bCs/>
          <w:szCs w:val="24"/>
        </w:rPr>
        <w:t>ΠΡΟΕΔΡΕΥΩΝ (Αναστάσιος Κουράκης):</w:t>
      </w:r>
      <w:r w:rsidRPr="001F6937">
        <w:rPr>
          <w:rFonts w:eastAsia="Times New Roman"/>
          <w:bCs/>
          <w:szCs w:val="24"/>
        </w:rPr>
        <w:t xml:space="preserve"> Ακούστε. Θα πείτε την άποψή σας. Όλοι θα μιλήσετε, γιατί μιλάμε με </w:t>
      </w:r>
      <w:r w:rsidRPr="00711B79">
        <w:rPr>
          <w:rFonts w:eastAsia="Times New Roman"/>
          <w:bCs/>
          <w:szCs w:val="24"/>
        </w:rPr>
        <w:t xml:space="preserve">μια διαδικασία. </w:t>
      </w:r>
    </w:p>
    <w:p w14:paraId="21182125" w14:textId="77777777" w:rsidR="000E1C16" w:rsidRDefault="00D27C3B">
      <w:pPr>
        <w:rPr>
          <w:rFonts w:eastAsia="Times New Roman"/>
          <w:bCs/>
          <w:szCs w:val="24"/>
        </w:rPr>
      </w:pPr>
      <w:r w:rsidRPr="00711B79">
        <w:rPr>
          <w:rFonts w:eastAsia="Times New Roman"/>
          <w:bCs/>
          <w:szCs w:val="24"/>
        </w:rPr>
        <w:t>Σας είπα ότι θα μιλάει ένας Βουλευτής, ένας Κοινοβουλευτικός Εκπρόσωπος, θα μιλήσει η κυρία Υπουργός και θα έχουμε ολοκληρώσε</w:t>
      </w:r>
      <w:r w:rsidRPr="00711B79">
        <w:rPr>
          <w:rFonts w:eastAsia="Times New Roman"/>
          <w:bCs/>
          <w:szCs w:val="24"/>
        </w:rPr>
        <w:t xml:space="preserve">ι έναν βασικό κατάλογο. </w:t>
      </w:r>
    </w:p>
    <w:p w14:paraId="21182126" w14:textId="77777777" w:rsidR="000E1C16" w:rsidRDefault="00D27C3B">
      <w:pPr>
        <w:rPr>
          <w:rFonts w:eastAsia="Times New Roman"/>
          <w:szCs w:val="24"/>
        </w:rPr>
      </w:pPr>
      <w:r w:rsidRPr="00CD27BE">
        <w:rPr>
          <w:rFonts w:eastAsia="Times New Roman"/>
          <w:szCs w:val="24"/>
        </w:rPr>
        <w:t>Εάν συμφωνείτε σε αυτή την πρόταση</w:t>
      </w:r>
      <w:r>
        <w:rPr>
          <w:rFonts w:eastAsia="Times New Roman"/>
          <w:bCs/>
          <w:szCs w:val="24"/>
        </w:rPr>
        <w:t>,</w:t>
      </w:r>
      <w:r w:rsidRPr="00CD27BE">
        <w:rPr>
          <w:rFonts w:eastAsia="Times New Roman"/>
          <w:szCs w:val="24"/>
        </w:rPr>
        <w:t xml:space="preserve"> να το πείτε. Δεν θέλω να φτάσουμε στη μείωση του χρόνου των ομιλητών. Μ</w:t>
      </w:r>
      <w:r w:rsidRPr="00B50CE3">
        <w:rPr>
          <w:rFonts w:eastAsia="Times New Roman"/>
          <w:bCs/>
          <w:szCs w:val="24"/>
        </w:rPr>
        <w:t>πορούμε, όμως, να συμφωνήσουμ</w:t>
      </w:r>
      <w:r w:rsidRPr="00C75D14">
        <w:rPr>
          <w:rFonts w:eastAsia="Times New Roman"/>
          <w:szCs w:val="24"/>
        </w:rPr>
        <w:t xml:space="preserve">ε να σταματήσουμε στις </w:t>
      </w:r>
      <w:r>
        <w:rPr>
          <w:rFonts w:eastAsia="Times New Roman"/>
          <w:bCs/>
          <w:szCs w:val="24"/>
        </w:rPr>
        <w:t>δωδεκάμισι</w:t>
      </w:r>
      <w:r w:rsidRPr="00B50CE3">
        <w:rPr>
          <w:rFonts w:eastAsia="Times New Roman"/>
          <w:bCs/>
          <w:szCs w:val="24"/>
        </w:rPr>
        <w:t xml:space="preserve"> το βράδυ. Το έχουμε κάνει και άλλη φορά, να συμφωνούμε σε ένα ορισμένο χρονικό διάστημα και να προσπαθούμε, με σεβασμό στον χρόνο, να είμαστε συνεπείς ως προς αυτό.</w:t>
      </w:r>
    </w:p>
    <w:p w14:paraId="21182127" w14:textId="77777777" w:rsidR="000E1C16" w:rsidRDefault="00D27C3B">
      <w:pPr>
        <w:rPr>
          <w:rFonts w:eastAsia="Times New Roman"/>
          <w:szCs w:val="24"/>
        </w:rPr>
      </w:pPr>
      <w:r w:rsidRPr="00B50CE3">
        <w:rPr>
          <w:rFonts w:eastAsia="Times New Roman"/>
          <w:bCs/>
          <w:szCs w:val="24"/>
        </w:rPr>
        <w:t>Κυρία Αντωνίου, θέλατε να πείτε κάτι;</w:t>
      </w:r>
    </w:p>
    <w:p w14:paraId="21182128" w14:textId="77777777" w:rsidR="000E1C16" w:rsidRDefault="00D27C3B">
      <w:pPr>
        <w:rPr>
          <w:rFonts w:eastAsia="Times New Roman"/>
          <w:szCs w:val="24"/>
        </w:rPr>
      </w:pPr>
      <w:r w:rsidRPr="00CD27BE">
        <w:rPr>
          <w:rFonts w:eastAsia="Times New Roman"/>
          <w:b/>
          <w:szCs w:val="24"/>
        </w:rPr>
        <w:t xml:space="preserve">ΜΑΡΙΑ ΑΝΤΩΝΙΟΥ: </w:t>
      </w:r>
      <w:r w:rsidRPr="00B50CE3">
        <w:rPr>
          <w:rFonts w:eastAsia="Times New Roman"/>
          <w:bCs/>
          <w:szCs w:val="24"/>
        </w:rPr>
        <w:t>Θα ήθελα απλώς να πω ότι</w:t>
      </w:r>
      <w:r>
        <w:rPr>
          <w:rFonts w:eastAsia="Times New Roman"/>
          <w:bCs/>
          <w:szCs w:val="24"/>
        </w:rPr>
        <w:t>,</w:t>
      </w:r>
      <w:r w:rsidRPr="00B50CE3">
        <w:rPr>
          <w:rFonts w:eastAsia="Times New Roman"/>
          <w:bCs/>
          <w:szCs w:val="24"/>
        </w:rPr>
        <w:t xml:space="preserve"> επειδή έχο</w:t>
      </w:r>
      <w:r w:rsidRPr="00B50CE3">
        <w:rPr>
          <w:rFonts w:eastAsia="Times New Roman"/>
          <w:bCs/>
          <w:szCs w:val="24"/>
        </w:rPr>
        <w:t>υν κατατεθεί πάρα πολλές τροπολογίες, και υπουργικές και βουλευτικές, θα θέλαμε να ξέρουμε -γιατί αύριο και στη συζήτηση επί των άρθρων θα πρέπει να γίνει και η τοποθέτηση επί των τροπολογιών- ποιες από αυτές κάνει απ</w:t>
      </w:r>
      <w:r w:rsidRPr="00C75D14">
        <w:rPr>
          <w:rFonts w:eastAsia="Times New Roman"/>
          <w:szCs w:val="24"/>
        </w:rPr>
        <w:t>οδεκτές ο Υπουργός, έτσι ώστε να είμαστ</w:t>
      </w:r>
      <w:r w:rsidRPr="00C75D14">
        <w:rPr>
          <w:rFonts w:eastAsia="Times New Roman"/>
          <w:szCs w:val="24"/>
        </w:rPr>
        <w:t>ε προετοιμασμένοι να μιλήσουμε τουλάχιστον γι’ αυτές που θα κάνει αποδεκτές ο Υπουργός.</w:t>
      </w:r>
    </w:p>
    <w:p w14:paraId="21182129" w14:textId="77777777" w:rsidR="000E1C16" w:rsidRDefault="00D27C3B">
      <w:pPr>
        <w:rPr>
          <w:rFonts w:eastAsia="Times New Roman"/>
          <w:szCs w:val="28"/>
        </w:rPr>
      </w:pPr>
      <w:r w:rsidRPr="00822C3A">
        <w:rPr>
          <w:rFonts w:eastAsia="Times New Roman"/>
          <w:b/>
          <w:szCs w:val="28"/>
        </w:rPr>
        <w:t xml:space="preserve">ΠΡΟΕΔΡΕΥΩΝ (Αναστάσιος Κουράκης): </w:t>
      </w:r>
      <w:r w:rsidRPr="00C75D14">
        <w:rPr>
          <w:rFonts w:eastAsia="Times New Roman"/>
          <w:szCs w:val="28"/>
        </w:rPr>
        <w:t>Πολύ ωραία. Μου φαίνεται λογικό. Εάν ο Υπουργός είναι έτοιμος ή για όσες είναι έτο</w:t>
      </w:r>
      <w:r w:rsidRPr="006B36B3">
        <w:rPr>
          <w:rFonts w:eastAsia="Times New Roman"/>
          <w:szCs w:val="28"/>
        </w:rPr>
        <w:t>ιμος να μας πει σήμερα, θα το κάνει. Να είστε σίγουρ</w:t>
      </w:r>
      <w:r w:rsidRPr="006B36B3">
        <w:rPr>
          <w:rFonts w:eastAsia="Times New Roman"/>
          <w:szCs w:val="28"/>
        </w:rPr>
        <w:t>η.</w:t>
      </w:r>
    </w:p>
    <w:p w14:paraId="2118212A" w14:textId="77777777" w:rsidR="000E1C16" w:rsidRDefault="00D27C3B">
      <w:pPr>
        <w:rPr>
          <w:rFonts w:eastAsia="Times New Roman"/>
          <w:szCs w:val="28"/>
        </w:rPr>
      </w:pPr>
      <w:r w:rsidRPr="001F6937">
        <w:rPr>
          <w:rFonts w:eastAsia="Times New Roman"/>
          <w:szCs w:val="28"/>
        </w:rPr>
        <w:t>Κύριε Φορτσάκη, θα θέλατε κάτι άλλο;</w:t>
      </w:r>
    </w:p>
    <w:p w14:paraId="2118212B" w14:textId="77777777" w:rsidR="000E1C16" w:rsidRDefault="00D27C3B">
      <w:pPr>
        <w:rPr>
          <w:rFonts w:eastAsia="Times New Roman"/>
          <w:szCs w:val="28"/>
        </w:rPr>
      </w:pPr>
      <w:r w:rsidRPr="00711B79">
        <w:rPr>
          <w:rFonts w:eastAsia="Times New Roman"/>
          <w:b/>
          <w:szCs w:val="28"/>
        </w:rPr>
        <w:t xml:space="preserve">ΘΕΟΔΩΡΟΣ ΦΟΡΤΣΑΚΗΣ: </w:t>
      </w:r>
      <w:r w:rsidRPr="00307868">
        <w:rPr>
          <w:rFonts w:eastAsia="Times New Roman"/>
          <w:szCs w:val="28"/>
        </w:rPr>
        <w:t>Κύριε Πρόεδρε, θα ήθελα να μου πείτε μέχρι ποιον εγγεγραμμένο ομιλητή θα φθάσουμε σήμερα, γιατί είμαι στα όρια.</w:t>
      </w:r>
    </w:p>
    <w:p w14:paraId="2118212C" w14:textId="77777777" w:rsidR="000E1C16" w:rsidRDefault="00D27C3B">
      <w:pPr>
        <w:rPr>
          <w:rFonts w:eastAsia="Times New Roman"/>
          <w:szCs w:val="28"/>
        </w:rPr>
      </w:pPr>
      <w:r w:rsidRPr="00CD27BE">
        <w:rPr>
          <w:rFonts w:eastAsia="Times New Roman"/>
          <w:b/>
          <w:szCs w:val="28"/>
        </w:rPr>
        <w:t>ΠΡΟΕΔΡΕΥΩΝ (Αναστάσιος Κουρ</w:t>
      </w:r>
      <w:r w:rsidRPr="00B50CE3">
        <w:rPr>
          <w:rFonts w:eastAsia="Times New Roman"/>
          <w:b/>
          <w:szCs w:val="28"/>
        </w:rPr>
        <w:t xml:space="preserve">άκης): </w:t>
      </w:r>
      <w:r w:rsidRPr="00B50CE3">
        <w:rPr>
          <w:rFonts w:eastAsia="Times New Roman"/>
          <w:szCs w:val="28"/>
        </w:rPr>
        <w:t xml:space="preserve">Δεν μπορώ να σας πω, γιατί εξαρτάται από </w:t>
      </w:r>
      <w:r w:rsidRPr="00E21BCE">
        <w:rPr>
          <w:rFonts w:eastAsia="Times New Roman"/>
          <w:szCs w:val="28"/>
        </w:rPr>
        <w:t>το</w:t>
      </w:r>
      <w:r>
        <w:rPr>
          <w:rFonts w:eastAsia="Times New Roman"/>
          <w:szCs w:val="28"/>
        </w:rPr>
        <w:t>ν</w:t>
      </w:r>
      <w:r w:rsidRPr="00B50CE3">
        <w:rPr>
          <w:rFonts w:eastAsia="Times New Roman"/>
          <w:szCs w:val="28"/>
        </w:rPr>
        <w:t xml:space="preserve"> χρόνο</w:t>
      </w:r>
      <w:r w:rsidRPr="00B50CE3">
        <w:rPr>
          <w:rFonts w:eastAsia="Times New Roman"/>
          <w:szCs w:val="28"/>
        </w:rPr>
        <w:t xml:space="preserve">. Εγώ σας λέω με βάση </w:t>
      </w:r>
      <w:r w:rsidRPr="00E21BCE">
        <w:rPr>
          <w:rFonts w:eastAsia="Times New Roman"/>
          <w:szCs w:val="28"/>
        </w:rPr>
        <w:t>το</w:t>
      </w:r>
      <w:r>
        <w:rPr>
          <w:rFonts w:eastAsia="Times New Roman"/>
          <w:szCs w:val="28"/>
        </w:rPr>
        <w:t>ν</w:t>
      </w:r>
      <w:r w:rsidRPr="00B50CE3">
        <w:rPr>
          <w:rFonts w:eastAsia="Times New Roman"/>
          <w:szCs w:val="28"/>
        </w:rPr>
        <w:t xml:space="preserve"> χρόνο, γιατί</w:t>
      </w:r>
      <w:r>
        <w:rPr>
          <w:rFonts w:eastAsia="Times New Roman"/>
          <w:szCs w:val="28"/>
        </w:rPr>
        <w:t>,</w:t>
      </w:r>
      <w:r w:rsidRPr="00B50CE3">
        <w:rPr>
          <w:rFonts w:eastAsia="Times New Roman"/>
          <w:szCs w:val="28"/>
        </w:rPr>
        <w:t xml:space="preserve"> αν πούμε ότι θα φθάσουμε μέχρι τον τάδε ομιλητή, μπορεί αυτό να φθάσει μέχρι τη 1.00΄ η ώρα, 1.30΄ η ώρα ή 2.00΄ η ώρα και δεν ξέρω πόσοι θα είναι στην Αίθουσα.</w:t>
      </w:r>
    </w:p>
    <w:p w14:paraId="2118212D" w14:textId="77777777" w:rsidR="000E1C16" w:rsidRDefault="00D27C3B">
      <w:pPr>
        <w:rPr>
          <w:rFonts w:eastAsia="Times New Roman"/>
          <w:szCs w:val="28"/>
        </w:rPr>
      </w:pPr>
      <w:r w:rsidRPr="00CD27BE">
        <w:rPr>
          <w:rFonts w:eastAsia="Times New Roman"/>
          <w:szCs w:val="28"/>
        </w:rPr>
        <w:t>Επομένως συμφωνεί το Σώμα να προχωρήσουμε έτσι</w:t>
      </w:r>
      <w:r w:rsidRPr="00B50CE3">
        <w:rPr>
          <w:rFonts w:eastAsia="Times New Roman"/>
          <w:szCs w:val="28"/>
        </w:rPr>
        <w:t xml:space="preserve"> όπως πρότεινα για τις 0.30΄ η ώρα;</w:t>
      </w:r>
    </w:p>
    <w:p w14:paraId="2118212E" w14:textId="77777777" w:rsidR="000E1C16" w:rsidRDefault="00D27C3B">
      <w:pPr>
        <w:rPr>
          <w:rFonts w:eastAsia="Times New Roman"/>
          <w:szCs w:val="28"/>
        </w:rPr>
      </w:pPr>
      <w:r w:rsidRPr="00B50CE3">
        <w:rPr>
          <w:rFonts w:eastAsia="Times New Roman"/>
          <w:b/>
          <w:szCs w:val="28"/>
        </w:rPr>
        <w:t xml:space="preserve">ΠΟΛΛΟΙ ΒΟΥΛΕΥΤΕΣ: </w:t>
      </w:r>
      <w:r w:rsidRPr="00B50CE3">
        <w:rPr>
          <w:rFonts w:eastAsia="Times New Roman"/>
          <w:szCs w:val="28"/>
        </w:rPr>
        <w:t xml:space="preserve">Μάλιστα, μάλιστα. </w:t>
      </w:r>
    </w:p>
    <w:p w14:paraId="2118212F" w14:textId="77777777" w:rsidR="000E1C16" w:rsidRDefault="00D27C3B">
      <w:pPr>
        <w:rPr>
          <w:rFonts w:eastAsia="Times New Roman"/>
          <w:szCs w:val="28"/>
        </w:rPr>
      </w:pPr>
      <w:r w:rsidRPr="00CD27BE">
        <w:rPr>
          <w:rFonts w:eastAsia="Times New Roman"/>
          <w:b/>
          <w:szCs w:val="28"/>
        </w:rPr>
        <w:t xml:space="preserve">ΠΡΟΕΔΡΕΥΩΝ (Αναστάσιος Κουράκης): </w:t>
      </w:r>
      <w:r w:rsidRPr="00A803C7">
        <w:rPr>
          <w:rFonts w:eastAsia="Times New Roman"/>
          <w:szCs w:val="28"/>
        </w:rPr>
        <w:t xml:space="preserve">Συνεπώς </w:t>
      </w:r>
      <w:r>
        <w:rPr>
          <w:rFonts w:eastAsia="Times New Roman"/>
          <w:szCs w:val="28"/>
        </w:rPr>
        <w:t>τ</w:t>
      </w:r>
      <w:r w:rsidRPr="00A803C7">
        <w:rPr>
          <w:rFonts w:eastAsia="Times New Roman"/>
          <w:szCs w:val="28"/>
        </w:rPr>
        <w:t>ο</w:t>
      </w:r>
      <w:r w:rsidRPr="00B50CE3">
        <w:rPr>
          <w:rFonts w:eastAsia="Times New Roman"/>
          <w:szCs w:val="28"/>
        </w:rPr>
        <w:t xml:space="preserve"> Σώμα συνεφώνησε με την πρόταση του Προεδρείου. </w:t>
      </w:r>
    </w:p>
    <w:p w14:paraId="21182130" w14:textId="77777777" w:rsidR="000E1C16" w:rsidRDefault="00D27C3B">
      <w:pPr>
        <w:rPr>
          <w:rFonts w:eastAsia="Times New Roman"/>
          <w:szCs w:val="28"/>
        </w:rPr>
      </w:pPr>
      <w:r w:rsidRPr="00CD27BE">
        <w:rPr>
          <w:rFonts w:eastAsia="Times New Roman"/>
          <w:szCs w:val="28"/>
        </w:rPr>
        <w:t>Επομένως συνεχίζουμε ευθύς αμέσως με τον κ. Καρ</w:t>
      </w:r>
      <w:r w:rsidRPr="00B50CE3">
        <w:rPr>
          <w:rFonts w:eastAsia="Times New Roman"/>
          <w:szCs w:val="28"/>
        </w:rPr>
        <w:t>αθανασόπουλο, Κοινοβουλευτικό Εκπρόσωπο του</w:t>
      </w:r>
      <w:r w:rsidRPr="00B50CE3">
        <w:rPr>
          <w:rFonts w:eastAsia="Times New Roman"/>
          <w:szCs w:val="28"/>
        </w:rPr>
        <w:t xml:space="preserve"> Κομμουνιστικού Κόμματος Ελλάδας για δώδεκα λεπτά.</w:t>
      </w:r>
    </w:p>
    <w:p w14:paraId="21182131" w14:textId="77777777" w:rsidR="000E1C16" w:rsidRDefault="00D27C3B">
      <w:pPr>
        <w:rPr>
          <w:rFonts w:eastAsia="Times New Roman"/>
          <w:szCs w:val="28"/>
        </w:rPr>
      </w:pPr>
      <w:r w:rsidRPr="00CD27BE">
        <w:rPr>
          <w:rFonts w:eastAsia="Times New Roman"/>
          <w:szCs w:val="28"/>
        </w:rPr>
        <w:t xml:space="preserve">Ορίστε, κύριε συνάδελφε, έχετε </w:t>
      </w:r>
      <w:r w:rsidRPr="00A803C7">
        <w:rPr>
          <w:rFonts w:eastAsia="Times New Roman"/>
          <w:szCs w:val="28"/>
        </w:rPr>
        <w:t>το</w:t>
      </w:r>
      <w:r>
        <w:rPr>
          <w:rFonts w:eastAsia="Times New Roman"/>
          <w:szCs w:val="28"/>
        </w:rPr>
        <w:t>ν</w:t>
      </w:r>
      <w:r w:rsidRPr="00CD27BE">
        <w:rPr>
          <w:rFonts w:eastAsia="Times New Roman"/>
          <w:szCs w:val="28"/>
        </w:rPr>
        <w:t xml:space="preserve"> λόγο.</w:t>
      </w:r>
    </w:p>
    <w:p w14:paraId="21182132" w14:textId="77777777" w:rsidR="000E1C16" w:rsidRDefault="00D27C3B">
      <w:pPr>
        <w:rPr>
          <w:rFonts w:eastAsia="Times New Roman"/>
          <w:szCs w:val="28"/>
        </w:rPr>
      </w:pPr>
      <w:r w:rsidRPr="00B50CE3">
        <w:rPr>
          <w:rFonts w:eastAsia="Times New Roman"/>
          <w:b/>
          <w:szCs w:val="28"/>
        </w:rPr>
        <w:t xml:space="preserve">ΝΙΚΟΛΑΟΣ ΚΑΡΑΘΑΝΑΣΟΠΟΥΛΟΣ: </w:t>
      </w:r>
      <w:r w:rsidRPr="00B50CE3">
        <w:rPr>
          <w:rFonts w:eastAsia="Times New Roman"/>
          <w:szCs w:val="28"/>
        </w:rPr>
        <w:t xml:space="preserve"> Ευχαριστώ, κύριε Πρόεδρε.</w:t>
      </w:r>
    </w:p>
    <w:p w14:paraId="21182133" w14:textId="77777777" w:rsidR="000E1C16" w:rsidRDefault="00D27C3B">
      <w:pPr>
        <w:rPr>
          <w:rFonts w:eastAsia="Times New Roman"/>
          <w:szCs w:val="28"/>
        </w:rPr>
      </w:pPr>
      <w:r w:rsidRPr="00CD27BE">
        <w:rPr>
          <w:rFonts w:eastAsia="Times New Roman"/>
          <w:szCs w:val="28"/>
        </w:rPr>
        <w:t xml:space="preserve">Σήμερα, βεβαίως, η Κυβέρνηση, μαζί με την πλειοψηφία του Προεδρείου </w:t>
      </w:r>
      <w:r w:rsidRPr="00B50CE3">
        <w:rPr>
          <w:rFonts w:eastAsia="Times New Roman"/>
          <w:szCs w:val="28"/>
        </w:rPr>
        <w:t>της Βουλής, προχώρησε σε μία προκλητική πο</w:t>
      </w:r>
      <w:r w:rsidRPr="00B50CE3">
        <w:rPr>
          <w:rFonts w:eastAsia="Times New Roman"/>
          <w:szCs w:val="28"/>
        </w:rPr>
        <w:t>λιτική αθλιότητα. Μέσα στο Σαββατοκύριακο φέρνει εσπευσμένα για ψήφιση στη Βουλή το νομοσχέδιο-λαιμητόμο για το ασφαλιστικό, πιστεύοντας ότι έτσι θα πιάσει στον ύπνο τους εργαζόμενους και τα υπόλοιπα λαϊκά στρώματα</w:t>
      </w:r>
      <w:r>
        <w:rPr>
          <w:rFonts w:eastAsia="Times New Roman"/>
          <w:szCs w:val="28"/>
        </w:rPr>
        <w:t>,</w:t>
      </w:r>
      <w:r w:rsidRPr="00B50CE3">
        <w:rPr>
          <w:rFonts w:eastAsia="Times New Roman"/>
          <w:szCs w:val="28"/>
        </w:rPr>
        <w:t xml:space="preserve"> που οργανώνουν την πάλη ενάντια σ’ αυτό </w:t>
      </w:r>
      <w:r w:rsidRPr="00B50CE3">
        <w:rPr>
          <w:rFonts w:eastAsia="Times New Roman"/>
          <w:szCs w:val="28"/>
        </w:rPr>
        <w:t>το νομοσχέδιο.</w:t>
      </w:r>
    </w:p>
    <w:p w14:paraId="21182134" w14:textId="77777777" w:rsidR="000E1C16" w:rsidRDefault="00D27C3B">
      <w:pPr>
        <w:rPr>
          <w:rFonts w:eastAsia="Times New Roman"/>
          <w:szCs w:val="28"/>
        </w:rPr>
      </w:pPr>
      <w:r w:rsidRPr="00CD27BE">
        <w:rPr>
          <w:rFonts w:eastAsia="Times New Roman"/>
          <w:szCs w:val="28"/>
        </w:rPr>
        <w:t>Όμως, είστε βαθιά γελασμένοι, γιατί ο πολιτικός καιροσκοπισμός σας</w:t>
      </w:r>
      <w:r>
        <w:rPr>
          <w:rFonts w:eastAsia="Times New Roman"/>
          <w:szCs w:val="28"/>
        </w:rPr>
        <w:t>,</w:t>
      </w:r>
      <w:r w:rsidRPr="00CD27BE">
        <w:rPr>
          <w:rFonts w:eastAsia="Times New Roman"/>
          <w:szCs w:val="28"/>
        </w:rPr>
        <w:t xml:space="preserve"> που μπορεί να μην έχει όρια, δεν πρόκειται να μείνει αναπάντητος, διότι επιβεβαιώνεται περίτρανα για μία ακόμα φορά ότι η πολιτική τη</w:t>
      </w:r>
      <w:r w:rsidRPr="00B50CE3">
        <w:rPr>
          <w:rFonts w:eastAsia="Times New Roman"/>
          <w:szCs w:val="28"/>
        </w:rPr>
        <w:t>ς λιτότητας, η ταξική πολιτική, η αντεργ</w:t>
      </w:r>
      <w:r w:rsidRPr="00B50CE3">
        <w:rPr>
          <w:rFonts w:eastAsia="Times New Roman"/>
          <w:szCs w:val="28"/>
        </w:rPr>
        <w:t xml:space="preserve">ατική και αντιλαϊκή πολιτική είναι δεμένες «νύχι-κρέας» με τον αυταρχισμό. Τι άλλο θέλατε μέσα απ’ αυτή την κίνηση; Θέλατε να αποτρέψετε, να παρεμποδίσετε, να δυσκολέψετε να πραγματοποιηθεί η σαρανταοκτάωρη απεργία που είχαν εξαγγείλει ήδη τα σωματεία για </w:t>
      </w:r>
      <w:r w:rsidRPr="00B50CE3">
        <w:rPr>
          <w:rFonts w:eastAsia="Times New Roman"/>
          <w:szCs w:val="28"/>
        </w:rPr>
        <w:t xml:space="preserve">τις ημέρες συζήτησης στην Ολομέλεια της Βουλής αυτού του νομοσχεδίου-λαιμητόμο. </w:t>
      </w:r>
    </w:p>
    <w:p w14:paraId="21182135" w14:textId="77777777" w:rsidR="000E1C16" w:rsidRDefault="00D27C3B">
      <w:pPr>
        <w:rPr>
          <w:rFonts w:eastAsia="Times New Roman"/>
          <w:szCs w:val="28"/>
        </w:rPr>
      </w:pPr>
      <w:r w:rsidRPr="00CD27BE">
        <w:rPr>
          <w:rFonts w:eastAsia="Times New Roman"/>
          <w:szCs w:val="28"/>
        </w:rPr>
        <w:t>Όμως, όχι μόνο δεν τα αποφύγατε αυτά, αλλά η λαϊκή αντίδραση, η αντίδραση του κόσμου θα είναι πολύ πιο μεγάλη. Αυτό το λέμε, γιατί ακρ</w:t>
      </w:r>
      <w:r w:rsidRPr="00B50CE3">
        <w:rPr>
          <w:rFonts w:eastAsia="Times New Roman"/>
          <w:szCs w:val="28"/>
        </w:rPr>
        <w:t>ιβώς το Κομμουνιστικό Κόμμα Ελλάδας θα κά</w:t>
      </w:r>
      <w:r w:rsidRPr="00B50CE3">
        <w:rPr>
          <w:rFonts w:eastAsia="Times New Roman"/>
          <w:szCs w:val="28"/>
        </w:rPr>
        <w:t>νει ό,τι περνά από το χέρι του αυτή η λαϊκή αντίδραση και η οργάνωση της λαϊκής πάλης να μη σταθεί μόνο απέναντι στο νομοσχέδιο-λαιμητόμο για το ασφαλιστικό, αλλά να σταθεί απέναντι, να αντιπαλέψει και να αντιπαρατεθεί με τον πυρήνα που εφαρμόζει και η σημ</w:t>
      </w:r>
      <w:r w:rsidRPr="00B50CE3">
        <w:rPr>
          <w:rFonts w:eastAsia="Times New Roman"/>
          <w:szCs w:val="28"/>
        </w:rPr>
        <w:t>ερινή Κυβέρνηση</w:t>
      </w:r>
      <w:r>
        <w:rPr>
          <w:rFonts w:eastAsia="Times New Roman"/>
          <w:szCs w:val="28"/>
        </w:rPr>
        <w:t>,</w:t>
      </w:r>
      <w:r w:rsidRPr="00B50CE3">
        <w:rPr>
          <w:rFonts w:eastAsia="Times New Roman"/>
          <w:szCs w:val="28"/>
        </w:rPr>
        <w:t xml:space="preserve"> που δεν είναι άλλος και από τον πυρήνα της πολιτικής που εφάρμοζαν και οι προηγούμενες κυβερνήσεις. </w:t>
      </w:r>
    </w:p>
    <w:p w14:paraId="21182136" w14:textId="77777777" w:rsidR="000E1C16" w:rsidRDefault="00D27C3B">
      <w:pPr>
        <w:rPr>
          <w:rFonts w:eastAsia="Times New Roman"/>
          <w:szCs w:val="28"/>
        </w:rPr>
      </w:pPr>
      <w:r w:rsidRPr="00CD27BE">
        <w:rPr>
          <w:rFonts w:eastAsia="Times New Roman"/>
          <w:szCs w:val="28"/>
        </w:rPr>
        <w:t>Σ’ αυτόν τον πυρήνα βρίσκεται η ικανοποίηση των αναγκών του κεφαλαίου και των μονοπωλιακών ομίλων.</w:t>
      </w:r>
      <w:r w:rsidRPr="00B50CE3">
        <w:rPr>
          <w:rFonts w:eastAsia="Times New Roman"/>
          <w:szCs w:val="28"/>
        </w:rPr>
        <w:t xml:space="preserve"> Βρίσκεται επί της ουσίας η διατήρηση τη</w:t>
      </w:r>
      <w:r w:rsidRPr="00B50CE3">
        <w:rPr>
          <w:rFonts w:eastAsia="Times New Roman"/>
          <w:szCs w:val="28"/>
        </w:rPr>
        <w:t>ς εξουσίας της αστικής τάξης. Αυτόν ακριβώς υπηρετείτε</w:t>
      </w:r>
      <w:r>
        <w:rPr>
          <w:rFonts w:eastAsia="Times New Roman"/>
          <w:szCs w:val="28"/>
        </w:rPr>
        <w:t>,</w:t>
      </w:r>
      <w:r w:rsidRPr="00B50CE3">
        <w:rPr>
          <w:rFonts w:eastAsia="Times New Roman"/>
          <w:szCs w:val="28"/>
        </w:rPr>
        <w:t xml:space="preserve"> με μεγάλη συνέπεια. Αυτό φαίνεται όχι μόνο από τις άθλιες και απαράδεκτες μεθοδεύσεις που κάνετε για το πότε θα συζητηθεί το ασφαλιστικό, αλλά και από το σημερινό νομοσχέδιο, το οποίο συζητάμε. Τι άλλ</w:t>
      </w:r>
      <w:r w:rsidRPr="00B50CE3">
        <w:rPr>
          <w:rFonts w:eastAsia="Times New Roman"/>
          <w:szCs w:val="28"/>
        </w:rPr>
        <w:t>ο μπορούμε, δηλαδή, να δώσουμε ως τίτλο, ως περιεχόμενο των στρατηγικών σας επιλογών στα ζητήματα της παιδείας και της έρευνας; Θα λέγαμε ότι έχετε αποδεχθεί –και έχετε πλήρως προσαρμοστεί σ’ αυτό- ότι η παιδεία, η έρευνα, η εκπαίδευση είναι υποταγμένες στ</w:t>
      </w:r>
      <w:r w:rsidRPr="00B50CE3">
        <w:rPr>
          <w:rFonts w:eastAsia="Times New Roman"/>
          <w:szCs w:val="28"/>
        </w:rPr>
        <w:t xml:space="preserve">ις ανάγκες των μονοπωλιακών ομίλων, του κεφαλαίου και στις πολιτικές που εξυπηρετούν αυτές τις ανάγκες. </w:t>
      </w:r>
    </w:p>
    <w:p w14:paraId="21182137" w14:textId="77777777" w:rsidR="000E1C16" w:rsidRDefault="00D27C3B">
      <w:pPr>
        <w:rPr>
          <w:rFonts w:eastAsia="Times New Roman"/>
          <w:szCs w:val="28"/>
        </w:rPr>
      </w:pPr>
      <w:r w:rsidRPr="00CD27BE">
        <w:rPr>
          <w:rFonts w:eastAsia="Times New Roman"/>
          <w:szCs w:val="28"/>
        </w:rPr>
        <w:t xml:space="preserve">Μάλιστα, στο όνομα αυτό, θυσιάζετε για τα παιδιά των λαϊκών στρωμάτων τη δυνατότητα να έχουν μία πλήρη παροχή </w:t>
      </w:r>
      <w:r w:rsidRPr="00B50CE3">
        <w:rPr>
          <w:rFonts w:eastAsia="Times New Roman"/>
          <w:szCs w:val="28"/>
        </w:rPr>
        <w:t>μόρφωσης και εκπαίδευσης. Θυσιάζετε τα απ</w:t>
      </w:r>
      <w:r w:rsidRPr="00B50CE3">
        <w:rPr>
          <w:rFonts w:eastAsia="Times New Roman"/>
          <w:szCs w:val="28"/>
        </w:rPr>
        <w:t>οτελέσματα της έρευνας και της τεχνολογίας</w:t>
      </w:r>
      <w:r>
        <w:rPr>
          <w:rFonts w:eastAsia="Times New Roman"/>
          <w:szCs w:val="28"/>
        </w:rPr>
        <w:t>,</w:t>
      </w:r>
      <w:r w:rsidRPr="00B50CE3">
        <w:rPr>
          <w:rFonts w:eastAsia="Times New Roman"/>
          <w:szCs w:val="28"/>
        </w:rPr>
        <w:t xml:space="preserve"> που θα πήγαιναν στην ικανοποίηση των λαϊκών αναγκών, </w:t>
      </w:r>
      <w:r w:rsidRPr="006F0144">
        <w:rPr>
          <w:rFonts w:eastAsia="Times New Roman"/>
          <w:szCs w:val="28"/>
        </w:rPr>
        <w:t>στο</w:t>
      </w:r>
      <w:r>
        <w:rPr>
          <w:rFonts w:eastAsia="Times New Roman"/>
          <w:szCs w:val="28"/>
        </w:rPr>
        <w:t>ν</w:t>
      </w:r>
      <w:r w:rsidRPr="00B50CE3">
        <w:rPr>
          <w:rFonts w:eastAsia="Times New Roman"/>
          <w:szCs w:val="28"/>
        </w:rPr>
        <w:t xml:space="preserve"> βωμό της κερδοφορίας του κεφαλαίου. Ακριβώς αυτό το νομοσχέδιο δεν κάνει τίποτα άλλο</w:t>
      </w:r>
      <w:r>
        <w:rPr>
          <w:rFonts w:eastAsia="Times New Roman"/>
          <w:szCs w:val="28"/>
        </w:rPr>
        <w:t>,</w:t>
      </w:r>
      <w:r w:rsidRPr="00B50CE3">
        <w:rPr>
          <w:rFonts w:eastAsia="Times New Roman"/>
          <w:szCs w:val="28"/>
        </w:rPr>
        <w:t xml:space="preserve"> παρά να προσαρμόζει επί της ουσίας </w:t>
      </w:r>
      <w:r>
        <w:rPr>
          <w:rFonts w:eastAsia="Times New Roman"/>
          <w:szCs w:val="28"/>
        </w:rPr>
        <w:t>–</w:t>
      </w:r>
      <w:r w:rsidRPr="00B50CE3">
        <w:rPr>
          <w:rFonts w:eastAsia="Times New Roman"/>
          <w:szCs w:val="28"/>
        </w:rPr>
        <w:t>τόσο την πρωτοβάθμια και τη δευτ</w:t>
      </w:r>
      <w:r w:rsidRPr="00B50CE3">
        <w:rPr>
          <w:rFonts w:eastAsia="Times New Roman"/>
          <w:szCs w:val="28"/>
        </w:rPr>
        <w:t>εροβάθμια εκπαίδευση, όσο και την έρευνα</w:t>
      </w:r>
      <w:r>
        <w:rPr>
          <w:rFonts w:eastAsia="Times New Roman"/>
          <w:szCs w:val="28"/>
        </w:rPr>
        <w:t>–</w:t>
      </w:r>
      <w:r w:rsidRPr="00B50CE3">
        <w:rPr>
          <w:rFonts w:eastAsia="Times New Roman"/>
          <w:szCs w:val="28"/>
        </w:rPr>
        <w:t xml:space="preserve"> στις επιταγές που προκύπτουν από το τρίτο μνημόνιο και τα προηγούμενα μνημόνια, τα οποία θα πρέπει να θυμηθούμε ότι τα κόμματα ΣΥΡΙΖΑ-ΑΝΕΛ, μαζί με τη Νέα Δημοκρατία και το Ποτάμι, ψήφισαν τον Αύγουστο του 2015.</w:t>
      </w:r>
    </w:p>
    <w:p w14:paraId="21182138" w14:textId="77777777" w:rsidR="000E1C16" w:rsidRDefault="00D27C3B">
      <w:pPr>
        <w:rPr>
          <w:rFonts w:eastAsia="Times New Roman"/>
          <w:szCs w:val="28"/>
        </w:rPr>
      </w:pPr>
      <w:r w:rsidRPr="00CD27BE">
        <w:rPr>
          <w:rFonts w:eastAsia="Times New Roman"/>
          <w:szCs w:val="28"/>
        </w:rPr>
        <w:t xml:space="preserve">Κοιτάξτε τώρα, κύριε Υπουργέ. Είμαστε στο 2016. Πώς ξεκίνησε την ομιλία του ο εισηγητής του ΣΥΡΙΖΑ; Την ξεκίνησε εκφράζοντας την αγωνία του </w:t>
      </w:r>
      <w:r>
        <w:rPr>
          <w:rFonts w:eastAsia="Times New Roman"/>
          <w:szCs w:val="28"/>
        </w:rPr>
        <w:t>κι</w:t>
      </w:r>
      <w:r w:rsidRPr="00977326">
        <w:rPr>
          <w:rFonts w:eastAsia="Times New Roman"/>
          <w:szCs w:val="28"/>
        </w:rPr>
        <w:t xml:space="preserve"> </w:t>
      </w:r>
      <w:r w:rsidRPr="00CD27BE">
        <w:rPr>
          <w:rFonts w:eastAsia="Times New Roman"/>
          <w:szCs w:val="28"/>
        </w:rPr>
        <w:t>ότι θα κάνετε ό,τι περνά από το χέρι σας</w:t>
      </w:r>
      <w:r>
        <w:rPr>
          <w:rFonts w:eastAsia="Times New Roman"/>
          <w:szCs w:val="28"/>
        </w:rPr>
        <w:t>,</w:t>
      </w:r>
      <w:r w:rsidRPr="00CD27BE">
        <w:rPr>
          <w:rFonts w:eastAsia="Times New Roman"/>
          <w:szCs w:val="28"/>
        </w:rPr>
        <w:t xml:space="preserve"> για να ξεκινήσει ομαλά η σχολική χρονιά στις σχολές και τα σχολεία. Μα, </w:t>
      </w:r>
      <w:r w:rsidRPr="00B50CE3">
        <w:rPr>
          <w:rFonts w:eastAsia="Times New Roman"/>
          <w:szCs w:val="28"/>
        </w:rPr>
        <w:t>είναι δυνατόν το 2016 να υπάρχει αυτή η αγωνία; Να μου λέγατε ότι έχουμε αγωνία για το αν θα πετύχει η επανδρωμένη αποστολή που θα στείλουμε από την Ελλάδα στο διάστημα, να το καταλάβ</w:t>
      </w:r>
      <w:r w:rsidRPr="00B50CE3">
        <w:rPr>
          <w:rFonts w:eastAsia="Times New Roman"/>
          <w:szCs w:val="28"/>
        </w:rPr>
        <w:t>ω</w:t>
      </w:r>
      <w:r>
        <w:rPr>
          <w:rFonts w:eastAsia="Times New Roman"/>
          <w:szCs w:val="28"/>
        </w:rPr>
        <w:t>,</w:t>
      </w:r>
      <w:r w:rsidRPr="00B50CE3">
        <w:rPr>
          <w:rFonts w:eastAsia="Times New Roman"/>
          <w:szCs w:val="28"/>
        </w:rPr>
        <w:t xml:space="preserve"> γιατί θα είναι η πρώτη φορά. Όμως, να έχουμε αγωνία για το αν θα ξεκινήσει ομαλά η σχολική χρονιά για το 2016;</w:t>
      </w:r>
    </w:p>
    <w:p w14:paraId="21182139" w14:textId="77777777" w:rsidR="000E1C16" w:rsidRDefault="00D27C3B">
      <w:pPr>
        <w:rPr>
          <w:rFonts w:eastAsia="Times New Roman"/>
          <w:szCs w:val="24"/>
        </w:rPr>
      </w:pPr>
      <w:r w:rsidRPr="002856AF">
        <w:rPr>
          <w:rFonts w:eastAsia="Times New Roman"/>
          <w:szCs w:val="24"/>
        </w:rPr>
        <w:t>Φανταστείτε, λοιπόν, σε ποια ακριβώς κατάσταση είναι το εκπαιδευτικό σύστημα συνολικότερα. Και αυτό είναι αποτέλεσμα ακριβώς των πολιτικών που</w:t>
      </w:r>
      <w:r w:rsidRPr="002856AF">
        <w:rPr>
          <w:rFonts w:eastAsia="Times New Roman"/>
          <w:szCs w:val="24"/>
        </w:rPr>
        <w:t xml:space="preserve"> εφάρμοσαν και οι προηγούμεν</w:t>
      </w:r>
      <w:r w:rsidRPr="00C75D14">
        <w:rPr>
          <w:rFonts w:eastAsia="Times New Roman"/>
          <w:szCs w:val="24"/>
        </w:rPr>
        <w:t xml:space="preserve">ες κυβερνήσεις, αλλά εφαρμόζετε και εσείς με ιδιαίτερη πιστότητα. Γιατί; Προσαρμόζετε τις δαπάνες για την παιδεία στη μέγγενη της δημοσιονομικής εξυγίανσης. </w:t>
      </w:r>
    </w:p>
    <w:p w14:paraId="2118213A" w14:textId="77777777" w:rsidR="000E1C16" w:rsidRDefault="00D27C3B">
      <w:pPr>
        <w:rPr>
          <w:rFonts w:eastAsia="Times New Roman"/>
          <w:szCs w:val="24"/>
        </w:rPr>
      </w:pPr>
      <w:r w:rsidRPr="00CD27BE">
        <w:rPr>
          <w:rFonts w:eastAsia="Times New Roman"/>
          <w:szCs w:val="24"/>
        </w:rPr>
        <w:t>Το είπατε και μόνος σας, κύριε Υπουργέ! Ζητήσατε είκοσι χιλιάδες διορι</w:t>
      </w:r>
      <w:r w:rsidRPr="00CD27BE">
        <w:rPr>
          <w:rFonts w:eastAsia="Times New Roman"/>
          <w:szCs w:val="24"/>
        </w:rPr>
        <w:t xml:space="preserve">σμούς και οι </w:t>
      </w:r>
      <w:r>
        <w:rPr>
          <w:rFonts w:eastAsia="Times New Roman"/>
          <w:szCs w:val="24"/>
        </w:rPr>
        <w:t>τ</w:t>
      </w:r>
      <w:r w:rsidRPr="00200B38">
        <w:rPr>
          <w:rFonts w:eastAsia="Times New Roman"/>
          <w:szCs w:val="24"/>
        </w:rPr>
        <w:t>ροϊκανοί</w:t>
      </w:r>
      <w:r w:rsidRPr="00CD27BE">
        <w:rPr>
          <w:rFonts w:eastAsia="Times New Roman"/>
          <w:szCs w:val="24"/>
        </w:rPr>
        <w:t xml:space="preserve"> εταίροι σας </w:t>
      </w:r>
      <w:r w:rsidRPr="00200B38">
        <w:rPr>
          <w:rFonts w:eastAsia="Times New Roman"/>
          <w:szCs w:val="24"/>
        </w:rPr>
        <w:t>σ</w:t>
      </w:r>
      <w:r>
        <w:rPr>
          <w:rFonts w:eastAsia="Times New Roman"/>
          <w:szCs w:val="24"/>
        </w:rPr>
        <w:t>α</w:t>
      </w:r>
      <w:r w:rsidRPr="00200B38">
        <w:rPr>
          <w:rFonts w:eastAsia="Times New Roman"/>
          <w:szCs w:val="24"/>
        </w:rPr>
        <w:t>ς</w:t>
      </w:r>
      <w:r w:rsidRPr="00CD27BE">
        <w:rPr>
          <w:rFonts w:eastAsia="Times New Roman"/>
          <w:szCs w:val="24"/>
        </w:rPr>
        <w:t xml:space="preserve"> είπαν «όχι», γιατί προ</w:t>
      </w:r>
      <w:r w:rsidRPr="00B50CE3">
        <w:rPr>
          <w:rFonts w:eastAsia="Times New Roman"/>
          <w:szCs w:val="24"/>
        </w:rPr>
        <w:t>σκρούει, λέει, στον κανόνα για τους διορισμούς στο δημόσιο, κάτι που είχαν αποδεχθεί και οι προηγούμενες κυβερνήσεις αλλά και εσείς</w:t>
      </w:r>
      <w:r>
        <w:rPr>
          <w:rFonts w:eastAsia="Times New Roman"/>
          <w:szCs w:val="24"/>
        </w:rPr>
        <w:t>,</w:t>
      </w:r>
      <w:r w:rsidRPr="00B50CE3">
        <w:rPr>
          <w:rFonts w:eastAsia="Times New Roman"/>
          <w:szCs w:val="24"/>
        </w:rPr>
        <w:t xml:space="preserve"> στις προτάσεις που κάνατε. Να, λοιπόν, σε τι κατάσταση έχει οδ</w:t>
      </w:r>
      <w:r w:rsidRPr="00B50CE3">
        <w:rPr>
          <w:rFonts w:eastAsia="Times New Roman"/>
          <w:szCs w:val="24"/>
        </w:rPr>
        <w:t xml:space="preserve">ηγηθεί η εκπαίδευση και με δική σας ευθύνη, από τη στιγμή βεβαίως που έχετε αποδεχθεί αυτή την πολιτική. </w:t>
      </w:r>
    </w:p>
    <w:p w14:paraId="2118213B" w14:textId="77777777" w:rsidR="000E1C16" w:rsidRDefault="00D27C3B">
      <w:pPr>
        <w:rPr>
          <w:rFonts w:eastAsia="Times New Roman"/>
          <w:szCs w:val="24"/>
        </w:rPr>
      </w:pPr>
      <w:r w:rsidRPr="00CD27BE">
        <w:rPr>
          <w:rFonts w:eastAsia="Times New Roman"/>
          <w:szCs w:val="24"/>
        </w:rPr>
        <w:t xml:space="preserve">Και αυτή η αναφορά του </w:t>
      </w:r>
      <w:r>
        <w:rPr>
          <w:rFonts w:eastAsia="Times New Roman"/>
          <w:szCs w:val="24"/>
        </w:rPr>
        <w:t>ε</w:t>
      </w:r>
      <w:r w:rsidRPr="00200B38">
        <w:rPr>
          <w:rFonts w:eastAsia="Times New Roman"/>
          <w:szCs w:val="24"/>
        </w:rPr>
        <w:t>ισηγητού</w:t>
      </w:r>
      <w:r w:rsidRPr="00CD27BE">
        <w:rPr>
          <w:rFonts w:eastAsia="Times New Roman"/>
          <w:szCs w:val="24"/>
        </w:rPr>
        <w:t xml:space="preserve"> του ΣΥΡΙΖΑ δεν είναι τυχαία. Και δεν είναι τυχαία από την άποψη ότι του δίνεται το περιθώριο με τις αποφάσεις τις οπο</w:t>
      </w:r>
      <w:r w:rsidRPr="00CD27BE">
        <w:rPr>
          <w:rFonts w:eastAsia="Times New Roman"/>
          <w:szCs w:val="24"/>
        </w:rPr>
        <w:t>ίες παίρνει το Υπουργείο. Το αποτέλε</w:t>
      </w:r>
      <w:r w:rsidRPr="00B50CE3">
        <w:rPr>
          <w:rFonts w:eastAsia="Times New Roman"/>
          <w:szCs w:val="24"/>
        </w:rPr>
        <w:t>σμα αυτών των αποφάσεων επί της ουσίας είναι να διώχνετε χιλιάδες παιδιά από τα ολοήμερα σχολεία. Διότι, κύριε Υπουργέ, η απόφαση για ένα δήθεν ενιαίο ολοήμερο δημοτικό σχολείο είναι απαράδεκτη, κατά τη γνώμη του ΚΚΕ, γι</w:t>
      </w:r>
      <w:r w:rsidRPr="00B50CE3">
        <w:rPr>
          <w:rFonts w:eastAsia="Times New Roman"/>
          <w:szCs w:val="24"/>
        </w:rPr>
        <w:t>ατί επί της ουσίας</w:t>
      </w:r>
      <w:r>
        <w:rPr>
          <w:rFonts w:eastAsia="Times New Roman"/>
          <w:szCs w:val="24"/>
        </w:rPr>
        <w:t>,</w:t>
      </w:r>
      <w:r w:rsidRPr="00B50CE3">
        <w:rPr>
          <w:rFonts w:eastAsia="Times New Roman"/>
          <w:szCs w:val="24"/>
        </w:rPr>
        <w:t xml:space="preserve"> μέσα από αυτή τη διαδικασία την οποία θέλετε να κάνετε, επιδιώκετε να καλύψετε χιλιάδες κενά μέσα από τη μείωση των ωρών διδασκαλίας και να στριμώξετε στα μέτρα και στις απαιτήσεις των μνημονίων το δικαίωμα χιλιάδων οικογενειών να πηγαί</w:t>
      </w:r>
      <w:r w:rsidRPr="00B50CE3">
        <w:rPr>
          <w:rFonts w:eastAsia="Times New Roman"/>
          <w:szCs w:val="24"/>
        </w:rPr>
        <w:t xml:space="preserve">νουν τα παιδιά τους στα ολοήμερα σχολεία. Βεβαίως τα ολοήμερα σχολεία δεν λειτουργούν επί της ουσίας, όπως θα θέλαμε να λειτουργήσουν ως Κομμουνιστικό Κόμμα. Ιδιαίτερα μάλιστα τα παιδιά των άνεργων οικογενειών τα πετάτε τελείως απ’ έξω. </w:t>
      </w:r>
    </w:p>
    <w:p w14:paraId="2118213C" w14:textId="77777777" w:rsidR="000E1C16" w:rsidRDefault="00D27C3B">
      <w:pPr>
        <w:rPr>
          <w:rFonts w:eastAsia="Times New Roman"/>
          <w:szCs w:val="24"/>
        </w:rPr>
      </w:pPr>
      <w:r w:rsidRPr="00CD27BE">
        <w:rPr>
          <w:rFonts w:eastAsia="Times New Roman"/>
          <w:szCs w:val="24"/>
        </w:rPr>
        <w:t>Επίσης, μέσα από α</w:t>
      </w:r>
      <w:r w:rsidRPr="00CD27BE">
        <w:rPr>
          <w:rFonts w:eastAsia="Times New Roman"/>
          <w:szCs w:val="24"/>
        </w:rPr>
        <w:t>υτή τη διαδικασία εξοικονόμησης, μείωσης των διδακτικών ωρών, πετάτε στον δρόμο χιλιάδες εκπαιδευτικούς, ιδίως αυτούς οι οποίοι είναι αναπληρωτές, αλλά και τους υπόλοιπους</w:t>
      </w:r>
      <w:r>
        <w:rPr>
          <w:rFonts w:eastAsia="Times New Roman"/>
          <w:szCs w:val="24"/>
        </w:rPr>
        <w:t>,</w:t>
      </w:r>
      <w:r w:rsidRPr="00CD27BE">
        <w:rPr>
          <w:rFonts w:eastAsia="Times New Roman"/>
          <w:szCs w:val="24"/>
        </w:rPr>
        <w:t xml:space="preserve"> οι οποίοι δεν θα χρειάζονται πλέον, γιατί αυτά τα κενά θα καλύπτονται μέσα από τη μ</w:t>
      </w:r>
      <w:r w:rsidRPr="00CD27BE">
        <w:rPr>
          <w:rFonts w:eastAsia="Times New Roman"/>
          <w:szCs w:val="24"/>
        </w:rPr>
        <w:t xml:space="preserve">είωση των ωρών διδασκαλίας. </w:t>
      </w:r>
    </w:p>
    <w:p w14:paraId="2118213D" w14:textId="77777777" w:rsidR="000E1C16" w:rsidRDefault="00D27C3B">
      <w:pPr>
        <w:rPr>
          <w:rFonts w:eastAsia="Times New Roman"/>
          <w:szCs w:val="24"/>
        </w:rPr>
      </w:pPr>
      <w:r w:rsidRPr="00822C3A">
        <w:rPr>
          <w:rFonts w:eastAsia="Times New Roman"/>
          <w:szCs w:val="24"/>
        </w:rPr>
        <w:t xml:space="preserve">Αυτό δεν είναι ενιαίο, κύριε Υπουργέ. Ενιαίο είναι ως προς την υποβάθμιση της παρεχόμενης μόρφωσης και ως προς τα μεγαλύτερα εμπόδια τα οποία θα αντιμετωπίσουν τα παιδιά των λαϊκών οικογενειών. Τα παιδιά των λαϊκών οικογενειών </w:t>
      </w:r>
      <w:r w:rsidRPr="00822C3A">
        <w:rPr>
          <w:rFonts w:eastAsia="Times New Roman"/>
          <w:szCs w:val="24"/>
        </w:rPr>
        <w:t>έχουν πολύ περισσότερα π</w:t>
      </w:r>
      <w:r w:rsidRPr="00C75D14">
        <w:rPr>
          <w:rFonts w:eastAsia="Times New Roman"/>
          <w:szCs w:val="24"/>
        </w:rPr>
        <w:t xml:space="preserve">ροβλήματα, λόγω ακριβώς της οικονομικής και επαγγελματικής κατάστασης που βιώνουν οι οικογένειές τους. </w:t>
      </w:r>
    </w:p>
    <w:p w14:paraId="2118213E" w14:textId="77777777" w:rsidR="000E1C16" w:rsidRDefault="00D27C3B">
      <w:pPr>
        <w:rPr>
          <w:rFonts w:eastAsia="Times New Roman"/>
          <w:szCs w:val="24"/>
        </w:rPr>
      </w:pPr>
      <w:r w:rsidRPr="00CD27BE">
        <w:rPr>
          <w:rFonts w:eastAsia="Times New Roman"/>
          <w:szCs w:val="24"/>
        </w:rPr>
        <w:t>Διότι επί της ουσίας δεν μπορεί να θεωρείται ως πρότυπο αυτό το σχολείο το οποίο ευαγγελίζεστε, από τη στιγμή που συνολικά η ίδι</w:t>
      </w:r>
      <w:r w:rsidRPr="00CD27BE">
        <w:rPr>
          <w:rFonts w:eastAsia="Times New Roman"/>
          <w:szCs w:val="24"/>
        </w:rPr>
        <w:t>α η εκπαιδευτική διαδικασία καθορίζεται από τα μεγέθη που σας επιβάλλει η δημοσιονομική εξυγίανση και ο χρυσός κανόνας το</w:t>
      </w:r>
      <w:r>
        <w:rPr>
          <w:rFonts w:eastAsia="Times New Roman"/>
          <w:szCs w:val="24"/>
        </w:rPr>
        <w:t>υ</w:t>
      </w:r>
      <w:r w:rsidRPr="00CD27BE">
        <w:rPr>
          <w:rFonts w:eastAsia="Times New Roman"/>
          <w:szCs w:val="24"/>
        </w:rPr>
        <w:t xml:space="preserve"> </w:t>
      </w:r>
      <w:r w:rsidRPr="00B50CE3">
        <w:rPr>
          <w:rFonts w:eastAsia="Times New Roman"/>
          <w:szCs w:val="24"/>
          <w:lang w:val="en-US"/>
        </w:rPr>
        <w:t>Euro</w:t>
      </w:r>
      <w:r>
        <w:rPr>
          <w:rFonts w:eastAsia="Times New Roman"/>
          <w:szCs w:val="24"/>
        </w:rPr>
        <w:t xml:space="preserve"> </w:t>
      </w:r>
      <w:r w:rsidRPr="00B50CE3">
        <w:rPr>
          <w:rFonts w:eastAsia="Times New Roman"/>
          <w:szCs w:val="24"/>
          <w:lang w:val="en-US"/>
        </w:rPr>
        <w:t>Plus</w:t>
      </w:r>
      <w:r w:rsidRPr="00B50CE3">
        <w:rPr>
          <w:rFonts w:eastAsia="Times New Roman"/>
          <w:szCs w:val="24"/>
        </w:rPr>
        <w:t>, ότι πρέπει δηλαδή οι προϋπολογισμοί να είναι ισοσκελισμένοι και πλεονασματικοί</w:t>
      </w:r>
      <w:r>
        <w:rPr>
          <w:rFonts w:eastAsia="Times New Roman"/>
          <w:szCs w:val="24"/>
        </w:rPr>
        <w:t>,</w:t>
      </w:r>
      <w:r w:rsidRPr="00B50CE3">
        <w:rPr>
          <w:rFonts w:eastAsia="Times New Roman"/>
          <w:szCs w:val="24"/>
        </w:rPr>
        <w:t xml:space="preserve"> στην προκειμένη περίπτωση, γιατί η Ελλάδα </w:t>
      </w:r>
      <w:r w:rsidRPr="00B50CE3">
        <w:rPr>
          <w:rFonts w:eastAsia="Times New Roman"/>
          <w:szCs w:val="24"/>
        </w:rPr>
        <w:t xml:space="preserve">βρίσκεται υπό μνημόνια και υπό επιτροπεία. Αυτά τα δημοσιονομικά μεγέθη καθορίζουν και το ποια μαθήματα θα διδάσκονται αλλά και το ποιες ώρες θα περισσεύουν. Έτσι, λοιπόν, διαμορφώνεται η όλη κατάσταση. </w:t>
      </w:r>
    </w:p>
    <w:p w14:paraId="2118213F" w14:textId="77777777" w:rsidR="000E1C16" w:rsidRDefault="00D27C3B">
      <w:pPr>
        <w:rPr>
          <w:rFonts w:eastAsia="Times New Roman"/>
          <w:szCs w:val="24"/>
        </w:rPr>
      </w:pPr>
      <w:r w:rsidRPr="00CD27BE">
        <w:rPr>
          <w:rFonts w:eastAsia="Times New Roman"/>
          <w:szCs w:val="24"/>
        </w:rPr>
        <w:t>Εμείς φυσικά ως ΚΚΕ δεν είχαμε ποτέ ως πρότυπο σχολε</w:t>
      </w:r>
      <w:r w:rsidRPr="00CD27BE">
        <w:rPr>
          <w:rFonts w:eastAsia="Times New Roman"/>
          <w:szCs w:val="24"/>
        </w:rPr>
        <w:t>ίου τα ΕΑΕΠ</w:t>
      </w:r>
      <w:r>
        <w:rPr>
          <w:rFonts w:eastAsia="Times New Roman"/>
          <w:szCs w:val="24"/>
        </w:rPr>
        <w:t>,</w:t>
      </w:r>
      <w:r w:rsidRPr="00CD27BE">
        <w:rPr>
          <w:rFonts w:eastAsia="Times New Roman"/>
          <w:szCs w:val="24"/>
        </w:rPr>
        <w:t xml:space="preserve"> τα οποία είχαν τεράστια προβλήματα παιδαγωγικού χαρακτήρα και τα οποία ως ΚΚΕ τα είχαμε αναδείξει, τα είχαμε καταγγείλει, όπως ακριβώς είχαν κάνει κι άλλοι εκπαιδευτικοί φορείς και γονείς. </w:t>
      </w:r>
    </w:p>
    <w:p w14:paraId="21182140" w14:textId="77777777" w:rsidR="000E1C16" w:rsidRDefault="00D27C3B">
      <w:pPr>
        <w:rPr>
          <w:rFonts w:eastAsia="Times New Roman"/>
          <w:szCs w:val="24"/>
        </w:rPr>
      </w:pPr>
      <w:r w:rsidRPr="00CD27BE">
        <w:rPr>
          <w:rFonts w:eastAsia="Times New Roman"/>
          <w:szCs w:val="24"/>
        </w:rPr>
        <w:t>Ποιο είναι το πραγματικά ενιαίο και σύγχρονο σχολείο,</w:t>
      </w:r>
      <w:r w:rsidRPr="00CD27BE">
        <w:rPr>
          <w:rFonts w:eastAsia="Times New Roman"/>
          <w:szCs w:val="24"/>
        </w:rPr>
        <w:t xml:space="preserve"> κατά την αντίληψη του ΚΚΕ; Είναι αυτό που έχει διευρυμένη χρονική λειτουργία</w:t>
      </w:r>
      <w:r>
        <w:rPr>
          <w:rFonts w:eastAsia="Times New Roman"/>
          <w:szCs w:val="24"/>
        </w:rPr>
        <w:t>,</w:t>
      </w:r>
      <w:r w:rsidRPr="00CD27BE">
        <w:rPr>
          <w:rFonts w:eastAsia="Times New Roman"/>
          <w:szCs w:val="24"/>
        </w:rPr>
        <w:t xml:space="preserve"> για να ολοκληρώνουν όλα ανεξαιρέτως τα παιδιά μέσα στο σχολείο το μορφωτικό τους πρόγραμμα. Αυτό περιλαμβάνει τη μελέτη, σημαίνει ότι τα παιδιά θα κάνουν μέσα στο σχολείο όλες τ</w:t>
      </w:r>
      <w:r w:rsidRPr="00CD27BE">
        <w:rPr>
          <w:rFonts w:eastAsia="Times New Roman"/>
          <w:szCs w:val="24"/>
        </w:rPr>
        <w:t xml:space="preserve">ις εργασίες που έχουν να κάνουν, περιλαμβάνει τις αθλητικές </w:t>
      </w:r>
      <w:r w:rsidRPr="00B50CE3">
        <w:rPr>
          <w:rFonts w:eastAsia="Times New Roman"/>
          <w:szCs w:val="24"/>
        </w:rPr>
        <w:t>δραστηριότητες αλλά και την εκμάθηση και την πιστοποίηση ξένης γλώσσας. Και βεβαίως περιλαμβάνει την παράλληλη παροχή από το κράτος, από την πολιτεία, της δωρεάν σίτισης και ανάπαυσης σε κατάλληλα</w:t>
      </w:r>
      <w:r w:rsidRPr="00B50CE3">
        <w:rPr>
          <w:rFonts w:eastAsia="Times New Roman"/>
          <w:szCs w:val="24"/>
        </w:rPr>
        <w:t xml:space="preserve"> διαμορφωμένους χώρους. Και αυτές οι δομές –οι οποίες θα είναι στα σχολεία- θα μπορούν να αξιοποιηθούν από τη νεολαία στον ελεύθερο χρόνο της για τις αθλητικές, πολιτιστικές και καλλιτεχνικές δραστηριότητές της. </w:t>
      </w:r>
    </w:p>
    <w:p w14:paraId="21182141" w14:textId="77777777" w:rsidR="000E1C16" w:rsidRDefault="00D27C3B">
      <w:pPr>
        <w:rPr>
          <w:rFonts w:eastAsia="Times New Roman"/>
          <w:szCs w:val="24"/>
        </w:rPr>
      </w:pPr>
      <w:r w:rsidRPr="00822C3A">
        <w:rPr>
          <w:rFonts w:eastAsia="Times New Roman"/>
          <w:szCs w:val="24"/>
        </w:rPr>
        <w:t>Αυτή είναι η αντίληψη του Κομμουνιστικού Κό</w:t>
      </w:r>
      <w:r w:rsidRPr="00822C3A">
        <w:rPr>
          <w:rFonts w:eastAsia="Times New Roman"/>
          <w:szCs w:val="24"/>
        </w:rPr>
        <w:t xml:space="preserve">μματος Ελλάδας. Αυτό κάνετε; Κάθε άλλο! Και βεβαίως δεν μπορεί να γίνει αυτό, από τη στιγμή που μετατρέπετε την παιδεία όλο και περισσότερο σε εμπόρευμα. </w:t>
      </w:r>
    </w:p>
    <w:p w14:paraId="21182142" w14:textId="77777777" w:rsidR="000E1C16" w:rsidRDefault="00D27C3B">
      <w:pPr>
        <w:contextualSpacing/>
        <w:rPr>
          <w:rFonts w:eastAsia="Times New Roman"/>
          <w:szCs w:val="24"/>
        </w:rPr>
      </w:pPr>
      <w:r w:rsidRPr="00CD27BE">
        <w:rPr>
          <w:rFonts w:eastAsia="Times New Roman"/>
          <w:szCs w:val="24"/>
        </w:rPr>
        <w:t>Αυτό επί της ουσίας κάνετε και στην έρευνα. Ο ίδιος ο κ. Φωτάκης</w:t>
      </w:r>
      <w:r>
        <w:rPr>
          <w:rFonts w:eastAsia="Times New Roman"/>
          <w:szCs w:val="24"/>
        </w:rPr>
        <w:t>,</w:t>
      </w:r>
      <w:r w:rsidRPr="00CD27BE">
        <w:rPr>
          <w:rFonts w:eastAsia="Times New Roman"/>
          <w:szCs w:val="24"/>
        </w:rPr>
        <w:t xml:space="preserve"> στην αρχή της έναρξης της διαδικασί</w:t>
      </w:r>
      <w:r w:rsidRPr="00CD27BE">
        <w:rPr>
          <w:rFonts w:eastAsia="Times New Roman"/>
          <w:szCs w:val="24"/>
        </w:rPr>
        <w:t>ας</w:t>
      </w:r>
      <w:r>
        <w:rPr>
          <w:rFonts w:eastAsia="Times New Roman"/>
          <w:szCs w:val="24"/>
        </w:rPr>
        <w:t>,</w:t>
      </w:r>
      <w:r w:rsidRPr="00CD27BE">
        <w:rPr>
          <w:rFonts w:eastAsia="Times New Roman"/>
          <w:szCs w:val="24"/>
        </w:rPr>
        <w:t xml:space="preserve"> τι είπε; Είπε ότι η έρευνα αποτελεί μοχλό ανάπτυξης, ότι </w:t>
      </w:r>
      <w:r w:rsidRPr="00B50CE3">
        <w:rPr>
          <w:rFonts w:eastAsia="Times New Roman"/>
          <w:szCs w:val="24"/>
        </w:rPr>
        <w:t>η οικονομία της γνώσης μαζί με τον τουρισμό, τις μεταφορές, την ενέργεια -και  κάποιους άλλους τομείς που έβαλε- θα αποτελέσουν τον μοχλό ανάπτυξης της ελληνικής οικονομίας και ότι επί της ουσίας</w:t>
      </w:r>
      <w:r w:rsidRPr="00B50CE3">
        <w:rPr>
          <w:rFonts w:eastAsia="Times New Roman"/>
          <w:szCs w:val="24"/>
        </w:rPr>
        <w:t xml:space="preserve"> χρειάζεται να αξιοποιήσουν οι επιχειρήσεις τα αποτελέσματα της έρευνας. Εάν, λοιπόν, η έρευνα, με αυτή τη λογική</w:t>
      </w:r>
      <w:r>
        <w:rPr>
          <w:rFonts w:eastAsia="Times New Roman"/>
          <w:szCs w:val="24"/>
        </w:rPr>
        <w:t>,</w:t>
      </w:r>
      <w:r w:rsidRPr="00B50CE3">
        <w:rPr>
          <w:rFonts w:eastAsia="Times New Roman"/>
          <w:szCs w:val="24"/>
        </w:rPr>
        <w:t xml:space="preserve"> την οποία ευθαρσώς ανέπτυξε ο κ. Φωτάκης, ο αρμόδιος Υπουργός </w:t>
      </w:r>
      <w:r>
        <w:rPr>
          <w:rFonts w:eastAsia="Times New Roman"/>
          <w:szCs w:val="24"/>
        </w:rPr>
        <w:t>για θέματα έ</w:t>
      </w:r>
      <w:r w:rsidRPr="007F39D4">
        <w:rPr>
          <w:rFonts w:eastAsia="Times New Roman"/>
          <w:szCs w:val="24"/>
        </w:rPr>
        <w:t xml:space="preserve">ρευνας </w:t>
      </w:r>
      <w:r w:rsidRPr="00B50CE3">
        <w:rPr>
          <w:rFonts w:eastAsia="Times New Roman"/>
          <w:szCs w:val="24"/>
        </w:rPr>
        <w:t xml:space="preserve">και </w:t>
      </w:r>
      <w:r>
        <w:rPr>
          <w:rFonts w:eastAsia="Times New Roman"/>
          <w:szCs w:val="24"/>
        </w:rPr>
        <w:t>τ</w:t>
      </w:r>
      <w:r w:rsidRPr="007F39D4">
        <w:rPr>
          <w:rFonts w:eastAsia="Times New Roman"/>
          <w:szCs w:val="24"/>
        </w:rPr>
        <w:t>εχνολογίας</w:t>
      </w:r>
      <w:r w:rsidRPr="00B50CE3">
        <w:rPr>
          <w:rFonts w:eastAsia="Times New Roman"/>
          <w:szCs w:val="24"/>
        </w:rPr>
        <w:t>, δεν σημαίνει πλήρη υποταγή της έρευνας στις</w:t>
      </w:r>
      <w:r w:rsidRPr="00B50CE3">
        <w:rPr>
          <w:rFonts w:eastAsia="Times New Roman"/>
          <w:szCs w:val="24"/>
        </w:rPr>
        <w:t xml:space="preserve"> ανάγκες των επιχειρηματικών ομίλων -αυτό το οποίο βεβαίως λέει και η Ευρωπαϊκή Ένωση</w:t>
      </w:r>
      <w:r w:rsidRPr="007F39D4">
        <w:rPr>
          <w:rFonts w:eastAsia="Times New Roman"/>
          <w:szCs w:val="24"/>
        </w:rPr>
        <w:t>-</w:t>
      </w:r>
      <w:r>
        <w:rPr>
          <w:rFonts w:eastAsia="Times New Roman"/>
          <w:szCs w:val="24"/>
        </w:rPr>
        <w:t>,</w:t>
      </w:r>
      <w:r w:rsidRPr="00B50CE3">
        <w:rPr>
          <w:rFonts w:eastAsia="Times New Roman"/>
          <w:szCs w:val="24"/>
        </w:rPr>
        <w:t xml:space="preserve"> τι άλλο σημαίνει; Γιατί μέσα από αυτή τη διαδικασία οι μεγάλοι επιχειρηματικοί όμιλοι, οι μονοπωλιακοί όμιλοι επί της ουσίας τι θα κάνουν; Θα αξιοποιήσουν τα αποτελέσμα</w:t>
      </w:r>
      <w:r w:rsidRPr="00B50CE3">
        <w:rPr>
          <w:rFonts w:eastAsia="Times New Roman"/>
          <w:szCs w:val="24"/>
        </w:rPr>
        <w:t>τα της έρευνας για τους δικούς τους σκοπούς. Ποιοι είναι οι δικοί τους σκοποί; Η ανταγωνιστικότητα, η δημιουργία νέων εμπορευμάτων και στο τέλος η κερδοφορία, εμπορευματοποιώντας επί της ουσίας αυτή τη διαδικασία την ερευνητική, που δεν είναι αποσπασματική</w:t>
      </w:r>
      <w:r w:rsidRPr="00B50CE3">
        <w:rPr>
          <w:rFonts w:eastAsia="Times New Roman"/>
          <w:szCs w:val="24"/>
        </w:rPr>
        <w:t xml:space="preserve"> και δεν μπορεί να τεμαχιστεί, προς όφελος των ιδίων συμφερόντων τους και όχι προς όφελος της αναβάθμισης και της ικανοποίησης των συμφερόντων των λαϊκών αναγκών. Και γι’ αυτό βλέπουμε –για να δώσω ένα παράδειγμα- τα αποτελέσματα των φαρμακευτικών εργαστηρ</w:t>
      </w:r>
      <w:r w:rsidRPr="00B50CE3">
        <w:rPr>
          <w:rFonts w:eastAsia="Times New Roman"/>
          <w:szCs w:val="24"/>
        </w:rPr>
        <w:t>ίων πώς καταλήγουν ως μέσο για τις φαρμακευτικές εταιρείες</w:t>
      </w:r>
      <w:r>
        <w:rPr>
          <w:rFonts w:eastAsia="Times New Roman"/>
          <w:szCs w:val="24"/>
        </w:rPr>
        <w:t>,</w:t>
      </w:r>
      <w:r w:rsidRPr="00B50CE3">
        <w:rPr>
          <w:rFonts w:eastAsia="Times New Roman"/>
          <w:szCs w:val="24"/>
        </w:rPr>
        <w:t xml:space="preserve"> για να θησαυρίζουν, αποκλείοντας ευρύτατα λαϊκά στρώματα από την πρόσβαση στο φάρμακο. Και η όποια έρευνα γίνεται επί της ουσίας είναι αυτή η οποία εξυπηρετεί αυτές τις ανάγκες των μονοπωλιακών ομ</w:t>
      </w:r>
      <w:r w:rsidRPr="00B50CE3">
        <w:rPr>
          <w:rFonts w:eastAsia="Times New Roman"/>
          <w:szCs w:val="24"/>
        </w:rPr>
        <w:t>ίλων. Ό,τι δεν είναι προς όφελος των μονοπωλιακών ομίλων δεν πρόκειται να χ</w:t>
      </w:r>
      <w:r w:rsidRPr="002856AF">
        <w:rPr>
          <w:rFonts w:eastAsia="Times New Roman"/>
          <w:szCs w:val="24"/>
        </w:rPr>
        <w:t>ρηματοδοτείται. Άρα έχουμε στέγνωμα της έρευνας επί της ουσίας και προσαρμογή σε τι; Σε μια εφαρμοσμένη έρευνα, όχι παραγωγή νέας γνώσης, τέτοια που να καλύπτει τις ανάγκες των μονο</w:t>
      </w:r>
      <w:r w:rsidRPr="002856AF">
        <w:rPr>
          <w:rFonts w:eastAsia="Times New Roman"/>
          <w:szCs w:val="24"/>
        </w:rPr>
        <w:t xml:space="preserve">πωλιακών ομίλων. </w:t>
      </w:r>
    </w:p>
    <w:p w14:paraId="21182143" w14:textId="77777777" w:rsidR="000E1C16" w:rsidRDefault="00D27C3B">
      <w:pPr>
        <w:contextualSpacing/>
        <w:rPr>
          <w:rFonts w:eastAsia="Times New Roman"/>
          <w:szCs w:val="24"/>
        </w:rPr>
      </w:pPr>
      <w:r>
        <w:rPr>
          <w:rFonts w:eastAsia="Times New Roman"/>
          <w:szCs w:val="24"/>
        </w:rPr>
        <w:t>Β</w:t>
      </w:r>
      <w:r w:rsidRPr="00445A75">
        <w:rPr>
          <w:rFonts w:eastAsia="Times New Roman"/>
          <w:szCs w:val="24"/>
        </w:rPr>
        <w:t>εβαίως</w:t>
      </w:r>
      <w:r w:rsidRPr="00CD27BE">
        <w:rPr>
          <w:rFonts w:eastAsia="Times New Roman"/>
          <w:szCs w:val="24"/>
        </w:rPr>
        <w:t xml:space="preserve"> πολύ ολοκληρωμένα ο </w:t>
      </w:r>
      <w:r>
        <w:rPr>
          <w:rFonts w:eastAsia="Times New Roman"/>
          <w:szCs w:val="24"/>
        </w:rPr>
        <w:t>ε</w:t>
      </w:r>
      <w:r w:rsidRPr="00445A75">
        <w:rPr>
          <w:rFonts w:eastAsia="Times New Roman"/>
          <w:szCs w:val="24"/>
        </w:rPr>
        <w:t>ισηγητής</w:t>
      </w:r>
      <w:r w:rsidRPr="00CD27BE">
        <w:rPr>
          <w:rFonts w:eastAsia="Times New Roman"/>
          <w:szCs w:val="24"/>
        </w:rPr>
        <w:t xml:space="preserve"> μας αναφέρθηκε στα επιμέρους ζητήματα</w:t>
      </w:r>
      <w:r>
        <w:rPr>
          <w:rFonts w:eastAsia="Times New Roman"/>
          <w:szCs w:val="24"/>
        </w:rPr>
        <w:t>,</w:t>
      </w:r>
      <w:r w:rsidRPr="00CD27BE">
        <w:rPr>
          <w:rFonts w:eastAsia="Times New Roman"/>
          <w:szCs w:val="24"/>
        </w:rPr>
        <w:t xml:space="preserve"> τα οποία εγείρονται</w:t>
      </w:r>
      <w:r>
        <w:rPr>
          <w:rFonts w:eastAsia="Times New Roman"/>
          <w:szCs w:val="24"/>
        </w:rPr>
        <w:t>,</w:t>
      </w:r>
      <w:r w:rsidRPr="00CD27BE">
        <w:rPr>
          <w:rFonts w:eastAsia="Times New Roman"/>
          <w:szCs w:val="24"/>
        </w:rPr>
        <w:t xml:space="preserve"> διατηρώντας ταυτόχρονα το απαράδεκτο καθεστώς, που αφορά τους ίδιους τους ερευνητές, τα «μπλοκάκια». Ακόμη, δεν έχετε καν διασφαλίσει σε όλο</w:t>
      </w:r>
      <w:r w:rsidRPr="00CD27BE">
        <w:rPr>
          <w:rFonts w:eastAsia="Times New Roman"/>
          <w:szCs w:val="24"/>
        </w:rPr>
        <w:t>υς αυτούς</w:t>
      </w:r>
      <w:r>
        <w:rPr>
          <w:rFonts w:eastAsia="Times New Roman"/>
          <w:szCs w:val="24"/>
        </w:rPr>
        <w:t>,</w:t>
      </w:r>
      <w:r w:rsidRPr="00CD27BE">
        <w:rPr>
          <w:rFonts w:eastAsia="Times New Roman"/>
          <w:szCs w:val="24"/>
        </w:rPr>
        <w:t xml:space="preserve"> που θα τελειώσουν τον Σεπτέμβριο τα προγράμματά τους, το μέλλον, το αύριό τους.</w:t>
      </w:r>
    </w:p>
    <w:p w14:paraId="21182144" w14:textId="77777777" w:rsidR="000E1C16" w:rsidRDefault="00D27C3B">
      <w:pPr>
        <w:contextualSpacing/>
        <w:rPr>
          <w:rFonts w:eastAsia="Times New Roman"/>
          <w:szCs w:val="24"/>
        </w:rPr>
      </w:pPr>
      <w:r w:rsidRPr="00CD27BE">
        <w:rPr>
          <w:rFonts w:eastAsia="Times New Roman"/>
          <w:szCs w:val="24"/>
        </w:rPr>
        <w:t>Απέναντι σε αυτή τη λογική, στην οποία συναινούν όλα τα υπόλοιπα κόμματα, ότι η έρευνα πρέπει να είναι ατμομηχανή θωράκισης της ανταγωνιστικότητας και της κερδοφορία</w:t>
      </w:r>
      <w:r w:rsidRPr="00CD27BE">
        <w:rPr>
          <w:rFonts w:eastAsia="Times New Roman"/>
          <w:szCs w:val="24"/>
        </w:rPr>
        <w:t>ς των μονοπωλιακών ομίλων, δηλαδή απέναντι στη λογική ότι η έρευνα πρέπει να υποταχθεί στους σχεδιασμούς του κεφαλαίου</w:t>
      </w:r>
      <w:r>
        <w:rPr>
          <w:rFonts w:eastAsia="Times New Roman"/>
          <w:szCs w:val="24"/>
        </w:rPr>
        <w:t>,</w:t>
      </w:r>
      <w:r w:rsidRPr="00CD27BE">
        <w:rPr>
          <w:rFonts w:eastAsia="Times New Roman"/>
          <w:szCs w:val="24"/>
        </w:rPr>
        <w:t xml:space="preserve"> με βάση τις ανάγκες της κερδοφορίας, εμείς προτάσσουμε άλλο πράγμα, κύριε Υπουργέ. Εμείς προτάσσουμε την ανάγκη ότι η έρευνα πρέπει να υ</w:t>
      </w:r>
      <w:r w:rsidRPr="00CD27BE">
        <w:rPr>
          <w:rFonts w:eastAsia="Times New Roman"/>
          <w:szCs w:val="24"/>
        </w:rPr>
        <w:t>ποταχθεί στην ικανοποίηση των σύγχρονων και διευρυμένων λαϊκών αναγκών. Κα</w:t>
      </w:r>
      <w:r w:rsidRPr="00B50CE3">
        <w:rPr>
          <w:rFonts w:eastAsia="Times New Roman"/>
          <w:szCs w:val="24"/>
        </w:rPr>
        <w:t>ι αυτό δεν μπορεί να γίνει</w:t>
      </w:r>
      <w:r>
        <w:rPr>
          <w:rFonts w:eastAsia="Times New Roman"/>
          <w:szCs w:val="24"/>
        </w:rPr>
        <w:t>,</w:t>
      </w:r>
      <w:r w:rsidRPr="00B50CE3">
        <w:rPr>
          <w:rFonts w:eastAsia="Times New Roman"/>
          <w:szCs w:val="24"/>
        </w:rPr>
        <w:t xml:space="preserve"> όσο κουμάντο στην οικονομία κάνει το κεφάλαιο, κάνουν οι επιχειρηματίες, κάνουν τα μονοπώλια και όσο η Ελλάδα παραμένει στην Ευρωπαϊκή Ένωση. </w:t>
      </w:r>
    </w:p>
    <w:p w14:paraId="21182145" w14:textId="77777777" w:rsidR="000E1C16" w:rsidRDefault="00D27C3B">
      <w:pPr>
        <w:contextualSpacing/>
        <w:rPr>
          <w:rFonts w:eastAsia="Times New Roman"/>
          <w:szCs w:val="24"/>
        </w:rPr>
      </w:pPr>
      <w:r w:rsidRPr="00CD27BE">
        <w:rPr>
          <w:rFonts w:eastAsia="Times New Roman"/>
          <w:szCs w:val="24"/>
        </w:rPr>
        <w:t>(Στο σημείο</w:t>
      </w:r>
      <w:r w:rsidRPr="00CD27BE">
        <w:rPr>
          <w:rFonts w:eastAsia="Times New Roman"/>
          <w:szCs w:val="24"/>
        </w:rPr>
        <w:t xml:space="preserve"> αυτό </w:t>
      </w:r>
      <w:r>
        <w:rPr>
          <w:rFonts w:eastAsia="Times New Roman"/>
          <w:szCs w:val="24"/>
        </w:rPr>
        <w:t>κ</w:t>
      </w:r>
      <w:r w:rsidRPr="00510651">
        <w:rPr>
          <w:rFonts w:eastAsia="Times New Roman"/>
          <w:szCs w:val="24"/>
        </w:rPr>
        <w:t>τυπάει</w:t>
      </w:r>
      <w:r w:rsidRPr="00CD27BE">
        <w:rPr>
          <w:rFonts w:eastAsia="Times New Roman"/>
          <w:szCs w:val="24"/>
        </w:rPr>
        <w:t xml:space="preserve"> το κουδούνι λήξεως του χρόνου ομιλίας του κυρίου Βουλευτή)</w:t>
      </w:r>
    </w:p>
    <w:p w14:paraId="21182146" w14:textId="77777777" w:rsidR="000E1C16" w:rsidRDefault="00D27C3B">
      <w:pPr>
        <w:contextualSpacing/>
        <w:rPr>
          <w:rFonts w:eastAsia="Times New Roman"/>
          <w:szCs w:val="24"/>
        </w:rPr>
      </w:pPr>
      <w:r w:rsidRPr="00BE128D">
        <w:rPr>
          <w:rFonts w:eastAsia="Times New Roman"/>
          <w:szCs w:val="24"/>
        </w:rPr>
        <w:t>Από αυτή την άποψη, λοιπόν, είναι φανερό, κύριε Πρόεδρε -και ευχαριστώ για τη μικρή ανοχή του χρόνου</w:t>
      </w:r>
      <w:r w:rsidRPr="00822C3A">
        <w:rPr>
          <w:rFonts w:eastAsia="Times New Roman"/>
          <w:szCs w:val="24"/>
        </w:rPr>
        <w:t>-</w:t>
      </w:r>
      <w:r>
        <w:rPr>
          <w:rFonts w:eastAsia="Times New Roman"/>
          <w:szCs w:val="24"/>
        </w:rPr>
        <w:t>,</w:t>
      </w:r>
      <w:r w:rsidRPr="00BE128D">
        <w:rPr>
          <w:rFonts w:eastAsia="Times New Roman"/>
          <w:szCs w:val="24"/>
        </w:rPr>
        <w:t xml:space="preserve"> ότι το Κομμουνιστικό Κόμμα Ελλάδας καταψηφίζει το συγκεκριμένο νομοσχέδιο.</w:t>
      </w:r>
    </w:p>
    <w:p w14:paraId="21182147" w14:textId="77777777" w:rsidR="000E1C16" w:rsidRDefault="00D27C3B">
      <w:pPr>
        <w:contextualSpacing/>
        <w:rPr>
          <w:rFonts w:eastAsia="Times New Roman"/>
          <w:szCs w:val="24"/>
        </w:rPr>
      </w:pPr>
      <w:r w:rsidRPr="00822C3A">
        <w:rPr>
          <w:rFonts w:eastAsia="Times New Roman"/>
          <w:b/>
          <w:szCs w:val="24"/>
        </w:rPr>
        <w:t xml:space="preserve">ΠΡΟΕΔΡΕΥΩΝ (Αναστάσιος Κουράκης): </w:t>
      </w:r>
      <w:r w:rsidRPr="006B36B3">
        <w:rPr>
          <w:rFonts w:eastAsia="Times New Roman"/>
          <w:szCs w:val="24"/>
        </w:rPr>
        <w:t>Ευχαριστούμε τον κ. Καραθανασόπουλο, Κοινοβουλευτικό Εκπρόσωπο του Κομμουνιστικού Κόμματος Ελλάδας.</w:t>
      </w:r>
    </w:p>
    <w:p w14:paraId="21182148" w14:textId="77777777" w:rsidR="000E1C16" w:rsidRDefault="00D27C3B">
      <w:pPr>
        <w:contextualSpacing/>
        <w:rPr>
          <w:rFonts w:eastAsia="Times New Roman"/>
          <w:szCs w:val="24"/>
        </w:rPr>
      </w:pPr>
      <w:r w:rsidRPr="001F6937">
        <w:rPr>
          <w:rFonts w:eastAsia="Times New Roman"/>
          <w:szCs w:val="24"/>
        </w:rPr>
        <w:t>Τον λόγο έχει ο Βουλευτής της Νέας Δημοκρατίας κ. Γεώργιος Γεωργαντάς.</w:t>
      </w:r>
    </w:p>
    <w:p w14:paraId="21182149" w14:textId="77777777" w:rsidR="000E1C16" w:rsidRDefault="00D27C3B">
      <w:pPr>
        <w:contextualSpacing/>
        <w:rPr>
          <w:rFonts w:eastAsia="Times New Roman"/>
          <w:szCs w:val="24"/>
        </w:rPr>
      </w:pPr>
      <w:r w:rsidRPr="00307868">
        <w:rPr>
          <w:rFonts w:eastAsia="Times New Roman"/>
          <w:b/>
          <w:szCs w:val="24"/>
        </w:rPr>
        <w:t xml:space="preserve">ΓΕΩΡΓΙΟΣ ΓΕΩΡΓΑΝΤΑΣ: </w:t>
      </w:r>
      <w:r w:rsidRPr="00307868">
        <w:rPr>
          <w:rFonts w:eastAsia="Times New Roman"/>
          <w:szCs w:val="24"/>
        </w:rPr>
        <w:t>Ευχαριστώ, κύριε Πρόεδρε.</w:t>
      </w:r>
    </w:p>
    <w:p w14:paraId="2118214A" w14:textId="77777777" w:rsidR="000E1C16" w:rsidRDefault="00D27C3B">
      <w:pPr>
        <w:contextualSpacing/>
        <w:rPr>
          <w:rFonts w:eastAsia="Times New Roman"/>
          <w:szCs w:val="24"/>
        </w:rPr>
      </w:pPr>
      <w:r w:rsidRPr="00B8113B">
        <w:rPr>
          <w:rFonts w:eastAsia="Times New Roman"/>
          <w:szCs w:val="24"/>
        </w:rPr>
        <w:t>Επιδ</w:t>
      </w:r>
      <w:r w:rsidRPr="00B8113B">
        <w:rPr>
          <w:rFonts w:eastAsia="Times New Roman"/>
          <w:szCs w:val="24"/>
        </w:rPr>
        <w:t xml:space="preserve">ίωξα να μιλήσω σήμερα το βράδυ και ευχαριστώ τους συναδέλφους που δέχθηκαν κάποιες αλλαγές στη σειρά των ομιλητών, γιατί αύριο το πρωί πρέπει να βρίσκομαι στην Ειδομένη για τις εκδηλώσεις για την επέτειο της Μάχης των Ευζώνων. </w:t>
      </w:r>
    </w:p>
    <w:p w14:paraId="2118214B" w14:textId="77777777" w:rsidR="000E1C16" w:rsidRDefault="00D27C3B">
      <w:pPr>
        <w:contextualSpacing/>
        <w:rPr>
          <w:rFonts w:eastAsia="Times New Roman"/>
          <w:szCs w:val="24"/>
        </w:rPr>
      </w:pPr>
      <w:r w:rsidRPr="00BE128D">
        <w:rPr>
          <w:rFonts w:eastAsia="Times New Roman"/>
          <w:szCs w:val="24"/>
        </w:rPr>
        <w:t>Οι Εύζωνοι είναι δυο χιλιόμε</w:t>
      </w:r>
      <w:r w:rsidRPr="00BE128D">
        <w:rPr>
          <w:rFonts w:eastAsia="Times New Roman"/>
          <w:szCs w:val="24"/>
        </w:rPr>
        <w:t>τρα από την Ειδομένη</w:t>
      </w:r>
      <w:r>
        <w:rPr>
          <w:rFonts w:eastAsia="Times New Roman"/>
          <w:szCs w:val="24"/>
        </w:rPr>
        <w:t>,</w:t>
      </w:r>
      <w:r w:rsidRPr="00BE128D">
        <w:rPr>
          <w:rFonts w:eastAsia="Times New Roman"/>
          <w:szCs w:val="24"/>
        </w:rPr>
        <w:t xml:space="preserve"> που, σύμφωνα με τον αρμόδιο Υπουργό κ. Μουζάλα, θα είχε επέλθει η εκκένωσή της, όμορφα και ωραία, πριν </w:t>
      </w:r>
      <w:r>
        <w:rPr>
          <w:rFonts w:eastAsia="Times New Roman"/>
          <w:szCs w:val="24"/>
        </w:rPr>
        <w:t xml:space="preserve">από </w:t>
      </w:r>
      <w:r w:rsidRPr="00BE128D">
        <w:rPr>
          <w:rFonts w:eastAsia="Times New Roman"/>
          <w:szCs w:val="24"/>
        </w:rPr>
        <w:t>είκοσι μέρες περίπου, με βάση τον προγραμματισμό του ενός μήνα που είχε δώσει από του Βήματος της Βουλής.</w:t>
      </w:r>
    </w:p>
    <w:p w14:paraId="2118214C" w14:textId="77777777" w:rsidR="000E1C16" w:rsidRDefault="00D27C3B">
      <w:pPr>
        <w:rPr>
          <w:rFonts w:eastAsia="Times New Roman"/>
          <w:szCs w:val="24"/>
        </w:rPr>
      </w:pPr>
      <w:r w:rsidRPr="00BE128D">
        <w:rPr>
          <w:rFonts w:eastAsia="Times New Roman"/>
          <w:szCs w:val="24"/>
        </w:rPr>
        <w:t>Θέλω να πιστεύω ότι ο</w:t>
      </w:r>
      <w:r w:rsidRPr="00BE128D">
        <w:rPr>
          <w:rFonts w:eastAsia="Times New Roman"/>
          <w:szCs w:val="24"/>
        </w:rPr>
        <w:t>ι προθέσεις του Υπουργού πράγματι είναι αγαθές, αλλά τελικά οι Υπουργοί κρίνονται από την αποτελεσματικότητά τους. Και αύριο που θα βρεθώ στην Ειδομένη δεν ξέρω πια τι άλλο μπορώ να πω στους ντόπιους κατοίκους</w:t>
      </w:r>
      <w:r>
        <w:rPr>
          <w:rFonts w:eastAsia="Times New Roman"/>
          <w:szCs w:val="24"/>
        </w:rPr>
        <w:t>,</w:t>
      </w:r>
      <w:r w:rsidRPr="00BE128D">
        <w:rPr>
          <w:rFonts w:eastAsia="Times New Roman"/>
          <w:szCs w:val="24"/>
        </w:rPr>
        <w:t xml:space="preserve"> οι οποίοι περιμένουν πράγματι να τελειώσει αυ</w:t>
      </w:r>
      <w:r w:rsidRPr="00BE128D">
        <w:rPr>
          <w:rFonts w:eastAsia="Times New Roman"/>
          <w:szCs w:val="24"/>
        </w:rPr>
        <w:t xml:space="preserve">τό το μαρτύριο που ζουν, καθώς δυο μικρά χωριά, το ένα εκατόν είκοσι κατοίκων και το άλλο διακοσίων πενήντα, έχουν πλησίον τους έναν άτυπο καταυλισμό, έναν άναρχο καταυλισμό δώδεκα-δεκατριών χιλιάδων ανθρώπων. Αυτό ως μικρή παρένθεση. </w:t>
      </w:r>
    </w:p>
    <w:p w14:paraId="2118214D" w14:textId="77777777" w:rsidR="000E1C16" w:rsidRDefault="00D27C3B">
      <w:pPr>
        <w:rPr>
          <w:rFonts w:eastAsia="Times New Roman"/>
          <w:szCs w:val="24"/>
        </w:rPr>
      </w:pPr>
      <w:r w:rsidRPr="00BE128D">
        <w:rPr>
          <w:rFonts w:eastAsia="Times New Roman"/>
          <w:szCs w:val="24"/>
        </w:rPr>
        <w:t>Κύριε Υπουργέ, πίστε</w:t>
      </w:r>
      <w:r w:rsidRPr="00BE128D">
        <w:rPr>
          <w:rFonts w:eastAsia="Times New Roman"/>
          <w:szCs w:val="24"/>
        </w:rPr>
        <w:t>υα πάντα ότι τα θέματα της παιδείας δεν πρέπει να είναι θέματα στα οποία να δημιουργείται μια αντιπαράθεση πολιτική. Υπάρχουν πολλά άλλα ζητήματα</w:t>
      </w:r>
      <w:r>
        <w:rPr>
          <w:rFonts w:eastAsia="Times New Roman"/>
          <w:szCs w:val="24"/>
        </w:rPr>
        <w:t>,</w:t>
      </w:r>
      <w:r w:rsidRPr="00BE128D">
        <w:rPr>
          <w:rFonts w:eastAsia="Times New Roman"/>
          <w:szCs w:val="24"/>
        </w:rPr>
        <w:t xml:space="preserve"> στα οποία μπορούμε να αντιπαρατεθούμε. Και θέλω να πιστεύω ότι οι περισσότεροι από εμάς το πιστεύουμε και το </w:t>
      </w:r>
      <w:r w:rsidRPr="00BE128D">
        <w:rPr>
          <w:rFonts w:eastAsia="Times New Roman"/>
          <w:szCs w:val="24"/>
        </w:rPr>
        <w:t>ελπίζουμε, ότι τα ζητήματα της παιδείας πρέπει να τυχαίνουν πραγματικά μιας συναίνεσης</w:t>
      </w:r>
      <w:r w:rsidRPr="00B50CE3">
        <w:rPr>
          <w:rFonts w:eastAsia="Times New Roman"/>
          <w:szCs w:val="24"/>
        </w:rPr>
        <w:t>, όταν αυτό είναι επιτρεπτό, με βάση και τις πολιτικές θέσεις του κάθε κόμματος και τη λογική και τη σκοπιμότητα των διατάξεων και εν τέλει το προσδοκώμενο αποτέλεσμα, πο</w:t>
      </w:r>
      <w:r w:rsidRPr="00B50CE3">
        <w:rPr>
          <w:rFonts w:eastAsia="Times New Roman"/>
          <w:szCs w:val="24"/>
        </w:rPr>
        <w:t>υ πρέπει να είναι βεβαίως η αναβάθμιση του εκπαιδευτικού έργου στη χώρα.</w:t>
      </w:r>
    </w:p>
    <w:p w14:paraId="2118214E" w14:textId="77777777" w:rsidR="000E1C16" w:rsidRDefault="00D27C3B">
      <w:pPr>
        <w:rPr>
          <w:rFonts w:eastAsia="Times New Roman"/>
          <w:szCs w:val="24"/>
        </w:rPr>
      </w:pPr>
      <w:r w:rsidRPr="00BE128D">
        <w:rPr>
          <w:rFonts w:eastAsia="Times New Roman"/>
          <w:szCs w:val="24"/>
        </w:rPr>
        <w:t xml:space="preserve">Δυστυχώς, και με αυτό το νομοθέτημα, υπάρχουν διατάξεις –εγώ θα αναφερθώ σε συγκεκριμένα ζητήματα- οι οποίες δεν δίνουν αυτό το περιθώριο στην </w:t>
      </w:r>
      <w:r>
        <w:rPr>
          <w:rFonts w:eastAsia="Times New Roman"/>
          <w:szCs w:val="24"/>
        </w:rPr>
        <w:t>Α</w:t>
      </w:r>
      <w:r w:rsidRPr="00BE128D">
        <w:rPr>
          <w:rFonts w:eastAsia="Times New Roman"/>
          <w:szCs w:val="24"/>
        </w:rPr>
        <w:t>ντιπολίτευση.</w:t>
      </w:r>
    </w:p>
    <w:p w14:paraId="2118214F" w14:textId="77777777" w:rsidR="000E1C16" w:rsidRDefault="00D27C3B">
      <w:pPr>
        <w:rPr>
          <w:rFonts w:eastAsia="Times New Roman"/>
          <w:szCs w:val="24"/>
        </w:rPr>
      </w:pPr>
      <w:r w:rsidRPr="00BE128D">
        <w:rPr>
          <w:rFonts w:eastAsia="Times New Roman"/>
          <w:szCs w:val="24"/>
        </w:rPr>
        <w:t>Ένα θέμα, το οποίο απασχο</w:t>
      </w:r>
      <w:r w:rsidRPr="00BE128D">
        <w:rPr>
          <w:rFonts w:eastAsia="Times New Roman"/>
          <w:szCs w:val="24"/>
        </w:rPr>
        <w:t>λεί την περιφέρειά μου και στο οποίο αναφερθήκατε και εσείς -απασχολεί βεβαίως πολλές περιφέρειες στην Ελλάδα- είναι σε σχέση με τα νηπιαγωγεία και με τον αριθμό των δεκατεσσάρων νηπίων ανά νηπιαγωγείο, τον οποίο θέτει το συγκεκριμένο νομοσχέδιο ως απαραίτ</w:t>
      </w:r>
      <w:r w:rsidRPr="00BE128D">
        <w:rPr>
          <w:rFonts w:eastAsia="Times New Roman"/>
          <w:szCs w:val="24"/>
        </w:rPr>
        <w:t>ητη προϋπόθεση για να λειτουργήσει ένα νηπιαγωγείο.</w:t>
      </w:r>
    </w:p>
    <w:p w14:paraId="21182150" w14:textId="77777777" w:rsidR="000E1C16" w:rsidRDefault="00D27C3B">
      <w:pPr>
        <w:rPr>
          <w:rFonts w:eastAsia="Times New Roman"/>
          <w:szCs w:val="24"/>
        </w:rPr>
      </w:pPr>
      <w:r w:rsidRPr="00BE128D">
        <w:rPr>
          <w:rFonts w:eastAsia="Times New Roman"/>
          <w:szCs w:val="24"/>
        </w:rPr>
        <w:t>Προσπαθήσατε –και πραγματικά παρακολούθησα με προσοχή την τοποθέτησή σας- να προσπεράσετε την πρόβλεψη αυτή</w:t>
      </w:r>
      <w:r>
        <w:rPr>
          <w:rFonts w:eastAsia="Times New Roman"/>
          <w:szCs w:val="24"/>
        </w:rPr>
        <w:t>,</w:t>
      </w:r>
      <w:r w:rsidRPr="00BE128D">
        <w:rPr>
          <w:rFonts w:eastAsia="Times New Roman"/>
          <w:szCs w:val="24"/>
        </w:rPr>
        <w:t xml:space="preserve"> με την αιτιολόγηση από την πλευρά σας ότι ουσιαστικά δεν έρχεστε για να ανατρέψετε δεδομένα και</w:t>
      </w:r>
      <w:r w:rsidRPr="00BE128D">
        <w:rPr>
          <w:rFonts w:eastAsia="Times New Roman"/>
          <w:szCs w:val="24"/>
        </w:rPr>
        <w:t xml:space="preserve"> για να κλείσετε νηπιαγωγεία, γιατί άλλωστε τα επτά νήπια ως ελάχιστο αριθμό για τη λειτουργία των νηπιαγωγείων, τα κάνετε πέντε.</w:t>
      </w:r>
    </w:p>
    <w:p w14:paraId="21182151" w14:textId="77777777" w:rsidR="000E1C16" w:rsidRDefault="00D27C3B">
      <w:pPr>
        <w:rPr>
          <w:rFonts w:eastAsia="Times New Roman"/>
          <w:szCs w:val="24"/>
        </w:rPr>
      </w:pPr>
      <w:r w:rsidRPr="00BE128D">
        <w:rPr>
          <w:rFonts w:eastAsia="Times New Roman"/>
          <w:szCs w:val="24"/>
        </w:rPr>
        <w:t>Ναι, κύριε Υπουργέ, αλλά υπάρχουν συγκεκριμένες προϋποθέσεις, τις οποίες έχει το άρθρο 35, σε σχέση με την παραμεθόριο, σε σχέ</w:t>
      </w:r>
      <w:r w:rsidRPr="00BE128D">
        <w:rPr>
          <w:rFonts w:eastAsia="Times New Roman"/>
          <w:szCs w:val="24"/>
        </w:rPr>
        <w:t xml:space="preserve">ση με τη δυσκολία πρόσβασης, σε σχέση με το πόσο απομακρυσμένη είναι μια περιοχή ή όχι, οι οποίες όμως δεν διευκρινίζονται με </w:t>
      </w:r>
      <w:r w:rsidRPr="00945DB5">
        <w:rPr>
          <w:rFonts w:eastAsia="Times New Roman"/>
          <w:szCs w:val="24"/>
        </w:rPr>
        <w:t>τέτοιο</w:t>
      </w:r>
      <w:r>
        <w:rPr>
          <w:rFonts w:eastAsia="Times New Roman"/>
          <w:szCs w:val="24"/>
        </w:rPr>
        <w:t>ν</w:t>
      </w:r>
      <w:r w:rsidRPr="00BE128D">
        <w:rPr>
          <w:rFonts w:eastAsia="Times New Roman"/>
          <w:szCs w:val="24"/>
        </w:rPr>
        <w:t xml:space="preserve"> τρόπο</w:t>
      </w:r>
      <w:r>
        <w:rPr>
          <w:rFonts w:eastAsia="Times New Roman"/>
          <w:szCs w:val="24"/>
        </w:rPr>
        <w:t>,</w:t>
      </w:r>
      <w:r w:rsidRPr="00BE128D">
        <w:rPr>
          <w:rFonts w:eastAsia="Times New Roman"/>
          <w:szCs w:val="24"/>
        </w:rPr>
        <w:t xml:space="preserve"> που να μπορεί να γίνει κατανοητό από τους πολίτες, για να μην αισθάνονται αυτή</w:t>
      </w:r>
      <w:r w:rsidRPr="00BE128D">
        <w:rPr>
          <w:rFonts w:eastAsia="Times New Roman"/>
          <w:szCs w:val="24"/>
        </w:rPr>
        <w:t xml:space="preserve"> την ανασφάλεια που αισθάνονται αυτή τη στιγμή οι γονείς.</w:t>
      </w:r>
    </w:p>
    <w:p w14:paraId="21182152" w14:textId="77777777" w:rsidR="000E1C16" w:rsidRDefault="00D27C3B">
      <w:pPr>
        <w:rPr>
          <w:rFonts w:eastAsia="Times New Roman"/>
          <w:szCs w:val="24"/>
        </w:rPr>
      </w:pPr>
      <w:r w:rsidRPr="00BE128D">
        <w:rPr>
          <w:rFonts w:eastAsia="Times New Roman"/>
          <w:szCs w:val="24"/>
        </w:rPr>
        <w:t>Από τα πενήντα ένα νηπιαγωγεία που λειτουργούν αυτή τη στιγμή στον Νομό Κιλκίς, τα είκοσι έξι έχουν αριθμό νηπίων κάτω από δεκατέσσερα. Πόσα εξ αυτών θα υπηρετούν τις προϋποθέσεις και θα εκπληρώνουν</w:t>
      </w:r>
      <w:r w:rsidRPr="00BE128D">
        <w:rPr>
          <w:rFonts w:eastAsia="Times New Roman"/>
          <w:szCs w:val="24"/>
        </w:rPr>
        <w:t xml:space="preserve"> τις υποχρεώσεις που θέτετε στον νόμο και πόσα όχι; Πόσα τελικά θα κλείσουν και πόσα όχι; Γιατί οι προϋποθέσεις αυτές δεν είναι συγκεκριμένες και πιο σαφείς, για να μη δημιουργείται αυτή η ανασφάλεια;</w:t>
      </w:r>
    </w:p>
    <w:p w14:paraId="21182153" w14:textId="77777777" w:rsidR="000E1C16" w:rsidRDefault="00D27C3B">
      <w:pPr>
        <w:rPr>
          <w:rFonts w:eastAsia="Times New Roman"/>
          <w:szCs w:val="24"/>
        </w:rPr>
      </w:pPr>
      <w:r w:rsidRPr="00822C3A">
        <w:rPr>
          <w:rFonts w:eastAsia="Times New Roman"/>
          <w:szCs w:val="24"/>
        </w:rPr>
        <w:t>Αν πραγματικά η στόχευσή σας είναι –όπως βλέπουμε ότι ε</w:t>
      </w:r>
      <w:r w:rsidRPr="00822C3A">
        <w:rPr>
          <w:rFonts w:eastAsia="Times New Roman"/>
          <w:szCs w:val="24"/>
        </w:rPr>
        <w:t>ίναι όλο το πνεύμα του νομοσχεδίου- το να γί</w:t>
      </w:r>
      <w:r w:rsidRPr="006B36B3">
        <w:rPr>
          <w:rFonts w:eastAsia="Times New Roman"/>
          <w:szCs w:val="24"/>
        </w:rPr>
        <w:t>νει ένας περιορισμός του ανθρώπινου δυναμικού και να επέλθουν και κάποιοι δημοσιονομικοί στόχοι, για ποιον λόγο λέτε τότε ότι ουσιαστικά έρχεστε να αναβαθμίσετε αυτή τη λειτουργία του εκπαιδευτικού συστήματος και</w:t>
      </w:r>
      <w:r w:rsidRPr="006B36B3">
        <w:rPr>
          <w:rFonts w:eastAsia="Times New Roman"/>
          <w:szCs w:val="24"/>
        </w:rPr>
        <w:t xml:space="preserve"> ότι δεν κινδυνεύει κανένα νηπιαγωγείο;</w:t>
      </w:r>
    </w:p>
    <w:p w14:paraId="21182154" w14:textId="77777777" w:rsidR="000E1C16" w:rsidRDefault="00D27C3B">
      <w:pPr>
        <w:rPr>
          <w:rFonts w:eastAsia="Times New Roman"/>
          <w:szCs w:val="24"/>
        </w:rPr>
      </w:pPr>
      <w:r w:rsidRPr="00BE128D">
        <w:rPr>
          <w:rFonts w:eastAsia="Times New Roman"/>
          <w:szCs w:val="24"/>
        </w:rPr>
        <w:t>Τον Σεπτέμβριο θα δούμε πόσα νηπιαγωγεία τελικώς θα κλείσουν. Ξέρετε, όμως, ποιο είναι το ζήτημα για την επαρχία; Το ζήτημα είναι ότι τα νήπια δεν μπορούν να μετακινούνται για πάρα πολλά χιλιόμετρα. Ήδη πολλά εξ αυτώ</w:t>
      </w:r>
      <w:r w:rsidRPr="00BE128D">
        <w:rPr>
          <w:rFonts w:eastAsia="Times New Roman"/>
          <w:szCs w:val="24"/>
        </w:rPr>
        <w:t>ν συγκεντρώνονται από τρία-τέσσερα χωριά σε ένα, για να συμπληρώσουν τον αριθμό των επτά</w:t>
      </w:r>
      <w:r>
        <w:rPr>
          <w:rFonts w:eastAsia="Times New Roman"/>
          <w:szCs w:val="24"/>
        </w:rPr>
        <w:t>,</w:t>
      </w:r>
      <w:r w:rsidRPr="00BE128D">
        <w:rPr>
          <w:rFonts w:eastAsia="Times New Roman"/>
          <w:szCs w:val="24"/>
        </w:rPr>
        <w:t xml:space="preserve"> που ίσχυε με τον παλιό νόμο. Τώρα μ</w:t>
      </w:r>
      <w:r w:rsidRPr="00B50CE3">
        <w:rPr>
          <w:rFonts w:eastAsia="Times New Roman"/>
          <w:szCs w:val="24"/>
        </w:rPr>
        <w:t>ε τον αριθμό των δεκατεσσάρων θα πρέπει να μετακινούνται σε πολύ μεγάλες χιλιομετρικές αποστάσεις και καταλαβαίνετε πόσο δύσκολο εί</w:t>
      </w:r>
      <w:r w:rsidRPr="00B50CE3">
        <w:rPr>
          <w:rFonts w:eastAsia="Times New Roman"/>
          <w:szCs w:val="24"/>
        </w:rPr>
        <w:t>ναι αυτό για μικρά παιδιά στην επαρχία.</w:t>
      </w:r>
    </w:p>
    <w:p w14:paraId="21182155" w14:textId="77777777" w:rsidR="000E1C16" w:rsidRDefault="00D27C3B">
      <w:pPr>
        <w:rPr>
          <w:rFonts w:eastAsia="Times New Roman"/>
          <w:szCs w:val="24"/>
        </w:rPr>
      </w:pPr>
      <w:r w:rsidRPr="00BE128D">
        <w:rPr>
          <w:rFonts w:eastAsia="Times New Roman"/>
          <w:szCs w:val="24"/>
        </w:rPr>
        <w:t xml:space="preserve">Κύριε Υπουργέ, υπάρχει επίσης ένα άλλο ζήτημα, που έχει να κάνει με μια τροπολογία η οποία είναι κατατεθειμένη από τον κ. Βερναρδάκη, είναι της αρμοδιότητάς μου, έχει σχέση με τον τομέα διοικητικής μεταρρύθμισης και </w:t>
      </w:r>
      <w:r w:rsidRPr="00BE128D">
        <w:rPr>
          <w:rFonts w:eastAsia="Times New Roman"/>
          <w:szCs w:val="24"/>
        </w:rPr>
        <w:t>δεν μπορώ να μην τη σχολιάσω. Αφορά την πρόσληψη δύο δημοσιογράφων από το πρώην Υπουργείο Δημόσιας Τάξης και Προστασίας του Π</w:t>
      </w:r>
      <w:r w:rsidRPr="00A30657">
        <w:rPr>
          <w:rFonts w:eastAsia="Times New Roman"/>
          <w:szCs w:val="24"/>
        </w:rPr>
        <w:t>ολίτη. Η πρόσληψη αυτή μέχρι ενός σημείου είναι κατανοητή. Στην αρχή υπήρχε επιχειρηματολογία από την πλευρά της Κυβέρνησης ότι δημ</w:t>
      </w:r>
      <w:r w:rsidRPr="00A30657">
        <w:rPr>
          <w:rFonts w:eastAsia="Times New Roman"/>
          <w:szCs w:val="24"/>
        </w:rPr>
        <w:t xml:space="preserve">ιουργείται ένα </w:t>
      </w:r>
      <w:r w:rsidRPr="002056D3">
        <w:rPr>
          <w:rFonts w:eastAsia="Times New Roman"/>
          <w:szCs w:val="24"/>
        </w:rPr>
        <w:t>υπερ</w:t>
      </w:r>
      <w:r>
        <w:rPr>
          <w:rFonts w:eastAsia="Times New Roman"/>
          <w:szCs w:val="24"/>
        </w:rPr>
        <w:t>-Υ</w:t>
      </w:r>
      <w:r w:rsidRPr="002056D3">
        <w:rPr>
          <w:rFonts w:eastAsia="Times New Roman"/>
          <w:szCs w:val="24"/>
        </w:rPr>
        <w:t>πουργείο</w:t>
      </w:r>
      <w:r w:rsidRPr="00A30657">
        <w:rPr>
          <w:rFonts w:eastAsia="Times New Roman"/>
          <w:szCs w:val="24"/>
        </w:rPr>
        <w:t xml:space="preserve"> και πολλοί Αναπληρωτές Υπουργοί, για τον περιορισμό και των δημοσιονομικών εξόδων. Τελικά, όμ</w:t>
      </w:r>
      <w:r w:rsidRPr="00B50CE3">
        <w:rPr>
          <w:rFonts w:eastAsia="Times New Roman"/>
          <w:szCs w:val="24"/>
        </w:rPr>
        <w:t>ως, έρχεστε στη συνέχεια και σταδιακά σε κάθε Αναπληρωτή Υπουργό δίνετε ουσιαστικά τα ίδια στοιχεία, τα ίδια δικαιώματα</w:t>
      </w:r>
      <w:r>
        <w:rPr>
          <w:rFonts w:eastAsia="Times New Roman"/>
          <w:szCs w:val="24"/>
        </w:rPr>
        <w:t>,</w:t>
      </w:r>
      <w:r w:rsidRPr="00B50CE3">
        <w:rPr>
          <w:rFonts w:eastAsia="Times New Roman"/>
          <w:szCs w:val="24"/>
        </w:rPr>
        <w:t xml:space="preserve"> τα οποία θα </w:t>
      </w:r>
      <w:r w:rsidRPr="00B50CE3">
        <w:rPr>
          <w:rFonts w:eastAsia="Times New Roman"/>
          <w:szCs w:val="24"/>
        </w:rPr>
        <w:t>είχε και ως Υπουργός και έτσι απαιτούνται δύο δημοσιογράφοι για το πρώην Υπουργείο Δημόσιας Τάξης.</w:t>
      </w:r>
    </w:p>
    <w:p w14:paraId="21182156" w14:textId="77777777" w:rsidR="000E1C16" w:rsidRDefault="00D27C3B">
      <w:pPr>
        <w:rPr>
          <w:rFonts w:eastAsia="Times New Roman"/>
          <w:szCs w:val="24"/>
        </w:rPr>
      </w:pPr>
      <w:r w:rsidRPr="00BE128D">
        <w:rPr>
          <w:rFonts w:eastAsia="Times New Roman"/>
          <w:szCs w:val="24"/>
        </w:rPr>
        <w:t>Να το καταλάβω μέχρι ενός</w:t>
      </w:r>
      <w:r w:rsidRPr="00A30657">
        <w:rPr>
          <w:rFonts w:eastAsia="Times New Roman"/>
          <w:szCs w:val="24"/>
        </w:rPr>
        <w:t xml:space="preserve"> σημείου. Όμως, αυτό που δεν μπορώ να καταλάβω, κύριε Υπουργέ, και πραγματικά θα πρέπει να σκεφτείτε πώς θα κάνετε δεκτή αυτή την τρ</w:t>
      </w:r>
      <w:r w:rsidRPr="00A30657">
        <w:rPr>
          <w:rFonts w:eastAsia="Times New Roman"/>
          <w:szCs w:val="24"/>
        </w:rPr>
        <w:t>οπολογία, είναι ότι αυτή η πρόσληψη λειτουργεί αναδρομικά από 23 Σεπτεμβρίου του 2015. Δεν νομίζω ότι σε ένα νομοθέτημα, στ</w:t>
      </w:r>
      <w:r w:rsidRPr="00B50CE3">
        <w:rPr>
          <w:rFonts w:eastAsia="Times New Roman"/>
          <w:szCs w:val="24"/>
        </w:rPr>
        <w:t>ο οποίο ερχόμαστε και έχουμε πολλούς περιορισμούς, είναι λογικό να δεχόμαστε μία τροπολογία για πρόσληψη δύο δημοσιογράφων με αναδρομ</w:t>
      </w:r>
      <w:r w:rsidRPr="00B50CE3">
        <w:rPr>
          <w:rFonts w:eastAsia="Times New Roman"/>
          <w:szCs w:val="24"/>
        </w:rPr>
        <w:t>ική ισχύ από 23</w:t>
      </w:r>
      <w:r>
        <w:rPr>
          <w:rFonts w:eastAsia="Times New Roman"/>
          <w:szCs w:val="24"/>
        </w:rPr>
        <w:t>-</w:t>
      </w:r>
      <w:r w:rsidRPr="00B50CE3">
        <w:rPr>
          <w:rFonts w:eastAsia="Times New Roman"/>
          <w:szCs w:val="24"/>
        </w:rPr>
        <w:t>9</w:t>
      </w:r>
      <w:r>
        <w:rPr>
          <w:rFonts w:eastAsia="Times New Roman"/>
          <w:szCs w:val="24"/>
        </w:rPr>
        <w:t>-</w:t>
      </w:r>
      <w:r w:rsidRPr="00B50CE3">
        <w:rPr>
          <w:rFonts w:eastAsia="Times New Roman"/>
          <w:szCs w:val="24"/>
        </w:rPr>
        <w:t xml:space="preserve">2015, από τότε δηλαδή που προσέφεραν δήθεν το έργο τους. </w:t>
      </w:r>
    </w:p>
    <w:p w14:paraId="21182157" w14:textId="77777777" w:rsidR="000E1C16" w:rsidRDefault="00D27C3B">
      <w:pPr>
        <w:contextualSpacing/>
        <w:rPr>
          <w:rFonts w:eastAsia="Times New Roman"/>
          <w:szCs w:val="24"/>
        </w:rPr>
      </w:pPr>
      <w:r w:rsidRPr="002856AF">
        <w:rPr>
          <w:rFonts w:eastAsia="Times New Roman"/>
          <w:szCs w:val="24"/>
        </w:rPr>
        <w:t>Αν το προσέφεραν πράγματι από τότε το έργο τους, έπρεπε μετά από δύο-τρεις μήνες, δηλαδή μετά από ένα εύλογο χρονικό διάστημα, να γίνει και αυτή η πρόβλεψη. Δεν μπορεί να ερχόμαστε</w:t>
      </w:r>
      <w:r w:rsidRPr="002856AF">
        <w:rPr>
          <w:rFonts w:eastAsia="Times New Roman"/>
          <w:szCs w:val="24"/>
        </w:rPr>
        <w:t xml:space="preserve"> οκτώ μήνες μετά και να γυρίζουμε αν</w:t>
      </w:r>
      <w:r w:rsidRPr="006B36B3">
        <w:rPr>
          <w:rFonts w:eastAsia="Times New Roman"/>
          <w:szCs w:val="24"/>
        </w:rPr>
        <w:t>αδρομικά και να παίρνουν λεφτά κάποιοι άνθρωποι για υπηρεσίες που προσέφεραν από 23 Σεπτεμβρίου 2015 στον Αναπληρωτή Υπουργό Προστασίας του Πολίτη.</w:t>
      </w:r>
    </w:p>
    <w:p w14:paraId="21182158" w14:textId="77777777" w:rsidR="000E1C16" w:rsidRDefault="00D27C3B">
      <w:pPr>
        <w:contextualSpacing/>
        <w:rPr>
          <w:rFonts w:eastAsia="Times New Roman"/>
          <w:szCs w:val="24"/>
        </w:rPr>
      </w:pPr>
      <w:r w:rsidRPr="00A30657">
        <w:rPr>
          <w:rFonts w:eastAsia="Times New Roman"/>
          <w:szCs w:val="24"/>
        </w:rPr>
        <w:t>Υπάρχει και μια τροπολογία δικιά μου στο νομοσχέδιο και χαίρομαι που είν</w:t>
      </w:r>
      <w:r w:rsidRPr="00A30657">
        <w:rPr>
          <w:rFonts w:eastAsia="Times New Roman"/>
          <w:szCs w:val="24"/>
        </w:rPr>
        <w:t>αι εδώ η αρμόδια Αναπληρώτρια Υπουργός για την τριτοβάθμια εκπαίδευση. Έχει να κάνει με το κτηριακό συγκρότημα του παραρτήματος του ΤΕΙ Κιλκίς, του παραρτήματος του πρώην Αλεξάνδρειου ΤΕΙ</w:t>
      </w:r>
      <w:r w:rsidRPr="00A30657">
        <w:rPr>
          <w:rFonts w:eastAsia="Times New Roman"/>
          <w:b/>
          <w:szCs w:val="24"/>
        </w:rPr>
        <w:t xml:space="preserve"> </w:t>
      </w:r>
      <w:r w:rsidRPr="00B50CE3">
        <w:rPr>
          <w:rFonts w:eastAsia="Times New Roman"/>
          <w:szCs w:val="24"/>
        </w:rPr>
        <w:t>Θεσσαλονίκης, που πλέον ανήκει στο ΤΕΙ Κεντρικής Μακεδονίας.</w:t>
      </w:r>
    </w:p>
    <w:p w14:paraId="21182159" w14:textId="77777777" w:rsidR="000E1C16" w:rsidRDefault="00D27C3B">
      <w:pPr>
        <w:contextualSpacing/>
        <w:rPr>
          <w:rFonts w:eastAsia="Times New Roman"/>
          <w:szCs w:val="24"/>
        </w:rPr>
      </w:pPr>
      <w:r w:rsidRPr="00A30657">
        <w:rPr>
          <w:rFonts w:eastAsia="Times New Roman"/>
          <w:szCs w:val="24"/>
        </w:rPr>
        <w:t>Κυρία Υ</w:t>
      </w:r>
      <w:r w:rsidRPr="00A30657">
        <w:rPr>
          <w:rFonts w:eastAsia="Times New Roman"/>
          <w:szCs w:val="24"/>
        </w:rPr>
        <w:t>πουργέ, είχαμε και μια σύσκεψη στο Υπουργείο, την οποία φροντίσατε εσείς να γίνει, με την παρουσία όλων των εμπλεκομένων. Υπάρχει ένα ζήτημα που δημιουργήθηκε, καθώς το κτήριο αυτό ουσιαστικά παραδίδεται τώρα, όμως ενδιάμεσα ο φορέας του έργου ήταν το Αλεξ</w:t>
      </w:r>
      <w:r w:rsidRPr="00A30657">
        <w:rPr>
          <w:rFonts w:eastAsia="Times New Roman"/>
          <w:szCs w:val="24"/>
        </w:rPr>
        <w:t xml:space="preserve">άνδρειο ΤΕΙ Θεσσαλονίκης, πλην όμως αυτή τη στιγμή με το σχέδιο </w:t>
      </w:r>
      <w:r>
        <w:rPr>
          <w:rFonts w:eastAsia="Times New Roman"/>
          <w:szCs w:val="24"/>
        </w:rPr>
        <w:t>«</w:t>
      </w:r>
      <w:r w:rsidRPr="00A30657">
        <w:rPr>
          <w:rFonts w:eastAsia="Times New Roman"/>
          <w:szCs w:val="24"/>
        </w:rPr>
        <w:t>ΑΘΗΝΑ</w:t>
      </w:r>
      <w:r>
        <w:rPr>
          <w:rFonts w:eastAsia="Times New Roman"/>
          <w:szCs w:val="24"/>
        </w:rPr>
        <w:t>»</w:t>
      </w:r>
      <w:r w:rsidRPr="00C0778C">
        <w:rPr>
          <w:rFonts w:eastAsia="Times New Roman"/>
          <w:szCs w:val="24"/>
        </w:rPr>
        <w:t>,</w:t>
      </w:r>
      <w:r w:rsidRPr="00A30657">
        <w:rPr>
          <w:rFonts w:eastAsia="Times New Roman"/>
          <w:szCs w:val="24"/>
        </w:rPr>
        <w:t xml:space="preserve"> που ψηφίστηκε το καλοκαίρι του 2013 το </w:t>
      </w:r>
      <w:r>
        <w:rPr>
          <w:rFonts w:eastAsia="Times New Roman"/>
          <w:szCs w:val="24"/>
        </w:rPr>
        <w:t>τ</w:t>
      </w:r>
      <w:r w:rsidRPr="00C0778C">
        <w:rPr>
          <w:rFonts w:eastAsia="Times New Roman"/>
          <w:szCs w:val="24"/>
        </w:rPr>
        <w:t>μήμα</w:t>
      </w:r>
      <w:r w:rsidRPr="00A30657">
        <w:rPr>
          <w:rFonts w:eastAsia="Times New Roman"/>
          <w:szCs w:val="24"/>
        </w:rPr>
        <w:t xml:space="preserve"> αυτό έ</w:t>
      </w:r>
      <w:r w:rsidRPr="00B50CE3">
        <w:rPr>
          <w:rFonts w:eastAsia="Times New Roman"/>
          <w:szCs w:val="24"/>
        </w:rPr>
        <w:t xml:space="preserve">χει μεταφερθεί στο ΤΕΙ Κεντρικής Μακεδονίας. Οπότε πρέπει και το κτηριακό αυτό συγκρότημα, που ακριβώς γι’ αυτόν τον σκοπό έγινε με χρήματα της Ευρωπαϊκής Ενώσεως, να ακολουθήσει το </w:t>
      </w:r>
      <w:r>
        <w:rPr>
          <w:rFonts w:eastAsia="Times New Roman"/>
          <w:szCs w:val="24"/>
        </w:rPr>
        <w:t>τ</w:t>
      </w:r>
      <w:r w:rsidRPr="00C0778C">
        <w:rPr>
          <w:rFonts w:eastAsia="Times New Roman"/>
          <w:szCs w:val="24"/>
        </w:rPr>
        <w:t>μήμα</w:t>
      </w:r>
      <w:r w:rsidRPr="00B50CE3">
        <w:rPr>
          <w:rFonts w:eastAsia="Times New Roman"/>
          <w:szCs w:val="24"/>
        </w:rPr>
        <w:t>, δηλαδή να ανήκει πλέον από εδώ και πέρα ιδιοκτησιακά στο ΤΕΙ Κεντρι</w:t>
      </w:r>
      <w:r w:rsidRPr="00B50CE3">
        <w:rPr>
          <w:rFonts w:eastAsia="Times New Roman"/>
          <w:szCs w:val="24"/>
        </w:rPr>
        <w:t>κής Μακεδονίας.</w:t>
      </w:r>
    </w:p>
    <w:p w14:paraId="2118215A" w14:textId="77777777" w:rsidR="000E1C16" w:rsidRDefault="00D27C3B">
      <w:pPr>
        <w:contextualSpacing/>
        <w:rPr>
          <w:rFonts w:eastAsia="Times New Roman"/>
          <w:szCs w:val="24"/>
        </w:rPr>
      </w:pPr>
      <w:r w:rsidRPr="00A30657">
        <w:rPr>
          <w:rFonts w:eastAsia="Times New Roman"/>
          <w:szCs w:val="24"/>
        </w:rPr>
        <w:t>Υπήρχαν κάποια νομικά ζητήματα, τα οποία παρουσιάστηκαν. Νομίζω ότι το Υπουργείο δείχνει μια ευελιξία</w:t>
      </w:r>
      <w:r>
        <w:rPr>
          <w:rFonts w:eastAsia="Times New Roman"/>
          <w:szCs w:val="24"/>
        </w:rPr>
        <w:t>,</w:t>
      </w:r>
      <w:r w:rsidRPr="00A30657">
        <w:rPr>
          <w:rFonts w:eastAsia="Times New Roman"/>
          <w:szCs w:val="24"/>
        </w:rPr>
        <w:t xml:space="preserve"> ώστε να ξεπεραστούν, γιατί αυτό που ενδιαφέρει εμένα και ενδιαφέρει και τους κατοίκους του Κιλκίς είναι ότι δεν μπορούμε να βλέπουμε υπερ</w:t>
      </w:r>
      <w:r w:rsidRPr="00A30657">
        <w:rPr>
          <w:rFonts w:eastAsia="Times New Roman"/>
          <w:szCs w:val="24"/>
        </w:rPr>
        <w:t>σ</w:t>
      </w:r>
      <w:r w:rsidRPr="00B50CE3">
        <w:rPr>
          <w:rFonts w:eastAsia="Times New Roman"/>
          <w:szCs w:val="24"/>
        </w:rPr>
        <w:t>ύγχρονο κτήριο να μένει κενό και ουσιαστικά μόνο του να μαραζώνει στην είσοδο της πόλεως. Αυτή τη στιγμή οι φοιτητές του ΤΕΙ αναγκάζονται να ακολουθήσουν το εκπαιδευτικό τους πρόγραμμα σε κάποιες άθλιες εγκαταστάσεις μισθωμένες, ενώ υπάρχει ένα κτήριο έτο</w:t>
      </w:r>
      <w:r w:rsidRPr="00B50CE3">
        <w:rPr>
          <w:rFonts w:eastAsia="Times New Roman"/>
          <w:szCs w:val="24"/>
        </w:rPr>
        <w:t>ιμο</w:t>
      </w:r>
      <w:r>
        <w:rPr>
          <w:rFonts w:eastAsia="Times New Roman"/>
          <w:szCs w:val="24"/>
        </w:rPr>
        <w:t>,</w:t>
      </w:r>
      <w:r w:rsidRPr="00B50CE3">
        <w:rPr>
          <w:rFonts w:eastAsia="Times New Roman"/>
          <w:szCs w:val="24"/>
        </w:rPr>
        <w:t xml:space="preserve"> που τους περιμένει.</w:t>
      </w:r>
    </w:p>
    <w:p w14:paraId="2118215B" w14:textId="77777777" w:rsidR="000E1C16" w:rsidRDefault="00D27C3B">
      <w:pPr>
        <w:rPr>
          <w:rFonts w:eastAsia="Times New Roman"/>
          <w:szCs w:val="24"/>
        </w:rPr>
      </w:pPr>
      <w:r w:rsidRPr="00822C3A">
        <w:rPr>
          <w:rFonts w:eastAsia="Times New Roman"/>
          <w:szCs w:val="24"/>
        </w:rPr>
        <w:t xml:space="preserve">(Στο σημείο αυτό κτυπάει το κουδούνι λήξεως του χρόνου ομιλίας του κυρίου Βουλευτή) </w:t>
      </w:r>
    </w:p>
    <w:p w14:paraId="2118215C" w14:textId="77777777" w:rsidR="000E1C16" w:rsidRDefault="00D27C3B">
      <w:pPr>
        <w:contextualSpacing/>
        <w:rPr>
          <w:rFonts w:eastAsia="Times New Roman"/>
          <w:szCs w:val="24"/>
        </w:rPr>
      </w:pPr>
      <w:r w:rsidRPr="00B50CE3">
        <w:rPr>
          <w:rFonts w:eastAsia="Times New Roman"/>
          <w:szCs w:val="24"/>
        </w:rPr>
        <w:t>Παρακαλώ, κυρία Υπουργέ, είναι αίτημα όλων των πολιτικών θεσμικών παραγόντων του Κιλκίς, είναι αίτημα και δικό μου, γιατί είναι –νομίζω- ώριμες οι</w:t>
      </w:r>
      <w:r w:rsidRPr="00B50CE3">
        <w:rPr>
          <w:rFonts w:eastAsia="Times New Roman"/>
          <w:szCs w:val="24"/>
        </w:rPr>
        <w:t xml:space="preserve"> συνθήκες στο σημείο αυτό </w:t>
      </w:r>
      <w:r>
        <w:rPr>
          <w:rFonts w:eastAsia="Times New Roman"/>
          <w:szCs w:val="24"/>
        </w:rPr>
        <w:t>,</w:t>
      </w:r>
      <w:r w:rsidRPr="00B50CE3">
        <w:rPr>
          <w:rFonts w:eastAsia="Times New Roman"/>
          <w:szCs w:val="24"/>
        </w:rPr>
        <w:t>να κάνετε δεκτή αυτή την τροπολογία, έτσι ώστε να λυθεί ένα πρόβλημα, το οποίο μόνο θετικά έχει να δώσει και στην κοινωνία του Κιλκίς και στο εκπαιδευτικό σύστημα γενικότερα.</w:t>
      </w:r>
    </w:p>
    <w:p w14:paraId="2118215D" w14:textId="77777777" w:rsidR="000E1C16" w:rsidRDefault="00D27C3B">
      <w:pPr>
        <w:contextualSpacing/>
        <w:rPr>
          <w:rFonts w:eastAsia="Times New Roman"/>
          <w:szCs w:val="24"/>
        </w:rPr>
      </w:pPr>
      <w:r w:rsidRPr="00B50CE3">
        <w:rPr>
          <w:rFonts w:eastAsia="Times New Roman"/>
          <w:szCs w:val="24"/>
        </w:rPr>
        <w:t>Ευχαριστώ, κύριε Υπουργέ και κύριοι συνάδελφοι.</w:t>
      </w:r>
    </w:p>
    <w:p w14:paraId="2118215E" w14:textId="77777777" w:rsidR="000E1C16" w:rsidRDefault="00D27C3B">
      <w:pPr>
        <w:jc w:val="center"/>
        <w:rPr>
          <w:rFonts w:eastAsia="Times New Roman"/>
          <w:szCs w:val="24"/>
        </w:rPr>
      </w:pPr>
      <w:r w:rsidRPr="00B50CE3">
        <w:rPr>
          <w:rFonts w:eastAsia="Times New Roman"/>
          <w:szCs w:val="24"/>
        </w:rPr>
        <w:t>(Χειρο</w:t>
      </w:r>
      <w:r w:rsidRPr="00B50CE3">
        <w:rPr>
          <w:rFonts w:eastAsia="Times New Roman"/>
          <w:szCs w:val="24"/>
        </w:rPr>
        <w:t>κροτήματα από την πτέρυγα της Νέας Δημοκρατίας)</w:t>
      </w:r>
    </w:p>
    <w:p w14:paraId="2118215F" w14:textId="77777777" w:rsidR="000E1C16" w:rsidRDefault="00D27C3B">
      <w:pPr>
        <w:contextualSpacing/>
        <w:rPr>
          <w:rFonts w:eastAsia="Times New Roman"/>
          <w:szCs w:val="24"/>
        </w:rPr>
      </w:pPr>
      <w:r w:rsidRPr="00B50CE3">
        <w:rPr>
          <w:rFonts w:eastAsia="Times New Roman"/>
          <w:b/>
          <w:szCs w:val="24"/>
        </w:rPr>
        <w:t xml:space="preserve">ΝΙΚΟΛΑΟΣ ΦΙΛΗΣ (Υπουργός Παιδείας, Έρευνας και Θρησκευμάτων): </w:t>
      </w:r>
      <w:r w:rsidRPr="00B50CE3">
        <w:rPr>
          <w:rFonts w:eastAsia="Times New Roman"/>
          <w:szCs w:val="24"/>
        </w:rPr>
        <w:t>Κύριε Πρόεδρε, μπορώ να έχω τον λόγο</w:t>
      </w:r>
      <w:r>
        <w:rPr>
          <w:rFonts w:eastAsia="Times New Roman"/>
          <w:szCs w:val="24"/>
        </w:rPr>
        <w:t>;</w:t>
      </w:r>
    </w:p>
    <w:p w14:paraId="21182160" w14:textId="77777777" w:rsidR="000E1C16" w:rsidRDefault="00D27C3B">
      <w:pPr>
        <w:contextualSpacing/>
        <w:rPr>
          <w:rFonts w:eastAsia="Times New Roman"/>
          <w:color w:val="FF0000"/>
          <w:szCs w:val="24"/>
        </w:rPr>
      </w:pPr>
      <w:r w:rsidRPr="00822C3A">
        <w:rPr>
          <w:rFonts w:eastAsia="Times New Roman"/>
          <w:b/>
          <w:szCs w:val="24"/>
        </w:rPr>
        <w:t>ΠΡΟΕΔΡΕΥΩΝ (Ανασ</w:t>
      </w:r>
      <w:r w:rsidRPr="002856AF">
        <w:rPr>
          <w:rFonts w:eastAsia="Times New Roman"/>
          <w:b/>
          <w:szCs w:val="24"/>
        </w:rPr>
        <w:t xml:space="preserve">τάσιος Κουράκης): </w:t>
      </w:r>
      <w:r w:rsidRPr="002856AF">
        <w:rPr>
          <w:rFonts w:eastAsia="Times New Roman"/>
          <w:szCs w:val="24"/>
        </w:rPr>
        <w:t xml:space="preserve"> Ευχαριστούμε.</w:t>
      </w:r>
    </w:p>
    <w:p w14:paraId="21182161" w14:textId="77777777" w:rsidR="000E1C16" w:rsidRDefault="00D27C3B">
      <w:pPr>
        <w:contextualSpacing/>
        <w:rPr>
          <w:rFonts w:eastAsia="Times New Roman"/>
          <w:szCs w:val="24"/>
        </w:rPr>
      </w:pPr>
      <w:r w:rsidRPr="00822C3A">
        <w:rPr>
          <w:rFonts w:eastAsia="Times New Roman"/>
          <w:szCs w:val="24"/>
        </w:rPr>
        <w:t>Κύριε Υπουργέ, έχετε τον λόγο για μερικά δευτερόλεπτα, γιατ</w:t>
      </w:r>
      <w:r w:rsidRPr="00822C3A">
        <w:rPr>
          <w:rFonts w:eastAsia="Times New Roman"/>
          <w:szCs w:val="24"/>
        </w:rPr>
        <w:t>ί αυτό το πήγαινε-έλα δεν βοηθάει.</w:t>
      </w:r>
    </w:p>
    <w:p w14:paraId="21182162" w14:textId="77777777" w:rsidR="000E1C16" w:rsidRDefault="00D27C3B">
      <w:pPr>
        <w:contextualSpacing/>
        <w:rPr>
          <w:rFonts w:eastAsia="Times New Roman"/>
          <w:szCs w:val="24"/>
        </w:rPr>
      </w:pPr>
      <w:r w:rsidRPr="006B36B3">
        <w:rPr>
          <w:rFonts w:eastAsia="Times New Roman"/>
          <w:b/>
          <w:szCs w:val="24"/>
        </w:rPr>
        <w:t xml:space="preserve">ΝΙΚΟΛΑΟΣ ΦΙΛΗΣ (Υπουργός Παιδείας, Έρευνας και Θρησκευμάτων): </w:t>
      </w:r>
      <w:r w:rsidRPr="000D6D6A">
        <w:rPr>
          <w:rFonts w:eastAsia="Times New Roman"/>
          <w:szCs w:val="24"/>
        </w:rPr>
        <w:t>Παίρνω τον λόγο και πάλι, για να ενημερώσω την Εθνική Αντιπροσωπ</w:t>
      </w:r>
      <w:r w:rsidRPr="00F67D51">
        <w:rPr>
          <w:rFonts w:eastAsia="Times New Roman"/>
          <w:szCs w:val="24"/>
        </w:rPr>
        <w:t xml:space="preserve">εία ότι δεν πρόκειται να υπάρξει περίπτωση να κλείσει ένα νηπιαγωγείο λόγω του ότι δεν θα έχει </w:t>
      </w:r>
      <w:r w:rsidRPr="00F67D51">
        <w:rPr>
          <w:rFonts w:eastAsia="Times New Roman"/>
          <w:szCs w:val="24"/>
        </w:rPr>
        <w:t xml:space="preserve">δεκατέσσερις μαθητές και θα έχει οκτώ, εννιά και πάει λέγοντας. Δεν υπάρχει τέτοια περίπτωση. Το λέω με μεγάλη σαφήνεια, για να μην δημιουργείται δικαιολογημένη </w:t>
      </w:r>
      <w:r w:rsidRPr="001F6937">
        <w:rPr>
          <w:rFonts w:eastAsia="Times New Roman"/>
          <w:szCs w:val="24"/>
        </w:rPr>
        <w:t>ανησυχία. Το έχω πει στη Βουλή με σαφήνεια.</w:t>
      </w:r>
    </w:p>
    <w:p w14:paraId="21182163" w14:textId="77777777" w:rsidR="000E1C16" w:rsidRDefault="00D27C3B">
      <w:pPr>
        <w:contextualSpacing/>
        <w:rPr>
          <w:rFonts w:eastAsia="Times New Roman"/>
          <w:szCs w:val="24"/>
        </w:rPr>
      </w:pPr>
      <w:r w:rsidRPr="00307868">
        <w:rPr>
          <w:rFonts w:eastAsia="Times New Roman"/>
          <w:b/>
          <w:szCs w:val="24"/>
        </w:rPr>
        <w:t>ΓΕΩΡΓΙΟΣ ΓΕΩΡΓΑΝΤΑΣ:</w:t>
      </w:r>
      <w:r w:rsidRPr="00307868">
        <w:rPr>
          <w:rFonts w:eastAsia="Times New Roman"/>
          <w:szCs w:val="24"/>
        </w:rPr>
        <w:t xml:space="preserve"> Το δέχομαι.</w:t>
      </w:r>
    </w:p>
    <w:p w14:paraId="21182164" w14:textId="77777777" w:rsidR="000E1C16" w:rsidRDefault="00D27C3B">
      <w:pPr>
        <w:contextualSpacing/>
        <w:rPr>
          <w:rFonts w:eastAsia="Times New Roman"/>
          <w:szCs w:val="24"/>
        </w:rPr>
      </w:pPr>
      <w:r w:rsidRPr="00307868">
        <w:rPr>
          <w:rFonts w:eastAsia="Times New Roman"/>
          <w:b/>
          <w:szCs w:val="24"/>
        </w:rPr>
        <w:t xml:space="preserve">ΝΙΚΟΛΑΟΣ ΦΙΛΗΣ (Υπουργός Παιδείας, Έρευνας και Θρησκευμάτων): </w:t>
      </w:r>
      <w:r w:rsidRPr="00307868">
        <w:rPr>
          <w:rFonts w:eastAsia="Times New Roman"/>
          <w:szCs w:val="24"/>
        </w:rPr>
        <w:t xml:space="preserve">Δεύτερον, θέλω να πω ότι είναι λάθος να συνεχίζεται στην Εθνική Αντιπροσωπεία η συζήτηση γύρω από το υποβολιμαίο δημοσίευμα της </w:t>
      </w:r>
      <w:r>
        <w:rPr>
          <w:rFonts w:eastAsia="Times New Roman"/>
          <w:szCs w:val="24"/>
        </w:rPr>
        <w:t>«</w:t>
      </w:r>
      <w:r w:rsidRPr="00307868">
        <w:rPr>
          <w:rFonts w:eastAsia="Times New Roman"/>
          <w:szCs w:val="24"/>
        </w:rPr>
        <w:t>ΚΑΘΗΜΕΡΙΝΗΣ</w:t>
      </w:r>
      <w:r>
        <w:rPr>
          <w:rFonts w:eastAsia="Times New Roman"/>
          <w:szCs w:val="24"/>
        </w:rPr>
        <w:t>»</w:t>
      </w:r>
      <w:r w:rsidRPr="00307868">
        <w:rPr>
          <w:rFonts w:eastAsia="Times New Roman"/>
          <w:szCs w:val="24"/>
        </w:rPr>
        <w:t xml:space="preserve"> για την αξιοπιστία των εξετάσεων. Λυπάμαι που ένας π</w:t>
      </w:r>
      <w:r w:rsidRPr="00307868">
        <w:rPr>
          <w:rFonts w:eastAsia="Times New Roman"/>
          <w:szCs w:val="24"/>
        </w:rPr>
        <w:t>ανεπιστημιακός και πρώην Υφυπουργός Παιδείας, ο κ. Παπαθεοδώρου, επαναφέρει το θέμα αυτό παρ’ ότι έχει κλείσει οριστικά με ρητή δήλωσή μας από το πρωί. Λυπάμαι. Προφανώς, υπάρχει κάποια σκοπιμότητα.</w:t>
      </w:r>
    </w:p>
    <w:p w14:paraId="21182165" w14:textId="77777777" w:rsidR="000E1C16" w:rsidRDefault="00D27C3B">
      <w:pPr>
        <w:contextualSpacing/>
        <w:rPr>
          <w:rFonts w:eastAsia="Times New Roman"/>
          <w:szCs w:val="24"/>
        </w:rPr>
      </w:pPr>
      <w:r w:rsidRPr="00875107">
        <w:rPr>
          <w:rFonts w:eastAsia="Times New Roman"/>
          <w:b/>
          <w:szCs w:val="24"/>
        </w:rPr>
        <w:t>ΘΕΟΔΩΡΟΣ ΠΑΠΑΘΕΟΔΩΡΟΥ:</w:t>
      </w:r>
      <w:r w:rsidRPr="00875107">
        <w:rPr>
          <w:rFonts w:eastAsia="Times New Roman"/>
          <w:szCs w:val="24"/>
        </w:rPr>
        <w:t xml:space="preserve"> Θα σας εξηγήσω.</w:t>
      </w:r>
    </w:p>
    <w:p w14:paraId="21182166" w14:textId="77777777" w:rsidR="000E1C16" w:rsidRDefault="00D27C3B">
      <w:pPr>
        <w:contextualSpacing/>
        <w:rPr>
          <w:rFonts w:eastAsia="Times New Roman"/>
          <w:szCs w:val="24"/>
        </w:rPr>
      </w:pPr>
      <w:r w:rsidRPr="00B8113B">
        <w:rPr>
          <w:rFonts w:eastAsia="Times New Roman"/>
          <w:b/>
          <w:szCs w:val="24"/>
        </w:rPr>
        <w:t>ΝΙΚΟΛΑΟΣ ΦΙΛΗΣ (Υπ</w:t>
      </w:r>
      <w:r w:rsidRPr="00B8113B">
        <w:rPr>
          <w:rFonts w:eastAsia="Times New Roman"/>
          <w:b/>
          <w:szCs w:val="24"/>
        </w:rPr>
        <w:t xml:space="preserve">ουργός Παιδείας, Έρευνας και Θρησκευμάτων): </w:t>
      </w:r>
      <w:r w:rsidRPr="002856AF">
        <w:rPr>
          <w:rFonts w:eastAsia="Times New Roman"/>
          <w:szCs w:val="24"/>
        </w:rPr>
        <w:t>Θα ήθελα να τονίσω ότι με δεσμεύει η μυστικότητα και το απόρρητο της διαδικασίας των εξετάσεων και δεν μπορώ να αναφερθώ σε ονόματα. Πάντως, όλα αυτά τα οποία ακούγονται είναι ψέματα και, δυστυχώς, εξ αντικειμένο</w:t>
      </w:r>
      <w:r w:rsidRPr="002856AF">
        <w:rPr>
          <w:rFonts w:eastAsia="Times New Roman"/>
          <w:szCs w:val="24"/>
        </w:rPr>
        <w:t xml:space="preserve">υ –δεν </w:t>
      </w:r>
      <w:r w:rsidRPr="00290251">
        <w:rPr>
          <w:rFonts w:eastAsia="Times New Roman"/>
          <w:szCs w:val="24"/>
        </w:rPr>
        <w:t>θέλω ν</w:t>
      </w:r>
      <w:r w:rsidRPr="001C1443">
        <w:rPr>
          <w:rFonts w:eastAsia="Times New Roman"/>
          <w:szCs w:val="24"/>
        </w:rPr>
        <w:t>α πω εξ υποκειμένου- υπονομεύουν το κλίμα των εξετάσεων.</w:t>
      </w:r>
    </w:p>
    <w:p w14:paraId="21182167" w14:textId="77777777" w:rsidR="000E1C16" w:rsidRDefault="00D27C3B">
      <w:pPr>
        <w:contextualSpacing/>
        <w:rPr>
          <w:rFonts w:eastAsia="Times New Roman"/>
          <w:szCs w:val="24"/>
        </w:rPr>
      </w:pPr>
      <w:r w:rsidRPr="002856AF">
        <w:rPr>
          <w:rFonts w:eastAsia="Times New Roman"/>
          <w:szCs w:val="24"/>
        </w:rPr>
        <w:t>Λυπάμαι ειλικρινά που, παρά τις διαψεύσεις που έχουν γίνει, υπάρχουν πολιτικοί εδώ μέσα που συνεχίζουν αυτό το άθλιο παιχνίδι.</w:t>
      </w:r>
    </w:p>
    <w:p w14:paraId="21182168" w14:textId="77777777" w:rsidR="000E1C16" w:rsidRDefault="00D27C3B">
      <w:pPr>
        <w:rPr>
          <w:rFonts w:eastAsia="Times New Roman"/>
          <w:szCs w:val="24"/>
        </w:rPr>
      </w:pPr>
      <w:r w:rsidRPr="00875107">
        <w:rPr>
          <w:rFonts w:eastAsia="Times New Roman"/>
          <w:b/>
          <w:szCs w:val="24"/>
        </w:rPr>
        <w:t>ΘΕΟΔΩΡΟΣ ΠΑΠΑΘΕΟΔΩΡΟΥ:</w:t>
      </w:r>
      <w:r w:rsidRPr="00875107">
        <w:rPr>
          <w:rFonts w:eastAsia="Times New Roman"/>
          <w:szCs w:val="24"/>
        </w:rPr>
        <w:t xml:space="preserve"> Κύριε Πρόεδρε, μπορώ να έχω το</w:t>
      </w:r>
      <w:r>
        <w:rPr>
          <w:rFonts w:eastAsia="Times New Roman"/>
          <w:szCs w:val="24"/>
        </w:rPr>
        <w:t>ν</w:t>
      </w:r>
      <w:r w:rsidRPr="00875107">
        <w:rPr>
          <w:rFonts w:eastAsia="Times New Roman"/>
          <w:szCs w:val="24"/>
        </w:rPr>
        <w:t xml:space="preserve"> λόγο</w:t>
      </w:r>
      <w:r w:rsidRPr="00875107">
        <w:rPr>
          <w:rFonts w:eastAsia="Times New Roman"/>
          <w:szCs w:val="24"/>
        </w:rPr>
        <w:t>;</w:t>
      </w:r>
    </w:p>
    <w:p w14:paraId="21182169" w14:textId="77777777" w:rsidR="000E1C16" w:rsidRDefault="00D27C3B">
      <w:pPr>
        <w:rPr>
          <w:rFonts w:eastAsia="Times New Roman"/>
          <w:szCs w:val="24"/>
        </w:rPr>
      </w:pPr>
      <w:r w:rsidRPr="00875107">
        <w:rPr>
          <w:rFonts w:eastAsia="Times New Roman"/>
          <w:b/>
          <w:szCs w:val="24"/>
        </w:rPr>
        <w:t xml:space="preserve">ΝΙΚΟΛΑΟΣ ΦΙΛΗΣ (Υπουργός Παιδείας, Έρευνας και Θρησκευμάτων): </w:t>
      </w:r>
      <w:r w:rsidRPr="00875107">
        <w:rPr>
          <w:rFonts w:eastAsia="Times New Roman"/>
          <w:szCs w:val="24"/>
        </w:rPr>
        <w:t xml:space="preserve">Τρίτον, συμφωνώ με τον </w:t>
      </w:r>
      <w:r>
        <w:rPr>
          <w:rFonts w:eastAsia="Times New Roman"/>
          <w:szCs w:val="24"/>
        </w:rPr>
        <w:t>ε</w:t>
      </w:r>
      <w:r w:rsidRPr="00875107">
        <w:rPr>
          <w:rFonts w:eastAsia="Times New Roman"/>
          <w:szCs w:val="24"/>
        </w:rPr>
        <w:t xml:space="preserve">κπρόσωπο του ΚΚΕ στην κριτική που γίνεται στα ΕΑΕΠ. Είναι η κριτική που κάνει και η εκπαιδευτική κοινότητα. Μόνο η κ. Διαμαντοπούλου είχε άλλη άποψη για τα παιδαγωγικά </w:t>
      </w:r>
      <w:r w:rsidRPr="00875107">
        <w:rPr>
          <w:rFonts w:eastAsia="Times New Roman"/>
          <w:szCs w:val="24"/>
        </w:rPr>
        <w:t>προβλήματα των ΕΑΕΠ και για το πρόβλημα ότι αυτό το σχολείο χρη</w:t>
      </w:r>
      <w:r w:rsidRPr="00B8113B">
        <w:rPr>
          <w:rFonts w:eastAsia="Times New Roman"/>
          <w:szCs w:val="24"/>
        </w:rPr>
        <w:t xml:space="preserve">ματοδοτήθηκε από τα ΕΣΠΑ και όχι από τον </w:t>
      </w:r>
      <w:r>
        <w:rPr>
          <w:rFonts w:eastAsia="Times New Roman"/>
          <w:szCs w:val="24"/>
        </w:rPr>
        <w:t>κ</w:t>
      </w:r>
      <w:r w:rsidRPr="00875107">
        <w:rPr>
          <w:rFonts w:eastAsia="Times New Roman"/>
          <w:szCs w:val="24"/>
        </w:rPr>
        <w:t xml:space="preserve">ρατικό </w:t>
      </w:r>
      <w:r>
        <w:rPr>
          <w:rFonts w:eastAsia="Times New Roman"/>
          <w:szCs w:val="24"/>
        </w:rPr>
        <w:t>π</w:t>
      </w:r>
      <w:r w:rsidRPr="00875107">
        <w:rPr>
          <w:rFonts w:eastAsia="Times New Roman"/>
          <w:szCs w:val="24"/>
        </w:rPr>
        <w:t xml:space="preserve">ροϋπολογισμό. Και εδώ υπάρχει μια μεγάλη </w:t>
      </w:r>
      <w:r>
        <w:rPr>
          <w:rFonts w:eastAsia="Times New Roman"/>
          <w:szCs w:val="24"/>
        </w:rPr>
        <w:t>ε</w:t>
      </w:r>
      <w:r w:rsidRPr="00875107">
        <w:rPr>
          <w:rFonts w:eastAsia="Times New Roman"/>
          <w:szCs w:val="24"/>
        </w:rPr>
        <w:t xml:space="preserve">υθύνη των </w:t>
      </w:r>
      <w:r>
        <w:rPr>
          <w:rFonts w:eastAsia="Times New Roman"/>
          <w:szCs w:val="24"/>
        </w:rPr>
        <w:t>κ</w:t>
      </w:r>
      <w:r w:rsidRPr="00875107">
        <w:rPr>
          <w:rFonts w:eastAsia="Times New Roman"/>
          <w:szCs w:val="24"/>
        </w:rPr>
        <w:t xml:space="preserve">υβερνήσεων του ΠΑΣΟΚ που δεν ενέταξαν το ΕΑΕΠ, που το πίστευαν, στον </w:t>
      </w:r>
      <w:r>
        <w:rPr>
          <w:rFonts w:eastAsia="Times New Roman"/>
          <w:szCs w:val="24"/>
        </w:rPr>
        <w:t>κ</w:t>
      </w:r>
      <w:r w:rsidRPr="00875107">
        <w:rPr>
          <w:rFonts w:eastAsia="Times New Roman"/>
          <w:szCs w:val="24"/>
        </w:rPr>
        <w:t xml:space="preserve">ρατικό </w:t>
      </w:r>
      <w:r>
        <w:rPr>
          <w:rFonts w:eastAsia="Times New Roman"/>
          <w:szCs w:val="24"/>
        </w:rPr>
        <w:t>π</w:t>
      </w:r>
      <w:r w:rsidRPr="00875107">
        <w:rPr>
          <w:rFonts w:eastAsia="Times New Roman"/>
          <w:szCs w:val="24"/>
        </w:rPr>
        <w:t>ροϋπολογισμό</w:t>
      </w:r>
      <w:r w:rsidRPr="00875107">
        <w:rPr>
          <w:rFonts w:eastAsia="Times New Roman"/>
          <w:szCs w:val="24"/>
        </w:rPr>
        <w:t>. Το άφησαν έρμαιο των ΕΣΠΑ.</w:t>
      </w:r>
    </w:p>
    <w:p w14:paraId="2118216A" w14:textId="77777777" w:rsidR="000E1C16" w:rsidRDefault="00D27C3B">
      <w:pPr>
        <w:rPr>
          <w:rFonts w:eastAsia="Times New Roman"/>
          <w:szCs w:val="24"/>
        </w:rPr>
      </w:pPr>
      <w:r>
        <w:rPr>
          <w:rFonts w:eastAsia="Times New Roman"/>
          <w:szCs w:val="24"/>
        </w:rPr>
        <w:t xml:space="preserve">Δεν </w:t>
      </w:r>
      <w:r w:rsidRPr="00B8113B">
        <w:rPr>
          <w:rFonts w:eastAsia="Times New Roman"/>
          <w:szCs w:val="24"/>
        </w:rPr>
        <w:t xml:space="preserve">μου αρέσει να αντιδικώ προσωπικά. Ο κ. Παπαθεοδώρου προσωπικά αντιδικεί και λυπάμαι γι’ αυτό το πράγμα. Θέλω να επαναλάβω ότι η </w:t>
      </w:r>
      <w:r w:rsidRPr="002856AF">
        <w:rPr>
          <w:rFonts w:eastAsia="Times New Roman"/>
          <w:szCs w:val="24"/>
        </w:rPr>
        <w:t>πρώτη και η δευτέρα δημοτικού, κύριε Παπαθεοδώρου, και όχι η πρώτη, όπως είπατε, τελειώνει στις</w:t>
      </w:r>
      <w:r w:rsidRPr="002856AF">
        <w:rPr>
          <w:rFonts w:eastAsia="Times New Roman"/>
          <w:szCs w:val="24"/>
        </w:rPr>
        <w:t xml:space="preserve"> 12.25΄και οι υπόλοιπες τάξεις στις 13.15΄. Εντάξει;</w:t>
      </w:r>
    </w:p>
    <w:p w14:paraId="2118216B" w14:textId="77777777" w:rsidR="000E1C16" w:rsidRDefault="00D27C3B">
      <w:pPr>
        <w:rPr>
          <w:rFonts w:eastAsia="Times New Roman"/>
          <w:szCs w:val="24"/>
        </w:rPr>
      </w:pPr>
      <w:r w:rsidRPr="00290251">
        <w:rPr>
          <w:rFonts w:eastAsia="Times New Roman"/>
          <w:b/>
          <w:szCs w:val="24"/>
        </w:rPr>
        <w:t>ΘΕΟΔΩΡΟΣ ΠΑΠΑΘΕΟΔΩΡΟΥ:</w:t>
      </w:r>
      <w:r w:rsidRPr="001C1443">
        <w:rPr>
          <w:rFonts w:eastAsia="Times New Roman"/>
          <w:szCs w:val="24"/>
        </w:rPr>
        <w:t xml:space="preserve"> Εντάξει.</w:t>
      </w:r>
    </w:p>
    <w:p w14:paraId="2118216C" w14:textId="77777777" w:rsidR="000E1C16" w:rsidRDefault="00D27C3B">
      <w:pPr>
        <w:rPr>
          <w:rFonts w:eastAsia="Times New Roman"/>
          <w:szCs w:val="24"/>
        </w:rPr>
      </w:pPr>
      <w:r w:rsidRPr="00875107">
        <w:rPr>
          <w:rFonts w:eastAsia="Times New Roman"/>
          <w:b/>
          <w:szCs w:val="24"/>
        </w:rPr>
        <w:t xml:space="preserve">ΝΙΚΟΛΑΟΣ ΦΙΛΗΣ (Υπουργός Παιδείας, Έρευνας και Θρησκευμάτων): </w:t>
      </w:r>
      <w:r w:rsidRPr="00A42990">
        <w:rPr>
          <w:rFonts w:eastAsia="Times New Roman"/>
          <w:szCs w:val="24"/>
        </w:rPr>
        <w:t>Αυτό, λοιπόν, είναι το σαφές, ενώ το ΕΑΕΠ τελειώνει στις 14.00΄. Αυτή είναι η διαφωνία μας. Όχι η πρώτη, λοιπ</w:t>
      </w:r>
      <w:r w:rsidRPr="00A42990">
        <w:rPr>
          <w:rFonts w:eastAsia="Times New Roman"/>
          <w:szCs w:val="24"/>
        </w:rPr>
        <w:t>όν, αλλά και η δευτέρα. Αυτά είχα να πω.</w:t>
      </w:r>
    </w:p>
    <w:p w14:paraId="2118216D" w14:textId="77777777" w:rsidR="000E1C16" w:rsidRDefault="00D27C3B">
      <w:pPr>
        <w:rPr>
          <w:rFonts w:eastAsia="Times New Roman"/>
          <w:szCs w:val="24"/>
        </w:rPr>
      </w:pPr>
      <w:r w:rsidRPr="00B8113B">
        <w:rPr>
          <w:rFonts w:eastAsia="Times New Roman"/>
          <w:b/>
          <w:szCs w:val="24"/>
        </w:rPr>
        <w:t>ΘΕΟΔΩΡΟΣ ΠΑΠΑΘΕΟΔΩΡΟΥ:</w:t>
      </w:r>
      <w:r w:rsidRPr="002856AF">
        <w:rPr>
          <w:rFonts w:eastAsia="Times New Roman"/>
          <w:szCs w:val="24"/>
        </w:rPr>
        <w:t xml:space="preserve"> Κύριε Πρόεδρε, μπορώ να έχω τον λόγο.</w:t>
      </w:r>
    </w:p>
    <w:p w14:paraId="2118216E" w14:textId="77777777" w:rsidR="000E1C16" w:rsidRDefault="00D27C3B">
      <w:pPr>
        <w:rPr>
          <w:rFonts w:eastAsia="Times New Roman"/>
          <w:szCs w:val="24"/>
        </w:rPr>
      </w:pPr>
      <w:r w:rsidRPr="00A42990">
        <w:rPr>
          <w:rFonts w:eastAsia="Times New Roman"/>
          <w:b/>
          <w:szCs w:val="24"/>
        </w:rPr>
        <w:t xml:space="preserve">ΠΡΟΕΔΡΕΥΩΝ (Αναστάσιος Κουράκης): </w:t>
      </w:r>
      <w:r w:rsidRPr="00A42990">
        <w:rPr>
          <w:rFonts w:eastAsia="Times New Roman"/>
          <w:szCs w:val="24"/>
        </w:rPr>
        <w:t>Τον λόγο έχει ο κ. Παπαθεοδώρου δι’ ολίγ</w:t>
      </w:r>
      <w:r w:rsidRPr="00B8113B">
        <w:rPr>
          <w:rFonts w:eastAsia="Times New Roman"/>
          <w:szCs w:val="24"/>
        </w:rPr>
        <w:t>ω</w:t>
      </w:r>
      <w:r w:rsidRPr="002856AF">
        <w:rPr>
          <w:rFonts w:eastAsia="Times New Roman"/>
          <w:szCs w:val="24"/>
        </w:rPr>
        <w:t xml:space="preserve">ν. </w:t>
      </w:r>
    </w:p>
    <w:p w14:paraId="2118216F" w14:textId="77777777" w:rsidR="000E1C16" w:rsidRDefault="00D27C3B">
      <w:pPr>
        <w:rPr>
          <w:rFonts w:eastAsia="Times New Roman"/>
          <w:szCs w:val="24"/>
        </w:rPr>
      </w:pPr>
      <w:r w:rsidRPr="00290251">
        <w:rPr>
          <w:rFonts w:eastAsia="Times New Roman"/>
          <w:b/>
          <w:szCs w:val="24"/>
        </w:rPr>
        <w:t xml:space="preserve">ΘΕΟΔΩΡΟΣ ΠΑΠΑΘΕΟΔΩΡΟΥ: </w:t>
      </w:r>
      <w:r w:rsidRPr="001C1443">
        <w:rPr>
          <w:rFonts w:eastAsia="Times New Roman"/>
          <w:szCs w:val="24"/>
        </w:rPr>
        <w:t>Κύριε Υπουργέ, πραγματικά ευχαριστώ για την ευκαιρία που μου δίνετε. Πρώτον, σας είπα ότι, όπως και να έχει το πράγμα, το κακό έγινε. Και το κακό έχει να κάνει με την ανασφάλεια που δημιουργήθηκε στις οικογένειες των παιδιών, τα οποία θα δώσουν πανελλαδικέ</w:t>
      </w:r>
      <w:r w:rsidRPr="001C1443">
        <w:rPr>
          <w:rFonts w:eastAsia="Times New Roman"/>
          <w:szCs w:val="24"/>
        </w:rPr>
        <w:t xml:space="preserve">ς εξετάσεις. Κοιμόμασταν μέσα στο Υπουργείο εκείνες τις ημέρες. Ξέρετε γιατί; Γιατί έπρεπε να διαφυλάξουμε την απόλυτη εμπιστοσύνη των οικογενειών στις εξετάσεις αυτές. </w:t>
      </w:r>
    </w:p>
    <w:p w14:paraId="21182170" w14:textId="77777777" w:rsidR="000E1C16" w:rsidRDefault="00D27C3B">
      <w:pPr>
        <w:rPr>
          <w:rFonts w:eastAsia="Times New Roman"/>
          <w:szCs w:val="24"/>
        </w:rPr>
      </w:pPr>
      <w:r w:rsidRPr="002856AF">
        <w:rPr>
          <w:rFonts w:eastAsia="Times New Roman"/>
          <w:szCs w:val="24"/>
        </w:rPr>
        <w:t>Δεύτερον, κύριε Υπουργέ,…</w:t>
      </w:r>
    </w:p>
    <w:p w14:paraId="21182171" w14:textId="77777777" w:rsidR="000E1C16" w:rsidRDefault="00D27C3B">
      <w:pPr>
        <w:rPr>
          <w:rFonts w:eastAsia="Times New Roman"/>
          <w:szCs w:val="24"/>
        </w:rPr>
      </w:pPr>
      <w:r w:rsidRPr="006679F9">
        <w:rPr>
          <w:rFonts w:eastAsia="Times New Roman"/>
          <w:b/>
          <w:szCs w:val="24"/>
        </w:rPr>
        <w:t xml:space="preserve">ΝΙΚΟΛΑΟΣ ΦΙΛΗΣ (Υπουργός Παιδείας, Έρευνας και Θρησκευμάτων): </w:t>
      </w:r>
      <w:r w:rsidRPr="002856AF">
        <w:rPr>
          <w:rFonts w:eastAsia="Times New Roman"/>
          <w:szCs w:val="24"/>
        </w:rPr>
        <w:t xml:space="preserve">Το συνεχίζετε, λοιπόν. Ντροπή! </w:t>
      </w:r>
    </w:p>
    <w:p w14:paraId="21182172" w14:textId="77777777" w:rsidR="000E1C16" w:rsidRDefault="00D27C3B">
      <w:pPr>
        <w:rPr>
          <w:rFonts w:eastAsia="Times New Roman"/>
          <w:szCs w:val="24"/>
        </w:rPr>
      </w:pPr>
      <w:r w:rsidRPr="00B733EC">
        <w:rPr>
          <w:rFonts w:eastAsia="Times New Roman"/>
          <w:b/>
          <w:szCs w:val="24"/>
        </w:rPr>
        <w:t xml:space="preserve">ΘΕΟΔΩΡΟΣ ΠΑΠΑΘΕΟΔΩΡΟΥ: </w:t>
      </w:r>
      <w:r w:rsidRPr="00F157B2">
        <w:rPr>
          <w:rFonts w:eastAsia="Times New Roman"/>
          <w:szCs w:val="24"/>
        </w:rPr>
        <w:t xml:space="preserve">Σας είπα ότι, όπως και να το κάνετε, με αυτό που κάνετε πραγματικά το κακό έγινε. </w:t>
      </w:r>
    </w:p>
    <w:p w14:paraId="21182173" w14:textId="77777777" w:rsidR="000E1C16" w:rsidRDefault="00D27C3B">
      <w:pPr>
        <w:rPr>
          <w:rFonts w:eastAsia="Times New Roman"/>
          <w:szCs w:val="24"/>
        </w:rPr>
      </w:pPr>
      <w:r w:rsidRPr="002856AF">
        <w:rPr>
          <w:rFonts w:eastAsia="Times New Roman"/>
          <w:b/>
          <w:szCs w:val="24"/>
        </w:rPr>
        <w:t>ΝΙΚΟΛΑΟΣ ΦΙΛΗΣ (Υπουργός Παιδείας, Έρευνας και Θρησκευμά</w:t>
      </w:r>
      <w:r w:rsidRPr="002856AF">
        <w:rPr>
          <w:rFonts w:eastAsia="Times New Roman"/>
          <w:b/>
          <w:szCs w:val="24"/>
        </w:rPr>
        <w:t xml:space="preserve">των): </w:t>
      </w:r>
      <w:r w:rsidRPr="002856AF">
        <w:rPr>
          <w:rFonts w:eastAsia="Times New Roman"/>
          <w:szCs w:val="24"/>
        </w:rPr>
        <w:t xml:space="preserve">Ποιο είναι το κακό; </w:t>
      </w:r>
    </w:p>
    <w:p w14:paraId="21182174" w14:textId="77777777" w:rsidR="000E1C16" w:rsidRDefault="00D27C3B">
      <w:pPr>
        <w:rPr>
          <w:rFonts w:eastAsia="Times New Roman"/>
          <w:szCs w:val="24"/>
        </w:rPr>
      </w:pPr>
      <w:r w:rsidRPr="002856AF">
        <w:rPr>
          <w:rFonts w:eastAsia="Times New Roman"/>
          <w:b/>
          <w:szCs w:val="24"/>
        </w:rPr>
        <w:t xml:space="preserve">ΘΕΟΔΩΡΟΣ ΠΑΠΑΘΕΟΔΩΡΟΥ: </w:t>
      </w:r>
      <w:r w:rsidRPr="002856AF">
        <w:rPr>
          <w:rFonts w:eastAsia="Times New Roman"/>
          <w:szCs w:val="24"/>
        </w:rPr>
        <w:t xml:space="preserve">Το κακό έγινε. Φροντίστε να μην προχωρήσει. </w:t>
      </w:r>
    </w:p>
    <w:p w14:paraId="21182175" w14:textId="77777777" w:rsidR="000E1C16" w:rsidRDefault="00D27C3B">
      <w:pPr>
        <w:rPr>
          <w:rFonts w:eastAsia="Times New Roman"/>
          <w:szCs w:val="24"/>
        </w:rPr>
      </w:pPr>
      <w:r w:rsidRPr="002856AF">
        <w:rPr>
          <w:rFonts w:eastAsia="Times New Roman"/>
          <w:b/>
          <w:szCs w:val="24"/>
        </w:rPr>
        <w:t xml:space="preserve">ΝΙΚΟΛΑΟΣ ΦΙΛΗΣ (Υπουργός Παιδείας, Έρευνας και Θρησκευμάτων): </w:t>
      </w:r>
      <w:r w:rsidRPr="002856AF">
        <w:rPr>
          <w:rFonts w:eastAsia="Times New Roman"/>
          <w:szCs w:val="24"/>
        </w:rPr>
        <w:t xml:space="preserve">Σταματήστε, κύριε Παπαθεοδώρου. </w:t>
      </w:r>
    </w:p>
    <w:p w14:paraId="21182176" w14:textId="77777777" w:rsidR="000E1C16" w:rsidRDefault="00D27C3B">
      <w:pPr>
        <w:rPr>
          <w:rFonts w:eastAsia="Times New Roman"/>
          <w:szCs w:val="24"/>
        </w:rPr>
      </w:pPr>
      <w:r w:rsidRPr="002856AF">
        <w:rPr>
          <w:rFonts w:eastAsia="Times New Roman"/>
          <w:b/>
          <w:szCs w:val="24"/>
        </w:rPr>
        <w:t xml:space="preserve">ΘΕΟΔΩΡΟΣ ΠΑΠΑΘΕΟΔΩΡΟΥ: </w:t>
      </w:r>
      <w:r w:rsidRPr="002856AF">
        <w:rPr>
          <w:rFonts w:eastAsia="Times New Roman"/>
          <w:szCs w:val="24"/>
        </w:rPr>
        <w:t>Δεύτερον, είμαι πάρα πολύ ευχαριστημένος…</w:t>
      </w:r>
    </w:p>
    <w:p w14:paraId="21182177" w14:textId="77777777" w:rsidR="000E1C16" w:rsidRDefault="00D27C3B">
      <w:pPr>
        <w:rPr>
          <w:rFonts w:eastAsia="Times New Roman"/>
          <w:szCs w:val="24"/>
        </w:rPr>
      </w:pPr>
      <w:r w:rsidRPr="00A42990">
        <w:rPr>
          <w:rFonts w:eastAsia="Times New Roman"/>
          <w:b/>
          <w:szCs w:val="24"/>
        </w:rPr>
        <w:t>Ν</w:t>
      </w:r>
      <w:r w:rsidRPr="00A42990">
        <w:rPr>
          <w:rFonts w:eastAsia="Times New Roman"/>
          <w:b/>
          <w:szCs w:val="24"/>
        </w:rPr>
        <w:t xml:space="preserve">ΙΚΟΛΑΟΣ ΦΙΛΗΣ (Υπουργός Παιδείας, Έρευνας και Θρησκευμάτων): </w:t>
      </w:r>
      <w:r w:rsidRPr="00B8113B">
        <w:rPr>
          <w:rFonts w:eastAsia="Times New Roman"/>
          <w:szCs w:val="24"/>
        </w:rPr>
        <w:t>Είναι αθλιότητες, όταν λέτε ότι υπάρχει θέμα ανασφάλειας! Είναι ντροπή! Είναι κατάντημα αυτό το οποίο κάνετε!</w:t>
      </w:r>
    </w:p>
    <w:p w14:paraId="21182178" w14:textId="77777777" w:rsidR="000E1C16" w:rsidRDefault="00D27C3B">
      <w:pPr>
        <w:rPr>
          <w:rFonts w:eastAsia="Times New Roman"/>
          <w:szCs w:val="24"/>
        </w:rPr>
      </w:pPr>
      <w:r w:rsidRPr="00B8113B">
        <w:rPr>
          <w:rFonts w:eastAsia="Times New Roman"/>
          <w:b/>
          <w:szCs w:val="24"/>
        </w:rPr>
        <w:t xml:space="preserve">ΘΕΟΔΩΡΟΣ ΠΑΠΑΘΕΟΔΩΡΟΥ: </w:t>
      </w:r>
      <w:r w:rsidRPr="002856AF">
        <w:rPr>
          <w:rFonts w:eastAsia="Times New Roman"/>
          <w:szCs w:val="24"/>
        </w:rPr>
        <w:t>Σας επιστρέφω τους χαρακτηρισμούς. Όταν δεν έχετε επιχειρήματα</w:t>
      </w:r>
      <w:r w:rsidRPr="002856AF">
        <w:rPr>
          <w:rFonts w:eastAsia="Times New Roman"/>
          <w:szCs w:val="24"/>
        </w:rPr>
        <w:t>, όπως προηγουμένως…</w:t>
      </w:r>
    </w:p>
    <w:p w14:paraId="21182179" w14:textId="77777777" w:rsidR="000E1C16" w:rsidRDefault="00D27C3B">
      <w:pPr>
        <w:rPr>
          <w:rFonts w:eastAsia="Times New Roman"/>
          <w:szCs w:val="24"/>
        </w:rPr>
      </w:pPr>
      <w:r w:rsidRPr="001C1443">
        <w:rPr>
          <w:rFonts w:eastAsia="Times New Roman"/>
          <w:b/>
          <w:szCs w:val="24"/>
        </w:rPr>
        <w:t xml:space="preserve">ΝΙΚΟΛΑΟΣ ΦΙΛΗΣ (Υπουργός Παιδείας, Έρευνας και Θρησκευμάτων): </w:t>
      </w:r>
      <w:r w:rsidRPr="002856AF">
        <w:rPr>
          <w:rFonts w:eastAsia="Times New Roman"/>
          <w:szCs w:val="24"/>
        </w:rPr>
        <w:t>Λυπάμαι που υπήρ</w:t>
      </w:r>
      <w:r w:rsidRPr="005057D7">
        <w:rPr>
          <w:rFonts w:eastAsia="Times New Roman"/>
          <w:szCs w:val="24"/>
        </w:rPr>
        <w:t xml:space="preserve">ξατε στο Υπουργείο Παιδείας! </w:t>
      </w:r>
    </w:p>
    <w:p w14:paraId="2118217A" w14:textId="77777777" w:rsidR="000E1C16" w:rsidRDefault="00D27C3B">
      <w:pPr>
        <w:rPr>
          <w:rFonts w:eastAsia="Times New Roman"/>
          <w:szCs w:val="24"/>
        </w:rPr>
      </w:pPr>
      <w:r w:rsidRPr="00A42990">
        <w:rPr>
          <w:rFonts w:eastAsia="Times New Roman"/>
          <w:b/>
          <w:szCs w:val="24"/>
        </w:rPr>
        <w:t xml:space="preserve">ΘΕΟΔΩΡΟΣ ΠΑΠΑΘΕΟΔΩΡΟΥ: </w:t>
      </w:r>
      <w:r w:rsidRPr="00A42990">
        <w:rPr>
          <w:rFonts w:eastAsia="Times New Roman"/>
          <w:szCs w:val="24"/>
        </w:rPr>
        <w:t>Ακριβώς γ</w:t>
      </w:r>
      <w:r w:rsidRPr="00B8113B">
        <w:rPr>
          <w:rFonts w:eastAsia="Times New Roman"/>
          <w:szCs w:val="24"/>
        </w:rPr>
        <w:t>ι’ αυτό</w:t>
      </w:r>
      <w:r>
        <w:rPr>
          <w:rFonts w:eastAsia="Times New Roman"/>
          <w:szCs w:val="24"/>
        </w:rPr>
        <w:t>ν</w:t>
      </w:r>
      <w:r w:rsidRPr="00A42990">
        <w:rPr>
          <w:rFonts w:eastAsia="Times New Roman"/>
          <w:szCs w:val="24"/>
        </w:rPr>
        <w:t xml:space="preserve"> τον λόγο, κύριε Υπουργέ, αυτό το οποίο είπατε είναι ότι, επιτέλους, μετά από τόσους μή</w:t>
      </w:r>
      <w:r w:rsidRPr="00A42990">
        <w:rPr>
          <w:rFonts w:eastAsia="Times New Roman"/>
          <w:szCs w:val="24"/>
        </w:rPr>
        <w:t>νες στο Υπουργείο, μάθατε πότε τελειώνει το δημοτικό!</w:t>
      </w:r>
    </w:p>
    <w:p w14:paraId="2118217B" w14:textId="77777777" w:rsidR="000E1C16" w:rsidRDefault="00D27C3B">
      <w:pPr>
        <w:rPr>
          <w:rFonts w:eastAsia="Times New Roman"/>
          <w:szCs w:val="24"/>
        </w:rPr>
      </w:pPr>
      <w:r w:rsidRPr="00B8113B">
        <w:rPr>
          <w:rFonts w:eastAsia="Times New Roman"/>
          <w:b/>
          <w:szCs w:val="24"/>
        </w:rPr>
        <w:t>ΝΙΚΟΛ</w:t>
      </w:r>
      <w:r w:rsidRPr="002856AF">
        <w:rPr>
          <w:rFonts w:eastAsia="Times New Roman"/>
          <w:b/>
          <w:szCs w:val="24"/>
        </w:rPr>
        <w:t xml:space="preserve">ΑΟΣ ΦΙΛΗΣ (Υπουργός Παιδείας, Έρευνας και Θρησκευμάτων): </w:t>
      </w:r>
      <w:r w:rsidRPr="002856AF">
        <w:rPr>
          <w:rFonts w:eastAsia="Times New Roman"/>
          <w:szCs w:val="24"/>
        </w:rPr>
        <w:t>Ντροπή!</w:t>
      </w:r>
    </w:p>
    <w:p w14:paraId="2118217C" w14:textId="77777777" w:rsidR="000E1C16" w:rsidRDefault="00D27C3B">
      <w:pPr>
        <w:rPr>
          <w:rFonts w:eastAsia="Times New Roman"/>
          <w:szCs w:val="24"/>
        </w:rPr>
      </w:pPr>
      <w:r w:rsidRPr="00290251">
        <w:rPr>
          <w:rFonts w:eastAsia="Times New Roman"/>
          <w:b/>
          <w:szCs w:val="24"/>
        </w:rPr>
        <w:t xml:space="preserve">ΠΡΟΕΔΡΕΥΩΝ (Αναστάσιος Κουράκης): </w:t>
      </w:r>
      <w:r w:rsidRPr="001C1443">
        <w:rPr>
          <w:rFonts w:eastAsia="Times New Roman"/>
          <w:szCs w:val="24"/>
        </w:rPr>
        <w:t>Κύριε Υπουργέ, θα σας δώσω τον λόγο μετά. Δεν ακούγεστε. Να μην γράφεται τίποτα στα Πρακτι</w:t>
      </w:r>
      <w:r w:rsidRPr="002856AF">
        <w:rPr>
          <w:rFonts w:eastAsia="Times New Roman"/>
          <w:szCs w:val="24"/>
        </w:rPr>
        <w:t xml:space="preserve">κά. </w:t>
      </w:r>
    </w:p>
    <w:p w14:paraId="2118217D" w14:textId="77777777" w:rsidR="000E1C16" w:rsidRDefault="00D27C3B">
      <w:pPr>
        <w:rPr>
          <w:rFonts w:eastAsia="Times New Roman"/>
          <w:szCs w:val="24"/>
        </w:rPr>
      </w:pPr>
      <w:r w:rsidRPr="002856AF">
        <w:rPr>
          <w:rFonts w:eastAsia="Times New Roman"/>
          <w:b/>
          <w:szCs w:val="24"/>
        </w:rPr>
        <w:t xml:space="preserve">ΘΕΟΔΩΡΟΣ ΠΑΠΑΘΕΟΔΩΡΟΥ: </w:t>
      </w:r>
      <w:r w:rsidRPr="005057D7">
        <w:rPr>
          <w:rFonts w:eastAsia="Times New Roman"/>
          <w:szCs w:val="24"/>
        </w:rPr>
        <w:t>Συγχαρητήρια και για κάτι άλλο, κύριε Υπουργέ. Αντί να ζητήσετε συγγνώμη απ’ αυτούς τους εκπαιδευτικούς, βγήκατε από πάνω και είπατε «τι να κάνουμε; Τελειώνουν τότε.». Γιατί εσείς</w:t>
      </w:r>
      <w:r w:rsidRPr="006679F9">
        <w:rPr>
          <w:rFonts w:eastAsia="Times New Roman"/>
          <w:szCs w:val="24"/>
        </w:rPr>
        <w:t xml:space="preserve"> μιλήσατε για το δημοτικό. Και υπάρχει στα Πρακ</w:t>
      </w:r>
      <w:r w:rsidRPr="002856AF">
        <w:rPr>
          <w:rFonts w:eastAsia="Times New Roman"/>
          <w:szCs w:val="24"/>
        </w:rPr>
        <w:t>τικά αυ</w:t>
      </w:r>
      <w:r w:rsidRPr="002856AF">
        <w:rPr>
          <w:rFonts w:eastAsia="Times New Roman"/>
          <w:szCs w:val="24"/>
        </w:rPr>
        <w:t xml:space="preserve">τό. Ενώ θα έπρεπε να πείτε «συγγνώμη, έκανα λάθος», όχι μόνο δεν το είπατε, αλλά κάνατε και επίθεση. Αυτό είναι απλή δειλία. Και σας το λέω ακριβώς έτσι όπως αποτυπώθηκε στα μάτια όλων. </w:t>
      </w:r>
    </w:p>
    <w:p w14:paraId="2118217E" w14:textId="77777777" w:rsidR="000E1C16" w:rsidRDefault="00D27C3B">
      <w:pPr>
        <w:rPr>
          <w:rFonts w:eastAsia="Times New Roman"/>
          <w:szCs w:val="24"/>
        </w:rPr>
      </w:pPr>
      <w:r w:rsidRPr="00D676BB">
        <w:rPr>
          <w:rFonts w:eastAsia="Times New Roman"/>
          <w:szCs w:val="24"/>
        </w:rPr>
        <w:t xml:space="preserve">Ευχαριστώ. </w:t>
      </w:r>
    </w:p>
    <w:p w14:paraId="2118217F"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2856AF">
        <w:rPr>
          <w:rFonts w:eastAsia="Times New Roman"/>
          <w:szCs w:val="24"/>
        </w:rPr>
        <w:t xml:space="preserve">Ευχαριστώ κι εγώ. </w:t>
      </w:r>
    </w:p>
    <w:p w14:paraId="21182180" w14:textId="77777777" w:rsidR="000E1C16" w:rsidRDefault="00D27C3B">
      <w:pPr>
        <w:rPr>
          <w:rFonts w:eastAsia="Times New Roman"/>
          <w:szCs w:val="24"/>
        </w:rPr>
      </w:pPr>
      <w:r w:rsidRPr="002856AF">
        <w:rPr>
          <w:rFonts w:eastAsia="Times New Roman"/>
          <w:szCs w:val="24"/>
        </w:rPr>
        <w:t xml:space="preserve">Τον </w:t>
      </w:r>
      <w:r w:rsidRPr="002856AF">
        <w:rPr>
          <w:rFonts w:eastAsia="Times New Roman"/>
          <w:szCs w:val="24"/>
        </w:rPr>
        <w:t xml:space="preserve">λόγο έχει ο κύριος Υπουργός. </w:t>
      </w:r>
    </w:p>
    <w:p w14:paraId="21182181" w14:textId="77777777" w:rsidR="000E1C16" w:rsidRDefault="00D27C3B">
      <w:pPr>
        <w:rPr>
          <w:rFonts w:eastAsia="Times New Roman"/>
          <w:szCs w:val="24"/>
        </w:rPr>
      </w:pPr>
      <w:r w:rsidRPr="002856AF">
        <w:rPr>
          <w:rFonts w:eastAsia="Times New Roman"/>
          <w:b/>
          <w:szCs w:val="24"/>
        </w:rPr>
        <w:t xml:space="preserve">ΝΙΚΟΛΑΟΣ ΦΙΛΗΣ (Υπουργός Παιδείας, Έρευνας και Θρησκευμάτων): </w:t>
      </w:r>
      <w:r w:rsidRPr="002856AF">
        <w:rPr>
          <w:rFonts w:eastAsia="Times New Roman"/>
          <w:szCs w:val="24"/>
        </w:rPr>
        <w:t>Απλώς θέλω να πω μπράβο στον κ. Παπαθεοδώρου. Αν και υπήρξε στο Υπουργείο Παιδείας –δεν το θυμάται κανένας, βέβαια- αυτό το οποίο κάνει τώρα είναι να θέλει να υπονο</w:t>
      </w:r>
      <w:r w:rsidRPr="002856AF">
        <w:rPr>
          <w:rFonts w:eastAsia="Times New Roman"/>
          <w:szCs w:val="24"/>
        </w:rPr>
        <w:t xml:space="preserve">μεύσει τις εξετάσεις. Λυπάμαι. Δεν θα γίνετε έτσι γνωστός, κύριε Παπαθεοδώρου. </w:t>
      </w:r>
    </w:p>
    <w:p w14:paraId="21182182" w14:textId="77777777" w:rsidR="000E1C16" w:rsidRDefault="00D27C3B">
      <w:pPr>
        <w:rPr>
          <w:rFonts w:eastAsia="Times New Roman"/>
          <w:szCs w:val="24"/>
        </w:rPr>
      </w:pPr>
      <w:r w:rsidRPr="002856AF">
        <w:rPr>
          <w:rFonts w:eastAsia="Times New Roman"/>
          <w:b/>
          <w:szCs w:val="24"/>
        </w:rPr>
        <w:t xml:space="preserve">ΘΕΟΔΩΡΟΣ ΠΑΠΑΘΕΟΔΩΡΟΥ: </w:t>
      </w:r>
      <w:r w:rsidRPr="002856AF">
        <w:rPr>
          <w:rFonts w:eastAsia="Times New Roman"/>
          <w:szCs w:val="24"/>
        </w:rPr>
        <w:t>Ακριβώς, για αυτόν τον λόγο…</w:t>
      </w:r>
    </w:p>
    <w:p w14:paraId="21182183" w14:textId="77777777" w:rsidR="000E1C16" w:rsidRDefault="00D27C3B">
      <w:pPr>
        <w:rPr>
          <w:rFonts w:eastAsia="Times New Roman"/>
          <w:szCs w:val="24"/>
        </w:rPr>
      </w:pPr>
      <w:r w:rsidRPr="001A46E4">
        <w:rPr>
          <w:rFonts w:eastAsia="Times New Roman"/>
          <w:b/>
          <w:szCs w:val="24"/>
        </w:rPr>
        <w:t xml:space="preserve">ΝΙΚΟΛΑΟΣ ΦΙΛΗΣ (Υπουργός Παιδείας, Έρευνας και Θρησκευμάτων): </w:t>
      </w:r>
      <w:r w:rsidRPr="001A46E4">
        <w:rPr>
          <w:rFonts w:eastAsia="Times New Roman"/>
          <w:szCs w:val="24"/>
        </w:rPr>
        <w:t>Θα παραμείνετε αυτός που είστε</w:t>
      </w:r>
      <w:r>
        <w:rPr>
          <w:rFonts w:eastAsia="Times New Roman"/>
          <w:szCs w:val="24"/>
        </w:rPr>
        <w:t>.</w:t>
      </w:r>
      <w:r w:rsidRPr="001A46E4">
        <w:rPr>
          <w:rFonts w:eastAsia="Times New Roman"/>
          <w:szCs w:val="24"/>
        </w:rPr>
        <w:t xml:space="preserve"> Υπονομευτής των εξετάσεων. Μπρ</w:t>
      </w:r>
      <w:r w:rsidRPr="001A46E4">
        <w:rPr>
          <w:rFonts w:eastAsia="Times New Roman"/>
          <w:szCs w:val="24"/>
        </w:rPr>
        <w:t xml:space="preserve">άβο σας. Λυπάμαι ειλικρινά για εσάς. </w:t>
      </w:r>
    </w:p>
    <w:p w14:paraId="21182184" w14:textId="77777777" w:rsidR="000E1C16" w:rsidRDefault="00D27C3B">
      <w:pPr>
        <w:rPr>
          <w:rFonts w:eastAsia="Times New Roman"/>
          <w:szCs w:val="24"/>
        </w:rPr>
      </w:pPr>
      <w:r w:rsidRPr="00B8113B">
        <w:rPr>
          <w:rFonts w:eastAsia="Times New Roman"/>
          <w:b/>
          <w:szCs w:val="24"/>
        </w:rPr>
        <w:t xml:space="preserve">ΠΡΟΕΔΡΕΥΩΝ (Αναστάσιος Κουράκης): </w:t>
      </w:r>
      <w:r w:rsidRPr="002856AF">
        <w:rPr>
          <w:rFonts w:eastAsia="Times New Roman"/>
          <w:szCs w:val="24"/>
        </w:rPr>
        <w:t xml:space="preserve">Καλώς. Να σταματήσει εδώ, εάν έχετε την καλοσύνη. </w:t>
      </w:r>
    </w:p>
    <w:p w14:paraId="21182185" w14:textId="77777777" w:rsidR="000E1C16" w:rsidRDefault="00D27C3B">
      <w:pPr>
        <w:rPr>
          <w:rFonts w:eastAsia="Times New Roman"/>
          <w:bCs/>
          <w:szCs w:val="24"/>
        </w:rPr>
      </w:pPr>
      <w:r w:rsidRPr="00290251">
        <w:rPr>
          <w:rFonts w:eastAsia="Times New Roman"/>
          <w:b/>
          <w:szCs w:val="24"/>
        </w:rPr>
        <w:t xml:space="preserve">ΝΙΚΟΛΑΟΣ ΦΙΛΗΣ (Υπουργός Παιδείας, Έρευνας και Θρησκευμάτων): </w:t>
      </w:r>
      <w:r w:rsidRPr="002856AF">
        <w:rPr>
          <w:rFonts w:eastAsia="Times New Roman"/>
          <w:szCs w:val="24"/>
        </w:rPr>
        <w:t xml:space="preserve">Έκαστος, λοιπόν, εφ' ω </w:t>
      </w:r>
      <w:r w:rsidRPr="002856AF">
        <w:rPr>
          <w:rFonts w:eastAsia="Times New Roman"/>
          <w:bCs/>
          <w:szCs w:val="24"/>
        </w:rPr>
        <w:t xml:space="preserve">ετάχθη. </w:t>
      </w:r>
    </w:p>
    <w:p w14:paraId="21182186"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CD27BE">
        <w:rPr>
          <w:rFonts w:eastAsia="Times New Roman"/>
          <w:szCs w:val="24"/>
        </w:rPr>
        <w:t>Προχω</w:t>
      </w:r>
      <w:r w:rsidRPr="00CD27BE">
        <w:rPr>
          <w:rFonts w:eastAsia="Times New Roman"/>
          <w:szCs w:val="24"/>
        </w:rPr>
        <w:t xml:space="preserve">ρούμε. </w:t>
      </w:r>
    </w:p>
    <w:p w14:paraId="21182187" w14:textId="77777777" w:rsidR="000E1C16" w:rsidRDefault="00D27C3B">
      <w:pPr>
        <w:rPr>
          <w:rFonts w:eastAsia="Times New Roman"/>
          <w:szCs w:val="24"/>
        </w:rPr>
      </w:pPr>
      <w:r w:rsidRPr="00B50CE3">
        <w:rPr>
          <w:rFonts w:eastAsia="Times New Roman"/>
          <w:szCs w:val="24"/>
        </w:rPr>
        <w:t xml:space="preserve">Τον λόγο έχει ο Κοινοβουλευτικός Εκπρόσωπος της Δημοκρατικής Συμπαράταξης κ. Θεοχαρόπουλος. </w:t>
      </w:r>
    </w:p>
    <w:p w14:paraId="21182188" w14:textId="77777777" w:rsidR="000E1C16" w:rsidRDefault="00D27C3B">
      <w:pPr>
        <w:rPr>
          <w:rFonts w:eastAsia="Times New Roman"/>
          <w:szCs w:val="24"/>
        </w:rPr>
      </w:pPr>
      <w:r w:rsidRPr="00F67D51">
        <w:rPr>
          <w:rFonts w:eastAsia="Times New Roman"/>
          <w:b/>
          <w:szCs w:val="24"/>
        </w:rPr>
        <w:t xml:space="preserve">ΑΘΑΝΑΣΙΟΣ ΘΕΟΧΑΡΟΠΟΥΛΟΣ: </w:t>
      </w:r>
      <w:r w:rsidRPr="001F6937">
        <w:rPr>
          <w:rFonts w:eastAsia="Times New Roman"/>
          <w:szCs w:val="24"/>
        </w:rPr>
        <w:t xml:space="preserve">Ευχαριστώ, κύριε Πρόεδρε. </w:t>
      </w:r>
    </w:p>
    <w:p w14:paraId="21182189" w14:textId="77777777" w:rsidR="000E1C16" w:rsidRDefault="00D27C3B">
      <w:pPr>
        <w:rPr>
          <w:rFonts w:eastAsia="Times New Roman"/>
          <w:szCs w:val="24"/>
        </w:rPr>
      </w:pPr>
      <w:r w:rsidRPr="00307868">
        <w:rPr>
          <w:rFonts w:eastAsia="Times New Roman"/>
          <w:szCs w:val="24"/>
        </w:rPr>
        <w:t xml:space="preserve">Κυρίες και κύριοι Βουλευτές, κύριοι Υπουργοί, το θέμα των ημερών, το ασφαλιστικό και το φορολογικό, έρχεται το Σαββατοκύριακο αιφνιδιαστικά, για να ψηφιστεί στο </w:t>
      </w:r>
      <w:r>
        <w:rPr>
          <w:rFonts w:eastAsia="Times New Roman"/>
          <w:szCs w:val="24"/>
        </w:rPr>
        <w:t>ε</w:t>
      </w:r>
      <w:r w:rsidRPr="00307868">
        <w:rPr>
          <w:rFonts w:eastAsia="Times New Roman"/>
          <w:szCs w:val="24"/>
        </w:rPr>
        <w:t>λληνικό Κοινοβούλιο. Στο σημείο αυτό, θα ήθελα να τονίσω ότι στα έδρανα τα δικά σας καθόταν πρ</w:t>
      </w:r>
      <w:r w:rsidRPr="00875107">
        <w:rPr>
          <w:rFonts w:eastAsia="Times New Roman"/>
          <w:szCs w:val="24"/>
        </w:rPr>
        <w:t>ιν από λίγου</w:t>
      </w:r>
      <w:r w:rsidRPr="00A42990">
        <w:rPr>
          <w:rFonts w:eastAsia="Times New Roman"/>
          <w:szCs w:val="24"/>
        </w:rPr>
        <w:t xml:space="preserve">ς μήνες ο κ. Τσακαλώτος, όταν έλεγε ότι αν </w:t>
      </w:r>
      <w:r>
        <w:rPr>
          <w:rFonts w:eastAsia="Times New Roman"/>
          <w:szCs w:val="24"/>
        </w:rPr>
        <w:t xml:space="preserve">φτάσουμε </w:t>
      </w:r>
      <w:r>
        <w:rPr>
          <w:rFonts w:eastAsia="Times New Roman"/>
          <w:szCs w:val="24"/>
        </w:rPr>
        <w:t>Μάϊο</w:t>
      </w:r>
      <w:r w:rsidRPr="00A42990">
        <w:rPr>
          <w:rFonts w:eastAsia="Times New Roman"/>
          <w:szCs w:val="24"/>
        </w:rPr>
        <w:t xml:space="preserve"> </w:t>
      </w:r>
      <w:r>
        <w:rPr>
          <w:rFonts w:eastAsia="Times New Roman"/>
          <w:szCs w:val="24"/>
        </w:rPr>
        <w:t>και δεν έχει κλείσει η αξιολόγηση</w:t>
      </w:r>
      <w:r w:rsidRPr="00A42990">
        <w:rPr>
          <w:rFonts w:eastAsia="Times New Roman"/>
          <w:szCs w:val="24"/>
        </w:rPr>
        <w:t xml:space="preserve">, ζήτω που καήκαμε. </w:t>
      </w:r>
    </w:p>
    <w:p w14:paraId="2118218A" w14:textId="77777777" w:rsidR="000E1C16" w:rsidRDefault="00D27C3B">
      <w:pPr>
        <w:rPr>
          <w:rFonts w:eastAsia="Times New Roman"/>
          <w:szCs w:val="24"/>
        </w:rPr>
      </w:pPr>
      <w:r w:rsidRPr="000966D7">
        <w:rPr>
          <w:rFonts w:eastAsia="Times New Roman"/>
          <w:szCs w:val="24"/>
        </w:rPr>
        <w:t>Δεν έκλεισε η αξιολόγηση. Δεν έχει κλείσει σήμερα που μιλάμε η αξιολόγηση. Και γίνεται για δεύτερη φορά το ίδιο λάθος. Ο κ. Βαρουφάκη</w:t>
      </w:r>
      <w:r w:rsidRPr="000966D7">
        <w:rPr>
          <w:rFonts w:eastAsia="Times New Roman"/>
          <w:szCs w:val="24"/>
        </w:rPr>
        <w:t xml:space="preserve">ς έφυγε, αλλά φαίνεται ότι το μόνο που έχει αλλάξει είναι το ένα «ν» σε σχέση με τους Γιάννηδες. Τίποτε άλλο. </w:t>
      </w:r>
    </w:p>
    <w:p w14:paraId="2118218B" w14:textId="77777777" w:rsidR="000E1C16" w:rsidRDefault="00D27C3B">
      <w:pPr>
        <w:rPr>
          <w:rFonts w:eastAsia="Times New Roman"/>
          <w:szCs w:val="24"/>
        </w:rPr>
      </w:pPr>
      <w:r w:rsidRPr="000966D7">
        <w:rPr>
          <w:rFonts w:eastAsia="Times New Roman"/>
          <w:szCs w:val="24"/>
        </w:rPr>
        <w:t>Το τελευταίο χρονικό διάστημα, λοιπόν, και πάλι δεν κλείνατε την αξιολόγηση στην ώρα της, όταν θα έπρεπε, όπως έγινε και την πρώτη φορά, και πήγα</w:t>
      </w:r>
      <w:r w:rsidRPr="000966D7">
        <w:rPr>
          <w:rFonts w:eastAsia="Times New Roman"/>
          <w:szCs w:val="24"/>
        </w:rPr>
        <w:t>ινε συνεχώς</w:t>
      </w:r>
      <w:r w:rsidRPr="00B8113B">
        <w:rPr>
          <w:rFonts w:eastAsia="Times New Roman"/>
          <w:szCs w:val="24"/>
        </w:rPr>
        <w:t xml:space="preserve"> προς τα πίσω, με αποτέλεσμα στο τέλος η ελληνική Κυβέρνηση να αναγκάζεται να δέχεται τα πάντα με την πλάτη στον τοίχο και να στερεύουν τα ταμεία. Γιατί αυτό συμβαίνει και αφορά όλα τα Υπουργεία και όλους τους τομείς πολιτικής: Να παίρνετε από</w:t>
      </w:r>
      <w:r w:rsidRPr="002856AF">
        <w:rPr>
          <w:rFonts w:eastAsia="Times New Roman"/>
          <w:szCs w:val="24"/>
        </w:rPr>
        <w:t xml:space="preserve"> α</w:t>
      </w:r>
      <w:r w:rsidRPr="002856AF">
        <w:rPr>
          <w:rFonts w:eastAsia="Times New Roman"/>
          <w:szCs w:val="24"/>
        </w:rPr>
        <w:t>ποθεματικά φορέων αυτή</w:t>
      </w:r>
      <w:r>
        <w:rPr>
          <w:rFonts w:eastAsia="Times New Roman"/>
          <w:szCs w:val="24"/>
        </w:rPr>
        <w:t xml:space="preserve"> </w:t>
      </w:r>
      <w:r w:rsidRPr="000966D7">
        <w:rPr>
          <w:rFonts w:eastAsia="Times New Roman"/>
          <w:szCs w:val="24"/>
        </w:rPr>
        <w:t xml:space="preserve">τη στιγμή τα χρήματα, να μην μπορεί να πληρώσει ληξιπρόθεσμες οφειλές το δημόσιο στον ιδιωτικό τομέα και να δημιουργείται ένας φαύλος κύκλος ανεργίας, ύφεσης και στασιμότητας. </w:t>
      </w:r>
    </w:p>
    <w:p w14:paraId="2118218C" w14:textId="77777777" w:rsidR="000E1C16" w:rsidRDefault="00D27C3B">
      <w:pPr>
        <w:rPr>
          <w:rFonts w:eastAsia="Times New Roman"/>
          <w:szCs w:val="24"/>
        </w:rPr>
      </w:pPr>
      <w:r w:rsidRPr="00B8113B">
        <w:rPr>
          <w:rFonts w:eastAsia="Times New Roman"/>
          <w:szCs w:val="24"/>
        </w:rPr>
        <w:t>Αυτή δε</w:t>
      </w:r>
      <w:r>
        <w:rPr>
          <w:rFonts w:eastAsia="Times New Roman"/>
          <w:szCs w:val="24"/>
        </w:rPr>
        <w:t>ν</w:t>
      </w:r>
      <w:r w:rsidRPr="00B8113B">
        <w:rPr>
          <w:rFonts w:eastAsia="Times New Roman"/>
          <w:szCs w:val="24"/>
        </w:rPr>
        <w:t xml:space="preserve"> είναι μία κατάσταση που μπορεί να μας βγάλει απ</w:t>
      </w:r>
      <w:r w:rsidRPr="00B8113B">
        <w:rPr>
          <w:rFonts w:eastAsia="Times New Roman"/>
          <w:szCs w:val="24"/>
        </w:rPr>
        <w:t>ό την κρίση. Αυτό το οποίο χρειάζεται είναι αποτελεσματικές πολιτικές. Κι εμείς μιλάμε με στοιχεία. Στο ασφαλιστικό δώσαμε επανειλημμένα προτάσεις στον κ. Κατρούγκαλο. Εδώ ο κ. Κατρούγκαλος από το Βήμα</w:t>
      </w:r>
      <w:r w:rsidRPr="002856AF">
        <w:rPr>
          <w:rFonts w:eastAsia="Times New Roman"/>
          <w:szCs w:val="24"/>
        </w:rPr>
        <w:t xml:space="preserve"> αυτό είπε: «Η Δημοκρατική Συμπαράταξη μού έδωσε κοστολ</w:t>
      </w:r>
      <w:r w:rsidRPr="002856AF">
        <w:rPr>
          <w:rFonts w:eastAsia="Times New Roman"/>
          <w:szCs w:val="24"/>
        </w:rPr>
        <w:t xml:space="preserve">ογημένες συγκεκριμένες προτάσεις. Είναι η μοναδική παράταξη». </w:t>
      </w:r>
    </w:p>
    <w:p w14:paraId="2118218D" w14:textId="77777777" w:rsidR="000E1C16" w:rsidRDefault="00D27C3B">
      <w:pPr>
        <w:rPr>
          <w:rFonts w:eastAsia="Times New Roman"/>
          <w:szCs w:val="24"/>
        </w:rPr>
      </w:pPr>
      <w:r w:rsidRPr="000966D7">
        <w:rPr>
          <w:rFonts w:eastAsia="Times New Roman"/>
          <w:szCs w:val="24"/>
        </w:rPr>
        <w:t xml:space="preserve">Κοιτάξτε, τόσο καιρό δεν μας έχει δώσει ούτε μία απάντηση γι’ αυτά </w:t>
      </w:r>
      <w:r>
        <w:rPr>
          <w:rFonts w:eastAsia="Times New Roman"/>
          <w:szCs w:val="24"/>
        </w:rPr>
        <w:t xml:space="preserve">τα </w:t>
      </w:r>
      <w:r w:rsidRPr="000966D7">
        <w:rPr>
          <w:rFonts w:eastAsia="Times New Roman"/>
          <w:szCs w:val="24"/>
        </w:rPr>
        <w:t>στοιχεία, συγκεκριμένα για αυτές τις προτάσεις που έχουμε κάνει και αυτά τα οποία ζητούμε με διαρθρωτικές μεταρρυθμίσεις να</w:t>
      </w:r>
      <w:r w:rsidRPr="000966D7">
        <w:rPr>
          <w:rFonts w:eastAsia="Times New Roman"/>
          <w:szCs w:val="24"/>
        </w:rPr>
        <w:t xml:space="preserve"> λυθεί το πρόβλημα και όχι με πασαλείμματα, με αυξήσεις των εισφορών, με υπερφορολόγηση όσων αυτή τη στιγμή παράγουν, με αποτέλεσμα να μην μπορεί να μείνει κανένας αυτή τη στιγμή στην ελληνική οικονομία και να δημιουργηθεί μια κατάσταση από την οποία δεν θ</w:t>
      </w:r>
      <w:r w:rsidRPr="000966D7">
        <w:rPr>
          <w:rFonts w:eastAsia="Times New Roman"/>
          <w:szCs w:val="24"/>
        </w:rPr>
        <w:t>α μπορέσουμε</w:t>
      </w:r>
      <w:r w:rsidRPr="009E3530">
        <w:rPr>
          <w:rFonts w:eastAsia="Times New Roman"/>
          <w:szCs w:val="24"/>
        </w:rPr>
        <w:t xml:space="preserve"> να έχουμε επιστροφή. Αυτή είναι η πραγματικότητα. Αυτό ζούμε. </w:t>
      </w:r>
    </w:p>
    <w:p w14:paraId="2118218E" w14:textId="77777777" w:rsidR="000E1C16" w:rsidRDefault="00D27C3B">
      <w:pPr>
        <w:tabs>
          <w:tab w:val="left" w:pos="2820"/>
        </w:tabs>
        <w:rPr>
          <w:rFonts w:eastAsia="Times New Roman"/>
          <w:szCs w:val="24"/>
        </w:rPr>
      </w:pPr>
      <w:r w:rsidRPr="002856AF">
        <w:rPr>
          <w:rFonts w:eastAsia="Times New Roman"/>
          <w:szCs w:val="24"/>
        </w:rPr>
        <w:t xml:space="preserve">Άκουσα σήμερα τον Πρόεδρο της Βουλής να αναφέρεται ότι είναι εργαλείο και όχι προαπαιτούμενο η ψήφιση αυτό το Σαββατοκύριακο του ασφαλιστικού. Εργαλείο; Να το πούμε στους μισθωτούς και συνταξιούχους αυτή τη στιγμή με τα δισεκατομμύρια ευρώ </w:t>
      </w:r>
      <w:r>
        <w:rPr>
          <w:rFonts w:eastAsia="Times New Roman"/>
          <w:szCs w:val="24"/>
        </w:rPr>
        <w:t xml:space="preserve">των μέτρων </w:t>
      </w:r>
      <w:r w:rsidRPr="002856AF">
        <w:rPr>
          <w:rFonts w:eastAsia="Times New Roman"/>
          <w:szCs w:val="24"/>
        </w:rPr>
        <w:t>που σ</w:t>
      </w:r>
      <w:r w:rsidRPr="002856AF">
        <w:rPr>
          <w:rFonts w:eastAsia="Times New Roman"/>
          <w:szCs w:val="24"/>
        </w:rPr>
        <w:t>υνεχώς αυξάνονται, επειδή δεν έκλεινε η διαπραγμάτευση στην ώρα της. Εργαλείο για τη χειροτέρευση των συνθηκών των εργαζομένων, για τη χειροτέρευση των συνθηκών ζωής των ανέργων και των συνταξιούχων. Αυτή είναι η πραγματικότητα. Είναι εργαλείο για τη χειρο</w:t>
      </w:r>
      <w:r w:rsidRPr="002856AF">
        <w:rPr>
          <w:rFonts w:eastAsia="Times New Roman"/>
          <w:szCs w:val="24"/>
        </w:rPr>
        <w:t xml:space="preserve">τέρευση της διαβίωσης και όχι εργαλείο για τη διαπραγμάτευση αυτή τη στιγμή, όπως φαίνεται. </w:t>
      </w:r>
    </w:p>
    <w:p w14:paraId="2118218F" w14:textId="77777777" w:rsidR="000E1C16" w:rsidRDefault="00D27C3B">
      <w:pPr>
        <w:tabs>
          <w:tab w:val="left" w:pos="2820"/>
        </w:tabs>
        <w:rPr>
          <w:rFonts w:eastAsia="Times New Roman"/>
          <w:szCs w:val="24"/>
        </w:rPr>
      </w:pPr>
      <w:r w:rsidRPr="002856AF">
        <w:rPr>
          <w:rFonts w:eastAsia="Times New Roman"/>
          <w:szCs w:val="24"/>
        </w:rPr>
        <w:t xml:space="preserve">Το αδιέξοδο, λοιπόν, συνεχίζεται σε όλους τους τομείς της πολιτικής. Πρόσφατα είχαμε δει την προσπάθεια επικοινωνιακής αξιοποίησης τηλεφωνικών διαρροών -και είμαι </w:t>
      </w:r>
      <w:r w:rsidRPr="002856AF">
        <w:rPr>
          <w:rFonts w:eastAsia="Times New Roman"/>
          <w:szCs w:val="24"/>
        </w:rPr>
        <w:t xml:space="preserve">προσεκτικός- αξιοποίησης συνομιλιών που έγιναν μεταξύ στελεχών του Διεθνούς Νομισματικού Ταμείου. </w:t>
      </w:r>
    </w:p>
    <w:p w14:paraId="21182190" w14:textId="77777777" w:rsidR="000E1C16" w:rsidRDefault="00D27C3B">
      <w:pPr>
        <w:tabs>
          <w:tab w:val="left" w:pos="2820"/>
        </w:tabs>
        <w:rPr>
          <w:rFonts w:eastAsia="Times New Roman"/>
          <w:szCs w:val="24"/>
        </w:rPr>
      </w:pPr>
      <w:r w:rsidRPr="002856AF">
        <w:rPr>
          <w:rFonts w:eastAsia="Times New Roman"/>
          <w:szCs w:val="24"/>
        </w:rPr>
        <w:t xml:space="preserve">Σήμερα στο θέμα αυτό ακούσαμε εδώ στη Βουλή, να λέει ακριβώς </w:t>
      </w:r>
      <w:r>
        <w:rPr>
          <w:rFonts w:eastAsia="Times New Roman"/>
          <w:szCs w:val="24"/>
        </w:rPr>
        <w:t>ο κ. Παπαχριστόπουλος, Βουλευτής των ΑΝΕΛ</w:t>
      </w:r>
      <w:r>
        <w:rPr>
          <w:rFonts w:eastAsia="Times New Roman"/>
          <w:szCs w:val="24"/>
        </w:rPr>
        <w:t xml:space="preserve"> </w:t>
      </w:r>
      <w:r w:rsidRPr="002856AF">
        <w:rPr>
          <w:rFonts w:eastAsia="Times New Roman"/>
          <w:szCs w:val="24"/>
        </w:rPr>
        <w:t>–έχω τα στοιχεία, ακριβώς ό,τι έχει πει, για να μην υπ</w:t>
      </w:r>
      <w:r w:rsidRPr="002856AF">
        <w:rPr>
          <w:rFonts w:eastAsia="Times New Roman"/>
          <w:szCs w:val="24"/>
        </w:rPr>
        <w:t>άρχει καμμία παρερμηνεία-</w:t>
      </w:r>
      <w:r>
        <w:rPr>
          <w:rFonts w:eastAsia="Times New Roman"/>
          <w:szCs w:val="24"/>
        </w:rPr>
        <w:t>,</w:t>
      </w:r>
      <w:r w:rsidRPr="002856AF">
        <w:rPr>
          <w:rFonts w:eastAsia="Times New Roman"/>
          <w:szCs w:val="24"/>
        </w:rPr>
        <w:t xml:space="preserve"> «Τι άλλο θα μπορούσε να κάνει η Κυβέρνηση, όταν έβγαλε στη φόρα τον διάλογο Τόμσεν-Βελκουλέσκου; Το παλεύει με νύχια και με δόντια. Πώς θα τα έκαιγε διαφορετικά το Διεθνές Νομισματικό Ταμείο;». Αν αυτά τα στοιχεία </w:t>
      </w:r>
      <w:r>
        <w:rPr>
          <w:rFonts w:eastAsia="Times New Roman"/>
          <w:szCs w:val="24"/>
        </w:rPr>
        <w:t>που ανέφερα τώρ</w:t>
      </w:r>
      <w:r>
        <w:rPr>
          <w:rFonts w:eastAsia="Times New Roman"/>
          <w:szCs w:val="24"/>
        </w:rPr>
        <w:t xml:space="preserve">α </w:t>
      </w:r>
      <w:r w:rsidRPr="002856AF">
        <w:rPr>
          <w:rFonts w:eastAsia="Times New Roman"/>
          <w:szCs w:val="24"/>
        </w:rPr>
        <w:t xml:space="preserve">δεν δείχνουν πρόθεση πράξης της οποίας έκανε, </w:t>
      </w:r>
      <w:r>
        <w:rPr>
          <w:rFonts w:eastAsia="Times New Roman"/>
          <w:szCs w:val="24"/>
        </w:rPr>
        <w:t>τότε ποια δείχνουν</w:t>
      </w:r>
      <w:r w:rsidRPr="002856AF">
        <w:rPr>
          <w:rFonts w:eastAsia="Times New Roman"/>
          <w:szCs w:val="24"/>
        </w:rPr>
        <w:t xml:space="preserve">; </w:t>
      </w:r>
    </w:p>
    <w:p w14:paraId="21182191" w14:textId="77777777" w:rsidR="000E1C16" w:rsidRDefault="00D27C3B">
      <w:pPr>
        <w:tabs>
          <w:tab w:val="left" w:pos="2820"/>
        </w:tabs>
        <w:rPr>
          <w:rFonts w:eastAsia="Times New Roman"/>
          <w:szCs w:val="24"/>
        </w:rPr>
      </w:pPr>
      <w:r w:rsidRPr="002856AF">
        <w:rPr>
          <w:rFonts w:eastAsia="Times New Roman"/>
          <w:szCs w:val="24"/>
        </w:rPr>
        <w:t>Γιατί είπε ο κ. Παπαχριστόπουλους μετά για να διορθώσει: «Πολύ φοβάμαι ότι η απελπισία και η θλίψη κάποιων ανθρώπων, επειδή η αξιολόγηση τελειώνει, τους οδηγεί στην υπερβολή και στην παρε</w:t>
      </w:r>
      <w:r w:rsidRPr="002856AF">
        <w:rPr>
          <w:rFonts w:eastAsia="Times New Roman"/>
          <w:szCs w:val="24"/>
        </w:rPr>
        <w:t xml:space="preserve">ρμηνεία των δηλώσεών μου», τις οποίες σας διάβασα πριν από λίγο. Όχι μόνο παρερμηνεία δεν υπάρχει, αλλά ευτυχώς τα είπε στη Βουλή και δεν μπορεί να κατηγορήσει αυτή τη στιγμή τα κανάλια. Δεν μπορεί να κατηγορήσει το κανάλι της Βουλής, την αρμόδια </w:t>
      </w:r>
      <w:r>
        <w:rPr>
          <w:rFonts w:eastAsia="Times New Roman"/>
          <w:szCs w:val="24"/>
        </w:rPr>
        <w:t>ε</w:t>
      </w:r>
      <w:r w:rsidRPr="002856AF">
        <w:rPr>
          <w:rFonts w:eastAsia="Times New Roman"/>
          <w:szCs w:val="24"/>
        </w:rPr>
        <w:t xml:space="preserve">πιτροπή </w:t>
      </w:r>
      <w:r w:rsidRPr="002856AF">
        <w:rPr>
          <w:rFonts w:eastAsia="Times New Roman"/>
          <w:szCs w:val="24"/>
        </w:rPr>
        <w:t xml:space="preserve">που ακούστηκαν όλα αυτά τα στοιχεία. Συνεπώς εδώ χρειάζονται απαντήσεις. </w:t>
      </w:r>
    </w:p>
    <w:p w14:paraId="21182192" w14:textId="77777777" w:rsidR="000E1C16" w:rsidRDefault="00D27C3B">
      <w:pPr>
        <w:tabs>
          <w:tab w:val="left" w:pos="2820"/>
        </w:tabs>
        <w:rPr>
          <w:rFonts w:eastAsia="Times New Roman"/>
          <w:szCs w:val="24"/>
        </w:rPr>
      </w:pPr>
      <w:r w:rsidRPr="002856AF">
        <w:rPr>
          <w:rFonts w:eastAsia="Times New Roman"/>
          <w:szCs w:val="24"/>
        </w:rPr>
        <w:t>Εμείς αυτό που σας είπαμε από την πρώτη στιγμή και κάναμε πολιτική κριτική είναι ότι εκείνη η αξιοποίηση, εκείνο το Σαββατοκύριακο, με τον τρόπο τον οποίο έγινε, θα χειροτερεύσει τις σχέσεις μας με τους εταίρους και με το Διεθνές Νομισματικό Ταμείο. Και αν</w:t>
      </w:r>
      <w:r w:rsidRPr="002856AF">
        <w:rPr>
          <w:rFonts w:eastAsia="Times New Roman"/>
          <w:szCs w:val="24"/>
        </w:rPr>
        <w:t xml:space="preserve"> θυμάστε καλά, στις συνομιλίες αυτές που βγήκανε, αν επαληθευτούν, αναφέρονται τα εξής, ότι «πρέπει να πάμε τη διαπραγμάτευση πιο πίσω», έλεγαν μεταξύ τους οι συνομιλητές, «γιατί έτσι θα εμποδίσουμε να κλείσει και θα έχει χειρότερη θέση διαπραγματευτική η </w:t>
      </w:r>
      <w:r w:rsidRPr="002856AF">
        <w:rPr>
          <w:rFonts w:eastAsia="Times New Roman"/>
          <w:szCs w:val="24"/>
        </w:rPr>
        <w:t xml:space="preserve">Ελλάδα». </w:t>
      </w:r>
    </w:p>
    <w:p w14:paraId="21182193" w14:textId="77777777" w:rsidR="000E1C16" w:rsidRDefault="00D27C3B">
      <w:pPr>
        <w:tabs>
          <w:tab w:val="left" w:pos="2820"/>
        </w:tabs>
        <w:rPr>
          <w:rFonts w:eastAsia="Times New Roman"/>
          <w:szCs w:val="24"/>
        </w:rPr>
      </w:pPr>
      <w:r>
        <w:rPr>
          <w:rFonts w:eastAsia="Times New Roman"/>
          <w:szCs w:val="24"/>
        </w:rPr>
        <w:t>Α</w:t>
      </w:r>
      <w:r w:rsidRPr="002856AF">
        <w:rPr>
          <w:rFonts w:eastAsia="Times New Roman"/>
          <w:szCs w:val="24"/>
        </w:rPr>
        <w:t>υτό ακριβώς σας λέμε ότι πρέπει να αποφύγετε και το 2015 και το 2016! Δεν το αποφεύγετε κι έχουμε συνεχώς τα ίδια λάθη μπροστά μας .</w:t>
      </w:r>
    </w:p>
    <w:p w14:paraId="21182194" w14:textId="77777777" w:rsidR="000E1C16" w:rsidRDefault="00D27C3B">
      <w:pPr>
        <w:tabs>
          <w:tab w:val="left" w:pos="2820"/>
        </w:tabs>
        <w:rPr>
          <w:rFonts w:eastAsia="Times New Roman"/>
          <w:szCs w:val="24"/>
        </w:rPr>
      </w:pPr>
      <w:r w:rsidRPr="002856AF">
        <w:rPr>
          <w:rFonts w:eastAsia="Times New Roman"/>
          <w:szCs w:val="24"/>
        </w:rPr>
        <w:t>Κι επειδή αναφέρθηκα στον κ. Παπαχριστόπουλο, τον συγκυβερνήτη σας λοιπόν, τους Ανεξάρτητους Έλληνες, σήμερα δεν</w:t>
      </w:r>
      <w:r w:rsidRPr="002856AF">
        <w:rPr>
          <w:rFonts w:eastAsia="Times New Roman"/>
          <w:szCs w:val="24"/>
        </w:rPr>
        <w:t xml:space="preserve"> θα μπορούσα παρά να αναφερθώ και στο εξής, γιατί βλέπω ότι αναφέρεστε συχνά στους Ευρωπαίους σοσιαλιστές, ο κ. Πιτέλα, τον οποίο τρεις φορές έχω συναντήσει τον τελευταίο χρόνο, αυτό το οποίο λέει -και σήμερα θα σας το πω, γιατί το είπε και δημόσια- σε κάθ</w:t>
      </w:r>
      <w:r w:rsidRPr="002856AF">
        <w:rPr>
          <w:rFonts w:eastAsia="Times New Roman"/>
          <w:szCs w:val="24"/>
        </w:rPr>
        <w:t xml:space="preserve">ε συνάντηση την οποία κάνουμε είναι ότι θεωρεί αφύσικη τη συγκυβέρνηση του ΣΥΡΙΖΑ με τους Ανεξάρτητους Έλληνες στη χώρα μας, με ένα τέτοιο κόμμα. </w:t>
      </w:r>
      <w:r>
        <w:rPr>
          <w:rFonts w:eastAsia="Times New Roman"/>
          <w:szCs w:val="24"/>
        </w:rPr>
        <w:t>Σ</w:t>
      </w:r>
      <w:r w:rsidRPr="002856AF">
        <w:rPr>
          <w:rFonts w:eastAsia="Times New Roman"/>
          <w:szCs w:val="24"/>
        </w:rPr>
        <w:t xml:space="preserve">ήμερα, λοιπόν, το είπε και δημόσια. </w:t>
      </w:r>
    </w:p>
    <w:p w14:paraId="21182195" w14:textId="77777777" w:rsidR="000E1C16" w:rsidRDefault="00D27C3B">
      <w:pPr>
        <w:tabs>
          <w:tab w:val="left" w:pos="2820"/>
        </w:tabs>
        <w:rPr>
          <w:rFonts w:eastAsia="Times New Roman"/>
          <w:szCs w:val="24"/>
        </w:rPr>
      </w:pPr>
      <w:r w:rsidRPr="002856AF">
        <w:rPr>
          <w:rFonts w:eastAsia="Times New Roman"/>
          <w:szCs w:val="24"/>
        </w:rPr>
        <w:t>Δεν σας είδα να σχολιάσετε και σήμερα τις δηλώσεις του κ. Πιτέλα, του επ</w:t>
      </w:r>
      <w:r w:rsidRPr="002856AF">
        <w:rPr>
          <w:rFonts w:eastAsia="Times New Roman"/>
          <w:szCs w:val="24"/>
        </w:rPr>
        <w:t>ικεφαλής της ομάδας των Ευρωπαίων σοσιαλιστών και δημοκρατών, για το πόσο αφύσικη θεωρεί αυτή την συγκυβέρνηση, την οποία έχετε κάνει και αυτόν τον τρόπο διακυβέρνησης, τον οποίο έχει.</w:t>
      </w:r>
    </w:p>
    <w:p w14:paraId="21182196" w14:textId="77777777" w:rsidR="000E1C16" w:rsidRDefault="00D27C3B">
      <w:pPr>
        <w:tabs>
          <w:tab w:val="left" w:pos="2820"/>
        </w:tabs>
        <w:rPr>
          <w:rFonts w:eastAsia="Times New Roman"/>
          <w:szCs w:val="24"/>
        </w:rPr>
      </w:pPr>
      <w:r w:rsidRPr="002856AF">
        <w:rPr>
          <w:rFonts w:eastAsia="Times New Roman"/>
          <w:szCs w:val="24"/>
        </w:rPr>
        <w:t>Κυρίες και κύριοι Βουλευτές, συζητάμε σήμερα ένα νομοσχέδιο και έχει έρ</w:t>
      </w:r>
      <w:r w:rsidRPr="002856AF">
        <w:rPr>
          <w:rFonts w:eastAsia="Times New Roman"/>
          <w:szCs w:val="24"/>
        </w:rPr>
        <w:t>θει στο προσκήνιο –δεν είναι εδώ, δυστυχώς, ο κ. Φίλης- το θέμα της αξιολόγησης, το θέμα των ολοήμερων σχολείων και θέλω να πω το εξής: Θέλω πραγματικά να απαντήσει ο Υπουργός με ορισμένα επιχειρήματα για το γεγονός ότι αυτό το οποίο φέρνει είναι χειρότερο</w:t>
      </w:r>
      <w:r w:rsidRPr="002856AF">
        <w:rPr>
          <w:rFonts w:eastAsia="Times New Roman"/>
          <w:szCs w:val="24"/>
        </w:rPr>
        <w:t xml:space="preserve"> απ’ αυτό το οποίο υπάρχει αυτή τη στιγμή. </w:t>
      </w:r>
    </w:p>
    <w:p w14:paraId="21182197" w14:textId="77777777" w:rsidR="000E1C16" w:rsidRDefault="00D27C3B">
      <w:pPr>
        <w:tabs>
          <w:tab w:val="left" w:pos="2820"/>
        </w:tabs>
        <w:rPr>
          <w:rFonts w:eastAsia="Times New Roman"/>
          <w:szCs w:val="24"/>
        </w:rPr>
      </w:pPr>
      <w:r w:rsidRPr="002856AF">
        <w:rPr>
          <w:rFonts w:eastAsia="Times New Roman"/>
          <w:szCs w:val="24"/>
        </w:rPr>
        <w:t>Ξεκίνησαν πιλοτικά το 2010 και έχουν επεκταθεί στο 65% του μαθητικού δυναμικού της χώρας. Τι προσέφερε το ολοήμερο, με το ενιαίο αναμορφωμένο εκπαιδευτικό πρόγραμμα; Απελευθέρωση του σχολείου από το στενά γνωσιοκ</w:t>
      </w:r>
      <w:r w:rsidRPr="002856AF">
        <w:rPr>
          <w:rFonts w:eastAsia="Times New Roman"/>
          <w:szCs w:val="24"/>
        </w:rPr>
        <w:t>εντρικό ακαδημαϊκό χαρακτήρα. Έδωσε μεγαλύτερη έμφαση στις τέχνες και στον πολιτισμό, επέτρεπε σε μεγαλύτερο βαθμό την κίνηση, τη συνεργασία, την έκφραση, τη βιωματική εμπλοκή των μαθητών, αναβάθμιζε την ενασχόληση των μαθητών με τη φυσική αγωγή -είκοσι ώρ</w:t>
      </w:r>
      <w:r w:rsidRPr="002856AF">
        <w:rPr>
          <w:rFonts w:eastAsia="Times New Roman"/>
          <w:szCs w:val="24"/>
        </w:rPr>
        <w:t xml:space="preserve">ες έναντι </w:t>
      </w:r>
      <w:r>
        <w:rPr>
          <w:rFonts w:eastAsia="Times New Roman"/>
          <w:szCs w:val="24"/>
        </w:rPr>
        <w:t xml:space="preserve">δώδεκα </w:t>
      </w:r>
      <w:r w:rsidRPr="002856AF">
        <w:rPr>
          <w:rFonts w:eastAsia="Times New Roman"/>
          <w:szCs w:val="24"/>
        </w:rPr>
        <w:t>ωρών στα κλασικά δημοτικά-, εξασφάλιζε τέτοια ενασχόληση με τα αγγλικά -συνολικά είκοσι ώρες αγγλικά έναντι δώδεκα ωρών στα κλασικά-, προωθούσε την πληροφορική και εξασφάλιζε σε μεγαλύτερο βαθμό δραστηριότητες που δεν είχαν ακαδημαϊκό χαρα</w:t>
      </w:r>
      <w:r w:rsidRPr="002856AF">
        <w:rPr>
          <w:rFonts w:eastAsia="Times New Roman"/>
          <w:szCs w:val="24"/>
        </w:rPr>
        <w:t xml:space="preserve">κτήρα. </w:t>
      </w:r>
    </w:p>
    <w:p w14:paraId="21182198" w14:textId="77777777" w:rsidR="000E1C16" w:rsidRDefault="00D27C3B">
      <w:pPr>
        <w:tabs>
          <w:tab w:val="left" w:pos="2820"/>
        </w:tabs>
        <w:rPr>
          <w:rFonts w:eastAsia="Times New Roman"/>
          <w:szCs w:val="24"/>
        </w:rPr>
      </w:pPr>
      <w:r w:rsidRPr="002856AF">
        <w:rPr>
          <w:rFonts w:eastAsia="Times New Roman"/>
          <w:szCs w:val="24"/>
        </w:rPr>
        <w:t>Μειώνετε τώρα, με τη νέα πρόταση, τις ώρες από τα μαθήματα της γυμναστικής, της μουσικής, της θεατρικής αγωγής, της πληροφορικής, της αγγλικής γλώσσας εναλλακτικά.</w:t>
      </w:r>
    </w:p>
    <w:p w14:paraId="21182199" w14:textId="77777777" w:rsidR="000E1C16" w:rsidRDefault="00D27C3B">
      <w:pPr>
        <w:rPr>
          <w:rFonts w:eastAsia="UB-Helvetica"/>
          <w:szCs w:val="24"/>
        </w:rPr>
      </w:pPr>
      <w:r w:rsidRPr="002856AF">
        <w:rPr>
          <w:rFonts w:eastAsia="UB-Helvetica"/>
          <w:szCs w:val="24"/>
        </w:rPr>
        <w:t>Είχαν πετύχει σε όλα τα ολοήμερα με αυτόν τον τρόπο; Εμείς πρώτοι θα σας πούμε ότι δ</w:t>
      </w:r>
      <w:r w:rsidRPr="002856AF">
        <w:rPr>
          <w:rFonts w:eastAsia="UB-Helvetica"/>
          <w:szCs w:val="24"/>
        </w:rPr>
        <w:t xml:space="preserve">εν είχαν πετύχει σε όλα. Είναι σημαντικό, όμως, να τονίσουμε ότι ξεκίνησαν πιλοτικά και πολύ γρήγορα </w:t>
      </w:r>
      <w:r w:rsidRPr="00CD27BE">
        <w:rPr>
          <w:rFonts w:eastAsia="UB-Helvetica"/>
          <w:szCs w:val="24"/>
        </w:rPr>
        <w:t>ε</w:t>
      </w:r>
      <w:r w:rsidRPr="00B50CE3">
        <w:rPr>
          <w:rFonts w:eastAsia="UB-Helvetica"/>
          <w:szCs w:val="24"/>
        </w:rPr>
        <w:t xml:space="preserve">πεκτάθηκαν στο 65% του μαθητικού δυναμικού. </w:t>
      </w:r>
    </w:p>
    <w:p w14:paraId="2118219A" w14:textId="77777777" w:rsidR="000E1C16" w:rsidRDefault="00D27C3B">
      <w:pPr>
        <w:rPr>
          <w:rFonts w:eastAsia="UB-Helvetica"/>
          <w:szCs w:val="24"/>
        </w:rPr>
      </w:pPr>
      <w:r w:rsidRPr="002856AF">
        <w:rPr>
          <w:rFonts w:eastAsia="UB-Helvetica"/>
          <w:szCs w:val="24"/>
        </w:rPr>
        <w:t>Αντί, λοιπόν, να αξιολογηθεί ο θεσμός, προχωρείτε σε κάτι το άλλο, το οποίο, κατά τη γνώμη μας, δεν διασφαλίζ</w:t>
      </w:r>
      <w:r w:rsidRPr="002856AF">
        <w:rPr>
          <w:rFonts w:eastAsia="UB-Helvetica"/>
          <w:szCs w:val="24"/>
        </w:rPr>
        <w:t>ει τα απαραίτητα. Δεν εξασφαλίζει ίσες ευκαιρίες για όλους τους μαθητές, καθώς αφορά σχολεία μεγαλύτερα από τετραθέσια, αποφεύγει να αντιμετωπίσει το μ</w:t>
      </w:r>
      <w:r w:rsidRPr="006B36B3">
        <w:rPr>
          <w:rFonts w:eastAsia="UB-Helvetica"/>
          <w:szCs w:val="24"/>
        </w:rPr>
        <w:t>εγάλο πρόβλημα της ύπαρξης κενών σε εκπαιδευτικό προσωπικό, δημιουργεί σχολεία πολλών ταχυτήτων, θέτει δι</w:t>
      </w:r>
      <w:r w:rsidRPr="006B36B3">
        <w:rPr>
          <w:rFonts w:eastAsia="UB-Helvetica"/>
          <w:szCs w:val="24"/>
        </w:rPr>
        <w:t>αφορε</w:t>
      </w:r>
      <w:r w:rsidRPr="00F67D51">
        <w:rPr>
          <w:rFonts w:eastAsia="UB-Helvetica"/>
          <w:szCs w:val="24"/>
        </w:rPr>
        <w:t>τικές προϋποθέσεις εγγραφής στο ολοήμερο σχολείο, περιορίζει τις ώρες παραμονής των μαθητών στο σχολείο, εκθέτοντάς τους σε μεγαλύτερη ανισότητα.</w:t>
      </w:r>
    </w:p>
    <w:p w14:paraId="2118219B" w14:textId="77777777" w:rsidR="000E1C16" w:rsidRDefault="00D27C3B">
      <w:pPr>
        <w:rPr>
          <w:rFonts w:eastAsia="UB-Helvetica"/>
          <w:szCs w:val="24"/>
        </w:rPr>
      </w:pPr>
      <w:r w:rsidRPr="001F6937">
        <w:rPr>
          <w:rFonts w:eastAsia="UB-Helvetica"/>
          <w:szCs w:val="24"/>
        </w:rPr>
        <w:t>Ήταν το προηγούμενο ένα ακριβό σχολείο, γιατί ακούσαμε και αυτά; Ν</w:t>
      </w:r>
      <w:r w:rsidRPr="00711B79">
        <w:rPr>
          <w:rFonts w:eastAsia="UB-Helvetica"/>
          <w:szCs w:val="24"/>
        </w:rPr>
        <w:t xml:space="preserve">αι, αλλά απαντούσε σε </w:t>
      </w:r>
      <w:r w:rsidRPr="00307868">
        <w:rPr>
          <w:rFonts w:eastAsia="UB-Helvetica"/>
          <w:szCs w:val="24"/>
        </w:rPr>
        <w:t>πραγματικές ανάγκ</w:t>
      </w:r>
      <w:r w:rsidRPr="00307868">
        <w:rPr>
          <w:rFonts w:eastAsia="UB-Helvetica"/>
          <w:szCs w:val="24"/>
        </w:rPr>
        <w:t>ες των μαθητών και, βεβαίως, είχε εξασφαλιστεί</w:t>
      </w:r>
      <w:r w:rsidRPr="00875107">
        <w:rPr>
          <w:rFonts w:eastAsia="UB-Helvetica"/>
          <w:szCs w:val="24"/>
        </w:rPr>
        <w:t xml:space="preserve"> η χρηματοδότηση από το ΕΣΠΑ.</w:t>
      </w:r>
    </w:p>
    <w:p w14:paraId="2118219C" w14:textId="77777777" w:rsidR="000E1C16" w:rsidRDefault="00D27C3B">
      <w:pPr>
        <w:rPr>
          <w:rFonts w:eastAsia="UB-Helvetica"/>
          <w:szCs w:val="24"/>
        </w:rPr>
      </w:pPr>
      <w:r w:rsidRPr="00B8113B">
        <w:rPr>
          <w:rFonts w:eastAsia="UB-Helvetica"/>
          <w:szCs w:val="24"/>
        </w:rPr>
        <w:t>Πρέπει να τονίσουμε ότι το 2010 -γιατί ακούσαμε εδώ ότι από τον προϋπολογισμό αυτά τα λεφτά δεν εξασφαλίστηκαν- η κατάσταση της χώρας μας ήταν αυτή, την οποία και εσείς τώρα παραδέ</w:t>
      </w:r>
      <w:r w:rsidRPr="00B8113B">
        <w:rPr>
          <w:rFonts w:eastAsia="UB-Helvetica"/>
          <w:szCs w:val="24"/>
        </w:rPr>
        <w:t xml:space="preserve">χεστε σε πάρα πολλές τοποθετήσεις σας. </w:t>
      </w:r>
    </w:p>
    <w:p w14:paraId="2118219D" w14:textId="77777777" w:rsidR="000E1C16" w:rsidRDefault="00D27C3B">
      <w:pPr>
        <w:rPr>
          <w:rFonts w:eastAsia="UB-Helvetica"/>
          <w:szCs w:val="24"/>
        </w:rPr>
      </w:pPr>
      <w:r w:rsidRPr="003228A9">
        <w:rPr>
          <w:rFonts w:eastAsia="UB-Helvetica"/>
          <w:szCs w:val="24"/>
        </w:rPr>
        <w:t>Είναι εμφανές, λοιπόν, ότι ο ΣΥΡΙΖΑ προσπαθεί να ανοίξει με όσο το δυνατόν λιγότερα κενά σε εκπαιδευτικ</w:t>
      </w:r>
      <w:r w:rsidRPr="00B8113B">
        <w:rPr>
          <w:rFonts w:eastAsia="UB-Helvetica"/>
          <w:szCs w:val="24"/>
        </w:rPr>
        <w:t xml:space="preserve">ούς τα σχολεία, καταργώντας τον συγκεκριμένο τύπο –επιτυχημένο, κατά τη γνώμη μας- για να εξοικονομήσει τέσσερις </w:t>
      </w:r>
      <w:r w:rsidRPr="00B8113B">
        <w:rPr>
          <w:rFonts w:eastAsia="UB-Helvetica"/>
          <w:szCs w:val="24"/>
        </w:rPr>
        <w:t>χιλιάδες θέσεις εκπαιδευτικών. Αυτή είναι η πραγματικότητα. Να την πούμε ξεκ</w:t>
      </w:r>
      <w:r w:rsidRPr="002856AF">
        <w:rPr>
          <w:rFonts w:eastAsia="UB-Helvetica"/>
          <w:szCs w:val="24"/>
        </w:rPr>
        <w:t>άθαρα. Να την πείτε ξεκάθαρα. Είχατε μια πρόταση και αποδεχθήκατε να προσχωρήσετε σ</w:t>
      </w:r>
      <w:r>
        <w:rPr>
          <w:rFonts w:eastAsia="UB-Helvetica"/>
          <w:szCs w:val="24"/>
        </w:rPr>
        <w:t xml:space="preserve">ε </w:t>
      </w:r>
      <w:r w:rsidRPr="003228A9">
        <w:rPr>
          <w:rFonts w:eastAsia="UB-Helvetica"/>
          <w:szCs w:val="24"/>
        </w:rPr>
        <w:t>αυτήν τη λύση.</w:t>
      </w:r>
    </w:p>
    <w:p w14:paraId="2118219E" w14:textId="77777777" w:rsidR="000E1C16" w:rsidRDefault="00D27C3B">
      <w:pPr>
        <w:rPr>
          <w:rFonts w:eastAsia="UB-Helvetica"/>
          <w:szCs w:val="24"/>
        </w:rPr>
      </w:pPr>
      <w:r w:rsidRPr="00B8113B">
        <w:rPr>
          <w:rFonts w:eastAsia="UB-Helvetica"/>
          <w:szCs w:val="24"/>
        </w:rPr>
        <w:t>Ωστόσο, η καλύτερη κατανομή δασκάλων, η λειτουργία σε εκπαιδευτικές ενότητες των</w:t>
      </w:r>
      <w:r w:rsidRPr="00B8113B">
        <w:rPr>
          <w:rFonts w:eastAsia="UB-Helvetica"/>
          <w:szCs w:val="24"/>
        </w:rPr>
        <w:t xml:space="preserve"> ολοήμερων, αλλά και η ορθή διαχείριση των προγραμμάτων ΕΣΠΑ για το έτος π</w:t>
      </w:r>
      <w:r w:rsidRPr="002856AF">
        <w:rPr>
          <w:rFonts w:eastAsia="UB-Helvetica"/>
          <w:szCs w:val="24"/>
        </w:rPr>
        <w:t>ου ολοκληρώνεται με την παράλληλη αποτελεσματική διεκδίκηση νέων πόρων, θα μπορούσαν, κατά τη γνώμη μας, να στηρίξουν τα ολοήμερα με τον υφιστάμενο τρόπο, τον οποίον θεωρούμε πετυχημ</w:t>
      </w:r>
      <w:r w:rsidRPr="002856AF">
        <w:rPr>
          <w:rFonts w:eastAsia="UB-Helvetica"/>
          <w:szCs w:val="24"/>
        </w:rPr>
        <w:t>ένο και θεωρείται πετυχημένος και από την κοινωνία.</w:t>
      </w:r>
    </w:p>
    <w:p w14:paraId="2118219F" w14:textId="77777777" w:rsidR="000E1C16" w:rsidRDefault="00D27C3B">
      <w:pPr>
        <w:rPr>
          <w:rFonts w:eastAsia="UB-Helvetica"/>
          <w:szCs w:val="24"/>
        </w:rPr>
      </w:pPr>
      <w:r w:rsidRPr="00290251">
        <w:rPr>
          <w:rFonts w:eastAsia="UB-Helvetica"/>
          <w:szCs w:val="24"/>
        </w:rPr>
        <w:t xml:space="preserve">Άκουσα, επίσης, κατά τη διάρκεια των διαφόρων ομιλιών ότι είναι άδικη η κατηγορία για αποσπασματικές ρυθμίσεις –το είπε ο κ. Φωτάκης- </w:t>
      </w:r>
      <w:r w:rsidRPr="001C1443">
        <w:rPr>
          <w:rFonts w:eastAsia="UB-Helvetica"/>
          <w:szCs w:val="24"/>
        </w:rPr>
        <w:t xml:space="preserve">και εσείς, κυρία Υπουργέ, είπατε ότι είναι τόσες πολλές οι </w:t>
      </w:r>
      <w:r w:rsidRPr="001C1443">
        <w:rPr>
          <w:rFonts w:eastAsia="UB-Helvetica"/>
          <w:szCs w:val="24"/>
        </w:rPr>
        <w:t>εκκρεμότητες, γι’ αυτό υπάρχουν πολλές τροπολογίες. Μάλλον δεν είστε στην ίδια γραμμή με τ</w:t>
      </w:r>
      <w:r w:rsidRPr="00616D06">
        <w:rPr>
          <w:rFonts w:eastAsia="UB-Helvetica"/>
          <w:szCs w:val="24"/>
        </w:rPr>
        <w:t xml:space="preserve">ον κ. Μπαλάφα πλέον, ο οποίος πριν από λίγο είπε ότι δεν είναι ορθός αυτός ο τρόπος νομοθέτησης, να νομοθετούμε με αυτόν τον τρόπο, με τις συνεχιζόμενες τροπολογίες. </w:t>
      </w:r>
      <w:r w:rsidRPr="00616D06">
        <w:rPr>
          <w:rFonts w:eastAsia="UB-Helvetica"/>
          <w:szCs w:val="24"/>
        </w:rPr>
        <w:t>«Πρέπει να το παραδεχθώ», είπε πριν από λίγο. Ήρθατε σε μια άλλη εντελώς γραμμή, ώστε</w:t>
      </w:r>
      <w:r w:rsidRPr="002856AF">
        <w:rPr>
          <w:rFonts w:eastAsia="UB-Helvetica"/>
          <w:szCs w:val="24"/>
        </w:rPr>
        <w:t xml:space="preserve"> να πείτε ότι είναι καλό, μάλιστα </w:t>
      </w:r>
      <w:r>
        <w:rPr>
          <w:rFonts w:eastAsia="UB-Helvetica"/>
          <w:szCs w:val="24"/>
        </w:rPr>
        <w:t xml:space="preserve">είπατε </w:t>
      </w:r>
      <w:r w:rsidRPr="00290251">
        <w:rPr>
          <w:rFonts w:eastAsia="UB-Helvetica"/>
          <w:szCs w:val="24"/>
        </w:rPr>
        <w:t>να διαβάσετε και προσεκτικά όλα όσα υπάρχουν. Θα τοποθετηθούμε αύριο επ</w:t>
      </w:r>
      <w:r w:rsidRPr="001C1443">
        <w:rPr>
          <w:rFonts w:eastAsia="UB-Helvetica"/>
          <w:szCs w:val="24"/>
        </w:rPr>
        <w:t xml:space="preserve">ί των συγκεκριμένων. </w:t>
      </w:r>
    </w:p>
    <w:p w14:paraId="211821A0" w14:textId="77777777" w:rsidR="000E1C16" w:rsidRDefault="00D27C3B">
      <w:pPr>
        <w:rPr>
          <w:rFonts w:eastAsia="UB-Helvetica"/>
          <w:szCs w:val="24"/>
        </w:rPr>
      </w:pPr>
      <w:r w:rsidRPr="003228A9">
        <w:rPr>
          <w:rFonts w:eastAsia="UB-Helvetica"/>
          <w:szCs w:val="24"/>
        </w:rPr>
        <w:t>Όμως, θέλω να σας τονίσω μόνο το εξής</w:t>
      </w:r>
      <w:r w:rsidRPr="003228A9">
        <w:rPr>
          <w:rFonts w:eastAsia="UB-Helvetica"/>
          <w:szCs w:val="24"/>
        </w:rPr>
        <w:t xml:space="preserve"> ανεπανάληπτο που έχει συμβεί: Φέρατε έξι υπουργικές τροπολογίες. Δεν θα μιλήσω αυτή</w:t>
      </w:r>
      <w:r w:rsidRPr="00794470">
        <w:rPr>
          <w:rFonts w:eastAsia="UB-Helvetica"/>
          <w:szCs w:val="24"/>
        </w:rPr>
        <w:t xml:space="preserve"> τη στιγμή γι’ αυτές. Δεν έχω τον χρόνο. Φέρατε και άλλες δύο υπουργικές τρο</w:t>
      </w:r>
      <w:r w:rsidRPr="00B8113B">
        <w:rPr>
          <w:rFonts w:eastAsia="UB-Helvetica"/>
          <w:szCs w:val="24"/>
        </w:rPr>
        <w:t>πολογίες -το Υπουργείο Παιδείας τις άλλες δύο- τις οποίες τις φέρατε στις 19.00΄ εκπρόθεσμες -κα</w:t>
      </w:r>
      <w:r w:rsidRPr="00B8113B">
        <w:rPr>
          <w:rFonts w:eastAsia="UB-Helvetica"/>
          <w:szCs w:val="24"/>
        </w:rPr>
        <w:t>ι παρακαλώ το Προεδρείο να μην τις κάνει δεκτές- σήμερα και στις 21.00΄, δύο ώρες μετά, φέρ</w:t>
      </w:r>
      <w:r w:rsidRPr="002856AF">
        <w:rPr>
          <w:rFonts w:eastAsia="UB-Helvetica"/>
          <w:szCs w:val="24"/>
        </w:rPr>
        <w:t>ατε εδώ τέσσερις σελίδες νομοτεχνικές βελτιώσεις για την εκπρόθεσμη τροπολογία, που φέρατε στις εφτά η ώρα το απόγευμα.</w:t>
      </w:r>
    </w:p>
    <w:p w14:paraId="211821A1" w14:textId="77777777" w:rsidR="000E1C16" w:rsidRDefault="00D27C3B">
      <w:pPr>
        <w:rPr>
          <w:rFonts w:eastAsia="UB-Helvetica"/>
          <w:szCs w:val="24"/>
        </w:rPr>
      </w:pPr>
      <w:r w:rsidRPr="00794470">
        <w:rPr>
          <w:rFonts w:eastAsia="UB-Helvetica"/>
          <w:szCs w:val="24"/>
        </w:rPr>
        <w:t>Αυτό δεν είναι αποσπασματική, πρόχειρη νομοθέ</w:t>
      </w:r>
      <w:r w:rsidRPr="00794470">
        <w:rPr>
          <w:rFonts w:eastAsia="UB-Helvetica"/>
          <w:szCs w:val="24"/>
        </w:rPr>
        <w:t>τηση; Αυτό δεν είναι ένας τρόπος, με τον οποίο έχετε ξεπεράσει πλέον το κάθε όριο, το οποίο δεν τιμά κανέναν μας και νομίζω ότι δεν τιμά κι εσάς και δεν τιμά κα</w:t>
      </w:r>
      <w:r w:rsidRPr="00B8113B">
        <w:rPr>
          <w:rFonts w:eastAsia="UB-Helvetica"/>
          <w:szCs w:val="24"/>
        </w:rPr>
        <w:t xml:space="preserve">ι τους Βουλευτές  του ΣΥΡΙΖΑ; </w:t>
      </w:r>
      <w:r w:rsidRPr="002856AF">
        <w:rPr>
          <w:rFonts w:eastAsia="UB-Helvetica"/>
          <w:szCs w:val="24"/>
        </w:rPr>
        <w:t>Θα πρέπει να το παραδεχθούμε όλοι εδώ πέρα, για να σταματήσει επιτ</w:t>
      </w:r>
      <w:r w:rsidRPr="002856AF">
        <w:rPr>
          <w:rFonts w:eastAsia="UB-Helvetica"/>
          <w:szCs w:val="24"/>
        </w:rPr>
        <w:t>έλους. Δεν θα σταματήσει, αν δεν το παραδεχθούμε πρώτα. Εδώ φτάσαμε στο σημείο να μην</w:t>
      </w:r>
      <w:r w:rsidRPr="00290251">
        <w:rPr>
          <w:rFonts w:eastAsia="UB-Helvetica"/>
          <w:szCs w:val="24"/>
        </w:rPr>
        <w:t xml:space="preserve"> το παραδέχεστε καν σήμερα. </w:t>
      </w:r>
    </w:p>
    <w:p w14:paraId="211821A2" w14:textId="77777777" w:rsidR="000E1C16" w:rsidRDefault="00D27C3B">
      <w:pPr>
        <w:rPr>
          <w:rFonts w:eastAsia="UB-Helvetica"/>
          <w:szCs w:val="24"/>
        </w:rPr>
      </w:pPr>
      <w:r w:rsidRPr="00794470">
        <w:rPr>
          <w:rFonts w:eastAsia="UB-Helvetica"/>
          <w:szCs w:val="24"/>
        </w:rPr>
        <w:t>Κυρίες και κύριοι Βουλευτές, στον ελάχιστο χρόνο που μου απομένει, θέλω να σας πω ότι συζητούμε ένα νομοσχέδιο, το οποίο θα έπρεπε να αφορά απ</w:t>
      </w:r>
      <w:r w:rsidRPr="00794470">
        <w:rPr>
          <w:rFonts w:eastAsia="UB-Helvetica"/>
          <w:szCs w:val="24"/>
        </w:rPr>
        <w:t xml:space="preserve">οκλειστικά την έρευνα, αλλά επικεντρώνεται περισσότερο στις άλλες διατάξεις, παρά στην έρευνα. Είναι ένα νομοσχέδιο, το οποίο ενώ θέλει, κατά την αιτιολογική </w:t>
      </w:r>
      <w:r w:rsidRPr="00B8113B">
        <w:rPr>
          <w:rFonts w:eastAsia="UB-Helvetica"/>
          <w:szCs w:val="24"/>
        </w:rPr>
        <w:t>έκθεση, να αντιμετωπίσει θέματα κατεύθυνσης του ερευνητικού συστήματος, δεν παρέχει ένα πλαίσιο, τ</w:t>
      </w:r>
      <w:r w:rsidRPr="00B8113B">
        <w:rPr>
          <w:rFonts w:eastAsia="UB-Helvetica"/>
          <w:szCs w:val="24"/>
        </w:rPr>
        <w:t>ο οποίο θα έδινε την κατεύθυνση αυτή, αλλά διαπραγματεύεται επιμέρους θέματα. Είναι ένα ν</w:t>
      </w:r>
      <w:r w:rsidRPr="002856AF">
        <w:rPr>
          <w:rFonts w:eastAsia="UB-Helvetica"/>
          <w:szCs w:val="24"/>
        </w:rPr>
        <w:t>ομοσχέδιο, το οποίο ενώ θα έπρεπε να συζητείται μαζί με τα θέματα παιδείας, γιατί ο διάλογος για την τριτοβάθμια εκπαίδευση είναι αλληλένδετος με την έρευνα, έρχεται π</w:t>
      </w:r>
      <w:r w:rsidRPr="002856AF">
        <w:rPr>
          <w:rFonts w:eastAsia="UB-Helvetica"/>
          <w:szCs w:val="24"/>
        </w:rPr>
        <w:t>ρόχειρα, μόνο του, τόσο πρόχειρα, που ούτε καν μπορεί να δώσει το κόστος των ρυθμίσεών του.</w:t>
      </w:r>
    </w:p>
    <w:p w14:paraId="211821A3" w14:textId="77777777" w:rsidR="000E1C16" w:rsidRDefault="00D27C3B">
      <w:pPr>
        <w:rPr>
          <w:rFonts w:eastAsia="UB-Helvetica"/>
          <w:szCs w:val="24"/>
        </w:rPr>
      </w:pPr>
      <w:r w:rsidRPr="00B8113B">
        <w:rPr>
          <w:rFonts w:eastAsia="UB-Helvetica"/>
          <w:szCs w:val="24"/>
        </w:rPr>
        <w:t>Μιλάω συγκεκριμένα. Η έκθεση του Γενικού Λογιστηρίου του Κράτους αντί να καταγράφει ως συνήθως το κόστος των ρυθμίσεων επί του κρατικού προϋπολογισμού, περιορίζεται</w:t>
      </w:r>
      <w:r w:rsidRPr="00B8113B">
        <w:rPr>
          <w:rFonts w:eastAsia="UB-Helvetica"/>
          <w:szCs w:val="24"/>
        </w:rPr>
        <w:t xml:space="preserve"> σε αρκετές περιπτώσεις να αναφέρει φράσεις, όπως «για την εν λόγω δαπάνη δεν εστάλησαν σ</w:t>
      </w:r>
      <w:r w:rsidRPr="002856AF">
        <w:rPr>
          <w:rFonts w:eastAsia="UB-Helvetica"/>
          <w:szCs w:val="24"/>
        </w:rPr>
        <w:t xml:space="preserve">τοιχεία από το επισπεύδον Υπουργείο», </w:t>
      </w:r>
      <w:r w:rsidRPr="002856AF">
        <w:rPr>
          <w:rFonts w:eastAsia="UB-Helvetica"/>
          <w:szCs w:val="24"/>
        </w:rPr>
        <w:t xml:space="preserve">σε άλλο σημείο ξανά </w:t>
      </w:r>
      <w:r w:rsidRPr="002856AF">
        <w:rPr>
          <w:rFonts w:eastAsia="UB-Helvetica"/>
          <w:szCs w:val="24"/>
        </w:rPr>
        <w:t xml:space="preserve">«η εν λόγω δαπάνη δεν έχει προσδιοριστεί από το επισπεύδον Υπουργείο». </w:t>
      </w:r>
    </w:p>
    <w:p w14:paraId="211821A4" w14:textId="77777777" w:rsidR="000E1C16" w:rsidRDefault="00D27C3B">
      <w:pPr>
        <w:rPr>
          <w:rFonts w:eastAsia="UB-Helvetica"/>
          <w:szCs w:val="24"/>
        </w:rPr>
      </w:pPr>
      <w:r w:rsidRPr="00290251">
        <w:rPr>
          <w:rFonts w:eastAsia="UB-Helvetica"/>
          <w:szCs w:val="24"/>
        </w:rPr>
        <w:t>Αποτέλεσμα όλης αυτής της προχειρότητ</w:t>
      </w:r>
      <w:r w:rsidRPr="00290251">
        <w:rPr>
          <w:rFonts w:eastAsia="UB-Helvetica"/>
          <w:szCs w:val="24"/>
        </w:rPr>
        <w:t>ας είναι να υπάρχει ένας νόμος, που βρίθει αντιφάσεων και δημιουργεί προβλήματα περισσότερα από αυτά που στοχεύσει να λύσει.</w:t>
      </w:r>
    </w:p>
    <w:p w14:paraId="211821A5" w14:textId="77777777" w:rsidR="000E1C16" w:rsidRDefault="00D27C3B">
      <w:pPr>
        <w:rPr>
          <w:rFonts w:eastAsia="UB-Helvetica"/>
          <w:szCs w:val="24"/>
        </w:rPr>
      </w:pPr>
      <w:r w:rsidRPr="00794470">
        <w:rPr>
          <w:rFonts w:eastAsia="UB-Helvetica"/>
          <w:szCs w:val="24"/>
        </w:rPr>
        <w:t>Βέβαια, υπήρχαν δεδομένα να χρησιμοποιήσετε, όπως είναι η Ευρωπαϊκή Χάρτα του Ερευνητή στον Κώδικα Δεοντολογίας για την πρόσληψη ερ</w:t>
      </w:r>
      <w:r w:rsidRPr="00794470">
        <w:rPr>
          <w:rFonts w:eastAsia="UB-Helvetica"/>
          <w:szCs w:val="24"/>
        </w:rPr>
        <w:t>ευνητών, που υφίσταται από το 2005. Δεν χρειάζεται να ανακαλύψετε τον τροχό. Μπορείτε να τα λάβετε υπ’ όψιν σας για να προχωρήσετε σ</w:t>
      </w:r>
      <w:r>
        <w:rPr>
          <w:rFonts w:eastAsia="UB-Helvetica"/>
          <w:szCs w:val="24"/>
        </w:rPr>
        <w:t>ε</w:t>
      </w:r>
      <w:r w:rsidRPr="00794470">
        <w:rPr>
          <w:rFonts w:eastAsia="UB-Helvetica"/>
          <w:szCs w:val="24"/>
        </w:rPr>
        <w:t xml:space="preserve"> ένα νέο νομοθετικό πλαίσ</w:t>
      </w:r>
      <w:r w:rsidRPr="00B8113B">
        <w:rPr>
          <w:rFonts w:eastAsia="UB-Helvetica"/>
          <w:szCs w:val="24"/>
        </w:rPr>
        <w:t>ιο.</w:t>
      </w:r>
    </w:p>
    <w:p w14:paraId="211821A6" w14:textId="77777777" w:rsidR="000E1C16" w:rsidRDefault="00D27C3B">
      <w:pPr>
        <w:rPr>
          <w:rFonts w:eastAsia="Times New Roman"/>
          <w:szCs w:val="24"/>
        </w:rPr>
      </w:pPr>
      <w:r w:rsidRPr="00B8113B">
        <w:rPr>
          <w:rFonts w:eastAsia="Times New Roman"/>
          <w:szCs w:val="24"/>
        </w:rPr>
        <w:t>Όλα αυτά, λοιπόν, δείχνουν πόσο μακριά είμαστε από το να δημιουργήσουμε τις κατάλληλες συνθήκε</w:t>
      </w:r>
      <w:r w:rsidRPr="00B8113B">
        <w:rPr>
          <w:rFonts w:eastAsia="Times New Roman"/>
          <w:szCs w:val="24"/>
        </w:rPr>
        <w:t xml:space="preserve">ς που θα προσελκύσουν και θα κρατήσουν ερευνητές και θα διαμορφώσουν ένα ασφαλές και πραγματικά αξιοκρατικό πλαίσιο έρευνας και καινοτομίας. </w:t>
      </w:r>
    </w:p>
    <w:p w14:paraId="211821A7" w14:textId="77777777" w:rsidR="000E1C16" w:rsidRDefault="00D27C3B">
      <w:pPr>
        <w:rPr>
          <w:rFonts w:eastAsia="Times New Roman"/>
          <w:szCs w:val="24"/>
        </w:rPr>
      </w:pPr>
      <w:r w:rsidRPr="002856AF">
        <w:rPr>
          <w:rFonts w:eastAsia="Times New Roman"/>
          <w:szCs w:val="24"/>
        </w:rPr>
        <w:t>Όσον αφορά στην έρευνα, το νομοσχέδιο παρά τις ελαφρές βελτιώσεις ορισμένων διατάξεων απέχει από το να συνιστά ένα</w:t>
      </w:r>
      <w:r w:rsidRPr="002856AF">
        <w:rPr>
          <w:rFonts w:eastAsia="Times New Roman"/>
          <w:szCs w:val="24"/>
        </w:rPr>
        <w:t xml:space="preserve">ν ευρωπαϊκό περιεκτικό νόμο του εικοστού πρώτου αιώνα. </w:t>
      </w:r>
    </w:p>
    <w:p w14:paraId="211821A8" w14:textId="77777777" w:rsidR="000E1C16" w:rsidRDefault="00D27C3B">
      <w:pPr>
        <w:rPr>
          <w:rFonts w:eastAsia="Times New Roman"/>
          <w:szCs w:val="24"/>
        </w:rPr>
      </w:pPr>
      <w:r w:rsidRPr="001C1443">
        <w:rPr>
          <w:rFonts w:eastAsia="Times New Roman"/>
          <w:szCs w:val="24"/>
        </w:rPr>
        <w:t>Όσον αφορά</w:t>
      </w:r>
      <w:r w:rsidRPr="002856AF">
        <w:rPr>
          <w:rFonts w:eastAsia="Times New Roman"/>
          <w:szCs w:val="24"/>
        </w:rPr>
        <w:t xml:space="preserve"> στο πρώτο κεφάλαιο, συμφωνούμε σε πάρα πολλές διατάξεις του. Όμως, το δεύτερο και το τρίτο κεφάλαιο θα έπρεπε να απουσιάζουν από το παρόν νομοσχέδιο. </w:t>
      </w:r>
    </w:p>
    <w:p w14:paraId="211821A9" w14:textId="77777777" w:rsidR="000E1C16" w:rsidRDefault="00D27C3B">
      <w:pPr>
        <w:rPr>
          <w:rFonts w:eastAsia="Times New Roman"/>
          <w:szCs w:val="24"/>
        </w:rPr>
      </w:pPr>
      <w:r w:rsidRPr="005057D7">
        <w:rPr>
          <w:rFonts w:eastAsia="Times New Roman"/>
          <w:szCs w:val="24"/>
        </w:rPr>
        <w:t>Γι’ αυτό θα δείτε ότι στο πρώτο κεφάλα</w:t>
      </w:r>
      <w:r w:rsidRPr="005057D7">
        <w:rPr>
          <w:rFonts w:eastAsia="Times New Roman"/>
          <w:szCs w:val="24"/>
        </w:rPr>
        <w:t xml:space="preserve">ιο για την έρευνα θα στηρίξουμε τις διατάξεις αλλά στο δεύτερο </w:t>
      </w:r>
      <w:r w:rsidRPr="0016501C">
        <w:rPr>
          <w:rFonts w:eastAsia="Times New Roman"/>
          <w:szCs w:val="24"/>
        </w:rPr>
        <w:t>και</w:t>
      </w:r>
      <w:r w:rsidRPr="006679F9">
        <w:rPr>
          <w:rFonts w:eastAsia="Times New Roman"/>
          <w:szCs w:val="24"/>
        </w:rPr>
        <w:t xml:space="preserve"> στο τρίτο, επειδή δεν έπρεπε να συνδέεται, δεν θα τις στηρίξουμε. </w:t>
      </w:r>
    </w:p>
    <w:p w14:paraId="211821AA" w14:textId="77777777" w:rsidR="000E1C16" w:rsidRDefault="00D27C3B">
      <w:pPr>
        <w:rPr>
          <w:rFonts w:eastAsia="Times New Roman"/>
          <w:szCs w:val="24"/>
        </w:rPr>
      </w:pPr>
      <w:r w:rsidRPr="002856AF">
        <w:rPr>
          <w:rFonts w:eastAsia="Times New Roman"/>
          <w:szCs w:val="24"/>
        </w:rPr>
        <w:t xml:space="preserve">Σε γενικές γραμμές, λοιπόν, το δεύτερο κεφάλαιο αναφέρεται σε ρυθμίσεις για την ανώτατη εκπαίδευση και το τρίτο κεφάλαιο </w:t>
      </w:r>
      <w:r w:rsidRPr="002856AF">
        <w:rPr>
          <w:rFonts w:eastAsia="Times New Roman"/>
          <w:szCs w:val="24"/>
        </w:rPr>
        <w:t>για την πρωτοβάθμια και δευτεροβάθμια εκπαίδευση. Διαφωνούμε μ</w:t>
      </w:r>
      <w:r w:rsidRPr="00D676BB">
        <w:rPr>
          <w:rFonts w:eastAsia="Times New Roman"/>
          <w:szCs w:val="24"/>
        </w:rPr>
        <w:t xml:space="preserve">ε πολλά, όπως η διάκριση εκπαιδευτικών δευτεροβάθμιας εκπαίδευσης και ΙΕΚ. </w:t>
      </w:r>
    </w:p>
    <w:p w14:paraId="211821AB" w14:textId="77777777" w:rsidR="000E1C16" w:rsidRDefault="00D27C3B">
      <w:pPr>
        <w:rPr>
          <w:rFonts w:eastAsia="Times New Roman"/>
          <w:szCs w:val="24"/>
        </w:rPr>
      </w:pPr>
      <w:r w:rsidRPr="00CB1EA7">
        <w:rPr>
          <w:rFonts w:eastAsia="Times New Roman"/>
          <w:szCs w:val="24"/>
        </w:rPr>
        <w:t xml:space="preserve">Δυστυχώς δεν ήταν εδώ ο Υπουργός για να μου απαντήσει πριν –και ελπίζω να του μεταφερθεί- στο ερώτημα για το θέμα των </w:t>
      </w:r>
      <w:r w:rsidRPr="00CB1EA7">
        <w:rPr>
          <w:rFonts w:eastAsia="Times New Roman"/>
          <w:szCs w:val="24"/>
        </w:rPr>
        <w:t>ολοήμερων.</w:t>
      </w:r>
    </w:p>
    <w:p w14:paraId="211821AC" w14:textId="77777777" w:rsidR="000E1C16" w:rsidRDefault="00D27C3B">
      <w:pPr>
        <w:rPr>
          <w:rFonts w:eastAsia="Times New Roman"/>
          <w:szCs w:val="24"/>
        </w:rPr>
      </w:pPr>
      <w:r w:rsidRPr="00CB1EA7">
        <w:rPr>
          <w:rFonts w:eastAsia="Times New Roman"/>
          <w:b/>
          <w:szCs w:val="24"/>
        </w:rPr>
        <w:t>ΠΡΟΕΔΡΕΥΩΝ (Αναστάσιος Κουράκης):</w:t>
      </w:r>
      <w:r w:rsidRPr="00CB1EA7">
        <w:rPr>
          <w:rFonts w:eastAsia="Times New Roman"/>
          <w:szCs w:val="24"/>
        </w:rPr>
        <w:t xml:space="preserve"> Παρακαλώ, ολοκληρώστε. </w:t>
      </w:r>
    </w:p>
    <w:p w14:paraId="211821AD" w14:textId="77777777" w:rsidR="000E1C16" w:rsidRDefault="00D27C3B">
      <w:pPr>
        <w:rPr>
          <w:rFonts w:eastAsia="Times New Roman"/>
          <w:szCs w:val="24"/>
        </w:rPr>
      </w:pPr>
      <w:r w:rsidRPr="00CB1EA7">
        <w:rPr>
          <w:rFonts w:eastAsia="Times New Roman"/>
          <w:b/>
          <w:szCs w:val="24"/>
        </w:rPr>
        <w:t>ΑΘΑΝΑΣΙΟΣ ΘΕΟΧΑΡΟΠΟΥΛΟΣ</w:t>
      </w:r>
      <w:r>
        <w:rPr>
          <w:rFonts w:eastAsia="Times New Roman"/>
          <w:b/>
          <w:szCs w:val="24"/>
        </w:rPr>
        <w:t xml:space="preserve">: </w:t>
      </w:r>
      <w:r w:rsidRPr="002856AF">
        <w:rPr>
          <w:rFonts w:eastAsia="Times New Roman"/>
          <w:szCs w:val="24"/>
        </w:rPr>
        <w:t xml:space="preserve">Ολοκληρώνω, κύριε Πρόεδρε. </w:t>
      </w:r>
    </w:p>
    <w:p w14:paraId="211821AE" w14:textId="77777777" w:rsidR="000E1C16" w:rsidRDefault="00D27C3B">
      <w:pPr>
        <w:rPr>
          <w:rFonts w:eastAsia="Times New Roman"/>
          <w:szCs w:val="24"/>
        </w:rPr>
      </w:pPr>
      <w:r w:rsidRPr="002856AF">
        <w:rPr>
          <w:rFonts w:eastAsia="Times New Roman"/>
          <w:szCs w:val="24"/>
        </w:rPr>
        <w:t xml:space="preserve">Θέλω μόνο να πω κάτι ακόμη, γιατί άκουσα και πραγματικά θέλω να πιστεύω ότι ισχύει αυτό που είπατε σε σχέση με τα νηπιαγωγεία. Για το </w:t>
      </w:r>
      <w:r w:rsidRPr="002856AF">
        <w:rPr>
          <w:rFonts w:eastAsia="Times New Roman"/>
          <w:szCs w:val="24"/>
        </w:rPr>
        <w:t xml:space="preserve">συγκεκριμένο θέμα είχα την ευκαιρία να σας ακούσω και στην </w:t>
      </w:r>
      <w:r>
        <w:rPr>
          <w:rFonts w:eastAsia="Times New Roman"/>
          <w:szCs w:val="24"/>
        </w:rPr>
        <w:t>ε</w:t>
      </w:r>
      <w:r w:rsidRPr="002856AF">
        <w:rPr>
          <w:rFonts w:eastAsia="Times New Roman"/>
          <w:szCs w:val="24"/>
        </w:rPr>
        <w:t xml:space="preserve">πιτροπή και εδώ να αναφέρετε ότι κάτω από δεκατέσσερα παιδιά δεν θα κλείσουν και την ώρα που το αναφέρετε, μετά να φέρνετε ένα παράδειγμα ότι εάν είναι κάπου με ένα παιδί, θα κλείσει. </w:t>
      </w:r>
    </w:p>
    <w:p w14:paraId="211821AF" w14:textId="77777777" w:rsidR="000E1C16" w:rsidRDefault="00D27C3B">
      <w:pPr>
        <w:rPr>
          <w:rFonts w:eastAsia="Times New Roman"/>
          <w:szCs w:val="24"/>
        </w:rPr>
      </w:pPr>
      <w:r w:rsidRPr="002856AF">
        <w:rPr>
          <w:rFonts w:eastAsia="Times New Roman"/>
          <w:szCs w:val="24"/>
        </w:rPr>
        <w:t>Δηλαδή, εάν</w:t>
      </w:r>
      <w:r w:rsidRPr="002856AF">
        <w:rPr>
          <w:rFonts w:eastAsia="Times New Roman"/>
          <w:szCs w:val="24"/>
        </w:rPr>
        <w:t xml:space="preserve"> είναι με έξι, με πέντε, με τέσσερα, τι θα γίνει με βάση αυτό που ψηφίζουμε; Βάλατε ξαφνικά ένα αυθαίρετο όριο πάλι–το οκτώ- καθώς μιλούσατε πριν από λίγο. Τι θα γίνει; Δεν μπορούμε όταν νομοθετούμε να μην ξέρουμε ακριβώς τι συμβαίνει. </w:t>
      </w:r>
    </w:p>
    <w:p w14:paraId="211821B0" w14:textId="77777777" w:rsidR="000E1C16" w:rsidRDefault="00D27C3B">
      <w:pPr>
        <w:rPr>
          <w:rFonts w:eastAsia="Times New Roman"/>
          <w:szCs w:val="24"/>
        </w:rPr>
      </w:pPr>
      <w:r w:rsidRPr="00822C3A">
        <w:rPr>
          <w:rFonts w:eastAsia="Times New Roman"/>
          <w:szCs w:val="24"/>
        </w:rPr>
        <w:t xml:space="preserve">Ελπίζω, λοιπόν, να </w:t>
      </w:r>
      <w:r w:rsidRPr="00822C3A">
        <w:rPr>
          <w:rFonts w:eastAsia="Times New Roman"/>
          <w:szCs w:val="24"/>
        </w:rPr>
        <w:t xml:space="preserve">συμβαίνει αυτό, να μην </w:t>
      </w:r>
      <w:r w:rsidRPr="002856AF">
        <w:rPr>
          <w:rFonts w:eastAsia="Times New Roman"/>
          <w:szCs w:val="24"/>
        </w:rPr>
        <w:t>κλείσουν νηπιαγωγεία, τα οποία χρειάζονται να λειτουργούν. Δεν το αμφισβητούμε εάν υπάρχει αυτό το οποίο αναφέρετε κάπου. Δεν μιλάμε για μια τέ</w:t>
      </w:r>
      <w:r w:rsidRPr="006B36B3">
        <w:rPr>
          <w:rFonts w:eastAsia="Times New Roman"/>
          <w:szCs w:val="24"/>
        </w:rPr>
        <w:t>τοια περίπτωση. Όμως, εάν υπάρχει κάπου με πέντε παιδιά, το οποίο είναι ένα μέρος πάρα πολ</w:t>
      </w:r>
      <w:r w:rsidRPr="006B36B3">
        <w:rPr>
          <w:rFonts w:eastAsia="Times New Roman"/>
          <w:szCs w:val="24"/>
        </w:rPr>
        <w:t xml:space="preserve">ύ απομακρυσμένο από </w:t>
      </w:r>
      <w:r w:rsidRPr="00F67D51">
        <w:rPr>
          <w:rFonts w:eastAsia="Times New Roman"/>
          <w:szCs w:val="24"/>
        </w:rPr>
        <w:t xml:space="preserve">όλα τα υπόλοιπα, να παραμείνει. </w:t>
      </w:r>
    </w:p>
    <w:p w14:paraId="211821B1" w14:textId="77777777" w:rsidR="000E1C16" w:rsidRDefault="00D27C3B">
      <w:pPr>
        <w:rPr>
          <w:rFonts w:eastAsia="Times New Roman"/>
          <w:szCs w:val="24"/>
        </w:rPr>
      </w:pPr>
      <w:r w:rsidRPr="00711B79">
        <w:rPr>
          <w:rFonts w:eastAsia="Times New Roman"/>
          <w:b/>
          <w:szCs w:val="24"/>
        </w:rPr>
        <w:t>ΝΙΚΟΛΑΟΣ ΦΙΛΗΣ (Υπουργός Παιδείας, Έρευνας και Θρησκευμάτων):</w:t>
      </w:r>
      <w:r w:rsidRPr="00711B79">
        <w:rPr>
          <w:rFonts w:eastAsia="Times New Roman"/>
          <w:szCs w:val="24"/>
        </w:rPr>
        <w:t xml:space="preserve"> Το προβ</w:t>
      </w:r>
      <w:r w:rsidRPr="00307868">
        <w:rPr>
          <w:rFonts w:eastAsia="Times New Roman"/>
          <w:szCs w:val="24"/>
        </w:rPr>
        <w:t xml:space="preserve">λέπει ο νόμος. </w:t>
      </w:r>
    </w:p>
    <w:p w14:paraId="211821B2" w14:textId="77777777" w:rsidR="000E1C16" w:rsidRDefault="00D27C3B">
      <w:pPr>
        <w:rPr>
          <w:rFonts w:eastAsia="Times New Roman"/>
          <w:szCs w:val="24"/>
        </w:rPr>
      </w:pPr>
      <w:r w:rsidRPr="00A42990">
        <w:rPr>
          <w:rFonts w:eastAsia="Times New Roman"/>
          <w:b/>
          <w:szCs w:val="24"/>
        </w:rPr>
        <w:t>ΑΘΑΝΑΣΙΟΣ ΘΕΟΧΑΡΟΠΟΥ</w:t>
      </w:r>
      <w:r w:rsidRPr="009E3530">
        <w:rPr>
          <w:rFonts w:eastAsia="Times New Roman"/>
          <w:b/>
          <w:szCs w:val="24"/>
        </w:rPr>
        <w:t>ΛΟΣ</w:t>
      </w:r>
      <w:r>
        <w:rPr>
          <w:rFonts w:eastAsia="Times New Roman"/>
          <w:b/>
          <w:szCs w:val="24"/>
        </w:rPr>
        <w:t xml:space="preserve">: </w:t>
      </w:r>
      <w:r w:rsidRPr="002856AF">
        <w:rPr>
          <w:rFonts w:eastAsia="Times New Roman"/>
          <w:szCs w:val="24"/>
        </w:rPr>
        <w:t xml:space="preserve">Αφού το προβλέπετε, λοιπόν, να το διευκρινίσετε. Διότι δεν είναι σωστό να μιλάμε συνεχώς για </w:t>
      </w:r>
      <w:r w:rsidRPr="002856AF">
        <w:rPr>
          <w:rFonts w:eastAsia="Times New Roman"/>
          <w:szCs w:val="24"/>
        </w:rPr>
        <w:t>νούμερα.</w:t>
      </w:r>
    </w:p>
    <w:p w14:paraId="211821B3" w14:textId="77777777" w:rsidR="000E1C16" w:rsidRDefault="00D27C3B">
      <w:pPr>
        <w:rPr>
          <w:rFonts w:eastAsia="Times New Roman"/>
          <w:szCs w:val="24"/>
        </w:rPr>
      </w:pPr>
      <w:r w:rsidRPr="002856AF">
        <w:rPr>
          <w:rFonts w:eastAsia="Times New Roman"/>
          <w:szCs w:val="24"/>
        </w:rPr>
        <w:t>Ευχαριστώ πολύ.</w:t>
      </w:r>
    </w:p>
    <w:p w14:paraId="211821B4" w14:textId="77777777" w:rsidR="000E1C16" w:rsidRDefault="00D27C3B">
      <w:pPr>
        <w:rPr>
          <w:rFonts w:eastAsia="Times New Roman"/>
          <w:szCs w:val="24"/>
        </w:rPr>
      </w:pPr>
      <w:r w:rsidRPr="002856AF">
        <w:rPr>
          <w:rFonts w:eastAsia="Times New Roman"/>
          <w:b/>
          <w:szCs w:val="24"/>
        </w:rPr>
        <w:t>ΦΩΤΕΙΝΗ ΒΑΚΗ:</w:t>
      </w:r>
      <w:r w:rsidRPr="002856AF">
        <w:rPr>
          <w:rFonts w:eastAsia="Times New Roman"/>
          <w:szCs w:val="24"/>
        </w:rPr>
        <w:t xml:space="preserve"> Αφού το λέει ξεκάθαρα. </w:t>
      </w:r>
    </w:p>
    <w:p w14:paraId="211821B5"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CD27BE">
        <w:rPr>
          <w:rFonts w:eastAsia="Times New Roman"/>
          <w:szCs w:val="24"/>
        </w:rPr>
        <w:t>Ευχαριστούμε πολύ, κ</w:t>
      </w:r>
      <w:r w:rsidRPr="00B50CE3">
        <w:rPr>
          <w:rFonts w:eastAsia="Times New Roman"/>
          <w:szCs w:val="24"/>
        </w:rPr>
        <w:t xml:space="preserve">ύριε Θεοχαρόπουλε. </w:t>
      </w:r>
    </w:p>
    <w:p w14:paraId="211821B6" w14:textId="77777777" w:rsidR="000E1C16" w:rsidRDefault="00D27C3B">
      <w:pPr>
        <w:rPr>
          <w:rFonts w:eastAsia="Times New Roman"/>
          <w:szCs w:val="24"/>
        </w:rPr>
      </w:pPr>
      <w:r w:rsidRPr="00822C3A">
        <w:rPr>
          <w:rFonts w:eastAsia="Times New Roman"/>
          <w:szCs w:val="24"/>
        </w:rPr>
        <w:t xml:space="preserve">Τον λόγο έχει η Αναπληρώτρια </w:t>
      </w:r>
      <w:r w:rsidRPr="006B36B3">
        <w:rPr>
          <w:rFonts w:eastAsia="Times New Roman"/>
          <w:szCs w:val="24"/>
        </w:rPr>
        <w:t>Υπουργός Παιδείας, Έρευνας και Θρησκευμάτων, κ</w:t>
      </w:r>
      <w:r>
        <w:rPr>
          <w:rFonts w:eastAsia="Times New Roman"/>
          <w:szCs w:val="24"/>
        </w:rPr>
        <w:t xml:space="preserve">. </w:t>
      </w:r>
      <w:r w:rsidRPr="006B36B3">
        <w:rPr>
          <w:rFonts w:eastAsia="Times New Roman"/>
          <w:szCs w:val="24"/>
        </w:rPr>
        <w:t>Αναγνωστοπούλου</w:t>
      </w:r>
    </w:p>
    <w:p w14:paraId="211821B7" w14:textId="77777777" w:rsidR="000E1C16" w:rsidRDefault="00D27C3B">
      <w:pPr>
        <w:rPr>
          <w:rFonts w:eastAsia="Times New Roman"/>
          <w:szCs w:val="24"/>
        </w:rPr>
      </w:pPr>
      <w:r w:rsidRPr="002856AF">
        <w:rPr>
          <w:rFonts w:eastAsia="Times New Roman"/>
          <w:b/>
          <w:szCs w:val="24"/>
        </w:rPr>
        <w:t>ΦΩΤΕΙΝΗ ΒΑΚΗ:</w:t>
      </w:r>
      <w:r w:rsidRPr="002856AF">
        <w:rPr>
          <w:rFonts w:eastAsia="Times New Roman"/>
          <w:szCs w:val="24"/>
        </w:rPr>
        <w:t xml:space="preserve"> Κύριε Πρόεδρε, μπορώ να παρέμβω; </w:t>
      </w:r>
    </w:p>
    <w:p w14:paraId="211821B8" w14:textId="77777777" w:rsidR="000E1C16" w:rsidRDefault="00D27C3B">
      <w:pPr>
        <w:rPr>
          <w:rFonts w:eastAsia="Times New Roman"/>
          <w:szCs w:val="24"/>
        </w:rPr>
      </w:pPr>
      <w:r w:rsidRPr="002856AF">
        <w:rPr>
          <w:rFonts w:eastAsia="Times New Roman"/>
          <w:b/>
          <w:szCs w:val="24"/>
        </w:rPr>
        <w:t xml:space="preserve">ΠΡΟΕΔΡΕΥΩΝ (Αναστάσιος Κουράκης): </w:t>
      </w:r>
      <w:r w:rsidRPr="00CD27BE">
        <w:rPr>
          <w:rFonts w:eastAsia="Times New Roman"/>
          <w:szCs w:val="24"/>
        </w:rPr>
        <w:t xml:space="preserve">Όχι τώρα. Πιθανόν αργότερα. </w:t>
      </w:r>
    </w:p>
    <w:p w14:paraId="211821B9" w14:textId="77777777" w:rsidR="000E1C16" w:rsidRDefault="00D27C3B">
      <w:pPr>
        <w:rPr>
          <w:rFonts w:eastAsia="Times New Roman"/>
          <w:szCs w:val="24"/>
        </w:rPr>
      </w:pPr>
      <w:r w:rsidRPr="002856AF">
        <w:rPr>
          <w:rFonts w:eastAsia="Times New Roman"/>
          <w:szCs w:val="24"/>
        </w:rPr>
        <w:t xml:space="preserve">Κυρία Υπουργέ, έχετε τον λόγο. </w:t>
      </w:r>
    </w:p>
    <w:p w14:paraId="211821BA" w14:textId="77777777" w:rsidR="000E1C16" w:rsidRDefault="00D27C3B">
      <w:pPr>
        <w:rPr>
          <w:rFonts w:eastAsia="Times New Roman"/>
          <w:szCs w:val="24"/>
        </w:rPr>
      </w:pPr>
      <w:r w:rsidRPr="00F67D51">
        <w:rPr>
          <w:rFonts w:eastAsia="Times New Roman"/>
          <w:b/>
          <w:szCs w:val="24"/>
        </w:rPr>
        <w:t xml:space="preserve">ΑΘΑΝΑΣΙΑ ΑΝΑΓΝΩΣΤΟΠΟΥΛΟΥ (Αναπληρώτρια Υπουργός Παιδείας, Έρευνας και Θρησκευμάτων): </w:t>
      </w:r>
      <w:r w:rsidRPr="001F6937">
        <w:rPr>
          <w:rFonts w:eastAsia="Times New Roman"/>
          <w:szCs w:val="24"/>
        </w:rPr>
        <w:t xml:space="preserve">Ευχαριστώ, κύριε Πρόεδρε. </w:t>
      </w:r>
    </w:p>
    <w:p w14:paraId="211821BB" w14:textId="77777777" w:rsidR="000E1C16" w:rsidRDefault="00D27C3B">
      <w:pPr>
        <w:rPr>
          <w:rFonts w:eastAsia="Times New Roman"/>
          <w:szCs w:val="24"/>
        </w:rPr>
      </w:pPr>
      <w:r w:rsidRPr="00307868">
        <w:rPr>
          <w:rFonts w:eastAsia="Times New Roman"/>
          <w:szCs w:val="24"/>
        </w:rPr>
        <w:t>Ποτέ δεν έκρυψ</w:t>
      </w:r>
      <w:r w:rsidRPr="00307868">
        <w:rPr>
          <w:rFonts w:eastAsia="Times New Roman"/>
          <w:szCs w:val="24"/>
        </w:rPr>
        <w:t>ε αυτή η Κυβέρνηση, όπως είπε άλλωστε και ο εισηγητής μας ο κ. Γαβρόγλου στην πρωτομιλία του, ότι είμαστε σε συνθήκες μη κανονι</w:t>
      </w:r>
      <w:r w:rsidRPr="00875107">
        <w:rPr>
          <w:rFonts w:eastAsia="Times New Roman"/>
          <w:szCs w:val="24"/>
        </w:rPr>
        <w:t>κότητας. Προσωπικά έχω πει πολλές φορές ό</w:t>
      </w:r>
      <w:r w:rsidRPr="00A42990">
        <w:rPr>
          <w:rFonts w:eastAsia="Times New Roman"/>
          <w:szCs w:val="24"/>
        </w:rPr>
        <w:t xml:space="preserve">τι είμαστε σε συνθήκες σχεδόν πολέμου. </w:t>
      </w:r>
    </w:p>
    <w:p w14:paraId="211821BC" w14:textId="77777777" w:rsidR="000E1C16" w:rsidRDefault="00D27C3B">
      <w:pPr>
        <w:rPr>
          <w:rFonts w:eastAsia="Times New Roman"/>
          <w:szCs w:val="24"/>
        </w:rPr>
      </w:pPr>
      <w:r w:rsidRPr="00B8113B">
        <w:rPr>
          <w:rFonts w:eastAsia="Times New Roman"/>
          <w:szCs w:val="24"/>
        </w:rPr>
        <w:t>Σε αυτές τις συνθήκες το να νομοθετεί κανείς δεν</w:t>
      </w:r>
      <w:r w:rsidRPr="00B8113B">
        <w:rPr>
          <w:rFonts w:eastAsia="Times New Roman"/>
          <w:szCs w:val="24"/>
        </w:rPr>
        <w:t xml:space="preserve"> είναι εύκολο, ειδικά όταν έχουν προηγηθεί καταστάσεις που άφησαν πάρα πολλά πράγματα μετέωρα. </w:t>
      </w:r>
    </w:p>
    <w:p w14:paraId="211821BD" w14:textId="77777777" w:rsidR="000E1C16" w:rsidRDefault="00D27C3B">
      <w:pPr>
        <w:rPr>
          <w:rFonts w:eastAsia="Times New Roman"/>
          <w:szCs w:val="24"/>
        </w:rPr>
      </w:pPr>
      <w:r w:rsidRPr="002856AF">
        <w:rPr>
          <w:rFonts w:eastAsia="Times New Roman"/>
          <w:szCs w:val="24"/>
        </w:rPr>
        <w:t>Όταν, λοιπόν, σε αυτή την Αίθουσα –και μας ακούει και ο ελληνικός λαός- μιλάμε για μεταρρυθμίσεις, πρέπει να ξεκαθαρίσουμε τι είδους μεταρρυθμίσεις, σε ποιο πλα</w:t>
      </w:r>
      <w:r w:rsidRPr="002856AF">
        <w:rPr>
          <w:rFonts w:eastAsia="Times New Roman"/>
          <w:szCs w:val="24"/>
        </w:rPr>
        <w:t xml:space="preserve">ίσιο είναι αυτές οι μεταρρυθμίσεις και πού θέλουμε να οδηγήσουμε έναν ευαίσθητο τομέα </w:t>
      </w:r>
      <w:r w:rsidRPr="00290251">
        <w:rPr>
          <w:rFonts w:eastAsia="Times New Roman"/>
          <w:szCs w:val="24"/>
        </w:rPr>
        <w:t xml:space="preserve">όπως είναι η παιδεία. </w:t>
      </w:r>
    </w:p>
    <w:p w14:paraId="211821BE" w14:textId="77777777" w:rsidR="000E1C16" w:rsidRDefault="00D27C3B">
      <w:pPr>
        <w:rPr>
          <w:rFonts w:eastAsia="Times New Roman"/>
          <w:szCs w:val="24"/>
        </w:rPr>
      </w:pPr>
      <w:r w:rsidRPr="002E2A46">
        <w:rPr>
          <w:rFonts w:eastAsia="Times New Roman"/>
          <w:szCs w:val="24"/>
        </w:rPr>
        <w:t xml:space="preserve">Ξέρω ένα πράγμα: Ότι σε συνθήκες μη κανονικότητας, αυτό που προσπαθεί να κάνει μια κοινωνία είναι να συγκεντρώσει όλες </w:t>
      </w:r>
      <w:r>
        <w:rPr>
          <w:rFonts w:eastAsia="Times New Roman"/>
          <w:szCs w:val="24"/>
        </w:rPr>
        <w:t xml:space="preserve">της </w:t>
      </w:r>
      <w:r w:rsidRPr="002E2A46">
        <w:rPr>
          <w:rFonts w:eastAsia="Times New Roman"/>
          <w:szCs w:val="24"/>
        </w:rPr>
        <w:t>τις δυνάμεις για να μπορ</w:t>
      </w:r>
      <w:r w:rsidRPr="002E2A46">
        <w:rPr>
          <w:rFonts w:eastAsia="Times New Roman"/>
          <w:szCs w:val="24"/>
        </w:rPr>
        <w:t>έσει να αντ</w:t>
      </w:r>
      <w:r>
        <w:rPr>
          <w:rFonts w:eastAsia="Times New Roman"/>
          <w:szCs w:val="24"/>
        </w:rPr>
        <w:t>ε</w:t>
      </w:r>
      <w:r w:rsidRPr="002E2A46">
        <w:rPr>
          <w:rFonts w:eastAsia="Times New Roman"/>
          <w:szCs w:val="24"/>
        </w:rPr>
        <w:t>πεξέλθει. Η παιδεία είναι το κατ’ εξοχήν πεδίο που πρέπει να συγκεντρωθούν όλες οι δυνάμεις μιας κοινωνίας και να μην αφεθεί καμμία ομάδα του πληθυσμού περιθωριοποιημένη από αυτό το αγαθό που ο ευρωπαϊκός πολιτισμός, αυτή η Ευρώπη που τόσο επικ</w:t>
      </w:r>
      <w:r w:rsidRPr="002E2A46">
        <w:rPr>
          <w:rFonts w:eastAsia="Times New Roman"/>
          <w:szCs w:val="24"/>
        </w:rPr>
        <w:t xml:space="preserve">αλείστε, θεώρησε ως δημόσιο, δωρεάν αγαθό. </w:t>
      </w:r>
    </w:p>
    <w:p w14:paraId="211821BF" w14:textId="77777777" w:rsidR="000E1C16" w:rsidRDefault="00D27C3B">
      <w:pPr>
        <w:rPr>
          <w:rFonts w:eastAsia="Times New Roman"/>
          <w:szCs w:val="24"/>
        </w:rPr>
      </w:pPr>
      <w:r w:rsidRPr="0094445F">
        <w:rPr>
          <w:rFonts w:eastAsia="Times New Roman"/>
          <w:szCs w:val="24"/>
        </w:rPr>
        <w:t xml:space="preserve">Η </w:t>
      </w:r>
      <w:r>
        <w:rPr>
          <w:rFonts w:eastAsia="Times New Roman"/>
          <w:szCs w:val="24"/>
        </w:rPr>
        <w:t>δ</w:t>
      </w:r>
      <w:r w:rsidRPr="0094445F">
        <w:rPr>
          <w:rFonts w:eastAsia="Times New Roman"/>
          <w:szCs w:val="24"/>
        </w:rPr>
        <w:t>ημοκρατία λοιπόν, αποβλέπει σε ένα εκπαιδευτικό σύστημα για όλον τον κόσμο, για όλες τις κοινωνικές ομάδες και όχι σε μαθ</w:t>
      </w:r>
      <w:r w:rsidRPr="00B8113B">
        <w:rPr>
          <w:rFonts w:eastAsia="Times New Roman"/>
          <w:szCs w:val="24"/>
        </w:rPr>
        <w:t xml:space="preserve">ητές και φοιτητές «πελάτες». Και θα επιμένουμε σε αυτή την έκφραση, γιατί όπως είπε και </w:t>
      </w:r>
      <w:r w:rsidRPr="00B8113B">
        <w:rPr>
          <w:rFonts w:eastAsia="Times New Roman"/>
          <w:szCs w:val="24"/>
        </w:rPr>
        <w:t>η Κοινοβουλ</w:t>
      </w:r>
      <w:r w:rsidRPr="002856AF">
        <w:rPr>
          <w:rFonts w:eastAsia="Times New Roman"/>
          <w:szCs w:val="24"/>
        </w:rPr>
        <w:t>ευτική Εκπρόσωπος του ΣΥΡΙΖΑ, η κ</w:t>
      </w:r>
      <w:r>
        <w:rPr>
          <w:rFonts w:eastAsia="Times New Roman"/>
          <w:szCs w:val="24"/>
        </w:rPr>
        <w:t>.</w:t>
      </w:r>
      <w:r w:rsidRPr="0094445F">
        <w:rPr>
          <w:rFonts w:eastAsia="Times New Roman"/>
          <w:szCs w:val="24"/>
        </w:rPr>
        <w:t xml:space="preserve"> Βάκη, οι λέξεις δείχνουν το τι θέλουμε να πούμε. Ο όρος «πελάτης» για την παιδεία κάτι κρύβει. Αθώος δεν είναι.</w:t>
      </w:r>
    </w:p>
    <w:p w14:paraId="211821C0" w14:textId="77777777" w:rsidR="000E1C16" w:rsidRDefault="00D27C3B">
      <w:pPr>
        <w:rPr>
          <w:rFonts w:eastAsia="Times New Roman"/>
          <w:szCs w:val="24"/>
        </w:rPr>
      </w:pPr>
      <w:r w:rsidRPr="0094445F">
        <w:rPr>
          <w:rFonts w:eastAsia="Times New Roman"/>
          <w:szCs w:val="24"/>
        </w:rPr>
        <w:t xml:space="preserve">Ας έρθουμε στο δεύτερο κεφάλαιο που αφορά τις δικές μου αρμοδιότητες, τα </w:t>
      </w:r>
      <w:r>
        <w:rPr>
          <w:rFonts w:eastAsia="Times New Roman"/>
          <w:szCs w:val="24"/>
        </w:rPr>
        <w:t>α</w:t>
      </w:r>
      <w:r w:rsidRPr="0094445F">
        <w:rPr>
          <w:rFonts w:eastAsia="Times New Roman"/>
          <w:szCs w:val="24"/>
        </w:rPr>
        <w:t xml:space="preserve">νώτατα </w:t>
      </w:r>
      <w:r>
        <w:rPr>
          <w:rFonts w:eastAsia="Times New Roman"/>
          <w:szCs w:val="24"/>
        </w:rPr>
        <w:t>ι</w:t>
      </w:r>
      <w:r w:rsidRPr="0094445F">
        <w:rPr>
          <w:rFonts w:eastAsia="Times New Roman"/>
          <w:szCs w:val="24"/>
        </w:rPr>
        <w:t xml:space="preserve">δρύματα, και ας </w:t>
      </w:r>
      <w:r w:rsidRPr="0094445F">
        <w:rPr>
          <w:rFonts w:eastAsia="Times New Roman"/>
          <w:szCs w:val="24"/>
        </w:rPr>
        <w:t>πάμε στη μεγάλη μεταρρύθμιση που επέφερε ο ν.4009/2011 τα περίφημα «</w:t>
      </w:r>
      <w:r>
        <w:rPr>
          <w:rFonts w:eastAsia="Times New Roman"/>
          <w:szCs w:val="24"/>
        </w:rPr>
        <w:t>σ</w:t>
      </w:r>
      <w:r w:rsidRPr="0094445F">
        <w:rPr>
          <w:rFonts w:eastAsia="Times New Roman"/>
          <w:szCs w:val="24"/>
        </w:rPr>
        <w:t xml:space="preserve">υμβούλια», στα οποία αναφερόμαστε και ξανααναφερόμαστε, σαν να έγινε η μεγάλη τομή στο εκπαιδευτικό σύστημα. </w:t>
      </w:r>
    </w:p>
    <w:p w14:paraId="211821C1" w14:textId="77777777" w:rsidR="000E1C16" w:rsidRDefault="00D27C3B">
      <w:pPr>
        <w:tabs>
          <w:tab w:val="center" w:pos="4753"/>
          <w:tab w:val="left" w:pos="5723"/>
        </w:tabs>
        <w:rPr>
          <w:rFonts w:eastAsia="Times New Roman"/>
          <w:szCs w:val="24"/>
        </w:rPr>
      </w:pPr>
      <w:r w:rsidRPr="00EC5CE3">
        <w:rPr>
          <w:rFonts w:eastAsia="Times New Roman"/>
          <w:szCs w:val="24"/>
        </w:rPr>
        <w:t>Θα πω ένα πράγμα: Όταν μία χώρα βρίσκεται σε μη κανονικότητα, αυτό που προσπα</w:t>
      </w:r>
      <w:r w:rsidRPr="00EC5CE3">
        <w:rPr>
          <w:rFonts w:eastAsia="Times New Roman"/>
          <w:szCs w:val="24"/>
        </w:rPr>
        <w:t xml:space="preserve">θεί να κάνει είναι να συνεγείρει όλα αυτά της ιστορίας της, που έδωσαν σε αυτά τα ανώτατα ιδρύματα τον συνεκτικό ιστό της αλληλεγγύης, της </w:t>
      </w:r>
      <w:r>
        <w:rPr>
          <w:rFonts w:eastAsia="Times New Roman"/>
          <w:szCs w:val="24"/>
        </w:rPr>
        <w:t>δ</w:t>
      </w:r>
      <w:r w:rsidRPr="00EC5CE3">
        <w:rPr>
          <w:rFonts w:eastAsia="Times New Roman"/>
          <w:szCs w:val="24"/>
        </w:rPr>
        <w:t>ημοκρατ</w:t>
      </w:r>
      <w:r>
        <w:rPr>
          <w:rFonts w:eastAsia="Times New Roman"/>
          <w:szCs w:val="24"/>
        </w:rPr>
        <w:t>ί</w:t>
      </w:r>
      <w:r w:rsidRPr="00EC5CE3">
        <w:rPr>
          <w:rFonts w:eastAsia="Times New Roman"/>
          <w:szCs w:val="24"/>
        </w:rPr>
        <w:t>ας</w:t>
      </w:r>
      <w:r w:rsidRPr="00EC5CE3">
        <w:rPr>
          <w:rFonts w:eastAsia="Times New Roman"/>
          <w:szCs w:val="24"/>
        </w:rPr>
        <w:t xml:space="preserve"> </w:t>
      </w:r>
      <w:r w:rsidRPr="00EC5CE3">
        <w:rPr>
          <w:rFonts w:eastAsia="Times New Roman"/>
          <w:szCs w:val="24"/>
        </w:rPr>
        <w:t xml:space="preserve">και που κατέστησαν αυτά τα ιδρύματα αντάξια των ευρωπαϊκών και των διεθνών ιδρυμάτων. Δεν πάει κανείς να </w:t>
      </w:r>
      <w:r w:rsidRPr="00EC5CE3">
        <w:rPr>
          <w:rFonts w:eastAsia="Times New Roman"/>
          <w:szCs w:val="24"/>
        </w:rPr>
        <w:t xml:space="preserve">εμφυτεύσει πράγματα έξω από κάθε ακαδημαϊκή παράδοση, προκειμένου, όπως ήταν η χαρακτηριστική έκφραση, να αλλάξει το </w:t>
      </w:r>
      <w:r w:rsidRPr="00EC5CE3">
        <w:rPr>
          <w:rFonts w:eastAsia="Times New Roman"/>
          <w:szCs w:val="24"/>
          <w:lang w:val="en-US"/>
        </w:rPr>
        <w:t>DNA</w:t>
      </w:r>
      <w:r w:rsidRPr="00EC5CE3">
        <w:rPr>
          <w:rFonts w:eastAsia="Times New Roman"/>
          <w:szCs w:val="24"/>
        </w:rPr>
        <w:t xml:space="preserve"> των πανεπιστημίων. </w:t>
      </w:r>
    </w:p>
    <w:p w14:paraId="211821C2" w14:textId="77777777" w:rsidR="000E1C16" w:rsidRDefault="00D27C3B">
      <w:pPr>
        <w:tabs>
          <w:tab w:val="center" w:pos="4753"/>
          <w:tab w:val="left" w:pos="5723"/>
        </w:tabs>
        <w:rPr>
          <w:rFonts w:eastAsia="Times New Roman"/>
          <w:szCs w:val="24"/>
        </w:rPr>
      </w:pPr>
      <w:r w:rsidRPr="00B8113B">
        <w:rPr>
          <w:rFonts w:eastAsia="Times New Roman"/>
          <w:szCs w:val="24"/>
        </w:rPr>
        <w:t>Είμαστε εμείς ιδεοληπτικοί; Θέλ</w:t>
      </w:r>
      <w:r w:rsidRPr="002856AF">
        <w:rPr>
          <w:rFonts w:eastAsia="Times New Roman"/>
          <w:szCs w:val="24"/>
        </w:rPr>
        <w:t>ετε να μιλήσουμε για ιδεοληψία; Μήπως είναι ιδεοληπτικοί οι άνθρωποι οι οποίοι θεώρη</w:t>
      </w:r>
      <w:r w:rsidRPr="002856AF">
        <w:rPr>
          <w:rFonts w:eastAsia="Times New Roman"/>
          <w:szCs w:val="24"/>
        </w:rPr>
        <w:t xml:space="preserve">σαν ότι τα ιδρύματα είναι κάτι διεφθαρμένα, διαπλεκόμενα πράγματα, </w:t>
      </w:r>
      <w:r>
        <w:rPr>
          <w:rFonts w:eastAsia="Times New Roman"/>
          <w:szCs w:val="24"/>
        </w:rPr>
        <w:t>σ</w:t>
      </w:r>
      <w:r w:rsidRPr="002856AF">
        <w:rPr>
          <w:rFonts w:eastAsia="Times New Roman"/>
          <w:szCs w:val="24"/>
        </w:rPr>
        <w:t xml:space="preserve">τα οποία πρέπει να εγκατασταθεί κάτι από επάνω για να τα ελέγχει; Ήταν αυτός ο ρόλος του συμβουλίου, η φιλοσοφία τους; </w:t>
      </w:r>
    </w:p>
    <w:p w14:paraId="211821C3" w14:textId="77777777" w:rsidR="000E1C16" w:rsidRDefault="00D27C3B">
      <w:pPr>
        <w:tabs>
          <w:tab w:val="center" w:pos="4753"/>
          <w:tab w:val="left" w:pos="5723"/>
        </w:tabs>
        <w:rPr>
          <w:rFonts w:eastAsia="Times New Roman"/>
          <w:szCs w:val="24"/>
        </w:rPr>
      </w:pPr>
      <w:r w:rsidRPr="002C5F23">
        <w:rPr>
          <w:rFonts w:eastAsia="Times New Roman"/>
          <w:szCs w:val="24"/>
        </w:rPr>
        <w:t>Και θα πω και κάτι άλλο: Θα μιλήσω για τη μία από τους εμπνευστές πο</w:t>
      </w:r>
      <w:r w:rsidRPr="002C5F23">
        <w:rPr>
          <w:rFonts w:eastAsia="Times New Roman"/>
          <w:szCs w:val="24"/>
        </w:rPr>
        <w:t>υ συμμετείχε στην Επιτροπή Σοφών που τότε είχε συσταθεί. Δεν θα αναφέρω όνομα. Βοά και η «</w:t>
      </w:r>
      <w:r w:rsidRPr="002C5F23">
        <w:rPr>
          <w:rFonts w:eastAsia="Times New Roman"/>
          <w:szCs w:val="24"/>
          <w:lang w:val="en-US"/>
        </w:rPr>
        <w:t>NEW</w:t>
      </w:r>
      <w:r w:rsidRPr="002C5F23">
        <w:rPr>
          <w:rFonts w:eastAsia="Times New Roman"/>
          <w:szCs w:val="24"/>
        </w:rPr>
        <w:t xml:space="preserve"> </w:t>
      </w:r>
      <w:r w:rsidRPr="002C5F23">
        <w:rPr>
          <w:rFonts w:eastAsia="Times New Roman"/>
          <w:szCs w:val="24"/>
          <w:lang w:val="en-US"/>
        </w:rPr>
        <w:t>YORK</w:t>
      </w:r>
      <w:r w:rsidRPr="002C5F23">
        <w:rPr>
          <w:rFonts w:eastAsia="Times New Roman"/>
          <w:szCs w:val="24"/>
        </w:rPr>
        <w:t xml:space="preserve"> </w:t>
      </w:r>
      <w:r w:rsidRPr="002C5F23">
        <w:rPr>
          <w:rFonts w:eastAsia="Times New Roman"/>
          <w:szCs w:val="24"/>
          <w:lang w:val="en-US"/>
        </w:rPr>
        <w:t>TIMES</w:t>
      </w:r>
      <w:r w:rsidRPr="002C5F23">
        <w:rPr>
          <w:rFonts w:eastAsia="Times New Roman"/>
          <w:szCs w:val="24"/>
        </w:rPr>
        <w:t>» και η «</w:t>
      </w:r>
      <w:r w:rsidRPr="002C5F23">
        <w:rPr>
          <w:rFonts w:eastAsia="Times New Roman"/>
          <w:szCs w:val="24"/>
          <w:lang w:val="en-US"/>
        </w:rPr>
        <w:t>LOS</w:t>
      </w:r>
      <w:r w:rsidRPr="002C5F23">
        <w:rPr>
          <w:rFonts w:eastAsia="Times New Roman"/>
          <w:szCs w:val="24"/>
        </w:rPr>
        <w:t xml:space="preserve"> </w:t>
      </w:r>
      <w:r w:rsidRPr="002C5F23">
        <w:rPr>
          <w:rFonts w:eastAsia="Times New Roman"/>
          <w:szCs w:val="24"/>
          <w:lang w:val="en-US"/>
        </w:rPr>
        <w:t>ANGELES</w:t>
      </w:r>
      <w:r w:rsidRPr="002C5F23">
        <w:rPr>
          <w:rFonts w:eastAsia="Times New Roman"/>
          <w:szCs w:val="24"/>
        </w:rPr>
        <w:t xml:space="preserve"> </w:t>
      </w:r>
      <w:r w:rsidRPr="002C5F23">
        <w:rPr>
          <w:rFonts w:eastAsia="Times New Roman"/>
          <w:szCs w:val="24"/>
          <w:lang w:val="en-US"/>
        </w:rPr>
        <w:t>TIMES</w:t>
      </w:r>
      <w:r w:rsidRPr="002C5F23">
        <w:rPr>
          <w:rFonts w:eastAsia="Times New Roman"/>
          <w:szCs w:val="24"/>
        </w:rPr>
        <w:t>» αυτές τις μέρες. Εδώ, β</w:t>
      </w:r>
      <w:r w:rsidRPr="00F92C3E">
        <w:rPr>
          <w:rFonts w:eastAsia="Times New Roman"/>
          <w:szCs w:val="24"/>
        </w:rPr>
        <w:t xml:space="preserve">έβαια, δεν γίνεται καμμία συζήτηση. </w:t>
      </w:r>
    </w:p>
    <w:p w14:paraId="211821C4" w14:textId="77777777" w:rsidR="000E1C16" w:rsidRDefault="00D27C3B">
      <w:pPr>
        <w:tabs>
          <w:tab w:val="center" w:pos="4753"/>
          <w:tab w:val="left" w:pos="5723"/>
        </w:tabs>
        <w:rPr>
          <w:rFonts w:eastAsia="Times New Roman"/>
          <w:szCs w:val="24"/>
        </w:rPr>
      </w:pPr>
      <w:r w:rsidRPr="00B8113B">
        <w:rPr>
          <w:rFonts w:eastAsia="Times New Roman"/>
          <w:szCs w:val="24"/>
        </w:rPr>
        <w:t>Έχουμε να ασχοληθούμε, κύριε Παπαθεοδώρου, και να δημιουργήσουμε</w:t>
      </w:r>
      <w:r w:rsidRPr="00B8113B">
        <w:rPr>
          <w:rFonts w:eastAsia="Times New Roman"/>
          <w:szCs w:val="24"/>
        </w:rPr>
        <w:t xml:space="preserve"> πανικό στον κόσμο ότι κάτι γίνεται με τις εξετάσεις. </w:t>
      </w:r>
    </w:p>
    <w:p w14:paraId="211821C5" w14:textId="77777777" w:rsidR="000E1C16" w:rsidRDefault="00D27C3B">
      <w:pPr>
        <w:tabs>
          <w:tab w:val="center" w:pos="4753"/>
          <w:tab w:val="left" w:pos="5723"/>
        </w:tabs>
        <w:rPr>
          <w:rFonts w:eastAsia="Times New Roman"/>
          <w:szCs w:val="24"/>
        </w:rPr>
      </w:pPr>
      <w:r w:rsidRPr="002856AF">
        <w:rPr>
          <w:rFonts w:eastAsia="Times New Roman"/>
          <w:szCs w:val="24"/>
        </w:rPr>
        <w:t>Ας μιλή</w:t>
      </w:r>
      <w:r w:rsidRPr="00290251">
        <w:rPr>
          <w:rFonts w:eastAsia="Times New Roman"/>
          <w:szCs w:val="24"/>
        </w:rPr>
        <w:t xml:space="preserve">σουμε, όμως, για τα πραγματικά γεγονότα. </w:t>
      </w:r>
    </w:p>
    <w:p w14:paraId="211821C6" w14:textId="77777777" w:rsidR="000E1C16" w:rsidRDefault="00D27C3B">
      <w:pPr>
        <w:tabs>
          <w:tab w:val="center" w:pos="4753"/>
          <w:tab w:val="left" w:pos="5723"/>
        </w:tabs>
        <w:rPr>
          <w:rFonts w:eastAsia="Times New Roman"/>
          <w:szCs w:val="24"/>
        </w:rPr>
      </w:pPr>
      <w:r w:rsidRPr="001C1443">
        <w:rPr>
          <w:rFonts w:eastAsia="Times New Roman"/>
          <w:szCs w:val="24"/>
        </w:rPr>
        <w:t>Αυτή, λοιπόν, η κυρία, η σοφός, που ήταν εδώ στ</w:t>
      </w:r>
      <w:r w:rsidRPr="005057D7">
        <w:rPr>
          <w:rFonts w:eastAsia="Times New Roman"/>
          <w:szCs w:val="24"/>
        </w:rPr>
        <w:t xml:space="preserve">ην Επιτροπή των Σοφών το 2010-2011, η οποία είναι και πρύτανης γνωστού πανεπιστημίου και η οποία μας </w:t>
      </w:r>
      <w:r w:rsidRPr="005057D7">
        <w:rPr>
          <w:rFonts w:eastAsia="Times New Roman"/>
          <w:szCs w:val="24"/>
        </w:rPr>
        <w:t>έκανε κριτική, λέγοντας ότι δεν δεχόμαστε τ</w:t>
      </w:r>
      <w:r w:rsidRPr="0016501C">
        <w:rPr>
          <w:rFonts w:eastAsia="Times New Roman"/>
          <w:szCs w:val="24"/>
        </w:rPr>
        <w:t>α συμ</w:t>
      </w:r>
      <w:r w:rsidRPr="002856AF">
        <w:rPr>
          <w:rFonts w:eastAsia="Times New Roman"/>
          <w:szCs w:val="24"/>
        </w:rPr>
        <w:t>βούλια γιατί είμαστε οπισθοδρομικοί και αναχρονιστές και όλα αυτά, σήμερα διώκεται. Και ξέρετε για ποιους λ</w:t>
      </w:r>
      <w:r w:rsidRPr="00502416">
        <w:rPr>
          <w:rFonts w:eastAsia="Times New Roman"/>
          <w:szCs w:val="24"/>
        </w:rPr>
        <w:t xml:space="preserve">όγους; Για ποινικά και ακαδημαϊκά αδικήματα. </w:t>
      </w:r>
    </w:p>
    <w:p w14:paraId="211821C7" w14:textId="77777777" w:rsidR="000E1C16" w:rsidRDefault="00D27C3B">
      <w:pPr>
        <w:tabs>
          <w:tab w:val="center" w:pos="4753"/>
          <w:tab w:val="left" w:pos="5723"/>
        </w:tabs>
        <w:rPr>
          <w:rFonts w:eastAsia="Times New Roman"/>
          <w:szCs w:val="24"/>
        </w:rPr>
      </w:pPr>
      <w:r w:rsidRPr="00F92C3E">
        <w:rPr>
          <w:rFonts w:eastAsia="Times New Roman"/>
          <w:szCs w:val="24"/>
        </w:rPr>
        <w:t>Ξέρετε ποια είναι κάποια από αυτά τα ποινικά και ακαδημ</w:t>
      </w:r>
      <w:r w:rsidRPr="00F92C3E">
        <w:rPr>
          <w:rFonts w:eastAsia="Times New Roman"/>
          <w:szCs w:val="24"/>
        </w:rPr>
        <w:t>αϊκά αδικήματα; Κάποια από αυτά είναι ότι αντιμετώπισε τις καταλήψεις των φοιτητών με επαίσχυντο τρόπο, με αυταρχικό τρόπο, τις καταλήψεις αυτές που θεωρείτε εσείς ότι οδηγού</w:t>
      </w:r>
      <w:r>
        <w:rPr>
          <w:rFonts w:eastAsia="Times New Roman"/>
          <w:szCs w:val="24"/>
        </w:rPr>
        <w:t>ν</w:t>
      </w:r>
      <w:r w:rsidRPr="00F92C3E">
        <w:rPr>
          <w:rFonts w:eastAsia="Times New Roman"/>
          <w:szCs w:val="24"/>
        </w:rPr>
        <w:t xml:space="preserve"> σε αποχαλιναγώγηση τα ιδρύματα ή τα σχολεία. Επίσης, άλλο αδίκημα είναι ότι παρα</w:t>
      </w:r>
      <w:r w:rsidRPr="00F92C3E">
        <w:rPr>
          <w:rFonts w:eastAsia="Times New Roman"/>
          <w:szCs w:val="24"/>
        </w:rPr>
        <w:t>κίνησε τους φοιτητές σε φοιτητικά δάνεια -βλέπε πελάτες!- ή ο τρόπος με τον οποίο εμπλέκεται σε ακαδημαϊκά συγγράμματα και χίλια δυο άλλα. Αυτή ήταν μία από τ</w:t>
      </w:r>
      <w:r w:rsidRPr="00B8113B">
        <w:rPr>
          <w:rFonts w:eastAsia="Times New Roman"/>
          <w:szCs w:val="24"/>
        </w:rPr>
        <w:t xml:space="preserve">ις πεφωτισμένους σοφούς, η οποία μας έλεγε για τα συμβούλια. </w:t>
      </w:r>
    </w:p>
    <w:p w14:paraId="211821C8" w14:textId="77777777" w:rsidR="000E1C16" w:rsidRDefault="00D27C3B">
      <w:pPr>
        <w:tabs>
          <w:tab w:val="center" w:pos="4753"/>
          <w:tab w:val="left" w:pos="5723"/>
        </w:tabs>
        <w:rPr>
          <w:rFonts w:eastAsia="Times New Roman"/>
          <w:szCs w:val="24"/>
        </w:rPr>
      </w:pPr>
      <w:r w:rsidRPr="00F92C3E">
        <w:rPr>
          <w:rFonts w:eastAsia="Times New Roman"/>
          <w:szCs w:val="24"/>
        </w:rPr>
        <w:t>Σε ό,τι αφορά τα συμβούλια, θα πω δυ</w:t>
      </w:r>
      <w:r w:rsidRPr="00F92C3E">
        <w:rPr>
          <w:rFonts w:eastAsia="Times New Roman"/>
          <w:szCs w:val="24"/>
        </w:rPr>
        <w:t xml:space="preserve">ο λόγια. Δεν τα απαξιώσαμε εμείς, κυρίες και κύριοι. Δεν απαξιώνουμε κάποιους από τα εκλεκτά μέλη των συμβουλίων. Απαξιώθηκαν μόνα τους στην πράξη. Ο Πρόεδρος της Επιτροπής Μορφωτικών Υποθέσεων, ο κ. Γαβρόγλου, απέστειλε ένα ερωτηματολόγιο. Τα μέλη της </w:t>
      </w:r>
      <w:r>
        <w:rPr>
          <w:rFonts w:eastAsia="Times New Roman"/>
          <w:szCs w:val="24"/>
        </w:rPr>
        <w:t>ε</w:t>
      </w:r>
      <w:r w:rsidRPr="00F92C3E">
        <w:rPr>
          <w:rFonts w:eastAsia="Times New Roman"/>
          <w:szCs w:val="24"/>
        </w:rPr>
        <w:t>πι</w:t>
      </w:r>
      <w:r w:rsidRPr="00F92C3E">
        <w:rPr>
          <w:rFonts w:eastAsia="Times New Roman"/>
          <w:szCs w:val="24"/>
        </w:rPr>
        <w:t xml:space="preserve">τροπής το έχετε στα χέρια σας. Γιατί δεν το διαβάζετε, για να δείτε τι λένε αυτά τα μέλη; </w:t>
      </w:r>
    </w:p>
    <w:p w14:paraId="211821C9" w14:textId="77777777" w:rsidR="000E1C16" w:rsidRDefault="00D27C3B">
      <w:pPr>
        <w:tabs>
          <w:tab w:val="center" w:pos="4753"/>
          <w:tab w:val="left" w:pos="5723"/>
        </w:tabs>
        <w:rPr>
          <w:rFonts w:eastAsia="Times New Roman"/>
          <w:szCs w:val="24"/>
        </w:rPr>
      </w:pPr>
      <w:r w:rsidRPr="00B8113B">
        <w:rPr>
          <w:rFonts w:eastAsia="Times New Roman"/>
          <w:b/>
          <w:szCs w:val="24"/>
        </w:rPr>
        <w:t>ΓΕΩΡΓΙΟΣ ΜΑΥΡΩ</w:t>
      </w:r>
      <w:r w:rsidRPr="002856AF">
        <w:rPr>
          <w:rFonts w:eastAsia="Times New Roman"/>
          <w:b/>
          <w:szCs w:val="24"/>
        </w:rPr>
        <w:t xml:space="preserve">ΤΑΣ: </w:t>
      </w:r>
      <w:r w:rsidRPr="002856AF">
        <w:rPr>
          <w:rFonts w:eastAsia="Times New Roman"/>
          <w:szCs w:val="24"/>
        </w:rPr>
        <w:t>Το διαβάσαμε!</w:t>
      </w:r>
    </w:p>
    <w:p w14:paraId="211821CA" w14:textId="77777777" w:rsidR="000E1C16" w:rsidRDefault="00D27C3B">
      <w:pPr>
        <w:tabs>
          <w:tab w:val="center" w:pos="4753"/>
          <w:tab w:val="left" w:pos="5723"/>
        </w:tabs>
        <w:rPr>
          <w:rFonts w:eastAsia="Times New Roman"/>
          <w:szCs w:val="24"/>
        </w:rPr>
      </w:pPr>
      <w:r w:rsidRPr="002856AF">
        <w:rPr>
          <w:rFonts w:eastAsia="Times New Roman"/>
          <w:b/>
          <w:szCs w:val="24"/>
        </w:rPr>
        <w:t xml:space="preserve">ΑΘΑΝΑΣΙΑ ΑΝΑΓΝΩΣΤΟΠΟΥΛΟΥ (Αναπληρώτρια Υπουργός Παιδείας, Έρευνας και Θρησκευμάτων): </w:t>
      </w:r>
      <w:r w:rsidRPr="002856AF">
        <w:rPr>
          <w:rFonts w:eastAsia="Times New Roman"/>
          <w:szCs w:val="24"/>
        </w:rPr>
        <w:t>Αυτά τα μέλη αυτό που δείχνουν είναι στην καλύτ</w:t>
      </w:r>
      <w:r w:rsidRPr="002856AF">
        <w:rPr>
          <w:rFonts w:eastAsia="Times New Roman"/>
          <w:szCs w:val="24"/>
        </w:rPr>
        <w:t>ερη περίπτωση αμηχανία, σε άλλη περίπτωση λένε συνέχεια για ασάφειες του νόμου. Διαβάστε λίγο προσεκτικά το</w:t>
      </w:r>
      <w:r w:rsidRPr="00CD27BE">
        <w:rPr>
          <w:rFonts w:eastAsia="Times New Roman"/>
          <w:szCs w:val="24"/>
        </w:rPr>
        <w:t>ν ν.</w:t>
      </w:r>
      <w:r w:rsidRPr="00B50CE3">
        <w:rPr>
          <w:rFonts w:eastAsia="Times New Roman"/>
          <w:szCs w:val="24"/>
        </w:rPr>
        <w:t>4009, να δείτε ότι παραπέμπει ή σε διατάξεις προηγούμε</w:t>
      </w:r>
      <w:r w:rsidRPr="006B36B3">
        <w:rPr>
          <w:rFonts w:eastAsia="Times New Roman"/>
          <w:szCs w:val="24"/>
        </w:rPr>
        <w:t>νων νόμων ή λέει συνέχεια ότι θα λυθούν με προεδρικά διατάγματα ή με άλλες νομοθετικές ρυθμ</w:t>
      </w:r>
      <w:r w:rsidRPr="006B36B3">
        <w:rPr>
          <w:rFonts w:eastAsia="Times New Roman"/>
          <w:szCs w:val="24"/>
        </w:rPr>
        <w:t xml:space="preserve">ίσεις, που ποτέ δεν έγιναν. </w:t>
      </w:r>
    </w:p>
    <w:p w14:paraId="211821CB" w14:textId="77777777" w:rsidR="000E1C16" w:rsidRDefault="00D27C3B">
      <w:pPr>
        <w:tabs>
          <w:tab w:val="center" w:pos="4753"/>
          <w:tab w:val="left" w:pos="5723"/>
        </w:tabs>
        <w:rPr>
          <w:rFonts w:eastAsia="Times New Roman"/>
          <w:szCs w:val="24"/>
        </w:rPr>
      </w:pPr>
      <w:r w:rsidRPr="00F67D51">
        <w:rPr>
          <w:rFonts w:eastAsia="Times New Roman"/>
          <w:szCs w:val="24"/>
        </w:rPr>
        <w:t>Το ότι δεν λειτουργούσαν τα ιδρύματα το πήρε κανείς είδηση; Το ότι φθάνουμε να «ξεδοντιάσουμε» τα συμβούλια, είναι κάτι που δημιούργησε η πραγματικότητα και δεν το επινόησαν οι δικοί μας εγκέφαλοι. Τα συμβούλια δεν απαξιώθηκαν,</w:t>
      </w:r>
      <w:r w:rsidRPr="00F67D51">
        <w:rPr>
          <w:rFonts w:eastAsia="Times New Roman"/>
          <w:szCs w:val="24"/>
        </w:rPr>
        <w:t xml:space="preserve"> επειδή πήγαιναν κά</w:t>
      </w:r>
      <w:r w:rsidRPr="001F6937">
        <w:rPr>
          <w:rFonts w:eastAsia="Times New Roman"/>
          <w:szCs w:val="24"/>
        </w:rPr>
        <w:t xml:space="preserve">ποιοι και δεν τους επέτρεπαν να συνεδριάσουν, γιατί με αυτή την έννοια και στη </w:t>
      </w:r>
      <w:r>
        <w:rPr>
          <w:rFonts w:eastAsia="Times New Roman"/>
          <w:szCs w:val="24"/>
        </w:rPr>
        <w:t>Σ</w:t>
      </w:r>
      <w:r w:rsidRPr="001F6937">
        <w:rPr>
          <w:rFonts w:eastAsia="Times New Roman"/>
          <w:szCs w:val="24"/>
        </w:rPr>
        <w:t xml:space="preserve">ύγκλητο έχουν συμβεί τέτοια επεισόδια. Γιατί δεν απαξιώθηκαν οι </w:t>
      </w:r>
      <w:r>
        <w:rPr>
          <w:rFonts w:eastAsia="Times New Roman"/>
          <w:szCs w:val="24"/>
        </w:rPr>
        <w:t>Σ</w:t>
      </w:r>
      <w:r w:rsidRPr="001F6937">
        <w:rPr>
          <w:rFonts w:eastAsia="Times New Roman"/>
          <w:szCs w:val="24"/>
        </w:rPr>
        <w:t>ύγκλητοι ποτέ; Μήπως επειδή είναι το πλέον δημοκρατικό όργανο των ι</w:t>
      </w:r>
      <w:r w:rsidRPr="00711B79">
        <w:rPr>
          <w:rFonts w:eastAsia="Times New Roman"/>
          <w:szCs w:val="24"/>
        </w:rPr>
        <w:t>δρυμάτων και έχει δοκιμασ</w:t>
      </w:r>
      <w:r w:rsidRPr="00711B79">
        <w:rPr>
          <w:rFonts w:eastAsia="Times New Roman"/>
          <w:szCs w:val="24"/>
        </w:rPr>
        <w:t xml:space="preserve">τεί στον χρόνο επί πάρα πολλά χρόνια; </w:t>
      </w:r>
    </w:p>
    <w:p w14:paraId="211821CC" w14:textId="77777777" w:rsidR="000E1C16" w:rsidRDefault="00D27C3B">
      <w:pPr>
        <w:tabs>
          <w:tab w:val="center" w:pos="4753"/>
          <w:tab w:val="left" w:pos="5723"/>
        </w:tabs>
        <w:rPr>
          <w:rFonts w:eastAsia="Times New Roman"/>
          <w:szCs w:val="24"/>
        </w:rPr>
      </w:pPr>
      <w:r w:rsidRPr="00875107">
        <w:rPr>
          <w:rFonts w:eastAsia="Times New Roman"/>
          <w:szCs w:val="24"/>
        </w:rPr>
        <w:t>Διαβάστε λίγο πιο προσεκτικά τον ν.</w:t>
      </w:r>
      <w:r w:rsidRPr="009E3530">
        <w:rPr>
          <w:rFonts w:eastAsia="Times New Roman"/>
          <w:szCs w:val="24"/>
        </w:rPr>
        <w:t>4009, για να δείτε τι λέει για τα συμβούλια, για να το πάρουμε και από νομική άποψ</w:t>
      </w:r>
      <w:r w:rsidRPr="00B8113B">
        <w:rPr>
          <w:rFonts w:eastAsia="Times New Roman"/>
          <w:szCs w:val="24"/>
        </w:rPr>
        <w:t xml:space="preserve">η. Δεν ξέρω νομικά, αλλά κάθισα και τα διάβασα. Μιλάει για τη σύμφωνη γνώμη της Συγκλήτου για διάφορα θέματα. </w:t>
      </w:r>
    </w:p>
    <w:p w14:paraId="211821CD" w14:textId="77777777" w:rsidR="000E1C16" w:rsidRDefault="00D27C3B">
      <w:pPr>
        <w:rPr>
          <w:rFonts w:eastAsia="Times New Roman"/>
          <w:szCs w:val="24"/>
        </w:rPr>
      </w:pPr>
      <w:r w:rsidRPr="00FF623D">
        <w:rPr>
          <w:rFonts w:eastAsia="Times New Roman"/>
          <w:szCs w:val="24"/>
        </w:rPr>
        <w:t xml:space="preserve">Ποιος είπε ότι είναι κατώτερο όργανο η Σύγκλητος, ένα ακαδημαϊκό όργανο το οποίο εκλέγεται αντιπροσωπευτικότατα από την ακαδημαϊκή κοινότητα; </w:t>
      </w:r>
    </w:p>
    <w:p w14:paraId="211821CE" w14:textId="77777777" w:rsidR="000E1C16" w:rsidRDefault="00D27C3B">
      <w:pPr>
        <w:rPr>
          <w:rFonts w:eastAsia="Times New Roman"/>
          <w:szCs w:val="24"/>
        </w:rPr>
      </w:pPr>
      <w:r w:rsidRPr="002856AF">
        <w:rPr>
          <w:rFonts w:eastAsia="Times New Roman"/>
          <w:szCs w:val="24"/>
        </w:rPr>
        <w:t>Λο</w:t>
      </w:r>
      <w:r w:rsidRPr="002856AF">
        <w:rPr>
          <w:rFonts w:eastAsia="Times New Roman"/>
          <w:szCs w:val="24"/>
        </w:rPr>
        <w:t>ιπόν, δεν τα καταργήσαμε εμείς τα συμβούλια. Και λυπάμαι για τα μέλη, γιατί κάποια ήταν αξιόλογα. Είπα «σε συνθήκες πολέμου».</w:t>
      </w:r>
      <w:r w:rsidRPr="002856AF">
        <w:rPr>
          <w:rFonts w:eastAsia="Times New Roman"/>
          <w:b/>
          <w:szCs w:val="24"/>
        </w:rPr>
        <w:t xml:space="preserve"> </w:t>
      </w:r>
      <w:r w:rsidRPr="00290251">
        <w:rPr>
          <w:rFonts w:eastAsia="Times New Roman"/>
          <w:szCs w:val="24"/>
        </w:rPr>
        <w:t>Λέει κανείς, «Καλούμε από το εξωτερικό άξια μέλη, πανεπιστημιακούς τους οποίους έχουμε ανάγκη…», γιατί ως γνωστόν οι δικο</w:t>
      </w:r>
      <w:r w:rsidRPr="00616D06">
        <w:rPr>
          <w:rFonts w:eastAsia="Times New Roman"/>
          <w:szCs w:val="24"/>
        </w:rPr>
        <w:t>ί μας παν</w:t>
      </w:r>
      <w:r w:rsidRPr="00616D06">
        <w:rPr>
          <w:rFonts w:eastAsia="Times New Roman"/>
          <w:szCs w:val="24"/>
        </w:rPr>
        <w:t>επιστημιακοί -που τυχαίνει να είμαστε και πολλοί εδώ μέσα- είμαστε άχρηστοι! Δεν φρόντισε κανένας να σκεφτεί ότ</w:t>
      </w:r>
      <w:r w:rsidRPr="002856AF">
        <w:rPr>
          <w:rFonts w:eastAsia="Times New Roman"/>
          <w:szCs w:val="24"/>
        </w:rPr>
        <w:t>ι αυτοί οι πανεπιστημιακοί δεν μπορούν να έρχονται στην Ελλάδα να συνεδριάζουν, διότι απλώς το πανεπιστήμιο δεν έχει λεφτά για να τους καλέσει. Δ</w:t>
      </w:r>
      <w:r w:rsidRPr="002856AF">
        <w:rPr>
          <w:rFonts w:eastAsia="Times New Roman"/>
          <w:szCs w:val="24"/>
        </w:rPr>
        <w:t>εν φτιάχνεις ένα όργανο το οποίο δεν μπορεί να λειτουργήσει εκ των πραγμάτων, εκ της καταστάσεως στην οποία βρισκόμαστε. Και το λένε οι ίδιοι -τυχαίνει να ξέρ</w:t>
      </w:r>
      <w:r w:rsidRPr="005057D7">
        <w:rPr>
          <w:rFonts w:eastAsia="Times New Roman"/>
          <w:szCs w:val="24"/>
        </w:rPr>
        <w:t>ουμε και εμείς τέτοια μέλη, παρ’ όλο π</w:t>
      </w:r>
      <w:r w:rsidRPr="002856AF">
        <w:rPr>
          <w:rFonts w:eastAsia="Times New Roman"/>
          <w:szCs w:val="24"/>
        </w:rPr>
        <w:t>ου δεν είμαστε άριστοι, και έχουμε συζητήσει- ότι δεν μπορού</w:t>
      </w:r>
      <w:r w:rsidRPr="002856AF">
        <w:rPr>
          <w:rFonts w:eastAsia="Times New Roman"/>
          <w:szCs w:val="24"/>
        </w:rPr>
        <w:t>σε να συνεδριάσει. Δεν θα επιμείνω στα συμβούλια. Όποιος έχει λίγο ανοιχτό μυαλό, πέρασε από θέσεις ευθύνης στα ιδρύματα, πανεπιστήμια και ΤΕΙ, ξέρει γιατί δεν μπόρεσαν να λειτουργήσουν και τι δυσλειτουργίες σημειώθηκαν.</w:t>
      </w:r>
    </w:p>
    <w:p w14:paraId="211821CF" w14:textId="77777777" w:rsidR="000E1C16" w:rsidRDefault="00D27C3B">
      <w:pPr>
        <w:rPr>
          <w:rFonts w:eastAsia="Times New Roman"/>
          <w:szCs w:val="24"/>
        </w:rPr>
      </w:pPr>
      <w:r w:rsidRPr="001E786B">
        <w:rPr>
          <w:rFonts w:eastAsia="Times New Roman"/>
          <w:szCs w:val="24"/>
        </w:rPr>
        <w:t>Επειδή δεν έχω χρόνο -ίσως αύριο μο</w:t>
      </w:r>
      <w:r w:rsidRPr="001E786B">
        <w:rPr>
          <w:rFonts w:eastAsia="Times New Roman"/>
          <w:szCs w:val="24"/>
        </w:rPr>
        <w:t xml:space="preserve">υ δοθεί η ευκαιρία- θα πω ότι όλα τα άλλα που αφορούν το </w:t>
      </w:r>
      <w:r>
        <w:rPr>
          <w:rFonts w:eastAsia="Times New Roman"/>
          <w:szCs w:val="24"/>
        </w:rPr>
        <w:t>δεύτερο κ</w:t>
      </w:r>
      <w:r w:rsidRPr="001E786B">
        <w:rPr>
          <w:rFonts w:eastAsia="Times New Roman"/>
          <w:szCs w:val="24"/>
        </w:rPr>
        <w:t>εφάλαιο και οι τροπολογίες, τις οποίες αναγκαζόμαστε να φέρνουμε, ναι, δεν είναι ο καλύτερος τρόπος νομοθέτησης. Μόνο που υπάρχει μία διαφορά. Θα σας πω ένα απλό παράδειγμα: Καταφύγαμε σε ΠΝ</w:t>
      </w:r>
      <w:r w:rsidRPr="001E786B">
        <w:rPr>
          <w:rFonts w:eastAsia="Times New Roman"/>
          <w:szCs w:val="24"/>
        </w:rPr>
        <w:t xml:space="preserve">Π, </w:t>
      </w:r>
      <w:r w:rsidRPr="00B8113B">
        <w:rPr>
          <w:rFonts w:eastAsia="Times New Roman"/>
          <w:szCs w:val="24"/>
        </w:rPr>
        <w:t>παραμονή Πρωτοχρονιάς, που ξενυχτήσαμε στην κυριολεξία, γιατί επί χρόνια το θέμα των διοικητικών υπαλλήλων, του Ανοι</w:t>
      </w:r>
      <w:r>
        <w:rPr>
          <w:rFonts w:eastAsia="Times New Roman"/>
          <w:szCs w:val="24"/>
        </w:rPr>
        <w:t>κ</w:t>
      </w:r>
      <w:r w:rsidRPr="001E786B">
        <w:rPr>
          <w:rFonts w:eastAsia="Times New Roman"/>
          <w:szCs w:val="24"/>
        </w:rPr>
        <w:t xml:space="preserve">τού </w:t>
      </w:r>
      <w:r>
        <w:rPr>
          <w:rFonts w:eastAsia="Times New Roman"/>
          <w:szCs w:val="24"/>
        </w:rPr>
        <w:t xml:space="preserve">Ελληνικού </w:t>
      </w:r>
      <w:r w:rsidRPr="001E786B">
        <w:rPr>
          <w:rFonts w:eastAsia="Times New Roman"/>
          <w:szCs w:val="24"/>
        </w:rPr>
        <w:t>Πανεπιστημίου, του «Διόφαντου» κ.λπ. είχαν μείνει στον αέρα και έληγαν οι συμβάσεις τους, ναι, έπρεπε να κάνουμε κάτι άμεσ</w:t>
      </w:r>
      <w:r w:rsidRPr="001E786B">
        <w:rPr>
          <w:rFonts w:eastAsia="Times New Roman"/>
          <w:szCs w:val="24"/>
        </w:rPr>
        <w:t xml:space="preserve">α, για να μην μείνουν απλήρωτοι οι άνθρωποι και να μη μείνουν χωρίς σύμβαση. </w:t>
      </w:r>
    </w:p>
    <w:p w14:paraId="211821D0" w14:textId="77777777" w:rsidR="000E1C16" w:rsidRDefault="00D27C3B">
      <w:pPr>
        <w:rPr>
          <w:rFonts w:eastAsia="Times New Roman"/>
          <w:szCs w:val="24"/>
        </w:rPr>
      </w:pPr>
      <w:r w:rsidRPr="00DE59FC">
        <w:rPr>
          <w:rFonts w:eastAsia="Times New Roman"/>
          <w:szCs w:val="24"/>
        </w:rPr>
        <w:t>Αυτές, λοιπόν, οι τροπολογίες ή οι διατάξεις προσπαθούν να επιλύσουν άμεσα λειτουργικά προβλήματα των ανώτατων ιδρυμάτων. Όποιος δεν το βλέπει αυτό και δεν βλέπει τις συνθήκες στ</w:t>
      </w:r>
      <w:r w:rsidRPr="00DE59FC">
        <w:rPr>
          <w:rFonts w:eastAsia="Times New Roman"/>
          <w:szCs w:val="24"/>
        </w:rPr>
        <w:t>ις οποίες ζού</w:t>
      </w:r>
      <w:r w:rsidRPr="00B8113B">
        <w:rPr>
          <w:rFonts w:eastAsia="Times New Roman"/>
          <w:szCs w:val="24"/>
        </w:rPr>
        <w:t>με και επικαλείται μονίμως έναν εκσυγχρονισμό, ο οποίος είναι στον αέρα και είναι έξω από κάθε κοινωνική πραγματικότητα, πολιτική και ευρωπαϊκή αυτή</w:t>
      </w:r>
      <w:r w:rsidRPr="002856AF">
        <w:rPr>
          <w:rFonts w:eastAsia="Times New Roman"/>
          <w:szCs w:val="24"/>
        </w:rPr>
        <w:t xml:space="preserve"> τη στιγμή, τότε μιλάμε για εντελώς διαφορετικό πράγμα.</w:t>
      </w:r>
    </w:p>
    <w:p w14:paraId="211821D1" w14:textId="77777777" w:rsidR="000E1C16" w:rsidRDefault="00D27C3B">
      <w:pPr>
        <w:rPr>
          <w:rFonts w:eastAsia="Times New Roman"/>
          <w:szCs w:val="24"/>
        </w:rPr>
      </w:pPr>
      <w:r w:rsidRPr="00DE59FC">
        <w:rPr>
          <w:rFonts w:eastAsia="Times New Roman"/>
          <w:szCs w:val="24"/>
        </w:rPr>
        <w:t>Και κάτι τελευταίο: Ας μην μιλάμε για τ</w:t>
      </w:r>
      <w:r w:rsidRPr="00DE59FC">
        <w:rPr>
          <w:rFonts w:eastAsia="Times New Roman"/>
          <w:szCs w:val="24"/>
        </w:rPr>
        <w:t xml:space="preserve">ην </w:t>
      </w:r>
      <w:r>
        <w:rPr>
          <w:rFonts w:eastAsia="Times New Roman"/>
          <w:szCs w:val="24"/>
        </w:rPr>
        <w:t>π</w:t>
      </w:r>
      <w:r w:rsidRPr="00DE59FC">
        <w:rPr>
          <w:rFonts w:eastAsia="Times New Roman"/>
          <w:szCs w:val="24"/>
        </w:rPr>
        <w:t>αιδεία. Εγώ δεν θα πω ούτε για διαπλοκές ούτε για διαφθορές. Μου κάνει εντύπωση και εμένα, βέβαια, γιατί όταν υπήρχαν λεφτά δεν έγιναν πέντε πράγματα, γιατί έγιναν στον αέρα και εντελώς στο πόδι διατάξεις και ρυθμίσεις οι οποίες άνοιγαν πανεπιστήμια, έ</w:t>
      </w:r>
      <w:r w:rsidRPr="00DE59FC">
        <w:rPr>
          <w:rFonts w:eastAsia="Times New Roman"/>
          <w:szCs w:val="24"/>
        </w:rPr>
        <w:t>κλειναν πανε</w:t>
      </w:r>
      <w:r w:rsidRPr="00B8113B">
        <w:rPr>
          <w:rFonts w:eastAsia="Times New Roman"/>
          <w:szCs w:val="24"/>
        </w:rPr>
        <w:t>πιστήμια, άνοιγαν ΤΕΙ, έκλειναν ΤΕΙ, λες και έβγαζαν πινέζες από τον χάρτη. Ας μην αναφερθώ και στα προβλήματα που δημιουργούν συνέχεια στην καθημερινότητα. Να πω, όμως, ένα πράγ</w:t>
      </w:r>
      <w:r w:rsidRPr="002856AF">
        <w:rPr>
          <w:rFonts w:eastAsia="Times New Roman"/>
          <w:szCs w:val="24"/>
        </w:rPr>
        <w:t>μα: Γιατί δεν μπόρεσαν αυτά τα πολιτικά πρόσωπα, αφού κόπτονται τό</w:t>
      </w:r>
      <w:r w:rsidRPr="002856AF">
        <w:rPr>
          <w:rFonts w:eastAsia="Times New Roman"/>
          <w:szCs w:val="24"/>
        </w:rPr>
        <w:t xml:space="preserve">σο πολύ για την </w:t>
      </w:r>
      <w:r>
        <w:rPr>
          <w:rFonts w:eastAsia="Times New Roman"/>
          <w:szCs w:val="24"/>
        </w:rPr>
        <w:t>π</w:t>
      </w:r>
      <w:r w:rsidRPr="00DE59FC">
        <w:rPr>
          <w:rFonts w:eastAsia="Times New Roman"/>
          <w:szCs w:val="24"/>
        </w:rPr>
        <w:t>αιδεία, να σταματήσουν διαθεσιμότητες εκπαιδευτικών, να τα σταματήσουν όλα, κύριε Παπαθεοδώρου, όταν οι απεργίες των καθηγητών θεωρήθηκαν παράνομες και καταχρηστικές, όταν, δηλαδή, η Αστυνομία είχε μπει μπροστά για να μην κάνουν απεργία σε</w:t>
      </w:r>
      <w:r w:rsidRPr="00DE59FC">
        <w:rPr>
          <w:rFonts w:eastAsia="Times New Roman"/>
          <w:szCs w:val="24"/>
        </w:rPr>
        <w:t xml:space="preserve"> εξεταστική </w:t>
      </w:r>
      <w:r w:rsidRPr="00B8113B">
        <w:rPr>
          <w:rFonts w:eastAsia="Times New Roman"/>
          <w:szCs w:val="24"/>
        </w:rPr>
        <w:t xml:space="preserve">περίοδο; Και τώρα σηκώνετε ένα θέμα, επειδή ένα δημοσίευμα θέλει να δείξει απλώς την ανικανότητα της Αριστεράς. </w:t>
      </w:r>
    </w:p>
    <w:p w14:paraId="211821D2" w14:textId="77777777" w:rsidR="000E1C16" w:rsidRDefault="00D27C3B">
      <w:pPr>
        <w:rPr>
          <w:rFonts w:eastAsia="Times New Roman"/>
          <w:szCs w:val="24"/>
        </w:rPr>
      </w:pPr>
      <w:r w:rsidRPr="00DE59FC">
        <w:rPr>
          <w:rFonts w:eastAsia="Times New Roman"/>
          <w:szCs w:val="24"/>
        </w:rPr>
        <w:t>Έχετε επενδύσει σε ένα πράγμα: Να καταρρακώσετε το ηθικό πλεονέκτημα της Αριστεράς -δεν θα το κατορθώσετε με αυτούς που έχετε να σα</w:t>
      </w:r>
      <w:r w:rsidRPr="00DE59FC">
        <w:rPr>
          <w:rFonts w:eastAsia="Times New Roman"/>
          <w:szCs w:val="24"/>
        </w:rPr>
        <w:t>ς σιγοντάρου</w:t>
      </w:r>
      <w:r w:rsidRPr="00B8113B">
        <w:rPr>
          <w:rFonts w:eastAsia="Times New Roman"/>
          <w:szCs w:val="24"/>
        </w:rPr>
        <w:t>ν- και να δείξετε ότι είναι ανίκανη η Αριστερά. Και τώρα πατάτε στο πιο ευαίσθητο σημείο αυτή</w:t>
      </w:r>
      <w:r w:rsidRPr="002856AF">
        <w:rPr>
          <w:rFonts w:eastAsia="Times New Roman"/>
          <w:szCs w:val="24"/>
        </w:rPr>
        <w:t xml:space="preserve"> την κρίσιμη στιγμή, το οποίο είναι για την</w:t>
      </w:r>
      <w:r w:rsidRPr="00290251">
        <w:rPr>
          <w:rFonts w:eastAsia="Times New Roman"/>
          <w:szCs w:val="24"/>
        </w:rPr>
        <w:t xml:space="preserve"> ελληνική κοινωνία οι εξετάσεις.</w:t>
      </w:r>
    </w:p>
    <w:p w14:paraId="211821D3" w14:textId="77777777" w:rsidR="000E1C16" w:rsidRDefault="00D27C3B">
      <w:pPr>
        <w:rPr>
          <w:rFonts w:eastAsia="Times New Roman"/>
          <w:szCs w:val="24"/>
        </w:rPr>
      </w:pPr>
      <w:r w:rsidRPr="00DE59FC">
        <w:rPr>
          <w:rFonts w:eastAsia="Times New Roman"/>
          <w:szCs w:val="24"/>
        </w:rPr>
        <w:t>Ευχαριστώ.</w:t>
      </w:r>
    </w:p>
    <w:p w14:paraId="211821D4" w14:textId="77777777" w:rsidR="000E1C16" w:rsidRDefault="00D27C3B">
      <w:pPr>
        <w:jc w:val="center"/>
        <w:rPr>
          <w:rFonts w:eastAsia="Times New Roman"/>
          <w:szCs w:val="24"/>
        </w:rPr>
      </w:pPr>
      <w:r w:rsidRPr="00B8113B">
        <w:rPr>
          <w:rFonts w:eastAsia="Times New Roman"/>
          <w:szCs w:val="24"/>
        </w:rPr>
        <w:t>(Χειροκροτήματα από την πτέρυγα του ΣΥΡΙΖΑ)</w:t>
      </w:r>
    </w:p>
    <w:p w14:paraId="211821D5" w14:textId="77777777" w:rsidR="000E1C16" w:rsidRDefault="00D27C3B">
      <w:pPr>
        <w:rPr>
          <w:rFonts w:eastAsia="Times New Roman"/>
          <w:szCs w:val="24"/>
        </w:rPr>
      </w:pPr>
      <w:r w:rsidRPr="002856AF">
        <w:rPr>
          <w:rFonts w:eastAsia="Times New Roman"/>
          <w:b/>
          <w:szCs w:val="24"/>
        </w:rPr>
        <w:t>ΠΡΟΕΔΡΕΥΩΝ (Αναστάσι</w:t>
      </w:r>
      <w:r w:rsidRPr="002856AF">
        <w:rPr>
          <w:rFonts w:eastAsia="Times New Roman"/>
          <w:b/>
          <w:szCs w:val="24"/>
        </w:rPr>
        <w:t>ος Κουράκης):</w:t>
      </w:r>
      <w:r w:rsidRPr="00290251">
        <w:rPr>
          <w:rFonts w:eastAsia="Times New Roman"/>
          <w:szCs w:val="24"/>
        </w:rPr>
        <w:t xml:space="preserve"> Ευχαριστούμε, κυρία Υπουργέ.</w:t>
      </w:r>
    </w:p>
    <w:p w14:paraId="211821D6" w14:textId="77777777" w:rsidR="000E1C16" w:rsidRDefault="00D27C3B">
      <w:pPr>
        <w:rPr>
          <w:rFonts w:eastAsia="Times New Roman"/>
          <w:szCs w:val="24"/>
        </w:rPr>
      </w:pPr>
      <w:r w:rsidRPr="005057D7">
        <w:rPr>
          <w:rFonts w:eastAsia="Times New Roman"/>
          <w:b/>
          <w:szCs w:val="24"/>
        </w:rPr>
        <w:t>ΘΕΟΔΩΡΟΣ ΠΑΠΑΘΕΟΔΩΡΟΥ:</w:t>
      </w:r>
      <w:r w:rsidRPr="002856AF">
        <w:rPr>
          <w:rFonts w:eastAsia="Times New Roman"/>
          <w:szCs w:val="24"/>
        </w:rPr>
        <w:t xml:space="preserve"> Κύριε Πρόεδρε, θα ήθελα τον λόγο.</w:t>
      </w:r>
    </w:p>
    <w:p w14:paraId="211821D7" w14:textId="77777777" w:rsidR="000E1C16" w:rsidRDefault="00D27C3B">
      <w:pPr>
        <w:rPr>
          <w:rFonts w:eastAsia="Times New Roman"/>
          <w:szCs w:val="24"/>
        </w:rPr>
      </w:pPr>
      <w:r w:rsidRPr="002856AF">
        <w:rPr>
          <w:rFonts w:eastAsia="Times New Roman"/>
          <w:b/>
          <w:szCs w:val="24"/>
        </w:rPr>
        <w:t>ΠΡΟΕΔΡΕΥΩΝ (Αναστάσιος</w:t>
      </w:r>
      <w:r w:rsidRPr="00D676BB">
        <w:rPr>
          <w:rFonts w:eastAsia="Times New Roman"/>
          <w:b/>
          <w:szCs w:val="24"/>
        </w:rPr>
        <w:t xml:space="preserve"> Κουράκης):</w:t>
      </w:r>
      <w:r w:rsidRPr="00B733EC">
        <w:rPr>
          <w:rFonts w:eastAsia="Times New Roman"/>
          <w:szCs w:val="24"/>
        </w:rPr>
        <w:t xml:space="preserve"> Έχετε τον λόγο για τριάντα δευτερόλεπτα.</w:t>
      </w:r>
    </w:p>
    <w:p w14:paraId="211821D8" w14:textId="77777777" w:rsidR="000E1C16" w:rsidRDefault="00D27C3B">
      <w:pPr>
        <w:rPr>
          <w:rFonts w:eastAsia="Times New Roman"/>
          <w:szCs w:val="24"/>
        </w:rPr>
      </w:pPr>
      <w:r w:rsidRPr="002856AF">
        <w:rPr>
          <w:rFonts w:eastAsia="Times New Roman"/>
          <w:b/>
          <w:szCs w:val="24"/>
        </w:rPr>
        <w:t xml:space="preserve">ΘΕΟΔΩΡΟΣ ΠΑΠΑΘΕΟΔΩΡΟΥ: </w:t>
      </w:r>
      <w:r w:rsidRPr="002856AF">
        <w:rPr>
          <w:rFonts w:eastAsia="Times New Roman"/>
          <w:szCs w:val="24"/>
        </w:rPr>
        <w:t>Πέντε δευτερόλεπτα, κύριε Πρόεδρε.</w:t>
      </w:r>
    </w:p>
    <w:p w14:paraId="211821D9" w14:textId="77777777" w:rsidR="000E1C16" w:rsidRDefault="00D27C3B">
      <w:pPr>
        <w:rPr>
          <w:rFonts w:eastAsia="Times New Roman"/>
          <w:szCs w:val="24"/>
        </w:rPr>
      </w:pPr>
      <w:r w:rsidRPr="002856AF">
        <w:rPr>
          <w:rFonts w:eastAsia="Times New Roman"/>
          <w:szCs w:val="24"/>
        </w:rPr>
        <w:t xml:space="preserve">Κυρία Υπουργέ, επειδή </w:t>
      </w:r>
      <w:r w:rsidRPr="002856AF">
        <w:rPr>
          <w:rFonts w:eastAsia="Times New Roman"/>
          <w:szCs w:val="24"/>
        </w:rPr>
        <w:t>αναφερθήκατε σε συγκεκριμένο γεγονός, να σας πληροφορήσω για το εξής: Δεν χρειάστηκε η Αστυνομία να πάει μπροστά στα εξεταστικά κέντρα. Ξέρετε γιατί; Γιατί την προηγούμενη ημέρα ο ΣΥΡΙΖΑ έσπασε την απεργία.</w:t>
      </w:r>
    </w:p>
    <w:p w14:paraId="211821DA" w14:textId="77777777" w:rsidR="000E1C16" w:rsidRDefault="00D27C3B">
      <w:pPr>
        <w:rPr>
          <w:rFonts w:eastAsia="Times New Roman"/>
          <w:szCs w:val="24"/>
        </w:rPr>
      </w:pPr>
      <w:r w:rsidRPr="002856AF">
        <w:rPr>
          <w:rFonts w:eastAsia="Times New Roman"/>
          <w:szCs w:val="24"/>
        </w:rPr>
        <w:t>Ευχαριστώ.</w:t>
      </w:r>
    </w:p>
    <w:p w14:paraId="211821DB" w14:textId="77777777" w:rsidR="000E1C16" w:rsidRDefault="00D27C3B">
      <w:pPr>
        <w:rPr>
          <w:rFonts w:eastAsia="Times New Roman"/>
          <w:szCs w:val="24"/>
        </w:rPr>
      </w:pPr>
      <w:r w:rsidRPr="002856AF">
        <w:rPr>
          <w:rFonts w:eastAsia="Times New Roman"/>
          <w:b/>
          <w:szCs w:val="24"/>
        </w:rPr>
        <w:t>ΠΡΟΕΔΡΕΥΩΝ (Αναστάσιος Κουράκης):</w:t>
      </w:r>
      <w:r w:rsidRPr="002856AF">
        <w:rPr>
          <w:rFonts w:eastAsia="Times New Roman"/>
          <w:szCs w:val="24"/>
        </w:rPr>
        <w:t xml:space="preserve"> Καλώ</w:t>
      </w:r>
      <w:r w:rsidRPr="002856AF">
        <w:rPr>
          <w:rFonts w:eastAsia="Times New Roman"/>
          <w:szCs w:val="24"/>
        </w:rPr>
        <w:t>ς.</w:t>
      </w:r>
    </w:p>
    <w:p w14:paraId="211821DC" w14:textId="77777777" w:rsidR="000E1C16" w:rsidRDefault="00D27C3B">
      <w:pPr>
        <w:rPr>
          <w:rFonts w:eastAsia="Times New Roman"/>
          <w:szCs w:val="24"/>
        </w:rPr>
      </w:pPr>
      <w:r w:rsidRPr="002856AF">
        <w:rPr>
          <w:rFonts w:eastAsia="Times New Roman"/>
          <w:szCs w:val="24"/>
        </w:rPr>
        <w:t>Προχωρούμε με τον κ. Σαρίδη Ιωάννη, Βουλευτή της Ένωσης Κεντρώων.</w:t>
      </w:r>
    </w:p>
    <w:p w14:paraId="211821DD" w14:textId="77777777" w:rsidR="000E1C16" w:rsidRDefault="00D27C3B">
      <w:pPr>
        <w:rPr>
          <w:rFonts w:eastAsia="Times New Roman"/>
          <w:szCs w:val="24"/>
        </w:rPr>
      </w:pPr>
      <w:r w:rsidRPr="00B1033E">
        <w:rPr>
          <w:rFonts w:eastAsia="Times New Roman"/>
          <w:szCs w:val="24"/>
        </w:rPr>
        <w:t xml:space="preserve">Κύριε Σαρίδη, εάν έχετε την καλοσύνη, λίγο σεβασμό στον χρόνο, γιατί είμαστε πάρα πολύ </w:t>
      </w:r>
      <w:r w:rsidRPr="00B1033E">
        <w:rPr>
          <w:rFonts w:eastAsia="Times New Roman"/>
          <w:szCs w:val="24"/>
        </w:rPr>
        <w:t>στρυμωγμένοι</w:t>
      </w:r>
      <w:r w:rsidRPr="002856AF">
        <w:rPr>
          <w:rFonts w:eastAsia="Times New Roman"/>
          <w:szCs w:val="24"/>
        </w:rPr>
        <w:t>.</w:t>
      </w:r>
    </w:p>
    <w:p w14:paraId="211821DE" w14:textId="77777777" w:rsidR="000E1C16" w:rsidRDefault="00D27C3B">
      <w:pPr>
        <w:rPr>
          <w:rFonts w:eastAsia="Times New Roman"/>
          <w:szCs w:val="24"/>
        </w:rPr>
      </w:pPr>
      <w:r w:rsidRPr="00C43EDD">
        <w:rPr>
          <w:rFonts w:eastAsia="Times New Roman"/>
          <w:b/>
          <w:szCs w:val="24"/>
        </w:rPr>
        <w:t xml:space="preserve">ΙΩΑΝΝΗΣ ΣΑΡΙΔΗΣ: </w:t>
      </w:r>
      <w:r w:rsidRPr="00C43EDD">
        <w:rPr>
          <w:rFonts w:eastAsia="Times New Roman"/>
          <w:szCs w:val="24"/>
        </w:rPr>
        <w:t xml:space="preserve">Ευχαριστώ πολύ, κύριε Πρόεδρε. </w:t>
      </w:r>
    </w:p>
    <w:p w14:paraId="211821DF" w14:textId="77777777" w:rsidR="000E1C16" w:rsidRDefault="00D27C3B">
      <w:pPr>
        <w:rPr>
          <w:rFonts w:eastAsia="Times New Roman"/>
          <w:szCs w:val="24"/>
        </w:rPr>
      </w:pPr>
      <w:r w:rsidRPr="00C43EDD">
        <w:rPr>
          <w:rFonts w:eastAsia="Times New Roman"/>
          <w:szCs w:val="24"/>
        </w:rPr>
        <w:t>Κυρίες και κύριοι συνάδελφοι, από την</w:t>
      </w:r>
      <w:r w:rsidRPr="00C43EDD">
        <w:rPr>
          <w:rFonts w:eastAsia="Times New Roman"/>
          <w:szCs w:val="24"/>
        </w:rPr>
        <w:t xml:space="preserve"> πρώτη φορά που ανέβηκα σ</w:t>
      </w:r>
      <w:r>
        <w:rPr>
          <w:rFonts w:eastAsia="Times New Roman"/>
          <w:szCs w:val="24"/>
        </w:rPr>
        <w:t>ε</w:t>
      </w:r>
      <w:r w:rsidRPr="00C43EDD">
        <w:rPr>
          <w:rFonts w:eastAsia="Times New Roman"/>
          <w:szCs w:val="24"/>
        </w:rPr>
        <w:t xml:space="preserve"> αυτό το Βήμα, εξέφρασα τις έντονες ανησυχίες της Ένωσης Κεντρώων, τις απόλυτα δικαιολογημένες από ό,τι αποδεικνύεται σήμερα, για τη διαφαινόμενη τότε προσπάθεια απαξίωσης της ανάγκης να ακριβολογούμε μέσα σ</w:t>
      </w:r>
      <w:r>
        <w:rPr>
          <w:rFonts w:eastAsia="Times New Roman"/>
          <w:szCs w:val="24"/>
        </w:rPr>
        <w:t>ε</w:t>
      </w:r>
      <w:r w:rsidRPr="00C43EDD">
        <w:rPr>
          <w:rFonts w:eastAsia="Times New Roman"/>
          <w:szCs w:val="24"/>
        </w:rPr>
        <w:t xml:space="preserve"> αυτήν εδώ την Αίθουσα</w:t>
      </w:r>
      <w:r w:rsidRPr="00C43EDD">
        <w:rPr>
          <w:rFonts w:eastAsia="Times New Roman"/>
          <w:szCs w:val="24"/>
        </w:rPr>
        <w:t>.</w:t>
      </w:r>
    </w:p>
    <w:p w14:paraId="211821E0" w14:textId="77777777" w:rsidR="000E1C16" w:rsidRDefault="00D27C3B">
      <w:pPr>
        <w:rPr>
          <w:rFonts w:eastAsia="Times New Roman"/>
          <w:szCs w:val="24"/>
        </w:rPr>
      </w:pPr>
      <w:r w:rsidRPr="00C43EDD">
        <w:rPr>
          <w:rFonts w:eastAsia="Times New Roman"/>
          <w:szCs w:val="24"/>
        </w:rPr>
        <w:t xml:space="preserve">Η συζήτηση εντός του Κοινοβουλίου είναι η ουσία της </w:t>
      </w:r>
      <w:r>
        <w:rPr>
          <w:rFonts w:eastAsia="Times New Roman"/>
          <w:szCs w:val="24"/>
        </w:rPr>
        <w:t>δ</w:t>
      </w:r>
      <w:r w:rsidRPr="00C43EDD">
        <w:rPr>
          <w:rFonts w:eastAsia="Times New Roman"/>
          <w:szCs w:val="24"/>
        </w:rPr>
        <w:t>ημοκρατίας και ως τέτοια, οφείλει να διεξάγεται με όρους σεβασμού και ευθύνης. Είστε υπερήφανοι για την κοινοβουλευτική παρουσία της «πρώτης φοράς Αριστερά»; Τι μπορείτε να απαντήσετε στους πολίτες που</w:t>
      </w:r>
      <w:r w:rsidRPr="00C43EDD">
        <w:rPr>
          <w:rFonts w:eastAsia="Times New Roman"/>
          <w:szCs w:val="24"/>
        </w:rPr>
        <w:t xml:space="preserve"> ρωτούν «τι</w:t>
      </w:r>
      <w:r w:rsidRPr="00B8113B">
        <w:rPr>
          <w:rFonts w:eastAsia="Times New Roman"/>
          <w:szCs w:val="24"/>
        </w:rPr>
        <w:t xml:space="preserve"> κάνει η Κυβέρνηση για μένα»; </w:t>
      </w:r>
    </w:p>
    <w:p w14:paraId="211821E1" w14:textId="77777777" w:rsidR="000E1C16" w:rsidRDefault="00D27C3B">
      <w:pPr>
        <w:rPr>
          <w:rFonts w:eastAsia="Times New Roman"/>
          <w:szCs w:val="24"/>
        </w:rPr>
      </w:pPr>
      <w:r w:rsidRPr="00B8113B">
        <w:rPr>
          <w:rFonts w:eastAsia="Times New Roman"/>
          <w:szCs w:val="24"/>
        </w:rPr>
        <w:t>Η μόνη σταθερή απάντηση που τους δίνετε, είναι πως η Κυβέρνηση διαπραγματεύεται για το καλό όλων μας. Λέτε πως ό,τι κάνετε, το κάνετε για το κ</w:t>
      </w:r>
      <w:r w:rsidRPr="002856AF">
        <w:rPr>
          <w:rFonts w:eastAsia="Times New Roman"/>
          <w:szCs w:val="24"/>
        </w:rPr>
        <w:t>αλό μας. Παράλληλα, όμως, φροντίζετε να τονίζετε σε κάθε ευκαιρία και με</w:t>
      </w:r>
      <w:r w:rsidRPr="002856AF">
        <w:rPr>
          <w:rFonts w:eastAsia="Times New Roman"/>
          <w:szCs w:val="24"/>
        </w:rPr>
        <w:t xml:space="preserve"> δραματικούς τρόπους πως διαπραγματεύεστε εκβιαζόμενοι. Όλοι έχετε ως εύκολη λύση να λέτε στους πολίτες πως εκβιάζεστε. Όλοι το παραδέχεστε και ό</w:t>
      </w:r>
      <w:r w:rsidRPr="00290251">
        <w:rPr>
          <w:rFonts w:eastAsia="Times New Roman"/>
          <w:szCs w:val="24"/>
        </w:rPr>
        <w:t xml:space="preserve">λοι ευνοείτε τη διάδοση της εκτίμησης πως η ελληνική Κυβέρνηση εκβιάζεται. </w:t>
      </w:r>
    </w:p>
    <w:p w14:paraId="211821E2" w14:textId="77777777" w:rsidR="000E1C16" w:rsidRDefault="00D27C3B">
      <w:pPr>
        <w:rPr>
          <w:rFonts w:eastAsia="Times New Roman"/>
          <w:szCs w:val="24"/>
        </w:rPr>
      </w:pPr>
      <w:r w:rsidRPr="00B46B31">
        <w:rPr>
          <w:rFonts w:eastAsia="Times New Roman"/>
          <w:szCs w:val="24"/>
        </w:rPr>
        <w:t xml:space="preserve">Ο κ. Τσίπρας, όμως, δεν μου </w:t>
      </w:r>
      <w:r w:rsidRPr="00B46B31">
        <w:rPr>
          <w:rFonts w:eastAsia="Times New Roman"/>
          <w:szCs w:val="24"/>
        </w:rPr>
        <w:t xml:space="preserve">απάντησε ποτέ στην εδώ και μήνες κατατεθειμένη επίκαιρη ερώτησή μου, η οποία ήταν απλή νομίζω και σαφής. Ρώτησα ευθέως και με τον προβλεπόμενο κοινοβουλευτικό τρόπο τον κ. Τσίπρα αν η Κυβέρνηση εκβιάζεται. Ο κ. Τσίπρας, αναιρώντας τα ίδια του τα λόγια πως </w:t>
      </w:r>
      <w:r w:rsidRPr="00B46B31">
        <w:rPr>
          <w:rFonts w:eastAsia="Times New Roman"/>
          <w:szCs w:val="24"/>
        </w:rPr>
        <w:t>θα ενίσχυε το</w:t>
      </w:r>
      <w:r>
        <w:rPr>
          <w:rFonts w:eastAsia="Times New Roman"/>
          <w:szCs w:val="24"/>
        </w:rPr>
        <w:t>ν</w:t>
      </w:r>
      <w:r w:rsidRPr="00B46B31">
        <w:rPr>
          <w:rFonts w:eastAsia="Times New Roman"/>
          <w:szCs w:val="24"/>
        </w:rPr>
        <w:t xml:space="preserve"> θεσμό της ώρας του Πρωθυπουργού</w:t>
      </w:r>
      <w:r w:rsidRPr="002856AF">
        <w:rPr>
          <w:rFonts w:eastAsia="Times New Roman"/>
          <w:szCs w:val="24"/>
        </w:rPr>
        <w:t xml:space="preserve">, επέλεξε να σιωπήσει. </w:t>
      </w:r>
    </w:p>
    <w:p w14:paraId="211821E3" w14:textId="77777777" w:rsidR="000E1C16" w:rsidRDefault="00D27C3B">
      <w:pPr>
        <w:rPr>
          <w:rFonts w:eastAsia="Times New Roman"/>
          <w:szCs w:val="24"/>
        </w:rPr>
      </w:pPr>
      <w:r w:rsidRPr="00B8113B">
        <w:rPr>
          <w:rFonts w:eastAsia="Times New Roman"/>
          <w:szCs w:val="24"/>
        </w:rPr>
        <w:t>Αντιλαμβάνεστε, λοιπόν, την έκπληξή μου όταν μόλις πριν από λίγες ημέρες, εδώ, στην Αίθουσα του Κοινοβουλίου και απ’ αυτό το Βήμα, ο κ. Τσίπρας δήλωσε πως δεν εκβιάζεται η ελληνική Κυβέρ</w:t>
      </w:r>
      <w:r w:rsidRPr="00B8113B">
        <w:rPr>
          <w:rFonts w:eastAsia="Times New Roman"/>
          <w:szCs w:val="24"/>
        </w:rPr>
        <w:t xml:space="preserve">νηση. </w:t>
      </w:r>
    </w:p>
    <w:p w14:paraId="211821E4" w14:textId="77777777" w:rsidR="000E1C16" w:rsidRDefault="00D27C3B">
      <w:pPr>
        <w:rPr>
          <w:rFonts w:eastAsia="Times New Roman"/>
          <w:szCs w:val="24"/>
        </w:rPr>
      </w:pPr>
      <w:r w:rsidRPr="002856AF">
        <w:rPr>
          <w:rFonts w:eastAsia="Times New Roman"/>
          <w:szCs w:val="24"/>
        </w:rPr>
        <w:t xml:space="preserve">Με τις πράξεις και τις παραλείψεις σας οδηγήσατε την ελληνική οικονομία σε αχρείαστα μνημόνια. Επιβάλατε τα </w:t>
      </w:r>
      <w:r w:rsidRPr="002856AF">
        <w:rPr>
          <w:rFonts w:eastAsia="Times New Roman"/>
          <w:szCs w:val="24"/>
          <w:lang w:val="en-US"/>
        </w:rPr>
        <w:t>capital</w:t>
      </w:r>
      <w:r w:rsidRPr="00290251">
        <w:rPr>
          <w:rFonts w:eastAsia="Times New Roman"/>
          <w:szCs w:val="24"/>
        </w:rPr>
        <w:t xml:space="preserve"> </w:t>
      </w:r>
      <w:r w:rsidRPr="002856AF">
        <w:rPr>
          <w:rFonts w:eastAsia="Times New Roman"/>
          <w:szCs w:val="24"/>
          <w:lang w:val="en-US"/>
        </w:rPr>
        <w:t>controls</w:t>
      </w:r>
      <w:r w:rsidRPr="002856AF">
        <w:rPr>
          <w:rFonts w:eastAsia="Times New Roman"/>
          <w:szCs w:val="24"/>
        </w:rPr>
        <w:t xml:space="preserve"> και δημιουργήσατε </w:t>
      </w:r>
      <w:r w:rsidRPr="005057D7">
        <w:rPr>
          <w:rFonts w:eastAsia="Times New Roman"/>
          <w:szCs w:val="24"/>
        </w:rPr>
        <w:t>τις συνθήκες για να φύγουν και οι τελευταίοι ενδιαφερόμενοι επενδυτές. Η ελληνική οικονομία είναι ένας τομ</w:t>
      </w:r>
      <w:r w:rsidRPr="005057D7">
        <w:rPr>
          <w:rFonts w:eastAsia="Times New Roman"/>
          <w:szCs w:val="24"/>
        </w:rPr>
        <w:t xml:space="preserve">έας στον οποίον αποτύχατε, κύριοι του ΣΥΡΙΖΑ. Αποτύχατε σε σχέση με το ελάχιστο των απαιτήσεων. </w:t>
      </w:r>
    </w:p>
    <w:p w14:paraId="211821E5" w14:textId="77777777" w:rsidR="000E1C16" w:rsidRDefault="00D27C3B">
      <w:pPr>
        <w:rPr>
          <w:rFonts w:eastAsia="Times New Roman"/>
          <w:szCs w:val="24"/>
        </w:rPr>
      </w:pPr>
      <w:r w:rsidRPr="001A189C">
        <w:rPr>
          <w:rFonts w:eastAsia="Times New Roman"/>
          <w:szCs w:val="24"/>
        </w:rPr>
        <w:t xml:space="preserve">Αποδείξατε πως δεν είστε ικανοί να ορίσετε και να διαφυλάξετε τις κόκκινες γραμμές. Δεν ξέρετε τι σημαίνει κόκκινη γραμμή. Δεν ξέρετε τι σημαίνει </w:t>
      </w:r>
      <w:r w:rsidRPr="001A189C">
        <w:rPr>
          <w:rFonts w:eastAsia="Times New Roman"/>
          <w:szCs w:val="24"/>
        </w:rPr>
        <w:t>αποφασιστικότητα. Δεν εί</w:t>
      </w:r>
      <w:r w:rsidRPr="000E3BBE">
        <w:rPr>
          <w:rFonts w:eastAsia="Times New Roman"/>
          <w:szCs w:val="24"/>
        </w:rPr>
        <w:t xml:space="preserve">στε ικανοί να αμυνθείτε με επιχειρήματα. Τα έχετε βάλει με τους θεσμούς στην Ελλάδα αντί να τα βάλετε με τους θεσμούς στο εξωτερικό. Σας έχει πιάσει ένα ιδεοληπτικό μένος. Μόνο έτσι εξηγείται αυτό που κάνατε σήμερα στην </w:t>
      </w:r>
      <w:r>
        <w:rPr>
          <w:rFonts w:eastAsia="Times New Roman"/>
          <w:szCs w:val="24"/>
        </w:rPr>
        <w:t>π</w:t>
      </w:r>
      <w:r w:rsidRPr="000E3BBE">
        <w:rPr>
          <w:rFonts w:eastAsia="Times New Roman"/>
          <w:szCs w:val="24"/>
        </w:rPr>
        <w:t xml:space="preserve">αιδεία. </w:t>
      </w:r>
    </w:p>
    <w:p w14:paraId="211821E6" w14:textId="77777777" w:rsidR="000E1C16" w:rsidRDefault="00D27C3B">
      <w:pPr>
        <w:rPr>
          <w:rFonts w:eastAsia="Times New Roman"/>
          <w:szCs w:val="24"/>
        </w:rPr>
      </w:pPr>
      <w:r w:rsidRPr="000E3BBE">
        <w:rPr>
          <w:rFonts w:eastAsia="Times New Roman"/>
          <w:szCs w:val="24"/>
        </w:rPr>
        <w:t>Ακ</w:t>
      </w:r>
      <w:r w:rsidRPr="000E3BBE">
        <w:rPr>
          <w:rFonts w:eastAsia="Times New Roman"/>
          <w:szCs w:val="24"/>
        </w:rPr>
        <w:t xml:space="preserve">ούστηκαν πολλά για το παρόν νομοσχέδιο. Ακούστηκαν πολλά και για την πολιτική του Υπουργείου Παιδείας. Αυτό που είναι σίγουρο είναι πως σήμερα η </w:t>
      </w:r>
      <w:r>
        <w:rPr>
          <w:rFonts w:eastAsia="Times New Roman"/>
          <w:szCs w:val="24"/>
        </w:rPr>
        <w:t>π</w:t>
      </w:r>
      <w:r w:rsidRPr="000E3BBE">
        <w:rPr>
          <w:rFonts w:eastAsia="Times New Roman"/>
          <w:szCs w:val="24"/>
        </w:rPr>
        <w:t>αιδεία βρίσκεται αποκλειστικά στα χέρια των εκπαιδευτικών μας. Εγγυητής από σήμερα της πορείας του ελληνικού σ</w:t>
      </w:r>
      <w:r w:rsidRPr="000E3BBE">
        <w:rPr>
          <w:rFonts w:eastAsia="Times New Roman"/>
          <w:szCs w:val="24"/>
        </w:rPr>
        <w:t xml:space="preserve">χολείου δεν είναι, όπως </w:t>
      </w:r>
      <w:r w:rsidRPr="00B8113B">
        <w:rPr>
          <w:rFonts w:eastAsia="Times New Roman"/>
          <w:szCs w:val="24"/>
        </w:rPr>
        <w:t xml:space="preserve">θα έπρεπε, η ελληνική πολιτεία, αλλά οι εκπαιδευτικοί, οι οποίοι θα πρέπει να ξεπεράσουν τον εαυτό τους με τρόπους που είναι δύσκολο να τους φανταστεί κανείς. </w:t>
      </w:r>
    </w:p>
    <w:p w14:paraId="211821E7" w14:textId="77777777" w:rsidR="000E1C16" w:rsidRDefault="00D27C3B">
      <w:pPr>
        <w:rPr>
          <w:rFonts w:eastAsia="Times New Roman"/>
          <w:szCs w:val="24"/>
        </w:rPr>
      </w:pPr>
      <w:r w:rsidRPr="000E3BBE">
        <w:rPr>
          <w:rFonts w:eastAsia="Times New Roman"/>
          <w:szCs w:val="24"/>
        </w:rPr>
        <w:t>Ο θεσμός της ελληνικής οικογένειας μετράει άλλη μια πληγή. Ο βίαιος τρόπ</w:t>
      </w:r>
      <w:r w:rsidRPr="000E3BBE">
        <w:rPr>
          <w:rFonts w:eastAsia="Times New Roman"/>
          <w:szCs w:val="24"/>
        </w:rPr>
        <w:t>ος που επεμβαίνετε πλέον</w:t>
      </w:r>
      <w:r w:rsidRPr="00B8113B">
        <w:rPr>
          <w:rFonts w:eastAsia="Times New Roman"/>
          <w:szCs w:val="24"/>
        </w:rPr>
        <w:t xml:space="preserve"> στην καθημερινότητα της ελληνικής οικογένειας, σας προειδοποιώ πως θα έχει απρόβλεπτες συνέπειες. Ανατρέπετε τον προγραμματισμό εκατοντάδων χιλιάδων ανθρώπων. Θα αλλάξουν το πρόγραμμά τους χιλιάδες άνθρωποι, γιατί ο κύριος Υπουργός</w:t>
      </w:r>
      <w:r w:rsidRPr="00B8113B">
        <w:rPr>
          <w:rFonts w:eastAsia="Times New Roman"/>
          <w:szCs w:val="24"/>
        </w:rPr>
        <w:t xml:space="preserve"> δεν σέβεται το</w:t>
      </w:r>
      <w:r>
        <w:rPr>
          <w:rFonts w:eastAsia="Times New Roman"/>
          <w:szCs w:val="24"/>
        </w:rPr>
        <w:t>ν</w:t>
      </w:r>
      <w:r w:rsidRPr="000E3BBE">
        <w:rPr>
          <w:rFonts w:eastAsia="Times New Roman"/>
          <w:szCs w:val="24"/>
        </w:rPr>
        <w:t xml:space="preserve"> θεσμό του ελληνικού σχολείου και επιθυμεί να εφαρμόσει το όραμά του. Το πόσο επικίνδυνο είναι το όραμα του κυρίου Υπουργού, το καταλάβαμε όταν μας ενημέρωσε για την αλήθεια σχετικά με τη </w:t>
      </w:r>
      <w:r>
        <w:rPr>
          <w:rFonts w:eastAsia="Times New Roman"/>
          <w:szCs w:val="24"/>
        </w:rPr>
        <w:t>γ</w:t>
      </w:r>
      <w:r w:rsidRPr="000E3BBE">
        <w:rPr>
          <w:rFonts w:eastAsia="Times New Roman"/>
          <w:szCs w:val="24"/>
        </w:rPr>
        <w:t xml:space="preserve">ενοκτονία των Ποντίων. </w:t>
      </w:r>
    </w:p>
    <w:p w14:paraId="211821E8" w14:textId="77777777" w:rsidR="000E1C16" w:rsidRDefault="00D27C3B">
      <w:pPr>
        <w:rPr>
          <w:rFonts w:eastAsia="Times New Roman"/>
          <w:szCs w:val="24"/>
        </w:rPr>
      </w:pPr>
      <w:r w:rsidRPr="006F69EC">
        <w:rPr>
          <w:rFonts w:eastAsia="Times New Roman"/>
          <w:szCs w:val="24"/>
        </w:rPr>
        <w:t>Τώρα και ο πιο δύσπιστος κα</w:t>
      </w:r>
      <w:r w:rsidRPr="006F69EC">
        <w:rPr>
          <w:rFonts w:eastAsia="Times New Roman"/>
          <w:szCs w:val="24"/>
        </w:rPr>
        <w:t xml:space="preserve">ι ο πιο αισιόδοξος δεν μπορούν παρά να παραδεχθούν πως οι θεσμοί βάλλονται ποικιλοτρόπως. Η απαράδεκτη διαδικασία διεξαγωγής του διαλόγου για την </w:t>
      </w:r>
      <w:r>
        <w:rPr>
          <w:rFonts w:eastAsia="Times New Roman"/>
          <w:szCs w:val="24"/>
        </w:rPr>
        <w:t>π</w:t>
      </w:r>
      <w:r w:rsidRPr="006F69EC">
        <w:rPr>
          <w:rFonts w:eastAsia="Times New Roman"/>
          <w:szCs w:val="24"/>
        </w:rPr>
        <w:t>αιδεία είχε προϊδεάσει τους πολίτες. Κανείς, όμως, δεν περίμενε πως για διαχειριστικούς λόγους ο κύριος Υπουρ</w:t>
      </w:r>
      <w:r w:rsidRPr="006F69EC">
        <w:rPr>
          <w:rFonts w:eastAsia="Times New Roman"/>
          <w:szCs w:val="24"/>
        </w:rPr>
        <w:t>γός θα τσάκιζε τον προγρα</w:t>
      </w:r>
      <w:r w:rsidRPr="00B8113B">
        <w:rPr>
          <w:rFonts w:eastAsia="Times New Roman"/>
          <w:szCs w:val="24"/>
        </w:rPr>
        <w:t>μματισμό χιλιάδων οικογενειών.</w:t>
      </w:r>
    </w:p>
    <w:p w14:paraId="211821E9" w14:textId="77777777" w:rsidR="000E1C16" w:rsidRDefault="00D27C3B">
      <w:pPr>
        <w:rPr>
          <w:rFonts w:eastAsia="Times New Roman"/>
          <w:szCs w:val="24"/>
        </w:rPr>
      </w:pPr>
      <w:r w:rsidRPr="00B8113B">
        <w:rPr>
          <w:rFonts w:eastAsia="Times New Roman"/>
          <w:szCs w:val="24"/>
        </w:rPr>
        <w:t xml:space="preserve">Η παρούσα Κυβέρνηση δεν ξέρει να κάνει διάλογο. Πρόκειται για κοινή διαπίστωση όλων όσων είχαν την ευκαιρία να συμμετέχουν στις προβλεπόμενες διαδικασίες. </w:t>
      </w:r>
    </w:p>
    <w:p w14:paraId="211821EA" w14:textId="77777777" w:rsidR="000E1C16" w:rsidRDefault="00D27C3B">
      <w:pPr>
        <w:rPr>
          <w:rFonts w:eastAsia="Times New Roman"/>
          <w:szCs w:val="24"/>
        </w:rPr>
      </w:pPr>
      <w:r w:rsidRPr="006F69EC">
        <w:rPr>
          <w:rFonts w:eastAsia="Times New Roman"/>
          <w:szCs w:val="24"/>
        </w:rPr>
        <w:t>Παρακολούθησα -όπως και πολλοί συνάδελφοι- μ</w:t>
      </w:r>
      <w:r w:rsidRPr="006F69EC">
        <w:rPr>
          <w:rFonts w:eastAsia="Times New Roman"/>
          <w:szCs w:val="24"/>
        </w:rPr>
        <w:t>ε ζωηρό ενδιαφέρον τις εργασίες της Επιτροπής Μορφωτικών Υποθέσεων. Δεν είδα να απαντάτε στα κρίσιμα ερωτήματα της κ</w:t>
      </w:r>
      <w:r>
        <w:rPr>
          <w:rFonts w:eastAsia="Times New Roman"/>
          <w:szCs w:val="24"/>
        </w:rPr>
        <w:t>.</w:t>
      </w:r>
      <w:r w:rsidRPr="006F69EC">
        <w:rPr>
          <w:rFonts w:eastAsia="Times New Roman"/>
          <w:szCs w:val="24"/>
        </w:rPr>
        <w:t xml:space="preserve"> Ζωγραφάκη, της Προέδρου της ΟΛΜΕ. Δεν νομίζω πως καταλάβατε τι σας είπε ο Πρόεδρος της Διδασκαλικής Ομοσπονδίας. Δεν πιστεύω πως δείξατε τ</w:t>
      </w:r>
      <w:r w:rsidRPr="006F69EC">
        <w:rPr>
          <w:rFonts w:eastAsia="Times New Roman"/>
          <w:szCs w:val="24"/>
        </w:rPr>
        <w:t>ον επιβαλλόμενο σεβασμό στις προτάσεις των πρυτάνεων. Καταλάβατε τι σας είπαν οι πρόεδροι των συνόδων των πρυτάνεων;</w:t>
      </w:r>
    </w:p>
    <w:p w14:paraId="211821EB" w14:textId="77777777" w:rsidR="000E1C16" w:rsidRDefault="00D27C3B">
      <w:pPr>
        <w:rPr>
          <w:rFonts w:eastAsia="Times New Roman"/>
          <w:szCs w:val="24"/>
        </w:rPr>
      </w:pPr>
      <w:r w:rsidRPr="002856AF">
        <w:rPr>
          <w:rFonts w:eastAsia="Times New Roman"/>
          <w:color w:val="000000" w:themeColor="text1"/>
          <w:szCs w:val="24"/>
        </w:rPr>
        <w:t xml:space="preserve">Για ποια έρευνα μιλάμε σήμερα, από τη στιγμή που με το γνωστό </w:t>
      </w:r>
      <w:r w:rsidRPr="002856AF">
        <w:rPr>
          <w:rFonts w:eastAsia="Times New Roman"/>
          <w:szCs w:val="24"/>
        </w:rPr>
        <w:t>σταλινικό τρόπο, θα έλεγε κανείς, αδειάσατε τα ταμεία των ΕΛΚΕ, όπως κάν</w:t>
      </w:r>
      <w:r w:rsidRPr="00CD27BE">
        <w:rPr>
          <w:rFonts w:eastAsia="Times New Roman"/>
          <w:szCs w:val="24"/>
        </w:rPr>
        <w:t>ατε κ</w:t>
      </w:r>
      <w:r w:rsidRPr="00CD27BE">
        <w:rPr>
          <w:rFonts w:eastAsia="Times New Roman"/>
          <w:szCs w:val="24"/>
        </w:rPr>
        <w:t>αι με άλλα λεφτά</w:t>
      </w:r>
      <w:r w:rsidRPr="00822C3A">
        <w:rPr>
          <w:rFonts w:eastAsia="Times New Roman"/>
          <w:szCs w:val="24"/>
        </w:rPr>
        <w:t>,</w:t>
      </w:r>
      <w:r w:rsidRPr="002856AF">
        <w:rPr>
          <w:rFonts w:eastAsia="Times New Roman"/>
          <w:szCs w:val="24"/>
        </w:rPr>
        <w:t xml:space="preserve"> που δεν είναι δικά σας; Έχετε απλώσει το χέρι σας εδώ και καιρό και σε χρήματα και σε δικαιώματα</w:t>
      </w:r>
      <w:r w:rsidRPr="002856AF">
        <w:rPr>
          <w:rFonts w:eastAsia="Times New Roman"/>
          <w:szCs w:val="24"/>
        </w:rPr>
        <w:t>,</w:t>
      </w:r>
      <w:r w:rsidRPr="006B36B3">
        <w:rPr>
          <w:rFonts w:eastAsia="Times New Roman"/>
          <w:szCs w:val="24"/>
        </w:rPr>
        <w:t xml:space="preserve"> που δεν είναι δικά σας,</w:t>
      </w:r>
      <w:r w:rsidRPr="000D6D6A">
        <w:rPr>
          <w:rFonts w:eastAsia="Times New Roman"/>
          <w:szCs w:val="24"/>
        </w:rPr>
        <w:t xml:space="preserve"> δεν σας ανήκουν και δεν μπορείτε να τα διαχειρίζεστε με αυτή την ιστορική προχειρότητα. </w:t>
      </w:r>
    </w:p>
    <w:p w14:paraId="211821EC" w14:textId="77777777" w:rsidR="000E1C16" w:rsidRDefault="00D27C3B">
      <w:pPr>
        <w:rPr>
          <w:rFonts w:eastAsia="Times New Roman"/>
          <w:szCs w:val="24"/>
        </w:rPr>
      </w:pPr>
      <w:r w:rsidRPr="00F67D51">
        <w:rPr>
          <w:rFonts w:eastAsia="Times New Roman"/>
          <w:szCs w:val="24"/>
        </w:rPr>
        <w:t>Πείτε μας τι κάνατε από όσα</w:t>
      </w:r>
      <w:r w:rsidRPr="00F67D51">
        <w:rPr>
          <w:rFonts w:eastAsia="Times New Roman"/>
          <w:szCs w:val="24"/>
        </w:rPr>
        <w:t xml:space="preserve"> πρότειναν ο</w:t>
      </w:r>
      <w:r w:rsidRPr="001F6937">
        <w:rPr>
          <w:rFonts w:eastAsia="Times New Roman"/>
          <w:szCs w:val="24"/>
        </w:rPr>
        <w:t xml:space="preserve"> κ. </w:t>
      </w:r>
      <w:r w:rsidRPr="00711B79">
        <w:rPr>
          <w:rFonts w:eastAsia="Times New Roman"/>
          <w:szCs w:val="24"/>
        </w:rPr>
        <w:t xml:space="preserve">Μπρατάκος και </w:t>
      </w:r>
      <w:r w:rsidRPr="00307868">
        <w:rPr>
          <w:rFonts w:eastAsia="Times New Roman"/>
          <w:szCs w:val="24"/>
        </w:rPr>
        <w:t xml:space="preserve">ο κ. </w:t>
      </w:r>
      <w:r w:rsidRPr="00875107">
        <w:rPr>
          <w:rFonts w:eastAsia="Times New Roman"/>
          <w:szCs w:val="24"/>
        </w:rPr>
        <w:t xml:space="preserve">Πετράκος, </w:t>
      </w:r>
      <w:r w:rsidRPr="009E3530">
        <w:rPr>
          <w:rFonts w:eastAsia="Times New Roman"/>
          <w:szCs w:val="24"/>
        </w:rPr>
        <w:t>ο</w:t>
      </w:r>
      <w:r w:rsidRPr="002C5F23">
        <w:rPr>
          <w:rFonts w:eastAsia="Times New Roman"/>
          <w:szCs w:val="24"/>
        </w:rPr>
        <w:t xml:space="preserve"> εκπρόσωπο</w:t>
      </w:r>
      <w:r w:rsidRPr="000E3BBE">
        <w:rPr>
          <w:rFonts w:eastAsia="Times New Roman"/>
          <w:szCs w:val="24"/>
        </w:rPr>
        <w:t>ς</w:t>
      </w:r>
      <w:r w:rsidRPr="006F69EC">
        <w:rPr>
          <w:rFonts w:eastAsia="Times New Roman"/>
          <w:szCs w:val="24"/>
        </w:rPr>
        <w:t xml:space="preserve"> της ΟΙΕΛΕ</w:t>
      </w:r>
      <w:r w:rsidRPr="006F69EC">
        <w:rPr>
          <w:rFonts w:eastAsia="Times New Roman"/>
          <w:szCs w:val="24"/>
        </w:rPr>
        <w:t>,</w:t>
      </w:r>
      <w:r w:rsidRPr="006F69EC">
        <w:rPr>
          <w:rFonts w:eastAsia="Times New Roman"/>
          <w:szCs w:val="24"/>
        </w:rPr>
        <w:t xml:space="preserve"> που σας εξήγησε πως, αν μη τι άλλο, προσβάλ</w:t>
      </w:r>
      <w:r w:rsidRPr="00B8113B">
        <w:rPr>
          <w:rFonts w:eastAsia="Times New Roman"/>
          <w:szCs w:val="24"/>
        </w:rPr>
        <w:t>λ</w:t>
      </w:r>
      <w:r w:rsidRPr="002856AF">
        <w:rPr>
          <w:rFonts w:eastAsia="Times New Roman"/>
          <w:szCs w:val="24"/>
        </w:rPr>
        <w:t xml:space="preserve">ετε την αξιοπρέπεια και την τιμή των ανθρώπων, όταν τολμάτε να λέτε ότι η λύση είναι η δημιουργία επιτροπών ελέγχου διεξαγωγής των εξετάσεων από στελέχη του </w:t>
      </w:r>
      <w:r w:rsidRPr="002856AF">
        <w:rPr>
          <w:rFonts w:eastAsia="Times New Roman"/>
          <w:szCs w:val="24"/>
        </w:rPr>
        <w:t>δ</w:t>
      </w:r>
      <w:r w:rsidRPr="002856AF">
        <w:rPr>
          <w:rFonts w:eastAsia="Times New Roman"/>
          <w:szCs w:val="24"/>
        </w:rPr>
        <w:t>ημοσίου;</w:t>
      </w:r>
    </w:p>
    <w:p w14:paraId="211821ED" w14:textId="77777777" w:rsidR="000E1C16" w:rsidRDefault="00D27C3B">
      <w:pPr>
        <w:rPr>
          <w:rFonts w:eastAsia="Times New Roman"/>
          <w:szCs w:val="24"/>
        </w:rPr>
      </w:pPr>
      <w:r w:rsidRPr="00502416">
        <w:rPr>
          <w:rFonts w:eastAsia="Times New Roman"/>
          <w:szCs w:val="24"/>
        </w:rPr>
        <w:t>Δεν καταλαβαίνετε ότι προσβάλλετε ανθρώπους; Πού είναι περίφημη κοινωνική σας ευαισθησία;</w:t>
      </w:r>
      <w:r w:rsidRPr="00502416">
        <w:rPr>
          <w:rFonts w:eastAsia="Times New Roman"/>
          <w:szCs w:val="24"/>
        </w:rPr>
        <w:t xml:space="preserve"> </w:t>
      </w:r>
    </w:p>
    <w:p w14:paraId="211821EE" w14:textId="77777777" w:rsidR="000E1C16" w:rsidRDefault="00D27C3B">
      <w:pPr>
        <w:rPr>
          <w:rFonts w:eastAsia="Times New Roman"/>
          <w:szCs w:val="24"/>
        </w:rPr>
      </w:pPr>
      <w:r w:rsidRPr="00D676BB">
        <w:rPr>
          <w:rFonts w:eastAsia="Times New Roman"/>
          <w:szCs w:val="24"/>
        </w:rPr>
        <w:t>Τελικά, πόσα νηπιαγωγεία κλείνουν σήμερα; Πόσοι γονείς δεν θα έχουν πού να αφήσουν τα παιδιά τους με την έναρξη της νέας σχολικ</w:t>
      </w:r>
      <w:r w:rsidRPr="00B733EC">
        <w:rPr>
          <w:rFonts w:eastAsia="Times New Roman"/>
          <w:szCs w:val="24"/>
        </w:rPr>
        <w:t>ής χρονιάς; Θα μάθουμε τον Σεπτέμβρη, γιατί σήμερα είπατε ότι δεν θα κλείσει κανένα. Εμείς θα μάθουμε τον Σεπτέμβρη.</w:t>
      </w:r>
    </w:p>
    <w:p w14:paraId="211821EF" w14:textId="77777777" w:rsidR="000E1C16" w:rsidRDefault="00D27C3B">
      <w:pPr>
        <w:rPr>
          <w:rFonts w:eastAsia="Times New Roman"/>
          <w:szCs w:val="24"/>
        </w:rPr>
      </w:pPr>
      <w:r w:rsidRPr="00B1033E">
        <w:rPr>
          <w:rFonts w:eastAsia="Times New Roman"/>
          <w:szCs w:val="24"/>
        </w:rPr>
        <w:t>Πόσοι εκπα</w:t>
      </w:r>
      <w:r w:rsidRPr="00B1033E">
        <w:rPr>
          <w:rFonts w:eastAsia="Times New Roman"/>
          <w:szCs w:val="24"/>
        </w:rPr>
        <w:t xml:space="preserve">ιδευτικοί επιβεβαιώνουν σήμερα </w:t>
      </w:r>
      <w:r w:rsidRPr="002856AF">
        <w:rPr>
          <w:rFonts w:eastAsia="Times New Roman"/>
          <w:szCs w:val="24"/>
        </w:rPr>
        <w:t>ότι</w:t>
      </w:r>
      <w:r w:rsidRPr="002856AF">
        <w:rPr>
          <w:rFonts w:eastAsia="Times New Roman"/>
          <w:szCs w:val="24"/>
        </w:rPr>
        <w:t xml:space="preserve"> πήγαν χαμένα τα χρόνια τους; Πόσες οικογένειες εκπαιδευτικών θα σηκώσουν ψηλά τα χέρια, μη γνωρίζοντας πώς θα τα βγάλουν πέρα από τον Σεπτέμβρη; </w:t>
      </w:r>
    </w:p>
    <w:p w14:paraId="211821F0" w14:textId="77777777" w:rsidR="000E1C16" w:rsidRDefault="00D27C3B">
      <w:pPr>
        <w:rPr>
          <w:rFonts w:eastAsia="Times New Roman"/>
          <w:szCs w:val="24"/>
        </w:rPr>
      </w:pPr>
      <w:r w:rsidRPr="002856AF">
        <w:rPr>
          <w:rFonts w:eastAsia="Times New Roman"/>
          <w:szCs w:val="24"/>
        </w:rPr>
        <w:t>Οι αριστερές σας δεσμεύσεις για την προσχολική αγωγή, την ολιστική προσέγγι</w:t>
      </w:r>
      <w:r w:rsidRPr="002856AF">
        <w:rPr>
          <w:rFonts w:eastAsia="Times New Roman"/>
          <w:szCs w:val="24"/>
        </w:rPr>
        <w:t>ση, για παιδαγωγική διάσταση, πάνε σήμερα περίπατο.</w:t>
      </w:r>
    </w:p>
    <w:p w14:paraId="211821F1" w14:textId="77777777" w:rsidR="000E1C16" w:rsidRDefault="00D27C3B">
      <w:pPr>
        <w:rPr>
          <w:rFonts w:eastAsia="Times New Roman"/>
          <w:szCs w:val="24"/>
        </w:rPr>
      </w:pPr>
      <w:r w:rsidRPr="002856AF">
        <w:rPr>
          <w:rFonts w:eastAsia="Times New Roman"/>
          <w:szCs w:val="24"/>
        </w:rPr>
        <w:t xml:space="preserve">Ακούσατε τι σας είπαν οι νηπιαγωγοί μας για τον λειτουργικό αναλφαβητισμό; Ακούσατε τι λένε οι άνθρωποι της </w:t>
      </w:r>
      <w:r w:rsidRPr="002856AF">
        <w:rPr>
          <w:rFonts w:eastAsia="Times New Roman"/>
          <w:szCs w:val="24"/>
        </w:rPr>
        <w:t>ε</w:t>
      </w:r>
      <w:r w:rsidRPr="002856AF">
        <w:rPr>
          <w:rFonts w:eastAsia="Times New Roman"/>
          <w:szCs w:val="24"/>
        </w:rPr>
        <w:t xml:space="preserve">ιδικής </w:t>
      </w:r>
      <w:r w:rsidRPr="002856AF">
        <w:rPr>
          <w:rFonts w:eastAsia="Times New Roman"/>
          <w:szCs w:val="24"/>
        </w:rPr>
        <w:t>ε</w:t>
      </w:r>
      <w:r w:rsidRPr="002856AF">
        <w:rPr>
          <w:rFonts w:eastAsia="Times New Roman"/>
          <w:szCs w:val="24"/>
        </w:rPr>
        <w:t xml:space="preserve">κπαίδευσης; Καταλαβαίνετε </w:t>
      </w:r>
      <w:r w:rsidRPr="002856AF">
        <w:rPr>
          <w:rFonts w:eastAsia="Times New Roman"/>
          <w:szCs w:val="24"/>
        </w:rPr>
        <w:t xml:space="preserve">ότι </w:t>
      </w:r>
      <w:r w:rsidRPr="002856AF">
        <w:rPr>
          <w:rFonts w:eastAsia="Times New Roman"/>
          <w:szCs w:val="24"/>
        </w:rPr>
        <w:t xml:space="preserve">το </w:t>
      </w:r>
      <w:r w:rsidRPr="002856AF">
        <w:rPr>
          <w:rFonts w:eastAsia="Times New Roman"/>
          <w:szCs w:val="24"/>
        </w:rPr>
        <w:t>σ</w:t>
      </w:r>
      <w:r w:rsidRPr="002856AF">
        <w:rPr>
          <w:rFonts w:eastAsia="Times New Roman"/>
          <w:szCs w:val="24"/>
        </w:rPr>
        <w:t xml:space="preserve">χολείο </w:t>
      </w:r>
      <w:r w:rsidRPr="002856AF">
        <w:rPr>
          <w:rFonts w:eastAsia="Times New Roman"/>
          <w:szCs w:val="24"/>
        </w:rPr>
        <w:t>σ</w:t>
      </w:r>
      <w:r w:rsidRPr="002856AF">
        <w:rPr>
          <w:rFonts w:eastAsia="Times New Roman"/>
          <w:szCs w:val="24"/>
        </w:rPr>
        <w:t>υνεκπαίδευσης δεν μπορεί να υπάρξει χωρίς την</w:t>
      </w:r>
      <w:r w:rsidRPr="002856AF">
        <w:rPr>
          <w:rFonts w:eastAsia="Times New Roman"/>
          <w:szCs w:val="24"/>
        </w:rPr>
        <w:t xml:space="preserve"> παράλληλη λήψη ειδικής μέριμνας για τους λειτουργούς της </w:t>
      </w:r>
      <w:r w:rsidRPr="002856AF">
        <w:rPr>
          <w:rFonts w:eastAsia="Times New Roman"/>
          <w:szCs w:val="24"/>
        </w:rPr>
        <w:t>ε</w:t>
      </w:r>
      <w:r w:rsidRPr="002856AF">
        <w:rPr>
          <w:rFonts w:eastAsia="Times New Roman"/>
          <w:szCs w:val="24"/>
        </w:rPr>
        <w:t xml:space="preserve">ιδικής </w:t>
      </w:r>
      <w:r w:rsidRPr="002856AF">
        <w:rPr>
          <w:rFonts w:eastAsia="Times New Roman"/>
          <w:szCs w:val="24"/>
        </w:rPr>
        <w:t>ε</w:t>
      </w:r>
      <w:r w:rsidRPr="002856AF">
        <w:rPr>
          <w:rFonts w:eastAsia="Times New Roman"/>
          <w:szCs w:val="24"/>
        </w:rPr>
        <w:t xml:space="preserve">κπαίδευσης; </w:t>
      </w:r>
    </w:p>
    <w:p w14:paraId="211821F2" w14:textId="77777777" w:rsidR="000E1C16" w:rsidRDefault="00D27C3B">
      <w:pPr>
        <w:rPr>
          <w:rFonts w:eastAsia="Times New Roman"/>
          <w:szCs w:val="24"/>
        </w:rPr>
      </w:pPr>
      <w:r w:rsidRPr="002856AF">
        <w:rPr>
          <w:rFonts w:eastAsia="Times New Roman"/>
          <w:szCs w:val="24"/>
        </w:rPr>
        <w:t>Στο άλλο ειδικό προσωπικό, στο ειδικό επιστημονικό προσωπικό</w:t>
      </w:r>
      <w:r w:rsidRPr="002856AF">
        <w:rPr>
          <w:rFonts w:eastAsia="Times New Roman"/>
          <w:szCs w:val="24"/>
        </w:rPr>
        <w:t xml:space="preserve">, </w:t>
      </w:r>
      <w:r w:rsidRPr="002856AF">
        <w:rPr>
          <w:rFonts w:eastAsia="Times New Roman"/>
          <w:szCs w:val="24"/>
        </w:rPr>
        <w:t xml:space="preserve">απαντήσατε γιατί θα τους συμβεί ό,τι είναι να τους συμβεί; Τι τους είπατε; Πώς δικαιολογείτε την απόλυτη απαξίωσή τους; Τι σημαίνει η ένταξή τους στη γενική κατηγορία; Φαντάζομαι ότι όλα αυτά θα τα μάθουμε τον Σεπτέμβριο. </w:t>
      </w:r>
    </w:p>
    <w:p w14:paraId="211821F3" w14:textId="77777777" w:rsidR="000E1C16" w:rsidRDefault="00D27C3B">
      <w:pPr>
        <w:rPr>
          <w:rFonts w:eastAsia="Times New Roman"/>
          <w:szCs w:val="24"/>
        </w:rPr>
      </w:pPr>
      <w:r w:rsidRPr="002856AF">
        <w:rPr>
          <w:rFonts w:eastAsia="Times New Roman"/>
          <w:szCs w:val="24"/>
        </w:rPr>
        <w:t xml:space="preserve">Ο κ. Φίλης δεν είναι ειλικρινής. </w:t>
      </w:r>
      <w:r w:rsidRPr="002856AF">
        <w:rPr>
          <w:rFonts w:eastAsia="Times New Roman"/>
          <w:szCs w:val="24"/>
        </w:rPr>
        <w:t>Μέχρι πριν από δέκα ημέρες μίλαγε για είκοσι χιλιάδες προσλήψεις μονίμων εκπαιδευτικών και για τον κοινωνικό χαρακτήρα του ελληνικού σχολείου. Άλλαξε τον τόνο ο κ. Φίλης, για να μας δείξει πόσο ριζοσπάστης αριστερός είναι. Είπε «σχολειού», αντί να πει «σχο</w:t>
      </w:r>
      <w:r w:rsidRPr="002856AF">
        <w:rPr>
          <w:rFonts w:eastAsia="Times New Roman"/>
          <w:szCs w:val="24"/>
        </w:rPr>
        <w:t xml:space="preserve">λείου». Μετά τον τονισμό ο κ. Φίλης θα «αλλάξει και τα φώτα» της </w:t>
      </w:r>
      <w:r w:rsidRPr="002856AF">
        <w:rPr>
          <w:rFonts w:eastAsia="Times New Roman"/>
          <w:szCs w:val="24"/>
        </w:rPr>
        <w:t>π</w:t>
      </w:r>
      <w:r w:rsidRPr="002856AF">
        <w:rPr>
          <w:rFonts w:eastAsia="Times New Roman"/>
          <w:szCs w:val="24"/>
        </w:rPr>
        <w:t>αιδείας</w:t>
      </w:r>
      <w:r w:rsidRPr="002856AF">
        <w:rPr>
          <w:rFonts w:eastAsia="Times New Roman"/>
          <w:szCs w:val="24"/>
        </w:rPr>
        <w:t>!</w:t>
      </w:r>
    </w:p>
    <w:p w14:paraId="211821F4" w14:textId="77777777" w:rsidR="000E1C16" w:rsidRDefault="00D27C3B">
      <w:pPr>
        <w:rPr>
          <w:rFonts w:eastAsia="Times New Roman"/>
          <w:szCs w:val="24"/>
        </w:rPr>
      </w:pPr>
      <w:r w:rsidRPr="002856AF">
        <w:rPr>
          <w:rFonts w:eastAsia="Times New Roman"/>
          <w:szCs w:val="24"/>
        </w:rPr>
        <w:t xml:space="preserve">Απαιτεί χαρακτήρα η παραδοχή </w:t>
      </w:r>
      <w:r w:rsidRPr="002856AF">
        <w:rPr>
          <w:rFonts w:eastAsia="Times New Roman"/>
          <w:szCs w:val="24"/>
        </w:rPr>
        <w:t>ότι</w:t>
      </w:r>
      <w:r w:rsidRPr="002856AF">
        <w:rPr>
          <w:rFonts w:eastAsia="Times New Roman"/>
          <w:szCs w:val="24"/>
        </w:rPr>
        <w:t xml:space="preserve"> η σημερινή παιδαγωγική μεταρρύθμιση είναι δημοσιογραφικού τύπου, είναι δημοσιονομική και διαχειριστική. </w:t>
      </w:r>
    </w:p>
    <w:p w14:paraId="211821F5" w14:textId="77777777" w:rsidR="000E1C16" w:rsidRDefault="00D27C3B">
      <w:pPr>
        <w:rPr>
          <w:rFonts w:eastAsia="Times New Roman"/>
          <w:szCs w:val="24"/>
        </w:rPr>
      </w:pPr>
      <w:r w:rsidRPr="002856AF">
        <w:rPr>
          <w:rFonts w:eastAsia="Times New Roman"/>
          <w:szCs w:val="24"/>
        </w:rPr>
        <w:t>Αντί για τις είκοσι χιλιάδες, λοιπόν, προσλ</w:t>
      </w:r>
      <w:r w:rsidRPr="002856AF">
        <w:rPr>
          <w:rFonts w:eastAsia="Times New Roman"/>
          <w:szCs w:val="24"/>
        </w:rPr>
        <w:t>ήψεις εκπαιδευτικών, οι οποίες είναι προεκλογικού χαρακτήρα -και καλά θα κάνει ο ελληνικός λαός να ζυγίσει το αν έχουν βαρύτητα οι όποιες δηλώσεις του κυρίου Υπουργού- σήμερα μιλάμε για τη συρρίκνωση του ελληνικού σχολείου, την κατάργηση πετυχημένων θεσμών</w:t>
      </w:r>
      <w:r w:rsidRPr="002856AF">
        <w:rPr>
          <w:rFonts w:eastAsia="Times New Roman"/>
          <w:szCs w:val="24"/>
        </w:rPr>
        <w:t>,</w:t>
      </w:r>
      <w:r w:rsidRPr="002856AF">
        <w:rPr>
          <w:rFonts w:eastAsia="Times New Roman"/>
          <w:szCs w:val="24"/>
        </w:rPr>
        <w:t xml:space="preserve"> όπως τα </w:t>
      </w:r>
      <w:r w:rsidRPr="002856AF">
        <w:rPr>
          <w:rFonts w:eastAsia="Times New Roman"/>
          <w:szCs w:val="24"/>
        </w:rPr>
        <w:t>π</w:t>
      </w:r>
      <w:r w:rsidRPr="002856AF">
        <w:rPr>
          <w:rFonts w:eastAsia="Times New Roman"/>
          <w:szCs w:val="24"/>
        </w:rPr>
        <w:t xml:space="preserve">ρότυπα, τα </w:t>
      </w:r>
      <w:r w:rsidRPr="002856AF">
        <w:rPr>
          <w:rFonts w:eastAsia="Times New Roman"/>
          <w:szCs w:val="24"/>
        </w:rPr>
        <w:t>π</w:t>
      </w:r>
      <w:r w:rsidRPr="002856AF">
        <w:rPr>
          <w:rFonts w:eastAsia="Times New Roman"/>
          <w:szCs w:val="24"/>
        </w:rPr>
        <w:t xml:space="preserve">ειραματικά, τα </w:t>
      </w:r>
      <w:r w:rsidRPr="002856AF">
        <w:rPr>
          <w:rFonts w:eastAsia="Times New Roman"/>
          <w:szCs w:val="24"/>
        </w:rPr>
        <w:t>ο</w:t>
      </w:r>
      <w:r w:rsidRPr="002856AF">
        <w:rPr>
          <w:rFonts w:eastAsia="Times New Roman"/>
          <w:szCs w:val="24"/>
        </w:rPr>
        <w:t xml:space="preserve">λοήμερα </w:t>
      </w:r>
      <w:r w:rsidRPr="002856AF">
        <w:rPr>
          <w:rFonts w:eastAsia="Times New Roman"/>
          <w:szCs w:val="24"/>
        </w:rPr>
        <w:t>σ</w:t>
      </w:r>
      <w:r w:rsidRPr="002856AF">
        <w:rPr>
          <w:rFonts w:eastAsia="Times New Roman"/>
          <w:szCs w:val="24"/>
        </w:rPr>
        <w:t xml:space="preserve">χολεία και τα </w:t>
      </w:r>
      <w:r w:rsidRPr="002856AF">
        <w:rPr>
          <w:rFonts w:eastAsia="Times New Roman"/>
          <w:szCs w:val="24"/>
        </w:rPr>
        <w:t>σ</w:t>
      </w:r>
      <w:r w:rsidRPr="002856AF">
        <w:rPr>
          <w:rFonts w:eastAsia="Times New Roman"/>
          <w:szCs w:val="24"/>
        </w:rPr>
        <w:t xml:space="preserve">χολεία </w:t>
      </w:r>
      <w:r w:rsidRPr="002856AF">
        <w:rPr>
          <w:rFonts w:eastAsia="Times New Roman"/>
          <w:szCs w:val="24"/>
        </w:rPr>
        <w:t>δ</w:t>
      </w:r>
      <w:r w:rsidRPr="002856AF">
        <w:rPr>
          <w:rFonts w:eastAsia="Times New Roman"/>
          <w:szCs w:val="24"/>
        </w:rPr>
        <w:t xml:space="preserve">ιευρυμένου </w:t>
      </w:r>
      <w:r w:rsidRPr="002856AF">
        <w:rPr>
          <w:rFonts w:eastAsia="Times New Roman"/>
          <w:szCs w:val="24"/>
        </w:rPr>
        <w:t>ω</w:t>
      </w:r>
      <w:r w:rsidRPr="002856AF">
        <w:rPr>
          <w:rFonts w:eastAsia="Times New Roman"/>
          <w:szCs w:val="24"/>
        </w:rPr>
        <w:t>ραρίου.</w:t>
      </w:r>
    </w:p>
    <w:p w14:paraId="211821F6" w14:textId="77777777" w:rsidR="000E1C16" w:rsidRDefault="00D27C3B">
      <w:pPr>
        <w:rPr>
          <w:rFonts w:eastAsia="Times New Roman"/>
          <w:bCs/>
        </w:rPr>
      </w:pPr>
      <w:r w:rsidRPr="002856AF">
        <w:rPr>
          <w:rFonts w:eastAsia="Times New Roman"/>
          <w:bCs/>
        </w:rPr>
        <w:t>(Στο σημείο αυτό κτυπάει το κουδούνι λήξεως του χρόνου ομιλίας του κυρίου Βουλευτή)</w:t>
      </w:r>
    </w:p>
    <w:p w14:paraId="211821F7" w14:textId="77777777" w:rsidR="000E1C16" w:rsidRDefault="00D27C3B">
      <w:pPr>
        <w:rPr>
          <w:rFonts w:eastAsia="Times New Roman"/>
          <w:szCs w:val="24"/>
        </w:rPr>
      </w:pPr>
      <w:r w:rsidRPr="002856AF">
        <w:rPr>
          <w:rFonts w:eastAsia="Times New Roman"/>
          <w:szCs w:val="24"/>
        </w:rPr>
        <w:t>Μισό λεπτό, κύριε Πρόεδρε.</w:t>
      </w:r>
    </w:p>
    <w:p w14:paraId="211821F8" w14:textId="77777777" w:rsidR="000E1C16" w:rsidRDefault="00D27C3B">
      <w:pPr>
        <w:rPr>
          <w:rFonts w:eastAsia="Times New Roman"/>
          <w:szCs w:val="24"/>
        </w:rPr>
      </w:pPr>
      <w:r w:rsidRPr="00B50CE3">
        <w:rPr>
          <w:rFonts w:eastAsia="Times New Roman"/>
          <w:szCs w:val="24"/>
        </w:rPr>
        <w:t xml:space="preserve">Πώς θα πιστέψουμε ότι θα προσθέσετε κάτι στην </w:t>
      </w:r>
      <w:r w:rsidRPr="00B50CE3">
        <w:rPr>
          <w:rFonts w:eastAsia="Times New Roman"/>
          <w:szCs w:val="24"/>
        </w:rPr>
        <w:t>π</w:t>
      </w:r>
      <w:r w:rsidRPr="000D6D6A">
        <w:rPr>
          <w:rFonts w:eastAsia="Times New Roman"/>
          <w:szCs w:val="24"/>
        </w:rPr>
        <w:t>αιδεία</w:t>
      </w:r>
      <w:r w:rsidRPr="000D6D6A">
        <w:rPr>
          <w:rFonts w:eastAsia="Times New Roman"/>
          <w:szCs w:val="24"/>
        </w:rPr>
        <w:t>,</w:t>
      </w:r>
      <w:r w:rsidRPr="00F67D51">
        <w:rPr>
          <w:rFonts w:eastAsia="Times New Roman"/>
          <w:szCs w:val="24"/>
        </w:rPr>
        <w:t xml:space="preserve"> όταν της κόβετε σήμερα τα χέρια; Ο ελληνικός λαός βλέπει σήμερα την Κυβέρνηση να παραδέχεται πως,</w:t>
      </w:r>
      <w:r w:rsidRPr="001F6937">
        <w:rPr>
          <w:rFonts w:eastAsia="Times New Roman"/>
          <w:szCs w:val="24"/>
        </w:rPr>
        <w:t xml:space="preserve"> επειδή δεν έχει λεφτά, κόβει ώρες. </w:t>
      </w:r>
    </w:p>
    <w:p w14:paraId="211821F9" w14:textId="77777777" w:rsidR="000E1C16" w:rsidRDefault="00D27C3B">
      <w:pPr>
        <w:rPr>
          <w:rFonts w:eastAsia="Times New Roman"/>
          <w:szCs w:val="24"/>
        </w:rPr>
      </w:pPr>
      <w:r w:rsidRPr="00307868">
        <w:rPr>
          <w:rFonts w:eastAsia="Times New Roman"/>
          <w:szCs w:val="24"/>
        </w:rPr>
        <w:t>Το αποκαλυπτικό, δε, της πλήρους κατάρρευσης του προσωπείου της Αριστεράς εντοπίζεται στο εξής και παρακαλώ δώστε προσοχή</w:t>
      </w:r>
      <w:r w:rsidRPr="00307868">
        <w:rPr>
          <w:rFonts w:eastAsia="Times New Roman"/>
          <w:szCs w:val="24"/>
        </w:rPr>
        <w:t xml:space="preserve">: Η «πρώτη φορά </w:t>
      </w:r>
      <w:r w:rsidRPr="00875107">
        <w:rPr>
          <w:rFonts w:eastAsia="Times New Roman"/>
          <w:szCs w:val="24"/>
        </w:rPr>
        <w:t>α</w:t>
      </w:r>
      <w:r w:rsidRPr="009E3530">
        <w:rPr>
          <w:rFonts w:eastAsia="Times New Roman"/>
          <w:szCs w:val="24"/>
        </w:rPr>
        <w:t xml:space="preserve">ριστερά» λέει στους άνεργους γονείς </w:t>
      </w:r>
      <w:r w:rsidRPr="00EC5CE3">
        <w:rPr>
          <w:rFonts w:eastAsia="Times New Roman"/>
          <w:szCs w:val="24"/>
        </w:rPr>
        <w:t>ότι</w:t>
      </w:r>
      <w:r w:rsidRPr="00B8113B">
        <w:rPr>
          <w:rFonts w:eastAsia="Times New Roman"/>
          <w:szCs w:val="24"/>
        </w:rPr>
        <w:t xml:space="preserve"> δεν θα μπορούν να στείλουν τα παιδιά τους στο σχολείο, γιατί στο σχολείο χ</w:t>
      </w:r>
      <w:r w:rsidRPr="002856AF">
        <w:rPr>
          <w:rFonts w:eastAsia="Times New Roman"/>
          <w:szCs w:val="24"/>
        </w:rPr>
        <w:t xml:space="preserve">ωράνε μόνο τα παιδιά αυτών που εργάζονται. </w:t>
      </w:r>
    </w:p>
    <w:p w14:paraId="211821FA" w14:textId="77777777" w:rsidR="000E1C16" w:rsidRDefault="00D27C3B">
      <w:pPr>
        <w:rPr>
          <w:rFonts w:eastAsia="Times New Roman"/>
          <w:szCs w:val="24"/>
        </w:rPr>
      </w:pPr>
      <w:r w:rsidRPr="002856AF">
        <w:rPr>
          <w:rFonts w:eastAsia="Times New Roman"/>
          <w:szCs w:val="24"/>
        </w:rPr>
        <w:t xml:space="preserve">Ισοπεδώνετε θεσμούς, επιτίθεστε στην </w:t>
      </w:r>
      <w:r w:rsidRPr="00290251">
        <w:rPr>
          <w:rFonts w:eastAsia="Times New Roman"/>
          <w:szCs w:val="24"/>
        </w:rPr>
        <w:t>π</w:t>
      </w:r>
      <w:r w:rsidRPr="005057D7">
        <w:rPr>
          <w:rFonts w:eastAsia="Times New Roman"/>
          <w:szCs w:val="24"/>
        </w:rPr>
        <w:t xml:space="preserve">αιδεία, τη θρησκεία, την οικογένεια. </w:t>
      </w:r>
    </w:p>
    <w:p w14:paraId="211821FB" w14:textId="77777777" w:rsidR="000E1C16" w:rsidRDefault="00D27C3B">
      <w:pPr>
        <w:rPr>
          <w:rFonts w:eastAsia="Times New Roman"/>
          <w:szCs w:val="24"/>
        </w:rPr>
      </w:pPr>
      <w:r w:rsidRPr="002856AF">
        <w:rPr>
          <w:rFonts w:eastAsia="Times New Roman"/>
          <w:szCs w:val="24"/>
        </w:rPr>
        <w:t xml:space="preserve">Δεν </w:t>
      </w:r>
      <w:r w:rsidRPr="002856AF">
        <w:rPr>
          <w:rFonts w:eastAsia="Times New Roman"/>
          <w:szCs w:val="24"/>
        </w:rPr>
        <w:t>ψηφίζουμε το συγκεκριμένο νομοσχέδιο.</w:t>
      </w:r>
    </w:p>
    <w:p w14:paraId="211821FC" w14:textId="77777777" w:rsidR="000E1C16" w:rsidRDefault="00D27C3B">
      <w:pPr>
        <w:rPr>
          <w:rFonts w:eastAsia="Times New Roman"/>
          <w:szCs w:val="24"/>
        </w:rPr>
      </w:pPr>
      <w:r w:rsidRPr="00B733EC">
        <w:rPr>
          <w:rFonts w:eastAsia="Times New Roman"/>
          <w:szCs w:val="24"/>
        </w:rPr>
        <w:t>Ευχαριστώ πολύ.</w:t>
      </w:r>
    </w:p>
    <w:p w14:paraId="211821FD" w14:textId="77777777" w:rsidR="000E1C16" w:rsidRDefault="00D27C3B">
      <w:pPr>
        <w:rPr>
          <w:rFonts w:eastAsia="Times New Roman"/>
          <w:szCs w:val="24"/>
        </w:rPr>
      </w:pPr>
      <w:r w:rsidRPr="002856AF">
        <w:rPr>
          <w:rFonts w:eastAsia="Times New Roman"/>
          <w:b/>
          <w:bCs/>
        </w:rPr>
        <w:t>ΠΡΟΕΔΡΕΥΩΝ (Αναστάσιος Κουράκης):</w:t>
      </w:r>
      <w:r w:rsidRPr="002856AF">
        <w:rPr>
          <w:rFonts w:eastAsia="Times New Roman"/>
          <w:szCs w:val="24"/>
        </w:rPr>
        <w:t xml:space="preserve"> Προχωρούμε με τον Κοινοβουλευτικό Εκπρόσωπο της Χρυσής Αυγής</w:t>
      </w:r>
      <w:r w:rsidRPr="00B50CE3">
        <w:rPr>
          <w:rFonts w:eastAsia="Times New Roman"/>
          <w:szCs w:val="24"/>
        </w:rPr>
        <w:t xml:space="preserve"> κ. Ευάγγελο Καρακώστα.</w:t>
      </w:r>
    </w:p>
    <w:p w14:paraId="211821FE" w14:textId="77777777" w:rsidR="000E1C16" w:rsidRDefault="00D27C3B">
      <w:pPr>
        <w:rPr>
          <w:rFonts w:eastAsia="Times New Roman"/>
          <w:szCs w:val="24"/>
        </w:rPr>
      </w:pPr>
      <w:r w:rsidRPr="006B36B3">
        <w:rPr>
          <w:rFonts w:eastAsia="Times New Roman"/>
          <w:b/>
          <w:szCs w:val="24"/>
        </w:rPr>
        <w:t>ΕΥΑΓΓΕΛΟΣ ΚΑΡΑΚΩΣΤΑΣ:</w:t>
      </w:r>
      <w:r w:rsidRPr="000D6D6A">
        <w:rPr>
          <w:rFonts w:eastAsia="Times New Roman"/>
          <w:szCs w:val="24"/>
        </w:rPr>
        <w:t xml:space="preserve"> Ευχαριστώ, κύριε Πρόεδρε.</w:t>
      </w:r>
    </w:p>
    <w:p w14:paraId="211821FF" w14:textId="77777777" w:rsidR="000E1C16" w:rsidRDefault="00D27C3B">
      <w:pPr>
        <w:rPr>
          <w:rFonts w:eastAsia="Times New Roman"/>
          <w:szCs w:val="24"/>
        </w:rPr>
      </w:pPr>
      <w:r w:rsidRPr="00F67D51">
        <w:rPr>
          <w:rFonts w:eastAsia="Times New Roman"/>
          <w:szCs w:val="24"/>
        </w:rPr>
        <w:t>Οι ενέργειες</w:t>
      </w:r>
      <w:r w:rsidRPr="001F6937">
        <w:rPr>
          <w:rFonts w:eastAsia="Times New Roman"/>
          <w:szCs w:val="24"/>
        </w:rPr>
        <w:t>,</w:t>
      </w:r>
      <w:r w:rsidRPr="00711B79">
        <w:rPr>
          <w:rFonts w:eastAsia="Times New Roman"/>
          <w:szCs w:val="24"/>
        </w:rPr>
        <w:t xml:space="preserve"> τόσο της σημερινής όσο και της προηγούμενης κυβέρνησης</w:t>
      </w:r>
      <w:r w:rsidRPr="00711B79">
        <w:rPr>
          <w:rFonts w:eastAsia="Times New Roman"/>
          <w:szCs w:val="24"/>
        </w:rPr>
        <w:t>,</w:t>
      </w:r>
      <w:r w:rsidRPr="00307868">
        <w:rPr>
          <w:rFonts w:eastAsia="Times New Roman"/>
          <w:szCs w:val="24"/>
        </w:rPr>
        <w:t xml:space="preserve"> στον τομέα της </w:t>
      </w:r>
      <w:r w:rsidRPr="00875107">
        <w:rPr>
          <w:rFonts w:eastAsia="Times New Roman"/>
          <w:szCs w:val="24"/>
        </w:rPr>
        <w:t>π</w:t>
      </w:r>
      <w:r w:rsidRPr="009E3530">
        <w:rPr>
          <w:rFonts w:eastAsia="Times New Roman"/>
          <w:szCs w:val="24"/>
        </w:rPr>
        <w:t xml:space="preserve">αιδείας συμπυκνώνονται σε μια και μόνο λέξη: </w:t>
      </w:r>
      <w:r w:rsidRPr="009E3530">
        <w:rPr>
          <w:rFonts w:eastAsia="Times New Roman"/>
          <w:szCs w:val="24"/>
        </w:rPr>
        <w:t>α</w:t>
      </w:r>
      <w:r w:rsidRPr="00FF623D">
        <w:rPr>
          <w:rFonts w:eastAsia="Times New Roman"/>
          <w:szCs w:val="24"/>
        </w:rPr>
        <w:t>φελληνισμός. Η διαφορά της πολιτικής ΣΥΡΙΖΑ-ΑΝΕΛ έναντι εκείνης της Νέας Δημοκρατίας και του ΠΑΣΟΚ έγκειται μονάχα στην ένταση τω</w:t>
      </w:r>
      <w:r w:rsidRPr="00B8113B">
        <w:rPr>
          <w:rFonts w:eastAsia="Times New Roman"/>
          <w:szCs w:val="24"/>
        </w:rPr>
        <w:t>ν ενεργε</w:t>
      </w:r>
      <w:r w:rsidRPr="00B8113B">
        <w:rPr>
          <w:rFonts w:eastAsia="Times New Roman"/>
          <w:szCs w:val="24"/>
        </w:rPr>
        <w:t xml:space="preserve">ιών προς απεθνικοποίηση και αποχριστιανισμό της δημόσιας εκπαίδευσης. </w:t>
      </w:r>
    </w:p>
    <w:p w14:paraId="21182200" w14:textId="77777777" w:rsidR="000E1C16" w:rsidRDefault="00D27C3B">
      <w:pPr>
        <w:rPr>
          <w:rFonts w:eastAsia="Times New Roman"/>
          <w:szCs w:val="24"/>
        </w:rPr>
      </w:pPr>
      <w:r w:rsidRPr="002856AF">
        <w:rPr>
          <w:rFonts w:eastAsia="Times New Roman"/>
          <w:szCs w:val="24"/>
        </w:rPr>
        <w:t>Οι αλλαγές, υπενθυμίζουμε, στα βιβλία της Ιστορί</w:t>
      </w:r>
      <w:r w:rsidRPr="00290251">
        <w:rPr>
          <w:rFonts w:eastAsia="Times New Roman"/>
          <w:szCs w:val="24"/>
        </w:rPr>
        <w:t>ας, οι οποίες προκάλεσαν τη δίκαιη οργή και αντίδραση του ελληνικού λαού, ξεκίνησαν όχι ε</w:t>
      </w:r>
      <w:r w:rsidRPr="00616D06">
        <w:rPr>
          <w:rFonts w:eastAsia="Times New Roman"/>
          <w:szCs w:val="24"/>
        </w:rPr>
        <w:t>πί Κυβερνήσεως ΣΥΡΙΖΑ</w:t>
      </w:r>
      <w:r w:rsidRPr="005057D7">
        <w:rPr>
          <w:rFonts w:eastAsia="Times New Roman"/>
          <w:szCs w:val="24"/>
        </w:rPr>
        <w:t xml:space="preserve"> αλλά επί κυβερνήσεως Νέας Δημοκρατίας. Επί της ουσίας, δηλαδή, η σημερινή Κυβέρνηση ολοκληρώνει κ</w:t>
      </w:r>
      <w:r w:rsidRPr="002856AF">
        <w:rPr>
          <w:rFonts w:eastAsia="Times New Roman"/>
          <w:szCs w:val="24"/>
        </w:rPr>
        <w:t>ατά τρόπο στυγνό το έργο</w:t>
      </w:r>
      <w:r w:rsidRPr="002856AF">
        <w:rPr>
          <w:rFonts w:eastAsia="Times New Roman"/>
          <w:szCs w:val="24"/>
        </w:rPr>
        <w:t>,</w:t>
      </w:r>
      <w:r w:rsidRPr="00D676BB">
        <w:rPr>
          <w:rFonts w:eastAsia="Times New Roman"/>
          <w:szCs w:val="24"/>
        </w:rPr>
        <w:t xml:space="preserve"> το οποίο έχει αφήσει στη μέση η Νέα Δημοκρατία. Και το άφησε στη μέση η Νέα Δημοκρατία όχι επειδή αντιτίθεται στην απεθνικοποίησ</w:t>
      </w:r>
      <w:r w:rsidRPr="00B733EC">
        <w:rPr>
          <w:rFonts w:eastAsia="Times New Roman"/>
          <w:szCs w:val="24"/>
        </w:rPr>
        <w:t>η κα</w:t>
      </w:r>
      <w:r w:rsidRPr="00B733EC">
        <w:rPr>
          <w:rFonts w:eastAsia="Times New Roman"/>
          <w:szCs w:val="24"/>
        </w:rPr>
        <w:t xml:space="preserve">ι τον αποχριστιανισμό της </w:t>
      </w:r>
      <w:r w:rsidRPr="00B1033E">
        <w:rPr>
          <w:rFonts w:eastAsia="Times New Roman"/>
          <w:szCs w:val="24"/>
        </w:rPr>
        <w:t>π</w:t>
      </w:r>
      <w:r w:rsidRPr="002856AF">
        <w:rPr>
          <w:rFonts w:eastAsia="Times New Roman"/>
          <w:szCs w:val="24"/>
        </w:rPr>
        <w:t>αιδείας αλλά για να περιορίσει, κατά το δυνατόν, τη φυγή πατριωτών ψηφοφόρων προς τη Χρυσή Αυγή.</w:t>
      </w:r>
    </w:p>
    <w:p w14:paraId="21182201" w14:textId="77777777" w:rsidR="000E1C16" w:rsidRDefault="00D27C3B">
      <w:pPr>
        <w:rPr>
          <w:rFonts w:eastAsia="Times New Roman"/>
          <w:szCs w:val="24"/>
        </w:rPr>
      </w:pPr>
      <w:r w:rsidRPr="002856AF">
        <w:rPr>
          <w:rFonts w:eastAsia="Times New Roman"/>
          <w:szCs w:val="24"/>
        </w:rPr>
        <w:t xml:space="preserve">Όπως κάθε τομέας της δημόσιας ζωής, έτσι και ο τομέας της </w:t>
      </w:r>
      <w:r w:rsidRPr="002856AF">
        <w:rPr>
          <w:rFonts w:eastAsia="Times New Roman"/>
          <w:szCs w:val="24"/>
        </w:rPr>
        <w:t>π</w:t>
      </w:r>
      <w:r w:rsidRPr="002856AF">
        <w:rPr>
          <w:rFonts w:eastAsia="Times New Roman"/>
          <w:szCs w:val="24"/>
        </w:rPr>
        <w:t>αιδείας έχει πληγεί κατά τρόπο βάναυσο από την πολιτική των μνημονίων, τη</w:t>
      </w:r>
      <w:r w:rsidRPr="002856AF">
        <w:rPr>
          <w:rFonts w:eastAsia="Times New Roman"/>
          <w:szCs w:val="24"/>
        </w:rPr>
        <w:t xml:space="preserve">ν οποία με φανατισμό εφαρμόζουν ΣΥΡΙΖΑ και ΑΝΕΛ, όπως προηγουμένως την εφάρμοζαν η Νέα Δημοκρατία και το ΠΑΣΟΚ, υπηρετώντας όχι το συμφέρον του ελληνικού λαού αλλά τα κερδοσκοπικά συμφέροντα των διεθνών τοκογλύφων. </w:t>
      </w:r>
    </w:p>
    <w:p w14:paraId="21182202" w14:textId="77777777" w:rsidR="000E1C16" w:rsidRDefault="00D27C3B">
      <w:pPr>
        <w:rPr>
          <w:rFonts w:eastAsia="Times New Roman"/>
          <w:szCs w:val="24"/>
        </w:rPr>
      </w:pPr>
      <w:r w:rsidRPr="002856AF">
        <w:rPr>
          <w:rFonts w:eastAsia="Times New Roman"/>
          <w:szCs w:val="24"/>
        </w:rPr>
        <w:t>Σύμφωνα με κάποιες εκτιμήσεις</w:t>
      </w:r>
      <w:r w:rsidRPr="002856AF">
        <w:rPr>
          <w:rFonts w:eastAsia="Times New Roman"/>
          <w:szCs w:val="24"/>
        </w:rPr>
        <w:t>,</w:t>
      </w:r>
      <w:r w:rsidRPr="002856AF">
        <w:rPr>
          <w:rFonts w:eastAsia="Times New Roman"/>
          <w:szCs w:val="24"/>
        </w:rPr>
        <w:t xml:space="preserve"> οι οποίες</w:t>
      </w:r>
      <w:r w:rsidRPr="002856AF">
        <w:rPr>
          <w:rFonts w:eastAsia="Times New Roman"/>
          <w:szCs w:val="24"/>
        </w:rPr>
        <w:t xml:space="preserve"> έχουν δει το φως της δημοσιότητος, τετρακόσιες χιλιάδες Έλληνες πτυχιούχοι έχουν καταφύγει στο εξωτερικό, αναζητώντας και διεκδικώντας το αυτονόητο δικαίωμα στην επαγγελματική αποκατάσταση και την πρόοδο.</w:t>
      </w:r>
    </w:p>
    <w:p w14:paraId="21182203" w14:textId="77777777" w:rsidR="000E1C16" w:rsidRDefault="00D27C3B">
      <w:pPr>
        <w:rPr>
          <w:rFonts w:eastAsia="Times New Roman"/>
          <w:szCs w:val="24"/>
        </w:rPr>
      </w:pPr>
      <w:r w:rsidRPr="002856AF">
        <w:rPr>
          <w:rFonts w:eastAsia="Times New Roman"/>
          <w:szCs w:val="24"/>
        </w:rPr>
        <w:t>Και</w:t>
      </w:r>
      <w:r w:rsidRPr="002856AF">
        <w:rPr>
          <w:rFonts w:eastAsia="Times New Roman"/>
          <w:szCs w:val="24"/>
        </w:rPr>
        <w:t>,</w:t>
      </w:r>
      <w:r w:rsidRPr="002856AF">
        <w:rPr>
          <w:rFonts w:eastAsia="Times New Roman"/>
          <w:szCs w:val="24"/>
        </w:rPr>
        <w:t xml:space="preserve"> όμως, υπάρχουν εδώ μέσα παρατάξεις</w:t>
      </w:r>
      <w:r w:rsidRPr="002856AF">
        <w:rPr>
          <w:rFonts w:eastAsia="Times New Roman"/>
          <w:szCs w:val="24"/>
        </w:rPr>
        <w:t>,</w:t>
      </w:r>
      <w:r w:rsidRPr="002856AF">
        <w:rPr>
          <w:rFonts w:eastAsia="Times New Roman"/>
          <w:szCs w:val="24"/>
        </w:rPr>
        <w:t xml:space="preserve"> οι οποίες</w:t>
      </w:r>
      <w:r w:rsidRPr="002856AF">
        <w:rPr>
          <w:rFonts w:eastAsia="Times New Roman"/>
          <w:szCs w:val="24"/>
        </w:rPr>
        <w:t xml:space="preserve"> διακηρύσσουν με θράσος χιλίων πιθήκων την υπερηφάνειά τους για όσα έχουν πράξει μέχρι σήμερα. Οι δε Βουλευτές τους ανερυθρίαστα ισχυρίζονται</w:t>
      </w:r>
      <w:r w:rsidRPr="002856AF">
        <w:rPr>
          <w:rFonts w:eastAsia="Times New Roman"/>
          <w:szCs w:val="24"/>
        </w:rPr>
        <w:t xml:space="preserve"> ότι</w:t>
      </w:r>
      <w:r w:rsidRPr="002856AF">
        <w:rPr>
          <w:rFonts w:eastAsia="Times New Roman"/>
          <w:szCs w:val="24"/>
        </w:rPr>
        <w:t xml:space="preserve"> έβαλαν πλάτη για τη σωτηρία της χώρας. Προφανώς αυτούς τους τετρακόσιες χιλιάδες Έλληνες, νέους, δεν τους σώσα</w:t>
      </w:r>
      <w:r w:rsidRPr="002856AF">
        <w:rPr>
          <w:rFonts w:eastAsia="Times New Roman"/>
          <w:szCs w:val="24"/>
        </w:rPr>
        <w:t xml:space="preserve">τε, </w:t>
      </w:r>
      <w:r w:rsidRPr="002856AF">
        <w:rPr>
          <w:rFonts w:eastAsia="Times New Roman"/>
          <w:szCs w:val="24"/>
        </w:rPr>
        <w:t>όπως,</w:t>
      </w:r>
      <w:r w:rsidRPr="002856AF">
        <w:rPr>
          <w:rFonts w:eastAsia="Times New Roman"/>
          <w:szCs w:val="24"/>
        </w:rPr>
        <w:t xml:space="preserve"> βεβαίως</w:t>
      </w:r>
      <w:r w:rsidRPr="002856AF">
        <w:rPr>
          <w:rFonts w:eastAsia="Times New Roman"/>
          <w:szCs w:val="24"/>
        </w:rPr>
        <w:t>,</w:t>
      </w:r>
      <w:r w:rsidRPr="002856AF">
        <w:rPr>
          <w:rFonts w:eastAsia="Times New Roman"/>
          <w:szCs w:val="24"/>
        </w:rPr>
        <w:t xml:space="preserve"> δεν σώσατε ούτε τις παραγωγικές δυνάμεις του τόπου, τους Έλληνες αγρότες, τους ελεύθερους επαγγελματίες, ούτε φυσικά τους συνταξιούχους.</w:t>
      </w:r>
    </w:p>
    <w:p w14:paraId="21182204" w14:textId="77777777" w:rsidR="000E1C16" w:rsidRDefault="00D27C3B">
      <w:pPr>
        <w:rPr>
          <w:rFonts w:eastAsia="Times New Roman"/>
          <w:szCs w:val="24"/>
        </w:rPr>
      </w:pPr>
      <w:r w:rsidRPr="002856AF">
        <w:rPr>
          <w:rFonts w:eastAsia="Times New Roman"/>
          <w:szCs w:val="24"/>
        </w:rPr>
        <w:t>Η ουσία, όμως, είναι τούτη: Εκδιώξατε μισό εκατομμύριο</w:t>
      </w:r>
      <w:r w:rsidRPr="002856AF">
        <w:rPr>
          <w:rFonts w:eastAsia="Times New Roman"/>
          <w:szCs w:val="24"/>
        </w:rPr>
        <w:t>,</w:t>
      </w:r>
      <w:r w:rsidRPr="002856AF">
        <w:rPr>
          <w:rFonts w:eastAsia="Times New Roman"/>
          <w:szCs w:val="24"/>
        </w:rPr>
        <w:t xml:space="preserve"> σχεδόν</w:t>
      </w:r>
      <w:r w:rsidRPr="002856AF">
        <w:rPr>
          <w:rFonts w:eastAsia="Times New Roman"/>
          <w:szCs w:val="24"/>
        </w:rPr>
        <w:t>,</w:t>
      </w:r>
      <w:r w:rsidRPr="002856AF">
        <w:rPr>
          <w:rFonts w:eastAsia="Times New Roman"/>
          <w:szCs w:val="24"/>
        </w:rPr>
        <w:t xml:space="preserve"> νέων Ελλήνων</w:t>
      </w:r>
      <w:r w:rsidRPr="002856AF">
        <w:rPr>
          <w:rFonts w:eastAsia="Times New Roman"/>
          <w:szCs w:val="24"/>
        </w:rPr>
        <w:t>,</w:t>
      </w:r>
      <w:r w:rsidRPr="002856AF">
        <w:rPr>
          <w:rFonts w:eastAsia="Times New Roman"/>
          <w:szCs w:val="24"/>
        </w:rPr>
        <w:t xml:space="preserve"> οι οποίοι είχαν διάθεσ</w:t>
      </w:r>
      <w:r w:rsidRPr="002856AF">
        <w:rPr>
          <w:rFonts w:eastAsia="Times New Roman"/>
          <w:szCs w:val="24"/>
        </w:rPr>
        <w:t>η να προσφέρουν στον τόπο τους για να επιβιώσει, αφ</w:t>
      </w:r>
      <w:r w:rsidRPr="002856AF">
        <w:rPr>
          <w:rFonts w:eastAsia="Times New Roman"/>
          <w:szCs w:val="24"/>
        </w:rPr>
        <w:t xml:space="preserve">’ </w:t>
      </w:r>
      <w:r w:rsidRPr="002856AF">
        <w:rPr>
          <w:rFonts w:eastAsia="Times New Roman"/>
          <w:szCs w:val="24"/>
        </w:rPr>
        <w:t>ενός, το χυδαίο και δαπανηρό κομματικό σας κράτος και αφ</w:t>
      </w:r>
      <w:r w:rsidRPr="002856AF">
        <w:rPr>
          <w:rFonts w:eastAsia="Times New Roman"/>
          <w:szCs w:val="24"/>
        </w:rPr>
        <w:t xml:space="preserve">’ </w:t>
      </w:r>
      <w:r w:rsidRPr="002856AF">
        <w:rPr>
          <w:rFonts w:eastAsia="Times New Roman"/>
          <w:szCs w:val="24"/>
        </w:rPr>
        <w:t>ετέρου, για να τους αντικαταστήσετε με εκατομμύρια λαθρομεταναστών, στους οποίους μάλιστα αναζητείτε και επενδυτές.</w:t>
      </w:r>
    </w:p>
    <w:p w14:paraId="21182205" w14:textId="77777777" w:rsidR="000E1C16" w:rsidRDefault="00D27C3B">
      <w:pPr>
        <w:rPr>
          <w:rFonts w:eastAsia="Times New Roman"/>
          <w:szCs w:val="24"/>
        </w:rPr>
      </w:pPr>
      <w:r w:rsidRPr="002856AF">
        <w:rPr>
          <w:rFonts w:eastAsia="Times New Roman"/>
          <w:szCs w:val="24"/>
        </w:rPr>
        <w:t>Για τον Λαϊκό Σύνδεσμο - Χρυσ</w:t>
      </w:r>
      <w:r w:rsidRPr="002856AF">
        <w:rPr>
          <w:rFonts w:eastAsia="Times New Roman"/>
          <w:szCs w:val="24"/>
        </w:rPr>
        <w:t>ή Αυγή η μεγαλύτερη επένδυση για την Ελλάδα είναι η επιστροφή αυτών των χιλιάδων Ελληνόπουλων, τα οποία αποτελούν την εγγύηση για την πρόοδο της χώρας.</w:t>
      </w:r>
    </w:p>
    <w:p w14:paraId="21182206" w14:textId="77777777" w:rsidR="000E1C16" w:rsidRDefault="00D27C3B">
      <w:pPr>
        <w:rPr>
          <w:rFonts w:eastAsia="Times New Roman"/>
          <w:szCs w:val="24"/>
        </w:rPr>
      </w:pPr>
      <w:r w:rsidRPr="002856AF">
        <w:rPr>
          <w:rFonts w:eastAsia="Times New Roman"/>
          <w:szCs w:val="24"/>
        </w:rPr>
        <w:t>Εσείς του αντισυνταγματικού τόξου επιδιώκετε με το ζόρι να ελληνοποιήσετε τους εισβολείς. Εμείς οι εθνικ</w:t>
      </w:r>
      <w:r w:rsidRPr="002856AF">
        <w:rPr>
          <w:rFonts w:eastAsia="Times New Roman"/>
          <w:szCs w:val="24"/>
        </w:rPr>
        <w:t>ιστές αγωνιζόμαστε για να επιστρέψουν πίσω στην πατρίδα τα Ελληνόπουλα, διότι αυτά τα παιδιά θα σώσουν την Ελλάδα. Ούτε εσείς θα τη σώσετε ούτε οι τοκογλύφοι εντολείς σας, εκείνοι τους οποίους γελοιωδώς αποκαλείτε «εταίρους».</w:t>
      </w:r>
    </w:p>
    <w:p w14:paraId="21182207" w14:textId="77777777" w:rsidR="000E1C16" w:rsidRDefault="00D27C3B">
      <w:pPr>
        <w:rPr>
          <w:rFonts w:eastAsia="Times New Roman"/>
          <w:szCs w:val="24"/>
        </w:rPr>
      </w:pPr>
      <w:r w:rsidRPr="002856AF">
        <w:rPr>
          <w:rFonts w:eastAsia="Times New Roman"/>
          <w:szCs w:val="24"/>
        </w:rPr>
        <w:t>Εν κατακλείδι, η θέση του Λαϊκ</w:t>
      </w:r>
      <w:r w:rsidRPr="002856AF">
        <w:rPr>
          <w:rFonts w:eastAsia="Times New Roman"/>
          <w:szCs w:val="24"/>
        </w:rPr>
        <w:t xml:space="preserve">ού Συνδέσμου - Χρυσή Αυγή είναι η κάτωθι: </w:t>
      </w:r>
      <w:r w:rsidRPr="002856AF">
        <w:rPr>
          <w:rFonts w:eastAsia="Times New Roman"/>
          <w:szCs w:val="24"/>
        </w:rPr>
        <w:t>μ</w:t>
      </w:r>
      <w:r w:rsidRPr="002856AF">
        <w:rPr>
          <w:rFonts w:eastAsia="Times New Roman"/>
          <w:szCs w:val="24"/>
        </w:rPr>
        <w:t>αρξιστές και φιλελεύθεροι διεθνιστές κάτω τα χέρια από την ελληνική νεολαία!</w:t>
      </w:r>
    </w:p>
    <w:p w14:paraId="21182208" w14:textId="77777777" w:rsidR="000E1C16" w:rsidRDefault="00D27C3B">
      <w:pPr>
        <w:rPr>
          <w:rFonts w:eastAsia="Times New Roman"/>
          <w:szCs w:val="24"/>
        </w:rPr>
      </w:pPr>
      <w:r w:rsidRPr="002856AF">
        <w:rPr>
          <w:rFonts w:eastAsia="Times New Roman"/>
          <w:szCs w:val="24"/>
        </w:rPr>
        <w:t>Σας ευχαριστώ.</w:t>
      </w:r>
    </w:p>
    <w:p w14:paraId="21182209" w14:textId="77777777" w:rsidR="000E1C16" w:rsidRDefault="00D27C3B">
      <w:pPr>
        <w:jc w:val="center"/>
        <w:rPr>
          <w:rFonts w:eastAsia="Times New Roman"/>
          <w:bCs/>
        </w:rPr>
      </w:pPr>
      <w:r w:rsidRPr="002856AF">
        <w:rPr>
          <w:rFonts w:eastAsia="Times New Roman"/>
          <w:bCs/>
        </w:rPr>
        <w:t xml:space="preserve">(Χειροκροτήματα από την πτέρυγα </w:t>
      </w:r>
      <w:r w:rsidRPr="002856AF">
        <w:rPr>
          <w:rFonts w:eastAsia="Times New Roman"/>
          <w:bCs/>
        </w:rPr>
        <w:t xml:space="preserve">της </w:t>
      </w:r>
      <w:r w:rsidRPr="002856AF">
        <w:rPr>
          <w:rFonts w:eastAsia="Times New Roman"/>
          <w:bCs/>
        </w:rPr>
        <w:t>Χρυσή</w:t>
      </w:r>
      <w:r w:rsidRPr="002856AF">
        <w:rPr>
          <w:rFonts w:eastAsia="Times New Roman"/>
          <w:bCs/>
        </w:rPr>
        <w:t>ς</w:t>
      </w:r>
      <w:r w:rsidRPr="002856AF">
        <w:rPr>
          <w:rFonts w:eastAsia="Times New Roman"/>
          <w:bCs/>
        </w:rPr>
        <w:t xml:space="preserve"> Αυγή</w:t>
      </w:r>
      <w:r w:rsidRPr="002856AF">
        <w:rPr>
          <w:rFonts w:eastAsia="Times New Roman"/>
          <w:bCs/>
        </w:rPr>
        <w:t>ς</w:t>
      </w:r>
      <w:r w:rsidRPr="002856AF">
        <w:rPr>
          <w:rFonts w:eastAsia="Times New Roman"/>
          <w:bCs/>
        </w:rPr>
        <w:t>)</w:t>
      </w:r>
    </w:p>
    <w:p w14:paraId="2118220A" w14:textId="77777777" w:rsidR="000E1C16" w:rsidRDefault="00D27C3B">
      <w:pPr>
        <w:rPr>
          <w:rFonts w:eastAsia="Times New Roman"/>
          <w:szCs w:val="24"/>
        </w:rPr>
      </w:pPr>
      <w:r w:rsidRPr="002856AF">
        <w:rPr>
          <w:rFonts w:eastAsia="Times New Roman"/>
          <w:b/>
          <w:bCs/>
        </w:rPr>
        <w:t>ΠΡΟΕΔΡΕΥΩΝ (Αναστάσιος Κουράκης):</w:t>
      </w:r>
      <w:r w:rsidRPr="002856AF">
        <w:rPr>
          <w:rFonts w:eastAsia="Times New Roman"/>
          <w:szCs w:val="24"/>
        </w:rPr>
        <w:t xml:space="preserve"> Κυρίες και κύριοι συνάδελφοι, πριν δώσω τον λόγο στον κ. Τζελέπη, έχω την τιμή να κάνω δύο ανακοινώσεις προς το Σώμα.</w:t>
      </w:r>
    </w:p>
    <w:p w14:paraId="2118220B" w14:textId="77777777" w:rsidR="000E1C16" w:rsidRDefault="00D27C3B">
      <w:pPr>
        <w:rPr>
          <w:rFonts w:eastAsia="Times New Roman"/>
          <w:szCs w:val="24"/>
        </w:rPr>
      </w:pPr>
      <w:r w:rsidRPr="00822C3A">
        <w:rPr>
          <w:rFonts w:eastAsia="Times New Roman"/>
          <w:szCs w:val="24"/>
        </w:rPr>
        <w:t>Πρώτον, η Ειδική Μόνι</w:t>
      </w:r>
      <w:r w:rsidRPr="002856AF">
        <w:rPr>
          <w:rFonts w:eastAsia="Times New Roman"/>
          <w:szCs w:val="24"/>
        </w:rPr>
        <w:t xml:space="preserve">μη Επιτροπή Κοινοβουλευτικής Δεοντολογίας καταθέτει τις </w:t>
      </w:r>
      <w:r w:rsidRPr="002856AF">
        <w:rPr>
          <w:rFonts w:eastAsia="Times New Roman"/>
          <w:szCs w:val="24"/>
        </w:rPr>
        <w:t>ε</w:t>
      </w:r>
      <w:r w:rsidRPr="006B36B3">
        <w:rPr>
          <w:rFonts w:eastAsia="Times New Roman"/>
          <w:szCs w:val="24"/>
        </w:rPr>
        <w:t xml:space="preserve">κθέσεις της στις αιτήσεις της </w:t>
      </w:r>
      <w:r w:rsidRPr="000D6D6A">
        <w:rPr>
          <w:rFonts w:eastAsia="Times New Roman"/>
          <w:szCs w:val="24"/>
        </w:rPr>
        <w:t>ε</w:t>
      </w:r>
      <w:r w:rsidRPr="00F67D51">
        <w:rPr>
          <w:rFonts w:eastAsia="Times New Roman"/>
          <w:szCs w:val="24"/>
        </w:rPr>
        <w:t xml:space="preserve">ισαγγελικής </w:t>
      </w:r>
      <w:r w:rsidRPr="001F6937">
        <w:rPr>
          <w:rFonts w:eastAsia="Times New Roman"/>
          <w:szCs w:val="24"/>
        </w:rPr>
        <w:t>α</w:t>
      </w:r>
      <w:r w:rsidRPr="00711B79">
        <w:rPr>
          <w:rFonts w:eastAsia="Times New Roman"/>
          <w:szCs w:val="24"/>
        </w:rPr>
        <w:t xml:space="preserve">ρχής για τη </w:t>
      </w:r>
      <w:r w:rsidRPr="00307868">
        <w:rPr>
          <w:rFonts w:eastAsia="Times New Roman"/>
          <w:szCs w:val="24"/>
        </w:rPr>
        <w:t>χορ</w:t>
      </w:r>
      <w:r w:rsidRPr="00307868">
        <w:rPr>
          <w:rFonts w:eastAsia="Times New Roman"/>
          <w:szCs w:val="24"/>
        </w:rPr>
        <w:t>ήγηση άδειας άσκησης ποινικής δίωξης κατά Βουλευτών.</w:t>
      </w:r>
    </w:p>
    <w:p w14:paraId="2118220C" w14:textId="77777777" w:rsidR="000E1C16" w:rsidRDefault="00D27C3B">
      <w:pPr>
        <w:rPr>
          <w:rFonts w:eastAsia="Times New Roman"/>
          <w:szCs w:val="24"/>
        </w:rPr>
      </w:pPr>
      <w:r w:rsidRPr="00875107">
        <w:rPr>
          <w:rFonts w:eastAsia="Times New Roman"/>
          <w:szCs w:val="24"/>
        </w:rPr>
        <w:t>Δεύτερον, ο Υπουργός Δικαιοσύνης, Διαφάνειας και Ανθρωπίνων Δικαιωμάτων διαβίβασε στη Βουλή στις 4-5-2016, σύμφωνα με το άρθρο 86 του Συντάγματος και το</w:t>
      </w:r>
      <w:r w:rsidRPr="00B8113B">
        <w:rPr>
          <w:rFonts w:eastAsia="Times New Roman"/>
          <w:szCs w:val="24"/>
        </w:rPr>
        <w:t>ν</w:t>
      </w:r>
      <w:r w:rsidRPr="002856AF">
        <w:rPr>
          <w:rFonts w:eastAsia="Times New Roman"/>
          <w:szCs w:val="24"/>
        </w:rPr>
        <w:t xml:space="preserve"> ν. 3126/2003 «Ποινική ευθύνη των Υπουργών», όπως </w:t>
      </w:r>
      <w:r w:rsidRPr="002856AF">
        <w:rPr>
          <w:rFonts w:eastAsia="Times New Roman"/>
          <w:szCs w:val="24"/>
        </w:rPr>
        <w:t>ισχύει, α) Ποινική δικογραφία κατά της Υφυπουργού παρά τω Πρωθυπουργώ κ. Όλγας Γεροβασίλη και β) Ποινική δικογραφία κατά του Αναπληρωτή Υπουργο</w:t>
      </w:r>
      <w:r w:rsidRPr="00290251">
        <w:rPr>
          <w:rFonts w:eastAsia="Times New Roman"/>
          <w:szCs w:val="24"/>
        </w:rPr>
        <w:t>ύ κ. Νικόλαου Ξυδάκη.</w:t>
      </w:r>
    </w:p>
    <w:p w14:paraId="2118220D" w14:textId="77777777" w:rsidR="000E1C16" w:rsidRDefault="00D27C3B">
      <w:pPr>
        <w:rPr>
          <w:rFonts w:eastAsia="Times New Roman"/>
          <w:szCs w:val="24"/>
        </w:rPr>
      </w:pPr>
      <w:r w:rsidRPr="005057D7">
        <w:rPr>
          <w:rFonts w:eastAsia="Times New Roman"/>
          <w:szCs w:val="24"/>
        </w:rPr>
        <w:t>Ο κ. Τζελέπης έχει τον λόγο.</w:t>
      </w:r>
    </w:p>
    <w:p w14:paraId="2118220E" w14:textId="77777777" w:rsidR="000E1C16" w:rsidRDefault="00D27C3B">
      <w:pPr>
        <w:rPr>
          <w:rFonts w:eastAsia="Times New Roman"/>
          <w:szCs w:val="24"/>
        </w:rPr>
      </w:pPr>
      <w:r w:rsidRPr="002856AF">
        <w:rPr>
          <w:rFonts w:eastAsia="Times New Roman"/>
          <w:b/>
          <w:szCs w:val="24"/>
        </w:rPr>
        <w:t>ΜΙΧΑΗΛ ΤΖΕΛΕΠΗΣ:</w:t>
      </w:r>
      <w:r w:rsidRPr="00D676BB">
        <w:rPr>
          <w:rFonts w:eastAsia="Times New Roman"/>
          <w:szCs w:val="24"/>
        </w:rPr>
        <w:t xml:space="preserve"> Ευχαριστώ, κύριε Πρόεδρε.</w:t>
      </w:r>
    </w:p>
    <w:p w14:paraId="2118220F" w14:textId="77777777" w:rsidR="000E1C16" w:rsidRDefault="00D27C3B">
      <w:pPr>
        <w:rPr>
          <w:rFonts w:eastAsia="Times New Roman"/>
          <w:szCs w:val="24"/>
        </w:rPr>
      </w:pPr>
      <w:r w:rsidRPr="00B1033E">
        <w:rPr>
          <w:rFonts w:eastAsia="Times New Roman"/>
          <w:szCs w:val="24"/>
        </w:rPr>
        <w:t xml:space="preserve">Κυρίες και κύριοι </w:t>
      </w:r>
      <w:r w:rsidRPr="00B1033E">
        <w:rPr>
          <w:rFonts w:eastAsia="Times New Roman"/>
          <w:szCs w:val="24"/>
        </w:rPr>
        <w:t>συνάδελφοι, ακούσαμε από την Αναπληρώτρια Υπουργό Παιδείας να λέει τουλάχιστον πέντε φορές ότι η χώρα βρίσκεται σε συνθήκες μη κανονικότητας και</w:t>
      </w:r>
      <w:r w:rsidRPr="002856AF">
        <w:rPr>
          <w:rFonts w:eastAsia="Times New Roman"/>
          <w:szCs w:val="24"/>
        </w:rPr>
        <w:t>,</w:t>
      </w:r>
      <w:r w:rsidRPr="002856AF">
        <w:rPr>
          <w:rFonts w:eastAsia="Times New Roman"/>
          <w:szCs w:val="24"/>
        </w:rPr>
        <w:t xml:space="preserve"> πραγματικά</w:t>
      </w:r>
      <w:r w:rsidRPr="002856AF">
        <w:rPr>
          <w:rFonts w:eastAsia="Times New Roman"/>
          <w:szCs w:val="24"/>
        </w:rPr>
        <w:t>,</w:t>
      </w:r>
      <w:r w:rsidRPr="002856AF">
        <w:rPr>
          <w:rFonts w:eastAsia="Times New Roman"/>
          <w:szCs w:val="24"/>
        </w:rPr>
        <w:t xml:space="preserve"> μου δημιουργήθηκε το ερώτημα: Δεν το γνωρίζατε αυτό το 2011, μια</w:t>
      </w:r>
      <w:r w:rsidRPr="002856AF">
        <w:rPr>
          <w:rFonts w:eastAsia="Times New Roman"/>
          <w:szCs w:val="24"/>
        </w:rPr>
        <w:t>ς</w:t>
      </w:r>
      <w:r w:rsidRPr="002856AF">
        <w:rPr>
          <w:rFonts w:eastAsia="Times New Roman"/>
          <w:szCs w:val="24"/>
        </w:rPr>
        <w:t xml:space="preserve"> και σήμερα οφείλουμε να αποτίσου</w:t>
      </w:r>
      <w:r w:rsidRPr="002856AF">
        <w:rPr>
          <w:rFonts w:eastAsia="Times New Roman"/>
          <w:szCs w:val="24"/>
        </w:rPr>
        <w:t xml:space="preserve">με φόρο τιμής στα τέσσερα θύματα της </w:t>
      </w:r>
      <w:r w:rsidRPr="002856AF">
        <w:rPr>
          <w:rFonts w:eastAsia="Times New Roman"/>
          <w:szCs w:val="24"/>
          <w:lang w:val="en-US"/>
        </w:rPr>
        <w:t>M</w:t>
      </w:r>
      <w:r w:rsidRPr="002856AF">
        <w:rPr>
          <w:rFonts w:eastAsia="Times New Roman"/>
          <w:szCs w:val="24"/>
          <w:lang w:val="en-US"/>
        </w:rPr>
        <w:t>arfin</w:t>
      </w:r>
      <w:r w:rsidRPr="002856AF">
        <w:rPr>
          <w:rFonts w:eastAsia="Times New Roman"/>
          <w:szCs w:val="24"/>
        </w:rPr>
        <w:t>, που ήταν αποτέλεσμα του αντιμνημονιακού όχλου</w:t>
      </w:r>
      <w:r w:rsidRPr="002856AF">
        <w:rPr>
          <w:rFonts w:eastAsia="Times New Roman"/>
          <w:szCs w:val="24"/>
        </w:rPr>
        <w:t>;</w:t>
      </w:r>
      <w:r w:rsidRPr="002856AF">
        <w:rPr>
          <w:rFonts w:eastAsia="Times New Roman"/>
          <w:szCs w:val="24"/>
        </w:rPr>
        <w:t xml:space="preserve"> </w:t>
      </w:r>
      <w:r w:rsidRPr="002856AF">
        <w:rPr>
          <w:rFonts w:eastAsia="Times New Roman"/>
          <w:szCs w:val="24"/>
        </w:rPr>
        <w:t>Κ</w:t>
      </w:r>
      <w:r w:rsidRPr="002856AF">
        <w:rPr>
          <w:rFonts w:eastAsia="Times New Roman"/>
          <w:szCs w:val="24"/>
        </w:rPr>
        <w:t>αι</w:t>
      </w:r>
      <w:r w:rsidRPr="002856AF">
        <w:rPr>
          <w:rFonts w:eastAsia="Times New Roman"/>
          <w:szCs w:val="24"/>
        </w:rPr>
        <w:t>,</w:t>
      </w:r>
      <w:r w:rsidRPr="002856AF">
        <w:rPr>
          <w:rFonts w:eastAsia="Times New Roman"/>
          <w:szCs w:val="24"/>
        </w:rPr>
        <w:t xml:space="preserve"> μάλιστα, δεν τιμά και τη </w:t>
      </w:r>
      <w:r w:rsidRPr="002856AF">
        <w:rPr>
          <w:rFonts w:eastAsia="Times New Roman"/>
          <w:szCs w:val="24"/>
        </w:rPr>
        <w:t>δ</w:t>
      </w:r>
      <w:r w:rsidRPr="002856AF">
        <w:rPr>
          <w:rFonts w:eastAsia="Times New Roman"/>
          <w:szCs w:val="24"/>
        </w:rPr>
        <w:t>ημοκρατία μας το ότι ακόμα δεν αποδόθηκε δικαιοσύνη</w:t>
      </w:r>
      <w:r w:rsidRPr="002856AF">
        <w:rPr>
          <w:rFonts w:eastAsia="Times New Roman"/>
          <w:szCs w:val="24"/>
        </w:rPr>
        <w:t>.</w:t>
      </w:r>
      <w:r w:rsidRPr="002856AF">
        <w:rPr>
          <w:rFonts w:eastAsia="Times New Roman"/>
          <w:szCs w:val="24"/>
        </w:rPr>
        <w:t xml:space="preserve"> Δεν το γνωρίζατε αυτό τον Ιανουάριο του 2015, που τάζατε τα πάντα στους πάντες π</w:t>
      </w:r>
      <w:r w:rsidRPr="002856AF">
        <w:rPr>
          <w:rFonts w:eastAsia="Times New Roman"/>
          <w:szCs w:val="24"/>
        </w:rPr>
        <w:t xml:space="preserve">ροκειμένου να γίνετε </w:t>
      </w:r>
      <w:r w:rsidRPr="002856AF">
        <w:rPr>
          <w:rFonts w:eastAsia="Times New Roman"/>
          <w:szCs w:val="24"/>
        </w:rPr>
        <w:t>κ</w:t>
      </w:r>
      <w:r w:rsidRPr="002856AF">
        <w:rPr>
          <w:rFonts w:eastAsia="Times New Roman"/>
          <w:szCs w:val="24"/>
        </w:rPr>
        <w:t>υβέρνηση; Δεν το γνωρίζατε με το δημοψήφισμα; Δεν το γνωρίζατε με τις εκλογές του Σεπτεμβρίου του 2015, όταν τάζατε το «</w:t>
      </w:r>
      <w:r w:rsidRPr="002856AF">
        <w:rPr>
          <w:rFonts w:eastAsia="Times New Roman"/>
          <w:szCs w:val="24"/>
        </w:rPr>
        <w:t>π</w:t>
      </w:r>
      <w:r w:rsidRPr="002856AF">
        <w:rPr>
          <w:rFonts w:eastAsia="Times New Roman"/>
          <w:szCs w:val="24"/>
        </w:rPr>
        <w:t xml:space="preserve">αράλληλο </w:t>
      </w:r>
      <w:r w:rsidRPr="002856AF">
        <w:rPr>
          <w:rFonts w:eastAsia="Times New Roman"/>
          <w:szCs w:val="24"/>
        </w:rPr>
        <w:t>π</w:t>
      </w:r>
      <w:r w:rsidRPr="002856AF">
        <w:rPr>
          <w:rFonts w:eastAsia="Times New Roman"/>
          <w:szCs w:val="24"/>
        </w:rPr>
        <w:t>ρόγραμμα»;</w:t>
      </w:r>
    </w:p>
    <w:p w14:paraId="21182210" w14:textId="77777777" w:rsidR="000E1C16" w:rsidRDefault="00D27C3B">
      <w:pPr>
        <w:rPr>
          <w:rFonts w:eastAsia="Times New Roman"/>
          <w:szCs w:val="28"/>
        </w:rPr>
      </w:pPr>
      <w:r w:rsidRPr="002856AF">
        <w:rPr>
          <w:rFonts w:eastAsia="Times New Roman"/>
          <w:szCs w:val="28"/>
        </w:rPr>
        <w:t>Πραγματικά, θα ήθελα να ρωτήσω αν αυτές τις πρόσφατες πασχαλινές γιορτές βιώσατε όλοι την πρ</w:t>
      </w:r>
      <w:r w:rsidRPr="002856AF">
        <w:rPr>
          <w:rFonts w:eastAsia="Times New Roman"/>
          <w:szCs w:val="28"/>
        </w:rPr>
        <w:t>οαναγγελθείσα πασχαλινή αλλαγή που μας είχε υποσχεθεί ο Πρωθυπουργός. Φυσικά, εννοώ την ανάσταση της οικονομίας. Μα, φυσικά, όχι. Άλλη μία κόκκινη γραμμή ξεθώριασε πριν την ώρα της, όπως και οι υπόλοιπες κόκκινες γραμμές</w:t>
      </w:r>
      <w:r w:rsidRPr="002856AF">
        <w:rPr>
          <w:rFonts w:eastAsia="Times New Roman"/>
          <w:szCs w:val="28"/>
        </w:rPr>
        <w:t>,</w:t>
      </w:r>
      <w:r w:rsidRPr="002856AF">
        <w:rPr>
          <w:rFonts w:eastAsia="Times New Roman"/>
          <w:szCs w:val="28"/>
        </w:rPr>
        <w:t xml:space="preserve"> που επιστρατεύονται από τη συγκυβέ</w:t>
      </w:r>
      <w:r w:rsidRPr="002856AF">
        <w:rPr>
          <w:rFonts w:eastAsia="Times New Roman"/>
          <w:szCs w:val="28"/>
        </w:rPr>
        <w:t>ρνηση ΣΥΡΙΖΑ-ΑΝΕΛ, για να συγκαλύψουν την άτακτη υποχώρησή της σε ολόκληρο το μέτωπο των διαπραγματεύσεων και την πλήρη υποταγή της.</w:t>
      </w:r>
    </w:p>
    <w:p w14:paraId="21182211" w14:textId="77777777" w:rsidR="000E1C16" w:rsidRDefault="00D27C3B">
      <w:pPr>
        <w:rPr>
          <w:rFonts w:eastAsia="Times New Roman"/>
          <w:szCs w:val="28"/>
        </w:rPr>
      </w:pPr>
      <w:r w:rsidRPr="002856AF">
        <w:rPr>
          <w:rFonts w:eastAsia="Times New Roman"/>
          <w:szCs w:val="28"/>
        </w:rPr>
        <w:t>Μπορεί να μην είχαμε την ανάσταση της οικονομίας, αλλά είχαμε την αποκάλυψη του ψεύτικου πολιτικού σας λόγου, της γλώσσας «</w:t>
      </w:r>
      <w:r w:rsidRPr="002856AF">
        <w:rPr>
          <w:rFonts w:eastAsia="Times New Roman"/>
          <w:szCs w:val="28"/>
        </w:rPr>
        <w:t>Πινόκιο» που έχετε συνηθίσει να χρησιμοποιείτε, η οποία όμως σήμερα πλέον δεν γίνεται πιστευτή και δεν μπορείτε να πείσετε κανέναν. Στην πραγματικότητα τα σκληρά αντιλαϊκά μέτρα</w:t>
      </w:r>
      <w:r w:rsidRPr="002856AF">
        <w:rPr>
          <w:rFonts w:eastAsia="Times New Roman"/>
          <w:szCs w:val="28"/>
        </w:rPr>
        <w:t>,</w:t>
      </w:r>
      <w:r w:rsidRPr="002856AF">
        <w:rPr>
          <w:rFonts w:eastAsia="Times New Roman"/>
          <w:szCs w:val="28"/>
        </w:rPr>
        <w:t xml:space="preserve"> που είναι προ των πυλών</w:t>
      </w:r>
      <w:r w:rsidRPr="002856AF">
        <w:rPr>
          <w:rFonts w:eastAsia="Times New Roman"/>
          <w:szCs w:val="28"/>
        </w:rPr>
        <w:t>,</w:t>
      </w:r>
      <w:r w:rsidRPr="002856AF">
        <w:rPr>
          <w:rFonts w:eastAsia="Times New Roman"/>
          <w:szCs w:val="28"/>
        </w:rPr>
        <w:t xml:space="preserve"> φορτώνουν ένα</w:t>
      </w:r>
      <w:r w:rsidRPr="002856AF">
        <w:rPr>
          <w:rFonts w:eastAsia="Times New Roman"/>
          <w:szCs w:val="28"/>
        </w:rPr>
        <w:t>ν</w:t>
      </w:r>
      <w:r w:rsidRPr="002856AF">
        <w:rPr>
          <w:rFonts w:eastAsia="Times New Roman"/>
          <w:szCs w:val="28"/>
        </w:rPr>
        <w:t xml:space="preserve"> δυσβάσταχτο σταυρό στον ελληνικό λαό,</w:t>
      </w:r>
      <w:r w:rsidRPr="002856AF">
        <w:rPr>
          <w:rFonts w:eastAsia="Times New Roman"/>
          <w:szCs w:val="28"/>
        </w:rPr>
        <w:t xml:space="preserve"> μια άγρια φοροεπιδρομή και εισφοροεπιδρομή δήμευσης των εισοδημάτων που εξοντώνουν κάθε τι παραγωγικό στη χώρα, μικρομεσαίους, νέους επιστήμονες, αγρότες και παράλληλα οι νέες αυξήσεις στους έμμεσους φόρους πλήττουν κυρίως τα πιο φτωχά λαϊκά στρώματα. Αυτ</w:t>
      </w:r>
      <w:r w:rsidRPr="002856AF">
        <w:rPr>
          <w:rFonts w:eastAsia="Times New Roman"/>
          <w:szCs w:val="28"/>
        </w:rPr>
        <w:t>ό είναι το πακέτο των 5,4 δισεκατομμυρίων ευρώ που έχετε συμφωνήσει.</w:t>
      </w:r>
    </w:p>
    <w:p w14:paraId="21182212" w14:textId="77777777" w:rsidR="000E1C16" w:rsidRDefault="00D27C3B">
      <w:pPr>
        <w:rPr>
          <w:rFonts w:eastAsia="Times New Roman"/>
          <w:szCs w:val="28"/>
        </w:rPr>
      </w:pPr>
      <w:r w:rsidRPr="002856AF">
        <w:rPr>
          <w:rFonts w:eastAsia="Times New Roman"/>
          <w:szCs w:val="28"/>
        </w:rPr>
        <w:t>Κυρίες και κύριοι συνάδελφοι, ο ελληνικός λαός πλέον έχει κουραστεί να παρακολουθεί επί δεκαεπτά μήνες τις σκληρές διαπραγματεύσεις σας και να ενημερώνεται για τις τρέχουσες πολιτικές εξε</w:t>
      </w:r>
      <w:r w:rsidRPr="002856AF">
        <w:rPr>
          <w:rFonts w:eastAsia="Times New Roman"/>
          <w:szCs w:val="28"/>
        </w:rPr>
        <w:t>λίξεις, καθώς το μόνο που ακούει καθημερινά είναι για μέτρα και φόρους. Περιμένει πλέον το μοιραίο που θα υποβαθμίσει το επίπεδο της καθημερινότητας της ζωής του.</w:t>
      </w:r>
    </w:p>
    <w:p w14:paraId="21182213" w14:textId="77777777" w:rsidR="000E1C16" w:rsidRDefault="00D27C3B">
      <w:pPr>
        <w:rPr>
          <w:rFonts w:eastAsia="Times New Roman"/>
          <w:szCs w:val="28"/>
        </w:rPr>
      </w:pPr>
      <w:r w:rsidRPr="002856AF">
        <w:rPr>
          <w:rFonts w:eastAsia="Times New Roman"/>
          <w:szCs w:val="28"/>
        </w:rPr>
        <w:t>Εμείς σήμερα καλούμαστε στη Βουλή να συζητήσουμε ένα νομοσχέδιο του Υπουργείου Παιδείας με το</w:t>
      </w:r>
      <w:r w:rsidRPr="002856AF">
        <w:rPr>
          <w:rFonts w:eastAsia="Times New Roman"/>
          <w:szCs w:val="28"/>
        </w:rPr>
        <w:t>ν τίτλο «Ρυθμίσεις για την έρευνα και άλλες διατάξεις»! Αυτό δεν το λέω γιατί υποτιμώ τη σπουδαιότητα και τη σημαντικότητα της παιδείας, αλλά γιατί η χώρα κρέμεται σήμερα σε ένα τεντωμένο σκοινί και εσείς προσπαθείτε με ένα ατελείωτο επικοινωνιακό παιχνίδι</w:t>
      </w:r>
      <w:r w:rsidRPr="002856AF">
        <w:rPr>
          <w:rFonts w:eastAsia="Times New Roman"/>
          <w:szCs w:val="28"/>
        </w:rPr>
        <w:t xml:space="preserve"> τακτικής, που μόνοι σας επινοείτε, να αποπροσανατολίσετε την κοινή γνώμη από τα φλέγοντα και πραγματικά τρέχοντα προβλήματα και να δείξετε ότι στο εσωτερικό κάτι κινείται, κάτι κάνετε.</w:t>
      </w:r>
    </w:p>
    <w:p w14:paraId="21182214" w14:textId="77777777" w:rsidR="000E1C16" w:rsidRDefault="00D27C3B">
      <w:pPr>
        <w:rPr>
          <w:rFonts w:eastAsia="Times New Roman"/>
          <w:szCs w:val="28"/>
        </w:rPr>
      </w:pPr>
      <w:r w:rsidRPr="002856AF">
        <w:rPr>
          <w:rFonts w:eastAsia="Times New Roman"/>
          <w:szCs w:val="28"/>
        </w:rPr>
        <w:t>Επιλέγετε, παράλληλα, αυτό το Σαββατοκύριακο να φέρετε το πλέον αποκρο</w:t>
      </w:r>
      <w:r w:rsidRPr="002856AF">
        <w:rPr>
          <w:rFonts w:eastAsia="Times New Roman"/>
          <w:szCs w:val="28"/>
        </w:rPr>
        <w:t>υστικό νομοσχέδιο της τελευταίας δεκαετίας εις βάρος του ελληνικού λαού, το ασφαλιστικό και το φορολογικό, για να μην υπάρξουν κοινωνικές αναταραχές, απλώς για να πιάσετε την κοινωνία στον ύπνο. Πρόκειται για νομοθέτηση «</w:t>
      </w:r>
      <w:r w:rsidRPr="002856AF">
        <w:rPr>
          <w:rFonts w:eastAsia="Times New Roman"/>
          <w:szCs w:val="28"/>
          <w:lang w:val="en-US"/>
        </w:rPr>
        <w:t>fast</w:t>
      </w:r>
      <w:r w:rsidRPr="002856AF">
        <w:rPr>
          <w:rFonts w:eastAsia="Times New Roman"/>
          <w:szCs w:val="28"/>
        </w:rPr>
        <w:t xml:space="preserve"> </w:t>
      </w:r>
      <w:r w:rsidRPr="002856AF">
        <w:rPr>
          <w:rFonts w:eastAsia="Times New Roman"/>
          <w:szCs w:val="28"/>
          <w:lang w:val="en-US"/>
        </w:rPr>
        <w:t>track</w:t>
      </w:r>
      <w:r w:rsidRPr="002856AF">
        <w:rPr>
          <w:rFonts w:eastAsia="Times New Roman"/>
          <w:szCs w:val="28"/>
        </w:rPr>
        <w:t xml:space="preserve">» Σαββατοκύριακου. Τα δε </w:t>
      </w:r>
      <w:r w:rsidRPr="002856AF">
        <w:rPr>
          <w:rFonts w:eastAsia="Times New Roman"/>
          <w:szCs w:val="28"/>
        </w:rPr>
        <w:t>συνδικαλιστικά όργανα των δημοσιογράφων σπεύδουν να βάλουν πλάτη στην Κυβέρνηση, φιμώνοντας τα μέσα μαζικής ενημέρωσης, κλείνοντας τα μικρόφωνα και κατεβάζοντας τα μολύβια, απαλλάσσοντας έτσι την Κυβέρνηση από οποιαδήποτε ενοχλητική κριτική.</w:t>
      </w:r>
    </w:p>
    <w:p w14:paraId="21182215" w14:textId="77777777" w:rsidR="000E1C16" w:rsidRDefault="00D27C3B">
      <w:pPr>
        <w:rPr>
          <w:rFonts w:eastAsia="Times New Roman"/>
          <w:szCs w:val="28"/>
        </w:rPr>
      </w:pPr>
      <w:r w:rsidRPr="002856AF">
        <w:rPr>
          <w:rFonts w:eastAsia="Times New Roman"/>
          <w:szCs w:val="28"/>
        </w:rPr>
        <w:t xml:space="preserve">Εγώ σας ερωτώ </w:t>
      </w:r>
      <w:r w:rsidRPr="002856AF">
        <w:rPr>
          <w:rFonts w:eastAsia="Times New Roman"/>
          <w:szCs w:val="28"/>
        </w:rPr>
        <w:t>το εξής: Πού πήγε ο έντιμος συμβιβασμός σας; Πανηγυρίζατε για την αξιολόγηση</w:t>
      </w:r>
      <w:r w:rsidRPr="002856AF">
        <w:rPr>
          <w:rFonts w:eastAsia="Times New Roman"/>
          <w:szCs w:val="28"/>
        </w:rPr>
        <w:t>,</w:t>
      </w:r>
      <w:r w:rsidRPr="002856AF">
        <w:rPr>
          <w:rFonts w:eastAsia="Times New Roman"/>
          <w:szCs w:val="28"/>
        </w:rPr>
        <w:t xml:space="preserve"> που έπρεπε να έχει κλείσει πριν από έξι μήνες και όλο αυτό το εξάμηνο φουσκώνατε, δυστυχώς, συνεχώς το</w:t>
      </w:r>
      <w:r w:rsidRPr="002856AF">
        <w:rPr>
          <w:rFonts w:eastAsia="Times New Roman"/>
          <w:szCs w:val="28"/>
        </w:rPr>
        <w:t>ν</w:t>
      </w:r>
      <w:r w:rsidRPr="002856AF">
        <w:rPr>
          <w:rFonts w:eastAsia="Times New Roman"/>
          <w:szCs w:val="28"/>
        </w:rPr>
        <w:t xml:space="preserve"> λογαριασμό. Το ότι η Κυβέρνηση διατείνεται και επικαλείται στοιχεία της Κομισιόν ότι αντέχει και ανακάμπτει, αυτά θα τα πούμε το Σαββατοκύριακο, γιατί λέτε τη μισή αλήθεια. Εκείνο το οποίο έχω να πω είναι ότι έχετε φέρει</w:t>
      </w:r>
      <w:r w:rsidRPr="002856AF">
        <w:rPr>
          <w:rFonts w:eastAsia="Times New Roman"/>
          <w:szCs w:val="28"/>
        </w:rPr>
        <w:t>,</w:t>
      </w:r>
      <w:r w:rsidRPr="002856AF">
        <w:rPr>
          <w:rFonts w:eastAsia="Times New Roman"/>
          <w:szCs w:val="28"/>
        </w:rPr>
        <w:t xml:space="preserve"> στην ουσία</w:t>
      </w:r>
      <w:r w:rsidRPr="002856AF">
        <w:rPr>
          <w:rFonts w:eastAsia="Times New Roman"/>
          <w:szCs w:val="28"/>
        </w:rPr>
        <w:t>,</w:t>
      </w:r>
      <w:r w:rsidRPr="002856AF">
        <w:rPr>
          <w:rFonts w:eastAsia="Times New Roman"/>
          <w:szCs w:val="28"/>
        </w:rPr>
        <w:t xml:space="preserve"> ένα δεύτερο μνημόνιο </w:t>
      </w:r>
      <w:r w:rsidRPr="002856AF">
        <w:rPr>
          <w:rFonts w:eastAsia="Times New Roman"/>
          <w:szCs w:val="28"/>
        </w:rPr>
        <w:t>της συγκυβέρνησης ΣΥΡΙΖΑ-ΑΝΕΛ, ένα μνημόνιο-κάβα 3,6 δισεκατομμυρίων ευρώ, το οποίο θα έχουμε την ευχέρεια το Σαββατοκύριακο να το συζητήσουμε.</w:t>
      </w:r>
    </w:p>
    <w:p w14:paraId="21182216" w14:textId="77777777" w:rsidR="000E1C16" w:rsidRDefault="00D27C3B">
      <w:pPr>
        <w:rPr>
          <w:rFonts w:eastAsia="Times New Roman"/>
          <w:szCs w:val="28"/>
        </w:rPr>
      </w:pPr>
      <w:r w:rsidRPr="002856AF">
        <w:rPr>
          <w:rFonts w:eastAsia="Times New Roman"/>
          <w:szCs w:val="28"/>
        </w:rPr>
        <w:t xml:space="preserve">Εγώ σας ρωτώ σήμερα το εξής: Το </w:t>
      </w:r>
      <w:r w:rsidRPr="002856AF">
        <w:rPr>
          <w:rFonts w:eastAsia="Times New Roman"/>
          <w:szCs w:val="28"/>
          <w:lang w:val="en-US"/>
        </w:rPr>
        <w:t>mail</w:t>
      </w:r>
      <w:r w:rsidRPr="002856AF">
        <w:rPr>
          <w:rFonts w:eastAsia="Times New Roman"/>
          <w:szCs w:val="28"/>
        </w:rPr>
        <w:t xml:space="preserve"> Χαρδούβελη εξακολουθεί να σας ενοχλεί, όταν τότε μιλούσαμε για 280 εκατομμύ</w:t>
      </w:r>
      <w:r w:rsidRPr="002856AF">
        <w:rPr>
          <w:rFonts w:eastAsia="Times New Roman"/>
          <w:szCs w:val="28"/>
        </w:rPr>
        <w:t xml:space="preserve">ρια ευρώ και σήμερα φορτώνετε στις πλάτες του ελληνικού λαού 1,8 δισεκατομμύρια ευρώ μόνο για το ασφαλιστικό ή όταν μιλούσαμε για ανάπτυξη 6% το 2015 και το 2016 και σήμερα έχουμε ύφεση 1%; </w:t>
      </w:r>
    </w:p>
    <w:p w14:paraId="21182217" w14:textId="77777777" w:rsidR="000E1C16" w:rsidRDefault="00D27C3B">
      <w:pPr>
        <w:rPr>
          <w:rFonts w:eastAsia="Times New Roman"/>
          <w:szCs w:val="28"/>
        </w:rPr>
      </w:pPr>
      <w:r w:rsidRPr="002856AF">
        <w:rPr>
          <w:rFonts w:eastAsia="Times New Roman"/>
          <w:szCs w:val="28"/>
        </w:rPr>
        <w:t>Ας αναφερθώ τώρα στο νομοσχέδιο. Είναι πλέον</w:t>
      </w:r>
      <w:r w:rsidRPr="002856AF">
        <w:rPr>
          <w:rFonts w:eastAsia="Times New Roman"/>
          <w:szCs w:val="28"/>
        </w:rPr>
        <w:t>,</w:t>
      </w:r>
      <w:r w:rsidRPr="002856AF">
        <w:rPr>
          <w:rFonts w:eastAsia="Times New Roman"/>
          <w:szCs w:val="28"/>
        </w:rPr>
        <w:t xml:space="preserve"> πραγματικά</w:t>
      </w:r>
      <w:r w:rsidRPr="002856AF">
        <w:rPr>
          <w:rFonts w:eastAsia="Times New Roman"/>
          <w:szCs w:val="28"/>
        </w:rPr>
        <w:t>,</w:t>
      </w:r>
      <w:r w:rsidRPr="002856AF">
        <w:rPr>
          <w:rFonts w:eastAsia="Times New Roman"/>
          <w:szCs w:val="28"/>
        </w:rPr>
        <w:t xml:space="preserve"> απαράδε</w:t>
      </w:r>
      <w:r w:rsidRPr="002856AF">
        <w:rPr>
          <w:rFonts w:eastAsia="Times New Roman"/>
          <w:szCs w:val="28"/>
        </w:rPr>
        <w:t xml:space="preserve">κτη η κοινοβουλευτική διαδικασία των τροπολογιών. Εσείς μιλούσατε για το πραξικόπημα της τροπολογίας. Εδώ έχουμε νομοσχέδια, όπως το νομοσχέδιο για τις βοσκήσιμες γαίες με </w:t>
      </w:r>
      <w:r w:rsidRPr="002856AF">
        <w:rPr>
          <w:rFonts w:eastAsia="Times New Roman"/>
          <w:szCs w:val="28"/>
        </w:rPr>
        <w:t>είκοσι τρία</w:t>
      </w:r>
      <w:r w:rsidRPr="002856AF">
        <w:rPr>
          <w:rFonts w:eastAsia="Times New Roman"/>
          <w:szCs w:val="28"/>
        </w:rPr>
        <w:t xml:space="preserve"> άρθρα και είκοσι πέντε τροπολογίες. Εδώ έχουμε μέχρι στιγμής οκτώ υπουργ</w:t>
      </w:r>
      <w:r w:rsidRPr="002856AF">
        <w:rPr>
          <w:rFonts w:eastAsia="Times New Roman"/>
          <w:szCs w:val="28"/>
        </w:rPr>
        <w:t>ικές τροπολογίες και δέκα βουλευτικές και παράλληλα έρχονται και νομοτεχνικές βελτιώσεις επί των εκπρόθεσμων τροπολογιών.</w:t>
      </w:r>
    </w:p>
    <w:p w14:paraId="21182218" w14:textId="77777777" w:rsidR="000E1C16" w:rsidRDefault="00D27C3B">
      <w:pPr>
        <w:rPr>
          <w:rFonts w:eastAsia="Times New Roman"/>
          <w:szCs w:val="24"/>
        </w:rPr>
      </w:pPr>
      <w:r w:rsidRPr="002856AF">
        <w:rPr>
          <w:rFonts w:eastAsia="Times New Roman"/>
          <w:szCs w:val="24"/>
        </w:rPr>
        <w:t>Αυτό δεν τιμά το νομοθετείν της Βουλής μας, δεν τιμά κανέναν από εμάς</w:t>
      </w:r>
      <w:r w:rsidRPr="002856AF">
        <w:rPr>
          <w:rFonts w:eastAsia="Times New Roman"/>
          <w:szCs w:val="24"/>
        </w:rPr>
        <w:t xml:space="preserve"> κ</w:t>
      </w:r>
      <w:r w:rsidRPr="002856AF">
        <w:rPr>
          <w:rFonts w:eastAsia="Times New Roman"/>
          <w:szCs w:val="24"/>
        </w:rPr>
        <w:t>αι</w:t>
      </w:r>
      <w:r w:rsidRPr="002856AF">
        <w:rPr>
          <w:rFonts w:eastAsia="Times New Roman"/>
          <w:szCs w:val="24"/>
        </w:rPr>
        <w:t>,</w:t>
      </w:r>
      <w:r w:rsidRPr="002856AF">
        <w:rPr>
          <w:rFonts w:eastAsia="Times New Roman"/>
          <w:szCs w:val="24"/>
        </w:rPr>
        <w:t xml:space="preserve"> επιτέλους</w:t>
      </w:r>
      <w:r w:rsidRPr="002856AF">
        <w:rPr>
          <w:rFonts w:eastAsia="Times New Roman"/>
          <w:szCs w:val="24"/>
        </w:rPr>
        <w:t>,</w:t>
      </w:r>
      <w:r w:rsidRPr="002856AF">
        <w:rPr>
          <w:rFonts w:eastAsia="Times New Roman"/>
          <w:szCs w:val="24"/>
        </w:rPr>
        <w:t xml:space="preserve"> θα πρέπει να τελειώσει.</w:t>
      </w:r>
    </w:p>
    <w:p w14:paraId="21182219" w14:textId="77777777" w:rsidR="000E1C16" w:rsidRDefault="00D27C3B">
      <w:pPr>
        <w:rPr>
          <w:rFonts w:eastAsia="Times New Roman"/>
          <w:szCs w:val="24"/>
        </w:rPr>
      </w:pPr>
      <w:r w:rsidRPr="002856AF">
        <w:rPr>
          <w:rFonts w:eastAsia="Times New Roman"/>
          <w:szCs w:val="24"/>
        </w:rPr>
        <w:t>Θα ήθελα να αναφέρω επίσ</w:t>
      </w:r>
      <w:r w:rsidRPr="002856AF">
        <w:rPr>
          <w:rFonts w:eastAsia="Times New Roman"/>
          <w:szCs w:val="24"/>
        </w:rPr>
        <w:t>ης ότι το χειρότερο από όλα στο νομοσχέδιο αυτό είναι ότι δημιουργεί μια ταξική παιδεία. Είναι εγκληματικό να καταργείται το ολοήμερο σχολείο. Πρόκειται για άλλη μια επαναστατική μεταρρύθμιση της συγκυβέρνησης ΣΥΡΙΖΑ-ΑΝΕΛ, όπως η κατάργηση της αριστείας!</w:t>
      </w:r>
    </w:p>
    <w:p w14:paraId="2118221A" w14:textId="77777777" w:rsidR="000E1C16" w:rsidRDefault="00D27C3B">
      <w:pPr>
        <w:rPr>
          <w:rFonts w:eastAsia="Times New Roman"/>
          <w:szCs w:val="24"/>
        </w:rPr>
      </w:pPr>
      <w:r w:rsidRPr="002856AF">
        <w:rPr>
          <w:rFonts w:eastAsia="Times New Roman"/>
          <w:szCs w:val="24"/>
        </w:rPr>
        <w:t>Τ</w:t>
      </w:r>
      <w:r w:rsidRPr="002856AF">
        <w:rPr>
          <w:rFonts w:eastAsia="Times New Roman"/>
          <w:szCs w:val="24"/>
        </w:rPr>
        <w:t xml:space="preserve">ο ολοήμερο δημόσιο σχολείο ήταν μια κοινωνική μεταρρύθμιση του ΠΑΣΟΚ που βοήθησε την ελληνική οικογένεια. Ξεκίνησε το 2010 και είχε επεκταθεί στο 65% του μαθητικού δυναμικού της χώρας. Μάλιστα, είχαμε προνοήσει και υπάρχει ήδη σύστημα τα παιδιά να μπορούν </w:t>
      </w:r>
      <w:r w:rsidRPr="002856AF">
        <w:rPr>
          <w:rFonts w:eastAsia="Times New Roman"/>
          <w:szCs w:val="24"/>
        </w:rPr>
        <w:t>να παίρνουν πιστοποίηση ξένων γλωσσών και γνώσεων πληροφορικής από τα δημόσια σχολεία, χωρίς να χρειάζεται να πληρώσουν φροντιστήρια οι γονείς. Με την κατάργηση του ολοήμερου σχολείου καταργείται και το συγκεκριμένο σύστημα.</w:t>
      </w:r>
    </w:p>
    <w:p w14:paraId="2118221B" w14:textId="77777777" w:rsidR="000E1C16" w:rsidRDefault="00D27C3B">
      <w:pPr>
        <w:rPr>
          <w:rFonts w:eastAsia="Times New Roman"/>
          <w:szCs w:val="24"/>
        </w:rPr>
      </w:pPr>
      <w:r w:rsidRPr="002856AF">
        <w:rPr>
          <w:rFonts w:eastAsia="Times New Roman"/>
          <w:szCs w:val="24"/>
        </w:rPr>
        <w:t xml:space="preserve">(Στο σημείο αυτό κτυπάει το </w:t>
      </w:r>
      <w:r w:rsidRPr="002856AF">
        <w:rPr>
          <w:rFonts w:eastAsia="Times New Roman"/>
          <w:szCs w:val="24"/>
        </w:rPr>
        <w:t>κουδούνι λήξεως του χρόνου ομιλίας του κυρίου Βουλευτή)</w:t>
      </w:r>
    </w:p>
    <w:p w14:paraId="2118221C" w14:textId="77777777" w:rsidR="000E1C16" w:rsidRDefault="00D27C3B">
      <w:pPr>
        <w:rPr>
          <w:rFonts w:eastAsia="Times New Roman"/>
          <w:szCs w:val="24"/>
        </w:rPr>
      </w:pPr>
      <w:r w:rsidRPr="002856AF">
        <w:rPr>
          <w:rFonts w:eastAsia="Times New Roman"/>
          <w:szCs w:val="24"/>
        </w:rPr>
        <w:t>Τελειώνω σε τριάντα δεύτερα, κύριε Πρόεδρε.</w:t>
      </w:r>
    </w:p>
    <w:p w14:paraId="2118221D" w14:textId="77777777" w:rsidR="000E1C16" w:rsidRDefault="00D27C3B">
      <w:pPr>
        <w:rPr>
          <w:rFonts w:eastAsia="Times New Roman"/>
          <w:szCs w:val="24"/>
        </w:rPr>
      </w:pPr>
      <w:r w:rsidRPr="002856AF">
        <w:rPr>
          <w:rFonts w:eastAsia="Times New Roman"/>
          <w:szCs w:val="24"/>
        </w:rPr>
        <w:t>Επί της ουσίας</w:t>
      </w:r>
      <w:r w:rsidRPr="002856AF">
        <w:rPr>
          <w:rFonts w:eastAsia="Times New Roman"/>
          <w:szCs w:val="24"/>
        </w:rPr>
        <w:t>,</w:t>
      </w:r>
      <w:r w:rsidRPr="002856AF">
        <w:rPr>
          <w:rFonts w:eastAsia="Times New Roman"/>
          <w:szCs w:val="24"/>
        </w:rPr>
        <w:t xml:space="preserve"> μια αριστερή κυβέρνηση υιοθετεί τις πιο νεοφιλελεύθερες πολιτικές, στρέφει την ελληνική οικογένεια στην πιο δύσκολη και δεινή οικονομική συγ</w:t>
      </w:r>
      <w:r w:rsidRPr="002856AF">
        <w:rPr>
          <w:rFonts w:eastAsia="Times New Roman"/>
          <w:szCs w:val="24"/>
        </w:rPr>
        <w:t>κυρία προς τα ιδιωτικά σχολεία και τα φροντιστήρια, επιβαρύνοντας πάλι τον οικογενειακό προϋπολογισμό.</w:t>
      </w:r>
    </w:p>
    <w:p w14:paraId="2118221E" w14:textId="77777777" w:rsidR="000E1C16" w:rsidRDefault="00D27C3B">
      <w:pPr>
        <w:rPr>
          <w:rFonts w:eastAsia="Times New Roman"/>
          <w:szCs w:val="24"/>
        </w:rPr>
      </w:pPr>
      <w:r w:rsidRPr="002856AF">
        <w:rPr>
          <w:rFonts w:eastAsia="Times New Roman"/>
          <w:szCs w:val="24"/>
        </w:rPr>
        <w:t>Είναι εμφανές ότι το υπό συζήτηση νομοσχέδιο προσπαθεί να εξοικονομήσει τέσσερις χιλιάδες θέσεις εκπαιδευτικών μειώνοντας κατά τρεις ώρες τον χρόνο που τ</w:t>
      </w:r>
      <w:r w:rsidRPr="002856AF">
        <w:rPr>
          <w:rFonts w:eastAsia="Times New Roman"/>
          <w:szCs w:val="24"/>
        </w:rPr>
        <w:t>α παιδιά του δημοτικού έμεναν στο σχολείο, επιβαρύνοντας τις οικογένειες με χαμηλά εισοδήματα με το κόστος μάθησης, όπως προανέφερα, ξένης γλώσσας και πληροφορικής, δημιουργώντας έτσι κοινωνικές ανισότητες και αποκλίσεις. Αλήθεια, πόσο αριστερό είναι αυτό,</w:t>
      </w:r>
      <w:r w:rsidRPr="002856AF">
        <w:rPr>
          <w:rFonts w:eastAsia="Times New Roman"/>
          <w:szCs w:val="24"/>
        </w:rPr>
        <w:t xml:space="preserve"> κύριοι συνάδελφοι της συγκυβέρνησης; </w:t>
      </w:r>
    </w:p>
    <w:p w14:paraId="2118221F" w14:textId="77777777" w:rsidR="000E1C16" w:rsidRDefault="00D27C3B">
      <w:pPr>
        <w:rPr>
          <w:rFonts w:eastAsia="Times New Roman"/>
          <w:szCs w:val="24"/>
        </w:rPr>
      </w:pPr>
      <w:r w:rsidRPr="002856AF">
        <w:rPr>
          <w:rFonts w:eastAsia="Times New Roman"/>
          <w:szCs w:val="24"/>
        </w:rPr>
        <w:t>Και όλα αυτά γιατί δεν μπορείτε να κάνετε καλύτερη κατανομή δασκάλων, την άρση αποσπάσεων και μετατάξεων, αλλά και ορθή διαχείριση των προγραμμάτων ΕΣΠΑ για το έτος που ολοκληρώνεται, με την παράλληλη αποτελεσματική δ</w:t>
      </w:r>
      <w:r w:rsidRPr="002856AF">
        <w:rPr>
          <w:rFonts w:eastAsia="Times New Roman"/>
          <w:szCs w:val="24"/>
        </w:rPr>
        <w:t>ιεκδίκηση νέων πόρων που θα μπορούσαν να στηρίξουν έτσι το ολοήμερο ενιαίο αναμορφωμένο εκπαιδευτικό πρόγραμμα.</w:t>
      </w:r>
    </w:p>
    <w:p w14:paraId="21182220" w14:textId="77777777" w:rsidR="000E1C16" w:rsidRDefault="00D27C3B">
      <w:pPr>
        <w:rPr>
          <w:rFonts w:eastAsia="Times New Roman"/>
          <w:szCs w:val="24"/>
        </w:rPr>
      </w:pPr>
      <w:r w:rsidRPr="002856AF">
        <w:rPr>
          <w:rFonts w:eastAsia="Times New Roman"/>
          <w:color w:val="000000"/>
          <w:szCs w:val="24"/>
        </w:rPr>
        <w:t>Ευχαριστώ, κύριε Πρόεδρε.</w:t>
      </w:r>
      <w:r w:rsidRPr="002856AF">
        <w:rPr>
          <w:rFonts w:eastAsia="Times New Roman"/>
          <w:szCs w:val="24"/>
        </w:rPr>
        <w:t xml:space="preserve"> </w:t>
      </w:r>
    </w:p>
    <w:p w14:paraId="21182221" w14:textId="77777777" w:rsidR="000E1C16" w:rsidRDefault="00D27C3B">
      <w:pPr>
        <w:rPr>
          <w:rFonts w:eastAsia="Times New Roman"/>
          <w:szCs w:val="24"/>
        </w:rPr>
      </w:pPr>
      <w:r w:rsidRPr="002856AF">
        <w:rPr>
          <w:rFonts w:eastAsia="Times New Roman"/>
          <w:bCs/>
        </w:rPr>
        <w:t>(Χειροκροτήματα από την πτέρυγα της Δημοκρατικής Συμπαράταξης ΠΑΣΟΚ-ΔΗΜΑΡ)</w:t>
      </w:r>
      <w:r w:rsidRPr="002856AF">
        <w:rPr>
          <w:rFonts w:eastAsia="Times New Roman"/>
          <w:szCs w:val="24"/>
        </w:rPr>
        <w:t xml:space="preserve"> </w:t>
      </w:r>
    </w:p>
    <w:p w14:paraId="21182222" w14:textId="77777777" w:rsidR="000E1C16" w:rsidRDefault="00D27C3B">
      <w:pPr>
        <w:rPr>
          <w:rFonts w:eastAsia="Times New Roman"/>
          <w:szCs w:val="24"/>
        </w:rPr>
      </w:pPr>
      <w:r w:rsidRPr="00822C3A">
        <w:rPr>
          <w:rFonts w:eastAsia="Times New Roman"/>
          <w:b/>
          <w:szCs w:val="24"/>
        </w:rPr>
        <w:t>ΠΡΟΕΔΡΕΥΩΝ (Αναστάσιος Κουράκης):</w:t>
      </w:r>
      <w:r w:rsidRPr="002856AF">
        <w:rPr>
          <w:rFonts w:eastAsia="Times New Roman"/>
          <w:szCs w:val="24"/>
        </w:rPr>
        <w:t xml:space="preserve"> Ευχαρισ</w:t>
      </w:r>
      <w:r w:rsidRPr="002856AF">
        <w:rPr>
          <w:rFonts w:eastAsia="Times New Roman"/>
          <w:szCs w:val="24"/>
        </w:rPr>
        <w:t>τούμε.</w:t>
      </w:r>
    </w:p>
    <w:p w14:paraId="21182223" w14:textId="77777777" w:rsidR="000E1C16" w:rsidRDefault="00D27C3B">
      <w:pPr>
        <w:rPr>
          <w:rFonts w:eastAsia="Times New Roman"/>
          <w:szCs w:val="24"/>
        </w:rPr>
      </w:pPr>
      <w:r w:rsidRPr="006B36B3">
        <w:rPr>
          <w:rFonts w:eastAsia="Times New Roman"/>
          <w:szCs w:val="24"/>
        </w:rPr>
        <w:t>Η κ. Γεωργία Γεννιά από το</w:t>
      </w:r>
      <w:r w:rsidRPr="000D6D6A">
        <w:rPr>
          <w:rFonts w:eastAsia="Times New Roman"/>
          <w:szCs w:val="24"/>
        </w:rPr>
        <w:t>ν</w:t>
      </w:r>
      <w:r w:rsidRPr="000D6D6A">
        <w:rPr>
          <w:rFonts w:eastAsia="Times New Roman"/>
          <w:szCs w:val="24"/>
        </w:rPr>
        <w:t xml:space="preserve"> ΣΥΡΙΖΑ έχει τον λόγο. Θα κλείσουμε τη σημερινή συνεδρίαση με τον κ. Φορτσάκη.</w:t>
      </w:r>
    </w:p>
    <w:p w14:paraId="21182224" w14:textId="77777777" w:rsidR="000E1C16" w:rsidRDefault="00D27C3B">
      <w:pPr>
        <w:rPr>
          <w:rFonts w:eastAsia="Times New Roman"/>
          <w:szCs w:val="24"/>
        </w:rPr>
      </w:pPr>
      <w:r w:rsidRPr="001F6937">
        <w:rPr>
          <w:rFonts w:eastAsia="Times New Roman"/>
          <w:szCs w:val="24"/>
        </w:rPr>
        <w:t>Κυρία Γεννιά, έχετε τον λόγο.</w:t>
      </w:r>
    </w:p>
    <w:p w14:paraId="21182225" w14:textId="77777777" w:rsidR="000E1C16" w:rsidRDefault="00D27C3B">
      <w:pPr>
        <w:rPr>
          <w:rFonts w:eastAsia="Times New Roman"/>
          <w:szCs w:val="24"/>
        </w:rPr>
      </w:pPr>
      <w:r w:rsidRPr="00307868">
        <w:rPr>
          <w:rFonts w:eastAsia="Times New Roman"/>
          <w:b/>
          <w:szCs w:val="24"/>
        </w:rPr>
        <w:t xml:space="preserve">ΓΕΩΡΓΙΑ ΓΕΝΝΙΑ: </w:t>
      </w:r>
      <w:r w:rsidRPr="002856AF">
        <w:rPr>
          <w:rFonts w:eastAsia="Times New Roman"/>
          <w:color w:val="000000"/>
          <w:szCs w:val="24"/>
        </w:rPr>
        <w:t>Σας ευχαριστώ, κύριε Πρόεδρε.</w:t>
      </w:r>
    </w:p>
    <w:p w14:paraId="21182226" w14:textId="77777777" w:rsidR="000E1C16" w:rsidRDefault="00D27C3B">
      <w:pPr>
        <w:rPr>
          <w:rFonts w:eastAsia="Times New Roman"/>
          <w:szCs w:val="24"/>
        </w:rPr>
      </w:pPr>
      <w:r w:rsidRPr="00CD27BE">
        <w:rPr>
          <w:rFonts w:eastAsia="Times New Roman"/>
          <w:szCs w:val="24"/>
        </w:rPr>
        <w:t xml:space="preserve">Κύριοι Υπουργοί, κυρίες και κύριοι συνάδελφοι, καλούμαστε να </w:t>
      </w:r>
      <w:r w:rsidRPr="00CD27BE">
        <w:rPr>
          <w:rFonts w:eastAsia="Times New Roman"/>
          <w:szCs w:val="24"/>
        </w:rPr>
        <w:t>συζητήσουμε σήμερα εδώ το σχέδιο της Κυβέ</w:t>
      </w:r>
      <w:r w:rsidRPr="003D497E">
        <w:rPr>
          <w:rFonts w:eastAsia="Times New Roman"/>
          <w:szCs w:val="24"/>
        </w:rPr>
        <w:t xml:space="preserve">ρνησης για την παιδεία. Καλούμαστε να συζητήσουμε για το μέλλον των παιδιών μας, </w:t>
      </w:r>
      <w:r w:rsidRPr="002856AF">
        <w:rPr>
          <w:rFonts w:eastAsia="Times New Roman"/>
          <w:szCs w:val="24"/>
        </w:rPr>
        <w:t>που αποτελούν την ελπίδα αυτού του τόπου και τη μοναδική διέξοδο από τον φαύλο κύκλο της κρίσης.</w:t>
      </w:r>
    </w:p>
    <w:p w14:paraId="21182227" w14:textId="77777777" w:rsidR="000E1C16" w:rsidRDefault="00D27C3B">
      <w:pPr>
        <w:rPr>
          <w:rFonts w:eastAsia="Times New Roman"/>
          <w:szCs w:val="24"/>
        </w:rPr>
      </w:pPr>
      <w:r w:rsidRPr="00F67D51">
        <w:rPr>
          <w:rFonts w:eastAsia="Times New Roman"/>
          <w:szCs w:val="24"/>
        </w:rPr>
        <w:t xml:space="preserve">Επιχειρώντας να κρατήσουμε τα παιδιά </w:t>
      </w:r>
      <w:r w:rsidRPr="00F67D51">
        <w:rPr>
          <w:rFonts w:eastAsia="Times New Roman"/>
          <w:szCs w:val="24"/>
        </w:rPr>
        <w:t>μας, λοιπόν, στην πατρίδα μας -τα καλύτερα μυαλά της μάλιστα- εκτείνουμε την τροποποίηση του ν.</w:t>
      </w:r>
      <w:r w:rsidRPr="00711B79">
        <w:rPr>
          <w:rFonts w:eastAsia="Times New Roman"/>
          <w:szCs w:val="24"/>
        </w:rPr>
        <w:t>4310/2014, το μεγαλύτερο μέρος του οποίου ουσιαστικά δεν έχει εφαρμοστεί και έχει ακυρωθεί από τις μέχρι σήμερα εφαρμοζόμενες πρακ</w:t>
      </w:r>
      <w:r w:rsidRPr="00307868">
        <w:rPr>
          <w:rFonts w:eastAsia="Times New Roman"/>
          <w:szCs w:val="24"/>
        </w:rPr>
        <w:t>τικές των προηγούμενων κυβερνήσ</w:t>
      </w:r>
      <w:r w:rsidRPr="00307868">
        <w:rPr>
          <w:rFonts w:eastAsia="Times New Roman"/>
          <w:szCs w:val="24"/>
        </w:rPr>
        <w:t>εων.</w:t>
      </w:r>
    </w:p>
    <w:p w14:paraId="21182228" w14:textId="77777777" w:rsidR="000E1C16" w:rsidRDefault="00D27C3B">
      <w:pPr>
        <w:rPr>
          <w:rFonts w:eastAsia="Times New Roman"/>
          <w:szCs w:val="24"/>
        </w:rPr>
      </w:pPr>
      <w:r w:rsidRPr="00B8113B">
        <w:rPr>
          <w:rFonts w:eastAsia="Times New Roman"/>
          <w:szCs w:val="24"/>
        </w:rPr>
        <w:t xml:space="preserve">Επιπρόσθετα, θέτουμε τις προϋποθέσεις, μετά από ουσιαστική διαβούλευση με την ακαδημαϊκή και ερευνητική κοινότητα, για την ψήφιση ενός νέου μακρόπνοου νόμου-πλαίσιο για την έρευνα, την καινοτομία και την τεχνολογική ανάπτυξη. </w:t>
      </w:r>
    </w:p>
    <w:p w14:paraId="21182229" w14:textId="77777777" w:rsidR="000E1C16" w:rsidRDefault="00D27C3B">
      <w:pPr>
        <w:rPr>
          <w:rFonts w:eastAsia="Times New Roman"/>
          <w:szCs w:val="24"/>
        </w:rPr>
      </w:pPr>
      <w:r w:rsidRPr="002856AF">
        <w:rPr>
          <w:rFonts w:eastAsia="Times New Roman"/>
          <w:szCs w:val="24"/>
        </w:rPr>
        <w:t>Οι προηγούμενες κυβερνήσ</w:t>
      </w:r>
      <w:r w:rsidRPr="002856AF">
        <w:rPr>
          <w:rFonts w:eastAsia="Times New Roman"/>
          <w:szCs w:val="24"/>
        </w:rPr>
        <w:t>εις με τους προηγούμενους νόμους τους αποτύπωναν θεσμικά τη μνημονιακή πολιτική σε αυτό τον νευραλγικό τομέα της έρευνας και της καινοτομίας, καθώς επί σειρά ετών υποχρηματοδοτούσαν την έρευν</w:t>
      </w:r>
      <w:r w:rsidRPr="005057D7">
        <w:rPr>
          <w:rFonts w:eastAsia="Times New Roman"/>
          <w:szCs w:val="24"/>
        </w:rPr>
        <w:t>α και αποτύπωναν θεσμικά την αντίληψή τους για την επιχειρηματικό</w:t>
      </w:r>
      <w:r w:rsidRPr="005057D7">
        <w:rPr>
          <w:rFonts w:eastAsia="Times New Roman"/>
          <w:szCs w:val="24"/>
        </w:rPr>
        <w:t>τητα, υποστηρίζοντας αποκλειστικά τη χρήσιμη έρευνα και μάλιστα με τον γνωστό κρατικοδίαιτο τρόπο</w:t>
      </w:r>
      <w:r w:rsidRPr="00502416">
        <w:rPr>
          <w:rFonts w:eastAsia="Times New Roman"/>
          <w:szCs w:val="24"/>
        </w:rPr>
        <w:t>,</w:t>
      </w:r>
      <w:r w:rsidRPr="002856AF">
        <w:rPr>
          <w:rFonts w:eastAsia="Times New Roman"/>
          <w:szCs w:val="24"/>
        </w:rPr>
        <w:t xml:space="preserve"> που ενισχύει τις πελατειακές σχέσεις.</w:t>
      </w:r>
    </w:p>
    <w:p w14:paraId="2118222A" w14:textId="77777777" w:rsidR="000E1C16" w:rsidRDefault="00D27C3B">
      <w:pPr>
        <w:rPr>
          <w:rFonts w:eastAsia="Times New Roman"/>
          <w:szCs w:val="24"/>
        </w:rPr>
      </w:pPr>
      <w:r w:rsidRPr="00B733EC">
        <w:rPr>
          <w:rFonts w:eastAsia="Times New Roman"/>
          <w:szCs w:val="24"/>
        </w:rPr>
        <w:t>Το μεγαλεπήβολο σχέδιό τους για την εθνική πολιτική της πατρίδας μας περιόριζε την έρευνα μόνο σε ό,τι αφορο</w:t>
      </w:r>
      <w:r w:rsidRPr="002856AF">
        <w:rPr>
          <w:rFonts w:eastAsia="Times New Roman"/>
          <w:szCs w:val="24"/>
        </w:rPr>
        <w:t>ύσε στην «</w:t>
      </w:r>
      <w:r w:rsidRPr="002856AF">
        <w:rPr>
          <w:rFonts w:eastAsia="Times New Roman"/>
          <w:szCs w:val="24"/>
        </w:rPr>
        <w:t>έ</w:t>
      </w:r>
      <w:r w:rsidRPr="002856AF">
        <w:rPr>
          <w:rFonts w:eastAsia="Times New Roman"/>
          <w:szCs w:val="24"/>
        </w:rPr>
        <w:t xml:space="preserve">ξυπνη </w:t>
      </w:r>
      <w:r w:rsidRPr="002856AF">
        <w:rPr>
          <w:rFonts w:eastAsia="Times New Roman"/>
          <w:szCs w:val="24"/>
        </w:rPr>
        <w:t>ε</w:t>
      </w:r>
      <w:r w:rsidRPr="002856AF">
        <w:rPr>
          <w:rFonts w:eastAsia="Times New Roman"/>
          <w:szCs w:val="24"/>
        </w:rPr>
        <w:t>ξειδίκευση» και</w:t>
      </w:r>
      <w:r w:rsidRPr="002856AF">
        <w:rPr>
          <w:rFonts w:eastAsia="Times New Roman"/>
          <w:szCs w:val="24"/>
        </w:rPr>
        <w:t>,</w:t>
      </w:r>
      <w:r w:rsidRPr="002856AF">
        <w:rPr>
          <w:rFonts w:eastAsia="Times New Roman"/>
          <w:szCs w:val="24"/>
        </w:rPr>
        <w:t xml:space="preserve"> τέλος</w:t>
      </w:r>
      <w:r w:rsidRPr="002856AF">
        <w:rPr>
          <w:rFonts w:eastAsia="Times New Roman"/>
          <w:szCs w:val="24"/>
        </w:rPr>
        <w:t>,</w:t>
      </w:r>
      <w:r w:rsidRPr="002856AF">
        <w:rPr>
          <w:rFonts w:eastAsia="Times New Roman"/>
          <w:szCs w:val="24"/>
        </w:rPr>
        <w:t xml:space="preserve"> απο</w:t>
      </w:r>
      <w:r w:rsidRPr="002856AF">
        <w:rPr>
          <w:rFonts w:eastAsia="Times New Roman"/>
          <w:szCs w:val="24"/>
        </w:rPr>
        <w:t>ρ</w:t>
      </w:r>
      <w:r w:rsidRPr="002856AF">
        <w:rPr>
          <w:rFonts w:eastAsia="Times New Roman"/>
          <w:szCs w:val="24"/>
        </w:rPr>
        <w:t>ρύθμιζε το εργασιακό καθεστώς των ερευνητών με άρση της μονιμότητας στην πρώτη και στη δεύτερη βαθμίδα, παρέχοντας ακόμα και τη δυνατότητα απόλυσης ερευνητών χωρίς κανέναν ουσιαστικό λόγο.</w:t>
      </w:r>
    </w:p>
    <w:p w14:paraId="2118222B" w14:textId="77777777" w:rsidR="000E1C16" w:rsidRDefault="00D27C3B">
      <w:pPr>
        <w:rPr>
          <w:rFonts w:eastAsia="Times New Roman"/>
          <w:szCs w:val="24"/>
        </w:rPr>
      </w:pPr>
      <w:r w:rsidRPr="002856AF">
        <w:rPr>
          <w:rFonts w:eastAsia="Times New Roman"/>
          <w:szCs w:val="24"/>
        </w:rPr>
        <w:t>Με τη συγκεκριμένη αποτυχημένη π</w:t>
      </w:r>
      <w:r w:rsidRPr="002856AF">
        <w:rPr>
          <w:rFonts w:eastAsia="Times New Roman"/>
          <w:szCs w:val="24"/>
        </w:rPr>
        <w:t>ολιτική σας, κύριοι, υπονομεύσατε για δεκαετίες την ανάπτυξη που θα μπορούσε να έχει η πατρίδα μας, εάν είχε επενδύσει στην παιδεία, την έρευνα και την καινοτομία. Διώξατε τα καλύτερα μυαλά αυτού του τόπου.</w:t>
      </w:r>
    </w:p>
    <w:p w14:paraId="2118222C" w14:textId="77777777" w:rsidR="000E1C16" w:rsidRDefault="00D27C3B">
      <w:pPr>
        <w:rPr>
          <w:rFonts w:eastAsia="Times New Roman"/>
          <w:szCs w:val="24"/>
        </w:rPr>
      </w:pPr>
      <w:r w:rsidRPr="002856AF">
        <w:rPr>
          <w:rFonts w:eastAsia="Times New Roman"/>
          <w:szCs w:val="24"/>
        </w:rPr>
        <w:t xml:space="preserve">Συνάδελφοι, ως εκπαιδευτικός και ως μητέρα και μάλιστα εκπαιδευτικός σε </w:t>
      </w:r>
      <w:r w:rsidRPr="002856AF">
        <w:rPr>
          <w:rFonts w:eastAsia="Times New Roman"/>
          <w:szCs w:val="24"/>
        </w:rPr>
        <w:t>π</w:t>
      </w:r>
      <w:r w:rsidRPr="002856AF">
        <w:rPr>
          <w:rFonts w:eastAsia="Times New Roman"/>
          <w:szCs w:val="24"/>
        </w:rPr>
        <w:t xml:space="preserve">ρότυπο </w:t>
      </w:r>
      <w:r w:rsidRPr="002856AF">
        <w:rPr>
          <w:rFonts w:eastAsia="Times New Roman"/>
          <w:szCs w:val="24"/>
        </w:rPr>
        <w:t>π</w:t>
      </w:r>
      <w:r w:rsidRPr="002856AF">
        <w:rPr>
          <w:rFonts w:eastAsia="Times New Roman"/>
          <w:szCs w:val="24"/>
        </w:rPr>
        <w:t xml:space="preserve">ειραματικό </w:t>
      </w:r>
      <w:r w:rsidRPr="002856AF">
        <w:rPr>
          <w:rFonts w:eastAsia="Times New Roman"/>
          <w:szCs w:val="24"/>
        </w:rPr>
        <w:t>σ</w:t>
      </w:r>
      <w:r w:rsidRPr="002856AF">
        <w:rPr>
          <w:rFonts w:eastAsia="Times New Roman"/>
          <w:szCs w:val="24"/>
        </w:rPr>
        <w:t>χολείο, το οποίο υπηρέτησα τα τελευταία πέντε χρόνια, γνωρίζω πάρα πολύ καλά τις παθογένειες του εκπαιδευτικού μας συστήματος. Στην επαγγελματική μου πορεία αγωνίσ</w:t>
      </w:r>
      <w:r w:rsidRPr="002856AF">
        <w:rPr>
          <w:rFonts w:eastAsia="Times New Roman"/>
          <w:szCs w:val="24"/>
        </w:rPr>
        <w:t xml:space="preserve">τηκα σκληρά για τη βελτίωσή του και αυτό το ξέρουν πάρα πολύ καλά πολλοί εδώ μέσα. </w:t>
      </w:r>
    </w:p>
    <w:p w14:paraId="2118222D" w14:textId="77777777" w:rsidR="000E1C16" w:rsidRDefault="00D27C3B">
      <w:pPr>
        <w:rPr>
          <w:rFonts w:eastAsia="Times New Roman"/>
          <w:szCs w:val="24"/>
        </w:rPr>
      </w:pPr>
      <w:r w:rsidRPr="002856AF">
        <w:rPr>
          <w:rFonts w:eastAsia="Times New Roman"/>
          <w:szCs w:val="24"/>
        </w:rPr>
        <w:t>Σήμερα, λοιπόν, έχουμε την ευκαιρία να συμπράξουμε όλοι μαζί, συνάδελφοι. Ναι, όλοι μαζί, γιατί οφείλετε και εσείς να το στηρίξετε, ώστε να πραγματοποιήσουμε αυτό που έπρεπ</w:t>
      </w:r>
      <w:r w:rsidRPr="002856AF">
        <w:rPr>
          <w:rFonts w:eastAsia="Times New Roman"/>
          <w:szCs w:val="24"/>
        </w:rPr>
        <w:t>ε να είχαμε φροντίσει να πράξουμε από καιρό, να ανοίξουμε τον διάλογο για την παιδεία, για το μέλλον των παιδιών μας.</w:t>
      </w:r>
    </w:p>
    <w:p w14:paraId="2118222E" w14:textId="77777777" w:rsidR="000E1C16" w:rsidRDefault="00D27C3B">
      <w:pPr>
        <w:rPr>
          <w:rFonts w:eastAsia="Times New Roman"/>
          <w:szCs w:val="24"/>
        </w:rPr>
      </w:pPr>
      <w:r w:rsidRPr="002856AF">
        <w:rPr>
          <w:rFonts w:eastAsia="Times New Roman"/>
          <w:szCs w:val="24"/>
        </w:rPr>
        <w:t>Θέλω να σταθώ σε κάποια καίρια σημεία του νομοσχεδίου. Όσον αφορά στα νηπιαγωγεία, έχουν ακουστεί διάφορα εδώ μέσα. Με τις προβλεπόμενες ρ</w:t>
      </w:r>
      <w:r w:rsidRPr="002856AF">
        <w:rPr>
          <w:rFonts w:eastAsia="Times New Roman"/>
          <w:szCs w:val="24"/>
        </w:rPr>
        <w:t>υθμίσεις του νομοσχεδίου, ο ελάχιστος αριθμός για τη σύσταση τάξης νηπιαγωγείου στις αστικές περιοχές αυξάνεται σε δεκατέσσερα, ενώ μειώνεται σε πέντε από επτά</w:t>
      </w:r>
      <w:r w:rsidRPr="002856AF">
        <w:rPr>
          <w:rFonts w:eastAsia="Times New Roman"/>
          <w:szCs w:val="24"/>
        </w:rPr>
        <w:t>,</w:t>
      </w:r>
      <w:r w:rsidRPr="002856AF">
        <w:rPr>
          <w:rFonts w:eastAsia="Times New Roman"/>
          <w:szCs w:val="24"/>
        </w:rPr>
        <w:t xml:space="preserve"> που ήταν μέχρι σήμερα</w:t>
      </w:r>
      <w:r w:rsidRPr="002856AF">
        <w:rPr>
          <w:rFonts w:eastAsia="Times New Roman"/>
          <w:szCs w:val="24"/>
        </w:rPr>
        <w:t>,</w:t>
      </w:r>
      <w:r w:rsidRPr="002856AF">
        <w:rPr>
          <w:rFonts w:eastAsia="Times New Roman"/>
          <w:szCs w:val="24"/>
        </w:rPr>
        <w:t xml:space="preserve"> για τις απομακρυσμένες και δυσπρόσιτες περιοχές. Κατ’ αυτόν τον τρόπο επ</w:t>
      </w:r>
      <w:r w:rsidRPr="002856AF">
        <w:rPr>
          <w:rFonts w:eastAsia="Times New Roman"/>
          <w:szCs w:val="24"/>
        </w:rPr>
        <w:t xml:space="preserve">εκτείνεται το δικαίωμα στην εκπαίδευση σε όλους, όπου κι αν βρίσκονται. </w:t>
      </w:r>
    </w:p>
    <w:p w14:paraId="2118222F" w14:textId="77777777" w:rsidR="000E1C16" w:rsidRDefault="00D27C3B">
      <w:pPr>
        <w:rPr>
          <w:rFonts w:eastAsia="Times New Roman"/>
          <w:szCs w:val="24"/>
        </w:rPr>
      </w:pPr>
      <w:r w:rsidRPr="002856AF">
        <w:rPr>
          <w:rFonts w:eastAsia="Times New Roman"/>
          <w:szCs w:val="24"/>
        </w:rPr>
        <w:t xml:space="preserve">Σαφή πρόθεση της Κυβέρνησης αποτελεί η δεκατετράχρονη υποχρεωτική εκπαίδευση, γεγονός που έχει εκδηλωθεί από την πρώτη στιγμή όχι με λόγια, αλλά κυρίως με πράξεις. </w:t>
      </w:r>
    </w:p>
    <w:p w14:paraId="21182230" w14:textId="77777777" w:rsidR="000E1C16" w:rsidRDefault="00D27C3B">
      <w:pPr>
        <w:rPr>
          <w:rFonts w:eastAsia="Times New Roman"/>
          <w:szCs w:val="24"/>
        </w:rPr>
      </w:pPr>
      <w:r w:rsidRPr="00822C3A">
        <w:rPr>
          <w:rFonts w:eastAsia="Times New Roman"/>
          <w:szCs w:val="24"/>
        </w:rPr>
        <w:t>Όσον αφορά τις προ</w:t>
      </w:r>
      <w:r w:rsidRPr="00822C3A">
        <w:rPr>
          <w:rFonts w:eastAsia="Times New Roman"/>
          <w:szCs w:val="24"/>
        </w:rPr>
        <w:t xml:space="preserve">σλήψεις των αναπληρωτών, η πανσπερμία νομοθετικών ρυθμίσεων που κληρονόμησε η </w:t>
      </w:r>
      <w:r w:rsidRPr="002856AF">
        <w:rPr>
          <w:rFonts w:eastAsia="Times New Roman"/>
          <w:szCs w:val="24"/>
        </w:rPr>
        <w:t>Κυβέρνηση ΣΥΡΙΖΑ</w:t>
      </w:r>
      <w:r w:rsidRPr="00CD27BE">
        <w:rPr>
          <w:rFonts w:eastAsia="Times New Roman"/>
          <w:szCs w:val="24"/>
        </w:rPr>
        <w:t>,</w:t>
      </w:r>
      <w:r w:rsidRPr="00B50CE3">
        <w:rPr>
          <w:rFonts w:eastAsia="Times New Roman"/>
          <w:szCs w:val="24"/>
        </w:rPr>
        <w:t xml:space="preserve"> σχετικά με τον τρόπο</w:t>
      </w:r>
      <w:r w:rsidRPr="006B36B3">
        <w:rPr>
          <w:rFonts w:eastAsia="Times New Roman"/>
          <w:szCs w:val="24"/>
        </w:rPr>
        <w:t xml:space="preserve"> πρόσληψης των αναπληρωτών εκπαιδευτικών</w:t>
      </w:r>
      <w:r w:rsidRPr="000D6D6A">
        <w:rPr>
          <w:rFonts w:eastAsia="Times New Roman"/>
          <w:szCs w:val="24"/>
        </w:rPr>
        <w:t>,</w:t>
      </w:r>
      <w:r w:rsidRPr="000D6D6A">
        <w:rPr>
          <w:rFonts w:eastAsia="Times New Roman"/>
          <w:szCs w:val="24"/>
        </w:rPr>
        <w:t xml:space="preserve"> θα πρέπει να κλειστεί στο χρονοντούλαπο της ιστορίας. Η προβλεπόμενη</w:t>
      </w:r>
      <w:r w:rsidRPr="00F67D51">
        <w:rPr>
          <w:rFonts w:eastAsia="Times New Roman"/>
          <w:szCs w:val="24"/>
        </w:rPr>
        <w:t xml:space="preserve"> ρύθμιση για την πρόσληψη των </w:t>
      </w:r>
      <w:r w:rsidRPr="00F67D51">
        <w:rPr>
          <w:rFonts w:eastAsia="Times New Roman"/>
          <w:szCs w:val="24"/>
        </w:rPr>
        <w:t xml:space="preserve">αναπληρωτών με αξιοκρατικές </w:t>
      </w:r>
      <w:r w:rsidRPr="002856AF">
        <w:rPr>
          <w:rFonts w:eastAsia="Times New Roman"/>
          <w:szCs w:val="24"/>
        </w:rPr>
        <w:t>διαδικασίες μέσω ΑΣΕΠ εναρμονίζεται πλήρως με τις αποφάσεις των ανωτάτων</w:t>
      </w:r>
      <w:r w:rsidRPr="00CD27BE">
        <w:rPr>
          <w:rFonts w:eastAsia="Times New Roman"/>
          <w:szCs w:val="24"/>
        </w:rPr>
        <w:t xml:space="preserve"> δικαστηρίων της χώρας μας και θέτει αντικειμενικά κριτήρια που ενισχύουν το κύρος της </w:t>
      </w:r>
      <w:r w:rsidRPr="002856AF">
        <w:rPr>
          <w:rFonts w:eastAsia="Times New Roman"/>
          <w:szCs w:val="24"/>
        </w:rPr>
        <w:t>διαδικασίας.</w:t>
      </w:r>
    </w:p>
    <w:p w14:paraId="21182231" w14:textId="77777777" w:rsidR="000E1C16" w:rsidRDefault="00D27C3B">
      <w:pPr>
        <w:rPr>
          <w:rFonts w:eastAsia="Times New Roman"/>
          <w:szCs w:val="24"/>
        </w:rPr>
      </w:pPr>
      <w:r w:rsidRPr="002856AF">
        <w:rPr>
          <w:rFonts w:eastAsia="Times New Roman"/>
          <w:szCs w:val="24"/>
        </w:rPr>
        <w:t>Επειδή υφίσταται –και το γνωρίζουμε- το πρόβλημα των δημ</w:t>
      </w:r>
      <w:r w:rsidRPr="002856AF">
        <w:rPr>
          <w:rFonts w:eastAsia="Times New Roman"/>
          <w:szCs w:val="24"/>
        </w:rPr>
        <w:t xml:space="preserve">οσιονομικών αδιεξόδων, θα προβεί στις αναγκαίες προσλήψεις αναπληρωτών με βάση την περσινή διαδικασία. Όμως, την επόμενη σχολική χρονιά θα υπάρξει διαδικασία ΑΣΕΠ για μόνιμους διορισμούς. Μετά από πόσα χρόνια; </w:t>
      </w:r>
    </w:p>
    <w:p w14:paraId="21182232" w14:textId="77777777" w:rsidR="000E1C16" w:rsidRDefault="00D27C3B">
      <w:pPr>
        <w:rPr>
          <w:rFonts w:eastAsia="Times New Roman"/>
          <w:szCs w:val="24"/>
        </w:rPr>
      </w:pPr>
      <w:r w:rsidRPr="002856AF">
        <w:rPr>
          <w:rFonts w:eastAsia="Times New Roman"/>
          <w:szCs w:val="24"/>
        </w:rPr>
        <w:t>Θα αναφερθώ για λίγο στην κατάργηση της ποινι</w:t>
      </w:r>
      <w:r w:rsidRPr="002856AF">
        <w:rPr>
          <w:rFonts w:eastAsia="Times New Roman"/>
          <w:szCs w:val="24"/>
        </w:rPr>
        <w:t>κοποίησης των μαθητικών κινητοποιήσεων. Από κα</w:t>
      </w:r>
      <w:r w:rsidRPr="002856AF">
        <w:rPr>
          <w:rFonts w:eastAsia="Times New Roman"/>
          <w:szCs w:val="24"/>
        </w:rPr>
        <w:t>μ</w:t>
      </w:r>
      <w:r w:rsidRPr="002856AF">
        <w:rPr>
          <w:rFonts w:eastAsia="Times New Roman"/>
          <w:szCs w:val="24"/>
        </w:rPr>
        <w:t xml:space="preserve">μία άποψη δεν δικαιολογείται η παραπομπή εφήβων στα δικαστήρια για θέματα που αφορούν στη λειτουργία του σχολείου. Άρα καταργούμε την ποινικοποίηση των μαθητικών κινητοποιήσεων που μέχρι σήμερα αποτελούσε ένα </w:t>
      </w:r>
      <w:r w:rsidRPr="002856AF">
        <w:rPr>
          <w:rFonts w:eastAsia="Times New Roman"/>
          <w:szCs w:val="24"/>
        </w:rPr>
        <w:t xml:space="preserve">άκρως αντιπαιδαγωγικό ως λειτουργία μέτρο. </w:t>
      </w:r>
    </w:p>
    <w:p w14:paraId="21182233" w14:textId="77777777" w:rsidR="000E1C16" w:rsidRDefault="00D27C3B">
      <w:pPr>
        <w:rPr>
          <w:rFonts w:eastAsia="Times New Roman"/>
          <w:szCs w:val="24"/>
        </w:rPr>
      </w:pPr>
      <w:r w:rsidRPr="002856AF">
        <w:rPr>
          <w:rFonts w:eastAsia="Times New Roman"/>
          <w:szCs w:val="24"/>
        </w:rPr>
        <w:t>Όσον αφορά το ολοήμερο σχολείο, τίθεται σε εφαρμογή από το νέο σχολικό έτος μια σημαντική μεταρρυθμιστική παρέμβαση στο δημοτικό σχολείο. Πρόκειται για τη δημιουργία του ενιαίου τύπου ολοήμερου δημοτικού σχολείου</w:t>
      </w:r>
      <w:r w:rsidRPr="002856AF">
        <w:rPr>
          <w:rFonts w:eastAsia="Times New Roman"/>
          <w:szCs w:val="24"/>
        </w:rPr>
        <w:t>. Έτσι</w:t>
      </w:r>
      <w:r w:rsidRPr="002856AF">
        <w:rPr>
          <w:rFonts w:eastAsia="Times New Roman"/>
          <w:szCs w:val="24"/>
        </w:rPr>
        <w:t>,</w:t>
      </w:r>
      <w:r w:rsidRPr="002856AF">
        <w:rPr>
          <w:rFonts w:eastAsia="Times New Roman"/>
          <w:szCs w:val="24"/>
        </w:rPr>
        <w:t xml:space="preserve"> γίνεται πράξη η συνταγματική δέσμευση για παροχή ίσων ευκαιριών στην εκπαίδευση για όλους τους μαθητές της ίδιας βαθμίδας, αντιθέτως με αυτά που θέλετε, κύριοι της Αντιπολίτευσης, να διαδίδετε στον Τύπο για κατάργηση του ολοήμερου δημοτικού σχολείο</w:t>
      </w:r>
      <w:r w:rsidRPr="002856AF">
        <w:rPr>
          <w:rFonts w:eastAsia="Times New Roman"/>
          <w:szCs w:val="24"/>
        </w:rPr>
        <w:t xml:space="preserve">υ. </w:t>
      </w:r>
    </w:p>
    <w:p w14:paraId="21182234" w14:textId="77777777" w:rsidR="000E1C16" w:rsidRDefault="00D27C3B">
      <w:pPr>
        <w:rPr>
          <w:rFonts w:eastAsia="Times New Roman"/>
          <w:szCs w:val="24"/>
        </w:rPr>
      </w:pPr>
      <w:r w:rsidRPr="002856AF">
        <w:rPr>
          <w:rFonts w:eastAsia="Times New Roman"/>
          <w:szCs w:val="24"/>
        </w:rPr>
        <w:t>Επιπρόσθετα, παραμένει ως έχει χωρίς κα</w:t>
      </w:r>
      <w:r w:rsidRPr="002856AF">
        <w:rPr>
          <w:rFonts w:eastAsia="Times New Roman"/>
          <w:szCs w:val="24"/>
        </w:rPr>
        <w:t>μ</w:t>
      </w:r>
      <w:r w:rsidRPr="002856AF">
        <w:rPr>
          <w:rFonts w:eastAsia="Times New Roman"/>
          <w:szCs w:val="24"/>
        </w:rPr>
        <w:t>μία διαφοροποίηση η λειτουργία των μονοθέσιων, διθέσιων και τριθέσιων δημοτικών σχολείων. Είναι, λοιπόν, ψευδής και εκ του πονηρού η καταγγελία ότι το Υπουργείο Παιδείας προτίθεται να κλείσει εκατοντάδες δημοτικά</w:t>
      </w:r>
      <w:r w:rsidRPr="002856AF">
        <w:rPr>
          <w:rFonts w:eastAsia="Times New Roman"/>
          <w:szCs w:val="24"/>
        </w:rPr>
        <w:t xml:space="preserve"> σχολεία. </w:t>
      </w:r>
    </w:p>
    <w:p w14:paraId="21182235" w14:textId="77777777" w:rsidR="000E1C16" w:rsidRDefault="00D27C3B">
      <w:pPr>
        <w:rPr>
          <w:rFonts w:eastAsia="Times New Roman"/>
          <w:szCs w:val="24"/>
        </w:rPr>
      </w:pPr>
      <w:r w:rsidRPr="002856AF">
        <w:rPr>
          <w:rFonts w:eastAsia="Times New Roman"/>
          <w:szCs w:val="24"/>
        </w:rPr>
        <w:t>Τώρα όσον αφορά στην έρευνα, αποκαθίσταται η φιλοσοφία του νόμου και η αποστολή των ερευνητικών φορέων. Τίθεται ως υποχρέωση της πολιτείας η χάραξη εθνικής πολιτικής έρευνας, να τροποποιούνται και να διατυπώνονται ακαδημαϊκά και πολιτικά αμφίσημ</w:t>
      </w:r>
      <w:r w:rsidRPr="002856AF">
        <w:rPr>
          <w:rFonts w:eastAsia="Times New Roman"/>
          <w:szCs w:val="24"/>
        </w:rPr>
        <w:t>οι ή και λανθασμένοι ορισμοί, όπως εκείνοι της βασικής έρευνας, της αριστείας και της αξιολόγησης. Αποκαθίσταται η μονιμότητα των ερευνητών στην πρώτη και δεύτερη βαθμίδα. Και όσον αφορά στα εργασιακά των ερευνητών, αίρονται οι νομικές ασάφειες του ν.4310/</w:t>
      </w:r>
      <w:r w:rsidRPr="002856AF">
        <w:rPr>
          <w:rFonts w:eastAsia="Times New Roman"/>
          <w:szCs w:val="24"/>
        </w:rPr>
        <w:t xml:space="preserve">2014. </w:t>
      </w:r>
    </w:p>
    <w:p w14:paraId="21182236" w14:textId="77777777" w:rsidR="000E1C16" w:rsidRDefault="00D27C3B">
      <w:pPr>
        <w:rPr>
          <w:rFonts w:eastAsia="Times New Roman"/>
          <w:szCs w:val="24"/>
        </w:rPr>
      </w:pPr>
      <w:r w:rsidRPr="002856AF">
        <w:rPr>
          <w:rFonts w:eastAsia="Times New Roman"/>
          <w:szCs w:val="24"/>
        </w:rPr>
        <w:t>Αντιμετωπίζονται άμεσες εκκρεμότητες και οι υπάρχουσες ή διαφαινόμενες δυσλειτουργίες στη ροή των κοινοτικών χρηματοδοτήσεων και στη λειτουργία των ερευνητικών φορέων. Λαμβάνονται μέτρα για τον έλεγχο της αυθαιρεσίας και για τη λογοδοσία των οργάνων</w:t>
      </w:r>
      <w:r w:rsidRPr="002856AF">
        <w:rPr>
          <w:rFonts w:eastAsia="Times New Roman"/>
          <w:szCs w:val="24"/>
        </w:rPr>
        <w:t xml:space="preserve"> διοίκησης. Αναβαθμίζονται</w:t>
      </w:r>
      <w:r w:rsidRPr="002856AF">
        <w:rPr>
          <w:rFonts w:eastAsia="Times New Roman"/>
          <w:szCs w:val="24"/>
        </w:rPr>
        <w:t>,</w:t>
      </w:r>
      <w:r w:rsidRPr="002856AF">
        <w:rPr>
          <w:rFonts w:eastAsia="Times New Roman"/>
          <w:szCs w:val="24"/>
        </w:rPr>
        <w:t xml:space="preserve"> ώστε να έχουν μεγαλύτερη δημοκρατική νομιμοποίηση</w:t>
      </w:r>
      <w:r w:rsidRPr="002856AF">
        <w:rPr>
          <w:rFonts w:eastAsia="Times New Roman"/>
          <w:szCs w:val="24"/>
        </w:rPr>
        <w:t>,</w:t>
      </w:r>
      <w:r w:rsidRPr="002856AF">
        <w:rPr>
          <w:rFonts w:eastAsia="Times New Roman"/>
          <w:szCs w:val="24"/>
        </w:rPr>
        <w:t xml:space="preserve"> τα επιστημονικά συμβούλια ινστιτούτου. Εισάγονται τροποποιήσεις</w:t>
      </w:r>
      <w:r w:rsidRPr="002856AF">
        <w:rPr>
          <w:rFonts w:eastAsia="Times New Roman"/>
          <w:szCs w:val="24"/>
        </w:rPr>
        <w:t>,</w:t>
      </w:r>
      <w:r w:rsidRPr="002856AF">
        <w:rPr>
          <w:rFonts w:eastAsia="Times New Roman"/>
          <w:szCs w:val="24"/>
        </w:rPr>
        <w:t xml:space="preserve"> που διευκολύνουν στις διαδικασίες</w:t>
      </w:r>
      <w:r w:rsidRPr="002856AF">
        <w:rPr>
          <w:rFonts w:eastAsia="Times New Roman"/>
          <w:szCs w:val="24"/>
        </w:rPr>
        <w:t>,</w:t>
      </w:r>
      <w:r w:rsidRPr="002856AF">
        <w:rPr>
          <w:rFonts w:eastAsia="Times New Roman"/>
          <w:szCs w:val="24"/>
        </w:rPr>
        <w:t xml:space="preserve"> που επιταχύνουν την απορρόφηση κονδυλίων σε συγχρηματοδοτούμενα προγράμματα. </w:t>
      </w:r>
    </w:p>
    <w:p w14:paraId="21182237" w14:textId="77777777" w:rsidR="000E1C16" w:rsidRDefault="00D27C3B">
      <w:pPr>
        <w:rPr>
          <w:rFonts w:eastAsia="Times New Roman"/>
          <w:szCs w:val="24"/>
        </w:rPr>
      </w:pPr>
      <w:r w:rsidRPr="002856AF">
        <w:rPr>
          <w:rFonts w:eastAsia="Times New Roman"/>
          <w:szCs w:val="24"/>
        </w:rPr>
        <w:t xml:space="preserve">Όσον αφορά τώρα </w:t>
      </w:r>
      <w:r w:rsidRPr="002856AF">
        <w:rPr>
          <w:rFonts w:eastAsia="Times New Roman"/>
          <w:szCs w:val="24"/>
        </w:rPr>
        <w:t>σ</w:t>
      </w:r>
      <w:r w:rsidRPr="002856AF">
        <w:rPr>
          <w:rFonts w:eastAsia="Times New Roman"/>
          <w:szCs w:val="24"/>
        </w:rPr>
        <w:t>την ανώτατη εκπαίδευση, αυτή έχει καθήκον να αποτελεί το</w:t>
      </w:r>
      <w:r w:rsidRPr="002856AF">
        <w:rPr>
          <w:rFonts w:eastAsia="Times New Roman"/>
          <w:szCs w:val="24"/>
        </w:rPr>
        <w:t>ν</w:t>
      </w:r>
      <w:r w:rsidRPr="002856AF">
        <w:rPr>
          <w:rFonts w:eastAsia="Times New Roman"/>
          <w:szCs w:val="24"/>
        </w:rPr>
        <w:t xml:space="preserve"> χώρο όπου η γνώση δεν θα περιορίζεται σε μια εργαλειακή λειτουργία. Είναι προφανές ότι πρέπει να δοθεί επαρκής χρόνος για να συζητηθούν και να αποκρυσταλλωθούν οι κύριες κατευθύνσε</w:t>
      </w:r>
      <w:r w:rsidRPr="002856AF">
        <w:rPr>
          <w:rFonts w:eastAsia="Times New Roman"/>
          <w:szCs w:val="24"/>
        </w:rPr>
        <w:t>ις μιας τέτοιας προσπάθειας. Η συνολική αναδιάρθρωση πρέπει να απαντά στα ερωτήματα πώς και για ποιο</w:t>
      </w:r>
      <w:r w:rsidRPr="002856AF">
        <w:rPr>
          <w:rFonts w:eastAsia="Times New Roman"/>
          <w:szCs w:val="24"/>
        </w:rPr>
        <w:t>ν</w:t>
      </w:r>
      <w:r w:rsidRPr="002856AF">
        <w:rPr>
          <w:rFonts w:eastAsia="Times New Roman"/>
          <w:szCs w:val="24"/>
        </w:rPr>
        <w:t xml:space="preserve"> σκοπό εκπαιδεύονται οι νέοι στα πανεπιστήμια της χώρας, με ποιους στόχους και με ποιους τρόπους γίνεται η έρευνα μέσα σ’ αυτά, καθώς και σε ποιο επίπεδο κ</w:t>
      </w:r>
      <w:r w:rsidRPr="002856AF">
        <w:rPr>
          <w:rFonts w:eastAsia="Times New Roman"/>
          <w:szCs w:val="24"/>
        </w:rPr>
        <w:t xml:space="preserve">αι με ποιο περιεχόμενο παράγεται και αναπαράγεται η γνώση. </w:t>
      </w:r>
    </w:p>
    <w:p w14:paraId="21182238" w14:textId="77777777" w:rsidR="000E1C16" w:rsidRDefault="00D27C3B">
      <w:pPr>
        <w:rPr>
          <w:rFonts w:eastAsia="Times New Roman"/>
          <w:szCs w:val="24"/>
        </w:rPr>
      </w:pPr>
      <w:r w:rsidRPr="002856AF">
        <w:rPr>
          <w:rFonts w:eastAsia="Times New Roman"/>
          <w:szCs w:val="24"/>
        </w:rPr>
        <w:t xml:space="preserve">Το παρόν νομοσχέδιο δεν επιλύει τα προβλήματα που υπάρχουν σ’ αυτόν τον ευαίσθητο τομέα. Όμως, θέτει τις βάσεις για την επίλυσή τους. </w:t>
      </w:r>
    </w:p>
    <w:p w14:paraId="21182239" w14:textId="77777777" w:rsidR="000E1C16" w:rsidRDefault="00D27C3B">
      <w:pPr>
        <w:rPr>
          <w:rFonts w:eastAsia="Times New Roman"/>
          <w:szCs w:val="24"/>
        </w:rPr>
      </w:pPr>
      <w:r w:rsidRPr="002856AF">
        <w:rPr>
          <w:rFonts w:eastAsia="Times New Roman"/>
          <w:szCs w:val="24"/>
        </w:rPr>
        <w:t xml:space="preserve">(Στο σημείο αυτό </w:t>
      </w:r>
      <w:r w:rsidRPr="002856AF">
        <w:rPr>
          <w:rFonts w:eastAsia="Times New Roman"/>
          <w:szCs w:val="24"/>
        </w:rPr>
        <w:t>κ</w:t>
      </w:r>
      <w:r w:rsidRPr="002856AF">
        <w:rPr>
          <w:rFonts w:eastAsia="Times New Roman"/>
          <w:szCs w:val="24"/>
        </w:rPr>
        <w:t xml:space="preserve">τυπάει το κουδούνι λήξεως του χρόνου </w:t>
      </w:r>
      <w:r w:rsidRPr="002856AF">
        <w:rPr>
          <w:rFonts w:eastAsia="Times New Roman"/>
          <w:szCs w:val="24"/>
        </w:rPr>
        <w:t>ομιλίας της κυρίας Βουλευτού)</w:t>
      </w:r>
    </w:p>
    <w:p w14:paraId="2118223A" w14:textId="77777777" w:rsidR="000E1C16" w:rsidRDefault="00D27C3B">
      <w:pPr>
        <w:rPr>
          <w:rFonts w:eastAsia="Times New Roman"/>
          <w:szCs w:val="24"/>
        </w:rPr>
      </w:pPr>
      <w:r w:rsidRPr="002856AF">
        <w:rPr>
          <w:rFonts w:eastAsia="Times New Roman"/>
          <w:szCs w:val="24"/>
        </w:rPr>
        <w:t>Όλη αυτή είναι μια νομοθετική πρωτοβουλία που εμπεριέχει ρυθμίσεις</w:t>
      </w:r>
      <w:r w:rsidRPr="002856AF">
        <w:rPr>
          <w:rFonts w:eastAsia="Times New Roman"/>
          <w:szCs w:val="24"/>
        </w:rPr>
        <w:t>,</w:t>
      </w:r>
      <w:r w:rsidRPr="002856AF">
        <w:rPr>
          <w:rFonts w:eastAsia="Times New Roman"/>
          <w:szCs w:val="24"/>
        </w:rPr>
        <w:t xml:space="preserve"> που είναι πέραν των συμφωνιών με τους δανειστές. Προωθεί παρεμβάσεις που έχουν ένα αδιαμφισβήτητο θετικό κοινωνικό πρόσημο. Λειτουργούν ως όχημα για την πραγμ</w:t>
      </w:r>
      <w:r w:rsidRPr="002856AF">
        <w:rPr>
          <w:rFonts w:eastAsia="Times New Roman"/>
          <w:szCs w:val="24"/>
        </w:rPr>
        <w:t>ατική ανάπτυξη της πατρίδας μας. Σαφέστατα</w:t>
      </w:r>
      <w:r w:rsidRPr="002856AF">
        <w:rPr>
          <w:rFonts w:eastAsia="Times New Roman"/>
          <w:szCs w:val="24"/>
        </w:rPr>
        <w:t>,</w:t>
      </w:r>
      <w:r w:rsidRPr="002856AF">
        <w:rPr>
          <w:rFonts w:eastAsia="Times New Roman"/>
          <w:szCs w:val="24"/>
        </w:rPr>
        <w:t xml:space="preserve"> αναγνωρίζουμε ότι τα μέτρα λιτότητας και οι δημοσιονομικοί περιορισμοί παραμένουν και δυσκολεύουν το έργο μας. Δηλούται, όμως, η πρόθεση και η ξεκάθαρη θέση της Κυβέρνησης να θέσει τους ουσιαστικούς πυλώνες</w:t>
      </w:r>
      <w:r w:rsidRPr="002856AF">
        <w:rPr>
          <w:rFonts w:eastAsia="Times New Roman"/>
          <w:szCs w:val="24"/>
        </w:rPr>
        <w:t>,</w:t>
      </w:r>
      <w:r w:rsidRPr="002856AF">
        <w:rPr>
          <w:rFonts w:eastAsia="Times New Roman"/>
          <w:szCs w:val="24"/>
        </w:rPr>
        <w:t xml:space="preserve"> που </w:t>
      </w:r>
      <w:r w:rsidRPr="002856AF">
        <w:rPr>
          <w:rFonts w:eastAsia="Times New Roman"/>
          <w:szCs w:val="24"/>
        </w:rPr>
        <w:t>δεν είναι άλλοι από την παιδεία και να μην  επιτρέψει την περαιτέρω υποβάθμισή της. Είναι ο λόγος που οι πολίτες επέλεξαν τον ΣΥΡΙΖΑ να διαχειριστεί και να προ</w:t>
      </w:r>
      <w:r w:rsidRPr="002856AF">
        <w:rPr>
          <w:rFonts w:eastAsia="Times New Roman"/>
          <w:szCs w:val="24"/>
        </w:rPr>
        <w:t>αγά</w:t>
      </w:r>
      <w:r w:rsidRPr="002856AF">
        <w:rPr>
          <w:rFonts w:eastAsia="Times New Roman"/>
          <w:szCs w:val="24"/>
        </w:rPr>
        <w:t>γει την ανάπτυξη στη χώρα μέσω ουσιαστικών και πραγματικών αλλαγών, γιατί ξέρουν ότι στο μέτρο</w:t>
      </w:r>
      <w:r w:rsidRPr="002856AF">
        <w:rPr>
          <w:rFonts w:eastAsia="Times New Roman"/>
          <w:szCs w:val="24"/>
        </w:rPr>
        <w:t xml:space="preserve"> του εφικτού θα προσπαθήσουμε να αμβλύνουμε τις δυσκολίες που αναπόφευκτα υπάρχουν. </w:t>
      </w:r>
    </w:p>
    <w:p w14:paraId="2118223B" w14:textId="77777777" w:rsidR="000E1C16" w:rsidRDefault="00D27C3B">
      <w:pPr>
        <w:spacing w:after="300"/>
        <w:contextualSpacing/>
        <w:rPr>
          <w:rFonts w:eastAsia="Times New Roman"/>
          <w:color w:val="000000"/>
          <w:szCs w:val="24"/>
        </w:rPr>
      </w:pPr>
      <w:r w:rsidRPr="002856AF">
        <w:rPr>
          <w:rFonts w:eastAsia="Times New Roman"/>
          <w:color w:val="000000"/>
          <w:szCs w:val="24"/>
        </w:rPr>
        <w:t xml:space="preserve">Ως εκπαιδευτικός </w:t>
      </w:r>
      <w:r w:rsidRPr="002856AF">
        <w:rPr>
          <w:rFonts w:eastAsia="Times New Roman"/>
          <w:color w:val="000000"/>
          <w:szCs w:val="24"/>
        </w:rPr>
        <w:t xml:space="preserve">επί </w:t>
      </w:r>
      <w:r w:rsidRPr="002856AF">
        <w:rPr>
          <w:rFonts w:eastAsia="Times New Roman"/>
          <w:color w:val="000000"/>
          <w:szCs w:val="24"/>
        </w:rPr>
        <w:t xml:space="preserve">δώδεκα χρόνια, χωρίς να έχω φύγει </w:t>
      </w:r>
      <w:r w:rsidRPr="002856AF">
        <w:rPr>
          <w:rFonts w:eastAsia="Times New Roman"/>
          <w:color w:val="000000"/>
          <w:szCs w:val="24"/>
        </w:rPr>
        <w:t xml:space="preserve">ούτε </w:t>
      </w:r>
      <w:r w:rsidRPr="002856AF">
        <w:rPr>
          <w:rFonts w:eastAsia="Times New Roman"/>
          <w:color w:val="000000"/>
          <w:szCs w:val="24"/>
        </w:rPr>
        <w:t>μια μέρα από την τάξη μου, είμαι ουσιαστικά υπερήφανη και ευτυχής που σήμερα ψηφίζεται αυτό το νομοσχέδιο και υ</w:t>
      </w:r>
      <w:r w:rsidRPr="002856AF">
        <w:rPr>
          <w:rFonts w:eastAsia="Times New Roman"/>
          <w:color w:val="000000"/>
          <w:szCs w:val="24"/>
        </w:rPr>
        <w:t>περψηφίζω</w:t>
      </w:r>
      <w:r w:rsidRPr="002856AF">
        <w:rPr>
          <w:rFonts w:eastAsia="Times New Roman"/>
          <w:color w:val="000000"/>
          <w:szCs w:val="24"/>
        </w:rPr>
        <w:t>,</w:t>
      </w:r>
      <w:r w:rsidRPr="002856AF">
        <w:rPr>
          <w:rFonts w:eastAsia="Times New Roman"/>
          <w:color w:val="000000"/>
          <w:szCs w:val="24"/>
        </w:rPr>
        <w:t xml:space="preserve"> τόσο επί της αρχής όσο και επί των άρθρων. </w:t>
      </w:r>
    </w:p>
    <w:p w14:paraId="2118223C" w14:textId="77777777" w:rsidR="000E1C16" w:rsidRDefault="00D27C3B">
      <w:pPr>
        <w:spacing w:after="300"/>
        <w:contextualSpacing/>
        <w:rPr>
          <w:rFonts w:eastAsia="Times New Roman"/>
          <w:color w:val="000000"/>
          <w:szCs w:val="24"/>
        </w:rPr>
      </w:pPr>
      <w:r w:rsidRPr="002856AF">
        <w:rPr>
          <w:rFonts w:eastAsia="Times New Roman"/>
          <w:color w:val="000000"/>
          <w:szCs w:val="24"/>
        </w:rPr>
        <w:t>Σας ευχαριστώ πολύ.</w:t>
      </w:r>
    </w:p>
    <w:p w14:paraId="2118223D" w14:textId="77777777" w:rsidR="000E1C16" w:rsidRDefault="00D27C3B">
      <w:pPr>
        <w:spacing w:after="300"/>
        <w:contextualSpacing/>
        <w:jc w:val="center"/>
        <w:rPr>
          <w:rFonts w:eastAsia="Times New Roman"/>
          <w:color w:val="000000"/>
          <w:szCs w:val="24"/>
        </w:rPr>
      </w:pPr>
      <w:r w:rsidRPr="002856AF">
        <w:rPr>
          <w:rFonts w:eastAsia="Times New Roman"/>
          <w:color w:val="000000"/>
          <w:szCs w:val="24"/>
        </w:rPr>
        <w:t>(Χειροκροτήματα από την πτέρυγα του ΣΥΡΙΖΑ)</w:t>
      </w:r>
    </w:p>
    <w:p w14:paraId="2118223E" w14:textId="77777777" w:rsidR="000E1C16" w:rsidRDefault="00D27C3B">
      <w:pPr>
        <w:spacing w:after="300"/>
        <w:contextualSpacing/>
        <w:rPr>
          <w:rFonts w:eastAsia="Times New Roman"/>
          <w:color w:val="000000"/>
          <w:szCs w:val="24"/>
        </w:rPr>
      </w:pPr>
      <w:r w:rsidRPr="002856AF">
        <w:rPr>
          <w:rFonts w:eastAsia="Times New Roman"/>
          <w:b/>
          <w:color w:val="000000"/>
          <w:szCs w:val="24"/>
        </w:rPr>
        <w:t>ΠΡΟΕΔΡΕΥΩΝ (</w:t>
      </w:r>
      <w:r w:rsidRPr="002856AF">
        <w:rPr>
          <w:rFonts w:eastAsia="Times New Roman"/>
          <w:b/>
          <w:color w:val="000000"/>
          <w:szCs w:val="24"/>
        </w:rPr>
        <w:t>Αναστάσιος Κουράκης</w:t>
      </w:r>
      <w:r w:rsidRPr="002856AF">
        <w:rPr>
          <w:rFonts w:eastAsia="Times New Roman"/>
          <w:b/>
          <w:color w:val="000000"/>
          <w:szCs w:val="24"/>
        </w:rPr>
        <w:t xml:space="preserve">): </w:t>
      </w:r>
      <w:r w:rsidRPr="002856AF">
        <w:rPr>
          <w:rFonts w:eastAsia="Times New Roman"/>
          <w:color w:val="000000"/>
          <w:szCs w:val="24"/>
        </w:rPr>
        <w:t>Ευχαριστούμε την κ. Γεννιά.</w:t>
      </w:r>
    </w:p>
    <w:p w14:paraId="2118223F" w14:textId="77777777" w:rsidR="000E1C16" w:rsidRDefault="00D27C3B">
      <w:pPr>
        <w:spacing w:after="300"/>
        <w:contextualSpacing/>
        <w:rPr>
          <w:rFonts w:eastAsia="Times New Roman"/>
          <w:color w:val="000000"/>
          <w:szCs w:val="24"/>
        </w:rPr>
      </w:pPr>
      <w:r w:rsidRPr="002856AF">
        <w:rPr>
          <w:rFonts w:eastAsia="Times New Roman"/>
          <w:color w:val="000000"/>
          <w:szCs w:val="24"/>
        </w:rPr>
        <w:t>Όπως είπαμε, τελευταίος ομιλητής είναι ο κ. Φορτσάκης, Βουλευτής της Νέας Δ</w:t>
      </w:r>
      <w:r w:rsidRPr="002856AF">
        <w:rPr>
          <w:rFonts w:eastAsia="Times New Roman"/>
          <w:color w:val="000000"/>
          <w:szCs w:val="24"/>
        </w:rPr>
        <w:t xml:space="preserve">ημοκρατίας, και μετά θα μπούμε στη διαδικασία της ψηφοφορίας. </w:t>
      </w:r>
    </w:p>
    <w:p w14:paraId="21182240" w14:textId="77777777" w:rsidR="000E1C16" w:rsidRDefault="00D27C3B">
      <w:pPr>
        <w:spacing w:after="300"/>
        <w:contextualSpacing/>
        <w:rPr>
          <w:rFonts w:eastAsia="Times New Roman"/>
          <w:color w:val="000000"/>
          <w:szCs w:val="24"/>
        </w:rPr>
      </w:pPr>
      <w:r w:rsidRPr="002856AF">
        <w:rPr>
          <w:rFonts w:eastAsia="Times New Roman"/>
          <w:color w:val="000000"/>
          <w:szCs w:val="24"/>
        </w:rPr>
        <w:t>Ορίστε, έχετε τον λόγο.</w:t>
      </w:r>
    </w:p>
    <w:p w14:paraId="21182241" w14:textId="77777777" w:rsidR="000E1C16" w:rsidRDefault="00D27C3B">
      <w:pPr>
        <w:spacing w:after="300"/>
        <w:contextualSpacing/>
        <w:rPr>
          <w:rFonts w:eastAsia="Times New Roman"/>
          <w:color w:val="000000"/>
          <w:szCs w:val="24"/>
        </w:rPr>
      </w:pPr>
      <w:r w:rsidRPr="002856AF">
        <w:rPr>
          <w:rFonts w:eastAsia="Times New Roman"/>
          <w:b/>
          <w:color w:val="000000"/>
          <w:szCs w:val="24"/>
        </w:rPr>
        <w:t>ΘΕΟΔΩΡΟΣ ΦΟΡΤΣΑΚΗΣ:</w:t>
      </w:r>
      <w:r w:rsidRPr="002856AF">
        <w:rPr>
          <w:rFonts w:eastAsia="Times New Roman"/>
          <w:color w:val="000000"/>
          <w:szCs w:val="24"/>
        </w:rPr>
        <w:t xml:space="preserve"> Ευχαριστώ πολύ, κύριε Πρόεδρε. </w:t>
      </w:r>
    </w:p>
    <w:p w14:paraId="21182242" w14:textId="77777777" w:rsidR="000E1C16" w:rsidRDefault="00D27C3B">
      <w:pPr>
        <w:spacing w:after="300"/>
        <w:contextualSpacing/>
        <w:rPr>
          <w:rFonts w:eastAsia="Times New Roman"/>
          <w:color w:val="000000"/>
          <w:szCs w:val="24"/>
        </w:rPr>
      </w:pPr>
      <w:r w:rsidRPr="002856AF">
        <w:rPr>
          <w:rFonts w:eastAsia="Times New Roman"/>
          <w:color w:val="000000"/>
          <w:szCs w:val="24"/>
        </w:rPr>
        <w:t xml:space="preserve">Κυρίες και κύριοι συνάδελφοι, μια διαπίστωση: Έχουμε να κάνουμε με ένα νομοσχέδιο, το οποίο στην πραγματικότητα </w:t>
      </w:r>
      <w:r w:rsidRPr="002856AF">
        <w:rPr>
          <w:rFonts w:eastAsia="Times New Roman"/>
          <w:color w:val="000000"/>
          <w:szCs w:val="24"/>
        </w:rPr>
        <w:t>καλύπτει δύο μεγάλους τομείς, έρευνα και παιδεία, δηλαδή στην πραγματικότητα έχουμε δύο νομοσχέδια</w:t>
      </w:r>
      <w:r w:rsidRPr="002856AF">
        <w:rPr>
          <w:rFonts w:eastAsia="Times New Roman"/>
          <w:color w:val="000000"/>
          <w:szCs w:val="24"/>
        </w:rPr>
        <w:t>,</w:t>
      </w:r>
      <w:r w:rsidRPr="002856AF">
        <w:rPr>
          <w:rFonts w:eastAsia="Times New Roman"/>
          <w:color w:val="000000"/>
          <w:szCs w:val="24"/>
        </w:rPr>
        <w:t xml:space="preserve"> τα οποία μεταξύ τους δεν συνδέονται με κανέναν τρόπο. </w:t>
      </w:r>
    </w:p>
    <w:p w14:paraId="21182243" w14:textId="77777777" w:rsidR="000E1C16" w:rsidRDefault="00D27C3B">
      <w:pPr>
        <w:spacing w:after="300"/>
        <w:contextualSpacing/>
        <w:rPr>
          <w:rFonts w:eastAsia="Times New Roman"/>
          <w:color w:val="000000"/>
          <w:szCs w:val="24"/>
        </w:rPr>
      </w:pPr>
      <w:r w:rsidRPr="002856AF">
        <w:rPr>
          <w:rFonts w:eastAsia="Times New Roman"/>
          <w:color w:val="000000"/>
          <w:szCs w:val="24"/>
        </w:rPr>
        <w:t>Θα ήθελα πρώτα-πρώτα να επισημάνω ότι</w:t>
      </w:r>
      <w:r w:rsidRPr="002856AF">
        <w:rPr>
          <w:rFonts w:eastAsia="Times New Roman"/>
          <w:color w:val="000000"/>
          <w:szCs w:val="24"/>
        </w:rPr>
        <w:t>,</w:t>
      </w:r>
      <w:r w:rsidRPr="002856AF">
        <w:rPr>
          <w:rFonts w:eastAsia="Times New Roman"/>
          <w:color w:val="000000"/>
          <w:szCs w:val="24"/>
        </w:rPr>
        <w:t xml:space="preserve"> δυστυχώς</w:t>
      </w:r>
      <w:r w:rsidRPr="002856AF">
        <w:rPr>
          <w:rFonts w:eastAsia="Times New Roman"/>
          <w:color w:val="000000"/>
          <w:szCs w:val="24"/>
        </w:rPr>
        <w:t>,</w:t>
      </w:r>
      <w:r w:rsidRPr="002856AF">
        <w:rPr>
          <w:rFonts w:eastAsia="Times New Roman"/>
          <w:color w:val="000000"/>
          <w:szCs w:val="24"/>
        </w:rPr>
        <w:t xml:space="preserve"> κανένα από τα δύο τμήματα του νομοσχεδίου δεν έχει α</w:t>
      </w:r>
      <w:r w:rsidRPr="002856AF">
        <w:rPr>
          <w:rFonts w:eastAsia="Times New Roman"/>
          <w:color w:val="000000"/>
          <w:szCs w:val="24"/>
        </w:rPr>
        <w:t>ποτελέσει αντικείμενο πραγματικής διαβούλευσής. Και λυπάμαι πολύ, κύριε Υπουργέ, που εμπιστευθήκαμε τον εθνικό διάλογο και συμμετείχαμε σε αυτόν καλόπιστα, ενώ το Υπουργείο δεν διστάζει να φέρει καταιγισμό διατάξεων, οι οποίες δεν έχουν αποτελέσει αντικείμ</w:t>
      </w:r>
      <w:r w:rsidRPr="002856AF">
        <w:rPr>
          <w:rFonts w:eastAsia="Times New Roman"/>
          <w:color w:val="000000"/>
          <w:szCs w:val="24"/>
        </w:rPr>
        <w:t>ενο κα</w:t>
      </w:r>
      <w:r w:rsidRPr="002856AF">
        <w:rPr>
          <w:rFonts w:eastAsia="Times New Roman"/>
          <w:color w:val="000000"/>
          <w:szCs w:val="24"/>
        </w:rPr>
        <w:t>μ</w:t>
      </w:r>
      <w:r w:rsidRPr="002856AF">
        <w:rPr>
          <w:rFonts w:eastAsia="Times New Roman"/>
          <w:color w:val="000000"/>
          <w:szCs w:val="24"/>
        </w:rPr>
        <w:t>μιάς συζήτησης και οι οποίες δεν είναι ρυθμίσεις τρέχουσες, τις οποίες θα μπορούσε κ</w:t>
      </w:r>
      <w:r w:rsidRPr="002856AF">
        <w:rPr>
          <w:rFonts w:eastAsia="Times New Roman"/>
          <w:color w:val="000000"/>
          <w:szCs w:val="24"/>
        </w:rPr>
        <w:t>άποιος</w:t>
      </w:r>
      <w:r w:rsidRPr="002856AF">
        <w:rPr>
          <w:rFonts w:eastAsia="Times New Roman"/>
          <w:color w:val="000000"/>
          <w:szCs w:val="24"/>
        </w:rPr>
        <w:t xml:space="preserve"> να δικαιολογήσει με βάση το επείγον, αλλά είναι ρυθμίσεις δομικές, οι οποίες σταδιακά μεταβάλλουν όλο το πλαίσιο του εκπαιδευτικού μας συστήματος. Δεκάδες είν</w:t>
      </w:r>
      <w:r w:rsidRPr="002856AF">
        <w:rPr>
          <w:rFonts w:eastAsia="Times New Roman"/>
          <w:color w:val="000000"/>
          <w:szCs w:val="24"/>
        </w:rPr>
        <w:t>αι οι ρυθμίσεις που έχουν έρθει από τον Γενάρη του 2015 με τον τρόπο αυτό και σταδιακά βιώνουμε μια</w:t>
      </w:r>
      <w:r w:rsidRPr="002856AF">
        <w:rPr>
          <w:rFonts w:eastAsia="Times New Roman"/>
          <w:color w:val="000000"/>
          <w:szCs w:val="24"/>
        </w:rPr>
        <w:t>,</w:t>
      </w:r>
      <w:r w:rsidRPr="002856AF">
        <w:rPr>
          <w:rFonts w:eastAsia="Times New Roman"/>
          <w:color w:val="000000"/>
          <w:szCs w:val="24"/>
        </w:rPr>
        <w:t xml:space="preserve"> πραγματικά</w:t>
      </w:r>
      <w:r w:rsidRPr="002856AF">
        <w:rPr>
          <w:rFonts w:eastAsia="Times New Roman"/>
          <w:color w:val="000000"/>
          <w:szCs w:val="24"/>
        </w:rPr>
        <w:t>,</w:t>
      </w:r>
      <w:r w:rsidRPr="002856AF">
        <w:rPr>
          <w:rFonts w:eastAsia="Times New Roman"/>
          <w:color w:val="000000"/>
          <w:szCs w:val="24"/>
        </w:rPr>
        <w:t xml:space="preserve"> μεγάλη μεταβολή του όλου συστήματος και της φιλοσοφίας του. </w:t>
      </w:r>
    </w:p>
    <w:p w14:paraId="21182244" w14:textId="77777777" w:rsidR="000E1C16" w:rsidRDefault="00D27C3B">
      <w:pPr>
        <w:spacing w:after="300"/>
        <w:contextualSpacing/>
        <w:rPr>
          <w:rFonts w:eastAsia="Times New Roman"/>
          <w:color w:val="000000"/>
          <w:szCs w:val="24"/>
        </w:rPr>
      </w:pPr>
      <w:r w:rsidRPr="002856AF">
        <w:rPr>
          <w:rFonts w:eastAsia="Times New Roman"/>
          <w:color w:val="000000"/>
          <w:szCs w:val="24"/>
        </w:rPr>
        <w:t>Θα ήθελα να κάνω λίγες παρατηρήσεις για το καθένα από τα δύο μέρη του νομοσχεδίου,</w:t>
      </w:r>
      <w:r w:rsidRPr="002856AF">
        <w:rPr>
          <w:rFonts w:eastAsia="Times New Roman"/>
          <w:color w:val="000000"/>
          <w:szCs w:val="24"/>
        </w:rPr>
        <w:t xml:space="preserve"> τα οποία ούτε έχουν μεταξύ τους κα</w:t>
      </w:r>
      <w:r w:rsidRPr="002856AF">
        <w:rPr>
          <w:rFonts w:eastAsia="Times New Roman"/>
          <w:color w:val="000000"/>
          <w:szCs w:val="24"/>
        </w:rPr>
        <w:t>μ</w:t>
      </w:r>
      <w:r w:rsidRPr="002856AF">
        <w:rPr>
          <w:rFonts w:eastAsia="Times New Roman"/>
          <w:color w:val="000000"/>
          <w:szCs w:val="24"/>
        </w:rPr>
        <w:t>μία συνοχή, αλλά ούτε και το κάθε μέρος έχει συνεχή το ίδιο, είναι αμάλγαμα διατάξεων, πολλές από τις οποίες ρυθμίζουν κατά τρόπο -θα έλεγα, δεν θέλω να χρησιμοποιήσω τη λέξη «φωτογραφικό», γιατί δεν μου αρέσει η λέξη- ο</w:t>
      </w:r>
      <w:r w:rsidRPr="002856AF">
        <w:rPr>
          <w:rFonts w:eastAsia="Times New Roman"/>
          <w:color w:val="000000"/>
          <w:szCs w:val="24"/>
        </w:rPr>
        <w:t xml:space="preserve"> οποίος δεν αποδίδει κα</w:t>
      </w:r>
      <w:r w:rsidRPr="002856AF">
        <w:rPr>
          <w:rFonts w:eastAsia="Times New Roman"/>
          <w:color w:val="000000"/>
          <w:szCs w:val="24"/>
        </w:rPr>
        <w:t>μ</w:t>
      </w:r>
      <w:r w:rsidRPr="002856AF">
        <w:rPr>
          <w:rFonts w:eastAsia="Times New Roman"/>
          <w:color w:val="000000"/>
          <w:szCs w:val="24"/>
        </w:rPr>
        <w:t>μία γενικότερη φιλοσοφία, ρυθμίσεις</w:t>
      </w:r>
      <w:r w:rsidRPr="002856AF">
        <w:rPr>
          <w:rFonts w:eastAsia="Times New Roman"/>
          <w:color w:val="000000"/>
          <w:szCs w:val="24"/>
        </w:rPr>
        <w:t>,</w:t>
      </w:r>
      <w:r w:rsidRPr="002856AF">
        <w:rPr>
          <w:rFonts w:eastAsia="Times New Roman"/>
          <w:color w:val="000000"/>
          <w:szCs w:val="24"/>
        </w:rPr>
        <w:t xml:space="preserve"> οι οποίες αφήνουν την υποψία ότι δεν έχουν γίνει για άλλο</w:t>
      </w:r>
      <w:r w:rsidRPr="002856AF">
        <w:rPr>
          <w:rFonts w:eastAsia="Times New Roman"/>
          <w:color w:val="000000"/>
          <w:szCs w:val="24"/>
        </w:rPr>
        <w:t>ν</w:t>
      </w:r>
      <w:r w:rsidRPr="002856AF">
        <w:rPr>
          <w:rFonts w:eastAsia="Times New Roman"/>
          <w:color w:val="000000"/>
          <w:szCs w:val="24"/>
        </w:rPr>
        <w:t xml:space="preserve"> λόγο παρά για να αντιμετωπίσουν με εντελώς στιγμιαίο τρόπο ζητήματα</w:t>
      </w:r>
      <w:r w:rsidRPr="002856AF">
        <w:rPr>
          <w:rFonts w:eastAsia="Times New Roman"/>
          <w:color w:val="000000"/>
          <w:szCs w:val="24"/>
        </w:rPr>
        <w:t>,</w:t>
      </w:r>
      <w:r w:rsidRPr="002856AF">
        <w:rPr>
          <w:rFonts w:eastAsia="Times New Roman"/>
          <w:color w:val="000000"/>
          <w:szCs w:val="24"/>
        </w:rPr>
        <w:t xml:space="preserve"> τα οποία εμφανίζονται κατά τρόπο</w:t>
      </w:r>
      <w:r w:rsidRPr="002856AF">
        <w:rPr>
          <w:rFonts w:eastAsia="Times New Roman"/>
          <w:color w:val="000000"/>
          <w:szCs w:val="24"/>
        </w:rPr>
        <w:t>,</w:t>
      </w:r>
      <w:r w:rsidRPr="002856AF">
        <w:rPr>
          <w:rFonts w:eastAsia="Times New Roman"/>
          <w:color w:val="000000"/>
          <w:szCs w:val="24"/>
        </w:rPr>
        <w:t xml:space="preserve"> </w:t>
      </w:r>
      <w:r w:rsidRPr="002856AF">
        <w:rPr>
          <w:rFonts w:eastAsia="Times New Roman"/>
          <w:color w:val="000000"/>
          <w:szCs w:val="24"/>
        </w:rPr>
        <w:t>όμως,</w:t>
      </w:r>
      <w:r w:rsidRPr="002856AF">
        <w:rPr>
          <w:rFonts w:eastAsia="Times New Roman"/>
          <w:color w:val="000000"/>
          <w:szCs w:val="24"/>
        </w:rPr>
        <w:t xml:space="preserve"> μόνιμο στην παιδεία ή στην </w:t>
      </w:r>
      <w:r w:rsidRPr="002856AF">
        <w:rPr>
          <w:rFonts w:eastAsia="Times New Roman"/>
          <w:color w:val="000000"/>
          <w:szCs w:val="24"/>
        </w:rPr>
        <w:t xml:space="preserve">έρευνα. </w:t>
      </w:r>
    </w:p>
    <w:p w14:paraId="21182245" w14:textId="77777777" w:rsidR="000E1C16" w:rsidRDefault="00D27C3B">
      <w:pPr>
        <w:spacing w:after="300"/>
        <w:contextualSpacing/>
        <w:rPr>
          <w:rFonts w:eastAsia="Times New Roman"/>
          <w:color w:val="000000"/>
          <w:szCs w:val="24"/>
        </w:rPr>
      </w:pPr>
      <w:r w:rsidRPr="002856AF">
        <w:rPr>
          <w:rFonts w:eastAsia="Times New Roman"/>
          <w:color w:val="000000"/>
          <w:szCs w:val="24"/>
        </w:rPr>
        <w:t>Στο κομμάτι της έρευνας διαπιστώνω ότι έχουμε μια φιλοσοφία εντελώς διαφορετική από εκείνη</w:t>
      </w:r>
      <w:r w:rsidRPr="002856AF">
        <w:rPr>
          <w:rFonts w:eastAsia="Times New Roman"/>
          <w:color w:val="000000"/>
          <w:szCs w:val="24"/>
        </w:rPr>
        <w:t>,</w:t>
      </w:r>
      <w:r w:rsidRPr="002856AF">
        <w:rPr>
          <w:rFonts w:eastAsia="Times New Roman"/>
          <w:color w:val="000000"/>
          <w:szCs w:val="24"/>
        </w:rPr>
        <w:t xml:space="preserve"> η οποία θα έπρεπε αυτή την ώρα να προταχθεί. Η χώρα χρειάζεται την έρευνα για να μπορέσει να απελευθερώσει τις οικονομικές εκείνες δυνάμεις που θα της επιτ</w:t>
      </w:r>
      <w:r w:rsidRPr="002856AF">
        <w:rPr>
          <w:rFonts w:eastAsia="Times New Roman"/>
          <w:color w:val="000000"/>
          <w:szCs w:val="24"/>
        </w:rPr>
        <w:t>ρέψουν να ανακάμψει. Το νομοσχέδιο, αντί να βοηθήσει στην απελευθέρωση αυτή, συμβάλλει στην περαιτέρω κρατικοποίηση της έρευνας και στην απομάκρυνση της έρευνας από την οικονομία. Η ευρύτατη αλλαγή του ν.4310/2014</w:t>
      </w:r>
      <w:r w:rsidRPr="002856AF">
        <w:rPr>
          <w:rFonts w:eastAsia="Times New Roman"/>
          <w:color w:val="000000"/>
          <w:szCs w:val="24"/>
        </w:rPr>
        <w:t>,</w:t>
      </w:r>
      <w:r w:rsidRPr="002856AF">
        <w:rPr>
          <w:rFonts w:eastAsia="Times New Roman"/>
          <w:color w:val="000000"/>
          <w:szCs w:val="24"/>
        </w:rPr>
        <w:t xml:space="preserve"> που επιχειρείται</w:t>
      </w:r>
      <w:r w:rsidRPr="002856AF">
        <w:rPr>
          <w:rFonts w:eastAsia="Times New Roman"/>
          <w:color w:val="000000"/>
          <w:szCs w:val="24"/>
        </w:rPr>
        <w:t>,</w:t>
      </w:r>
      <w:r w:rsidRPr="002856AF">
        <w:rPr>
          <w:rFonts w:eastAsia="Times New Roman"/>
          <w:color w:val="000000"/>
          <w:szCs w:val="24"/>
        </w:rPr>
        <w:t xml:space="preserve"> επαναλαμβάνω ότι έχει γ</w:t>
      </w:r>
      <w:r w:rsidRPr="002856AF">
        <w:rPr>
          <w:rFonts w:eastAsia="Times New Roman"/>
          <w:color w:val="000000"/>
          <w:szCs w:val="24"/>
        </w:rPr>
        <w:t>ίνει χωρίς κα</w:t>
      </w:r>
      <w:r w:rsidRPr="002856AF">
        <w:rPr>
          <w:rFonts w:eastAsia="Times New Roman"/>
          <w:color w:val="000000"/>
          <w:szCs w:val="24"/>
        </w:rPr>
        <w:t>μ</w:t>
      </w:r>
      <w:r w:rsidRPr="002856AF">
        <w:rPr>
          <w:rFonts w:eastAsia="Times New Roman"/>
          <w:color w:val="000000"/>
          <w:szCs w:val="24"/>
        </w:rPr>
        <w:t>μία πραγματική διαβούλευση. Κανένα από τα ουσιαστικά ζητήματα</w:t>
      </w:r>
      <w:r w:rsidRPr="002856AF">
        <w:rPr>
          <w:rFonts w:eastAsia="Times New Roman"/>
          <w:color w:val="000000"/>
          <w:szCs w:val="24"/>
        </w:rPr>
        <w:t>,</w:t>
      </w:r>
      <w:r w:rsidRPr="002856AF">
        <w:rPr>
          <w:rFonts w:eastAsia="Times New Roman"/>
          <w:color w:val="000000"/>
          <w:szCs w:val="24"/>
        </w:rPr>
        <w:t xml:space="preserve"> που αντιμετωπίζει η έρευνα στην Ελλάδα</w:t>
      </w:r>
      <w:r w:rsidRPr="002856AF">
        <w:rPr>
          <w:rFonts w:eastAsia="Times New Roman"/>
          <w:color w:val="000000"/>
          <w:szCs w:val="24"/>
        </w:rPr>
        <w:t>,</w:t>
      </w:r>
      <w:r w:rsidRPr="002856AF">
        <w:rPr>
          <w:rFonts w:eastAsia="Times New Roman"/>
          <w:color w:val="000000"/>
          <w:szCs w:val="24"/>
        </w:rPr>
        <w:t xml:space="preserve"> δεν λαμβάνεται υπ</w:t>
      </w:r>
      <w:r w:rsidRPr="002856AF">
        <w:rPr>
          <w:rFonts w:eastAsia="Times New Roman"/>
          <w:color w:val="000000"/>
          <w:szCs w:val="24"/>
        </w:rPr>
        <w:t xml:space="preserve">’ </w:t>
      </w:r>
      <w:r w:rsidRPr="002856AF">
        <w:rPr>
          <w:rFonts w:eastAsia="Times New Roman"/>
          <w:color w:val="000000"/>
          <w:szCs w:val="24"/>
        </w:rPr>
        <w:t>όψ</w:t>
      </w:r>
      <w:r w:rsidRPr="002856AF">
        <w:rPr>
          <w:rFonts w:eastAsia="Times New Roman"/>
          <w:color w:val="000000"/>
          <w:szCs w:val="24"/>
        </w:rPr>
        <w:t>ιν</w:t>
      </w:r>
      <w:r w:rsidRPr="002856AF">
        <w:rPr>
          <w:rFonts w:eastAsia="Times New Roman"/>
          <w:color w:val="000000"/>
          <w:szCs w:val="24"/>
        </w:rPr>
        <w:t xml:space="preserve"> από το νομοσχέδιο. Για παράδειγμα, ποιες είναι οι ρυθμίσεις για να σταματήσει η φυγή των νέων επιστημόνων στο εξωτε</w:t>
      </w:r>
      <w:r w:rsidRPr="002856AF">
        <w:rPr>
          <w:rFonts w:eastAsia="Times New Roman"/>
          <w:color w:val="000000"/>
          <w:szCs w:val="24"/>
        </w:rPr>
        <w:t>ρικό; Επικρατεί η υπουργοκεντροποίηση και η κρατικοποίηση με όλα τα κομβικά σημεία λειτουργίας και διοίκησης των ερευνητικών κέντρων και ινστιτούτων, καθώς και εν γένει τα όργανα της ερευνητικής πολιτικής να περνούν στα χέρια του Υπουργού Παιδείας ή προσώπ</w:t>
      </w:r>
      <w:r w:rsidRPr="002856AF">
        <w:rPr>
          <w:rFonts w:eastAsia="Times New Roman"/>
          <w:color w:val="000000"/>
          <w:szCs w:val="24"/>
        </w:rPr>
        <w:t xml:space="preserve">ων που αυτός επιλέγει. </w:t>
      </w:r>
    </w:p>
    <w:p w14:paraId="21182246" w14:textId="77777777" w:rsidR="000E1C16" w:rsidRDefault="00D27C3B">
      <w:pPr>
        <w:spacing w:after="300"/>
        <w:contextualSpacing/>
        <w:rPr>
          <w:rFonts w:eastAsia="Times New Roman"/>
          <w:color w:val="000000"/>
          <w:szCs w:val="24"/>
        </w:rPr>
      </w:pPr>
      <w:r w:rsidRPr="002856AF">
        <w:rPr>
          <w:rFonts w:eastAsia="Times New Roman"/>
          <w:color w:val="000000"/>
          <w:szCs w:val="24"/>
        </w:rPr>
        <w:t>Καταργούνται σημαντικές επιδιώξεις της εθνικής στρατηγικής έρευνας, τεχνολογικής ανάπτυξης και καινοτομίας, όπως είναι η ενίσχυση της ανεξαρτησίας των δημοσίων ερευνητικών οργανισμών, το άρθρο 4. Υποβαθμίζεται η ΕΣΕΤΑΚ, καθώς καταργ</w:t>
      </w:r>
      <w:r w:rsidRPr="002856AF">
        <w:rPr>
          <w:rFonts w:eastAsia="Times New Roman"/>
          <w:color w:val="000000"/>
          <w:szCs w:val="24"/>
        </w:rPr>
        <w:t xml:space="preserve">είται η υποχρέωση για ψήφιση της ΕΣΕΤΑΚ από τη Βουλή, αν και νομίζω ότι σε αυτό έχετε τελικά επανέλθει, έτσι; Αυτό είναι τουλάχιστον ένα καλό σημείο. </w:t>
      </w:r>
    </w:p>
    <w:p w14:paraId="21182247" w14:textId="77777777" w:rsidR="000E1C16" w:rsidRDefault="00D27C3B">
      <w:pPr>
        <w:spacing w:after="300"/>
        <w:contextualSpacing/>
        <w:rPr>
          <w:rFonts w:eastAsia="Times New Roman"/>
          <w:color w:val="000000"/>
          <w:szCs w:val="24"/>
        </w:rPr>
      </w:pPr>
      <w:r w:rsidRPr="002856AF">
        <w:rPr>
          <w:rFonts w:eastAsia="Times New Roman"/>
          <w:color w:val="000000"/>
          <w:szCs w:val="24"/>
        </w:rPr>
        <w:t>Υποβαθμίζεται η Γενική Γραμματεία Έρευνας και Τεχνολογίας, καθώς και ο σχεδιασμός της ερευνητικής πολιτικ</w:t>
      </w:r>
      <w:r w:rsidRPr="002856AF">
        <w:rPr>
          <w:rFonts w:eastAsia="Times New Roman"/>
          <w:color w:val="000000"/>
          <w:szCs w:val="24"/>
        </w:rPr>
        <w:t>ής που ανήκε κατά τον ν.4310/2014 σε αυτή</w:t>
      </w:r>
      <w:r w:rsidRPr="002856AF">
        <w:rPr>
          <w:rFonts w:eastAsia="Times New Roman"/>
          <w:color w:val="000000"/>
          <w:szCs w:val="24"/>
        </w:rPr>
        <w:t xml:space="preserve"> </w:t>
      </w:r>
      <w:r w:rsidRPr="002856AF">
        <w:rPr>
          <w:rFonts w:eastAsia="Times New Roman"/>
          <w:color w:val="000000"/>
          <w:szCs w:val="24"/>
        </w:rPr>
        <w:t>και περνά στα χέρια υποδομών του Υπουργείου, με αποτέλεσμα να έχουμε περαιτέρω υπουργοκεντροποίηση της διαδικασίας. Καταργείται η συμμετοχή στο εκάστοτε διοικητικό συμβούλιο των ερευνητικών κέντρων εκπροσώπου της Γενικής Γραμματείας Έρευνας και Τεχνολογίας</w:t>
      </w:r>
      <w:r w:rsidRPr="002856AF">
        <w:rPr>
          <w:rFonts w:eastAsia="Times New Roman"/>
          <w:color w:val="000000"/>
          <w:szCs w:val="24"/>
        </w:rPr>
        <w:t xml:space="preserve"> και έχουμε στη θέση τους εκπρόσωπο του Υπουργού Παιδείας. </w:t>
      </w:r>
    </w:p>
    <w:p w14:paraId="21182248" w14:textId="77777777" w:rsidR="000E1C16" w:rsidRDefault="00D27C3B">
      <w:pPr>
        <w:spacing w:after="300"/>
        <w:contextualSpacing/>
        <w:rPr>
          <w:rFonts w:eastAsia="Times New Roman"/>
          <w:color w:val="000000"/>
          <w:szCs w:val="24"/>
        </w:rPr>
      </w:pPr>
      <w:r w:rsidRPr="002856AF">
        <w:rPr>
          <w:rFonts w:eastAsia="Times New Roman"/>
          <w:color w:val="000000"/>
          <w:szCs w:val="24"/>
        </w:rPr>
        <w:t>Το ΕΣΕΚ παραμένει ως συμβουλευτικό όργανο με ασαφείς αρμοδιότητες. Δεν συμμετέχει πλέον στο</w:t>
      </w:r>
      <w:r w:rsidRPr="002856AF">
        <w:rPr>
          <w:rFonts w:eastAsia="Times New Roman"/>
          <w:color w:val="000000"/>
          <w:szCs w:val="24"/>
        </w:rPr>
        <w:t>ν</w:t>
      </w:r>
      <w:r w:rsidRPr="002856AF">
        <w:rPr>
          <w:rFonts w:eastAsia="Times New Roman"/>
          <w:color w:val="000000"/>
          <w:szCs w:val="24"/>
        </w:rPr>
        <w:t xml:space="preserve"> σχεδιασμό της πολιτικής, αλλά παρακολουθεί απλώς την εφαρμογή της.</w:t>
      </w:r>
    </w:p>
    <w:p w14:paraId="21182249" w14:textId="77777777" w:rsidR="000E1C16" w:rsidRDefault="00D27C3B">
      <w:pPr>
        <w:rPr>
          <w:rFonts w:eastAsia="Times New Roman"/>
          <w:szCs w:val="24"/>
        </w:rPr>
      </w:pPr>
      <w:r w:rsidRPr="002856AF">
        <w:rPr>
          <w:rFonts w:eastAsia="Times New Roman"/>
          <w:szCs w:val="24"/>
        </w:rPr>
        <w:t>Τη σύσταση και συγκρότηση της επιτρο</w:t>
      </w:r>
      <w:r w:rsidRPr="002856AF">
        <w:rPr>
          <w:rFonts w:eastAsia="Times New Roman"/>
          <w:szCs w:val="24"/>
        </w:rPr>
        <w:t>πής των μελών ΕΣΕΚ την ορίζει η πολιτική ηγεσία, αφού την αποτελούν άτομα που ορίζει ο Υπουργός Παιδείας, ενώ στον ν.</w:t>
      </w:r>
      <w:r w:rsidRPr="00B50CE3">
        <w:rPr>
          <w:rFonts w:eastAsia="Times New Roman"/>
          <w:szCs w:val="24"/>
        </w:rPr>
        <w:t xml:space="preserve">4310/2014 οριζόταν από τους προεδρεύοντες ή εκπροσώπους της </w:t>
      </w:r>
      <w:r w:rsidRPr="00B50CE3">
        <w:rPr>
          <w:rFonts w:eastAsia="Times New Roman"/>
          <w:szCs w:val="24"/>
        </w:rPr>
        <w:t>σ</w:t>
      </w:r>
      <w:r w:rsidRPr="006B36B3">
        <w:rPr>
          <w:rFonts w:eastAsia="Times New Roman"/>
          <w:szCs w:val="24"/>
        </w:rPr>
        <w:t xml:space="preserve">υνόδου των </w:t>
      </w:r>
      <w:r w:rsidRPr="000D6D6A">
        <w:rPr>
          <w:rFonts w:eastAsia="Times New Roman"/>
          <w:szCs w:val="24"/>
        </w:rPr>
        <w:t>π</w:t>
      </w:r>
      <w:r w:rsidRPr="00F67D51">
        <w:rPr>
          <w:rFonts w:eastAsia="Times New Roman"/>
          <w:szCs w:val="24"/>
        </w:rPr>
        <w:t>ρυτάνεων ΑΕΙ-ΤΕΙ της χώρας, ενώ επιχειρείται και έλεγχος της διαδι</w:t>
      </w:r>
      <w:r w:rsidRPr="00F67D51">
        <w:rPr>
          <w:rFonts w:eastAsia="Times New Roman"/>
          <w:szCs w:val="24"/>
        </w:rPr>
        <w:t>κασίας ε</w:t>
      </w:r>
      <w:r w:rsidRPr="001F6937">
        <w:rPr>
          <w:rFonts w:eastAsia="Times New Roman"/>
          <w:szCs w:val="24"/>
        </w:rPr>
        <w:t>πιλογής των μελών του ΕΣΕΚ από τον Υπουργό Παιδείας.</w:t>
      </w:r>
    </w:p>
    <w:p w14:paraId="2118224A" w14:textId="77777777" w:rsidR="000E1C16" w:rsidRDefault="00D27C3B">
      <w:pPr>
        <w:rPr>
          <w:rFonts w:eastAsia="Times New Roman"/>
          <w:szCs w:val="24"/>
        </w:rPr>
      </w:pPr>
      <w:r w:rsidRPr="00307868">
        <w:rPr>
          <w:rFonts w:eastAsia="Times New Roman"/>
          <w:szCs w:val="24"/>
        </w:rPr>
        <w:t>Μπορεί, κύριε Υπουργέ, να διαλέξετε εσείς κατάλληλους, αλλά η διαδικασία</w:t>
      </w:r>
      <w:r w:rsidRPr="00875107">
        <w:rPr>
          <w:rFonts w:eastAsia="Times New Roman"/>
          <w:szCs w:val="24"/>
        </w:rPr>
        <w:t>,</w:t>
      </w:r>
      <w:r w:rsidRPr="00A42990">
        <w:rPr>
          <w:rFonts w:eastAsia="Times New Roman"/>
          <w:szCs w:val="24"/>
        </w:rPr>
        <w:t xml:space="preserve"> την οποία ακολουθούμε</w:t>
      </w:r>
      <w:r w:rsidRPr="009E3530">
        <w:rPr>
          <w:rFonts w:eastAsia="Times New Roman"/>
          <w:szCs w:val="24"/>
        </w:rPr>
        <w:t>,</w:t>
      </w:r>
      <w:r w:rsidRPr="00EC5CE3">
        <w:rPr>
          <w:rFonts w:eastAsia="Times New Roman"/>
          <w:szCs w:val="24"/>
        </w:rPr>
        <w:t xml:space="preserve"> δεν είναι κατάλληλη. Το Υπουργείο θα έπρεπε να περιορίζεται σε έναν ρόλο εντελώς επιτελικό και να </w:t>
      </w:r>
      <w:r w:rsidRPr="00EC5CE3">
        <w:rPr>
          <w:rFonts w:eastAsia="Times New Roman"/>
          <w:szCs w:val="24"/>
        </w:rPr>
        <w:t>αφήσει την επιλογή των προσώπων σε φορείς</w:t>
      </w:r>
      <w:r w:rsidRPr="00EC5CE3">
        <w:rPr>
          <w:rFonts w:eastAsia="Times New Roman"/>
          <w:szCs w:val="24"/>
        </w:rPr>
        <w:t>,</w:t>
      </w:r>
      <w:r w:rsidRPr="00B8113B">
        <w:rPr>
          <w:rFonts w:eastAsia="Times New Roman"/>
          <w:szCs w:val="24"/>
        </w:rPr>
        <w:t xml:space="preserve"> οι οποίοι έχουν την αρμοδιότητα να το κάνουν, διότι μπορεί σήμερα εσείς να είστε ακαδημαϊκός και να ξέρετε τα θέμα</w:t>
      </w:r>
      <w:r w:rsidRPr="002856AF">
        <w:rPr>
          <w:rFonts w:eastAsia="Times New Roman"/>
          <w:szCs w:val="24"/>
        </w:rPr>
        <w:t>τα και μπορεί η δική σας επιλογή να είναι η καλύτερη, αλλά δεν υπάρχει κα</w:t>
      </w:r>
      <w:r w:rsidRPr="002856AF">
        <w:rPr>
          <w:rFonts w:eastAsia="Times New Roman"/>
          <w:szCs w:val="24"/>
        </w:rPr>
        <w:t>μ</w:t>
      </w:r>
      <w:r w:rsidRPr="00290251">
        <w:rPr>
          <w:rFonts w:eastAsia="Times New Roman"/>
          <w:szCs w:val="24"/>
        </w:rPr>
        <w:t xml:space="preserve">μία εγγύηση ότι αυτό θα </w:t>
      </w:r>
      <w:r w:rsidRPr="00290251">
        <w:rPr>
          <w:rFonts w:eastAsia="Times New Roman"/>
          <w:szCs w:val="24"/>
        </w:rPr>
        <w:t>γίνεται κα</w:t>
      </w:r>
      <w:r w:rsidRPr="00616D06">
        <w:rPr>
          <w:rFonts w:eastAsia="Times New Roman"/>
          <w:szCs w:val="24"/>
        </w:rPr>
        <w:t>ι στο μέλλον, γιατί –όπως ξέρετε- οι Υπουργοί αλλάζουν και μάλιστα με μεγάλη ταχύτητα.</w:t>
      </w:r>
    </w:p>
    <w:p w14:paraId="2118224B" w14:textId="77777777" w:rsidR="000E1C16" w:rsidRDefault="00D27C3B">
      <w:pPr>
        <w:rPr>
          <w:rFonts w:eastAsia="Times New Roman"/>
          <w:szCs w:val="24"/>
        </w:rPr>
      </w:pPr>
      <w:r w:rsidRPr="005057D7">
        <w:rPr>
          <w:rFonts w:eastAsia="Times New Roman"/>
          <w:szCs w:val="24"/>
        </w:rPr>
        <w:t>Η συγχώνευση, η διάτμηση, η κατάργηση των ερευνητικών κέν</w:t>
      </w:r>
      <w:r w:rsidRPr="0016501C">
        <w:rPr>
          <w:rFonts w:eastAsia="Times New Roman"/>
          <w:szCs w:val="24"/>
        </w:rPr>
        <w:t xml:space="preserve">τρων </w:t>
      </w:r>
      <w:r w:rsidRPr="002856AF">
        <w:rPr>
          <w:rFonts w:eastAsia="Times New Roman"/>
          <w:szCs w:val="24"/>
        </w:rPr>
        <w:t xml:space="preserve">και ινστιτούτων γίνεται πλέον με νόμο και όχι με </w:t>
      </w:r>
      <w:r w:rsidRPr="00502416">
        <w:rPr>
          <w:rFonts w:eastAsia="Times New Roman"/>
          <w:szCs w:val="24"/>
        </w:rPr>
        <w:t>προεδρικό διάταγμα</w:t>
      </w:r>
      <w:r w:rsidRPr="00D676BB">
        <w:rPr>
          <w:rFonts w:eastAsia="Times New Roman"/>
          <w:szCs w:val="24"/>
        </w:rPr>
        <w:t>, όπως προβλεπόταν από τον ν.</w:t>
      </w:r>
      <w:r w:rsidRPr="00B1033E">
        <w:rPr>
          <w:rFonts w:eastAsia="Times New Roman"/>
          <w:szCs w:val="24"/>
        </w:rPr>
        <w:t>4</w:t>
      </w:r>
      <w:r w:rsidRPr="00B1033E">
        <w:rPr>
          <w:rFonts w:eastAsia="Times New Roman"/>
          <w:szCs w:val="24"/>
        </w:rPr>
        <w:t>310/2014. Απαλείφεται η δυνατότητα πόρων για ένα ερευνητικό κέντρο από ανάπτυξη επιχειρηματικής δραστηριότητας, καθώς και τα δάνεια και τα κίνητρα για τους ερευνητές.</w:t>
      </w:r>
    </w:p>
    <w:p w14:paraId="2118224C" w14:textId="77777777" w:rsidR="000E1C16" w:rsidRDefault="00D27C3B">
      <w:pPr>
        <w:rPr>
          <w:rFonts w:eastAsia="Times New Roman"/>
          <w:szCs w:val="24"/>
        </w:rPr>
      </w:pPr>
      <w:r w:rsidRPr="002856AF">
        <w:rPr>
          <w:rFonts w:eastAsia="Times New Roman"/>
          <w:szCs w:val="24"/>
        </w:rPr>
        <w:t>Θα προτιμούσα, κύριε Υπουργέ, να είχαμε τη δημιουργία ενός μεγάλου κέντρου ερευνητικού, τ</w:t>
      </w:r>
      <w:r w:rsidRPr="002856AF">
        <w:rPr>
          <w:rFonts w:eastAsia="Times New Roman"/>
          <w:szCs w:val="24"/>
        </w:rPr>
        <w:t>ο οποίο να συντονίζει το σύνολο της έρευνας της χώρας, αλλά το κέντρο αυτό να μην είναι κρατικό, να μην είναι κρατικοκεντρικό, να είναι κέντρο που θα ανήκει στις δυνάμεις της αγοράς και της οικονομίας γενικότερα, τις θεσμικές δυνάμεις, με τη συνεργασία πάν</w:t>
      </w:r>
      <w:r w:rsidRPr="002856AF">
        <w:rPr>
          <w:rFonts w:eastAsia="Times New Roman"/>
          <w:szCs w:val="24"/>
        </w:rPr>
        <w:t>τοτε του κράτους, αλλά με πρόταξη της οικονομικής ανάπτυξης. Φυσικά αυτό προϋποθέτει συγχρόνως να υπάρχει και σχέδιο οικονομικής ανάπτυξης, το οποίο προφανώς αυτή την ώρα λείπει από τη χώρα μας.</w:t>
      </w:r>
    </w:p>
    <w:p w14:paraId="2118224D" w14:textId="77777777" w:rsidR="000E1C16" w:rsidRDefault="00D27C3B">
      <w:pPr>
        <w:rPr>
          <w:rFonts w:eastAsia="Times New Roman"/>
          <w:szCs w:val="24"/>
        </w:rPr>
      </w:pPr>
      <w:r w:rsidRPr="002856AF">
        <w:rPr>
          <w:rFonts w:eastAsia="Times New Roman"/>
          <w:szCs w:val="24"/>
        </w:rPr>
        <w:t>Η αξιολόγηση του προσωπικού των ερευνητικών κέντρων γίνεται α</w:t>
      </w:r>
      <w:r w:rsidRPr="002856AF">
        <w:rPr>
          <w:rFonts w:eastAsia="Times New Roman"/>
          <w:szCs w:val="24"/>
        </w:rPr>
        <w:t>πό επιτροπές που αποτελούνται από ερευνητές του ιδίου κέντρου. Έτσι, δεν μπορεί να είναι αντικειμενική η κρίση. Ο εθνικός κατάλογος κριτών περιλαμβάνει μόνο ημεδαπούς. Έχουν φύγει οι αλλοδαποί. Παύονται τα περιφερειακά συμβούλια. Δεν μπορούμε να αποφύγουμε</w:t>
      </w:r>
      <w:r w:rsidRPr="002856AF">
        <w:rPr>
          <w:rFonts w:eastAsia="Times New Roman"/>
          <w:szCs w:val="24"/>
        </w:rPr>
        <w:t xml:space="preserve"> κάποια υπόνοια για τον έλεγχο στις αξιολογήσεις με την κατάργηση του ισχύοντος ΕΣΕΤ.</w:t>
      </w:r>
    </w:p>
    <w:p w14:paraId="2118224E" w14:textId="77777777" w:rsidR="000E1C16" w:rsidRDefault="00D27C3B">
      <w:pPr>
        <w:rPr>
          <w:rFonts w:eastAsia="Times New Roman"/>
          <w:szCs w:val="24"/>
        </w:rPr>
      </w:pPr>
      <w:r w:rsidRPr="002856AF">
        <w:rPr>
          <w:rFonts w:eastAsia="Times New Roman"/>
          <w:szCs w:val="24"/>
        </w:rPr>
        <w:t>Στο ένα λεπτό</w:t>
      </w:r>
      <w:r w:rsidRPr="002856AF">
        <w:rPr>
          <w:rFonts w:eastAsia="Times New Roman"/>
          <w:szCs w:val="24"/>
        </w:rPr>
        <w:t>,</w:t>
      </w:r>
      <w:r w:rsidRPr="002856AF">
        <w:rPr>
          <w:rFonts w:eastAsia="Times New Roman"/>
          <w:szCs w:val="24"/>
        </w:rPr>
        <w:t xml:space="preserve"> που μου μένει</w:t>
      </w:r>
      <w:r w:rsidRPr="002856AF">
        <w:rPr>
          <w:rFonts w:eastAsia="Times New Roman"/>
          <w:szCs w:val="24"/>
        </w:rPr>
        <w:t>,</w:t>
      </w:r>
      <w:r w:rsidRPr="002856AF">
        <w:rPr>
          <w:rFonts w:eastAsia="Times New Roman"/>
          <w:szCs w:val="24"/>
        </w:rPr>
        <w:t xml:space="preserve"> θα πω δυο-τρεις σκέψεις για το κομμάτι της παιδείας. Ακούστηκαν πολλά και εδώ, κύριε Υπουργέ, λείπει η γενική θεώρηση ενός πλαισίου</w:t>
      </w:r>
      <w:r w:rsidRPr="002856AF">
        <w:rPr>
          <w:rFonts w:eastAsia="Times New Roman"/>
          <w:szCs w:val="24"/>
        </w:rPr>
        <w:t>,</w:t>
      </w:r>
      <w:r w:rsidRPr="002856AF">
        <w:rPr>
          <w:rFonts w:eastAsia="Times New Roman"/>
          <w:szCs w:val="24"/>
        </w:rPr>
        <w:t xml:space="preserve"> το οποί</w:t>
      </w:r>
      <w:r w:rsidRPr="002856AF">
        <w:rPr>
          <w:rFonts w:eastAsia="Times New Roman"/>
          <w:szCs w:val="24"/>
        </w:rPr>
        <w:t>ο να μας δείξει προς τα πού θέλει να έρθει σε τελική ανάλυση η Κυβέρνηση. Φοβάμαι ότι έχουμε διατάξεις που κατεδαφίζουν ένα σύστημα</w:t>
      </w:r>
      <w:r w:rsidRPr="002856AF">
        <w:rPr>
          <w:rFonts w:eastAsia="Times New Roman"/>
          <w:szCs w:val="24"/>
        </w:rPr>
        <w:t>,</w:t>
      </w:r>
      <w:r w:rsidRPr="002856AF">
        <w:rPr>
          <w:rFonts w:eastAsia="Times New Roman"/>
          <w:szCs w:val="24"/>
        </w:rPr>
        <w:t xml:space="preserve"> το οποίο τα τελευταία χρόνια παρουσίασε μεγάλη θεσμική βελτίωση και έχουμε διατάξεις</w:t>
      </w:r>
      <w:r w:rsidRPr="002856AF">
        <w:rPr>
          <w:rFonts w:eastAsia="Times New Roman"/>
          <w:szCs w:val="24"/>
        </w:rPr>
        <w:t>,</w:t>
      </w:r>
      <w:r w:rsidRPr="002856AF">
        <w:rPr>
          <w:rFonts w:eastAsia="Times New Roman"/>
          <w:szCs w:val="24"/>
        </w:rPr>
        <w:t xml:space="preserve"> οι οποίες το αποδομούν κατά τρόπο, θα</w:t>
      </w:r>
      <w:r w:rsidRPr="002856AF">
        <w:rPr>
          <w:rFonts w:eastAsia="Times New Roman"/>
          <w:szCs w:val="24"/>
        </w:rPr>
        <w:t xml:space="preserve"> έλεγα, εντελώς άναρχο.</w:t>
      </w:r>
    </w:p>
    <w:p w14:paraId="2118224F" w14:textId="77777777" w:rsidR="000E1C16" w:rsidRDefault="00D27C3B">
      <w:pPr>
        <w:rPr>
          <w:rFonts w:eastAsia="Times New Roman"/>
          <w:szCs w:val="24"/>
        </w:rPr>
      </w:pPr>
      <w:r w:rsidRPr="002856AF">
        <w:rPr>
          <w:rFonts w:eastAsia="Times New Roman"/>
          <w:szCs w:val="24"/>
        </w:rPr>
        <w:t>Την τελευταία ώρα έχουν κατατεθεί περισσότερες από εννέα τροπολογίες, τις οποίες δεν μπόρεσα να μελετήσω, τις είδα διαγώνια. Ορισμένες από αυτές δημιουργούν μια άμεση αντίδραση.</w:t>
      </w:r>
    </w:p>
    <w:p w14:paraId="21182250" w14:textId="77777777" w:rsidR="000E1C16" w:rsidRDefault="00D27C3B">
      <w:pPr>
        <w:rPr>
          <w:rFonts w:eastAsia="Times New Roman"/>
          <w:szCs w:val="24"/>
        </w:rPr>
      </w:pPr>
      <w:r w:rsidRPr="002856AF">
        <w:rPr>
          <w:rFonts w:eastAsia="Times New Roman"/>
          <w:szCs w:val="24"/>
        </w:rPr>
        <w:t>Θα ήθελα να σχολιάσω ειδικότερα τη δυνατότητα που παρέ</w:t>
      </w:r>
      <w:r w:rsidRPr="002856AF">
        <w:rPr>
          <w:rFonts w:eastAsia="Times New Roman"/>
          <w:szCs w:val="24"/>
        </w:rPr>
        <w:t>χετε στους ομότιμους να διδάσκουν στα έτη και όχι μόνο στα μεταπτυχιακά. Αν θέλουμε να έχουμε παράταση του ορίου ηλικίας, αυτό είναι κάτι συζητήσιμο και κάτι που ενδεχομένως θα πρέπει να γίνει. Αλλά να έχουμε καθηγητές, οι οποίοι έχουν αποχωρίσει και έρχον</w:t>
      </w:r>
      <w:r w:rsidRPr="002856AF">
        <w:rPr>
          <w:rFonts w:eastAsia="Times New Roman"/>
          <w:szCs w:val="24"/>
        </w:rPr>
        <w:t>ται να κάνουν προπτυχιακά μαθήματα, για να συμπληρώνουν ανάγκες του πανεπιστημίου, χωρίς να συμμετέχουν στη διοίκηση και χωρίς να είναι μέλη των τομέων</w:t>
      </w:r>
      <w:r w:rsidRPr="002856AF">
        <w:rPr>
          <w:rFonts w:eastAsia="Times New Roman"/>
          <w:szCs w:val="24"/>
        </w:rPr>
        <w:t>,</w:t>
      </w:r>
      <w:r w:rsidRPr="002856AF">
        <w:rPr>
          <w:rFonts w:eastAsia="Times New Roman"/>
          <w:szCs w:val="24"/>
        </w:rPr>
        <w:t xml:space="preserve"> οι οποίοι ορίζουν και ελέγχουν τη διδασκαλία, αυτό είναι απαράδεκτο.</w:t>
      </w:r>
    </w:p>
    <w:p w14:paraId="21182251" w14:textId="77777777" w:rsidR="000E1C16" w:rsidRDefault="00D27C3B">
      <w:pPr>
        <w:rPr>
          <w:rFonts w:eastAsia="Times New Roman"/>
          <w:szCs w:val="24"/>
        </w:rPr>
      </w:pPr>
      <w:r w:rsidRPr="002856AF">
        <w:rPr>
          <w:rFonts w:eastAsia="Times New Roman"/>
          <w:szCs w:val="24"/>
        </w:rPr>
        <w:t>Η διαδικασία εκλογής των μελών ΔΕΠ</w:t>
      </w:r>
      <w:r w:rsidRPr="002856AF">
        <w:rPr>
          <w:rFonts w:eastAsia="Times New Roman"/>
          <w:szCs w:val="24"/>
        </w:rPr>
        <w:t xml:space="preserve"> δικαίως μεταβάλλεται. Πρέπει</w:t>
      </w:r>
      <w:r w:rsidRPr="002856AF">
        <w:rPr>
          <w:rFonts w:eastAsia="Times New Roman"/>
          <w:szCs w:val="24"/>
        </w:rPr>
        <w:t>,</w:t>
      </w:r>
      <w:r w:rsidRPr="002856AF">
        <w:rPr>
          <w:rFonts w:eastAsia="Times New Roman"/>
          <w:szCs w:val="24"/>
        </w:rPr>
        <w:t xml:space="preserve"> πραγματικά</w:t>
      </w:r>
      <w:r w:rsidRPr="002856AF">
        <w:rPr>
          <w:rFonts w:eastAsia="Times New Roman"/>
          <w:szCs w:val="24"/>
        </w:rPr>
        <w:t>,</w:t>
      </w:r>
      <w:r w:rsidRPr="002856AF">
        <w:rPr>
          <w:rFonts w:eastAsia="Times New Roman"/>
          <w:szCs w:val="24"/>
        </w:rPr>
        <w:t xml:space="preserve"> να περάσουμε σε ένα καλύτερο σύστημα. Το δεκαπενταμελές μο</w:t>
      </w:r>
      <w:r w:rsidRPr="002856AF">
        <w:rPr>
          <w:rFonts w:eastAsia="Times New Roman"/>
          <w:szCs w:val="24"/>
        </w:rPr>
        <w:t>ύ</w:t>
      </w:r>
      <w:r w:rsidRPr="002856AF">
        <w:rPr>
          <w:rFonts w:eastAsia="Times New Roman"/>
          <w:szCs w:val="24"/>
        </w:rPr>
        <w:t xml:space="preserve"> φαίνεται ότι είναι ένας καλός αριθμός, για την επιλογή των καθηγητών, διότι έχει αποτύχει το σύστημα των επταμελών επιτροπών. Είναι, επίσης, ορθό να γίνο</w:t>
      </w:r>
      <w:r w:rsidRPr="002856AF">
        <w:rPr>
          <w:rFonts w:eastAsia="Times New Roman"/>
          <w:szCs w:val="24"/>
        </w:rPr>
        <w:t>νται οι εκλογές αυτές πάντοτε παρουσία της γενικής συνέλευσης, ώστε να υπάρχει διαφάνεια, η οποία δυστυχώς είχε εκλείψει με τα επταμελή σώματα.</w:t>
      </w:r>
    </w:p>
    <w:p w14:paraId="21182252" w14:textId="77777777" w:rsidR="000E1C16" w:rsidRDefault="00D27C3B">
      <w:pPr>
        <w:rPr>
          <w:rFonts w:eastAsia="Times New Roman"/>
          <w:szCs w:val="24"/>
        </w:rPr>
      </w:pPr>
      <w:r w:rsidRPr="002856AF">
        <w:rPr>
          <w:rFonts w:eastAsia="Times New Roman"/>
          <w:szCs w:val="24"/>
        </w:rPr>
        <w:t>Το 7% επί των ακαθαρίστων εσόδων για επιχειρηματικές δράσεις των μελών ΔΕΠ είναι πραγματικά ανήκουστο. Τι θα πει</w:t>
      </w:r>
      <w:r w:rsidRPr="002856AF">
        <w:rPr>
          <w:rFonts w:eastAsia="Times New Roman"/>
          <w:szCs w:val="24"/>
        </w:rPr>
        <w:t xml:space="preserve"> επιχειρηματικές δράσεις; Αν ένας πανεπιστημιακός αρχίσει να πουλάει κάλτσες, θα του πάρετε το 7% στα ακαθάριστα; Για να καταλάβω καλύτερα, γιατί δεν βάζετε την ίδια διάταξη και για τους Βουλευτές και για τους Υπουργούς; Εσείς αν αύριο βγάλετε ένα βιβλίο κ</w:t>
      </w:r>
      <w:r w:rsidRPr="002856AF">
        <w:rPr>
          <w:rFonts w:eastAsia="Times New Roman"/>
          <w:szCs w:val="24"/>
        </w:rPr>
        <w:t>αι το πουλήσετε, δεν το πουλάτε επειδή είστε Υπουργός; Θα το πουλάγατε χωρίς να είστε Υπουργός; Γιατί δεν αποδίδετε και εσείς το 15% στα ακαθάριστα των εισπράξεων οποιασδήποτε επιχειρηματικής δραστηριότητας έχετε;</w:t>
      </w:r>
    </w:p>
    <w:p w14:paraId="21182253" w14:textId="77777777" w:rsidR="000E1C16" w:rsidRDefault="00D27C3B">
      <w:pPr>
        <w:rPr>
          <w:rFonts w:eastAsia="Times New Roman"/>
          <w:szCs w:val="24"/>
        </w:rPr>
      </w:pPr>
      <w:r w:rsidRPr="002856AF">
        <w:rPr>
          <w:rFonts w:eastAsia="Times New Roman"/>
          <w:szCs w:val="24"/>
        </w:rPr>
        <w:t>Να μπορέσουμε να αντιληφθούμε ότι οι πανεπ</w:t>
      </w:r>
      <w:r w:rsidRPr="002856AF">
        <w:rPr>
          <w:rFonts w:eastAsia="Times New Roman"/>
          <w:szCs w:val="24"/>
        </w:rPr>
        <w:t>ιστημιακοί τα τελευταία χρόνια έχουν υποστεί μια τεράστια μείωση των αμοιβών τους και είναι λογικό να μπορούν να ασκούν ένα δεύτερο επάγγελμα, το οποίο φυσικά, όπως είναι γνωστό, υπόκειται σε μεγάλους περιορισμούς. Δεν είναι ανάγκη να τους παίρνετε το 7% σ</w:t>
      </w:r>
      <w:r w:rsidRPr="002856AF">
        <w:rPr>
          <w:rFonts w:eastAsia="Times New Roman"/>
          <w:szCs w:val="24"/>
        </w:rPr>
        <w:t xml:space="preserve">τα ακαθάριστα και μάλιστα χωρίς να έχετε κάνει αποτίμηση του τι έχει αποδοθεί μέχρι σήμερα που ισχύει το 7% στα καθαρά. </w:t>
      </w:r>
    </w:p>
    <w:p w14:paraId="21182254" w14:textId="77777777" w:rsidR="000E1C16" w:rsidRDefault="00D27C3B">
      <w:pPr>
        <w:rPr>
          <w:rFonts w:eastAsia="Times New Roman"/>
          <w:szCs w:val="24"/>
        </w:rPr>
      </w:pPr>
      <w:r w:rsidRPr="002856AF">
        <w:rPr>
          <w:rFonts w:eastAsia="Times New Roman"/>
          <w:szCs w:val="24"/>
        </w:rPr>
        <w:t xml:space="preserve">Θα ήθελα να πω μια λέξη και για τις καταλήψεις, αν και μιλήσαμε αρκετά. Δεν θα επαναλάβω αυτά, τα οποία σωστά ακούστηκαν από τους ομιλητές της δικής μου παράταξης. Θα κάνω ένα σχόλιο για το θέμα των καταλογισμών. Η κ. Αντωνίου μίλησε και μίλησε πολύ σωστά </w:t>
      </w:r>
      <w:r w:rsidRPr="002856AF">
        <w:rPr>
          <w:rFonts w:eastAsia="Times New Roman"/>
          <w:szCs w:val="24"/>
        </w:rPr>
        <w:t xml:space="preserve">για το θέμα των καταλογισμών. </w:t>
      </w:r>
    </w:p>
    <w:p w14:paraId="21182255" w14:textId="77777777" w:rsidR="000E1C16" w:rsidRDefault="00D27C3B">
      <w:pPr>
        <w:rPr>
          <w:rFonts w:eastAsia="Times New Roman"/>
          <w:szCs w:val="24"/>
        </w:rPr>
      </w:pPr>
      <w:r w:rsidRPr="002856AF">
        <w:rPr>
          <w:rFonts w:eastAsia="Times New Roman"/>
          <w:szCs w:val="24"/>
        </w:rPr>
        <w:t xml:space="preserve">Όμως θα κάνω μία διευκρίνιση, γιατί προφανώς ερμηνεύω και το πνεύμα της κ. Αντωνίου. </w:t>
      </w:r>
    </w:p>
    <w:p w14:paraId="21182256" w14:textId="77777777" w:rsidR="000E1C16" w:rsidRDefault="00D27C3B">
      <w:pPr>
        <w:rPr>
          <w:rFonts w:eastAsia="Times New Roman"/>
          <w:szCs w:val="24"/>
        </w:rPr>
      </w:pPr>
      <w:r w:rsidRPr="002856AF">
        <w:rPr>
          <w:rFonts w:eastAsia="Times New Roman"/>
          <w:szCs w:val="24"/>
        </w:rPr>
        <w:t>Όταν μιλάμε για καταλογισμούς, δεν εννοούμε αυτούς οι οποίοι έγιναν εις βάρος εκείνων</w:t>
      </w:r>
      <w:r w:rsidRPr="00CD27BE">
        <w:rPr>
          <w:rFonts w:eastAsia="Times New Roman"/>
          <w:szCs w:val="24"/>
        </w:rPr>
        <w:t>,</w:t>
      </w:r>
      <w:r w:rsidRPr="00B50CE3">
        <w:rPr>
          <w:rFonts w:eastAsia="Times New Roman"/>
          <w:szCs w:val="24"/>
        </w:rPr>
        <w:t xml:space="preserve"> οι οποίοι ακολούθησαν υπουργικές αποφάσεις. Έχω στο</w:t>
      </w:r>
      <w:r w:rsidRPr="00B50CE3">
        <w:rPr>
          <w:rFonts w:eastAsia="Times New Roman"/>
          <w:szCs w:val="24"/>
        </w:rPr>
        <w:t>ν</w:t>
      </w:r>
      <w:r w:rsidRPr="00B50CE3">
        <w:rPr>
          <w:rFonts w:eastAsia="Times New Roman"/>
          <w:szCs w:val="24"/>
        </w:rPr>
        <w:t xml:space="preserve"> νου μου τα πέντε ονόματα των πανεπιστημιακών της Κρήτης, οι οποίοι καταλογίστηκαν με σημαντικά ποσά</w:t>
      </w:r>
      <w:r w:rsidRPr="006B36B3">
        <w:rPr>
          <w:rFonts w:eastAsia="Times New Roman"/>
          <w:szCs w:val="24"/>
        </w:rPr>
        <w:t>,</w:t>
      </w:r>
      <w:r w:rsidRPr="000D6D6A">
        <w:rPr>
          <w:rFonts w:eastAsia="Times New Roman"/>
          <w:szCs w:val="24"/>
        </w:rPr>
        <w:t xml:space="preserve"> επειδή ακολούθησαν απλώς μία υπουργική απόφαση. Το Ελεγκτικό Συνέδριο έκρινε ότι </w:t>
      </w:r>
      <w:r w:rsidRPr="000D6D6A">
        <w:rPr>
          <w:rFonts w:eastAsia="Times New Roman"/>
          <w:szCs w:val="24"/>
        </w:rPr>
        <w:t xml:space="preserve">αυτή </w:t>
      </w:r>
      <w:r w:rsidRPr="00F67D51">
        <w:rPr>
          <w:rFonts w:eastAsia="Times New Roman"/>
          <w:szCs w:val="24"/>
        </w:rPr>
        <w:t xml:space="preserve">η υπουργική </w:t>
      </w:r>
      <w:r w:rsidRPr="00711B79">
        <w:rPr>
          <w:rFonts w:eastAsia="Times New Roman"/>
          <w:szCs w:val="24"/>
        </w:rPr>
        <w:t>απόφαση ήταν παράνομη και τους καταλόγισε για τον λόγο α</w:t>
      </w:r>
      <w:r w:rsidRPr="00711B79">
        <w:rPr>
          <w:rFonts w:eastAsia="Times New Roman"/>
          <w:szCs w:val="24"/>
        </w:rPr>
        <w:t xml:space="preserve">υτό, με τη σκέψη ότι προφανώς μπορούν με τη σειρά τους να αναζητήσουν τα χρήματα αυτά αλλού. </w:t>
      </w:r>
    </w:p>
    <w:p w14:paraId="21182257" w14:textId="77777777" w:rsidR="000E1C16" w:rsidRDefault="00D27C3B">
      <w:pPr>
        <w:rPr>
          <w:rFonts w:eastAsia="Times New Roman"/>
          <w:szCs w:val="24"/>
        </w:rPr>
      </w:pPr>
      <w:r w:rsidRPr="00875107">
        <w:rPr>
          <w:rFonts w:eastAsia="Times New Roman"/>
          <w:szCs w:val="24"/>
        </w:rPr>
        <w:t xml:space="preserve">Είναι προφανές ότι μία τέτοια διαδικασία είναι αποδοκιμαστέα και επομένως όσον </w:t>
      </w:r>
      <w:r w:rsidRPr="00A42990">
        <w:rPr>
          <w:rFonts w:eastAsia="Times New Roman"/>
          <w:szCs w:val="24"/>
        </w:rPr>
        <w:t>με αφορά βρίσκω ότι γι</w:t>
      </w:r>
      <w:r w:rsidRPr="009E3530">
        <w:rPr>
          <w:rFonts w:eastAsia="Times New Roman"/>
          <w:szCs w:val="24"/>
        </w:rPr>
        <w:t>’</w:t>
      </w:r>
      <w:r w:rsidRPr="00B8113B">
        <w:rPr>
          <w:rFonts w:eastAsia="Times New Roman"/>
          <w:szCs w:val="24"/>
        </w:rPr>
        <w:t xml:space="preserve"> αυ</w:t>
      </w:r>
      <w:r w:rsidRPr="002856AF">
        <w:rPr>
          <w:rFonts w:eastAsia="Times New Roman"/>
          <w:szCs w:val="24"/>
        </w:rPr>
        <w:t>τούς τους συγκεκριμένους πέντε είναι ορθή η άρση του κατα</w:t>
      </w:r>
      <w:r w:rsidRPr="002856AF">
        <w:rPr>
          <w:rFonts w:eastAsia="Times New Roman"/>
          <w:szCs w:val="24"/>
        </w:rPr>
        <w:t>λογισμού, όπως επίσης και για την περίπτωση Χάμζα, ενός καθηγητού ο οποίος ανέλαβε δεύτερη θέση αμισθί και στη συνέχεια καταλογίστηκε για μείωση των αποδοχών από την πρώτη θέση, ενώ φυσικά αν είχε επιλέξει τη δεύτερη θα είχε περισσότερα χρήματα από ό,τι αν</w:t>
      </w:r>
      <w:r w:rsidRPr="002856AF">
        <w:rPr>
          <w:rFonts w:eastAsia="Times New Roman"/>
          <w:szCs w:val="24"/>
        </w:rPr>
        <w:t xml:space="preserve"> είχε την πρώτη.</w:t>
      </w:r>
    </w:p>
    <w:p w14:paraId="21182258" w14:textId="77777777" w:rsidR="000E1C16" w:rsidRDefault="00D27C3B">
      <w:pPr>
        <w:rPr>
          <w:rFonts w:eastAsia="Times New Roman"/>
          <w:szCs w:val="24"/>
        </w:rPr>
      </w:pPr>
      <w:r w:rsidRPr="00290251">
        <w:rPr>
          <w:rFonts w:eastAsia="Times New Roman"/>
          <w:b/>
          <w:szCs w:val="24"/>
        </w:rPr>
        <w:t>ΠΡΟΕΔΡΕΥΩΝ (Αναστάσιος Κουράκης):</w:t>
      </w:r>
      <w:r w:rsidRPr="002856AF">
        <w:rPr>
          <w:rFonts w:eastAsia="Times New Roman"/>
          <w:szCs w:val="24"/>
        </w:rPr>
        <w:t xml:space="preserve"> Ολοκληρώστε με αυτό, κύριε Φορτσάκη.</w:t>
      </w:r>
    </w:p>
    <w:p w14:paraId="21182259" w14:textId="77777777" w:rsidR="000E1C16" w:rsidRDefault="00D27C3B">
      <w:pPr>
        <w:rPr>
          <w:rFonts w:eastAsia="Times New Roman"/>
          <w:szCs w:val="24"/>
        </w:rPr>
      </w:pPr>
      <w:r w:rsidRPr="00502416">
        <w:rPr>
          <w:rFonts w:eastAsia="Times New Roman"/>
          <w:b/>
          <w:szCs w:val="24"/>
        </w:rPr>
        <w:t>ΘΕΟΔΩΡΟΣ ΦΟΡΤΣΑΚΗΣ:</w:t>
      </w:r>
      <w:r w:rsidRPr="002856AF">
        <w:rPr>
          <w:rFonts w:eastAsia="Times New Roman"/>
          <w:szCs w:val="24"/>
        </w:rPr>
        <w:t xml:space="preserve"> Και ολοκληρώνω, κύριε Πρόεδρε, με μία τελευταία λέξη. Έχετε φέρει και μία διάταξη για τη</w:t>
      </w:r>
      <w:r w:rsidRPr="00B733EC">
        <w:rPr>
          <w:rFonts w:eastAsia="Times New Roman"/>
          <w:szCs w:val="24"/>
        </w:rPr>
        <w:t xml:space="preserve"> χρήση των ΕΛΚΕ</w:t>
      </w:r>
      <w:r w:rsidRPr="00B1033E">
        <w:rPr>
          <w:rFonts w:eastAsia="Times New Roman"/>
          <w:szCs w:val="24"/>
        </w:rPr>
        <w:t>,</w:t>
      </w:r>
      <w:r w:rsidRPr="00B1033E">
        <w:rPr>
          <w:rFonts w:eastAsia="Times New Roman"/>
          <w:szCs w:val="24"/>
        </w:rPr>
        <w:t xml:space="preserve"> για να καλύψουν διάφορες τρέχουσες δαπάνες </w:t>
      </w:r>
      <w:r w:rsidRPr="00B1033E">
        <w:rPr>
          <w:rFonts w:eastAsia="Times New Roman"/>
          <w:szCs w:val="24"/>
        </w:rPr>
        <w:t>των πανεπιστημίων. Σε μία εποχή</w:t>
      </w:r>
      <w:r w:rsidRPr="002856AF">
        <w:rPr>
          <w:rFonts w:eastAsia="Times New Roman"/>
          <w:szCs w:val="24"/>
        </w:rPr>
        <w:t>,</w:t>
      </w:r>
      <w:r w:rsidRPr="002856AF">
        <w:rPr>
          <w:rFonts w:eastAsia="Times New Roman"/>
          <w:szCs w:val="24"/>
        </w:rPr>
        <w:t xml:space="preserve"> που τα πανεπιστήμια δεν έχουν καθόλου χρήματα, είναι λογικό ένα ποσοστό. Θα ήθελα να είναι μικρότερο το ποσοστό αυτό, αλλά είναι λογικό ένα ποσοστό να υπάρχει. Επίσης είναι λογικό οι πρυτάνεις να έχουν χρησιμοποιήσει χρήματ</w:t>
      </w:r>
      <w:r w:rsidRPr="002856AF">
        <w:rPr>
          <w:rFonts w:eastAsia="Times New Roman"/>
          <w:szCs w:val="24"/>
        </w:rPr>
        <w:t>α για τους σκοπούς αυτούς και για το παρελθόν.</w:t>
      </w:r>
    </w:p>
    <w:p w14:paraId="2118225A" w14:textId="77777777" w:rsidR="000E1C16" w:rsidRDefault="00D27C3B">
      <w:pPr>
        <w:rPr>
          <w:rFonts w:eastAsia="Times New Roman"/>
          <w:szCs w:val="24"/>
        </w:rPr>
      </w:pPr>
      <w:r w:rsidRPr="002856AF">
        <w:rPr>
          <w:rFonts w:eastAsia="Times New Roman"/>
          <w:szCs w:val="24"/>
        </w:rPr>
        <w:t>Είναι, λοιπόν, καλό να διευκρινιστεί αυτό</w:t>
      </w:r>
      <w:r w:rsidRPr="002856AF">
        <w:rPr>
          <w:rFonts w:eastAsia="Times New Roman"/>
          <w:szCs w:val="24"/>
        </w:rPr>
        <w:t>,</w:t>
      </w:r>
      <w:r w:rsidRPr="002856AF">
        <w:rPr>
          <w:rFonts w:eastAsia="Times New Roman"/>
          <w:szCs w:val="24"/>
        </w:rPr>
        <w:t xml:space="preserve"> το οποίο ισχύει κατά τη γνώμη μου, ότι αυτή η διάταξη ερμηνεύει και όσα υπάρχουν μέχρι σήμερα, ώστε να μην έχουμε περιπτώσεις μελλοντικών καταλογισμών ανθρώπων</w:t>
      </w:r>
      <w:r w:rsidRPr="002856AF">
        <w:rPr>
          <w:rFonts w:eastAsia="Times New Roman"/>
          <w:szCs w:val="24"/>
        </w:rPr>
        <w:t>,</w:t>
      </w:r>
      <w:r w:rsidRPr="002856AF">
        <w:rPr>
          <w:rFonts w:eastAsia="Times New Roman"/>
          <w:szCs w:val="24"/>
        </w:rPr>
        <w:t xml:space="preserve"> οι οποίοι έχουν θυσιάσει σε τελική ανάλυση τη ζωή τους για να υπηρετήσουν το πανεπιστήμιο και κινδυνεύουν με τεράστιους καταλογισμούς.</w:t>
      </w:r>
    </w:p>
    <w:p w14:paraId="2118225B" w14:textId="77777777" w:rsidR="000E1C16" w:rsidRDefault="00D27C3B">
      <w:pPr>
        <w:rPr>
          <w:rFonts w:eastAsia="Times New Roman"/>
          <w:szCs w:val="24"/>
        </w:rPr>
      </w:pPr>
      <w:r w:rsidRPr="002856AF">
        <w:rPr>
          <w:rFonts w:eastAsia="Times New Roman"/>
          <w:szCs w:val="24"/>
        </w:rPr>
        <w:t>Ευχαριστώ πολύ, κύριε Πρόεδρε.</w:t>
      </w:r>
    </w:p>
    <w:p w14:paraId="2118225C" w14:textId="77777777" w:rsidR="000E1C16" w:rsidRDefault="00D27C3B">
      <w:pPr>
        <w:jc w:val="center"/>
        <w:rPr>
          <w:rFonts w:eastAsia="Times New Roman"/>
          <w:bCs/>
        </w:rPr>
      </w:pPr>
      <w:r w:rsidRPr="002856AF">
        <w:rPr>
          <w:rFonts w:eastAsia="Times New Roman"/>
          <w:bCs/>
        </w:rPr>
        <w:t>(Χειροκροτήματα από την πτέρυγα της Νέας Δημοκρατίας)</w:t>
      </w:r>
    </w:p>
    <w:p w14:paraId="2118225D" w14:textId="77777777" w:rsidR="000E1C16" w:rsidRDefault="00D27C3B">
      <w:pPr>
        <w:rPr>
          <w:rFonts w:eastAsia="Times New Roman"/>
          <w:szCs w:val="24"/>
        </w:rPr>
      </w:pPr>
      <w:r w:rsidRPr="00CD27BE">
        <w:rPr>
          <w:rFonts w:eastAsia="Times New Roman"/>
          <w:b/>
          <w:szCs w:val="24"/>
        </w:rPr>
        <w:t>ΠΡΟΕΔΡΕΥΩΝ (Αναστάσιος Κουράκης):</w:t>
      </w:r>
      <w:r w:rsidRPr="00B50CE3">
        <w:rPr>
          <w:rFonts w:eastAsia="Times New Roman"/>
          <w:szCs w:val="24"/>
        </w:rPr>
        <w:t xml:space="preserve"> Ε</w:t>
      </w:r>
      <w:r w:rsidRPr="00B50CE3">
        <w:rPr>
          <w:rFonts w:eastAsia="Times New Roman"/>
          <w:szCs w:val="24"/>
        </w:rPr>
        <w:t>υχαριστούμε και εμείς, κύριε Φορτσάκη.</w:t>
      </w:r>
    </w:p>
    <w:p w14:paraId="2118225E" w14:textId="77777777" w:rsidR="000E1C16" w:rsidRDefault="00D27C3B">
      <w:pPr>
        <w:rPr>
          <w:rFonts w:eastAsia="Times New Roman"/>
          <w:szCs w:val="24"/>
        </w:rPr>
      </w:pPr>
      <w:r w:rsidRPr="00F67D51">
        <w:rPr>
          <w:rFonts w:eastAsia="Times New Roman"/>
          <w:szCs w:val="24"/>
        </w:rPr>
        <w:t>Κυρίες και κύριοι συνάδελφοι, κηρύσσεται περαιωμένη η συζήτηση επί της αρχής του νομοσχεδίου του Υπουργείου Παιδείας, Έρευνας και Θρησκευμάτων</w:t>
      </w:r>
      <w:r w:rsidRPr="00F67D51">
        <w:rPr>
          <w:rFonts w:eastAsia="Times New Roman"/>
          <w:szCs w:val="24"/>
        </w:rPr>
        <w:t>:</w:t>
      </w:r>
      <w:r w:rsidRPr="001F6937">
        <w:rPr>
          <w:rFonts w:eastAsia="Times New Roman"/>
          <w:szCs w:val="24"/>
        </w:rPr>
        <w:t xml:space="preserve"> «Ρυθμίσεις για την </w:t>
      </w:r>
      <w:r w:rsidRPr="00711B79">
        <w:rPr>
          <w:rFonts w:eastAsia="Times New Roman"/>
          <w:szCs w:val="24"/>
        </w:rPr>
        <w:t>έ</w:t>
      </w:r>
      <w:r w:rsidRPr="00307868">
        <w:rPr>
          <w:rFonts w:eastAsia="Times New Roman"/>
          <w:szCs w:val="24"/>
        </w:rPr>
        <w:t>ρευνα και άλλες διατάξεις».</w:t>
      </w:r>
    </w:p>
    <w:p w14:paraId="2118225F" w14:textId="77777777" w:rsidR="000E1C16" w:rsidRDefault="00D27C3B">
      <w:pPr>
        <w:rPr>
          <w:rFonts w:eastAsia="Times New Roman"/>
          <w:szCs w:val="24"/>
        </w:rPr>
      </w:pPr>
      <w:r w:rsidRPr="00B8113B">
        <w:rPr>
          <w:rFonts w:eastAsia="Times New Roman"/>
          <w:szCs w:val="24"/>
        </w:rPr>
        <w:t>Ερωτάται το Σώμα: Γίνεται</w:t>
      </w:r>
      <w:r w:rsidRPr="00B8113B">
        <w:rPr>
          <w:rFonts w:eastAsia="Times New Roman"/>
          <w:szCs w:val="24"/>
        </w:rPr>
        <w:t xml:space="preserve"> δεκτό το νομοσχέδιο επί της αρχής;</w:t>
      </w:r>
    </w:p>
    <w:p w14:paraId="21182260" w14:textId="77777777" w:rsidR="000E1C16" w:rsidRDefault="00D27C3B">
      <w:pPr>
        <w:rPr>
          <w:rFonts w:eastAsia="Times New Roman"/>
          <w:szCs w:val="24"/>
        </w:rPr>
      </w:pPr>
      <w:r w:rsidRPr="002856AF">
        <w:rPr>
          <w:rFonts w:eastAsia="Times New Roman"/>
          <w:b/>
          <w:szCs w:val="24"/>
        </w:rPr>
        <w:t>ΠΟΛΛΟΙ Β</w:t>
      </w:r>
      <w:r w:rsidRPr="00290251">
        <w:rPr>
          <w:rFonts w:eastAsia="Times New Roman"/>
          <w:b/>
          <w:szCs w:val="24"/>
        </w:rPr>
        <w:t>ΟΥΛΕΥΤΕΣ:</w:t>
      </w:r>
      <w:r w:rsidRPr="002856AF">
        <w:rPr>
          <w:rFonts w:eastAsia="Times New Roman"/>
          <w:szCs w:val="24"/>
        </w:rPr>
        <w:t xml:space="preserve"> Δεκτό, δεκτό.</w:t>
      </w:r>
    </w:p>
    <w:p w14:paraId="21182261" w14:textId="77777777" w:rsidR="000E1C16" w:rsidRDefault="00D27C3B">
      <w:pPr>
        <w:rPr>
          <w:rFonts w:eastAsia="Times New Roman"/>
          <w:szCs w:val="24"/>
        </w:rPr>
      </w:pPr>
      <w:r w:rsidRPr="00502416">
        <w:rPr>
          <w:rFonts w:eastAsia="Times New Roman"/>
          <w:b/>
          <w:szCs w:val="24"/>
        </w:rPr>
        <w:t>ΜΑΡΙΑ ΑΝΤΩΝΙΟΥ:</w:t>
      </w:r>
      <w:r w:rsidRPr="002856AF">
        <w:rPr>
          <w:rFonts w:eastAsia="Times New Roman"/>
          <w:szCs w:val="24"/>
        </w:rPr>
        <w:t xml:space="preserve"> Κατά πλειοψηφία.</w:t>
      </w:r>
    </w:p>
    <w:p w14:paraId="21182262" w14:textId="77777777" w:rsidR="000E1C16" w:rsidRDefault="00D27C3B">
      <w:pPr>
        <w:rPr>
          <w:rFonts w:eastAsia="Times New Roman"/>
          <w:szCs w:val="24"/>
        </w:rPr>
      </w:pPr>
      <w:r w:rsidRPr="00B733EC">
        <w:rPr>
          <w:rFonts w:eastAsia="Times New Roman"/>
          <w:b/>
          <w:szCs w:val="24"/>
        </w:rPr>
        <w:t>ΝΙΚΟΛΑΟΣ ΚΟΥΖΗΛΟΣ:</w:t>
      </w:r>
      <w:r w:rsidRPr="00B1033E">
        <w:rPr>
          <w:rFonts w:eastAsia="Times New Roman"/>
          <w:szCs w:val="24"/>
        </w:rPr>
        <w:t xml:space="preserve"> Κατά πλειοψηφία. </w:t>
      </w:r>
    </w:p>
    <w:p w14:paraId="21182263" w14:textId="77777777" w:rsidR="000E1C16" w:rsidRDefault="00D27C3B">
      <w:pPr>
        <w:rPr>
          <w:rFonts w:eastAsia="Times New Roman"/>
          <w:szCs w:val="24"/>
        </w:rPr>
      </w:pPr>
      <w:r w:rsidRPr="002856AF">
        <w:rPr>
          <w:rFonts w:eastAsia="Times New Roman"/>
          <w:b/>
          <w:szCs w:val="24"/>
        </w:rPr>
        <w:t>ΔΗΜΗΤΡΙΟΣ ΚΩΝΣΤΑΝΤΟΠΟΥΛΟΣ:</w:t>
      </w:r>
      <w:r w:rsidRPr="002856AF">
        <w:rPr>
          <w:rFonts w:eastAsia="Times New Roman"/>
          <w:szCs w:val="24"/>
        </w:rPr>
        <w:t xml:space="preserve"> Παρών. </w:t>
      </w:r>
    </w:p>
    <w:p w14:paraId="21182264" w14:textId="77777777" w:rsidR="000E1C16" w:rsidRDefault="00D27C3B">
      <w:pPr>
        <w:rPr>
          <w:rFonts w:eastAsia="Times New Roman"/>
          <w:szCs w:val="24"/>
        </w:rPr>
      </w:pPr>
      <w:r w:rsidRPr="002856AF">
        <w:rPr>
          <w:rFonts w:eastAsia="Times New Roman"/>
          <w:b/>
          <w:szCs w:val="24"/>
        </w:rPr>
        <w:t>ΙΩΑΝΝΗΣ ΔΕΛΗΣ:</w:t>
      </w:r>
      <w:r w:rsidRPr="002856AF">
        <w:rPr>
          <w:rFonts w:eastAsia="Times New Roman"/>
          <w:szCs w:val="24"/>
        </w:rPr>
        <w:t xml:space="preserve"> Κατά πλειοψηφία. </w:t>
      </w:r>
    </w:p>
    <w:p w14:paraId="21182265" w14:textId="77777777" w:rsidR="000E1C16" w:rsidRDefault="00D27C3B">
      <w:pPr>
        <w:rPr>
          <w:rFonts w:eastAsia="Times New Roman"/>
          <w:szCs w:val="24"/>
        </w:rPr>
      </w:pPr>
      <w:r w:rsidRPr="002856AF">
        <w:rPr>
          <w:rFonts w:eastAsia="Times New Roman"/>
          <w:b/>
          <w:szCs w:val="24"/>
        </w:rPr>
        <w:t>ΓΕΩΡΓΙΟΣ ΜΑΥΡΩΤΑΣ:</w:t>
      </w:r>
      <w:r w:rsidRPr="002856AF">
        <w:rPr>
          <w:rFonts w:eastAsia="Times New Roman"/>
          <w:szCs w:val="24"/>
        </w:rPr>
        <w:t xml:space="preserve"> Παρών.</w:t>
      </w:r>
    </w:p>
    <w:p w14:paraId="21182266" w14:textId="77777777" w:rsidR="000E1C16" w:rsidRDefault="00D27C3B">
      <w:pPr>
        <w:rPr>
          <w:rFonts w:eastAsia="Times New Roman"/>
          <w:szCs w:val="24"/>
        </w:rPr>
      </w:pPr>
      <w:r w:rsidRPr="002856AF">
        <w:rPr>
          <w:rFonts w:eastAsia="Times New Roman"/>
          <w:b/>
          <w:szCs w:val="24"/>
        </w:rPr>
        <w:t>ΙΩΑΝΝΗΣ ΣΑΡΙΔΗΣ:</w:t>
      </w:r>
      <w:r w:rsidRPr="002856AF">
        <w:rPr>
          <w:rFonts w:eastAsia="Times New Roman"/>
          <w:szCs w:val="24"/>
        </w:rPr>
        <w:t xml:space="preserve"> Κατά πλειοψηφία. </w:t>
      </w:r>
    </w:p>
    <w:p w14:paraId="21182267" w14:textId="77777777" w:rsidR="000E1C16" w:rsidRDefault="00D27C3B">
      <w:pPr>
        <w:rPr>
          <w:rFonts w:eastAsia="Times New Roman"/>
          <w:szCs w:val="24"/>
        </w:rPr>
      </w:pPr>
      <w:r w:rsidRPr="002856AF">
        <w:rPr>
          <w:rFonts w:eastAsia="Times New Roman"/>
          <w:b/>
          <w:szCs w:val="24"/>
        </w:rPr>
        <w:t>ΠΡΟΕΔΡΕΥΩΝ (Αναστάσιος Κουράκης):</w:t>
      </w:r>
      <w:r w:rsidRPr="002856AF">
        <w:rPr>
          <w:rFonts w:eastAsia="Times New Roman"/>
          <w:szCs w:val="24"/>
        </w:rPr>
        <w:t xml:space="preserve"> Συνεπώς το νομοσχέδιο του Υπουργείου Παιδείας, Έρευνας και Θρησκευμάτων</w:t>
      </w:r>
      <w:r w:rsidRPr="002856AF">
        <w:rPr>
          <w:rFonts w:eastAsia="Times New Roman"/>
          <w:szCs w:val="24"/>
        </w:rPr>
        <w:t>:</w:t>
      </w:r>
      <w:r w:rsidRPr="002856AF">
        <w:rPr>
          <w:rFonts w:eastAsia="Times New Roman"/>
          <w:szCs w:val="24"/>
        </w:rPr>
        <w:t xml:space="preserve"> «Ρυθμίσεις για την έρευνα και άλλες διατάξεις» έγινε δεκτό επί της αρχής κατά πλειοψηφία.</w:t>
      </w:r>
    </w:p>
    <w:p w14:paraId="21182268" w14:textId="77777777" w:rsidR="000E1C16" w:rsidRDefault="00D27C3B">
      <w:pPr>
        <w:rPr>
          <w:rFonts w:eastAsia="Times New Roman"/>
          <w:szCs w:val="24"/>
        </w:rPr>
      </w:pPr>
      <w:r w:rsidRPr="00B1033E">
        <w:rPr>
          <w:rFonts w:eastAsia="Times New Roman"/>
          <w:szCs w:val="24"/>
        </w:rPr>
        <w:t>Κύριοι συνάδελφοι, έχουν διανεμηθεί τα Π</w:t>
      </w:r>
      <w:r w:rsidRPr="00B1033E">
        <w:rPr>
          <w:rFonts w:eastAsia="Times New Roman"/>
          <w:szCs w:val="24"/>
        </w:rPr>
        <w:t>ρακτικά της Πέμπτης 25</w:t>
      </w:r>
      <w:r w:rsidRPr="002856AF">
        <w:rPr>
          <w:rFonts w:eastAsia="Times New Roman"/>
          <w:szCs w:val="24"/>
        </w:rPr>
        <w:t xml:space="preserve"> Φεβρουαρίου 2016, της Παρασκευής 26 Φεβρουαρίου 2016, </w:t>
      </w:r>
      <w:r>
        <w:rPr>
          <w:rFonts w:eastAsia="Times New Roman"/>
          <w:szCs w:val="24"/>
        </w:rPr>
        <w:t xml:space="preserve">της </w:t>
      </w:r>
      <w:r w:rsidRPr="00B1033E">
        <w:rPr>
          <w:rFonts w:eastAsia="Times New Roman"/>
          <w:szCs w:val="24"/>
        </w:rPr>
        <w:t>Παρασκευής 4</w:t>
      </w:r>
      <w:r w:rsidRPr="002856AF">
        <w:rPr>
          <w:rFonts w:eastAsia="Times New Roman"/>
          <w:szCs w:val="24"/>
        </w:rPr>
        <w:t xml:space="preserve"> Μαρτίου 2016, </w:t>
      </w:r>
      <w:r>
        <w:rPr>
          <w:rFonts w:eastAsia="Times New Roman"/>
          <w:szCs w:val="24"/>
        </w:rPr>
        <w:t xml:space="preserve">της </w:t>
      </w:r>
      <w:r w:rsidRPr="002856AF">
        <w:rPr>
          <w:rFonts w:eastAsia="Times New Roman"/>
          <w:szCs w:val="24"/>
        </w:rPr>
        <w:t>Δευτέρας 7</w:t>
      </w:r>
      <w:r w:rsidRPr="002856AF">
        <w:rPr>
          <w:rFonts w:eastAsia="Times New Roman"/>
          <w:szCs w:val="24"/>
          <w:vertAlign w:val="superscript"/>
        </w:rPr>
        <w:t xml:space="preserve"> </w:t>
      </w:r>
      <w:r w:rsidRPr="002856AF">
        <w:rPr>
          <w:rFonts w:eastAsia="Times New Roman"/>
          <w:szCs w:val="24"/>
        </w:rPr>
        <w:t xml:space="preserve">Μαρτίου 2016, </w:t>
      </w:r>
      <w:r>
        <w:rPr>
          <w:rFonts w:eastAsia="Times New Roman"/>
          <w:szCs w:val="24"/>
        </w:rPr>
        <w:t xml:space="preserve">της </w:t>
      </w:r>
      <w:r w:rsidRPr="002856AF">
        <w:rPr>
          <w:rFonts w:eastAsia="Times New Roman"/>
          <w:szCs w:val="24"/>
        </w:rPr>
        <w:t xml:space="preserve">Τρίτης 8 Μαρτίου 2016 και της Τετάρτης 9 Μαρτίου 2016 και ερωτάται το Σώμα αν τα επικυρώνει. </w:t>
      </w:r>
    </w:p>
    <w:p w14:paraId="21182269" w14:textId="77777777" w:rsidR="000E1C16" w:rsidRDefault="00D27C3B">
      <w:pPr>
        <w:rPr>
          <w:rFonts w:eastAsia="Times New Roman"/>
          <w:szCs w:val="24"/>
        </w:rPr>
      </w:pPr>
      <w:r w:rsidRPr="002856AF">
        <w:rPr>
          <w:rFonts w:eastAsia="Times New Roman"/>
          <w:b/>
          <w:bCs/>
          <w:szCs w:val="24"/>
        </w:rPr>
        <w:t>ΟΛΟΙ ΟΙ ΒΟΥΛΕΥΤΕΣ:</w:t>
      </w:r>
      <w:r w:rsidRPr="002856AF">
        <w:rPr>
          <w:rFonts w:eastAsia="Times New Roman"/>
          <w:szCs w:val="24"/>
        </w:rPr>
        <w:t xml:space="preserve"> Μά</w:t>
      </w:r>
      <w:r w:rsidRPr="002856AF">
        <w:rPr>
          <w:rFonts w:eastAsia="Times New Roman"/>
          <w:szCs w:val="24"/>
        </w:rPr>
        <w:t>λιστα, μάλιστα.</w:t>
      </w:r>
    </w:p>
    <w:p w14:paraId="2118226A" w14:textId="77777777" w:rsidR="000E1C16" w:rsidRDefault="00D27C3B">
      <w:pPr>
        <w:rPr>
          <w:rFonts w:eastAsia="Times New Roman"/>
          <w:szCs w:val="24"/>
        </w:rPr>
      </w:pPr>
      <w:r w:rsidRPr="002856AF">
        <w:rPr>
          <w:rFonts w:eastAsia="Times New Roman"/>
          <w:b/>
          <w:bCs/>
          <w:szCs w:val="24"/>
        </w:rPr>
        <w:t>ΠΡΟΕΔΡΕΥΩΝ (Αναστάσιος Κουράκης):</w:t>
      </w:r>
      <w:r w:rsidRPr="00CD27BE">
        <w:rPr>
          <w:rFonts w:eastAsia="Times New Roman"/>
          <w:b/>
          <w:szCs w:val="24"/>
        </w:rPr>
        <w:t xml:space="preserve"> </w:t>
      </w:r>
      <w:r w:rsidRPr="002856AF">
        <w:rPr>
          <w:rFonts w:eastAsia="Times New Roman"/>
          <w:szCs w:val="24"/>
        </w:rPr>
        <w:t>Συνεπώς τ</w:t>
      </w:r>
      <w:r w:rsidRPr="00CD27BE">
        <w:rPr>
          <w:rFonts w:eastAsia="Times New Roman"/>
          <w:szCs w:val="24"/>
        </w:rPr>
        <w:t>α Πρακτικά της Πέμπτης 25</w:t>
      </w:r>
      <w:r w:rsidRPr="00B50CE3">
        <w:rPr>
          <w:rFonts w:eastAsia="Times New Roman"/>
          <w:szCs w:val="24"/>
        </w:rPr>
        <w:t xml:space="preserve"> Φεβρουαρίου 2016, της Παρασκευής 26</w:t>
      </w:r>
      <w:r w:rsidRPr="006B36B3">
        <w:rPr>
          <w:rFonts w:eastAsia="Times New Roman"/>
          <w:szCs w:val="24"/>
        </w:rPr>
        <w:t xml:space="preserve"> Φεβρουαρίου 2016, </w:t>
      </w:r>
      <w:r>
        <w:rPr>
          <w:rFonts w:eastAsia="Times New Roman"/>
          <w:szCs w:val="24"/>
        </w:rPr>
        <w:t xml:space="preserve">της </w:t>
      </w:r>
      <w:r w:rsidRPr="006B36B3">
        <w:rPr>
          <w:rFonts w:eastAsia="Times New Roman"/>
          <w:szCs w:val="24"/>
        </w:rPr>
        <w:t>Παρασκευής 4</w:t>
      </w:r>
      <w:r w:rsidRPr="000D6D6A">
        <w:rPr>
          <w:rFonts w:eastAsia="Times New Roman"/>
          <w:szCs w:val="24"/>
        </w:rPr>
        <w:t xml:space="preserve"> Μαρτίου 2016, </w:t>
      </w:r>
      <w:r>
        <w:rPr>
          <w:rFonts w:eastAsia="Times New Roman"/>
          <w:szCs w:val="24"/>
        </w:rPr>
        <w:t xml:space="preserve">της </w:t>
      </w:r>
      <w:r w:rsidRPr="000D6D6A">
        <w:rPr>
          <w:rFonts w:eastAsia="Times New Roman"/>
          <w:szCs w:val="24"/>
        </w:rPr>
        <w:t>Δευτέρας 7</w:t>
      </w:r>
      <w:r w:rsidRPr="00F67D51">
        <w:rPr>
          <w:rFonts w:eastAsia="Times New Roman"/>
          <w:szCs w:val="24"/>
          <w:vertAlign w:val="superscript"/>
        </w:rPr>
        <w:t xml:space="preserve"> </w:t>
      </w:r>
      <w:r w:rsidRPr="00711B79">
        <w:rPr>
          <w:rFonts w:eastAsia="Times New Roman"/>
          <w:szCs w:val="24"/>
        </w:rPr>
        <w:t xml:space="preserve">Μαρτίου 2016, </w:t>
      </w:r>
      <w:r>
        <w:rPr>
          <w:rFonts w:eastAsia="Times New Roman"/>
          <w:szCs w:val="24"/>
        </w:rPr>
        <w:t xml:space="preserve">της </w:t>
      </w:r>
      <w:r w:rsidRPr="00711B79">
        <w:rPr>
          <w:rFonts w:eastAsia="Times New Roman"/>
          <w:szCs w:val="24"/>
        </w:rPr>
        <w:t>Τρίτης 8</w:t>
      </w:r>
      <w:r w:rsidRPr="00875107">
        <w:rPr>
          <w:rFonts w:eastAsia="Times New Roman"/>
          <w:szCs w:val="24"/>
        </w:rPr>
        <w:t xml:space="preserve"> Μαρτίου 2016 και της Τετάρτης 9</w:t>
      </w:r>
      <w:r w:rsidRPr="009E3530">
        <w:rPr>
          <w:rFonts w:eastAsia="Times New Roman"/>
          <w:szCs w:val="24"/>
        </w:rPr>
        <w:t xml:space="preserve"> Μαρτίου 2016</w:t>
      </w:r>
      <w:r w:rsidRPr="009E3530">
        <w:rPr>
          <w:rFonts w:eastAsia="Times New Roman"/>
          <w:szCs w:val="24"/>
        </w:rPr>
        <w:t xml:space="preserve"> επικυρώθηκαν.</w:t>
      </w:r>
    </w:p>
    <w:p w14:paraId="2118226B" w14:textId="77777777" w:rsidR="000E1C16" w:rsidRDefault="00D27C3B">
      <w:pPr>
        <w:rPr>
          <w:rFonts w:eastAsia="Times New Roman"/>
          <w:szCs w:val="24"/>
        </w:rPr>
      </w:pPr>
      <w:r w:rsidRPr="00B8113B">
        <w:rPr>
          <w:rFonts w:eastAsia="Times New Roman"/>
          <w:szCs w:val="24"/>
        </w:rPr>
        <w:t>Κ</w:t>
      </w:r>
      <w:r>
        <w:rPr>
          <w:rFonts w:eastAsia="Times New Roman"/>
          <w:szCs w:val="24"/>
        </w:rPr>
        <w:t>υρίες και κ</w:t>
      </w:r>
      <w:r w:rsidRPr="00B8113B">
        <w:rPr>
          <w:rFonts w:eastAsia="Times New Roman"/>
          <w:szCs w:val="24"/>
        </w:rPr>
        <w:t>ύριοι συνάδελφοι, δέχεστε στο σημείο αυτό να λύσουμε τη συνεδρίαση;</w:t>
      </w:r>
    </w:p>
    <w:p w14:paraId="2118226C" w14:textId="77777777" w:rsidR="000E1C16" w:rsidRDefault="00D27C3B">
      <w:pPr>
        <w:rPr>
          <w:rFonts w:eastAsia="Times New Roman"/>
          <w:szCs w:val="24"/>
        </w:rPr>
      </w:pPr>
      <w:r w:rsidRPr="00290251">
        <w:rPr>
          <w:rFonts w:eastAsia="Times New Roman"/>
          <w:b/>
          <w:szCs w:val="24"/>
        </w:rPr>
        <w:t xml:space="preserve">ΟΛΟΙ ΟΙ ΒΟΥΛΕΥΤΕΣ: </w:t>
      </w:r>
      <w:r w:rsidRPr="002856AF">
        <w:rPr>
          <w:rFonts w:eastAsia="Times New Roman"/>
          <w:szCs w:val="24"/>
        </w:rPr>
        <w:t>Μάλιστα, μάλιστα.</w:t>
      </w:r>
    </w:p>
    <w:p w14:paraId="2118226D" w14:textId="77777777" w:rsidR="000E1C16" w:rsidRDefault="00D27C3B">
      <w:pPr>
        <w:rPr>
          <w:rFonts w:eastAsia="Times New Roman"/>
          <w:szCs w:val="24"/>
        </w:rPr>
      </w:pPr>
      <w:r w:rsidRPr="002856AF">
        <w:rPr>
          <w:rFonts w:eastAsia="Times New Roman"/>
          <w:b/>
          <w:bCs/>
          <w:szCs w:val="24"/>
        </w:rPr>
        <w:t>ΠΡΟΕΔΡΕΥΩΝ (Αναστάσιος Κουράκης):</w:t>
      </w:r>
      <w:r w:rsidRPr="00CD27BE">
        <w:rPr>
          <w:rFonts w:eastAsia="Times New Roman"/>
          <w:b/>
          <w:szCs w:val="24"/>
        </w:rPr>
        <w:t xml:space="preserve"> </w:t>
      </w:r>
      <w:r w:rsidRPr="002856AF">
        <w:rPr>
          <w:rFonts w:eastAsia="Times New Roman"/>
          <w:szCs w:val="24"/>
        </w:rPr>
        <w:t xml:space="preserve">Με τη συναίνεση του Σώματος και ώρα </w:t>
      </w:r>
      <w:r w:rsidRPr="00B50CE3">
        <w:rPr>
          <w:rFonts w:eastAsia="Times New Roman"/>
          <w:szCs w:val="24"/>
        </w:rPr>
        <w:t>0.41</w:t>
      </w:r>
      <w:r w:rsidRPr="00B50CE3">
        <w:rPr>
          <w:rFonts w:eastAsia="Times New Roman"/>
          <w:szCs w:val="24"/>
        </w:rPr>
        <w:t>΄</w:t>
      </w:r>
      <w:r w:rsidRPr="006B36B3">
        <w:rPr>
          <w:rFonts w:eastAsia="Times New Roman"/>
          <w:szCs w:val="24"/>
        </w:rPr>
        <w:t xml:space="preserve"> </w:t>
      </w:r>
      <w:r w:rsidRPr="000D6D6A">
        <w:rPr>
          <w:rFonts w:eastAsia="Times New Roman"/>
          <w:szCs w:val="24"/>
        </w:rPr>
        <w:t>λύεται</w:t>
      </w:r>
      <w:r w:rsidRPr="00F67D51">
        <w:rPr>
          <w:rFonts w:eastAsia="Times New Roman"/>
          <w:szCs w:val="24"/>
        </w:rPr>
        <w:t xml:space="preserve"> η συνεδρίαση για </w:t>
      </w:r>
      <w:r w:rsidRPr="001F6937">
        <w:rPr>
          <w:rFonts w:eastAsia="Times New Roman"/>
          <w:szCs w:val="24"/>
        </w:rPr>
        <w:t>σήμερα Παρασκευή</w:t>
      </w:r>
      <w:r w:rsidRPr="00875107">
        <w:rPr>
          <w:rFonts w:eastAsia="Times New Roman"/>
          <w:szCs w:val="24"/>
        </w:rPr>
        <w:t xml:space="preserve"> 6 Μαΐου 2016 και ώρα 10.00΄, με αντικείμενο εργασιών του Σώματος: α) κοινοβουλευτικό έλεγχο</w:t>
      </w:r>
      <w:r w:rsidRPr="00A42990">
        <w:rPr>
          <w:rFonts w:eastAsia="Times New Roman"/>
          <w:szCs w:val="24"/>
        </w:rPr>
        <w:t>,</w:t>
      </w:r>
      <w:r w:rsidRPr="00EC5CE3">
        <w:rPr>
          <w:rFonts w:eastAsia="Times New Roman"/>
          <w:szCs w:val="24"/>
        </w:rPr>
        <w:t xml:space="preserve"> συζήτη</w:t>
      </w:r>
      <w:r>
        <w:rPr>
          <w:rFonts w:eastAsia="Times New Roman"/>
          <w:szCs w:val="24"/>
        </w:rPr>
        <w:t>ση</w:t>
      </w:r>
      <w:r w:rsidRPr="00B50CE3">
        <w:rPr>
          <w:rFonts w:eastAsia="Times New Roman"/>
          <w:szCs w:val="24"/>
        </w:rPr>
        <w:t xml:space="preserve"> επικαίρων ερωτήσεων και β) νομοθετική εργασία</w:t>
      </w:r>
      <w:r w:rsidRPr="00B50CE3">
        <w:rPr>
          <w:rFonts w:eastAsia="Times New Roman"/>
          <w:szCs w:val="24"/>
        </w:rPr>
        <w:t>,</w:t>
      </w:r>
      <w:r w:rsidRPr="006B36B3">
        <w:rPr>
          <w:rFonts w:eastAsia="Times New Roman"/>
          <w:szCs w:val="24"/>
        </w:rPr>
        <w:t xml:space="preserve"> συνέχιση της συζήτησης και ψήφιση του σχεδίου νόμου του Υπουργείου Παιδείας, Έρευνας και Θρησκευμάτων</w:t>
      </w:r>
      <w:r w:rsidRPr="000D6D6A">
        <w:rPr>
          <w:rFonts w:eastAsia="Times New Roman"/>
          <w:szCs w:val="24"/>
        </w:rPr>
        <w:t>:</w:t>
      </w:r>
      <w:r w:rsidRPr="000D6D6A">
        <w:rPr>
          <w:rFonts w:eastAsia="Times New Roman"/>
          <w:szCs w:val="24"/>
        </w:rPr>
        <w:t xml:space="preserve"> «Ρυ</w:t>
      </w:r>
      <w:r w:rsidRPr="000D6D6A">
        <w:rPr>
          <w:rFonts w:eastAsia="Times New Roman"/>
          <w:szCs w:val="24"/>
        </w:rPr>
        <w:t xml:space="preserve">θμίσεις για την </w:t>
      </w:r>
      <w:r w:rsidRPr="00F67D51">
        <w:rPr>
          <w:rFonts w:eastAsia="Times New Roman"/>
          <w:szCs w:val="24"/>
        </w:rPr>
        <w:t>έ</w:t>
      </w:r>
      <w:r w:rsidRPr="00711B79">
        <w:rPr>
          <w:rFonts w:eastAsia="Times New Roman"/>
          <w:szCs w:val="24"/>
        </w:rPr>
        <w:t>ρευνα και άλλες διατάξεις».</w:t>
      </w:r>
    </w:p>
    <w:p w14:paraId="2118226E" w14:textId="77777777" w:rsidR="000E1C16" w:rsidRDefault="00D27C3B">
      <w:pPr>
        <w:ind w:firstLine="709"/>
        <w:jc w:val="center"/>
        <w:rPr>
          <w:rFonts w:eastAsia="Times New Roman"/>
          <w:szCs w:val="24"/>
        </w:rPr>
      </w:pPr>
      <w:r w:rsidRPr="009E3530">
        <w:rPr>
          <w:rFonts w:eastAsia="Times New Roman"/>
          <w:b/>
          <w:bCs/>
          <w:szCs w:val="24"/>
        </w:rPr>
        <w:t>Ο ΠΡΟΕΔΡΟΣ</w:t>
      </w:r>
      <w:r w:rsidRPr="002856AF">
        <w:rPr>
          <w:rFonts w:eastAsia="Times New Roman"/>
          <w:szCs w:val="24"/>
        </w:rPr>
        <w:t xml:space="preserve">                                         </w:t>
      </w:r>
      <w:r w:rsidRPr="002856AF">
        <w:rPr>
          <w:rFonts w:eastAsia="Times New Roman"/>
          <w:bCs/>
          <w:szCs w:val="24"/>
        </w:rPr>
        <w:t xml:space="preserve">                   </w:t>
      </w:r>
      <w:r w:rsidRPr="00CD27BE">
        <w:rPr>
          <w:rFonts w:eastAsia="Times New Roman"/>
          <w:b/>
          <w:szCs w:val="24"/>
        </w:rPr>
        <w:t>ΟΙ ΓΡΑΜΜΑΤΕΙΣ</w:t>
      </w:r>
    </w:p>
    <w:sectPr w:rsidR="000E1C1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Times New Roman">
    <w:panose1 w:val="02020603050405020304"/>
    <w:charset w:val="A1"/>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Πασχαλίδου Κατερίνα">
    <w15:presenceInfo w15:providerId="AD" w15:userId="S-1-5-21-448539723-1004336348-682003330-7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w/zQJ6PS3cfbQGaATmGk/1nd0jU=" w:salt="9eywWyTPBrkV+oxXXuMT0Q=="/>
  <w:defaultTabStop w:val="720"/>
  <w:characterSpacingControl w:val="doNotCompress"/>
  <w:compat>
    <w:compatSetting w:name="compatibilityMode" w:uri="http://schemas.microsoft.com/office/word" w:val="12"/>
  </w:compat>
  <w:rsids>
    <w:rsidRoot w:val="000E1C16"/>
    <w:rsid w:val="000E1C16"/>
    <w:rsid w:val="00D27C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1CA1"/>
  <w15:docId w15:val="{E908DBB1-40F2-4DED-80CD-BC96F3CD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D6D6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F77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764AC"/>
    <w:pPr>
      <w:spacing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764AC"/>
    <w:rPr>
      <w:rFonts w:ascii="Segoe UI" w:hAnsi="Segoe UI" w:cs="Segoe UI"/>
      <w:sz w:val="18"/>
      <w:szCs w:val="18"/>
    </w:rPr>
  </w:style>
  <w:style w:type="paragraph" w:styleId="a4">
    <w:name w:val="Revision"/>
    <w:hidden/>
    <w:uiPriority w:val="99"/>
    <w:semiHidden/>
    <w:rsid w:val="000F2FE5"/>
    <w:pPr>
      <w:spacing w:line="240" w:lineRule="auto"/>
    </w:pPr>
  </w:style>
  <w:style w:type="character" w:customStyle="1" w:styleId="2Char">
    <w:name w:val="Επικεφαλίδα 2 Char"/>
    <w:basedOn w:val="a0"/>
    <w:link w:val="2"/>
    <w:uiPriority w:val="9"/>
    <w:rsid w:val="00DF77EC"/>
    <w:rPr>
      <w:rFonts w:asciiTheme="majorHAnsi" w:eastAsiaTheme="majorEastAsia" w:hAnsiTheme="majorHAnsi" w:cstheme="majorBidi"/>
      <w:color w:val="2E74B5" w:themeColor="accent1" w:themeShade="BF"/>
      <w:sz w:val="26"/>
      <w:szCs w:val="26"/>
    </w:rPr>
  </w:style>
  <w:style w:type="character" w:customStyle="1" w:styleId="1Char">
    <w:name w:val="Επικεφαλίδα 1 Char"/>
    <w:basedOn w:val="a0"/>
    <w:link w:val="1"/>
    <w:uiPriority w:val="9"/>
    <w:rsid w:val="000D6D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230</MetadataID>
    <Session xmlns="641f345b-441b-4b81-9152-adc2e73ba5e1">Α´</Session>
    <Date xmlns="641f345b-441b-4b81-9152-adc2e73ba5e1">2016-05-04T21:00:00+00:00</Date>
    <Status xmlns="641f345b-441b-4b81-9152-adc2e73ba5e1">
      <Url>http://srv-sp1/praktika/Lists/Incoming_Metadata/EditForm.aspx?ID=230&amp;Source=/praktika/Recordings_Library/Forms/AllItems.aspx</Url>
      <Description>Δημοσιεύτηκε</Description>
    </Status>
    <Meeting xmlns="641f345b-441b-4b81-9152-adc2e73ba5e1">ΡΙΗ´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6B544F-35BD-456E-9396-DE342362F06A}">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s>
</ds:datastoreItem>
</file>

<file path=customXml/itemProps2.xml><?xml version="1.0" encoding="utf-8"?>
<ds:datastoreItem xmlns:ds="http://schemas.openxmlformats.org/officeDocument/2006/customXml" ds:itemID="{3A9BA9BC-9800-4B56-82B7-9224C824C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98B94-290E-42E7-A97E-610CCA9553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F4529BE3.dotm</Template>
  <TotalTime>1</TotalTime>
  <Pages>260</Pages>
  <Words>60841</Words>
  <Characters>328546</Characters>
  <Application>Microsoft Office Word</Application>
  <DocSecurity>0</DocSecurity>
  <Lines>2737</Lines>
  <Paragraphs>777</Paragraphs>
  <ScaleCrop>false</ScaleCrop>
  <Company/>
  <LinksUpToDate>false</LinksUpToDate>
  <CharactersWithSpaces>388610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Πασχαλίδου Κατερίνα</cp:lastModifiedBy>
  <cp:revision>2</cp:revision>
  <dcterms:created xsi:type="dcterms:W3CDTF">2016-05-12T08:35:00Z</dcterms:created>
  <dcterms:modified xsi:type="dcterms:W3CDTF">2016-05-12T08:36:00Z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