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8F498" w14:textId="77777777" w:rsidR="0092543E" w:rsidRPr="0092543E" w:rsidRDefault="0092543E" w:rsidP="0092543E">
      <w:pPr>
        <w:spacing w:after="0" w:line="360" w:lineRule="auto"/>
        <w:rPr>
          <w:ins w:id="0" w:author="ch.flouda" w:date="2018-04-30T11:19:00Z"/>
          <w:rFonts w:eastAsia="Times New Roman"/>
          <w:szCs w:val="24"/>
          <w:lang w:eastAsia="en-US"/>
        </w:rPr>
      </w:pPr>
      <w:ins w:id="1" w:author="ch.flouda" w:date="2018-04-30T11:19:00Z">
        <w:r w:rsidRPr="0092543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D0C2E34" w14:textId="77777777" w:rsidR="0092543E" w:rsidRPr="0092543E" w:rsidRDefault="0092543E" w:rsidP="0092543E">
      <w:pPr>
        <w:spacing w:after="0" w:line="360" w:lineRule="auto"/>
        <w:rPr>
          <w:ins w:id="2" w:author="ch.flouda" w:date="2018-04-30T11:19:00Z"/>
          <w:rFonts w:eastAsia="Times New Roman"/>
          <w:szCs w:val="24"/>
          <w:lang w:eastAsia="en-US"/>
        </w:rPr>
      </w:pPr>
    </w:p>
    <w:p w14:paraId="57556990" w14:textId="77777777" w:rsidR="0092543E" w:rsidRPr="0092543E" w:rsidRDefault="0092543E" w:rsidP="0092543E">
      <w:pPr>
        <w:spacing w:after="0" w:line="360" w:lineRule="auto"/>
        <w:rPr>
          <w:ins w:id="3" w:author="ch.flouda" w:date="2018-04-30T11:19:00Z"/>
          <w:rFonts w:eastAsia="Times New Roman"/>
          <w:szCs w:val="24"/>
          <w:lang w:eastAsia="en-US"/>
        </w:rPr>
      </w:pPr>
      <w:ins w:id="4" w:author="ch.flouda" w:date="2018-04-30T11:19:00Z">
        <w:r w:rsidRPr="0092543E">
          <w:rPr>
            <w:rFonts w:eastAsia="Times New Roman"/>
            <w:szCs w:val="24"/>
            <w:lang w:eastAsia="en-US"/>
          </w:rPr>
          <w:t>ΠΙΝΑΚΑΣ ΠΕΡΙΕΧΟΜΕΝΩΝ</w:t>
        </w:r>
      </w:ins>
    </w:p>
    <w:p w14:paraId="02BFB014" w14:textId="77777777" w:rsidR="0092543E" w:rsidRPr="0092543E" w:rsidRDefault="0092543E" w:rsidP="0092543E">
      <w:pPr>
        <w:spacing w:after="0" w:line="360" w:lineRule="auto"/>
        <w:rPr>
          <w:ins w:id="5" w:author="ch.flouda" w:date="2018-04-30T11:19:00Z"/>
          <w:rFonts w:eastAsia="Times New Roman"/>
          <w:szCs w:val="24"/>
          <w:lang w:eastAsia="en-US"/>
        </w:rPr>
      </w:pPr>
      <w:ins w:id="6" w:author="ch.flouda" w:date="2018-04-30T11:19:00Z">
        <w:r w:rsidRPr="0092543E">
          <w:rPr>
            <w:rFonts w:eastAsia="Times New Roman"/>
            <w:szCs w:val="24"/>
            <w:lang w:eastAsia="en-US"/>
          </w:rPr>
          <w:t xml:space="preserve">ΙΖ΄ ΠΕΡΙΟΔΟΣ </w:t>
        </w:r>
      </w:ins>
    </w:p>
    <w:p w14:paraId="0ED29EEC" w14:textId="77777777" w:rsidR="0092543E" w:rsidRPr="0092543E" w:rsidRDefault="0092543E" w:rsidP="0092543E">
      <w:pPr>
        <w:spacing w:after="0" w:line="360" w:lineRule="auto"/>
        <w:rPr>
          <w:ins w:id="7" w:author="ch.flouda" w:date="2018-04-30T11:19:00Z"/>
          <w:rFonts w:eastAsia="Times New Roman"/>
          <w:szCs w:val="24"/>
          <w:lang w:eastAsia="en-US"/>
        </w:rPr>
      </w:pPr>
      <w:ins w:id="8" w:author="ch.flouda" w:date="2018-04-30T11:19:00Z">
        <w:r w:rsidRPr="0092543E">
          <w:rPr>
            <w:rFonts w:eastAsia="Times New Roman"/>
            <w:szCs w:val="24"/>
            <w:lang w:eastAsia="en-US"/>
          </w:rPr>
          <w:t>ΠΡΟΕΔΡΕΥΟΜΕΝΗΣ ΚΟΙΝΟΒΟΥΛΕΥΤΙΚΗΣ ΔΗΜΟΚΡΑΤΙΑΣ</w:t>
        </w:r>
      </w:ins>
    </w:p>
    <w:p w14:paraId="41278B4B" w14:textId="77777777" w:rsidR="0092543E" w:rsidRPr="0092543E" w:rsidRDefault="0092543E" w:rsidP="0092543E">
      <w:pPr>
        <w:spacing w:after="0" w:line="360" w:lineRule="auto"/>
        <w:rPr>
          <w:ins w:id="9" w:author="ch.flouda" w:date="2018-04-30T11:19:00Z"/>
          <w:rFonts w:eastAsia="Times New Roman"/>
          <w:szCs w:val="24"/>
          <w:lang w:eastAsia="en-US"/>
        </w:rPr>
      </w:pPr>
      <w:ins w:id="10" w:author="ch.flouda" w:date="2018-04-30T11:19:00Z">
        <w:r w:rsidRPr="0092543E">
          <w:rPr>
            <w:rFonts w:eastAsia="Times New Roman"/>
            <w:szCs w:val="24"/>
            <w:lang w:eastAsia="en-US"/>
          </w:rPr>
          <w:t>ΣΥΝΟΔΟΣ Γ΄</w:t>
        </w:r>
      </w:ins>
    </w:p>
    <w:p w14:paraId="251798A2" w14:textId="77777777" w:rsidR="0092543E" w:rsidRPr="0092543E" w:rsidRDefault="0092543E" w:rsidP="0092543E">
      <w:pPr>
        <w:spacing w:after="0" w:line="360" w:lineRule="auto"/>
        <w:rPr>
          <w:ins w:id="11" w:author="ch.flouda" w:date="2018-04-30T11:19:00Z"/>
          <w:rFonts w:eastAsia="Times New Roman"/>
          <w:szCs w:val="24"/>
          <w:lang w:eastAsia="en-US"/>
        </w:rPr>
      </w:pPr>
    </w:p>
    <w:p w14:paraId="15475745" w14:textId="77777777" w:rsidR="0092543E" w:rsidRPr="0092543E" w:rsidRDefault="0092543E" w:rsidP="0092543E">
      <w:pPr>
        <w:spacing w:after="0" w:line="360" w:lineRule="auto"/>
        <w:rPr>
          <w:ins w:id="12" w:author="ch.flouda" w:date="2018-04-30T11:19:00Z"/>
          <w:rFonts w:eastAsia="Times New Roman"/>
          <w:szCs w:val="24"/>
          <w:lang w:eastAsia="en-US"/>
        </w:rPr>
      </w:pPr>
      <w:ins w:id="13" w:author="ch.flouda" w:date="2018-04-30T11:19:00Z">
        <w:r w:rsidRPr="0092543E">
          <w:rPr>
            <w:rFonts w:eastAsia="Times New Roman"/>
            <w:szCs w:val="24"/>
            <w:lang w:eastAsia="en-US"/>
          </w:rPr>
          <w:t>ΣΥΝΕΔΡΙΑΣΗ Ρ΄</w:t>
        </w:r>
      </w:ins>
    </w:p>
    <w:p w14:paraId="6CEBB26D" w14:textId="77777777" w:rsidR="0092543E" w:rsidRPr="0092543E" w:rsidRDefault="0092543E" w:rsidP="0092543E">
      <w:pPr>
        <w:spacing w:after="0" w:line="360" w:lineRule="auto"/>
        <w:rPr>
          <w:ins w:id="14" w:author="ch.flouda" w:date="2018-04-30T11:19:00Z"/>
          <w:rFonts w:eastAsia="Times New Roman"/>
          <w:szCs w:val="24"/>
          <w:lang w:eastAsia="en-US"/>
        </w:rPr>
      </w:pPr>
      <w:ins w:id="15" w:author="ch.flouda" w:date="2018-04-30T11:19:00Z">
        <w:r w:rsidRPr="0092543E">
          <w:rPr>
            <w:rFonts w:eastAsia="Times New Roman"/>
            <w:szCs w:val="24"/>
            <w:lang w:eastAsia="en-US"/>
          </w:rPr>
          <w:t>Παρασκευή  20 Απριλίου 2018</w:t>
        </w:r>
      </w:ins>
    </w:p>
    <w:p w14:paraId="292900ED" w14:textId="77777777" w:rsidR="0092543E" w:rsidRPr="0092543E" w:rsidRDefault="0092543E" w:rsidP="0092543E">
      <w:pPr>
        <w:spacing w:after="0" w:line="360" w:lineRule="auto"/>
        <w:rPr>
          <w:ins w:id="16" w:author="ch.flouda" w:date="2018-04-30T11:19:00Z"/>
          <w:rFonts w:eastAsia="Times New Roman"/>
          <w:szCs w:val="24"/>
          <w:lang w:eastAsia="en-US"/>
        </w:rPr>
      </w:pPr>
    </w:p>
    <w:p w14:paraId="25154B5B" w14:textId="77777777" w:rsidR="0092543E" w:rsidRPr="0092543E" w:rsidRDefault="0092543E" w:rsidP="0092543E">
      <w:pPr>
        <w:spacing w:after="0" w:line="360" w:lineRule="auto"/>
        <w:rPr>
          <w:ins w:id="17" w:author="ch.flouda" w:date="2018-04-30T11:19:00Z"/>
          <w:rFonts w:eastAsia="Times New Roman"/>
          <w:szCs w:val="24"/>
          <w:lang w:eastAsia="en-US"/>
        </w:rPr>
      </w:pPr>
      <w:ins w:id="18" w:author="ch.flouda" w:date="2018-04-30T11:19:00Z">
        <w:r w:rsidRPr="0092543E">
          <w:rPr>
            <w:rFonts w:eastAsia="Times New Roman"/>
            <w:szCs w:val="24"/>
            <w:lang w:eastAsia="en-US"/>
          </w:rPr>
          <w:t>ΘΕΜΑΤΑ</w:t>
        </w:r>
      </w:ins>
    </w:p>
    <w:p w14:paraId="3CF8B1EF" w14:textId="77777777" w:rsidR="0092543E" w:rsidRPr="0092543E" w:rsidRDefault="0092543E" w:rsidP="0092543E">
      <w:pPr>
        <w:spacing w:after="0" w:line="360" w:lineRule="auto"/>
        <w:rPr>
          <w:ins w:id="19" w:author="ch.flouda" w:date="2018-04-30T11:19:00Z"/>
          <w:rFonts w:eastAsia="Times New Roman"/>
          <w:szCs w:val="24"/>
          <w:lang w:eastAsia="en-US"/>
        </w:rPr>
      </w:pPr>
      <w:ins w:id="20" w:author="ch.flouda" w:date="2018-04-30T11:19:00Z">
        <w:r w:rsidRPr="0092543E">
          <w:rPr>
            <w:rFonts w:eastAsia="Times New Roman"/>
            <w:szCs w:val="24"/>
            <w:lang w:eastAsia="en-US"/>
          </w:rPr>
          <w:t xml:space="preserve"> </w:t>
        </w:r>
        <w:r w:rsidRPr="0092543E">
          <w:rPr>
            <w:rFonts w:eastAsia="Times New Roman"/>
            <w:szCs w:val="24"/>
            <w:lang w:eastAsia="en-US"/>
          </w:rPr>
          <w:br/>
          <w:t xml:space="preserve">Α. ΕΙΔΙΚΑ ΘΕΜΑΤΑ </w:t>
        </w:r>
        <w:r w:rsidRPr="0092543E">
          <w:rPr>
            <w:rFonts w:eastAsia="Times New Roman"/>
            <w:szCs w:val="24"/>
            <w:lang w:eastAsia="en-US"/>
          </w:rPr>
          <w:br/>
          <w:t xml:space="preserve">1. Επικύρωση Πρακτικών, σελ. </w:t>
        </w:r>
        <w:r w:rsidRPr="0092543E">
          <w:rPr>
            <w:rFonts w:eastAsia="Times New Roman"/>
            <w:szCs w:val="24"/>
            <w:lang w:eastAsia="en-US"/>
          </w:rPr>
          <w:br/>
          <w:t xml:space="preserve">2.  Άδεια απουσίας του Βουλευτή κ. Μ. Τζελέπη, σελ. </w:t>
        </w:r>
        <w:r w:rsidRPr="0092543E">
          <w:rPr>
            <w:rFonts w:eastAsia="Times New Roman"/>
            <w:szCs w:val="24"/>
            <w:lang w:eastAsia="en-US"/>
          </w:rPr>
          <w:br/>
          <w:t xml:space="preserve">3. Αναφορά στην 21η Απριλίου του 1967, σελ. </w:t>
        </w:r>
        <w:r w:rsidRPr="0092543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στις 13-3-2018 ποινική δικογραφία που αφορά στον Βουλευτή και Υπουργό Εθνικής  Άμυνας, κ. Παναγιώτη Καμμένο, σελ. </w:t>
        </w:r>
        <w:r w:rsidRPr="0092543E">
          <w:rPr>
            <w:rFonts w:eastAsia="Times New Roman"/>
            <w:szCs w:val="24"/>
            <w:lang w:eastAsia="en-US"/>
          </w:rPr>
          <w:br/>
          <w:t xml:space="preserve">5. Επί διαδικαστικού θέματος, σελ. </w:t>
        </w:r>
        <w:r w:rsidRPr="0092543E">
          <w:rPr>
            <w:rFonts w:eastAsia="Times New Roman"/>
            <w:szCs w:val="24"/>
            <w:lang w:eastAsia="en-US"/>
          </w:rPr>
          <w:br/>
          <w:t xml:space="preserve"> </w:t>
        </w:r>
        <w:r w:rsidRPr="0092543E">
          <w:rPr>
            <w:rFonts w:eastAsia="Times New Roman"/>
            <w:szCs w:val="24"/>
            <w:lang w:eastAsia="en-US"/>
          </w:rPr>
          <w:br/>
          <w:t xml:space="preserve">Β. ΚΟΙΝΟΒΟΥΛΕΥΤΙΚΟΣ ΕΛΕΓΧΟΣ </w:t>
        </w:r>
        <w:r w:rsidRPr="0092543E">
          <w:rPr>
            <w:rFonts w:eastAsia="Times New Roman"/>
            <w:szCs w:val="24"/>
            <w:lang w:eastAsia="en-US"/>
          </w:rPr>
          <w:br/>
          <w:t xml:space="preserve">1. Ανακοίνωση του δελτίου επικαίρων ερωτήσεων της Δευτέρας 23 Απριλίου 2018, σελ. </w:t>
        </w:r>
        <w:r w:rsidRPr="0092543E">
          <w:rPr>
            <w:rFonts w:eastAsia="Times New Roman"/>
            <w:szCs w:val="24"/>
            <w:lang w:eastAsia="en-US"/>
          </w:rPr>
          <w:br/>
          <w:t>2. Συζήτηση επικαίρων ερωτήσεων:</w:t>
        </w:r>
        <w:r w:rsidRPr="0092543E">
          <w:rPr>
            <w:rFonts w:eastAsia="Times New Roman"/>
            <w:szCs w:val="24"/>
            <w:lang w:eastAsia="en-US"/>
          </w:rPr>
          <w:br/>
          <w:t xml:space="preserve">    α) Προς τον Υπουργό Περιβάλλοντος και Ενέργειας, με θέμα: «Διάβρωση αιγιαλού και επιπτώσεις σε παράκτιες περιοχές του Ν. Αχαΐας», σελ. </w:t>
        </w:r>
        <w:r w:rsidRPr="0092543E">
          <w:rPr>
            <w:rFonts w:eastAsia="Times New Roman"/>
            <w:szCs w:val="24"/>
            <w:lang w:eastAsia="en-US"/>
          </w:rPr>
          <w:br/>
          <w:t xml:space="preserve">    β) Προς τον Υπουργό Οικονομίας και Ανάπτυξης, με θέμα: «Μη διάκριση στην τραπεζική προμήθεια πιστωτικών και χρεωστικών καρτών», σελ. </w:t>
        </w:r>
        <w:r w:rsidRPr="0092543E">
          <w:rPr>
            <w:rFonts w:eastAsia="Times New Roman"/>
            <w:szCs w:val="24"/>
            <w:lang w:eastAsia="en-US"/>
          </w:rPr>
          <w:br/>
          <w:t xml:space="preserve">3. Συζήτηση της υπ’ αριθμόν 1/1/5-10-2017 επίκαιρης επερώτησης της Προέδρου και δέκα οχτώ (18) Βουλευτών της Κοινοβουλευτικής Ομάδας της Δημοκρατικής Συμπαράταξης ΠΑΣΟΚ-ΔΗΜΑΡ προς τον Υπουργός Οικονομίας και Ανάπτυξης με θέμα: «Η Κυβέρνηση διώχνει τις μεγάλες επενδύσεις από τη χώρα: ανικανότητα ή ιδεοληπτικές εμμονές;», σελ. </w:t>
        </w:r>
        <w:r w:rsidRPr="0092543E">
          <w:rPr>
            <w:rFonts w:eastAsia="Times New Roman"/>
            <w:szCs w:val="24"/>
            <w:lang w:eastAsia="en-US"/>
          </w:rPr>
          <w:br/>
          <w:t xml:space="preserve"> </w:t>
        </w:r>
        <w:r w:rsidRPr="0092543E">
          <w:rPr>
            <w:rFonts w:eastAsia="Times New Roman"/>
            <w:szCs w:val="24"/>
            <w:lang w:eastAsia="en-US"/>
          </w:rPr>
          <w:br/>
          <w:t xml:space="preserve">Γ. ΝΟΜΟΘΕΤΙΚΗ ΕΡΓΑΣΙΑ </w:t>
        </w:r>
        <w:r w:rsidRPr="0092543E">
          <w:rPr>
            <w:rFonts w:eastAsia="Times New Roman"/>
            <w:szCs w:val="24"/>
            <w:lang w:eastAsia="en-US"/>
          </w:rPr>
          <w:br/>
          <w:t>Κατάθεση σχεδίου νόμου:</w:t>
        </w:r>
      </w:ins>
    </w:p>
    <w:p w14:paraId="2BCEE96E" w14:textId="77777777" w:rsidR="0092543E" w:rsidRPr="0092543E" w:rsidRDefault="0092543E" w:rsidP="0092543E">
      <w:pPr>
        <w:spacing w:after="0" w:line="360" w:lineRule="auto"/>
        <w:rPr>
          <w:ins w:id="21" w:author="ch.flouda" w:date="2018-04-30T11:19:00Z"/>
          <w:rFonts w:eastAsia="Times New Roman"/>
          <w:szCs w:val="24"/>
          <w:lang w:eastAsia="en-US"/>
        </w:rPr>
      </w:pPr>
      <w:ins w:id="22" w:author="ch.flouda" w:date="2018-04-30T11:19:00Z">
        <w:r w:rsidRPr="0092543E">
          <w:rPr>
            <w:rFonts w:eastAsia="Times New Roman"/>
            <w:szCs w:val="24"/>
            <w:lang w:eastAsia="en-US"/>
          </w:rPr>
          <w:t xml:space="preserve">Ο Υπουργός Μεταναστευτικής Πολιτικής, ο Αντιπρόεδρος της Κυβέρνησης και Υπουργός Οικονομίας και Ανάπτυξης, οι Υπουργοί Εσωτερικών, Οικονομικών, Διοικητικής Ανασυγκρότησης, Υγείας, Εργασίας, Κοινωνικής Ασφάλισης και Κοινωνικής Αλληλεγγύης, Παιδείας,  Έρευνας και Θρησκευμάτων, Δικαιοσύνης, Διαφάνειας και Ανθρωπίνων Δικαιωμάτων, Εξωτερικών και Ναυτιλίας και Νησιωτικής Πολιτικής, καθώς και οι Αναπληρωτές Υπουργοί Εσωτερικών, Εργασίας, Κοινωνικής Ασφάλισης και Κοινωνικής Αλληλεγγύης και Οικονομικών κατέθεσαν στις 19-4-2018 σχέδιο νόμου: «Προσαρμογή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(αναδιατύπωση, L180/96/29-6-2013) και άλλες διατάξεις -Τροποποίηση του ν. 4251/2014 (Α’ 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τρίτων χωρών στο πλαίσιο </w:t>
        </w:r>
        <w:proofErr w:type="spellStart"/>
        <w:r w:rsidRPr="0092543E">
          <w:rPr>
            <w:rFonts w:eastAsia="Times New Roman"/>
            <w:szCs w:val="24"/>
            <w:lang w:eastAsia="en-US"/>
          </w:rPr>
          <w:t>ενδοεταιρικής</w:t>
        </w:r>
        <w:proofErr w:type="spellEnd"/>
        <w:r w:rsidRPr="0092543E">
          <w:rPr>
            <w:rFonts w:eastAsia="Times New Roman"/>
            <w:szCs w:val="24"/>
            <w:lang w:eastAsia="en-US"/>
          </w:rPr>
          <w:t xml:space="preserve"> μετάθεσης -Τροποποίηση διαδικασιών ασύλου και άλλες διατάξεις», σελ. </w:t>
        </w:r>
        <w:r w:rsidRPr="0092543E">
          <w:rPr>
            <w:rFonts w:eastAsia="Times New Roman"/>
            <w:szCs w:val="24"/>
            <w:lang w:eastAsia="en-US"/>
          </w:rPr>
          <w:br/>
          <w:t xml:space="preserve"> </w:t>
        </w:r>
        <w:r w:rsidRPr="0092543E">
          <w:rPr>
            <w:rFonts w:eastAsia="Times New Roman"/>
            <w:szCs w:val="24"/>
            <w:lang w:eastAsia="en-US"/>
          </w:rPr>
          <w:br/>
          <w:t>ΠΡΟΕΔΡΕΥΟΝΤΕΣ</w:t>
        </w:r>
      </w:ins>
    </w:p>
    <w:p w14:paraId="3BDDDF01" w14:textId="77777777" w:rsidR="0092543E" w:rsidRPr="0092543E" w:rsidRDefault="0092543E" w:rsidP="0092543E">
      <w:pPr>
        <w:spacing w:after="0" w:line="360" w:lineRule="auto"/>
        <w:rPr>
          <w:ins w:id="23" w:author="ch.flouda" w:date="2018-04-30T11:19:00Z"/>
          <w:rFonts w:eastAsia="Times New Roman"/>
          <w:szCs w:val="24"/>
          <w:lang w:eastAsia="en-US"/>
        </w:rPr>
      </w:pPr>
    </w:p>
    <w:p w14:paraId="49C0EC20" w14:textId="77777777" w:rsidR="0092543E" w:rsidRPr="0092543E" w:rsidRDefault="0092543E" w:rsidP="0092543E">
      <w:pPr>
        <w:spacing w:after="0" w:line="360" w:lineRule="auto"/>
        <w:rPr>
          <w:ins w:id="24" w:author="ch.flouda" w:date="2018-04-30T11:19:00Z"/>
          <w:rFonts w:eastAsia="Times New Roman"/>
          <w:szCs w:val="24"/>
          <w:lang w:eastAsia="en-US"/>
        </w:rPr>
      </w:pPr>
      <w:ins w:id="25" w:author="ch.flouda" w:date="2018-04-30T11:19:00Z">
        <w:r w:rsidRPr="0092543E">
          <w:rPr>
            <w:rFonts w:eastAsia="Times New Roman"/>
            <w:szCs w:val="24"/>
            <w:lang w:eastAsia="en-US"/>
          </w:rPr>
          <w:t>ΓΕΩΡΓΙΑΔΗΣ Μ. , σελ.</w:t>
        </w:r>
        <w:r w:rsidRPr="0092543E">
          <w:rPr>
            <w:rFonts w:eastAsia="Times New Roman"/>
            <w:szCs w:val="24"/>
            <w:lang w:eastAsia="en-US"/>
          </w:rPr>
          <w:br/>
          <w:t>ΚΑΚΛΑΜΑΝΗΣ Ν. , σελ.</w:t>
        </w:r>
        <w:r w:rsidRPr="0092543E">
          <w:rPr>
            <w:rFonts w:eastAsia="Times New Roman"/>
            <w:szCs w:val="24"/>
            <w:lang w:eastAsia="en-US"/>
          </w:rPr>
          <w:br/>
          <w:t>ΚΑΜΜΕΝΟΣ Δ. , σελ.</w:t>
        </w:r>
        <w:r w:rsidRPr="0092543E">
          <w:rPr>
            <w:rFonts w:eastAsia="Times New Roman"/>
            <w:szCs w:val="24"/>
            <w:lang w:eastAsia="en-US"/>
          </w:rPr>
          <w:br/>
          <w:t>ΛΥΚΟΥΔΗΣ Σ. , σελ.</w:t>
        </w:r>
        <w:r w:rsidRPr="0092543E">
          <w:rPr>
            <w:rFonts w:eastAsia="Times New Roman"/>
            <w:szCs w:val="24"/>
            <w:lang w:eastAsia="en-US"/>
          </w:rPr>
          <w:br/>
          <w:t xml:space="preserve"> </w:t>
        </w:r>
        <w:r w:rsidRPr="0092543E">
          <w:rPr>
            <w:rFonts w:eastAsia="Times New Roman"/>
            <w:szCs w:val="24"/>
            <w:lang w:eastAsia="en-US"/>
          </w:rPr>
          <w:br/>
        </w:r>
      </w:ins>
    </w:p>
    <w:p w14:paraId="092F5B66" w14:textId="77777777" w:rsidR="0092543E" w:rsidRPr="0092543E" w:rsidRDefault="0092543E" w:rsidP="0092543E">
      <w:pPr>
        <w:spacing w:after="0" w:line="360" w:lineRule="auto"/>
        <w:rPr>
          <w:ins w:id="26" w:author="ch.flouda" w:date="2018-04-30T11:19:00Z"/>
          <w:rFonts w:eastAsia="Times New Roman"/>
          <w:szCs w:val="24"/>
          <w:lang w:eastAsia="en-US"/>
        </w:rPr>
      </w:pPr>
      <w:ins w:id="27" w:author="ch.flouda" w:date="2018-04-30T11:19:00Z">
        <w:r w:rsidRPr="0092543E">
          <w:rPr>
            <w:rFonts w:eastAsia="Times New Roman"/>
            <w:szCs w:val="24"/>
            <w:lang w:eastAsia="en-US"/>
          </w:rPr>
          <w:t>ΟΜΙΛΗΤΕΣ</w:t>
        </w:r>
      </w:ins>
    </w:p>
    <w:p w14:paraId="639F287E" w14:textId="78D20E60" w:rsidR="0092543E" w:rsidRDefault="0092543E" w:rsidP="0092543E">
      <w:pPr>
        <w:spacing w:line="600" w:lineRule="auto"/>
        <w:ind w:firstLine="709"/>
        <w:jc w:val="center"/>
        <w:rPr>
          <w:ins w:id="28" w:author="ch.flouda" w:date="2018-04-30T11:19:00Z"/>
          <w:rFonts w:eastAsia="Times New Roman" w:cs="Times New Roman"/>
          <w:szCs w:val="24"/>
        </w:rPr>
      </w:pPr>
      <w:ins w:id="29" w:author="ch.flouda" w:date="2018-04-30T11:19:00Z">
        <w:r w:rsidRPr="0092543E">
          <w:rPr>
            <w:rFonts w:eastAsia="Times New Roman"/>
            <w:szCs w:val="24"/>
            <w:lang w:eastAsia="en-US"/>
          </w:rPr>
          <w:br/>
          <w:t>Α. Επί διαδικαστικού θέματος:</w:t>
        </w:r>
        <w:r w:rsidRPr="0092543E">
          <w:rPr>
            <w:rFonts w:eastAsia="Times New Roman"/>
            <w:szCs w:val="24"/>
            <w:lang w:eastAsia="en-US"/>
          </w:rPr>
          <w:br/>
          <w:t>ΚΑΚΛΑΜΑΝΗΣ Ν. , σελ.</w:t>
        </w:r>
        <w:r w:rsidRPr="0092543E">
          <w:rPr>
            <w:rFonts w:eastAsia="Times New Roman"/>
            <w:szCs w:val="24"/>
            <w:lang w:eastAsia="en-US"/>
          </w:rPr>
          <w:br/>
          <w:t>ΚΕΦΑΛΙΔΟΥ Χ. , σελ.</w:t>
        </w:r>
        <w:r w:rsidRPr="0092543E">
          <w:rPr>
            <w:rFonts w:eastAsia="Times New Roman"/>
            <w:szCs w:val="24"/>
            <w:lang w:eastAsia="en-US"/>
          </w:rPr>
          <w:br/>
          <w:t>ΚΩΝΣΤΑΝΤΙΝΟΠΟΥΛΟΣ Ο. , σελ.</w:t>
        </w:r>
        <w:r w:rsidRPr="0092543E">
          <w:rPr>
            <w:rFonts w:eastAsia="Times New Roman"/>
            <w:szCs w:val="24"/>
            <w:lang w:eastAsia="en-US"/>
          </w:rPr>
          <w:br/>
          <w:t>ΛΟΒΕΡΔΟΣ Α. , σελ.</w:t>
        </w:r>
        <w:r w:rsidRPr="0092543E">
          <w:rPr>
            <w:rFonts w:eastAsia="Times New Roman"/>
            <w:szCs w:val="24"/>
            <w:lang w:eastAsia="en-US"/>
          </w:rPr>
          <w:br/>
          <w:t>ΛΥΚΟΥΔΗΣ Σ. , σελ.</w:t>
        </w:r>
        <w:r w:rsidRPr="0092543E">
          <w:rPr>
            <w:rFonts w:eastAsia="Times New Roman"/>
            <w:szCs w:val="24"/>
            <w:lang w:eastAsia="en-US"/>
          </w:rPr>
          <w:br/>
          <w:t>ΣΚΑΝΔΑΛΙΔΗΣ Κ. , σελ.</w:t>
        </w:r>
        <w:r w:rsidRPr="0092543E">
          <w:rPr>
            <w:rFonts w:eastAsia="Times New Roman"/>
            <w:szCs w:val="24"/>
            <w:lang w:eastAsia="en-US"/>
          </w:rPr>
          <w:br/>
        </w:r>
        <w:r w:rsidRPr="0092543E">
          <w:rPr>
            <w:rFonts w:eastAsia="Times New Roman"/>
            <w:szCs w:val="24"/>
            <w:lang w:eastAsia="en-US"/>
          </w:rPr>
          <w:br/>
          <w:t>Β. Επί των επικαίρων ερωτήσεων:</w:t>
        </w:r>
        <w:r w:rsidRPr="0092543E">
          <w:rPr>
            <w:rFonts w:eastAsia="Times New Roman"/>
            <w:szCs w:val="24"/>
            <w:lang w:eastAsia="en-US"/>
          </w:rPr>
          <w:br/>
          <w:t>ΚΑΤΣΑΝΙΩΤΗΣ Α. , σελ.</w:t>
        </w:r>
        <w:r w:rsidRPr="0092543E">
          <w:rPr>
            <w:rFonts w:eastAsia="Times New Roman"/>
            <w:szCs w:val="24"/>
            <w:lang w:eastAsia="en-US"/>
          </w:rPr>
          <w:br/>
          <w:t>ΞΥΔΑΚΗΣ Ν. , σελ.</w:t>
        </w:r>
        <w:r w:rsidRPr="0092543E">
          <w:rPr>
            <w:rFonts w:eastAsia="Times New Roman"/>
            <w:szCs w:val="24"/>
            <w:lang w:eastAsia="en-US"/>
          </w:rPr>
          <w:br/>
          <w:t>ΠΙΤΣΙΟΡΛΑΣ Α. , σελ.</w:t>
        </w:r>
        <w:r w:rsidRPr="0092543E">
          <w:rPr>
            <w:rFonts w:eastAsia="Times New Roman"/>
            <w:szCs w:val="24"/>
            <w:lang w:eastAsia="en-US"/>
          </w:rPr>
          <w:br/>
          <w:t>ΦΑΜΕΛΛΟΣ Σ. , σελ.</w:t>
        </w:r>
        <w:r w:rsidRPr="0092543E">
          <w:rPr>
            <w:rFonts w:eastAsia="Times New Roman"/>
            <w:szCs w:val="24"/>
            <w:lang w:eastAsia="en-US"/>
          </w:rPr>
          <w:br/>
        </w:r>
        <w:r w:rsidRPr="0092543E">
          <w:rPr>
            <w:rFonts w:eastAsia="Times New Roman"/>
            <w:szCs w:val="24"/>
            <w:lang w:eastAsia="en-US"/>
          </w:rPr>
          <w:br/>
          <w:t>Γ. Επί της επίκαιρης επερώτησης:</w:t>
        </w:r>
        <w:r w:rsidRPr="0092543E">
          <w:rPr>
            <w:rFonts w:eastAsia="Times New Roman"/>
            <w:szCs w:val="24"/>
            <w:lang w:eastAsia="en-US"/>
          </w:rPr>
          <w:br/>
          <w:t>ΓΕΩΡΓΙΑΔΗΣ Μ. , σελ.</w:t>
        </w:r>
        <w:r w:rsidRPr="0092543E">
          <w:rPr>
            <w:rFonts w:eastAsia="Times New Roman"/>
            <w:szCs w:val="24"/>
            <w:lang w:eastAsia="en-US"/>
          </w:rPr>
          <w:br/>
          <w:t>ΔΗΜΗΤΡΙΑΔΗΣ Δ. , σελ.</w:t>
        </w:r>
        <w:r w:rsidRPr="0092543E">
          <w:rPr>
            <w:rFonts w:eastAsia="Times New Roman"/>
            <w:szCs w:val="24"/>
            <w:lang w:eastAsia="en-US"/>
          </w:rPr>
          <w:br/>
          <w:t>ΚΑΜΜΕΝΟΣ Δ. , σελ.</w:t>
        </w:r>
        <w:r w:rsidRPr="0092543E">
          <w:rPr>
            <w:rFonts w:eastAsia="Times New Roman"/>
            <w:szCs w:val="24"/>
            <w:lang w:eastAsia="en-US"/>
          </w:rPr>
          <w:br/>
          <w:t>ΚΕΓΚΕΡΟΓΛΟΥ Β. , σελ.</w:t>
        </w:r>
        <w:r w:rsidRPr="0092543E">
          <w:rPr>
            <w:rFonts w:eastAsia="Times New Roman"/>
            <w:szCs w:val="24"/>
            <w:lang w:eastAsia="en-US"/>
          </w:rPr>
          <w:br/>
          <w:t>ΚΕΦΑΛΙΔΟΥ Χ. , σελ.</w:t>
        </w:r>
        <w:r w:rsidRPr="0092543E">
          <w:rPr>
            <w:rFonts w:eastAsia="Times New Roman"/>
            <w:szCs w:val="24"/>
            <w:lang w:eastAsia="en-US"/>
          </w:rPr>
          <w:br/>
          <w:t>ΚΕΦΑΛΟΓΙΑΝΝΗΣ Ι. , σελ.</w:t>
        </w:r>
        <w:r w:rsidRPr="0092543E">
          <w:rPr>
            <w:rFonts w:eastAsia="Times New Roman"/>
            <w:szCs w:val="24"/>
            <w:lang w:eastAsia="en-US"/>
          </w:rPr>
          <w:br/>
          <w:t>ΚΩΝΣΤΑΝΤΙΝΟΠΟΥΛΟΣ Ο. , σελ.</w:t>
        </w:r>
        <w:r w:rsidRPr="0092543E">
          <w:rPr>
            <w:rFonts w:eastAsia="Times New Roman"/>
            <w:szCs w:val="24"/>
            <w:lang w:eastAsia="en-US"/>
          </w:rPr>
          <w:br/>
          <w:t>ΛΟΒΕΡΔΟΣ Α. , σελ.</w:t>
        </w:r>
        <w:r w:rsidRPr="0092543E">
          <w:rPr>
            <w:rFonts w:eastAsia="Times New Roman"/>
            <w:szCs w:val="24"/>
            <w:lang w:eastAsia="en-US"/>
          </w:rPr>
          <w:br/>
          <w:t>ΜΑΝΙΑΤΗΣ Ι. , σελ.</w:t>
        </w:r>
        <w:r w:rsidRPr="0092543E">
          <w:rPr>
            <w:rFonts w:eastAsia="Times New Roman"/>
            <w:szCs w:val="24"/>
            <w:lang w:eastAsia="en-US"/>
          </w:rPr>
          <w:br/>
          <w:t>ΜΑΥΡΩΤΑΣ Γ. , σελ.</w:t>
        </w:r>
        <w:r w:rsidRPr="0092543E">
          <w:rPr>
            <w:rFonts w:eastAsia="Times New Roman"/>
            <w:szCs w:val="24"/>
            <w:lang w:eastAsia="en-US"/>
          </w:rPr>
          <w:br/>
          <w:t>ΠΑΝΑΓΙΩΤΑΡΟΣ Η. , σελ.</w:t>
        </w:r>
        <w:r w:rsidRPr="0092543E">
          <w:rPr>
            <w:rFonts w:eastAsia="Times New Roman"/>
            <w:szCs w:val="24"/>
            <w:lang w:eastAsia="en-US"/>
          </w:rPr>
          <w:br/>
          <w:t>ΠΑΠΑΘΕΟΔΩΡΟΥ Θ. , σελ.</w:t>
        </w:r>
        <w:r w:rsidRPr="0092543E">
          <w:rPr>
            <w:rFonts w:eastAsia="Times New Roman"/>
            <w:szCs w:val="24"/>
            <w:lang w:eastAsia="en-US"/>
          </w:rPr>
          <w:br/>
          <w:t>ΠΙΤΣΙΟΡΛΑΣ Α. , σελ.</w:t>
        </w:r>
        <w:r w:rsidRPr="0092543E">
          <w:rPr>
            <w:rFonts w:eastAsia="Times New Roman"/>
            <w:szCs w:val="24"/>
            <w:lang w:eastAsia="en-US"/>
          </w:rPr>
          <w:br/>
          <w:t>ΣΚΑΝΔΑΛΙΔΗΣ Κ. , σελ.</w:t>
        </w:r>
        <w:r w:rsidRPr="0092543E">
          <w:rPr>
            <w:rFonts w:eastAsia="Times New Roman"/>
            <w:szCs w:val="24"/>
            <w:lang w:eastAsia="en-US"/>
          </w:rPr>
          <w:br/>
          <w:t>ΤΖΕΛΕΠΗΣ Μ. , σελ.</w:t>
        </w:r>
        <w:r w:rsidRPr="0092543E">
          <w:rPr>
            <w:rFonts w:eastAsia="Times New Roman"/>
            <w:szCs w:val="24"/>
            <w:lang w:eastAsia="en-US"/>
          </w:rPr>
          <w:br/>
        </w:r>
        <w:r w:rsidRPr="0092543E">
          <w:rPr>
            <w:rFonts w:eastAsia="Times New Roman"/>
            <w:szCs w:val="24"/>
            <w:lang w:eastAsia="en-US"/>
          </w:rPr>
          <w:br/>
          <w:t>ΠΑΡΕΜΒΑΣΕΙΣ:</w:t>
        </w:r>
        <w:r w:rsidRPr="0092543E">
          <w:rPr>
            <w:rFonts w:eastAsia="Times New Roman"/>
            <w:szCs w:val="24"/>
            <w:lang w:eastAsia="en-US"/>
          </w:rPr>
          <w:br/>
          <w:t>ΚΑΚΛΑΜΑΝΗΣ Ν. , σελ.</w:t>
        </w:r>
        <w:r w:rsidRPr="0092543E">
          <w:rPr>
            <w:rFonts w:eastAsia="Times New Roman"/>
            <w:szCs w:val="24"/>
            <w:lang w:eastAsia="en-US"/>
          </w:rPr>
          <w:br/>
          <w:t>ΞΥΔΑΚΗΣ Ν. , σελ.</w:t>
        </w:r>
        <w:r w:rsidRPr="0092543E">
          <w:rPr>
            <w:rFonts w:eastAsia="Times New Roman"/>
            <w:szCs w:val="24"/>
            <w:lang w:eastAsia="en-US"/>
          </w:rPr>
          <w:br/>
          <w:t>ΠΑΠΑΔΟΠΟΥΛΟΣ Α. , σελ.</w:t>
        </w:r>
        <w:r w:rsidRPr="0092543E">
          <w:rPr>
            <w:rFonts w:eastAsia="Times New Roman"/>
            <w:szCs w:val="24"/>
            <w:lang w:eastAsia="en-US"/>
          </w:rPr>
          <w:br/>
        </w:r>
        <w:bookmarkStart w:id="30" w:name="_GoBack"/>
        <w:bookmarkEnd w:id="30"/>
      </w:ins>
    </w:p>
    <w:p w14:paraId="76839015" w14:textId="4ADB8C38" w:rsidR="003B7301" w:rsidRDefault="00647390">
      <w:pPr>
        <w:spacing w:line="600" w:lineRule="auto"/>
        <w:ind w:firstLine="709"/>
        <w:jc w:val="center"/>
        <w:rPr>
          <w:rFonts w:eastAsia="Times New Roman" w:cs="Times New Roman"/>
          <w:szCs w:val="24"/>
        </w:rPr>
      </w:pPr>
      <w:r>
        <w:rPr>
          <w:rFonts w:eastAsia="Times New Roman" w:cs="Times New Roman"/>
          <w:szCs w:val="24"/>
        </w:rPr>
        <w:t>ΠΡΑΚΤΙΚΑ ΒΟΥΛΗΣ</w:t>
      </w:r>
    </w:p>
    <w:p w14:paraId="76839016" w14:textId="77777777" w:rsidR="003B7301" w:rsidRDefault="00647390">
      <w:pPr>
        <w:spacing w:line="600" w:lineRule="auto"/>
        <w:ind w:firstLine="709"/>
        <w:jc w:val="center"/>
        <w:rPr>
          <w:rFonts w:eastAsia="Times New Roman" w:cs="Times New Roman"/>
          <w:szCs w:val="24"/>
        </w:rPr>
      </w:pPr>
      <w:r>
        <w:rPr>
          <w:rFonts w:eastAsia="Times New Roman" w:cs="Times New Roman"/>
          <w:szCs w:val="24"/>
        </w:rPr>
        <w:t>ΙΖ΄ ΠΕΡΙΟΔΟΣ</w:t>
      </w:r>
    </w:p>
    <w:p w14:paraId="76839017" w14:textId="77777777" w:rsidR="003B7301" w:rsidRDefault="00647390">
      <w:pPr>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6839018" w14:textId="77777777" w:rsidR="003B7301" w:rsidRDefault="00647390">
      <w:pPr>
        <w:spacing w:line="600" w:lineRule="auto"/>
        <w:ind w:firstLine="709"/>
        <w:jc w:val="center"/>
        <w:rPr>
          <w:rFonts w:eastAsia="Times New Roman" w:cs="Times New Roman"/>
          <w:szCs w:val="24"/>
        </w:rPr>
      </w:pPr>
      <w:r>
        <w:rPr>
          <w:rFonts w:eastAsia="Times New Roman" w:cs="Times New Roman"/>
          <w:szCs w:val="24"/>
        </w:rPr>
        <w:t>ΣΥΝΟΔΟΣ Γ΄</w:t>
      </w:r>
    </w:p>
    <w:p w14:paraId="76839019" w14:textId="77777777" w:rsidR="003B7301" w:rsidRDefault="00647390">
      <w:pPr>
        <w:spacing w:line="600" w:lineRule="auto"/>
        <w:ind w:firstLine="709"/>
        <w:jc w:val="center"/>
        <w:rPr>
          <w:rFonts w:eastAsia="Times New Roman" w:cs="Times New Roman"/>
          <w:szCs w:val="24"/>
        </w:rPr>
      </w:pPr>
      <w:r>
        <w:rPr>
          <w:rFonts w:eastAsia="Times New Roman" w:cs="Times New Roman"/>
          <w:szCs w:val="24"/>
        </w:rPr>
        <w:t>ΣΥΝΕΔΡΙΑΣΗ Ρ΄</w:t>
      </w:r>
    </w:p>
    <w:p w14:paraId="7683901A" w14:textId="77777777" w:rsidR="003B7301" w:rsidRDefault="00647390">
      <w:pPr>
        <w:spacing w:line="600" w:lineRule="auto"/>
        <w:ind w:firstLine="709"/>
        <w:jc w:val="center"/>
        <w:rPr>
          <w:rFonts w:eastAsia="Times New Roman" w:cs="Times New Roman"/>
          <w:szCs w:val="24"/>
        </w:rPr>
      </w:pPr>
      <w:r>
        <w:rPr>
          <w:rFonts w:eastAsia="Times New Roman" w:cs="Times New Roman"/>
          <w:szCs w:val="24"/>
        </w:rPr>
        <w:t>Παρασκευή 20 Απριλίου 2018</w:t>
      </w:r>
    </w:p>
    <w:p w14:paraId="7683901B" w14:textId="77777777" w:rsidR="003B7301" w:rsidRDefault="00647390">
      <w:pPr>
        <w:spacing w:line="600" w:lineRule="auto"/>
        <w:ind w:firstLine="720"/>
        <w:jc w:val="both"/>
        <w:rPr>
          <w:rFonts w:eastAsia="Times New Roman" w:cs="Times New Roman"/>
          <w:szCs w:val="24"/>
        </w:rPr>
      </w:pPr>
      <w:r>
        <w:rPr>
          <w:rFonts w:eastAsia="Times New Roman"/>
          <w:szCs w:val="24"/>
        </w:rPr>
        <w:t>Αθήνα, σήμερα στις 20 Απριλίου 2018, ημέρα Παρασκευή και ώρα 10.15΄</w:t>
      </w:r>
      <w:r w:rsidRPr="004F497E">
        <w:rPr>
          <w:rFonts w:eastAsia="Times New Roman"/>
          <w:szCs w:val="24"/>
        </w:rPr>
        <w:t>,</w:t>
      </w:r>
      <w:r>
        <w:rPr>
          <w:rFonts w:eastAsia="Times New Roman"/>
          <w:szCs w:val="24"/>
        </w:rPr>
        <w:t xml:space="preserve"> συνήλθε στην Αίθουσα της Γερουσίας του Βουλευτηρίου η Βουλή σε ολομέλεια για να συνεδριάσει υπό την προεδρία του Δ΄ Αντιπροέδρου αυτής κ. </w:t>
      </w:r>
      <w:r w:rsidRPr="00F475B0">
        <w:rPr>
          <w:rFonts w:eastAsia="Times New Roman"/>
          <w:b/>
          <w:szCs w:val="24"/>
        </w:rPr>
        <w:t>ΝΙΚΗΤΑ ΚΑΚΛΑΜΑΝΗ</w:t>
      </w:r>
      <w:r>
        <w:rPr>
          <w:rFonts w:eastAsia="Times New Roman"/>
          <w:szCs w:val="24"/>
        </w:rPr>
        <w:t>.</w:t>
      </w:r>
    </w:p>
    <w:p w14:paraId="7683901C" w14:textId="77777777" w:rsidR="003B7301" w:rsidRDefault="00647390">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Κυρίες και κύριοι συνάδελφοι, αρχίζει η συνεδρίαση. </w:t>
      </w:r>
    </w:p>
    <w:p w14:paraId="7683901D" w14:textId="77777777" w:rsidR="003B7301" w:rsidRDefault="00647390">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19-4-2018 εξουσιοδότηση του Σώματος επικυρώθηκαν με ευθύνη του Προεδρείου τα Πρακτικά της ϞΘ΄ συνεδριάσεώς του, της Πέμπτης 19 Απριλίου 2018, σε ό,τι αφορά την ψήφιση στο σύνολο του σχεδίου νόμου: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w:t>
      </w:r>
      <w:r w:rsidRPr="004F497E">
        <w:rPr>
          <w:rFonts w:eastAsia="Times New Roman"/>
          <w:szCs w:val="24"/>
        </w:rPr>
        <w:t>.</w:t>
      </w:r>
      <w:r>
        <w:rPr>
          <w:rFonts w:eastAsia="Times New Roman"/>
          <w:szCs w:val="24"/>
        </w:rPr>
        <w:t>)</w:t>
      </w:r>
    </w:p>
    <w:p w14:paraId="7683901E" w14:textId="77777777" w:rsidR="003B7301" w:rsidRDefault="00647390">
      <w:pPr>
        <w:spacing w:line="600" w:lineRule="auto"/>
        <w:ind w:firstLine="720"/>
        <w:jc w:val="both"/>
        <w:rPr>
          <w:rFonts w:eastAsia="Times New Roman"/>
          <w:szCs w:val="24"/>
        </w:rPr>
      </w:pPr>
      <w:r>
        <w:rPr>
          <w:rFonts w:eastAsia="Times New Roman"/>
          <w:szCs w:val="24"/>
        </w:rPr>
        <w:t>Πριν από πενήντα ένα χρόνια, η δημοκρατία, το πολίτευμα που καθιερώθηκε στη χώρα μας αιώνες πριν, δοκιμάστηκε σκληρά. Δοκιμάστηκε, αλλά απέδειξε για μια ακόμη φορά, ιστορικά, ότι τα θεμέλιά της είναι τόσο δυνατά που αντέχουν και στα πιο μεγάλα κύματα διχασμού. Ήταν η 21</w:t>
      </w:r>
      <w:r>
        <w:rPr>
          <w:rFonts w:eastAsia="Times New Roman"/>
          <w:szCs w:val="24"/>
          <w:vertAlign w:val="superscript"/>
        </w:rPr>
        <w:t>η</w:t>
      </w:r>
      <w:r>
        <w:rPr>
          <w:rFonts w:eastAsia="Times New Roman"/>
          <w:szCs w:val="24"/>
        </w:rPr>
        <w:t xml:space="preserve"> Απριλίου του 1967 η ημέρα που οι Ελληνίδες και οι Έλληνες ξύπνησαν βλέποντας τα άρματα στους δρόμους της Αθήνας και τις ερπύστριες να πατούν πάνω στις ψυχές τους. </w:t>
      </w:r>
    </w:p>
    <w:p w14:paraId="7683901F" w14:textId="77777777" w:rsidR="003B7301" w:rsidRDefault="00647390">
      <w:pPr>
        <w:spacing w:line="600" w:lineRule="auto"/>
        <w:ind w:firstLine="720"/>
        <w:jc w:val="both"/>
        <w:rPr>
          <w:rFonts w:eastAsia="Times New Roman"/>
          <w:szCs w:val="24"/>
        </w:rPr>
      </w:pPr>
      <w:r>
        <w:rPr>
          <w:rFonts w:eastAsia="Times New Roman"/>
          <w:szCs w:val="24"/>
        </w:rPr>
        <w:t xml:space="preserve">Αυτό το δράμα θα κρατούσε επτά χρόνια και δυστυχώς μας κόστισε ακριβά. Η εισβολή των Τούρκων στη μαρτυρική μας Μεγαλόνησο, την Κύπρο μας, αποτέλεσε </w:t>
      </w:r>
      <w:r>
        <w:rPr>
          <w:rFonts w:eastAsia="Times New Roman"/>
          <w:szCs w:val="24"/>
        </w:rPr>
        <w:lastRenderedPageBreak/>
        <w:t>την κορύφωση του δράματος που έζησε η πατρίδα μας επί των ημερών της χούντας των συνταγματαρχών. Τούτες τις εφιαλτικές μνήμες πρέπει όλοι ενωμένοι να τις αποτρέψουμε για να μη ζωντανέψουν ποτέ ξανά στο μέλλον.</w:t>
      </w:r>
    </w:p>
    <w:p w14:paraId="76839020" w14:textId="77777777" w:rsidR="003B7301" w:rsidRDefault="00647390">
      <w:pPr>
        <w:spacing w:line="600" w:lineRule="auto"/>
        <w:ind w:firstLine="720"/>
        <w:jc w:val="both"/>
        <w:rPr>
          <w:rFonts w:eastAsia="Times New Roman"/>
          <w:szCs w:val="24"/>
        </w:rPr>
      </w:pPr>
      <w:r>
        <w:rPr>
          <w:rFonts w:eastAsia="Times New Roman"/>
          <w:szCs w:val="24"/>
        </w:rPr>
        <w:t xml:space="preserve">Οι στιγμές που διανύει η χώρα μας σήμερα είναι το ίδιο κρίσιμες. Οι υποτιθέμενοι «γείτονές» μας δείχνουν και πάλι έτοιμοι να εκμεταλλευτούν το παραμικρό λάθος μας. Σε καμμιά περίπτωση, λοιπόν, δεν πρέπει να τους δώσουμε το ελάχιστο δικαίωμα, υπερασπιζόμενοι ταυτόχρονα όμως κάθε σπιθαμή της ελληνικής γης και κάθε εκατοστό στα ακρογιάλια μας. </w:t>
      </w:r>
    </w:p>
    <w:p w14:paraId="76839021" w14:textId="77777777" w:rsidR="003B7301" w:rsidRDefault="00647390">
      <w:pPr>
        <w:spacing w:line="600" w:lineRule="auto"/>
        <w:ind w:firstLine="720"/>
        <w:jc w:val="both"/>
        <w:rPr>
          <w:rFonts w:eastAsia="Times New Roman"/>
          <w:szCs w:val="24"/>
        </w:rPr>
      </w:pPr>
      <w:r>
        <w:rPr>
          <w:rFonts w:eastAsia="Times New Roman"/>
          <w:szCs w:val="24"/>
        </w:rPr>
        <w:t xml:space="preserve">Η διδαχή μας πρέπει να είναι η πολιτική που χαράχθηκε το 1974, με την επιστροφή ενός μεγάλου πολιτικού της νεότερης Ελλάδος, του Κωνσταντίνου Καραμανλή. Απόδειξη αποτελεί ότι η χώρα επέστρεψε τότε αναίμακτα στη δημοκρατία, έχοντας τη βοήθεια σύσσωμων των πολιτικών δυνάμεων εκείνης της εποχής. </w:t>
      </w:r>
    </w:p>
    <w:p w14:paraId="76839022"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Έτσι, λοιπόν, οφείλουμε να σκεφτόμαστε και σήμερα. Γιατί, το τονίζω ξανά, οι μέρες είναι επικίνδυνες και απαιτούν να πορευτούμε όλοι μαζί με σύνεση και ομόνοια. Αυτός είναι ο δρόμος που έδειξαν πριν από πενήντα ένα χρόνια οι αγωνιστές του αντιδικτατορικού αγώνα και τους οποίους σήμερα τιμούμε για τις μάχες που έδωσαν, ώστε οι δημοκρατικές αξίες να κρατηθούν ψηλά στον ελληνικό ιστό.  </w:t>
      </w:r>
    </w:p>
    <w:p w14:paraId="76839023" w14:textId="77777777" w:rsidR="003B7301" w:rsidRDefault="00647390">
      <w:pPr>
        <w:spacing w:line="600" w:lineRule="auto"/>
        <w:ind w:firstLine="720"/>
        <w:jc w:val="both"/>
        <w:rPr>
          <w:rFonts w:eastAsia="Times New Roman"/>
          <w:szCs w:val="24"/>
        </w:rPr>
      </w:pPr>
      <w:r>
        <w:rPr>
          <w:rFonts w:eastAsia="Times New Roman"/>
          <w:szCs w:val="24"/>
        </w:rPr>
        <w:t xml:space="preserve">Παρά τις τεράστιες οικονομικές δυσκολίες που αντιμετώπισε και αντιμετωπίζει ο λαός μας την τελευταία οκταετία, έδειξε σε κάθε πολιτική δοκιμασία ότι η δημοκρατία αποτελεί τη μοναδική του επιλογή. Την ώρα που ένα σημαντικό κομμάτι της Ευρώπης στρέφεται στις πιο ακραίες λύσεις, οι Ελληνίδες και οι Έλληνες αποδεικνύουν γιατί αυτή η γωνιά του πλανήτη αποκαλείται κοιτίδα της Δημοκρατίας. </w:t>
      </w:r>
    </w:p>
    <w:p w14:paraId="7683902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Είμαστε μια χώρα που επάξια έχει κερδίσει τον ρόλο της μέσα στην ευρωπαϊκή οικογένεια και αποτελεί ισχυρό και ισότιμο μέλος της Ευρωπαϊκής Ένωσης, έτοιμο ανά πάσα στιγμή να υπερασπιστεί τα σύνορά του, τα οποία όμως είναι και ευρωπαϊκά σύνορα.</w:t>
      </w:r>
    </w:p>
    <w:p w14:paraId="7683902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Μοναδικός στόχος μας είναι να πετύχουμε μαζί με τους εταίρους μας ένα καλύτερο μέλλον βασισμένο στις αξίες της ειρήνης, της προόδου, της ασφάλειας και της δημοκρατίας, μακριά από τον καταστροφικό διχασμό που τόσο μας έχει κοστίσει, με έσχατο παράδειγμα -όπως </w:t>
      </w:r>
      <w:proofErr w:type="spellStart"/>
      <w:r>
        <w:rPr>
          <w:rFonts w:eastAsia="Times New Roman" w:cs="Times New Roman"/>
          <w:szCs w:val="24"/>
        </w:rPr>
        <w:t>προείπα</w:t>
      </w:r>
      <w:proofErr w:type="spellEnd"/>
      <w:r>
        <w:rPr>
          <w:rFonts w:eastAsia="Times New Roman" w:cs="Times New Roman"/>
          <w:szCs w:val="24"/>
        </w:rPr>
        <w:t>- την απώλεια της μισής Κύπρου μας.</w:t>
      </w:r>
    </w:p>
    <w:p w14:paraId="7683902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Εδώ όμως θα ήθελα να υπογραμμίσω και κάτι ακόμη. Η Ελλάδα δεν πρέπει να στέκει μόνη της απέναντι στις εθνικιστικές θύελλες που έρχονται από τα διπλανά της παράλια. Είμαστε μέλη, με κάθε κόστος, της Ευρωπαϊκής Ένωσης και της Ατλαντικής Συμμαχίας και οφείλουν όσοι θέλουν να λέγονται σύμμαχοί μας να το αποδεικνύουν όχι μόνο με λόγια αλλά εμπράκτως. Από λόγια έχουμε χορτάσει.</w:t>
      </w:r>
    </w:p>
    <w:p w14:paraId="7683902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Βουλή των Ελλήνων, με όσες επιθέσεις κι αν έχει δεχθεί, συνεχίζει να αποτελεί τον θεματοφύλακα και τη βάση της διαφύλαξης των δημοκρατικών αρχών και αξιών της πατρίδας μας. Είναι η ύψιστη υπηρεσία, προς τη δημοκρατία και το έθνος, που μπορούμε να προσφέρουμε σε όσους έχασαν τη ζωή τους για να ζούμε ελεύθεροι και κράτησαν όρθια τη δημοκρατία στην πατρίδα μας πριν από πενήντα ένα χρόνια. </w:t>
      </w:r>
    </w:p>
    <w:p w14:paraId="7683902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Αιωνία η μνήμη τους!</w:t>
      </w:r>
    </w:p>
    <w:p w14:paraId="7683902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πριν εισέλθουμε στη συζήτηση των επικαίρων ερωτήσεων θα ήθελα να κάνω δυο ανακοινώσεις. </w:t>
      </w:r>
    </w:p>
    <w:p w14:paraId="7683902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Διαφάνειας και Ανθρωπίνων Δικαιωμάτων διαβίβασε στη Βουλή στις 13-3-2018 ποινική δικογραφία που αφορά στον Βουλευτή και Υπουργό Εθνικής Άμυνας, κ. Παναγιώτη Καμμένο.</w:t>
      </w:r>
    </w:p>
    <w:p w14:paraId="7683902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Δεύτερον, ο Υπουργός Μεταναστευτικής Πολιτικής, ο Αντιπρόεδρος της Κυβέρνησης και Υπουργός Οικονομίας και Ανάπτυξης, οι Υπουργοί Εσωτερικών, Οικονομικών, Διοικητικής Ανασυγκρότησης, Υγείας, Εργασίας, Κοινωνικής Ασφάλισης και Κοινωνικής Αλληλεγγύης, Παιδείας, Έρευνας και Θρησκευμάτων, Δικαιοσύνης, Διαφάνειας και Ανθρωπίνων Δικαιωμάτων, Εξωτερικών και Ναυτιλίας και Νησιωτικής Πολιτικής, καθώς και οι Αναπληρωτές Υπουργοί Εσωτερικών, Εργασίας, Κοινωνικής Ασφάλισης και Κοινωνικής Αλληλεγγύης και Οικονομικών κατέθεσαν στις 19-4-2018 </w:t>
      </w:r>
      <w:r>
        <w:rPr>
          <w:rFonts w:eastAsia="Times New Roman" w:cs="Times New Roman"/>
          <w:szCs w:val="24"/>
        </w:rPr>
        <w:lastRenderedPageBreak/>
        <w:t>σχέδιο νόμου: «</w:t>
      </w:r>
      <w:r w:rsidRPr="00323B49">
        <w:rPr>
          <w:rFonts w:eastAsia="Times New Roman" w:cs="Times New Roman"/>
          <w:szCs w:val="24"/>
        </w:rPr>
        <w:t>Προσαρμογή της Ελληνικής Νομοθεσίας προς τις διατάξεις της Οδηγίας 2013/33/ΕΕ του Ευρωπαϊκού Κοινοβουλίου και του Συμβουλίου της 26</w:t>
      </w:r>
      <w:r>
        <w:rPr>
          <w:rFonts w:eastAsia="Times New Roman" w:cs="Times New Roman"/>
          <w:szCs w:val="24"/>
          <w:vertAlign w:val="superscript"/>
        </w:rPr>
        <w:t>ης</w:t>
      </w:r>
      <w:r>
        <w:rPr>
          <w:rFonts w:eastAsia="Times New Roman" w:cs="Times New Roman"/>
          <w:szCs w:val="24"/>
        </w:rPr>
        <w:t xml:space="preserve"> </w:t>
      </w:r>
      <w:r w:rsidRPr="00323B49">
        <w:rPr>
          <w:rFonts w:eastAsia="Times New Roman" w:cs="Times New Roman"/>
          <w:szCs w:val="24"/>
        </w:rPr>
        <w:t>Ιουνίου 2013, σχετικά με τις απαιτήσεις για την υποδοχή των αιτούντων διεθνή προστασία (αναδιατύπωση, L180/96/29.6.2013 και άλλε</w:t>
      </w:r>
      <w:r>
        <w:rPr>
          <w:rFonts w:eastAsia="Times New Roman" w:cs="Times New Roman"/>
          <w:szCs w:val="24"/>
        </w:rPr>
        <w:t>ς διατάξεις. Τροποποίηση του ν.</w:t>
      </w:r>
      <w:r w:rsidRPr="00323B49">
        <w:rPr>
          <w:rFonts w:eastAsia="Times New Roman" w:cs="Times New Roman"/>
          <w:szCs w:val="24"/>
        </w:rPr>
        <w:t>4251/2014 (Α΄ 80) για την προσαρμογή της ελληνικής νομοθεσίας στην Οδηγία 2014/66/ΕΕ της 15</w:t>
      </w:r>
      <w:r w:rsidRPr="00323B49">
        <w:rPr>
          <w:rFonts w:eastAsia="Times New Roman" w:cs="Times New Roman"/>
          <w:szCs w:val="24"/>
          <w:vertAlign w:val="superscript"/>
        </w:rPr>
        <w:t>ης</w:t>
      </w:r>
      <w:r>
        <w:rPr>
          <w:rFonts w:eastAsia="Times New Roman" w:cs="Times New Roman"/>
          <w:szCs w:val="24"/>
        </w:rPr>
        <w:t xml:space="preserve"> </w:t>
      </w:r>
      <w:r w:rsidRPr="00323B49">
        <w:rPr>
          <w:rFonts w:eastAsia="Times New Roman" w:cs="Times New Roman"/>
          <w:szCs w:val="24"/>
        </w:rPr>
        <w:t xml:space="preserve"> Μαΐου 2014 του Ευρωπαϊκού Κοινοβουλίου και του Συμβουλίου σχετικά με τις προϋποθέσεις εισόδου και διαμονής υπηκόων τρίτων χωρών στο πλαίσιο </w:t>
      </w:r>
      <w:proofErr w:type="spellStart"/>
      <w:r w:rsidRPr="00323B49">
        <w:rPr>
          <w:rFonts w:eastAsia="Times New Roman" w:cs="Times New Roman"/>
          <w:szCs w:val="24"/>
        </w:rPr>
        <w:t>ενδοεταιρικής</w:t>
      </w:r>
      <w:proofErr w:type="spellEnd"/>
      <w:r w:rsidRPr="00323B49">
        <w:rPr>
          <w:rFonts w:eastAsia="Times New Roman" w:cs="Times New Roman"/>
          <w:szCs w:val="24"/>
        </w:rPr>
        <w:t xml:space="preserve"> μετάθεσης. Τροποποίηση διαδικασιών ασύλου και άλλες διατάξεις.</w:t>
      </w:r>
      <w:r>
        <w:rPr>
          <w:rFonts w:eastAsia="Times New Roman" w:cs="Times New Roman"/>
          <w:szCs w:val="24"/>
        </w:rPr>
        <w:t xml:space="preserve">». </w:t>
      </w:r>
    </w:p>
    <w:p w14:paraId="7683902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683902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το δελτίο επίκαιρων ερωτήσεων της Δευτέρας 23 Απριλίου 2018</w:t>
      </w:r>
      <w:r w:rsidRPr="007E0B95">
        <w:rPr>
          <w:rFonts w:eastAsia="Times New Roman" w:cs="Times New Roman"/>
          <w:szCs w:val="24"/>
        </w:rPr>
        <w:t>.</w:t>
      </w:r>
    </w:p>
    <w:p w14:paraId="7683902E" w14:textId="77777777" w:rsidR="003B7301" w:rsidRDefault="00647390">
      <w:pP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(Άρθρο 130 παράγραφοι 2 και 3 του Κανονισμού της Βουλής)</w:t>
      </w:r>
    </w:p>
    <w:p w14:paraId="7683902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1517/17-4-2018 επίκαιρη ερώτηση του Βουλευτή Χίου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Ανδρέα Μιχαηλίδη προς τον Υπουργό Υγείας, με θέμα: «Αποκατάσταση προβλημάτων στις αίθουσες χειρουργείων της νέας πτέρυγας του Νοσοκομείου Χίου».</w:t>
      </w:r>
    </w:p>
    <w:p w14:paraId="7683903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2. Η με αριθμό 1510/16-4-2018 επίκαιρη ερώτηση του Βουλευτή Θεσπρωτίας της Νέας Δημοκρατίας κ. Βασιλείου </w:t>
      </w:r>
      <w:proofErr w:type="spellStart"/>
      <w:r>
        <w:rPr>
          <w:rFonts w:eastAsia="Times New Roman" w:cs="Times New Roman"/>
          <w:szCs w:val="24"/>
        </w:rPr>
        <w:t>Γιόγιακα</w:t>
      </w:r>
      <w:proofErr w:type="spellEnd"/>
      <w:r>
        <w:rPr>
          <w:rFonts w:eastAsia="Times New Roman" w:cs="Times New Roman"/>
          <w:szCs w:val="24"/>
        </w:rPr>
        <w:t xml:space="preserve"> προς τον Υπουργό Παιδείας, Έρευνας και Θρησκευμάτων, με θέμα: «Σχέδιο κατάργησης του Τμήματος Διοίκησης Επιχειρήσεων του ΤΕΙ Ηπείρου και λειτουργία Τμήματος Διαπολιτισμικής Επικοινωνίας στην Ηγουμενίτσα».</w:t>
      </w:r>
    </w:p>
    <w:p w14:paraId="7683903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3. Η με αριθμό 1498/16-4-2018 επίκαιρη ερώτηση του Βουλευτή Β΄ Αθηνών της Δημοκρατικής Συμπαράταξης ΠΑΣΟΚ - ΔΗΜΑΡ κ. Γεωργίου - Δημητρίου Καρρά προς τον Υπουργό Δικαιοσύνης, Διαφάνειας και Ανθρωπίνων Δικαιωμάτων, με θέμα: «Ανάγκη ανάληψης πρωτοβουλίας για την ενίσχυση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ύστερα </w:t>
      </w:r>
      <w:r>
        <w:rPr>
          <w:rFonts w:eastAsia="Times New Roman" w:cs="Times New Roman"/>
          <w:szCs w:val="24"/>
        </w:rPr>
        <w:lastRenderedPageBreak/>
        <w:t>από τα πρόσφατα πολλαπλά φαινόμενα βίαιων εγκλημάτων σε κατοικίες και την άρση του άδικου χαρακτήρα των πράξεων αντίδρασης των θυμάτων».</w:t>
      </w:r>
    </w:p>
    <w:p w14:paraId="7683903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4. Η με αριθμό 1516/17-4-2018 επίκαιρη ερώτηση του Βουλευτή Επικρατείας του Λαϊκού Συνδέσμου - Χρυσή Αυγή κ. Χρήστου Παππά προς τον Υπουργό Εθνικής Άμυνας, με θέμα: «Επιτακτική η ανάγκη αυξήσεως της στρατιωτικής θητείας».</w:t>
      </w:r>
    </w:p>
    <w:p w14:paraId="7683903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5. Η με αριθμό 1519/17-4-2018 επίκαιρη ερώτηση του Η΄ Αντιπροέδρου της Βουλής και Βουλευτή Β΄ Πειραιώς των Ανεξαρτήτων Ελλήνων κ. Δημητρίου Καμμένου προς τον Υπουργό Οικονομικών, σχετικά με τις οφειλές προς το ΙΚΑ/ΕΦΚΑ.</w:t>
      </w:r>
    </w:p>
    <w:p w14:paraId="7683903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6. Η με αριθμό 1504/16-4-2018 επίκαιρη ερώτηση του Θ΄ Αντιπροέδρου της Βουλής και Βουλευτή Α΄ Αθηνών της Ένωσης Κεντρώων κ. </w:t>
      </w:r>
      <w:r>
        <w:rPr>
          <w:rFonts w:eastAsia="Times New Roman" w:cs="Times New Roman"/>
          <w:bCs/>
          <w:szCs w:val="24"/>
        </w:rPr>
        <w:t>Μάριου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«Ρύθμιση ληξιπρόθεσμων οφειλών μισθωτών και συνταξιούχων προς την εφορία σε έως 120 δόσεις».</w:t>
      </w:r>
    </w:p>
    <w:p w14:paraId="76839035" w14:textId="77777777" w:rsidR="003B7301" w:rsidRDefault="00647390">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Β. </w:t>
      </w:r>
      <w:r w:rsidRPr="007E0B95">
        <w:rPr>
          <w:rFonts w:eastAsia="Times New Roman" w:cs="Times New Roman"/>
          <w:bCs/>
          <w:szCs w:val="24"/>
        </w:rPr>
        <w:t>ΕΠΙΚΑΙΡΕΣ ΕΡΩΤΗΣΕΙΣ</w:t>
      </w:r>
      <w:r>
        <w:rPr>
          <w:rFonts w:eastAsia="Times New Roman" w:cs="Times New Roman"/>
          <w:bCs/>
          <w:szCs w:val="24"/>
        </w:rPr>
        <w:t xml:space="preserve"> Δεύτερου Κύκλου (Άρθρο 130 παράγραφοι 2 και 3 του Κανονισμού της Βουλής)</w:t>
      </w:r>
    </w:p>
    <w:p w14:paraId="7683903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1. Η με αριθμό 1509/16-4-2018 επίκαιρη ερώτηση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 «Χρηματοδότηση δράσεων από προϊόντα εγκληματικών ενεργειών κατά του ελληνικού δημοσίου και διάθεση ποσού για κοινωνικούς σκοπούς».</w:t>
      </w:r>
    </w:p>
    <w:p w14:paraId="7683903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2. Η με αριθμό 1489/12-4-2018 επίκαιρη ερώτηση του Ε΄ Αντιπροέδρου της Βουλής και Βουλευτή Δωδεκανήσου της Δημοκρατικής Συμπαράταξης ΠΑΣΟΚ</w:t>
      </w:r>
      <w:r w:rsidRPr="007E0B95">
        <w:rPr>
          <w:rFonts w:eastAsia="Times New Roman" w:cs="Times New Roman"/>
          <w:szCs w:val="24"/>
        </w:rPr>
        <w:t xml:space="preserve"> </w:t>
      </w:r>
      <w:r>
        <w:rPr>
          <w:rFonts w:eastAsia="Times New Roman" w:cs="Times New Roman"/>
          <w:szCs w:val="24"/>
        </w:rPr>
        <w:t>–</w:t>
      </w:r>
      <w:r w:rsidRPr="007E0B95">
        <w:rPr>
          <w:rFonts w:eastAsia="Times New Roman" w:cs="Times New Roman"/>
          <w:szCs w:val="24"/>
        </w:rPr>
        <w:t xml:space="preserve"> </w:t>
      </w:r>
      <w:r>
        <w:rPr>
          <w:rFonts w:eastAsia="Times New Roman" w:cs="Times New Roman"/>
          <w:szCs w:val="24"/>
        </w:rPr>
        <w:t xml:space="preserve">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Δικαιοσύνης, Διαφάνειας και Ανθρωπίνων Δικαιωμάτων, με θέμα: «Η αυτοάμυνα ύστερα από επίθεση μέσα στο σπίτι».</w:t>
      </w:r>
    </w:p>
    <w:p w14:paraId="7683903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1515/17-4-2018 επίκαιρη ερώτηση του Βουλευτή Επικρατείας του Λαϊκού Συνδέσμου - Χρυσή Αυγή κ. Χρήστου Παππά προς τον Υπουργό Εθνικής Άμυνας, με θέμα: «Περί της συμμετοχής </w:t>
      </w:r>
      <w:proofErr w:type="spellStart"/>
      <w:r>
        <w:rPr>
          <w:rFonts w:eastAsia="Times New Roman" w:cs="Times New Roman"/>
          <w:szCs w:val="24"/>
        </w:rPr>
        <w:t>ενστόλων</w:t>
      </w:r>
      <w:proofErr w:type="spellEnd"/>
      <w:r>
        <w:rPr>
          <w:rFonts w:eastAsia="Times New Roman" w:cs="Times New Roman"/>
          <w:szCs w:val="24"/>
        </w:rPr>
        <w:t xml:space="preserve"> στρατιωτικών σε κομματική πορεία του ΚΚΕ».</w:t>
      </w:r>
    </w:p>
    <w:p w14:paraId="7683903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4. Η με αριθμό 1518/17-4-2018 επίκαιρη ερώτηση του Η΄ Αντιπροέδρου της Βουλής και Βουλευτή Β΄ Πειραιώς των Ανεξαρτήτων Ελλήνων κ. Δημητρίου Καμμένου προς τον Υπουργό Οικονομικών, σχετικά με τα προβλήματα τεσσάρων εκατομμυρίων δανειοληπτών.</w:t>
      </w:r>
    </w:p>
    <w:p w14:paraId="7683903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5. Η με αριθμό 1511/16-4-2018 επίκαιρη ερώτηση του Βουλευτή Λακωνίας της Δημοκρατικής Συμπαράταξης ΠΑΣΟΚ - ΔΗΜΑΡ κ. Λεωνίδα Γρηγοράκου προς τον Υπουργό Υγείας, με θέμα: «Διακομιδή ασθενών από το ΕΚΑΒ σε Μονάδες Εντατικής Θεραπείας ιδιωτικών κλινικών».</w:t>
      </w:r>
    </w:p>
    <w:p w14:paraId="7683903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6. Η με αριθμό 1463/2-4-2018 επίκαιρη ερώτηση του Βουλευτή Β΄ Αθηνών της Δημοκρατικής Συμπαράταξης ΠΑΣΟΚ – ΔΗΜΑΡ κ. </w:t>
      </w:r>
      <w:r>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Οικονομικών, </w:t>
      </w:r>
      <w:r>
        <w:rPr>
          <w:rFonts w:eastAsia="Times New Roman" w:cs="Times New Roman"/>
          <w:szCs w:val="24"/>
        </w:rPr>
        <w:t xml:space="preserve">με θέμα: «Λήψη μέτρων υπέρ των μικρών αποταμιευτών, που έχασαν τα χρήματά τους με το “κούρεμα” του </w:t>
      </w:r>
    </w:p>
    <w:p w14:paraId="7683903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683903D" w14:textId="77777777" w:rsidR="003B7301" w:rsidRDefault="00647390">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683903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Σήμερα θα συζητηθούν μόνο δυο επίκαιρες ερωτήσεις.</w:t>
      </w:r>
    </w:p>
    <w:p w14:paraId="7683903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αναφέρω όμως πρώτα τις επίκαιρες ερωτήσεις, οι οποίες δεν θα συζητηθούν.</w:t>
      </w:r>
      <w:r w:rsidRPr="007E0B95">
        <w:rPr>
          <w:rFonts w:eastAsia="Times New Roman" w:cs="Times New Roman"/>
          <w:szCs w:val="24"/>
        </w:rPr>
        <w:t xml:space="preserve"> </w:t>
      </w:r>
      <w:r>
        <w:rPr>
          <w:rFonts w:eastAsia="Times New Roman" w:cs="Times New Roman"/>
          <w:szCs w:val="24"/>
        </w:rPr>
        <w:t>Για τις αιτιολογίες των απουσιών των Υπουργών υπάρχει επιστολή του Γραμματέα της Κυβέρνησης.</w:t>
      </w:r>
    </w:p>
    <w:p w14:paraId="76839040" w14:textId="77777777" w:rsidR="003B7301" w:rsidRDefault="003B7301">
      <w:pPr>
        <w:spacing w:line="600" w:lineRule="auto"/>
        <w:ind w:firstLine="720"/>
        <w:jc w:val="both"/>
        <w:rPr>
          <w:rFonts w:eastAsia="Times New Roman" w:cs="Times New Roman"/>
          <w:szCs w:val="24"/>
        </w:rPr>
      </w:pPr>
    </w:p>
    <w:p w14:paraId="7683904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1378/22-3-2018 επίκαιρη ερώτηση πρώτου κύκλου του Ανεξάρτητου Βουλευτή Αχαΐας κ. Νικολάου Νικολόπουλου προς τον Υπουργό Περιβάλλοντος και Ενέργειας, σχετικά με τα επικίνδυνα απόβλητα της «ΕΛΛΗΝΙΚΟΣ ΧΡΥΣΟΣ» σε ΧΥΤΕΑ, δεν θα συζητηθεί λόγω κωλύματος του ερωτώντος Βουλευτού.</w:t>
      </w:r>
    </w:p>
    <w:p w14:paraId="7683904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Η με αριθμό 4126/217/6-3-2018 ερώτηση και αίτηση κατάθεσης εγγράφων  του Βουλευτή Β΄ Αθηνών της Δημοκρατικής Συμπαράταξης ΠΑΣΟΚ – ΔΗΜΑΡ  κ. Γεωργίου - Δημητρίου Καρρά προς τον Υπουργό Οικονομίας και Ανάπτυξης, σχετικά με τη συνεισφορά του δημοσίου στην κάλυψη μέρους της οφειλής φυσικών προσώπων δανειοληπτών στεγαστικών δανείων και την ανάγκη επέκτασης της συνεισφοράς και στους εγγυητές, δεν θα συζητηθεί λόγω κωλύματος του Υπουργού Οικονομίας και Ανάπτυξης κ. Ιωάννη Δραγασάκη.</w:t>
      </w:r>
    </w:p>
    <w:p w14:paraId="7683904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έκτη με αριθμό 1261/6-3-2018 επίκαιρη ερώτηση πρώτου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w:t>
      </w:r>
      <w:r>
        <w:rPr>
          <w:rFonts w:eastAsia="Times New Roman" w:cs="Times New Roman"/>
          <w:szCs w:val="24"/>
        </w:rPr>
        <w:lastRenderedPageBreak/>
        <w:t xml:space="preserve">μίας και Ανάπτυξης, με θέμα «Βιωσιμότητα του Εργοστασίου της Ελληνικής Βιομηχανίας Ζάχαρης της Ορεστιάδας», δεν θα συζητηθεί λόγω κωλύματος του Αναπληρωτή Υπουργού Οικονομίας και Ανάπτυξης κ. Αλέξανδρου </w:t>
      </w:r>
      <w:proofErr w:type="spellStart"/>
      <w:r>
        <w:rPr>
          <w:rFonts w:eastAsia="Times New Roman" w:cs="Times New Roman"/>
          <w:szCs w:val="24"/>
        </w:rPr>
        <w:t>Χαρίτση</w:t>
      </w:r>
      <w:proofErr w:type="spellEnd"/>
      <w:r>
        <w:rPr>
          <w:rFonts w:eastAsia="Times New Roman" w:cs="Times New Roman"/>
          <w:szCs w:val="24"/>
        </w:rPr>
        <w:t>.</w:t>
      </w:r>
    </w:p>
    <w:p w14:paraId="7683904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1792/4-12-2017 ερώτηση του Βουλευτή Β΄ Αθηνών της Δημοκρατικής Συμπαράταξης ΠΑΣΟΚ – ΔΗΜΑΡ κ. Ανδρέα Λοβέρδου προς τον Υπουργό Οικονομίας και Ανάπτυξης, με θέμα «Πορεία Προγράμματος Διασυνοριακής Συνεργασίας </w:t>
      </w:r>
      <w:proofErr w:type="spellStart"/>
      <w:r>
        <w:rPr>
          <w:rFonts w:eastAsia="Times New Roman" w:cs="Times New Roman"/>
          <w:szCs w:val="24"/>
          <w:lang w:val="en-US"/>
        </w:rPr>
        <w:t>Interreg</w:t>
      </w:r>
      <w:proofErr w:type="spellEnd"/>
      <w:r>
        <w:rPr>
          <w:rFonts w:eastAsia="Times New Roman" w:cs="Times New Roman"/>
          <w:szCs w:val="24"/>
        </w:rPr>
        <w:t xml:space="preserve"> Ελλάδας - Ιταλίας (2014-2020) ως προς τον Δήμο Παξών, δεν θα συζητηθεί λόγω κωλύματος του Αναπληρωτή Υπουργού Οικονομίας και Ανάπτυξης κ. Αλέξανδρου </w:t>
      </w:r>
      <w:proofErr w:type="spellStart"/>
      <w:r>
        <w:rPr>
          <w:rFonts w:eastAsia="Times New Roman" w:cs="Times New Roman"/>
          <w:szCs w:val="24"/>
        </w:rPr>
        <w:t>Χαρίτση</w:t>
      </w:r>
      <w:proofErr w:type="spellEnd"/>
      <w:r>
        <w:rPr>
          <w:rFonts w:eastAsia="Times New Roman" w:cs="Times New Roman"/>
          <w:szCs w:val="24"/>
        </w:rPr>
        <w:t xml:space="preserve">. </w:t>
      </w:r>
    </w:p>
    <w:p w14:paraId="7683904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1388/23-3-2018 επίκαιρη ερώτηση του πρώτου κύκλου του Βουλευτή Β΄ Πειραιά του Λαϊκού Συνδέσμου - 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w:t>
      </w:r>
      <w:r>
        <w:rPr>
          <w:rFonts w:eastAsia="Times New Roman" w:cs="Times New Roman"/>
          <w:b/>
          <w:szCs w:val="24"/>
        </w:rPr>
        <w:t xml:space="preserve"> </w:t>
      </w:r>
      <w:r>
        <w:rPr>
          <w:rFonts w:eastAsia="Times New Roman" w:cs="Times New Roman"/>
          <w:bCs/>
          <w:szCs w:val="24"/>
        </w:rPr>
        <w:t>Νησιωτικής Πολιτικής,</w:t>
      </w:r>
      <w:r>
        <w:rPr>
          <w:rFonts w:eastAsia="Times New Roman" w:cs="Times New Roman"/>
          <w:szCs w:val="24"/>
        </w:rPr>
        <w:t xml:space="preserve"> με θέμα «Τούρκοι διενεργούν λαθρε</w:t>
      </w:r>
      <w:r>
        <w:rPr>
          <w:rFonts w:eastAsia="Times New Roman" w:cs="Times New Roman"/>
          <w:szCs w:val="24"/>
        </w:rPr>
        <w:lastRenderedPageBreak/>
        <w:t xml:space="preserve">μπόριο καπνού εντός των ελληνικών χωρικών υδάτων»,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 Αιτία είναι το ότι θα βρίσκεται στην Αλεξανδρούπολη.</w:t>
      </w:r>
    </w:p>
    <w:p w14:paraId="7683904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Επίσης, η τέταρτη με αριθμό 1404/27-3-2018 επίκαιρη ερώτηση  πρώτου κύκλου του Βουλευτή Δωδεκανήσου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με θέμα «Κατασκευές εντός περιοχών δικαιοδοσίας των φορέων διοίκησης και εκμετάλλευσης λιμένων»,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 Αιτία είναι το ότι θα βρίσκεται στην Αλεξανδρούπολη.</w:t>
      </w:r>
    </w:p>
    <w:p w14:paraId="7683904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Αρχίζουμε τώρα με τη συζήτηση της πρώτης με αριθμό 1508/16-4-2018 επίκαιρης ερώτησης πρώτου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«Διάβρωση αιγιαλού και επιπτώσεις σε παράκτιες περιοχές του νομού Αχαΐας».</w:t>
      </w:r>
    </w:p>
    <w:p w14:paraId="7683904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7683904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w:t>
      </w:r>
    </w:p>
    <w:p w14:paraId="7683904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Ευχαριστώ, κύριε Πρόεδρε.</w:t>
      </w:r>
    </w:p>
    <w:p w14:paraId="7683904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Υπουργέ, το φαινόμενο της διάβρωσης των ακτών στη βόρεια Πελοπόννησο είναι πάρα πολύ έντονο. Από τα Μαύρα Λιθάρια, που είναι στην ουσία τα σύνορα με την Κορινθία, </w:t>
      </w:r>
      <w:proofErr w:type="spellStart"/>
      <w:r>
        <w:rPr>
          <w:rFonts w:eastAsia="Times New Roman" w:cs="Times New Roman"/>
          <w:szCs w:val="24"/>
        </w:rPr>
        <w:t>Αιγείρα</w:t>
      </w:r>
      <w:proofErr w:type="spellEnd"/>
      <w:r>
        <w:rPr>
          <w:rFonts w:eastAsia="Times New Roman" w:cs="Times New Roman"/>
          <w:szCs w:val="24"/>
        </w:rPr>
        <w:t xml:space="preserve">, Λόγγος, </w:t>
      </w:r>
      <w:proofErr w:type="spellStart"/>
      <w:r>
        <w:rPr>
          <w:rFonts w:eastAsia="Times New Roman" w:cs="Times New Roman"/>
          <w:szCs w:val="24"/>
        </w:rPr>
        <w:t>Σελιανίτικα</w:t>
      </w:r>
      <w:proofErr w:type="spellEnd"/>
      <w:r>
        <w:rPr>
          <w:rFonts w:eastAsia="Times New Roman" w:cs="Times New Roman"/>
          <w:szCs w:val="24"/>
        </w:rPr>
        <w:t xml:space="preserve">, όλο αυτό το κομμάτι του Κορινθιακού Κόλπου, και από την άλλη πλευρά, από την πλευρά της δυτικής Αχαΐας, στο κομμάτι από </w:t>
      </w:r>
      <w:proofErr w:type="spellStart"/>
      <w:r>
        <w:rPr>
          <w:rFonts w:eastAsia="Times New Roman" w:cs="Times New Roman"/>
          <w:szCs w:val="24"/>
        </w:rPr>
        <w:t>Βραχνέικα</w:t>
      </w:r>
      <w:proofErr w:type="spellEnd"/>
      <w:r>
        <w:rPr>
          <w:rFonts w:eastAsia="Times New Roman" w:cs="Times New Roman"/>
          <w:szCs w:val="24"/>
        </w:rPr>
        <w:t xml:space="preserve"> μέχρι το Καλαμάκι το πρόβλημα είναι πραγματικά πάρα πολύ έντονο. </w:t>
      </w:r>
    </w:p>
    <w:p w14:paraId="7683904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Από τη μία πλευρά χρειάζεται επιστημονική μελέτη για το τι θα πρέπει να κάνουμε και πως θα πρέπει να είναι η αποκατάσταση, από την άλλη η κλιματική αλλαγή έχει επιφέρει τεράστια προβλήματα. Χάνονται δημόσιες και ιδιωτικές εκτάσεις, χάνονται, καταστρέφονται δημόσιες και ιδιωτικές υποδομές. </w:t>
      </w:r>
    </w:p>
    <w:p w14:paraId="7683904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θα ήθελα να ξέρω είναι από πλευράς του Υπουργείου αν υπάρχει κάποια μέριμνα και το άλλο, που είναι επίσης σημαντικό, αν υπάρχουν κονδύλια κρατικά ή ευρωπαϊκά έτσι ώστε πραγματικά να μη χάνουμε τις ακτές μας. </w:t>
      </w:r>
    </w:p>
    <w:p w14:paraId="7683904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w:t>
      </w:r>
    </w:p>
    <w:p w14:paraId="7683904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7683905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κύριε Πρόεδρε.</w:t>
      </w:r>
    </w:p>
    <w:p w14:paraId="7683905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xml:space="preserve">, πράγματι έχετε θίξει ένα πολύ σημαντικό ζήτημα, ένα σύγχρονο πρόβλημα. Η διάβρωση των ακτών αποτελεί ένα φαινόμενο το οποίο τα τελευταία χρόνια απασχολεί έντονα τη χώρα μας και πρέπει να σας πω ότι δεν αφορά μόνο την Αχαΐα. </w:t>
      </w:r>
    </w:p>
    <w:p w14:paraId="7683905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Έχω εδώ στοιχεία που μας δείχνουν ότι στην Κρήτη, παραδείγματος χάριν, 756 χιλιόμετρα από τα 1.142 των ακτών έχουν θέματα διάβρωσης, όπως αντίστοιχα προβλήματα έχουν και στην κεντρική Μακεδονία, που βρήκα κάποια νούμερα. Μπορούμε να σας πούμε ότι περίπου το 30% των ακτών της Ελλάδας έχουν επιπτώσεις της διάβρωσης.</w:t>
      </w:r>
    </w:p>
    <w:p w14:paraId="7683905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Για να μιλήσουμε, όμως, για αντιμετώπιση καλό είναι να δούμε και τις αιτίες. </w:t>
      </w:r>
    </w:p>
    <w:p w14:paraId="7683905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Οι αιτίες είναι τρεις: η μία είναι οι κλιματολογικές συνθήκες, που αναφέρατε, και οι έντονες αλλαγές όσον αφορά στο κλίμα. Η κλιματική αλλαγή έχει επιφέρει αλλαγές στις συνθήκες και στους ρυθμούς της διάβρωσης. </w:t>
      </w:r>
    </w:p>
    <w:p w14:paraId="7683905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επιπτώσεις, αν θέλετε και αιτίες, που οφείλονται στην ανθρωπογενή παρέμβαση. Οι παρεμβάσεις που έχει κάνει ο άνθρωπος διαχρονικά στην </w:t>
      </w:r>
      <w:r>
        <w:rPr>
          <w:rFonts w:eastAsia="Times New Roman" w:cs="Times New Roman"/>
          <w:szCs w:val="24"/>
        </w:rPr>
        <w:lastRenderedPageBreak/>
        <w:t xml:space="preserve">παραλία, οι χρήσεις γης που αναπτύχθηκαν, κάποια λιμενικά έργα που μπορεί να έγιναν και χωρίς σχεδιασμό και γενικά μία αυθαιρεσία που υπήρχε στο θέμα της διαχείρισης του αιγιαλού και η μη ρύθμιση του χώρου αυτού είναι η δεύτερη αιτία. </w:t>
      </w:r>
    </w:p>
    <w:p w14:paraId="7683905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τρίτη είναι το φυσικό φαινόμενο της διάβρωσης. Γνωρίζετε ότι οι ακτές διαχρονικά διαμορφώθηκαν από φυσικά φαινόμενα και από την κίνηση των θαλάσσιων ρευμάτων. Υπάρχουν και λειτουργίες της θάλασσας που δεν μπορούν όλες να ανασταλούν. </w:t>
      </w:r>
    </w:p>
    <w:p w14:paraId="7683905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Όμως το σημαντικό είναι ποια είναι η πρόληψη που κάνει η πολιτεία. Θα μου επιτρέψετε να ζητήσω από την πολιτεία και να της αναθέσουμε τα θέματα πρόληψης, δηλαδή τι κάνουμε για την κλιματική αλλαγή, για τις ανθρωπογενείς παρεμβάσεις και για την αναστολή φυσικών φαινομένων και να δούμε και την </w:t>
      </w:r>
      <w:proofErr w:type="spellStart"/>
      <w:r>
        <w:rPr>
          <w:rFonts w:eastAsia="Times New Roman" w:cs="Times New Roman"/>
          <w:szCs w:val="24"/>
        </w:rPr>
        <w:t>τοπικότητα</w:t>
      </w:r>
      <w:proofErr w:type="spellEnd"/>
      <w:r>
        <w:rPr>
          <w:rFonts w:eastAsia="Times New Roman" w:cs="Times New Roman"/>
          <w:szCs w:val="24"/>
        </w:rPr>
        <w:t xml:space="preserve"> των αρμοδιοτήτων. Έτσι νομίζουμε ότι το θεσμικό πλαίσιο προσδιορίζει και είναι ξεκάθαρο.</w:t>
      </w:r>
    </w:p>
    <w:p w14:paraId="7683905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μπορέσει να γίνει, αν θέλετε, ο σχεδιασμός των δράσεων θα αναφερθώ σε τρεις στρατηγικές μελέτες που έχει κάνει η πολιτεία. Η μία είναι ο Σχεδιασμός Διαχείρισης των Υδάτινων Πόρων Λεκανών Απορροής Ποταμών, που ολοκληρώθηκε η πρώτη αναθεώρηση στο τέλος του Δεκεμβρίου, κυρώθηκε με ΦΕΚ με δική μας υπογραφή και είναι ένας σχεδιασμός που έλειπε περίπου έξι χρόνια από τη χώρα μας. Αυτή είναι η καθυστέρηση με βάση την Ευρωπαϊκή Ένωση. Απλώς σας επισημαίνω ότι για το ζήτημα αυτό η Ευρωπαϊκή Ένωση μας έχει ήδη επιβάλει </w:t>
      </w:r>
      <w:proofErr w:type="spellStart"/>
      <w:r>
        <w:rPr>
          <w:rFonts w:eastAsia="Times New Roman" w:cs="Times New Roman"/>
          <w:szCs w:val="24"/>
        </w:rPr>
        <w:t>αιρεσιμότητα</w:t>
      </w:r>
      <w:proofErr w:type="spellEnd"/>
      <w:r>
        <w:rPr>
          <w:rFonts w:eastAsia="Times New Roman" w:cs="Times New Roman"/>
          <w:szCs w:val="24"/>
        </w:rPr>
        <w:t xml:space="preserve"> στους πόρους για αντιπλημμυρικά, αντιδιαβρωτικά, αρδευτικά και αποχετευτικά έργα, τα οποία ολοκληρώθηκαν.</w:t>
      </w:r>
    </w:p>
    <w:p w14:paraId="7683905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τα σχέδια διαχείρισης κινδύνου πλημμύρας, διότι συνδέεται η πλημμύρα με τη διάβρωση όσον αφορά στις </w:t>
      </w:r>
      <w:proofErr w:type="spellStart"/>
      <w:r>
        <w:rPr>
          <w:rFonts w:eastAsia="Times New Roman" w:cs="Times New Roman"/>
          <w:szCs w:val="24"/>
        </w:rPr>
        <w:t>υδατορροές</w:t>
      </w:r>
      <w:proofErr w:type="spellEnd"/>
      <w:r>
        <w:rPr>
          <w:rFonts w:eastAsia="Times New Roman" w:cs="Times New Roman"/>
          <w:szCs w:val="24"/>
        </w:rPr>
        <w:t xml:space="preserve">. Αυτά κυρώνονται τον επόμενο μήνα. Είναι ο πρώτος σχεδιασμός που γίνεται στη χώρα μας, διότι δεν έχει μέχρι τώρα η χώρα μας προλάβει, αν θέλετε, αυτήν την ευρωπαϊκή οδηγία, δεν είχε επιλέξει </w:t>
      </w:r>
      <w:r>
        <w:rPr>
          <w:rFonts w:eastAsia="Times New Roman" w:cs="Times New Roman"/>
          <w:szCs w:val="24"/>
        </w:rPr>
        <w:lastRenderedPageBreak/>
        <w:t xml:space="preserve">και στο παρελθόν η διοίκηση να την υλοποιήσει. Υπάρχουν ευθύνες, αλλά δεν θα αναφερθώ σ’ αυτές. </w:t>
      </w:r>
    </w:p>
    <w:p w14:paraId="7683905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Το τρίτο είναι το σχέδιο για την προσαρμογή στην κλιματική αλλαγή. Και εδώ υπάρχει νόμος, που είναι το Εθνικό Σχέδιο Προσαρμογής στην κλιματική αλλαγή. Υπάρχουν προδιαγραφές για τα περιφερειακά σχέδια για την κλιματική αλλαγή και υπάρχει ήδη η έναρξη εκπόνησης μελέτης στην περιφέρεια.</w:t>
      </w:r>
    </w:p>
    <w:p w14:paraId="7683905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Με τη σειρά, λοιπόν, μπορώ να σας πω ότι στο έργο «Αναθεωρημένα σχέδια διαχείρισης λεκανών απορροής» προβλέπεται η υλοποίηση μέτρων, δηλαδή υπάρχουν πλέον στο επιχειρησιακό σχέδιο της χώρας τα μέτρα τα οποία πρέπει να ληφθούν και οι μελέτες που πρέπει να γίνουν…</w:t>
      </w:r>
    </w:p>
    <w:p w14:paraId="7683905C" w14:textId="77777777" w:rsidR="003B7301" w:rsidRDefault="0064739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Αναπληρωτή Υπουργού)</w:t>
      </w:r>
    </w:p>
    <w:p w14:paraId="7683905D" w14:textId="77777777" w:rsidR="003B7301" w:rsidRDefault="00647390">
      <w:pPr>
        <w:spacing w:line="600" w:lineRule="auto"/>
        <w:ind w:firstLine="720"/>
        <w:jc w:val="both"/>
        <w:rPr>
          <w:rFonts w:eastAsia="Times New Roman"/>
          <w:bCs/>
        </w:rPr>
      </w:pPr>
      <w:r>
        <w:rPr>
          <w:rFonts w:eastAsia="Times New Roman"/>
          <w:bCs/>
        </w:rPr>
        <w:t>Κύριε Πρόεδρε, θα μου επιτρέψετε να συνεχίσω.</w:t>
      </w:r>
    </w:p>
    <w:p w14:paraId="7683905E" w14:textId="77777777" w:rsidR="003B7301" w:rsidRDefault="00647390">
      <w:pPr>
        <w:spacing w:line="600" w:lineRule="auto"/>
        <w:ind w:firstLine="720"/>
        <w:jc w:val="both"/>
        <w:rPr>
          <w:rFonts w:eastAsia="Times New Roman"/>
          <w:bCs/>
        </w:rPr>
      </w:pPr>
      <w:r>
        <w:rPr>
          <w:rFonts w:eastAsia="Times New Roman"/>
          <w:bCs/>
        </w:rPr>
        <w:lastRenderedPageBreak/>
        <w:t xml:space="preserve">Όπως, επίσης, και στον νόμο για την Εθνική Στρατηγική για την Προσαρμογή στην Κλιματική Αλλαγή, τον ν.4414/2016, παράλληλα με την έγκριση από την ελληνική Βουλή της Συνθήκης των </w:t>
      </w:r>
      <w:proofErr w:type="spellStart"/>
      <w:r>
        <w:rPr>
          <w:rFonts w:eastAsia="Times New Roman"/>
          <w:bCs/>
        </w:rPr>
        <w:t>Παρισίων</w:t>
      </w:r>
      <w:proofErr w:type="spellEnd"/>
      <w:r>
        <w:rPr>
          <w:rFonts w:eastAsia="Times New Roman"/>
          <w:bCs/>
        </w:rPr>
        <w:t xml:space="preserve"> για το κλίμα, υπάρχουν οι αντίστοιχες στρατηγικές προβλέψεις. </w:t>
      </w:r>
    </w:p>
    <w:p w14:paraId="7683905F" w14:textId="77777777" w:rsidR="003B7301" w:rsidRDefault="00647390">
      <w:pPr>
        <w:spacing w:line="600" w:lineRule="auto"/>
        <w:ind w:firstLine="720"/>
        <w:jc w:val="both"/>
        <w:rPr>
          <w:rFonts w:eastAsia="Times New Roman"/>
          <w:bCs/>
        </w:rPr>
      </w:pPr>
      <w:r>
        <w:rPr>
          <w:rFonts w:eastAsia="Times New Roman"/>
          <w:bCs/>
        </w:rPr>
        <w:t xml:space="preserve">Δύο είναι οι τομείς στους οποίους έχουμε εντονότερα φαινόμενα διάβρωσης: Οι </w:t>
      </w:r>
      <w:proofErr w:type="spellStart"/>
      <w:r>
        <w:rPr>
          <w:rFonts w:eastAsia="Times New Roman"/>
          <w:bCs/>
        </w:rPr>
        <w:t>δελταϊκές</w:t>
      </w:r>
      <w:proofErr w:type="spellEnd"/>
      <w:r>
        <w:rPr>
          <w:rFonts w:eastAsia="Times New Roman"/>
          <w:bCs/>
        </w:rPr>
        <w:t xml:space="preserve"> ακτές, εκεί που καταλήγουν τα Δέλτα των ποταμών, και οι ακτές μαλακών ιζημάτων, εκεί που έχουμε τον μεγαλύτερο συντελεστή διάβρωσης. Έχουμε, βέβαια, και κάποιες βραχώδεις ακτές ή κρημνούς όπου εκεί νομίζω ότι είναι μικρότερα τα προβλήματα. </w:t>
      </w:r>
    </w:p>
    <w:p w14:paraId="76839060" w14:textId="77777777" w:rsidR="003B7301" w:rsidRDefault="00647390">
      <w:pPr>
        <w:spacing w:line="600" w:lineRule="auto"/>
        <w:ind w:firstLine="720"/>
        <w:jc w:val="both"/>
        <w:rPr>
          <w:rFonts w:eastAsia="Times New Roman"/>
          <w:bCs/>
        </w:rPr>
      </w:pPr>
      <w:r>
        <w:rPr>
          <w:rFonts w:eastAsia="Times New Roman"/>
          <w:bCs/>
        </w:rPr>
        <w:t>Στην Εθνική Στρατηγική Προσαρμογής υπάρχει -το έχουμε βρει- η τακτική διαχείρισης του θέματος της διάβρωσης. Ίσως δεν είναι απαραίτητο να μπω αυτήν τη στιγμή στην επιστημονική ορολογία, διότι στην απάντηση της περιφέρειας, που θα σας δώ</w:t>
      </w:r>
      <w:r>
        <w:rPr>
          <w:rFonts w:eastAsia="Times New Roman"/>
          <w:bCs/>
        </w:rPr>
        <w:lastRenderedPageBreak/>
        <w:t xml:space="preserve">σουμε σήμερα, υπάρχουν και οι μελέτες που γίνονται ανά ακτή, οι </w:t>
      </w:r>
      <w:proofErr w:type="spellStart"/>
      <w:r>
        <w:rPr>
          <w:rFonts w:eastAsia="Times New Roman"/>
          <w:bCs/>
        </w:rPr>
        <w:t>αδειοδοτήσεις</w:t>
      </w:r>
      <w:proofErr w:type="spellEnd"/>
      <w:r>
        <w:rPr>
          <w:rFonts w:eastAsia="Times New Roman"/>
          <w:bCs/>
        </w:rPr>
        <w:t xml:space="preserve"> περιβαλλοντικών όρων και η συνεργασία με το Πανεπιστήμιο των Πατρών για το θέμα της διάβρωσης. </w:t>
      </w:r>
    </w:p>
    <w:p w14:paraId="76839061" w14:textId="77777777" w:rsidR="003B7301" w:rsidRDefault="00647390">
      <w:pPr>
        <w:spacing w:line="600" w:lineRule="auto"/>
        <w:ind w:firstLine="720"/>
        <w:jc w:val="both"/>
        <w:rPr>
          <w:rFonts w:eastAsia="Times New Roman"/>
          <w:bCs/>
        </w:rPr>
      </w:pPr>
      <w:r>
        <w:rPr>
          <w:rFonts w:eastAsia="Times New Roman"/>
          <w:bCs/>
        </w:rPr>
        <w:t xml:space="preserve">(Στο σημείο αυτό ο Αναπληρωτής Υπουργός κ. Σωκράτης </w:t>
      </w:r>
      <w:proofErr w:type="spellStart"/>
      <w:r>
        <w:rPr>
          <w:rFonts w:eastAsia="Times New Roman"/>
          <w:bCs/>
        </w:rPr>
        <w:t>Φάμελλος</w:t>
      </w:r>
      <w:proofErr w:type="spellEnd"/>
      <w:r>
        <w:rPr>
          <w:rFonts w:eastAsia="Times New Roman"/>
          <w:bCs/>
        </w:rPr>
        <w:t xml:space="preserve"> καταθέτει για τα Πρακτικά το προαναφερθέν έγγραφο, το οποίο βρίσκεται στο αρχείο της Τμήματος Γραμματείας της Διεύθυνσης Στενογραφίας και Πρακτικών της Βουλής)</w:t>
      </w:r>
    </w:p>
    <w:p w14:paraId="76839062" w14:textId="77777777" w:rsidR="003B7301" w:rsidRDefault="00647390">
      <w:pPr>
        <w:spacing w:line="600" w:lineRule="auto"/>
        <w:ind w:firstLine="720"/>
        <w:jc w:val="both"/>
        <w:rPr>
          <w:rFonts w:eastAsia="Times New Roman"/>
          <w:bCs/>
        </w:rPr>
      </w:pPr>
      <w:r>
        <w:rPr>
          <w:rFonts w:eastAsia="Times New Roman"/>
          <w:bCs/>
        </w:rPr>
        <w:t xml:space="preserve">Όμως, αυτό που νομίζω ότι έχει μεγαλύτερη σημασία είναι να σας πω ότι η Περιφέρεια Δυτικής Ελλάδος ξεκίνησε πρόσφατα την εκπόνηση μελέτης -και από ό,τι γνωρίζω, η ανάθεση έχει γίνει τον Φεβρουάριο- για την αντιμετώπιση και την προσαρμογή στην κλιματική αλλαγή που είναι η τοπική μελέτη, όπως είπατε και εσείς, σε ποιες ακτές υπάρχουν φαινόμενα διάβρωσης και πως θα τα αντιμετωπίσουμε. Και επιλέξαμε και εμείς ως Υπουργείο μαζί με την Περιφέρεια Δυτικής Ελλάδος και υποβάλαμε πρόσφατα, την προηγούμενη εβδομάδα, ένα έργο </w:t>
      </w:r>
      <w:r>
        <w:rPr>
          <w:rFonts w:eastAsia="Times New Roman"/>
          <w:bCs/>
          <w:lang w:val="en-US"/>
        </w:rPr>
        <w:t>Life</w:t>
      </w:r>
      <w:r>
        <w:rPr>
          <w:rFonts w:eastAsia="Times New Roman"/>
          <w:bCs/>
        </w:rPr>
        <w:t xml:space="preserve"> για την προσαρμογή στην κλιματική </w:t>
      </w:r>
      <w:r>
        <w:rPr>
          <w:rFonts w:eastAsia="Times New Roman"/>
          <w:bCs/>
        </w:rPr>
        <w:lastRenderedPageBreak/>
        <w:t>αλλαγή, διεκδικώντας και άλλη χρηματοδότηση για την περιοχή, αν θέλετε, και τη δική σας αλλά και για ευρύτερη γνώση.</w:t>
      </w:r>
    </w:p>
    <w:p w14:paraId="76839063" w14:textId="77777777" w:rsidR="003B7301" w:rsidRDefault="00647390">
      <w:pPr>
        <w:spacing w:line="600" w:lineRule="auto"/>
        <w:ind w:firstLine="720"/>
        <w:jc w:val="both"/>
        <w:rPr>
          <w:rFonts w:eastAsia="Times New Roman"/>
          <w:bCs/>
        </w:rPr>
      </w:pPr>
      <w:r>
        <w:rPr>
          <w:rFonts w:eastAsia="Times New Roman"/>
          <w:bCs/>
        </w:rPr>
        <w:t xml:space="preserve">Να κρατήσω λίγο χρόνο και για τις χρηματοδοτήσεις και για να μην καταχραστώ τον κοινοβουλευτικό χρόνο ή να αναφερθώ τώρα, κύριε Πρόεδρε; Ή να κάνω μια μικρότερη δεύτερη ομιλία; </w:t>
      </w:r>
    </w:p>
    <w:p w14:paraId="76839064" w14:textId="77777777" w:rsidR="003B7301" w:rsidRDefault="00647390">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Συνεχίστε, κύριε Υπουργέ. Να μιλήσει όμως μετά και ο κ. </w:t>
      </w:r>
      <w:proofErr w:type="spellStart"/>
      <w:r>
        <w:rPr>
          <w:rFonts w:eastAsia="Times New Roman"/>
          <w:bCs/>
        </w:rPr>
        <w:t>Κατσανιώτης</w:t>
      </w:r>
      <w:proofErr w:type="spellEnd"/>
      <w:r>
        <w:rPr>
          <w:rFonts w:eastAsia="Times New Roman"/>
          <w:bCs/>
        </w:rPr>
        <w:t>…</w:t>
      </w:r>
    </w:p>
    <w:p w14:paraId="76839065" w14:textId="77777777" w:rsidR="003B7301" w:rsidRDefault="00647390">
      <w:pPr>
        <w:spacing w:line="600" w:lineRule="auto"/>
        <w:ind w:firstLine="720"/>
        <w:jc w:val="both"/>
        <w:rPr>
          <w:rFonts w:eastAsia="Times New Roman"/>
          <w:bCs/>
        </w:rPr>
      </w:pPr>
      <w:r>
        <w:rPr>
          <w:rFonts w:eastAsia="Times New Roman"/>
          <w:b/>
          <w:bCs/>
        </w:rPr>
        <w:t>ΣΩΚΡΑΤΗΣ ΦΑΜΕΛΛΟΣ (Αναπληρωτής Υπουργός Περιβάλλοντος και Ενέργειας):</w:t>
      </w:r>
      <w:r>
        <w:rPr>
          <w:rFonts w:eastAsia="Times New Roman"/>
          <w:bCs/>
        </w:rPr>
        <w:t xml:space="preserve"> Ωραία, θα κάνω μικρότερη τη δεύτερη ομιλία μου. </w:t>
      </w:r>
    </w:p>
    <w:p w14:paraId="76839066" w14:textId="77777777" w:rsidR="003B7301" w:rsidRDefault="00647390">
      <w:pPr>
        <w:spacing w:line="600" w:lineRule="auto"/>
        <w:ind w:firstLine="720"/>
        <w:jc w:val="both"/>
        <w:rPr>
          <w:rFonts w:eastAsia="Times New Roman"/>
          <w:bCs/>
        </w:rPr>
      </w:pPr>
      <w:r>
        <w:rPr>
          <w:rFonts w:eastAsia="Times New Roman"/>
          <w:bCs/>
        </w:rPr>
        <w:t>Όσον αφορά στα κονδύλια, υπάρχουν δύο πηγές χρηματοδότησης: Το επιχειρησιακό πρόγραμμα του ΥΜΕΠΕΡΑΑ, που έχει αυτήν τη στιγμή προϋπολογισμό για τη δράση αυτή 17,32 εκατομμύρια, για τη συγκεκριμένη δράση που είναι μελέτες για τις επιπτώσεις και την προσαρμοστικότητα των οικοσυστημάτων στην κλιματική αλλαγή -</w:t>
      </w:r>
      <w:r>
        <w:rPr>
          <w:rFonts w:eastAsia="Times New Roman"/>
          <w:bCs/>
        </w:rPr>
        <w:lastRenderedPageBreak/>
        <w:t xml:space="preserve">όπως αναφέρατε και εσείς, είναι το θέμα της διάβρωσης- και παράλληλα στο επιχειρησιακό πρόγραμμα της περιφέρειας υπάρχουν δύο μέτρα. Στον θεματικό στόχο 5, απ’ ό,τι βλέπω, που είναι μείωση των πλημμυρών και της διάβρωσης των ακτών, υπάρχει συγκεκριμένο μέτρο το οποίο έχει, επίσης, προϋπολογισμό της τάξης των 12 εκατομμυρίων ευρώ. Η δράση αυτή έχει εξειδικευτεί, είναι η 5Α1.1., -σας το λέω, γιατί μπορεί να το βρείτε και στον προϋπολογισμό του ΠΕΠ- και αφορά σε έργα των δήμων, του δημοσίου και της περιφέρειας. Όπως επίσης, και στον θεματικό στόχο 6 υπάρχει προϋπολογισμός για επενδύσεις για την προστασία προστατευόμενων περιοχών και την αποκατάσταση του εδάφους και της βιοποικιλότητας, προϋπολογισμού 3,5 εκατομμυρίων ευρώ. </w:t>
      </w:r>
    </w:p>
    <w:p w14:paraId="76839067" w14:textId="77777777" w:rsidR="003B7301" w:rsidRDefault="00647390">
      <w:pPr>
        <w:spacing w:line="600" w:lineRule="auto"/>
        <w:ind w:firstLine="720"/>
        <w:jc w:val="both"/>
        <w:rPr>
          <w:rFonts w:eastAsia="Times New Roman"/>
          <w:bCs/>
        </w:rPr>
      </w:pPr>
      <w:r>
        <w:rPr>
          <w:rFonts w:eastAsia="Times New Roman"/>
          <w:bCs/>
        </w:rPr>
        <w:t xml:space="preserve">Άρα, χρηματοδοτικά εργαλεία που δεν έχουν ενεργοποιηθεί ακόμα υπάρχουν και στο ΥΜΕΠΕΡΑΑ και στο ΠΕΠ. Ίσως ένα αποτέλεσμα της συζήτησής μας θα μπορούσε </w:t>
      </w:r>
      <w:r>
        <w:rPr>
          <w:rFonts w:eastAsia="Times New Roman"/>
          <w:bCs/>
        </w:rPr>
        <w:lastRenderedPageBreak/>
        <w:t xml:space="preserve">να είναι η επιτάχυνση της μελέτης -που ήδη υλοποιείται από την περιφέρεια και ανατέθηκε από τον Φεβρουάριο- και η προκήρυξη των μέτρων αυτών μαζί με τις μελέτες που ετοιμάζει η Περιφέρεια. </w:t>
      </w:r>
    </w:p>
    <w:p w14:paraId="76839068" w14:textId="77777777" w:rsidR="003B7301" w:rsidRDefault="00647390">
      <w:pPr>
        <w:spacing w:line="600" w:lineRule="auto"/>
        <w:ind w:firstLine="720"/>
        <w:jc w:val="both"/>
        <w:rPr>
          <w:rFonts w:eastAsia="Times New Roman"/>
          <w:bCs/>
        </w:rPr>
      </w:pPr>
      <w:r>
        <w:rPr>
          <w:rFonts w:eastAsia="Times New Roman"/>
          <w:bCs/>
        </w:rPr>
        <w:t>Αν χρειαστεί κάτι, θα συνεχίσω στη δευτερολογία μου.</w:t>
      </w:r>
    </w:p>
    <w:p w14:paraId="76839069" w14:textId="77777777" w:rsidR="003B7301" w:rsidRDefault="00647390">
      <w:pPr>
        <w:spacing w:line="600" w:lineRule="auto"/>
        <w:ind w:firstLine="720"/>
        <w:jc w:val="both"/>
        <w:rPr>
          <w:rFonts w:eastAsia="Times New Roman"/>
          <w:bCs/>
        </w:rPr>
      </w:pPr>
      <w:r>
        <w:rPr>
          <w:rFonts w:eastAsia="Times New Roman"/>
          <w:bCs/>
        </w:rPr>
        <w:t xml:space="preserve">Σας ευχαριστώ. </w:t>
      </w:r>
    </w:p>
    <w:p w14:paraId="7683906A" w14:textId="77777777" w:rsidR="003B7301" w:rsidRDefault="00647390">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Κύριε </w:t>
      </w:r>
      <w:proofErr w:type="spellStart"/>
      <w:r>
        <w:rPr>
          <w:rFonts w:eastAsia="Times New Roman"/>
          <w:bCs/>
        </w:rPr>
        <w:t>Κατσανιώτη</w:t>
      </w:r>
      <w:proofErr w:type="spellEnd"/>
      <w:r>
        <w:rPr>
          <w:rFonts w:eastAsia="Times New Roman"/>
          <w:bCs/>
        </w:rPr>
        <w:t xml:space="preserve">, έχετε τον λόγο. </w:t>
      </w:r>
    </w:p>
    <w:p w14:paraId="7683906B" w14:textId="77777777" w:rsidR="003B7301" w:rsidRDefault="00647390">
      <w:pPr>
        <w:spacing w:line="600" w:lineRule="auto"/>
        <w:ind w:firstLine="720"/>
        <w:jc w:val="both"/>
        <w:rPr>
          <w:rFonts w:eastAsia="Times New Roman"/>
          <w:bCs/>
        </w:rPr>
      </w:pPr>
      <w:r>
        <w:rPr>
          <w:rFonts w:eastAsia="Times New Roman"/>
          <w:b/>
          <w:bCs/>
        </w:rPr>
        <w:t>ΑΝΔΡΕΑΣ ΚΑΤΣΑΝΙΩΤΗΣ:</w:t>
      </w:r>
      <w:r>
        <w:rPr>
          <w:rFonts w:eastAsia="Times New Roman"/>
          <w:bCs/>
        </w:rPr>
        <w:t xml:space="preserve"> Κύριε Υπουργέ, αφού σας ευχαριστήσω για τις απαντήσεις που έχετε ήδη δώσει -ούτως ή άλλως είναι σημαντικό, ξέρετε, οι Υπουργοί να είναι εδώ και να απαντούν στους Βουλευτές και εσείς είστε από αυτούς που πάντα είστε εδώ, δεν θα έλεγα το ίδιο και για όλους τους συναδέλφους σας- αυτό που είναι πραγματικά σημαντικό είναι ότι η μελέτη των υδάτινων πόρων που δεν υπήρχε, υπάρχει. Έχετε απόλυτο δίκιο όταν λέτε ότι στην Ελλάδα, δυστυχώς, αυτό το κομμάτι το έχουμε παραμελήσει όχι μόνο έξι χρόνια, αλλά πάρα πολλά χρόνια. </w:t>
      </w:r>
    </w:p>
    <w:p w14:paraId="7683906C" w14:textId="77777777" w:rsidR="003B7301" w:rsidRDefault="00647390">
      <w:pPr>
        <w:spacing w:line="600" w:lineRule="auto"/>
        <w:ind w:firstLine="720"/>
        <w:jc w:val="both"/>
        <w:rPr>
          <w:rFonts w:eastAsia="Times New Roman"/>
          <w:bCs/>
        </w:rPr>
      </w:pPr>
      <w:r>
        <w:rPr>
          <w:rFonts w:eastAsia="Times New Roman"/>
          <w:bCs/>
        </w:rPr>
        <w:lastRenderedPageBreak/>
        <w:t xml:space="preserve">Όμως, τι πρέπει να πούμε στους πολίτες, οι οποίοι πραγματικά χάνουν τις περιουσίες τους και πραγματικά βλέπουν τη ζωή τους να γίνεται πάρα πολύ δύσκολη; Αν περάσετε, κύριε Υπουργέ, από περιοχές, όπως είναι το Ρίο ή ο Λόγγος, πραγματικά βλέπετε να είναι «βομβαρδισμένες» περιοχές. </w:t>
      </w:r>
    </w:p>
    <w:p w14:paraId="7683906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Περιφέρεια, τριάμισι χρόνια τώρα -σχεδόν έχει τελειώσει το 70% της θητείας της- δεν έχει κάνει κάτι. </w:t>
      </w:r>
      <w:r>
        <w:rPr>
          <w:rFonts w:eastAsia="Times New Roman" w:cs="Times New Roman"/>
          <w:szCs w:val="24"/>
          <w:lang w:val="en-US"/>
        </w:rPr>
        <w:t>O</w:t>
      </w:r>
      <w:r>
        <w:rPr>
          <w:rFonts w:eastAsia="Times New Roman" w:cs="Times New Roman"/>
          <w:szCs w:val="24"/>
        </w:rPr>
        <w:t xml:space="preserve">πότε, από τη δική μας πλευρά θα πρέπει να υπάρχει μια πίεση, για να προχωρήσουμε και να επιταχύνουμε και από την πλευρά της περιφέρειας και από την πλευρά του Υπουργείου. </w:t>
      </w:r>
    </w:p>
    <w:p w14:paraId="7683906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Ξέρετε, είναι πάρα πολύ άσχημο να υπάρχουν κονδύλια, να υπάρχει πρόβλημα και ο πολίτης πραγματικά να μη βλέπει ότι το κράτος τον σέβεται, το κράτος τον σκέπτεται, το κράτος τού δίνει λύση στα προβλήματά του. </w:t>
      </w:r>
    </w:p>
    <w:p w14:paraId="7683906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αυτό που θα κάνω από δω και πέρα είναι να πιέζω, για να απελευθερωθούν τα κονδύλια και να ολοκληρωθούν οι μελέτες, έτσι ώστε να λυθεί το πρόβλημα και είμαι σίγουρος ότι και εσείς από την πλευρά σας θα κάνετε το ίδιο. </w:t>
      </w:r>
    </w:p>
    <w:p w14:paraId="7683907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w:t>
      </w:r>
    </w:p>
    <w:p w14:paraId="7683907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Υπουργός έχει τον λόγο.</w:t>
      </w:r>
    </w:p>
    <w:p w14:paraId="7683907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Πολύ σύντομα, κύριε Πρόεδρε, θέλω να πω ότι πράγματι σ’ αυτήν την κατεύθυνση -γι’ αυτό πιέζουμε και για την ολοκλήρωση του σχεδίου για την προσαρμογή στην κλιματική αλλαγή στις περιφέρειες- εντάξαμε την Περιφέρεια Δυτικής Ελλάδος στο ειδικό πρόγραμμα που βάλαμε ως Υπουργείο. Είναι μια σημαντική επιλογή αυτή που έχουμε κάνει, γιατί θέλουμε να επιταχυνθούν οι δράσεις για την κλιματική αλλαγή. </w:t>
      </w:r>
    </w:p>
    <w:p w14:paraId="7683907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Δεν σας ανέφερα, επίσης, ότι στο επίπεδο της πρόληψης -για να είμαστε, εάν θέλετε, και πλήρεις στις δικές μας ευθύνες- ετοιμάζουμε και το 2018 θα υποβληθεί </w:t>
      </w:r>
      <w:r>
        <w:rPr>
          <w:rFonts w:eastAsia="Times New Roman" w:cs="Times New Roman"/>
          <w:szCs w:val="24"/>
        </w:rPr>
        <w:lastRenderedPageBreak/>
        <w:t xml:space="preserve">σχέδιο νόμου για τη διαχείριση του αιγιαλού και των επενδύσεων και των έργων υποδομής στον αιγιαλό, κάτι που είναι πολύ σημαντικό και λύνει ζητήματα, εάν θέλετε, κράτους δικαίου. Όπως το κτηματολόγιο, οι δασικοί χάρτες, οι χρήσεις γης, που ξεκαθαρίζουν τι μπορεί να γίνει πού, έτσι πρέπει και ο αιγιαλός να ξεκαθαριστεί, να </w:t>
      </w:r>
      <w:proofErr w:type="spellStart"/>
      <w:r>
        <w:rPr>
          <w:rFonts w:eastAsia="Times New Roman" w:cs="Times New Roman"/>
          <w:szCs w:val="24"/>
        </w:rPr>
        <w:t>οριοθετηθούν</w:t>
      </w:r>
      <w:proofErr w:type="spellEnd"/>
      <w:r>
        <w:rPr>
          <w:rFonts w:eastAsia="Times New Roman" w:cs="Times New Roman"/>
          <w:szCs w:val="24"/>
        </w:rPr>
        <w:t xml:space="preserve"> οι ζώνες των επενδύσεων, αλλά και της προστασίας του περιβάλλοντος. Και αυτό το λέω, διότι προφανώς μας ενδιαφέρει η πρόληψη της αυθαιρεσίας και πρέπει να λάβουμε μέτρα, αλλά και επειδή αναφέρεστε και εσείς στο θέμα της –και επιτρέψτε μου να διαβάσω ακριβώς πως το λέτε στην ερώτησή σας- «ανύπαρκτης επενδυτικής δραστηριότητας». </w:t>
      </w:r>
    </w:p>
    <w:p w14:paraId="7683907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Οφείλω, λοιπόν, και για λόγους τάξης, να σας ενημερώσω ότι το 2017 υπήρχε μια σημαντική άνοδος των ξένων επενδύσεων, αλλά και των ελληνικών επενδύσεων. Απ’ ό,τι βλέπω εδώ, έχουμε 4 δισεκατομμύρια ξένων επενδύσεων και γύρω στο 29% αύξηση των ξένων εισροών στη χώρα μας, ενώ 3 δισεκατομμύρια επενδύθηκαν στον </w:t>
      </w:r>
      <w:r>
        <w:rPr>
          <w:rFonts w:eastAsia="Times New Roman" w:cs="Times New Roman"/>
          <w:szCs w:val="24"/>
        </w:rPr>
        <w:lastRenderedPageBreak/>
        <w:t xml:space="preserve">τουρισμό. Πρόκειται για πολύ σημαντικά </w:t>
      </w:r>
      <w:r>
        <w:rPr>
          <w:rFonts w:eastAsia="Times New Roman" w:cs="Times New Roman"/>
          <w:szCs w:val="24"/>
          <w:lang w:val="en-US"/>
        </w:rPr>
        <w:t>projects</w:t>
      </w:r>
      <w:r>
        <w:rPr>
          <w:rFonts w:eastAsia="Times New Roman" w:cs="Times New Roman"/>
          <w:szCs w:val="24"/>
        </w:rPr>
        <w:t xml:space="preserve">. Εγώ θα διακρίνω και θα σας αναφέρω και το </w:t>
      </w:r>
      <w:r>
        <w:rPr>
          <w:rFonts w:eastAsia="Times New Roman" w:cs="Times New Roman"/>
          <w:szCs w:val="24"/>
          <w:lang w:val="en-US"/>
        </w:rPr>
        <w:t>Tesla</w:t>
      </w:r>
      <w:r>
        <w:rPr>
          <w:rFonts w:eastAsia="Times New Roman" w:cs="Times New Roman"/>
          <w:szCs w:val="24"/>
        </w:rPr>
        <w:t xml:space="preserve"> </w:t>
      </w:r>
      <w:r>
        <w:rPr>
          <w:rFonts w:eastAsia="Times New Roman" w:cs="Times New Roman"/>
          <w:szCs w:val="24"/>
          <w:lang w:val="en-US"/>
        </w:rPr>
        <w:t>Hub</w:t>
      </w:r>
      <w:r>
        <w:rPr>
          <w:rFonts w:eastAsia="Times New Roman" w:cs="Times New Roman"/>
          <w:szCs w:val="24"/>
        </w:rPr>
        <w:t xml:space="preserve">, που έγινε πρόσφατα. </w:t>
      </w:r>
    </w:p>
    <w:p w14:paraId="7683907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Αυτό, όμως, που έχει σημασία είναι να δούμε και την έκθεση της Ευρωπαϊκής Κεντρικής Τράπεζας. Εκεί, λοιπόν, αναφέρει ότι οι επενδύσεις και οι εξαγωγές συνέβαλαν στην ανάπτυξη της ελληνικής οικονομίας το 2017, όταν είχαμε ακαθάριστες επενδύσεις 15,7% αύξηση στην Ελλάδα, όταν η Ευρωζώνη δούλευε στο 3,7%. Υπάρχει μια δυνατότητα, λοιπόν, να αλλάξουμε τα πράγματα. Χρειάζεται ολοκληρωμένος σχεδιασμός. Χρειάζεται να έχουμε πρόληψη και δραστηριότητα προσαρμοσμένη και στην κλιματική αλλαγή. Εμείς, από τη μεριά μας, συνεργατικά με τις περιφέρειες θα προσπαθήσουμε να εντείνουμε τα μέτρα, τα οποία -συμφωνώ μαζί σας- απαιτούνται για την ασφάλεια των πολιτών και των ιδιοκτησιών τους στον παράκτιο χώρο. </w:t>
      </w:r>
    </w:p>
    <w:p w14:paraId="7683907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683907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ΚΑΤΣΑΝΙΩΤΗΣ: </w:t>
      </w:r>
      <w:r>
        <w:rPr>
          <w:rFonts w:eastAsia="Times New Roman" w:cs="Times New Roman"/>
          <w:szCs w:val="24"/>
        </w:rPr>
        <w:t>Η Περιφέρεια Δυτικής Ελλάδος είναι τελευταία σε όλα αυτά που είπατε: και στις επενδύσεις και στον τουρισμό.</w:t>
      </w:r>
    </w:p>
    <w:p w14:paraId="76839078"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Σε αυτό δεν είναι υπεύθυνος ο Υπουργός, είναι ο Περιφερειάρχης.</w:t>
      </w:r>
    </w:p>
    <w:p w14:paraId="7683907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1403/27-3-2018 επίκαιρη ερώτηση πρώτου κύκλου του Βουλευτή B΄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Νικολάου </w:t>
      </w:r>
      <w:proofErr w:type="spellStart"/>
      <w:r>
        <w:rPr>
          <w:rFonts w:eastAsia="Times New Roman" w:cs="Times New Roman"/>
          <w:bCs/>
          <w:szCs w:val="24"/>
        </w:rPr>
        <w:t>Ξυδάκη</w:t>
      </w:r>
      <w:proofErr w:type="spellEnd"/>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«Μη διάκριση στην τραπεζική προμήθεια πιστωτικών και χρεωστικών καρτών». </w:t>
      </w:r>
    </w:p>
    <w:p w14:paraId="7683907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απαντήσει στην ερώτηση αυτή ο Υφυπουργός Οικονομίας και Ανάπτυξης,  κ. </w:t>
      </w:r>
      <w:proofErr w:type="spellStart"/>
      <w:r>
        <w:rPr>
          <w:rFonts w:eastAsia="Times New Roman" w:cs="Times New Roman"/>
          <w:szCs w:val="24"/>
        </w:rPr>
        <w:t>Πιτσιόρλας</w:t>
      </w:r>
      <w:proofErr w:type="spellEnd"/>
      <w:r>
        <w:rPr>
          <w:rFonts w:eastAsia="Times New Roman" w:cs="Times New Roman"/>
          <w:szCs w:val="24"/>
        </w:rPr>
        <w:t>.</w:t>
      </w:r>
    </w:p>
    <w:p w14:paraId="7683907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Είναι πολύ ενδιαφέρουσα ερώτηση, μήπως και πάρουμε σήμερα απαντήσεις, γιατί στις γραπτές ερωτήσεις που έχουν υποβληθεί απάντηση δεν έχουν πάρει ακόμη όσοι τις έχουν υποβάλει.</w:t>
      </w:r>
    </w:p>
    <w:p w14:paraId="7683907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έχει τον λόγο.</w:t>
      </w:r>
    </w:p>
    <w:p w14:paraId="7683907D"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7683907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Θέλω, πρώτα απ’ όλα, να συμπληρώσω, να επικροτήσω την αρχική σας αναφορά στη μελανή επέτειο της 21</w:t>
      </w:r>
      <w:r>
        <w:rPr>
          <w:rFonts w:eastAsia="Times New Roman" w:cs="Times New Roman"/>
          <w:szCs w:val="24"/>
          <w:vertAlign w:val="superscript"/>
        </w:rPr>
        <w:t>ης</w:t>
      </w:r>
      <w:r>
        <w:rPr>
          <w:rFonts w:eastAsia="Times New Roman" w:cs="Times New Roman"/>
          <w:szCs w:val="24"/>
        </w:rPr>
        <w:t xml:space="preserve"> Απριλίου σήμερα και να εξάρω και τον τόνο και το ιστορικό βάθος της δήλωσής σας, το οποίο τιμά όλο το Κοινοβούλιο, όλους εμάς τους Βουλευτές. Θέλω να προσθέσω μόνο μια υπόμνηση, μια επίκληση στο φρόνημα και των Βουλευτών και των πολιτών που μας παρακολουθούν, ότι δυστυχώς μετά από τόσα πολλά χρόνια που έχουν περάσει και τόσο πολύ αίμα και πόνο που έχουν υπάρξει για τη στερέωση της δημοκρατίας, βλέπουμε στην Ευρώπη μία δυναμική επάνοδο της άκρας Δεξιάς και του νεοφασιστικού λόγου, επικροτούμενη από τους πολίτες δυστυχώς, μια νέα μορφή φασισμού, και δυστυχώς και πρέπει να θυμηθούμε και να το πούμε στους πολίτες μας, που μας ακούν και μας κρίνουν, ότι και σ’ αυτήν την Αίθουσα, αυτήν τη στιγμή, το 2018, υπάρχουν μέσα στην Αίθουσα του Κοινοβουλίου αρνητές της δημοκρατίας, υμνητές της χούντας και κληρονόμοι του Παπαδόπουλου και της επταετίας. </w:t>
      </w:r>
    </w:p>
    <w:p w14:paraId="7683907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Όπως είδατε, σας μηδένισα τον χρόνο. Ξεκινάτε τώρα για την επίκαιρη ερώτηση, διότι ορθώς κάνατε αυτή την προεισαγωγή.</w:t>
      </w:r>
    </w:p>
    <w:p w14:paraId="7683908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Υπουργέ, αρχές Σεπτεμβρίου του 2017 είχαμε καταθέσει γραπτή ερώτηση, την οποία είχα συντάξει εγώ και την είχαν προσυπογράψει πενήντα πέντε Βουλευτές του ΣΥΡΙΖΑ, σχετικά με τη μη διάκριση ποσοστών προμηθειών στις πιστωτικές ή στις χρεωστικές κάρτες.</w:t>
      </w:r>
    </w:p>
    <w:p w14:paraId="7683908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ερώτημα είναι πολύ απλό, το γνωρίζετε πολύ καλά, άνθρωπος της αγοράς είστε και της διαχείρισης της πολιτικής. Ο μέσος όρος προμήθειας είναι περίπου 1,5%. Η χρεωστική κάρτα έχει μηδενικό πιστωτικό ρίσκο, μηδενικό πιστωτικό κίνδυνο για την τράπεζα και είναι η κάρτα, την οποία έχουν στην τσέπη τους όλοι οι </w:t>
      </w:r>
      <w:proofErr w:type="spellStart"/>
      <w:r>
        <w:rPr>
          <w:rFonts w:eastAsia="Times New Roman" w:cs="Times New Roman"/>
          <w:szCs w:val="24"/>
        </w:rPr>
        <w:t>μικρομισθωτοί</w:t>
      </w:r>
      <w:proofErr w:type="spellEnd"/>
      <w:r>
        <w:rPr>
          <w:rFonts w:eastAsia="Times New Roman" w:cs="Times New Roman"/>
          <w:szCs w:val="24"/>
        </w:rPr>
        <w:t xml:space="preserve"> και οι συνταξιούχοι. Πρακτικά, ένας άνθρωπος με χαμηλό εισόδημα στα χρόνια της κρίσης δεν πρόκειται να πάρει πιστωτική κάρτα. Είναι πολύ δύσκολο. Ο καιρός που μοίραζαν τις πιστωτικές κάρτες στα ταμεία των σουπερμάρκετ έχει παρέλθει. </w:t>
      </w:r>
    </w:p>
    <w:p w14:paraId="7683908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Ερωτώ: Οι μικρές επιχειρήσεις επιβαρύνουν τον πελάτη τους και επιβαρύνονται και οι ίδιες με το ίδιο ποσοστό προμήθειας και στην πιστωτική και στη χρεωστική. Ο πολίτης, για να έχει φοροαπαλλαγή, για να συμπεριληφθεί στο αφορολόγητο, είναι υποχρεωμένος σχεδόν να χρησιμοποιεί τη χρεωστική του κάρτα. Οι μεγάλες επιχειρήσεις είναι σε θέση το ποσοστό προμήθειας να το διαπραγματευτούν. Δεν είναι </w:t>
      </w:r>
      <w:r>
        <w:rPr>
          <w:rFonts w:eastAsia="Times New Roman" w:cs="Times New Roman"/>
          <w:szCs w:val="24"/>
          <w:lang w:val="en-US"/>
        </w:rPr>
        <w:t>flat</w:t>
      </w:r>
      <w:r>
        <w:rPr>
          <w:rFonts w:eastAsia="Times New Roman" w:cs="Times New Roman"/>
          <w:szCs w:val="24"/>
        </w:rPr>
        <w:t xml:space="preserve"> </w:t>
      </w:r>
      <w:r>
        <w:rPr>
          <w:rFonts w:eastAsia="Times New Roman" w:cs="Times New Roman"/>
          <w:szCs w:val="24"/>
          <w:lang w:val="en-US"/>
        </w:rPr>
        <w:t>rate</w:t>
      </w:r>
      <w:r>
        <w:rPr>
          <w:rFonts w:eastAsia="Times New Roman" w:cs="Times New Roman"/>
          <w:szCs w:val="24"/>
        </w:rPr>
        <w:t xml:space="preserve"> στο μικρομάγαζο που κάνει 500.000 τζίρο και στη μεγάλη αλυσίδα λιανικής που κάνει τζίρο 50 ή 80 ή 100 εκατομμύρια. Αυτό δημιουργεί στρέβλωση της αγοράς και αθέμιτο ανταγωνισμό. Είναι πολιτική της Κυβέρνησης να υποστηρίξει τις μικρές επιχειρήσεις, να τις βοηθήσει να επιβιώσουν, τουλάχιστον να μην έχουν αθέμιτο ανταγωνισμό και στρέβλωση απ’ αυτή την πλευρά; Διότι το κράτος επέβαλε τη χρήση πιστωτικής-χρεωστικής κάρτας και τη γενίκευση των </w:t>
      </w:r>
      <w:r>
        <w:rPr>
          <w:rFonts w:eastAsia="Times New Roman" w:cs="Times New Roman"/>
          <w:szCs w:val="24"/>
          <w:lang w:val="en-US"/>
        </w:rPr>
        <w:t>POS</w:t>
      </w:r>
      <w:r>
        <w:rPr>
          <w:rFonts w:eastAsia="Times New Roman" w:cs="Times New Roman"/>
          <w:szCs w:val="24"/>
        </w:rPr>
        <w:t xml:space="preserve">. Εξακόσιες πενήντα χιλιάδες </w:t>
      </w:r>
      <w:r>
        <w:rPr>
          <w:rFonts w:eastAsia="Times New Roman" w:cs="Times New Roman"/>
          <w:szCs w:val="24"/>
          <w:lang w:val="en-US"/>
        </w:rPr>
        <w:t>POS</w:t>
      </w:r>
      <w:r>
        <w:rPr>
          <w:rFonts w:eastAsia="Times New Roman" w:cs="Times New Roman"/>
          <w:szCs w:val="24"/>
        </w:rPr>
        <w:t xml:space="preserve"> μπήκαν μετά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τζίροι στα </w:t>
      </w:r>
      <w:r>
        <w:rPr>
          <w:rFonts w:eastAsia="Times New Roman" w:cs="Times New Roman"/>
          <w:szCs w:val="24"/>
          <w:lang w:val="en-US"/>
        </w:rPr>
        <w:t>POS</w:t>
      </w:r>
      <w:r>
        <w:rPr>
          <w:rFonts w:eastAsia="Times New Roman" w:cs="Times New Roman"/>
          <w:szCs w:val="24"/>
        </w:rPr>
        <w:t xml:space="preserve"> είναι 18 δισεκατομμύρια για το 2017.</w:t>
      </w:r>
    </w:p>
    <w:p w14:paraId="7683908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 προηγούμενος Υπουργός μας είχε απαντήσει με πλήθος κανονισμών, με παραπομπές σε κανονισμούς οι οποίοι δεν έδιναν </w:t>
      </w:r>
      <w:proofErr w:type="spellStart"/>
      <w:r>
        <w:rPr>
          <w:rFonts w:eastAsia="Times New Roman" w:cs="Times New Roman"/>
          <w:szCs w:val="24"/>
        </w:rPr>
        <w:t>καμμία</w:t>
      </w:r>
      <w:proofErr w:type="spellEnd"/>
      <w:r>
        <w:rPr>
          <w:rFonts w:eastAsia="Times New Roman" w:cs="Times New Roman"/>
          <w:szCs w:val="24"/>
        </w:rPr>
        <w:t xml:space="preserve"> απάντηση σ’ αυτό το ερώτημα, </w:t>
      </w:r>
      <w:r>
        <w:rPr>
          <w:rFonts w:eastAsia="Times New Roman" w:cs="Times New Roman"/>
          <w:szCs w:val="24"/>
        </w:rPr>
        <w:lastRenderedPageBreak/>
        <w:t>πλην μιας απάντησης, η οποία είχε υπόσταση και έδινε και κάποιες ελπίδες, ότι το Υπουργείο μεριμνά και ενεργεί για τη σύσταση ενός Παρατηρητηρίου χρεώσεων προμηθειών των τραπεζών, το οποίο θα μπορούσε να λειτουργήσει προς όφελος και των επιχειρήσεων και του Έλληνα καταναλωτή.</w:t>
      </w:r>
    </w:p>
    <w:p w14:paraId="7683908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Υπουργέ, περιμένω από εσάς να μας πείτε πού βρισκόμαστε.</w:t>
      </w:r>
    </w:p>
    <w:p w14:paraId="76839085"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76839086"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κατ’ αρχάς, να σας ευχαριστήσω για την επιμονή στην ερώτηση και την </w:t>
      </w:r>
      <w:proofErr w:type="spellStart"/>
      <w:r>
        <w:rPr>
          <w:rFonts w:eastAsia="Times New Roman" w:cs="Times New Roman"/>
          <w:szCs w:val="24"/>
        </w:rPr>
        <w:t>επανακατάθεσή</w:t>
      </w:r>
      <w:proofErr w:type="spellEnd"/>
      <w:r>
        <w:rPr>
          <w:rFonts w:eastAsia="Times New Roman" w:cs="Times New Roman"/>
          <w:szCs w:val="24"/>
        </w:rPr>
        <w:t xml:space="preserve"> της.</w:t>
      </w:r>
    </w:p>
    <w:p w14:paraId="7683908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απάντηση που έχω να σας δώσω είναι η εξής: Μιλήσαμε με την Ένωση Τραπεζών. Αναγνωρίζω ότι οι γραπτές απαντήσεις στο μεγαλύτερο μέρος τους αφορούσαν το γενικό θέμα και όχι τη συγκεκριμένη ερώτηση. </w:t>
      </w:r>
    </w:p>
    <w:p w14:paraId="7683908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Μιλήσαμε, λοιπόν, με την Ένωση Τραπεζών. Εμείς συμφωνούμε ότι υπάρχει θέμα. Το ίδιο συμφώνησε και η Ένωση Τραπεζών. Υπάρχει ένα τεχνικό ζήτημα, το οποίο ξεκινάμε να συζητούμε με τη ΔΙΑΣ αυτή τη στιγμή, για το πώς θα επιλυθεί τεχνικά και πώς θα γίνει η διάκριση. Επομένως, πολύ σύντομα θα είμαι σε θέση να σας πω την τελική λύση. Όμως, επαναλαμβάνω ότι θέση μας είναι ότι υπάρχει θέμα. Το ίδιο λέει και η Ένωση Τραπεζών. Δεν είναι θέμα των τραπεζών, είναι πια το να βρούμε με τη ΔΙΑΣ την τεχνική λύση, για να υπάρξει η διάκριση σ’ αυτές τις χρεώσεις.</w:t>
      </w:r>
    </w:p>
    <w:p w14:paraId="7683908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Δεύτερον, όσον αφορά το Παρατηρητήριο, έχει ολοκληρωθεί, σε συνεργασία της Γενικής Γραμματείας Εμπορίου με το Οικονομικό Πανεπιστήμιο, η προδιαγραφή του έργου και είμαστε έτοιμοι να προχωρήσουμε στην προκήρυξη του έργου και στην αναζήτηση αναδόχου για την υλοποίηση.</w:t>
      </w:r>
    </w:p>
    <w:p w14:paraId="7683908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Επομένως, και στα δύο θέματα θεωρώ ότι πάρα πολύ σύντομα θα είμαστε σε θέση να δώσουμε την τελική απάντηση. Το μεν Παρατηρητήριο να ανατεθεί σε ανάδοχο, για να υλοποιηθεί και για το θέμα των χρεώσεων να έχουμε την τεχνική λύση, </w:t>
      </w:r>
      <w:r>
        <w:rPr>
          <w:rFonts w:eastAsia="Times New Roman" w:cs="Times New Roman"/>
          <w:szCs w:val="24"/>
        </w:rPr>
        <w:lastRenderedPageBreak/>
        <w:t xml:space="preserve">για να υλοποιήσουμε αυτό που λέμε τώρα, ότι δεσμευόμαστε να βρούμε λύση και να υπάρξει διάκριση στα δύο είδη καρτών. </w:t>
      </w:r>
    </w:p>
    <w:p w14:paraId="7683908B"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7683908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7683908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ευχαριστώ για την προετοιμασία και την προεργασία που έγινε για να έρθετε εδώ και να δώσετε αυτές τις απαντήσεις. Θεωρώ ότι σε πρώτη φάση είναι ικανοποιητικές και δείχνουν ότι κινούμαστε. </w:t>
      </w:r>
    </w:p>
    <w:p w14:paraId="7683908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ήθελα να ζητήσω μόνο δύο πράγματα στα δύο σκέλη της απάντησης: Αν μπορείτε -και όχι αναγκαστικά σε εμένα, ούτε καν στην Αίθουσα, αλλά με μία δημοσιοποίηση προς τους πολίτες- να δώσετε ένα χρονοδιάγραμμα για το Παρατηρητήριο Χρεώσεων, το οποίο θα είναι μία απτή και ουσιαστική βοήθεια στον πολίτη, στην καθημερινή του σχέση με το εμπόριο, την κατανάλωση και στην οικονομική του ζωή. Δεύτερον, αν μπορούσατε -για να μας ακούσουν και οι πολίτες που μας παρακολουθούν- να μας </w:t>
      </w:r>
      <w:r>
        <w:rPr>
          <w:rFonts w:eastAsia="Times New Roman" w:cs="Times New Roman"/>
          <w:szCs w:val="24"/>
        </w:rPr>
        <w:lastRenderedPageBreak/>
        <w:t xml:space="preserve">πείτε λίγο αναλυτικότερα σε τι ενέργειες πρόκειται να προβεί η Ένωση Τραπεζών και οι τράπεζες, διότι τεχνικά έχουν τεράστιες δυνατότητες. Οι τράπεζες εισπράττουν περίπου 200 εκατομμύρια τον χρόνο από τις προμήθειες. Ένα μικρό μέρος από αυτό δεν μπορούν να το </w:t>
      </w:r>
      <w:proofErr w:type="spellStart"/>
      <w:r>
        <w:rPr>
          <w:rFonts w:eastAsia="Times New Roman" w:cs="Times New Roman"/>
          <w:szCs w:val="24"/>
        </w:rPr>
        <w:t>επανεπενδύσουν</w:t>
      </w:r>
      <w:proofErr w:type="spellEnd"/>
      <w:r>
        <w:rPr>
          <w:rFonts w:eastAsia="Times New Roman" w:cs="Times New Roman"/>
          <w:szCs w:val="24"/>
        </w:rPr>
        <w:t xml:space="preserve"> και να δώσουν μία λύση που θα ανακουφίσει και τους πελάτες τους; Πελάτες τους είναι οι Έλληνες πολίτες. Με το αίμα τους πληρώνουν τις τράπεζες. Επίσης, θα πρέπει να πάψουν να δίνουν κάρτες. Κάποιες από τις μεγάλες συστημικές τράπεζες μαζί με λογαριασμούς μισθοδοσίας, σε ανθρώπους των 500 ευρώ δίνουν μία χρεωστική κάρτα, μία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card</w:t>
      </w:r>
      <w:r>
        <w:rPr>
          <w:rFonts w:eastAsia="Times New Roman" w:cs="Times New Roman"/>
          <w:szCs w:val="24"/>
        </w:rPr>
        <w:t xml:space="preserve">, με ένα αμερικάνικο διεθνές σήμα, την οποία τα μισά μαγαζιά δεν την παίρνουν. Την παίρνουν μόνο τα βενζινάδικα και τα μεγάλα σουπερμάρκετ. Βρίσκονται οι άνθρωποι με μία κάρτα, την οποία δεν μπορούν να την χρησιμοποιήσουν ως χρεωστική, παρά μόνο για να εισπράττει μετρητό. Αυτό βγαίνει έξω από τη γενικότερη οικονομική πολιτική της Κυβέρνησης, η οποία συνιστά μία μείζονα μεταρρύθμιση στην επιβολή του πλαστικού χρήματος. </w:t>
      </w:r>
    </w:p>
    <w:p w14:paraId="7683908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Αυτές είναι οι δύο διευκρινίσεις που ήθελα. </w:t>
      </w:r>
    </w:p>
    <w:p w14:paraId="7683909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 </w:t>
      </w:r>
    </w:p>
    <w:p w14:paraId="7683909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 xml:space="preserve">Ευχαριστώ, κύριε Πρόεδρε. </w:t>
      </w:r>
    </w:p>
    <w:p w14:paraId="7683909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Κατ’ αρχάς, να πω ότι δεσμεύομαι, για να υπάρξει αυτή η ενημέρωση άμεσα. Είπα και πριν ότι με την Ένωση Τραπεζών έχουμε συνεργασία επί του θέματος και δεν υπάρχει διαφωνία ως προς το ότι πρέπει να κάνουμε κάτι σε αυτό. Από κοινού με την Ένωση Τραπεζών θα οργανώσουμε τη συζήτηση άμεσα, τις επόμενες ημέρες, με τη ΔΙΑΣ για να βρεθεί ο τεχνικός τρόπος διαχωρισμού των χρεώσεων στα δύο είδη κάρτας. </w:t>
      </w:r>
    </w:p>
    <w:p w14:paraId="7683909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Με την ευκαιρία, όμως, και των γενικότερων θεμάτων που θέσατε, θα ήθελα να σας πω ότι για πολλά θέματα που αφορούν στην προστασία του καταναλωτή, με άμεση προτεραιότητα στα ζητήματα που αφορούν στη λειτουργία των εταιρειών ενημέρωσης, άμεσα θα υπάρξουν πρωτοβουλίες σε συνεργασία με την Αρχή Προστασίας </w:t>
      </w:r>
      <w:r>
        <w:rPr>
          <w:rFonts w:eastAsia="Times New Roman" w:cs="Times New Roman"/>
          <w:szCs w:val="24"/>
        </w:rPr>
        <w:lastRenderedPageBreak/>
        <w:t xml:space="preserve">Προσωπικών Δεδομένων για να υπάρξουν βελτιώσεις στο όλο σύστημα προς όφελος των καταναλωτών. </w:t>
      </w:r>
    </w:p>
    <w:p w14:paraId="7683909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6839095"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14:paraId="7683909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76839097" w14:textId="77777777" w:rsidR="003B7301" w:rsidRDefault="00647390">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0E79C3">
        <w:rPr>
          <w:rFonts w:eastAsia="Times New Roman" w:cs="Times New Roman"/>
          <w:color w:val="FF0000"/>
          <w:szCs w:val="24"/>
        </w:rPr>
        <w:t>ΑΛΛΑΓΗ ΣΕΛΙΔΑΣ</w:t>
      </w:r>
      <w:r>
        <w:rPr>
          <w:rFonts w:eastAsia="Times New Roman" w:cs="Times New Roman"/>
          <w:color w:val="FF0000"/>
          <w:szCs w:val="24"/>
        </w:rPr>
        <w:t>)</w:t>
      </w:r>
    </w:p>
    <w:p w14:paraId="76839098"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εισερχόμαστε στην ημερήσια διάταξη των </w:t>
      </w:r>
    </w:p>
    <w:p w14:paraId="76839099" w14:textId="77777777" w:rsidR="003B7301" w:rsidRDefault="00647390">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7683909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συζητηθεί η υπ’ αριθμόν 1/1/5-10-2017…</w:t>
      </w:r>
    </w:p>
    <w:p w14:paraId="7683909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Μήπως η ημερομηνία είναι λάθος; Είναι όντως από το 2017; Η σωστή ημερομηνία πρέπει να είναι 2018.</w:t>
      </w:r>
    </w:p>
    <w:p w14:paraId="7683909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Δεν είναι λάθος. Από το 2017 είναι. </w:t>
      </w:r>
    </w:p>
    <w:p w14:paraId="7683909D"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Είναι του 2017, από την προηγούμενη Σύνοδο. </w:t>
      </w:r>
    </w:p>
    <w:p w14:paraId="7683909E"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Φοβερά έγκαιρα θα τη συζητήσουμε. Οφείλω να πω ότι δεν το έχω ξαναδεί αυτό. </w:t>
      </w:r>
    </w:p>
    <w:p w14:paraId="7683909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Δεν ξέρω, κύριε Σκανδαλίδη, εάν θυμάστε εσείς κάτι παρόμοιο, διότι τα ίδια χρόνια είμαστε εδώ. </w:t>
      </w:r>
    </w:p>
    <w:p w14:paraId="768390A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Ποτέ. </w:t>
      </w:r>
    </w:p>
    <w:p w14:paraId="768390A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Τέλος πάντων. Συνεχίζω. </w:t>
      </w:r>
    </w:p>
    <w:p w14:paraId="768390A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η υπ’ αριθμόν 1/1/5-10-2017 επίκαιρη επερώτηση της Προέδρου κ. Φωτεινής (Φώφης) Γεννηματά και των Βουλευτών της Κοινοβουλευτικής Ομάδας της Δημοκρατικής Συμπαράταξης ΠΑΣΟΚ – ΔΗΜΑΡ κ.κ. Γεωργίου </w:t>
      </w:r>
      <w:proofErr w:type="spellStart"/>
      <w:r>
        <w:rPr>
          <w:rFonts w:eastAsia="Times New Roman" w:cs="Times New Roman"/>
          <w:szCs w:val="24"/>
        </w:rPr>
        <w:t>Αρβανιτίδη</w:t>
      </w:r>
      <w:proofErr w:type="spellEnd"/>
      <w:r>
        <w:rPr>
          <w:rFonts w:eastAsia="Times New Roman" w:cs="Times New Roman"/>
          <w:szCs w:val="24"/>
        </w:rPr>
        <w:t xml:space="preserve">, </w:t>
      </w:r>
      <w:proofErr w:type="spellStart"/>
      <w:r>
        <w:rPr>
          <w:rFonts w:eastAsia="Times New Roman" w:cs="Times New Roman"/>
          <w:szCs w:val="24"/>
        </w:rPr>
        <w:lastRenderedPageBreak/>
        <w:t>Ιλχάν</w:t>
      </w:r>
      <w:proofErr w:type="spellEnd"/>
      <w:r>
        <w:rPr>
          <w:rFonts w:eastAsia="Times New Roman" w:cs="Times New Roman"/>
          <w:szCs w:val="24"/>
        </w:rPr>
        <w:t xml:space="preserve"> Αχμέτ, Ευάγγελου Βενιζέλου, Λεωνίδα Γρηγοράκου, Αθανάσιου Θεοχαρόπουλου,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Γιάννη Κουτσούκου, Δημήτριου </w:t>
      </w:r>
      <w:proofErr w:type="spellStart"/>
      <w:r>
        <w:rPr>
          <w:rFonts w:eastAsia="Times New Roman" w:cs="Times New Roman"/>
          <w:szCs w:val="24"/>
        </w:rPr>
        <w:t>Κρεμαστινού</w:t>
      </w:r>
      <w:proofErr w:type="spellEnd"/>
      <w:r>
        <w:rPr>
          <w:rFonts w:eastAsia="Times New Roman" w:cs="Times New Roman"/>
          <w:szCs w:val="24"/>
        </w:rPr>
        <w:t xml:space="preserve">, Οδυσσέα Κωνσταντινόπουλου, Δημήτριου Κωνσταντόπουλου, Ανδρέα Λοβέρδου, Ιωάννη Μανιάτη,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Θεόδωρου Παπαθεοδώρου, Κωνσταντίνου Σκανδαλίδη, Μιχαήλ </w:t>
      </w:r>
      <w:proofErr w:type="spellStart"/>
      <w:r>
        <w:rPr>
          <w:rFonts w:eastAsia="Times New Roman" w:cs="Times New Roman"/>
          <w:szCs w:val="24"/>
        </w:rPr>
        <w:t>Τσελέπη</w:t>
      </w:r>
      <w:proofErr w:type="spellEnd"/>
      <w:r>
        <w:rPr>
          <w:rFonts w:eastAsia="Times New Roman" w:cs="Times New Roman"/>
          <w:szCs w:val="24"/>
        </w:rPr>
        <w:t xml:space="preserve"> και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Υπουργός Οικονομίας και Ανάπτυξης με θέμα: «Η Κυβέρνηση διώχνει τις μεγάλες επενδύσεις από τη χώρα: ανικανότητα ή ιδεοληπτικές εμμονές;».</w:t>
      </w:r>
    </w:p>
    <w:p w14:paraId="768390A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Έχουμε τον κατάλογο από το κόμμα που έχει καταθέσει την επερώτηση. Είναι οι συνάδελφοι κ. κ. Κωνσταντινόπουλος, Σκανδαλίδης, Μανιάτης, </w:t>
      </w:r>
      <w:proofErr w:type="spellStart"/>
      <w:r>
        <w:rPr>
          <w:rFonts w:eastAsia="Times New Roman" w:cs="Times New Roman"/>
          <w:szCs w:val="24"/>
        </w:rPr>
        <w:t>Κεφαλίδου</w:t>
      </w:r>
      <w:proofErr w:type="spellEnd"/>
      <w:r>
        <w:rPr>
          <w:rFonts w:eastAsia="Times New Roman" w:cs="Times New Roman"/>
          <w:szCs w:val="24"/>
        </w:rPr>
        <w:t xml:space="preserve">, Τζελέπης, Παπαθεοδώρου, </w:t>
      </w:r>
      <w:proofErr w:type="spellStart"/>
      <w:r>
        <w:rPr>
          <w:rFonts w:eastAsia="Times New Roman" w:cs="Times New Roman"/>
          <w:szCs w:val="24"/>
        </w:rPr>
        <w:t>Κεγκέρογλου</w:t>
      </w:r>
      <w:proofErr w:type="spellEnd"/>
      <w:r>
        <w:rPr>
          <w:rFonts w:eastAsia="Times New Roman" w:cs="Times New Roman"/>
          <w:szCs w:val="24"/>
        </w:rPr>
        <w:t xml:space="preserve">. Απ’ ό,τι βλέπω, δεν έχει γίνει κάποια αλλαγή. Βεβαίως, Κοινοβουλευτικός Εκπρόσωπος είναι ο κ. Ανδρέας Λοβέρδος. </w:t>
      </w:r>
    </w:p>
    <w:p w14:paraId="768390A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Όποιος συνάδελφος από τον αριθμό δύο και κάτω θέλει να ενσωματώνω τον χρόνο της δευτερολογίας του στην </w:t>
      </w:r>
      <w:proofErr w:type="spellStart"/>
      <w:r>
        <w:rPr>
          <w:rFonts w:eastAsia="Times New Roman" w:cs="Times New Roman"/>
          <w:szCs w:val="24"/>
        </w:rPr>
        <w:t>πρωτολογία</w:t>
      </w:r>
      <w:proofErr w:type="spellEnd"/>
      <w:r>
        <w:rPr>
          <w:rFonts w:eastAsia="Times New Roman" w:cs="Times New Roman"/>
          <w:szCs w:val="24"/>
        </w:rPr>
        <w:t xml:space="preserve"> του, να μου το λέει. Θα υπάρξει και μία </w:t>
      </w:r>
      <w:r>
        <w:rPr>
          <w:rFonts w:eastAsia="Times New Roman" w:cs="Times New Roman"/>
          <w:szCs w:val="24"/>
        </w:rPr>
        <w:lastRenderedPageBreak/>
        <w:t xml:space="preserve">μικρή ανοχή, διότι έχουμε χρόνο σήμερα. Στον κ. Κωνσταντινόπουλο θα δώσω μόνο ανοχή, γιατί ως κύριος εισηγητής θα θέλει και μια δευτερολογία υποθέτω. </w:t>
      </w:r>
    </w:p>
    <w:p w14:paraId="768390A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Ορίστε, κύριε Κωνσταντινόπουλε, έχετε τον λόγο. </w:t>
      </w:r>
    </w:p>
    <w:p w14:paraId="768390A6" w14:textId="77777777" w:rsidR="003B7301" w:rsidRDefault="00647390">
      <w:pPr>
        <w:tabs>
          <w:tab w:val="left" w:pos="2608"/>
        </w:tabs>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Ευχαριστώ, κύριε Πρόεδρε.</w:t>
      </w:r>
    </w:p>
    <w:p w14:paraId="768390A7"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Όπως θα είδατε κι εσείς, η ερώτησή μας έχει κατατεθεί στις 5-10-2017. Άλλαξαν οι Υπουργοί. Ο κ. </w:t>
      </w:r>
      <w:proofErr w:type="spellStart"/>
      <w:r>
        <w:rPr>
          <w:rFonts w:eastAsia="Times New Roman"/>
          <w:szCs w:val="24"/>
        </w:rPr>
        <w:t>Πιτσιόρλας</w:t>
      </w:r>
      <w:proofErr w:type="spellEnd"/>
      <w:r>
        <w:rPr>
          <w:rFonts w:eastAsia="Times New Roman"/>
          <w:szCs w:val="24"/>
        </w:rPr>
        <w:t xml:space="preserve"> ήταν τότε αρμόδιος Υφυπουργός. Δεν ήρθε τότε. Ήρθε εφτά μήνες αργότερα. </w:t>
      </w:r>
    </w:p>
    <w:p w14:paraId="768390A8"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Κύριε Υφυπουργέ, θα περίμενα σήμερα να έρθει ο κ. Δραγασάκης. Δεν σας υποτιμώ, αλλά τόσο έντονο πολιτικό φλερτ μας κάνετε, μας στέλνετε Υφυπουργό; Είναι σημαντικό να μας στέλνατε έναν Υπουργό, να κατανοήσουμε ότι το φλερτ τουλάχιστον έχει κάποια αξία. Μήπως δεν μας στέλνετε τα σωστά «μηνύματα»;</w:t>
      </w:r>
    </w:p>
    <w:p w14:paraId="768390A9" w14:textId="77777777" w:rsidR="003B7301" w:rsidRDefault="00647390">
      <w:pPr>
        <w:tabs>
          <w:tab w:val="left" w:pos="2608"/>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Τον σωστό γεφυροποιό στέλνει.</w:t>
      </w:r>
    </w:p>
    <w:p w14:paraId="768390AA" w14:textId="77777777" w:rsidR="003B7301" w:rsidRDefault="00647390">
      <w:pPr>
        <w:tabs>
          <w:tab w:val="left" w:pos="2608"/>
        </w:tabs>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Πάμε τώρα στο διά ταύτα. </w:t>
      </w:r>
    </w:p>
    <w:p w14:paraId="768390AB"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Κύριε Πρόεδρε, χαίρομαι πάρα πολύ που είστε σήμερα εδώ, γιατί θα θυμάστε ότι ο κ. </w:t>
      </w:r>
      <w:proofErr w:type="spellStart"/>
      <w:r>
        <w:rPr>
          <w:rFonts w:eastAsia="Times New Roman"/>
          <w:szCs w:val="24"/>
        </w:rPr>
        <w:t>Πιτσιόρλας</w:t>
      </w:r>
      <w:proofErr w:type="spellEnd"/>
      <w:r>
        <w:rPr>
          <w:rFonts w:eastAsia="Times New Roman"/>
          <w:szCs w:val="24"/>
        </w:rPr>
        <w:t xml:space="preserve">, όταν έκανα μία ερώτηση για την </w:t>
      </w:r>
      <w:r>
        <w:rPr>
          <w:rFonts w:eastAsia="Times New Roman"/>
          <w:szCs w:val="24"/>
          <w:lang w:val="en-US"/>
        </w:rPr>
        <w:t>Golden</w:t>
      </w:r>
      <w:r>
        <w:rPr>
          <w:rFonts w:eastAsia="Times New Roman"/>
          <w:szCs w:val="24"/>
        </w:rPr>
        <w:t xml:space="preserve"> </w:t>
      </w:r>
      <w:r>
        <w:rPr>
          <w:rFonts w:eastAsia="Times New Roman"/>
          <w:szCs w:val="24"/>
          <w:lang w:val="en-US"/>
        </w:rPr>
        <w:t>Visa</w:t>
      </w:r>
      <w:r>
        <w:rPr>
          <w:rFonts w:eastAsia="Times New Roman"/>
          <w:szCs w:val="24"/>
        </w:rPr>
        <w:t xml:space="preserve"> πριν από ένα χρόνο, είχε δεσμευτεί ότι άμεσα, σε ένα μήνα, θα συγκροτούσε επιτροπή για να μιλήσουμε. </w:t>
      </w:r>
    </w:p>
    <w:p w14:paraId="768390AC"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Έχει περάσει ένας χρόνος, κύριε </w:t>
      </w:r>
      <w:proofErr w:type="spellStart"/>
      <w:r>
        <w:rPr>
          <w:rFonts w:eastAsia="Times New Roman"/>
          <w:szCs w:val="24"/>
        </w:rPr>
        <w:t>Πιτσιόρλα</w:t>
      </w:r>
      <w:proofErr w:type="spellEnd"/>
      <w:r>
        <w:rPr>
          <w:rFonts w:eastAsia="Times New Roman"/>
          <w:szCs w:val="24"/>
        </w:rPr>
        <w:t xml:space="preserve">, και επιτροπή για την </w:t>
      </w:r>
      <w:r>
        <w:rPr>
          <w:rFonts w:eastAsia="Times New Roman"/>
          <w:szCs w:val="24"/>
          <w:lang w:val="en-US"/>
        </w:rPr>
        <w:t>Golden</w:t>
      </w:r>
      <w:r>
        <w:rPr>
          <w:rFonts w:eastAsia="Times New Roman"/>
          <w:szCs w:val="24"/>
        </w:rPr>
        <w:t xml:space="preserve"> </w:t>
      </w:r>
      <w:r>
        <w:rPr>
          <w:rFonts w:eastAsia="Times New Roman"/>
          <w:szCs w:val="24"/>
          <w:lang w:val="en-US"/>
        </w:rPr>
        <w:t>Visa</w:t>
      </w:r>
      <w:r>
        <w:rPr>
          <w:rFonts w:eastAsia="Times New Roman"/>
          <w:szCs w:val="24"/>
        </w:rPr>
        <w:t xml:space="preserve"> δεν έχετε κάνει. Δυστυχώς, κι εσείς ρέπετε στο ψέμα και στον λαϊκισμό του ΣΥΡΙΖΑ. Δεν το κάνατε στην αρχή, αλλά «πες μου τους φίλους σου, να σου πω ποιος είσαι». </w:t>
      </w:r>
    </w:p>
    <w:p w14:paraId="768390AD"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Κύριε Υφυπουργέ, μετά από εφτά μήνες, θα περίμενα τον κ. Δραγασάκη, για να δούμε αυτή η πολυπόθητη ανάπτυξη πώς άρχισε, πώς εσείς πιστεύατε ότι μπορεί να υλοποιηθεί. Πρώτη δέσμευσή σας ήταν η αναπτυξιακή τράπεζα. Την είχε εξαγγείλει ο κ. Δραγασάκης αμέσως μετά από τις εκλογές. Τέσσερα χρόνια μετά, όχι μόνο αναπτυξιακή τράπεζα δεν λειτουργεί, κύριε Υπουργέ, ούτε ένα ταμείο δεν λειτουργεί. Θα καταθέσω για τα Πρακτικά σχετικό έγγραφο.</w:t>
      </w:r>
    </w:p>
    <w:p w14:paraId="768390AE"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Δεύτερον, επειδή το αγαπημένο σας θέμα είναι το Ελληνικό, το οποίο ήταν μία από τις μεγαλύτερες επενδύσεις, θέλω να θυμίσω σε όλους -γιατί έχει αξία- ότι οι καθυστερήσεις δεν γίνονται γιατί έτσι απλά φταίει μόνο ο μηχανισμός. Είναι γιατί ο κ. Τσίπρας ως Αρχηγός της αξιωματικής αντιπολίτευσης ήταν στις συγκεντρώσεις κι έλεγε: «Το Ελληνικό δεν πωλείται». Θα καταθέσω τη σχετική φωτογραφία. </w:t>
      </w:r>
    </w:p>
    <w:p w14:paraId="768390AF" w14:textId="77777777" w:rsidR="003B7301" w:rsidRDefault="00647390">
      <w:pPr>
        <w:tabs>
          <w:tab w:val="left" w:pos="2608"/>
        </w:tabs>
        <w:spacing w:line="600" w:lineRule="auto"/>
        <w:ind w:firstLine="720"/>
        <w:jc w:val="both"/>
        <w:rPr>
          <w:rFonts w:eastAsia="Times New Roman"/>
          <w:szCs w:val="24"/>
        </w:rPr>
      </w:pPr>
      <w:r>
        <w:rPr>
          <w:rFonts w:eastAsia="Times New Roman"/>
          <w:color w:val="000000" w:themeColor="text1"/>
          <w:szCs w:val="24"/>
        </w:rPr>
        <w:t xml:space="preserve">Σήμερα, σε μία ώρα, έρχεται το νομοσχέδιο για την πώληση της ΔΕΗ. </w:t>
      </w:r>
      <w:r>
        <w:rPr>
          <w:rFonts w:eastAsia="Times New Roman"/>
          <w:szCs w:val="24"/>
        </w:rPr>
        <w:t>Νομίζω ότι δεν υπάρχει πιο επική φωτογραφία από τον Αρχηγό σας στην Κομοτηνή που λέει: «Πουλάνε το νερό, πουλάνε τη ΔΕΗ, σε λίγο θα πουλήσουνε και την Κομοτηνή». Θα καταθέσω για τα Πρακτικά τη σχετική φωτογραφία.</w:t>
      </w:r>
    </w:p>
    <w:p w14:paraId="768390B0"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πέρα από αυτά, όμως, η Κυβέρνηση έχει κάνει κάτι ουσιαστικό με το οποίο θα μπορούσε να προχωρήσει η ανάπτυξη γρήγορα τρία χρόνια πια τώρα; Η Κυβέρνηση το 2015 ανακοίνωσε τον νέο αναπτυξιακό νόμο. Το 2016 τον κατέθεσε. Μέχρι σήμερα υπάρχει, κύριε Υπουργέ, μία επένδυση στον αναπτυξιακό νόμο που να έχει πάρει ένα ευρώ; Ούτε μία επένδυση! Αν υπάρχει μία επένδυση, σας </w:t>
      </w:r>
      <w:r>
        <w:rPr>
          <w:rFonts w:eastAsia="Times New Roman"/>
          <w:szCs w:val="24"/>
        </w:rPr>
        <w:lastRenderedPageBreak/>
        <w:t xml:space="preserve">παρακαλώ να την καταθέσετε. Όχι δύο επενδύσεις! Μία επένδυση με τον αναπτυξιακό νόμο που να έχει χρηματοδοτηθεί! Μία! </w:t>
      </w:r>
    </w:p>
    <w:p w14:paraId="768390B1"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Όσον αφορά το άλλο εργαλείο, γιατί τα εργαλεία που έχει η χώρα είναι συγκεκριμένα, είναι οι ιδιωτικές επενδύσεις -δυστυχώς ήρθατε να απαντήσετε και για άλλους, αλλά τι να κάνουμε, είναι γενικό το θέμα-, είναι ο αναπτυξιακός νόμος και το ΕΣΠΑ.</w:t>
      </w:r>
    </w:p>
    <w:p w14:paraId="768390B2"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Κύριε Υπουργέ, πριν από λίγο καιρό, όλη η Κοινοβουλευτική Ομάδα καταθέσαμε ένα προκλητικό, θα έλεγα, για μία Κυβέρνηση δελτίο Τύπου, που έλεγε ότι με βάση τα στοιχεία που έστειλε η ίδια η Κυβέρνηση, αγαπητοί συνάδελφοι του ΣΥΡΙΖΑ, στις 31 Δεκεμβρίου στην Ευρωπαϊκή Επιτροπή, μέχρι τότε δηλώνει δαπάνες μόλις 412 εκατομμύρια. Είναι επίσημο το έγγραφο. Αν θέλετε να το δείτε, το έχουμε καταθέσει. Αναρωτιέμαι: Γιατί γίνεται αυτό;</w:t>
      </w:r>
    </w:p>
    <w:p w14:paraId="768390B3"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 xml:space="preserve">Εμείς ως Αντιπολίτευση δεν καταγγέλλουμε μόνο. Κάναμε συγκεκριμένες προτάσεις: Πρώτον, είστε ανίκανοι να φτιάξετε ένα μηχανογραφικό σύστημα στη ΜΟΔ και μέχρι τις 31-12-20117 δεν είχατε πληρώσει ούτε μία νέα επένδυση στο </w:t>
      </w:r>
      <w:proofErr w:type="spellStart"/>
      <w:r>
        <w:rPr>
          <w:rFonts w:eastAsia="Times New Roman"/>
          <w:szCs w:val="24"/>
        </w:rPr>
        <w:t>ΕΠΑνΕΚ</w:t>
      </w:r>
      <w:proofErr w:type="spellEnd"/>
      <w:r>
        <w:rPr>
          <w:rFonts w:eastAsia="Times New Roman"/>
          <w:szCs w:val="24"/>
        </w:rPr>
        <w:t xml:space="preserve">. </w:t>
      </w:r>
    </w:p>
    <w:p w14:paraId="768390B4"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Είναι αλήθεια, κύριε Υπουργέ; Δεν βγάλατε ανακοίνωση να μας διαψεύσετε. Έχετε να μας δώσετε μία επιχείρηση μέχρι 31-12-2017 -μία επιχείρηση!- από αυτά τα προγράμματα που βγάλατε, η οποία να έχει προχωρήσει; Όχι! </w:t>
      </w:r>
    </w:p>
    <w:p w14:paraId="768390B5"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Εμείς είπαμε γιατί υπάρχει αυτό το πρόβλημα. Είναι ο νόμος </w:t>
      </w:r>
      <w:proofErr w:type="spellStart"/>
      <w:r>
        <w:rPr>
          <w:rFonts w:eastAsia="Times New Roman"/>
          <w:szCs w:val="24"/>
        </w:rPr>
        <w:t>Σπίρτζη</w:t>
      </w:r>
      <w:proofErr w:type="spellEnd"/>
      <w:r>
        <w:rPr>
          <w:rFonts w:eastAsia="Times New Roman"/>
          <w:szCs w:val="24"/>
        </w:rPr>
        <w:t xml:space="preserve"> και το πρόβλημα με το Πληροφοριακό Σύστημα Κρατικών Ενισχύσεων.</w:t>
      </w:r>
    </w:p>
    <w:p w14:paraId="768390B6"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Ας δούμε τώρα τις μεγάλες επενδύσεις, όπως είναι το Ελληνικό. Είμαστε στον τέταρτο χρόνο διακυβέρνησης ΣΥΡΙΖΑ - ΑΝΕΛ και ακόμα δεν έχει υλοποιηθεί, παρ’ ότι ζητάτε να μπουν μπουλντόζες μέσα. Για να δούμε, όμως, και άλλες επενδύσεις, όπως είναι, παραδείγματος χάριν, τα υδροπλάνα.</w:t>
      </w:r>
    </w:p>
    <w:p w14:paraId="768390B7"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 xml:space="preserve">Θα καταθέσω για τα Πρακτικά έγγραφο το οποίο αναφέρει το εξής: «Ενδιαφέρονται να επενδύσουν 250 εκατομμύρια σε </w:t>
      </w:r>
      <w:proofErr w:type="spellStart"/>
      <w:r>
        <w:rPr>
          <w:rFonts w:eastAsia="Times New Roman"/>
          <w:szCs w:val="24"/>
        </w:rPr>
        <w:t>υδατοδρόμια</w:t>
      </w:r>
      <w:proofErr w:type="spellEnd"/>
      <w:r>
        <w:rPr>
          <w:rFonts w:eastAsia="Times New Roman"/>
          <w:szCs w:val="24"/>
        </w:rPr>
        <w:t xml:space="preserve">». Ο κ. </w:t>
      </w:r>
      <w:proofErr w:type="spellStart"/>
      <w:r>
        <w:rPr>
          <w:rFonts w:eastAsia="Times New Roman"/>
          <w:szCs w:val="24"/>
        </w:rPr>
        <w:t>Σπίρτζης</w:t>
      </w:r>
      <w:proofErr w:type="spellEnd"/>
      <w:r>
        <w:rPr>
          <w:rFonts w:eastAsia="Times New Roman"/>
          <w:szCs w:val="24"/>
        </w:rPr>
        <w:t>, από χρόνο σε χρόνο, λέει ότι θα λύσει αυτό το πρόβλημα. Λειτουργούν φέτος μετά από τρία χρόνια υδροπλάνα; Εντάξει, η προηγούμενη κυβέρνηση ήταν πάρα πολύ κακή! Μετά από τρία χρόνια λειτουργούν υδροπλάνα; Πόσα χρόνια θέλετε, δηλαδή, για να αναλάβετε μία ευθύνη; Θέλετε δέκα, δεκαπέντε; Πόσα χρόνια χρειάζεστε για να αναλάβετε την πολιτική ευθύνη ότι δεν το κάνατε; Είστε στον τέταρτο χρόνο διακυβέρνησης.</w:t>
      </w:r>
    </w:p>
    <w:p w14:paraId="768390B8"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Πάμε τώρα στα μεγάλα θέματα που αφορούν τα χρηματοδοτικά εργαλεία, κύριε Υπουργέ. Τα χρηματοδοτικά εργαλεία είναι ένα πολύ μεγάλο ζήτημα που αφορά τόσο ιδιωτικούς πόρους όσο και δημόσιους πόρους. Είδα τον Πρωθυπουργό προχθές που φωτογραφήθηκε για το Ταμείο </w:t>
      </w:r>
      <w:proofErr w:type="spellStart"/>
      <w:r>
        <w:rPr>
          <w:rFonts w:eastAsia="Times New Roman"/>
          <w:szCs w:val="24"/>
        </w:rPr>
        <w:t>Συνεπενδύσεων</w:t>
      </w:r>
      <w:proofErr w:type="spellEnd"/>
      <w:r>
        <w:rPr>
          <w:rFonts w:eastAsia="Times New Roman"/>
          <w:szCs w:val="24"/>
        </w:rPr>
        <w:t xml:space="preserve">, το </w:t>
      </w:r>
      <w:proofErr w:type="spellStart"/>
      <w:r>
        <w:rPr>
          <w:rFonts w:eastAsia="Times New Roman"/>
          <w:szCs w:val="24"/>
        </w:rPr>
        <w:t>Equi</w:t>
      </w:r>
      <w:proofErr w:type="spellEnd"/>
      <w:r>
        <w:rPr>
          <w:rFonts w:eastAsia="Times New Roman"/>
          <w:szCs w:val="24"/>
          <w:lang w:val="en-US"/>
        </w:rPr>
        <w:t>f</w:t>
      </w:r>
      <w:proofErr w:type="spellStart"/>
      <w:r>
        <w:rPr>
          <w:rFonts w:eastAsia="Times New Roman"/>
          <w:szCs w:val="24"/>
        </w:rPr>
        <w:t>und</w:t>
      </w:r>
      <w:proofErr w:type="spellEnd"/>
      <w:r>
        <w:rPr>
          <w:rFonts w:eastAsia="Times New Roman"/>
          <w:szCs w:val="24"/>
        </w:rPr>
        <w:t xml:space="preserve">. </w:t>
      </w:r>
    </w:p>
    <w:p w14:paraId="768390B9"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Τι σημαίνει αυτό, κύριε Υπουργέ, για να καταλάβουν και όσοι μας ακούν; Αυτό είναι ένα ταμείο για μικρομεσαίες επιχειρήσεις με κοινοτικά χρήματα και ιδιωτικά χρήματα. Πότε ήταν έτοιμη η μελέτη γι’ αυτά τα ταμεία; Ήταν προετοιμασμένη από το 2014, </w:t>
      </w:r>
      <w:r>
        <w:rPr>
          <w:rFonts w:eastAsia="Times New Roman"/>
          <w:szCs w:val="24"/>
        </w:rPr>
        <w:lastRenderedPageBreak/>
        <w:t>είχε σταλεί στην Ευρωπαϊκή Επιτροπή και το 2015 ήταν έτοιμη για να προχωρήσει. Το είπε η κ. Κρέτσου, το είχαμε ετοιμάσει.</w:t>
      </w:r>
    </w:p>
    <w:p w14:paraId="768390BA"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Που βρισκόμαστε σήμερα, κύριε Υπουργέ; Στο 2018. Έχει δοθεί ένα ευρώ από αυτό το ταμείο, το Ταμείο </w:t>
      </w:r>
      <w:proofErr w:type="spellStart"/>
      <w:r>
        <w:rPr>
          <w:rFonts w:eastAsia="Times New Roman"/>
          <w:szCs w:val="24"/>
        </w:rPr>
        <w:t>Μικροπιστώσεων</w:t>
      </w:r>
      <w:proofErr w:type="spellEnd"/>
      <w:r>
        <w:rPr>
          <w:rFonts w:eastAsia="Times New Roman"/>
          <w:szCs w:val="24"/>
        </w:rPr>
        <w:t xml:space="preserve"> και όλα τα ταμεία αυτά; Ούτε ένα ευρώ! </w:t>
      </w:r>
    </w:p>
    <w:p w14:paraId="768390BB"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Όσο για το Πακέτο </w:t>
      </w:r>
      <w:proofErr w:type="spellStart"/>
      <w:r>
        <w:rPr>
          <w:rFonts w:eastAsia="Times New Roman"/>
          <w:szCs w:val="24"/>
        </w:rPr>
        <w:t>Γιούνκερ</w:t>
      </w:r>
      <w:proofErr w:type="spellEnd"/>
      <w:r>
        <w:rPr>
          <w:rFonts w:eastAsia="Times New Roman"/>
          <w:szCs w:val="24"/>
        </w:rPr>
        <w:t xml:space="preserve"> -γιατί κάνουμε ένα λάθος γενικώς και η Αντιπολίτευση και η Κυβέρνηση- θέλω να πω το εξής: Το Πακέτο </w:t>
      </w:r>
      <w:proofErr w:type="spellStart"/>
      <w:r>
        <w:rPr>
          <w:rFonts w:eastAsia="Times New Roman"/>
          <w:szCs w:val="24"/>
        </w:rPr>
        <w:t>Γιούνκερ</w:t>
      </w:r>
      <w:proofErr w:type="spellEnd"/>
      <w:r>
        <w:rPr>
          <w:rFonts w:eastAsia="Times New Roman"/>
          <w:szCs w:val="24"/>
        </w:rPr>
        <w:t xml:space="preserve"> δεν έχει καμμιά σχέση με το κράτος. Το Πακέτο </w:t>
      </w:r>
      <w:proofErr w:type="spellStart"/>
      <w:r>
        <w:rPr>
          <w:rFonts w:eastAsia="Times New Roman"/>
          <w:szCs w:val="24"/>
        </w:rPr>
        <w:t>Γιούνκερ</w:t>
      </w:r>
      <w:proofErr w:type="spellEnd"/>
      <w:r>
        <w:rPr>
          <w:rFonts w:eastAsia="Times New Roman"/>
          <w:szCs w:val="24"/>
        </w:rPr>
        <w:t xml:space="preserve"> είναι μία διαδικασία όπου οι επιχειρήσεις από μόνες τους μπορούν -και αν χρειάζονται μία βοήθεια- να πάρουν χρήματα. Και το έχουν κάνει πολλές επιχειρήσεις, όπως παραδείγματος χάριν, η «</w:t>
      </w:r>
      <w:r>
        <w:rPr>
          <w:rFonts w:eastAsia="Times New Roman"/>
          <w:szCs w:val="24"/>
          <w:lang w:val="en-US"/>
        </w:rPr>
        <w:t>CRETA</w:t>
      </w:r>
      <w:r>
        <w:rPr>
          <w:rFonts w:eastAsia="Times New Roman"/>
          <w:szCs w:val="24"/>
        </w:rPr>
        <w:t xml:space="preserve"> </w:t>
      </w:r>
      <w:r>
        <w:rPr>
          <w:rFonts w:eastAsia="Times New Roman"/>
          <w:szCs w:val="24"/>
          <w:lang w:val="en-US"/>
        </w:rPr>
        <w:t>FARMS</w:t>
      </w:r>
      <w:r>
        <w:rPr>
          <w:rFonts w:eastAsia="Times New Roman"/>
          <w:szCs w:val="24"/>
        </w:rPr>
        <w:t>», η «</w:t>
      </w:r>
      <w:r>
        <w:rPr>
          <w:rFonts w:eastAsia="Times New Roman"/>
          <w:szCs w:val="24"/>
          <w:lang w:val="en-US"/>
        </w:rPr>
        <w:t>TERNA</w:t>
      </w:r>
      <w:r>
        <w:rPr>
          <w:rFonts w:eastAsia="Times New Roman"/>
          <w:szCs w:val="24"/>
        </w:rPr>
        <w:t>» και άλλες επιχειρήσεις, οι οποίες έχουν αρχίσει τις διαδικασίες πολύ πριν.</w:t>
      </w:r>
    </w:p>
    <w:p w14:paraId="768390BC"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Τώρα έρχομαι στα δικά σας, γιατί έχετε και αρμοδιότητα. Εμείς ως παράταξη, ως ΠΑΣΟΚ, ως Δημοκρατική Συμπαράταξη και ως Κίνημα Αλλαγής είμαστε περήφανοι να </w:t>
      </w:r>
      <w:r>
        <w:rPr>
          <w:rFonts w:eastAsia="Times New Roman"/>
          <w:szCs w:val="24"/>
        </w:rPr>
        <w:lastRenderedPageBreak/>
        <w:t xml:space="preserve">μιλάμε για τις συμπράξεις δημόσιου και ιδιωτικού τομέα. Χαίρομαι που τον κ. </w:t>
      </w:r>
      <w:proofErr w:type="spellStart"/>
      <w:r>
        <w:rPr>
          <w:rFonts w:eastAsia="Times New Roman"/>
          <w:szCs w:val="24"/>
        </w:rPr>
        <w:t>Μαντζούφα</w:t>
      </w:r>
      <w:proofErr w:type="spellEnd"/>
      <w:r>
        <w:rPr>
          <w:rFonts w:eastAsia="Times New Roman"/>
          <w:szCs w:val="24"/>
        </w:rPr>
        <w:t xml:space="preserve">, που επιλέξαμε εμείς ως Κυβέρνηση το 2009 -και αυτό σημαίνει αξιοκρατία- τον έχετε κρατήσει -όπως και η Νέα Δημοκρατία- στη συγκυβέρνηση κι εσείς. Πραγματικά, είναι ένα εξαιρετικό παράδειγμα αξιοκρατίας στη χώρα. </w:t>
      </w:r>
    </w:p>
    <w:p w14:paraId="768390BD"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Κύριε Υπουργέ, υπάρχει ένα ΣΔΙΤ που να έχει υπογραφεί από εσάς; </w:t>
      </w:r>
    </w:p>
    <w:p w14:paraId="768390BE" w14:textId="77777777" w:rsidR="003B7301" w:rsidRDefault="00647390">
      <w:pPr>
        <w:spacing w:after="0" w:line="600" w:lineRule="auto"/>
        <w:ind w:firstLine="720"/>
        <w:jc w:val="both"/>
        <w:rPr>
          <w:rFonts w:eastAsia="Times New Roman"/>
          <w:szCs w:val="24"/>
        </w:rPr>
      </w:pPr>
      <w:r>
        <w:rPr>
          <w:rFonts w:eastAsia="Times New Roman"/>
          <w:szCs w:val="24"/>
        </w:rPr>
        <w:t xml:space="preserve">Η πλειοψηφία των ΣΔΙΤ υπογράφηκε από το 2009 και μετά; Όλα! Θέλετε να σας θυμίσω για τα σκουπίδια της Πελοποννήσου, το οποίο είναι το πιο προβληματικό παράδειγμα και το είπε πολύ σωστά ο Γιάννης Μανιάτης όταν πριν λίγο καιρό </w:t>
      </w:r>
      <w:proofErr w:type="spellStart"/>
      <w:r>
        <w:rPr>
          <w:rFonts w:eastAsia="Times New Roman"/>
          <w:szCs w:val="24"/>
        </w:rPr>
        <w:t>ξεψηφίσατε</w:t>
      </w:r>
      <w:proofErr w:type="spellEnd"/>
      <w:r>
        <w:rPr>
          <w:rFonts w:eastAsia="Times New Roman"/>
          <w:szCs w:val="24"/>
        </w:rPr>
        <w:t xml:space="preserve"> αυτά που είχατε ψηφίσει;</w:t>
      </w:r>
    </w:p>
    <w:p w14:paraId="768390BF" w14:textId="77777777" w:rsidR="003B7301" w:rsidRDefault="00647390">
      <w:pPr>
        <w:spacing w:after="0" w:line="600" w:lineRule="auto"/>
        <w:ind w:firstLine="720"/>
        <w:jc w:val="both"/>
        <w:rPr>
          <w:rFonts w:eastAsia="Times New Roman"/>
          <w:szCs w:val="24"/>
        </w:rPr>
      </w:pPr>
      <w:r>
        <w:rPr>
          <w:rFonts w:eastAsia="Times New Roman"/>
          <w:szCs w:val="24"/>
        </w:rPr>
        <w:t xml:space="preserve">Όλα τα σκουπίδια είχαν την υπογραφή των ΣΔΙΤ, κύριοι συνάδελφοι του ΣΥΡΙΖΑ. Το μόνο που δεν προχώρησε ήταν το ΣΔΙΤ Πελοποννήσου. Δεν προχώρησε γιατί όταν ήσασταν Αντιπολίτευση λέγατε ότι είναι φαραωνικό έργο. Εμείς ως κυβέρνηση το υπογράψαμε. Όταν ήρθε η νέα Κυβέρνηση - σκεφτείτε ότι το υπογράψατε μετά από τέσσερα χρόνια- φέρατε νόμο, με τον οποίο πήρατε τις αρμοδιότητες. Και τότε το ψήφισε </w:t>
      </w:r>
      <w:r>
        <w:rPr>
          <w:rFonts w:eastAsia="Times New Roman"/>
          <w:szCs w:val="24"/>
        </w:rPr>
        <w:lastRenderedPageBreak/>
        <w:t>και η Νέα Δημοκρατία. Δηλαδή, εσείς μαζί με τη Νέα Δημοκρατία ψηφίσατε να πάρετε τις αρμοδιότητες. Αυτό δεν έχει ξαναγίνει! Είναι πρωτοφανές και για τη Νέα Δημοκρατία. Και έρχεστε μετά από τρία χρόνια για το ίδιο έργο και δίνετε ξανά τις αρμοδιότητες για να προχωρήσει. Δεν έχει ξαναγίνει αυτό και για εσάς και για τη Νέα Δημοκρατία! Αυτό είναι υποκρισία!</w:t>
      </w:r>
    </w:p>
    <w:p w14:paraId="768390C0" w14:textId="77777777" w:rsidR="003B7301" w:rsidRDefault="00647390">
      <w:pPr>
        <w:spacing w:after="0" w:line="600" w:lineRule="auto"/>
        <w:ind w:firstLine="720"/>
        <w:jc w:val="both"/>
        <w:rPr>
          <w:rFonts w:eastAsia="Times New Roman"/>
          <w:szCs w:val="24"/>
        </w:rPr>
      </w:pPr>
      <w:r>
        <w:rPr>
          <w:rFonts w:eastAsia="Times New Roman"/>
          <w:szCs w:val="24"/>
        </w:rPr>
        <w:t xml:space="preserve">Τα έργα ΣΔΙΤ είναι πιο επιτυχημένο μοντέλο. Και μάλιστα, όπως θα ξέρετε, οι συμπράξεις δημόσιου και ιδιωτικού τομέα, αναγνωρίστηκαν πρόσφατα και από την Ευρωπαϊκή Επιτροπή. </w:t>
      </w:r>
    </w:p>
    <w:p w14:paraId="768390C1" w14:textId="77777777" w:rsidR="003B7301" w:rsidRDefault="00647390">
      <w:pPr>
        <w:spacing w:after="0" w:line="600" w:lineRule="auto"/>
        <w:ind w:firstLine="720"/>
        <w:jc w:val="both"/>
        <w:rPr>
          <w:rFonts w:eastAsia="Times New Roman"/>
          <w:szCs w:val="24"/>
        </w:rPr>
      </w:pPr>
      <w:r>
        <w:rPr>
          <w:rFonts w:eastAsia="Times New Roman"/>
          <w:szCs w:val="24"/>
        </w:rPr>
        <w:t xml:space="preserve">Όμως, για να προχωρήσει η επιχειρηματικότητα σε αυτή τη χώρα, χρειάζονται ρυθμίσεις που αφορούν τα «κόκκινα» δάνεια και τον εξωδικαστικό συμβιβασμό. Σας είχαμε προειδοποιήσει για τον εξωδικαστικό συμβιβασμό. </w:t>
      </w:r>
    </w:p>
    <w:p w14:paraId="768390C2" w14:textId="77777777" w:rsidR="003B7301" w:rsidRDefault="00647390">
      <w:pPr>
        <w:spacing w:after="0" w:line="600" w:lineRule="auto"/>
        <w:ind w:firstLine="720"/>
        <w:jc w:val="both"/>
        <w:rPr>
          <w:rFonts w:eastAsia="Times New Roman"/>
          <w:szCs w:val="24"/>
        </w:rPr>
      </w:pPr>
      <w:r>
        <w:rPr>
          <w:rFonts w:eastAsia="Times New Roman"/>
          <w:szCs w:val="24"/>
        </w:rPr>
        <w:t>Ξέρετε πόσες επιχειρήσεις έχουν μπει, κύριε Υπουργέ; Δεν ξεπερνούν τις τριάντα.</w:t>
      </w:r>
    </w:p>
    <w:p w14:paraId="768390C3" w14:textId="77777777" w:rsidR="003B7301" w:rsidRDefault="00647390">
      <w:pPr>
        <w:spacing w:after="0"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Είκοσι οκτώ!</w:t>
      </w:r>
    </w:p>
    <w:p w14:paraId="768390C4" w14:textId="77777777" w:rsidR="003B7301" w:rsidRDefault="00647390">
      <w:pPr>
        <w:spacing w:after="0"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 xml:space="preserve">Είκοσι οκτώ! Σας ευχαριστώ, κύριε συνάδελφε. </w:t>
      </w:r>
    </w:p>
    <w:p w14:paraId="768390C5" w14:textId="77777777" w:rsidR="003B7301" w:rsidRDefault="00647390">
      <w:pPr>
        <w:spacing w:after="0" w:line="600" w:lineRule="auto"/>
        <w:ind w:firstLine="720"/>
        <w:jc w:val="both"/>
        <w:rPr>
          <w:rFonts w:eastAsia="Times New Roman"/>
          <w:szCs w:val="24"/>
        </w:rPr>
      </w:pPr>
      <w:r>
        <w:rPr>
          <w:rFonts w:eastAsia="Times New Roman"/>
          <w:szCs w:val="24"/>
        </w:rPr>
        <w:t xml:space="preserve">Ξέρετε πόσοι είναι διορισμένοι στο μηχανισμό που φτιάξατε για τη σχετική διαδικασία; Εκατό. </w:t>
      </w:r>
    </w:p>
    <w:p w14:paraId="768390C6" w14:textId="77777777" w:rsidR="003B7301" w:rsidRDefault="00647390">
      <w:pPr>
        <w:spacing w:after="0" w:line="600" w:lineRule="auto"/>
        <w:ind w:firstLine="720"/>
        <w:jc w:val="both"/>
        <w:rPr>
          <w:rFonts w:eastAsia="Times New Roman"/>
          <w:szCs w:val="24"/>
        </w:rPr>
      </w:pPr>
      <w:r>
        <w:rPr>
          <w:rFonts w:eastAsia="Times New Roman"/>
          <w:szCs w:val="24"/>
        </w:rPr>
        <w:t xml:space="preserve">Εμείς σας προτείναμε ένα συγκεκριμένο σχέδιο και σας είπαμε για τη </w:t>
      </w:r>
      <w:r>
        <w:rPr>
          <w:rFonts w:eastAsia="Times New Roman"/>
          <w:szCs w:val="24"/>
          <w:lang w:val="en-US"/>
        </w:rPr>
        <w:t>bad</w:t>
      </w:r>
      <w:r>
        <w:rPr>
          <w:rFonts w:eastAsia="Times New Roman"/>
          <w:szCs w:val="24"/>
        </w:rPr>
        <w:t xml:space="preserve"> </w:t>
      </w:r>
      <w:r>
        <w:rPr>
          <w:rFonts w:eastAsia="Times New Roman"/>
          <w:szCs w:val="24"/>
          <w:lang w:val="en-US"/>
        </w:rPr>
        <w:t>bank</w:t>
      </w:r>
      <w:r>
        <w:rPr>
          <w:rFonts w:eastAsia="Times New Roman"/>
          <w:szCs w:val="24"/>
        </w:rPr>
        <w:t xml:space="preserve">. Η </w:t>
      </w:r>
      <w:r>
        <w:rPr>
          <w:rFonts w:eastAsia="Times New Roman"/>
          <w:szCs w:val="24"/>
          <w:lang w:val="en-US"/>
        </w:rPr>
        <w:t>bad</w:t>
      </w:r>
      <w:r>
        <w:rPr>
          <w:rFonts w:eastAsia="Times New Roman"/>
          <w:szCs w:val="24"/>
        </w:rPr>
        <w:t xml:space="preserve"> </w:t>
      </w:r>
      <w:r>
        <w:rPr>
          <w:rFonts w:eastAsia="Times New Roman"/>
          <w:szCs w:val="24"/>
          <w:lang w:val="en-US"/>
        </w:rPr>
        <w:t>bank</w:t>
      </w:r>
      <w:r>
        <w:rPr>
          <w:rFonts w:eastAsia="Times New Roman"/>
          <w:szCs w:val="24"/>
        </w:rPr>
        <w:t xml:space="preserve"> ήταν δική μας πρόταση. Ακόμα και οι Ευρωπαίοι έλεγαν «όχι» και σήμερα όλοι μιλούν για τη </w:t>
      </w:r>
      <w:r>
        <w:rPr>
          <w:rFonts w:eastAsia="Times New Roman"/>
          <w:szCs w:val="24"/>
          <w:lang w:val="en-US"/>
        </w:rPr>
        <w:t>bad</w:t>
      </w:r>
      <w:r>
        <w:rPr>
          <w:rFonts w:eastAsia="Times New Roman"/>
          <w:szCs w:val="24"/>
        </w:rPr>
        <w:t xml:space="preserve"> </w:t>
      </w:r>
      <w:r>
        <w:rPr>
          <w:rFonts w:eastAsia="Times New Roman"/>
          <w:szCs w:val="24"/>
          <w:lang w:val="en-US"/>
        </w:rPr>
        <w:t>bank</w:t>
      </w:r>
      <w:r>
        <w:rPr>
          <w:rFonts w:eastAsia="Times New Roman"/>
          <w:szCs w:val="24"/>
        </w:rPr>
        <w:t xml:space="preserve">, γιατί είναι η μόνη διέξοδος για να ξεπεράσουμε τα προβλήματα. Και τώρα έχουμε φτάσει στα κόκκινα δάνεια με τα συγκεκριμένα θέματα.  </w:t>
      </w:r>
    </w:p>
    <w:p w14:paraId="768390C7" w14:textId="77777777" w:rsidR="003B7301" w:rsidRDefault="00647390">
      <w:pPr>
        <w:spacing w:after="0" w:line="600" w:lineRule="auto"/>
        <w:ind w:firstLine="720"/>
        <w:jc w:val="both"/>
        <w:rPr>
          <w:rFonts w:eastAsia="Times New Roman"/>
          <w:szCs w:val="24"/>
        </w:rPr>
      </w:pPr>
      <w:r>
        <w:rPr>
          <w:rFonts w:eastAsia="Times New Roman"/>
          <w:szCs w:val="24"/>
        </w:rPr>
        <w:t xml:space="preserve">Κύριε Υπουργέ, θα καταθέσω σήμερα, για να την έχετε, και την τελευταία ενημέρωση από την Ευρωπαϊκή Επιτροπή για το ΕΣΠΑ. </w:t>
      </w:r>
    </w:p>
    <w:p w14:paraId="768390C8" w14:textId="77777777" w:rsidR="003B7301" w:rsidRDefault="00647390">
      <w:pPr>
        <w:spacing w:after="0" w:line="600" w:lineRule="auto"/>
        <w:ind w:firstLine="720"/>
        <w:jc w:val="both"/>
        <w:rPr>
          <w:rFonts w:eastAsia="Times New Roman"/>
          <w:szCs w:val="24"/>
        </w:rPr>
      </w:pPr>
      <w:r>
        <w:rPr>
          <w:rFonts w:eastAsia="Times New Roman"/>
          <w:szCs w:val="24"/>
        </w:rPr>
        <w:t xml:space="preserve">Κύριοι του ΣΥΡΙΖΑ, από την πλατεία Συντάγματος και τα γνωστά συνθήματα του Υπουργού σας, θέλω να σας απαντήσω και να τελειώσω με αυτό που εσείς οι ίδιοι λέγατε έξω από τη Βουλή, με το πανό που είχατε εσείς έξω από τη Βουλή: Καταστρέφετε τη χώρα. Φύγετε τώρα! </w:t>
      </w:r>
    </w:p>
    <w:p w14:paraId="768390C9" w14:textId="77777777" w:rsidR="003B7301" w:rsidRDefault="00647390">
      <w:pPr>
        <w:spacing w:after="0" w:line="600" w:lineRule="auto"/>
        <w:ind w:firstLine="720"/>
        <w:jc w:val="both"/>
        <w:rPr>
          <w:rFonts w:eastAsia="Times New Roman"/>
          <w:szCs w:val="24"/>
        </w:rPr>
      </w:pPr>
      <w:r>
        <w:rPr>
          <w:rFonts w:eastAsia="Times New Roman"/>
          <w:szCs w:val="24"/>
        </w:rPr>
        <w:lastRenderedPageBreak/>
        <w:t>Καταθέτω τη σχετική φωτογραφία για τα Πρακτικά.</w:t>
      </w:r>
    </w:p>
    <w:p w14:paraId="768390CA"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68390CB" w14:textId="77777777" w:rsidR="003B7301" w:rsidRDefault="00647390">
      <w:pPr>
        <w:spacing w:after="0" w:line="600" w:lineRule="auto"/>
        <w:ind w:firstLine="720"/>
        <w:jc w:val="both"/>
        <w:rPr>
          <w:rFonts w:eastAsia="Times New Roman"/>
          <w:szCs w:val="24"/>
        </w:rPr>
      </w:pPr>
      <w:r>
        <w:rPr>
          <w:rFonts w:eastAsia="Times New Roman"/>
          <w:szCs w:val="24"/>
        </w:rPr>
        <w:t xml:space="preserve">Σας ευχαριστώ πολύ. </w:t>
      </w:r>
    </w:p>
    <w:p w14:paraId="768390CC"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68390CD" w14:textId="77777777" w:rsidR="003B7301" w:rsidRDefault="006473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Συνεχίζουμε με τον δεύτερο συνάδελφο, τον κ. Κωνσταντίνο Σκανδαλίδη. </w:t>
      </w:r>
    </w:p>
    <w:p w14:paraId="768390CE"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t>Κύριε Σκανδαλίδη, να υπολογίσω και τον χρόνο της δευτερολογίας σας;</w:t>
      </w:r>
    </w:p>
    <w:p w14:paraId="768390CF" w14:textId="77777777" w:rsidR="003B7301" w:rsidRDefault="00647390">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Βεβαίως. </w:t>
      </w:r>
    </w:p>
    <w:p w14:paraId="768390D0" w14:textId="77777777" w:rsidR="003B7301" w:rsidRDefault="006473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έχετε τον λόγο. </w:t>
      </w:r>
    </w:p>
    <w:p w14:paraId="768390D1" w14:textId="77777777" w:rsidR="003B7301" w:rsidRDefault="00647390">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w:t>
      </w:r>
    </w:p>
    <w:p w14:paraId="768390D2"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φαίνεται ότι είναι χούι της Κυβέρνησης να συζητά επτά μήνες μετά, ετεροχρονισμένα, επίκαιρες επερωτήσεις. Είναι επίκαιρη ερώτηση αυτή. Δεν είναι καν επερώτηση. Τόσο επίκαιρη, που έπρεπε να συζητηθεί επτά μήνες μετά.</w:t>
      </w:r>
    </w:p>
    <w:p w14:paraId="768390D3"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t xml:space="preserve">Εν τω μεταξύ, τα πράγματα διαρκώς χειροτερεύουν. Νομίζω ότι ο Οδυσσέας τα κατέγραψε όλα με στοιχεία λεπτομερειακά. Έχουμε έναν  αναπτυξιακό νόμο ουσιαστικά ανενεργό, έχουμε ψιχία των προγραμμάτων και γραφειοκρατία που θριαμβεύει στη χρηματοδότηση της ραχοκοκαλιάς της οικονομίας, που θα έπρεπε να αποτελούν οι μικρομεσαίες επιχειρήσεις, υπάρχει χαώδης απόσταση ανάμεσα στους στόχους και τις απορροφήσεις του ΕΣΠΑ, απόλυτη απραξία για τις μεγάλες επενδύσεις, από τις οποίες, εάν κάποιες ξεκίνησαν, σταματούν στη μέση και δείχνετε μία πρωτοφανή έλλειψη βούλησης να τις προχωρήσετε. Και είναι περιττό να μιλήσουμε για όσους αναπτυξιακούς πόρους απαιτούν συνέργειες, όπως το Πακέτο </w:t>
      </w:r>
      <w:proofErr w:type="spellStart"/>
      <w:r>
        <w:rPr>
          <w:rFonts w:eastAsia="Times New Roman" w:cs="Times New Roman"/>
          <w:szCs w:val="24"/>
        </w:rPr>
        <w:t>Γιούνκερ</w:t>
      </w:r>
      <w:proofErr w:type="spellEnd"/>
      <w:r>
        <w:rPr>
          <w:rFonts w:eastAsia="Times New Roman" w:cs="Times New Roman"/>
          <w:szCs w:val="24"/>
        </w:rPr>
        <w:t xml:space="preserve">, γιατί εκεί πια τα πράγματα ξεφεύγουν τελείως από τον έλεγχο ή τη διαδικασία.  </w:t>
      </w:r>
    </w:p>
    <w:p w14:paraId="768390D4"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λοιπόν, αποφάσισα να μείνω στο κεντρικό ζήτημα που απασχολεί τη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και που αποτυπώνεται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Πρωθυπουργού. Ποιο είναι αυτό το </w:t>
      </w:r>
      <w:r>
        <w:rPr>
          <w:rFonts w:eastAsia="Times New Roman" w:cs="Times New Roman"/>
          <w:szCs w:val="24"/>
          <w:lang w:val="en-US"/>
        </w:rPr>
        <w:t>story</w:t>
      </w:r>
      <w:r>
        <w:rPr>
          <w:rFonts w:eastAsia="Times New Roman" w:cs="Times New Roman"/>
          <w:szCs w:val="24"/>
        </w:rPr>
        <w:t xml:space="preserve">; Η ανάπτυξη ήρθε, η χώρα βγαίνει καθαρή και αυτεξούσια από τα μνημόνια. </w:t>
      </w:r>
    </w:p>
    <w:p w14:paraId="768390D5"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θέση που εγώ υποστηρίζω είναι ότι ούτε η ανάπτυξη ήρθε ούτε η χώρα βγαίνει καθαρή από τα μνημόνια. Όσο για το «αυτεξούσια», προφανώς μόνο ως αστεϊσμός μπορεί να εκληφθεί υπό τη δαμόκλεια σπάθη των δανειστών και με εκχωρημένη τη διαχείριση της δημόσιας περιουσίας για τα επόμενα εκατό χρόνια. </w:t>
      </w:r>
    </w:p>
    <w:p w14:paraId="768390D6"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Ήδη στις Βρυξέλλες φαίνεται να απορρίπτεται ως γενικόλογο και χωρίς ουσιαστικές δεσμεύσεις το σχέδιο για την ολιστική αναπτυξιακή στρατηγική που υπέβαλε η Κυβέρνηση. Δυστυχώς, αυτό το πληροφορηθήκαμε και εμείς από τις εφημερίδες και χωρίς να έχει προηγηθεί κανένας διάλογος επί της ουσίας, παρ’ ότι στο θέμα «η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θα έπρεπε να συνενωθούν οι πολιτικές δυνάμεις τουλάχιστον σε μία συζήτηση η οποία θα προσδιόριζε τους νέους εθνικούς στόχους. </w:t>
      </w:r>
    </w:p>
    <w:p w14:paraId="768390D7"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έξω συζητούν για παράταση της συμφωνίας, παρ’ ότι διαψεύδεται –και καλώς διαψεύδεται σήμερα- ή για νέα συμφωνία με ρήτρα χρέους, πράγμα που σημαίνει σταδιακή ελάφρυνση υπό όρους και ενισχυμένη </w:t>
      </w:r>
      <w:proofErr w:type="spellStart"/>
      <w:r>
        <w:rPr>
          <w:rFonts w:eastAsia="Times New Roman" w:cs="Times New Roman"/>
          <w:szCs w:val="24"/>
        </w:rPr>
        <w:t>μεταμνημονιακή</w:t>
      </w:r>
      <w:proofErr w:type="spellEnd"/>
      <w:r>
        <w:rPr>
          <w:rFonts w:eastAsia="Times New Roman" w:cs="Times New Roman"/>
          <w:szCs w:val="24"/>
        </w:rPr>
        <w:t xml:space="preserve"> εποπτεία. </w:t>
      </w:r>
    </w:p>
    <w:p w14:paraId="768390D8"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το δεύτερο –κατά τη γνώμη μου- είναι μονόδρομος, έτσι όπως εξελίσσονται τα πράγματα, επειδή εσείς δεν πήρατε την πολιτική ευθύνη να προτείνετε ένα ρεαλιστικό εφαρμόσιμο και παράλληλα μεταρρυθμιστικό σχέδιο. Διότι για αυτό σας κατηγορούν, για το ότι δεν έχει ίχνος μεταρρυθμιστικής λογικής και αλλαγών που απαιτούνται σήμερα για την επόμενη μέρα της εξόδου από το μνημόνιο. </w:t>
      </w:r>
    </w:p>
    <w:p w14:paraId="768390D9"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ξέρω αν το έχετε παρατηρήσει, αλλά όλες σχεδόν οι πολιτικές δυνάμεις περιγράφουν με τις ίδιες λέξεις, τους ίδιους στόχους, σχεδόν τα ίδια λόγια την πολυπόθητη νέα ανάπτυξη. Και εσείς τα περιγράφετε, επίσης, πολύ ωραία. Ποιος θα μπορούσε να διαφωνήσει με στόχους όπως η αναστροφή της πληθυσμιακής γήρανσης, η επιστροφή του δυναμικού που φεύγει από τη χώρα, η προσέλκυση επενδύσεων, η αναβάθμιση </w:t>
      </w:r>
      <w:r>
        <w:rPr>
          <w:rFonts w:eastAsia="Times New Roman" w:cs="Times New Roman"/>
          <w:szCs w:val="24"/>
        </w:rPr>
        <w:lastRenderedPageBreak/>
        <w:t xml:space="preserve">επιχειρήσεων, η βελτίωση του επιχειρηματικού περιβάλλοντος, η εξωστρέφεια, η μείωση κοινωνικών και περιφερειακών ανισοτήτων, ο περιβαλλοντικός επανασχεδιασμός; Και αναφέρομαι στους όρους του σχεδίου που προτείνατε. Κανείς! Αυτό εισηγείστε. </w:t>
      </w:r>
    </w:p>
    <w:p w14:paraId="768390DA"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παρακάτω μιλάτε για τα μέσα που θα χρησιμοποιήσετε και εκεί προφανώς υπάρχει η απόλυτη αντινομία. Καλοί μεν οι στόχοι, αλλά είναι ευχές, αν τα μέσα και η πρακτική κυρίως της Κυβέρνησης δεν εγγυώνται την υλοποίησή τους. Είναι, λοιπόν, μία καλή έκθεση ιδεών, γιατί κονταροχτυπιούνται οι στόχοι και οι επιδιώξεις με τις προϋποθέσεις και τα μέσα εφαρμογής τους. </w:t>
      </w:r>
    </w:p>
    <w:p w14:paraId="768390DB"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εξηγούμαι: Πρώτον, το σχέδιο αυτό συντάχθηκε στη βάση μακροοικονομικών παραδοχών που στην πράξη αποδεικνύονται ανεφάρμοστες, παραδείγματος χάριν, οι αναθεωρήσεις του προβλεπόμενου ρυθμού ανάπτυξης προς τα κάτω που γίνονται συ</w:t>
      </w:r>
      <w:r>
        <w:rPr>
          <w:rFonts w:eastAsia="Times New Roman" w:cs="Times New Roman"/>
          <w:szCs w:val="24"/>
        </w:rPr>
        <w:lastRenderedPageBreak/>
        <w:t>στηματικά αυτές τις μέρες οδηγούν, παρά τις προβλέψεις της Κυβέρνησης, στην ταυτόχρονη εφαρμογή των περικοπών σε αφορολόγητο και συντάξεις από την 1</w:t>
      </w:r>
      <w:r>
        <w:rPr>
          <w:rFonts w:eastAsia="Times New Roman" w:cs="Times New Roman"/>
          <w:szCs w:val="24"/>
          <w:vertAlign w:val="superscript"/>
        </w:rPr>
        <w:t>η</w:t>
      </w:r>
      <w:r>
        <w:rPr>
          <w:rFonts w:eastAsia="Times New Roman" w:cs="Times New Roman"/>
          <w:szCs w:val="24"/>
        </w:rPr>
        <w:t xml:space="preserve"> Ιανουαρίου 2019. </w:t>
      </w:r>
    </w:p>
    <w:p w14:paraId="768390DC"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θέλω να πω ότι τους επόμενους μήνες από αυτό θα στριμωχτείτε για τον χρόνο των εκλογών, αλλά δεν είναι της παρούσης να το συζητήσουμε. </w:t>
      </w:r>
    </w:p>
    <w:p w14:paraId="768390DD"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Χθες αξιόπιστοι οίκοι στη Γερμανία, Αυστρία και Ελβετία συμφώνησαν στο να κατεβάσουν τον στόχο στο 1,5%. Η Τράπεζα της Ελλάδος τον κατέβασε στο 2%. Η Κομισιόν από το 2,5% λίγους μήνες πριν τον κατέβασε στο 1,9%. Όλα αυτά τι σημαίνουν; Είναι πολύ μακριά από την επίτευξη πλεονασμάτων της τάξεως του 3,5%, με τα οποία αλυσόδεσε τη χώρα η Κυβέρνηση για τα επόμενα έξι χρόνια. Πολύ μακριά! </w:t>
      </w:r>
    </w:p>
    <w:p w14:paraId="768390DE"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η πρόταση προϋποθέτει για τα μέσα εφαρμογής του Προγράμματος αλλαγές και μεταρρυθμίσεις που δυστυχώς είναι ξένες προς την πρακτική της Κυβέρνησης, παραδείγματος χάριν, η αναβάθμιση της Δημόσιας Διοίκησης με αξιολόγηση, </w:t>
      </w:r>
      <w:r>
        <w:rPr>
          <w:rFonts w:eastAsia="Times New Roman" w:cs="Times New Roman"/>
          <w:szCs w:val="24"/>
        </w:rPr>
        <w:lastRenderedPageBreak/>
        <w:t xml:space="preserve">αξιοκρατία, διαφάνεια. Στην πράξη τι γίνεται; Αναρίθμητοι προεκλογικοί διορισμοί προς άγραν κομματικής πελατείας. Πώς θα μας εμπιστευθούν; </w:t>
      </w:r>
    </w:p>
    <w:p w14:paraId="768390DF"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η πρόταση προϋποθέτει βελτιστοποίηση του χρηματοπιστωτικού συστήματος και αναπτυξιακή τράπεζα. Τα είπε προηγουμένως ο Οδυσσέας Κωνσταντινόπουλος. Αντ’ αυτού υπάρχει διάλυση των μικρομεσαίων επιχειρήσεων με τη φορολογική λαίλαπα και επανάληψη ευχών, παντελής έλλειψη ρευστότητας στην αγορά. </w:t>
      </w:r>
    </w:p>
    <w:p w14:paraId="768390E0"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Τέταρτον, προϋπόθεση είναι η αξιοποίηση δημόσιας περιουσίας. Ήδη εδώ πια δεν έχουμε τι να πούμε. </w:t>
      </w:r>
    </w:p>
    <w:p w14:paraId="768390E1"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η πρόταση προϋποθέτει ολοκληρωμένο αναπτυξιακό σχεδιασμό. Ποιος σχεδιασμός; Νόμοι που ψηφίζονται και δεν εφαρμόζονται; Πολιτικές που εξαγγέλλονται και δεν υλοποιούνται; Αποφάσεις που παίρνονται και χάνονται στην πορεία προς τα γραφεία των Υπουργείων; </w:t>
      </w:r>
    </w:p>
    <w:p w14:paraId="768390E2"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τι δείχνουν; Αναξιοπιστία της χώρας, αναξιοπιστία της Κυβέρνησης και άρα δύσκολες μέρες για μετά τον Αύγουστο 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Πρωθυπουργού. Πολύ δύσκολες μέρες! </w:t>
      </w:r>
    </w:p>
    <w:p w14:paraId="768390E3"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Όπως όλα τα θέματα, με </w:t>
      </w:r>
      <w:proofErr w:type="spellStart"/>
      <w:r>
        <w:rPr>
          <w:rFonts w:eastAsia="Times New Roman" w:cs="Times New Roman"/>
          <w:szCs w:val="24"/>
        </w:rPr>
        <w:t>προεξάρχοντα</w:t>
      </w:r>
      <w:proofErr w:type="spellEnd"/>
      <w:r>
        <w:rPr>
          <w:rFonts w:eastAsia="Times New Roman" w:cs="Times New Roman"/>
          <w:szCs w:val="24"/>
        </w:rPr>
        <w:t xml:space="preserve">, δυστυχώς, τα εθνικά θέματα, άλλη γλώσσα χρησιμοποιείτε προς τους δανειστές και άλλη πολιτική ασκείτε στο εσωτερικό της χώρας. Αυτό φαίνεται διά γυμνού οφθαλμού. Εδώ όλα υποτάσσονται στην προεκλογική σκοπιμότητα. </w:t>
      </w:r>
    </w:p>
    <w:p w14:paraId="768390E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ήθελα να αναφέρω ένα τελευταίο σημείο.</w:t>
      </w:r>
    </w:p>
    <w:p w14:paraId="768390E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Παρακολούθησα τα κατ’ </w:t>
      </w:r>
      <w:proofErr w:type="spellStart"/>
      <w:r>
        <w:rPr>
          <w:rFonts w:eastAsia="Times New Roman" w:cs="Times New Roman"/>
          <w:szCs w:val="24"/>
        </w:rPr>
        <w:t>ευφημισμόν</w:t>
      </w:r>
      <w:proofErr w:type="spellEnd"/>
      <w:r>
        <w:rPr>
          <w:rFonts w:eastAsia="Times New Roman" w:cs="Times New Roman"/>
          <w:szCs w:val="24"/>
        </w:rPr>
        <w:t xml:space="preserve"> περιφερειακά συνέδρια στα οποία συμμετείχε ο Πρωθυπουργός και είδα τις παρεμβάσεις του. Μου φάνηκαν φτωχές παραστάσεις του κυβερνητικού θιάσου. Ποιο είναι το αποτύπωμά τους στην κινητοποίηση και στη </w:t>
      </w:r>
      <w:proofErr w:type="spellStart"/>
      <w:r>
        <w:rPr>
          <w:rFonts w:eastAsia="Times New Roman" w:cs="Times New Roman"/>
          <w:szCs w:val="24"/>
        </w:rPr>
        <w:t>συστράτευση</w:t>
      </w:r>
      <w:proofErr w:type="spellEnd"/>
      <w:r>
        <w:rPr>
          <w:rFonts w:eastAsia="Times New Roman" w:cs="Times New Roman"/>
          <w:szCs w:val="24"/>
        </w:rPr>
        <w:t xml:space="preserve"> του παραγωγικού δυναμικού των τοπικών κοινωνιών; </w:t>
      </w:r>
    </w:p>
    <w:p w14:paraId="768390E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Μιλούσε στη Ρόδο για έργα και μέσα και παροχές, που έδινε από εδώ και από εκεί, και την ίδια στιγμή στην Κω, έναν χρόνο μετά το σεισμό, οι εκκλησίες δεν λειτουργούνται, το λιμάνι δεν έχει προχωρήσει κατ’ ελάχιστον, με αποτέλεσμα ο τουρισμός που ξεκινάει τώρα να έχει τεράστια προβλήματα. </w:t>
      </w:r>
      <w:proofErr w:type="spellStart"/>
      <w:r>
        <w:rPr>
          <w:rFonts w:eastAsia="Times New Roman" w:cs="Times New Roman"/>
          <w:szCs w:val="24"/>
        </w:rPr>
        <w:t>Καμμία</w:t>
      </w:r>
      <w:proofErr w:type="spellEnd"/>
      <w:r>
        <w:rPr>
          <w:rFonts w:eastAsia="Times New Roman" w:cs="Times New Roman"/>
          <w:szCs w:val="24"/>
        </w:rPr>
        <w:t xml:space="preserve"> αποκατάσταση ζημιών δεν έγινε στα μνημεία και οπουδήποτε και δεν διεκδικήθηκαν από την Κυβέρνηση οι πόροι από την Ευρωπαϊκή Ένωση, προκειμένου να καλυφθούν οι ζημιές. Σας λέω ένα συγκεκριμένο παράδειγμα. Και ο Πρωθυπουργός πηγαίνει εκεί και λέει: Να αναλάβει να φτιάξει ο δήμος το λιμάνι. Έναν χρόνο μετά.</w:t>
      </w:r>
    </w:p>
    <w:p w14:paraId="768390E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Αν θέλατε να μιλήσετε για </w:t>
      </w:r>
      <w:proofErr w:type="spellStart"/>
      <w:r>
        <w:rPr>
          <w:rFonts w:eastAsia="Times New Roman" w:cs="Times New Roman"/>
          <w:szCs w:val="24"/>
        </w:rPr>
        <w:t>συστράτευση</w:t>
      </w:r>
      <w:proofErr w:type="spellEnd"/>
      <w:r>
        <w:rPr>
          <w:rFonts w:eastAsia="Times New Roman" w:cs="Times New Roman"/>
          <w:szCs w:val="24"/>
        </w:rPr>
        <w:t xml:space="preserve"> και κινητοποίηση του παραγωγικού δυναμικού, χρειάζεται μακρόπνοη περιφερειακή στρατηγική, γενναία αποκέντρωση της διακυβέρνησης, νέο κύμα μεταρρυθμίσεων στην αυτοδιοίκηση. Αντί γι’ αυτό, ευχές, δώρα, ψιχία, υποσχέσεις και, στην καλύτερη περίπτωση, εκλογικοί νόμοι που οδηγούν τους δήμους σε παραλυσία και συναλλαγή.</w:t>
      </w:r>
    </w:p>
    <w:p w14:paraId="768390E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Δυστυχώς κάθε μέρα που περνά ολοένα και περισσότερο αποδεικνύεστε κατώτεροι των περιστάσεων. Θα επαναλάβω κάτι που έχω πει πολλές φορές εδώ: Γεννήσατε την ελπίδα του καινούργιου και αποδειχθήκατε η τελευταία πράξη του παλιού.</w:t>
      </w:r>
    </w:p>
    <w:p w14:paraId="768390E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68390E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Προχωράμε με τον συνάδελφο κ. Μανιάτη.</w:t>
      </w:r>
    </w:p>
    <w:p w14:paraId="768390E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Μανιάτη, υποθέτω ότι θα ακολουθήσετε την ίδια τακτική. Έχετε τον λόγο.</w:t>
      </w:r>
    </w:p>
    <w:p w14:paraId="768390E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Πρόεδρε.</w:t>
      </w:r>
    </w:p>
    <w:p w14:paraId="768390E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Υπουργέ, θα ξεκινήσω με τα σημερινά δημοσιεύματα του Τύπου.</w:t>
      </w:r>
    </w:p>
    <w:p w14:paraId="768390E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Ακούστε,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τι γράφει σήμερα ο Τύπος: «Κριστίν </w:t>
      </w:r>
      <w:proofErr w:type="spellStart"/>
      <w:r>
        <w:rPr>
          <w:rFonts w:eastAsia="Times New Roman" w:cs="Times New Roman"/>
          <w:szCs w:val="24"/>
        </w:rPr>
        <w:t>Λαγκάρντ</w:t>
      </w:r>
      <w:proofErr w:type="spellEnd"/>
      <w:r>
        <w:rPr>
          <w:rFonts w:eastAsia="Times New Roman" w:cs="Times New Roman"/>
          <w:szCs w:val="24"/>
        </w:rPr>
        <w:t xml:space="preserve">: Το Διεθνές Νομισματικό Ταμείο δεν ζήτησε τόσο μεγάλες περικοπές των δημοσίων δαπανών». Η «μάνα» του καπιταλισμού, των ελεύθερων αγορών, το Διεθνές </w:t>
      </w:r>
      <w:r>
        <w:rPr>
          <w:rFonts w:eastAsia="Times New Roman" w:cs="Times New Roman"/>
          <w:szCs w:val="24"/>
        </w:rPr>
        <w:lastRenderedPageBreak/>
        <w:t>Νομισματικό Ταμείο, κύριε Υπουργέ, κατηγορεί εσάς, την κυβέρνηση «πρώτη φορά Αριστερά», ότι είστε πιο ανάλγητοι από το Διεθνές Νομισματικό Ταμείο, γιατί περικοπή των δημοσίων δαπανών σημαίνει περικοπές σε βάρος της κοινωνίας.</w:t>
      </w:r>
    </w:p>
    <w:p w14:paraId="768390E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Δεύτερο δημοσίευμα σημερινό: Η «</w:t>
      </w:r>
      <w:r>
        <w:rPr>
          <w:rFonts w:eastAsia="Times New Roman" w:cs="Times New Roman"/>
          <w:szCs w:val="24"/>
          <w:lang w:val="en-US"/>
        </w:rPr>
        <w:t>PricewaterhouseCoopers</w:t>
      </w:r>
      <w:r>
        <w:rPr>
          <w:rFonts w:eastAsia="Times New Roman" w:cs="Times New Roman"/>
          <w:szCs w:val="24"/>
        </w:rPr>
        <w:t>» δημοσιεύει την έκθεσή της για το μέλλον των επενδύσεων στην Ελλάδα. Τι λέει αυτή η σοβαρή παγκόσμια εταιρεία; Τα επόμενα πέντε χρόνια η Ελλάδα, για να ακολουθήσει τον ρυθμό ανάπτυξης των υπόλοιπων ευρωπαϊκών χωρών, θα πρέπει να έχει επενδύσεις 208 δισεκατομμυρίων ευρώ. Με τα μέχρι σήμερα δεδομένα ποιες εκτιμάει η εταιρεία αυτή ότι θα είναι οι επενδύσεις στην Ελλάδα; Η εκτίμηση είναι για 98 δισεκατομμύρια. Μας λείπουν 110 δισεκατομμύρια ευρώ επενδύσεων. Και, αν συνεχιστεί αυτό που έχουμε με Κυβέρνηση ΣΥΡΙΖΑ και ΑΝΕΛ, τα 110 δισεκατομμύρια επενδύσεων δεν πρόκειται να έρθουν ποτέ. Και όλα αυτά για να ακολουθήσουμε τον ρυθμό ανάπτυξης της Ευρώπης, όχι για να κερδίσουμε το χαμένο έδαφος των τελευταίων τριάμισι ετών, απλώς για να μην μεγαλώσει το χάσμα.</w:t>
      </w:r>
    </w:p>
    <w:p w14:paraId="768390F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σημερινό δημοσίευμα: Ο αγαπημένος σας κουμπάρος εργολάβος, ο κ. Καλογρίτσας, στον οποίο έχετε αναθέσει ως Κυβέρνηση -το Υπουργείο Δημοσίων Έργων- τα τέσσερα πρώτα κομμάτια του δρόμου Πάτρα – Πύργος, τη σπαστή εργολαβία. </w:t>
      </w:r>
    </w:p>
    <w:p w14:paraId="768390F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Σήμερα, λοιπόν, ο Δήμος Διονύσου λέει ότι πιθανόν να κηρυχθεί έκπτωτος ο κ. Καλογρίτσας, διότι δεν έχει καταφέρει να ολοκληρώσει εδώ και δυόμισι χρόνια το έργο αποχέτευσης του Διονύσου. Έχει ολοκληρώσει μόλις το 35%. </w:t>
      </w:r>
    </w:p>
    <w:p w14:paraId="768390F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Εσείς, κύριε Υπουργέ, η Κυβέρνησή σας, δώσατε σε αυτόν τον άνθρωπο, εκτός από τα βοσκοτόπια, εκτός από τα τηλεοπτικά, και το μισό κομμάτι του δρόμου Πάτρα – Πύργος.</w:t>
      </w:r>
    </w:p>
    <w:p w14:paraId="768390F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Τέταρτη παρατήρηση: Λέτε ότι η χώρα θα βγει πλησίστια και ισχυρή στις αγορές. Ουσιαστικά δηλαδή θα μπορεί να δανειστεί πιο ακριβό χρήμα σε σχέση με το χρήμα που δανείζεται από τους εταίρους και δανειστές. </w:t>
      </w:r>
    </w:p>
    <w:p w14:paraId="768390F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Πώς θα σε δανείσουν, όμως, οι αγορές; Οι αγορές θα σε δανείσουν όχι επειδή το λέει ο κ. Τσίπρας, ο κ. Καμμένος ή ο κ. Δραγασάκης, αλλά επειδή θα αξιολογήσουν ότι ο ρυθμός ανάπτυξής σου ως χώρας θα είναι τέτοιος που θα επιτρέπει μια στοιχειώδη αισιοδοξία για να πάρουν πίσω τα λεφτά που σου δανείζουν.</w:t>
      </w:r>
    </w:p>
    <w:p w14:paraId="768390F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Εμείς, εσείς δηλαδή, η Κυβέρνησή σας, τι κάνετε; Έχετε ένα εξωπραγματικό κανιβαλικό πρωτογενές πλεόνασμα 3,5%, δηλαδή τραβάτε από την πραγματική οικονομία τα πάντα όλα από όλους τους φορολογούμενους, και αντί να έχετε τον ρυθμό του 2,7% που προβλέπεται στους προϋπολογισμούς σας, στο τέλος καταλήγετε και πέφτουμε στο θλιβερό και μίζερο 1,5%.</w:t>
      </w:r>
    </w:p>
    <w:p w14:paraId="768390F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Ξέρετε γιατί έκανα αυτή την πρώτη εισαγωγή; Έκανα αυτή την πρώτη εισαγωγή με βάση τα σημερινά μόνο δημοσιεύματα, για να τονίσω ότι έχουμε μπροστά μας,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μια ακόμη μεγάλη πολιτική απάτη. Ο όρος πια «αυτα</w:t>
      </w:r>
      <w:r>
        <w:rPr>
          <w:rFonts w:eastAsia="Times New Roman" w:cs="Times New Roman"/>
          <w:szCs w:val="24"/>
        </w:rPr>
        <w:lastRenderedPageBreak/>
        <w:t>πάτη» έχει τελειώσει. Πρόκειται για μια πολιτική απάτη, η οποία έχει το ονοματεπώνυμο «καθαρή έξοδος», που κάθε άλλο καθαρή είναι. Συνοδεύεται, όμως, από το υποκοριστικό «</w:t>
      </w:r>
      <w:proofErr w:type="spellStart"/>
      <w:r>
        <w:rPr>
          <w:rFonts w:eastAsia="Times New Roman" w:cs="Times New Roman"/>
          <w:szCs w:val="24"/>
        </w:rPr>
        <w:t>μεταμνημονιακή</w:t>
      </w:r>
      <w:proofErr w:type="spellEnd"/>
      <w:r>
        <w:rPr>
          <w:rFonts w:eastAsia="Times New Roman" w:cs="Times New Roman"/>
          <w:szCs w:val="24"/>
        </w:rPr>
        <w:t xml:space="preserve"> παρακολούθηση».</w:t>
      </w:r>
    </w:p>
    <w:p w14:paraId="768390F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αυτό στη </w:t>
      </w:r>
      <w:proofErr w:type="spellStart"/>
      <w:r>
        <w:rPr>
          <w:rFonts w:eastAsia="Times New Roman" w:cs="Times New Roman"/>
          <w:szCs w:val="24"/>
        </w:rPr>
        <w:t>συριζαίικη</w:t>
      </w:r>
      <w:proofErr w:type="spellEnd"/>
      <w:r>
        <w:rPr>
          <w:rFonts w:eastAsia="Times New Roman" w:cs="Times New Roman"/>
          <w:szCs w:val="24"/>
        </w:rPr>
        <w:t xml:space="preserve"> ορολογία; Αυτό σημαίνει ότι θα βγούμε στις αγορές, δεν θα έχουμε δίχτυ προστασίας, θα δανειζόμαστε πιο ακριβά και έτσι και αλλιώς θα έχουμε μνημόνιο χωρίς φτηνά χρήματα, αλλά θα έχουμε εποπτεία.</w:t>
      </w:r>
    </w:p>
    <w:p w14:paraId="768390F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Εδώ έρχεται το επόμενο υποκοριστικό. Έχετε ονομάσει την πρόταση που θα καταθέσετε για την Ελλάδα μετά τις 20 Αυγούστου του 2018, έχετε δώσει στο σχέδιο αυτό τον χαρακτήρα -εντός εισαγωγικών η λέξη- «ολιστικό αναπτυξιακό πρόγραμμα». Βαρύγδουπος, υπέροχος τίτλος και όταν πας μέσα και βλέπεις τις προτάσεις, έχεις, κατ’ αρχάς, το πρώτο πρόβλημα: Δεν έχεις το κείμενο. Όμως, ακόμα και ως προς αυτά που δημοσιεύουν οι εφημερίδες ή αυτά που βγαίνουν έξω από το </w:t>
      </w:r>
      <w:proofErr w:type="spellStart"/>
      <w:r>
        <w:rPr>
          <w:rFonts w:eastAsia="Times New Roman" w:cs="Times New Roman"/>
          <w:szCs w:val="24"/>
          <w:lang w:val="en-US"/>
        </w:rPr>
        <w:t>Eurogroup</w:t>
      </w:r>
      <w:proofErr w:type="spellEnd"/>
      <w:r>
        <w:rPr>
          <w:rFonts w:eastAsia="Times New Roman" w:cs="Times New Roman"/>
          <w:szCs w:val="24"/>
        </w:rPr>
        <w:t xml:space="preserve"> όπου συζητιούνται, έχουμε ένα απλό ευχολόγιο χωρίς κανένα εργαλείο υλοποίησης των ευχών αυτών.</w:t>
      </w:r>
    </w:p>
    <w:p w14:paraId="768390F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εμείς ζητήσαμε ως Κοινοβουλευτική Ομάδα, όλοι οι συνάδελφοι που συμμετέχουμε στην Επιτροπή Οικονομικών, να έρθει ο κ. </w:t>
      </w:r>
      <w:proofErr w:type="spellStart"/>
      <w:r>
        <w:rPr>
          <w:rFonts w:eastAsia="Times New Roman" w:cs="Times New Roman"/>
          <w:szCs w:val="24"/>
        </w:rPr>
        <w:t>Τσακαλώτος</w:t>
      </w:r>
      <w:proofErr w:type="spellEnd"/>
      <w:r>
        <w:rPr>
          <w:rFonts w:eastAsia="Times New Roman" w:cs="Times New Roman"/>
          <w:szCs w:val="24"/>
        </w:rPr>
        <w:t xml:space="preserve"> εδώ και ο Αντιπρόεδρος της Κυβέρνησης, ως έχουν στοιχειώδη κοινοβουλευτική και δημοκρατική υποχρέωση, και να ενημερώσουν το Εθνικό Κοινοβούλιο, να ενημερώσουν το Σώμα για το τι είναι αυτό το ολιστικό πρόγραμμα, το οποίο θα είναι το βασικό εργαλείο της χώρας για να βγει σε λίγους μήνες στις αγορές, προκειμένου να δανείζεται φτηνά.</w:t>
      </w:r>
    </w:p>
    <w:p w14:paraId="768390F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Είναι δυνατόν μετά από τόσα χρόνια θυσιών του ελληνικού λαού να βγαίνουμε στις αγορές και να μην ξέρει κανένας πλην του κ. </w:t>
      </w:r>
      <w:proofErr w:type="spellStart"/>
      <w:r>
        <w:rPr>
          <w:rFonts w:eastAsia="Times New Roman" w:cs="Times New Roman"/>
          <w:szCs w:val="24"/>
        </w:rPr>
        <w:t>Τσακαλώτου</w:t>
      </w:r>
      <w:proofErr w:type="spellEnd"/>
      <w:r>
        <w:rPr>
          <w:rFonts w:eastAsia="Times New Roman" w:cs="Times New Roman"/>
          <w:szCs w:val="24"/>
        </w:rPr>
        <w:t xml:space="preserve"> ή και του κ. </w:t>
      </w:r>
      <w:proofErr w:type="spellStart"/>
      <w:r>
        <w:rPr>
          <w:rFonts w:eastAsia="Times New Roman" w:cs="Times New Roman"/>
          <w:szCs w:val="24"/>
        </w:rPr>
        <w:t>Χουλιαράκη</w:t>
      </w:r>
      <w:proofErr w:type="spellEnd"/>
      <w:r>
        <w:rPr>
          <w:rFonts w:eastAsia="Times New Roman" w:cs="Times New Roman"/>
          <w:szCs w:val="24"/>
        </w:rPr>
        <w:t xml:space="preserve"> ποια είναι τα βασικά εργαλεία πάνω στα οποία θα στηριχθεί η αξιοπιστία της χώρας, ώστε ο Έλληνας πολίτης να μην πληρώνει υπερβολικά επιτόκια;</w:t>
      </w:r>
    </w:p>
    <w:p w14:paraId="768390F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Θέλουμε, λοιπόν, να έρθετε και να ενημερώσετε το Σώμα.</w:t>
      </w:r>
    </w:p>
    <w:p w14:paraId="768390F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ένα ακόμη χαρακτηριστικό: Αυτή η Κυβέρνηση,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είναι η πιο τυχερή κυβέρνηση της Μεταπολίτευσης, απλώς είναι άτυχος ο ελληνικός λαός που σε αυτή την κρίσιμη στιγμή τον κυβερνά αυτή η Κυβέρνηση. Ακούστε γιατί είναι η πιο τυχερή κυβέρνηση. Τα τελευταία τριάμισι χρόνια υπάρχει μόνο και διαρκώς σε παγκόσμιο επίπεδο αυξημένος ρυθμός ανάπτυξης σε όλες σχεδόν τις χώρες. Είναι ρυθμοί ανάπτυξης από 3% έως και 7% παντού, σε παγκόσμιο επίπεδο.</w:t>
      </w:r>
    </w:p>
    <w:p w14:paraId="768390F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Δεύτερον, η Ευρώπη αυτά τα τριάμισι χρόνια αναπτύσσεται κατά μέσο όρο με 3,5%, η Ρουμανία με 7%, η Ιρλανδία με 5%. Η πτωχή Ελλάς του κ. Τσίπρα και του κ. Καμμένου είχε τριάμισι χρόνια που δεν ξεπεράσαμε αθροιστικά, όχι ετήσια, το 1,5%.</w:t>
      </w:r>
    </w:p>
    <w:p w14:paraId="768390F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Χάσατε το άλλο μεγάλο όραμα που υποτίθεται ότι θα υλοποιούσατε, την περίφημη ποσοτική χαλάρωση, τα τσάμπα, τα δωρεάν, τα πάμφθηνα λεφτά του κ. </w:t>
      </w:r>
      <w:proofErr w:type="spellStart"/>
      <w:r>
        <w:rPr>
          <w:rFonts w:eastAsia="Times New Roman" w:cs="Times New Roman"/>
          <w:szCs w:val="24"/>
        </w:rPr>
        <w:t>Ντράγκι</w:t>
      </w:r>
      <w:proofErr w:type="spellEnd"/>
      <w:r>
        <w:rPr>
          <w:rFonts w:eastAsia="Times New Roman" w:cs="Times New Roman"/>
          <w:szCs w:val="24"/>
        </w:rPr>
        <w:t>. Πέρασε το πρόγραμμα αυτό. Η Ελλάδα ήταν η μοναδική χώρα που δεν χρησιμοποίησε τη φθηνή χρηματοδότηση από την Ευρωπαϊκή Κεντρική Τράπεζα.</w:t>
      </w:r>
    </w:p>
    <w:p w14:paraId="768390F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Και υπάρχει και τέταρτη τύχη που είχατε και δεν την αξιοποιήσατε. Είστε η μοναδική κυβέρνηση μετά την Μεταπολίτευση που βρήκατε την τιμή του πετρελαίου στη μισή τιμή από ό,τι το είχαν οι προηγούμενες κυβερνήσεις.</w:t>
      </w:r>
    </w:p>
    <w:p w14:paraId="7683910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Υπουργέ, το 2015, όταν αναλάβατε, το πετρέλαιο έπεφτε και έμεινε επί τρία χρόνια στα 40 με 50 δολάρια το βαρέλι, όταν η προηγούμενη κυβέρνηση το είχε βρει στα 110 δολάρια το βαρέλι.</w:t>
      </w:r>
    </w:p>
    <w:p w14:paraId="7683910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σας δώσω ένα χαρακτηριστικό παράδειγμα, γιατί είναι στην επικαιρότητα και το κυνικό ξεπούλημα μονάδων της ΔΕΗ από τον Πρωθυπουργό, ο οποίος έλεγε ότι πρέπει να προχωρήσουμε σε δημοψήφισμα για τη «μικρή» ΔΕΗ και δεν θα ανεχθούμε -γιατί θα περάσουν πάνω από το πτώμα του κ. Τσίπρα- το ξεπούλημα της ΔΕΗ. </w:t>
      </w:r>
    </w:p>
    <w:p w14:paraId="7683910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Ξέρετε ότι η ΔΕΗ επί των ημερών σας ωφελήθηκε κάθε χρόνο από 350-400 εκατομμύρια ευρώ από λιγότερες δαπάνες για καύσιμα; Μιλάμε για κάθε χρόνο. Το 2015, </w:t>
      </w:r>
      <w:r>
        <w:rPr>
          <w:rFonts w:eastAsia="Times New Roman" w:cs="Times New Roman"/>
          <w:szCs w:val="24"/>
        </w:rPr>
        <w:lastRenderedPageBreak/>
        <w:t xml:space="preserve">το 2016 και το 2017, σε σχέση με το 2014, η ΔΕΗ είχε εμμέσως επιπλέον έσοδα, δηλαδή είχε μείωση δαπανών 400 εκατομμυρίων ευρώ. </w:t>
      </w:r>
    </w:p>
    <w:p w14:paraId="7683910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ήταν παράλογος όποιος ρωτούσε ευθέως την Κυβέρνηση ΣΥΡΙΖΑ «Καλά, με περίπου 1 δισεκατομμύριο ευρώ λιγότερες δαπάνες η ΔΕΗ, γιατί δεν μειώσατε το ηλεκτρικό ρεύμα στους πολίτες, όταν όλοι οι προηγούμενοι ήταν υποχρεωμένοι να έχουν διπλάσιες και υπερδιπλάσιες τιμές πετρελαίου»;</w:t>
      </w:r>
    </w:p>
    <w:p w14:paraId="7683910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Και, βεβαίως, ορθά, για να περάσω στο επόμενο θέμα, ο Οδυσσέας Κωνσταντινόπουλος σας υπενθύμισε, κύριε Υπουργέ –είστε ο μόνος στον οποίο δεν πρέπει να απευθυνθεί αυτό, διότι σ’ αυτό το ζήτημα δεν είστε σύμμαχος της λογικής- το θέμα των συμπράξεων δημόσιου και ιδιωτικού τομέα. </w:t>
      </w:r>
    </w:p>
    <w:p w14:paraId="7683910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2014 είχα την τιμή ως Υπουργός Περιβάλλοντος να υπογράψω εννέα ΣΔΙΤ των 530 εκατομμυρίων ευρώ. Ένα από αυτά ήταν το περίφημο έργο της διαχείρισης απορριμμάτων της ΔΙΑΔΥΜΑ στη Δυτική Μακεδονία. Κάντε μου τη χάρη να δείτε τι </w:t>
      </w:r>
      <w:r>
        <w:rPr>
          <w:rFonts w:eastAsia="Times New Roman" w:cs="Times New Roman"/>
          <w:szCs w:val="24"/>
        </w:rPr>
        <w:lastRenderedPageBreak/>
        <w:t xml:space="preserve">έλεγε ο ΣΥΡΙΖΑ σε βάρος μας, όταν υπογράφαμε αυτά τα έργα. Όμως, πριν από ένα χρόνο, ο κ. Σταθάκης και ο κ. </w:t>
      </w:r>
      <w:proofErr w:type="spellStart"/>
      <w:r>
        <w:rPr>
          <w:rFonts w:eastAsia="Times New Roman" w:cs="Times New Roman"/>
          <w:szCs w:val="24"/>
        </w:rPr>
        <w:t>Φάμελλος</w:t>
      </w:r>
      <w:proofErr w:type="spellEnd"/>
      <w:r>
        <w:rPr>
          <w:rFonts w:eastAsia="Times New Roman" w:cs="Times New Roman"/>
          <w:szCs w:val="24"/>
        </w:rPr>
        <w:t xml:space="preserve"> πήγαν χωρίς γραβάτα και έκοψαν υπερήφανοι την ταινία των εγκαινίων αυτού του έργου, το οποίο είχαν κατακεραυνώσει. Να πω για τα 110 δισεκατομμύρια ευρώ των κόκκινων δανείων, για τα οποία έχουμε προτείνει </w:t>
      </w:r>
      <w:r>
        <w:rPr>
          <w:rFonts w:eastAsia="Times New Roman" w:cs="Times New Roman"/>
          <w:szCs w:val="24"/>
          <w:lang w:val="en-US"/>
        </w:rPr>
        <w:t>b</w:t>
      </w:r>
      <w:r>
        <w:rPr>
          <w:rFonts w:eastAsia="Times New Roman" w:cs="Times New Roman"/>
          <w:szCs w:val="24"/>
          <w:lang w:val="en-GB"/>
        </w:rPr>
        <w:t>ad</w:t>
      </w:r>
      <w:r>
        <w:rPr>
          <w:rFonts w:eastAsia="Times New Roman" w:cs="Times New Roman"/>
          <w:szCs w:val="24"/>
        </w:rPr>
        <w:t xml:space="preserve"> </w:t>
      </w:r>
      <w:r>
        <w:rPr>
          <w:rFonts w:eastAsia="Times New Roman" w:cs="Times New Roman"/>
          <w:szCs w:val="24"/>
          <w:lang w:val="en-US"/>
        </w:rPr>
        <w:t>b</w:t>
      </w:r>
      <w:proofErr w:type="spellStart"/>
      <w:r>
        <w:rPr>
          <w:rFonts w:eastAsia="Times New Roman" w:cs="Times New Roman"/>
          <w:szCs w:val="24"/>
          <w:lang w:val="en-GB"/>
        </w:rPr>
        <w:t>ank</w:t>
      </w:r>
      <w:proofErr w:type="spellEnd"/>
      <w:r>
        <w:rPr>
          <w:rFonts w:eastAsia="Times New Roman" w:cs="Times New Roman"/>
          <w:szCs w:val="24"/>
        </w:rPr>
        <w:t xml:space="preserve"> και δεν έχετε κάνει τίποτα; </w:t>
      </w:r>
    </w:p>
    <w:p w14:paraId="76839106" w14:textId="77777777" w:rsidR="003B7301" w:rsidRDefault="00647390">
      <w:pPr>
        <w:spacing w:line="48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683910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Μανιάτη, με αυτό σας παρακαλώ να ολοκληρώσετε.</w:t>
      </w:r>
    </w:p>
    <w:p w14:paraId="76839108"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Ολοκληρώνω, κύριε Πρόεδρε.</w:t>
      </w:r>
    </w:p>
    <w:p w14:paraId="7683910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πω για τους τριάντα χιλιάδες Έλληνες πολίτες που ζητούν λύση από τον εξωδικαστικό μηχανισμό και είναι είκοσι με τριάντα όλοι κι όλοι -όχι χιλιάδες- όσοι έχουν εξυπηρετηθεί; Να πω για το Ελληνικό ή για τα </w:t>
      </w:r>
      <w:proofErr w:type="spellStart"/>
      <w:r>
        <w:rPr>
          <w:rFonts w:eastAsia="Times New Roman" w:cs="Times New Roman"/>
          <w:szCs w:val="24"/>
        </w:rPr>
        <w:t>υδατοδρόμια</w:t>
      </w:r>
      <w:proofErr w:type="spellEnd"/>
      <w:r>
        <w:rPr>
          <w:rFonts w:eastAsia="Times New Roman" w:cs="Times New Roman"/>
          <w:szCs w:val="24"/>
        </w:rPr>
        <w:t>;</w:t>
      </w:r>
    </w:p>
    <w:p w14:paraId="7683910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τον Σεπτέμβριο του 2014 η ελληνική πολιτεία </w:t>
      </w:r>
      <w:proofErr w:type="spellStart"/>
      <w:r>
        <w:rPr>
          <w:rFonts w:eastAsia="Times New Roman" w:cs="Times New Roman"/>
          <w:szCs w:val="24"/>
        </w:rPr>
        <w:t>αδειοδότησε</w:t>
      </w:r>
      <w:proofErr w:type="spellEnd"/>
      <w:r>
        <w:rPr>
          <w:rFonts w:eastAsia="Times New Roman" w:cs="Times New Roman"/>
          <w:szCs w:val="24"/>
        </w:rPr>
        <w:t xml:space="preserve"> –</w:t>
      </w:r>
      <w:proofErr w:type="spellStart"/>
      <w:r>
        <w:rPr>
          <w:rFonts w:eastAsia="Times New Roman" w:cs="Times New Roman"/>
          <w:szCs w:val="24"/>
        </w:rPr>
        <w:t>αδειοδοτήσαμε</w:t>
      </w:r>
      <w:proofErr w:type="spellEnd"/>
      <w:r>
        <w:rPr>
          <w:rFonts w:eastAsia="Times New Roman" w:cs="Times New Roman"/>
          <w:szCs w:val="24"/>
        </w:rPr>
        <w:t xml:space="preserve">- το πρώτο </w:t>
      </w:r>
      <w:proofErr w:type="spellStart"/>
      <w:r>
        <w:rPr>
          <w:rFonts w:eastAsia="Times New Roman" w:cs="Times New Roman"/>
          <w:szCs w:val="24"/>
        </w:rPr>
        <w:t>υδατοδρόμιο</w:t>
      </w:r>
      <w:proofErr w:type="spellEnd"/>
      <w:r>
        <w:rPr>
          <w:rFonts w:eastAsia="Times New Roman" w:cs="Times New Roman"/>
          <w:szCs w:val="24"/>
        </w:rPr>
        <w:t xml:space="preserve"> της χώρας στην Κέρκυρα. Ξέρουμε ότι όταν ξεκινάς και </w:t>
      </w:r>
      <w:proofErr w:type="spellStart"/>
      <w:r>
        <w:rPr>
          <w:rFonts w:eastAsia="Times New Roman" w:cs="Times New Roman"/>
          <w:szCs w:val="24"/>
        </w:rPr>
        <w:t>αδειοδοτείς</w:t>
      </w:r>
      <w:proofErr w:type="spellEnd"/>
      <w:r>
        <w:rPr>
          <w:rFonts w:eastAsia="Times New Roman" w:cs="Times New Roman"/>
          <w:szCs w:val="24"/>
        </w:rPr>
        <w:t xml:space="preserve"> την πρώτη επένδυση, όλες οι υπόλοιπες μπορούν να έχουν </w:t>
      </w:r>
      <w:proofErr w:type="spellStart"/>
      <w:r>
        <w:rPr>
          <w:rFonts w:eastAsia="Times New Roman" w:cs="Times New Roman"/>
          <w:szCs w:val="24"/>
        </w:rPr>
        <w:t>υπερδεκαπλάσια</w:t>
      </w:r>
      <w:proofErr w:type="spellEnd"/>
      <w:r>
        <w:rPr>
          <w:rFonts w:eastAsia="Times New Roman" w:cs="Times New Roman"/>
          <w:szCs w:val="24"/>
        </w:rPr>
        <w:t xml:space="preserve"> ταχύτητα υπογραφής. Τριάμισι χρόνια περιμένουν να </w:t>
      </w:r>
      <w:proofErr w:type="spellStart"/>
      <w:r>
        <w:rPr>
          <w:rFonts w:eastAsia="Times New Roman" w:cs="Times New Roman"/>
          <w:szCs w:val="24"/>
        </w:rPr>
        <w:t>αδειοδοτηθούν</w:t>
      </w:r>
      <w:proofErr w:type="spellEnd"/>
      <w:r>
        <w:rPr>
          <w:rFonts w:eastAsia="Times New Roman" w:cs="Times New Roman"/>
          <w:szCs w:val="24"/>
        </w:rPr>
        <w:t xml:space="preserve"> είκοσι πέντε </w:t>
      </w:r>
      <w:proofErr w:type="spellStart"/>
      <w:r>
        <w:rPr>
          <w:rFonts w:eastAsia="Times New Roman" w:cs="Times New Roman"/>
          <w:szCs w:val="24"/>
        </w:rPr>
        <w:t>υδατοδρόμια</w:t>
      </w:r>
      <w:proofErr w:type="spellEnd"/>
      <w:r>
        <w:rPr>
          <w:rFonts w:eastAsia="Times New Roman" w:cs="Times New Roman"/>
          <w:szCs w:val="24"/>
        </w:rPr>
        <w:t xml:space="preserve"> και δεν έχετε </w:t>
      </w:r>
      <w:proofErr w:type="spellStart"/>
      <w:r>
        <w:rPr>
          <w:rFonts w:eastAsia="Times New Roman" w:cs="Times New Roman"/>
          <w:szCs w:val="24"/>
        </w:rPr>
        <w:t>αδειοδοτήσει</w:t>
      </w:r>
      <w:proofErr w:type="spellEnd"/>
      <w:r>
        <w:rPr>
          <w:rFonts w:eastAsia="Times New Roman" w:cs="Times New Roman"/>
          <w:szCs w:val="24"/>
        </w:rPr>
        <w:t xml:space="preserve"> ούτε ένα.</w:t>
      </w:r>
    </w:p>
    <w:p w14:paraId="7683910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Επειδή ο ελληνικός λαός έχει υποστεί απίστευτες θυσίες, πολύ μεγαλύτερες από όσες οι λαοί άλλων χωρών που ήταν σε μνημόνια, θεωρούμε ότι είναι πολύ σημαντικό αυτό που θα ξημερώσει για τον Έλληνα πολίτη από τον Αύγουστο της φετινής χρονιάς και μετά, να έχει δύο βασικά στοιχεία. Το πρώτο είναι μια οικονομία που στηριγμένη σε προοδευτικές μεταρρυθμίσεις θα φέρει επενδύσεις και εθνικό πλούτο και το δεύτερο είναι μια εθνική οικονομία που θα δημιουργεί νέες θέσεις εργασίας, έτσι ώστε να καταπολεμήσουμε με προοδευτικό τρόπο τη μάστιγα της εποχής που είναι η ανεργία. </w:t>
      </w:r>
    </w:p>
    <w:p w14:paraId="7683910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Γι’ αυτό, κύριε Υπουργέ, λυπάμαι να σας πω, αλλά η Κυβέρνησή σας είναι απολύτως ακατάλληλη.</w:t>
      </w:r>
    </w:p>
    <w:p w14:paraId="7683910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683910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683910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με την τέταρτη επερωτώσα συνάδελφο κ. Χαρούλα (Χαρά) </w:t>
      </w:r>
      <w:proofErr w:type="spellStart"/>
      <w:r>
        <w:rPr>
          <w:rFonts w:eastAsia="Times New Roman" w:cs="Times New Roman"/>
          <w:szCs w:val="24"/>
        </w:rPr>
        <w:t>Κεφαλίδου</w:t>
      </w:r>
      <w:proofErr w:type="spellEnd"/>
      <w:r>
        <w:rPr>
          <w:rFonts w:eastAsia="Times New Roman" w:cs="Times New Roman"/>
          <w:szCs w:val="24"/>
        </w:rPr>
        <w:t>.</w:t>
      </w:r>
    </w:p>
    <w:p w14:paraId="7683911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Υπουργέ, κυρίες και κύριοι συνάδελφοι, δεν θα μιλήσω για την καθυστέρηση, αλλά είναι κάτι πολύ σημαντικό, όταν συζητάμε επίκαιρες ερωτήσεις να έχουν και τον χαρακτήρα της επικαιρότητας. Οι εκθέσεις ιδεών που διαβάζουμε τελευταία και το κλίμα αισιοδοξίας από το οποίο εμφορείται όλη η Κυβέρνηση είναι θετικό θα σας έλεγα, αλλά για εξηγήστε μου, με 2% ανάπτυξη φέτος και 1% του χρόνου, με τη φορολογία του ελεύθερου επαγγελματία στο 65% και 70%, με </w:t>
      </w:r>
      <w:r>
        <w:rPr>
          <w:rFonts w:eastAsia="Times New Roman" w:cs="Times New Roman"/>
          <w:szCs w:val="24"/>
        </w:rPr>
        <w:lastRenderedPageBreak/>
        <w:t xml:space="preserve">το μισό πληθυσμό να φοβάται ακόμα να πει και τη λέξη «τράπεζα», με εκατοντάδες χιλιάδες Έλληνες να τρέμουν ότι θα χάσουν το σπίτι τους ή ότι θα κατασχεθεί ο λογαριασμός τους, πώς άραγε σκέφτεστε ότι θα ξεκολλήσουμε από τη λάσπη που έχουμε πέσει; </w:t>
      </w:r>
    </w:p>
    <w:p w14:paraId="76839111"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Την ίδια ώρα το σύνολο των θεσμών θέτει θέμα αυστηρής εποπτείας της Ελλάδας μετά από την ημερολογιακή λήξη του μνημονίου είτε γίνει τον Αύγουστο είτε αργότερα, ενώ ο Πρωθυπουργός εμφανίζεται από το Καστελόριζο, αλλά και με κάθε ευκαιρία, να δηλώνει βέβαιος ότι θα υπάρξει οριστική και αμετάκλητη έξοδος. Λέει: καθαρή έξοδος από εποπτεία και προγράμματα και δίκαιη ανάπτυξη, που μάλιστα θα έχει και γεωγραφικό προσδιορισμό με τη στήριξη των ακριτικών νησιών μας, όπως και όλων των περιοχών της χώρας. </w:t>
      </w:r>
    </w:p>
    <w:p w14:paraId="76839112"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Πρωθυπουργός βλέπει, ή λέει ότι βλέπει, παραδείσους εκεί που καίνε τα καζάνια της κόλασης. Γιατί τόση υποτίμηση στη λογική μας, κύριε Υπουργέ; </w:t>
      </w:r>
    </w:p>
    <w:p w14:paraId="76839113"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 δικός σας ο κ. Φίλης είχε τη γενναιότητα προχθές και τα είπε όπως έχουν. Για ποια καθαρή έξοδο, λέει, μιλάτε; Για να υπάρξει καθαρή έξοδος θα πρέπει να πληρούνται τουλάχιστον δύο προϋποθέσεις. Το πρώτο είναι ότι η πορεία εξόδου από την κρίση πρέπει να συνοδευτεί από σύγκλιση της οικονομίας μας με τις ευρωπαϊκές οικονομίες. Και το δεύτερο είναι ότι οι πολιτικές που θα εφαρμοστούν πρέπει να κλείνουν τις κοινωνικές ανισότητες, όχι να τις διευρύνουν, όχι να τις ανοίγουν.</w:t>
      </w:r>
    </w:p>
    <w:p w14:paraId="76839114"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 μάθαμε κάτι τα τελευταία χρόνια, είναι ότι το κράτος ως κυρίαρχο αναπτυξιακό εργαλείο απέτυχε παταγωδώς. Οι επιδοματικές πολιτικές ως θεραπεία στη χρόνια οικονομική και παραγωγική ασθένεια που ταλανίζει τη χώρα δεν είναι θεραπεία, είναι απλά δούλεμα. Το τελευταίο ότι ο ιδιωτικός τομέας τελικά είναι ο μόνος ικανός να κάνει την υπέρβαση στην οικονομία. </w:t>
      </w:r>
    </w:p>
    <w:p w14:paraId="76839115"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Ελλάδα, το ξέρετε καλύτερα, χρειάζεται τώρα, στο ορατό και όχι στο αόρατο μέλλον, πακέτο επενδύσεων 100 έως 110 δισεκατομμύρια ευρώ. Πού θα βρεθούν αυτά </w:t>
      </w:r>
      <w:r>
        <w:rPr>
          <w:rFonts w:eastAsia="Times New Roman" w:cs="Times New Roman"/>
          <w:szCs w:val="24"/>
        </w:rPr>
        <w:lastRenderedPageBreak/>
        <w:t xml:space="preserve">τα λεφτά; Αυτό είναι το βασικό ερώτημα. Υπάρχει απάντηση; Υπάρχει απάντηση πώς θα προσελκύσουμε ξένες και εγχώριες επενδύσεις; </w:t>
      </w:r>
    </w:p>
    <w:p w14:paraId="76839116"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πλέον κατανοητό ότι τα λεφτά στις χώρες δεν τα κουβαλάν ούτε οι Πρωθυπουργοί ούτε οι Υπουργοί. Αυτοί απλώς τα μοιράζουν. Δουλειά, λοιπόν, της Κυβέρνησης είναι να φτιάξει ένα συγκεκριμένο νομικό, θεσμικό, κρατικό και κοινωνικό πλαίσιο στη χώρα που θα καθιστά εφικτή την όποια επένδυση. </w:t>
      </w:r>
    </w:p>
    <w:p w14:paraId="76839117"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Πάντως ταπεινή μου γνώμη είναι ότι με διαγγέλματα σε γαλανούς ουρανούς και σμαραγδένια νερά, μνημόνια μπορεί να έρχονται, ανάπτυξη πάλι όχι. Η ανάπτυξη ζητάει πολύ συγκεκριμένα πράγματα. Θέλει γενναίες πολιτικές και οικονομικές αποφάσεις που θα έρχονται κόντρα σε όλα τα θέσφατα με τα οποία έχουμε μεγαλώσει. Η Ελλάδα έχει ανάγκη από ένα αναπτυξιακό σοκ και το έχει ανάγκη τώρα. Η Ελλάδα έχει ανάγκη από λεφτά και τα έχει ανάγκη τώρα, δικά της λεφτά, όχι δανεικά. Πού μπορεί να τα βρει; Συνάδελφοι που προηγήθηκαν έχουν ήδη δώσει κάποιες προτάσεις και </w:t>
      </w:r>
      <w:r>
        <w:rPr>
          <w:rFonts w:eastAsia="Times New Roman" w:cs="Times New Roman"/>
          <w:szCs w:val="24"/>
        </w:rPr>
        <w:lastRenderedPageBreak/>
        <w:t>αυτοί που θα συνεχίσουν θα σας πουν για τις δικές μας απόψεις σε σχέση με της αναπτυξιακές δυνατότητες της χώρας.</w:t>
      </w:r>
    </w:p>
    <w:p w14:paraId="76839118"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θα ήθελα να επικεντρωθώ σε αυτό το οποίο θεωρώ ότι το έχουμε μπροστά στα μάτια μας και πρέπει να το εκμεταλλευτούμε άμεσα για να δώσει μια γερή αναπτυξιακή σπρωξιά προς τα εμπρός και δεν είναι άλλο από το βαρύ πυροβολικό μας, τον πολιτισμό. </w:t>
      </w:r>
    </w:p>
    <w:p w14:paraId="76839119"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μιλήσω λίγο για τον πολιτισμό, όχι ως θεωρητική έννοια, αλλά ως προϊόν, ως προϊόν πολύτιμο, σπάνιο και εξαιρετικά δημοφιλές. Θεωρώ ότι ο πολιτισμός αποτελεί τον πυρήνα των πολιτικών για τη βιώσιμη ανάπτυξη και με την οικονομική και με την περιβαλλοντική και με την κοινωνική διάσταση είναι αυτός που μπορεί να προσφέρει μια ολιστική αναπτυξιακή και παράλληλα ανθρωπιστική θεώρηση σε μια κοινωνία η οποία ταλανίζεται από μεταναστευτικό, από περιβαλλοντικά προβλήματα, οικονομικά προβλήματα, δημογραφικά. </w:t>
      </w:r>
    </w:p>
    <w:p w14:paraId="7683911A"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 πολιτισμός έχει μια σπάνια ικανότητα που μπορεί να συνεισφέρει γρήγορα και ουσιαστικά στην αύξηση της απασχόλησης, στην αύξηση των επενδύσεων για έρευνα και καινοτομία, στην εξοικονόμηση ενεργειακών πόρων, στη βελτίωση της εκπαίδευσης, στην καταπολέμηση της φτώχειας και του κοινωνικού αποκλεισμού.</w:t>
      </w:r>
    </w:p>
    <w:p w14:paraId="7683911B"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Η οικονομία του πολιτισμού, το γνωρίζετε όλοι, συμπεριλαμβάνεται πλέον σταθερά στις μελέτες αναπτυξιακής πολιτικής, σε όλες τις μεταβιομηχανικές και στις αναδυόμενες οικονομίες. Όλες οι διεθνείς μελέτες λένε πια ότι ο πολιτιστικός τομέας είναι αυτός ο οποίος αναπτύσσεται ακόμη και σε περιόδους κρίσης και ύφεσης και συμβάλλει κατά 4,5% στο ευρωπαϊκό ΑΕΠ, ενώ παρουσιάζει ετησίως 12% αύξηση, μεγαλύτερη από κάθε άλλον τομέα. Σημειώστε το αυτό.</w:t>
      </w:r>
    </w:p>
    <w:p w14:paraId="7683911C"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 xml:space="preserve">Ό,τι μελέτες έχουν γίνει στο Υπουργείο Πολιτισμού μέχρι το 2014 –διότι δυστυχώς μετά ούτε μελέτες έγιναν, αλλά ούτε και έργα- έχουν κάνει μία αποτίμηση. Μέχρι το 2014, λοιπόν, χίλια τριακόσια έργα στο κομμάτι του πολιτισμού είχαν υλοποιηθεί με </w:t>
      </w:r>
      <w:r>
        <w:rPr>
          <w:rFonts w:eastAsia="Times New Roman" w:cs="Times New Roman"/>
          <w:szCs w:val="24"/>
        </w:rPr>
        <w:lastRenderedPageBreak/>
        <w:t xml:space="preserve">πόρους της Ευρωπαϊκής Ένωσης. Τι έδειξαν; Ότι υπάρχει μία πολλαπλασιαστική επίπτωση στο σύνολο της οικονομίας. Θα σας πω ένα απλό νούμερο: Ένα εκατομμύριο ευρώ σε έργο πολιτιστικό αποδίδει σε ορίζοντα πενταετίας 3,44 εκατομμύρια ευρώ, δηλαδή η επένδυση </w:t>
      </w:r>
      <w:proofErr w:type="spellStart"/>
      <w:r>
        <w:rPr>
          <w:rFonts w:eastAsia="Times New Roman" w:cs="Times New Roman"/>
          <w:szCs w:val="24"/>
        </w:rPr>
        <w:t>υπερτριπλασιάζεται</w:t>
      </w:r>
      <w:proofErr w:type="spellEnd"/>
      <w:r>
        <w:rPr>
          <w:rFonts w:eastAsia="Times New Roman" w:cs="Times New Roman"/>
          <w:szCs w:val="24"/>
        </w:rPr>
        <w:t>.</w:t>
      </w:r>
    </w:p>
    <w:p w14:paraId="7683911D"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 xml:space="preserve">Η συμβολή του πολιτισμού, λοιπόν, μπορεί να είναι άμεση σε ό,τι αφορά την αντιμετώπιση της </w:t>
      </w:r>
      <w:proofErr w:type="spellStart"/>
      <w:r>
        <w:rPr>
          <w:rFonts w:eastAsia="Times New Roman" w:cs="Times New Roman"/>
          <w:szCs w:val="24"/>
        </w:rPr>
        <w:t>υφεσιακής</w:t>
      </w:r>
      <w:proofErr w:type="spellEnd"/>
      <w:r>
        <w:rPr>
          <w:rFonts w:eastAsia="Times New Roman" w:cs="Times New Roman"/>
          <w:szCs w:val="24"/>
        </w:rPr>
        <w:t xml:space="preserve"> κατάστασης της χώρας και μπορεί να είναι τεράστια. Χρειάζεται, όμως, μυαλό. Χρειάζεται έλλειψη αγκυλώσεων και χρειάζεται και αναπτυξιακές πρωτοβουλίες. Χρειάζεται να αντιμετωπίσουμε το πολιτιστικό μας προϊόν ως ζωτικό παράγοντα οικονομικής ανάπτυξης μέσω συνεργειών, με δυναμικούς παραγωγικούς κλάδους όπως είναι ο τουρισμός, η εκπαίδευση, ο αγροτικός τομέας, η επιστήμη, η επιχειρηματικότητα. Δεν χρειάζεται ιδεοληπτικές αγκυλώσεις, δεν χρειάζεται συντεχνιακές πολιτικές και κυρίως δεν χρειάζεται τρικλοποδιές. </w:t>
      </w:r>
    </w:p>
    <w:p w14:paraId="7683911E"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να </w:t>
      </w:r>
      <w:proofErr w:type="spellStart"/>
      <w:r>
        <w:rPr>
          <w:rFonts w:eastAsia="Times New Roman" w:cs="Times New Roman"/>
          <w:szCs w:val="24"/>
        </w:rPr>
        <w:t>πρωτοθυμηθώ</w:t>
      </w:r>
      <w:proofErr w:type="spellEnd"/>
      <w:r>
        <w:rPr>
          <w:rFonts w:eastAsia="Times New Roman" w:cs="Times New Roman"/>
          <w:szCs w:val="24"/>
        </w:rPr>
        <w:t xml:space="preserve">; Το Ελληνικό όπου ψάχναμε στον αεροδιάδρομο για αρχαία; Την επένδυση στην </w:t>
      </w:r>
      <w:proofErr w:type="spellStart"/>
      <w:r>
        <w:rPr>
          <w:rFonts w:eastAsia="Times New Roman" w:cs="Times New Roman"/>
          <w:szCs w:val="24"/>
        </w:rPr>
        <w:t>Αφάντου</w:t>
      </w:r>
      <w:proofErr w:type="spellEnd"/>
      <w:r>
        <w:rPr>
          <w:rFonts w:eastAsia="Times New Roman" w:cs="Times New Roman"/>
          <w:szCs w:val="24"/>
        </w:rPr>
        <w:t xml:space="preserve">, τα 300.000.000 ευρώ, που ενώ ο διαγωνισμός εγκρίθηκε, υπήρξε και από το Ελεγκτικό Συνέδριο έγκριση, δημοσιεύτηκε στο ΦΕΚ, μετά υπήρξε εμπλοκή από το Υπουργείο Πολιτισμού –είναι εδώ ο κ. Μπαλτάς, τα θυμάται καλά- </w:t>
      </w:r>
      <w:proofErr w:type="spellStart"/>
      <w:r>
        <w:rPr>
          <w:rFonts w:eastAsia="Times New Roman" w:cs="Times New Roman"/>
          <w:szCs w:val="24"/>
        </w:rPr>
        <w:t>αναοριοθετήθηκε</w:t>
      </w:r>
      <w:proofErr w:type="spellEnd"/>
      <w:r>
        <w:rPr>
          <w:rFonts w:eastAsia="Times New Roman" w:cs="Times New Roman"/>
          <w:szCs w:val="24"/>
        </w:rPr>
        <w:t xml:space="preserve"> ο αρχαιολογικός χώρος του </w:t>
      </w:r>
      <w:proofErr w:type="spellStart"/>
      <w:r>
        <w:rPr>
          <w:rFonts w:eastAsia="Times New Roman" w:cs="Times New Roman"/>
          <w:szCs w:val="24"/>
        </w:rPr>
        <w:t>Ερημοκάστρου</w:t>
      </w:r>
      <w:proofErr w:type="spellEnd"/>
      <w:r>
        <w:rPr>
          <w:rFonts w:eastAsia="Times New Roman" w:cs="Times New Roman"/>
          <w:szCs w:val="24"/>
        </w:rPr>
        <w:t>, υπήρξε αναστολή σε κάθε πρόοδο και στην επένδυση και αναγκάστηκαν οι υποψήφιοι επενδυτές να προειδοποιήσουν με αποχώρηση;</w:t>
      </w:r>
    </w:p>
    <w:p w14:paraId="7683911F"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Τις μαρίνες τις ανέφεραν όλοι οι συνάδελφοι. Εδώ ξέρετε πολύ καλά ότι για κάθε εκατό θέσεις ελλιμενισμού δημιουργούνται πέντε θέσεις εργασίας. Αλλά ποιος τις χρειάζεται αυτές; Η ανεργία μία χαρά κρατάει.</w:t>
      </w:r>
    </w:p>
    <w:p w14:paraId="76839120"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για τη μη </w:t>
      </w:r>
      <w:proofErr w:type="spellStart"/>
      <w:r>
        <w:rPr>
          <w:rFonts w:eastAsia="Times New Roman" w:cs="Times New Roman"/>
          <w:szCs w:val="24"/>
        </w:rPr>
        <w:t>αδειοδότηση</w:t>
      </w:r>
      <w:proofErr w:type="spellEnd"/>
      <w:r>
        <w:rPr>
          <w:rFonts w:eastAsia="Times New Roman" w:cs="Times New Roman"/>
          <w:szCs w:val="24"/>
        </w:rPr>
        <w:t xml:space="preserve"> της λειτουργίας των </w:t>
      </w:r>
      <w:proofErr w:type="spellStart"/>
      <w:r>
        <w:rPr>
          <w:rFonts w:eastAsia="Times New Roman" w:cs="Times New Roman"/>
          <w:szCs w:val="24"/>
        </w:rPr>
        <w:t>υδατοδρομίων</w:t>
      </w:r>
      <w:proofErr w:type="spellEnd"/>
      <w:r>
        <w:rPr>
          <w:rFonts w:eastAsia="Times New Roman" w:cs="Times New Roman"/>
          <w:szCs w:val="24"/>
        </w:rPr>
        <w:t xml:space="preserve"> και την απόσυρση του επενδυτικού ενδιαφέροντος για τα υδροπλάνα; Βέβαια, στο 13</w:t>
      </w:r>
      <w:r>
        <w:rPr>
          <w:rFonts w:eastAsia="Times New Roman" w:cs="Times New Roman"/>
          <w:szCs w:val="24"/>
          <w:vertAlign w:val="superscript"/>
        </w:rPr>
        <w:t>ο</w:t>
      </w:r>
      <w:r>
        <w:rPr>
          <w:rFonts w:eastAsia="Times New Roman" w:cs="Times New Roman"/>
          <w:szCs w:val="24"/>
        </w:rPr>
        <w:t xml:space="preserve"> Περιφερειακό Συνέδριο στο νότιο Αιγαίο, ο κ. Τσίπρας μάς είπε ότι ο σχεδιασμός και η </w:t>
      </w:r>
      <w:proofErr w:type="spellStart"/>
      <w:r>
        <w:rPr>
          <w:rFonts w:eastAsia="Times New Roman" w:cs="Times New Roman"/>
          <w:szCs w:val="24"/>
        </w:rPr>
        <w:t>αδειοδότηση</w:t>
      </w:r>
      <w:proofErr w:type="spellEnd"/>
      <w:r>
        <w:rPr>
          <w:rFonts w:eastAsia="Times New Roman" w:cs="Times New Roman"/>
          <w:szCs w:val="24"/>
        </w:rPr>
        <w:t xml:space="preserve"> στα είκοσι πέντε νησιά του Νοτίου Αιγαίου, καλά προχωράει. Αλλά όταν </w:t>
      </w:r>
      <w:r>
        <w:rPr>
          <w:rFonts w:eastAsia="Times New Roman" w:cs="Times New Roman"/>
          <w:szCs w:val="24"/>
        </w:rPr>
        <w:lastRenderedPageBreak/>
        <w:t>έχουμε φτάσει στον Απρίλιο του 2018 και συζητάμε ακόμη για σχέδιο νόμου που θα απλοποιήσει τις διαδικασίες και τις επεξεργασίες, όπως λέει και ο ελληνικός λαός: «Φέξε μου και γλίστρησα».</w:t>
      </w:r>
    </w:p>
    <w:p w14:paraId="76839121"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76839122"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συνδέοντας πολιτισμό και τουρισμό, που αντιπροσωπεύει το 20% του ΑΕΠ, απασχολεί το 1/5 του εργατικού δυναμικού της χώρας και είναι ό,τι πιο ζωτικό υπάρχει στην ελληνική οικονομία και διαπερνά όλη τη διάρθρωση της κοινωνίας, θα μπορούσε πραγματικά η χώρα να απογειωθεί αναπτυξιακά στο άμεσο μέλλον. Όμως, ενώ έχουμε μπροστά μας μια έτοιμη λύση, η μόνη που δεν το βλέπει είναι η Κυβέρνηση. Όλος ο υπόλοιπος κόσμος έχει αξιοποιήσει και την παραμικρή δυνατότητα πολιτιστικής αξιοποίησης ως όχημα ανάπτυξης και μόνο. Η Κυβέρνηση αντιμετωπίζει τον πολιτισμό ως εργαλείο </w:t>
      </w:r>
      <w:proofErr w:type="spellStart"/>
      <w:r>
        <w:rPr>
          <w:rFonts w:eastAsia="Times New Roman" w:cs="Times New Roman"/>
          <w:szCs w:val="24"/>
        </w:rPr>
        <w:t>εμμονικής</w:t>
      </w:r>
      <w:proofErr w:type="spellEnd"/>
      <w:r>
        <w:rPr>
          <w:rFonts w:eastAsia="Times New Roman" w:cs="Times New Roman"/>
          <w:szCs w:val="24"/>
        </w:rPr>
        <w:t xml:space="preserve"> προσκόλλησης και συντεχνιακής νοοτροπίας του παρελθόντος. </w:t>
      </w:r>
    </w:p>
    <w:p w14:paraId="76839123"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σας ρωτώ: Πού είναι η διασύνδεση των σχολών ανθρωπιστικών επιστημών με διεθνή πανεπιστήμια και με τα προγράμματα φιλοξενίας σεμιναρίων στη χώρα μας για επιμόρφωση σπουδαστών και ερευνητών; Πού είναι η δημιουργία κοινών προγραμμάτων επιμόρφωσης ξένων σπουδαστών και επιστημόνων στον χώρο της αγροτικής παραγωγής, της βοτανολογίας, της γεωπονίας, με θερινά προγράμματα στην ελληνική περιφέρεια; Πού είναι το έργο επέκτασης της Εθνικής Πινακοθήκης; Πού είναι η προσπάθεια να συνεχιστούν οι ανασκαφές στην Αμφίπολη; Πού είναι οι δράσεις για την αναβάθμιση της παρεχόμενης ποιότητας υπηρεσιών των μουσείων και των αρχαιολογικών μας χώρων; Εδώ ούτε ηλεκτρονικό εισιτήριο δεν καταφέρατε να βάλετε στα μουσεία.</w:t>
      </w:r>
    </w:p>
    <w:p w14:paraId="76839124"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szCs w:val="24"/>
        </w:rPr>
        <w:t>Έχει σκεφθεί κανείς –και είναι κάτι που με έχει προβληματίσει πάρα πολύ καιρό τώρα- πώς μπορεί να αξιοποιήσει κανείς τη Δήλο, ένα μοναδικό νησί, που είναι δίπλα στη Μύκονο; Γιατί γελάτε, κύριε Υπουργέ; Ελπίζω να έχετε πρόταση.</w:t>
      </w:r>
    </w:p>
    <w:p w14:paraId="76839125"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ΣΤΕΡΓΙΟΣ ΠΙΤΣΙΟΡΛΑΣ (Υφυπουργός Οικονομίας και Ανάπτυξης</w:t>
      </w:r>
      <w:r w:rsidRPr="009A4DD5">
        <w:rPr>
          <w:rFonts w:eastAsia="Times New Roman" w:cs="Times New Roman"/>
          <w:b/>
          <w:szCs w:val="24"/>
        </w:rPr>
        <w:t>)</w:t>
      </w:r>
      <w:r w:rsidRPr="000273BD">
        <w:rPr>
          <w:rFonts w:eastAsia="Times New Roman" w:cs="Times New Roman"/>
          <w:b/>
          <w:szCs w:val="24"/>
        </w:rPr>
        <w:t>:</w:t>
      </w:r>
      <w:r>
        <w:rPr>
          <w:rFonts w:eastAsia="Times New Roman" w:cs="Times New Roman"/>
          <w:szCs w:val="24"/>
        </w:rPr>
        <w:t xml:space="preserve"> Τώρα φύτρωσε η Δήλος στο Αιγαίο;</w:t>
      </w:r>
    </w:p>
    <w:p w14:paraId="76839126" w14:textId="77777777" w:rsidR="003B7301" w:rsidRDefault="006473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τη Δήλο κλείνετε, κυρία </w:t>
      </w:r>
      <w:proofErr w:type="spellStart"/>
      <w:r>
        <w:rPr>
          <w:rFonts w:eastAsia="Times New Roman" w:cs="Times New Roman"/>
          <w:szCs w:val="24"/>
        </w:rPr>
        <w:t>Κεφαλίδου</w:t>
      </w:r>
      <w:proofErr w:type="spellEnd"/>
      <w:r>
        <w:rPr>
          <w:rFonts w:eastAsia="Times New Roman" w:cs="Times New Roman"/>
          <w:szCs w:val="24"/>
        </w:rPr>
        <w:t>.</w:t>
      </w:r>
    </w:p>
    <w:p w14:paraId="76839127" w14:textId="77777777" w:rsidR="003B7301" w:rsidRDefault="00647390">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Όταν έχουμε δύο εκατομμύρια επισκέπτες στη Μύκονο και στη Δήλο υπάρχουν μόνο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επισκέπτες, γιατί άραγε; Γιατί άραγε να μην μπορεί η πολιτεία να σκεφθεί λίγο διαφορετικά; Αλλά βέβαια, είστε απασχολημένοι, από το να βρίσκετε αρχαία εκεί που δεν χρειάζεται. </w:t>
      </w:r>
    </w:p>
    <w:p w14:paraId="7683912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της κυρίας Βουλευτού) </w:t>
      </w:r>
    </w:p>
    <w:p w14:paraId="76839129" w14:textId="77777777" w:rsidR="003B7301" w:rsidRDefault="00647390">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σας παρακαλώ, κλείστε. Έχω δείξει ήδη ανοχή. </w:t>
      </w:r>
    </w:p>
    <w:p w14:paraId="7683912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πάρα πολύ, κύριε Πρόεδρε. </w:t>
      </w:r>
    </w:p>
    <w:p w14:paraId="7683912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ενθυμούμενη τον κ. Τσίπρα -Μάης ήταν νομίζω- στο Μουσείο της Ακρόπολης να υποδέχεται την ανάπτυξη, που δεν ήρθε ποτέ βέβαια στο ραντεβού με την ιστορία. Είναι σίγουρο ότι αν δεν μπορεί η παρούσα Κυβέρνηση να αδράξει την ευκαιρία που βρίσκεται μπροστά της, πρέπει να αφήσει τους άλλους να το κάνουν. Η χώρα καίγεται να προχωρήσει μπροστά. Και θα προχωρήσει, αλλά όχι με σας. </w:t>
      </w:r>
    </w:p>
    <w:p w14:paraId="7683912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683912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683912E" w14:textId="77777777" w:rsidR="003B7301" w:rsidRDefault="00647390">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Για λόγους κοινοβουλευτικής τάξης πρέπει να αναφέρω ότι από τη Νέα Δημοκρατία Κοινοβουλευτικός Εκπρόσωπος είναι ο κ. Ιωάννης Κεφαλογιάννης, από τη Χρυσή Αυγή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τους ΑΝΕΛ ο κ. Δημήτριος Καμμένος, από την Ένωση Κεντρώων ο κ. Μάριος Γεωργιάδης και από το Ποτάμι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p>
    <w:p w14:paraId="7683912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Τζελέπης. </w:t>
      </w:r>
    </w:p>
    <w:p w14:paraId="7683913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Υποθέτω ότι σας βάζω κι εσάς και τους δύο χρόνους, έτσι; </w:t>
      </w:r>
    </w:p>
    <w:p w14:paraId="7683913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Ακριβώς. Ευχαριστώ, κύριε Πρόεδρε. </w:t>
      </w:r>
    </w:p>
    <w:p w14:paraId="7683913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επίκαιρη επερώτησή μας έχει κεντρικό στόχο η ανάπτυξη να συζητηθεί με τη συγκυβέρνηση ΣΥΡΙΖΑ - ΑΝΕΛ. Ταυτίζονται αυτά; Είναι ασύμβατα. Ανάπτυξη και συγκυβέρνηση ΣΥΡΙΖΑ - ΑΝΕΛ δεν μπορούν να πάνε μαζί. Γιατί; Γιατί αποστρέφεστε με ιδεοληπτική εμμονή ό,τι δημιουργείται και παράγεται σ’ αυτό τον τόπο. Και με τις πολιτικές σας τον καταστρέφετε, αρχής γενομένης ακόμα από την κατάργηση της αριστείας. Όποιον θέλει να δημιουργήσει, να αναδειχθεί, να κάνει καλύτερη τη ζωή του, να </w:t>
      </w:r>
      <w:proofErr w:type="spellStart"/>
      <w:r>
        <w:rPr>
          <w:rFonts w:eastAsia="Times New Roman" w:cs="Times New Roman"/>
          <w:szCs w:val="24"/>
        </w:rPr>
        <w:t>παράξει</w:t>
      </w:r>
      <w:proofErr w:type="spellEnd"/>
      <w:r>
        <w:rPr>
          <w:rFonts w:eastAsia="Times New Roman" w:cs="Times New Roman"/>
          <w:szCs w:val="24"/>
        </w:rPr>
        <w:t>, να δημιουργήσει θέσεις εργασίας, εσείς αυτόν τον κυνηγάτε. Μάλιστα, το τελευταίο διάστημα παρακολουθούμε την Κυβέρνηση να έχει επιδοθεί σε μια πρωτοφανή επικοινωνιακή επιχείρηση με κεντρικό στόχο από τη  μία την καθαρή έξοδο από τα μνημόνια και από την άλλη την ανάπτυξη.</w:t>
      </w:r>
    </w:p>
    <w:p w14:paraId="7683913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για την καθαρή έξοδο από τα μνημόνια: Πολύ συνοπτικά, αυτό το ειδυλλιακό σενάριο πλέον κανείς δεν το πιστεύει. Και δεν το πιστεύει γιατί ξέρουν πολύ καλά ότι οι δεσμεύσεις του τέταρτου μνημονίου από τη συγκυβέρνηση ΣΥΡΙΖΑ - ΑΝΕΛ είναι όχι μόνο μέχρι το 2022 με πρωτογενή πλεονάσματα 3,5% του ΑΕΠ κάθε χρόνο, με μέτρα μείωσης για τις συντάξεις του 2019 -που δεν τολμάτε ούτε εσείς τώρα να εφαρμόσετε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με μείωση του αφορολόγητου από το 2020 -που μπορεί αυτό να φτάσει και πιο μπροστά- αλλά οι δεσμεύσεις φτάνουν μέχρι το 2060, δυστυχώς με ετήσιο πρωτογενές πλεόνασμα 2,5% και υποθηκεύοντας όλη την περιουσία του ελληνικού κράτους για ενενήντα εννέα χρόνια. </w:t>
      </w:r>
    </w:p>
    <w:p w14:paraId="7683913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ακούμε για ανάπτυξη. Από τη σοβαροφανή θεωρία του ελατηρίου έχουμε περάσει πλέον στο «θα βρέξει δισεκατομμύρια» από τον περιφερόμενο Πρωθυπουργό ανά την Ελλάδα με τα περιφερειακά αναπτυξιακά συνέδρια, που βλέπουμε εκεί παντού να βρέχει δισεκατομμύρια. Πρόσφατα αυτό το είδαμε και στη Θεσσαλονίκη. Μόνο που η Θεσσαλονίκη το ίδιο χρονικό διάστημα έμεινε -μια πόλη του </w:t>
      </w:r>
      <w:r>
        <w:rPr>
          <w:rFonts w:eastAsia="Times New Roman" w:cs="Times New Roman"/>
          <w:szCs w:val="24"/>
        </w:rPr>
        <w:lastRenderedPageBreak/>
        <w:t xml:space="preserve">ενός εκατομμυρίου πληθυσμού- μια εβδομάδα χωρίς νερό. Παρακολουθούμε, δηλαδή, μια φτηνή προπαγάνδα από την πλευρά της συγκυβέρνησης. Άλλωστε, είναι θέμα </w:t>
      </w:r>
      <w:proofErr w:type="spellStart"/>
      <w:r>
        <w:rPr>
          <w:rFonts w:eastAsia="Times New Roman" w:cs="Times New Roman"/>
          <w:szCs w:val="24"/>
        </w:rPr>
        <w:t>τακτικισμού</w:t>
      </w:r>
      <w:proofErr w:type="spellEnd"/>
      <w:r>
        <w:rPr>
          <w:rFonts w:eastAsia="Times New Roman" w:cs="Times New Roman"/>
          <w:szCs w:val="24"/>
        </w:rPr>
        <w:t xml:space="preserve"> πλέον για εσάς να μιλάτε για καθαρή έξοδο και για ανάπτυξη και είναι προσφιλής πολιτική σας μέθοδος το ψέμα, γιατί πλέον γίνεται κατανοητό από τον ελληνικό λαό ότι αυτό δεν έχει </w:t>
      </w:r>
      <w:proofErr w:type="spellStart"/>
      <w:r>
        <w:rPr>
          <w:rFonts w:eastAsia="Times New Roman" w:cs="Times New Roman"/>
          <w:szCs w:val="24"/>
        </w:rPr>
        <w:t>καμμία</w:t>
      </w:r>
      <w:proofErr w:type="spellEnd"/>
      <w:r>
        <w:rPr>
          <w:rFonts w:eastAsia="Times New Roman" w:cs="Times New Roman"/>
          <w:szCs w:val="24"/>
        </w:rPr>
        <w:t xml:space="preserve"> βάση. </w:t>
      </w:r>
    </w:p>
    <w:p w14:paraId="7683913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ήθελα να δώσω έναν πίνακα, γιατί δεν μπορείτε να επικαλείστε μόνο το παρελθόν. Είστε τρεισήμισι χρόνια Κυβέρνηση. Ποιες ήταν οι εκτιμήσεις της Ευρωπαϊκής Επιτροπής το 2014 ως προς την ανάπτυξη για τα έτη 2015, 2016 και 2017; Συνολική ανάπτυξη 10,1%. Σύμφωνα τώρα με τα στοιχεία της ΕΛΣΤΑΤ στις 13-4-2018, αντί για 10,1% ανάπτυξη είχαμε σε αυτά τα τρία χρόνια 0,9% ανάπτυξη. </w:t>
      </w:r>
    </w:p>
    <w:p w14:paraId="76839136" w14:textId="77777777" w:rsidR="003B7301" w:rsidRDefault="00647390">
      <w:pPr>
        <w:spacing w:line="600" w:lineRule="auto"/>
        <w:ind w:firstLine="720"/>
        <w:jc w:val="both"/>
        <w:rPr>
          <w:rFonts w:eastAsia="Times New Roman"/>
          <w:szCs w:val="24"/>
        </w:rPr>
      </w:pPr>
      <w:r>
        <w:rPr>
          <w:rFonts w:eastAsia="Times New Roman"/>
          <w:szCs w:val="24"/>
        </w:rPr>
        <w:t>Η απώλεια εισοδήματος σε αυτή την τριετία αθροιστικά είναι 37 δισεκατομμύρια από τον ελληνικό λαό. Εάν βάλουμε δε και το 2018 μέσα, τότε εκτινάσσεται αυτό στα 57 δισεκατομμύρια, γιατί τότε προβλεπόταν 3,3% ανάπτυξη, ενώ τώρα προβλέπεται 2,5% και το Διεθνές Νομισματικό Ταμείο πρόσφατα είπε 1,9%.</w:t>
      </w:r>
    </w:p>
    <w:p w14:paraId="76839137" w14:textId="77777777" w:rsidR="003B7301" w:rsidRDefault="00647390">
      <w:pPr>
        <w:spacing w:line="600" w:lineRule="auto"/>
        <w:ind w:firstLine="720"/>
        <w:jc w:val="both"/>
        <w:rPr>
          <w:rFonts w:eastAsia="Times New Roman"/>
          <w:szCs w:val="24"/>
        </w:rPr>
      </w:pPr>
      <w:r>
        <w:rPr>
          <w:rFonts w:eastAsia="Times New Roman"/>
          <w:szCs w:val="24"/>
        </w:rPr>
        <w:lastRenderedPageBreak/>
        <w:t>Σε δημοσιονομικό επίπεδο, λοιπόν, ωφεληθήκαμε από το δημοσιονομικό χώρο από την άλλη την πλευρά που λέτε ότι εσείς κερδίσατε με τις διαπραγματεύσεις σας;</w:t>
      </w:r>
    </w:p>
    <w:p w14:paraId="76839138" w14:textId="77777777" w:rsidR="003B7301" w:rsidRDefault="00647390">
      <w:pPr>
        <w:spacing w:line="600" w:lineRule="auto"/>
        <w:ind w:firstLine="720"/>
        <w:jc w:val="both"/>
        <w:rPr>
          <w:rFonts w:eastAsia="Times New Roman"/>
          <w:szCs w:val="24"/>
        </w:rPr>
      </w:pPr>
      <w:r>
        <w:rPr>
          <w:rFonts w:eastAsia="Times New Roman"/>
          <w:szCs w:val="24"/>
        </w:rPr>
        <w:t>Αυτά τα τρία χρόνια, το 2015, 2016 και 2017 έχουμε πρόσθετα δημοσιονομικά μέτρα εις βάρους του ελληνικού λαού 12,5 δισεκατομμύρια ευρώ, για να πέτυχουμε, λέει, χαμηλότερους δημοσιονομικούς στόχους. Επιπλέον με το τέταρτο μνημόνιο καταγράφετε στον προϋπολογισμό και στο μεσοπρόθεσμο πρόγραμμα 2018-2021 επιπλέον 2,8 δισεκατομμύρια μέτρα. Μόνο για το 2018 είναι 1,8 δισεκατομμύριο. Συνολικά αυτά αν θα τα αθροίσουμε, μας κάνουν 75 δισεκατομμύρια με την απώλεια του εισοδήματος, συν τα επιπλέον δημοσιονομικά μέτρα και βλέπουμε ότι η ζημιά συνολικά μέχρι και το 2018 στη χώρα, αν βάλουμε και τις απώλειες του ελληνικού δημοσίου από τις τράπεζες, αγγίζει τα 100 δισεκατομμύρια, συν 86 δισεκατομμύρια η δανειακή σας σύμβαση του τρίτου μνημονίου, καταλαβαίνετε γιατί μιλάει η Ευρωπαϊκή Επιτροπή για 200 δισεκατομμύρια ζημιά από την Κυβέρνηση ΣΥΡΙΖΑ - ΑΝΕΛ στη χώρα. Και από την άλλη, θέλετε να μιλήσουμε και για ανάπτυξη.</w:t>
      </w:r>
    </w:p>
    <w:p w14:paraId="76839139" w14:textId="77777777" w:rsidR="003B7301" w:rsidRDefault="00647390">
      <w:pPr>
        <w:spacing w:line="600" w:lineRule="auto"/>
        <w:ind w:firstLine="720"/>
        <w:jc w:val="both"/>
        <w:rPr>
          <w:rFonts w:eastAsia="Times New Roman"/>
          <w:szCs w:val="24"/>
        </w:rPr>
      </w:pPr>
      <w:r>
        <w:rPr>
          <w:rFonts w:eastAsia="Times New Roman"/>
          <w:szCs w:val="24"/>
        </w:rPr>
        <w:lastRenderedPageBreak/>
        <w:t>Η χώρα με συγκυβέρνηση ΣΥΡΙΖΑ - ΑΝΕΛ έχει βαλτώσει. Οι μικρομεσαίες επιχειρήσεις στενάζουν, η συρρίκνωση των οικογενειακών εισοδημάτων είναι μέρα με τη μέρα χειρότερη και οι ηλεκτρονικοί πλειστηριασμοί, οι εξωδικαστικοί συμβιβασμοί, η ανεργία, το κλείσιμο των επιχειρήσεων είναι η σημερινή ελληνική πραγματικότητα.</w:t>
      </w:r>
    </w:p>
    <w:p w14:paraId="7683913A" w14:textId="77777777" w:rsidR="003B7301" w:rsidRDefault="00647390">
      <w:pPr>
        <w:spacing w:line="600" w:lineRule="auto"/>
        <w:ind w:firstLine="720"/>
        <w:jc w:val="both"/>
        <w:rPr>
          <w:rFonts w:eastAsia="Times New Roman"/>
          <w:szCs w:val="24"/>
        </w:rPr>
      </w:pPr>
      <w:r>
        <w:rPr>
          <w:rFonts w:eastAsia="Times New Roman"/>
          <w:szCs w:val="24"/>
        </w:rPr>
        <w:t>Θα ήθελα, όμως, τώρα να αναφερθώ στην ελληνική περιφέρεια και την ανάπτυξη απ’ την πλευρά σας στην ελληνική περιφέρεια. Το Πρόγραμμα Αγροτικής Ανάπτυξης του Υπουργείου Γεωργίας αποτελεί το βασικό χρηματοδοτικό μέσο για την ενίσχυση της ανταγωνιστικότητας της ελληνικής γεωργίας, όπου η ελληνική γεωργία είναι η βασική οικονομική δραστηριότητα στην περιφέρεια για την κοινωνική συνοχή και για να δημιουργήσει ανάπτυξη στην ελληνική περιφέρεια.</w:t>
      </w:r>
    </w:p>
    <w:p w14:paraId="7683913B" w14:textId="77777777" w:rsidR="003B7301" w:rsidRDefault="00647390">
      <w:pPr>
        <w:spacing w:line="600" w:lineRule="auto"/>
        <w:ind w:firstLine="720"/>
        <w:jc w:val="both"/>
        <w:rPr>
          <w:rFonts w:eastAsia="Times New Roman"/>
          <w:szCs w:val="24"/>
        </w:rPr>
      </w:pPr>
      <w:r>
        <w:rPr>
          <w:rFonts w:eastAsia="Times New Roman"/>
          <w:szCs w:val="24"/>
        </w:rPr>
        <w:t xml:space="preserve">Σε μια ιδιαίτερα κρίσιμη περίοδο, με σημαντική έλλειψη ρευστότητας στον αγροτικό χώρο, σας δόθηκε η δυνατότητα από τις κυβερνήσεις του ΠΑΣΟΚ να αξιοποιήσετε 5,9 δισεκατομμύρια ευρώ για τη χρηματοδότηση συγκεκριμένων έργων, ενεργειών και δράσεων. Μεγάλη καθυστέρηση όλο αυτό το χρονικό διάστημα. Τρία χρόνια τίποτα. </w:t>
      </w:r>
      <w:r>
        <w:rPr>
          <w:rFonts w:eastAsia="Times New Roman"/>
          <w:szCs w:val="24"/>
        </w:rPr>
        <w:lastRenderedPageBreak/>
        <w:t>Μόλις το τελευταίο τετράμηνο άρχισαν να γίνονται δειλά-δειλά κάποιες εξαγγελίες κάποιων μέτρων. Όμως, όλα αυτά είναι τόσο πρόχειρα, άναρχα και κυρίως χωρίς να εντάσσονται σε έναν συνολικό σχεδιασμό για τον αγροτικό χώρο, που δεν έχουν αποτέλεσμα.</w:t>
      </w:r>
    </w:p>
    <w:p w14:paraId="7683913C" w14:textId="77777777" w:rsidR="003B7301" w:rsidRDefault="00647390">
      <w:pPr>
        <w:spacing w:line="600" w:lineRule="auto"/>
        <w:ind w:firstLine="720"/>
        <w:jc w:val="both"/>
        <w:rPr>
          <w:rFonts w:eastAsia="Times New Roman"/>
          <w:szCs w:val="24"/>
        </w:rPr>
      </w:pPr>
      <w:r>
        <w:rPr>
          <w:rFonts w:eastAsia="Times New Roman"/>
          <w:szCs w:val="24"/>
        </w:rPr>
        <w:t>Θα ήθελα να σας πω ότι από τα 5,9 δισεκατομμύρια κάνετε δεσμεύσεις συνολικά 2,4 δισεκατομμύρια και το 1,5 δισεκατομμύριο αφορά ανειλημμένες υποχρεώσεις προηγούμενων έργων που είχαν υλοποιηθεί από τις κυβερνήσεις του ΠΑΣΟΚ. Εσείς μόλις 900 εκατομμύρια προκηρύξατε. Όσο δε για τις πληρωμές, ενώ προβλέπονται πληρωμές συνολικά 1,126 δισεκατομμύριο από αυτά τα 2,5 δισεκατομμύρια, πληρώθηκαν τα 718 εκατομμύρια για τα προηγούμενα έργα. Πληρώσατε μόνο 400 εκατομμύρια από το Πρόγραμμα 2015-2020 και αυτά στους νέους αγρότες και στη βιολογική γεωργία. Ήταν 5,9 δισεκατομμύρια συνολικά κι εσείς κάνατε εκταμίευση 1,5 δισεκατομμύριο. Τα άλλα δεν τα προκηρύξατε καν.</w:t>
      </w:r>
    </w:p>
    <w:p w14:paraId="7683913D" w14:textId="77777777" w:rsidR="003B7301" w:rsidRDefault="00647390">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7683913E" w14:textId="77777777" w:rsidR="003B7301" w:rsidRDefault="00647390">
      <w:pPr>
        <w:spacing w:line="600" w:lineRule="auto"/>
        <w:ind w:firstLine="720"/>
        <w:jc w:val="both"/>
        <w:rPr>
          <w:rFonts w:eastAsia="Times New Roman"/>
          <w:szCs w:val="24"/>
        </w:rPr>
      </w:pPr>
      <w:r>
        <w:rPr>
          <w:rFonts w:eastAsia="Times New Roman"/>
          <w:szCs w:val="24"/>
        </w:rPr>
        <w:t>Από τα δεκαέξι βασικά μέτρα -τελειώνω σε ένα λεπτό, κύριε Πρόεδρε-, έχετε προκηρύξει μόνο για τους νέους αγρότες 3.100. Περιμένατε να πάει ο Πρωθυπουργός στη Θεσσαλονίκη μετά από έξι μήνες αγωνίας των νέων αγροτών να πει «θα σας εντάξουμε». Ακόμα κονδύλια δεν μεταφέρατε. Ακόμα υπόσχεση είναι. Το κρατάμε αυτό, να δούμε δηλαδή τι θα γίνει με αυτό.</w:t>
      </w:r>
    </w:p>
    <w:p w14:paraId="7683913F" w14:textId="77777777" w:rsidR="003B7301" w:rsidRDefault="00647390">
      <w:pPr>
        <w:spacing w:line="600" w:lineRule="auto"/>
        <w:ind w:firstLine="720"/>
        <w:jc w:val="both"/>
        <w:rPr>
          <w:rFonts w:eastAsia="Times New Roman"/>
          <w:szCs w:val="24"/>
        </w:rPr>
      </w:pPr>
      <w:r>
        <w:rPr>
          <w:rFonts w:eastAsia="Times New Roman"/>
          <w:szCs w:val="24"/>
        </w:rPr>
        <w:t xml:space="preserve">Σχέδια βελτίωσης. Τι να συζητάμε τώρα με μηδέν ρευστότητα; Ομάδες παραγωγών, βιολογική κτηνοτροφία, </w:t>
      </w:r>
      <w:proofErr w:type="spellStart"/>
      <w:r>
        <w:rPr>
          <w:rFonts w:eastAsia="Times New Roman"/>
          <w:szCs w:val="24"/>
        </w:rPr>
        <w:t>απονιτροποίηση</w:t>
      </w:r>
      <w:proofErr w:type="spellEnd"/>
      <w:r>
        <w:rPr>
          <w:rFonts w:eastAsia="Times New Roman"/>
          <w:szCs w:val="24"/>
        </w:rPr>
        <w:t xml:space="preserve">: Προκηρύσσετε, </w:t>
      </w:r>
      <w:proofErr w:type="spellStart"/>
      <w:r>
        <w:rPr>
          <w:rFonts w:eastAsia="Times New Roman"/>
          <w:szCs w:val="24"/>
        </w:rPr>
        <w:t>επαναπροκηρύσσετε</w:t>
      </w:r>
      <w:proofErr w:type="spellEnd"/>
      <w:r>
        <w:rPr>
          <w:rFonts w:eastAsia="Times New Roman"/>
          <w:szCs w:val="24"/>
        </w:rPr>
        <w:t xml:space="preserve">, την παίρνετε πίσω, δεν ξέρετε πώς να το σχεδιάσετε. </w:t>
      </w:r>
    </w:p>
    <w:p w14:paraId="7683914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Τα υπόλοιπα δώδεκα μέτρα δεν τα αγγίξατε καθόλου. </w:t>
      </w:r>
      <w:r>
        <w:rPr>
          <w:rFonts w:eastAsia="Times New Roman" w:cs="Times New Roman"/>
          <w:bCs/>
          <w:shd w:val="clear" w:color="auto" w:fill="FFFFFF"/>
        </w:rPr>
        <w:t>Υπάρχουν</w:t>
      </w:r>
      <w:r>
        <w:rPr>
          <w:rFonts w:eastAsia="Times New Roman" w:cs="Times New Roman"/>
          <w:szCs w:val="24"/>
        </w:rPr>
        <w:t xml:space="preserve"> σημαντικά μέτρα. Όταν μιλάμε για ανάπτυξη, τότε μιλάμε για καινοτομία και για διάχυση της γνώσης, </w:t>
      </w:r>
      <w:r>
        <w:rPr>
          <w:rFonts w:eastAsia="Times New Roman" w:cs="Times New Roman"/>
          <w:bCs/>
          <w:shd w:val="clear" w:color="auto" w:fill="FFFFFF"/>
        </w:rPr>
        <w:t>που</w:t>
      </w:r>
      <w:r>
        <w:rPr>
          <w:rFonts w:eastAsia="Times New Roman" w:cs="Times New Roman"/>
          <w:szCs w:val="24"/>
        </w:rPr>
        <w:t xml:space="preserve"> είναι βασικοί παράγοντες για την ανάπτυξη και την αγροτική οικονομία. </w:t>
      </w:r>
    </w:p>
    <w:p w14:paraId="7683914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Πρόγραμμα Αγροτικής Ανάπτυξης εσείς αυτά τα αποδυναμώνετε. Να σας πω ένα παράδειγμα: Το σύστημα παροχής γεωργικών συμβουλών, που είναι και ευρωπαϊκή μας υποχρέωση, δεν το έχετε προκηρύξει. Αφήνετε ένα άναρχο καθεστώς συμβούλων, που ακριβοπληρώνονται από τους αγρότες. Δεν ξέρω πού θα οδηγήσει αυτό και πού στοχεύετε. Πιθανόν, τελευταία στιγμή να το δώσετε σε κάποιες επιχειρήσεις «ημετέρων». Έχουν γνώση, όμως, οι φύλακες για όλα αυτά. </w:t>
      </w:r>
    </w:p>
    <w:p w14:paraId="7683914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κύριε Πρόεδρε, ότι με συγκυβέρνηση ΣΥΡΙΖΑ - AΝΕΛ δεν είναι δυνατόν να υπάρξει ανάπτυξη, γιατί δεν ξέρουν ούτε να σχεδιάσουν ούτε να πράξουν ούτε τι να πράξουν, αλλά ενδιαφέρονται μόνο για τις ιδεοληψίες τους και τις εμμονές τους. </w:t>
      </w:r>
    </w:p>
    <w:p w14:paraId="7683914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ήθελα να αναφέρω ένα παράδειγμα από τη βόρειο Ελλάδα για το τι σημαίνει ανάπτυξη για τη συγκυβέρνηση ΣΥΡΙΖΑ - ΑΝΕΛ. Στη βόρειο Ελλάδα υπήρχε μία μο</w:t>
      </w:r>
      <w:r>
        <w:rPr>
          <w:rFonts w:eastAsia="Times New Roman" w:cs="Times New Roman"/>
          <w:szCs w:val="24"/>
        </w:rPr>
        <w:lastRenderedPageBreak/>
        <w:t xml:space="preserve">ναδική στη χώρα βιομηχανία, η Ελληνική Βιομηχανία Ζάχαρης, που παρήγαγε, καλύπτοντας τις ανάγκες της χώρας, διακόσιες ογδόντα χιλιάδες τόνους ζάχαρη – τόση ήταν η εσωτερική κατανάλωση. </w:t>
      </w:r>
    </w:p>
    <w:p w14:paraId="7683914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Εσείς, με τις ατυχείς επιλογές σας, με την ανυπαρξία πολιτικής για αυτή τη βιομηχανία, οδηγήσατε τη βιομηχανία σε οριστικό κλείσιμο πριν από έναν μήνα. </w:t>
      </w:r>
      <w:proofErr w:type="spellStart"/>
      <w:r>
        <w:rPr>
          <w:rFonts w:eastAsia="Times New Roman" w:cs="Times New Roman"/>
          <w:szCs w:val="24"/>
        </w:rPr>
        <w:t>Ξανατονίζω</w:t>
      </w:r>
      <w:proofErr w:type="spellEnd"/>
      <w:r>
        <w:rPr>
          <w:rFonts w:eastAsia="Times New Roman" w:cs="Times New Roman"/>
          <w:szCs w:val="24"/>
        </w:rPr>
        <w:t xml:space="preserve"> το οριστικό κλείσιμο της Ελληνικής Βιομηχανίας Ζάχαρης, χωρίς να κάνετε τίποτα απολύτως όλο αυτό το χρονικό διάστημα. </w:t>
      </w:r>
    </w:p>
    <w:p w14:paraId="7683914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Αρκεί να σας πω ότι στα τρία χρόνια κυβέρνησης ΣΥΡΙΖΑ - ΑΝΕΛ αλλάξατε πέντε διοικητικά συμβούλια. Ποιος προγραμματισμός, ποιος σχεδιασμός θα μπορούσε να γίνει γι’ αυτή τη βιομηχανία; Είναι πολύπαθη η πορεία αυτής της βιομηχανίας. Είχατε τα χρονικά περιθώρια, όμως, να έχετε ένα στρατηγικό σχέδιο, να βρείτε επενδυτές για τη βιομηχανία, ώστε η βιομηχανία σήμερα να μπορούσε να προσφέρει στον Έλληνα και στην οικονομία.</w:t>
      </w:r>
    </w:p>
    <w:p w14:paraId="76839146"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Παρακαλώ, κλείστε.</w:t>
      </w:r>
    </w:p>
    <w:p w14:paraId="7683914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Κλείνω, κύριε Πρόεδρε.</w:t>
      </w:r>
    </w:p>
    <w:p w14:paraId="7683914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Θέλω για άλλη μία φορά να πω ότι η Κυβέρνηση αυτή, όπως σε όλα δεν μπορεί, δεν μπορεί και στον τομέα της ανάπτυξης και δυστυχώς αυτό είναι το αρνητικότερο. Γιατί, για να βγούμε από τα μνημόνια, θα πρέπει η χώρα να παραγάγει πλούτο. </w:t>
      </w:r>
    </w:p>
    <w:p w14:paraId="76839149"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ανοίγουμε τώρα ξανά κουβέντα.</w:t>
      </w:r>
    </w:p>
    <w:p w14:paraId="7683914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Για να παραχθεί πλούτος, χρειάζεται πραγματικά να δημιουργηθούν νέες θέσεις εργασίας, νέες δουλειές. Εσείς όμως δεν μπορείτε σε αυτόν τον τομέα. </w:t>
      </w:r>
    </w:p>
    <w:p w14:paraId="7683914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w:t>
      </w:r>
    </w:p>
    <w:p w14:paraId="7683914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683914D" w14:textId="77777777" w:rsidR="003B7301" w:rsidRDefault="00647390">
      <w:pPr>
        <w:spacing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ο</w:t>
      </w:r>
      <w:r>
        <w:rPr>
          <w:rFonts w:eastAsia="Times New Roman"/>
          <w:szCs w:val="24"/>
        </w:rPr>
        <w:t xml:space="preserve"> Βουλευτής </w:t>
      </w:r>
      <w:r>
        <w:rPr>
          <w:rFonts w:eastAsia="Times New Roman" w:cs="Times New Roman"/>
          <w:szCs w:val="24"/>
        </w:rPr>
        <w:t>της Δημοκρατικής Συμπαράταξης ΠΑΣΟΚ - ΔΗΜΑΡ</w:t>
      </w:r>
      <w:r>
        <w:rPr>
          <w:rFonts w:eastAsia="Times New Roman"/>
          <w:szCs w:val="24"/>
        </w:rPr>
        <w:t xml:space="preserve"> κ. Μιχαήλ </w:t>
      </w:r>
      <w:proofErr w:type="spellStart"/>
      <w:r>
        <w:rPr>
          <w:rFonts w:eastAsia="Times New Roman"/>
          <w:szCs w:val="24"/>
        </w:rPr>
        <w:t>Τσελέπης</w:t>
      </w:r>
      <w:proofErr w:type="spellEnd"/>
      <w:r>
        <w:rPr>
          <w:rFonts w:eastAsia="Times New Roman"/>
          <w:szCs w:val="24"/>
        </w:rPr>
        <w:t xml:space="preserve"> ζητεί άδεια ολιγοήμερης απουσίας στο εξωτερικό. Η Βουλή εγκρίνει;</w:t>
      </w:r>
    </w:p>
    <w:p w14:paraId="7683914E" w14:textId="77777777" w:rsidR="003B7301" w:rsidRDefault="00647390">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7683914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w:t>
      </w:r>
      <w:r>
        <w:rPr>
          <w:rFonts w:eastAsia="Times New Roman"/>
          <w:szCs w:val="24"/>
        </w:rPr>
        <w:t xml:space="preserve">η Βουλή ενέκρινε τη ζητηθείσα άδεια. </w:t>
      </w:r>
    </w:p>
    <w:p w14:paraId="7683915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Προχωράμε με τον προτελευταίο επερωτώντα συνάδελφο, τον κ. Θεόδωρο Παπαθεοδώρου. </w:t>
      </w:r>
    </w:p>
    <w:p w14:paraId="7683915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Ελάτε, κύριε Παπαθεοδώρου, έχετε τον λόγο.</w:t>
      </w:r>
    </w:p>
    <w:p w14:paraId="7683915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7683915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Υπουργέ, νομίζω ότι εσείς, όταν συζητάτε με ξένους επενδυτές, με υποψήφιους επενδυτές, σας προσδιορίζουν τα τρία βασικά προβλήματα της ελληνικής οικονομίας και της κυβερνητικής πολιτικής, όπως το κάνουν όταν συζητάμε και εμείς μαζί τους. </w:t>
      </w:r>
    </w:p>
    <w:p w14:paraId="7683915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πρώτο πρόβλημα, λοιπόν, σας λένε ότι είναι η πολυνομία και η γραφειοκρατία. Ταυτίζονται αυτά τα δύο. Το δεύτερο πρόβλημα είναι η έλλειψη από πλευράς της Κυβέρνησης της υποστήριξης επενδυτικών προγραμμάτων με ταχεία απόδοση. Και το τρίτο, το οποίο έχει σημασία, είναι ότι μία επένδυση από τη στιγμή που θα σχεδιαστεί θέλει μία περίοδο γρήγορης διεκπεραίωσης, έτσι ώστε να αποφέρει καρπούς. </w:t>
      </w:r>
    </w:p>
    <w:p w14:paraId="7683915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Από τα τρία αυτά, κύριε Υπουργέ -και δεν μιλάω προσωπικά για τον δικό σας ρόλο, αλλά για τον ρόλο της Κυβέρνησης- νομίζω </w:t>
      </w:r>
      <w:r>
        <w:rPr>
          <w:rFonts w:eastAsia="Times New Roman"/>
          <w:bCs/>
          <w:shd w:val="clear" w:color="auto" w:fill="FFFFFF"/>
        </w:rPr>
        <w:t>ότι</w:t>
      </w:r>
      <w:r>
        <w:rPr>
          <w:rFonts w:eastAsia="Times New Roman" w:cs="Times New Roman"/>
          <w:szCs w:val="24"/>
        </w:rPr>
        <w:t xml:space="preserve"> μέχρι σήμερα έχουμε αναγνωρίσει, έχουμε διαπιστώσει ότι κανένα δεν έχει ανατραπεί. Για αυτό και οι επενδύσεις βρίσκονται στο σημείο που βρίσκονται. </w:t>
      </w:r>
    </w:p>
    <w:p w14:paraId="7683915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όσα έχει ανακοινώσει η Κυβέρνηση, το σχέδιο μεταρρυθμίσεων και ανάπτυξης θα έπρεπε να έχει παρουσιαστεί πριν από το Πάσχα. Αντί αυτού συνεχίζουν να παραμένουν οι γνωστές σκιές γύρω από την καθαρή έξοδο της χώρας από τα μνημόνια. Οι δανειστές διαφωνούν με τον βαθμό διευθέτησης του ελληνικού χρέους αλλά και με τις καθυστερήσεις που παρατηρούνται σε σχέση με την κατάρτιση του λεγόμενου «ολιστικού σχεδίου ανάπτυξης». Διαφωνούν ακόμη και στο εάν η ελληνική Κυβέρνηση έχει τη δυνατότητα ή τη διάθεση να ολοκληρώσει τις υποχρεώσεις μέχρι το τέλος του μνημονίου. Για αυτό και κάποιοι -δεν το εύχομαι- αρχίζουν και μιλούν για παράταση του μνημονίου για κάποιους μήνες. </w:t>
      </w:r>
    </w:p>
    <w:p w14:paraId="7683915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Για εμάς, για το Κίνημα Αλλαγής, μια εθνική στρατηγική για την ανάπτυξη θα πρέπει να περιλαμβάνει μέτρα για την προσέλκυση και την ένταση των επενδύσεων στην Ελλάδα, τον εκσυγχρονισμό της δημόσιας διοίκησης, μια φιλική και σταθερή φορολογία, για να τονωθεί η ανάπτυξη, αλλά και μέτρα για τη σταδιακή μείωση των μη εξυπηρετούμενων δανείων. Δηλαδή, να περιλαμβάνει μέτρα με εχέγγυα για τη διασφάλιση </w:t>
      </w:r>
      <w:r>
        <w:rPr>
          <w:rFonts w:eastAsia="Times New Roman" w:cs="Times New Roman"/>
          <w:szCs w:val="24"/>
        </w:rPr>
        <w:lastRenderedPageBreak/>
        <w:t>των μεγάλων επενδύσεων στη χώρα αλλά και τη δημιουργία προϋποθέσεων προσέλκυσης νέων επενδύσεων.</w:t>
      </w:r>
    </w:p>
    <w:p w14:paraId="7683915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Ακόμα και για τη φορολογία, η οποία είναι για τους Έλληνες πάρα πολύ μεγάλος βραχνάς, οι μεγάλοι επενδυτές μπορούν να συζητήσουν όταν τους παρέχεται ταυτόχρονα ένα πλαίσιο </w:t>
      </w:r>
      <w:proofErr w:type="spellStart"/>
      <w:r>
        <w:rPr>
          <w:rFonts w:eastAsia="Times New Roman" w:cs="Times New Roman"/>
          <w:szCs w:val="24"/>
        </w:rPr>
        <w:t>φιλοεπενδυτικό</w:t>
      </w:r>
      <w:proofErr w:type="spellEnd"/>
      <w:r>
        <w:rPr>
          <w:rFonts w:eastAsia="Times New Roman" w:cs="Times New Roman"/>
          <w:szCs w:val="24"/>
        </w:rPr>
        <w:t xml:space="preserve"> στη διαδικασία της εξέλιξης των επενδύσεων στην Ελλάδα. Η ανάπτυξη, όμως, δεν διατάσσεται, δεν εντέλλεται, όπως έχουν πει πολλοί, και δεν γίνεται με το ζόρι, όπως είπε –νομίζω- ο εμίρης του Κατάρ αποχωρώντας μετά από πάρα πολλές περιπέτειες από την επένδυση που ήθελε να κάνει στα Ιόνια Νησιά.</w:t>
      </w:r>
    </w:p>
    <w:p w14:paraId="7683915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Έτσι στη θέση ενός τέτοιου σήμερα προγράμματος, η Κυβέρνηση προκαλεί συνεχώς εμπόδια στην ανάπτυξη με τις αναίτιες καθυστερήσεις για την παραχώρηση του πρώην αεροδρομίου του Ελληνικού για την αναπτυξιακή και χωροταξική του ανάπλαση, με την αναστολή των έργων στα ορυχεία της Χαλκιδικής και στις μαρίνες και στα λιμάνια της χώρας.</w:t>
      </w:r>
    </w:p>
    <w:p w14:paraId="7683915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Τρία χρόνια τώρα, κύριε Υπουργέ, παρά το γεγονός ότι γνωρίζω πως από τη δική σας την πλευρά είχαμε μια επιτάχυνση των διαδικασιών για τα υδροπλάνα, η Κυβέρνηση δεν προχωράει την εξέλιξη των διαδικασιών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υδροπλάνων ή το λιμάνι της Πάτρας, όπως και η ευρύτερη περιοχή που ήταν από τις υποψήφιες περιοχές για να τραβήξουν αυτή την αναπτυξιακή δραστηριότητα. Τρία χρόνια τώρα έχουμε φτάσει σε ένα αδιέξοδο, δηλαδή δεν έχει γίνει ακόμη τίποτα, παρά τις όποιες μικρές εξελίξεις, οι οποίες δεν φέρνουν αποτέλεσμα. Αν χρειάζεται για μια τέτοια επένδυση ένα τόσο μεγάλο χρονικό διάστημα -που είναι απλή η επένδυση- και αποκαρδιώνουμε τους επενδυτές, καταλαβαίνετε πόσο αυτό θα είναι δυσκολότερο για τις μεγάλες επενδύσεις.</w:t>
      </w:r>
    </w:p>
    <w:p w14:paraId="7683915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Επίσης, με την ανεργία να μαστίζει τη χώρα και να αγγίζει απελπιστικά ποσοστά και με τις μικρομεσαίες επιχειρήσεις να έχουν πάρει σειρά για λουκέτο, ανάπτυξη πάλι δεν γίνεται. Με τους πολίτες να βλέπουν μέρα με τη μέρα τα εισοδήματά τους να συρ</w:t>
      </w:r>
      <w:r>
        <w:rPr>
          <w:rFonts w:eastAsia="Times New Roman" w:cs="Times New Roman"/>
          <w:szCs w:val="24"/>
        </w:rPr>
        <w:lastRenderedPageBreak/>
        <w:t xml:space="preserve">ρικνώνονται απελπιστικά, τόνωση της κατανάλωσης επίσης δεν έχουμε. Με μια κοινωνία ολόκληρη να χάνει την ελπίδα της, όταν βλέπει τη νέα γενιά να ψάχνει για καλύτερη ζωή εκτός συνόρων, όταν, αντί για δουλειές και εισόδημα και αξιοπρέπεια, παίρνει ειδοποιητήρια για κατασχέσεις πλειστηριασμούς και πάλι εκεί ανάπτυξη δεν γίνεται. </w:t>
      </w:r>
    </w:p>
    <w:p w14:paraId="7683915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Στον ελάχιστο χρόνο που μου μένει θέλω να σας δώσω δύο προοπτικές τις οποίες η Κυβέρνηση θα έπρεπε -πέρα από τις πολιτικές μας διαφωνίες- να είχε τρέξει μέχρι τώρα. </w:t>
      </w:r>
    </w:p>
    <w:p w14:paraId="7683915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πρώτη είναι ανάπτυξη μέσω των αναπτυξιακών προγραμμάτων για την παιδεία. Είναι δυνατόν στο Πανεπιστήμιο της Φιλιππούπολης, κύριε Υπουργέ, να έχουμε τετρακόσιους φοιτητές; Είναι δυνατόν να φεύγουν πέντε χιλιάδες φοιτητές για την Κύπρο και εμείς να αρνούμαστε, η Κυβέρνησή σας να αρνείται, οποιαδήποτε αναπτυξιακή κατεύθυνση στα ελληνικά πανεπιστήμια, έτσι ώστε να φτιάξουν τμήματα σε ξένες γλώσσες, να δημιουργηθούν κοινά προγράμματα σπουδών, προπτυχιακών σπουδών </w:t>
      </w:r>
      <w:r>
        <w:rPr>
          <w:rFonts w:eastAsia="Times New Roman" w:cs="Times New Roman"/>
          <w:szCs w:val="24"/>
        </w:rPr>
        <w:lastRenderedPageBreak/>
        <w:t xml:space="preserve">σε ξένη γλώσσα ή ακόμη και στα ελληνικά, με συνεργασίες με ξένα πανεπιστήμια; Αυτά είναι δεδομένα που σήμερα επιτρέπει το άρθρο 16. </w:t>
      </w:r>
    </w:p>
    <w:p w14:paraId="7683915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Είναι δυνατόν να έχουμε μια τέτοια διαρροή κεφαλαίου προς το εξωτερικό, προς χώρες όπως είναι η Βουλγαρία, η Τουρκία, η Κύπρος; Βεβαίως η Κύπρος έχει φτιάξει ένα πολύ συγκεκριμένο πρόγραμμα προσέλκυσης εκπαιδευτικής επένδυσης στη χώρα, σε περιφερειακό επίπεδο, και έχει γίνει πόλος έλξης. Είναι δυνατόν η Ελλάδα να αδυνατεί να το κάνει αυτό, επειδή η Κυβέρνηση και οι Υπουργοί Παιδείας του ΣΥΡΙΖΑ και των ΑΝΕΛ μέχρι σήμερα έχουν απορρίψει κάθε τέτοια προοπτική; Είναι δυνατόν το 2018 να σκεφτόμαστε έτσι; </w:t>
      </w:r>
    </w:p>
    <w:p w14:paraId="7683915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Και δεύτερον, κύριε Υπουργέ, είναι δυνατόν να μην έχουμε προχωρήσει από τότε που το αφήσαμε εμείς, το 2015, στην ηλεκτρονική δικαιοσύνη,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w:t>
      </w:r>
      <w:proofErr w:type="spellStart"/>
      <w:r>
        <w:rPr>
          <w:rFonts w:eastAsia="Times New Roman" w:cs="Times New Roman"/>
          <w:szCs w:val="24"/>
        </w:rPr>
        <w:t>ustice</w:t>
      </w:r>
      <w:proofErr w:type="spellEnd"/>
      <w:r>
        <w:rPr>
          <w:rFonts w:eastAsia="Times New Roman" w:cs="Times New Roman"/>
          <w:szCs w:val="24"/>
        </w:rPr>
        <w:t>»; Σας το λένε οι επενδυτές: Χρειάζεται διαφάνεια στις αποφάσεις, χρειάζεται επιτάχυνση των αποφάσεων, χρειάζεται διασύνδεση μεταξύ των δικαστηρίων, χρειάζεται εκσυγχρονισμός στην απονομή της δικαιοσύνης, πέρα από την ταχύτητα.</w:t>
      </w:r>
    </w:p>
    <w:p w14:paraId="7683916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αυτούς τους δύο τομείς, με αυτούς όλους που ανέφεραν οι συνάδελφοι από την Κοινοβουλευτική Ομάδα της Δημοκρατικής Συμπαράταξης, δεν βρέθηκε τρία χρόνια, κύριε Υπουργέ, τίποτα που να θεωρείτε σωστό και να το υλοποιήσετε, έτσι ώστε να προχωρήσουν οι αναπτυξιακοί ρυθμοί της χώρας. </w:t>
      </w:r>
    </w:p>
    <w:p w14:paraId="7683916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Αυτό νομίζω ότι οδηγεί τα πράγματα σε ένα τεράστιο αδιέξοδο. Αυτό είναι η ασυμβατότητα όχι μεταξύ της ιδεολογικής αντίληψης, αλλά μεταξύ της απολογίας της Κυβέρνησης σε έναν στενό κομματικό πυρήνα, ο οποίος, για να αποδεχθεί την ανάπτυξη, θα πρέπει να μιλάμε για ανάπτυξη με δικαιοσύνη, όπως λέγεται συχνά και με υγιείς επιχειρήσεις, ωσάν αυτές που έρχονται να επενδύσουν στην Ελλάδα να μην είναι υγιείς επιχειρήσεις. </w:t>
      </w:r>
    </w:p>
    <w:p w14:paraId="7683916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Από την άλλη πλευρά, το να χρειάζεται να δικαιολογήσετε ότι η καθυστέρηση είναι κομμάτι της πολιτικής αυτής της Κυβέρνησης. Αυτό νομίζω ότι έχει λειτουργήσει ως τροχοπέδη. Για αυτό και βρισκόμαστε στο σημείο που βρισκόμαστε σήμερα.</w:t>
      </w:r>
    </w:p>
    <w:p w14:paraId="7683916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για την ανοχή σας, κύριε Πρόεδρε.</w:t>
      </w:r>
    </w:p>
    <w:p w14:paraId="7683916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 xml:space="preserve">ΠΑΣΟΚ </w:t>
      </w:r>
      <w:r>
        <w:rPr>
          <w:rFonts w:eastAsia="Times New Roman" w:cs="Times New Roman"/>
          <w:szCs w:val="24"/>
        </w:rPr>
        <w:t>- ΔΗΜΑΡ)</w:t>
      </w:r>
    </w:p>
    <w:p w14:paraId="76839165"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φτάνουμε στον τελευταίο επερωτώντα, τον κ. Βασίλειο </w:t>
      </w:r>
      <w:proofErr w:type="spellStart"/>
      <w:r>
        <w:rPr>
          <w:rFonts w:eastAsia="Times New Roman" w:cs="Times New Roman"/>
          <w:szCs w:val="24"/>
        </w:rPr>
        <w:t>Κεγκέρογλου</w:t>
      </w:r>
      <w:proofErr w:type="spellEnd"/>
      <w:r>
        <w:rPr>
          <w:rFonts w:eastAsia="Times New Roman" w:cs="Times New Roman"/>
          <w:szCs w:val="24"/>
        </w:rPr>
        <w:t>.</w:t>
      </w:r>
    </w:p>
    <w:p w14:paraId="7683916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7683916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7683916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2015, κύριε Υπουργέ, παραλάβατε τη χώρα χωρίς πρωτογενή ελλείμματα και με θετικό ρυθμό ανάπτυξης, έστω μικρό, μετά από έναν μεγάλο κύκλο ύφεσης. Βέβαια, να θυμίσω ότι εμείς το 2009 παραλάβαμε 24 δισεκατομμύρια πρωτογενές έλλειμμα, 36 δισεκατομμύρια συνολικά και πάνω από 15% ετήσιο έλλειμμα ως ποσοστό του ΑΕΠ. </w:t>
      </w:r>
    </w:p>
    <w:p w14:paraId="7683916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Τι άλλο παραλάβατε; Ένα δρομολογημένο πρόγραμμα του ΕΣΠΑ, με διασφαλισμένα 20 δισεκατομμύρια. Ένα δρομολογημένο Πρόγραμμα Αγροτικής Ανάπτυξης, με </w:t>
      </w:r>
      <w:r>
        <w:rPr>
          <w:rFonts w:eastAsia="Times New Roman" w:cs="Times New Roman"/>
          <w:szCs w:val="24"/>
        </w:rPr>
        <w:lastRenderedPageBreak/>
        <w:t xml:space="preserve">5 δισεκατομμύρια. Έναν αναπτυξιακό νόμο σε εξέλιξη. Ένα πακέτο </w:t>
      </w:r>
      <w:proofErr w:type="spellStart"/>
      <w:r>
        <w:rPr>
          <w:rFonts w:eastAsia="Times New Roman" w:cs="Times New Roman"/>
          <w:szCs w:val="24"/>
        </w:rPr>
        <w:t>Γιούνκερ</w:t>
      </w:r>
      <w:proofErr w:type="spellEnd"/>
      <w:r>
        <w:rPr>
          <w:rFonts w:eastAsia="Times New Roman" w:cs="Times New Roman"/>
          <w:szCs w:val="24"/>
        </w:rPr>
        <w:t xml:space="preserve">, το οποίο ήρθε στη συνέχεια. Και πρόσθετα 7% αύξηση της προκαταβολής από την Ευρωπαϊκή Ένωση, που ήρθε κι αυτή το καλοκαίρι του 2015. </w:t>
      </w:r>
    </w:p>
    <w:p w14:paraId="7683916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Επίσης, παραλάβατε στη Διεύθυνση Στρατηγικών Μελετών πλήθος υποβληθέντων σχεδίων μεγάλων επενδύσεων, στις οποίες μπορούμε να αναφερθούμε αναλυτικά, δημόσιες επενδύσεις σε εξέλιξη, δρομολογημένα και ώριμα έργα από κάθε άποψη. </w:t>
      </w:r>
    </w:p>
    <w:p w14:paraId="7683916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Αναρωτιέται, λοιπόν, κανείς το εξής: Τι φταίει και μετά το 2014 τα πράγματα αντιστράφηκαν ως προς αυτή τη μεγάλη προσπάθεια που γινόταν μέχρι τότε και μάλιστα μέσα στην καρδιά της κρίσης; Τέταρτο χρόνο Κυβέρνηση ΣΥΡΙΖΑ ή ΣΥΡΙΖΑ - ΑΝΕΛ, όπως προτιμάτε, και τα πράγματα έχουν βαλτώσει στην ανάπτυξη και στις επενδύσεις. Και, βέβαια, δεν υπάρχει αυτή η δυναμική η οποία είχε ανακοινωθεί από εσάς ως εκτόξευση. Θυμάστε τους πυραύλους που εκτοξεύονταν πέρυσι το Πάσχα ή όλα τα υπόλοιπα με τα οποία μας είχατε παραμυθιάσει. </w:t>
      </w:r>
    </w:p>
    <w:p w14:paraId="7683916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Η΄ Αντιπρόεδρος της Βουλής κ. </w:t>
      </w:r>
      <w:r w:rsidRPr="00C739A8">
        <w:rPr>
          <w:rFonts w:eastAsia="Times New Roman" w:cs="Times New Roman"/>
          <w:b/>
          <w:szCs w:val="24"/>
        </w:rPr>
        <w:t>ΔΗΜΗΤΡΙΟΣ ΚΑΜΜΕΝΟΣ</w:t>
      </w:r>
      <w:r>
        <w:rPr>
          <w:rFonts w:eastAsia="Times New Roman" w:cs="Times New Roman"/>
          <w:szCs w:val="24"/>
        </w:rPr>
        <w:t>)</w:t>
      </w:r>
    </w:p>
    <w:p w14:paraId="7683916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Φταίει μόνο το πρώτο εξάμηνο του κ. Τσίπρα, με τη γνωστή πολιτική; Φταίει μόνο ότι στην παραγωγική ανασυγκρότηση αρμόδιος Υπουργός ήταν ο κ. Λαφαζάνης για ένα ολόκληρο επτάμηνο, οκτάμηνο; Φταίει μόνο ότι σε κανένα από τα προγράμματα Θεσσαλονίκης, «Η ελπίδα έρχεται», και βέβαια στο πρόγραμμα που εκπονήσατε μετά το συνέδριο του Ιουνίου 2016 δεν περιλαμβάνεται ουσιαστικά τίποτα για την προώθηση της ανάπτυξης και των επενδύσεων; Άρα δεν έχεις και πολιτική για την προώθηση της ανάπτυξης των επενδύσεων, αφού κανένα απ’ αυτά τα ντοκουμέντα, όπως τα λέτε, δεν περιλαμβάνει τίποτα. </w:t>
      </w:r>
    </w:p>
    <w:p w14:paraId="7683916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καταθέσω και τα τρία ως αντίγραφα, για να υπάρχουν στα Πρακτικά. </w:t>
      </w:r>
    </w:p>
    <w:p w14:paraId="7683916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δούμε τα πρόσωπα; Ο κ. Σταθάκης ως Υπουργός Οικονομίας και Ανάπτυξης </w:t>
      </w:r>
      <w:proofErr w:type="spellStart"/>
      <w:r>
        <w:rPr>
          <w:rFonts w:eastAsia="Times New Roman" w:cs="Times New Roman"/>
          <w:szCs w:val="24"/>
        </w:rPr>
        <w:t>απεπέμφθη</w:t>
      </w:r>
      <w:proofErr w:type="spellEnd"/>
      <w:r>
        <w:rPr>
          <w:rFonts w:eastAsia="Times New Roman" w:cs="Times New Roman"/>
          <w:szCs w:val="24"/>
        </w:rPr>
        <w:t xml:space="preserve">. Δεν τα κατάφερε, εξοβελίστηκε. Να σκεφτούμε ότι μετά κάτι είπατε, για να </w:t>
      </w:r>
      <w:r>
        <w:rPr>
          <w:rFonts w:eastAsia="Times New Roman" w:cs="Times New Roman"/>
          <w:szCs w:val="24"/>
        </w:rPr>
        <w:lastRenderedPageBreak/>
        <w:t xml:space="preserve">φέρουμε επενδύσεις από το εξωτερικό; Βέβαια έπρεπε να φέρουμε κι έναν Υπουργό από το εξωτερικό να τις φέρει μαζί του και βάλατε τον κ. Παπαδημητρίου. Το δοκιμάσατε κι αυτό. Και είδατε ότι το μηδέν συν μηδέν </w:t>
      </w:r>
      <w:proofErr w:type="spellStart"/>
      <w:r>
        <w:rPr>
          <w:rFonts w:eastAsia="Times New Roman" w:cs="Times New Roman"/>
          <w:szCs w:val="24"/>
        </w:rPr>
        <w:t>ίσον</w:t>
      </w:r>
      <w:proofErr w:type="spellEnd"/>
      <w:r>
        <w:rPr>
          <w:rFonts w:eastAsia="Times New Roman" w:cs="Times New Roman"/>
          <w:szCs w:val="24"/>
        </w:rPr>
        <w:t xml:space="preserve"> μηδέν του κ. Σταθάκη, ο κ. Παπαδημητρίου το πολλαπλασίασε επί το μηδέν και παρέμεινε μηδέν. Όμως, για να μην αδικώ τον κ. Σταθάκη, κατάφερε και πούλησε την «ΤΡΑΙΝΟΣΕ» αντί για 300 εκατομμύρια, που μας έλεγε ο ίδιος ότι ήταν λίγα, 45 εκατομμύρια. </w:t>
      </w:r>
      <w:r>
        <w:rPr>
          <w:rFonts w:eastAsia="Times New Roman"/>
          <w:szCs w:val="24"/>
        </w:rPr>
        <w:t>Να μην τον αδικούμε τον άνθρωπο. Έκανε κάτι.</w:t>
      </w:r>
    </w:p>
    <w:p w14:paraId="76839170" w14:textId="77777777" w:rsidR="003B7301" w:rsidRDefault="00647390">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 xml:space="preserve">Αντί να γίνει ένας τίμιος απολογισμός από την πλευρά της Κυβέρνησης και να δει ότι αυτό που λείπει δεν είναι τα πρόσωπα τόσο, αλλά η πολιτική βούληση να προωθήσει την ανάπτυξη, τι έκανε; Βρήκε εκείνη τη μέθοδο με την εσωτερική ιστορία, μέσα από τον ΣΥΡΙΖΑ δηλαδή, που έγινε με το ενοίκιο και εκπαραθύρωσε τον κ. Παπαδημητρίου και ανέλαβε ο κ. Δραγασάκης. Μάλιστα. Ο Δραγασάκης που ήταν εποπτεύων σε αυτόν τον αποτυχημένο κύκλο οικονομίας και οικονομικών μέχρι το τέταρτο έτος διακυβέρνησης του ΣΥΡΙΖΑ. </w:t>
      </w:r>
    </w:p>
    <w:p w14:paraId="76839171" w14:textId="77777777" w:rsidR="003B7301" w:rsidRDefault="00647390">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 xml:space="preserve">Βέβαια, κάποια στιγμή στην πορεία προστέθηκε και ο κ. </w:t>
      </w:r>
      <w:proofErr w:type="spellStart"/>
      <w:r>
        <w:rPr>
          <w:rFonts w:eastAsia="Times New Roman"/>
          <w:szCs w:val="24"/>
        </w:rPr>
        <w:t>Πιτσιόρλας</w:t>
      </w:r>
      <w:proofErr w:type="spellEnd"/>
      <w:r>
        <w:rPr>
          <w:rFonts w:eastAsia="Times New Roman"/>
          <w:szCs w:val="24"/>
        </w:rPr>
        <w:t xml:space="preserve">, ο οποίος έχει μια εμπειρία -πρέπει να το πούμε- από την ιδιωτική επαγγελματική δραστηριότητα στο </w:t>
      </w:r>
      <w:r>
        <w:rPr>
          <w:rFonts w:eastAsia="Times New Roman"/>
          <w:szCs w:val="24"/>
          <w:lang w:val="en-US"/>
        </w:rPr>
        <w:t>real</w:t>
      </w:r>
      <w:r>
        <w:rPr>
          <w:rFonts w:eastAsia="Times New Roman"/>
          <w:szCs w:val="24"/>
        </w:rPr>
        <w:t xml:space="preserve"> </w:t>
      </w:r>
      <w:r>
        <w:rPr>
          <w:rFonts w:eastAsia="Times New Roman"/>
          <w:szCs w:val="24"/>
          <w:lang w:val="en-US"/>
        </w:rPr>
        <w:t>estate</w:t>
      </w:r>
      <w:r>
        <w:rPr>
          <w:rFonts w:eastAsia="Times New Roman"/>
          <w:szCs w:val="24"/>
        </w:rPr>
        <w:t xml:space="preserve"> και έχει κάνει κάποιες παρεμβάσεις. Όμως, όλα αυτά είναι αποσπασματικά, είναι θέματα τα οποία δεν επηρεάζουν τη συνολική αδράνεια, δεν προωθούν κανένα, μα κανένα σχέδιο από αυτά τα οποία υπήρχαν, έχουν ανακοινωθεί και είναι αναγκαία για την ανάπτυξη. Δεν υπάρχει ούτε ένα έργο που να σχεδιάστηκε, να δρομολογήθηκε και να εκτελείται από αυτή την Κυβέρνηση. Ό,τι γίνεται </w:t>
      </w:r>
      <w:proofErr w:type="spellStart"/>
      <w:r>
        <w:rPr>
          <w:rFonts w:eastAsia="Times New Roman"/>
          <w:szCs w:val="24"/>
        </w:rPr>
        <w:t>γίνεται</w:t>
      </w:r>
      <w:proofErr w:type="spellEnd"/>
      <w:r>
        <w:rPr>
          <w:rFonts w:eastAsia="Times New Roman"/>
          <w:szCs w:val="24"/>
        </w:rPr>
        <w:t xml:space="preserve"> ως συνεχιζόμενο από τα προηγούμενα και αναφέρομαι συγκεκριμένα. </w:t>
      </w:r>
    </w:p>
    <w:p w14:paraId="76839172"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6839173"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 </w:t>
      </w:r>
      <w:r>
        <w:rPr>
          <w:rFonts w:eastAsia="Times New Roman"/>
          <w:szCs w:val="24"/>
          <w:lang w:val="en-US"/>
        </w:rPr>
        <w:t>site</w:t>
      </w:r>
      <w:r>
        <w:rPr>
          <w:rFonts w:eastAsia="Times New Roman"/>
          <w:szCs w:val="24"/>
        </w:rPr>
        <w:t xml:space="preserve"> του Υπουργείου τούτη την ώρα είναι κρεμασμένος ο απολογισμός του ΕΣΠΑ και λέει 20.075.000.000 ευρώ -σωστό είναι αυτό- που είχαν εξασφαλιστεί από την προηγούμενη κυβέρνηση. Πληρωμές μέχρι σήμερα: 3.428.000.712 ευρώ. Ο αρμό</w:t>
      </w:r>
      <w:r>
        <w:rPr>
          <w:rFonts w:eastAsia="Times New Roman"/>
          <w:szCs w:val="24"/>
        </w:rPr>
        <w:lastRenderedPageBreak/>
        <w:t xml:space="preserve">διος Υπουργός -και θα μας το πει σε λίγο και ο κ. </w:t>
      </w:r>
      <w:proofErr w:type="spellStart"/>
      <w:r>
        <w:rPr>
          <w:rFonts w:eastAsia="Times New Roman"/>
          <w:szCs w:val="24"/>
        </w:rPr>
        <w:t>Πιτσιόρλας</w:t>
      </w:r>
      <w:proofErr w:type="spellEnd"/>
      <w:r>
        <w:rPr>
          <w:rFonts w:eastAsia="Times New Roman"/>
          <w:szCs w:val="24"/>
        </w:rPr>
        <w:t xml:space="preserve">- έχει ανακοινώσει απορροφητικότητα 25%, δηλαδή περίπου 5 δισεκατομμύρια. Το 1,5 δισεκατομμύριο ξέρετε τι είναι; Είναι προκαταβολές που έχουν δοθεί και είναι ως καταθέσεις στην Τράπεζα της Ελλάδος και χρήματα παρκαρισμένα σε φορείς και ταμεία. Αυτή είναι η απορροφητικότητα του 25%. </w:t>
      </w:r>
    </w:p>
    <w:p w14:paraId="76839174"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βέβαια, θα πρέπει να πούμε ότι και στον αναπτυξιακό νόμο τα πράγματα δεν είναι καλύτερα. Θα σας πω ένα απλό πράγμα: Τριμελής ομάδα αξιολόγησης επενδύσεων, είτε του παλιού νόμου είτε του τελευταίου, για να πάρουν οι άνθρωποι χρήματα: Οι δύο ορίζονται από την περιφέρεια, ο τρίτος από το Υπουργείο. Ε, για τον τρίτο από το Υπουργείο ξέρετε πόσον καιρό κάνει να γίνει εκείνη η έρμη η ηλεκτρονική κλήρωση; Περίπου τρεις με τέσσερις μήνες χρειάζεται το Υπουργείο για να κληρώσει τον τρίτο </w:t>
      </w:r>
      <w:proofErr w:type="spellStart"/>
      <w:r>
        <w:rPr>
          <w:rFonts w:eastAsia="Times New Roman"/>
          <w:szCs w:val="24"/>
        </w:rPr>
        <w:t>αξιολογητή</w:t>
      </w:r>
      <w:proofErr w:type="spellEnd"/>
      <w:r>
        <w:rPr>
          <w:rFonts w:eastAsia="Times New Roman"/>
          <w:szCs w:val="24"/>
        </w:rPr>
        <w:t xml:space="preserve">. Και ξέρετε πόση αποζημίωση έχει αυτός; Περίπου 50 ευρώ. Αν η επένδυση είναι μακριά από την Αθήνα, όπως καταλαβαίνετε, δεν πάει ή, ακόμα και αν πάει, προηγείται ένα τηλέφωνο «μα, πού ακριβώς είστε, με όρισαν </w:t>
      </w:r>
      <w:proofErr w:type="spellStart"/>
      <w:r>
        <w:rPr>
          <w:rFonts w:eastAsia="Times New Roman"/>
          <w:szCs w:val="24"/>
        </w:rPr>
        <w:t>αξιολογητή</w:t>
      </w:r>
      <w:proofErr w:type="spellEnd"/>
      <w:r>
        <w:rPr>
          <w:rFonts w:eastAsia="Times New Roman"/>
          <w:szCs w:val="24"/>
        </w:rPr>
        <w:t xml:space="preserve"> και ξέρετε </w:t>
      </w:r>
      <w:r>
        <w:rPr>
          <w:rFonts w:eastAsia="Times New Roman"/>
          <w:szCs w:val="24"/>
        </w:rPr>
        <w:lastRenderedPageBreak/>
        <w:t xml:space="preserve">είναι δύσκολο να έρθω κ.λπ.» και ανοίγει κάποιους δρόμους το Υπουργείο, μόνο αυτούς τους δρόμους που δεν θέλουμε, δρόμους ανώμαλης πρακτικής. </w:t>
      </w:r>
    </w:p>
    <w:p w14:paraId="76839175"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Αυτό, λοιπόν, είναι κάτι το οποίο έχει καταγγελθεί, το έχουμε αναδείξει με κοινοβουλευτική παρέμβαση και δεν το έχουν διορθώσει. </w:t>
      </w:r>
    </w:p>
    <w:p w14:paraId="76839176"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δεύτερο μεγάλο θέμα που έχει να κάνει με τον αναπτυξιακό νόμο –και κλείνω με αυτό την τοποθέτησή μου- είναι ότι ανακοινώνει ένα συγκεκριμένο μικρό ποσό, αποθαρρύνονται οι επενδυτές να υποβάλουν σχέδια και όταν υποβάλουν αυτοί που θα υποβάλουν, τότε εκ των υστέρων αυξάνει το ποσό. Δεν το προκηρύσσει από την αρχή. </w:t>
      </w:r>
    </w:p>
    <w:p w14:paraId="76839177"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συγκεκριμένο –και θα καταθέσω τα έγγραφα- αφορά την προκήρυξη που έγινε 19 Οκτωβρίου του 2016. Έγινε μια προκήρυξη ύψους 150 εκατομμυρίων, 80 ενισχύσεις και 70 φορολογικές απαλλαγές, και έρχεται στις 19-1-2018 και λέει «εγκρίνω όλα τα σχέδια που έχουν υποβληθεί με μεγάλο ποσό». Άρα κάνει και μια κουτοπόνηρη </w:t>
      </w:r>
      <w:r>
        <w:rPr>
          <w:rFonts w:eastAsia="Times New Roman"/>
          <w:szCs w:val="24"/>
        </w:rPr>
        <w:lastRenderedPageBreak/>
        <w:t xml:space="preserve">πολιτική, χωρίς διαφάνεια, και προσπαθεί με αυτόν τον τρόπο να προσεταιριστεί συγκεκριμένους ανθρώπους. </w:t>
      </w:r>
    </w:p>
    <w:p w14:paraId="76839178" w14:textId="77777777" w:rsidR="003B7301" w:rsidRDefault="00647390">
      <w:pPr>
        <w:spacing w:line="600" w:lineRule="auto"/>
        <w:ind w:firstLine="720"/>
        <w:jc w:val="both"/>
        <w:rPr>
          <w:rFonts w:eastAsia="Times New Roman" w:cs="Times New Roman"/>
          <w:szCs w:val="24"/>
        </w:rPr>
      </w:pPr>
      <w:r>
        <w:rPr>
          <w:rFonts w:eastAsia="Times New Roman"/>
          <w:szCs w:val="24"/>
        </w:rPr>
        <w:t xml:space="preserve">Αυτό το οποίο βιώνει σήμερα ο τόπος, την ώρα που χρειάζεται ένα άλμα στην ανάπτυξη, στην οικονομία, δηλαδή η ίδια η Κυβέρνηση να βάζει φραγμό σε μικρές και μεγάλες επενδύσεις με την </w:t>
      </w:r>
      <w:proofErr w:type="spellStart"/>
      <w:r>
        <w:rPr>
          <w:rFonts w:eastAsia="Times New Roman"/>
          <w:szCs w:val="24"/>
        </w:rPr>
        <w:t>υπερφορολόγηση</w:t>
      </w:r>
      <w:proofErr w:type="spellEnd"/>
      <w:r>
        <w:rPr>
          <w:rFonts w:eastAsia="Times New Roman"/>
          <w:szCs w:val="24"/>
        </w:rPr>
        <w:t xml:space="preserve"> στις μικρές επιχειρήσεις, με τις υψηλές ασφαλιστικές εισφορές στους επαγγελματίες και σε όλον τον κόσμο που θέλει να παραγάγει, ενώ βάζει φρένο στην αγροτική παραγωγή και την ίδια ώρα αγωνιούμε για το πώς πραγματικά θα μπορέσουμε να έχουμε μια περίοδο από εδώ και πέρα που θα παραχθεί πλούτος για να καλυφθούν και να αποκατασταθούν οι κοινωνικές αδικίες, δείχνει ότι η Κυβέρνηση στοχεύει μόνο στην παραμονή της στην εξουσία. </w:t>
      </w:r>
      <w:r>
        <w:rPr>
          <w:rFonts w:eastAsia="Times New Roman" w:cs="Times New Roman"/>
          <w:szCs w:val="24"/>
        </w:rPr>
        <w:t>Το όλο πρόβλημά της είναι ο εκλογικός δρόμος για τις δημοτικές εκλογές.</w:t>
      </w:r>
    </w:p>
    <w:p w14:paraId="7683917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683917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683917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 xml:space="preserve">ΠΑΣΟΚ </w:t>
      </w:r>
      <w:r>
        <w:rPr>
          <w:rFonts w:eastAsia="Times New Roman" w:cs="Times New Roman"/>
          <w:szCs w:val="24"/>
        </w:rPr>
        <w:t>- ΔΗΜΑΡ)</w:t>
      </w:r>
    </w:p>
    <w:p w14:paraId="7683917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7683917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Στέργιος </w:t>
      </w:r>
      <w:proofErr w:type="spellStart"/>
      <w:r>
        <w:rPr>
          <w:rFonts w:eastAsia="Times New Roman" w:cs="Times New Roman"/>
          <w:szCs w:val="24"/>
        </w:rPr>
        <w:t>Πιτσιόρλας</w:t>
      </w:r>
      <w:proofErr w:type="spellEnd"/>
      <w:r>
        <w:rPr>
          <w:rFonts w:eastAsia="Times New Roman" w:cs="Times New Roman"/>
          <w:szCs w:val="24"/>
        </w:rPr>
        <w:t xml:space="preserve"> για είκοσι λεπτά.</w:t>
      </w:r>
    </w:p>
    <w:p w14:paraId="7683917E"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Κυρίες και κύριοι Βουλευτές, κύριε Κωνσταντινόπουλε, πρέπει κατ’ αρχάς να πω ότι είναι σωστή η παρατήρηση για την καθυστέρηση της απάντησης στην επίκαιρη επερώτηση. Εγώ δεν είχα αρμοδιότητα μέχρι πρόσφατα επί του θέματος. Όμως, αυτό δεν σημαίνει τίποτα. Το Υπουργείο όφειλε να απαντήσει.</w:t>
      </w:r>
    </w:p>
    <w:p w14:paraId="7683917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Βεβαίως η καθυστέρηση αυτή ίσως έχει κάνει ανεπίκαιρα τα κύρια θέματα που έθετε η επίκαιρη επερώτηση, διότι στην πορεία αυτά λύθηκαν και γι’ αυτό και η συζήτηση σήμερα πήρε έναν γενικότερο χαρακτήρα.</w:t>
      </w:r>
    </w:p>
    <w:p w14:paraId="7683918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Θέλω να κάνω ένα πρώτο πολιτικό σχόλιο. Αυτή τη στιγμή είμαστε σε μια πολύ κρίσιμη και λεπτή φάση διαπραγματεύσεων για την ολοκλήρωση των προγραμμάτων διάσωσης και για την έξοδό μας. Είναι φανερό, λοιπόν, αυτή η διαπραγμάτευση να είναι δύσκολη και να περιέχει μέχρι να ολοκληρωθεί πολλά στοιχεία πιέσεων σε βάρος της χώρας.</w:t>
      </w:r>
    </w:p>
    <w:p w14:paraId="7683918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Δεν θα μπω, λοιπόν, σε λεπτομέρειες. Σημασία έχει ότι στο τέλος θα κριθεί εάν η διαπραγμάτευση ήταν επιτυχής και αν η έξοδος είναι αυτή που επιθυμούμε. Υπάρχει, όμως, ένα κεντρικό ερώτημα, και αυτό αφορά τους στόχους μας και τους στόχους της χώρας. Αναφέρθηκε ο κ. Μανιάτης στο εξής και είπε: «Θα βγούμε στις αγορές και θα δανειστούμε ενδεχομένως πιο ακριβά από ό,τι δανειζόμαστε τώρα από τους εταίρους μας.».</w:t>
      </w:r>
    </w:p>
    <w:p w14:paraId="7683918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Το ερώτημα, λοιπόν, είναι το εξής: Θέλουμε να συνεχίσουμε να δανειζόμαστε φθηνότερα από τους εταίρους μας, όπως δανειζόμαστε τώρα; Σε αυτό οφείλουμε να απαντήσουμε. Η Κυβέρνηση δεν θέλει να συνεχιστεί αυτό το καθεστώς, διότι η συνέχιση δανεισμού από τους εταίρους μας με τους σημερινούς όρους συνεπάγεται δεσμεύσεις της χώρας μας και νέα μνημόνια. Και δεν νομίζω ότι το θέλει κανείς στ’ αλήθεια, απλώς για αντιπολιτευτικούς λόγους λέγονται διάφορα.</w:t>
      </w:r>
    </w:p>
    <w:p w14:paraId="7683918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Στόχος, λοιπόν, είναι να φύγουμε από αυτόν τον τρόπο δανεισμού και να μπορέσουμε σαν χώρα αξιοπρεπώς να καλύπτουμε τις ανάγκες μας και με την παραγωγή μας και με δανεισμό από τις αγορές, ούτως ώστε να αποφύγουμε το ενδεχόμενο νέων προγραμμάτων, νέων δεσμεύσεων.</w:t>
      </w:r>
    </w:p>
    <w:p w14:paraId="7683918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θα κριθεί στο τέλος της διαπραγμάτευσης αυτής με το καθεστώς που θα έχει διαμορφώσει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Ας περιμένουμε, λοιπόν, διότι και μέχρι τώρα οι προβλέψεις που έγιναν από την πλευρά της Αντιπολί</w:t>
      </w:r>
      <w:r>
        <w:rPr>
          <w:rFonts w:eastAsia="Times New Roman" w:cs="Times New Roman"/>
          <w:szCs w:val="24"/>
        </w:rPr>
        <w:lastRenderedPageBreak/>
        <w:t>τευσης σχεδόν σε όλα τα στάδια των διαπραγματεύσεων δεν ήταν και πολύ πετυχημένες για το αν θα ολοκληρωθούν οι αξιολογήσεις, που έχουν ολοκληρωθεί μέχρι σήμερα.</w:t>
      </w:r>
    </w:p>
    <w:p w14:paraId="7683918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Επίσης, είναι φανερό ότι υπάρχει μια δυσπιστία των εταίρων απέναντι στην Ελλάδα. Αυτή η δυσπιστία βεβαίως δεν προέκυψε τώρα. Η δυσπιστία είναι χρόνια και οφείλεται στη συνολική πορεία της χώρας, οφείλεται στο γεγονός ότι φτάσαμε σήμερα στην ανάγκη του μνημονίου και δεν είναι κάτι το οποίο αφορά μονάχα τη σημερινή Κυβέρνηση. Απεναντίας, θα μπορούσα να ισχυριστώ, επικαλούμενος δηλώσεις πάρα πολλών αξιωματούχων, ότι τα τελευταία χρόνια υπάρχει μία καλύτερη εικόνα.</w:t>
      </w:r>
    </w:p>
    <w:p w14:paraId="7683918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Θέλω να ξεκινήσω από τα θέματα που θέτει η επερώτηση. </w:t>
      </w:r>
    </w:p>
    <w:p w14:paraId="76839187" w14:textId="77777777" w:rsidR="003B7301" w:rsidRDefault="00647390">
      <w:pPr>
        <w:spacing w:line="600" w:lineRule="auto"/>
        <w:ind w:firstLine="720"/>
        <w:jc w:val="both"/>
        <w:rPr>
          <w:rFonts w:eastAsia="Times New Roman"/>
          <w:szCs w:val="24"/>
        </w:rPr>
      </w:pPr>
      <w:r>
        <w:rPr>
          <w:rFonts w:eastAsia="Times New Roman"/>
          <w:szCs w:val="24"/>
        </w:rPr>
        <w:lastRenderedPageBreak/>
        <w:t>Προηγούμενα κάποιος άλλος συνάδελφος είπε: «Να δούμε πού είναι οι επενδύσεις.». Θα ξεκινήσω, λοιπόν, από τα θέματα του Ελληνικού και της «ΕΛΛΗΝΙΚΟΣ ΧΡΥΣΟΣ», γιατί είναι δύο πολύ χαρακτηριστικά παραδείγματα και θα πω και δύο λόγια για δύο άλλα έργα.</w:t>
      </w:r>
    </w:p>
    <w:p w14:paraId="76839188" w14:textId="77777777" w:rsidR="003B7301" w:rsidRDefault="00647390">
      <w:pPr>
        <w:spacing w:line="600" w:lineRule="auto"/>
        <w:ind w:firstLine="720"/>
        <w:jc w:val="both"/>
        <w:rPr>
          <w:rFonts w:eastAsia="Times New Roman"/>
          <w:szCs w:val="24"/>
        </w:rPr>
      </w:pPr>
      <w:r>
        <w:rPr>
          <w:rFonts w:eastAsia="Times New Roman"/>
          <w:szCs w:val="24"/>
        </w:rPr>
        <w:t>Ασκήθηκε πολύ μεγάλη κριτική στην Κυβέρνηση για τις καθυστερήσεις στην υλοποίηση του έργου του Ελληνικού. Για να δούμε, όμως, εάν όντως πρόκειται για καθυστέρηση ή πρόκειται για ένα πολύ μεγάλο έργο που επιτελέστηκε. Ισχυρίζομαι ότι από την πλευρά της Κυβέρνησης επιτεύχθηκε σε λίγο χρόνο, θα έλεγα, ένα πάρα πολύ δύσκολο εγχείρημα και θα το εξηγήσω. Θα θυμάστε προφανώς πάρα πολύ καλά ότι γύρω από το έργο αυτό υπήρχε μια πολύ μεγάλη συζήτηση σε όλη την ελληνική κοινωνία και στο πολιτικό σύστημα της χώρας. Δεν ήταν μόνο ο ΣΥΡΙΖΑ, που, ως αντιπολίτευση, είχε διαφωνίες με το έργο αυτό. Πολύ ισχυρά οικονομικά συγκροτήματα και εκδοτικά συγκροτήματα είχαν διαφωνίες, όλοι οι δήμοι της περιοχής είχαν διαφωνίες.</w:t>
      </w:r>
    </w:p>
    <w:p w14:paraId="76839189" w14:textId="77777777" w:rsidR="003B7301" w:rsidRDefault="0064739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Είχε προχωρήσει, όμως.</w:t>
      </w:r>
    </w:p>
    <w:p w14:paraId="7683918A" w14:textId="77777777" w:rsidR="003B7301" w:rsidRDefault="00647390">
      <w:pPr>
        <w:spacing w:line="600" w:lineRule="auto"/>
        <w:ind w:firstLine="720"/>
        <w:jc w:val="both"/>
        <w:rPr>
          <w:rFonts w:eastAsia="Times New Roman"/>
          <w:szCs w:val="24"/>
        </w:rPr>
      </w:pPr>
      <w:r>
        <w:rPr>
          <w:rFonts w:eastAsia="Times New Roman"/>
          <w:b/>
          <w:szCs w:val="24"/>
        </w:rPr>
        <w:lastRenderedPageBreak/>
        <w:t>ΑΣΤΕΡΙΟΣ ΠΙΤΣΙΟΡΛΑΣ (Υφυπουργός Οικονομίας και Ανάπτυξης):</w:t>
      </w:r>
      <w:r>
        <w:rPr>
          <w:rFonts w:eastAsia="Times New Roman"/>
          <w:szCs w:val="24"/>
        </w:rPr>
        <w:t xml:space="preserve"> Μισό λεπτό, θα φτάσω και εκεί. Μην ανησυχείτε.</w:t>
      </w:r>
    </w:p>
    <w:p w14:paraId="7683918B" w14:textId="77777777" w:rsidR="003B7301" w:rsidRDefault="00647390">
      <w:pPr>
        <w:spacing w:line="600" w:lineRule="auto"/>
        <w:ind w:firstLine="720"/>
        <w:jc w:val="both"/>
        <w:rPr>
          <w:rFonts w:eastAsia="Times New Roman"/>
          <w:szCs w:val="24"/>
        </w:rPr>
      </w:pPr>
      <w:r>
        <w:rPr>
          <w:rFonts w:eastAsia="Times New Roman"/>
          <w:szCs w:val="24"/>
        </w:rPr>
        <w:t xml:space="preserve">Όλοι οι δήμοι της περιοχής είχαν διαφωνίες. Εγώ, όταν παρέλαβα το έργο ως Πρόεδρος του ΤΑΙΠΕΔ, και οι τρείς δήμοι -και δεν ήταν ΣΥΡΙΖΑ όλοι, μάλλον, όταν το παρέλαβα εγώ, κανείς δεν ήταν ΣΥΡΙΖΑ- είχαν διαφωνία με το έργο. Και οι τρεις! </w:t>
      </w:r>
    </w:p>
    <w:p w14:paraId="7683918C" w14:textId="77777777" w:rsidR="003B7301" w:rsidRDefault="00647390">
      <w:pPr>
        <w:spacing w:line="600" w:lineRule="auto"/>
        <w:ind w:firstLine="720"/>
        <w:jc w:val="both"/>
        <w:rPr>
          <w:rFonts w:eastAsia="Times New Roman"/>
          <w:szCs w:val="24"/>
        </w:rPr>
      </w:pPr>
      <w:r>
        <w:rPr>
          <w:rFonts w:eastAsia="Times New Roman"/>
          <w:szCs w:val="24"/>
        </w:rPr>
        <w:t>Πού οφείλονταν όλα αυτά; Οφείλονταν στο γεγονός ότι το έργο ξεκίνησε με κακούς όρους, με πάρα πολύ κακούς όρους και οφείλαμε στην πορεία να επιλύσουμε πάρα πολλά προβλήματα. Τι εννοώ, λοιπόν;</w:t>
      </w:r>
    </w:p>
    <w:p w14:paraId="7683918D" w14:textId="77777777" w:rsidR="003B7301" w:rsidRDefault="00647390">
      <w:pPr>
        <w:spacing w:line="600" w:lineRule="auto"/>
        <w:ind w:firstLine="720"/>
        <w:jc w:val="both"/>
        <w:rPr>
          <w:rFonts w:eastAsia="Times New Roman"/>
          <w:szCs w:val="24"/>
        </w:rPr>
      </w:pPr>
      <w:r>
        <w:rPr>
          <w:rFonts w:eastAsia="Times New Roman"/>
          <w:szCs w:val="24"/>
        </w:rPr>
        <w:t xml:space="preserve">Όταν κανείς πάει να αγοράσει ένα οικόπεδο για να χτίσει ένα σπίτι, το πρώτο πράγμα που κάνει είναι ότι έχει ένα τοπογραφικό του οικοπέδου που αγοράζει και μετά πάει και παίρνει μια πράξη χαρακτηρισμού από το δασαρχείο εάν μπορεί να χτίσει ή εάν δεν μπορεί να χτίσει. </w:t>
      </w:r>
    </w:p>
    <w:p w14:paraId="7683918E"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Εδώ, λοιπόν, έγινε ένας διαγωνισμός για να πουληθούν επτά χιλιάδες στρέμματα δημόσιας γης χωρίς να υπάρχει τοπογραφικό, χωρίς να υπάρχει πράξη χαρακτηρισμού. Και όταν λέω τοπογραφικό, δεν έχει σημασία πού είναι. Και εκτός σχεδίου να είναι και εντός σχεδίου να είναι, οφείλεις να έχεις πράξη χαρακτηρισμού, οφείλεις να έχεις τοπογραφικό. Τοπογραφικό πρέπει να έχεις, γιατί το τοπογραφικό έχει μερικά μυστικά. Πρέπει να καταγράφει τα ρέματα, για παράδειγμα, τα οποία αυτά δεν υπήρχαν στο Ελληνικό. Επίσης, υπήρξε μια σύμβαση με πάρα πολλές αιρέσεις, για να υλοποιηθεί η σύμβαση αυτή. </w:t>
      </w:r>
    </w:p>
    <w:p w14:paraId="7683918F" w14:textId="77777777" w:rsidR="003B7301" w:rsidRDefault="00647390">
      <w:pPr>
        <w:spacing w:line="600" w:lineRule="auto"/>
        <w:ind w:firstLine="720"/>
        <w:jc w:val="both"/>
        <w:rPr>
          <w:rFonts w:eastAsia="Times New Roman"/>
          <w:szCs w:val="24"/>
        </w:rPr>
      </w:pPr>
      <w:r>
        <w:rPr>
          <w:rFonts w:eastAsia="Times New Roman"/>
          <w:szCs w:val="24"/>
        </w:rPr>
        <w:t>Εμείς τι κάναμε, λοιπόν; Το πρώτο που κάναμε είναι ότι διαπραγματευθήκαμε τους όρους αυτής της σύμβασης ξανά και τη βελτιώσαμε πάρα πολύ. Ήρθε στη Βουλή η τροποποιητική σύμβαση και ψηφίστηκε από όλους. Και σωστά ψηφίστηκε, διότι βελτίωσε πάρα πολύ τους όρους της σύμβασης και έτσι εξασφαλίστηκε και η συναίνεση των τοπικών κοινωνιών και των δήμων.</w:t>
      </w:r>
    </w:p>
    <w:p w14:paraId="76839190" w14:textId="77777777" w:rsidR="003B7301" w:rsidRDefault="00647390">
      <w:pPr>
        <w:spacing w:line="600" w:lineRule="auto"/>
        <w:ind w:firstLine="720"/>
        <w:jc w:val="both"/>
        <w:rPr>
          <w:rFonts w:eastAsia="Times New Roman"/>
          <w:szCs w:val="24"/>
        </w:rPr>
      </w:pPr>
      <w:r>
        <w:rPr>
          <w:rFonts w:eastAsia="Times New Roman"/>
          <w:szCs w:val="24"/>
        </w:rPr>
        <w:lastRenderedPageBreak/>
        <w:t>Δεύτερον, φτάσαμε στο σημείο να εκδοθεί το προεδρικό διάταγμα και μάλιστα ομόφωνα από το Σ.τ.Ε., που σημαίνει ότι έγινε μια πάρα πολύ αναλυτική και προσεκτική δουλειά. Και το προεδρικό διάταγμα με βάση τη σύμβαση είναι η προϋπόθεση για να αρχίσει η πλήρωση πάρα πολλών άλλων αιρέσεων που προέβλεπε αυτή η σύμβαση. Και έτσι είμαστε τώρα στη φάση υλοποίησης αυτών των αιρέσεων, που σημαίνει ότι θα πρέπει να βγουν πάρα πολλές ΚΥΑ για να λυθούν τα θέματα της πολεοδόμησης και τα θέματα της ανάπτυξης των ζωνών πέρα από το καζίνο. Όλα αυτά προβλέπονταν από την αρχική σύμβαση ότι θα λυθούν μετά την έκδοση του προεδρικού διατάγματος.</w:t>
      </w:r>
    </w:p>
    <w:p w14:paraId="76839191" w14:textId="77777777" w:rsidR="003B7301" w:rsidRDefault="00647390">
      <w:pPr>
        <w:spacing w:line="600" w:lineRule="auto"/>
        <w:ind w:firstLine="720"/>
        <w:jc w:val="both"/>
        <w:rPr>
          <w:rFonts w:eastAsia="Times New Roman"/>
          <w:szCs w:val="24"/>
        </w:rPr>
      </w:pPr>
      <w:r>
        <w:rPr>
          <w:rFonts w:eastAsia="Times New Roman"/>
          <w:szCs w:val="24"/>
        </w:rPr>
        <w:t>Η «</w:t>
      </w:r>
      <w:r>
        <w:rPr>
          <w:rFonts w:eastAsia="Times New Roman"/>
          <w:szCs w:val="24"/>
          <w:lang w:val="en-US"/>
        </w:rPr>
        <w:t>LAMDA</w:t>
      </w:r>
      <w:r>
        <w:rPr>
          <w:rFonts w:eastAsia="Times New Roman"/>
          <w:szCs w:val="24"/>
        </w:rPr>
        <w:t>», λοιπόν, η εταιρεία που θα κατασκευάσει το έργο, θα ολοκληρώσει την κατάθεση των μελετών, για να εκδοθούν αυτές οι πράξεις, τον Ιούνιο του 2018. Όλα αυτά γιατί σας τα λέω; Σας τα λέω γιατί υπάρχει μια πραγματικότητα, την οποία πρέπει να αναγνωρίσουμε. Όλα τα μεγάλα έργα στην Ελλάδα μέχρι στιγμής είχαν τε</w:t>
      </w:r>
      <w:r>
        <w:rPr>
          <w:rFonts w:eastAsia="Times New Roman"/>
          <w:szCs w:val="24"/>
        </w:rPr>
        <w:lastRenderedPageBreak/>
        <w:t xml:space="preserve">ράστια προβλήματα και τεράστιες καθυστερήσεις και πρέπει να εξηγήσουμε γιατί υπάρχει αυτή η κατάσταση. Εάν δεν λύσουμε τα δομικά προβλήματα που έχουν τη συνέπεια αυτών των καθυστερήσεων, δεν συζητάμε σοβαρά. </w:t>
      </w:r>
    </w:p>
    <w:p w14:paraId="76839192" w14:textId="77777777" w:rsidR="003B7301" w:rsidRDefault="00647390">
      <w:pPr>
        <w:spacing w:line="600" w:lineRule="auto"/>
        <w:ind w:firstLine="720"/>
        <w:jc w:val="both"/>
        <w:rPr>
          <w:rFonts w:eastAsia="Times New Roman"/>
          <w:szCs w:val="24"/>
        </w:rPr>
      </w:pPr>
      <w:r>
        <w:rPr>
          <w:rFonts w:eastAsia="Times New Roman"/>
          <w:szCs w:val="24"/>
        </w:rPr>
        <w:t>Σε μια χώρα που δεν υπάρχει Κτηματολόγιο, που δεν υπάρχει Δασολόγιο, που δεν υπάρχει αρχαιολογικό Κτηματολόγιο, σε μια χώρα που αυτά τα στοιχειώδη δεν έχουν λυθεί, είναι πολύ λογικό να υπάρχουν τεράστιες καθυστερήσεις.</w:t>
      </w:r>
    </w:p>
    <w:p w14:paraId="7683919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μεγάλη επένδυση, το «COSTA NAVARINO», πήρε δεκαπέντε χρόνια για να </w:t>
      </w:r>
      <w:proofErr w:type="spellStart"/>
      <w:r>
        <w:rPr>
          <w:rFonts w:eastAsia="Times New Roman" w:cs="Times New Roman"/>
          <w:szCs w:val="24"/>
        </w:rPr>
        <w:t>αδειοδοτηθεί</w:t>
      </w:r>
      <w:proofErr w:type="spellEnd"/>
      <w:r>
        <w:rPr>
          <w:rFonts w:eastAsia="Times New Roman" w:cs="Times New Roman"/>
          <w:szCs w:val="24"/>
        </w:rPr>
        <w:t xml:space="preserve"> και δεν κυβερνούσε ο ΣΥΡΙΖΑ τότε. Άλλοι κυβερνούσαν. Στο Ελληνικό, λοιπόν, έχουμε φτάσει στο τέλος. Και καλώς σήμερα δεν αναφερθήκατε, γιατί ξέρετε κι εσείς πολύ καλά ότι φτάσαμε στο τέλος. Μέχρι τον Σεπτέμβρη, Οκτώβρη θα έχουν εκδοθεί όλες οι ΚΥΑ για να αρχίσει η υλοποίηση του έργου. Ήδη μετά την έκδοση του προεδρικού διατάγματος που έχει ήδη γίνει, ό,τι γίνεται τώρα, είναι για την υλοποίηση του έργου.</w:t>
      </w:r>
    </w:p>
    <w:p w14:paraId="7683919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Η εταιρεία «ΕΛΛΗΝΙΚΟΣ ΧΡΥΣΟΣ Α.Ε.», επίσης, δεν είναι καινούργιο θέμα γιατί μας απασχολεί πάρα πολλά χρόνια. Όμως, και το θέμα αυτό έχει λυθεί τελικά. Η Κυβέρνηση ακολούθησε μια γραμμή για να μπορέσει να δώσει μια οριστική λύση στο πρόβλημα. Πρόσφατα εκδόθηκε η απόφαση της διαιτησίας, στην οποία προσέφυγε το ελληνικό δημόσιο σε συνεννόηση με την εταιρεία και διαμορφώθηκε ένα πλαίσιο, το οποίο μας δίνει πια τη δυνατότητα να διαπραγματευτούμε ξανά με την εταιρεία την τελική διευθέτηση του θέματος.</w:t>
      </w:r>
    </w:p>
    <w:p w14:paraId="7683919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Να σας πω τα δύο κεντρικά σημεία αυτής της απόφασης. Το πρώτο σημείο είναι ότι η εταιρεία υποχρεούται για την παραγωγή καθαρών μετάλλων στην Ελλάδα. Μέχρι τώρα αυτό δεν υπήρχε και μία από τις μεγάλες αντιρρήσεις που υπήρχαν για το έργο αυτό, είναι ότι θα παραχθούν τα συμπυκνώματα στην Ελλάδα και θα εξαχθούν και άρα, εμείς θα επωμιστούμε όλο το κόστος χωρίς να έχουμε πραγματικό όφελος απ’ αυτή τη δραστηριότητα. Αυτό, λοιπόν, είναι ένα θέμα τεράστιο, το οποίο λύθηκε τώρα.</w:t>
      </w:r>
    </w:p>
    <w:p w14:paraId="7683919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Το δεύτερο θέμα που λύθηκε είναι ότι υποχρεούται η εταιρεία να σεβαστεί ένα πολύ αυστηρό περιβαλλοντικό πλαίσιο ευρωπαϊκών προδιαγραφών που και αυτό δεν υπήρχε μέχρι σήμερα. Και με την τροποποίηση και του μεταλλευτικού και εξορυκτικού κώδικα διαμορφώνονται πια οι συνθήκες</w:t>
      </w:r>
      <w:r w:rsidRPr="00602697">
        <w:rPr>
          <w:rFonts w:eastAsia="Times New Roman" w:cs="Times New Roman"/>
          <w:szCs w:val="24"/>
        </w:rPr>
        <w:t>,</w:t>
      </w:r>
      <w:r>
        <w:rPr>
          <w:rFonts w:eastAsia="Times New Roman" w:cs="Times New Roman"/>
          <w:szCs w:val="24"/>
        </w:rPr>
        <w:t xml:space="preserve"> ώστε το θέμα αυτό να επιλυθεί. Αναφέρομαι και σε αυτό αναλυτικά διότι -επαναλαμβάνω- οι επενδύσεις είναι μια καραμέλα που τη λέμε όλοι. Αν δεν δημιουργήσουμε, όμως, το σταθερό υπόβαθρο, το θεσμικό, δεν θα υπάρξει προώθηση αυτού του στόχου, όποιος κι αν κυβερνάει.</w:t>
      </w:r>
    </w:p>
    <w:p w14:paraId="7683919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μπορούσα να αναφέρω κι άλλα δύο παραδείγματα πολύ σύντομα. Το θέμα του «Αστέρα» Βουλιαγμένης και το θέμα της </w:t>
      </w:r>
      <w:proofErr w:type="spellStart"/>
      <w:r>
        <w:rPr>
          <w:rFonts w:eastAsia="Times New Roman" w:cs="Times New Roman"/>
          <w:szCs w:val="24"/>
        </w:rPr>
        <w:t>Αφάντου</w:t>
      </w:r>
      <w:proofErr w:type="spellEnd"/>
      <w:r>
        <w:rPr>
          <w:rFonts w:eastAsia="Times New Roman" w:cs="Times New Roman"/>
          <w:szCs w:val="24"/>
        </w:rPr>
        <w:t xml:space="preserve"> που αναφέρθηκε. Στον «Αστέρα» Βουλιαγμένης, λοιπόν, υπήρξε μια καθυστέρηση περίπου ενός χρόνου για την υλοποίηση του έργου. Ξέρετε γιατί; Διότι το σχέδιο που είχε ετοιμαστεί από την προηγούμενη κυβέρνηση και πήγε στο </w:t>
      </w:r>
      <w:proofErr w:type="spellStart"/>
      <w:r>
        <w:rPr>
          <w:rFonts w:eastAsia="Times New Roman" w:cs="Times New Roman"/>
          <w:szCs w:val="24"/>
        </w:rPr>
        <w:t>ΣτΕ</w:t>
      </w:r>
      <w:proofErr w:type="spellEnd"/>
      <w:r>
        <w:rPr>
          <w:rFonts w:eastAsia="Times New Roman" w:cs="Times New Roman"/>
          <w:szCs w:val="24"/>
        </w:rPr>
        <w:t>, προέβλεπε στον «Αστέρα» Βουλιαγμένης τη δυνατότητα να κτιστούν έως εκατό κατοικίες.</w:t>
      </w:r>
    </w:p>
    <w:p w14:paraId="7683919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το </w:t>
      </w:r>
      <w:proofErr w:type="spellStart"/>
      <w:r>
        <w:rPr>
          <w:rFonts w:eastAsia="Times New Roman" w:cs="Times New Roman"/>
          <w:szCs w:val="24"/>
        </w:rPr>
        <w:t>ΣτΕ</w:t>
      </w:r>
      <w:proofErr w:type="spellEnd"/>
      <w:r>
        <w:rPr>
          <w:rFonts w:eastAsia="Times New Roman" w:cs="Times New Roman"/>
          <w:szCs w:val="24"/>
        </w:rPr>
        <w:t xml:space="preserve"> ορθώς το απέρριψε. Αυτό τι σημαίνει; Επανέρχομαι στο ίδιο θέμα. Σημαίνει ότι στη βάση των καθυστερήσεων υπάρχουν πολιτικές επιλογές, υπάρχουν δομικές αδυναμίες που πρέπει να αντιμετωπιστούν. Στην </w:t>
      </w:r>
      <w:proofErr w:type="spellStart"/>
      <w:r>
        <w:rPr>
          <w:rFonts w:eastAsia="Times New Roman" w:cs="Times New Roman"/>
          <w:szCs w:val="24"/>
        </w:rPr>
        <w:t>Αφάντου</w:t>
      </w:r>
      <w:proofErr w:type="spellEnd"/>
      <w:r>
        <w:rPr>
          <w:rFonts w:eastAsia="Times New Roman" w:cs="Times New Roman"/>
          <w:szCs w:val="24"/>
        </w:rPr>
        <w:t xml:space="preserve"> το ίδιο. Στην </w:t>
      </w:r>
      <w:proofErr w:type="spellStart"/>
      <w:r>
        <w:rPr>
          <w:rFonts w:eastAsia="Times New Roman" w:cs="Times New Roman"/>
          <w:szCs w:val="24"/>
        </w:rPr>
        <w:t>Αφάντου</w:t>
      </w:r>
      <w:proofErr w:type="spellEnd"/>
      <w:r>
        <w:rPr>
          <w:rFonts w:eastAsia="Times New Roman" w:cs="Times New Roman"/>
          <w:szCs w:val="24"/>
        </w:rPr>
        <w:t xml:space="preserve"> υπήρχε πρόταση της Τοπικής Εφορίας Αρχαιοτήτων για την κήρυξη του χώρου ως αρχαιολογικού ενδιαφέροντος, η οποία είχε θαφτεί επί δέκα χρόνια από το Υπουργείο. Κι όταν ήρθε στην επιφάνεια, που δεν μπορούσε να μην προχωρήσει στη διαδικασία, ανέκυψε το πρόβλημα. Επιλύθηκε, όμως και αυτό με τη σύναψη ενός μνημονίου συνεργασίας. Αυτή τη στιγμή ολοκληρώνονται οι δοκιμαστικές σας τομές στο οικόπεδο και κατά πάσα πιθανότητα δεν θα έχουμε κανένα πρόβλημα και θα προχωρήσει άμεσα. Ήδη ο ένας επενδυτής από τους δύο ετοιμάζεται να ξεκινήσει την επένδυσή του.</w:t>
      </w:r>
    </w:p>
    <w:p w14:paraId="7683919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Υπάρχουν, λοιπόν, πολύ σημαντικά θεσμικά ζητήματα που πρέπει να επιλυθούν. Η σημερινή Κυβέρνηση έχει ξεκινήσει, κατά τη γνώμη μου, με μεθοδικό τρόπο την επί</w:t>
      </w:r>
      <w:r>
        <w:rPr>
          <w:rFonts w:eastAsia="Times New Roman" w:cs="Times New Roman"/>
          <w:szCs w:val="24"/>
        </w:rPr>
        <w:lastRenderedPageBreak/>
        <w:t>λυση αυτών των προβλημάτων. Και για τα προβλήματα του Κτηματολογίου, να ολοκληρωθεί το Κτηματολόγιο, σε τακτή χρονική προθεσμία, και για τα θέματα των δασικών χαρτών και για τα θέματα της κωδικοποίησης της νομοθεσίας. Σε πάρα πολλά σημεία έχουμε προχωρήσει πάρα πολύ. Ήδη η κωδικοποίηση της τουριστικής νομοθεσίας έχει ολοκληρωθεί.</w:t>
      </w:r>
    </w:p>
    <w:p w14:paraId="7683919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Πού βρισκόμαστε σήμερα; Θα σας αναφέρω μόνο τα στοιχεία της Τραπέζης της Ελλάδος για τις άμεσες ξένες επενδύσεις. Το 2016 και το 2017 έχουμε πετύχει στόχους ρεκόρ.</w:t>
      </w:r>
    </w:p>
    <w:p w14:paraId="7683919B"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Με τη «FRAPORT» μέσα. </w:t>
      </w:r>
    </w:p>
    <w:p w14:paraId="7683919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Τι σημασία έχει; Δεν καταλαβαίνω. Μην τα λέτε αυτά. Προφανώς υπάρχει συνέχεια. Όμως και η «</w:t>
      </w:r>
      <w:r>
        <w:rPr>
          <w:rFonts w:eastAsia="Times New Roman" w:cs="Times New Roman"/>
          <w:szCs w:val="24"/>
          <w:lang w:val="en-US"/>
        </w:rPr>
        <w:t>FRAPORT</w:t>
      </w:r>
      <w:r>
        <w:rPr>
          <w:rFonts w:eastAsia="Times New Roman" w:cs="Times New Roman"/>
          <w:szCs w:val="24"/>
        </w:rPr>
        <w:t xml:space="preserve">» για να ολοκληρωθεί χρειάστηκε τεράστια προσπάθεια απ’ αυτή την Κυβέρνηση. </w:t>
      </w:r>
    </w:p>
    <w:p w14:paraId="7683919D" w14:textId="77777777" w:rsidR="003B7301" w:rsidRDefault="00647390">
      <w:pPr>
        <w:spacing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 xml:space="preserve">Και κλάμα από τον κ. </w:t>
      </w:r>
      <w:proofErr w:type="spellStart"/>
      <w:r>
        <w:rPr>
          <w:rFonts w:eastAsia="Times New Roman"/>
          <w:szCs w:val="24"/>
        </w:rPr>
        <w:t>Σπίρτζη</w:t>
      </w:r>
      <w:proofErr w:type="spellEnd"/>
      <w:r>
        <w:rPr>
          <w:rFonts w:eastAsia="Times New Roman"/>
          <w:szCs w:val="24"/>
        </w:rPr>
        <w:t xml:space="preserve">! </w:t>
      </w:r>
    </w:p>
    <w:p w14:paraId="7683919E"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Η «</w:t>
      </w:r>
      <w:r>
        <w:rPr>
          <w:rFonts w:eastAsia="Times New Roman"/>
          <w:szCs w:val="24"/>
          <w:lang w:val="en-US"/>
        </w:rPr>
        <w:t>FRAPORT</w:t>
      </w:r>
      <w:r>
        <w:rPr>
          <w:rFonts w:eastAsia="Times New Roman"/>
          <w:szCs w:val="24"/>
        </w:rPr>
        <w:t>» για να ολοκληρωθεί, όπως και ο Πειραιάς για να ολοκληρωθεί και η Θεσσαλονίκη για να ολοκληρωθεί, χρειάστηκε από την παρούσα Κυβέρνηση πολύ μεγάλη προσπάθεια. Και αμφιβάλλω αν θα ολοκληρώνονταν από τις προηγούμενες κυβερνήσεις. Αμφιβάλλω πάρα πολύ. Και γι’ αυτό δεν είχαν προχωρήσει κιόλας στην ολοκλήρωσή τους.</w:t>
      </w:r>
    </w:p>
    <w:p w14:paraId="7683919F" w14:textId="77777777" w:rsidR="003B7301" w:rsidRDefault="00647390">
      <w:pPr>
        <w:spacing w:line="600" w:lineRule="auto"/>
        <w:ind w:firstLine="720"/>
        <w:jc w:val="both"/>
        <w:rPr>
          <w:rFonts w:eastAsia="Times New Roman"/>
          <w:szCs w:val="24"/>
        </w:rPr>
      </w:pPr>
      <w:r>
        <w:rPr>
          <w:rFonts w:eastAsia="Times New Roman"/>
          <w:szCs w:val="24"/>
        </w:rPr>
        <w:t>Έχουμε λοιπόν ένα διάγραμμα. Αν το δείτε, οι άμεσες ξένες επενδύσεις το 2017 είναι στο καλύτερο σημείο μετά το 2005. Αυτό είναι κάτι το οποίο δεν μπορεί να αγνοηθεί. Το 2016-2017 έχουμε φτάσει σε επίπεδα πολύ υψηλά για τα ελληνικά δεδομένα.</w:t>
      </w:r>
    </w:p>
    <w:p w14:paraId="768391A0" w14:textId="77777777" w:rsidR="003B7301" w:rsidRDefault="00647390">
      <w:pPr>
        <w:spacing w:line="600" w:lineRule="auto"/>
        <w:ind w:firstLine="720"/>
        <w:jc w:val="both"/>
        <w:rPr>
          <w:rFonts w:eastAsia="Times New Roman"/>
          <w:szCs w:val="24"/>
        </w:rPr>
      </w:pPr>
      <w:r>
        <w:rPr>
          <w:rFonts w:eastAsia="Times New Roman"/>
          <w:szCs w:val="24"/>
        </w:rPr>
        <w:t xml:space="preserve">Ποιο είναι το πρόβλημα όμως; Το δομικό πρόβλημα είναι ότι οι άμεσες ξένες επενδύσεις στην Ελλάδα ήταν πάντα πάρα πολύ χαμηλές, κι όταν κυβερνούσαν τα κόμματα που τώρα υπερθεματίζουν. Ήταν, περίπου, στο 1% του ΑΕΠ, κατά μέσο όρο. </w:t>
      </w:r>
      <w:r>
        <w:rPr>
          <w:rFonts w:eastAsia="Times New Roman"/>
          <w:szCs w:val="24"/>
        </w:rPr>
        <w:lastRenderedPageBreak/>
        <w:t>Αυτό είναι ένα ποσοστό εξοντωτικό για την ελληνική οικονομία και προφανώς, έχει αιτίες που δεν αφορούν την παρούσα Κυβέρνηση, γιατί, επαναλαμβάνω, είναι διαχρονικό. Κι αυτές οι αιτίες πρέπει να αντιμετωπιστούν. Όπως έχει αιτίες το γεγονός ότι ήταν τόσο χαμηλά οι εξαγωγές της χώρας μας. Αυτά είναι ζητήματα τα οποία, επαναλαμβάνω, είναι δομικά και πρέπει να λυθούν.</w:t>
      </w:r>
    </w:p>
    <w:p w14:paraId="768391A1" w14:textId="77777777" w:rsidR="003B7301" w:rsidRDefault="00647390">
      <w:pPr>
        <w:spacing w:line="600" w:lineRule="auto"/>
        <w:ind w:firstLine="720"/>
        <w:jc w:val="both"/>
        <w:rPr>
          <w:rFonts w:eastAsia="Times New Roman"/>
          <w:szCs w:val="24"/>
        </w:rPr>
      </w:pPr>
      <w:r>
        <w:rPr>
          <w:rFonts w:eastAsia="Times New Roman"/>
          <w:szCs w:val="24"/>
        </w:rPr>
        <w:t xml:space="preserve">Το ότι φτάσαμε σε καιρό κρίσης σε αυτά τα επίπεδα, σημαίνει ότι κάτι αρχίζει και αλλάζει στην ελληνική οικονομία κι αυτό πρέπει να αναγνωριστεί. Τι αλλάζει λοιπόν; Αλλάζει το γεγονός ότι υπάρχει ιδιαίτερο βάρος για την προσέλκυση ξένων επενδύσεων, που δεν υπήρχε πριν. Θα χρειαστώ πολύ χρόνο για να περιγράψω το σύστημα που υπάρχει για την προσέλκυση ξένων επενδύσεων και το σύστημα που υπάρχει στο δημόσιο για την προώθηση των εξαγωγών. </w:t>
      </w:r>
    </w:p>
    <w:p w14:paraId="768391A2" w14:textId="77777777" w:rsidR="003B7301" w:rsidRDefault="00647390">
      <w:pPr>
        <w:spacing w:line="600" w:lineRule="auto"/>
        <w:ind w:firstLine="720"/>
        <w:jc w:val="both"/>
        <w:rPr>
          <w:rFonts w:eastAsia="Times New Roman"/>
          <w:szCs w:val="24"/>
        </w:rPr>
      </w:pPr>
      <w:r>
        <w:rPr>
          <w:rFonts w:eastAsia="Times New Roman"/>
          <w:szCs w:val="24"/>
        </w:rPr>
        <w:t xml:space="preserve">Θα χρειαστεί τεράστια προσπάθεια για να μπορέσουμε να το </w:t>
      </w:r>
      <w:proofErr w:type="spellStart"/>
      <w:r>
        <w:rPr>
          <w:rFonts w:eastAsia="Times New Roman"/>
          <w:szCs w:val="24"/>
        </w:rPr>
        <w:t>εξορθολογίσουμε</w:t>
      </w:r>
      <w:proofErr w:type="spellEnd"/>
      <w:r>
        <w:rPr>
          <w:rFonts w:eastAsia="Times New Roman"/>
          <w:szCs w:val="24"/>
        </w:rPr>
        <w:t xml:space="preserve">. Δεν τα καταφέραμε ακόμα μέχρι σήμερα, όμως, είμαστε σε αυτή την κατεύθυνση. Ένα παράδειγμα θα αναφέρω μονάχα. Όταν κάποτε έφυγε ένας Υπουργός Οικονομίας από </w:t>
      </w:r>
      <w:r>
        <w:rPr>
          <w:rFonts w:eastAsia="Times New Roman"/>
          <w:szCs w:val="24"/>
        </w:rPr>
        <w:lastRenderedPageBreak/>
        <w:t>το Υπουργείο Οικονομίας και πήγε στο Υπουργείο Εξωτερικών, πήρε μαζί του και μια ολόκληρη υπηρεσία από το Υπουργείο Οικονομίας και την πήγε στο Υπουργείο Εξωτερικών και διασπάστηκε όλος ο τομέας της εξωστρέφειας της χώρας.</w:t>
      </w:r>
    </w:p>
    <w:p w14:paraId="768391A3" w14:textId="77777777" w:rsidR="003B7301" w:rsidRDefault="0064739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Τους ακολούθους λέτε;</w:t>
      </w:r>
    </w:p>
    <w:p w14:paraId="768391A4"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 xml:space="preserve">Ναι, ναι. </w:t>
      </w:r>
    </w:p>
    <w:p w14:paraId="768391A5" w14:textId="77777777" w:rsidR="003B7301" w:rsidRDefault="0064739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Εγώ τους πήγα.</w:t>
      </w:r>
    </w:p>
    <w:p w14:paraId="768391A6"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Δεν λέω ποιος τους πήγε. Διασπάστηκε όλος ο τομέας της εξωστρέφειας.</w:t>
      </w:r>
    </w:p>
    <w:p w14:paraId="768391A7" w14:textId="77777777" w:rsidR="003B7301" w:rsidRDefault="0064739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πιο σωστή κίνηση ήταν.</w:t>
      </w:r>
    </w:p>
    <w:p w14:paraId="768391A8"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Δεν ξέρω ποιος το ξεκίνησε. Εγώ περιγράφω μια πραγματικότητα. Αυτή τη στιγμή με την προ</w:t>
      </w:r>
      <w:r>
        <w:rPr>
          <w:rFonts w:eastAsia="Times New Roman"/>
          <w:szCs w:val="24"/>
        </w:rPr>
        <w:lastRenderedPageBreak/>
        <w:t xml:space="preserve">σέλκυση επενδύσεων και με την προώθηση των εξαγωγών ασχολούνται από το ελληνικό δημόσιο τουλάχιστον έξι διαφορετικά κέντρα, που δρουν παράλληλα χωρίς </w:t>
      </w:r>
      <w:proofErr w:type="spellStart"/>
      <w:r>
        <w:rPr>
          <w:rFonts w:eastAsia="Times New Roman"/>
          <w:szCs w:val="24"/>
        </w:rPr>
        <w:t>καμμία</w:t>
      </w:r>
      <w:proofErr w:type="spellEnd"/>
      <w:r>
        <w:rPr>
          <w:rFonts w:eastAsia="Times New Roman"/>
          <w:szCs w:val="24"/>
        </w:rPr>
        <w:t xml:space="preserve"> συνεννόηση. Κι αυτό είναι το πρώτο που θέλουμε να επιλύσουμε.</w:t>
      </w:r>
    </w:p>
    <w:p w14:paraId="768391A9" w14:textId="77777777" w:rsidR="003B7301" w:rsidRDefault="00647390">
      <w:pPr>
        <w:spacing w:line="600" w:lineRule="auto"/>
        <w:ind w:firstLine="720"/>
        <w:jc w:val="both"/>
        <w:rPr>
          <w:rFonts w:eastAsia="Times New Roman"/>
          <w:szCs w:val="24"/>
        </w:rPr>
      </w:pPr>
      <w:r>
        <w:rPr>
          <w:rFonts w:eastAsia="Times New Roman"/>
          <w:szCs w:val="24"/>
        </w:rPr>
        <w:t>Έγινε μεγάλη προσπάθεια και πιστεύω ότι έχουμε θεαματικά αποτελέσματα. Αυτά καταγράφονται. Δεν είναι μόνο η «</w:t>
      </w:r>
      <w:r>
        <w:rPr>
          <w:rFonts w:eastAsia="Times New Roman"/>
          <w:szCs w:val="24"/>
          <w:lang w:val="en-US"/>
        </w:rPr>
        <w:t>FRAPORT</w:t>
      </w:r>
      <w:r>
        <w:rPr>
          <w:rFonts w:eastAsia="Times New Roman"/>
          <w:szCs w:val="24"/>
        </w:rPr>
        <w:t>». Καταγράφονται στα ποσοστά επενδύσεων που πετύχαμε αυτά τα χρόνια. Θα μπορώ να πω και πιο συγκεκριμένα λοιπόν.</w:t>
      </w:r>
    </w:p>
    <w:p w14:paraId="768391AA" w14:textId="77777777" w:rsidR="003B7301" w:rsidRDefault="00647390">
      <w:pPr>
        <w:spacing w:line="600" w:lineRule="auto"/>
        <w:ind w:firstLine="720"/>
        <w:jc w:val="both"/>
        <w:rPr>
          <w:rFonts w:eastAsia="Times New Roman"/>
          <w:szCs w:val="24"/>
        </w:rPr>
      </w:pPr>
      <w:r>
        <w:rPr>
          <w:rFonts w:eastAsia="Times New Roman"/>
          <w:szCs w:val="24"/>
        </w:rPr>
        <w:t xml:space="preserve">Η ελληνική οικονομία πάντα επηρεάζονταν από την οικοδομική δραστηριότητα. Η καθήλωσή της είχε τεράστια αρνητικά αποτελέσματα. Τα δύο τελευταία χρόνια έχουμε πολύ σαφή άνοδο αυτής της δραστηριότητας ξανά, μία ανάκαμψη. </w:t>
      </w:r>
    </w:p>
    <w:p w14:paraId="768391AB" w14:textId="77777777" w:rsidR="003B7301" w:rsidRDefault="00647390">
      <w:pPr>
        <w:spacing w:line="600" w:lineRule="auto"/>
        <w:ind w:firstLine="720"/>
        <w:jc w:val="both"/>
        <w:rPr>
          <w:rFonts w:eastAsia="Times New Roman"/>
          <w:szCs w:val="24"/>
        </w:rPr>
      </w:pPr>
      <w:r>
        <w:rPr>
          <w:rFonts w:eastAsia="Times New Roman"/>
          <w:szCs w:val="24"/>
        </w:rPr>
        <w:t>Να σας πω ότι τον Ιανουάριο του 2018 η ΕΛΣΤΑΤ καταγράφει άνοδο 41,7% στην ιδιωτική οικοδομική δραστηριότητα και υπήρξε για όλον τον προηγούμενο χρόνο μία πολύ σημαντική άνοδος 9,2% στις οικοδομικές άδειες, 21% στην επιφάνεια και 24% στον όγκο των κατασκευών.</w:t>
      </w:r>
    </w:p>
    <w:p w14:paraId="768391AC" w14:textId="77777777" w:rsidR="003B7301" w:rsidRDefault="00647390">
      <w:pPr>
        <w:spacing w:line="600" w:lineRule="auto"/>
        <w:ind w:firstLine="720"/>
        <w:jc w:val="both"/>
        <w:rPr>
          <w:rFonts w:eastAsia="Times New Roman"/>
          <w:szCs w:val="24"/>
        </w:rPr>
      </w:pPr>
      <w:r>
        <w:rPr>
          <w:rFonts w:eastAsia="Times New Roman"/>
          <w:szCs w:val="24"/>
        </w:rPr>
        <w:lastRenderedPageBreak/>
        <w:t>Η οικοδομική δραστηριότητα, με αιχμή τον τουρισμό και με αιχμή τις κατοικίες, έχει αναπτυχθεί ξανά πάρα πολύ και οι προοπτικές είναι πάρα πολύ καλές και για τα ξενοδοχεία και για τις κατοικίες.</w:t>
      </w:r>
    </w:p>
    <w:p w14:paraId="768391AD" w14:textId="77777777" w:rsidR="003B7301" w:rsidRDefault="00647390">
      <w:pPr>
        <w:spacing w:line="600" w:lineRule="auto"/>
        <w:ind w:firstLine="720"/>
        <w:jc w:val="both"/>
        <w:rPr>
          <w:rFonts w:eastAsia="Times New Roman"/>
          <w:szCs w:val="24"/>
        </w:rPr>
      </w:pPr>
      <w:r>
        <w:rPr>
          <w:rFonts w:eastAsia="Times New Roman"/>
          <w:szCs w:val="24"/>
        </w:rPr>
        <w:t>Αναφερθήκατε στο πρόγραμμα της «</w:t>
      </w:r>
      <w:r>
        <w:rPr>
          <w:rFonts w:eastAsia="Times New Roman"/>
          <w:szCs w:val="24"/>
          <w:lang w:val="en-US"/>
        </w:rPr>
        <w:t>Golden</w:t>
      </w:r>
      <w:r>
        <w:rPr>
          <w:rFonts w:eastAsia="Times New Roman"/>
          <w:szCs w:val="24"/>
        </w:rPr>
        <w:t xml:space="preserve"> </w:t>
      </w:r>
      <w:r>
        <w:rPr>
          <w:rFonts w:eastAsia="Times New Roman"/>
          <w:szCs w:val="24"/>
          <w:lang w:val="en-US"/>
        </w:rPr>
        <w:t>Visa</w:t>
      </w:r>
      <w:r>
        <w:rPr>
          <w:rFonts w:eastAsia="Times New Roman"/>
          <w:szCs w:val="24"/>
        </w:rPr>
        <w:t>». Τα έσοδα από το πρόγραμμα της «</w:t>
      </w:r>
      <w:r>
        <w:rPr>
          <w:rFonts w:eastAsia="Times New Roman"/>
          <w:szCs w:val="24"/>
          <w:lang w:val="en-US"/>
        </w:rPr>
        <w:t>Golden</w:t>
      </w:r>
      <w:r>
        <w:rPr>
          <w:rFonts w:eastAsia="Times New Roman"/>
          <w:szCs w:val="24"/>
        </w:rPr>
        <w:t xml:space="preserve"> </w:t>
      </w:r>
      <w:r>
        <w:rPr>
          <w:rFonts w:eastAsia="Times New Roman"/>
          <w:szCs w:val="24"/>
          <w:lang w:val="en-US"/>
        </w:rPr>
        <w:t>Visa</w:t>
      </w:r>
      <w:r>
        <w:rPr>
          <w:rFonts w:eastAsia="Times New Roman"/>
          <w:szCs w:val="24"/>
        </w:rPr>
        <w:t xml:space="preserve">» είναι 1,5 δισεκατομμύρια σε τρία χρόνια. </w:t>
      </w:r>
    </w:p>
    <w:p w14:paraId="768391AE" w14:textId="77777777" w:rsidR="003B7301" w:rsidRDefault="00647390">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Περιμένουμε να κάνετε την επιτροπή.</w:t>
      </w:r>
    </w:p>
    <w:p w14:paraId="768391AF"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Μισό λεπτό. Τα έσοδα είναι 1,5 δισεκατομμύριο σε τρία χρόνια. Το πρόγραμμα πάει πάρα πολύ καλά.</w:t>
      </w:r>
    </w:p>
    <w:p w14:paraId="768391B0" w14:textId="77777777" w:rsidR="003B7301" w:rsidRDefault="00647390">
      <w:pPr>
        <w:spacing w:line="600" w:lineRule="auto"/>
        <w:ind w:firstLine="720"/>
        <w:jc w:val="both"/>
        <w:rPr>
          <w:rFonts w:eastAsia="Times New Roman"/>
          <w:szCs w:val="24"/>
        </w:rPr>
      </w:pPr>
      <w:r>
        <w:rPr>
          <w:rFonts w:eastAsia="Times New Roman"/>
          <w:szCs w:val="24"/>
        </w:rPr>
        <w:t>Δεύτερον, κάναμε μία τεράστια κοινωνική διαβούλευση, με όλους τους φορείς. Καταλήξαμε στην τελική πρόταση για την τροποποίηση του νόμου και θα δοθεί στη διαβούλευση τις επόμενες μέρες, μέσα στην εβδομάδα δηλαδή.</w:t>
      </w:r>
    </w:p>
    <w:p w14:paraId="768391B1" w14:textId="77777777" w:rsidR="003B7301" w:rsidRDefault="00647390">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Το είχατε πει και πριν από έναν χρόνο.</w:t>
      </w:r>
    </w:p>
    <w:p w14:paraId="768391B2" w14:textId="77777777" w:rsidR="003B7301" w:rsidRDefault="00647390">
      <w:pPr>
        <w:spacing w:line="600" w:lineRule="auto"/>
        <w:ind w:firstLine="720"/>
        <w:jc w:val="both"/>
        <w:rPr>
          <w:rFonts w:eastAsia="Times New Roman"/>
          <w:szCs w:val="24"/>
        </w:rPr>
      </w:pPr>
      <w:r>
        <w:rPr>
          <w:rFonts w:eastAsia="Times New Roman"/>
          <w:b/>
        </w:rPr>
        <w:lastRenderedPageBreak/>
        <w:t>ΑΣΤΕΡΙΟΣ ΠΙΤΣΙΟΡΛΑΣ (Υφυπουργός Οικονομίας και Ανάπτυξης):</w:t>
      </w:r>
      <w:r>
        <w:rPr>
          <w:rFonts w:eastAsia="Times New Roman"/>
          <w:b/>
          <w:szCs w:val="24"/>
        </w:rPr>
        <w:t xml:space="preserve"> </w:t>
      </w:r>
      <w:r>
        <w:rPr>
          <w:rFonts w:eastAsia="Times New Roman"/>
          <w:szCs w:val="24"/>
        </w:rPr>
        <w:t>Μέσα στην εβδομάδα θα τεθεί στη διαβούλευση και θα έρθει για ψήφιση στη Βουλή.</w:t>
      </w:r>
    </w:p>
    <w:p w14:paraId="768391B3" w14:textId="77777777" w:rsidR="003B7301" w:rsidRDefault="00647390">
      <w:pPr>
        <w:spacing w:line="600" w:lineRule="auto"/>
        <w:ind w:firstLine="720"/>
        <w:jc w:val="both"/>
        <w:rPr>
          <w:rFonts w:eastAsia="Times New Roman"/>
          <w:szCs w:val="24"/>
        </w:rPr>
      </w:pPr>
      <w:r>
        <w:rPr>
          <w:rFonts w:eastAsia="Times New Roman"/>
          <w:szCs w:val="24"/>
        </w:rPr>
        <w:t>Αυτό που έχει σημασία, όμως, είναι ότι αυτή τη στιγμή υπάρχει τεράστια κινητικότητα, υπάρχουν μεγάλα έσοδα και τα στοιχεία για την οικοδομική δραστηριότητα και στα ξενοδοχεία και στις κατοικίες το πιστοποιούν.</w:t>
      </w:r>
    </w:p>
    <w:p w14:paraId="768391B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Υπάρχει μια μεγάλη αντιστροφή της πορείας της βιομηχανίας. Από το 1995 έως το 2015 η βιομηχανική παραγωγή έπεσε περίπου 20%. Δεν κυβερνούσε ο ΣΥΡΙΖΑ. Από το 2016 και το 2017 έχουμε μια πάρα πολύ σημαντική αντιστροφή σε πολύ υψηλά ποσοστά και επενδύσεις πολύ σημαντικές στον χώρο της βιομηχανίας από μεγάλες εταιρείες.</w:t>
      </w:r>
    </w:p>
    <w:p w14:paraId="768391B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Οι επενδύσεις αυτές γίνονται γιατί και αυτές οι εταιρείες έχουν γίνει πια πιο εξωστρεφείς και αξιοποιούν κεφάλαια δανειζόμενες από την αγορά. Η επιτυχία των ομολογιακών δανείων μεγάλων επιχειρηματικών ομίλων τα τελευταία δύο χρόνια είναι ένα </w:t>
      </w:r>
      <w:r>
        <w:rPr>
          <w:rFonts w:eastAsia="Times New Roman" w:cs="Times New Roman"/>
          <w:szCs w:val="24"/>
        </w:rPr>
        <w:lastRenderedPageBreak/>
        <w:t>γεγονός πάρα πολύ σημαντικό. Θα μπορούσα να αναφέρω έναν μεγάλο κατάλογο επενδύσεων, εάν χρειαστεί θα το κάνω.</w:t>
      </w:r>
    </w:p>
    <w:p w14:paraId="768391B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Για τον τουρισμό είπα και εάν χρειαστεί, θα δώσω στοιχεία.</w:t>
      </w:r>
    </w:p>
    <w:p w14:paraId="768391B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Αναφερθήκατε στις στρατηγικές επενδύσεις. Υλοποιούμε το πρόγραμμα στρατηγικών επενδύσεων και πολύ σύντομα θα φέρουμε στη Βουλή και τροποποίηση του νόμου για τις στρατηγικές επενδύσεις.</w:t>
      </w:r>
    </w:p>
    <w:p w14:paraId="768391B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Θα σας πω, λοιπόν, τι εικόνα βρήκα στις στρατηγικές επενδύσεις. Βρήκα έναν κατάλογο έργων «φαντασμάτων» ενταγμένων στον πίνακα των στρατηγικών επενδύσεων, έργων που δεν πρόκειται να γίνουν ποτέ. Και όποιος τα ενέκρινε, τα ενέκρινε για κάποιο λόγο, όχι βέβαια γιατί ήταν βέβαιος ότι θα γίνουν τα έργα αυτά. Υπάρχει τεράστιο θέμα και πρέπει να το διορθώσουμε.</w:t>
      </w:r>
    </w:p>
    <w:p w14:paraId="768391B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Είναι έργα τα οποία δεν είχαν το παραμικρό στοιχείο που να πείθουν για την ωριμότητά τους. Δόθηκαν απλώς κάποιες εγκρίσεις και εντάξεις. Ουσιαστικά δόθηκε ένα </w:t>
      </w:r>
      <w:r>
        <w:rPr>
          <w:rFonts w:eastAsia="Times New Roman" w:cs="Times New Roman"/>
          <w:szCs w:val="24"/>
        </w:rPr>
        <w:lastRenderedPageBreak/>
        <w:t>μπόνους σε κάποιους να διαχειρίζονται μια άδεια του ελληνικού δημοσίου, ένα ειδικό καθεστώς, το οποίο στα αλήθεια με τον σημερινό νόμο δεν είναι καθόλου ειδικό. Μπορώ να δώσω στοιχεία και για αυτό.</w:t>
      </w:r>
    </w:p>
    <w:p w14:paraId="768391B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Έχουμε προχωρήσει, όμως, τώρα και έχουμε εντάξει και καινούργια έργα και υπάρχει και ένας κατάλογος μεγάλων έργων. Πρέπει, όμως, να τροποποιηθεί ο νόμος για να μπορέσει να αποδώσει. Και σας επαναλαμβάνω ότι ο νόμος είναι σχεδόν έτοιμος να κατατεθεί.</w:t>
      </w:r>
    </w:p>
    <w:p w14:paraId="768391B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Αναφερθήκατε –και πολύ σωστά- στα ΣΔΙΤ. Προφανώς διαμορφώθηκε ένα καθεστώς πάρα πολύ καλό για τα έργα ΣΔΙΤ. Η Ελλάδα έχει ένα καλό καθεστώς. Ελάχιστες ίσως, σύμφωνα με την εμπειρία μας, τροποποιήσεις πρέπει να γίνουν. Βασικά, όμως, είναι ένα καθεστώς το οποίο λειτουργεί. Έχουμε και έργα που αυτή τη στιγμή υλοποιούνται και με τις δικές μας υπογραφές. Δεν έχει σημασία που ειπώθηκε πριν, όταν ρωτήθηκα. Υπογράψαμε, όμως, και εμείς έργα και θα υπογράψουμε και πολλά άλλα.</w:t>
      </w:r>
    </w:p>
    <w:p w14:paraId="768391B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Αναφέρθηκε το έργο της Πελοποννήσου, κύριε Κωνσταντινόπουλε. Ξέρετε γιατί καθυστέρησε το έργο της Πελοποννήσου; Το ξέρετε πολύ καλά. Είπατε, όμως, άλλα. Καθυστέρησε διότι το πολεμούσαν όλοι οι δήμαρχοι της Πελοποννήσου. Και αυτοί οι δήμαρχοι δεν είναι του ΣΥΡΙΖΑ, είναι ΠΑΣΟΚ και Νέα Δημοκρατία. Η κόντρα των δημάρχων με τον περιφερειάρχη ήταν η αιτία για την οποία καθυστέρησε το έργο μέχρι πρόσφατα.</w:t>
      </w:r>
    </w:p>
    <w:p w14:paraId="768391B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Με τεράστιες, εργώδεις προσπάθειες της Κυβέρνησης αυτή η κόντρα διευθετήθηκε και μπορέσαμε και λύσαμε το ζήτημα και θα υπογραφεί τις επόμενες ημέρες η σύμβαση για να υλοποιηθεί το έργο, όπως υπογράφηκε και ολοκληρώνεται το έργο στην Ήπειρο, όπως θα υπογραφεί και το έργο για τη Ρόδο και άλλα.</w:t>
      </w:r>
    </w:p>
    <w:p w14:paraId="768391B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Εκκρεμεί αυτή τη στιγμή η ένταξη ενός μεγάλου καταλόγου έργων από τη διυπουργική επιτροπή στον κατάλογο των έργων ΣΔΙΤ. Αναφέρομαι και σε μεγάλα έργα ηλεκτροφωτισμού, σε έργα δημοσίων κτηρίων, σχολικών κτηρίων και άλλων. Νομίζω ότι θα είναι πολύ μεγάλη ένεση στην αναπτυξιακή διαδικασία.</w:t>
      </w:r>
    </w:p>
    <w:p w14:paraId="768391B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Δεν είναι όμως μόνο αυτά. Και στην ενέργεια υλοποιούνται αυτή τη στιγμή πολύ μεγάλες επενδύσεις. Και στα θέματα ψηφιακής οικονομίας υλοποιούνται τεράστιες επενδύσεις και τα διαβάζετε στον τύπο. Δεν θέλω να συνεχίσω την καταγραφή, τον κατάλογο. Όλα αυτά δεν είναι τυχαία. Κάποιος τα κάνει. Και για κάποιο λόγο τώρα οι επενδυτές επενδύουν πιο εύκολα από ό,τι επένδυαν πριν.</w:t>
      </w:r>
    </w:p>
    <w:p w14:paraId="768391C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Προφανώς υπήρξε μια προσαρμογή της χώρας στα χρόνια της κρίσης. Όμως, τα δύο τελευταία χρόνια ιδιαίτερα αυτή η διαμόρφωση φιλικού προς τις επενδύσεις περιβάλλοντος είναι πιο έντονη και για τα θέματα </w:t>
      </w:r>
      <w:proofErr w:type="spellStart"/>
      <w:r>
        <w:rPr>
          <w:rFonts w:eastAsia="Times New Roman" w:cs="Times New Roman"/>
          <w:szCs w:val="24"/>
        </w:rPr>
        <w:t>αδειοδότησης</w:t>
      </w:r>
      <w:proofErr w:type="spellEnd"/>
      <w:r>
        <w:rPr>
          <w:rFonts w:eastAsia="Times New Roman" w:cs="Times New Roman"/>
          <w:szCs w:val="24"/>
        </w:rPr>
        <w:t xml:space="preserve">, έγκριση λειτουργίας των επιχειρήσεων. Η «Υπηρεσία Μιας Στάσης» λειτουργεί ήδη. Ως προς τα θέματα της </w:t>
      </w:r>
      <w:proofErr w:type="spellStart"/>
      <w:r>
        <w:rPr>
          <w:rFonts w:eastAsia="Times New Roman" w:cs="Times New Roman"/>
          <w:szCs w:val="24"/>
        </w:rPr>
        <w:t>αδειοδότησης</w:t>
      </w:r>
      <w:proofErr w:type="spellEnd"/>
      <w:r>
        <w:rPr>
          <w:rFonts w:eastAsia="Times New Roman" w:cs="Times New Roman"/>
          <w:szCs w:val="24"/>
        </w:rPr>
        <w:t xml:space="preserve"> και του ελέγχου, η τομή που έγινε με τη γνωστοποίηση και στη συνέχεια με τον έλεγχο των επιχειρήσεων, για το αν τηρούν τις προϋποθέσεις, είναι πάρα πολύ σημαντική.</w:t>
      </w:r>
    </w:p>
    <w:p w14:paraId="768391C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Βέβαια, το ίδιο σημαντική είναι και η διαμόρφωση θεσμικών πλαισίων σε πάρα πολλούς τομείς. Αναφέρομαι, για παράδειγμα, στις κλινικές μελέτες, αναφέρομαι στην </w:t>
      </w:r>
      <w:r>
        <w:rPr>
          <w:rFonts w:eastAsia="Times New Roman" w:cs="Times New Roman"/>
          <w:szCs w:val="24"/>
        </w:rPr>
        <w:lastRenderedPageBreak/>
        <w:t>αξιοποίηση των ιαματικών νερών, αναφέρομαι στον ιατρικό τουρισμό, αναφέρομαι στον νόμο για την ιατρική και βιομηχανική κάνναβη. Σε πάρα πολλά ζητήματα διαμορφώνεται καινούργιο θεσμικό πλαίσιο, που επιτρέπει την προσέλκυση σημαντικών επενδύσεων στη χώρα μας.</w:t>
      </w:r>
    </w:p>
    <w:p w14:paraId="768391C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Μπορώ να πω ότι είμαστε ικανοποιημένοι; Προφανώς όχι. Όταν μιλάμε για επίπεδο 1% ή 1,5% ή 2% άμεσων ξένων επενδύσεων, δεν κάνουμε τίποτα. Πρέπει αυτό να αυξηθεί πάρα πολύ προφανώς. Δεν θα αυξηθεί, όμως, αν λείψουν οι παθογένειες ενός παρελθόντος μεγάλου.</w:t>
      </w:r>
    </w:p>
    <w:p w14:paraId="768391C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Εγώ αποδέχομαι την κριτική που μας γίνεται και σας λέω ότι η κριτική που μας κάνει η Αντιπολίτευση στην ουσία μάς παροτρύνει να αλλάξουμε, να αλλάξουμε ό,τι διαμορφώθηκε τα προηγούμενα χρόνια. Αυτή είναι η πρόκληση. Διότι αυτό που διαμορφώθηκε τα τελευταία χρόνια, αυτό που διαμορφώθηκε στις δεκαετίες του 1990 και του 2000, ως αναπτυξιακό μοντέλο πρέπει να αλλάξει και θα αλλάξει. Ήδη είμαστε σε αυτή τη διαδικασία όχι όσο γρήγορα πρέπει, προφανώς, όμως, θα αλλάξει.</w:t>
      </w:r>
    </w:p>
    <w:p w14:paraId="768391C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Να δώσω ένα τελευταίο παράδειγμα και να κλείσω. Επειδή το είχαμε συζητήσει και σε μία επιτροπή της Βουλής, να αναφερθώ στη ναυπηγοεπισκευαστική βιομηχανία. Θα θυμάστε τη συζήτηση που κάναμε για τα ναυπηγεία Σκαραμαγκά, ίσως, κάποιοι από εσάς.</w:t>
      </w:r>
    </w:p>
    <w:p w14:paraId="768391C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Οι Έλληνες εφοπλιστές έχουν το μεγαλύτερο ιδιόκτητο στόλο σε όλον τον κόσμο. Η Ελλάδα έχει εξαιρετικές υποδομές και δεν έχει ναυπηγεία αυτή τη στιγμή και για πολλά χρόνια. Έχει εξειδικευμένο ανθρώπινο δυναμικό και δεν έχει ναυπηγεία που να λειτουργούν και ουσιαστικά έχει μηδέν </w:t>
      </w:r>
      <w:proofErr w:type="spellStart"/>
      <w:r>
        <w:rPr>
          <w:rFonts w:eastAsia="Times New Roman" w:cs="Times New Roman"/>
          <w:szCs w:val="24"/>
        </w:rPr>
        <w:t>ναυπηγοεπισκευή</w:t>
      </w:r>
      <w:proofErr w:type="spellEnd"/>
      <w:r>
        <w:rPr>
          <w:rFonts w:eastAsia="Times New Roman" w:cs="Times New Roman"/>
          <w:szCs w:val="24"/>
        </w:rPr>
        <w:t>. Έχει ξεκινήσει τον τελευταίο χρόνο ουσιαστικά αυτή η διαδικασία ξανά. Αυτό δεν το κάναμε εμείς, αλλά το βρήκαμε, όπως και πολλά άλλα πράγματα τα βρήκαμε σε αυτή την κατάσταση.</w:t>
      </w:r>
    </w:p>
    <w:p w14:paraId="768391C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Αναφέρθηκε ο συνάδελφος στη ζάχαρη. Πώς τη βρήκαμε τη ζάχαρη; Υπερχρεωμένη και υπό τον έλεγχο της τράπεζας. Έτσι τη βρήκαμε τη Βιομηχανία Ζάχαρης. Και τη βρήκαμε να παράγει ζάχαρη με διπλάσιο κόστος από ό,τι είναι η τιμή στο ράφι. Αυτή </w:t>
      </w:r>
      <w:r>
        <w:rPr>
          <w:rFonts w:eastAsia="Times New Roman" w:cs="Times New Roman"/>
          <w:szCs w:val="24"/>
        </w:rPr>
        <w:lastRenderedPageBreak/>
        <w:t>είναι η εικόνα. Αν γι’ αυτό επαίρεστε, νομίζω κάνετε λάθος. Πρέπει να το λύσουμε και θα το λύσουμε. Σας βεβαιώ ότι θα το λύσουμε.</w:t>
      </w:r>
    </w:p>
    <w:p w14:paraId="768391C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Όμως, το πρόβλημα είναι αυτό. Δεν είναι ότι υπήρχε μια ανθούσα επιχείρηση την οποία καταστρέψαμε. Ήταν μια προβληματική, υπερχρεωμένη που αργήσαμε να τη σώσουμε. Θα τη σώσουμε, όμως. Και θα τη σώσουμε με σωστό τρόπο. Αυτό ισχύει και για πάρα πολλές άλλες βιομηχανίες που πρέπει να σωθούν, όπως η </w:t>
      </w:r>
      <w:proofErr w:type="spellStart"/>
      <w:r>
        <w:rPr>
          <w:rFonts w:eastAsia="Times New Roman" w:cs="Times New Roman"/>
          <w:szCs w:val="24"/>
        </w:rPr>
        <w:t>ναυπηγοεπισκευή</w:t>
      </w:r>
      <w:proofErr w:type="spellEnd"/>
      <w:r>
        <w:rPr>
          <w:rFonts w:eastAsia="Times New Roman" w:cs="Times New Roman"/>
          <w:szCs w:val="24"/>
        </w:rPr>
        <w:t xml:space="preserve"> και άλλες. Είμαστε στη διαδικασία να τα λύσουμε.</w:t>
      </w:r>
    </w:p>
    <w:p w14:paraId="768391C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Επειδή βλέπω τον κ. Παπαθεοδώρου, θέλω να πω ότι είχατε έρθει στο γραφείο μου κάποτε στο ΤΑΙΠΕΔ για το θέμα της λιμενικής ζώνης της Πάτρας. Με ενημέρωνε πόσες προσπάθειες είχαν γίνει στο παρελθόν για να λυθεί. Το λύσαμε σε ελάχιστους μήνες.</w:t>
      </w:r>
    </w:p>
    <w:p w14:paraId="768391C9"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Υπουργέ, δεν έχει γίνει ακόμα.</w:t>
      </w:r>
    </w:p>
    <w:p w14:paraId="768391C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ΑΣΤΕΡΙΟΣ ΠΙΤΣΙΟΡΛΑΣ (Υφυπουργός Οικονομίας και Ανάπτυξης):</w:t>
      </w:r>
      <w:r>
        <w:rPr>
          <w:rFonts w:eastAsia="Times New Roman" w:cs="Times New Roman"/>
          <w:szCs w:val="24"/>
        </w:rPr>
        <w:t xml:space="preserve"> Το λύσαμε σε ελάχιστους μήνες και όχι μόνον αυτό, αλλά σχεδόν και σε όλη την Ελλάδα για όλα τα λιμάνια, για όλες τις λιμενικές ζώνες.</w:t>
      </w:r>
    </w:p>
    <w:p w14:paraId="768391C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Για να τελειώσω, νομίζω ότι αδικούμε τη χώρα αν περιγράφουμε την κατάσταση που περιγράψατε προηγούμενα εδώ. Είμαστε σε πολύ καλύτερο σημείο. Και είμαστε και σε καλύτερο σημείο στη διαπραγμάτευση.</w:t>
      </w:r>
    </w:p>
    <w:p w14:paraId="768391C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Πιστεύω ότι θα διαψευστούν οι προβλέψεις σας και θα πάμε σε ένα τελικό αποτέλεσμα το οποίο μπορεί να μην είναι το άριστο, θα είναι, όμως, πολύ καλύτερο από αυτό που περιγράφετε και θα δίνει τεράστια δυνατότητα στη χώρα να αναπτυχθεί τα επόμενα χρόνια.</w:t>
      </w:r>
    </w:p>
    <w:p w14:paraId="768391C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68391CE" w14:textId="77777777" w:rsidR="003B7301" w:rsidRDefault="006473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8391C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768391D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έχουν διανεμηθεί τα Πρακτικά των συνεδριάσεων της Τετάρτης 21 Φεβρουαρίου 2018 και της Δευτέρας 26 Φεβρουαρίου 2018 και ερωτάται το Σώμα αν τα επικυρώνει.</w:t>
      </w:r>
    </w:p>
    <w:p w14:paraId="768391D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68391D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τα Πρακτικά της Τετάρτης 21 Φεβρουαρίου 2018 και της Δευτέρας 26 Φεβρουαρίου 2018 επικυρώθηκαν.</w:t>
      </w:r>
    </w:p>
    <w:p w14:paraId="768391D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Τον λόγο θα λάβουν οι Κοινοβουλευτικοί Εκπρόσωποι. Πρώτος είναι ο κ. Ανδρέας Λοβέρδος, Βουλευτής Β΄ Περιφέρειας Αθηνών, Κοινοβουλευτικός Εκπρόσωπος της Δημοκρατικής Συμπαράταξης ΠΑΣΟΚ - ΔΗΜΑΡ.</w:t>
      </w:r>
    </w:p>
    <w:p w14:paraId="768391D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δώδεκα λεπτά με τη σχετική ανοχή, έχετε και έξι και τρία λεπτά έπειτα.</w:t>
      </w:r>
    </w:p>
    <w:p w14:paraId="768391D5"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768391D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Θα κάνω ως Κοινοβουλευτικός Εκπρόσωπος εκτεταμένη αναφορά στα θέματα της ανάπτυξης, αλλά θα μου επιτρέψετε, κύριε Πρόεδρε, ασκώντας τα καθήκοντά μου να κάνω μια αναφορά, ξεκινώντας, στα θέματα εξωτερικής πολιτικής και άμυνας που τόσο είναι στην επικαιρότητα της ελληνικής πολιτείας, δηλαδή τόσο του κράτους και της ηγεσίας του όσο και της κοινωνίας, των ίδιων των πολιτών.</w:t>
      </w:r>
    </w:p>
    <w:p w14:paraId="768391D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λάθος να λένε ορισμένοι –που το λένε κάποιοι- ότι στα εξωτερικά και αμυντικά μας θέματα το βασικό μας πρόβλημα είναι ο κ. Καμμένος ενώ, αν δεν ήταν ο κ. Καμμένος, ο ΣΥΡΙΖΑ θα τα έκανε μια χαρά.</w:t>
      </w:r>
    </w:p>
    <w:p w14:paraId="768391D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υπάρχει μεταξύ σας δημόσια αντιπαράθεση, ανάμεσα στους δύο κυβερνητικούς εταίρους, αλλά σε τελευταία ανάλυση στις πολιτικές σας είστε ενιαίοι, είστε ακριβώς ίδιοι. Και όποιος άκουγε τον κ. Κουβέλη σήμερα το πρωί στο «ΣΚΑΪ» θα το καταλάβαινε αυτό, θα έβλεπε με επιχειρήματα και θα άκουγε πως ενοποιείστε στα θέματα εξωτερικής πολιτικής της Ελλάδας: διχασμός μαζί, λαϊκισμός μαζί, στην πτώση της προηγούμενης κυβέρνησης με αντισυνταγματικό τρόπο μαζί, όπως </w:t>
      </w:r>
      <w:r>
        <w:rPr>
          <w:rFonts w:eastAsia="Times New Roman" w:cs="Times New Roman"/>
          <w:szCs w:val="24"/>
        </w:rPr>
        <w:lastRenderedPageBreak/>
        <w:t>και στη φιλολογία περί αργυρώνητων Βουλευτών που εψήφισαν τον κ. Δήμα, στα προγράμματα του Σεπτεμβρίου μαζί και με το σύνθημα «ή θα τους τελειώσουμε ή θα μας τελειώσουν».</w:t>
      </w:r>
    </w:p>
    <w:p w14:paraId="768391D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Κερδίσατε τις εκλογές, δεχθήκατε τις ευθύνες του ελληνικού κράτους, είστε τρία χρόνια και τρεις μήνες τώρα, αλλά το μόνο αληθές από όλα αυτά είναι ότι πράγματι τελειώνετε, διότι έχετε διαγράψει την καθαρή έξοδό σας, όχι την καθαρή έξοδο της χώρας από την ταλαιπωρία της, αλλά την καθαρή σας έξοδο από τη διακυβέρνηση του τόπου και από την κοινοβουλευτική Πλειοψηφία.</w:t>
      </w:r>
    </w:p>
    <w:p w14:paraId="768391D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Θέλω να σας υπογραμμίσω ότι για την Αντιπολίτευση και για εμάς ειδικά, για το Κίνημα Αλλαγής, έχετε αντιφάσεις στην εξωτερική και αμυντική μας πολιτική, όχι μόνο ως ΣΥΡΙΖΑ - ΑΝΕΛ, που έχετε -και είναι πολύ χαρακτηριστικές και οι αντιφάσεις ανάμεσα στον Υπουργό και τον Αναπληρωτή Υπουργό Άμυνας- αλλά έχετε αντιφάσεις ανάμεσα στις πολιτικές σας, που εκφράζονται διά του Πρωθυπουργού ενίοτε. Άλλα το </w:t>
      </w:r>
      <w:r>
        <w:rPr>
          <w:rFonts w:eastAsia="Times New Roman" w:cs="Times New Roman"/>
          <w:szCs w:val="24"/>
        </w:rPr>
        <w:lastRenderedPageBreak/>
        <w:t xml:space="preserve">Σάββατο, σουλτάνος την Κυριακή ο </w:t>
      </w:r>
      <w:proofErr w:type="spellStart"/>
      <w:r>
        <w:rPr>
          <w:rFonts w:eastAsia="Times New Roman" w:cs="Times New Roman"/>
          <w:szCs w:val="24"/>
        </w:rPr>
        <w:t>Ερντογάν</w:t>
      </w:r>
      <w:proofErr w:type="spellEnd"/>
      <w:r>
        <w:rPr>
          <w:rFonts w:eastAsia="Times New Roman" w:cs="Times New Roman"/>
          <w:szCs w:val="24"/>
        </w:rPr>
        <w:t xml:space="preserve">. Προσπάθεια </w:t>
      </w:r>
      <w:proofErr w:type="spellStart"/>
      <w:r>
        <w:rPr>
          <w:rFonts w:eastAsia="Times New Roman" w:cs="Times New Roman"/>
          <w:szCs w:val="24"/>
        </w:rPr>
        <w:t>καταλλαγής</w:t>
      </w:r>
      <w:proofErr w:type="spellEnd"/>
      <w:r>
        <w:rPr>
          <w:rFonts w:eastAsia="Times New Roman" w:cs="Times New Roman"/>
          <w:szCs w:val="24"/>
        </w:rPr>
        <w:t xml:space="preserve"> τη μια εβδομάδα, φουλ επίθεση με αυτούς τους όρους την άλλη.</w:t>
      </w:r>
    </w:p>
    <w:p w14:paraId="768391D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Συνεπώς υπάρχει πρόβλημα και εμείς, ως Αντιπολίτευση, που ασκούμε με πολύ υπεύθυνο τρόπο, παραμερίζοντας τον διχασμό, τα καθήκοντά μας στα θέματα εξωτερικής πολιτικής και της άμυνας, έχουμε πραγματική και όχι ρητορική αγωνία να δούμε με ποια κυβερνητική πολιτική πρέπει να προσαρμοστούμε για να εκφραστεί αυτό που η χώρα έχει ανάγκη, δηλαδή την ενότητά της.</w:t>
      </w:r>
    </w:p>
    <w:p w14:paraId="768391D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Ένα παράδειγμα που αποδεικνύει με το ποιους έχουμε να κάνουμε, προκύπτει από τα σημερινά: Δημοσίευμα στην «ΚΑΘΗΜΕΡΙΝΗ» για την ενοικίαση δύο φρεγατών, τύπου </w:t>
      </w:r>
      <w:r>
        <w:rPr>
          <w:rFonts w:eastAsia="Times New Roman" w:cs="Times New Roman"/>
          <w:szCs w:val="24"/>
          <w:lang w:val="en-US"/>
        </w:rPr>
        <w:t>FREMM</w:t>
      </w:r>
      <w:r>
        <w:rPr>
          <w:rFonts w:eastAsia="Times New Roman" w:cs="Times New Roman"/>
          <w:szCs w:val="24"/>
        </w:rPr>
        <w:t>. Άκουσα τον κ. Κουβέλη να λέει ότι είναι μια πολύ ορθή ενέργεια και δημοσιοποιείται σιγά-σιγά παντού η ομιλία του Πρωθυπουργού, του νυν Πρωθυπουργού, το 2013, όπου θεωρεί απαράδεκτο να νοικιάζουμε φρεγάτες και αυτές τις συγκεκριμένες τις θεωρεί και ακατάλληλες.</w:t>
      </w:r>
    </w:p>
    <w:p w14:paraId="768391D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Έχουμε, δηλαδή, και σήμερα ένα ακόμη παράδειγμα σε τόσο ευαίσθητα θέματα της απόλυτης δημαγωγίας σας, μιας δημαγωγίας που ξεπερνά τα όρια και που δεν σέβεται -και δεν σεβόταν- την ανάγκη της Ελλάδας να έχει ένα πολιτικό σύστημα ενοποιημένο, τουλάχιστον στα θέματα εξωτερικής πολιτικής και άμυνας. Διδάσκουμε το αντίθετο επί τρεισήμισι χρόνια εδώ, που συνεχίζετε να διχάζετε και να κτυπάτε κάτω από τη μέση.</w:t>
      </w:r>
    </w:p>
    <w:p w14:paraId="768391D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να μπούμε και με τη φωνή τη δική μου, του Κοινοβουλευτικού Εκπροσώπου στα θέματα της σημερινής ημερήσιας διάταξης: Βλέπουμε, κύριε Υπουργέ, αγαπητοί συνάδελφοι, με ποιους όρους συζητείται στη Βουλή το μείζον πρόβλημα της χώρας που είναι η ανάπτυξη. Είμαστε στην Αίθουσα εμείς και είναι ο Υφυπουργός της Κυβέρνησης, ο κ. </w:t>
      </w:r>
      <w:proofErr w:type="spellStart"/>
      <w:r>
        <w:rPr>
          <w:rFonts w:eastAsia="Times New Roman" w:cs="Times New Roman"/>
          <w:szCs w:val="24"/>
        </w:rPr>
        <w:t>Πιτσιόρλας</w:t>
      </w:r>
      <w:proofErr w:type="spellEnd"/>
      <w:r>
        <w:rPr>
          <w:rFonts w:eastAsia="Times New Roman" w:cs="Times New Roman"/>
          <w:szCs w:val="24"/>
        </w:rPr>
        <w:t>. Είναι μια συζήτηση που δεν ξέρω αν θα καλυφθεί και με κάποιες γραμμούλες από τα μέσα μαζικής ενημέρωσης ως προς το θέμα της ανάπτυξης, όχι ως προς τα άλλα.</w:t>
      </w:r>
    </w:p>
    <w:p w14:paraId="768391D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Και όμως, θα έλεγε κανείς ότι στο θέμα ταιριάζει περισσότερη προσοχή, που δυστυχώς, ακόμα και αν ερχόταν στην Ολομέλεια, σε επίπεδο πολιτικών αρχηγών, το θέμα της ανάπτυξης, θα υπήρχαν αντεγκλήσεις για άλλα θέματα και το θέμα αυτό, όπως συμβαίνει συχνά και επί χρόνια, όχι μόνο τώρα, θα κάλυπτε ένα πολύ μικρό χρονικό κομμάτι των ομιλιών των Αρχηγών και των Βουλευτών. Γενικά, μας απασχολεί το θέμα της ανάπτυξης, αλλά το πολιτικό ενδιαφέρον και το δημοσιογραφικό ενδιαφέρον γι’ αυτήν, είναι πάρα, μα πάρα πολύ μικρό.</w:t>
      </w:r>
    </w:p>
    <w:p w14:paraId="768391E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Εμείς προκαλούμε με την επίκαιρη επερώτηση και είναι τεχνική πονηριά του κ. Οδυσσέα Κωνσταντινόπουλου -και τον ευχαριστούμε για αυτή- που έδωσε την εισαγωγή του θέματος στην επίκαιρη επερώτηση με διάζευξη. Είναι, άραγε, ανικανότητα ή είναι ιδεοληψία; Ο συνάδελφος το διατύπωσε έτσι, με το διαζευκτικό «ή», για να προκαλέσει τη συζήτηση επί ενός θέματος που δεν έχει διαζεύξεις, έχει και τα δύο.</w:t>
      </w:r>
    </w:p>
    <w:p w14:paraId="768391E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Κι έχετε επιδείξει, εκτός ορίων ανικανότητα, αλλά και έχετε τέτοια ιδεοληψία σε σχέση με την οικονομία, που δεν αντέχει σε συνολικό επίπεδο τη λειτουργία της συνολικής οικονομίας, αλλά μπορεί και να περιλαμβάνει </w:t>
      </w:r>
      <w:proofErr w:type="spellStart"/>
      <w:r>
        <w:rPr>
          <w:rFonts w:eastAsia="Times New Roman" w:cs="Times New Roman"/>
          <w:szCs w:val="24"/>
        </w:rPr>
        <w:t>μικροπεριπτώσεις</w:t>
      </w:r>
      <w:proofErr w:type="spellEnd"/>
      <w:r>
        <w:rPr>
          <w:rFonts w:eastAsia="Times New Roman" w:cs="Times New Roman"/>
          <w:szCs w:val="24"/>
        </w:rPr>
        <w:t xml:space="preserve"> επιχειρήσεων, πραγματικά πολύ μικρών, που σας φαίνονται αθώες, σε σχέση με την ιδεολογία σας και για τις οποίες μπορεί να ήσασταν θετικοί. Δεν είστε, όμως, στην πράξη, γιατί τις έχετε φορολογήσει με τον πιο σκληρό τρόπο και οι εισφορές που έχετε επιβάλει είναι </w:t>
      </w:r>
      <w:proofErr w:type="spellStart"/>
      <w:r>
        <w:rPr>
          <w:rFonts w:eastAsia="Times New Roman" w:cs="Times New Roman"/>
          <w:szCs w:val="24"/>
        </w:rPr>
        <w:t>εισφορομπηχτικές</w:t>
      </w:r>
      <w:proofErr w:type="spellEnd"/>
      <w:r>
        <w:rPr>
          <w:rFonts w:eastAsia="Times New Roman" w:cs="Times New Roman"/>
          <w:szCs w:val="24"/>
        </w:rPr>
        <w:t xml:space="preserve">. Είναι και ιδεοληψία, είναι και ανικανότητα. Είναι ένα μείγμα φονικού όπλου που σκοτώνει. </w:t>
      </w:r>
      <w:r>
        <w:rPr>
          <w:rFonts w:eastAsia="Times New Roman" w:cs="Times New Roman"/>
          <w:szCs w:val="24"/>
          <w:lang w:val="en-US"/>
        </w:rPr>
        <w:t>Killing</w:t>
      </w:r>
      <w:r>
        <w:rPr>
          <w:rFonts w:eastAsia="Times New Roman" w:cs="Times New Roman"/>
          <w:szCs w:val="24"/>
        </w:rPr>
        <w:t xml:space="preserve"> </w:t>
      </w:r>
      <w:r>
        <w:rPr>
          <w:rFonts w:eastAsia="Times New Roman" w:cs="Times New Roman"/>
          <w:szCs w:val="24"/>
          <w:lang w:val="en-US"/>
        </w:rPr>
        <w:t>combo</w:t>
      </w:r>
      <w:r>
        <w:rPr>
          <w:rFonts w:eastAsia="Times New Roman" w:cs="Times New Roman"/>
          <w:szCs w:val="24"/>
        </w:rPr>
        <w:t>, θα το λέγαμε, για να συνεννοηθούμε με όρους εκτός πολιτικής.</w:t>
      </w:r>
    </w:p>
    <w:p w14:paraId="768391E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Συμπολίτευσης, υπάρχουν θέματα πολύ-πολύ σοβαρά. Τι θα πει κανείς για την οικονομία; Δείτε πώς έχουμε σχεδιάσει την επίκαιρη επερώτηση και ακούστε και όσα λέμε στην Αίθουσα αυτή εμείς, οι Βουλευτές που υποστηρίζουμε την επερώτησή μας.</w:t>
      </w:r>
    </w:p>
    <w:p w14:paraId="768391E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Ο κ. Οδυσσέας Κωνσταντινόπουλος λέει: αναπτυξιακός νόμος. Είναι από τα πράγματα που αποτελούν μικρό μέσο, όταν προβλέπει 480 εκατομμύρια, αλλά είναι ένα μέσο. Σας το εξέθεσε και η ερώτηση και η προφορική του τοποθέτηση. </w:t>
      </w:r>
    </w:p>
    <w:p w14:paraId="768391E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Είναι και άλλα. Είναι ο νόμος για την κατάργηση των </w:t>
      </w:r>
      <w:proofErr w:type="spellStart"/>
      <w:r>
        <w:rPr>
          <w:rFonts w:eastAsia="Times New Roman" w:cs="Times New Roman"/>
          <w:szCs w:val="24"/>
        </w:rPr>
        <w:t>αδειοδοτήσεων</w:t>
      </w:r>
      <w:proofErr w:type="spellEnd"/>
      <w:r>
        <w:rPr>
          <w:rFonts w:eastAsia="Times New Roman" w:cs="Times New Roman"/>
          <w:szCs w:val="24"/>
        </w:rPr>
        <w:t xml:space="preserve"> που μετ’ επαίνων ψηφίζατε το 2016 και έλεγα ότι καταργείται </w:t>
      </w:r>
      <w:proofErr w:type="spellStart"/>
      <w:r>
        <w:rPr>
          <w:rFonts w:eastAsia="Times New Roman" w:cs="Times New Roman"/>
          <w:szCs w:val="24"/>
        </w:rPr>
        <w:t>τύποις</w:t>
      </w:r>
      <w:proofErr w:type="spellEnd"/>
      <w:r>
        <w:rPr>
          <w:rFonts w:eastAsia="Times New Roman" w:cs="Times New Roman"/>
          <w:szCs w:val="24"/>
        </w:rPr>
        <w:t xml:space="preserve"> η </w:t>
      </w:r>
      <w:proofErr w:type="spellStart"/>
      <w:r>
        <w:rPr>
          <w:rFonts w:eastAsia="Times New Roman" w:cs="Times New Roman"/>
          <w:szCs w:val="24"/>
        </w:rPr>
        <w:t>αδειοδότηση</w:t>
      </w:r>
      <w:proofErr w:type="spellEnd"/>
      <w:r>
        <w:rPr>
          <w:rFonts w:eastAsia="Times New Roman" w:cs="Times New Roman"/>
          <w:szCs w:val="24"/>
        </w:rPr>
        <w:t xml:space="preserve">. Διότι από κάτω από μια άδεια υπάρχουν επιμέρους διαδικαστικές προϋποθέσεις που είναι όπως ήταν. Μπορείς να πάρεις άδεια και να ανοίξεις, αλλά δεν έχεις ελεγχθεί για το εάν έχουν τηρηθεί οι όροι που σχετίζονται με το ακίνητο το οποίο έχεις αξιοποιήσει. Ήταν τρία χρόνια οι σχετικές καθυστερήσεις; Έχουν γίνει τέσσερα. Η γραφειοκρατία έχει αυξηθεί. </w:t>
      </w:r>
      <w:proofErr w:type="spellStart"/>
      <w:r>
        <w:rPr>
          <w:rFonts w:eastAsia="Times New Roman" w:cs="Times New Roman"/>
          <w:szCs w:val="24"/>
        </w:rPr>
        <w:t>Πάρ</w:t>
      </w:r>
      <w:proofErr w:type="spellEnd"/>
      <w:r>
        <w:rPr>
          <w:rFonts w:eastAsia="Times New Roman" w:cs="Times New Roman"/>
          <w:szCs w:val="24"/>
        </w:rPr>
        <w:t>’ το κάτω και το μέσο αυτό για το οποίο με τόση υπερηφάνεια μιλάγατε εδώ.</w:t>
      </w:r>
    </w:p>
    <w:p w14:paraId="768391E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Κι έχουμε και άλλα. Έχουμε τους εξωδικαστικούς συμβιβασμούς. Τα είπε ο κ. Κωνσταντινόπουλος, με τη βοήθεια του συναδέλφου κ. Παπαδόπουλου από την Πλειοψηφία. Είκοσι οκτώ περιπτώσεις και μόνο, αλλά εκατό προσλήψεις. Πότε ψηφίστηκε αυτό; Παπαδημητρίου Υπουργός. Πότε ήταν αυτό;</w:t>
      </w:r>
    </w:p>
    <w:p w14:paraId="768391E6"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Σταθάκης Υπουργός.</w:t>
      </w:r>
    </w:p>
    <w:p w14:paraId="768391E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Σταθάκης Υπουργός. Το 2016.</w:t>
      </w:r>
    </w:p>
    <w:p w14:paraId="768391E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Έχουμε πάρα πολλές περιπτώσεις μειζόνων θεμάτων, στα οποία αποδεικνύεται ότι άλλα λέγατε και άλλα κάνατε. Δεν έχετε αντίληψη πού πάνε τα πράγματα και δεν έχετε καταλάβει πώς ακριβώς πρέπει να δουλέψει η χώρα, για να κατακτήσει αυτό που έχει ανάγκη. Τα προβλήματα είναι πολλά και ορισμένα έρχονται από πίσω. Εγώ συμφωνώ με αυτό που είπατε. Προφανώς συμφωνώ. Το θέμα, όμως, είναι, τι κάνει ο καθένας.</w:t>
      </w:r>
    </w:p>
    <w:p w14:paraId="768391E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Μνημονεύσατε ατυχώς το παράδειγμα των οικονομικών ακολούθων. Εγώ, όταν ανέλαβα Υφυπουργός Εξωτερικών το 2002, παρέλαβα ένα αίτημα από το 1993, να </w:t>
      </w:r>
      <w:proofErr w:type="spellStart"/>
      <w:r>
        <w:rPr>
          <w:rFonts w:eastAsia="Times New Roman" w:cs="Times New Roman"/>
          <w:szCs w:val="24"/>
        </w:rPr>
        <w:t>ενιαιοποιηθούν</w:t>
      </w:r>
      <w:proofErr w:type="spellEnd"/>
      <w:r>
        <w:rPr>
          <w:rFonts w:eastAsia="Times New Roman" w:cs="Times New Roman"/>
          <w:szCs w:val="24"/>
        </w:rPr>
        <w:t xml:space="preserve"> οι φορείς της διπλωματίας. Και μάλιστα, παρέλαβα μια υπηρεσία του Υπουργείου Οικονομικών που ήταν έτοιμη να πάει στα δικαστήρια, στο Συμβούλιο της </w:t>
      </w:r>
      <w:r>
        <w:rPr>
          <w:rFonts w:eastAsia="Times New Roman" w:cs="Times New Roman"/>
          <w:szCs w:val="24"/>
        </w:rPr>
        <w:lastRenderedPageBreak/>
        <w:t xml:space="preserve">Επικρατείας. Σε τρεις μήνες μέσα μεταφέρθηκε η υπηρεσία κι έχουμε πια δυνατότητες για ένα σπίτι της χώρας στο εξωτερικό, σε κάθε χώρα που έχουμε εκπροσώπηση. </w:t>
      </w:r>
    </w:p>
    <w:p w14:paraId="768391E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Τι δεν έγινε, όμως, στα τρία χρόνια και στους τρεις μήνες που είστε εσείς, αλλά και στα προηγούμενα -συνομολογώ- με εξαίρεση την περίοδο Βενιζέλου; Τι δεν έγινε; Δεν ενσωματώθηκε στο καθήκον των διπλωματικών μας υπηρεσιών να προσέχουν με μεγάλη ένταση τις επενδύσεις. Αυτό δεν έγινε και είναι πάρα πολύ σοβαρό. </w:t>
      </w:r>
    </w:p>
    <w:p w14:paraId="768391E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Εσείς τώρα μέμφεστε την </w:t>
      </w:r>
      <w:proofErr w:type="spellStart"/>
      <w:r>
        <w:rPr>
          <w:rFonts w:eastAsia="Times New Roman" w:cs="Times New Roman"/>
          <w:szCs w:val="24"/>
        </w:rPr>
        <w:t>ενιαιοποίηση</w:t>
      </w:r>
      <w:proofErr w:type="spellEnd"/>
      <w:r>
        <w:rPr>
          <w:rFonts w:eastAsia="Times New Roman" w:cs="Times New Roman"/>
          <w:szCs w:val="24"/>
        </w:rPr>
        <w:t xml:space="preserve"> των εκπροσωπήσεων της χώρας; Κάνετε λάθος, πολύ μεγάλο λάθος.</w:t>
      </w:r>
    </w:p>
    <w:p w14:paraId="768391E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σας αναφέρω επιχειρήσεις που έκλεισαν -η κ. </w:t>
      </w:r>
      <w:proofErr w:type="spellStart"/>
      <w:r>
        <w:rPr>
          <w:rFonts w:eastAsia="Times New Roman" w:cs="Times New Roman"/>
          <w:szCs w:val="24"/>
        </w:rPr>
        <w:t>Κεφαλίδου</w:t>
      </w:r>
      <w:proofErr w:type="spellEnd"/>
      <w:r>
        <w:rPr>
          <w:rFonts w:eastAsia="Times New Roman" w:cs="Times New Roman"/>
          <w:szCs w:val="24"/>
        </w:rPr>
        <w:t xml:space="preserve"> χρησιμοποίησε τον όρο «τρικλοποδιές»- και με τις τρικλοποδιές σας. Πριν, όμως, αναφέρω αυτές που έκλεισαν, να κάνω μία ειδική αναφορά στο Ελληνικό. </w:t>
      </w:r>
    </w:p>
    <w:p w14:paraId="768391E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Πιτσιόρλα</w:t>
      </w:r>
      <w:proofErr w:type="spellEnd"/>
      <w:r>
        <w:rPr>
          <w:rFonts w:eastAsia="Times New Roman" w:cs="Times New Roman"/>
          <w:szCs w:val="24"/>
        </w:rPr>
        <w:t xml:space="preserve">, ήμουν σε μια εκπομπή στον «ΣΚΑΪ» και ήσασταν και εσείς ως εκπρόσωπος του ΤΑΙΠΕΔ. Πρέπει να ήταν το 2016. Σας επαίνεσαν ο κ. Λυριτζής, ο κ. </w:t>
      </w:r>
      <w:r>
        <w:rPr>
          <w:rFonts w:eastAsia="Times New Roman" w:cs="Times New Roman"/>
          <w:szCs w:val="24"/>
        </w:rPr>
        <w:lastRenderedPageBreak/>
        <w:t xml:space="preserve">Οικονόμου και εγώ. Τυχαίνει να σας γνωρίζω κάποιες δεκαετίες και δεν έχω </w:t>
      </w:r>
      <w:proofErr w:type="spellStart"/>
      <w:r>
        <w:rPr>
          <w:rFonts w:eastAsia="Times New Roman" w:cs="Times New Roman"/>
          <w:szCs w:val="24"/>
        </w:rPr>
        <w:t>καμμία</w:t>
      </w:r>
      <w:proofErr w:type="spellEnd"/>
      <w:r>
        <w:rPr>
          <w:rFonts w:eastAsia="Times New Roman" w:cs="Times New Roman"/>
          <w:szCs w:val="24"/>
        </w:rPr>
        <w:t xml:space="preserve"> δυσκολία να σας επαινέσω, εάν έτσι εκτιμώ ότι πρέπει να κάνω. Είπα, όταν φύγατε, ότι όπως το καταλαβαίνω και με την αδιαφορία, εχθρικότητα -όπως θέλετε, πείτε το- ή ασχετοσύνη ορισμένες φορές της </w:t>
      </w:r>
      <w:proofErr w:type="spellStart"/>
      <w:r>
        <w:rPr>
          <w:rFonts w:eastAsia="Times New Roman" w:cs="Times New Roman"/>
          <w:szCs w:val="24"/>
        </w:rPr>
        <w:t>σύνολης</w:t>
      </w:r>
      <w:proofErr w:type="spellEnd"/>
      <w:r>
        <w:rPr>
          <w:rFonts w:eastAsia="Times New Roman" w:cs="Times New Roman"/>
          <w:szCs w:val="24"/>
        </w:rPr>
        <w:t xml:space="preserve"> Κυβέρνησης, πριν το τέλος του 2018 φως δεν θα έχουμε δει. Είμαστε κοντά στη λήξη του πρώτου εξαμήνου του 2018 και το μέλλον δεν το βλέπω να είναι άμεσο. Όταν, όμως, η προηγούμενη κυβέρνηση έπεσε με αντισυνταγματικό τρόπο, τα πράγματα είχαν φορά. Και ποιοι ήταν απέναντι και πραγματικά υποδαύλιζαν τις εσωτερικές αντιθέσεις μέσα στην τοπική αυτοδιοίκηση; Εσείς! Και ποιοι είχαν βρει σε εσάς αποκούμπι; Κάποια εκδοτικά συγκροτήματα. Και τα επικαλείστε σήμερα; Η πραγματικότητα είναι όπως τη λέω, ακριβώς όπως τη λέω.</w:t>
      </w:r>
    </w:p>
    <w:p w14:paraId="768391E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8391E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πω και ορισμένες επιχειρήσεις που έκλεισαν επί των ημερών σας. </w:t>
      </w:r>
      <w:r>
        <w:rPr>
          <w:rFonts w:eastAsia="Times New Roman" w:cs="Times New Roman"/>
          <w:szCs w:val="24"/>
          <w:lang w:val="en-US"/>
        </w:rPr>
        <w:t>Royal</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Scotland</w:t>
      </w:r>
      <w:r>
        <w:rPr>
          <w:rFonts w:eastAsia="Times New Roman" w:cs="Times New Roman"/>
          <w:szCs w:val="24"/>
        </w:rPr>
        <w:t>, «</w:t>
      </w:r>
      <w:r>
        <w:rPr>
          <w:rFonts w:eastAsia="Times New Roman" w:cs="Times New Roman"/>
          <w:szCs w:val="24"/>
          <w:lang w:val="en-US"/>
        </w:rPr>
        <w:t>Eldorado</w:t>
      </w:r>
      <w:r>
        <w:rPr>
          <w:rFonts w:eastAsia="Times New Roman" w:cs="Times New Roman"/>
          <w:szCs w:val="24"/>
        </w:rPr>
        <w:t xml:space="preserve">». Δεν θα κάνω αναφορά, γιατί δεν έχω και χρόνο. Και τι δεν </w:t>
      </w:r>
      <w:r>
        <w:rPr>
          <w:rFonts w:eastAsia="Times New Roman" w:cs="Times New Roman"/>
          <w:szCs w:val="24"/>
        </w:rPr>
        <w:lastRenderedPageBreak/>
        <w:t>έχετε κάνει από κτυπήματα και τρικλοποδιές! «</w:t>
      </w:r>
      <w:proofErr w:type="spellStart"/>
      <w:r>
        <w:rPr>
          <w:rFonts w:eastAsia="Times New Roman" w:cs="Times New Roman"/>
          <w:szCs w:val="24"/>
          <w:lang w:val="en-US"/>
        </w:rPr>
        <w:t>Pepsico</w:t>
      </w:r>
      <w:proofErr w:type="spellEnd"/>
      <w:r>
        <w:rPr>
          <w:rFonts w:eastAsia="Times New Roman" w:cs="Times New Roman"/>
          <w:szCs w:val="24"/>
        </w:rPr>
        <w:t>-ΗΒΗ», «</w:t>
      </w:r>
      <w:proofErr w:type="spellStart"/>
      <w:r>
        <w:rPr>
          <w:rFonts w:eastAsia="Times New Roman" w:cs="Times New Roman"/>
          <w:szCs w:val="24"/>
          <w:lang w:val="en-US"/>
        </w:rPr>
        <w:t>Softex</w:t>
      </w:r>
      <w:proofErr w:type="spellEnd"/>
      <w:r>
        <w:rPr>
          <w:rFonts w:eastAsia="Times New Roman" w:cs="Times New Roman"/>
          <w:szCs w:val="24"/>
        </w:rPr>
        <w:t>», «ΙΜΑΣ», «</w:t>
      </w:r>
      <w:proofErr w:type="spellStart"/>
      <w:r>
        <w:rPr>
          <w:rFonts w:eastAsia="Times New Roman" w:cs="Times New Roman"/>
          <w:szCs w:val="24"/>
          <w:lang w:val="en-US"/>
        </w:rPr>
        <w:t>Makro</w:t>
      </w:r>
      <w:proofErr w:type="spellEnd"/>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&amp;</w:t>
      </w:r>
      <w:r>
        <w:rPr>
          <w:rFonts w:eastAsia="Times New Roman" w:cs="Times New Roman"/>
          <w:szCs w:val="24"/>
          <w:lang w:val="en-US"/>
        </w:rPr>
        <w:t>Carry</w:t>
      </w:r>
      <w:r>
        <w:rPr>
          <w:rFonts w:eastAsia="Times New Roman" w:cs="Times New Roman"/>
          <w:szCs w:val="24"/>
        </w:rPr>
        <w:t>»,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w:t>
      </w:r>
      <w:r>
        <w:rPr>
          <w:rFonts w:eastAsia="Times New Roman" w:cs="Times New Roman"/>
          <w:szCs w:val="24"/>
          <w:lang w:val="en-US"/>
        </w:rPr>
        <w:t>Groupon</w:t>
      </w:r>
      <w:r>
        <w:rPr>
          <w:rFonts w:eastAsia="Times New Roman" w:cs="Times New Roman"/>
          <w:szCs w:val="24"/>
        </w:rPr>
        <w:t>», αλλά και «Ελευθερουδάκης» και «Ηλεκτρονική».</w:t>
      </w:r>
    </w:p>
    <w:p w14:paraId="768391F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Έχουμε πάρα πολλά προβλήματα και εάν πάμε στο ΓΕΜΗ, ογδόντα χιλιάδες οκτακόσιες πενήντα οκτώ μικρομεσαίες επιχειρήσεις έχουν κλείσει. Δεν συγκράτησα ακριβώς τι είπατε για τις άμεσες ξένες επενδύσεις, συγκρατώ όμως τους αριθμούς που διαβάζω, ότι η χώρα μας είχε το 2016 υποβαθμιστεί επί των δικών σας ημερών στους σχετικούς καταλόγους.</w:t>
      </w:r>
    </w:p>
    <w:p w14:paraId="768391F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Δεν είναι σωστό. Έδωσα πίνακα.</w:t>
      </w:r>
    </w:p>
    <w:p w14:paraId="768391F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το πείτε. Σας άκουσα. Θα το διορθώσετε, εάν έχετε κάποιο αντίθετο στοιχείο.</w:t>
      </w:r>
    </w:p>
    <w:p w14:paraId="768391F3" w14:textId="77777777" w:rsidR="003B7301" w:rsidRDefault="00647390">
      <w:pPr>
        <w:spacing w:line="600" w:lineRule="auto"/>
        <w:ind w:firstLine="720"/>
        <w:jc w:val="both"/>
        <w:rPr>
          <w:rFonts w:eastAsia="Times New Roman" w:cs="Times New Roman"/>
          <w:szCs w:val="24"/>
        </w:rPr>
      </w:pPr>
      <w:r w:rsidRPr="00F55641">
        <w:rPr>
          <w:rFonts w:eastAsia="Times New Roman" w:cs="Times New Roman"/>
          <w:szCs w:val="24"/>
        </w:rPr>
        <w:lastRenderedPageBreak/>
        <w:t xml:space="preserve">Στο πεδίο των σκέψεων και των προτάσεων τώρα. Είναι ένα αντικείμενο που ασχολούμαι επί χρόνια. Δεν μου έχει δοθεί η ευκαιρία -πλην αυτής της ευκαιρίας που είχα στο Υπουργείο Εξωτερικών- να ασκήσω σχετικά καθήκοντα ούτε στη Βουλή, αλλά ασχολούμαι και μάλιστα συστηματικά. Απορεί ο Πρωθυπουργός γιατί δεν γίνονται τώρα επενδύσεις; Εάν απορεί πραγματικά και δεν απορεί ρητορικά, τότε είναι πραγματικά ξένος με το θέμα, δεν καταλαβαίνει. </w:t>
      </w:r>
    </w:p>
    <w:p w14:paraId="768391F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σας έλεγε κανείς ότι το πρώτο και βασικό πρόβλημα για έναν επενδυτή –το λέμε όλοι- είναι η φορολογική αστάθεια. Δεν μου λέτε: Εσείς που θέλατε να κάνετε προοδευτικές - αντιδημοκρατικές δηλαδή- αναθεωρήσεις του Συντάγματος, θα σας πω ότι δεν υπάρχει προοδευτική και αντιδραστική αναθεώρηση του Συντάγματος. Αυτά είναι ανακαλύψεις τύπου αντιδημοκρατικού, τύπου γραφειοκρατικού, τύπου που εάν το σκεφτείτε, να μετατρέπουμε δηλαδή τον κοινό μας κανόνα της δημοκρατίας, σε κανόνα που σχετίζεται με τα κόμματά μας και το πείτε στην Ευρώπη αυτό, θα είχατε ραπίσματα ως αντιδράσεις. </w:t>
      </w:r>
    </w:p>
    <w:p w14:paraId="768391F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Εδώ, βέβαια, δεν ασχολείται κανείς με το θέμα -και ευτυχώς- και όλα αυτά περνούν σαν να μην έχουν ακουστεί. Όμως έχετε κάνει μια σκέψη, πώς θα μπορούσε να υπάρξει νομοθετική φορολογική σταθερότητα; Μια σκέψη έχετε κάνει στο πλαίσιο της «προοδευτικής» -αντιδημοκρατικής στην ουσία- αναθεώρησης που σκέφτεστε και συζητάτε τρία χρόνια και την γυρίζετε στα καφενεία; Έχετε σκεφτεί εάν μπορεί να αντιμετωπιστεί; Έχετε σκεφτεί πώς αυτό το θέμα θα λυνόταν για κάποια χρόνια τουλάχιστον, έστω όταν το Σύνταγμα αναθεωρείτο; Δεν έχετε σκεφτεί. Σας ενδιαφέρουν πράγματα έτσι, για να κοροϊδέψετε τον κόσμο, πώς θα εκλέγεται ο Πρόεδρος της Δημοκρατίας κ.λπ..</w:t>
      </w:r>
    </w:p>
    <w:p w14:paraId="768391F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Έχετε σκεφτεί στο θέμα της φορολογικής αστάθειας πώς απαντάει η ελληνική πολιτεία; Δεν το έχετε σκεφτεί. </w:t>
      </w:r>
    </w:p>
    <w:p w14:paraId="768391F7"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διαρκώς μεταβολή των όρων των επενδύσεων. Είχα στηλιτεύσει μία εξ αυτών που κάνατε σε βάρος του ΟΠΑΠ. Έχετε εικόνα εάν βελτιώθηκε ή αν προόδευσε </w:t>
      </w:r>
      <w:r>
        <w:rPr>
          <w:rFonts w:eastAsia="Times New Roman" w:cs="Times New Roman"/>
          <w:szCs w:val="24"/>
        </w:rPr>
        <w:lastRenderedPageBreak/>
        <w:t xml:space="preserve">η γραφειοκρατία; Δεν βελτιώθηκε, δεν προόδευσε. Χειροτέρευσε η γραφειοκρατία στην περίοδο της κρίσης. Έχετε σκεφθεί συγκεκριμένα μέτρα; </w:t>
      </w:r>
    </w:p>
    <w:p w14:paraId="768391F8"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Παπαθεοδώρου ανέφερε το θέμα των πανεπιστημίων, που απευθύνονται σε αλλοδαπούς προπτυχιακούς φοιτητές εκτός Ευρωπαϊκής Ένωσης, για τους οποίους βεβαίως θα υπάρχουν δίδακτρα. Εγώ είχα νομοθετήσει τέσσερις τέτοιες περιπτώσεις. Είχαν αρχίσει να λειτουργούν στο «μυαλό» των πανεπιστημίων, που αφομοίωσαν την υποχρέωση, με πρωτοπόρο το «Δημοκρίτειο» της Θράκης. </w:t>
      </w:r>
    </w:p>
    <w:p w14:paraId="768391F9"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Ποιες ήταν οι πρώτες μου σκέψεις; Η πρώτη ήταν στα ελληνικά γράμματα. Η δεύτερη στον τουρισμό και τη ναυτιλία. Τα νομοθέτησα και τα προχωρούσα. Ένα διάταγμα χρειαζόταν, όταν πέσαμε ως Κυβέρνηση. Τα κατήργησε ο Υπουργός σας. Τα στηλίτευσαν οι Βουλευτές σας. Θα είχαμε τώρα τουλάχιστον χίλιους φοιτητές, που θα πλήρωναν τα δίδακτρά τους γι’ αυτό. Είναι πολύ συγκεκριμένο μέτρο και αντέχεται από το άρθρο 16 του Συντάγματος. Ύπνος βαθύς και εχθρότητα, ιδεολογική εχθρότητα, ιδεοληψία δηλαδή. </w:t>
      </w:r>
    </w:p>
    <w:p w14:paraId="768391FA"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τα απορρίμματα έχετε σκεφθεί; Δεν υπάρχει μεγαλύτερο επενδυτικό έργο από αυτό σε όλη τη χώρα. Πρόκειται για μία διαρκή προσπάθεια, να αφομοιώνεις νέες τεχνολογίες και να βγάζεις χρήματα. Όμως εδώ στη «μέγγενη» της γραφειοκρατίας την οποία επιβαρύνατε, ένα </w:t>
      </w:r>
      <w:proofErr w:type="spellStart"/>
      <w:r>
        <w:rPr>
          <w:rFonts w:eastAsia="Times New Roman" w:cs="Times New Roman"/>
          <w:szCs w:val="24"/>
        </w:rPr>
        <w:t>πρότζεκτ</w:t>
      </w:r>
      <w:proofErr w:type="spellEnd"/>
      <w:r>
        <w:rPr>
          <w:rFonts w:eastAsia="Times New Roman" w:cs="Times New Roman"/>
          <w:szCs w:val="24"/>
        </w:rPr>
        <w:t xml:space="preserve"> που αφορά τώρα ένα σύγχρονο πρόγραμμα διαχείρισης απορριμμάτων, όταν τελειώνει η γραφειοκρατική διαδικασία σε πέντε χρόνια, θα έχει απαξιωθεί και θα έχουν βγει δύο καινούργια. Αυτό σας έχει απασχολήσει; </w:t>
      </w:r>
      <w:proofErr w:type="spellStart"/>
      <w:r>
        <w:rPr>
          <w:rFonts w:eastAsia="Times New Roman" w:cs="Times New Roman"/>
          <w:szCs w:val="24"/>
        </w:rPr>
        <w:t>Προφανώς,δεν</w:t>
      </w:r>
      <w:proofErr w:type="spellEnd"/>
      <w:r>
        <w:rPr>
          <w:rFonts w:eastAsia="Times New Roman" w:cs="Times New Roman"/>
          <w:szCs w:val="24"/>
        </w:rPr>
        <w:t xml:space="preserve"> σας έχει.</w:t>
      </w:r>
    </w:p>
    <w:p w14:paraId="768391FB"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ενέργεια είπε ο κ. Μανιάτης πολλά. Δεν έχω χρόνο. Έχω φέρει και μελέτες του. Αν δεν υπήρχαν τα «Ελληνικά Πετρέλαια» να διασώσουν την τιμή αυτής της Κυβέρνησης και οι προσπάθειες του 2011 – 2014, των κυβερνήσεων εκείνων και του Γιάννη Μανιάτη ειδικά, θα είχαν πεταχτεί στον Καιάδα. </w:t>
      </w:r>
    </w:p>
    <w:p w14:paraId="768391FC"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αγροτική οικονομία μίλησε ο συνάδελφος κ. Τζελέπης. Δεν είμαι ειδικός, τον προσέχω όμως για να καταλάβω. Ακούω τον Υπουργό κ. Αποστόλου να επαίρεται </w:t>
      </w:r>
      <w:r>
        <w:rPr>
          <w:rFonts w:eastAsia="Times New Roman" w:cs="Times New Roman"/>
          <w:szCs w:val="24"/>
        </w:rPr>
        <w:lastRenderedPageBreak/>
        <w:t xml:space="preserve">και όταν μιλάει η Αντιπολίτευση να γελάει. Δεν είμαι ειδικός και δεν μπορώ να παρέμβω. Θα ήθελα πολύ να ήξερα με ακρίβεια τα θέματα, αλλά καταλαβαίνω ότι από το γενικό πλαίσιο της αγροτικής σας πολιτικής είστε αλλού, από εκεί που είναι η αγωνία του σύγχρονου αγρότη. Έχω πολλά να πω, </w:t>
      </w:r>
      <w:r>
        <w:rPr>
          <w:rFonts w:eastAsia="Times New Roman" w:cs="Times New Roman"/>
        </w:rPr>
        <w:t>αλλά</w:t>
      </w:r>
      <w:r>
        <w:rPr>
          <w:rFonts w:eastAsia="Times New Roman" w:cs="Times New Roman"/>
          <w:szCs w:val="24"/>
        </w:rPr>
        <w:t xml:space="preserve"> δεν έχω χρόνο. </w:t>
      </w:r>
    </w:p>
    <w:p w14:paraId="768391FD"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 για όλα αυτά έχουμε μία άλλη κατάσταση. Η ανάπτυξη που ξεκίνησε το 2014, έκλεισε τη χρονιά εκείνη με ισολογισμό-απολογισμό σε συγκεκριμένους αριθμούς από εσάς. Δεχθήκατε το 0,8%, που τότε το αμφισβητούσατε, και κατά τις προβλέψεις των πάντων τώρα μετά από τρία χρόνια διαρκούς, άνω του 3%, ανάπτυξης θα είχε φθάσει στον λαό το αποτέλεσμα. Διότι τον πρώτο δεύτερο χρόνο τα αποτελέσματα έχουν δημοσιονομική αποτύπωση και αφορούν τα δημόσια οικονομικά. </w:t>
      </w:r>
    </w:p>
    <w:p w14:paraId="768391FE"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δικός σας Υπουργός Οικονομικών δεν έχει μιλήσει μία φορά για τις επιχειρήσεις. Μία φορά! Ασχολείται με τους εθνικούς λογαριασμούς και με τίποτε άλλο. Όμως για να μπορέσει η ανάπτυξη να περάσει στον πολίτη, στον εργαζόμενο, στον επιχειρηματία πρέπει να κάνει έναν κύκλο. Αυτό τον κύκλο τον καθυστερήσατε τέσσερα χρόνια, </w:t>
      </w:r>
      <w:r>
        <w:rPr>
          <w:rFonts w:eastAsia="Times New Roman" w:cs="Times New Roman"/>
          <w:szCs w:val="24"/>
        </w:rPr>
        <w:lastRenderedPageBreak/>
        <w:t xml:space="preserve">για να είμαστε τώρα κάπου πολύ πιο πριν από όπου ήμασταν το 2014, γιατί έχουν υπάρξει επιβαρύνσεις. </w:t>
      </w:r>
    </w:p>
    <w:p w14:paraId="768391FF"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εμείς όλη αυτή τη χρονική περίοδο που αντιπολιτευόμαστε, από τον Ιανουάριο του 2015 μέχρι σήμερα, δεν δημαγωγούμε, δεν σας συκοφαντούμε, δεν σας σπιλώνουμε. Δεν προσπαθούμε να διχάσουμε την ελληνική κοινωνία, παρ’ ότι μας δίνετε ευκαιρίες. </w:t>
      </w:r>
    </w:p>
    <w:p w14:paraId="76839200"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πολιτευθήκαμε με σημαία το ταξικό μίσος που μεταφέρετε από τον μαρξισμό-λενινισμό, μία έννοια για να την κάνετε απολύτως χυδαία σήμερα, για να σας </w:t>
      </w:r>
      <w:proofErr w:type="spellStart"/>
      <w:r>
        <w:rPr>
          <w:rFonts w:eastAsia="Times New Roman" w:cs="Times New Roman"/>
          <w:szCs w:val="24"/>
        </w:rPr>
        <w:t>χιουμορίζει</w:t>
      </w:r>
      <w:proofErr w:type="spellEnd"/>
      <w:r>
        <w:rPr>
          <w:rFonts w:eastAsia="Times New Roman" w:cs="Times New Roman"/>
          <w:szCs w:val="24"/>
        </w:rPr>
        <w:t xml:space="preserve">, να σας περιπαίζει με έναν τρόπο, πραγματικά, αξιομνημόνευτο και στην Βουλή των Ελλήνων ο Γιώργος Σκαμπαρδώνης. </w:t>
      </w:r>
    </w:p>
    <w:p w14:paraId="76839201" w14:textId="77777777" w:rsidR="003B7301" w:rsidRDefault="006473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Διαβάζω τα κείμενά του περί ταξικού μίσους και σπαρταράω, γιατί πραγματικά σας φωτογραφίζουν. Φωτογραφίζουν την εμπάθειά σας, φωτογραφίζουν τον κοινωνικό σας φθόνο -όχι τον δικό σας, γενικά των στελεχών του χώρου στον οποίο ανήκετε. </w:t>
      </w:r>
    </w:p>
    <w:p w14:paraId="7683920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γνωρίζουν όλοι όσοι σκέφτονται να συνδιαλλαγούν μαζί σας -εγώ δεν ανήκω σε αυτούς, το Κίνημα Αλλαγής δεν ανήκει σε αυτούς- ότι θα χρεωθούν όλα τα ανομήματά σας, τον διχασμό, τη δημαγωγία, τον λαϊκισμό. Θα </w:t>
      </w:r>
      <w:proofErr w:type="spellStart"/>
      <w:r>
        <w:rPr>
          <w:rFonts w:eastAsia="Times New Roman" w:cs="Times New Roman"/>
          <w:szCs w:val="24"/>
        </w:rPr>
        <w:t>αναδεχθούν</w:t>
      </w:r>
      <w:proofErr w:type="spellEnd"/>
      <w:r>
        <w:rPr>
          <w:rFonts w:eastAsia="Times New Roman" w:cs="Times New Roman"/>
          <w:szCs w:val="24"/>
        </w:rPr>
        <w:t xml:space="preserve"> τον «ΣΥΡΙΖΑ </w:t>
      </w:r>
      <w:r>
        <w:rPr>
          <w:rFonts w:eastAsia="Times New Roman" w:cs="Times New Roman"/>
          <w:szCs w:val="24"/>
          <w:lang w:val="en-US"/>
        </w:rPr>
        <w:t>five</w:t>
      </w:r>
      <w:r>
        <w:rPr>
          <w:rFonts w:eastAsia="Times New Roman" w:cs="Times New Roman"/>
          <w:szCs w:val="24"/>
        </w:rPr>
        <w:t xml:space="preserve"> </w:t>
      </w:r>
      <w:r>
        <w:rPr>
          <w:rFonts w:eastAsia="Times New Roman" w:cs="Times New Roman"/>
          <w:szCs w:val="24"/>
          <w:lang w:val="en-US"/>
        </w:rPr>
        <w:t>stars</w:t>
      </w:r>
      <w:r>
        <w:rPr>
          <w:rFonts w:eastAsia="Times New Roman" w:cs="Times New Roman"/>
          <w:szCs w:val="24"/>
        </w:rPr>
        <w:t xml:space="preserve">». Διότι είστε μια τέτοια περίπτωση, που αποτυπώνεται στο ελληνικό πολιτικό σύστημα. Θα ψάξετε αλλού για άβουλους συνυπεύθυνους όχι σε εμάς. Εμείς έχουμε χαράξει μια γραμμή και είμαστε ομόφωνοι και στο συνέδριο αυτό αποτυπώθηκε. Αποτυπώθηκε ότι κοιτάμε την αυτοτελή, την αυτόνομη πορεία μας. Όποιος σκέφτεται ετεροκαθορισμένα με ποιον θα πάει, είναι μοιραίος. Και το δικό μας κόμμα ανεβαίνει εκλογικά, γιατί ακριβώς προσπαθεί να χαράξει μια αυτόνομη και αυτοτελή πορεία. </w:t>
      </w:r>
    </w:p>
    <w:p w14:paraId="7683920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Αυτά να τα έχετε υπ’ </w:t>
      </w:r>
      <w:proofErr w:type="spellStart"/>
      <w:r>
        <w:rPr>
          <w:rFonts w:eastAsia="Times New Roman" w:cs="Times New Roman"/>
          <w:szCs w:val="24"/>
        </w:rPr>
        <w:t>όψιν</w:t>
      </w:r>
      <w:proofErr w:type="spellEnd"/>
      <w:r>
        <w:rPr>
          <w:rFonts w:eastAsia="Times New Roman" w:cs="Times New Roman"/>
          <w:szCs w:val="24"/>
        </w:rPr>
        <w:t xml:space="preserve"> σας και ως προς τα θέματα που αφορούν την άμυνα, τα εξωτερικά θέματα, την οικονομία αλλά και ως προς τα θέματα της πολιτικής διαχείρισης. </w:t>
      </w:r>
    </w:p>
    <w:p w14:paraId="7683920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το εξής: Λέγατε εσείς οι ίδιοι, ένας προς ένας και μία προς μία, ότι στα φορολογικά, πράγματι, υπήρχαν αδυναμίες, λάθη, διαφθορά. Εσείς όμως είστε αστέρες της διαφάνειας, της δεξιότητας, της καθαρότητας. Εγώ ένα πράγμα θέλω μόνο να σας δείξω. Ο ίδιος ο </w:t>
      </w:r>
      <w:proofErr w:type="spellStart"/>
      <w:r>
        <w:rPr>
          <w:rFonts w:eastAsia="Times New Roman" w:cs="Times New Roman"/>
          <w:szCs w:val="24"/>
        </w:rPr>
        <w:t>Μπόργιανς</w:t>
      </w:r>
      <w:proofErr w:type="spellEnd"/>
      <w:r>
        <w:rPr>
          <w:rFonts w:eastAsia="Times New Roman" w:cs="Times New Roman"/>
          <w:szCs w:val="24"/>
        </w:rPr>
        <w:t xml:space="preserve"> για τη λίστα του λέει ότι είναι πολύ δυσαρεστημένος με τις χαμηλές σας εισπράξεις. Ούτε εδώ που λειτουργήσατε ως αρχάγγελοι, μπορέσατε να κάνετε κάτι!</w:t>
      </w:r>
    </w:p>
    <w:p w14:paraId="7683920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Άρα κλείνω με τη σκέψη αυτή. Η δέσμη των θεμάτων είναι όλη στα χέρια σας. Είστε τρία χρόνια και τρεις μήνες στην εξουσία. Θα κάτσετε κι άλλο; Εσείς ξέρετε πόσο θα κάτσετε. Βρείτε τα, όμως, μεταξύ σας ως Κυβέρνηση για το πόσο θα κάτσετε και το χρονικό διάστημα, όμως, που σας υπολείπεται, είναι χρονικό διάστημα για να κάνετε κάτι για όλα αυτά που έχουμε αναφέρει σήμερα στην επίκαιρη επερώτησή μας. </w:t>
      </w:r>
    </w:p>
    <w:p w14:paraId="7683920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683920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76839208"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Λοβέρδο. </w:t>
      </w:r>
    </w:p>
    <w:p w14:paraId="7683920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και Βουλευτής Κοζάνης κ. Δημήτρης Δημητριάδης για έξι λεπτά. </w:t>
      </w:r>
    </w:p>
    <w:p w14:paraId="7683920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κύριε Πρόεδρε. </w:t>
      </w:r>
    </w:p>
    <w:p w14:paraId="7683920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κύριε Υπουργέ, η επερώτηση της Δημοκρατικής Συμπαράταξης θέτει ερωτήματα, που η ίδια θεωρεί πως τα έχει απαντήσει ιστορικά και μάλλον τα έχει ενσωματώσει και στη φυσιογνωμία της. </w:t>
      </w:r>
    </w:p>
    <w:p w14:paraId="7683920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 τίτλος της επερώτησης περί «εμμονών ή ιδεοληψιών» δείχνει πρώτα απ’ όλα, πως θεωρεί τη σχέση της με τις επενδύσεις και προνομιακή και δεδομένη. Εννοεί πως η δική της διακυβέρνηση ήταν πάντα εντός στόχων, διαφανής, αναπτυξιακή και το καλύτερο πως είχε υψηλούς ρυθμούς επενδύσεων. Καταθέτει πάρα πολλά υπονοούμενα </w:t>
      </w:r>
      <w:r>
        <w:rPr>
          <w:rFonts w:eastAsia="Times New Roman" w:cs="Times New Roman"/>
          <w:szCs w:val="24"/>
        </w:rPr>
        <w:lastRenderedPageBreak/>
        <w:t xml:space="preserve">και μόνο -γιατί;- για το τι δεν κάναμε ή τι δεν πρόκειται να κάνουμε για την προσέλκυση ξένων επενδύσεων. </w:t>
      </w:r>
    </w:p>
    <w:p w14:paraId="7683920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Τίποτα από αυτά όμως δεν επιβεβαιώνεται από τους θεσμούς, τους εκπροσώπους τους και τον διεθνή παράγοντα. Τίποτα από τα προηγούμενα δεν επιβεβαιώνεται ούτε από τα στοιχεία ούτε από τους οικονομικούς δείκτες. Το αντίθετο μάλιστα. Αυτός είναι και ο λόγος που δεν χρησιμοποιεί η συγκεκριμένη ομάδα καθόλου αριθμούς και δεν μας λέει κανένα δικό της παράδειγμα -γι’ αυτά που έχει κάνει δηλαδή-, ώστε να υπερασπιστεί τις περιοριστικές πολιτικές της υποταγής που εφάρμοσε από το 2010 και μετά είτε έχοντας την αυτονομία το 2010 - 2012 είτε μαζί με τη Νέα Δημοκρατία και τον ΛΑΟΣ είτε μαζί με τη Νέα Δημοκρατία και τη ΔΗΜΑΡ. </w:t>
      </w:r>
    </w:p>
    <w:p w14:paraId="7683920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περιοριστικό μείγμα που εφάρμοσε η σημερινή Δημοκρατική Συμπαράταξη όταν ήταν στην Κυβέρνηση, μαζί με τους συνοδοιπόρους της που σας προανέφερα τα προηγούμενα χρόνια και που οδήγησε τη χώρα σε έναν καθοδικό κύκλο μειωμένης </w:t>
      </w:r>
      <w:r>
        <w:rPr>
          <w:rFonts w:eastAsia="Times New Roman" w:cs="Times New Roman"/>
          <w:szCs w:val="24"/>
        </w:rPr>
        <w:lastRenderedPageBreak/>
        <w:t xml:space="preserve">εγχώριας ζήτησης, διαρκώς αυξανόμενης ανεργίας και μειωμένου διαθέσιμου εισοδήματος μάλλον φαίνεται ότι δεν τους αφορά, σαν να το έκαναν κάποιοι άλλοι. Δεν τους αφορά δηλαδή η απώλεια κατά 1/4 του ΑΕΠ, η απώλεια του 65,5% του όγκου των επενδύσεων μεταξύ των ετών 2008 - 2014, η μέση ετήσια συρρίκνωση της ελληνικής εγχώριας ζήτησης κατά 6%, η μείωση του ακαθάριστου ονομαστικού διαθέσιμου εισοδήματος των νοικοκυριών κατά 7,5%, το τεράστιο ποσοστό ανεργίας που είχε φτάσει το 2013 στο 27,5%, ενώ ταυτόχρονα ο μέσος μισθός είχε μειωθεί κατά 17%. Δεν είναι δικό τους δημιούργημα αλλά κάποιων άλλων ίσως, μόνο και μόνο γιατί έτσι θέλουν και γιατί έτσι νομίζουν. Πιστεύουν, τελικά, πως αρκεί να εγκαλείς τους άλλους για να μεταμορφωθείς ο ίδιος. </w:t>
      </w:r>
    </w:p>
    <w:p w14:paraId="7683920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παράταξη που κάνει την ερώτηση, δεχόταν τα πλεονάσματα που δεν ήταν σε θέση ποτέ να πραγματοποιήσει -έχει δεχθεί 6,5%, 4,5%, 5,5% πλεόνασμα κάθε έτος- με αντίτιμο μόνο και μόνο μια υπογραφή για την αξιολόγηση. </w:t>
      </w:r>
    </w:p>
    <w:p w14:paraId="76839210"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Η παράταξη που ποτέ δεν υλοποίησε τους συμφωνημένους ρυθμούς ανάπτυξης, που την επόμενη μέρα όταν τους υπέγραφε, αμφισβητούσε τους βασικούς όρους της συμφωνίας που υπέγραφε, αυτή η παράταξη κάνει αυτή την επερώτηση, η παράταξη που τελικά ιστορικά έχασε κάθε αξιοπιστία. </w:t>
      </w:r>
    </w:p>
    <w:p w14:paraId="76839211"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Εμείς καταφέραμε να συγκρατήσουμε τα οικονομικά μεγέθη από τον καταστροφικό κατήφορο που είχανε πάρει. Πετύχαμε πλεονάσματα απλησίαστα από τους προηγούμενους, πέρυσι 4,2%. Το 2017, ο δείκτης παγίων κεφαλαίων σημείωσε μια σημαντική αύξηση της τάξεως του 10% περίπου. </w:t>
      </w:r>
    </w:p>
    <w:p w14:paraId="76839212"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Κλείσαμε την αξιολόγηση χωρίς νέα μέτρα και σε λίγο κλείνουμε οριστικά και τον κύκλο της επιτροπείας. Η χώρα, με λίγα λόγια, βγαίνει από τα μνημόνια, κάτι που δεν χωράει στη δικιά τους οπτική, που δεν τολμάνε καν να το ψελλίσουν. </w:t>
      </w:r>
    </w:p>
    <w:p w14:paraId="76839213"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Ολοκληρώνουμε τη μεσοπρόθεσμη ρύθμιση του χρέους, την επόμενη δηλαδή, μένοντας σταθεροί, διότι έχουν αποδεχθεί οι δανειστές μας τις επιδιώξεις μας, που είναι ρήτρα ανάπτυξης και βιωσιμότητας. </w:t>
      </w:r>
    </w:p>
    <w:p w14:paraId="76839214"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Θα μου επιτρέψετε εδώ και μια διευκρίνιση. Με βάση το πρόγραμμα, μέχρι το 2018, που έχουμε συμφωνήσει, το πλεόνασμα που πετυχαίνουμε, όσο μεγάλο κι αν είναι, </w:t>
      </w:r>
      <w:proofErr w:type="spellStart"/>
      <w:r>
        <w:rPr>
          <w:rFonts w:eastAsia="Times New Roman"/>
          <w:szCs w:val="24"/>
        </w:rPr>
        <w:t>επανεπενδύεται</w:t>
      </w:r>
      <w:proofErr w:type="spellEnd"/>
      <w:r>
        <w:rPr>
          <w:rFonts w:eastAsia="Times New Roman"/>
          <w:szCs w:val="24"/>
        </w:rPr>
        <w:t xml:space="preserve"> στο εσωτερικό της οικονομίας και δεν </w:t>
      </w:r>
      <w:proofErr w:type="spellStart"/>
      <w:r>
        <w:rPr>
          <w:rFonts w:eastAsia="Times New Roman"/>
          <w:szCs w:val="24"/>
        </w:rPr>
        <w:t>απομειώνεται</w:t>
      </w:r>
      <w:proofErr w:type="spellEnd"/>
      <w:r>
        <w:rPr>
          <w:rFonts w:eastAsia="Times New Roman"/>
          <w:szCs w:val="24"/>
        </w:rPr>
        <w:t xml:space="preserve"> προς όφελος του χρέους, όπως συνέβαινε μέχρι το 2015. Αυτό θα επισυμβεί και το έτος 2018, κεφαλαιοποιώντας τη μεγέθυνση της οικονομίας που έχουμε πετύχει προς όφελος της ανάπτυξης και της εξόδου από τον φαύλο κύκλο της λιτότητας. </w:t>
      </w:r>
    </w:p>
    <w:p w14:paraId="76839215"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Είναι δεδομένη η ολοκλήρωση του προγράμματος «Σύμβαση χρηματοδοτικής διευκόλυνσης» με τους θεσμούς, άρα η σταθερότητα, η αξιοπιστία και το θετικό πρόσημο είναι τα σταθερά και μόνιμα χαρακτηριστικά της εθνικής αναπτυξιακής μας ατζέντας. </w:t>
      </w:r>
    </w:p>
    <w:p w14:paraId="76839216"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Η στρατηγική μας για έξοδο από την κρίση υπηρετήθηκε από τέσσερις βασικούς στόχους τους οποίους και έχουμε πετύχει και έχουμε εδραιώσει. Δημοσιονομική σταθερότητα, σταθερό χρηματοπιστωτικό σύστημα, διαρθρωτικές αλλαγές, κοινωνική πολιτική. </w:t>
      </w:r>
    </w:p>
    <w:p w14:paraId="76839217"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Τα σημαντικότερα μεγέθη και για το 2018 έχουν ιδιαίτερα θετικό πρόσημο και επιβεβαιώνουν αυτή τη σταθερή πορεία. Τη μεγέθυνση της ελληνικής οικονομίας, τη θετική ανάπτυξη, την αύξηση της οικονομίας κατά 12,5%, την αύξηση των εξαγωγών πολύ πάνω από το 10%, πλεόνασμα κοντά στο 4%, μείωση της ανεργίας στο 20,5%. </w:t>
      </w:r>
    </w:p>
    <w:p w14:paraId="76839218"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Το 2017 η Ελλάδα βγήκε και πάλι στις αγορές μέσω έκδοσης ομολόγου κι ενός πολύ επιτυχημένου </w:t>
      </w:r>
      <w:r>
        <w:rPr>
          <w:rFonts w:eastAsia="Times New Roman"/>
          <w:szCs w:val="24"/>
          <w:lang w:val="en-US"/>
        </w:rPr>
        <w:t>swap</w:t>
      </w:r>
      <w:r>
        <w:rPr>
          <w:rFonts w:eastAsia="Times New Roman"/>
          <w:szCs w:val="24"/>
        </w:rPr>
        <w:t xml:space="preserve"> τον Νοέμβρη του 2017, ενώ τον Φεβρουάριο του 2018 εξέδωσε επταετές ομόλογο ύψους 3 δισεκατομμυρίων με επιτόκιο απόδοσης μόλις 3,5%. </w:t>
      </w:r>
    </w:p>
    <w:p w14:paraId="76839219"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Τα έσοδα, λοιπόν, από το ΑΕΠ αυξάνονται σημαντικά και σταθερά σε αντίθεση με τα προηγούμενα χρόνια της </w:t>
      </w:r>
      <w:proofErr w:type="spellStart"/>
      <w:r>
        <w:rPr>
          <w:rFonts w:eastAsia="Times New Roman"/>
          <w:szCs w:val="24"/>
        </w:rPr>
        <w:t>καθοδικότητας</w:t>
      </w:r>
      <w:proofErr w:type="spellEnd"/>
      <w:r>
        <w:rPr>
          <w:rFonts w:eastAsia="Times New Roman"/>
          <w:szCs w:val="24"/>
        </w:rPr>
        <w:t xml:space="preserve">. Ταυτόχρονα όμως για την επίτευξη του </w:t>
      </w:r>
      <w:r>
        <w:rPr>
          <w:rFonts w:eastAsia="Times New Roman"/>
          <w:szCs w:val="24"/>
        </w:rPr>
        <w:lastRenderedPageBreak/>
        <w:t>στόχου της μεγέθυνσης της οικονομίας χρησιμοποιούμε όλα εκείνα τα αναπτυξιακά εργαλεία που έχουμε στη διάθεσή μας και τα έχουμε οργανώσει εμείς.</w:t>
      </w:r>
    </w:p>
    <w:p w14:paraId="7683921A"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Τα αναπτυξιακά εργαλεία δεν είναι μόνο το Πρόγραμμα Δημοσίων Επενδύσεων, ο αναπτυξιακός νόμος, όπως σωστά έχει διατυπωθεί, αλλά και πρόσθετα που σκοπό έχουν τη μεγαλύτερη δυνατή </w:t>
      </w:r>
      <w:proofErr w:type="spellStart"/>
      <w:r>
        <w:rPr>
          <w:rFonts w:eastAsia="Times New Roman"/>
          <w:szCs w:val="24"/>
        </w:rPr>
        <w:t>μόχλευση</w:t>
      </w:r>
      <w:proofErr w:type="spellEnd"/>
      <w:r>
        <w:rPr>
          <w:rFonts w:eastAsia="Times New Roman"/>
          <w:szCs w:val="24"/>
        </w:rPr>
        <w:t xml:space="preserve"> δημοσίων αλλά και ιδιωτικών πόρων για την ενίσχυση των επενδύσεων. </w:t>
      </w:r>
    </w:p>
    <w:p w14:paraId="7683921B"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Στοχεύουμε στην προσέλκυση, στήριξη και εγγύηση των ξένων επενδύσεων, με τους όρους και τους κανόνες της σύγχρονης και ευνομούμενης πολιτείας που είμαστε. Διότι εμείς δεν ταυτιζόμαστε με συγκεκριμένες ελίτ και διαπλοκές, δεν είμαστε πελάτες κανενός. Δεν θεωρούμε τις ιδιωτικοποιήσεις συλλήβδην επενδύσεις, ειδικά όταν αυτές προσομοιάζουν σε εκποιήσεις ή μεταφορά δημοσίων πόρων σε ιδιώτες. Θέτουμε καθαρούς κοινούς κανόνες δικαίου προς όλους, οι οποίοι </w:t>
      </w:r>
      <w:proofErr w:type="spellStart"/>
      <w:r>
        <w:rPr>
          <w:rFonts w:eastAsia="Times New Roman"/>
          <w:szCs w:val="24"/>
        </w:rPr>
        <w:t>διέπονται</w:t>
      </w:r>
      <w:proofErr w:type="spellEnd"/>
      <w:r>
        <w:rPr>
          <w:rFonts w:eastAsia="Times New Roman"/>
          <w:szCs w:val="24"/>
        </w:rPr>
        <w:t xml:space="preserve">, πρώτον, από την προστασία του δημόσιου πλούτου, του δημόσιου χώρου και των κοινών αγαθών, από </w:t>
      </w:r>
      <w:r>
        <w:rPr>
          <w:rFonts w:eastAsia="Times New Roman"/>
          <w:szCs w:val="24"/>
        </w:rPr>
        <w:lastRenderedPageBreak/>
        <w:t xml:space="preserve">την προστασία των κοινωνικών και εργατικών δικαιωμάτων, από την προστασία του περιβάλλοντος και της πολιτιστικής μας κληρονομιάς. </w:t>
      </w:r>
    </w:p>
    <w:p w14:paraId="7683921C"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Εγγυόμαστε τις συνθήκες υγιούς ανταγωνισμού, δημοσιονομικής σταθερότητας και </w:t>
      </w:r>
      <w:proofErr w:type="spellStart"/>
      <w:r>
        <w:rPr>
          <w:rFonts w:eastAsia="Times New Roman"/>
          <w:szCs w:val="24"/>
        </w:rPr>
        <w:t>ευήμερης</w:t>
      </w:r>
      <w:proofErr w:type="spellEnd"/>
      <w:r>
        <w:rPr>
          <w:rFonts w:eastAsia="Times New Roman"/>
          <w:szCs w:val="24"/>
        </w:rPr>
        <w:t xml:space="preserve"> προοπτικής και σεβόμαστε τους ίδιους τους επενδυτές και τους προστατεύουμε από τα εγχώρια συστήματα διαπλοκής.</w:t>
      </w:r>
    </w:p>
    <w:p w14:paraId="7683921D"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Στο πλαίσιο αυτών των αρχών διαχειριστήκαμε το σύνολο των ιδιωτικών επενδύσεων, καθώς και αυτών που μας απασχόλησαν το προηγούμενο διάστημα και σε αυτή την Αίθουσα, ακριβώς γιατί είχαν εγκαινιαστεί από εσάς, αλλά αναδιαμορφώθηκαν ή αλλάχθηκαν από εμάς σαφώς σε θετικότερη και σταθερότερη εκδοχή. </w:t>
      </w:r>
    </w:p>
    <w:p w14:paraId="7683921E"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Αξίζει να προστρέξει κανείς σε αυτές τις εμβληματικές επενδύσεις, που καταδεικνύουν τις διαφορές μας στη διαχείριση αλλά και στην αναπτυξιακή στρατηγική. </w:t>
      </w:r>
    </w:p>
    <w:p w14:paraId="7683921F"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lastRenderedPageBreak/>
        <w:t xml:space="preserve">Χαρακτηριστικότερο παράδειγμα των διαφορετικών επιδιώξεών μας είναι το παράδειγμα της ΔΕΗ. Την προδιαγεγραμμένη εκποίηση της μεγαλύτερης δημόσιας εταιρείας της χώρας και τη μεταφορά αυτού του δημόσιου πλούτου στα χέρια λίγων, στα χέρια ιδιωτών δηλαδή, εμείς την αποτρέψαμε. Εσείς το θεωρείτε ακόμα μια συμφέρουσα και λειτουργική επένδυση! </w:t>
      </w:r>
    </w:p>
    <w:p w14:paraId="76839220"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Διασώσαμε την επιχείρηση από τη χρεοκοπία. Διατηρήσαμε τον δημόσιο έλεγχο και τη στρατηγική σημασία της στον εθνικό ενεργειακό σχεδιασμό. Κι αυτό με πολύ δύσκολες δημοσιονομικές συνθήκες, με ασφυκτικό έλεγχο και με ναρκοθετημένο δρόμο. </w:t>
      </w:r>
    </w:p>
    <w:p w14:paraId="76839221" w14:textId="77777777" w:rsidR="003B7301" w:rsidRDefault="00647390">
      <w:pPr>
        <w:tabs>
          <w:tab w:val="left" w:pos="2608"/>
        </w:tabs>
        <w:spacing w:line="600" w:lineRule="auto"/>
        <w:ind w:firstLine="720"/>
        <w:jc w:val="both"/>
        <w:rPr>
          <w:rFonts w:eastAsia="Times New Roman"/>
          <w:szCs w:val="24"/>
        </w:rPr>
      </w:pPr>
      <w:r>
        <w:rPr>
          <w:rFonts w:eastAsia="Times New Roman"/>
          <w:szCs w:val="24"/>
        </w:rPr>
        <w:t xml:space="preserve">Την ίδια περίοδο </w:t>
      </w:r>
      <w:proofErr w:type="spellStart"/>
      <w:r>
        <w:rPr>
          <w:rFonts w:eastAsia="Times New Roman"/>
          <w:szCs w:val="24"/>
        </w:rPr>
        <w:t>αδειοδοτήσαμε</w:t>
      </w:r>
      <w:proofErr w:type="spellEnd"/>
      <w:r>
        <w:rPr>
          <w:rFonts w:eastAsia="Times New Roman"/>
          <w:szCs w:val="24"/>
        </w:rPr>
        <w:t xml:space="preserve"> και στηρίξαμε την κατασκευή της «Πτολεμαΐδας 5», έργο 1,4 δισ. ευρώ, με χρηματοδότηση από την Γερμανική Τράπεζα Επενδύσεων κατά 700.000.000 ευρώ.</w:t>
      </w:r>
    </w:p>
    <w:p w14:paraId="76839222"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Όσον αφορά τον ΑΔΜΗΕ, διατηρήσαμε τον δημόσιο έλεγχο καταργώντας την ιδιωτικοποίησή του και πετύχαμε πολύ σημαντικότερα οικονομικά ανταλλάγματα, πέραν κάθε προσδοκίας, από τον στρατηγικό εταίρο που συμμετείχε.</w:t>
      </w:r>
    </w:p>
    <w:p w14:paraId="76839223"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Τέταρτον, όσον αφορά στο Ελληνικό, έχουν ολοκληρωθεί οι νόμιμες διαδικασίες, εκδόθηκε το προεδρικό διάταγμα και τα επόμενα βήματα αφορούν τις κοινές υπουργικές αποφάσεις, την άδεια για το καζίνο και την εκκένωση του χώρου.</w:t>
      </w:r>
    </w:p>
    <w:p w14:paraId="76839224"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Ο ΔΕΣΦΑ είναι ένα ακόμη παράδειγμα, όπου η δήθεν επένδυση που συμφωνήθηκε παλαιότερα από εσάς ήταν έωλη και αντικανονική κατά παράβαση και ευρωπαϊκών οδηγιών αλλά και του δημοσίου συμφέροντος. Στη νέα σύμβαση συμμετέχουν τεράστιες εταιρείες με συν 150 εκατομμύρια μεγαλύτερο τίμημα, με το 34% στον έλεγχο του δημοσίου και με μια σειρά προνόμια στη διοίκηση που διασφαλίζουν το δημόσιο συμφέρον.</w:t>
      </w:r>
    </w:p>
    <w:p w14:paraId="76839225"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 xml:space="preserve">Όσον αφορά στον </w:t>
      </w:r>
      <w:r>
        <w:rPr>
          <w:rFonts w:eastAsia="Times New Roman"/>
          <w:szCs w:val="24"/>
          <w:lang w:val="en-US"/>
        </w:rPr>
        <w:t>TAP</w:t>
      </w:r>
      <w:r>
        <w:rPr>
          <w:rFonts w:eastAsia="Times New Roman"/>
          <w:szCs w:val="24"/>
        </w:rPr>
        <w:t xml:space="preserve">, μια απλή συμφωνία τράνζιτ διέλευσης μετατράπηκε από εμάς σε ένα έργο ανάπτυξης και εργαλείο ενδυνάμωσης της </w:t>
      </w:r>
      <w:proofErr w:type="spellStart"/>
      <w:r>
        <w:rPr>
          <w:rFonts w:eastAsia="Times New Roman"/>
          <w:szCs w:val="24"/>
        </w:rPr>
        <w:t>γεωστρατηγικής</w:t>
      </w:r>
      <w:proofErr w:type="spellEnd"/>
      <w:r>
        <w:rPr>
          <w:rFonts w:eastAsia="Times New Roman"/>
          <w:szCs w:val="24"/>
        </w:rPr>
        <w:t xml:space="preserve"> μας θέσης.</w:t>
      </w:r>
    </w:p>
    <w:p w14:paraId="76839226"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ΟΛΠ: επενδύσεις περίπου 500 εκατομμυρίων ευρώ σχεδιάζονται για την επόμενη δεκαετία στο λιμάνι του Πειραιά.</w:t>
      </w:r>
    </w:p>
    <w:p w14:paraId="76839227"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Όσον αφορά τον ΟΛΘ, έχει λήξει ο διαγωνισμός. Το συνολικό τίμημα της συμφωνίας είναι στο 1,1 δισεκατομμύριο και περιλαμβάνει εκτός από την προσφορά των 232 εκατομμυρίων το άμεσο τίμημα και υποχρεωτικές επενδύσεις ύψους 180 εκατομμυρίων ευρώ σύντομα.</w:t>
      </w:r>
    </w:p>
    <w:p w14:paraId="76839228"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Όσον αφορά την «Ελληνικός Χρυσός» στις Σκουριές Χαλκιδικής, από τα τρία ερωτήματα προς τη διαιτησία τα δύο απαντήθηκαν ομόφωνα ότι δηλαδή πρώτον, η παραγωγή καθαρού χρυσού και χαλκού είναι αναπόσπαστο μέρος της συνολικής σύμβασης και δεύτερον, ότι η μη παραγωγή καθαρού χρυσού - χαλκού αποτελεί παραβίαση </w:t>
      </w:r>
      <w:r>
        <w:rPr>
          <w:rFonts w:eastAsia="Times New Roman"/>
          <w:szCs w:val="24"/>
        </w:rPr>
        <w:lastRenderedPageBreak/>
        <w:t xml:space="preserve">της σύμβασης. Και στο τρίτο ερώτημα, που απαντήθηκε με πλειοψηφία, η πλειοψηφία απαντά ότι η εταιρεία δεν έχει παραβιάσει ακόμη τη σύμβαση και αναμένονται, επομένως, οι υπουργικές κατευθύνσεις προς τούτο. Το δημόσιο τελικά αναμένει από τον επενδυτή την απόδειξη, πως θα </w:t>
      </w:r>
      <w:proofErr w:type="spellStart"/>
      <w:r>
        <w:rPr>
          <w:rFonts w:eastAsia="Times New Roman"/>
          <w:szCs w:val="24"/>
        </w:rPr>
        <w:t>παράξει</w:t>
      </w:r>
      <w:proofErr w:type="spellEnd"/>
      <w:r>
        <w:rPr>
          <w:rFonts w:eastAsia="Times New Roman"/>
          <w:szCs w:val="24"/>
        </w:rPr>
        <w:t xml:space="preserve"> καθαρό χρυσό και χαλκό χωρίς περιβαλλοντολογικές επιπτώσεις, όπως ακριβώς προβλέπει η σύμβαση. Με λίγα λόγια περιμένουμε τα αυτονόητα και τα νόμιμα.</w:t>
      </w:r>
    </w:p>
    <w:p w14:paraId="76839229"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Οι άμεσες ξένες επενδύσεις στην Ελλάδα -επειδή έχει τελειώσει ο χρόνος μου, θα είμαι αρκετά σύντομος στα παρακάτω- είναι ένας τομέας που ανέκαθεν ήταν προβληματικός. Δεν ξεπερνούσε σχεδόν ποτέ το 1% του ΑΕΠ. Παρ’ όλα αυτά το 2017 σύμφωνα με την Τράπεζα της Ελλάδος οι καθαρές εισροές ξένων άμεσων επενδύσεων στην Ελλάδα ανήλθαν στα 3.590.000.000 ευρώ σε σχέση με τα 2.774.000.000 του 2016. Παρουσίασαν, δηλαδή, αύξηση κατά 30%. Το δε 2016 η αύξηση ήταν 82% σε σχέση με το 2015, το οποίο, πράγματι, ήταν μια κακή χρονιά όσον αφορά τις άμεσες ξένες επενδύσεις.</w:t>
      </w:r>
    </w:p>
    <w:p w14:paraId="7683922A"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Οι εξαγορές από ξένες εταιρείες το 2017-2018 είναι περίπου 1 δισεκατομμύριο ευρώ. Εδώ πρέπει να προσθέσουμε επιπλέον την εξαγορά της «</w:t>
      </w:r>
      <w:r>
        <w:rPr>
          <w:rFonts w:eastAsia="Times New Roman"/>
          <w:szCs w:val="24"/>
          <w:lang w:val="en-US"/>
        </w:rPr>
        <w:t>DONSKOY</w:t>
      </w:r>
      <w:r>
        <w:rPr>
          <w:rFonts w:eastAsia="Times New Roman"/>
          <w:szCs w:val="24"/>
        </w:rPr>
        <w:t xml:space="preserve"> </w:t>
      </w:r>
      <w:r>
        <w:rPr>
          <w:rFonts w:eastAsia="Times New Roman"/>
          <w:szCs w:val="24"/>
          <w:lang w:val="en-US"/>
        </w:rPr>
        <w:t>TABAK</w:t>
      </w:r>
      <w:r>
        <w:rPr>
          <w:rFonts w:eastAsia="Times New Roman"/>
          <w:szCs w:val="24"/>
        </w:rPr>
        <w:t>» από την «</w:t>
      </w:r>
      <w:r>
        <w:rPr>
          <w:rFonts w:eastAsia="Times New Roman"/>
          <w:szCs w:val="24"/>
          <w:lang w:val="en-US"/>
        </w:rPr>
        <w:t>JAPAN</w:t>
      </w:r>
      <w:r>
        <w:rPr>
          <w:rFonts w:eastAsia="Times New Roman"/>
          <w:szCs w:val="24"/>
        </w:rPr>
        <w:t xml:space="preserve"> </w:t>
      </w:r>
      <w:r>
        <w:rPr>
          <w:rFonts w:eastAsia="Times New Roman"/>
          <w:szCs w:val="24"/>
          <w:lang w:val="en-US"/>
        </w:rPr>
        <w:t>TOBACCO</w:t>
      </w:r>
      <w:r>
        <w:rPr>
          <w:rFonts w:eastAsia="Times New Roman"/>
          <w:szCs w:val="24"/>
        </w:rPr>
        <w:t>», 1,6 δισ., όπου εμπεριέχεται η εταιρεία «ΣΕΚΑΠ» και γι’ αυτό το αναφέρω.</w:t>
      </w:r>
    </w:p>
    <w:p w14:paraId="7683922B"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Οι επενδύσεις μέσω ιδιωτικοποιήσεων είναι οι εξής: «</w:t>
      </w:r>
      <w:r>
        <w:rPr>
          <w:rFonts w:eastAsia="Times New Roman"/>
          <w:szCs w:val="24"/>
          <w:lang w:val="en-US"/>
        </w:rPr>
        <w:t>FERROVIE</w:t>
      </w:r>
      <w:r>
        <w:rPr>
          <w:rFonts w:eastAsia="Times New Roman"/>
          <w:szCs w:val="24"/>
        </w:rPr>
        <w:t xml:space="preserve"> </w:t>
      </w:r>
      <w:r>
        <w:rPr>
          <w:rFonts w:eastAsia="Times New Roman"/>
          <w:szCs w:val="24"/>
          <w:lang w:val="en-US"/>
        </w:rPr>
        <w:t>ITALIA</w:t>
      </w:r>
      <w:r>
        <w:rPr>
          <w:rFonts w:eastAsia="Times New Roman"/>
          <w:szCs w:val="24"/>
        </w:rPr>
        <w:t>» επένδυση για την «ΤΡΑΙΝΟΣΕ». Η «</w:t>
      </w:r>
      <w:r>
        <w:rPr>
          <w:rFonts w:eastAsia="Times New Roman"/>
          <w:szCs w:val="24"/>
          <w:lang w:val="en-US"/>
        </w:rPr>
        <w:t>FRAPORT</w:t>
      </w:r>
      <w:r>
        <w:rPr>
          <w:rFonts w:eastAsia="Times New Roman"/>
          <w:szCs w:val="24"/>
        </w:rPr>
        <w:t xml:space="preserve">», που έχει ολοκληρωθεί μ’ εμάς. Όσον αφορά το «Ελευθέριος Βενιζέλος» 600 εκατομμύρια ευρώ για την παράταση της σύμβασης. </w:t>
      </w:r>
    </w:p>
    <w:p w14:paraId="7683922C"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Επενδύσεις στη βιομηχανία και στην ενέργεια: </w:t>
      </w:r>
    </w:p>
    <w:p w14:paraId="7683922D"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Από τον «Όμιλο Μυτιληναίος» ανακοινώθηκε η επένδυση 400 εκατομμυρίων ευρώ για δεύτερη γραμμή παραγωγής </w:t>
      </w:r>
      <w:proofErr w:type="spellStart"/>
      <w:r>
        <w:rPr>
          <w:rFonts w:eastAsia="Times New Roman"/>
          <w:szCs w:val="24"/>
        </w:rPr>
        <w:t>αλουμίνας</w:t>
      </w:r>
      <w:proofErr w:type="spellEnd"/>
      <w:r>
        <w:rPr>
          <w:rFonts w:eastAsia="Times New Roman"/>
          <w:szCs w:val="24"/>
        </w:rPr>
        <w:t xml:space="preserve"> κι η πρόταση στη ΔΕΗ για την χρη</w:t>
      </w:r>
      <w:r>
        <w:rPr>
          <w:rFonts w:eastAsia="Times New Roman"/>
          <w:szCs w:val="24"/>
        </w:rPr>
        <w:lastRenderedPageBreak/>
        <w:t>ματοδότηση του ΑΗΣ Αμυνταίου με αντάλλαγμα τη διασφάλιση μακροχρόνιας σύμβασης ηλεκτροδότησης της «Αλουμίνιον της Ελλάδος» καθώς επίσης και δεύτερη παρέμβαση ύψους 300 εκατομμυρίων ευρώ.</w:t>
      </w:r>
    </w:p>
    <w:p w14:paraId="7683922E"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w:t>
      </w:r>
      <w:r>
        <w:rPr>
          <w:rFonts w:eastAsia="Times New Roman"/>
          <w:szCs w:val="24"/>
          <w:lang w:val="en-US"/>
        </w:rPr>
        <w:t>PHILIP</w:t>
      </w:r>
      <w:r>
        <w:rPr>
          <w:rFonts w:eastAsia="Times New Roman"/>
          <w:szCs w:val="24"/>
        </w:rPr>
        <w:t xml:space="preserve"> </w:t>
      </w:r>
      <w:r>
        <w:rPr>
          <w:rFonts w:eastAsia="Times New Roman"/>
          <w:szCs w:val="24"/>
          <w:lang w:val="en-US"/>
        </w:rPr>
        <w:t>MORRIS</w:t>
      </w:r>
      <w:r>
        <w:rPr>
          <w:rFonts w:eastAsia="Times New Roman"/>
          <w:szCs w:val="24"/>
        </w:rPr>
        <w:t>». Ολοκληρώθηκε η επένδυση ύψους 300 εκατομμυρίων ευρώ από την «Παπαστράτος» έναν χρόνο μετά την ανακοίνωσή της κι έχει πολύ μεγάλη σημασία αυτό.</w:t>
      </w:r>
    </w:p>
    <w:p w14:paraId="7683922F"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«ΕΛΒΑΛ ΧΑΛΚΟΡ». Επένδυση 150 εκατομμυρίων ευρώ.</w:t>
      </w:r>
    </w:p>
    <w:p w14:paraId="76839230"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«Αθηναϊκή Ζυθοποιία». Επενδύσεις ύψους 67 εκατομμυρίων ευρώ.</w:t>
      </w:r>
    </w:p>
    <w:p w14:paraId="76839231"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 xml:space="preserve">«Ελληνική Ζυθοποιία Αταλάντης». Επένδυση ύψους 10 εκατομμυρίων ευρώ. </w:t>
      </w:r>
    </w:p>
    <w:p w14:paraId="76839232"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w:t>
      </w:r>
      <w:proofErr w:type="spellStart"/>
      <w:r>
        <w:rPr>
          <w:rFonts w:eastAsia="Times New Roman"/>
          <w:szCs w:val="24"/>
        </w:rPr>
        <w:t>Τέρνα</w:t>
      </w:r>
      <w:proofErr w:type="spellEnd"/>
      <w:r>
        <w:rPr>
          <w:rFonts w:eastAsia="Times New Roman"/>
          <w:szCs w:val="24"/>
        </w:rPr>
        <w:t xml:space="preserve"> Ενεργειακή». για το 2018 Επένδυση 280 εκατομμυρίων ευρώ στον Υβριδικό Σταθμό </w:t>
      </w:r>
      <w:proofErr w:type="spellStart"/>
      <w:r>
        <w:rPr>
          <w:rFonts w:eastAsia="Times New Roman"/>
          <w:szCs w:val="24"/>
        </w:rPr>
        <w:t>Αμαρίου</w:t>
      </w:r>
      <w:proofErr w:type="spellEnd"/>
      <w:r>
        <w:rPr>
          <w:rFonts w:eastAsia="Times New Roman"/>
          <w:szCs w:val="24"/>
        </w:rPr>
        <w:t xml:space="preserve"> Κρήτης. </w:t>
      </w:r>
    </w:p>
    <w:p w14:paraId="76839233"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«Πλαστικά Θράκης». Επενδύσεις 29 εκατομμυρίων ευρώ φέτος, σε συνέχεια των επενδύσεων ύψους 57 εκατομμυρίων ευρώ τα δύο προηγούμενα χρόνια.</w:t>
      </w:r>
    </w:p>
    <w:p w14:paraId="76839234"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lastRenderedPageBreak/>
        <w:t>«Όμιλος Ανδρομέδα». Επένδυση 40 εκατομμυρίων ευρώ.</w:t>
      </w:r>
    </w:p>
    <w:p w14:paraId="76839235"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w:t>
      </w:r>
      <w:r>
        <w:rPr>
          <w:rFonts w:eastAsia="Times New Roman"/>
          <w:szCs w:val="24"/>
          <w:lang w:val="en-US"/>
        </w:rPr>
        <w:t>AEGEAN</w:t>
      </w:r>
      <w:r>
        <w:rPr>
          <w:rFonts w:eastAsia="Times New Roman"/>
          <w:szCs w:val="24"/>
        </w:rPr>
        <w:t xml:space="preserve">». Επένδυση 3 δισεκατομμυρίων ευρώ. </w:t>
      </w:r>
    </w:p>
    <w:p w14:paraId="76839236"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Στον τουρισμό έγιναν τεράστιες επενδύσεις αρκετών δισεκατομμυρίων ευρώ, τις οποίες λόγω χρόνου δεν θα τις αναφέρω. Τις γνωρίζουν όλοι.</w:t>
      </w:r>
    </w:p>
    <w:p w14:paraId="76839237"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Στα ΣΔΙΤ έχουν υπογραφεί δώδεκα συμβάσεις συνολικής αξίας 633 εκατομμυρίων και έχουν εγκριθεί ήδη άλλα τρία.</w:t>
      </w:r>
    </w:p>
    <w:p w14:paraId="76839238"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Μη δίνετε λάθος στοιχεία στους Βουλευτές.</w:t>
      </w:r>
    </w:p>
    <w:p w14:paraId="76839239"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Κανένα λάθος στοιχείο. Τα στοιχεία είναι εδώ, κύριε συνάδελφε. Ευχαρίστως να μου κάνετε ερώτηση στη δευτερολογία μου και να σας τα δώσω εγγράφως. Τα έχω μαζί μου.</w:t>
      </w:r>
    </w:p>
    <w:p w14:paraId="7683923A"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Για τα ΣΔΙΤ πείτε μας και για το Ελληνικό.</w:t>
      </w:r>
    </w:p>
    <w:p w14:paraId="7683923B"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lastRenderedPageBreak/>
        <w:t>ΔΗΜΗΤΡΙΟΣ ΔΗΜΗΤΡΙΑΔΗΣ:</w:t>
      </w:r>
      <w:r>
        <w:rPr>
          <w:rFonts w:eastAsia="Times New Roman"/>
          <w:szCs w:val="24"/>
        </w:rPr>
        <w:t xml:space="preserve"> Για τα ΣΔΙΤ εδώ είναι ο πίνακας. Θα τον καταθέτω τώρα. </w:t>
      </w:r>
    </w:p>
    <w:p w14:paraId="7683923C"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Τα ΣΔΙΤ που έχουν γίνει, είναι δώδεκα συμβάσεις αξίας 633 εκατομμυρίων ευρώ και έχουν εγκριθεί ήδη άλλες τρεις, που αφορούν σχολικές μονάδες στον Δήμο Χανίων, την ανέγερση κτηρίου παροχής εξατομικευμένης ιατρικής στην Αθήνα και την ανακαίνιση και εκμετάλλευση των Δημοτικών Λουτρών Νισύρου.</w:t>
      </w:r>
    </w:p>
    <w:p w14:paraId="7683923D"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Καταθέστε τα.</w:t>
      </w:r>
    </w:p>
    <w:p w14:paraId="7683923E"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Τα καταθέτω μαζί με τους πίνακες.</w:t>
      </w:r>
    </w:p>
    <w:p w14:paraId="7683923F"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Δημήτριος Δημητριάδης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839240" w14:textId="77777777" w:rsidR="003B7301" w:rsidRDefault="00647390">
      <w:pPr>
        <w:tabs>
          <w:tab w:val="left" w:pos="2940"/>
        </w:tabs>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Κωνσταντινόπουλε, τα καταθέτει.</w:t>
      </w:r>
    </w:p>
    <w:p w14:paraId="76839241" w14:textId="77777777" w:rsidR="003B7301" w:rsidRDefault="00647390">
      <w:pPr>
        <w:tabs>
          <w:tab w:val="left" w:pos="2940"/>
        </w:tabs>
        <w:spacing w:line="600" w:lineRule="auto"/>
        <w:ind w:firstLine="720"/>
        <w:jc w:val="both"/>
        <w:rPr>
          <w:rFonts w:eastAsia="Times New Roman"/>
          <w:szCs w:val="24"/>
        </w:rPr>
      </w:pPr>
      <w:r>
        <w:rPr>
          <w:rFonts w:eastAsia="Times New Roman"/>
          <w:szCs w:val="24"/>
        </w:rPr>
        <w:t>Κύριε συνάδελφε, έχουμε φτάσει τα δώδεκα λεπτά. Παρακαλώ ας συντομεύουμε.</w:t>
      </w:r>
    </w:p>
    <w:p w14:paraId="76839242" w14:textId="77777777" w:rsidR="003B7301" w:rsidRDefault="00647390">
      <w:pPr>
        <w:spacing w:after="0" w:line="600" w:lineRule="auto"/>
        <w:ind w:firstLine="720"/>
        <w:jc w:val="both"/>
        <w:rPr>
          <w:rFonts w:eastAsia="Times New Roman"/>
          <w:szCs w:val="24"/>
        </w:rPr>
      </w:pPr>
      <w:r>
        <w:rPr>
          <w:rFonts w:eastAsia="Times New Roman"/>
          <w:b/>
          <w:szCs w:val="24"/>
        </w:rPr>
        <w:lastRenderedPageBreak/>
        <w:t>ΔΗΜΗΤΡΙΟΣ ΔΗΜΗΤΡΙΑΔΗΣ:</w:t>
      </w:r>
      <w:r>
        <w:rPr>
          <w:rFonts w:eastAsia="Times New Roman"/>
          <w:szCs w:val="24"/>
        </w:rPr>
        <w:t xml:space="preserve"> Κύριε Πρόεδρε, τελειώνω. Συγγνώμη για την παράβαση του χρόνου. </w:t>
      </w:r>
    </w:p>
    <w:p w14:paraId="76839243" w14:textId="77777777" w:rsidR="003B7301" w:rsidRDefault="00647390">
      <w:pPr>
        <w:spacing w:after="0" w:line="600" w:lineRule="auto"/>
        <w:ind w:firstLine="720"/>
        <w:jc w:val="both"/>
        <w:rPr>
          <w:rFonts w:eastAsia="Times New Roman"/>
          <w:szCs w:val="24"/>
        </w:rPr>
      </w:pPr>
      <w:r>
        <w:rPr>
          <w:rFonts w:eastAsia="Times New Roman"/>
          <w:szCs w:val="24"/>
        </w:rPr>
        <w:t xml:space="preserve">Είμαστε, λοιπόν, ένα βήμα πριν από την έξοδο από τα μνημόνια και την επιτήρηση. Κρατάμε το κλειδί στα χέρια μας για την έξοδο από την κρίση. Στοχεύουμε στην αξιοπιστία. Κερδίσαμε την εμπιστοσύνη των επενδυτών εντός του 2017, απογειώνουμε τις επενδύσεις το 2018 και συνεχίζουμε. Σε δύο μήνες τελειώνει η εποχή των μνημονίων και θα πορευτούμε με αξιοπρέπεια σε μία νέα εποχή ανάπτυξης και ευημερίας. </w:t>
      </w:r>
    </w:p>
    <w:p w14:paraId="76839244" w14:textId="77777777" w:rsidR="003B7301" w:rsidRDefault="00647390">
      <w:pPr>
        <w:spacing w:after="0" w:line="600" w:lineRule="auto"/>
        <w:ind w:firstLine="720"/>
        <w:jc w:val="both"/>
        <w:rPr>
          <w:rFonts w:eastAsia="Times New Roman"/>
          <w:szCs w:val="24"/>
        </w:rPr>
      </w:pPr>
      <w:r>
        <w:rPr>
          <w:rFonts w:eastAsia="Times New Roman"/>
          <w:szCs w:val="24"/>
        </w:rPr>
        <w:t xml:space="preserve">Σας ευχαριστώ. </w:t>
      </w:r>
    </w:p>
    <w:p w14:paraId="76839245" w14:textId="77777777" w:rsidR="003B7301" w:rsidRDefault="0064739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6839246" w14:textId="77777777" w:rsidR="003B7301" w:rsidRDefault="00647390">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Δημητριάδη. </w:t>
      </w:r>
    </w:p>
    <w:p w14:paraId="76839247" w14:textId="77777777" w:rsidR="003B7301" w:rsidRDefault="00647390">
      <w:pPr>
        <w:spacing w:after="0" w:line="600" w:lineRule="auto"/>
        <w:ind w:firstLine="720"/>
        <w:jc w:val="both"/>
        <w:rPr>
          <w:rFonts w:eastAsia="Times New Roman"/>
          <w:szCs w:val="24"/>
        </w:rPr>
      </w:pPr>
      <w:r>
        <w:rPr>
          <w:rFonts w:eastAsia="Times New Roman"/>
          <w:szCs w:val="24"/>
        </w:rPr>
        <w:lastRenderedPageBreak/>
        <w:t xml:space="preserve">Τον λόγο έχει ο Κοινοβουλευτικός Εκπρόσωπος της Νέας Δημοκρατίας και Βουλευτής </w:t>
      </w:r>
      <w:proofErr w:type="spellStart"/>
      <w:r>
        <w:rPr>
          <w:rFonts w:eastAsia="Times New Roman"/>
          <w:szCs w:val="24"/>
        </w:rPr>
        <w:t>Ρεθύμνης</w:t>
      </w:r>
      <w:proofErr w:type="spellEnd"/>
      <w:r>
        <w:rPr>
          <w:rFonts w:eastAsia="Times New Roman"/>
          <w:szCs w:val="24"/>
        </w:rPr>
        <w:t xml:space="preserve"> κ. Ιωάννης Κεφαλογιάννης για έξι λεπτά. Με ανοχή, βεβαίως, όπως σε όλους. </w:t>
      </w:r>
    </w:p>
    <w:p w14:paraId="76839248" w14:textId="77777777" w:rsidR="003B7301" w:rsidRDefault="00647390">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 </w:t>
      </w:r>
    </w:p>
    <w:p w14:paraId="76839249" w14:textId="77777777" w:rsidR="003B7301" w:rsidRDefault="00647390">
      <w:pPr>
        <w:spacing w:after="0" w:line="600" w:lineRule="auto"/>
        <w:ind w:firstLine="720"/>
        <w:jc w:val="both"/>
        <w:rPr>
          <w:rFonts w:eastAsia="Times New Roman"/>
          <w:szCs w:val="24"/>
        </w:rPr>
      </w:pPr>
      <w:r>
        <w:rPr>
          <w:rFonts w:eastAsia="Times New Roman"/>
          <w:szCs w:val="24"/>
        </w:rPr>
        <w:t xml:space="preserve">Κύριε Υπουργέ, πραγματικά, και εγώ αναρωτιέμαι ειλικρινά, τι είναι πιο λυπηρό. Να έρχεται προς συζήτηση μία επερώτηση, η οποία κατατέθηκε πριν επτά ακριβώς μήνες -συγκεκριμένα στις 5 Οκτωβρίου του 2017- ή το ότι ενώ πέρασε όλο αυτό το διάσημα, δυστυχώς παραμένει επίκαιρη, ακόμη και πιο επίκαιρη σε σχέση με τον χρόνο στον οποίο κατατέθηκε; </w:t>
      </w:r>
    </w:p>
    <w:p w14:paraId="7683924A" w14:textId="77777777" w:rsidR="003B7301" w:rsidRDefault="00647390">
      <w:pPr>
        <w:spacing w:after="0" w:line="600" w:lineRule="auto"/>
        <w:ind w:firstLine="720"/>
        <w:jc w:val="both"/>
        <w:rPr>
          <w:rFonts w:eastAsia="Times New Roman"/>
          <w:szCs w:val="24"/>
        </w:rPr>
      </w:pPr>
      <w:r>
        <w:rPr>
          <w:rFonts w:eastAsia="Times New Roman"/>
          <w:szCs w:val="24"/>
        </w:rPr>
        <w:t xml:space="preserve">Όσον αφορά στην καθυστέρηση, πράγματι συμφωνήσατε και εσείς ότι αυτό δεν τιμά ούτε την Κυβέρνηση αλλά περισσότερο δεν τιμά το Κοινοβούλιο. Δυστυχώς, όμως, δεν είναι η πρώτη φορά και φοβάμαι ότι δεν θα είναι και η τελευταία. Γιατί, δυστυχώς, η Κυβέρνηση με τη σύμπραξη της πλειοψηφίας του Προεδρείου της Βουλής έχει αδρανοποιήσει τη λειτουργία του Κοινοβουλίου και νομίζω ότι δεν θα κολλούσε ούτε </w:t>
      </w:r>
      <w:r>
        <w:rPr>
          <w:rFonts w:eastAsia="Times New Roman"/>
          <w:szCs w:val="24"/>
        </w:rPr>
        <w:lastRenderedPageBreak/>
        <w:t xml:space="preserve">στον κοινοβουλευτικό </w:t>
      </w:r>
      <w:proofErr w:type="spellStart"/>
      <w:r>
        <w:rPr>
          <w:rFonts w:eastAsia="Times New Roman"/>
          <w:szCs w:val="24"/>
        </w:rPr>
        <w:t>ελεγχο</w:t>
      </w:r>
      <w:proofErr w:type="spellEnd"/>
      <w:r>
        <w:rPr>
          <w:rFonts w:eastAsia="Times New Roman"/>
          <w:szCs w:val="24"/>
        </w:rPr>
        <w:t xml:space="preserve"> και, δυστυχώς, έχει αδρανοποιήσει τη λειτουργία του Κοινοβουλίου, ακριβώς για να εξυπηρετήσει την επικοινωνιακή της τακτική. </w:t>
      </w:r>
    </w:p>
    <w:p w14:paraId="7683924B" w14:textId="77777777" w:rsidR="003B7301" w:rsidRDefault="00647390">
      <w:pPr>
        <w:spacing w:after="0" w:line="600" w:lineRule="auto"/>
        <w:ind w:firstLine="720"/>
        <w:jc w:val="both"/>
        <w:rPr>
          <w:rFonts w:eastAsia="Times New Roman"/>
          <w:szCs w:val="24"/>
        </w:rPr>
      </w:pPr>
      <w:r>
        <w:rPr>
          <w:rFonts w:eastAsia="Times New Roman"/>
          <w:szCs w:val="24"/>
        </w:rPr>
        <w:t xml:space="preserve">Να θυμίσω ότι η Κυβέρνηση συνεχίζει, σε πολύ μεγάλο βαθμό, την κακή πρακτική των εκπρόθεσμων κυβερνήσεων, που ακολουθούσαν και άλλες κυβερνήσεις, την οποία εσείς είχατε πει ότι θα τη σταματούσατε, συνεχίζει την κακή πρακτική, οι Υπουργοί που πρέπει να απαντούν στις επίκαιρες ερωτήσεις να λείπουν από τη Βουλή. Θυμάμαι χαρακτηριστικά τον κ. Κωνσταντινόπουλο, να περιμένει εννέα μήνες να του απαντηθεί μία ερώτηση. </w:t>
      </w:r>
    </w:p>
    <w:p w14:paraId="7683924C" w14:textId="77777777" w:rsidR="003B7301" w:rsidRDefault="00647390">
      <w:pPr>
        <w:spacing w:after="0" w:line="600" w:lineRule="auto"/>
        <w:ind w:firstLine="720"/>
        <w:jc w:val="both"/>
        <w:rPr>
          <w:rFonts w:eastAsia="Times New Roman"/>
          <w:szCs w:val="24"/>
        </w:rPr>
      </w:pPr>
      <w:r>
        <w:rPr>
          <w:rFonts w:eastAsia="Times New Roman"/>
          <w:szCs w:val="24"/>
        </w:rPr>
        <w:t xml:space="preserve">Το χειρότερο από όλα είναι ότι βλέπουμε πως πολλά από τα δικαιώματα της μειοψηφίας στη λειτουργία του Κοινοβουλίου, δεν γίνονται αποδεκτά. Και θα αναφέρω ένα χαρακτηριστικό παράδειγμα, το οποίο πήρε αρκετά μεγάλες διαστάσεις από τη χθεσινή λειτουργία της Επιτροπής Θεσμών και Διαφάνειας. </w:t>
      </w:r>
    </w:p>
    <w:p w14:paraId="7683924D" w14:textId="77777777" w:rsidR="003B7301" w:rsidRDefault="00647390">
      <w:pPr>
        <w:spacing w:after="0" w:line="600" w:lineRule="auto"/>
        <w:ind w:firstLine="720"/>
        <w:jc w:val="both"/>
        <w:rPr>
          <w:rFonts w:eastAsia="Times New Roman"/>
          <w:szCs w:val="24"/>
        </w:rPr>
      </w:pPr>
      <w:r>
        <w:rPr>
          <w:rFonts w:eastAsia="Times New Roman"/>
          <w:szCs w:val="24"/>
        </w:rPr>
        <w:lastRenderedPageBreak/>
        <w:t xml:space="preserve">Εμείς ως Νέα Δημοκρατία έχουμε καταγγείλει τις μεθοδεύσεις του Υπουργού Εθνικής Άμυνας, του κ. Καμμένου, όσον αφορά στα βλήματα, τους παράνομους μεσάζοντες και τη Σαουδική Αραβία. Και ενώ είχαμε συμφωνήσει όλοι σε αυτή την Αίθουσα, πως αυτό θα συζητηθεί στο πλαίσιο της Επιτροπής Θεσμών και Διαφάνειας, είδαμε ότι με έναν αυταρχικό τρόπο η Πρόεδρος της επιτροπής, η κ. Χριστοδουλοπούλου, αρνείτο τα αιτήματα του συνόλου της Αντιπολίτευσης. </w:t>
      </w:r>
    </w:p>
    <w:p w14:paraId="7683924E" w14:textId="77777777" w:rsidR="003B7301" w:rsidRDefault="00647390">
      <w:pPr>
        <w:spacing w:after="0" w:line="600" w:lineRule="auto"/>
        <w:ind w:firstLine="720"/>
        <w:jc w:val="both"/>
        <w:rPr>
          <w:rFonts w:eastAsia="Times New Roman"/>
          <w:szCs w:val="24"/>
        </w:rPr>
      </w:pPr>
      <w:r>
        <w:rPr>
          <w:rFonts w:eastAsia="Times New Roman"/>
          <w:szCs w:val="24"/>
        </w:rPr>
        <w:t xml:space="preserve">Μάλιστα ενώ ήρθε το Επιστημονικό Συμβούλιο της Βουλής και γνωμοδότησε υπέρ του κοινοβουλευτικού ελέγχου, δηλαδή υπέρ του δικαιώματος της μειοψηφίας της να ελέγχει τον Υπουργό Εθνικής Άμυνας γι’ αυτή τη σύμβαση, είδαμε ότι άρον-άρον προσπάθησε να το κλείσει, λέγοντας ότι θα κληθεί μόνο ο Υπουργός Εθνικής Άμυνας στην αντίστοιχη επιτροπή της Βουλής και δεν θα κληθεί, για παράδειγμα, ο μεσάζοντας, ο κ. Παπαδόπουλος και όλα τα υπόλοιπα πρόσωπα, τα οποία θα έριχναν φως στη συγκεκριμένη υπόθεση. </w:t>
      </w:r>
    </w:p>
    <w:p w14:paraId="7683924F" w14:textId="77777777" w:rsidR="003B7301" w:rsidRDefault="00647390">
      <w:pPr>
        <w:spacing w:after="0" w:line="600" w:lineRule="auto"/>
        <w:ind w:firstLine="720"/>
        <w:jc w:val="both"/>
        <w:rPr>
          <w:rFonts w:eastAsia="Times New Roman"/>
          <w:szCs w:val="24"/>
        </w:rPr>
      </w:pPr>
      <w:r>
        <w:rPr>
          <w:rFonts w:eastAsia="Times New Roman"/>
          <w:szCs w:val="24"/>
        </w:rPr>
        <w:lastRenderedPageBreak/>
        <w:t xml:space="preserve">Τα αναφέρω όλα αυτά, γιατί δεν είναι ένα μεμονωμένο περιστατικό υποβάθμισης της λειτουργίας του Κοινοβουλίου η καθυστέρηση συζήτησης της συγκεκριμένης επερώτησης. </w:t>
      </w:r>
    </w:p>
    <w:p w14:paraId="76839250" w14:textId="77777777" w:rsidR="003B7301" w:rsidRDefault="00647390">
      <w:pPr>
        <w:spacing w:after="0" w:line="600" w:lineRule="auto"/>
        <w:ind w:firstLine="720"/>
        <w:jc w:val="both"/>
        <w:rPr>
          <w:rFonts w:eastAsia="Times New Roman"/>
          <w:szCs w:val="24"/>
        </w:rPr>
      </w:pPr>
      <w:r>
        <w:rPr>
          <w:rFonts w:eastAsia="Times New Roman"/>
          <w:szCs w:val="24"/>
        </w:rPr>
        <w:t xml:space="preserve">Ας έρθω τώρα στα της ουσίας. Κύριε Υπουργέ, επειδή, πραγματικά, σας θεωρώ από τους ελάχιστους σοβαρούς Υπουργούς αυτής της Κυβέρνησης, υπέθετα ότι σήμερα θα επιλέγατε να έρθετε στο Κοινοβούλιο και να απαντήσετε σε πολύ συγκεκριμένα ερωτήματα με πολύ συγκεκριμένα στοιχεία. </w:t>
      </w:r>
    </w:p>
    <w:p w14:paraId="76839251" w14:textId="77777777" w:rsidR="003B7301" w:rsidRDefault="00647390">
      <w:pPr>
        <w:spacing w:after="0" w:line="600" w:lineRule="auto"/>
        <w:ind w:firstLine="720"/>
        <w:jc w:val="both"/>
        <w:rPr>
          <w:rFonts w:eastAsia="Times New Roman"/>
          <w:szCs w:val="24"/>
        </w:rPr>
      </w:pPr>
      <w:r>
        <w:rPr>
          <w:rFonts w:eastAsia="Times New Roman"/>
          <w:szCs w:val="24"/>
        </w:rPr>
        <w:t xml:space="preserve">Κάνατε κάτι με πολύ έξυπνο τρόπο, δηλαδή μία ομιλία που ενώ εν </w:t>
      </w:r>
      <w:proofErr w:type="spellStart"/>
      <w:r>
        <w:rPr>
          <w:rFonts w:eastAsia="Times New Roman"/>
          <w:szCs w:val="24"/>
        </w:rPr>
        <w:t>πρώτοις</w:t>
      </w:r>
      <w:proofErr w:type="spellEnd"/>
      <w:r>
        <w:rPr>
          <w:rFonts w:eastAsia="Times New Roman"/>
          <w:szCs w:val="24"/>
        </w:rPr>
        <w:t xml:space="preserve"> δείχνει ότι η οικονομία μας πηγαίνει σε μία καλύτερη κατάσταση ότι ξεκολλάνε οι επενδύσεις και μπορεί να πείσει την κεντρική επιτροπή του ΣΥΡΙΖΑ, δεν πείθει το Κοινοβούλιο και σίγουρα δεν πείθει το σύνολο της ελληνικής κοινωνίας. </w:t>
      </w:r>
    </w:p>
    <w:p w14:paraId="76839252" w14:textId="77777777" w:rsidR="003B7301" w:rsidRDefault="00647390">
      <w:pPr>
        <w:spacing w:after="0" w:line="600" w:lineRule="auto"/>
        <w:ind w:firstLine="720"/>
        <w:jc w:val="both"/>
        <w:rPr>
          <w:rFonts w:eastAsia="Times New Roman"/>
          <w:szCs w:val="24"/>
        </w:rPr>
      </w:pPr>
      <w:r>
        <w:rPr>
          <w:rFonts w:eastAsia="Times New Roman"/>
          <w:szCs w:val="24"/>
        </w:rPr>
        <w:t xml:space="preserve">Το ζήτημα είναι, εάν αυτά που μας είπατε ανταποκρίνονται στην πραγματικότητα της ελληνικής οικονομίας, όπως τη βιώνει ο καθένας, ο επιχειρηματίας, ο ελεύθερος </w:t>
      </w:r>
      <w:r>
        <w:rPr>
          <w:rFonts w:eastAsia="Times New Roman"/>
          <w:szCs w:val="24"/>
        </w:rPr>
        <w:lastRenderedPageBreak/>
        <w:t xml:space="preserve">επαγγελματίας ή εάν ανταποκρίνονται στην πραγματικότητα, την οποία έχει διαμορφώσει αυτή η Κυβέρνηση τα τελευταία τρεισήμισι χρόνια. </w:t>
      </w:r>
    </w:p>
    <w:p w14:paraId="76839253" w14:textId="77777777" w:rsidR="003B7301" w:rsidRDefault="00647390">
      <w:pPr>
        <w:spacing w:after="0" w:line="600" w:lineRule="auto"/>
        <w:ind w:firstLine="720"/>
        <w:jc w:val="both"/>
        <w:rPr>
          <w:rFonts w:eastAsia="Times New Roman"/>
          <w:szCs w:val="24"/>
        </w:rPr>
      </w:pPr>
      <w:r>
        <w:rPr>
          <w:rFonts w:eastAsia="Times New Roman"/>
          <w:szCs w:val="24"/>
        </w:rPr>
        <w:t>Διότι, κύριε Υπουργέ, η πραγματικότητα αυτή τη στιγμή είναι ότι, ενώ η Ευρώπη των είκοσι οκτώ τρέχει με ρυθμούς ανάπτυξης καθαρών επενδύσεων στο 3,5% του ΑΕΠ, βλέπουμε ότι η Ελλάδα το 2017 παρέμεινε αρνητική στο μείον 3,9% περίπου στο μείον 4% του ΑΕΠ.</w:t>
      </w:r>
    </w:p>
    <w:p w14:paraId="76839254" w14:textId="77777777" w:rsidR="003B7301" w:rsidRDefault="00647390">
      <w:pPr>
        <w:spacing w:after="0" w:line="600" w:lineRule="auto"/>
        <w:ind w:firstLine="720"/>
        <w:jc w:val="both"/>
        <w:rPr>
          <w:rFonts w:eastAsia="Times New Roman" w:cs="Times New Roman"/>
          <w:szCs w:val="24"/>
        </w:rPr>
      </w:pPr>
      <w:r>
        <w:rPr>
          <w:rFonts w:eastAsia="Times New Roman" w:cs="Times New Roman"/>
          <w:szCs w:val="24"/>
        </w:rPr>
        <w:t xml:space="preserve">Δηλαδή, η Ελλάδα, σε αντίθεση με το σύνολο των χωρών της Ευρωπαϊκής Ένωσης, έμεινε σε αρνητικούς ρυθμούς όσον αφορά τις καθαρές επενδύσεις, στο μείον 4% το 2017. Και αν είναι αναληθές το συγκεκριμένο νούμερο, να το διαψεύσετε, παρακαλώ. </w:t>
      </w:r>
    </w:p>
    <w:p w14:paraId="76839255"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πραγματικότητα, επίσης, είναι ότι ενώ το μερίδιο επενδύσεων </w:t>
      </w:r>
      <w:proofErr w:type="spellStart"/>
      <w:r>
        <w:rPr>
          <w:rFonts w:eastAsia="Times New Roman" w:cs="Times New Roman"/>
          <w:szCs w:val="24"/>
        </w:rPr>
        <w:t>μεσοσταθμικά</w:t>
      </w:r>
      <w:proofErr w:type="spellEnd"/>
      <w:r>
        <w:rPr>
          <w:rFonts w:eastAsia="Times New Roman" w:cs="Times New Roman"/>
          <w:szCs w:val="24"/>
        </w:rPr>
        <w:t xml:space="preserve"> για την Ευρώπη των είκοσι οκτώ είναι στο 20%, στην Ελλάδα του 2017 έμεινε στο 13%. Είναι, επίσης, ένα νούμερο το οποίο, παρακαλώ, να το διαψεύσετε ή να το επιβεβαιώσετε. </w:t>
      </w:r>
    </w:p>
    <w:p w14:paraId="76839256"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ακόμα, ότι στον δείκτη «</w:t>
      </w:r>
      <w:r>
        <w:rPr>
          <w:rFonts w:eastAsia="Times New Roman" w:cs="Times New Roman"/>
          <w:szCs w:val="24"/>
          <w:lang w:val="en-US"/>
        </w:rPr>
        <w:t>Doing</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στον δείκτη, δηλαδή, ο οποίος μετράει τη φιλικότητα μιας χώρας όσον αφορά τις επενδύσεις, η Ελλάδα παραμένει τριάντα θέσεις κάτω από την Ευρωπαϊκή Ένωση των είκοσι οκτώ και σαράντα τέσσερις θέσεις κάτω σε σχέση με τις χώρες με τις καλύτερες πέντε επενδυτικές επιδόσεις. </w:t>
      </w:r>
    </w:p>
    <w:p w14:paraId="76839257"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Στον δε δείκτη Ανταγωνιστικότητας του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2018», η Ελλάδα έχασε δεκαέξι θέσεις, την ίδια στιγμή, κύριε Υπουργέ, που η Ευρώπη των είκοσι οκτώ βελτιώθηκε. </w:t>
      </w:r>
    </w:p>
    <w:p w14:paraId="76839258"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σαν να μην έφθαναν όλα αυτά, ήρθε το Διεθνές Νομισματικό Ταμείο να επιβεβαιώσει, δυστυχώς, ότι για το 2018 ο προβλεπόμενος ρυθμός ανάπτυξης αναθεωρήθηκε από το 2,6% που ήταν τον Οκτώβριο σε 2% -και πολλοί, μάλιστα, λένε ότι θα πέσει κάτω από το 2%- όταν ταυτόχρονα στην Ευρωζώνη, μέλος της οποίας αποτελεί, βεβαίως, και η Ελλάδα, η αναθεώρηση ήταν θετική, από το 1,9% στο 2,4%. </w:t>
      </w:r>
    </w:p>
    <w:p w14:paraId="76839259"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δε -γιατί είπε και ο αγαπητός συνάδελφος από τον ΣΥΡΙΖΑ ότι στην ουσία μεταμορφώσατε την οικονομία- ότι παραλάβατε το χρέος στο 180% του ΑΕΠ το 2014 και αυτή τη στιγμή που μιλάμε φθάνει το 191,3%, με βάση τα στοιχεία τα οποία παραθέτει η Εθνική Τράπεζα της Ελλάδος. Και πολύ φοβάμαι ότι και το 2020, αν συνεχίσουμε με αυτούς τους ρυθμούς, θα είναι ακόμα παραπάνω. </w:t>
      </w:r>
    </w:p>
    <w:p w14:paraId="7683925A"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Άκουσα μία επιχειρηματολογία ότι κατά το διάστημα 2011-2014 μειώθηκε το ΑΕΠ της χώρας κατά 25%. Πράγματι, κατά τη διάρκεια της κρίσης έπεσε στο 25%. Αν, όμως, το 2015, το 2016, το 2017 και το 2018 είχαμε ακολουθήσει την πορεία -αυτό το οποίο σας έλεγαν οι ευρωπαϊκοί θεσμοί, που εσείς τους έχετε καταστήσει συνομιλητές σας- να συνεχιστεί η οικονομία στον ρυθμό που την αφήσαμε εμείς το 2014, αυτό το έδαφος κατά τα ¾ θα το είχαμε καλύψει. Κατά 20%, αν βάλετε συνολικά την αύξηση της οικονομίας από το 2015 μέχρι το 2018, θα είχε καλυφθεί το χαμένο έδαφος κατά τη διάρκεια της κρίσης. Αντ’ αυτού, είχαμε Κυβέρνηση ΣΥΡΙΖΑ. </w:t>
      </w:r>
    </w:p>
    <w:p w14:paraId="7683925B"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το βλέπει, μάλιστα, κανείς, αν συγκρίνει και τις επιδόσεις των υπόλοιπων ευρωπαϊκών χωρών, της Ισπανίας, της Πορτογαλίας, της Ιρλανδίας, της Κύπρου. Κάποιες εξ αυτών «έτρεξαν» με ρυθμούς ανάπτυξης της τάξεως του 5% και του 7%. Δυστυχώς, όμως, λόγω της Κυβέρνησης ΣΥΡΙΖΑ, τα χρόνια από το 2015 μέχρι το 2018 ήταν τέσσερα χαμένα χρόνια για την οικονομία. Και το λέω αυτό, διότι με βάση όλες τις προβλέψεις -και των εγχώριων παρατηρητών και των γενικών από την Ευρώπη- είδαμε ότι αυτά τα χρόνια αντί να έχουμε ρυθμούς ανάπτυξης 2,5% και 3,5%, όπως ήταν όλες οι προβλέψεις, δυστυχώς είχαμε ύφεση και μια αναιμική ανάπτυξη μόλις τον τελευταίο χρόνο. </w:t>
      </w:r>
    </w:p>
    <w:p w14:paraId="7683925C"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υπάρχει ζήτημα. Και όπως σας επεσήμαναν και οι συνάδελφοι από τη Δημοκρατική Συμπαράταξη, η προσέλκυση των επενδύσεων, οι νέες θέσεις εργασίας και η </w:t>
      </w:r>
      <w:proofErr w:type="spellStart"/>
      <w:r>
        <w:rPr>
          <w:rFonts w:eastAsia="Times New Roman" w:cs="Times New Roman"/>
          <w:szCs w:val="24"/>
        </w:rPr>
        <w:t>αποεπένδυση</w:t>
      </w:r>
      <w:proofErr w:type="spellEnd"/>
      <w:r>
        <w:rPr>
          <w:rFonts w:eastAsia="Times New Roman" w:cs="Times New Roman"/>
          <w:szCs w:val="24"/>
        </w:rPr>
        <w:t xml:space="preserve"> και βεβαίως, όπως και η ανεργία, δεν είναι πράγματα που μπορεί να τα χαρακτηρίσει κανείς ως φυσικά φαινόμενα. Είναι </w:t>
      </w:r>
      <w:r>
        <w:rPr>
          <w:rFonts w:eastAsia="Times New Roman" w:cs="Times New Roman"/>
          <w:szCs w:val="24"/>
        </w:rPr>
        <w:lastRenderedPageBreak/>
        <w:t xml:space="preserve">αποτελέσματα ενός κυβερνητικού σχεδίου ή δυστυχώς της έλλειψης ενός κυβερνητικού σχεδίου, δηλαδή μιας απουσίας κυβερνητικού σχεδίου, η οποία έχει τις ρίζες της σε δύο αδιαμφισβήτητα συλλογικά γνωρίσματα της σημερινής Κυβέρνησης. Και αυτά είναι: Πρώτον, η απροθυμία στήριξης των επενδύσεων λόγω της αλλεργίας σε οποιαδήποτε ιδιωτική πρωτοβουλία και δεύτερον, συνδυαστικά, μια αποδεδειγμένη ανικανότητα να στηριχθούν ακόμα και οι πολιτικές οι οποίες κατά τα άλλα ταιριάζουν απόλυτα στο κουστούμι μιας υποτιθέμενης εναλλακτικής αριστερής πολιτικής. </w:t>
      </w:r>
    </w:p>
    <w:p w14:paraId="7683925D"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είμαι αφελής να πιστεύω ότι η Κυβέρνησή σας θα συμφωνήσει με αυτές τις παραδοχές, αλλά τα νούμερα που σας ανέφερα προηγουμένως νομίζω ότι είναι αδιαμφισβήτητα. Προσπαθήσατε, μάλιστα, να μας αποδείξετε ότι ορισμένες από αυτές τις ιδιωτικές πρωτοβουλίες προχωρούν. Να θυμίσω, βέβαια, ότι </w:t>
      </w:r>
      <w:proofErr w:type="spellStart"/>
      <w:r>
        <w:rPr>
          <w:rFonts w:eastAsia="Times New Roman" w:cs="Times New Roman"/>
          <w:szCs w:val="24"/>
        </w:rPr>
        <w:t>καμμία</w:t>
      </w:r>
      <w:proofErr w:type="spellEnd"/>
      <w:r>
        <w:rPr>
          <w:rFonts w:eastAsia="Times New Roman" w:cs="Times New Roman"/>
          <w:szCs w:val="24"/>
        </w:rPr>
        <w:t xml:space="preserve"> από αυτές τις εμβληματικές ιδιωτικές πρωτοβουλίες δεν στηρίχθηκε από την παράταξη από </w:t>
      </w:r>
      <w:r>
        <w:rPr>
          <w:rFonts w:eastAsia="Times New Roman" w:cs="Times New Roman"/>
          <w:szCs w:val="24"/>
        </w:rPr>
        <w:lastRenderedPageBreak/>
        <w:t>την οποία προέρχεστε, όταν ήσασταν αντιπολίτευση. Καταψηφίστηκαν όλες: Το Ελληνικό, η «</w:t>
      </w:r>
      <w:r>
        <w:rPr>
          <w:rFonts w:eastAsia="Times New Roman" w:cs="Times New Roman"/>
          <w:szCs w:val="24"/>
          <w:lang w:val="en-US"/>
        </w:rPr>
        <w:t>FRAPORT</w:t>
      </w:r>
      <w:r>
        <w:rPr>
          <w:rFonts w:eastAsia="Times New Roman" w:cs="Times New Roman"/>
          <w:szCs w:val="24"/>
        </w:rPr>
        <w:t xml:space="preserve">», όλες αυτές οι πρωτοβουλίες που ανέφερε ο κύριος συνάδελφος από τον ΣΥΡΙΖΑ. </w:t>
      </w:r>
    </w:p>
    <w:p w14:paraId="7683925E" w14:textId="77777777" w:rsidR="003B7301" w:rsidRDefault="006473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όταν ήρθατε στην εξουσία, κάνατε μία μεταστροφή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και ξαφνικά θυμηθήκατε ότι όλες αυτές οι επενδύσεις είναι καλές. Έστω και αυτή και η μεταστροφή σας προς τον ρεαλισμό είναι κάτι θετικό για τη χώρα. Μην έρχεστε, όμως, τώρα ως κήνσορες της ιδιωτικής πρωτοβουλίας όταν εσείς -όχι εσείς προσωπικά, εννοώ η Κυβέρνησή σας- ήσασταν εκείνοι οι οποίοι αντιδρούσατε σε κάθε ιδιωτική πρωτοβουλία, σε κάθε προσπάθεια επένδυσης. </w:t>
      </w:r>
    </w:p>
    <w:p w14:paraId="7683925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Θυμόμαστε, για παράδειγμα, στην Κρήτη τον κ. </w:t>
      </w:r>
      <w:proofErr w:type="spellStart"/>
      <w:r>
        <w:rPr>
          <w:rFonts w:eastAsia="Times New Roman" w:cs="Times New Roman"/>
          <w:szCs w:val="24"/>
        </w:rPr>
        <w:t>Πολάκη</w:t>
      </w:r>
      <w:proofErr w:type="spellEnd"/>
      <w:r>
        <w:rPr>
          <w:rFonts w:eastAsia="Times New Roman" w:cs="Times New Roman"/>
          <w:szCs w:val="24"/>
        </w:rPr>
        <w:t xml:space="preserve"> να λέει ότι θα ξαπλώσει στο μέσο του αεροδιαδρόμου εάν το αεροδρόμιο των Χανίων παραδοθεί στη «</w:t>
      </w:r>
      <w:r>
        <w:rPr>
          <w:rFonts w:eastAsia="Times New Roman" w:cs="Times New Roman"/>
          <w:szCs w:val="24"/>
          <w:lang w:val="en-US"/>
        </w:rPr>
        <w:t>FRAPORT</w:t>
      </w:r>
      <w:r>
        <w:rPr>
          <w:rFonts w:eastAsia="Times New Roman" w:cs="Times New Roman"/>
          <w:szCs w:val="24"/>
        </w:rPr>
        <w:t>». Βέβαια, ακόμα τον περιμένουμε και νομίζω ότι θα τον περιμένουμε για πολύ ακόμα!</w:t>
      </w:r>
    </w:p>
    <w:p w14:paraId="7683926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Αναφέρατε στην ομιλία σας, όπως και ο Κοινοβουλευτικός Εκπρόσωπος του ΣΥΡΖΑ, ότι ξεμπλοκάρατε την επένδυση στο Ελληνικό, ότι προχωρήσατε την ιδιωτικοποίηση του ΔΕΣΦΑ, ότι ολοκληρώσατε την αποκρατικοποίηση στον ΟΛΘ. Είναι, όμως, κάτι το οποίο, δυστυχώς, καθυστέρησε πάρα πολύ, καθυστερεί ακόμα και περιμένουμε μέχρι να πέσουν και οι τελικές υπογραφές. Και είμαστε πολύ δύσπιστοι μέχρι να ολοκληρωθεί η όλη διαδικασία. </w:t>
      </w:r>
    </w:p>
    <w:p w14:paraId="7683926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Πρέπει να μας πείτε, όμως, πώς σχετίζονται άμεσα όλα αυτά με την κινητικότητα, όπως μας είπατε, στον τουρισμό και ειδικά με την παραθεριστική κατοικία, αφού όταν ήσασταν στην αντιπολίτευση πολεμήσατε με πολύ μεγάλο μένος όλες τις προσπάθειες που γίνονταν από την προηγούμενη κυβέρνηση, λέγοντας, μάλιστα, ότι η Ελλάδα θα γίνει μια μεγάλη Κόστα </w:t>
      </w:r>
      <w:proofErr w:type="spellStart"/>
      <w:r>
        <w:rPr>
          <w:rFonts w:eastAsia="Times New Roman" w:cs="Times New Roman"/>
          <w:szCs w:val="24"/>
        </w:rPr>
        <w:t>Μπράβα</w:t>
      </w:r>
      <w:proofErr w:type="spellEnd"/>
      <w:r>
        <w:rPr>
          <w:rFonts w:eastAsia="Times New Roman" w:cs="Times New Roman"/>
          <w:szCs w:val="24"/>
        </w:rPr>
        <w:t xml:space="preserve"> της Ισπανίας. </w:t>
      </w:r>
    </w:p>
    <w:p w14:paraId="7683926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Αυτό, όμως, που περιμένω από εσάς, κύριε Υπουργέ, είναι να παραδεχθείτε με εντιμότητα προς τον ελληνικό λαό, ότι ως αριστεροί δεν πιστεύετε αυτές τις επενδύσεις. Θα το κάνετε αναγκαστικά γιατί είσαστε στη διακυβέρνηση. Όταν, όμως, δεν πιστεύετε </w:t>
      </w:r>
      <w:r>
        <w:rPr>
          <w:rFonts w:eastAsia="Times New Roman" w:cs="Times New Roman"/>
          <w:szCs w:val="24"/>
        </w:rPr>
        <w:lastRenderedPageBreak/>
        <w:t>στις επενδύσεις αυτές, τότε φοβούμαστε ότι, δυστυχώς, θα συνεχιστούν όλες αυτές οι καθυστερήσεις και οι δικαιολογίες για ποιον λόγο δεν προχωρούν όλα αυτά τα έργα. Και αν κάποια στιγμή πέσει και μία υπογραφή, ενδεχομένως να πείτε ότι «να, κάτι κάναμε ως Κυβέρνηση».</w:t>
      </w:r>
    </w:p>
    <w:p w14:paraId="7683926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Ιούλιο του 2015, κύριε Υπουργέ, αναλάβατε μία υποχρέωση ιδιωτικοποιήσεων ύψους 6,5 δισεκατομμυρίων ευρώ μέχρι τον Αύγουστο του 2018 που τελειώνει το μνημόνιο ΣΥΡΙΖΑ και Ανεξαρτήτων Ελλήνων. Σε αυτό το σημείο να πω ότι έχετε και μία εφευρετικότητα ως Κυβέρνηση. Ενώ προσπαθείτε να περάσετε το μήνυμα περί καθαρής εξόδου, μόλις προχθές ο κ. </w:t>
      </w:r>
      <w:proofErr w:type="spellStart"/>
      <w:r>
        <w:rPr>
          <w:rFonts w:eastAsia="Times New Roman" w:cs="Times New Roman"/>
          <w:szCs w:val="24"/>
        </w:rPr>
        <w:t>Τσακαλώτος</w:t>
      </w:r>
      <w:proofErr w:type="spellEnd"/>
      <w:r>
        <w:rPr>
          <w:rFonts w:eastAsia="Times New Roman" w:cs="Times New Roman"/>
          <w:szCs w:val="24"/>
        </w:rPr>
        <w:t xml:space="preserve"> μάς είπε αυτό τον ευφάνταστο τίτλο «Πρόγραμμα </w:t>
      </w:r>
      <w:proofErr w:type="spellStart"/>
      <w:r>
        <w:rPr>
          <w:rFonts w:eastAsia="Times New Roman" w:cs="Times New Roman"/>
          <w:szCs w:val="24"/>
        </w:rPr>
        <w:t>Μεταμνημονιακής</w:t>
      </w:r>
      <w:proofErr w:type="spellEnd"/>
      <w:r>
        <w:rPr>
          <w:rFonts w:eastAsia="Times New Roman" w:cs="Times New Roman"/>
          <w:szCs w:val="24"/>
        </w:rPr>
        <w:t xml:space="preserve"> Παρακολούθησης». Αν δεν είναι εποπτεία αυτό, τι άλλο είναι; Και, βεβαίως, είμαι σίγουρος ότι και το επόμενο διάστημα θα βρείτε άλλον έναν ευφάνταστο τίτλο για να μας πείτε τα μέτρα ύψους 5,2 δισεκατομμυρίων ευρώ, τα οποία έχετε ψηφίσει για το 2019 και το 2020, πώς θα τα ονομάζετε. Πάντως σίγουρα καθαρή έξοδος δεν είναι. </w:t>
      </w:r>
    </w:p>
    <w:p w14:paraId="7683926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ρωτώ: Από τα 6,5 δισεκατομμύρια ευρώ τα οποία προβλέπονταν με βάση το πρόγραμμα ιδιωτικοποιήσεων τον Αύγουστο του 2018, αυτήν τη στιγμή έχετε 2,8 δισεκατομμύρια ευρώ. Πώς θα καλύψετε τα υπόλοιπα 3,7 δισεκατομμύρια ευρώ τους επόμενους τρεις μήνες; Δυστυχώς, φαίνεται ότι θα τα καλύψετε με το </w:t>
      </w:r>
      <w:proofErr w:type="spellStart"/>
      <w:r>
        <w:rPr>
          <w:rFonts w:eastAsia="Times New Roman" w:cs="Times New Roman"/>
          <w:szCs w:val="24"/>
        </w:rPr>
        <w:t>υπερπλεόνασμα</w:t>
      </w:r>
      <w:proofErr w:type="spellEnd"/>
      <w:r>
        <w:rPr>
          <w:rFonts w:eastAsia="Times New Roman" w:cs="Times New Roman"/>
          <w:szCs w:val="24"/>
        </w:rPr>
        <w:t>. Διότι, δυστυχώς, η απροθυμία σας, η ιδεοληψία σας, η αβελτηρία σας, η ανικανότητά σας αυτή</w:t>
      </w:r>
      <w:r>
        <w:rPr>
          <w:rFonts w:eastAsia="Times New Roman" w:cs="Times New Roman"/>
          <w:b/>
          <w:szCs w:val="24"/>
        </w:rPr>
        <w:t xml:space="preserve"> </w:t>
      </w:r>
      <w:r>
        <w:rPr>
          <w:rFonts w:eastAsia="Times New Roman" w:cs="Times New Roman"/>
          <w:szCs w:val="24"/>
        </w:rPr>
        <w:t xml:space="preserve">πήρε φόρους από τους πολίτες, από τον παραγωγικό ιστό της χώρας μόνο και μόνο για να παραμείνετε στην εξουσία. Και για να χρησιμοποιήσω, κύριε Υπουργέ, και μία δική σας φράση, «η Αριστερά του κ. Τσίπρα απελευθερώνεται από τον κρατισμό». Δεν το βλέπουμε αυτό το πράγμα. </w:t>
      </w:r>
    </w:p>
    <w:p w14:paraId="7683926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Μήπως, λοιπόν, είναι καλύτερα να μιλήσουμε για το θέμα των δημοσίων επενδύσεων; Μιλήσατε προηγουμένως για κάποια ζητήματα τα οποία μέχρι στιγμής, όπως φαίνεται, δεν ανταποκρίνονται στην πραγματικότητα. </w:t>
      </w:r>
    </w:p>
    <w:p w14:paraId="7683926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Στο ΕΣΠΑ νομίζω ότι είναι καλύτερο να μην αναφερθούμε.</w:t>
      </w:r>
    </w:p>
    <w:p w14:paraId="7683926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να σας ρωτήσω το εξής: Τρία χρόνια από την έναρξη της Προγραμματικής Περιόδου πόσα ευρώ έχετε δώσει στις επιχειρήσεις; Η απάντηση, κύριε Υπουργέ, είναι «μηδέν». Και αν δεν ήταν οι οδικοί άξονες οι οποίοι περιλαμβάνονταν ως προγράμματα - γέφυρες από το προηγούμενο ΕΣΠΑ, τότε, δυστυχώς, η απορρόφηση θα ήταν ακόμα πιο απογοητευτική. </w:t>
      </w:r>
    </w:p>
    <w:p w14:paraId="7683926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Μάλιστα, ο κ. </w:t>
      </w:r>
      <w:proofErr w:type="spellStart"/>
      <w:r>
        <w:rPr>
          <w:rFonts w:eastAsia="Times New Roman" w:cs="Times New Roman"/>
          <w:szCs w:val="24"/>
        </w:rPr>
        <w:t>Χαρίτσης</w:t>
      </w:r>
      <w:proofErr w:type="spellEnd"/>
      <w:r>
        <w:rPr>
          <w:rFonts w:eastAsia="Times New Roman" w:cs="Times New Roman"/>
          <w:szCs w:val="24"/>
        </w:rPr>
        <w:t>, ο συνάδελφός σας, έχει παρκάρει διάφορα κονδύλια σε διάφορα ταμεία όπως είναι το ΤΕΠΙΧ, το Ε</w:t>
      </w:r>
      <w:proofErr w:type="spellStart"/>
      <w:r>
        <w:rPr>
          <w:rFonts w:eastAsia="Times New Roman" w:cs="Times New Roman"/>
          <w:szCs w:val="24"/>
          <w:lang w:val="en-US"/>
        </w:rPr>
        <w:t>quifund</w:t>
      </w:r>
      <w:proofErr w:type="spellEnd"/>
      <w:r>
        <w:rPr>
          <w:rFonts w:eastAsia="Times New Roman" w:cs="Times New Roman"/>
          <w:szCs w:val="24"/>
        </w:rPr>
        <w:t xml:space="preserve">, ώστε δήθεν να εμφανίζονται ως απορροφημένα. </w:t>
      </w:r>
    </w:p>
    <w:p w14:paraId="7683926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Συνεχίζω. Απορρόφηση έργων διαχείρισης απορριμμάτων: Μηδέν. Ο κ. </w:t>
      </w:r>
      <w:proofErr w:type="spellStart"/>
      <w:r>
        <w:rPr>
          <w:rFonts w:eastAsia="Times New Roman" w:cs="Times New Roman"/>
          <w:szCs w:val="24"/>
        </w:rPr>
        <w:t>Χαρίτσης</w:t>
      </w:r>
      <w:proofErr w:type="spellEnd"/>
      <w:r>
        <w:rPr>
          <w:rFonts w:eastAsia="Times New Roman" w:cs="Times New Roman"/>
          <w:szCs w:val="24"/>
        </w:rPr>
        <w:t xml:space="preserve"> τώρα εντάσσει τις μελέτες και όχι τα έργα. Έργα βιολογικών καθαρισμών σε μικρούς δήμους ύψους ενός δισεκατομμυρίου ευρώ, επίσης στο μηδέν. Ανακοινώνει ο κ. </w:t>
      </w:r>
      <w:proofErr w:type="spellStart"/>
      <w:r>
        <w:rPr>
          <w:rFonts w:eastAsia="Times New Roman" w:cs="Times New Roman"/>
          <w:szCs w:val="24"/>
        </w:rPr>
        <w:t>Χαρίτσης</w:t>
      </w:r>
      <w:proofErr w:type="spellEnd"/>
      <w:r>
        <w:rPr>
          <w:rFonts w:eastAsia="Times New Roman" w:cs="Times New Roman"/>
          <w:szCs w:val="24"/>
        </w:rPr>
        <w:t xml:space="preserve"> ότι τώρα θα το εντάξει. Αν θέλει, μάλιστα, να απαντήσει σε αυτήν την κριτική, καλό είναι να δώσει συγκεκριμένα στοιχεία ανά πρόγραμμα -σας το ζήτησαν και άλλοι συνάδελφοι προηγουμένως, από τα άλλα κόμματα- και να αναφέρει σε ποιο ποσοστό </w:t>
      </w:r>
      <w:r>
        <w:rPr>
          <w:rFonts w:eastAsia="Times New Roman" w:cs="Times New Roman"/>
          <w:szCs w:val="24"/>
        </w:rPr>
        <w:lastRenderedPageBreak/>
        <w:t xml:space="preserve">κονδυλίων αυτά είναι </w:t>
      </w:r>
      <w:proofErr w:type="spellStart"/>
      <w:r>
        <w:rPr>
          <w:rFonts w:eastAsia="Times New Roman" w:cs="Times New Roman"/>
          <w:szCs w:val="24"/>
        </w:rPr>
        <w:t>συμβασιοποιημένα</w:t>
      </w:r>
      <w:proofErr w:type="spellEnd"/>
      <w:r>
        <w:rPr>
          <w:rFonts w:eastAsia="Times New Roman" w:cs="Times New Roman"/>
          <w:szCs w:val="24"/>
        </w:rPr>
        <w:t xml:space="preserve"> και σε ποιο ποσοστό αυτών έχουν εκταμιευθεί. Ξέρετε, πολλές φορές δίνετε στοιχεία </w:t>
      </w:r>
      <w:proofErr w:type="spellStart"/>
      <w:r>
        <w:rPr>
          <w:rFonts w:eastAsia="Times New Roman" w:cs="Times New Roman"/>
          <w:szCs w:val="24"/>
        </w:rPr>
        <w:t>συμβασιοποιημένων</w:t>
      </w:r>
      <w:proofErr w:type="spellEnd"/>
      <w:r>
        <w:rPr>
          <w:rFonts w:eastAsia="Times New Roman" w:cs="Times New Roman"/>
          <w:szCs w:val="24"/>
        </w:rPr>
        <w:t xml:space="preserve"> έργων και τα παρουσιάζετε ως ώριμα έργα που έχουν ήδη εκταμιευθεί, ενώ στην πραγματικότητα υπάρχει τεράστια απόκλιση μεταξύ αυτών των δύο.</w:t>
      </w:r>
    </w:p>
    <w:p w14:paraId="7683926A"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Αγαπητέ συνάδελφε, ολοκληρώστε παρακαλώ.</w:t>
      </w:r>
    </w:p>
    <w:p w14:paraId="7683926B"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κύριε Πρόεδρε. </w:t>
      </w:r>
    </w:p>
    <w:p w14:paraId="7683926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Δυστυχώς, κύριε Υπουργέ, η ελληνική κοινωνία ξέρει πολύ καλά ότι οι αναπτυξιακές προοπτικές της χώρας, η ρευστότητα της οικονομίας, το κοινωνικό κράτος, οι υπηρεσίες προς τους πολίτες, όλα αυτά φαίνεται να υποθηκεύονται στο περίφημο «μαξιλαράκι». Σας προειδοποιούμε από τώρα: Μη χρησιμοποιήσετε αυτά τα οποία σας ανέφερα προηγουμένως, δηλαδή τη δυνατότητα ρευστότητας της οικονομίας, την κοινωνική πολιτική, σε μια ενδεχόμενη πάλη διαπραγμάτευσης το επόμενο εξάμηνο ή </w:t>
      </w:r>
      <w:r>
        <w:rPr>
          <w:rFonts w:eastAsia="Times New Roman" w:cs="Times New Roman"/>
          <w:szCs w:val="24"/>
        </w:rPr>
        <w:lastRenderedPageBreak/>
        <w:t>επτάμηνο, τα οποία πραγματικά θα υποθηκεύσουν τις κοινωνικές δομές, τις προοπτικές της χώρας.</w:t>
      </w:r>
    </w:p>
    <w:p w14:paraId="7683926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Κλείνοντας, θα σας πω ότι, από ό,τι φαίνεται, το μαξιλαράκι των 19, 20 δισεκατομμυρίων δεν βγαίνει με τίποτα. Μάλιστα, αν διαβάσετε σήμερα τον Τύπο, σε μια παρουσίαση της εταιρείας «</w:t>
      </w:r>
      <w:r>
        <w:rPr>
          <w:rFonts w:eastAsia="Times New Roman" w:cs="Times New Roman"/>
          <w:szCs w:val="24"/>
          <w:lang w:val="en-US"/>
        </w:rPr>
        <w:t>PRICEWATERHOUSECOOPERS</w:t>
      </w:r>
      <w:r>
        <w:rPr>
          <w:rFonts w:eastAsia="Times New Roman" w:cs="Times New Roman"/>
          <w:szCs w:val="24"/>
        </w:rPr>
        <w:t>», χρειαζόμαστε 110 δισεκατομμύρια επενδύσεις μέχρι το 2022, δηλαδή περίπου 22 δισεκατομμύρια επενδύσεις ανά έτος.</w:t>
      </w:r>
    </w:p>
    <w:p w14:paraId="7683926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Όταν έρχεται, όμως, εδώ πέρα ο Υφυπουργός παρά τω </w:t>
      </w:r>
      <w:proofErr w:type="spellStart"/>
      <w:r>
        <w:rPr>
          <w:rFonts w:eastAsia="Times New Roman" w:cs="Times New Roman"/>
          <w:szCs w:val="24"/>
        </w:rPr>
        <w:t>Πρωθυπουργώ</w:t>
      </w:r>
      <w:proofErr w:type="spellEnd"/>
      <w:r>
        <w:rPr>
          <w:rFonts w:eastAsia="Times New Roman" w:cs="Times New Roman"/>
          <w:szCs w:val="24"/>
        </w:rPr>
        <w:t xml:space="preserve">, ο κ. Λιάκος, μόλις χθες με δήλωσή του και λέει ότι μέχρι το 2020 δεν μπορούν να αλλάξουν οι φορολογικοί συντελεστές, δηλαδή για τα επόμενα τρία χρόνια οι επιχειρήσεις, ο ελεύθερος επαγγελματίας θα έχει φορολογικό συντελεστή που δεν του επιτρέπει να αναπτυχθεί, πραγματικά απορώ πώς είστε αισιόδοξος, πραγματικά απορώ πώς θα έρθουν αυτές οι επενδύσεις στη χώρα, που τόσο πολύ τις έχει ανάγκη. Είναι δήλωση του </w:t>
      </w:r>
      <w:r>
        <w:rPr>
          <w:rFonts w:eastAsia="Times New Roman" w:cs="Times New Roman"/>
          <w:szCs w:val="24"/>
        </w:rPr>
        <w:lastRenderedPageBreak/>
        <w:t>συναδέλφου σας, του κ. Λιάκου, μόλις χθες, ότι μέχρι και το 2020 οι φορολογικοί συντελεστές δεν αλλάζουν.</w:t>
      </w:r>
    </w:p>
    <w:p w14:paraId="7683926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λέγοντας το εξής: Η χώρα μας δεν αντέχει άλλα ψέματα και άλλους πειραματισμούς.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αντέχει άλλες αυταπάτες ή απάτες. Έχετε κάθε δικαίωμα, ως Κυβέρνηση, να διαχειριστείτε επικοινωνιακά την επερχόμενη ήττα σας. Δεν έχετε, όμως, κανένα δικαίωμα να το κάνετε αυτό εις βάρος της ελληνικής οικονομίας και της ελληνικής κοινωνίας.</w:t>
      </w:r>
    </w:p>
    <w:p w14:paraId="7683927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683927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Κεφαλογιάννη.</w:t>
      </w:r>
    </w:p>
    <w:p w14:paraId="7683927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Λαϊκού Συνδέσμου - Χρυσή Αυγή και Βουλευτής Β΄ Περιφέρειας Αθηνών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για έξι λεπτά, με ανοχή όπως όλοι.</w:t>
      </w:r>
    </w:p>
    <w:p w14:paraId="76839273"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7683927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Πριν ξεκινήσω, θέλω να αναφερθώ σε ένα περιστατικό που συνέβη σήμερα το πρωί στην είσοδο της Βουλής. Μια κυρία ήταν προσκεκλημένη να έρθει για να συζητήσουμε ένα ζήτημα και η Ασφάλεια της Βουλής τη σταμάτησε, τη συνέλαβε και έγινε προσαγωγή, γιατί -λέει- της βρήκαν ότι είχε μια υπόθεση ΚΟΚ, του Κώδικα Οδικής Κυκλοφορίας, από το 1998. Αυτή τη στιγμή η εν λόγω κυρία είναι μεταξύ Α.Τ. Συντάγματος και Εισαγγελίας προφανώς για μια υπόθεση που, όπως καταλαβαίνετε όλοι, έχει παραγραφεί.</w:t>
      </w:r>
    </w:p>
    <w:p w14:paraId="7683927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7E5FEB">
        <w:rPr>
          <w:rFonts w:eastAsia="Times New Roman" w:cs="Times New Roman"/>
          <w:b/>
          <w:szCs w:val="24"/>
        </w:rPr>
        <w:t>ΜΑΡΙΟΣ ΓΕΩΡΓΙΑΔΗΣ</w:t>
      </w:r>
      <w:r>
        <w:rPr>
          <w:rFonts w:eastAsia="Times New Roman" w:cs="Times New Roman"/>
          <w:szCs w:val="24"/>
        </w:rPr>
        <w:t>)</w:t>
      </w:r>
    </w:p>
    <w:p w14:paraId="7683927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Εφόσον είστε τόσο </w:t>
      </w:r>
      <w:r>
        <w:rPr>
          <w:rFonts w:eastAsia="Times New Roman" w:cs="Times New Roman"/>
          <w:szCs w:val="24"/>
          <w:lang w:val="en-GB"/>
        </w:rPr>
        <w:t>large</w:t>
      </w:r>
      <w:r>
        <w:rPr>
          <w:rFonts w:eastAsia="Times New Roman" w:cs="Times New Roman"/>
          <w:szCs w:val="24"/>
        </w:rPr>
        <w:t xml:space="preserve"> με τα καινούργια συστήματα και τσιμπάτε οποιονδήποτε έχει υποχρέωση απέναντι στον νόμο, θα πρέπει να είστε και το ίδιο </w:t>
      </w:r>
      <w:r>
        <w:rPr>
          <w:rFonts w:eastAsia="Times New Roman" w:cs="Times New Roman"/>
          <w:szCs w:val="24"/>
          <w:lang w:val="en-GB"/>
        </w:rPr>
        <w:t>large</w:t>
      </w:r>
      <w:r>
        <w:rPr>
          <w:rFonts w:eastAsia="Times New Roman" w:cs="Times New Roman"/>
          <w:szCs w:val="24"/>
        </w:rPr>
        <w:t>, ώστε αυτο</w:t>
      </w:r>
      <w:r>
        <w:rPr>
          <w:rFonts w:eastAsia="Times New Roman" w:cs="Times New Roman"/>
          <w:szCs w:val="24"/>
        </w:rPr>
        <w:lastRenderedPageBreak/>
        <w:t>μάτως, όταν κάτι έχει παραγραφεί, κάποιος έχει αθωωθεί, αυτό να μπαίνει στον υπολογιστή και να μην ταλαιπωρείτε τον κοσμάκη. Την ίδια ώρα, βέβαια, διάφοροι άλλοι που χρωστούν σε όποιον μιλάει ελληνικά και σε πολλές άλλες γλώσσες, κυκλοφορούν ανενόχλητοι και εντός και εκτός Κοινοβουλίου.</w:t>
      </w:r>
    </w:p>
    <w:p w14:paraId="7683927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Σήμερα, συζητούμε την επίκαιρη επερώτηση του ΠΑΣΟΚ, του κόμματος-χαμαιλέοντα, που αλλάζει τα ονόματά του πιο γρήγορα και από τα εσώρουχά του, σχετικά με τις μεγάλες επενδύσεις. Ακούσαμε τους Βουλευτές του ΠΑΣΟΚ, Κινήματος Αλλαγής, Δημοκρατικής Συμπαράταξης -κάτι εξ όλων αυτών- να εκφράζουν τους προβληματισμούς τους και τις ανησυχίες τους για το μέλλον των επενδύσεων στην πατρίδα μας.</w:t>
      </w:r>
    </w:p>
    <w:p w14:paraId="7683927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Βέβαια, είστε εσείς με το υπερβολικά ένοχο παρελθόν. Τι να </w:t>
      </w:r>
      <w:proofErr w:type="spellStart"/>
      <w:r>
        <w:rPr>
          <w:rFonts w:eastAsia="Times New Roman" w:cs="Times New Roman"/>
          <w:szCs w:val="24"/>
        </w:rPr>
        <w:t>πρωτοθυμηθούμε</w:t>
      </w:r>
      <w:proofErr w:type="spellEnd"/>
      <w:r>
        <w:rPr>
          <w:rFonts w:eastAsia="Times New Roman" w:cs="Times New Roman"/>
          <w:szCs w:val="24"/>
        </w:rPr>
        <w:t xml:space="preserve">; Τις </w:t>
      </w:r>
      <w:proofErr w:type="spellStart"/>
      <w:r>
        <w:rPr>
          <w:rFonts w:eastAsia="Times New Roman" w:cs="Times New Roman"/>
          <w:szCs w:val="24"/>
        </w:rPr>
        <w:t>αποεπενδύσεις</w:t>
      </w:r>
      <w:proofErr w:type="spellEnd"/>
      <w:r>
        <w:rPr>
          <w:rFonts w:eastAsia="Times New Roman" w:cs="Times New Roman"/>
          <w:szCs w:val="24"/>
        </w:rPr>
        <w:t>; Το κλείσιμο; Τη φυγή των ελληνικών εταιρειών στο εξωτερικό τις δεκαετίες του ’80, του ’90 και επί Νέας Δημοκρατίας και με ΣΥΡΙΖΑ και με ΑΝΕΛ και με όλους όσους κυβέρνησαν αυτόν τον τόπο;</w:t>
      </w:r>
    </w:p>
    <w:p w14:paraId="7683927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Ακούσαμε έναν Βουλευτή του ΠΑΣΟΚ να ομιλεί για την Ελληνική Βιομηχανία Ζαχάρεως. Βέβαια, το πολύ μεγάλο κακό ξεκίνησε επί κυβερνήσεως Καραμανλή, όπου για 80 εκατομμύρια ευρώ, αν δεν κάνω λάθος, παραχωρήσαμε ποσοστώσεις και δικαιώματα. Και από τότε άρχισε η κατρακύλα της Ελληνικής Βιομηχανίας Ζαχάρεως, χωρίς κανείς -ούτε το ΠΑΣΟΚ μετά τη Νέα Δημοκρατία, αλλά ούτε και ο ΣΥΡΙΖΑ μετά από το ΠΑΣΟΚ- να κάνει τίποτα για να σώσει αυτή την τεράστια βιομηχανία, η οποία έδινε δουλειά σε δεκάδες χιλιάδες αγρότες, παραγωγούς, αλλά και εργαζόμενους σε αυτή.</w:t>
      </w:r>
    </w:p>
    <w:p w14:paraId="7683927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θυμηθούμε την ανικανότητα απορρόφησης κονδυλίων από το ΠΑΣΟΚ τις δεκαετίες του ’80 και του ’90; Τώρα μιλάτε όλοι για το «πακέτο </w:t>
      </w:r>
      <w:proofErr w:type="spellStart"/>
      <w:r>
        <w:rPr>
          <w:rFonts w:eastAsia="Times New Roman" w:cs="Times New Roman"/>
          <w:szCs w:val="24"/>
        </w:rPr>
        <w:t>Γιούνκερ</w:t>
      </w:r>
      <w:proofErr w:type="spellEnd"/>
      <w:r>
        <w:rPr>
          <w:rFonts w:eastAsia="Times New Roman" w:cs="Times New Roman"/>
          <w:szCs w:val="24"/>
        </w:rPr>
        <w:t xml:space="preserve">». Να σας πάμε λίγο πιο παλιά, στο περίφημο «πακέτο </w:t>
      </w:r>
      <w:proofErr w:type="spellStart"/>
      <w:r>
        <w:rPr>
          <w:rFonts w:eastAsia="Times New Roman" w:cs="Times New Roman"/>
          <w:szCs w:val="24"/>
        </w:rPr>
        <w:t>Ντελόρ</w:t>
      </w:r>
      <w:proofErr w:type="spellEnd"/>
      <w:r>
        <w:rPr>
          <w:rFonts w:eastAsia="Times New Roman" w:cs="Times New Roman"/>
          <w:szCs w:val="24"/>
        </w:rPr>
        <w:t xml:space="preserve">», όπου ήταν από τις φορές που η Ευρωπαϊκή Ένωση έδωσε τεράστια ποσά στην Ελλάδα και μάλιστα τα απαίτησε και τα διεκδίκησε ο πρώην Αρχηγός σας, ο Αντρέας Παπανδρέου; Τα πήρατε τα λεφτά, αλλά </w:t>
      </w:r>
      <w:r>
        <w:rPr>
          <w:rFonts w:eastAsia="Times New Roman" w:cs="Times New Roman"/>
          <w:szCs w:val="24"/>
        </w:rPr>
        <w:lastRenderedPageBreak/>
        <w:t xml:space="preserve">δεν είχατε τι να τα κάνετε και τελικά κατέληξαν σε κάτι </w:t>
      </w:r>
      <w:proofErr w:type="spellStart"/>
      <w:r>
        <w:rPr>
          <w:rFonts w:eastAsia="Times New Roman" w:cs="Times New Roman"/>
          <w:szCs w:val="24"/>
        </w:rPr>
        <w:t>Καγιέν</w:t>
      </w:r>
      <w:proofErr w:type="spellEnd"/>
      <w:r>
        <w:rPr>
          <w:rFonts w:eastAsia="Times New Roman" w:cs="Times New Roman"/>
          <w:szCs w:val="24"/>
        </w:rPr>
        <w:t xml:space="preserve"> και σε κάτι μπουζούκια της υπαίθρου.</w:t>
      </w:r>
    </w:p>
    <w:p w14:paraId="7683927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θυμηθούμε τις </w:t>
      </w:r>
      <w:proofErr w:type="spellStart"/>
      <w:r>
        <w:rPr>
          <w:rFonts w:eastAsia="Times New Roman" w:cs="Times New Roman"/>
          <w:szCs w:val="24"/>
        </w:rPr>
        <w:t>υπερκοστολογήσεις</w:t>
      </w:r>
      <w:proofErr w:type="spellEnd"/>
      <w:r>
        <w:rPr>
          <w:rFonts w:eastAsia="Times New Roman" w:cs="Times New Roman"/>
          <w:szCs w:val="24"/>
        </w:rPr>
        <w:t xml:space="preserve"> των πάντων, τα σκάνδαλα, τα «θαλασσοδάνεια»; Να θυμηθούμε τους πολλούς αντιαναπτυξιακούς νόμους και των </w:t>
      </w:r>
      <w:proofErr w:type="spellStart"/>
      <w:r>
        <w:rPr>
          <w:rFonts w:eastAsia="Times New Roman" w:cs="Times New Roman"/>
          <w:szCs w:val="24"/>
        </w:rPr>
        <w:t>κυβερνήσεών</w:t>
      </w:r>
      <w:proofErr w:type="spellEnd"/>
      <w:r>
        <w:rPr>
          <w:rFonts w:eastAsia="Times New Roman" w:cs="Times New Roman"/>
          <w:szCs w:val="24"/>
        </w:rPr>
        <w:t xml:space="preserve"> σας, αλλά -μέχρι και τις ημέρες μας- και τους αντιαναπτυξιακούς νόμους των ΣΥΡΙΖΑ και των ΑΝΕΛ, όπου οι μόνοι οι οποίοι ωφελούνται είναι οι διάφοροι «μιλημένοι» από πριν, που είναι και οι μόνοι οι οποίοι κάνουν κάποιες ελάχιστες μεγάλες επενδύσεις στην πατρίδα μας;</w:t>
      </w:r>
    </w:p>
    <w:p w14:paraId="7683927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Η υπερχρέωση όλων αυτών των ετών και των διακυβερνήσεών σας, αλλά και της Νέας Δημοκρατίας και των ΣΥΡΙΖΑ - ΑΝΕΛ, οδήγησε κατ’ αρχάς στο πρώτο μνημόνιο, το επαχθέστερο όλων, διότι τότε το χρέος των ιδιωτών απέναντι σε ιδιωτικές τράπεζες μετετράπη, μέσω αυτού του μνημονίου, σε ενυπόθηκο χρέος ολόκληρου του ελληνικού λαού σε τρίτες χώρες, με ό,τι βιώνουμε εδώ και οκτώ χρόνια περίπου.</w:t>
      </w:r>
    </w:p>
    <w:p w14:paraId="7683927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έχουμε και το περίφημο </w:t>
      </w:r>
      <w:r>
        <w:rPr>
          <w:rFonts w:eastAsia="Times New Roman" w:cs="Times New Roman"/>
          <w:szCs w:val="24"/>
          <w:lang w:val="en-US"/>
        </w:rPr>
        <w:t>PSI</w:t>
      </w:r>
      <w:r>
        <w:rPr>
          <w:rFonts w:eastAsia="Times New Roman" w:cs="Times New Roman"/>
          <w:szCs w:val="24"/>
        </w:rPr>
        <w:t xml:space="preserve"> που εσείς το παρουσιάζετε ως επιτυχία, αλλά που τελικά οι μόνοι οι οποίοι επλήγησαν ήταν φορείς του δημοσίου και οι </w:t>
      </w:r>
      <w:proofErr w:type="spellStart"/>
      <w:r>
        <w:rPr>
          <w:rFonts w:eastAsia="Times New Roman" w:cs="Times New Roman"/>
          <w:szCs w:val="24"/>
        </w:rPr>
        <w:t>μικροομολογιούχοι</w:t>
      </w:r>
      <w:proofErr w:type="spellEnd"/>
      <w:r>
        <w:rPr>
          <w:rFonts w:eastAsia="Times New Roman" w:cs="Times New Roman"/>
          <w:szCs w:val="24"/>
        </w:rPr>
        <w:t>, οι οποίοι ήταν διαχρονικά στυλοβάτες της ελληνικής οικονομίας.</w:t>
      </w:r>
    </w:p>
    <w:p w14:paraId="7683927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Μετά από εσάς και τη Νέα Δημοκρατία ήλθαν στην εξουσία το 2015 οι ΣΥΡΙΖΑ και οι ΑΝΕΛ, για να διορθώσουν δήθεν τα κακώς κείμενα και τα αίσχη του παρελθόντος, όπως μας έλεγαν. </w:t>
      </w:r>
    </w:p>
    <w:p w14:paraId="7683927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Αντ’ αυτού, κύριοι της συγκυβέρνησης, επεκτείνατε την καταστροφή σε όλο το φάσμα της ελληνικής κοινωνίας, πλην των λαθρομεταναστών οι οποίοι ζουν το όνειρό τους στην Ελλάδα. Είναι οι μόνοι οι οποίοι εισπράττουν από παντού και δεν δίνουν λόγο σε κανέναν και για τίποτα. </w:t>
      </w:r>
    </w:p>
    <w:p w14:paraId="7683928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Και είδαμε πώς εκλαμβάνετε, κύριοι της συγκυβέρνησης, την ανάπτυξη με αυτά τα περίφημα αναπτυξιακά συνέδρια ανά την Ελλάδα, τα οποία βέβαια τα φτιάχνετε και έτσι χρονικά ώστε να συμπίπτουν αναλόγως με το πού γίνονται όλα αυτά. Έγινε και </w:t>
      </w:r>
      <w:r>
        <w:rPr>
          <w:rFonts w:eastAsia="Times New Roman" w:cs="Times New Roman"/>
          <w:szCs w:val="24"/>
        </w:rPr>
        <w:lastRenderedPageBreak/>
        <w:t xml:space="preserve">αυτό στη Ρόδο, όπου είδαμε, βέβαια, μια πραγματική ανάπτυξη στα στελέχη του ΣΥΡΙΖΑ. Δηλαδή, από τις σκηνές και τα </w:t>
      </w:r>
      <w:r>
        <w:rPr>
          <w:rFonts w:eastAsia="Times New Roman" w:cs="Times New Roman"/>
          <w:szCs w:val="24"/>
          <w:lang w:val="en-US"/>
        </w:rPr>
        <w:t>sleeping</w:t>
      </w:r>
      <w:r>
        <w:rPr>
          <w:rFonts w:eastAsia="Times New Roman" w:cs="Times New Roman"/>
          <w:szCs w:val="24"/>
        </w:rPr>
        <w:t xml:space="preserve"> </w:t>
      </w:r>
      <w:r>
        <w:rPr>
          <w:rFonts w:eastAsia="Times New Roman" w:cs="Times New Roman"/>
          <w:szCs w:val="24"/>
          <w:lang w:val="en-US"/>
        </w:rPr>
        <w:t>bag</w:t>
      </w:r>
      <w:r>
        <w:rPr>
          <w:rFonts w:eastAsia="Times New Roman" w:cs="Times New Roman"/>
          <w:szCs w:val="24"/>
        </w:rPr>
        <w:t xml:space="preserve">, να διασκεδάζετε στα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Και, φυσικά, τον λογαριασμό τον πληρώνει το κορόιδο ο ελληνικός λαός!</w:t>
      </w:r>
    </w:p>
    <w:p w14:paraId="7683928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παραμύθι της ανάπτυξης που πουλάτε, κύριοι της συγκυβέρνησης, είναι ένα παραμύθι το οποίο έχει πολύ άσχημο τέλος για τους Έλληνες πολίτες. Η γραφειοκρατία είναι ίσως το χειρότερο πρόβλημα της ελληνικής κοινωνίας για όποιον θέλει να επενδύσει. Μην ξεχνάτε ότι ήλθε ο Εμίρης του Κατάρ πριν από κάποια χρόνια και αγόρασε εκτάσεις, αγόρασε διάφορα με τις ευκολίες, τις διευκολύνσεις και τις ευλογίες της τότε κυβέρνησης και τελικά δεν κατάφερε να βάλει ούτε ένα τούβλο, διότι η γραφειοκρατία σε αυτή τη χώρα υπερισχύει και των Πρωθυπουργών και των Υπουργών και των Προέδρων της νεοελληνικής Δημοκρατίας και όλων. Και, βέβαια, ο επενδυτής από το Κατάρ έφυγε κακήν κακώς. </w:t>
      </w:r>
    </w:p>
    <w:p w14:paraId="7683928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Αυτό συμβαίνει από τον πρώτο μέχρι τον τελευταίο ο οποίος θέλει να επενδύσει στην πατρίδα μας και δεν επιμένει, αλλά σηκώνεται και φεύγει, εκτός από αυτούς -</w:t>
      </w:r>
      <w:r>
        <w:rPr>
          <w:rFonts w:eastAsia="Times New Roman" w:cs="Times New Roman"/>
          <w:szCs w:val="24"/>
        </w:rPr>
        <w:lastRenderedPageBreak/>
        <w:t>επαναλαμβάνω- οι οποίοι είναι «μιλημένοι» και ξέρουν τι γίνεται. Βέβαια, ακόμα και οι «μιλημένοι» έχουν προβλήματα, όπως είναι και αυτή η «επένδυση» στο Ελληνικό.</w:t>
      </w:r>
    </w:p>
    <w:p w14:paraId="7683928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θυμηθούμε επί ΠΑΣΟΚ τη σύμβαση του 1996 με την </w:t>
      </w:r>
      <w:r>
        <w:rPr>
          <w:rFonts w:eastAsia="Times New Roman"/>
          <w:color w:val="545454"/>
          <w:szCs w:val="24"/>
          <w:shd w:val="clear" w:color="auto" w:fill="FFFFFF"/>
        </w:rPr>
        <w:t>«</w:t>
      </w:r>
      <w:r>
        <w:rPr>
          <w:rFonts w:eastAsia="Times New Roman" w:cs="Times New Roman"/>
          <w:szCs w:val="24"/>
        </w:rPr>
        <w:t>HOCHTIEF»</w:t>
      </w:r>
      <w:r>
        <w:rPr>
          <w:rFonts w:eastAsia="Times New Roman"/>
          <w:color w:val="545454"/>
          <w:szCs w:val="24"/>
          <w:shd w:val="clear" w:color="auto" w:fill="FFFFFF"/>
        </w:rPr>
        <w:t xml:space="preserve"> </w:t>
      </w:r>
      <w:r>
        <w:rPr>
          <w:rFonts w:eastAsia="Times New Roman" w:cs="Times New Roman"/>
          <w:szCs w:val="24"/>
        </w:rPr>
        <w:t>για το «Ελευθέριος Βενιζέλος», η οποία ήταν -αν δεν κάνω λάθος- η πρώτη σύμβαση με το Αγγλικό Δίκαιο, όπου η</w:t>
      </w:r>
      <w:r w:rsidDel="001D3D01">
        <w:rPr>
          <w:rFonts w:eastAsia="Times New Roman"/>
          <w:color w:val="545454"/>
          <w:szCs w:val="24"/>
          <w:shd w:val="clear" w:color="auto" w:fill="FFFFFF"/>
        </w:rPr>
        <w:t xml:space="preserve"> </w:t>
      </w:r>
      <w:r>
        <w:rPr>
          <w:rFonts w:eastAsia="Times New Roman"/>
          <w:color w:val="545454"/>
          <w:szCs w:val="24"/>
          <w:shd w:val="clear" w:color="auto" w:fill="FFFFFF"/>
        </w:rPr>
        <w:t>«</w:t>
      </w:r>
      <w:r>
        <w:rPr>
          <w:rFonts w:eastAsia="Times New Roman" w:cs="Times New Roman"/>
          <w:szCs w:val="24"/>
        </w:rPr>
        <w:t>HOCHTIEF»</w:t>
      </w:r>
      <w:r>
        <w:rPr>
          <w:rFonts w:eastAsia="Times New Roman"/>
          <w:color w:val="545454"/>
          <w:szCs w:val="24"/>
          <w:shd w:val="clear" w:color="auto" w:fill="FFFFFF"/>
        </w:rPr>
        <w:t xml:space="preserve"> </w:t>
      </w:r>
      <w:r>
        <w:rPr>
          <w:rFonts w:eastAsia="Times New Roman" w:cs="Times New Roman"/>
          <w:szCs w:val="24"/>
        </w:rPr>
        <w:t>δεν υποχρεώθηκε και δεν πλήρωσε ποτέ περίπου 400.000.000 ευρώ ΦΠΑ στο ελληνικό δημόσιο, δικαιώθηκε και στα δικαστήρια και χρεωθήκαμε με παραπάνω από 50.000.000 ευρώ στη δικηγορική εταιρεία, όπου ανέθεσε η ελληνική Κυβέρνηση την υπόθεση;</w:t>
      </w:r>
    </w:p>
    <w:p w14:paraId="7683928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θυμηθούμε και να μιλήσουμε για το Ελληνικό, μία σύμβαση με ευτελές τίμημα μέχρι στιγμής, όπου μονά-ζυγά, ό,τι και να γίνει ο «επενδυτής» δεν χάνει, διότι ακόμα και να πέσει έξω, μέσα στη σύμβαση υπάρχουν ρήτρες και θα αποζημιωθεί. Ο τελικός φταίχτης, αυτός που θα πληρώσει τα σπασμένα, όπως και να ‘χει, είναι και πάλι ο ελληνικός λαός. Και όταν θα έλθει η ώρα της επένδυσης, τότε θα δούμε τι θα γίνει, </w:t>
      </w:r>
      <w:r>
        <w:rPr>
          <w:rFonts w:eastAsia="Times New Roman" w:cs="Times New Roman"/>
          <w:szCs w:val="24"/>
        </w:rPr>
        <w:lastRenderedPageBreak/>
        <w:t xml:space="preserve">πόσες θέσεις εργασίας θα υπάρχουν, ποιοι θα δουλεύουν, αν θα είναι Έλληνες ή αλλοδαποί και οτιδήποτε άλλο. </w:t>
      </w:r>
    </w:p>
    <w:p w14:paraId="7683928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Να θυμηθούμε το ξεπούλημα των αεροδρομίων, των λιμανιών, των τρένων και όλων των υποδομών, με αποκορύφωμα το ξεπούλημα της ΔΕΗ, αυτής της τεράστιας επιχείρησης με τις υποδομές τρισεκατομμυρίων ευρώ, όπου τα τελευταία χρόνια τις χαρίσατε έναντι ευτελούς τιμήματος στον α΄ και στον β΄; </w:t>
      </w:r>
    </w:p>
    <w:p w14:paraId="76839286"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πάμε στους αυτοκινητόδρομους; Μόλις προχθές βγήκαν κάποια στατιστικά στοιχεία για αυτές τις περίφημες ΣΔΙΤ. Στοίχησαν 1,2 δισεκατομμύριο ευρώ οι τρεις οδικοί άξονες. Αύξηση δαπάνης 36%. Διπλασιασμός χρηματοδότησης. Μείωση 55% της έκτασης και στη συντριπτική τους πλειοψηφία οι εργαζόμενοι στα έργα δεν είναι Έλληνες αλλά αλλοδαποί. Τα λέω για να καταλάβετε τι γίνεται. Το κερασάκι στην τούρτα φυσικά είναι τα διόδια. Είναι τα ακριβότερα στην Ευρώπη, χωρίς να έχουμε ούτε καν αντισταθμιστικά οφέλη. Κοροϊδία εις βάρος του ελληνικού δημοσίου και των Ελλήνων πολιτών. </w:t>
      </w:r>
    </w:p>
    <w:p w14:paraId="76839287"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Να πάμε και λίγο στη Νέα Δημοκρατία που τώρα ακούσαμε και τον Κοινοβουλευτικό της Εκπρόσωπο, ο οποίος έλεγε πόσο ωραία ήταν τα πράγματα επί συγκυβέρνησης Νέας Δημοκρατίας - ΠΑΣΟΚ και πόσο ωραία θα γίνουν όταν θα ξαναέρθουν. Μα, τότε πώς γίνεται και όλοι οι δείκτες ήταν σε επίπεδα καταστροφής μέχρι και την ημέρα που φύγατε; Όλα τα άλλα είναι υποθετικά σενάρια ότι είχε ξεκινήσει ανάπτυξη στο τέλος του 2014 και όλα αυτά. </w:t>
      </w:r>
    </w:p>
    <w:p w14:paraId="76839288"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Η ουσία είναι ότι είσαστε άκρως συνυπεύθυνοι και ανίκανοι φυσικά να διορθώσετε τα κακώς κείμενα. Διορθώστε τα κακώς κείμενα του κόμματός σας, που οφείλετε πάνω από 200 εκατομμύρια ευρώ σε θαλασσοδάνεια. Να υπολογίσουμε και τα εκατοντάδες εκατομμύρια ευρώ που έχετε πάρει σε κρατικές επιχορηγήσεις, κομματικές και άλλες. Δεν μπορείτε να τακτοποιήσετε τα του οίκου σας και θέλετε να διορθώσετε τα κακώς κείμενα της πατρίδας, που εσείς τη φέρατε εκεί σε πολύ μεγάλο βαθμό; Λάθος.</w:t>
      </w:r>
    </w:p>
    <w:p w14:paraId="76839289"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 θέλουμε να μιλήσουμε για ανάπτυξη, κυρίες και κύριοι, να ξέρετε ότι η ραχοκοκαλιά μιας υγιούς οικονομίας δεν είναι ούτε οι πολυεθνικές, ούτε κάποια άλλη. Η </w:t>
      </w:r>
      <w:r>
        <w:rPr>
          <w:rFonts w:eastAsia="Times New Roman" w:cs="Times New Roman"/>
          <w:szCs w:val="24"/>
        </w:rPr>
        <w:lastRenderedPageBreak/>
        <w:t xml:space="preserve">ραχοκοκαλιά της υγιούς οικονομίας είναι οι μικρομεσαίοι, οι έμποροι, οι βιοτέχνες, οι αγρότες, οι κτηνοτρόφοι και όλοι αυτοί, </w:t>
      </w:r>
      <w:r>
        <w:rPr>
          <w:rFonts w:eastAsia="Times New Roman"/>
          <w:szCs w:val="24"/>
        </w:rPr>
        <w:t>οι οποίοι</w:t>
      </w:r>
      <w:r>
        <w:rPr>
          <w:rFonts w:eastAsia="Times New Roman" w:cs="Times New Roman"/>
          <w:szCs w:val="24"/>
        </w:rPr>
        <w:t xml:space="preserve"> το μόνο το οποίο επιζητούν, κυρίως και πάνω από όλα, είναι ένα σταθερό και ανταγωνιστικό φορολογικό περιβάλλον για να μένουν εδώ και να μη φεύγουν στο εξωτερικό.</w:t>
      </w:r>
    </w:p>
    <w:p w14:paraId="7683928A"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Βλέπετε, στην </w:t>
      </w:r>
      <w:proofErr w:type="spellStart"/>
      <w:r>
        <w:rPr>
          <w:rFonts w:eastAsia="Times New Roman" w:cs="Times New Roman"/>
          <w:szCs w:val="24"/>
        </w:rPr>
        <w:t>παγκοσμιοποιημένη</w:t>
      </w:r>
      <w:proofErr w:type="spellEnd"/>
      <w:r>
        <w:rPr>
          <w:rFonts w:eastAsia="Times New Roman" w:cs="Times New Roman"/>
          <w:szCs w:val="24"/>
        </w:rPr>
        <w:t xml:space="preserve"> κοινωνία, την οποία τόσο πολύ θέλατε και επιθυμούσατε, οποιοσδήποτε φεύγει από την Ελλάδα θα πάει στη Βουλγαρία, θα πάει στη Ρουμανία, θα πάει στην Αλβανία, θα πάει στην Κροατία, θα πάει στην Κύπρο, στην Μάλτα, θα αλλάξει την έδρα του, αν είναι μια μεγάλη πολυεθνική, και θα πάει στο Λουξεμβούργο ή αλλού, όπου οι φορολογίες εκεί κυμαίνονται μεταξύ 10%, 12%, στην χειρότερη των περιπτώσεων στο 20% και όχι στο 45% που κυμαίνεται στην πατρίδα μας, όπου υπάρχει ένα ασφαλιστικό περιβάλλον πολύ καλύτερο και πολύ πιο προσεγγίσιμο.</w:t>
      </w:r>
    </w:p>
    <w:p w14:paraId="7683928B"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Έχει αποτύχει πλήρως το ασφαλιστικό σύστημα στην πατρίδα μας. Αυτό πάνω από όλα οφείλεται στο δημογραφικό, κάτι το οποίο δεν το λένε όλοι, ασχέτως όλων </w:t>
      </w:r>
      <w:r>
        <w:rPr>
          <w:rFonts w:eastAsia="Times New Roman" w:cs="Times New Roman"/>
          <w:szCs w:val="24"/>
        </w:rPr>
        <w:lastRenderedPageBreak/>
        <w:t xml:space="preserve">των άλλων αποτυχιών, τα κουρέματα, τα χαμένα λεφτά στα χρηματιστήρια και αλλού. Διότι όταν δεν υπάρχει προσωπικό για να εργάζεται και να ασφαλίζεται, δεν θα υπάρχουν έσοδα. Και φτάσαμε σε ένα σημείο να βλέπουμε μεγάλα ασφαλιστικά ταμεία και οι αναλογίες ασφαλισμένων με συνταξιούχους να είναι 1 προς 1,8, να είναι 1 προς 2, όταν στη χειρότερη των περιπτώσεων για να είναι βιώσιμο ένα ασφαλιστικό ταμείο θα πρέπει να είναι 1 προς 3 ή προς 3,5. </w:t>
      </w:r>
    </w:p>
    <w:p w14:paraId="7683928C"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Λογικό είναι οι ασφαλιστικές εισφορές, σύμφωνα με τις αποτυχημένες λογικές σας, να έχουν φτάσει σε δυσθεώρητα επίπεδα, να μη μπορούν να ανταποκριθούν πλέον οι ελεύθεροι επαγγελματίες. Το βλέπετε αυτό. Όσοι μπορούν φεύγουν στο εξωτερικό. Όσοι μπορούν μεταφέρουν τις έδρες τους. Όσοι δεν μπορούν πολύ απλά κλείνουν. Θα το δείτε τα επόμενα δύο - τρία χρόνια γιατί είναι δεύτερη χρονιά που εφαρμόζεται αυτό το παράλογο μέτρο, με αυτές τις παράλογες απαιτήσεις. Βέβαια, το Σ.τ.Ε. έβγαλε μια απόφαση. Τώρα θα δούμε πώς η Κυβέρνηση θα τη </w:t>
      </w:r>
      <w:proofErr w:type="spellStart"/>
      <w:r>
        <w:rPr>
          <w:rFonts w:eastAsia="Times New Roman" w:cs="Times New Roman"/>
          <w:szCs w:val="24"/>
        </w:rPr>
        <w:t>μετεξελίξει</w:t>
      </w:r>
      <w:proofErr w:type="spellEnd"/>
      <w:r>
        <w:rPr>
          <w:rFonts w:eastAsia="Times New Roman" w:cs="Times New Roman"/>
          <w:szCs w:val="24"/>
        </w:rPr>
        <w:t xml:space="preserve"> για να συνεχίσει να συντηρεί ένα χρεοκοπημένο ασφαλιστικό σύστημα. </w:t>
      </w:r>
    </w:p>
    <w:p w14:paraId="7683928D"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Οι </w:t>
      </w:r>
      <w:proofErr w:type="spellStart"/>
      <w:r>
        <w:rPr>
          <w:rFonts w:eastAsia="Times New Roman" w:cs="Times New Roman"/>
          <w:szCs w:val="24"/>
        </w:rPr>
        <w:t>μικροομολογιούχοι</w:t>
      </w:r>
      <w:proofErr w:type="spellEnd"/>
      <w:r>
        <w:rPr>
          <w:rFonts w:eastAsia="Times New Roman" w:cs="Times New Roman"/>
          <w:szCs w:val="24"/>
        </w:rPr>
        <w:t xml:space="preserve">, αυτούς τους οποίους κυνηγήσατε όλοι και οι νυν κυβερνώντες τους στηρίζατε αλλά μόλις ήρθατε στα πράγματα τους γράψατε στα παλαιότερα των υποδημάτων σας, ήταν ένα άλλος πυλώνας, ένας στυλοβάτης του συστήματος, ήταν αυτοί </w:t>
      </w:r>
      <w:r>
        <w:rPr>
          <w:rFonts w:eastAsia="Times New Roman"/>
          <w:szCs w:val="24"/>
        </w:rPr>
        <w:t>οι οποίοι</w:t>
      </w:r>
      <w:r>
        <w:rPr>
          <w:rFonts w:eastAsia="Times New Roman" w:cs="Times New Roman"/>
          <w:szCs w:val="24"/>
        </w:rPr>
        <w:t xml:space="preserve"> επένδυαν τα λεφτά τους σε ομόλογα του ελληνικού δημοσίου και στήριζαν διαχρονικά την ελληνική οικονομία. Πάνε και αυτοί, πέταξαν, διότι πολύ απλά μέσα σε μία νύχτα τους καταστρέψατε ολοκληρωτικά. </w:t>
      </w:r>
    </w:p>
    <w:p w14:paraId="7683928E"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Κάποτε, κύριοι της συγκυβέρνησης, ομιλούσατε για τον λογιστικό έλεγχο του χρέους. Ό,τι θέλουν μας ζητάνε οι δανειστές. Όμως, αν γίνει ένας λογιστικός έλεγχος νόμιμος, θα αποδειχθεί ότι το μεγαλύτερο τμήμα του, σύμφωνα με το Διεθνές Δίκαιο, είναι επαχθές, παράνομο, επονείδιστο και άρα θα πρέπει να διαγραφεί.</w:t>
      </w:r>
    </w:p>
    <w:p w14:paraId="7683928F" w14:textId="77777777" w:rsidR="003B7301" w:rsidRDefault="006473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κατοχικό δάνειο που συζητούσατε είναι ένα τεράστιο κεφάλαιο. </w:t>
      </w:r>
      <w:proofErr w:type="spellStart"/>
      <w:r>
        <w:rPr>
          <w:rFonts w:eastAsia="Times New Roman" w:cs="Times New Roman"/>
          <w:szCs w:val="24"/>
        </w:rPr>
        <w:t>Απομυζήθηκε</w:t>
      </w:r>
      <w:proofErr w:type="spellEnd"/>
      <w:r>
        <w:rPr>
          <w:rFonts w:eastAsia="Times New Roman" w:cs="Times New Roman"/>
          <w:szCs w:val="24"/>
        </w:rPr>
        <w:t xml:space="preserve"> από την ελληνική οικονομία το ’41, το ’42, το ’43, αλλά είχε αρχίσει να αποπληρώνεται το ’44 και σταμάτησε το ’45, και δεν ακούμε λέξη από όλους εσάς τους δημοκράτες, τους αντιφασίστες.</w:t>
      </w:r>
    </w:p>
    <w:p w14:paraId="76839290" w14:textId="77777777" w:rsidR="003B7301" w:rsidRDefault="00647390">
      <w:pPr>
        <w:spacing w:line="600" w:lineRule="auto"/>
        <w:jc w:val="both"/>
        <w:rPr>
          <w:rFonts w:eastAsia="Times New Roman" w:cs="Times New Roman"/>
          <w:szCs w:val="24"/>
        </w:rPr>
      </w:pPr>
      <w:r>
        <w:rPr>
          <w:rFonts w:eastAsia="Times New Roman" w:cs="Times New Roman"/>
          <w:szCs w:val="24"/>
        </w:rPr>
        <w:lastRenderedPageBreak/>
        <w:t xml:space="preserve">Βλέπετε, η κ. </w:t>
      </w:r>
      <w:proofErr w:type="spellStart"/>
      <w:r>
        <w:rPr>
          <w:rFonts w:eastAsia="Times New Roman" w:cs="Times New Roman"/>
          <w:szCs w:val="24"/>
        </w:rPr>
        <w:t>Μέρκελ</w:t>
      </w:r>
      <w:proofErr w:type="spellEnd"/>
      <w:r>
        <w:rPr>
          <w:rFonts w:eastAsia="Times New Roman" w:cs="Times New Roman"/>
          <w:szCs w:val="24"/>
        </w:rPr>
        <w:t xml:space="preserve"> θα σας κάνει «ντα» ή οποιοσδήποτε άλλος και δεν σας επιτρέπει να συζητείτε γι’ αυτό. </w:t>
      </w:r>
    </w:p>
    <w:p w14:paraId="76839291" w14:textId="77777777" w:rsidR="003B7301" w:rsidRDefault="0064739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683929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Ολοκληρώστε, παρακαλώ, κύριε </w:t>
      </w:r>
      <w:proofErr w:type="spellStart"/>
      <w:r>
        <w:rPr>
          <w:rFonts w:eastAsia="Times New Roman" w:cs="Times New Roman"/>
          <w:szCs w:val="24"/>
        </w:rPr>
        <w:t>Παναγιώταρε</w:t>
      </w:r>
      <w:proofErr w:type="spellEnd"/>
      <w:r>
        <w:rPr>
          <w:rFonts w:eastAsia="Times New Roman" w:cs="Times New Roman"/>
          <w:szCs w:val="24"/>
        </w:rPr>
        <w:t>.</w:t>
      </w:r>
    </w:p>
    <w:p w14:paraId="76839293"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Τελειώνω σε δυο λεπτά, κύριε Πρόεδρε. Ο προηγούμενος μίλησε </w:t>
      </w:r>
      <w:proofErr w:type="spellStart"/>
      <w:r>
        <w:rPr>
          <w:rFonts w:eastAsia="Times New Roman" w:cs="Times New Roman"/>
          <w:szCs w:val="24"/>
        </w:rPr>
        <w:t>δεκαεξίμισι</w:t>
      </w:r>
      <w:proofErr w:type="spellEnd"/>
      <w:r>
        <w:rPr>
          <w:rFonts w:eastAsia="Times New Roman" w:cs="Times New Roman"/>
          <w:szCs w:val="24"/>
        </w:rPr>
        <w:t xml:space="preserve"> λεπτά. </w:t>
      </w:r>
    </w:p>
    <w:p w14:paraId="7683929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Εάν δεν υπάρξει προστατευτισμός των Ελλήνων εργαζομένων και των ελληνικών προϊόντων, δεν μπορούμε να </w:t>
      </w:r>
      <w:proofErr w:type="spellStart"/>
      <w:r>
        <w:rPr>
          <w:rFonts w:eastAsia="Times New Roman" w:cs="Times New Roman"/>
          <w:szCs w:val="24"/>
        </w:rPr>
        <w:t>αντεπεξέλθουμε</w:t>
      </w:r>
      <w:proofErr w:type="spellEnd"/>
      <w:r>
        <w:rPr>
          <w:rFonts w:eastAsia="Times New Roman" w:cs="Times New Roman"/>
          <w:szCs w:val="24"/>
        </w:rPr>
        <w:t xml:space="preserve"> στο παγκόσμιο οικονομικό γίγνεσθαι. Ο Έλληνας εργαζόμενος δεν μπορεί να αντιμετωπίσει το μεροκάματο του Κινέζου ή του Ασιάτη, που δουλεύει όλη μέρα για 1 δολάριο, για 1 ευρώ, με απάνθρωπες συνθήκες εργασίες. </w:t>
      </w:r>
    </w:p>
    <w:p w14:paraId="7683929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στοιχείο που εμποδίζει την ανάπτυξη είναι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Πολλές εταιρείες μεγάλες έκλεισαν τα τελευταία τρία χρόνια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διότι πολύ απλά οι ανταγωνίστριες εταιρείες από το εξωτερικό, που έχουν εδώ εργασίες, έχουν άφθονη εισροή χρήματος, ενώ οι ίδιες οι ελληνικές εταιρείες δεν μπόρεσαν να έχουν ούτε τραπεζικό δανεισμό, ούτε τίποτε απολύτως και αναγκάστηκαν πολύ απλά να κλείσουν. </w:t>
      </w:r>
    </w:p>
    <w:p w14:paraId="7683929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xml:space="preserve">, το ασφαλιστικό είναι το σημαντικότερο όλων και θα έπρεπε να το έχετε δει με ιδιαίτερο μάτι, αλλά μάλλον της τελευταίας στιγμής τσαπατσουλιές κάνετε. </w:t>
      </w:r>
    </w:p>
    <w:p w14:paraId="7683929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Όλα αυτά και πολλά άλλα, για να πραγματοποιηθούν, κυρίες και κύριοι της Κυβέρνησης, θέλουν μια εθνική κυβέρνηση που να βάζει πριν και πάνω απ’ όλα την Ελλάδα και τους Έλληνες και όχι τους τοκογλύφους, τους τραπεζίτες, τους λαθρομετανάστες, τις ΜΚΟ και όλους τους υπόλοιπους. Όταν θα έρθει ένα εθνικό καθεστώς, όλα αυτά θα μπορέσουν να τακτοποιηθούν. </w:t>
      </w:r>
    </w:p>
    <w:p w14:paraId="7683929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6839299"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Παναγιώταρο</w:t>
      </w:r>
      <w:proofErr w:type="spellEnd"/>
      <w:r>
        <w:rPr>
          <w:rFonts w:eastAsia="Times New Roman" w:cs="Times New Roman"/>
          <w:szCs w:val="24"/>
        </w:rPr>
        <w:t xml:space="preserve">. </w:t>
      </w:r>
    </w:p>
    <w:p w14:paraId="7683929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Τον λόγο έχει ο Η΄ Αντιπρόεδρος της Βουλής και Κοινοβουλευτικός Εκπρόσωπος των ΑΝΕΛ κ. Καμμένος. </w:t>
      </w:r>
    </w:p>
    <w:p w14:paraId="7683929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έξι λεπτά, κύριε συνάδελφε, με την σχετική ανοχή και εσείς. </w:t>
      </w:r>
    </w:p>
    <w:p w14:paraId="7683929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Σας ευχαριστώ πολύ. </w:t>
      </w:r>
    </w:p>
    <w:p w14:paraId="7683929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Ενδιαφέρον θέμα έχει τεθεί σήμερα από την Αντιπολίτευση. Η ερώτηση έχει το ενδιαφέρον της όπως συγγράφηκε. Ακούσαμε και τη λεπτομερή απάντηση του κ. </w:t>
      </w:r>
      <w:proofErr w:type="spellStart"/>
      <w:r>
        <w:rPr>
          <w:rFonts w:eastAsia="Times New Roman" w:cs="Times New Roman"/>
          <w:szCs w:val="24"/>
        </w:rPr>
        <w:t>Πιτσιόρλα</w:t>
      </w:r>
      <w:proofErr w:type="spellEnd"/>
      <w:r>
        <w:rPr>
          <w:rFonts w:eastAsia="Times New Roman" w:cs="Times New Roman"/>
          <w:szCs w:val="24"/>
        </w:rPr>
        <w:t xml:space="preserve">. Δεν θα ήθελα να μπω τόσο στη συζήτηση και να αναλύσω την ερώτηση και να πάω σημείο προς σημείο στο τι έγινε. </w:t>
      </w:r>
    </w:p>
    <w:p w14:paraId="7683929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στην περίοδο και στη φάση που βγαίνουμε από τη δύσκολη στενωπό. Οι κακοδαιμονίες του παρελθόντος πρέπει να διορθωθούν. Το Ελληνικό, όταν δεν προχωρούσε και πολλές άλλες επενδύσεις, όπως είπε ο κύριος Υπουργός, στην </w:t>
      </w:r>
      <w:proofErr w:type="spellStart"/>
      <w:r>
        <w:rPr>
          <w:rFonts w:eastAsia="Times New Roman" w:cs="Times New Roman"/>
          <w:szCs w:val="24"/>
        </w:rPr>
        <w:t>Αφάντου</w:t>
      </w:r>
      <w:proofErr w:type="spellEnd"/>
      <w:r>
        <w:rPr>
          <w:rFonts w:eastAsia="Times New Roman" w:cs="Times New Roman"/>
          <w:szCs w:val="24"/>
        </w:rPr>
        <w:t xml:space="preserve"> και άλλες και κολλούσαν είτε στην Αρχαιολογία είτε στον δασάρχη είτε σε άλλα νομικά πρόσωπα δημοσίου δικαίου τα οποία έχουν τη σφραγίδα και την εξουσία να κολλήσουν την ανάπτυξη της χώρας για δικά τους, όπως αποκαλύφθηκε και όπως αποδείχθηκε στο τέλος, συμφέροντα, πιθανόν και συντεχνιακά, είναι κάτι το οποίο πρέπει να διορθωθεί και να βρούμε το φάρμακο γι’ αυτήν την αρρώστια.</w:t>
      </w:r>
    </w:p>
    <w:p w14:paraId="7683929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Κυβέρνηση πρέπει να λειτουργεί ανεξάρτητα και να σκέπτεται το συμφέρον του πολίτη και όχι το συμφέρον των συντεχνιών. Κι αυτό νομίζω κάνει και το Υπουργείο Ανάπτυξης και γι’ αυτό έχει προχωρήσει και το έργο του ΤΑΙΠΕΔ και το έργο του Υπουργείου. </w:t>
      </w:r>
    </w:p>
    <w:p w14:paraId="768392A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ήθελα να πω δυο πράγματα για το μέλλον, εάν μου επιτρέπετε. Από τα βασικά -λόγω του ότι είναι ένας τομέας στον οποίον ασχολούμαι τα τελευταία είκοσι πέντε </w:t>
      </w:r>
      <w:r>
        <w:rPr>
          <w:rFonts w:eastAsia="Times New Roman" w:cs="Times New Roman"/>
          <w:szCs w:val="24"/>
        </w:rPr>
        <w:lastRenderedPageBreak/>
        <w:t xml:space="preserve">χρόνια- στις χρηματοδοτήσεις και την ανάπτυξη εταιρειών, αλλά και κρατών και το χρέος. Κάθε επένδυση για να γίνει και κάθε ανάπτυξη για να συμβεί, -εφόσον αυτή η ανάπτυξη, ας πούμε, πρέπει να είναι ένας ουσιαστικός εθνικός στόχος και να είναι διακομματικός- θα πρέπει να υπάρχει μείωση του πολιτικού κινδύνου. Είναι ένα από τα βασικά ρίσκα που βλέπουν όλοι οι επενδυτές: Αλλαγή κυβερνήσεων, </w:t>
      </w:r>
      <w:proofErr w:type="spellStart"/>
      <w:r>
        <w:rPr>
          <w:rFonts w:eastAsia="Times New Roman" w:cs="Times New Roman"/>
          <w:szCs w:val="24"/>
        </w:rPr>
        <w:t>πόσω</w:t>
      </w:r>
      <w:proofErr w:type="spellEnd"/>
      <w:r>
        <w:rPr>
          <w:rFonts w:eastAsia="Times New Roman" w:cs="Times New Roman"/>
          <w:szCs w:val="24"/>
        </w:rPr>
        <w:t xml:space="preserve"> μάλλον στην Ελλάδα, η οποία όταν λες σε κάποιον ότι έχω εκλογές, δεν ξέρει σε ποια χώρα είναι και δεν τον απασχολεί εάν είναι τέσσερα ή πέντε, γιατί ξέρει ότι δεν θα αλλάξει ποτέ αυτό. Στην Ελλάδα δεν ξέρει ποτέ κανένας επενδυτής πότε θα γίνουν εκλογές. Και σε κάποιες άλλες χώρες της Μεσογείου, αλλά κυρίως στην Ελλάδα. Αυτό είναι ένα πολύ βασικό κομμάτι, το οποίο θα πρέπει να το δούμε όλοι μαζί.</w:t>
      </w:r>
    </w:p>
    <w:p w14:paraId="768392A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κοινωνική πλειοψηφία να αποδέχεται το ευρώ. Έχουμε κόσμο ο οποίος θέλει να πάει στη δραχμή. Να μην το συζητήσω περαιτέρω, αλλά όλες αυτές οι δράσεις που γίνονται με ανθρώπους τύπου </w:t>
      </w:r>
      <w:proofErr w:type="spellStart"/>
      <w:r>
        <w:rPr>
          <w:rFonts w:eastAsia="Times New Roman" w:cs="Times New Roman"/>
          <w:szCs w:val="24"/>
        </w:rPr>
        <w:t>Σώρρα</w:t>
      </w:r>
      <w:proofErr w:type="spellEnd"/>
      <w:r>
        <w:rPr>
          <w:rFonts w:eastAsia="Times New Roman" w:cs="Times New Roman"/>
          <w:szCs w:val="24"/>
        </w:rPr>
        <w:t xml:space="preserve"> και άλλους, νομίζω είναι επιβλαβείς προς την εικόνα των επενδυτών, διότι δεν ξέρουν ποτέ τι θα τους ξημερώσει. Όσο μικρό και αν </w:t>
      </w:r>
      <w:r>
        <w:rPr>
          <w:rFonts w:eastAsia="Times New Roman" w:cs="Times New Roman"/>
          <w:szCs w:val="24"/>
        </w:rPr>
        <w:lastRenderedPageBreak/>
        <w:t xml:space="preserve">είναι αυτό το ποσοστό, δεν μπορεί να υπάρχει ένα ποσοστό ανθρώπων που να θέλει να πάει με βίαιο τρόπο σε άμεση χρεοκοπία τη χώρα και να πάει στη δραχμή. </w:t>
      </w:r>
    </w:p>
    <w:p w14:paraId="768392A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Τραπεζική νομισματική σταθερότητα, μεσοπρόθεσμη μακροοικονομική δημοσιονομική σταθερότητα, θα επιτευχθούν αυτά το επόμενο τρίμηνο, τετράμηνο και τον επόμενο χρόνο. </w:t>
      </w:r>
    </w:p>
    <w:p w14:paraId="768392A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Εξειδικευμένο μορφωμένο προσωπικό, εργατικό δυναμικό. Αυτούς πρέπει να τους φέρουμε πίσω. Έχουμε χάσει πολλούς. Κίνητρα πρέπει να δοθούν μέσα από νεοφυείς επιχειρήσεις, μέσα από τις νέες επενδύσεις, να έρθουν οι επιστήμονες πίσω, διότι το εργατικό δυναμικό και τα μυαλά αυτά τα χρειάζεται η Ελλάδα για πολλούς λόγους και όχι μόνο για να δουλεύουν, αλλά και να σκέπτονται και να συνδιαλέγονται και να συζητούν στο καφενείο και όπου βρίσκονται και να παράγουν σκέψη και περιεχόμενο επιστημονικό σε οποιαδήποτε δραστηριότητα της ζωής τους. </w:t>
      </w:r>
    </w:p>
    <w:p w14:paraId="768392A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πέσει. Σημαντικός παράγων ανάπτυξης. Αυτό θα το δούμε τώρα με τις νέες αντικειμενικές. Έχω κάνει και μια κριτική, να δούμε κατά πόσο, σε φτωχογειτονιές με μεγάλη ανεργία, θα μπορέσει -ή θα πρέπει να αλλάξει το μείγμα- και να αυξήσουμε την αντικειμενική και να αυξηθούν παράλληλα και κάποιοι άλλοι φόροι. Να το δούμε. Πρέπει να δούμε, όμως, τις αξίες των ακινήτων, διότι είναι ένας βασικός μοχλός ανάπτυξης, μαζί με την αρρώστια του κτηματολογίου, για την οποία δεν φταίμε εμείς, όταν υπήρξε, Στέργιο μου. Μου επιτρέπεις τον ενικό. </w:t>
      </w:r>
    </w:p>
    <w:p w14:paraId="768392A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Δεν θα πούμε τώρα τι έγινε. Δεν έχουμε κτηματολόγιο. Δεν έχουμε όρους χρήσης. Δεν έχουμε δάση. Δεν έχουμε αιγιαλούς. Δεν μπορεί κάποιος να έρθει και να πει ότι αυτή η χώρα είναι κανονική και μπορεί να χτίσει ένα σπίτι ή να κάνει μια επιχείρηση κοντά στη θάλασσα ή κοντά σε ένα βουνό. Δεν ξέρει τι θα του ξημερώσει. Αναφέραμε πριν και το παράδειγμα του Εμίρη του Κατάρ, του Αλ </w:t>
      </w:r>
      <w:proofErr w:type="spellStart"/>
      <w:r>
        <w:rPr>
          <w:rFonts w:eastAsia="Times New Roman" w:cs="Times New Roman"/>
          <w:szCs w:val="24"/>
        </w:rPr>
        <w:t>Θανί</w:t>
      </w:r>
      <w:proofErr w:type="spellEnd"/>
      <w:r>
        <w:rPr>
          <w:rFonts w:eastAsia="Times New Roman" w:cs="Times New Roman"/>
          <w:szCs w:val="24"/>
        </w:rPr>
        <w:t xml:space="preserve"> –το ανέφεραν και άλλοι- ο οποίος αγόρασε και μετά το δημόσιο του έκανε αγωγή ότι παράνομα κατέχει καταπατημένη γη, την οποία του πούλησε το δημόσιο. </w:t>
      </w:r>
    </w:p>
    <w:p w14:paraId="768392A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Οι υποδομές πρέπει να αναβαθμιστούν. Οι σιδηρόδρομοι έχουν μείνει πίσω. Πρέπει να αυξηθεί η χρήση τους, αλλά και το δίκτυο, όπως και η ποιότητα και η ταχύτητα των μεταφορών, αλλά και η ασφάλεια. Τα λέω όλα μαζί. Τα έχουμε ελέγξει. Υπολείπονται. Γι’ αυτό χρειάζονται ιδιωτικοποιήσεις, ειδικά για τις μεταφορές και τις υποδομές. Οι δρόμοι έχουν γίνει σε πολύ μεγάλο βαθμό. Τα λιμάνια αναπτύσσονται. Δεν υπάρχει ανάπτυξη, χωρίς λιμάνι. Όταν έχεις ένα εκατομμύριο εμπορευματοκιβώτια, σε σχέση με δέκα, με δεκαπέντε ή με τριάντα εκατομμύρια εμπορευματοκιβώτια στον Πειραιά, για παράδειγμα, ή στο μέλλον στη Θεσσαλονίκη ή σε άλλο μεγάλο λιμάνι της χώρας, τότε αυτό είναι ανάπτυξη. Τότε σε βλέπουν ως έναν βραχίονα αναπτυξιακό και ένα μέρος, όπου μπορεί να περάσει το εμπόρευμά τους για να πάει στην κεντρική Ευρώπη ή οπουδήποτε αλλού. Άρα, τα λιμάνια και οι υποδομές αναπτύσσονται μαζί με τα αεροδρόμια.</w:t>
      </w:r>
    </w:p>
    <w:p w14:paraId="768392A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Ότι χρειαζόμαστε κάποια δισεκατομμύρια επενδύσεων, αυτό είναι γνωστό. Δεν θα έρθουν άμεσα, εάν εμείς δεν σοβαρευτούμε όλοι μαζί στο πολιτικό σύστημα, εάν δεν </w:t>
      </w:r>
      <w:r>
        <w:rPr>
          <w:rFonts w:eastAsia="Times New Roman" w:cs="Times New Roman"/>
          <w:szCs w:val="24"/>
        </w:rPr>
        <w:lastRenderedPageBreak/>
        <w:t xml:space="preserve">λύσουν οι τράπεζες τα ζητήματα με τα κόκκινα δάνεια, να βγουν οι μπαταχτσήδες από τη μέση, εάν και εμείς σαν δημόσιο δεν βρούμε όλα τα νομικά πρόσωπα δημοσίου και ιδιωτικού δικαίου, τα οποία χρωστούν μέχρι και ασφαλιστικές εισφορές στο δημόσιο, χρωστούν φόρους, χρωστούν διάφορα ποσά σε διάφορους επενδυτές ή συνανθρώπους μας και ακόμη τα έχουμε προς είσπραξη μέσα στον προϋπολογισμό και φαίνεται ένα τεράστιο χρέος προς το κράτος. </w:t>
      </w:r>
    </w:p>
    <w:p w14:paraId="768392A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Θα μπορούσαν να ψηφιστούν από τη Βουλή δύο πράγματα. Ήταν μια ρηξικέλευθη πρόταση, που είχα κάνει παλαιότερα. Θα την ξανακάνω με την ευκαιρία, που μου δίνεται σήμερα, με την επερώτηση που κάνει το ΠΑΣΟΚ. Θα μπορούσε να ψηφιστεί να μην αλλάζει η φορολογία για δέκα χρόνια. Επίσης, το δεύτερο, που θα μπορούσε να ψηφιστεί από τη Βουλή και από όλους είναι η σταθερότητα της φορολογίας. Δεν λέω αν θα είναι είκοσι, είκοσι πέντε ή δεκαπέντε. Εμείς σταδιακά θα τη ρίξουμε στο 20% στα επόμενα δύο χρόνια, φαντάζομαι. Αυτές είναι οι σκέψεις του Υπουργείου και </w:t>
      </w:r>
      <w:r>
        <w:rPr>
          <w:rFonts w:eastAsia="Times New Roman" w:cs="Times New Roman"/>
          <w:szCs w:val="24"/>
        </w:rPr>
        <w:lastRenderedPageBreak/>
        <w:t xml:space="preserve">όλων μας. Αλλά θα μπορούσε να ψηφιστεί η σταθερότητα της φορολογίας από τη Βουλή. </w:t>
      </w:r>
    </w:p>
    <w:p w14:paraId="768392A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Επίσης, θα μπορούσε να ψηφιστεί συνταγματικά και το δημοσιονομικό φρένο. Όσο περίεργο και αν ακούγεται, να μην έχουμε και να απαγορεύεται σε οποιαδήποτε κυβέρνηση στο μέλλον να δημιουργεί τρύπες, οι οποίες θα χρήζουν χρηματοδότησης από τις αγορές με μεγαλύτερο κόστος, άρα να χρηματοδοτούμε ελλείματα διπλά, τριπλά και οτιδήποτε άλλο μπορεί να προκύψει.</w:t>
      </w:r>
    </w:p>
    <w:p w14:paraId="768392A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ανάπτυξη μιας χώρας είναι μια </w:t>
      </w:r>
      <w:proofErr w:type="spellStart"/>
      <w:r>
        <w:rPr>
          <w:rFonts w:eastAsia="Times New Roman" w:cs="Times New Roman"/>
          <w:szCs w:val="24"/>
        </w:rPr>
        <w:t>πολυμετρική</w:t>
      </w:r>
      <w:proofErr w:type="spellEnd"/>
      <w:r>
        <w:rPr>
          <w:rFonts w:eastAsia="Times New Roman" w:cs="Times New Roman"/>
          <w:szCs w:val="24"/>
        </w:rPr>
        <w:t xml:space="preserve"> εξίσωση. Χρειάζονται οι άνθρωποι, το κράτος, το δημόσιο, ο ιδιώτης. Χρειάζονται οι νόμοι. Χρειάζονται όλα τα επίπεδα του κράτους να συνεργάζονται και να μην ανταγωνίζονται τον ιδιώτη. Έχει τύχει και στη δική μας τριετία, αλλά και στις προηγούμενες, το κράτος να ανταγωνίζεται τον ιδιώτη και οποιονδήποτε θέλει να φέρει τα χρήματά του σε αυτή τη χώρα και να τα επενδύσει. Εμείς έχουμε μια πολύ βασική δυσκολία να κατανοήσουμε. Πρέπει να δοθούν νέες θέσεις εργασίας, έτσι ώστε να αυξηθεί το έσοδο του ασφαλιστικού φορέα. Δεν μιλάω </w:t>
      </w:r>
      <w:r>
        <w:rPr>
          <w:rFonts w:eastAsia="Times New Roman" w:cs="Times New Roman"/>
          <w:szCs w:val="24"/>
        </w:rPr>
        <w:lastRenderedPageBreak/>
        <w:t xml:space="preserve">τώρα για το διαθέσιμο οικογενειακό εισόδημα που θα καταναλώνει κάποιος, έτσι ώστε κάποιος να </w:t>
      </w:r>
      <w:proofErr w:type="spellStart"/>
      <w:r>
        <w:rPr>
          <w:rFonts w:eastAsia="Times New Roman" w:cs="Times New Roman"/>
          <w:szCs w:val="24"/>
        </w:rPr>
        <w:t>παράξει</w:t>
      </w:r>
      <w:proofErr w:type="spellEnd"/>
      <w:r>
        <w:rPr>
          <w:rFonts w:eastAsia="Times New Roman" w:cs="Times New Roman"/>
          <w:szCs w:val="24"/>
        </w:rPr>
        <w:t xml:space="preserve"> το </w:t>
      </w:r>
      <w:proofErr w:type="spellStart"/>
      <w:r>
        <w:rPr>
          <w:rFonts w:eastAsia="Times New Roman" w:cs="Times New Roman"/>
          <w:szCs w:val="24"/>
        </w:rPr>
        <w:t>καταναλούμενο</w:t>
      </w:r>
      <w:proofErr w:type="spellEnd"/>
      <w:r>
        <w:rPr>
          <w:rFonts w:eastAsia="Times New Roman" w:cs="Times New Roman"/>
          <w:szCs w:val="24"/>
        </w:rPr>
        <w:t xml:space="preserve"> προϊόν. Μιλώ για το ασφαλιστικό κομμάτι, το οποίο είναι το βασικό, όπως και το κομμάτι των συντάξεων. Γιατί ένα βιώσιμο ασφαλιστικό σύστημα δείχνει και την υγεία μιας οικονομίας, όσο μπορεί, είναι ένας πολύ σημαντικός δείκτης για την υγεία μιας οικονομίας. Δεν μπορεί να εισπράττουμε λιγότερους φόρους και να περιμένουμε να έχουμε μεγαλύτερες συντάξεις. Αυτή τη στιγμή η εξίσωση είναι πολύ λάθος: Αυξάνουμε τους φόρους, διότι δεν έχουμε έσοδα ασφαλιστικά, και καλύπτουμε από τους φόρους τις συντάξεις. Οι συντάξεις πρέπει να καλυφθούν από ασφαλιστικές εισφορές. Η εξίσωση αυτή λύνεται με έναν τρόπο, αυξάνοντας τις ασφαλιστικές εισφορές, όχι με ποσοστό επί των ήδη εργαζομένων, αλλά με περισσότερους εργαζόμενους, άσχετο με το πόσα χρήματα θα παίρνουν. Χρειαζόμαστε διαφορετικούς πολλαπλασιαστές. Δηλαδή, ο δεύτερος πολλαπλασιαστής να αυξηθεί κατά πολύ. Οι χαμηλοί φορολογικοί συντελεστές σε μια μεγάλη οικονομία, εξασφαλίζουν περισσότερα έσοδα στα ταμεία και περισσότερους πόρους διαθέσιμους για συντάξεις. </w:t>
      </w:r>
      <w:r>
        <w:rPr>
          <w:rFonts w:eastAsia="Times New Roman" w:cs="Times New Roman"/>
          <w:szCs w:val="24"/>
        </w:rPr>
        <w:lastRenderedPageBreak/>
        <w:t xml:space="preserve">Είναι απλή εξίσωση. Δεν θα πάμε τώρα στις καμπύλες, που κάναμε πριν δεν θυμάμαι κι εγώ πόσα χρόνια στα οικονομικά. </w:t>
      </w:r>
    </w:p>
    <w:p w14:paraId="768392AB" w14:textId="77777777" w:rsidR="003B7301" w:rsidRDefault="00647390">
      <w:pPr>
        <w:spacing w:line="600" w:lineRule="auto"/>
        <w:ind w:firstLine="720"/>
        <w:jc w:val="both"/>
        <w:rPr>
          <w:rFonts w:eastAsia="Times New Roman"/>
          <w:szCs w:val="24"/>
        </w:rPr>
      </w:pPr>
      <w:r>
        <w:rPr>
          <w:rFonts w:eastAsia="Times New Roman"/>
          <w:szCs w:val="24"/>
        </w:rPr>
        <w:t>Η καθημερινότητα έχει μάθει σε όλους μας είτε κάποιος έχει εντρυφήσει στα οικονομικά είτε όχι, ότι δεν μπορεί η φορολογία να στεγνώνει την αγορά και να πηγαίνει σε ασφαλιστική εισφορά.</w:t>
      </w:r>
    </w:p>
    <w:p w14:paraId="768392AC" w14:textId="77777777" w:rsidR="003B7301" w:rsidRDefault="00647390">
      <w:pPr>
        <w:spacing w:line="600" w:lineRule="auto"/>
        <w:ind w:firstLine="720"/>
        <w:jc w:val="both"/>
        <w:rPr>
          <w:rFonts w:eastAsia="Times New Roman"/>
          <w:szCs w:val="24"/>
        </w:rPr>
      </w:pPr>
      <w:r>
        <w:rPr>
          <w:rFonts w:eastAsia="Times New Roman"/>
          <w:szCs w:val="24"/>
        </w:rPr>
        <w:t xml:space="preserve">Εδώ υπάρχει κι ένα άλλο παράλογο. Το συζητούσαμε μια μέρα, κύριε Υπουργέ και θέλω να το ακούσουν, έστω οι πέντε συνάδελφοι, που είναι εδώ. Έχει έρθει ένας φίλος από το εξωτερικό, ο οποίος είναι επιστήμων κι έχει φύγει μόνιμα για δουλειά στη Γερμανία. Όταν πίναμε καφέ, μου παραπονέθηκε, γιατί κόβουμε τη σύνταξη της μητέρας του. Του λέω ότι κανονικά, αν ήμουν εγώ Πρωθυπουργός, θα τον χρέωνα, που έφυγε στο εξωτερικό, να πληρώνει αυτός τη σύνταξη της μητέρας του. Μου λέει: «Μπα, πώς;». «Ένα λεπτό», του λέω, «περιμένεις εσύ που έφυγες έξω, εμείς εδώ που είμαστε λιγότεροι να πληρώνουμε τη σύνταξη της μητέρας σου και της δικιάς μου; Δεν γίνεται έτσι. Δεν βγαίνει η εξίσωση στα μαθηματικά και στα οικονομικά έτσι. Πρέπει όλοι να </w:t>
      </w:r>
      <w:r>
        <w:rPr>
          <w:rFonts w:eastAsia="Times New Roman"/>
          <w:szCs w:val="24"/>
        </w:rPr>
        <w:lastRenderedPageBreak/>
        <w:t>είμαστε εδώ να δουλεύουμε, για να πληρώνουμε τις συντάξεις όλων των υπέργηρων και όλων των ανθρώπων, που έχουν πάρει σύνταξη στην Ελλάδα.»</w:t>
      </w:r>
    </w:p>
    <w:p w14:paraId="768392AD" w14:textId="77777777" w:rsidR="003B7301" w:rsidRDefault="00647390">
      <w:pPr>
        <w:spacing w:line="600" w:lineRule="auto"/>
        <w:ind w:firstLine="720"/>
        <w:jc w:val="both"/>
        <w:rPr>
          <w:rFonts w:eastAsia="Times New Roman"/>
          <w:szCs w:val="24"/>
        </w:rPr>
      </w:pPr>
      <w:r>
        <w:rPr>
          <w:rFonts w:eastAsia="Times New Roman"/>
          <w:szCs w:val="24"/>
        </w:rPr>
        <w:t xml:space="preserve">Όσοι φεύγουν -και υπάρχουν χώρες που το έχουν κάνει, δεν είναι της παρούσης, όμως-, αφαιρούν εισόδημα από τη χώρα, αφαιρούν αξία, αφαιρούν αυτό που είπα, την υγιή, έξυπνη σκέψη. Μεθαύριο πάμε σε πάνελ και συζητούμε. Χρειαζόμαστε ανθρώπους με υψηλό </w:t>
      </w:r>
      <w:r>
        <w:rPr>
          <w:rFonts w:eastAsia="Times New Roman"/>
          <w:szCs w:val="24"/>
          <w:lang w:val="en-US"/>
        </w:rPr>
        <w:t>IQ</w:t>
      </w:r>
      <w:r>
        <w:rPr>
          <w:rFonts w:eastAsia="Times New Roman"/>
          <w:szCs w:val="24"/>
        </w:rPr>
        <w:t xml:space="preserve">. Όταν χάσουμε πεντακόσιες χιλιάδες έξυπνους, είναι πρόβλημα για την πατρίδα. Όπως επίσης, είναι πρόβλημα για τις επιχειρήσεις. Πρέπει να γυρίσουν πίσω, όσο δύσκολο και να είναι να μείνεις και να βρεις δουλειά εδώ. Υπάρχουν κάποιοι, που έχουν πραγματικό πρόβλημα και κάποιοι που φεύγουν για άλλους λόγους. Εγώ να σεβαστώ αυτούς, που έχουν πρόβλημα επιβίωσης. Θα το σεβαστώ απόλυτα. Αυτός ο φίλος μου ήταν του Πολυτεχνείου. Το λέω, γιατί αυτοί βρίσκουν εύκολα δουλειά στο εξωτερικό, λόγω της ιδιότητας του μηχανικού. Πρέπει να έρθουν πίσω, διότι η χώρα έχει ανάγκη από μυαλά και από θέσεις εργασίας. </w:t>
      </w:r>
    </w:p>
    <w:p w14:paraId="768392AE" w14:textId="77777777" w:rsidR="003B7301" w:rsidRDefault="00647390">
      <w:pPr>
        <w:spacing w:line="600" w:lineRule="auto"/>
        <w:ind w:firstLine="720"/>
        <w:jc w:val="both"/>
        <w:rPr>
          <w:rFonts w:eastAsia="Times New Roman"/>
          <w:szCs w:val="24"/>
        </w:rPr>
      </w:pPr>
      <w:r>
        <w:rPr>
          <w:rFonts w:eastAsia="Times New Roman"/>
          <w:szCs w:val="24"/>
        </w:rPr>
        <w:lastRenderedPageBreak/>
        <w:t>Να παλέψουμε όλοι μαζί. Δεν μπορεί το σύστημα να σηκώνει υπέργηρους ανθρώπους και υπέργηρο συνταξιοδοτικό σύστημα, χωρίς να μπορούμε αυτή τη στιγμή να έχουμε ασφαλιστικές εισφορές και να φεύγουν οι εργαζόμενοι στο εξωτερικό. Ξέρω ότι είναι δύσκολη η εξίσωση. Είναι, όμως, μια έντιμη συζήτηση που πρέπει να γίνει.</w:t>
      </w:r>
    </w:p>
    <w:p w14:paraId="768392AF" w14:textId="77777777" w:rsidR="003B7301" w:rsidRDefault="00647390">
      <w:pPr>
        <w:spacing w:line="600" w:lineRule="auto"/>
        <w:ind w:firstLine="720"/>
        <w:jc w:val="both"/>
        <w:rPr>
          <w:rFonts w:eastAsia="Times New Roman"/>
          <w:szCs w:val="24"/>
        </w:rPr>
      </w:pPr>
      <w:r>
        <w:rPr>
          <w:rFonts w:eastAsia="Times New Roman"/>
          <w:szCs w:val="24"/>
        </w:rPr>
        <w:t>Δεν θα φτάσω στην κουβέντα που πρέπει να γίνει, που κάνουν στη Γερμανία αυτές τις ημέρες. Σε μια συνέντευξη που είχα προχθές στο «</w:t>
      </w:r>
      <w:r>
        <w:rPr>
          <w:rFonts w:eastAsia="Times New Roman"/>
          <w:szCs w:val="24"/>
          <w:lang w:val="en-US"/>
        </w:rPr>
        <w:t>RUSSIA</w:t>
      </w:r>
      <w:r>
        <w:rPr>
          <w:rFonts w:eastAsia="Times New Roman"/>
          <w:szCs w:val="24"/>
        </w:rPr>
        <w:t xml:space="preserve"> </w:t>
      </w:r>
      <w:r>
        <w:rPr>
          <w:rFonts w:eastAsia="Times New Roman"/>
          <w:szCs w:val="24"/>
          <w:lang w:val="en-US"/>
        </w:rPr>
        <w:t>TODAY</w:t>
      </w:r>
      <w:r>
        <w:rPr>
          <w:rFonts w:eastAsia="Times New Roman"/>
          <w:szCs w:val="24"/>
        </w:rPr>
        <w:t>» μου έλεγαν για τα εργατικά χέρια των μεταναστών, τα οποία εισφέρουν στη γερμανική οικονομία και στις οικονομίες της Ευρώπης. Τους αντέτεινα ότι το Διεθνές Νομισματικό Ταμείο, στις εκθέσεις που έχω εγώ -και τους τις έδωσα να τις διαβάσουν- δείχνουν ότι όταν εισφέρουν στην εργασία οι μετανάστες, πέφτει ο μέσος όρος του μισθού σε όλες τις χώρες, αυξάνεται το χρέος και φυσικά υπάρχει ένα πρόβλημα υπέρογκων εξόδων.</w:t>
      </w:r>
    </w:p>
    <w:p w14:paraId="768392B0" w14:textId="77777777" w:rsidR="003B7301" w:rsidRDefault="00647390">
      <w:pPr>
        <w:spacing w:line="600" w:lineRule="auto"/>
        <w:ind w:firstLine="720"/>
        <w:jc w:val="both"/>
        <w:rPr>
          <w:rFonts w:eastAsia="Times New Roman"/>
          <w:szCs w:val="24"/>
        </w:rPr>
      </w:pPr>
      <w:r>
        <w:rPr>
          <w:rFonts w:eastAsia="Times New Roman"/>
          <w:szCs w:val="24"/>
        </w:rPr>
        <w:t xml:space="preserve">Θα πρέπει όλοι μαζί δημοκρατικά να το λύσουμε στην Ευρώπη και στην Ελλάδα, το πρόβλημα της ενσωμάτωσης αυτών των ανθρώπων στις κοινωνίες μας, κοινωνικά, πολιτικά, με τη στέγασή τους κ.λπ.. Είναι ένα άγραφο κόστος σε κάθε προϋπολογισμό, </w:t>
      </w:r>
      <w:r>
        <w:rPr>
          <w:rFonts w:eastAsia="Times New Roman"/>
          <w:szCs w:val="24"/>
        </w:rPr>
        <w:lastRenderedPageBreak/>
        <w:t>το οποίο δεν ξέρει κανένα κράτος. Όλα πρέπει να τα κάνουμε και να τα σκεφτούμε, απλώς χρειάζεται ένα κράτος, το οποίο να ξέρει τι θέλει και να μην αλλάζουμε στρατηγική εθνική στην ανάπτυξη, στη φορολογία και στο τι θέλουμε να κάνουμε και πού θέλουμε να φτάσουμε.</w:t>
      </w:r>
    </w:p>
    <w:p w14:paraId="768392B1" w14:textId="77777777" w:rsidR="003B7301" w:rsidRDefault="00647390">
      <w:pPr>
        <w:spacing w:line="600" w:lineRule="auto"/>
        <w:ind w:firstLine="720"/>
        <w:jc w:val="both"/>
        <w:rPr>
          <w:rFonts w:eastAsia="Times New Roman"/>
          <w:szCs w:val="24"/>
        </w:rPr>
      </w:pPr>
      <w:r>
        <w:rPr>
          <w:rFonts w:eastAsia="Times New Roman"/>
          <w:szCs w:val="24"/>
        </w:rPr>
        <w:t xml:space="preserve">Δεν έπιασα το θέμα του τουρισμού και τα υπόλοιπα. Τι να πω για τα κρουαζιερόπλοια με τα κλειστά λιμάνια, για τις απεργίες που είχαν γίνει και παλαιότερα και βλέπεις την κρουαζιέρα, πέντε χιλιάδες άτομα να κάθονται μέσα και να μην μπορούν να βγουν στο λιμάνι; Ή τι να πω γι’ αυτούς που κάνουν «μαύρες» μεταφορές και τους κυνηγούν αυτοί που κάνουν τις «πράσινες» μεταφορές; Οι νόμιμοι κυνηγούν τους παράνομους, που παίρνουν τις μεταβιβάσεις των τουριστών. Ας μην κλείνουν και τους αρχαιολογικούς χώρους. Κάποια στιγμή, ο τουρίστας έρχεται να αφήσει το </w:t>
      </w:r>
      <w:proofErr w:type="spellStart"/>
      <w:r>
        <w:rPr>
          <w:rFonts w:eastAsia="Times New Roman"/>
          <w:szCs w:val="24"/>
        </w:rPr>
        <w:t>τρίευρω</w:t>
      </w:r>
      <w:proofErr w:type="spellEnd"/>
      <w:r>
        <w:rPr>
          <w:rFonts w:eastAsia="Times New Roman"/>
          <w:szCs w:val="24"/>
        </w:rPr>
        <w:t xml:space="preserve"> ή το </w:t>
      </w:r>
      <w:proofErr w:type="spellStart"/>
      <w:r>
        <w:rPr>
          <w:rFonts w:eastAsia="Times New Roman"/>
          <w:szCs w:val="24"/>
        </w:rPr>
        <w:t>δίευρώ</w:t>
      </w:r>
      <w:proofErr w:type="spellEnd"/>
      <w:r>
        <w:rPr>
          <w:rFonts w:eastAsia="Times New Roman"/>
          <w:szCs w:val="24"/>
        </w:rPr>
        <w:t xml:space="preserve"> -όχι το 0,5 ευρώ που δίνουμε εμείς- σε έναν αρχαιολογικό χώρο. Ας τους έχουμε ανοιχτούς, διότι το παράπονο, η αρνητική άποψη -όπως λέγαμε και παλιά στη διοίκηση </w:t>
      </w:r>
      <w:r>
        <w:rPr>
          <w:rFonts w:eastAsia="Times New Roman"/>
          <w:szCs w:val="24"/>
        </w:rPr>
        <w:lastRenderedPageBreak/>
        <w:t>των επιχειρήσεων και το μάρκετινγκ- πολλαπλασιάζεται επί 10, ενώ η θετική έχει μικρότερο πολλαπλασιαστή. Η αρνητική έχει μεγαλύτερο.</w:t>
      </w:r>
    </w:p>
    <w:p w14:paraId="768392B2" w14:textId="77777777" w:rsidR="003B7301" w:rsidRDefault="00647390">
      <w:pPr>
        <w:spacing w:line="600" w:lineRule="auto"/>
        <w:ind w:firstLine="720"/>
        <w:jc w:val="both"/>
        <w:rPr>
          <w:rFonts w:eastAsia="Times New Roman"/>
          <w:szCs w:val="24"/>
        </w:rPr>
      </w:pPr>
      <w:r>
        <w:rPr>
          <w:rFonts w:eastAsia="Times New Roman"/>
          <w:szCs w:val="24"/>
        </w:rPr>
        <w:t>Ευχαριστώ πολύ και καλή επιτυχία στο έργο.</w:t>
      </w:r>
    </w:p>
    <w:p w14:paraId="768392B3" w14:textId="77777777" w:rsidR="003B7301" w:rsidRDefault="0064739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Πρόεδρο.</w:t>
      </w:r>
    </w:p>
    <w:p w14:paraId="768392B4" w14:textId="77777777" w:rsidR="003B7301" w:rsidRDefault="00647390">
      <w:pPr>
        <w:spacing w:line="600" w:lineRule="auto"/>
        <w:ind w:firstLine="720"/>
        <w:jc w:val="both"/>
        <w:rPr>
          <w:rFonts w:eastAsia="Times New Roman"/>
          <w:szCs w:val="24"/>
        </w:rPr>
      </w:pPr>
      <w:r>
        <w:rPr>
          <w:rFonts w:eastAsia="Times New Roman"/>
          <w:szCs w:val="24"/>
        </w:rPr>
        <w:t xml:space="preserve">Τον λόγο θα δώσουμε στον κ. </w:t>
      </w:r>
      <w:proofErr w:type="spellStart"/>
      <w:r>
        <w:rPr>
          <w:rFonts w:eastAsia="Times New Roman"/>
          <w:szCs w:val="24"/>
        </w:rPr>
        <w:t>Μαυρωτά</w:t>
      </w:r>
      <w:proofErr w:type="spellEnd"/>
      <w:r>
        <w:rPr>
          <w:rFonts w:eastAsia="Times New Roman"/>
          <w:szCs w:val="24"/>
        </w:rPr>
        <w:t>, τον Κοινοβουλευτικό Εκπρόσωπο του Ποταμιού.</w:t>
      </w:r>
    </w:p>
    <w:p w14:paraId="768392B5" w14:textId="77777777" w:rsidR="003B7301" w:rsidRDefault="00647390">
      <w:pPr>
        <w:spacing w:line="600" w:lineRule="auto"/>
        <w:ind w:firstLine="720"/>
        <w:jc w:val="both"/>
        <w:rPr>
          <w:rFonts w:eastAsia="Times New Roman"/>
          <w:szCs w:val="24"/>
        </w:rPr>
      </w:pPr>
      <w:r>
        <w:rPr>
          <w:rFonts w:eastAsia="Times New Roman"/>
          <w:szCs w:val="24"/>
        </w:rPr>
        <w:t>Έχετε τον λόγο για έξι λεπτά, κύριε συνάδελφε, κι εσείς, με σχετική ανοχή.</w:t>
      </w:r>
    </w:p>
    <w:p w14:paraId="768392B6" w14:textId="77777777" w:rsidR="003B7301" w:rsidRDefault="00647390">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Δεν θα χρειαστώ περισσότερο χρόνο.</w:t>
      </w:r>
    </w:p>
    <w:p w14:paraId="768392B7" w14:textId="77777777" w:rsidR="003B7301" w:rsidRDefault="0064739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Όσο χρειαστείτε, στη διάθεσή σας.</w:t>
      </w:r>
    </w:p>
    <w:p w14:paraId="768392B8" w14:textId="77777777" w:rsidR="003B7301" w:rsidRDefault="00647390">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πολύ, κύριε Πρόεδρε. Πάντα χαίρομαι όταν μιλάω σε μια κατάμεστη αίθουσα.</w:t>
      </w:r>
    </w:p>
    <w:p w14:paraId="768392B9" w14:textId="77777777" w:rsidR="003B7301" w:rsidRDefault="0064739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Η΄ Αντιπρόεδρος της Βουλής κ. </w:t>
      </w:r>
      <w:r w:rsidRPr="00EE06EC">
        <w:rPr>
          <w:rFonts w:eastAsia="Times New Roman"/>
          <w:b/>
          <w:szCs w:val="24"/>
        </w:rPr>
        <w:t>ΔΗΜΗΤΡΙΟΣ ΚΑΜΜΕΝΟΣ</w:t>
      </w:r>
      <w:r>
        <w:rPr>
          <w:rFonts w:eastAsia="Times New Roman"/>
          <w:szCs w:val="24"/>
        </w:rPr>
        <w:t>)</w:t>
      </w:r>
    </w:p>
    <w:p w14:paraId="768392BA" w14:textId="77777777" w:rsidR="003B7301" w:rsidRDefault="00647390">
      <w:pPr>
        <w:spacing w:line="600" w:lineRule="auto"/>
        <w:ind w:firstLine="720"/>
        <w:jc w:val="both"/>
        <w:rPr>
          <w:rFonts w:eastAsia="Times New Roman"/>
          <w:szCs w:val="24"/>
        </w:rPr>
      </w:pPr>
      <w:r>
        <w:rPr>
          <w:rFonts w:eastAsia="Times New Roman"/>
          <w:szCs w:val="24"/>
        </w:rPr>
        <w:lastRenderedPageBreak/>
        <w:t>Ας ξεκινήσουμε, λοιπόν, από μία διαπίστωση. Σύμφωνα με την Έκθεση Ανταγωνιστικότητας του «</w:t>
      </w:r>
      <w:r>
        <w:rPr>
          <w:rFonts w:eastAsia="Times New Roman"/>
          <w:szCs w:val="24"/>
          <w:lang w:val="en-US"/>
        </w:rPr>
        <w:t>World</w:t>
      </w:r>
      <w:r>
        <w:rPr>
          <w:rFonts w:eastAsia="Times New Roman"/>
          <w:szCs w:val="24"/>
        </w:rPr>
        <w:t xml:space="preserve"> </w:t>
      </w:r>
      <w:r>
        <w:rPr>
          <w:rFonts w:eastAsia="Times New Roman"/>
          <w:szCs w:val="24"/>
          <w:lang w:val="en-US"/>
        </w:rPr>
        <w:t>Economic</w:t>
      </w:r>
      <w:r>
        <w:rPr>
          <w:rFonts w:eastAsia="Times New Roman"/>
          <w:szCs w:val="24"/>
        </w:rPr>
        <w:t xml:space="preserve"> </w:t>
      </w:r>
      <w:r>
        <w:rPr>
          <w:rFonts w:eastAsia="Times New Roman"/>
          <w:szCs w:val="24"/>
          <w:lang w:val="en-US"/>
        </w:rPr>
        <w:t>Forum</w:t>
      </w:r>
      <w:r>
        <w:rPr>
          <w:rFonts w:eastAsia="Times New Roman"/>
          <w:szCs w:val="24"/>
        </w:rPr>
        <w:t xml:space="preserve">», η Ελλάδα κατατάσσεται στην ογδοηκοστή έβδομη θέση, μεταξύ </w:t>
      </w:r>
      <w:proofErr w:type="spellStart"/>
      <w:r>
        <w:rPr>
          <w:rFonts w:eastAsia="Times New Roman"/>
          <w:szCs w:val="24"/>
        </w:rPr>
        <w:t>εκατόν</w:t>
      </w:r>
      <w:proofErr w:type="spellEnd"/>
      <w:r>
        <w:rPr>
          <w:rFonts w:eastAsia="Times New Roman"/>
          <w:szCs w:val="24"/>
        </w:rPr>
        <w:t xml:space="preserve"> τριάντα επτά χωρών στην προσέλκυση επενδύσεων. Τα χρόνια προβλήματα, όπως η </w:t>
      </w:r>
      <w:proofErr w:type="spellStart"/>
      <w:r>
        <w:rPr>
          <w:rFonts w:eastAsia="Times New Roman"/>
          <w:szCs w:val="24"/>
        </w:rPr>
        <w:t>υπερφορολόγηση</w:t>
      </w:r>
      <w:proofErr w:type="spellEnd"/>
      <w:r>
        <w:rPr>
          <w:rFonts w:eastAsia="Times New Roman"/>
          <w:szCs w:val="24"/>
        </w:rPr>
        <w:t xml:space="preserve">, η καθυστέρηση στην απονομή δικαιοσύνης, η σχεδόν απαραίτητη εμπλοκή εγχώριων επιχειρήσεων, που έχουν το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να ξεπερνούν τα πλούσια γραφειοκρατικά εμπόδια, είναι κάποια από τα προβλήματα, που έχουν πολλές φορές αναφερθεί.</w:t>
      </w:r>
    </w:p>
    <w:p w14:paraId="768392BB" w14:textId="77777777" w:rsidR="003B7301" w:rsidRDefault="00647390">
      <w:pPr>
        <w:spacing w:line="600" w:lineRule="auto"/>
        <w:ind w:firstLine="720"/>
        <w:jc w:val="both"/>
        <w:rPr>
          <w:rFonts w:eastAsia="Times New Roman"/>
          <w:szCs w:val="24"/>
        </w:rPr>
      </w:pPr>
      <w:r>
        <w:rPr>
          <w:rFonts w:eastAsia="Times New Roman"/>
          <w:szCs w:val="24"/>
        </w:rPr>
        <w:t xml:space="preserve">Με τον ΣΥΡΙΖΑ στην Κυβέρνηση έχει προστεθεί και μια επιπλέον δυσκολία: Η δυσανεξία του προς την ιδιωτική πρωτοβουλία και την επιχειρηματικότητα, κυρίως από ιδεολογική αφετηρία. Αυτό είναι διάχυτο στον λόγο των Υπουργών είτε είναι ο κ. </w:t>
      </w:r>
      <w:proofErr w:type="spellStart"/>
      <w:r>
        <w:rPr>
          <w:rFonts w:eastAsia="Times New Roman"/>
          <w:szCs w:val="24"/>
        </w:rPr>
        <w:t>Πολάκης</w:t>
      </w:r>
      <w:proofErr w:type="spellEnd"/>
      <w:r>
        <w:rPr>
          <w:rFonts w:eastAsia="Times New Roman"/>
          <w:szCs w:val="24"/>
        </w:rPr>
        <w:t xml:space="preserve"> είτε ο κ. </w:t>
      </w:r>
      <w:proofErr w:type="spellStart"/>
      <w:r>
        <w:rPr>
          <w:rFonts w:eastAsia="Times New Roman"/>
          <w:szCs w:val="24"/>
        </w:rPr>
        <w:t>Γαβρόγλου</w:t>
      </w:r>
      <w:proofErr w:type="spellEnd"/>
      <w:r>
        <w:rPr>
          <w:rFonts w:eastAsia="Times New Roman"/>
          <w:szCs w:val="24"/>
        </w:rPr>
        <w:t xml:space="preserve"> είτε ο κ. </w:t>
      </w:r>
      <w:proofErr w:type="spellStart"/>
      <w:r>
        <w:rPr>
          <w:rFonts w:eastAsia="Times New Roman"/>
          <w:szCs w:val="24"/>
        </w:rPr>
        <w:t>Σπίρτζης</w:t>
      </w:r>
      <w:proofErr w:type="spellEnd"/>
      <w:r>
        <w:rPr>
          <w:rFonts w:eastAsia="Times New Roman"/>
          <w:szCs w:val="24"/>
        </w:rPr>
        <w:t>.</w:t>
      </w:r>
    </w:p>
    <w:p w14:paraId="768392B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Στην αριστερή κοσμοθεωρία, ο ιδιώτης επενδυτής θεωρείται, εξ’ ορισμού, απατεώνας, όπως και από την άλλη μεριά, ο δημόσιος υπάλληλος από κάποιους θεωρείται τεμπέλης. Με αυτά τα στερεότυπα, όμως, δεν πάμε πουθενά. Δουλειά της πολιτείας </w:t>
      </w:r>
      <w:r>
        <w:rPr>
          <w:rFonts w:eastAsia="Times New Roman" w:cs="Times New Roman"/>
          <w:szCs w:val="24"/>
        </w:rPr>
        <w:lastRenderedPageBreak/>
        <w:t xml:space="preserve">είναι να δημιουργεί το θεσμικό πλαίσιο και να το εφαρμόζει προς όλους με τον ίδιο τρόπο, χωρίς «δικούς μας» και «δικούς σας» επιχειρηματίες. </w:t>
      </w:r>
    </w:p>
    <w:p w14:paraId="768392B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Τι θα πρέπει να κάνουμε; Πρώτον, οριζόντιος περιορισμός γραφειοκρατίας στην Κυβέρνηση, το δημόσιο, την εξυπηρέτηση του πολίτη, τη Δικαιοσύνη, μέχρι την ίδρυση της επιχείρησης. Θωράκιση της πολιτικής σταθερότητας, μέσα από έναν αποτελεσματικότερο εκλογικό νόμο, αλλά και την αναθεώρηση του Συντάγματος. Τρίτον, σαφής διάκριση εξουσιών και σθεναρή καταπολέμηση της διαφθοράς σε όλους τους τομείς. Τέταρτον, υιοθέτηση και αξιοποίηση τεχνολογιών από τη δημόσια διοίκηση. Πέμπτο, προγράμματα συνεχούς επιμόρφωσης εργαζομένων ιδιωτικού και δημοσίου τομέα για την ενίσχυση της τεχνολογικής ετοιμότητας. Έκτο και τελευταίο, ίσως και σημαντικότερο, σύνδεση της εκπαίδευσης με την παραγωγή και το </w:t>
      </w:r>
      <w:proofErr w:type="spellStart"/>
      <w:r>
        <w:rPr>
          <w:rFonts w:eastAsia="Times New Roman" w:cs="Times New Roman"/>
          <w:szCs w:val="24"/>
        </w:rPr>
        <w:t>επιχειρείν</w:t>
      </w:r>
      <w:proofErr w:type="spellEnd"/>
      <w:r>
        <w:rPr>
          <w:rFonts w:eastAsia="Times New Roman" w:cs="Times New Roman"/>
          <w:szCs w:val="24"/>
        </w:rPr>
        <w:t xml:space="preserve"> στους τομείς έρευνας, ανάπτυξης και καινοτομίας. Αυτά λοιπόν, είναι τα ζητούμενα, που απαιτούν δομικές μεταρρυθμίσεις, αυτήν την πολυβασανισμένη έννοια και λέξη.</w:t>
      </w:r>
    </w:p>
    <w:p w14:paraId="768392B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να ψηφίσεις νόμους είναι το ένα κομμάτι. Το άλλο είναι να τους εφαρμόσεις. Αν η Κυβέρνηση δεν θέλει να εφαρμόσει όσα ψηφίζει, μπορεί να βρει χίλιους τρόπους. Για να είμαστε ειλικρινείς, πολλές φορές μάλιστα, είναι τέτοιο το πλαίσιο, που ακόμα και αν η Κυβέρνηση θέλει να τους εφαρμόσει, υπάρχουν οριζόντιες αντιστάσεις κατεστημένων και συμφερόντων. Και κοντά στην ενδόμυχη άρνηση έρχεται και η ανικανότητα στην εφαρμογή. Χωρίς σχέδιο, χωρίς χρονοδιαγράμματα και οδικό χάρτη, όλα μένουν βολικά μετέωρα. Και ίσως αυτός είναι ένας από τους λόγους, που δεν στελεχώνονται οι υπηρεσίες από ικανούς, αλλά από «δικούς» μας ανθρώπους. Διότι η Κυβέρνηση ξέρει ότι έτσι, σίγουρα δεν θα προχωρήσει κάτι ούτε κατά λάθος. Κουμάντο πολλές φορές κάνουν οι μετακλητοί σύμβουλοι και όχι η διοικητική μηχανή, όπως θα έπρεπε, οδηγώντας πολλές φορές σε μπάχαλο και σε σημαντικές ασυνέχειες στη λειτουργία του κράτους. Γι’ αυτό και η χρονική απόσταση μεταξύ σχεδίων επί </w:t>
      </w:r>
      <w:proofErr w:type="spellStart"/>
      <w:r>
        <w:rPr>
          <w:rFonts w:eastAsia="Times New Roman" w:cs="Times New Roman"/>
          <w:szCs w:val="24"/>
        </w:rPr>
        <w:t>χάρτου</w:t>
      </w:r>
      <w:proofErr w:type="spellEnd"/>
      <w:r>
        <w:rPr>
          <w:rFonts w:eastAsia="Times New Roman" w:cs="Times New Roman"/>
          <w:szCs w:val="24"/>
        </w:rPr>
        <w:t xml:space="preserve"> και μπουλντόζας επί γης γίνεται τεράστια.</w:t>
      </w:r>
    </w:p>
    <w:p w14:paraId="768392B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από το πώς, μια άλλη ερώτηση είναι το πού πρέπει να ρίξουμε το βάρος. Κατά καιρούς, έχουν παρουσιαστεί οι τομείς, που αποτελούν συγκριτικό πλεονέκτημα για τη χώρα μας. Παραδείγματος χάριν ο τουρισμός, η ναυτιλία, η </w:t>
      </w:r>
      <w:proofErr w:type="spellStart"/>
      <w:r>
        <w:rPr>
          <w:rFonts w:eastAsia="Times New Roman" w:cs="Times New Roman"/>
          <w:szCs w:val="24"/>
        </w:rPr>
        <w:t>αγροδιατροφή</w:t>
      </w:r>
      <w:proofErr w:type="spellEnd"/>
      <w:r>
        <w:rPr>
          <w:rFonts w:eastAsia="Times New Roman" w:cs="Times New Roman"/>
          <w:szCs w:val="24"/>
        </w:rPr>
        <w:t xml:space="preserve">, η ενέργεια, το φάρμακο, η εφοδιαστική αλυσίδα κ.λπ.. Η Ελλάδα, όμως, δεν μπορεί να αναπτυχθεί μόνο με υπηρεσίες. Δεν μπορεί δηλαδή να πάμε σε ένα επενδυτικό μοντέλο μονοκαλλιέργειας. Το διαφοροποιημένο επενδυτικό χαρτοφυλάκιο για τη χώρα μας είναι απαραίτητο. </w:t>
      </w:r>
    </w:p>
    <w:p w14:paraId="768392C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Εκτός, λοιπόν, από τον τριτογενή τομέα, χρειάζεται και τον πρωτογενή και δευτερογενή. Χρειάζεται επενδύσεις σε διεθνώς εμπορεύσιμους κλάδους, που αξιοποιούν τα συγκριτικά μας πλεονεκτήματα. Χρειάζεται τα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ups</w:t>
      </w:r>
      <w:r>
        <w:rPr>
          <w:rFonts w:eastAsia="Times New Roman" w:cs="Times New Roman"/>
          <w:szCs w:val="24"/>
        </w:rPr>
        <w:t xml:space="preserve"> και τα </w:t>
      </w:r>
      <w:r>
        <w:rPr>
          <w:rFonts w:eastAsia="Times New Roman" w:cs="Times New Roman"/>
          <w:szCs w:val="24"/>
          <w:lang w:val="en-US"/>
        </w:rPr>
        <w:t>spin</w:t>
      </w:r>
      <w:r>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των πανεπιστημίων και πρέπει να διαμορφωθεί και το κατάλληλο πλαίσιο γι’ αυτά εκεί, αλλά χρειάζεται και τις ναυαρχίδες της βιομηχανίας, που ήδη έχουμε και πολλές από αυτές είναι πρωτοπόρες σε διεθνές επίπεδο και έντονα εξωστρεφείς με σημαντικές εξαγωγές, </w:t>
      </w:r>
      <w:r>
        <w:rPr>
          <w:rFonts w:eastAsia="Times New Roman" w:cs="Times New Roman"/>
          <w:szCs w:val="24"/>
        </w:rPr>
        <w:lastRenderedPageBreak/>
        <w:t>αλλά δυστυχώς αυτό πολλοί το αγνοούν. Το βασικό όμως, είναι ότι χρειάζεται να αναπτυχθεί η καινοτομική σκέψη, η επιχειρηματική κουλτούρα σε όλα τα επίπεδα, γιατί μπορεί το κράτος να είναι καλός εργοδότης, δεν είναι όμως καλός επιχειρηματίας.</w:t>
      </w:r>
    </w:p>
    <w:p w14:paraId="768392C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 σημαντικότερος, όμως, τομέας στον οποίο θα πρέπει να επενδύσουμε είναι το ανθρώπινο κεφάλαιο. Και εδώ να ανοίξω μια παρένθεση. Τις λέξεις «καινοτομία» και «ανθρώπινο κεφάλαιο» τις θυμήθηκε και ο Πρωθυπουργός πριν λίγες μέρες, μιλώντας στο πλαίσιο της εκδήλωσης του </w:t>
      </w:r>
      <w:proofErr w:type="spellStart"/>
      <w:r>
        <w:rPr>
          <w:rFonts w:eastAsia="Times New Roman" w:cs="Times New Roman"/>
          <w:szCs w:val="24"/>
          <w:lang w:val="en-US"/>
        </w:rPr>
        <w:t>EquiFund</w:t>
      </w:r>
      <w:proofErr w:type="spellEnd"/>
      <w:r>
        <w:rPr>
          <w:rFonts w:eastAsia="Times New Roman" w:cs="Times New Roman"/>
          <w:szCs w:val="24"/>
        </w:rPr>
        <w:t xml:space="preserve">, «το όραμα της Ελλάδος για την Καινοτομία». Καλοδεχούμενη η νέα του στάση, αλλά άργησε. Και από τα λόγια πρέπει, μετά από τρία και πλέον χρόνια, να πάει στις πράξεις, γιατί όταν καλείς τους επενδυτές και τους επιχειρηματίες να πάρουν το ρίσκο, πρέπει να τους έχει πείσει ότι υπάρχει το κατάλληλο κλίμα, μακριά από ιδεοληψίες και, πάνω από όλα, να τους έχεις πείσει ότι είσαι αξιόπιστος ως Κυβέρνηση και ως χώρα. </w:t>
      </w:r>
    </w:p>
    <w:p w14:paraId="768392C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Το ανθρώπινο κεφάλαιο, όμως, που παράγεται στη χώρα εξάγεται σε δυσανάλογα μεγάλους αριθμούς στο εξωτερικό. Γιατί; Διότι ακριβώς δεν υπάρχει αυτή η διασύνδεση των πανεπιστημίων με την παραγωγή. Δεν υπάρχει διασύνδεση της έρευνας με την καινοτομία και την επιχειρηματικότητα. Έτσι, μόλις τελειώσει κάποιος το πανεπιστήμιο, βρίσκει στη χώρα μας τις πόρτες κλειστές, ενώ έξω του ανοίγουν οι πόρτες πριν καν τελειώσει.</w:t>
      </w:r>
    </w:p>
    <w:p w14:paraId="768392C3" w14:textId="77777777" w:rsidR="003B7301" w:rsidRDefault="00647390">
      <w:pPr>
        <w:spacing w:line="600" w:lineRule="auto"/>
        <w:jc w:val="both"/>
        <w:rPr>
          <w:rFonts w:eastAsia="Times New Roman"/>
          <w:szCs w:val="24"/>
        </w:rPr>
      </w:pPr>
      <w:r>
        <w:rPr>
          <w:rFonts w:eastAsia="Times New Roman" w:cs="Times New Roman"/>
          <w:szCs w:val="24"/>
        </w:rPr>
        <w:tab/>
      </w:r>
      <w:r>
        <w:rPr>
          <w:rFonts w:eastAsia="Times New Roman"/>
          <w:szCs w:val="24"/>
        </w:rPr>
        <w:t xml:space="preserve">Έτσι πληρώνουμε φόρους για να εκπαιδεύσουμε καλούς γιατρούς, καλούς μηχανικούς, καλούς επιστήμονες, που θα τους εκμεταλλευτούν, όμως, άλλες κοινωνίες. </w:t>
      </w:r>
    </w:p>
    <w:p w14:paraId="768392C4" w14:textId="77777777" w:rsidR="003B7301" w:rsidRDefault="00647390">
      <w:pPr>
        <w:spacing w:line="600" w:lineRule="auto"/>
        <w:ind w:firstLine="720"/>
        <w:jc w:val="both"/>
        <w:rPr>
          <w:rFonts w:eastAsia="Times New Roman"/>
          <w:szCs w:val="24"/>
        </w:rPr>
      </w:pPr>
      <w:r>
        <w:rPr>
          <w:rFonts w:eastAsia="Times New Roman"/>
          <w:szCs w:val="24"/>
        </w:rPr>
        <w:t xml:space="preserve">Χρειάζονται επενδύσεις, λοιπόν, στο ανθρώπινο κεφάλαιο, που να πιάνουν τόπο. Και δεν είναι τυχαίο ότι χώρες, παρόμοιες με μας, που βρέθηκαν σε κρίση, επένδυσαν στην εκπαίδευση, για να βγουν από την κρίση, όπως η Φινλανδία, η Δανία, το Ισραήλ και πολλές άλλες. </w:t>
      </w:r>
    </w:p>
    <w:p w14:paraId="768392C5"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Αυτά όλα θα έπρεπε να τα είχαμε συζητήσει στο νέο αναπτυξιακό σχέδιο που παρουσίασε η Κυβέρνηση στους θεσμούς. Η συζήτηση θα έπρεπε να έχει γίνει πρώτα εδώ και όχι κατευθείαν με τους θεσμούς. Ένα εθνικό σχέδιο ανάπτυξης θα ήταν πολύ πιο αξιόπιστο από ένα κυβερνητικό σχέδιο ανάπτυξης. </w:t>
      </w:r>
    </w:p>
    <w:p w14:paraId="768392C6" w14:textId="77777777" w:rsidR="003B7301" w:rsidRDefault="0064739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F81623">
        <w:rPr>
          <w:rFonts w:eastAsia="Times New Roman"/>
          <w:b/>
          <w:szCs w:val="24"/>
        </w:rPr>
        <w:t>ΣΠΥΡΙΔΩΝ ΛΥΚΟΥΔΗΣ</w:t>
      </w:r>
      <w:r>
        <w:rPr>
          <w:rFonts w:eastAsia="Times New Roman"/>
          <w:szCs w:val="24"/>
        </w:rPr>
        <w:t>)</w:t>
      </w:r>
    </w:p>
    <w:p w14:paraId="768392C7"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Κλείνοντας, πρέπει πολλά να γίνουν, για να βελτιωθεί το επενδυτικό κλίμα στη χώρα μας. Οι επενδύσεις, μέσα από ένα βιώσιμο μοντέλο ανάπτυξης, είναι το οξυγόνο για την οικονομία μας. Χωρίς επενδύσεις δεν θα έχουμε παραγωγή, χωρίς παραγωγή δεν θα έχουμε δουλειές, χωρίς δουλειές δεν θα έχουμε συντάξεις. </w:t>
      </w:r>
    </w:p>
    <w:p w14:paraId="768392C8"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Πατριωτικό, λοιπόν, σήμερα είναι να επιδιώκουμε να αναπτυχθεί η χώρα μας. Ανάπτυξη χωρίς παραγωγή, δεν γίνεται. Παραγωγή χωρίς επενδύσεις δεν γίνεται. Χρειαζόμαστε επενδύσεις 100 δισεκατομμυρίων τα επόμενα πέντε χρόνια, όπως λένε </w:t>
      </w:r>
      <w:r>
        <w:rPr>
          <w:rFonts w:eastAsia="Times New Roman"/>
          <w:szCs w:val="24"/>
        </w:rPr>
        <w:lastRenderedPageBreak/>
        <w:t>κάποιοι οικονομολόγοι. Οι επενδύσεις είναι το κλειδί για να βγούμε από το κλουβί της κρίσης. Οι νέες ιδέες τις τραβάνε. Οι παλιές ιδεοληψίες τις διώχνουν.</w:t>
      </w:r>
    </w:p>
    <w:p w14:paraId="768392C9"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w:t>
      </w:r>
    </w:p>
    <w:p w14:paraId="768392CA"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768392CB"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κύριε Γεωργιάδη, έχετε τον λόγο.</w:t>
      </w:r>
    </w:p>
    <w:p w14:paraId="768392CC"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Ευχαριστώ πολύ, κύριε Πρόεδρε.</w:t>
      </w:r>
    </w:p>
    <w:p w14:paraId="768392CD"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μπορούσα να σας πω και ονομαστικά. Θα μπορούσα να μην πω «αγαπητοί συνάδελφοι Βουλευτές», αλλά να πω κύριε Λοβέρδο, κύριε Κωνσταντινόπουλε, κύριε </w:t>
      </w:r>
      <w:proofErr w:type="spellStart"/>
      <w:r>
        <w:rPr>
          <w:rFonts w:eastAsia="Times New Roman"/>
          <w:szCs w:val="24"/>
        </w:rPr>
        <w:t>Μαυρωτά</w:t>
      </w:r>
      <w:proofErr w:type="spellEnd"/>
      <w:r>
        <w:rPr>
          <w:rFonts w:eastAsia="Times New Roman"/>
          <w:szCs w:val="24"/>
        </w:rPr>
        <w:t>, ευχαριστώ που είσαστε εδώ να με ακούσετε και, βεβαίως, ευχαριστώ, κύριε Υπουργέ.</w:t>
      </w:r>
    </w:p>
    <w:p w14:paraId="768392CE"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Αγαπητοί συνάδελφοι, ως Ένωση Κεντρώων, φυσικά συμφωνούμε με το κείμενο της επίκαιρης επερώτησης, το οποίο έχουν καταθέσει οι συνάδελφοι της Δημοκρατικής Συμπαράταξης. Βέβαια, οφείλουμε να υπενθυμίσουμε και σε εκείνους ότι στο σημείο της </w:t>
      </w:r>
      <w:proofErr w:type="spellStart"/>
      <w:r>
        <w:rPr>
          <w:rFonts w:eastAsia="Times New Roman"/>
          <w:szCs w:val="24"/>
        </w:rPr>
        <w:t>αποεπένδυσης</w:t>
      </w:r>
      <w:proofErr w:type="spellEnd"/>
      <w:r>
        <w:rPr>
          <w:rFonts w:eastAsia="Times New Roman"/>
          <w:szCs w:val="24"/>
        </w:rPr>
        <w:t xml:space="preserve">, που έχει φτάσει αυτήν τη στιγμή η χώρα μας, έχουν βάλει το χεράκι τους τόσο οι ίδιοι -το κόμμα τους δηλαδή, όχι εσείς προσωπικά, κύριοι συνάδελφοι- όσο και το κόμμα της Νέας Δημοκρατίας -γιατί πρέπει να τα λέμε όλα εδώ- με τα ρουσφέτια που έχουν γίνει, όλα αυτά τα χρόνια. Και βέβαια, αυτήν τη στιγμή έχει έρθει η Κυβέρνηση ΣΥΡΙΖΑ-ΑΝΕΛ να αποδεικνύεται ο καλύτερος μαθητής σας. </w:t>
      </w:r>
    </w:p>
    <w:p w14:paraId="768392CF"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ολοφάνερο ότι για την Κυβέρνηση οι επενδύσεις βρίσκονται στο στόχαστρο, καθώς δείχνει να διάκειται εχθρικά σε κάθε καινοτομία, σε κάθε επιχειρηματική πρόταση. Η κοινωνία καταρρέει, δουλειές δεν υπάρχουν για τους νέους, οι οποίοι δυστυχώς βιώνουν ή –θα έλεγα καλύτερα- επιβιώνουν σε ένα τοπίο επαγγελματικής απόγνωσης –οι περισσότεροι, όπως αναφέρθηκε και από προηγούμενο ομιλούντα, φεύ</w:t>
      </w:r>
      <w:r>
        <w:rPr>
          <w:rFonts w:eastAsia="Times New Roman"/>
          <w:szCs w:val="24"/>
        </w:rPr>
        <w:lastRenderedPageBreak/>
        <w:t xml:space="preserve">γουν στο εξωτερικό- οι συνταξιούχοι επιβιώνουν με ψίχουλα, ενώ θα έπρεπε να εκλογικεύσουμε τις κρατικές δαπάνες και να ενισχύσουμε τις επενδυτικές πρωτοβουλίες, ώστε επιτέλους αυτό το κράτος να γίνει λειτουργικό και να περιοριστεί η γραφειοκρατία. </w:t>
      </w:r>
      <w:proofErr w:type="spellStart"/>
      <w:r>
        <w:rPr>
          <w:rFonts w:eastAsia="Times New Roman"/>
          <w:szCs w:val="24"/>
        </w:rPr>
        <w:t>Καμμία</w:t>
      </w:r>
      <w:proofErr w:type="spellEnd"/>
      <w:r>
        <w:rPr>
          <w:rFonts w:eastAsia="Times New Roman"/>
          <w:szCs w:val="24"/>
        </w:rPr>
        <w:t xml:space="preserve"> σχέση, δηλαδή, με αυτά που συμβαίνουν στην Ελλάδα τα τελευταία χρόνια. Και δεν αναφέρομαι στα τελευταία τρία χρόνια, που είστε στην Κυβέρνηση, αλλά στις τελευταίες δεκαετίες και στις κινήσεις όλων των προηγούμενων κυβερνήσεων. </w:t>
      </w:r>
    </w:p>
    <w:p w14:paraId="768392D0"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παράδειγμα, ενώ με στομφώδη τρόπο κυβερνητικοί παράγοντες μάς μεταφέρουν υπεραισιόδοξα μηνύματα ότι, δήθεν, εκπέμπουν σήματα οι ξένοι επενδυτές -που όλο αυτό το χρονικό διάστημα βρίσκεστε σε επικοινωνία, σε διαπραγμάτευση και σε επαφή μαζί τους- την ίδια ώρα αποσύρονται, εν γνώσει τους, η μία μετά την άλλη, οι ιδιωτικές πρωτοβουλίες. </w:t>
      </w:r>
    </w:p>
    <w:p w14:paraId="768392D1"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προηγούμενος αρμόδιος Υπουργός για τις επενδύσεις έλαμψε δια της απουσίας του, από κάθε επενδυτική προσπάθεια και, δυστυχώς, αυτήν τη στιγμή θα πω την έκφραση «τον </w:t>
      </w:r>
      <w:proofErr w:type="spellStart"/>
      <w:r>
        <w:rPr>
          <w:rFonts w:eastAsia="Times New Roman"/>
          <w:szCs w:val="24"/>
        </w:rPr>
        <w:t>παραιτήσατε</w:t>
      </w:r>
      <w:proofErr w:type="spellEnd"/>
      <w:r>
        <w:rPr>
          <w:rFonts w:eastAsia="Times New Roman"/>
          <w:szCs w:val="24"/>
        </w:rPr>
        <w:t xml:space="preserve"> νύχτα».</w:t>
      </w:r>
    </w:p>
    <w:p w14:paraId="768392D2"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Ο Πρωθυπουργός μιλάει για τη «γη της ευκαιρίας». Μάλιστα, στο Καστελόριζο, πρόσφατα, πριν από δύο, τρεις μέρες, είπε ότι θα έχουμε μια καθαρή έξοδο από τα μνημόνια. Να ξεκαθαρίσουμε κάτι. Η σύμβαση τελειώνει, τα λεφτά τελειώνουν, τα δανεικά, τα μέτρα και οι </w:t>
      </w:r>
      <w:proofErr w:type="spellStart"/>
      <w:r>
        <w:rPr>
          <w:rFonts w:eastAsia="Times New Roman"/>
          <w:szCs w:val="24"/>
        </w:rPr>
        <w:t>μνημονιακές</w:t>
      </w:r>
      <w:proofErr w:type="spellEnd"/>
      <w:r>
        <w:rPr>
          <w:rFonts w:eastAsia="Times New Roman"/>
          <w:szCs w:val="24"/>
        </w:rPr>
        <w:t xml:space="preserve"> υποχρεώσεις είναι εδώ και θα έρθουν και άλλα. </w:t>
      </w:r>
    </w:p>
    <w:p w14:paraId="768392D3" w14:textId="77777777" w:rsidR="003B7301" w:rsidRDefault="0064739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τα παραδείγματα όσον αφορά τη «γη της ευκαιρίας» μαρτυρούν το αντίθετο, καθώς το «</w:t>
      </w:r>
      <w:proofErr w:type="spellStart"/>
      <w:r>
        <w:rPr>
          <w:rFonts w:eastAsia="Times New Roman"/>
          <w:szCs w:val="24"/>
        </w:rPr>
        <w:t>επιχειρείν</w:t>
      </w:r>
      <w:proofErr w:type="spellEnd"/>
      <w:r>
        <w:rPr>
          <w:rFonts w:eastAsia="Times New Roman"/>
          <w:szCs w:val="24"/>
        </w:rPr>
        <w:t xml:space="preserve">» έχει </w:t>
      </w:r>
      <w:proofErr w:type="spellStart"/>
      <w:r>
        <w:rPr>
          <w:rFonts w:eastAsia="Times New Roman"/>
          <w:szCs w:val="24"/>
        </w:rPr>
        <w:t>ποινικοποιηθεί</w:t>
      </w:r>
      <w:proofErr w:type="spellEnd"/>
      <w:r>
        <w:rPr>
          <w:rFonts w:eastAsia="Times New Roman"/>
          <w:szCs w:val="24"/>
        </w:rPr>
        <w:t xml:space="preserve">, καταδικάζοντας τη χώρα μας σε μη ιδιαίτερα ελκυστικό επενδυτικό προσδιορισμό για τους ξένους επενδυτές, συγκριτικά, βέβαια, με άλλες χώρες της Μεσογείου, που αν και βιώσαν τις συνέπειες της οικονομικής κρίσης, κατάφεραν να προσελκύσουν τις άμεσες ξένες επενδύσεις.  </w:t>
      </w:r>
    </w:p>
    <w:p w14:paraId="768392D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Πρόσφατες, μάλιστα, μελέτες αναφέρουν χαρακτηριστικά ότι η πτώση των ξένων άμεσων επενδύσεων στην Ελλάδα κατά την κρίση, άγγιξε </w:t>
      </w:r>
      <w:proofErr w:type="spellStart"/>
      <w:r>
        <w:rPr>
          <w:rFonts w:eastAsia="Times New Roman" w:cs="Times New Roman"/>
          <w:szCs w:val="24"/>
        </w:rPr>
        <w:t>μεσοσταθμικά</w:t>
      </w:r>
      <w:proofErr w:type="spellEnd"/>
      <w:r>
        <w:rPr>
          <w:rFonts w:eastAsia="Times New Roman" w:cs="Times New Roman"/>
          <w:szCs w:val="24"/>
        </w:rPr>
        <w:t xml:space="preserve"> το 44% και προκειμένου να εξισορροπηθεί η τεράστια </w:t>
      </w:r>
      <w:proofErr w:type="spellStart"/>
      <w:r>
        <w:rPr>
          <w:rFonts w:eastAsia="Times New Roman" w:cs="Times New Roman"/>
          <w:szCs w:val="24"/>
        </w:rPr>
        <w:t>αποεπένδυση</w:t>
      </w:r>
      <w:proofErr w:type="spellEnd"/>
      <w:r>
        <w:rPr>
          <w:rFonts w:eastAsia="Times New Roman" w:cs="Times New Roman"/>
          <w:szCs w:val="24"/>
        </w:rPr>
        <w:t xml:space="preserve">, που έχει υποστεί η χώρα μας, λόγω της οικονομικής κρίσης, θα χρειαστούν επενδύσεις 110 δισεκατομμυρίων ευρώ τα επόμενα πέντε χρόνια, γεγονός που η Κυβέρνηση φαίνεται να μην κατανοεί, </w:t>
      </w:r>
      <w:r>
        <w:rPr>
          <w:rFonts w:eastAsia="Times New Roman" w:cs="Times New Roman"/>
          <w:szCs w:val="24"/>
        </w:rPr>
        <w:lastRenderedPageBreak/>
        <w:t>ακολουθώντας τελείως αντίθετη πορεία. Και φέρνω σαν παράδειγμα το Ελληνικό, που τόσος ντόρος έγινε το τελευταίο χρονικό διάστημα. Ήρθε κάποιος δασάρχης και αποφάσισε ότι η πίστα προσγείωσης αποτελεί δάσος, «ζούγκλα», όπως το είχαν αναφέρει, μπλοκάροντας αυτήν τη γιγάντια αναπτυξιακή προσπάθεια, η οποία θα έφερνε και μείωση της ανεργίας, με πάνω από εβδομήντα χιλιάδες θέσεις εργασίας.</w:t>
      </w:r>
    </w:p>
    <w:p w14:paraId="768392D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Δυστυχώς, εμείς τις μόνες επενδύσεις, που γνωρίζουμε να είναι έργο της Κυβέρνησης ΣΥΡΙΖΑ-ΑΝΕΛ, είναι αυτές κάποιων Κινέζων, Ρώσων ή Τούρκων που ζητούν με 250.000 ευρώ την «</w:t>
      </w:r>
      <w:proofErr w:type="spellStart"/>
      <w:r>
        <w:rPr>
          <w:rFonts w:eastAsia="Times New Roman" w:cs="Times New Roman"/>
          <w:szCs w:val="24"/>
        </w:rPr>
        <w:t>Golden</w:t>
      </w:r>
      <w:proofErr w:type="spellEnd"/>
      <w:r>
        <w:rPr>
          <w:rFonts w:eastAsia="Times New Roman" w:cs="Times New Roman"/>
          <w:szCs w:val="24"/>
        </w:rPr>
        <w:t xml:space="preserve"> </w:t>
      </w:r>
      <w:proofErr w:type="spellStart"/>
      <w:r>
        <w:rPr>
          <w:rFonts w:eastAsia="Times New Roman" w:cs="Times New Roman"/>
          <w:szCs w:val="24"/>
        </w:rPr>
        <w:t>Visa</w:t>
      </w:r>
      <w:proofErr w:type="spellEnd"/>
      <w:r>
        <w:rPr>
          <w:rFonts w:eastAsia="Times New Roman" w:cs="Times New Roman"/>
          <w:szCs w:val="24"/>
        </w:rPr>
        <w:t xml:space="preserve">», δηλαδή το πρόγραμμα απόκτησης ιθαγένειας. Πέρα από αυτά, υπάρχει διαρροή εκ των έσω, καθώς όλο και περισσότεροι επιχειρηματίες εγκαταλείπουν την Ελλάδα, λόγω της </w:t>
      </w:r>
      <w:proofErr w:type="spellStart"/>
      <w:r>
        <w:rPr>
          <w:rFonts w:eastAsia="Times New Roman" w:cs="Times New Roman"/>
          <w:szCs w:val="24"/>
        </w:rPr>
        <w:t>υπερφορολόγησης</w:t>
      </w:r>
      <w:proofErr w:type="spellEnd"/>
      <w:r>
        <w:rPr>
          <w:rFonts w:eastAsia="Times New Roman" w:cs="Times New Roman"/>
          <w:szCs w:val="24"/>
        </w:rPr>
        <w:t xml:space="preserve">, όχι μόνο στα κέρδη, αλλά και στα καύσιμα και στα τέλη </w:t>
      </w:r>
      <w:proofErr w:type="spellStart"/>
      <w:r>
        <w:rPr>
          <w:rFonts w:eastAsia="Times New Roman" w:cs="Times New Roman"/>
          <w:szCs w:val="24"/>
        </w:rPr>
        <w:t>κ.ο.κ.</w:t>
      </w:r>
      <w:proofErr w:type="spellEnd"/>
      <w:r>
        <w:rPr>
          <w:rFonts w:eastAsia="Times New Roman" w:cs="Times New Roman"/>
          <w:szCs w:val="24"/>
        </w:rPr>
        <w:t>.</w:t>
      </w:r>
    </w:p>
    <w:p w14:paraId="768392D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Επιπρόσθετα, διαπιστώνεται συχνά για αρμόδιους Υπουργούς ότι μπορεί ακόμη και να ψεύδονται. Σε απάντηση του Υπουργείου, σε σχετική ερώτηση Βουλευτή, σχε</w:t>
      </w:r>
      <w:r>
        <w:rPr>
          <w:rFonts w:eastAsia="Times New Roman" w:cs="Times New Roman"/>
          <w:szCs w:val="24"/>
        </w:rPr>
        <w:lastRenderedPageBreak/>
        <w:t>τικά με τις ξένες άμεσες επενδύσεις, την με αριθμό πρωτοκόλλου 69966 της 23</w:t>
      </w:r>
      <w:r>
        <w:rPr>
          <w:rFonts w:eastAsia="Times New Roman" w:cs="Times New Roman"/>
          <w:szCs w:val="24"/>
          <w:vertAlign w:val="superscript"/>
        </w:rPr>
        <w:t>ης</w:t>
      </w:r>
      <w:r>
        <w:rPr>
          <w:rFonts w:eastAsia="Times New Roman" w:cs="Times New Roman"/>
          <w:szCs w:val="24"/>
        </w:rPr>
        <w:t xml:space="preserve"> Ιουνίου του 2017, αναφέρεται ότι κάποιο ελληνοαμερικανικό σχήμα -και δε θα ήθελα να αναφέρω τη σύμπραξη- εξαγόρασε το 75% της Εθνικής Ασφαλιστικής έναντι 718 εκατομμυρίων ευρώ. </w:t>
      </w:r>
    </w:p>
    <w:p w14:paraId="768392D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Να σας πληροφορήσω ότι ούτε ένα ευρώ δεν εισπράξαμε, καθώς αυτή η δήθεν σίγουρη επένδυση, για την οποία μας διαβεβαίωνε ακόμη και εγγράφως η Κυβέρνηση, κατέληξε σε ναυάγιο. Η σιωπή σας, δε, για την υπόθεση «</w:t>
      </w:r>
      <w:proofErr w:type="spellStart"/>
      <w:r>
        <w:rPr>
          <w:rFonts w:eastAsia="Times New Roman" w:cs="Times New Roman"/>
          <w:szCs w:val="24"/>
        </w:rPr>
        <w:t>El</w:t>
      </w:r>
      <w:proofErr w:type="spellEnd"/>
      <w:r>
        <w:rPr>
          <w:rFonts w:eastAsia="Times New Roman" w:cs="Times New Roman"/>
          <w:szCs w:val="24"/>
        </w:rPr>
        <w:t xml:space="preserve"> </w:t>
      </w:r>
      <w:proofErr w:type="spellStart"/>
      <w:r>
        <w:rPr>
          <w:rFonts w:eastAsia="Times New Roman" w:cs="Times New Roman"/>
          <w:szCs w:val="24"/>
        </w:rPr>
        <w:t>Dorado</w:t>
      </w:r>
      <w:proofErr w:type="spellEnd"/>
      <w:r>
        <w:rPr>
          <w:rFonts w:eastAsia="Times New Roman" w:cs="Times New Roman"/>
          <w:szCs w:val="24"/>
        </w:rPr>
        <w:t>» αποδείχθηκε ότι δεν ήταν χρυσός. Είναι άλλη μια περίπτωση κυβερνητικής αβελτηρίας και ελλιπούς ενημέρωσης της τοπικής κοινωνίας, με συνέπεια να έχουν δημιουργηθεί σφοδρές αντιπαραθέσεις μεταξύ επενδυτών και πολιτών.</w:t>
      </w:r>
    </w:p>
    <w:p w14:paraId="768392D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Οι ενέργειες αυτές δεν μπορούν να χαρακτηριστούν απλά ως έλλειψη πολιτικής βούλησης στην προώθηση των επενδύσεων, αλλά ως ιδεολογική αγκύλωση πραγματικά καταστροφική για την οικονομία και την κοινωνία. </w:t>
      </w:r>
    </w:p>
    <w:p w14:paraId="768392D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68392D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Σκεφτείτε ότι ακόμη και για την προβολή της χώρας στο εξωτερικό δημιουργείτε εμπόδια. Αναφέρομαι στην πρόσφατη αρχική άρνηση του ΚΑΣ, έτσι ώστε να χορηγήσει άδεια γυρισμάτων στο «BBC» και στον διεθνούς φήμης σκηνοθέτη Παρκ Τσαν-</w:t>
      </w:r>
      <w:proofErr w:type="spellStart"/>
      <w:r>
        <w:rPr>
          <w:rFonts w:eastAsia="Times New Roman" w:cs="Times New Roman"/>
          <w:szCs w:val="24"/>
        </w:rPr>
        <w:t>Γουκ</w:t>
      </w:r>
      <w:proofErr w:type="spellEnd"/>
      <w:r>
        <w:rPr>
          <w:rFonts w:eastAsia="Times New Roman" w:cs="Times New Roman"/>
          <w:szCs w:val="24"/>
        </w:rPr>
        <w:t xml:space="preserve"> για το Σούνιο και στην τελική θετική γνωμοδότησή του μετά την κατακραυγή σε όλη την επικράτεια. </w:t>
      </w:r>
    </w:p>
    <w:p w14:paraId="768392D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Παρακαλούμε, κύριε Υπουργέ, θα θέλαμε πραγματικά να μας διευκρινίσετε στην τοποθέτησή σας, αν τελικά θα αποφασίσετε να αρχίσετε να αξιοποιείτε τις επενδυτικές προτάσεις ή και εσείς θα συνεχίσετε τη μέχρι τώρα τακτική να παραμένουν στο συρτάρι, όπως κατηγορούσατε τους προηγούμενους που κυβερνούσαν. Δεν θέλουμε να φτάσουμε στο σημείο να πούμε ότι βάζετε ταφόπλακα σε επενδύσεις. Όμως, με τις πράξεις σας, αυτό δείχνετε. Και δεν μιλάω για εσάς προσωπικά, αλλά για την Κυβέρνησή σας. Δεν θέλω να εκληφθεί ως ότι κάνω μια προσωπική επίθεση προς εσάς.</w:t>
      </w:r>
    </w:p>
    <w:p w14:paraId="768392D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τονίσω ότι οι επενδύσεις, που οδηγούν σε ανάπτυξη προϋποθέτουν την ύπαρξη ενός έξυπνου κράτους, που δίνει κίνητρα και θα δημιουργηθεί ένα σταθερό θεσμικό περιβάλλον, για να μπορεί ο επενδυτής να έρθει και να κάνει προβλέψεις. Διότι το σταθερό περιβάλλον είναι σε ευθεία σχέση με την οικονομική ανάπτυξη. </w:t>
      </w:r>
    </w:p>
    <w:p w14:paraId="768392D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Ενδεικτικά, θα σας αναφέρω κάποιες πρωτοβουλίες, που θα μπορούσαν να λειτουργήσουν ελκυστικά: Μια δέσμευση μη αλλαγής του φορολογικού καθεστώτος για τουλάχιστον δέκα έτη, έτσι ώστε να μπορεί ο επιχειρηματίας να κάνει τις προβλέψεις του, να κάνει την οικονομοτεχνική μελέτη, το λεγόμενο «</w:t>
      </w:r>
      <w:proofErr w:type="spellStart"/>
      <w:r>
        <w:rPr>
          <w:rFonts w:eastAsia="Times New Roman" w:cs="Times New Roman"/>
          <w:szCs w:val="24"/>
        </w:rPr>
        <w:t>forecast</w:t>
      </w:r>
      <w:proofErr w:type="spellEnd"/>
      <w:r>
        <w:rPr>
          <w:rFonts w:eastAsia="Times New Roman" w:cs="Times New Roman"/>
          <w:szCs w:val="24"/>
        </w:rPr>
        <w:t>» και να μπορεί να έρθει να επενδύσει και να μείνει στην Ελλάδα, φορολογικά κίνητρα για εξαγορές και συγχωνεύσεις, κίνητρα αποσβέσεων για επενδύσεις σε έρευνα και ανάπτυξη και μείωση των εταιρικών φόρων. Και αναφέρομαι στα νομικά πρόσωπα.</w:t>
      </w:r>
    </w:p>
    <w:p w14:paraId="768392D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ένα ακόμα σημαντικό σημείο, που προϋποθέτει την προσέλκυση επενδύσεων και συμβάλλει στο παραπάνω σταθερό περιβάλλον είναι και η πολιτική σταθερότητα. Η πολιτική σταθερότητα μπορεί να επέλθει, μόνο μέσω της εθνικής συνεννόησης και συνεργασίας και όχι μέσω του δικού σας </w:t>
      </w:r>
      <w:proofErr w:type="spellStart"/>
      <w:r>
        <w:rPr>
          <w:rFonts w:eastAsia="Times New Roman" w:cs="Times New Roman"/>
          <w:szCs w:val="24"/>
        </w:rPr>
        <w:t>εκατόν</w:t>
      </w:r>
      <w:proofErr w:type="spellEnd"/>
      <w:r>
        <w:rPr>
          <w:rFonts w:eastAsia="Times New Roman" w:cs="Times New Roman"/>
          <w:szCs w:val="24"/>
        </w:rPr>
        <w:t xml:space="preserve"> πενήντα τρία. Είναι αυτή που θα εξασφαλίσει και τη σταθερότητα στην οικονομία. </w:t>
      </w:r>
    </w:p>
    <w:p w14:paraId="768392D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Εγώ θα πρότεινα να αφήσετε τους εγωισμούς και την αγάπη για την καρέκλα και να καλέσετε όλους τους πολιτικούς Αρχηγούς, για να δημιουργήσουμε ένα εθνικό σχέδιο σωτηρίας της χώρας και εξόδου, όχι μόνο από τα μνημόνια, αλλά και από την οικονομική κρίση. Μόνο έτσι θα μας εμπιστευθούν οι επενδυτές, μόνο έτσι θα ανακάμψει η οικονομία μας, μόνο έτσι θα μειωθεί η ανεργία μας: Όταν το πολιτικό κόστος μοιραστεί από κινήσεις και από μεταρρυθμίσεις, που πρέπει να γίνουν. </w:t>
      </w:r>
    </w:p>
    <w:p w14:paraId="768392E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Αυτά λέμε εδώ και χρόνια ως Ένωση Κεντρώων. Αυτές είναι και οι δικές μου επισημάνσεις σήμερα.</w:t>
      </w:r>
    </w:p>
    <w:p w14:paraId="768392E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κύριε Πρόεδρε και για την ανοχή σας. </w:t>
      </w:r>
    </w:p>
    <w:p w14:paraId="768392E2" w14:textId="77777777" w:rsidR="003B7301" w:rsidRDefault="00647390">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68392E3"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68392E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διακόψω για δύο λεπτά, για συγκεκριμένο λόγο και θα επανέλθουμε.</w:t>
      </w:r>
    </w:p>
    <w:p w14:paraId="768392E5" w14:textId="77777777" w:rsidR="003B7301" w:rsidRDefault="00647390">
      <w:pPr>
        <w:spacing w:line="600" w:lineRule="auto"/>
        <w:ind w:firstLine="720"/>
        <w:jc w:val="center"/>
        <w:rPr>
          <w:rFonts w:eastAsia="Times New Roman" w:cs="Times New Roman"/>
          <w:szCs w:val="24"/>
        </w:rPr>
      </w:pPr>
      <w:r>
        <w:rPr>
          <w:rFonts w:eastAsia="Times New Roman" w:cs="Times New Roman"/>
          <w:szCs w:val="24"/>
        </w:rPr>
        <w:t>(ΔΙΑΚΟΠΗ)</w:t>
      </w:r>
    </w:p>
    <w:p w14:paraId="768392E6" w14:textId="77777777" w:rsidR="003B7301" w:rsidRDefault="00647390">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68392E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επανερχόμαστε στη συνεδρίαση. </w:t>
      </w:r>
    </w:p>
    <w:p w14:paraId="768392E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έχετε τον λόγο για να δευτερολογήσετε. </w:t>
      </w:r>
    </w:p>
    <w:p w14:paraId="768392E9"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σας άκουσα με προσοχή. Καταναλώσατε το 50% του χρόνου σας για το Ελληνικό και το υπόλοιπο για μια προσπάθεια, που κάνατε για να δείξετε την επόμενη μέρα στη χώρα. Η επόμενη μέρα </w:t>
      </w:r>
      <w:r>
        <w:rPr>
          <w:rFonts w:eastAsia="Times New Roman" w:cs="Times New Roman"/>
          <w:szCs w:val="24"/>
        </w:rPr>
        <w:lastRenderedPageBreak/>
        <w:t>στη χώρα θέλει εθνική συνεννόηση. Είναι δεδομένο αυτό. Όμως, εθνική συνεννόηση ήθελε και χθες και προχθές. Εθνική συνεννόηση, υπό ποιους κανόνες, όμως;</w:t>
      </w:r>
    </w:p>
    <w:p w14:paraId="768392E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Ποια είναι τα συμπεράσματα που βγάζουμε, δηλαδή, φεύγοντας σήμερα από αυτήν τη συζήτηση; Για παράδειγμα, για το ΕΣΠΑ βάλαμε δύο θέματα, που φταίνε για τις καθυστερήσεις. Δεν σας ακούσαμε να μας πείτε κάτι. Θα σας πω ένα άλλο παράδειγμα: Για τον εξωδικαστικό συμβιβασμό, για τα κόκκινα δάνεια έχουμε κάνει μια άλλη πρόταση και αυτή αφορά την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την «κακή τράπεζα». Δεν ακούσαμε κάτι.</w:t>
      </w:r>
    </w:p>
    <w:p w14:paraId="768392E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Εμείς δεν είμαστε εδώ για να μιλήσουμε, για να δείτε ποιοι είμαστε ή αν είμαστε -το αγαπημένο και προσφιλές θέμα των μέσων μαζικής ενημέρωσης- πιο κοντά στη Νέα Δημοκρατία ή στον ΣΥΡΙΖΑ. Εμείς είμαστε με τις προτάσεις μας. Στις προτάσεις μας αυτές έχετε απάντηση; Δεν έχουμε πάρει απάντηση.</w:t>
      </w:r>
    </w:p>
    <w:p w14:paraId="768392E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για το Ελληνικό, για παράδειγμα, υπάρχει ένα συμπέρασμα. Και το συμπέρασμα είναι –εκεί εμείς απαντάμε με το «Πρόγραμμα Ελλάδα»- πως με τα μεγάλα έργα, όπως είναι το Ελληνικό, πρέπει να τα προχωράμε και να πάμε σε έργα τύπου ολυμπιακών αγώνων. Εγώ θα πάω με την καλή άποψη ότι δεν ήταν συμφωνημένη αυτή η αντίδραση, ότι η Γενική Γραμματεία του ΚΑΣ, την οποία εσείς διορίσατε, δημιουργούσε πρόβλημα, που εσείς το λέγατε, και ο κ. Δραγασάκης έλεγε ότι πρέπει να τελειώσει σήμερα. </w:t>
      </w:r>
    </w:p>
    <w:p w14:paraId="768392E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Έχουμε πρόταση στο «Πρόγραμμα Ελλάδα», ότι αυτές τις μεγάλες επενδύσεις πρέπει να τις φέρνουμε εδώ και να τελειώνουν γρήγορα. Να σας πω ένα παράδειγμα, που ασχολείται με την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w:t>
      </w:r>
      <w:r w:rsidRPr="001A4E5F">
        <w:rPr>
          <w:rFonts w:eastAsia="Times New Roman" w:cs="Times New Roman"/>
          <w:szCs w:val="24"/>
        </w:rPr>
        <w:t>,</w:t>
      </w:r>
      <w:r>
        <w:rPr>
          <w:rFonts w:eastAsia="Times New Roman" w:cs="Times New Roman"/>
          <w:szCs w:val="24"/>
        </w:rPr>
        <w:t xml:space="preserve"> για την οποία περιμένουμε να κάνουμε αυτήν τη επιτροπή. Στα Λουτρά της Ωραίας Ελένης στην Κόρινθο υπάρχει μια μεγάλη επένδυση 150 εκατομμυρίων, που είναι κυρίως για τέτοια θέματα και είναι πεντέμισι χρόνια τώρα. Την ξέρετε. Είναι και δίπλα στην περιοχή του κ. Νίκου Παππά. Δεν έχει προχωρήσει. Γιατί δεν έχει προχωρήσει; </w:t>
      </w:r>
    </w:p>
    <w:p w14:paraId="768392E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Εμείς</w:t>
      </w:r>
      <w:r w:rsidRPr="001A4E5F">
        <w:rPr>
          <w:rFonts w:eastAsia="Times New Roman" w:cs="Times New Roman"/>
          <w:szCs w:val="24"/>
        </w:rPr>
        <w:t>,</w:t>
      </w:r>
      <w:r>
        <w:rPr>
          <w:rFonts w:eastAsia="Times New Roman" w:cs="Times New Roman"/>
          <w:szCs w:val="24"/>
        </w:rPr>
        <w:t xml:space="preserve"> μέσα από αυτήν τη διαδικασία</w:t>
      </w:r>
      <w:r w:rsidRPr="001A4E5F">
        <w:rPr>
          <w:rFonts w:eastAsia="Times New Roman" w:cs="Times New Roman"/>
          <w:szCs w:val="24"/>
        </w:rPr>
        <w:t>,</w:t>
      </w:r>
      <w:r>
        <w:rPr>
          <w:rFonts w:eastAsia="Times New Roman" w:cs="Times New Roman"/>
          <w:szCs w:val="24"/>
        </w:rPr>
        <w:t xml:space="preserve"> βγάζουμε συμπεράσματα ή και αυτές τις επιτροπές τις κάνουμε</w:t>
      </w:r>
      <w:r w:rsidRPr="001A4E5F">
        <w:rPr>
          <w:rFonts w:eastAsia="Times New Roman" w:cs="Times New Roman"/>
          <w:szCs w:val="24"/>
        </w:rPr>
        <w:t>,</w:t>
      </w:r>
      <w:r>
        <w:rPr>
          <w:rFonts w:eastAsia="Times New Roman" w:cs="Times New Roman"/>
          <w:szCs w:val="24"/>
        </w:rPr>
        <w:t xml:space="preserve"> για να μπορέσουμε απλά να «επιτεθούμε» ο ένας στον άλλον; Εμείς δεν είμαστε εδώ γι’ αυτό το θέμα. </w:t>
      </w:r>
    </w:p>
    <w:p w14:paraId="768392E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Σχετικά με τα απορρίμματα στην Πελοπόννησο, είχαν αντίδραση οι δήμαρχοι, αλλά και οι Βουλευτές του ΣΥΡΙΖΑ ξέρετε τι έλεγαν! Αν θέλετε, να σας δώσω τι έλεγαν. Έλεγαν στην Αρκαδία, στην κοινή συνέντευξη τύπου, ότι αν υπογράψουμε τη σύμβαση, δεν θα βρίσκουμε τρύπα να κρυφτούμε. Θέλετε να σας τα δώσω;</w:t>
      </w:r>
      <w:r w:rsidRPr="005C340F">
        <w:rPr>
          <w:rFonts w:eastAsia="Times New Roman" w:cs="Times New Roman"/>
          <w:szCs w:val="24"/>
        </w:rPr>
        <w:t xml:space="preserve"> </w:t>
      </w:r>
      <w:r>
        <w:rPr>
          <w:rFonts w:eastAsia="Times New Roman" w:cs="Times New Roman"/>
          <w:szCs w:val="24"/>
        </w:rPr>
        <w:t>Τα ξέρετε πολύ καλά και σας καταλαβαίνω. Όμως, βγαίνει ουσιαστικά ένα συμπέρασμα από όλα αυτά;</w:t>
      </w:r>
    </w:p>
    <w:p w14:paraId="768392F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Επίσης, θα ήθελα να σας πω -και θα τελειώσω με αυτό- ότι μου φαίνεται πως είστε αμετανόητοι</w:t>
      </w:r>
      <w:r w:rsidRPr="005C340F">
        <w:rPr>
          <w:rFonts w:eastAsia="Times New Roman" w:cs="Times New Roman"/>
          <w:szCs w:val="24"/>
        </w:rPr>
        <w:t>,</w:t>
      </w:r>
      <w:r>
        <w:rPr>
          <w:rFonts w:eastAsia="Times New Roman" w:cs="Times New Roman"/>
          <w:szCs w:val="24"/>
        </w:rPr>
        <w:t xml:space="preserve"> όσον αφορά στα ψέματα. Κοιτάξτε, το ότι λέτε ψέματα είναι γνωστό, το έχει πει ο Πρωθυπουργός. Κάποια φορά, λοιπόν, σκεφτόμουν το εξής: Τα ψέματα τα λέτε, λόγω οικογενειακής ευθύνης; Όχι, δεν γίνεται αυτό. Δεν μπορώ να το πιστέψω και δεν είναι και αλήθεια. Είστε επαγγελματίες στο ψέμα; Πραγματικά λέω «όχι, δεν </w:t>
      </w:r>
      <w:r>
        <w:rPr>
          <w:rFonts w:eastAsia="Times New Roman" w:cs="Times New Roman"/>
          <w:szCs w:val="24"/>
        </w:rPr>
        <w:lastRenderedPageBreak/>
        <w:t>υπάρχει αυτό», γιατί τα βρίσκετε μπροστά σας. Υπάρχει, όμως, ένα θέμα. Τελικά, λέτε ψέματα λόγω ανικανότητας.</w:t>
      </w:r>
    </w:p>
    <w:p w14:paraId="768392F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Και θα σας πω, κύριε Υπουργέ, δύο παραδείγματα που είναι σωστά. Καταθέτει ο Βουλευτής σας –και αυτό του το έχετε δώσει εσείς, αλλά πρέπει να είμαστε λίγο σοβαροί- ότι στην Ελλάδα ως σήμερα έχουν -λέει- υπογραφεί δώδεκα συμβάσεις συνολικής αξίας 633 εκατομμυρίων. Το κατέθεσε ο Βουλευτής σας αυτό. Και λέει ότι τα έκανε ο ΣΥΡΙΖΑ.</w:t>
      </w:r>
    </w:p>
    <w:p w14:paraId="768392F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Σας διαβάζω: «Επτά πυροσβεστικοί σταθμοί υπογραφή, σύμπραξη, Απρίλιος 2009, 25 εκατομμύρια. Δεκατέσσερις σχολικές μονάδες υποδομές στην Αττική, Απρίλιος 2014, 58 εκατομμύρια. Δέκα σχολικές υποδομές στην Αττική, Μάιος 2014, 52 εκατομμύρια. Τηλεματική στις αστικές συγκοινωνίες, Ιούνιος 2014, 19,4 εκατομμύρια. Ηλεκτρονικό εισιτήριο στις αστικές συγκοινωνίες, Δεκέμβριος 2014, </w:t>
      </w:r>
      <w:proofErr w:type="spellStart"/>
      <w:r>
        <w:rPr>
          <w:rFonts w:eastAsia="Times New Roman" w:cs="Times New Roman"/>
          <w:szCs w:val="24"/>
        </w:rPr>
        <w:t>ευρυζωνικά</w:t>
      </w:r>
      <w:proofErr w:type="spellEnd"/>
      <w:r>
        <w:rPr>
          <w:rFonts w:eastAsia="Times New Roman" w:cs="Times New Roman"/>
          <w:szCs w:val="24"/>
        </w:rPr>
        <w:t xml:space="preserve"> δίκτυα </w:t>
      </w:r>
      <w:r>
        <w:rPr>
          <w:rFonts w:eastAsia="Times New Roman" w:cs="Times New Roman"/>
          <w:szCs w:val="24"/>
        </w:rPr>
        <w:lastRenderedPageBreak/>
        <w:t xml:space="preserve">2014, 68 εκατομμύρια. </w:t>
      </w:r>
      <w:proofErr w:type="spellStart"/>
      <w:r>
        <w:rPr>
          <w:rFonts w:eastAsia="Times New Roman" w:cs="Times New Roman"/>
          <w:szCs w:val="24"/>
        </w:rPr>
        <w:t>Ευρυζωνικά</w:t>
      </w:r>
      <w:proofErr w:type="spellEnd"/>
      <w:r>
        <w:rPr>
          <w:rFonts w:eastAsia="Times New Roman" w:cs="Times New Roman"/>
          <w:szCs w:val="24"/>
        </w:rPr>
        <w:t xml:space="preserve"> δίκτυα </w:t>
      </w:r>
      <w:r>
        <w:rPr>
          <w:rFonts w:eastAsia="Times New Roman" w:cs="Times New Roman"/>
          <w:szCs w:val="24"/>
          <w:lang w:val="en-US"/>
        </w:rPr>
        <w:t>II</w:t>
      </w:r>
      <w:r>
        <w:rPr>
          <w:rFonts w:eastAsia="Times New Roman" w:cs="Times New Roman"/>
          <w:szCs w:val="24"/>
        </w:rPr>
        <w:t xml:space="preserve">, 2014, 100 εκατομμύρια. </w:t>
      </w:r>
      <w:proofErr w:type="spellStart"/>
      <w:r>
        <w:rPr>
          <w:rFonts w:eastAsia="Times New Roman" w:cs="Times New Roman"/>
          <w:szCs w:val="24"/>
        </w:rPr>
        <w:t>Ευρυζωνικά</w:t>
      </w:r>
      <w:proofErr w:type="spellEnd"/>
      <w:r>
        <w:rPr>
          <w:rFonts w:eastAsia="Times New Roman" w:cs="Times New Roman"/>
          <w:szCs w:val="24"/>
        </w:rPr>
        <w:t xml:space="preserve"> δίκτυα </w:t>
      </w:r>
      <w:r>
        <w:rPr>
          <w:rFonts w:eastAsia="Times New Roman" w:cs="Times New Roman"/>
          <w:szCs w:val="24"/>
          <w:lang w:val="en-US"/>
        </w:rPr>
        <w:t>III</w:t>
      </w:r>
      <w:r>
        <w:rPr>
          <w:rFonts w:eastAsia="Times New Roman" w:cs="Times New Roman"/>
          <w:szCs w:val="24"/>
        </w:rPr>
        <w:t>, 2014, 96 εκατομμύρια. Πάμε τώρα στο πιο ωραίο που έχετε γράψει. Δεν έχετε βάλει της Πελοποννήσου, όμως. Το έχετε ξεχάσει της Πελοποννήσου.</w:t>
      </w:r>
    </w:p>
    <w:p w14:paraId="768392F3"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Δεν έχει υπογραφεί ακόμα.</w:t>
      </w:r>
    </w:p>
    <w:p w14:paraId="768392F4"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Το έχετε ξεχάσει αυτό. Διαχείριση –λέει- απορριμμάτων δυτικής Μακεδονίας. Κύριε Υπουργέ, γράψτε εδώ ότι το υπογράψατε το 2015, αλλά ότι είχαν ετοιμαστεί όλα. Εδώ ο κύριος Βουλευτής δεν διαβάζει ούτε τη λίστα. Τα υπόλοιπα ήταν μια συνέχεια και καλώς κάνατε και τα υπογράψατε, αλλά τα 550 εκατομμύρια από τα 633 έχουν υπογραφεί από άλλη κυβέρνηση. Βγείτε και πείτε ότι δεν είναι δικά σας.</w:t>
      </w:r>
    </w:p>
    <w:p w14:paraId="768392F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8392F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-και τελειώνω με αυτό- είναι αυτό με το ψέμα. Τα βρίσκετε όλα μπροστά σας.  </w:t>
      </w:r>
    </w:p>
    <w:p w14:paraId="768392F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Κυκλοφορεί ένα βίντεο, κύριε Υπουργέ -τώρα μόλις- για τις φρεγάτες FREMM. Και θέλω να σας πω κάτι. Μαθαίνω ότι ο ακροδεξιός εταίρος σας κάνει συναντήσεις με τον κ. </w:t>
      </w:r>
      <w:proofErr w:type="spellStart"/>
      <w:r>
        <w:rPr>
          <w:rFonts w:eastAsia="Times New Roman" w:cs="Times New Roman"/>
          <w:szCs w:val="24"/>
        </w:rPr>
        <w:t>Φαήλο</w:t>
      </w:r>
      <w:proofErr w:type="spellEnd"/>
      <w:r>
        <w:rPr>
          <w:rFonts w:eastAsia="Times New Roman" w:cs="Times New Roman"/>
          <w:szCs w:val="24"/>
        </w:rPr>
        <w:t xml:space="preserve"> Κρανιδιώτη και την κ. Παπακώστα. Αυτούς τους έχετε ήδη μέσα στη συγκυβέρνηση. Την </w:t>
      </w:r>
      <w:proofErr w:type="spellStart"/>
      <w:r>
        <w:rPr>
          <w:rFonts w:eastAsia="Times New Roman" w:cs="Times New Roman"/>
          <w:szCs w:val="24"/>
        </w:rPr>
        <w:t>καραμανλική</w:t>
      </w:r>
      <w:proofErr w:type="spellEnd"/>
      <w:r>
        <w:rPr>
          <w:rFonts w:eastAsia="Times New Roman" w:cs="Times New Roman"/>
          <w:szCs w:val="24"/>
        </w:rPr>
        <w:t xml:space="preserve"> πτέρυγα την έχετε ήδη μέσα. </w:t>
      </w:r>
    </w:p>
    <w:p w14:paraId="768392F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Πάμε τώρα στο «διά ταύτα». Τι λέγατε το 2013; Τι είπε ο ίδιος ο κ. Τσίπρας στη Θεσσαλονίκη; Τον ρώτησαν για τις φρεγάτες FREMM, ότι ακούγεται πως η Κυβέρνηση θα κάνει αυτό. Και απάντησε -άκουσα τώρα το κείμενο, κύριε Υπουργέ- το εξής: «Οι φρεγάτες FREMM είναι ακατάλληλες. Σε μια περίοδο κρίσης είναι απαράδεκτο να δίνουμε χρήματα στους εταίρους μας και από την μία να τα παίρνουν και από την άλλη να τους τα δίνουμε. Όμως, ακόμα περισσότερο είναι ακατάλληλο για τη χώρα γιατί οι φρεγάτες FREMM είναι για ανοιχτές θάλασσες και όχι για κλειστές». </w:t>
      </w:r>
    </w:p>
    <w:p w14:paraId="768392F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αναρωτιέται -θα μου επιτρέψετε αυτό, γιατί δεν μπορεί να προχωρήσουμε έτσι- η κ. Θεανώ Φωτίου: «Απατεώνες είμαστε;». Υπάρχει ένα πολιτικό ζήτημα ανικανότητας, που λέγεται ψέμα. Λόγω ανικανότητας λέτε ψέματα. Και δεν μπορεί να υπάρξει εθνική συνεννόηση, όταν δεν μπορείτε να διακρίνετε </w:t>
      </w:r>
      <w:proofErr w:type="spellStart"/>
      <w:r>
        <w:rPr>
          <w:rFonts w:eastAsia="Times New Roman" w:cs="Times New Roman"/>
          <w:szCs w:val="24"/>
        </w:rPr>
        <w:t>ποιές</w:t>
      </w:r>
      <w:proofErr w:type="spellEnd"/>
      <w:r>
        <w:rPr>
          <w:rFonts w:eastAsia="Times New Roman" w:cs="Times New Roman"/>
          <w:szCs w:val="24"/>
        </w:rPr>
        <w:t xml:space="preserve"> ΣΔΙΤ υπογράφηκαν και να τα δίνετε έτσι και να προκαλώ εγώ να τα δώσετε. Δεν γίνεται, κύριε Υπουργέ. </w:t>
      </w:r>
    </w:p>
    <w:p w14:paraId="768392F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Και θέλω να αναφερθώ σε εσάς προσωπικά, γιατί θα σας αδικήσω. Κοιτάξτε, δεν είναι όλοι ίδιοι στα κόμματα. Ο κάθε άνθρωπος έχει τη διαφορετική του προσέγγιση, τον διαφορετικό τρόπο που συμπεριφέρεται, τη διαφορετική του πολιτική και, προς θεού, δεν μπορεί να είναι όλοι ίδιοι. Σε </w:t>
      </w:r>
      <w:proofErr w:type="spellStart"/>
      <w:r>
        <w:rPr>
          <w:rFonts w:eastAsia="Times New Roman" w:cs="Times New Roman"/>
          <w:szCs w:val="24"/>
        </w:rPr>
        <w:t>καμμία</w:t>
      </w:r>
      <w:proofErr w:type="spellEnd"/>
      <w:r>
        <w:rPr>
          <w:rFonts w:eastAsia="Times New Roman" w:cs="Times New Roman"/>
          <w:szCs w:val="24"/>
        </w:rPr>
        <w:t xml:space="preserve"> περίπτωση. </w:t>
      </w:r>
    </w:p>
    <w:p w14:paraId="768392F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κάνατε μια μεγάλη προσπάθεια για πολλά πράγματα και εγώ σας την αναγνωρίζω. Όμως κι εσείς -που σήμερα σας στέλνει εδώ η Κυβέρνηση- θα πρέπει να αναγνωρίσετε, για να υπάρξει μια εθνική συνεννόηση σε τρία, τέσσερα μεγάλα θέματα, τα συγκεκριμένα ερωτήματα ή θα πρέπει να τα αναδείξουμε και να πούμε ότι ναι, αυτή η ΣΔΙΤ έγινε επ’ αυτής της Κυβέρνησης -και καλώς έγινε- και έπρεπε να έχει γίνει </w:t>
      </w:r>
      <w:r>
        <w:rPr>
          <w:rFonts w:eastAsia="Times New Roman" w:cs="Times New Roman"/>
          <w:szCs w:val="24"/>
        </w:rPr>
        <w:lastRenderedPageBreak/>
        <w:t xml:space="preserve">νωρίτερα, θα έπρεπε να μπορούμε να παραδεχτούμε στον κόσμο ότι ναι, έγιναν αυτά τα λάθη. Όμως, και εμείς πρέπει να αναγνωρίσουμε, γιατί δεν έγιναν μόνο σωστά. Βεβαίως, στις προηγούμενες περιόδους έγιναν λάθη σε πολλά θέματα. Και έχετε δίκιο ότι πολλοί στο Ελληνικό πήγαν και είπαν για άλλα θέματα. Αυτή είναι η αλήθεια. Εγώ τα λέω. Πολλοί μιλούσαν για το Ελληνικό κι έγιναν λάθη. </w:t>
      </w:r>
    </w:p>
    <w:p w14:paraId="768392F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Όμως, στη διαδικασία των τριών χρόνων θα πρέπει μια κυβέρνηση να πει ότι μπορεί σε τέσσερα χρόνια να ολοκληρώσει μια επένδυση. Είστε μια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-που αυτά είναι από τα καλά, κατά την άποψή μου- η οποία ολοκληρώνει τετραετία. Δεν υπάρχει άλλη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Και παραπάνω από τετραετία θα πάτε απ’ ό,τι λέτε.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εσείς αποφασίστε το. Για παράδειγμα, να ένα θέμα το οποίο μπορούμε να αποφασίσουμε ότι δεν πρέπει να συνεχιστεί. Και εμείς το προτείνουμε στη συνταγματική αναθεώρηση. </w:t>
      </w:r>
    </w:p>
    <w:p w14:paraId="768392F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Άρα, για να υπάρξει εθνική συνεννόηση, κύριε Υπουργέ, και μάλιστα με έναν άνθρωπο σαν κι εσάς πρέπει σήμερα φεύγοντας απ’ αυτήν τη συζήτηση -σας έχουμε </w:t>
      </w:r>
      <w:r>
        <w:rPr>
          <w:rFonts w:eastAsia="Times New Roman" w:cs="Times New Roman"/>
          <w:szCs w:val="24"/>
        </w:rPr>
        <w:lastRenderedPageBreak/>
        <w:t xml:space="preserve">κάνει δέκα προτάσεις- να αποδεχθείτε αν αυτές οι προτάσεις μας είναι λάθος ή αν είναι σωστές, ποιες πρέπει να υλοποιήσουμε για τον εθνικό στόχο, για τη χώρα ή όχι. Αν δεν το κάνετε, κύριε Υπουργέ, τότε θα αδικήσετε και τον εαυτό σας. Γιατί εμείς δεν ήρθαμε εδώ για να σας πούμε μόνο αρνητικά. Ήρθαμε για να σας κάνουμε προτάσεις. Δεν είμαστε ούτε Νέα Δημοκρατία ούτε οποιοδήποτε άλλο κόμμα. Ερχόμαστε με δέκα συγκεκριμένες προτάσεις σε δέκα συγκεκριμένα θέματα. Περιμένω από εσάς να πείτε αν είναι σωστές ή όχι, ποιες θα υιοθετήσετε και ποιες όχι. </w:t>
      </w:r>
    </w:p>
    <w:p w14:paraId="768392F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68392F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683930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Κύριε Πρόεδρε, παρακαλώ τον λόγο. </w:t>
      </w:r>
    </w:p>
    <w:p w14:paraId="7683930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Δημητριάδη, ξέρετε ότι δεν έχετε δευτερολογία. Μόνο για ένα λεπτό θα πάρετε τον λόγο εκτός Κανονισμού, αλλά σας παρακαλώ να τηρήσετε το ένα λεπτό.</w:t>
      </w:r>
    </w:p>
    <w:p w14:paraId="7683930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έχετε τον λόγο. </w:t>
      </w:r>
    </w:p>
    <w:p w14:paraId="76839303"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Ευχαριστώ, κύριε Πρόεδρε, που μου δίνετε τον λόγο. </w:t>
      </w:r>
    </w:p>
    <w:p w14:paraId="7683930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Θέλω να κάνω μια διευκρίνηση. Στην τοποθέτησή μου αναφέρθηκα σε μια σειρά από υποθέσεις που απασχόλησαν το ελληνικό Κοινοβούλιο, σχετικά με συμβάσεις, που υπόγραψαν οι προηγούμενες κυβερνήσεις και τις οποίες εμείς ή τις αποδεχθήκαμε ή τις αλλάξαμε ή τις κάναμε θετικότερες. Και με βάση αυτήν την εισαγωγή, συνέχισα να μιλάω και να αναλύω για το Ελληνικό, για τη ΔΕΗ και για μια σειρά από επενδύσεις, μεταξύ των οποίων και οι ΣΔΙΤ, που ανέφερα πολύ απλά ότι ολοκληρώθηκαν δώδεκα και έχουν ψηφιστεί τρεις. Και κατέθεσα τον πίνακα. </w:t>
      </w:r>
    </w:p>
    <w:p w14:paraId="76839305" w14:textId="77777777" w:rsidR="003B7301" w:rsidRDefault="00647390">
      <w:pPr>
        <w:spacing w:line="600" w:lineRule="auto"/>
        <w:ind w:firstLine="720"/>
        <w:jc w:val="both"/>
        <w:rPr>
          <w:rFonts w:eastAsia="Times New Roman"/>
          <w:szCs w:val="24"/>
        </w:rPr>
      </w:pPr>
      <w:r>
        <w:rPr>
          <w:rFonts w:eastAsia="Times New Roman"/>
          <w:szCs w:val="24"/>
        </w:rPr>
        <w:t xml:space="preserve">Δεν καταλαβαίνω την κριτική του συναδέλφου για παρασπονδίες, απιστίες, αποπροσανατολισμούς κ.λπ.. Ήμουν σαφής και πεντακάθαρος. Μάλλον, δεν με παρακολουθούσε. Ούτε ισχυρίστηκα ποτέ, σε όλη την τοποθέτησή μου η οποία ήταν για πάνω </w:t>
      </w:r>
      <w:r>
        <w:rPr>
          <w:rFonts w:eastAsia="Times New Roman"/>
          <w:szCs w:val="24"/>
        </w:rPr>
        <w:lastRenderedPageBreak/>
        <w:t xml:space="preserve">από δέκα λεπτά, ότι όλο αυτό το κάναμε εμείς και δεν συνδέεται με το παρελθόν. Το αντίθετο ακριβώς. Ήμουν σαφής και συγκεκριμένος. </w:t>
      </w:r>
    </w:p>
    <w:p w14:paraId="76839306" w14:textId="77777777" w:rsidR="003B7301" w:rsidRDefault="00647390">
      <w:pPr>
        <w:spacing w:line="600" w:lineRule="auto"/>
        <w:ind w:firstLine="720"/>
        <w:jc w:val="both"/>
        <w:rPr>
          <w:rFonts w:eastAsia="Times New Roman"/>
          <w:szCs w:val="24"/>
        </w:rPr>
      </w:pPr>
      <w:r>
        <w:rPr>
          <w:rFonts w:eastAsia="Times New Roman"/>
          <w:szCs w:val="24"/>
        </w:rPr>
        <w:t xml:space="preserve">Εμείς αλλάξαμε προς το θετικότερο παλιότερες συμφωνίες, γιατί μπορούσαμε και το κάναμε σε όφελος του δημοσίου συμφέροντος και του ελληνικού λαού. </w:t>
      </w:r>
    </w:p>
    <w:p w14:paraId="76839307" w14:textId="77777777" w:rsidR="003B7301" w:rsidRDefault="00647390">
      <w:pPr>
        <w:spacing w:line="600" w:lineRule="auto"/>
        <w:ind w:firstLine="720"/>
        <w:jc w:val="both"/>
        <w:rPr>
          <w:rFonts w:eastAsia="Times New Roman"/>
          <w:szCs w:val="24"/>
        </w:rPr>
      </w:pPr>
      <w:r>
        <w:rPr>
          <w:rFonts w:eastAsia="Times New Roman"/>
          <w:szCs w:val="24"/>
        </w:rPr>
        <w:t xml:space="preserve">Ευχαριστώ. </w:t>
      </w:r>
    </w:p>
    <w:p w14:paraId="76839308" w14:textId="77777777" w:rsidR="003B7301" w:rsidRDefault="0064739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76839309" w14:textId="77777777" w:rsidR="003B7301" w:rsidRDefault="00647390">
      <w:pPr>
        <w:spacing w:line="600" w:lineRule="auto"/>
        <w:ind w:firstLine="720"/>
        <w:jc w:val="both"/>
        <w:rPr>
          <w:rFonts w:eastAsia="Times New Roman"/>
          <w:szCs w:val="24"/>
        </w:rPr>
      </w:pPr>
      <w:r>
        <w:rPr>
          <w:rFonts w:eastAsia="Times New Roman"/>
          <w:szCs w:val="24"/>
        </w:rPr>
        <w:t xml:space="preserve">Η συζήτηση ολοκληρώνεται με τη δευτερολογία του κυρίου Υπουργού. </w:t>
      </w:r>
    </w:p>
    <w:p w14:paraId="7683930A" w14:textId="77777777" w:rsidR="003B7301" w:rsidRDefault="00647390">
      <w:pPr>
        <w:spacing w:line="600" w:lineRule="auto"/>
        <w:ind w:firstLine="720"/>
        <w:jc w:val="both"/>
        <w:rPr>
          <w:rFonts w:eastAsia="Times New Roman"/>
          <w:szCs w:val="24"/>
        </w:rPr>
      </w:pPr>
      <w:r>
        <w:rPr>
          <w:rFonts w:eastAsia="Times New Roman"/>
          <w:szCs w:val="24"/>
        </w:rPr>
        <w:t xml:space="preserve">Κύριε Υπουργέ, έχετε δέκα λεπτά, αλλά μπορείτε να παρατείνετε την ομιλία σας.  </w:t>
      </w:r>
    </w:p>
    <w:p w14:paraId="7683930B" w14:textId="77777777" w:rsidR="003B7301" w:rsidRDefault="00647390">
      <w:pPr>
        <w:spacing w:line="600" w:lineRule="auto"/>
        <w:ind w:firstLine="720"/>
        <w:jc w:val="both"/>
        <w:rPr>
          <w:rFonts w:eastAsia="Times New Roman"/>
          <w:szCs w:val="24"/>
        </w:rPr>
      </w:pPr>
      <w:r>
        <w:rPr>
          <w:rFonts w:eastAsia="Times New Roman"/>
          <w:b/>
        </w:rPr>
        <w:t>ΑΣΤΕΡΙΟΣ ΠΙΤΣΙΟΡΛΑΣ (Υφυπουργός Οικονομίας και Ανάπτυξης):</w:t>
      </w:r>
      <w:r>
        <w:rPr>
          <w:rFonts w:eastAsia="Times New Roman"/>
          <w:b/>
          <w:szCs w:val="24"/>
        </w:rPr>
        <w:t xml:space="preserve"> </w:t>
      </w:r>
      <w:r>
        <w:rPr>
          <w:rFonts w:eastAsia="Times New Roman"/>
          <w:szCs w:val="24"/>
        </w:rPr>
        <w:t>Είμαι σύντομος εγώ πάντα.</w:t>
      </w:r>
    </w:p>
    <w:p w14:paraId="7683930C" w14:textId="77777777" w:rsidR="003B7301" w:rsidRDefault="00647390">
      <w:pPr>
        <w:spacing w:line="600" w:lineRule="auto"/>
        <w:ind w:firstLine="720"/>
        <w:jc w:val="both"/>
        <w:rPr>
          <w:rFonts w:eastAsia="Times New Roman"/>
          <w:szCs w:val="24"/>
        </w:rPr>
      </w:pPr>
      <w:r>
        <w:rPr>
          <w:rFonts w:eastAsia="Times New Roman"/>
          <w:szCs w:val="24"/>
        </w:rPr>
        <w:t xml:space="preserve">Κατ’ αρχάς, να σας ευχαριστήσω πάρα πολύ για τα σχόλια και τις ομιλίες σας. Εγώ, κύριε Κωνσταντινόπουλε, βρίσκω πάρα πολλά ενδιαφέροντα στη συζήτηση. Η Αντιπολίτευση ορθώς επισημαίνει τα αρνητικά και τα διογκώνει κιόλας. Η εικόνα, όμως, </w:t>
      </w:r>
      <w:r>
        <w:rPr>
          <w:rFonts w:eastAsia="Times New Roman"/>
          <w:szCs w:val="24"/>
        </w:rPr>
        <w:lastRenderedPageBreak/>
        <w:t xml:space="preserve">που περιγράφεται από σας δεν είναι η πραγματική εικόνα που βιώνει αυτή τη στιγμή η χώρα. </w:t>
      </w:r>
    </w:p>
    <w:p w14:paraId="7683930D" w14:textId="77777777" w:rsidR="003B7301" w:rsidRDefault="00647390">
      <w:pPr>
        <w:spacing w:line="600" w:lineRule="auto"/>
        <w:ind w:firstLine="720"/>
        <w:jc w:val="both"/>
        <w:rPr>
          <w:rFonts w:eastAsia="Times New Roman"/>
          <w:szCs w:val="24"/>
        </w:rPr>
      </w:pPr>
      <w:r>
        <w:rPr>
          <w:rFonts w:eastAsia="Times New Roman"/>
          <w:szCs w:val="24"/>
        </w:rPr>
        <w:t>Δεν θα μείνω μόνο στα νούμερα. Θα σας πω ότι τώρα στα περιφερειακά συνέδρια -τα λοιδορήσατε λίγο…</w:t>
      </w:r>
    </w:p>
    <w:p w14:paraId="7683930E" w14:textId="77777777" w:rsidR="003B7301" w:rsidRDefault="00647390">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Όχι εγώ. </w:t>
      </w:r>
    </w:p>
    <w:p w14:paraId="7683930F" w14:textId="77777777" w:rsidR="003B7301" w:rsidRDefault="00647390">
      <w:pPr>
        <w:spacing w:line="600" w:lineRule="auto"/>
        <w:ind w:firstLine="720"/>
        <w:jc w:val="both"/>
        <w:rPr>
          <w:rFonts w:eastAsia="Times New Roman"/>
          <w:szCs w:val="24"/>
        </w:rPr>
      </w:pPr>
      <w:r>
        <w:rPr>
          <w:rFonts w:eastAsia="Times New Roman"/>
          <w:b/>
          <w:szCs w:val="24"/>
        </w:rPr>
        <w:t xml:space="preserve">ΑΣΤΕΡΙΟΣ ΠΙΤΣΙΟΡΛΑΣ (Υφυπουργός Οικονομίας και Ανάπτυξης): </w:t>
      </w:r>
      <w:r>
        <w:rPr>
          <w:rFonts w:eastAsia="Times New Roman"/>
          <w:szCs w:val="24"/>
        </w:rPr>
        <w:t xml:space="preserve">Σε αυτά όμως μετέχουν πολλά δικά σας στελέχη και στελέχη της Νέας Δημοκρατίας κι όλων των κομμάτων, κοινωνικοί παράγοντες. Η εικόνα είναι διαφορετική. Εγώ παρακολούθησα και πήρα μέρος σε αρκετά από αυτά. </w:t>
      </w:r>
    </w:p>
    <w:p w14:paraId="76839310" w14:textId="77777777" w:rsidR="003B7301" w:rsidRDefault="00647390">
      <w:pPr>
        <w:spacing w:line="600" w:lineRule="auto"/>
        <w:ind w:firstLine="720"/>
        <w:jc w:val="both"/>
        <w:rPr>
          <w:rFonts w:eastAsia="Times New Roman"/>
          <w:szCs w:val="24"/>
        </w:rPr>
      </w:pPr>
      <w:r>
        <w:rPr>
          <w:rFonts w:eastAsia="Times New Roman"/>
          <w:szCs w:val="24"/>
        </w:rPr>
        <w:t xml:space="preserve">Είμαι σε διαρκή επαφή με όλους τους παραγωγικούς φορείς και πρέπει να σας πω ότι σταδιακά διαμορφώνεται ένα κλίμα συγκρατημένης αισιοδοξίας για την αλλαγή στην πορεία της χώρας. Το ζουν οι άνθρωποι καθημερινά και δεν μπορούμε να πάμε κόντρα σε αυτό το κοινό αίσθημα. Προφανώς, υπάρχουν πολύ μεγάλα προβλήματα. </w:t>
      </w:r>
    </w:p>
    <w:p w14:paraId="76839311"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Ρώτησε ο κ. Λοβέρδος πόσο θα μείνουμε. Θα εξαντλήσουμε την τετραετία. Είναι απλό! </w:t>
      </w:r>
    </w:p>
    <w:p w14:paraId="76839312" w14:textId="77777777" w:rsidR="003B7301" w:rsidRDefault="00647390">
      <w:pPr>
        <w:spacing w:line="600" w:lineRule="auto"/>
        <w:ind w:firstLine="720"/>
        <w:jc w:val="both"/>
        <w:rPr>
          <w:rFonts w:eastAsia="Times New Roman"/>
          <w:szCs w:val="24"/>
        </w:rPr>
      </w:pPr>
      <w:r>
        <w:rPr>
          <w:rFonts w:eastAsia="Times New Roman"/>
          <w:szCs w:val="24"/>
        </w:rPr>
        <w:t xml:space="preserve">Δεύτερον, είπε ότι όποιος συνδιαλλαγεί μαζί μας, θα επωμισθεί και τις ευθύνες μας. Εμείς, από τη μεριά μας, επιθυμούμε να συνδιαλλαγούμε με όλους και ιδιαίτερα με αυτούς, που θεωρούμε ότι έχουμε μία ιστορική συγγένεια. Μπορεί σήμερα να μην υπάρχει, αλλά ιστορικά υπάρχουν δύο ρεύματα τα οποία είναι σε έναν διάλογο πολλά χρόνια, από διαφορετικές θέσεις.  </w:t>
      </w:r>
    </w:p>
    <w:p w14:paraId="76839313" w14:textId="77777777" w:rsidR="003B7301" w:rsidRDefault="00647390">
      <w:pPr>
        <w:spacing w:line="600" w:lineRule="auto"/>
        <w:ind w:firstLine="720"/>
        <w:jc w:val="both"/>
        <w:rPr>
          <w:rFonts w:eastAsia="Times New Roman"/>
          <w:szCs w:val="24"/>
        </w:rPr>
      </w:pPr>
      <w:r>
        <w:rPr>
          <w:rFonts w:eastAsia="Times New Roman"/>
          <w:szCs w:val="24"/>
        </w:rPr>
        <w:t xml:space="preserve">Θα προχωρήσουμε και στη συνταγματική αναθεώρηση, το είχαμε υποσχεθεί. Όχι μόνο επειδή το είχαμε υποσχεθεί, αλλά νομίζω ότι όλοι συμφωνούμε ότι υπάρχει ανάγκη. Όπως έλεγε ο κοινός μας καθηγητής, ο αείμνηστος </w:t>
      </w:r>
      <w:proofErr w:type="spellStart"/>
      <w:r>
        <w:rPr>
          <w:rFonts w:eastAsia="Times New Roman"/>
          <w:szCs w:val="24"/>
        </w:rPr>
        <w:t>Μάνεσης</w:t>
      </w:r>
      <w:proofErr w:type="spellEnd"/>
      <w:r>
        <w:rPr>
          <w:rFonts w:eastAsia="Times New Roman"/>
          <w:szCs w:val="24"/>
        </w:rPr>
        <w:t xml:space="preserve">, «η συνταγματική αναθεώρηση είναι θέμα συσχετισμού δύναμης και μόνο, διότι στο Σύνταγμα αποτυπώνονται οι κοινωνικοπολιτικοί συσχετισμοί κάθε περιόδου». </w:t>
      </w:r>
    </w:p>
    <w:p w14:paraId="76839314"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Εμείς, λοιπόν, θα επιδιώξουμε την αναθεώρηση του Συντάγματος και θα επιδιώξουμε να υπάρξει κι ένας συσχετισμός –το ονομάζουμε- προς προοδευτική κατεύθυνση στο Σύνταγμα. Προφανώς, υπάρχουν συντηρητικά και προοδευτικά συντάγματα. Προφανώς, υπάρχουν πετυχημένες και μη πετυχημένες αναθεωρήσεις. </w:t>
      </w:r>
    </w:p>
    <w:p w14:paraId="76839315" w14:textId="77777777" w:rsidR="003B7301" w:rsidRDefault="00647390">
      <w:pPr>
        <w:spacing w:line="600" w:lineRule="auto"/>
        <w:ind w:firstLine="720"/>
        <w:jc w:val="both"/>
        <w:rPr>
          <w:rFonts w:eastAsia="Times New Roman"/>
          <w:szCs w:val="24"/>
        </w:rPr>
      </w:pPr>
      <w:r>
        <w:rPr>
          <w:rFonts w:eastAsia="Times New Roman"/>
          <w:szCs w:val="24"/>
        </w:rPr>
        <w:t xml:space="preserve">Θα επιδιώξουμε μία αναθεώρηση, που να ανταποκρίνεται στις ανάγκες της ιστορικής περιόδου την οποία διανύει η χώρα και θα επιδιώξουμε και τις ευρύτερες δυνατές συμμαχίες για να πετύχουμε αυτή την αναθεώρηση. Κι ο καθένας, βεβαίως, θα πάρει τις αποφάσεις του, θα κάνει τις επιλογές του και θα κριθεί. </w:t>
      </w:r>
    </w:p>
    <w:p w14:paraId="76839316" w14:textId="77777777" w:rsidR="003B7301" w:rsidRDefault="00647390">
      <w:pPr>
        <w:spacing w:line="600" w:lineRule="auto"/>
        <w:ind w:firstLine="720"/>
        <w:jc w:val="both"/>
        <w:rPr>
          <w:rFonts w:eastAsia="Times New Roman"/>
          <w:szCs w:val="24"/>
        </w:rPr>
      </w:pPr>
      <w:r>
        <w:rPr>
          <w:rFonts w:eastAsia="Times New Roman"/>
          <w:szCs w:val="24"/>
        </w:rPr>
        <w:t xml:space="preserve">Εγώ σήμερα εδώ κλήθηκα να απαντήσω για το θέμα των επενδύσεων και με αιχμή δύο μεγάλες επενδύσεις. Αυτό περιλαμβάνονταν στην ερώτηση. Ομολογώ ότι ήρθα λίγο καθυστερημένα -αναγνώρισα την ευθύνη- όμως έμεινα διεξοδικά στις δύο αυτές επενδύσεις, διότι η ανάλυση της πορείας τους αναδεικνύει κι όλες τις παθογένειες του προβλήματος των επενδύσεων. </w:t>
      </w:r>
    </w:p>
    <w:p w14:paraId="76839317" w14:textId="77777777" w:rsidR="003B7301" w:rsidRDefault="00647390">
      <w:pPr>
        <w:spacing w:line="600" w:lineRule="auto"/>
        <w:ind w:firstLine="720"/>
        <w:jc w:val="both"/>
        <w:rPr>
          <w:rFonts w:eastAsia="Times New Roman"/>
          <w:szCs w:val="24"/>
        </w:rPr>
      </w:pPr>
      <w:r>
        <w:rPr>
          <w:rFonts w:eastAsia="Times New Roman"/>
          <w:szCs w:val="24"/>
        </w:rPr>
        <w:lastRenderedPageBreak/>
        <w:t xml:space="preserve">Τα στοιχεία είναι πάρα πολύ συγκεκριμένα. Δυστυχώς, έπρεπε να φύγει ο κ. Κεφαλογιάννης. </w:t>
      </w:r>
      <w:r>
        <w:rPr>
          <w:rFonts w:eastAsia="Times New Roman" w:cs="Times New Roman"/>
          <w:szCs w:val="24"/>
        </w:rPr>
        <w:t xml:space="preserve">Κατ’ αρχάς, για τις άμεσες ξένες επενδύσεις και την πορεία τους –τα είπα και πριν, κύριε Λοβέρδο και τα ξαναλέω- μετά το 2005 η καλύτερη στιγμή μας είναι το 2017. Και το 2017 είναι πολύ κοντά στο 2005 ως ποσοστό του ΑΕΠ. Και αυτό είναι πάρα πολύ σημαντικό. </w:t>
      </w:r>
    </w:p>
    <w:p w14:paraId="7683931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Στο θέμα που ανέφερε ο κ. Κεφαλογιάννης για το Σχηματισμό Ακαθάριστου Παγίου Κεφαλαίου, πρέπει να σας πω ότι από το 2007 μέχρι το 2015 η καμπύλη είναι όχι απλώς καθοδική, αλλά έχει κάθετη πτώση. Και η αντιστροφή αρχίζει από το 2015. Αυτά είναι τα επίσημα στοιχεία. </w:t>
      </w:r>
    </w:p>
    <w:p w14:paraId="7683931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Τα καταθέτω και τα δύο.</w:t>
      </w:r>
    </w:p>
    <w:p w14:paraId="7683931A" w14:textId="77777777" w:rsidR="003B7301" w:rsidRDefault="00647390">
      <w:pPr>
        <w:spacing w:line="600" w:lineRule="auto"/>
        <w:ind w:firstLine="720"/>
        <w:jc w:val="both"/>
        <w:rPr>
          <w:rFonts w:eastAsia="Times New Roman" w:cs="Times New Roman"/>
        </w:rPr>
      </w:pPr>
      <w:r>
        <w:rPr>
          <w:rFonts w:eastAsia="Times New Roman" w:cs="Times New Roman"/>
          <w:szCs w:val="24"/>
        </w:rPr>
        <w:t xml:space="preserve">(Στο σημείο αυτό ο Υφυπουργός κ. Αστέριος </w:t>
      </w:r>
      <w:proofErr w:type="spellStart"/>
      <w:r>
        <w:rPr>
          <w:rFonts w:eastAsia="Times New Roman" w:cs="Times New Roman"/>
          <w:szCs w:val="24"/>
        </w:rPr>
        <w:t>Πιτσιόρλας</w:t>
      </w:r>
      <w:proofErr w:type="spellEnd"/>
      <w:r>
        <w:rPr>
          <w:rFonts w:eastAsia="Times New Roman" w:cs="Times New Roman"/>
          <w:szCs w:val="24"/>
        </w:rPr>
        <w:t xml:space="preserve"> καταθέτει για τα Πρακτικά τα προαναφερθέντα έγγραφα, </w:t>
      </w:r>
      <w:r>
        <w:rPr>
          <w:rFonts w:eastAsia="Times New Roman" w:cs="Times New Roman"/>
        </w:rPr>
        <w:t>οποία βρίσκονται στο αρχείο του Τμήματος Γραμματείας της Διεύθυνσης Στενογραφίας και Πρακτικών της Βουλής)</w:t>
      </w:r>
    </w:p>
    <w:p w14:paraId="7683931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είμαστε χαμηλά. Προφανώς, πρέπει να ανέβουμε. Εγώ περιέγραψα μια πραγματικότητα. Το 2010 ήταν η χειρότερη χρονιά για τις άμεσες ξένες επενδύσεις και το 2010 δεν κυβερνούσε ο ΣΥΡΙΖΑ προφανώς. </w:t>
      </w:r>
    </w:p>
    <w:p w14:paraId="7683931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Θέσατε ένα θέμα -το οποίο δεν θέλω να παρακάμψω- για τον αναπτυξιακό νόμο με ένταση και ορθώς το θέσατε. Θα σας πω, λοιπόν, τι παραλάβαμε. Παραλάβαμε ένα χάος με τον αναπτυξιακό νόμο. Υπήρχαν έξι χιλιάδες ανεκτέλεστα επιχειρηματικά σχέδια, τα οποία είχαν ενταχθεί στους αναπτυξιακούς νόμους των προηγούμενων χρόνων, χωρίς να υπάρχει η δυνατότητα χρηματοδότησής τους. Παραλάβαμε και μια υπηρεσία, η οποία με βάση την κρίση της Ευρωπαϊκής Επιτροπής, δεν μπορούσε να διαχειρίζεται πια ευρωπαϊκά κονδύλια. </w:t>
      </w:r>
    </w:p>
    <w:p w14:paraId="7683931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Παραλάβαμε τα θέματα του αναπτυξιακού νόμου με μια εισαγγελική παραγγελία για να ερευνηθούν όλα τα επενδυτικά σχέδια των δύο προηγούμενων αναπτυξιακών νόμων. Παραλάβαμε μια υπηρεσία, που εάν διαβάσει κανείς την έκθεση των ελεγκτών </w:t>
      </w:r>
      <w:r>
        <w:rPr>
          <w:rFonts w:eastAsia="Times New Roman" w:cs="Times New Roman"/>
          <w:szCs w:val="24"/>
        </w:rPr>
        <w:lastRenderedPageBreak/>
        <w:t xml:space="preserve">δημόσιας διοίκησης για αυτήν την υπηρεσία, θα «τραβάει τα μαλλιά του». Είναι μια υπηρεσία που είχε </w:t>
      </w:r>
      <w:proofErr w:type="spellStart"/>
      <w:r>
        <w:rPr>
          <w:rFonts w:eastAsia="Times New Roman" w:cs="Times New Roman"/>
          <w:szCs w:val="24"/>
        </w:rPr>
        <w:t>εκατόν</w:t>
      </w:r>
      <w:proofErr w:type="spellEnd"/>
      <w:r>
        <w:rPr>
          <w:rFonts w:eastAsia="Times New Roman" w:cs="Times New Roman"/>
          <w:szCs w:val="24"/>
        </w:rPr>
        <w:t xml:space="preserve"> ογδόντα ελεγκτές και εβδομήντα πέντε </w:t>
      </w:r>
      <w:proofErr w:type="spellStart"/>
      <w:r>
        <w:rPr>
          <w:rFonts w:eastAsia="Times New Roman" w:cs="Times New Roman"/>
          <w:szCs w:val="24"/>
        </w:rPr>
        <w:t>αξιολογητές</w:t>
      </w:r>
      <w:proofErr w:type="spellEnd"/>
      <w:r>
        <w:rPr>
          <w:rFonts w:eastAsia="Times New Roman" w:cs="Times New Roman"/>
          <w:szCs w:val="24"/>
        </w:rPr>
        <w:t xml:space="preserve">. </w:t>
      </w:r>
    </w:p>
    <w:p w14:paraId="7683931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Χρειάστηκε να γίνει μια τεράστια προσπάθεια από τον τότε Υπουργό κ. Σταθάκη για να μπορεί αυτή η γραμματεία και αυτή η υπηρεσία να διαχειρίζονται ευρωπαϊκά κονδύλια. Και χρειάστηκε να υπάρξει και ένα πληροφοριακό σύστημα δαιδαλώδες, ναι, δύσκολο, ναι, αλλά υποχρεωτικό για να μπορέσουμε να διαχειριζόμαστε ευρωπαϊκά κονδύλια. </w:t>
      </w:r>
    </w:p>
    <w:p w14:paraId="7683931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Και χρειάστηκε να γίνει μια τεράστια προσπάθεια για να διαμορφωθεί ένα μητρώο </w:t>
      </w:r>
      <w:proofErr w:type="spellStart"/>
      <w:r>
        <w:rPr>
          <w:rFonts w:eastAsia="Times New Roman" w:cs="Times New Roman"/>
          <w:szCs w:val="24"/>
        </w:rPr>
        <w:t>αξιολογητών</w:t>
      </w:r>
      <w:proofErr w:type="spellEnd"/>
      <w:r>
        <w:rPr>
          <w:rFonts w:eastAsia="Times New Roman" w:cs="Times New Roman"/>
          <w:szCs w:val="24"/>
        </w:rPr>
        <w:t xml:space="preserve"> και ελεγκτών. Σήμερα από τους </w:t>
      </w:r>
      <w:proofErr w:type="spellStart"/>
      <w:r>
        <w:rPr>
          <w:rFonts w:eastAsia="Times New Roman" w:cs="Times New Roman"/>
          <w:szCs w:val="24"/>
        </w:rPr>
        <w:t>εκατόν</w:t>
      </w:r>
      <w:proofErr w:type="spellEnd"/>
      <w:r>
        <w:rPr>
          <w:rFonts w:eastAsia="Times New Roman" w:cs="Times New Roman"/>
          <w:szCs w:val="24"/>
        </w:rPr>
        <w:t xml:space="preserve"> ογδόντα ελεγκτές, είμαστε στους τριακόσιους ενενήντα και από τους εβδομήντα πέντε </w:t>
      </w:r>
      <w:proofErr w:type="spellStart"/>
      <w:r>
        <w:rPr>
          <w:rFonts w:eastAsia="Times New Roman" w:cs="Times New Roman"/>
          <w:szCs w:val="24"/>
        </w:rPr>
        <w:t>αξιολογητές</w:t>
      </w:r>
      <w:proofErr w:type="spellEnd"/>
      <w:r>
        <w:rPr>
          <w:rFonts w:eastAsia="Times New Roman" w:cs="Times New Roman"/>
          <w:szCs w:val="24"/>
        </w:rPr>
        <w:t xml:space="preserve">, σήμερα είμαστε στους διακόσιους τριάντα. Έπρεπε να φτιαχτεί μητρώο, να εκπαιδευτούν για να μπορέσουν να κάνουν τη δουλειά τους. </w:t>
      </w:r>
    </w:p>
    <w:p w14:paraId="7683932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Εάν ρωτήσει κάποιος οποιονδήποτε επιχειρηματία, που επιχείρησε να μπει ή μπήκε στον αναπτυξιακό νόμο και του ζητήσει μια κρίση για τις διαδικασίες, για τις υπηρεσίες, για τον τρόπο που γίνονταν οι εντάξεις, οι αξιολογήσεις, θα δει ότι υπάρχει ένα τεράστιο πρόβλημα. Προσπαθούμε, λοιπόν, να βάλουμε μια τάξη. Προσπαθούμε να βελτιώσουμε και τον αναπτυξιακό νόμο. Κάναμε μια σπουδαία αλλαγή για το τι είδους σχέδια επιδοτούνται από τον αναπτυξιακό νόμο.</w:t>
      </w:r>
    </w:p>
    <w:p w14:paraId="7683932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Υπάρχουν καθυστερήσεις; Υπάρχουν. Είμαστε όμως σε σημείο που θα αρχίσει να «τρέχει» πια. Το 2017 πληρώθηκαν για τα προηγούμενα χρόνια των προηγούμενων αναπτυξιακών νόμων περίπου 800.000.000. Έπρεπε, λοιπόν, να μπει πρώτα μια τάξη σε ένα χάος και δεύτερον, να οργανωθεί στοιχειωδώς η δυνατότητα των υπηρεσιών του Υπουργείου –που είναι πάρα πολύ χαμηλά ακόμα- να μπορούν να τρέχουν αυτήν την ιστορία. </w:t>
      </w:r>
    </w:p>
    <w:p w14:paraId="7683932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πρόβλημα για τις απορροφήσεις του ΕΣΠΑ είναι ότι πρέπει τα έργα να μπορούν και να υλοποιηθούν από τις υπηρεσίες και του δημοσίου και κυρίως της αυτοδιοίκησης. Και από τα περιφερειακά συνέδρια αναδείχθηκε ένα τεράστιο θέμα ανεπάρκειας των διοικητικών υπηρεσιών των περιφερειών και των δήμων να υλοποιήσουν αυτά τα έργα. </w:t>
      </w:r>
    </w:p>
    <w:p w14:paraId="7683932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Άρα, λοιπόν, κατ’ αρχάς να δούμε τη </w:t>
      </w:r>
      <w:proofErr w:type="spellStart"/>
      <w:r>
        <w:rPr>
          <w:rFonts w:eastAsia="Times New Roman" w:cs="Times New Roman"/>
          <w:szCs w:val="24"/>
        </w:rPr>
        <w:t>συνθετότητα</w:t>
      </w:r>
      <w:proofErr w:type="spellEnd"/>
      <w:r>
        <w:rPr>
          <w:rFonts w:eastAsia="Times New Roman" w:cs="Times New Roman"/>
          <w:szCs w:val="24"/>
        </w:rPr>
        <w:t xml:space="preserve"> των προβλημάτων, να αναγνωρίσουμε τις παθογένειες, να αναγνωρίσουμε τα προβλήματα και να δούμε ότι γίνεται και μια προσπάθεια που μπορεί να έχει καθυστερήσεις, αλλά είναι προς την ορθή κατεύθυνση. </w:t>
      </w:r>
    </w:p>
    <w:p w14:paraId="7683932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Εγώ δεν αποδέχομαι την κατηγορία ότι υπάρχει εχθρότητα προς τις επενδύσεις λόγω ιδεοληψιών. Προφανώς ορισμένοι έχουν και ιδεοληψίες, όμως η μεγαλύτερη ιδεοληψία, που κατατρέχει το ελληνικό δημόσιο και τις επενδύσεις στην Ελλάδα είναι η ιδεοληψία, που λέει ότι η εκάστοτε πολιτική εξουσία της χώρας μπορεί να λύνει τα προβλήματα με εντολές και να παρακάμπτει νόμους, διαδικασίες και τα πάντα. </w:t>
      </w:r>
    </w:p>
    <w:p w14:paraId="7683932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στη βάση όλης της αναποτελεσματικότητας του δημοσίου για τις επενδύσεις, αυτό είναι στη βάση της αναξιοπιστίας, αυτό είναι στη βάση της αναποτελεσματικότητας. Διότι όταν οι Πρωθυπουργοί και οι Υπουργοί υπόσχονται σε ξένους επενδυτές «ελάτε εσείς εδώ και θα τα κανονίσω εγώ», αυτό είναι το μεγαλύτερο έγκλημα. Αυτό είναι στη βάση των προβλημάτων μας. </w:t>
      </w:r>
    </w:p>
    <w:p w14:paraId="7683932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Δεν θα πω παραδείγματα, αν και μπορώ να πω πολλά. Γι’ αυτό αναφέρθηκα στο Ελληνικό με μεγάλη ανάλυση και στην «</w:t>
      </w:r>
      <w:r>
        <w:rPr>
          <w:rFonts w:eastAsia="Times New Roman" w:cs="Times New Roman"/>
          <w:szCs w:val="24"/>
          <w:lang w:val="en-US"/>
        </w:rPr>
        <w:t>ELDORADO</w:t>
      </w:r>
      <w:r>
        <w:rPr>
          <w:rFonts w:eastAsia="Times New Roman" w:cs="Times New Roman"/>
          <w:szCs w:val="24"/>
        </w:rPr>
        <w:t>». Να δούμε την ιστορία της «</w:t>
      </w:r>
      <w:r>
        <w:rPr>
          <w:rFonts w:eastAsia="Times New Roman" w:cs="Times New Roman"/>
          <w:szCs w:val="24"/>
          <w:lang w:val="en-US"/>
        </w:rPr>
        <w:t>ELDORADO</w:t>
      </w:r>
      <w:r>
        <w:rPr>
          <w:rFonts w:eastAsia="Times New Roman" w:cs="Times New Roman"/>
          <w:szCs w:val="24"/>
        </w:rPr>
        <w:t xml:space="preserve">» πώς ξεκίνησε και πόσα στάδια πέρασε; Έπρεπε να πάμε στη διαιτησία για να υπάρξει απόφαση που να λέει ότι «εδώ θα γίνεται η μεταλλουργία». Στο Ελληνικό σάς ανέφερα πολλές πτυχές. </w:t>
      </w:r>
    </w:p>
    <w:p w14:paraId="7683932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Αναφέρθηκε κάποιος στα μεγάλα οδικά έργα, για την αξιολόγηση που έγινε. Θεωρώ ότι θα βρούμε συναίνεση εάν συμφωνήσουμε στις ρίζες των προβλημάτων, αν δεν θέλουμε να φορτώσουμε σε μία Κυβέρνηση τριών χρόνων όλα τα δεινά της κοινωνίας και της χώρας, όταν είναι ολοφάνερο από όλους τους δείκτες ότι το 2009-2010 </w:t>
      </w:r>
      <w:r>
        <w:rPr>
          <w:rFonts w:eastAsia="Times New Roman" w:cs="Times New Roman"/>
          <w:szCs w:val="24"/>
        </w:rPr>
        <w:lastRenderedPageBreak/>
        <w:t>φτάσαμε στον πάτο παντού. Πρέπει από εκεί να ανεβούμε και θα ανεβούμε με μέθοδο, με πρόγραμμα και βεβαίως με συναίνεση. Όμως, η συναίνεση να γίνει σε μία βάση πρακτική και σοβαρή.</w:t>
      </w:r>
    </w:p>
    <w:p w14:paraId="7683932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Αναφέρω για παράδειγμα τα υδροπλάνα. Όταν εγώ πήγα στο ΤΑΙΠΕΔ, με επισκέφτηκαν οι επιχειρηματίες που ενδιαφέρονται. Το πρώτο πράγμα, που μου είπαν ήταν ότι «μας κοροϊδεύουν οι κυβερνήσεις εδώ και δέκα χρόνια». Διότι η Ελλάδα είναι νησιωτική χώρα ανέκαθεν, δεν είναι κάτι καινούργιο, έπρεπε να έχει υδροπλάνα δεκαετίες πριν. Δεν είχε ποτέ. Δεν είναι τυχαίο. Τίποτα δεν είναι τυχαίο. Ό,τι δεν γίνεται, για κάποιον λόγο δεν γίνεται.</w:t>
      </w:r>
    </w:p>
    <w:p w14:paraId="7683932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Όπως δεν είναι τυχαίο ότι δεν υπήρχαν οι διασυνδέσεις των νησιών με το κεντρικό ηλεκτρικό σύστημα της χώρας και πάει λέγοντας. Τίποτα δεν είναι τυχαίο. Όλα αυτά, όμως, δεν έγιναν ποτέ και πρέπει να γίνουν τώρα. </w:t>
      </w:r>
    </w:p>
    <w:p w14:paraId="7683932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μεγάλες οι απαιτήσεις και ορθώς πιέζεται η Κυβέρνηση να προχωρήσει πιο γρήγορα. Όμως, τα πράγματα προχωράνε. Εγώ περιέγραψα μία εικόνα, που είναι πραγματική και έδωσα στοιχεία και για τον τουρισμό και για την οικοδομική δραστηριότητα και για τη βιομηχανική παραγωγή και παντού. </w:t>
      </w:r>
    </w:p>
    <w:p w14:paraId="7683932B"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Αν δείτε τις εξαγορές ελληνικών επιχειρήσεων, που υπάρχουν από ξένες τα τελευταία δύο χρόνια, είναι πάρα πολύ σημαντικό στοιχείο. Πώς προέκυψε η μεγάλη ανάγκη των εξαγορών όμως; Είναι καινούργιο φαινόμενο οι προβληματικές επιχειρήσεις; Είναι καινούργιο φαινόμενο οι χρεωκοπημένες επιχειρήσεις; Είναι καινούργιο φαινόμενο οι χρεωκοπημένες επιχειρήσεις και οι πλούσιοι επιχειρηματίες; Τίποτα από αυτά δεν είναι καινούργιο. Όλα αυτά πρέπει να λυθούν.</w:t>
      </w:r>
    </w:p>
    <w:p w14:paraId="7683932C"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Ισχυρίζομαι, λοιπόν, και λέω με στοιχεία ότι έχει ξεκινήσει μία διαδικασία επίλυσής τους. Στον ενάμιση χρόνο, λοιπόν, που μένει μέχρι τις εκλογές, θεωρώ ότι πάρα πολλά απ’ όλα αυτά θα είναι πολύ πιο καθαρά απ’ ό,τι είναι σήμερα.</w:t>
      </w:r>
    </w:p>
    <w:p w14:paraId="7683932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θέλω να κάνω μία ιδιαίτερη αναφορά ξανά στα θέματα των ΣΔΙΤ και των απορριμμάτων. Εγώ πιστεύω στις ΣΔΙΤ και σας λέω ότι είναι ήδη στα σκαριά ένα μεγάλο πρόγραμμα έργων ΣΔΙΤ. Όμως, η αντίδραση και η αντίρρηση για τη μέθοδο των ΣΔΙΤ, το εργαλείο αυτό, είναι διακομματικού χαρακτήρα στη βάση του. </w:t>
      </w:r>
    </w:p>
    <w:p w14:paraId="7683932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Στην τοπική αυτοδιοίκηση, αν συζητήσετε με όλους τους παράγοντές της, θα δείτε ότι η πρώτη αντίδραση είναι αρνητική. Φωτεινές εξαιρέσεις είναι αυτές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παραγόντων, που υποστηρίζουν αυτό το εργαλείο. Πιστεύω ότι με την υλοποίηση των έργων –είναι εξαιρετικό το παράδειγμα της Ηπείρου τώρα- σιγά, σιγά θα διαμορφωθεί μία νέα συνείδηση και θα επεκταθεί η χρήση αυτού του εργαλείου. Όπως και σε άλλους τομείς, οι εμπειρίες που αποκτούμε μας βοηθάνε. </w:t>
      </w:r>
    </w:p>
    <w:p w14:paraId="7683932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Φεύγει ο Εκπρόσωπος της Ένωσης Κεντρώων, αλλά αναφέρθηκε σε ένα πρόσφατο θέμα για το Σούνιο και το ΚΑΣ.</w:t>
      </w:r>
    </w:p>
    <w:p w14:paraId="7683933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Εμείς αναμορφώνουμε τώρα –το ολοκληρώνουμε άμεσα- το πλαίσιο για τις κινηματογραφικές παραγωγές στην Ελλάδα. Και αυτό το θέμα δεν είναι καινούργιο. Και εδώ βρήκαμε ένα καθεστώς, που είναι απαράδεκτο και το αλλάζουμε. Ήδη το μισό έχει αλλάξει, με νόμο του Υπουργείου Ψηφιακής Πολιτικής και επίκειται και η ολοκλήρωσή του τώρα από το Υπουργείο Πολιτισμού. Πρέπει να αλλάξει το πλαίσιο για να μην υπάρχουν αυτού του τύπου οι παρεμβάσεις που υπάρχουν από το ΚΑΣ ή από οποιονδήποτε άλλον.</w:t>
      </w:r>
    </w:p>
    <w:p w14:paraId="7683933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Και να κλείσω με μια αναφορά: Μιλάτε συνεχώς επί ψεμάτων. Και επειδή γνωριζόμαστε πολύ -με τον κ. Λοβέρδο ήμασταν συμφοιτητές στο πανεπιστήμιο- θα ήθελα να πω με μια οικειότητα ότι έχουμε περάσει και εμείς, ως Αριστερά, χρόνια της ζωής μας να κατηγορούμε το ΠΑΣΟΚ για ψέματα. Πέρασαν πολλά χρόνια για να καταλάβουμε ότι το να λέμε στο ΠΑΣΟΚ ότι δεν τήρησε τις δεσμεύσεις του για να βγάλει τη χώρα από την ΕΟΚ, από το ΝΑΤΟ, να διώξει τις Βάσεις και όλα αυτά, δεν έκανε απολύτως τίποτα, διότι οι κυβερνήσεις κρίνονται από το έργο, που κάνουν και όταν μια </w:t>
      </w:r>
      <w:r>
        <w:rPr>
          <w:rFonts w:eastAsia="Times New Roman" w:cs="Times New Roman"/>
          <w:szCs w:val="24"/>
        </w:rPr>
        <w:lastRenderedPageBreak/>
        <w:t>κυβέρνηση προσαρμόζεται με τον ένα ή τον άλλο τρόπο σε μια κατεύθυνση θετική, αυτό είναι θετικό. Ήταν θετική η προσαρμογή του ΠΑΣΟΚ παλαιότερα, είναι θετική από το αντιευρωπαϊκό ΠΑΣΟΚ στο φιλοευρωπαϊκό και είναι θετική και η προσαρμογή του ΣΥΡΙΖΑ.</w:t>
      </w:r>
    </w:p>
    <w:p w14:paraId="7683933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Βεβαίως, η προσαρμογή δεν σημαίνει άρνηση αρχών και ιδεολογικών παραδόσεων. Όμως, είναι λάθος να κρίνουμε την Αριστερά από μεμονωμένα πρόσωπα, διότι στην παράδοση της </w:t>
      </w:r>
      <w:proofErr w:type="spellStart"/>
      <w:r>
        <w:rPr>
          <w:rFonts w:eastAsia="Times New Roman" w:cs="Times New Roman"/>
          <w:szCs w:val="24"/>
        </w:rPr>
        <w:t>Αριστεράς</w:t>
      </w:r>
      <w:proofErr w:type="spellEnd"/>
      <w:r>
        <w:rPr>
          <w:rFonts w:eastAsia="Times New Roman" w:cs="Times New Roman"/>
          <w:szCs w:val="24"/>
        </w:rPr>
        <w:t xml:space="preserve">, που εκπροσωπούμε εμείς, υπάρχει και η πιο </w:t>
      </w:r>
      <w:proofErr w:type="spellStart"/>
      <w:r>
        <w:rPr>
          <w:rFonts w:eastAsia="Times New Roman" w:cs="Times New Roman"/>
          <w:szCs w:val="24"/>
        </w:rPr>
        <w:t>φιλοπαραγωγική</w:t>
      </w:r>
      <w:proofErr w:type="spellEnd"/>
      <w:r>
        <w:rPr>
          <w:rFonts w:eastAsia="Times New Roman" w:cs="Times New Roman"/>
          <w:szCs w:val="24"/>
        </w:rPr>
        <w:t xml:space="preserve"> αντίληψη. Μόνο η Αριστερά έχει θύμα σε αυτή τη χώρα, επειδή έγραψε βιβλίο για τη μεγάλη βιομηχανία, για τη βαριά βιομηχανία στην Ελλάδα. </w:t>
      </w:r>
    </w:p>
    <w:p w14:paraId="7683933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Έχει κυλήσει πολύ νερό από τότε στο αυλάκι βεβαίως, όμως, νομίζω ότι η σημερινή Κυβέρνηση είναι σε μια πορεία πάρα πολύ παραγωγική και αυτό θα πρέπει να αξιοποιηθεί προς το καλό της χώρας από όλους. Βεβαίως, και η Κυβέρνηση έχει ευθύνη να ακούει -και νομίζω ότι θα δείτε δείγματα γραφής- τις παρατηρήσεις και τις κριτικές.</w:t>
      </w:r>
    </w:p>
    <w:p w14:paraId="7683933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Εγώ άκουσα, πραγματικά, πολλές ιδέες, μόνο που μερικές ιδέες είναι χρήσιμες, αλλά μερικά πράγματα, τα οποία είναι αυτονόητα, δεν μπορούν να εμφανίζονται ως μεγαλοφυείς προτάσεις: Μείωση των συντελεστών φορολόγησης. Βεβαίως, μακάρι! Ποιος θα ήταν αυτός που θα έλεγε όχι; Μείωση ασφαλιστικών εισφορών. Μακάρι να μπορούσε να γίνει! </w:t>
      </w:r>
    </w:p>
    <w:p w14:paraId="7683933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Όμως, είμαστε σε μια φάση σκληρής διαπραγμάτευσης. Θα πιεστούμε -και οι μέθοδοι πίεσης είναι πολλές- για να έχουμε ένα </w:t>
      </w:r>
      <w:proofErr w:type="spellStart"/>
      <w:r>
        <w:rPr>
          <w:rFonts w:eastAsia="Times New Roman" w:cs="Times New Roman"/>
          <w:szCs w:val="24"/>
        </w:rPr>
        <w:t>μεταμνημονιακό</w:t>
      </w:r>
      <w:proofErr w:type="spellEnd"/>
      <w:r>
        <w:rPr>
          <w:rFonts w:eastAsia="Times New Roman" w:cs="Times New Roman"/>
          <w:szCs w:val="24"/>
        </w:rPr>
        <w:t xml:space="preserve"> καθεστώς, που θα δίνει περιθώρια εποπτείας. Προσπαθούμε να το αντιμετωπίσουμε και το αντιμετωπίζουμε. </w:t>
      </w:r>
    </w:p>
    <w:p w14:paraId="7683933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Πιστεύω ότι στο τέλος αυτής της διαπραγμάτευσης τότε και πάλι θα πρέπει να κριθεί η τωρινή Κυβέρνηση. Όμως όσο διαρκεί η διαπραγμάτευση, δεν είναι καλό από μόνοι μας να δημιουργούμε μια εικόνα χειρότερη για τη χώρα από αυτή που πραγματικά είναι.</w:t>
      </w:r>
    </w:p>
    <w:p w14:paraId="76839337"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6839338" w14:textId="77777777" w:rsidR="003B7301" w:rsidRDefault="0064739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6839339"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ευχαριστούμε, κύριε Υπουργέ.</w:t>
      </w:r>
    </w:p>
    <w:p w14:paraId="7683933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Κύριε Λοβέρδο, θέλετε τον λόγο;</w:t>
      </w:r>
    </w:p>
    <w:p w14:paraId="7683933B"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ερωτήθηκα για δευτερολογία και είπα όχι, αλλά επειδή έγιναν μια-δυο αναφορές θα ήθελα να πάρω τον λόγο. Δεν θα μιλήσω πολύ. Αγόρευσα και τώρα θα δευτερολογήσω με τον ίδιο ακριβώς τρόπο, στο ύφος, που και ο κ. </w:t>
      </w:r>
      <w:proofErr w:type="spellStart"/>
      <w:r>
        <w:rPr>
          <w:rFonts w:eastAsia="Times New Roman" w:cs="Times New Roman"/>
          <w:szCs w:val="24"/>
        </w:rPr>
        <w:t>Πιτσιόρλας</w:t>
      </w:r>
      <w:proofErr w:type="spellEnd"/>
      <w:r>
        <w:rPr>
          <w:rFonts w:eastAsia="Times New Roman" w:cs="Times New Roman"/>
          <w:szCs w:val="24"/>
        </w:rPr>
        <w:t xml:space="preserve"> αγόρευσε, διότι η επί δεκαετίας γνωριμία και η παραδοχή δημιουργεί προϋποθέσεις διαλόγου.</w:t>
      </w:r>
    </w:p>
    <w:p w14:paraId="7683933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Λοβέρδο, έχετε τον λόγο για τρία-τέσσερα λεπτά.</w:t>
      </w:r>
    </w:p>
    <w:p w14:paraId="7683933D"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Σχετικά στα αναπτυξιακά. Δεν είναι συμβουλή, είναι γνώμη και είναι κάτι που εγώ ακολούθησα: Σε όποιο Υπουργείο ανέλαβα δεν ασχολήθηκα με το τι έκαναν οι προηγούμενοι για να έρχομαι στη Βουλή και να λέω ότι βρήκα </w:t>
      </w:r>
      <w:r>
        <w:rPr>
          <w:rFonts w:eastAsia="Times New Roman" w:cs="Times New Roman"/>
          <w:szCs w:val="24"/>
        </w:rPr>
        <w:lastRenderedPageBreak/>
        <w:t xml:space="preserve">το α και το β και όλα ήταν πριν χάλια και από μένα ήρθε το φως. Αυτό δεν είναι σωστό, όταν ο αναπτυξιακός νόμος που καταθέσατε, έχει τις ίδιες γραφειοκρατικές αδυναμίες με τους προηγούμενους και παραπάνω από αυτές. Απόδειξη είναι αυτά, που είπε ο κ. Κωνσταντινόπουλος για τη μη ολοκλήρωση των διαδικασιών μετά από τόσο καιρό. </w:t>
      </w:r>
    </w:p>
    <w:p w14:paraId="7683933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που πρέπει να ήταν οδηγός σας, αν είχατε ως Κυβέρνηση συνείδηση, είναι αυτός του 1953, μιάμιση σελίδα. Και από αυτόν η χώρα οδηγήθηκε –βέβαια, στις συνθήκες εκείνες- σε αναπτυξιακή έκρηξη. Τώρα έχουμε εκατοντάδες σελίδες, που ευνοούν τη γκρίζα ζώνη της ελληνικής γραφειοκρατίας. </w:t>
      </w:r>
    </w:p>
    <w:p w14:paraId="7683933F"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Συνεπώς αντί να λέτε τι βρήκατε, για να δούμε τι θα δώσετε. Γιατί με τη συνταγή αυτή και ο επόμενος, που θα πάει στη θέση σας, θα σας κατηγορεί ότι παρέλαβε προβλήματα διοικητικά, νομοθετικά </w:t>
      </w:r>
      <w:proofErr w:type="spellStart"/>
      <w:r>
        <w:rPr>
          <w:rFonts w:eastAsia="Times New Roman" w:cs="Times New Roman"/>
          <w:szCs w:val="24"/>
        </w:rPr>
        <w:t>κ.ο.κ.</w:t>
      </w:r>
      <w:proofErr w:type="spellEnd"/>
      <w:r>
        <w:rPr>
          <w:rFonts w:eastAsia="Times New Roman" w:cs="Times New Roman"/>
          <w:szCs w:val="24"/>
        </w:rPr>
        <w:t>. Θα χάνει η χώρα οχτώ μήνες, μέχρι να μάθει και εκείνος και στη συνέχεια πάλι τα ίδια.</w:t>
      </w:r>
    </w:p>
    <w:p w14:paraId="76839340"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σε ό,τι αφορά το 2015, μην το επικαλείστε, γιατί αναλάβατε από τον Φεβρουάριο. Μια κυβέρνηση του 2014 οδήγησε τα πράγματα εκεί. Άμα μιλάτε για το 2017, εγώ να ακούσω τα επιχειρήματα. Το 2015 αφήστε το. Είναι δουλειά των προηγουμένων από τους οποίους παραλάβατε, με τις εξελίξεις που θυμόμαστε όλοι για τη χρονιά εκείνη. </w:t>
      </w:r>
    </w:p>
    <w:p w14:paraId="76839341"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Τρίτον, σε ό,τι αφορά το Σύνταγμα, εγώ ήμουν σαφής στην τοποθέτησή μου. Πράγματι ο </w:t>
      </w:r>
      <w:proofErr w:type="spellStart"/>
      <w:r>
        <w:rPr>
          <w:rFonts w:eastAsia="Times New Roman" w:cs="Times New Roman"/>
          <w:szCs w:val="24"/>
        </w:rPr>
        <w:t>Μάνεσης</w:t>
      </w:r>
      <w:proofErr w:type="spellEnd"/>
      <w:r>
        <w:rPr>
          <w:rFonts w:eastAsia="Times New Roman" w:cs="Times New Roman"/>
          <w:szCs w:val="24"/>
        </w:rPr>
        <w:t xml:space="preserve"> είχε δίκιο. Η αλλαγή του Συντάγματος ή η θέσπιση νέου Συντάγματος είναι ζήτημα συσχετισμού δυνάμεων και αυτό αποτυπώνεται και στο σχετικό άρθρο του Συντάγματος που απαιτεί 151, 180, άρα συσχετισμούς. Σωστό αυτό. </w:t>
      </w:r>
    </w:p>
    <w:p w14:paraId="76839342"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Και επίσης, όσον αφορά το δεύτερο, που είπατε ότι υπάρχουν αναθεωρήσεις που επέτυχαν -κριτήριο ή πράξη- και αυτές που δεν επέτυχαν ή και συντάγματα ολόκληρα, σωστά και τα δύο. Ποιο είναι λάθος, όπως επεσήμανα στην αγόρευσή μου; Το να βαφτίζεις τον κοινό κανόνα της δημοκρατίας -που αφορά όλα τα κόμματα και που καλού</w:t>
      </w:r>
      <w:r>
        <w:rPr>
          <w:rFonts w:eastAsia="Times New Roman" w:cs="Times New Roman"/>
          <w:szCs w:val="24"/>
        </w:rPr>
        <w:lastRenderedPageBreak/>
        <w:t xml:space="preserve">νται να ψηφίσουν με συσχετισμούς ενότητας, όχι μειοψηφίας- σοσιαλιστικό, καπιταλιστικό, φιλελεύθερο, προοδευτικό </w:t>
      </w:r>
      <w:proofErr w:type="spellStart"/>
      <w:r>
        <w:rPr>
          <w:rFonts w:eastAsia="Times New Roman" w:cs="Times New Roman"/>
          <w:szCs w:val="24"/>
        </w:rPr>
        <w:t>κ.ο.κ.</w:t>
      </w:r>
      <w:proofErr w:type="spellEnd"/>
      <w:r>
        <w:rPr>
          <w:rFonts w:eastAsia="Times New Roman" w:cs="Times New Roman"/>
          <w:szCs w:val="24"/>
        </w:rPr>
        <w:t xml:space="preserve">. Είναι ο κοινός μας κανόνας. Άρα, είναι πολύ επικίνδυνοι και ύποπτοι οι πολιτικοί χαρακτηρισμοί, τα επίθετα αυτά που συνοδεύουν την αναθεώρηση και που οι συνάδελφοί σας έκαναν κατάχρηση αυτό τον καιρό που έγινε η σχετική συζήτηση. </w:t>
      </w:r>
    </w:p>
    <w:p w14:paraId="7683934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Σε ό,τι αφορά τα ζητήματα, που σχετίζονται με τις συνεργασίες των κομμάτων, νομίζω ότι ήμουν σαφής, αλλά και το συνέδριο που προσφάτως κάναμε, είχε μεγάλη σαφήνεια στο θέμα αυτό. </w:t>
      </w:r>
    </w:p>
    <w:p w14:paraId="76839344"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6839345"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Λοβέρδο.</w:t>
      </w:r>
    </w:p>
    <w:p w14:paraId="7683934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να κάνει ένα σχόλιο.</w:t>
      </w:r>
    </w:p>
    <w:p w14:paraId="76839347"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Ευχαριστώ, κύριε Πρόεδρε.</w:t>
      </w:r>
    </w:p>
    <w:p w14:paraId="76839348"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κανείς δεν μπορεί να οχυρώνεται πίσω από αυτό που παραλαμβάνει. Κρίνεται από αυτό που κάνει ο ίδιος. Όμως, εδώ έχουμε μια ιδιαίτερη περίπτωση, μια ιδιομορφία. </w:t>
      </w:r>
    </w:p>
    <w:p w14:paraId="76839349"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Η χώρα πρώτη φορά έχει βρεθεί σε τόσο μεγάλη κρίση. Πρέπει να δούμε, λοιπόν, τι μας οδήγησε εκεί. Πρέπει να δούμε όλες τις καμπύλες. Πρέπει να δούμε το ότι σε όλα τα θέματα είχαμε μια πτωτική πορεία μέχρι κάποια στιγμή. Έχουμε την περίοδο της κρίσης και μια περίοδο που αρχίζει και ανεβαίνει ξανά και θα πρέπει να εντοπίσουμε τις αιτίες που μας οδήγησαν εκεί για να τις αλλάξουμε. </w:t>
      </w:r>
    </w:p>
    <w:p w14:paraId="7683934A"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Μόνο με αυτή την έννοια αναφέρθηκα, όπου αναφέρθηκα στα προηγούμενα. Διότι για τους αναπτυξιακούς νόμους βοά το πανελλήνιο και για το πώς γίνεται η διαχείριση αυτών των νόμων. Βοά! Με όποιον και να μιλήσει κανείς θα του πει συγκεκριμένα πράγματα. Δεν είναι τυχαίο αυτό που σας είπα. </w:t>
      </w:r>
    </w:p>
    <w:p w14:paraId="7683934B"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Τώρα πανηγυρίζει το πανελλήνιο; </w:t>
      </w:r>
    </w:p>
    <w:p w14:paraId="7683934C"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ΑΣΤΕΡΙΟΣ ΠΙΤΣΙΟΡΛΑΣ (Υφυπουργός Οικονομίας και Ανάπτυξης): </w:t>
      </w:r>
      <w:r>
        <w:rPr>
          <w:rFonts w:eastAsia="Times New Roman" w:cs="Times New Roman"/>
          <w:szCs w:val="24"/>
        </w:rPr>
        <w:t xml:space="preserve">Όχι, όχι. Αυτό προσπαθώ να σας πω, ότι οφείλουμε να αναδιοργανώσουμε εκ βάθρων μια ολόκληρη λειτουργία. Αν δεν το κάνουμε, θα μας κατηγορήσετε για αυτό. </w:t>
      </w:r>
    </w:p>
    <w:p w14:paraId="7683934D"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Οφείλουμε να το κάνουμε, διότι αλλιώς δεν θα μπορέσουμε να κάνουμε τίποτα. Θα παραδώσουμε και εμείς έξι χιλιάδες ανεκτέλεστα έργα ή και παραπάνω. Είναι πολύ εύκολο να εντάσσεις έργα σε έναν αναπτυξιακό νόμο και να μοιράζεις εντάξεις, όπως και αν το αποφασίζεις και με όποιον τρόπο και αν το κάνεις. Το να τα υλοποιήσεις είναι το δύσκολο. </w:t>
      </w:r>
    </w:p>
    <w:p w14:paraId="7683934E"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Το στοιχείο, λοιπόν, που σας λέω, δηλαδή έξι χιλιάδες έργα από προηγούμενους αναπτυξιακούς, με δεδομένο ότι δεν υπήρχαν οι προϋπολογισμοί για να χρηματοδοτηθούν και να υλοποιηθούν αυτά τα έργα, είναι ένα πρόβλημα τεράστιο. Είναι μία παθογένεια τεράστια. </w:t>
      </w:r>
    </w:p>
    <w:p w14:paraId="7683934F"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Ξέρετε ποιος Υπουργός έφτιαξε τον αναπτυξιακό με τα περισσότερα απ’ αυτά τα έξι χιλιάδες έργα που λέτε;</w:t>
      </w:r>
    </w:p>
    <w:p w14:paraId="76839350"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Ποιος;</w:t>
      </w:r>
    </w:p>
    <w:p w14:paraId="76839351"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Η κ. </w:t>
      </w:r>
      <w:proofErr w:type="spellStart"/>
      <w:r>
        <w:rPr>
          <w:rFonts w:eastAsia="Times New Roman" w:cs="Times New Roman"/>
          <w:szCs w:val="24"/>
        </w:rPr>
        <w:t>Λούκα</w:t>
      </w:r>
      <w:proofErr w:type="spellEnd"/>
      <w:r>
        <w:rPr>
          <w:rFonts w:eastAsia="Times New Roman" w:cs="Times New Roman"/>
          <w:szCs w:val="24"/>
        </w:rPr>
        <w:t xml:space="preserve"> Κατσέλη.</w:t>
      </w:r>
    </w:p>
    <w:p w14:paraId="76839352"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 xml:space="preserve">Δεν ξέρω ποιος τον έφτιαξε, λέω ότι υπάρχει ως πρόβλημα και οφείλουμε να το λύσουμε, εάν θέλουμε να είμαστε ειλικρινείς με τον κόσμο και εάν θέλουμε να γίνουν έργα. Είναι οκτακόσια εκατομμύρια δαπάνες για έργα προηγούμενων περιόδων, προηγούμενων αναπτυξιακών νόμων. </w:t>
      </w:r>
    </w:p>
    <w:p w14:paraId="76839353"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 xml:space="preserve">Τώρα, για τα πολιτικά ζητήματα δεν νομίζω ότι είναι η κατάλληλη στιγμή να απαντήσω. </w:t>
      </w:r>
    </w:p>
    <w:p w14:paraId="76839354"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ας τα αφήσουμε αυτά για αργότερα.</w:t>
      </w:r>
    </w:p>
    <w:p w14:paraId="76839355"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υπ’ αριθμόν 1/1/5-10-2017 επίκαιρης επερώτησης με θέμα: «Η Κυβέρνηση διώχνει τις μεγάλες επενδύσεις από τη χώρα: ανικανότητα ή ιδεοληπτικές εμμονές;».</w:t>
      </w:r>
    </w:p>
    <w:p w14:paraId="76839356" w14:textId="77777777" w:rsidR="003B7301" w:rsidRDefault="006473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6839357" w14:textId="77777777" w:rsidR="003B7301" w:rsidRDefault="0064739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6839358" w14:textId="77777777" w:rsidR="003B7301" w:rsidRDefault="0064739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14.50΄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23 Απριλίου 2018 και ώρα 18.00΄, με αντικείμενο εργασιών του Σώματος: κοινοβουλευτικό έλεγχο, συζήτηση επίκαιρων ερωτήσεων.</w:t>
      </w:r>
    </w:p>
    <w:p w14:paraId="76839359" w14:textId="77777777" w:rsidR="003B7301" w:rsidRDefault="00647390">
      <w:pPr>
        <w:spacing w:line="600" w:lineRule="auto"/>
        <w:jc w:val="center"/>
        <w:rPr>
          <w:rFonts w:eastAsia="Times New Roman" w:cs="Times New Roman"/>
          <w:szCs w:val="24"/>
          <w:lang w:val="en-US"/>
        </w:rPr>
      </w:pPr>
      <w:r>
        <w:rPr>
          <w:rFonts w:eastAsia="Times New Roman" w:cs="Times New Roman"/>
          <w:b/>
          <w:bCs/>
          <w:szCs w:val="24"/>
        </w:rPr>
        <w:t xml:space="preserve">       Ο ΠΡΟΕΔΡΟΣ                                                               ΟΙ ΓΡΑΜΜΑΤΕΙΣ</w:t>
      </w:r>
    </w:p>
    <w:p w14:paraId="7683935A" w14:textId="77777777" w:rsidR="003B7301" w:rsidRDefault="003B7301">
      <w:pPr>
        <w:spacing w:line="600" w:lineRule="auto"/>
        <w:ind w:firstLine="720"/>
        <w:jc w:val="both"/>
        <w:rPr>
          <w:rFonts w:eastAsia="Times New Roman" w:cs="Times New Roman"/>
          <w:szCs w:val="24"/>
        </w:rPr>
      </w:pPr>
    </w:p>
    <w:sectPr w:rsidR="003B73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ocumentProtection w:edit="trackedChanges" w:enforcement="1" w:cryptProviderType="rsaFull" w:cryptAlgorithmClass="hash" w:cryptAlgorithmType="typeAny" w:cryptAlgorithmSid="4" w:cryptSpinCount="50000" w:hash="5RhGvehBJW5iEQgmWNy4pRox0bY=" w:salt="2oHcKFsyIeq3nlTbn75Z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01"/>
    <w:rsid w:val="003B7301"/>
    <w:rsid w:val="00647390"/>
    <w:rsid w:val="009254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9015"/>
  <w15:docId w15:val="{1BF635EF-E2EC-4B5B-933A-FDDC033A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D32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D3289"/>
    <w:rPr>
      <w:rFonts w:ascii="Segoe UI" w:hAnsi="Segoe UI" w:cs="Segoe UI"/>
      <w:sz w:val="18"/>
      <w:szCs w:val="18"/>
    </w:rPr>
  </w:style>
  <w:style w:type="paragraph" w:styleId="a4">
    <w:name w:val="Revision"/>
    <w:hidden/>
    <w:uiPriority w:val="99"/>
    <w:semiHidden/>
    <w:rsid w:val="00754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614</MetadataID>
    <Session xmlns="641f345b-441b-4b81-9152-adc2e73ba5e1">Γ´</Session>
    <Date xmlns="641f345b-441b-4b81-9152-adc2e73ba5e1">2018-04-19T21:00:00+00:00</Date>
    <Status xmlns="641f345b-441b-4b81-9152-adc2e73ba5e1">
      <Url>http://srv-sp1/praktika/Lists/Incoming_Metadata/EditForm.aspx?ID=614&amp;Source=/praktika/Recordings_Library/Forms/AllItems.aspx</Url>
      <Description>Δημοσιεύτηκε</Description>
    </Status>
    <Meeting xmlns="641f345b-441b-4b81-9152-adc2e73ba5e1">Ρ´</Meeting>
  </documentManagement>
</p:properties>
</file>

<file path=customXml/itemProps1.xml><?xml version="1.0" encoding="utf-8"?>
<ds:datastoreItem xmlns:ds="http://schemas.openxmlformats.org/officeDocument/2006/customXml" ds:itemID="{23CCFF67-30B3-4BA2-AC94-DBD9EAD499B2}">
  <ds:schemaRefs>
    <ds:schemaRef ds:uri="http://schemas.microsoft.com/sharepoint/v3/contenttype/forms"/>
  </ds:schemaRefs>
</ds:datastoreItem>
</file>

<file path=customXml/itemProps2.xml><?xml version="1.0" encoding="utf-8"?>
<ds:datastoreItem xmlns:ds="http://schemas.openxmlformats.org/officeDocument/2006/customXml" ds:itemID="{94D52D29-6771-4378-834F-D8A1732B8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E4143-8C37-414E-A0A5-0597DF44B94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207</Pages>
  <Words>38487</Words>
  <Characters>207835</Characters>
  <Application>Microsoft Office Word</Application>
  <DocSecurity>0</DocSecurity>
  <Lines>1731</Lines>
  <Paragraphs>491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2018-04-30T08:20:00Z</dcterms:created>
  <dcterms:modified xsi:type="dcterms:W3CDTF">2018-04-30T08:20:00Z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