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196490" w14:textId="77777777" w:rsidR="00442369" w:rsidRPr="00442369" w:rsidRDefault="00442369" w:rsidP="00442369">
      <w:pPr>
        <w:spacing w:after="0" w:line="360" w:lineRule="auto"/>
        <w:rPr>
          <w:ins w:id="0" w:author="Φλούδα Χριστίνα" w:date="2017-06-12T12:23:00Z"/>
          <w:rFonts w:eastAsia="Times New Roman"/>
          <w:szCs w:val="24"/>
          <w:lang w:eastAsia="en-US"/>
        </w:rPr>
      </w:pPr>
      <w:bookmarkStart w:id="1" w:name="_GoBack"/>
      <w:bookmarkEnd w:id="1"/>
      <w:ins w:id="2" w:author="Φλούδα Χριστίνα" w:date="2017-06-12T12:23:00Z">
        <w:r w:rsidRPr="0044236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A33E73D" w14:textId="77777777" w:rsidR="00442369" w:rsidRPr="00442369" w:rsidRDefault="00442369" w:rsidP="00442369">
      <w:pPr>
        <w:spacing w:after="0" w:line="360" w:lineRule="auto"/>
        <w:rPr>
          <w:ins w:id="3" w:author="Φλούδα Χριστίνα" w:date="2017-06-12T12:23:00Z"/>
          <w:rFonts w:eastAsia="Times New Roman"/>
          <w:szCs w:val="24"/>
          <w:lang w:eastAsia="en-US"/>
        </w:rPr>
      </w:pPr>
    </w:p>
    <w:p w14:paraId="643B03F9" w14:textId="77777777" w:rsidR="00442369" w:rsidRPr="00442369" w:rsidRDefault="00442369" w:rsidP="00442369">
      <w:pPr>
        <w:spacing w:after="0" w:line="360" w:lineRule="auto"/>
        <w:rPr>
          <w:ins w:id="4" w:author="Φλούδα Χριστίνα" w:date="2017-06-12T12:23:00Z"/>
          <w:rFonts w:eastAsia="Times New Roman"/>
          <w:szCs w:val="24"/>
          <w:lang w:eastAsia="en-US"/>
        </w:rPr>
      </w:pPr>
      <w:ins w:id="5" w:author="Φλούδα Χριστίνα" w:date="2017-06-12T12:23:00Z">
        <w:r w:rsidRPr="00442369">
          <w:rPr>
            <w:rFonts w:eastAsia="Times New Roman"/>
            <w:szCs w:val="24"/>
            <w:lang w:eastAsia="en-US"/>
          </w:rPr>
          <w:t>ΠΙΝΑΚΑΣ ΠΕΡΙΕΧΟΜΕΝΩΝ</w:t>
        </w:r>
      </w:ins>
    </w:p>
    <w:p w14:paraId="4714481D" w14:textId="77777777" w:rsidR="00442369" w:rsidRPr="00442369" w:rsidRDefault="00442369" w:rsidP="00442369">
      <w:pPr>
        <w:spacing w:after="0" w:line="360" w:lineRule="auto"/>
        <w:rPr>
          <w:ins w:id="6" w:author="Φλούδα Χριστίνα" w:date="2017-06-12T12:23:00Z"/>
          <w:rFonts w:eastAsia="Times New Roman"/>
          <w:szCs w:val="24"/>
          <w:lang w:eastAsia="en-US"/>
        </w:rPr>
      </w:pPr>
      <w:ins w:id="7" w:author="Φλούδα Χριστίνα" w:date="2017-06-12T12:23:00Z">
        <w:r w:rsidRPr="00442369">
          <w:rPr>
            <w:rFonts w:eastAsia="Times New Roman"/>
            <w:szCs w:val="24"/>
            <w:lang w:eastAsia="en-US"/>
          </w:rPr>
          <w:t xml:space="preserve">ΙΖ΄ ΠΕΡΙΟΔΟΣ </w:t>
        </w:r>
      </w:ins>
    </w:p>
    <w:p w14:paraId="701F6683" w14:textId="77777777" w:rsidR="00442369" w:rsidRPr="00442369" w:rsidRDefault="00442369" w:rsidP="00442369">
      <w:pPr>
        <w:spacing w:after="0" w:line="360" w:lineRule="auto"/>
        <w:rPr>
          <w:ins w:id="8" w:author="Φλούδα Χριστίνα" w:date="2017-06-12T12:23:00Z"/>
          <w:rFonts w:eastAsia="Times New Roman"/>
          <w:szCs w:val="24"/>
          <w:lang w:eastAsia="en-US"/>
        </w:rPr>
      </w:pPr>
      <w:ins w:id="9" w:author="Φλούδα Χριστίνα" w:date="2017-06-12T12:23:00Z">
        <w:r w:rsidRPr="00442369">
          <w:rPr>
            <w:rFonts w:eastAsia="Times New Roman"/>
            <w:szCs w:val="24"/>
            <w:lang w:eastAsia="en-US"/>
          </w:rPr>
          <w:t>ΠΡΟΕΔΡΕΥΟΜΕΝΗΣ ΚΟΙΝΟΒΟΥΛΕΥΤΙΚΗΣ ΔΗΜΟΚΡΑΤΙΑΣ</w:t>
        </w:r>
      </w:ins>
    </w:p>
    <w:p w14:paraId="7FAC9198" w14:textId="77777777" w:rsidR="00442369" w:rsidRPr="00442369" w:rsidRDefault="00442369" w:rsidP="00442369">
      <w:pPr>
        <w:spacing w:after="0" w:line="360" w:lineRule="auto"/>
        <w:rPr>
          <w:ins w:id="10" w:author="Φλούδα Χριστίνα" w:date="2017-06-12T12:23:00Z"/>
          <w:rFonts w:eastAsia="Times New Roman"/>
          <w:szCs w:val="24"/>
          <w:lang w:eastAsia="en-US"/>
        </w:rPr>
      </w:pPr>
      <w:ins w:id="11" w:author="Φλούδα Χριστίνα" w:date="2017-06-12T12:23:00Z">
        <w:r w:rsidRPr="00442369">
          <w:rPr>
            <w:rFonts w:eastAsia="Times New Roman"/>
            <w:szCs w:val="24"/>
            <w:lang w:eastAsia="en-US"/>
          </w:rPr>
          <w:t>ΣΥΝΟΔΟΣ Β΄</w:t>
        </w:r>
      </w:ins>
    </w:p>
    <w:p w14:paraId="1A5A648A" w14:textId="77777777" w:rsidR="00442369" w:rsidRPr="00442369" w:rsidRDefault="00442369" w:rsidP="00442369">
      <w:pPr>
        <w:spacing w:after="0" w:line="360" w:lineRule="auto"/>
        <w:rPr>
          <w:ins w:id="12" w:author="Φλούδα Χριστίνα" w:date="2017-06-12T12:23:00Z"/>
          <w:rFonts w:eastAsia="Times New Roman"/>
          <w:szCs w:val="24"/>
          <w:lang w:eastAsia="en-US"/>
        </w:rPr>
      </w:pPr>
    </w:p>
    <w:p w14:paraId="18CFC067" w14:textId="77777777" w:rsidR="00442369" w:rsidRPr="00442369" w:rsidRDefault="00442369" w:rsidP="00442369">
      <w:pPr>
        <w:spacing w:after="0" w:line="360" w:lineRule="auto"/>
        <w:rPr>
          <w:ins w:id="13" w:author="Φλούδα Χριστίνα" w:date="2017-06-12T12:23:00Z"/>
          <w:rFonts w:eastAsia="Times New Roman"/>
          <w:szCs w:val="24"/>
          <w:lang w:eastAsia="en-US"/>
        </w:rPr>
      </w:pPr>
      <w:ins w:id="14" w:author="Φλούδα Χριστίνα" w:date="2017-06-12T12:23:00Z">
        <w:r w:rsidRPr="00442369">
          <w:rPr>
            <w:rFonts w:eastAsia="Times New Roman"/>
            <w:szCs w:val="24"/>
            <w:lang w:eastAsia="en-US"/>
          </w:rPr>
          <w:t>ΣΥΝΕΔΡΙΑΣΗ ΡΚΣΤ΄</w:t>
        </w:r>
      </w:ins>
    </w:p>
    <w:p w14:paraId="7514E0B8" w14:textId="77777777" w:rsidR="00442369" w:rsidRPr="00442369" w:rsidRDefault="00442369" w:rsidP="00442369">
      <w:pPr>
        <w:spacing w:after="0" w:line="360" w:lineRule="auto"/>
        <w:rPr>
          <w:ins w:id="15" w:author="Φλούδα Χριστίνα" w:date="2017-06-12T12:23:00Z"/>
          <w:rFonts w:eastAsia="Times New Roman"/>
          <w:szCs w:val="24"/>
          <w:lang w:eastAsia="en-US"/>
        </w:rPr>
      </w:pPr>
      <w:ins w:id="16" w:author="Φλούδα Χριστίνα" w:date="2017-06-12T12:23:00Z">
        <w:r w:rsidRPr="00442369">
          <w:rPr>
            <w:rFonts w:eastAsia="Times New Roman"/>
            <w:szCs w:val="24"/>
            <w:lang w:eastAsia="en-US"/>
          </w:rPr>
          <w:t>Παρασκευή  26 Μαΐου 2017</w:t>
        </w:r>
      </w:ins>
    </w:p>
    <w:p w14:paraId="3CFDE09D" w14:textId="77777777" w:rsidR="00442369" w:rsidRPr="00442369" w:rsidRDefault="00442369" w:rsidP="00442369">
      <w:pPr>
        <w:spacing w:after="0" w:line="360" w:lineRule="auto"/>
        <w:rPr>
          <w:ins w:id="17" w:author="Φλούδα Χριστίνα" w:date="2017-06-12T12:23:00Z"/>
          <w:rFonts w:eastAsia="Times New Roman"/>
          <w:szCs w:val="24"/>
          <w:lang w:eastAsia="en-US"/>
        </w:rPr>
      </w:pPr>
    </w:p>
    <w:p w14:paraId="729EC4EB" w14:textId="77777777" w:rsidR="00442369" w:rsidRPr="00442369" w:rsidRDefault="00442369" w:rsidP="00442369">
      <w:pPr>
        <w:spacing w:after="0" w:line="360" w:lineRule="auto"/>
        <w:rPr>
          <w:ins w:id="18" w:author="Φλούδα Χριστίνα" w:date="2017-06-12T12:23:00Z"/>
          <w:rFonts w:eastAsia="Times New Roman"/>
          <w:szCs w:val="24"/>
          <w:lang w:eastAsia="en-US"/>
        </w:rPr>
      </w:pPr>
      <w:ins w:id="19" w:author="Φλούδα Χριστίνα" w:date="2017-06-12T12:23:00Z">
        <w:r w:rsidRPr="00442369">
          <w:rPr>
            <w:rFonts w:eastAsia="Times New Roman"/>
            <w:szCs w:val="24"/>
            <w:lang w:eastAsia="en-US"/>
          </w:rPr>
          <w:t>ΘΕΜΑΤΑ</w:t>
        </w:r>
      </w:ins>
    </w:p>
    <w:p w14:paraId="4FF55C10" w14:textId="77777777" w:rsidR="00442369" w:rsidRPr="00442369" w:rsidRDefault="00442369" w:rsidP="00442369">
      <w:pPr>
        <w:spacing w:after="0" w:line="360" w:lineRule="auto"/>
        <w:rPr>
          <w:ins w:id="20" w:author="Φλούδα Χριστίνα" w:date="2017-06-12T12:23:00Z"/>
          <w:rFonts w:eastAsia="Times New Roman"/>
          <w:szCs w:val="24"/>
          <w:lang w:eastAsia="en-US"/>
        </w:rPr>
      </w:pPr>
      <w:ins w:id="21" w:author="Φλούδα Χριστίνα" w:date="2017-06-12T12:23:00Z">
        <w:r w:rsidRPr="00442369">
          <w:rPr>
            <w:rFonts w:eastAsia="Times New Roman"/>
            <w:szCs w:val="24"/>
            <w:lang w:eastAsia="en-US"/>
          </w:rPr>
          <w:t xml:space="preserve"> </w:t>
        </w:r>
        <w:r w:rsidRPr="00442369">
          <w:rPr>
            <w:rFonts w:eastAsia="Times New Roman"/>
            <w:szCs w:val="24"/>
            <w:lang w:eastAsia="en-US"/>
          </w:rPr>
          <w:br/>
          <w:t xml:space="preserve">Α. ΕΙΔΙΚΑ ΘΕΜΑΤΑ </w:t>
        </w:r>
        <w:r w:rsidRPr="00442369">
          <w:rPr>
            <w:rFonts w:eastAsia="Times New Roman"/>
            <w:szCs w:val="24"/>
            <w:lang w:eastAsia="en-US"/>
          </w:rPr>
          <w:br/>
          <w:t xml:space="preserve">1. Επικύρωση Πρακτικών, σελ. </w:t>
        </w:r>
        <w:r w:rsidRPr="00442369">
          <w:rPr>
            <w:rFonts w:eastAsia="Times New Roman"/>
            <w:szCs w:val="24"/>
            <w:lang w:eastAsia="en-US"/>
          </w:rPr>
          <w:br/>
          <w:t xml:space="preserve">2.  Άδεια απουσίας του Βουλευτή κ. Σ. Καλαφάτη, σελ. </w:t>
        </w:r>
        <w:r w:rsidRPr="00442369">
          <w:rPr>
            <w:rFonts w:eastAsia="Times New Roman"/>
            <w:szCs w:val="24"/>
            <w:lang w:eastAsia="en-US"/>
          </w:rPr>
          <w:br/>
          <w:t xml:space="preserve">3. Ανακοινώνεται ότι τη συνεδρίαση παρακολουθούν μαθητές από το 3ο Δημοτικό Σχολείο Νέου Ηρακλείου, το 5ο Δημοτικό Σχολείο Ιλίου, το Δημοτικό Σχολείο Κεραμείων Λέσβου, το Ιδιωτικό Δημοτικό Σχολείο "Εκπαιδευτήρια ο Απόστολος Παύλος" και φοιτητές από το Πανεπιστήμιο </w:t>
        </w:r>
        <w:proofErr w:type="spellStart"/>
        <w:r w:rsidRPr="00442369">
          <w:rPr>
            <w:rFonts w:eastAsia="Times New Roman"/>
            <w:szCs w:val="24"/>
            <w:lang w:eastAsia="en-US"/>
          </w:rPr>
          <w:t>St</w:t>
        </w:r>
        <w:proofErr w:type="spellEnd"/>
        <w:r w:rsidRPr="00442369">
          <w:rPr>
            <w:rFonts w:eastAsia="Times New Roman"/>
            <w:szCs w:val="24"/>
            <w:lang w:eastAsia="en-US"/>
          </w:rPr>
          <w:t xml:space="preserve">. </w:t>
        </w:r>
        <w:proofErr w:type="spellStart"/>
        <w:r w:rsidRPr="00442369">
          <w:rPr>
            <w:rFonts w:eastAsia="Times New Roman"/>
            <w:szCs w:val="24"/>
            <w:lang w:eastAsia="en-US"/>
          </w:rPr>
          <w:t>John's</w:t>
        </w:r>
        <w:proofErr w:type="spellEnd"/>
        <w:r w:rsidRPr="00442369">
          <w:rPr>
            <w:rFonts w:eastAsia="Times New Roman"/>
            <w:szCs w:val="24"/>
            <w:lang w:eastAsia="en-US"/>
          </w:rPr>
          <w:t xml:space="preserve">, σελ. </w:t>
        </w:r>
        <w:r w:rsidRPr="00442369">
          <w:rPr>
            <w:rFonts w:eastAsia="Times New Roman"/>
            <w:szCs w:val="24"/>
            <w:lang w:eastAsia="en-US"/>
          </w:rPr>
          <w:br/>
          <w:t xml:space="preserve">4. Επί διαδικαστικού θέματος, σελ. </w:t>
        </w:r>
        <w:r w:rsidRPr="00442369">
          <w:rPr>
            <w:rFonts w:eastAsia="Times New Roman"/>
            <w:szCs w:val="24"/>
            <w:lang w:eastAsia="en-US"/>
          </w:rPr>
          <w:br/>
          <w:t xml:space="preserve">5. Επί προσωπικού θέματος, σελ. </w:t>
        </w:r>
        <w:r w:rsidRPr="00442369">
          <w:rPr>
            <w:rFonts w:eastAsia="Times New Roman"/>
            <w:szCs w:val="24"/>
            <w:lang w:eastAsia="en-US"/>
          </w:rPr>
          <w:br/>
          <w:t xml:space="preserve"> </w:t>
        </w:r>
        <w:r w:rsidRPr="00442369">
          <w:rPr>
            <w:rFonts w:eastAsia="Times New Roman"/>
            <w:szCs w:val="24"/>
            <w:lang w:eastAsia="en-US"/>
          </w:rPr>
          <w:br/>
          <w:t xml:space="preserve">Β. ΚΟΙΝΟΒΟΥΛΕΥΤΙΚΟΣ ΕΛΕΓΧΟΣ </w:t>
        </w:r>
        <w:r w:rsidRPr="00442369">
          <w:rPr>
            <w:rFonts w:eastAsia="Times New Roman"/>
            <w:szCs w:val="24"/>
            <w:lang w:eastAsia="en-US"/>
          </w:rPr>
          <w:br/>
          <w:t xml:space="preserve">1. Κατάθεση αναφορών, σελ. </w:t>
        </w:r>
        <w:r w:rsidRPr="00442369">
          <w:rPr>
            <w:rFonts w:eastAsia="Times New Roman"/>
            <w:szCs w:val="24"/>
            <w:lang w:eastAsia="en-US"/>
          </w:rPr>
          <w:br/>
          <w:t xml:space="preserve">2. Ανακοίνωση του δελτίου επικαίρων ερωτήσεων της Δευτέρας 29 Μαΐου 2017, σελ. </w:t>
        </w:r>
        <w:r w:rsidRPr="00442369">
          <w:rPr>
            <w:rFonts w:eastAsia="Times New Roman"/>
            <w:szCs w:val="24"/>
            <w:lang w:eastAsia="en-US"/>
          </w:rPr>
          <w:br/>
          <w:t>3. Συζήτηση επικαίρων ερωτήσεων:</w:t>
        </w:r>
        <w:r w:rsidRPr="00442369">
          <w:rPr>
            <w:rFonts w:eastAsia="Times New Roman"/>
            <w:szCs w:val="24"/>
            <w:lang w:eastAsia="en-US"/>
          </w:rPr>
          <w:br/>
          <w:t xml:space="preserve">    α) Προς τον Υπουργό Ψηφιακής Πολιτικής, Τηλεπικοινωνιών και Ενημέρωσης:</w:t>
        </w:r>
        <w:r w:rsidRPr="00442369">
          <w:rPr>
            <w:rFonts w:eastAsia="Times New Roman"/>
            <w:szCs w:val="24"/>
            <w:lang w:eastAsia="en-US"/>
          </w:rPr>
          <w:br/>
          <w:t xml:space="preserve">        i. σχετικά με το τηλεοπτικό σήμα σε απομακρυσμένες περιοχές, σελ. </w:t>
        </w:r>
        <w:r w:rsidRPr="00442369">
          <w:rPr>
            <w:rFonts w:eastAsia="Times New Roman"/>
            <w:szCs w:val="24"/>
            <w:lang w:eastAsia="en-US"/>
          </w:rPr>
          <w:br/>
          <w:t xml:space="preserve">        </w:t>
        </w:r>
        <w:proofErr w:type="spellStart"/>
        <w:r w:rsidRPr="00442369">
          <w:rPr>
            <w:rFonts w:eastAsia="Times New Roman"/>
            <w:szCs w:val="24"/>
            <w:lang w:eastAsia="en-US"/>
          </w:rPr>
          <w:t>ii</w:t>
        </w:r>
        <w:proofErr w:type="spellEnd"/>
        <w:r w:rsidRPr="00442369">
          <w:rPr>
            <w:rFonts w:eastAsia="Times New Roman"/>
            <w:szCs w:val="24"/>
            <w:lang w:eastAsia="en-US"/>
          </w:rPr>
          <w:t xml:space="preserve">. σχετικά με την επαναλειτουργία της Σαμιακής Τηλεόρασης και το πλαίσιο εύρυθμης λειτουργίας των περιφερειακών ΜΜΕ, σελ. </w:t>
        </w:r>
        <w:r w:rsidRPr="00442369">
          <w:rPr>
            <w:rFonts w:eastAsia="Times New Roman"/>
            <w:szCs w:val="24"/>
            <w:lang w:eastAsia="en-US"/>
          </w:rPr>
          <w:br/>
          <w:t xml:space="preserve">    β) Προς την Υπουργό Εργασίας, Κοινωνικής Ασφάλισης και Κοινωνικής Αλληλεγγύης, με θέμα: «Υπεξαίρεση στην οικονομική διαχείριση του Θεραπευτηρίου Χρόνιων Παθήσεων Δράμας», σελ. </w:t>
        </w:r>
        <w:r w:rsidRPr="00442369">
          <w:rPr>
            <w:rFonts w:eastAsia="Times New Roman"/>
            <w:szCs w:val="24"/>
            <w:lang w:eastAsia="en-US"/>
          </w:rPr>
          <w:br/>
          <w:t xml:space="preserve">    γ) Προς τον Υπουργό Μεταναστευτικής Πολιτικής, σχετικά με την έλλειψη ενημέρωσης για τη στέγαση προσφύγων στο Κιλκίς, σελ. </w:t>
        </w:r>
        <w:r w:rsidRPr="00442369">
          <w:rPr>
            <w:rFonts w:eastAsia="Times New Roman"/>
            <w:szCs w:val="24"/>
            <w:lang w:eastAsia="en-US"/>
          </w:rPr>
          <w:br/>
          <w:t xml:space="preserve">    δ) Προς τον Υπουργό Περιβάλλοντος και Ενέργειας με θέμα:</w:t>
        </w:r>
        <w:r w:rsidRPr="00442369">
          <w:rPr>
            <w:rFonts w:eastAsia="Times New Roman"/>
            <w:szCs w:val="24"/>
            <w:lang w:eastAsia="en-US"/>
          </w:rPr>
          <w:br/>
          <w:t xml:space="preserve">        i. « Ίδρυση ΠΟΑΥ (Περιοχή Οργανωμένης Ανάπτυξης Υδατοκαλλιεργειών) στην Κάλυμνο», σελ. </w:t>
        </w:r>
        <w:r w:rsidRPr="00442369">
          <w:rPr>
            <w:rFonts w:eastAsia="Times New Roman"/>
            <w:szCs w:val="24"/>
            <w:lang w:eastAsia="en-US"/>
          </w:rPr>
          <w:br/>
          <w:t xml:space="preserve">        </w:t>
        </w:r>
        <w:proofErr w:type="spellStart"/>
        <w:r w:rsidRPr="00442369">
          <w:rPr>
            <w:rFonts w:eastAsia="Times New Roman"/>
            <w:szCs w:val="24"/>
            <w:lang w:eastAsia="en-US"/>
          </w:rPr>
          <w:t>ii</w:t>
        </w:r>
        <w:proofErr w:type="spellEnd"/>
        <w:r w:rsidRPr="00442369">
          <w:rPr>
            <w:rFonts w:eastAsia="Times New Roman"/>
            <w:szCs w:val="24"/>
            <w:lang w:eastAsia="en-US"/>
          </w:rPr>
          <w:t xml:space="preserve">. «αυθαίρετες κατασκευές και καταπατήσεις παραλιών στη Μύκονο», σελ. </w:t>
        </w:r>
        <w:r w:rsidRPr="00442369">
          <w:rPr>
            <w:rFonts w:eastAsia="Times New Roman"/>
            <w:szCs w:val="24"/>
            <w:lang w:eastAsia="en-US"/>
          </w:rPr>
          <w:br/>
          <w:t xml:space="preserve">        </w:t>
        </w:r>
        <w:proofErr w:type="spellStart"/>
        <w:r w:rsidRPr="00442369">
          <w:rPr>
            <w:rFonts w:eastAsia="Times New Roman"/>
            <w:szCs w:val="24"/>
            <w:lang w:eastAsia="en-US"/>
          </w:rPr>
          <w:t>iii</w:t>
        </w:r>
        <w:proofErr w:type="spellEnd"/>
        <w:r w:rsidRPr="00442369">
          <w:rPr>
            <w:rFonts w:eastAsia="Times New Roman"/>
            <w:szCs w:val="24"/>
            <w:lang w:eastAsia="en-US"/>
          </w:rPr>
          <w:t xml:space="preserve">. σχετικά με τις υπέρογκες χρεώσεις σε λογαριασμούς της ΔΕΗ, σελ. </w:t>
        </w:r>
        <w:r w:rsidRPr="00442369">
          <w:rPr>
            <w:rFonts w:eastAsia="Times New Roman"/>
            <w:szCs w:val="24"/>
            <w:lang w:eastAsia="en-US"/>
          </w:rPr>
          <w:br/>
        </w:r>
      </w:ins>
    </w:p>
    <w:p w14:paraId="12D9B2D9" w14:textId="77777777" w:rsidR="00442369" w:rsidRPr="00442369" w:rsidRDefault="00442369" w:rsidP="00442369">
      <w:pPr>
        <w:spacing w:after="0" w:line="360" w:lineRule="auto"/>
        <w:rPr>
          <w:ins w:id="22" w:author="Φλούδα Χριστίνα" w:date="2017-06-12T12:23:00Z"/>
          <w:rFonts w:eastAsia="Times New Roman"/>
          <w:szCs w:val="24"/>
          <w:lang w:eastAsia="en-US"/>
        </w:rPr>
      </w:pPr>
    </w:p>
    <w:p w14:paraId="44AEEAED" w14:textId="77777777" w:rsidR="00442369" w:rsidRPr="00442369" w:rsidRDefault="00442369" w:rsidP="00442369">
      <w:pPr>
        <w:spacing w:after="0" w:line="360" w:lineRule="auto"/>
        <w:rPr>
          <w:ins w:id="23" w:author="Φλούδα Χριστίνα" w:date="2017-06-12T12:23:00Z"/>
          <w:rFonts w:eastAsia="Times New Roman"/>
          <w:szCs w:val="24"/>
          <w:lang w:eastAsia="en-US"/>
        </w:rPr>
      </w:pPr>
      <w:ins w:id="24" w:author="Φλούδα Χριστίνα" w:date="2017-06-12T12:23:00Z">
        <w:r w:rsidRPr="00442369">
          <w:rPr>
            <w:rFonts w:eastAsia="Times New Roman"/>
            <w:szCs w:val="24"/>
            <w:lang w:eastAsia="en-US"/>
          </w:rPr>
          <w:t>ΠΡΟΕΔΡΕΥΟΥΣΑ</w:t>
        </w:r>
      </w:ins>
    </w:p>
    <w:p w14:paraId="05775381" w14:textId="77777777" w:rsidR="00442369" w:rsidRPr="00442369" w:rsidRDefault="00442369" w:rsidP="00442369">
      <w:pPr>
        <w:spacing w:after="0" w:line="360" w:lineRule="auto"/>
        <w:rPr>
          <w:ins w:id="25" w:author="Φλούδα Χριστίνα" w:date="2017-06-12T12:23:00Z"/>
          <w:rFonts w:eastAsia="Times New Roman"/>
          <w:szCs w:val="24"/>
          <w:lang w:eastAsia="en-US"/>
        </w:rPr>
      </w:pPr>
      <w:ins w:id="26" w:author="Φλούδα Χριστίνα" w:date="2017-06-12T12:23:00Z">
        <w:r w:rsidRPr="00442369">
          <w:rPr>
            <w:rFonts w:eastAsia="Times New Roman"/>
            <w:szCs w:val="24"/>
            <w:lang w:eastAsia="en-US"/>
          </w:rPr>
          <w:t>ΧΡΙΣΤΟΔΟΥΛΟΠΟΥΛΟΥ Α. , σελ.</w:t>
        </w:r>
        <w:r w:rsidRPr="00442369">
          <w:rPr>
            <w:rFonts w:eastAsia="Times New Roman"/>
            <w:szCs w:val="24"/>
            <w:lang w:eastAsia="en-US"/>
          </w:rPr>
          <w:br/>
        </w:r>
      </w:ins>
    </w:p>
    <w:p w14:paraId="4DCB2154" w14:textId="77777777" w:rsidR="00442369" w:rsidRPr="00442369" w:rsidRDefault="00442369" w:rsidP="00442369">
      <w:pPr>
        <w:spacing w:after="0" w:line="360" w:lineRule="auto"/>
        <w:rPr>
          <w:ins w:id="27" w:author="Φλούδα Χριστίνα" w:date="2017-06-12T12:23:00Z"/>
          <w:rFonts w:eastAsia="Times New Roman"/>
          <w:szCs w:val="24"/>
          <w:lang w:eastAsia="en-US"/>
        </w:rPr>
      </w:pPr>
    </w:p>
    <w:p w14:paraId="04CA6677" w14:textId="77777777" w:rsidR="00442369" w:rsidRPr="00442369" w:rsidRDefault="00442369" w:rsidP="00442369">
      <w:pPr>
        <w:spacing w:after="0" w:line="360" w:lineRule="auto"/>
        <w:rPr>
          <w:ins w:id="28" w:author="Φλούδα Χριστίνα" w:date="2017-06-12T12:23:00Z"/>
          <w:rFonts w:eastAsia="Times New Roman"/>
          <w:szCs w:val="24"/>
          <w:lang w:eastAsia="en-US"/>
        </w:rPr>
      </w:pPr>
      <w:ins w:id="29" w:author="Φλούδα Χριστίνα" w:date="2017-06-12T12:23:00Z">
        <w:r w:rsidRPr="00442369">
          <w:rPr>
            <w:rFonts w:eastAsia="Times New Roman"/>
            <w:szCs w:val="24"/>
            <w:lang w:eastAsia="en-US"/>
          </w:rPr>
          <w:t>ΟΜΙΛΗΤΕΣ</w:t>
        </w:r>
      </w:ins>
    </w:p>
    <w:p w14:paraId="21B9633E" w14:textId="63C999A0" w:rsidR="00442369" w:rsidRDefault="00442369" w:rsidP="00442369">
      <w:pPr>
        <w:spacing w:line="600" w:lineRule="auto"/>
        <w:ind w:firstLine="720"/>
        <w:contextualSpacing/>
        <w:jc w:val="center"/>
        <w:rPr>
          <w:ins w:id="30" w:author="Φλούδα Χριστίνα" w:date="2017-06-12T12:23:00Z"/>
          <w:rFonts w:eastAsia="Times New Roman" w:cs="Times New Roman"/>
          <w:szCs w:val="24"/>
        </w:rPr>
      </w:pPr>
      <w:ins w:id="31" w:author="Φλούδα Χριστίνα" w:date="2017-06-12T12:23:00Z">
        <w:r w:rsidRPr="00442369">
          <w:rPr>
            <w:rFonts w:eastAsia="Times New Roman"/>
            <w:szCs w:val="24"/>
            <w:lang w:eastAsia="en-US"/>
          </w:rPr>
          <w:br/>
          <w:t>Α. Επί διαδικαστικού θέματος:</w:t>
        </w:r>
        <w:r w:rsidRPr="00442369">
          <w:rPr>
            <w:rFonts w:eastAsia="Times New Roman"/>
            <w:szCs w:val="24"/>
            <w:lang w:eastAsia="en-US"/>
          </w:rPr>
          <w:br/>
          <w:t>ΑΣΗΜΑΚΟΠΟΥΛΟΥ  Ά. , σελ.</w:t>
        </w:r>
        <w:r w:rsidRPr="00442369">
          <w:rPr>
            <w:rFonts w:eastAsia="Times New Roman"/>
            <w:szCs w:val="24"/>
            <w:lang w:eastAsia="en-US"/>
          </w:rPr>
          <w:br/>
          <w:t>ΔΑΒΑΚΗΣ Α. , σελ.</w:t>
        </w:r>
        <w:r w:rsidRPr="00442369">
          <w:rPr>
            <w:rFonts w:eastAsia="Times New Roman"/>
            <w:szCs w:val="24"/>
            <w:lang w:eastAsia="en-US"/>
          </w:rPr>
          <w:br/>
          <w:t>ΣΕΒΑΣΤΑΚΗΣ Δ. , σελ.</w:t>
        </w:r>
        <w:r w:rsidRPr="00442369">
          <w:rPr>
            <w:rFonts w:eastAsia="Times New Roman"/>
            <w:szCs w:val="24"/>
            <w:lang w:eastAsia="en-US"/>
          </w:rPr>
          <w:br/>
          <w:t>ΦΩΤΙΟΥ Θ. , σελ.</w:t>
        </w:r>
        <w:r w:rsidRPr="00442369">
          <w:rPr>
            <w:rFonts w:eastAsia="Times New Roman"/>
            <w:szCs w:val="24"/>
            <w:lang w:eastAsia="en-US"/>
          </w:rPr>
          <w:br/>
          <w:t>ΧΡΙΣΤΟΔΟΥΛΟΠΟΥΛΟΥ Α. , σελ.</w:t>
        </w:r>
        <w:r w:rsidRPr="00442369">
          <w:rPr>
            <w:rFonts w:eastAsia="Times New Roman"/>
            <w:szCs w:val="24"/>
            <w:lang w:eastAsia="en-US"/>
          </w:rPr>
          <w:br/>
        </w:r>
        <w:r w:rsidRPr="00442369">
          <w:rPr>
            <w:rFonts w:eastAsia="Times New Roman"/>
            <w:szCs w:val="24"/>
            <w:lang w:eastAsia="en-US"/>
          </w:rPr>
          <w:br/>
          <w:t>Β. Επί προσωπικού θέματος:</w:t>
        </w:r>
        <w:r w:rsidRPr="00442369">
          <w:rPr>
            <w:rFonts w:eastAsia="Times New Roman"/>
            <w:szCs w:val="24"/>
            <w:lang w:eastAsia="en-US"/>
          </w:rPr>
          <w:br/>
          <w:t>ΦΩΤΙΟΥ Θ. , σελ.</w:t>
        </w:r>
        <w:r w:rsidRPr="00442369">
          <w:rPr>
            <w:rFonts w:eastAsia="Times New Roman"/>
            <w:szCs w:val="24"/>
            <w:lang w:eastAsia="en-US"/>
          </w:rPr>
          <w:br/>
        </w:r>
        <w:r w:rsidRPr="00442369">
          <w:rPr>
            <w:rFonts w:eastAsia="Times New Roman"/>
            <w:szCs w:val="24"/>
            <w:lang w:eastAsia="en-US"/>
          </w:rPr>
          <w:br/>
          <w:t>Γ. Επί των επικαίρων ερωτήσεων:</w:t>
        </w:r>
        <w:r w:rsidRPr="00442369">
          <w:rPr>
            <w:rFonts w:eastAsia="Times New Roman"/>
            <w:szCs w:val="24"/>
            <w:lang w:eastAsia="en-US"/>
          </w:rPr>
          <w:br/>
          <w:t>ΑΣΗΜΑΚΟΠΟΥΛΟΥ  Ά. , σελ.</w:t>
        </w:r>
        <w:r w:rsidRPr="00442369">
          <w:rPr>
            <w:rFonts w:eastAsia="Times New Roman"/>
            <w:szCs w:val="24"/>
            <w:lang w:eastAsia="en-US"/>
          </w:rPr>
          <w:br/>
          <w:t>ΓΕΩΡΓΑΝΤΑΣ Γ. , σελ.</w:t>
        </w:r>
        <w:r w:rsidRPr="00442369">
          <w:rPr>
            <w:rFonts w:eastAsia="Times New Roman"/>
            <w:szCs w:val="24"/>
            <w:lang w:eastAsia="en-US"/>
          </w:rPr>
          <w:br/>
          <w:t>ΚΑΜΑΤΕΡΟΣ Η. , σελ.</w:t>
        </w:r>
        <w:r w:rsidRPr="00442369">
          <w:rPr>
            <w:rFonts w:eastAsia="Times New Roman"/>
            <w:szCs w:val="24"/>
            <w:lang w:eastAsia="en-US"/>
          </w:rPr>
          <w:br/>
          <w:t>ΚΑΜΜΕΝΟΣ Δ. , σελ.</w:t>
        </w:r>
        <w:r w:rsidRPr="00442369">
          <w:rPr>
            <w:rFonts w:eastAsia="Times New Roman"/>
            <w:szCs w:val="24"/>
            <w:lang w:eastAsia="en-US"/>
          </w:rPr>
          <w:br/>
          <w:t>ΚΥΡΙΑΖΙΔΗΣ Δ. , σελ.</w:t>
        </w:r>
        <w:r w:rsidRPr="00442369">
          <w:rPr>
            <w:rFonts w:eastAsia="Times New Roman"/>
            <w:szCs w:val="24"/>
            <w:lang w:eastAsia="en-US"/>
          </w:rPr>
          <w:br/>
          <w:t>ΜΟΥΖΑΛΑΣ Γ. , σελ.</w:t>
        </w:r>
        <w:r w:rsidRPr="00442369">
          <w:rPr>
            <w:rFonts w:eastAsia="Times New Roman"/>
            <w:szCs w:val="24"/>
            <w:lang w:eastAsia="en-US"/>
          </w:rPr>
          <w:br/>
          <w:t>ΠΑΠΠΑΣ Ν. , σελ.</w:t>
        </w:r>
        <w:r w:rsidRPr="00442369">
          <w:rPr>
            <w:rFonts w:eastAsia="Times New Roman"/>
            <w:szCs w:val="24"/>
            <w:lang w:eastAsia="en-US"/>
          </w:rPr>
          <w:br/>
          <w:t>ΣΕΒΑΣΤΑΚΗΣ Δ. , σελ.</w:t>
        </w:r>
        <w:r w:rsidRPr="00442369">
          <w:rPr>
            <w:rFonts w:eastAsia="Times New Roman"/>
            <w:szCs w:val="24"/>
            <w:lang w:eastAsia="en-US"/>
          </w:rPr>
          <w:br/>
          <w:t>ΣΤΑΘΑΚΗΣ Γ. , σελ.</w:t>
        </w:r>
        <w:r w:rsidRPr="00442369">
          <w:rPr>
            <w:rFonts w:eastAsia="Times New Roman"/>
            <w:szCs w:val="24"/>
            <w:lang w:eastAsia="en-US"/>
          </w:rPr>
          <w:br/>
          <w:t>ΣΥΡΜΑΛΕΝΙΟΣ Ν. , σελ.</w:t>
        </w:r>
        <w:r w:rsidRPr="00442369">
          <w:rPr>
            <w:rFonts w:eastAsia="Times New Roman"/>
            <w:szCs w:val="24"/>
            <w:lang w:eastAsia="en-US"/>
          </w:rPr>
          <w:br/>
          <w:t>ΦΩΤΙΟΥ Θ. , σελ.</w:t>
        </w:r>
        <w:r w:rsidRPr="00442369">
          <w:rPr>
            <w:rFonts w:eastAsia="Times New Roman"/>
            <w:szCs w:val="24"/>
            <w:lang w:eastAsia="en-US"/>
          </w:rPr>
          <w:br/>
        </w:r>
      </w:ins>
    </w:p>
    <w:p w14:paraId="23ED6EED" w14:textId="77777777" w:rsidR="00C435E4" w:rsidRDefault="00B629A5">
      <w:pPr>
        <w:spacing w:line="600" w:lineRule="auto"/>
        <w:ind w:firstLine="720"/>
        <w:contextualSpacing/>
        <w:jc w:val="center"/>
        <w:rPr>
          <w:rFonts w:eastAsia="Times New Roman" w:cs="Times New Roman"/>
          <w:szCs w:val="24"/>
        </w:rPr>
      </w:pPr>
      <w:r>
        <w:rPr>
          <w:rFonts w:eastAsia="Times New Roman" w:cs="Times New Roman"/>
          <w:szCs w:val="24"/>
        </w:rPr>
        <w:t>ΠΡΑΚΤΙΚΑ ΒΟΥΛΗΣ</w:t>
      </w:r>
    </w:p>
    <w:p w14:paraId="23ED6EEE" w14:textId="77777777" w:rsidR="00C435E4" w:rsidRDefault="00B629A5">
      <w:pPr>
        <w:spacing w:line="600" w:lineRule="auto"/>
        <w:ind w:firstLine="720"/>
        <w:contextualSpacing/>
        <w:jc w:val="center"/>
        <w:rPr>
          <w:rFonts w:eastAsia="Times New Roman" w:cs="Times New Roman"/>
          <w:szCs w:val="24"/>
        </w:rPr>
      </w:pPr>
      <w:r>
        <w:rPr>
          <w:rFonts w:eastAsia="Times New Roman" w:cs="Times New Roman"/>
          <w:szCs w:val="24"/>
        </w:rPr>
        <w:t xml:space="preserve">ΙΖ΄ ΠΕΡΙΟΔΟΣ </w:t>
      </w:r>
    </w:p>
    <w:p w14:paraId="23ED6EEF" w14:textId="77777777" w:rsidR="00C435E4" w:rsidRDefault="00B629A5">
      <w:pPr>
        <w:spacing w:line="600" w:lineRule="auto"/>
        <w:ind w:firstLine="720"/>
        <w:contextualSpacing/>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23ED6EF0" w14:textId="77777777" w:rsidR="00C435E4" w:rsidRDefault="00B629A5">
      <w:pPr>
        <w:spacing w:line="600" w:lineRule="auto"/>
        <w:ind w:firstLine="720"/>
        <w:contextualSpacing/>
        <w:jc w:val="center"/>
        <w:rPr>
          <w:rFonts w:eastAsia="Times New Roman" w:cs="Times New Roman"/>
          <w:szCs w:val="24"/>
        </w:rPr>
      </w:pPr>
      <w:r>
        <w:rPr>
          <w:rFonts w:eastAsia="Times New Roman" w:cs="Times New Roman"/>
          <w:szCs w:val="24"/>
        </w:rPr>
        <w:t>ΣΥΝΟΔΟΣ Β΄</w:t>
      </w:r>
    </w:p>
    <w:p w14:paraId="23ED6EF1" w14:textId="77777777" w:rsidR="00C435E4" w:rsidRDefault="00B629A5">
      <w:pPr>
        <w:spacing w:line="600" w:lineRule="auto"/>
        <w:ind w:firstLine="720"/>
        <w:contextualSpacing/>
        <w:jc w:val="center"/>
        <w:rPr>
          <w:rFonts w:eastAsia="Times New Roman" w:cs="Times New Roman"/>
          <w:szCs w:val="24"/>
        </w:rPr>
      </w:pPr>
      <w:r>
        <w:rPr>
          <w:rFonts w:eastAsia="Times New Roman" w:cs="Times New Roman"/>
          <w:szCs w:val="24"/>
        </w:rPr>
        <w:t>ΣΥΝΕΔΡΙΑΣΗ ΡΚΣΤ΄</w:t>
      </w:r>
    </w:p>
    <w:p w14:paraId="23ED6EF2" w14:textId="77777777" w:rsidR="00C435E4" w:rsidRDefault="00B629A5">
      <w:pPr>
        <w:spacing w:line="600" w:lineRule="auto"/>
        <w:ind w:firstLine="720"/>
        <w:contextualSpacing/>
        <w:jc w:val="center"/>
        <w:rPr>
          <w:rFonts w:eastAsia="Times New Roman" w:cs="Times New Roman"/>
          <w:szCs w:val="24"/>
        </w:rPr>
      </w:pPr>
      <w:r>
        <w:rPr>
          <w:rFonts w:eastAsia="Times New Roman" w:cs="Times New Roman"/>
          <w:szCs w:val="24"/>
        </w:rPr>
        <w:t>Παρασκευή 26 Μαΐου 2017</w:t>
      </w:r>
    </w:p>
    <w:p w14:paraId="23ED6EF3"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Αθήνα, σήμερα στις 26 Μαΐου 2017, ημέρα Παρασκευή και ώρα 10.05΄, συνήλθε στην Αίθουσα των συνεδριάσεων του Βουλευτηρίου η Βουλή σε ολομέλεια για να συνεδριάσει υπό την προεδρία της Γ΄ Αντιπροέδρου αυτής κ. </w:t>
      </w:r>
      <w:r w:rsidRPr="0071306C">
        <w:rPr>
          <w:rFonts w:eastAsia="Times New Roman" w:cs="Times New Roman"/>
          <w:b/>
          <w:szCs w:val="24"/>
        </w:rPr>
        <w:t>ΑΝΑΣΤΑΣΙΑΣ ΧΡΙΣΤΟΔΟΥΛΟΠΟΥΛΟΥ</w:t>
      </w:r>
      <w:r>
        <w:rPr>
          <w:rFonts w:eastAsia="Times New Roman" w:cs="Times New Roman"/>
          <w:szCs w:val="24"/>
        </w:rPr>
        <w:t>.</w:t>
      </w:r>
    </w:p>
    <w:p w14:paraId="23ED6EF4"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b/>
          <w:bCs/>
          <w:szCs w:val="24"/>
        </w:rPr>
        <w:t xml:space="preserve"> </w:t>
      </w:r>
      <w:r>
        <w:rPr>
          <w:rFonts w:eastAsia="Times New Roman" w:cs="Times New Roman"/>
          <w:szCs w:val="24"/>
        </w:rPr>
        <w:t>Κυρίες και κύριοι συνάδελφοι, αρχίζει η συνεδρίαση.</w:t>
      </w:r>
    </w:p>
    <w:p w14:paraId="23ED6EF5"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(ΕΠΙΚΥΡΩΣΗ ΠΡΑΚΤΙΚΩΝ: Σύμφωνα με την από 25–5</w:t>
      </w:r>
      <w:r w:rsidRPr="0071306C">
        <w:rPr>
          <w:rFonts w:eastAsia="Times New Roman" w:cs="Times New Roman"/>
          <w:szCs w:val="24"/>
        </w:rPr>
        <w:t>-</w:t>
      </w:r>
      <w:r>
        <w:rPr>
          <w:rFonts w:eastAsia="Times New Roman" w:cs="Times New Roman"/>
          <w:szCs w:val="24"/>
        </w:rPr>
        <w:t>2017 εξουσιοδότηση του Σώματος επικυρώθηκαν με ευθύνη του Προεδρείου τα Πρακτικά της ΡΚΕ΄ συνεδριάσεώς του, της Πέμπτης 25 Μαΐου 2017 σε ό,τι αφορά την ψήφιση στο σύνολο του σχεδίου νόμου: «Μέτρα για την επιτάχυνση του κυβερνητικού έργου σε θέματα εκπαίδευσης»).</w:t>
      </w:r>
    </w:p>
    <w:p w14:paraId="23ED6EF6"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Παρακαλείται η κυρία Γραμματέας να ανακοινώσει τις αναφορές προς το Σώμα.</w:t>
      </w:r>
    </w:p>
    <w:p w14:paraId="23ED6EF7" w14:textId="77777777" w:rsidR="00C435E4" w:rsidRDefault="00B629A5">
      <w:pPr>
        <w:spacing w:line="600" w:lineRule="auto"/>
        <w:ind w:firstLine="539"/>
        <w:contextualSpacing/>
        <w:jc w:val="both"/>
        <w:rPr>
          <w:rFonts w:eastAsia="Times New Roman" w:cs="Times New Roman"/>
          <w:szCs w:val="24"/>
        </w:rPr>
      </w:pPr>
      <w:r>
        <w:rPr>
          <w:rFonts w:eastAsia="Times New Roman" w:cs="Times New Roman"/>
          <w:szCs w:val="24"/>
        </w:rPr>
        <w:lastRenderedPageBreak/>
        <w:t xml:space="preserve">(Ανακοινώνονται προς το Σώμα από την κ. Γεωργία </w:t>
      </w:r>
      <w:proofErr w:type="spellStart"/>
      <w:r>
        <w:rPr>
          <w:rFonts w:eastAsia="Times New Roman" w:cs="Times New Roman"/>
          <w:szCs w:val="24"/>
        </w:rPr>
        <w:t>Γεννιά</w:t>
      </w:r>
      <w:proofErr w:type="spellEnd"/>
      <w:r>
        <w:rPr>
          <w:rFonts w:eastAsia="Times New Roman" w:cs="Times New Roman"/>
          <w:szCs w:val="24"/>
        </w:rPr>
        <w:t xml:space="preserve">, Βουλευτή Α΄ Πειραιά, τα ακόλουθα: </w:t>
      </w:r>
    </w:p>
    <w:p w14:paraId="23ED6EF8" w14:textId="77777777" w:rsidR="00C435E4" w:rsidRDefault="00B629A5">
      <w:pPr>
        <w:spacing w:line="600" w:lineRule="auto"/>
        <w:ind w:firstLine="720"/>
        <w:jc w:val="both"/>
        <w:rPr>
          <w:rFonts w:eastAsia="Times New Roman" w:cs="Times New Roman"/>
          <w:szCs w:val="24"/>
        </w:rPr>
      </w:pPr>
      <w:r>
        <w:rPr>
          <w:rFonts w:eastAsia="Times New Roman" w:cs="Times New Roman"/>
          <w:szCs w:val="24"/>
        </w:rPr>
        <w:t>Α. ΚΑΤΑΘΕΣΗ ΑΝΑΦΟΡΩΝ</w:t>
      </w:r>
    </w:p>
    <w:p w14:paraId="23ED6EF9" w14:textId="77777777" w:rsidR="00C435E4" w:rsidRDefault="00B629A5">
      <w:pPr>
        <w:spacing w:line="600" w:lineRule="auto"/>
        <w:ind w:firstLine="720"/>
        <w:jc w:val="center"/>
        <w:rPr>
          <w:rFonts w:eastAsia="Times New Roman" w:cs="Times New Roman"/>
          <w:szCs w:val="24"/>
        </w:rPr>
      </w:pPr>
      <w:r>
        <w:rPr>
          <w:rFonts w:eastAsia="Times New Roman" w:cs="Times New Roman"/>
          <w:szCs w:val="24"/>
        </w:rPr>
        <w:t>(Να μπει η σελίδα 2α)</w:t>
      </w:r>
    </w:p>
    <w:p w14:paraId="23ED6EFA" w14:textId="77777777" w:rsidR="00C435E4" w:rsidRDefault="00B629A5">
      <w:pPr>
        <w:spacing w:line="600" w:lineRule="auto"/>
        <w:ind w:firstLine="720"/>
        <w:jc w:val="both"/>
        <w:rPr>
          <w:rFonts w:eastAsia="Times New Roman" w:cs="Times New Roman"/>
          <w:szCs w:val="24"/>
        </w:rPr>
      </w:pPr>
      <w:r>
        <w:rPr>
          <w:rFonts w:eastAsia="Times New Roman" w:cs="Times New Roman"/>
          <w:szCs w:val="24"/>
        </w:rPr>
        <w:t>Β. ΑΠΑΝΤΗΣΕΙΣ ΥΠΟΥΡΓΩΝ ΣΕ ΕΡΩΤΗΣΕΙΣ ΒΟΥΛΕΥΤΩΝ</w:t>
      </w:r>
    </w:p>
    <w:p w14:paraId="23ED6EFB" w14:textId="77777777" w:rsidR="00C435E4" w:rsidRDefault="00B629A5">
      <w:pPr>
        <w:spacing w:line="600" w:lineRule="auto"/>
        <w:ind w:firstLine="720"/>
        <w:jc w:val="center"/>
        <w:rPr>
          <w:rFonts w:eastAsia="Times New Roman" w:cs="Times New Roman"/>
          <w:szCs w:val="24"/>
        </w:rPr>
      </w:pPr>
      <w:r>
        <w:rPr>
          <w:rFonts w:eastAsia="Times New Roman" w:cs="Times New Roman"/>
          <w:szCs w:val="24"/>
        </w:rPr>
        <w:t>(Να μπει η σελίδα 2β)</w:t>
      </w:r>
    </w:p>
    <w:p w14:paraId="23ED6EFC" w14:textId="77777777" w:rsidR="00C435E4" w:rsidRDefault="00B629A5">
      <w:pPr>
        <w:spacing w:line="600" w:lineRule="auto"/>
        <w:ind w:firstLine="720"/>
        <w:jc w:val="center"/>
        <w:rPr>
          <w:rFonts w:eastAsia="Times New Roman" w:cs="Times New Roman"/>
          <w:color w:val="FF0000"/>
          <w:szCs w:val="24"/>
        </w:rPr>
      </w:pPr>
      <w:r>
        <w:rPr>
          <w:rFonts w:eastAsia="Times New Roman" w:cs="Times New Roman"/>
          <w:color w:val="FF0000"/>
          <w:szCs w:val="24"/>
        </w:rPr>
        <w:t>(Αλλαγή σελίδας)</w:t>
      </w:r>
    </w:p>
    <w:p w14:paraId="23ED6EFD" w14:textId="77777777" w:rsidR="00C435E4" w:rsidRDefault="00B629A5">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Κυρίες και κύριοι συνάδελφοι, έχω την τιμή να ανακοινώσω στο Σώμα το δελτίο των επικαίρων ερωτήσεων της Δευτέρας 29 Μαΐου 2017.</w:t>
      </w:r>
    </w:p>
    <w:p w14:paraId="23ED6EFE" w14:textId="77777777" w:rsidR="00C435E4" w:rsidRDefault="00B629A5">
      <w:pPr>
        <w:spacing w:line="600" w:lineRule="auto"/>
        <w:ind w:firstLine="720"/>
        <w:contextualSpacing/>
        <w:jc w:val="both"/>
        <w:rPr>
          <w:rFonts w:eastAsia="Times New Roman"/>
          <w:szCs w:val="24"/>
        </w:rPr>
      </w:pPr>
      <w:r>
        <w:rPr>
          <w:rFonts w:eastAsia="Times New Roman"/>
          <w:szCs w:val="24"/>
        </w:rPr>
        <w:t>Α. ΕΠΙΚΑΙΡΕΣ ΕΡΩΤΗΣΕΙΣ Πρώτου Κύκλου (Άρθρο 130 παράγραφοι 2 και 3 του Κανονισμού της Βουλής)</w:t>
      </w:r>
    </w:p>
    <w:p w14:paraId="23ED6EFF" w14:textId="77777777" w:rsidR="00C435E4" w:rsidRDefault="00B629A5">
      <w:pPr>
        <w:spacing w:line="600" w:lineRule="auto"/>
        <w:ind w:firstLine="720"/>
        <w:contextualSpacing/>
        <w:jc w:val="both"/>
        <w:rPr>
          <w:rFonts w:eastAsia="Times New Roman"/>
          <w:szCs w:val="24"/>
        </w:rPr>
      </w:pPr>
      <w:r>
        <w:rPr>
          <w:rFonts w:eastAsia="Times New Roman"/>
          <w:szCs w:val="24"/>
        </w:rPr>
        <w:t xml:space="preserve">1. Η με αριθμό 871/23-5-2017 επίκαιρη ερώτηση του Βουλευτή Α΄ Θεσσαλονίκης του Συνασπισμού Ριζοσπαστικής Αριστεράς κ. Αλέξανδρου Τριανταφυλλίδη προς τον Υπουργό Εθνικής Άμυνας, με θέμα: «Πρώην Στρατόπεδο </w:t>
      </w:r>
      <w:proofErr w:type="spellStart"/>
      <w:r>
        <w:rPr>
          <w:rFonts w:eastAsia="Times New Roman"/>
          <w:szCs w:val="24"/>
        </w:rPr>
        <w:t>Κόδρα</w:t>
      </w:r>
      <w:proofErr w:type="spellEnd"/>
      <w:r>
        <w:rPr>
          <w:rFonts w:eastAsia="Times New Roman"/>
          <w:szCs w:val="24"/>
        </w:rPr>
        <w:t xml:space="preserve"> Καλαμαριάς – Ανατολικής Θεσσαλονίκης: Ανάδειξη της περιοχής σε </w:t>
      </w:r>
      <w:proofErr w:type="spellStart"/>
      <w:r>
        <w:rPr>
          <w:rFonts w:eastAsia="Times New Roman"/>
          <w:szCs w:val="24"/>
        </w:rPr>
        <w:t>υπερτοπικό</w:t>
      </w:r>
      <w:proofErr w:type="spellEnd"/>
      <w:r>
        <w:rPr>
          <w:rFonts w:eastAsia="Times New Roman"/>
          <w:szCs w:val="24"/>
        </w:rPr>
        <w:t xml:space="preserve"> πάρκο».</w:t>
      </w:r>
    </w:p>
    <w:p w14:paraId="23ED6F00" w14:textId="77777777" w:rsidR="00C435E4" w:rsidRDefault="00B629A5">
      <w:pPr>
        <w:spacing w:line="600" w:lineRule="auto"/>
        <w:ind w:firstLine="720"/>
        <w:contextualSpacing/>
        <w:jc w:val="both"/>
        <w:rPr>
          <w:rFonts w:eastAsia="Times New Roman"/>
          <w:szCs w:val="24"/>
        </w:rPr>
      </w:pPr>
      <w:r>
        <w:rPr>
          <w:rFonts w:eastAsia="Times New Roman"/>
          <w:szCs w:val="24"/>
        </w:rPr>
        <w:t xml:space="preserve">2. Η με αριθμό 866/22-5-2017 επίκαιρη ερώτηση της Βουλευτού Β΄ Αθηνών της Νέας Δημοκρατίας κ. Αικατερίνης Παπακώστα - Σιδηροπούλου </w:t>
      </w:r>
      <w:r>
        <w:rPr>
          <w:rFonts w:eastAsia="Times New Roman"/>
          <w:szCs w:val="24"/>
        </w:rPr>
        <w:lastRenderedPageBreak/>
        <w:t>προς τον Υπουργό Υγείας, σχετικά με την ένταξη καινοτόμων και ορφανών φαρμάκων στο Ελληνικό Σύστημα Αποζημίωσης.</w:t>
      </w:r>
    </w:p>
    <w:p w14:paraId="23ED6F01" w14:textId="77777777" w:rsidR="00C435E4" w:rsidRDefault="00B629A5">
      <w:pPr>
        <w:spacing w:line="600" w:lineRule="auto"/>
        <w:ind w:firstLine="720"/>
        <w:contextualSpacing/>
        <w:jc w:val="both"/>
        <w:rPr>
          <w:rFonts w:eastAsia="Times New Roman"/>
          <w:szCs w:val="24"/>
        </w:rPr>
      </w:pPr>
      <w:r>
        <w:rPr>
          <w:rFonts w:eastAsia="Times New Roman"/>
          <w:szCs w:val="24"/>
        </w:rPr>
        <w:t>3. Η με αριθμό 868/23-5-2017 επίκαιρη ερώτηση του Βουλευτή Αργολίδας της Δημοκρατικής Συμπαράταξης ΠΑΣΟΚ - ΔΗΜΑΡ κ. Ιωάννη Μανιάτη προς τον Υπουργό Περιβάλλοντος και Ενέργειας, σχετικά με την ενεργοποίηση της απόφασης για πιλοτική μελέτη της Ζώνης Οικιστικού Ελέγχου (ΖΟΕ) Άργους.</w:t>
      </w:r>
    </w:p>
    <w:p w14:paraId="23ED6F02" w14:textId="77777777" w:rsidR="00C435E4" w:rsidRDefault="00B629A5">
      <w:pPr>
        <w:spacing w:line="600" w:lineRule="auto"/>
        <w:ind w:firstLine="720"/>
        <w:contextualSpacing/>
        <w:jc w:val="both"/>
        <w:rPr>
          <w:rFonts w:eastAsia="Times New Roman"/>
          <w:szCs w:val="24"/>
        </w:rPr>
      </w:pPr>
      <w:r>
        <w:rPr>
          <w:rFonts w:eastAsia="Times New Roman"/>
          <w:szCs w:val="24"/>
        </w:rPr>
        <w:t>4. Η με αριθμό 872/23-5-2017 επίκαιρη ερώτηση του Βουλευτή Α΄ Θεσσαλονίκης του Κομμουνιστικού Κόμματος Ελλάδας κ. Ιωάννη Δελή προς τον Υπουργό Παιδείας, Έρευνας και Θρησκευμάτων, με θέμα: «Να ανοίξει τώρα ξανά το Ολοκληρωμένο Πληροφοριακό Σύστημα Διαχείρισης Προσωπικού Α/</w:t>
      </w:r>
      <w:proofErr w:type="spellStart"/>
      <w:r>
        <w:rPr>
          <w:rFonts w:eastAsia="Times New Roman"/>
          <w:szCs w:val="24"/>
        </w:rPr>
        <w:t>θμιας</w:t>
      </w:r>
      <w:proofErr w:type="spellEnd"/>
      <w:r>
        <w:rPr>
          <w:rFonts w:eastAsia="Times New Roman"/>
          <w:szCs w:val="24"/>
        </w:rPr>
        <w:t xml:space="preserve"> και Β/</w:t>
      </w:r>
      <w:proofErr w:type="spellStart"/>
      <w:r>
        <w:rPr>
          <w:rFonts w:eastAsia="Times New Roman"/>
          <w:szCs w:val="24"/>
        </w:rPr>
        <w:t>θμιας</w:t>
      </w:r>
      <w:proofErr w:type="spellEnd"/>
      <w:r>
        <w:rPr>
          <w:rFonts w:eastAsia="Times New Roman"/>
          <w:szCs w:val="24"/>
        </w:rPr>
        <w:t xml:space="preserve"> (ΟΠΣΥΔ) για όσους δεν πρόλαβαν».</w:t>
      </w:r>
    </w:p>
    <w:p w14:paraId="23ED6F03" w14:textId="77777777" w:rsidR="00C435E4" w:rsidRDefault="00B629A5">
      <w:pPr>
        <w:spacing w:line="600" w:lineRule="auto"/>
        <w:ind w:firstLine="720"/>
        <w:contextualSpacing/>
        <w:jc w:val="both"/>
        <w:rPr>
          <w:rFonts w:eastAsia="Times New Roman"/>
          <w:szCs w:val="24"/>
        </w:rPr>
      </w:pPr>
      <w:r>
        <w:rPr>
          <w:rFonts w:eastAsia="Times New Roman"/>
          <w:szCs w:val="24"/>
        </w:rPr>
        <w:t>Β. ΕΠΙΚΑΙΡΕΣ ΕΡΩΤΗΣΕΙΣ Δεύτερου Κύκλου (Άρθρο 130 παράγραφοι 2 και 3 του Κανονισμού της Βουλής)</w:t>
      </w:r>
    </w:p>
    <w:p w14:paraId="23ED6F04" w14:textId="77777777" w:rsidR="00C435E4" w:rsidRDefault="00B629A5">
      <w:pPr>
        <w:spacing w:line="600" w:lineRule="auto"/>
        <w:ind w:firstLine="720"/>
        <w:contextualSpacing/>
        <w:jc w:val="both"/>
        <w:rPr>
          <w:rFonts w:eastAsia="Times New Roman"/>
          <w:szCs w:val="24"/>
        </w:rPr>
      </w:pPr>
      <w:r>
        <w:rPr>
          <w:rFonts w:eastAsia="Times New Roman"/>
          <w:szCs w:val="24"/>
        </w:rPr>
        <w:t>1. Η με αριθμό 867/22-5-2017 επίκαιρη ερώτηση του Βουλευτή Φλώρινας της Νέας Δημοκρατίας κ. Ιωάννη Αντωνιάδη προς τον Υπουργό Περιβάλλοντος και Ενέργειας, με θέμα: «Συνολική και όχι τμηματική μετεγκατάσταση της κοινότητας Αχλάδας του Νομού Φλώρινας».</w:t>
      </w:r>
    </w:p>
    <w:p w14:paraId="23ED6F05" w14:textId="77777777" w:rsidR="00C435E4" w:rsidRDefault="00B629A5">
      <w:pPr>
        <w:spacing w:line="600" w:lineRule="auto"/>
        <w:ind w:firstLine="720"/>
        <w:contextualSpacing/>
        <w:jc w:val="both"/>
        <w:rPr>
          <w:rFonts w:eastAsia="Times New Roman"/>
          <w:szCs w:val="24"/>
        </w:rPr>
      </w:pPr>
      <w:r>
        <w:rPr>
          <w:rFonts w:eastAsia="Times New Roman"/>
          <w:szCs w:val="24"/>
        </w:rPr>
        <w:t xml:space="preserve">2. Η με αριθμό 873/23-5-2017 επίκαιρη ερώτηση του Βουλευτή Β΄ Αθηνών του Κομμουνιστικού Κόμματος Ελλάδας κ. Χρήστου </w:t>
      </w:r>
      <w:proofErr w:type="spellStart"/>
      <w:r>
        <w:rPr>
          <w:rFonts w:eastAsia="Times New Roman"/>
          <w:szCs w:val="24"/>
        </w:rPr>
        <w:t>Κατσώτη</w:t>
      </w:r>
      <w:proofErr w:type="spellEnd"/>
      <w:r>
        <w:rPr>
          <w:rFonts w:eastAsia="Times New Roman"/>
          <w:szCs w:val="24"/>
        </w:rPr>
        <w:t xml:space="preserve"> προς </w:t>
      </w:r>
      <w:r>
        <w:rPr>
          <w:rFonts w:eastAsia="Times New Roman"/>
          <w:szCs w:val="24"/>
        </w:rPr>
        <w:lastRenderedPageBreak/>
        <w:t>τον Υπουργό Μεταναστευτικής Πολιτικής, σχετικά με τη λειτουργία του κέντρου υποδοχής προσφύγων στο Λαύριο.</w:t>
      </w:r>
    </w:p>
    <w:p w14:paraId="23ED6F06" w14:textId="77777777" w:rsidR="00C435E4" w:rsidRDefault="00B629A5">
      <w:pPr>
        <w:spacing w:line="600" w:lineRule="auto"/>
        <w:ind w:firstLine="720"/>
        <w:contextualSpacing/>
        <w:jc w:val="both"/>
        <w:rPr>
          <w:rFonts w:eastAsia="Times New Roman"/>
          <w:szCs w:val="24"/>
        </w:rPr>
      </w:pPr>
      <w:r>
        <w:rPr>
          <w:rFonts w:eastAsia="Times New Roman"/>
          <w:szCs w:val="24"/>
        </w:rPr>
        <w:t xml:space="preserve">3. Η με αριθμό 701/6-4-2017 επίκαιρη ερώτηση της Βουλευτού Β΄ Πειραιά της Ένωσης Κεντρώων κ. Θεοδώρας </w:t>
      </w:r>
      <w:proofErr w:type="spellStart"/>
      <w:r>
        <w:rPr>
          <w:rFonts w:eastAsia="Times New Roman"/>
          <w:szCs w:val="24"/>
        </w:rPr>
        <w:t>Μεγαλοοικονόμου</w:t>
      </w:r>
      <w:proofErr w:type="spellEnd"/>
      <w:r>
        <w:rPr>
          <w:rFonts w:eastAsia="Times New Roman"/>
          <w:szCs w:val="24"/>
        </w:rPr>
        <w:t xml:space="preserve"> προς τον Υπουργό Υγείας, σχετικά με το κλείσιμο των τοπικών ιατρείων Ευγένειας – Χαραυγής Κερατσινίου από τη Β΄ Υγειονομική Περιφέρεια Αττικής. </w:t>
      </w:r>
    </w:p>
    <w:p w14:paraId="23ED6F07" w14:textId="77777777" w:rsidR="00C435E4" w:rsidRDefault="00B629A5">
      <w:pPr>
        <w:spacing w:line="600" w:lineRule="auto"/>
        <w:ind w:firstLine="720"/>
        <w:contextualSpacing/>
        <w:jc w:val="both"/>
        <w:rPr>
          <w:rFonts w:eastAsia="Times New Roman"/>
          <w:szCs w:val="24"/>
        </w:rPr>
      </w:pPr>
      <w:r>
        <w:rPr>
          <w:rFonts w:eastAsia="Times New Roman"/>
          <w:szCs w:val="24"/>
        </w:rPr>
        <w:t>4. Η με αριθμό 761/25-4-2017 επίκαιρη ερώτηση του Ανεξάρτητου Βουλευτή Αχαΐας κ. Νικόλαου Νικολόπουλου προς τον Υπουργό Υγείας, με θέμα: «Θα κατατεθεί επίσημη υποψηφιότητα της Πάτρας για τη μετεγκατάσταση της Ευρωπαϊκής Υπηρεσίας Φαρμάκων;».</w:t>
      </w:r>
    </w:p>
    <w:p w14:paraId="23ED6F08" w14:textId="77777777" w:rsidR="00C435E4" w:rsidRDefault="00B629A5">
      <w:pPr>
        <w:spacing w:line="600" w:lineRule="auto"/>
        <w:ind w:firstLine="720"/>
        <w:contextualSpacing/>
        <w:jc w:val="both"/>
        <w:rPr>
          <w:rFonts w:eastAsia="Times New Roman"/>
          <w:szCs w:val="24"/>
        </w:rPr>
      </w:pPr>
      <w:r>
        <w:rPr>
          <w:rFonts w:eastAsia="Times New Roman"/>
          <w:szCs w:val="24"/>
        </w:rPr>
        <w:t>Επίσης, ο Βουλευτής Σταύρος Καλαφάτης ζητεί άδεια από τις εργασίες της Βουλής λόγω απουσίας στο Λονδίνο για προσωπικούς λόγους από 29-5-2017 έως 2-6-2017. Η Βουλή εγκρίνει;</w:t>
      </w:r>
    </w:p>
    <w:p w14:paraId="23ED6F09" w14:textId="77777777" w:rsidR="00C435E4" w:rsidRDefault="00B629A5">
      <w:pPr>
        <w:spacing w:line="600" w:lineRule="auto"/>
        <w:ind w:firstLine="720"/>
        <w:contextualSpacing/>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23ED6F0A" w14:textId="77777777" w:rsidR="00C435E4" w:rsidRDefault="00B629A5">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η Βουλή ενέκρινε τη ζητηθείσα άδεια.</w:t>
      </w:r>
    </w:p>
    <w:p w14:paraId="23ED6F0B" w14:textId="77777777" w:rsidR="00C435E4" w:rsidRDefault="00B629A5">
      <w:pPr>
        <w:spacing w:line="600" w:lineRule="auto"/>
        <w:ind w:firstLine="720"/>
        <w:contextualSpacing/>
        <w:jc w:val="center"/>
        <w:rPr>
          <w:rFonts w:eastAsia="Times New Roman"/>
          <w:szCs w:val="24"/>
        </w:rPr>
      </w:pPr>
      <w:r>
        <w:rPr>
          <w:rFonts w:eastAsia="Times New Roman"/>
          <w:szCs w:val="24"/>
        </w:rPr>
        <w:t>(ΑΛΛΑΓΗ ΣΕΛΙΔΑΣ ΛΟΓΩ ΑΛΛΑΓΗΣ ΘΕΜΑΤΟΣ)</w:t>
      </w:r>
    </w:p>
    <w:p w14:paraId="23ED6F0C" w14:textId="77777777" w:rsidR="00C435E4" w:rsidRDefault="00B629A5">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Κυρίες και κύριοι συνάδελφοι, εισερχόμαστε στη συζήτηση των </w:t>
      </w:r>
    </w:p>
    <w:p w14:paraId="23ED6F0D" w14:textId="77777777" w:rsidR="00C435E4" w:rsidRDefault="00B629A5">
      <w:pPr>
        <w:spacing w:line="600" w:lineRule="auto"/>
        <w:ind w:firstLine="720"/>
        <w:contextualSpacing/>
        <w:jc w:val="center"/>
        <w:rPr>
          <w:rFonts w:eastAsia="Times New Roman"/>
          <w:b/>
          <w:szCs w:val="24"/>
        </w:rPr>
      </w:pPr>
      <w:r>
        <w:rPr>
          <w:rFonts w:eastAsia="Times New Roman"/>
          <w:b/>
          <w:szCs w:val="24"/>
        </w:rPr>
        <w:t>ΕΠΙΚΑΙΡΩΝ ΕΡΩΤΗΣΕΩΝ</w:t>
      </w:r>
    </w:p>
    <w:p w14:paraId="23ED6F0E" w14:textId="77777777" w:rsidR="00C435E4" w:rsidRDefault="00B629A5">
      <w:pPr>
        <w:spacing w:line="600" w:lineRule="auto"/>
        <w:ind w:firstLine="720"/>
        <w:contextualSpacing/>
        <w:jc w:val="both"/>
        <w:rPr>
          <w:rFonts w:eastAsia="Times New Roman" w:cs="Times New Roman"/>
          <w:szCs w:val="24"/>
        </w:rPr>
      </w:pPr>
      <w:r>
        <w:rPr>
          <w:rFonts w:eastAsia="Times New Roman"/>
          <w:szCs w:val="24"/>
        </w:rPr>
        <w:lastRenderedPageBreak/>
        <w:t>Ξεκινάμε με τη</w:t>
      </w:r>
      <w:r>
        <w:rPr>
          <w:rFonts w:eastAsia="Times New Roman" w:cs="Times New Roman"/>
          <w:szCs w:val="24"/>
        </w:rPr>
        <w:t xml:space="preserve"> δεύτερη με αριθμό 865/22-5-2017 επίκαιρη ερώτηση δεύτερου κύκλου (Β΄) της Βουλευτού Β΄ Αθηνών της Νέας Δημοκρατίας κ. </w:t>
      </w:r>
      <w:r>
        <w:rPr>
          <w:rFonts w:eastAsia="Times New Roman" w:cs="Times New Roman"/>
          <w:bCs/>
          <w:szCs w:val="24"/>
        </w:rPr>
        <w:t>Άννας – Μισέλ Ασημακοπούλου</w:t>
      </w:r>
      <w:r>
        <w:rPr>
          <w:rFonts w:eastAsia="Times New Roman" w:cs="Times New Roman"/>
          <w:szCs w:val="24"/>
        </w:rPr>
        <w:t xml:space="preserve"> προς τον Υπουργό </w:t>
      </w:r>
      <w:r>
        <w:rPr>
          <w:rFonts w:eastAsia="Times New Roman" w:cs="Times New Roman"/>
          <w:bCs/>
          <w:szCs w:val="24"/>
        </w:rPr>
        <w:t>Ψηφιακής Πολιτικής, Τηλεπικοινωνιών και Ενημέρωσης,</w:t>
      </w:r>
      <w:r>
        <w:rPr>
          <w:rFonts w:eastAsia="Times New Roman" w:cs="Times New Roman"/>
          <w:b/>
          <w:bCs/>
          <w:szCs w:val="24"/>
        </w:rPr>
        <w:t xml:space="preserve"> </w:t>
      </w:r>
      <w:r>
        <w:rPr>
          <w:rFonts w:eastAsia="Times New Roman" w:cs="Times New Roman"/>
          <w:szCs w:val="24"/>
        </w:rPr>
        <w:t xml:space="preserve">σχετικά με το τηλεοπτικό σήμα σε απομακρυσμένες περιοχές. </w:t>
      </w:r>
    </w:p>
    <w:p w14:paraId="23ED6F0F"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Στην επίκαιρη ερώτηση της κυρίας συναδέλφου θα απαντήσει ο Υπουργός Ψηφιακής Πολιτικής, Τηλεπικοινωνιών και Ενημέρωσης κ. Νικόλαος Παππάς.</w:t>
      </w:r>
    </w:p>
    <w:p w14:paraId="23ED6F10"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Κυρία Ασημακοπούλου, έχετε τον λόγο για δύο λεπτά.</w:t>
      </w:r>
    </w:p>
    <w:p w14:paraId="23ED6F11"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ΑΝΝΑ - ΜΙΣΕΛ ΑΣΗΜΑΚΟΠΟΥΛΟΥ:</w:t>
      </w:r>
      <w:r>
        <w:rPr>
          <w:rFonts w:eastAsia="Times New Roman" w:cs="Times New Roman"/>
          <w:szCs w:val="24"/>
        </w:rPr>
        <w:t xml:space="preserve"> Ευχαριστώ, κυρία Πρόεδρε.</w:t>
      </w:r>
    </w:p>
    <w:p w14:paraId="23ED6F12" w14:textId="77777777" w:rsidR="00C435E4" w:rsidRDefault="00B629A5">
      <w:pPr>
        <w:spacing w:line="600" w:lineRule="auto"/>
        <w:ind w:firstLine="720"/>
        <w:contextualSpacing/>
        <w:jc w:val="both"/>
        <w:rPr>
          <w:rFonts w:eastAsia="Times New Roman"/>
          <w:szCs w:val="24"/>
        </w:rPr>
      </w:pPr>
      <w:r>
        <w:rPr>
          <w:rFonts w:eastAsia="Times New Roman" w:cs="Times New Roman"/>
          <w:szCs w:val="24"/>
        </w:rPr>
        <w:t xml:space="preserve">Κύριε Υπουργέ, περιφέρεστε ανά την Ελλάδα ασκώντας κριτική στον Αρχηγό της Αξιωματικής Αντιπολίτευσης η οποία, κατά την άποψή μου, είναι στο όριο πλέον της προσωπικής εμπάθειας. Ως το </w:t>
      </w:r>
      <w:r>
        <w:rPr>
          <w:rFonts w:eastAsia="Times New Roman" w:cs="Times New Roman"/>
          <w:szCs w:val="24"/>
          <w:lang w:val="en-US"/>
        </w:rPr>
        <w:t>alter</w:t>
      </w:r>
      <w:r>
        <w:rPr>
          <w:rFonts w:eastAsia="Times New Roman" w:cs="Times New Roman"/>
          <w:szCs w:val="24"/>
        </w:rPr>
        <w:t xml:space="preserve"> </w:t>
      </w:r>
      <w:r>
        <w:rPr>
          <w:rFonts w:eastAsia="Times New Roman" w:cs="Times New Roman"/>
          <w:szCs w:val="24"/>
          <w:lang w:val="en-US"/>
        </w:rPr>
        <w:t>ego</w:t>
      </w:r>
      <w:r>
        <w:rPr>
          <w:rFonts w:eastAsia="Times New Roman" w:cs="Times New Roman"/>
          <w:szCs w:val="24"/>
        </w:rPr>
        <w:t xml:space="preserve"> του Πρωθυπουργού κ. Τσίπρα, δεν ασκείτε μόνο κριτική στον Αρχηγό της Αξιωματικής Αντιπολίτευσης, αλλά υπερασπίζεστε την τάχα μου δήθεν ηρωική, αλλά αποτυχημένη διαπραγμάτευση που τον έχει οδηγήσει σε τέτοια </w:t>
      </w:r>
      <w:proofErr w:type="spellStart"/>
      <w:r>
        <w:rPr>
          <w:rFonts w:eastAsia="Times New Roman" w:cs="Times New Roman"/>
          <w:szCs w:val="24"/>
        </w:rPr>
        <w:t>δημοσκοπική</w:t>
      </w:r>
      <w:proofErr w:type="spellEnd"/>
      <w:r>
        <w:rPr>
          <w:rFonts w:eastAsia="Times New Roman" w:cs="Times New Roman"/>
          <w:szCs w:val="24"/>
        </w:rPr>
        <w:t xml:space="preserve"> κατάρρευση, που σύμφωνα με το περιοδικό «</w:t>
      </w:r>
      <w:r>
        <w:rPr>
          <w:rFonts w:eastAsia="Times New Roman" w:cs="Times New Roman"/>
          <w:szCs w:val="24"/>
          <w:lang w:val="en-US"/>
        </w:rPr>
        <w:t>TIMES</w:t>
      </w:r>
      <w:r>
        <w:rPr>
          <w:rFonts w:eastAsia="Times New Roman" w:cs="Times New Roman"/>
          <w:szCs w:val="24"/>
        </w:rPr>
        <w:t xml:space="preserve">» διαβάζω ότι βρίσκεται στους πέντε λιγότερο δημοφιλείς ηγέτες του κόσμου, κάτω από τον κ. </w:t>
      </w:r>
      <w:proofErr w:type="spellStart"/>
      <w:r>
        <w:rPr>
          <w:rFonts w:eastAsia="Times New Roman" w:cs="Times New Roman"/>
          <w:szCs w:val="24"/>
        </w:rPr>
        <w:t>Τραμπ</w:t>
      </w:r>
      <w:proofErr w:type="spellEnd"/>
      <w:r>
        <w:rPr>
          <w:rFonts w:eastAsia="Times New Roman" w:cs="Times New Roman"/>
          <w:szCs w:val="24"/>
        </w:rPr>
        <w:t xml:space="preserve">, με καλή παρέα. Έχει για παρέα τους προέδρους της Βενεζουέλας, της Βραζιλίας, της Μαλαισίας και της Νότιας Αφρικής. Πού και πού, όμως, στις περιοδείες σας, </w:t>
      </w:r>
      <w:r>
        <w:rPr>
          <w:rFonts w:eastAsia="Times New Roman" w:cs="Times New Roman"/>
          <w:szCs w:val="24"/>
        </w:rPr>
        <w:lastRenderedPageBreak/>
        <w:t>όπως προσφάτως στη Θράκη, ασχολείστε και με το αντικείμενο του Υπουργείου σας, πλην σπανίως. Είμαστε εδώ, λοιπόν, για να συζητήσουμε τις διθυραμβικές εξαγγελίες σας ότι λύσατε το θέμα της τηλεοπτικής κάλυψης των απομακρυσμένων αυτών περιοχών.</w:t>
      </w:r>
    </w:p>
    <w:p w14:paraId="23ED6F13"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Ελπίζω ότι δεν θα αναλωθούμε σε λεπτομέρειες που τεκμαίρονται εδώ με χαρτιά που έχω μαζί μου. </w:t>
      </w:r>
    </w:p>
    <w:p w14:paraId="23ED6F14"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Συγκεκριμένα, ξέρετε ότι έχουμε πετύχει ένα ποσοστό τηλεοπτικής κάλυψης, πληθυσμιακής κάλυψης από τη μετάβαση στην ψηφιακή εποχή 96,2%, από τα υψηλότερα της Ευρώπης. Όμως, η Νέα Δημοκρατία είχε προνοήσει για να καλύψει και το θέμα αυτό στις απομακρυσμένες περιοχές –αναφέρομαι στην ανατολική Μακεδονία, τη Θράκη και το βόρειο Αιγαίο- όπου είχε εγκριθεί ένα έργο με πόρους από το πρόγραμμα «Ψηφιακή Σύγκλιση» 1,2 εκατομμύρια ευρώ σε έξι μήνες το 2015 και θα έλυνε το πρόβλημα για διακόσιες χιλιάδες μόνιμους κατοίκους.</w:t>
      </w:r>
    </w:p>
    <w:p w14:paraId="23ED6F15"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Έρχεστε, λοιπόν, εσείς και συγκεκριμένα ο προκάτοχός σας, ο κ. </w:t>
      </w:r>
      <w:proofErr w:type="spellStart"/>
      <w:r>
        <w:rPr>
          <w:rFonts w:eastAsia="Times New Roman" w:cs="Times New Roman"/>
          <w:szCs w:val="24"/>
        </w:rPr>
        <w:t>Σπίρτζης</w:t>
      </w:r>
      <w:proofErr w:type="spellEnd"/>
      <w:r>
        <w:rPr>
          <w:rFonts w:eastAsia="Times New Roman" w:cs="Times New Roman"/>
          <w:szCs w:val="24"/>
        </w:rPr>
        <w:t xml:space="preserve"> και όταν αναλαμβάνει το Υπουργείο, το </w:t>
      </w:r>
      <w:proofErr w:type="spellStart"/>
      <w:r>
        <w:rPr>
          <w:rFonts w:eastAsia="Times New Roman" w:cs="Times New Roman"/>
          <w:szCs w:val="24"/>
        </w:rPr>
        <w:t>απεντάσσει</w:t>
      </w:r>
      <w:proofErr w:type="spellEnd"/>
      <w:r>
        <w:rPr>
          <w:rFonts w:eastAsia="Times New Roman" w:cs="Times New Roman"/>
          <w:szCs w:val="24"/>
        </w:rPr>
        <w:t xml:space="preserve"> από το πρόγραμμα «Ψηφιακή Σύγκλιση» και το εντάσσετε εσείς τώρα να χρηματοδοτηθεί με προϋπολογισμό 60% πάνω, 1,9 εκατομμύρια ευρώ, η πληθυσμιακή κάλυψη 75% κάτω, από διακόσιους χιλιάδες μόνιμους κατοίκους στους σαράντα δύο μόνιμους κατοίκους. Αφήνετε έξω -θέμα που έχουν αναδείξει οι Βουλευτές μας, ο </w:t>
      </w:r>
      <w:r>
        <w:rPr>
          <w:rFonts w:eastAsia="Times New Roman" w:cs="Times New Roman"/>
          <w:szCs w:val="24"/>
        </w:rPr>
        <w:lastRenderedPageBreak/>
        <w:t xml:space="preserve">κ. Κυριαζίδης και ο κ. </w:t>
      </w:r>
      <w:proofErr w:type="spellStart"/>
      <w:r>
        <w:rPr>
          <w:rFonts w:eastAsia="Times New Roman" w:cs="Times New Roman"/>
          <w:szCs w:val="24"/>
        </w:rPr>
        <w:t>Δημοσχάκης</w:t>
      </w:r>
      <w:proofErr w:type="spellEnd"/>
      <w:r>
        <w:rPr>
          <w:rFonts w:eastAsia="Times New Roman" w:cs="Times New Roman"/>
          <w:szCs w:val="24"/>
        </w:rPr>
        <w:t>- την Καβάλα και τη Δράμα. Αφήνετε έξω τη Λέσβο και τη Μυτιλήνη και ο προϋπολογισμός είναι από την ΕΕΤΤ, δηλαδή από κρατικούς πόρους.</w:t>
      </w:r>
    </w:p>
    <w:p w14:paraId="23ED6F16"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Η ερώτησή μου, λοιπόν, είναι απλή: Γιατί από το αποθεματικό της ΕΕΤΤ; </w:t>
      </w:r>
    </w:p>
    <w:p w14:paraId="23ED6F17"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Υπουργέ.</w:t>
      </w:r>
    </w:p>
    <w:p w14:paraId="23ED6F18"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Τον λόγο έχει ο κύριος Υπουργός για τρία λεπτά.</w:t>
      </w:r>
    </w:p>
    <w:p w14:paraId="23ED6F19"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23ED6F1A"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ΠΑΠΠΑΣ (Υπουργός Ψηφιακής Πολιτικής, Τηλεπικοινωνιών και Ενημέρωσης): </w:t>
      </w:r>
      <w:r>
        <w:rPr>
          <w:rFonts w:eastAsia="Times New Roman" w:cs="Times New Roman"/>
          <w:szCs w:val="24"/>
        </w:rPr>
        <w:t>Μου κάνει πραγματικά εντύπωση που ακόμα και σήμερα έρχεστε στη Βουλή να υπερασπιστείτε αυτή τη σκανδαλώδη σύμβαση με την «</w:t>
      </w:r>
      <w:r>
        <w:rPr>
          <w:rFonts w:eastAsia="Times New Roman" w:cs="Times New Roman"/>
          <w:szCs w:val="24"/>
          <w:lang w:val="en-US"/>
        </w:rPr>
        <w:t>DIGEA</w:t>
      </w:r>
      <w:r>
        <w:rPr>
          <w:rFonts w:eastAsia="Times New Roman" w:cs="Times New Roman"/>
          <w:szCs w:val="24"/>
        </w:rPr>
        <w:t>». Είναι μια σύμβαση η οποία προέκυψε από έναν διαγωνισμό - παρωδία, έναν διαγωνισμό με έναν συμμετέχοντα, ένα τίμημα εξευτελιστικό για τον «αέρα» της χώρας, ο οποίος με 18 εκατομμύρια παραχωρήθηκε στον νικητή του διαγωνισμού, ο οποίος νικητής έτρεχε μόνος του –ως εκ θαύματος!- σε αυτόν τον διαγωνισμό για το εξευτελιστικό ποσό των 18 εκατομμυρίων, εκ των οποίων βεβαίως, διότι πρέπει να διευκολύνουμε όταν πρόκειται για ιδιοκτήτες τηλεοπτικών σταθμών, το τίμημα καταβάλλεται τμηματικά και μέχρι στιγμής έχουμε καταβάλει, αν δεν κάνω λάθος, 7 εκατομμύρια.</w:t>
      </w:r>
    </w:p>
    <w:p w14:paraId="23ED6F1B"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Εκτός τούτου, έρχεστε τώρα με την ερώτησή σας να υπερασπιστείτε τι ακριβώς; Γράφετε στην ερώτηση ότι εντάξατε στις 23-1-2015 έργα, την Παρασκευή πριν τις εκλογές; Συγχαρητήρια! Είχατε προεκλογική συγκέντρωση, δηλαδή μίλαγε ο κ. Σαμαράς στο Σύνταγμα και εσείς εντάσσατε έργα, μήπως και καλύψετε τις ενοχές σας από το τεράστιο σκάνδαλο της μετάβασης στην ψηφιακή εποχή, η οποία θέλω να θυμίσω στον ελληνικό λαό ότι είχε δύο «μαύρα». Είχε το «μαύρο» της ΕΡΤ πριν και το «μαύρο» για τους πολίτες μετά, τους πολίτες των περιοχών αυτών στις οποίες αναφέρεστε στην ερώτησή σας, τους πολίτες των περιοχών τους οποίους εμείς τώρα καλύπτουμε. Είναι ειρωνεία –ας μην χρησιμοποιήσω κάποια βαριά έκφραση- να έρχεστε αυτή τη στιγμή και να λέτε, επειδή προσπαθήσατε να καλύψετε κάποιες ενοχές σας, ότι είχατε λύσει αυτό το πρόβλημα. </w:t>
      </w:r>
    </w:p>
    <w:p w14:paraId="23ED6F1C"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Ποιο πρόβλημα είχατε λύσει; Θα καλύπτονταν σε έξι μήνες; Κατά μέσο όρο δεκατέσσερις μήνες χρόνο εκτέλεσης και διεξαγωγής του διαγωνισμού έχουν τα έργα ανάλογου περιεχομένου και μετά το φυσικό αντικείμενο έξι και επτά μήνες. Θα φτάναμε στο τέλος του 2015 και βεβαίως αυτά τα έργα θα έπρεπε να γίνουν από δημόσιους πόρους.</w:t>
      </w:r>
    </w:p>
    <w:p w14:paraId="23ED6F1D"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Μου λέτε για τους πόρους της ΕΕΤΤ. Οι πόροι της ΕΕΤΤ είναι πόροι που έρχονται από τους τηλεπικοινωνιακούς </w:t>
      </w:r>
      <w:proofErr w:type="spellStart"/>
      <w:r>
        <w:rPr>
          <w:rFonts w:eastAsia="Times New Roman" w:cs="Times New Roman"/>
          <w:szCs w:val="24"/>
        </w:rPr>
        <w:t>παρόχους</w:t>
      </w:r>
      <w:proofErr w:type="spellEnd"/>
      <w:r>
        <w:rPr>
          <w:rFonts w:eastAsia="Times New Roman" w:cs="Times New Roman"/>
          <w:szCs w:val="24"/>
        </w:rPr>
        <w:t xml:space="preserve">. Δεν είναι πόροι του Έλληνα φορολογούμενου, τον οποίο εσείς θα επιβαρύνατε και χωρίς βεβαίως </w:t>
      </w:r>
      <w:r>
        <w:rPr>
          <w:rFonts w:eastAsia="Times New Roman" w:cs="Times New Roman"/>
          <w:szCs w:val="24"/>
        </w:rPr>
        <w:lastRenderedPageBreak/>
        <w:t>να λύνεται το πρόβλημα. Τουλάχιστον τρία χρόνια θα έπαιρνε και με αμφίβολη αποτελεσματικότητα.</w:t>
      </w:r>
    </w:p>
    <w:p w14:paraId="23ED6F1E"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στο τι κάνουμε εμείς. Η δική μας δράση περιλαμβάνει: Πρώτον, δωρεάν χορήγηση εξοπλισμού -και αποκωδικοποιητή και κεραία- με διετή εγγύηση, δωρεάν εγκατάσταση του εξοπλισμού, δωρεάν πρόσβαση για πάντα στους ελληνικούς τηλεοπτικούς σταθμούς ελεύθερης λήψης εθνικής εμβέλειας, στους σταθμούς περιφερειακής εμβέλειας που μεταδίδονται από τη δορυφορική πλατφόρμα των </w:t>
      </w:r>
      <w:proofErr w:type="spellStart"/>
      <w:r>
        <w:rPr>
          <w:rFonts w:eastAsia="Times New Roman" w:cs="Times New Roman"/>
          <w:szCs w:val="24"/>
        </w:rPr>
        <w:t>παρόχων</w:t>
      </w:r>
      <w:proofErr w:type="spellEnd"/>
      <w:r>
        <w:rPr>
          <w:rFonts w:eastAsia="Times New Roman" w:cs="Times New Roman"/>
          <w:szCs w:val="24"/>
        </w:rPr>
        <w:t xml:space="preserve"> και στους τουλάχιστον πενήντα ελεύθερους στον δορυφόρο τηλεοπτικούς και τριάντα ελεύθερους ραδιοφωνικούς σταθμούς.</w:t>
      </w:r>
    </w:p>
    <w:p w14:paraId="23ED6F1F"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Οι παρεχόμενες υπηρεσίες είναι απολύτως και σαφώς περισσότερες και ποιοτικότερες και παρέχονται χωρίς κανέναν χρονικό περιορισμό. Η δορυφορική τεχνολογία καλύπτει ακόμα και τις πλέον ιδιαίτερες από γεωμορφολογική άποψη περιοχές. Καθαρό κόστος δεν είναι 1,9 εκατομμύρια. Είναι 1,5 εκατομμύριο και </w:t>
      </w:r>
      <w:proofErr w:type="spellStart"/>
      <w:r>
        <w:rPr>
          <w:rFonts w:eastAsia="Times New Roman" w:cs="Times New Roman"/>
          <w:szCs w:val="24"/>
        </w:rPr>
        <w:t>καταβάλεται</w:t>
      </w:r>
      <w:proofErr w:type="spellEnd"/>
      <w:r>
        <w:rPr>
          <w:rFonts w:eastAsia="Times New Roman" w:cs="Times New Roman"/>
          <w:szCs w:val="24"/>
        </w:rPr>
        <w:t xml:space="preserve"> εφάπαξ και δεν απαιτείται δέσμευση επιπλέον πόρων. Η γραφειοκρατία παρακάμπτεται και αυτή τη στιγμή εκατοντάδες πολίτες ήδη έχουν εγκαταστήσει τα δορυφορικά τους πιάτα και μέχρι τον Οκτώβριο του τρέχοντος έτους δεκαέξι χιλιάδες νοικοκυριά ή ογδόντα χιλιάδες πολίτες θα έχουν τέτοιο δικαίωμα πρόσβασης.</w:t>
      </w:r>
    </w:p>
    <w:p w14:paraId="23ED6F20" w14:textId="77777777" w:rsidR="00C435E4" w:rsidRDefault="00B629A5">
      <w:pPr>
        <w:spacing w:line="600" w:lineRule="auto"/>
        <w:ind w:firstLine="720"/>
        <w:contextualSpacing/>
        <w:jc w:val="both"/>
        <w:rPr>
          <w:rFonts w:eastAsia="Times New Roman"/>
          <w:szCs w:val="24"/>
        </w:rPr>
      </w:pPr>
      <w:r>
        <w:rPr>
          <w:rFonts w:eastAsia="Times New Roman"/>
          <w:szCs w:val="24"/>
          <w:lang w:val="en-US"/>
        </w:rPr>
        <w:lastRenderedPageBreak/>
        <w:t>E</w:t>
      </w:r>
      <w:proofErr w:type="spellStart"/>
      <w:r>
        <w:rPr>
          <w:rFonts w:eastAsia="Times New Roman"/>
          <w:szCs w:val="24"/>
        </w:rPr>
        <w:t>πειδή</w:t>
      </w:r>
      <w:proofErr w:type="spellEnd"/>
      <w:r>
        <w:rPr>
          <w:rFonts w:eastAsia="Times New Roman"/>
          <w:szCs w:val="24"/>
        </w:rPr>
        <w:t xml:space="preserve"> αναφερθήκατε και στην ερώτηση του συναδέλφου της Νέας Δημοκρατίας, καλωσορίζουμε αυτή την ειλικρινή αγωνία και σας δηλώνω εδώ, ενώπιον και της Εθνικής Αντιπροσωπείας, ότι αναζητούμε πόρους, ούτως ώστε αυτό το αποτελεσματικότατο πρόγραμμα να γενικευτεί, διότι δικαίωμα στην πρόσβαση...</w:t>
      </w:r>
    </w:p>
    <w:p w14:paraId="23ED6F21" w14:textId="77777777" w:rsidR="00C435E4" w:rsidRDefault="00B629A5">
      <w:pPr>
        <w:spacing w:line="600" w:lineRule="auto"/>
        <w:ind w:firstLine="720"/>
        <w:contextualSpacing/>
        <w:jc w:val="both"/>
        <w:rPr>
          <w:rFonts w:eastAsia="Times New Roman"/>
          <w:b/>
          <w:szCs w:val="24"/>
        </w:rPr>
      </w:pPr>
      <w:r>
        <w:rPr>
          <w:rFonts w:eastAsia="Times New Roman"/>
          <w:b/>
          <w:szCs w:val="24"/>
        </w:rPr>
        <w:t xml:space="preserve">ΔΗΜΗΤΡΙΟΣ ΚΥΡΙΑΖΙΔΗΣ: </w:t>
      </w:r>
      <w:r>
        <w:rPr>
          <w:rFonts w:eastAsia="Times New Roman"/>
          <w:szCs w:val="24"/>
        </w:rPr>
        <w:t>Γιατί αυτή η διάκριση;</w:t>
      </w:r>
    </w:p>
    <w:p w14:paraId="23ED6F22" w14:textId="77777777" w:rsidR="00C435E4" w:rsidRDefault="00B629A5">
      <w:pPr>
        <w:spacing w:line="600" w:lineRule="auto"/>
        <w:ind w:firstLine="720"/>
        <w:contextualSpacing/>
        <w:jc w:val="both"/>
        <w:rPr>
          <w:rFonts w:eastAsia="Times New Roman"/>
          <w:b/>
          <w:szCs w:val="24"/>
        </w:rPr>
      </w:pPr>
      <w:r>
        <w:rPr>
          <w:rFonts w:eastAsia="Times New Roman"/>
          <w:b/>
          <w:szCs w:val="24"/>
        </w:rPr>
        <w:t xml:space="preserve">ΝΙΚΟΛΑΟΣ ΠΑΠΠΑΣ (Υπουργός Ψηφιακής Πολιτικής, Τηλεπικοινωνιών και Ενημέρωσης): </w:t>
      </w:r>
      <w:r>
        <w:rPr>
          <w:rFonts w:eastAsia="Times New Roman"/>
          <w:szCs w:val="24"/>
        </w:rPr>
        <w:t>Ποια διάκριση;</w:t>
      </w:r>
      <w:r>
        <w:rPr>
          <w:rFonts w:eastAsia="Times New Roman"/>
          <w:b/>
          <w:szCs w:val="24"/>
        </w:rPr>
        <w:t xml:space="preserve"> </w:t>
      </w:r>
    </w:p>
    <w:p w14:paraId="23ED6F23" w14:textId="77777777" w:rsidR="00C435E4" w:rsidRDefault="00B629A5">
      <w:pPr>
        <w:spacing w:line="600" w:lineRule="auto"/>
        <w:ind w:firstLine="720"/>
        <w:contextualSpacing/>
        <w:jc w:val="both"/>
        <w:rPr>
          <w:rFonts w:eastAsia="Times New Roman"/>
          <w:szCs w:val="24"/>
        </w:rPr>
      </w:pPr>
      <w:r>
        <w:rPr>
          <w:rFonts w:eastAsia="Times New Roman"/>
          <w:b/>
          <w:szCs w:val="24"/>
        </w:rPr>
        <w:t xml:space="preserve">ΑΝΝΑ - ΜΙΣΕΛ ΑΣΗΜΑΚΟΠΟΥΛΟΥ: </w:t>
      </w:r>
      <w:r>
        <w:rPr>
          <w:rFonts w:eastAsia="Times New Roman"/>
          <w:szCs w:val="24"/>
        </w:rPr>
        <w:t>Της Δράμας και της Καβάλας.</w:t>
      </w:r>
    </w:p>
    <w:p w14:paraId="23ED6F24" w14:textId="77777777" w:rsidR="00C435E4" w:rsidRDefault="00B629A5">
      <w:pPr>
        <w:spacing w:line="600" w:lineRule="auto"/>
        <w:ind w:firstLine="720"/>
        <w:contextualSpacing/>
        <w:jc w:val="both"/>
        <w:rPr>
          <w:rFonts w:eastAsia="Times New Roman"/>
          <w:b/>
          <w:szCs w:val="24"/>
        </w:rPr>
      </w:pPr>
      <w:r>
        <w:rPr>
          <w:rFonts w:eastAsia="Times New Roman"/>
          <w:b/>
          <w:szCs w:val="24"/>
        </w:rPr>
        <w:t xml:space="preserve">ΝΙΚΟΛΑΟΣ ΠΑΠΠΑΣ (Υπουργός Ψηφιακής Πολιτικής, Τηλεπικοινωνιών και Ενημέρωσης): </w:t>
      </w:r>
      <w:r>
        <w:rPr>
          <w:rFonts w:eastAsia="Times New Roman"/>
          <w:szCs w:val="24"/>
        </w:rPr>
        <w:t>Ξεκινήσαμε, λοιπόν, από τις παραμεθόριες.</w:t>
      </w:r>
    </w:p>
    <w:p w14:paraId="23ED6F25" w14:textId="77777777" w:rsidR="00C435E4" w:rsidRDefault="00B629A5">
      <w:pPr>
        <w:spacing w:line="600" w:lineRule="auto"/>
        <w:ind w:firstLine="720"/>
        <w:contextualSpacing/>
        <w:jc w:val="both"/>
        <w:rPr>
          <w:rFonts w:eastAsia="Times New Roman"/>
          <w:b/>
          <w:szCs w:val="24"/>
        </w:rPr>
      </w:pPr>
      <w:r>
        <w:rPr>
          <w:rFonts w:eastAsia="Times New Roman"/>
          <w:b/>
          <w:szCs w:val="24"/>
        </w:rPr>
        <w:t xml:space="preserve">ΔΗΜΗΤΡΙΟΣ ΚΥΡΙΑΖΙΔΗΣ: </w:t>
      </w:r>
      <w:r>
        <w:rPr>
          <w:rFonts w:eastAsia="Times New Roman"/>
          <w:szCs w:val="24"/>
        </w:rPr>
        <w:t>Παραμεθόριες; Πιο παραμεθόριο από την Δράμα δεν υπάρχει.</w:t>
      </w:r>
    </w:p>
    <w:p w14:paraId="23ED6F26" w14:textId="77777777" w:rsidR="00C435E4" w:rsidRDefault="00B629A5">
      <w:pPr>
        <w:spacing w:line="600" w:lineRule="auto"/>
        <w:ind w:firstLine="720"/>
        <w:contextualSpacing/>
        <w:jc w:val="both"/>
        <w:rPr>
          <w:rFonts w:eastAsia="Times New Roman"/>
          <w:szCs w:val="24"/>
        </w:rPr>
      </w:pPr>
      <w:r>
        <w:rPr>
          <w:rFonts w:eastAsia="Times New Roman"/>
          <w:b/>
          <w:szCs w:val="24"/>
        </w:rPr>
        <w:t>ΝΙΚΟΛΑΟΣ ΠΑΠΠΑΣ (Υπουργός Ψηφιακής Πολιτικής, Τηλεπικοινωνιών και Ενημέρωσης):</w:t>
      </w:r>
      <w:r>
        <w:rPr>
          <w:rFonts w:eastAsia="Times New Roman"/>
          <w:szCs w:val="24"/>
        </w:rPr>
        <w:t xml:space="preserve"> Ξεκινήσαμε, λοιπόν, από τις εθνικά ευαίσθητες περιοχές και βεβαίως αναζητούμε τρόπους να γενικευτεί.</w:t>
      </w:r>
    </w:p>
    <w:p w14:paraId="23ED6F27" w14:textId="77777777" w:rsidR="00C435E4" w:rsidRDefault="00B629A5">
      <w:pPr>
        <w:spacing w:line="600" w:lineRule="auto"/>
        <w:ind w:firstLine="720"/>
        <w:contextualSpacing/>
        <w:jc w:val="both"/>
        <w:rPr>
          <w:rFonts w:eastAsia="Times New Roman"/>
          <w:szCs w:val="24"/>
        </w:rPr>
      </w:pPr>
      <w:r>
        <w:rPr>
          <w:rFonts w:eastAsia="Times New Roman"/>
          <w:szCs w:val="24"/>
        </w:rPr>
        <w:t xml:space="preserve">Εάν εδώ πέρα έχουμε παραίνεση να συνεχίσουμε και να γενικεύσουμε το έργο, την καλωσορίζω. Εάν μας κάνετε κριτική γιατί το ξεκινήσαμε, με </w:t>
      </w:r>
      <w:proofErr w:type="spellStart"/>
      <w:r>
        <w:rPr>
          <w:rFonts w:eastAsia="Times New Roman"/>
          <w:szCs w:val="24"/>
        </w:rPr>
        <w:t>συγχωρείτε</w:t>
      </w:r>
      <w:proofErr w:type="spellEnd"/>
      <w:r>
        <w:rPr>
          <w:rFonts w:eastAsia="Times New Roman"/>
          <w:szCs w:val="24"/>
        </w:rPr>
        <w:t>, αλλά λυπάμαι πάρα πολύ.</w:t>
      </w:r>
    </w:p>
    <w:p w14:paraId="23ED6F28" w14:textId="77777777" w:rsidR="00C435E4" w:rsidRDefault="00B629A5">
      <w:pPr>
        <w:spacing w:line="600" w:lineRule="auto"/>
        <w:ind w:firstLine="720"/>
        <w:contextualSpacing/>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Τον λόγο έχει η κ. Ασημακοπούλου για τρία λεπτά.</w:t>
      </w:r>
    </w:p>
    <w:p w14:paraId="23ED6F29" w14:textId="77777777" w:rsidR="00C435E4" w:rsidRDefault="00B629A5">
      <w:pPr>
        <w:spacing w:line="600" w:lineRule="auto"/>
        <w:ind w:firstLine="720"/>
        <w:contextualSpacing/>
        <w:jc w:val="both"/>
        <w:rPr>
          <w:rFonts w:eastAsia="Times New Roman"/>
          <w:szCs w:val="24"/>
        </w:rPr>
      </w:pPr>
      <w:r>
        <w:rPr>
          <w:rFonts w:eastAsia="Times New Roman"/>
          <w:b/>
          <w:szCs w:val="24"/>
        </w:rPr>
        <w:t xml:space="preserve">ΑΝΝΑ - ΜΙΣΕΛ ΑΣΗΜΑΚΟΠΟΥΛΟΥ: </w:t>
      </w:r>
      <w:r>
        <w:rPr>
          <w:rFonts w:eastAsia="Times New Roman"/>
          <w:szCs w:val="24"/>
        </w:rPr>
        <w:t>Ευχαριστώ και πάλι, κυρία Πρόεδρε.</w:t>
      </w:r>
    </w:p>
    <w:p w14:paraId="23ED6F2A" w14:textId="77777777" w:rsidR="00C435E4" w:rsidRDefault="00B629A5">
      <w:pPr>
        <w:spacing w:line="600" w:lineRule="auto"/>
        <w:ind w:firstLine="720"/>
        <w:contextualSpacing/>
        <w:jc w:val="both"/>
        <w:rPr>
          <w:rFonts w:eastAsia="Times New Roman"/>
          <w:szCs w:val="24"/>
        </w:rPr>
      </w:pPr>
      <w:r>
        <w:rPr>
          <w:rFonts w:eastAsia="Times New Roman"/>
          <w:szCs w:val="24"/>
        </w:rPr>
        <w:t>Πρώτον, για την «</w:t>
      </w:r>
      <w:r>
        <w:rPr>
          <w:rFonts w:eastAsia="Times New Roman"/>
          <w:szCs w:val="24"/>
          <w:lang w:val="en-US"/>
        </w:rPr>
        <w:t>DIGEA</w:t>
      </w:r>
      <w:r>
        <w:rPr>
          <w:rFonts w:eastAsia="Times New Roman"/>
          <w:szCs w:val="24"/>
        </w:rPr>
        <w:t>» αν θέλετε να το αμφισβητήσετε, ο εισαγγελέας πάντως το έχει βάλει στο συρτάρι. Το έχω καταθέσει στα Πρακτικά αυτό. Το γνωρίζετε, κύριε Υπουργέ. Την έχουμε κάνει αυτή την κουβέντα. Άμα χρειαστεί, θα την ξανακάνουμε.</w:t>
      </w:r>
    </w:p>
    <w:p w14:paraId="23ED6F2B" w14:textId="77777777" w:rsidR="00C435E4" w:rsidRDefault="00B629A5">
      <w:pPr>
        <w:spacing w:line="600" w:lineRule="auto"/>
        <w:ind w:firstLine="720"/>
        <w:contextualSpacing/>
        <w:jc w:val="both"/>
        <w:rPr>
          <w:rFonts w:eastAsia="Times New Roman"/>
          <w:szCs w:val="24"/>
        </w:rPr>
      </w:pPr>
      <w:r>
        <w:rPr>
          <w:rFonts w:eastAsia="Times New Roman"/>
          <w:szCs w:val="24"/>
        </w:rPr>
        <w:t>Δεύτερον, δεν υπήρξε προεκλογική εξαγγελία της Νέας Δημοκρατίας. Εδώ είμαστε, απόφαση ένταξης υπάρχει. Την ξέρετε. Την γνωρίζετε. Είναι στη «ΔΙΑΥΓΕΙΑ». Επίσης επ’ αφορμή θα την καταθέσω.</w:t>
      </w:r>
    </w:p>
    <w:p w14:paraId="23ED6F2C" w14:textId="77777777" w:rsidR="00C435E4" w:rsidRDefault="00B629A5">
      <w:pPr>
        <w:spacing w:line="600" w:lineRule="auto"/>
        <w:ind w:firstLine="720"/>
        <w:contextualSpacing/>
        <w:jc w:val="both"/>
        <w:rPr>
          <w:rFonts w:eastAsia="Times New Roman"/>
          <w:szCs w:val="24"/>
        </w:rPr>
      </w:pPr>
      <w:r>
        <w:rPr>
          <w:rFonts w:eastAsia="Times New Roman"/>
          <w:szCs w:val="24"/>
        </w:rPr>
        <w:t>Τρίτον, δεσμεύομαι για τους όρους που αναφέρατε σχετικά με αυτά τα οποία δίνετε στους πολίτες, να φτιάξω έναν πίνακα, να τον δώσω στη δημοσιότητα, να συγκρίνω αυτά που δίνετε εσείς και αυτά τα οποία ήταν ενταγμένα από το προηγούμενο έργο, για να υπάρχει μεταξύ μας μια κουβέντα λυμένη επί του θέματος.</w:t>
      </w:r>
    </w:p>
    <w:p w14:paraId="23ED6F2D" w14:textId="77777777" w:rsidR="00C435E4" w:rsidRDefault="00B629A5">
      <w:pPr>
        <w:spacing w:line="600" w:lineRule="auto"/>
        <w:ind w:firstLine="720"/>
        <w:contextualSpacing/>
        <w:jc w:val="both"/>
        <w:rPr>
          <w:rFonts w:eastAsia="Times New Roman"/>
          <w:szCs w:val="24"/>
        </w:rPr>
      </w:pPr>
      <w:r>
        <w:rPr>
          <w:rFonts w:eastAsia="Times New Roman"/>
          <w:szCs w:val="24"/>
        </w:rPr>
        <w:t xml:space="preserve">Πρέπει, όμως, να σας ομολογήσω στον χρόνο που μου απομένει ότι δεν μου κάνει καμμία εντύπωση η απάντησή σας, δηλαδή την περίμενα πλήρως. Γιατί; Διότι, όπως είπα, είστε το </w:t>
      </w:r>
      <w:r>
        <w:rPr>
          <w:rFonts w:eastAsia="Times New Roman"/>
          <w:szCs w:val="24"/>
          <w:lang w:val="en-US"/>
        </w:rPr>
        <w:t>alter</w:t>
      </w:r>
      <w:r>
        <w:rPr>
          <w:rFonts w:eastAsia="Times New Roman"/>
          <w:szCs w:val="24"/>
        </w:rPr>
        <w:t xml:space="preserve"> </w:t>
      </w:r>
      <w:r>
        <w:rPr>
          <w:rFonts w:eastAsia="Times New Roman"/>
          <w:szCs w:val="24"/>
          <w:lang w:val="en-US"/>
        </w:rPr>
        <w:t>ego</w:t>
      </w:r>
      <w:r>
        <w:rPr>
          <w:rFonts w:eastAsia="Times New Roman"/>
          <w:szCs w:val="24"/>
        </w:rPr>
        <w:t xml:space="preserve"> του κ. Τσίπρα και το επικοινω</w:t>
      </w:r>
      <w:r>
        <w:rPr>
          <w:rFonts w:eastAsia="Times New Roman"/>
          <w:szCs w:val="24"/>
        </w:rPr>
        <w:lastRenderedPageBreak/>
        <w:t xml:space="preserve">νιακό αφήγημα, το οποίο ο ίδιος εξέφρασε μέσα στη Βουλή των Ελλήνων προσφάτως αναφερόμενος στις προσδοκίες από το πρόσφατο </w:t>
      </w:r>
      <w:proofErr w:type="spellStart"/>
      <w:r>
        <w:rPr>
          <w:rFonts w:eastAsia="Times New Roman"/>
          <w:szCs w:val="24"/>
          <w:lang w:val="en-US"/>
        </w:rPr>
        <w:t>Eurogroup</w:t>
      </w:r>
      <w:proofErr w:type="spellEnd"/>
      <w:r>
        <w:rPr>
          <w:rFonts w:eastAsia="Times New Roman"/>
          <w:szCs w:val="24"/>
        </w:rPr>
        <w:t xml:space="preserve">, επέλεξε να το εκφράσει με μια φράση στα αγγλικά, την οποία αν μου επιτρέπετε θα χρησιμοποιήσω. Είπε ότι είναι </w:t>
      </w:r>
      <w:r>
        <w:rPr>
          <w:rFonts w:eastAsia="Times New Roman"/>
          <w:szCs w:val="24"/>
          <w:lang w:val="en-US"/>
        </w:rPr>
        <w:t>too</w:t>
      </w:r>
      <w:r>
        <w:rPr>
          <w:rFonts w:eastAsia="Times New Roman"/>
          <w:szCs w:val="24"/>
        </w:rPr>
        <w:t xml:space="preserve"> </w:t>
      </w:r>
      <w:r>
        <w:rPr>
          <w:rFonts w:eastAsia="Times New Roman"/>
          <w:szCs w:val="24"/>
          <w:lang w:val="en-US"/>
        </w:rPr>
        <w:t>good</w:t>
      </w:r>
      <w:r>
        <w:rPr>
          <w:rFonts w:eastAsia="Times New Roman"/>
          <w:szCs w:val="24"/>
        </w:rPr>
        <w:t xml:space="preserve"> </w:t>
      </w:r>
      <w:r>
        <w:rPr>
          <w:rFonts w:eastAsia="Times New Roman"/>
          <w:szCs w:val="24"/>
          <w:lang w:val="en-US"/>
        </w:rPr>
        <w:t>to</w:t>
      </w:r>
      <w:r>
        <w:rPr>
          <w:rFonts w:eastAsia="Times New Roman"/>
          <w:szCs w:val="24"/>
        </w:rPr>
        <w:t xml:space="preserve"> </w:t>
      </w:r>
      <w:r>
        <w:rPr>
          <w:rFonts w:eastAsia="Times New Roman"/>
          <w:szCs w:val="24"/>
          <w:lang w:val="en-US"/>
        </w:rPr>
        <w:t>be</w:t>
      </w:r>
      <w:r>
        <w:rPr>
          <w:rFonts w:eastAsia="Times New Roman"/>
          <w:szCs w:val="24"/>
        </w:rPr>
        <w:t xml:space="preserve"> </w:t>
      </w:r>
      <w:r>
        <w:rPr>
          <w:rFonts w:eastAsia="Times New Roman"/>
          <w:szCs w:val="24"/>
          <w:lang w:val="en-US"/>
        </w:rPr>
        <w:t>true</w:t>
      </w:r>
      <w:r>
        <w:rPr>
          <w:rFonts w:eastAsia="Times New Roman"/>
          <w:szCs w:val="24"/>
        </w:rPr>
        <w:t xml:space="preserve">. Έτσι και εσείς, </w:t>
      </w:r>
      <w:r>
        <w:rPr>
          <w:rFonts w:eastAsia="Times New Roman"/>
          <w:szCs w:val="24"/>
          <w:lang w:val="en-US"/>
        </w:rPr>
        <w:t>too</w:t>
      </w:r>
      <w:r>
        <w:rPr>
          <w:rFonts w:eastAsia="Times New Roman"/>
          <w:szCs w:val="24"/>
        </w:rPr>
        <w:t xml:space="preserve"> </w:t>
      </w:r>
      <w:r>
        <w:rPr>
          <w:rFonts w:eastAsia="Times New Roman"/>
          <w:szCs w:val="24"/>
          <w:lang w:val="en-US"/>
        </w:rPr>
        <w:t>good</w:t>
      </w:r>
      <w:r>
        <w:rPr>
          <w:rFonts w:eastAsia="Times New Roman"/>
          <w:szCs w:val="24"/>
        </w:rPr>
        <w:t xml:space="preserve"> </w:t>
      </w:r>
      <w:r>
        <w:rPr>
          <w:rFonts w:eastAsia="Times New Roman"/>
          <w:szCs w:val="24"/>
          <w:lang w:val="en-US"/>
        </w:rPr>
        <w:t>to</w:t>
      </w:r>
      <w:r>
        <w:rPr>
          <w:rFonts w:eastAsia="Times New Roman"/>
          <w:szCs w:val="24"/>
        </w:rPr>
        <w:t xml:space="preserve"> </w:t>
      </w:r>
      <w:r>
        <w:rPr>
          <w:rFonts w:eastAsia="Times New Roman"/>
          <w:szCs w:val="24"/>
          <w:lang w:val="en-US"/>
        </w:rPr>
        <w:t>be</w:t>
      </w:r>
      <w:r>
        <w:rPr>
          <w:rFonts w:eastAsia="Times New Roman"/>
          <w:szCs w:val="24"/>
        </w:rPr>
        <w:t xml:space="preserve"> </w:t>
      </w:r>
      <w:r>
        <w:rPr>
          <w:rFonts w:eastAsia="Times New Roman"/>
          <w:szCs w:val="24"/>
          <w:lang w:val="en-US"/>
        </w:rPr>
        <w:t>true</w:t>
      </w:r>
      <w:r>
        <w:rPr>
          <w:rFonts w:eastAsia="Times New Roman"/>
          <w:szCs w:val="24"/>
        </w:rPr>
        <w:t xml:space="preserve"> αυτά τα οποία θα δώσετε στους κατοίκους στη Θράκη και στην ανατολική Μακεδονία. Και, βεβαίως, είπαμε ότι αφήνετε έξω τη Δράμα, την Καβάλα και τη Λέσβο.</w:t>
      </w:r>
    </w:p>
    <w:p w14:paraId="23ED6F2E" w14:textId="77777777" w:rsidR="00C435E4" w:rsidRDefault="00B629A5">
      <w:pPr>
        <w:spacing w:line="600" w:lineRule="auto"/>
        <w:ind w:firstLine="720"/>
        <w:contextualSpacing/>
        <w:jc w:val="both"/>
        <w:rPr>
          <w:rFonts w:eastAsia="Times New Roman"/>
          <w:szCs w:val="24"/>
        </w:rPr>
      </w:pPr>
      <w:r>
        <w:rPr>
          <w:rFonts w:eastAsia="Times New Roman"/>
          <w:szCs w:val="24"/>
          <w:lang w:val="en-US"/>
        </w:rPr>
        <w:t xml:space="preserve">Too good to be true, </w:t>
      </w:r>
      <w:r>
        <w:rPr>
          <w:rFonts w:eastAsia="Times New Roman"/>
          <w:szCs w:val="24"/>
        </w:rPr>
        <w:t>λοιπόν</w:t>
      </w:r>
      <w:r>
        <w:rPr>
          <w:rFonts w:eastAsia="Times New Roman"/>
          <w:szCs w:val="24"/>
          <w:lang w:val="en-US"/>
        </w:rPr>
        <w:t xml:space="preserve">. </w:t>
      </w:r>
      <w:r>
        <w:rPr>
          <w:rFonts w:eastAsia="Times New Roman"/>
          <w:szCs w:val="24"/>
        </w:rPr>
        <w:t xml:space="preserve">Αυτό είναι το καινούργιο σας αφήγημα. Τύφλα να έχει, κύριε Υπουργέ, το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Γιατί το </w:t>
      </w:r>
      <w:r>
        <w:rPr>
          <w:rFonts w:eastAsia="Times New Roman"/>
          <w:szCs w:val="24"/>
          <w:lang w:val="en-US"/>
        </w:rPr>
        <w:t>too</w:t>
      </w:r>
      <w:r>
        <w:rPr>
          <w:rFonts w:eastAsia="Times New Roman"/>
          <w:szCs w:val="24"/>
        </w:rPr>
        <w:t xml:space="preserve"> </w:t>
      </w:r>
      <w:r>
        <w:rPr>
          <w:rFonts w:eastAsia="Times New Roman"/>
          <w:szCs w:val="24"/>
          <w:lang w:val="en-US"/>
        </w:rPr>
        <w:t>good</w:t>
      </w:r>
      <w:r>
        <w:rPr>
          <w:rFonts w:eastAsia="Times New Roman"/>
          <w:szCs w:val="24"/>
        </w:rPr>
        <w:t xml:space="preserve"> </w:t>
      </w:r>
      <w:r>
        <w:rPr>
          <w:rFonts w:eastAsia="Times New Roman"/>
          <w:szCs w:val="24"/>
          <w:lang w:val="en-US"/>
        </w:rPr>
        <w:t>to</w:t>
      </w:r>
      <w:r>
        <w:rPr>
          <w:rFonts w:eastAsia="Times New Roman"/>
          <w:szCs w:val="24"/>
        </w:rPr>
        <w:t xml:space="preserve"> </w:t>
      </w:r>
      <w:r>
        <w:rPr>
          <w:rFonts w:eastAsia="Times New Roman"/>
          <w:szCs w:val="24"/>
          <w:lang w:val="en-US"/>
        </w:rPr>
        <w:t>be</w:t>
      </w:r>
      <w:r>
        <w:rPr>
          <w:rFonts w:eastAsia="Times New Roman"/>
          <w:szCs w:val="24"/>
        </w:rPr>
        <w:t xml:space="preserve"> </w:t>
      </w:r>
      <w:r>
        <w:rPr>
          <w:rFonts w:eastAsia="Times New Roman"/>
          <w:szCs w:val="24"/>
          <w:lang w:val="en-US"/>
        </w:rPr>
        <w:t>true</w:t>
      </w:r>
      <w:r>
        <w:rPr>
          <w:rFonts w:eastAsia="Times New Roman"/>
          <w:szCs w:val="24"/>
        </w:rPr>
        <w:t xml:space="preserve">, δηλαδή πολύ καλό για να είναι αληθινό, είναι ακόμα καλύτερο από αυτό. </w:t>
      </w:r>
    </w:p>
    <w:p w14:paraId="23ED6F2F" w14:textId="77777777" w:rsidR="00C435E4" w:rsidRDefault="00B629A5">
      <w:pPr>
        <w:spacing w:line="600" w:lineRule="auto"/>
        <w:ind w:firstLine="720"/>
        <w:contextualSpacing/>
        <w:jc w:val="both"/>
        <w:rPr>
          <w:rFonts w:eastAsia="Times New Roman"/>
          <w:szCs w:val="24"/>
        </w:rPr>
      </w:pPr>
      <w:r>
        <w:rPr>
          <w:rFonts w:eastAsia="Times New Roman"/>
          <w:szCs w:val="24"/>
        </w:rPr>
        <w:t xml:space="preserve">Βέβαια, </w:t>
      </w:r>
      <w:r>
        <w:rPr>
          <w:rFonts w:eastAsia="Times New Roman"/>
          <w:szCs w:val="24"/>
          <w:lang w:val="en-US"/>
        </w:rPr>
        <w:t>too</w:t>
      </w:r>
      <w:r>
        <w:rPr>
          <w:rFonts w:eastAsia="Times New Roman"/>
          <w:szCs w:val="24"/>
        </w:rPr>
        <w:t xml:space="preserve"> </w:t>
      </w:r>
      <w:r>
        <w:rPr>
          <w:rFonts w:eastAsia="Times New Roman"/>
          <w:szCs w:val="24"/>
          <w:lang w:val="en-US"/>
        </w:rPr>
        <w:t>good</w:t>
      </w:r>
      <w:r>
        <w:rPr>
          <w:rFonts w:eastAsia="Times New Roman"/>
          <w:szCs w:val="24"/>
        </w:rPr>
        <w:t xml:space="preserve"> </w:t>
      </w:r>
      <w:r>
        <w:rPr>
          <w:rFonts w:eastAsia="Times New Roman"/>
          <w:szCs w:val="24"/>
          <w:lang w:val="en-US"/>
        </w:rPr>
        <w:t>to</w:t>
      </w:r>
      <w:r>
        <w:rPr>
          <w:rFonts w:eastAsia="Times New Roman"/>
          <w:szCs w:val="24"/>
        </w:rPr>
        <w:t xml:space="preserve"> </w:t>
      </w:r>
      <w:r>
        <w:rPr>
          <w:rFonts w:eastAsia="Times New Roman"/>
          <w:szCs w:val="24"/>
          <w:lang w:val="en-US"/>
        </w:rPr>
        <w:t>be</w:t>
      </w:r>
      <w:r>
        <w:rPr>
          <w:rFonts w:eastAsia="Times New Roman"/>
          <w:szCs w:val="24"/>
        </w:rPr>
        <w:t xml:space="preserve"> </w:t>
      </w:r>
      <w:r>
        <w:rPr>
          <w:rFonts w:eastAsia="Times New Roman"/>
          <w:szCs w:val="24"/>
          <w:lang w:val="en-US"/>
        </w:rPr>
        <w:t>true</w:t>
      </w:r>
      <w:r>
        <w:rPr>
          <w:rFonts w:eastAsia="Times New Roman"/>
          <w:szCs w:val="24"/>
        </w:rPr>
        <w:t xml:space="preserve"> τώρα, θα σκίζατε το μνημόνιο. </w:t>
      </w:r>
      <w:proofErr w:type="spellStart"/>
      <w:r>
        <w:rPr>
          <w:rFonts w:eastAsia="Times New Roman"/>
          <w:szCs w:val="24"/>
        </w:rPr>
        <w:t>Ουπς</w:t>
      </w:r>
      <w:proofErr w:type="spellEnd"/>
      <w:r>
        <w:rPr>
          <w:rFonts w:eastAsia="Times New Roman"/>
          <w:szCs w:val="24"/>
        </w:rPr>
        <w:t xml:space="preserve">, </w:t>
      </w:r>
      <w:r>
        <w:rPr>
          <w:rFonts w:eastAsia="Times New Roman"/>
          <w:szCs w:val="24"/>
          <w:lang w:val="en-US"/>
        </w:rPr>
        <w:t>too</w:t>
      </w:r>
      <w:r>
        <w:rPr>
          <w:rFonts w:eastAsia="Times New Roman"/>
          <w:szCs w:val="24"/>
        </w:rPr>
        <w:t xml:space="preserve"> </w:t>
      </w:r>
      <w:r>
        <w:rPr>
          <w:rFonts w:eastAsia="Times New Roman"/>
          <w:szCs w:val="24"/>
          <w:lang w:val="en-US"/>
        </w:rPr>
        <w:t>good</w:t>
      </w:r>
      <w:r>
        <w:rPr>
          <w:rFonts w:eastAsia="Times New Roman"/>
          <w:szCs w:val="24"/>
        </w:rPr>
        <w:t xml:space="preserve"> </w:t>
      </w:r>
      <w:r>
        <w:rPr>
          <w:rFonts w:eastAsia="Times New Roman"/>
          <w:szCs w:val="24"/>
          <w:lang w:val="en-US"/>
        </w:rPr>
        <w:t>to</w:t>
      </w:r>
      <w:r>
        <w:rPr>
          <w:rFonts w:eastAsia="Times New Roman"/>
          <w:szCs w:val="24"/>
        </w:rPr>
        <w:t xml:space="preserve"> </w:t>
      </w:r>
      <w:r>
        <w:rPr>
          <w:rFonts w:eastAsia="Times New Roman"/>
          <w:szCs w:val="24"/>
          <w:lang w:val="en-US"/>
        </w:rPr>
        <w:t>be</w:t>
      </w:r>
      <w:r>
        <w:rPr>
          <w:rFonts w:eastAsia="Times New Roman"/>
          <w:szCs w:val="24"/>
        </w:rPr>
        <w:t xml:space="preserve"> </w:t>
      </w:r>
      <w:r>
        <w:rPr>
          <w:rFonts w:eastAsia="Times New Roman"/>
          <w:szCs w:val="24"/>
          <w:lang w:val="en-US"/>
        </w:rPr>
        <w:t>true</w:t>
      </w:r>
      <w:r>
        <w:rPr>
          <w:rFonts w:eastAsia="Times New Roman"/>
          <w:szCs w:val="24"/>
        </w:rPr>
        <w:t xml:space="preserve"> ήταν ότι θα σκίζατε το μνημόνιο, γιατί φέρατε τρίτο μνημόνιο, χρεώσατε τη χώρα 100 δισεκατομμύρια ευρώ και τώρα τέταρτο μνημόνιο, στο οποίο τέταρτο μειώνετε το αφορολόγητο και κόβετε τις συντάξεις. Θα αναφερθώ και σε εσάς, κυρία Φωτίου, επειδή είστε στην Αίθουσα. Μην ανησυχείτε. Αυτό ήταν το </w:t>
      </w:r>
      <w:r>
        <w:rPr>
          <w:rFonts w:eastAsia="Times New Roman"/>
          <w:szCs w:val="24"/>
          <w:lang w:val="en-US"/>
        </w:rPr>
        <w:t>too</w:t>
      </w:r>
      <w:r>
        <w:rPr>
          <w:rFonts w:eastAsia="Times New Roman"/>
          <w:szCs w:val="24"/>
        </w:rPr>
        <w:t xml:space="preserve"> </w:t>
      </w:r>
      <w:r>
        <w:rPr>
          <w:rFonts w:eastAsia="Times New Roman"/>
          <w:szCs w:val="24"/>
          <w:lang w:val="en-US"/>
        </w:rPr>
        <w:t>good</w:t>
      </w:r>
      <w:r>
        <w:rPr>
          <w:rFonts w:eastAsia="Times New Roman"/>
          <w:szCs w:val="24"/>
        </w:rPr>
        <w:t xml:space="preserve"> </w:t>
      </w:r>
      <w:r>
        <w:rPr>
          <w:rFonts w:eastAsia="Times New Roman"/>
          <w:szCs w:val="24"/>
          <w:lang w:val="en-US"/>
        </w:rPr>
        <w:t>to</w:t>
      </w:r>
      <w:r>
        <w:rPr>
          <w:rFonts w:eastAsia="Times New Roman"/>
          <w:szCs w:val="24"/>
        </w:rPr>
        <w:t xml:space="preserve"> </w:t>
      </w:r>
      <w:r>
        <w:rPr>
          <w:rFonts w:eastAsia="Times New Roman"/>
          <w:szCs w:val="24"/>
          <w:lang w:val="en-US"/>
        </w:rPr>
        <w:t>be</w:t>
      </w:r>
      <w:r>
        <w:rPr>
          <w:rFonts w:eastAsia="Times New Roman"/>
          <w:szCs w:val="24"/>
        </w:rPr>
        <w:t xml:space="preserve"> </w:t>
      </w:r>
      <w:r>
        <w:rPr>
          <w:rFonts w:eastAsia="Times New Roman"/>
          <w:szCs w:val="24"/>
          <w:lang w:val="en-US"/>
        </w:rPr>
        <w:t>true</w:t>
      </w:r>
      <w:r>
        <w:rPr>
          <w:rFonts w:eastAsia="Times New Roman"/>
          <w:szCs w:val="24"/>
        </w:rPr>
        <w:t xml:space="preserve"> σε σχέση με το μνημόνιο.</w:t>
      </w:r>
    </w:p>
    <w:p w14:paraId="23ED6F30" w14:textId="77777777" w:rsidR="00C435E4" w:rsidRDefault="00B629A5">
      <w:pPr>
        <w:spacing w:line="600" w:lineRule="auto"/>
        <w:ind w:firstLine="720"/>
        <w:contextualSpacing/>
        <w:jc w:val="both"/>
        <w:rPr>
          <w:rFonts w:eastAsia="Times New Roman"/>
          <w:szCs w:val="24"/>
        </w:rPr>
      </w:pPr>
      <w:r>
        <w:rPr>
          <w:rFonts w:eastAsia="Times New Roman"/>
          <w:szCs w:val="24"/>
          <w:lang w:val="en-US"/>
        </w:rPr>
        <w:t>Too</w:t>
      </w:r>
      <w:r>
        <w:rPr>
          <w:rFonts w:eastAsia="Times New Roman"/>
          <w:szCs w:val="24"/>
        </w:rPr>
        <w:t xml:space="preserve"> </w:t>
      </w:r>
      <w:r>
        <w:rPr>
          <w:rFonts w:eastAsia="Times New Roman"/>
          <w:szCs w:val="24"/>
          <w:lang w:val="en-US"/>
        </w:rPr>
        <w:t>good</w:t>
      </w:r>
      <w:r>
        <w:rPr>
          <w:rFonts w:eastAsia="Times New Roman"/>
          <w:szCs w:val="24"/>
        </w:rPr>
        <w:t xml:space="preserve"> </w:t>
      </w:r>
      <w:r>
        <w:rPr>
          <w:rFonts w:eastAsia="Times New Roman"/>
          <w:szCs w:val="24"/>
          <w:lang w:val="en-US"/>
        </w:rPr>
        <w:t>to</w:t>
      </w:r>
      <w:r>
        <w:rPr>
          <w:rFonts w:eastAsia="Times New Roman"/>
          <w:szCs w:val="24"/>
        </w:rPr>
        <w:t xml:space="preserve"> </w:t>
      </w:r>
      <w:r>
        <w:rPr>
          <w:rFonts w:eastAsia="Times New Roman"/>
          <w:szCs w:val="24"/>
          <w:lang w:val="en-US"/>
        </w:rPr>
        <w:t>be</w:t>
      </w:r>
      <w:r>
        <w:rPr>
          <w:rFonts w:eastAsia="Times New Roman"/>
          <w:szCs w:val="24"/>
        </w:rPr>
        <w:t xml:space="preserve"> </w:t>
      </w:r>
      <w:r>
        <w:rPr>
          <w:rFonts w:eastAsia="Times New Roman"/>
          <w:szCs w:val="24"/>
          <w:lang w:val="en-US"/>
        </w:rPr>
        <w:t>true</w:t>
      </w:r>
      <w:r>
        <w:rPr>
          <w:rFonts w:eastAsia="Times New Roman"/>
          <w:szCs w:val="24"/>
        </w:rPr>
        <w:t xml:space="preserve">, δεν θα φέρνατε ούτε ένα ευρώ νέα μέτρα. Φέρατε 4,9 δισεκατομμύρια. </w:t>
      </w:r>
    </w:p>
    <w:p w14:paraId="23ED6F31" w14:textId="77777777" w:rsidR="00C435E4" w:rsidRDefault="00B629A5">
      <w:pPr>
        <w:spacing w:line="600" w:lineRule="auto"/>
        <w:ind w:firstLine="720"/>
        <w:contextualSpacing/>
        <w:jc w:val="both"/>
        <w:rPr>
          <w:rFonts w:eastAsia="Times New Roman"/>
          <w:szCs w:val="24"/>
        </w:rPr>
      </w:pPr>
      <w:r>
        <w:rPr>
          <w:rFonts w:eastAsia="Times New Roman"/>
          <w:szCs w:val="24"/>
          <w:lang w:val="en-US"/>
        </w:rPr>
        <w:t>Too</w:t>
      </w:r>
      <w:r>
        <w:rPr>
          <w:rFonts w:eastAsia="Times New Roman"/>
          <w:szCs w:val="24"/>
        </w:rPr>
        <w:t xml:space="preserve"> </w:t>
      </w:r>
      <w:r>
        <w:rPr>
          <w:rFonts w:eastAsia="Times New Roman"/>
          <w:szCs w:val="24"/>
          <w:lang w:val="en-US"/>
        </w:rPr>
        <w:t>good</w:t>
      </w:r>
      <w:r>
        <w:rPr>
          <w:rFonts w:eastAsia="Times New Roman"/>
          <w:szCs w:val="24"/>
        </w:rPr>
        <w:t xml:space="preserve"> </w:t>
      </w:r>
      <w:r>
        <w:rPr>
          <w:rFonts w:eastAsia="Times New Roman"/>
          <w:szCs w:val="24"/>
          <w:lang w:val="en-US"/>
        </w:rPr>
        <w:t>to</w:t>
      </w:r>
      <w:r>
        <w:rPr>
          <w:rFonts w:eastAsia="Times New Roman"/>
          <w:szCs w:val="24"/>
        </w:rPr>
        <w:t xml:space="preserve"> </w:t>
      </w:r>
      <w:r>
        <w:rPr>
          <w:rFonts w:eastAsia="Times New Roman"/>
          <w:szCs w:val="24"/>
          <w:lang w:val="en-US"/>
        </w:rPr>
        <w:t>be</w:t>
      </w:r>
      <w:r>
        <w:rPr>
          <w:rFonts w:eastAsia="Times New Roman"/>
          <w:szCs w:val="24"/>
        </w:rPr>
        <w:t xml:space="preserve"> </w:t>
      </w:r>
      <w:r>
        <w:rPr>
          <w:rFonts w:eastAsia="Times New Roman"/>
          <w:szCs w:val="24"/>
          <w:lang w:val="en-US"/>
        </w:rPr>
        <w:t>true</w:t>
      </w:r>
      <w:r>
        <w:rPr>
          <w:rFonts w:eastAsia="Times New Roman"/>
          <w:szCs w:val="24"/>
        </w:rPr>
        <w:t>, 12 δισεκατομμύρια παροχές στο πρόγραμμα της Θεσσαλονίκης. Συνολικός λογαριασμός 14</w:t>
      </w:r>
      <w:proofErr w:type="gramStart"/>
      <w:r>
        <w:rPr>
          <w:rFonts w:eastAsia="Times New Roman"/>
          <w:szCs w:val="24"/>
        </w:rPr>
        <w:t>,2</w:t>
      </w:r>
      <w:proofErr w:type="gramEnd"/>
      <w:r>
        <w:rPr>
          <w:rFonts w:eastAsia="Times New Roman"/>
          <w:szCs w:val="24"/>
        </w:rPr>
        <w:t xml:space="preserve"> δισεκατομμύρια ευρώ.</w:t>
      </w:r>
    </w:p>
    <w:p w14:paraId="23ED6F32" w14:textId="77777777" w:rsidR="00C435E4" w:rsidRDefault="00B629A5">
      <w:pPr>
        <w:spacing w:line="600" w:lineRule="auto"/>
        <w:ind w:firstLine="720"/>
        <w:contextualSpacing/>
        <w:jc w:val="both"/>
        <w:rPr>
          <w:rFonts w:eastAsia="Times New Roman"/>
          <w:szCs w:val="24"/>
        </w:rPr>
      </w:pPr>
      <w:r>
        <w:rPr>
          <w:rFonts w:eastAsia="Times New Roman"/>
          <w:szCs w:val="24"/>
          <w:lang w:val="en-US"/>
        </w:rPr>
        <w:lastRenderedPageBreak/>
        <w:t>Too</w:t>
      </w:r>
      <w:r>
        <w:rPr>
          <w:rFonts w:eastAsia="Times New Roman"/>
          <w:szCs w:val="24"/>
        </w:rPr>
        <w:t xml:space="preserve"> </w:t>
      </w:r>
      <w:r>
        <w:rPr>
          <w:rFonts w:eastAsia="Times New Roman"/>
          <w:szCs w:val="24"/>
          <w:lang w:val="en-US"/>
        </w:rPr>
        <w:t>good</w:t>
      </w:r>
      <w:r>
        <w:rPr>
          <w:rFonts w:eastAsia="Times New Roman"/>
          <w:szCs w:val="24"/>
        </w:rPr>
        <w:t xml:space="preserve"> </w:t>
      </w:r>
      <w:r>
        <w:rPr>
          <w:rFonts w:eastAsia="Times New Roman"/>
          <w:szCs w:val="24"/>
          <w:lang w:val="en-US"/>
        </w:rPr>
        <w:t>to</w:t>
      </w:r>
      <w:r>
        <w:rPr>
          <w:rFonts w:eastAsia="Times New Roman"/>
          <w:szCs w:val="24"/>
        </w:rPr>
        <w:t xml:space="preserve"> </w:t>
      </w:r>
      <w:r>
        <w:rPr>
          <w:rFonts w:eastAsia="Times New Roman"/>
          <w:szCs w:val="24"/>
          <w:lang w:val="en-US"/>
        </w:rPr>
        <w:t>be</w:t>
      </w:r>
      <w:r>
        <w:rPr>
          <w:rFonts w:eastAsia="Times New Roman"/>
          <w:szCs w:val="24"/>
        </w:rPr>
        <w:t xml:space="preserve"> </w:t>
      </w:r>
      <w:r>
        <w:rPr>
          <w:rFonts w:eastAsia="Times New Roman"/>
          <w:szCs w:val="24"/>
          <w:lang w:val="en-US"/>
        </w:rPr>
        <w:t>true</w:t>
      </w:r>
      <w:r>
        <w:rPr>
          <w:rFonts w:eastAsia="Times New Roman"/>
          <w:szCs w:val="24"/>
        </w:rPr>
        <w:t xml:space="preserve">, παράλληλο πρόγραμμα με κοινωνικές παροχές. Να η κ. Φωτίου. Τι καταργείτε τώρα; </w:t>
      </w:r>
    </w:p>
    <w:p w14:paraId="23ED6F33" w14:textId="77777777" w:rsidR="00C435E4" w:rsidRDefault="00B629A5">
      <w:pPr>
        <w:spacing w:line="600" w:lineRule="auto"/>
        <w:ind w:firstLine="720"/>
        <w:contextualSpacing/>
        <w:jc w:val="both"/>
        <w:rPr>
          <w:rFonts w:eastAsia="Times New Roman"/>
          <w:b/>
          <w:szCs w:val="24"/>
        </w:rPr>
      </w:pPr>
      <w:r>
        <w:rPr>
          <w:rFonts w:eastAsia="Times New Roman"/>
          <w:b/>
          <w:szCs w:val="24"/>
        </w:rPr>
        <w:t xml:space="preserve">ΘΕΑΝΩ ΦΩΤΙΟΥ (Αναπληρώτρια Υπουργός Εργασίας, Κοινωνικής Ασφάλισης και Κοινωνικής Αλληλεγγύης): </w:t>
      </w:r>
      <w:r>
        <w:rPr>
          <w:rFonts w:eastAsia="Times New Roman"/>
          <w:szCs w:val="24"/>
        </w:rPr>
        <w:t>Κυρία Πρόεδρε, θα ήθελα τον λόγο.</w:t>
      </w:r>
    </w:p>
    <w:p w14:paraId="23ED6F34" w14:textId="77777777" w:rsidR="00C435E4" w:rsidRDefault="00B629A5">
      <w:pPr>
        <w:spacing w:line="600" w:lineRule="auto"/>
        <w:ind w:firstLine="720"/>
        <w:contextualSpacing/>
        <w:jc w:val="both"/>
        <w:rPr>
          <w:rFonts w:eastAsia="Times New Roman"/>
          <w:szCs w:val="24"/>
        </w:rPr>
      </w:pPr>
      <w:r>
        <w:rPr>
          <w:rFonts w:eastAsia="Times New Roman"/>
          <w:b/>
          <w:szCs w:val="24"/>
        </w:rPr>
        <w:t>ΑΝΝΑ - ΜΙΣΕΛ ΑΣΗΜΑΚΟΠΟΥΛΟΥ:</w:t>
      </w:r>
      <w:r>
        <w:rPr>
          <w:rFonts w:eastAsia="Times New Roman"/>
          <w:szCs w:val="24"/>
        </w:rPr>
        <w:t xml:space="preserve"> Επίδομα οικονομικής ενίσχυσης μέχρι το πέρας υποχρεωτικής εκπαίδευσης, επίδομα οικονομικής ενίσχυσης απροστάτευτων τέκνων, κοινωνικής προστασίας σε κατάσταση ένδειας, επιδότησης νεοεισερχομένων στην αγορά εργασίας.</w:t>
      </w:r>
    </w:p>
    <w:p w14:paraId="23ED6F35" w14:textId="77777777" w:rsidR="00C435E4" w:rsidRDefault="00B629A5">
      <w:pPr>
        <w:spacing w:line="600" w:lineRule="auto"/>
        <w:ind w:firstLine="720"/>
        <w:contextualSpacing/>
        <w:jc w:val="both"/>
        <w:rPr>
          <w:rFonts w:eastAsia="Times New Roman"/>
          <w:b/>
          <w:szCs w:val="24"/>
        </w:rPr>
      </w:pPr>
      <w:r>
        <w:rPr>
          <w:rFonts w:eastAsia="Times New Roman"/>
          <w:b/>
          <w:szCs w:val="24"/>
        </w:rPr>
        <w:t xml:space="preserve">ΘΕΑΝΩ ΦΩΤΙΟΥ (Αναπληρώτρια Υπουργός Εργασίας, Κοινωνικής Ασφάλισης και Κοινωνικής Αλληλεγγύης): </w:t>
      </w:r>
      <w:r>
        <w:rPr>
          <w:rFonts w:eastAsia="Times New Roman"/>
          <w:szCs w:val="24"/>
        </w:rPr>
        <w:t>Πόσες φορές θα τα πείτε;</w:t>
      </w:r>
    </w:p>
    <w:p w14:paraId="23ED6F36" w14:textId="77777777" w:rsidR="00C435E4" w:rsidRDefault="00B629A5">
      <w:pPr>
        <w:spacing w:line="600" w:lineRule="auto"/>
        <w:ind w:firstLine="720"/>
        <w:contextualSpacing/>
        <w:jc w:val="both"/>
        <w:rPr>
          <w:rFonts w:eastAsia="Times New Roman"/>
          <w:szCs w:val="24"/>
        </w:rPr>
      </w:pPr>
      <w:r>
        <w:rPr>
          <w:rFonts w:eastAsia="Times New Roman"/>
          <w:b/>
          <w:szCs w:val="24"/>
        </w:rPr>
        <w:t xml:space="preserve">ΑΝΝΑ - ΜΙΣΕΛ ΑΣΗΜΑΚΟΠΟΥΛΟΥ: </w:t>
      </w:r>
      <w:r>
        <w:rPr>
          <w:rFonts w:eastAsia="Times New Roman"/>
          <w:szCs w:val="24"/>
          <w:lang w:val="en-US"/>
        </w:rPr>
        <w:t>Too</w:t>
      </w:r>
      <w:r>
        <w:rPr>
          <w:rFonts w:eastAsia="Times New Roman"/>
          <w:szCs w:val="24"/>
        </w:rPr>
        <w:t xml:space="preserve"> </w:t>
      </w:r>
      <w:r>
        <w:rPr>
          <w:rFonts w:eastAsia="Times New Roman"/>
          <w:szCs w:val="24"/>
          <w:lang w:val="en-US"/>
        </w:rPr>
        <w:t>good</w:t>
      </w:r>
      <w:r>
        <w:rPr>
          <w:rFonts w:eastAsia="Times New Roman"/>
          <w:szCs w:val="24"/>
        </w:rPr>
        <w:t xml:space="preserve"> </w:t>
      </w:r>
      <w:r>
        <w:rPr>
          <w:rFonts w:eastAsia="Times New Roman"/>
          <w:szCs w:val="24"/>
          <w:lang w:val="en-US"/>
        </w:rPr>
        <w:t>to</w:t>
      </w:r>
      <w:r>
        <w:rPr>
          <w:rFonts w:eastAsia="Times New Roman"/>
          <w:szCs w:val="24"/>
        </w:rPr>
        <w:t xml:space="preserve"> </w:t>
      </w:r>
      <w:r>
        <w:rPr>
          <w:rFonts w:eastAsia="Times New Roman"/>
          <w:szCs w:val="24"/>
          <w:lang w:val="en-US"/>
        </w:rPr>
        <w:t>be</w:t>
      </w:r>
      <w:r>
        <w:rPr>
          <w:rFonts w:eastAsia="Times New Roman"/>
          <w:szCs w:val="24"/>
        </w:rPr>
        <w:t xml:space="preserve"> </w:t>
      </w:r>
      <w:r>
        <w:rPr>
          <w:rFonts w:eastAsia="Times New Roman"/>
          <w:szCs w:val="24"/>
          <w:lang w:val="en-US"/>
        </w:rPr>
        <w:t>true</w:t>
      </w:r>
      <w:r>
        <w:rPr>
          <w:rFonts w:eastAsia="Times New Roman"/>
          <w:szCs w:val="24"/>
        </w:rPr>
        <w:t xml:space="preserve"> ότι θα τρώει γεμιστά ο κόσμος σαν αποτέλεσμα της κοινωνικής σας πολιτικής.</w:t>
      </w:r>
    </w:p>
    <w:p w14:paraId="23ED6F37" w14:textId="77777777" w:rsidR="00C435E4" w:rsidRDefault="00B629A5">
      <w:pPr>
        <w:spacing w:line="600" w:lineRule="auto"/>
        <w:ind w:firstLine="720"/>
        <w:contextualSpacing/>
        <w:jc w:val="both"/>
        <w:rPr>
          <w:rFonts w:eastAsia="Times New Roman"/>
          <w:b/>
          <w:szCs w:val="24"/>
        </w:rPr>
      </w:pPr>
      <w:r>
        <w:rPr>
          <w:rFonts w:eastAsia="Times New Roman"/>
          <w:b/>
          <w:szCs w:val="24"/>
        </w:rPr>
        <w:t xml:space="preserve">ΘΕΑΝΩ ΦΩΤΙΟΥ (Αναπληρώτρια Υπουργός Εργασίας, Κοινωνικής Ασφάλισης και Κοινωνικής Αλληλεγγύης): </w:t>
      </w:r>
      <w:r>
        <w:rPr>
          <w:rFonts w:eastAsia="Times New Roman"/>
          <w:szCs w:val="24"/>
        </w:rPr>
        <w:t xml:space="preserve">Δεν υπάρχουν επίκαιρες πια. Δεν μιλάει για την επίκαιρη. Τελείωσαν οι επίκαιρες. </w:t>
      </w:r>
    </w:p>
    <w:p w14:paraId="23ED6F38" w14:textId="77777777" w:rsidR="00C435E4" w:rsidRDefault="00B629A5">
      <w:pPr>
        <w:spacing w:line="600" w:lineRule="auto"/>
        <w:ind w:firstLine="720"/>
        <w:contextualSpacing/>
        <w:jc w:val="both"/>
        <w:rPr>
          <w:rFonts w:eastAsia="Times New Roman"/>
          <w:szCs w:val="24"/>
        </w:rPr>
      </w:pPr>
      <w:r>
        <w:rPr>
          <w:rFonts w:eastAsia="Times New Roman"/>
          <w:b/>
          <w:szCs w:val="24"/>
        </w:rPr>
        <w:t xml:space="preserve">ΑΝΝΑ - ΜΙΣΕΛ ΑΣΗΜΑΚΟΠΟΥΛΟΥ: </w:t>
      </w:r>
      <w:r>
        <w:rPr>
          <w:rFonts w:eastAsia="Times New Roman"/>
          <w:szCs w:val="24"/>
          <w:lang w:val="en-US"/>
        </w:rPr>
        <w:t>Too</w:t>
      </w:r>
      <w:r>
        <w:rPr>
          <w:rFonts w:eastAsia="Times New Roman"/>
          <w:szCs w:val="24"/>
        </w:rPr>
        <w:t xml:space="preserve"> </w:t>
      </w:r>
      <w:r>
        <w:rPr>
          <w:rFonts w:eastAsia="Times New Roman"/>
          <w:szCs w:val="24"/>
          <w:lang w:val="en-US"/>
        </w:rPr>
        <w:t>good</w:t>
      </w:r>
      <w:r>
        <w:rPr>
          <w:rFonts w:eastAsia="Times New Roman"/>
          <w:szCs w:val="24"/>
        </w:rPr>
        <w:t xml:space="preserve"> </w:t>
      </w:r>
      <w:r>
        <w:rPr>
          <w:rFonts w:eastAsia="Times New Roman"/>
          <w:szCs w:val="24"/>
          <w:lang w:val="en-US"/>
        </w:rPr>
        <w:t>to</w:t>
      </w:r>
      <w:r>
        <w:rPr>
          <w:rFonts w:eastAsia="Times New Roman"/>
          <w:szCs w:val="24"/>
        </w:rPr>
        <w:t xml:space="preserve"> </w:t>
      </w:r>
      <w:r>
        <w:rPr>
          <w:rFonts w:eastAsia="Times New Roman"/>
          <w:szCs w:val="24"/>
          <w:lang w:val="en-US"/>
        </w:rPr>
        <w:t>be</w:t>
      </w:r>
      <w:r>
        <w:rPr>
          <w:rFonts w:eastAsia="Times New Roman"/>
          <w:szCs w:val="24"/>
        </w:rPr>
        <w:t xml:space="preserve"> </w:t>
      </w:r>
      <w:r>
        <w:rPr>
          <w:rFonts w:eastAsia="Times New Roman"/>
          <w:szCs w:val="24"/>
          <w:lang w:val="en-US"/>
        </w:rPr>
        <w:t>true</w:t>
      </w:r>
      <w:r>
        <w:rPr>
          <w:rFonts w:eastAsia="Times New Roman"/>
          <w:szCs w:val="24"/>
        </w:rPr>
        <w:t>, απογειώνεται η χώρα σε ανάπτυξη και είμαστε σε ύφεση και έχει κοστίσει αυτή η ιστορία 29 δισεκατομμύρια ευρώ ΑΕΠ.</w:t>
      </w:r>
    </w:p>
    <w:p w14:paraId="23ED6F39" w14:textId="77777777" w:rsidR="00C435E4" w:rsidRDefault="00B629A5">
      <w:pPr>
        <w:spacing w:line="600" w:lineRule="auto"/>
        <w:ind w:firstLine="720"/>
        <w:contextualSpacing/>
        <w:jc w:val="both"/>
        <w:rPr>
          <w:rFonts w:eastAsia="Times New Roman"/>
          <w:szCs w:val="24"/>
        </w:rPr>
      </w:pPr>
      <w:r>
        <w:rPr>
          <w:rFonts w:eastAsia="Times New Roman"/>
          <w:b/>
          <w:szCs w:val="24"/>
        </w:rPr>
        <w:lastRenderedPageBreak/>
        <w:t xml:space="preserve">ΘΕΑΝΩ ΦΩΤΙΟΥ (Αναπληρώτρια Υπουργός Εργασίας, Κοινωνικής Ασφάλισης και Κοινωνικής Αλληλεγγύης): </w:t>
      </w:r>
      <w:r>
        <w:rPr>
          <w:rFonts w:eastAsia="Times New Roman"/>
          <w:szCs w:val="24"/>
        </w:rPr>
        <w:t>Υπάρχει μόνο προπαγάνδα, τίποτα άλλο.</w:t>
      </w:r>
    </w:p>
    <w:p w14:paraId="23ED6F3A" w14:textId="77777777" w:rsidR="00C435E4" w:rsidRDefault="00B629A5">
      <w:pPr>
        <w:spacing w:line="600" w:lineRule="auto"/>
        <w:ind w:firstLine="720"/>
        <w:contextualSpacing/>
        <w:jc w:val="both"/>
        <w:rPr>
          <w:rFonts w:eastAsia="Times New Roman"/>
          <w:szCs w:val="24"/>
        </w:rPr>
      </w:pPr>
      <w:r>
        <w:rPr>
          <w:rFonts w:eastAsia="Times New Roman"/>
          <w:b/>
          <w:szCs w:val="24"/>
        </w:rPr>
        <w:t xml:space="preserve">ΑΝΝΑ - ΜΙΣΕΛ ΑΣΗΜΑΚΟΠΟΥΛΟΥ: </w:t>
      </w:r>
      <w:r>
        <w:rPr>
          <w:rFonts w:eastAsia="Times New Roman"/>
          <w:szCs w:val="24"/>
        </w:rPr>
        <w:t xml:space="preserve">Λοιπόν, κύριε Παππά, </w:t>
      </w:r>
      <w:r>
        <w:rPr>
          <w:rFonts w:eastAsia="Times New Roman"/>
          <w:szCs w:val="24"/>
          <w:lang w:val="en-US"/>
        </w:rPr>
        <w:t>too</w:t>
      </w:r>
      <w:r>
        <w:rPr>
          <w:rFonts w:eastAsia="Times New Roman"/>
          <w:szCs w:val="24"/>
        </w:rPr>
        <w:t xml:space="preserve"> </w:t>
      </w:r>
      <w:r>
        <w:rPr>
          <w:rFonts w:eastAsia="Times New Roman"/>
          <w:szCs w:val="24"/>
          <w:lang w:val="en-US"/>
        </w:rPr>
        <w:t>good</w:t>
      </w:r>
      <w:r>
        <w:rPr>
          <w:rFonts w:eastAsia="Times New Roman"/>
          <w:szCs w:val="24"/>
        </w:rPr>
        <w:t xml:space="preserve"> </w:t>
      </w:r>
      <w:r>
        <w:rPr>
          <w:rFonts w:eastAsia="Times New Roman"/>
          <w:szCs w:val="24"/>
          <w:lang w:val="en-US"/>
        </w:rPr>
        <w:t>to</w:t>
      </w:r>
      <w:r>
        <w:rPr>
          <w:rFonts w:eastAsia="Times New Roman"/>
          <w:szCs w:val="24"/>
        </w:rPr>
        <w:t xml:space="preserve"> </w:t>
      </w:r>
      <w:r>
        <w:rPr>
          <w:rFonts w:eastAsia="Times New Roman"/>
          <w:szCs w:val="24"/>
          <w:lang w:val="en-US"/>
        </w:rPr>
        <w:t>be</w:t>
      </w:r>
      <w:r>
        <w:rPr>
          <w:rFonts w:eastAsia="Times New Roman"/>
          <w:szCs w:val="24"/>
        </w:rPr>
        <w:t xml:space="preserve"> </w:t>
      </w:r>
      <w:r>
        <w:rPr>
          <w:rFonts w:eastAsia="Times New Roman"/>
          <w:szCs w:val="24"/>
          <w:lang w:val="en-US"/>
        </w:rPr>
        <w:t>true</w:t>
      </w:r>
      <w:r>
        <w:rPr>
          <w:rFonts w:eastAsia="Times New Roman"/>
          <w:szCs w:val="24"/>
        </w:rPr>
        <w:t xml:space="preserve">, κατέληξε μετά από το </w:t>
      </w:r>
      <w:proofErr w:type="spellStart"/>
      <w:r>
        <w:rPr>
          <w:rFonts w:eastAsia="Times New Roman"/>
          <w:szCs w:val="24"/>
          <w:lang w:val="en-US"/>
        </w:rPr>
        <w:t>Eurogroup</w:t>
      </w:r>
      <w:proofErr w:type="spellEnd"/>
      <w:r>
        <w:rPr>
          <w:rFonts w:eastAsia="Times New Roman"/>
          <w:szCs w:val="24"/>
        </w:rPr>
        <w:t xml:space="preserve"> στο να πει ο κ. </w:t>
      </w:r>
      <w:proofErr w:type="spellStart"/>
      <w:r>
        <w:rPr>
          <w:rFonts w:eastAsia="Times New Roman"/>
          <w:szCs w:val="24"/>
        </w:rPr>
        <w:t>Τσακαλώτος</w:t>
      </w:r>
      <w:proofErr w:type="spellEnd"/>
      <w:r>
        <w:rPr>
          <w:rFonts w:eastAsia="Times New Roman"/>
          <w:szCs w:val="24"/>
        </w:rPr>
        <w:t xml:space="preserve">, μαθαίνουμε από τα Πρακτικά, ότι τελικά η πρόταση που είναι πάνω στο τραπέζι να είναι το ΔΝΤ, αλλά να μην βάλει χρήματα μέχρι τις γερμανικές εκλογές, που μάλλον θα την δεχτείτε στις 15 Ιουνίου, λοιπόν αυτή από το </w:t>
      </w:r>
      <w:r>
        <w:rPr>
          <w:rFonts w:eastAsia="Times New Roman"/>
          <w:szCs w:val="24"/>
          <w:lang w:val="en-US"/>
        </w:rPr>
        <w:t>too</w:t>
      </w:r>
      <w:r>
        <w:rPr>
          <w:rFonts w:eastAsia="Times New Roman"/>
          <w:szCs w:val="24"/>
        </w:rPr>
        <w:t xml:space="preserve"> </w:t>
      </w:r>
      <w:r>
        <w:rPr>
          <w:rFonts w:eastAsia="Times New Roman"/>
          <w:szCs w:val="24"/>
          <w:lang w:val="en-US"/>
        </w:rPr>
        <w:t>good</w:t>
      </w:r>
      <w:r>
        <w:rPr>
          <w:rFonts w:eastAsia="Times New Roman"/>
          <w:szCs w:val="24"/>
        </w:rPr>
        <w:t xml:space="preserve"> </w:t>
      </w:r>
      <w:r>
        <w:rPr>
          <w:rFonts w:eastAsia="Times New Roman"/>
          <w:szCs w:val="24"/>
          <w:lang w:val="en-US"/>
        </w:rPr>
        <w:t>to</w:t>
      </w:r>
      <w:r>
        <w:rPr>
          <w:rFonts w:eastAsia="Times New Roman"/>
          <w:szCs w:val="24"/>
        </w:rPr>
        <w:t xml:space="preserve"> </w:t>
      </w:r>
      <w:r>
        <w:rPr>
          <w:rFonts w:eastAsia="Times New Roman"/>
          <w:szCs w:val="24"/>
          <w:lang w:val="en-US"/>
        </w:rPr>
        <w:t>be</w:t>
      </w:r>
      <w:r>
        <w:rPr>
          <w:rFonts w:eastAsia="Times New Roman"/>
          <w:szCs w:val="24"/>
        </w:rPr>
        <w:t xml:space="preserve"> </w:t>
      </w:r>
      <w:r>
        <w:rPr>
          <w:rFonts w:eastAsia="Times New Roman"/>
          <w:szCs w:val="24"/>
          <w:lang w:val="en-US"/>
        </w:rPr>
        <w:t>true</w:t>
      </w:r>
      <w:r>
        <w:rPr>
          <w:rFonts w:eastAsia="Times New Roman"/>
          <w:szCs w:val="24"/>
        </w:rPr>
        <w:t xml:space="preserve">, πολύ καλό για να είναι αληθινό, την χαρακτήρισε </w:t>
      </w:r>
      <w:r>
        <w:rPr>
          <w:rFonts w:eastAsia="Times New Roman"/>
          <w:szCs w:val="24"/>
          <w:lang w:val="en-US"/>
        </w:rPr>
        <w:t>the</w:t>
      </w:r>
      <w:r>
        <w:rPr>
          <w:rFonts w:eastAsia="Times New Roman"/>
          <w:szCs w:val="24"/>
        </w:rPr>
        <w:t xml:space="preserve"> </w:t>
      </w:r>
      <w:r>
        <w:rPr>
          <w:rFonts w:eastAsia="Times New Roman"/>
          <w:szCs w:val="24"/>
          <w:lang w:val="en-US"/>
        </w:rPr>
        <w:t>worst</w:t>
      </w:r>
      <w:r>
        <w:rPr>
          <w:rFonts w:eastAsia="Times New Roman"/>
          <w:szCs w:val="24"/>
        </w:rPr>
        <w:t xml:space="preserve"> </w:t>
      </w:r>
      <w:r>
        <w:rPr>
          <w:rFonts w:eastAsia="Times New Roman"/>
          <w:szCs w:val="24"/>
          <w:lang w:val="en-US"/>
        </w:rPr>
        <w:t>of</w:t>
      </w:r>
      <w:r>
        <w:rPr>
          <w:rFonts w:eastAsia="Times New Roman"/>
          <w:szCs w:val="24"/>
        </w:rPr>
        <w:t xml:space="preserve"> </w:t>
      </w:r>
      <w:r>
        <w:rPr>
          <w:rFonts w:eastAsia="Times New Roman"/>
          <w:szCs w:val="24"/>
          <w:lang w:val="en-US"/>
        </w:rPr>
        <w:t>all</w:t>
      </w:r>
      <w:r>
        <w:rPr>
          <w:rFonts w:eastAsia="Times New Roman"/>
          <w:szCs w:val="24"/>
        </w:rPr>
        <w:t xml:space="preserve"> </w:t>
      </w:r>
      <w:r>
        <w:rPr>
          <w:rFonts w:eastAsia="Times New Roman"/>
          <w:szCs w:val="24"/>
          <w:lang w:val="en-US"/>
        </w:rPr>
        <w:t>worlds</w:t>
      </w:r>
      <w:r>
        <w:rPr>
          <w:rFonts w:eastAsia="Times New Roman"/>
          <w:szCs w:val="24"/>
        </w:rPr>
        <w:t xml:space="preserve">, δηλαδή ό,τι χειρότερο στον κόσμο μπορούσατε να πετύχετε στο </w:t>
      </w:r>
      <w:proofErr w:type="spellStart"/>
      <w:r>
        <w:rPr>
          <w:rFonts w:eastAsia="Times New Roman"/>
          <w:szCs w:val="24"/>
          <w:lang w:val="en-US"/>
        </w:rPr>
        <w:t>Eurogroup</w:t>
      </w:r>
      <w:proofErr w:type="spellEnd"/>
      <w:r>
        <w:rPr>
          <w:rFonts w:eastAsia="Times New Roman"/>
          <w:szCs w:val="24"/>
        </w:rPr>
        <w:t>.</w:t>
      </w:r>
    </w:p>
    <w:p w14:paraId="23ED6F3B" w14:textId="77777777" w:rsidR="00C435E4" w:rsidRDefault="00B629A5">
      <w:pPr>
        <w:spacing w:line="600" w:lineRule="auto"/>
        <w:ind w:firstLine="720"/>
        <w:contextualSpacing/>
        <w:jc w:val="both"/>
        <w:rPr>
          <w:rFonts w:eastAsia="Times New Roman"/>
          <w:szCs w:val="24"/>
        </w:rPr>
      </w:pPr>
      <w:r>
        <w:rPr>
          <w:rFonts w:eastAsia="Times New Roman"/>
          <w:szCs w:val="24"/>
        </w:rPr>
        <w:t>Εγώ κλείνω, κυρία Πρόεδρε -και ευχαριστώ για την ανοχή σας- και επειδή επιλέξατε εσείς -ο κ. Τσίπρας- να χρησιμοποιήσετε αγγλικές φράσεις, τελειώνω με μια φράση η οποία είναι και τραγούδι, το οποίο σας το αφιερώνω: «</w:t>
      </w:r>
      <w:r>
        <w:rPr>
          <w:rFonts w:eastAsia="Times New Roman"/>
          <w:szCs w:val="24"/>
          <w:lang w:val="en-US"/>
        </w:rPr>
        <w:t>Enough</w:t>
      </w:r>
      <w:r>
        <w:rPr>
          <w:rFonts w:eastAsia="Times New Roman"/>
          <w:szCs w:val="24"/>
        </w:rPr>
        <w:t xml:space="preserve"> </w:t>
      </w:r>
      <w:r>
        <w:rPr>
          <w:rFonts w:eastAsia="Times New Roman"/>
          <w:szCs w:val="24"/>
          <w:lang w:val="en-US"/>
        </w:rPr>
        <w:t>is</w:t>
      </w:r>
      <w:r>
        <w:rPr>
          <w:rFonts w:eastAsia="Times New Roman"/>
          <w:szCs w:val="24"/>
        </w:rPr>
        <w:t xml:space="preserve"> </w:t>
      </w:r>
      <w:r>
        <w:rPr>
          <w:rFonts w:eastAsia="Times New Roman"/>
          <w:szCs w:val="24"/>
          <w:lang w:val="en-US"/>
        </w:rPr>
        <w:t>enough</w:t>
      </w:r>
      <w:r>
        <w:rPr>
          <w:rFonts w:eastAsia="Times New Roman"/>
          <w:szCs w:val="24"/>
        </w:rPr>
        <w:t>», κύριε Υπουργέ!</w:t>
      </w:r>
    </w:p>
    <w:p w14:paraId="23ED6F3C" w14:textId="77777777" w:rsidR="00C435E4" w:rsidRDefault="00B629A5">
      <w:pPr>
        <w:spacing w:line="600" w:lineRule="auto"/>
        <w:ind w:firstLine="720"/>
        <w:contextualSpacing/>
        <w:jc w:val="both"/>
        <w:rPr>
          <w:rFonts w:eastAsia="Times New Roman"/>
          <w:szCs w:val="24"/>
        </w:rPr>
      </w:pPr>
      <w:r>
        <w:rPr>
          <w:rFonts w:eastAsia="Times New Roman"/>
          <w:szCs w:val="24"/>
        </w:rPr>
        <w:t>Ευχαριστώ πολύ.</w:t>
      </w:r>
    </w:p>
    <w:p w14:paraId="23ED6F3D" w14:textId="77777777" w:rsidR="00C435E4" w:rsidRDefault="00B629A5">
      <w:pPr>
        <w:spacing w:line="600" w:lineRule="auto"/>
        <w:ind w:firstLine="720"/>
        <w:contextualSpacing/>
        <w:jc w:val="both"/>
        <w:rPr>
          <w:rFonts w:eastAsia="Times New Roman"/>
          <w:b/>
          <w:szCs w:val="24"/>
        </w:rPr>
      </w:pPr>
      <w:r>
        <w:rPr>
          <w:rFonts w:eastAsia="Times New Roman"/>
          <w:b/>
          <w:szCs w:val="24"/>
        </w:rPr>
        <w:t xml:space="preserve">ΠΡΟΕΔΡΕΥΟΥΣΑ (Αναστασία Χριστοδουλοπούλου): </w:t>
      </w:r>
      <w:r>
        <w:rPr>
          <w:rFonts w:eastAsia="Times New Roman"/>
          <w:szCs w:val="24"/>
        </w:rPr>
        <w:t>Ζήτησε τον λόγο και η κ. Φωτίου.</w:t>
      </w:r>
      <w:r>
        <w:rPr>
          <w:rFonts w:eastAsia="Times New Roman"/>
          <w:b/>
          <w:szCs w:val="24"/>
        </w:rPr>
        <w:t xml:space="preserve">  </w:t>
      </w:r>
    </w:p>
    <w:p w14:paraId="23ED6F3E" w14:textId="77777777" w:rsidR="00C435E4" w:rsidRDefault="00B629A5">
      <w:pPr>
        <w:spacing w:line="600" w:lineRule="auto"/>
        <w:ind w:firstLine="720"/>
        <w:contextualSpacing/>
        <w:jc w:val="both"/>
        <w:rPr>
          <w:rFonts w:eastAsia="Times New Roman"/>
          <w:b/>
          <w:szCs w:val="24"/>
        </w:rPr>
      </w:pPr>
      <w:r>
        <w:rPr>
          <w:rFonts w:eastAsia="Times New Roman"/>
          <w:b/>
          <w:szCs w:val="24"/>
        </w:rPr>
        <w:t xml:space="preserve">ΘΕΑΝΩ ΦΩΤΙΟΥ (Αναπληρώτρια Υπουργός Εργασίας, Κοινωνικής Ασφάλισης και Κοινωνικής Αλληλεγγύης): </w:t>
      </w:r>
      <w:r>
        <w:rPr>
          <w:rFonts w:eastAsia="Times New Roman"/>
          <w:szCs w:val="24"/>
        </w:rPr>
        <w:t>Θα μιλήσω μετά τον κύριο Υπουργό.</w:t>
      </w:r>
    </w:p>
    <w:p w14:paraId="23ED6F3F" w14:textId="77777777" w:rsidR="00C435E4" w:rsidRDefault="00B629A5">
      <w:pPr>
        <w:spacing w:line="600" w:lineRule="auto"/>
        <w:ind w:firstLine="720"/>
        <w:contextualSpacing/>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Επί τη ευκαιρία, όμως, να απαντάμε για το θέμα που έχει προγραμματιστεί, κυρία Ασημακοπούλου, γιατί τώρα ανοίγουμε άλλα θέματα.</w:t>
      </w:r>
    </w:p>
    <w:p w14:paraId="23ED6F40" w14:textId="77777777" w:rsidR="00C435E4" w:rsidRDefault="00B629A5">
      <w:pPr>
        <w:spacing w:line="600" w:lineRule="auto"/>
        <w:ind w:firstLine="720"/>
        <w:contextualSpacing/>
        <w:jc w:val="both"/>
        <w:rPr>
          <w:rFonts w:eastAsia="Times New Roman"/>
          <w:b/>
          <w:szCs w:val="24"/>
        </w:rPr>
      </w:pPr>
      <w:r>
        <w:rPr>
          <w:rFonts w:eastAsia="Times New Roman"/>
          <w:b/>
          <w:szCs w:val="24"/>
        </w:rPr>
        <w:t xml:space="preserve">ΑΝΝΑ - ΜΙΣΕΛ ΑΣΗΜΑΚΟΠΟΥΛΟΥ: </w:t>
      </w:r>
      <w:r>
        <w:rPr>
          <w:rFonts w:eastAsia="Times New Roman"/>
          <w:szCs w:val="24"/>
        </w:rPr>
        <w:t>Έτυχε να είναι μέσα στην Αίθουσα η κ. Φωτίου.</w:t>
      </w:r>
    </w:p>
    <w:p w14:paraId="23ED6F41" w14:textId="77777777" w:rsidR="00C435E4" w:rsidRDefault="00B629A5">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Τον λόγο έχει ο κύριος Υπουργός για τρία λεπτά.</w:t>
      </w:r>
    </w:p>
    <w:p w14:paraId="23ED6F42"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Νομίζω κατ’ αρχάς ότι είναι προφανές ότι η κ. Ασημακοπούλου στη δεύτερη τοποθέτησή της δεν είχε απολύτως τίποτα να πει για την ουσία της ερώτησης και διολίσθησε στο γνωστό αφήγημα της Νέας Δημοκρατίας περί κατάρρευσης της δικής μας διαπραγμάτευσης και λοιπά.</w:t>
      </w:r>
    </w:p>
    <w:p w14:paraId="23ED6F43"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Επειδή μιλήσατε για τη σύμβαση της «</w:t>
      </w:r>
      <w:r>
        <w:rPr>
          <w:rFonts w:eastAsia="Times New Roman" w:cs="Times New Roman"/>
          <w:szCs w:val="24"/>
          <w:lang w:val="en-US"/>
        </w:rPr>
        <w:t>DIGEA</w:t>
      </w:r>
      <w:r>
        <w:rPr>
          <w:rFonts w:eastAsia="Times New Roman" w:cs="Times New Roman"/>
          <w:szCs w:val="24"/>
        </w:rPr>
        <w:t xml:space="preserve">» και για την αρχειοθέτηση από τον εισαγγελέα, θέλω να σας πω ότι ό,τι είναι νόμιμο δεν είναι και ηθικό. Αυτή η σύμβαση ήταν απολύτως ανήθικη εις βάρος του δημοσίου, διότι στην Ελλάδα </w:t>
      </w:r>
      <w:proofErr w:type="spellStart"/>
      <w:r>
        <w:rPr>
          <w:rFonts w:eastAsia="Times New Roman" w:cs="Times New Roman"/>
          <w:szCs w:val="24"/>
        </w:rPr>
        <w:t>συνετελέσθη</w:t>
      </w:r>
      <w:proofErr w:type="spellEnd"/>
      <w:r>
        <w:rPr>
          <w:rFonts w:eastAsia="Times New Roman" w:cs="Times New Roman"/>
          <w:szCs w:val="24"/>
        </w:rPr>
        <w:t xml:space="preserve"> μία «αεροπειρατεία» για την οποία η παράταξή σας είναι απολύτως </w:t>
      </w:r>
      <w:proofErr w:type="spellStart"/>
      <w:r>
        <w:rPr>
          <w:rFonts w:eastAsia="Times New Roman" w:cs="Times New Roman"/>
          <w:szCs w:val="24"/>
        </w:rPr>
        <w:t>υπόλογη</w:t>
      </w:r>
      <w:proofErr w:type="spellEnd"/>
      <w:r>
        <w:rPr>
          <w:rFonts w:eastAsia="Times New Roman" w:cs="Times New Roman"/>
          <w:szCs w:val="24"/>
        </w:rPr>
        <w:t>.</w:t>
      </w:r>
    </w:p>
    <w:p w14:paraId="23ED6F44"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Το πρόγραμμά μας, κυρία Ασημακοπούλου, είπατε ότι είναι </w:t>
      </w:r>
      <w:r>
        <w:rPr>
          <w:rFonts w:eastAsia="Times New Roman" w:cs="Times New Roman"/>
          <w:szCs w:val="24"/>
          <w:lang w:val="en-US"/>
        </w:rPr>
        <w:t>too</w:t>
      </w:r>
      <w:r>
        <w:rPr>
          <w:rFonts w:eastAsia="Times New Roman" w:cs="Times New Roman"/>
          <w:szCs w:val="24"/>
        </w:rPr>
        <w:t xml:space="preserve"> </w:t>
      </w:r>
      <w:r>
        <w:rPr>
          <w:rFonts w:eastAsia="Times New Roman" w:cs="Times New Roman"/>
          <w:szCs w:val="24"/>
          <w:lang w:val="en-US"/>
        </w:rPr>
        <w:t>good</w:t>
      </w:r>
      <w:r>
        <w:rPr>
          <w:rFonts w:eastAsia="Times New Roman" w:cs="Times New Roman"/>
          <w:szCs w:val="24"/>
        </w:rPr>
        <w:t xml:space="preserve"> </w:t>
      </w:r>
      <w:r>
        <w:rPr>
          <w:rFonts w:eastAsia="Times New Roman" w:cs="Times New Roman"/>
          <w:szCs w:val="24"/>
          <w:lang w:val="en-US"/>
        </w:rPr>
        <w:t>to</w:t>
      </w:r>
      <w:r>
        <w:rPr>
          <w:rFonts w:eastAsia="Times New Roman" w:cs="Times New Roman"/>
          <w:szCs w:val="24"/>
        </w:rPr>
        <w:t xml:space="preserve"> </w:t>
      </w:r>
      <w:r>
        <w:rPr>
          <w:rFonts w:eastAsia="Times New Roman" w:cs="Times New Roman"/>
          <w:szCs w:val="24"/>
          <w:lang w:val="en-US"/>
        </w:rPr>
        <w:t>be</w:t>
      </w:r>
      <w:r>
        <w:rPr>
          <w:rFonts w:eastAsia="Times New Roman" w:cs="Times New Roman"/>
          <w:szCs w:val="24"/>
        </w:rPr>
        <w:t xml:space="preserve"> </w:t>
      </w:r>
      <w:r>
        <w:rPr>
          <w:rFonts w:eastAsia="Times New Roman" w:cs="Times New Roman"/>
          <w:szCs w:val="24"/>
          <w:lang w:val="en-US"/>
        </w:rPr>
        <w:t>true</w:t>
      </w:r>
      <w:r>
        <w:rPr>
          <w:rFonts w:eastAsia="Times New Roman" w:cs="Times New Roman"/>
          <w:szCs w:val="24"/>
        </w:rPr>
        <w:t xml:space="preserve">, δηλαδή πολύ καλό για να είναι αληθινό. Είναι και καλό και αληθινό. </w:t>
      </w:r>
      <w:r>
        <w:rPr>
          <w:rFonts w:eastAsia="Times New Roman" w:cs="Times New Roman"/>
          <w:szCs w:val="24"/>
        </w:rPr>
        <w:lastRenderedPageBreak/>
        <w:t xml:space="preserve">Καλωσορίζω –το λέω και το επαναλαμβάνω- διατυπώσεις της Αντιπολίτευσης οι οποίες μας εξωθούν, μας σπρώχνουν στο να το γενικεύσουμε. Δεσμεύομαι να πω εδώ, </w:t>
      </w:r>
      <w:proofErr w:type="spellStart"/>
      <w:r>
        <w:rPr>
          <w:rFonts w:eastAsia="Times New Roman" w:cs="Times New Roman"/>
          <w:szCs w:val="24"/>
        </w:rPr>
        <w:t>ενώπιόν</w:t>
      </w:r>
      <w:proofErr w:type="spellEnd"/>
      <w:r>
        <w:rPr>
          <w:rFonts w:eastAsia="Times New Roman" w:cs="Times New Roman"/>
          <w:szCs w:val="24"/>
        </w:rPr>
        <w:t xml:space="preserve"> σας, ότι αυτό θα το εξετάσουμε.</w:t>
      </w:r>
    </w:p>
    <w:p w14:paraId="23ED6F45"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Μία κουβέντα μόνο θα πω, επειδή πήρατε την ευκαιρία και μιλήσατε και για το δικό σας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Το 2014 έκλεισε με ύφεση 1,2%, το 2014 η Ελλάδα είχε σαφές χρηματοδοτικό πρόβλημα, το οποίο το έχουν ομολογήσει στελέχη σας μέσα σε αυτή την Αίθουσα για τον Μάρτιο του 2015, το 2014 η χώρα είχε δεσμευτεί σε πλεονάσματα τα οποία, κατά τον Υπουργό Οικονομικών σας, τον κ. Γκίκα </w:t>
      </w:r>
      <w:proofErr w:type="spellStart"/>
      <w:r>
        <w:rPr>
          <w:rFonts w:eastAsia="Times New Roman" w:cs="Times New Roman"/>
          <w:szCs w:val="24"/>
        </w:rPr>
        <w:t>Χαρδούβελη</w:t>
      </w:r>
      <w:proofErr w:type="spellEnd"/>
      <w:r>
        <w:rPr>
          <w:rFonts w:eastAsia="Times New Roman" w:cs="Times New Roman"/>
          <w:szCs w:val="24"/>
        </w:rPr>
        <w:t xml:space="preserve">, δεν έβγαιναν. </w:t>
      </w:r>
    </w:p>
    <w:p w14:paraId="23ED6F46"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Στη δική μας διαπραγμάτευση -και αυτό πλέον είναι ιστορικά καταγεγραμμένο- έχουμε δώσει αγώνα για να βγάλουμε από τις πλάτες του ελληνικού λαού όλες τις επώδυνες δεσμεύσεις. Αποτέλεσμα; Η Ελλάδα έχασε μισό εκατομμύριο θέσεις εργασίας κατά τη διακυβέρνηση Παπανδρέου, διακόσιες πενήντα χιλιάδες θέσεις εργασίας κατά τη διακυβέρνηση Σαμαρά και έχει κερδίσει διακόσιες χιλιάδες θέσεις εργασίας με τη δική μας διακυβέρνηση. </w:t>
      </w:r>
    </w:p>
    <w:p w14:paraId="23ED6F47"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Τα στοιχεία για την ελληνική οικονομία είναι ενθαρρυντικά. Τα βλέπει η παγκόσμια οικονομική κοινότητα. Ποιοι δεν τα βλέπουν; Οι κύκλοι του γερμανικού Υπουργείου Οικονομικών, οι οποίοι δεν μπορούν να συμβιβαστούν με την ιδέα ότι μία αριστερή προοδευτική διακυβέρνηση βγάζει τη χώρα από τη </w:t>
      </w:r>
      <w:r>
        <w:rPr>
          <w:rFonts w:eastAsia="Times New Roman" w:cs="Times New Roman"/>
          <w:szCs w:val="24"/>
        </w:rPr>
        <w:lastRenderedPageBreak/>
        <w:t xml:space="preserve">λάσπη στην οποία εσείς τη βυθίσατε και βεβαίως εσείς, οι οποίοι είστε εγκλωβισμένοι σε ένα αφήγημα το οποίο στερείται οποιουδήποτε «πατήματος» σε σχέση με την πραγματικότητα. Κλείνει η αξιολόγηση, προχωράμε παρακάτω. </w:t>
      </w:r>
    </w:p>
    <w:p w14:paraId="23ED6F48"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Προς Θεού, μη μας κάνετε κριτική για τα ζητήματα του χρέους. Εσείς αναζητούσατε πιστοποιητικά γύρω - τριγύρω. Εμείς τι λέμε; Ότι χρειάζεται αναδιάρθρωση, η οποία ακριβώς θα ανοίξει τον δρόμο για να επιβεβαιωθούν και να γίνουν ακόμα πιο σταθερά τα σημάδια ανάκαμψης της ελληνικής οικονομίας.</w:t>
      </w:r>
    </w:p>
    <w:p w14:paraId="23ED6F49"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Για τα θέματα των επιδομάτων η Υπουργός Θεανώ Φωτίου νομίζω ότι μπορεί να σας διαφωτίσει.</w:t>
      </w:r>
    </w:p>
    <w:p w14:paraId="23ED6F4A"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Κύριε Υπουργέ, έχετε κανένα χρονοδιάγραμμα για την κάλυψη Δράμας - Καβάλας;</w:t>
      </w:r>
    </w:p>
    <w:p w14:paraId="23ED6F4B"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Κυριαζίδη, δεν υπάρχει διάλογος εδώ. Μην το επιβαρύνουμε, δεν έχει νόημα.</w:t>
      </w:r>
    </w:p>
    <w:p w14:paraId="23ED6F4C"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Κυρία Φωτίου, έχετε τον λόγο επί προσωπικού για ένα λεπτό.</w:t>
      </w:r>
    </w:p>
    <w:p w14:paraId="23ED6F4D"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ΑΝΝΑ - ΜΙΣΕΛ ΑΣΗΜΑΚΟΠΟΥΛΟΥ:</w:t>
      </w:r>
      <w:r>
        <w:rPr>
          <w:rFonts w:eastAsia="Times New Roman" w:cs="Times New Roman"/>
          <w:szCs w:val="24"/>
        </w:rPr>
        <w:t xml:space="preserve"> Η κ. Φωτίου μπορεί να μιλάει, αλλά ο συνάδελφος δεν μπορεί να ρωτάει τον κ. Παππά; Γιατί, κυρία Πρόεδρε;</w:t>
      </w:r>
    </w:p>
    <w:p w14:paraId="23ED6F4E"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Πώς, κυρία Ασημακοπούλου; Γίνεται διάλογος; Δεν γίνεται. Αυτά είναι πρωτοφανή για τον κοινοβουλευτικό έλεγχο. Σας παρακαλώ.</w:t>
      </w:r>
    </w:p>
    <w:p w14:paraId="23ED6F4F"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ΑΝΝΑ - ΜΙΣΕΛ ΑΣΗΜΑΚΟΠΟΥΛΟΥ: </w:t>
      </w:r>
      <w:r>
        <w:rPr>
          <w:rFonts w:eastAsia="Times New Roman" w:cs="Times New Roman"/>
          <w:szCs w:val="24"/>
        </w:rPr>
        <w:t>Θέλει να απαντήσει ο Υπουργός. Γιατί δεν τον αφήνετε;</w:t>
      </w:r>
    </w:p>
    <w:p w14:paraId="23ED6F50"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Κυρία Φωτίου, έχετε τον λόγο επί προσωπικού για ένα λεπτό.</w:t>
      </w:r>
    </w:p>
    <w:p w14:paraId="23ED6F51"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Επειδή με είδαν ότι μπήκα στην Αίθουσα και άρα πήραν «παραμάζωμα» και την πρόνοια, επαναλαμβάνω, για να ακούει όλος ο ελληνικός λαός, ότι εδώ οι επίκαιρες ερωτήσεις νόμιζα ότι ήταν επί συγκεκριμένου θέματος. Αυτό είναι η παράδοση της Βουλής. Αντ’ αυτού, υπάρχει ένα «σκονάκι» που επαναλαμβάνεται για λόγους προπαγανδιστικούς.</w:t>
      </w:r>
    </w:p>
    <w:p w14:paraId="23ED6F52"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Μεταξύ των άλλων, η προπαγάνδα σαρώνει και τα επιδόματα. Παραλάβαμε ένα επιδοματικό κράτος, το οποίο είχε συνολικό προϋπολογισμό 780 εκατομμύρια για το 2015, ψηφισμένο από την κυβέρνηση της Νέας Δημοκρατίας και του ΠΑΣΟΚ. Το πήγαμε σε συνθήκες ακραίας κρίσης και μεγάλης ασφυξίας στο 1 δισεκατομμύριο 500 εκατομμύρια. Το ψηφίσαμε το 2016. Το 2017 θα ψηφίσουμε μεγαλύτερο προϋπολογισμό για την πρόνοια και το 2018 θα ψηφίσουμε 2 δισεκατομμύρια 700 εκατομμύρια για την πρόνοια. Αυτό και μόνο απαντάει. </w:t>
      </w:r>
    </w:p>
    <w:p w14:paraId="23ED6F53"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Έχω πει, όμως, και το παράδειγμα του απροστάτευτου και τελειώνω με αυτό. Είναι πολύ μεγάλη ντροπή αυτό που λέγεται. Στο απροστάτευτο τέκνο έδιναν 44 ευρώ και δίνουμε 100 ευρώ με την ένταξη μέσα στο ΚΕΑ. Είναι πολύ μεγάλο ψεύδος! Όλος ο ελληνικός λαός καθημερινά θα τα βιώνει τα ψεύδη τους. Δεν χρειαζόμαστε τα </w:t>
      </w:r>
      <w:proofErr w:type="spellStart"/>
      <w:r>
        <w:rPr>
          <w:rFonts w:eastAsia="Times New Roman" w:cs="Times New Roman"/>
          <w:szCs w:val="24"/>
        </w:rPr>
        <w:t>μίντια</w:t>
      </w:r>
      <w:proofErr w:type="spellEnd"/>
      <w:r>
        <w:rPr>
          <w:rFonts w:eastAsia="Times New Roman" w:cs="Times New Roman"/>
          <w:szCs w:val="24"/>
        </w:rPr>
        <w:t xml:space="preserve"> για να αναπαράγουν τα ψεύδη.</w:t>
      </w:r>
    </w:p>
    <w:p w14:paraId="23ED6F54" w14:textId="77777777" w:rsidR="00C435E4" w:rsidRDefault="00B629A5">
      <w:pPr>
        <w:spacing w:line="600" w:lineRule="auto"/>
        <w:ind w:firstLine="720"/>
        <w:contextualSpacing/>
        <w:jc w:val="both"/>
        <w:rPr>
          <w:rFonts w:eastAsia="Times New Roman" w:cs="Times New Roman"/>
          <w:color w:val="000000" w:themeColor="text1"/>
          <w:szCs w:val="24"/>
        </w:rPr>
      </w:pPr>
      <w:r w:rsidRPr="005C4B67">
        <w:rPr>
          <w:rFonts w:eastAsia="Times New Roman" w:cs="Times New Roman"/>
          <w:b/>
          <w:color w:val="000000" w:themeColor="text1"/>
          <w:szCs w:val="24"/>
        </w:rPr>
        <w:t>ΑΝΝΑ-ΜΙΣΕΛ ΑΣΗΜΑΚΟΠΟΥΛΟΥ:</w:t>
      </w:r>
      <w:r w:rsidRPr="005C4B67">
        <w:rPr>
          <w:rFonts w:eastAsia="Times New Roman" w:cs="Times New Roman"/>
          <w:color w:val="000000" w:themeColor="text1"/>
          <w:szCs w:val="24"/>
        </w:rPr>
        <w:t xml:space="preserve"> Να τα κλείσουμε τα </w:t>
      </w:r>
      <w:proofErr w:type="spellStart"/>
      <w:r w:rsidRPr="005C4B67">
        <w:rPr>
          <w:rFonts w:eastAsia="Times New Roman" w:cs="Times New Roman"/>
          <w:color w:val="000000" w:themeColor="text1"/>
          <w:szCs w:val="24"/>
        </w:rPr>
        <w:t>μίντια</w:t>
      </w:r>
      <w:proofErr w:type="spellEnd"/>
      <w:r w:rsidRPr="005C4B67">
        <w:rPr>
          <w:rFonts w:eastAsia="Times New Roman" w:cs="Times New Roman"/>
          <w:color w:val="000000" w:themeColor="text1"/>
          <w:szCs w:val="24"/>
        </w:rPr>
        <w:t xml:space="preserve"> τότε! Αυτό θα το κάνει ο κ. Παππάς! Αλίμονο, απατεώνες είστε;</w:t>
      </w:r>
    </w:p>
    <w:p w14:paraId="23ED6F55" w14:textId="77777777" w:rsidR="00C435E4" w:rsidRDefault="00B629A5">
      <w:pPr>
        <w:spacing w:line="600" w:lineRule="auto"/>
        <w:ind w:firstLine="720"/>
        <w:contextualSpacing/>
        <w:jc w:val="both"/>
        <w:rPr>
          <w:rFonts w:eastAsia="Times New Roman" w:cs="Times New Roman"/>
          <w:szCs w:val="24"/>
        </w:rPr>
      </w:pPr>
      <w:r w:rsidRPr="005C4B67">
        <w:rPr>
          <w:rFonts w:eastAsia="Times New Roman" w:cs="Times New Roman"/>
          <w:b/>
          <w:color w:val="000000" w:themeColor="text1"/>
          <w:szCs w:val="24"/>
        </w:rPr>
        <w:t>ΘΕΑΝΩ ΦΩΤΙΟΥ (Αναπληρώτρια Υπουργός Εργασίας, Κοινωνικής Ασφάλισης και Κοινωνικής Αλληλεγγύης):</w:t>
      </w:r>
      <w:r w:rsidRPr="005C4B67">
        <w:rPr>
          <w:rFonts w:eastAsia="Times New Roman" w:cs="Times New Roman"/>
          <w:color w:val="000000" w:themeColor="text1"/>
          <w:szCs w:val="24"/>
        </w:rPr>
        <w:t xml:space="preserve"> Σε μένα αναφέρεστε; Στην Κυβέρνησή μας; Ντροπή σας! Η ερώτηση ήταν σαφής και βεβαίως υπονοούσε </w:t>
      </w:r>
      <w:r>
        <w:rPr>
          <w:rFonts w:eastAsia="Times New Roman" w:cs="Times New Roman"/>
          <w:szCs w:val="24"/>
        </w:rPr>
        <w:t>ότι δεν είμαστε απατεώνες. Αν έχετε ένα στοιχείο ότι είμαστε απατεώνες, να το φέρετε!</w:t>
      </w:r>
    </w:p>
    <w:p w14:paraId="23ED6F56" w14:textId="77777777" w:rsidR="00C435E4" w:rsidRDefault="00B629A5">
      <w:pPr>
        <w:spacing w:line="600" w:lineRule="auto"/>
        <w:ind w:firstLine="720"/>
        <w:contextualSpacing/>
        <w:jc w:val="both"/>
        <w:rPr>
          <w:rFonts w:eastAsia="Times New Roman"/>
          <w:b/>
          <w:bCs/>
          <w:szCs w:val="24"/>
        </w:rPr>
      </w:pPr>
      <w:r>
        <w:rPr>
          <w:rFonts w:eastAsia="Times New Roman"/>
          <w:b/>
          <w:bCs/>
          <w:szCs w:val="24"/>
        </w:rPr>
        <w:t xml:space="preserve">ΠΡΟΕΔΡΕΥΟΥΣΑ (Αναστασία Χριστοδουλοπούλου): </w:t>
      </w:r>
      <w:r>
        <w:rPr>
          <w:rFonts w:eastAsia="Times New Roman"/>
          <w:bCs/>
          <w:szCs w:val="24"/>
        </w:rPr>
        <w:t>Κυρία Φωτίου και κυρία Ασημακοπούλου, ολοκληρώθηκε η ερώτησή σας. Σας παρακαλώ!</w:t>
      </w:r>
    </w:p>
    <w:p w14:paraId="23ED6F57" w14:textId="77777777" w:rsidR="00C435E4" w:rsidRDefault="00B629A5">
      <w:pPr>
        <w:spacing w:line="600" w:lineRule="auto"/>
        <w:ind w:firstLine="720"/>
        <w:contextualSpacing/>
        <w:jc w:val="both"/>
        <w:rPr>
          <w:rFonts w:eastAsia="Times New Roman" w:cs="Times New Roman"/>
          <w:szCs w:val="24"/>
        </w:rPr>
      </w:pPr>
      <w:r>
        <w:rPr>
          <w:rFonts w:eastAsia="Times New Roman"/>
          <w:bCs/>
          <w:szCs w:val="24"/>
        </w:rPr>
        <w:t>Προχωρούμε</w:t>
      </w:r>
      <w:r>
        <w:rPr>
          <w:rFonts w:eastAsia="Times New Roman" w:cs="Times New Roman"/>
          <w:szCs w:val="24"/>
        </w:rPr>
        <w:t xml:space="preserve"> στην έβδομη με αριθμό 660/28-3-2017 επίκαιρη ερώτηση δεύτερου κύκλου (Β΄) του Βουλευτή Σάμου του Συνασπισμού Ριζοσπαστικής Αριστεράς κ. </w:t>
      </w:r>
      <w:r>
        <w:rPr>
          <w:rFonts w:eastAsia="Times New Roman" w:cs="Times New Roman"/>
          <w:bCs/>
          <w:szCs w:val="24"/>
        </w:rPr>
        <w:t xml:space="preserve">Δημητρίου </w:t>
      </w:r>
      <w:proofErr w:type="spellStart"/>
      <w:r>
        <w:rPr>
          <w:rFonts w:eastAsia="Times New Roman" w:cs="Times New Roman"/>
          <w:bCs/>
          <w:szCs w:val="24"/>
        </w:rPr>
        <w:t>Σεβαστάκη</w:t>
      </w:r>
      <w:proofErr w:type="spellEnd"/>
      <w:r>
        <w:rPr>
          <w:rFonts w:eastAsia="Times New Roman" w:cs="Times New Roman"/>
          <w:szCs w:val="24"/>
        </w:rPr>
        <w:t xml:space="preserve"> προς τον Υπουργό </w:t>
      </w:r>
      <w:r>
        <w:rPr>
          <w:rFonts w:eastAsia="Times New Roman" w:cs="Times New Roman"/>
          <w:bCs/>
          <w:szCs w:val="24"/>
        </w:rPr>
        <w:t xml:space="preserve">Ψηφιακής Πολιτικής, </w:t>
      </w:r>
      <w:r>
        <w:rPr>
          <w:rFonts w:eastAsia="Times New Roman" w:cs="Times New Roman"/>
          <w:bCs/>
          <w:szCs w:val="24"/>
        </w:rPr>
        <w:lastRenderedPageBreak/>
        <w:t xml:space="preserve">Τηλεπικοινωνιών και Ενημέρωσης, </w:t>
      </w:r>
      <w:r>
        <w:rPr>
          <w:rFonts w:eastAsia="Times New Roman" w:cs="Times New Roman"/>
          <w:szCs w:val="24"/>
        </w:rPr>
        <w:t>σχετικά με την επαναλειτουργία της «Σαμιακής Τηλεόρασης» και το πλαίσιο εύρυθμης λειτουργίας των περιφερειακών ΜΜΕ.</w:t>
      </w:r>
    </w:p>
    <w:p w14:paraId="23ED6F58"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κύριε </w:t>
      </w:r>
      <w:proofErr w:type="spellStart"/>
      <w:r>
        <w:rPr>
          <w:rFonts w:eastAsia="Times New Roman" w:cs="Times New Roman"/>
          <w:szCs w:val="24"/>
        </w:rPr>
        <w:t>Σεβαστάκη</w:t>
      </w:r>
      <w:proofErr w:type="spellEnd"/>
      <w:r>
        <w:rPr>
          <w:rFonts w:eastAsia="Times New Roman" w:cs="Times New Roman"/>
          <w:szCs w:val="24"/>
        </w:rPr>
        <w:t xml:space="preserve">, έχετε τον λόγο για δύο λεπτά. </w:t>
      </w:r>
    </w:p>
    <w:p w14:paraId="23ED6F59" w14:textId="77777777" w:rsidR="00C435E4" w:rsidRDefault="00B629A5">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23ED6F5A"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ΔΗΜΗΤΡΙΟΣ ΣΕΒΑΣΤΑΚΗΣ:</w:t>
      </w:r>
      <w:r>
        <w:rPr>
          <w:rFonts w:eastAsia="Times New Roman" w:cs="Times New Roman"/>
          <w:szCs w:val="24"/>
        </w:rPr>
        <w:t xml:space="preserve"> Όταν σταματήσουν οι συνάδελφοι και μου επιτρέψουν, θα μιλήσω.</w:t>
      </w:r>
    </w:p>
    <w:p w14:paraId="23ED6F5B" w14:textId="77777777" w:rsidR="00C435E4" w:rsidRDefault="00B629A5">
      <w:pPr>
        <w:spacing w:line="600" w:lineRule="auto"/>
        <w:ind w:firstLine="720"/>
        <w:contextualSpacing/>
        <w:jc w:val="both"/>
        <w:rPr>
          <w:rFonts w:eastAsia="Times New Roman"/>
          <w:bCs/>
          <w:szCs w:val="24"/>
        </w:rPr>
      </w:pPr>
      <w:r>
        <w:rPr>
          <w:rFonts w:eastAsia="Times New Roman"/>
          <w:b/>
          <w:bCs/>
          <w:szCs w:val="24"/>
        </w:rPr>
        <w:t xml:space="preserve">ΠΡΟΕΔΡΕΥΟΥΣΑ (Αναστασία Χριστοδουλοπούλου): </w:t>
      </w:r>
      <w:r>
        <w:rPr>
          <w:rFonts w:eastAsia="Times New Roman"/>
          <w:bCs/>
          <w:szCs w:val="24"/>
        </w:rPr>
        <w:t xml:space="preserve">Φαίνεται ότι απαγορεύεται σήμερα, έχουμε ένταση. Σας παρακαλώ πολύ! Ηρεμία. </w:t>
      </w:r>
    </w:p>
    <w:p w14:paraId="23ED6F5C" w14:textId="77777777" w:rsidR="00C435E4" w:rsidRDefault="00B629A5">
      <w:pPr>
        <w:spacing w:line="600" w:lineRule="auto"/>
        <w:ind w:firstLine="720"/>
        <w:contextualSpacing/>
        <w:jc w:val="both"/>
        <w:rPr>
          <w:rFonts w:eastAsia="Times New Roman"/>
          <w:bCs/>
          <w:szCs w:val="24"/>
        </w:rPr>
      </w:pPr>
      <w:r>
        <w:rPr>
          <w:rFonts w:eastAsia="Times New Roman"/>
          <w:bCs/>
          <w:szCs w:val="24"/>
        </w:rPr>
        <w:t xml:space="preserve">Ελάτε, κύριε </w:t>
      </w:r>
      <w:proofErr w:type="spellStart"/>
      <w:r>
        <w:rPr>
          <w:rFonts w:eastAsia="Times New Roman"/>
          <w:bCs/>
          <w:szCs w:val="24"/>
        </w:rPr>
        <w:t>Σεβαστάκη</w:t>
      </w:r>
      <w:proofErr w:type="spellEnd"/>
      <w:r>
        <w:rPr>
          <w:rFonts w:eastAsia="Times New Roman"/>
          <w:bCs/>
          <w:szCs w:val="24"/>
        </w:rPr>
        <w:t>.</w:t>
      </w:r>
    </w:p>
    <w:p w14:paraId="23ED6F5D"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ΔΗΜΗΤΡΙΟΣ ΣΕΒΑΣΤΑΚΗΣ:</w:t>
      </w:r>
      <w:r>
        <w:rPr>
          <w:rFonts w:eastAsia="Times New Roman" w:cs="Times New Roman"/>
          <w:szCs w:val="24"/>
        </w:rPr>
        <w:t xml:space="preserve"> Εκτός από την πολιτική αντιμαχία στη στρατόσφαιρα υπάρχει και η πραγματικότητα. Η διαδικασία των επίκαιρων ερωτήσεων, ειδικά όταν υπάρχει μεγάλος πολιτικός φόρτος, είναι πολύ σημαντική, αφορά την πραγματικότητα και πρέπει η διαδικασία να έχει την ησυχία και την οργάνωσή της. Θα μιλήσω, λοιπόν, προσπαθώντας να ξαναβρώ την πραγματικότητα από τη στρατόσφαιρα του προηγούμενου διαστήματος. </w:t>
      </w:r>
    </w:p>
    <w:p w14:paraId="23ED6F5E"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Θα μιλήσω για την επαναλειτουργία της «Σαμιακής Τηλεόρασης» και ευχαριστώ τον κύριο Υπουργό που έρχεται στη Βουλή να απαντήσει. Θέλω να πω ότι η «Σαμιακή Τηλεόραση» είναι ο μοναδικός τηλεοπτικός σταθμός του νομού, που λειτουργεί αδιαλείπτως απ’ τη δεκαετία του 1990, πειραματικά </w:t>
      </w:r>
      <w:r>
        <w:rPr>
          <w:rFonts w:eastAsia="Times New Roman" w:cs="Times New Roman"/>
          <w:szCs w:val="24"/>
        </w:rPr>
        <w:lastRenderedPageBreak/>
        <w:t>στην αρχή, αναβαθμίστηκε σε διαφορετικές φάσεις, απέκτησε και θεμελίωσε μια εγκυρότητα και μια αξιοπιστία. Δυστυχώς η σύμβαση ή τα συνδρομητικά βάρη ή τα βάρη της χρήσης της ψηφιακής πλατφόρμας της «</w:t>
      </w:r>
      <w:r>
        <w:rPr>
          <w:rFonts w:eastAsia="Times New Roman" w:cs="Times New Roman"/>
          <w:szCs w:val="24"/>
          <w:lang w:val="en-US"/>
        </w:rPr>
        <w:t>DIGEA</w:t>
      </w:r>
      <w:r>
        <w:rPr>
          <w:rFonts w:eastAsia="Times New Roman" w:cs="Times New Roman"/>
          <w:szCs w:val="24"/>
        </w:rPr>
        <w:t>» τον πίεσαν και λόγω της κρίσης σταμάτησε να εκπέμπει.</w:t>
      </w:r>
    </w:p>
    <w:p w14:paraId="23ED6F5F"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Στο δεύτερο σκέλος της ερώτησης θα αναπτύξω και παράπλευρες πλευρές, αποτελέσματα και απηχήσεις που έχει αυτό το φαινόμενο. Εντούτοις, μένοντας στο κείμενο της ερώτησης, θα πω τα ακόλουθα. </w:t>
      </w:r>
    </w:p>
    <w:p w14:paraId="23ED6F60"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είναι αναγκαία η ενδελεχής αποσαφήνιση του πλαισίου λειτουργίας των τοπικών μέσων μαζικής ενημέρωσης, ώστε αυτά να λειτουργούν με διαφάνεια και υψηλού επιπέδου δημοσιογραφικό λόγο και επαγγελματισμό, αλλά επίσης και οικονομική ευστάθεια, επειδή τα μέσα ενημέρωσης, ιδίως στις παραμεθόριες περιοχές, είναι σημαντικό να επιτελούν το ενημερωτικό έργο τους χωρίς εξαρτήσεις, επειδή η πρόσβαση στην έγκυρη και δημοκρατική ενημέρωση είναι δικαίωμα όλων των πολιτών, ερωτάσθε: </w:t>
      </w:r>
    </w:p>
    <w:p w14:paraId="23ED6F61"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Σε ποιες ενέργειες πρόκειται να προβεί το Υπουργείο, ώστε να εφαρμοστεί ένα σύγχρονο πλαίσιο λειτουργίας και εκπομπής των τοπικών-περιφερειακών μέσων μαζικής ενημέρωσης, που να εξασφαλίζει τον πλουραλισμό, την ανεξάρτητη και διαφανή λειτουργία τους και ως προς την εταιρική σύνθεση </w:t>
      </w:r>
      <w:r>
        <w:rPr>
          <w:rFonts w:eastAsia="Times New Roman" w:cs="Times New Roman"/>
          <w:szCs w:val="24"/>
        </w:rPr>
        <w:lastRenderedPageBreak/>
        <w:t>και ως προς τη δεοντολογία; Επίσης, ποιες οικονομικές και άλλες λειτουργικές συνδρομές μπορεί να ενεργοποιήσει η πολιτεία, ώστε να στηρίξει αυτά τα μέσα;</w:t>
      </w:r>
    </w:p>
    <w:p w14:paraId="23ED6F62"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του κυρίου Βουλευτή)</w:t>
      </w:r>
    </w:p>
    <w:p w14:paraId="23ED6F63"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Στη δευτερολογία μου θα αναπτύξω περισσότερο το σκεπτικό και τα ιδεολογικά χαρακτηριστικά της ερώτησής μου.</w:t>
      </w:r>
    </w:p>
    <w:p w14:paraId="23ED6F64"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Υπουργέ, έχετε τον λόγο.</w:t>
      </w:r>
    </w:p>
    <w:p w14:paraId="23ED6F65"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ΠΑΠΠΑΣ (Υπουργός Ψηφιακής Πολιτικής, Τηλεπικοινωνιών και Ενημέρωσης): </w:t>
      </w:r>
      <w:r>
        <w:rPr>
          <w:rFonts w:eastAsia="Times New Roman" w:cs="Times New Roman"/>
          <w:szCs w:val="24"/>
        </w:rPr>
        <w:t xml:space="preserve">Ευχαριστώ, κυρία Πρόεδρε. </w:t>
      </w:r>
    </w:p>
    <w:p w14:paraId="23ED6F66"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Σεβαστάκη</w:t>
      </w:r>
      <w:proofErr w:type="spellEnd"/>
      <w:r>
        <w:rPr>
          <w:rFonts w:eastAsia="Times New Roman" w:cs="Times New Roman"/>
          <w:szCs w:val="24"/>
        </w:rPr>
        <w:t xml:space="preserve">, σας ευχαριστώ για την ερώτησή σας. </w:t>
      </w:r>
    </w:p>
    <w:p w14:paraId="23ED6F67"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Η ερώτησή σας, κύριε </w:t>
      </w:r>
      <w:proofErr w:type="spellStart"/>
      <w:r>
        <w:rPr>
          <w:rFonts w:eastAsia="Times New Roman" w:cs="Times New Roman"/>
          <w:szCs w:val="24"/>
        </w:rPr>
        <w:t>Σεβαστάκη</w:t>
      </w:r>
      <w:proofErr w:type="spellEnd"/>
      <w:r>
        <w:rPr>
          <w:rFonts w:eastAsia="Times New Roman" w:cs="Times New Roman"/>
          <w:szCs w:val="24"/>
        </w:rPr>
        <w:t xml:space="preserve">, δεν «ακουμπά» ένα ζήτημα που αφορά μόνο τη Σάμο, αλλά όπως είχαμε την ευκαιρία να πούμε και στην προηγούμενη ερώτηση, όπου δυστυχώς ορισμένοι επέλεξαν τη δημιουργία εντυπώσεων, κάτι που δεν νομίζω ότι βοηθά ούτε τον κοινοβουλευτικό έλεγχο ούτε τον τρόπο με τον οποίο πρέπει εδώ μέσα να λειτουργούμε ως εκπρόσωποι του ελληνικού λαού, μας δίνει μια μεγάλη ευκαιρία, να συζητούμε σ’ αυτές τις περιπτώσεις, κατά τη διάρκεια του κοινοβουλευτικού ελέγχου, επί της ουσίας. </w:t>
      </w:r>
      <w:r>
        <w:rPr>
          <w:rFonts w:eastAsia="Times New Roman" w:cs="Times New Roman"/>
          <w:szCs w:val="24"/>
        </w:rPr>
        <w:lastRenderedPageBreak/>
        <w:t>Να αναδεικνύουμε ζητήματα, να καλωσορίζουμε και τις κριτικές, οι οποίες, βεβαίως, καλό είναι να υπάρχουν και να μη διολισθαίνουμε απλώς σε χαρακτηρισμούς και εντάσεις, οι οποίες νομίζω ότι υπηρετούν απλώς τη σκοπιμότητα δημιουργίας εντυπώσεων.</w:t>
      </w:r>
    </w:p>
    <w:p w14:paraId="23ED6F68"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Όπως είπα και στην πρώτη μου απάντηση, κύριε </w:t>
      </w:r>
      <w:proofErr w:type="spellStart"/>
      <w:r>
        <w:rPr>
          <w:rFonts w:eastAsia="Times New Roman" w:cs="Times New Roman"/>
          <w:szCs w:val="24"/>
        </w:rPr>
        <w:t>Σεβαστάκη</w:t>
      </w:r>
      <w:proofErr w:type="spellEnd"/>
      <w:r>
        <w:rPr>
          <w:rFonts w:eastAsia="Times New Roman" w:cs="Times New Roman"/>
          <w:szCs w:val="24"/>
        </w:rPr>
        <w:t xml:space="preserve">, δυστυχώς παραλάβαμε μια σύμβαση, η οποία ήταν λεόντειος εις βάρος των συμφερόντων του δημοσίου, τη σύμβαση δηλαδή για την παροχή ψηφιακού σήματος στην επικράτεια από μια ιδιωτική εταιρεία, μια κατάσταση η οποία συμπυκνώνει ακριβώς αυτό που ορίζεται ως σύγκρουση συμφερόντων. Δηλαδή, ο </w:t>
      </w:r>
      <w:proofErr w:type="spellStart"/>
      <w:r>
        <w:rPr>
          <w:rFonts w:eastAsia="Times New Roman" w:cs="Times New Roman"/>
          <w:szCs w:val="24"/>
        </w:rPr>
        <w:t>πάροχος</w:t>
      </w:r>
      <w:proofErr w:type="spellEnd"/>
      <w:r>
        <w:rPr>
          <w:rFonts w:eastAsia="Times New Roman" w:cs="Times New Roman"/>
          <w:szCs w:val="24"/>
        </w:rPr>
        <w:t xml:space="preserve"> δικτύου να είναι και </w:t>
      </w:r>
      <w:proofErr w:type="spellStart"/>
      <w:r>
        <w:rPr>
          <w:rFonts w:eastAsia="Times New Roman" w:cs="Times New Roman"/>
          <w:szCs w:val="24"/>
        </w:rPr>
        <w:t>πάροχος</w:t>
      </w:r>
      <w:proofErr w:type="spellEnd"/>
      <w:r>
        <w:rPr>
          <w:rFonts w:eastAsia="Times New Roman" w:cs="Times New Roman"/>
          <w:szCs w:val="24"/>
        </w:rPr>
        <w:t xml:space="preserve"> περιεχομένου. Υπάρχει, κατά τη γνώμη μου, ένα πάρα πολύ σοβαρό πολιτικό, ιδεολογικό, οικονομικό μάθημα απ’ αυτή την ιστορία, ότι όταν μιλάμε για τις μεγάλες υποδομές, δεν μπορούμε να τις αφήνουμε να αναπτύσσονται με βάση μόνο ιδιωτικά συμφέροντα. Διότι το ιδιωτικό συμφέρον ακριβώς, κύριε </w:t>
      </w:r>
      <w:proofErr w:type="spellStart"/>
      <w:r>
        <w:rPr>
          <w:rFonts w:eastAsia="Times New Roman" w:cs="Times New Roman"/>
          <w:szCs w:val="24"/>
        </w:rPr>
        <w:t>Σεβαστάκη</w:t>
      </w:r>
      <w:proofErr w:type="spellEnd"/>
      <w:r>
        <w:rPr>
          <w:rFonts w:eastAsia="Times New Roman" w:cs="Times New Roman"/>
          <w:szCs w:val="24"/>
        </w:rPr>
        <w:t xml:space="preserve">, δεν βρίσκει λογική στο να αναπτυχθεί καλά το δίκτυο σε περιοχές όπου δεν υπάρχει εμπορικά κρίσιμη μάζα καταναλωτών. Αυτή είναι η μεγάλη πληγή και τα απότοκα αυτών των επιλογών που ερχόμαστε εδώ πέρα να συζητήσουμε. Είναι πάρα πολλές, λοιπόν, οι «λευκές» περιοχές. </w:t>
      </w:r>
    </w:p>
    <w:p w14:paraId="23ED6F69"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lastRenderedPageBreak/>
        <w:t>Με βάση τη σύμβαση, για την οποία συζητούμε, με βάση τη σύμβαση που υπέγραψε η «</w:t>
      </w:r>
      <w:r>
        <w:rPr>
          <w:rFonts w:eastAsia="Times New Roman" w:cs="Times New Roman"/>
          <w:szCs w:val="24"/>
          <w:lang w:val="en-US"/>
        </w:rPr>
        <w:t>DIGEA</w:t>
      </w:r>
      <w:r>
        <w:rPr>
          <w:rFonts w:eastAsia="Times New Roman" w:cs="Times New Roman"/>
          <w:szCs w:val="24"/>
        </w:rPr>
        <w:t>» με το ελληνικό δημόσιο, η ισχύουσα ανώτατη οριακή τιμή για τα προγράμματα περιφερειακής εμβέλειας, όπως αυτό που αναφέρετε στην ερώτησή σας, που εκπέμπουν μέσω της πλατφόρμας της «</w:t>
      </w:r>
      <w:r>
        <w:rPr>
          <w:rFonts w:eastAsia="Times New Roman" w:cs="Times New Roman"/>
          <w:szCs w:val="24"/>
          <w:lang w:val="en-US"/>
        </w:rPr>
        <w:t>DIGEA</w:t>
      </w:r>
      <w:r>
        <w:rPr>
          <w:rFonts w:eastAsia="Times New Roman" w:cs="Times New Roman"/>
          <w:szCs w:val="24"/>
        </w:rPr>
        <w:t xml:space="preserve">», υπολογίζεται με βάση τον πληθυσμιακό παράγοντα. Συνεπώς σε περιοχές με μικρό πληθυσμό οι περιφερειακοί σταθμοί καταβάλλουν χαμηλότερο τίμημα σε σχέση με τους σταθμούς που εκπέμπουν σε μεγαλύτερες πόλεις της περιφέρειας. </w:t>
      </w:r>
    </w:p>
    <w:p w14:paraId="23ED6F6A"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Εάν με ρωτήσετε για το εάν αυτή η συμφωνία και τα τιμήματα που επιφέρει είναι επωφελής για τους περιφερειακούς σταθμούς, καταθέτω </w:t>
      </w:r>
      <w:proofErr w:type="spellStart"/>
      <w:r>
        <w:rPr>
          <w:rFonts w:eastAsia="Times New Roman" w:cs="Times New Roman"/>
          <w:szCs w:val="24"/>
        </w:rPr>
        <w:t>ενώπιόν</w:t>
      </w:r>
      <w:proofErr w:type="spellEnd"/>
      <w:r>
        <w:rPr>
          <w:rFonts w:eastAsia="Times New Roman" w:cs="Times New Roman"/>
          <w:szCs w:val="24"/>
        </w:rPr>
        <w:t xml:space="preserve"> σας ερωτηματικό. Θα σας πω δε ότι οποιαδήποτε περιοχή και αν επισκέπτομαι, γίνομαι δέκτης ανάλογων παραπόνων. </w:t>
      </w:r>
    </w:p>
    <w:p w14:paraId="23ED6F6B"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Αφού σας επισημάνω πως αρμόδια για τον καθορισμό της ανώτατης οριακής τιμής είναι η Εθνική Επιτροπή Τηλεπικοινωνιών και Ταχυδρομείων, θα ήθελα να σημειώσω πως έχουμε στα χέρια μας μια σύμβαση, την οποία δυστυχώς προς στιγμήν είμαστε αναγκασμένοι να επαναφέρουμε. </w:t>
      </w:r>
    </w:p>
    <w:p w14:paraId="23ED6F6C" w14:textId="77777777" w:rsidR="00C435E4" w:rsidRDefault="00B629A5">
      <w:pPr>
        <w:spacing w:line="600" w:lineRule="auto"/>
        <w:ind w:firstLine="720"/>
        <w:contextualSpacing/>
        <w:jc w:val="both"/>
        <w:rPr>
          <w:rFonts w:eastAsia="Times New Roman"/>
          <w:bCs/>
        </w:rPr>
      </w:pPr>
      <w:r>
        <w:rPr>
          <w:rFonts w:eastAsia="Times New Roman"/>
          <w:bCs/>
        </w:rPr>
        <w:t>(Στο σημείο αυτό κτυπάει το κουδούνι λήξεως του χρόνου ομιλίας του κυρίου Υπουργού)</w:t>
      </w:r>
    </w:p>
    <w:p w14:paraId="23ED6F6D" w14:textId="77777777" w:rsidR="00C435E4" w:rsidRDefault="00B629A5">
      <w:pPr>
        <w:spacing w:line="600" w:lineRule="auto"/>
        <w:ind w:firstLine="720"/>
        <w:contextualSpacing/>
        <w:jc w:val="both"/>
        <w:rPr>
          <w:rFonts w:eastAsia="Times New Roman"/>
          <w:bCs/>
        </w:rPr>
      </w:pPr>
      <w:r>
        <w:rPr>
          <w:rFonts w:eastAsia="Times New Roman"/>
          <w:bCs/>
        </w:rPr>
        <w:t>Επιτρέψτε μου για τριάντα δευτερόλεπτα ακόμα, κυρία Πρόεδρε.</w:t>
      </w:r>
    </w:p>
    <w:p w14:paraId="23ED6F6E" w14:textId="77777777" w:rsidR="00C435E4" w:rsidRDefault="00B629A5">
      <w:pPr>
        <w:spacing w:line="600" w:lineRule="auto"/>
        <w:ind w:firstLine="720"/>
        <w:contextualSpacing/>
        <w:jc w:val="both"/>
        <w:rPr>
          <w:rFonts w:eastAsia="Times New Roman"/>
          <w:bCs/>
        </w:rPr>
      </w:pPr>
      <w:r>
        <w:rPr>
          <w:rFonts w:eastAsia="Times New Roman"/>
          <w:bCs/>
        </w:rPr>
        <w:lastRenderedPageBreak/>
        <w:t xml:space="preserve">Θα ήθελα, επίσης, να ενημερώσω ότι με πρωτοβουλία του Υπουργείου μας έχουν συσταθεί δύο ομάδες εργασίας για την αύξηση της κάλυψης στις παραμεθόριες περιοχές. Η πρώτη ομάδα εξετάζει τεχνικά ζητήματα μέσω της βελτιστοποίησης των παραμέτρων του χάρτη συχνοτήτων ή και την προσθήκη κέντρων εκπομπής. Η δεύτερη εξετάζει ζητήματα, όπως αυτά τα οποία αναφέρετε εσείς στην ερώτησή σας, τα οποία είναι τεχνοοικονομικά, μεταξύ των οποίων και η επίδραση της ανώτατης οριακής τιμής. </w:t>
      </w:r>
    </w:p>
    <w:p w14:paraId="23ED6F6F" w14:textId="77777777" w:rsidR="00C435E4" w:rsidRDefault="00B629A5">
      <w:pPr>
        <w:spacing w:line="600" w:lineRule="auto"/>
        <w:ind w:firstLine="720"/>
        <w:contextualSpacing/>
        <w:jc w:val="both"/>
        <w:rPr>
          <w:rFonts w:eastAsia="Times New Roman"/>
          <w:bCs/>
        </w:rPr>
      </w:pPr>
      <w:r>
        <w:rPr>
          <w:rFonts w:eastAsia="Times New Roman"/>
          <w:bCs/>
        </w:rPr>
        <w:t>Στη δευτερολογία μου θα επανέλθω και με άλλα μέτρα τα οποία λαμβάνουμε για τη στήριξη των περιφερειακών σταθμών, τους οποίους θέλω και απ’ αυτό το Βήμα να καλέσω σε εγρήγορση, σε συνέργειες και σε διαρκή ενημέρωση σε σχέση με τις πρωτοβουλίες του Υπουργείου μας.</w:t>
      </w:r>
    </w:p>
    <w:p w14:paraId="23ED6F70" w14:textId="77777777" w:rsidR="00C435E4" w:rsidRDefault="00B629A5">
      <w:pPr>
        <w:spacing w:line="600" w:lineRule="auto"/>
        <w:ind w:firstLine="720"/>
        <w:contextualSpacing/>
        <w:jc w:val="both"/>
        <w:rPr>
          <w:rFonts w:eastAsia="Times New Roman" w:cs="Times New Roman"/>
        </w:rPr>
      </w:pPr>
      <w:r>
        <w:rPr>
          <w:rFonts w:eastAsia="Times New Roman"/>
          <w:b/>
          <w:bCs/>
        </w:rPr>
        <w:t>ΠΡΟΕΔΡΕΥΟΥΣΑ (Αναστασία Χριστοδουλοπούλου):</w:t>
      </w:r>
      <w:r>
        <w:rPr>
          <w:rFonts w:eastAsia="Times New Roman"/>
          <w:bCs/>
        </w:rPr>
        <w:t xml:space="preserve">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δεκαοκτώ μαθητές και μαθήτριες και ένας συνοδός εκπαιδευτικός από το 3ο Δημοτικό Σχολείο Νέου Ηρακλείου. </w:t>
      </w:r>
    </w:p>
    <w:p w14:paraId="23ED6F71" w14:textId="77777777" w:rsidR="00C435E4" w:rsidRDefault="00B629A5">
      <w:pPr>
        <w:spacing w:line="600" w:lineRule="auto"/>
        <w:ind w:firstLine="720"/>
        <w:contextualSpacing/>
        <w:jc w:val="both"/>
        <w:rPr>
          <w:rFonts w:eastAsia="Times New Roman" w:cs="Times New Roman"/>
        </w:rPr>
      </w:pPr>
      <w:r>
        <w:rPr>
          <w:rFonts w:eastAsia="Times New Roman" w:cs="Times New Roman"/>
        </w:rPr>
        <w:t xml:space="preserve">Η Βουλή τούς καλωσορίζει. </w:t>
      </w:r>
    </w:p>
    <w:p w14:paraId="23ED6F72" w14:textId="77777777" w:rsidR="00C435E4" w:rsidRDefault="00B629A5">
      <w:pPr>
        <w:spacing w:line="600" w:lineRule="auto"/>
        <w:ind w:firstLine="720"/>
        <w:contextualSpacing/>
        <w:jc w:val="center"/>
        <w:rPr>
          <w:rFonts w:eastAsia="Times New Roman" w:cs="Times New Roman"/>
        </w:rPr>
      </w:pPr>
      <w:r>
        <w:rPr>
          <w:rFonts w:eastAsia="Times New Roman" w:cs="Times New Roman"/>
        </w:rPr>
        <w:t>(Χειροκροτήματα απ’ όλες τις πτέρυγες της Βουλής)</w:t>
      </w:r>
    </w:p>
    <w:p w14:paraId="23ED6F73" w14:textId="77777777" w:rsidR="00C435E4" w:rsidRDefault="00B629A5">
      <w:pPr>
        <w:spacing w:line="600" w:lineRule="auto"/>
        <w:ind w:firstLine="720"/>
        <w:contextualSpacing/>
        <w:jc w:val="both"/>
        <w:rPr>
          <w:rFonts w:eastAsia="Times New Roman" w:cs="Times New Roman"/>
        </w:rPr>
      </w:pPr>
      <w:r>
        <w:rPr>
          <w:rFonts w:eastAsia="Times New Roman" w:cs="Times New Roman"/>
        </w:rPr>
        <w:lastRenderedPageBreak/>
        <w:t xml:space="preserve">Κύριε </w:t>
      </w:r>
      <w:proofErr w:type="spellStart"/>
      <w:r>
        <w:rPr>
          <w:rFonts w:eastAsia="Times New Roman" w:cs="Times New Roman"/>
        </w:rPr>
        <w:t>Σεβάστακη</w:t>
      </w:r>
      <w:proofErr w:type="spellEnd"/>
      <w:r>
        <w:rPr>
          <w:rFonts w:eastAsia="Times New Roman" w:cs="Times New Roman"/>
        </w:rPr>
        <w:t xml:space="preserve">, έχετε τον λόγο για τρία λεπτά. </w:t>
      </w:r>
    </w:p>
    <w:p w14:paraId="23ED6F74" w14:textId="77777777" w:rsidR="00C435E4" w:rsidRDefault="00B629A5">
      <w:pPr>
        <w:spacing w:line="600" w:lineRule="auto"/>
        <w:ind w:firstLine="720"/>
        <w:contextualSpacing/>
        <w:jc w:val="both"/>
        <w:rPr>
          <w:rFonts w:eastAsia="Times New Roman"/>
          <w:szCs w:val="24"/>
        </w:rPr>
      </w:pPr>
      <w:r>
        <w:rPr>
          <w:rFonts w:eastAsia="Times New Roman"/>
          <w:b/>
          <w:szCs w:val="24"/>
        </w:rPr>
        <w:t>ΔΗΜΗΤΡΙΟΣ ΣΕΒΑΣΤΑΚΗΣ:</w:t>
      </w:r>
      <w:r>
        <w:rPr>
          <w:rFonts w:eastAsia="Times New Roman"/>
          <w:szCs w:val="24"/>
        </w:rPr>
        <w:t xml:space="preserve"> Να συμπληρώσω ότι μετά την πτώση του σήματος, μετά το «μαύρο» στη «Σαμιακή Τηλεόραση», έγινε επαναδιαπραγμάτευση και </w:t>
      </w:r>
      <w:r>
        <w:rPr>
          <w:rFonts w:eastAsia="Times New Roman"/>
          <w:bCs/>
        </w:rPr>
        <w:t>έχει</w:t>
      </w:r>
      <w:r>
        <w:rPr>
          <w:rFonts w:eastAsia="Times New Roman"/>
          <w:szCs w:val="24"/>
        </w:rPr>
        <w:t xml:space="preserve"> βρεθεί μια μικρή ενδιάμεση και θνησιγενής λύση, η οποία </w:t>
      </w:r>
      <w:r>
        <w:rPr>
          <w:rFonts w:eastAsia="Times New Roman"/>
          <w:bCs/>
          <w:shd w:val="clear" w:color="auto" w:fill="FFFFFF"/>
        </w:rPr>
        <w:t>όμως</w:t>
      </w:r>
      <w:r>
        <w:rPr>
          <w:rFonts w:eastAsia="Times New Roman"/>
          <w:szCs w:val="24"/>
        </w:rPr>
        <w:t xml:space="preserve"> δεν απαντά στο βασικό πρόβλημα ότι υπάρχει μικρή αγορά, άρα μικρή δυνατότητα στήριξης των τοπικών μέσων. </w:t>
      </w:r>
    </w:p>
    <w:p w14:paraId="23ED6F75" w14:textId="77777777" w:rsidR="00C435E4" w:rsidRDefault="00B629A5">
      <w:pPr>
        <w:spacing w:line="600" w:lineRule="auto"/>
        <w:ind w:firstLine="720"/>
        <w:contextualSpacing/>
        <w:jc w:val="both"/>
        <w:rPr>
          <w:rFonts w:eastAsia="Times New Roman"/>
          <w:szCs w:val="24"/>
        </w:rPr>
      </w:pPr>
      <w:r>
        <w:rPr>
          <w:rFonts w:eastAsia="Times New Roman"/>
          <w:szCs w:val="24"/>
        </w:rPr>
        <w:t xml:space="preserve">Κύριε Υπουργέ, διατρέχοντας τον εθνικό δρόμο μεταξύ της πρωτεύουσας της Σάμου και της πόλης του </w:t>
      </w:r>
      <w:proofErr w:type="spellStart"/>
      <w:r>
        <w:rPr>
          <w:rFonts w:eastAsia="Times New Roman"/>
          <w:szCs w:val="24"/>
        </w:rPr>
        <w:t>Καρλοβασίου</w:t>
      </w:r>
      <w:proofErr w:type="spellEnd"/>
      <w:r>
        <w:rPr>
          <w:rFonts w:eastAsia="Times New Roman"/>
          <w:szCs w:val="24"/>
        </w:rPr>
        <w:t xml:space="preserve"> ένα μεγάλο μέρος του φάσματος εξαφανίζεται και δεν ακούγονται ελληνικά. Έχω πλήρη γνώση του μουσικού γούστου των…</w:t>
      </w:r>
    </w:p>
    <w:p w14:paraId="23ED6F76" w14:textId="77777777" w:rsidR="00C435E4" w:rsidRDefault="00B629A5">
      <w:pPr>
        <w:spacing w:line="600" w:lineRule="auto"/>
        <w:ind w:firstLine="720"/>
        <w:contextualSpacing/>
        <w:jc w:val="both"/>
        <w:rPr>
          <w:rFonts w:eastAsia="Times New Roman"/>
          <w:szCs w:val="24"/>
        </w:rPr>
      </w:pPr>
      <w:r>
        <w:rPr>
          <w:rFonts w:eastAsia="Times New Roman"/>
          <w:b/>
          <w:szCs w:val="24"/>
        </w:rPr>
        <w:t>ΝΙΚΟΛΑΟΣ ΠΑΠΠΑΣ (Υπουργός Ψηφιακής Πολιτικής, Τηλεπικοινωνίων και Ενημέρωσης):</w:t>
      </w:r>
      <w:r>
        <w:rPr>
          <w:rFonts w:eastAsia="Times New Roman"/>
          <w:szCs w:val="24"/>
        </w:rPr>
        <w:t xml:space="preserve"> Γειτόνων.</w:t>
      </w:r>
    </w:p>
    <w:p w14:paraId="23ED6F77" w14:textId="77777777" w:rsidR="00C435E4" w:rsidRDefault="00B629A5">
      <w:pPr>
        <w:spacing w:line="600" w:lineRule="auto"/>
        <w:ind w:firstLine="720"/>
        <w:contextualSpacing/>
        <w:jc w:val="both"/>
        <w:rPr>
          <w:rFonts w:eastAsia="Times New Roman"/>
          <w:bCs/>
          <w:shd w:val="clear" w:color="auto" w:fill="FFFFFF"/>
        </w:rPr>
      </w:pPr>
      <w:r>
        <w:rPr>
          <w:rFonts w:eastAsia="Times New Roman"/>
          <w:b/>
          <w:szCs w:val="24"/>
        </w:rPr>
        <w:t>ΔΗΜΗΤΡΙΟΣ ΣΕΒΑΣΤΑΚΗΣ:</w:t>
      </w:r>
      <w:r>
        <w:rPr>
          <w:rFonts w:eastAsia="Times New Roman"/>
          <w:szCs w:val="24"/>
        </w:rPr>
        <w:t xml:space="preserve"> Ναι, των </w:t>
      </w:r>
      <w:r>
        <w:rPr>
          <w:rFonts w:eastAsia="Times New Roman"/>
          <w:szCs w:val="24"/>
          <w:lang w:val="en-US"/>
        </w:rPr>
        <w:t>DJs</w:t>
      </w:r>
      <w:r>
        <w:rPr>
          <w:rFonts w:eastAsia="Times New Roman"/>
          <w:szCs w:val="24"/>
        </w:rPr>
        <w:t xml:space="preserve"> από την Τουρκία. Αυτό </w:t>
      </w:r>
      <w:r>
        <w:rPr>
          <w:rFonts w:eastAsia="Times New Roman"/>
          <w:bCs/>
        </w:rPr>
        <w:t>είναι</w:t>
      </w:r>
      <w:r>
        <w:rPr>
          <w:rFonts w:eastAsia="Times New Roman"/>
          <w:szCs w:val="24"/>
        </w:rPr>
        <w:t xml:space="preserve"> πάρα πολύ σημαντικό. Φαίνεται ηθογραφικό, αλλά </w:t>
      </w:r>
      <w:r>
        <w:rPr>
          <w:rFonts w:eastAsia="Times New Roman"/>
          <w:bCs/>
        </w:rPr>
        <w:t>είναι</w:t>
      </w:r>
      <w:r>
        <w:rPr>
          <w:rFonts w:eastAsia="Times New Roman"/>
          <w:szCs w:val="24"/>
        </w:rPr>
        <w:t xml:space="preserve"> πάρα πολύ σημαντικό. </w:t>
      </w:r>
      <w:r>
        <w:rPr>
          <w:rFonts w:eastAsia="Times New Roman"/>
          <w:bCs/>
        </w:rPr>
        <w:t>Είναι</w:t>
      </w:r>
      <w:r>
        <w:rPr>
          <w:rFonts w:eastAsia="Times New Roman"/>
          <w:szCs w:val="24"/>
        </w:rPr>
        <w:t xml:space="preserve"> πολύ σημαντικό τα τοπικά μέσα, ειδικά στα σύνορα της χώρας, να έχουν ανεξαρτησία και να έχουν μόνιμη </w:t>
      </w:r>
      <w:r>
        <w:rPr>
          <w:rFonts w:eastAsia="Times New Roman"/>
          <w:bCs/>
          <w:shd w:val="clear" w:color="auto" w:fill="FFFFFF"/>
        </w:rPr>
        <w:t xml:space="preserve">λειτουργία. </w:t>
      </w:r>
    </w:p>
    <w:p w14:paraId="23ED6F78" w14:textId="77777777" w:rsidR="00C435E4" w:rsidRDefault="00B629A5">
      <w:pPr>
        <w:spacing w:line="600" w:lineRule="auto"/>
        <w:ind w:firstLine="720"/>
        <w:contextualSpacing/>
        <w:jc w:val="both"/>
        <w:rPr>
          <w:rFonts w:eastAsia="Times New Roman"/>
          <w:bCs/>
          <w:shd w:val="clear" w:color="auto" w:fill="FFFFFF"/>
        </w:rPr>
      </w:pPr>
      <w:r>
        <w:rPr>
          <w:rFonts w:eastAsia="Times New Roman"/>
          <w:bCs/>
          <w:shd w:val="clear" w:color="auto" w:fill="FFFFFF"/>
        </w:rPr>
        <w:t>Σε αυτό, λοιπόν, θα πρόσθετα και το ερώτημα: Με ποιον τρόπο μπορούμε να διερευνήσουμε δυνατότητες μέσω διαφημιστικών εσόδων, ώστε η πολιτεία μέσω αυτών να μπορέσει να ενισχύσει αυτά τα μέσα;</w:t>
      </w:r>
    </w:p>
    <w:p w14:paraId="23ED6F79" w14:textId="77777777" w:rsidR="00C435E4" w:rsidRDefault="00B629A5">
      <w:pPr>
        <w:spacing w:line="600" w:lineRule="auto"/>
        <w:ind w:firstLine="720"/>
        <w:contextualSpacing/>
        <w:jc w:val="both"/>
        <w:rPr>
          <w:rFonts w:eastAsia="Times New Roman"/>
          <w:bCs/>
          <w:shd w:val="clear" w:color="auto" w:fill="FFFFFF"/>
        </w:rPr>
      </w:pPr>
      <w:r>
        <w:rPr>
          <w:rFonts w:eastAsia="Times New Roman"/>
          <w:bCs/>
          <w:shd w:val="clear" w:color="auto" w:fill="FFFFFF"/>
        </w:rPr>
        <w:lastRenderedPageBreak/>
        <w:t xml:space="preserve">Επίσης, θα πρότεινα να τεθεί μια διαφορετική στάθμη πάνω στις συνδρομές. Δεν είναι ασφαλής ο λόγος του πληθυσμού προς την επιβάρυνση. Διότι πολύ συχνά έχουμε διαφορετικά οικονομικά μεγέθη. Υπάρχουν, δηλαδή, περιοχές οικονομικά αδύναμες και περιοχές πάρα πολύ εύρωστες, ανεξαρτήτως της πληθυσμιακής τους πυκνότητας. </w:t>
      </w:r>
    </w:p>
    <w:p w14:paraId="23ED6F7A" w14:textId="77777777" w:rsidR="00C435E4" w:rsidRDefault="00B629A5">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Επομένως κάποιο άλλο πρωτόκολλο πρέπει να βρεθεί για τους τοπικούς σταθμούς, ειδικά στις παραμεθόριες περιοχές. Τοποθετηθήκατε και νωρίτερα με έμφαση σε αυτό, τονίζοντας ότι στις παραμεθόριες περιοχές είναι πάρα πολύ σημαντικό να έχουμε ελληνικό πρόγραμμα με σαφήνεια και δεοντολογία. Αυτό νομίζω ότι θα είναι σε όφελος της δημοκρατίας και της πολυμέρειας, της πολιτιστικής και γλωσσικής και πολιτικής -στο τέλος- και της εθνικής ακεραιότητας. </w:t>
      </w:r>
    </w:p>
    <w:p w14:paraId="23ED6F7B" w14:textId="77777777" w:rsidR="00C435E4" w:rsidRDefault="00B629A5">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Με αυτές τις σκέψεις θα ήθελα να τοποθετηθείτε και πάνω στο ζήτημα της διαφημιστικής ενίσχυσης και στο ζήτημα της στάθμης των συνδρομητικών επιβαρύνσεων για τα τοπικά μέσα. </w:t>
      </w:r>
    </w:p>
    <w:p w14:paraId="23ED6F7C" w14:textId="77777777" w:rsidR="00C435E4" w:rsidRDefault="00B629A5">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Θέλω να σας πω ότι υπήρξε υποκατάστατο. Άρχισε να εκπέμπει στο </w:t>
      </w:r>
      <w:r>
        <w:rPr>
          <w:rFonts w:eastAsia="Times New Roman"/>
          <w:bCs/>
          <w:shd w:val="clear" w:color="auto" w:fill="FFFFFF"/>
          <w:lang w:val="en-US"/>
        </w:rPr>
        <w:t>web</w:t>
      </w:r>
      <w:r>
        <w:rPr>
          <w:rFonts w:eastAsia="Times New Roman"/>
          <w:bCs/>
          <w:shd w:val="clear" w:color="auto" w:fill="FFFFFF"/>
        </w:rPr>
        <w:t xml:space="preserve"> η «Σαμιακή Τηλεόραση». Δυστυχώς, λόγω του μεγάλου αριθμού των κατοίκων μεγάλης ηλικίας, αυτό τους αποκλείει. Γι’ αυτό, θα ήθελα πάρα πολύ με ευαισθησία, όπως ξέρω ότι δουλεύετε, να δείτε αυτή την παράμετρο. </w:t>
      </w:r>
    </w:p>
    <w:p w14:paraId="23ED6F7D" w14:textId="77777777" w:rsidR="00C435E4" w:rsidRDefault="00B629A5">
      <w:pPr>
        <w:spacing w:line="600" w:lineRule="auto"/>
        <w:ind w:firstLine="720"/>
        <w:contextualSpacing/>
        <w:jc w:val="both"/>
        <w:rPr>
          <w:rFonts w:eastAsia="Times New Roman"/>
          <w:bCs/>
          <w:shd w:val="clear" w:color="auto" w:fill="FFFFFF"/>
        </w:rPr>
      </w:pPr>
      <w:r>
        <w:rPr>
          <w:rFonts w:eastAsia="Times New Roman"/>
          <w:b/>
          <w:bCs/>
        </w:rPr>
        <w:lastRenderedPageBreak/>
        <w:t xml:space="preserve">ΠΡΟΕΔΡΕΥΟΥΣΑ (Αναστασία Χριστοδουλοπούλου): </w:t>
      </w:r>
      <w:r>
        <w:rPr>
          <w:rFonts w:eastAsia="Times New Roman"/>
          <w:bCs/>
          <w:shd w:val="clear" w:color="auto" w:fill="FFFFFF"/>
        </w:rPr>
        <w:t>Τον λόγο έχει ο κύριος Υπουργός.</w:t>
      </w:r>
    </w:p>
    <w:p w14:paraId="23ED6F7E" w14:textId="77777777" w:rsidR="00C435E4" w:rsidRDefault="00B629A5">
      <w:pPr>
        <w:spacing w:line="600" w:lineRule="auto"/>
        <w:ind w:firstLine="720"/>
        <w:contextualSpacing/>
        <w:jc w:val="both"/>
        <w:rPr>
          <w:rFonts w:eastAsia="Times New Roman"/>
          <w:szCs w:val="24"/>
        </w:rPr>
      </w:pPr>
      <w:r>
        <w:rPr>
          <w:rFonts w:eastAsia="Times New Roman"/>
          <w:b/>
          <w:szCs w:val="24"/>
        </w:rPr>
        <w:t>ΝΙΚΟΛΑΟΣ ΠΑΠΠΑΣ (Υπουργός Ψηφιακής Πολιτικής, Τηλεπικοινωνίων και Ενημέρωσης):</w:t>
      </w:r>
      <w:r>
        <w:rPr>
          <w:rFonts w:eastAsia="Times New Roman"/>
          <w:szCs w:val="24"/>
        </w:rPr>
        <w:t xml:space="preserve"> Κύριε </w:t>
      </w:r>
      <w:proofErr w:type="spellStart"/>
      <w:r>
        <w:rPr>
          <w:rFonts w:eastAsia="Times New Roman"/>
          <w:szCs w:val="24"/>
        </w:rPr>
        <w:t>Σεβαστάκη</w:t>
      </w:r>
      <w:proofErr w:type="spellEnd"/>
      <w:r>
        <w:rPr>
          <w:rFonts w:eastAsia="Times New Roman"/>
          <w:szCs w:val="24"/>
        </w:rPr>
        <w:t xml:space="preserve">, αντιλαμβάνομαι απολύτως την αγωνία τη δική σας και άλλων Βουλευτών και της αντιπολιτευόμενης παράταξης, οι οποίοι έχουν καταθέσει κοινοβουλευτικές ερωτήσεις που αφορούν το ίδιο πεδίο. </w:t>
      </w:r>
    </w:p>
    <w:p w14:paraId="23ED6F7F" w14:textId="77777777" w:rsidR="00C435E4" w:rsidRDefault="00B629A5">
      <w:pPr>
        <w:spacing w:line="600" w:lineRule="auto"/>
        <w:ind w:firstLine="720"/>
        <w:contextualSpacing/>
        <w:jc w:val="both"/>
        <w:rPr>
          <w:rFonts w:eastAsia="Times New Roman"/>
          <w:szCs w:val="24"/>
        </w:rPr>
      </w:pPr>
      <w:r>
        <w:rPr>
          <w:rFonts w:eastAsia="Times New Roman"/>
          <w:szCs w:val="24"/>
        </w:rPr>
        <w:t xml:space="preserve">Συνεπώς νομίζω ότι εδώ έχουμε ένα ζήτημα, στο οποίο θα πρέπει όλες οι πολιτικές δυνάμεις να συζητήσουμε με ψυχραιμία και να καταλήξουμε στη βέλτιστη για την κοινωνία και το δημόσιο λύση. </w:t>
      </w:r>
    </w:p>
    <w:p w14:paraId="23ED6F80" w14:textId="77777777" w:rsidR="00C435E4" w:rsidRDefault="00B629A5">
      <w:pPr>
        <w:spacing w:line="600" w:lineRule="auto"/>
        <w:ind w:firstLine="720"/>
        <w:contextualSpacing/>
        <w:jc w:val="both"/>
        <w:rPr>
          <w:rFonts w:eastAsia="Times New Roman"/>
          <w:bCs/>
        </w:rPr>
      </w:pPr>
      <w:r>
        <w:rPr>
          <w:rFonts w:eastAsia="Times New Roman"/>
          <w:szCs w:val="24"/>
        </w:rPr>
        <w:t xml:space="preserve">Αναφέρατε ένα άλλο παράδειγμα, το οποίο θεωρώ πάρα πολύ ενδιαφέρον και κρίσιμο. Στη Σάμο μπορεί κανείς να ακούει με ευκολία τις επιλογές των </w:t>
      </w:r>
      <w:r>
        <w:rPr>
          <w:rFonts w:eastAsia="Times New Roman"/>
          <w:szCs w:val="24"/>
          <w:lang w:val="en-US"/>
        </w:rPr>
        <w:t>DJs</w:t>
      </w:r>
      <w:r>
        <w:rPr>
          <w:rFonts w:eastAsia="Times New Roman"/>
          <w:szCs w:val="24"/>
        </w:rPr>
        <w:t xml:space="preserve"> των γειτόνων μας και δεν </w:t>
      </w:r>
      <w:r>
        <w:rPr>
          <w:rFonts w:eastAsia="Times New Roman"/>
          <w:bCs/>
        </w:rPr>
        <w:t>έχει</w:t>
      </w:r>
      <w:r>
        <w:rPr>
          <w:rFonts w:eastAsia="Times New Roman"/>
          <w:szCs w:val="24"/>
        </w:rPr>
        <w:t xml:space="preserve"> τη δυνατότητα να ακούει το ελληνικό ραδιόφωνο. </w:t>
      </w:r>
      <w:r>
        <w:rPr>
          <w:rFonts w:eastAsia="Times New Roman"/>
          <w:bCs/>
        </w:rPr>
        <w:t xml:space="preserve">Αντίστοιχα προβλήματα </w:t>
      </w:r>
      <w:r>
        <w:rPr>
          <w:rFonts w:eastAsia="Times New Roman"/>
          <w:bCs/>
          <w:shd w:val="clear" w:color="auto" w:fill="FFFFFF"/>
        </w:rPr>
        <w:t>υπάρχουν</w:t>
      </w:r>
      <w:r>
        <w:rPr>
          <w:rFonts w:eastAsia="Times New Roman"/>
          <w:bCs/>
        </w:rPr>
        <w:t xml:space="preserve"> και στον Έβρο. </w:t>
      </w:r>
    </w:p>
    <w:p w14:paraId="23ED6F81" w14:textId="77777777" w:rsidR="00C435E4" w:rsidRDefault="00B629A5">
      <w:pPr>
        <w:spacing w:line="600" w:lineRule="auto"/>
        <w:ind w:firstLine="720"/>
        <w:contextualSpacing/>
        <w:jc w:val="both"/>
        <w:rPr>
          <w:rFonts w:eastAsia="Times New Roman"/>
          <w:bCs/>
        </w:rPr>
      </w:pPr>
      <w:r>
        <w:rPr>
          <w:rFonts w:eastAsia="Times New Roman"/>
          <w:bCs/>
        </w:rPr>
        <w:t xml:space="preserve">Δύο πράγματα χρειάζονται εδώ πέρα. Χρειάζεται η ανάπτυξη ενός </w:t>
      </w:r>
      <w:proofErr w:type="spellStart"/>
      <w:r>
        <w:rPr>
          <w:rFonts w:eastAsia="Times New Roman"/>
          <w:bCs/>
        </w:rPr>
        <w:t>κεραιοσυστήματος</w:t>
      </w:r>
      <w:proofErr w:type="spellEnd"/>
      <w:r>
        <w:rPr>
          <w:rFonts w:eastAsia="Times New Roman"/>
          <w:bCs/>
        </w:rPr>
        <w:t xml:space="preserve">, πάλι όχι με βάση κάποιο </w:t>
      </w:r>
      <w:r>
        <w:rPr>
          <w:rFonts w:eastAsia="Times New Roman"/>
          <w:bCs/>
          <w:lang w:val="en-US"/>
        </w:rPr>
        <w:t>business</w:t>
      </w:r>
      <w:r>
        <w:rPr>
          <w:rFonts w:eastAsia="Times New Roman"/>
          <w:bCs/>
        </w:rPr>
        <w:t xml:space="preserve"> </w:t>
      </w:r>
      <w:r>
        <w:rPr>
          <w:rFonts w:eastAsia="Times New Roman"/>
          <w:bCs/>
          <w:lang w:val="en-US"/>
        </w:rPr>
        <w:t>plan</w:t>
      </w:r>
      <w:r>
        <w:rPr>
          <w:rFonts w:eastAsia="Times New Roman"/>
          <w:bCs/>
        </w:rPr>
        <w:t xml:space="preserve">, κάποιο επιχειρηματικό πλάνο, το οποίο θα κρίνει εάν είναι επικερδές ή όχι να αναπτυχθεί το δίκτυο, και, δεύτερον, συντονισμός με τους γείτονες –και όχι μόνο με την Τουρκία. Αυτό αφορά συνολικά τη χώρα. </w:t>
      </w:r>
    </w:p>
    <w:p w14:paraId="23ED6F82" w14:textId="77777777" w:rsidR="00C435E4" w:rsidRDefault="00B629A5">
      <w:pPr>
        <w:spacing w:line="600" w:lineRule="auto"/>
        <w:ind w:firstLine="720"/>
        <w:contextualSpacing/>
        <w:jc w:val="both"/>
        <w:rPr>
          <w:rFonts w:eastAsia="Times New Roman"/>
          <w:szCs w:val="24"/>
        </w:rPr>
      </w:pPr>
      <w:r>
        <w:rPr>
          <w:rFonts w:eastAsia="Times New Roman"/>
          <w:bCs/>
        </w:rPr>
        <w:lastRenderedPageBreak/>
        <w:t xml:space="preserve">Η Ελλάδα βρίσκεται στις εν εξελίξει </w:t>
      </w:r>
      <w:r>
        <w:rPr>
          <w:rFonts w:eastAsia="Times New Roman"/>
          <w:bCs/>
          <w:shd w:val="clear" w:color="auto" w:fill="FFFFFF"/>
        </w:rPr>
        <w:t xml:space="preserve">διαπραγματεύσεις στο πλαίσιο του </w:t>
      </w:r>
      <w:r>
        <w:rPr>
          <w:rFonts w:eastAsia="Times New Roman"/>
          <w:bCs/>
          <w:shd w:val="clear" w:color="auto" w:fill="FFFFFF"/>
          <w:lang w:val="en-US"/>
        </w:rPr>
        <w:t>SEDDIF</w:t>
      </w:r>
      <w:r>
        <w:rPr>
          <w:rFonts w:eastAsia="Times New Roman"/>
          <w:bCs/>
          <w:shd w:val="clear" w:color="auto" w:fill="FFFFFF"/>
        </w:rPr>
        <w:t xml:space="preserve"> ακριβώς για τον καθορισμό των χαρτών συχνοτήτων. Η δική μας προτεραιότητα, βέβαια, –και εδώ θέλω να απευθυνθώ σε όλους τους περιφερειακούς σταθμούς– είναι η απόλυτη στήριξή τους. </w:t>
      </w:r>
    </w:p>
    <w:p w14:paraId="23ED6F83"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Θέλω να καλέσω κι εσάς και τους Βουλευτές της Αντιπολίτευσης της περιφέρειας να επικοινωνήσουν με τα μέσα ενημέρωσης της περιφέρειας και να είναι σε εγρήγορση για να τηρηθεί αυτό που από τον νόμο Βενιζέλου προβλέπεται, το λεγόμενο 70% - 30%, η υποχρέωση, δηλαδή, οποιουδήποτε φορέα του δημοσίου έχει διαφημιστικό κονδύλιο να διοχετεύει τουλάχιστον το 30% της δαπάνης του σε μέσα ενημέρωσης της περιφέρειας. Αυτό είναι πάρα, πάρα πολύ χρήσιμο.</w:t>
      </w:r>
    </w:p>
    <w:p w14:paraId="23ED6F84"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Είχα πριν από λίγες μέρες ταξιδέψει στη Θράκη. Εκεί είχα μια συνάντηση με δύο τοπικούς τηλεοπτικούς σταθμούς. Μου έθεσαν τα ίδια προβλήματα: το κόστος της «</w:t>
      </w:r>
      <w:r>
        <w:rPr>
          <w:rFonts w:eastAsia="Times New Roman" w:cs="Times New Roman"/>
          <w:szCs w:val="24"/>
          <w:lang w:val="en-US"/>
        </w:rPr>
        <w:t>DIGEA</w:t>
      </w:r>
      <w:r>
        <w:rPr>
          <w:rFonts w:eastAsia="Times New Roman" w:cs="Times New Roman"/>
          <w:szCs w:val="24"/>
        </w:rPr>
        <w:t xml:space="preserve">» και τον φόρο τηλεοπτικής διαφήμισης. </w:t>
      </w:r>
    </w:p>
    <w:p w14:paraId="23ED6F85"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lang w:val="en-US"/>
        </w:rPr>
        <w:t>«It takes two to tango»</w:t>
      </w:r>
      <w:r w:rsidRPr="006E6811">
        <w:rPr>
          <w:rFonts w:eastAsia="Times New Roman" w:cs="Times New Roman"/>
          <w:szCs w:val="24"/>
          <w:lang w:val="en-US"/>
        </w:rPr>
        <w:t>!</w:t>
      </w:r>
      <w:r>
        <w:rPr>
          <w:rFonts w:eastAsia="Times New Roman" w:cs="Times New Roman"/>
          <w:szCs w:val="24"/>
          <w:lang w:val="en-US"/>
        </w:rPr>
        <w:t xml:space="preserve"> </w:t>
      </w:r>
      <w:r>
        <w:rPr>
          <w:rFonts w:eastAsia="Times New Roman" w:cs="Times New Roman"/>
          <w:szCs w:val="24"/>
        </w:rPr>
        <w:t xml:space="preserve">Επειδή μιλάμε πολύ αγγλικά, το ταγκό χρειάζεται δύο. Άρα και η πολιτεία να στηρίζει αλλά και τα μέσα ενημέρωσης της επαρχίας πρέπει να αντιληφθούν ποιες είναι οι νέες πραγματικότητες. Δηλαδή, για την παραγωγή αξιόλογου προγράμματος χρειάζονται οι συνεργασίες. Για τη διασφάλιση των συμφερόντων τους σε σχέση με την κρατική διαφήμιση, </w:t>
      </w:r>
      <w:r>
        <w:rPr>
          <w:rFonts w:eastAsia="Times New Roman" w:cs="Times New Roman"/>
          <w:szCs w:val="24"/>
        </w:rPr>
        <w:lastRenderedPageBreak/>
        <w:t>επίσης τους καλώ να συντονιστούν και να χτυπούν από κοινού τις πόρτες των κρατικών φορέων, οι οποίες έχουν δαπάνη.</w:t>
      </w:r>
    </w:p>
    <w:p w14:paraId="23ED6F86"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Τους καλώ, επίσης, να επενδύσουν στην ανάπτυξη και στη διάδοση του περιεχομένου τους μέσω των νέων τεχνολογιών. Νομίζω ότι δεν υπάρχει πλέον προοπτική να μείνουμε στα τετριμμένα. </w:t>
      </w:r>
    </w:p>
    <w:p w14:paraId="23ED6F87"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Η πολιτεία δεν κάθεται, όμως, ουδέτερα για να πει στα μέσα ενημέρωσης της επαρχίας: Ξέρετε κάτι; Σας ξεπέρασαν οι τεχνολογικές εξελίξεις. Προσαρμοστείτε ή πάρτε την άγουσα για να κλείσετε».</w:t>
      </w:r>
    </w:p>
    <w:p w14:paraId="23ED6F88"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Στηρίζουμε και με τη ρύθμιση του 70% - 30%, για την οποία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στο πολυνομοσχέδιο, το οποίο θα το φέρουμε τις επόμενες ημέρες, θα προβλέπονται και κυρώσεις για τους φορείς του δημοσίου, οι οποίοι δεν τηρούν αυτή την υποχρέωση.</w:t>
      </w:r>
    </w:p>
    <w:p w14:paraId="23ED6F89"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Κάνω έκκληση για άλλη μία φορά και στους Βουλευτές της επαρχίας </w:t>
      </w:r>
      <w:proofErr w:type="spellStart"/>
      <w:r>
        <w:rPr>
          <w:rFonts w:eastAsia="Times New Roman" w:cs="Times New Roman"/>
          <w:szCs w:val="24"/>
        </w:rPr>
        <w:t>διαπαραταξιακά</w:t>
      </w:r>
      <w:proofErr w:type="spellEnd"/>
      <w:r>
        <w:rPr>
          <w:rFonts w:eastAsia="Times New Roman" w:cs="Times New Roman"/>
          <w:szCs w:val="24"/>
        </w:rPr>
        <w:t xml:space="preserve"> και στα μέσα ενημέρωσης της επαρχίας να είναι σε εγρήγορση, ούτως ώστε να μπορούν αυτό το δικαίωμα να το διασφαλίζουν.</w:t>
      </w:r>
    </w:p>
    <w:p w14:paraId="23ED6F8A"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βεβαίως, θεσπίσει και είναι εν λειτουργία και το Μητρώο Επιχειρήσεων Ηλεκτρονικών Μέσων Ενημέρωσης. Το Μητρώο Επιχειρήσεων Ηλεκτρονικών Μέσων Ενημέρωσης για πρώτη φορά στην Ελλάδα ρυθμίζει τον τομέα του διαδικτύου. Ήδη τετρακόσιες ιστοσελίδες έχουν πιστοποιηθεί σε σχέση και με το πού βρίσκονται, ποια είναι η ιδιοκτησία τους, ποια είναι τα </w:t>
      </w:r>
      <w:r>
        <w:rPr>
          <w:rFonts w:eastAsia="Times New Roman" w:cs="Times New Roman"/>
          <w:szCs w:val="24"/>
        </w:rPr>
        <w:lastRenderedPageBreak/>
        <w:t xml:space="preserve">ΑΦΜ τους, πόσοι είναι οι εργαζόμενοί τους και διαμορφώνεται ένα πεδίο διαφάνειας. </w:t>
      </w:r>
    </w:p>
    <w:p w14:paraId="23ED6F8B"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σας πω, κύριε </w:t>
      </w:r>
      <w:proofErr w:type="spellStart"/>
      <w:r>
        <w:rPr>
          <w:rFonts w:eastAsia="Times New Roman" w:cs="Times New Roman"/>
          <w:szCs w:val="24"/>
        </w:rPr>
        <w:t>Σεβαστάκη</w:t>
      </w:r>
      <w:proofErr w:type="spellEnd"/>
      <w:r>
        <w:rPr>
          <w:rFonts w:eastAsia="Times New Roman" w:cs="Times New Roman"/>
          <w:szCs w:val="24"/>
        </w:rPr>
        <w:t xml:space="preserve">, ότι οι μισοί από τους εγγεγραμμένους και πιστοποιημένους </w:t>
      </w:r>
      <w:proofErr w:type="spellStart"/>
      <w:r>
        <w:rPr>
          <w:rFonts w:eastAsia="Times New Roman" w:cs="Times New Roman"/>
          <w:szCs w:val="24"/>
        </w:rPr>
        <w:t>ιστοτόπους</w:t>
      </w:r>
      <w:proofErr w:type="spellEnd"/>
      <w:r>
        <w:rPr>
          <w:rFonts w:eastAsia="Times New Roman" w:cs="Times New Roman"/>
          <w:szCs w:val="24"/>
        </w:rPr>
        <w:t xml:space="preserve"> είναι στην επαρχία. Ανοίγει, λοιπόν, εδώ μία τεράστια δυνατότητα, η οποία χρειάζεται εγρήγορση και νέα σκέψη και νέα κινητοποίηση και από τους σταθμούς της επαρχίας. </w:t>
      </w:r>
    </w:p>
    <w:p w14:paraId="23ED6F8C"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Για τις ανώτατες οριακές τιμές νομίζω και εγώ ότι θα πρέπει να επανεξεταστούν και στην κατεύθυνση της </w:t>
      </w:r>
      <w:proofErr w:type="spellStart"/>
      <w:r>
        <w:rPr>
          <w:rFonts w:eastAsia="Times New Roman" w:cs="Times New Roman"/>
          <w:szCs w:val="24"/>
        </w:rPr>
        <w:t>προτεραιοποίησης</w:t>
      </w:r>
      <w:proofErr w:type="spellEnd"/>
      <w:r>
        <w:rPr>
          <w:rFonts w:eastAsia="Times New Roman" w:cs="Times New Roman"/>
          <w:szCs w:val="24"/>
        </w:rPr>
        <w:t xml:space="preserve"> της βιωσιμότητας των τηλεοπτικών σταθμών της επαρχίας. Γιατί οι τηλεοπτικοί σταθμοί και τα μέσα ενημέρωσης της επαρχίας πρέπει να διεκδικήσουν και για τον εαυτό τους έναν κρίσιμο ρόλο, όχι μόνο στην ενσωμάτωση μίας απομακρυσμένης περιοχής στον εθνικό κορμό αλλά κι έναν ξεχωριστό ρόλο στην ανίχνευση δυνατοτήτων ανάπτυξης των περιοχών. Πρέπει να παίξουν έναν κρίσιμο ρόλο στον εμπλουτισμό του διαλόγου για τις δυνατότητες της καθεμίας περιοχής. </w:t>
      </w:r>
    </w:p>
    <w:p w14:paraId="23ED6F8D"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Εμείς εδώ είμαστε για να κάνουμε τα μέγιστα, ούτως ώστε να υπάρξουν οι πόροι, αλλά χρειάζονται κι από την άλλη μεριά ιδέες, κινητοποίηση, ενσωμάτωση των νέων τεχνολογιών και, βεβαίως, </w:t>
      </w:r>
      <w:proofErr w:type="spellStart"/>
      <w:r>
        <w:rPr>
          <w:rFonts w:eastAsia="Times New Roman" w:cs="Times New Roman"/>
          <w:szCs w:val="24"/>
        </w:rPr>
        <w:t>διαπαραταξιακή</w:t>
      </w:r>
      <w:proofErr w:type="spellEnd"/>
      <w:r>
        <w:rPr>
          <w:rFonts w:eastAsia="Times New Roman" w:cs="Times New Roman"/>
          <w:szCs w:val="24"/>
        </w:rPr>
        <w:t xml:space="preserve"> συνεννόηση, για να συνεννοηθούμε κάποια στιγμή. </w:t>
      </w:r>
    </w:p>
    <w:p w14:paraId="23ED6F8E"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w:t>
      </w:r>
    </w:p>
    <w:p w14:paraId="23ED6F8F"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 περνάμε στον κύκλο αναφορών κι ερωτήσεων.</w:t>
      </w:r>
    </w:p>
    <w:p w14:paraId="23ED6F90"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Θα συζητηθεί η τρίτη με αριθμό 2795/23-1-2017 ερώτηση του Βουλευτή Δράμας της Νέας Δημοκρατίας κ. </w:t>
      </w:r>
      <w:r>
        <w:rPr>
          <w:rFonts w:eastAsia="Times New Roman" w:cs="Times New Roman"/>
          <w:bCs/>
          <w:szCs w:val="24"/>
        </w:rPr>
        <w:t>Δημητρίου Κυριαζίδη</w:t>
      </w:r>
      <w:r>
        <w:rPr>
          <w:rFonts w:eastAsia="Times New Roman" w:cs="Times New Roman"/>
          <w:szCs w:val="24"/>
        </w:rPr>
        <w:t xml:space="preserve"> προς την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με θέμα: «Υπεξαίρεση στην οικονομική διαχείριση του Θεραπευτηρίου Χρόνιων Παθήσεων Δράμας».</w:t>
      </w:r>
    </w:p>
    <w:p w14:paraId="23ED6F91" w14:textId="77777777" w:rsidR="00C435E4" w:rsidRDefault="00B629A5">
      <w:pPr>
        <w:spacing w:line="600" w:lineRule="auto"/>
        <w:ind w:firstLine="720"/>
        <w:contextualSpacing/>
        <w:jc w:val="both"/>
        <w:rPr>
          <w:rFonts w:eastAsia="Times New Roman" w:cs="Times New Roman"/>
          <w:bCs/>
          <w:szCs w:val="24"/>
        </w:rPr>
      </w:pPr>
      <w:r>
        <w:rPr>
          <w:rFonts w:eastAsia="Times New Roman" w:cs="Times New Roman"/>
          <w:szCs w:val="24"/>
        </w:rPr>
        <w:t xml:space="preserve">Στην ερώτηση θα απαντήσει η Αναπληρώτρια Υπουργός </w:t>
      </w:r>
      <w:r>
        <w:rPr>
          <w:rFonts w:eastAsia="Times New Roman" w:cs="Times New Roman"/>
          <w:bCs/>
          <w:szCs w:val="24"/>
        </w:rPr>
        <w:t>Εργασίας, Κοινωνικής Ασφάλισης και Κοινωνικής Αλληλεγγύης κ. Θεανώ Φωτίου.</w:t>
      </w:r>
    </w:p>
    <w:p w14:paraId="23ED6F92"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Cs/>
          <w:szCs w:val="24"/>
        </w:rPr>
        <w:t>Κύριε Κυριαζίδη, έχετε τον λόγο για δύο λεπτά.</w:t>
      </w:r>
    </w:p>
    <w:p w14:paraId="23ED6F93"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Καλημέρα σας, κυρία Πρόεδρε.</w:t>
      </w:r>
    </w:p>
    <w:p w14:paraId="23ED6F94"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Κατ’ αρχάς, κυρία Πρόεδρε, να μου επιτρέψετε να εκφράσω τον αποτροπιασμό μου για τη χθεσινή τρομοκρατική ενέργεια. Θέλω να πιστεύω ότι δεν θα είναι μια αρχή τέτοιων ενεργειών, που θα ήθελα να είναι καταδικαστέα απ’ όλους μας και έτσι είναι.</w:t>
      </w:r>
    </w:p>
    <w:p w14:paraId="23ED6F95"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Κατά δεύτερον, έρχομαι στο προκείμενο, κυρία Υπουργέ. Οφείλω να αναγνωρίσω την ευσυνειδησία αλλά και τη λεπτότητα, με την οποία αντιμετωπίσατε τη σχετική ερώτηση, καθότι είναι δεύτερη φορά που έρχεται προς συζήτηση. Όμως, είχατε τη λεπτότητα να έλθετε για μια ακόμη φορά να πείτε κάτι επείγον και ότι αυτό θα πρέπει να επαναληφθεί. Εννοώ τη συζήτηση. Αυτό σας τιμά. Οφείλω να το αναγνωρίσω.</w:t>
      </w:r>
    </w:p>
    <w:p w14:paraId="23ED6F96"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Από την άλλη πλευρά, όμως, οφείλω να επισημάνω ότι υπάρχει και μια τρίτη επίκαιρη ερώτηση σήμερα από πλευράς μου, που αφορά τον Υπουργό Υποδομών, τον κ. </w:t>
      </w:r>
      <w:proofErr w:type="spellStart"/>
      <w:r>
        <w:rPr>
          <w:rFonts w:eastAsia="Times New Roman" w:cs="Times New Roman"/>
          <w:szCs w:val="24"/>
        </w:rPr>
        <w:t>Σπίρτζη</w:t>
      </w:r>
      <w:proofErr w:type="spellEnd"/>
      <w:r>
        <w:rPr>
          <w:rFonts w:eastAsia="Times New Roman" w:cs="Times New Roman"/>
          <w:szCs w:val="24"/>
        </w:rPr>
        <w:t>, ο οποίος για τρίτη φορά δεν έρχεται να απαντήσει σε ένα σημαντικό ζήτημα που αφορά τον τόπο μου, τον νομό μου. Πρόκειται για τη σύνδεση της Δράμας με την Εγνατία οδό. Είναι ο μόνος νομός στη βόρειο Ελλάδα, που παραμένει απομονωμένος με ευθύνη της σημερινής Κυβέρνησης, διότι, ενώ είχε διασφαλιστεί το ποσό για τις μελέτες, δυστυχώς αναβάλλεται από χρόνο σε χρόνο, από εξάμηνο σε εξάμηνο.</w:t>
      </w:r>
    </w:p>
    <w:p w14:paraId="23ED6F97"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Κυρία Υπουργέ, οφείλω να το τονίσω αυτό, διότι πράγματι είναι ένα τεράστιο ζήτημα που αφορά τον τόπο μου. Σας το λέω δε επειδή αυτό επαναλαμβάνεται δύο χρόνια τώρα. Η έλλειψη κυβερνητικού στελέχους στη Δράμα πλέον θα απαντάται αναλόγως. Η απαξίωση αυτή δεν μπορεί να συνεχιστεί.</w:t>
      </w:r>
    </w:p>
    <w:p w14:paraId="23ED6F98"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στο ζήτημα, για το οποίο βρισκόμαστε σήμερα εδώ και έχει να κάνει με την υπεξαίρεση από το θεραπευτήριο </w:t>
      </w:r>
      <w:proofErr w:type="spellStart"/>
      <w:r>
        <w:rPr>
          <w:rFonts w:eastAsia="Times New Roman" w:cs="Times New Roman"/>
          <w:szCs w:val="24"/>
        </w:rPr>
        <w:t>χρονίων</w:t>
      </w:r>
      <w:proofErr w:type="spellEnd"/>
      <w:r>
        <w:rPr>
          <w:rFonts w:eastAsia="Times New Roman" w:cs="Times New Roman"/>
          <w:szCs w:val="24"/>
        </w:rPr>
        <w:t xml:space="preserve"> παθήσεων του ποσού των 180.000 ευρώ. Τρία χρόνια πέρασαν. Η διαδικασία βρίσκεται ακόμη σε μία έκβαση και, μάλιστα, είναι δύο οι περιπτώσεις. </w:t>
      </w:r>
    </w:p>
    <w:p w14:paraId="23ED6F99"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Και έρχομαι στο τρίτο ερώτημα που σας θέτω με την ερώτησή μου, διότι απάντηση σε ό,τι αφορά το ποινικό μέρος έχω πάρει από τον κ. Κοντονή, ότι μεταφέρθηκε για τρίτη φορά η αναβολή της υπόθεσης στο Τριμελές Εφετείο της Θράκης για το 2018. Αντιλαμβάνεστε ότι δεν υπάρχει δικαίωση έτσι, δεν </w:t>
      </w:r>
      <w:r>
        <w:rPr>
          <w:rFonts w:eastAsia="Times New Roman" w:cs="Times New Roman"/>
          <w:szCs w:val="24"/>
        </w:rPr>
        <w:lastRenderedPageBreak/>
        <w:t xml:space="preserve">υπάρχει απονομή της δικαιοσύνης και είναι ένα τεράστιο πρόβλημα. Συνάμα, οι πειθαρχικές διαδικασίες μόλις ξεκίνησαν, πριν από ένα τετράμηνο, γιατί πριν από τέσσερις μήνες περίπου υπέβαλα την ερώτηση μου και σήμερα δόθηκε η ευκαιρία να συζητηθεί. </w:t>
      </w:r>
    </w:p>
    <w:p w14:paraId="23ED6F9A"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στη δεύτερη περίπτωση –αν είναι δυνατόν!- ο συγκεκριμένος υπάλληλος όχι μόνο επανήλθε σε ενεργό δράση, ταυτοχρόνως του δόθηκε αρχικά και η διαχείριση -αν θέλετε- όλου του φορέα, εννοώ του Κέντρου Κοινωνικής Πρόνοιας Ανατολικής Μακεδονίας και Θράκης. Πρόσφατα πληροφορήθηκα ότι </w:t>
      </w:r>
      <w:proofErr w:type="spellStart"/>
      <w:r>
        <w:rPr>
          <w:rFonts w:eastAsia="Times New Roman" w:cs="Times New Roman"/>
          <w:szCs w:val="24"/>
        </w:rPr>
        <w:t>απεσύρθη</w:t>
      </w:r>
      <w:proofErr w:type="spellEnd"/>
      <w:r>
        <w:rPr>
          <w:rFonts w:eastAsia="Times New Roman" w:cs="Times New Roman"/>
          <w:szCs w:val="24"/>
        </w:rPr>
        <w:t xml:space="preserve"> τουλάχιστον από τη διαχείριση. Αυτός, δηλαδή, ο οποίος υπεξαίρεσε βρέθηκε να έχει τη διαχείριση ολόκληρου του κέντρου.</w:t>
      </w:r>
    </w:p>
    <w:p w14:paraId="23ED6F9B"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Αυτά είναι παράδοξα και παράξενα. Δεν γνωρίζουμε την τύχη, δηλαδή τι έχει στη συνέχεια υπάρξει και από ποινικής διαδικασίας αλλά και από πειθαρχικής πλευράς. Περιμένουμε μία απάντησή σας.</w:t>
      </w:r>
    </w:p>
    <w:p w14:paraId="23ED6F9C"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Κυρία Υπουργέ, έχετε τον λόγο για τρία λεπτά.</w:t>
      </w:r>
    </w:p>
    <w:p w14:paraId="23ED6F9D"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Κύριε Κυριαζίδη, πράγματι, ήλθα να απαντήσω παρά το γεγονός ότι, όπως ξέρετε καλά, το Πειθαρχικό Συμβούλιο του Υπουργείου Εργασίας είναι ανεξάρτητη αρχή. Τι εννοώ με αυτό;</w:t>
      </w:r>
    </w:p>
    <w:p w14:paraId="23ED6F9E"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lastRenderedPageBreak/>
        <w:t>Όπως γνωρίζετε καλά, εκλέγεται κάθε δύο χρόνια. Πρόεδρός του είναι πάντα εφέτης και ο αναπληρωτής του είναι εφέτης. Καθορίζεται από άλλη αρχή.</w:t>
      </w:r>
    </w:p>
    <w:p w14:paraId="23ED6F9F"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Δεύτερον, δεύτερο μέλος είναι δικαστικός πληρεξούσιος. Τρίτο μέλος είναι προϊστάμενος στη Διεύθυνση Υγείας, όχι της Πρόνοιας ούτε του Υπουργείου Εργασίας. Τέταρτο μέλος είναι αιρετός, αιρετός υπάλληλος, προϊστάμενος τμήματος κ.λπ. επιθεωρητών του Σώματος Επιθεώρησης Εργασίας μετά του αναπληρωτή του και τέταρτο μέλος είναι υπάλληλος του Κέντρου Κοινωνικής Πρόνοιας Περιφέρειας Κεντρικής Μακεδονίας, πάλι αιρετός.</w:t>
      </w:r>
    </w:p>
    <w:p w14:paraId="23ED6FA0"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Επομένως πάσα παρέμβαση της πολιτικής ηγεσίας σε αυτές τις διαδικασίες είναι επιλήψιμη.</w:t>
      </w:r>
    </w:p>
    <w:p w14:paraId="23ED6FA1"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Όμως, ήρθα για να απαντήσω γιατί πρέπει και η Βουλή αλλά και ο ελληνικός λαός να γνωρίζει τι ακριβώς συμβαίνει. Πρέπει να απαριθμήσω εδώ τις ημερομηνίες, για να αποδοθούν τα του Καίσαρος τω </w:t>
      </w:r>
      <w:proofErr w:type="spellStart"/>
      <w:r>
        <w:rPr>
          <w:rFonts w:eastAsia="Times New Roman" w:cs="Times New Roman"/>
          <w:szCs w:val="24"/>
        </w:rPr>
        <w:t>Καίσαρι</w:t>
      </w:r>
      <w:proofErr w:type="spellEnd"/>
      <w:r>
        <w:rPr>
          <w:rFonts w:eastAsia="Times New Roman" w:cs="Times New Roman"/>
          <w:szCs w:val="24"/>
        </w:rPr>
        <w:t xml:space="preserve"> και βεβαίως να ξέρετε ότι, τόσο το παλιό Διοικητικό Συμβούλιο του Κέντρου Κοινωνικής Προστασίας Ανατολικής Μακεδονίας Θράκης το 2014 όσο και το νέο, αμέσως μόλις συμβαίνει κάτι, παραπέμπουν σε πειθαρχικό τις περιπτώσεις, οι οποίες πράγματι, τόσο για την απόφαση του πειθαρχικού συμβουλίου όσο και για την εκδίκαση της αντίστοιχης περίπτωσης ή στα δικαστήρια, παίρνουν πάρα πολύ καιρό. </w:t>
      </w:r>
    </w:p>
    <w:p w14:paraId="23ED6FA2"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δεν μπορώ παρά να κάνω έκκληση από τη θέση αυτή –γι’ αυτό βρίσκομαι εδώ σήμερα- διότι πράγματι οι Έλληνες πολίτες δεν μπορούν να περιμένουν δύο και τρία χρόνια από το πειθαρχικό συμβούλιο να αποφασίσει και αντίστοιχα δύο και τρία χρόνια από τα δικαστήρια να αποφασίσουν. </w:t>
      </w:r>
    </w:p>
    <w:p w14:paraId="23ED6FA3"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Όπως σας είπα, ήρθα για να δώσω τα αναλυτικά δεδομένα οργάνων που δεν αφορούν την πολιτική ηγεσία του Υπουργείου. Πρώτον, όπως γνωρίζετε καλά, το Διοικητικό Συμβούλιο του Κέντρου Κοινωνικής Προστασίας Ανατολικής Μακεδονίας Θράκης τον Σεπτέμβριο του 2014 αποφάσισε να ασκήσει πειθαρχική δίωξη εις βάρος υπαλλήλου. Η μία περίπτωση αφορά </w:t>
      </w:r>
      <w:r w:rsidRPr="003556B3">
        <w:rPr>
          <w:rFonts w:eastAsia="Times New Roman" w:cs="Times New Roman"/>
          <w:color w:val="000000" w:themeColor="text1"/>
          <w:szCs w:val="24"/>
        </w:rPr>
        <w:t xml:space="preserve">γυναίκα, η δεύτερη αφορά άντρα και υπάρχει και μία τρίτη περίπτωση, που το διοικητικό συμβούλιο έχει παραπέμψει εδώ και έναν χρόνο στο πειθαρχικό συμβούλιο και ακόμη δεν έχει εκδικαστεί, δηλαδή δεν υπάρχει απόφαση. </w:t>
      </w:r>
    </w:p>
    <w:p w14:paraId="23ED6FA4" w14:textId="77777777" w:rsidR="00C435E4" w:rsidRDefault="00B629A5">
      <w:pPr>
        <w:spacing w:line="600" w:lineRule="auto"/>
        <w:ind w:firstLine="720"/>
        <w:contextualSpacing/>
        <w:jc w:val="both"/>
        <w:rPr>
          <w:rFonts w:eastAsia="Times New Roman" w:cs="Times New Roman"/>
          <w:szCs w:val="24"/>
        </w:rPr>
      </w:pPr>
      <w:r w:rsidRPr="00D120F8">
        <w:rPr>
          <w:rFonts w:eastAsia="Times New Roman" w:cs="Times New Roman"/>
          <w:szCs w:val="24"/>
        </w:rPr>
        <w:t>Η υπάλληλος τίθεται σε αυτοδίκαιη αργία μέσα σε έναν μήνα. Έναν χρόνο μετά, δηλαδή στις 15 Οκτωβρίου 2015, το πειθαρχικό συμβούλιο με απόφασή του καλεί σε απολογία την υπό έλεγχο υπάλληλο και μετά από έξι μήνες την ξανακαλεί σε απολογία και αποφασίζει, πράγματι, τον Μάρτιο του 2016 την οριστική της παύση</w:t>
      </w:r>
      <w:r>
        <w:rPr>
          <w:rFonts w:eastAsia="Times New Roman" w:cs="Times New Roman"/>
          <w:szCs w:val="24"/>
        </w:rPr>
        <w:t xml:space="preserve">. Σας περιγράφω αναλυτικά τι συνέβη με την υπάλληλο. Η συγκεκριμένη υπάλληλος έχει ομολογήσει την πράξη της, πριν από όλα αυτά που σας περιγράφω, τα οποία διαμείβονται σε διάστημα δύο ετών. </w:t>
      </w:r>
    </w:p>
    <w:p w14:paraId="23ED6FA5"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σχέση με τη μηνυτήρια αναφορά στην Εισαγγελία Πρωτοδικών Δράμας, ξέρετε πάλι πως πηγαίνει από τις 10-2-2015 αγωγή στο Μονομελές Πρωτοδικείο Δράμας, κατόπιν υπάρχει αίτηση συντηρητικής κατάσχεσης τον ίδιο μήνα, απόφαση του Μονομελούς Πρωτοδικείου Δράμας για συντηρητική κατάσχεση κινητής και ακίνητης περιουσίας μέχρι του ποσού των 300.000 ευρώ το 2015, βούλευμα του Συμβουλίου Εφετών Θράκης να παραπεμφθεί στο Τριμελές Εφετείο Κακουργημάτων Θράκης ο υπάλληλος. Μιλάω τώρα για τον δεύτερο υπάλληλο. Εκκρεμεί η εκδίκαση της υπόθεσής του, ορίζεται δικάσιμος τον Μάρτιο του 2016, αναβάλλεται εκ νέου για τον Απρίλιο του 2017 και εκ νέου για 11-1-2018. </w:t>
      </w:r>
    </w:p>
    <w:p w14:paraId="23ED6FA6"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διαδικασία, κυρία Πρόεδρε. Είστε νομικός και τη γνωρίζετε. Στις 5-2-2015 ζητήθηκε από την Εισαγγελία του Αρείου Πάγου η διαμεσολάβησή της, για να επισπεύσει την εκδίκαση των υποθέσεων για τις οποίες μιλάμε. </w:t>
      </w:r>
    </w:p>
    <w:p w14:paraId="23ED6FA7"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ύστερα έχουν συζητηθεί στο πειθαρχικό συμβούλιο και εκκρεμούν τρεις περιπτώσεις για κακοποίηση παιδιών. </w:t>
      </w:r>
    </w:p>
    <w:p w14:paraId="23ED6FA8" w14:textId="77777777" w:rsidR="00C435E4" w:rsidRDefault="00B629A5">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Περαιτέρω δεν έχει συζητηθεί ακόμη ετέρα περίπτωση από το Κέντρο Κοινωνικής Προστασίας Ανατολικής Μακεδονίας-Θράκης, που ήδη -εδώ και οκτώ μήνες- έχει παραπεμφθεί από το διοικητικό συμβούλιο που υπάρχει </w:t>
      </w:r>
      <w:r>
        <w:rPr>
          <w:rFonts w:eastAsia="Times New Roman" w:cs="Times New Roman"/>
          <w:szCs w:val="24"/>
        </w:rPr>
        <w:lastRenderedPageBreak/>
        <w:t xml:space="preserve">τώρα στο πειθαρχικό συμβούλιο. Δεν αναφέρω ονόματα. Εκκρεμεί. Αυτή είναι η κατάσταση. </w:t>
      </w:r>
    </w:p>
    <w:p w14:paraId="23ED6FA9" w14:textId="77777777" w:rsidR="00C435E4" w:rsidRDefault="00B629A5">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Ευχαριστούμε. </w:t>
      </w:r>
    </w:p>
    <w:p w14:paraId="23ED6FAA" w14:textId="77777777" w:rsidR="00C435E4" w:rsidRDefault="00B629A5">
      <w:pPr>
        <w:spacing w:line="600" w:lineRule="auto"/>
        <w:ind w:firstLine="720"/>
        <w:contextualSpacing/>
        <w:jc w:val="both"/>
        <w:rPr>
          <w:rFonts w:eastAsia="Times New Roman" w:cs="Times New Roman"/>
        </w:rPr>
      </w:pPr>
      <w:r>
        <w:rPr>
          <w:rFonts w:eastAsia="Times New Roman" w:cs="Times New Roman"/>
        </w:rPr>
        <w:t xml:space="preserve">Κυρίες και κύριοι συνάδελφοι, </w:t>
      </w:r>
      <w:r>
        <w:rPr>
          <w:rFonts w:eastAsia="Times New Roman" w:cs="Times New Roman"/>
          <w:szCs w:val="24"/>
        </w:rPr>
        <w:t xml:space="preserve">πριν δώσω τον λόγο στον κ. Κυριαζίδη, </w:t>
      </w:r>
      <w:r>
        <w:rPr>
          <w:rFonts w:eastAsia="Times New Roman" w:cs="Times New Roman"/>
        </w:rPr>
        <w:t>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οκτώ μαθήτριες και μαθητές και τέσσερις συνοδοί εκπαιδευτικοί από το 5</w:t>
      </w:r>
      <w:r>
        <w:rPr>
          <w:rFonts w:eastAsia="Times New Roman" w:cs="Times New Roman"/>
          <w:vertAlign w:val="superscript"/>
        </w:rPr>
        <w:t>ο</w:t>
      </w:r>
      <w:r>
        <w:rPr>
          <w:rFonts w:eastAsia="Times New Roman" w:cs="Times New Roman"/>
        </w:rPr>
        <w:t xml:space="preserve"> Δημοτικό Σχολείο Ιλίου και από το Δημοτικό Σχολείο </w:t>
      </w:r>
      <w:proofErr w:type="spellStart"/>
      <w:r>
        <w:rPr>
          <w:rFonts w:eastAsia="Times New Roman" w:cs="Times New Roman"/>
        </w:rPr>
        <w:t>Κεραμειών</w:t>
      </w:r>
      <w:proofErr w:type="spellEnd"/>
      <w:r>
        <w:rPr>
          <w:rFonts w:eastAsia="Times New Roman" w:cs="Times New Roman"/>
        </w:rPr>
        <w:t xml:space="preserve"> Λέσβου. </w:t>
      </w:r>
    </w:p>
    <w:p w14:paraId="23ED6FAB" w14:textId="77777777" w:rsidR="00C435E4" w:rsidRDefault="00B629A5">
      <w:pPr>
        <w:spacing w:line="600" w:lineRule="auto"/>
        <w:ind w:firstLine="720"/>
        <w:contextualSpacing/>
        <w:jc w:val="both"/>
        <w:rPr>
          <w:rFonts w:eastAsia="Times New Roman" w:cs="Times New Roman"/>
        </w:rPr>
      </w:pPr>
      <w:r>
        <w:rPr>
          <w:rFonts w:eastAsia="Times New Roman" w:cs="Times New Roman"/>
        </w:rPr>
        <w:t xml:space="preserve">Σας καλωσορίζουμε στη Βουλή, παιδιά. </w:t>
      </w:r>
    </w:p>
    <w:p w14:paraId="23ED6FAC" w14:textId="77777777" w:rsidR="00C435E4" w:rsidRDefault="00B629A5">
      <w:pPr>
        <w:spacing w:line="600" w:lineRule="auto"/>
        <w:ind w:firstLine="720"/>
        <w:contextualSpacing/>
        <w:jc w:val="center"/>
        <w:rPr>
          <w:rFonts w:eastAsia="Times New Roman" w:cs="Times New Roman"/>
        </w:rPr>
      </w:pPr>
      <w:r>
        <w:rPr>
          <w:rFonts w:eastAsia="Times New Roman" w:cs="Times New Roman"/>
        </w:rPr>
        <w:t>(Χειροκροτήματα απ’ όλες τις πτέρυγες της Βουλής)</w:t>
      </w:r>
    </w:p>
    <w:p w14:paraId="23ED6FAD" w14:textId="77777777" w:rsidR="00C435E4" w:rsidRDefault="00B629A5">
      <w:pPr>
        <w:spacing w:line="600" w:lineRule="auto"/>
        <w:ind w:firstLine="720"/>
        <w:contextualSpacing/>
        <w:jc w:val="both"/>
        <w:rPr>
          <w:rFonts w:eastAsia="Times New Roman" w:cs="Times New Roman"/>
        </w:rPr>
      </w:pPr>
      <w:r>
        <w:rPr>
          <w:rFonts w:eastAsia="Times New Roman" w:cs="Times New Roman"/>
        </w:rPr>
        <w:t xml:space="preserve">Σήμερα έχουμε εδώ κοινοβουλευτικό έλεγχο. Οι Βουλευτές ρωτούν τους Υπουργούς για διάφορα θέματα που εκκρεμούν και ζητούν τη γνώμη τους μέσα από τον έλεγχο που ασκούν. </w:t>
      </w:r>
    </w:p>
    <w:p w14:paraId="23ED6FAE" w14:textId="77777777" w:rsidR="00C435E4" w:rsidRDefault="00B629A5">
      <w:pPr>
        <w:spacing w:line="600" w:lineRule="auto"/>
        <w:ind w:firstLine="720"/>
        <w:contextualSpacing/>
        <w:jc w:val="both"/>
        <w:rPr>
          <w:rFonts w:eastAsia="Times New Roman" w:cs="Times New Roman"/>
        </w:rPr>
      </w:pPr>
      <w:r>
        <w:rPr>
          <w:rFonts w:eastAsia="Times New Roman" w:cs="Times New Roman"/>
        </w:rPr>
        <w:t xml:space="preserve">Κύριε Κυριαζίδη, νομίζω ότι η απάντηση της κ. Φωτίου, η οποία κράτησε και αρκετή ώρα, ήταν πλήρης. </w:t>
      </w:r>
    </w:p>
    <w:p w14:paraId="23ED6FAF" w14:textId="77777777" w:rsidR="00C435E4" w:rsidRDefault="00B629A5">
      <w:pPr>
        <w:spacing w:line="600" w:lineRule="auto"/>
        <w:ind w:firstLine="720"/>
        <w:contextualSpacing/>
        <w:jc w:val="both"/>
        <w:rPr>
          <w:rFonts w:eastAsia="Times New Roman" w:cs="Times New Roman"/>
        </w:rPr>
      </w:pPr>
      <w:r>
        <w:rPr>
          <w:rFonts w:eastAsia="Times New Roman" w:cs="Times New Roman"/>
        </w:rPr>
        <w:t xml:space="preserve">Ορίστε έχετε τον λόγο και εσείς, κύριε συνάδελφε. </w:t>
      </w:r>
    </w:p>
    <w:p w14:paraId="23ED6FB0" w14:textId="77777777" w:rsidR="00C435E4" w:rsidRDefault="00B629A5">
      <w:pPr>
        <w:spacing w:line="600" w:lineRule="auto"/>
        <w:ind w:firstLine="720"/>
        <w:contextualSpacing/>
        <w:jc w:val="both"/>
        <w:rPr>
          <w:rFonts w:eastAsia="Times New Roman" w:cs="Times New Roman"/>
        </w:rPr>
      </w:pPr>
      <w:r>
        <w:rPr>
          <w:rFonts w:eastAsia="Times New Roman" w:cs="Times New Roman"/>
          <w:b/>
        </w:rPr>
        <w:t xml:space="preserve">ΔΗΜΗΤΡΙΟΣ ΚΥΡΙΑΖΙΔΗΣ: </w:t>
      </w:r>
      <w:r>
        <w:rPr>
          <w:rFonts w:eastAsia="Times New Roman" w:cs="Times New Roman"/>
        </w:rPr>
        <w:t xml:space="preserve">Ευχαριστώ, κυρία Πρόεδρε. </w:t>
      </w:r>
    </w:p>
    <w:p w14:paraId="23ED6FB1" w14:textId="77777777" w:rsidR="00C435E4" w:rsidRDefault="00B629A5">
      <w:pPr>
        <w:spacing w:line="600" w:lineRule="auto"/>
        <w:ind w:firstLine="720"/>
        <w:contextualSpacing/>
        <w:jc w:val="both"/>
        <w:rPr>
          <w:rFonts w:eastAsia="Times New Roman" w:cs="Times New Roman"/>
        </w:rPr>
      </w:pPr>
      <w:r>
        <w:rPr>
          <w:rFonts w:eastAsia="Times New Roman" w:cs="Times New Roman"/>
        </w:rPr>
        <w:lastRenderedPageBreak/>
        <w:t xml:space="preserve">Κυρία Υπουργέ, δεν ζήτησα παρέμβαση, πράγματι, σε διοικητικά όργανα, στα οποία μάλλον είναι ζητούμενο η ανεξαρτησία τους. Μακάρι να συνέβαινε αυτό. Δεν συμβαίνει, όμως, στην πράξη δυστυχώς. </w:t>
      </w:r>
    </w:p>
    <w:p w14:paraId="23ED6FB2" w14:textId="77777777" w:rsidR="00C435E4" w:rsidRDefault="00B629A5">
      <w:pPr>
        <w:spacing w:line="600" w:lineRule="auto"/>
        <w:ind w:firstLine="720"/>
        <w:contextualSpacing/>
        <w:jc w:val="both"/>
        <w:rPr>
          <w:rFonts w:eastAsia="Times New Roman" w:cs="Times New Roman"/>
        </w:rPr>
      </w:pPr>
      <w:r>
        <w:rPr>
          <w:rFonts w:eastAsia="Times New Roman" w:cs="Times New Roman"/>
        </w:rPr>
        <w:t xml:space="preserve">Εν πάση </w:t>
      </w:r>
      <w:proofErr w:type="spellStart"/>
      <w:r>
        <w:rPr>
          <w:rFonts w:eastAsia="Times New Roman" w:cs="Times New Roman"/>
        </w:rPr>
        <w:t>περιπτώσει</w:t>
      </w:r>
      <w:proofErr w:type="spellEnd"/>
      <w:r>
        <w:rPr>
          <w:rFonts w:eastAsia="Times New Roman" w:cs="Times New Roman"/>
        </w:rPr>
        <w:t xml:space="preserve"> δέχομαι όλα αυτά που προαναφέρατε. Πλην, όμως, θα πρέπει να σημειώσουμε εδώ ότι η επαναφορά του δεύτερου, έγινε ύστερα –αν θέλετε- από τον νόμο που φέρατε εσείς και ψηφίσατε το 2015. Ναι έτσι είναι, κυρία Υπουργέ, και ενώ παραπέμπεται για κακούργημα, φανταστείτε ότι συνεχίζει και είναι σε ενεργό υπηρεσία. Αυτό έχει να κάνει, πράγματι, με αυτή την «ασυλία» -σε εισαγωγικά- που δώσατε σε αδικήματα και σε δημόσιους λειτουργούς –θα έλεγα- που δυστυχώς κατά την άσκηση του καθήκοντός τους κάθε άλλο παρά αυτό άσκησαν. Δεν έχω τίποτα άλλο να προσθέσω στην εξέλιξη των πραγμάτων. </w:t>
      </w:r>
    </w:p>
    <w:p w14:paraId="23ED6FB3" w14:textId="77777777" w:rsidR="00C435E4" w:rsidRDefault="00B629A5">
      <w:pPr>
        <w:spacing w:line="600" w:lineRule="auto"/>
        <w:ind w:firstLine="720"/>
        <w:contextualSpacing/>
        <w:jc w:val="both"/>
        <w:rPr>
          <w:rFonts w:eastAsia="Times New Roman" w:cs="Times New Roman"/>
        </w:rPr>
      </w:pPr>
      <w:r>
        <w:rPr>
          <w:rFonts w:eastAsia="Times New Roman" w:cs="Times New Roman"/>
        </w:rPr>
        <w:t xml:space="preserve">Απλώς θα ήθελα να σημειώσω ότι αναγκάστηκα να καταφύγω στον Ελεγκτή Δημόσιας Διοίκησης, προκειμένου να υπάρξει ο σχετικός έλεγχος. Αυτό σας το λέω ευθέως. Είναι πράγματι έτσι. Η όποια ενέργεια από διοικητικής πλευράς, αν θέλετε, έγινε ύστερα από παρέμβαση του Ελεγκτή Δημόσιας Διοίκησης. Υπήρξε, δηλαδή, μια προσπάθεια, θα έλεγα, συγκάλυψης και δεν ξέρω σε ποιον βαθμό. Βλέπετε και τον χρόνο καθυστέρησης, το διαπιστώνετε και εσείς: Τρία χρόνια για να φθάσουμε όχι σε ένα αποτέλεσμα αλλά σε μια ανάδειξη αυτών των ζητημάτων. Μακάρι να μην υπάρχουν! Μακάρι, εν πάση </w:t>
      </w:r>
      <w:proofErr w:type="spellStart"/>
      <w:r>
        <w:rPr>
          <w:rFonts w:eastAsia="Times New Roman" w:cs="Times New Roman"/>
        </w:rPr>
        <w:lastRenderedPageBreak/>
        <w:t>περιπτώσει</w:t>
      </w:r>
      <w:proofErr w:type="spellEnd"/>
      <w:r>
        <w:rPr>
          <w:rFonts w:eastAsia="Times New Roman" w:cs="Times New Roman"/>
        </w:rPr>
        <w:t xml:space="preserve">, να υπάρχει γρηγορότερη απονομή της δικαιοσύνης αλλά, όπως βλέπετε, κωλυσιεργούμε τόσο πολύ, με αποτέλεσμα να γεννώνται τόσα προβλήματα. </w:t>
      </w:r>
    </w:p>
    <w:p w14:paraId="23ED6FB4" w14:textId="77777777" w:rsidR="00C435E4" w:rsidRDefault="00B629A5">
      <w:pPr>
        <w:spacing w:line="600" w:lineRule="auto"/>
        <w:ind w:firstLine="720"/>
        <w:contextualSpacing/>
        <w:jc w:val="both"/>
        <w:rPr>
          <w:rFonts w:eastAsia="Times New Roman" w:cs="Times New Roman"/>
        </w:rPr>
      </w:pPr>
      <w:r>
        <w:rPr>
          <w:rFonts w:eastAsia="Times New Roman" w:cs="Times New Roman"/>
        </w:rPr>
        <w:t xml:space="preserve">Περιμένουμε τη δέσμευσή σας για την αυτονόμηση αυτών των ιδρυμάτων, διότι είχατε δεσμευθεί σε ό,τι αφορά την ανεξαρτησία τη δυνατότητα λειτουργίας τους. Αυτή η σύμπτυξη δεν έφερε καλά αποτελέσματα και ιδού και στην πράξη τι ακριβώς συνέβη με αυτό το αδιαφανές, σε ό,τι αφορά τη λειτουργία. </w:t>
      </w:r>
    </w:p>
    <w:p w14:paraId="23ED6FB5" w14:textId="77777777" w:rsidR="00C435E4" w:rsidRDefault="00B629A5">
      <w:pPr>
        <w:spacing w:line="600" w:lineRule="auto"/>
        <w:ind w:firstLine="720"/>
        <w:contextualSpacing/>
        <w:jc w:val="both"/>
        <w:rPr>
          <w:rFonts w:eastAsia="Times New Roman" w:cs="Times New Roman"/>
        </w:rPr>
      </w:pPr>
      <w:r>
        <w:rPr>
          <w:rFonts w:eastAsia="Times New Roman" w:cs="Times New Roman"/>
        </w:rPr>
        <w:t xml:space="preserve">Περιμένουμε την υλοποίηση της απόφασής σας για τα ιδρύματα της Δράμας, τα οποία θα έλεγα ότι καλύπτουν το σύνολο της περιφέρειας. Σε σχέση με τον αριθμό των ιδρυμάτων που βρίσκονται στην περιφέρεια, ο αριθμός των ιδρυμάτων στη Δράμα είναι αναλόγως πιο αυξημένος. </w:t>
      </w:r>
      <w:proofErr w:type="spellStart"/>
      <w:r>
        <w:rPr>
          <w:rFonts w:eastAsia="Times New Roman" w:cs="Times New Roman"/>
        </w:rPr>
        <w:t>Όλως</w:t>
      </w:r>
      <w:proofErr w:type="spellEnd"/>
      <w:r>
        <w:rPr>
          <w:rFonts w:eastAsia="Times New Roman" w:cs="Times New Roman"/>
        </w:rPr>
        <w:t xml:space="preserve"> παραδόξως η έδρα μεταφέρθηκε αλλού, με αποτέλεσμα να δημιουργούνται και προβλήματα αυτού του είδους που αναφέραμε προηγουμένως. Περιμένουμε και αυτή την υλοποίησή σας. </w:t>
      </w:r>
    </w:p>
    <w:p w14:paraId="23ED6FB6" w14:textId="77777777" w:rsidR="00C435E4" w:rsidRDefault="00B629A5">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Κυρία Υπουργέ, έχετε να προσθέσετε κάτι άλλο; </w:t>
      </w:r>
    </w:p>
    <w:p w14:paraId="23ED6FB7" w14:textId="77777777" w:rsidR="00C435E4" w:rsidRDefault="00B629A5">
      <w:pPr>
        <w:spacing w:line="600" w:lineRule="auto"/>
        <w:ind w:firstLine="720"/>
        <w:contextualSpacing/>
        <w:jc w:val="both"/>
        <w:rPr>
          <w:rFonts w:eastAsia="Times New Roman"/>
          <w:bCs/>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Ναι γιατί ετέθη ένα νέο θέμα, </w:t>
      </w:r>
      <w:r>
        <w:rPr>
          <w:rFonts w:eastAsia="Times New Roman"/>
          <w:bCs/>
        </w:rPr>
        <w:t>κυρία Πρόεδρε, και θέλω να απαντήσω.</w:t>
      </w:r>
    </w:p>
    <w:p w14:paraId="23ED6FB8" w14:textId="77777777" w:rsidR="00C435E4" w:rsidRDefault="00B629A5">
      <w:pPr>
        <w:spacing w:line="600" w:lineRule="auto"/>
        <w:ind w:firstLine="720"/>
        <w:contextualSpacing/>
        <w:jc w:val="both"/>
        <w:rPr>
          <w:rFonts w:eastAsia="Times New Roman"/>
          <w:bCs/>
        </w:rPr>
      </w:pPr>
      <w:r>
        <w:rPr>
          <w:rFonts w:eastAsia="Times New Roman"/>
          <w:bCs/>
        </w:rPr>
        <w:lastRenderedPageBreak/>
        <w:t xml:space="preserve">Κατ’ αρχάς μία παρατήρηση, κύριε Κυριαζίδη. Όπως ξέρετε, ο νόμος που </w:t>
      </w:r>
      <w:proofErr w:type="spellStart"/>
      <w:r>
        <w:rPr>
          <w:rFonts w:eastAsia="Times New Roman"/>
          <w:bCs/>
        </w:rPr>
        <w:t>επανέφερε</w:t>
      </w:r>
      <w:proofErr w:type="spellEnd"/>
      <w:r>
        <w:rPr>
          <w:rFonts w:eastAsia="Times New Roman"/>
          <w:bCs/>
        </w:rPr>
        <w:t xml:space="preserve"> τους απολυμένους υπαλλήλους του δημοσίου, τους οποίους είχε απολύσει ο κ. Μητσοτάκης, δεν αφορούσε κακουργηματικές περιπτώσεις, με καμμιά κυβέρνηση. Άρα αν νομίζετε ότι κανείς </w:t>
      </w:r>
      <w:proofErr w:type="spellStart"/>
      <w:r>
        <w:rPr>
          <w:rFonts w:eastAsia="Times New Roman"/>
          <w:bCs/>
        </w:rPr>
        <w:t>επανέφερε</w:t>
      </w:r>
      <w:proofErr w:type="spellEnd"/>
      <w:r>
        <w:rPr>
          <w:rFonts w:eastAsia="Times New Roman"/>
          <w:bCs/>
        </w:rPr>
        <w:t xml:space="preserve"> τους ανθρώπους αυτούς πουθενά, είναι λάθος. Το πρώτο είναι αυτό.</w:t>
      </w:r>
    </w:p>
    <w:p w14:paraId="23ED6FB9" w14:textId="77777777" w:rsidR="00C435E4" w:rsidRDefault="00B629A5">
      <w:pPr>
        <w:spacing w:line="600" w:lineRule="auto"/>
        <w:ind w:firstLine="720"/>
        <w:contextualSpacing/>
        <w:jc w:val="both"/>
        <w:rPr>
          <w:rFonts w:eastAsia="Times New Roman"/>
          <w:bCs/>
        </w:rPr>
      </w:pPr>
      <w:r>
        <w:rPr>
          <w:rFonts w:eastAsia="Times New Roman"/>
          <w:bCs/>
        </w:rPr>
        <w:t xml:space="preserve">Δεύτερον, προφανώς, κύριε Κυριαζίδη, είχαμε πει ότι εμείς το δίπολο –και βλέπετε πόσες ενέργειες κάνουμε, πολλές από τις οποίες ψηφίζετε κιόλας και άρα τις εγκρίνετε- ιδρυματικό, </w:t>
      </w:r>
      <w:proofErr w:type="spellStart"/>
      <w:r>
        <w:rPr>
          <w:rFonts w:eastAsia="Times New Roman"/>
          <w:bCs/>
        </w:rPr>
        <w:t>προνοιακό</w:t>
      </w:r>
      <w:proofErr w:type="spellEnd"/>
      <w:r>
        <w:rPr>
          <w:rFonts w:eastAsia="Times New Roman"/>
          <w:bCs/>
        </w:rPr>
        <w:t xml:space="preserve"> κράτος πρέπει να σπάσει. Στο </w:t>
      </w:r>
      <w:proofErr w:type="spellStart"/>
      <w:r>
        <w:rPr>
          <w:rFonts w:eastAsia="Times New Roman"/>
          <w:bCs/>
        </w:rPr>
        <w:t>προνοιακό</w:t>
      </w:r>
      <w:proofErr w:type="spellEnd"/>
      <w:r>
        <w:rPr>
          <w:rFonts w:eastAsia="Times New Roman"/>
          <w:bCs/>
        </w:rPr>
        <w:t xml:space="preserve"> κομμάτι βλέπετε τι κάνουμε. </w:t>
      </w:r>
    </w:p>
    <w:p w14:paraId="23ED6FBA" w14:textId="77777777" w:rsidR="00C435E4" w:rsidRDefault="00B629A5">
      <w:pPr>
        <w:spacing w:line="600" w:lineRule="auto"/>
        <w:ind w:firstLine="720"/>
        <w:contextualSpacing/>
        <w:jc w:val="both"/>
        <w:rPr>
          <w:rFonts w:eastAsia="Times New Roman"/>
          <w:bCs/>
        </w:rPr>
      </w:pPr>
      <w:r>
        <w:rPr>
          <w:rFonts w:eastAsia="Times New Roman"/>
          <w:bCs/>
        </w:rPr>
        <w:t xml:space="preserve">Όσον αφορά στο ιδρυματικό κομμάτι, κυρία Πρόεδρε, η συγχώνευση των ιδρυμάτων αυτών, των εξήντα τριών στον αριθμό νομικών προσώπων δημοσίου δικαίου, τα οποία η προηγούμενη κυβέρνηση συνέπτυξε ανά περιφέρεια, πράγματι, και λόγω </w:t>
      </w:r>
      <w:proofErr w:type="spellStart"/>
      <w:r>
        <w:rPr>
          <w:rFonts w:eastAsia="Times New Roman"/>
          <w:bCs/>
        </w:rPr>
        <w:t>μνημονιακών</w:t>
      </w:r>
      <w:proofErr w:type="spellEnd"/>
      <w:r>
        <w:rPr>
          <w:rFonts w:eastAsia="Times New Roman"/>
          <w:bCs/>
        </w:rPr>
        <w:t xml:space="preserve"> δεσμεύσεων, έγινε για άλλους λόγους μείωσης των εξόδων. Δεν επετεύχθη αυτή η μείωση. Είναι προφανές.</w:t>
      </w:r>
    </w:p>
    <w:p w14:paraId="23ED6FBB" w14:textId="77777777" w:rsidR="00C435E4" w:rsidRDefault="00B629A5">
      <w:pPr>
        <w:spacing w:line="600" w:lineRule="auto"/>
        <w:ind w:firstLine="720"/>
        <w:contextualSpacing/>
        <w:jc w:val="both"/>
        <w:rPr>
          <w:rFonts w:eastAsia="Times New Roman"/>
          <w:bCs/>
        </w:rPr>
      </w:pPr>
      <w:r>
        <w:rPr>
          <w:rFonts w:eastAsia="Times New Roman"/>
          <w:bCs/>
        </w:rPr>
        <w:t>Εκείνο, όμως, που σήμερα εμείς μελετούμε, κύριε Κυριαζίδη -και νομίζω ότι το ξέρετε, γιατί νομίζω ψήφισε, αν θυμάμαι καλά, η Νέα Δημοκρατία- είναι η νέα ηλεκτρονική καταγραφή όλων των ιδρυμάτων της χώρας είτε αυτά λέγονται νομικά πρόσωπα δημοσίου δικαίου είτε ιδιωτικού δικαίου εντός τριών μηνών.</w:t>
      </w:r>
    </w:p>
    <w:p w14:paraId="23ED6FBC" w14:textId="77777777" w:rsidR="00C435E4" w:rsidRDefault="00B629A5">
      <w:pPr>
        <w:spacing w:line="600" w:lineRule="auto"/>
        <w:ind w:firstLine="720"/>
        <w:contextualSpacing/>
        <w:jc w:val="both"/>
        <w:rPr>
          <w:rFonts w:eastAsia="Times New Roman"/>
          <w:bCs/>
        </w:rPr>
      </w:pPr>
      <w:r>
        <w:rPr>
          <w:rFonts w:eastAsia="Times New Roman"/>
          <w:bCs/>
        </w:rPr>
        <w:lastRenderedPageBreak/>
        <w:t xml:space="preserve">Βγαίνει τώρα η σχετική ΚΥΑ, η οποία τους δεσμεύει ότι εντός τριών μηνών πρέπει αναλυτικά να εκθέσουν τον αριθμό, όχι τα προσωπικά στοιχεία, των ωφελούμενων, τον αριθμό των ανθρώπων οι οποίοι δουλεύουν εθελοντικά ή όχι, τις απαιτούμενες ειδικότητες, τα κρεβάτια, τα έσοδα, τα ακίνητα κ.λπ., επί ποινή διαγραφής ή άρσης της λειτουργίας τους και το έχετε ψηφίσει αυτό. Αυτό δίνει για πρώτη φορά το δικαίωμα στο κράτος, να δει το τοπίο της πρόνοιας. </w:t>
      </w:r>
    </w:p>
    <w:p w14:paraId="23ED6FBD" w14:textId="77777777" w:rsidR="00C435E4" w:rsidRDefault="00B629A5">
      <w:pPr>
        <w:spacing w:line="600" w:lineRule="auto"/>
        <w:ind w:firstLine="720"/>
        <w:contextualSpacing/>
        <w:jc w:val="both"/>
        <w:rPr>
          <w:rFonts w:eastAsia="Times New Roman"/>
          <w:bCs/>
        </w:rPr>
      </w:pPr>
      <w:r>
        <w:rPr>
          <w:rFonts w:eastAsia="Times New Roman"/>
          <w:bCs/>
        </w:rPr>
        <w:t xml:space="preserve">Γιατί, κύριε Κυριαζίδη, το τοπίο της πρόνοιας δεν είναι τα εξήντα τρία ιδρύματα. Είναι και δίπλα η Καβάλα, η οποία αυτές τις μέρες πάει να κλείσει, που είναι ένα νομικό πρόσωπο ιδιωτικού δικαίου. Είναι φιλανθρωπικό σωματείο. Αυτά είναι χίλια τετρακόσια. </w:t>
      </w:r>
    </w:p>
    <w:p w14:paraId="23ED6FBE" w14:textId="77777777" w:rsidR="00C435E4" w:rsidRDefault="00B629A5">
      <w:pPr>
        <w:spacing w:line="600" w:lineRule="auto"/>
        <w:ind w:firstLine="720"/>
        <w:contextualSpacing/>
        <w:jc w:val="both"/>
        <w:rPr>
          <w:rFonts w:eastAsia="Times New Roman"/>
          <w:bCs/>
        </w:rPr>
      </w:pPr>
      <w:r>
        <w:rPr>
          <w:rFonts w:eastAsia="Times New Roman"/>
          <w:bCs/>
        </w:rPr>
        <w:t xml:space="preserve">Διότι μέσα και από αυτά ασκείτο ατύπως ή τυπικά –γιατί άλλα είναι πιστοποιημένα και άλλα όχι- η </w:t>
      </w:r>
      <w:proofErr w:type="spellStart"/>
      <w:r>
        <w:rPr>
          <w:rFonts w:eastAsia="Times New Roman"/>
          <w:bCs/>
        </w:rPr>
        <w:t>προνοιακή</w:t>
      </w:r>
      <w:proofErr w:type="spellEnd"/>
      <w:r>
        <w:rPr>
          <w:rFonts w:eastAsia="Times New Roman"/>
          <w:bCs/>
        </w:rPr>
        <w:t xml:space="preserve"> πολιτική του κράτους. Αυτό ήταν το κράτος. Σε αυτό πρέπει να βάλουμε κανόνες και να δούμε τις συμπτύξεις ή όχι και τις συνεργασίες ή όχι. Δεν είναι τα εξήντα τρία μόνα τους. Είναι στον κάθε νομό και στις Σέρρες και τη Δράμα και παντού. Είναι και πόσα ιδιωτικού δικαίου και με ποιους όρους λειτουργούν τα φιλανθρωπικά σωματεία, ώστε να υπάρξουν συνέργειες. Χωρίς αυτό το νέο τοπίο και τις νέες νομοθετήσεις που θα φέρουμε, δεν μπορούμε να μιλάμε για αναδιάταξη του </w:t>
      </w:r>
      <w:proofErr w:type="spellStart"/>
      <w:r>
        <w:rPr>
          <w:rFonts w:eastAsia="Times New Roman"/>
          <w:bCs/>
        </w:rPr>
        <w:t>προνοιακού</w:t>
      </w:r>
      <w:proofErr w:type="spellEnd"/>
      <w:r>
        <w:rPr>
          <w:rFonts w:eastAsia="Times New Roman"/>
          <w:bCs/>
        </w:rPr>
        <w:t xml:space="preserve"> χάρτη.</w:t>
      </w:r>
    </w:p>
    <w:p w14:paraId="23ED6FBF" w14:textId="77777777" w:rsidR="00C435E4" w:rsidRDefault="00B629A5">
      <w:pPr>
        <w:spacing w:line="600" w:lineRule="auto"/>
        <w:ind w:firstLine="720"/>
        <w:contextualSpacing/>
        <w:jc w:val="both"/>
        <w:rPr>
          <w:rFonts w:eastAsia="Times New Roman"/>
          <w:bCs/>
        </w:rPr>
      </w:pPr>
      <w:r>
        <w:rPr>
          <w:rFonts w:eastAsia="Times New Roman"/>
          <w:bCs/>
        </w:rPr>
        <w:t>Σας ευχαριστώ και πάλι.</w:t>
      </w:r>
    </w:p>
    <w:p w14:paraId="23ED6FC0" w14:textId="77777777" w:rsidR="00C435E4" w:rsidRDefault="00B629A5">
      <w:pPr>
        <w:spacing w:line="600" w:lineRule="auto"/>
        <w:ind w:firstLine="720"/>
        <w:contextualSpacing/>
        <w:jc w:val="both"/>
        <w:rPr>
          <w:rFonts w:eastAsia="Times New Roman"/>
          <w:bCs/>
        </w:rPr>
      </w:pPr>
      <w:r>
        <w:rPr>
          <w:rFonts w:eastAsia="Times New Roman"/>
          <w:b/>
          <w:bCs/>
        </w:rPr>
        <w:lastRenderedPageBreak/>
        <w:t>ΠΡΟΕΔΡΕΥΟΥΣΑ (Αναστασία Χριστοδουλοπούλου):</w:t>
      </w:r>
      <w:r>
        <w:rPr>
          <w:rFonts w:eastAsia="Times New Roman"/>
          <w:bCs/>
        </w:rPr>
        <w:t xml:space="preserve"> Τώρα θα συζητηθεί η όγδοη</w:t>
      </w:r>
      <w:r>
        <w:rPr>
          <w:rFonts w:eastAsia="Times New Roman" w:cs="Times New Roman"/>
          <w:szCs w:val="24"/>
        </w:rPr>
        <w:t xml:space="preserve"> με αριθμό 741/21-4-2017 επίκαιρη ερώτηση δεύτερου κύκλου (Β΄) του Βουλευτή Κιλκίς της Νέας Δημοκρατίας κ. </w:t>
      </w:r>
      <w:r>
        <w:rPr>
          <w:rFonts w:eastAsia="Times New Roman" w:cs="Times New Roman"/>
          <w:bCs/>
          <w:szCs w:val="24"/>
        </w:rPr>
        <w:t>Γεωργίου Γεωργαντά</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Μεταναστευτικής Πολιτικής,</w:t>
      </w:r>
      <w:r>
        <w:rPr>
          <w:rFonts w:eastAsia="Times New Roman" w:cs="Times New Roman"/>
          <w:b/>
          <w:bCs/>
          <w:szCs w:val="24"/>
        </w:rPr>
        <w:t xml:space="preserve"> </w:t>
      </w:r>
      <w:r>
        <w:rPr>
          <w:rFonts w:eastAsia="Times New Roman" w:cs="Times New Roman"/>
          <w:szCs w:val="24"/>
        </w:rPr>
        <w:t>σχετικά με την έλλειψη ενημέρωσης για τη στέγαση προσφύγων στο Κιλκίς.</w:t>
      </w:r>
      <w:r>
        <w:rPr>
          <w:rFonts w:eastAsia="Times New Roman"/>
          <w:bCs/>
        </w:rPr>
        <w:t xml:space="preserve"> Θα απαντήσει ο Υπουργός κ. Ιωάννης </w:t>
      </w:r>
      <w:proofErr w:type="spellStart"/>
      <w:r>
        <w:rPr>
          <w:rFonts w:eastAsia="Times New Roman"/>
          <w:bCs/>
        </w:rPr>
        <w:t>Μουζάλας</w:t>
      </w:r>
      <w:proofErr w:type="spellEnd"/>
      <w:r>
        <w:rPr>
          <w:rFonts w:eastAsia="Times New Roman"/>
          <w:bCs/>
        </w:rPr>
        <w:t>.</w:t>
      </w:r>
    </w:p>
    <w:p w14:paraId="23ED6FC1" w14:textId="77777777" w:rsidR="00C435E4" w:rsidRDefault="00B629A5">
      <w:pPr>
        <w:spacing w:line="600" w:lineRule="auto"/>
        <w:ind w:firstLine="720"/>
        <w:contextualSpacing/>
        <w:jc w:val="both"/>
        <w:rPr>
          <w:rFonts w:eastAsia="Times New Roman"/>
          <w:bCs/>
        </w:rPr>
      </w:pPr>
      <w:r>
        <w:rPr>
          <w:rFonts w:eastAsia="Times New Roman"/>
          <w:bCs/>
        </w:rPr>
        <w:t>Κύριε Γεωργαντά, έχετε τον λόγο για δύο λεπτά.</w:t>
      </w:r>
    </w:p>
    <w:p w14:paraId="23ED6FC2" w14:textId="77777777" w:rsidR="00C435E4" w:rsidRDefault="00B629A5">
      <w:pPr>
        <w:spacing w:line="600" w:lineRule="auto"/>
        <w:ind w:firstLine="720"/>
        <w:contextualSpacing/>
        <w:jc w:val="both"/>
        <w:rPr>
          <w:rFonts w:eastAsia="Times New Roman"/>
          <w:bCs/>
        </w:rPr>
      </w:pPr>
      <w:r>
        <w:rPr>
          <w:rFonts w:eastAsia="Times New Roman"/>
          <w:b/>
          <w:bCs/>
        </w:rPr>
        <w:t>ΓΕΩΡΓΙΟΣ ΓΕΩΡΓΑΝΤΑΣ:</w:t>
      </w:r>
      <w:r>
        <w:rPr>
          <w:rFonts w:eastAsia="Times New Roman"/>
          <w:bCs/>
        </w:rPr>
        <w:t xml:space="preserve"> Ευχαριστώ, κυρία Πρόεδρε.</w:t>
      </w:r>
    </w:p>
    <w:p w14:paraId="23ED6FC3" w14:textId="77777777" w:rsidR="00C435E4" w:rsidRDefault="00B629A5">
      <w:pPr>
        <w:spacing w:line="600" w:lineRule="auto"/>
        <w:ind w:firstLine="720"/>
        <w:contextualSpacing/>
        <w:jc w:val="both"/>
        <w:rPr>
          <w:rFonts w:eastAsia="Times New Roman"/>
          <w:bCs/>
        </w:rPr>
      </w:pPr>
      <w:r>
        <w:rPr>
          <w:rFonts w:eastAsia="Times New Roman"/>
          <w:bCs/>
        </w:rPr>
        <w:t xml:space="preserve">Κύριε Υπουργέ, όπως είδατε, το θέμα είναι συγκεκριμένο. Αφορά στην έλλειψη ενημέρωσης για τα ζητήματα της στέγασης προσφύγων σε μισθωμένα διαμερίσματα στο Κιλκίς. </w:t>
      </w:r>
    </w:p>
    <w:p w14:paraId="23ED6FC4" w14:textId="77777777" w:rsidR="00C435E4" w:rsidRDefault="00B629A5">
      <w:pPr>
        <w:spacing w:line="600" w:lineRule="auto"/>
        <w:ind w:firstLine="720"/>
        <w:contextualSpacing/>
        <w:jc w:val="both"/>
        <w:rPr>
          <w:rFonts w:eastAsia="Times New Roman" w:cs="Times New Roman"/>
          <w:szCs w:val="24"/>
        </w:rPr>
      </w:pPr>
      <w:r>
        <w:rPr>
          <w:rFonts w:eastAsia="Times New Roman"/>
          <w:bCs/>
        </w:rPr>
        <w:t>Στο προηγούμενο διάστημα το Κιλκίς απασχόλησε ευρέως τη δημοσιότητα στη χώρα και το Υπουργείο σας, σε σχέση με τον πολύ μεγάλο αριθμό των προσφύγων οι οποίοι έμειναν σε οργανωμένες δομές. Υπήρξε τότε μια καλή συνεργασία, η οποία οδήγησε και στην αποσυμφόρηση της Περιφερειακής Ενότητας Κιλκίς, από ένα βάρος το οποίο, πραγματικά, δεν μπορούσε να το αντέξει για μεγάλο διάστημα. Εκεί νομίζω ότι είδατε κι εσείς την αλληλεγγύη που έδειξε ο ντόπιος πληθυσμός.</w:t>
      </w:r>
    </w:p>
    <w:p w14:paraId="23ED6FC5" w14:textId="77777777" w:rsidR="00C435E4" w:rsidRDefault="00B629A5">
      <w:pPr>
        <w:spacing w:line="600" w:lineRule="auto"/>
        <w:ind w:firstLine="720"/>
        <w:contextualSpacing/>
        <w:jc w:val="both"/>
        <w:rPr>
          <w:rFonts w:eastAsia="Times New Roman"/>
          <w:szCs w:val="24"/>
        </w:rPr>
      </w:pPr>
      <w:r>
        <w:rPr>
          <w:rFonts w:eastAsia="Times New Roman"/>
          <w:szCs w:val="24"/>
        </w:rPr>
        <w:t xml:space="preserve">Τώρα έχουμε περάσει σε μία άλλη φάση. Εσείς, προφανώς, την αξιολογείτε ως πιο θετική ότι είναι σε μια θετικότερη κατεύθυνση –και νομίζω ότι </w:t>
      </w:r>
      <w:r>
        <w:rPr>
          <w:rFonts w:eastAsia="Times New Roman"/>
          <w:szCs w:val="24"/>
        </w:rPr>
        <w:lastRenderedPageBreak/>
        <w:t xml:space="preserve">και οι περισσότεροι μπορούμε έτσι να την αξιολογήσουμε- δηλαδή σε μίσθωση διαμερισμάτων, έτσι ώστε και οι συνθήκες για τους πρόσφυγες να είναι καλές αλλά συγχρόνως να υπάρχει και κάποιο όφελος για τις τοπικές κοινωνίες. </w:t>
      </w:r>
    </w:p>
    <w:p w14:paraId="23ED6FC6" w14:textId="77777777" w:rsidR="00C435E4" w:rsidRDefault="00B629A5">
      <w:pPr>
        <w:spacing w:line="600" w:lineRule="auto"/>
        <w:ind w:firstLine="720"/>
        <w:contextualSpacing/>
        <w:jc w:val="both"/>
        <w:rPr>
          <w:rFonts w:eastAsia="Times New Roman"/>
          <w:szCs w:val="24"/>
        </w:rPr>
      </w:pPr>
      <w:r>
        <w:rPr>
          <w:rFonts w:eastAsia="Times New Roman"/>
          <w:szCs w:val="24"/>
        </w:rPr>
        <w:t>Όμως το ερώτημα το οποίο τίθεται και το οποίο νομίζω ότι χρήζει άμεσης επίσημης απάντησης από εσάς, είναι το εξής: Όσον αφορά τους φορείς υλοποιήσεως των συγκεκριμένων προγραμμάτων, που γίνονται σε συνεργασία με την Ύπατη Αρμοστεία του ΟΗΕ, τουλάχιστον στο Κιλκίς είναι μία μη κυβερνητική οργάνωση. Δεν απαξιώνουμε τον ρόλο και το έργο των μη κυβερνητικών οργανώσεων στη χώρα –φαντάζομαι ότι η κάθε μία αξιολογείται από κάποιους, εγώ δεν είμαι σε θέση να το κάνω- αλλά εγώ δεν μπορώ να έχω από μία τέτοια μη κυβερνητική οργάνωση, την οποιαδήποτε θεσμική ενημέρωση για μεγάλα ζητήματα τα οποία ανακύπτουν.</w:t>
      </w:r>
    </w:p>
    <w:p w14:paraId="23ED6FC7" w14:textId="77777777" w:rsidR="00C435E4" w:rsidRDefault="00B629A5">
      <w:pPr>
        <w:spacing w:line="600" w:lineRule="auto"/>
        <w:ind w:firstLine="720"/>
        <w:contextualSpacing/>
        <w:jc w:val="both"/>
        <w:rPr>
          <w:rFonts w:eastAsia="Times New Roman"/>
          <w:szCs w:val="24"/>
        </w:rPr>
      </w:pPr>
      <w:r>
        <w:rPr>
          <w:rFonts w:eastAsia="Times New Roman"/>
          <w:szCs w:val="24"/>
        </w:rPr>
        <w:t xml:space="preserve">Θα πω τα δύο σημαντικότερα στην </w:t>
      </w:r>
      <w:proofErr w:type="spellStart"/>
      <w:r>
        <w:rPr>
          <w:rFonts w:eastAsia="Times New Roman"/>
          <w:szCs w:val="24"/>
        </w:rPr>
        <w:t>πρωτολογία</w:t>
      </w:r>
      <w:proofErr w:type="spellEnd"/>
      <w:r>
        <w:rPr>
          <w:rFonts w:eastAsia="Times New Roman"/>
          <w:szCs w:val="24"/>
        </w:rPr>
        <w:t xml:space="preserve"> μου. Το ένα είναι οι λεπτομέρειες του προγράμματος και ο αριθμός των ωφελούμενων. Καταλαβαίνετε πολύ καλά ότι όπως υπήρχε η αρχή της ισοκατανομής, που προσπάθησε να επιτευχθεί μέχρι ενός σημείου στην πρώτη φάση, κάτι τέτοιο είναι αναγκαίο να συμβεί και τώρα.</w:t>
      </w:r>
    </w:p>
    <w:p w14:paraId="23ED6FC8"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3ED6FC9" w14:textId="77777777" w:rsidR="00C435E4" w:rsidRDefault="00B629A5">
      <w:pPr>
        <w:spacing w:line="600" w:lineRule="auto"/>
        <w:ind w:firstLine="720"/>
        <w:contextualSpacing/>
        <w:jc w:val="both"/>
        <w:rPr>
          <w:rFonts w:eastAsia="Times New Roman"/>
          <w:szCs w:val="24"/>
        </w:rPr>
      </w:pPr>
      <w:r>
        <w:rPr>
          <w:rFonts w:eastAsia="Times New Roman"/>
          <w:szCs w:val="24"/>
        </w:rPr>
        <w:lastRenderedPageBreak/>
        <w:t>Τελειώνω αμέσως, κυρία Πρόεδρε.</w:t>
      </w:r>
    </w:p>
    <w:p w14:paraId="23ED6FCA" w14:textId="77777777" w:rsidR="00C435E4" w:rsidRDefault="00B629A5">
      <w:pPr>
        <w:spacing w:line="600" w:lineRule="auto"/>
        <w:ind w:firstLine="720"/>
        <w:contextualSpacing/>
        <w:jc w:val="both"/>
        <w:rPr>
          <w:rFonts w:eastAsia="Times New Roman"/>
          <w:szCs w:val="24"/>
        </w:rPr>
      </w:pPr>
      <w:r>
        <w:rPr>
          <w:rFonts w:eastAsia="Times New Roman"/>
          <w:szCs w:val="24"/>
        </w:rPr>
        <w:t xml:space="preserve">Δηλαδή θα πρέπει να είναι ξεκάθαρο πόσους αφορά το πρόγραμμα, ποιος αποφασίζει για το πόσους αφορά το πρόγραμμα ανάλογα με τον πληθυσμό της κάθε περιοχής και ποιος εποπτεύει στις λεπτομέρειές του την υλοποίηση ενός τέτοιου προγράμματος. </w:t>
      </w:r>
    </w:p>
    <w:p w14:paraId="23ED6FCB" w14:textId="77777777" w:rsidR="00C435E4" w:rsidRDefault="00B629A5">
      <w:pPr>
        <w:spacing w:line="600" w:lineRule="auto"/>
        <w:ind w:firstLine="720"/>
        <w:contextualSpacing/>
        <w:jc w:val="both"/>
        <w:rPr>
          <w:rFonts w:eastAsia="Times New Roman"/>
          <w:szCs w:val="24"/>
        </w:rPr>
      </w:pPr>
      <w:r>
        <w:rPr>
          <w:rFonts w:eastAsia="Times New Roman"/>
          <w:szCs w:val="24"/>
        </w:rPr>
        <w:t xml:space="preserve">Αυτό είναι το βασικό ερώτημα και θέλουμε μία επίσημη απάντηση από εσάς ως Υπουργείο, γιατί θέλουμε, πραγματικά, να ξέρουμε. Θέλουν να ξέρουν οι </w:t>
      </w:r>
      <w:proofErr w:type="spellStart"/>
      <w:r>
        <w:rPr>
          <w:rFonts w:eastAsia="Times New Roman"/>
          <w:szCs w:val="24"/>
        </w:rPr>
        <w:t>Κιλκισιώτες</w:t>
      </w:r>
      <w:proofErr w:type="spellEnd"/>
      <w:r>
        <w:rPr>
          <w:rFonts w:eastAsia="Times New Roman"/>
          <w:szCs w:val="24"/>
        </w:rPr>
        <w:t>, γιατί η έλλειψη ενημέρωσης δημιουργεί επιφυλάξεις και αντιδράσεις.</w:t>
      </w:r>
    </w:p>
    <w:p w14:paraId="23ED6FCC" w14:textId="77777777" w:rsidR="00C435E4" w:rsidRDefault="00B629A5">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Ο κύριος Υπουργός έχει τον λόγο για τρία λεπτά.</w:t>
      </w:r>
    </w:p>
    <w:p w14:paraId="23ED6FCD" w14:textId="77777777" w:rsidR="00C435E4" w:rsidRDefault="00B629A5">
      <w:pPr>
        <w:spacing w:line="600" w:lineRule="auto"/>
        <w:ind w:firstLine="720"/>
        <w:contextualSpacing/>
        <w:jc w:val="both"/>
        <w:rPr>
          <w:rFonts w:eastAsia="Times New Roman"/>
          <w:szCs w:val="24"/>
        </w:rPr>
      </w:pPr>
      <w:r>
        <w:rPr>
          <w:rFonts w:eastAsia="Times New Roman"/>
          <w:b/>
          <w:szCs w:val="24"/>
        </w:rPr>
        <w:t xml:space="preserve">ΙΩΑΝΝΗΣ ΜΟΥΖΑΛΑΣ (Υπουργός Μεταναστευτικής Πολιτικής): </w:t>
      </w:r>
      <w:r>
        <w:rPr>
          <w:rFonts w:eastAsia="Times New Roman"/>
          <w:szCs w:val="24"/>
        </w:rPr>
        <w:t>Κύριε Γεωργαντά, κατ’ αρχάς θέλω να θυμίσω στη Βουλή ότι όντως ο λαός στην κεντρική Μακεδονία, ο λαός του Κιλκίς, έδειξε μια απαράμιλλη συμπεριφορά αλληλεγγύης στη μεγάλη προσφυγική και μεταναστευτική κρίση. Θέλω, επίσης, να πω στη Βουλή –μου έχει δοθεί ξανά η ευκαιρία- ότι εσείς ο ίδιος ήσασταν ένας από τους παράγοντες, ο οποίος έπαιξε έναν πάρα πολύ θετικό ρόλο στο να μπορέσει αυτή η κρίση να διευθετηθεί όσο πιο ομαλά γίνεται για τους μετανάστες και πρόσφυγες.</w:t>
      </w:r>
    </w:p>
    <w:p w14:paraId="23ED6FCE" w14:textId="77777777" w:rsidR="00C435E4" w:rsidRDefault="00B629A5">
      <w:pPr>
        <w:spacing w:line="600" w:lineRule="auto"/>
        <w:ind w:firstLine="720"/>
        <w:contextualSpacing/>
        <w:jc w:val="both"/>
        <w:rPr>
          <w:rFonts w:eastAsia="Times New Roman"/>
          <w:szCs w:val="24"/>
        </w:rPr>
      </w:pPr>
      <w:r>
        <w:rPr>
          <w:rFonts w:eastAsia="Times New Roman"/>
          <w:szCs w:val="24"/>
        </w:rPr>
        <w:lastRenderedPageBreak/>
        <w:t xml:space="preserve">Ειλικρινά πιστεύω ότι η ερώτησή σας οφείλεται σε κακή ενημέρωση. Ξεκινήσαμε ήδη από τον Δεκέμβριο του 2015, </w:t>
      </w:r>
      <w:proofErr w:type="spellStart"/>
      <w:r>
        <w:rPr>
          <w:rFonts w:eastAsia="Times New Roman"/>
          <w:szCs w:val="24"/>
        </w:rPr>
        <w:t>μεσούσης</w:t>
      </w:r>
      <w:proofErr w:type="spellEnd"/>
      <w:r>
        <w:rPr>
          <w:rFonts w:eastAsia="Times New Roman"/>
          <w:szCs w:val="24"/>
        </w:rPr>
        <w:t xml:space="preserve"> της μεγάλης κρίσης, όταν έρχονταν δεκαπέντε, δεκαεπτά χιλιάδες κάθε βράδυ στον Πειραιά και μετά όδευαν προς το Κιλκίς, προς την </w:t>
      </w:r>
      <w:proofErr w:type="spellStart"/>
      <w:r>
        <w:rPr>
          <w:rFonts w:eastAsia="Times New Roman"/>
          <w:szCs w:val="24"/>
        </w:rPr>
        <w:t>Παιονία</w:t>
      </w:r>
      <w:proofErr w:type="spellEnd"/>
      <w:r>
        <w:rPr>
          <w:rFonts w:eastAsia="Times New Roman"/>
          <w:szCs w:val="24"/>
        </w:rPr>
        <w:t xml:space="preserve">, στην </w:t>
      </w:r>
      <w:proofErr w:type="spellStart"/>
      <w:r>
        <w:rPr>
          <w:rFonts w:eastAsia="Times New Roman"/>
          <w:szCs w:val="24"/>
        </w:rPr>
        <w:t>Ειδομένη</w:t>
      </w:r>
      <w:proofErr w:type="spellEnd"/>
      <w:r>
        <w:rPr>
          <w:rFonts w:eastAsia="Times New Roman"/>
          <w:szCs w:val="24"/>
        </w:rPr>
        <w:t xml:space="preserve">. Υπέγραψα μαζί με την Ευρωπαϊκή Ένωση και την Ύπατη Αρμοστεία του ΟΗΕ το πρώτο πρόγραμμα διαμερισμάτων για είκοσι χιλιάδες θέσεις, γιατί από την αρχή η πολιτική μας βούληση ήταν αυτή. Είναι κάτι το οποίο παγκόσμια έχει αποδειχθεί ότι είναι ασφαλές ότι είναι σωστό και βοηθά στην ενσωμάτωση. Βοηθά στην ασφάλεια και την αξιοπρέπεια και του λαού που φιλοξενεί τους μετανάστες και πρόσφυγες αλλά και τους ίδιους τους μετανάστες και τους πρόσφυγες. </w:t>
      </w:r>
    </w:p>
    <w:p w14:paraId="23ED6FCF" w14:textId="77777777" w:rsidR="00C435E4" w:rsidRDefault="00B629A5">
      <w:pPr>
        <w:spacing w:line="600" w:lineRule="auto"/>
        <w:ind w:firstLine="720"/>
        <w:contextualSpacing/>
        <w:jc w:val="both"/>
        <w:rPr>
          <w:rFonts w:eastAsia="Times New Roman"/>
          <w:szCs w:val="24"/>
        </w:rPr>
      </w:pPr>
      <w:r>
        <w:rPr>
          <w:rFonts w:eastAsia="Times New Roman"/>
          <w:szCs w:val="24"/>
        </w:rPr>
        <w:t xml:space="preserve">Σ’ αυτό τα πλαίσιο το πρόγραμμα για είκοσι χιλιάδες θέσεις –διότι «έτρεχε» αυτή η μεγαλύτερη κρίση που έχει περάσει η Ευρώπη ποτέ- μπόρεσε να ολοκληρωθεί στις αρχές του 2017 από το 2015. Ο Δήμαρχος Κιλκίς και ο Δήμαρχος </w:t>
      </w:r>
      <w:proofErr w:type="spellStart"/>
      <w:r>
        <w:rPr>
          <w:rFonts w:eastAsia="Times New Roman"/>
          <w:szCs w:val="24"/>
        </w:rPr>
        <w:t>Παιονίας</w:t>
      </w:r>
      <w:proofErr w:type="spellEnd"/>
      <w:r>
        <w:rPr>
          <w:rFonts w:eastAsia="Times New Roman"/>
          <w:szCs w:val="24"/>
        </w:rPr>
        <w:t xml:space="preserve"> ήταν απόλυτα ενημερωμένοι. Εχθές είχαμε μια συνάντηση, όπου ο Δήμαρχος Κιλκίς εξήρε τη δράση αυτών των οργανώσεων, των «</w:t>
      </w:r>
      <w:r>
        <w:rPr>
          <w:rFonts w:eastAsia="Times New Roman"/>
          <w:szCs w:val="24"/>
          <w:lang w:val="en-US"/>
        </w:rPr>
        <w:t>OMNES</w:t>
      </w:r>
      <w:r>
        <w:rPr>
          <w:rFonts w:eastAsia="Times New Roman"/>
          <w:szCs w:val="24"/>
        </w:rPr>
        <w:t>» και της «ΗΛΙΑΧΤΙΔΑΣ», οι οποίες είναι «</w:t>
      </w:r>
      <w:r>
        <w:rPr>
          <w:rFonts w:eastAsia="Times New Roman"/>
          <w:szCs w:val="24"/>
          <w:lang w:val="en-US"/>
        </w:rPr>
        <w:t>partners</w:t>
      </w:r>
      <w:r>
        <w:rPr>
          <w:rFonts w:eastAsia="Times New Roman"/>
          <w:szCs w:val="24"/>
        </w:rPr>
        <w:t xml:space="preserve">» της Ύπατης Αρμοστείας και έχουν μια εξαιρετική συνεργασία. Ενημερώνουν συνέχεια τον δήμο. Μάλιστα πήραμε και στοιχεία, τα οποία θα μας φανούν χρήσιμα στο καινούργιο πρόγραμμα. Ο αριθμός των </w:t>
      </w:r>
      <w:proofErr w:type="spellStart"/>
      <w:r>
        <w:rPr>
          <w:rFonts w:eastAsia="Times New Roman"/>
          <w:szCs w:val="24"/>
        </w:rPr>
        <w:t>ωφελουμένων</w:t>
      </w:r>
      <w:proofErr w:type="spellEnd"/>
      <w:r>
        <w:rPr>
          <w:rFonts w:eastAsia="Times New Roman"/>
          <w:szCs w:val="24"/>
        </w:rPr>
        <w:t xml:space="preserve"> κάθε εβδομάδα δίνεται και </w:t>
      </w:r>
      <w:r>
        <w:rPr>
          <w:rFonts w:eastAsia="Times New Roman"/>
          <w:szCs w:val="24"/>
        </w:rPr>
        <w:lastRenderedPageBreak/>
        <w:t xml:space="preserve">στην Αστυνομία, ώστε να ξέρουμε πού μένει ο καθένας και όλα αυτά τα πράγματα. Δεν υπήρξε, δηλαδή, κάποιο παράπονο έλλειψης ενημέρωσης. </w:t>
      </w:r>
    </w:p>
    <w:p w14:paraId="23ED6FD0" w14:textId="77777777" w:rsidR="00C435E4" w:rsidRDefault="00B629A5">
      <w:pPr>
        <w:spacing w:line="600" w:lineRule="auto"/>
        <w:ind w:firstLine="720"/>
        <w:contextualSpacing/>
        <w:jc w:val="both"/>
        <w:rPr>
          <w:rFonts w:eastAsia="Times New Roman"/>
          <w:szCs w:val="24"/>
        </w:rPr>
      </w:pPr>
      <w:r>
        <w:rPr>
          <w:rFonts w:eastAsia="Times New Roman"/>
          <w:szCs w:val="24"/>
        </w:rPr>
        <w:t>Θα μπορούσα να σας πω πολλά. Πήραμε τώρα ένα καινούργιο πρόγραμμα για άλλες δέκα χιλιάδες θέσεις που ξεκινά τώρα και βάλαμε και τους δήμους. Αυτό είναι η μεγάλη ποιοτική αλλαγή, δηλαδή το ότι βάλαμε τους δήμους.</w:t>
      </w:r>
    </w:p>
    <w:p w14:paraId="23ED6FD1"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Η Ύπατη Αρμοστεία, η οποία έχει μια μεγάλη εμπειρία, θα είναι αυτός που θα βοηθήσει τεχνικά στην υλοποίηση, αλλά το πρόγραμμα δίνεται στους δήμους.</w:t>
      </w:r>
    </w:p>
    <w:p w14:paraId="23ED6FD2" w14:textId="77777777" w:rsidR="00C435E4" w:rsidRDefault="00B629A5">
      <w:pPr>
        <w:spacing w:line="600" w:lineRule="auto"/>
        <w:ind w:firstLine="720"/>
        <w:contextualSpacing/>
        <w:jc w:val="both"/>
        <w:rPr>
          <w:rFonts w:eastAsia="Times New Roman"/>
          <w:bCs/>
        </w:rPr>
      </w:pPr>
      <w:r>
        <w:rPr>
          <w:rFonts w:eastAsia="Times New Roman"/>
          <w:bCs/>
        </w:rPr>
        <w:t>(Στο σημείο αυτό κτυπάει το κουδούνι λήξεως του χρόνου ομιλίας του κυρίου Υπουργού)</w:t>
      </w:r>
    </w:p>
    <w:p w14:paraId="23ED6FD3"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Κυρία Πρόεδρε, αν θέλετε, θα χρειαστώ λίγο την ανοχή σας, γιατί είναι κάποια σημαντικά στοιχεία που πρέπει να δοθούν.</w:t>
      </w:r>
    </w:p>
    <w:p w14:paraId="23ED6FD4"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Γι’ αυτόν τον λόγο έχουμε ξεκινήσει έναν μαραθώνιο ενημέρωσης. Έχουμε πάει Λιβαδειά, Κρήτη, Θεσσαλία, Αττική, χθες στην κεντρική Μακεδονία, κατεβαίνουμε Πελοπόννησο, ενημερώνουμε τους πάντες.</w:t>
      </w:r>
    </w:p>
    <w:p w14:paraId="23ED6FD5"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καταλάβετε το εξής: Δεν υπάρχει αριθμός ωφελούμενων. Αυτό θα μπορούσε να υπάρξει, αν κάποιος προχωρούσε σε επίταξη διαμερισμάτων. Το πρόγραμμα είναι ένα πρόγραμμα -βάζω σε εισαγωγικά τη λέξη- «ελεύθερης αγοράς». Απευθυνόμαστε στους δήμους. Οι δήμοι φτιάχνουν αυτούς </w:t>
      </w:r>
      <w:r>
        <w:rPr>
          <w:rFonts w:eastAsia="Times New Roman" w:cs="Times New Roman"/>
          <w:szCs w:val="24"/>
        </w:rPr>
        <w:lastRenderedPageBreak/>
        <w:t>τους βραχίονες που μπορούν να λειτουργήσουν και απευθύνονται στους δημότες. Όποιος θέλει το νοικιάζει. Όποιος δεν θέλει δεν το νοικιάζει. Επομένως δεν μπορεί να υπάρξει μέγιστος αριθμός, ελάσσων αριθμός, οτιδήποτε άλλο.</w:t>
      </w:r>
    </w:p>
    <w:p w14:paraId="23ED6FD6"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Μέχρι στιγμής το πρόγραμμα πάει καλά. Είναι δέκα χιλιάδες θέσεις σε όλη την Ελλάδα. Απευθυνόμαστε παντού. Έχουμε παραπάνω προσφορά διαμερισμάτων, μέχρι στιγμής, από αυτά που χρειαζόμαστε. Θέλω και πάλι να συγχαρώ τους δήμους, διότι με πολύ μεγάλη ευελιξία και με πολύ μεγάλη φροντίδα παίρνουν αυτό το πρόγραμμα επάνω τους.</w:t>
      </w:r>
    </w:p>
    <w:p w14:paraId="23ED6FD7"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Θέλω τελειώνοντας να σας πω ότι χάρη σε αυτά τα προγράμματα και χάρη στη Συμφωνία Ευρώπης-Τουρκίας και τον απίστευτο περιορισμό των ροών -και σας το αναφέρω αυτό, γιατί ξέρω πόσο νοιαστήκατε και πόσο πονέσατε σαν άνθρωπος, ανεξάρτητα από τα κόμματα και όλα αυτά τα πράγματα- μπορέσαμε σε λιγότερο από δέκα μήνες μετά την εκκένωση της </w:t>
      </w:r>
      <w:proofErr w:type="spellStart"/>
      <w:r>
        <w:rPr>
          <w:rFonts w:eastAsia="Times New Roman" w:cs="Times New Roman"/>
          <w:szCs w:val="24"/>
        </w:rPr>
        <w:t>Ειδομένης</w:t>
      </w:r>
      <w:proofErr w:type="spellEnd"/>
      <w:r>
        <w:rPr>
          <w:rFonts w:eastAsia="Times New Roman" w:cs="Times New Roman"/>
          <w:szCs w:val="24"/>
        </w:rPr>
        <w:t xml:space="preserve"> που δημιουργήθηκε αυτή η κατάσταση -τη θυμόμαστε όλοι- και έχουμε κλείσει στη Ραιδεστό το κτήμα </w:t>
      </w:r>
      <w:proofErr w:type="spellStart"/>
      <w:r>
        <w:rPr>
          <w:rFonts w:eastAsia="Times New Roman" w:cs="Times New Roman"/>
          <w:szCs w:val="24"/>
        </w:rPr>
        <w:t>Κορδογιάννη</w:t>
      </w:r>
      <w:proofErr w:type="spellEnd"/>
      <w:r>
        <w:rPr>
          <w:rFonts w:eastAsia="Times New Roman" w:cs="Times New Roman"/>
          <w:szCs w:val="24"/>
        </w:rPr>
        <w:t xml:space="preserve">, στο </w:t>
      </w:r>
      <w:proofErr w:type="spellStart"/>
      <w:r>
        <w:rPr>
          <w:rFonts w:eastAsia="Times New Roman" w:cs="Times New Roman"/>
          <w:szCs w:val="24"/>
        </w:rPr>
        <w:t>Καλοχώρι</w:t>
      </w:r>
      <w:proofErr w:type="spellEnd"/>
      <w:r>
        <w:rPr>
          <w:rFonts w:eastAsia="Times New Roman" w:cs="Times New Roman"/>
          <w:szCs w:val="24"/>
        </w:rPr>
        <w:t xml:space="preserve"> το </w:t>
      </w:r>
      <w:r>
        <w:rPr>
          <w:rFonts w:eastAsia="Times New Roman" w:cs="Times New Roman"/>
          <w:szCs w:val="24"/>
          <w:lang w:val="en-US"/>
        </w:rPr>
        <w:t>SK</w:t>
      </w:r>
      <w:r>
        <w:rPr>
          <w:rFonts w:eastAsia="Times New Roman" w:cs="Times New Roman"/>
          <w:szCs w:val="24"/>
        </w:rPr>
        <w:t xml:space="preserve"> </w:t>
      </w:r>
      <w:r>
        <w:rPr>
          <w:rFonts w:eastAsia="Times New Roman" w:cs="Times New Roman"/>
          <w:szCs w:val="24"/>
          <w:lang w:val="en-US"/>
        </w:rPr>
        <w:t>Market</w:t>
      </w:r>
      <w:r>
        <w:rPr>
          <w:rFonts w:eastAsia="Times New Roman" w:cs="Times New Roman"/>
          <w:szCs w:val="24"/>
        </w:rPr>
        <w:t xml:space="preserve">, στο </w:t>
      </w:r>
      <w:proofErr w:type="spellStart"/>
      <w:r>
        <w:rPr>
          <w:rFonts w:eastAsia="Times New Roman" w:cs="Times New Roman"/>
          <w:szCs w:val="24"/>
        </w:rPr>
        <w:t>Βαγιοχώρι</w:t>
      </w:r>
      <w:proofErr w:type="spellEnd"/>
      <w:r>
        <w:rPr>
          <w:rFonts w:eastAsia="Times New Roman" w:cs="Times New Roman"/>
          <w:szCs w:val="24"/>
        </w:rPr>
        <w:t xml:space="preserve"> το </w:t>
      </w:r>
      <w:proofErr w:type="spellStart"/>
      <w:r>
        <w:rPr>
          <w:rFonts w:eastAsia="Times New Roman" w:cs="Times New Roman"/>
          <w:szCs w:val="24"/>
        </w:rPr>
        <w:t>Βαγιοχώρι</w:t>
      </w:r>
      <w:proofErr w:type="spellEnd"/>
      <w:r>
        <w:rPr>
          <w:rFonts w:eastAsia="Times New Roman" w:cs="Times New Roman"/>
          <w:szCs w:val="24"/>
        </w:rPr>
        <w:t xml:space="preserve">, στη </w:t>
      </w:r>
      <w:proofErr w:type="spellStart"/>
      <w:r>
        <w:rPr>
          <w:rFonts w:eastAsia="Times New Roman" w:cs="Times New Roman"/>
          <w:szCs w:val="24"/>
        </w:rPr>
        <w:t>Σίνδο</w:t>
      </w:r>
      <w:proofErr w:type="spellEnd"/>
      <w:r>
        <w:rPr>
          <w:rFonts w:eastAsia="Times New Roman" w:cs="Times New Roman"/>
          <w:szCs w:val="24"/>
        </w:rPr>
        <w:t xml:space="preserve"> το </w:t>
      </w:r>
      <w:proofErr w:type="spellStart"/>
      <w:r>
        <w:rPr>
          <w:rFonts w:eastAsia="Times New Roman" w:cs="Times New Roman"/>
          <w:szCs w:val="24"/>
          <w:lang w:val="en-US"/>
        </w:rPr>
        <w:t>Frakaport</w:t>
      </w:r>
      <w:proofErr w:type="spellEnd"/>
      <w:r>
        <w:rPr>
          <w:rFonts w:eastAsia="Times New Roman" w:cs="Times New Roman"/>
          <w:szCs w:val="24"/>
        </w:rPr>
        <w:t xml:space="preserve"> και το Καραμανλή, στο Ωραιόκαστρο το Φέσσα, στο Κιλκίς το Χέρσο, που η συμβολή σας ήταν τεράστια, στη Λάρισα το </w:t>
      </w:r>
      <w:proofErr w:type="spellStart"/>
      <w:r>
        <w:rPr>
          <w:rFonts w:eastAsia="Times New Roman" w:cs="Times New Roman"/>
          <w:szCs w:val="24"/>
        </w:rPr>
        <w:t>Κυψελοχώρι</w:t>
      </w:r>
      <w:proofErr w:type="spellEnd"/>
      <w:r>
        <w:rPr>
          <w:rFonts w:eastAsia="Times New Roman" w:cs="Times New Roman"/>
          <w:szCs w:val="24"/>
        </w:rPr>
        <w:t xml:space="preserve">, στην Πιερία την Πέτρα Ολύμπου, στα Γιάννενα το </w:t>
      </w:r>
      <w:proofErr w:type="spellStart"/>
      <w:r>
        <w:rPr>
          <w:rFonts w:eastAsia="Times New Roman" w:cs="Times New Roman"/>
          <w:szCs w:val="24"/>
        </w:rPr>
        <w:t>Τσεπέλοβο</w:t>
      </w:r>
      <w:proofErr w:type="spellEnd"/>
      <w:r>
        <w:rPr>
          <w:rFonts w:eastAsia="Times New Roman" w:cs="Times New Roman"/>
          <w:szCs w:val="24"/>
        </w:rPr>
        <w:t xml:space="preserve">. Στην κεντρική Μακεδονία, στο τέλος, θα μείνουν σαν επίσημα </w:t>
      </w:r>
      <w:r>
        <w:rPr>
          <w:rFonts w:eastAsia="Times New Roman" w:cs="Times New Roman"/>
          <w:szCs w:val="24"/>
          <w:lang w:val="en-US"/>
        </w:rPr>
        <w:t>camps</w:t>
      </w:r>
      <w:r>
        <w:rPr>
          <w:rFonts w:eastAsia="Times New Roman" w:cs="Times New Roman"/>
          <w:szCs w:val="24"/>
        </w:rPr>
        <w:t xml:space="preserve">, εάν το πρόγραμμα των διαμερισμάτων προχωρήσει, μονάχα τα Διαβατά και τα </w:t>
      </w:r>
      <w:proofErr w:type="spellStart"/>
      <w:r>
        <w:rPr>
          <w:rFonts w:eastAsia="Times New Roman" w:cs="Times New Roman"/>
          <w:szCs w:val="24"/>
        </w:rPr>
        <w:lastRenderedPageBreak/>
        <w:t>Λαγκαδίκια</w:t>
      </w:r>
      <w:proofErr w:type="spellEnd"/>
      <w:r>
        <w:rPr>
          <w:rFonts w:eastAsia="Times New Roman" w:cs="Times New Roman"/>
          <w:szCs w:val="24"/>
        </w:rPr>
        <w:t xml:space="preserve">. Ετοιμαζόμαστε. Από το πρόγραμμα των διαμερισμάτων θα εξαρτηθεί, αν θα μπορέσουμε να κλείσουμε και το Δερβένι, το Δίον, το </w:t>
      </w:r>
      <w:proofErr w:type="spellStart"/>
      <w:r>
        <w:rPr>
          <w:rFonts w:eastAsia="Times New Roman" w:cs="Times New Roman"/>
          <w:szCs w:val="24"/>
        </w:rPr>
        <w:t>Καβαλάρι</w:t>
      </w:r>
      <w:proofErr w:type="spellEnd"/>
      <w:r>
        <w:rPr>
          <w:rFonts w:eastAsia="Times New Roman" w:cs="Times New Roman"/>
          <w:szCs w:val="24"/>
        </w:rPr>
        <w:t xml:space="preserve">, τη </w:t>
      </w:r>
      <w:proofErr w:type="spellStart"/>
      <w:r>
        <w:rPr>
          <w:rFonts w:eastAsia="Times New Roman" w:cs="Times New Roman"/>
          <w:szCs w:val="24"/>
        </w:rPr>
        <w:t>Σόφτεξ</w:t>
      </w:r>
      <w:proofErr w:type="spellEnd"/>
      <w:r>
        <w:rPr>
          <w:rFonts w:eastAsia="Times New Roman" w:cs="Times New Roman"/>
          <w:szCs w:val="24"/>
        </w:rPr>
        <w:t>.</w:t>
      </w:r>
    </w:p>
    <w:p w14:paraId="23ED6FD8"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Θα συμφωνήσετε, λοιπόν, μαζί μου ότι πρόκειται για ένα πρόγραμμα, το οποίο αλλάζει το τοπίο στη χώρα μας και που θα πρέπει να το υποστηρίξουμε, όπως υποστηρίζεται από παντού. Για το πρόγραμμα θέλω να πω κάτι, για να πω στους Έλληνες: «δώστε τα διαμερίσματά σας τα οποία είναι ελεύθερα και για τα οποία ψάχνετε για ενοικιαστή».</w:t>
      </w:r>
    </w:p>
    <w:p w14:paraId="23ED6FD9"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Έχουμε εμπειρία δύο χρόνων. Είναι ό,τι πιο ασφαλές υπάρχει. Δεν έχουμε καμμιά φασαρία μέσα στα διαμερίσματα, παρά μονάχα το ότι κάποιος τσακώθηκε με τη γυναίκα του ή τα παιδιά του. Δεν έχουμε δρόμους να κλείνουμε, δεν έχουμε διαμαρτυρίες ούτε από τους Έλληνες ούτε από αυτούς τους οποίους φιλοξενούμε. Είμαι βέβαιος ότι θα έχουμε τη συμπαράστασή σας σε αυτό. Εάν υπήρξαν κενά ενημέρωσης -προφανώς θα υπήρξαν, δεν το αρνούμαι, αλλά στη συγκεκριμένη περίπτωση υπήρχε ενημέρωση- θα σας δώσω μετά και τα στοιχεία.</w:t>
      </w:r>
    </w:p>
    <w:p w14:paraId="23ED6FDA"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 κ. Γεωργαντάς έχει τον λόγο για τρία λεπτά.</w:t>
      </w:r>
    </w:p>
    <w:p w14:paraId="23ED6FDB"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ΓΕΩΡΓΑΝΤΑΣ:</w:t>
      </w:r>
      <w:r>
        <w:rPr>
          <w:rFonts w:eastAsia="Times New Roman" w:cs="Times New Roman"/>
          <w:szCs w:val="24"/>
        </w:rPr>
        <w:t xml:space="preserve"> Κύριε Υπουργέ, για να έρθει το θέμα στη Βουλή, προφανώς και υπήρξε έλλειμα ενημέρωσης. Η ευθύνη μπορεί να είναι πολλών.</w:t>
      </w:r>
    </w:p>
    <w:p w14:paraId="23ED6FDC"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Θέλω να πω το εξής: Παρακολουθώντας την υλοποίηση του προγράμματος, είδα ότι ανά περιοχές έγινε με διαφορετικό τρόπο. Στην Αθήνα ανέλαβε μια εταιρεία του δήμου, η Εταιρεία Ανάπτυξης και Τουριστικής Προβολής. Αυτή μίσθωνε τα διαμερίσματα, αυτή δημιούργησε υπεύθυνο ελεγκτή, αυτή δημιούργησε κανονισμό διαμερίσματος, αυτή παρακολουθούσε τις μισθώσεις, αυτή έκανε τις προσλήψεις του προσωπικού. Ήταν μια επιλογή που έγινε στην Αθήνα.</w:t>
      </w:r>
    </w:p>
    <w:p w14:paraId="23ED6FDD"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Βλέπω και χαίρομαι, γιατί χθες στη συνάντηση που κάνατε με τους δημάρχους στη κεντρική Μακεδονία, τους δώσατε στο νέο πρόγραμμα και τη δυνατότητα πιο άμεσης εμπλοκής των ιδίων. Διότι καταλαβαίνετε ότι η παρουσία της τοπικής αυτοδιοίκησης, αλλά με θεσμικό ρόλο, όχι απλά με διακοσμητικό ρόλο και απλής ενημέρωσης από τις μη κυβερνητικές οργανώσεις, είναι αυτός που δίνει και αξιοπιστία στην υλοποίηση ενός προγράμματος. Θεσμικός ο ρόλος, θεσμική η παρουσία, θεσμική η ενημέρωση και η ευθύνη, όταν προκύψει ένα θέμα ευθύνης. Αυτό ως προς το ζήτημα ότι ουσιαστικά το ερώτημά μου </w:t>
      </w:r>
      <w:r>
        <w:rPr>
          <w:rFonts w:eastAsia="Times New Roman" w:cs="Times New Roman"/>
          <w:szCs w:val="24"/>
        </w:rPr>
        <w:lastRenderedPageBreak/>
        <w:t>που έθετε ένα ζήτημα παρουσίας ενός δημόσιου φορέα στην υλοποίηση αυτών των προγραμμάτων, είναι σε μια κατεύθυνση στην οποία, απ’ ό,τι βλέπω, υλοποιείται.</w:t>
      </w:r>
    </w:p>
    <w:p w14:paraId="23ED6FDE"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Παραμένει, όμως, το πρώτο ερώτημα. Εγώ δεν μπορώ να δεχθώ τους κανόνες της ελεύθερης αγοράς σε ένα τέτοιο ζήτημα, γιατί δεν ξέρουμε πού μπορεί να οδηγήσει. Για παράδειγμα στο Κιλκίς που δεν έχουμε φοιτητές, έχουμε πολλά ανοίκιαστα διαμερίσματα και είναι λογικό οι προσφορές διαμερισμάτων προς μίσθωση να είναι πολλές. Αυτό, όμως, δεν σημαίνει ότι θα έχουμε, τελικά, σε μία μικρή πόλη είκοσι πέντε χιλιάδων κατοίκων έναν αριθμό ωφελούμενων, ο οποίος, όπως καταλαβαίνετε, θα είναι πάνω από ένα όριο, το οποίο μπορεί να επηρεάσει και τη ζωή και τον ρυθμό της ζωής σε μια τέτοια μικρή τοπική κοινωνία.</w:t>
      </w:r>
    </w:p>
    <w:p w14:paraId="23ED6FDF"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Θεωρώ, λοιπόν, ότι αυτός είναι ο ρόλος του Υπουργείου. Το πρόγραμμα είναι για όλη την κεντρική Μακεδονία, για όλη την Ελλάδα. Όμως μια πρόβλεψη ισοκατανομής με βάση πληθυσμιακά κριτήρια και όχι απλά με την προσφορά των προς μίσθωση κατοικιών είναι υποχρέωση της πολιτείας, για να μπορέσει να διαφυλάξει την ηρεμία, να μπορέσει να διαφυλάξει την ποιότητα της ζωής, να μπορέσουν και οι δύο πλευρές, και οι πρόσφυγες και ο ντόπιος πληθυσμός, να συνυπάρξουν σε όσο πιο ομαλές συνθήκες.</w:t>
      </w:r>
    </w:p>
    <w:p w14:paraId="23ED6FE0"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lastRenderedPageBreak/>
        <w:t>Θέλω να πιστεύω ότι θα το δείτε και αυτό. Γιατί είναι άλλο η Θεσσαλονίκη που έχει εβδομήντα με ογδόντα χιλιάδες φοιτητές και δεν βρίσκεις εύκολα διαμερίσματα προς ενοικίαση και άλλο το Κιλκίς που δεν έχει, πραγματικά, κάποιον πλέον για να μείνει εκεί. Έχουν φύγει, έχουν μεταναστεύσει πολλοί. Δεν υπάρχει στράτευμα. Δεν υπάρχουν φοιτητές. Οπότε καταλαβαίνετε ότι είναι πολλά τα ελεύθερα διαμερίσματα.</w:t>
      </w:r>
    </w:p>
    <w:p w14:paraId="23ED6FE1"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Αυτή είναι η μεγάλη μου ένσταση. Πρέπει να μπει ένα πλαφόν, που να έχει να κάνει με τον πληθυσμό της κάθε περιοχής. Θέλω να πιστεύω ότι αυτή η δυνατότητα που δώσατε για την παρουσία των δήμων ή των εταιρειών των δήμων σε αυτό το πρόγραμμα, ίσως θα πρέπει να θεσμοθετηθεί ως υποχρεωτική.</w:t>
      </w:r>
    </w:p>
    <w:p w14:paraId="23ED6FE2" w14:textId="77777777" w:rsidR="00C435E4" w:rsidRDefault="00B629A5">
      <w:pPr>
        <w:spacing w:line="600" w:lineRule="auto"/>
        <w:ind w:firstLine="720"/>
        <w:contextualSpacing/>
        <w:jc w:val="both"/>
        <w:rPr>
          <w:rFonts w:eastAsia="Times New Roman"/>
          <w:szCs w:val="24"/>
        </w:rPr>
      </w:pPr>
      <w:r>
        <w:rPr>
          <w:rFonts w:eastAsia="Times New Roman"/>
          <w:szCs w:val="24"/>
        </w:rPr>
        <w:t>Ευχαριστώ πολύ, κύριε Υπουργέ.</w:t>
      </w:r>
    </w:p>
    <w:p w14:paraId="23ED6FE3" w14:textId="77777777" w:rsidR="00C435E4" w:rsidRDefault="00B629A5">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Υπουργέ, έχετε τον λόγο.</w:t>
      </w:r>
    </w:p>
    <w:p w14:paraId="23ED6FE4"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ΜΟΥΖΑΛΑΣ (Υπουργός Μεταναστευτικής Πολιτικής): </w:t>
      </w:r>
      <w:r>
        <w:rPr>
          <w:rFonts w:eastAsia="Times New Roman" w:cs="Times New Roman"/>
          <w:szCs w:val="24"/>
        </w:rPr>
        <w:t xml:space="preserve">Κύριε Γεωργαντά, κύριοι Βουλευτές, κυρία Πρόεδρε, δεν μπορεί νομικά και από άποψη δικαιωμάτων να υπάρξει πλαφόν. </w:t>
      </w:r>
    </w:p>
    <w:p w14:paraId="23ED6FE5"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Το Υπουργείο μέσα από την υπηρεσία υποδοχής που τώρα δημιουργείται, έχει τον νου του, προσπαθεί με βάση διάφορους παράγοντες, κυρίως όμως παράγοντες διευκόλυνσης των ανθρώπων και των φιλοξενούντων και </w:t>
      </w:r>
      <w:r>
        <w:rPr>
          <w:rFonts w:eastAsia="Times New Roman" w:cs="Times New Roman"/>
          <w:szCs w:val="24"/>
        </w:rPr>
        <w:lastRenderedPageBreak/>
        <w:t>των φιλοξενουμένων, να έχει μια παρέμβαση εκεί πέρα. Όμως θέλω να σας πω -και πρέπει πάντα στη Βουλή αυτό να είναι γνωστό- ότι το πρόγραμμα αφορά τους αιτούντες άσυλο. Ο αιτών άσυλο έχει ακριβώς τα ίδια δικαιώματα με εμένα, με εσάς, κύριε Γεωργαντά, με εσάς όπως ξέρετε πολύ καλά, κυρία Πρόεδρε.</w:t>
      </w:r>
    </w:p>
    <w:p w14:paraId="23ED6FE6"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Να πω ακόμα το εξής. Είχαμε μία πολύ μεγάλη επιτυχία. Αλλάζουμε τα προγράμματα χρηματοδότησης με τον κ. </w:t>
      </w:r>
      <w:proofErr w:type="spellStart"/>
      <w:r>
        <w:rPr>
          <w:rFonts w:eastAsia="Times New Roman" w:cs="Times New Roman"/>
          <w:szCs w:val="24"/>
        </w:rPr>
        <w:t>Χαρίτση</w:t>
      </w:r>
      <w:proofErr w:type="spellEnd"/>
      <w:r>
        <w:rPr>
          <w:rFonts w:eastAsia="Times New Roman" w:cs="Times New Roman"/>
          <w:szCs w:val="24"/>
        </w:rPr>
        <w:t xml:space="preserve">, με τη βοήθεια του κ. Αβραμόπουλου και τη βοήθεια του κ. Στυλιανίδη. Περάσαμε ήδη σε μια κατάργηση του συσσιτίου και στο να δίνουμε </w:t>
      </w:r>
      <w:r>
        <w:rPr>
          <w:rFonts w:eastAsia="Times New Roman" w:cs="Times New Roman"/>
          <w:szCs w:val="24"/>
          <w:lang w:val="en-US"/>
        </w:rPr>
        <w:t>cash</w:t>
      </w:r>
      <w:r>
        <w:rPr>
          <w:rFonts w:eastAsia="Times New Roman" w:cs="Times New Roman"/>
          <w:szCs w:val="24"/>
        </w:rPr>
        <w:t xml:space="preserve"> </w:t>
      </w:r>
      <w:r>
        <w:rPr>
          <w:rFonts w:eastAsia="Times New Roman" w:cs="Times New Roman"/>
          <w:szCs w:val="24"/>
          <w:lang w:val="en-US"/>
        </w:rPr>
        <w:t>card</w:t>
      </w:r>
      <w:r>
        <w:rPr>
          <w:rFonts w:eastAsia="Times New Roman" w:cs="Times New Roman"/>
          <w:szCs w:val="24"/>
        </w:rPr>
        <w:t xml:space="preserve"> στους ανθρώπους. Αυτό αφαιρεί το συσσίτιο, γιατί όσο και αν είναι επιστημονικά προσεγμένο και όλα αυτά, άμα τρως δέκα μήνες, οκτώ μήνες, εννιά μήνες συσσίτιο, καλά δεν είσαι. Δίνει στους ανθρώπους αυτούς μια αξιοπρέπεια, κάνουν τα κουμάντα τους και επιστρέφει χρήματα στην ελληνική κοινωνία. </w:t>
      </w:r>
    </w:p>
    <w:p w14:paraId="23ED6FE7"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Το ίδιο γίνεται και με τα διαμερίσματα. Σε αυτή τη μετάβαση ήδη έχουμε πάνω από 70% κατάργηση των συσσιτίων στην ενδοχώρα. Πιστεύω ότι μέχρι τέλη Ιουνίου θα έχουμε ολοκληρώσει στο 100%. Προχωράμε στα διαμερίσματα. Έχουμε μια αλλαγή χρηματοδότησης από την </w:t>
      </w:r>
      <w:r>
        <w:rPr>
          <w:rFonts w:eastAsia="Times New Roman" w:cs="Times New Roman"/>
          <w:szCs w:val="24"/>
          <w:lang w:val="en-US"/>
        </w:rPr>
        <w:t>DG</w:t>
      </w:r>
      <w:r>
        <w:rPr>
          <w:rFonts w:eastAsia="Times New Roman" w:cs="Times New Roman"/>
          <w:szCs w:val="24"/>
        </w:rPr>
        <w:t xml:space="preserve"> </w:t>
      </w:r>
      <w:r>
        <w:rPr>
          <w:rFonts w:eastAsia="Times New Roman" w:cs="Times New Roman"/>
          <w:szCs w:val="24"/>
          <w:lang w:val="en-US"/>
        </w:rPr>
        <w:t>HOME</w:t>
      </w:r>
      <w:r>
        <w:rPr>
          <w:rFonts w:eastAsia="Times New Roman" w:cs="Times New Roman"/>
          <w:szCs w:val="24"/>
        </w:rPr>
        <w:t xml:space="preserve"> στην </w:t>
      </w:r>
      <w:r>
        <w:rPr>
          <w:rFonts w:eastAsia="Times New Roman" w:cs="Times New Roman"/>
          <w:szCs w:val="24"/>
          <w:lang w:val="en-US"/>
        </w:rPr>
        <w:t>DG</w:t>
      </w:r>
      <w:r>
        <w:rPr>
          <w:rFonts w:eastAsia="Times New Roman" w:cs="Times New Roman"/>
          <w:szCs w:val="24"/>
        </w:rPr>
        <w:t xml:space="preserve"> </w:t>
      </w:r>
      <w:r>
        <w:rPr>
          <w:rFonts w:eastAsia="Times New Roman" w:cs="Times New Roman"/>
          <w:szCs w:val="24"/>
          <w:lang w:val="en-US"/>
        </w:rPr>
        <w:t>ECO</w:t>
      </w:r>
      <w:r>
        <w:rPr>
          <w:rFonts w:eastAsia="Times New Roman" w:cs="Times New Roman"/>
          <w:szCs w:val="24"/>
        </w:rPr>
        <w:t xml:space="preserve"> και από την </w:t>
      </w:r>
      <w:r>
        <w:rPr>
          <w:rFonts w:eastAsia="Times New Roman" w:cs="Times New Roman"/>
          <w:szCs w:val="24"/>
          <w:lang w:val="en-US"/>
        </w:rPr>
        <w:t>DG</w:t>
      </w:r>
      <w:r>
        <w:rPr>
          <w:rFonts w:eastAsia="Times New Roman" w:cs="Times New Roman"/>
          <w:szCs w:val="24"/>
        </w:rPr>
        <w:t xml:space="preserve"> </w:t>
      </w:r>
      <w:r>
        <w:rPr>
          <w:rFonts w:eastAsia="Times New Roman" w:cs="Times New Roman"/>
          <w:szCs w:val="24"/>
          <w:lang w:val="en-US"/>
        </w:rPr>
        <w:t>ECO</w:t>
      </w:r>
      <w:r>
        <w:rPr>
          <w:rFonts w:eastAsia="Times New Roman" w:cs="Times New Roman"/>
          <w:szCs w:val="24"/>
        </w:rPr>
        <w:t xml:space="preserve"> στην </w:t>
      </w:r>
      <w:r>
        <w:rPr>
          <w:rFonts w:eastAsia="Times New Roman" w:cs="Times New Roman"/>
          <w:szCs w:val="24"/>
          <w:lang w:val="en-US"/>
        </w:rPr>
        <w:t>DG</w:t>
      </w:r>
      <w:r>
        <w:rPr>
          <w:rFonts w:eastAsia="Times New Roman" w:cs="Times New Roman"/>
          <w:szCs w:val="24"/>
        </w:rPr>
        <w:t xml:space="preserve"> </w:t>
      </w:r>
      <w:r>
        <w:rPr>
          <w:rFonts w:eastAsia="Times New Roman" w:cs="Times New Roman"/>
          <w:szCs w:val="24"/>
          <w:lang w:val="en-US"/>
        </w:rPr>
        <w:t>HOME</w:t>
      </w:r>
      <w:r>
        <w:rPr>
          <w:rFonts w:eastAsia="Times New Roman" w:cs="Times New Roman"/>
          <w:szCs w:val="24"/>
        </w:rPr>
        <w:t xml:space="preserve">. Θα ήθελα να πω στη Βουλή, για να το ξέρουμε κιόλας ότι είναι ένα τεράστιο βήμα αυτό και ότι στη διάρκεια αυτής της προσπάθειας, θα δημιουργηθούν και «τρύπες», θα δημιουργηθούν </w:t>
      </w:r>
      <w:r>
        <w:rPr>
          <w:rFonts w:eastAsia="Times New Roman" w:cs="Times New Roman"/>
          <w:szCs w:val="24"/>
        </w:rPr>
        <w:lastRenderedPageBreak/>
        <w:t xml:space="preserve">δηλαδή και προβλήματα. Ο διοικητικός μηχανισμός, και της Ευρωπαϊκής Ένωσης και ο </w:t>
      </w:r>
      <w:r w:rsidRPr="00D120F8">
        <w:rPr>
          <w:rFonts w:eastAsia="Times New Roman" w:cs="Times New Roman"/>
          <w:szCs w:val="24"/>
        </w:rPr>
        <w:t>δικός μας, αναλαμβάνει ένα τεράστιο βάρος. Μέχρι στιγμής τα πάμε καλά. Δημιουργούνται μικρές «τρύπες». Θα δημιουργηθούν και μεγαλύτερες και θα καλυφθούν.</w:t>
      </w:r>
    </w:p>
    <w:p w14:paraId="23ED6FE8"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Θα τελειώσω με κάτι ακόμα, κύριε Γεωργαντά. Νομίζω ότι όπου έχουν εφαρμοστεί τα διαμερίσματα, οι άνθρωποι είναι ευχαριστημένοι. Στην Αττική τα κριτήρια ήταν τα κριτήρια που είχαμε βάλει σαν Ευρωπαϊκή Ένωση, σαν Ύπατη Αρμοστεία και σαν Υπουργείο Μεταναστευτικής Πολιτικής. Το ίδιο τώρα ισχύει με μια διαφορά, δηλαδή ότι βάζουμε τους δήμους, γιατί τώρα μπορέσαμε να βάλουμε τους δήμους, τότε πνιγόμασταν. </w:t>
      </w:r>
    </w:p>
    <w:p w14:paraId="23ED6FE9"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Θέλω να σας πω ότι η άποψη της Κυβέρνησης και η άποψη η δική μου προσωπικά είναι ότι ο καλύτερος φορέας για να αναλάβει την ένταξη, για να αναλάβει την υποδοχή, στο τέλος της ημέρας είναι η τοπική αυτοδιοίκηση με μια κρατική εποπτεία. Δυστυχώς, αυτό είναι κάτι το οποίο δεν μπορεί να γίνει όταν έρχονται δεκαεπτά με είκοσι χιλιάδες άνθρωποι την ημέρα.</w:t>
      </w:r>
    </w:p>
    <w:p w14:paraId="23ED6FEA" w14:textId="77777777" w:rsidR="00C435E4" w:rsidRDefault="00B629A5">
      <w:pPr>
        <w:spacing w:line="600" w:lineRule="auto"/>
        <w:contextualSpacing/>
        <w:jc w:val="both"/>
        <w:rPr>
          <w:rFonts w:eastAsia="Times New Roman" w:cs="Times New Roman"/>
          <w:szCs w:val="24"/>
        </w:rPr>
      </w:pPr>
      <w:r>
        <w:rPr>
          <w:rFonts w:eastAsia="Times New Roman" w:cs="Times New Roman"/>
          <w:szCs w:val="24"/>
        </w:rPr>
        <w:t>Δεν έχουν περάσει πάνω από δέκα μήνες μετά την παγίδευση αυτών των ανθρώπων εδώ. Πιστέψτε με ότι η Κυβέρνηση, εφόσον η συμφωνία Ευρώπης - Τουρκίας ισχύει, κατευθύνεται σε αυτή την κατεύθυνση με κρατική εποπτεία οι δήμοι να αναλάβουν την ένταξη όσων απομείνουν.</w:t>
      </w:r>
    </w:p>
    <w:p w14:paraId="23ED6FEB"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3ED6FEC"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Κι εγώ ευχαριστώ.</w:t>
      </w:r>
    </w:p>
    <w:p w14:paraId="23ED6FED"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Επόμενη είναι η πρώτη με αριθμό 869/23-5-2017 επίκαιρη ερώτηση πρώτου κύκλου (Β΄) του Βουλευτή Δωδεκανήσου του Συνασπισμού Ριζοσπαστικής Αριστεράς κ. Ηλία Καματερού προς τον Υπουργό Περιβάλλοντος και Ενέργειας με θέμα: «Ίδρυση ΠΟΑΥ (Περιοχή Οργανωμένης Ανάπτυξης Υδατοκαλλιεργειών) στην Κάλυμνο».</w:t>
      </w:r>
    </w:p>
    <w:p w14:paraId="23ED6FEE"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Κύριε Καματερέ, έχετε τον λόγο για δύο λεπτά για να αναπτύξετε την επίκαιρη ερώτηση.</w:t>
      </w:r>
    </w:p>
    <w:p w14:paraId="23ED6FEF"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Ευχαριστώ, κυρία Πρόεδρε.</w:t>
      </w:r>
    </w:p>
    <w:p w14:paraId="23ED6FF0"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Κύριε Υπουργέ, συγγνώμη που σας φέραμε σήμερα εδώ. Γνωρίζουμε το βαρύ πρόγραμμά σας, αλλά -πιστέψτε με- είναι πολύ σοβαρός ο λόγος.</w:t>
      </w:r>
    </w:p>
    <w:p w14:paraId="23ED6FF1"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Το θέμα των υδατοκαλλιεργειών αφορά όχι μόνο την Κάλυμνο αλλά ολόκληρη τη χώρα. Το παράδειγμα της Καλύμνου, όμως, είναι χαρακτηριστικό. </w:t>
      </w:r>
    </w:p>
    <w:p w14:paraId="23ED6FF2"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Το 2011 με μια κοινή υπουργική απόφαση καθορίστηκε ένα λεγόμενο Ειδικό Πλαίσιο Χωροταξικού Σχεδιασμού και Αειφόρου Ανάπτυξης για τις Υδατοκαλλιέργειες. Αυτό καθόρισε κάποιες περιοχές, μέσα στις οποίες μπορούν να αναπτυχθούν υδατοκαλλιέργειες. Επιτρέψτε μου να πω ότι ήταν σχετικά πρόχειρο. Δεν έλαβε υπ’ </w:t>
      </w:r>
      <w:proofErr w:type="spellStart"/>
      <w:r>
        <w:rPr>
          <w:rFonts w:eastAsia="Times New Roman" w:cs="Times New Roman"/>
          <w:szCs w:val="24"/>
        </w:rPr>
        <w:t>όψιν</w:t>
      </w:r>
      <w:proofErr w:type="spellEnd"/>
      <w:r>
        <w:rPr>
          <w:rFonts w:eastAsia="Times New Roman" w:cs="Times New Roman"/>
          <w:szCs w:val="24"/>
        </w:rPr>
        <w:t xml:space="preserve"> τις τοπικές κοινωνίες, που δεν πρόλαβαν </w:t>
      </w:r>
      <w:r>
        <w:rPr>
          <w:rFonts w:eastAsia="Times New Roman" w:cs="Times New Roman"/>
          <w:szCs w:val="24"/>
        </w:rPr>
        <w:lastRenderedPageBreak/>
        <w:t xml:space="preserve">καλά-καλά να τοποθετηθούν. Κανονικά θα έπρεπε να γίνουν στη συνέχεια διάφορες πρόσφατες μελέτες. Αυτό έχει δημιουργήσει φοβερά προβλήματα στην Κάλυμνο. </w:t>
      </w:r>
    </w:p>
    <w:p w14:paraId="23ED6FF3"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Όπως ξέρετε, η Κάλυμνος έχει χαρακτηριστεί το νησί των ψαράδων. Έχει τον μεγαλύτερο αλιευτικό στόλο. Αυτοί, λοιπόν, που έκαναν το χωροταξικό θεώρησαν σκόπιμο ότι, αφού είναι ψαράδες οι άνθρωποι, να τους κάνουμε όσο γίνεται πιο πολλές υδατοκαλλιέργειες. Σκέφθηκε κανένας αν είναι συμβατές οι υδατοκαλλιέργειες με τους ψαράδες; Και ξέρουμε ότι ναι μεν η υδατοκαλλιέργεια είναι μια δραστηριότητα, η οποία προσφέρει στην εθνική οικονομία, ναι σωστά, κάνει και εξαγωγές, όμως πρέπει να γίνεται με τέτοιο τρόπο που δεν θα δημιουργεί προβλήματα στις τοπικές κοινωνίες και πολύ περισσότερο δεν θα υποθηκεύει τη μελλοντική ανάπτυξη προς την κατεύθυνση της </w:t>
      </w:r>
      <w:proofErr w:type="spellStart"/>
      <w:r>
        <w:rPr>
          <w:rFonts w:eastAsia="Times New Roman" w:cs="Times New Roman"/>
          <w:szCs w:val="24"/>
        </w:rPr>
        <w:t>αειφορίας</w:t>
      </w:r>
      <w:proofErr w:type="spellEnd"/>
      <w:r>
        <w:rPr>
          <w:rFonts w:eastAsia="Times New Roman" w:cs="Times New Roman"/>
          <w:szCs w:val="24"/>
        </w:rPr>
        <w:t>. Δεν είναι τυχαίο ότι αυτές οι επιχειρήσεις έχουν σχεδόν γίνει μονοπώλιο. Και φυσικά, δεν ωφελούνται στον βαθμό που θα έπρεπε οι τοπικές κοινωνίες. Αντίθετα, τους δημιουργούν πρόβλημα και ειδικά στην Κάλυμνο, που έχει περιθώριο ανάπτυξης αναρριχητικού τουρισμού, καταδυτικού τουρισμού. Δείτε, για παράδειγμα, την προχειρότητα που σας λέω: Στην περιοχή που ορίζεται για υδατοκαλλιέργειες, προβλέπεται και καταδυτικό πάρκο. Σας το λέω για να καταλάβετε το πρόβλημα που υπάρχει.</w:t>
      </w:r>
    </w:p>
    <w:p w14:paraId="23ED6FF4"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23ED6FF5"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Τελειώνω, κυρία Πρόεδρε.</w:t>
      </w:r>
    </w:p>
    <w:p w14:paraId="23ED6FF6"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θα έχω δευτερολογία, τελειώνω με το ερώτημα, το οποίο είναι σαφές, κύριε Υπουργέ: Υπάρχει δυνατότητα με ένα νόμο που ψηφίσαμε εμείς το 2016, τον ν.4447, να αναθεωρηθούν αυτά τα προγράμματα μετά από πενταετία. Έχει παρέλθει η πενταετία. Τι σκέπτεστε και τι προτίθεστε να κάνετε πάνω σε αυτό; </w:t>
      </w:r>
    </w:p>
    <w:p w14:paraId="23ED6FF7"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Και ένα δεύτερο ερώτημα: Ως τότε -γιατί αυτό θέλει κάποιο χρόνο- τι μπορούμε να κάνουμε; Γιατί ήδη δίνονται άδειες για παραπέρα ιχθυοκαλλιέργειες σε αυτές τις περιοχές και η Κάλυμνος θεωρείται κορεσμένη με αποφάσεις ομόφωνες του Δημοτικού Συμβουλίου, του Περιφερειακού Συμβουλίου, τις οποίες οι υπηρεσίες δεν λαμβάνουν υπ’ </w:t>
      </w:r>
      <w:proofErr w:type="spellStart"/>
      <w:r>
        <w:rPr>
          <w:rFonts w:eastAsia="Times New Roman" w:cs="Times New Roman"/>
          <w:szCs w:val="24"/>
        </w:rPr>
        <w:t>όψιν</w:t>
      </w:r>
      <w:proofErr w:type="spellEnd"/>
      <w:r>
        <w:rPr>
          <w:rFonts w:eastAsia="Times New Roman" w:cs="Times New Roman"/>
          <w:szCs w:val="24"/>
        </w:rPr>
        <w:t xml:space="preserve"> τους.</w:t>
      </w:r>
    </w:p>
    <w:p w14:paraId="23ED6FF8"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3ED6FF9"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Τον λόγο έχει ο κύριος Υπουργός για τρία λεπτά. </w:t>
      </w:r>
    </w:p>
    <w:p w14:paraId="23ED6FFA"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Ευχαριστώ, κυρία Πρόεδρε.</w:t>
      </w:r>
    </w:p>
    <w:p w14:paraId="23ED6FFB"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να ξεκινήσω από το θεσμικό πλαίσιο και την πολιτική του Υπουργείου μας τώρα. </w:t>
      </w:r>
    </w:p>
    <w:p w14:paraId="23ED6FFC"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Όπως σωστά είπατε, η αφετηρία ήταν η κοινή υπουργική απόφαση του 2011 για την έγκριση του Ειδικού Πλαισίου Χωροταξικού Σχεδιασμού και Αειφόρου Ανάπτυξης για τις υδατοκαλλιέργειες, όπου καθορίζονται οι περιοχές ανάπτυξης υδατοκαλλιεργειών για το σύνολο του ελληνικού χώρου. Επιπρόσθετα, υπάρχει η πρόβλεψη στο νομοσχέδιο 4447/2016 για τον χωρικό σχεδιασμό της χώρας. Ειδικότερα στο άρθρο 5 αυτού του νόμου προβλέπεται ότι τα ειδικά χωροταξικά πλαίσια αναθεωρούνται ανά πενταετία, εφόσον προκύπτει τεκμηριωμένη ανάγκη γι’ αυτό, από τις προβλεπόμενες από τον νόμο εκθέσεις αξιολόγησης. Δεδομένου ότι η πενταετία έχει παρέλθει, αλλά και πληθώρα άλλων ερωτημάτων που κατατίθενται στη Διεύθυνση Χωροταξικού Σχεδιασμού για τις υδατοκαλλιέργειες, θεωρείται αναγκαία η επίσπευση των διαδικασιών αναθεώρησής τους. </w:t>
      </w:r>
    </w:p>
    <w:p w14:paraId="23ED6FFD" w14:textId="77777777" w:rsidR="00C435E4" w:rsidRDefault="00B629A5">
      <w:pPr>
        <w:spacing w:line="600" w:lineRule="auto"/>
        <w:ind w:firstLine="720"/>
        <w:contextualSpacing/>
        <w:jc w:val="both"/>
        <w:rPr>
          <w:rFonts w:eastAsia="Times New Roman"/>
          <w:szCs w:val="24"/>
        </w:rPr>
      </w:pPr>
      <w:r>
        <w:rPr>
          <w:rFonts w:eastAsia="Times New Roman"/>
          <w:szCs w:val="24"/>
        </w:rPr>
        <w:t xml:space="preserve">Στο πλαίσιο της αξιολόγησης λοιπόν, το Υπουργείο, λαμβάνοντας υπ’ </w:t>
      </w:r>
      <w:proofErr w:type="spellStart"/>
      <w:r>
        <w:rPr>
          <w:rFonts w:eastAsia="Times New Roman"/>
          <w:szCs w:val="24"/>
        </w:rPr>
        <w:t>όψιν</w:t>
      </w:r>
      <w:proofErr w:type="spellEnd"/>
      <w:r>
        <w:rPr>
          <w:rFonts w:eastAsia="Times New Roman"/>
          <w:szCs w:val="24"/>
        </w:rPr>
        <w:t xml:space="preserve"> τα δεδομένα φυσικά και από τις τοπικές κοινωνίες, προσπαθεί να εξασφαλίσει και να διατηρήσει και την περιβαλλοντική αξία των ευαίσθητων περιοχών, αλλά και να στηρίξει έναν κλάδο ο οποίος είναι πολύ σημαντικός.</w:t>
      </w:r>
    </w:p>
    <w:p w14:paraId="23ED6FFE" w14:textId="77777777" w:rsidR="00C435E4" w:rsidRDefault="00B629A5">
      <w:pPr>
        <w:spacing w:line="600" w:lineRule="auto"/>
        <w:ind w:firstLine="720"/>
        <w:contextualSpacing/>
        <w:jc w:val="both"/>
        <w:rPr>
          <w:rFonts w:eastAsia="Times New Roman"/>
          <w:szCs w:val="24"/>
        </w:rPr>
      </w:pPr>
      <w:r>
        <w:rPr>
          <w:rFonts w:eastAsia="Times New Roman"/>
          <w:szCs w:val="24"/>
        </w:rPr>
        <w:t xml:space="preserve">Σε σχέση με το δεύτερο </w:t>
      </w:r>
      <w:proofErr w:type="spellStart"/>
      <w:r>
        <w:rPr>
          <w:rFonts w:eastAsia="Times New Roman"/>
          <w:szCs w:val="24"/>
        </w:rPr>
        <w:t>υποερώτημα</w:t>
      </w:r>
      <w:proofErr w:type="spellEnd"/>
      <w:r>
        <w:rPr>
          <w:rFonts w:eastAsia="Times New Roman"/>
          <w:szCs w:val="24"/>
        </w:rPr>
        <w:t>, που αφορά τις ΠΟΑΥ, η ίδρυση ΠΟΑΥ προϋποθέτει την υποβολή σχετικής πρότασης που θα τεκμηριώνεται η εύρυθμη λειτουργία, καθώς και συντάσσονται και οι μελέτες περιβαλλοντι</w:t>
      </w:r>
      <w:r>
        <w:rPr>
          <w:rFonts w:eastAsia="Times New Roman"/>
          <w:szCs w:val="24"/>
        </w:rPr>
        <w:lastRenderedPageBreak/>
        <w:t>κών επιπτώσεων, οπότε η θέση μας είναι πολύ σαφής. Θέλουμε την οργανωμένη μαζί με την περιβαλλοντική μελέτη και την ίδρυση των ΠΟΑΥ και αυτό είναι ένα ευρωπαϊκό πλαίσιο το οποίο βάζει τάξη στο συγκεκριμένο θέμα και ταυτόχρονα, δημιουργεί και πολύ καλύτερο πλαίσιο επιπτώσεων και εξέτασης των περιβαλλοντικών και άλλων επιπτώσεων.</w:t>
      </w:r>
    </w:p>
    <w:p w14:paraId="23ED6FFF" w14:textId="77777777" w:rsidR="00C435E4" w:rsidRDefault="00B629A5">
      <w:pPr>
        <w:spacing w:line="600" w:lineRule="auto"/>
        <w:ind w:firstLine="720"/>
        <w:contextualSpacing/>
        <w:jc w:val="both"/>
        <w:rPr>
          <w:rFonts w:eastAsia="Times New Roman"/>
          <w:szCs w:val="24"/>
        </w:rPr>
      </w:pPr>
      <w:r>
        <w:rPr>
          <w:rFonts w:eastAsia="Times New Roman"/>
          <w:szCs w:val="24"/>
        </w:rPr>
        <w:t xml:space="preserve">Ειδικά τώρα για την ίδρυση ΠΟΑΥ στην περιοχή Λέρου και Καλύμνου έχει υποβληθεί στο ΥΠΕΝ σχετικό αίτημα. Στην προτεινόμενη ΠΟΑΥ περιλαμβάνονται οι υφιστάμενες μονάδες ιχθυοκαλλιέργειας στη νήσο Λέρο και στις γειτονικές νησίδες, καθώς και η υφιστάμενη μονάδα στα </w:t>
      </w:r>
      <w:proofErr w:type="spellStart"/>
      <w:r>
        <w:rPr>
          <w:rFonts w:eastAsia="Times New Roman"/>
          <w:szCs w:val="24"/>
        </w:rPr>
        <w:t>Γλαρονήσια</w:t>
      </w:r>
      <w:proofErr w:type="spellEnd"/>
      <w:r>
        <w:rPr>
          <w:rFonts w:eastAsia="Times New Roman"/>
          <w:szCs w:val="24"/>
        </w:rPr>
        <w:t xml:space="preserve"> μεταξύ Λέρου και Καλύμνου. Οι προτεινόμενες νέες θέσεις θα κριθούν κατά τη διαδικασία αξιολόγησης του αιτήματος ίδρυσης της ΠΟΑΥ, στην οποία θα ληφθούν υπ’ </w:t>
      </w:r>
      <w:proofErr w:type="spellStart"/>
      <w:r>
        <w:rPr>
          <w:rFonts w:eastAsia="Times New Roman"/>
          <w:szCs w:val="24"/>
        </w:rPr>
        <w:t>όψιν</w:t>
      </w:r>
      <w:proofErr w:type="spellEnd"/>
      <w:r>
        <w:rPr>
          <w:rFonts w:eastAsia="Times New Roman"/>
          <w:szCs w:val="24"/>
        </w:rPr>
        <w:t xml:space="preserve"> φυσικά και οι απόψεις των υπηρεσιών και των φορέων και της τοπικής κοινωνίας.</w:t>
      </w:r>
    </w:p>
    <w:p w14:paraId="23ED7000" w14:textId="77777777" w:rsidR="00C435E4" w:rsidRDefault="00B629A5">
      <w:pPr>
        <w:spacing w:line="600" w:lineRule="auto"/>
        <w:ind w:firstLine="720"/>
        <w:contextualSpacing/>
        <w:jc w:val="both"/>
        <w:rPr>
          <w:rFonts w:eastAsia="Times New Roman"/>
          <w:szCs w:val="24"/>
        </w:rPr>
      </w:pPr>
      <w:r>
        <w:rPr>
          <w:rFonts w:eastAsia="Times New Roman"/>
          <w:szCs w:val="24"/>
        </w:rPr>
        <w:t xml:space="preserve">Όσον αφορά τώρα τις υφιστάμενες νόμιμα </w:t>
      </w:r>
      <w:proofErr w:type="spellStart"/>
      <w:r>
        <w:rPr>
          <w:rFonts w:eastAsia="Times New Roman"/>
          <w:szCs w:val="24"/>
        </w:rPr>
        <w:t>αδειοδοτημένες</w:t>
      </w:r>
      <w:proofErr w:type="spellEnd"/>
      <w:r>
        <w:rPr>
          <w:rFonts w:eastAsia="Times New Roman"/>
          <w:szCs w:val="24"/>
        </w:rPr>
        <w:t xml:space="preserve"> και λειτουργούσες μονάδες ιχθυοκαλλιέργειας, θα πρέπει να επισημάνουμε για μια ακόμη φορά ότι στηρίζουμε αυτόν τον κλάδο. Είναι κατ’ εξοχήν εξαγωγικός κλάδος με τεράστια επιτυχία και έχει τεράστιο οικονομικό αντίκτυπο στην ελληνική κοινωνία.</w:t>
      </w:r>
    </w:p>
    <w:p w14:paraId="23ED7001" w14:textId="77777777" w:rsidR="00C435E4" w:rsidRDefault="00B629A5">
      <w:pPr>
        <w:spacing w:line="600" w:lineRule="auto"/>
        <w:ind w:firstLine="720"/>
        <w:contextualSpacing/>
        <w:jc w:val="both"/>
        <w:rPr>
          <w:rFonts w:eastAsia="Times New Roman"/>
          <w:szCs w:val="24"/>
        </w:rPr>
      </w:pPr>
      <w:r>
        <w:rPr>
          <w:rFonts w:eastAsia="Times New Roman"/>
          <w:szCs w:val="24"/>
        </w:rPr>
        <w:lastRenderedPageBreak/>
        <w:t>Άρα, στο πλαίσιο των ευρωπαϊκών οδηγιών και με δεδομένη τη σημασία του κλάδου, η θεσμοθέτηση των ΠΟΑΥ είναι μέτρο προς αυτήν την κατεύθυνση και στήριξης του κλάδου, με οργανωμένη πλέον χωροταξική δόμηση και ταυτόχρονα, και αποσαφήνισης με κανόνες και κανονιστικό πλαίσιο, το οποίο μετράει τον περιβαλλοντικό αντίκτυπο και εξετάζει όλα τα θέματα που υπονοήσατε.</w:t>
      </w:r>
    </w:p>
    <w:p w14:paraId="23ED7002" w14:textId="77777777" w:rsidR="00C435E4" w:rsidRDefault="00B629A5">
      <w:pPr>
        <w:spacing w:line="600" w:lineRule="auto"/>
        <w:ind w:firstLine="720"/>
        <w:contextualSpacing/>
        <w:jc w:val="both"/>
        <w:rPr>
          <w:rFonts w:eastAsia="Times New Roman"/>
          <w:szCs w:val="24"/>
        </w:rPr>
      </w:pPr>
      <w:r>
        <w:rPr>
          <w:rFonts w:eastAsia="Times New Roman"/>
          <w:szCs w:val="24"/>
        </w:rPr>
        <w:t>Εν κατακλείδι, αναγνωρίζουμε την τεράστια σημασία των υδατοκαλλιεργειών στην οικονομία των παράκτιων και νησιωτικών περιοχών. Ταυτόχρονα, αποτελεί στρατηγική επιλογή για μας η χωροταξική πλέον τακτοποίηση όλου αυτού του τομέα στην Ελλάδα με τη θεσμοθέτηση, την έγκριση και τη λειτουργία των ΠΟΑΥ, οι οποίες επαναλαμβάνω, είναι ένα θεσμικό πλαίσιο αυστηρά ευρωπαϊκό.</w:t>
      </w:r>
    </w:p>
    <w:p w14:paraId="23ED7003" w14:textId="77777777" w:rsidR="00C435E4" w:rsidRDefault="00B629A5">
      <w:pPr>
        <w:spacing w:line="600" w:lineRule="auto"/>
        <w:ind w:firstLine="720"/>
        <w:contextualSpacing/>
        <w:jc w:val="both"/>
        <w:rPr>
          <w:rFonts w:eastAsia="Times New Roman"/>
          <w:szCs w:val="24"/>
        </w:rPr>
      </w:pPr>
      <w:r>
        <w:rPr>
          <w:rFonts w:eastAsia="Times New Roman"/>
          <w:b/>
          <w:szCs w:val="24"/>
        </w:rPr>
        <w:t>ΠΡΟΕΔΡΕΟΥΣΑ (Αναστασία Χριστοδουλοπούλου):</w:t>
      </w:r>
      <w:r>
        <w:rPr>
          <w:rFonts w:eastAsia="Times New Roman"/>
          <w:szCs w:val="24"/>
        </w:rPr>
        <w:t xml:space="preserve"> Ο κ. Καματερός έχει τον λόγο.</w:t>
      </w:r>
    </w:p>
    <w:p w14:paraId="23ED7004" w14:textId="77777777" w:rsidR="00C435E4" w:rsidRDefault="00B629A5">
      <w:pPr>
        <w:spacing w:line="600" w:lineRule="auto"/>
        <w:ind w:firstLine="720"/>
        <w:contextualSpacing/>
        <w:jc w:val="both"/>
        <w:rPr>
          <w:rFonts w:eastAsia="Times New Roman"/>
          <w:szCs w:val="24"/>
        </w:rPr>
      </w:pPr>
      <w:r>
        <w:rPr>
          <w:rFonts w:eastAsia="Times New Roman"/>
          <w:b/>
          <w:szCs w:val="24"/>
        </w:rPr>
        <w:t>ΗΛΙΑΣ ΚΑΜΑΤΕΡΟΣ:</w:t>
      </w:r>
      <w:r>
        <w:rPr>
          <w:rFonts w:eastAsia="Times New Roman"/>
          <w:szCs w:val="24"/>
        </w:rPr>
        <w:t xml:space="preserve"> Κύριε Υπουργέ, περίμενα την απάντηση ότι η Κυβέρνηση –γιατί είναι στο πρόγραμμά της- θα αναθεωρήσει τα χωροταξικά αυτά σχέδια σε μια πιο ορθολογική κατεύθυνση σε όφελος και της τοπικής κοινωνίας και της αειφόρου ανάπτυξης.</w:t>
      </w:r>
    </w:p>
    <w:p w14:paraId="23ED7005" w14:textId="77777777" w:rsidR="00C435E4" w:rsidRDefault="00B629A5">
      <w:pPr>
        <w:spacing w:line="600" w:lineRule="auto"/>
        <w:ind w:firstLine="720"/>
        <w:contextualSpacing/>
        <w:jc w:val="both"/>
        <w:rPr>
          <w:rFonts w:eastAsia="Times New Roman"/>
          <w:szCs w:val="24"/>
        </w:rPr>
      </w:pPr>
      <w:r>
        <w:rPr>
          <w:rFonts w:eastAsia="Times New Roman"/>
          <w:szCs w:val="24"/>
        </w:rPr>
        <w:t xml:space="preserve">Όμως, επιτρέψτε μου, είναι ευκαιρία να ξεκαθαρίσουμε τι γίνεται με την ίδρυση των Περιοχών Οργανωμένης Ανάπτυξης Υδατοκαλλιεργειών. Γιατί το </w:t>
      </w:r>
      <w:r>
        <w:rPr>
          <w:rFonts w:eastAsia="Times New Roman"/>
          <w:szCs w:val="24"/>
        </w:rPr>
        <w:lastRenderedPageBreak/>
        <w:t>σχέδιο θέλει κάποιο μεγάλο χρονικό διάστημα για να γίνει η αναθεώρηση των χωροταξικών, ενώ όπως, ήδη εσείς είπατε -και το ξέραμε-, έχει υποβληθεί αίτημα για ίδρυση στην περιοχή περιοχής οργανωμένης ανάπτυξης.</w:t>
      </w:r>
    </w:p>
    <w:p w14:paraId="23ED7006" w14:textId="77777777" w:rsidR="00C435E4" w:rsidRDefault="00B629A5">
      <w:pPr>
        <w:spacing w:line="600" w:lineRule="auto"/>
        <w:ind w:firstLine="720"/>
        <w:contextualSpacing/>
        <w:jc w:val="both"/>
        <w:rPr>
          <w:rFonts w:eastAsia="Times New Roman"/>
          <w:szCs w:val="24"/>
        </w:rPr>
      </w:pPr>
      <w:r>
        <w:rPr>
          <w:rFonts w:eastAsia="Times New Roman"/>
          <w:szCs w:val="24"/>
        </w:rPr>
        <w:t>Και όχι μόνο αυτό. Προχθές πήγε υπάλληλος της αποκεντρωμένης διοίκησης για να επιδώσει επιτόπου άδεια για εγκατάσταση ιχθυοκαλλιέργειας, επέκταση υφιστάμενης από δέκα στρέμματα σε σαράντα στην Κάλυμνο. Σε ερώτηση δική μου προς τις υπηρεσίες: «Μα, καλά αφού έχετε την αντίθετη άποψη και της τοπικής αυτοδιοίκησης, του δήμου και της περιφέρειας», ομόφωνη, κύριε Υπουργέ, «ο κόσμος ξεσηκώνεται, κινητοποιείται, είναι έτοιμος για κινητοποιήσεις, γιατί δίνετε άδεια;». Και η απάντηση ήταν ότι δεν είναι καθοριστική η άποψη της τοπικής αυτοδιοίκησης.</w:t>
      </w:r>
    </w:p>
    <w:p w14:paraId="23ED7007" w14:textId="77777777" w:rsidR="00C435E4" w:rsidRDefault="00B629A5">
      <w:pPr>
        <w:spacing w:line="600" w:lineRule="auto"/>
        <w:ind w:firstLine="720"/>
        <w:contextualSpacing/>
        <w:jc w:val="both"/>
        <w:rPr>
          <w:rFonts w:eastAsia="Times New Roman"/>
          <w:szCs w:val="24"/>
        </w:rPr>
      </w:pPr>
      <w:r>
        <w:rPr>
          <w:rFonts w:eastAsia="Times New Roman"/>
          <w:szCs w:val="24"/>
        </w:rPr>
        <w:t xml:space="preserve">Επειδή, κύριε Υπουργέ, ξέρετε πώς λειτουργούν οι υπηρεσίες όλα αυτά τα περασμένα χρόνια και κάτω από ποιο καθεστώς, νομίζω ότι έχουμε ευθύνη -και εσείς προσωπικά ως Υπουργός- στο Υπουργείο, μέσα από αυτές τις διαδικασίες που εσείς είπατε ότι είναι αναγκαίες για να ακολουθήσουμε, μέσα από τις διαδικασίες της ίδρυσης Περιοχών Οργανωμένης Ανάπτυξης Υδατοκαλλιεργειών, αλλά προς την κατεύθυνση της ορθολογικότερης διαχείρισης και για να μην γίνονται αυτά που γίνονταν μέχρι τώρα, όσα αιτήματα έρχονται που είναι στην αρμοδιότητα του Υπουργείου, να τα εξετάζετε από κάθε άποψη και όχι μόνο τυπικά, όπως τα εξετάζουν οι υπηρεσίες οι οποίες έχουν </w:t>
      </w:r>
      <w:r>
        <w:rPr>
          <w:rFonts w:eastAsia="Times New Roman"/>
          <w:szCs w:val="24"/>
        </w:rPr>
        <w:lastRenderedPageBreak/>
        <w:t xml:space="preserve">μια περιβαλλοντική μελέτη που λέει τι μέτρα θα παίρνονται για να μην μολύνονται τα νερά κ.λπ., αλλά να τα εξετάζετε ουσιαστικά και να δίνετε βάση -γιατί ξέρει η τοπική κοινωνία τι τη συμφέρει και τι όχι-, στις αποφάσεις και των δημοτικών συμβουλίων και των περιφερειακών. Ίσως ως τότε -αυτό θα το κρίνετε εσείς, που ξέρετε καλύτερα-, είναι σκόπιμο να υπάρχει κάποια εγκύκλιος προς τις υπηρεσίες, που δίνουν αφειδώς άδειες, χωρίς να παίρνουν υπ’ </w:t>
      </w:r>
      <w:proofErr w:type="spellStart"/>
      <w:r>
        <w:rPr>
          <w:rFonts w:eastAsia="Times New Roman"/>
          <w:szCs w:val="24"/>
        </w:rPr>
        <w:t>όψιν</w:t>
      </w:r>
      <w:proofErr w:type="spellEnd"/>
      <w:r>
        <w:rPr>
          <w:rFonts w:eastAsia="Times New Roman"/>
          <w:szCs w:val="24"/>
        </w:rPr>
        <w:t xml:space="preserve"> τους τις αποφάσεις των τοπικών κοινωνιών, να είναι πιο προσεκτικές. Και εν πάση </w:t>
      </w:r>
      <w:proofErr w:type="spellStart"/>
      <w:r>
        <w:rPr>
          <w:rFonts w:eastAsia="Times New Roman"/>
          <w:szCs w:val="24"/>
        </w:rPr>
        <w:t>περιπτώσει</w:t>
      </w:r>
      <w:proofErr w:type="spellEnd"/>
      <w:r>
        <w:rPr>
          <w:rFonts w:eastAsia="Times New Roman"/>
          <w:szCs w:val="24"/>
        </w:rPr>
        <w:t xml:space="preserve">, επειδή τον τελευταίο λόγο τον έχει το Υπουργείο, είμαι σίγουρος ότι εσείς θα λαμβάνατε υπ’ </w:t>
      </w:r>
      <w:proofErr w:type="spellStart"/>
      <w:r>
        <w:rPr>
          <w:rFonts w:eastAsia="Times New Roman"/>
          <w:szCs w:val="24"/>
        </w:rPr>
        <w:t>όψιν</w:t>
      </w:r>
      <w:proofErr w:type="spellEnd"/>
      <w:r>
        <w:rPr>
          <w:rFonts w:eastAsia="Times New Roman"/>
          <w:szCs w:val="24"/>
        </w:rPr>
        <w:t xml:space="preserve"> σας την άποψη των τοπικών κοινωνιών. </w:t>
      </w:r>
    </w:p>
    <w:p w14:paraId="23ED7008" w14:textId="77777777" w:rsidR="00C435E4" w:rsidRDefault="00B629A5">
      <w:pPr>
        <w:spacing w:line="600" w:lineRule="auto"/>
        <w:ind w:firstLine="720"/>
        <w:contextualSpacing/>
        <w:jc w:val="both"/>
        <w:rPr>
          <w:rFonts w:eastAsia="Times New Roman"/>
          <w:szCs w:val="24"/>
        </w:rPr>
      </w:pPr>
      <w:r>
        <w:rPr>
          <w:rFonts w:eastAsia="Times New Roman"/>
          <w:szCs w:val="24"/>
        </w:rPr>
        <w:t xml:space="preserve">Η Κάλυμνος για παράδειγμα, για να ενισχύσω αυτό που είπα πριν ως προς τη σύγκρουση των χρήσεων, πέρα από αυτό που σας είπα, δηλαδή ότι προβλέπεται καταδυτικό πάρκο μέσα σε ζώνη που μπορεί να επιτραπεί ιχθυοκαλλιέργεια, έχει φοβερές δυνατότητες ανάπτυξης σε άλλες δραστηριότητες -και πρέπει να το κάνουμε- που είναι σε όφελος της τοπικής κοινωνίας, οι οποίες είναι αντίθετες με την ανάπτυξη των ιχθυοκαλλιεργειών. Έχει </w:t>
      </w:r>
      <w:proofErr w:type="spellStart"/>
      <w:r>
        <w:rPr>
          <w:rFonts w:eastAsia="Times New Roman"/>
          <w:szCs w:val="24"/>
        </w:rPr>
        <w:t>κορεστεί</w:t>
      </w:r>
      <w:proofErr w:type="spellEnd"/>
      <w:r>
        <w:rPr>
          <w:rFonts w:eastAsia="Times New Roman"/>
          <w:szCs w:val="24"/>
        </w:rPr>
        <w:t>, έχει αρκετές ιχθυοκαλλιέργειες. Βοηθούν. Έχει τον αναρριχητικό τουρισμό, έχει τον καταδυτικό, έχει τον αλιευτικό, πέρα από τα άλλα τα οποία αφορούν την ανάπτυξη τοπικών προϊόντων, κ.λπ..</w:t>
      </w:r>
    </w:p>
    <w:p w14:paraId="23ED7009" w14:textId="77777777" w:rsidR="00C435E4" w:rsidRDefault="00B629A5">
      <w:pPr>
        <w:spacing w:line="600" w:lineRule="auto"/>
        <w:ind w:firstLine="720"/>
        <w:contextualSpacing/>
        <w:jc w:val="both"/>
        <w:rPr>
          <w:rFonts w:eastAsia="Times New Roman"/>
          <w:szCs w:val="24"/>
        </w:rPr>
      </w:pPr>
      <w:r>
        <w:rPr>
          <w:rFonts w:eastAsia="Times New Roman"/>
          <w:szCs w:val="24"/>
        </w:rPr>
        <w:t>Ευχαριστώ.</w:t>
      </w:r>
    </w:p>
    <w:p w14:paraId="23ED700A" w14:textId="77777777" w:rsidR="00C435E4" w:rsidRDefault="00B629A5">
      <w:pPr>
        <w:spacing w:line="600" w:lineRule="auto"/>
        <w:ind w:firstLine="720"/>
        <w:contextualSpacing/>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Κύριε Υπουργέ, θέλετε τον λόγο;</w:t>
      </w:r>
    </w:p>
    <w:p w14:paraId="23ED700B" w14:textId="77777777" w:rsidR="00C435E4" w:rsidRDefault="00B629A5">
      <w:pPr>
        <w:spacing w:line="600" w:lineRule="auto"/>
        <w:ind w:firstLine="720"/>
        <w:contextualSpacing/>
        <w:jc w:val="both"/>
        <w:rPr>
          <w:rFonts w:eastAsia="Times New Roman"/>
          <w:szCs w:val="24"/>
        </w:rPr>
      </w:pPr>
      <w:r>
        <w:rPr>
          <w:rFonts w:eastAsia="Times New Roman"/>
          <w:b/>
          <w:szCs w:val="24"/>
        </w:rPr>
        <w:t xml:space="preserve">ΓΕΩΡΓΙΟΣ ΣΤΑΘΑΚΗΣ (Υπουργός Περιβάλλοντος και Ενέργειας): </w:t>
      </w:r>
      <w:r>
        <w:rPr>
          <w:rFonts w:eastAsia="Times New Roman"/>
          <w:szCs w:val="24"/>
        </w:rPr>
        <w:t>Όχι, κυρία Πρόεδρε.</w:t>
      </w:r>
    </w:p>
    <w:p w14:paraId="23ED700C" w14:textId="77777777" w:rsidR="00C435E4" w:rsidRDefault="00B629A5">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Ευχαριστώ.</w:t>
      </w:r>
    </w:p>
    <w:p w14:paraId="23ED700D" w14:textId="77777777" w:rsidR="00C435E4" w:rsidRDefault="00B629A5">
      <w:pPr>
        <w:spacing w:line="600" w:lineRule="auto"/>
        <w:ind w:firstLine="720"/>
        <w:contextualSpacing/>
        <w:jc w:val="both"/>
        <w:rPr>
          <w:rFonts w:eastAsia="Times New Roman"/>
          <w:szCs w:val="24"/>
        </w:rPr>
      </w:pPr>
      <w:r>
        <w:rPr>
          <w:rFonts w:eastAsia="Times New Roman"/>
          <w:szCs w:val="24"/>
        </w:rPr>
        <w:t xml:space="preserve">Θα συζητηθεί η πρώτη με αριθμό 870/23-5-2017 επίκαιρη ερώτηση δεύτερου κύκλου (Β΄) του Βουλευτή Κυκλάδων του Συνασπισμού Ριζοσπαστικής Αριστεράς κ. </w:t>
      </w:r>
      <w:r>
        <w:rPr>
          <w:rFonts w:eastAsia="Times New Roman"/>
          <w:bCs/>
          <w:szCs w:val="24"/>
        </w:rPr>
        <w:t xml:space="preserve">Νικολάου </w:t>
      </w:r>
      <w:proofErr w:type="spellStart"/>
      <w:r>
        <w:rPr>
          <w:rFonts w:eastAsia="Times New Roman"/>
          <w:bCs/>
          <w:szCs w:val="24"/>
        </w:rPr>
        <w:t>Συρμαλένιου</w:t>
      </w:r>
      <w:proofErr w:type="spellEnd"/>
      <w:r>
        <w:rPr>
          <w:rFonts w:eastAsia="Times New Roman"/>
          <w:szCs w:val="24"/>
        </w:rPr>
        <w:t xml:space="preserve"> προς τον Υπουργό</w:t>
      </w:r>
      <w:r>
        <w:rPr>
          <w:rFonts w:eastAsia="Times New Roman"/>
          <w:b/>
          <w:bCs/>
          <w:szCs w:val="24"/>
        </w:rPr>
        <w:t xml:space="preserve"> </w:t>
      </w:r>
      <w:r>
        <w:rPr>
          <w:rFonts w:eastAsia="Times New Roman"/>
          <w:bCs/>
          <w:szCs w:val="24"/>
        </w:rPr>
        <w:t>Περιβάλλοντος και Ενέργειας,</w:t>
      </w:r>
      <w:r>
        <w:rPr>
          <w:rFonts w:eastAsia="Times New Roman"/>
          <w:b/>
          <w:bCs/>
          <w:szCs w:val="24"/>
        </w:rPr>
        <w:t xml:space="preserve"> </w:t>
      </w:r>
      <w:r>
        <w:rPr>
          <w:rFonts w:eastAsia="Times New Roman"/>
          <w:szCs w:val="24"/>
        </w:rPr>
        <w:t>με θέμα: «αυθαίρετες κατασκευές και καταπατήσεις παραλιών στη Μύκονο».</w:t>
      </w:r>
    </w:p>
    <w:p w14:paraId="23ED700E" w14:textId="77777777" w:rsidR="00C435E4" w:rsidRDefault="00B629A5">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Συρμαλένιο</w:t>
      </w:r>
      <w:proofErr w:type="spellEnd"/>
      <w:r>
        <w:rPr>
          <w:rFonts w:eastAsia="Times New Roman"/>
          <w:szCs w:val="24"/>
        </w:rPr>
        <w:t>, έχετε τον λόγο για δύο λεπτά για να αναπτύξετε την επίκαιρη ερώτηση.</w:t>
      </w:r>
    </w:p>
    <w:p w14:paraId="23ED700F" w14:textId="77777777" w:rsidR="00C435E4" w:rsidRDefault="00B629A5">
      <w:pPr>
        <w:spacing w:line="600" w:lineRule="auto"/>
        <w:ind w:firstLine="720"/>
        <w:contextualSpacing/>
        <w:jc w:val="both"/>
        <w:rPr>
          <w:rFonts w:eastAsia="Times New Roman"/>
          <w:szCs w:val="24"/>
        </w:rPr>
      </w:pPr>
      <w:r>
        <w:rPr>
          <w:rFonts w:eastAsia="Times New Roman"/>
          <w:b/>
          <w:szCs w:val="24"/>
        </w:rPr>
        <w:t>ΝΙΚΟΛΑΟΣ ΣΥΡΜΑΛΕΝΙΟΣ:</w:t>
      </w:r>
      <w:r>
        <w:rPr>
          <w:rFonts w:eastAsia="Times New Roman"/>
          <w:szCs w:val="24"/>
        </w:rPr>
        <w:t xml:space="preserve"> Ευχαριστώ πολύ, κυρία Πρόεδρε.</w:t>
      </w:r>
    </w:p>
    <w:p w14:paraId="23ED7010" w14:textId="77777777" w:rsidR="00C435E4" w:rsidRDefault="00B629A5">
      <w:pPr>
        <w:spacing w:line="600" w:lineRule="auto"/>
        <w:ind w:firstLine="720"/>
        <w:contextualSpacing/>
        <w:jc w:val="both"/>
        <w:rPr>
          <w:rFonts w:eastAsia="Times New Roman"/>
          <w:szCs w:val="24"/>
        </w:rPr>
      </w:pPr>
      <w:r>
        <w:rPr>
          <w:rFonts w:eastAsia="Times New Roman"/>
          <w:szCs w:val="24"/>
        </w:rPr>
        <w:t xml:space="preserve">Κύριε Υπουργέ, όλοι γνωρίζουμε ότι το πανέμορφο νησί της Μυκόνου, που αποτελεί έναν από τους πιο ελκυστικούς παγκόσμιους τουριστικούς προορισμούς -ακριβώς γι’ αυτόν τον λόγο, όπως και σε άλλες περιοχές υψηλής τουριστικής ανάπτυξης-, οδηγεί πολλά αδηφάγα συμφέροντα να επιδιώκουν μια αλόγιστη εκμετάλλευση της εξαίρετης φυσικής ομορφιάς, των ακτών, των παραλιών και γενικότερα του φυσικού περιβάλλοντος του νησιού, πέρα και πάνω από ισχύοντες νόμους. </w:t>
      </w:r>
    </w:p>
    <w:p w14:paraId="23ED7011" w14:textId="77777777" w:rsidR="00C435E4" w:rsidRDefault="00B629A5">
      <w:pPr>
        <w:spacing w:line="600" w:lineRule="auto"/>
        <w:ind w:firstLine="720"/>
        <w:contextualSpacing/>
        <w:jc w:val="both"/>
        <w:rPr>
          <w:rFonts w:eastAsia="Times New Roman"/>
          <w:szCs w:val="24"/>
        </w:rPr>
      </w:pPr>
      <w:r>
        <w:rPr>
          <w:rFonts w:eastAsia="Times New Roman"/>
          <w:szCs w:val="24"/>
        </w:rPr>
        <w:lastRenderedPageBreak/>
        <w:t xml:space="preserve">Τα τελευταία χρόνια έχουν γίνει πάρα πολλές καταγγελίες, δημοτικών κινήσεων, συλλογικοτήτων, αλλά και απλών πολιτών. Κάθε φορά που πάω στη Μύκονο ακριβώς αυτά τα πράγματα μού καταγγέλλουν. Πυκνώνουν καθημερινά φαινόμενα πολεοδομικής αυθαιρεσίας, παράνομων κατασκευών, καταπατήσεις παραλιών, αιγιαλών, κ.λπ.. Μέχρι και ολόκληρα εμπορικά κέντρα έχουν χτιστεί παράνομα και λειτουργούν σε έναν βαθμό παράνομα. </w:t>
      </w:r>
    </w:p>
    <w:p w14:paraId="23ED7012" w14:textId="77777777" w:rsidR="00C435E4" w:rsidRDefault="00B629A5">
      <w:pPr>
        <w:spacing w:line="600" w:lineRule="auto"/>
        <w:ind w:firstLine="720"/>
        <w:contextualSpacing/>
        <w:jc w:val="both"/>
        <w:rPr>
          <w:rFonts w:eastAsia="Times New Roman"/>
          <w:szCs w:val="24"/>
        </w:rPr>
      </w:pPr>
      <w:r>
        <w:rPr>
          <w:rFonts w:eastAsia="Times New Roman"/>
          <w:szCs w:val="24"/>
        </w:rPr>
        <w:t xml:space="preserve">Χαρακτηριστικό είναι ότι η αστυνομική δύναμη, η οποία και αυτή δεν επαρκεί έχει κατασχέσει πάρα πολλά μηχανήματα, μπετονιέρες κ.λπ., τα οποία δουλεύουν τη νύχτα ακατάπαυστα για να χτίσουν παράνομα και όσα κατάσχονται, παρελαύνουν έξω στον προαύλιο χώρο του αστυνομικού τμήματος. Χαρακτηριστική περίπτωση, πέραν από όλες τις άλλες, είναι η περίπτωση παραλίας του Πανόρμου, η οποία λειτούργησε από το 2016 με εστιατόριο χωρίς άδεια και παρά το γεγονός ότι η Αστυνομία σφράγισε το μαγαζί αυτό, την επόμενη μέρα συνέχισε να λειτουργεί. Η παραλία αυτή προστατεύεται πολλαπλώς, τόσο από το προεδρικό διάταγμα χρήσεων γης το 2043/2005, όσο και ως αρχαιολογικός χώρος, αλλά και ως υδροβιότοπος, ενταγμένος στον κατάλογο των νησιωτικών υγροτόπων. </w:t>
      </w:r>
    </w:p>
    <w:p w14:paraId="23ED7013"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Αυτά τα φαινόμενα είναι αποτέλεσμα της </w:t>
      </w:r>
      <w:proofErr w:type="spellStart"/>
      <w:r>
        <w:rPr>
          <w:rFonts w:eastAsia="Times New Roman" w:cs="Times New Roman"/>
          <w:szCs w:val="24"/>
        </w:rPr>
        <w:t>υποστελέχωσης</w:t>
      </w:r>
      <w:proofErr w:type="spellEnd"/>
      <w:r>
        <w:rPr>
          <w:rFonts w:eastAsia="Times New Roman" w:cs="Times New Roman"/>
          <w:szCs w:val="24"/>
        </w:rPr>
        <w:t xml:space="preserve"> όλων των συναρμόδιων υπηρεσιών, κυρίως της Πολεοδομίας, όπου ένας μόνιμος πολεοδόμος έχει δικαίωμα υπογραφής και αυτός είναι σε εκκρεμοδικία, διότι είχε </w:t>
      </w:r>
      <w:r>
        <w:rPr>
          <w:rFonts w:eastAsia="Times New Roman" w:cs="Times New Roman"/>
          <w:szCs w:val="24"/>
        </w:rPr>
        <w:lastRenderedPageBreak/>
        <w:t xml:space="preserve">σοβαρά ποινικά αδικήματα από τον Μάιο του 2016 τα οποία δεν έχουν </w:t>
      </w:r>
      <w:proofErr w:type="spellStart"/>
      <w:r>
        <w:rPr>
          <w:rFonts w:eastAsia="Times New Roman" w:cs="Times New Roman"/>
          <w:szCs w:val="24"/>
        </w:rPr>
        <w:t>τελεσιδικήσει</w:t>
      </w:r>
      <w:proofErr w:type="spellEnd"/>
      <w:r>
        <w:rPr>
          <w:rFonts w:eastAsia="Times New Roman" w:cs="Times New Roman"/>
          <w:szCs w:val="24"/>
        </w:rPr>
        <w:t xml:space="preserve">. Αυτήν τη στιγμή ξαναλειτουργεί, γιατί ακριβώς δεν υπήρχε άλλη δυνατότητα. Έπρεπε να λειτουργήσει η Πολεοδομία. Υπάρχουν άλλοι δύο συμβασιούχοι χωρίς δικαίωμα υπογραφής. </w:t>
      </w:r>
    </w:p>
    <w:p w14:paraId="23ED7014"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Το ερώτημα, λοιπόν, είναι: Πρώτον, τι μέτρα θα πάρει το Υπουργείο για να λειτουργήσει αποτελεσματικά και ουσιαστικά η πολεοδομία του νησιού, δηλαδή να στελεχωθεί και να μπορεί να κάνει τη δουλειά της; Γιατί οι ανάγκες είναι τεράστιες. </w:t>
      </w:r>
    </w:p>
    <w:p w14:paraId="23ED7015"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Δεύτερον, πώς θα προστατευτούν οι παραλίες του εξαίρετου φυσικού κάλλους και ειδικότερο ο Πάνορμος, αλλά και άλλες παραλίες; Θα υπάρξει τελικά άμεση παρέμβαση των επιθεωρητών περιβάλλοντος, έτσι ώστε να διαπιστωθεί το μέγεθος και η ποιότητα των παρανομιών; Θα υπάρξουν συγκεκριμένες κυρώσεις αλλά και κανόνες για να λειτουργήσει επιτέλους και η Μύκονος στο πλαίσιο μιας χρηστής διοίκησης και προστασίας του εξαίρετου περιβαλλοντικού κάλλους που διαθέτει;</w:t>
      </w:r>
    </w:p>
    <w:p w14:paraId="23ED7016"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23ED7017"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Τον λόγο έχει ο κύριος Υπουργός. </w:t>
      </w:r>
    </w:p>
    <w:p w14:paraId="23ED7018"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Θα πω τρία πράγματα. Το πρώτο έχει να κάνει με το καθεστώς της </w:t>
      </w:r>
      <w:r>
        <w:rPr>
          <w:rFonts w:eastAsia="Times New Roman" w:cs="Times New Roman"/>
          <w:szCs w:val="24"/>
        </w:rPr>
        <w:lastRenderedPageBreak/>
        <w:t>Μυκόνου. Η Μύκονος δεν έχει χαρακτηριστεί ως «</w:t>
      </w:r>
      <w:r>
        <w:rPr>
          <w:rFonts w:eastAsia="Times New Roman" w:cs="Times New Roman"/>
          <w:szCs w:val="24"/>
          <w:lang w:val="en-US"/>
        </w:rPr>
        <w:t>NATURA</w:t>
      </w:r>
      <w:r>
        <w:rPr>
          <w:rFonts w:eastAsia="Times New Roman" w:cs="Times New Roman"/>
          <w:szCs w:val="24"/>
        </w:rPr>
        <w:t xml:space="preserve">», όμως έχει τρεις νησιωτικούς </w:t>
      </w:r>
      <w:proofErr w:type="spellStart"/>
      <w:r>
        <w:rPr>
          <w:rFonts w:eastAsia="Times New Roman" w:cs="Times New Roman"/>
          <w:szCs w:val="24"/>
        </w:rPr>
        <w:t>υγρότοπους</w:t>
      </w:r>
      <w:proofErr w:type="spellEnd"/>
      <w:r>
        <w:rPr>
          <w:rFonts w:eastAsia="Times New Roman" w:cs="Times New Roman"/>
          <w:szCs w:val="24"/>
        </w:rPr>
        <w:t xml:space="preserve"> οι οποίοι προστατεύονται, σύμφωνα με τις διατάξεις του από το 2012 προεδρικού διατάγματος. Επίσης, υπάρχει από το 2015 ειδικό προεδρικό διάταγμα για τη Μύκονο και για τις εκτός σχεδίου περιοχές. Το Υπουργείο προφανώς είναι υπέρμαχο της νομιμότητας, της διαφάνειας και του σεβασμού. Συνεπώς, οι καταπατήσεις παραλιών για κανέναν λόγο δεν μπορεί και δεν πρέπει να είναι ανεκτές. </w:t>
      </w:r>
    </w:p>
    <w:p w14:paraId="23ED7019"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θέμα αφορά την </w:t>
      </w:r>
      <w:proofErr w:type="spellStart"/>
      <w:r>
        <w:rPr>
          <w:rFonts w:eastAsia="Times New Roman" w:cs="Times New Roman"/>
          <w:szCs w:val="24"/>
        </w:rPr>
        <w:t>υποστελέχωση</w:t>
      </w:r>
      <w:proofErr w:type="spellEnd"/>
      <w:r>
        <w:rPr>
          <w:rFonts w:eastAsia="Times New Roman" w:cs="Times New Roman"/>
          <w:szCs w:val="24"/>
        </w:rPr>
        <w:t>. Είναι όντως παράδοξο ότι στη Μύκονο δεν έχει ουσιαστικά προσωπικό ή Πολεοδομία. Υπάρχει ένας μηχανικός, όπως είπατε σωστά. Στις 7 Απριλίου εγκρίθηκε η κάλυψη τριών θέσεων τακτικού προσωπικού στον Δήμο Μυκόνου από το σύνολο των ογδόντα δύο εγκρίσεων που δόθηκαν στους ΟΤΑ Α΄ και Β΄ Βαθμού. Άρα, υπήρξε μια προτεραιότητα στην κάλυψη των θέσεων πολιτικού μηχανικού. Ακολούθως, ο δήμος αιτήθηκε οι θέσεις αυτές να είναι των ειδικοτήτων πολιτικού μηχανικού, μηχανολόγου, μηχανικού. Συνεπώς, στο ΑΣΕΠ θα προκηρυχθούν οι σχετικές εγκρίσεις των τριών θέσεων που ανέφερα.</w:t>
      </w:r>
    </w:p>
    <w:p w14:paraId="23ED701A"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την πρόσληψη προσωπικού ιδιωτικού δικαίου ορισμένου χρόνο ή με σύμβαση μίσθωσης έργου, το Υπουργείο Εσωτερικών μάς ενημέρωσε ότι έχει ενημερώσει όλους τους δικαιούχους της χώρας να υποβάλλουν </w:t>
      </w:r>
      <w:r>
        <w:rPr>
          <w:rFonts w:eastAsia="Times New Roman" w:cs="Times New Roman"/>
          <w:szCs w:val="24"/>
        </w:rPr>
        <w:lastRenderedPageBreak/>
        <w:t>τα αιτήματά τους, προκειμένου αυτά να προωθηθούν για έγκριση. Μέχρι σήμερα από τον Δήμο Μυκόνου δεν έχουμε το σχετικό αίτημα.</w:t>
      </w:r>
    </w:p>
    <w:p w14:paraId="23ED701B"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Εκτάκτως για τη λειτουργία της Πολεοδομίας, μέχρι να ολοκληρωθεί η στελέχωσή της με το αναγκαίο προσωπικό που ανέφερα, το Υπουργείο Εσωτερικών εξετάζει τη λειτουργία της με διοικητική υποστήριξη. </w:t>
      </w:r>
    </w:p>
    <w:p w14:paraId="23ED701C"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Στο τρίτο ερώτημα για τους ελέγχους, να υπενθυμίσω ότι από το Υπουργείο Εσωτερικών στη νήσο Μύκονο έχουν σχηματιστεί δικογραφίες για παράβαση του ν.1539/38 περί προστασίας των δημοσίων χτισμάτων και του γενικού οικοδομικού κανονισμού, ενώ οι δυνάμεις της Ελληνικής Αστυνομίας προχώρησαν σε σειρά συλλήψεων στο πλαίσιο της αυτόφωρης διαδικασίας. Για τις παραβάσεις αυτές έχει ενημερωθεί και ο Δήμος Μυκόνου. </w:t>
      </w:r>
    </w:p>
    <w:p w14:paraId="23ED701D"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αρκετοί έλεγχοι που έχουν γίνει λόγω της σοβαρότητας της κατάστασης. Εν τούτοις, αναγνωρίζουμε και δεσμευόμαστε ότι οι επιθεωρητές περιβάλλοντος θα εντάξουν άμεσα στον προγραμματισμό τους, τους περιβαλλοντικούς ελέγχους στη Μύκονο, οι οποίοι θα λάβουν χώρα το συντομότερο δυνατό. </w:t>
      </w:r>
    </w:p>
    <w:p w14:paraId="23ED701E" w14:textId="77777777" w:rsidR="00C435E4" w:rsidRDefault="00B629A5">
      <w:pPr>
        <w:spacing w:line="600" w:lineRule="auto"/>
        <w:contextualSpacing/>
        <w:jc w:val="both"/>
        <w:rPr>
          <w:rFonts w:eastAsia="Times New Roman" w:cs="Times New Roman"/>
          <w:szCs w:val="24"/>
        </w:rPr>
      </w:pPr>
      <w:r>
        <w:rPr>
          <w:rFonts w:eastAsia="Times New Roman" w:cs="Times New Roman"/>
          <w:szCs w:val="24"/>
        </w:rPr>
        <w:t>Τέλος να αναφέρω ότι κατά το έτος 2015 οι επιθεωρητές δόμησης είχαν συντονίσει τη διενέργεια κατεδαφίσεων στις αυθαίρετες κατασκευές εντός αιγιαλού κατά μήκος της ακτής στην περιοχή Καλαφάτη Μυκόνου.</w:t>
      </w:r>
    </w:p>
    <w:p w14:paraId="23ED701F"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Ο κ. </w:t>
      </w:r>
      <w:proofErr w:type="spellStart"/>
      <w:r>
        <w:rPr>
          <w:rFonts w:eastAsia="Times New Roman" w:cs="Times New Roman"/>
          <w:szCs w:val="24"/>
        </w:rPr>
        <w:t>Συρμαλένιος</w:t>
      </w:r>
      <w:proofErr w:type="spellEnd"/>
      <w:r>
        <w:rPr>
          <w:rFonts w:eastAsia="Times New Roman" w:cs="Times New Roman"/>
          <w:szCs w:val="24"/>
        </w:rPr>
        <w:t xml:space="preserve"> έχει τον λόγο.</w:t>
      </w:r>
    </w:p>
    <w:p w14:paraId="23ED7020"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 xml:space="preserve">Πραγματικά ευχαριστώ πολύ τον κύριο Υπουργό που φαίνεται ότι έχει κατανοήσει το μέγεθος του προβλήματος. Βεβαίως, από τη μια μεριά σαφώς είμαστε υπέρ της τουριστικής ανάπτυξης και της υγιούς επιχειρηματικότητας, ταυτόχρονα όμως πρέπει να προστατεύσουμε το φυσικό περιβάλλον με κανόνες που έχει θεσπίσει ή θα θεσπίσει στο μέλλον η πολιτεία. </w:t>
      </w:r>
    </w:p>
    <w:p w14:paraId="23ED7021"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Είναι πολύ σημαντικό το ότι δεσμεύθηκε ο Υπουργός για την κάθοδο των επιθεωρητών περιβάλλοντος στη Μύκονο. Από την εμπειρία που έχουμε και από άλλες περιοχές οι μόνο δώδεκα επιθεωρητές περιβάλλοντος, που αν δεν κάνω λάθος υπάρχουν, είναι ένας πολύ μικρός αριθμός για να αντιμετωπίσει τα πολύ μεγάλα προβλήματα που υπάρχουν σε όλη την επικράτεια. Καταλαβαίνουμε τις δυσκολίες, αλλά επίσης πρέπει να δείτε πέραν της καθόδου και την επιτάχυνση των εκθέσεων των επιθεωρητών αυτών. Συνήθως οι επιθεωρητές ζητάνε απολογία από κάποιες τοπικές αρχές. Έρχεται αυτή η απολογία και μετά για να συνταχθεί έκθεση και να ολοκληρωθεί η διαπίστωση τού τι έχει γίνει και τού τι πρέπει να γίνει, αν πρέπει να ληφθούν μέτρα ή όχι, αργούν πάρα πολύ. Υπάρχει μεγάλη καθυστέρηση, με αποτέλεσμα να μην έχουμε ουσιαστικά και πρακτικά αποτελέσματα στην καθημερινότητα.</w:t>
      </w:r>
    </w:p>
    <w:p w14:paraId="23ED7022"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είναι πολύ σημαντικό αυτό που είπατε για τις τρεις θέσεις μηχανικών στον Δήμο Μυκόνου, αρκεί αυτοί να στελεχώσουν την Πολεοδομία και να μη χρησιμοποιηθούν για άλλες δουλειές, γιατί, όπως ξέρουμε, όλοι οι δήμοι αυτή τη στιγμή, ειδικά οι νησιωτικοί, αντιμετωπίζουν πρόβλημα </w:t>
      </w:r>
      <w:proofErr w:type="spellStart"/>
      <w:r>
        <w:rPr>
          <w:rFonts w:eastAsia="Times New Roman" w:cs="Times New Roman"/>
          <w:szCs w:val="24"/>
        </w:rPr>
        <w:t>υποστελέχωσης</w:t>
      </w:r>
      <w:proofErr w:type="spellEnd"/>
      <w:r>
        <w:rPr>
          <w:rFonts w:eastAsia="Times New Roman" w:cs="Times New Roman"/>
          <w:szCs w:val="24"/>
        </w:rPr>
        <w:t xml:space="preserve">, άρα μπορεί ο δήμαρχος να τους αξιοποιήσει σε άλλες δουλειές και όχι εκεί που χρειάζεται. </w:t>
      </w:r>
    </w:p>
    <w:p w14:paraId="23ED7023"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θέλω να πω ότι πραγματικά όλες οι υπηρεσίες -και οι δικές σας αλλά και άλλων συναρμόδιων Υπουργείων γι’ αυτά τα θέματα- θα πρέπει να βρουν έναν τρόπο να επιταχύνουν τους ρυθμούς ελέγχων, με την καλή έννοια του όρου, έτσι ώστε να μη μένουμε απλώς σε κάποια επιφανειακά αποτελέσματα. Πράγματι, η Αστυνομία με τη μικρή της δύναμη κάνει ό,τι μπορεί. </w:t>
      </w:r>
    </w:p>
    <w:p w14:paraId="23ED7024"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Είχαμε μάλιστα επισκεφθεί πρόσφατα όλες τις υπηρεσίες στη Μύκονο και οι τρεις Βουλευτές Κυκλάδων του ΣΥΡΙΖΑ και είδαμε από κοντά ότι υπάρχει </w:t>
      </w:r>
      <w:proofErr w:type="spellStart"/>
      <w:r>
        <w:rPr>
          <w:rFonts w:eastAsia="Times New Roman" w:cs="Times New Roman"/>
          <w:szCs w:val="24"/>
        </w:rPr>
        <w:t>υποστελέχωση</w:t>
      </w:r>
      <w:proofErr w:type="spellEnd"/>
      <w:r>
        <w:rPr>
          <w:rFonts w:eastAsia="Times New Roman" w:cs="Times New Roman"/>
          <w:szCs w:val="24"/>
        </w:rPr>
        <w:t xml:space="preserve"> και στο Λιμενικό και στην Αστυνομία, φυσικά και στην Πολεοδομία, αλλά και σε μια σειρά άλλες δημόσιες υπηρεσίες. Υπάρχει και το πρόβλημα ότι δεν βρίσκουν σπίτια να μείνουν. Είναι κι αυτό ένα άλλο μεγάλο ζήτημα, το οποίο αφορά κυρίως τα πολύ υψηλού επιπέδου τουριστικά νησιά, αλλά και όλες τις περιοχές της χώρας. </w:t>
      </w:r>
    </w:p>
    <w:p w14:paraId="23ED7025"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εγώ μένω στη δέσμευσή σας ότι οι επιθεωρητές περιβάλλοντος πολύ σύντομα θα πάνε εκεί για να διαπιστώσουν από κοντά όλα αυτά τα προβλήματα τα οποία θίξαμε. </w:t>
      </w:r>
    </w:p>
    <w:p w14:paraId="23ED7026"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3ED7027"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Θα συζητηθεί η εντέκατη με αριθμό 742/21-4-2017 επίκαιρη ερώτηση δεύτερου κύκλου (Β΄) του Βουλευτή Β΄ Πειραιώς των Ανεξαρτήτων Ελλήνων κ. Δημητρίου Καμμένου προς τον Υπουργό Περιβάλλοντος και Ενέργειας, σχετικά με τις υπέρογκες χρεώσεις σε λογαριασμούς της ΔΕΗ. </w:t>
      </w:r>
    </w:p>
    <w:p w14:paraId="23ED7028"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έγιναν και κάποιες εξαγγελίες του Πρωθυπουργού προχθές στο Υπουργείο του κ. Σταθάκη. </w:t>
      </w:r>
    </w:p>
    <w:p w14:paraId="23ED7029"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Έχετε τον λόγο για δυο λεπτά, κύριε </w:t>
      </w:r>
      <w:proofErr w:type="spellStart"/>
      <w:r>
        <w:rPr>
          <w:rFonts w:eastAsia="Times New Roman" w:cs="Times New Roman"/>
          <w:szCs w:val="24"/>
        </w:rPr>
        <w:t>Καμμένε</w:t>
      </w:r>
      <w:proofErr w:type="spellEnd"/>
      <w:r>
        <w:rPr>
          <w:rFonts w:eastAsia="Times New Roman" w:cs="Times New Roman"/>
          <w:szCs w:val="24"/>
        </w:rPr>
        <w:t>, για να αναπτύξετε την επίκαιρη ερώτηση.</w:t>
      </w:r>
    </w:p>
    <w:p w14:paraId="23ED702A"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Ευχαριστώ πολύ, κυρία Πρόεδρε. </w:t>
      </w:r>
    </w:p>
    <w:p w14:paraId="23ED702B"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Καλημέρα, κύριε Υπουργέ.</w:t>
      </w:r>
    </w:p>
    <w:p w14:paraId="23ED702C"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Είχαμε τη χαρά να σας δούμε το πρωί σε πρωινό σταθμό. Δώσατε αρκετές εξηγήσεις σε σχέση και με την ερώτηση που έχω καταθέσει από καιρό. Καλό είναι να συζητήσουμε κάποια πράγματα.</w:t>
      </w:r>
    </w:p>
    <w:p w14:paraId="23ED702D"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Έχω δυο παρατηρήσεις. Δεν θα σπαταλήσω ούτε τον δικό σας χρόνο, ούτε του Προεδρείου και των συναδέλφων, διότι έχουν αναλυθεί τα ζητήματα. </w:t>
      </w:r>
    </w:p>
    <w:p w14:paraId="23ED702E"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βασικό ζήτημα που προκύπτει είναι ο τρόπος χρέωσης, το δίκαιο και το άδικο της χρέωσης στις Υπηρεσίες Κοινής Ωφέλειας. Όταν ξεπερνάς τις κιλοβατώρες και από 2000 πηγαίνεις στις 2001 ή από τις 3000 πηγαίνεις στις 3001 δεν υπάρχει κλιμακωτή χρέωση, αλλά υπάρχει χρέωση από την πρώτη κιλοβατώρα. </w:t>
      </w:r>
    </w:p>
    <w:p w14:paraId="23ED702F"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 Είδαμε ότι υπήρχε αυξημένη κατανάλωση τον χειμώνα, για τους γνωστούς λόγους, γιατί ο κόσμος λόγω των κοινοχρήστων δεν είχε πετρέλαιο στα σπίτια και αναγκάστηκε να κάψει ρεύμα, σόμπες και λοιπά. Έτσι αυξήθηκαν οι κιλοβατώρες κατανάλωσης και σχεδόν διπλασιάστηκε η χρέωση στο νοικοκυριό, διότι δεν υπήρχε το δίκαιο της κλιμακωτής χρέωσης. </w:t>
      </w:r>
    </w:p>
    <w:p w14:paraId="23ED7030"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Θα επανέλθω στη δευτερολογία μου. Ας κάνουμε την πρώτη μας συζήτηση να δούμε πώς προβλέπει το Υπουργείο και αν αναμένεται να αποκατασταθεί η εν λόγω άδικη μεθοδολογία και να αντικατασταθεί με μια δίκαιη κλιμακωτή χρέωση, έτσι ώστε να </w:t>
      </w:r>
      <w:proofErr w:type="spellStart"/>
      <w:r>
        <w:rPr>
          <w:rFonts w:eastAsia="Times New Roman" w:cs="Times New Roman"/>
          <w:szCs w:val="24"/>
        </w:rPr>
        <w:t>εξορθολογιστούν</w:t>
      </w:r>
      <w:proofErr w:type="spellEnd"/>
      <w:r>
        <w:rPr>
          <w:rFonts w:eastAsia="Times New Roman" w:cs="Times New Roman"/>
          <w:szCs w:val="24"/>
        </w:rPr>
        <w:t xml:space="preserve"> οι χρεώσεις και να προστατευθούν τα πραγματικά αδύναμα κομμάτια του πληθυσμού.</w:t>
      </w:r>
    </w:p>
    <w:p w14:paraId="23ED7031"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3ED7032"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23ED7033"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23ED7034"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ΣΤΑΘΑΚΗΣ (Υπουργός Περιβάλλοντος και Ενέργειας):</w:t>
      </w:r>
      <w:r>
        <w:rPr>
          <w:rFonts w:eastAsia="Times New Roman" w:cs="Times New Roman"/>
          <w:szCs w:val="24"/>
        </w:rPr>
        <w:t xml:space="preserve"> Ευχαριστώ, κυρία Πρόεδρε.</w:t>
      </w:r>
    </w:p>
    <w:p w14:paraId="23ED7035"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Όπως γνωρίζετε, ο τρόπος με τον οποίο προσδιορίζονται τα τιμολόγια της οικιακής κατανάλωσης -και αφορά όλους τους προμηθευτές, δεν αφορά μόνο τη ΔΕΗ, αλλά όλους τους προμηθευτές-, ο τρόπος τιμολόγησης είναι ενιαίος και έχει το πρόβλημα που εντοπίστηκε, ειδικά φέτος. Ενώ είναι σωστή η αρχή του -που λέει ότι όσο μεγαλύτερη είναι η κατανάλωση τόσο ακριβότερο είναι το ρεύμα, προκειμένου το μέτρο αυτό να είναι καθαρά κοινωνικό μέτρο, δηλαδή τα μικρά σπίτια και τα μικρά νοικοκυριά να πληρώνουν φτηνότερο ρεύμα από τα νοικοκυριά τα οποία έχουν πολύ υψηλή κατανάλωση, λόγω μεγάλης κατοικίας ή άλλων χρήσεων-, ενώ, λοιπόν, η αρχή είναι σωστή, ο τρόπος που μέχρι τώρα γίνεται ο υπολογισμός έχει τη μορφή μιας σκάλας, την οποία περιγράψατε πολύ καλά. Έχει χαμηλή τιμή το ρεύμα μέχρι τις 1.500, τις 2.000 και ούτω καθεξής. Μόλις γίνει 2.001 είναι σκάλα και αλλάζει όλος ο τρόπος υπολογισμού. Αυτό θεωρείται εν πολλοίς άδικο και ότι παραβιάζει τη σωστή αρχή πάνω στην οποία στηρίζεται η ιδέα της προοδευτικότητας της τιμής.</w:t>
      </w:r>
    </w:p>
    <w:p w14:paraId="23ED7036"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Φέτος τον χειμώνα -τα στατιστικά πλέον τα έχουμε- είχαμε μια αύξηση 9% της κατανάλωσης -κατά μέσο όρο- των νοικοκυριών, για τους λόγους που εξηγήσατε, και αυτό όντως άλλαξε κλίμακες και εκτίναξε τους λογαριασμούς </w:t>
      </w:r>
      <w:r>
        <w:rPr>
          <w:rFonts w:eastAsia="Times New Roman" w:cs="Times New Roman"/>
          <w:szCs w:val="24"/>
        </w:rPr>
        <w:lastRenderedPageBreak/>
        <w:t>ρεύματος, καθώς έβαλε την υψηλότερη τιμή στο σύνολο της κατανάλωσης και αυτό προκάλεσε αυξήσεις της τάξης του 20%, 25% και 30%.</w:t>
      </w:r>
    </w:p>
    <w:p w14:paraId="23ED7037"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Επιπρόσθετα, είναι και το θέμα των ΥΚΩ, τα οποία ακολουθούν κατ’ </w:t>
      </w:r>
      <w:proofErr w:type="spellStart"/>
      <w:r>
        <w:rPr>
          <w:rFonts w:eastAsia="Times New Roman" w:cs="Times New Roman"/>
          <w:szCs w:val="24"/>
        </w:rPr>
        <w:t>αναλογίαν</w:t>
      </w:r>
      <w:proofErr w:type="spellEnd"/>
      <w:r>
        <w:rPr>
          <w:rFonts w:eastAsia="Times New Roman" w:cs="Times New Roman"/>
          <w:szCs w:val="24"/>
        </w:rPr>
        <w:t xml:space="preserve"> την τιμή του ρεύματος. Τα ΥΚΩ, όπως ξέρετε, είναι η δαπάνη την οποία πληρώνουμε όλοι οι καταναλωτές, για να υπάρχει ενιαία τιμή σε όλη την Ελλάδα, ενώ τα νησιά έχουν πολύ υψηλό κόστος παραγωγής, επειδή έχουμε μονάδες παραγωγής που παράγουν μαζούτ, πετρέλαιο κ.λπ., το οποίο είναι πολύ πιο ακριβό από την παραγωγή που γίνεται με λιγνίτη ή με άλλες μορφές. Συνεπώς αυτό το εξτρά κόστος των νησιών το πληρώνουμε όλοι οι καταναλωτές. Απέναντι σε αυτό το θέμα έγιναν οι εξαγγελίες, και στο πρώτο και στο δεύτερο θέμα, επ’ αφορμή της παρουσίας του Πρωθυπουργού, τις οποίες διατύπωσε ευθέως προχθές. Και τα δύο προβλήματα προσπαθούμε να τα αντιμετωπίσουμε: Το μεν ένα, τα ΥΚΩ, με επιτάχυνση των διασυνδέσεων των νησιών. Ολοκληρώνονται οι «Κυκλάδες 1», οι «Κυκλάδες Β», είναι σε αρκετά προχωρημένο στάδιο η διασύνδεση Πελοποννήσου - Κρήτης, θέλουμε να επιταχύνουμε τη διασύνδεση Κρήτης - Αττικής. Συνεπώς η μία απάντηση είναι αυτή. </w:t>
      </w:r>
    </w:p>
    <w:p w14:paraId="23ED7038"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είναι ότι η Ρυθμιστική Αρχή Ενέργειας, η ανεξάρτητη αρχή που διαμορφώνει τα τιμολόγια, εξετάζει και άμεσα θα έχει συγκεκριμένες προτάσεις για το πώς θα εξομαλυνθεί η χρέωση του ρεύματος και, αντί της μορφής </w:t>
      </w:r>
      <w:r>
        <w:rPr>
          <w:rFonts w:eastAsia="Times New Roman" w:cs="Times New Roman"/>
          <w:szCs w:val="24"/>
        </w:rPr>
        <w:lastRenderedPageBreak/>
        <w:t>της σκάλας που έχουμε αυτή τη στιγμή, να υπάρξει μια πιο προοδευτική και πιο γραμμική μεταβολή, η οποία θα δημιουργήσει ένα δικαιότερο σύστημα χρέωσης.</w:t>
      </w:r>
    </w:p>
    <w:p w14:paraId="23ED7039"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Επαναλαμβάνω, αυτό θα είναι δεσμευτικό για όλους τους </w:t>
      </w:r>
      <w:proofErr w:type="spellStart"/>
      <w:r>
        <w:rPr>
          <w:rFonts w:eastAsia="Times New Roman" w:cs="Times New Roman"/>
          <w:szCs w:val="24"/>
        </w:rPr>
        <w:t>παρόχους</w:t>
      </w:r>
      <w:proofErr w:type="spellEnd"/>
      <w:r>
        <w:rPr>
          <w:rFonts w:eastAsia="Times New Roman" w:cs="Times New Roman"/>
          <w:szCs w:val="24"/>
        </w:rPr>
        <w:t xml:space="preserve"> ενέργειας και την τιμολόγησή τους και συνεπώς είναι και επιδιώκουμε να είναι μια αλλαγή η οποία θα είναι προς όφελος του καταναλωτών.</w:t>
      </w:r>
    </w:p>
    <w:p w14:paraId="23ED703A"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23ED703B" w14:textId="77777777" w:rsidR="00C435E4" w:rsidRDefault="00B629A5">
      <w:pPr>
        <w:spacing w:line="600" w:lineRule="auto"/>
        <w:ind w:firstLine="720"/>
        <w:contextualSpacing/>
        <w:jc w:val="both"/>
        <w:rPr>
          <w:rFonts w:eastAsia="Times New Roman" w:cs="Times New Roman"/>
          <w:bCs/>
          <w:szCs w:val="24"/>
        </w:rPr>
      </w:pPr>
      <w:r>
        <w:rPr>
          <w:rFonts w:eastAsia="Times New Roman" w:cs="Times New Roman"/>
          <w:b/>
          <w:szCs w:val="24"/>
        </w:rPr>
        <w:t>ΠΡΟΕΔΡΕΥΟΥΣΑ (Αναστασία Χριστοδουλοπούλου):</w:t>
      </w:r>
      <w:r>
        <w:rPr>
          <w:rFonts w:eastAsia="Times New Roman" w:cs="Times New Roman"/>
          <w:b/>
          <w:bCs/>
          <w:szCs w:val="24"/>
        </w:rPr>
        <w:t xml:space="preserve"> </w:t>
      </w:r>
      <w:r>
        <w:rPr>
          <w:rFonts w:eastAsia="Times New Roman" w:cs="Times New Roman"/>
          <w:bCs/>
          <w:szCs w:val="24"/>
        </w:rPr>
        <w:t>Είχαν δηλώσει στην Επιτροπή Θεσμών που είχαμε ακρόαση την ΡΑΕ ότι σε έναν μήνα -έχουν περάσει ήδη είκοσι μέρες- θα υποβάλουν τις προτάσεις για τη μείωση του τιμολογίου. Οπότε περιμένουμε όλοι με αγωνία.</w:t>
      </w:r>
    </w:p>
    <w:p w14:paraId="23ED703C" w14:textId="77777777" w:rsidR="00C435E4" w:rsidRDefault="00B629A5">
      <w:pPr>
        <w:spacing w:line="600" w:lineRule="auto"/>
        <w:ind w:firstLine="720"/>
        <w:contextualSpacing/>
        <w:jc w:val="both"/>
        <w:rPr>
          <w:rFonts w:eastAsia="Times New Roman" w:cs="Times New Roman"/>
          <w:bCs/>
          <w:szCs w:val="24"/>
        </w:rPr>
      </w:pPr>
      <w:r>
        <w:rPr>
          <w:rFonts w:eastAsia="Times New Roman" w:cs="Times New Roman"/>
          <w:b/>
          <w:bCs/>
          <w:szCs w:val="24"/>
        </w:rPr>
        <w:t xml:space="preserve">ΓΕΩΡΓΙΟΣ ΣΤΑΘΑΚΗΣ (Υπουργός Περιβάλλοντος και Ενέργειας): </w:t>
      </w:r>
      <w:r>
        <w:rPr>
          <w:rFonts w:eastAsia="Times New Roman" w:cs="Times New Roman"/>
          <w:bCs/>
          <w:szCs w:val="24"/>
        </w:rPr>
        <w:t>Κοντά είμαστε.</w:t>
      </w:r>
    </w:p>
    <w:p w14:paraId="23ED703D" w14:textId="77777777" w:rsidR="00C435E4" w:rsidRDefault="00B629A5">
      <w:pPr>
        <w:spacing w:line="600" w:lineRule="auto"/>
        <w:ind w:firstLine="720"/>
        <w:contextualSpacing/>
        <w:jc w:val="both"/>
        <w:rPr>
          <w:rFonts w:eastAsia="Times New Roman" w:cs="Times New Roman"/>
          <w:bCs/>
          <w:szCs w:val="24"/>
        </w:rPr>
      </w:pPr>
      <w:r>
        <w:rPr>
          <w:rFonts w:eastAsia="Times New Roman" w:cs="Times New Roman"/>
          <w:b/>
          <w:szCs w:val="24"/>
        </w:rPr>
        <w:t>ΠΡΟΕΔΡΕΥΟΥΣΑ (Αναστασία Χριστοδουλοπούλου):</w:t>
      </w:r>
      <w:r>
        <w:rPr>
          <w:rFonts w:eastAsia="Times New Roman" w:cs="Times New Roman"/>
          <w:bCs/>
          <w:szCs w:val="24"/>
        </w:rPr>
        <w:t xml:space="preserve"> Κύριε Καμμένο, έχετε τον λόγο.</w:t>
      </w:r>
    </w:p>
    <w:p w14:paraId="23ED703E" w14:textId="77777777" w:rsidR="00C435E4" w:rsidRDefault="00B629A5">
      <w:pPr>
        <w:spacing w:line="600" w:lineRule="auto"/>
        <w:ind w:firstLine="720"/>
        <w:contextualSpacing/>
        <w:jc w:val="both"/>
        <w:rPr>
          <w:rFonts w:eastAsia="Times New Roman" w:cs="Times New Roman"/>
          <w:bCs/>
          <w:szCs w:val="24"/>
        </w:rPr>
      </w:pPr>
      <w:r>
        <w:rPr>
          <w:rFonts w:eastAsia="Times New Roman" w:cs="Times New Roman"/>
          <w:b/>
          <w:bCs/>
          <w:szCs w:val="24"/>
        </w:rPr>
        <w:t xml:space="preserve">ΔΗΜΗΤΡΙΟΣ ΚΑΜΜΕΝΟΣ: </w:t>
      </w:r>
      <w:r>
        <w:rPr>
          <w:rFonts w:eastAsia="Times New Roman" w:cs="Times New Roman"/>
          <w:bCs/>
          <w:szCs w:val="24"/>
        </w:rPr>
        <w:t>Έχετε δίκιο, κυρία Πρόεδρε.</w:t>
      </w:r>
    </w:p>
    <w:p w14:paraId="23ED703F" w14:textId="77777777" w:rsidR="00C435E4" w:rsidRDefault="00B629A5">
      <w:pPr>
        <w:spacing w:line="600" w:lineRule="auto"/>
        <w:ind w:firstLine="720"/>
        <w:contextualSpacing/>
        <w:jc w:val="both"/>
        <w:rPr>
          <w:rFonts w:eastAsia="Times New Roman" w:cs="Times New Roman"/>
          <w:bCs/>
          <w:szCs w:val="24"/>
        </w:rPr>
      </w:pPr>
      <w:r>
        <w:rPr>
          <w:rFonts w:eastAsia="Times New Roman" w:cs="Times New Roman"/>
          <w:bCs/>
          <w:szCs w:val="24"/>
        </w:rPr>
        <w:t>Ευχαριστώ, κύριε Υπουργέ, διότι καλύψατε το σύνολο της ερώτησής μου με την απάντησή σας. Θα καταθέσω στα Πρακτικά κάποιους υπολογισμούς που έχω κάνει για αυτή την έξτρα κιλοβατώρα, προς γνώση και ενημέρωση και των συναδέλφων.</w:t>
      </w:r>
    </w:p>
    <w:p w14:paraId="23ED7040" w14:textId="77777777" w:rsidR="00C435E4" w:rsidRDefault="00B629A5">
      <w:pPr>
        <w:spacing w:line="600" w:lineRule="auto"/>
        <w:ind w:firstLine="720"/>
        <w:contextualSpacing/>
        <w:jc w:val="both"/>
        <w:rPr>
          <w:rFonts w:eastAsia="Times New Roman" w:cs="Times New Roman"/>
          <w:bCs/>
          <w:szCs w:val="24"/>
        </w:rPr>
      </w:pPr>
      <w:r>
        <w:rPr>
          <w:rFonts w:eastAsia="Times New Roman" w:cs="Times New Roman"/>
          <w:bCs/>
          <w:szCs w:val="24"/>
        </w:rPr>
        <w:lastRenderedPageBreak/>
        <w:t>(Στο σημείο αυτό ο Βουλευτής κ. Δημήτριος Καμμένος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3ED7041" w14:textId="77777777" w:rsidR="00C435E4" w:rsidRDefault="00B629A5">
      <w:pPr>
        <w:spacing w:line="600" w:lineRule="auto"/>
        <w:ind w:firstLine="720"/>
        <w:contextualSpacing/>
        <w:jc w:val="both"/>
        <w:rPr>
          <w:rFonts w:eastAsia="Times New Roman" w:cs="Times New Roman"/>
          <w:bCs/>
          <w:szCs w:val="24"/>
        </w:rPr>
      </w:pPr>
      <w:r>
        <w:rPr>
          <w:rFonts w:eastAsia="Times New Roman" w:cs="Times New Roman"/>
          <w:bCs/>
          <w:szCs w:val="24"/>
        </w:rPr>
        <w:t>Προκύπτει ένα άλλο ερώτημα. Εδώ πέρα εμείς ξεκινήσαμε ως Κυβέρνηση και δεχτήκαμε τον ΕΝΦΙΑ. Να θυμίσω προς το Σώμα και όσους μάς ακούν ότι αυτό ξεκίνησε από την παρανομία του κ. Βενιζέλου να βάλει τον ΕΕΤΗΔΕ στον εισπρακτικό μηχανισμό της ΔΕΗ. Τα χρέη της ΔΕΗ αυξήθηκαν επειδή ο κόσμος αντί για το ρεύμα πλήρωνε και τον φόρο του ακινήτου από το 2012 και μετά, οπότε του αυξήθηκε τόσο πολύ ο φόρος, που δεν μπορούσε να πληρώσει και το ρεύμα. Να μη λαϊκίσουμε λέγοντας για τα μαγκάλια και αυτά που τραβήξαμε και αυτά που ζήσαμε.</w:t>
      </w:r>
    </w:p>
    <w:p w14:paraId="23ED7042" w14:textId="77777777" w:rsidR="00C435E4" w:rsidRDefault="00B629A5">
      <w:pPr>
        <w:spacing w:line="600" w:lineRule="auto"/>
        <w:ind w:firstLine="720"/>
        <w:contextualSpacing/>
        <w:jc w:val="both"/>
        <w:rPr>
          <w:rFonts w:eastAsia="Times New Roman" w:cs="Times New Roman"/>
          <w:bCs/>
          <w:szCs w:val="24"/>
        </w:rPr>
      </w:pPr>
      <w:r>
        <w:rPr>
          <w:rFonts w:eastAsia="Times New Roman" w:cs="Times New Roman"/>
          <w:bCs/>
          <w:szCs w:val="24"/>
        </w:rPr>
        <w:t xml:space="preserve">Συνεχίζουμε, όμως, να έχουμε χρεώσεις μέσα στον λογαριασμό της ΔΕΗ υπέρ τρίτων και προκύπτει ένα ερώτημα που έχει έρθει με επιστολές στο γραφείο μου και το λέω για να το συζητήσουμε μελλοντικά, εάν δηλαδή η διακοπή ρεύματος για οφειλή υπέρ τρίτου είναι συνταγματική ή όχι. Ειλικρινά σας το λέω, έχουν έρθει τεκμηριωμένες προτάσεις και δεν ξέρω και τι να πω. </w:t>
      </w:r>
    </w:p>
    <w:p w14:paraId="23ED7043" w14:textId="77777777" w:rsidR="00C435E4" w:rsidRDefault="00B629A5">
      <w:pPr>
        <w:spacing w:line="600" w:lineRule="auto"/>
        <w:ind w:firstLine="720"/>
        <w:contextualSpacing/>
        <w:jc w:val="both"/>
        <w:rPr>
          <w:rFonts w:eastAsia="Times New Roman" w:cs="Times New Roman"/>
          <w:bCs/>
          <w:szCs w:val="24"/>
        </w:rPr>
      </w:pPr>
      <w:r>
        <w:rPr>
          <w:rFonts w:eastAsia="Times New Roman" w:cs="Times New Roman"/>
          <w:bCs/>
          <w:szCs w:val="24"/>
        </w:rPr>
        <w:t xml:space="preserve">Δηλαδή εάν δεν πληρώσεις το ΥΚΩ, αν δεν πληρώσεις την ΕΡΤ ή αν δεν πληρώσεις τον ΑΔΜΗΕ ή δεν πληρώσεις χρεώσεις δήμου, οι οποίες εισπράττονται μέσα από τον λογαριασμό της ΔΕΗ -επειδή δεν έχεις, δεν λέω ότι το κάνεις επιτηδευμένα, διότι θυμάστε ότι είχε γίνει και παλιά, δεν πληρώνω </w:t>
      </w:r>
      <w:r>
        <w:rPr>
          <w:rFonts w:eastAsia="Times New Roman" w:cs="Times New Roman"/>
          <w:bCs/>
          <w:szCs w:val="24"/>
        </w:rPr>
        <w:lastRenderedPageBreak/>
        <w:t xml:space="preserve">το μεν, πληρώνω το δε-, αν δεν έχεις τη δυνατότητα να πληρώσεις μια χρέωση υπέρ τρίτων, είναι συνταγματικό να διακόψεις το ρεύμα ενός πολίτη; </w:t>
      </w:r>
    </w:p>
    <w:p w14:paraId="23ED7044" w14:textId="77777777" w:rsidR="00C435E4" w:rsidRDefault="00B629A5">
      <w:pPr>
        <w:spacing w:line="600" w:lineRule="auto"/>
        <w:ind w:firstLine="720"/>
        <w:contextualSpacing/>
        <w:jc w:val="both"/>
        <w:rPr>
          <w:rFonts w:eastAsia="Times New Roman" w:cs="Times New Roman"/>
          <w:bCs/>
          <w:szCs w:val="24"/>
        </w:rPr>
      </w:pPr>
      <w:r>
        <w:rPr>
          <w:rFonts w:eastAsia="Times New Roman" w:cs="Times New Roman"/>
          <w:bCs/>
          <w:szCs w:val="24"/>
        </w:rPr>
        <w:t>Αυτό είναι κάτι το οποίο θα το αντιμετωπίσουμε, διότι πλέον οι χρεώσεις υπέρ των τρίτων είναι πάρα πολλές, μπαίνει και ένας ΦΠΑ πάνω εκεί, υπάρχει το άδικο, όπως είπαμε και αναγνωρίσαμε όλοι, της μη κλιμακωτής και δίκαιης χρέωσης, οπότε φουσκώνει όλος ο λογαριασμός και πρέπει να εγκύψουμε πάνω στο πρόβλημα.</w:t>
      </w:r>
    </w:p>
    <w:p w14:paraId="23ED7045" w14:textId="77777777" w:rsidR="00C435E4" w:rsidRDefault="00B629A5">
      <w:pPr>
        <w:spacing w:line="600" w:lineRule="auto"/>
        <w:ind w:firstLine="720"/>
        <w:contextualSpacing/>
        <w:jc w:val="both"/>
        <w:rPr>
          <w:rFonts w:eastAsia="Times New Roman" w:cs="Times New Roman"/>
          <w:bCs/>
          <w:szCs w:val="24"/>
        </w:rPr>
      </w:pPr>
      <w:r>
        <w:rPr>
          <w:rFonts w:eastAsia="Times New Roman" w:cs="Times New Roman"/>
          <w:bCs/>
          <w:szCs w:val="24"/>
        </w:rPr>
        <w:t>Ξαναλέω, ας δούμε λίγο το θέμα του κοινωνικού τιμολογίου και το αν πρέπει να κόβουμε το ρεύμα σε ανθρώπους που πραγματικά και αποδεδειγμένα δεν μπορούν βάσει εισοδηματικών κριτηρίων –διότι ελέγχονται πλέον, διασταυρώνονται τα πάντα- να πληρώσουν χρέωση υπέρ τρίτου, που εισπράττεται μέσω της ΔΕΗ.</w:t>
      </w:r>
    </w:p>
    <w:p w14:paraId="23ED7046" w14:textId="77777777" w:rsidR="00C435E4" w:rsidRDefault="00B629A5">
      <w:pPr>
        <w:spacing w:line="600" w:lineRule="auto"/>
        <w:ind w:firstLine="720"/>
        <w:contextualSpacing/>
        <w:jc w:val="both"/>
        <w:rPr>
          <w:rFonts w:eastAsia="Times New Roman" w:cs="Times New Roman"/>
          <w:bCs/>
          <w:szCs w:val="24"/>
        </w:rPr>
      </w:pPr>
      <w:r>
        <w:rPr>
          <w:rFonts w:eastAsia="Times New Roman" w:cs="Times New Roman"/>
          <w:bCs/>
          <w:szCs w:val="24"/>
        </w:rPr>
        <w:t>Ευχαριστώ πάρα πολύ.</w:t>
      </w:r>
    </w:p>
    <w:p w14:paraId="23ED7047" w14:textId="77777777" w:rsidR="00C435E4" w:rsidRDefault="00B629A5">
      <w:pPr>
        <w:spacing w:line="600" w:lineRule="auto"/>
        <w:ind w:firstLine="720"/>
        <w:contextualSpacing/>
        <w:jc w:val="both"/>
        <w:rPr>
          <w:rFonts w:eastAsia="Times New Roman" w:cs="Times New Roman"/>
          <w:b/>
          <w:bCs/>
          <w:szCs w:val="24"/>
        </w:rPr>
      </w:pPr>
      <w:r>
        <w:rPr>
          <w:rFonts w:eastAsia="Times New Roman" w:cs="Times New Roman"/>
          <w:b/>
          <w:szCs w:val="24"/>
        </w:rPr>
        <w:t xml:space="preserve">ΠΡΟΕΔΡΕΥΟΥΣΑ (Αναστασία Χριστοδουλοπούλου): </w:t>
      </w:r>
      <w:r>
        <w:rPr>
          <w:rFonts w:eastAsia="Times New Roman" w:cs="Times New Roman"/>
          <w:bCs/>
          <w:szCs w:val="24"/>
        </w:rPr>
        <w:t>Ορίστε, κύριε Υπουργέ, έχετε τον λόγο.</w:t>
      </w:r>
    </w:p>
    <w:p w14:paraId="23ED7048" w14:textId="77777777" w:rsidR="00C435E4" w:rsidRDefault="00B629A5">
      <w:pPr>
        <w:spacing w:line="600" w:lineRule="auto"/>
        <w:ind w:firstLine="720"/>
        <w:contextualSpacing/>
        <w:jc w:val="both"/>
        <w:rPr>
          <w:rFonts w:eastAsia="Times New Roman" w:cs="Times New Roman"/>
          <w:bCs/>
          <w:szCs w:val="24"/>
        </w:rPr>
      </w:pPr>
      <w:r>
        <w:rPr>
          <w:rFonts w:eastAsia="Times New Roman" w:cs="Times New Roman"/>
          <w:b/>
          <w:bCs/>
          <w:szCs w:val="24"/>
        </w:rPr>
        <w:t xml:space="preserve">ΓΕΩΡΓΙΟΣ ΣΤΑΘΑΚΗΣ (Υπουργός Περιβάλλοντος και Ενέργειας): </w:t>
      </w:r>
      <w:r>
        <w:rPr>
          <w:rFonts w:eastAsia="Times New Roman" w:cs="Times New Roman"/>
          <w:bCs/>
          <w:szCs w:val="24"/>
        </w:rPr>
        <w:t>Θα</w:t>
      </w:r>
      <w:r>
        <w:rPr>
          <w:rFonts w:eastAsia="Times New Roman" w:cs="Times New Roman"/>
          <w:b/>
          <w:bCs/>
          <w:szCs w:val="24"/>
        </w:rPr>
        <w:t xml:space="preserve"> </w:t>
      </w:r>
      <w:r>
        <w:rPr>
          <w:rFonts w:eastAsia="Times New Roman" w:cs="Times New Roman"/>
          <w:bCs/>
          <w:szCs w:val="24"/>
        </w:rPr>
        <w:t xml:space="preserve">ήθελα να διευκρινίσω κάτι απλώς, επειδή τώρα πια οι λογαριασμοί της ΔΕΗ είναι πολύ διάφανοι, αλλά κι επειδή η αγορά ενέργειας έχει χωριστεί: χωριστά είναι η ΔΕΗ που παράγει ενέργεια, χωριστό είναι όμως το δίκτυο που μας μεταφέρει το ρεύμα στο σπίτι μας, χωριστό είναι το ένα θέμα ή το άλλο, </w:t>
      </w:r>
      <w:r>
        <w:rPr>
          <w:rFonts w:eastAsia="Times New Roman" w:cs="Times New Roman"/>
          <w:bCs/>
          <w:szCs w:val="24"/>
        </w:rPr>
        <w:lastRenderedPageBreak/>
        <w:t xml:space="preserve">χωριστό είναι το ΕΤΜΕΑΡ, χωριστό θέμα η αποζημίωση που δίνουμε στους παραγωγούς ανανεώσιμων πηγών ενέργειας. Ο διάφανος αυτός λογαριασμός είναι επιβεβλημένος και, με βάση τους ευρωπαϊκούς κανονισμούς, δεν πρέπει να συγχέεται με πιθανές χρεώσεις τρίτων, που πλέον στον λογαριασμό της ΔΕΗ είναι πολύ συγκεκριμένες, και αυτές είναι για τα δημοτικά τέλη, την τηλεόραση και κάποια άλλα. </w:t>
      </w:r>
    </w:p>
    <w:p w14:paraId="23ED7049" w14:textId="77777777" w:rsidR="00C435E4" w:rsidRDefault="00B629A5">
      <w:pPr>
        <w:spacing w:line="600" w:lineRule="auto"/>
        <w:ind w:firstLine="709"/>
        <w:contextualSpacing/>
        <w:jc w:val="both"/>
        <w:rPr>
          <w:rFonts w:eastAsia="Times New Roman" w:cs="Times New Roman"/>
          <w:bCs/>
          <w:szCs w:val="24"/>
        </w:rPr>
      </w:pPr>
      <w:r>
        <w:rPr>
          <w:rFonts w:eastAsia="Times New Roman" w:cs="Times New Roman"/>
          <w:bCs/>
          <w:szCs w:val="24"/>
        </w:rPr>
        <w:t>Άρα να είναι σαφές και στους καταναλωτές ότι και το ΕΤΜΕΑΡ και ο ΑΔΜΗΕ και τα ΥΚΩ κ.τ.λ., αυτές τις χρεώσεις τις διαβάζουμε, αλλά είναι χρεώσεις που παραμένουν εντός της ενέργειας, δεν είναι επιπρόσθετες χρεώσεις προς τρίτους. Μοιράζεται ένα ποσό που πηγαίνει σε αυτούς που είναι υπεύθυνοι για την υψηλή ή χαμηλή τάση στη μεταφορά ενέργειας ή για την αποζημίωση των ΑΠΕ και εισπράττονται μεν και αποζημιώνονται οι παραγωγοί αυτών, άρα ανακυκλώνονται χρήματα μέσα από αυτή τη διαδικασία.</w:t>
      </w:r>
    </w:p>
    <w:p w14:paraId="23ED704A" w14:textId="77777777" w:rsidR="00C435E4" w:rsidRDefault="00B629A5">
      <w:pPr>
        <w:spacing w:line="600" w:lineRule="auto"/>
        <w:ind w:firstLine="720"/>
        <w:contextualSpacing/>
        <w:jc w:val="both"/>
        <w:rPr>
          <w:rFonts w:eastAsia="Times New Roman" w:cs="Times New Roman"/>
          <w:bCs/>
          <w:szCs w:val="24"/>
        </w:rPr>
      </w:pPr>
      <w:r>
        <w:rPr>
          <w:rFonts w:eastAsia="Times New Roman" w:cs="Times New Roman"/>
          <w:bCs/>
          <w:szCs w:val="24"/>
        </w:rPr>
        <w:t>Ο διάφανος λογαριασμός όμως είναι ένα βήμα, διότι παλαιότερα δεν ήταν διάφανο το τι πληρώναμε και πού. Σήμερα, λοιπόν, εφόσον έχουν χωριστεί και τα διάφορα τμήματα της αγοράς ενέργειας, ήταν επιβεβλημένο να είναι αυτό σαφές σε όλους.</w:t>
      </w:r>
    </w:p>
    <w:p w14:paraId="23ED704B" w14:textId="77777777" w:rsidR="00C435E4" w:rsidRDefault="00B629A5">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Ευχαριστούμε, κύριε Υπουργέ.</w:t>
      </w:r>
    </w:p>
    <w:p w14:paraId="23ED704C" w14:textId="77777777" w:rsidR="00C435E4" w:rsidRDefault="00B629A5">
      <w:pPr>
        <w:spacing w:line="600" w:lineRule="auto"/>
        <w:ind w:firstLine="720"/>
        <w:contextualSpacing/>
        <w:jc w:val="both"/>
        <w:rPr>
          <w:rFonts w:eastAsia="Times New Roman"/>
          <w:szCs w:val="24"/>
        </w:rPr>
      </w:pPr>
      <w:r>
        <w:rPr>
          <w:rFonts w:eastAsia="Times New Roman"/>
          <w:szCs w:val="24"/>
        </w:rPr>
        <w:lastRenderedPageBreak/>
        <w:t xml:space="preserve">Θα ανακοινώσω τώρα τις επίκαιρες ερωτήσεις που δεν θα συζητηθούν. Υπάρχει και έγγραφο της Γενικής Γραμματείας της Κυβέρνησης όσον αφορά τις ερωτήσεις αυτές, που δεν θα συζητηθούν. </w:t>
      </w:r>
    </w:p>
    <w:p w14:paraId="23ED704D" w14:textId="77777777" w:rsidR="00C435E4" w:rsidRDefault="00B629A5">
      <w:pPr>
        <w:spacing w:line="600" w:lineRule="auto"/>
        <w:ind w:firstLine="720"/>
        <w:contextualSpacing/>
        <w:jc w:val="both"/>
        <w:rPr>
          <w:rFonts w:eastAsia="Times New Roman"/>
          <w:szCs w:val="24"/>
        </w:rPr>
      </w:pPr>
      <w:r>
        <w:rPr>
          <w:rFonts w:eastAsia="Times New Roman"/>
          <w:szCs w:val="24"/>
        </w:rPr>
        <w:t xml:space="preserve">Δεν θα συζητηθεί, λοιπόν, η δεύτερη με αριθμό 864/22-5-2017 επίκαιρη ερώτηση πρώτου κύκλου (Β΄) του Βουλευτή Κοζάνης της Νέας Δημοκρατίας κ. </w:t>
      </w:r>
      <w:r>
        <w:rPr>
          <w:rFonts w:eastAsia="Times New Roman"/>
          <w:bCs/>
          <w:szCs w:val="24"/>
        </w:rPr>
        <w:t>Γεωργίου Κασαπίδη</w:t>
      </w:r>
      <w:r>
        <w:rPr>
          <w:rFonts w:eastAsia="Times New Roman"/>
          <w:szCs w:val="24"/>
        </w:rPr>
        <w:t xml:space="preserve"> προς τον Υπουργό</w:t>
      </w:r>
      <w:r>
        <w:rPr>
          <w:rFonts w:eastAsia="Times New Roman"/>
          <w:b/>
          <w:bCs/>
          <w:szCs w:val="24"/>
        </w:rPr>
        <w:t xml:space="preserve"> </w:t>
      </w:r>
      <w:r>
        <w:rPr>
          <w:rFonts w:eastAsia="Times New Roman"/>
          <w:bCs/>
          <w:szCs w:val="24"/>
        </w:rPr>
        <w:t>Αγροτικής Ανάπτυξης και Τροφίμων,</w:t>
      </w:r>
      <w:r>
        <w:rPr>
          <w:rFonts w:eastAsia="Times New Roman"/>
          <w:b/>
          <w:bCs/>
          <w:szCs w:val="24"/>
        </w:rPr>
        <w:t xml:space="preserve"> </w:t>
      </w:r>
      <w:r>
        <w:rPr>
          <w:rFonts w:eastAsia="Times New Roman"/>
          <w:szCs w:val="24"/>
        </w:rPr>
        <w:t>με θέμα: «Επιδημικές προσβολές εντόμου σε δασικά οικοσυστήματα προξενούν απώλεια εισοδήματος σε κτηνοτρόφους του Νομού Κοζάνης. Αναξιοποίητα 100 εκ. ευρώ σχετικού μέτρου του ΠΑΑ 2014 - 2020», λόγω αναρμοδιότητας. Αρμόδιο Υπουργείο είναι το Υπουργείο Περιβάλλοντος και Ενέργειας.</w:t>
      </w:r>
    </w:p>
    <w:p w14:paraId="23ED704E"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Η τρίτη με αριθμό 862/22-5-2017 επίκαιρη ερώτηση δεύτερου κύκλου (Α΄) του ΣΤ΄ Αντιπροέδρου της Βουλής και Βουλευτή Λαρίσης του Κομμουνιστικού Κόμματος Ελλάδας κ. </w:t>
      </w:r>
      <w:r>
        <w:rPr>
          <w:rFonts w:eastAsia="Times New Roman" w:cs="Times New Roman"/>
          <w:bCs/>
          <w:szCs w:val="24"/>
        </w:rPr>
        <w:t xml:space="preserve">Γεωργίου </w:t>
      </w:r>
      <w:proofErr w:type="spellStart"/>
      <w:r>
        <w:rPr>
          <w:rFonts w:eastAsia="Times New Roman" w:cs="Times New Roman"/>
          <w:bCs/>
          <w:szCs w:val="24"/>
        </w:rPr>
        <w:t>Λαμπρούλη</w:t>
      </w:r>
      <w:proofErr w:type="spellEnd"/>
      <w:r>
        <w:rPr>
          <w:rFonts w:eastAsia="Times New Roman" w:cs="Times New Roman"/>
          <w:szCs w:val="24"/>
        </w:rPr>
        <w:t xml:space="preserve"> προς την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 xml:space="preserve">σχετικά με τα προβλήματα λειτουργίας και το σχέδιο κλεισίματος του Θεραπευτηρίου Χρόνιων Παθήσεων </w:t>
      </w:r>
      <w:proofErr w:type="spellStart"/>
      <w:r>
        <w:rPr>
          <w:rFonts w:eastAsia="Times New Roman" w:cs="Times New Roman"/>
          <w:szCs w:val="24"/>
        </w:rPr>
        <w:t>Παίδων</w:t>
      </w:r>
      <w:proofErr w:type="spellEnd"/>
      <w:r>
        <w:rPr>
          <w:rFonts w:eastAsia="Times New Roman" w:cs="Times New Roman"/>
          <w:szCs w:val="24"/>
        </w:rPr>
        <w:t xml:space="preserve"> Σκαραμαγκά, δεν θα συζητηθεί λόγω κωλύματος του ερωτώντος Βουλευτή.</w:t>
      </w:r>
    </w:p>
    <w:p w14:paraId="23ED704F"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με αριθμό 858/19-5-2017 επίκαιρη ερώτηση πρώτου κύκλου (Α΄) του Βουλευτή Αιτωλοακαρνανίας της Νέας Δημοκρατίας κ. </w:t>
      </w:r>
      <w:r>
        <w:rPr>
          <w:rFonts w:eastAsia="Times New Roman" w:cs="Times New Roman"/>
          <w:bCs/>
          <w:szCs w:val="24"/>
        </w:rPr>
        <w:t xml:space="preserve">Μάριου </w:t>
      </w:r>
      <w:proofErr w:type="spellStart"/>
      <w:r>
        <w:rPr>
          <w:rFonts w:eastAsia="Times New Roman" w:cs="Times New Roman"/>
          <w:bCs/>
          <w:szCs w:val="24"/>
        </w:rPr>
        <w:t>Σαλμά</w:t>
      </w:r>
      <w:proofErr w:type="spellEnd"/>
      <w:r>
        <w:rPr>
          <w:rFonts w:eastAsia="Times New Roman" w:cs="Times New Roman"/>
          <w:b/>
          <w:szCs w:val="24"/>
        </w:rPr>
        <w:t xml:space="preserve"> </w:t>
      </w:r>
      <w:r>
        <w:rPr>
          <w:rFonts w:eastAsia="Times New Roman" w:cs="Times New Roman"/>
          <w:szCs w:val="24"/>
        </w:rPr>
        <w:lastRenderedPageBreak/>
        <w:t xml:space="preserve">προς τον Υπουργό </w:t>
      </w:r>
      <w:r>
        <w:rPr>
          <w:rFonts w:eastAsia="Times New Roman" w:cs="Times New Roman"/>
          <w:bCs/>
          <w:szCs w:val="24"/>
        </w:rPr>
        <w:t>Αγροτικής Ανάπτυξης και Τροφίμων,</w:t>
      </w:r>
      <w:r>
        <w:rPr>
          <w:rFonts w:eastAsia="Times New Roman" w:cs="Times New Roman"/>
          <w:szCs w:val="24"/>
        </w:rPr>
        <w:t xml:space="preserve"> σχετικά με τους </w:t>
      </w:r>
      <w:proofErr w:type="spellStart"/>
      <w:r>
        <w:rPr>
          <w:rFonts w:eastAsia="Times New Roman" w:cs="Times New Roman"/>
          <w:szCs w:val="24"/>
        </w:rPr>
        <w:t>διασταυρωτικούς</w:t>
      </w:r>
      <w:proofErr w:type="spellEnd"/>
      <w:r>
        <w:rPr>
          <w:rFonts w:eastAsia="Times New Roman" w:cs="Times New Roman"/>
          <w:szCs w:val="24"/>
        </w:rPr>
        <w:t xml:space="preserve"> ελέγχους ΟΠΕΚΕΠΕ στη </w:t>
      </w:r>
      <w:proofErr w:type="spellStart"/>
      <w:r>
        <w:rPr>
          <w:rFonts w:eastAsia="Times New Roman" w:cs="Times New Roman"/>
          <w:szCs w:val="24"/>
        </w:rPr>
        <w:t>Λεπενού</w:t>
      </w:r>
      <w:proofErr w:type="spellEnd"/>
      <w:r>
        <w:rPr>
          <w:rFonts w:eastAsia="Times New Roman" w:cs="Times New Roman"/>
          <w:szCs w:val="24"/>
        </w:rPr>
        <w:t xml:space="preserve"> Αιτωλοακαρνανίας, δεν θα συζητηθεί λόγω κωλύματος του αρμόδιου Υπουργού και θα επαναπροσδιοριστεί για συζήτηση.</w:t>
      </w:r>
    </w:p>
    <w:p w14:paraId="23ED7050"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με αριθμό 863/22-5-2017 επίκαιρη ερώτηση πρώτου κύκλου (Α΄) του Βουλευτή Ηρακλείου της Δημοκρατικής Συμπαράταξης ΠΑΣΟΚ – 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szCs w:val="24"/>
        </w:rPr>
        <w:t xml:space="preserve"> σχετικά με την άμεση αντιμετώπιση του προβλήματος που έχει προκύψει με τους συμβασιούχους στην καθαριότητα των ΟΤΑ, δεν θα συζητηθεί, λόγω κωλύματος του αρμόδιου Υπουργού και θα επαναπροσδιοριστεί για συζήτηση.</w:t>
      </w:r>
    </w:p>
    <w:p w14:paraId="23ED7051"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Η τέταρτη με αριθμό 622/20-3-2017 επίκαιρη ερώτηση δεύτερου κύκλου (Β΄) του Βουλευτή Μαγνησίας της Νέας Δημοκρατίας κ. </w:t>
      </w:r>
      <w:r>
        <w:rPr>
          <w:rFonts w:eastAsia="Times New Roman" w:cs="Times New Roman"/>
          <w:bCs/>
          <w:szCs w:val="24"/>
        </w:rPr>
        <w:t xml:space="preserve">Χρήστου </w:t>
      </w:r>
      <w:proofErr w:type="spellStart"/>
      <w:r>
        <w:rPr>
          <w:rFonts w:eastAsia="Times New Roman" w:cs="Times New Roman"/>
          <w:bCs/>
          <w:szCs w:val="24"/>
        </w:rPr>
        <w:t>Μπουκώρου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σχετικά με την πληρωμή της μεταφοράς μαθητών μέσω ειδικών μαθητικών δελτίων με δημόσια συγκοινωνία, δεν θα συζητηθεί λόγω κωλύματος του αρμόδιου Υπουργού και θα επαναπροσδιοριστεί για συζήτηση.</w:t>
      </w:r>
    </w:p>
    <w:p w14:paraId="23ED7052"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Η τρίτη με αριθμό 856/17-5-2017 επίκαιρη ερώτηση πρώτου κύκλου (Α΄) του Βουλευτή Α΄ Πειραιώς του Λαϊκού Συνδέσμου - Χρυσή Αυγή κ. </w:t>
      </w:r>
      <w:r>
        <w:rPr>
          <w:rFonts w:eastAsia="Times New Roman" w:cs="Times New Roman"/>
          <w:bCs/>
          <w:szCs w:val="24"/>
        </w:rPr>
        <w:t xml:space="preserve">Νικολάου </w:t>
      </w:r>
      <w:proofErr w:type="spellStart"/>
      <w:r>
        <w:rPr>
          <w:rFonts w:eastAsia="Times New Roman" w:cs="Times New Roman"/>
          <w:bCs/>
          <w:szCs w:val="24"/>
        </w:rPr>
        <w:t>Κούζηλου</w:t>
      </w:r>
      <w:proofErr w:type="spellEnd"/>
      <w:r>
        <w:rPr>
          <w:rFonts w:eastAsia="Times New Roman" w:cs="Times New Roman"/>
          <w:szCs w:val="24"/>
        </w:rPr>
        <w:t xml:space="preserve"> προς την Υπουργό </w:t>
      </w:r>
      <w:r>
        <w:rPr>
          <w:rFonts w:eastAsia="Times New Roman" w:cs="Times New Roman"/>
          <w:bCs/>
          <w:szCs w:val="24"/>
        </w:rPr>
        <w:t xml:space="preserve">Εργασίας, Κοινωνικής Ασφάλισης και </w:t>
      </w:r>
      <w:r>
        <w:rPr>
          <w:rFonts w:eastAsia="Times New Roman" w:cs="Times New Roman"/>
          <w:bCs/>
          <w:szCs w:val="24"/>
        </w:rPr>
        <w:lastRenderedPageBreak/>
        <w:t>Κοινωνικής Αλληλεγγύης,</w:t>
      </w:r>
      <w:r>
        <w:rPr>
          <w:rFonts w:eastAsia="Times New Roman" w:cs="Times New Roman"/>
          <w:b/>
          <w:bCs/>
          <w:szCs w:val="24"/>
        </w:rPr>
        <w:t xml:space="preserve"> </w:t>
      </w:r>
      <w:r>
        <w:rPr>
          <w:rFonts w:eastAsia="Times New Roman" w:cs="Times New Roman"/>
          <w:szCs w:val="24"/>
        </w:rPr>
        <w:t>με θέμα: «Περί κύριας συντάξεως Ελλήνων ναυτικών», δεν θα συζητηθεί λόγω κωλύματος της Υπουργού Εργασίας.</w:t>
      </w:r>
    </w:p>
    <w:p w14:paraId="23ED7053"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Η τέταρτη με αριθμό 861/22-5-2017 επίκαιρη ερώτηση πρώτου κύκλου (Α΄) του Βουλευτή Ηρακλείου του Κομμουνιστικού Κόμματος Ελλάδας κ. </w:t>
      </w:r>
      <w:r>
        <w:rPr>
          <w:rFonts w:eastAsia="Times New Roman" w:cs="Times New Roman"/>
          <w:bCs/>
          <w:szCs w:val="24"/>
        </w:rPr>
        <w:t>Εμμανουήλ Συντυχάκη</w:t>
      </w:r>
      <w:r>
        <w:rPr>
          <w:rFonts w:eastAsia="Times New Roman" w:cs="Times New Roman"/>
          <w:szCs w:val="24"/>
        </w:rPr>
        <w:t xml:space="preserve"> προς την Υπουργό </w:t>
      </w:r>
      <w:r>
        <w:rPr>
          <w:rFonts w:eastAsia="Times New Roman" w:cs="Times New Roman"/>
          <w:bCs/>
          <w:szCs w:val="24"/>
        </w:rPr>
        <w:t xml:space="preserve">Εργασίας, Κοινωνικής Ασφάλισης και Κοινωνικής Αλληλεγγύης, </w:t>
      </w:r>
      <w:r>
        <w:rPr>
          <w:rFonts w:eastAsia="Times New Roman" w:cs="Times New Roman"/>
          <w:szCs w:val="24"/>
        </w:rPr>
        <w:t>σχετικά με την ακύρωση των πιστοποιητικών των ατόμων με χρόνιες παθήσεις από τα Κέντρα Πιστοποίησης Αναπηρίας (ΚΕΠΑ), δεν θα συζητηθεί λόγω κωλύματος της Υπουργού Εργασίας.</w:t>
      </w:r>
    </w:p>
    <w:p w14:paraId="23ED7054"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Η πέμπτη με αριθμό 857/18-5-2017 επίκαιρη ερώτηση πρώτου κύκλου (Α΄) του Βουλευτή Β΄ Αθηνών του Ποταμιού κ. </w:t>
      </w:r>
      <w:r>
        <w:rPr>
          <w:rFonts w:eastAsia="Times New Roman" w:cs="Times New Roman"/>
          <w:bCs/>
          <w:szCs w:val="24"/>
        </w:rPr>
        <w:t xml:space="preserve">Γεωργίου </w:t>
      </w:r>
      <w:proofErr w:type="spellStart"/>
      <w:r>
        <w:rPr>
          <w:rFonts w:eastAsia="Times New Roman" w:cs="Times New Roman"/>
          <w:bCs/>
          <w:szCs w:val="24"/>
        </w:rPr>
        <w:t>Αμυρά</w:t>
      </w:r>
      <w:proofErr w:type="spellEnd"/>
      <w:r>
        <w:rPr>
          <w:rFonts w:eastAsia="Times New Roman" w:cs="Times New Roman"/>
          <w:b/>
          <w:bCs/>
          <w:szCs w:val="24"/>
        </w:rPr>
        <w:t xml:space="preserve"> </w:t>
      </w:r>
      <w:r>
        <w:rPr>
          <w:rFonts w:eastAsia="Times New Roman" w:cs="Times New Roman"/>
          <w:szCs w:val="24"/>
        </w:rPr>
        <w:t xml:space="preserve">προς την Υπουργό </w:t>
      </w:r>
      <w:r>
        <w:rPr>
          <w:rFonts w:eastAsia="Times New Roman" w:cs="Times New Roman"/>
          <w:bCs/>
          <w:szCs w:val="24"/>
        </w:rPr>
        <w:t>Πολιτισμού και Αθλητισμού,</w:t>
      </w:r>
      <w:r>
        <w:rPr>
          <w:rFonts w:eastAsia="Times New Roman" w:cs="Times New Roman"/>
          <w:szCs w:val="24"/>
        </w:rPr>
        <w:t xml:space="preserve"> σχετικά με τα ωράρια μουσείων και αρχαιολογικών χώρων κατά τη θερινή περίοδο, δεν θα συζητηθεί λόγω κωλύματος της Υπουργού Πολιτισμού και Αθλητισμού κ. Λυδίας </w:t>
      </w:r>
      <w:proofErr w:type="spellStart"/>
      <w:r>
        <w:rPr>
          <w:rFonts w:eastAsia="Times New Roman" w:cs="Times New Roman"/>
          <w:szCs w:val="24"/>
        </w:rPr>
        <w:t>Κονιόρδου</w:t>
      </w:r>
      <w:proofErr w:type="spellEnd"/>
      <w:r>
        <w:rPr>
          <w:rFonts w:eastAsia="Times New Roman" w:cs="Times New Roman"/>
          <w:szCs w:val="24"/>
        </w:rPr>
        <w:t>, εξαιτίας ανειλημμένων υποχρεώσεων.</w:t>
      </w:r>
    </w:p>
    <w:p w14:paraId="23ED7055"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με αριθμό 859/19-5-2017 επίκαιρη ερώτηση δεύτερου κύκλου (Α΄) του Βουλευτή Μαγνησίας της Νέας Δημοκρατίας κ. </w:t>
      </w:r>
      <w:r>
        <w:rPr>
          <w:rFonts w:eastAsia="Times New Roman" w:cs="Times New Roman"/>
          <w:bCs/>
          <w:szCs w:val="24"/>
        </w:rPr>
        <w:t xml:space="preserve">Χρήστου </w:t>
      </w:r>
      <w:proofErr w:type="spellStart"/>
      <w:r>
        <w:rPr>
          <w:rFonts w:eastAsia="Times New Roman" w:cs="Times New Roman"/>
          <w:bCs/>
          <w:szCs w:val="24"/>
        </w:rPr>
        <w:t>Μπουκώρου</w:t>
      </w:r>
      <w:proofErr w:type="spellEnd"/>
      <w:r>
        <w:rPr>
          <w:rFonts w:eastAsia="Times New Roman" w:cs="Times New Roman"/>
          <w:szCs w:val="24"/>
        </w:rPr>
        <w:t xml:space="preserve"> προς τον Υπουργό </w:t>
      </w:r>
      <w:r>
        <w:rPr>
          <w:rFonts w:eastAsia="Times New Roman" w:cs="Times New Roman"/>
          <w:bCs/>
          <w:szCs w:val="24"/>
        </w:rPr>
        <w:t>Υποδομών και Μεταφορών,</w:t>
      </w:r>
      <w:r>
        <w:rPr>
          <w:rFonts w:eastAsia="Times New Roman" w:cs="Times New Roman"/>
          <w:b/>
          <w:bCs/>
          <w:szCs w:val="24"/>
        </w:rPr>
        <w:t xml:space="preserve"> </w:t>
      </w:r>
      <w:r>
        <w:rPr>
          <w:rFonts w:eastAsia="Times New Roman" w:cs="Times New Roman"/>
          <w:szCs w:val="24"/>
        </w:rPr>
        <w:t>σχετικά με τον τουρισμό με ελαφρά αεροπλάνα, δεν θα συζητηθεί λόγω κωλύματος του Υφυπουργού Μεταφορών και Υποδομών κ. Μαυραγάνη, εξαιτίας φόρτου εργασίας.</w:t>
      </w:r>
    </w:p>
    <w:p w14:paraId="23ED7056"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δεύτερη με αριθμό 860/22-5-2017 επίκαιρη ερώτηση δεύτερου κύκλου (Α΄) του Βουλευτή Α΄ Θεσσαλονίκης του Λαϊκού Συνδέσμου - Χρυσή Αυγή κ. </w:t>
      </w:r>
      <w:r>
        <w:rPr>
          <w:rFonts w:eastAsia="Times New Roman" w:cs="Times New Roman"/>
          <w:bCs/>
          <w:szCs w:val="24"/>
        </w:rPr>
        <w:t>Αντωνίου Γρέγου</w:t>
      </w:r>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 xml:space="preserve">με θέμα: «Βεβήλωση του ιερού μνημείου του “Αγνώστου </w:t>
      </w:r>
      <w:proofErr w:type="spellStart"/>
      <w:r>
        <w:rPr>
          <w:rFonts w:eastAsia="Times New Roman" w:cs="Times New Roman"/>
          <w:szCs w:val="24"/>
        </w:rPr>
        <w:t>Στρατιώτου</w:t>
      </w:r>
      <w:proofErr w:type="spellEnd"/>
      <w:r>
        <w:rPr>
          <w:rFonts w:eastAsia="Times New Roman" w:cs="Times New Roman"/>
          <w:szCs w:val="24"/>
        </w:rPr>
        <w:t xml:space="preserve">”, ως αποτέλεσμα συνεχούς ατιμωρησίας», δεν θα συζητηθεί λόγω κωλύματος του Αναπληρωτή Υπουργού Εσωτερικών κ. </w:t>
      </w:r>
      <w:proofErr w:type="spellStart"/>
      <w:r>
        <w:rPr>
          <w:rFonts w:eastAsia="Times New Roman" w:cs="Times New Roman"/>
          <w:szCs w:val="24"/>
        </w:rPr>
        <w:t>Τόσκα</w:t>
      </w:r>
      <w:proofErr w:type="spellEnd"/>
      <w:r>
        <w:rPr>
          <w:rFonts w:eastAsia="Times New Roman" w:cs="Times New Roman"/>
          <w:szCs w:val="24"/>
        </w:rPr>
        <w:t>, εξαιτίας φόρτου εργασίας.</w:t>
      </w:r>
    </w:p>
    <w:p w14:paraId="23ED7057"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Η τρίτη με αριθμό 874/23-5-2017 επίκαιρη ερώτηση πρώτου κύκλου (Β΄) του Βουλευτή Β΄ Θεσσαλονίκης του Κομμουνιστικού Κόμματος Ελλάδας κ. </w:t>
      </w:r>
      <w:r>
        <w:rPr>
          <w:rFonts w:eastAsia="Times New Roman" w:cs="Times New Roman"/>
          <w:bCs/>
          <w:szCs w:val="24"/>
        </w:rPr>
        <w:t xml:space="preserve">Σάκη </w:t>
      </w:r>
      <w:proofErr w:type="spellStart"/>
      <w:r>
        <w:rPr>
          <w:rFonts w:eastAsia="Times New Roman" w:cs="Times New Roman"/>
          <w:bCs/>
          <w:szCs w:val="24"/>
        </w:rPr>
        <w:t>Βαρδαλή</w:t>
      </w:r>
      <w:proofErr w:type="spellEnd"/>
      <w:r>
        <w:rPr>
          <w:rFonts w:eastAsia="Times New Roman" w:cs="Times New Roman"/>
          <w:szCs w:val="24"/>
        </w:rPr>
        <w:t xml:space="preserve"> προς τους Υπουργούς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και </w:t>
      </w:r>
      <w:r>
        <w:rPr>
          <w:rFonts w:eastAsia="Times New Roman" w:cs="Times New Roman"/>
          <w:bCs/>
          <w:szCs w:val="24"/>
        </w:rPr>
        <w:t>Εθνικής Άμυνας,</w:t>
      </w:r>
      <w:r>
        <w:rPr>
          <w:rFonts w:eastAsia="Times New Roman" w:cs="Times New Roman"/>
          <w:b/>
          <w:bCs/>
          <w:szCs w:val="24"/>
        </w:rPr>
        <w:t xml:space="preserve"> </w:t>
      </w:r>
      <w:r>
        <w:rPr>
          <w:rFonts w:eastAsia="Times New Roman" w:cs="Times New Roman"/>
          <w:szCs w:val="24"/>
        </w:rPr>
        <w:t xml:space="preserve">σχετικά με την Ελληνική Βιομηχανία Οχημάτων «ΕΛΒΟ Α.Β.Ε.», δεν θα συζητηθεί λόγω κωλύματος του Υπουργού Οικονομικών κ. Ευκλείδη </w:t>
      </w:r>
      <w:proofErr w:type="spellStart"/>
      <w:r>
        <w:rPr>
          <w:rFonts w:eastAsia="Times New Roman" w:cs="Times New Roman"/>
          <w:szCs w:val="24"/>
        </w:rPr>
        <w:t>Τσακαλώτου</w:t>
      </w:r>
      <w:proofErr w:type="spellEnd"/>
      <w:r>
        <w:rPr>
          <w:rFonts w:eastAsia="Times New Roman" w:cs="Times New Roman"/>
          <w:szCs w:val="24"/>
        </w:rPr>
        <w:t>, εξαιτίας φόρτου εργασίας.</w:t>
      </w:r>
    </w:p>
    <w:p w14:paraId="23ED7058"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Η ένατη με αριθμό 737/11-4-2017 επίκαιρη ερώτηση δεύτερου κύκλου (Β΄) του Βουλευτή Β΄ Αθηνών του Ποταμιού κ. </w:t>
      </w:r>
      <w:r>
        <w:rPr>
          <w:rFonts w:eastAsia="Times New Roman" w:cs="Times New Roman"/>
          <w:bCs/>
          <w:szCs w:val="24"/>
        </w:rPr>
        <w:t xml:space="preserve">Γεωργίου </w:t>
      </w:r>
      <w:proofErr w:type="spellStart"/>
      <w:r>
        <w:rPr>
          <w:rFonts w:eastAsia="Times New Roman" w:cs="Times New Roman"/>
          <w:bCs/>
          <w:szCs w:val="24"/>
        </w:rPr>
        <w:t>Αμυρά</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szCs w:val="24"/>
        </w:rPr>
        <w:t xml:space="preserve"> σχετικά με την υπόθεση «SIEMENS», δεν θα συζητηθεί λόγω κωλύματος του Υπουργού Οικονομικών κ. Ευκλείδη </w:t>
      </w:r>
      <w:proofErr w:type="spellStart"/>
      <w:r>
        <w:rPr>
          <w:rFonts w:eastAsia="Times New Roman" w:cs="Times New Roman"/>
          <w:szCs w:val="24"/>
        </w:rPr>
        <w:t>Τσακαλώτου</w:t>
      </w:r>
      <w:proofErr w:type="spellEnd"/>
      <w:r>
        <w:rPr>
          <w:rFonts w:eastAsia="Times New Roman" w:cs="Times New Roman"/>
          <w:szCs w:val="24"/>
        </w:rPr>
        <w:t>, εξαιτίας φόρτου εργασίας.</w:t>
      </w:r>
    </w:p>
    <w:p w14:paraId="23ED7059"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Η τρίτη με αριθμό 888/23-5-2017 επίκαιρη ερώτηση δεύτερου κύκλου (Β΄) του Ανεξάρτητου Βουλευτή Αχαΐας κ. </w:t>
      </w:r>
      <w:r>
        <w:rPr>
          <w:rFonts w:eastAsia="Times New Roman" w:cs="Times New Roman"/>
          <w:bCs/>
          <w:szCs w:val="24"/>
        </w:rPr>
        <w:t>Νικολάου Νικολόπουλου</w:t>
      </w:r>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με θέμα: «Στο “Φέρτε πίσω τα λεφτά”, τι απάντησε η </w:t>
      </w:r>
      <w:r>
        <w:rPr>
          <w:rFonts w:eastAsia="Times New Roman" w:cs="Times New Roman"/>
          <w:szCs w:val="24"/>
        </w:rPr>
        <w:lastRenderedPageBreak/>
        <w:t xml:space="preserve">Πρόεδρος της Ελβετίας </w:t>
      </w:r>
      <w:proofErr w:type="spellStart"/>
      <w:r>
        <w:rPr>
          <w:rFonts w:eastAsia="Times New Roman" w:cs="Times New Roman"/>
          <w:szCs w:val="24"/>
        </w:rPr>
        <w:t>Ντ</w:t>
      </w:r>
      <w:proofErr w:type="spellEnd"/>
      <w:r>
        <w:rPr>
          <w:rFonts w:eastAsia="Times New Roman" w:cs="Times New Roman"/>
          <w:szCs w:val="24"/>
        </w:rPr>
        <w:t xml:space="preserve">. </w:t>
      </w:r>
      <w:proofErr w:type="spellStart"/>
      <w:r>
        <w:rPr>
          <w:rFonts w:eastAsia="Times New Roman" w:cs="Times New Roman"/>
          <w:szCs w:val="24"/>
        </w:rPr>
        <w:t>Λόιτκαρντ</w:t>
      </w:r>
      <w:proofErr w:type="spellEnd"/>
      <w:r>
        <w:rPr>
          <w:rFonts w:eastAsia="Times New Roman" w:cs="Times New Roman"/>
          <w:szCs w:val="24"/>
        </w:rPr>
        <w:t xml:space="preserve">;», δεν θα συζητηθεί λόγω κωλύματος της Υφυπουργού Οικονομικών κ. Αικατερίνης </w:t>
      </w:r>
      <w:proofErr w:type="spellStart"/>
      <w:r>
        <w:rPr>
          <w:rFonts w:eastAsia="Times New Roman" w:cs="Times New Roman"/>
          <w:szCs w:val="24"/>
        </w:rPr>
        <w:t>Παπανάτσιου</w:t>
      </w:r>
      <w:proofErr w:type="spellEnd"/>
      <w:r>
        <w:rPr>
          <w:rFonts w:eastAsia="Times New Roman" w:cs="Times New Roman"/>
          <w:szCs w:val="24"/>
        </w:rPr>
        <w:t>, εξαιτίας φόρτου εργασίας.</w:t>
      </w:r>
    </w:p>
    <w:p w14:paraId="23ED705A"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Η έκτη με αριθμό 711/10-4-2017 επίκαιρη ερώτηση δεύτερου κύκλου (Β΄) του Βουλευτή Δράμας της Νέας Δημοκρατίας κ. Δημητρίου Κυριαζίδη προς τον Υπουργό Υποδομών και Μεταφορών, σχετικά με την υλοποίηση του έργου της κατασκευής του οδικού άξονα «Δράμα – Αμφίπολη», δεν θα συζητηθεί λόγω απουσίας του κ. </w:t>
      </w:r>
      <w:proofErr w:type="spellStart"/>
      <w:r>
        <w:rPr>
          <w:rFonts w:eastAsia="Times New Roman" w:cs="Times New Roman"/>
          <w:szCs w:val="24"/>
        </w:rPr>
        <w:t>Σπίρτζη</w:t>
      </w:r>
      <w:proofErr w:type="spellEnd"/>
      <w:r>
        <w:rPr>
          <w:rFonts w:eastAsia="Times New Roman" w:cs="Times New Roman"/>
          <w:szCs w:val="24"/>
        </w:rPr>
        <w:t xml:space="preserve"> εκτός Αθηνών.</w:t>
      </w:r>
    </w:p>
    <w:p w14:paraId="23ED705B"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Η δέκατη τρίτη με αριθμό 740/21-4-2017 επίκαιρη ερώτηση δεύτερου κύκλου (Β΄) του Βουλευτή Ηρακλείου της Νέας Δημοκρατίας κ. Ελευθερίου </w:t>
      </w:r>
      <w:proofErr w:type="spellStart"/>
      <w:r>
        <w:rPr>
          <w:rFonts w:eastAsia="Times New Roman" w:cs="Times New Roman"/>
          <w:szCs w:val="24"/>
        </w:rPr>
        <w:t>Αυγενάκη</w:t>
      </w:r>
      <w:proofErr w:type="spellEnd"/>
      <w:r>
        <w:rPr>
          <w:rFonts w:eastAsia="Times New Roman" w:cs="Times New Roman"/>
          <w:szCs w:val="24"/>
        </w:rPr>
        <w:t xml:space="preserve"> προς τον Υπουργό Υποδομών και Μεταφορών, με θέμα: «Δημιουργία νέων υπηρεσιών δημοσίων έργων – αποδυνάμωση του “Οργανισμού Ανάπτυξης Κρήτης (ΟΑΚ)” – σε τέλμα τα δημόσια έργα στην Κρήτη», επίσης δεν θα συζητηθεί λόγω απουσίας του Υπουργού κ. </w:t>
      </w:r>
      <w:proofErr w:type="spellStart"/>
      <w:r>
        <w:rPr>
          <w:rFonts w:eastAsia="Times New Roman" w:cs="Times New Roman"/>
          <w:szCs w:val="24"/>
        </w:rPr>
        <w:t>Σπίρτζη</w:t>
      </w:r>
      <w:proofErr w:type="spellEnd"/>
      <w:r>
        <w:rPr>
          <w:rFonts w:eastAsia="Times New Roman" w:cs="Times New Roman"/>
          <w:szCs w:val="24"/>
        </w:rPr>
        <w:t xml:space="preserve"> εκτός Αθηνών.</w:t>
      </w:r>
    </w:p>
    <w:p w14:paraId="23ED705C"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Η δέκατη με αριθμό 738/11-4-2017 επίκαιρη ερώτηση δεύτερου κύκλου (Β΄) του Βουλευτή Ευβοίας του Λαϊκού Συνδέσμου - Χρυσή Αυγή κ. Νικολάου Μίχου προς τον Υπουργό Παιδείας, Έρευνας και Θρησκευμάτων, με θέμα: «Χωρίς καμμία ενημέρωση </w:t>
      </w:r>
      <w:proofErr w:type="spellStart"/>
      <w:r>
        <w:rPr>
          <w:rFonts w:eastAsia="Times New Roman" w:cs="Times New Roman"/>
          <w:szCs w:val="24"/>
        </w:rPr>
        <w:t>εγκαταστάθησαν</w:t>
      </w:r>
      <w:proofErr w:type="spellEnd"/>
      <w:r>
        <w:rPr>
          <w:rFonts w:eastAsia="Times New Roman" w:cs="Times New Roman"/>
          <w:szCs w:val="24"/>
        </w:rPr>
        <w:t xml:space="preserve"> λαθρομετανάστες στο Γυμνάσιο Πεντέλης», δεν θα συζητηθεί λόγω κωλύματος του κ. </w:t>
      </w:r>
      <w:proofErr w:type="spellStart"/>
      <w:r>
        <w:rPr>
          <w:rFonts w:eastAsia="Times New Roman" w:cs="Times New Roman"/>
          <w:szCs w:val="24"/>
        </w:rPr>
        <w:t>Γαβρόγλου</w:t>
      </w:r>
      <w:proofErr w:type="spellEnd"/>
      <w:r>
        <w:rPr>
          <w:rFonts w:eastAsia="Times New Roman" w:cs="Times New Roman"/>
          <w:szCs w:val="24"/>
        </w:rPr>
        <w:t>, εξαιτίας φόρτου εργασίας.</w:t>
      </w:r>
    </w:p>
    <w:p w14:paraId="23ED705D"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πρώτη με αριθμό 2885/25-1-2017 ερώτηση του κύκλου αναφορών και ερωτήσεων του Βουλευτή Δράμας της Νέας Δημοκρατίας  κ. Δημητρίου Κυριαζίδη προς τον Υπουργό Παιδείας, Έρευνας και Θρησκευμάτων, σχετικά με τις προθέσεις της Κυβέρνησης σε ό,τι αφορά τη λειτουργία και το μέλλον του Τμήματος Αρχιτεκτονικής Τοπίου του ΤΕΙ Ανατολικής Μακεδονίας και Θράκης που εδρεύει στη Δράμα, δεν θα συζητηθεί λόγω κωλύματος του Υπουργού κ. </w:t>
      </w:r>
      <w:proofErr w:type="spellStart"/>
      <w:r>
        <w:rPr>
          <w:rFonts w:eastAsia="Times New Roman" w:cs="Times New Roman"/>
          <w:szCs w:val="24"/>
        </w:rPr>
        <w:t>Γαβρόγλου</w:t>
      </w:r>
      <w:proofErr w:type="spellEnd"/>
      <w:r>
        <w:rPr>
          <w:rFonts w:eastAsia="Times New Roman" w:cs="Times New Roman"/>
          <w:szCs w:val="24"/>
        </w:rPr>
        <w:t>, εξαιτίας  φόρτου εργασίας.</w:t>
      </w:r>
    </w:p>
    <w:p w14:paraId="23ED705E"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Η δωδέκατη με αριθμό 747/24-4-2017 επίκαιρη ερώτηση δεύτερου κύκλου (Β΄) του Βουλευτή Ηρακλείου του Κομμουνιστικού Κόμματος Ελλάδας κ. Εμμανουήλ Συντυχάκη προς τον Υπουργό Υγείας, σχετικά με τη λειτουργία της Ψυχιατρικής Κλινικής του Γενικού Νοσοκομείου Χανίων «Ο Άγιος Γεώργιος», δεν θα συζητηθεί λόγω κωλύματος του Αναπληρωτή Υπουργού Υγείας κ. Παύλου </w:t>
      </w:r>
      <w:proofErr w:type="spellStart"/>
      <w:r>
        <w:rPr>
          <w:rFonts w:eastAsia="Times New Roman" w:cs="Times New Roman"/>
          <w:szCs w:val="24"/>
        </w:rPr>
        <w:t>Πολάκη</w:t>
      </w:r>
      <w:proofErr w:type="spellEnd"/>
      <w:r>
        <w:rPr>
          <w:rFonts w:eastAsia="Times New Roman" w:cs="Times New Roman"/>
          <w:szCs w:val="24"/>
        </w:rPr>
        <w:t>.</w:t>
      </w:r>
    </w:p>
    <w:p w14:paraId="23ED705F"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με αριθμό 3933/6-3-2017 ερώτηση του κύκλου αναφορών και ερωτήσεων του Βουλευτή Α΄ Θεσσαλονίκης της Ένωσης Κεντρώων κ. Ιωάννη </w:t>
      </w:r>
      <w:proofErr w:type="spellStart"/>
      <w:r>
        <w:rPr>
          <w:rFonts w:eastAsia="Times New Roman" w:cs="Times New Roman"/>
          <w:szCs w:val="24"/>
        </w:rPr>
        <w:t>Σαρίδη</w:t>
      </w:r>
      <w:proofErr w:type="spellEnd"/>
      <w:r>
        <w:rPr>
          <w:rFonts w:eastAsia="Times New Roman" w:cs="Times New Roman"/>
          <w:szCs w:val="24"/>
        </w:rPr>
        <w:t xml:space="preserve"> προς τον Υπουργό Οικονομίας και Ανάπτυξης, σχετικά με την ιδιωτικοποίηση περιφερειακών αεροδρομίων, δεν θα συζητηθεί, λόγω κωλύματος του Αναπληρωτή Υπουργού Οικονομίας και Ανάπτυξης κ. </w:t>
      </w:r>
      <w:proofErr w:type="spellStart"/>
      <w:r>
        <w:rPr>
          <w:rFonts w:eastAsia="Times New Roman" w:cs="Times New Roman"/>
          <w:szCs w:val="24"/>
        </w:rPr>
        <w:t>Χαρίτση</w:t>
      </w:r>
      <w:proofErr w:type="spellEnd"/>
      <w:r>
        <w:rPr>
          <w:rFonts w:eastAsia="Times New Roman" w:cs="Times New Roman"/>
          <w:szCs w:val="24"/>
        </w:rPr>
        <w:t>.</w:t>
      </w:r>
    </w:p>
    <w:p w14:paraId="23ED7060"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Η πέμπτη με αριθμό 699/6-4-2017 επίκαιρη ερώτηση δεύτερου κύκλου (Β΄) του Βουλευτή Λακωνίας της Νέας Δημοκρατίας κ. Αθανασίου Δαβάκη </w:t>
      </w:r>
      <w:r>
        <w:rPr>
          <w:rFonts w:eastAsia="Times New Roman" w:cs="Times New Roman"/>
          <w:szCs w:val="24"/>
        </w:rPr>
        <w:lastRenderedPageBreak/>
        <w:t xml:space="preserve">προς τον Υπουργό Υγείας, σχετικά με την περαιτέρω αποδυνάμωση του Κέντρου Υγείας </w:t>
      </w:r>
      <w:proofErr w:type="spellStart"/>
      <w:r>
        <w:rPr>
          <w:rFonts w:eastAsia="Times New Roman" w:cs="Times New Roman"/>
          <w:szCs w:val="24"/>
        </w:rPr>
        <w:t>Καστορείου</w:t>
      </w:r>
      <w:proofErr w:type="spellEnd"/>
      <w:r>
        <w:rPr>
          <w:rFonts w:eastAsia="Times New Roman" w:cs="Times New Roman"/>
          <w:szCs w:val="24"/>
        </w:rPr>
        <w:t xml:space="preserve"> του Δήμου Σπάρτης, δεν θα συζητηθεί λόγω κωλύματος του Υπουργού Υγείας κ. Ανδρέα Ξανθού, εξαιτίας φόρτου εργασίας.</w:t>
      </w:r>
    </w:p>
    <w:p w14:paraId="23ED7061"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πέντε μαθήτριες και μαθητές και πέντε συνοδοί εκπαιδευτικοί τους από το ιδιωτικό δημοτικό σχολείο «Εκπαιδευτήρια </w:t>
      </w:r>
      <w:r w:rsidRPr="00233F7C">
        <w:rPr>
          <w:rFonts w:eastAsia="Times New Roman" w:cs="Times New Roman"/>
        </w:rPr>
        <w:t>“</w:t>
      </w:r>
      <w:r>
        <w:rPr>
          <w:rFonts w:eastAsia="Times New Roman" w:cs="Times New Roman"/>
        </w:rPr>
        <w:t>Ο Απόστολος Παύλος</w:t>
      </w:r>
      <w:r w:rsidRPr="00405183">
        <w:rPr>
          <w:rFonts w:eastAsia="Times New Roman" w:cs="Times New Roman"/>
        </w:rPr>
        <w:t>”</w:t>
      </w:r>
      <w:r>
        <w:rPr>
          <w:rFonts w:eastAsia="Times New Roman" w:cs="Times New Roman"/>
        </w:rPr>
        <w:t xml:space="preserve">». </w:t>
      </w:r>
    </w:p>
    <w:p w14:paraId="23ED7062" w14:textId="77777777" w:rsidR="00C435E4" w:rsidRDefault="00B629A5">
      <w:pPr>
        <w:spacing w:line="600" w:lineRule="auto"/>
        <w:ind w:left="360" w:firstLine="360"/>
        <w:contextualSpacing/>
        <w:jc w:val="both"/>
        <w:rPr>
          <w:rFonts w:eastAsia="Times New Roman" w:cs="Times New Roman"/>
        </w:rPr>
      </w:pPr>
      <w:r>
        <w:rPr>
          <w:rFonts w:eastAsia="Times New Roman" w:cs="Times New Roman"/>
        </w:rPr>
        <w:t xml:space="preserve">Η Βουλή τούς καλωσορίζει. </w:t>
      </w:r>
    </w:p>
    <w:p w14:paraId="23ED7063" w14:textId="77777777" w:rsidR="00C435E4" w:rsidRDefault="00B629A5">
      <w:pPr>
        <w:spacing w:line="600" w:lineRule="auto"/>
        <w:ind w:left="360"/>
        <w:contextualSpacing/>
        <w:jc w:val="center"/>
        <w:rPr>
          <w:rFonts w:eastAsia="Times New Roman" w:cs="Times New Roman"/>
        </w:rPr>
      </w:pPr>
      <w:r>
        <w:rPr>
          <w:rFonts w:eastAsia="Times New Roman" w:cs="Times New Roman"/>
        </w:rPr>
        <w:t>(Χειροκροτήματα απ’ όλες τις πτέρυγες της Βουλής)</w:t>
      </w:r>
    </w:p>
    <w:p w14:paraId="23ED7064"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rPr>
        <w:t>Επίσης,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δύο Αμερικανοί φοιτητές και δύο καθηγητές τους από το πανεπιστήμιο «</w:t>
      </w:r>
      <w:r>
        <w:rPr>
          <w:rFonts w:eastAsia="Times New Roman" w:cs="Times New Roman"/>
          <w:lang w:val="en-US"/>
        </w:rPr>
        <w:t>ST</w:t>
      </w:r>
      <w:r>
        <w:rPr>
          <w:rFonts w:eastAsia="Times New Roman" w:cs="Times New Roman"/>
        </w:rPr>
        <w:t xml:space="preserve">. </w:t>
      </w:r>
      <w:r>
        <w:rPr>
          <w:rFonts w:eastAsia="Times New Roman" w:cs="Times New Roman"/>
          <w:lang w:val="en-US"/>
        </w:rPr>
        <w:t>JOHN</w:t>
      </w:r>
      <w:r>
        <w:rPr>
          <w:rFonts w:eastAsia="Times New Roman" w:cs="Times New Roman"/>
        </w:rPr>
        <w:t>’</w:t>
      </w:r>
      <w:r>
        <w:rPr>
          <w:rFonts w:eastAsia="Times New Roman" w:cs="Times New Roman"/>
          <w:lang w:val="en-US"/>
        </w:rPr>
        <w:t>S</w:t>
      </w:r>
      <w:r>
        <w:rPr>
          <w:rFonts w:eastAsia="Times New Roman" w:cs="Times New Roman"/>
        </w:rPr>
        <w:t xml:space="preserve">». </w:t>
      </w:r>
    </w:p>
    <w:p w14:paraId="23ED7065" w14:textId="77777777" w:rsidR="00C435E4" w:rsidRDefault="00B629A5">
      <w:pPr>
        <w:spacing w:line="600" w:lineRule="auto"/>
        <w:ind w:left="360" w:firstLine="360"/>
        <w:contextualSpacing/>
        <w:jc w:val="both"/>
        <w:rPr>
          <w:rFonts w:eastAsia="Times New Roman" w:cs="Times New Roman"/>
        </w:rPr>
      </w:pPr>
      <w:r>
        <w:rPr>
          <w:rFonts w:eastAsia="Times New Roman" w:cs="Times New Roman"/>
        </w:rPr>
        <w:t xml:space="preserve">Η Βουλή τούς καλωσορίζει. </w:t>
      </w:r>
    </w:p>
    <w:p w14:paraId="23ED7066" w14:textId="77777777" w:rsidR="00C435E4" w:rsidRDefault="00B629A5">
      <w:pPr>
        <w:spacing w:line="600" w:lineRule="auto"/>
        <w:ind w:left="360"/>
        <w:contextualSpacing/>
        <w:jc w:val="center"/>
        <w:rPr>
          <w:rFonts w:eastAsia="Times New Roman" w:cs="Times New Roman"/>
        </w:rPr>
      </w:pPr>
      <w:r>
        <w:rPr>
          <w:rFonts w:eastAsia="Times New Roman" w:cs="Times New Roman"/>
        </w:rPr>
        <w:t>(Χειροκροτήματα απ’ όλες τις πτέρυγες της Βουλής)</w:t>
      </w:r>
    </w:p>
    <w:p w14:paraId="23ED7067"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ΔΑΒΑΚΗΣ: </w:t>
      </w:r>
      <w:r>
        <w:rPr>
          <w:rFonts w:eastAsia="Times New Roman" w:cs="Times New Roman"/>
          <w:szCs w:val="24"/>
        </w:rPr>
        <w:t>Κυρία Πρόεδρε, θα ήθελα τον λόγο για ένα λεπτό.</w:t>
      </w:r>
    </w:p>
    <w:p w14:paraId="23ED7068" w14:textId="77777777" w:rsidR="00C435E4" w:rsidRDefault="00B629A5">
      <w:pPr>
        <w:spacing w:line="600" w:lineRule="auto"/>
        <w:ind w:firstLine="720"/>
        <w:contextualSpacing/>
        <w:jc w:val="both"/>
        <w:rPr>
          <w:rFonts w:eastAsia="Times New Roman"/>
          <w:bCs/>
          <w:szCs w:val="24"/>
        </w:rPr>
      </w:pPr>
      <w:r>
        <w:rPr>
          <w:rFonts w:eastAsia="Times New Roman"/>
          <w:b/>
          <w:bCs/>
          <w:szCs w:val="24"/>
        </w:rPr>
        <w:t xml:space="preserve">ΠΡΟΕΔΡΕΥΟΥΣΑ (Αναστασία Χριστοδουλοπούλου): </w:t>
      </w:r>
      <w:r>
        <w:rPr>
          <w:rFonts w:eastAsia="Times New Roman"/>
          <w:bCs/>
          <w:szCs w:val="24"/>
        </w:rPr>
        <w:t>Ορίστε, κύριε συνάδελφε.</w:t>
      </w:r>
    </w:p>
    <w:p w14:paraId="23ED7069"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Όπως γνωρίζετε και διαβάσατε πριν από λίγο, ήταν να συζητηθεί μία επίκαιρη ερώτησή μου προς τον Υπουργό Υγείας, στη σειρά των ερωτήσεων που αναβάλλονται, μεταξύ των οποίων και η δική μου. Αυτή την ερώτηση την έχω καταθέσει από τον Απρίλιο και με συνεχή κωλύματα και επικλήσεις φόρτου εργασίας ο κύριος Υπουργός δεν έρχεται να απαντήσει. Για τη σπουδαιότητα του θέματος δεν θέλω να αναφερθώ τώρα, γιατί θα υπεισέλθω στην ουσία της υποθέσεως, παρ’ ότι αφορά ζητήματα υγείας και θα έπρεπε να υπάρχει σε πρώτη προτεραιότητα στις αρμοδιότητες του Υπουργού. Η επίκληση φόρτου εργασίας μάς κάνει να πιστεύουμε ότι οι παριστάμενοι Υπουργοί, που τους συγχαίρω που έρχονται και απαντούν, μεταξύ των οποίων και ο κ. Σταθάκης, δεν έχουν τόσο φόρτο εργασίας για να έρχονται στη Βουλή. Για να μη φτάσουμε, κυρία Πρόεδρε, στο σημείο αυτού που είπε ο κ. Καματερός πριν από λίγο, να ζητάμε συγγνώμη στον Υπουργό που σας φέρνουμε στη Βουλή να μας απαντήσετε. </w:t>
      </w:r>
    </w:p>
    <w:p w14:paraId="23ED706A"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Κυρία Πρόεδρε, </w:t>
      </w:r>
      <w:r>
        <w:rPr>
          <w:rFonts w:eastAsia="Times New Roman" w:cs="Times New Roman"/>
          <w:szCs w:val="24"/>
          <w:lang w:val="en-US"/>
        </w:rPr>
        <w:t>o</w:t>
      </w:r>
      <w:r>
        <w:rPr>
          <w:rFonts w:eastAsia="Times New Roman" w:cs="Times New Roman"/>
          <w:szCs w:val="24"/>
        </w:rPr>
        <w:t xml:space="preserve"> χώρος αυτός που εκπροσωπείτε αυτή τη στιγμή εσείς, το Προεδρείο -θα παρακαλούσα να κάνετε συγκεκριμένη αναφορά στον </w:t>
      </w:r>
      <w:r>
        <w:rPr>
          <w:rFonts w:eastAsia="Times New Roman" w:cs="Times New Roman"/>
          <w:szCs w:val="24"/>
        </w:rPr>
        <w:lastRenderedPageBreak/>
        <w:t>κύριο Πρόεδρο της Βουλής-, είναι χώρος δημόσιας λογοδοσίας της Κυβερνήσεως. Η Κυβέρνηση προσκαλείται στη Βουλή θεσμικά για να απαντήσει στους Βουλευτές και τουλάχιστον ο ατυχής χαρακτηρισμός ότι «υπάρχει φόρτος εργασίας και δεν έρχεται να απαντήσει στη Βουλή» πρέπει να απαλείφεται. Είναι θλιβερό αυτό το οποίο συμβαίνει. Όχι τώρα μόνο. Συνέβαινε και στο παρελθόν, αλλά τώρα πλέον έχει θεσμοθετηθεί.</w:t>
      </w:r>
    </w:p>
    <w:p w14:paraId="23ED706B"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Εντάξει, κύριε Δαβάκη. Όπως είπατε, δεν είναι μόνο η δική σας ερώτηση.</w:t>
      </w:r>
    </w:p>
    <w:p w14:paraId="23ED706C"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Κυρία Πρόεδρε, δεν παίζει κανέναν ρόλο αυτό.</w:t>
      </w:r>
    </w:p>
    <w:p w14:paraId="23ED706D"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Έναν μήνα έχει καθυστερήσει. Είπατε ότι είναι από τον Απρίλιο. Υπάρχουν και άλλες από τον Ιανουάριο. </w:t>
      </w:r>
    </w:p>
    <w:p w14:paraId="23ED706E"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Ωραία, ακόμα χειρότερα, κυρία Πρόεδρε!</w:t>
      </w:r>
    </w:p>
    <w:p w14:paraId="23ED706F"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Αυτό, όμως, συμβαίνει, τι να κάνουμε;</w:t>
      </w:r>
    </w:p>
    <w:p w14:paraId="23ED7070"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Κλείνω με αυτό, κυρία Πρόεδρε. </w:t>
      </w:r>
    </w:p>
    <w:p w14:paraId="23ED7071"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 xml:space="preserve">Ζητώ να έρθει την επόμενη φορά ο Υπουργός. Αφορά το κέντρο υγείας μιας περιοχής όπως είναι ο ορεινός Ταΰγετος και συγκεκριμένα το Κέντρο Υγείας </w:t>
      </w:r>
      <w:proofErr w:type="spellStart"/>
      <w:r>
        <w:rPr>
          <w:rFonts w:eastAsia="Times New Roman" w:cs="Times New Roman"/>
          <w:szCs w:val="24"/>
        </w:rPr>
        <w:t>Καστορείου</w:t>
      </w:r>
      <w:proofErr w:type="spellEnd"/>
      <w:r>
        <w:rPr>
          <w:rFonts w:eastAsia="Times New Roman" w:cs="Times New Roman"/>
          <w:szCs w:val="24"/>
        </w:rPr>
        <w:t xml:space="preserve">. </w:t>
      </w:r>
    </w:p>
    <w:p w14:paraId="23ED7072"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Εντάξει. Όλοι οι τοπικοί Βουλευτές ενδιαφέρονται για τα ζητήματα των κατοίκων.</w:t>
      </w:r>
    </w:p>
    <w:p w14:paraId="23ED7073"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Μην το </w:t>
      </w:r>
      <w:proofErr w:type="spellStart"/>
      <w:r>
        <w:rPr>
          <w:rFonts w:eastAsia="Times New Roman" w:cs="Times New Roman"/>
          <w:szCs w:val="24"/>
        </w:rPr>
        <w:t>ομογενοποιείτε</w:t>
      </w:r>
      <w:proofErr w:type="spellEnd"/>
      <w:r>
        <w:rPr>
          <w:rFonts w:eastAsia="Times New Roman" w:cs="Times New Roman"/>
          <w:szCs w:val="24"/>
        </w:rPr>
        <w:t xml:space="preserve">, κυρία Πρόεδρε, και το υποβιβάζετε κατ’ αυτόν τον τρόπο. </w:t>
      </w:r>
    </w:p>
    <w:p w14:paraId="23ED7074"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Πώς να το κάνουμε;</w:t>
      </w:r>
    </w:p>
    <w:p w14:paraId="23ED7075"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Είμαι ήδη διαλλακτικός μαζί σας, σας συμπαθώ…</w:t>
      </w:r>
    </w:p>
    <w:p w14:paraId="23ED7076"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Εντάξει, αλλά είστε και εκτός διαδικασίας. </w:t>
      </w:r>
    </w:p>
    <w:p w14:paraId="23ED7077"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Δεν είμαι καθόλου εκτός διαδικασίας. Θα παρακαλούσα… </w:t>
      </w:r>
    </w:p>
    <w:p w14:paraId="23ED7078"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και θα το μεταβιβάσω και εγώ.</w:t>
      </w:r>
    </w:p>
    <w:p w14:paraId="23ED7079"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Θα παρακαλούσα να απαντάτε ως Πρόεδρος του Σώματος και όχι ως συνήγορος της Κυβέρνησης.</w:t>
      </w:r>
    </w:p>
    <w:p w14:paraId="23ED707A"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Ως τέτοια απαντώ. Σας έδωσα, λέω, παράτυπα τον λόγο. Έχετε ενημερωθεί από τη Γραμματεία ότι δεν θα συζητηθεί η ερώτησή σας. </w:t>
      </w:r>
    </w:p>
    <w:p w14:paraId="23ED707B"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lastRenderedPageBreak/>
        <w:t>ΑΘΑΝΑΣΙΟΣ ΔΑΒΑΚΗΣ:</w:t>
      </w:r>
      <w:r>
        <w:rPr>
          <w:rFonts w:eastAsia="Times New Roman" w:cs="Times New Roman"/>
          <w:szCs w:val="24"/>
        </w:rPr>
        <w:t xml:space="preserve"> Παρακαλώ να απαντάτε ως Πρόεδρος του Σώματος και όχι ως εκπρόσωπος της Κυβερνήσεως!</w:t>
      </w:r>
    </w:p>
    <w:p w14:paraId="23ED707C"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 να έρχεσθε εδώ και να κάνουμε συζήτηση περί αυτού, δεν έχει νόημα.</w:t>
      </w:r>
    </w:p>
    <w:p w14:paraId="23ED707D"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Είστε Πρόεδρος του Σώματος, δεν είστε εκπρόσωπος του ΣΥΡΙΖΑ. </w:t>
      </w:r>
    </w:p>
    <w:p w14:paraId="23ED707E"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Μα, δεν απαντώ ως εκπρόσωπος του ΣΥΡΙΖΑ. Εφαρμόζω τον Κανονισμό.</w:t>
      </w:r>
    </w:p>
    <w:p w14:paraId="23ED707F"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Εγώ είμαι πολύ ευγενής. Μην το χαλάσετε… </w:t>
      </w:r>
    </w:p>
    <w:p w14:paraId="23ED7080"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Δαβάκη, μη δοκιμάζετε την ανοχή μου.</w:t>
      </w:r>
    </w:p>
    <w:p w14:paraId="23ED7081"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Παρακαλώ να διαβιβάσετε στην Κυβέρνηση… </w:t>
      </w:r>
    </w:p>
    <w:p w14:paraId="23ED7082"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Δαβάκη, μη δοκιμάζετε την ανοχή μου. Σας έδωσα τον λόγο παράτυπα. Τέλος!</w:t>
      </w:r>
    </w:p>
    <w:p w14:paraId="23ED7083"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Να εκπροσωπείτε το Σώμα, παρακαλώ!</w:t>
      </w:r>
    </w:p>
    <w:p w14:paraId="23ED7084"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Ολοκληρώθηκε η συζήτηση των επικαίρων ερωτήσεων.</w:t>
      </w:r>
    </w:p>
    <w:p w14:paraId="23ED7085"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23ED7086"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 xml:space="preserve">ΟΛΟΙ ΟΙ ΒΟΥΛΕΥΤΕΣ: </w:t>
      </w:r>
      <w:r>
        <w:rPr>
          <w:rFonts w:eastAsia="Times New Roman" w:cs="Times New Roman"/>
          <w:szCs w:val="24"/>
        </w:rPr>
        <w:t>Μάλιστα, μάλιστα.</w:t>
      </w:r>
    </w:p>
    <w:p w14:paraId="23ED7087" w14:textId="77777777" w:rsidR="00C435E4" w:rsidRDefault="00B629A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Με τη συναίνεση του Σώματος και ώρα 12.11΄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προσεχή Δευτέρα 29 Μαΐου 2017 και ώρα 18.00΄, με αντικείμενο εργασιών του Σώματος κοινοβουλευτικό έλεγχο: α) συζήτηση επικαίρων ερωτήσεων και β) συζήτηση της υπ’ αριθμόν 26/15-5-2017 επερώτησης, κατά το άρθρο 134 παράγραφος 2 του Κανονισμού της Βουλής, σύμφωνα με την ημερήσια διάταξη που έχει διανεμηθεί. </w:t>
      </w:r>
    </w:p>
    <w:p w14:paraId="23ED7088" w14:textId="6AE46FFE" w:rsidR="00C435E4" w:rsidRDefault="00B629A5">
      <w:pPr>
        <w:spacing w:line="600" w:lineRule="auto"/>
        <w:contextualSpacing/>
        <w:jc w:val="both"/>
        <w:rPr>
          <w:rFonts w:eastAsia="Times New Roman" w:cs="Times New Roman"/>
          <w:szCs w:val="24"/>
        </w:rPr>
      </w:pPr>
      <w:r>
        <w:rPr>
          <w:rFonts w:eastAsia="Times New Roman" w:cs="Times New Roman"/>
          <w:b/>
          <w:bCs/>
          <w:szCs w:val="24"/>
        </w:rPr>
        <w:t xml:space="preserve">Ο ΠΡΟΕΔΡΟΣ                                  </w:t>
      </w:r>
      <w:del w:id="32" w:author="Φλούδα Χριστίνα" w:date="2017-06-01T10:30:00Z">
        <w:r w:rsidDel="00B629A5">
          <w:rPr>
            <w:rFonts w:eastAsia="Times New Roman" w:cs="Times New Roman"/>
            <w:b/>
            <w:bCs/>
            <w:szCs w:val="24"/>
          </w:rPr>
          <w:delText xml:space="preserve">         </w:delText>
        </w:r>
      </w:del>
      <w:r>
        <w:rPr>
          <w:rFonts w:eastAsia="Times New Roman" w:cs="Times New Roman"/>
          <w:b/>
          <w:bCs/>
          <w:szCs w:val="24"/>
        </w:rPr>
        <w:t xml:space="preserve">                                     ΟΙ ΓΡΑΜΜΑΤΕΙΣ</w:t>
      </w:r>
      <w:r>
        <w:rPr>
          <w:rFonts w:eastAsia="Times New Roman" w:cs="Times New Roman"/>
          <w:szCs w:val="24"/>
        </w:rPr>
        <w:t xml:space="preserve">  </w:t>
      </w:r>
    </w:p>
    <w:p w14:paraId="23ED7089" w14:textId="77777777" w:rsidR="00C435E4" w:rsidRDefault="00C435E4">
      <w:pPr>
        <w:spacing w:line="600" w:lineRule="auto"/>
        <w:ind w:firstLine="720"/>
        <w:contextualSpacing/>
        <w:jc w:val="both"/>
        <w:rPr>
          <w:rFonts w:eastAsia="Times New Roman" w:cs="Times New Roman"/>
          <w:szCs w:val="24"/>
        </w:rPr>
      </w:pPr>
    </w:p>
    <w:p w14:paraId="23ED708A" w14:textId="77777777" w:rsidR="00C435E4" w:rsidRDefault="00C435E4">
      <w:pPr>
        <w:spacing w:line="600" w:lineRule="auto"/>
        <w:ind w:firstLine="720"/>
        <w:contextualSpacing/>
        <w:jc w:val="both"/>
        <w:rPr>
          <w:rFonts w:eastAsia="Times New Roman" w:cs="Times New Roman"/>
          <w:szCs w:val="24"/>
        </w:rPr>
      </w:pPr>
    </w:p>
    <w:p w14:paraId="23ED708B" w14:textId="77777777" w:rsidR="00C435E4" w:rsidRDefault="00C435E4">
      <w:pPr>
        <w:spacing w:line="600" w:lineRule="auto"/>
        <w:ind w:firstLine="720"/>
        <w:contextualSpacing/>
        <w:jc w:val="both"/>
        <w:rPr>
          <w:rFonts w:eastAsia="Times New Roman" w:cs="Times New Roman"/>
          <w:szCs w:val="24"/>
        </w:rPr>
      </w:pPr>
    </w:p>
    <w:p w14:paraId="23ED708C" w14:textId="77777777" w:rsidR="00C435E4" w:rsidRDefault="00C435E4">
      <w:pPr>
        <w:spacing w:line="600" w:lineRule="auto"/>
        <w:ind w:firstLine="720"/>
        <w:contextualSpacing/>
        <w:jc w:val="both"/>
        <w:rPr>
          <w:rFonts w:eastAsia="Times New Roman" w:cs="Times New Roman"/>
          <w:szCs w:val="24"/>
        </w:rPr>
      </w:pPr>
    </w:p>
    <w:p w14:paraId="23ED708D" w14:textId="77777777" w:rsidR="00C435E4" w:rsidRDefault="00C435E4">
      <w:pPr>
        <w:spacing w:line="600" w:lineRule="auto"/>
        <w:ind w:firstLine="720"/>
        <w:contextualSpacing/>
        <w:jc w:val="both"/>
        <w:rPr>
          <w:rFonts w:eastAsia="Times New Roman" w:cs="Times New Roman"/>
          <w:szCs w:val="24"/>
        </w:rPr>
      </w:pPr>
    </w:p>
    <w:p w14:paraId="23ED708E" w14:textId="77777777" w:rsidR="00C435E4" w:rsidRDefault="00C435E4">
      <w:pPr>
        <w:spacing w:line="600" w:lineRule="auto"/>
        <w:ind w:firstLine="720"/>
        <w:contextualSpacing/>
        <w:jc w:val="both"/>
        <w:rPr>
          <w:rFonts w:eastAsia="Times New Roman" w:cs="Times New Roman"/>
          <w:szCs w:val="24"/>
        </w:rPr>
      </w:pPr>
    </w:p>
    <w:sectPr w:rsidR="00C435E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YfNyINto0GmEMt2L5vMSmyEVM0E=" w:salt="ftzKskPr1HbhSf6cz7MKs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5E4"/>
    <w:rsid w:val="00442369"/>
    <w:rsid w:val="00B629A5"/>
    <w:rsid w:val="00C435E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6EED"/>
  <w15:docId w15:val="{F9144C1D-4FE0-4779-A6E1-0C1362E86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126B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126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8410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453</MetadataID>
    <Session xmlns="641f345b-441b-4b81-9152-adc2e73ba5e1">Β´</Session>
    <Date xmlns="641f345b-441b-4b81-9152-adc2e73ba5e1">2017-05-25T21:00:00+00:00</Date>
    <Status xmlns="641f345b-441b-4b81-9152-adc2e73ba5e1">
      <Url>http://srv-sp1/praktika/Lists/Incoming_Metadata/EditForm.aspx?ID=453&amp;Source=/praktika/Recordings_Library/Forms/AllItems.aspx</Url>
      <Description>Δημοσιεύτηκε</Description>
    </Status>
    <Meeting xmlns="641f345b-441b-4b81-9152-adc2e73ba5e1">ΡΚΣΤ´</Meeting>
  </documentManagement>
</p:properties>
</file>

<file path=customXml/itemProps1.xml><?xml version="1.0" encoding="utf-8"?>
<ds:datastoreItem xmlns:ds="http://schemas.openxmlformats.org/officeDocument/2006/customXml" ds:itemID="{A894520D-498E-43B2-8D24-86D29E57810A}">
  <ds:schemaRefs>
    <ds:schemaRef ds:uri="http://schemas.microsoft.com/sharepoint/v3/contenttype/forms"/>
  </ds:schemaRefs>
</ds:datastoreItem>
</file>

<file path=customXml/itemProps2.xml><?xml version="1.0" encoding="utf-8"?>
<ds:datastoreItem xmlns:ds="http://schemas.openxmlformats.org/officeDocument/2006/customXml" ds:itemID="{9D4A2BCE-B4BC-420C-B68F-1F9F99961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634E84-C0FA-4665-8A46-DFC81793C527}">
  <ds:schemaRefs>
    <ds:schemaRef ds:uri="http://schemas.microsoft.com/office/2006/documentManagement/types"/>
    <ds:schemaRef ds:uri="641f345b-441b-4b81-9152-adc2e73ba5e1"/>
    <ds:schemaRef ds:uri="http://schemas.microsoft.com/office/2006/metadata/properties"/>
    <ds:schemaRef ds:uri="http://www.w3.org/XML/1998/namespace"/>
    <ds:schemaRef ds:uri="http://schemas.microsoft.com/office/infopath/2007/PartnerControls"/>
    <ds:schemaRef ds:uri="http://purl.org/dc/elements/1.1/"/>
    <ds:schemaRef ds:uri="http://schemas.openxmlformats.org/package/2006/metadata/core-propertie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91</Pages>
  <Words>16835</Words>
  <Characters>90914</Characters>
  <Application>Microsoft Office Word</Application>
  <DocSecurity>0</DocSecurity>
  <Lines>757</Lines>
  <Paragraphs>215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107534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2017-06-12T09:23:00Z</dcterms:created>
  <dcterms:modified xsi:type="dcterms:W3CDTF">2017-06-12T09:23:00Z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