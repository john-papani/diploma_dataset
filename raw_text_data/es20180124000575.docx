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B0748" w14:textId="77777777" w:rsidR="00254003" w:rsidRPr="00254003" w:rsidRDefault="00254003" w:rsidP="00254003">
      <w:pPr>
        <w:spacing w:after="0" w:line="360" w:lineRule="auto"/>
        <w:rPr>
          <w:ins w:id="0" w:author="Φλούδα Χριστίνα" w:date="2018-01-29T14:05:00Z"/>
          <w:rFonts w:eastAsia="Times New Roman"/>
          <w:szCs w:val="24"/>
          <w:lang w:eastAsia="en-US"/>
        </w:rPr>
      </w:pPr>
      <w:bookmarkStart w:id="1" w:name="_GoBack"/>
      <w:bookmarkEnd w:id="1"/>
      <w:ins w:id="2" w:author="Φλούδα Χριστίνα" w:date="2018-01-29T14:05:00Z">
        <w:r w:rsidRPr="0025400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D33A75" w14:textId="77777777" w:rsidR="00254003" w:rsidRPr="00254003" w:rsidRDefault="00254003" w:rsidP="00254003">
      <w:pPr>
        <w:spacing w:after="0" w:line="360" w:lineRule="auto"/>
        <w:rPr>
          <w:ins w:id="3" w:author="Φλούδα Χριστίνα" w:date="2018-01-29T14:05:00Z"/>
          <w:rFonts w:eastAsia="Times New Roman"/>
          <w:szCs w:val="24"/>
          <w:lang w:eastAsia="en-US"/>
        </w:rPr>
      </w:pPr>
    </w:p>
    <w:p w14:paraId="5B768A85" w14:textId="77777777" w:rsidR="00254003" w:rsidRPr="00254003" w:rsidRDefault="00254003" w:rsidP="00254003">
      <w:pPr>
        <w:spacing w:after="0" w:line="360" w:lineRule="auto"/>
        <w:rPr>
          <w:ins w:id="4" w:author="Φλούδα Χριστίνα" w:date="2018-01-29T14:05:00Z"/>
          <w:rFonts w:eastAsia="Times New Roman"/>
          <w:szCs w:val="24"/>
          <w:lang w:eastAsia="en-US"/>
        </w:rPr>
      </w:pPr>
      <w:ins w:id="5" w:author="Φλούδα Χριστίνα" w:date="2018-01-29T14:05:00Z">
        <w:r w:rsidRPr="00254003">
          <w:rPr>
            <w:rFonts w:eastAsia="Times New Roman"/>
            <w:szCs w:val="24"/>
            <w:lang w:eastAsia="en-US"/>
          </w:rPr>
          <w:t>ΠΙΝΑΚΑΣ ΠΕΡΙΕΧΟΜΕΝΩΝ</w:t>
        </w:r>
      </w:ins>
    </w:p>
    <w:p w14:paraId="6DACFF6F" w14:textId="77777777" w:rsidR="00254003" w:rsidRPr="00254003" w:rsidRDefault="00254003" w:rsidP="00254003">
      <w:pPr>
        <w:spacing w:after="0" w:line="360" w:lineRule="auto"/>
        <w:rPr>
          <w:ins w:id="6" w:author="Φλούδα Χριστίνα" w:date="2018-01-29T14:05:00Z"/>
          <w:rFonts w:eastAsia="Times New Roman"/>
          <w:szCs w:val="24"/>
          <w:lang w:eastAsia="en-US"/>
        </w:rPr>
      </w:pPr>
      <w:ins w:id="7" w:author="Φλούδα Χριστίνα" w:date="2018-01-29T14:05:00Z">
        <w:r w:rsidRPr="00254003">
          <w:rPr>
            <w:rFonts w:eastAsia="Times New Roman"/>
            <w:szCs w:val="24"/>
            <w:lang w:eastAsia="en-US"/>
          </w:rPr>
          <w:t xml:space="preserve">ΙΖ΄ ΠΕΡΙΟΔΟΣ </w:t>
        </w:r>
      </w:ins>
    </w:p>
    <w:p w14:paraId="20D02D7A" w14:textId="77777777" w:rsidR="00254003" w:rsidRPr="00254003" w:rsidRDefault="00254003" w:rsidP="00254003">
      <w:pPr>
        <w:spacing w:after="0" w:line="360" w:lineRule="auto"/>
        <w:rPr>
          <w:ins w:id="8" w:author="Φλούδα Χριστίνα" w:date="2018-01-29T14:05:00Z"/>
          <w:rFonts w:eastAsia="Times New Roman"/>
          <w:szCs w:val="24"/>
          <w:lang w:eastAsia="en-US"/>
        </w:rPr>
      </w:pPr>
      <w:ins w:id="9" w:author="Φλούδα Χριστίνα" w:date="2018-01-29T14:05:00Z">
        <w:r w:rsidRPr="00254003">
          <w:rPr>
            <w:rFonts w:eastAsia="Times New Roman"/>
            <w:szCs w:val="24"/>
            <w:lang w:eastAsia="en-US"/>
          </w:rPr>
          <w:t>ΠΡΟΕΔΡΕΥΟΜΕΝΗΣ ΚΟΙΝΟΒΟΥΛΕΥΤΙΚΗΣ ΔΗΜΟΚΡΑΤΙΑΣ</w:t>
        </w:r>
      </w:ins>
    </w:p>
    <w:p w14:paraId="6D6D6760" w14:textId="77777777" w:rsidR="00254003" w:rsidRPr="00254003" w:rsidRDefault="00254003" w:rsidP="00254003">
      <w:pPr>
        <w:spacing w:after="0" w:line="360" w:lineRule="auto"/>
        <w:rPr>
          <w:ins w:id="10" w:author="Φλούδα Χριστίνα" w:date="2018-01-29T14:05:00Z"/>
          <w:rFonts w:eastAsia="Times New Roman"/>
          <w:szCs w:val="24"/>
          <w:lang w:eastAsia="en-US"/>
        </w:rPr>
      </w:pPr>
      <w:ins w:id="11" w:author="Φλούδα Χριστίνα" w:date="2018-01-29T14:05:00Z">
        <w:r w:rsidRPr="00254003">
          <w:rPr>
            <w:rFonts w:eastAsia="Times New Roman"/>
            <w:szCs w:val="24"/>
            <w:lang w:eastAsia="en-US"/>
          </w:rPr>
          <w:t>ΣΥΝΟΔΟΣ Γ΄</w:t>
        </w:r>
      </w:ins>
    </w:p>
    <w:p w14:paraId="1923C7B6" w14:textId="77777777" w:rsidR="00254003" w:rsidRPr="00254003" w:rsidRDefault="00254003" w:rsidP="00254003">
      <w:pPr>
        <w:spacing w:after="0" w:line="360" w:lineRule="auto"/>
        <w:rPr>
          <w:ins w:id="12" w:author="Φλούδα Χριστίνα" w:date="2018-01-29T14:05:00Z"/>
          <w:rFonts w:eastAsia="Times New Roman"/>
          <w:szCs w:val="24"/>
          <w:lang w:eastAsia="en-US"/>
        </w:rPr>
      </w:pPr>
    </w:p>
    <w:p w14:paraId="0CB15215" w14:textId="77777777" w:rsidR="00254003" w:rsidRPr="00254003" w:rsidRDefault="00254003" w:rsidP="00254003">
      <w:pPr>
        <w:spacing w:after="0" w:line="360" w:lineRule="auto"/>
        <w:rPr>
          <w:ins w:id="13" w:author="Φλούδα Χριστίνα" w:date="2018-01-29T14:05:00Z"/>
          <w:rFonts w:eastAsia="Times New Roman"/>
          <w:szCs w:val="24"/>
          <w:lang w:eastAsia="en-US"/>
        </w:rPr>
      </w:pPr>
      <w:ins w:id="14" w:author="Φλούδα Χριστίνα" w:date="2018-01-29T14:05:00Z">
        <w:r w:rsidRPr="00254003">
          <w:rPr>
            <w:rFonts w:eastAsia="Times New Roman"/>
            <w:szCs w:val="24"/>
            <w:lang w:eastAsia="en-US"/>
          </w:rPr>
          <w:t>ΣΥΝΕΔΡΙΑΣΗ ΞΑ΄</w:t>
        </w:r>
      </w:ins>
    </w:p>
    <w:p w14:paraId="09A6B59E" w14:textId="77777777" w:rsidR="00254003" w:rsidRPr="00254003" w:rsidRDefault="00254003" w:rsidP="00254003">
      <w:pPr>
        <w:spacing w:after="0" w:line="360" w:lineRule="auto"/>
        <w:rPr>
          <w:ins w:id="15" w:author="Φλούδα Χριστίνα" w:date="2018-01-29T14:05:00Z"/>
          <w:rFonts w:eastAsia="Times New Roman"/>
          <w:szCs w:val="24"/>
          <w:lang w:eastAsia="en-US"/>
        </w:rPr>
      </w:pPr>
      <w:ins w:id="16" w:author="Φλούδα Χριστίνα" w:date="2018-01-29T14:05:00Z">
        <w:r w:rsidRPr="00254003">
          <w:rPr>
            <w:rFonts w:eastAsia="Times New Roman"/>
            <w:szCs w:val="24"/>
            <w:lang w:eastAsia="en-US"/>
          </w:rPr>
          <w:t>Τετάρτη  24 Ιανουαρίου 2018</w:t>
        </w:r>
      </w:ins>
    </w:p>
    <w:p w14:paraId="5B921489" w14:textId="77777777" w:rsidR="00254003" w:rsidRPr="00254003" w:rsidRDefault="00254003" w:rsidP="00254003">
      <w:pPr>
        <w:spacing w:after="0" w:line="360" w:lineRule="auto"/>
        <w:rPr>
          <w:ins w:id="17" w:author="Φλούδα Χριστίνα" w:date="2018-01-29T14:05:00Z"/>
          <w:rFonts w:eastAsia="Times New Roman"/>
          <w:szCs w:val="24"/>
          <w:lang w:eastAsia="en-US"/>
        </w:rPr>
      </w:pPr>
    </w:p>
    <w:p w14:paraId="0E2AB712" w14:textId="77777777" w:rsidR="00254003" w:rsidRPr="00254003" w:rsidRDefault="00254003" w:rsidP="00254003">
      <w:pPr>
        <w:spacing w:after="0" w:line="360" w:lineRule="auto"/>
        <w:rPr>
          <w:ins w:id="18" w:author="Φλούδα Χριστίνα" w:date="2018-01-29T14:05:00Z"/>
          <w:rFonts w:eastAsia="Times New Roman"/>
          <w:szCs w:val="24"/>
          <w:lang w:eastAsia="en-US"/>
        </w:rPr>
      </w:pPr>
      <w:ins w:id="19" w:author="Φλούδα Χριστίνα" w:date="2018-01-29T14:05:00Z">
        <w:r w:rsidRPr="00254003">
          <w:rPr>
            <w:rFonts w:eastAsia="Times New Roman"/>
            <w:szCs w:val="24"/>
            <w:lang w:eastAsia="en-US"/>
          </w:rPr>
          <w:t>ΘΕΜΑΤΑ</w:t>
        </w:r>
      </w:ins>
    </w:p>
    <w:p w14:paraId="17BDE537" w14:textId="77777777" w:rsidR="00254003" w:rsidRPr="00254003" w:rsidRDefault="00254003" w:rsidP="00254003">
      <w:pPr>
        <w:spacing w:after="0" w:line="360" w:lineRule="auto"/>
        <w:rPr>
          <w:ins w:id="20" w:author="Φλούδα Χριστίνα" w:date="2018-01-29T14:05:00Z"/>
          <w:rFonts w:eastAsia="Times New Roman"/>
          <w:szCs w:val="24"/>
          <w:lang w:eastAsia="en-US"/>
        </w:rPr>
      </w:pPr>
      <w:ins w:id="21" w:author="Φλούδα Χριστίνα" w:date="2018-01-29T14:05:00Z">
        <w:r w:rsidRPr="00254003">
          <w:rPr>
            <w:rFonts w:eastAsia="Times New Roman"/>
            <w:szCs w:val="24"/>
            <w:lang w:eastAsia="en-US"/>
          </w:rPr>
          <w:t xml:space="preserve"> </w:t>
        </w:r>
        <w:r w:rsidRPr="00254003">
          <w:rPr>
            <w:rFonts w:eastAsia="Times New Roman"/>
            <w:szCs w:val="24"/>
            <w:lang w:eastAsia="en-US"/>
          </w:rPr>
          <w:br/>
          <w:t xml:space="preserve">Α. ΕΙΔΙΚΑ ΘΕΜΑΤΑ </w:t>
        </w:r>
        <w:r w:rsidRPr="00254003">
          <w:rPr>
            <w:rFonts w:eastAsia="Times New Roman"/>
            <w:szCs w:val="24"/>
            <w:lang w:eastAsia="en-US"/>
          </w:rPr>
          <w:br/>
          <w:t xml:space="preserve">1. Επικύρωση Πρακτικών, σελ. </w:t>
        </w:r>
        <w:r w:rsidRPr="00254003">
          <w:rPr>
            <w:rFonts w:eastAsia="Times New Roman"/>
            <w:szCs w:val="24"/>
            <w:lang w:eastAsia="en-US"/>
          </w:rPr>
          <w:br/>
          <w:t xml:space="preserve">2. Ανακοινώνεται ότι η Ειδική Μόνιμη Επιτροπή  Έρευνας και Τεχνολογίας καταθέτει την έκθεσή της, σύμφωνα με το άρθρο 43Α παρ. 5 του Κανονισμού της Βουλής, σελ. </w:t>
        </w:r>
        <w:r w:rsidRPr="00254003">
          <w:rPr>
            <w:rFonts w:eastAsia="Times New Roman"/>
            <w:szCs w:val="24"/>
            <w:lang w:eastAsia="en-US"/>
          </w:rPr>
          <w:br/>
          <w:t xml:space="preserve">3. Επί διαδικαστικού θέματος, σελ. </w:t>
        </w:r>
        <w:r w:rsidRPr="00254003">
          <w:rPr>
            <w:rFonts w:eastAsia="Times New Roman"/>
            <w:szCs w:val="24"/>
            <w:lang w:eastAsia="en-US"/>
          </w:rPr>
          <w:br/>
          <w:t xml:space="preserve">4. Αναφορά στο θέμα της ονομασίας των Σκοπίων, σελ. </w:t>
        </w:r>
        <w:r w:rsidRPr="00254003">
          <w:rPr>
            <w:rFonts w:eastAsia="Times New Roman"/>
            <w:szCs w:val="24"/>
            <w:lang w:eastAsia="en-US"/>
          </w:rPr>
          <w:br/>
          <w:t xml:space="preserve"> </w:t>
        </w:r>
        <w:r w:rsidRPr="00254003">
          <w:rPr>
            <w:rFonts w:eastAsia="Times New Roman"/>
            <w:szCs w:val="24"/>
            <w:lang w:eastAsia="en-US"/>
          </w:rPr>
          <w:br/>
          <w:t xml:space="preserve">Β. ΚΟΙΝΟΒΟΥΛΕΥΤΙΚΟΣ ΕΛΕΓΧΟΣ </w:t>
        </w:r>
        <w:r w:rsidRPr="00254003">
          <w:rPr>
            <w:rFonts w:eastAsia="Times New Roman"/>
            <w:szCs w:val="24"/>
            <w:lang w:eastAsia="en-US"/>
          </w:rPr>
          <w:br/>
          <w:t xml:space="preserve">Ανακοίνωση του δελτίου επικαίρων ερωτήσεων της Πέμπτης 25 Ιανουαρίου 2018, σελ. </w:t>
        </w:r>
        <w:r w:rsidRPr="00254003">
          <w:rPr>
            <w:rFonts w:eastAsia="Times New Roman"/>
            <w:szCs w:val="24"/>
            <w:lang w:eastAsia="en-US"/>
          </w:rPr>
          <w:br/>
          <w:t xml:space="preserve"> </w:t>
        </w:r>
        <w:r w:rsidRPr="00254003">
          <w:rPr>
            <w:rFonts w:eastAsia="Times New Roman"/>
            <w:szCs w:val="24"/>
            <w:lang w:eastAsia="en-US"/>
          </w:rPr>
          <w:br/>
          <w:t xml:space="preserve">Γ. ΝΟΜΟΘΕΤΙΚΗ ΕΡΓΑΣΙΑ </w:t>
        </w:r>
        <w:r w:rsidRPr="00254003">
          <w:rPr>
            <w:rFonts w:eastAsia="Times New Roman"/>
            <w:szCs w:val="24"/>
            <w:lang w:eastAsia="en-US"/>
          </w:rPr>
          <w:br/>
          <w:t xml:space="preserve">Συζήτηση και ψήφιση επί της αρχής, των άρθρων και του συνόλου του σχεδίου νόμου του Υπουργείου Εξωτερικών: «Κύρωση της Συμφωνίας Εμπορίου μεταξύ της Ευρωπαϊκής  Ένωσης και των Κρατών Μελών της, αφενός, και της Κολομβίας και του Περού, αφετέρου, μετά των συνημμένων σ’ αυτήν Παραρτημάτων», σελ. </w:t>
        </w:r>
        <w:r w:rsidRPr="00254003">
          <w:rPr>
            <w:rFonts w:eastAsia="Times New Roman"/>
            <w:szCs w:val="24"/>
            <w:lang w:eastAsia="en-US"/>
          </w:rPr>
          <w:br/>
          <w:t xml:space="preserve"> </w:t>
        </w:r>
        <w:r w:rsidRPr="00254003">
          <w:rPr>
            <w:rFonts w:eastAsia="Times New Roman"/>
            <w:szCs w:val="24"/>
            <w:lang w:eastAsia="en-US"/>
          </w:rPr>
          <w:br/>
        </w:r>
      </w:ins>
    </w:p>
    <w:p w14:paraId="6B0F20E1" w14:textId="77777777" w:rsidR="00254003" w:rsidRPr="00254003" w:rsidRDefault="00254003" w:rsidP="00254003">
      <w:pPr>
        <w:spacing w:after="0" w:line="360" w:lineRule="auto"/>
        <w:rPr>
          <w:ins w:id="22" w:author="Φλούδα Χριστίνα" w:date="2018-01-29T14:05:00Z"/>
          <w:rFonts w:eastAsia="Times New Roman"/>
          <w:szCs w:val="24"/>
          <w:lang w:eastAsia="en-US"/>
        </w:rPr>
      </w:pPr>
    </w:p>
    <w:p w14:paraId="3E6D56E4" w14:textId="77777777" w:rsidR="00254003" w:rsidRPr="00254003" w:rsidRDefault="00254003" w:rsidP="00254003">
      <w:pPr>
        <w:spacing w:after="0" w:line="360" w:lineRule="auto"/>
        <w:rPr>
          <w:ins w:id="23" w:author="Φλούδα Χριστίνα" w:date="2018-01-29T14:05:00Z"/>
          <w:rFonts w:eastAsia="Times New Roman"/>
          <w:szCs w:val="24"/>
          <w:lang w:eastAsia="en-US"/>
        </w:rPr>
      </w:pPr>
      <w:ins w:id="24" w:author="Φλούδα Χριστίνα" w:date="2018-01-29T14:05:00Z">
        <w:r w:rsidRPr="00254003">
          <w:rPr>
            <w:rFonts w:eastAsia="Times New Roman"/>
            <w:szCs w:val="24"/>
            <w:lang w:eastAsia="en-US"/>
          </w:rPr>
          <w:t>ΠΡΟΕΔΡΕΥΩΝ</w:t>
        </w:r>
      </w:ins>
    </w:p>
    <w:p w14:paraId="03AB4C1D" w14:textId="77777777" w:rsidR="00254003" w:rsidRPr="00254003" w:rsidRDefault="00254003" w:rsidP="00254003">
      <w:pPr>
        <w:spacing w:after="0" w:line="360" w:lineRule="auto"/>
        <w:rPr>
          <w:ins w:id="25" w:author="Φλούδα Χριστίνα" w:date="2018-01-29T14:05:00Z"/>
          <w:rFonts w:eastAsia="Times New Roman"/>
          <w:szCs w:val="24"/>
          <w:lang w:eastAsia="en-US"/>
        </w:rPr>
      </w:pPr>
    </w:p>
    <w:p w14:paraId="5D939B7F" w14:textId="77777777" w:rsidR="00254003" w:rsidRPr="00254003" w:rsidRDefault="00254003" w:rsidP="00254003">
      <w:pPr>
        <w:spacing w:after="0" w:line="360" w:lineRule="auto"/>
        <w:rPr>
          <w:ins w:id="26" w:author="Φλούδα Χριστίνα" w:date="2018-01-29T14:05:00Z"/>
          <w:rFonts w:eastAsia="Times New Roman"/>
          <w:szCs w:val="24"/>
          <w:lang w:eastAsia="en-US"/>
        </w:rPr>
      </w:pPr>
      <w:ins w:id="27" w:author="Φλούδα Χριστίνα" w:date="2018-01-29T14:05:00Z">
        <w:r w:rsidRPr="00254003">
          <w:rPr>
            <w:rFonts w:eastAsia="Times New Roman"/>
            <w:szCs w:val="24"/>
            <w:lang w:eastAsia="en-US"/>
          </w:rPr>
          <w:t>ΓΕΩΡΓΙΑΔΗΣ Μ. , σελ.</w:t>
        </w:r>
        <w:r w:rsidRPr="00254003">
          <w:rPr>
            <w:rFonts w:eastAsia="Times New Roman"/>
            <w:szCs w:val="24"/>
            <w:lang w:eastAsia="en-US"/>
          </w:rPr>
          <w:br/>
        </w:r>
      </w:ins>
    </w:p>
    <w:p w14:paraId="02C1425D" w14:textId="77777777" w:rsidR="00254003" w:rsidRPr="00254003" w:rsidRDefault="00254003" w:rsidP="00254003">
      <w:pPr>
        <w:spacing w:after="0" w:line="360" w:lineRule="auto"/>
        <w:rPr>
          <w:ins w:id="28" w:author="Φλούδα Χριστίνα" w:date="2018-01-29T14:05:00Z"/>
          <w:rFonts w:eastAsia="Times New Roman"/>
          <w:szCs w:val="24"/>
          <w:lang w:eastAsia="en-US"/>
        </w:rPr>
      </w:pPr>
    </w:p>
    <w:p w14:paraId="4B1B9A7D" w14:textId="77777777" w:rsidR="00254003" w:rsidRPr="00254003" w:rsidRDefault="00254003" w:rsidP="00254003">
      <w:pPr>
        <w:spacing w:after="0" w:line="360" w:lineRule="auto"/>
        <w:rPr>
          <w:ins w:id="29" w:author="Φλούδα Χριστίνα" w:date="2018-01-29T14:05:00Z"/>
          <w:rFonts w:eastAsia="Times New Roman"/>
          <w:szCs w:val="24"/>
          <w:lang w:eastAsia="en-US"/>
        </w:rPr>
      </w:pPr>
      <w:ins w:id="30" w:author="Φλούδα Χριστίνα" w:date="2018-01-29T14:05:00Z">
        <w:r w:rsidRPr="00254003">
          <w:rPr>
            <w:rFonts w:eastAsia="Times New Roman"/>
            <w:szCs w:val="24"/>
            <w:lang w:eastAsia="en-US"/>
          </w:rPr>
          <w:t>ΟΜΙΛΗΤΕΣ</w:t>
        </w:r>
      </w:ins>
    </w:p>
    <w:p w14:paraId="0AE99EBA" w14:textId="7D0289CC" w:rsidR="00254003" w:rsidRDefault="00254003" w:rsidP="00254003">
      <w:pPr>
        <w:spacing w:line="600" w:lineRule="auto"/>
        <w:ind w:firstLine="720"/>
        <w:contextualSpacing/>
        <w:jc w:val="center"/>
        <w:rPr>
          <w:ins w:id="31" w:author="Φλούδα Χριστίνα" w:date="2018-01-29T14:05:00Z"/>
          <w:rFonts w:eastAsia="Times New Roman"/>
          <w:szCs w:val="24"/>
        </w:rPr>
      </w:pPr>
      <w:ins w:id="32" w:author="Φλούδα Χριστίνα" w:date="2018-01-29T14:05:00Z">
        <w:r w:rsidRPr="00254003">
          <w:rPr>
            <w:rFonts w:eastAsia="Times New Roman"/>
            <w:szCs w:val="24"/>
            <w:lang w:eastAsia="en-US"/>
          </w:rPr>
          <w:br/>
          <w:t>Α. Επί διαδικαστικού θέματος:</w:t>
        </w:r>
        <w:r w:rsidRPr="00254003">
          <w:rPr>
            <w:rFonts w:eastAsia="Times New Roman"/>
            <w:szCs w:val="24"/>
            <w:lang w:eastAsia="en-US"/>
          </w:rPr>
          <w:br/>
          <w:t>ΓΕΩΡΓΙΑΔΗΣ Μ. , σελ.</w:t>
        </w:r>
        <w:r w:rsidRPr="00254003">
          <w:rPr>
            <w:rFonts w:eastAsia="Times New Roman"/>
            <w:szCs w:val="24"/>
            <w:lang w:eastAsia="en-US"/>
          </w:rPr>
          <w:br/>
          <w:t>ΘΕΟΧΑΡΟΠΟΥΛΟΣ Α. , σελ.</w:t>
        </w:r>
        <w:r w:rsidRPr="00254003">
          <w:rPr>
            <w:rFonts w:eastAsia="Times New Roman"/>
            <w:szCs w:val="24"/>
            <w:lang w:eastAsia="en-US"/>
          </w:rPr>
          <w:br/>
          <w:t>ΚΑΣΙΔΙΑΡΗΣ Η. , σελ.</w:t>
        </w:r>
        <w:r w:rsidRPr="00254003">
          <w:rPr>
            <w:rFonts w:eastAsia="Times New Roman"/>
            <w:szCs w:val="24"/>
            <w:lang w:eastAsia="en-US"/>
          </w:rPr>
          <w:br/>
          <w:t>ΚΑΤΡΟΥΓΚΑΛΟΣ Γ. , σελ.</w:t>
        </w:r>
        <w:r w:rsidRPr="00254003">
          <w:rPr>
            <w:rFonts w:eastAsia="Times New Roman"/>
            <w:szCs w:val="24"/>
            <w:lang w:eastAsia="en-US"/>
          </w:rPr>
          <w:br/>
          <w:t>ΚΟΖΟΜΠΟΛΗ - ΑΜΑΝΑΤΙΔΗ Π. , σελ.</w:t>
        </w:r>
        <w:r w:rsidRPr="00254003">
          <w:rPr>
            <w:rFonts w:eastAsia="Times New Roman"/>
            <w:szCs w:val="24"/>
            <w:lang w:eastAsia="en-US"/>
          </w:rPr>
          <w:br/>
          <w:t>ΛΟΒΕΡΔΟΣ Α. , σελ.</w:t>
        </w:r>
        <w:r w:rsidRPr="00254003">
          <w:rPr>
            <w:rFonts w:eastAsia="Times New Roman"/>
            <w:szCs w:val="24"/>
            <w:lang w:eastAsia="en-US"/>
          </w:rPr>
          <w:br/>
          <w:t>ΠΑΦΙΛΗΣ Α. , σελ.</w:t>
        </w:r>
        <w:r w:rsidRPr="00254003">
          <w:rPr>
            <w:rFonts w:eastAsia="Times New Roman"/>
            <w:szCs w:val="24"/>
            <w:lang w:eastAsia="en-US"/>
          </w:rPr>
          <w:br/>
          <w:t>ΤΖΑΒΑΡΑΣ Κ. , σελ.</w:t>
        </w:r>
        <w:r w:rsidRPr="00254003">
          <w:rPr>
            <w:rFonts w:eastAsia="Times New Roman"/>
            <w:szCs w:val="24"/>
            <w:lang w:eastAsia="en-US"/>
          </w:rPr>
          <w:br/>
        </w:r>
        <w:r w:rsidRPr="00254003">
          <w:rPr>
            <w:rFonts w:eastAsia="Times New Roman"/>
            <w:szCs w:val="24"/>
            <w:lang w:eastAsia="en-US"/>
          </w:rPr>
          <w:br/>
          <w:t>Β. Επί της αναφοράς στο θέμα της ονομασίας των Σκοπίων:</w:t>
        </w:r>
        <w:r w:rsidRPr="00254003">
          <w:rPr>
            <w:rFonts w:eastAsia="Times New Roman"/>
            <w:szCs w:val="24"/>
            <w:lang w:eastAsia="en-US"/>
          </w:rPr>
          <w:br/>
          <w:t>ΘΕΟΧΑΡΟΠΟΥΛΟΣ Α. , σελ.</w:t>
        </w:r>
        <w:r w:rsidRPr="00254003">
          <w:rPr>
            <w:rFonts w:eastAsia="Times New Roman"/>
            <w:szCs w:val="24"/>
            <w:lang w:eastAsia="en-US"/>
          </w:rPr>
          <w:br/>
          <w:t>ΚΑΣΙΔΙΑΡΗΣ Η. , σελ.</w:t>
        </w:r>
        <w:r w:rsidRPr="00254003">
          <w:rPr>
            <w:rFonts w:eastAsia="Times New Roman"/>
            <w:szCs w:val="24"/>
            <w:lang w:eastAsia="en-US"/>
          </w:rPr>
          <w:br/>
          <w:t>ΚΑΤΡΟΥΓΚΑΛΟΣ Γ. , σελ.</w:t>
        </w:r>
        <w:r w:rsidRPr="00254003">
          <w:rPr>
            <w:rFonts w:eastAsia="Times New Roman"/>
            <w:szCs w:val="24"/>
            <w:lang w:eastAsia="en-US"/>
          </w:rPr>
          <w:br/>
          <w:t>ΛΟΒΕΡΔΟΣ Α. , σελ.</w:t>
        </w:r>
        <w:r w:rsidRPr="00254003">
          <w:rPr>
            <w:rFonts w:eastAsia="Times New Roman"/>
            <w:szCs w:val="24"/>
            <w:lang w:eastAsia="en-US"/>
          </w:rPr>
          <w:br/>
          <w:t>ΞΥΔΑΚΗΣ Ν. , σελ.</w:t>
        </w:r>
        <w:r w:rsidRPr="00254003">
          <w:rPr>
            <w:rFonts w:eastAsia="Times New Roman"/>
            <w:szCs w:val="24"/>
            <w:lang w:eastAsia="en-US"/>
          </w:rPr>
          <w:br/>
          <w:t>ΠΑΦΙΛΗΣ Α. , σελ.</w:t>
        </w:r>
        <w:r w:rsidRPr="00254003">
          <w:rPr>
            <w:rFonts w:eastAsia="Times New Roman"/>
            <w:szCs w:val="24"/>
            <w:lang w:eastAsia="en-US"/>
          </w:rPr>
          <w:br/>
          <w:t>ΣΑΡΙΔΗΣ Ι. , σελ.</w:t>
        </w:r>
        <w:r w:rsidRPr="00254003">
          <w:rPr>
            <w:rFonts w:eastAsia="Times New Roman"/>
            <w:szCs w:val="24"/>
            <w:lang w:eastAsia="en-US"/>
          </w:rPr>
          <w:br/>
          <w:t>ΤΑΣΣΟΣ Σ. , σελ.</w:t>
        </w:r>
        <w:r w:rsidRPr="00254003">
          <w:rPr>
            <w:rFonts w:eastAsia="Times New Roman"/>
            <w:szCs w:val="24"/>
            <w:lang w:eastAsia="en-US"/>
          </w:rPr>
          <w:br/>
          <w:t>ΤΖΑΒΑΡΑΣ Κ. , σελ.</w:t>
        </w:r>
        <w:r w:rsidRPr="00254003">
          <w:rPr>
            <w:rFonts w:eastAsia="Times New Roman"/>
            <w:szCs w:val="24"/>
            <w:lang w:eastAsia="en-US"/>
          </w:rPr>
          <w:br/>
        </w:r>
        <w:r w:rsidRPr="00254003">
          <w:rPr>
            <w:rFonts w:eastAsia="Times New Roman"/>
            <w:szCs w:val="24"/>
            <w:lang w:eastAsia="en-US"/>
          </w:rPr>
          <w:br/>
          <w:t>Γ. Επί του σχεδίου νόμου του Υπουργείου Εξωτερικών:</w:t>
        </w:r>
        <w:r w:rsidRPr="00254003">
          <w:rPr>
            <w:rFonts w:eastAsia="Times New Roman"/>
            <w:szCs w:val="24"/>
            <w:lang w:eastAsia="en-US"/>
          </w:rPr>
          <w:br/>
          <w:t>ΘΕΟΧΑΡΟΠΟΥΛΟΣ Α. , σελ.</w:t>
        </w:r>
        <w:r w:rsidRPr="00254003">
          <w:rPr>
            <w:rFonts w:eastAsia="Times New Roman"/>
            <w:szCs w:val="24"/>
            <w:lang w:eastAsia="en-US"/>
          </w:rPr>
          <w:br/>
          <w:t>ΚΑΣΙΔΙΑΡΗΣ Η. , σελ.</w:t>
        </w:r>
        <w:r w:rsidRPr="00254003">
          <w:rPr>
            <w:rFonts w:eastAsia="Times New Roman"/>
            <w:szCs w:val="24"/>
            <w:lang w:eastAsia="en-US"/>
          </w:rPr>
          <w:br/>
          <w:t>ΚΑΤΡΟΥΓΚΑΛΟΣ Γ. , σελ.</w:t>
        </w:r>
        <w:r w:rsidRPr="00254003">
          <w:rPr>
            <w:rFonts w:eastAsia="Times New Roman"/>
            <w:szCs w:val="24"/>
            <w:lang w:eastAsia="en-US"/>
          </w:rPr>
          <w:br/>
          <w:t>ΛΟΒΕΡΔΟΣ Α. , σελ.</w:t>
        </w:r>
        <w:r w:rsidRPr="00254003">
          <w:rPr>
            <w:rFonts w:eastAsia="Times New Roman"/>
            <w:szCs w:val="24"/>
            <w:lang w:eastAsia="en-US"/>
          </w:rPr>
          <w:br/>
          <w:t>ΤΑΣΣΟΣ Σ. , σελ.</w:t>
        </w:r>
        <w:r w:rsidRPr="00254003">
          <w:rPr>
            <w:rFonts w:eastAsia="Times New Roman"/>
            <w:szCs w:val="24"/>
            <w:lang w:eastAsia="en-US"/>
          </w:rPr>
          <w:br/>
        </w:r>
        <w:r w:rsidRPr="00254003">
          <w:rPr>
            <w:rFonts w:eastAsia="Times New Roman"/>
            <w:szCs w:val="24"/>
            <w:lang w:eastAsia="en-US"/>
          </w:rPr>
          <w:br/>
          <w:t>ΠΑΡΕΜΒΑΣΕΙΣ:</w:t>
        </w:r>
        <w:r w:rsidRPr="00254003">
          <w:rPr>
            <w:rFonts w:eastAsia="Times New Roman"/>
            <w:szCs w:val="24"/>
            <w:lang w:eastAsia="en-US"/>
          </w:rPr>
          <w:br/>
          <w:t>ΓΕΩΡΓΙΑΔΗΣ Σ. , σελ.</w:t>
        </w:r>
        <w:r w:rsidRPr="00254003">
          <w:rPr>
            <w:rFonts w:eastAsia="Times New Roman"/>
            <w:szCs w:val="24"/>
            <w:lang w:eastAsia="en-US"/>
          </w:rPr>
          <w:br/>
          <w:t>ΚΕΔΙΚΟΓΛΟΥ Σ. , σελ.</w:t>
        </w:r>
        <w:r w:rsidRPr="00254003">
          <w:rPr>
            <w:rFonts w:eastAsia="Times New Roman"/>
            <w:szCs w:val="24"/>
            <w:lang w:eastAsia="en-US"/>
          </w:rPr>
          <w:br/>
        </w:r>
      </w:ins>
    </w:p>
    <w:p w14:paraId="3D2FF216" w14:textId="77777777" w:rsidR="00665197" w:rsidRDefault="00254003">
      <w:pPr>
        <w:spacing w:line="600" w:lineRule="auto"/>
        <w:ind w:firstLine="720"/>
        <w:contextualSpacing/>
        <w:jc w:val="center"/>
        <w:rPr>
          <w:rFonts w:eastAsia="Times New Roman"/>
          <w:szCs w:val="24"/>
        </w:rPr>
      </w:pPr>
      <w:r>
        <w:rPr>
          <w:rFonts w:eastAsia="Times New Roman"/>
          <w:szCs w:val="24"/>
        </w:rPr>
        <w:t>ΠΡΑΚΤΙΚΑ ΒΟΥΛΗΣ</w:t>
      </w:r>
    </w:p>
    <w:p w14:paraId="3D2FF217" w14:textId="77777777" w:rsidR="00665197" w:rsidRDefault="00254003">
      <w:pPr>
        <w:spacing w:line="600" w:lineRule="auto"/>
        <w:ind w:firstLine="720"/>
        <w:contextualSpacing/>
        <w:jc w:val="center"/>
        <w:rPr>
          <w:rFonts w:eastAsia="Times New Roman"/>
          <w:szCs w:val="24"/>
        </w:rPr>
      </w:pPr>
      <w:r>
        <w:rPr>
          <w:rFonts w:eastAsia="Times New Roman"/>
          <w:szCs w:val="24"/>
        </w:rPr>
        <w:t xml:space="preserve">ΙΖ΄ ΠΕΡΙΟΔΟΣ </w:t>
      </w:r>
    </w:p>
    <w:p w14:paraId="3D2FF218" w14:textId="77777777" w:rsidR="00665197" w:rsidRDefault="00254003">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3D2FF219" w14:textId="77777777" w:rsidR="00665197" w:rsidRDefault="00254003">
      <w:pPr>
        <w:spacing w:line="600" w:lineRule="auto"/>
        <w:ind w:firstLine="720"/>
        <w:contextualSpacing/>
        <w:jc w:val="center"/>
        <w:rPr>
          <w:rFonts w:eastAsia="Times New Roman"/>
          <w:szCs w:val="24"/>
        </w:rPr>
      </w:pPr>
      <w:r>
        <w:rPr>
          <w:rFonts w:eastAsia="Times New Roman"/>
          <w:szCs w:val="24"/>
        </w:rPr>
        <w:t>ΣΥΝΟΔΟΣ Γ΄</w:t>
      </w:r>
    </w:p>
    <w:p w14:paraId="3D2FF21A" w14:textId="77777777" w:rsidR="00665197" w:rsidRDefault="00254003">
      <w:pPr>
        <w:spacing w:line="600" w:lineRule="auto"/>
        <w:ind w:firstLine="720"/>
        <w:contextualSpacing/>
        <w:jc w:val="center"/>
        <w:rPr>
          <w:rFonts w:eastAsia="Times New Roman"/>
          <w:szCs w:val="24"/>
        </w:rPr>
      </w:pPr>
      <w:r>
        <w:rPr>
          <w:rFonts w:eastAsia="Times New Roman"/>
          <w:szCs w:val="24"/>
        </w:rPr>
        <w:t>ΣΥΝΕΔΡΙΑΣΗ ΞΑ΄</w:t>
      </w:r>
    </w:p>
    <w:p w14:paraId="3D2FF21B" w14:textId="77777777" w:rsidR="00665197" w:rsidRDefault="00254003">
      <w:pPr>
        <w:spacing w:line="600" w:lineRule="auto"/>
        <w:ind w:firstLine="720"/>
        <w:contextualSpacing/>
        <w:jc w:val="center"/>
        <w:rPr>
          <w:rFonts w:eastAsia="Times New Roman"/>
          <w:szCs w:val="24"/>
        </w:rPr>
      </w:pPr>
      <w:r>
        <w:rPr>
          <w:rFonts w:eastAsia="Times New Roman"/>
          <w:szCs w:val="24"/>
        </w:rPr>
        <w:t>Τετάρτη 24 Ιανουαρίου 2018</w:t>
      </w:r>
    </w:p>
    <w:p w14:paraId="3D2FF21C" w14:textId="77777777" w:rsidR="00665197" w:rsidRDefault="00254003">
      <w:pPr>
        <w:spacing w:line="600" w:lineRule="auto"/>
        <w:ind w:firstLine="720"/>
        <w:contextualSpacing/>
        <w:jc w:val="both"/>
        <w:rPr>
          <w:rFonts w:eastAsia="Times New Roman"/>
          <w:szCs w:val="24"/>
        </w:rPr>
      </w:pPr>
      <w:r>
        <w:rPr>
          <w:rFonts w:eastAsia="Times New Roman"/>
          <w:szCs w:val="24"/>
        </w:rPr>
        <w:t>Αθήνα, σήμερα στις 24 Ιανουαρίου 2018, ημέρα Τετάρτη και ώρα 10.04΄</w:t>
      </w:r>
      <w:r w:rsidRPr="00785471">
        <w:rPr>
          <w:rFonts w:eastAsia="Times New Roman"/>
          <w:szCs w:val="24"/>
        </w:rPr>
        <w:t>,</w:t>
      </w:r>
      <w:r>
        <w:rPr>
          <w:rFonts w:eastAsia="Times New Roman"/>
          <w:szCs w:val="24"/>
        </w:rPr>
        <w:t xml:space="preserve"> συνήλθε στην Αίθουσα της Γερουσίας η Βουλή σε ολομέλεια για να συνεδριάσει υπό την προεδρία του Θ΄ Αντιπροέδρου αυτής κ. </w:t>
      </w:r>
      <w:r w:rsidRPr="00504B51">
        <w:rPr>
          <w:rFonts w:eastAsia="Times New Roman"/>
          <w:b/>
          <w:bCs/>
          <w:szCs w:val="24"/>
        </w:rPr>
        <w:t>ΜΑΡΙΟΥ ΓΕΩΡΓΙΑΔΗ</w:t>
      </w:r>
      <w:r>
        <w:rPr>
          <w:rFonts w:eastAsia="Times New Roman"/>
          <w:bCs/>
          <w:szCs w:val="24"/>
        </w:rPr>
        <w:t>.</w:t>
      </w:r>
      <w:r>
        <w:rPr>
          <w:rFonts w:eastAsia="Times New Roman"/>
          <w:szCs w:val="24"/>
        </w:rPr>
        <w:t xml:space="preserve"> </w:t>
      </w:r>
    </w:p>
    <w:p w14:paraId="3D2FF21D" w14:textId="77777777" w:rsidR="00665197" w:rsidRDefault="00254003">
      <w:pPr>
        <w:spacing w:line="600" w:lineRule="auto"/>
        <w:ind w:firstLine="720"/>
        <w:contextualSpacing/>
        <w:jc w:val="both"/>
        <w:rPr>
          <w:rFonts w:eastAsia="Times New Roman"/>
          <w:szCs w:val="24"/>
        </w:rPr>
      </w:pPr>
      <w:r>
        <w:rPr>
          <w:rFonts w:eastAsia="Times New Roman"/>
          <w:b/>
          <w:bCs/>
          <w:szCs w:val="24"/>
        </w:rPr>
        <w:t xml:space="preserve">ΠΡΟΕΔΡΕΥΩΝ (Μάριος Γεωργιάδης): </w:t>
      </w:r>
      <w:r>
        <w:rPr>
          <w:rFonts w:eastAsia="Times New Roman"/>
          <w:szCs w:val="24"/>
        </w:rPr>
        <w:t>Κυρίες και κύριοι συνάδελφοι, αρχίζει η συνεδρίαση.</w:t>
      </w:r>
    </w:p>
    <w:p w14:paraId="3D2FF21E"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την τιμή να </w:t>
      </w:r>
      <w:r>
        <w:rPr>
          <w:rFonts w:eastAsia="Times New Roman" w:cs="Times New Roman"/>
          <w:szCs w:val="24"/>
        </w:rPr>
        <w:t xml:space="preserve">ανακοινώσω στο </w:t>
      </w:r>
      <w:r>
        <w:rPr>
          <w:rFonts w:eastAsia="Times New Roman" w:cs="Times New Roman"/>
          <w:szCs w:val="24"/>
        </w:rPr>
        <w:t>Σώμα</w:t>
      </w:r>
      <w:r>
        <w:rPr>
          <w:rFonts w:eastAsia="Times New Roman" w:cs="Times New Roman"/>
          <w:szCs w:val="24"/>
        </w:rPr>
        <w:t xml:space="preserve"> ότι η Ειδική Μόνιμη Επιτροπή Έρευνας και Τεχνολογίας καταθέτει την </w:t>
      </w:r>
      <w:r>
        <w:rPr>
          <w:rFonts w:eastAsia="Times New Roman" w:cs="Times New Roman"/>
          <w:szCs w:val="24"/>
        </w:rPr>
        <w:t>έ</w:t>
      </w:r>
      <w:r>
        <w:rPr>
          <w:rFonts w:eastAsia="Times New Roman" w:cs="Times New Roman"/>
          <w:szCs w:val="24"/>
        </w:rPr>
        <w:t>κθεσή της, σύμφωνα με το άρθρο 43Α παρ</w:t>
      </w:r>
      <w:r>
        <w:rPr>
          <w:rFonts w:eastAsia="Times New Roman" w:cs="Times New Roman"/>
          <w:szCs w:val="24"/>
        </w:rPr>
        <w:t>άγραφος</w:t>
      </w:r>
      <w:r>
        <w:rPr>
          <w:rFonts w:eastAsia="Times New Roman" w:cs="Times New Roman"/>
          <w:szCs w:val="24"/>
        </w:rPr>
        <w:t xml:space="preserve"> 5 του Κανονισμού της Βουλής.</w:t>
      </w:r>
    </w:p>
    <w:p w14:paraId="3D2FF21F"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(Η προαναφερθείσα </w:t>
      </w:r>
      <w:r>
        <w:rPr>
          <w:rFonts w:eastAsia="Times New Roman" w:cs="Times New Roman"/>
          <w:szCs w:val="24"/>
        </w:rPr>
        <w:t>έ</w:t>
      </w:r>
      <w:r>
        <w:rPr>
          <w:rFonts w:eastAsia="Times New Roman" w:cs="Times New Roman"/>
          <w:szCs w:val="24"/>
        </w:rPr>
        <w:t>κθεση βρίσκεται σε ηλεκτρονική μορφή στο αρχείο της Διεύθυνσης Ειδικών Μόνιμων Επιτροπών.</w:t>
      </w:r>
      <w:r>
        <w:rPr>
          <w:rFonts w:eastAsia="Times New Roman" w:cs="Times New Roman"/>
          <w:szCs w:val="24"/>
        </w:rPr>
        <w:t>)</w:t>
      </w:r>
    </w:p>
    <w:p w14:paraId="3D2FF220" w14:textId="77777777" w:rsidR="00665197" w:rsidRDefault="00254003">
      <w:pPr>
        <w:tabs>
          <w:tab w:val="left" w:pos="3873"/>
        </w:tabs>
        <w:spacing w:line="600" w:lineRule="auto"/>
        <w:ind w:firstLine="709"/>
        <w:contextualSpacing/>
        <w:jc w:val="both"/>
        <w:rPr>
          <w:rFonts w:eastAsia="Times New Roman" w:cs="Times New Roman"/>
          <w:szCs w:val="24"/>
        </w:rPr>
      </w:pPr>
      <w:r>
        <w:rPr>
          <w:rFonts w:eastAsia="Times New Roman" w:cs="Times New Roman"/>
          <w:szCs w:val="24"/>
        </w:rPr>
        <w:t>Επίσης έ</w:t>
      </w:r>
      <w:r>
        <w:rPr>
          <w:rFonts w:eastAsia="Times New Roman" w:cs="Times New Roman"/>
          <w:szCs w:val="24"/>
        </w:rPr>
        <w:t xml:space="preserve">χω την τιμή να </w:t>
      </w:r>
      <w:r>
        <w:rPr>
          <w:rFonts w:eastAsia="Times New Roman" w:cs="Times New Roman"/>
          <w:szCs w:val="24"/>
        </w:rPr>
        <w:t xml:space="preserve">σας </w:t>
      </w:r>
      <w:r>
        <w:rPr>
          <w:rFonts w:eastAsia="Times New Roman" w:cs="Times New Roman"/>
          <w:szCs w:val="24"/>
        </w:rPr>
        <w:t>ανακοινώσω το δελτίο επικαίρων ερωτήσεων της Πέμπτης 25 Ιανουαρίου 2018.</w:t>
      </w:r>
    </w:p>
    <w:p w14:paraId="3D2FF221"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 ΕΠΙΚΑΙΡΕΣ ΕΡΩΤΗΣΕΙΣ Πρώτου Κύκλου (Άρθρο 130 παράγραφοι 2 και 3 του Κανονισμού της Βουλής)</w:t>
      </w:r>
    </w:p>
    <w:p w14:paraId="3D2FF22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1.</w:t>
      </w:r>
      <w:r>
        <w:rPr>
          <w:rFonts w:eastAsia="Times New Roman" w:cs="Times New Roman"/>
          <w:szCs w:val="24"/>
        </w:rPr>
        <w:t xml:space="preserve"> </w:t>
      </w:r>
      <w:r>
        <w:rPr>
          <w:rFonts w:eastAsia="Times New Roman" w:cs="Times New Roman"/>
          <w:szCs w:val="24"/>
        </w:rPr>
        <w:t>Η με αριθμό 881/23-1-2018 επίκαιρη ερώτηση του Βουλευτή Κ</w:t>
      </w:r>
      <w:r>
        <w:rPr>
          <w:rFonts w:eastAsia="Times New Roman" w:cs="Times New Roman"/>
          <w:szCs w:val="24"/>
        </w:rPr>
        <w:t>ιλκίς της Νέας Δημοκρατίας κ. Γεωργίου Γεωργαντά προς την Υπουργό Διοικητικής Ανασυγκρότησης, με θέμα: «Αποτελέσματα Αξιολόγησης Δημοσίων Υπαλλήλων».</w:t>
      </w:r>
    </w:p>
    <w:p w14:paraId="3D2FF22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2.</w:t>
      </w:r>
      <w:r>
        <w:rPr>
          <w:rFonts w:eastAsia="Times New Roman" w:cs="Times New Roman"/>
          <w:szCs w:val="24"/>
        </w:rPr>
        <w:t xml:space="preserve"> </w:t>
      </w:r>
      <w:r>
        <w:rPr>
          <w:rFonts w:eastAsia="Times New Roman" w:cs="Times New Roman"/>
          <w:szCs w:val="24"/>
        </w:rPr>
        <w:t>Η με αριθμό 876/23-1-2018 επίκαιρη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«Θα ασχοληθείτε επιτέλους με το πρόβλημα των χιλιάδων συμπολιτών μας που δεν συνταξιοδοτούνται λόγω οφειλών;».</w:t>
      </w:r>
    </w:p>
    <w:p w14:paraId="3D2FF22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3. Η με αριθμό 875/22-1-2018</w:t>
      </w:r>
      <w:r>
        <w:rPr>
          <w:rFonts w:eastAsia="Times New Roman" w:cs="Times New Roman"/>
          <w:szCs w:val="24"/>
        </w:rPr>
        <w:t xml:space="preserve"> επίκαιρη ερώτηση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Οδυσσέα Κωνσταντινόπουλου προς τον Υπουργό Εσωτερικών, με θέμα: «Το έργο προσέλκυσης επισκεπτών στη </w:t>
      </w:r>
      <w:r>
        <w:rPr>
          <w:rFonts w:eastAsia="Times New Roman" w:cs="Times New Roman"/>
          <w:szCs w:val="24"/>
        </w:rPr>
        <w:t>λ</w:t>
      </w:r>
      <w:r>
        <w:rPr>
          <w:rFonts w:eastAsia="Times New Roman" w:cs="Times New Roman"/>
          <w:szCs w:val="24"/>
        </w:rPr>
        <w:t xml:space="preserve">ίμνη Λάδωνα ύψους 1.289.618 ευρώ και το έργο βελτίωσης του δρόμου </w:t>
      </w:r>
      <w:proofErr w:type="spellStart"/>
      <w:r>
        <w:rPr>
          <w:rFonts w:eastAsia="Times New Roman" w:cs="Times New Roman"/>
          <w:szCs w:val="24"/>
        </w:rPr>
        <w:t>Πουρναριά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Γεφύρι Κυράς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Μυγδαλιά, ύψους 500.000 ευρώ αναμένουν να προκηρυχθούν».</w:t>
      </w:r>
    </w:p>
    <w:p w14:paraId="3D2FF22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4.</w:t>
      </w:r>
      <w:r>
        <w:rPr>
          <w:rFonts w:eastAsia="Times New Roman" w:cs="Times New Roman"/>
          <w:szCs w:val="24"/>
        </w:rPr>
        <w:t xml:space="preserve"> </w:t>
      </w:r>
      <w:r>
        <w:rPr>
          <w:rFonts w:eastAsia="Times New Roman" w:cs="Times New Roman"/>
          <w:szCs w:val="24"/>
        </w:rPr>
        <w:t>Η με αριθμό 915/23-1-2018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Υποδομών και Μεταφορών, σχετικά</w:t>
      </w:r>
      <w:r>
        <w:rPr>
          <w:rFonts w:eastAsia="Times New Roman" w:cs="Times New Roman"/>
          <w:szCs w:val="24"/>
        </w:rPr>
        <w:t xml:space="preserve"> με την αποζημίωση των συνταξιούχων του ΟΣΕ.</w:t>
      </w:r>
    </w:p>
    <w:p w14:paraId="3D2FF226"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5.</w:t>
      </w:r>
      <w:r>
        <w:rPr>
          <w:rFonts w:eastAsia="Times New Roman" w:cs="Times New Roman"/>
          <w:szCs w:val="24"/>
        </w:rPr>
        <w:t xml:space="preserve"> </w:t>
      </w:r>
      <w:r>
        <w:rPr>
          <w:rFonts w:eastAsia="Times New Roman" w:cs="Times New Roman"/>
          <w:szCs w:val="24"/>
        </w:rPr>
        <w:t xml:space="preserve">Η με αριθμό 871/22-1-2018 επίκαιρη ερώτηση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Εξωτερικών, με θέμα: «Εμπιστεύεσθε τον κ. Μάθιου Νίμιτς ως ειδικό διαμεσολαβητή τω</w:t>
      </w:r>
      <w:r>
        <w:rPr>
          <w:rFonts w:eastAsia="Times New Roman" w:cs="Times New Roman"/>
          <w:szCs w:val="24"/>
        </w:rPr>
        <w:t xml:space="preserve">ν Ηνωμένων Εθνών για το </w:t>
      </w:r>
      <w:r>
        <w:rPr>
          <w:rFonts w:eastAsia="Times New Roman" w:cs="Times New Roman"/>
          <w:szCs w:val="24"/>
        </w:rPr>
        <w:t>σ</w:t>
      </w:r>
      <w:r>
        <w:rPr>
          <w:rFonts w:eastAsia="Times New Roman" w:cs="Times New Roman"/>
          <w:szCs w:val="24"/>
        </w:rPr>
        <w:t>κοπιανό ζήτημα;».</w:t>
      </w:r>
    </w:p>
    <w:p w14:paraId="3D2FF227"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 xml:space="preserve">ΕΠΙΚΑΙΡΕΣ ΕΡΩΤΗΣΕΙΣ </w:t>
      </w:r>
      <w:r>
        <w:rPr>
          <w:rFonts w:eastAsia="Times New Roman" w:cs="Times New Roman"/>
          <w:szCs w:val="24"/>
        </w:rPr>
        <w:t>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3D2FF228"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1.</w:t>
      </w:r>
      <w:r>
        <w:rPr>
          <w:rFonts w:eastAsia="Times New Roman" w:cs="Times New Roman"/>
          <w:szCs w:val="24"/>
        </w:rPr>
        <w:t xml:space="preserve"> </w:t>
      </w:r>
      <w:r>
        <w:rPr>
          <w:rFonts w:eastAsia="Times New Roman" w:cs="Times New Roman"/>
          <w:szCs w:val="24"/>
        </w:rPr>
        <w:t>Η με αριθμό 882/23-1-2018 επίκαιρη ερώτηση της Βουλευτού Καστοριάς της Νέας Δημοκρατίας κ</w:t>
      </w:r>
      <w:r>
        <w:rPr>
          <w:rFonts w:eastAsia="Times New Roman" w:cs="Times New Roman"/>
          <w:szCs w:val="24"/>
        </w:rPr>
        <w:t>.</w:t>
      </w:r>
      <w:r>
        <w:rPr>
          <w:rFonts w:eastAsia="Times New Roman" w:cs="Times New Roman"/>
          <w:szCs w:val="24"/>
        </w:rPr>
        <w:t xml:space="preserve"> Μαρίας Αντωνίου προς το</w:t>
      </w:r>
      <w:r>
        <w:rPr>
          <w:rFonts w:eastAsia="Times New Roman" w:cs="Times New Roman"/>
          <w:szCs w:val="24"/>
        </w:rPr>
        <w:t xml:space="preserve">ν </w:t>
      </w:r>
      <w:r>
        <w:rPr>
          <w:rFonts w:eastAsia="Times New Roman" w:cs="Times New Roman"/>
          <w:szCs w:val="24"/>
        </w:rPr>
        <w:lastRenderedPageBreak/>
        <w:t>Υπουργό Αγροτικής Ανάπτυξης και Τροφίμων, με θέμα: «Εγγειοβελτιωτικά έργα Περιφερειακής Ενότητας Καστοριάς».</w:t>
      </w:r>
    </w:p>
    <w:p w14:paraId="3D2FF229"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2.</w:t>
      </w:r>
      <w:r>
        <w:rPr>
          <w:rFonts w:eastAsia="Times New Roman" w:cs="Times New Roman"/>
          <w:szCs w:val="24"/>
        </w:rPr>
        <w:t xml:space="preserve"> </w:t>
      </w:r>
      <w:r>
        <w:rPr>
          <w:rFonts w:eastAsia="Times New Roman" w:cs="Times New Roman"/>
          <w:szCs w:val="24"/>
        </w:rPr>
        <w:t>Η με αριθμό 868/19-1-2018 επίκαιρη ερώτηση του Βουλευτή Αργολίδας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Ιωάννη Μανιάτη προς τον Υπουρ</w:t>
      </w:r>
      <w:r>
        <w:rPr>
          <w:rFonts w:eastAsia="Times New Roman" w:cs="Times New Roman"/>
          <w:szCs w:val="24"/>
        </w:rPr>
        <w:t>γό Αγροτικής Ανάπτυξης και Τροφίμων, με θέμα: «Αποζημιώσεις των αγροτών της Αργολίδας για τις ζημιές από χαλαζοπτώσεις».</w:t>
      </w:r>
    </w:p>
    <w:p w14:paraId="3D2FF22A"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3. Η με αριθμό 870/22-1-2018 επίκαιρη ερώτηση της Βουλευτού Δράμας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Χαράς </w:t>
      </w:r>
      <w:proofErr w:type="spellStart"/>
      <w:r>
        <w:rPr>
          <w:rFonts w:eastAsia="Times New Roman" w:cs="Times New Roman"/>
          <w:szCs w:val="24"/>
        </w:rPr>
        <w:t>Κεφαλίδου</w:t>
      </w:r>
      <w:proofErr w:type="spellEnd"/>
      <w:r>
        <w:rPr>
          <w:rFonts w:eastAsia="Times New Roman" w:cs="Times New Roman"/>
          <w:szCs w:val="24"/>
        </w:rPr>
        <w:t xml:space="preserve"> προς </w:t>
      </w:r>
      <w:r>
        <w:rPr>
          <w:rFonts w:eastAsia="Times New Roman" w:cs="Times New Roman"/>
          <w:szCs w:val="24"/>
        </w:rPr>
        <w:t xml:space="preserve">τον Υπουργό Υποδομών και Μεταφορών, με θέμα: «Νέα εισιτήρια μετακίνησης με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 xml:space="preserve">εταφοράς </w:t>
      </w:r>
      <w:proofErr w:type="spellStart"/>
      <w:r>
        <w:rPr>
          <w:rFonts w:eastAsia="Times New Roman" w:cs="Times New Roman"/>
          <w:szCs w:val="24"/>
        </w:rPr>
        <w:t>Ath</w:t>
      </w:r>
      <w:r>
        <w:rPr>
          <w:rFonts w:eastAsia="Times New Roman" w:cs="Times New Roman"/>
          <w:szCs w:val="24"/>
        </w:rPr>
        <w:t>.</w:t>
      </w:r>
      <w:r>
        <w:rPr>
          <w:rFonts w:eastAsia="Times New Roman" w:cs="Times New Roman"/>
          <w:szCs w:val="24"/>
        </w:rPr>
        <w:t>ena</w:t>
      </w:r>
      <w:proofErr w:type="spellEnd"/>
      <w:r>
        <w:rPr>
          <w:rFonts w:eastAsia="Times New Roman" w:cs="Times New Roman"/>
          <w:szCs w:val="24"/>
        </w:rPr>
        <w:t xml:space="preserve"> </w:t>
      </w:r>
      <w:proofErr w:type="spellStart"/>
      <w:r>
        <w:rPr>
          <w:rFonts w:eastAsia="Times New Roman" w:cs="Times New Roman"/>
          <w:szCs w:val="24"/>
        </w:rPr>
        <w:t>t</w:t>
      </w:r>
      <w:r>
        <w:rPr>
          <w:rFonts w:eastAsia="Times New Roman" w:cs="Times New Roman"/>
          <w:szCs w:val="24"/>
        </w:rPr>
        <w:t>icket</w:t>
      </w:r>
      <w:proofErr w:type="spellEnd"/>
      <w:r>
        <w:rPr>
          <w:rFonts w:eastAsia="Times New Roman" w:cs="Times New Roman"/>
          <w:szCs w:val="24"/>
        </w:rPr>
        <w:t xml:space="preserve"> ταλαιπωρία δικαιούχων μειωμένου εισιτηρίου».</w:t>
      </w:r>
    </w:p>
    <w:p w14:paraId="3D2FF22B"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4. Η με αριθμό 916/23-1-2018 επίκαιρη ερώτηση του Βουλευτή Ηρακλείου του Κομμουνιστικού Κόμματο</w:t>
      </w:r>
      <w:r>
        <w:rPr>
          <w:rFonts w:eastAsia="Times New Roman" w:cs="Times New Roman"/>
          <w:szCs w:val="24"/>
        </w:rPr>
        <w:t>ς Ελλάδ</w:t>
      </w:r>
      <w:r>
        <w:rPr>
          <w:rFonts w:eastAsia="Times New Roman" w:cs="Times New Roman"/>
          <w:szCs w:val="24"/>
        </w:rPr>
        <w:t>α</w:t>
      </w:r>
      <w:r>
        <w:rPr>
          <w:rFonts w:eastAsia="Times New Roman" w:cs="Times New Roman"/>
          <w:szCs w:val="24"/>
        </w:rPr>
        <w:t xml:space="preserve">ς κ. Εμμανουήλ Συντυχάκη προς τον Υπουργό Εσωτερικών, με θέμα: «Άμεση ανάγκη καθαρισμού και αντιπλημμυρικών έργων στον ποταμό </w:t>
      </w:r>
      <w:proofErr w:type="spellStart"/>
      <w:r>
        <w:rPr>
          <w:rFonts w:eastAsia="Times New Roman" w:cs="Times New Roman"/>
          <w:szCs w:val="24"/>
        </w:rPr>
        <w:t>Γιόφυρο</w:t>
      </w:r>
      <w:proofErr w:type="spellEnd"/>
      <w:r>
        <w:rPr>
          <w:rFonts w:eastAsia="Times New Roman" w:cs="Times New Roman"/>
          <w:szCs w:val="24"/>
        </w:rPr>
        <w:t xml:space="preserve"> και τα ρέματα της περιοχής </w:t>
      </w:r>
      <w:proofErr w:type="spellStart"/>
      <w:r>
        <w:rPr>
          <w:rFonts w:eastAsia="Times New Roman" w:cs="Times New Roman"/>
          <w:szCs w:val="24"/>
        </w:rPr>
        <w:t>Ξηροποτάμου</w:t>
      </w:r>
      <w:proofErr w:type="spellEnd"/>
      <w:r>
        <w:rPr>
          <w:rFonts w:eastAsia="Times New Roman" w:cs="Times New Roman"/>
          <w:szCs w:val="24"/>
        </w:rPr>
        <w:t xml:space="preserve"> – </w:t>
      </w:r>
      <w:proofErr w:type="spellStart"/>
      <w:r>
        <w:rPr>
          <w:rFonts w:eastAsia="Times New Roman" w:cs="Times New Roman"/>
          <w:szCs w:val="24"/>
        </w:rPr>
        <w:t>Άη</w:t>
      </w:r>
      <w:proofErr w:type="spellEnd"/>
      <w:r>
        <w:rPr>
          <w:rFonts w:eastAsia="Times New Roman" w:cs="Times New Roman"/>
          <w:szCs w:val="24"/>
        </w:rPr>
        <w:t xml:space="preserve"> Γιάννη Χωστού- </w:t>
      </w:r>
      <w:proofErr w:type="spellStart"/>
      <w:r>
        <w:rPr>
          <w:rFonts w:eastAsia="Times New Roman" w:cs="Times New Roman"/>
          <w:szCs w:val="24"/>
        </w:rPr>
        <w:t>Μαλάδων</w:t>
      </w:r>
      <w:proofErr w:type="spellEnd"/>
      <w:r>
        <w:rPr>
          <w:rFonts w:eastAsia="Times New Roman" w:cs="Times New Roman"/>
          <w:szCs w:val="24"/>
        </w:rPr>
        <w:t xml:space="preserve"> – Φοινικιάς του Δήμου Ηρακλείου».</w:t>
      </w:r>
    </w:p>
    <w:p w14:paraId="3D2FF22C"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5. Η με </w:t>
      </w:r>
      <w:r>
        <w:rPr>
          <w:rFonts w:eastAsia="Times New Roman" w:cs="Times New Roman"/>
          <w:szCs w:val="24"/>
        </w:rPr>
        <w:t>αριθμό 917/23-1-2018 επίκαιρη ερώτηση της Βουλευτού Β΄ Πειραι</w:t>
      </w:r>
      <w:r>
        <w:rPr>
          <w:rFonts w:eastAsia="Times New Roman" w:cs="Times New Roman"/>
          <w:szCs w:val="24"/>
        </w:rPr>
        <w:t>ώς</w:t>
      </w:r>
      <w:r>
        <w:rPr>
          <w:rFonts w:eastAsia="Times New Roman" w:cs="Times New Roman"/>
          <w:szCs w:val="24"/>
        </w:rPr>
        <w:t xml:space="preserve">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«Μέτρα προστασίας και ασφάλειας για τη ζωή και την υγεία των εργαζομένων στη ναυπηγοεπισκευαστική ζώνη».</w:t>
      </w:r>
    </w:p>
    <w:p w14:paraId="3D2FF22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6. Η με αριθμό 853/16-1-2018 επίκαιρη ερώτηση</w:t>
      </w:r>
      <w:r>
        <w:rPr>
          <w:rFonts w:eastAsia="Times New Roman" w:cs="Times New Roman"/>
          <w:szCs w:val="24"/>
        </w:rPr>
        <w:t xml:space="preserve">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την Υπουργό Πολιτισμού και Αθλητισμού, με θέμα: «Συμβασιούχοι </w:t>
      </w:r>
      <w:r>
        <w:rPr>
          <w:rFonts w:eastAsia="Times New Roman" w:cs="Times New Roman"/>
          <w:szCs w:val="24"/>
        </w:rPr>
        <w:t>π</w:t>
      </w:r>
      <w:r>
        <w:rPr>
          <w:rFonts w:eastAsia="Times New Roman" w:cs="Times New Roman"/>
          <w:szCs w:val="24"/>
        </w:rPr>
        <w:t xml:space="preserve">ωλητές του ταμείου </w:t>
      </w:r>
      <w:r>
        <w:rPr>
          <w:rFonts w:eastAsia="Times New Roman" w:cs="Times New Roman"/>
          <w:szCs w:val="24"/>
        </w:rPr>
        <w:t>α</w:t>
      </w:r>
      <w:r>
        <w:rPr>
          <w:rFonts w:eastAsia="Times New Roman" w:cs="Times New Roman"/>
          <w:szCs w:val="24"/>
        </w:rPr>
        <w:t>ρχαιολογικών χώρων».</w:t>
      </w:r>
    </w:p>
    <w:p w14:paraId="3D2FF22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7. Η με αριθμό 821/15-1-2018 επίκαιρη ερώτηση του Βουλευτή Σάμου του Συνασπισμού</w:t>
      </w:r>
      <w:r>
        <w:rPr>
          <w:rFonts w:eastAsia="Times New Roman" w:cs="Times New Roman"/>
          <w:szCs w:val="24"/>
        </w:rPr>
        <w:t xml:space="preserve"> Ριζοσπαστικής Αριστεράς κ. Δημητρίου </w:t>
      </w:r>
      <w:proofErr w:type="spellStart"/>
      <w:r>
        <w:rPr>
          <w:rFonts w:eastAsia="Times New Roman" w:cs="Times New Roman"/>
          <w:szCs w:val="24"/>
        </w:rPr>
        <w:t>Σεβαστάκη</w:t>
      </w:r>
      <w:proofErr w:type="spellEnd"/>
      <w:r>
        <w:rPr>
          <w:rFonts w:eastAsia="Times New Roman" w:cs="Times New Roman"/>
          <w:szCs w:val="24"/>
        </w:rPr>
        <w:t xml:space="preserve"> προς την Υπουργό Πολιτισμού και Αθλητισμού, με θέμα: «Έγκριση προτάσεων, πορεία χρηματοδοτήσεων, χρονοδιάγραμμα εργασιών για τα νέα έργα συντήρησης, αποκατάστασης και ανάδειξης πολιτισμικών μνημείων στο </w:t>
      </w:r>
      <w:r>
        <w:rPr>
          <w:rFonts w:eastAsia="Times New Roman" w:cs="Times New Roman"/>
          <w:szCs w:val="24"/>
        </w:rPr>
        <w:t>Ν</w:t>
      </w:r>
      <w:r>
        <w:rPr>
          <w:rFonts w:eastAsia="Times New Roman" w:cs="Times New Roman"/>
          <w:szCs w:val="24"/>
        </w:rPr>
        <w:t xml:space="preserve">ομό </w:t>
      </w:r>
      <w:r>
        <w:rPr>
          <w:rFonts w:eastAsia="Times New Roman" w:cs="Times New Roman"/>
          <w:szCs w:val="24"/>
        </w:rPr>
        <w:t>Σάμου. Σχεδιασμός βιώσιμης αξιοποίησης».</w:t>
      </w:r>
    </w:p>
    <w:p w14:paraId="3D2FF22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8. Η με αριθμό 846/16-1-2018 επίκαιρη ερώτηση του Βουλευτή Κιλκίς της Νέας Δημοκρατίας κ. Γεωργίου Γεωργαντά προς τον Υπουργό Εσωτερικών, με θέμα: «Προβλήματα στη λειτουργία του Τμήματος Συνοριακής Φύλαξης (Τ.Σ.Φ.) </w:t>
      </w:r>
      <w:proofErr w:type="spellStart"/>
      <w:r>
        <w:rPr>
          <w:rFonts w:eastAsia="Times New Roman" w:cs="Times New Roman"/>
          <w:szCs w:val="24"/>
        </w:rPr>
        <w:t>Παιονίας</w:t>
      </w:r>
      <w:proofErr w:type="spellEnd"/>
      <w:r>
        <w:rPr>
          <w:rFonts w:eastAsia="Times New Roman" w:cs="Times New Roman"/>
          <w:szCs w:val="24"/>
        </w:rPr>
        <w:t>».</w:t>
      </w:r>
    </w:p>
    <w:p w14:paraId="3D2FF23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9. Η με αριθμό 847/16-1-2018 επίκαιρη ερώτηση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Αγροτικής Ανάπτυξης και Τροφίμων, με θέμα: «Ανομβρία και ελλείψεις στις υποδομές άρδευσης μειώνουν δραματικά το εισόδημα τ</w:t>
      </w:r>
      <w:r>
        <w:rPr>
          <w:rFonts w:eastAsia="Times New Roman" w:cs="Times New Roman"/>
          <w:szCs w:val="24"/>
        </w:rPr>
        <w:t xml:space="preserve">ων </w:t>
      </w:r>
      <w:proofErr w:type="spellStart"/>
      <w:r>
        <w:rPr>
          <w:rFonts w:eastAsia="Times New Roman" w:cs="Times New Roman"/>
          <w:szCs w:val="24"/>
        </w:rPr>
        <w:t>ελαιοκαλλιεργητών</w:t>
      </w:r>
      <w:proofErr w:type="spellEnd"/>
      <w:r>
        <w:rPr>
          <w:rFonts w:eastAsia="Times New Roman" w:cs="Times New Roman"/>
          <w:szCs w:val="24"/>
        </w:rPr>
        <w:t>».</w:t>
      </w:r>
    </w:p>
    <w:p w14:paraId="3D2FF231"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10. Η με αριθμό 782/10-1-2018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την Υπουργό Διοικητικής Ανασυγκρότησης, με θέμα: «Πότε θα εφαρμοστεί η ψηφιακή υπογραφή;».</w:t>
      </w:r>
    </w:p>
    <w:p w14:paraId="3D2FF23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11. Η με αριθμό 749/8-1-2018 επίκαιρη ερώτηση του Βουλευτή Κοζάνης της Νέας Δημοκρατίας κ. Γεωργίου Κασαπίδη προς τον Υπουργό Αγροτικής Ανάπτυξης και Τροφίμων, σχετικά με την αναβάθμιση της γεωργικής εκπαίδευσης στην Ελλάδα.</w:t>
      </w:r>
    </w:p>
    <w:p w14:paraId="3D2FF23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ΑΝΑΦΟΡΕΣ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ΕΡΩΤΗΣΕΙΣ </w:t>
      </w:r>
      <w:r>
        <w:rPr>
          <w:rFonts w:eastAsia="Times New Roman" w:cs="Times New Roman"/>
          <w:szCs w:val="24"/>
        </w:rPr>
        <w:t>(Άρθρο 13</w:t>
      </w:r>
      <w:r>
        <w:rPr>
          <w:rFonts w:eastAsia="Times New Roman" w:cs="Times New Roman"/>
          <w:szCs w:val="24"/>
        </w:rPr>
        <w:t>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3D2FF23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1. Η με αριθμό 2002/12-12-2017 ερώτηση του Δ΄ Αντιπροέδρου και Βουλευτή Α΄ Αθηνών της Νέας Δημοκρατίας κ. Νικήτα Κακλαμάνη προς την Υπουργό Πολιτισμού και Αθλητισμού, με θέμα: «Αδικαιολόγητη καθυστέρηση στην έναρξη</w:t>
      </w:r>
      <w:r>
        <w:rPr>
          <w:rFonts w:eastAsia="Times New Roman" w:cs="Times New Roman"/>
          <w:szCs w:val="24"/>
        </w:rPr>
        <w:t xml:space="preserve"> λειτουργίας του νέου Εθνικού Μουσείου Σύγχρονης Τέχνης (ΕΜΣΤ)».</w:t>
      </w:r>
    </w:p>
    <w:p w14:paraId="3D2FF23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2. Η με αριθμό 1586/27-11-2017 ερώτηση του Βουλευτή Δράμας της Νέας Δημοκρατίας κ. Δημητρίου Κυριαζίδη προς την Υπουργό Εργασίας, Κοινωνικής Ασφάλισης και Κοινωνικής Αλληλεγγύης, σχετικά με τ</w:t>
      </w:r>
      <w:r>
        <w:rPr>
          <w:rFonts w:eastAsia="Times New Roman" w:cs="Times New Roman"/>
          <w:szCs w:val="24"/>
        </w:rPr>
        <w:t>ην «απόφαση του Δ.Σ. του Κέντρου Κοινωνικής Πρόνοιας Περιφέρειας Ανατολικής Μακεδονίας και Θράκης να εκδιώξει τους εκπαιδευόμενους στο Τμήμα Φυσικής Αποκατάστασης και Επαγγελματικής Εκπαίδευσης (Α</w:t>
      </w:r>
      <w:r>
        <w:rPr>
          <w:rFonts w:eastAsia="Times New Roman" w:cs="Times New Roman"/>
          <w:szCs w:val="24"/>
        </w:rPr>
        <w:t>ΜΕ</w:t>
      </w:r>
      <w:r>
        <w:rPr>
          <w:rFonts w:eastAsia="Times New Roman" w:cs="Times New Roman"/>
          <w:szCs w:val="24"/>
        </w:rPr>
        <w:t>Α)».</w:t>
      </w:r>
    </w:p>
    <w:p w14:paraId="3D2FF236" w14:textId="77777777" w:rsidR="00665197" w:rsidRDefault="00254003">
      <w:pPr>
        <w:spacing w:line="600" w:lineRule="auto"/>
        <w:ind w:firstLine="720"/>
        <w:contextualSpacing/>
        <w:jc w:val="both"/>
        <w:rPr>
          <w:rFonts w:eastAsia="Times New Roman"/>
          <w:szCs w:val="24"/>
        </w:rPr>
      </w:pPr>
      <w:r>
        <w:rPr>
          <w:rFonts w:eastAsia="Times New Roman"/>
          <w:szCs w:val="24"/>
        </w:rPr>
        <w:t>Κυρίες και κύριοι συνάδελφοι, εισερχό</w:t>
      </w:r>
      <w:r>
        <w:rPr>
          <w:rFonts w:eastAsia="Times New Roman"/>
          <w:szCs w:val="24"/>
        </w:rPr>
        <w:t>μαστε</w:t>
      </w:r>
      <w:r>
        <w:rPr>
          <w:rFonts w:eastAsia="Times New Roman"/>
          <w:szCs w:val="24"/>
        </w:rPr>
        <w:t xml:space="preserve"> στην ημερή</w:t>
      </w:r>
      <w:r>
        <w:rPr>
          <w:rFonts w:eastAsia="Times New Roman"/>
          <w:szCs w:val="24"/>
        </w:rPr>
        <w:t>σια διάταξη της</w:t>
      </w:r>
    </w:p>
    <w:p w14:paraId="3D2FF237" w14:textId="77777777" w:rsidR="00665197" w:rsidRDefault="00254003">
      <w:pPr>
        <w:spacing w:line="600" w:lineRule="auto"/>
        <w:ind w:firstLine="720"/>
        <w:contextualSpacing/>
        <w:jc w:val="center"/>
        <w:rPr>
          <w:rFonts w:eastAsia="Times New Roman"/>
          <w:b/>
          <w:szCs w:val="24"/>
        </w:rPr>
      </w:pPr>
      <w:r>
        <w:rPr>
          <w:rFonts w:eastAsia="Times New Roman"/>
          <w:b/>
          <w:szCs w:val="24"/>
        </w:rPr>
        <w:t>ΝΟΜΟΘΕΤΙΚΗΣ ΕΡΓΑΣΙΑΣ</w:t>
      </w:r>
    </w:p>
    <w:p w14:paraId="3D2FF238" w14:textId="77777777" w:rsidR="00665197" w:rsidRDefault="00254003">
      <w:pPr>
        <w:spacing w:line="600" w:lineRule="auto"/>
        <w:ind w:firstLine="720"/>
        <w:contextualSpacing/>
        <w:jc w:val="both"/>
        <w:rPr>
          <w:rFonts w:eastAsia="Times New Roman"/>
          <w:szCs w:val="24"/>
        </w:rPr>
      </w:pPr>
      <w:r>
        <w:rPr>
          <w:rFonts w:eastAsia="Times New Roman"/>
          <w:szCs w:val="24"/>
        </w:rPr>
        <w:t xml:space="preserve">Μόνη συζήτηση και ψήφιση επί της αρχής, των άρθρων και του συνόλου του σχεδίου νόμου του Υπουργείου Εξωτερικών: «Κύρωση της Συμφωνίας Εμπορίου μεταξύ της Ευρωπαϊκής Ένωσης και των </w:t>
      </w:r>
      <w:r>
        <w:rPr>
          <w:rFonts w:eastAsia="Times New Roman"/>
          <w:szCs w:val="24"/>
        </w:rPr>
        <w:lastRenderedPageBreak/>
        <w:t>κ</w:t>
      </w:r>
      <w:r>
        <w:rPr>
          <w:rFonts w:eastAsia="Times New Roman"/>
          <w:szCs w:val="24"/>
        </w:rPr>
        <w:t xml:space="preserve">ρατών </w:t>
      </w:r>
      <w:r>
        <w:rPr>
          <w:rFonts w:eastAsia="Times New Roman"/>
          <w:szCs w:val="24"/>
        </w:rPr>
        <w:t>- μ</w:t>
      </w:r>
      <w:r>
        <w:rPr>
          <w:rFonts w:eastAsia="Times New Roman"/>
          <w:szCs w:val="24"/>
        </w:rPr>
        <w:t>ελών της, αφενός, και της Κολ</w:t>
      </w:r>
      <w:r>
        <w:rPr>
          <w:rFonts w:eastAsia="Times New Roman"/>
          <w:szCs w:val="24"/>
        </w:rPr>
        <w:t>ομβίας και του Περού, αφετέρου, μετά των συνημμένων σ</w:t>
      </w:r>
      <w:r>
        <w:rPr>
          <w:rFonts w:eastAsia="Times New Roman"/>
          <w:szCs w:val="24"/>
        </w:rPr>
        <w:t>ε</w:t>
      </w:r>
      <w:r>
        <w:rPr>
          <w:rFonts w:eastAsia="Times New Roman"/>
          <w:szCs w:val="24"/>
        </w:rPr>
        <w:t xml:space="preserve"> αυτήν Παραρτημάτων».</w:t>
      </w:r>
    </w:p>
    <w:p w14:paraId="3D2FF239" w14:textId="77777777" w:rsidR="00665197" w:rsidRDefault="00254003">
      <w:pPr>
        <w:spacing w:line="600" w:lineRule="auto"/>
        <w:ind w:firstLine="720"/>
        <w:contextualSpacing/>
        <w:jc w:val="both"/>
        <w:rPr>
          <w:rFonts w:eastAsia="Times New Roman"/>
          <w:szCs w:val="24"/>
        </w:rPr>
      </w:pPr>
      <w:r>
        <w:rPr>
          <w:rFonts w:eastAsia="Times New Roman"/>
          <w:szCs w:val="24"/>
        </w:rPr>
        <w:t xml:space="preserve">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w:t>
      </w:r>
      <w:r>
        <w:rPr>
          <w:rFonts w:eastAsia="Times New Roman"/>
          <w:szCs w:val="24"/>
        </w:rPr>
        <w:t>κ</w:t>
      </w:r>
      <w:r>
        <w:rPr>
          <w:rFonts w:eastAsia="Times New Roman"/>
          <w:szCs w:val="24"/>
        </w:rPr>
        <w:t xml:space="preserve">υρώσεως αυτής της </w:t>
      </w:r>
      <w:r>
        <w:rPr>
          <w:rFonts w:eastAsia="Times New Roman"/>
          <w:szCs w:val="24"/>
        </w:rPr>
        <w:t>σ</w:t>
      </w:r>
      <w:r>
        <w:rPr>
          <w:rFonts w:eastAsia="Times New Roman"/>
          <w:szCs w:val="24"/>
        </w:rPr>
        <w:t xml:space="preserve">υμφωνίας. </w:t>
      </w:r>
    </w:p>
    <w:p w14:paraId="3D2FF23A" w14:textId="77777777" w:rsidR="00665197" w:rsidRDefault="00254003">
      <w:pPr>
        <w:spacing w:line="600" w:lineRule="auto"/>
        <w:ind w:firstLine="720"/>
        <w:contextualSpacing/>
        <w:jc w:val="both"/>
        <w:rPr>
          <w:rFonts w:eastAsia="Times New Roman"/>
          <w:szCs w:val="24"/>
        </w:rPr>
      </w:pPr>
      <w:r>
        <w:rPr>
          <w:rFonts w:eastAsia="Times New Roman"/>
          <w:szCs w:val="24"/>
        </w:rPr>
        <w:t xml:space="preserve">Υπάρχει </w:t>
      </w:r>
      <w:r>
        <w:rPr>
          <w:rFonts w:eastAsia="Times New Roman"/>
          <w:szCs w:val="24"/>
        </w:rPr>
        <w:t xml:space="preserve">κάποιος συνάδελφος που θέλει να λάβει τον λόγο; </w:t>
      </w:r>
    </w:p>
    <w:p w14:paraId="3D2FF23B" w14:textId="77777777" w:rsidR="00665197" w:rsidRDefault="00254003">
      <w:pPr>
        <w:spacing w:line="600" w:lineRule="auto"/>
        <w:ind w:firstLine="720"/>
        <w:contextualSpacing/>
        <w:jc w:val="both"/>
        <w:rPr>
          <w:rFonts w:eastAsia="Times New Roman"/>
          <w:szCs w:val="24"/>
        </w:rPr>
      </w:pPr>
      <w:r>
        <w:rPr>
          <w:rFonts w:eastAsia="Times New Roman"/>
          <w:b/>
          <w:szCs w:val="24"/>
        </w:rPr>
        <w:t xml:space="preserve">ΗΛΙΑΣ ΚΑΣΙΔΙΑΡΗΣ: </w:t>
      </w:r>
      <w:r>
        <w:rPr>
          <w:rFonts w:eastAsia="Times New Roman"/>
          <w:szCs w:val="24"/>
        </w:rPr>
        <w:t xml:space="preserve">Εγώ, κύριε Πρόεδρε. </w:t>
      </w:r>
    </w:p>
    <w:p w14:paraId="3D2FF23C" w14:textId="77777777" w:rsidR="00665197" w:rsidRDefault="00254003">
      <w:pPr>
        <w:spacing w:line="600" w:lineRule="auto"/>
        <w:ind w:firstLine="720"/>
        <w:contextualSpacing/>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Και εγώ, κύριε Πρόεδρε, θα παρακαλούσα να λάβω τον λόγο. </w:t>
      </w:r>
    </w:p>
    <w:p w14:paraId="3D2FF23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Κατά την κοινοβουλευτική σειρά, ο κ. Θεοχαρόπουλος έχ</w:t>
      </w:r>
      <w:r>
        <w:rPr>
          <w:rFonts w:eastAsia="Times New Roman" w:cs="Times New Roman"/>
          <w:szCs w:val="24"/>
        </w:rPr>
        <w:t xml:space="preserve">ει τον λόγο. </w:t>
      </w:r>
    </w:p>
    <w:p w14:paraId="3D2FF23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Κύριε Υπουργέ, κυρίες και κύριοι Βουλευτές, συζητούμε σήμερα μία κύρωση. Έχουμε τοποθετηθεί και στην </w:t>
      </w:r>
      <w:r>
        <w:rPr>
          <w:rFonts w:eastAsia="Times New Roman" w:cs="Times New Roman"/>
          <w:szCs w:val="24"/>
        </w:rPr>
        <w:t>ε</w:t>
      </w:r>
      <w:r>
        <w:rPr>
          <w:rFonts w:eastAsia="Times New Roman" w:cs="Times New Roman"/>
          <w:szCs w:val="24"/>
        </w:rPr>
        <w:t>πιτροπή. Οι επιφυλάξεις μας είναι για τον λόγο και τον τρόπο που ασκείται η συγκεκριμένη διαδικασία. Όσον αφορά την</w:t>
      </w:r>
      <w:r>
        <w:rPr>
          <w:rFonts w:eastAsia="Times New Roman" w:cs="Times New Roman"/>
          <w:szCs w:val="24"/>
        </w:rPr>
        <w:t xml:space="preserve"> συγκεκριμένη </w:t>
      </w:r>
      <w:r>
        <w:rPr>
          <w:rFonts w:eastAsia="Times New Roman" w:cs="Times New Roman"/>
          <w:szCs w:val="24"/>
        </w:rPr>
        <w:t>κ</w:t>
      </w:r>
      <w:r>
        <w:rPr>
          <w:rFonts w:eastAsia="Times New Roman" w:cs="Times New Roman"/>
          <w:szCs w:val="24"/>
        </w:rPr>
        <w:t>ύρωση με τις χώρες Περού και Κολομβίας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έχει και πολύ σημαντικά μέρη μέσα όπως την εξάλειψη στρεβλώσεων στο εμπόριο, φραγμό στις εμπορικές συναλλαγές. Πρόκειται για μια κύρωση, στην οποία το Ευρωπαϊκό Κοινοβούλιο είχε ήδη παράσχει τ</w:t>
      </w:r>
      <w:r>
        <w:rPr>
          <w:rFonts w:eastAsia="Times New Roman" w:cs="Times New Roman"/>
          <w:szCs w:val="24"/>
        </w:rPr>
        <w:t>η σύμφωνη γνώμη του από τον Δεκέμβριο του 2012.</w:t>
      </w:r>
    </w:p>
    <w:p w14:paraId="3D2FF23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είναι φανερό ότι σε όλες τις χώρες υπάρχουν καθυστερήσεις στις κυρώσεις αυτές των συμφωνιών. Ταυτοχρόνως οι διμερείς σχέσεις μας με αυτές τις χώρες σε πολλά ζητήματα είναι σοβαρές και γι’ αυτό πρέπει </w:t>
      </w:r>
      <w:r>
        <w:rPr>
          <w:rFonts w:eastAsia="Times New Roman" w:cs="Times New Roman"/>
          <w:szCs w:val="24"/>
        </w:rPr>
        <w:t xml:space="preserve">να αναπτυχθούν ακόμα περισσότερο </w:t>
      </w:r>
      <w:r>
        <w:rPr>
          <w:rFonts w:eastAsia="Times New Roman" w:cs="Times New Roman"/>
          <w:szCs w:val="24"/>
        </w:rPr>
        <w:lastRenderedPageBreak/>
        <w:t xml:space="preserve">ορισμένα ζητήματα. Επειδή το εμπόριο της Ευρωπαϊκής Ένωσης με την Κολομβία και το Περού θα αυξηθεί, ενώ θα μειωθεί το κόστος του λόγω μείωσης των δασμών, παρέχονται νέες ευκαιρίες με βάση αυτή την </w:t>
      </w:r>
      <w:r>
        <w:rPr>
          <w:rFonts w:eastAsia="Times New Roman" w:cs="Times New Roman"/>
          <w:szCs w:val="24"/>
        </w:rPr>
        <w:t>κ</w:t>
      </w:r>
      <w:r>
        <w:rPr>
          <w:rFonts w:eastAsia="Times New Roman" w:cs="Times New Roman"/>
          <w:szCs w:val="24"/>
        </w:rPr>
        <w:t>ύρωση δραστηριοποίησης στ</w:t>
      </w:r>
      <w:r>
        <w:rPr>
          <w:rFonts w:eastAsia="Times New Roman" w:cs="Times New Roman"/>
          <w:szCs w:val="24"/>
        </w:rPr>
        <w:t xml:space="preserve">ις ευρωπαϊκές επιχειρήσεις. </w:t>
      </w:r>
    </w:p>
    <w:p w14:paraId="3D2FF24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Όφελος προκύπτει και για τη χώρα μας επίσης στην βάση των κανόνων της </w:t>
      </w:r>
      <w:r>
        <w:rPr>
          <w:rFonts w:eastAsia="Times New Roman" w:cs="Times New Roman"/>
          <w:szCs w:val="24"/>
        </w:rPr>
        <w:t>σ</w:t>
      </w:r>
      <w:r>
        <w:rPr>
          <w:rFonts w:eastAsia="Times New Roman" w:cs="Times New Roman"/>
          <w:szCs w:val="24"/>
        </w:rPr>
        <w:t xml:space="preserve">υμφωνίας. Τα ελληνικά συμφέροντα διασφαλίζονται με την συμπερίληψη στην </w:t>
      </w:r>
      <w:r>
        <w:rPr>
          <w:rFonts w:eastAsia="Times New Roman" w:cs="Times New Roman"/>
          <w:szCs w:val="24"/>
        </w:rPr>
        <w:t>σ</w:t>
      </w:r>
      <w:r>
        <w:rPr>
          <w:rFonts w:eastAsia="Times New Roman" w:cs="Times New Roman"/>
          <w:szCs w:val="24"/>
        </w:rPr>
        <w:t>υμφωνία ρυθμίσεων για την προστασία παραδοσιακών προϊόντων</w:t>
      </w:r>
      <w:r>
        <w:rPr>
          <w:rFonts w:eastAsia="Times New Roman" w:cs="Times New Roman"/>
          <w:szCs w:val="24"/>
        </w:rPr>
        <w:t>,</w:t>
      </w:r>
      <w:r>
        <w:rPr>
          <w:rFonts w:eastAsia="Times New Roman" w:cs="Times New Roman"/>
          <w:szCs w:val="24"/>
        </w:rPr>
        <w:t xml:space="preserve"> για παράδειγμα, κανόνων</w:t>
      </w:r>
      <w:r>
        <w:rPr>
          <w:rFonts w:eastAsia="Times New Roman" w:cs="Times New Roman"/>
          <w:szCs w:val="24"/>
        </w:rPr>
        <w:t xml:space="preserve"> καταγωγής. Συνεπώς η εν λόγω συμφωνία όπως και όλες οι παρόμοιες συμφωνίες έχουν θετικό χαρακτήρα, </w:t>
      </w:r>
      <w:proofErr w:type="spellStart"/>
      <w:r>
        <w:rPr>
          <w:rFonts w:eastAsia="Times New Roman" w:cs="Times New Roman"/>
          <w:szCs w:val="24"/>
        </w:rPr>
        <w:t>πόσω</w:t>
      </w:r>
      <w:proofErr w:type="spellEnd"/>
      <w:r>
        <w:rPr>
          <w:rFonts w:eastAsia="Times New Roman" w:cs="Times New Roman"/>
          <w:szCs w:val="24"/>
        </w:rPr>
        <w:t xml:space="preserve"> μάλλον για κράτη που έχουν ήδη ανεπτυγμένες διμερείς σχέσεις, όπως αυτές οι οποίες υπάρχουν. </w:t>
      </w:r>
    </w:p>
    <w:p w14:paraId="3D2FF241"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Ιδιαίτερη σημασία</w:t>
      </w:r>
      <w:r>
        <w:rPr>
          <w:rFonts w:eastAsia="Times New Roman" w:cs="Times New Roman"/>
          <w:szCs w:val="24"/>
        </w:rPr>
        <w:t>,</w:t>
      </w:r>
      <w:r>
        <w:rPr>
          <w:rFonts w:eastAsia="Times New Roman" w:cs="Times New Roman"/>
          <w:szCs w:val="24"/>
        </w:rPr>
        <w:t xml:space="preserve"> βέβαια, όπως σας είπαμε, έχει το σημεί</w:t>
      </w:r>
      <w:r>
        <w:rPr>
          <w:rFonts w:eastAsia="Times New Roman" w:cs="Times New Roman"/>
          <w:szCs w:val="24"/>
        </w:rPr>
        <w:t>ο της εξάλειψης των στρεβλώσεων στο εμπόριο</w:t>
      </w:r>
      <w:r>
        <w:rPr>
          <w:rFonts w:eastAsia="Times New Roman" w:cs="Times New Roman"/>
          <w:szCs w:val="24"/>
        </w:rPr>
        <w:t>,</w:t>
      </w:r>
      <w:r>
        <w:rPr>
          <w:rFonts w:eastAsia="Times New Roman" w:cs="Times New Roman"/>
          <w:szCs w:val="24"/>
        </w:rPr>
        <w:t xml:space="preserve"> που είναι φραγμός στις εμπορικές συναλλαγές. Κυρίως, όμως, ο σεβασμός των δημοκρατικών αρχών, των θεμελιωδών δικαιωμάτων, της αρχής του κράτους δικαίου, ο αφοπλισμός και η μη διάδοση όπλων μαζικής καταστροφής με</w:t>
      </w:r>
      <w:r>
        <w:rPr>
          <w:rFonts w:eastAsia="Times New Roman" w:cs="Times New Roman"/>
          <w:szCs w:val="24"/>
        </w:rPr>
        <w:t xml:space="preserve"> εγκαθίδρυση ζωνών ελεύθερων συναλλαγών. Συνεπώς ποιος μπορεί να είναι αρνητικός στα συγκεκριμένα θέματα; </w:t>
      </w:r>
    </w:p>
    <w:p w14:paraId="3D2FF24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Μένει ένα ερώτημα</w:t>
      </w:r>
      <w:r>
        <w:rPr>
          <w:rFonts w:eastAsia="Times New Roman" w:cs="Times New Roman"/>
          <w:szCs w:val="24"/>
        </w:rPr>
        <w:t>,</w:t>
      </w:r>
      <w:r>
        <w:rPr>
          <w:rFonts w:eastAsia="Times New Roman" w:cs="Times New Roman"/>
          <w:szCs w:val="24"/>
        </w:rPr>
        <w:t xml:space="preserve"> που θέτουμε πολλές φορές στις κυρώσεις αυτών των </w:t>
      </w:r>
      <w:r>
        <w:rPr>
          <w:rFonts w:eastAsia="Times New Roman" w:cs="Times New Roman"/>
          <w:szCs w:val="24"/>
        </w:rPr>
        <w:t>σ</w:t>
      </w:r>
      <w:r>
        <w:rPr>
          <w:rFonts w:eastAsia="Times New Roman" w:cs="Times New Roman"/>
          <w:szCs w:val="24"/>
        </w:rPr>
        <w:t>υμφωνιών</w:t>
      </w:r>
      <w:r>
        <w:rPr>
          <w:rFonts w:eastAsia="Times New Roman" w:cs="Times New Roman"/>
          <w:szCs w:val="24"/>
        </w:rPr>
        <w:t>,</w:t>
      </w:r>
      <w:r>
        <w:rPr>
          <w:rFonts w:eastAsia="Times New Roman" w:cs="Times New Roman"/>
          <w:szCs w:val="24"/>
        </w:rPr>
        <w:t xml:space="preserve"> για το αν θα υπάρξει στη συνέχεια μια παρακολούθηση ως προς την κύρωσή</w:t>
      </w:r>
      <w:r>
        <w:rPr>
          <w:rFonts w:eastAsia="Times New Roman" w:cs="Times New Roman"/>
          <w:szCs w:val="24"/>
        </w:rPr>
        <w:t xml:space="preserve"> τους. Εδώ πρέπει να αναπτυχθούν και τέτοιοι μηχανισμοί και στο Κοινοβούλιο αλλά και στο Υπουργείο, έτσι ώστε να μπορούν να παρακολουθούνται οι συγκεκριμένες κυρώσεις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βέβαια, να ενημερώσετε και το Σώμα</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lastRenderedPageBreak/>
        <w:t>τι έχουν κάνει οι άλλες χώρες της Ευρωπαϊκής</w:t>
      </w:r>
      <w:r>
        <w:rPr>
          <w:rFonts w:eastAsia="Times New Roman" w:cs="Times New Roman"/>
          <w:szCs w:val="24"/>
        </w:rPr>
        <w:t xml:space="preserve"> Ένωσης σε σχέση με τη συγκεκριμένη κύρωση. </w:t>
      </w:r>
    </w:p>
    <w:p w14:paraId="3D2FF24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εδώ ότι υπάρχει μια ευρύτατη συνεννόηση σε αυτά τα ζητήματα </w:t>
      </w:r>
      <w:r>
        <w:rPr>
          <w:rFonts w:eastAsia="Times New Roman" w:cs="Times New Roman"/>
          <w:szCs w:val="24"/>
        </w:rPr>
        <w:t>κ</w:t>
      </w:r>
      <w:r>
        <w:rPr>
          <w:rFonts w:eastAsia="Times New Roman" w:cs="Times New Roman"/>
          <w:szCs w:val="24"/>
        </w:rPr>
        <w:t>αι θα πρέπει</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να μπορεί να προωθείται πιο αποτελεσματικά και πιο γρήγορα η συγκεκριμένη διαδικασία. Εξάλλου πρόσφατα είχατ</w:t>
      </w:r>
      <w:r>
        <w:rPr>
          <w:rFonts w:eastAsia="Times New Roman" w:cs="Times New Roman"/>
          <w:szCs w:val="24"/>
        </w:rPr>
        <w:t>ε μια συνάντηση στο Υπουργείο σας και ο Υπουργός Εξωτερικών με την αρμόδια Υπουργό Εξωτερικών εδώ στη χώρα μας. Μιλάω για την Κολομβία. Συνεπώς καλό θα ήταν</w:t>
      </w:r>
      <w:r>
        <w:rPr>
          <w:rFonts w:eastAsia="Times New Roman" w:cs="Times New Roman"/>
          <w:szCs w:val="24"/>
        </w:rPr>
        <w:t>,</w:t>
      </w:r>
      <w:r>
        <w:rPr>
          <w:rFonts w:eastAsia="Times New Roman" w:cs="Times New Roman"/>
          <w:szCs w:val="24"/>
        </w:rPr>
        <w:t xml:space="preserve"> να ενημερώσετε το Σώμα στην Ολομέλεια για τα αποτελέσματα αυτής της συνάντησης. </w:t>
      </w:r>
      <w:r>
        <w:rPr>
          <w:rFonts w:eastAsia="Times New Roman" w:cs="Times New Roman"/>
          <w:szCs w:val="24"/>
        </w:rPr>
        <w:t>Λ</w:t>
      </w:r>
      <w:r>
        <w:rPr>
          <w:rFonts w:eastAsia="Times New Roman" w:cs="Times New Roman"/>
          <w:szCs w:val="24"/>
        </w:rPr>
        <w:t>έω να ενημερώσετε</w:t>
      </w:r>
      <w:r>
        <w:rPr>
          <w:rFonts w:eastAsia="Times New Roman" w:cs="Times New Roman"/>
          <w:szCs w:val="24"/>
        </w:rPr>
        <w:t>, διότι όπως βλέπουμε</w:t>
      </w:r>
      <w:r>
        <w:rPr>
          <w:rFonts w:eastAsia="Times New Roman" w:cs="Times New Roman"/>
          <w:szCs w:val="24"/>
        </w:rPr>
        <w:t>,</w:t>
      </w:r>
      <w:r>
        <w:rPr>
          <w:rFonts w:eastAsia="Times New Roman" w:cs="Times New Roman"/>
          <w:szCs w:val="24"/>
        </w:rPr>
        <w:t xml:space="preserve"> υπάρχει ένα έλλειμμα ενημέρωσης γενικότερα για την εξωτερική πολιτική της χώρας μας στο Κοινοβούλιο, στις πολιτικές </w:t>
      </w:r>
      <w:r>
        <w:rPr>
          <w:rFonts w:eastAsia="Times New Roman" w:cs="Times New Roman"/>
          <w:szCs w:val="24"/>
        </w:rPr>
        <w:lastRenderedPageBreak/>
        <w:t>δυνάμεις. Οπότε και σε αυτό το ζήτημα να ενημερώσετε. Όπως απαιτείται, κύριε Υπουργέ, να ενημερώσετε και σε άλλα θέμα</w:t>
      </w:r>
      <w:r>
        <w:rPr>
          <w:rFonts w:eastAsia="Times New Roman" w:cs="Times New Roman"/>
          <w:szCs w:val="24"/>
        </w:rPr>
        <w:t xml:space="preserve">τα. </w:t>
      </w:r>
    </w:p>
    <w:p w14:paraId="3D2FF24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έχουμε τη συνάντηση του Πρωθυπουργού με τον Πρωθυπουργό των Σκοπίων, τον κ. </w:t>
      </w:r>
      <w:proofErr w:type="spellStart"/>
      <w:r>
        <w:rPr>
          <w:rFonts w:eastAsia="Times New Roman" w:cs="Times New Roman"/>
          <w:szCs w:val="24"/>
        </w:rPr>
        <w:t>Ζάεφ</w:t>
      </w:r>
      <w:proofErr w:type="spellEnd"/>
      <w:r>
        <w:rPr>
          <w:rFonts w:eastAsia="Times New Roman" w:cs="Times New Roman"/>
          <w:szCs w:val="24"/>
        </w:rPr>
        <w:t xml:space="preserve">, για ένα άλλο ζήτημα στο οποίο υπάρχει ελλιπής ενημέρωση των πολιτικών δυνάμεων της χώρας, ελλιπής ενημέρωση του </w:t>
      </w:r>
      <w:r>
        <w:rPr>
          <w:rFonts w:eastAsia="Times New Roman" w:cs="Times New Roman"/>
          <w:szCs w:val="24"/>
        </w:rPr>
        <w:t>ε</w:t>
      </w:r>
      <w:r>
        <w:rPr>
          <w:rFonts w:eastAsia="Times New Roman" w:cs="Times New Roman"/>
          <w:szCs w:val="24"/>
        </w:rPr>
        <w:t xml:space="preserve">λληνικού Κοινοβουλίου για το πού βρίσκονται οι διαπραγματεύσεις και πού βρισκόμαστε αυτή τη στιγμή. </w:t>
      </w:r>
    </w:p>
    <w:p w14:paraId="3D2FF24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Συνεπώς επειδή είστε εδώ σήμερα σε μια τέτοια κρίσιμη στιγμή -καταλαβαίνω ότι δεν μπορείτε να πείτε τι γίνεται μέσα στη διαπραγμάτευση αυτή τη στιγμή αναλυ</w:t>
      </w:r>
      <w:r>
        <w:rPr>
          <w:rFonts w:eastAsia="Times New Roman" w:cs="Times New Roman"/>
          <w:szCs w:val="24"/>
        </w:rPr>
        <w:t>τικά- μπορείτε να δώσετε ένα σήμα</w:t>
      </w:r>
      <w:r>
        <w:rPr>
          <w:rFonts w:eastAsia="Times New Roman" w:cs="Times New Roman"/>
          <w:szCs w:val="24"/>
        </w:rPr>
        <w:t>,</w:t>
      </w:r>
      <w:r>
        <w:rPr>
          <w:rFonts w:eastAsia="Times New Roman" w:cs="Times New Roman"/>
          <w:szCs w:val="24"/>
        </w:rPr>
        <w:t xml:space="preserve"> στο πού βρισκόμαστε και τι επιδιώκει η χώρα μας. Η κριτική που σας έχουμε κάνει</w:t>
      </w:r>
      <w:r>
        <w:rPr>
          <w:rFonts w:eastAsia="Times New Roman" w:cs="Times New Roman"/>
          <w:szCs w:val="24"/>
        </w:rPr>
        <w:t>,</w:t>
      </w:r>
      <w:r>
        <w:rPr>
          <w:rFonts w:eastAsia="Times New Roman" w:cs="Times New Roman"/>
          <w:szCs w:val="24"/>
        </w:rPr>
        <w:t xml:space="preserve"> είναι ότι δεν το έχετε επιδιώξει </w:t>
      </w:r>
      <w:r>
        <w:rPr>
          <w:rFonts w:eastAsia="Times New Roman" w:cs="Times New Roman"/>
          <w:szCs w:val="24"/>
        </w:rPr>
        <w:t>κ</w:t>
      </w:r>
      <w:r>
        <w:rPr>
          <w:rFonts w:eastAsia="Times New Roman" w:cs="Times New Roman"/>
          <w:szCs w:val="24"/>
        </w:rPr>
        <w:t xml:space="preserve">αι υπάρχει μια </w:t>
      </w:r>
      <w:r>
        <w:rPr>
          <w:rFonts w:eastAsia="Times New Roman" w:cs="Times New Roman"/>
          <w:szCs w:val="24"/>
        </w:rPr>
        <w:lastRenderedPageBreak/>
        <w:t xml:space="preserve">διγλωσσία στην Κυβέρνησή </w:t>
      </w:r>
      <w:r>
        <w:rPr>
          <w:rFonts w:eastAsia="Times New Roman" w:cs="Times New Roman"/>
          <w:szCs w:val="24"/>
        </w:rPr>
        <w:t>σας.</w:t>
      </w:r>
      <w:r>
        <w:rPr>
          <w:rFonts w:eastAsia="Times New Roman" w:cs="Times New Roman"/>
          <w:szCs w:val="24"/>
        </w:rPr>
        <w:t xml:space="preserve"> Άλλα λέει ο ΣΥΡΙΖΑ άλλα λένε οι ΑΝΕΛ στο συγκεκριμένο ζήτημα </w:t>
      </w:r>
      <w:r>
        <w:rPr>
          <w:rFonts w:eastAsia="Times New Roman" w:cs="Times New Roman"/>
          <w:szCs w:val="24"/>
        </w:rPr>
        <w:t xml:space="preserve">του ονοματολογικού, στο </w:t>
      </w:r>
      <w:r>
        <w:rPr>
          <w:rFonts w:eastAsia="Times New Roman" w:cs="Times New Roman"/>
          <w:szCs w:val="24"/>
        </w:rPr>
        <w:t>μ</w:t>
      </w:r>
      <w:r>
        <w:rPr>
          <w:rFonts w:eastAsia="Times New Roman" w:cs="Times New Roman"/>
          <w:szCs w:val="24"/>
        </w:rPr>
        <w:t xml:space="preserve">ακεδονικό. Άλλα λέτε μεταξύ σας οι δύο κυβερνητικοί εταίροι. Να πείτε, λοιπόν, ποια είναι η θέση της Κυβέρνησης. </w:t>
      </w:r>
    </w:p>
    <w:p w14:paraId="3D2FF246"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έχουμε τη Νέα Δημοκρατία, η οποία μέχρι πριν λίγες μέρες μιλούσε για σύνθετη ονομασία </w:t>
      </w:r>
      <w:r>
        <w:rPr>
          <w:rFonts w:eastAsia="Times New Roman" w:cs="Times New Roman"/>
          <w:szCs w:val="24"/>
        </w:rPr>
        <w:t>κ</w:t>
      </w:r>
      <w:r>
        <w:rPr>
          <w:rFonts w:eastAsia="Times New Roman" w:cs="Times New Roman"/>
          <w:szCs w:val="24"/>
        </w:rPr>
        <w:t xml:space="preserve">αι υπό το βάρος </w:t>
      </w:r>
      <w:r>
        <w:rPr>
          <w:rFonts w:eastAsia="Times New Roman" w:cs="Times New Roman"/>
          <w:szCs w:val="24"/>
        </w:rPr>
        <w:t>των συλλαλητηρίων ενέδωσε κατευθείαν σε μια αλλαγή στάσης. Ουσιαστικά δεν ξέρουμε αυτή τη στιγμή</w:t>
      </w:r>
      <w:r>
        <w:rPr>
          <w:rFonts w:eastAsia="Times New Roman" w:cs="Times New Roman"/>
          <w:szCs w:val="24"/>
        </w:rPr>
        <w:t>,</w:t>
      </w:r>
      <w:r>
        <w:rPr>
          <w:rFonts w:eastAsia="Times New Roman" w:cs="Times New Roman"/>
          <w:szCs w:val="24"/>
        </w:rPr>
        <w:t xml:space="preserve"> ποια είναι η θέση της Νέας Δημοκρατίας στο συγκεκριμένο ζήτημα. </w:t>
      </w:r>
    </w:p>
    <w:p w14:paraId="3D2FF247"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Εμείς μένουμε σταθεροί στη δική μας θέση. Είμαστε η δύναμη, η οποία έχει την υπεύθυνη στάση α</w:t>
      </w:r>
      <w:r>
        <w:rPr>
          <w:rFonts w:eastAsia="Times New Roman" w:cs="Times New Roman"/>
          <w:szCs w:val="24"/>
        </w:rPr>
        <w:t>πό την αρχή. Δεν αλλάζουμε τη στάση μας κάτω από ειδικές περιστάσεις. Έχουμε μιλήσει για σύν</w:t>
      </w:r>
      <w:r>
        <w:rPr>
          <w:rFonts w:eastAsia="Times New Roman" w:cs="Times New Roman"/>
          <w:szCs w:val="24"/>
        </w:rPr>
        <w:lastRenderedPageBreak/>
        <w:t>θετη ονομασία με χρήση έναντι όλων, έτσι ώστε να περιλαμβάνονται και ρυθμίσεις</w:t>
      </w:r>
      <w:r>
        <w:rPr>
          <w:rFonts w:eastAsia="Times New Roman" w:cs="Times New Roman"/>
          <w:szCs w:val="24"/>
        </w:rPr>
        <w:t>,</w:t>
      </w:r>
      <w:r>
        <w:rPr>
          <w:rFonts w:eastAsia="Times New Roman" w:cs="Times New Roman"/>
          <w:szCs w:val="24"/>
        </w:rPr>
        <w:t xml:space="preserve"> που θα αποτρέπουν διαδικασίες </w:t>
      </w:r>
      <w:proofErr w:type="spellStart"/>
      <w:r>
        <w:rPr>
          <w:rFonts w:eastAsia="Times New Roman" w:cs="Times New Roman"/>
          <w:szCs w:val="24"/>
        </w:rPr>
        <w:t>αλυτρωτικές</w:t>
      </w:r>
      <w:proofErr w:type="spellEnd"/>
      <w:r>
        <w:rPr>
          <w:rFonts w:eastAsia="Times New Roman" w:cs="Times New Roman"/>
          <w:szCs w:val="24"/>
        </w:rPr>
        <w:t xml:space="preserve"> σε όλα αυτά τα στοιχεία. Την έχουμε πει απ</w:t>
      </w:r>
      <w:r>
        <w:rPr>
          <w:rFonts w:eastAsia="Times New Roman" w:cs="Times New Roman"/>
          <w:szCs w:val="24"/>
        </w:rPr>
        <w:t xml:space="preserve">ό την αρχή. Δεν μπήκαμε στον πειρασμό να μιλήσουμε για ονομασίες. </w:t>
      </w:r>
    </w:p>
    <w:p w14:paraId="3D2FF248"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Σας καλούμε να διαπραγματευτείτε αποτελεσματικά πάνω σε αυτή τη θέση. Θεωρούμε ότι θα ήσασταν πολύ πιο αποτελεσματικοί, αν είχατε μια εθνική γραμμή σήμερα και είχατε συμφωνήσει, έστω κατ’ ι</w:t>
      </w:r>
      <w:r>
        <w:rPr>
          <w:rFonts w:eastAsia="Times New Roman" w:cs="Times New Roman"/>
          <w:szCs w:val="24"/>
        </w:rPr>
        <w:t xml:space="preserve">δίαν, σε ένα πλαίσιο της διαπραγμάτευσης, σε αυτό το πλαίσιο, μακριά από εθνικισμούς που υπάρχουν, μακριά από </w:t>
      </w:r>
      <w:proofErr w:type="spellStart"/>
      <w:r>
        <w:rPr>
          <w:rFonts w:eastAsia="Times New Roman" w:cs="Times New Roman"/>
          <w:szCs w:val="24"/>
        </w:rPr>
        <w:t>αλυτρωτικές</w:t>
      </w:r>
      <w:proofErr w:type="spellEnd"/>
      <w:r>
        <w:rPr>
          <w:rFonts w:eastAsia="Times New Roman" w:cs="Times New Roman"/>
          <w:szCs w:val="24"/>
        </w:rPr>
        <w:t xml:space="preserve"> διαδικασίες που βλέπουμε πολλές φορές και στη γείτονα χώρα</w:t>
      </w:r>
      <w:r>
        <w:rPr>
          <w:rFonts w:eastAsia="Times New Roman" w:cs="Times New Roman"/>
          <w:szCs w:val="24"/>
        </w:rPr>
        <w:t>.</w:t>
      </w:r>
      <w:r>
        <w:rPr>
          <w:rFonts w:eastAsia="Times New Roman" w:cs="Times New Roman"/>
          <w:szCs w:val="24"/>
        </w:rPr>
        <w:t xml:space="preserve"> Όλα αυτά, λοιπόν, πρέπει να προχωρήσουν επιτέλους υπέρ μιας λύσης μιας σύν</w:t>
      </w:r>
      <w:r>
        <w:rPr>
          <w:rFonts w:eastAsia="Times New Roman" w:cs="Times New Roman"/>
          <w:szCs w:val="24"/>
        </w:rPr>
        <w:t xml:space="preserve">θετης ονομασίας. </w:t>
      </w:r>
    </w:p>
    <w:p w14:paraId="3D2FF249"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D2FF24A"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Μάλιστα τις προηγούμενες ημέρες με μια αναλυτική παρέμβαση η Φώφη Γεννηματά σας εξήγησε</w:t>
      </w:r>
      <w:r>
        <w:rPr>
          <w:rFonts w:eastAsia="Times New Roman" w:cs="Times New Roman"/>
          <w:szCs w:val="24"/>
        </w:rPr>
        <w:t>,</w:t>
      </w:r>
      <w:r>
        <w:rPr>
          <w:rFonts w:eastAsia="Times New Roman" w:cs="Times New Roman"/>
          <w:szCs w:val="24"/>
        </w:rPr>
        <w:t xml:space="preserve"> για ποιο</w:t>
      </w:r>
      <w:r>
        <w:rPr>
          <w:rFonts w:eastAsia="Times New Roman" w:cs="Times New Roman"/>
          <w:szCs w:val="24"/>
        </w:rPr>
        <w:t>ν</w:t>
      </w:r>
      <w:r>
        <w:rPr>
          <w:rFonts w:eastAsia="Times New Roman" w:cs="Times New Roman"/>
          <w:szCs w:val="24"/>
        </w:rPr>
        <w:t xml:space="preserve"> λόγο αυτή η στάση μας είναι μια γνήσια πατριωτική στάση</w:t>
      </w:r>
      <w:r>
        <w:rPr>
          <w:rFonts w:eastAsia="Times New Roman" w:cs="Times New Roman"/>
          <w:szCs w:val="24"/>
        </w:rPr>
        <w:t xml:space="preserve"> υπέρ των εθνικών συμφερόντων της χώρας, έτσι ώστε να επιλυθεί αυτό το χρόνιο ζήτημα του ονοματολογικού, να αναπτυχθούν οι διμερείς σχέσεις με τη γειτονική μας χώρα, για να αξιοποιήσει επιτέλους η χώρα μας τη στρατηγική θέση στα Βαλκάνια, να σταματήσει επι</w:t>
      </w:r>
      <w:r>
        <w:rPr>
          <w:rFonts w:eastAsia="Times New Roman" w:cs="Times New Roman"/>
          <w:szCs w:val="24"/>
        </w:rPr>
        <w:t xml:space="preserve">τέλους να αναγνωρίζεται από δεκάδες χώρες με τη συνταγματική της ονομασία, να προχωρήσουμε σε μια σύνθετη ονομασία και στο πλαίσιο αυτό να υπάρχει επίλυση αυτού του χρόνιου προβλήματος. </w:t>
      </w:r>
    </w:p>
    <w:p w14:paraId="3D2FF24B"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Επιτέλους ΣΥΡΙΖΑ και Νέα Δημοκρατία να αρθείτε στο ύψος των περιστάσε</w:t>
      </w:r>
      <w:r>
        <w:rPr>
          <w:rFonts w:eastAsia="Times New Roman" w:cs="Times New Roman"/>
          <w:szCs w:val="24"/>
        </w:rPr>
        <w:t xml:space="preserve">ων. Ο ΣΥΡΙΖΑ, η Κυβέρνηση, δεν έχει και σήμερα που μιλάμε ενιαία γραμμή. Υπουργοί της Κυβέρνησης </w:t>
      </w:r>
      <w:r>
        <w:rPr>
          <w:rFonts w:eastAsia="Times New Roman" w:cs="Times New Roman"/>
          <w:szCs w:val="24"/>
        </w:rPr>
        <w:t>των ΑΝΕΛ υποστήριζ</w:t>
      </w:r>
      <w:r>
        <w:rPr>
          <w:rFonts w:eastAsia="Times New Roman" w:cs="Times New Roman"/>
          <w:szCs w:val="24"/>
        </w:rPr>
        <w:t>αν το συλλαλητήριο. Εναντίον ποιου</w:t>
      </w:r>
      <w:r>
        <w:rPr>
          <w:rFonts w:eastAsia="Times New Roman" w:cs="Times New Roman"/>
          <w:szCs w:val="24"/>
        </w:rPr>
        <w:t>;</w:t>
      </w:r>
      <w:r>
        <w:rPr>
          <w:rFonts w:eastAsia="Times New Roman" w:cs="Times New Roman"/>
          <w:szCs w:val="24"/>
        </w:rPr>
        <w:t xml:space="preserve"> </w:t>
      </w:r>
    </w:p>
    <w:p w14:paraId="3D2FF24C"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Θεοχαρόπουλε, συγ</w:t>
      </w:r>
      <w:r>
        <w:rPr>
          <w:rFonts w:eastAsia="Times New Roman" w:cs="Times New Roman"/>
          <w:szCs w:val="24"/>
        </w:rPr>
        <w:t>γ</w:t>
      </w:r>
      <w:r>
        <w:rPr>
          <w:rFonts w:eastAsia="Times New Roman" w:cs="Times New Roman"/>
          <w:szCs w:val="24"/>
        </w:rPr>
        <w:t xml:space="preserve">νώμη για τη διακοπή. </w:t>
      </w:r>
    </w:p>
    <w:p w14:paraId="3D2FF24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Τ</w:t>
      </w:r>
      <w:r>
        <w:rPr>
          <w:rFonts w:eastAsia="Times New Roman" w:cs="Times New Roman"/>
          <w:szCs w:val="24"/>
        </w:rPr>
        <w:t>ελειώνω, κύριε Πρόεδρε.</w:t>
      </w:r>
    </w:p>
    <w:p w14:paraId="3D2FF24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Απλά να μην επεκταθούμε πολύ</w:t>
      </w:r>
      <w:r>
        <w:rPr>
          <w:rFonts w:eastAsia="Times New Roman" w:cs="Times New Roman"/>
          <w:szCs w:val="24"/>
        </w:rPr>
        <w:t>,</w:t>
      </w:r>
      <w:r>
        <w:rPr>
          <w:rFonts w:eastAsia="Times New Roman" w:cs="Times New Roman"/>
          <w:szCs w:val="24"/>
        </w:rPr>
        <w:t xml:space="preserve"> γιατί είναι και εκτός της σημερινής συζήτησης. </w:t>
      </w:r>
    </w:p>
    <w:p w14:paraId="3D2FF24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Δεν είναι εκτός του θέματος. Θα μου επιτρέψετε να πω ότι είναι πολύ εντός του θέματος η σχέση της</w:t>
      </w:r>
      <w:r>
        <w:rPr>
          <w:rFonts w:eastAsia="Times New Roman" w:cs="Times New Roman"/>
          <w:szCs w:val="24"/>
        </w:rPr>
        <w:t xml:space="preserve"> εξωτερικής πολιτικής, ιδίως όταν είναι εδώ ο Αναπληρωτής Υπουργός Εξωτερικών. </w:t>
      </w:r>
    </w:p>
    <w:p w14:paraId="3D2FF250"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πλαίσιο αυτό, βέβαια –και ολοκληρώνοντας- από την άλλη, πέραν του ΣΥΡΙΖΑ έχουμε τη Νέα Δημοκρατία, η οποία δεν συμβάλλει και αυτή, ιδίως μετά την Κυριακή, στην ύπαρξη μιας </w:t>
      </w:r>
      <w:r>
        <w:rPr>
          <w:rFonts w:eastAsia="Times New Roman" w:cs="Times New Roman"/>
          <w:szCs w:val="24"/>
        </w:rPr>
        <w:t xml:space="preserve">εθνικής γραμμής στο πλαίσιο που έχει προσδιοριστεί όλη τη δεκαετία του 2000 της σύνθετης ονομασίας για χρήση έναντι όλων. </w:t>
      </w:r>
    </w:p>
    <w:p w14:paraId="3D2FF251"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Σας καλούμε να διαπραγματευτείτε αποτελεσματικά σε αυτό το πλαίσιο. Να διαπραγματευτείτε αποτελεσματικά και να ενημερώσετε επιτέλους </w:t>
      </w:r>
      <w:r>
        <w:rPr>
          <w:rFonts w:eastAsia="Times New Roman" w:cs="Times New Roman"/>
          <w:szCs w:val="24"/>
        </w:rPr>
        <w:t xml:space="preserve">υπεύθυνα το </w:t>
      </w:r>
      <w:r>
        <w:rPr>
          <w:rFonts w:eastAsia="Times New Roman" w:cs="Times New Roman"/>
          <w:szCs w:val="24"/>
        </w:rPr>
        <w:t>ε</w:t>
      </w:r>
      <w:r>
        <w:rPr>
          <w:rFonts w:eastAsia="Times New Roman" w:cs="Times New Roman"/>
          <w:szCs w:val="24"/>
        </w:rPr>
        <w:t>λληνικό Κοινοβούλιο και τις πολιτικές δυνάμεις, όπως θα έπρεπε να γίνει από την αρχή.</w:t>
      </w:r>
    </w:p>
    <w:p w14:paraId="3D2FF252"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D2FF253"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D2FF254"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 Θεοχαρόπουλο.</w:t>
      </w:r>
    </w:p>
    <w:p w14:paraId="3D2FF255"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Κασιδιάρης εκ μέρους της Χρυσής Αυγής για πέντε λεπτά.</w:t>
      </w:r>
    </w:p>
    <w:p w14:paraId="3D2FF256"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Έχουμε τοποθετηθεί και στην </w:t>
      </w:r>
      <w:r>
        <w:rPr>
          <w:rFonts w:eastAsia="Times New Roman" w:cs="Times New Roman"/>
          <w:szCs w:val="24"/>
        </w:rPr>
        <w:t>ε</w:t>
      </w:r>
      <w:r>
        <w:rPr>
          <w:rFonts w:eastAsia="Times New Roman" w:cs="Times New Roman"/>
          <w:szCs w:val="24"/>
        </w:rPr>
        <w:t xml:space="preserve">πιτροπή αρνητικά και καταψηφίζουμε την </w:t>
      </w:r>
      <w:r>
        <w:rPr>
          <w:rFonts w:eastAsia="Times New Roman" w:cs="Times New Roman"/>
          <w:szCs w:val="24"/>
        </w:rPr>
        <w:t>κ</w:t>
      </w:r>
      <w:r>
        <w:rPr>
          <w:rFonts w:eastAsia="Times New Roman" w:cs="Times New Roman"/>
          <w:szCs w:val="24"/>
        </w:rPr>
        <w:t>ύρωση η οποία συζητείται σήμερα και είναι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γραφικό θα έλεγα</w:t>
      </w:r>
      <w:r>
        <w:rPr>
          <w:rFonts w:eastAsia="Times New Roman" w:cs="Times New Roman"/>
          <w:szCs w:val="24"/>
        </w:rPr>
        <w:t>,</w:t>
      </w:r>
      <w:r>
        <w:rPr>
          <w:rFonts w:eastAsia="Times New Roman" w:cs="Times New Roman"/>
          <w:szCs w:val="24"/>
        </w:rPr>
        <w:t xml:space="preserve"> να μιλάμε για εμπορικές συμφωνίες με χώρες υπανάπτυκτες, όπως είναι το Περού ή η Κολομβία, για «νέους εμπορικούς δρόμους», όπως αναφέρεται στην αιτιολογική έκθεση. Μα τι εμπορικοί δρόμοι; Ποια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παραγωγή των συγκεκριμένων χωρών</w:t>
      </w:r>
      <w:r w:rsidRPr="00A23A89">
        <w:rPr>
          <w:rFonts w:eastAsia="Times New Roman" w:cs="Times New Roman"/>
          <w:szCs w:val="24"/>
        </w:rPr>
        <w:t xml:space="preserve"> </w:t>
      </w:r>
      <w:r>
        <w:rPr>
          <w:rFonts w:eastAsia="Times New Roman" w:cs="Times New Roman"/>
          <w:szCs w:val="24"/>
        </w:rPr>
        <w:t>που αναφέρετ</w:t>
      </w:r>
      <w:r>
        <w:rPr>
          <w:rFonts w:eastAsia="Times New Roman" w:cs="Times New Roman"/>
          <w:szCs w:val="24"/>
        </w:rPr>
        <w:t>αι</w:t>
      </w:r>
      <w:r>
        <w:rPr>
          <w:rFonts w:eastAsia="Times New Roman" w:cs="Times New Roman"/>
          <w:szCs w:val="24"/>
        </w:rPr>
        <w:t>; Όλοι ξέ</w:t>
      </w:r>
      <w:r>
        <w:rPr>
          <w:rFonts w:eastAsia="Times New Roman" w:cs="Times New Roman"/>
          <w:szCs w:val="24"/>
        </w:rPr>
        <w:lastRenderedPageBreak/>
        <w:t>ρουμε ότι οι συγκεκριμένες χώρες παράγουν προϊόντα</w:t>
      </w:r>
      <w:r>
        <w:rPr>
          <w:rFonts w:eastAsia="Times New Roman" w:cs="Times New Roman"/>
          <w:szCs w:val="24"/>
        </w:rPr>
        <w:t>,</w:t>
      </w:r>
      <w:r>
        <w:rPr>
          <w:rFonts w:eastAsia="Times New Roman" w:cs="Times New Roman"/>
          <w:szCs w:val="24"/>
        </w:rPr>
        <w:t xml:space="preserve"> που διακινούνται στη μαύρη αγορά ολόκληρης της Ευρώπης ιδίως στην Ελλάδα. </w:t>
      </w:r>
    </w:p>
    <w:p w14:paraId="3D2FF257"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Θα έλεγα ότι δεν είναι τυχαίο ότι σκληρά ναρκωτικά, όπως διακινούνται στην Κολομβία</w:t>
      </w:r>
      <w:r>
        <w:rPr>
          <w:rFonts w:eastAsia="Times New Roman" w:cs="Times New Roman"/>
          <w:szCs w:val="24"/>
        </w:rPr>
        <w:t>,</w:t>
      </w:r>
      <w:r>
        <w:rPr>
          <w:rFonts w:eastAsia="Times New Roman" w:cs="Times New Roman"/>
          <w:szCs w:val="24"/>
        </w:rPr>
        <w:t xml:space="preserve"> θέλει να τα νομιμοποιήσει η παρού</w:t>
      </w:r>
      <w:r>
        <w:rPr>
          <w:rFonts w:eastAsia="Times New Roman" w:cs="Times New Roman"/>
          <w:szCs w:val="24"/>
        </w:rPr>
        <w:t xml:space="preserve">σα Κυβέρνηση </w:t>
      </w:r>
      <w:r>
        <w:rPr>
          <w:rFonts w:eastAsia="Times New Roman" w:cs="Times New Roman"/>
          <w:szCs w:val="24"/>
        </w:rPr>
        <w:t>κ</w:t>
      </w:r>
      <w:r>
        <w:rPr>
          <w:rFonts w:eastAsia="Times New Roman" w:cs="Times New Roman"/>
          <w:szCs w:val="24"/>
        </w:rPr>
        <w:t>αι πολλές φορές</w:t>
      </w:r>
      <w:r>
        <w:rPr>
          <w:rFonts w:eastAsia="Times New Roman" w:cs="Times New Roman"/>
          <w:szCs w:val="24"/>
        </w:rPr>
        <w:t>,</w:t>
      </w:r>
      <w:r>
        <w:rPr>
          <w:rFonts w:eastAsia="Times New Roman" w:cs="Times New Roman"/>
          <w:szCs w:val="24"/>
        </w:rPr>
        <w:t xml:space="preserve"> ενδεχομένως </w:t>
      </w:r>
      <w:r>
        <w:rPr>
          <w:rFonts w:eastAsia="Times New Roman" w:cs="Times New Roman"/>
          <w:szCs w:val="24"/>
        </w:rPr>
        <w:t>,</w:t>
      </w:r>
      <w:r>
        <w:rPr>
          <w:rFonts w:eastAsia="Times New Roman" w:cs="Times New Roman"/>
          <w:szCs w:val="24"/>
        </w:rPr>
        <w:t xml:space="preserve">έχει γίνει και κατάχρηση αυτών των προϊόντων ακόμα και από μέλη της Κυβερνήσεως. </w:t>
      </w:r>
    </w:p>
    <w:p w14:paraId="3D2FF258"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λέμε «όχι» στην εν λόγω </w:t>
      </w:r>
      <w:r>
        <w:rPr>
          <w:rFonts w:eastAsia="Times New Roman" w:cs="Times New Roman"/>
          <w:szCs w:val="24"/>
        </w:rPr>
        <w:t>κ</w:t>
      </w:r>
      <w:r>
        <w:rPr>
          <w:rFonts w:eastAsia="Times New Roman" w:cs="Times New Roman"/>
          <w:szCs w:val="24"/>
        </w:rPr>
        <w:t>ύρωση, διότι υπάρχουν εμπορικοί δρόμοι για να ανοίξουν για την Ελλάδα και αυτοί οι εμπορικ</w:t>
      </w:r>
      <w:r>
        <w:rPr>
          <w:rFonts w:eastAsia="Times New Roman" w:cs="Times New Roman"/>
          <w:szCs w:val="24"/>
        </w:rPr>
        <w:t>οί δρόμοι δεν βρίσκονται στη Λατινική Αμερική. Βρίσκονται στην Ευρώπη, στη Ρωσία. Θα μπορούσαμε να κάνουμε μια κύρωση για την εξαγωγή αγροτικών προϊόντων προς τη Ρωσία, ούτως ώστε να ζήσει η ελληνική αγροτική παραγωγή.</w:t>
      </w:r>
    </w:p>
    <w:p w14:paraId="3D2FF259"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Το ζήτημα των ημερών, όμως, είναι πως</w:t>
      </w:r>
      <w:r>
        <w:rPr>
          <w:rFonts w:eastAsia="Times New Roman" w:cs="Times New Roman"/>
          <w:szCs w:val="24"/>
        </w:rPr>
        <w:t xml:space="preserve"> υπάρχει μια αυστηρή λαϊκή εντολή, μια νωπή λαϊκή εντολή που δόθηκε σε όλο το πολιτικό σύστημα από εκατοντάδες χιλιάδες Έλληνες πολίτες, οι οποίοι βροντοφώναξαν πως η Μακεδονία είναι μόνο ελληνική. </w:t>
      </w:r>
      <w:r>
        <w:rPr>
          <w:rFonts w:eastAsia="Times New Roman" w:cs="Times New Roman"/>
          <w:szCs w:val="24"/>
        </w:rPr>
        <w:t>Ν</w:t>
      </w:r>
      <w:r>
        <w:rPr>
          <w:rFonts w:eastAsia="Times New Roman" w:cs="Times New Roman"/>
          <w:szCs w:val="24"/>
        </w:rPr>
        <w:t>όμιζαν κάποιοι ότι ο λαός κοιμάται. Νόμιζαν ότι αποκοίμισ</w:t>
      </w:r>
      <w:r>
        <w:rPr>
          <w:rFonts w:eastAsia="Times New Roman" w:cs="Times New Roman"/>
          <w:szCs w:val="24"/>
        </w:rPr>
        <w:t>αν τον λαό με τα «</w:t>
      </w:r>
      <w:r>
        <w:rPr>
          <w:rFonts w:eastAsia="Times New Roman" w:cs="Times New Roman"/>
          <w:szCs w:val="24"/>
          <w:lang w:val="en-US"/>
        </w:rPr>
        <w:t>Survivor</w:t>
      </w:r>
      <w:r>
        <w:rPr>
          <w:rFonts w:eastAsia="Times New Roman" w:cs="Times New Roman"/>
          <w:szCs w:val="24"/>
        </w:rPr>
        <w:t xml:space="preserve">» και με τα παρακμιακά τηλεοπτικά υποπροϊόντα υποκουλτούρας και με τις </w:t>
      </w:r>
      <w:r>
        <w:rPr>
          <w:rFonts w:eastAsia="Times New Roman" w:cs="Times New Roman"/>
          <w:szCs w:val="24"/>
        </w:rPr>
        <w:t>Ε</w:t>
      </w:r>
      <w:r>
        <w:rPr>
          <w:rFonts w:eastAsia="Times New Roman" w:cs="Times New Roman"/>
          <w:szCs w:val="24"/>
        </w:rPr>
        <w:t xml:space="preserve">λληνοτουρκικές συμπαραγωγές και δεν έγινε κάτι τέτοιο. </w:t>
      </w:r>
    </w:p>
    <w:p w14:paraId="3D2FF25A"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Μπορεί ο λαός να μην έβγαινε στον δρόμο για μισθούς και για λεφτά, αλλά βγήκε στον δρόμο και ξεσηκώθηκ</w:t>
      </w:r>
      <w:r>
        <w:rPr>
          <w:rFonts w:eastAsia="Times New Roman" w:cs="Times New Roman"/>
          <w:szCs w:val="24"/>
        </w:rPr>
        <w:t xml:space="preserve">ε για το μέγιστο εθνικό ζήτημα της Μακεδονίας μας </w:t>
      </w:r>
      <w:r>
        <w:rPr>
          <w:rFonts w:eastAsia="Times New Roman" w:cs="Times New Roman"/>
          <w:szCs w:val="24"/>
        </w:rPr>
        <w:t>κ</w:t>
      </w:r>
      <w:r>
        <w:rPr>
          <w:rFonts w:eastAsia="Times New Roman" w:cs="Times New Roman"/>
          <w:szCs w:val="24"/>
        </w:rPr>
        <w:t>αι ήταν μαγική η στιγμή</w:t>
      </w:r>
      <w:r>
        <w:rPr>
          <w:rFonts w:eastAsia="Times New Roman" w:cs="Times New Roman"/>
          <w:szCs w:val="24"/>
        </w:rPr>
        <w:t>,</w:t>
      </w:r>
      <w:r>
        <w:rPr>
          <w:rFonts w:eastAsia="Times New Roman" w:cs="Times New Roman"/>
          <w:szCs w:val="24"/>
        </w:rPr>
        <w:t xml:space="preserve"> όταν εκατοντάδες χιλιάδες Έλληνες μπροστά στο άγαλμα του Μεγάλου Αλεξάνδρου βροντοφωνάξαμε «Η Μακεδονία είναι ελληνική, αλήτες </w:t>
      </w:r>
      <w:r>
        <w:rPr>
          <w:rFonts w:eastAsia="Times New Roman" w:cs="Times New Roman"/>
          <w:szCs w:val="24"/>
        </w:rPr>
        <w:lastRenderedPageBreak/>
        <w:t>προδότες πολιτικοί». Αυτό είναι το σύνθημα των ημερών</w:t>
      </w:r>
      <w:r>
        <w:rPr>
          <w:rFonts w:eastAsia="Times New Roman" w:cs="Times New Roman"/>
          <w:szCs w:val="24"/>
        </w:rPr>
        <w:t xml:space="preserve">, ιδίως σήμερα που ο Τσίπρας στο Νταβός εκχωρεί όνομα, εκχωρεί ιστορία, εκχωρεί εθνική κυριαρχία. Ο λαός αντιστέκεται. </w:t>
      </w:r>
    </w:p>
    <w:p w14:paraId="3D2FF25B"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Χρυσή Αυγή, ναι, είναι στην πρωτοπορία αυτού του αγώνα. Εμείς ως απλοί Έλληνες πολίτες και όχι ως Βουλευτές στηρίξαμε αυτόν τον αγώνα.</w:t>
      </w:r>
      <w:r>
        <w:rPr>
          <w:rFonts w:eastAsia="Times New Roman" w:cs="Times New Roman"/>
          <w:szCs w:val="24"/>
        </w:rPr>
        <w:t xml:space="preserve"> Το μόνο βέβαιο είναι</w:t>
      </w:r>
      <w:r>
        <w:rPr>
          <w:rFonts w:eastAsia="Times New Roman" w:cs="Times New Roman"/>
          <w:szCs w:val="24"/>
        </w:rPr>
        <w:t>,</w:t>
      </w:r>
      <w:r>
        <w:rPr>
          <w:rFonts w:eastAsia="Times New Roman" w:cs="Times New Roman"/>
          <w:szCs w:val="24"/>
        </w:rPr>
        <w:t xml:space="preserve"> πως η Μακεδονία όπως έπνιξε τον ξενόδουλο κομμουνισμό τα χρόνια ’46-’49, όταν συνέτριψε ο Ελληνικός Στρατός, ο ελληνικός λαός, οι Μακεδόνες την ξενοκίνητη κομμουνιστική ανταρσία, έτσι και σήμερα με τον ίδιο ακριβώς τρόπο θα συντρίψου</w:t>
      </w:r>
      <w:r>
        <w:rPr>
          <w:rFonts w:eastAsia="Times New Roman" w:cs="Times New Roman"/>
          <w:szCs w:val="24"/>
        </w:rPr>
        <w:t xml:space="preserve">ν μια </w:t>
      </w:r>
      <w:r>
        <w:rPr>
          <w:rFonts w:eastAsia="Times New Roman" w:cs="Times New Roman"/>
          <w:szCs w:val="24"/>
        </w:rPr>
        <w:t>Κ</w:t>
      </w:r>
      <w:r>
        <w:rPr>
          <w:rFonts w:eastAsia="Times New Roman" w:cs="Times New Roman"/>
          <w:szCs w:val="24"/>
        </w:rPr>
        <w:t xml:space="preserve">υβέρνηση, η οποία έχει γίνει πλέον ένα υποχείριο του σλαβικού εθνικισμού. </w:t>
      </w:r>
    </w:p>
    <w:p w14:paraId="3D2FF25C"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Αυτό είναι το μήνυμα της Χρυσής Αυγής, αυτό είναι το μήνυμα του συλλαλητηρίου</w:t>
      </w:r>
      <w:r>
        <w:rPr>
          <w:rFonts w:eastAsia="Times New Roman" w:cs="Times New Roman"/>
          <w:szCs w:val="24"/>
        </w:rPr>
        <w:t>,</w:t>
      </w:r>
      <w:r>
        <w:rPr>
          <w:rFonts w:eastAsia="Times New Roman" w:cs="Times New Roman"/>
          <w:szCs w:val="24"/>
        </w:rPr>
        <w:t xml:space="preserve"> που ήταν έκφραση του ελληνικού εθνικισμού. </w:t>
      </w:r>
      <w:r>
        <w:rPr>
          <w:rFonts w:eastAsia="Times New Roman" w:cs="Times New Roman"/>
          <w:szCs w:val="24"/>
        </w:rPr>
        <w:lastRenderedPageBreak/>
        <w:t>Πολύ σωστά ένας Υπουργός της Κυβερνήσεως είπε ότι έτ</w:t>
      </w:r>
      <w:r>
        <w:rPr>
          <w:rFonts w:eastAsia="Times New Roman" w:cs="Times New Roman"/>
          <w:szCs w:val="24"/>
        </w:rPr>
        <w:t xml:space="preserve">σι εκφράστηκε ο εθνικισμός. Ήταν έκφραση του ελληνικού εθνικισμού ο οποίος αναπτύσσεται, ο οποίος αυτή τη στιγμή έχει ριζώσει στην Ελλάδα και πολύ σύντομα οι καρποί ενός αγώνα για την εθνική κυριαρχία της </w:t>
      </w:r>
      <w:proofErr w:type="spellStart"/>
      <w:r>
        <w:rPr>
          <w:rFonts w:eastAsia="Times New Roman" w:cs="Times New Roman"/>
          <w:szCs w:val="24"/>
        </w:rPr>
        <w:t>πατρίδος</w:t>
      </w:r>
      <w:proofErr w:type="spellEnd"/>
      <w:r>
        <w:rPr>
          <w:rFonts w:eastAsia="Times New Roman" w:cs="Times New Roman"/>
          <w:szCs w:val="24"/>
        </w:rPr>
        <w:t xml:space="preserve"> μας, οι καρποί αυτού του αγώνα της Χρυσής </w:t>
      </w:r>
      <w:r>
        <w:rPr>
          <w:rFonts w:eastAsia="Times New Roman" w:cs="Times New Roman"/>
          <w:szCs w:val="24"/>
        </w:rPr>
        <w:t>Αυγής αλλά και ευρύτερα του ελληνικού λαού θα είναι ορατοί σε μια χώρα, της οποίας το όνομα, η ιστορία, η εθνική κυριαρχία δεν εκχωρείται.</w:t>
      </w:r>
    </w:p>
    <w:p w14:paraId="3D2FF25D"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Κασιδιάρη.</w:t>
      </w:r>
    </w:p>
    <w:p w14:paraId="3D2FF25E"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κ. Τάσσος έχει τον λόγο για πέντε λεπτά.</w:t>
      </w:r>
    </w:p>
    <w:p w14:paraId="3D2FF25F" w14:textId="77777777" w:rsidR="00665197" w:rsidRDefault="0025400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w:t>
      </w:r>
      <w:r>
        <w:rPr>
          <w:rFonts w:eastAsia="Times New Roman" w:cs="Times New Roman"/>
          <w:b/>
          <w:szCs w:val="24"/>
        </w:rPr>
        <w:t>ΤΑΣΣΟΣ:</w:t>
      </w:r>
      <w:r>
        <w:rPr>
          <w:rFonts w:eastAsia="Times New Roman" w:cs="Times New Roman"/>
          <w:szCs w:val="24"/>
        </w:rPr>
        <w:t xml:space="preserve"> Όπως τοποθετηθήκαμε και στην </w:t>
      </w:r>
      <w:r>
        <w:rPr>
          <w:rFonts w:eastAsia="Times New Roman" w:cs="Times New Roman"/>
          <w:szCs w:val="24"/>
        </w:rPr>
        <w:t>επιτροπή</w:t>
      </w:r>
      <w:r>
        <w:rPr>
          <w:rFonts w:eastAsia="Times New Roman" w:cs="Times New Roman"/>
          <w:szCs w:val="24"/>
        </w:rPr>
        <w:t xml:space="preserve">, εμείς καταψηφίζουμε τη σύμβαση αυτή, γιατί στο όνομα της </w:t>
      </w:r>
      <w:r>
        <w:rPr>
          <w:rFonts w:eastAsia="Times New Roman" w:cs="Times New Roman"/>
          <w:szCs w:val="24"/>
        </w:rPr>
        <w:lastRenderedPageBreak/>
        <w:t xml:space="preserve">ανταγωνιστικότητας των επιχειρήσεων απαιτεί φθηνή εργατική δύναμη, </w:t>
      </w:r>
      <w:proofErr w:type="spellStart"/>
      <w:r>
        <w:rPr>
          <w:rFonts w:eastAsia="Times New Roman" w:cs="Times New Roman"/>
          <w:szCs w:val="24"/>
        </w:rPr>
        <w:t>χειραγωγήσιμη</w:t>
      </w:r>
      <w:proofErr w:type="spellEnd"/>
      <w:r>
        <w:rPr>
          <w:rFonts w:eastAsia="Times New Roman" w:cs="Times New Roman"/>
          <w:szCs w:val="24"/>
        </w:rPr>
        <w:t xml:space="preserve"> και υποταγμένη εργατική δύναμη και τη διείσδυση των κεφαλαίων στις χώρε</w:t>
      </w:r>
      <w:r>
        <w:rPr>
          <w:rFonts w:eastAsia="Times New Roman" w:cs="Times New Roman"/>
          <w:szCs w:val="24"/>
        </w:rPr>
        <w:t>ς, με τις οποίες γίνεται η υπογραφή αυτής της σύμβασης. Και αυτές είναι σχέσεις, οι οποίες δεν υπηρετούν τα συμφέροντα ούτε των εργαζομένων ούτε των λαϊκών στρωμάτων, παρά τα συμφέροντα κάθε αστικής τάξης κάθε χώρας που υπογράφει αυτές τις συμβάσεις. Επομέ</w:t>
      </w:r>
      <w:r>
        <w:rPr>
          <w:rFonts w:eastAsia="Times New Roman" w:cs="Times New Roman"/>
          <w:szCs w:val="24"/>
        </w:rPr>
        <w:t>νως, είναι σχέσεις ανισοτιμίας και βλαπτικές για τη συντριπτική πλειοψηφία του λαού κάθε χώρας.</w:t>
      </w:r>
    </w:p>
    <w:p w14:paraId="3D2FF26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Τώρα, σε σχέση με το θέμα της ονοματολογίας, πραγματικά πάει πολύ οι απόγονοι των «</w:t>
      </w:r>
      <w:proofErr w:type="spellStart"/>
      <w:r>
        <w:rPr>
          <w:rFonts w:eastAsia="Times New Roman" w:cs="Times New Roman"/>
          <w:szCs w:val="24"/>
        </w:rPr>
        <w:t>χιτών</w:t>
      </w:r>
      <w:proofErr w:type="spellEnd"/>
      <w:r>
        <w:rPr>
          <w:rFonts w:eastAsia="Times New Roman" w:cs="Times New Roman"/>
          <w:szCs w:val="24"/>
        </w:rPr>
        <w:t xml:space="preserve">», των ταγματασφαλιτών και των </w:t>
      </w:r>
      <w:r>
        <w:rPr>
          <w:rFonts w:eastAsia="Times New Roman" w:cs="Times New Roman"/>
          <w:szCs w:val="24"/>
        </w:rPr>
        <w:lastRenderedPageBreak/>
        <w:t>γερμανοτσολιάδων</w:t>
      </w:r>
      <w:r>
        <w:rPr>
          <w:rFonts w:eastAsia="Times New Roman" w:cs="Times New Roman"/>
          <w:szCs w:val="24"/>
        </w:rPr>
        <w:t xml:space="preserve">, των ναζί, να παριστάνουν σήμερα τους πατριώτες και ότι αυτοί υπερασπίζονται τα συμφέροντα της χώρας μας. </w:t>
      </w:r>
    </w:p>
    <w:p w14:paraId="3D2FF261"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Σε σχέση με το όνομα, όσον αφορά το ΚΚΕ, ήμασταν καθαροί από το 1992, σε αντίθεση με όλες τις άλλες πολιτικές δυνάμεις, που τότε είναι γνωστό ότι μα</w:t>
      </w:r>
      <w:r>
        <w:rPr>
          <w:rFonts w:eastAsia="Times New Roman" w:cs="Times New Roman"/>
          <w:szCs w:val="24"/>
        </w:rPr>
        <w:t>ς κατηγορούσαν ότι «όλοι πλην Λακεδαιμονίων» δεν συμμετείχαμε σ’ αυτά τα εθνικιστικά συλλαλητήρια.</w:t>
      </w:r>
    </w:p>
    <w:p w14:paraId="3D2FF26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θέση, λοιπόν, είναι ξεκάθαρη, όσον αφορά το όνομα: Σύνθετη ονομασία με αυστηρά γεωγραφικό προσδιορισμό και βεβαίως με την εξάλειψη όλων των </w:t>
      </w:r>
      <w:proofErr w:type="spellStart"/>
      <w:r>
        <w:rPr>
          <w:rFonts w:eastAsia="Times New Roman" w:cs="Times New Roman"/>
          <w:szCs w:val="24"/>
        </w:rPr>
        <w:t>αλυτρω</w:t>
      </w:r>
      <w:r>
        <w:rPr>
          <w:rFonts w:eastAsia="Times New Roman" w:cs="Times New Roman"/>
          <w:szCs w:val="24"/>
        </w:rPr>
        <w:t>τικών</w:t>
      </w:r>
      <w:proofErr w:type="spellEnd"/>
      <w:r>
        <w:rPr>
          <w:rFonts w:eastAsia="Times New Roman" w:cs="Times New Roman"/>
          <w:szCs w:val="24"/>
        </w:rPr>
        <w:t xml:space="preserve"> θέσεων από το </w:t>
      </w:r>
      <w:r>
        <w:rPr>
          <w:rFonts w:eastAsia="Times New Roman" w:cs="Times New Roman"/>
          <w:szCs w:val="24"/>
        </w:rPr>
        <w:t xml:space="preserve">σύνταγμα </w:t>
      </w:r>
      <w:r>
        <w:rPr>
          <w:rFonts w:eastAsia="Times New Roman" w:cs="Times New Roman"/>
          <w:szCs w:val="24"/>
        </w:rPr>
        <w:t>των Σκοπίων.</w:t>
      </w:r>
    </w:p>
    <w:p w14:paraId="3D2FF26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για εμάς το κυρίαρχο δεν είναι αυτό. Το κυρίαρχο είναι ότι τώρα έχει πιάσει η πρεμούρα </w:t>
      </w:r>
      <w:r>
        <w:rPr>
          <w:rFonts w:eastAsia="Times New Roman" w:cs="Times New Roman"/>
          <w:szCs w:val="24"/>
        </w:rPr>
        <w:t>όλο</w:t>
      </w:r>
      <w:r>
        <w:rPr>
          <w:rFonts w:eastAsia="Times New Roman" w:cs="Times New Roman"/>
          <w:szCs w:val="24"/>
        </w:rPr>
        <w:t>ν</w:t>
      </w:r>
      <w:r>
        <w:rPr>
          <w:rFonts w:eastAsia="Times New Roman" w:cs="Times New Roman"/>
          <w:szCs w:val="24"/>
        </w:rPr>
        <w:t xml:space="preserve"> τον αστικό κόσμο να εντάξουν και τα Σκόπια, την ΠΓΔΜ, στο ΝΑΤΟ και στην Ευρωπαϊκή Ένωση μετά και για να γίνει αυτό, </w:t>
      </w:r>
      <w:r>
        <w:rPr>
          <w:rFonts w:eastAsia="Times New Roman" w:cs="Times New Roman"/>
          <w:szCs w:val="24"/>
        </w:rPr>
        <w:t>γίνονται όλες οι άλλες κινήσεις.</w:t>
      </w:r>
    </w:p>
    <w:p w14:paraId="3D2FF26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Για εμάς, αυτή είναι μία πολύ αρνητική εξέλιξη, γιατί η συμμετοχή σε επιθετικούς ιμπεριαλιστικούς οργανισμούς, όπως είναι το ΝΑΤΟ και η Ευρωπαϊκή Ένωση, όχι μόνο δεν λύνει προβλήματα των λαών, αλλά τα περιπλέκει. Και απόδει</w:t>
      </w:r>
      <w:r>
        <w:rPr>
          <w:rFonts w:eastAsia="Times New Roman" w:cs="Times New Roman"/>
          <w:szCs w:val="24"/>
        </w:rPr>
        <w:t xml:space="preserve">ξη είναι αυτό που συμβαίνει στη χώρα μας στη σχέση της με την Τουρκία, που η συμμετοχή και των δύο στο ΝΑΤΟ όχι μόνο δεν έλυσε τα προβλήματα </w:t>
      </w:r>
      <w:r>
        <w:rPr>
          <w:rFonts w:eastAsia="Times New Roman" w:cs="Times New Roman"/>
          <w:szCs w:val="24"/>
        </w:rPr>
        <w:t xml:space="preserve">τα οποία </w:t>
      </w:r>
      <w:r>
        <w:rPr>
          <w:rFonts w:eastAsia="Times New Roman" w:cs="Times New Roman"/>
          <w:szCs w:val="24"/>
        </w:rPr>
        <w:t>απασχολούν τη χώρα μας σε σχέση με την Τουρκία, αλλά τα περιέπλεξε, αφού το ΝΑΤΟ είναι γνωστό ότι δεν αναγ</w:t>
      </w:r>
      <w:r>
        <w:rPr>
          <w:rFonts w:eastAsia="Times New Roman" w:cs="Times New Roman"/>
          <w:szCs w:val="24"/>
        </w:rPr>
        <w:t>νωρίζει σύνορα στο Αιγαίο.</w:t>
      </w:r>
    </w:p>
    <w:p w14:paraId="3D2FF26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το «γκριζάρισμα» των ζωνών και όλα τα προβλήματα</w:t>
      </w:r>
      <w:r>
        <w:rPr>
          <w:rFonts w:eastAsia="Times New Roman" w:cs="Times New Roman"/>
          <w:szCs w:val="24"/>
        </w:rPr>
        <w:t>,</w:t>
      </w:r>
      <w:r>
        <w:rPr>
          <w:rFonts w:eastAsia="Times New Roman" w:cs="Times New Roman"/>
          <w:szCs w:val="24"/>
        </w:rPr>
        <w:t xml:space="preserve"> που απορρέουν απ’ αυτό, προέρχεται απ’ αυτή τη συμμετοχή στο ΝΑΤΟ, πέρα βέβαια –και αυτό είναι το πιο σημαντικό- ότι ενισχύεται η επιθετικότητα του ΝΑΤΟ στην περιοχή μας,</w:t>
      </w:r>
      <w:r>
        <w:rPr>
          <w:rFonts w:eastAsia="Times New Roman" w:cs="Times New Roman"/>
          <w:szCs w:val="24"/>
        </w:rPr>
        <w:t xml:space="preserve"> γιατί ο στόχος του ΝΑΤΟ στην περιοχή μας είναι να περικυκλώσει τη Ρωσία και να προασπίσει τα συμφέροντά του, τα συμφέροντα δηλαδή των αστικών τάξεων των χωρών που συμμετέχουν στο ΝΑΤΟ. Συνεπώς για εμάς αυτό είναι το κυρίαρχο, αυτό είναι το «δάσος» και το </w:t>
      </w:r>
      <w:r>
        <w:rPr>
          <w:rFonts w:eastAsia="Times New Roman" w:cs="Times New Roman"/>
          <w:szCs w:val="24"/>
        </w:rPr>
        <w:t xml:space="preserve">όνομα είναι το «δέντρο». </w:t>
      </w:r>
    </w:p>
    <w:p w14:paraId="3D2FF266"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Τάσσο.</w:t>
      </w:r>
    </w:p>
    <w:p w14:paraId="3D2FF267"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Ο Αναπληρωτής Υπουργός Εξωτερικών ο κ. </w:t>
      </w:r>
      <w:proofErr w:type="spellStart"/>
      <w:r>
        <w:rPr>
          <w:rFonts w:eastAsia="Times New Roman" w:cs="Times New Roman"/>
          <w:szCs w:val="24"/>
        </w:rPr>
        <w:t>Κατρούγκαλος</w:t>
      </w:r>
      <w:proofErr w:type="spellEnd"/>
      <w:r>
        <w:rPr>
          <w:rFonts w:eastAsia="Times New Roman" w:cs="Times New Roman"/>
          <w:szCs w:val="24"/>
        </w:rPr>
        <w:t xml:space="preserve"> έχει τον λόγο.</w:t>
      </w:r>
    </w:p>
    <w:p w14:paraId="3D2FF268"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Οι Κοινοβουλευτικοί </w:t>
      </w:r>
      <w:r>
        <w:rPr>
          <w:rFonts w:eastAsia="Times New Roman" w:cs="Times New Roman"/>
          <w:szCs w:val="24"/>
        </w:rPr>
        <w:t xml:space="preserve">Εκπρόσωποι </w:t>
      </w:r>
      <w:r>
        <w:rPr>
          <w:rFonts w:eastAsia="Times New Roman" w:cs="Times New Roman"/>
          <w:szCs w:val="24"/>
        </w:rPr>
        <w:t xml:space="preserve">θα μιλήσουμε μετά τον Υπουργό; </w:t>
      </w:r>
    </w:p>
    <w:p w14:paraId="3D2FF269"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w:t>
      </w:r>
      <w:r>
        <w:rPr>
          <w:rFonts w:eastAsia="Times New Roman" w:cs="Times New Roman"/>
          <w:szCs w:val="24"/>
        </w:rPr>
        <w:t>Ας προηγηθεί ο Υπουργός και μετά να μιλήσουμε οι Κοινοβουλευτικοί Εκπρόσωποι.</w:t>
      </w:r>
    </w:p>
    <w:p w14:paraId="3D2FF26A"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Εγώ δεν έχω αντίρρηση.</w:t>
      </w:r>
    </w:p>
    <w:p w14:paraId="3D2FF26B"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Ό,τι θέλετε.</w:t>
      </w:r>
    </w:p>
    <w:p w14:paraId="3D2FF26C"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(Αναπληρωτής Υπουργός Εξωτερικώ</w:t>
      </w:r>
      <w:r>
        <w:rPr>
          <w:rFonts w:eastAsia="Times New Roman" w:cs="Times New Roman"/>
          <w:b/>
          <w:szCs w:val="24"/>
        </w:rPr>
        <w:t xml:space="preserve">ν): </w:t>
      </w:r>
      <w:r>
        <w:rPr>
          <w:rFonts w:eastAsia="Times New Roman" w:cs="Times New Roman"/>
          <w:szCs w:val="24"/>
        </w:rPr>
        <w:t>Για την οικονομία της συζήτησης, έλεγα να τοποθετηθώ μία φορά. Εφόσον θέλουν οι Κοινοβουλευτικοί Εκπρόσωποι να τοποθετηθούν μετά, προφανώς θα απαντήσω και σ’ αυτά που θα αναφερθούν.</w:t>
      </w:r>
    </w:p>
    <w:p w14:paraId="3D2FF26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Ορίστε, κύριε Υπουργέ, έχετε τον λόγο.</w:t>
      </w:r>
    </w:p>
    <w:p w14:paraId="3D2FF26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Η </w:t>
      </w:r>
      <w:r>
        <w:rPr>
          <w:rFonts w:eastAsia="Times New Roman" w:cs="Times New Roman"/>
          <w:szCs w:val="24"/>
        </w:rPr>
        <w:t>συμφωνία</w:t>
      </w:r>
      <w:r>
        <w:rPr>
          <w:rFonts w:eastAsia="Times New Roman" w:cs="Times New Roman"/>
          <w:szCs w:val="24"/>
        </w:rPr>
        <w:t>, την οποία συζητούμε σήμερα, είναι από τη νέα γενιά των λεγόμενων εμπορικών συμφωνιών που συνάπτει η Ευρωπαϊκή Ένωση με τρίτες χώρες. Δεν περιλαμβάνει, επομένως, μόνο θέματα εμπορίου, αλλ</w:t>
      </w:r>
      <w:r>
        <w:rPr>
          <w:rFonts w:eastAsia="Times New Roman" w:cs="Times New Roman"/>
          <w:szCs w:val="24"/>
        </w:rPr>
        <w:t>ά και γενικότερα ζητήματα που αφορούν την ποιότητα της δημοκρατίας, τα δικαιώματα, σε μια ανερχόμενη περιοχή του κόσμου, η οποία κάθε άλλο παρά υποανάπτυκτη, όπως άκουσα, μπορεί να θεωρηθεί.</w:t>
      </w:r>
    </w:p>
    <w:p w14:paraId="3D2FF26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έχουμε μία μετατόπιση του οικονομικού παγκόσμ</w:t>
      </w:r>
      <w:r>
        <w:rPr>
          <w:rFonts w:eastAsia="Times New Roman" w:cs="Times New Roman"/>
          <w:szCs w:val="24"/>
        </w:rPr>
        <w:t xml:space="preserve">ιου κέντρου βάρους από τον Ατλαντικό και τις </w:t>
      </w:r>
      <w:proofErr w:type="spellStart"/>
      <w:r>
        <w:rPr>
          <w:rFonts w:eastAsia="Times New Roman" w:cs="Times New Roman"/>
          <w:szCs w:val="24"/>
        </w:rPr>
        <w:t>ευρωατλα</w:t>
      </w:r>
      <w:r>
        <w:rPr>
          <w:rFonts w:eastAsia="Times New Roman" w:cs="Times New Roman"/>
          <w:szCs w:val="24"/>
        </w:rPr>
        <w:lastRenderedPageBreak/>
        <w:t>ντικές</w:t>
      </w:r>
      <w:proofErr w:type="spellEnd"/>
      <w:r>
        <w:rPr>
          <w:rFonts w:eastAsia="Times New Roman" w:cs="Times New Roman"/>
          <w:szCs w:val="24"/>
        </w:rPr>
        <w:t xml:space="preserve"> σχέσεις προς την Ασία και τον Ειρηνικό και ειδικά στην </w:t>
      </w:r>
      <w:proofErr w:type="spellStart"/>
      <w:r>
        <w:rPr>
          <w:rFonts w:eastAsia="Times New Roman" w:cs="Times New Roman"/>
          <w:szCs w:val="24"/>
        </w:rPr>
        <w:t>υποήπειρο</w:t>
      </w:r>
      <w:proofErr w:type="spellEnd"/>
      <w:r>
        <w:rPr>
          <w:rFonts w:eastAsia="Times New Roman" w:cs="Times New Roman"/>
          <w:szCs w:val="24"/>
        </w:rPr>
        <w:t xml:space="preserve"> της Νότιας Αμερικής, όπου από τις ατμομηχανές της οικονομικής ανάπτυξης είναι η Κολομβία και το Περού.</w:t>
      </w:r>
    </w:p>
    <w:p w14:paraId="3D2FF27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Είχα την ευκαιρία να αναφερθ</w:t>
      </w:r>
      <w:r>
        <w:rPr>
          <w:rFonts w:eastAsia="Times New Roman" w:cs="Times New Roman"/>
          <w:szCs w:val="24"/>
        </w:rPr>
        <w:t xml:space="preserve">ώ και στη συζήτηση που έγινε και στην </w:t>
      </w:r>
      <w:r>
        <w:rPr>
          <w:rFonts w:eastAsia="Times New Roman" w:cs="Times New Roman"/>
          <w:szCs w:val="24"/>
        </w:rPr>
        <w:t xml:space="preserve">επιτροπή </w:t>
      </w:r>
      <w:r>
        <w:rPr>
          <w:rFonts w:eastAsia="Times New Roman" w:cs="Times New Roman"/>
          <w:szCs w:val="24"/>
        </w:rPr>
        <w:t xml:space="preserve">σε παράλληλες ιστορικές οδούς που έχουν ακολουθήσει αυτές οι χώρες. Η επανάσταση και η απελευθέρωση της μεγάλης Κολομβίας έγινε το 1821, την ίδια ημερομηνία της δικής μας επανάστασης και έκτοτε και λόγω των </w:t>
      </w:r>
      <w:r>
        <w:rPr>
          <w:rFonts w:eastAsia="Times New Roman" w:cs="Times New Roman"/>
          <w:szCs w:val="24"/>
        </w:rPr>
        <w:t xml:space="preserve">παρασιτικών </w:t>
      </w:r>
      <w:proofErr w:type="spellStart"/>
      <w:r>
        <w:rPr>
          <w:rFonts w:eastAsia="Times New Roman" w:cs="Times New Roman"/>
          <w:szCs w:val="24"/>
        </w:rPr>
        <w:t>κομπραδόρικων</w:t>
      </w:r>
      <w:proofErr w:type="spellEnd"/>
      <w:r>
        <w:rPr>
          <w:rFonts w:eastAsia="Times New Roman" w:cs="Times New Roman"/>
          <w:szCs w:val="24"/>
        </w:rPr>
        <w:t xml:space="preserve"> χαρακτηριστικών που είχε εκεί η αστική τάξη και λόγω της επιρροής των Ηνωμένων Πολιτειών και η πολιτική ιστορία είχε ανάλογα χαρακτηριστικά. Πρόκειται για μια περιοχή ευρύτερη της Νότιας Αμερικής, η οποία έχει ιδιαίτερη αγάπη, όχι</w:t>
      </w:r>
      <w:r>
        <w:rPr>
          <w:rFonts w:eastAsia="Times New Roman" w:cs="Times New Roman"/>
          <w:szCs w:val="24"/>
        </w:rPr>
        <w:t xml:space="preserve"> μόνο στην αρχαία αλλά και στη νέα Ελλάδα. </w:t>
      </w:r>
    </w:p>
    <w:p w14:paraId="3D2FF271"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πολιτικές μας σχέσεις, ειδικά τώρα που όλες οι χώρες έχουν επιστρέψει στη </w:t>
      </w:r>
      <w:r>
        <w:rPr>
          <w:rFonts w:eastAsia="Times New Roman" w:cs="Times New Roman"/>
          <w:szCs w:val="24"/>
        </w:rPr>
        <w:t>δημοκρατία</w:t>
      </w:r>
      <w:r>
        <w:rPr>
          <w:rFonts w:eastAsia="Times New Roman" w:cs="Times New Roman"/>
          <w:szCs w:val="24"/>
        </w:rPr>
        <w:t xml:space="preserve">, είναι πολύ καλές, υπολείπονται οι οικονομικές σχέσεις και η συγκεκριμένη </w:t>
      </w:r>
      <w:r>
        <w:rPr>
          <w:rFonts w:eastAsia="Times New Roman" w:cs="Times New Roman"/>
          <w:szCs w:val="24"/>
        </w:rPr>
        <w:t xml:space="preserve">συνθήκη </w:t>
      </w:r>
      <w:r>
        <w:rPr>
          <w:rFonts w:eastAsia="Times New Roman" w:cs="Times New Roman"/>
          <w:szCs w:val="24"/>
        </w:rPr>
        <w:t>θα ενισχύσει τη δυνατότητα βελτίωσής τους.</w:t>
      </w:r>
    </w:p>
    <w:p w14:paraId="3D2FF272"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Πραγματοποίησα επίσκεψη στην Κολομβία το προηγούμενο φθινόπωρο και όπως ορθά είπε ο κ. Θεοχαρόπουλος, ακολούθησε επίσκεψη της Υπουργού Εξωτερικών της Κολομβίας, που θα ακολουθηθεί από αντίστοιχη επίσκεψη του δικού μας Υπουργού Εξωτερικών στη χώρα αυτή. Γε</w:t>
      </w:r>
      <w:r>
        <w:rPr>
          <w:rFonts w:eastAsia="Times New Roman" w:cs="Times New Roman"/>
          <w:szCs w:val="24"/>
        </w:rPr>
        <w:t>νικότερα καταβάλλεται μια προσπάθεια πύκνωσης όχι μόνο των πολιτικών, αλλά και των οικονομικών επαφών.</w:t>
      </w:r>
    </w:p>
    <w:p w14:paraId="3D2FF273"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Η συγκεκριμένη εμπορική συμφωνία είναι προστατευτική και για τα ελληνικά συμφέροντα. Υπάρχει συγκεκριμένη προστασία πέντε προϊόντων με γεωγραφικές ενδείξ</w:t>
      </w:r>
      <w:r>
        <w:rPr>
          <w:rFonts w:eastAsia="Times New Roman" w:cs="Times New Roman"/>
          <w:szCs w:val="24"/>
        </w:rPr>
        <w:t xml:space="preserve">εις, ελιές Καλαμάτας, μαστίχα Χίου, ελαιόλαδο Σητείας, φέτα και ούζο και δεδομένου ότι, όπως σας είπα, η </w:t>
      </w:r>
      <w:r>
        <w:rPr>
          <w:rFonts w:eastAsia="Times New Roman" w:cs="Times New Roman"/>
          <w:szCs w:val="24"/>
        </w:rPr>
        <w:t xml:space="preserve">συνθήκη </w:t>
      </w:r>
      <w:r>
        <w:rPr>
          <w:rFonts w:eastAsia="Times New Roman" w:cs="Times New Roman"/>
          <w:szCs w:val="24"/>
        </w:rPr>
        <w:t>αυτή δεν αφορά μόνο τις εμπορικές σχέσεις, αλλά και την προστασία των διεθνών εργασιακών και περιβαλλοντικών προτύπων, θέματα μετακίνησης εργαζ</w:t>
      </w:r>
      <w:r>
        <w:rPr>
          <w:rFonts w:eastAsia="Times New Roman" w:cs="Times New Roman"/>
          <w:szCs w:val="24"/>
        </w:rPr>
        <w:t>ομένων, τα οικονομικά μας συμφέροντα προστατεύονται με τον καλύτερο δυνατό τρόπο.</w:t>
      </w:r>
    </w:p>
    <w:p w14:paraId="3D2FF274"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επειδή μου ζητήθηκε, να ενημερώσω ότι τη </w:t>
      </w:r>
      <w:r>
        <w:rPr>
          <w:rFonts w:eastAsia="Times New Roman" w:cs="Times New Roman"/>
          <w:szCs w:val="24"/>
        </w:rPr>
        <w:t xml:space="preserve">συμφωνία </w:t>
      </w:r>
      <w:r>
        <w:rPr>
          <w:rFonts w:eastAsia="Times New Roman" w:cs="Times New Roman"/>
          <w:szCs w:val="24"/>
        </w:rPr>
        <w:t>έχουν κυρώσει μέχρι στιγμής είκοσι τέσσερα κράτη-μέλη και εμείς θα είμαστε το εικοστό πέμπτο. Και έχει τεθεί σε προσ</w:t>
      </w:r>
      <w:r>
        <w:rPr>
          <w:rFonts w:eastAsia="Times New Roman" w:cs="Times New Roman"/>
          <w:szCs w:val="24"/>
        </w:rPr>
        <w:t xml:space="preserve">ωρινή εφαρμογή η </w:t>
      </w:r>
      <w:r>
        <w:rPr>
          <w:rFonts w:eastAsia="Times New Roman" w:cs="Times New Roman"/>
          <w:szCs w:val="24"/>
        </w:rPr>
        <w:t xml:space="preserve">συμφωνία </w:t>
      </w:r>
      <w:r>
        <w:rPr>
          <w:rFonts w:eastAsia="Times New Roman" w:cs="Times New Roman"/>
          <w:szCs w:val="24"/>
        </w:rPr>
        <w:t>αυτή από την 1</w:t>
      </w:r>
      <w:r w:rsidRPr="00E2115C">
        <w:rPr>
          <w:rFonts w:eastAsia="Times New Roman" w:cs="Times New Roman"/>
          <w:szCs w:val="24"/>
          <w:vertAlign w:val="superscript"/>
        </w:rPr>
        <w:t>η</w:t>
      </w:r>
      <w:r>
        <w:rPr>
          <w:rFonts w:eastAsia="Times New Roman" w:cs="Times New Roman"/>
          <w:szCs w:val="24"/>
        </w:rPr>
        <w:t xml:space="preserve"> Μαρτίου 2013 για το Περού, 1</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lastRenderedPageBreak/>
        <w:t>Αυγούστου 2013 για την Κολομβία και είναι ανοιχτή για υπογραφή και για τις άλλες δύο χώρες των Άνδεων που έχουν διαφορετικές θέσεις.</w:t>
      </w:r>
    </w:p>
    <w:p w14:paraId="3D2FF275"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σύντομα στις αιτιάσεις που ακούστηκαν, </w:t>
      </w:r>
      <w:r>
        <w:rPr>
          <w:rFonts w:eastAsia="Times New Roman" w:cs="Times New Roman"/>
          <w:szCs w:val="24"/>
        </w:rPr>
        <w:t>για το μείζον ζήτημα των ημερών, το Μακεδονικό. Κατ’ αρχάς, να διευκρινίσω ότι μια είναι η κυβερνητική θέση επί του θέματος, επί της οποίας διαπραγματεύεται ο Υπουργός Εξωτερικών. Έχουν εκφραστεί διαφοροποιήσεις από το δεύτερο κόμμα, το οποίο συμμετέχει στ</w:t>
      </w:r>
      <w:r>
        <w:rPr>
          <w:rFonts w:eastAsia="Times New Roman" w:cs="Times New Roman"/>
          <w:szCs w:val="24"/>
        </w:rPr>
        <w:t>ον κυβερνητικό συνασπισμό, αλλά έχει δοθεί ρητά από το στόμα του Αρχηγού του κόμματος αυτού πλήρης εμπιστοσύνη στον Υπουργό Εξωτερικών να διεξάγει τη διαπραγματευτική προσπάθεια.</w:t>
      </w:r>
    </w:p>
    <w:p w14:paraId="3D2FF276"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Pr>
          <w:rFonts w:eastAsia="Times New Roman" w:cs="Times New Roman"/>
          <w:szCs w:val="24"/>
        </w:rPr>
        <w:t>Πο</w:t>
      </w:r>
      <w:r>
        <w:rPr>
          <w:rFonts w:eastAsia="Times New Roman" w:cs="Times New Roman"/>
          <w:szCs w:val="24"/>
        </w:rPr>
        <w:t>ι</w:t>
      </w:r>
      <w:r>
        <w:rPr>
          <w:rFonts w:eastAsia="Times New Roman" w:cs="Times New Roman"/>
          <w:szCs w:val="24"/>
        </w:rPr>
        <w:t>ω</w:t>
      </w:r>
      <w:r>
        <w:rPr>
          <w:rFonts w:eastAsia="Times New Roman" w:cs="Times New Roman"/>
          <w:szCs w:val="24"/>
        </w:rPr>
        <w:t>ν</w:t>
      </w:r>
      <w:r>
        <w:rPr>
          <w:rFonts w:eastAsia="Times New Roman" w:cs="Times New Roman"/>
          <w:szCs w:val="24"/>
        </w:rPr>
        <w:t>; Των δικών μας;</w:t>
      </w:r>
    </w:p>
    <w:p w14:paraId="3D2FF277"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ΚΑΤΡΟΥΓΚΑΛΟΣ (Αναπληρωτής </w:t>
      </w:r>
      <w:r>
        <w:rPr>
          <w:rFonts w:eastAsia="Times New Roman" w:cs="Times New Roman"/>
          <w:b/>
          <w:szCs w:val="24"/>
        </w:rPr>
        <w:t>Υπουργός Εξωτερικών):</w:t>
      </w:r>
      <w:r>
        <w:rPr>
          <w:rFonts w:eastAsia="Times New Roman" w:cs="Times New Roman"/>
          <w:szCs w:val="24"/>
        </w:rPr>
        <w:t xml:space="preserve"> Εσείς υπερασπίζεστε τις θέσεις των Σκοπίων, κύριε Λοβέρδο; </w:t>
      </w:r>
    </w:p>
    <w:p w14:paraId="3D2FF278"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σας άκουσα, γι’ αυτό σας ρωτάω. Μιλάτε για την Ελλάδα; </w:t>
      </w:r>
    </w:p>
    <w:p w14:paraId="3D2FF279"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Μιλάω για την Ελλάδα και είπα ότι ο Υπο</w:t>
      </w:r>
      <w:r>
        <w:rPr>
          <w:rFonts w:eastAsia="Times New Roman" w:cs="Times New Roman"/>
          <w:szCs w:val="24"/>
        </w:rPr>
        <w:t xml:space="preserve">υργός Εθνικής Άμυνας και Αρχηγός του δεύτερου κόμματος του κυβερνητικού συνασπισμού με ρητή δήλωσή του έχει δηλώσει την απόλυτη εμπιστοσύνη και την υποστήριξή του στον Υπουργό Εξωτερικών. </w:t>
      </w:r>
    </w:p>
    <w:p w14:paraId="3D2FF27A"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b/>
          <w:szCs w:val="24"/>
        </w:rPr>
      </w:pPr>
      <w:r>
        <w:rPr>
          <w:rFonts w:eastAsia="Times New Roman" w:cs="Times New Roman"/>
          <w:szCs w:val="24"/>
        </w:rPr>
        <w:t>Ας δούμε τώρα ποια είναι η διαπραγματευτική θέση. Θα σας διαβάσω -α</w:t>
      </w:r>
      <w:r>
        <w:rPr>
          <w:rFonts w:eastAsia="Times New Roman" w:cs="Times New Roman"/>
          <w:szCs w:val="24"/>
        </w:rPr>
        <w:t>κριβώς γιατί εδώ δεν είναι ένα θέμα που πρέπει να επι</w:t>
      </w:r>
      <w:r>
        <w:rPr>
          <w:rFonts w:eastAsia="Times New Roman" w:cs="Times New Roman"/>
          <w:szCs w:val="24"/>
        </w:rPr>
        <w:lastRenderedPageBreak/>
        <w:t>διώξουμε να σκοράρουμε πόντους ο ένας στον άλλο, αλλά ένα εθνικό ζήτημα που απαιτεί ομοψυχία- τι δήλωνε ο κ. Μητσοτάκης στη δευτερολογία του στις 11 Ιουλίου 2017 στη συζήτηση για το Κυπριακό. Είναι ενδια</w:t>
      </w:r>
      <w:r>
        <w:rPr>
          <w:rFonts w:eastAsia="Times New Roman" w:cs="Times New Roman"/>
          <w:szCs w:val="24"/>
        </w:rPr>
        <w:t>φέρον το απόσπασμα, γιατί εκεί ο κ. Μητσοτάκης ήθελε να ειρωνευτεί τον κ. Λεβέντη που έλεγε «όχι σύνθετη ονομασία, Μακεδονία».</w:t>
      </w:r>
      <w:r>
        <w:rPr>
          <w:rFonts w:eastAsia="Times New Roman" w:cs="Times New Roman"/>
          <w:b/>
          <w:szCs w:val="24"/>
        </w:rPr>
        <w:t xml:space="preserve"> </w:t>
      </w:r>
    </w:p>
    <w:p w14:paraId="3D2FF27B"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Διαβάζω επί λέξει: «Αναρωτήθηκε ο κ. Λεβέντης ποια είναι η επίσημη θέση της Εθνικής Αντιπροσωπείας για το ζήτημα της ονομασίας τ</w:t>
      </w:r>
      <w:r>
        <w:rPr>
          <w:rFonts w:eastAsia="Times New Roman" w:cs="Times New Roman"/>
          <w:szCs w:val="24"/>
        </w:rPr>
        <w:t xml:space="preserve">ων Σκοπίων. Ο κ. Λεβέντης μπορεί να είναι παλιός στην πολιτική, είναι νέος σε αυτήν την Αίθουσα και προφανώς δεν θυμάται ότι υπάρχει επίσημη θέση της </w:t>
      </w:r>
      <w:r>
        <w:rPr>
          <w:rFonts w:eastAsia="Times New Roman" w:cs="Times New Roman"/>
          <w:szCs w:val="24"/>
        </w:rPr>
        <w:t xml:space="preserve">ελληνικής </w:t>
      </w:r>
      <w:r>
        <w:rPr>
          <w:rFonts w:eastAsia="Times New Roman" w:cs="Times New Roman"/>
          <w:szCs w:val="24"/>
        </w:rPr>
        <w:t>Κυβέρνησης, επικυρωμένη δις από την Εθνική Αντιπροσωπεία για σύνθετη ονομασία με γεωγραφικό προσ</w:t>
      </w:r>
      <w:r>
        <w:rPr>
          <w:rFonts w:eastAsia="Times New Roman" w:cs="Times New Roman"/>
          <w:szCs w:val="24"/>
        </w:rPr>
        <w:t xml:space="preserve">διορισμό για όλες τις χρήσεις,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w:t>
      </w:r>
    </w:p>
    <w:p w14:paraId="3D2FF27C"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είναι η επίσημη θέση της Εθνικής Αντιπροσωπείας, όπως αποτυπώθηκε στις προγραμματικές δηλώσεις της </w:t>
      </w:r>
      <w:r>
        <w:rPr>
          <w:rFonts w:eastAsia="Times New Roman" w:cs="Times New Roman"/>
          <w:szCs w:val="24"/>
        </w:rPr>
        <w:t xml:space="preserve">κυβέρνησης </w:t>
      </w:r>
      <w:r>
        <w:rPr>
          <w:rFonts w:eastAsia="Times New Roman" w:cs="Times New Roman"/>
          <w:szCs w:val="24"/>
        </w:rPr>
        <w:t xml:space="preserve">Καραμανλή το 2007, θέση που επικυρώθηκε άλλη μια φορά στο Βουκουρέστι. Αυτό επανέλαβε και στις 9 Ιανουαρίου 2018 ο κ. Μητσοτάκης, πριν αρχίσει αυτή η στροφή της Νέας Δημοκρατίας, την οποία και εγώ θα ήθελα να προσδιορίσει σήμερα, δεδομένου ότι έχω ακούσει </w:t>
      </w:r>
      <w:r>
        <w:rPr>
          <w:rFonts w:eastAsia="Times New Roman" w:cs="Times New Roman"/>
          <w:szCs w:val="24"/>
        </w:rPr>
        <w:t xml:space="preserve">συγκρουόμενα πράγματα. </w:t>
      </w:r>
    </w:p>
    <w:p w14:paraId="3D2FF27D" w14:textId="77777777" w:rsidR="00665197" w:rsidRDefault="002540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Έχω ακούσει μια θέση σχετικής υπευθυνότητας από τον κ. Κουμουτσάκο, που θεωρώ ότι εκφράζει την άποψη του κόμματος ως αρμόδιος </w:t>
      </w:r>
      <w:r>
        <w:rPr>
          <w:rFonts w:eastAsia="Times New Roman" w:cs="Times New Roman"/>
          <w:szCs w:val="24"/>
        </w:rPr>
        <w:t xml:space="preserve">τομεάρχης </w:t>
      </w:r>
      <w:r>
        <w:rPr>
          <w:rFonts w:eastAsia="Times New Roman" w:cs="Times New Roman"/>
          <w:szCs w:val="24"/>
        </w:rPr>
        <w:t>και που προσωπικά τη χειροκρότησα, ότι θεωρεί δηλαδή, τη σύνθετη ονομασία και σήμερα τον ελάχιστ</w:t>
      </w:r>
      <w:r>
        <w:rPr>
          <w:rFonts w:eastAsia="Times New Roman" w:cs="Times New Roman"/>
          <w:szCs w:val="24"/>
        </w:rPr>
        <w:t>ο κοινό παρονομαστή της κυβερνητικής πολιτικής.</w:t>
      </w:r>
    </w:p>
    <w:p w14:paraId="3D2FF27E" w14:textId="77777777" w:rsidR="00665197" w:rsidRDefault="002540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έχω ακούσει -δεν θέλω να τις κατονομάσω, ακριβώς γιατί εγώ δεν θέλω αυτή τη στιγμή να συντηρήσω ένα κλίμα διχασμού, αλλά να επιχειρήσω να έχουμε ένα εθνικό μέτωπο συζήτησης- ακραίες απόψεις, ακροδεξιές </w:t>
      </w:r>
      <w:r>
        <w:rPr>
          <w:rFonts w:eastAsia="Times New Roman" w:cs="Times New Roman"/>
          <w:szCs w:val="24"/>
        </w:rPr>
        <w:t xml:space="preserve">απόψεις, εθνικιστικές απόψεις, οι οποίες αρνούνται τον πυρήνα αυτής της θέσης και λένε μία θέση που ο αείμνηστος Κωνσταντίνος Μητσοτάκης είχε χαρακτηρίσει ακραία, ότι δεν επιθυμούν να υπάρχει η λέξη «Μακεδονία» και τα παράγωγά της στο όνομα. </w:t>
      </w:r>
    </w:p>
    <w:p w14:paraId="3D2FF27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Αυτά είναι δύ</w:t>
      </w:r>
      <w:r>
        <w:rPr>
          <w:rFonts w:eastAsia="Times New Roman" w:cs="Times New Roman"/>
          <w:szCs w:val="24"/>
        </w:rPr>
        <w:t>ο διαφορετικά πράγματα. Είναι αυτό που ορθά ο αείμνηστος και ο νυν Μητσοτάκης έχουν δηλώσει στη Βουλή ότι αποτελεί την εθνική θέση και είναι αυτά που ακούω από τη Χρυσή Αυγή, από την Ένωση Κεντρώων και τελευταία από εσάς. Θα ήθελα, λοιπόν, κι εγώ να ακούσω</w:t>
      </w:r>
      <w:r>
        <w:rPr>
          <w:rFonts w:eastAsia="Times New Roman" w:cs="Times New Roman"/>
          <w:szCs w:val="24"/>
        </w:rPr>
        <w:t xml:space="preserve"> ποια είναι η θέση σας.</w:t>
      </w:r>
    </w:p>
    <w:p w14:paraId="3D2FF28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τις αιτιάσεις του κ. Θεοχαρόπουλου, η διπλωματία προφανώς δεν γίνεται δημόσια. Προς τιμήν του αυτό το </w:t>
      </w:r>
      <w:r>
        <w:rPr>
          <w:rFonts w:eastAsia="Times New Roman" w:cs="Times New Roman"/>
          <w:szCs w:val="24"/>
        </w:rPr>
        <w:t xml:space="preserve">δήλωσε </w:t>
      </w:r>
      <w:r>
        <w:rPr>
          <w:rFonts w:eastAsia="Times New Roman" w:cs="Times New Roman"/>
          <w:szCs w:val="24"/>
        </w:rPr>
        <w:t>ο κ. Μητσοτάκης σε άλλη στιγμή -είναι μία από τις πολλές αντιφάσεις της Νέας Δημοκρατίας- μιλώντας στο Συνέδριο της</w:t>
      </w:r>
      <w:r>
        <w:rPr>
          <w:rFonts w:eastAsia="Times New Roman" w:cs="Times New Roman"/>
          <w:szCs w:val="24"/>
        </w:rPr>
        <w:t xml:space="preserve"> Διεθνούς Διαφάνειας τον Δεκέμβρη του 2017. Εκεί είπε ότι η διπλωματία δεν γίνεται σε δημόσια θέα. Και έτσι είναι. </w:t>
      </w:r>
    </w:p>
    <w:p w14:paraId="3D2FF281"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Γιατί μας καταλογίζετε </w:t>
      </w:r>
      <w:r>
        <w:rPr>
          <w:rFonts w:eastAsia="Times New Roman" w:cs="Times New Roman"/>
          <w:szCs w:val="24"/>
        </w:rPr>
        <w:t>έλλει</w:t>
      </w:r>
      <w:r>
        <w:rPr>
          <w:rFonts w:eastAsia="Times New Roman" w:cs="Times New Roman"/>
          <w:szCs w:val="24"/>
        </w:rPr>
        <w:t>μ</w:t>
      </w:r>
      <w:r>
        <w:rPr>
          <w:rFonts w:eastAsia="Times New Roman" w:cs="Times New Roman"/>
          <w:szCs w:val="24"/>
        </w:rPr>
        <w:t>μα</w:t>
      </w:r>
      <w:r>
        <w:rPr>
          <w:rFonts w:eastAsia="Times New Roman" w:cs="Times New Roman"/>
          <w:szCs w:val="24"/>
        </w:rPr>
        <w:t xml:space="preserve"> ενημέρωσης; Εμείς έχουμε πει ότι διαπραγματευόμαστε με βάση την εθνική θέση. Θεωρούμε ότι το βασικό ζήτημα ε</w:t>
      </w:r>
      <w:r>
        <w:rPr>
          <w:rFonts w:eastAsia="Times New Roman" w:cs="Times New Roman"/>
          <w:szCs w:val="24"/>
        </w:rPr>
        <w:t>ίναι το θέμα του αλυτρωτισμού και πρέπει να λυτρωθούμε από τον αλυτρωτισμό. Όχημα του αλυτρωτισμού είναι το όνομα, δεν είναι το μοναδικό θέμα. Πρέπει, επομένως, σήμερα να δοθεί μια απάντηση σε αυτό.</w:t>
      </w:r>
    </w:p>
    <w:p w14:paraId="3D2FF28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Στα συλλαλητήρια πήγαν Έλληνες πατριώτες. Τα συλλαλητήρια</w:t>
      </w:r>
      <w:r>
        <w:rPr>
          <w:rFonts w:eastAsia="Times New Roman" w:cs="Times New Roman"/>
          <w:szCs w:val="24"/>
        </w:rPr>
        <w:t xml:space="preserve">, όμως, έγινε προσπάθεια να κατευθυνθούν σε μια γραμμή </w:t>
      </w:r>
      <w:r>
        <w:rPr>
          <w:rFonts w:eastAsia="Times New Roman" w:cs="Times New Roman"/>
          <w:szCs w:val="24"/>
        </w:rPr>
        <w:t xml:space="preserve">η οποία </w:t>
      </w:r>
      <w:r>
        <w:rPr>
          <w:rFonts w:eastAsia="Times New Roman" w:cs="Times New Roman"/>
          <w:szCs w:val="24"/>
        </w:rPr>
        <w:t xml:space="preserve">είναι άλλη από την εθνική. Αυτό πρέπει να το πούμε. Εμείς έχουμε απόλυτη εμπιστοσύνη στον ελληνικό λαό. Ο ελληνικός λαός, όμως, πρέπει να έχει την πληροφόρηση που πρέπει. </w:t>
      </w:r>
    </w:p>
    <w:p w14:paraId="3D2FF28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Αυτά </w:t>
      </w:r>
      <w:r>
        <w:rPr>
          <w:rFonts w:eastAsia="Times New Roman" w:cs="Times New Roman"/>
          <w:szCs w:val="24"/>
        </w:rPr>
        <w:t xml:space="preserve">τα οποία </w:t>
      </w:r>
      <w:r>
        <w:rPr>
          <w:rFonts w:eastAsia="Times New Roman" w:cs="Times New Roman"/>
          <w:szCs w:val="24"/>
        </w:rPr>
        <w:t>ειπώθηκ</w:t>
      </w:r>
      <w:r>
        <w:rPr>
          <w:rFonts w:eastAsia="Times New Roman" w:cs="Times New Roman"/>
          <w:szCs w:val="24"/>
        </w:rPr>
        <w:t xml:space="preserve">αν στα συλλαλητήρια ως δεδομένα δεν είναι ακριβή. Δεν υπάρχουν </w:t>
      </w:r>
      <w:r>
        <w:rPr>
          <w:rFonts w:eastAsia="Times New Roman" w:cs="Times New Roman"/>
          <w:szCs w:val="24"/>
        </w:rPr>
        <w:t xml:space="preserve">επτακόσιες </w:t>
      </w:r>
      <w:r>
        <w:rPr>
          <w:rFonts w:eastAsia="Times New Roman" w:cs="Times New Roman"/>
          <w:szCs w:val="24"/>
        </w:rPr>
        <w:t>χιλιάδες Έλληνες και μάλιστα απόγονοι του Μεγάλου Αλεξάνδρου στα Σκόπια, όπως ακούστηκε. Δεν έβαλε βέτο η Γαλλία στη Μεγάλη Βρετανία να μπει με το συνταγματικό της όνομα στην Ευρωπαϊ</w:t>
      </w:r>
      <w:r>
        <w:rPr>
          <w:rFonts w:eastAsia="Times New Roman" w:cs="Times New Roman"/>
          <w:szCs w:val="24"/>
        </w:rPr>
        <w:t xml:space="preserve">κή Ένωση. </w:t>
      </w:r>
    </w:p>
    <w:p w14:paraId="3D2FF28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Πόσοι ήταν οι Έλληνες στο Μοναστήρι το 1912; </w:t>
      </w:r>
    </w:p>
    <w:p w14:paraId="3D2FF28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ΚΑΤΡΟΥΓΚΑΛΟΣ (Αναπληρωτής Υπουργός Εξωτερικών): </w:t>
      </w:r>
      <w:r>
        <w:rPr>
          <w:rFonts w:eastAsia="Times New Roman" w:cs="Times New Roman"/>
          <w:szCs w:val="24"/>
        </w:rPr>
        <w:t xml:space="preserve">Το 1912 σωστά λέτε. Όμως, ακούστε, θα μπορείτε να πάρετε πάλι τον λόγο, όταν τοποθετηθώ. </w:t>
      </w:r>
    </w:p>
    <w:p w14:paraId="3D2FF286"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Μη</w:t>
      </w:r>
      <w:r>
        <w:rPr>
          <w:rFonts w:eastAsia="Times New Roman" w:cs="Times New Roman"/>
          <w:szCs w:val="24"/>
        </w:rPr>
        <w:t xml:space="preserve"> διακόπτετε, σας παρακαλώ. </w:t>
      </w:r>
    </w:p>
    <w:p w14:paraId="3D2FF287"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Υπουργέ. </w:t>
      </w:r>
    </w:p>
    <w:p w14:paraId="3D2FF288"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Πράγματι η Μακεδονία, πριν από τους Βαλκανικούς Πολέμους και πριν από την ανταλλαγή των πληθυσμών, είχε έναν </w:t>
      </w:r>
      <w:r>
        <w:rPr>
          <w:rFonts w:eastAsia="Times New Roman" w:cs="Times New Roman"/>
          <w:szCs w:val="24"/>
        </w:rPr>
        <w:t>μ</w:t>
      </w:r>
      <w:r>
        <w:rPr>
          <w:rFonts w:eastAsia="Times New Roman" w:cs="Times New Roman"/>
          <w:szCs w:val="24"/>
        </w:rPr>
        <w:t>ε</w:t>
      </w:r>
      <w:r>
        <w:rPr>
          <w:rFonts w:eastAsia="Times New Roman" w:cs="Times New Roman"/>
          <w:szCs w:val="24"/>
        </w:rPr>
        <w:t>ικτό</w:t>
      </w:r>
      <w:r>
        <w:rPr>
          <w:rFonts w:eastAsia="Times New Roman" w:cs="Times New Roman"/>
          <w:szCs w:val="24"/>
        </w:rPr>
        <w:t xml:space="preserve"> πληθυσμό. Δεν είναι σήμερα, </w:t>
      </w:r>
      <w:r>
        <w:rPr>
          <w:rFonts w:eastAsia="Times New Roman" w:cs="Times New Roman"/>
          <w:szCs w:val="24"/>
        </w:rPr>
        <w:t xml:space="preserve">όμως, η κατάσταση αυτή. Είναι προφανές. </w:t>
      </w:r>
    </w:p>
    <w:p w14:paraId="3D2FF289"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Και επανέρχομαι. Πρέπει να ακούγεται όταν μιλάει ο ελληνικός λαός. Όμως, κύριοι της Νέας Δημοκρατίας, πρέπει να έχετε τον ίδιο </w:t>
      </w:r>
      <w:r>
        <w:rPr>
          <w:rFonts w:eastAsia="Times New Roman" w:cs="Times New Roman"/>
          <w:szCs w:val="24"/>
        </w:rPr>
        <w:lastRenderedPageBreak/>
        <w:t>σεβασμό στον ελληνικό λαό όταν διαδηλώνει, όποια κι αν είναι η προέλευσή του. Παραπέμψατ</w:t>
      </w:r>
      <w:r>
        <w:rPr>
          <w:rFonts w:eastAsia="Times New Roman" w:cs="Times New Roman"/>
          <w:szCs w:val="24"/>
        </w:rPr>
        <w:t>ε στο πειθαρχικό του κόμματός σας, έναν νέο του κόμματός σας γιατί χαρακτήρισε «πιθήκους» τους Σκοπιανούς και στην ανακοίνωση την οποία βγάλατε για να δικαιολογήσετε την ορθή</w:t>
      </w:r>
      <w:r>
        <w:rPr>
          <w:rFonts w:eastAsia="Times New Roman" w:cs="Times New Roman"/>
          <w:szCs w:val="24"/>
        </w:rPr>
        <w:t xml:space="preserve"> </w:t>
      </w:r>
      <w:r>
        <w:rPr>
          <w:rFonts w:eastAsia="Times New Roman" w:cs="Times New Roman"/>
          <w:szCs w:val="24"/>
        </w:rPr>
        <w:t xml:space="preserve">αυτή πειθαρχική δίωξη ονομάσατε αυτούς που συμμετείχαν στις διαδηλώσεις εναντίον </w:t>
      </w:r>
      <w:r>
        <w:rPr>
          <w:rFonts w:eastAsia="Times New Roman" w:cs="Times New Roman"/>
          <w:szCs w:val="24"/>
        </w:rPr>
        <w:t xml:space="preserve">των μνημονίων «βόθρο». Δεν νομιμοποιείστε, λοιπόν, να </w:t>
      </w:r>
      <w:r>
        <w:rPr>
          <w:rFonts w:eastAsia="Times New Roman" w:cs="Times New Roman"/>
          <w:szCs w:val="24"/>
        </w:rPr>
        <w:t xml:space="preserve">ονομάζεται </w:t>
      </w:r>
      <w:r>
        <w:rPr>
          <w:rFonts w:eastAsia="Times New Roman" w:cs="Times New Roman"/>
          <w:szCs w:val="24"/>
        </w:rPr>
        <w:t>τον ελληνικό λαό όταν έχει διαφορετικές απόψεις από τις δικές σας «βόθρο» και μετά…</w:t>
      </w:r>
    </w:p>
    <w:p w14:paraId="3D2FF28A"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Ποιος το είπε αυτό; Ήμουν </w:t>
      </w:r>
      <w:r>
        <w:rPr>
          <w:rFonts w:eastAsia="Times New Roman" w:cs="Times New Roman"/>
          <w:szCs w:val="24"/>
        </w:rPr>
        <w:t xml:space="preserve">Κυβερνητικός </w:t>
      </w:r>
      <w:r>
        <w:rPr>
          <w:rFonts w:eastAsia="Times New Roman" w:cs="Times New Roman"/>
          <w:szCs w:val="24"/>
        </w:rPr>
        <w:t xml:space="preserve">Εκπρόσωπος και δεν είπα ποτέ μου τέτοια κουβέντα. </w:t>
      </w:r>
    </w:p>
    <w:p w14:paraId="3D2FF28B"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Δεν λέω για εσάς. Δεν προσέξατε τι είπα. Είπα ότι στην πειθαρχική δίωξη που ασκήθηκε κατά του μέλους της ΟΝΝΕΔ </w:t>
      </w:r>
      <w:r>
        <w:rPr>
          <w:rFonts w:eastAsia="Times New Roman" w:cs="Times New Roman"/>
          <w:szCs w:val="24"/>
        </w:rPr>
        <w:lastRenderedPageBreak/>
        <w:t>που ονόμασε τους Σκοπιανούς «πιθήκους», υπάρχει ρητή αναφορά σε αυτούς που έκαναν τον «</w:t>
      </w:r>
      <w:r>
        <w:rPr>
          <w:rFonts w:eastAsia="Times New Roman" w:cs="Times New Roman"/>
          <w:szCs w:val="24"/>
        </w:rPr>
        <w:t xml:space="preserve">βόθρο» της άνω και της κάτω πλατείας. </w:t>
      </w:r>
    </w:p>
    <w:p w14:paraId="3D2FF28C"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Αν θέλετε να διαφοροποιηθείτε, προς τιμήν σας θα είναι και θα το χειροκροτήσω. </w:t>
      </w:r>
    </w:p>
    <w:p w14:paraId="3D2FF28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Ποιος το είπε αυτό; </w:t>
      </w:r>
    </w:p>
    <w:p w14:paraId="3D2FF28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Είναι επίσημη ανακοίνωση της ΟΝΝΕΔ, κύριε Γεωργιάδη. Είναι βεβαίως και να την ελέγξετε. </w:t>
      </w:r>
    </w:p>
    <w:p w14:paraId="3D2FF28F"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Ολοκληρώνοντας, θέλω να σας πω ότι δεν υπάρχει μυστική διπλωματία. Διαπραγματευόμαστε με βάση την εθνική θέση. Είναι υποκρισία να λέτε ότι υπάρχει κενό ενημέρωσης. Πότ</w:t>
      </w:r>
      <w:r>
        <w:rPr>
          <w:rFonts w:eastAsia="Times New Roman"/>
          <w:szCs w:val="24"/>
        </w:rPr>
        <w:t xml:space="preserve">ε πολιτικός Αρχηγός ζήτησε να ενημερωθεί και δεν δόθηκε ενημέρωση από τον Πρωθυπουργό; </w:t>
      </w:r>
    </w:p>
    <w:p w14:paraId="3D2FF290"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Όπως και στα απόρρητα έγγραφα, που μερικοί από εσάς τα κάνατε </w:t>
      </w:r>
      <w:proofErr w:type="spellStart"/>
      <w:r>
        <w:rPr>
          <w:rFonts w:eastAsia="Times New Roman"/>
          <w:szCs w:val="24"/>
        </w:rPr>
        <w:t>φέιγ</w:t>
      </w:r>
      <w:proofErr w:type="spellEnd"/>
      <w:r>
        <w:rPr>
          <w:rFonts w:eastAsia="Times New Roman"/>
          <w:szCs w:val="24"/>
        </w:rPr>
        <w:t xml:space="preserve"> βολάν, παραβιάζοντας τον Ποινικό Κώδικα και κυρίως τα εθνικά συμφέροντα της χώρας, έτσι και σ’ αυτήν </w:t>
      </w:r>
      <w:r>
        <w:rPr>
          <w:rFonts w:eastAsia="Times New Roman"/>
          <w:szCs w:val="24"/>
        </w:rPr>
        <w:t xml:space="preserve">την περίπτωση δώσαμε τη δυνατότητα στους Αρχηγούς των </w:t>
      </w:r>
      <w:r>
        <w:rPr>
          <w:rFonts w:eastAsia="Times New Roman"/>
          <w:szCs w:val="24"/>
        </w:rPr>
        <w:t xml:space="preserve">κομμάτων </w:t>
      </w:r>
      <w:r>
        <w:rPr>
          <w:rFonts w:eastAsia="Times New Roman"/>
          <w:szCs w:val="24"/>
        </w:rPr>
        <w:t>να έχουν πρόσβαση στα έγγραφα τα οποία επικαλεστήκαμε.</w:t>
      </w:r>
    </w:p>
    <w:p w14:paraId="3D2FF291"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Πρέπει όλοι να έχουν υπεύθυνη και όχι ανεύθυνη θέση στα εθνικά θέματα. Τα εθνικά θέματα πρέπει να αντιμετωπίζονται με σοβαρότητα, γιατί ότ</w:t>
      </w:r>
      <w:r>
        <w:rPr>
          <w:rFonts w:eastAsia="Times New Roman"/>
          <w:szCs w:val="24"/>
        </w:rPr>
        <w:t xml:space="preserve">αν δεν αντιμετωπίζονται έτσι, έχουμε το αποτέλεσμα αυτό της εικοσιπενταετίας, </w:t>
      </w:r>
      <w:r>
        <w:rPr>
          <w:rFonts w:eastAsia="Times New Roman"/>
          <w:szCs w:val="24"/>
        </w:rPr>
        <w:t xml:space="preserve">το οποίο </w:t>
      </w:r>
      <w:r>
        <w:rPr>
          <w:rFonts w:eastAsia="Times New Roman"/>
          <w:szCs w:val="24"/>
        </w:rPr>
        <w:t xml:space="preserve">βαραίνει δυστυχώς και τα δύο </w:t>
      </w:r>
      <w:r>
        <w:rPr>
          <w:rFonts w:eastAsia="Times New Roman"/>
          <w:szCs w:val="24"/>
        </w:rPr>
        <w:t xml:space="preserve">κόμματα </w:t>
      </w:r>
      <w:r>
        <w:rPr>
          <w:rFonts w:eastAsia="Times New Roman"/>
          <w:szCs w:val="24"/>
        </w:rPr>
        <w:t>που άσκησαν κυβερνητική πολιτική αυτό το διάστημα. Αυτά οδήγησαν στο σήμερα, όπου η μεγάλη πλειονότητα των χωρών του ΟΗΕ και της Ευρ</w:t>
      </w:r>
      <w:r>
        <w:rPr>
          <w:rFonts w:eastAsia="Times New Roman"/>
          <w:szCs w:val="24"/>
        </w:rPr>
        <w:t>ωπαϊκής Ένωσης έχει αναγνωρίσει τη γειτονική χώρα με το συνταγματικό της όνομα.</w:t>
      </w:r>
    </w:p>
    <w:p w14:paraId="3D2FF292"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Θα ήταν εύκολο για εμάς να επιδιώξουμε να σκοράρουμε πόντους υπονομεύοντας την εθνική υπόθεση, καταμετρώντας μία προς μία τις ευθύνες </w:t>
      </w:r>
      <w:r>
        <w:rPr>
          <w:rFonts w:eastAsia="Times New Roman"/>
          <w:szCs w:val="24"/>
        </w:rPr>
        <w:t xml:space="preserve">τις οποίες </w:t>
      </w:r>
      <w:r>
        <w:rPr>
          <w:rFonts w:eastAsia="Times New Roman"/>
          <w:szCs w:val="24"/>
        </w:rPr>
        <w:t xml:space="preserve">έχετε και τα δύο </w:t>
      </w:r>
      <w:r>
        <w:rPr>
          <w:rFonts w:eastAsia="Times New Roman"/>
          <w:szCs w:val="24"/>
        </w:rPr>
        <w:t xml:space="preserve">κόμματα </w:t>
      </w:r>
      <w:r>
        <w:rPr>
          <w:rFonts w:eastAsia="Times New Roman"/>
          <w:szCs w:val="24"/>
        </w:rPr>
        <w:t>που χε</w:t>
      </w:r>
      <w:r>
        <w:rPr>
          <w:rFonts w:eastAsia="Times New Roman"/>
          <w:szCs w:val="24"/>
        </w:rPr>
        <w:t xml:space="preserve">ιριστήκατε την υπόθεση αυτή τα τελευταία είκοσι πέντε χρόνια. Δεν πρόκειται να το κάνουμε. </w:t>
      </w:r>
    </w:p>
    <w:p w14:paraId="3D2FF293"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 xml:space="preserve">Επιφυλάσσομαι, βέβαια, να ακούσω και τις δηλώσεις των Κοινοβουλευτικών Εκπροσώπων. Όμως, κάνω έκκληση στον πατριωτισμό σας. Εγώ σας θεωρώ όλους πατριώτες. Προσέξτε </w:t>
      </w:r>
      <w:r>
        <w:rPr>
          <w:rFonts w:eastAsia="Times New Roman"/>
          <w:szCs w:val="24"/>
        </w:rPr>
        <w:t>πώς θα χειριστείτε αυτό το θέμα. Επίτηδες ήμουν επιφυλακτικός μέχρι τώρα. Όμως, προσέξτε. Άλλο πατριωτισμός, άλλο πατριδοκαπηλία. Άλλο το να είναι κανείς πατριώτης, άλλο το να έχει τον πατριωτισμό ως επάγγελμα.</w:t>
      </w:r>
    </w:p>
    <w:p w14:paraId="3D2FF294"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lastRenderedPageBreak/>
        <w:t>Εμείς θα είμαστε μέχρι το τέλος δύναμη αλλαγή</w:t>
      </w:r>
      <w:r>
        <w:rPr>
          <w:rFonts w:eastAsia="Times New Roman"/>
          <w:szCs w:val="24"/>
        </w:rPr>
        <w:t xml:space="preserve">ς σε μια σειρά από ζητήματα, που εσείς, τα δύο </w:t>
      </w:r>
      <w:r>
        <w:rPr>
          <w:rFonts w:eastAsia="Times New Roman"/>
          <w:szCs w:val="24"/>
        </w:rPr>
        <w:t xml:space="preserve">κόμματα </w:t>
      </w:r>
      <w:r>
        <w:rPr>
          <w:rFonts w:eastAsia="Times New Roman"/>
          <w:szCs w:val="24"/>
        </w:rPr>
        <w:t xml:space="preserve">της Μεταπολίτευσης, τα είχατε αφήσει να λιμνάζουν από τους δασικούς χάρτες και το κτηματολόγιο έως τη </w:t>
      </w:r>
      <w:proofErr w:type="spellStart"/>
      <w:r>
        <w:rPr>
          <w:rFonts w:eastAsia="Times New Roman"/>
          <w:szCs w:val="24"/>
        </w:rPr>
        <w:t>σαρία</w:t>
      </w:r>
      <w:proofErr w:type="spellEnd"/>
      <w:r>
        <w:rPr>
          <w:rFonts w:eastAsia="Times New Roman"/>
          <w:szCs w:val="24"/>
        </w:rPr>
        <w:t xml:space="preserve"> και το ασφαλιστικό, που εμείς λύσαμε με τον τρόπο </w:t>
      </w:r>
      <w:r>
        <w:rPr>
          <w:rFonts w:eastAsia="Times New Roman"/>
          <w:szCs w:val="24"/>
        </w:rPr>
        <w:t xml:space="preserve">τον οποίο </w:t>
      </w:r>
      <w:r>
        <w:rPr>
          <w:rFonts w:eastAsia="Times New Roman"/>
          <w:szCs w:val="24"/>
        </w:rPr>
        <w:t>θεωρούσαμε ότι ήταν εθνικά ορθός.</w:t>
      </w:r>
      <w:r>
        <w:rPr>
          <w:rFonts w:eastAsia="Times New Roman"/>
          <w:szCs w:val="24"/>
        </w:rPr>
        <w:t xml:space="preserve"> </w:t>
      </w:r>
    </w:p>
    <w:p w14:paraId="3D2FF295"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 xml:space="preserve">Η αδράνεια και το τέλμα δεν βοηθούν τα εθνικά θέματα. Εμείς και σ’ αυτά τα θέματα θέλουμε να προχωρήσουμε μπροστά με την εθνικά συμφέρουσα λύση, που είναι η λύση </w:t>
      </w:r>
      <w:r>
        <w:rPr>
          <w:rFonts w:eastAsia="Times New Roman"/>
          <w:szCs w:val="24"/>
        </w:rPr>
        <w:t xml:space="preserve">η οποία </w:t>
      </w:r>
      <w:r>
        <w:rPr>
          <w:rFonts w:eastAsia="Times New Roman"/>
          <w:szCs w:val="24"/>
        </w:rPr>
        <w:t xml:space="preserve">θα εξασφαλίζει όνομα σαφώς διακριτό από την ιστορικότητα και την ελληνικότητα της Μακεδονίας μας, όνομα που δεν θα μπορεί να είναι όχημα αλυτρωτισμού και συνολική σφαιρική λύση, όχι μόνο με </w:t>
      </w:r>
      <w:proofErr w:type="spellStart"/>
      <w:r>
        <w:rPr>
          <w:rFonts w:eastAsia="Times New Roman"/>
          <w:szCs w:val="24"/>
          <w:lang w:val="en-US"/>
        </w:rPr>
        <w:t>erga</w:t>
      </w:r>
      <w:proofErr w:type="spellEnd"/>
      <w:r>
        <w:rPr>
          <w:rFonts w:eastAsia="Times New Roman"/>
          <w:szCs w:val="24"/>
        </w:rPr>
        <w:t xml:space="preserve"> </w:t>
      </w:r>
      <w:proofErr w:type="spellStart"/>
      <w:r>
        <w:rPr>
          <w:rFonts w:eastAsia="Times New Roman"/>
          <w:szCs w:val="24"/>
          <w:lang w:val="en-US"/>
        </w:rPr>
        <w:t>omnes</w:t>
      </w:r>
      <w:proofErr w:type="spellEnd"/>
      <w:r>
        <w:rPr>
          <w:rFonts w:eastAsia="Times New Roman"/>
          <w:szCs w:val="24"/>
        </w:rPr>
        <w:t xml:space="preserve"> ονομασία, αλλά και με αφαίρεση κάθε πρακτικής από το γε</w:t>
      </w:r>
      <w:r>
        <w:rPr>
          <w:rFonts w:eastAsia="Times New Roman"/>
          <w:szCs w:val="24"/>
        </w:rPr>
        <w:t xml:space="preserve">ιτονικό </w:t>
      </w:r>
      <w:r>
        <w:rPr>
          <w:rFonts w:eastAsia="Times New Roman"/>
          <w:szCs w:val="24"/>
        </w:rPr>
        <w:lastRenderedPageBreak/>
        <w:t>κράτος, που δείχνει βλέψεις απέναντι στα σύνορά μας και στην εδαφική μας ακεραιότητα, γιατί εκεί είναι το ουσιώδες.</w:t>
      </w:r>
    </w:p>
    <w:p w14:paraId="3D2FF296"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Καλώ και εσάς, έστω και την τελευταία στιγμή, να δείξετε την ίδια εθνική υπευθυνότητα.</w:t>
      </w:r>
    </w:p>
    <w:p w14:paraId="3D2FF297"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Σας ευχαριστώ.</w:t>
      </w:r>
    </w:p>
    <w:p w14:paraId="3D2FF298" w14:textId="77777777" w:rsidR="00665197" w:rsidRDefault="00254003">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w:t>
      </w:r>
      <w:r>
        <w:rPr>
          <w:rFonts w:eastAsia="Times New Roman"/>
          <w:szCs w:val="24"/>
        </w:rPr>
        <w:t>α του ΣΥΡΙΖΑ)</w:t>
      </w:r>
    </w:p>
    <w:p w14:paraId="3D2FF299"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Υπουργό.</w:t>
      </w:r>
    </w:p>
    <w:p w14:paraId="3D2FF29A"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Παρακαλώ να συντονίσουμε λίγο την κουβέντα. Θα τοποθετηθούν, εφόσον άνοιξε και ο Υπουργός τη συζήτηση, όλοι οι Κοινοβουλευτικοί Εκπρόσωποι για το θέμα που θέλετε. Παρακαλώ να μην επεκτ</w:t>
      </w:r>
      <w:r>
        <w:rPr>
          <w:rFonts w:eastAsia="Times New Roman"/>
          <w:szCs w:val="24"/>
        </w:rPr>
        <w:t>αθούμε πέραν των δύο-τριών λεπτών ο καθένας</w:t>
      </w:r>
      <w:r>
        <w:rPr>
          <w:rFonts w:eastAsia="Times New Roman"/>
          <w:szCs w:val="24"/>
        </w:rPr>
        <w:t>.</w:t>
      </w:r>
    </w:p>
    <w:p w14:paraId="3D2FF29B"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Πόσο;</w:t>
      </w:r>
    </w:p>
    <w:p w14:paraId="3D2FF29C"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Δύο με τρία λεπτά. Είναι κατά παρέκκλιση. Επίσης, βλέπω ότι έχει ζητήσει τον λόγο ο κ. Κασιδιάρης.</w:t>
      </w:r>
    </w:p>
    <w:p w14:paraId="3D2FF29D"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Κύριε Κασιδιάρη, απλά δεν είναι κάτι επί προσωπικού.</w:t>
      </w:r>
    </w:p>
    <w:p w14:paraId="3D2FF29E"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t>ΗΛΙ</w:t>
      </w:r>
      <w:r>
        <w:rPr>
          <w:rFonts w:eastAsia="Times New Roman"/>
          <w:b/>
          <w:szCs w:val="24"/>
        </w:rPr>
        <w:t>ΑΣ ΚΑΣΙΔΙΑΡΗΣ:</w:t>
      </w:r>
      <w:r>
        <w:rPr>
          <w:rFonts w:eastAsia="Times New Roman"/>
          <w:szCs w:val="24"/>
        </w:rPr>
        <w:t xml:space="preserve"> Αν δεν υπάρχει πρόβλημα, θα μου δώσει ο κ. Παππάς τη θέση του ως Κοινοβουλευτικός Εκπρόσωπος, για να μην καταχραστούμε τον χρόνο. Επειδή έθεσε ένα θέμα προσωπικό ο Υπουργός λέγοντάς μου «πάρτε τον λόγο να μου απαντήσετε».</w:t>
      </w:r>
    </w:p>
    <w:p w14:paraId="3D2FF29F"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ΠΡΟΕΔΡΕΥΩΝ (Μάριος </w:t>
      </w:r>
      <w:r>
        <w:rPr>
          <w:rFonts w:eastAsia="Times New Roman"/>
          <w:b/>
          <w:szCs w:val="24"/>
        </w:rPr>
        <w:t xml:space="preserve">Γεωργιάδης): </w:t>
      </w:r>
      <w:r>
        <w:rPr>
          <w:rFonts w:eastAsia="Times New Roman"/>
          <w:szCs w:val="24"/>
        </w:rPr>
        <w:t>Δεν σας είπε επί προσωπικού κάτι.</w:t>
      </w:r>
    </w:p>
    <w:p w14:paraId="3D2FF2A0"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lastRenderedPageBreak/>
        <w:t>ΓΕΩΡΓΙΟΣ ΚΑΤΡΟΥΓΚΑΛΟΣ (Αναπληρωτής Υπουργός Εξωτερικών):</w:t>
      </w:r>
      <w:r>
        <w:rPr>
          <w:rFonts w:eastAsia="Times New Roman"/>
          <w:szCs w:val="24"/>
        </w:rPr>
        <w:t xml:space="preserve"> Αν υπάρχει οτιδήποτε προσωπικό, το ανακαλώ. Δεν αναφέρθηκα σε εσάς.</w:t>
      </w:r>
    </w:p>
    <w:p w14:paraId="3D2FF2A1"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t>ΗΛΙΑΣ ΚΑΣΙΔΙΑΡΗΣ:</w:t>
      </w:r>
      <w:r>
        <w:rPr>
          <w:rFonts w:eastAsia="Times New Roman"/>
          <w:szCs w:val="24"/>
        </w:rPr>
        <w:t xml:space="preserve"> Όχι, είναι μείζον το ζήτημα και αφορά την ελληνική μειονότητα στα </w:t>
      </w:r>
      <w:r>
        <w:rPr>
          <w:rFonts w:eastAsia="Times New Roman"/>
          <w:szCs w:val="24"/>
        </w:rPr>
        <w:t>Σκόπια και μου είπατε «</w:t>
      </w:r>
      <w:r>
        <w:rPr>
          <w:rFonts w:eastAsia="Times New Roman"/>
          <w:szCs w:val="24"/>
        </w:rPr>
        <w:t>π</w:t>
      </w:r>
      <w:r>
        <w:rPr>
          <w:rFonts w:eastAsia="Times New Roman"/>
          <w:szCs w:val="24"/>
        </w:rPr>
        <w:t>άρτε τον λόγο να απαντήσετε».</w:t>
      </w:r>
    </w:p>
    <w:p w14:paraId="3D2FF2A2"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Κύριε Πρόεδρε, για ένα λεπτό παρακαλώ.</w:t>
      </w:r>
    </w:p>
    <w:p w14:paraId="3D2FF2A3"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Αυτή τη στιγμή τα Σκόπια…</w:t>
      </w:r>
    </w:p>
    <w:p w14:paraId="3D2FF2A4"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Παίρνει τον λόγο και μιλάει απευθείας.</w:t>
      </w:r>
    </w:p>
    <w:p w14:paraId="3D2FF2A5"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Περιμένετε μισό λεπτό. Θα </w:t>
      </w:r>
      <w:r>
        <w:rPr>
          <w:rFonts w:eastAsia="Times New Roman"/>
          <w:szCs w:val="24"/>
        </w:rPr>
        <w:t>μιλήσετε εσείς εκ μέρους της Χρυσής Αυγής. Σωστά;</w:t>
      </w:r>
    </w:p>
    <w:p w14:paraId="3D2FF2A6"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t>ΗΛΙΑΣ ΚΑΣΙΔΙΑΡΗΣ:</w:t>
      </w:r>
      <w:r>
        <w:rPr>
          <w:rFonts w:eastAsia="Times New Roman"/>
          <w:szCs w:val="24"/>
        </w:rPr>
        <w:t xml:space="preserve"> Ωραία. Περιμένω τη σειρά μου.</w:t>
      </w:r>
    </w:p>
    <w:p w14:paraId="3D2FF2A7"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Ωραία.</w:t>
      </w:r>
    </w:p>
    <w:p w14:paraId="3D2FF2A8"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 xml:space="preserve">Κύριε Τζαβάρα, θέλετε να ξεκινήσετε, καθώς ο κ. </w:t>
      </w:r>
      <w:proofErr w:type="spellStart"/>
      <w:r>
        <w:rPr>
          <w:rFonts w:eastAsia="Times New Roman"/>
          <w:szCs w:val="24"/>
        </w:rPr>
        <w:t>Ξυδάκης</w:t>
      </w:r>
      <w:proofErr w:type="spellEnd"/>
      <w:r>
        <w:rPr>
          <w:rFonts w:eastAsia="Times New Roman"/>
          <w:szCs w:val="24"/>
        </w:rPr>
        <w:t xml:space="preserve"> είπε ότι θέλει να τοποθετηθεί στο τέλος;</w:t>
      </w:r>
    </w:p>
    <w:p w14:paraId="3D2FF2A9"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Έχετε τον λόγο για τρί</w:t>
      </w:r>
      <w:r>
        <w:rPr>
          <w:rFonts w:eastAsia="Times New Roman"/>
          <w:szCs w:val="24"/>
        </w:rPr>
        <w:t>α λεπτά και παρακαλώ να μην επεκταθούμε περαιτέρω.</w:t>
      </w:r>
    </w:p>
    <w:p w14:paraId="3D2FF2AA"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Ευχαριστώ, κύριε Πρόεδρε.</w:t>
      </w:r>
    </w:p>
    <w:p w14:paraId="3D2FF2AB" w14:textId="77777777" w:rsidR="00665197" w:rsidRDefault="00254003">
      <w:pPr>
        <w:tabs>
          <w:tab w:val="left" w:pos="2940"/>
        </w:tabs>
        <w:spacing w:line="600" w:lineRule="auto"/>
        <w:ind w:firstLine="720"/>
        <w:contextualSpacing/>
        <w:jc w:val="both"/>
        <w:rPr>
          <w:rFonts w:eastAsia="Times New Roman"/>
          <w:szCs w:val="24"/>
        </w:rPr>
      </w:pPr>
      <w:r>
        <w:rPr>
          <w:rFonts w:eastAsia="Times New Roman"/>
          <w:szCs w:val="24"/>
        </w:rPr>
        <w:t>Κύριε Υπουργέ, νομίζω ότι σήμερα εδώ, ενώπιον της Εθνικής Αντιπροσωπείας, χάσατε μια ευκαιρία που σας προσφέρθηκε για να ενημερώσετε</w:t>
      </w:r>
      <w:r>
        <w:rPr>
          <w:rFonts w:eastAsia="Times New Roman"/>
          <w:szCs w:val="24"/>
        </w:rPr>
        <w:t>,</w:t>
      </w:r>
      <w:r>
        <w:rPr>
          <w:rFonts w:eastAsia="Times New Roman"/>
          <w:szCs w:val="24"/>
        </w:rPr>
        <w:t xml:space="preserve"> ακόμα και αυτή τη στιγ</w:t>
      </w:r>
      <w:r>
        <w:rPr>
          <w:rFonts w:eastAsia="Times New Roman"/>
          <w:szCs w:val="24"/>
        </w:rPr>
        <w:t>μή</w:t>
      </w:r>
      <w:r>
        <w:rPr>
          <w:rFonts w:eastAsia="Times New Roman"/>
          <w:szCs w:val="24"/>
        </w:rPr>
        <w:t>,</w:t>
      </w:r>
      <w:r>
        <w:rPr>
          <w:rFonts w:eastAsia="Times New Roman"/>
          <w:szCs w:val="24"/>
        </w:rPr>
        <w:t xml:space="preserve"> για το πώς ακριβώς αντιλαμβάνεται η Κυβέρνηση το μέγα ζήτημα για την καθοριστική συμβολή της στην επίλυση του εθνικού θέματος.</w:t>
      </w:r>
    </w:p>
    <w:p w14:paraId="3D2FF2AC" w14:textId="77777777" w:rsidR="00665197" w:rsidRDefault="00254003">
      <w:pPr>
        <w:tabs>
          <w:tab w:val="left" w:pos="2940"/>
        </w:tabs>
        <w:spacing w:line="600" w:lineRule="auto"/>
        <w:ind w:firstLine="720"/>
        <w:contextualSpacing/>
        <w:jc w:val="both"/>
        <w:rPr>
          <w:rFonts w:eastAsia="Times New Roman" w:cs="Times New Roman"/>
          <w:szCs w:val="24"/>
        </w:rPr>
      </w:pPr>
      <w:r>
        <w:rPr>
          <w:rFonts w:eastAsia="Times New Roman"/>
          <w:szCs w:val="24"/>
        </w:rPr>
        <w:lastRenderedPageBreak/>
        <w:t>Αντί να μας πείτε, έστω και αυτή τη στιγμή</w:t>
      </w:r>
      <w:r>
        <w:rPr>
          <w:rFonts w:eastAsia="Times New Roman"/>
          <w:szCs w:val="24"/>
        </w:rPr>
        <w:t>,</w:t>
      </w:r>
      <w:r>
        <w:rPr>
          <w:rFonts w:eastAsia="Times New Roman"/>
          <w:szCs w:val="24"/>
        </w:rPr>
        <w:t xml:space="preserve"> που ο Πρωθυπουργός της χώρας συνομιλεί το μεσημέρι με τον ομόλογό του των Σκοπίων, ήρθατε εδώ να συνεχίσετε αυτή την άγονη, τη στείρα αντιπαράθεση, με την οποία έχετε επιλέξει όλες αυτές τις μέρες να προχωράτε απέναντι στους πολιτικούς σας αντιπάλους.</w:t>
      </w:r>
      <w:r>
        <w:rPr>
          <w:rFonts w:eastAsia="Times New Roman"/>
          <w:szCs w:val="24"/>
        </w:rPr>
        <w:t xml:space="preserve"> </w:t>
      </w:r>
      <w:r>
        <w:rPr>
          <w:rFonts w:eastAsia="Times New Roman" w:cs="Times New Roman"/>
          <w:szCs w:val="24"/>
        </w:rPr>
        <w:t>Ταυ</w:t>
      </w:r>
      <w:r>
        <w:rPr>
          <w:rFonts w:eastAsia="Times New Roman" w:cs="Times New Roman"/>
          <w:szCs w:val="24"/>
        </w:rPr>
        <w:t xml:space="preserve">τόχρονα, μας εγκαλείτε ότι δεν </w:t>
      </w:r>
      <w:r>
        <w:rPr>
          <w:rFonts w:eastAsia="Times New Roman" w:cs="Times New Roman"/>
          <w:szCs w:val="24"/>
        </w:rPr>
        <w:t>συμβάλ</w:t>
      </w:r>
      <w:r>
        <w:rPr>
          <w:rFonts w:eastAsia="Times New Roman" w:cs="Times New Roman"/>
          <w:szCs w:val="24"/>
        </w:rPr>
        <w:t>λ</w:t>
      </w:r>
      <w:r>
        <w:rPr>
          <w:rFonts w:eastAsia="Times New Roman" w:cs="Times New Roman"/>
          <w:szCs w:val="24"/>
        </w:rPr>
        <w:t>ουμε</w:t>
      </w:r>
      <w:r>
        <w:rPr>
          <w:rFonts w:eastAsia="Times New Roman" w:cs="Times New Roman"/>
          <w:szCs w:val="24"/>
        </w:rPr>
        <w:t xml:space="preserve"> στην επίλυση του θέματος αυτού, που πραγματικά είναι μείζον εθνικό θέμα. </w:t>
      </w:r>
    </w:p>
    <w:p w14:paraId="3D2FF2AD" w14:textId="77777777" w:rsidR="00665197" w:rsidRDefault="00254003">
      <w:pPr>
        <w:spacing w:after="0" w:line="600" w:lineRule="auto"/>
        <w:ind w:firstLine="709"/>
        <w:contextualSpacing/>
        <w:jc w:val="both"/>
        <w:rPr>
          <w:rFonts w:eastAsia="Times New Roman" w:cs="Times New Roman"/>
          <w:szCs w:val="24"/>
        </w:rPr>
      </w:pPr>
      <w:r>
        <w:rPr>
          <w:rFonts w:eastAsia="Times New Roman" w:cs="Times New Roman"/>
          <w:szCs w:val="24"/>
        </w:rPr>
        <w:t>Αυτή η συμπεριφορά δεν είναι δυνατόν να θεωρηθεί ούτε υπεύθυνη ούτε σοβαρή. Θα πρέπει επιτέλους να αντιληφθείτε ότι στα εθνικά θέματα δεν ω</w:t>
      </w:r>
      <w:r>
        <w:rPr>
          <w:rFonts w:eastAsia="Times New Roman" w:cs="Times New Roman"/>
          <w:szCs w:val="24"/>
        </w:rPr>
        <w:t>φελεί, αντιθέτως βλάπτει</w:t>
      </w:r>
      <w:r>
        <w:rPr>
          <w:rFonts w:eastAsia="Times New Roman" w:cs="Times New Roman"/>
          <w:szCs w:val="24"/>
        </w:rPr>
        <w:t>,</w:t>
      </w:r>
      <w:r>
        <w:rPr>
          <w:rFonts w:eastAsia="Times New Roman" w:cs="Times New Roman"/>
          <w:szCs w:val="24"/>
        </w:rPr>
        <w:t xml:space="preserve"> το έθνος αυτή η τακτική που έχετε να χρησιμοποιείτε οποιοδήποτε θέμα της επικαιρό</w:t>
      </w:r>
      <w:r>
        <w:rPr>
          <w:rFonts w:eastAsia="Times New Roman" w:cs="Times New Roman"/>
          <w:szCs w:val="24"/>
        </w:rPr>
        <w:lastRenderedPageBreak/>
        <w:t>τητας, όσο σημαντικό ή ασήμαντο να είναι, για να διχάζετε τον ελληνικό λαό και να δείχνετε ότι εσείς είστε κάτι το ξεχωριστό από όλη την πολιτική εκπ</w:t>
      </w:r>
      <w:r>
        <w:rPr>
          <w:rFonts w:eastAsia="Times New Roman" w:cs="Times New Roman"/>
          <w:szCs w:val="24"/>
        </w:rPr>
        <w:t xml:space="preserve">ροσώπηση αυτού του τόπου. </w:t>
      </w:r>
    </w:p>
    <w:p w14:paraId="3D2FF2AE" w14:textId="77777777" w:rsidR="00665197" w:rsidRDefault="00254003">
      <w:pPr>
        <w:spacing w:after="0" w:line="600" w:lineRule="auto"/>
        <w:contextualSpacing/>
        <w:jc w:val="both"/>
        <w:rPr>
          <w:rFonts w:eastAsia="Times New Roman" w:cs="Times New Roman"/>
          <w:szCs w:val="24"/>
        </w:rPr>
      </w:pPr>
      <w:r>
        <w:rPr>
          <w:rFonts w:eastAsia="Times New Roman" w:cs="Times New Roman"/>
          <w:szCs w:val="24"/>
        </w:rPr>
        <w:t xml:space="preserve">Δεν προσφέρετε τίποτα, αντιθέτως βλάπτετε. Και αυτή η βλάβη έχει ήδη αρχίσει να δίνει τα αποτελέσματά της. </w:t>
      </w:r>
    </w:p>
    <w:p w14:paraId="3D2FF2AF"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szCs w:val="24"/>
        </w:rPr>
        <w:t>Θα πρέπει επιτέλους να αντιληφθείτε ότι το όνομα είναι μεν ένα θέμα πολύ σοβαρό, αλλά εξίσου σοβαρό θέμα είναι η αντιμετώ</w:t>
      </w:r>
      <w:r>
        <w:rPr>
          <w:rFonts w:eastAsia="Times New Roman" w:cs="Times New Roman"/>
          <w:szCs w:val="24"/>
        </w:rPr>
        <w:t xml:space="preserve">πιση του συγκεκριμένου ζητήματος ως πακέτου. Αυτή είναι η θέση της Νέας Δημοκρατίας, όχι τώρα, αλλά από τότε που δημιουργήθηκε το θέμα και βεβαίως είναι μία συνεπής στάση, με βάση τη θέση που είχε υποστηρίξει το 2008 η τότε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w:t>
      </w:r>
    </w:p>
    <w:p w14:paraId="3D2FF2B0"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szCs w:val="24"/>
        </w:rPr>
        <w:t>Αυτό που για εμάς έχ</w:t>
      </w:r>
      <w:r>
        <w:rPr>
          <w:rFonts w:eastAsia="Times New Roman" w:cs="Times New Roman"/>
          <w:szCs w:val="24"/>
        </w:rPr>
        <w:t xml:space="preserve">ει πολύ μεγάλη σημασία και πρέπει επιτέλους να το αντιληφθείτε είναι ότι θα πρέπει να μας εξηγήσετε με </w:t>
      </w:r>
      <w:r>
        <w:rPr>
          <w:rFonts w:eastAsia="Times New Roman" w:cs="Times New Roman"/>
          <w:szCs w:val="24"/>
        </w:rPr>
        <w:lastRenderedPageBreak/>
        <w:t xml:space="preserve">ποιον τρόπο μεθοδεύετε, με ποιον τρόπο διεκδικείτε, με ποιον τρόπο διαπραγματεύεστε την επίλυση των θεμάτων που έχουν να κάνουν με τις </w:t>
      </w:r>
      <w:proofErr w:type="spellStart"/>
      <w:r>
        <w:rPr>
          <w:rFonts w:eastAsia="Times New Roman" w:cs="Times New Roman"/>
          <w:szCs w:val="24"/>
        </w:rPr>
        <w:t>αλυτρωτικές</w:t>
      </w:r>
      <w:proofErr w:type="spellEnd"/>
      <w:r>
        <w:rPr>
          <w:rFonts w:eastAsia="Times New Roman" w:cs="Times New Roman"/>
          <w:szCs w:val="24"/>
        </w:rPr>
        <w:t xml:space="preserve"> βλέψει</w:t>
      </w:r>
      <w:r>
        <w:rPr>
          <w:rFonts w:eastAsia="Times New Roman" w:cs="Times New Roman"/>
          <w:szCs w:val="24"/>
        </w:rPr>
        <w:t xml:space="preserve">ς που έχουν τα Σκόπια εναντίον της Ελλάδας, κυρίως δε με το πώς και με ποιες συγκεκριμένες κινήσεις θα υπάρξει απάλειψη ή τροποποίηση του </w:t>
      </w:r>
      <w:r>
        <w:rPr>
          <w:rFonts w:eastAsia="Times New Roman" w:cs="Times New Roman"/>
          <w:szCs w:val="24"/>
        </w:rPr>
        <w:t>σ</w:t>
      </w:r>
      <w:r>
        <w:rPr>
          <w:rFonts w:eastAsia="Times New Roman" w:cs="Times New Roman"/>
          <w:szCs w:val="24"/>
        </w:rPr>
        <w:t>υντάγματός τους, στον βαθμό και την έκταση που περιλαμβάνονται συνταγματικά κατοχυρωμένες αυτές οι βλέψεις.</w:t>
      </w:r>
    </w:p>
    <w:p w14:paraId="3D2FF2B1"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szCs w:val="24"/>
        </w:rPr>
        <w:t>(Στο σημε</w:t>
      </w:r>
      <w:r>
        <w:rPr>
          <w:rFonts w:eastAsia="Times New Roman" w:cs="Times New Roman"/>
          <w:szCs w:val="24"/>
        </w:rPr>
        <w:t xml:space="preserve">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D2FF2B2"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szCs w:val="24"/>
        </w:rPr>
        <w:t>Επίσης, θα πρέπει να μας εξηγήσετε ποια είναι η θέση σας σχετικά με τη μακεδονική γλώσσα, ποια είναι η θέση σας σχετικά με τη μακεδονική εθνικότητα, ποια είναι η θέση σας σχετικά με</w:t>
      </w:r>
      <w:r>
        <w:rPr>
          <w:rFonts w:eastAsia="Times New Roman" w:cs="Times New Roman"/>
          <w:szCs w:val="24"/>
        </w:rPr>
        <w:t xml:space="preserve"> τα αγάλματα, με τα βιβλία, με μία σειρά ζητήματα, τα οποία βεβαίως </w:t>
      </w:r>
      <w:r>
        <w:rPr>
          <w:rFonts w:eastAsia="Times New Roman" w:cs="Times New Roman"/>
          <w:szCs w:val="24"/>
        </w:rPr>
        <w:lastRenderedPageBreak/>
        <w:t>έχετε ουσιαστικά απωθήσει στο περιθώριο αυτής της συζήτησης, γιατί αυτό που σας συμφέρει πραγματικά είναι να διχάζετε τον ελληνικό λαό απέναντι σε ένα συγκεκριμένο ζήτημα και να λέτε συλλή</w:t>
      </w:r>
      <w:r>
        <w:rPr>
          <w:rFonts w:eastAsia="Times New Roman" w:cs="Times New Roman"/>
          <w:szCs w:val="24"/>
        </w:rPr>
        <w:t>βδην όλους όσο</w:t>
      </w:r>
      <w:r>
        <w:rPr>
          <w:rFonts w:eastAsia="Times New Roman" w:cs="Times New Roman"/>
          <w:szCs w:val="24"/>
        </w:rPr>
        <w:t>ι</w:t>
      </w:r>
      <w:r>
        <w:rPr>
          <w:rFonts w:eastAsia="Times New Roman" w:cs="Times New Roman"/>
          <w:szCs w:val="24"/>
        </w:rPr>
        <w:t xml:space="preserve"> έχουν διαφορετική άποψη από τη δική σας ότι είναι εθνικιστές, ενώ εσείς είστε πατριώτες. </w:t>
      </w:r>
    </w:p>
    <w:p w14:paraId="3D2FF2B3"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Επιτέλους, να συνέλθετε! Δεν είναι τρόπος αυτός αντιμετώπισης ενός τόσο σοβαρού εθνικού θέματος. Θα πρέπει να αντιληφθείτε ότι το έθνος και η ιστορία </w:t>
      </w:r>
      <w:r>
        <w:rPr>
          <w:rFonts w:eastAsia="Times New Roman" w:cs="Times New Roman"/>
          <w:szCs w:val="24"/>
        </w:rPr>
        <w:t xml:space="preserve">του αυτή τη στιγμή απαιτεί από εσάς την πιο μεγάλη προσήλωση σε αυτούς τους στόχους που σας επιβάλλει η ιστορία. </w:t>
      </w:r>
    </w:p>
    <w:p w14:paraId="3D2FF2B4"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Παρακαλώ, κύριε Τζαβάρα, ολοκληρώστε. Ήδη έχετε υπερβεί τον χρόνο σας. </w:t>
      </w:r>
    </w:p>
    <w:p w14:paraId="3D2FF2B5"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Ολοκληρώνω, κύρ</w:t>
      </w:r>
      <w:r>
        <w:rPr>
          <w:rFonts w:eastAsia="Times New Roman" w:cs="Times New Roman"/>
          <w:szCs w:val="24"/>
        </w:rPr>
        <w:t xml:space="preserve">ιε Πρόεδρε. </w:t>
      </w:r>
    </w:p>
    <w:p w14:paraId="3D2FF2B6"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Από το να έρχεστε, λοιπόν, σήμερα εδώ και να παριστάνετε τον τιμητή, εμείς είχαμε την απαίτηση να έρθετε και να μας εξηγήσετε, όχι τα μυστικά της διπλωματίας, αλλά το γιατί χρησιμοποιείτε μυστική διπλωματία. Είναι άλλο θέμα το τι ακριβώς διπλω</w:t>
      </w:r>
      <w:r>
        <w:rPr>
          <w:rFonts w:eastAsia="Times New Roman" w:cs="Times New Roman"/>
          <w:szCs w:val="24"/>
        </w:rPr>
        <w:t xml:space="preserve">ματικούς ελιγμούς έχετε αποφασίσει να κάνετε στη διαπραγμάτευση και άλλο ζήτημα το ποιοι είναι οι στόχοι της διαπραγμάτευσης. Και αυτούς ακριβώς τους στόχους της διαπραγμάτευσης η Βουλή των Ελλήνων έχει το δικαίωμα να τους πληροφορηθεί από εσάς, που είστε </w:t>
      </w:r>
      <w:r>
        <w:rPr>
          <w:rFonts w:eastAsia="Times New Roman" w:cs="Times New Roman"/>
          <w:szCs w:val="24"/>
        </w:rPr>
        <w:t xml:space="preserve">ο καθ’ ύλην αρμόδιος Υπουργός της Κυβέρνησης. </w:t>
      </w:r>
    </w:p>
    <w:p w14:paraId="3D2FF2B7"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καλούμε σε αυτές τις κρίσιμες ώρες να επιδείξετε επιτέλους την υπευθυνότητα που απαιτούν οι περιστάσεις από την Κυβέρνηση της Ελλάδος. </w:t>
      </w:r>
    </w:p>
    <w:p w14:paraId="3D2FF2B8" w14:textId="77777777" w:rsidR="00665197" w:rsidRDefault="00254003">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2FF2B9"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w:t>
      </w:r>
      <w:r>
        <w:rPr>
          <w:rFonts w:eastAsia="Times New Roman" w:cs="Times New Roman"/>
          <w:b/>
          <w:szCs w:val="24"/>
        </w:rPr>
        <w:t>ιος Γεωργιάδης):</w:t>
      </w:r>
      <w:r>
        <w:rPr>
          <w:rFonts w:eastAsia="Times New Roman" w:cs="Times New Roman"/>
          <w:szCs w:val="24"/>
        </w:rPr>
        <w:t xml:space="preserve"> Ευχαριστούμε τον κ</w:t>
      </w:r>
      <w:r>
        <w:rPr>
          <w:rFonts w:eastAsia="Times New Roman" w:cs="Times New Roman"/>
          <w:szCs w:val="24"/>
        </w:rPr>
        <w:t>.</w:t>
      </w:r>
      <w:r>
        <w:rPr>
          <w:rFonts w:eastAsia="Times New Roman" w:cs="Times New Roman"/>
          <w:szCs w:val="24"/>
        </w:rPr>
        <w:t xml:space="preserve"> Τζαβάρα.</w:t>
      </w:r>
    </w:p>
    <w:p w14:paraId="3D2FF2BA"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Λοβέρδο, έχετε τον λόγο. </w:t>
      </w:r>
    </w:p>
    <w:p w14:paraId="3D2FF2BB"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είμαι Κοινοβουλευτικός Εκπρόσωπος κόμματος που επιφυλάχθηκε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w:t>
      </w:r>
    </w:p>
    <w:p w14:paraId="3D2FF2BC"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ανεξαρτήτως του εάν ο Υπουργός θα έκανε αυτή την ομιλία ή δεν θα έκανε καθόλου αναφορά στα περί </w:t>
      </w:r>
      <w:r>
        <w:rPr>
          <w:rFonts w:eastAsia="Times New Roman" w:cs="Times New Roman"/>
          <w:szCs w:val="24"/>
          <w:lang w:val="en-US"/>
        </w:rPr>
        <w:t>FYROM</w:t>
      </w:r>
      <w:r>
        <w:rPr>
          <w:rFonts w:eastAsia="Times New Roman" w:cs="Times New Roman"/>
          <w:szCs w:val="24"/>
        </w:rPr>
        <w:t xml:space="preserve">, είχα τη δυνατότητα </w:t>
      </w:r>
      <w:proofErr w:type="spellStart"/>
      <w:r>
        <w:rPr>
          <w:rFonts w:eastAsia="Times New Roman" w:cs="Times New Roman"/>
          <w:szCs w:val="24"/>
        </w:rPr>
        <w:t>πενταλέπτου</w:t>
      </w:r>
      <w:proofErr w:type="spellEnd"/>
      <w:r>
        <w:rPr>
          <w:rFonts w:eastAsia="Times New Roman" w:cs="Times New Roman"/>
          <w:szCs w:val="24"/>
        </w:rPr>
        <w:t xml:space="preserve">. </w:t>
      </w:r>
    </w:p>
    <w:p w14:paraId="3D2FF2BD"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Επειδή τοποθετήθηκε ο ειδικός αγορητής από το κόμμα σας</w:t>
      </w:r>
      <w:r>
        <w:rPr>
          <w:rFonts w:eastAsia="Times New Roman" w:cs="Times New Roman"/>
          <w:szCs w:val="24"/>
        </w:rPr>
        <w:t>,</w:t>
      </w:r>
      <w:r>
        <w:rPr>
          <w:rFonts w:eastAsia="Times New Roman" w:cs="Times New Roman"/>
          <w:szCs w:val="24"/>
        </w:rPr>
        <w:t xml:space="preserve"> γενικεύθηκε η συζήτηση. </w:t>
      </w:r>
    </w:p>
    <w:p w14:paraId="3D2FF2BE"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b/>
          <w:szCs w:val="24"/>
        </w:rPr>
        <w:t>Α</w:t>
      </w:r>
      <w:r>
        <w:rPr>
          <w:rFonts w:eastAsia="Times New Roman" w:cs="Times New Roman"/>
          <w:b/>
          <w:szCs w:val="24"/>
        </w:rPr>
        <w:t>ΝΔΡΕΑΣ ΛΟΒΕΡΔΟΣ:</w:t>
      </w:r>
      <w:r>
        <w:rPr>
          <w:rFonts w:eastAsia="Times New Roman" w:cs="Times New Roman"/>
          <w:szCs w:val="24"/>
        </w:rPr>
        <w:t xml:space="preserve"> Έχετε δίκιο.</w:t>
      </w:r>
    </w:p>
    <w:p w14:paraId="3D2FF2BF"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Θα σας δώσω τρία λεπτά και θα έχετε ανοχή. Ο κ. Τζαβάρας έφτασε στα πέντε λεπτά. Δεν θα σας δώσω πέντε και θα μιλήσετε επτά! </w:t>
      </w:r>
    </w:p>
    <w:p w14:paraId="3D2FF2C0"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Θα μου δώσετε πέντε και θα μιλήσω λίγο παραπά</w:t>
      </w:r>
      <w:r>
        <w:rPr>
          <w:rFonts w:eastAsia="Times New Roman" w:cs="Times New Roman"/>
          <w:szCs w:val="24"/>
        </w:rPr>
        <w:t xml:space="preserve">νω. </w:t>
      </w:r>
    </w:p>
    <w:p w14:paraId="3D2FF2C1"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Μη με αναγκάσετε σε διακοπές!</w:t>
      </w:r>
    </w:p>
    <w:p w14:paraId="3D2FF2C2" w14:textId="77777777" w:rsidR="00665197" w:rsidRDefault="00254003">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τοποθετούμαστε σε Ολομέλεια. </w:t>
      </w:r>
    </w:p>
    <w:p w14:paraId="3D2FF2C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Απλά το πεντάλεπτο έχει γίνει κατά παρέκκλιση. Τοποθετήθηκε ο ειδικός αγορητής. </w:t>
      </w:r>
    </w:p>
    <w:p w14:paraId="3D2FF2C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Λοβέρδο</w:t>
      </w:r>
      <w:r>
        <w:rPr>
          <w:rFonts w:eastAsia="Times New Roman" w:cs="Times New Roman"/>
          <w:szCs w:val="24"/>
        </w:rPr>
        <w:t>, ελάτε για πέντε λεπτά και παρακαλώ όλους τους συναδέλφους για την οικονομία του χρόνου. Επεκτείνεται πάρα πολύ η συζήτηση.</w:t>
      </w:r>
    </w:p>
    <w:p w14:paraId="3D2FF2C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Πρόεδρε, το πεντάλεπτο είναι γι’ αυτούς που διαφωνούν. </w:t>
      </w:r>
    </w:p>
    <w:p w14:paraId="3D2FF2C6"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Εμείς δεν συμφωνήσαμε. </w:t>
      </w:r>
    </w:p>
    <w:p w14:paraId="3D2FF2C7"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(Μάριος Γεωργιάδης):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xml:space="preserve">, είχε επιφυλαχθεί ο κ. Λοβέρδος. Προς </w:t>
      </w:r>
      <w:r>
        <w:rPr>
          <w:rFonts w:eastAsia="Times New Roman" w:cs="Times New Roman"/>
          <w:szCs w:val="24"/>
        </w:rPr>
        <w:t>θ</w:t>
      </w:r>
      <w:r>
        <w:rPr>
          <w:rFonts w:eastAsia="Times New Roman" w:cs="Times New Roman"/>
          <w:szCs w:val="24"/>
        </w:rPr>
        <w:t xml:space="preserve">εού, είναι γνώστης του κοινοβουλευτισμού. Δεν το συζητάμε. </w:t>
      </w:r>
    </w:p>
    <w:p w14:paraId="3D2FF2C8"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Απλά να σας θυμίσω, κύριε Λοβέρδο, ότι έχετε πέντε λεπτά για την Κολομβία και το σχέδιο νόμου, όχι γι’ αυτό.</w:t>
      </w:r>
    </w:p>
    <w:p w14:paraId="3D2FF2C9"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ΑΝΔΡΕΑΣ ΛΟΒ</w:t>
      </w:r>
      <w:r>
        <w:rPr>
          <w:rFonts w:eastAsia="Times New Roman" w:cs="Times New Roman"/>
          <w:b/>
          <w:szCs w:val="24"/>
        </w:rPr>
        <w:t>ΕΡΔΟΣ:</w:t>
      </w:r>
      <w:r>
        <w:rPr>
          <w:rFonts w:eastAsia="Times New Roman" w:cs="Times New Roman"/>
          <w:szCs w:val="24"/>
        </w:rPr>
        <w:t xml:space="preserve"> Δεν θα πάρω χρόνο κάνοντας συζήτηση επί του  Κανονισμού, κύριε Πρόεδρε. Αν θέλετε, τα λέμε μετά. </w:t>
      </w:r>
    </w:p>
    <w:p w14:paraId="3D2FF2CA"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Αν ήταν επί του Κανονισμού, θα έπρεπε να έχει λήξει η συζήτηση γενικότερα. </w:t>
      </w:r>
    </w:p>
    <w:p w14:paraId="3D2FF2CB"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Βέβαια, έχετε πολύ δίκιο </w:t>
      </w:r>
      <w:r>
        <w:rPr>
          <w:rFonts w:eastAsia="Times New Roman" w:cs="Times New Roman"/>
          <w:szCs w:val="24"/>
        </w:rPr>
        <w:t>που γενικεύσατε.</w:t>
      </w:r>
    </w:p>
    <w:p w14:paraId="3D2FF2CC"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Έχετε τον λόγο, κύριε Λοβέρδο. </w:t>
      </w:r>
    </w:p>
    <w:p w14:paraId="3D2FF2C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πάρα πολύ, κύριε Πρόεδρε. </w:t>
      </w:r>
    </w:p>
    <w:p w14:paraId="3D2FF2C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Κοιτάξτε, υπάρχουν δύο συμβάσεις που πρέπει να κυρωθούν, που είναι συμβάσεις της Ευρωπαϊκής Ένωσης με το Περού και την Κ</w:t>
      </w:r>
      <w:r>
        <w:rPr>
          <w:rFonts w:eastAsia="Times New Roman" w:cs="Times New Roman"/>
          <w:szCs w:val="24"/>
        </w:rPr>
        <w:t xml:space="preserve">ολομβία. </w:t>
      </w:r>
      <w:r>
        <w:rPr>
          <w:rFonts w:eastAsia="Times New Roman" w:cs="Times New Roman"/>
        </w:rPr>
        <w:t>Δηλαδή</w:t>
      </w:r>
      <w:r>
        <w:rPr>
          <w:rFonts w:eastAsia="Times New Roman" w:cs="Times New Roman"/>
          <w:szCs w:val="24"/>
        </w:rPr>
        <w:t xml:space="preserve">, είναι μια σύμβαση, αλλά με δύο χώρες. Η δική μας παρέμβαση, η παρέμβαση της επιφύλαξης, είχε σκοπό, όπως έχουμε επανειλημμένα διαβεβαιώσει την Αίθουσα, να αποκτήσουμε </w:t>
      </w:r>
      <w:r>
        <w:rPr>
          <w:rFonts w:eastAsia="Times New Roman" w:cs="Times New Roman"/>
          <w:szCs w:val="24"/>
        </w:rPr>
        <w:lastRenderedPageBreak/>
        <w:t xml:space="preserve">τη δυνατότητα να ξεπερνάμε τον Κανονισμό και να παίρνουμε τον λόγο στην </w:t>
      </w:r>
      <w:r>
        <w:rPr>
          <w:rFonts w:eastAsia="Times New Roman" w:cs="Times New Roman"/>
          <w:szCs w:val="24"/>
        </w:rPr>
        <w:t>Ολομέλεια. Διότι η πολιτική ζωή έχει μεγάλες εντάσεις και ποικιλία και συνεπώς δεν μπορεί η Ολομέλεια να λειτουργεί ερήμην της πραγματικότητας. Γι</w:t>
      </w:r>
      <w:r>
        <w:rPr>
          <w:rFonts w:eastAsia="Times New Roman" w:cs="Times New Roman"/>
          <w:szCs w:val="24"/>
        </w:rPr>
        <w:t>α</w:t>
      </w:r>
      <w:r>
        <w:rPr>
          <w:rFonts w:eastAsia="Times New Roman" w:cs="Times New Roman"/>
          <w:szCs w:val="24"/>
        </w:rPr>
        <w:t xml:space="preserve"> αυτό, επιφυλασσόμαστε, για να μπορούμε στην Ολομέλεια να έχουμε τον λόγο. Αυτό το νόημα είχε η δική μας επιφ</w:t>
      </w:r>
      <w:r>
        <w:rPr>
          <w:rFonts w:eastAsia="Times New Roman" w:cs="Times New Roman"/>
          <w:szCs w:val="24"/>
        </w:rPr>
        <w:t xml:space="preserve">ύλαξη. </w:t>
      </w:r>
    </w:p>
    <w:p w14:paraId="3D2FF2C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έχει διατυπώσει, ωστόσο, ο κ. Θεοχαρόπουλος από 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αλλά και σήμερα, την παράκληση στον Υπουργό να μας πει το περιεχόμενο των συζητήσεων ανάμεσα στην ηγεσία του Υπουργείου Εξωτερικών της Κολομβίας και της Ελλά</w:t>
      </w:r>
      <w:r>
        <w:rPr>
          <w:rFonts w:eastAsia="Times New Roman" w:cs="Times New Roman"/>
          <w:szCs w:val="24"/>
        </w:rPr>
        <w:t xml:space="preserve">δας. Η αναφορά του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ήταν μια σειρά και η σημερινή του αναφορά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αναφορών σε ειδικότερα θέματα </w:t>
      </w:r>
      <w:r>
        <w:rPr>
          <w:rFonts w:eastAsia="Times New Roman" w:cs="Times New Roman"/>
          <w:szCs w:val="24"/>
        </w:rPr>
        <w:lastRenderedPageBreak/>
        <w:t>πολύ χρήσιμα, θέματα ομογένειας, θέματα εμπορικών και οικονομικών σχέσεων.</w:t>
      </w:r>
    </w:p>
    <w:p w14:paraId="3D2FF2D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υπάρχουν και τα πολιτικά θέματα. Τα πολιτικά θέματα έχουν έκφραση και αποτύπωση στον Οργανισμό Ηνωμένων Εθνών. Έχουμε το Κυπριακό, έχουμε τα ελληνοτουρκικά, έχουμε και τα θέματα με τη </w:t>
      </w:r>
      <w:r>
        <w:rPr>
          <w:rFonts w:eastAsia="Times New Roman" w:cs="Times New Roman"/>
          <w:szCs w:val="24"/>
          <w:lang w:val="en-US"/>
        </w:rPr>
        <w:t>FYROM</w:t>
      </w:r>
      <w:r>
        <w:rPr>
          <w:rFonts w:eastAsia="Times New Roman" w:cs="Times New Roman"/>
          <w:szCs w:val="24"/>
        </w:rPr>
        <w:t xml:space="preserve">. Καλό θα ήταν να ενημέρωνε ο Υπουργός αν στις συζητήσεις μας με </w:t>
      </w:r>
      <w:r>
        <w:rPr>
          <w:rFonts w:eastAsia="Times New Roman" w:cs="Times New Roman"/>
          <w:szCs w:val="24"/>
        </w:rPr>
        <w:t xml:space="preserve">την Κολομβία έχουν τεθεί αυτά τα θέματα </w:t>
      </w:r>
      <w:r>
        <w:rPr>
          <w:rFonts w:eastAsia="Times New Roman"/>
          <w:bCs/>
        </w:rPr>
        <w:t>και</w:t>
      </w:r>
      <w:r>
        <w:rPr>
          <w:rFonts w:eastAsia="Times New Roman" w:cs="Times New Roman"/>
          <w:szCs w:val="24"/>
        </w:rPr>
        <w:t xml:space="preserve"> ποια είναι η στάση αυτής της χώρας σχετικά με αυτά που μας αφορούν στο επίπεδο του Οργανισμού Ηνωμένων Εθνών. </w:t>
      </w:r>
    </w:p>
    <w:p w14:paraId="3D2FF2D1"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Θα έκανα σήμερα, ως Κοινοβουλευτικός Εκπρόσωπος, μια αναφορά στη συνάντηση του Πρωθυπουργού με τον Πρ</w:t>
      </w:r>
      <w:r>
        <w:rPr>
          <w:rFonts w:eastAsia="Times New Roman" w:cs="Times New Roman"/>
          <w:szCs w:val="24"/>
        </w:rPr>
        <w:t xml:space="preserve">ωθυπουργό της </w:t>
      </w:r>
      <w:r>
        <w:rPr>
          <w:rFonts w:eastAsia="Times New Roman" w:cs="Times New Roman"/>
          <w:szCs w:val="24"/>
          <w:lang w:val="en-US"/>
        </w:rPr>
        <w:t>FYROM</w:t>
      </w:r>
      <w:r>
        <w:rPr>
          <w:rFonts w:eastAsia="Times New Roman" w:cs="Times New Roman"/>
          <w:szCs w:val="24"/>
        </w:rPr>
        <w:t xml:space="preserve">, υπό την έννοια της ερώτησης προς τον κ. </w:t>
      </w:r>
      <w:proofErr w:type="spellStart"/>
      <w:r>
        <w:rPr>
          <w:rFonts w:eastAsia="Times New Roman" w:cs="Times New Roman"/>
          <w:szCs w:val="24"/>
        </w:rPr>
        <w:t>Κατρούγκαλο</w:t>
      </w:r>
      <w:proofErr w:type="spellEnd"/>
      <w:r>
        <w:rPr>
          <w:rFonts w:eastAsia="Times New Roman" w:cs="Times New Roman"/>
          <w:szCs w:val="24"/>
        </w:rPr>
        <w:t xml:space="preserve"> -αν είχε βέβαια τη δυνατότητα να απαντήσει- για το επίπεδο </w:t>
      </w:r>
      <w:r>
        <w:rPr>
          <w:rFonts w:eastAsia="Times New Roman" w:cs="Times New Roman"/>
          <w:szCs w:val="24"/>
        </w:rPr>
        <w:lastRenderedPageBreak/>
        <w:t>ωριμότητας που έχει φτάσει η συζήτηση ανάμεσα στις δύο χώρες και στο πλαίσιο του ΟΗΕ, ως προς το θέμα του ονόματος και των λ</w:t>
      </w:r>
      <w:r>
        <w:rPr>
          <w:rFonts w:eastAsia="Times New Roman" w:cs="Times New Roman"/>
          <w:szCs w:val="24"/>
        </w:rPr>
        <w:t xml:space="preserve">οιπών θεμάτων, όπως έχει ξεκαθαρίσει η Δημοκρατική Συμπαράταξη και το Ποτάμι ή αν είναι μια συνάντηση επ’ ευκαιρία του </w:t>
      </w:r>
      <w:r>
        <w:rPr>
          <w:rFonts w:eastAsia="Times New Roman" w:cs="Times New Roman"/>
          <w:szCs w:val="24"/>
        </w:rPr>
        <w:t xml:space="preserve">Νταβός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συνεπώς, δεν θα μπει στον πυρήνα του θέματος η συζήτηση. </w:t>
      </w:r>
      <w:r>
        <w:rPr>
          <w:rFonts w:eastAsia="Times New Roman" w:cs="Times New Roman"/>
          <w:bCs/>
          <w:shd w:val="clear" w:color="auto" w:fill="FFFFFF"/>
        </w:rPr>
        <w:t>Και</w:t>
      </w:r>
      <w:r>
        <w:rPr>
          <w:rFonts w:eastAsia="Times New Roman" w:cs="Times New Roman"/>
          <w:szCs w:val="24"/>
        </w:rPr>
        <w:t xml:space="preserve"> θα τελείωνα εκεί, γιατί</w:t>
      </w:r>
      <w:r>
        <w:rPr>
          <w:rFonts w:eastAsia="Times New Roman" w:cs="Times New Roman"/>
          <w:szCs w:val="24"/>
        </w:rPr>
        <w:t>,</w:t>
      </w:r>
      <w:r>
        <w:rPr>
          <w:rFonts w:eastAsia="Times New Roman" w:cs="Times New Roman"/>
          <w:szCs w:val="24"/>
        </w:rPr>
        <w:t xml:space="preserve"> όταν ο Πρωθυπουργός συζητάει με άλλον Π</w:t>
      </w:r>
      <w:r>
        <w:rPr>
          <w:rFonts w:eastAsia="Times New Roman" w:cs="Times New Roman"/>
          <w:szCs w:val="24"/>
        </w:rPr>
        <w:t xml:space="preserve">ρωθυπουργό, νομίζω ότι δεν είναι ώρα για αντιπολίτευση. Και ο κ. Θεοχαρόπουλος κινήθηκε ακριβώς έτσι στην ομιλία του, που άκουσα. Επανέλαβε αυτά που λέμε και άσκησε κριτική στην Κυβέρνηση -τελεία- για θέματα που έχουν ειπωθεί ήδη πολλές φορές. </w:t>
      </w:r>
    </w:p>
    <w:p w14:paraId="3D2FF2D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Ο κύριος Υπ</w:t>
      </w:r>
      <w:r>
        <w:rPr>
          <w:rFonts w:eastAsia="Times New Roman" w:cs="Times New Roman"/>
          <w:szCs w:val="24"/>
        </w:rPr>
        <w:t xml:space="preserve">ουργός, όμως, πήρε τον λόγο, βρίσκοντας την ευκαιρία να </w:t>
      </w:r>
      <w:r>
        <w:rPr>
          <w:rFonts w:eastAsia="Times New Roman" w:cs="Times New Roman"/>
          <w:szCs w:val="24"/>
        </w:rPr>
        <w:t>«</w:t>
      </w:r>
      <w:proofErr w:type="spellStart"/>
      <w:r>
        <w:rPr>
          <w:rFonts w:eastAsia="Times New Roman" w:cs="Times New Roman"/>
          <w:szCs w:val="24"/>
        </w:rPr>
        <w:t>εσωτερικοποιήσει</w:t>
      </w:r>
      <w:proofErr w:type="spellEnd"/>
      <w:r>
        <w:rPr>
          <w:rFonts w:eastAsia="Times New Roman" w:cs="Times New Roman"/>
          <w:szCs w:val="24"/>
        </w:rPr>
        <w:t>»</w:t>
      </w:r>
      <w:r>
        <w:rPr>
          <w:rFonts w:eastAsia="Times New Roman" w:cs="Times New Roman"/>
          <w:szCs w:val="24"/>
        </w:rPr>
        <w:t xml:space="preserve"> ακόμη μια φορά το θέμα και να αποδείξει ότι όλος ο τρόπος που χειρίστηκαν το θέμα -διπλωματικά και </w:t>
      </w:r>
      <w:r>
        <w:rPr>
          <w:rFonts w:eastAsia="Times New Roman" w:cs="Times New Roman"/>
          <w:szCs w:val="24"/>
        </w:rPr>
        <w:lastRenderedPageBreak/>
        <w:t>πολιτικά απαράδεκτος- γίνεται για λόγους εσωτερικούς. Γίνονται συγκρούσεις, γίνοντ</w:t>
      </w:r>
      <w:r>
        <w:rPr>
          <w:rFonts w:eastAsia="Times New Roman" w:cs="Times New Roman"/>
          <w:szCs w:val="24"/>
        </w:rPr>
        <w:t xml:space="preserve">αι διαδηλώσεις, συγκεντρώσεις, τσακώνεστε με την Αξιωματική Αντιπολίτευση, αλλά κανένας δεν ξέρει, πέραν των βασικών θέσεων της χώρας, πού έχει πάει η διαπραγμάτευση. </w:t>
      </w:r>
    </w:p>
    <w:p w14:paraId="3D2FF2D3" w14:textId="77777777" w:rsidR="00665197" w:rsidRDefault="00254003">
      <w:pPr>
        <w:tabs>
          <w:tab w:val="left" w:pos="2738"/>
          <w:tab w:val="center" w:pos="4753"/>
          <w:tab w:val="left" w:pos="5723"/>
        </w:tabs>
        <w:spacing w:line="600" w:lineRule="auto"/>
        <w:ind w:firstLine="709"/>
        <w:contextualSpacing/>
        <w:jc w:val="both"/>
        <w:rPr>
          <w:rFonts w:eastAsia="Times New Roman" w:cs="Times New Roman"/>
          <w:szCs w:val="24"/>
        </w:rPr>
      </w:pPr>
      <w:r>
        <w:rPr>
          <w:rFonts w:eastAsia="Times New Roman" w:cs="Times New Roman"/>
          <w:szCs w:val="24"/>
        </w:rPr>
        <w:t>Και μας σηκώνετε σήμερα το χέρι και το δάκτυλο να μας πείτε και πώς πρέπει να φερθούμε, εσείς που την περασμένη εβδομάδα που έτυχε να σας ακούσω στη Διαρκή Επιτροπή, είπατε ότι διαστρεβλώνονται οι θέσεις του Νίμιτς και δεν είναι αυτές που διαβάζουμε στον Τ</w:t>
      </w:r>
      <w:r>
        <w:rPr>
          <w:rFonts w:eastAsia="Times New Roman" w:cs="Times New Roman"/>
          <w:szCs w:val="24"/>
        </w:rPr>
        <w:t xml:space="preserve">ύπο, και μια μέρα μετά ο διαμεσολαβητής του Οργανισμού Ηνωμένων Εθνών, μιλώντας σε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νημέρωσης</w:t>
      </w:r>
      <w:r>
        <w:rPr>
          <w:rFonts w:eastAsia="Times New Roman" w:cs="Times New Roman"/>
          <w:szCs w:val="24"/>
        </w:rPr>
        <w:t xml:space="preserve"> της </w:t>
      </w:r>
      <w:r>
        <w:rPr>
          <w:rFonts w:eastAsia="Times New Roman" w:cs="Times New Roman"/>
          <w:szCs w:val="24"/>
          <w:lang w:val="en-US"/>
        </w:rPr>
        <w:t>FYROM</w:t>
      </w:r>
      <w:r>
        <w:rPr>
          <w:rFonts w:eastAsia="Times New Roman" w:cs="Times New Roman"/>
          <w:szCs w:val="24"/>
        </w:rPr>
        <w:t xml:space="preserve">, έκανε αναφορά από την πλευρά του για δεδομένα -των προτάσεών του; Ρωτώ!- που σχετίζονται με το </w:t>
      </w:r>
      <w:r>
        <w:rPr>
          <w:rFonts w:eastAsia="Times New Roman" w:cs="Times New Roman"/>
          <w:szCs w:val="24"/>
        </w:rPr>
        <w:t>«</w:t>
      </w:r>
      <w:r>
        <w:rPr>
          <w:rFonts w:eastAsia="Times New Roman" w:cs="Times New Roman"/>
          <w:szCs w:val="24"/>
        </w:rPr>
        <w:t>μακεδονικό έθνος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όπως το χαρακτήρισε, απευθυνόμε</w:t>
      </w:r>
      <w:r>
        <w:rPr>
          <w:rFonts w:eastAsia="Times New Roman" w:cs="Times New Roman"/>
          <w:szCs w:val="24"/>
        </w:rPr>
        <w:t xml:space="preserve">νος στην κοινωνία και στην πολιτική της </w:t>
      </w:r>
      <w:r>
        <w:rPr>
          <w:rFonts w:eastAsia="Times New Roman" w:cs="Times New Roman"/>
          <w:szCs w:val="24"/>
          <w:lang w:val="en-US"/>
        </w:rPr>
        <w:t>FYROM</w:t>
      </w:r>
      <w:r>
        <w:rPr>
          <w:rFonts w:eastAsia="Times New Roman" w:cs="Times New Roman"/>
          <w:szCs w:val="24"/>
        </w:rPr>
        <w:t xml:space="preserve">. Και αποδοκιμάστηκε αυτή του η παρέμβαση, που προλαβαίνει θέματα της συζήτησης της διαπραγμάτευσης, από όλες τις πλευρές στην Ελλάδα. </w:t>
      </w:r>
    </w:p>
    <w:p w14:paraId="3D2FF2D4"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εσείς μια μέρα πριν τον είχατε δικαιολογήσει. Είχατε πει, μάλιστα, ότι </w:t>
      </w:r>
      <w:r>
        <w:rPr>
          <w:rFonts w:eastAsia="Times New Roman" w:cs="Times New Roman"/>
          <w:szCs w:val="24"/>
        </w:rPr>
        <w:t xml:space="preserve">αυτά που λέει διαστρέφονται. Κάνατε μια γκάφα, δηλαδή. Δεν θα σας το λέγαμε σήμερα. Έχουμε καιρό. Ήρθατε εδώ, όμως, εσείς να κάνετε κριτική στην Αντιπολίτευση και να μην κάνετε αναφορά σε κοινές θέσεις που θα μπορούσαν να βοηθήσουν τη χώρα; </w:t>
      </w:r>
    </w:p>
    <w:p w14:paraId="3D2FF2D5"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λοιπόν,</w:t>
      </w:r>
      <w:r>
        <w:rPr>
          <w:rFonts w:eastAsia="Times New Roman" w:cs="Times New Roman"/>
          <w:szCs w:val="24"/>
        </w:rPr>
        <w:t xml:space="preserve"> αφού το θέλετε έτσι, κάνουμε αναφορά στα εξής ως προς την πλευρά σας: Πρώτα από όλα, είστε η επιτομή της </w:t>
      </w:r>
      <w:r>
        <w:rPr>
          <w:rFonts w:eastAsia="Times New Roman" w:cs="Times New Roman"/>
          <w:szCs w:val="24"/>
        </w:rPr>
        <w:lastRenderedPageBreak/>
        <w:t xml:space="preserve">υποκρισίας. Γιατί; Διότι μιλάτε για πρόσφορη ενημέρωση. Ποια; Καμμία! </w:t>
      </w:r>
    </w:p>
    <w:p w14:paraId="3D2FF2D6"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ως Δημοκρατική Συμπαράταξη και ως Ποτάμι κρατήσαμε και σε αυτό το θέμα, της</w:t>
      </w:r>
      <w:r>
        <w:rPr>
          <w:rFonts w:eastAsia="Times New Roman" w:cs="Times New Roman"/>
          <w:szCs w:val="24"/>
        </w:rPr>
        <w:t xml:space="preserve"> ενημέρωσης, μια πάρα πολύ υπεύθυνη στάση. Όταν συναντήθηκαν οι Υπουργοί των Εξωτερικών, ο κ. </w:t>
      </w:r>
      <w:proofErr w:type="spellStart"/>
      <w:r>
        <w:rPr>
          <w:rFonts w:eastAsia="Times New Roman" w:cs="Times New Roman"/>
          <w:szCs w:val="24"/>
        </w:rPr>
        <w:t>Δημητρόφ</w:t>
      </w:r>
      <w:proofErr w:type="spellEnd"/>
      <w:r>
        <w:rPr>
          <w:rFonts w:eastAsia="Times New Roman" w:cs="Times New Roman"/>
          <w:szCs w:val="24"/>
        </w:rPr>
        <w:t xml:space="preserve"> με τον κ. Κοτζιά</w:t>
      </w:r>
      <w:r>
        <w:rPr>
          <w:rFonts w:eastAsia="Times New Roman" w:cs="Times New Roman"/>
          <w:szCs w:val="24"/>
        </w:rPr>
        <w:t>,</w:t>
      </w:r>
      <w:r>
        <w:rPr>
          <w:rFonts w:eastAsia="Times New Roman" w:cs="Times New Roman"/>
          <w:szCs w:val="24"/>
        </w:rPr>
        <w:t xml:space="preserve"> και όταν έγινε και η κατάθεση των προτάσεων από τον κ. Νίμιτς, ζητήσαμε Εθνικό Συμβούλιο Εξωτερικής Πολιτικής. Δεν ανταποκριθήκατε; Δεν</w:t>
      </w:r>
      <w:r>
        <w:rPr>
          <w:rFonts w:eastAsia="Times New Roman" w:cs="Times New Roman"/>
          <w:szCs w:val="24"/>
        </w:rPr>
        <w:t xml:space="preserve"> επιμείναμε, διότι όταν μια κυβέρνηση διαπραγματεύεται, έχει και την ευθύνη των θεμάτων της ενημέρωσης. Παρέμεινε, λοιπόν, ένα κενό. Ούτε κάναμε πολιτική κριτική και αντιπαράθεση γιατί δεν μας ενημερώσατε. Προτείναμε, δεν το δεχθήκατε, τελείωσε. </w:t>
      </w:r>
    </w:p>
    <w:p w14:paraId="3D2FF2D7"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Θα μας πε</w:t>
      </w:r>
      <w:r>
        <w:rPr>
          <w:rFonts w:eastAsia="Times New Roman" w:cs="Times New Roman"/>
          <w:szCs w:val="24"/>
        </w:rPr>
        <w:t xml:space="preserve">ίτε και από πάνω σήμερα εδώ ότι υπάρχει πλέρια ενημέρωση και φταίμε που δεν την έχουμε; Ίσως δεν πάτε καλά. Όμως, αν δεν πάτε καλά εσείς για λόγους συγχύσεως, δεν σας φταίει ούτε η Ολομέλεια της Βουλής ούτε η Αντιπολίτευση. </w:t>
      </w:r>
    </w:p>
    <w:p w14:paraId="3D2FF2D8"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ακόμη αναφέρεστε σε ένα θέμ</w:t>
      </w:r>
      <w:r>
        <w:rPr>
          <w:rFonts w:eastAsia="Times New Roman" w:cs="Times New Roman"/>
          <w:szCs w:val="24"/>
        </w:rPr>
        <w:t>α που κληρονομήσατε. Τι λέτε; Τι να πούμε για το Κυπριακό; Τι να πούμε για τα ελληνοτουρκικά</w:t>
      </w:r>
      <w:r>
        <w:rPr>
          <w:rFonts w:eastAsia="Times New Roman" w:cs="Times New Roman"/>
          <w:szCs w:val="24"/>
        </w:rPr>
        <w:t>,</w:t>
      </w:r>
      <w:r>
        <w:rPr>
          <w:rFonts w:eastAsia="Times New Roman" w:cs="Times New Roman"/>
          <w:szCs w:val="24"/>
        </w:rPr>
        <w:t xml:space="preserve"> που κληρονομήσαμε από τους προγόνους μας; Θα </w:t>
      </w:r>
      <w:proofErr w:type="spellStart"/>
      <w:r>
        <w:rPr>
          <w:rFonts w:eastAsia="Times New Roman" w:cs="Times New Roman"/>
          <w:szCs w:val="24"/>
        </w:rPr>
        <w:t>καταφερθούμε</w:t>
      </w:r>
      <w:proofErr w:type="spellEnd"/>
      <w:r>
        <w:rPr>
          <w:rFonts w:eastAsia="Times New Roman" w:cs="Times New Roman"/>
          <w:szCs w:val="24"/>
        </w:rPr>
        <w:t xml:space="preserve"> εναντίον των προγόνων μας που μας τα δημιούργησαν; Τι είναι αυτά που λέτε; Καθένας που αναλαμβάνει τα ηνία της ελληνικής πολιτείας, κράτους και κοινωνίας, έχει την υποχρέωση να αντιμετωπίζει τα θέμ</w:t>
      </w:r>
      <w:r>
        <w:rPr>
          <w:rFonts w:eastAsia="Times New Roman" w:cs="Times New Roman"/>
          <w:szCs w:val="24"/>
        </w:rPr>
        <w:t xml:space="preserve">ατά μας και τα θέματά μας είναι σοβαρά. </w:t>
      </w:r>
    </w:p>
    <w:p w14:paraId="3D2FF2D9"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w:t>
      </w:r>
      <w:r>
        <w:rPr>
          <w:rFonts w:eastAsia="Times New Roman" w:cs="Times New Roman"/>
          <w:szCs w:val="24"/>
        </w:rPr>
        <w:t xml:space="preserve"> το κουδούνι λήξεως του χρόνου ομιλίας του κυρίου Βουλευτή)</w:t>
      </w:r>
    </w:p>
    <w:p w14:paraId="3D2FF2DA"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Κύριε Λοβέρδο, μιλάτε ήδη έξι λεπτά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αρακαλώ</w:t>
      </w:r>
      <w:r>
        <w:rPr>
          <w:rFonts w:eastAsia="Times New Roman" w:cs="Times New Roman"/>
          <w:szCs w:val="24"/>
        </w:rPr>
        <w:t xml:space="preserve">, ολοκληρώστε. </w:t>
      </w:r>
    </w:p>
    <w:p w14:paraId="3D2FF2DB"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το Κυπριακό, ή</w:t>
      </w:r>
      <w:r>
        <w:rPr>
          <w:rFonts w:eastAsia="Times New Roman" w:cs="Times New Roman"/>
          <w:szCs w:val="24"/>
        </w:rPr>
        <w:t xml:space="preserve">ταν και είναι τα ελληνοτουρκικά, είναι και τα θέματα με τη </w:t>
      </w:r>
      <w:r>
        <w:rPr>
          <w:rFonts w:eastAsia="Times New Roman" w:cs="Times New Roman"/>
          <w:szCs w:val="24"/>
          <w:lang w:val="en-US"/>
        </w:rPr>
        <w:t>FYROM</w:t>
      </w:r>
      <w:r>
        <w:rPr>
          <w:rFonts w:eastAsia="Times New Roman" w:cs="Times New Roman"/>
          <w:szCs w:val="24"/>
        </w:rPr>
        <w:t xml:space="preserve"> που πρέπει να αντιμετωπίσουμε.</w:t>
      </w:r>
    </w:p>
    <w:p w14:paraId="3D2FF2DC"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Τι μας λέτε τώρα εδώ εσείς, δηλαδή; Ότι είστε και οι λύτες ενός προβλήματος που σας δημιούργησαν άλλοι, ενώ εσείς είστε το καλό που θα λύσει το πρόβλημα; Τι είν</w:t>
      </w:r>
      <w:r>
        <w:rPr>
          <w:rFonts w:eastAsia="Times New Roman" w:cs="Times New Roman"/>
          <w:szCs w:val="24"/>
        </w:rPr>
        <w:t xml:space="preserve">αι αυτά; Κάθε Υπουργός Εξωτερικών αναλαμβάνει μια ημερήσια διάταξη, κάνει ό,τι μπορεί περισσότερο για να τα λύσει. </w:t>
      </w:r>
    </w:p>
    <w:p w14:paraId="3D2FF2DD"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Σπεύσαμε να συγχαρούμε τους πάντες για την υπέρβαση του προβλήματος που είχε δημιουργηθεί δεκαετίες με την Αλβανία, σε ό,τι αφορά την τιμή σ</w:t>
      </w:r>
      <w:r>
        <w:rPr>
          <w:rFonts w:eastAsia="Times New Roman" w:cs="Times New Roman"/>
          <w:szCs w:val="24"/>
        </w:rPr>
        <w:t xml:space="preserve">τους νεκρούς μας. Και ως Υπουργός Παιδείας </w:t>
      </w:r>
      <w:r>
        <w:rPr>
          <w:rFonts w:eastAsia="Times New Roman" w:cs="Times New Roman"/>
          <w:szCs w:val="24"/>
        </w:rPr>
        <w:lastRenderedPageBreak/>
        <w:t>είχα προσπαθήσει και εγώ, όλοι οι διπλωμάτες μας είχαν προσπαθήσει…</w:t>
      </w:r>
    </w:p>
    <w:p w14:paraId="3D2FF2DE"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Λοβέρδο, με φέρνετε σε δύσκολη θέση. Είστε ήδη στα επτά λεπτά. </w:t>
      </w:r>
    </w:p>
    <w:p w14:paraId="3D2FF2DF"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Σας παρακαλώ, κύριε Πρόεδ</w:t>
      </w:r>
      <w:r>
        <w:rPr>
          <w:rFonts w:eastAsia="Times New Roman" w:cs="Times New Roman"/>
          <w:szCs w:val="24"/>
        </w:rPr>
        <w:t xml:space="preserve">ρε, έρχεστε μόνος σας σε δύσκολη θέση, αφού γενικεύσατε τη συζήτηση. </w:t>
      </w:r>
    </w:p>
    <w:p w14:paraId="3D2FF2E0"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έρχομαι σε δύσκολη θέση. Τα πέντε λεπτά…</w:t>
      </w:r>
    </w:p>
    <w:p w14:paraId="3D2FF2E1"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επιτρέψετε να γίνει…</w:t>
      </w:r>
    </w:p>
    <w:p w14:paraId="3D2FF2E2"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Μα, δεν μπορεί να γίνει με όλους το</w:t>
      </w:r>
      <w:r>
        <w:rPr>
          <w:rFonts w:eastAsia="Times New Roman" w:cs="Times New Roman"/>
          <w:szCs w:val="24"/>
        </w:rPr>
        <w:t>υς συναδέλφους αυτό. Δηλαδή, αν κάνω διάκριση σε εσάς…</w:t>
      </w:r>
    </w:p>
    <w:p w14:paraId="3D2FF2E3"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Θα επιτρέψετε στα κόμματα που είχαν και την επιφύλαξη για το κυρίως θέμα να εκφραστούν.</w:t>
      </w:r>
    </w:p>
    <w:p w14:paraId="3D2FF2E4"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Ναι, έχετε πέντε λεπτά, όχι παραπάνω. Αυτή τη στιγμή μιλάτε επτ</w:t>
      </w:r>
      <w:r>
        <w:rPr>
          <w:rFonts w:eastAsia="Times New Roman" w:cs="Times New Roman"/>
          <w:szCs w:val="24"/>
        </w:rPr>
        <w:t xml:space="preserve">ά λεπτά. </w:t>
      </w:r>
    </w:p>
    <w:p w14:paraId="3D2FF2E5"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ολοκληρώσω. Αν δεν με είχατε διακόψει, με λίγες φράσεις ακόμα θα είχα ολοκληρώσει. </w:t>
      </w:r>
    </w:p>
    <w:p w14:paraId="3D2FF2E6"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παρακαλώ πολύ, έχετε τριάντα δευτερόλεπτα ακόμη για να ολοκληρώσετε. </w:t>
      </w:r>
    </w:p>
    <w:p w14:paraId="3D2FF2E7"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Λέω, λοιπόν, ότι</w:t>
      </w:r>
      <w:r>
        <w:rPr>
          <w:rFonts w:eastAsia="Times New Roman" w:cs="Times New Roman"/>
          <w:szCs w:val="24"/>
        </w:rPr>
        <w:t>,</w:t>
      </w:r>
      <w:r>
        <w:rPr>
          <w:rFonts w:eastAsia="Times New Roman" w:cs="Times New Roman"/>
          <w:szCs w:val="24"/>
        </w:rPr>
        <w:t xml:space="preserve"> όταν λύθηκε αυτό το θέμα με την Αλβανία, σπεύσαμε να συγχαρούμε τους πάντες, διπλωμάτες και πολιτικούς, γιατί είναι προσπάθειες δεκαετιών για την τιμή στους νεκρούς μας του αλβανικού έπους. Και τελικά το καταφέραμε και θέλω να δω και σε ποιον βαθμό και σε</w:t>
      </w:r>
      <w:r>
        <w:rPr>
          <w:rFonts w:eastAsia="Times New Roman" w:cs="Times New Roman"/>
          <w:szCs w:val="24"/>
        </w:rPr>
        <w:t xml:space="preserve"> ποια έκταση. </w:t>
      </w:r>
      <w:r>
        <w:rPr>
          <w:rFonts w:eastAsia="Times New Roman" w:cs="Times New Roman"/>
          <w:szCs w:val="24"/>
        </w:rPr>
        <w:lastRenderedPageBreak/>
        <w:t>Όταν δόθηκε η ιθαγένεια στον Αρχιεπίσκοπο Αναστάσιο, όλοι σπεύσαμε να πούμε την καλή μας κουβέντα. Δεν είχαμε στο παρελθόν εμείς τέτοιες συμπεριφορές.</w:t>
      </w:r>
    </w:p>
    <w:p w14:paraId="3D2FF2E8" w14:textId="77777777" w:rsidR="00665197" w:rsidRDefault="0025400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Εσείς εδώ έρχεστε σήμερα να σηκώσετε το </w:t>
      </w:r>
      <w:r>
        <w:rPr>
          <w:rFonts w:eastAsia="Times New Roman" w:cs="Times New Roman"/>
          <w:szCs w:val="24"/>
        </w:rPr>
        <w:t>δά</w:t>
      </w:r>
      <w:r>
        <w:rPr>
          <w:rFonts w:eastAsia="Times New Roman" w:cs="Times New Roman"/>
          <w:szCs w:val="24"/>
        </w:rPr>
        <w:t>κ</w:t>
      </w:r>
      <w:r>
        <w:rPr>
          <w:rFonts w:eastAsia="Times New Roman" w:cs="Times New Roman"/>
          <w:szCs w:val="24"/>
        </w:rPr>
        <w:t>τυλο</w:t>
      </w:r>
      <w:r>
        <w:rPr>
          <w:rFonts w:eastAsia="Times New Roman" w:cs="Times New Roman"/>
          <w:szCs w:val="24"/>
        </w:rPr>
        <w:t>, όταν έχετε παραβιάσει κάθε κανόνα πολιτική</w:t>
      </w:r>
      <w:r>
        <w:rPr>
          <w:rFonts w:eastAsia="Times New Roman" w:cs="Times New Roman"/>
          <w:szCs w:val="24"/>
        </w:rPr>
        <w:t>ς και διπλωματικής δεοντολογίας; Επιτέλους, πρέπει να καταλάβετε ότι τα θέματα εξωτερικής πολιτικής λύνονται στο μέτρο που μία κυβέρνηση έχει θέσεις –έχετε δύο θέσεις</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μία κυβέρνηση της άλλης πλευράς έχει και αυτή θέσεις –δεν τις ξέρουμε</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οι θέσε</w:t>
      </w:r>
      <w:r>
        <w:rPr>
          <w:rFonts w:eastAsia="Times New Roman" w:cs="Times New Roman"/>
          <w:szCs w:val="24"/>
        </w:rPr>
        <w:t xml:space="preserve">ις συμπίπτουν και που όλες οι πολιτικές δυνάμεις ή οι περισσότερες, ενημερωμένες με μια άψογη διαδικασία, δίνουν η καθεμία τον οβολό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βάζουν πλάτη</w:t>
      </w:r>
      <w:r>
        <w:rPr>
          <w:rFonts w:eastAsia="Times New Roman" w:cs="Times New Roman"/>
          <w:szCs w:val="24"/>
        </w:rPr>
        <w:t>,</w:t>
      </w:r>
      <w:r>
        <w:rPr>
          <w:rFonts w:eastAsia="Times New Roman" w:cs="Times New Roman"/>
          <w:szCs w:val="24"/>
        </w:rPr>
        <w:t xml:space="preserve"> για να λύσει η πατρίδα μας ένα θέμα. Το να μας βρίζετε, το να βρίζετε με </w:t>
      </w:r>
      <w:r>
        <w:rPr>
          <w:rFonts w:eastAsia="Times New Roman" w:cs="Times New Roman"/>
          <w:szCs w:val="24"/>
        </w:rPr>
        <w:lastRenderedPageBreak/>
        <w:t>τον άλφα ή βήτα τρόπο ανθρώπους</w:t>
      </w:r>
      <w:r>
        <w:rPr>
          <w:rFonts w:eastAsia="Times New Roman" w:cs="Times New Roman"/>
          <w:szCs w:val="24"/>
        </w:rPr>
        <w:t xml:space="preserve"> που διατύπωσαν γνώμη</w:t>
      </w:r>
      <w:r>
        <w:rPr>
          <w:rFonts w:eastAsia="Times New Roman" w:cs="Times New Roman"/>
          <w:szCs w:val="24"/>
        </w:rPr>
        <w:t>,</w:t>
      </w:r>
      <w:r>
        <w:rPr>
          <w:rFonts w:eastAsia="Times New Roman" w:cs="Times New Roman"/>
          <w:szCs w:val="24"/>
        </w:rPr>
        <w:t xml:space="preserve"> και τελειώνω, κύριε Πρόεδρε</w:t>
      </w:r>
      <w:r w:rsidRPr="0007196E">
        <w:rPr>
          <w:rFonts w:eastAsia="Times New Roman" w:cs="Times New Roman"/>
          <w:szCs w:val="24"/>
        </w:rPr>
        <w:t>,</w:t>
      </w:r>
      <w:r>
        <w:rPr>
          <w:rFonts w:eastAsia="Times New Roman" w:cs="Times New Roman"/>
          <w:szCs w:val="24"/>
        </w:rPr>
        <w:t xml:space="preserve"> τι δηλώνει; </w:t>
      </w:r>
    </w:p>
    <w:p w14:paraId="3D2FF2E9" w14:textId="77777777" w:rsidR="00665197" w:rsidRDefault="00254003">
      <w:pPr>
        <w:spacing w:line="600" w:lineRule="auto"/>
        <w:contextualSpacing/>
        <w:jc w:val="both"/>
        <w:rPr>
          <w:rFonts w:eastAsia="Times New Roman" w:cs="Times New Roman"/>
          <w:szCs w:val="24"/>
        </w:rPr>
      </w:pPr>
      <w:r>
        <w:rPr>
          <w:rFonts w:eastAsia="Times New Roman" w:cs="Times New Roman"/>
          <w:szCs w:val="24"/>
        </w:rPr>
        <w:t>Δηλώνει ότι η αλαζονεία σας έχει φτάσει σε τέτοιο επίπεδο, που θεωρείτε ότι όταν ένας πολιτικός, ένας πολίτης, ένα κόμμα εκφράζει γνώμη, σας αντιμιλάει.</w:t>
      </w:r>
    </w:p>
    <w:p w14:paraId="3D2FF2EA"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Ποιος σας υπολογίζει, κύριε Υπουργέ, </w:t>
      </w:r>
      <w:r>
        <w:rPr>
          <w:rFonts w:eastAsia="Times New Roman" w:cs="Times New Roman"/>
          <w:szCs w:val="24"/>
        </w:rPr>
        <w:t>για να είστε τόσο αλαζών και να θεωρείτε ότι σας αντιμιλάμε όταν λέμε μία γνώμη; Ποιος σας είπε σήμερα να κάνετε αυτή την εμπρηστική ομιλία στην Ολομέλεια; Εσείς τη σύγχυσή σας να ξεπεράσετε, γιατί μόνον αυτό θα βοηθήσει την πατρίδα μας.</w:t>
      </w:r>
    </w:p>
    <w:p w14:paraId="3D2FF2EB"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της Δημοκρατικής Συμπαράταξης ΠΑΣΟΚ – ΔΗΜΑΡ)</w:t>
      </w:r>
    </w:p>
    <w:p w14:paraId="3D2FF2EC"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 Λοβέρδο.</w:t>
      </w:r>
    </w:p>
    <w:p w14:paraId="3D2FF2E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Κύριε Κασιδιάρη, έχετε τον λόγο. Θα σας δώσω πέντε λεπτά για να είμαι δίκαιος απέναντι σε όλους.</w:t>
      </w:r>
    </w:p>
    <w:p w14:paraId="3D2FF2E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Πριν από λίγα λεπτά ο</w:t>
      </w:r>
      <w:r>
        <w:rPr>
          <w:rFonts w:eastAsia="Times New Roman" w:cs="Times New Roman"/>
          <w:szCs w:val="24"/>
        </w:rPr>
        <w:t xml:space="preserve"> Υπουργός της Κυβέρνησης ΣΥΡΙΖΑ – ΑΝΕΛ διέπραξε ένα εθνικό έγκλημα. Παρακαλώ θερμά να ανακαλέσει και να διαγραφεί από τα Πρακτικά η φράση του που αφορά τον ελληνισμό των Σκοπίων, διότι πράγματι –και αυτό θα το αποδείξω αμέσως τώρα- ο ελληνισμός των Σκοπίων</w:t>
      </w:r>
      <w:r>
        <w:rPr>
          <w:rFonts w:eastAsia="Times New Roman" w:cs="Times New Roman"/>
          <w:szCs w:val="24"/>
        </w:rPr>
        <w:t xml:space="preserve"> αριθμεί πολλές εκατοντάδες χιλιάδες.</w:t>
      </w:r>
    </w:p>
    <w:p w14:paraId="3D2FF2E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ο Υπουργός της ελληνικής Κυβερνήσεως να λέει στην Ολομέλεια της Βουλής ότι δεν υπάρχουν εκατοντάδες χιλιάδες Έλληνες στα Σκόπια, όταν ο </w:t>
      </w:r>
      <w:proofErr w:type="spellStart"/>
      <w:r>
        <w:rPr>
          <w:rFonts w:eastAsia="Times New Roman" w:cs="Times New Roman"/>
          <w:szCs w:val="24"/>
        </w:rPr>
        <w:t>Κίρο</w:t>
      </w:r>
      <w:proofErr w:type="spellEnd"/>
      <w:r>
        <w:rPr>
          <w:rFonts w:eastAsia="Times New Roman" w:cs="Times New Roman"/>
          <w:szCs w:val="24"/>
        </w:rPr>
        <w:t xml:space="preserve"> </w:t>
      </w:r>
      <w:proofErr w:type="spellStart"/>
      <w:r>
        <w:rPr>
          <w:rFonts w:eastAsia="Times New Roman" w:cs="Times New Roman"/>
          <w:szCs w:val="24"/>
        </w:rPr>
        <w:t>Γκλιγκόροφ</w:t>
      </w:r>
      <w:proofErr w:type="spellEnd"/>
      <w:r>
        <w:rPr>
          <w:rFonts w:eastAsia="Times New Roman" w:cs="Times New Roman"/>
          <w:szCs w:val="24"/>
        </w:rPr>
        <w:t xml:space="preserve"> από τις αρχές της </w:t>
      </w:r>
      <w:r>
        <w:rPr>
          <w:rFonts w:eastAsia="Times New Roman" w:cs="Times New Roman"/>
          <w:szCs w:val="24"/>
        </w:rPr>
        <w:lastRenderedPageBreak/>
        <w:t>δεκαετίας του ’90, μιλώντας στον τσεχ</w:t>
      </w:r>
      <w:r>
        <w:rPr>
          <w:rFonts w:eastAsia="Times New Roman" w:cs="Times New Roman"/>
          <w:szCs w:val="24"/>
        </w:rPr>
        <w:t xml:space="preserve">ικό Τύπο, είχε πει για </w:t>
      </w:r>
      <w:r>
        <w:rPr>
          <w:rFonts w:eastAsia="Times New Roman" w:cs="Times New Roman"/>
          <w:szCs w:val="24"/>
        </w:rPr>
        <w:t>εκατό χιλιάδες</w:t>
      </w:r>
      <w:r>
        <w:rPr>
          <w:rFonts w:eastAsia="Times New Roman" w:cs="Times New Roman"/>
          <w:szCs w:val="24"/>
        </w:rPr>
        <w:t xml:space="preserve"> Έλληνες στα Σκόπια, όταν οι Βούλγαροι με αναφορά τους στον ΟΑΣΕ είχαν πει για </w:t>
      </w:r>
      <w:r>
        <w:rPr>
          <w:rFonts w:eastAsia="Times New Roman" w:cs="Times New Roman"/>
          <w:szCs w:val="24"/>
        </w:rPr>
        <w:t>διακόσιες χιλιάδες</w:t>
      </w:r>
      <w:r>
        <w:rPr>
          <w:rFonts w:eastAsia="Times New Roman" w:cs="Times New Roman"/>
          <w:szCs w:val="24"/>
        </w:rPr>
        <w:t xml:space="preserve"> Έλληνες στα Σκόπια, όταν το 1912, εκείνη την κρίσιμη στιγμή για το έθνος μας, όταν ο ελληνικός στρατός βάδιζε προς το Μον</w:t>
      </w:r>
      <w:r>
        <w:rPr>
          <w:rFonts w:eastAsia="Times New Roman" w:cs="Times New Roman"/>
          <w:szCs w:val="24"/>
        </w:rPr>
        <w:t xml:space="preserve">αστήρι, με ηγέτη τον στρατηλάτη Βασιλέα Κωνσταντίνο, ο πληθυσμός του </w:t>
      </w:r>
      <w:proofErr w:type="spellStart"/>
      <w:r>
        <w:rPr>
          <w:rFonts w:eastAsia="Times New Roman" w:cs="Times New Roman"/>
          <w:szCs w:val="24"/>
        </w:rPr>
        <w:t>Μοναστηρίου</w:t>
      </w:r>
      <w:proofErr w:type="spellEnd"/>
      <w:r>
        <w:rPr>
          <w:rFonts w:eastAsia="Times New Roman" w:cs="Times New Roman"/>
          <w:szCs w:val="24"/>
        </w:rPr>
        <w:t xml:space="preserve"> ήταν αμιγώς ελληνικός. Δεν ήταν μεικτός. Ο πληθυσμός της ευρύτερης περιοχής του </w:t>
      </w:r>
      <w:proofErr w:type="spellStart"/>
      <w:r>
        <w:rPr>
          <w:rFonts w:eastAsia="Times New Roman" w:cs="Times New Roman"/>
          <w:szCs w:val="24"/>
        </w:rPr>
        <w:t>Μαναστηρίου</w:t>
      </w:r>
      <w:proofErr w:type="spellEnd"/>
      <w:r>
        <w:rPr>
          <w:rFonts w:eastAsia="Times New Roman" w:cs="Times New Roman"/>
          <w:szCs w:val="24"/>
        </w:rPr>
        <w:t xml:space="preserve"> ήταν αμιγώς ελληνικός.</w:t>
      </w:r>
    </w:p>
    <w:p w14:paraId="3D2FF2F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Και ερωτώ: Τι έγιναν αυτοί οι Έλληνες; Οι Έλληνες αυτοί παρα</w:t>
      </w:r>
      <w:r>
        <w:rPr>
          <w:rFonts w:eastAsia="Times New Roman" w:cs="Times New Roman"/>
          <w:szCs w:val="24"/>
        </w:rPr>
        <w:t xml:space="preserve">μένουν στην περιοχή, παρά τις πιέσεις από τους Σλάβους και από τις κομμουνιστικές διώξεις και σήμερα –το τονίζω και το επαναλαμβάνω- ο ελληνικός πληθυσμός στην ευρύτερη περιοχή του </w:t>
      </w:r>
      <w:proofErr w:type="spellStart"/>
      <w:r>
        <w:rPr>
          <w:rFonts w:eastAsia="Times New Roman" w:cs="Times New Roman"/>
          <w:szCs w:val="24"/>
        </w:rPr>
        <w:t>Μοναστηρίου</w:t>
      </w:r>
      <w:proofErr w:type="spellEnd"/>
      <w:r>
        <w:rPr>
          <w:rFonts w:eastAsia="Times New Roman" w:cs="Times New Roman"/>
          <w:szCs w:val="24"/>
        </w:rPr>
        <w:t xml:space="preserve"> και στο σύνολο του κρατιδίου των Σκοπίων αριθμεί </w:t>
      </w:r>
      <w:r>
        <w:rPr>
          <w:rFonts w:eastAsia="Times New Roman" w:cs="Times New Roman"/>
          <w:szCs w:val="24"/>
        </w:rPr>
        <w:lastRenderedPageBreak/>
        <w:t>πολλές εκατοντ</w:t>
      </w:r>
      <w:r>
        <w:rPr>
          <w:rFonts w:eastAsia="Times New Roman" w:cs="Times New Roman"/>
          <w:szCs w:val="24"/>
        </w:rPr>
        <w:t xml:space="preserve">άδες χιλιάδες. Η μητέρα πατρίδα έχει την υποχρέωση να στηρίξει αυτούς τους Έλληνες. Συνυπολογίζω βεβαίως και τους </w:t>
      </w:r>
      <w:proofErr w:type="spellStart"/>
      <w:r>
        <w:rPr>
          <w:rFonts w:eastAsia="Times New Roman" w:cs="Times New Roman"/>
          <w:szCs w:val="24"/>
        </w:rPr>
        <w:t>βλαχόφωνους</w:t>
      </w:r>
      <w:proofErr w:type="spellEnd"/>
      <w:r>
        <w:rPr>
          <w:rFonts w:eastAsia="Times New Roman" w:cs="Times New Roman"/>
          <w:szCs w:val="24"/>
        </w:rPr>
        <w:t>. Ζητώ από τον Υπουργό να ανακαλέσει άμεσα και να διαγραφεί από τα Πρακτικά η σχετική φράση του.</w:t>
      </w:r>
    </w:p>
    <w:p w14:paraId="3D2FF2F1"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το ζήτημα της δ</w:t>
      </w:r>
      <w:r>
        <w:rPr>
          <w:rFonts w:eastAsia="Times New Roman" w:cs="Times New Roman"/>
          <w:szCs w:val="24"/>
        </w:rPr>
        <w:t>ήθεν διαπραγμάτευσης, για το ονοματολογικό, να πω ότι όταν ακούμε διαπραγμάτευση από τον ΣΥΡΙΖΑ, ασφαλώς κρυβόμαστε όλοι οι Έλληνες πολίτες που έχουν αντιληφθεί ότι όπου υπάρχει διαπραγμάτευση του ΣΥΡΙΖΑ, με μαθηματική ακρίβεια οδηγούμαστε σε εθνική μειοδο</w:t>
      </w:r>
      <w:r>
        <w:rPr>
          <w:rFonts w:eastAsia="Times New Roman" w:cs="Times New Roman"/>
          <w:szCs w:val="24"/>
        </w:rPr>
        <w:t>σία και εκχώρηση των εθνικών θέσεων.</w:t>
      </w:r>
    </w:p>
    <w:p w14:paraId="3D2FF2F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ο Υπουργός επικαλέστηκε τη μυστικότητα, έχουμε ζητήσει από αυτήν εδώ τη θέση, εδώ και έναν και πλέον μήνα -όταν ήταν παρών και ο Κοτζιάς και συζητούσαμε για την κατάπτυστη </w:t>
      </w:r>
      <w:r>
        <w:rPr>
          <w:rFonts w:eastAsia="Times New Roman" w:cs="Times New Roman"/>
          <w:szCs w:val="24"/>
        </w:rPr>
        <w:lastRenderedPageBreak/>
        <w:t xml:space="preserve">συμπεριφορά πολιτειακών παραγόντων στην </w:t>
      </w:r>
      <w:r>
        <w:rPr>
          <w:rFonts w:eastAsia="Times New Roman" w:cs="Times New Roman"/>
          <w:szCs w:val="24"/>
        </w:rPr>
        <w:t xml:space="preserve">επίσκεψη </w:t>
      </w:r>
      <w:proofErr w:type="spellStart"/>
      <w:r>
        <w:rPr>
          <w:rFonts w:eastAsia="Times New Roman" w:cs="Times New Roman"/>
          <w:szCs w:val="24"/>
        </w:rPr>
        <w:t>Ερντογάν</w:t>
      </w:r>
      <w:proofErr w:type="spellEnd"/>
      <w:r>
        <w:rPr>
          <w:rFonts w:eastAsia="Times New Roman" w:cs="Times New Roman"/>
          <w:szCs w:val="24"/>
        </w:rPr>
        <w:t xml:space="preserve">- με επίσημο έγγραφο και αίτημα προς την Επιτροπή Εξωτερικών και Άμυνας να πραγματοποιηθεί κλειστή, απόρρητη συνεδρίαση, χωρίς κάμερες, για να ενημερωθούν όλες οι πολιτικές δυνάμεις ως προς πού το πάει αυτή η Κυβέρνηση και, αν θέλετε, για </w:t>
      </w:r>
      <w:r>
        <w:rPr>
          <w:rFonts w:eastAsia="Times New Roman" w:cs="Times New Roman"/>
          <w:szCs w:val="24"/>
        </w:rPr>
        <w:t>να τοποθετηθούν κιόλας οι πολιτικές δυνάμεις, γιατί θα αναλύσω στη συνέχεια πώς κοροϊδεύουν τον κόσμο και οι κυβερνητικοί εταίροι των ΑΝΕΛ και η Νέα Δημοκρατία. Δεν έγινε δεκτό το αίτημά μας. Το επαναφέραμε την προηγούμενη εβδομάδα στη συνεδρίαση της αρμόδ</w:t>
      </w:r>
      <w:r>
        <w:rPr>
          <w:rFonts w:eastAsia="Times New Roman" w:cs="Times New Roman"/>
          <w:szCs w:val="24"/>
        </w:rPr>
        <w:t xml:space="preserve">ιας </w:t>
      </w:r>
      <w:r>
        <w:rPr>
          <w:rFonts w:eastAsia="Times New Roman" w:cs="Times New Roman"/>
          <w:szCs w:val="24"/>
        </w:rPr>
        <w:t>ε</w:t>
      </w:r>
      <w:r>
        <w:rPr>
          <w:rFonts w:eastAsia="Times New Roman" w:cs="Times New Roman"/>
          <w:szCs w:val="24"/>
        </w:rPr>
        <w:t>πιτροπής. Και πάλι σιωπή και αδιαφορία, διότι οδηγούμαστε σε εθνική μειοδοσία.</w:t>
      </w:r>
    </w:p>
    <w:p w14:paraId="3D2FF2F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υπάρχει και το Συμβούλιο Εξωτερικής Πολιτικής –αναφέρεται μονίμως σε αυτή την Αίθουσα- από το οποίο, τονίζω, ο </w:t>
      </w:r>
      <w:r>
        <w:rPr>
          <w:rFonts w:eastAsia="Times New Roman" w:cs="Times New Roman"/>
          <w:szCs w:val="24"/>
        </w:rPr>
        <w:lastRenderedPageBreak/>
        <w:t>Κοτζιάς παράνομα και αντισυνταγματικά έχει κάνει τ</w:t>
      </w:r>
      <w:r>
        <w:rPr>
          <w:rFonts w:eastAsia="Times New Roman" w:cs="Times New Roman"/>
          <w:szCs w:val="24"/>
        </w:rPr>
        <w:t>ην εγκληματική και αισχρή ενέργεια να δηλώσει ότι αποκλείει τη Χρυσή Αυγή. Έχει λογική βεβαίως αυτή η κίνησή του, διότι η Χρυσή Αυγή είναι το μόνο κόμμα που αντιστέκεται έμπρακτα σε αυτή την παράνομη στάση της Κυβερνήσεως.</w:t>
      </w:r>
    </w:p>
    <w:p w14:paraId="3D2FF2F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Σε ό,τι αφορά τους ΑΝΕΛ –γιατί έλ</w:t>
      </w:r>
      <w:r>
        <w:rPr>
          <w:rFonts w:eastAsia="Times New Roman" w:cs="Times New Roman"/>
          <w:szCs w:val="24"/>
        </w:rPr>
        <w:t>εγε ο Υπουργός τους ότι διαφωνούν οι κυβερνητικοί τους εταίροι- να πω το εξής: Εάν οι ΑΝΕΛ διαφωνούσαν και δεν ήθελαν να προδοθεί η Μακεδονία, θα έκαναν μια απλή ενέργεια: Θα πήγαινε ο Καμμένος στον Τσίπρα και θα του έλεγε: «Αλέξη, μην προχωράς γιατί σε ρί</w:t>
      </w:r>
      <w:r>
        <w:rPr>
          <w:rFonts w:eastAsia="Times New Roman" w:cs="Times New Roman"/>
          <w:szCs w:val="24"/>
        </w:rPr>
        <w:t>χνω. Παίρνω τους Βουλευτές μου και φεύγουμε». Και εκεί θα είχε τελειώσει το ζήτημα των Σκοπίων.</w:t>
      </w:r>
    </w:p>
    <w:p w14:paraId="3D2FF2F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ο Καμμένος έλεγε «παίρνω τους Βουλευτές μου και φεύγουμε», δεν θα ξαναμιλάγαμε εδώ μέσα για Σκοπιανό, το θέμα θα είχε λήξει. Δεν το κάνει, όμως, διότι η καρ</w:t>
      </w:r>
      <w:r>
        <w:rPr>
          <w:rFonts w:eastAsia="Times New Roman" w:cs="Times New Roman"/>
          <w:szCs w:val="24"/>
        </w:rPr>
        <w:t>έκλα της εξουσίας για το συγκεκριμένο κόμμα είναι πιο σημαντική από τις εθνικές θέσεις της Ελλάδος.</w:t>
      </w:r>
    </w:p>
    <w:p w14:paraId="3D2FF2F6"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Νέα Δημοκρατία: Ποια είναι η θέση της Νέας Δημοκρατίας; Σύνθετη ονομασία. Όταν βγαίνει επισήμως ο Αρχηγός της Νέας Δημοκρατίας και λέει «κόκκινη γραμμή για </w:t>
      </w:r>
      <w:r>
        <w:rPr>
          <w:rFonts w:eastAsia="Times New Roman" w:cs="Times New Roman"/>
          <w:szCs w:val="24"/>
        </w:rPr>
        <w:t>εμάς είναι το Βουκουρέστι», ασφαλώς και αποδέχεται τη σύνθετη ονομασία, ασφαλώς και αποδέχεται την εκχώρηση του ονόματος «Μακεδονία» στα Σκόπια.</w:t>
      </w:r>
    </w:p>
    <w:p w14:paraId="3D2FF2F7"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Όταν, όμως, λένε να απαλειφθούν οι </w:t>
      </w:r>
      <w:proofErr w:type="spellStart"/>
      <w:r>
        <w:rPr>
          <w:rFonts w:eastAsia="Times New Roman" w:cs="Times New Roman"/>
          <w:szCs w:val="24"/>
        </w:rPr>
        <w:t>αλυτρωτικές</w:t>
      </w:r>
      <w:proofErr w:type="spellEnd"/>
      <w:r>
        <w:rPr>
          <w:rFonts w:eastAsia="Times New Roman" w:cs="Times New Roman"/>
          <w:szCs w:val="24"/>
        </w:rPr>
        <w:t xml:space="preserve"> αναφορές στο </w:t>
      </w:r>
      <w:r>
        <w:rPr>
          <w:rFonts w:eastAsia="Times New Roman" w:cs="Times New Roman"/>
          <w:szCs w:val="24"/>
        </w:rPr>
        <w:t>σ</w:t>
      </w:r>
      <w:r>
        <w:rPr>
          <w:rFonts w:eastAsia="Times New Roman" w:cs="Times New Roman"/>
          <w:szCs w:val="24"/>
        </w:rPr>
        <w:t>ύνταγμα των Σκοπίων, αυτά είναι γελοιότητες. Διότι</w:t>
      </w:r>
      <w:r>
        <w:rPr>
          <w:rFonts w:eastAsia="Times New Roman" w:cs="Times New Roman"/>
          <w:szCs w:val="24"/>
        </w:rPr>
        <w:t xml:space="preserve"> οι Σκοπιανοί μπορεί σήμερα να απαλείψουν τις </w:t>
      </w:r>
      <w:proofErr w:type="spellStart"/>
      <w:r>
        <w:rPr>
          <w:rFonts w:eastAsia="Times New Roman" w:cs="Times New Roman"/>
          <w:szCs w:val="24"/>
        </w:rPr>
        <w:t>αλυτρωτικές</w:t>
      </w:r>
      <w:proofErr w:type="spellEnd"/>
      <w:r>
        <w:rPr>
          <w:rFonts w:eastAsia="Times New Roman" w:cs="Times New Roman"/>
          <w:szCs w:val="24"/>
        </w:rPr>
        <w:t xml:space="preserve"> αναφορές στο </w:t>
      </w:r>
      <w:r>
        <w:rPr>
          <w:rFonts w:eastAsia="Times New Roman" w:cs="Times New Roman"/>
          <w:szCs w:val="24"/>
        </w:rPr>
        <w:lastRenderedPageBreak/>
        <w:t xml:space="preserve">Σύνταγμά τους, η Ελλάδα να κάνει το εθνικό έγκλημα της άρσης της αρνησικυρίας, να μην υπάρχει ελληνικό βέτο και αφού τα Σκόπια μπουν στο ΝΑΤΟ, ξαναψηφίζουν καινούργιο Σύνταγμα και λένε </w:t>
      </w:r>
      <w:r>
        <w:rPr>
          <w:rFonts w:eastAsia="Times New Roman" w:cs="Times New Roman"/>
          <w:szCs w:val="24"/>
        </w:rPr>
        <w:t>ότι διεκδικούν τη Θεσσαλονίκη.</w:t>
      </w:r>
    </w:p>
    <w:p w14:paraId="3D2FF2F8"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D2FF2F9"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Η λύση, λοιπόν, για το θέμα της ονομασίας του κρατιδίου των Σκοπίων είναι μία: Ελληνικό βέτο, να μην μπουν τα Σκόπια στο ΝΑΤΟ. Οι φυγόκεντρες</w:t>
      </w:r>
      <w:r>
        <w:rPr>
          <w:rFonts w:eastAsia="Times New Roman" w:cs="Times New Roman"/>
          <w:szCs w:val="24"/>
        </w:rPr>
        <w:t xml:space="preserve"> τάσεις που επικρατούν σε αυτό το κράτος θα οδηγήσουν άμεσα σε διαμάχη Σλάβων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Αλβανών. Εδώ τώρα η Χρυσή Αυγή παράγει εξωτερική πολιτική με την αναφορά αυτή και σας καλούμε να ακολουθήσετε αυτή την πρόταση της Χρυσής Αυγής επιτέλους</w:t>
      </w:r>
      <w:r>
        <w:rPr>
          <w:rFonts w:eastAsia="Times New Roman" w:cs="Times New Roman"/>
          <w:szCs w:val="24"/>
        </w:rPr>
        <w:t>,</w:t>
      </w:r>
      <w:r>
        <w:rPr>
          <w:rFonts w:eastAsia="Times New Roman" w:cs="Times New Roman"/>
          <w:szCs w:val="24"/>
        </w:rPr>
        <w:t xml:space="preserve"> και να πάψετε να αναλώνεστε μέσα στη Βουλή σε </w:t>
      </w:r>
      <w:r>
        <w:rPr>
          <w:rFonts w:eastAsia="Times New Roman" w:cs="Times New Roman"/>
          <w:szCs w:val="24"/>
        </w:rPr>
        <w:lastRenderedPageBreak/>
        <w:t>ψεύτικες διαμάχες για ψηφοθηρία. Το βέτο να συνεχίσει, τα Σκόπια να οδηγηθούν σε εμφύλιο πόλεμο και τότε η Ελλάδα ως δύναμη ευθύνης στη Βαλκανική και ο Ελληνικός Στρατός ως ειρηνευτική δύναμη θα μπει στα Σκόπι</w:t>
      </w:r>
      <w:r>
        <w:rPr>
          <w:rFonts w:eastAsia="Times New Roman" w:cs="Times New Roman"/>
          <w:szCs w:val="24"/>
        </w:rPr>
        <w:t>α.</w:t>
      </w:r>
    </w:p>
    <w:p w14:paraId="3D2FF2FA"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Αυτό που δεν έγινε το 1912 με τη διαμάχη Βενιζέλου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Κωνσταντίνου, που οδήγησε, βέβαια, στην απελευθέρωση της Θεσσαλονίκης, αλλά άφησε, δυστυχώς, υπό ξένη κατοχή το ελληνικό Μοναστήρι, μπορεί να γίνει μέσα στα επόμενα χρόνια. Αν υπήρχε μια εθνική κυβέρν</w:t>
      </w:r>
      <w:r>
        <w:rPr>
          <w:rFonts w:eastAsia="Times New Roman" w:cs="Times New Roman"/>
          <w:szCs w:val="24"/>
        </w:rPr>
        <w:t>ηση με όραμα, αυτό ακριβώς θα γινόταν.</w:t>
      </w:r>
    </w:p>
    <w:p w14:paraId="3D2FF2FB"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συνάδελφε, παρακαλώ.</w:t>
      </w:r>
    </w:p>
    <w:p w14:paraId="3D2FF2FC"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Ολοκληρώνω.</w:t>
      </w:r>
    </w:p>
    <w:p w14:paraId="3D2FF2F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Ποια είναι η λύση σήμερα; Δημοψήφισμα.</w:t>
      </w:r>
    </w:p>
    <w:p w14:paraId="3D2FF2F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Ο κύριος Υφυπουργός, ως συνταγματολόγος, γνωρίζει πολύ καλά ότι σε πάρα πολλές χώρες, όπω</w:t>
      </w:r>
      <w:r>
        <w:rPr>
          <w:rFonts w:eastAsia="Times New Roman" w:cs="Times New Roman"/>
          <w:szCs w:val="24"/>
        </w:rPr>
        <w:t xml:space="preserve">ς στην Αλβανία -όπου νομίζω ότι είχε και εμπλοκή, ως σύμβουλος, στη σύνταξη του </w:t>
      </w:r>
      <w:r>
        <w:rPr>
          <w:rFonts w:eastAsia="Times New Roman" w:cs="Times New Roman"/>
          <w:szCs w:val="24"/>
        </w:rPr>
        <w:t>σ</w:t>
      </w:r>
      <w:r>
        <w:rPr>
          <w:rFonts w:eastAsia="Times New Roman" w:cs="Times New Roman"/>
          <w:szCs w:val="24"/>
        </w:rPr>
        <w:t>υντάγματος αυτού του κράτους- με πενήντα χιλιάδες υπογραφές πολιτών γίνεται δημοψήφισμα. Εδώ έχουμε την υπογραφή και τη ρητή εντολή εκατοντάδων χιλιάδων Ελλήνων πολιτών από το</w:t>
      </w:r>
      <w:r>
        <w:rPr>
          <w:rFonts w:eastAsia="Times New Roman" w:cs="Times New Roman"/>
          <w:szCs w:val="24"/>
        </w:rPr>
        <w:t xml:space="preserve"> συλλαλητήριο, που ζητούν διεξαγωγή δημοψηφίσματος, όπου το «</w:t>
      </w:r>
      <w:r>
        <w:rPr>
          <w:rFonts w:eastAsia="Times New Roman" w:cs="Times New Roman"/>
          <w:szCs w:val="24"/>
        </w:rPr>
        <w:t>όχι</w:t>
      </w:r>
      <w:r>
        <w:rPr>
          <w:rFonts w:eastAsia="Times New Roman" w:cs="Times New Roman"/>
          <w:szCs w:val="24"/>
        </w:rPr>
        <w:t>» στην εκχώρηση του ονόματος της Μακεδονίας μας θα είναι συντριπτικό.</w:t>
      </w:r>
    </w:p>
    <w:p w14:paraId="3D2FF2F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Ήδη οι συστημικές δημοσκοπήσεις, οι πουλημένες δημοσκοπήσεις των διαπλεκόμενων μέσων, μιλούν για πάνω από 80% των πολιτών </w:t>
      </w:r>
      <w:r>
        <w:rPr>
          <w:rFonts w:eastAsia="Times New Roman" w:cs="Times New Roman"/>
          <w:szCs w:val="24"/>
        </w:rPr>
        <w:t xml:space="preserve">ότι διαφωνούν στην εκχώρηση του ονόματος. Αν γίνει δημοψήφισμα, εγώ λέω ότι πάνω από 90% των Ελλήνων πολιτών φανατικά θα συνταχθούν με αυτή τη θέση της Χρυσής Αυγής, με </w:t>
      </w:r>
      <w:r>
        <w:rPr>
          <w:rFonts w:eastAsia="Times New Roman" w:cs="Times New Roman"/>
          <w:szCs w:val="24"/>
        </w:rPr>
        <w:lastRenderedPageBreak/>
        <w:t>την ξεκάθαρη εθνική θέση που λέει «όχι στην εκχώρηση του ονόματος ‘‘Μακεδονία’’, όχι στ</w:t>
      </w:r>
      <w:r>
        <w:rPr>
          <w:rFonts w:eastAsia="Times New Roman" w:cs="Times New Roman"/>
          <w:szCs w:val="24"/>
        </w:rPr>
        <w:t>ην εκχώρηση της ιστορίας μας, όχι στην εκχώρηση της εθνικής κυριαρχίας της Ελλάδος».</w:t>
      </w:r>
    </w:p>
    <w:p w14:paraId="3D2FF30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Κασιδιάρη.</w:t>
      </w:r>
    </w:p>
    <w:p w14:paraId="3D2FF301"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Παφίλης</w:t>
      </w:r>
      <w:proofErr w:type="spellEnd"/>
      <w:r>
        <w:rPr>
          <w:rFonts w:eastAsia="Times New Roman" w:cs="Times New Roman"/>
          <w:szCs w:val="24"/>
        </w:rPr>
        <w:t xml:space="preserve"> για πέντε λεπτά.</w:t>
      </w:r>
    </w:p>
    <w:p w14:paraId="3D2FF30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Μια και ο κύριος Υπουργός είπε ότι ο ελληνικό</w:t>
      </w:r>
      <w:r>
        <w:rPr>
          <w:rFonts w:eastAsia="Times New Roman" w:cs="Times New Roman"/>
          <w:szCs w:val="24"/>
        </w:rPr>
        <w:t>ς λαός πρέπει να γνωρίζει καλά και να είναι ενημερωμένος, εμείς θέλουμε ακριβώς να τον ενημερώσουμε για το θέμα που έχει προκύψει και που δεν μπορεί κανένας να το δει ξεκομμένο από όλες τις εξελίξεις που υπάρχουν στην ευρύτερη περιοχή και ιδιαίτερα στα Βαλ</w:t>
      </w:r>
      <w:r>
        <w:rPr>
          <w:rFonts w:eastAsia="Times New Roman" w:cs="Times New Roman"/>
          <w:szCs w:val="24"/>
        </w:rPr>
        <w:t>κάνια.</w:t>
      </w:r>
    </w:p>
    <w:p w14:paraId="3D2FF30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πω για αυτό, όμως, ο ελληνικός λαός πρέπει να γνωρίζει ότι όλοι -και αυτοί που διοργανώνουν τα συλλαλητήρια με εθνικιστικές τάσεις και οι άλλοι, οι κοσμοπολιτικοί και τα συγκεκριμένα κόμματα, τα υπόλοιπα της Βουλής- ένα πράγμα δεν αμφισβητούν, </w:t>
      </w:r>
      <w:r>
        <w:rPr>
          <w:rFonts w:eastAsia="Times New Roman" w:cs="Times New Roman"/>
          <w:szCs w:val="24"/>
        </w:rPr>
        <w:t>την ένταξη αυτής της χώρας στο ΝΑΤΟ και στην Ευρωπαϊκή Ένωση.</w:t>
      </w:r>
    </w:p>
    <w:p w14:paraId="3D2FF30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Η πρεμούρα που έχει πιάσει και την Κυβέρνηση -δεν ξέρουμε τι συμφωνίες έχει κάνει στις Ηνωμένες Πολιτείες της Αμερικής- σχετίζεται ακριβώς με αυτό. Διότι ενδιαφέρονται και οι Ηνωμένες Πολιτείες </w:t>
      </w:r>
      <w:r>
        <w:rPr>
          <w:rFonts w:eastAsia="Times New Roman" w:cs="Times New Roman"/>
          <w:szCs w:val="24"/>
        </w:rPr>
        <w:t xml:space="preserve">της Αμερικής και το ΝΑΤΟ συνολικά και άλλες δυνάμεις να ενταχθούν τα Σκόπια στο ΝΑΤΟ και στην Ευρωπαϊκή Ένωση κατά δεύτερο λόγο, με ποιον στόχο; Με στόχο να κλείσει η περικύκλωση της Ρωσίας, γιατί είναι φανερό και το γνωρίζουν οι πάντες ότι στα </w:t>
      </w:r>
      <w:r>
        <w:rPr>
          <w:rFonts w:eastAsia="Times New Roman" w:cs="Times New Roman"/>
          <w:szCs w:val="24"/>
        </w:rPr>
        <w:lastRenderedPageBreak/>
        <w:t>Βαλκάνια δι</w:t>
      </w:r>
      <w:r>
        <w:rPr>
          <w:rFonts w:eastAsia="Times New Roman" w:cs="Times New Roman"/>
          <w:szCs w:val="24"/>
        </w:rPr>
        <w:t>ασταυρώνονται μεγάλοι ανταγωνισμοί από μεγάλες ιμπεριαλιστικές και άλλες δυνάμεις. Αυτό είναι φανερό.</w:t>
      </w:r>
    </w:p>
    <w:p w14:paraId="3D2FF30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Δεύτερον, ούτε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ούτε η Νέα Δημοκρατία ούτε το ΠΑΣΟΚ και τα άλλα αστικά κόμματα αμφισβητούν το αντίθετο. Εργάζονται όλοι προς την </w:t>
      </w:r>
      <w:r>
        <w:rPr>
          <w:rFonts w:eastAsia="Times New Roman" w:cs="Times New Roman"/>
          <w:szCs w:val="24"/>
        </w:rPr>
        <w:t>ίδια κατεύθυνση, να πνίξουν και τη Σερβία για να ενταχθεί στο ΝΑΤΟ, ώστε να μειωθεί η ρωσική επιρροή στα Βαλκάνια και να αποκλειστεί τελείως. Αυτό είναι το παιγνίδι που παίζεται και αφήστε τα υπόλοιπα.</w:t>
      </w:r>
    </w:p>
    <w:p w14:paraId="3D2FF306"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και κάτι ακόμα. Υπάρχει μεγάλο ενδιαφέρον από την πλευρά των ελληνικών επιχειρηματικών ομίλων που ήδη βρίσκονται στην Πρώην Γιουγκοσλαβική Δημοκρατία της Μακεδονίας, με επενδύσεις δισεκατομμυρίων, σύμφωνα με επίσημα στοιχεία –μπορεί </w:t>
      </w:r>
      <w:r>
        <w:rPr>
          <w:rFonts w:eastAsia="Times New Roman" w:cs="Times New Roman"/>
          <w:szCs w:val="24"/>
        </w:rPr>
        <w:lastRenderedPageBreak/>
        <w:t>να είναι ακόμη με</w:t>
      </w:r>
      <w:r>
        <w:rPr>
          <w:rFonts w:eastAsia="Times New Roman" w:cs="Times New Roman"/>
          <w:szCs w:val="24"/>
        </w:rPr>
        <w:t>γαλύτερες- αξιοποιώντας και την ενταξιακή διαδικασία να βγουν κερδισμένοι, δηλαδή να βάλουν περισσότερο πόδι στην περιοχή, για να εξασφαλίσουν μεγάλα κέρδη.</w:t>
      </w:r>
    </w:p>
    <w:p w14:paraId="3D2FF307"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πραγματική ουσία. Και ζητάνε τώρα από το ΝΑΤΟ να λύσει το πρόβλημα! Λένε ότι θα υπάρξε</w:t>
      </w:r>
      <w:r>
        <w:rPr>
          <w:rFonts w:eastAsia="Times New Roman" w:cs="Times New Roman"/>
          <w:szCs w:val="24"/>
        </w:rPr>
        <w:t>ι ασφάλεια και ότι θα λυθεί το πρόβλημα, όταν θα ενταχθεί στο ΝΑΤΟ και στην Ευρωπαϊκή Ένωση και ξεπεραστούν τα υπόλοιπα.</w:t>
      </w:r>
    </w:p>
    <w:p w14:paraId="3D2FF308"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Αλήθεια, πρέπει να ξεχάσει ο ελληνικός λαός ποιος διέλυσε τη Γιουγκοσλαβία και όξυνε αυτό το πρόβλημα; Δεν τη διέλυσε το ΝΑΤΟ και προέκ</w:t>
      </w:r>
      <w:r>
        <w:rPr>
          <w:rFonts w:eastAsia="Times New Roman" w:cs="Times New Roman"/>
          <w:szCs w:val="24"/>
        </w:rPr>
        <w:t>υψαν μετά άλλα κράτη; Δεν άλλαξε τα σύνορα που είχαν διαμορφωθεί μετά τον Β΄ Παγκόσμιο Πόλεμο και σήμερα λέτε στον κόσμο ότι είναι εγγυητής των συνόρων αυτός που σφάζει ολόκληρη την ανθρωπότητα από παντού;</w:t>
      </w:r>
    </w:p>
    <w:p w14:paraId="3D2FF309"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μάλιστα, που υποτίθεται ότι είναι αρι</w:t>
      </w:r>
      <w:r>
        <w:rPr>
          <w:rFonts w:eastAsia="Times New Roman" w:cs="Times New Roman"/>
          <w:szCs w:val="24"/>
        </w:rPr>
        <w:t>στερή, έχει κάνει τώρα αγώνα δρόμου και ανταγωνισμού με τη Νέα Δημοκρατία για το ποιος θα βάλει την ΠΓΔΜ στο ΝΑΤΟ. Αυτά δεν τα λέτε στον λαό; Τι θα εξασφαλίσει τελικά το ΝΑΤΟ; Δεν χρησιμοποιεί τα κρατίδια, όλες τις μειονότητες, για πίεση προκειμένου να εξυ</w:t>
      </w:r>
      <w:r>
        <w:rPr>
          <w:rFonts w:eastAsia="Times New Roman" w:cs="Times New Roman"/>
          <w:szCs w:val="24"/>
        </w:rPr>
        <w:t xml:space="preserve">πηρετήσει τα δικά της συμφέροντα και στα Βαλκάνια και σε ολόκληρο τον κόσμο; </w:t>
      </w:r>
    </w:p>
    <w:p w14:paraId="3D2FF30A"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Αυτό είναι άγνωστο σε όλους ή είναι υπερβολές του ΚΚΕ; Είναι ιστορία ή είναι και παρόν; Τι κάνει σήμερα σε όλα τα Βαλκάνια και σε όλον τον κόσμο και στο Αιγαίο και παντού; Εγγυάτ</w:t>
      </w:r>
      <w:r>
        <w:rPr>
          <w:rFonts w:eastAsia="Times New Roman" w:cs="Times New Roman"/>
          <w:szCs w:val="24"/>
        </w:rPr>
        <w:t>αι πουθενά σύνορα; Εγγυάται πουθενά ασφάλεια ή είναι πρωταγωνιστής των επεμβάσεων, παρά τις εσωτερικές αντιθέσεις που υπάρχουν σε χώρες-μέλη του ΝΑΤΟ;</w:t>
      </w:r>
    </w:p>
    <w:p w14:paraId="3D2FF30B"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Εδώ υπάρχει μεγάλη υποκρισία και από τον ΣΥΡΙΖΑ σε ό,τι αφορά και τα συλλαλητήρια. Πρώτον, στα συλλαλητήρ</w:t>
      </w:r>
      <w:r>
        <w:rPr>
          <w:rFonts w:eastAsia="Times New Roman" w:cs="Times New Roman"/>
          <w:szCs w:val="24"/>
        </w:rPr>
        <w:t xml:space="preserve">ια συμμετέχει ο κυβερνητικός εταίρος. Τι είναι αυτό; Δεύτερον, θυμάστε το 1992 που ο Συνασπισμός συμμετείχε ψυχή τε και σώματι σε όλα τα εθνικιστικά συλλαλητήρια; Τότε, ο Κύρκος είχε πει ότι συμμετέχουν όλοι, πλην Λακεδαιμονίων, δηλαδή πλην ΚΚΕ. </w:t>
      </w:r>
    </w:p>
    <w:p w14:paraId="3D2FF30C"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Τι έλεγε </w:t>
      </w:r>
      <w:r>
        <w:rPr>
          <w:rFonts w:eastAsia="Times New Roman" w:cs="Times New Roman"/>
          <w:szCs w:val="24"/>
        </w:rPr>
        <w:t xml:space="preserve">το Κομμουνιστικό Κόμμα Ελλάδας τότε; Έλεγε ότι η πηγή και οι αιτίες που έχουμε αυτά τα προβλήματα είναι η επέμβαση του ιμπεριαλισμού του ΝΑΤΟ στα Βαλκάνια, ότι η ονοματολογία είναι αποπροσανατολιστική και ότι πρέπει, αν θα υπάρξει το όνομα «Μακεδονία», να </w:t>
      </w:r>
      <w:r>
        <w:rPr>
          <w:rFonts w:eastAsia="Times New Roman" w:cs="Times New Roman"/>
          <w:szCs w:val="24"/>
        </w:rPr>
        <w:t>έχει αποκλειστικά γεωγραφικό προσδιορισμό.</w:t>
      </w:r>
    </w:p>
    <w:p w14:paraId="3D2FF30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Ποια είναι τα κυριότερα, χωρίς να υποτιμάται και αυτό; Τα κυριότερα είναι, πρώτον, να υπάρξει αμοιβαία εγγύηση μη αλλαγής συνόρων και απ’ αυτό το κράτος και από τη δική μας χώρα, δεύτερον</w:t>
      </w:r>
      <w:r>
        <w:rPr>
          <w:rFonts w:eastAsia="Times New Roman" w:cs="Times New Roman"/>
          <w:szCs w:val="24"/>
        </w:rPr>
        <w:t>,</w:t>
      </w:r>
      <w:r>
        <w:rPr>
          <w:rFonts w:eastAsia="Times New Roman" w:cs="Times New Roman"/>
          <w:szCs w:val="24"/>
        </w:rPr>
        <w:t xml:space="preserve"> να φύγουν τα </w:t>
      </w:r>
      <w:proofErr w:type="spellStart"/>
      <w:r>
        <w:rPr>
          <w:rFonts w:eastAsia="Times New Roman" w:cs="Times New Roman"/>
          <w:szCs w:val="24"/>
        </w:rPr>
        <w:t>αλυτρωτικά</w:t>
      </w:r>
      <w:proofErr w:type="spellEnd"/>
      <w:r>
        <w:rPr>
          <w:rFonts w:eastAsia="Times New Roman" w:cs="Times New Roman"/>
          <w:szCs w:val="24"/>
        </w:rPr>
        <w:t xml:space="preserve"> </w:t>
      </w:r>
      <w:r>
        <w:rPr>
          <w:rFonts w:eastAsia="Times New Roman" w:cs="Times New Roman"/>
          <w:szCs w:val="24"/>
        </w:rPr>
        <w:t>και, τρίτον, το ότι δεν αναγνωρίζουμε μακεδονική εθνότητα, καθώς δεν υπάρχει μακεδονική εθνότητα.</w:t>
      </w:r>
    </w:p>
    <w:p w14:paraId="3D2FF30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Βέβαια, το κυριότερο για μας είναι ότι πρέπει οι λαοί και της Ελλάδας και της Πρώην Γιουγκοσλαβικής Δημοκρατίας της Μακεδονίας και των Βαλκανίων γενικότερα να</w:t>
      </w:r>
      <w:r>
        <w:rPr>
          <w:rFonts w:eastAsia="Times New Roman" w:cs="Times New Roman"/>
          <w:szCs w:val="24"/>
        </w:rPr>
        <w:t xml:space="preserve"> δουν ποιος είναι ο αντίπαλος, ποιος τους στέλνει σε σφαγείο πολέμου, ποιοι μοιράζουν την περιοχή, τι έχει δημιουργηθεί στα Βαλκάνια. Είναι καιρός να βγουν πολλά συμπεράσματα από τον πόλεμο κατά της Γιουγκοσλαβίας.</w:t>
      </w:r>
    </w:p>
    <w:p w14:paraId="3D2FF30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Το όνομα «</w:t>
      </w:r>
      <w:proofErr w:type="spellStart"/>
      <w:r>
        <w:rPr>
          <w:rFonts w:eastAsia="Times New Roman" w:cs="Times New Roman"/>
          <w:szCs w:val="24"/>
        </w:rPr>
        <w:t>Μπόντστιλ</w:t>
      </w:r>
      <w:proofErr w:type="spellEnd"/>
      <w:r>
        <w:rPr>
          <w:rFonts w:eastAsia="Times New Roman" w:cs="Times New Roman"/>
          <w:szCs w:val="24"/>
        </w:rPr>
        <w:t>» σας λέει τίποτα; Είν</w:t>
      </w:r>
      <w:r>
        <w:rPr>
          <w:rFonts w:eastAsia="Times New Roman" w:cs="Times New Roman"/>
          <w:szCs w:val="24"/>
        </w:rPr>
        <w:t xml:space="preserve">αι η μεγαλύτερη αμερικανική βάση στον κόσμο που φαίνεται από το διάστημα, αυτή </w:t>
      </w:r>
      <w:r>
        <w:rPr>
          <w:rFonts w:eastAsia="Times New Roman" w:cs="Times New Roman"/>
          <w:szCs w:val="24"/>
        </w:rPr>
        <w:lastRenderedPageBreak/>
        <w:t>και το Σινικό Τείχος. Τι είναι στην περιοχή, εγγύηση ασφάλειας ή είναι ο «</w:t>
      </w:r>
      <w:proofErr w:type="spellStart"/>
      <w:r>
        <w:rPr>
          <w:rFonts w:eastAsia="Times New Roman" w:cs="Times New Roman"/>
          <w:szCs w:val="24"/>
        </w:rPr>
        <w:t>γκαουλάιτερ</w:t>
      </w:r>
      <w:proofErr w:type="spellEnd"/>
      <w:r>
        <w:rPr>
          <w:rFonts w:eastAsia="Times New Roman" w:cs="Times New Roman"/>
          <w:szCs w:val="24"/>
        </w:rPr>
        <w:t>» ο εγγυητής των αμερικανικών συμφερόντων στην περιοχή; Αυτά πρέπει να δούμε.</w:t>
      </w:r>
    </w:p>
    <w:p w14:paraId="3D2FF31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ΠΡΟΕΔΡΕΥΩΝ (Μά</w:t>
      </w:r>
      <w:r>
        <w:rPr>
          <w:rFonts w:eastAsia="Times New Roman" w:cs="Times New Roman"/>
          <w:b/>
          <w:szCs w:val="24"/>
        </w:rPr>
        <w:t xml:space="preserve">ριος Γεωργιάδης):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σας παρακαλώ να ολοκληρώσετε.</w:t>
      </w:r>
    </w:p>
    <w:p w14:paraId="3D2FF311"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Τελειώνω, κύριε Πρόεδρε. </w:t>
      </w:r>
    </w:p>
    <w:p w14:paraId="3D2FF31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Εμείς είχαμε και δικαίωμα, διότι ήμασταν και διαφωνούντες και δεν κάναμε συνδικαλιστικό κόλπο για να μιλήσουμε. Το δικαιούμασταν.</w:t>
      </w:r>
    </w:p>
    <w:p w14:paraId="3D2FF31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Τοποθετήθηκε και ο ειδικός αγορητής του Κόμματος.</w:t>
      </w:r>
    </w:p>
    <w:p w14:paraId="3D2FF31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Το Κομμουνιστικό Κόμμα Ελλάδας, λοιπόν, λέει στον κόσμο ότι πρέπει να βρίσκεται σε επιφυλακή. Πρέπει να κλείσει τα αυτιά του σε όλα, και στα μεν και στα δε</w:t>
      </w:r>
      <w:r>
        <w:rPr>
          <w:rFonts w:eastAsia="Times New Roman" w:cs="Times New Roman"/>
          <w:szCs w:val="24"/>
        </w:rPr>
        <w:t xml:space="preserve"> και να δει ποιος είναι ο πραγματικός αντίπαλος. Δεν έχουμε να χωρίσουμε τίποτα με κανέναν λαό ή με τους εργαζόμενους. Αυτοί που στέλνουν τους λαούς στο σφαγείο που και μπορεί να τους στείλουν στο μέλλον και στα Βαλκάνια και στην ευρύτερη περιοχή είναι αυτ</w:t>
      </w:r>
      <w:r>
        <w:rPr>
          <w:rFonts w:eastAsia="Times New Roman" w:cs="Times New Roman"/>
          <w:szCs w:val="24"/>
        </w:rPr>
        <w:t>οί που κατέχουν τον πλούτο, οι επιχειρηματικοί όμιλοι, το σύστημά σας, όπου το 1%, σύμφωνα με προχθεσινά στοιχεία, κατέχει το 86% του παγκόσμιου πλούτου.</w:t>
      </w:r>
    </w:p>
    <w:p w14:paraId="3D2FF315"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Αυτοί είναι οι φονιάδες των λαών. Αυτοί στέλνουν στο </w:t>
      </w:r>
      <w:proofErr w:type="spellStart"/>
      <w:r>
        <w:rPr>
          <w:rFonts w:eastAsia="Times New Roman" w:cs="Times New Roman"/>
          <w:szCs w:val="24"/>
        </w:rPr>
        <w:t>μακέλεμα</w:t>
      </w:r>
      <w:proofErr w:type="spellEnd"/>
      <w:r>
        <w:rPr>
          <w:rFonts w:eastAsia="Times New Roman" w:cs="Times New Roman"/>
          <w:szCs w:val="24"/>
        </w:rPr>
        <w:t xml:space="preserve"> τους λαούς για να μπορέσουν να ελέγξουν </w:t>
      </w:r>
      <w:r>
        <w:rPr>
          <w:rFonts w:eastAsia="Times New Roman" w:cs="Times New Roman"/>
          <w:szCs w:val="24"/>
        </w:rPr>
        <w:t xml:space="preserve">τις πλουτοπαραγωγικές πηγές, τους δρόμους μεταφοράς ενέργειας, για να μπορέσουν και </w:t>
      </w:r>
      <w:proofErr w:type="spellStart"/>
      <w:r>
        <w:rPr>
          <w:rFonts w:eastAsia="Times New Roman" w:cs="Times New Roman"/>
          <w:szCs w:val="24"/>
        </w:rPr>
        <w:lastRenderedPageBreak/>
        <w:t>γεωστρατηγικά</w:t>
      </w:r>
      <w:proofErr w:type="spellEnd"/>
      <w:r>
        <w:rPr>
          <w:rFonts w:eastAsia="Times New Roman" w:cs="Times New Roman"/>
          <w:szCs w:val="24"/>
        </w:rPr>
        <w:t xml:space="preserve"> να ελέγξουν ολόκληρη την ανθρωπότητα. Προς τα εκεί πρέπει να στραφούν και να σας πληρώσει και ο ελληνικός λαός με όλα όσα έχετε κάνει.</w:t>
      </w:r>
    </w:p>
    <w:p w14:paraId="3D2FF316"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Γιατί σε τελευταία ανάλ</w:t>
      </w:r>
      <w:r>
        <w:rPr>
          <w:rFonts w:eastAsia="Times New Roman" w:cs="Times New Roman"/>
          <w:szCs w:val="24"/>
        </w:rPr>
        <w:t xml:space="preserve">υση -επειδή έφυγαν και κάποιοι- από το ’49 μέχρι το ’92 γιατί δεν μίλαγε κανένας στην Ελλάδα; Δεν λεγόταν </w:t>
      </w:r>
      <w:r>
        <w:rPr>
          <w:rFonts w:eastAsia="Times New Roman" w:cs="Times New Roman"/>
          <w:szCs w:val="24"/>
        </w:rPr>
        <w:t>«</w:t>
      </w:r>
      <w:r>
        <w:rPr>
          <w:rFonts w:eastAsia="Times New Roman" w:cs="Times New Roman"/>
          <w:szCs w:val="24"/>
        </w:rPr>
        <w:t>Δημοκρατία της Μακεδονίας</w:t>
      </w:r>
      <w:r>
        <w:rPr>
          <w:rFonts w:eastAsia="Times New Roman" w:cs="Times New Roman"/>
          <w:szCs w:val="24"/>
        </w:rPr>
        <w:t>»</w:t>
      </w:r>
      <w:r>
        <w:rPr>
          <w:rFonts w:eastAsia="Times New Roman" w:cs="Times New Roman"/>
          <w:szCs w:val="24"/>
        </w:rPr>
        <w:t>;</w:t>
      </w:r>
      <w:r>
        <w:rPr>
          <w:rFonts w:eastAsia="Times New Roman" w:cs="Times New Roman"/>
          <w:szCs w:val="24"/>
        </w:rPr>
        <w:t xml:space="preserve"> Γιατί γινόταν αυτό; Γιατί η Γιουγκοσλαβία είχε συγκρουστεί με τη Σοβιετική Ένωση και γιατί οι Αμερικάνοι και το ΝΑΤΟ διέτ</w:t>
      </w:r>
      <w:r>
        <w:rPr>
          <w:rFonts w:eastAsia="Times New Roman" w:cs="Times New Roman"/>
          <w:szCs w:val="24"/>
        </w:rPr>
        <w:t>αζαν να μη βγάζει κανένας κουβέντα. Ναι ή όχι; Και τώρα βγήκαν ορισμένοι πατριώτες…</w:t>
      </w:r>
    </w:p>
    <w:p w14:paraId="3D2FF317"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Όχι.</w:t>
      </w:r>
    </w:p>
    <w:p w14:paraId="3D2FF318"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σας παρακαλώ.</w:t>
      </w:r>
    </w:p>
    <w:p w14:paraId="3D2FF319"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Από τις ελληνικές κυβερνήσεις έβαλε κανένας τέτοιο ζήτημα; Το «</w:t>
      </w:r>
      <w:r>
        <w:rPr>
          <w:rFonts w:eastAsia="Times New Roman" w:cs="Times New Roman"/>
          <w:szCs w:val="24"/>
        </w:rPr>
        <w:t>όχι</w:t>
      </w:r>
      <w:r>
        <w:rPr>
          <w:rFonts w:eastAsia="Times New Roman" w:cs="Times New Roman"/>
          <w:szCs w:val="24"/>
        </w:rPr>
        <w:t>» φα</w:t>
      </w:r>
      <w:r>
        <w:rPr>
          <w:rFonts w:eastAsia="Times New Roman" w:cs="Times New Roman"/>
          <w:szCs w:val="24"/>
        </w:rPr>
        <w:t>ίνεται σήμερα και φαίνεται και εκ των υστέρων πώς προέκυψε αυτό το θέμα. Και σήμερα πάλι στον ίδιο αστερισμό: το ΝΑΤΟ και οι Αμερικάνοι και ο ιμπεριαλισμός εγγυητές της ειρήνης και της φιλίας των λαών. Σφαγείς είναι και τίποτα άλλο.</w:t>
      </w:r>
    </w:p>
    <w:p w14:paraId="3D2FF31A"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w:t>
      </w:r>
      <w:r>
        <w:rPr>
          <w:rFonts w:eastAsia="Times New Roman" w:cs="Times New Roman"/>
          <w:b/>
          <w:bCs/>
          <w:szCs w:val="24"/>
        </w:rPr>
        <w:t>γιάδης):</w:t>
      </w:r>
      <w:r>
        <w:rPr>
          <w:rFonts w:eastAsia="Times New Roman" w:cs="Times New Roman"/>
          <w:szCs w:val="24"/>
        </w:rPr>
        <w:t xml:space="preserve"> Ευχαριστούμε τον κ. </w:t>
      </w:r>
      <w:proofErr w:type="spellStart"/>
      <w:r>
        <w:rPr>
          <w:rFonts w:eastAsia="Times New Roman" w:cs="Times New Roman"/>
          <w:szCs w:val="24"/>
        </w:rPr>
        <w:t>Παφίλη</w:t>
      </w:r>
      <w:proofErr w:type="spellEnd"/>
      <w:r>
        <w:rPr>
          <w:rFonts w:eastAsia="Times New Roman" w:cs="Times New Roman"/>
          <w:szCs w:val="24"/>
        </w:rPr>
        <w:t>.</w:t>
      </w:r>
    </w:p>
    <w:p w14:paraId="3D2FF31B"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και εσείς τον λόγο για πέντε λεπτά.</w:t>
      </w:r>
    </w:p>
    <w:p w14:paraId="3D2FF31C"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Κύριε Πρόεδρε, η πεμπτουσία της δημοκρατίας είναι η ελεύθερη έκφραση.</w:t>
      </w:r>
    </w:p>
    <w:p w14:paraId="3D2FF31D"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Μας μίλησε προηγουμένως ο Υπουργός για νούμερα και για πληροφόρηση. Δράττομα</w:t>
      </w:r>
      <w:r>
        <w:rPr>
          <w:rFonts w:eastAsia="Times New Roman" w:cs="Times New Roman"/>
          <w:szCs w:val="24"/>
        </w:rPr>
        <w:t xml:space="preserve">ι αυτής της ευκαιρίας να του απαντήσω. </w:t>
      </w:r>
      <w:r>
        <w:rPr>
          <w:rFonts w:eastAsia="Times New Roman" w:cs="Times New Roman"/>
          <w:szCs w:val="24"/>
        </w:rPr>
        <w:lastRenderedPageBreak/>
        <w:t xml:space="preserve">Τι σημασία έχει πόσο κόσμο είχε το συλλαλητήριο; Το λέω γιατί μιλήσατε για νούμερα όταν ανεβήκατε επάνω. </w:t>
      </w:r>
    </w:p>
    <w:p w14:paraId="3D2FF31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Δεν είπα τίποτα τέτοιο.</w:t>
      </w:r>
    </w:p>
    <w:p w14:paraId="3D2FF31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Είχε τόσο κόσ</w:t>
      </w:r>
      <w:r>
        <w:rPr>
          <w:rFonts w:eastAsia="Times New Roman" w:cs="Times New Roman"/>
          <w:szCs w:val="24"/>
        </w:rPr>
        <w:t>μο όσο ακριβώς χρειαζόταν για να πάρει το μήνυμα και η Κυβέρνηση και η Αντιπολίτευση. Είχε τόσο κόσμο</w:t>
      </w:r>
      <w:r>
        <w:rPr>
          <w:rFonts w:eastAsia="Times New Roman" w:cs="Times New Roman"/>
          <w:szCs w:val="24"/>
        </w:rPr>
        <w:t>,</w:t>
      </w:r>
      <w:r>
        <w:rPr>
          <w:rFonts w:eastAsia="Times New Roman" w:cs="Times New Roman"/>
          <w:szCs w:val="24"/>
        </w:rPr>
        <w:t xml:space="preserve"> ώστε να μην έχουν σημασία τα νούμερα και οι αριθμοί. Είχε τόσο κόσμο, όσον δεν έχει μαζέψει ποτέ καμμία άλλη τέτοιου είδους εκδήλωση τα τελευταία δέκα χρ</w:t>
      </w:r>
      <w:r>
        <w:rPr>
          <w:rFonts w:eastAsia="Times New Roman" w:cs="Times New Roman"/>
          <w:szCs w:val="24"/>
        </w:rPr>
        <w:t>όνια για διαμαρτυρία.</w:t>
      </w:r>
    </w:p>
    <w:p w14:paraId="3D2FF32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Είχε τόσο κόσμο</w:t>
      </w:r>
      <w:r>
        <w:rPr>
          <w:rFonts w:eastAsia="Times New Roman" w:cs="Times New Roman"/>
          <w:szCs w:val="24"/>
        </w:rPr>
        <w:t>,</w:t>
      </w:r>
      <w:r>
        <w:rPr>
          <w:rFonts w:eastAsia="Times New Roman" w:cs="Times New Roman"/>
          <w:szCs w:val="24"/>
        </w:rPr>
        <w:t xml:space="preserve"> ώστε να αναγκαστεί η Κυβέρνηση να αποκρύψει την πραγματικότητα και τα μέσα ενημέρωσης να μη δείξουν ακριβώς την εικόνα που έπρεπε να δείξουν. Είχε τόσο κόσμο που </w:t>
      </w:r>
      <w:r>
        <w:rPr>
          <w:rFonts w:eastAsia="Times New Roman" w:cs="Times New Roman"/>
          <w:szCs w:val="24"/>
        </w:rPr>
        <w:lastRenderedPageBreak/>
        <w:t xml:space="preserve">δεν μπορεί κανένα κόμμα να καπηλευτεί τον κόσμο αυτόν, </w:t>
      </w:r>
      <w:r>
        <w:rPr>
          <w:rFonts w:eastAsia="Times New Roman" w:cs="Times New Roman"/>
          <w:szCs w:val="24"/>
        </w:rPr>
        <w:t xml:space="preserve">γιατί αυτός ο κόσμος κρατούσε τις ελληνικές σημαίες στα χέρια του και δεν κρατούσε κομματικές. Είχε τόσο κόσμο και ο απλός άνθρωπος ο οποίος πήγε εκεί, διαδήλωνε ένα πράγμα, φώναζε ένα πράγμα: «η Μακεδονία είναι μία, η Μακεδονία είναι ελληνική». Αυτό ήταν </w:t>
      </w:r>
      <w:r>
        <w:rPr>
          <w:rFonts w:eastAsia="Times New Roman" w:cs="Times New Roman"/>
          <w:szCs w:val="24"/>
        </w:rPr>
        <w:t>το μήνυμα που πέρασε το συλλαλητήριο της Θεσσαλονίκης. Αυτό θα είναι το μήνυμα που θα περάσει το συλλαλητήριο της Αθήνας.</w:t>
      </w:r>
    </w:p>
    <w:p w14:paraId="3D2FF321"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Όταν μιλάς για τη Μακεδονία στους ανθρώπους της Μακεδονίας -σαν Βουλευτής Μακεδονίας μιλάω εγώ, σαν Βουλευτής Θεσσαλονίκης- δεν τους μ</w:t>
      </w:r>
      <w:r>
        <w:rPr>
          <w:rFonts w:eastAsia="Times New Roman" w:cs="Times New Roman"/>
          <w:szCs w:val="24"/>
        </w:rPr>
        <w:t xml:space="preserve">ιλάς για το πορτοφόλι τους. Δεν απευθύνεσαι στην ιδεολογία τους. Όταν μιλάς για τη Μακεδονία εκεί επάνω, τους μιλάς για τον πατέρα τους, τους μιλάς για τα παιδιά τους, τους μιλάς για την πίστη τους την ίδια, τους μιλάς για την ιστορία τους. Δεν </w:t>
      </w:r>
      <w:r>
        <w:rPr>
          <w:rFonts w:eastAsia="Times New Roman" w:cs="Times New Roman"/>
          <w:szCs w:val="24"/>
        </w:rPr>
        <w:lastRenderedPageBreak/>
        <w:t xml:space="preserve">είναι στην </w:t>
      </w:r>
      <w:r>
        <w:rPr>
          <w:rFonts w:eastAsia="Times New Roman" w:cs="Times New Roman"/>
          <w:szCs w:val="24"/>
        </w:rPr>
        <w:t>ίδια ζυγαριά τα οικονομικά με τα εθνικά θέματα. Και αν στα οικονομικά θέματα εμείς μπορούμε να λέμε τις οποιεσδήποτε δικαιολογίες, ότι εκβιαζόμαστε για να μπορέσουμε να τα υπογράψουμε, στα εθνικά θέματα δεν χωράει κανενός είδους εκβιασμός.</w:t>
      </w:r>
    </w:p>
    <w:p w14:paraId="3D2FF322" w14:textId="77777777" w:rsidR="00665197" w:rsidRDefault="0025400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Κύριε Πρόεδρε, ε</w:t>
      </w:r>
      <w:r>
        <w:rPr>
          <w:rFonts w:eastAsia="Times New Roman" w:cs="Times New Roman"/>
          <w:szCs w:val="24"/>
        </w:rPr>
        <w:t>ίχαμε τοποθετηθεί στην Ολομέλεια την περασμένη εβδομάδα και είχαμε εκφράσει το αίτημα της αντικατάστασης από την Κυβέρνηση του κ. Νίμιτς. Εχθές κατατέθηκε επίκαιρη ερώτηση από την Ένωση Κεντρώων στο Υπουργείο Εξωτερικών και πρέπει να μας απαντήσει η ελληνι</w:t>
      </w:r>
      <w:r>
        <w:rPr>
          <w:rFonts w:eastAsia="Times New Roman" w:cs="Times New Roman"/>
          <w:szCs w:val="24"/>
        </w:rPr>
        <w:t xml:space="preserve">κή Κυβέρνηση εάν και εφόσον έχει εμπιστοσύνη στις ικανότητες του κ. Νίμιτς για να δώσει λύση στο συγκεκριμένο θέμα. </w:t>
      </w:r>
    </w:p>
    <w:p w14:paraId="3D2FF323" w14:textId="77777777" w:rsidR="00665197" w:rsidRDefault="00254003">
      <w:pPr>
        <w:tabs>
          <w:tab w:val="left" w:pos="3873"/>
        </w:tabs>
        <w:spacing w:line="600" w:lineRule="auto"/>
        <w:ind w:firstLine="720"/>
        <w:contextualSpacing/>
        <w:jc w:val="both"/>
        <w:rPr>
          <w:rFonts w:eastAsia="Times New Roman" w:cs="Times New Roman"/>
          <w:szCs w:val="24"/>
        </w:rPr>
      </w:pPr>
      <w:r w:rsidRPr="00DE31C9">
        <w:rPr>
          <w:rFonts w:eastAsia="Times New Roman" w:cs="Times New Roman"/>
          <w:color w:val="000000" w:themeColor="text1"/>
          <w:szCs w:val="24"/>
        </w:rPr>
        <w:t xml:space="preserve">Η Ένωση Κεντρώων, κύριε Πρόεδρε, είναι το μόνο κόμμα το οποίο δεν χρειάζεται να επανεξετάσει τις θέσεις του, όσον αφορά </w:t>
      </w:r>
      <w:r w:rsidRPr="00DE31C9">
        <w:rPr>
          <w:rFonts w:eastAsia="Times New Roman" w:cs="Times New Roman"/>
          <w:color w:val="000000" w:themeColor="text1"/>
          <w:szCs w:val="24"/>
        </w:rPr>
        <w:lastRenderedPageBreak/>
        <w:t xml:space="preserve">για το </w:t>
      </w:r>
      <w:r w:rsidRPr="00DE31C9">
        <w:rPr>
          <w:rFonts w:eastAsia="Times New Roman" w:cs="Times New Roman"/>
          <w:color w:val="000000" w:themeColor="text1"/>
          <w:szCs w:val="24"/>
        </w:rPr>
        <w:t>σ</w:t>
      </w:r>
      <w:r w:rsidRPr="00DE31C9">
        <w:rPr>
          <w:rFonts w:eastAsia="Times New Roman" w:cs="Times New Roman"/>
          <w:color w:val="000000" w:themeColor="text1"/>
          <w:szCs w:val="24"/>
        </w:rPr>
        <w:t xml:space="preserve">κοπιανό </w:t>
      </w:r>
      <w:r w:rsidRPr="00DE31C9">
        <w:rPr>
          <w:rFonts w:eastAsia="Times New Roman" w:cs="Times New Roman"/>
          <w:color w:val="000000" w:themeColor="text1"/>
          <w:szCs w:val="24"/>
        </w:rPr>
        <w:t>-</w:t>
      </w:r>
      <w:r w:rsidRPr="00DE31C9">
        <w:rPr>
          <w:rFonts w:eastAsia="Times New Roman" w:cs="Times New Roman"/>
          <w:color w:val="000000" w:themeColor="text1"/>
          <w:szCs w:val="24"/>
        </w:rPr>
        <w:t xml:space="preserve">και το τονίζω για το σκοπιανό και όχι για το μακεδονικό. Έχει πάρει μια ξεκάθαρη, μια σαφέστατη θέση από την αρχή, όταν από λάθος της ελληνικής Κυβέρνησης </w:t>
      </w:r>
      <w:r>
        <w:rPr>
          <w:rFonts w:eastAsia="Times New Roman" w:cs="Times New Roman"/>
          <w:szCs w:val="24"/>
        </w:rPr>
        <w:t>ξεκίνησε ουσιαστικά αυτή η συζήτηση -η οποία δεν ήταν σωστό να γίνει, δεν ήταν σωστό να πάρει αυτή τη</w:t>
      </w:r>
      <w:r>
        <w:rPr>
          <w:rFonts w:eastAsia="Times New Roman" w:cs="Times New Roman"/>
          <w:szCs w:val="24"/>
        </w:rPr>
        <w:t>ν έκταση</w:t>
      </w:r>
      <w:r>
        <w:rPr>
          <w:rFonts w:eastAsia="Times New Roman" w:cs="Times New Roman"/>
          <w:szCs w:val="24"/>
        </w:rPr>
        <w:t>,</w:t>
      </w:r>
      <w:r>
        <w:rPr>
          <w:rFonts w:eastAsia="Times New Roman" w:cs="Times New Roman"/>
          <w:szCs w:val="24"/>
        </w:rPr>
        <w:t xml:space="preserve"> την οποία έχει πάρει, γιατί ουσιαστικά φέρνει και σε δύσκολη θέση την ίδια την Κυβέρνηση, αλλά από δικό της λάθος είχε ξεκινήσει αυτό- και είχε πει ότι δεν δεχόμαστε καμμία χρήση του όρου «Μακεδονία».</w:t>
      </w:r>
    </w:p>
    <w:p w14:paraId="3D2FF32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Για την Ένωση Κεντρώων η χρήση του όρου «Μακε</w:t>
      </w:r>
      <w:r>
        <w:rPr>
          <w:rFonts w:eastAsia="Times New Roman" w:cs="Times New Roman"/>
          <w:szCs w:val="24"/>
        </w:rPr>
        <w:t xml:space="preserve">δονία» σημαίνει από μόνη της τη συνέχιση </w:t>
      </w:r>
      <w:proofErr w:type="spellStart"/>
      <w:r>
        <w:rPr>
          <w:rFonts w:eastAsia="Times New Roman" w:cs="Times New Roman"/>
          <w:szCs w:val="24"/>
        </w:rPr>
        <w:t>αλυτρωτικών</w:t>
      </w:r>
      <w:proofErr w:type="spellEnd"/>
      <w:r>
        <w:rPr>
          <w:rFonts w:eastAsia="Times New Roman" w:cs="Times New Roman"/>
          <w:szCs w:val="24"/>
        </w:rPr>
        <w:t xml:space="preserve"> τάσεων. Δεν έχουμε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προσδοκία ότι ακόμη και αν διαγραφούν από το Σύνταγμα της </w:t>
      </w:r>
      <w:proofErr w:type="spellStart"/>
      <w:r>
        <w:rPr>
          <w:rFonts w:eastAsia="Times New Roman" w:cs="Times New Roman"/>
          <w:szCs w:val="24"/>
        </w:rPr>
        <w:t>γείτονος</w:t>
      </w:r>
      <w:proofErr w:type="spellEnd"/>
      <w:r>
        <w:rPr>
          <w:rFonts w:eastAsia="Times New Roman" w:cs="Times New Roman"/>
          <w:szCs w:val="24"/>
        </w:rPr>
        <w:t xml:space="preserve"> χώρας οι </w:t>
      </w:r>
      <w:proofErr w:type="spellStart"/>
      <w:r>
        <w:rPr>
          <w:rFonts w:eastAsia="Times New Roman" w:cs="Times New Roman"/>
          <w:szCs w:val="24"/>
        </w:rPr>
        <w:t>αλυτρωτικές</w:t>
      </w:r>
      <w:proofErr w:type="spellEnd"/>
      <w:r>
        <w:rPr>
          <w:rFonts w:eastAsia="Times New Roman" w:cs="Times New Roman"/>
          <w:szCs w:val="24"/>
        </w:rPr>
        <w:t xml:space="preserve"> τάσεις, ακόμη και αν αλλάξουν </w:t>
      </w:r>
      <w:r>
        <w:rPr>
          <w:rFonts w:eastAsia="Times New Roman" w:cs="Times New Roman"/>
          <w:szCs w:val="24"/>
        </w:rPr>
        <w:lastRenderedPageBreak/>
        <w:t xml:space="preserve">τα βιβλία της, το όνομα «Μακεδονία» από μόνο του γεννάει </w:t>
      </w:r>
      <w:proofErr w:type="spellStart"/>
      <w:r>
        <w:rPr>
          <w:rFonts w:eastAsia="Times New Roman" w:cs="Times New Roman"/>
          <w:szCs w:val="24"/>
        </w:rPr>
        <w:t>αλ</w:t>
      </w:r>
      <w:r>
        <w:rPr>
          <w:rFonts w:eastAsia="Times New Roman" w:cs="Times New Roman"/>
          <w:szCs w:val="24"/>
        </w:rPr>
        <w:t>υτρωτικές</w:t>
      </w:r>
      <w:proofErr w:type="spellEnd"/>
      <w:r>
        <w:rPr>
          <w:rFonts w:eastAsia="Times New Roman" w:cs="Times New Roman"/>
          <w:szCs w:val="24"/>
        </w:rPr>
        <w:t xml:space="preserve"> τάσεις. Δεν χαρίζουμε, λοιπόν,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χρήση του ονόματος, κανένα συνθετικό, κανέναν γεωγραφικό προσδιορισμό με όνομα «Μακεδονία». Θα είμαστε και στο συλλαλητήριο της Αθήνας παρόντες για να διαδηλώσουμε αυτό ακριβώς</w:t>
      </w:r>
      <w:r>
        <w:rPr>
          <w:rFonts w:eastAsia="Times New Roman" w:cs="Times New Roman"/>
          <w:szCs w:val="24"/>
        </w:rPr>
        <w:t>:</w:t>
      </w:r>
      <w:r>
        <w:rPr>
          <w:rFonts w:eastAsia="Times New Roman" w:cs="Times New Roman"/>
          <w:szCs w:val="24"/>
        </w:rPr>
        <w:t xml:space="preserve"> ότι δεν χαρίζουμε και ότι δεν </w:t>
      </w:r>
      <w:r>
        <w:rPr>
          <w:rFonts w:eastAsia="Times New Roman" w:cs="Times New Roman"/>
          <w:szCs w:val="24"/>
        </w:rPr>
        <w:t>πουλάμε τίποτα!</w:t>
      </w:r>
    </w:p>
    <w:p w14:paraId="3D2FF32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κύριε Πρόεδρε και με αυτό θέλω να κλείσω. Όσον αφορά, τη θέση της Αξιωματικής Αντιπολίτευσης, της μέλλουσας κυβέρνησης, είναι θέση αυτή; Άλλη στις 9, άλλη στις 11, άλλη προχθές, άλλη σήμερα; Είναι θέση μιας πολιτικής παρά</w:t>
      </w:r>
      <w:r>
        <w:rPr>
          <w:rFonts w:eastAsia="Times New Roman" w:cs="Times New Roman"/>
          <w:szCs w:val="24"/>
        </w:rPr>
        <w:t xml:space="preserve">ταξης που θέλει να κυβερνήσει τη χώρα και που θέλει να πάρει αποφάσεις σε εθνικά θέματα; </w:t>
      </w:r>
    </w:p>
    <w:p w14:paraId="3D2FF326"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D2FF327"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 xml:space="preserve"> και για τη συνέπεια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χρόνο.</w:t>
      </w:r>
    </w:p>
    <w:p w14:paraId="3D2FF328"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εκ μέρους του ΣΥΡΙΖΑ. </w:t>
      </w:r>
    </w:p>
    <w:p w14:paraId="3D2FF329"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ΝΙ</w:t>
      </w:r>
      <w:r>
        <w:rPr>
          <w:rFonts w:eastAsia="Times New Roman" w:cs="Times New Roman"/>
          <w:b/>
          <w:szCs w:val="24"/>
        </w:rPr>
        <w:t xml:space="preserve">ΚΟΛΑΟΣ ΞΥΔΑΚΗΣ: </w:t>
      </w:r>
      <w:r>
        <w:rPr>
          <w:rFonts w:eastAsia="Times New Roman" w:cs="Times New Roman"/>
          <w:szCs w:val="24"/>
        </w:rPr>
        <w:t xml:space="preserve">Ευχαριστώ, κύριε Πρόεδρε. </w:t>
      </w:r>
    </w:p>
    <w:p w14:paraId="3D2FF32A"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Θα προσπαθήσω να είμαι σύντομος σε ένα θέμα που ασφαλώς η βραχυλογία δεν ωφελεί. Ωφελούν οι συζητήσεις, ωφελεί η ανταλλαγή απόψεων</w:t>
      </w:r>
      <w:r>
        <w:rPr>
          <w:rFonts w:eastAsia="Times New Roman" w:cs="Times New Roman"/>
          <w:szCs w:val="24"/>
        </w:rPr>
        <w:t xml:space="preserve">, </w:t>
      </w:r>
      <w:r>
        <w:rPr>
          <w:rFonts w:eastAsia="Times New Roman" w:cs="Times New Roman"/>
          <w:szCs w:val="24"/>
        </w:rPr>
        <w:t xml:space="preserve">η οποία γίνεται πάντως. Εδώ και περίπου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μήνα, με αφορμή την πρωτοβουλία του </w:t>
      </w:r>
      <w:r>
        <w:rPr>
          <w:rFonts w:eastAsia="Times New Roman" w:cs="Times New Roman"/>
          <w:szCs w:val="24"/>
        </w:rPr>
        <w:t>ΟΗΕ για τη διαμεσολάβηση στο θέμα της διευθέτησης με τη γείτονα χώρα, γίνεται μια πολιτική συζήτηση</w:t>
      </w:r>
      <w:r>
        <w:rPr>
          <w:rFonts w:eastAsia="Times New Roman" w:cs="Times New Roman"/>
          <w:szCs w:val="24"/>
        </w:rPr>
        <w:t xml:space="preserve">, </w:t>
      </w:r>
      <w:r>
        <w:rPr>
          <w:rFonts w:eastAsia="Times New Roman" w:cs="Times New Roman"/>
          <w:szCs w:val="24"/>
        </w:rPr>
        <w:t xml:space="preserve">η οποία μάλιστα εδράζεται σε επιχειρήματα χρονικά και θέσης είκοσι πέντε-είκοσι επτά ετών. </w:t>
      </w:r>
    </w:p>
    <w:p w14:paraId="3D2FF32B"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Γίνεται η πολιτική συζήτηση, λοιπόν. Γίνεται πολύ πλούσια και μ</w:t>
      </w:r>
      <w:r>
        <w:rPr>
          <w:rFonts w:eastAsia="Times New Roman" w:cs="Times New Roman"/>
          <w:szCs w:val="24"/>
        </w:rPr>
        <w:t xml:space="preserve">ερικές φορές με κάποιους τρόπους, ίσως σφοδρότερους. Όμως, </w:t>
      </w:r>
      <w:r>
        <w:rPr>
          <w:rFonts w:eastAsia="Times New Roman" w:cs="Times New Roman"/>
          <w:szCs w:val="24"/>
        </w:rPr>
        <w:lastRenderedPageBreak/>
        <w:t xml:space="preserve">όπως λέει ο μεγάλος πολιτικός στοχαστής </w:t>
      </w:r>
      <w:proofErr w:type="spellStart"/>
      <w:r>
        <w:rPr>
          <w:rFonts w:eastAsia="Times New Roman" w:cs="Times New Roman"/>
          <w:szCs w:val="24"/>
        </w:rPr>
        <w:t>Μακιαβέλι</w:t>
      </w:r>
      <w:proofErr w:type="spellEnd"/>
      <w:r>
        <w:rPr>
          <w:rFonts w:eastAsia="Times New Roman" w:cs="Times New Roman"/>
          <w:szCs w:val="24"/>
        </w:rPr>
        <w:t xml:space="preserve"> «από τις ταραχές προκύπτουν πάντα οι καλοί νόμοι». Ακόμη και από αυτή την αντιπαράθεση, με αυτούς τους τρόπους που παίρνει, πλουσιότεροι θα βγούμε.</w:t>
      </w:r>
      <w:r>
        <w:rPr>
          <w:rFonts w:eastAsia="Times New Roman" w:cs="Times New Roman"/>
          <w:szCs w:val="24"/>
        </w:rPr>
        <w:t xml:space="preserve"> Θα μπορέσουμε να </w:t>
      </w:r>
      <w:proofErr w:type="spellStart"/>
      <w:r>
        <w:rPr>
          <w:rFonts w:eastAsia="Times New Roman" w:cs="Times New Roman"/>
          <w:szCs w:val="24"/>
        </w:rPr>
        <w:t>ξανακαταλάβουμε</w:t>
      </w:r>
      <w:proofErr w:type="spellEnd"/>
      <w:r>
        <w:rPr>
          <w:rFonts w:eastAsia="Times New Roman" w:cs="Times New Roman"/>
          <w:szCs w:val="24"/>
        </w:rPr>
        <w:t xml:space="preserve"> το θέμα, να κατανοήσουμε ποιο είναι το μακροπρόθεσμο συμφέρον της χώρας και ο ρόλος </w:t>
      </w:r>
      <w:r>
        <w:rPr>
          <w:rFonts w:eastAsia="Times New Roman" w:cs="Times New Roman"/>
          <w:szCs w:val="24"/>
        </w:rPr>
        <w:t>τ</w:t>
      </w:r>
      <w:r>
        <w:rPr>
          <w:rFonts w:eastAsia="Times New Roman" w:cs="Times New Roman"/>
          <w:szCs w:val="24"/>
        </w:rPr>
        <w:t>ή</w:t>
      </w:r>
      <w:r>
        <w:rPr>
          <w:rFonts w:eastAsia="Times New Roman" w:cs="Times New Roman"/>
          <w:szCs w:val="24"/>
        </w:rPr>
        <w:t>ς</w:t>
      </w:r>
      <w:r>
        <w:rPr>
          <w:rFonts w:eastAsia="Times New Roman" w:cs="Times New Roman"/>
          <w:szCs w:val="24"/>
        </w:rPr>
        <w:t xml:space="preserve"> χώρας στην περιοχή ως </w:t>
      </w:r>
      <w:r>
        <w:rPr>
          <w:rFonts w:eastAsia="Times New Roman" w:cs="Times New Roman"/>
          <w:szCs w:val="24"/>
        </w:rPr>
        <w:t>ηγεμονεύουσα</w:t>
      </w:r>
      <w:r>
        <w:rPr>
          <w:rFonts w:eastAsia="Times New Roman" w:cs="Times New Roman"/>
          <w:szCs w:val="24"/>
        </w:rPr>
        <w:t>ς</w:t>
      </w:r>
      <w:r>
        <w:rPr>
          <w:rFonts w:eastAsia="Times New Roman" w:cs="Times New Roman"/>
          <w:szCs w:val="24"/>
        </w:rPr>
        <w:t xml:space="preserve"> χώρα</w:t>
      </w:r>
      <w:r>
        <w:rPr>
          <w:rFonts w:eastAsia="Times New Roman" w:cs="Times New Roman"/>
          <w:szCs w:val="24"/>
        </w:rPr>
        <w:t>ς</w:t>
      </w:r>
      <w:r>
        <w:rPr>
          <w:rFonts w:eastAsia="Times New Roman" w:cs="Times New Roman"/>
          <w:szCs w:val="24"/>
        </w:rPr>
        <w:t xml:space="preserve"> που εγγυάται ασφάλεια, προκοπή και σταθερότητα. </w:t>
      </w:r>
    </w:p>
    <w:p w14:paraId="3D2FF32C"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Ακόμη, ελπίζω να καταλάβουμε και ακόμη περισσότερο να καταλάβουν οι συνάδελφοι της </w:t>
      </w:r>
      <w:r>
        <w:rPr>
          <w:rFonts w:eastAsia="Times New Roman" w:cs="Times New Roman"/>
          <w:szCs w:val="24"/>
        </w:rPr>
        <w:t>Μ</w:t>
      </w:r>
      <w:r>
        <w:rPr>
          <w:rFonts w:eastAsia="Times New Roman" w:cs="Times New Roman"/>
          <w:szCs w:val="24"/>
        </w:rPr>
        <w:t xml:space="preserve">είζονος Αντιπολίτευσης και της σημερινής </w:t>
      </w:r>
      <w:r>
        <w:rPr>
          <w:rFonts w:eastAsia="Times New Roman" w:cs="Times New Roman"/>
          <w:szCs w:val="24"/>
        </w:rPr>
        <w:t>Ε</w:t>
      </w:r>
      <w:r>
        <w:rPr>
          <w:rFonts w:eastAsia="Times New Roman" w:cs="Times New Roman"/>
          <w:szCs w:val="24"/>
        </w:rPr>
        <w:t>λάσσονος, που έχουν χειριστεί τις περασμένες δεκαετίες αυτό το κρίσιμο θέμα –που βρήκαν τώρα ευκαιρία με κραυγές, υλακές και με αυ</w:t>
      </w:r>
      <w:r>
        <w:rPr>
          <w:rFonts w:eastAsia="Times New Roman" w:cs="Times New Roman"/>
          <w:szCs w:val="24"/>
        </w:rPr>
        <w:t xml:space="preserve">τά τα νεοναζί στοιχεία, τα οποία ξεπήδησαν από το φρεάτιο μαζί με τους καλικάντζαρους, με σάρισες και ασπίδες- ότι </w:t>
      </w:r>
      <w:r>
        <w:rPr>
          <w:rFonts w:eastAsia="Times New Roman" w:cs="Times New Roman"/>
          <w:szCs w:val="24"/>
        </w:rPr>
        <w:lastRenderedPageBreak/>
        <w:t xml:space="preserve">πολιτικά είμαστε σε ένα σημείο εξέλιξης, συζητούμε και οφείλουμε να το συζητήσουμε με μεγαλύτερη ωριμότητα. </w:t>
      </w:r>
    </w:p>
    <w:p w14:paraId="3D2FF32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Υπάρχουν καιροσκοπισμοί και συμπ</w:t>
      </w:r>
      <w:r>
        <w:rPr>
          <w:rFonts w:eastAsia="Times New Roman" w:cs="Times New Roman"/>
          <w:szCs w:val="24"/>
        </w:rPr>
        <w:t xml:space="preserve">εριφορές διαφόρων </w:t>
      </w:r>
      <w:proofErr w:type="spellStart"/>
      <w:r>
        <w:rPr>
          <w:rFonts w:eastAsia="Times New Roman" w:cs="Times New Roman"/>
          <w:szCs w:val="24"/>
        </w:rPr>
        <w:t>εμμονικών</w:t>
      </w:r>
      <w:proofErr w:type="spellEnd"/>
      <w:r>
        <w:rPr>
          <w:rFonts w:eastAsia="Times New Roman" w:cs="Times New Roman"/>
          <w:szCs w:val="24"/>
        </w:rPr>
        <w:t xml:space="preserve">, </w:t>
      </w:r>
      <w:proofErr w:type="spellStart"/>
      <w:r>
        <w:rPr>
          <w:rFonts w:eastAsia="Times New Roman" w:cs="Times New Roman"/>
          <w:szCs w:val="24"/>
        </w:rPr>
        <w:t>αυτοδικαιωμένων</w:t>
      </w:r>
      <w:proofErr w:type="spellEnd"/>
      <w:r>
        <w:rPr>
          <w:rFonts w:eastAsia="Times New Roman" w:cs="Times New Roman"/>
          <w:szCs w:val="24"/>
        </w:rPr>
        <w:t xml:space="preserve"> επαγγελματιών Υπουργών παντός καιρού, οι οποίοι πάντα βρίσκουν έναν τρόπο να κουνηθούν και να ανάψουν φωτιές, τις ίδιες φωτιές που ανάβει το πολιτικό </w:t>
      </w:r>
      <w:r>
        <w:rPr>
          <w:rFonts w:eastAsia="Times New Roman" w:cs="Times New Roman"/>
          <w:szCs w:val="24"/>
          <w:lang w:val="en-US"/>
        </w:rPr>
        <w:t>underground</w:t>
      </w:r>
      <w:r>
        <w:rPr>
          <w:rFonts w:eastAsia="Times New Roman" w:cs="Times New Roman"/>
          <w:szCs w:val="24"/>
        </w:rPr>
        <w:t xml:space="preserve"> και ο πολιτικός υπόκοσμος που δικάζεται τώρα. Δεν</w:t>
      </w:r>
      <w:r>
        <w:rPr>
          <w:rFonts w:eastAsia="Times New Roman" w:cs="Times New Roman"/>
          <w:szCs w:val="24"/>
        </w:rPr>
        <w:t xml:space="preserve"> πρέπει να δώσουμε ευκαιρία σε αυτόν το πολιτικό υπόκοσμο, ο οποίος δικάζεται για εγκλήματα να βγει και να ορίσει την πολιτική ατζέντα. Οτιδήποτε άλλο ας μείνει μέσα στον δημοκρατικό χώρο και στις δυνάμεις του συνταγματικού τόξου.</w:t>
      </w:r>
    </w:p>
    <w:p w14:paraId="3D2FF32E"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Και ας λέμε στον ελληνικό</w:t>
      </w:r>
      <w:r>
        <w:rPr>
          <w:rFonts w:eastAsia="Times New Roman" w:cs="Times New Roman"/>
          <w:szCs w:val="24"/>
        </w:rPr>
        <w:t xml:space="preserve"> λαό, που μας ακούει με μεγάλη προσοχή και με μεγάλο πόνο και με τον πόνο που έχει περάσει από </w:t>
      </w:r>
      <w:r>
        <w:rPr>
          <w:rFonts w:eastAsia="Times New Roman" w:cs="Times New Roman"/>
          <w:szCs w:val="24"/>
        </w:rPr>
        <w:lastRenderedPageBreak/>
        <w:t xml:space="preserve">την οκταετή ιστορική περιπέτεια της ύφεσης, της ανεργίας και της </w:t>
      </w:r>
      <w:r>
        <w:rPr>
          <w:rFonts w:eastAsia="Times New Roman" w:cs="Times New Roman"/>
          <w:szCs w:val="24"/>
        </w:rPr>
        <w:t>«</w:t>
      </w:r>
      <w:proofErr w:type="spellStart"/>
      <w:r>
        <w:rPr>
          <w:rFonts w:eastAsia="Times New Roman" w:cs="Times New Roman"/>
          <w:szCs w:val="24"/>
        </w:rPr>
        <w:t>αποπτώχευσης</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ότι δεν είναι πεδίο υπεραναπλήρωσης τα μεγάλα θέματα εθνικής πολιτικής και εξωτε</w:t>
      </w:r>
      <w:r>
        <w:rPr>
          <w:rFonts w:eastAsia="Times New Roman" w:cs="Times New Roman"/>
          <w:szCs w:val="24"/>
        </w:rPr>
        <w:t xml:space="preserve">ρικής πολιτικής. Μπορούμε με ευθύνη και σοβαρότητα να βρούμε και οδούς σύγκλισης και οδούς συμφωνίας. </w:t>
      </w:r>
    </w:p>
    <w:p w14:paraId="3D2FF32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Δεν είναι ανάγκη στις αρχές του 21</w:t>
      </w:r>
      <w:r w:rsidRPr="009B2365">
        <w:rPr>
          <w:rFonts w:eastAsia="Times New Roman" w:cs="Times New Roman"/>
          <w:szCs w:val="24"/>
          <w:vertAlign w:val="superscript"/>
        </w:rPr>
        <w:t>ου</w:t>
      </w:r>
      <w:r>
        <w:rPr>
          <w:rFonts w:eastAsia="Times New Roman" w:cs="Times New Roman"/>
          <w:szCs w:val="24"/>
        </w:rPr>
        <w:t xml:space="preserve"> αιώνα, σε αυτή την κρίσιμη καμπή της ελληνικής ιστορίας, της ελληνικής κοινωνίας, να επανέλθουμε στις άτυχες συγκρού</w:t>
      </w:r>
      <w:r>
        <w:rPr>
          <w:rFonts w:eastAsia="Times New Roman" w:cs="Times New Roman"/>
          <w:szCs w:val="24"/>
        </w:rPr>
        <w:t xml:space="preserve">σεις του πολέμου του 1897, σε αυτά που οδήγησαν στον διχασμό στο πρώτο τέταρτο του αιώνα, σε αυτά που οδήγησαν τους διχασμούς. </w:t>
      </w:r>
    </w:p>
    <w:p w14:paraId="3D2FF330"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είναι κανενός ο λόγος διχαστικός. Και πάψτε να το λέτε. Είναι ζητήματα τα οποία έχουν ταλαιπωρήσει την πρόσφατη ελλη</w:t>
      </w:r>
      <w:r>
        <w:rPr>
          <w:rFonts w:eastAsia="Times New Roman" w:cs="Times New Roman"/>
          <w:szCs w:val="24"/>
        </w:rPr>
        <w:lastRenderedPageBreak/>
        <w:t>νική ιστ</w:t>
      </w:r>
      <w:r>
        <w:rPr>
          <w:rFonts w:eastAsia="Times New Roman" w:cs="Times New Roman"/>
          <w:szCs w:val="24"/>
        </w:rPr>
        <w:t xml:space="preserve">ορία πολιτικά, έχουν ρίξει κυβερνήσεις. Υπάρχουν κατατεθειμένες πολλές μαρτυρίες επιφανών πολιτικών στελεχών και της συντηρητικής παρατάξεως και της κεντρώας και της </w:t>
      </w:r>
      <w:proofErr w:type="spellStart"/>
      <w:r>
        <w:rPr>
          <w:rFonts w:eastAsia="Times New Roman" w:cs="Times New Roman"/>
          <w:szCs w:val="24"/>
        </w:rPr>
        <w:t>αριστεράς</w:t>
      </w:r>
      <w:proofErr w:type="spellEnd"/>
      <w:r>
        <w:rPr>
          <w:rFonts w:eastAsia="Times New Roman" w:cs="Times New Roman"/>
          <w:szCs w:val="24"/>
        </w:rPr>
        <w:t xml:space="preserve">. Είναι όλα γραμμένα με παρρησία και θάρρος. Όλοι τα έχουν πει. </w:t>
      </w:r>
    </w:p>
    <w:p w14:paraId="3D2FF331"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Ακούστε με προσο</w:t>
      </w:r>
      <w:r>
        <w:rPr>
          <w:rFonts w:eastAsia="Times New Roman" w:cs="Times New Roman"/>
          <w:szCs w:val="24"/>
        </w:rPr>
        <w:t xml:space="preserve">χή τι έχει πει μέσα στη Βουλή, απαντώντας στον Γιώργο Γεννηματά, ο Μιχάλης Παπακωνσταντίνου. Τα έχει το </w:t>
      </w:r>
      <w:proofErr w:type="spellStart"/>
      <w:r>
        <w:rPr>
          <w:rFonts w:eastAsia="Times New Roman" w:cs="Times New Roman"/>
          <w:szCs w:val="24"/>
          <w:lang w:val="en-US"/>
        </w:rPr>
        <w:t>Youtube</w:t>
      </w:r>
      <w:proofErr w:type="spellEnd"/>
      <w:r>
        <w:rPr>
          <w:rFonts w:eastAsia="Times New Roman" w:cs="Times New Roman"/>
          <w:szCs w:val="24"/>
        </w:rPr>
        <w:t>. Αντί να βλέπουμε διάφορους φιγουρατζήδες και φελλούς να κουνάνε λάβαρα και σάρισες στις πλατείες, όπως έχουν το δικαίωμα, ας ακούσουμε τι είπαν</w:t>
      </w:r>
      <w:r>
        <w:rPr>
          <w:rFonts w:eastAsia="Times New Roman" w:cs="Times New Roman"/>
          <w:szCs w:val="24"/>
        </w:rPr>
        <w:t xml:space="preserve"> οι πολιτικοί που χειρίστηκαν τα κορυφαία θέματα εκείνη την εποχή και πολλοί εξ αυτών και ζουν και είναι ανάμεσά μας και εξακολουθούν να σκέφτονται και να συλλογίζονται. </w:t>
      </w:r>
    </w:p>
    <w:p w14:paraId="3D2FF332"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Όλοι ξέρουμε τι σημαίνει πολιτικά από το 1990 η κατάσταση στα Βαλκάνια. Έχουμε την εκ</w:t>
      </w:r>
      <w:r>
        <w:rPr>
          <w:rFonts w:eastAsia="Times New Roman" w:cs="Times New Roman"/>
          <w:szCs w:val="24"/>
        </w:rPr>
        <w:t xml:space="preserve"> των υστέρων γνώση. Έχουμε άλλα εφόδια αυτή τη στιγμή, άλλες προτεραιότητες και εξακολουθεί ο ρόλος μας να είναι ηγεμονικός και ρόλος-κλειδί στην περιοχή. Ας τα σκεφθούμε αυτά και τη μικροκομματική αντιπαράθεση ή την υπερβολή ας την αφήσουμε στους επιγόνου</w:t>
      </w:r>
      <w:r>
        <w:rPr>
          <w:rFonts w:eastAsia="Times New Roman" w:cs="Times New Roman"/>
          <w:szCs w:val="24"/>
        </w:rPr>
        <w:t>ς του ταξίαρχου Ιωαννίδη και όλης της χούντας, σε αυτούς τους εθνικιστές που πάντα προδίδουν την πατρίδα τους.</w:t>
      </w:r>
    </w:p>
    <w:p w14:paraId="3D2FF333"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D2FF334" w14:textId="77777777" w:rsidR="00665197" w:rsidRDefault="00254003">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D2FF335"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Ξυδάκη</w:t>
      </w:r>
      <w:proofErr w:type="spellEnd"/>
      <w:r>
        <w:rPr>
          <w:rFonts w:eastAsia="Times New Roman" w:cs="Times New Roman"/>
          <w:szCs w:val="24"/>
        </w:rPr>
        <w:t xml:space="preserve">. </w:t>
      </w:r>
    </w:p>
    <w:p w14:paraId="3D2FF336"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έχετε τον λόγο για πέντε λεπτά, όπως ζητήσατε, για να κλείσουμε και τη συνεδρίαση. </w:t>
      </w:r>
    </w:p>
    <w:p w14:paraId="3D2FF337"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Ευχαριστώ, κύριε Πρόεδρε. </w:t>
      </w:r>
    </w:p>
    <w:p w14:paraId="3D2FF338"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απαντήσω στην αρχή σε τρία ερωτήματα που έγιναν -με ποιον τρόπο διαπρα</w:t>
      </w:r>
      <w:r>
        <w:rPr>
          <w:rFonts w:eastAsia="Times New Roman" w:cs="Times New Roman"/>
          <w:szCs w:val="24"/>
        </w:rPr>
        <w:t>γματεύεστε, περιεχόμενο συζήτησης, επίπεδο ωριμότητας της διαπραγμάτευσης- όχι γιατί θεωρώ ότι οι ερωτώντες δεν ξέρουν -γιατί απαντήσεις έχουν δοθεί επανειλημμένα από αυτό εδώ το Βήμα και από τον Υπουργό Εξωτερικών- αλλά για να μη δημιουργούνται εντυπώσεις</w:t>
      </w:r>
      <w:r>
        <w:rPr>
          <w:rFonts w:eastAsia="Times New Roman" w:cs="Times New Roman"/>
          <w:szCs w:val="24"/>
        </w:rPr>
        <w:t xml:space="preserve"> στο κλίμα αυτό της υποκριτικής καταγγελίας για μυστική διπλωματία. </w:t>
      </w:r>
    </w:p>
    <w:p w14:paraId="3D2FF339"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τρόπος που διαπραγματευόμαστε είπαμε πολλές φορές ότι είναι διττός. Συνεχίζεται η συζήτηση υπό την αιγίδα των Ηνωμένων </w:t>
      </w:r>
      <w:r>
        <w:rPr>
          <w:rFonts w:eastAsia="Times New Roman" w:cs="Times New Roman"/>
          <w:szCs w:val="24"/>
        </w:rPr>
        <w:lastRenderedPageBreak/>
        <w:t>Εθνών. Όμως, ακριβώς επειδή ότι είμαστε από τις δυνάμεις που θέλου</w:t>
      </w:r>
      <w:r>
        <w:rPr>
          <w:rFonts w:eastAsia="Times New Roman" w:cs="Times New Roman"/>
          <w:szCs w:val="24"/>
        </w:rPr>
        <w:t xml:space="preserve">ν να δίνουν λύση στο θέμα, είπαμε ότι εντατικοποιούμε τον σχετικό διάλογο, ενεργοποιώντας και τους διακυβερνητικούς διαύλους. Ήδη έχουν γίνει δύο συναντήσεις μεταξύ των Υπουργών Εξωτερικών. Σήμερα στο Νταβός θα γίνει η συνάντηση στο ανώτατο δυνατό επίπεδο </w:t>
      </w:r>
      <w:r>
        <w:rPr>
          <w:rFonts w:eastAsia="Times New Roman" w:cs="Times New Roman"/>
          <w:szCs w:val="24"/>
        </w:rPr>
        <w:t xml:space="preserve">εκτελεστικών </w:t>
      </w:r>
      <w:r>
        <w:rPr>
          <w:rFonts w:eastAsia="Times New Roman" w:cs="Times New Roman"/>
          <w:szCs w:val="24"/>
        </w:rPr>
        <w:t>Α</w:t>
      </w:r>
      <w:r>
        <w:rPr>
          <w:rFonts w:eastAsia="Times New Roman" w:cs="Times New Roman"/>
          <w:szCs w:val="24"/>
        </w:rPr>
        <w:t xml:space="preserve">ρχηγών των </w:t>
      </w:r>
      <w:r>
        <w:rPr>
          <w:rFonts w:eastAsia="Times New Roman" w:cs="Times New Roman"/>
          <w:szCs w:val="24"/>
        </w:rPr>
        <w:t>κ</w:t>
      </w:r>
      <w:r>
        <w:rPr>
          <w:rFonts w:eastAsia="Times New Roman" w:cs="Times New Roman"/>
          <w:szCs w:val="24"/>
        </w:rPr>
        <w:t xml:space="preserve">υβερνήσεων μεταξύ των δύο Πρωθυπουργών. Το περιεχόμενο της συζήτησης είναι αποκλειστικά και μόνο η προώθηση των εθνικών θέσεων, όπως είναι γνωστές. </w:t>
      </w:r>
    </w:p>
    <w:p w14:paraId="3D2FF33A"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Ως προς το επίπεδο ωριμότητας: Μέχρι τώρα έχουν γίνει έξι κύκλοι συζητήσεων, πέρα</w:t>
      </w:r>
      <w:r>
        <w:rPr>
          <w:rFonts w:eastAsia="Times New Roman" w:cs="Times New Roman"/>
          <w:szCs w:val="24"/>
        </w:rPr>
        <w:t xml:space="preserve">ν αυτών που προανέφερα, σε υπηρεσιακό επίπεδο για την οικοδόμηση μέτρων εμπιστοσύνης, όχι στον </w:t>
      </w:r>
      <w:r>
        <w:rPr>
          <w:rFonts w:eastAsia="Times New Roman" w:cs="Times New Roman"/>
          <w:szCs w:val="24"/>
        </w:rPr>
        <w:lastRenderedPageBreak/>
        <w:t xml:space="preserve">πυρήνα του θέματος, αλλά επί προώθησης θεμάτων πολιτικής, όπως το διασυνοριακό της Πρέσπας και θέματα οικονομικά. </w:t>
      </w:r>
    </w:p>
    <w:p w14:paraId="3D2FF33B"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Τέλος, επαναλαμβάνω αυτό που είπα: Δεν έχει ζη</w:t>
      </w:r>
      <w:r>
        <w:rPr>
          <w:rFonts w:eastAsia="Times New Roman" w:cs="Times New Roman"/>
          <w:szCs w:val="24"/>
        </w:rPr>
        <w:t xml:space="preserve">τηθεί από τον Πρωθυπουργό από κανέναν </w:t>
      </w:r>
      <w:r>
        <w:rPr>
          <w:rFonts w:eastAsia="Times New Roman" w:cs="Times New Roman"/>
          <w:szCs w:val="24"/>
        </w:rPr>
        <w:t>Α</w:t>
      </w:r>
      <w:r>
        <w:rPr>
          <w:rFonts w:eastAsia="Times New Roman" w:cs="Times New Roman"/>
          <w:szCs w:val="24"/>
        </w:rPr>
        <w:t xml:space="preserve">ρχηγό περαιτέρω ενημέρωση. Είναι προφανές ότι δεν μπορεί, όσο η διαπραγμάτευση είναι σε εξέλιξη, να υπάρξει δημόσια αναφορά του επιπέδου, στο οποίο βρίσκονται οι συζητήσεις. </w:t>
      </w:r>
    </w:p>
    <w:p w14:paraId="3D2FF33C"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Πηγαίνω τώρα σε ορισμένα πράγματα που νομί</w:t>
      </w:r>
      <w:r>
        <w:rPr>
          <w:rFonts w:eastAsia="Times New Roman" w:cs="Times New Roman"/>
          <w:szCs w:val="24"/>
        </w:rPr>
        <w:t xml:space="preserve">ζω ότι ακούστηκαν και πρέπει να σχολιαστούν. Είναι παράλογο όταν ο ίδιος ο κ. </w:t>
      </w:r>
      <w:proofErr w:type="spellStart"/>
      <w:r>
        <w:rPr>
          <w:rFonts w:eastAsia="Times New Roman" w:cs="Times New Roman"/>
          <w:szCs w:val="24"/>
        </w:rPr>
        <w:t>Γκλιγκόροφ</w:t>
      </w:r>
      <w:proofErr w:type="spellEnd"/>
      <w:r>
        <w:rPr>
          <w:rFonts w:eastAsia="Times New Roman" w:cs="Times New Roman"/>
          <w:szCs w:val="24"/>
        </w:rPr>
        <w:t xml:space="preserve"> έχει αποδεχθεί ότι οι άνθρωποι εκεί είναι Σλάβοι και Αλβανοί, να λέει κάποιος από εμάς, ακόμα και από την πλευρά που προήλθε, ότι υπάρχουν εκατοντάδες χιλιάδες απόγονο</w:t>
      </w:r>
      <w:r>
        <w:rPr>
          <w:rFonts w:eastAsia="Times New Roman" w:cs="Times New Roman"/>
          <w:szCs w:val="24"/>
        </w:rPr>
        <w:t xml:space="preserve">ι του Μεγάλου Αλεξάνδρου στα Σκόπια. Είναι παραλογισμός. Είναι οξύμωρο </w:t>
      </w:r>
      <w:r>
        <w:rPr>
          <w:rFonts w:eastAsia="Times New Roman" w:cs="Times New Roman"/>
          <w:szCs w:val="24"/>
        </w:rPr>
        <w:lastRenderedPageBreak/>
        <w:t xml:space="preserve">σχήμα. Ουσιαστικά είναι αντίθετο με αυτό που είναι η ιστορική πραγματικότητα. </w:t>
      </w:r>
    </w:p>
    <w:p w14:paraId="3D2FF33D" w14:textId="77777777" w:rsidR="00665197" w:rsidRDefault="002540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Λοβέρδο, δεν ήσασταν </w:t>
      </w:r>
      <w:r>
        <w:rPr>
          <w:rFonts w:eastAsia="Times New Roman" w:cs="Times New Roman"/>
          <w:szCs w:val="24"/>
        </w:rPr>
        <w:t xml:space="preserve">εκεί </w:t>
      </w:r>
      <w:r>
        <w:rPr>
          <w:rFonts w:eastAsia="Times New Roman" w:cs="Times New Roman"/>
          <w:szCs w:val="24"/>
        </w:rPr>
        <w:t xml:space="preserve">όταν αναφέρθηκα στην </w:t>
      </w:r>
      <w:r>
        <w:rPr>
          <w:rFonts w:eastAsia="Times New Roman" w:cs="Times New Roman"/>
          <w:szCs w:val="24"/>
        </w:rPr>
        <w:t>ε</w:t>
      </w:r>
      <w:r>
        <w:rPr>
          <w:rFonts w:eastAsia="Times New Roman" w:cs="Times New Roman"/>
          <w:szCs w:val="24"/>
        </w:rPr>
        <w:t xml:space="preserve">πιτροπή. Θα μπορούσατε, όμως, να κοιτάξετε τα </w:t>
      </w:r>
      <w:r>
        <w:rPr>
          <w:rFonts w:eastAsia="Times New Roman" w:cs="Times New Roman"/>
          <w:szCs w:val="24"/>
        </w:rPr>
        <w:t>π</w:t>
      </w:r>
      <w:r>
        <w:rPr>
          <w:rFonts w:eastAsia="Times New Roman" w:cs="Times New Roman"/>
          <w:szCs w:val="24"/>
        </w:rPr>
        <w:t>ρακτικά. Γιατί σε αυτά τα θέματα πρέπει να δείχνουμε ευθύνη. Αναφέρθηκα στις δηλώσεις του κ. Κασιδιάρη, ο οποίος είπε ότι ο κ. Νίμιτς τάχα είχε αποκαλέσει το γειτονικό κράτος «Μακεδονία». Και είχε πει, επίσης, ότι αυτό έχει γίνει αποδεκτό από τη δική μας π</w:t>
      </w:r>
      <w:r>
        <w:rPr>
          <w:rFonts w:eastAsia="Times New Roman" w:cs="Times New Roman"/>
          <w:szCs w:val="24"/>
        </w:rPr>
        <w:t xml:space="preserve">λευρά. </w:t>
      </w:r>
    </w:p>
    <w:p w14:paraId="3D2FF33E" w14:textId="77777777" w:rsidR="00665197" w:rsidRDefault="0025400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Εγώ είπα ότι αυτό αποτελεί μια διπλή διαστρέβλωση, γιατί ουδέποτε ο κ. Νίμιτς αποκάλεσε «Μακεδονία» το γειτονικό κράτος και ουδέποτε εμείς έχουμε αποδεχθεί οποιοδήποτε όνομα σε αυτή τη φάση της διαπραγμάτευσης, πολύ περισσότερο το «Μακεδονία». </w:t>
      </w:r>
    </w:p>
    <w:p w14:paraId="3D2FF33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Τρί</w:t>
      </w:r>
      <w:r>
        <w:rPr>
          <w:rFonts w:eastAsia="Times New Roman" w:cs="Times New Roman"/>
          <w:szCs w:val="24"/>
        </w:rPr>
        <w:t xml:space="preserve">το και τελευταίο. Ποια είναι η εθνική θέση; Αυτή που επανέλαβα πολλές φορές: σύνθετη ονομασία, ώστε να επιτρέπει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την πλήρη διάκριση της ιστορικής ελληνικής Μακεδονίας από το γειτονικό κράτος και πλήρη αφαίρεση κάθε εκδήλωσης αλυτρωτισμού. </w:t>
      </w:r>
    </w:p>
    <w:p w14:paraId="3D2FF34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Από τον</w:t>
      </w:r>
      <w:r>
        <w:rPr>
          <w:rFonts w:eastAsia="Times New Roman" w:cs="Times New Roman"/>
          <w:szCs w:val="24"/>
        </w:rPr>
        <w:t xml:space="preserve"> πάντα γλαφυρό κ. Τζαβάρα άκουσα περίπου να επαναλαμβάνονται τα ίδια. Δεν άκουσα το «σύνθετη ονομασία». Εγώ, επειδή –ξαναλέω- το κρίσιμο σε αυτές τις περιόδους είναι να έχουμε εθνική ομοψυχία, ας πω ότι το ξέχασε και </w:t>
      </w:r>
      <w:r>
        <w:rPr>
          <w:rFonts w:eastAsia="Times New Roman" w:cs="Times New Roman"/>
          <w:szCs w:val="24"/>
        </w:rPr>
        <w:t>δι</w:t>
      </w:r>
      <w:r>
        <w:rPr>
          <w:rFonts w:eastAsia="Times New Roman" w:cs="Times New Roman"/>
          <w:szCs w:val="24"/>
        </w:rPr>
        <w:t>ά</w:t>
      </w:r>
      <w:r>
        <w:rPr>
          <w:rFonts w:eastAsia="Times New Roman" w:cs="Times New Roman"/>
          <w:szCs w:val="24"/>
        </w:rPr>
        <w:t xml:space="preserve"> της </w:t>
      </w:r>
      <w:r>
        <w:rPr>
          <w:rFonts w:eastAsia="Times New Roman" w:cs="Times New Roman"/>
          <w:szCs w:val="24"/>
        </w:rPr>
        <w:t>παραλ</w:t>
      </w:r>
      <w:r>
        <w:rPr>
          <w:rFonts w:eastAsia="Times New Roman" w:cs="Times New Roman"/>
          <w:szCs w:val="24"/>
        </w:rPr>
        <w:t>εί</w:t>
      </w:r>
      <w:r>
        <w:rPr>
          <w:rFonts w:eastAsia="Times New Roman" w:cs="Times New Roman"/>
          <w:szCs w:val="24"/>
        </w:rPr>
        <w:t>ψεως</w:t>
      </w:r>
      <w:r>
        <w:rPr>
          <w:rFonts w:eastAsia="Times New Roman" w:cs="Times New Roman"/>
          <w:szCs w:val="24"/>
        </w:rPr>
        <w:t xml:space="preserve"> επιβεβαίωσε την εθν</w:t>
      </w:r>
      <w:r>
        <w:rPr>
          <w:rFonts w:eastAsia="Times New Roman" w:cs="Times New Roman"/>
          <w:szCs w:val="24"/>
        </w:rPr>
        <w:t xml:space="preserve">ική θέση. </w:t>
      </w:r>
    </w:p>
    <w:p w14:paraId="3D2FF341"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Τέλος, αυτό που προανέφερα για το πολιτικό κόστος που συνεπαγόταν πολλές φορές η απόφαση να λυθεί το θέμα και δεν λύθηκε, την πρώτη δεκαετία αυτό ήταν προφανές.</w:t>
      </w:r>
    </w:p>
    <w:p w14:paraId="3D2FF34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διαβάσω, γιατί δεν θέλω να αδικώ πολιτικές δυνάμεις, τι δήλωσε ακριβώς επ’ αυ</w:t>
      </w:r>
      <w:r>
        <w:rPr>
          <w:rFonts w:eastAsia="Times New Roman" w:cs="Times New Roman"/>
          <w:szCs w:val="24"/>
        </w:rPr>
        <w:t xml:space="preserve">τού ο αείμνηστος Κωνσταντίνος Μητσοτάκης σε μία από τις τελευταίες του συνεντεύξεις. Είναι συνέντευξη στον Σταύρο Τζίμα που δημοσίευσε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w:t>
      </w:r>
      <w:r>
        <w:rPr>
          <w:rFonts w:eastAsia="Times New Roman" w:cs="Times New Roman"/>
          <w:szCs w:val="24"/>
        </w:rPr>
        <w:t xml:space="preserve"> Επιγράφεται: «Ο Κωνσταντίνος Καραμανλής ήταν σύμφωνος με το μεικτό όνομα».</w:t>
      </w:r>
    </w:p>
    <w:p w14:paraId="3D2FF34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τώρα επί λέξει τις </w:t>
      </w:r>
      <w:r>
        <w:rPr>
          <w:rFonts w:eastAsia="Times New Roman" w:cs="Times New Roman"/>
          <w:szCs w:val="24"/>
        </w:rPr>
        <w:t>δηλώσεις του Κωνσταντίνου Μητσοτάκη και θα τα καταθέσω στα Πρακτικά, είναι γνωστό σε εσάς.</w:t>
      </w:r>
    </w:p>
    <w:p w14:paraId="3D2FF344"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«Όταν φούντωσε, όμως, το θέμα της Μακεδονίας, έκανε στροφή 180 μοιρών και επέμενε στην ακραία θέση να μην υπάρχει στο όνομα η λέξη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εγώ τότε ήρθα σε </w:t>
      </w:r>
      <w:r>
        <w:rPr>
          <w:rFonts w:eastAsia="Times New Roman" w:cs="Times New Roman"/>
          <w:szCs w:val="24"/>
        </w:rPr>
        <w:t xml:space="preserve">ρήξη μαζί του και του είπα: Αν έρθεις εσύ μαζί μου, εγώ θα προχωρήσω και θα το λύσω το θέμα. Γιατί εγώ στην κυβέρνηση είχα πλειοψηφία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 xml:space="preserve">ψήφους. Αν έλεγε ο Καραμανλής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θα ψήφιζαν. Αν έλεγε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δεν θα ψήφιζαν. Δεν είχα, λοιπόν, πλειοψηφία να το λύσ</w:t>
      </w:r>
      <w:r>
        <w:rPr>
          <w:rFonts w:eastAsia="Times New Roman" w:cs="Times New Roman"/>
          <w:szCs w:val="24"/>
        </w:rPr>
        <w:t xml:space="preserve">ω». </w:t>
      </w:r>
    </w:p>
    <w:p w14:paraId="3D2FF34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για τα Πρακτικά. </w:t>
      </w:r>
    </w:p>
    <w:p w14:paraId="3D2FF346"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D2FF347"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Όταν αναφέρθηκα, λοιπόν, προηγουμένως στην αδυναμία των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μεγάλων πολιτικών κομμάτων να λύσουν αυτό το θέμα, αναφερόμουν ακριβώς σε αυτό. Είναι σαν να έλεγαν μεταξύ τους –και λίγο πριν πεθάνει ο Κωνσταντίνος Μητσοτάκης το είπε ανοικτά- ότι ήξεραν τι είν</w:t>
      </w:r>
      <w:r>
        <w:rPr>
          <w:rFonts w:eastAsia="Times New Roman" w:cs="Times New Roman"/>
          <w:szCs w:val="24"/>
        </w:rPr>
        <w:t xml:space="preserve">αι το σωστό. Αυτό που δεν ήξεραν είναι πώς να επανεκλεγούν στην κυβέρνηση αν έκαναν το σωστό. </w:t>
      </w:r>
    </w:p>
    <w:p w14:paraId="3D2FF348"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είμαστε διατεθειμένοι στα θέματα τα εθνικά να προωθήσουμε με αυτό που είναι η πατριωτική λύση και η εθνική λύση, γιατί ο Σολωμός μάς λέει πως «πρέπει να θε</w:t>
      </w:r>
      <w:r>
        <w:rPr>
          <w:rFonts w:eastAsia="Times New Roman" w:cs="Times New Roman"/>
          <w:szCs w:val="24"/>
        </w:rPr>
        <w:t xml:space="preserve">ωρούμε εθνικό ό,τι είναι αληθές», όχι ό,τι μας συμφέρει, όχι ό,τι είναι καταλληλότερο για τις επόμενες προεκλογικές μας προσδοκίες. </w:t>
      </w:r>
    </w:p>
    <w:p w14:paraId="3D2FF349"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Εγώ σέβομαι πάντα τις ευαισθησίες του κόσμου και είναι λογικό μετά από τα </w:t>
      </w:r>
      <w:r>
        <w:rPr>
          <w:rFonts w:eastAsia="Times New Roman" w:cs="Times New Roman"/>
          <w:szCs w:val="24"/>
        </w:rPr>
        <w:t>ο</w:t>
      </w:r>
      <w:r>
        <w:rPr>
          <w:rFonts w:eastAsia="Times New Roman" w:cs="Times New Roman"/>
          <w:szCs w:val="24"/>
        </w:rPr>
        <w:t>κ</w:t>
      </w:r>
      <w:r>
        <w:rPr>
          <w:rFonts w:eastAsia="Times New Roman" w:cs="Times New Roman"/>
          <w:szCs w:val="24"/>
        </w:rPr>
        <w:t>τώ</w:t>
      </w:r>
      <w:r>
        <w:rPr>
          <w:rFonts w:eastAsia="Times New Roman" w:cs="Times New Roman"/>
          <w:szCs w:val="24"/>
        </w:rPr>
        <w:t xml:space="preserve"> χρόνια μιζέριας των μνημονίων, όταν ο Έλληνας αισθάνεται μια προσβολή στη δική του αξιοπρέπεια από την αντίστοιχη μείωση της δημοκρατικής μας κυριαρχίας, να υπάρχει σε ένα κομμάτι του κόσμου</w:t>
      </w:r>
      <w:r>
        <w:rPr>
          <w:rFonts w:eastAsia="Times New Roman" w:cs="Times New Roman"/>
          <w:szCs w:val="24"/>
        </w:rPr>
        <w:t>,</w:t>
      </w:r>
      <w:r>
        <w:rPr>
          <w:rFonts w:eastAsia="Times New Roman" w:cs="Times New Roman"/>
          <w:szCs w:val="24"/>
        </w:rPr>
        <w:t xml:space="preserve"> που δεν έχει την αναγκαία πληροφόρηση</w:t>
      </w:r>
      <w:r>
        <w:rPr>
          <w:rFonts w:eastAsia="Times New Roman" w:cs="Times New Roman"/>
          <w:szCs w:val="24"/>
        </w:rPr>
        <w:t>,</w:t>
      </w:r>
      <w:r>
        <w:rPr>
          <w:rFonts w:eastAsia="Times New Roman" w:cs="Times New Roman"/>
          <w:szCs w:val="24"/>
        </w:rPr>
        <w:t xml:space="preserve"> η τάση να απορρίψει συμφ</w:t>
      </w:r>
      <w:r>
        <w:rPr>
          <w:rFonts w:eastAsia="Times New Roman" w:cs="Times New Roman"/>
          <w:szCs w:val="24"/>
        </w:rPr>
        <w:t xml:space="preserve">ωνίες, ακόμα και αυτές που είναι οι εθνικά δυνατές και αυτές που μπορούν να καταλήγουν σε μια λύση. </w:t>
      </w:r>
      <w:r>
        <w:rPr>
          <w:rFonts w:eastAsia="Times New Roman" w:cs="Times New Roman"/>
          <w:szCs w:val="24"/>
        </w:rPr>
        <w:lastRenderedPageBreak/>
        <w:t>Πρέπει να είμαστε, λοιπόν, ιδιαίτερα εμείς υπεύθυνοι ως εκπρόσωποι της Εθνικής Αντιπροσωπείας.</w:t>
      </w:r>
    </w:p>
    <w:p w14:paraId="3D2FF34A"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με μια τελευταία αναφορά στην προσπάθεια να </w:t>
      </w:r>
      <w:proofErr w:type="spellStart"/>
      <w:r>
        <w:rPr>
          <w:rFonts w:eastAsia="Times New Roman" w:cs="Times New Roman"/>
          <w:szCs w:val="24"/>
        </w:rPr>
        <w:t>ψιμυθι</w:t>
      </w:r>
      <w:r>
        <w:rPr>
          <w:rFonts w:eastAsia="Times New Roman" w:cs="Times New Roman"/>
          <w:szCs w:val="24"/>
        </w:rPr>
        <w:t>αστεί</w:t>
      </w:r>
      <w:proofErr w:type="spellEnd"/>
      <w:r>
        <w:rPr>
          <w:rFonts w:eastAsia="Times New Roman" w:cs="Times New Roman"/>
          <w:szCs w:val="24"/>
        </w:rPr>
        <w:t xml:space="preserve"> από τους ακραίους -ελπίζω όχι από το σύνολο της Νέας Δημοκρατίας- μια στροφή εγκατάλειψης της θέσης για τη σύνθετη ονομασία, με την επίκληση του ότι τώρα τα πράγματα είναι πολύ καλύτερα από το 2008. Όποιος το πιστεύει αυτό, ξεγελά τον εαυτό του. </w:t>
      </w:r>
    </w:p>
    <w:p w14:paraId="3D2FF34B"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ατάσταση σήμερα είναι χειρότερη από το 2008, γιατί πάντα το τέλμα δεν βοηθά την πρόθεση των υποθέσεων. Περισσότερες χώρες έχουν αναγνωρίσει σήμερα με το συνταγματικό όνομα τη γειτονική χώρα από ό,τι το 2008. Και το 2011 επί κυβερνήσεως ΠΑΣΟΚ εκδόθηκε και η</w:t>
      </w:r>
      <w:r>
        <w:rPr>
          <w:rFonts w:eastAsia="Times New Roman" w:cs="Times New Roman"/>
          <w:szCs w:val="24"/>
        </w:rPr>
        <w:t xml:space="preserve"> απόφαση της Χάγης, </w:t>
      </w:r>
      <w:r>
        <w:rPr>
          <w:rFonts w:eastAsia="Times New Roman" w:cs="Times New Roman"/>
          <w:szCs w:val="24"/>
        </w:rPr>
        <w:t>σ</w:t>
      </w:r>
      <w:r>
        <w:rPr>
          <w:rFonts w:eastAsia="Times New Roman" w:cs="Times New Roman"/>
          <w:szCs w:val="24"/>
        </w:rPr>
        <w:t>το</w:t>
      </w:r>
      <w:r>
        <w:rPr>
          <w:rFonts w:eastAsia="Times New Roman" w:cs="Times New Roman"/>
          <w:szCs w:val="24"/>
        </w:rPr>
        <w:t xml:space="preserve"> Δικαστήριο της </w:t>
      </w:r>
      <w:r>
        <w:rPr>
          <w:rFonts w:eastAsia="Times New Roman" w:cs="Times New Roman"/>
          <w:szCs w:val="24"/>
        </w:rPr>
        <w:lastRenderedPageBreak/>
        <w:t>Χάγης, που ξέρετε το περιεχόμενό της. Υπάρχουν νομικοί και πολιτικοί τρόποι να αντιμετωπιστεί. Ήδη έχει δηλώσει ο Γενικός Γραμματέας του ΟΗΕ ότι δεν πρόκειται να μπει στο ΝΑΤΟ η γειτονική χώρα με την προσωρινή της ονο</w:t>
      </w:r>
      <w:r>
        <w:rPr>
          <w:rFonts w:eastAsia="Times New Roman" w:cs="Times New Roman"/>
          <w:szCs w:val="24"/>
        </w:rPr>
        <w:t xml:space="preserve">μασία. </w:t>
      </w:r>
    </w:p>
    <w:p w14:paraId="3D2FF34C"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 xml:space="preserve">Αυτά, όμως, τα ξέρετε. Επομένως δεν μπορείτε να επικαλείστε τάχα βελτίωση της κατάστασης, όταν ξέρετε ότι η κατάσταση έχει γίνει σήμερα πολύ πιο περίπλοκη και πολύ πιο δύσκολη και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αυτά, επειδή είμαστε εμείς δύναμη αλλαγής, δύναμη που θέλει να λύσει τα πράγματα, και πάλι θα επιδιώξουμε να φέρουμε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βαθμό που ανταποκριθεί, βέβαια, και η άλλη πλευρά, γιατί εδώ ορθά αναφέρθηκε ότι «προϋποθέτει δύο το ταγκό»- επιτέλους λύση σε ένα θ</w:t>
      </w:r>
      <w:r>
        <w:rPr>
          <w:rFonts w:eastAsia="Times New Roman" w:cs="Times New Roman"/>
          <w:szCs w:val="24"/>
        </w:rPr>
        <w:t>έμα που έπρεπε να έχει λυθεί από τη δεκαετία του 1990.</w:t>
      </w:r>
    </w:p>
    <w:p w14:paraId="3D2FF34D"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D2FF34E" w14:textId="77777777" w:rsidR="00665197" w:rsidRDefault="0025400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D2FF34F" w14:textId="77777777" w:rsidR="00665197" w:rsidRDefault="00254003">
      <w:pPr>
        <w:spacing w:line="600" w:lineRule="auto"/>
        <w:ind w:firstLine="720"/>
        <w:contextualSpacing/>
        <w:jc w:val="both"/>
        <w:rPr>
          <w:rFonts w:eastAsia="Times New Roman" w:cs="Times New Roman"/>
          <w:szCs w:val="24"/>
        </w:rPr>
      </w:pPr>
      <w:r>
        <w:rPr>
          <w:rFonts w:eastAsia="Times New Roman"/>
          <w:b/>
          <w:szCs w:val="24"/>
        </w:rPr>
        <w:t xml:space="preserve">ΠΡΟΕΔΡΕΥΩΝ (Μάριος Γεωργιάδης): </w:t>
      </w:r>
      <w:r>
        <w:rPr>
          <w:rFonts w:eastAsia="Times New Roman"/>
          <w:szCs w:val="24"/>
        </w:rPr>
        <w:t>Κυρίες και κύριοι συνάδελφοι, κ</w:t>
      </w:r>
      <w:r>
        <w:rPr>
          <w:rFonts w:eastAsia="Times New Roman" w:cs="Times New Roman"/>
          <w:szCs w:val="24"/>
        </w:rPr>
        <w:t>ηρύσσεται περαιωμένη η συζήτηση επί της αρχής, των άρθρων και του συνόλου του σ</w:t>
      </w:r>
      <w:r>
        <w:rPr>
          <w:rFonts w:eastAsia="Times New Roman" w:cs="Times New Roman"/>
          <w:szCs w:val="24"/>
        </w:rPr>
        <w:t>χεδίου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 Εμπορίου μεταξύ της Ευρωπαϊκής Ένωσης και των </w:t>
      </w:r>
      <w:r>
        <w:rPr>
          <w:rFonts w:eastAsia="Times New Roman" w:cs="Times New Roman"/>
          <w:szCs w:val="24"/>
        </w:rPr>
        <w:t>κ</w:t>
      </w:r>
      <w:r>
        <w:rPr>
          <w:rFonts w:eastAsia="Times New Roman" w:cs="Times New Roman"/>
          <w:szCs w:val="24"/>
        </w:rPr>
        <w:t>ρατών</w:t>
      </w:r>
      <w:r>
        <w:rPr>
          <w:rFonts w:eastAsia="Times New Roman" w:cs="Times New Roman"/>
          <w:szCs w:val="24"/>
        </w:rPr>
        <w:t xml:space="preserve"> - μ</w:t>
      </w:r>
      <w:r>
        <w:rPr>
          <w:rFonts w:eastAsia="Times New Roman" w:cs="Times New Roman"/>
          <w:szCs w:val="24"/>
        </w:rPr>
        <w:t>ελών της, αφενός, και της Κολομβίας και του Περού, αφετέρου, μετά των συνημμένων σ</w:t>
      </w:r>
      <w:r>
        <w:rPr>
          <w:rFonts w:eastAsia="Times New Roman" w:cs="Times New Roman"/>
          <w:szCs w:val="24"/>
        </w:rPr>
        <w:t>ε</w:t>
      </w:r>
      <w:r>
        <w:rPr>
          <w:rFonts w:eastAsia="Times New Roman" w:cs="Times New Roman"/>
          <w:szCs w:val="24"/>
        </w:rPr>
        <w:t xml:space="preserve"> αυτήν Παραρτημάτων».</w:t>
      </w:r>
    </w:p>
    <w:p w14:paraId="3D2FF35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w:t>
      </w:r>
      <w:r>
        <w:rPr>
          <w:rFonts w:eastAsia="Times New Roman" w:cs="Times New Roman"/>
          <w:szCs w:val="24"/>
        </w:rPr>
        <w:t>ο νομοσχέδιο;</w:t>
      </w:r>
    </w:p>
    <w:p w14:paraId="3D2FF351"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ΜΠΑΛΛΗΣ:</w:t>
      </w:r>
      <w:r>
        <w:rPr>
          <w:rFonts w:eastAsia="Times New Roman" w:cs="Times New Roman"/>
          <w:szCs w:val="24"/>
        </w:rPr>
        <w:t xml:space="preserve"> Ναι.</w:t>
      </w:r>
    </w:p>
    <w:p w14:paraId="3D2FF352"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Ναι.</w:t>
      </w:r>
    </w:p>
    <w:p w14:paraId="3D2FF353"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w:t>
      </w:r>
    </w:p>
    <w:p w14:paraId="3D2FF354" w14:textId="77777777" w:rsidR="00665197" w:rsidRDefault="00254003">
      <w:pPr>
        <w:spacing w:line="600" w:lineRule="auto"/>
        <w:ind w:firstLine="720"/>
        <w:contextualSpacing/>
        <w:jc w:val="both"/>
        <w:rPr>
          <w:rFonts w:eastAsia="Times New Roman" w:cs="Times New Roman"/>
          <w:b/>
          <w:szCs w:val="24"/>
        </w:rPr>
      </w:pPr>
      <w:r>
        <w:rPr>
          <w:rFonts w:eastAsia="Times New Roman" w:cs="Times New Roman"/>
          <w:b/>
          <w:szCs w:val="24"/>
        </w:rPr>
        <w:t>ΗΛΙΑΣ ΚΑΣΙΔΙΑΡΗΣ:</w:t>
      </w:r>
      <w:r>
        <w:rPr>
          <w:rFonts w:eastAsia="Times New Roman" w:cs="Times New Roman"/>
          <w:szCs w:val="24"/>
        </w:rPr>
        <w:t xml:space="preserve"> Όχι.</w:t>
      </w:r>
    </w:p>
    <w:p w14:paraId="3D2FF355"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ΤΑΣΣΟΣ: </w:t>
      </w:r>
      <w:r>
        <w:rPr>
          <w:rFonts w:eastAsia="Times New Roman" w:cs="Times New Roman"/>
          <w:szCs w:val="24"/>
        </w:rPr>
        <w:t>Όχι.</w:t>
      </w:r>
    </w:p>
    <w:p w14:paraId="3D2FF356"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D2FF357"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3D2FF358"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3D2FF359" w14:textId="77777777" w:rsidR="00665197" w:rsidRDefault="00254003">
      <w:pPr>
        <w:spacing w:line="600" w:lineRule="auto"/>
        <w:ind w:firstLine="720"/>
        <w:contextualSpacing/>
        <w:jc w:val="both"/>
        <w:rPr>
          <w:rFonts w:eastAsia="Times New Roman" w:cs="Times New Roman"/>
          <w:szCs w:val="24"/>
        </w:rPr>
      </w:pPr>
      <w:r>
        <w:rPr>
          <w:rFonts w:eastAsia="Times New Roman"/>
          <w:b/>
          <w:szCs w:val="24"/>
        </w:rPr>
        <w:t xml:space="preserve">ΠΡΟΕΔΡΕΥΩΝ (Μάριος Γεωργιάδης): </w:t>
      </w:r>
      <w:r>
        <w:rPr>
          <w:rFonts w:eastAsia="Times New Roman" w:cs="Times New Roman"/>
          <w:szCs w:val="24"/>
        </w:rPr>
        <w:t>Συνεπώς</w:t>
      </w:r>
      <w:r>
        <w:rPr>
          <w:rFonts w:eastAsia="Times New Roman" w:cs="Times New Roman"/>
          <w:szCs w:val="24"/>
        </w:rPr>
        <w:t xml:space="preserve"> το νομοσχέδιο του Υπουργείου Εξωτερικών</w:t>
      </w:r>
      <w:r>
        <w:rPr>
          <w:rFonts w:eastAsia="Times New Roman" w:cs="Times New Roman"/>
          <w:szCs w:val="24"/>
        </w:rPr>
        <w:t>:</w:t>
      </w:r>
      <w:r>
        <w:rPr>
          <w:rFonts w:eastAsia="Times New Roman" w:cs="Times New Roman"/>
          <w:szCs w:val="24"/>
        </w:rPr>
        <w:t xml:space="preserve"> «Κύρωση της Συμφωνίας Εμπορίου μεταξύ της Ευρωπαϊκής Ένωσης και των </w:t>
      </w:r>
      <w:r>
        <w:rPr>
          <w:rFonts w:eastAsia="Times New Roman" w:cs="Times New Roman"/>
          <w:szCs w:val="24"/>
        </w:rPr>
        <w:t>κ</w:t>
      </w:r>
      <w:r>
        <w:rPr>
          <w:rFonts w:eastAsia="Times New Roman" w:cs="Times New Roman"/>
          <w:szCs w:val="24"/>
        </w:rPr>
        <w:t xml:space="preserve">ρατών </w:t>
      </w:r>
      <w:r>
        <w:rPr>
          <w:rFonts w:eastAsia="Times New Roman" w:cs="Times New Roman"/>
          <w:szCs w:val="24"/>
        </w:rPr>
        <w:t>- μ</w:t>
      </w:r>
      <w:r>
        <w:rPr>
          <w:rFonts w:eastAsia="Times New Roman" w:cs="Times New Roman"/>
          <w:szCs w:val="24"/>
        </w:rPr>
        <w:t>ελών της, αφενός, και της Κολομβίας και του Περού, αφετέρου, μετά των συνημμένων σ</w:t>
      </w:r>
      <w:r>
        <w:rPr>
          <w:rFonts w:eastAsia="Times New Roman" w:cs="Times New Roman"/>
          <w:szCs w:val="24"/>
        </w:rPr>
        <w:t>ε</w:t>
      </w:r>
      <w:r>
        <w:rPr>
          <w:rFonts w:eastAsia="Times New Roman" w:cs="Times New Roman"/>
          <w:szCs w:val="24"/>
        </w:rPr>
        <w:t xml:space="preserve"> αυτήν Παραρτημάτων» έγινε δεκτό κατά πλειοψηφία</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t>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3D2FF35A" w14:textId="77777777" w:rsidR="00665197" w:rsidRDefault="00254003">
      <w:pPr>
        <w:spacing w:line="600" w:lineRule="auto"/>
        <w:contextualSpacing/>
        <w:jc w:val="center"/>
        <w:rPr>
          <w:rFonts w:eastAsia="Times New Roman" w:cs="Times New Roman"/>
          <w:color w:val="FF0000"/>
          <w:szCs w:val="24"/>
        </w:rPr>
      </w:pPr>
      <w:r w:rsidRPr="006428B9">
        <w:rPr>
          <w:rFonts w:eastAsia="Times New Roman" w:cs="Times New Roman"/>
          <w:color w:val="FF0000"/>
          <w:szCs w:val="24"/>
        </w:rPr>
        <w:t>(Να καταχωριστεί το νομοσχέδιο σελίδα 74.α.)</w:t>
      </w:r>
    </w:p>
    <w:p w14:paraId="3D2FF35B" w14:textId="77777777" w:rsidR="00665197" w:rsidRDefault="00254003">
      <w:pPr>
        <w:spacing w:before="240" w:line="600" w:lineRule="auto"/>
        <w:ind w:firstLine="720"/>
        <w:contextualSpacing/>
        <w:jc w:val="both"/>
        <w:rPr>
          <w:rFonts w:eastAsia="Times New Roman"/>
          <w:b/>
          <w:szCs w:val="24"/>
        </w:rPr>
      </w:pPr>
      <w:r>
        <w:rPr>
          <w:rFonts w:eastAsia="Times New Roman" w:cs="Times New Roman"/>
          <w:szCs w:val="24"/>
        </w:rPr>
        <w:lastRenderedPageBreak/>
        <w:t xml:space="preserve">(Η </w:t>
      </w:r>
      <w:r w:rsidRPr="00F5407E">
        <w:rPr>
          <w:rFonts w:eastAsia="Times New Roman" w:cs="Times New Roman"/>
          <w:szCs w:val="24"/>
        </w:rPr>
        <w:t>σύμβαση, λόγω μεγάλου όγκου, δεν καταχωρίζεται στα Πρακτικά και φυλάσσεται σε ηλεκτρονική μορφή στο αρχείο της Νομοθετικής Υπηρεσίας</w:t>
      </w:r>
      <w:r w:rsidRPr="00F5407E">
        <w:rPr>
          <w:rFonts w:eastAsia="Times New Roman" w:cs="Times New Roman"/>
          <w:szCs w:val="24"/>
        </w:rPr>
        <w:t xml:space="preserve"> της Βουλής)</w:t>
      </w:r>
    </w:p>
    <w:p w14:paraId="3D2FF35C" w14:textId="77777777" w:rsidR="00665197" w:rsidRDefault="00254003">
      <w:pPr>
        <w:spacing w:line="600" w:lineRule="auto"/>
        <w:ind w:firstLine="90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Π</w:t>
      </w:r>
      <w:r>
        <w:rPr>
          <w:rFonts w:eastAsia="Times New Roman"/>
          <w:szCs w:val="24"/>
        </w:rPr>
        <w:t xml:space="preserve">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D2FF35D" w14:textId="77777777" w:rsidR="00665197" w:rsidRDefault="00254003">
      <w:pPr>
        <w:spacing w:line="600" w:lineRule="auto"/>
        <w:ind w:firstLine="900"/>
        <w:contextualSpacing/>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3D2FF35E" w14:textId="77777777" w:rsidR="00665197" w:rsidRDefault="00254003">
      <w:pPr>
        <w:spacing w:line="600" w:lineRule="auto"/>
        <w:ind w:firstLine="900"/>
        <w:contextualSpacing/>
        <w:jc w:val="both"/>
        <w:rPr>
          <w:rFonts w:eastAsia="Times New Roman"/>
          <w:szCs w:val="24"/>
        </w:rPr>
      </w:pPr>
      <w:r>
        <w:rPr>
          <w:rFonts w:eastAsia="Times New Roman"/>
          <w:b/>
          <w:bCs/>
          <w:szCs w:val="24"/>
        </w:rPr>
        <w:t>ΠΡΟΕΔΡΕΥΩΝ (Μάριος Γεω</w:t>
      </w:r>
      <w:r>
        <w:rPr>
          <w:rFonts w:eastAsia="Times New Roman"/>
          <w:b/>
          <w:bCs/>
          <w:szCs w:val="24"/>
        </w:rPr>
        <w:t xml:space="preserve">ργιάδης): </w:t>
      </w:r>
      <w:r>
        <w:rPr>
          <w:rFonts w:eastAsia="Times New Roman"/>
          <w:bCs/>
          <w:szCs w:val="24"/>
        </w:rPr>
        <w:t>Το Σώμα παρέσχε τη ζητηθείσα εξουσιοδότηση.</w:t>
      </w:r>
    </w:p>
    <w:p w14:paraId="3D2FF35F"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D2FF360" w14:textId="77777777" w:rsidR="00665197" w:rsidRDefault="00254003">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D2FF361" w14:textId="77777777" w:rsidR="00665197" w:rsidRDefault="00254003">
      <w:pPr>
        <w:spacing w:line="600" w:lineRule="auto"/>
        <w:ind w:firstLine="720"/>
        <w:contextualSpacing/>
        <w:jc w:val="both"/>
        <w:rPr>
          <w:rFonts w:eastAsia="Times New Roman" w:cs="Times New Roman"/>
          <w:szCs w:val="24"/>
        </w:rPr>
      </w:pPr>
      <w:r>
        <w:rPr>
          <w:rFonts w:eastAsia="Times New Roman"/>
          <w:b/>
          <w:bCs/>
          <w:szCs w:val="24"/>
        </w:rPr>
        <w:lastRenderedPageBreak/>
        <w:t xml:space="preserve">ΠΡΟΕΔΡΕΥΩΝ (Μάριος Γεωργιάδης): </w:t>
      </w:r>
      <w:r>
        <w:rPr>
          <w:rFonts w:eastAsia="Times New Roman" w:cs="Times New Roman"/>
          <w:szCs w:val="24"/>
        </w:rPr>
        <w:t>Με τη συναίνεση του Σώματος και ώρα 11.</w:t>
      </w:r>
      <w:r>
        <w:rPr>
          <w:rFonts w:eastAsia="Times New Roman" w:cs="Times New Roman"/>
          <w:szCs w:val="24"/>
        </w:rPr>
        <w:t>31</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Πέμπτη 25 Ιανουαρίου 2018 και ώρα 9.30΄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όνη συζήτηση και ψήφιση επί της αρχής, των άρθρων και του</w:t>
      </w:r>
      <w:r>
        <w:rPr>
          <w:rFonts w:eastAsia="Times New Roman" w:cs="Times New Roman"/>
          <w:szCs w:val="24"/>
        </w:rPr>
        <w:t xml:space="preserve"> συνόλου του σχεδίου νόμου: «Αγορές χρηματοπιστωτικών μέσων και άλλες διατάξεις», σύμφωνα με την ημερήσια διάταξη. </w:t>
      </w:r>
    </w:p>
    <w:p w14:paraId="3D2FF362" w14:textId="77777777" w:rsidR="00665197" w:rsidRDefault="00254003">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p>
    <w:sectPr w:rsidR="0066519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xWi+GAGGFgNszjt3NYNMsLYySxU=" w:salt="Ejpp6emdNHFmPzD8yXFg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197"/>
    <w:rsid w:val="00254003"/>
    <w:rsid w:val="00665197"/>
    <w:rsid w:val="00845A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F216"/>
  <w15:docId w15:val="{49A88776-5E1B-48E6-801C-90799EEF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501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150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575</MetadataID>
    <Session xmlns="641f345b-441b-4b81-9152-adc2e73ba5e1">Γ´</Session>
    <Date xmlns="641f345b-441b-4b81-9152-adc2e73ba5e1">2018-01-23T22:00:00+00:00</Date>
    <Status xmlns="641f345b-441b-4b81-9152-adc2e73ba5e1">
      <Url>http://srv-sp1/praktika/Lists/Incoming_Metadata/EditForm.aspx?ID=575&amp;Source=/praktika/Recordings_Library/Forms/AllItems.aspx</Url>
      <Description>Δημοσιεύτηκε</Description>
    </Status>
    <Meeting xmlns="641f345b-441b-4b81-9152-adc2e73ba5e1">ΞΑ´</Meeting>
  </documentManagement>
</p:properties>
</file>

<file path=customXml/itemProps1.xml><?xml version="1.0" encoding="utf-8"?>
<ds:datastoreItem xmlns:ds="http://schemas.openxmlformats.org/officeDocument/2006/customXml" ds:itemID="{A27A57C6-B841-4693-9F56-BB5FBE7B6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E7C4C-F119-49B8-AAAA-0C2919221FDD}">
  <ds:schemaRefs>
    <ds:schemaRef ds:uri="http://schemas.microsoft.com/sharepoint/v3/contenttype/forms"/>
  </ds:schemaRefs>
</ds:datastoreItem>
</file>

<file path=customXml/itemProps3.xml><?xml version="1.0" encoding="utf-8"?>
<ds:datastoreItem xmlns:ds="http://schemas.openxmlformats.org/officeDocument/2006/customXml" ds:itemID="{A92320FA-9FCA-41E1-81DC-CF7EA96AC619}">
  <ds:schemaRefs>
    <ds:schemaRef ds:uri="http://schemas.microsoft.com/office/2006/documentManagement/types"/>
    <ds:schemaRef ds:uri="http://purl.org/dc/dcmitype/"/>
    <ds:schemaRef ds:uri="641f345b-441b-4b81-9152-adc2e73ba5e1"/>
    <ds:schemaRef ds:uri="http://schemas.microsoft.com/office/2006/metadata/properties"/>
    <ds:schemaRef ds:uri="http://schemas.openxmlformats.org/package/2006/metadata/core-properties"/>
    <ds:schemaRef ds:uri="http://www.w3.org/XML/1998/namespace"/>
    <ds:schemaRef ds:uri="http://purl.org/dc/elements/1.1/"/>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12710</Words>
  <Characters>68639</Characters>
  <Application>Microsoft Office Word</Application>
  <DocSecurity>0</DocSecurity>
  <Lines>571</Lines>
  <Paragraphs>162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2018-01-29T12:06:00Z</dcterms:created>
  <dcterms:modified xsi:type="dcterms:W3CDTF">2018-01-29T12:06:00Z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