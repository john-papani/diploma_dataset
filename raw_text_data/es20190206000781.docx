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EECF63" w14:textId="77777777" w:rsidR="00FE19D4" w:rsidRPr="00FE19D4" w:rsidRDefault="00FE19D4" w:rsidP="00FE19D4">
      <w:pPr>
        <w:spacing w:after="0" w:line="360" w:lineRule="auto"/>
        <w:rPr>
          <w:ins w:id="0" w:author="Φλούδα Χριστίνα" w:date="2019-02-14T11:37:00Z"/>
          <w:rFonts w:eastAsia="Times New Roman"/>
          <w:szCs w:val="24"/>
          <w:lang w:eastAsia="en-US"/>
        </w:rPr>
      </w:pPr>
      <w:bookmarkStart w:id="1" w:name="_GoBack"/>
      <w:bookmarkEnd w:id="1"/>
      <w:ins w:id="2" w:author="Φλούδα Χριστίνα" w:date="2019-02-14T11:37:00Z">
        <w:r w:rsidRPr="00FE19D4">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296DC96" w14:textId="77777777" w:rsidR="00FE19D4" w:rsidRPr="00FE19D4" w:rsidRDefault="00FE19D4" w:rsidP="00FE19D4">
      <w:pPr>
        <w:spacing w:after="0" w:line="360" w:lineRule="auto"/>
        <w:rPr>
          <w:ins w:id="3" w:author="Φλούδα Χριστίνα" w:date="2019-02-14T11:37:00Z"/>
          <w:rFonts w:eastAsia="Times New Roman"/>
          <w:szCs w:val="24"/>
          <w:lang w:eastAsia="en-US"/>
        </w:rPr>
      </w:pPr>
    </w:p>
    <w:p w14:paraId="0099353F" w14:textId="77777777" w:rsidR="00FE19D4" w:rsidRPr="00FE19D4" w:rsidRDefault="00FE19D4" w:rsidP="00FE19D4">
      <w:pPr>
        <w:spacing w:after="0" w:line="360" w:lineRule="auto"/>
        <w:rPr>
          <w:ins w:id="4" w:author="Φλούδα Χριστίνα" w:date="2019-02-14T11:37:00Z"/>
          <w:rFonts w:eastAsia="Times New Roman"/>
          <w:szCs w:val="24"/>
          <w:lang w:eastAsia="en-US"/>
        </w:rPr>
      </w:pPr>
      <w:ins w:id="5" w:author="Φλούδα Χριστίνα" w:date="2019-02-14T11:37:00Z">
        <w:r w:rsidRPr="00FE19D4">
          <w:rPr>
            <w:rFonts w:eastAsia="Times New Roman"/>
            <w:szCs w:val="24"/>
            <w:lang w:eastAsia="en-US"/>
          </w:rPr>
          <w:t>ΠΙΝΑΚΑΣ ΠΕΡΙΕΧΟΜΕΝΩΝ</w:t>
        </w:r>
      </w:ins>
    </w:p>
    <w:p w14:paraId="109C61B2" w14:textId="77777777" w:rsidR="00FE19D4" w:rsidRPr="00FE19D4" w:rsidRDefault="00FE19D4" w:rsidP="00FE19D4">
      <w:pPr>
        <w:spacing w:after="0" w:line="360" w:lineRule="auto"/>
        <w:rPr>
          <w:ins w:id="6" w:author="Φλούδα Χριστίνα" w:date="2019-02-14T11:37:00Z"/>
          <w:rFonts w:eastAsia="Times New Roman"/>
          <w:szCs w:val="24"/>
          <w:lang w:eastAsia="en-US"/>
        </w:rPr>
      </w:pPr>
      <w:ins w:id="7" w:author="Φλούδα Χριστίνα" w:date="2019-02-14T11:37:00Z">
        <w:r w:rsidRPr="00FE19D4">
          <w:rPr>
            <w:rFonts w:eastAsia="Times New Roman"/>
            <w:szCs w:val="24"/>
            <w:lang w:eastAsia="en-US"/>
          </w:rPr>
          <w:t xml:space="preserve">ΙΖ΄ ΠΕΡΙΟΔΟΣ </w:t>
        </w:r>
      </w:ins>
    </w:p>
    <w:p w14:paraId="5A5C98CB" w14:textId="77777777" w:rsidR="00FE19D4" w:rsidRPr="00FE19D4" w:rsidRDefault="00FE19D4" w:rsidP="00FE19D4">
      <w:pPr>
        <w:spacing w:after="0" w:line="360" w:lineRule="auto"/>
        <w:rPr>
          <w:ins w:id="8" w:author="Φλούδα Χριστίνα" w:date="2019-02-14T11:37:00Z"/>
          <w:rFonts w:eastAsia="Times New Roman"/>
          <w:szCs w:val="24"/>
          <w:lang w:eastAsia="en-US"/>
        </w:rPr>
      </w:pPr>
      <w:ins w:id="9" w:author="Φλούδα Χριστίνα" w:date="2019-02-14T11:37:00Z">
        <w:r w:rsidRPr="00FE19D4">
          <w:rPr>
            <w:rFonts w:eastAsia="Times New Roman"/>
            <w:szCs w:val="24"/>
            <w:lang w:eastAsia="en-US"/>
          </w:rPr>
          <w:t>ΠΡΟΕΔΡΕΥΟΜΕΝΗΣ ΚΟΙΝΟΒΟΥΛΕΥΤΙΚΗΣ ΔΗΜΟΚΡΑΤΙΑΣ</w:t>
        </w:r>
      </w:ins>
    </w:p>
    <w:p w14:paraId="2D5E92C1" w14:textId="77777777" w:rsidR="00FE19D4" w:rsidRPr="00FE19D4" w:rsidRDefault="00FE19D4" w:rsidP="00FE19D4">
      <w:pPr>
        <w:spacing w:after="0" w:line="360" w:lineRule="auto"/>
        <w:rPr>
          <w:ins w:id="10" w:author="Φλούδα Χριστίνα" w:date="2019-02-14T11:37:00Z"/>
          <w:rFonts w:eastAsia="Times New Roman"/>
          <w:szCs w:val="24"/>
          <w:lang w:eastAsia="en-US"/>
        </w:rPr>
      </w:pPr>
      <w:ins w:id="11" w:author="Φλούδα Χριστίνα" w:date="2019-02-14T11:37:00Z">
        <w:r w:rsidRPr="00FE19D4">
          <w:rPr>
            <w:rFonts w:eastAsia="Times New Roman"/>
            <w:szCs w:val="24"/>
            <w:lang w:eastAsia="en-US"/>
          </w:rPr>
          <w:t>ΣΥΝΟΔΟΣ Δ΄</w:t>
        </w:r>
      </w:ins>
    </w:p>
    <w:p w14:paraId="2030C098" w14:textId="77777777" w:rsidR="00FE19D4" w:rsidRPr="00FE19D4" w:rsidRDefault="00FE19D4" w:rsidP="00FE19D4">
      <w:pPr>
        <w:spacing w:after="0" w:line="360" w:lineRule="auto"/>
        <w:rPr>
          <w:ins w:id="12" w:author="Φλούδα Χριστίνα" w:date="2019-02-14T11:37:00Z"/>
          <w:rFonts w:eastAsia="Times New Roman"/>
          <w:szCs w:val="24"/>
          <w:lang w:eastAsia="en-US"/>
        </w:rPr>
      </w:pPr>
    </w:p>
    <w:p w14:paraId="09594FD4" w14:textId="77777777" w:rsidR="00FE19D4" w:rsidRPr="00FE19D4" w:rsidRDefault="00FE19D4" w:rsidP="00FE19D4">
      <w:pPr>
        <w:spacing w:after="0" w:line="360" w:lineRule="auto"/>
        <w:rPr>
          <w:ins w:id="13" w:author="Φλούδα Χριστίνα" w:date="2019-02-14T11:37:00Z"/>
          <w:rFonts w:eastAsia="Times New Roman"/>
          <w:szCs w:val="24"/>
          <w:lang w:eastAsia="en-US"/>
        </w:rPr>
      </w:pPr>
      <w:ins w:id="14" w:author="Φλούδα Χριστίνα" w:date="2019-02-14T11:37:00Z">
        <w:r w:rsidRPr="00FE19D4">
          <w:rPr>
            <w:rFonts w:eastAsia="Times New Roman"/>
            <w:szCs w:val="24"/>
            <w:lang w:eastAsia="en-US"/>
          </w:rPr>
          <w:t>ΣΥΝΕΔΡΙΑΣΗ Ο΄</w:t>
        </w:r>
      </w:ins>
    </w:p>
    <w:p w14:paraId="42582BDE" w14:textId="77777777" w:rsidR="00FE19D4" w:rsidRPr="00FE19D4" w:rsidRDefault="00FE19D4" w:rsidP="00FE19D4">
      <w:pPr>
        <w:spacing w:after="0" w:line="360" w:lineRule="auto"/>
        <w:rPr>
          <w:ins w:id="15" w:author="Φλούδα Χριστίνα" w:date="2019-02-14T11:37:00Z"/>
          <w:rFonts w:eastAsia="Times New Roman"/>
          <w:szCs w:val="24"/>
          <w:lang w:eastAsia="en-US"/>
        </w:rPr>
      </w:pPr>
      <w:ins w:id="16" w:author="Φλούδα Χριστίνα" w:date="2019-02-14T11:37:00Z">
        <w:r w:rsidRPr="00FE19D4">
          <w:rPr>
            <w:rFonts w:eastAsia="Times New Roman"/>
            <w:szCs w:val="24"/>
            <w:lang w:eastAsia="en-US"/>
          </w:rPr>
          <w:t>Τετάρτη  6 Φεβρουαρίου 2019</w:t>
        </w:r>
      </w:ins>
    </w:p>
    <w:p w14:paraId="4B97B1CC" w14:textId="77777777" w:rsidR="00FE19D4" w:rsidRPr="00FE19D4" w:rsidRDefault="00FE19D4" w:rsidP="00FE19D4">
      <w:pPr>
        <w:spacing w:after="0" w:line="360" w:lineRule="auto"/>
        <w:rPr>
          <w:ins w:id="17" w:author="Φλούδα Χριστίνα" w:date="2019-02-14T11:37:00Z"/>
          <w:rFonts w:eastAsia="Times New Roman"/>
          <w:szCs w:val="24"/>
          <w:lang w:eastAsia="en-US"/>
        </w:rPr>
      </w:pPr>
    </w:p>
    <w:p w14:paraId="158CCA42" w14:textId="77777777" w:rsidR="00FE19D4" w:rsidRPr="00FE19D4" w:rsidRDefault="00FE19D4" w:rsidP="00FE19D4">
      <w:pPr>
        <w:spacing w:after="0" w:line="360" w:lineRule="auto"/>
        <w:rPr>
          <w:ins w:id="18" w:author="Φλούδα Χριστίνα" w:date="2019-02-14T11:37:00Z"/>
          <w:rFonts w:eastAsia="Times New Roman"/>
          <w:szCs w:val="24"/>
          <w:lang w:eastAsia="en-US"/>
        </w:rPr>
      </w:pPr>
      <w:ins w:id="19" w:author="Φλούδα Χριστίνα" w:date="2019-02-14T11:37:00Z">
        <w:r w:rsidRPr="00FE19D4">
          <w:rPr>
            <w:rFonts w:eastAsia="Times New Roman"/>
            <w:szCs w:val="24"/>
            <w:lang w:eastAsia="en-US"/>
          </w:rPr>
          <w:t>ΘΕΜΑΤΑ</w:t>
        </w:r>
      </w:ins>
    </w:p>
    <w:p w14:paraId="55381613" w14:textId="77777777" w:rsidR="00FE19D4" w:rsidRPr="00FE19D4" w:rsidRDefault="00FE19D4" w:rsidP="00FE19D4">
      <w:pPr>
        <w:spacing w:after="0" w:line="360" w:lineRule="auto"/>
        <w:rPr>
          <w:ins w:id="20" w:author="Φλούδα Χριστίνα" w:date="2019-02-14T11:37:00Z"/>
          <w:rFonts w:eastAsia="Times New Roman"/>
          <w:szCs w:val="24"/>
          <w:lang w:eastAsia="en-US"/>
        </w:rPr>
      </w:pPr>
      <w:ins w:id="21" w:author="Φλούδα Χριστίνα" w:date="2019-02-14T11:37:00Z">
        <w:r w:rsidRPr="00FE19D4">
          <w:rPr>
            <w:rFonts w:eastAsia="Times New Roman"/>
            <w:szCs w:val="24"/>
            <w:lang w:eastAsia="en-US"/>
          </w:rPr>
          <w:t xml:space="preserve"> </w:t>
        </w:r>
        <w:r w:rsidRPr="00FE19D4">
          <w:rPr>
            <w:rFonts w:eastAsia="Times New Roman"/>
            <w:szCs w:val="24"/>
            <w:lang w:eastAsia="en-US"/>
          </w:rPr>
          <w:br/>
          <w:t xml:space="preserve">Α. ΕΙΔΙΚΑ ΘΕΜΑΤΑ </w:t>
        </w:r>
        <w:r w:rsidRPr="00FE19D4">
          <w:rPr>
            <w:rFonts w:eastAsia="Times New Roman"/>
            <w:szCs w:val="24"/>
            <w:lang w:eastAsia="en-US"/>
          </w:rPr>
          <w:br/>
          <w:t xml:space="preserve">1. Επικύρωση Πρακτικών, σελ. </w:t>
        </w:r>
        <w:r w:rsidRPr="00FE19D4">
          <w:rPr>
            <w:rFonts w:eastAsia="Times New Roman"/>
            <w:szCs w:val="24"/>
            <w:lang w:eastAsia="en-US"/>
          </w:rPr>
          <w:br/>
          <w:t xml:space="preserve">2. Ανακοινώνεται ότι τη συνεδρίαση παρακολουθούν μαθητές  από το 73ο Δημοτικό Σχολείο Αθήνας, το 2ο Γυμνάσιο Κηφισιάς, το 4ο Γενικό  Λύκειο Ηλιούπολης, το 8ο Γυμνάσιο Αθήνας, το Γενικό Λύκειο Δροσιάς Ευβοίας και το Γυμνάσιο </w:t>
        </w:r>
        <w:proofErr w:type="spellStart"/>
        <w:r w:rsidRPr="00FE19D4">
          <w:rPr>
            <w:rFonts w:eastAsia="Times New Roman"/>
            <w:szCs w:val="24"/>
            <w:lang w:eastAsia="en-US"/>
          </w:rPr>
          <w:t>Σούρπης</w:t>
        </w:r>
        <w:proofErr w:type="spellEnd"/>
        <w:r w:rsidRPr="00FE19D4">
          <w:rPr>
            <w:rFonts w:eastAsia="Times New Roman"/>
            <w:szCs w:val="24"/>
            <w:lang w:eastAsia="en-US"/>
          </w:rPr>
          <w:t xml:space="preserve"> Μαγνησίας, σελ. </w:t>
        </w:r>
        <w:r w:rsidRPr="00FE19D4">
          <w:rPr>
            <w:rFonts w:eastAsia="Times New Roman"/>
            <w:szCs w:val="24"/>
            <w:lang w:eastAsia="en-US"/>
          </w:rPr>
          <w:br/>
          <w:t xml:space="preserve">3. Επί διαδικαστικού θέματος, σελ. </w:t>
        </w:r>
        <w:r w:rsidRPr="00FE19D4">
          <w:rPr>
            <w:rFonts w:eastAsia="Times New Roman"/>
            <w:szCs w:val="24"/>
            <w:lang w:eastAsia="en-US"/>
          </w:rPr>
          <w:br/>
          <w:t xml:space="preserve">4. Επί προσωπικού θέματος, σελ. </w:t>
        </w:r>
        <w:r w:rsidRPr="00FE19D4">
          <w:rPr>
            <w:rFonts w:eastAsia="Times New Roman"/>
            <w:szCs w:val="24"/>
            <w:lang w:eastAsia="en-US"/>
          </w:rPr>
          <w:br/>
          <w:t xml:space="preserve"> </w:t>
        </w:r>
        <w:r w:rsidRPr="00FE19D4">
          <w:rPr>
            <w:rFonts w:eastAsia="Times New Roman"/>
            <w:szCs w:val="24"/>
            <w:lang w:eastAsia="en-US"/>
          </w:rPr>
          <w:br/>
          <w:t xml:space="preserve">Β. ΚΟΙΝΟΒΟΥΛΕΥΤΙΚΟΣ ΕΛΕΓΧΟΣ </w:t>
        </w:r>
        <w:r w:rsidRPr="00FE19D4">
          <w:rPr>
            <w:rFonts w:eastAsia="Times New Roman"/>
            <w:szCs w:val="24"/>
            <w:lang w:eastAsia="en-US"/>
          </w:rPr>
          <w:br/>
          <w:t xml:space="preserve">Ανακοίνωση του δελτίου επικαίρων ερωτήσεων της Πέμπτης 7 Φεβρουαρίου 2019, σελ. </w:t>
        </w:r>
        <w:r w:rsidRPr="00FE19D4">
          <w:rPr>
            <w:rFonts w:eastAsia="Times New Roman"/>
            <w:szCs w:val="24"/>
            <w:lang w:eastAsia="en-US"/>
          </w:rPr>
          <w:br/>
          <w:t xml:space="preserve"> </w:t>
        </w:r>
        <w:r w:rsidRPr="00FE19D4">
          <w:rPr>
            <w:rFonts w:eastAsia="Times New Roman"/>
            <w:szCs w:val="24"/>
            <w:lang w:eastAsia="en-US"/>
          </w:rPr>
          <w:br/>
          <w:t xml:space="preserve">Γ. ΝΟΜΟΘΕΤΙΚΗ ΕΡΓΑΣΙΑ </w:t>
        </w:r>
        <w:r w:rsidRPr="00FE19D4">
          <w:rPr>
            <w:rFonts w:eastAsia="Times New Roman"/>
            <w:szCs w:val="24"/>
            <w:lang w:eastAsia="en-US"/>
          </w:rPr>
          <w:br/>
          <w:t xml:space="preserve">Συζήτηση και ψήφιση επί της αρχής, των άρθρων, των τροπολογιών και του συνόλου του σχεδίου νόμου του Υπουργείου Οικονομίας και Ανάπτυξης: «Κύρωση της από 31 Δεκεμβρίου 2018 Πράξης Νομοθετικού Περιεχομένου, με θέμα: «Παράταση δυνατότητας εξαίρεσης κύριας κατοικίας από τη ρευστοποίηση δυνάμει του ν. 3869/2010 (Α’ 130), παράταση μειωμένων συντελεστών ΦΠΑ στα νησιά Λέρο, Λέσβο, Κω, Σάμο και Χίο και επέκταση εφαρμογής του μέτρου του «Μεταφορικού Ισοδύναμου» του ν. 4551/2018»», σελ. </w:t>
        </w:r>
        <w:r w:rsidRPr="00FE19D4">
          <w:rPr>
            <w:rFonts w:eastAsia="Times New Roman"/>
            <w:szCs w:val="24"/>
            <w:lang w:eastAsia="en-US"/>
          </w:rPr>
          <w:br/>
        </w:r>
      </w:ins>
    </w:p>
    <w:p w14:paraId="63B3B768" w14:textId="77777777" w:rsidR="00FE19D4" w:rsidRPr="00FE19D4" w:rsidRDefault="00FE19D4" w:rsidP="00FE19D4">
      <w:pPr>
        <w:spacing w:after="0" w:line="360" w:lineRule="auto"/>
        <w:rPr>
          <w:ins w:id="22" w:author="Φλούδα Χριστίνα" w:date="2019-02-14T11:37:00Z"/>
          <w:rFonts w:eastAsia="Times New Roman"/>
          <w:szCs w:val="24"/>
          <w:lang w:eastAsia="en-US"/>
        </w:rPr>
      </w:pPr>
      <w:ins w:id="23" w:author="Φλούδα Χριστίνα" w:date="2019-02-14T11:37:00Z">
        <w:r w:rsidRPr="00FE19D4">
          <w:rPr>
            <w:rFonts w:eastAsia="Times New Roman"/>
            <w:szCs w:val="24"/>
            <w:lang w:eastAsia="en-US"/>
          </w:rPr>
          <w:t>ΠΡΟΕΔΡΕΥΟΝΤΕΣ</w:t>
        </w:r>
      </w:ins>
    </w:p>
    <w:p w14:paraId="00900F31" w14:textId="77777777" w:rsidR="00FE19D4" w:rsidRPr="00FE19D4" w:rsidRDefault="00FE19D4" w:rsidP="00FE19D4">
      <w:pPr>
        <w:spacing w:after="0" w:line="360" w:lineRule="auto"/>
        <w:rPr>
          <w:ins w:id="24" w:author="Φλούδα Χριστίνα" w:date="2019-02-14T11:37:00Z"/>
          <w:rFonts w:eastAsia="Times New Roman"/>
          <w:szCs w:val="24"/>
          <w:lang w:eastAsia="en-US"/>
        </w:rPr>
      </w:pPr>
    </w:p>
    <w:p w14:paraId="31A36853" w14:textId="77777777" w:rsidR="00FE19D4" w:rsidRPr="00FE19D4" w:rsidRDefault="00FE19D4" w:rsidP="00FE19D4">
      <w:pPr>
        <w:spacing w:after="0" w:line="360" w:lineRule="auto"/>
        <w:rPr>
          <w:ins w:id="25" w:author="Φλούδα Χριστίνα" w:date="2019-02-14T11:37:00Z"/>
          <w:rFonts w:eastAsia="Times New Roman"/>
          <w:szCs w:val="24"/>
          <w:lang w:eastAsia="en-US"/>
        </w:rPr>
      </w:pPr>
      <w:ins w:id="26" w:author="Φλούδα Χριστίνα" w:date="2019-02-14T11:37:00Z">
        <w:r w:rsidRPr="00FE19D4">
          <w:rPr>
            <w:rFonts w:eastAsia="Times New Roman"/>
            <w:szCs w:val="24"/>
            <w:lang w:eastAsia="en-US"/>
          </w:rPr>
          <w:t>ΓΕΩΡΓΙΑΔΗΣ Μ. , σελ.</w:t>
        </w:r>
        <w:r w:rsidRPr="00FE19D4">
          <w:rPr>
            <w:rFonts w:eastAsia="Times New Roman"/>
            <w:szCs w:val="24"/>
            <w:lang w:eastAsia="en-US"/>
          </w:rPr>
          <w:br/>
          <w:t>ΚΑΚΛΑΜΑΝΗΣ Ν. , σελ.</w:t>
        </w:r>
        <w:r w:rsidRPr="00FE19D4">
          <w:rPr>
            <w:rFonts w:eastAsia="Times New Roman"/>
            <w:szCs w:val="24"/>
            <w:lang w:eastAsia="en-US"/>
          </w:rPr>
          <w:br/>
        </w:r>
      </w:ins>
    </w:p>
    <w:p w14:paraId="64E6015B" w14:textId="77777777" w:rsidR="00FE19D4" w:rsidRPr="00FE19D4" w:rsidRDefault="00FE19D4" w:rsidP="00FE19D4">
      <w:pPr>
        <w:spacing w:after="0" w:line="360" w:lineRule="auto"/>
        <w:rPr>
          <w:ins w:id="27" w:author="Φλούδα Χριστίνα" w:date="2019-02-14T11:37:00Z"/>
          <w:rFonts w:eastAsia="Times New Roman"/>
          <w:szCs w:val="24"/>
          <w:lang w:eastAsia="en-US"/>
        </w:rPr>
      </w:pPr>
    </w:p>
    <w:p w14:paraId="66CEF728" w14:textId="77777777" w:rsidR="00FE19D4" w:rsidRPr="00FE19D4" w:rsidRDefault="00FE19D4" w:rsidP="00FE19D4">
      <w:pPr>
        <w:spacing w:after="0" w:line="360" w:lineRule="auto"/>
        <w:rPr>
          <w:ins w:id="28" w:author="Φλούδα Χριστίνα" w:date="2019-02-14T11:37:00Z"/>
          <w:rFonts w:eastAsia="Times New Roman"/>
          <w:szCs w:val="24"/>
          <w:lang w:eastAsia="en-US"/>
        </w:rPr>
      </w:pPr>
      <w:ins w:id="29" w:author="Φλούδα Χριστίνα" w:date="2019-02-14T11:37:00Z">
        <w:r w:rsidRPr="00FE19D4">
          <w:rPr>
            <w:rFonts w:eastAsia="Times New Roman"/>
            <w:szCs w:val="24"/>
            <w:lang w:eastAsia="en-US"/>
          </w:rPr>
          <w:t>ΟΜΙΛΗΤΕΣ</w:t>
        </w:r>
      </w:ins>
    </w:p>
    <w:p w14:paraId="507A2B5A" w14:textId="2CEC9BB0" w:rsidR="00FE19D4" w:rsidRDefault="00FE19D4" w:rsidP="00FE19D4">
      <w:pPr>
        <w:spacing w:line="600" w:lineRule="auto"/>
        <w:ind w:firstLine="720"/>
        <w:contextualSpacing/>
        <w:jc w:val="center"/>
        <w:rPr>
          <w:ins w:id="30" w:author="Φλούδα Χριστίνα" w:date="2019-02-14T11:37:00Z"/>
          <w:rFonts w:eastAsia="Times New Roman"/>
          <w:szCs w:val="24"/>
        </w:rPr>
      </w:pPr>
      <w:ins w:id="31" w:author="Φλούδα Χριστίνα" w:date="2019-02-14T11:37:00Z">
        <w:r w:rsidRPr="00FE19D4">
          <w:rPr>
            <w:rFonts w:eastAsia="Times New Roman"/>
            <w:szCs w:val="24"/>
            <w:lang w:eastAsia="en-US"/>
          </w:rPr>
          <w:br/>
          <w:t>Α. Επί διαδικαστικού θέματος:</w:t>
        </w:r>
        <w:r w:rsidRPr="00FE19D4">
          <w:rPr>
            <w:rFonts w:eastAsia="Times New Roman"/>
            <w:szCs w:val="24"/>
            <w:lang w:eastAsia="en-US"/>
          </w:rPr>
          <w:br/>
          <w:t>ΑΪΒΑΤΙΔΗΣ Ι. , σελ.</w:t>
        </w:r>
        <w:r w:rsidRPr="00FE19D4">
          <w:rPr>
            <w:rFonts w:eastAsia="Times New Roman"/>
            <w:szCs w:val="24"/>
            <w:lang w:eastAsia="en-US"/>
          </w:rPr>
          <w:br/>
          <w:t>ΓΕΩΡΓΙΑΔΗΣ Μ. , σελ.</w:t>
        </w:r>
        <w:r w:rsidRPr="00FE19D4">
          <w:rPr>
            <w:rFonts w:eastAsia="Times New Roman"/>
            <w:szCs w:val="24"/>
            <w:lang w:eastAsia="en-US"/>
          </w:rPr>
          <w:br/>
          <w:t>ΔΡΑΓΑΣΑΚΗΣ Ι. , σελ.</w:t>
        </w:r>
        <w:r w:rsidRPr="00FE19D4">
          <w:rPr>
            <w:rFonts w:eastAsia="Times New Roman"/>
            <w:szCs w:val="24"/>
            <w:lang w:eastAsia="en-US"/>
          </w:rPr>
          <w:br/>
          <w:t>ΚΑΚΛΑΜΑΝΗΣ Ν. , σελ.</w:t>
        </w:r>
        <w:r w:rsidRPr="00FE19D4">
          <w:rPr>
            <w:rFonts w:eastAsia="Times New Roman"/>
            <w:szCs w:val="24"/>
            <w:lang w:eastAsia="en-US"/>
          </w:rPr>
          <w:br/>
          <w:t>ΚΑΜΑΤΕΡΟΣ Η. , σελ.</w:t>
        </w:r>
        <w:r w:rsidRPr="00FE19D4">
          <w:rPr>
            <w:rFonts w:eastAsia="Times New Roman"/>
            <w:szCs w:val="24"/>
            <w:lang w:eastAsia="en-US"/>
          </w:rPr>
          <w:br/>
          <w:t>ΞΥΔΑΚΗΣ Ν. , σελ.</w:t>
        </w:r>
        <w:r w:rsidRPr="00FE19D4">
          <w:rPr>
            <w:rFonts w:eastAsia="Times New Roman"/>
            <w:szCs w:val="24"/>
            <w:lang w:eastAsia="en-US"/>
          </w:rPr>
          <w:br/>
          <w:t>ΣΑΝΤΟΡΙΝΙΟΣ Ν. , σελ.</w:t>
        </w:r>
        <w:r w:rsidRPr="00FE19D4">
          <w:rPr>
            <w:rFonts w:eastAsia="Times New Roman"/>
            <w:szCs w:val="24"/>
            <w:lang w:eastAsia="en-US"/>
          </w:rPr>
          <w:br/>
        </w:r>
        <w:r w:rsidRPr="00FE19D4">
          <w:rPr>
            <w:rFonts w:eastAsia="Times New Roman"/>
            <w:szCs w:val="24"/>
            <w:lang w:eastAsia="en-US"/>
          </w:rPr>
          <w:br/>
          <w:t>Β. Επί προσωπικού θέματος:</w:t>
        </w:r>
        <w:r w:rsidRPr="00FE19D4">
          <w:rPr>
            <w:rFonts w:eastAsia="Times New Roman"/>
            <w:szCs w:val="24"/>
            <w:lang w:eastAsia="en-US"/>
          </w:rPr>
          <w:br/>
          <w:t>ΒΑΡΒΙΤΣΙΩΤΗΣ Μ. , σελ.</w:t>
        </w:r>
        <w:r w:rsidRPr="00FE19D4">
          <w:rPr>
            <w:rFonts w:eastAsia="Times New Roman"/>
            <w:szCs w:val="24"/>
            <w:lang w:eastAsia="en-US"/>
          </w:rPr>
          <w:br/>
          <w:t>ΚΑΜΑΤΕΡΟΣ Η. , σελ.</w:t>
        </w:r>
        <w:r w:rsidRPr="00FE19D4">
          <w:rPr>
            <w:rFonts w:eastAsia="Times New Roman"/>
            <w:szCs w:val="24"/>
            <w:lang w:eastAsia="en-US"/>
          </w:rPr>
          <w:br/>
          <w:t>ΚΕΦΑΛΟΓΙΑΝΝΗΣ Ι. , σελ.</w:t>
        </w:r>
        <w:r w:rsidRPr="00FE19D4">
          <w:rPr>
            <w:rFonts w:eastAsia="Times New Roman"/>
            <w:szCs w:val="24"/>
            <w:lang w:eastAsia="en-US"/>
          </w:rPr>
          <w:br/>
        </w:r>
        <w:r w:rsidRPr="00FE19D4">
          <w:rPr>
            <w:rFonts w:eastAsia="Times New Roman"/>
            <w:szCs w:val="24"/>
            <w:lang w:eastAsia="en-US"/>
          </w:rPr>
          <w:br/>
          <w:t>Γ. Συζήτηση και ψήφιση επί της αρχής, των άρθρων, των τροπολογιών και του συνόλου του σχεδίου νόμου του Υπουργείου</w:t>
        </w:r>
        <w:r w:rsidRPr="00FE19D4">
          <w:rPr>
            <w:rFonts w:eastAsia="Times New Roman"/>
            <w:szCs w:val="24"/>
            <w:lang w:eastAsia="en-US"/>
          </w:rPr>
          <w:br/>
          <w:t>ΑΘΑΝΑΣΙΟΥ Χ. , σελ.</w:t>
        </w:r>
        <w:r w:rsidRPr="00FE19D4">
          <w:rPr>
            <w:rFonts w:eastAsia="Times New Roman"/>
            <w:szCs w:val="24"/>
            <w:lang w:eastAsia="en-US"/>
          </w:rPr>
          <w:br/>
          <w:t>ΑΪΒΑΤΙΔΗΣ Ι. , σελ.</w:t>
        </w:r>
        <w:r w:rsidRPr="00FE19D4">
          <w:rPr>
            <w:rFonts w:eastAsia="Times New Roman"/>
            <w:szCs w:val="24"/>
            <w:lang w:eastAsia="en-US"/>
          </w:rPr>
          <w:br/>
          <w:t>ΒΑΡΒΙΤΣΙΩΤΗΣ Μ. , σελ.</w:t>
        </w:r>
        <w:r w:rsidRPr="00FE19D4">
          <w:rPr>
            <w:rFonts w:eastAsia="Times New Roman"/>
            <w:szCs w:val="24"/>
            <w:lang w:eastAsia="en-US"/>
          </w:rPr>
          <w:br/>
          <w:t>ΒΑΡΔΑΛΗΣ Α. , σελ.</w:t>
        </w:r>
        <w:r w:rsidRPr="00FE19D4">
          <w:rPr>
            <w:rFonts w:eastAsia="Times New Roman"/>
            <w:szCs w:val="24"/>
            <w:lang w:eastAsia="en-US"/>
          </w:rPr>
          <w:br/>
          <w:t>ΓΕΩΡΓΙΑΔΗΣ Μ. , σελ.</w:t>
        </w:r>
        <w:r w:rsidRPr="00FE19D4">
          <w:rPr>
            <w:rFonts w:eastAsia="Times New Roman"/>
            <w:szCs w:val="24"/>
            <w:lang w:eastAsia="en-US"/>
          </w:rPr>
          <w:br/>
          <w:t>ΔΡΑΓΑΣΑΚΗΣ Ι. , σελ.</w:t>
        </w:r>
        <w:r w:rsidRPr="00FE19D4">
          <w:rPr>
            <w:rFonts w:eastAsia="Times New Roman"/>
            <w:szCs w:val="24"/>
            <w:lang w:eastAsia="en-US"/>
          </w:rPr>
          <w:br/>
          <w:t>ΔΡΙΤΣΑΣ Θ. , σελ.</w:t>
        </w:r>
        <w:r w:rsidRPr="00FE19D4">
          <w:rPr>
            <w:rFonts w:eastAsia="Times New Roman"/>
            <w:szCs w:val="24"/>
            <w:lang w:eastAsia="en-US"/>
          </w:rPr>
          <w:br/>
          <w:t>ΚΑΜΑΤΕΡΟΣ Η. , σελ.</w:t>
        </w:r>
        <w:r w:rsidRPr="00FE19D4">
          <w:rPr>
            <w:rFonts w:eastAsia="Times New Roman"/>
            <w:szCs w:val="24"/>
            <w:lang w:eastAsia="en-US"/>
          </w:rPr>
          <w:br/>
          <w:t>ΚΑΡΡΑΣ Γ. , σελ.</w:t>
        </w:r>
        <w:r w:rsidRPr="00FE19D4">
          <w:rPr>
            <w:rFonts w:eastAsia="Times New Roman"/>
            <w:szCs w:val="24"/>
            <w:lang w:eastAsia="en-US"/>
          </w:rPr>
          <w:br/>
          <w:t>ΚΑΤΣΙΚΗΣ Κ. , σελ.</w:t>
        </w:r>
        <w:r w:rsidRPr="00FE19D4">
          <w:rPr>
            <w:rFonts w:eastAsia="Times New Roman"/>
            <w:szCs w:val="24"/>
            <w:lang w:eastAsia="en-US"/>
          </w:rPr>
          <w:br/>
          <w:t>ΚΕΦΑΛΟΓΙΑΝΝΗΣ Ι. , σελ.</w:t>
        </w:r>
        <w:r w:rsidRPr="00FE19D4">
          <w:rPr>
            <w:rFonts w:eastAsia="Times New Roman"/>
            <w:szCs w:val="24"/>
            <w:lang w:eastAsia="en-US"/>
          </w:rPr>
          <w:br/>
          <w:t>ΚΟΝΣΟΛΑΣ Ε. , σελ.</w:t>
        </w:r>
        <w:r w:rsidRPr="00FE19D4">
          <w:rPr>
            <w:rFonts w:eastAsia="Times New Roman"/>
            <w:szCs w:val="24"/>
            <w:lang w:eastAsia="en-US"/>
          </w:rPr>
          <w:br/>
          <w:t>ΚΟΝΤΟΝΗΣ Χ. , σελ.</w:t>
        </w:r>
        <w:r w:rsidRPr="00FE19D4">
          <w:rPr>
            <w:rFonts w:eastAsia="Times New Roman"/>
            <w:szCs w:val="24"/>
            <w:lang w:eastAsia="en-US"/>
          </w:rPr>
          <w:br/>
          <w:t>ΚΟΥΤΣΟΥΚΟΣ Γ. , σελ.</w:t>
        </w:r>
        <w:r w:rsidRPr="00FE19D4">
          <w:rPr>
            <w:rFonts w:eastAsia="Times New Roman"/>
            <w:szCs w:val="24"/>
            <w:lang w:eastAsia="en-US"/>
          </w:rPr>
          <w:br/>
          <w:t>ΛΟΒΕΡΔΟΣ Α. , σελ.</w:t>
        </w:r>
        <w:r w:rsidRPr="00FE19D4">
          <w:rPr>
            <w:rFonts w:eastAsia="Times New Roman"/>
            <w:szCs w:val="24"/>
            <w:lang w:eastAsia="en-US"/>
          </w:rPr>
          <w:br/>
          <w:t>ΞΥΔΑΚΗΣ Ν. , σελ.</w:t>
        </w:r>
        <w:r w:rsidRPr="00FE19D4">
          <w:rPr>
            <w:rFonts w:eastAsia="Times New Roman"/>
            <w:szCs w:val="24"/>
            <w:lang w:eastAsia="en-US"/>
          </w:rPr>
          <w:br/>
          <w:t>ΠΑΛΛΗΣ Γ. , σελ.</w:t>
        </w:r>
        <w:r w:rsidRPr="00FE19D4">
          <w:rPr>
            <w:rFonts w:eastAsia="Times New Roman"/>
            <w:szCs w:val="24"/>
            <w:lang w:eastAsia="en-US"/>
          </w:rPr>
          <w:br/>
          <w:t>ΠΑΠΑΝΑΤΣΙΟΥ Α. , σελ.</w:t>
        </w:r>
        <w:r w:rsidRPr="00FE19D4">
          <w:rPr>
            <w:rFonts w:eastAsia="Times New Roman"/>
            <w:szCs w:val="24"/>
            <w:lang w:eastAsia="en-US"/>
          </w:rPr>
          <w:br/>
          <w:t>ΣΑΝΤΟΡΙΝΙΟΣ Ν. , σελ.</w:t>
        </w:r>
        <w:r w:rsidRPr="00FE19D4">
          <w:rPr>
            <w:rFonts w:eastAsia="Times New Roman"/>
            <w:szCs w:val="24"/>
            <w:lang w:eastAsia="en-US"/>
          </w:rPr>
          <w:br/>
          <w:t>ΣΑΡΙΔΗΣ Ι. , σελ.</w:t>
        </w:r>
        <w:r w:rsidRPr="00FE19D4">
          <w:rPr>
            <w:rFonts w:eastAsia="Times New Roman"/>
            <w:szCs w:val="24"/>
            <w:lang w:eastAsia="en-US"/>
          </w:rPr>
          <w:br/>
          <w:t>ΣΑΧΙΝΙΔΗΣ Ι. , σελ.</w:t>
        </w:r>
        <w:r w:rsidRPr="00FE19D4">
          <w:rPr>
            <w:rFonts w:eastAsia="Times New Roman"/>
            <w:szCs w:val="24"/>
            <w:lang w:eastAsia="en-US"/>
          </w:rPr>
          <w:br/>
          <w:t>ΣΕΒΑΣΤΑΚΗΣ Δ. , σελ.</w:t>
        </w:r>
        <w:r w:rsidRPr="00FE19D4">
          <w:rPr>
            <w:rFonts w:eastAsia="Times New Roman"/>
            <w:szCs w:val="24"/>
            <w:lang w:eastAsia="en-US"/>
          </w:rPr>
          <w:br/>
          <w:t>ΣΥΡΙΓΟΣ Α. , σελ.</w:t>
        </w:r>
        <w:r w:rsidRPr="00FE19D4">
          <w:rPr>
            <w:rFonts w:eastAsia="Times New Roman"/>
            <w:szCs w:val="24"/>
            <w:lang w:eastAsia="en-US"/>
          </w:rPr>
          <w:br/>
          <w:t>ΣΥΡΜΑΛΕΝΙΟΣ Ν. , σελ.</w:t>
        </w:r>
        <w:r w:rsidRPr="00FE19D4">
          <w:rPr>
            <w:rFonts w:eastAsia="Times New Roman"/>
            <w:szCs w:val="24"/>
            <w:lang w:eastAsia="en-US"/>
          </w:rPr>
          <w:br/>
          <w:t>ΤΑΣΣΟΣ Σ. , σελ.</w:t>
        </w:r>
        <w:r w:rsidRPr="00FE19D4">
          <w:rPr>
            <w:rFonts w:eastAsia="Times New Roman"/>
            <w:szCs w:val="24"/>
            <w:lang w:eastAsia="en-US"/>
          </w:rPr>
          <w:br/>
          <w:t>ΤΣΟΓΚΑΣ Γ. , σελ.</w:t>
        </w:r>
        <w:r w:rsidRPr="00FE19D4">
          <w:rPr>
            <w:rFonts w:eastAsia="Times New Roman"/>
            <w:szCs w:val="24"/>
            <w:lang w:eastAsia="en-US"/>
          </w:rPr>
          <w:br/>
        </w:r>
      </w:ins>
    </w:p>
    <w:p w14:paraId="1123EF6D" w14:textId="359FD9FA" w:rsidR="00A4113B" w:rsidRDefault="00FE19D4">
      <w:pPr>
        <w:spacing w:line="600" w:lineRule="auto"/>
        <w:ind w:firstLine="720"/>
        <w:contextualSpacing/>
        <w:jc w:val="center"/>
        <w:rPr>
          <w:rFonts w:eastAsia="Times New Roman"/>
          <w:szCs w:val="24"/>
        </w:rPr>
      </w:pPr>
      <w:r>
        <w:rPr>
          <w:rFonts w:eastAsia="Times New Roman"/>
          <w:szCs w:val="24"/>
        </w:rPr>
        <w:t>ΠΡΑΚΤΙΚΑ ΒΟΥΛΗΣ</w:t>
      </w:r>
    </w:p>
    <w:p w14:paraId="1123EF6E" w14:textId="77777777" w:rsidR="00A4113B" w:rsidRDefault="00FE19D4">
      <w:pPr>
        <w:spacing w:line="600" w:lineRule="auto"/>
        <w:ind w:firstLine="720"/>
        <w:contextualSpacing/>
        <w:jc w:val="center"/>
        <w:rPr>
          <w:rFonts w:eastAsia="Times New Roman"/>
          <w:szCs w:val="24"/>
        </w:rPr>
      </w:pPr>
      <w:r>
        <w:rPr>
          <w:rFonts w:eastAsia="Times New Roman"/>
          <w:szCs w:val="24"/>
        </w:rPr>
        <w:t>Ι</w:t>
      </w:r>
      <w:r>
        <w:rPr>
          <w:rFonts w:eastAsia="Times New Roman"/>
          <w:szCs w:val="24"/>
        </w:rPr>
        <w:t xml:space="preserve">Ζ΄ ΠΕΡΙΟΔΟΣ </w:t>
      </w:r>
    </w:p>
    <w:p w14:paraId="1123EF6F" w14:textId="77777777" w:rsidR="00A4113B" w:rsidRDefault="00FE19D4">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1123EF70" w14:textId="77777777" w:rsidR="00A4113B" w:rsidRDefault="00FE19D4">
      <w:pPr>
        <w:spacing w:line="600" w:lineRule="auto"/>
        <w:ind w:firstLine="720"/>
        <w:contextualSpacing/>
        <w:jc w:val="center"/>
        <w:rPr>
          <w:rFonts w:eastAsia="Times New Roman"/>
          <w:szCs w:val="24"/>
        </w:rPr>
      </w:pPr>
      <w:r>
        <w:rPr>
          <w:rFonts w:eastAsia="Times New Roman"/>
          <w:szCs w:val="24"/>
        </w:rPr>
        <w:t>ΣΥΝΟΔΟΣ Δ΄</w:t>
      </w:r>
    </w:p>
    <w:p w14:paraId="1123EF71" w14:textId="77777777" w:rsidR="00A4113B" w:rsidRDefault="00FE19D4">
      <w:pPr>
        <w:spacing w:line="600" w:lineRule="auto"/>
        <w:ind w:firstLine="720"/>
        <w:contextualSpacing/>
        <w:jc w:val="center"/>
        <w:rPr>
          <w:rFonts w:eastAsia="Times New Roman"/>
          <w:szCs w:val="24"/>
        </w:rPr>
      </w:pPr>
      <w:r>
        <w:rPr>
          <w:rFonts w:eastAsia="Times New Roman"/>
          <w:szCs w:val="24"/>
        </w:rPr>
        <w:t>ΣΥΝΕΔΡΙΑΣΗ O΄</w:t>
      </w:r>
    </w:p>
    <w:p w14:paraId="1123EF72" w14:textId="77777777" w:rsidR="00A4113B" w:rsidRDefault="00FE19D4">
      <w:pPr>
        <w:spacing w:line="600" w:lineRule="auto"/>
        <w:ind w:firstLine="720"/>
        <w:contextualSpacing/>
        <w:jc w:val="center"/>
        <w:rPr>
          <w:rFonts w:eastAsia="Times New Roman"/>
          <w:szCs w:val="24"/>
        </w:rPr>
      </w:pPr>
      <w:r>
        <w:rPr>
          <w:rFonts w:eastAsia="Times New Roman"/>
          <w:szCs w:val="24"/>
        </w:rPr>
        <w:t>Τετάρτη 6 Φεβρουαρίου 2019</w:t>
      </w:r>
    </w:p>
    <w:p w14:paraId="1123EF73" w14:textId="77777777" w:rsidR="00A4113B" w:rsidRDefault="00FE19D4">
      <w:pPr>
        <w:spacing w:line="600" w:lineRule="auto"/>
        <w:ind w:firstLine="720"/>
        <w:contextualSpacing/>
        <w:jc w:val="both"/>
        <w:rPr>
          <w:rFonts w:eastAsia="Times New Roman"/>
          <w:szCs w:val="24"/>
        </w:rPr>
      </w:pPr>
      <w:r>
        <w:rPr>
          <w:rFonts w:eastAsia="Times New Roman"/>
          <w:szCs w:val="24"/>
        </w:rPr>
        <w:t>Αθήνα, σήμερα στις 6 Φεβρουαρίου 2019, ημέρα Τετάρτη και ώρα 10.17΄</w:t>
      </w:r>
      <w:r w:rsidRPr="00C26760">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Δ΄ Αντιπροέδρου αυτής κ. </w:t>
      </w:r>
      <w:r w:rsidRPr="00C26760">
        <w:rPr>
          <w:rFonts w:eastAsia="Times New Roman"/>
          <w:b/>
          <w:szCs w:val="24"/>
        </w:rPr>
        <w:t>ΝΙΚΗΤΑ ΚΑΚΛΑΜΑΝΗ</w:t>
      </w:r>
      <w:r w:rsidRPr="006C7BCE">
        <w:rPr>
          <w:rFonts w:eastAsia="Times New Roman"/>
          <w:szCs w:val="24"/>
        </w:rPr>
        <w:t>.</w:t>
      </w:r>
    </w:p>
    <w:p w14:paraId="1123EF74" w14:textId="77777777" w:rsidR="00A4113B" w:rsidRDefault="00FE19D4">
      <w:pPr>
        <w:spacing w:line="600" w:lineRule="auto"/>
        <w:ind w:firstLine="720"/>
        <w:contextualSpacing/>
        <w:jc w:val="both"/>
        <w:rPr>
          <w:rFonts w:eastAsia="Times New Roman"/>
          <w:szCs w:val="24"/>
        </w:rPr>
      </w:pPr>
      <w:r>
        <w:rPr>
          <w:rFonts w:eastAsia="Times New Roman"/>
          <w:b/>
          <w:bCs/>
          <w:szCs w:val="24"/>
        </w:rPr>
        <w:t xml:space="preserve">ΠΡΟΕΔΡΕΥΩΝ (Νικήτας Κακλαμάνης): </w:t>
      </w:r>
      <w:r>
        <w:rPr>
          <w:rFonts w:eastAsia="Times New Roman"/>
          <w:szCs w:val="24"/>
        </w:rPr>
        <w:t>Κυρίες και κύριοι συνάδελφοι, αρχίζει η συνεδρίαση.</w:t>
      </w:r>
    </w:p>
    <w:p w14:paraId="1123EF75" w14:textId="77777777" w:rsidR="00A4113B" w:rsidRDefault="00FE19D4">
      <w:pPr>
        <w:spacing w:line="600" w:lineRule="auto"/>
        <w:ind w:firstLine="720"/>
        <w:contextualSpacing/>
        <w:jc w:val="both"/>
        <w:rPr>
          <w:rFonts w:eastAsia="Times New Roman"/>
          <w:szCs w:val="24"/>
        </w:rPr>
      </w:pPr>
      <w:r>
        <w:rPr>
          <w:rFonts w:eastAsia="Times New Roman"/>
          <w:szCs w:val="24"/>
        </w:rPr>
        <w:t xml:space="preserve">(ΕΠΙΚΥΡΩΣΗ </w:t>
      </w:r>
      <w:r>
        <w:rPr>
          <w:rFonts w:eastAsia="Times New Roman"/>
          <w:szCs w:val="24"/>
        </w:rPr>
        <w:t>ΠΡΑΚΤΙΚΩΝ: Σύμφωνα με την από 5-2-2019 εξουσιοδότηση του Σώματος επικυρώθηκαν με ευθύνη του Προεδρείου τα Πρακτικά της ΞΘ΄ συνεδριάσεώς του, της Τρίτης 5 Φεβρουαρίου 2019</w:t>
      </w:r>
      <w:r w:rsidRPr="00C26760">
        <w:rPr>
          <w:rFonts w:eastAsia="Times New Roman"/>
          <w:szCs w:val="24"/>
        </w:rPr>
        <w:t>,</w:t>
      </w:r>
      <w:r>
        <w:rPr>
          <w:rFonts w:eastAsia="Times New Roman"/>
          <w:szCs w:val="24"/>
        </w:rPr>
        <w:t xml:space="preserve"> σε ό,τι αφορά την ψήφιση της </w:t>
      </w:r>
      <w:r>
        <w:rPr>
          <w:rFonts w:eastAsia="Times New Roman"/>
          <w:szCs w:val="24"/>
        </w:rPr>
        <w:t>απόφ</w:t>
      </w:r>
      <w:r>
        <w:rPr>
          <w:rFonts w:eastAsia="Times New Roman"/>
          <w:szCs w:val="24"/>
        </w:rPr>
        <w:t xml:space="preserve">ασης του Προέδρου της Βουλής: «Για την τροποποίηση </w:t>
      </w:r>
      <w:r>
        <w:rPr>
          <w:rFonts w:eastAsia="Times New Roman"/>
          <w:szCs w:val="24"/>
        </w:rPr>
        <w:t xml:space="preserve">διατάξεων του </w:t>
      </w:r>
      <w:r>
        <w:rPr>
          <w:rFonts w:eastAsia="Times New Roman"/>
          <w:szCs w:val="24"/>
        </w:rPr>
        <w:lastRenderedPageBreak/>
        <w:t>Κανονισμού της Βουλής – Μέρος Β΄ (ΦΕΚ 51</w:t>
      </w:r>
      <w:r w:rsidRPr="00C26760">
        <w:rPr>
          <w:rFonts w:eastAsia="Times New Roman"/>
          <w:szCs w:val="24"/>
        </w:rPr>
        <w:t xml:space="preserve"> </w:t>
      </w:r>
      <w:r>
        <w:rPr>
          <w:rFonts w:eastAsia="Times New Roman"/>
          <w:szCs w:val="24"/>
        </w:rPr>
        <w:t>Α΄/10</w:t>
      </w:r>
      <w:r w:rsidRPr="006C7BCE">
        <w:rPr>
          <w:rFonts w:eastAsia="Times New Roman"/>
          <w:szCs w:val="24"/>
        </w:rPr>
        <w:t>-</w:t>
      </w:r>
      <w:r>
        <w:rPr>
          <w:rFonts w:eastAsia="Times New Roman"/>
          <w:szCs w:val="24"/>
        </w:rPr>
        <w:t>4</w:t>
      </w:r>
      <w:r w:rsidRPr="006C7BCE">
        <w:rPr>
          <w:rFonts w:eastAsia="Times New Roman"/>
          <w:szCs w:val="24"/>
        </w:rPr>
        <w:t>-</w:t>
      </w:r>
      <w:r>
        <w:rPr>
          <w:rFonts w:eastAsia="Times New Roman"/>
          <w:szCs w:val="24"/>
        </w:rPr>
        <w:t>1997) και Μέρος Κοινοβουλευτικό (ΦΕΚ 106 Α΄/24</w:t>
      </w:r>
      <w:r w:rsidRPr="006C7BCE">
        <w:rPr>
          <w:rFonts w:eastAsia="Times New Roman"/>
          <w:szCs w:val="24"/>
        </w:rPr>
        <w:t>-</w:t>
      </w:r>
      <w:r>
        <w:rPr>
          <w:rFonts w:eastAsia="Times New Roman"/>
          <w:szCs w:val="24"/>
        </w:rPr>
        <w:t>6</w:t>
      </w:r>
      <w:r w:rsidRPr="006C7BCE">
        <w:rPr>
          <w:rFonts w:eastAsia="Times New Roman"/>
          <w:szCs w:val="24"/>
        </w:rPr>
        <w:t>-</w:t>
      </w:r>
      <w:r>
        <w:rPr>
          <w:rFonts w:eastAsia="Times New Roman"/>
          <w:szCs w:val="24"/>
        </w:rPr>
        <w:t>1987), όπως ισχύουν»)</w:t>
      </w:r>
    </w:p>
    <w:p w14:paraId="1123EF76" w14:textId="77777777" w:rsidR="00A4113B" w:rsidRDefault="00FE19D4">
      <w:pPr>
        <w:spacing w:line="600" w:lineRule="auto"/>
        <w:ind w:firstLine="720"/>
        <w:contextualSpacing/>
        <w:jc w:val="both"/>
        <w:rPr>
          <w:rFonts w:eastAsia="Times New Roman"/>
          <w:szCs w:val="24"/>
        </w:rPr>
      </w:pPr>
      <w:r>
        <w:rPr>
          <w:rFonts w:eastAsia="Times New Roman"/>
          <w:szCs w:val="24"/>
        </w:rPr>
        <w:t xml:space="preserve">Πριν εισέλθουμε στη σημερινή ημερήσια διάταξη έχω την τιμή να ανακοινώσω στο Σώμα το </w:t>
      </w:r>
      <w:r>
        <w:rPr>
          <w:rFonts w:eastAsia="Times New Roman"/>
          <w:szCs w:val="24"/>
        </w:rPr>
        <w:t>δ</w:t>
      </w:r>
      <w:r>
        <w:rPr>
          <w:rFonts w:eastAsia="Times New Roman"/>
          <w:szCs w:val="24"/>
        </w:rPr>
        <w:t xml:space="preserve">ελτίο </w:t>
      </w:r>
      <w:r>
        <w:rPr>
          <w:rFonts w:eastAsia="Times New Roman"/>
          <w:szCs w:val="24"/>
        </w:rPr>
        <w:t>ε</w:t>
      </w:r>
      <w:r>
        <w:rPr>
          <w:rFonts w:eastAsia="Times New Roman"/>
          <w:szCs w:val="24"/>
        </w:rPr>
        <w:t xml:space="preserve">πίκαιρων </w:t>
      </w:r>
      <w:r>
        <w:rPr>
          <w:rFonts w:eastAsia="Times New Roman"/>
          <w:szCs w:val="24"/>
        </w:rPr>
        <w:t>ε</w:t>
      </w:r>
      <w:r>
        <w:rPr>
          <w:rFonts w:eastAsia="Times New Roman"/>
          <w:szCs w:val="24"/>
        </w:rPr>
        <w:t>ρωτήσεων της Πέμπτη</w:t>
      </w:r>
      <w:r>
        <w:rPr>
          <w:rFonts w:eastAsia="Times New Roman"/>
          <w:szCs w:val="24"/>
        </w:rPr>
        <w:t>ς 7 Φεβρουαρίου 2019</w:t>
      </w:r>
      <w:r w:rsidRPr="006C7BCE">
        <w:rPr>
          <w:rFonts w:eastAsia="Times New Roman"/>
          <w:szCs w:val="24"/>
        </w:rPr>
        <w:t>.</w:t>
      </w:r>
    </w:p>
    <w:p w14:paraId="1123EF77" w14:textId="77777777" w:rsidR="00A4113B" w:rsidRDefault="00FE19D4">
      <w:pPr>
        <w:spacing w:line="600" w:lineRule="auto"/>
        <w:ind w:firstLine="720"/>
        <w:contextualSpacing/>
        <w:jc w:val="both"/>
        <w:rPr>
          <w:rFonts w:eastAsia="Times New Roman"/>
          <w:szCs w:val="24"/>
        </w:rPr>
      </w:pPr>
      <w:r>
        <w:rPr>
          <w:rFonts w:eastAsia="Times New Roman"/>
          <w:szCs w:val="24"/>
        </w:rPr>
        <w:t>Α. ΕΠΙΚΑΙΡΕΣ ΕΡΩΤΗΣΕΙΣ Πρώτου Κύκλου (Άρθρο 130 παράγραφοι 2 και 3 του Κανονισμού της Βουλής)</w:t>
      </w:r>
    </w:p>
    <w:p w14:paraId="1123EF78" w14:textId="77777777" w:rsidR="00A4113B" w:rsidRDefault="00FE19D4">
      <w:pPr>
        <w:spacing w:line="600" w:lineRule="auto"/>
        <w:ind w:firstLine="720"/>
        <w:contextualSpacing/>
        <w:jc w:val="both"/>
        <w:rPr>
          <w:rFonts w:eastAsia="Times New Roman"/>
          <w:szCs w:val="24"/>
        </w:rPr>
      </w:pPr>
      <w:r>
        <w:rPr>
          <w:rFonts w:eastAsia="Times New Roman"/>
          <w:szCs w:val="24"/>
        </w:rPr>
        <w:t xml:space="preserve">1. Η με αριθμό 318/4-2-2019 επίκαιρη ερώτηση του Βουλευτή Φθιώτιδας του Συνασπισμού Ριζοσπαστικής Αριστεράς κ. Δημητρίου </w:t>
      </w:r>
      <w:proofErr w:type="spellStart"/>
      <w:r>
        <w:rPr>
          <w:rFonts w:eastAsia="Times New Roman"/>
          <w:szCs w:val="24"/>
        </w:rPr>
        <w:t>Βέττα</w:t>
      </w:r>
      <w:proofErr w:type="spellEnd"/>
      <w:r>
        <w:rPr>
          <w:rFonts w:eastAsia="Times New Roman"/>
          <w:szCs w:val="24"/>
        </w:rPr>
        <w:t xml:space="preserve"> προς τον Υπου</w:t>
      </w:r>
      <w:r>
        <w:rPr>
          <w:rFonts w:eastAsia="Times New Roman"/>
          <w:szCs w:val="24"/>
        </w:rPr>
        <w:t xml:space="preserve">ργό Αγροτικής Ανάπτυξης και Τροφίμων, με θέμα: «Προβλήματα πληρωμής σχετικά με τη μη </w:t>
      </w:r>
      <w:proofErr w:type="spellStart"/>
      <w:r>
        <w:rPr>
          <w:rFonts w:eastAsia="Times New Roman"/>
          <w:szCs w:val="24"/>
        </w:rPr>
        <w:t>επιλεξιμότητα</w:t>
      </w:r>
      <w:proofErr w:type="spellEnd"/>
      <w:r>
        <w:rPr>
          <w:rFonts w:eastAsia="Times New Roman"/>
          <w:szCs w:val="24"/>
        </w:rPr>
        <w:t xml:space="preserve"> των αγροτεμαχίων».</w:t>
      </w:r>
    </w:p>
    <w:p w14:paraId="1123EF79" w14:textId="77777777" w:rsidR="00A4113B" w:rsidRDefault="00FE19D4">
      <w:pPr>
        <w:spacing w:line="600" w:lineRule="auto"/>
        <w:ind w:firstLine="720"/>
        <w:contextualSpacing/>
        <w:jc w:val="both"/>
        <w:rPr>
          <w:rFonts w:eastAsia="Times New Roman"/>
          <w:szCs w:val="24"/>
        </w:rPr>
      </w:pPr>
      <w:r>
        <w:rPr>
          <w:rFonts w:eastAsia="Times New Roman"/>
          <w:szCs w:val="24"/>
        </w:rPr>
        <w:t xml:space="preserve">2. Η με αριθμό 324/4-2-2019 επίκαιρη ερώτηση του Βουλευτή Θεσπρωτίας της Νέας Δημοκρατίας κ. Βασιλείου </w:t>
      </w:r>
      <w:proofErr w:type="spellStart"/>
      <w:r>
        <w:rPr>
          <w:rFonts w:eastAsia="Times New Roman"/>
          <w:szCs w:val="24"/>
        </w:rPr>
        <w:t>Γιόγιακα</w:t>
      </w:r>
      <w:proofErr w:type="spellEnd"/>
      <w:r>
        <w:rPr>
          <w:rFonts w:eastAsia="Times New Roman"/>
          <w:szCs w:val="24"/>
        </w:rPr>
        <w:t xml:space="preserve"> προς την Υπουργό Εργασίας,</w:t>
      </w:r>
      <w:r>
        <w:rPr>
          <w:rFonts w:eastAsia="Times New Roman"/>
          <w:szCs w:val="24"/>
        </w:rPr>
        <w:t xml:space="preserve"> Κοινωνικής Ασφάλισης και Κοινωνικής Αλληλεγγύης, με θέμα: «Χορήγηση προσωρινής σύνταξης σε ασφαλισμένους του </w:t>
      </w:r>
      <w:r>
        <w:rPr>
          <w:rFonts w:eastAsia="Times New Roman"/>
          <w:szCs w:val="24"/>
        </w:rPr>
        <w:t>τ</w:t>
      </w:r>
      <w:r>
        <w:rPr>
          <w:rFonts w:eastAsia="Times New Roman"/>
          <w:szCs w:val="24"/>
        </w:rPr>
        <w:t>αμείου Οργανισμού Γεωργικών Ασφαλίσεων (ΟΓΑ)».</w:t>
      </w:r>
    </w:p>
    <w:p w14:paraId="1123EF7A" w14:textId="77777777" w:rsidR="00A4113B" w:rsidRDefault="00FE19D4">
      <w:pPr>
        <w:spacing w:line="600" w:lineRule="auto"/>
        <w:ind w:firstLine="720"/>
        <w:contextualSpacing/>
        <w:jc w:val="both"/>
        <w:rPr>
          <w:rFonts w:eastAsia="Times New Roman"/>
          <w:szCs w:val="24"/>
        </w:rPr>
      </w:pPr>
      <w:r>
        <w:rPr>
          <w:rFonts w:eastAsia="Times New Roman"/>
          <w:szCs w:val="24"/>
        </w:rPr>
        <w:lastRenderedPageBreak/>
        <w:t>3. Η με αριθμό 333/5-2-2019 επίκαιρη ερώτηση του Βουλευτή Ηρακλείου του Κομμουνιστικού Κόμματος Ελ</w:t>
      </w:r>
      <w:r>
        <w:rPr>
          <w:rFonts w:eastAsia="Times New Roman"/>
          <w:szCs w:val="24"/>
        </w:rPr>
        <w:t xml:space="preserve">λάδας κ. Εμμανουήλ Συντυχάκη προς τον Υπουργό Υποδομών και Μεταφορών, με θέμα: «Άμεση αποκατάσταση των ζημιών που προκλήθηκαν στη νέα Εθνική Οδό Χανίων – </w:t>
      </w:r>
      <w:proofErr w:type="spellStart"/>
      <w:r>
        <w:rPr>
          <w:rFonts w:eastAsia="Times New Roman"/>
          <w:szCs w:val="24"/>
        </w:rPr>
        <w:t>Κισσάμου</w:t>
      </w:r>
      <w:proofErr w:type="spellEnd"/>
      <w:r>
        <w:rPr>
          <w:rFonts w:eastAsia="Times New Roman"/>
          <w:szCs w:val="24"/>
        </w:rPr>
        <w:t xml:space="preserve"> του </w:t>
      </w:r>
      <w:r>
        <w:rPr>
          <w:rFonts w:eastAsia="Times New Roman"/>
          <w:szCs w:val="24"/>
        </w:rPr>
        <w:t>β</w:t>
      </w:r>
      <w:r>
        <w:rPr>
          <w:rFonts w:eastAsia="Times New Roman"/>
          <w:szCs w:val="24"/>
        </w:rPr>
        <w:t xml:space="preserve">ορείου </w:t>
      </w:r>
      <w:r>
        <w:rPr>
          <w:rFonts w:eastAsia="Times New Roman"/>
          <w:szCs w:val="24"/>
        </w:rPr>
        <w:t>ο</w:t>
      </w:r>
      <w:r>
        <w:rPr>
          <w:rFonts w:eastAsia="Times New Roman"/>
          <w:szCs w:val="24"/>
        </w:rPr>
        <w:t xml:space="preserve">δικού </w:t>
      </w:r>
      <w:r>
        <w:rPr>
          <w:rFonts w:eastAsia="Times New Roman"/>
          <w:szCs w:val="24"/>
        </w:rPr>
        <w:t>ά</w:t>
      </w:r>
      <w:r>
        <w:rPr>
          <w:rFonts w:eastAsia="Times New Roman"/>
          <w:szCs w:val="24"/>
        </w:rPr>
        <w:t>ξονα Κρήτης (ΒΟΑΚ)</w:t>
      </w:r>
      <w:r>
        <w:rPr>
          <w:rFonts w:eastAsia="Times New Roman"/>
          <w:szCs w:val="24"/>
        </w:rPr>
        <w:t>,</w:t>
      </w:r>
      <w:r>
        <w:rPr>
          <w:rFonts w:eastAsia="Times New Roman"/>
          <w:szCs w:val="24"/>
        </w:rPr>
        <w:t xml:space="preserve"> λόγω των πλημμυρών, καθώς και εντός του οικισμού Κάτω</w:t>
      </w:r>
      <w:r>
        <w:rPr>
          <w:rFonts w:eastAsia="Times New Roman"/>
          <w:szCs w:val="24"/>
        </w:rPr>
        <w:t xml:space="preserve"> </w:t>
      </w:r>
      <w:proofErr w:type="spellStart"/>
      <w:r>
        <w:rPr>
          <w:rFonts w:eastAsia="Times New Roman"/>
          <w:szCs w:val="24"/>
        </w:rPr>
        <w:t>Σταλού</w:t>
      </w:r>
      <w:proofErr w:type="spellEnd"/>
      <w:r>
        <w:rPr>
          <w:rFonts w:eastAsia="Times New Roman"/>
          <w:szCs w:val="24"/>
        </w:rPr>
        <w:t xml:space="preserve"> στην οδό </w:t>
      </w:r>
      <w:proofErr w:type="spellStart"/>
      <w:r>
        <w:rPr>
          <w:rFonts w:eastAsia="Times New Roman"/>
          <w:szCs w:val="24"/>
        </w:rPr>
        <w:t>Μαλινδρέτου</w:t>
      </w:r>
      <w:proofErr w:type="spellEnd"/>
      <w:r>
        <w:rPr>
          <w:rFonts w:eastAsia="Times New Roman"/>
          <w:szCs w:val="24"/>
        </w:rPr>
        <w:t>».</w:t>
      </w:r>
    </w:p>
    <w:p w14:paraId="1123EF7B" w14:textId="77777777" w:rsidR="00A4113B" w:rsidRDefault="00FE19D4">
      <w:pPr>
        <w:spacing w:line="600" w:lineRule="auto"/>
        <w:ind w:firstLine="720"/>
        <w:contextualSpacing/>
        <w:jc w:val="both"/>
        <w:rPr>
          <w:rFonts w:eastAsia="Times New Roman"/>
          <w:szCs w:val="24"/>
        </w:rPr>
      </w:pPr>
      <w:r>
        <w:rPr>
          <w:rFonts w:eastAsia="Times New Roman"/>
          <w:szCs w:val="24"/>
        </w:rPr>
        <w:t>Β. ΕΠΙΚΑΙΡΕΣ ΕΡΩΤΗΣΕΙΣ Δεύτερου Κύκλου (Άρθρο 130 παράγραφοι 2 και 3 του Κανονισμού της Βουλής)</w:t>
      </w:r>
    </w:p>
    <w:p w14:paraId="1123EF7C" w14:textId="77777777" w:rsidR="00A4113B" w:rsidRDefault="00FE19D4">
      <w:pPr>
        <w:spacing w:line="600" w:lineRule="auto"/>
        <w:ind w:firstLine="720"/>
        <w:contextualSpacing/>
        <w:jc w:val="both"/>
        <w:rPr>
          <w:rFonts w:eastAsia="Times New Roman"/>
          <w:szCs w:val="24"/>
        </w:rPr>
      </w:pPr>
      <w:r>
        <w:rPr>
          <w:rFonts w:eastAsia="Times New Roman"/>
          <w:szCs w:val="24"/>
        </w:rPr>
        <w:t>1. Η με αριθμό 319/4-2-2019 επίκαιρη ερώτηση του Βουλευτή Β΄ Αθηνών του Συνασπισμού Ριζοσπαστικής Αριστεράς κ. Ιωάννη Τσιρώνη προ</w:t>
      </w:r>
      <w:r>
        <w:rPr>
          <w:rFonts w:eastAsia="Times New Roman"/>
          <w:szCs w:val="24"/>
        </w:rPr>
        <w:t>ς τον Υπουργό Αγροτικής Ανάπτυξης και Τροφίμων, με θέμα: «Εκτός σφαγείου σφαγές ζώων στην Ελλάδα στο πλαίσιο θρησκευτικών ή άλλων πολιτιστικών εκδηλώσεων.</w:t>
      </w:r>
    </w:p>
    <w:p w14:paraId="1123EF7D" w14:textId="77777777" w:rsidR="00A4113B" w:rsidRDefault="00FE19D4">
      <w:pPr>
        <w:spacing w:line="600" w:lineRule="auto"/>
        <w:ind w:firstLine="720"/>
        <w:contextualSpacing/>
        <w:jc w:val="both"/>
        <w:rPr>
          <w:rFonts w:eastAsia="Times New Roman"/>
          <w:szCs w:val="24"/>
        </w:rPr>
      </w:pPr>
      <w:r>
        <w:rPr>
          <w:rFonts w:eastAsia="Times New Roman"/>
          <w:szCs w:val="24"/>
        </w:rPr>
        <w:t xml:space="preserve">2. Η με αριθμό 325/4-2-2019 επίκαιρη ερώτηση του Βουλευτή Λέσβου της Νέας Δημοκρατίας κ. Χαράλαμπου </w:t>
      </w:r>
      <w:r>
        <w:rPr>
          <w:rFonts w:eastAsia="Times New Roman"/>
          <w:szCs w:val="24"/>
        </w:rPr>
        <w:t xml:space="preserve">Αθανασίου προς τον Υπουργό Αγροτικής Ανάπτυξης και Τροφίμων, με </w:t>
      </w:r>
      <w:r>
        <w:rPr>
          <w:rFonts w:eastAsia="Times New Roman"/>
          <w:szCs w:val="24"/>
        </w:rPr>
        <w:lastRenderedPageBreak/>
        <w:t>θέμα: «Αύξηση του εγκεκριμένου προϋπολογισμού για τα Σχέδια Βελτίωσης της Περιφέρειας Βορείου Αιγαίου».</w:t>
      </w:r>
    </w:p>
    <w:p w14:paraId="1123EF7E" w14:textId="77777777" w:rsidR="00A4113B" w:rsidRDefault="00FE19D4">
      <w:pPr>
        <w:spacing w:line="600" w:lineRule="auto"/>
        <w:ind w:firstLine="720"/>
        <w:contextualSpacing/>
        <w:jc w:val="both"/>
        <w:rPr>
          <w:rFonts w:eastAsia="Times New Roman"/>
          <w:szCs w:val="24"/>
        </w:rPr>
      </w:pPr>
      <w:r>
        <w:rPr>
          <w:rFonts w:eastAsia="Times New Roman"/>
          <w:szCs w:val="24"/>
        </w:rPr>
        <w:t>3. Η με αριθμό 335/5-2-2019 επίκαιρη ερώτηση του Βουλευτή Αχαΐας του Κομμουνιστικού Κόμμ</w:t>
      </w:r>
      <w:r>
        <w:rPr>
          <w:rFonts w:eastAsia="Times New Roman"/>
          <w:szCs w:val="24"/>
        </w:rPr>
        <w:t xml:space="preserve">ατος Ελλάδας κ. Νικολάου </w:t>
      </w:r>
      <w:proofErr w:type="spellStart"/>
      <w:r>
        <w:rPr>
          <w:rFonts w:eastAsia="Times New Roman"/>
          <w:szCs w:val="24"/>
        </w:rPr>
        <w:t>Καραθανασόπουλου</w:t>
      </w:r>
      <w:proofErr w:type="spellEnd"/>
      <w:r>
        <w:rPr>
          <w:rFonts w:eastAsia="Times New Roman"/>
          <w:szCs w:val="24"/>
        </w:rPr>
        <w:t xml:space="preserve"> προς τον Υπουργό Αγροτικής Ανάπτυξης και Τροφίμων, με θέμα: «Εικόνα κατάρρευσης του αρδευτικού δικτύου του Γενικού Οργανισμού Εγγείων Βελτιώσεων (ΓΟΕΒ) Πηνειού – Αλφειού».</w:t>
      </w:r>
    </w:p>
    <w:p w14:paraId="1123EF7F" w14:textId="77777777" w:rsidR="00A4113B" w:rsidRDefault="00FE19D4">
      <w:pPr>
        <w:spacing w:line="600" w:lineRule="auto"/>
        <w:ind w:firstLine="720"/>
        <w:contextualSpacing/>
        <w:jc w:val="both"/>
        <w:rPr>
          <w:rFonts w:eastAsia="Times New Roman"/>
          <w:szCs w:val="24"/>
        </w:rPr>
      </w:pPr>
      <w:r>
        <w:rPr>
          <w:rFonts w:eastAsia="Times New Roman"/>
          <w:szCs w:val="24"/>
        </w:rPr>
        <w:t>4. Η με αριθμό 321/4-2-2019 επίκαιρη ερώτη</w:t>
      </w:r>
      <w:r>
        <w:rPr>
          <w:rFonts w:eastAsia="Times New Roman"/>
          <w:szCs w:val="24"/>
        </w:rPr>
        <w:t xml:space="preserve">ση του Βουλευτή Αχαΐας του Συνασπισμού Ριζοσπαστικής Αριστεράς κ. Ανδρέα </w:t>
      </w:r>
      <w:proofErr w:type="spellStart"/>
      <w:r>
        <w:rPr>
          <w:rFonts w:eastAsia="Times New Roman"/>
          <w:szCs w:val="24"/>
        </w:rPr>
        <w:t>Ριζούλη</w:t>
      </w:r>
      <w:proofErr w:type="spellEnd"/>
      <w:r>
        <w:rPr>
          <w:rFonts w:eastAsia="Times New Roman"/>
          <w:szCs w:val="24"/>
        </w:rPr>
        <w:t xml:space="preserve"> προς την Υπουργό Εργασίας, Κοινωνικής Ασφάλισης και Κοινωνικής Αλληλεγγύης, με θέμα: «Παράταση καταβολής χρεών προς ασφαλιστικά ταμεία για συνταξιούχους».</w:t>
      </w:r>
    </w:p>
    <w:p w14:paraId="1123EF80" w14:textId="77777777" w:rsidR="00A4113B" w:rsidRDefault="00FE19D4">
      <w:pPr>
        <w:spacing w:line="600" w:lineRule="auto"/>
        <w:ind w:firstLine="720"/>
        <w:contextualSpacing/>
        <w:jc w:val="both"/>
        <w:rPr>
          <w:rFonts w:eastAsia="Times New Roman"/>
          <w:szCs w:val="24"/>
        </w:rPr>
      </w:pPr>
      <w:r>
        <w:rPr>
          <w:rFonts w:eastAsia="Times New Roman"/>
          <w:szCs w:val="24"/>
        </w:rPr>
        <w:t>5. Η με αριθμό 334/5</w:t>
      </w:r>
      <w:r>
        <w:rPr>
          <w:rFonts w:eastAsia="Times New Roman"/>
          <w:szCs w:val="24"/>
        </w:rPr>
        <w:t xml:space="preserve">-2-2019 επίκαιρη ερώτηση του Βουλευτή Β΄ Θεσσαλονίκης του Κομμουνιστικού Κόμματος Ελλάδας κ. Αθανασίου </w:t>
      </w:r>
      <w:proofErr w:type="spellStart"/>
      <w:r>
        <w:rPr>
          <w:rFonts w:eastAsia="Times New Roman"/>
          <w:szCs w:val="24"/>
        </w:rPr>
        <w:t>Βαρδαλή</w:t>
      </w:r>
      <w:proofErr w:type="spellEnd"/>
      <w:r>
        <w:rPr>
          <w:rFonts w:eastAsia="Times New Roman"/>
          <w:szCs w:val="24"/>
        </w:rPr>
        <w:t xml:space="preserve"> προς την Υπουργό Εργασίας, Κοινωνικής Ασφάλισης και Κοινωνικής Αλληλεγγύης, σχετικά με «την προσπάθεια παρεμπόδισης της συνδικαλιστικής δράσης κα</w:t>
      </w:r>
      <w:r>
        <w:rPr>
          <w:rFonts w:eastAsia="Times New Roman"/>
          <w:szCs w:val="24"/>
        </w:rPr>
        <w:t>ι τις απολύσεις στην Τράπεζα Πειραιώς».</w:t>
      </w:r>
    </w:p>
    <w:p w14:paraId="1123EF81" w14:textId="77777777" w:rsidR="00A4113B" w:rsidRDefault="00FE19D4">
      <w:pPr>
        <w:tabs>
          <w:tab w:val="left" w:pos="426"/>
        </w:tabs>
        <w:spacing w:line="600" w:lineRule="auto"/>
        <w:ind w:firstLine="720"/>
        <w:contextualSpacing/>
        <w:jc w:val="both"/>
        <w:rPr>
          <w:rFonts w:eastAsia="Times New Roman"/>
          <w:szCs w:val="24"/>
        </w:rPr>
      </w:pPr>
      <w:r>
        <w:rPr>
          <w:rFonts w:eastAsia="Times New Roman"/>
          <w:szCs w:val="24"/>
        </w:rPr>
        <w:lastRenderedPageBreak/>
        <w:t>6. Η με αριθμό 320/4-2-2019 επίκαιρη ερ</w:t>
      </w:r>
      <w:r w:rsidRPr="00667486">
        <w:rPr>
          <w:rFonts w:eastAsia="Times New Roman"/>
          <w:szCs w:val="24"/>
        </w:rPr>
        <w:t xml:space="preserve">ώτηση του Βουλευτή Σάμου του Συνασπισμού Ριζοσπαστικής Αριστεράς κ. Δημητρίου </w:t>
      </w:r>
      <w:proofErr w:type="spellStart"/>
      <w:r w:rsidRPr="00667486">
        <w:rPr>
          <w:rFonts w:eastAsia="Times New Roman"/>
          <w:szCs w:val="24"/>
        </w:rPr>
        <w:t>Σεβαστάκη</w:t>
      </w:r>
      <w:proofErr w:type="spellEnd"/>
      <w:r w:rsidRPr="00667486">
        <w:rPr>
          <w:rFonts w:eastAsia="Times New Roman"/>
          <w:b/>
          <w:szCs w:val="24"/>
        </w:rPr>
        <w:t xml:space="preserve"> </w:t>
      </w:r>
      <w:r w:rsidRPr="00667486">
        <w:rPr>
          <w:rFonts w:eastAsia="Times New Roman"/>
          <w:szCs w:val="24"/>
        </w:rPr>
        <w:t xml:space="preserve">προς την Υπουργό Εργασίας, Κοινωνικής Ασφάλισης και Κοινωνικής Αλληλεγγύης, </w:t>
      </w:r>
      <w:r>
        <w:rPr>
          <w:rFonts w:eastAsia="Times New Roman"/>
          <w:szCs w:val="24"/>
        </w:rPr>
        <w:t>με θέμα: «Δια</w:t>
      </w:r>
      <w:r>
        <w:rPr>
          <w:rFonts w:eastAsia="Times New Roman"/>
          <w:szCs w:val="24"/>
        </w:rPr>
        <w:t>τήρηση, ανάπτυξη και συνεχής λ</w:t>
      </w:r>
      <w:r w:rsidRPr="00667486">
        <w:rPr>
          <w:rFonts w:eastAsia="Times New Roman"/>
          <w:szCs w:val="24"/>
        </w:rPr>
        <w:t xml:space="preserve">ειτουργία των Γραφείων Κοινωνικής Ασφάλισης στο </w:t>
      </w:r>
      <w:proofErr w:type="spellStart"/>
      <w:r w:rsidRPr="00667486">
        <w:rPr>
          <w:rFonts w:eastAsia="Times New Roman"/>
          <w:szCs w:val="24"/>
        </w:rPr>
        <w:t>Καρλόβασι</w:t>
      </w:r>
      <w:proofErr w:type="spellEnd"/>
      <w:r w:rsidRPr="00667486">
        <w:rPr>
          <w:rFonts w:eastAsia="Times New Roman"/>
          <w:szCs w:val="24"/>
        </w:rPr>
        <w:t xml:space="preserve"> Σάμου και στον </w:t>
      </w:r>
      <w:proofErr w:type="spellStart"/>
      <w:r w:rsidRPr="00667486">
        <w:rPr>
          <w:rFonts w:eastAsia="Times New Roman"/>
          <w:szCs w:val="24"/>
        </w:rPr>
        <w:t>Εύδηλο</w:t>
      </w:r>
      <w:proofErr w:type="spellEnd"/>
      <w:r w:rsidRPr="00667486">
        <w:rPr>
          <w:rFonts w:eastAsia="Times New Roman"/>
          <w:szCs w:val="24"/>
        </w:rPr>
        <w:t xml:space="preserve"> Ικαρίας».</w:t>
      </w:r>
    </w:p>
    <w:p w14:paraId="1123EF82" w14:textId="77777777" w:rsidR="00A4113B" w:rsidRDefault="00FE19D4">
      <w:pPr>
        <w:tabs>
          <w:tab w:val="left" w:pos="426"/>
        </w:tabs>
        <w:spacing w:line="600" w:lineRule="auto"/>
        <w:ind w:firstLine="720"/>
        <w:contextualSpacing/>
        <w:jc w:val="both"/>
        <w:rPr>
          <w:rFonts w:eastAsia="Times New Roman"/>
          <w:szCs w:val="24"/>
        </w:rPr>
      </w:pPr>
      <w:r>
        <w:rPr>
          <w:rFonts w:eastAsia="Times New Roman"/>
          <w:szCs w:val="24"/>
        </w:rPr>
        <w:t>7. Η με αριθμό 337/5-2-2019 επίκαιρη ε</w:t>
      </w:r>
      <w:r w:rsidRPr="00667486">
        <w:rPr>
          <w:rFonts w:eastAsia="Times New Roman"/>
          <w:szCs w:val="24"/>
        </w:rPr>
        <w:t>ρώτηση του Βουλευτή Β΄</w:t>
      </w:r>
      <w:r>
        <w:rPr>
          <w:rFonts w:eastAsia="Times New Roman"/>
          <w:szCs w:val="24"/>
        </w:rPr>
        <w:t xml:space="preserve"> </w:t>
      </w:r>
      <w:r w:rsidRPr="00667486">
        <w:rPr>
          <w:rFonts w:eastAsia="Times New Roman"/>
          <w:szCs w:val="24"/>
        </w:rPr>
        <w:t>Αθηνών του Κομμουνιστικού Κόμματος Ελλάδ</w:t>
      </w:r>
      <w:r>
        <w:rPr>
          <w:rFonts w:eastAsia="Times New Roman"/>
          <w:szCs w:val="24"/>
        </w:rPr>
        <w:t>α</w:t>
      </w:r>
      <w:r w:rsidRPr="00667486">
        <w:rPr>
          <w:rFonts w:eastAsia="Times New Roman"/>
          <w:szCs w:val="24"/>
        </w:rPr>
        <w:t xml:space="preserve">ς κ. Χρήστου </w:t>
      </w:r>
      <w:proofErr w:type="spellStart"/>
      <w:r w:rsidRPr="00667486">
        <w:rPr>
          <w:rFonts w:eastAsia="Times New Roman"/>
          <w:szCs w:val="24"/>
        </w:rPr>
        <w:t>Κατσώτη</w:t>
      </w:r>
      <w:proofErr w:type="spellEnd"/>
      <w:r w:rsidRPr="00667486">
        <w:rPr>
          <w:rFonts w:eastAsia="Times New Roman"/>
          <w:szCs w:val="24"/>
        </w:rPr>
        <w:t xml:space="preserve"> προς την Υπου</w:t>
      </w:r>
      <w:r w:rsidRPr="00667486">
        <w:rPr>
          <w:rFonts w:eastAsia="Times New Roman"/>
          <w:szCs w:val="24"/>
        </w:rPr>
        <w:t>ργό</w:t>
      </w:r>
      <w:r w:rsidRPr="00667486">
        <w:rPr>
          <w:rFonts w:eastAsia="Times New Roman"/>
          <w:b/>
          <w:szCs w:val="24"/>
        </w:rPr>
        <w:t xml:space="preserve"> </w:t>
      </w:r>
      <w:r w:rsidRPr="00667486">
        <w:rPr>
          <w:rFonts w:eastAsia="Times New Roman"/>
          <w:szCs w:val="24"/>
        </w:rPr>
        <w:t>Εργασίας, Κοινωνικής Ασφάλισης και Κοινωνικής Αλληλεγγύης,</w:t>
      </w:r>
      <w:r w:rsidRPr="00667486">
        <w:rPr>
          <w:rFonts w:eastAsia="Times New Roman"/>
          <w:b/>
          <w:szCs w:val="24"/>
        </w:rPr>
        <w:t xml:space="preserve"> </w:t>
      </w:r>
      <w:r w:rsidRPr="00667486">
        <w:rPr>
          <w:rFonts w:eastAsia="Times New Roman"/>
          <w:szCs w:val="24"/>
        </w:rPr>
        <w:t xml:space="preserve">με θέμα: «Προβλήματα εργαζομένων στις επιχειρήσεις συμφερόντων “ΖΟΥΡΑ”». </w:t>
      </w:r>
    </w:p>
    <w:p w14:paraId="1123EF83" w14:textId="77777777" w:rsidR="00A4113B" w:rsidRDefault="00FE19D4">
      <w:pPr>
        <w:tabs>
          <w:tab w:val="left" w:pos="426"/>
        </w:tabs>
        <w:spacing w:line="600" w:lineRule="auto"/>
        <w:ind w:firstLine="720"/>
        <w:contextualSpacing/>
        <w:jc w:val="both"/>
        <w:rPr>
          <w:rFonts w:eastAsia="Times New Roman"/>
          <w:szCs w:val="24"/>
        </w:rPr>
      </w:pPr>
      <w:r>
        <w:rPr>
          <w:rFonts w:eastAsia="Times New Roman"/>
          <w:szCs w:val="24"/>
        </w:rPr>
        <w:t>8. Η με αριθμό 330/4-2-2019 επίκαιρη ε</w:t>
      </w:r>
      <w:r w:rsidRPr="00667486">
        <w:rPr>
          <w:rFonts w:eastAsia="Times New Roman"/>
          <w:szCs w:val="24"/>
        </w:rPr>
        <w:t xml:space="preserve">ρώτηση του </w:t>
      </w:r>
      <w:r>
        <w:rPr>
          <w:rFonts w:eastAsia="Times New Roman"/>
          <w:szCs w:val="24"/>
        </w:rPr>
        <w:t>Α</w:t>
      </w:r>
      <w:r w:rsidRPr="00667486">
        <w:rPr>
          <w:rFonts w:eastAsia="Times New Roman"/>
          <w:szCs w:val="24"/>
        </w:rPr>
        <w:t>νεξάρτητου Βουλευτή Ευβοίας κ. Νικολάου Μίχου</w:t>
      </w:r>
      <w:r w:rsidRPr="00667486">
        <w:rPr>
          <w:rFonts w:eastAsia="Times New Roman"/>
          <w:b/>
          <w:szCs w:val="24"/>
        </w:rPr>
        <w:t xml:space="preserve"> </w:t>
      </w:r>
      <w:r w:rsidRPr="00667486">
        <w:rPr>
          <w:rFonts w:eastAsia="Times New Roman"/>
          <w:szCs w:val="24"/>
        </w:rPr>
        <w:t>προς τον Υπουργό</w:t>
      </w:r>
      <w:r w:rsidRPr="00667486">
        <w:rPr>
          <w:rFonts w:eastAsia="Times New Roman"/>
          <w:b/>
          <w:szCs w:val="24"/>
        </w:rPr>
        <w:t xml:space="preserve"> </w:t>
      </w:r>
      <w:r w:rsidRPr="00667486">
        <w:rPr>
          <w:rFonts w:eastAsia="Times New Roman"/>
          <w:szCs w:val="24"/>
        </w:rPr>
        <w:t>Εξωτερ</w:t>
      </w:r>
      <w:r w:rsidRPr="00667486">
        <w:rPr>
          <w:rFonts w:eastAsia="Times New Roman"/>
          <w:szCs w:val="24"/>
        </w:rPr>
        <w:t>ικών,</w:t>
      </w:r>
      <w:r w:rsidRPr="00667486">
        <w:rPr>
          <w:rFonts w:eastAsia="Times New Roman"/>
          <w:b/>
          <w:szCs w:val="24"/>
        </w:rPr>
        <w:t xml:space="preserve"> </w:t>
      </w:r>
      <w:r w:rsidRPr="00667486">
        <w:rPr>
          <w:rFonts w:eastAsia="Times New Roman"/>
          <w:szCs w:val="24"/>
        </w:rPr>
        <w:t>με θέμα: «Συνέχιση διωγμ</w:t>
      </w:r>
      <w:r>
        <w:rPr>
          <w:rFonts w:eastAsia="Times New Roman"/>
          <w:szCs w:val="24"/>
        </w:rPr>
        <w:t xml:space="preserve">ών των μελών της ελληνικής </w:t>
      </w:r>
      <w:r w:rsidRPr="00667486">
        <w:rPr>
          <w:rFonts w:eastAsia="Times New Roman"/>
          <w:szCs w:val="24"/>
        </w:rPr>
        <w:t>μειονότητας στην Αλβανία».</w:t>
      </w:r>
    </w:p>
    <w:p w14:paraId="1123EF84" w14:textId="77777777" w:rsidR="00A4113B" w:rsidRDefault="00FE19D4">
      <w:pPr>
        <w:tabs>
          <w:tab w:val="left" w:pos="426"/>
        </w:tabs>
        <w:spacing w:line="600" w:lineRule="auto"/>
        <w:ind w:firstLine="720"/>
        <w:contextualSpacing/>
        <w:jc w:val="both"/>
        <w:rPr>
          <w:rFonts w:eastAsia="Times New Roman"/>
          <w:szCs w:val="24"/>
        </w:rPr>
      </w:pPr>
      <w:r>
        <w:rPr>
          <w:rFonts w:eastAsia="Times New Roman"/>
          <w:szCs w:val="24"/>
        </w:rPr>
        <w:t>9. Η με αριθμό 315/29-1-2019 επίκαιρη ε</w:t>
      </w:r>
      <w:r w:rsidRPr="00667486">
        <w:rPr>
          <w:rFonts w:eastAsia="Times New Roman"/>
          <w:szCs w:val="24"/>
        </w:rPr>
        <w:t xml:space="preserve">ρώτηση του Ζ΄ Αντιπροέδρου της Βουλής και Ανεξάρτητου </w:t>
      </w:r>
      <w:r>
        <w:rPr>
          <w:rFonts w:eastAsia="Times New Roman"/>
          <w:szCs w:val="24"/>
        </w:rPr>
        <w:t xml:space="preserve">Βουλευτή Α΄ Αθηνών </w:t>
      </w:r>
      <w:r w:rsidRPr="00667486">
        <w:rPr>
          <w:rFonts w:eastAsia="Times New Roman"/>
          <w:szCs w:val="24"/>
        </w:rPr>
        <w:t>κ. Σπυρίδωνος Λυκούδη</w:t>
      </w:r>
      <w:r w:rsidRPr="00667486">
        <w:rPr>
          <w:rFonts w:eastAsia="Times New Roman"/>
          <w:b/>
          <w:szCs w:val="24"/>
        </w:rPr>
        <w:t xml:space="preserve"> </w:t>
      </w:r>
      <w:r w:rsidRPr="00667486">
        <w:rPr>
          <w:rFonts w:eastAsia="Times New Roman"/>
          <w:szCs w:val="24"/>
        </w:rPr>
        <w:t xml:space="preserve">προς την Υπουργό Εργασίας, Κοινωνικής </w:t>
      </w:r>
      <w:r w:rsidRPr="00667486">
        <w:rPr>
          <w:rFonts w:eastAsia="Times New Roman"/>
          <w:szCs w:val="24"/>
        </w:rPr>
        <w:t>Ασφάλισης και Κοινωνικής Αλληλεγγύης, σχετικά</w:t>
      </w:r>
      <w:r w:rsidRPr="00667486">
        <w:rPr>
          <w:rFonts w:eastAsia="Times New Roman"/>
          <w:b/>
          <w:szCs w:val="24"/>
        </w:rPr>
        <w:t xml:space="preserve"> </w:t>
      </w:r>
      <w:r w:rsidRPr="00667486">
        <w:rPr>
          <w:rFonts w:eastAsia="Times New Roman"/>
          <w:szCs w:val="24"/>
        </w:rPr>
        <w:t xml:space="preserve">με «τις </w:t>
      </w:r>
      <w:r w:rsidRPr="00667486">
        <w:rPr>
          <w:rFonts w:eastAsia="Times New Roman"/>
          <w:szCs w:val="24"/>
        </w:rPr>
        <w:lastRenderedPageBreak/>
        <w:t>συνθήκες διαβίωσης και εργασίας των μετα</w:t>
      </w:r>
      <w:r>
        <w:rPr>
          <w:rFonts w:eastAsia="Times New Roman"/>
          <w:szCs w:val="24"/>
        </w:rPr>
        <w:t xml:space="preserve">ναστών στη Νέα </w:t>
      </w:r>
      <w:proofErr w:type="spellStart"/>
      <w:r>
        <w:rPr>
          <w:rFonts w:eastAsia="Times New Roman"/>
          <w:szCs w:val="24"/>
        </w:rPr>
        <w:t>Μανωλάδα</w:t>
      </w:r>
      <w:proofErr w:type="spellEnd"/>
      <w:r>
        <w:rPr>
          <w:rFonts w:eastAsia="Times New Roman"/>
          <w:szCs w:val="24"/>
        </w:rPr>
        <w:t xml:space="preserve"> μετά τη</w:t>
      </w:r>
      <w:r w:rsidRPr="00667486">
        <w:rPr>
          <w:rFonts w:eastAsia="Times New Roman"/>
          <w:szCs w:val="24"/>
        </w:rPr>
        <w:t xml:space="preserve"> φωτιά».</w:t>
      </w:r>
    </w:p>
    <w:p w14:paraId="1123EF85" w14:textId="77777777" w:rsidR="00A4113B" w:rsidRDefault="00FE19D4">
      <w:pPr>
        <w:tabs>
          <w:tab w:val="left" w:pos="426"/>
        </w:tabs>
        <w:spacing w:line="600" w:lineRule="auto"/>
        <w:ind w:firstLine="720"/>
        <w:contextualSpacing/>
        <w:jc w:val="both"/>
        <w:rPr>
          <w:rFonts w:eastAsia="Times New Roman"/>
          <w:szCs w:val="24"/>
        </w:rPr>
      </w:pPr>
      <w:r>
        <w:rPr>
          <w:rFonts w:eastAsia="Times New Roman"/>
          <w:szCs w:val="24"/>
        </w:rPr>
        <w:t xml:space="preserve">10. </w:t>
      </w:r>
      <w:r w:rsidRPr="00667486">
        <w:rPr>
          <w:rFonts w:eastAsia="Times New Roman"/>
          <w:szCs w:val="24"/>
        </w:rPr>
        <w:t xml:space="preserve">Η </w:t>
      </w:r>
      <w:r>
        <w:rPr>
          <w:rFonts w:eastAsia="Times New Roman"/>
          <w:szCs w:val="24"/>
        </w:rPr>
        <w:t>με αριθμό 284/21-1-2019 επίκαιρη ε</w:t>
      </w:r>
      <w:r w:rsidRPr="00667486">
        <w:rPr>
          <w:rFonts w:eastAsia="Times New Roman"/>
          <w:szCs w:val="24"/>
        </w:rPr>
        <w:t>ρώτηση του Βουλευτή Επικρατείας του Λαϊκού Συνδέσμου</w:t>
      </w:r>
      <w:r>
        <w:rPr>
          <w:rFonts w:eastAsia="Times New Roman"/>
          <w:szCs w:val="24"/>
        </w:rPr>
        <w:t xml:space="preserve"> </w:t>
      </w:r>
      <w:r w:rsidRPr="00667486">
        <w:rPr>
          <w:rFonts w:eastAsia="Times New Roman"/>
          <w:szCs w:val="24"/>
        </w:rPr>
        <w:t>-</w:t>
      </w:r>
      <w:r>
        <w:rPr>
          <w:rFonts w:eastAsia="Times New Roman"/>
          <w:szCs w:val="24"/>
        </w:rPr>
        <w:t xml:space="preserve"> Χρυσή Αυγή</w:t>
      </w:r>
      <w:r w:rsidRPr="00667486">
        <w:rPr>
          <w:rFonts w:eastAsia="Times New Roman"/>
          <w:szCs w:val="24"/>
        </w:rPr>
        <w:t xml:space="preserve"> κ. Χρήστου Παππά προς τον Υπουργό Εξωτερικών, με θέμα: «Οι Αλβανοί δρομολογούν εξελίξεις </w:t>
      </w:r>
      <w:r>
        <w:rPr>
          <w:rFonts w:eastAsia="Times New Roman"/>
          <w:szCs w:val="24"/>
        </w:rPr>
        <w:t>δημιουργίας “Μεγάλης Αλβανίας”».</w:t>
      </w:r>
    </w:p>
    <w:p w14:paraId="1123EF86" w14:textId="77777777" w:rsidR="00A4113B" w:rsidRDefault="00FE19D4">
      <w:pPr>
        <w:tabs>
          <w:tab w:val="left" w:pos="426"/>
        </w:tabs>
        <w:spacing w:line="600" w:lineRule="auto"/>
        <w:ind w:firstLine="720"/>
        <w:contextualSpacing/>
        <w:jc w:val="both"/>
        <w:rPr>
          <w:rFonts w:eastAsia="Times New Roman"/>
          <w:szCs w:val="24"/>
        </w:rPr>
      </w:pPr>
      <w:r>
        <w:rPr>
          <w:rFonts w:eastAsia="Times New Roman"/>
          <w:szCs w:val="24"/>
        </w:rPr>
        <w:t>11. Η με αριθμό 280/17-1-2019 ε</w:t>
      </w:r>
      <w:r w:rsidRPr="00667486">
        <w:rPr>
          <w:rFonts w:eastAsia="Times New Roman"/>
          <w:szCs w:val="24"/>
        </w:rPr>
        <w:t>π</w:t>
      </w:r>
      <w:r>
        <w:rPr>
          <w:rFonts w:eastAsia="Times New Roman"/>
          <w:szCs w:val="24"/>
        </w:rPr>
        <w:t>ίκαιρη ε</w:t>
      </w:r>
      <w:r w:rsidRPr="00667486">
        <w:rPr>
          <w:rFonts w:eastAsia="Times New Roman"/>
          <w:szCs w:val="24"/>
        </w:rPr>
        <w:t>ρώτηση του Βουλευτή Α΄ Πειραι</w:t>
      </w:r>
      <w:r>
        <w:rPr>
          <w:rFonts w:eastAsia="Times New Roman"/>
          <w:szCs w:val="24"/>
        </w:rPr>
        <w:t>ώς</w:t>
      </w:r>
      <w:r w:rsidRPr="00667486">
        <w:rPr>
          <w:rFonts w:eastAsia="Times New Roman"/>
          <w:szCs w:val="24"/>
        </w:rPr>
        <w:t xml:space="preserve"> του Λαϊκού Συνδέσμου</w:t>
      </w:r>
      <w:r>
        <w:rPr>
          <w:rFonts w:eastAsia="Times New Roman"/>
          <w:szCs w:val="24"/>
        </w:rPr>
        <w:t xml:space="preserve"> </w:t>
      </w:r>
      <w:r w:rsidRPr="00667486">
        <w:rPr>
          <w:rFonts w:eastAsia="Times New Roman"/>
          <w:szCs w:val="24"/>
        </w:rPr>
        <w:t>-</w:t>
      </w:r>
      <w:r>
        <w:rPr>
          <w:rFonts w:eastAsia="Times New Roman"/>
          <w:szCs w:val="24"/>
        </w:rPr>
        <w:t xml:space="preserve"> Χρυσή Αυγή</w:t>
      </w:r>
      <w:r w:rsidRPr="00667486">
        <w:rPr>
          <w:rFonts w:eastAsia="Times New Roman"/>
          <w:szCs w:val="24"/>
        </w:rPr>
        <w:t xml:space="preserve"> κ. Νικολάου </w:t>
      </w:r>
      <w:proofErr w:type="spellStart"/>
      <w:r w:rsidRPr="00667486">
        <w:rPr>
          <w:rFonts w:eastAsia="Times New Roman"/>
          <w:szCs w:val="24"/>
        </w:rPr>
        <w:t>Κούζηλου</w:t>
      </w:r>
      <w:proofErr w:type="spellEnd"/>
      <w:r w:rsidRPr="00667486">
        <w:rPr>
          <w:rFonts w:eastAsia="Times New Roman"/>
          <w:szCs w:val="24"/>
        </w:rPr>
        <w:t xml:space="preserve"> προς τ</w:t>
      </w:r>
      <w:r w:rsidRPr="00667486">
        <w:rPr>
          <w:rFonts w:eastAsia="Times New Roman"/>
          <w:szCs w:val="24"/>
        </w:rPr>
        <w:t xml:space="preserve">ον Υπουργό Εξωτερικών, </w:t>
      </w:r>
      <w:r>
        <w:rPr>
          <w:rFonts w:eastAsia="Times New Roman"/>
          <w:szCs w:val="24"/>
        </w:rPr>
        <w:t xml:space="preserve">με θέμα: «Τη </w:t>
      </w:r>
      <w:proofErr w:type="spellStart"/>
      <w:r w:rsidRPr="00667486">
        <w:rPr>
          <w:rFonts w:eastAsia="Times New Roman"/>
          <w:szCs w:val="24"/>
        </w:rPr>
        <w:t>συνδιαχείριση</w:t>
      </w:r>
      <w:proofErr w:type="spellEnd"/>
      <w:r w:rsidRPr="00667486">
        <w:rPr>
          <w:rFonts w:eastAsia="Times New Roman"/>
          <w:szCs w:val="24"/>
        </w:rPr>
        <w:t xml:space="preserve"> του Αιγαίου προωθεί η </w:t>
      </w:r>
      <w:r>
        <w:rPr>
          <w:rFonts w:eastAsia="Times New Roman"/>
          <w:szCs w:val="24"/>
        </w:rPr>
        <w:t>Κ</w:t>
      </w:r>
      <w:r w:rsidRPr="00667486">
        <w:rPr>
          <w:rFonts w:eastAsia="Times New Roman"/>
          <w:szCs w:val="24"/>
        </w:rPr>
        <w:t>υβέρνηση».</w:t>
      </w:r>
    </w:p>
    <w:p w14:paraId="1123EF87" w14:textId="77777777" w:rsidR="00A4113B" w:rsidRDefault="00FE19D4">
      <w:pPr>
        <w:tabs>
          <w:tab w:val="left" w:pos="426"/>
        </w:tabs>
        <w:spacing w:line="600" w:lineRule="auto"/>
        <w:ind w:firstLine="720"/>
        <w:contextualSpacing/>
        <w:jc w:val="both"/>
        <w:rPr>
          <w:rFonts w:eastAsia="Times New Roman"/>
          <w:szCs w:val="24"/>
        </w:rPr>
      </w:pPr>
      <w:r>
        <w:rPr>
          <w:rFonts w:eastAsia="Times New Roman"/>
          <w:szCs w:val="24"/>
        </w:rPr>
        <w:t>12. Η με αριθμό 260/9-1-2019 επίκαιρη ε</w:t>
      </w:r>
      <w:r w:rsidRPr="00667486">
        <w:rPr>
          <w:rFonts w:eastAsia="Times New Roman"/>
          <w:szCs w:val="24"/>
        </w:rPr>
        <w:t>ρώτηση του Βουλευτή Α΄ Πειραιώ</w:t>
      </w:r>
      <w:r>
        <w:rPr>
          <w:rFonts w:eastAsia="Times New Roman"/>
          <w:szCs w:val="24"/>
        </w:rPr>
        <w:t>ς του Λαϊκού Συνδέσμου - Χρυσή Αυγή</w:t>
      </w:r>
      <w:r w:rsidRPr="00667486">
        <w:rPr>
          <w:rFonts w:eastAsia="Times New Roman"/>
          <w:szCs w:val="24"/>
        </w:rPr>
        <w:t xml:space="preserve"> κ. Νικολάου </w:t>
      </w:r>
      <w:proofErr w:type="spellStart"/>
      <w:r w:rsidRPr="00667486">
        <w:rPr>
          <w:rFonts w:eastAsia="Times New Roman"/>
          <w:szCs w:val="24"/>
        </w:rPr>
        <w:t>Κούζηλου</w:t>
      </w:r>
      <w:proofErr w:type="spellEnd"/>
      <w:r w:rsidRPr="00667486">
        <w:rPr>
          <w:rFonts w:eastAsia="Times New Roman"/>
          <w:b/>
          <w:szCs w:val="24"/>
        </w:rPr>
        <w:t xml:space="preserve"> </w:t>
      </w:r>
      <w:r>
        <w:rPr>
          <w:rFonts w:eastAsia="Times New Roman"/>
          <w:szCs w:val="24"/>
        </w:rPr>
        <w:t>προς την Υπουργό Ε</w:t>
      </w:r>
      <w:r w:rsidRPr="00667486">
        <w:rPr>
          <w:rFonts w:eastAsia="Times New Roman"/>
          <w:szCs w:val="24"/>
        </w:rPr>
        <w:t>ργασίας, Κοινωνικής Ασφάλιση</w:t>
      </w:r>
      <w:r w:rsidRPr="00667486">
        <w:rPr>
          <w:rFonts w:eastAsia="Times New Roman"/>
          <w:szCs w:val="24"/>
        </w:rPr>
        <w:t xml:space="preserve">ς και Κοινωνικής Αλληλεγγύης, με θέμα: «Προστασία πληρωμάτων από εγκατάλειψη πλοίου εσωτερικών </w:t>
      </w:r>
      <w:proofErr w:type="spellStart"/>
      <w:r w:rsidRPr="00667486">
        <w:rPr>
          <w:rFonts w:eastAsia="Times New Roman"/>
          <w:szCs w:val="24"/>
        </w:rPr>
        <w:t>πλόων</w:t>
      </w:r>
      <w:proofErr w:type="spellEnd"/>
      <w:r w:rsidRPr="00667486">
        <w:rPr>
          <w:rFonts w:eastAsia="Times New Roman"/>
          <w:szCs w:val="24"/>
        </w:rPr>
        <w:t>».</w:t>
      </w:r>
    </w:p>
    <w:p w14:paraId="1123EF88" w14:textId="77777777" w:rsidR="00A4113B" w:rsidRDefault="00FE19D4">
      <w:pPr>
        <w:tabs>
          <w:tab w:val="left" w:pos="426"/>
        </w:tabs>
        <w:spacing w:line="600" w:lineRule="auto"/>
        <w:ind w:firstLine="720"/>
        <w:contextualSpacing/>
        <w:jc w:val="both"/>
        <w:rPr>
          <w:rFonts w:eastAsia="Times New Roman"/>
          <w:szCs w:val="24"/>
        </w:rPr>
      </w:pPr>
      <w:r>
        <w:rPr>
          <w:rFonts w:eastAsia="Times New Roman"/>
          <w:szCs w:val="24"/>
        </w:rPr>
        <w:t>13. Η με αριθμό 261/9-1-2019 επίκαιρη ε</w:t>
      </w:r>
      <w:r w:rsidRPr="00667486">
        <w:rPr>
          <w:rFonts w:eastAsia="Times New Roman"/>
          <w:szCs w:val="24"/>
        </w:rPr>
        <w:t>ρώτηση του Βουλευτή Α΄ Θεσσαλονίκ</w:t>
      </w:r>
      <w:r>
        <w:rPr>
          <w:rFonts w:eastAsia="Times New Roman"/>
          <w:szCs w:val="24"/>
        </w:rPr>
        <w:t>ης του Λαϊκού Συνδέσμου - Χρυσή Αυγή</w:t>
      </w:r>
      <w:r w:rsidRPr="00667486">
        <w:rPr>
          <w:rFonts w:eastAsia="Times New Roman"/>
          <w:szCs w:val="24"/>
        </w:rPr>
        <w:t xml:space="preserve"> κ. </w:t>
      </w:r>
      <w:r w:rsidRPr="00667486">
        <w:rPr>
          <w:rFonts w:eastAsia="Times New Roman"/>
          <w:szCs w:val="24"/>
        </w:rPr>
        <w:lastRenderedPageBreak/>
        <w:t>Αντωνίου Γρέγου</w:t>
      </w:r>
      <w:r>
        <w:rPr>
          <w:rFonts w:eastAsia="Times New Roman"/>
          <w:szCs w:val="24"/>
        </w:rPr>
        <w:t xml:space="preserve"> προς την Υπουργό </w:t>
      </w:r>
      <w:r w:rsidRPr="00667486">
        <w:rPr>
          <w:rFonts w:eastAsia="Times New Roman"/>
          <w:szCs w:val="24"/>
        </w:rPr>
        <w:t xml:space="preserve">Πολιτισμού και Αθλητισμού, με θέμα: «Περί του Μουσείου Μακεδονικού Αγώνα και λοιπών φορέων, συλλόγων και σωματείων της Μακεδονίας και του άρθρου 6 της </w:t>
      </w:r>
      <w:r>
        <w:rPr>
          <w:rFonts w:eastAsia="Times New Roman"/>
          <w:szCs w:val="24"/>
        </w:rPr>
        <w:t>Σ</w:t>
      </w:r>
      <w:r w:rsidRPr="00667486">
        <w:rPr>
          <w:rFonts w:eastAsia="Times New Roman"/>
          <w:szCs w:val="24"/>
        </w:rPr>
        <w:t>υμφωνίας Ελλάδας - Σκοπίων».</w:t>
      </w:r>
    </w:p>
    <w:p w14:paraId="1123EF89" w14:textId="77777777" w:rsidR="00A4113B" w:rsidRDefault="00FE19D4">
      <w:pPr>
        <w:tabs>
          <w:tab w:val="left" w:pos="426"/>
        </w:tabs>
        <w:spacing w:line="600" w:lineRule="auto"/>
        <w:ind w:firstLine="720"/>
        <w:contextualSpacing/>
        <w:jc w:val="both"/>
        <w:rPr>
          <w:rFonts w:eastAsia="Times New Roman"/>
          <w:szCs w:val="24"/>
        </w:rPr>
      </w:pPr>
      <w:r>
        <w:rPr>
          <w:rFonts w:eastAsia="Times New Roman"/>
          <w:szCs w:val="24"/>
        </w:rPr>
        <w:t>14. Η με αριθμό 263/9-1-2019 επίκαιρη ε</w:t>
      </w:r>
      <w:r w:rsidRPr="00667486">
        <w:rPr>
          <w:rFonts w:eastAsia="Times New Roman"/>
          <w:szCs w:val="24"/>
        </w:rPr>
        <w:t xml:space="preserve">ρώτηση του Βουλευτή Α΄ Πειραιώς του </w:t>
      </w:r>
      <w:r w:rsidRPr="00667486">
        <w:rPr>
          <w:rFonts w:eastAsia="Times New Roman"/>
          <w:szCs w:val="24"/>
        </w:rPr>
        <w:t>Λαϊκού Συνδέσμου</w:t>
      </w:r>
      <w:r>
        <w:rPr>
          <w:rFonts w:eastAsia="Times New Roman"/>
          <w:szCs w:val="24"/>
        </w:rPr>
        <w:t xml:space="preserve"> </w:t>
      </w:r>
      <w:r w:rsidRPr="00667486">
        <w:rPr>
          <w:rFonts w:eastAsia="Times New Roman"/>
          <w:szCs w:val="24"/>
        </w:rPr>
        <w:t>-</w:t>
      </w:r>
      <w:r>
        <w:rPr>
          <w:rFonts w:eastAsia="Times New Roman"/>
          <w:szCs w:val="24"/>
        </w:rPr>
        <w:t xml:space="preserve"> Χρυσή Αυγή</w:t>
      </w:r>
      <w:r w:rsidRPr="00667486">
        <w:rPr>
          <w:rFonts w:eastAsia="Times New Roman"/>
          <w:szCs w:val="24"/>
        </w:rPr>
        <w:t xml:space="preserve"> κ</w:t>
      </w:r>
      <w:r w:rsidRPr="00C27235">
        <w:rPr>
          <w:rFonts w:eastAsia="Times New Roman"/>
          <w:szCs w:val="24"/>
        </w:rPr>
        <w:t xml:space="preserve">. Νικολάου </w:t>
      </w:r>
      <w:proofErr w:type="spellStart"/>
      <w:r w:rsidRPr="00C27235">
        <w:rPr>
          <w:rFonts w:eastAsia="Times New Roman"/>
          <w:szCs w:val="24"/>
        </w:rPr>
        <w:t>Κούζηλου</w:t>
      </w:r>
      <w:proofErr w:type="spellEnd"/>
      <w:r w:rsidRPr="00C27235">
        <w:rPr>
          <w:rFonts w:eastAsia="Times New Roman"/>
          <w:szCs w:val="24"/>
        </w:rPr>
        <w:t xml:space="preserve"> </w:t>
      </w:r>
      <w:r w:rsidRPr="00667486">
        <w:rPr>
          <w:rFonts w:eastAsia="Times New Roman"/>
          <w:szCs w:val="24"/>
        </w:rPr>
        <w:t xml:space="preserve">προς τον Υπουργό </w:t>
      </w:r>
      <w:r w:rsidRPr="00C27235">
        <w:rPr>
          <w:rFonts w:eastAsia="Times New Roman"/>
          <w:szCs w:val="24"/>
        </w:rPr>
        <w:t>Εξωτερικών,</w:t>
      </w:r>
      <w:r w:rsidRPr="00667486">
        <w:rPr>
          <w:rFonts w:eastAsia="Times New Roman"/>
          <w:szCs w:val="24"/>
        </w:rPr>
        <w:t xml:space="preserve"> με θέμα: «Καζάνι έτοιμο να εκραγεί το κρατίδιο των Σκοπίων».</w:t>
      </w:r>
    </w:p>
    <w:p w14:paraId="1123EF8A" w14:textId="77777777" w:rsidR="00A4113B" w:rsidRDefault="00FE19D4">
      <w:pPr>
        <w:tabs>
          <w:tab w:val="left" w:pos="426"/>
        </w:tabs>
        <w:spacing w:line="600" w:lineRule="auto"/>
        <w:ind w:firstLine="720"/>
        <w:contextualSpacing/>
        <w:jc w:val="center"/>
        <w:rPr>
          <w:rFonts w:eastAsia="Times New Roman"/>
          <w:color w:val="FF0000"/>
          <w:szCs w:val="24"/>
        </w:rPr>
      </w:pPr>
      <w:r w:rsidRPr="006C7BCE">
        <w:rPr>
          <w:rFonts w:eastAsia="Times New Roman"/>
          <w:color w:val="FF0000"/>
          <w:szCs w:val="24"/>
        </w:rPr>
        <w:t>(ΑΛΛΑΓΗ ΣΕΛΙΔΑΣ)</w:t>
      </w:r>
    </w:p>
    <w:p w14:paraId="1123EF8B" w14:textId="77777777" w:rsidR="00A4113B" w:rsidRDefault="00FE19D4">
      <w:pPr>
        <w:spacing w:line="600" w:lineRule="auto"/>
        <w:ind w:firstLine="720"/>
        <w:contextualSpacing/>
        <w:jc w:val="both"/>
        <w:rPr>
          <w:rFonts w:eastAsia="Times New Roman" w:cs="Times New Roman"/>
          <w:szCs w:val="24"/>
        </w:rPr>
      </w:pPr>
      <w:r>
        <w:rPr>
          <w:rFonts w:eastAsia="Times New Roman"/>
          <w:b/>
          <w:bCs/>
          <w:szCs w:val="24"/>
        </w:rPr>
        <w:t xml:space="preserve">ΠΡΟΕΔΡΕΥΩΝ (Νικήτας Κακλαμάνης): </w:t>
      </w:r>
      <w:r>
        <w:rPr>
          <w:rFonts w:eastAsia="Times New Roman" w:cs="Times New Roman"/>
          <w:szCs w:val="24"/>
        </w:rPr>
        <w:t>Κυρίες και κύριοι συνάδελφοι, ε</w:t>
      </w:r>
      <w:r>
        <w:rPr>
          <w:rFonts w:eastAsia="Times New Roman" w:cs="Times New Roman"/>
          <w:szCs w:val="24"/>
        </w:rPr>
        <w:t xml:space="preserve">ισερχόμαστε στην ημερήσια διάταξη </w:t>
      </w:r>
      <w:r>
        <w:rPr>
          <w:rFonts w:eastAsia="Times New Roman" w:cs="Times New Roman"/>
          <w:szCs w:val="24"/>
        </w:rPr>
        <w:t>της</w:t>
      </w:r>
    </w:p>
    <w:p w14:paraId="1123EF8C" w14:textId="77777777" w:rsidR="00A4113B" w:rsidRDefault="00FE19D4">
      <w:pPr>
        <w:spacing w:line="600" w:lineRule="auto"/>
        <w:contextualSpacing/>
        <w:jc w:val="center"/>
        <w:rPr>
          <w:rFonts w:eastAsia="Times New Roman" w:cs="Times New Roman"/>
          <w:b/>
          <w:szCs w:val="24"/>
        </w:rPr>
      </w:pPr>
      <w:r>
        <w:rPr>
          <w:rFonts w:eastAsia="Times New Roman" w:cs="Times New Roman"/>
          <w:b/>
          <w:szCs w:val="24"/>
        </w:rPr>
        <w:t>ΝΟΜΟΘΕΤΙΚΗΣ ΕΡΓΑΣΙΑΣ</w:t>
      </w:r>
    </w:p>
    <w:p w14:paraId="1123EF8D" w14:textId="77777777" w:rsidR="00A4113B" w:rsidRDefault="00FE19D4">
      <w:pPr>
        <w:spacing w:line="600" w:lineRule="auto"/>
        <w:ind w:firstLine="720"/>
        <w:contextualSpacing/>
        <w:jc w:val="both"/>
        <w:rPr>
          <w:rFonts w:eastAsia="Times New Roman" w:cs="Times New Roman"/>
          <w:szCs w:val="24"/>
        </w:rPr>
      </w:pPr>
      <w:r w:rsidRPr="006F6A89">
        <w:rPr>
          <w:rFonts w:eastAsia="Times New Roman" w:cs="Times New Roman"/>
          <w:szCs w:val="24"/>
        </w:rPr>
        <w:t xml:space="preserve">Μόνη συζήτηση και ψήφιση επί της αρχής, των άρθρων και του συνόλου του σχεδίου νόμου του Υπουργείου Οικονομίας και Ανάπτυξης: «Κύρωση της από 31 Δεκεμβρίου 2018 Πράξης Νομοθετικού Περιεχομένου </w:t>
      </w:r>
      <w:r w:rsidRPr="006368C6">
        <w:rPr>
          <w:rFonts w:eastAsia="Times New Roman" w:cs="Times New Roman"/>
          <w:szCs w:val="24"/>
        </w:rPr>
        <w:t>“</w:t>
      </w:r>
      <w:r w:rsidRPr="006F6A89">
        <w:rPr>
          <w:rFonts w:eastAsia="Times New Roman" w:cs="Times New Roman"/>
          <w:szCs w:val="24"/>
        </w:rPr>
        <w:t>Παράταση δυνατότητας εξαίρεσης κύριας</w:t>
      </w:r>
      <w:r w:rsidRPr="006F6A89">
        <w:rPr>
          <w:rFonts w:eastAsia="Times New Roman" w:cs="Times New Roman"/>
          <w:szCs w:val="24"/>
        </w:rPr>
        <w:t xml:space="preserve"> κατοικίας από τη ρευστοποίηση δυνάμει του ν.3869/2010 (Α΄ 130), παράταση μειωμένων συντελεστών ΦΠΑ στα νησιά </w:t>
      </w:r>
      <w:r w:rsidRPr="006F6A89">
        <w:rPr>
          <w:rFonts w:eastAsia="Times New Roman" w:cs="Times New Roman"/>
          <w:szCs w:val="24"/>
        </w:rPr>
        <w:lastRenderedPageBreak/>
        <w:t xml:space="preserve">Λέρο, Λέσβο, Κω, Σάμο και Χίο και επέκταση εφαρμογής του μέτρου του </w:t>
      </w:r>
      <w:r w:rsidRPr="00D65BA4">
        <w:rPr>
          <w:rFonts w:eastAsia="Times New Roman" w:cs="Times New Roman"/>
          <w:szCs w:val="24"/>
        </w:rPr>
        <w:t>“</w:t>
      </w:r>
      <w:r w:rsidRPr="006F6A89">
        <w:rPr>
          <w:rFonts w:eastAsia="Times New Roman" w:cs="Times New Roman"/>
          <w:szCs w:val="24"/>
        </w:rPr>
        <w:t>Μεταφορικού Ισοδύναμου</w:t>
      </w:r>
      <w:r w:rsidRPr="00D65BA4">
        <w:rPr>
          <w:rFonts w:eastAsia="Times New Roman" w:cs="Times New Roman"/>
          <w:szCs w:val="24"/>
        </w:rPr>
        <w:t>”</w:t>
      </w:r>
      <w:r w:rsidRPr="006F6A89">
        <w:rPr>
          <w:rFonts w:eastAsia="Times New Roman" w:cs="Times New Roman"/>
          <w:szCs w:val="24"/>
        </w:rPr>
        <w:t xml:space="preserve"> του ν.4551/2018</w:t>
      </w:r>
      <w:r w:rsidRPr="006C7BCE">
        <w:rPr>
          <w:rFonts w:eastAsia="Times New Roman" w:cs="Times New Roman"/>
          <w:szCs w:val="24"/>
        </w:rPr>
        <w:t>”</w:t>
      </w:r>
      <w:r w:rsidRPr="006F6A89">
        <w:rPr>
          <w:rFonts w:eastAsia="Times New Roman" w:cs="Times New Roman"/>
          <w:szCs w:val="24"/>
        </w:rPr>
        <w:t>».</w:t>
      </w:r>
    </w:p>
    <w:p w14:paraId="1123EF8E"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συνεδρίασή της </w:t>
      </w:r>
      <w:r>
        <w:rPr>
          <w:rFonts w:eastAsia="Times New Roman" w:cs="Times New Roman"/>
          <w:szCs w:val="24"/>
        </w:rPr>
        <w:t>στις</w:t>
      </w:r>
      <w:r>
        <w:rPr>
          <w:rFonts w:eastAsia="Times New Roman" w:cs="Times New Roman"/>
          <w:szCs w:val="24"/>
        </w:rPr>
        <w:t xml:space="preserve"> 31</w:t>
      </w:r>
      <w:r>
        <w:rPr>
          <w:rFonts w:eastAsia="Times New Roman" w:cs="Times New Roman"/>
          <w:szCs w:val="24"/>
        </w:rPr>
        <w:t xml:space="preserve"> </w:t>
      </w:r>
      <w:r>
        <w:rPr>
          <w:rFonts w:eastAsia="Times New Roman" w:cs="Times New Roman"/>
          <w:szCs w:val="24"/>
        </w:rPr>
        <w:t>Ιανουαρίου 2019, τη συζήτηση του νομοσχεδίου σε μια συνεδρίαση ενιαία, επί της αρχής, των άρθρων και των τροπολογιών.</w:t>
      </w:r>
    </w:p>
    <w:p w14:paraId="1123EF8F"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Μέχρι στιγμής υπάρχουν, αν θυμάμαι καλά, δυο ή τρεις τροπολογίες συναδέλφων. </w:t>
      </w:r>
      <w:r>
        <w:rPr>
          <w:rFonts w:eastAsia="Times New Roman" w:cs="Times New Roman"/>
          <w:szCs w:val="24"/>
        </w:rPr>
        <w:t>Ο κ. Δραγασάκης μού είπε ότι το Υπουργείο δεν θα καταθέσει κυβερνητική τροπολογία. Θα γίνει εγγραφή κανονικά των συναδέλφων, μόλις ανέβει στο Βήμα ο κ. Πάλλης. Το Σώμα συμφωνεί ως προς τη διαδικασία;</w:t>
      </w:r>
    </w:p>
    <w:p w14:paraId="1123EF90"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1123EF91" w14:textId="77777777" w:rsidR="00A4113B" w:rsidRDefault="00FE19D4">
      <w:pPr>
        <w:spacing w:line="600" w:lineRule="auto"/>
        <w:ind w:firstLine="720"/>
        <w:contextualSpacing/>
        <w:jc w:val="both"/>
        <w:rPr>
          <w:rFonts w:eastAsia="Times New Roman" w:cs="Times New Roman"/>
          <w:szCs w:val="24"/>
        </w:rPr>
      </w:pPr>
      <w:r w:rsidRPr="0072374F">
        <w:rPr>
          <w:rFonts w:eastAsia="Times New Roman" w:cs="Times New Roman"/>
          <w:b/>
          <w:szCs w:val="24"/>
        </w:rPr>
        <w:t>ΠΡΟΕΔΡΕΥΩΝ (Νικήτας</w:t>
      </w:r>
      <w:r w:rsidRPr="0072374F">
        <w:rPr>
          <w:rFonts w:eastAsia="Times New Roman" w:cs="Times New Roman"/>
          <w:b/>
          <w:szCs w:val="24"/>
        </w:rPr>
        <w:t xml:space="preserve"> Κακλαμάνης):</w:t>
      </w:r>
      <w:r w:rsidRPr="0072374F">
        <w:rPr>
          <w:rFonts w:eastAsia="Times New Roman" w:cs="Times New Roman"/>
          <w:szCs w:val="24"/>
        </w:rPr>
        <w:t xml:space="preserve"> </w:t>
      </w:r>
      <w:r>
        <w:rPr>
          <w:rFonts w:eastAsia="Times New Roman" w:cs="Times New Roman"/>
          <w:szCs w:val="24"/>
        </w:rPr>
        <w:t xml:space="preserve">Το Σώμα </w:t>
      </w:r>
      <w:proofErr w:type="spellStart"/>
      <w:r>
        <w:rPr>
          <w:rFonts w:eastAsia="Times New Roman" w:cs="Times New Roman"/>
          <w:szCs w:val="24"/>
        </w:rPr>
        <w:t>συνεφώνησε</w:t>
      </w:r>
      <w:proofErr w:type="spellEnd"/>
      <w:r>
        <w:rPr>
          <w:rFonts w:eastAsia="Times New Roman" w:cs="Times New Roman"/>
          <w:szCs w:val="24"/>
        </w:rPr>
        <w:t xml:space="preserve"> ομοφώνως.</w:t>
      </w:r>
    </w:p>
    <w:p w14:paraId="1123EF92"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Ξεκινάμε, λοιπόν. Τον λόγο έχει ο εισηγητής του ΣΥΡΙΖΑ κ. Γιώργος Πάλλης για δεκαπέντε λεπτά. Παρακαλώ, να ανοίξει το σύστημα για την εγγραφή ομιλητών.</w:t>
      </w:r>
    </w:p>
    <w:p w14:paraId="1123EF93"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b/>
          <w:szCs w:val="24"/>
        </w:rPr>
        <w:t>ΓΕΩΡΓΙΟΣ ΠΑΛΛΗΣ:</w:t>
      </w:r>
      <w:r>
        <w:rPr>
          <w:rFonts w:eastAsia="Times New Roman" w:cs="Times New Roman"/>
          <w:szCs w:val="24"/>
        </w:rPr>
        <w:t xml:space="preserve"> Ευχαριστώ, κύριε Πρόεδρε.</w:t>
      </w:r>
    </w:p>
    <w:p w14:paraId="1123EF94"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Νομίζω ότι δεν θα </w:t>
      </w:r>
      <w:r>
        <w:rPr>
          <w:rFonts w:eastAsia="Times New Roman" w:cs="Times New Roman"/>
          <w:szCs w:val="24"/>
        </w:rPr>
        <w:t xml:space="preserve">χρειαστεί καν το δεκαπεντάλεπτο, με την έννοια ότι η σημερινή κύρωση της </w:t>
      </w:r>
      <w:r>
        <w:rPr>
          <w:rFonts w:eastAsia="Times New Roman" w:cs="Times New Roman"/>
          <w:szCs w:val="24"/>
        </w:rPr>
        <w:t xml:space="preserve">από 31 Δεκεμβρίου </w:t>
      </w:r>
      <w:r>
        <w:rPr>
          <w:rFonts w:eastAsia="Times New Roman" w:cs="Times New Roman"/>
          <w:szCs w:val="24"/>
        </w:rPr>
        <w:t>π</w:t>
      </w:r>
      <w:r>
        <w:rPr>
          <w:rFonts w:eastAsia="Times New Roman" w:cs="Times New Roman"/>
          <w:szCs w:val="24"/>
        </w:rPr>
        <w:t xml:space="preserve">ράξης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είναι μια </w:t>
      </w:r>
      <w:r>
        <w:rPr>
          <w:rFonts w:eastAsia="Times New Roman" w:cs="Times New Roman"/>
          <w:szCs w:val="24"/>
        </w:rPr>
        <w:t>π</w:t>
      </w:r>
      <w:r>
        <w:rPr>
          <w:rFonts w:eastAsia="Times New Roman" w:cs="Times New Roman"/>
          <w:szCs w:val="24"/>
        </w:rPr>
        <w:t xml:space="preserve">ράξη στην οποία και κατά την </w:t>
      </w:r>
      <w:r>
        <w:rPr>
          <w:rFonts w:eastAsia="Times New Roman" w:cs="Times New Roman"/>
          <w:szCs w:val="24"/>
        </w:rPr>
        <w:t>ε</w:t>
      </w:r>
      <w:r>
        <w:rPr>
          <w:rFonts w:eastAsia="Times New Roman" w:cs="Times New Roman"/>
          <w:szCs w:val="24"/>
        </w:rPr>
        <w:t>πιτροπή η πλειοψηφία των κομμάτων συνηγόρησε και η επιφύλαξη από τη Νέα Δημοκρατία φαντάζομα</w:t>
      </w:r>
      <w:r>
        <w:rPr>
          <w:rFonts w:eastAsia="Times New Roman" w:cs="Times New Roman"/>
          <w:szCs w:val="24"/>
        </w:rPr>
        <w:t>ι ότι δεν ήταν επί της ουσίας της κύρωσης, αλλά ήταν επί της διαδικασίας που ακολουθούμε στο Κοινοβούλιο.</w:t>
      </w:r>
    </w:p>
    <w:p w14:paraId="1123EF95"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Είναι μια ευκαιρία σήμερα, θα έλεγα, με ήπιους τόνους να κουβεντιάσουμε ουσιαστικά για την κύρωση αυτής της </w:t>
      </w:r>
      <w:r>
        <w:rPr>
          <w:rFonts w:eastAsia="Times New Roman" w:cs="Times New Roman"/>
          <w:szCs w:val="24"/>
        </w:rPr>
        <w:t>π</w:t>
      </w:r>
      <w:r>
        <w:rPr>
          <w:rFonts w:eastAsia="Times New Roman" w:cs="Times New Roman"/>
          <w:szCs w:val="24"/>
        </w:rPr>
        <w:t xml:space="preserve">ράξης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Και πολιτ</w:t>
      </w:r>
      <w:r>
        <w:rPr>
          <w:rFonts w:eastAsia="Times New Roman" w:cs="Times New Roman"/>
          <w:szCs w:val="24"/>
        </w:rPr>
        <w:t>ικά θα πρέπει να μιλήσουμε, αλλά είναι κάτι που συμφωνούμε επί της ουσίας και δεν χρειάζεται να υπάρχει επίπλαστη ένταση.</w:t>
      </w:r>
    </w:p>
    <w:p w14:paraId="1123EF96"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Εξαιρετική διαδικασία η κύρωση μιας πράξης νομοθετικού περιεχομένου, μια διαδικασία που έρχεται για να προλάβουμε κάποιους χρόνους προ</w:t>
      </w:r>
      <w:r>
        <w:rPr>
          <w:rFonts w:eastAsia="Times New Roman" w:cs="Times New Roman"/>
          <w:szCs w:val="24"/>
        </w:rPr>
        <w:t>ς όφελος της κοινωνίας. Η Κυβέρνηση παίρνει την απόφαση και εμείς ερχόμαστε εδώ, στο Κοινοβούλιο</w:t>
      </w:r>
      <w:r>
        <w:rPr>
          <w:rFonts w:eastAsia="Times New Roman" w:cs="Times New Roman"/>
          <w:szCs w:val="24"/>
        </w:rPr>
        <w:t>,</w:t>
      </w:r>
      <w:r>
        <w:rPr>
          <w:rFonts w:eastAsia="Times New Roman" w:cs="Times New Roman"/>
          <w:szCs w:val="24"/>
        </w:rPr>
        <w:t xml:space="preserve"> να ελέγξουμε την απόφαση που πάρθηκε και να την κυρώσουμε στο Κοινοβούλιο.</w:t>
      </w:r>
    </w:p>
    <w:p w14:paraId="1123EF97"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lastRenderedPageBreak/>
        <w:t>Στις 31 Δεκεμβρίου, λοιπόν, ένα από τα θέματα που έπρεπε επειγόντως να κλείσουν ήτα</w:t>
      </w:r>
      <w:r>
        <w:rPr>
          <w:rFonts w:eastAsia="Times New Roman" w:cs="Times New Roman"/>
          <w:szCs w:val="24"/>
        </w:rPr>
        <w:t>ν η παράταση των μειωμένων συντελεστών του ΦΠΑ στα πέντε νησιά όπου υπάρχουν τα κέντρα υποδοχής προσφύγων και μεταναστών, σε συνέχεια της παράτασης που είχε δοθεί το προηγούμενο καλοκαίρι, σε μια δύσκολη περίοδο διαπραγματεύσεων για την έξοδο της χώρας από</w:t>
      </w:r>
      <w:r>
        <w:rPr>
          <w:rFonts w:eastAsia="Times New Roman" w:cs="Times New Roman"/>
          <w:szCs w:val="24"/>
        </w:rPr>
        <w:t xml:space="preserve"> τα προγράμματα.</w:t>
      </w:r>
    </w:p>
    <w:p w14:paraId="1123EF98"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Υπήρξε συζήτηση στην </w:t>
      </w:r>
      <w:r>
        <w:rPr>
          <w:rFonts w:eastAsia="Times New Roman" w:cs="Times New Roman"/>
          <w:szCs w:val="24"/>
        </w:rPr>
        <w:t>ε</w:t>
      </w:r>
      <w:r>
        <w:rPr>
          <w:rFonts w:eastAsia="Times New Roman" w:cs="Times New Roman"/>
          <w:szCs w:val="24"/>
        </w:rPr>
        <w:t xml:space="preserve">πιτροπή για το θέμα το οποίο τίθεται με τη σύνδεση του προσφυγικού ζητήματος με τους μειωμένους συντελεστές ΦΠΑ στα πέντε νησιά. Εδώ πρέπει να είμαστε ξεκάθαροι, γιατί η διατύπωση από την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προσδιορίζει ότι οι νησιώτες αυτών των νησιών θα διατηρούν τους μειωμένους συντελεστές, εφόσον ο αριθμός των φιλοξενούμενων στα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 xml:space="preserve">ποδοχής και </w:t>
      </w:r>
      <w:r>
        <w:rPr>
          <w:rFonts w:eastAsia="Times New Roman" w:cs="Times New Roman"/>
          <w:szCs w:val="24"/>
        </w:rPr>
        <w:t>τ</w:t>
      </w:r>
      <w:r>
        <w:rPr>
          <w:rFonts w:eastAsia="Times New Roman" w:cs="Times New Roman"/>
          <w:szCs w:val="24"/>
        </w:rPr>
        <w:t>αυτοποίησης κατά το δωδεκάμηνο που προηγείται της έκδοσης της απόφασης –ο μέσος όρος</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w:t>
      </w:r>
      <w:r>
        <w:rPr>
          <w:rFonts w:eastAsia="Times New Roman" w:cs="Times New Roman"/>
          <w:szCs w:val="24"/>
        </w:rPr>
        <w:t>ου αριθμού- υπερβαίνει τον προβλεπόμενο από τον νόμο και από τους χώρους φιλοξενίας αριθμό.</w:t>
      </w:r>
    </w:p>
    <w:p w14:paraId="1123EF99"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lastRenderedPageBreak/>
        <w:t>Εδώ πρέπει να είμαστε ξεκάθαροι και πρέπει να μιλήσουμε με ειλικρίνεια. Δεν είναι ένα δώρο στους νησιώτες</w:t>
      </w:r>
      <w:r>
        <w:rPr>
          <w:rFonts w:eastAsia="Times New Roman" w:cs="Times New Roman"/>
          <w:szCs w:val="24"/>
        </w:rPr>
        <w:t>,</w:t>
      </w:r>
      <w:r>
        <w:rPr>
          <w:rFonts w:eastAsia="Times New Roman" w:cs="Times New Roman"/>
          <w:szCs w:val="24"/>
        </w:rPr>
        <w:t xml:space="preserve"> προκειμένου να δέχονται τις κακές συνθήκες που επικρατούν</w:t>
      </w:r>
      <w:r>
        <w:rPr>
          <w:rFonts w:eastAsia="Times New Roman" w:cs="Times New Roman"/>
          <w:szCs w:val="24"/>
        </w:rPr>
        <w:t xml:space="preserve">, όταν υπάρχει υπερπληθυσμός στα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π</w:t>
      </w:r>
      <w:r>
        <w:rPr>
          <w:rFonts w:eastAsia="Times New Roman" w:cs="Times New Roman"/>
          <w:szCs w:val="24"/>
        </w:rPr>
        <w:t xml:space="preserve">ρώτης </w:t>
      </w:r>
      <w:r>
        <w:rPr>
          <w:rFonts w:eastAsia="Times New Roman" w:cs="Times New Roman"/>
          <w:szCs w:val="24"/>
        </w:rPr>
        <w:t>υ</w:t>
      </w:r>
      <w:r>
        <w:rPr>
          <w:rFonts w:eastAsia="Times New Roman" w:cs="Times New Roman"/>
          <w:szCs w:val="24"/>
        </w:rPr>
        <w:t xml:space="preserve">ποδοχής και </w:t>
      </w:r>
      <w:r>
        <w:rPr>
          <w:rFonts w:eastAsia="Times New Roman" w:cs="Times New Roman"/>
          <w:szCs w:val="24"/>
        </w:rPr>
        <w:t>τ</w:t>
      </w:r>
      <w:r>
        <w:rPr>
          <w:rFonts w:eastAsia="Times New Roman" w:cs="Times New Roman"/>
          <w:szCs w:val="24"/>
        </w:rPr>
        <w:t>αυτοποίησης. Είναι μια πραγματικότητα που ισχύει και σήμερα. Δεν το θέλουμε. Στόχος μας -και αυτό έχουν θέσει και οι φορείς της τοπικής κοινωνίας- είναι οι αριθμοί λειτουργίας αυτών των κέντρων ν</w:t>
      </w:r>
      <w:r>
        <w:rPr>
          <w:rFonts w:eastAsia="Times New Roman" w:cs="Times New Roman"/>
          <w:szCs w:val="24"/>
        </w:rPr>
        <w:t xml:space="preserve">α είναι στους προβλεπόμενους αριθμούς. </w:t>
      </w:r>
    </w:p>
    <w:p w14:paraId="1123EF9A"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Γνωρίζουμε πάρα πολύ καλά -και απευθύνομαι σε όλες τις πτέρυγες- ότι τα προηγούμενα χρόνια που συστάθηκε το Υπουργείο Μεταναστευτικής Πολιτικής, που άλλαξαν οι πολιτικές, που εφαρμόστηκε η κοινή δήλωση Ευρωπαϊκής Ένω</w:t>
      </w:r>
      <w:r>
        <w:rPr>
          <w:rFonts w:eastAsia="Times New Roman" w:cs="Times New Roman"/>
          <w:szCs w:val="24"/>
        </w:rPr>
        <w:t>σης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Τουρκίας, προέκυψαν προβλήματα, τα οποία αντιμετωπίζονται άλλοτε καλύτερα κι άλλοτε χειρότερα, με κρίσεις και εντάσεις και όλα αυτά εξαρτώμενα από τις ροές από τα πέντε παράλια.</w:t>
      </w:r>
    </w:p>
    <w:p w14:paraId="1123EF9B"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Με την έννοια αυτή, λοιπόν, αυτό που έρχεται να κάνει η Κυβέρνηση -κι εμ</w:t>
      </w:r>
      <w:r>
        <w:rPr>
          <w:rFonts w:eastAsia="Times New Roman" w:cs="Times New Roman"/>
          <w:szCs w:val="24"/>
        </w:rPr>
        <w:t>είς κυρώνουμε σήμερα- είναι να ενημερώσει τους συντοπίτες μας στα νησιά όπου υπάρχουν επιπτώσεις από όλο αυτό το ζήτημα ότι για το διάστημα που</w:t>
      </w:r>
      <w:r>
        <w:rPr>
          <w:rFonts w:eastAsia="Times New Roman" w:cs="Times New Roman"/>
          <w:szCs w:val="24"/>
        </w:rPr>
        <w:t>,</w:t>
      </w:r>
      <w:r>
        <w:rPr>
          <w:rFonts w:eastAsia="Times New Roman" w:cs="Times New Roman"/>
          <w:szCs w:val="24"/>
        </w:rPr>
        <w:t xml:space="preserve"> όσον αφορά τον </w:t>
      </w:r>
      <w:r>
        <w:rPr>
          <w:rFonts w:eastAsia="Times New Roman" w:cs="Times New Roman"/>
          <w:szCs w:val="24"/>
        </w:rPr>
        <w:lastRenderedPageBreak/>
        <w:t>μέσο όρο του δωδεκαμήνου</w:t>
      </w:r>
      <w:r>
        <w:rPr>
          <w:rFonts w:eastAsia="Times New Roman" w:cs="Times New Roman"/>
          <w:szCs w:val="24"/>
        </w:rPr>
        <w:t>,</w:t>
      </w:r>
      <w:r>
        <w:rPr>
          <w:rFonts w:eastAsia="Times New Roman" w:cs="Times New Roman"/>
          <w:szCs w:val="24"/>
        </w:rPr>
        <w:t xml:space="preserve"> είναι παραπάνω οι άνθρωποι και δεν τα έχουμε καταφέρει τόσο καλά σαν χ</w:t>
      </w:r>
      <w:r>
        <w:rPr>
          <w:rFonts w:eastAsia="Times New Roman" w:cs="Times New Roman"/>
          <w:szCs w:val="24"/>
        </w:rPr>
        <w:t>ώρα, θα διατηρούνται οι μειωμένοι συντελεστές ΦΠΑ.</w:t>
      </w:r>
    </w:p>
    <w:p w14:paraId="1123EF9C"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Νομίζω ότι κατανοούμε όλοι τους λόγους. Είναι μια πραγματικότητα. Όμως, η διατήρηση των μειωμένων συντελεστών ΦΠΑ δεν είναι ένα αναπτυξιακό μέτρο ούτε ένα καθολικό μέτρο για όλα τα νησιά. Αυτό που όλοι πρέπει να κάνουμε στην Κομισιόν, όταν έρθει εκείνη η ώ</w:t>
      </w:r>
      <w:r>
        <w:rPr>
          <w:rFonts w:eastAsia="Times New Roman" w:cs="Times New Roman"/>
          <w:szCs w:val="24"/>
        </w:rPr>
        <w:t xml:space="preserve">ρα -και νομίζω ότι ο ΣΥΡΙΖΑ έχει τοποθετηθεί επ’ αυτού επαρκέστατα όλο το προηγούμενο διάστημα και χαίρομαι και γιατί και ο κ. </w:t>
      </w:r>
      <w:proofErr w:type="spellStart"/>
      <w:r>
        <w:rPr>
          <w:rFonts w:eastAsia="Times New Roman" w:cs="Times New Roman"/>
          <w:szCs w:val="24"/>
        </w:rPr>
        <w:t>Κόνσολας</w:t>
      </w:r>
      <w:proofErr w:type="spellEnd"/>
      <w:r>
        <w:rPr>
          <w:rFonts w:eastAsia="Times New Roman" w:cs="Times New Roman"/>
          <w:szCs w:val="24"/>
        </w:rPr>
        <w:t xml:space="preserve"> στην </w:t>
      </w:r>
      <w:r>
        <w:rPr>
          <w:rFonts w:eastAsia="Times New Roman" w:cs="Times New Roman"/>
          <w:szCs w:val="24"/>
        </w:rPr>
        <w:t>ε</w:t>
      </w:r>
      <w:r>
        <w:rPr>
          <w:rFonts w:eastAsia="Times New Roman" w:cs="Times New Roman"/>
          <w:szCs w:val="24"/>
        </w:rPr>
        <w:t>πιτροπή τοποθετήθηκε επαρκέστατα, καθώς και για τη συμβολή του στην προσπάθεια, που θα είναι μία εθνική προσπάθεια</w:t>
      </w:r>
      <w:r>
        <w:rPr>
          <w:rFonts w:eastAsia="Times New Roman" w:cs="Times New Roman"/>
          <w:szCs w:val="24"/>
        </w:rPr>
        <w:t>-</w:t>
      </w:r>
      <w:r>
        <w:rPr>
          <w:rFonts w:eastAsia="Times New Roman" w:cs="Times New Roman"/>
          <w:szCs w:val="24"/>
        </w:rPr>
        <w:t>,</w:t>
      </w:r>
      <w:r>
        <w:rPr>
          <w:rFonts w:eastAsia="Times New Roman" w:cs="Times New Roman"/>
          <w:szCs w:val="24"/>
        </w:rPr>
        <w:t xml:space="preserve"> είναι να κουβεντιαστούν οι μειωμένοι συντελεστές και ο τρόπος που θα γίνουν αναπτυξιακό εργαλείο. Κι εδώ έχουμε πολλή κουβέντα να κάνουμε. Αυτό είναι μια άλλη κουβέντα.</w:t>
      </w:r>
    </w:p>
    <w:p w14:paraId="1123EF9D"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Το δεύτερο κομμάτι που αφορά η κύρωση είναι ένα ζήτημα που κουβεντιάζεται. Ο Αντιπρό</w:t>
      </w:r>
      <w:r>
        <w:rPr>
          <w:rFonts w:eastAsia="Times New Roman" w:cs="Times New Roman"/>
          <w:szCs w:val="24"/>
        </w:rPr>
        <w:t xml:space="preserve">εδρος της Κυβέρνησης ήταν στη συζήτηση της </w:t>
      </w:r>
      <w:r>
        <w:rPr>
          <w:rFonts w:eastAsia="Times New Roman" w:cs="Times New Roman"/>
          <w:szCs w:val="24"/>
        </w:rPr>
        <w:t>ε</w:t>
      </w:r>
      <w:r>
        <w:rPr>
          <w:rFonts w:eastAsia="Times New Roman" w:cs="Times New Roman"/>
          <w:szCs w:val="24"/>
        </w:rPr>
        <w:t xml:space="preserve">πιτροπής και με πολλή προσοχή άκουσε όλες τις πτέρυγες και τοποθετήθηκε επί των θεμάτων. Ήταν μια </w:t>
      </w:r>
      <w:r>
        <w:rPr>
          <w:rFonts w:eastAsia="Times New Roman" w:cs="Times New Roman"/>
          <w:szCs w:val="24"/>
        </w:rPr>
        <w:lastRenderedPageBreak/>
        <w:t xml:space="preserve">καλή συζήτηση στην </w:t>
      </w:r>
      <w:r>
        <w:rPr>
          <w:rFonts w:eastAsia="Times New Roman" w:cs="Times New Roman"/>
          <w:szCs w:val="24"/>
        </w:rPr>
        <w:t>ε</w:t>
      </w:r>
      <w:r>
        <w:rPr>
          <w:rFonts w:eastAsia="Times New Roman" w:cs="Times New Roman"/>
          <w:szCs w:val="24"/>
        </w:rPr>
        <w:t>πιτροπή. Το ζήτημα</w:t>
      </w:r>
      <w:r w:rsidRPr="00DA5CFD">
        <w:rPr>
          <w:rFonts w:eastAsia="Times New Roman" w:cs="Times New Roman"/>
          <w:szCs w:val="24"/>
        </w:rPr>
        <w:t xml:space="preserve"> </w:t>
      </w:r>
      <w:r>
        <w:rPr>
          <w:rFonts w:eastAsia="Times New Roman" w:cs="Times New Roman"/>
          <w:szCs w:val="24"/>
        </w:rPr>
        <w:t xml:space="preserve">αυτό, λοιπόν, είναι η παράταση του νόμου μέχρι </w:t>
      </w:r>
      <w:r>
        <w:rPr>
          <w:rFonts w:eastAsia="Times New Roman" w:cs="Times New Roman"/>
          <w:szCs w:val="24"/>
        </w:rPr>
        <w:t xml:space="preserve">το </w:t>
      </w:r>
      <w:r>
        <w:rPr>
          <w:rFonts w:eastAsia="Times New Roman" w:cs="Times New Roman"/>
          <w:szCs w:val="24"/>
        </w:rPr>
        <w:t>τέλος του Φεβρουαρίου –άρ</w:t>
      </w:r>
      <w:r>
        <w:rPr>
          <w:rFonts w:eastAsia="Times New Roman" w:cs="Times New Roman"/>
          <w:szCs w:val="24"/>
        </w:rPr>
        <w:t xml:space="preserve">α, στο τέλος του μήνα θα πρέπει να έχει νομοθετήσει η Κυβέρνηση- για τα κόκκινα δάνεια. </w:t>
      </w:r>
    </w:p>
    <w:p w14:paraId="1123EF9E"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Εδώ έχουμε πολλά να πούμε. Εγώ θα επαναλάβω ως έναν βαθμό με τίτλους πράγματα που πρέπει να γίνουν. Φαντάζομαι ότι και ο Αντιπρόεδρος της Κυβέρνησης θα μιλήσει αργότερ</w:t>
      </w:r>
      <w:r>
        <w:rPr>
          <w:rFonts w:eastAsia="Times New Roman" w:cs="Times New Roman"/>
          <w:szCs w:val="24"/>
        </w:rPr>
        <w:t xml:space="preserve">α και όλοι οι συναρμόδιοι Υπουργοί. Υπάρχει μια δουλειά που γίνεται και από τον κ. </w:t>
      </w:r>
      <w:proofErr w:type="spellStart"/>
      <w:r>
        <w:rPr>
          <w:rFonts w:eastAsia="Times New Roman" w:cs="Times New Roman"/>
          <w:szCs w:val="24"/>
        </w:rPr>
        <w:t>Φλαμπουράρη</w:t>
      </w:r>
      <w:proofErr w:type="spellEnd"/>
      <w:r>
        <w:rPr>
          <w:rFonts w:eastAsia="Times New Roman" w:cs="Times New Roman"/>
          <w:szCs w:val="24"/>
        </w:rPr>
        <w:t xml:space="preserve"> με τον κ. Λιάκο. Δεν είναι ένα συγκεκριμένο ζήτημα. Εμείς κυρώνουμε την παράταση μέχρι το τέλος του Φλεβάρη. Η νομοθέτηση είναι η νομοθέτηση της Ανεξάρτητης Αρχή</w:t>
      </w:r>
      <w:r>
        <w:rPr>
          <w:rFonts w:eastAsia="Times New Roman" w:cs="Times New Roman"/>
          <w:szCs w:val="24"/>
        </w:rPr>
        <w:t>ς Πιστοληπτικής Αξιολόγησης. Είναι η αναθεώρηση του εξωδικαστικού μηχανισμού ρύθμισης οφειλών επιχειρήσεων. Είναι πολλά πράγματα τα οποία κουβεντιάζονται αυτές τις μέρες, αλλά δεν αφορούν το νομοσχέδιό μας. Φαντάζομαι ότι ο κύριος Αντιπρόεδρος θα τοποθετηθ</w:t>
      </w:r>
      <w:r>
        <w:rPr>
          <w:rFonts w:eastAsia="Times New Roman" w:cs="Times New Roman"/>
          <w:szCs w:val="24"/>
        </w:rPr>
        <w:t>εί επ’ αυτών και θα καλύψει αυτό το ζήτημα.</w:t>
      </w:r>
    </w:p>
    <w:p w14:paraId="1123EF9F"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Το τρίτο πράγμα που κυρώνεται με την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είναι η ένταξη ή αλλιώς –θα το επαναλάβω- η </w:t>
      </w:r>
      <w:r>
        <w:rPr>
          <w:rFonts w:eastAsia="Times New Roman" w:cs="Times New Roman"/>
          <w:szCs w:val="24"/>
        </w:rPr>
        <w:lastRenderedPageBreak/>
        <w:t xml:space="preserve">επανένταξη του </w:t>
      </w:r>
      <w:proofErr w:type="spellStart"/>
      <w:r>
        <w:rPr>
          <w:rFonts w:eastAsia="Times New Roman" w:cs="Times New Roman"/>
          <w:szCs w:val="24"/>
        </w:rPr>
        <w:t>Άη</w:t>
      </w:r>
      <w:proofErr w:type="spellEnd"/>
      <w:r>
        <w:rPr>
          <w:rFonts w:eastAsia="Times New Roman" w:cs="Times New Roman"/>
          <w:szCs w:val="24"/>
        </w:rPr>
        <w:t xml:space="preserve"> </w:t>
      </w:r>
      <w:proofErr w:type="spellStart"/>
      <w:r>
        <w:rPr>
          <w:rFonts w:eastAsia="Times New Roman" w:cs="Times New Roman"/>
          <w:szCs w:val="24"/>
        </w:rPr>
        <w:t>Στράτη</w:t>
      </w:r>
      <w:proofErr w:type="spellEnd"/>
      <w:r>
        <w:rPr>
          <w:rFonts w:eastAsia="Times New Roman" w:cs="Times New Roman"/>
          <w:szCs w:val="24"/>
        </w:rPr>
        <w:t xml:space="preserve"> στην πιλοτική εφαρμογή για το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 xml:space="preserve">σοδύναμο. Το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σοδύναμο</w:t>
      </w:r>
      <w:r>
        <w:rPr>
          <w:rFonts w:eastAsia="Times New Roman" w:cs="Times New Roman"/>
          <w:szCs w:val="24"/>
        </w:rPr>
        <w:t xml:space="preserve"> είναι μια μεγάλη ιστορία για τα νησιά μας. Είναι μία παλιά ιστορία. Συνδέεται κάπως με τον ΦΠΑ. Είναι ένα από τα μέτρα νησιωτικής πολιτικής που έπρεπε να είχαν εφαρμοστεί εδώ και πάρα πολλά χρόνια και το οποίο εφαρμόζεται πιλοτικά σε πάρα πολλά νησιά.</w:t>
      </w:r>
    </w:p>
    <w:p w14:paraId="1123EFA0" w14:textId="77777777" w:rsidR="00A4113B" w:rsidRDefault="00FE19D4">
      <w:pPr>
        <w:spacing w:line="600" w:lineRule="auto"/>
        <w:ind w:firstLine="709"/>
        <w:contextualSpacing/>
        <w:jc w:val="both"/>
        <w:rPr>
          <w:rFonts w:eastAsia="Times New Roman"/>
          <w:color w:val="222222"/>
          <w:szCs w:val="24"/>
          <w:shd w:val="clear" w:color="auto" w:fill="FFFFFF"/>
        </w:rPr>
      </w:pPr>
      <w:r>
        <w:rPr>
          <w:rFonts w:eastAsia="Times New Roman"/>
          <w:color w:val="222222"/>
          <w:szCs w:val="24"/>
          <w:shd w:val="clear" w:color="auto" w:fill="FFFFFF"/>
        </w:rPr>
        <w:t>Και</w:t>
      </w:r>
      <w:r>
        <w:rPr>
          <w:rFonts w:eastAsia="Times New Roman"/>
          <w:color w:val="222222"/>
          <w:szCs w:val="24"/>
          <w:shd w:val="clear" w:color="auto" w:fill="FFFFFF"/>
        </w:rPr>
        <w:t xml:space="preserve"> όταν μιλάμε για νησιά, δεν είναι μόνο το Αιγαίο Πέλαγος. Υπάρχει και το Ιόνιο Πέλαγος. Υπάρχουν και εκεί νησιά και υπάρχουν και εκεί ανάγκες νησιωτών. Έγινε και γι’ αυτό συζήτηση στην </w:t>
      </w:r>
      <w:r>
        <w:rPr>
          <w:rFonts w:eastAsia="Times New Roman"/>
          <w:color w:val="222222"/>
          <w:szCs w:val="24"/>
          <w:shd w:val="clear" w:color="auto" w:fill="FFFFFF"/>
        </w:rPr>
        <w:t>ε</w:t>
      </w:r>
      <w:r>
        <w:rPr>
          <w:rFonts w:eastAsia="Times New Roman"/>
          <w:color w:val="222222"/>
          <w:szCs w:val="24"/>
          <w:shd w:val="clear" w:color="auto" w:fill="FFFFFF"/>
        </w:rPr>
        <w:t xml:space="preserve">πιτροπή και ακούστηκαν απόψεις ενδιαφέρουσες. </w:t>
      </w:r>
    </w:p>
    <w:p w14:paraId="1123EFA1" w14:textId="77777777" w:rsidR="00A4113B" w:rsidRDefault="00FE19D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 καλό είναι ότι μετά την έξοδο από τα </w:t>
      </w:r>
      <w:r>
        <w:rPr>
          <w:rFonts w:eastAsia="Times New Roman"/>
          <w:color w:val="222222"/>
          <w:szCs w:val="24"/>
          <w:shd w:val="clear" w:color="auto" w:fill="FFFFFF"/>
        </w:rPr>
        <w:t>π</w:t>
      </w:r>
      <w:r>
        <w:rPr>
          <w:rFonts w:eastAsia="Times New Roman"/>
          <w:color w:val="222222"/>
          <w:szCs w:val="24"/>
          <w:shd w:val="clear" w:color="auto" w:fill="FFFFFF"/>
        </w:rPr>
        <w:t>ρογράμματα, όταν νομοθετεί το Κοινοβούλιο, κυρίες και κύριοι συνάδελφοι, νομοθετεί μέτρα που αφορούν την εθνική πολιτική</w:t>
      </w:r>
      <w:r w:rsidRPr="007911B3">
        <w:rPr>
          <w:rFonts w:eastAsia="Times New Roman"/>
          <w:color w:val="222222"/>
          <w:szCs w:val="24"/>
          <w:shd w:val="clear" w:color="auto" w:fill="FFFFFF"/>
        </w:rPr>
        <w:t xml:space="preserve">. </w:t>
      </w:r>
      <w:r>
        <w:rPr>
          <w:rFonts w:eastAsia="Times New Roman"/>
          <w:color w:val="222222"/>
          <w:szCs w:val="24"/>
          <w:shd w:val="clear" w:color="auto" w:fill="FFFFFF"/>
        </w:rPr>
        <w:t xml:space="preserve">Το </w:t>
      </w:r>
      <w:r>
        <w:rPr>
          <w:rFonts w:eastAsia="Times New Roman"/>
          <w:color w:val="222222"/>
          <w:szCs w:val="24"/>
          <w:shd w:val="clear" w:color="auto" w:fill="FFFFFF"/>
        </w:rPr>
        <w:t>μ</w:t>
      </w:r>
      <w:r>
        <w:rPr>
          <w:rFonts w:eastAsia="Times New Roman"/>
          <w:color w:val="222222"/>
          <w:szCs w:val="24"/>
          <w:shd w:val="clear" w:color="auto" w:fill="FFFFFF"/>
        </w:rPr>
        <w:t xml:space="preserve">εταφορικό </w:t>
      </w:r>
      <w:r>
        <w:rPr>
          <w:rFonts w:eastAsia="Times New Roman"/>
          <w:color w:val="222222"/>
          <w:szCs w:val="24"/>
          <w:shd w:val="clear" w:color="auto" w:fill="FFFFFF"/>
        </w:rPr>
        <w:t>ι</w:t>
      </w:r>
      <w:r>
        <w:rPr>
          <w:rFonts w:eastAsia="Times New Roman"/>
          <w:color w:val="222222"/>
          <w:szCs w:val="24"/>
          <w:shd w:val="clear" w:color="auto" w:fill="FFFFFF"/>
        </w:rPr>
        <w:t>σοδύναμο είναι μία εθνική πολιτική που χρηματοδοτείται από το Πρόγραμμα Δημοσί</w:t>
      </w:r>
      <w:r>
        <w:rPr>
          <w:rFonts w:eastAsia="Times New Roman"/>
          <w:color w:val="222222"/>
          <w:szCs w:val="24"/>
          <w:shd w:val="clear" w:color="auto" w:fill="FFFFFF"/>
        </w:rPr>
        <w:t xml:space="preserve">ων Επενδύσεων. Είναι μία στρατηγική της χώρας </w:t>
      </w:r>
      <w:r>
        <w:rPr>
          <w:rFonts w:eastAsia="Times New Roman"/>
          <w:color w:val="222222"/>
          <w:szCs w:val="24"/>
          <w:shd w:val="clear" w:color="auto" w:fill="FFFFFF"/>
        </w:rPr>
        <w:t>μας,</w:t>
      </w:r>
      <w:r>
        <w:rPr>
          <w:rFonts w:eastAsia="Times New Roman"/>
          <w:color w:val="222222"/>
          <w:szCs w:val="24"/>
          <w:shd w:val="clear" w:color="auto" w:fill="FFFFFF"/>
        </w:rPr>
        <w:t xml:space="preserve"> που έχει τα προβλήματα αλλά και τον πλούτο ενός </w:t>
      </w:r>
      <w:proofErr w:type="spellStart"/>
      <w:r>
        <w:rPr>
          <w:rFonts w:eastAsia="Times New Roman"/>
          <w:color w:val="222222"/>
          <w:szCs w:val="24"/>
          <w:shd w:val="clear" w:color="auto" w:fill="FFFFFF"/>
        </w:rPr>
        <w:t>πολυνησιωτικού</w:t>
      </w:r>
      <w:proofErr w:type="spellEnd"/>
      <w:r>
        <w:rPr>
          <w:rFonts w:eastAsia="Times New Roman"/>
          <w:color w:val="222222"/>
          <w:szCs w:val="24"/>
          <w:shd w:val="clear" w:color="auto" w:fill="FFFFFF"/>
        </w:rPr>
        <w:t xml:space="preserve"> χώρου. Είναι μια εφαρμογή που λοιδορήθηκε. Δεν το πίστεψαν, διότι πανάκεια ήταν ο ΦΠΑ ως αναπτυξιακό </w:t>
      </w:r>
      <w:r>
        <w:rPr>
          <w:rFonts w:eastAsia="Times New Roman"/>
          <w:color w:val="222222"/>
          <w:szCs w:val="24"/>
          <w:shd w:val="clear" w:color="auto" w:fill="FFFFFF"/>
        </w:rPr>
        <w:lastRenderedPageBreak/>
        <w:t>εργαλείο, ενώ δεν ήταν αναπτυξιακό εργαλε</w:t>
      </w:r>
      <w:r>
        <w:rPr>
          <w:rFonts w:eastAsia="Times New Roman"/>
          <w:color w:val="222222"/>
          <w:szCs w:val="24"/>
          <w:shd w:val="clear" w:color="auto" w:fill="FFFFFF"/>
        </w:rPr>
        <w:t xml:space="preserve">ίο. Ήταν μεν μια αναγκαιότητα για τα νησιά, αλλά θα πρέπει να δούμε αλλιώς τα νησιά μας, να τα σεβαστούμε αλλιώς. </w:t>
      </w:r>
    </w:p>
    <w:p w14:paraId="1123EFA2" w14:textId="77777777" w:rsidR="00A4113B" w:rsidRDefault="00FE19D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Εδώ</w:t>
      </w:r>
      <w:r>
        <w:rPr>
          <w:rFonts w:eastAsia="Times New Roman"/>
          <w:color w:val="222222"/>
          <w:szCs w:val="24"/>
          <w:shd w:val="clear" w:color="auto" w:fill="FFFFFF"/>
        </w:rPr>
        <w:t>,</w:t>
      </w:r>
      <w:r>
        <w:rPr>
          <w:rFonts w:eastAsia="Times New Roman"/>
          <w:color w:val="222222"/>
          <w:szCs w:val="24"/>
          <w:shd w:val="clear" w:color="auto" w:fill="FFFFFF"/>
        </w:rPr>
        <w:t xml:space="preserve"> με την ευκαιρία της συζήτησης της κύρωσης της </w:t>
      </w:r>
      <w:r>
        <w:rPr>
          <w:rFonts w:eastAsia="Times New Roman"/>
          <w:color w:val="222222"/>
          <w:szCs w:val="24"/>
          <w:shd w:val="clear" w:color="auto" w:fill="FFFFFF"/>
        </w:rPr>
        <w:t>π</w:t>
      </w:r>
      <w:r>
        <w:rPr>
          <w:rFonts w:eastAsia="Times New Roman"/>
          <w:color w:val="222222"/>
          <w:szCs w:val="24"/>
          <w:shd w:val="clear" w:color="auto" w:fill="FFFFFF"/>
        </w:rPr>
        <w:t>ράξης</w:t>
      </w:r>
      <w:r w:rsidRPr="00125C22">
        <w:rPr>
          <w:rFonts w:eastAsia="Times New Roman"/>
          <w:color w:val="222222"/>
          <w:szCs w:val="24"/>
          <w:shd w:val="clear" w:color="auto" w:fill="FFFFFF"/>
        </w:rPr>
        <w:t xml:space="preserve"> </w:t>
      </w:r>
      <w:r>
        <w:rPr>
          <w:rFonts w:eastAsia="Times New Roman"/>
          <w:color w:val="222222"/>
          <w:szCs w:val="24"/>
          <w:shd w:val="clear" w:color="auto" w:fill="FFFFFF"/>
        </w:rPr>
        <w:t>ν</w:t>
      </w:r>
      <w:r w:rsidRPr="00125C22">
        <w:rPr>
          <w:rFonts w:eastAsia="Times New Roman"/>
          <w:color w:val="222222"/>
          <w:szCs w:val="24"/>
          <w:shd w:val="clear" w:color="auto" w:fill="FFFFFF"/>
        </w:rPr>
        <w:t xml:space="preserve">ομοθετικού </w:t>
      </w:r>
      <w:r>
        <w:rPr>
          <w:rFonts w:eastAsia="Times New Roman"/>
          <w:color w:val="222222"/>
          <w:szCs w:val="24"/>
          <w:shd w:val="clear" w:color="auto" w:fill="FFFFFF"/>
        </w:rPr>
        <w:t>π</w:t>
      </w:r>
      <w:r w:rsidRPr="00125C22">
        <w:rPr>
          <w:rFonts w:eastAsia="Times New Roman"/>
          <w:color w:val="222222"/>
          <w:szCs w:val="24"/>
          <w:shd w:val="clear" w:color="auto" w:fill="FFFFFF"/>
        </w:rPr>
        <w:t xml:space="preserve">εριεχομένου, </w:t>
      </w:r>
      <w:r>
        <w:rPr>
          <w:rFonts w:eastAsia="Times New Roman"/>
          <w:color w:val="222222"/>
          <w:szCs w:val="24"/>
          <w:shd w:val="clear" w:color="auto" w:fill="FFFFFF"/>
          <w:lang w:val="en-US"/>
        </w:rPr>
        <w:t>o</w:t>
      </w:r>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Άη</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Στράτης</w:t>
      </w:r>
      <w:proofErr w:type="spellEnd"/>
      <w:r>
        <w:rPr>
          <w:rFonts w:eastAsia="Times New Roman"/>
          <w:color w:val="222222"/>
          <w:szCs w:val="24"/>
          <w:shd w:val="clear" w:color="auto" w:fill="FFFFFF"/>
        </w:rPr>
        <w:t>, λοιπόν,</w:t>
      </w:r>
      <w:r w:rsidRPr="00125C22">
        <w:rPr>
          <w:rFonts w:eastAsia="Times New Roman"/>
          <w:color w:val="222222"/>
          <w:szCs w:val="24"/>
          <w:shd w:val="clear" w:color="auto" w:fill="FFFFFF"/>
        </w:rPr>
        <w:t xml:space="preserve"> </w:t>
      </w:r>
      <w:r>
        <w:rPr>
          <w:rFonts w:eastAsia="Times New Roman"/>
          <w:color w:val="222222"/>
          <w:szCs w:val="24"/>
          <w:shd w:val="clear" w:color="auto" w:fill="FFFFFF"/>
        </w:rPr>
        <w:t>λέγεται ότι επανεντάχθηκε -γιατί κα</w:t>
      </w:r>
      <w:r>
        <w:rPr>
          <w:rFonts w:eastAsia="Times New Roman"/>
          <w:color w:val="222222"/>
          <w:szCs w:val="24"/>
          <w:shd w:val="clear" w:color="auto" w:fill="FFFFFF"/>
        </w:rPr>
        <w:t xml:space="preserve">κώς </w:t>
      </w:r>
      <w:proofErr w:type="spellStart"/>
      <w:r>
        <w:rPr>
          <w:rFonts w:eastAsia="Times New Roman"/>
          <w:color w:val="222222"/>
          <w:szCs w:val="24"/>
          <w:shd w:val="clear" w:color="auto" w:fill="FFFFFF"/>
        </w:rPr>
        <w:t>παρελείφθη</w:t>
      </w:r>
      <w:proofErr w:type="spellEnd"/>
      <w:r>
        <w:rPr>
          <w:rFonts w:eastAsia="Times New Roman"/>
          <w:color w:val="222222"/>
          <w:szCs w:val="24"/>
          <w:shd w:val="clear" w:color="auto" w:fill="FFFFFF"/>
        </w:rPr>
        <w:t xml:space="preserve"> στον ν.4585/2018- και είναι φυσιολογικό ο </w:t>
      </w:r>
      <w:proofErr w:type="spellStart"/>
      <w:r>
        <w:rPr>
          <w:rFonts w:eastAsia="Times New Roman"/>
          <w:color w:val="222222"/>
          <w:szCs w:val="24"/>
          <w:shd w:val="clear" w:color="auto" w:fill="FFFFFF"/>
        </w:rPr>
        <w:t>Άη</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Στράτης</w:t>
      </w:r>
      <w:proofErr w:type="spellEnd"/>
      <w:r>
        <w:rPr>
          <w:rFonts w:eastAsia="Times New Roman"/>
          <w:color w:val="222222"/>
          <w:szCs w:val="24"/>
          <w:shd w:val="clear" w:color="auto" w:fill="FFFFFF"/>
        </w:rPr>
        <w:t xml:space="preserve"> να είναι στην εφαρμογή με τα αποτελέσματα που έχει, μια εφαρμογή που έχει πάει καλά. Και εδώ θα πω ότι λοιδορήθηκε αυτό το μέτρο. Η Νέα Δημοκρατία δήλωνε ότι η Κυβέρνηση εμπαίζει τους νησι</w:t>
      </w:r>
      <w:r>
        <w:rPr>
          <w:rFonts w:eastAsia="Times New Roman"/>
          <w:color w:val="222222"/>
          <w:szCs w:val="24"/>
          <w:shd w:val="clear" w:color="auto" w:fill="FFFFFF"/>
        </w:rPr>
        <w:t xml:space="preserve">ώτες με το </w:t>
      </w:r>
      <w:r>
        <w:rPr>
          <w:rFonts w:eastAsia="Times New Roman"/>
          <w:color w:val="222222"/>
          <w:szCs w:val="24"/>
          <w:shd w:val="clear" w:color="auto" w:fill="FFFFFF"/>
        </w:rPr>
        <w:t>μ</w:t>
      </w:r>
      <w:r>
        <w:rPr>
          <w:rFonts w:eastAsia="Times New Roman"/>
          <w:color w:val="222222"/>
          <w:szCs w:val="24"/>
          <w:shd w:val="clear" w:color="auto" w:fill="FFFFFF"/>
        </w:rPr>
        <w:t xml:space="preserve">εταφορικό </w:t>
      </w:r>
      <w:r>
        <w:rPr>
          <w:rFonts w:eastAsia="Times New Roman"/>
          <w:color w:val="222222"/>
          <w:szCs w:val="24"/>
          <w:shd w:val="clear" w:color="auto" w:fill="FFFFFF"/>
        </w:rPr>
        <w:t>ι</w:t>
      </w:r>
      <w:r>
        <w:rPr>
          <w:rFonts w:eastAsia="Times New Roman"/>
          <w:color w:val="222222"/>
          <w:szCs w:val="24"/>
          <w:shd w:val="clear" w:color="auto" w:fill="FFFFFF"/>
        </w:rPr>
        <w:t xml:space="preserve">σοδύναμο. </w:t>
      </w:r>
    </w:p>
    <w:p w14:paraId="1123EFA3" w14:textId="77777777" w:rsidR="00A4113B" w:rsidRDefault="00FE19D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 </w:t>
      </w:r>
      <w:r>
        <w:rPr>
          <w:rFonts w:eastAsia="Times New Roman"/>
          <w:color w:val="222222"/>
          <w:szCs w:val="24"/>
          <w:shd w:val="clear" w:color="auto" w:fill="FFFFFF"/>
        </w:rPr>
        <w:t>μ</w:t>
      </w:r>
      <w:r>
        <w:rPr>
          <w:rFonts w:eastAsia="Times New Roman"/>
          <w:color w:val="222222"/>
          <w:szCs w:val="24"/>
          <w:shd w:val="clear" w:color="auto" w:fill="FFFFFF"/>
        </w:rPr>
        <w:t xml:space="preserve">εταφορικό </w:t>
      </w:r>
      <w:r>
        <w:rPr>
          <w:rFonts w:eastAsia="Times New Roman"/>
          <w:color w:val="222222"/>
          <w:szCs w:val="24"/>
          <w:shd w:val="clear" w:color="auto" w:fill="FFFFFF"/>
        </w:rPr>
        <w:t>ι</w:t>
      </w:r>
      <w:r>
        <w:rPr>
          <w:rFonts w:eastAsia="Times New Roman"/>
          <w:color w:val="222222"/>
          <w:szCs w:val="24"/>
          <w:shd w:val="clear" w:color="auto" w:fill="FFFFFF"/>
        </w:rPr>
        <w:t>σοδύναμο είναι μια εφαρμογή που λειτουργεί πια</w:t>
      </w:r>
      <w:r>
        <w:rPr>
          <w:rFonts w:eastAsia="Times New Roman"/>
          <w:color w:val="222222"/>
          <w:szCs w:val="24"/>
          <w:shd w:val="clear" w:color="auto" w:fill="FFFFFF"/>
        </w:rPr>
        <w:t>.</w:t>
      </w:r>
      <w:r>
        <w:rPr>
          <w:rFonts w:eastAsia="Times New Roman"/>
          <w:color w:val="222222"/>
          <w:szCs w:val="24"/>
          <w:shd w:val="clear" w:color="auto" w:fill="FFFFFF"/>
        </w:rPr>
        <w:t xml:space="preserve"> Βοηθάει και στη μετακίνηση των πολιτών των νησιών, βοηθάει και πολλούς εμπόρους και πολλές επιχειρήσεις να αναπτυχθούν στη νέα πραγματικότητα. Χαρακτηριστικά θ</w:t>
      </w:r>
      <w:r>
        <w:rPr>
          <w:rFonts w:eastAsia="Times New Roman"/>
          <w:color w:val="222222"/>
          <w:szCs w:val="24"/>
          <w:shd w:val="clear" w:color="auto" w:fill="FFFFFF"/>
        </w:rPr>
        <w:t xml:space="preserve">α αναφερθώ στις παρατηρήσεις που έγιναν από τα επιμελητήρια, τα οποία στο Αναπτυξιακό Συνέδριο του Βορείου Αιγαίου δεν υποστήριξαν μια κυβερνητική προσπάθεια να βγει στην επαρχία και να κουβεντιάσει με την κοινωνία. Ήρθαν τριακόσιοι φορείς, </w:t>
      </w:r>
      <w:r>
        <w:rPr>
          <w:rFonts w:eastAsia="Times New Roman"/>
          <w:color w:val="222222"/>
          <w:szCs w:val="24"/>
          <w:shd w:val="clear" w:color="auto" w:fill="FFFFFF"/>
        </w:rPr>
        <w:lastRenderedPageBreak/>
        <w:t>αλλά ήταν από τ</w:t>
      </w:r>
      <w:r>
        <w:rPr>
          <w:rFonts w:eastAsia="Times New Roman"/>
          <w:color w:val="222222"/>
          <w:szCs w:val="24"/>
          <w:shd w:val="clear" w:color="auto" w:fill="FFFFFF"/>
        </w:rPr>
        <w:t>ους φορείς που ήταν απέναντί μας τότε</w:t>
      </w:r>
      <w:r>
        <w:rPr>
          <w:rFonts w:eastAsia="Times New Roman"/>
          <w:color w:val="222222"/>
          <w:szCs w:val="24"/>
          <w:shd w:val="clear" w:color="auto" w:fill="FFFFFF"/>
        </w:rPr>
        <w:t>,</w:t>
      </w:r>
      <w:r>
        <w:rPr>
          <w:rFonts w:eastAsia="Times New Roman"/>
          <w:color w:val="222222"/>
          <w:szCs w:val="24"/>
          <w:shd w:val="clear" w:color="auto" w:fill="FFFFFF"/>
        </w:rPr>
        <w:t xml:space="preserve"> σε σχέση με τον ΦΠΑ, την παράταση, αλλά και το προσφυγικό ζήτημα. Ήρθαν, κουβεντιάσαμε. Ήρθε ο αρμόδιος Υφυπουργός κ. Σαντορινιός επανειλημμένα στην έδρα των </w:t>
      </w:r>
      <w:r>
        <w:rPr>
          <w:rFonts w:eastAsia="Times New Roman"/>
          <w:color w:val="222222"/>
          <w:szCs w:val="24"/>
          <w:shd w:val="clear" w:color="auto" w:fill="FFFFFF"/>
        </w:rPr>
        <w:t>π</w:t>
      </w:r>
      <w:r>
        <w:rPr>
          <w:rFonts w:eastAsia="Times New Roman"/>
          <w:color w:val="222222"/>
          <w:szCs w:val="24"/>
          <w:shd w:val="clear" w:color="auto" w:fill="FFFFFF"/>
        </w:rPr>
        <w:t xml:space="preserve">εριφερειών. Νομίζω, κύριε </w:t>
      </w:r>
      <w:proofErr w:type="spellStart"/>
      <w:r>
        <w:rPr>
          <w:rFonts w:eastAsia="Times New Roman"/>
          <w:color w:val="222222"/>
          <w:szCs w:val="24"/>
          <w:shd w:val="clear" w:color="auto" w:fill="FFFFFF"/>
        </w:rPr>
        <w:t>Κόνσολα</w:t>
      </w:r>
      <w:proofErr w:type="spellEnd"/>
      <w:r>
        <w:rPr>
          <w:rFonts w:eastAsia="Times New Roman"/>
          <w:color w:val="222222"/>
          <w:szCs w:val="24"/>
          <w:shd w:val="clear" w:color="auto" w:fill="FFFFFF"/>
        </w:rPr>
        <w:t xml:space="preserve">, ότι και στη δική σας </w:t>
      </w:r>
      <w:r>
        <w:rPr>
          <w:rFonts w:eastAsia="Times New Roman"/>
          <w:color w:val="222222"/>
          <w:szCs w:val="24"/>
          <w:shd w:val="clear" w:color="auto" w:fill="FFFFFF"/>
        </w:rPr>
        <w:t>π</w:t>
      </w:r>
      <w:r>
        <w:rPr>
          <w:rFonts w:eastAsia="Times New Roman"/>
          <w:color w:val="222222"/>
          <w:szCs w:val="24"/>
          <w:shd w:val="clear" w:color="auto" w:fill="FFFFFF"/>
        </w:rPr>
        <w:t xml:space="preserve">εριφέρεια έγινε εκτενέστατη συζήτηση. Το εντυπωσιακό και το ευχάριστο είναι ότι κατατέθηκαν πολλές προτάσεις, ούτως ώστε να γίνει πιο τίμιο προς το κράτος το </w:t>
      </w:r>
      <w:r>
        <w:rPr>
          <w:rFonts w:eastAsia="Times New Roman"/>
          <w:color w:val="222222"/>
          <w:szCs w:val="24"/>
          <w:shd w:val="clear" w:color="auto" w:fill="FFFFFF"/>
        </w:rPr>
        <w:t>π</w:t>
      </w:r>
      <w:r>
        <w:rPr>
          <w:rFonts w:eastAsia="Times New Roman"/>
          <w:color w:val="222222"/>
          <w:szCs w:val="24"/>
          <w:shd w:val="clear" w:color="auto" w:fill="FFFFFF"/>
        </w:rPr>
        <w:t>ρόγραμμα, γιατί είχε προβλήματα η πιλοτική εφαρμογή. Σε κάποιους έδινε μέχρι και 70% επιστροφή τω</w:t>
      </w:r>
      <w:r>
        <w:rPr>
          <w:rFonts w:eastAsia="Times New Roman"/>
          <w:color w:val="222222"/>
          <w:szCs w:val="24"/>
          <w:shd w:val="clear" w:color="auto" w:fill="FFFFFF"/>
        </w:rPr>
        <w:t xml:space="preserve">ν μεταφορικών και εντίμως μας απάντησαν ότι αυτό δεν μπορεί να συμβαίνει. Με την έννοια αυτή, λοιπόν, μπορούμε να νομοθετούμε και η συμβολή όλων εδώ πέρα είναι ουσιαστική. </w:t>
      </w:r>
    </w:p>
    <w:p w14:paraId="1123EFA4" w14:textId="77777777" w:rsidR="00A4113B" w:rsidRDefault="00FE19D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Είναι άδικο, λοιπόν, σε μία τέτοια συζήτηση -και εδώ θα ήθελα, κύριε </w:t>
      </w:r>
      <w:proofErr w:type="spellStart"/>
      <w:r>
        <w:rPr>
          <w:rFonts w:eastAsia="Times New Roman"/>
          <w:color w:val="222222"/>
          <w:szCs w:val="24"/>
          <w:shd w:val="clear" w:color="auto" w:fill="FFFFFF"/>
        </w:rPr>
        <w:t>Κόνσολα</w:t>
      </w:r>
      <w:proofErr w:type="spellEnd"/>
      <w:r>
        <w:rPr>
          <w:rFonts w:eastAsia="Times New Roman"/>
          <w:color w:val="222222"/>
          <w:szCs w:val="24"/>
          <w:shd w:val="clear" w:color="auto" w:fill="FFFFFF"/>
        </w:rPr>
        <w:t>, να το</w:t>
      </w:r>
      <w:r>
        <w:rPr>
          <w:rFonts w:eastAsia="Times New Roman"/>
          <w:color w:val="222222"/>
          <w:szCs w:val="24"/>
          <w:shd w:val="clear" w:color="auto" w:fill="FFFFFF"/>
        </w:rPr>
        <w:t xml:space="preserve"> ξανασκεφτούμε όλοι μας, όταν κάνουμε δηλώσεις, όπως η δήλωση η δική σας στις 13 Ιουλίου σε σχέση με τους συντελεστές ΦΠΑ, ότι είναι προσωρινοί και ότι θα καταργηθούν τον Δεκέμβριο, ότι</w:t>
      </w:r>
      <w:r>
        <w:rPr>
          <w:rFonts w:eastAsia="Times New Roman"/>
          <w:color w:val="222222"/>
          <w:szCs w:val="24"/>
          <w:shd w:val="clear" w:color="auto" w:fill="FFFFFF"/>
        </w:rPr>
        <w:t>,</w:t>
      </w:r>
      <w:r>
        <w:rPr>
          <w:rFonts w:eastAsia="Times New Roman"/>
          <w:color w:val="222222"/>
          <w:szCs w:val="24"/>
          <w:shd w:val="clear" w:color="auto" w:fill="FFFFFF"/>
        </w:rPr>
        <w:t xml:space="preserve"> ναι</w:t>
      </w:r>
      <w:r>
        <w:rPr>
          <w:rFonts w:eastAsia="Times New Roman"/>
          <w:color w:val="222222"/>
          <w:szCs w:val="24"/>
          <w:shd w:val="clear" w:color="auto" w:fill="FFFFFF"/>
        </w:rPr>
        <w:t>,</w:t>
      </w:r>
      <w:r>
        <w:rPr>
          <w:rFonts w:eastAsia="Times New Roman"/>
          <w:color w:val="222222"/>
          <w:szCs w:val="24"/>
          <w:shd w:val="clear" w:color="auto" w:fill="FFFFFF"/>
        </w:rPr>
        <w:t xml:space="preserve"> συναινούμε, γιατί υπάρχει όντως πρόβλημα να παραταθεί. Να μη συν</w:t>
      </w:r>
      <w:r>
        <w:rPr>
          <w:rFonts w:eastAsia="Times New Roman"/>
          <w:color w:val="222222"/>
          <w:szCs w:val="24"/>
          <w:shd w:val="clear" w:color="auto" w:fill="FFFFFF"/>
        </w:rPr>
        <w:t xml:space="preserve">δέσουμε το προσφυγικό με τους συντελεστές ΦΠΑ, γιατί έχουν συνδεθεί σε τούτη </w:t>
      </w:r>
      <w:r>
        <w:rPr>
          <w:rFonts w:eastAsia="Times New Roman"/>
          <w:color w:val="222222"/>
          <w:szCs w:val="24"/>
          <w:shd w:val="clear" w:color="auto" w:fill="FFFFFF"/>
        </w:rPr>
        <w:lastRenderedPageBreak/>
        <w:t>εδώ τη συγκυρία. Και εγώ το κατανοώ αυτό, αλλά η πολιτική της Αξιωματικής Αντιπολίτευσης δεν μπορεί να είναι αλλιώς στην Ευρώπη και αλλιώς στην Ελλάδα. Δεν μπορεί να απευθύνεται σ</w:t>
      </w:r>
      <w:r>
        <w:rPr>
          <w:rFonts w:eastAsia="Times New Roman"/>
          <w:color w:val="222222"/>
          <w:szCs w:val="24"/>
          <w:shd w:val="clear" w:color="auto" w:fill="FFFFFF"/>
        </w:rPr>
        <w:t xml:space="preserve">το Συμβούλιο της Ευρώπης για να αποσυνδεθούν οι συντελεστές ΦΠΑ από το προσφυγικό, αλλά ταυτόχρονα να μην αξιολογούν και να μη συνδέονται με τις αρχές του Συμβουλίου της Ευρώπης, που είναι αρχές που όλα τα κράτη - μέλη της Ευρωπαϊκής Ένωσης </w:t>
      </w:r>
      <w:r>
        <w:rPr>
          <w:rFonts w:eastAsia="Times New Roman"/>
          <w:color w:val="222222"/>
          <w:szCs w:val="24"/>
          <w:shd w:val="clear" w:color="auto" w:fill="FFFFFF"/>
        </w:rPr>
        <w:t>–</w:t>
      </w:r>
      <w:r>
        <w:rPr>
          <w:rFonts w:eastAsia="Times New Roman"/>
          <w:color w:val="222222"/>
          <w:szCs w:val="24"/>
          <w:shd w:val="clear" w:color="auto" w:fill="FFFFFF"/>
        </w:rPr>
        <w:t>που είναι μέλη</w:t>
      </w:r>
      <w:r>
        <w:rPr>
          <w:rFonts w:eastAsia="Times New Roman"/>
          <w:color w:val="222222"/>
          <w:szCs w:val="24"/>
          <w:shd w:val="clear" w:color="auto" w:fill="FFFFFF"/>
        </w:rPr>
        <w:t xml:space="preserve"> της, και όχι μόνο- συμφωνούν, καθώς και σε πολλά πράγματα, όπως η Συμφωνία των Πρεσπών και τα λοιπά. Όμως, δεν χρειάζεται να κάνουμε τέτοια συζήτηση σήμερα. Να μην κάνουμε </w:t>
      </w:r>
      <w:proofErr w:type="spellStart"/>
      <w:r>
        <w:rPr>
          <w:rFonts w:eastAsia="Times New Roman"/>
          <w:color w:val="222222"/>
          <w:szCs w:val="24"/>
          <w:shd w:val="clear" w:color="auto" w:fill="FFFFFF"/>
        </w:rPr>
        <w:t>αλ</w:t>
      </w:r>
      <w:r>
        <w:rPr>
          <w:rFonts w:eastAsia="Times New Roman"/>
          <w:color w:val="222222"/>
          <w:szCs w:val="24"/>
          <w:shd w:val="clear" w:color="auto" w:fill="FFFFFF"/>
        </w:rPr>
        <w:t>ά</w:t>
      </w:r>
      <w:proofErr w:type="spellEnd"/>
      <w:r>
        <w:rPr>
          <w:rFonts w:eastAsia="Times New Roman"/>
          <w:color w:val="222222"/>
          <w:szCs w:val="24"/>
          <w:shd w:val="clear" w:color="auto" w:fill="FFFFFF"/>
        </w:rPr>
        <w:t xml:space="preserve"> καρτ πολιτικές. </w:t>
      </w:r>
    </w:p>
    <w:p w14:paraId="1123EFA5" w14:textId="77777777" w:rsidR="00A4113B" w:rsidRDefault="00FE19D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Φαντάζομαι και ελπίζω ότι στις αρμόδιες </w:t>
      </w:r>
      <w:r>
        <w:rPr>
          <w:rFonts w:eastAsia="Times New Roman"/>
          <w:color w:val="222222"/>
          <w:szCs w:val="24"/>
          <w:shd w:val="clear" w:color="auto" w:fill="FFFFFF"/>
        </w:rPr>
        <w:t>ε</w:t>
      </w:r>
      <w:r>
        <w:rPr>
          <w:rFonts w:eastAsia="Times New Roman"/>
          <w:color w:val="222222"/>
          <w:szCs w:val="24"/>
          <w:shd w:val="clear" w:color="auto" w:fill="FFFFFF"/>
        </w:rPr>
        <w:t xml:space="preserve">πιτροπές της Βουλής, </w:t>
      </w:r>
      <w:r>
        <w:rPr>
          <w:rFonts w:eastAsia="Times New Roman"/>
          <w:color w:val="222222"/>
          <w:szCs w:val="24"/>
          <w:shd w:val="clear" w:color="auto" w:fill="FFFFFF"/>
        </w:rPr>
        <w:t xml:space="preserve">προκειμένου την επόμενη φορά να μην έχουμε την κύρωση μιας </w:t>
      </w:r>
      <w:r>
        <w:rPr>
          <w:rFonts w:eastAsia="Times New Roman"/>
          <w:color w:val="222222"/>
          <w:szCs w:val="24"/>
          <w:shd w:val="clear" w:color="auto" w:fill="FFFFFF"/>
        </w:rPr>
        <w:t>π</w:t>
      </w:r>
      <w:r>
        <w:rPr>
          <w:rFonts w:eastAsia="Times New Roman"/>
          <w:color w:val="222222"/>
          <w:szCs w:val="24"/>
          <w:shd w:val="clear" w:color="auto" w:fill="FFFFFF"/>
        </w:rPr>
        <w:t xml:space="preserve">ράξης </w:t>
      </w:r>
      <w:r>
        <w:rPr>
          <w:rFonts w:eastAsia="Times New Roman"/>
          <w:color w:val="222222"/>
          <w:szCs w:val="24"/>
          <w:shd w:val="clear" w:color="auto" w:fill="FFFFFF"/>
        </w:rPr>
        <w:t>ν</w:t>
      </w:r>
      <w:r>
        <w:rPr>
          <w:rFonts w:eastAsia="Times New Roman"/>
          <w:color w:val="222222"/>
          <w:szCs w:val="24"/>
          <w:shd w:val="clear" w:color="auto" w:fill="FFFFFF"/>
        </w:rPr>
        <w:t xml:space="preserve">ομοθετικού </w:t>
      </w:r>
      <w:r>
        <w:rPr>
          <w:rFonts w:eastAsia="Times New Roman"/>
          <w:color w:val="222222"/>
          <w:szCs w:val="24"/>
          <w:shd w:val="clear" w:color="auto" w:fill="FFFFFF"/>
        </w:rPr>
        <w:t>π</w:t>
      </w:r>
      <w:r>
        <w:rPr>
          <w:rFonts w:eastAsia="Times New Roman"/>
          <w:color w:val="222222"/>
          <w:szCs w:val="24"/>
          <w:shd w:val="clear" w:color="auto" w:fill="FFFFFF"/>
        </w:rPr>
        <w:t>εριεχομένου, να το κουβεντιάσουμε εγκαίρως σε αυτόν τον τόνο, με αυτή την διάθεση, αντιλαμβανόμενοι την πραγματικότητα και τις αλήθειες, εποικοδομητικά, να σχεδιάσουμε και τα υπ</w:t>
      </w:r>
      <w:r>
        <w:rPr>
          <w:rFonts w:eastAsia="Times New Roman"/>
          <w:color w:val="222222"/>
          <w:szCs w:val="24"/>
          <w:shd w:val="clear" w:color="auto" w:fill="FFFFFF"/>
        </w:rPr>
        <w:t>όλοιπα σχέδια.</w:t>
      </w:r>
    </w:p>
    <w:p w14:paraId="1123EFA6"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θα πάρω και τα δεκαπέντε λεπτά της ομιλίας και θα κλείσω λέγοντας ότι για τους νησιώτες -ο τουρισμός ευτυχώς ανέκαμψε, κύριε </w:t>
      </w:r>
      <w:proofErr w:type="spellStart"/>
      <w:r>
        <w:rPr>
          <w:rFonts w:eastAsia="Times New Roman" w:cs="Times New Roman"/>
          <w:szCs w:val="24"/>
        </w:rPr>
        <w:t>Κόνσολα</w:t>
      </w:r>
      <w:proofErr w:type="spellEnd"/>
      <w:r>
        <w:rPr>
          <w:rFonts w:eastAsia="Times New Roman" w:cs="Times New Roman"/>
          <w:szCs w:val="24"/>
        </w:rPr>
        <w:t>- το 2016 ήταν μια κρίσιμη περίοδος. Και όσον αφορά τη δήλωσή σας τότε, ότι η αναστολή των μειωμένων συντ</w:t>
      </w:r>
      <w:r>
        <w:rPr>
          <w:rFonts w:eastAsia="Times New Roman" w:cs="Times New Roman"/>
          <w:szCs w:val="24"/>
        </w:rPr>
        <w:t xml:space="preserve">ελεστών θα εγκλωβίσει πρόσφυγες και θα καταστραφεί ο τουρισμός, θα σας πω ότι ειδικά στην </w:t>
      </w:r>
      <w:r>
        <w:rPr>
          <w:rFonts w:eastAsia="Times New Roman" w:cs="Times New Roman"/>
          <w:szCs w:val="24"/>
        </w:rPr>
        <w:t>π</w:t>
      </w:r>
      <w:r>
        <w:rPr>
          <w:rFonts w:eastAsia="Times New Roman" w:cs="Times New Roman"/>
          <w:szCs w:val="24"/>
        </w:rPr>
        <w:t>εριφέρειά σας έχει πάει καλά. Και ευτυχώς. Και πρέπει να ανταλλάξουμε απόψεις για το πώς θα το κάνουμε σωστά. Γιατί το βόρειο Αιγαίο δεν είχε ποτέ τον τουρισμό που έ</w:t>
      </w:r>
      <w:r>
        <w:rPr>
          <w:rFonts w:eastAsia="Times New Roman" w:cs="Times New Roman"/>
          <w:szCs w:val="24"/>
        </w:rPr>
        <w:t>χει το νότιο Αιγαίο. Είναι και αυτό μια άλλη πραγματικότητα. Είναι πολλά θέματα μαζί.</w:t>
      </w:r>
    </w:p>
    <w:p w14:paraId="1123EFA7"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Θα ήθελα πάρα πολύ, λοιπόν, την επόμενη φορά να μην ερχόμαστε για να κυρώνουμε στην Ολομέλεια μια πράξη νομοθετικού περιεχομένου, παρ’ όλο που ήταν ουσιαστική προς όφελος</w:t>
      </w:r>
      <w:r>
        <w:rPr>
          <w:rFonts w:eastAsia="Times New Roman" w:cs="Times New Roman"/>
          <w:szCs w:val="24"/>
        </w:rPr>
        <w:t xml:space="preserve"> της κοινωνίας και δεν εξυπηρετούσε κάτι άλλο. Και όλοι συναινούμε σε αυτό. Και να κουβεντιάσουμε στις αρμόδιες </w:t>
      </w:r>
      <w:r>
        <w:rPr>
          <w:rFonts w:eastAsia="Times New Roman" w:cs="Times New Roman"/>
          <w:szCs w:val="24"/>
        </w:rPr>
        <w:t>ε</w:t>
      </w:r>
      <w:r>
        <w:rPr>
          <w:rFonts w:eastAsia="Times New Roman" w:cs="Times New Roman"/>
          <w:szCs w:val="24"/>
        </w:rPr>
        <w:t>πιτροπές της Βουλής αντίστοιχα ζητήματα. Να μιλήσουμε και πολιτικά. Να μιλήσουμε και εποικοδομητικά, όμως, από εδώ και πέρα, γιατί σε ετούτη τη</w:t>
      </w:r>
      <w:r>
        <w:rPr>
          <w:rFonts w:eastAsia="Times New Roman" w:cs="Times New Roman"/>
          <w:szCs w:val="24"/>
        </w:rPr>
        <w:t xml:space="preserve"> χώρα</w:t>
      </w:r>
      <w:r>
        <w:rPr>
          <w:rFonts w:eastAsia="Times New Roman" w:cs="Times New Roman"/>
          <w:szCs w:val="24"/>
        </w:rPr>
        <w:t>,</w:t>
      </w:r>
      <w:r>
        <w:rPr>
          <w:rFonts w:eastAsia="Times New Roman" w:cs="Times New Roman"/>
          <w:szCs w:val="24"/>
        </w:rPr>
        <w:t xml:space="preserve"> με τα προβλήματα που έχει, σε μια νέα </w:t>
      </w:r>
      <w:r>
        <w:rPr>
          <w:rFonts w:eastAsia="Times New Roman" w:cs="Times New Roman"/>
          <w:szCs w:val="24"/>
        </w:rPr>
        <w:lastRenderedPageBreak/>
        <w:t xml:space="preserve">εποχή νομίζω ότι όλοι αξίζουμε να μιλάμε με περισσότερη ειλικρίνεια. </w:t>
      </w:r>
    </w:p>
    <w:p w14:paraId="1123EFA8"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Για τις τροπολογίες επιφυλάσσομαι στη δευτερολογία μου, ακούγοντας και τον κύριο Υπουργό.</w:t>
      </w:r>
    </w:p>
    <w:p w14:paraId="1123EFA9"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1123EFAA" w14:textId="77777777" w:rsidR="00A4113B" w:rsidRDefault="00FE19D4">
      <w:pPr>
        <w:spacing w:line="600" w:lineRule="auto"/>
        <w:ind w:firstLine="720"/>
        <w:contextualSpacing/>
        <w:jc w:val="center"/>
        <w:rPr>
          <w:rFonts w:eastAsia="Times New Roman" w:cs="Times New Roman"/>
          <w:szCs w:val="24"/>
        </w:rPr>
      </w:pPr>
      <w:r w:rsidRPr="007A7052">
        <w:rPr>
          <w:rFonts w:eastAsia="Times New Roman" w:cs="Times New Roman"/>
          <w:szCs w:val="24"/>
        </w:rPr>
        <w:t>(Χειροκροτήματα από την πτέρυγα</w:t>
      </w:r>
      <w:r w:rsidRPr="007A7052">
        <w:rPr>
          <w:rFonts w:eastAsia="Times New Roman" w:cs="Times New Roman"/>
          <w:szCs w:val="24"/>
        </w:rPr>
        <w:t xml:space="preserve"> του ΣΥΡΙΖΑ)</w:t>
      </w:r>
    </w:p>
    <w:p w14:paraId="1123EFAB" w14:textId="77777777" w:rsidR="00A4113B" w:rsidRDefault="00FE19D4">
      <w:pPr>
        <w:spacing w:line="600" w:lineRule="auto"/>
        <w:ind w:firstLine="720"/>
        <w:contextualSpacing/>
        <w:jc w:val="both"/>
        <w:rPr>
          <w:rFonts w:eastAsia="Times New Roman" w:cs="Times New Roman"/>
          <w:szCs w:val="24"/>
        </w:rPr>
      </w:pPr>
      <w:r w:rsidRPr="00641445">
        <w:rPr>
          <w:rFonts w:eastAsia="Times New Roman" w:cs="Times New Roman"/>
          <w:b/>
          <w:szCs w:val="24"/>
        </w:rPr>
        <w:t>ΠΡΟΕΔΡΕΥΩΝ (Νικήτας Κακλαμάνης):</w:t>
      </w:r>
      <w:r>
        <w:rPr>
          <w:rFonts w:eastAsia="Times New Roman" w:cs="Times New Roman"/>
          <w:szCs w:val="24"/>
        </w:rPr>
        <w:t xml:space="preserve"> Τον λόγο έχει ο γενικός εισηγητής της Νέας Δημοκρατίας, Βουλευτής Δωδεκανήσου, κ. Εμμανουήλ </w:t>
      </w:r>
      <w:proofErr w:type="spellStart"/>
      <w:r>
        <w:rPr>
          <w:rFonts w:eastAsia="Times New Roman" w:cs="Times New Roman"/>
          <w:szCs w:val="24"/>
        </w:rPr>
        <w:t>Κόνσολας</w:t>
      </w:r>
      <w:proofErr w:type="spellEnd"/>
      <w:r>
        <w:rPr>
          <w:rFonts w:eastAsia="Times New Roman" w:cs="Times New Roman"/>
          <w:szCs w:val="24"/>
        </w:rPr>
        <w:t>.</w:t>
      </w:r>
    </w:p>
    <w:p w14:paraId="1123EFAC" w14:textId="77777777" w:rsidR="00A4113B" w:rsidRDefault="00FE19D4">
      <w:pPr>
        <w:spacing w:line="600" w:lineRule="auto"/>
        <w:ind w:firstLine="720"/>
        <w:contextualSpacing/>
        <w:jc w:val="both"/>
        <w:rPr>
          <w:rFonts w:eastAsia="Times New Roman" w:cs="Times New Roman"/>
          <w:szCs w:val="24"/>
        </w:rPr>
      </w:pPr>
      <w:r w:rsidRPr="001E326B">
        <w:rPr>
          <w:rFonts w:eastAsia="Times New Roman" w:cs="Times New Roman"/>
          <w:b/>
          <w:szCs w:val="24"/>
        </w:rPr>
        <w:t xml:space="preserve">ΕΜΜΑΝΟΥΗΛ ΚΟΝΣΟΛΑΣ: </w:t>
      </w:r>
      <w:r>
        <w:rPr>
          <w:rFonts w:eastAsia="Times New Roman" w:cs="Times New Roman"/>
          <w:szCs w:val="24"/>
        </w:rPr>
        <w:t>Ευχαριστώ πολύ, κύριε Πρόεδρε.</w:t>
      </w:r>
    </w:p>
    <w:p w14:paraId="1123EFAD"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Κύριε Αντιπρόεδρε, κύριε Υπουργέ, κυρίες και κύριοι συνάδ</w:t>
      </w:r>
      <w:r>
        <w:rPr>
          <w:rFonts w:eastAsia="Times New Roman" w:cs="Times New Roman"/>
          <w:szCs w:val="24"/>
        </w:rPr>
        <w:t>ελφοι, άκουσα με προσοχή τον εισηγητή του ΣΥΡΙΖΑ, τον κ. Πάλλη, που τον χαρακτηρίζει η ευγένεια και με πολύ χαμηλούς τόνους προσπάθησε να υποστηρίξει ένα νομοσχέδιο</w:t>
      </w:r>
      <w:r w:rsidRPr="00410FFB">
        <w:rPr>
          <w:rFonts w:eastAsia="Times New Roman" w:cs="Times New Roman"/>
          <w:szCs w:val="24"/>
        </w:rPr>
        <w:t>,</w:t>
      </w:r>
      <w:r>
        <w:rPr>
          <w:rFonts w:eastAsia="Times New Roman" w:cs="Times New Roman"/>
          <w:szCs w:val="24"/>
        </w:rPr>
        <w:t xml:space="preserve"> που η Κυβέρνηση, δυστυχώς, θα μπορούσε να αποτρέψει να το καταθέσει στην Εθνική Αντιπροσωπεία. Με δική της υπαιτιότητα το κα</w:t>
      </w:r>
      <w:r>
        <w:rPr>
          <w:rFonts w:eastAsia="Times New Roman" w:cs="Times New Roman"/>
          <w:szCs w:val="24"/>
        </w:rPr>
        <w:lastRenderedPageBreak/>
        <w:t xml:space="preserve">ταθέτει στην Εθνική Αντιπροσωπεία σήμερα, αφού θα μπορούσαν τα ζητήματα ή να εκλείπουν ή να είχαν λυθεί σε προηγούμενο διάστημα. </w:t>
      </w:r>
    </w:p>
    <w:p w14:paraId="1123EFAE"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έλω να είμαι από την αρχή πολύ ξεκάθαρος. Άνοιξε ο κ. Πάλλης πολλά ζητήματα </w:t>
      </w:r>
      <w:r>
        <w:rPr>
          <w:rFonts w:eastAsia="Times New Roman" w:cs="Times New Roman"/>
          <w:szCs w:val="24"/>
        </w:rPr>
        <w:t>γ</w:t>
      </w:r>
      <w:r>
        <w:rPr>
          <w:rFonts w:eastAsia="Times New Roman" w:cs="Times New Roman"/>
          <w:szCs w:val="24"/>
        </w:rPr>
        <w:t>ια τον τουρισμό σε σχέση με τις αφίξεις και την επιτυχία της τουριστικής πολιτικής της Κυβέρνησης. Μόνο που</w:t>
      </w:r>
      <w:r>
        <w:rPr>
          <w:rFonts w:eastAsia="Times New Roman" w:cs="Times New Roman"/>
          <w:szCs w:val="24"/>
        </w:rPr>
        <w:t>,</w:t>
      </w:r>
      <w:r>
        <w:rPr>
          <w:rFonts w:eastAsia="Times New Roman" w:cs="Times New Roman"/>
          <w:szCs w:val="24"/>
        </w:rPr>
        <w:t xml:space="preserve"> απ’ ό,τι ξέρετε, κυρίες και κύριοι συνάδελφοι, σε ό,τι αφορά τον τουρι</w:t>
      </w:r>
      <w:r>
        <w:rPr>
          <w:rFonts w:eastAsia="Times New Roman" w:cs="Times New Roman"/>
          <w:szCs w:val="24"/>
        </w:rPr>
        <w:t>σμό, το θετικό πρόσημο δεν το καταγράφουν οι αφίξεις. Το καταγράφουν τα έσοδα. Και εδώ αδιάψευστος μάρτυρας είναι τα νούμερα, είναι τα στοιχεία που έχουν καταγραφεί από την Τράπεζα της Ελλάδος αλλά και από το Ινστιτούτο Τουριστικών Ερευνών</w:t>
      </w:r>
      <w:r w:rsidRPr="00410FFB">
        <w:rPr>
          <w:rFonts w:eastAsia="Times New Roman" w:cs="Times New Roman"/>
          <w:szCs w:val="24"/>
        </w:rPr>
        <w:t xml:space="preserve"> </w:t>
      </w:r>
      <w:r>
        <w:rPr>
          <w:rFonts w:eastAsia="Times New Roman" w:cs="Times New Roman"/>
          <w:szCs w:val="24"/>
        </w:rPr>
        <w:t>–</w:t>
      </w:r>
      <w:r>
        <w:rPr>
          <w:rFonts w:eastAsia="Times New Roman" w:cs="Times New Roman"/>
          <w:szCs w:val="24"/>
        </w:rPr>
        <w:t>«</w:t>
      </w:r>
      <w:r>
        <w:rPr>
          <w:rFonts w:eastAsia="Times New Roman" w:cs="Times New Roman"/>
          <w:szCs w:val="24"/>
        </w:rPr>
        <w:t>ΙΝΣΕΤΕ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αλλ</w:t>
      </w:r>
      <w:r>
        <w:rPr>
          <w:rFonts w:eastAsia="Times New Roman" w:cs="Times New Roman"/>
          <w:szCs w:val="24"/>
        </w:rPr>
        <w:t>ά και από άλλους θεσμικούς παράγοντες της χώρας.</w:t>
      </w:r>
    </w:p>
    <w:p w14:paraId="1123EFAF"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τώρα το Αιγαίο: Δυστυχώς από αυτό το Βήμα επιτρέψτε μου να πω για άλλη μια φορά –και εύχομαι να μη γίνω μάντης κακών εξελίξεων για την ερχόμενη περίοδο- τα νούμερα δεν πήγαν καλά σε ό,τι αφορά </w:t>
      </w:r>
      <w:r>
        <w:rPr>
          <w:rFonts w:eastAsia="Times New Roman" w:cs="Times New Roman"/>
          <w:szCs w:val="24"/>
        </w:rPr>
        <w:t>τις αφίξεις, όπως δεν πήγαν καλά και για την κρουαζιέρα. Πολύ περισσότερο δεν πή</w:t>
      </w:r>
      <w:r>
        <w:rPr>
          <w:rFonts w:eastAsia="Times New Roman" w:cs="Times New Roman"/>
          <w:szCs w:val="24"/>
        </w:rPr>
        <w:lastRenderedPageBreak/>
        <w:t xml:space="preserve">γαν καλά στα έσοδα. Και αυτό γιατί, κυρίες και κύριοι της κυβερνητικής πλειοψηφίας, δημιουργήσατε τεράστιο ζήτημα στην τουριστική πολιτική των νησιών αυτών, στην </w:t>
      </w:r>
      <w:r w:rsidRPr="00A14BF9">
        <w:rPr>
          <w:rFonts w:eastAsia="Times New Roman" w:cs="Times New Roman"/>
          <w:szCs w:val="24"/>
        </w:rPr>
        <w:t>τουριστική π</w:t>
      </w:r>
      <w:r>
        <w:rPr>
          <w:rFonts w:eastAsia="Times New Roman" w:cs="Times New Roman"/>
          <w:szCs w:val="24"/>
        </w:rPr>
        <w:t>ρο</w:t>
      </w:r>
      <w:r>
        <w:rPr>
          <w:rFonts w:eastAsia="Times New Roman" w:cs="Times New Roman"/>
          <w:szCs w:val="24"/>
        </w:rPr>
        <w:t>βολή</w:t>
      </w:r>
      <w:r w:rsidRPr="00A14BF9">
        <w:rPr>
          <w:rFonts w:eastAsia="Times New Roman" w:cs="Times New Roman"/>
          <w:szCs w:val="24"/>
        </w:rPr>
        <w:t xml:space="preserve"> των νησιών αυτών</w:t>
      </w:r>
      <w:r>
        <w:rPr>
          <w:rFonts w:eastAsia="Times New Roman" w:cs="Times New Roman"/>
          <w:szCs w:val="24"/>
        </w:rPr>
        <w:t>. Το μεταναστευτικό έχει γίνει το εμπόδιο στα νησιά αυτά. Κανείς δεν το αμφισβητεί.</w:t>
      </w:r>
    </w:p>
    <w:p w14:paraId="1123EFB0"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Και επειδή, κύριοι συνάδελφοι, υποστηρίξατε σε σχέση με τους μειωμένους συντελεστές ΦΠΑ και επικαλεστήκατε και το Επιμελητήριο Λέσβου, θέλω να σας θυμί</w:t>
      </w:r>
      <w:r>
        <w:rPr>
          <w:rFonts w:eastAsia="Times New Roman" w:cs="Times New Roman"/>
          <w:szCs w:val="24"/>
        </w:rPr>
        <w:t xml:space="preserve">σω για άλλη μια φορά ότι στο Επιμελητήριο Λέσβου έχει παρουσιαστεί η μελέτη που είχε ανατεθεί από το Επιμελητήριο Λέσβου στο Ινστιτούτο Οικονομικών και Φορολογικών Μελετών και το οποίο καταθέτει τους προβληματισμούς σε σχέση με την κατάργηση των μειωμένων </w:t>
      </w:r>
      <w:r>
        <w:rPr>
          <w:rFonts w:eastAsia="Times New Roman" w:cs="Times New Roman"/>
          <w:szCs w:val="24"/>
        </w:rPr>
        <w:t xml:space="preserve">συντελεστών ΦΠΑ στα νησιά. Αυτά δεν τα λέει ούτε ο Μάνος ο </w:t>
      </w:r>
      <w:proofErr w:type="spellStart"/>
      <w:r>
        <w:rPr>
          <w:rFonts w:eastAsia="Times New Roman" w:cs="Times New Roman"/>
          <w:szCs w:val="24"/>
        </w:rPr>
        <w:t>Κόνσολας</w:t>
      </w:r>
      <w:proofErr w:type="spellEnd"/>
      <w:r>
        <w:rPr>
          <w:rFonts w:eastAsia="Times New Roman" w:cs="Times New Roman"/>
          <w:szCs w:val="24"/>
        </w:rPr>
        <w:t xml:space="preserve"> ούτε η Νέα Δημοκρατία. Τα λέει μια ανεξάρτητη αρχή.</w:t>
      </w:r>
    </w:p>
    <w:p w14:paraId="1123EFB1"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Εκεί, λοιπόν, τι λέει πρακτικά; Λέει ότι έχει επιβαρυνθεί το τουριστικό προϊόν, έχει επιβαρυνθεί η οικονομία κλίμακας, η μικρή οικονομία</w:t>
      </w:r>
      <w:r>
        <w:rPr>
          <w:rFonts w:eastAsia="Times New Roman" w:cs="Times New Roman"/>
          <w:szCs w:val="24"/>
        </w:rPr>
        <w:t xml:space="preserve"> των νησιών και έχει γίνει το προϊόν μη ανταγωνιστικό, όπως έχει γίνει και μη ανταγωνιστική πλέον η διαβίωση</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εξαιτίας της αύξησης των τιμών των ειδών πρώτης ανάγκης συνολικά στη νησιωτική χώρα. Επίσης, μια άλλη πρόσθετη παράμετρος -επιτρέψτε μου να το πω,</w:t>
      </w:r>
      <w:r>
        <w:rPr>
          <w:rFonts w:eastAsia="Times New Roman" w:cs="Times New Roman"/>
          <w:szCs w:val="24"/>
        </w:rPr>
        <w:t xml:space="preserve"> το έχει καταθέσει εδώ η Νέα Δημοκρατία κατά κόρον- </w:t>
      </w:r>
      <w:r>
        <w:rPr>
          <w:rFonts w:eastAsia="Times New Roman" w:cs="Times New Roman"/>
          <w:szCs w:val="24"/>
        </w:rPr>
        <w:t>και</w:t>
      </w:r>
      <w:r>
        <w:rPr>
          <w:rFonts w:eastAsia="Times New Roman" w:cs="Times New Roman"/>
          <w:szCs w:val="24"/>
        </w:rPr>
        <w:t xml:space="preserve"> δεν έχει απαντήσει το Υπουργείο Οικονομικών</w:t>
      </w:r>
      <w:r>
        <w:rPr>
          <w:rFonts w:eastAsia="Times New Roman" w:cs="Times New Roman"/>
          <w:szCs w:val="24"/>
        </w:rPr>
        <w:t>,</w:t>
      </w:r>
      <w:r>
        <w:rPr>
          <w:rFonts w:eastAsia="Times New Roman" w:cs="Times New Roman"/>
          <w:szCs w:val="24"/>
        </w:rPr>
        <w:t xml:space="preserve"> επικαλούμαι την παρουσία της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Παπανάτσιου</w:t>
      </w:r>
      <w:proofErr w:type="spellEnd"/>
      <w:r>
        <w:rPr>
          <w:rFonts w:eastAsia="Times New Roman" w:cs="Times New Roman"/>
          <w:szCs w:val="24"/>
        </w:rPr>
        <w:t xml:space="preserve"> που είναι εδώ –χαίρομαι που είναι εδώ- να μας πει ποιο είναι το όφελος της Ανεξάρτητης Αρχής Εσόδων από αυτό το</w:t>
      </w:r>
      <w:r>
        <w:rPr>
          <w:rFonts w:eastAsia="Times New Roman" w:cs="Times New Roman"/>
          <w:szCs w:val="24"/>
        </w:rPr>
        <w:t xml:space="preserve"> δημοσιονομικό μέτρο, δηλαδή της περικοπής των συντελεστών ΦΠΑ στα νησιά. Ποια είναι τα έσοδα; Τι έχει δημιουργήσει ως απόθεμα στην Ανεξάρτητη Αρχή Εσόδων; Γιατί καταργήθηκε τελικά; Δεν πήραμε μια πειστική απάντηση, γιατί απλά κα</w:t>
      </w:r>
      <w:r>
        <w:rPr>
          <w:rFonts w:eastAsia="Times New Roman" w:cs="Times New Roman"/>
          <w:szCs w:val="24"/>
        </w:rPr>
        <w:t>μ</w:t>
      </w:r>
      <w:r>
        <w:rPr>
          <w:rFonts w:eastAsia="Times New Roman" w:cs="Times New Roman"/>
          <w:szCs w:val="24"/>
        </w:rPr>
        <w:t xml:space="preserve">μία κυβέρνηση και κανένας </w:t>
      </w:r>
      <w:r>
        <w:rPr>
          <w:rFonts w:eastAsia="Times New Roman" w:cs="Times New Roman"/>
          <w:szCs w:val="24"/>
        </w:rPr>
        <w:t>Υπουργός μέχρι τώρα δεν τόλμησε, κυρίες και κύριοι συνάδελφοι, να καταργήσει αυτό το μόνο αναπτυξιακό μέτρο που υπήρχε στα νησιά μας.</w:t>
      </w:r>
    </w:p>
    <w:p w14:paraId="1123EFB2" w14:textId="77777777" w:rsidR="00A4113B" w:rsidRDefault="00FE19D4">
      <w:pPr>
        <w:spacing w:line="600" w:lineRule="auto"/>
        <w:ind w:firstLine="720"/>
        <w:contextualSpacing/>
        <w:jc w:val="both"/>
        <w:rPr>
          <w:rFonts w:eastAsia="Times New Roman"/>
          <w:szCs w:val="24"/>
        </w:rPr>
      </w:pPr>
      <w:r>
        <w:rPr>
          <w:rFonts w:eastAsia="Times New Roman"/>
          <w:szCs w:val="24"/>
        </w:rPr>
        <w:t xml:space="preserve">Και ξέρετε, </w:t>
      </w:r>
      <w:r w:rsidRPr="00154A61">
        <w:rPr>
          <w:rFonts w:eastAsia="Times New Roman"/>
          <w:szCs w:val="24"/>
        </w:rPr>
        <w:t>για να πάμε στα του νομοσχεδίου</w:t>
      </w:r>
      <w:r w:rsidRPr="00C30985">
        <w:rPr>
          <w:rFonts w:eastAsia="Times New Roman"/>
          <w:szCs w:val="24"/>
        </w:rPr>
        <w:t>,</w:t>
      </w:r>
      <w:r w:rsidRPr="00154A61">
        <w:rPr>
          <w:rFonts w:eastAsia="Times New Roman"/>
          <w:szCs w:val="24"/>
        </w:rPr>
        <w:t xml:space="preserve"> στην κ</w:t>
      </w:r>
      <w:r>
        <w:rPr>
          <w:rFonts w:eastAsia="Times New Roman"/>
          <w:szCs w:val="24"/>
        </w:rPr>
        <w:t>ύ</w:t>
      </w:r>
      <w:r w:rsidRPr="00154A61">
        <w:rPr>
          <w:rFonts w:eastAsia="Times New Roman"/>
          <w:szCs w:val="24"/>
        </w:rPr>
        <w:t>ρωση</w:t>
      </w:r>
      <w:r>
        <w:rPr>
          <w:rFonts w:eastAsia="Times New Roman"/>
          <w:szCs w:val="24"/>
        </w:rPr>
        <w:t xml:space="preserve"> της </w:t>
      </w:r>
      <w:r>
        <w:rPr>
          <w:rFonts w:eastAsia="Times New Roman"/>
          <w:szCs w:val="24"/>
        </w:rPr>
        <w:t>π</w:t>
      </w:r>
      <w:r>
        <w:rPr>
          <w:rFonts w:eastAsia="Times New Roman"/>
          <w:szCs w:val="24"/>
        </w:rPr>
        <w:t>ράξης</w:t>
      </w:r>
      <w:r w:rsidRPr="00154A61">
        <w:rPr>
          <w:rFonts w:eastAsia="Times New Roman"/>
          <w:szCs w:val="24"/>
        </w:rPr>
        <w:t xml:space="preserve"> </w:t>
      </w:r>
      <w:r>
        <w:rPr>
          <w:rFonts w:eastAsia="Times New Roman"/>
          <w:szCs w:val="24"/>
        </w:rPr>
        <w:t>ν</w:t>
      </w:r>
      <w:r w:rsidRPr="00154A61">
        <w:rPr>
          <w:rFonts w:eastAsia="Times New Roman"/>
          <w:szCs w:val="24"/>
        </w:rPr>
        <w:t xml:space="preserve">ομοθετικού </w:t>
      </w:r>
      <w:r>
        <w:rPr>
          <w:rFonts w:eastAsia="Times New Roman"/>
          <w:szCs w:val="24"/>
        </w:rPr>
        <w:t>π</w:t>
      </w:r>
      <w:r w:rsidRPr="00154A61">
        <w:rPr>
          <w:rFonts w:eastAsia="Times New Roman"/>
          <w:szCs w:val="24"/>
        </w:rPr>
        <w:t>εριεχομένου παράτασης δυνατότητ</w:t>
      </w:r>
      <w:r>
        <w:rPr>
          <w:rFonts w:eastAsia="Times New Roman"/>
          <w:szCs w:val="24"/>
        </w:rPr>
        <w:t xml:space="preserve">ας </w:t>
      </w:r>
      <w:r>
        <w:rPr>
          <w:rFonts w:eastAsia="Times New Roman"/>
          <w:szCs w:val="24"/>
        </w:rPr>
        <w:t>εξαίρεσης</w:t>
      </w:r>
      <w:r w:rsidRPr="00154A61">
        <w:rPr>
          <w:rFonts w:eastAsia="Times New Roman"/>
          <w:szCs w:val="24"/>
        </w:rPr>
        <w:t xml:space="preserve"> της κύριας κατοικίας και τα άλλα συναφή ζητήματα</w:t>
      </w:r>
      <w:r>
        <w:rPr>
          <w:rFonts w:eastAsia="Times New Roman"/>
          <w:szCs w:val="24"/>
        </w:rPr>
        <w:t>,</w:t>
      </w:r>
      <w:r w:rsidRPr="00154A61">
        <w:rPr>
          <w:rFonts w:eastAsia="Times New Roman"/>
          <w:szCs w:val="24"/>
        </w:rPr>
        <w:t xml:space="preserve"> που είναι οι συντελεστές και το μεταφορικό ισοδύναμο</w:t>
      </w:r>
      <w:r>
        <w:rPr>
          <w:rFonts w:eastAsia="Times New Roman"/>
          <w:szCs w:val="24"/>
        </w:rPr>
        <w:t>,</w:t>
      </w:r>
      <w:r w:rsidRPr="00154A61">
        <w:rPr>
          <w:rFonts w:eastAsia="Times New Roman"/>
          <w:szCs w:val="24"/>
        </w:rPr>
        <w:t xml:space="preserve"> </w:t>
      </w:r>
      <w:r w:rsidRPr="00154A61">
        <w:rPr>
          <w:rFonts w:eastAsia="Times New Roman"/>
          <w:szCs w:val="24"/>
        </w:rPr>
        <w:lastRenderedPageBreak/>
        <w:t>συζητάμε σήμερα κάτι το οποίο</w:t>
      </w:r>
      <w:r>
        <w:rPr>
          <w:rFonts w:eastAsia="Times New Roman"/>
          <w:szCs w:val="24"/>
        </w:rPr>
        <w:t>,</w:t>
      </w:r>
      <w:r>
        <w:rPr>
          <w:rFonts w:eastAsia="Times New Roman"/>
          <w:szCs w:val="24"/>
        </w:rPr>
        <w:t xml:space="preserve"> όπως είπα στην αρχική μου αναφορά, </w:t>
      </w:r>
      <w:r w:rsidRPr="00154A61">
        <w:rPr>
          <w:rFonts w:eastAsia="Times New Roman"/>
          <w:szCs w:val="24"/>
        </w:rPr>
        <w:t xml:space="preserve">κύριε </w:t>
      </w:r>
      <w:r>
        <w:rPr>
          <w:rFonts w:eastAsia="Times New Roman"/>
          <w:szCs w:val="24"/>
        </w:rPr>
        <w:t>Π</w:t>
      </w:r>
      <w:r w:rsidRPr="00154A61">
        <w:rPr>
          <w:rFonts w:eastAsia="Times New Roman"/>
          <w:szCs w:val="24"/>
        </w:rPr>
        <w:t>ρόεδρε</w:t>
      </w:r>
      <w:r>
        <w:rPr>
          <w:rFonts w:eastAsia="Times New Roman"/>
          <w:szCs w:val="24"/>
        </w:rPr>
        <w:t>,</w:t>
      </w:r>
      <w:r w:rsidRPr="00154A61">
        <w:rPr>
          <w:rFonts w:eastAsia="Times New Roman"/>
          <w:szCs w:val="24"/>
        </w:rPr>
        <w:t xml:space="preserve"> θα μπορούσε να έχει αποτραπεί</w:t>
      </w:r>
      <w:r>
        <w:rPr>
          <w:rFonts w:eastAsia="Times New Roman"/>
          <w:szCs w:val="24"/>
        </w:rPr>
        <w:t>. Έκπληκτοι, ω</w:t>
      </w:r>
      <w:r w:rsidRPr="00154A61">
        <w:rPr>
          <w:rFonts w:eastAsia="Times New Roman"/>
          <w:szCs w:val="24"/>
        </w:rPr>
        <w:t>στόσο</w:t>
      </w:r>
      <w:r>
        <w:rPr>
          <w:rFonts w:eastAsia="Times New Roman"/>
          <w:szCs w:val="24"/>
        </w:rPr>
        <w:t>,</w:t>
      </w:r>
      <w:r w:rsidRPr="00154A61">
        <w:rPr>
          <w:rFonts w:eastAsia="Times New Roman"/>
          <w:szCs w:val="24"/>
        </w:rPr>
        <w:t xml:space="preserve"> οι πολίτες</w:t>
      </w:r>
      <w:r>
        <w:rPr>
          <w:rFonts w:eastAsia="Times New Roman"/>
          <w:szCs w:val="24"/>
        </w:rPr>
        <w:t>,</w:t>
      </w:r>
      <w:r w:rsidRPr="00154A61">
        <w:rPr>
          <w:rFonts w:eastAsia="Times New Roman"/>
          <w:szCs w:val="24"/>
        </w:rPr>
        <w:t xml:space="preserve"> όχι μόνο στα νησιά</w:t>
      </w:r>
      <w:r>
        <w:rPr>
          <w:rFonts w:eastAsia="Times New Roman"/>
          <w:szCs w:val="24"/>
        </w:rPr>
        <w:t>,</w:t>
      </w:r>
      <w:r>
        <w:rPr>
          <w:rFonts w:eastAsia="Times New Roman"/>
          <w:szCs w:val="24"/>
        </w:rPr>
        <w:t xml:space="preserve"> αλλά </w:t>
      </w:r>
      <w:r w:rsidRPr="00154A61">
        <w:rPr>
          <w:rFonts w:eastAsia="Times New Roman"/>
          <w:szCs w:val="24"/>
        </w:rPr>
        <w:t>σε όλη την επικράτεια</w:t>
      </w:r>
      <w:r>
        <w:rPr>
          <w:rFonts w:eastAsia="Times New Roman"/>
          <w:szCs w:val="24"/>
        </w:rPr>
        <w:t>,</w:t>
      </w:r>
      <w:r w:rsidRPr="00154A61">
        <w:rPr>
          <w:rFonts w:eastAsia="Times New Roman"/>
          <w:szCs w:val="24"/>
        </w:rPr>
        <w:t xml:space="preserve"> παρακολουθούν αυτή τη σκιαμαχία των κυβερνητικών εταίρων</w:t>
      </w:r>
      <w:r>
        <w:rPr>
          <w:rFonts w:eastAsia="Times New Roman"/>
          <w:szCs w:val="24"/>
        </w:rPr>
        <w:t>,</w:t>
      </w:r>
      <w:r w:rsidRPr="00154A61">
        <w:rPr>
          <w:rFonts w:eastAsia="Times New Roman"/>
          <w:szCs w:val="24"/>
        </w:rPr>
        <w:t xml:space="preserve"> του κ</w:t>
      </w:r>
      <w:r>
        <w:rPr>
          <w:rFonts w:eastAsia="Times New Roman"/>
          <w:szCs w:val="24"/>
        </w:rPr>
        <w:t>.</w:t>
      </w:r>
      <w:r w:rsidRPr="00154A61">
        <w:rPr>
          <w:rFonts w:eastAsia="Times New Roman"/>
          <w:szCs w:val="24"/>
        </w:rPr>
        <w:t xml:space="preserve"> Τσίπρα και του κ</w:t>
      </w:r>
      <w:r>
        <w:rPr>
          <w:rFonts w:eastAsia="Times New Roman"/>
          <w:szCs w:val="24"/>
        </w:rPr>
        <w:t>.</w:t>
      </w:r>
      <w:r w:rsidRPr="00154A61">
        <w:rPr>
          <w:rFonts w:eastAsia="Times New Roman"/>
          <w:szCs w:val="24"/>
        </w:rPr>
        <w:t xml:space="preserve"> Καμμένου</w:t>
      </w:r>
      <w:r>
        <w:rPr>
          <w:rFonts w:eastAsia="Times New Roman"/>
          <w:szCs w:val="24"/>
        </w:rPr>
        <w:t>,</w:t>
      </w:r>
      <w:r w:rsidRPr="00154A61">
        <w:rPr>
          <w:rFonts w:eastAsia="Times New Roman"/>
          <w:szCs w:val="24"/>
        </w:rPr>
        <w:t xml:space="preserve"> από τα </w:t>
      </w:r>
      <w:r>
        <w:rPr>
          <w:rFonts w:eastAsia="Times New Roman"/>
          <w:szCs w:val="24"/>
        </w:rPr>
        <w:t>μ</w:t>
      </w:r>
      <w:r w:rsidRPr="00154A61">
        <w:rPr>
          <w:rFonts w:eastAsia="Times New Roman"/>
          <w:szCs w:val="24"/>
        </w:rPr>
        <w:t xml:space="preserve">έσα κοινωνικής δικτύωσης και από τα </w:t>
      </w:r>
      <w:proofErr w:type="spellStart"/>
      <w:r w:rsidRPr="00154A61">
        <w:rPr>
          <w:rFonts w:eastAsia="Times New Roman"/>
          <w:szCs w:val="24"/>
        </w:rPr>
        <w:t>tweets</w:t>
      </w:r>
      <w:proofErr w:type="spellEnd"/>
      <w:r w:rsidRPr="00154A61">
        <w:rPr>
          <w:rFonts w:eastAsia="Times New Roman"/>
          <w:szCs w:val="24"/>
        </w:rPr>
        <w:t xml:space="preserve"> που ανταλλάσσει ο ένας με τον άλλο</w:t>
      </w:r>
      <w:r>
        <w:rPr>
          <w:rFonts w:eastAsia="Times New Roman"/>
          <w:szCs w:val="24"/>
        </w:rPr>
        <w:t>.</w:t>
      </w:r>
      <w:r w:rsidRPr="00154A61">
        <w:rPr>
          <w:rFonts w:eastAsia="Times New Roman"/>
          <w:szCs w:val="24"/>
        </w:rPr>
        <w:t xml:space="preserve"> Δηλαδή</w:t>
      </w:r>
      <w:r>
        <w:rPr>
          <w:rFonts w:eastAsia="Times New Roman"/>
          <w:szCs w:val="24"/>
        </w:rPr>
        <w:t>,</w:t>
      </w:r>
      <w:r w:rsidRPr="00154A61">
        <w:rPr>
          <w:rFonts w:eastAsia="Times New Roman"/>
          <w:szCs w:val="24"/>
        </w:rPr>
        <w:t xml:space="preserve"> δεν συνάδουν αυτά μ</w:t>
      </w:r>
      <w:r w:rsidRPr="00154A61">
        <w:rPr>
          <w:rFonts w:eastAsia="Times New Roman"/>
          <w:szCs w:val="24"/>
        </w:rPr>
        <w:t>ε την έννοια της λειτουργίας μιας ευνομούμενης πολιτείας και</w:t>
      </w:r>
      <w:r>
        <w:rPr>
          <w:rFonts w:eastAsia="Times New Roman"/>
          <w:szCs w:val="24"/>
        </w:rPr>
        <w:t>,</w:t>
      </w:r>
      <w:r w:rsidRPr="00154A61">
        <w:rPr>
          <w:rFonts w:eastAsia="Times New Roman"/>
          <w:szCs w:val="24"/>
        </w:rPr>
        <w:t xml:space="preserve"> κυρίως</w:t>
      </w:r>
      <w:r>
        <w:rPr>
          <w:rFonts w:eastAsia="Times New Roman"/>
          <w:szCs w:val="24"/>
        </w:rPr>
        <w:t>,</w:t>
      </w:r>
      <w:r w:rsidRPr="00154A61">
        <w:rPr>
          <w:rFonts w:eastAsia="Times New Roman"/>
          <w:szCs w:val="24"/>
        </w:rPr>
        <w:t xml:space="preserve"> δεν συνάδει αυτή η λειτουργία των </w:t>
      </w:r>
      <w:r>
        <w:rPr>
          <w:rFonts w:eastAsia="Times New Roman"/>
          <w:szCs w:val="24"/>
        </w:rPr>
        <w:t>κυβερνητι</w:t>
      </w:r>
      <w:r w:rsidRPr="00154A61">
        <w:rPr>
          <w:rFonts w:eastAsia="Times New Roman"/>
          <w:szCs w:val="24"/>
        </w:rPr>
        <w:t>κών εταίρων με τις συνθήκες που έχει η χώρα</w:t>
      </w:r>
      <w:r>
        <w:rPr>
          <w:rFonts w:eastAsia="Times New Roman"/>
          <w:szCs w:val="24"/>
        </w:rPr>
        <w:t>.</w:t>
      </w:r>
      <w:r w:rsidRPr="00154A61">
        <w:rPr>
          <w:rFonts w:eastAsia="Times New Roman"/>
          <w:szCs w:val="24"/>
        </w:rPr>
        <w:t xml:space="preserve"> </w:t>
      </w:r>
      <w:r>
        <w:rPr>
          <w:rFonts w:eastAsia="Times New Roman"/>
          <w:szCs w:val="24"/>
        </w:rPr>
        <w:t>Αυτά π</w:t>
      </w:r>
      <w:r w:rsidRPr="00154A61">
        <w:rPr>
          <w:rFonts w:eastAsia="Times New Roman"/>
          <w:szCs w:val="24"/>
        </w:rPr>
        <w:t>αραπέμπ</w:t>
      </w:r>
      <w:r>
        <w:rPr>
          <w:rFonts w:eastAsia="Times New Roman"/>
          <w:szCs w:val="24"/>
        </w:rPr>
        <w:t>ουν</w:t>
      </w:r>
      <w:r w:rsidRPr="00154A61">
        <w:rPr>
          <w:rFonts w:eastAsia="Times New Roman"/>
          <w:szCs w:val="24"/>
        </w:rPr>
        <w:t xml:space="preserve"> περισσότερο σε άλλες σφαίρες και καταστάσεις</w:t>
      </w:r>
      <w:r>
        <w:rPr>
          <w:rFonts w:eastAsia="Times New Roman"/>
          <w:szCs w:val="24"/>
        </w:rPr>
        <w:t>,</w:t>
      </w:r>
      <w:r w:rsidRPr="00154A61">
        <w:rPr>
          <w:rFonts w:eastAsia="Times New Roman"/>
          <w:szCs w:val="24"/>
        </w:rPr>
        <w:t xml:space="preserve"> που</w:t>
      </w:r>
      <w:r>
        <w:rPr>
          <w:rFonts w:eastAsia="Times New Roman"/>
          <w:szCs w:val="24"/>
        </w:rPr>
        <w:t>,</w:t>
      </w:r>
      <w:r w:rsidRPr="00154A61">
        <w:rPr>
          <w:rFonts w:eastAsia="Times New Roman"/>
          <w:szCs w:val="24"/>
        </w:rPr>
        <w:t xml:space="preserve"> </w:t>
      </w:r>
      <w:r>
        <w:rPr>
          <w:rFonts w:eastAsia="Times New Roman"/>
          <w:szCs w:val="24"/>
        </w:rPr>
        <w:t>ε</w:t>
      </w:r>
      <w:r w:rsidRPr="00154A61">
        <w:rPr>
          <w:rFonts w:eastAsia="Times New Roman"/>
          <w:szCs w:val="24"/>
        </w:rPr>
        <w:t>ιλικρινά</w:t>
      </w:r>
      <w:r>
        <w:rPr>
          <w:rFonts w:eastAsia="Times New Roman"/>
          <w:szCs w:val="24"/>
        </w:rPr>
        <w:t>,</w:t>
      </w:r>
      <w:r w:rsidRPr="00154A61">
        <w:rPr>
          <w:rFonts w:eastAsia="Times New Roman"/>
          <w:szCs w:val="24"/>
        </w:rPr>
        <w:t xml:space="preserve"> δεν θα ήθελα ούτε ν</w:t>
      </w:r>
      <w:r w:rsidRPr="00154A61">
        <w:rPr>
          <w:rFonts w:eastAsia="Times New Roman"/>
          <w:szCs w:val="24"/>
        </w:rPr>
        <w:t>α αναφερθώ ούτε να εμβαθύνω</w:t>
      </w:r>
      <w:r>
        <w:rPr>
          <w:rFonts w:eastAsia="Times New Roman"/>
          <w:szCs w:val="24"/>
        </w:rPr>
        <w:t>.</w:t>
      </w:r>
    </w:p>
    <w:p w14:paraId="1123EFB3" w14:textId="77777777" w:rsidR="00A4113B" w:rsidRDefault="00FE19D4">
      <w:pPr>
        <w:spacing w:line="600" w:lineRule="auto"/>
        <w:ind w:firstLine="720"/>
        <w:contextualSpacing/>
        <w:jc w:val="both"/>
        <w:rPr>
          <w:rFonts w:eastAsia="Times New Roman"/>
          <w:szCs w:val="24"/>
        </w:rPr>
      </w:pPr>
      <w:r>
        <w:rPr>
          <w:rFonts w:eastAsia="Times New Roman"/>
          <w:szCs w:val="24"/>
        </w:rPr>
        <w:t>Γ</w:t>
      </w:r>
      <w:r w:rsidRPr="00154A61">
        <w:rPr>
          <w:rFonts w:eastAsia="Times New Roman"/>
          <w:szCs w:val="24"/>
        </w:rPr>
        <w:t xml:space="preserve">ιατί μιλάμε για </w:t>
      </w:r>
      <w:r>
        <w:rPr>
          <w:rFonts w:eastAsia="Times New Roman"/>
          <w:szCs w:val="24"/>
        </w:rPr>
        <w:t>μια</w:t>
      </w:r>
      <w:r w:rsidRPr="00154A61">
        <w:rPr>
          <w:rFonts w:eastAsia="Times New Roman"/>
          <w:szCs w:val="24"/>
        </w:rPr>
        <w:t xml:space="preserve"> συγκυβέρνηση ακόμα και τώρα</w:t>
      </w:r>
      <w:r>
        <w:rPr>
          <w:rFonts w:eastAsia="Times New Roman"/>
          <w:szCs w:val="24"/>
        </w:rPr>
        <w:t>,</w:t>
      </w:r>
      <w:r w:rsidRPr="00154A61">
        <w:rPr>
          <w:rFonts w:eastAsia="Times New Roman"/>
          <w:szCs w:val="24"/>
        </w:rPr>
        <w:t xml:space="preserve"> μιλάμε για </w:t>
      </w:r>
      <w:r>
        <w:rPr>
          <w:rFonts w:eastAsia="Times New Roman"/>
          <w:szCs w:val="24"/>
        </w:rPr>
        <w:t>μια</w:t>
      </w:r>
      <w:r w:rsidRPr="00154A61">
        <w:rPr>
          <w:rFonts w:eastAsia="Times New Roman"/>
          <w:szCs w:val="24"/>
        </w:rPr>
        <w:t xml:space="preserve"> συγκυβέρνηση</w:t>
      </w:r>
      <w:r>
        <w:rPr>
          <w:rFonts w:eastAsia="Times New Roman"/>
          <w:szCs w:val="24"/>
        </w:rPr>
        <w:t>,</w:t>
      </w:r>
      <w:r w:rsidRPr="00154A61">
        <w:rPr>
          <w:rFonts w:eastAsia="Times New Roman"/>
          <w:szCs w:val="24"/>
        </w:rPr>
        <w:t xml:space="preserve"> </w:t>
      </w:r>
      <w:r>
        <w:rPr>
          <w:rFonts w:eastAsia="Times New Roman"/>
          <w:szCs w:val="24"/>
        </w:rPr>
        <w:t>α</w:t>
      </w:r>
      <w:r w:rsidRPr="00154A61">
        <w:rPr>
          <w:rFonts w:eastAsia="Times New Roman"/>
          <w:szCs w:val="24"/>
        </w:rPr>
        <w:t xml:space="preserve">φού έχει δανεικούς </w:t>
      </w:r>
      <w:r>
        <w:rPr>
          <w:rFonts w:eastAsia="Times New Roman"/>
          <w:szCs w:val="24"/>
        </w:rPr>
        <w:t>Υ</w:t>
      </w:r>
      <w:r w:rsidRPr="00154A61">
        <w:rPr>
          <w:rFonts w:eastAsia="Times New Roman"/>
          <w:szCs w:val="24"/>
        </w:rPr>
        <w:t xml:space="preserve">πουργούς και </w:t>
      </w:r>
      <w:r>
        <w:rPr>
          <w:rFonts w:eastAsia="Times New Roman"/>
          <w:szCs w:val="24"/>
        </w:rPr>
        <w:t>Β</w:t>
      </w:r>
      <w:r w:rsidRPr="00154A61">
        <w:rPr>
          <w:rFonts w:eastAsia="Times New Roman"/>
          <w:szCs w:val="24"/>
        </w:rPr>
        <w:t>ουλευτές αυτή η κυβερνητική πλειοψηφία και</w:t>
      </w:r>
      <w:r>
        <w:rPr>
          <w:rFonts w:eastAsia="Times New Roman"/>
          <w:szCs w:val="24"/>
        </w:rPr>
        <w:t>,</w:t>
      </w:r>
      <w:r w:rsidRPr="00154A61">
        <w:rPr>
          <w:rFonts w:eastAsia="Times New Roman"/>
          <w:szCs w:val="24"/>
        </w:rPr>
        <w:t xml:space="preserve"> μάλιστα</w:t>
      </w:r>
      <w:r>
        <w:rPr>
          <w:rFonts w:eastAsia="Times New Roman"/>
          <w:szCs w:val="24"/>
        </w:rPr>
        <w:t>,</w:t>
      </w:r>
      <w:r w:rsidRPr="00154A61">
        <w:rPr>
          <w:rFonts w:eastAsia="Times New Roman"/>
          <w:szCs w:val="24"/>
        </w:rPr>
        <w:t xml:space="preserve"> έχει </w:t>
      </w:r>
      <w:r>
        <w:rPr>
          <w:rFonts w:eastAsia="Times New Roman"/>
          <w:szCs w:val="24"/>
        </w:rPr>
        <w:t>Β</w:t>
      </w:r>
      <w:r w:rsidRPr="00154A61">
        <w:rPr>
          <w:rFonts w:eastAsia="Times New Roman"/>
          <w:szCs w:val="24"/>
        </w:rPr>
        <w:t>ουλευτές εκ μετ</w:t>
      </w:r>
      <w:r>
        <w:rPr>
          <w:rFonts w:eastAsia="Times New Roman"/>
          <w:szCs w:val="24"/>
        </w:rPr>
        <w:t>εγ</w:t>
      </w:r>
      <w:r w:rsidRPr="00154A61">
        <w:rPr>
          <w:rFonts w:eastAsia="Times New Roman"/>
          <w:szCs w:val="24"/>
        </w:rPr>
        <w:t>γραφής</w:t>
      </w:r>
      <w:r>
        <w:rPr>
          <w:rFonts w:eastAsia="Times New Roman"/>
          <w:szCs w:val="24"/>
        </w:rPr>
        <w:t>,</w:t>
      </w:r>
      <w:r w:rsidRPr="00154A61">
        <w:rPr>
          <w:rFonts w:eastAsia="Times New Roman"/>
          <w:szCs w:val="24"/>
        </w:rPr>
        <w:t xml:space="preserve"> οι οποίοι στηρίζουν την </w:t>
      </w:r>
      <w:r>
        <w:rPr>
          <w:rFonts w:eastAsia="Times New Roman"/>
          <w:szCs w:val="24"/>
        </w:rPr>
        <w:t>Κ</w:t>
      </w:r>
      <w:r w:rsidRPr="00154A61">
        <w:rPr>
          <w:rFonts w:eastAsia="Times New Roman"/>
          <w:szCs w:val="24"/>
        </w:rPr>
        <w:t>υβέρνηση</w:t>
      </w:r>
      <w:r>
        <w:rPr>
          <w:rFonts w:eastAsia="Times New Roman"/>
          <w:szCs w:val="24"/>
        </w:rPr>
        <w:t>,</w:t>
      </w:r>
      <w:r w:rsidRPr="00154A61">
        <w:rPr>
          <w:rFonts w:eastAsia="Times New Roman"/>
          <w:szCs w:val="24"/>
        </w:rPr>
        <w:t xml:space="preserve"> εφόσον αυτό τους διασφαλίζει </w:t>
      </w:r>
      <w:r>
        <w:rPr>
          <w:rFonts w:eastAsia="Times New Roman"/>
          <w:szCs w:val="24"/>
        </w:rPr>
        <w:t>τ</w:t>
      </w:r>
      <w:r w:rsidRPr="00154A61">
        <w:rPr>
          <w:rFonts w:eastAsia="Times New Roman"/>
          <w:szCs w:val="24"/>
        </w:rPr>
        <w:t>η διατήρηση της βουλευτικής ή της υπουργικής καρέκλας</w:t>
      </w:r>
      <w:r>
        <w:rPr>
          <w:rFonts w:eastAsia="Times New Roman"/>
          <w:szCs w:val="24"/>
        </w:rPr>
        <w:t>. Έ</w:t>
      </w:r>
      <w:r w:rsidRPr="00154A61">
        <w:rPr>
          <w:rFonts w:eastAsia="Times New Roman"/>
          <w:szCs w:val="24"/>
        </w:rPr>
        <w:t>χουμε</w:t>
      </w:r>
      <w:r>
        <w:rPr>
          <w:rFonts w:eastAsia="Times New Roman"/>
          <w:szCs w:val="24"/>
        </w:rPr>
        <w:t>,</w:t>
      </w:r>
      <w:r w:rsidRPr="00154A61">
        <w:rPr>
          <w:rFonts w:eastAsia="Times New Roman"/>
          <w:szCs w:val="24"/>
        </w:rPr>
        <w:t xml:space="preserve"> δηλαδή</w:t>
      </w:r>
      <w:r>
        <w:rPr>
          <w:rFonts w:eastAsia="Times New Roman"/>
          <w:szCs w:val="24"/>
        </w:rPr>
        <w:t>,</w:t>
      </w:r>
      <w:r w:rsidRPr="00154A61">
        <w:rPr>
          <w:rFonts w:eastAsia="Times New Roman"/>
          <w:szCs w:val="24"/>
        </w:rPr>
        <w:t xml:space="preserve"> </w:t>
      </w:r>
      <w:r>
        <w:rPr>
          <w:rFonts w:eastAsia="Times New Roman"/>
          <w:szCs w:val="24"/>
        </w:rPr>
        <w:t>μια</w:t>
      </w:r>
      <w:r w:rsidRPr="00154A61">
        <w:rPr>
          <w:rFonts w:eastAsia="Times New Roman"/>
          <w:szCs w:val="24"/>
        </w:rPr>
        <w:t xml:space="preserve"> ισχνή</w:t>
      </w:r>
      <w:r>
        <w:rPr>
          <w:rFonts w:eastAsia="Times New Roman"/>
          <w:szCs w:val="24"/>
        </w:rPr>
        <w:t>,</w:t>
      </w:r>
      <w:r w:rsidRPr="00154A61">
        <w:rPr>
          <w:rFonts w:eastAsia="Times New Roman"/>
          <w:szCs w:val="24"/>
        </w:rPr>
        <w:t xml:space="preserve"> </w:t>
      </w:r>
      <w:r>
        <w:rPr>
          <w:rFonts w:eastAsia="Times New Roman"/>
          <w:szCs w:val="24"/>
        </w:rPr>
        <w:t>μια</w:t>
      </w:r>
      <w:r w:rsidRPr="00154A61">
        <w:rPr>
          <w:rFonts w:eastAsia="Times New Roman"/>
          <w:szCs w:val="24"/>
        </w:rPr>
        <w:t xml:space="preserve"> σκιώδη κυβερνητική πλειοψηφία</w:t>
      </w:r>
      <w:r>
        <w:rPr>
          <w:rFonts w:eastAsia="Times New Roman"/>
          <w:szCs w:val="24"/>
        </w:rPr>
        <w:t>,</w:t>
      </w:r>
      <w:r w:rsidRPr="00154A61">
        <w:rPr>
          <w:rFonts w:eastAsia="Times New Roman"/>
          <w:szCs w:val="24"/>
        </w:rPr>
        <w:t xml:space="preserve"> με </w:t>
      </w:r>
      <w:r>
        <w:rPr>
          <w:rFonts w:eastAsia="Times New Roman"/>
          <w:szCs w:val="24"/>
        </w:rPr>
        <w:t>Β</w:t>
      </w:r>
      <w:r w:rsidRPr="00154A61">
        <w:rPr>
          <w:rFonts w:eastAsia="Times New Roman"/>
          <w:szCs w:val="24"/>
        </w:rPr>
        <w:t>ουλευτές μετεγγραφής</w:t>
      </w:r>
      <w:r>
        <w:rPr>
          <w:rFonts w:eastAsia="Times New Roman"/>
          <w:szCs w:val="24"/>
        </w:rPr>
        <w:t>,</w:t>
      </w:r>
      <w:r w:rsidRPr="00154A61">
        <w:rPr>
          <w:rFonts w:eastAsia="Times New Roman"/>
          <w:szCs w:val="24"/>
        </w:rPr>
        <w:t xml:space="preserve"> </w:t>
      </w:r>
      <w:r w:rsidRPr="00154A61">
        <w:rPr>
          <w:rFonts w:eastAsia="Times New Roman"/>
          <w:szCs w:val="24"/>
        </w:rPr>
        <w:lastRenderedPageBreak/>
        <w:t xml:space="preserve">ενώ έχει </w:t>
      </w:r>
      <w:proofErr w:type="spellStart"/>
      <w:r w:rsidRPr="00154A61">
        <w:rPr>
          <w:rFonts w:eastAsia="Times New Roman"/>
          <w:szCs w:val="24"/>
        </w:rPr>
        <w:t>απ</w:t>
      </w:r>
      <w:r>
        <w:rPr>
          <w:rFonts w:eastAsia="Times New Roman"/>
          <w:szCs w:val="24"/>
        </w:rPr>
        <w:t>ο</w:t>
      </w:r>
      <w:r w:rsidRPr="00154A61">
        <w:rPr>
          <w:rFonts w:eastAsia="Times New Roman"/>
          <w:szCs w:val="24"/>
        </w:rPr>
        <w:t>λέσει</w:t>
      </w:r>
      <w:proofErr w:type="spellEnd"/>
      <w:r w:rsidRPr="00154A61">
        <w:rPr>
          <w:rFonts w:eastAsia="Times New Roman"/>
          <w:szCs w:val="24"/>
        </w:rPr>
        <w:t xml:space="preserve"> την κ</w:t>
      </w:r>
      <w:r>
        <w:rPr>
          <w:rFonts w:eastAsia="Times New Roman"/>
          <w:szCs w:val="24"/>
        </w:rPr>
        <w:t>οινωνικ</w:t>
      </w:r>
      <w:r w:rsidRPr="00154A61">
        <w:rPr>
          <w:rFonts w:eastAsia="Times New Roman"/>
          <w:szCs w:val="24"/>
        </w:rPr>
        <w:t xml:space="preserve">ή πλειοψηφία αυτή η </w:t>
      </w:r>
      <w:r>
        <w:rPr>
          <w:rFonts w:eastAsia="Times New Roman"/>
          <w:szCs w:val="24"/>
        </w:rPr>
        <w:t>Κ</w:t>
      </w:r>
      <w:r w:rsidRPr="00154A61">
        <w:rPr>
          <w:rFonts w:eastAsia="Times New Roman"/>
          <w:szCs w:val="24"/>
        </w:rPr>
        <w:t>υβέρνηση</w:t>
      </w:r>
      <w:r>
        <w:rPr>
          <w:rFonts w:eastAsia="Times New Roman"/>
          <w:szCs w:val="24"/>
        </w:rPr>
        <w:t>. Μ</w:t>
      </w:r>
      <w:r w:rsidRPr="00154A61">
        <w:rPr>
          <w:rFonts w:eastAsia="Times New Roman"/>
          <w:szCs w:val="24"/>
        </w:rPr>
        <w:t>ετατρέπεται</w:t>
      </w:r>
      <w:r w:rsidRPr="00154A61">
        <w:rPr>
          <w:rFonts w:eastAsia="Times New Roman"/>
          <w:szCs w:val="24"/>
        </w:rPr>
        <w:t xml:space="preserve"> </w:t>
      </w:r>
      <w:r>
        <w:rPr>
          <w:rFonts w:eastAsia="Times New Roman"/>
          <w:szCs w:val="24"/>
        </w:rPr>
        <w:t xml:space="preserve">εν μία </w:t>
      </w:r>
      <w:proofErr w:type="spellStart"/>
      <w:r>
        <w:rPr>
          <w:rFonts w:eastAsia="Times New Roman"/>
          <w:szCs w:val="24"/>
        </w:rPr>
        <w:t>νυκτί</w:t>
      </w:r>
      <w:proofErr w:type="spellEnd"/>
      <w:r w:rsidRPr="00154A61">
        <w:rPr>
          <w:rFonts w:eastAsia="Times New Roman"/>
          <w:szCs w:val="24"/>
        </w:rPr>
        <w:t xml:space="preserve"> σε </w:t>
      </w:r>
      <w:r>
        <w:rPr>
          <w:rFonts w:eastAsia="Times New Roman"/>
          <w:szCs w:val="24"/>
        </w:rPr>
        <w:t>«</w:t>
      </w:r>
      <w:r w:rsidRPr="00154A61">
        <w:rPr>
          <w:rFonts w:eastAsia="Times New Roman"/>
          <w:szCs w:val="24"/>
        </w:rPr>
        <w:t>ανεξάρτητη</w:t>
      </w:r>
      <w:r>
        <w:rPr>
          <w:rFonts w:eastAsia="Times New Roman"/>
          <w:szCs w:val="24"/>
        </w:rPr>
        <w:t xml:space="preserve"> πλειοψηφία</w:t>
      </w:r>
      <w:r>
        <w:rPr>
          <w:rFonts w:eastAsia="Times New Roman"/>
          <w:szCs w:val="24"/>
        </w:rPr>
        <w:t>»</w:t>
      </w:r>
      <w:r>
        <w:rPr>
          <w:rFonts w:eastAsia="Times New Roman"/>
          <w:szCs w:val="24"/>
        </w:rPr>
        <w:t xml:space="preserve"> και το επόμενο</w:t>
      </w:r>
      <w:r w:rsidRPr="00154A61">
        <w:rPr>
          <w:rFonts w:eastAsia="Times New Roman"/>
          <w:szCs w:val="24"/>
        </w:rPr>
        <w:t xml:space="preserve"> πρωί </w:t>
      </w:r>
      <w:r>
        <w:rPr>
          <w:rFonts w:eastAsia="Times New Roman"/>
          <w:szCs w:val="24"/>
        </w:rPr>
        <w:t>οι Β</w:t>
      </w:r>
      <w:r w:rsidRPr="00154A61">
        <w:rPr>
          <w:rFonts w:eastAsia="Times New Roman"/>
          <w:szCs w:val="24"/>
        </w:rPr>
        <w:t xml:space="preserve">ουλευτές της </w:t>
      </w:r>
      <w:r>
        <w:rPr>
          <w:rFonts w:eastAsia="Times New Roman"/>
          <w:szCs w:val="24"/>
        </w:rPr>
        <w:t>κυβερνητικής παράταξης είναι</w:t>
      </w:r>
      <w:r w:rsidRPr="00154A61">
        <w:rPr>
          <w:rFonts w:eastAsia="Times New Roman"/>
          <w:szCs w:val="24"/>
        </w:rPr>
        <w:t xml:space="preserve"> </w:t>
      </w:r>
      <w:r>
        <w:rPr>
          <w:rFonts w:eastAsia="Times New Roman"/>
          <w:szCs w:val="24"/>
        </w:rPr>
        <w:t>Α</w:t>
      </w:r>
      <w:r w:rsidRPr="00154A61">
        <w:rPr>
          <w:rFonts w:eastAsia="Times New Roman"/>
          <w:szCs w:val="24"/>
        </w:rPr>
        <w:t>νεξάρτητ</w:t>
      </w:r>
      <w:r>
        <w:rPr>
          <w:rFonts w:eastAsia="Times New Roman"/>
          <w:szCs w:val="24"/>
        </w:rPr>
        <w:t>οι. Α</w:t>
      </w:r>
      <w:r w:rsidRPr="00154A61">
        <w:rPr>
          <w:rFonts w:eastAsia="Times New Roman"/>
          <w:szCs w:val="24"/>
        </w:rPr>
        <w:t>υτό είναι πραγματικά κάτι το οποίο δεν έχει ξαναζήσει αυτή η κοινοβουλευτική συνέλευση</w:t>
      </w:r>
      <w:r>
        <w:rPr>
          <w:rFonts w:eastAsia="Times New Roman"/>
          <w:szCs w:val="24"/>
        </w:rPr>
        <w:t>,</w:t>
      </w:r>
      <w:r w:rsidRPr="00154A61">
        <w:rPr>
          <w:rFonts w:eastAsia="Times New Roman"/>
          <w:szCs w:val="24"/>
        </w:rPr>
        <w:t xml:space="preserve"> από τη </w:t>
      </w:r>
      <w:r>
        <w:rPr>
          <w:rFonts w:eastAsia="Times New Roman"/>
          <w:szCs w:val="24"/>
        </w:rPr>
        <w:t>Μεταπολίτευση τ</w:t>
      </w:r>
      <w:r w:rsidRPr="00154A61">
        <w:rPr>
          <w:rFonts w:eastAsia="Times New Roman"/>
          <w:szCs w:val="24"/>
        </w:rPr>
        <w:t>ουλάχιστον μέχρι σήμερα</w:t>
      </w:r>
      <w:r>
        <w:rPr>
          <w:rFonts w:eastAsia="Times New Roman"/>
          <w:szCs w:val="24"/>
        </w:rPr>
        <w:t>.</w:t>
      </w:r>
      <w:r w:rsidRPr="00154A61">
        <w:rPr>
          <w:rFonts w:eastAsia="Times New Roman"/>
          <w:szCs w:val="24"/>
        </w:rPr>
        <w:t xml:space="preserve"> </w:t>
      </w:r>
      <w:r>
        <w:rPr>
          <w:rFonts w:eastAsia="Times New Roman"/>
          <w:szCs w:val="24"/>
        </w:rPr>
        <w:t>Ω</w:t>
      </w:r>
      <w:r w:rsidRPr="00154A61">
        <w:rPr>
          <w:rFonts w:eastAsia="Times New Roman"/>
          <w:szCs w:val="24"/>
        </w:rPr>
        <w:t>στόσο</w:t>
      </w:r>
      <w:r>
        <w:rPr>
          <w:rFonts w:eastAsia="Times New Roman"/>
          <w:szCs w:val="24"/>
        </w:rPr>
        <w:t>,</w:t>
      </w:r>
      <w:r w:rsidRPr="00154A61">
        <w:rPr>
          <w:rFonts w:eastAsia="Times New Roman"/>
          <w:szCs w:val="24"/>
        </w:rPr>
        <w:t xml:space="preserve"> </w:t>
      </w:r>
      <w:r>
        <w:rPr>
          <w:rFonts w:eastAsia="Times New Roman"/>
          <w:szCs w:val="24"/>
        </w:rPr>
        <w:t>ο</w:t>
      </w:r>
      <w:r w:rsidRPr="00154A61">
        <w:rPr>
          <w:rFonts w:eastAsia="Times New Roman"/>
          <w:szCs w:val="24"/>
        </w:rPr>
        <w:t>υδέν κακόν αμιγές καλού</w:t>
      </w:r>
      <w:r>
        <w:rPr>
          <w:rFonts w:eastAsia="Times New Roman"/>
          <w:szCs w:val="24"/>
        </w:rPr>
        <w:t>. Α</w:t>
      </w:r>
      <w:r w:rsidRPr="00154A61">
        <w:rPr>
          <w:rFonts w:eastAsia="Times New Roman"/>
          <w:szCs w:val="24"/>
        </w:rPr>
        <w:t xml:space="preserve">υτό το οποίο βλέπουμε </w:t>
      </w:r>
      <w:r>
        <w:rPr>
          <w:rFonts w:eastAsia="Times New Roman"/>
          <w:szCs w:val="24"/>
        </w:rPr>
        <w:t>σ</w:t>
      </w:r>
      <w:r w:rsidRPr="00154A61">
        <w:rPr>
          <w:rFonts w:eastAsia="Times New Roman"/>
          <w:szCs w:val="24"/>
        </w:rPr>
        <w:t xml:space="preserve">ήμερα είναι η </w:t>
      </w:r>
      <w:r>
        <w:rPr>
          <w:rFonts w:eastAsia="Times New Roman"/>
          <w:szCs w:val="24"/>
        </w:rPr>
        <w:t>Κ</w:t>
      </w:r>
      <w:r w:rsidRPr="00154A61">
        <w:rPr>
          <w:rFonts w:eastAsia="Times New Roman"/>
          <w:szCs w:val="24"/>
        </w:rPr>
        <w:t>υβέρνηση</w:t>
      </w:r>
      <w:r>
        <w:rPr>
          <w:rFonts w:eastAsia="Times New Roman"/>
          <w:szCs w:val="24"/>
        </w:rPr>
        <w:t>-</w:t>
      </w:r>
      <w:r w:rsidRPr="00154A61">
        <w:rPr>
          <w:rFonts w:eastAsia="Times New Roman"/>
          <w:szCs w:val="24"/>
        </w:rPr>
        <w:t>κουρελού</w:t>
      </w:r>
      <w:r>
        <w:rPr>
          <w:rFonts w:eastAsia="Times New Roman"/>
          <w:szCs w:val="24"/>
        </w:rPr>
        <w:t>, δ</w:t>
      </w:r>
      <w:r w:rsidRPr="00154A61">
        <w:rPr>
          <w:rFonts w:eastAsia="Times New Roman"/>
          <w:szCs w:val="24"/>
        </w:rPr>
        <w:t>υστυχώς</w:t>
      </w:r>
      <w:r>
        <w:rPr>
          <w:rFonts w:eastAsia="Times New Roman"/>
          <w:szCs w:val="24"/>
        </w:rPr>
        <w:t>,</w:t>
      </w:r>
      <w:r w:rsidRPr="00154A61">
        <w:rPr>
          <w:rFonts w:eastAsia="Times New Roman"/>
          <w:szCs w:val="24"/>
        </w:rPr>
        <w:t xml:space="preserve"> είναι </w:t>
      </w:r>
      <w:r>
        <w:rPr>
          <w:rFonts w:eastAsia="Times New Roman"/>
          <w:szCs w:val="24"/>
        </w:rPr>
        <w:t>μια</w:t>
      </w:r>
      <w:r w:rsidRPr="00154A61">
        <w:rPr>
          <w:rFonts w:eastAsia="Times New Roman"/>
          <w:szCs w:val="24"/>
        </w:rPr>
        <w:t xml:space="preserve"> προσομοίωση </w:t>
      </w:r>
      <w:r>
        <w:rPr>
          <w:rFonts w:eastAsia="Times New Roman"/>
          <w:szCs w:val="24"/>
        </w:rPr>
        <w:t xml:space="preserve">του </w:t>
      </w:r>
      <w:r w:rsidRPr="00154A61">
        <w:rPr>
          <w:rFonts w:eastAsia="Times New Roman"/>
          <w:szCs w:val="24"/>
        </w:rPr>
        <w:t>τι θα μπορούσε να συμβεί με την απλή αναλογική</w:t>
      </w:r>
      <w:r>
        <w:rPr>
          <w:rFonts w:eastAsia="Times New Roman"/>
          <w:szCs w:val="24"/>
        </w:rPr>
        <w:t>. Κ</w:t>
      </w:r>
      <w:r w:rsidRPr="00154A61">
        <w:rPr>
          <w:rFonts w:eastAsia="Times New Roman"/>
          <w:szCs w:val="24"/>
        </w:rPr>
        <w:t>αταλαβαίνετε αυτός ο εκλογικός νόμος που ακολουθεί και στην αυτοδιοίκηση και στ</w:t>
      </w:r>
      <w:r w:rsidRPr="00154A61">
        <w:rPr>
          <w:rFonts w:eastAsia="Times New Roman"/>
          <w:szCs w:val="24"/>
        </w:rPr>
        <w:t>ην απλή αναλογική τι θα φέρει</w:t>
      </w:r>
      <w:r>
        <w:rPr>
          <w:rFonts w:eastAsia="Times New Roman"/>
          <w:szCs w:val="24"/>
        </w:rPr>
        <w:t>.</w:t>
      </w:r>
    </w:p>
    <w:p w14:paraId="1123EFB4" w14:textId="77777777" w:rsidR="00A4113B" w:rsidRDefault="00FE19D4">
      <w:pPr>
        <w:spacing w:line="600" w:lineRule="auto"/>
        <w:ind w:firstLine="720"/>
        <w:contextualSpacing/>
        <w:jc w:val="both"/>
        <w:rPr>
          <w:rFonts w:eastAsia="Times New Roman"/>
          <w:szCs w:val="24"/>
        </w:rPr>
      </w:pPr>
      <w:r>
        <w:rPr>
          <w:rFonts w:eastAsia="Times New Roman"/>
          <w:szCs w:val="24"/>
        </w:rPr>
        <w:t>Η</w:t>
      </w:r>
      <w:r w:rsidRPr="00154A61">
        <w:rPr>
          <w:rFonts w:eastAsia="Times New Roman"/>
          <w:szCs w:val="24"/>
        </w:rPr>
        <w:t xml:space="preserve"> αγωνία σας </w:t>
      </w:r>
      <w:r>
        <w:rPr>
          <w:rFonts w:eastAsia="Times New Roman"/>
          <w:szCs w:val="24"/>
        </w:rPr>
        <w:t>σ</w:t>
      </w:r>
      <w:r w:rsidRPr="00154A61">
        <w:rPr>
          <w:rFonts w:eastAsia="Times New Roman"/>
          <w:szCs w:val="24"/>
        </w:rPr>
        <w:t>ήμερα</w:t>
      </w:r>
      <w:r>
        <w:rPr>
          <w:rFonts w:eastAsia="Times New Roman"/>
          <w:szCs w:val="24"/>
        </w:rPr>
        <w:t xml:space="preserve">, κύριοι της </w:t>
      </w:r>
      <w:r>
        <w:rPr>
          <w:rFonts w:eastAsia="Times New Roman"/>
          <w:szCs w:val="24"/>
        </w:rPr>
        <w:t>Π</w:t>
      </w:r>
      <w:r>
        <w:rPr>
          <w:rFonts w:eastAsia="Times New Roman"/>
          <w:szCs w:val="24"/>
        </w:rPr>
        <w:t>λ</w:t>
      </w:r>
      <w:r w:rsidRPr="00154A61">
        <w:rPr>
          <w:rFonts w:eastAsia="Times New Roman"/>
          <w:szCs w:val="24"/>
        </w:rPr>
        <w:t>ειοψηφίας</w:t>
      </w:r>
      <w:r>
        <w:rPr>
          <w:rFonts w:eastAsia="Times New Roman"/>
          <w:szCs w:val="24"/>
        </w:rPr>
        <w:t>,</w:t>
      </w:r>
      <w:r w:rsidRPr="00154A61">
        <w:rPr>
          <w:rFonts w:eastAsia="Times New Roman"/>
          <w:szCs w:val="24"/>
        </w:rPr>
        <w:t xml:space="preserve"> είναι να υπάρχει κυβερνητική πλειοψηφία</w:t>
      </w:r>
      <w:r>
        <w:rPr>
          <w:rFonts w:eastAsia="Times New Roman"/>
          <w:szCs w:val="24"/>
        </w:rPr>
        <w:t>,</w:t>
      </w:r>
      <w:r w:rsidRPr="00154A61">
        <w:rPr>
          <w:rFonts w:eastAsia="Times New Roman"/>
          <w:szCs w:val="24"/>
        </w:rPr>
        <w:t xml:space="preserve"> για να μπορέσετε να ψηφίσετε και τα νομοσχέδια </w:t>
      </w:r>
      <w:r>
        <w:rPr>
          <w:rFonts w:eastAsia="Times New Roman"/>
          <w:szCs w:val="24"/>
        </w:rPr>
        <w:t>που θα φέρετε στη Βουλή, α</w:t>
      </w:r>
      <w:r w:rsidRPr="00154A61">
        <w:rPr>
          <w:rFonts w:eastAsia="Times New Roman"/>
          <w:szCs w:val="24"/>
        </w:rPr>
        <w:t>λλά και να πάρετε αποφάσεις στην εκτελεστική εξουσία</w:t>
      </w:r>
      <w:r>
        <w:rPr>
          <w:rFonts w:eastAsia="Times New Roman"/>
          <w:szCs w:val="24"/>
        </w:rPr>
        <w:t>. Α</w:t>
      </w:r>
      <w:r w:rsidRPr="00154A61">
        <w:rPr>
          <w:rFonts w:eastAsia="Times New Roman"/>
          <w:szCs w:val="24"/>
        </w:rPr>
        <w:t>υτό</w:t>
      </w:r>
      <w:r>
        <w:rPr>
          <w:rFonts w:eastAsia="Times New Roman"/>
          <w:szCs w:val="24"/>
        </w:rPr>
        <w:t>,</w:t>
      </w:r>
      <w:r w:rsidRPr="00154A61">
        <w:rPr>
          <w:rFonts w:eastAsia="Times New Roman"/>
          <w:szCs w:val="24"/>
        </w:rPr>
        <w:t xml:space="preserve"> επαναλαμβάνω</w:t>
      </w:r>
      <w:r>
        <w:rPr>
          <w:rFonts w:eastAsia="Times New Roman"/>
          <w:szCs w:val="24"/>
        </w:rPr>
        <w:t>,</w:t>
      </w:r>
      <w:r w:rsidRPr="00154A61">
        <w:rPr>
          <w:rFonts w:eastAsia="Times New Roman"/>
          <w:szCs w:val="24"/>
        </w:rPr>
        <w:t xml:space="preserve"> είναι κάτι το οποίο θα το δούμε στο μέλλον </w:t>
      </w:r>
      <w:r>
        <w:rPr>
          <w:rFonts w:eastAsia="Times New Roman"/>
          <w:szCs w:val="24"/>
        </w:rPr>
        <w:t>–</w:t>
      </w:r>
      <w:r>
        <w:rPr>
          <w:rFonts w:eastAsia="Times New Roman"/>
          <w:szCs w:val="24"/>
        </w:rPr>
        <w:t>ε</w:t>
      </w:r>
      <w:r w:rsidRPr="00154A61">
        <w:rPr>
          <w:rFonts w:eastAsia="Times New Roman"/>
          <w:szCs w:val="24"/>
        </w:rPr>
        <w:t>άν δεν αλλάξει αυτός ο νόμος</w:t>
      </w:r>
      <w:r>
        <w:rPr>
          <w:rFonts w:eastAsia="Times New Roman"/>
          <w:szCs w:val="24"/>
        </w:rPr>
        <w:t>–</w:t>
      </w:r>
      <w:r w:rsidRPr="00154A61">
        <w:rPr>
          <w:rFonts w:eastAsia="Times New Roman"/>
          <w:szCs w:val="24"/>
        </w:rPr>
        <w:t xml:space="preserve"> και νομίζω </w:t>
      </w:r>
      <w:r>
        <w:rPr>
          <w:rFonts w:eastAsia="Times New Roman"/>
          <w:szCs w:val="24"/>
        </w:rPr>
        <w:t>π</w:t>
      </w:r>
      <w:r w:rsidRPr="00154A61">
        <w:rPr>
          <w:rFonts w:eastAsia="Times New Roman"/>
          <w:szCs w:val="24"/>
        </w:rPr>
        <w:t xml:space="preserve">ολύ σύντομα θα </w:t>
      </w:r>
      <w:r>
        <w:rPr>
          <w:rFonts w:eastAsia="Times New Roman"/>
          <w:szCs w:val="24"/>
        </w:rPr>
        <w:t>δι</w:t>
      </w:r>
      <w:r w:rsidRPr="00154A61">
        <w:rPr>
          <w:rFonts w:eastAsia="Times New Roman"/>
          <w:szCs w:val="24"/>
        </w:rPr>
        <w:t xml:space="preserve">αισθανθείτε ότι δεν μπορεί να περπατήσει η </w:t>
      </w:r>
      <w:r>
        <w:rPr>
          <w:rFonts w:eastAsia="Times New Roman"/>
          <w:szCs w:val="24"/>
        </w:rPr>
        <w:t>Ε</w:t>
      </w:r>
      <w:r w:rsidRPr="00154A61">
        <w:rPr>
          <w:rFonts w:eastAsia="Times New Roman"/>
          <w:szCs w:val="24"/>
        </w:rPr>
        <w:t xml:space="preserve">θνική </w:t>
      </w:r>
      <w:r>
        <w:rPr>
          <w:rFonts w:eastAsia="Times New Roman"/>
          <w:szCs w:val="24"/>
        </w:rPr>
        <w:t>Α</w:t>
      </w:r>
      <w:r w:rsidRPr="00154A61">
        <w:rPr>
          <w:rFonts w:eastAsia="Times New Roman"/>
          <w:szCs w:val="24"/>
        </w:rPr>
        <w:t>ντιπροσωπεία</w:t>
      </w:r>
      <w:r>
        <w:rPr>
          <w:rFonts w:eastAsia="Times New Roman"/>
          <w:szCs w:val="24"/>
        </w:rPr>
        <w:t>,</w:t>
      </w:r>
      <w:r w:rsidRPr="00154A61">
        <w:rPr>
          <w:rFonts w:eastAsia="Times New Roman"/>
          <w:szCs w:val="24"/>
        </w:rPr>
        <w:t xml:space="preserve"> αλλά και όποια κυβέρνηση</w:t>
      </w:r>
      <w:r>
        <w:rPr>
          <w:rFonts w:eastAsia="Times New Roman"/>
          <w:szCs w:val="24"/>
        </w:rPr>
        <w:t>,</w:t>
      </w:r>
      <w:r w:rsidRPr="00154A61">
        <w:rPr>
          <w:rFonts w:eastAsia="Times New Roman"/>
          <w:szCs w:val="24"/>
        </w:rPr>
        <w:t xml:space="preserve"> με αυτή τη ρύθμιση που έχετε επιφέρει</w:t>
      </w:r>
      <w:r>
        <w:rPr>
          <w:rFonts w:eastAsia="Times New Roman"/>
          <w:szCs w:val="24"/>
        </w:rPr>
        <w:t>. Ο τόπος</w:t>
      </w:r>
      <w:r>
        <w:rPr>
          <w:rFonts w:eastAsia="Times New Roman"/>
          <w:szCs w:val="24"/>
        </w:rPr>
        <w:t xml:space="preserve"> </w:t>
      </w:r>
      <w:r>
        <w:rPr>
          <w:rFonts w:eastAsia="Times New Roman"/>
          <w:szCs w:val="24"/>
        </w:rPr>
        <w:lastRenderedPageBreak/>
        <w:t>διαπιστώνετε κι εσείς</w:t>
      </w:r>
      <w:r w:rsidRPr="00154A61">
        <w:rPr>
          <w:rFonts w:eastAsia="Times New Roman"/>
          <w:szCs w:val="24"/>
        </w:rPr>
        <w:t xml:space="preserve"> ότι χρειάζεται </w:t>
      </w:r>
      <w:r>
        <w:rPr>
          <w:rFonts w:eastAsia="Times New Roman"/>
          <w:szCs w:val="24"/>
        </w:rPr>
        <w:t>μια</w:t>
      </w:r>
      <w:r w:rsidRPr="00154A61">
        <w:rPr>
          <w:rFonts w:eastAsia="Times New Roman"/>
          <w:szCs w:val="24"/>
        </w:rPr>
        <w:t xml:space="preserve"> σταθερή κυβέρνηση</w:t>
      </w:r>
      <w:r>
        <w:rPr>
          <w:rFonts w:eastAsia="Times New Roman"/>
          <w:szCs w:val="24"/>
        </w:rPr>
        <w:t>. Χρειάζεται μια</w:t>
      </w:r>
      <w:r w:rsidRPr="00154A61">
        <w:rPr>
          <w:rFonts w:eastAsia="Times New Roman"/>
          <w:szCs w:val="24"/>
        </w:rPr>
        <w:t xml:space="preserve"> κυβέρνηση που έχει </w:t>
      </w:r>
      <w:r>
        <w:rPr>
          <w:rFonts w:eastAsia="Times New Roman"/>
          <w:szCs w:val="24"/>
        </w:rPr>
        <w:t>μια</w:t>
      </w:r>
      <w:r w:rsidRPr="00154A61">
        <w:rPr>
          <w:rFonts w:eastAsia="Times New Roman"/>
          <w:szCs w:val="24"/>
        </w:rPr>
        <w:t xml:space="preserve"> σοβαρή και στιβαρή παρουσία και σε </w:t>
      </w:r>
      <w:r>
        <w:rPr>
          <w:rFonts w:eastAsia="Times New Roman"/>
          <w:szCs w:val="24"/>
        </w:rPr>
        <w:t>ε</w:t>
      </w:r>
      <w:r w:rsidRPr="00154A61">
        <w:rPr>
          <w:rFonts w:eastAsia="Times New Roman"/>
          <w:szCs w:val="24"/>
        </w:rPr>
        <w:t>θνικό επίπεδο</w:t>
      </w:r>
      <w:r>
        <w:rPr>
          <w:rFonts w:eastAsia="Times New Roman"/>
          <w:szCs w:val="24"/>
        </w:rPr>
        <w:t>, αλλά και στα εξωτερικά θέματα.</w:t>
      </w:r>
    </w:p>
    <w:p w14:paraId="1123EFB5" w14:textId="77777777" w:rsidR="00A4113B" w:rsidRDefault="00FE19D4">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w:t>
      </w:r>
      <w:r w:rsidRPr="00154A61">
        <w:rPr>
          <w:rFonts w:eastAsia="Times New Roman"/>
          <w:szCs w:val="24"/>
        </w:rPr>
        <w:t xml:space="preserve">ζητάμε σήμερα τη δίμηνη παράταση ισχύος του </w:t>
      </w:r>
      <w:r w:rsidRPr="00154A61">
        <w:rPr>
          <w:rFonts w:eastAsia="Times New Roman"/>
          <w:szCs w:val="24"/>
        </w:rPr>
        <w:t>νόμου Κατσέλη για την προστασία της πρώτης κατοικίας</w:t>
      </w:r>
      <w:r>
        <w:rPr>
          <w:rFonts w:eastAsia="Times New Roman"/>
          <w:szCs w:val="24"/>
        </w:rPr>
        <w:t>. Ε</w:t>
      </w:r>
      <w:r w:rsidRPr="00154A61">
        <w:rPr>
          <w:rFonts w:eastAsia="Times New Roman"/>
          <w:szCs w:val="24"/>
        </w:rPr>
        <w:t>ίχαμε την ευκαιρία και συζητήσαμε και στη Βουλή</w:t>
      </w:r>
      <w:r>
        <w:rPr>
          <w:rFonts w:eastAsia="Times New Roman"/>
          <w:szCs w:val="24"/>
        </w:rPr>
        <w:t>,</w:t>
      </w:r>
      <w:r w:rsidRPr="00154A61">
        <w:rPr>
          <w:rFonts w:eastAsia="Times New Roman"/>
          <w:szCs w:val="24"/>
        </w:rPr>
        <w:t xml:space="preserve"> στο πλαίσιο της κοινής </w:t>
      </w:r>
      <w:r>
        <w:rPr>
          <w:rFonts w:eastAsia="Times New Roman"/>
          <w:szCs w:val="24"/>
        </w:rPr>
        <w:t>συνεδρίασης της Ε</w:t>
      </w:r>
      <w:r w:rsidRPr="00154A61">
        <w:rPr>
          <w:rFonts w:eastAsia="Times New Roman"/>
          <w:szCs w:val="24"/>
        </w:rPr>
        <w:t xml:space="preserve">πιτροπής Οικονομικών </w:t>
      </w:r>
      <w:r>
        <w:rPr>
          <w:rFonts w:eastAsia="Times New Roman"/>
          <w:szCs w:val="24"/>
        </w:rPr>
        <w:t xml:space="preserve">και </w:t>
      </w:r>
      <w:r>
        <w:rPr>
          <w:rFonts w:eastAsia="Times New Roman"/>
          <w:szCs w:val="24"/>
        </w:rPr>
        <w:t xml:space="preserve">της </w:t>
      </w:r>
      <w:r>
        <w:rPr>
          <w:rFonts w:eastAsia="Times New Roman"/>
          <w:szCs w:val="24"/>
        </w:rPr>
        <w:t>Επιτροπής Παραγωγής και Ε</w:t>
      </w:r>
      <w:r w:rsidRPr="00154A61">
        <w:rPr>
          <w:rFonts w:eastAsia="Times New Roman"/>
          <w:szCs w:val="24"/>
        </w:rPr>
        <w:t>μπορίου τα ζητήματα αυτά</w:t>
      </w:r>
      <w:r>
        <w:rPr>
          <w:rFonts w:eastAsia="Times New Roman"/>
          <w:szCs w:val="24"/>
        </w:rPr>
        <w:t>.</w:t>
      </w:r>
      <w:r>
        <w:rPr>
          <w:rFonts w:eastAsia="Times New Roman"/>
          <w:szCs w:val="24"/>
        </w:rPr>
        <w:t xml:space="preserve"> </w:t>
      </w:r>
      <w:r>
        <w:rPr>
          <w:rFonts w:eastAsia="Times New Roman"/>
          <w:szCs w:val="24"/>
        </w:rPr>
        <w:t>Α</w:t>
      </w:r>
      <w:r w:rsidRPr="00154A61">
        <w:rPr>
          <w:rFonts w:eastAsia="Times New Roman"/>
          <w:szCs w:val="24"/>
        </w:rPr>
        <w:t>λλά εκεί διαπιστώ</w:t>
      </w:r>
      <w:r>
        <w:rPr>
          <w:rFonts w:eastAsia="Times New Roman"/>
          <w:szCs w:val="24"/>
        </w:rPr>
        <w:t>θηκε</w:t>
      </w:r>
      <w:r w:rsidRPr="00154A61">
        <w:rPr>
          <w:rFonts w:eastAsia="Times New Roman"/>
          <w:szCs w:val="24"/>
        </w:rPr>
        <w:t xml:space="preserve"> από </w:t>
      </w:r>
      <w:r>
        <w:rPr>
          <w:rFonts w:eastAsia="Times New Roman"/>
          <w:szCs w:val="24"/>
        </w:rPr>
        <w:t>π</w:t>
      </w:r>
      <w:r w:rsidRPr="00154A61">
        <w:rPr>
          <w:rFonts w:eastAsia="Times New Roman"/>
          <w:szCs w:val="24"/>
        </w:rPr>
        <w:t>ολλέ</w:t>
      </w:r>
      <w:r w:rsidRPr="00154A61">
        <w:rPr>
          <w:rFonts w:eastAsia="Times New Roman"/>
          <w:szCs w:val="24"/>
        </w:rPr>
        <w:t xml:space="preserve">ς </w:t>
      </w:r>
      <w:r>
        <w:rPr>
          <w:rFonts w:eastAsia="Times New Roman"/>
          <w:szCs w:val="24"/>
        </w:rPr>
        <w:t>πτέρυγες</w:t>
      </w:r>
      <w:r w:rsidRPr="00154A61">
        <w:rPr>
          <w:rFonts w:eastAsia="Times New Roman"/>
          <w:szCs w:val="24"/>
        </w:rPr>
        <w:t xml:space="preserve"> της Βουλής </w:t>
      </w:r>
      <w:r>
        <w:rPr>
          <w:rFonts w:eastAsia="Times New Roman"/>
          <w:szCs w:val="24"/>
        </w:rPr>
        <w:t>πως</w:t>
      </w:r>
      <w:r>
        <w:rPr>
          <w:rFonts w:eastAsia="Times New Roman"/>
          <w:szCs w:val="24"/>
        </w:rPr>
        <w:t>,</w:t>
      </w:r>
      <w:r w:rsidRPr="00154A61">
        <w:rPr>
          <w:rFonts w:eastAsia="Times New Roman"/>
          <w:szCs w:val="24"/>
        </w:rPr>
        <w:t xml:space="preserve"> </w:t>
      </w:r>
      <w:r>
        <w:rPr>
          <w:rFonts w:eastAsia="Times New Roman"/>
          <w:szCs w:val="24"/>
        </w:rPr>
        <w:t>π</w:t>
      </w:r>
      <w:r w:rsidRPr="00154A61">
        <w:rPr>
          <w:rFonts w:eastAsia="Times New Roman"/>
          <w:szCs w:val="24"/>
        </w:rPr>
        <w:t>έρα από το ότι χαρακτηρίσαμε</w:t>
      </w:r>
      <w:r>
        <w:rPr>
          <w:rFonts w:eastAsia="Times New Roman"/>
          <w:szCs w:val="24"/>
        </w:rPr>
        <w:t>,</w:t>
      </w:r>
      <w:r w:rsidRPr="00154A61">
        <w:rPr>
          <w:rFonts w:eastAsia="Times New Roman"/>
          <w:szCs w:val="24"/>
        </w:rPr>
        <w:t xml:space="preserve"> ενδεχόμενα</w:t>
      </w:r>
      <w:r>
        <w:rPr>
          <w:rFonts w:eastAsia="Times New Roman"/>
          <w:szCs w:val="24"/>
        </w:rPr>
        <w:t>,</w:t>
      </w:r>
      <w:r w:rsidRPr="00154A61">
        <w:rPr>
          <w:rFonts w:eastAsia="Times New Roman"/>
          <w:szCs w:val="24"/>
        </w:rPr>
        <w:t xml:space="preserve"> αναγκαία αυτή την παράταση</w:t>
      </w:r>
      <w:r>
        <w:rPr>
          <w:rFonts w:eastAsia="Times New Roman"/>
          <w:szCs w:val="24"/>
        </w:rPr>
        <w:t>,</w:t>
      </w:r>
      <w:r w:rsidRPr="00154A61">
        <w:rPr>
          <w:rFonts w:eastAsia="Times New Roman"/>
          <w:szCs w:val="24"/>
        </w:rPr>
        <w:t xml:space="preserve"> </w:t>
      </w:r>
      <w:r>
        <w:rPr>
          <w:rFonts w:eastAsia="Times New Roman"/>
          <w:szCs w:val="24"/>
        </w:rPr>
        <w:t>διαπιστώσαμε, όμως, και</w:t>
      </w:r>
      <w:r w:rsidRPr="00154A61">
        <w:rPr>
          <w:rFonts w:eastAsia="Times New Roman"/>
          <w:szCs w:val="24"/>
        </w:rPr>
        <w:t xml:space="preserve"> </w:t>
      </w:r>
      <w:r w:rsidRPr="00154A61">
        <w:rPr>
          <w:rFonts w:eastAsia="Times New Roman"/>
          <w:szCs w:val="24"/>
        </w:rPr>
        <w:t>τη λογική τ</w:t>
      </w:r>
      <w:r>
        <w:rPr>
          <w:rFonts w:eastAsia="Times New Roman"/>
          <w:szCs w:val="24"/>
        </w:rPr>
        <w:t>ω</w:t>
      </w:r>
      <w:r w:rsidRPr="00154A61">
        <w:rPr>
          <w:rFonts w:eastAsia="Times New Roman"/>
          <w:szCs w:val="24"/>
        </w:rPr>
        <w:t>ν αυτοσχεδιασμ</w:t>
      </w:r>
      <w:r>
        <w:rPr>
          <w:rFonts w:eastAsia="Times New Roman"/>
          <w:szCs w:val="24"/>
        </w:rPr>
        <w:t>ών</w:t>
      </w:r>
      <w:r w:rsidRPr="00154A61">
        <w:rPr>
          <w:rFonts w:eastAsia="Times New Roman"/>
          <w:szCs w:val="24"/>
        </w:rPr>
        <w:t xml:space="preserve"> και </w:t>
      </w:r>
      <w:r>
        <w:rPr>
          <w:rFonts w:eastAsia="Times New Roman"/>
          <w:szCs w:val="24"/>
        </w:rPr>
        <w:t>καυτηριάσα</w:t>
      </w:r>
      <w:r w:rsidRPr="00154A61">
        <w:rPr>
          <w:rFonts w:eastAsia="Times New Roman"/>
          <w:szCs w:val="24"/>
        </w:rPr>
        <w:t xml:space="preserve">με </w:t>
      </w:r>
      <w:r>
        <w:rPr>
          <w:rFonts w:eastAsia="Times New Roman"/>
          <w:szCs w:val="24"/>
        </w:rPr>
        <w:t xml:space="preserve">για </w:t>
      </w:r>
      <w:r w:rsidRPr="00154A61">
        <w:rPr>
          <w:rFonts w:eastAsia="Times New Roman"/>
          <w:szCs w:val="24"/>
        </w:rPr>
        <w:t xml:space="preserve">άλλη </w:t>
      </w:r>
      <w:r>
        <w:rPr>
          <w:rFonts w:eastAsia="Times New Roman"/>
          <w:szCs w:val="24"/>
        </w:rPr>
        <w:t>μια</w:t>
      </w:r>
      <w:r w:rsidRPr="00154A61">
        <w:rPr>
          <w:rFonts w:eastAsia="Times New Roman"/>
          <w:szCs w:val="24"/>
        </w:rPr>
        <w:t xml:space="preserve"> φορά ότι η </w:t>
      </w:r>
      <w:r>
        <w:rPr>
          <w:rFonts w:eastAsia="Times New Roman"/>
          <w:szCs w:val="24"/>
        </w:rPr>
        <w:t>Κ</w:t>
      </w:r>
      <w:r w:rsidRPr="00154A61">
        <w:rPr>
          <w:rFonts w:eastAsia="Times New Roman"/>
          <w:szCs w:val="24"/>
        </w:rPr>
        <w:t xml:space="preserve">υβέρνηση αυτοσχεδιάζει κυριολεκτικά </w:t>
      </w:r>
      <w:r>
        <w:rPr>
          <w:rFonts w:eastAsia="Times New Roman"/>
          <w:szCs w:val="24"/>
        </w:rPr>
        <w:t>σ</w:t>
      </w:r>
      <w:r w:rsidRPr="00154A61">
        <w:rPr>
          <w:rFonts w:eastAsia="Times New Roman"/>
          <w:szCs w:val="24"/>
        </w:rPr>
        <w:t xml:space="preserve">το </w:t>
      </w:r>
      <w:r>
        <w:rPr>
          <w:rFonts w:eastAsia="Times New Roman"/>
          <w:szCs w:val="24"/>
        </w:rPr>
        <w:t>π</w:t>
      </w:r>
      <w:r w:rsidRPr="00154A61">
        <w:rPr>
          <w:rFonts w:eastAsia="Times New Roman"/>
          <w:szCs w:val="24"/>
        </w:rPr>
        <w:t xml:space="preserve">αρά </w:t>
      </w:r>
      <w:r>
        <w:rPr>
          <w:rFonts w:eastAsia="Times New Roman"/>
          <w:szCs w:val="24"/>
        </w:rPr>
        <w:t>π</w:t>
      </w:r>
      <w:r w:rsidRPr="00154A61">
        <w:rPr>
          <w:rFonts w:eastAsia="Times New Roman"/>
          <w:szCs w:val="24"/>
        </w:rPr>
        <w:t>έντε σε τόσο πολύ</w:t>
      </w:r>
      <w:r w:rsidRPr="00154A61">
        <w:rPr>
          <w:rFonts w:eastAsia="Times New Roman"/>
          <w:szCs w:val="24"/>
        </w:rPr>
        <w:t xml:space="preserve"> σοβαρά ζητήματα</w:t>
      </w:r>
      <w:r>
        <w:rPr>
          <w:rFonts w:eastAsia="Times New Roman"/>
          <w:szCs w:val="24"/>
        </w:rPr>
        <w:t>,</w:t>
      </w:r>
      <w:r w:rsidRPr="00154A61">
        <w:rPr>
          <w:rFonts w:eastAsia="Times New Roman"/>
          <w:szCs w:val="24"/>
        </w:rPr>
        <w:t xml:space="preserve"> κάτι το οποίο θα μπορούσε να το έχει αποφύγει</w:t>
      </w:r>
      <w:r>
        <w:rPr>
          <w:rFonts w:eastAsia="Times New Roman"/>
          <w:szCs w:val="24"/>
        </w:rPr>
        <w:t>. Κ</w:t>
      </w:r>
      <w:r w:rsidRPr="00154A61">
        <w:rPr>
          <w:rFonts w:eastAsia="Times New Roman"/>
          <w:szCs w:val="24"/>
        </w:rPr>
        <w:t>αι θέλ</w:t>
      </w:r>
      <w:r>
        <w:rPr>
          <w:rFonts w:eastAsia="Times New Roman"/>
          <w:szCs w:val="24"/>
        </w:rPr>
        <w:t>ω να</w:t>
      </w:r>
      <w:r w:rsidRPr="00154A61">
        <w:rPr>
          <w:rFonts w:eastAsia="Times New Roman"/>
          <w:szCs w:val="24"/>
        </w:rPr>
        <w:t xml:space="preserve"> κάνω κάποια ερωτήματα</w:t>
      </w:r>
      <w:r>
        <w:rPr>
          <w:rFonts w:eastAsia="Times New Roman"/>
          <w:szCs w:val="24"/>
        </w:rPr>
        <w:t>,</w:t>
      </w:r>
      <w:r w:rsidRPr="00154A61">
        <w:rPr>
          <w:rFonts w:eastAsia="Times New Roman"/>
          <w:szCs w:val="24"/>
        </w:rPr>
        <w:t xml:space="preserve"> κύριε </w:t>
      </w:r>
      <w:r>
        <w:rPr>
          <w:rFonts w:eastAsia="Times New Roman"/>
          <w:szCs w:val="24"/>
        </w:rPr>
        <w:t>Α</w:t>
      </w:r>
      <w:r w:rsidRPr="00154A61">
        <w:rPr>
          <w:rFonts w:eastAsia="Times New Roman"/>
          <w:szCs w:val="24"/>
        </w:rPr>
        <w:t>ντιπρόεδρε</w:t>
      </w:r>
      <w:r>
        <w:rPr>
          <w:rFonts w:eastAsia="Times New Roman"/>
          <w:szCs w:val="24"/>
        </w:rPr>
        <w:t>.</w:t>
      </w:r>
    </w:p>
    <w:p w14:paraId="1123EFB6" w14:textId="77777777" w:rsidR="00A4113B" w:rsidRDefault="00FE19D4">
      <w:pPr>
        <w:spacing w:line="600" w:lineRule="auto"/>
        <w:ind w:firstLine="720"/>
        <w:contextualSpacing/>
        <w:jc w:val="both"/>
        <w:rPr>
          <w:rFonts w:eastAsia="Times New Roman"/>
          <w:szCs w:val="24"/>
        </w:rPr>
      </w:pPr>
      <w:r w:rsidRPr="00154A61">
        <w:rPr>
          <w:rFonts w:eastAsia="Times New Roman"/>
          <w:szCs w:val="24"/>
        </w:rPr>
        <w:t xml:space="preserve">Γιατί </w:t>
      </w:r>
      <w:r>
        <w:rPr>
          <w:rFonts w:eastAsia="Times New Roman"/>
          <w:szCs w:val="24"/>
        </w:rPr>
        <w:t xml:space="preserve">εδώ και </w:t>
      </w:r>
      <w:r w:rsidRPr="00154A61">
        <w:rPr>
          <w:rFonts w:eastAsia="Times New Roman"/>
          <w:szCs w:val="24"/>
        </w:rPr>
        <w:t xml:space="preserve">τέσσερα χρόνια </w:t>
      </w:r>
      <w:r>
        <w:rPr>
          <w:rFonts w:eastAsia="Times New Roman"/>
          <w:szCs w:val="24"/>
        </w:rPr>
        <w:t xml:space="preserve">δεν </w:t>
      </w:r>
      <w:r w:rsidRPr="00154A61">
        <w:rPr>
          <w:rFonts w:eastAsia="Times New Roman"/>
          <w:szCs w:val="24"/>
        </w:rPr>
        <w:t>διαμορφώσ</w:t>
      </w:r>
      <w:r>
        <w:rPr>
          <w:rFonts w:eastAsia="Times New Roman"/>
          <w:szCs w:val="24"/>
        </w:rPr>
        <w:t xml:space="preserve">ατε ένα ρεαλιστικό και βιώσιμο </w:t>
      </w:r>
      <w:r w:rsidRPr="00154A61">
        <w:rPr>
          <w:rFonts w:eastAsia="Times New Roman"/>
          <w:szCs w:val="24"/>
        </w:rPr>
        <w:t xml:space="preserve">σχέδιο που ρυθμίζει </w:t>
      </w:r>
      <w:r>
        <w:rPr>
          <w:rFonts w:eastAsia="Times New Roman"/>
          <w:szCs w:val="24"/>
        </w:rPr>
        <w:t>α</w:t>
      </w:r>
      <w:r w:rsidRPr="00154A61">
        <w:rPr>
          <w:rFonts w:eastAsia="Times New Roman"/>
          <w:szCs w:val="24"/>
        </w:rPr>
        <w:t>υτά τα κόκκινα δάνεια</w:t>
      </w:r>
      <w:r>
        <w:rPr>
          <w:rFonts w:eastAsia="Times New Roman"/>
          <w:szCs w:val="24"/>
        </w:rPr>
        <w:t>; Γ</w:t>
      </w:r>
      <w:r w:rsidRPr="00154A61">
        <w:rPr>
          <w:rFonts w:eastAsia="Times New Roman"/>
          <w:szCs w:val="24"/>
        </w:rPr>
        <w:t>ιατί</w:t>
      </w:r>
      <w:r>
        <w:rPr>
          <w:rFonts w:eastAsia="Times New Roman"/>
          <w:szCs w:val="24"/>
        </w:rPr>
        <w:t xml:space="preserve"> </w:t>
      </w:r>
      <w:r w:rsidRPr="00154A61">
        <w:rPr>
          <w:rFonts w:eastAsia="Times New Roman"/>
          <w:szCs w:val="24"/>
        </w:rPr>
        <w:t xml:space="preserve">ένα </w:t>
      </w:r>
      <w:r>
        <w:rPr>
          <w:rFonts w:eastAsia="Times New Roman"/>
          <w:szCs w:val="24"/>
        </w:rPr>
        <w:t>ρεαλιστικό</w:t>
      </w:r>
      <w:r w:rsidRPr="00154A61">
        <w:rPr>
          <w:rFonts w:eastAsia="Times New Roman"/>
          <w:szCs w:val="24"/>
        </w:rPr>
        <w:t xml:space="preserve"> σχέδιο για τη προστασία της πρώτης </w:t>
      </w:r>
      <w:r w:rsidRPr="00154A61">
        <w:rPr>
          <w:rFonts w:eastAsia="Times New Roman"/>
          <w:szCs w:val="24"/>
        </w:rPr>
        <w:lastRenderedPageBreak/>
        <w:t xml:space="preserve">κατοικίας δεν το έχετε καταθέσει ακόμα στη </w:t>
      </w:r>
      <w:r>
        <w:rPr>
          <w:rFonts w:eastAsia="Times New Roman"/>
          <w:szCs w:val="24"/>
        </w:rPr>
        <w:t>Β</w:t>
      </w:r>
      <w:r w:rsidRPr="00154A61">
        <w:rPr>
          <w:rFonts w:eastAsia="Times New Roman"/>
          <w:szCs w:val="24"/>
        </w:rPr>
        <w:t>ουλή και ζητά</w:t>
      </w:r>
      <w:r>
        <w:rPr>
          <w:rFonts w:eastAsia="Times New Roman"/>
          <w:szCs w:val="24"/>
        </w:rPr>
        <w:t>τ</w:t>
      </w:r>
      <w:r w:rsidRPr="00154A61">
        <w:rPr>
          <w:rFonts w:eastAsia="Times New Roman"/>
          <w:szCs w:val="24"/>
        </w:rPr>
        <w:t>ε</w:t>
      </w:r>
      <w:r>
        <w:rPr>
          <w:rFonts w:eastAsia="Times New Roman"/>
          <w:szCs w:val="24"/>
        </w:rPr>
        <w:t xml:space="preserve"> τ</w:t>
      </w:r>
      <w:r w:rsidRPr="00154A61">
        <w:rPr>
          <w:rFonts w:eastAsia="Times New Roman"/>
          <w:szCs w:val="24"/>
        </w:rPr>
        <w:t>ώρα παράταση</w:t>
      </w:r>
      <w:r>
        <w:rPr>
          <w:rFonts w:eastAsia="Times New Roman"/>
          <w:szCs w:val="24"/>
        </w:rPr>
        <w:t>,</w:t>
      </w:r>
      <w:r w:rsidRPr="00154A61">
        <w:rPr>
          <w:rFonts w:eastAsia="Times New Roman"/>
          <w:szCs w:val="24"/>
        </w:rPr>
        <w:t xml:space="preserve"> μέχρι να </w:t>
      </w:r>
      <w:r>
        <w:rPr>
          <w:rFonts w:eastAsia="Times New Roman"/>
          <w:szCs w:val="24"/>
        </w:rPr>
        <w:t>φέρετε</w:t>
      </w:r>
      <w:r w:rsidRPr="00154A61">
        <w:rPr>
          <w:rFonts w:eastAsia="Times New Roman"/>
          <w:szCs w:val="24"/>
        </w:rPr>
        <w:t xml:space="preserve"> το σχέδιο</w:t>
      </w:r>
      <w:r>
        <w:rPr>
          <w:rFonts w:eastAsia="Times New Roman"/>
          <w:szCs w:val="24"/>
        </w:rPr>
        <w:t>;</w:t>
      </w:r>
      <w:r w:rsidRPr="00154A61">
        <w:rPr>
          <w:rFonts w:eastAsia="Times New Roman"/>
          <w:szCs w:val="24"/>
        </w:rPr>
        <w:t xml:space="preserve"> Γιατί δεν αντιλαμβάνεστε ότι</w:t>
      </w:r>
      <w:r>
        <w:rPr>
          <w:rFonts w:eastAsia="Times New Roman"/>
          <w:szCs w:val="24"/>
        </w:rPr>
        <w:t>,</w:t>
      </w:r>
      <w:r w:rsidRPr="00154A61">
        <w:rPr>
          <w:rFonts w:eastAsia="Times New Roman"/>
          <w:szCs w:val="24"/>
        </w:rPr>
        <w:t xml:space="preserve"> όταν </w:t>
      </w:r>
      <w:r>
        <w:rPr>
          <w:rFonts w:eastAsia="Times New Roman"/>
          <w:szCs w:val="24"/>
        </w:rPr>
        <w:t>μεταθέτετε</w:t>
      </w:r>
      <w:r w:rsidRPr="00154A61">
        <w:rPr>
          <w:rFonts w:eastAsia="Times New Roman"/>
          <w:szCs w:val="24"/>
        </w:rPr>
        <w:t xml:space="preserve"> συνεχώς αυτά τα ζητήματα στο </w:t>
      </w:r>
      <w:r>
        <w:rPr>
          <w:rFonts w:eastAsia="Times New Roman"/>
          <w:szCs w:val="24"/>
        </w:rPr>
        <w:t xml:space="preserve">διηνεκές ή </w:t>
      </w:r>
      <w:r w:rsidRPr="00154A61">
        <w:rPr>
          <w:rFonts w:eastAsia="Times New Roman"/>
          <w:szCs w:val="24"/>
        </w:rPr>
        <w:t>στο εγγύς μέλλον</w:t>
      </w:r>
      <w:r>
        <w:rPr>
          <w:rFonts w:eastAsia="Times New Roman"/>
          <w:szCs w:val="24"/>
        </w:rPr>
        <w:t>,</w:t>
      </w:r>
      <w:r w:rsidRPr="00154A61">
        <w:rPr>
          <w:rFonts w:eastAsia="Times New Roman"/>
          <w:szCs w:val="24"/>
        </w:rPr>
        <w:t xml:space="preserve"> </w:t>
      </w:r>
      <w:r>
        <w:rPr>
          <w:rFonts w:eastAsia="Times New Roman"/>
          <w:szCs w:val="24"/>
        </w:rPr>
        <w:t>τ</w:t>
      </w:r>
      <w:r w:rsidRPr="00154A61">
        <w:rPr>
          <w:rFonts w:eastAsia="Times New Roman"/>
          <w:szCs w:val="24"/>
        </w:rPr>
        <w:t>ο μόνο που πε</w:t>
      </w:r>
      <w:r w:rsidRPr="00154A61">
        <w:rPr>
          <w:rFonts w:eastAsia="Times New Roman"/>
          <w:szCs w:val="24"/>
        </w:rPr>
        <w:t xml:space="preserve">τυχαίνετε είναι να καταλήγει </w:t>
      </w:r>
      <w:r>
        <w:rPr>
          <w:rFonts w:eastAsia="Times New Roman"/>
          <w:szCs w:val="24"/>
        </w:rPr>
        <w:t>τ</w:t>
      </w:r>
      <w:r w:rsidRPr="00154A61">
        <w:rPr>
          <w:rFonts w:eastAsia="Times New Roman"/>
          <w:szCs w:val="24"/>
        </w:rPr>
        <w:t xml:space="preserve">ελικά σε πιο </w:t>
      </w:r>
      <w:r>
        <w:rPr>
          <w:rFonts w:eastAsia="Times New Roman"/>
          <w:szCs w:val="24"/>
        </w:rPr>
        <w:t>επ</w:t>
      </w:r>
      <w:r w:rsidRPr="00154A61">
        <w:rPr>
          <w:rFonts w:eastAsia="Times New Roman"/>
          <w:szCs w:val="24"/>
        </w:rPr>
        <w:t xml:space="preserve">ώδυνες λύσεις για αυτούς τους οποίους έχει ανάγκη σήμερα να προστατεύσει </w:t>
      </w:r>
      <w:r>
        <w:rPr>
          <w:rFonts w:eastAsia="Times New Roman"/>
          <w:szCs w:val="24"/>
        </w:rPr>
        <w:t>η</w:t>
      </w:r>
      <w:r w:rsidRPr="00154A61">
        <w:rPr>
          <w:rFonts w:eastAsia="Times New Roman"/>
          <w:szCs w:val="24"/>
        </w:rPr>
        <w:t xml:space="preserve"> </w:t>
      </w:r>
      <w:r>
        <w:rPr>
          <w:rFonts w:eastAsia="Times New Roman"/>
          <w:szCs w:val="24"/>
        </w:rPr>
        <w:t>π</w:t>
      </w:r>
      <w:r w:rsidRPr="00154A61">
        <w:rPr>
          <w:rFonts w:eastAsia="Times New Roman"/>
          <w:szCs w:val="24"/>
        </w:rPr>
        <w:t>ολιτεία</w:t>
      </w:r>
      <w:r>
        <w:rPr>
          <w:rFonts w:eastAsia="Times New Roman"/>
          <w:szCs w:val="24"/>
        </w:rPr>
        <w:t>;</w:t>
      </w:r>
      <w:r w:rsidRPr="00154A61">
        <w:rPr>
          <w:rFonts w:eastAsia="Times New Roman"/>
          <w:szCs w:val="24"/>
        </w:rPr>
        <w:t xml:space="preserve"> </w:t>
      </w:r>
      <w:r>
        <w:rPr>
          <w:rFonts w:eastAsia="Times New Roman"/>
          <w:szCs w:val="24"/>
        </w:rPr>
        <w:t>Δ</w:t>
      </w:r>
      <w:r w:rsidRPr="00154A61">
        <w:rPr>
          <w:rFonts w:eastAsia="Times New Roman"/>
          <w:szCs w:val="24"/>
        </w:rPr>
        <w:t xml:space="preserve">εν σας έγινε το μάθημα </w:t>
      </w:r>
      <w:r>
        <w:rPr>
          <w:rFonts w:eastAsia="Times New Roman"/>
          <w:szCs w:val="24"/>
        </w:rPr>
        <w:t>από τη</w:t>
      </w:r>
      <w:r w:rsidRPr="00154A61">
        <w:rPr>
          <w:rFonts w:eastAsia="Times New Roman"/>
          <w:szCs w:val="24"/>
        </w:rPr>
        <w:t xml:space="preserve"> δήθεν διαπραγμάτευση του </w:t>
      </w:r>
      <w:r>
        <w:rPr>
          <w:rFonts w:eastAsia="Times New Roman"/>
          <w:szCs w:val="24"/>
        </w:rPr>
        <w:t>’</w:t>
      </w:r>
      <w:r w:rsidRPr="00154A61">
        <w:rPr>
          <w:rFonts w:eastAsia="Times New Roman"/>
          <w:szCs w:val="24"/>
        </w:rPr>
        <w:t xml:space="preserve">15 και τώρα προχωράμε ξανά </w:t>
      </w:r>
      <w:r>
        <w:rPr>
          <w:rFonts w:eastAsia="Times New Roman"/>
          <w:szCs w:val="24"/>
        </w:rPr>
        <w:t>σε επώδυνο</w:t>
      </w:r>
      <w:r>
        <w:rPr>
          <w:rFonts w:eastAsia="Times New Roman"/>
          <w:szCs w:val="24"/>
        </w:rPr>
        <w:t>,</w:t>
      </w:r>
      <w:r>
        <w:rPr>
          <w:rFonts w:eastAsia="Times New Roman"/>
          <w:szCs w:val="24"/>
        </w:rPr>
        <w:t xml:space="preserve"> αχρείαστο, </w:t>
      </w:r>
      <w:r w:rsidRPr="00154A61">
        <w:rPr>
          <w:rFonts w:eastAsia="Times New Roman"/>
          <w:szCs w:val="24"/>
        </w:rPr>
        <w:t>ενδεχόμενα</w:t>
      </w:r>
      <w:r>
        <w:rPr>
          <w:rFonts w:eastAsia="Times New Roman"/>
          <w:szCs w:val="24"/>
        </w:rPr>
        <w:t>,</w:t>
      </w:r>
      <w:r w:rsidRPr="00154A61">
        <w:rPr>
          <w:rFonts w:eastAsia="Times New Roman"/>
          <w:szCs w:val="24"/>
        </w:rPr>
        <w:t xml:space="preserve"> θεσμικό </w:t>
      </w:r>
      <w:r>
        <w:rPr>
          <w:rFonts w:eastAsia="Times New Roman"/>
          <w:szCs w:val="24"/>
        </w:rPr>
        <w:t>π</w:t>
      </w:r>
      <w:r w:rsidRPr="00154A61">
        <w:rPr>
          <w:rFonts w:eastAsia="Times New Roman"/>
          <w:szCs w:val="24"/>
        </w:rPr>
        <w:t>λαίσιο</w:t>
      </w:r>
      <w:r>
        <w:rPr>
          <w:rFonts w:eastAsia="Times New Roman"/>
          <w:szCs w:val="24"/>
        </w:rPr>
        <w:t>,</w:t>
      </w:r>
      <w:r w:rsidRPr="00154A61">
        <w:rPr>
          <w:rFonts w:eastAsia="Times New Roman"/>
          <w:szCs w:val="24"/>
        </w:rPr>
        <w:t xml:space="preserve"> το οποίο δεν θα προλάβουν οι άνθρωποι που χρειάζεται να </w:t>
      </w:r>
      <w:r>
        <w:rPr>
          <w:rFonts w:eastAsia="Times New Roman"/>
          <w:szCs w:val="24"/>
        </w:rPr>
        <w:t>μ</w:t>
      </w:r>
      <w:r w:rsidRPr="00154A61">
        <w:rPr>
          <w:rFonts w:eastAsia="Times New Roman"/>
          <w:szCs w:val="24"/>
        </w:rPr>
        <w:t>πουν σε αυτή τη ρύθμιση στο επόμενο διάστημα</w:t>
      </w:r>
      <w:r>
        <w:rPr>
          <w:rFonts w:eastAsia="Times New Roman"/>
          <w:szCs w:val="24"/>
        </w:rPr>
        <w:t>, α</w:t>
      </w:r>
      <w:r w:rsidRPr="00154A61">
        <w:rPr>
          <w:rFonts w:eastAsia="Times New Roman"/>
          <w:szCs w:val="24"/>
        </w:rPr>
        <w:t xml:space="preserve">φού δεν τους δόθηκε από την αρχή ένα κίνητρο να μπορούν να ενταχθούν </w:t>
      </w:r>
      <w:r>
        <w:rPr>
          <w:rFonts w:eastAsia="Times New Roman"/>
          <w:szCs w:val="24"/>
        </w:rPr>
        <w:t xml:space="preserve">έγκαιρα </w:t>
      </w:r>
      <w:r w:rsidRPr="00154A61">
        <w:rPr>
          <w:rFonts w:eastAsia="Times New Roman"/>
          <w:szCs w:val="24"/>
        </w:rPr>
        <w:t>σε αυτή τη ρύθμιση</w:t>
      </w:r>
      <w:r>
        <w:rPr>
          <w:rFonts w:eastAsia="Times New Roman"/>
          <w:szCs w:val="24"/>
        </w:rPr>
        <w:t>;</w:t>
      </w:r>
    </w:p>
    <w:p w14:paraId="1123EFB7" w14:textId="77777777" w:rsidR="00A4113B" w:rsidRDefault="00FE19D4">
      <w:pPr>
        <w:spacing w:line="600" w:lineRule="auto"/>
        <w:ind w:firstLine="720"/>
        <w:contextualSpacing/>
        <w:jc w:val="both"/>
        <w:rPr>
          <w:rFonts w:eastAsia="Times New Roman"/>
          <w:szCs w:val="24"/>
        </w:rPr>
      </w:pPr>
      <w:r>
        <w:rPr>
          <w:rFonts w:eastAsia="Times New Roman"/>
          <w:szCs w:val="24"/>
        </w:rPr>
        <w:t>Α</w:t>
      </w:r>
      <w:r w:rsidRPr="00154A61">
        <w:rPr>
          <w:rFonts w:eastAsia="Times New Roman"/>
          <w:szCs w:val="24"/>
        </w:rPr>
        <w:t>κούστε</w:t>
      </w:r>
      <w:r>
        <w:rPr>
          <w:rFonts w:eastAsia="Times New Roman"/>
          <w:szCs w:val="24"/>
        </w:rPr>
        <w:t>, ο κ. Δραγασάκης πριν από</w:t>
      </w:r>
      <w:r w:rsidRPr="00154A61">
        <w:rPr>
          <w:rFonts w:eastAsia="Times New Roman"/>
          <w:szCs w:val="24"/>
        </w:rPr>
        <w:t xml:space="preserve"> λίγ</w:t>
      </w:r>
      <w:r w:rsidRPr="00154A61">
        <w:rPr>
          <w:rFonts w:eastAsia="Times New Roman"/>
          <w:szCs w:val="24"/>
        </w:rPr>
        <w:t xml:space="preserve">ες μέρες μίλησε στην </w:t>
      </w:r>
      <w:r>
        <w:rPr>
          <w:rFonts w:eastAsia="Times New Roman"/>
          <w:szCs w:val="24"/>
        </w:rPr>
        <w:t>ε</w:t>
      </w:r>
      <w:r w:rsidRPr="00154A61">
        <w:rPr>
          <w:rFonts w:eastAsia="Times New Roman"/>
          <w:szCs w:val="24"/>
        </w:rPr>
        <w:t xml:space="preserve">πιτροπή που σας προανέφερα </w:t>
      </w:r>
      <w:r>
        <w:rPr>
          <w:rFonts w:eastAsia="Times New Roman"/>
          <w:szCs w:val="24"/>
        </w:rPr>
        <w:t xml:space="preserve">για </w:t>
      </w:r>
      <w:r w:rsidRPr="00154A61">
        <w:rPr>
          <w:rFonts w:eastAsia="Times New Roman"/>
          <w:szCs w:val="24"/>
        </w:rPr>
        <w:t xml:space="preserve">την ενδεχόμενη ανάγκη </w:t>
      </w:r>
      <w:r>
        <w:rPr>
          <w:rFonts w:eastAsia="Times New Roman"/>
          <w:szCs w:val="24"/>
        </w:rPr>
        <w:t>ν</w:t>
      </w:r>
      <w:r w:rsidRPr="00154A61">
        <w:rPr>
          <w:rFonts w:eastAsia="Times New Roman"/>
          <w:szCs w:val="24"/>
        </w:rPr>
        <w:t xml:space="preserve">έας </w:t>
      </w:r>
      <w:proofErr w:type="spellStart"/>
      <w:r w:rsidRPr="00154A61">
        <w:rPr>
          <w:rFonts w:eastAsia="Times New Roman"/>
          <w:szCs w:val="24"/>
        </w:rPr>
        <w:t>ανακεφαλαιοποίηση</w:t>
      </w:r>
      <w:r>
        <w:rPr>
          <w:rFonts w:eastAsia="Times New Roman"/>
          <w:szCs w:val="24"/>
        </w:rPr>
        <w:t>ς</w:t>
      </w:r>
      <w:proofErr w:type="spellEnd"/>
      <w:r>
        <w:rPr>
          <w:rFonts w:eastAsia="Times New Roman"/>
          <w:szCs w:val="24"/>
        </w:rPr>
        <w:t xml:space="preserve"> των</w:t>
      </w:r>
      <w:r w:rsidRPr="00154A61">
        <w:rPr>
          <w:rFonts w:eastAsia="Times New Roman"/>
          <w:szCs w:val="24"/>
        </w:rPr>
        <w:t xml:space="preserve"> τραπεζών</w:t>
      </w:r>
      <w:r>
        <w:rPr>
          <w:rFonts w:eastAsia="Times New Roman"/>
          <w:szCs w:val="24"/>
        </w:rPr>
        <w:t xml:space="preserve">. </w:t>
      </w:r>
      <w:r>
        <w:rPr>
          <w:rFonts w:eastAsia="Times New Roman"/>
          <w:szCs w:val="24"/>
        </w:rPr>
        <w:t>Ή</w:t>
      </w:r>
      <w:r>
        <w:rPr>
          <w:rFonts w:eastAsia="Times New Roman"/>
          <w:szCs w:val="24"/>
        </w:rPr>
        <w:t xml:space="preserve"> ο κύριος Α</w:t>
      </w:r>
      <w:r w:rsidRPr="00154A61">
        <w:rPr>
          <w:rFonts w:eastAsia="Times New Roman"/>
          <w:szCs w:val="24"/>
        </w:rPr>
        <w:t>ντιπρόεδρος σκεφτότανε φωναχτά ότ</w:t>
      </w:r>
      <w:r>
        <w:rPr>
          <w:rFonts w:eastAsia="Times New Roman"/>
          <w:szCs w:val="24"/>
        </w:rPr>
        <w:t>αν</w:t>
      </w:r>
      <w:r w:rsidRPr="00154A61">
        <w:rPr>
          <w:rFonts w:eastAsia="Times New Roman"/>
          <w:szCs w:val="24"/>
        </w:rPr>
        <w:t xml:space="preserve"> έστελνε ένα μήνυμα</w:t>
      </w:r>
      <w:r>
        <w:rPr>
          <w:rFonts w:eastAsia="Times New Roman"/>
          <w:szCs w:val="24"/>
        </w:rPr>
        <w:t>,</w:t>
      </w:r>
      <w:r w:rsidRPr="00154A61">
        <w:rPr>
          <w:rFonts w:eastAsia="Times New Roman"/>
          <w:szCs w:val="24"/>
        </w:rPr>
        <w:t xml:space="preserve"> όπως στέλνει </w:t>
      </w:r>
      <w:r>
        <w:rPr>
          <w:rFonts w:eastAsia="Times New Roman"/>
          <w:szCs w:val="24"/>
        </w:rPr>
        <w:t xml:space="preserve">ο άλλοτε κυβερνητικός σας </w:t>
      </w:r>
      <w:r w:rsidRPr="00154A61">
        <w:rPr>
          <w:rFonts w:eastAsia="Times New Roman"/>
          <w:szCs w:val="24"/>
        </w:rPr>
        <w:t>εταίρος</w:t>
      </w:r>
      <w:r>
        <w:rPr>
          <w:rFonts w:eastAsia="Times New Roman"/>
          <w:szCs w:val="24"/>
        </w:rPr>
        <w:t>,</w:t>
      </w:r>
      <w:r w:rsidRPr="00154A61">
        <w:rPr>
          <w:rFonts w:eastAsia="Times New Roman"/>
          <w:szCs w:val="24"/>
        </w:rPr>
        <w:t xml:space="preserve"> ή κάτι άλλο </w:t>
      </w:r>
      <w:r>
        <w:rPr>
          <w:rFonts w:eastAsia="Times New Roman"/>
          <w:szCs w:val="24"/>
        </w:rPr>
        <w:t>απεργάζεται η</w:t>
      </w:r>
      <w:r w:rsidRPr="00154A61">
        <w:rPr>
          <w:rFonts w:eastAsia="Times New Roman"/>
          <w:szCs w:val="24"/>
        </w:rPr>
        <w:t xml:space="preserve"> </w:t>
      </w:r>
      <w:r>
        <w:rPr>
          <w:rFonts w:eastAsia="Times New Roman"/>
          <w:szCs w:val="24"/>
        </w:rPr>
        <w:t>Κ</w:t>
      </w:r>
      <w:r w:rsidRPr="00154A61">
        <w:rPr>
          <w:rFonts w:eastAsia="Times New Roman"/>
          <w:szCs w:val="24"/>
        </w:rPr>
        <w:t>υβέρνηση</w:t>
      </w:r>
      <w:r>
        <w:rPr>
          <w:rFonts w:eastAsia="Times New Roman"/>
          <w:szCs w:val="24"/>
        </w:rPr>
        <w:t>;</w:t>
      </w:r>
      <w:r>
        <w:rPr>
          <w:rFonts w:eastAsia="Times New Roman"/>
          <w:szCs w:val="24"/>
        </w:rPr>
        <w:t xml:space="preserve"> Ε</w:t>
      </w:r>
      <w:r w:rsidRPr="00154A61">
        <w:rPr>
          <w:rFonts w:eastAsia="Times New Roman"/>
          <w:szCs w:val="24"/>
        </w:rPr>
        <w:t>ίναι καλό να το ξεκαθαρίσουμε εδώ</w:t>
      </w:r>
      <w:r>
        <w:rPr>
          <w:rFonts w:eastAsia="Times New Roman"/>
          <w:szCs w:val="24"/>
        </w:rPr>
        <w:t>.</w:t>
      </w:r>
      <w:r w:rsidRPr="00154A61">
        <w:rPr>
          <w:rFonts w:eastAsia="Times New Roman"/>
          <w:szCs w:val="24"/>
        </w:rPr>
        <w:t xml:space="preserve"> Υπάρχει </w:t>
      </w:r>
      <w:r>
        <w:rPr>
          <w:rFonts w:eastAsia="Times New Roman"/>
          <w:szCs w:val="24"/>
        </w:rPr>
        <w:t>μια</w:t>
      </w:r>
      <w:r w:rsidRPr="00154A61">
        <w:rPr>
          <w:rFonts w:eastAsia="Times New Roman"/>
          <w:szCs w:val="24"/>
        </w:rPr>
        <w:t xml:space="preserve"> έμμεση ομολογία της </w:t>
      </w:r>
      <w:r>
        <w:rPr>
          <w:rFonts w:eastAsia="Times New Roman"/>
          <w:szCs w:val="24"/>
        </w:rPr>
        <w:t>Κ</w:t>
      </w:r>
      <w:r w:rsidRPr="00154A61">
        <w:rPr>
          <w:rFonts w:eastAsia="Times New Roman"/>
          <w:szCs w:val="24"/>
        </w:rPr>
        <w:t xml:space="preserve">υβέρνησης ότι έχει αποτύχει στην </w:t>
      </w:r>
      <w:r w:rsidRPr="00154A61">
        <w:rPr>
          <w:rFonts w:eastAsia="Times New Roman"/>
          <w:szCs w:val="24"/>
        </w:rPr>
        <w:lastRenderedPageBreak/>
        <w:t>οικονομική πολιτική</w:t>
      </w:r>
      <w:r>
        <w:rPr>
          <w:rFonts w:eastAsia="Times New Roman"/>
          <w:szCs w:val="24"/>
        </w:rPr>
        <w:t>,</w:t>
      </w:r>
      <w:r w:rsidRPr="00154A61">
        <w:rPr>
          <w:rFonts w:eastAsia="Times New Roman"/>
          <w:szCs w:val="24"/>
        </w:rPr>
        <w:t xml:space="preserve"> για να σκέφτεται το ενδεχόμενο της </w:t>
      </w:r>
      <w:proofErr w:type="spellStart"/>
      <w:r>
        <w:rPr>
          <w:rFonts w:eastAsia="Times New Roman"/>
          <w:szCs w:val="24"/>
        </w:rPr>
        <w:t>ανακεφαλαιοποίησης</w:t>
      </w:r>
      <w:proofErr w:type="spellEnd"/>
      <w:r w:rsidRPr="00154A61">
        <w:rPr>
          <w:rFonts w:eastAsia="Times New Roman"/>
          <w:szCs w:val="24"/>
        </w:rPr>
        <w:t xml:space="preserve"> των τραπεζών</w:t>
      </w:r>
      <w:r>
        <w:rPr>
          <w:rFonts w:eastAsia="Times New Roman"/>
          <w:szCs w:val="24"/>
        </w:rPr>
        <w:t>,</w:t>
      </w:r>
      <w:r w:rsidRPr="00154A61">
        <w:rPr>
          <w:rFonts w:eastAsia="Times New Roman"/>
          <w:szCs w:val="24"/>
        </w:rPr>
        <w:t xml:space="preserve"> και </w:t>
      </w:r>
      <w:r>
        <w:rPr>
          <w:rFonts w:eastAsia="Times New Roman"/>
          <w:szCs w:val="24"/>
        </w:rPr>
        <w:t>π</w:t>
      </w:r>
      <w:r w:rsidRPr="00154A61">
        <w:rPr>
          <w:rFonts w:eastAsia="Times New Roman"/>
          <w:szCs w:val="24"/>
        </w:rPr>
        <w:t xml:space="preserve">αρακαλώ τον </w:t>
      </w:r>
      <w:r>
        <w:rPr>
          <w:rFonts w:eastAsia="Times New Roman"/>
          <w:szCs w:val="24"/>
        </w:rPr>
        <w:t>κύριο Αντιπρόεδρο</w:t>
      </w:r>
      <w:r>
        <w:rPr>
          <w:rFonts w:eastAsia="Times New Roman"/>
          <w:szCs w:val="24"/>
        </w:rPr>
        <w:t>,</w:t>
      </w:r>
      <w:r w:rsidRPr="00154A61">
        <w:rPr>
          <w:rFonts w:eastAsia="Times New Roman"/>
          <w:szCs w:val="24"/>
        </w:rPr>
        <w:t xml:space="preserve"> την ώρα που πρέπει</w:t>
      </w:r>
      <w:r>
        <w:rPr>
          <w:rFonts w:eastAsia="Times New Roman"/>
          <w:szCs w:val="24"/>
        </w:rPr>
        <w:t>,</w:t>
      </w:r>
      <w:r w:rsidRPr="00154A61">
        <w:rPr>
          <w:rFonts w:eastAsia="Times New Roman"/>
          <w:szCs w:val="24"/>
        </w:rPr>
        <w:t xml:space="preserve"> να τοποθετηθεί</w:t>
      </w:r>
      <w:r>
        <w:rPr>
          <w:rFonts w:eastAsia="Times New Roman"/>
          <w:szCs w:val="24"/>
        </w:rPr>
        <w:t>.</w:t>
      </w:r>
    </w:p>
    <w:p w14:paraId="1123EFB8"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w:t>
      </w:r>
      <w:r w:rsidRPr="00EB163B">
        <w:rPr>
          <w:rFonts w:eastAsia="Times New Roman" w:cs="Times New Roman"/>
          <w:szCs w:val="24"/>
        </w:rPr>
        <w:t>κύριοι συνάδελφοι</w:t>
      </w:r>
      <w:r>
        <w:rPr>
          <w:rFonts w:eastAsia="Times New Roman" w:cs="Times New Roman"/>
          <w:szCs w:val="24"/>
        </w:rPr>
        <w:t>, έχετε καθυστερήσει σημαντικά και πολύ φοβάμαι ότι η διαπραγμάτευση που κάνετε με τους</w:t>
      </w:r>
      <w:r w:rsidRPr="00EB163B">
        <w:rPr>
          <w:rFonts w:eastAsia="Times New Roman" w:cs="Times New Roman"/>
          <w:szCs w:val="24"/>
        </w:rPr>
        <w:t xml:space="preserve"> θεσμούς δεν προοιωνίζει τίποτα θετικό για μία ορθολογική διαχείριση των κόκκινων δανείων</w:t>
      </w:r>
      <w:r>
        <w:rPr>
          <w:rFonts w:eastAsia="Times New Roman" w:cs="Times New Roman"/>
          <w:szCs w:val="24"/>
        </w:rPr>
        <w:t>,</w:t>
      </w:r>
      <w:r w:rsidRPr="00EB163B">
        <w:rPr>
          <w:rFonts w:eastAsia="Times New Roman" w:cs="Times New Roman"/>
          <w:szCs w:val="24"/>
        </w:rPr>
        <w:t xml:space="preserve"> αλλά κυρίως δεν προοιωνίζει τη ρύθμιση της πρώτης κατοικίας</w:t>
      </w:r>
      <w:r>
        <w:rPr>
          <w:rFonts w:eastAsia="Times New Roman" w:cs="Times New Roman"/>
          <w:szCs w:val="24"/>
        </w:rPr>
        <w:t>,</w:t>
      </w:r>
      <w:r w:rsidRPr="00EB163B">
        <w:rPr>
          <w:rFonts w:eastAsia="Times New Roman" w:cs="Times New Roman"/>
          <w:szCs w:val="24"/>
        </w:rPr>
        <w:t xml:space="preserve"> ενώ παράλληλα </w:t>
      </w:r>
      <w:r>
        <w:rPr>
          <w:rFonts w:eastAsia="Times New Roman" w:cs="Times New Roman"/>
          <w:szCs w:val="24"/>
        </w:rPr>
        <w:t>διαιωνίζεται η αβεβαιότητα</w:t>
      </w:r>
      <w:r w:rsidRPr="00EB163B">
        <w:rPr>
          <w:rFonts w:eastAsia="Times New Roman" w:cs="Times New Roman"/>
          <w:szCs w:val="24"/>
        </w:rPr>
        <w:t xml:space="preserve"> στο τραπεζικό σύστημα</w:t>
      </w:r>
      <w:r>
        <w:rPr>
          <w:rFonts w:eastAsia="Times New Roman" w:cs="Times New Roman"/>
          <w:szCs w:val="24"/>
        </w:rPr>
        <w:t>, μ</w:t>
      </w:r>
      <w:r w:rsidRPr="00EB163B">
        <w:rPr>
          <w:rFonts w:eastAsia="Times New Roman" w:cs="Times New Roman"/>
          <w:szCs w:val="24"/>
        </w:rPr>
        <w:t xml:space="preserve">άλιστα μετά από </w:t>
      </w:r>
      <w:r>
        <w:rPr>
          <w:rFonts w:eastAsia="Times New Roman" w:cs="Times New Roman"/>
          <w:szCs w:val="24"/>
        </w:rPr>
        <w:t>τέτοιες δηλώσεις του Α</w:t>
      </w:r>
      <w:r w:rsidRPr="00EB163B">
        <w:rPr>
          <w:rFonts w:eastAsia="Times New Roman" w:cs="Times New Roman"/>
          <w:szCs w:val="24"/>
        </w:rPr>
        <w:t>ντιπροέδρου</w:t>
      </w:r>
      <w:r>
        <w:rPr>
          <w:rFonts w:eastAsia="Times New Roman" w:cs="Times New Roman"/>
          <w:szCs w:val="24"/>
        </w:rPr>
        <w:t>. Έ</w:t>
      </w:r>
      <w:r w:rsidRPr="00EB163B">
        <w:rPr>
          <w:rFonts w:eastAsia="Times New Roman" w:cs="Times New Roman"/>
          <w:szCs w:val="24"/>
        </w:rPr>
        <w:t>χετε ενημερώσει</w:t>
      </w:r>
      <w:r>
        <w:rPr>
          <w:rFonts w:eastAsia="Times New Roman" w:cs="Times New Roman"/>
          <w:szCs w:val="24"/>
        </w:rPr>
        <w:t>,</w:t>
      </w:r>
      <w:r w:rsidRPr="00EB163B">
        <w:rPr>
          <w:rFonts w:eastAsia="Times New Roman" w:cs="Times New Roman"/>
          <w:szCs w:val="24"/>
        </w:rPr>
        <w:t xml:space="preserve"> </w:t>
      </w:r>
      <w:r>
        <w:rPr>
          <w:rFonts w:eastAsia="Times New Roman" w:cs="Times New Roman"/>
          <w:szCs w:val="24"/>
        </w:rPr>
        <w:t xml:space="preserve">ή </w:t>
      </w:r>
      <w:r>
        <w:rPr>
          <w:rFonts w:eastAsia="Times New Roman" w:cs="Times New Roman"/>
          <w:szCs w:val="24"/>
        </w:rPr>
        <w:t>η</w:t>
      </w:r>
      <w:r w:rsidRPr="00EB163B">
        <w:rPr>
          <w:rFonts w:eastAsia="Times New Roman" w:cs="Times New Roman"/>
          <w:szCs w:val="24"/>
        </w:rPr>
        <w:t xml:space="preserve"> αρμόδια </w:t>
      </w:r>
      <w:r>
        <w:rPr>
          <w:rFonts w:eastAsia="Times New Roman" w:cs="Times New Roman"/>
          <w:szCs w:val="24"/>
        </w:rPr>
        <w:t>ε</w:t>
      </w:r>
      <w:r w:rsidRPr="00EB163B">
        <w:rPr>
          <w:rFonts w:eastAsia="Times New Roman" w:cs="Times New Roman"/>
          <w:szCs w:val="24"/>
        </w:rPr>
        <w:t>πιτροπή της Βουλής</w:t>
      </w:r>
      <w:r>
        <w:rPr>
          <w:rFonts w:eastAsia="Times New Roman" w:cs="Times New Roman"/>
          <w:szCs w:val="24"/>
        </w:rPr>
        <w:t>,</w:t>
      </w:r>
      <w:r w:rsidRPr="00EB163B">
        <w:rPr>
          <w:rFonts w:eastAsia="Times New Roman" w:cs="Times New Roman"/>
          <w:szCs w:val="24"/>
        </w:rPr>
        <w:t xml:space="preserve"> την Ολομέλεια</w:t>
      </w:r>
      <w:r>
        <w:rPr>
          <w:rFonts w:eastAsia="Times New Roman" w:cs="Times New Roman"/>
          <w:szCs w:val="24"/>
        </w:rPr>
        <w:t xml:space="preserve"> για</w:t>
      </w:r>
      <w:r w:rsidRPr="00EB163B">
        <w:rPr>
          <w:rFonts w:eastAsia="Times New Roman" w:cs="Times New Roman"/>
          <w:szCs w:val="24"/>
        </w:rPr>
        <w:t xml:space="preserve"> το σχέδιο</w:t>
      </w:r>
      <w:r w:rsidRPr="00EB163B">
        <w:rPr>
          <w:rFonts w:eastAsia="Times New Roman" w:cs="Times New Roman"/>
          <w:szCs w:val="24"/>
        </w:rPr>
        <w:t xml:space="preserve"> στο πλαίσιο αυτής της διαπραγμάτευσης</w:t>
      </w:r>
      <w:r>
        <w:rPr>
          <w:rFonts w:eastAsia="Times New Roman" w:cs="Times New Roman"/>
          <w:szCs w:val="24"/>
        </w:rPr>
        <w:t>;</w:t>
      </w:r>
      <w:r w:rsidRPr="00EB163B">
        <w:rPr>
          <w:rFonts w:eastAsia="Times New Roman" w:cs="Times New Roman"/>
          <w:szCs w:val="24"/>
        </w:rPr>
        <w:t xml:space="preserve"> </w:t>
      </w:r>
      <w:r>
        <w:rPr>
          <w:rFonts w:eastAsia="Times New Roman" w:cs="Times New Roman"/>
          <w:szCs w:val="24"/>
        </w:rPr>
        <w:t>Με π</w:t>
      </w:r>
      <w:r w:rsidRPr="00EB163B">
        <w:rPr>
          <w:rFonts w:eastAsia="Times New Roman" w:cs="Times New Roman"/>
          <w:szCs w:val="24"/>
        </w:rPr>
        <w:t xml:space="preserve">ειστικά επιχειρήματα </w:t>
      </w:r>
      <w:r>
        <w:rPr>
          <w:rFonts w:eastAsia="Times New Roman" w:cs="Times New Roman"/>
          <w:szCs w:val="24"/>
        </w:rPr>
        <w:t>δ</w:t>
      </w:r>
      <w:r w:rsidRPr="00EB163B">
        <w:rPr>
          <w:rFonts w:eastAsia="Times New Roman" w:cs="Times New Roman"/>
          <w:szCs w:val="24"/>
        </w:rPr>
        <w:t>εν είδαμε στην επιτροπή να απαντά ο Αντιπρόεδρος</w:t>
      </w:r>
      <w:r>
        <w:rPr>
          <w:rFonts w:eastAsia="Times New Roman" w:cs="Times New Roman"/>
          <w:szCs w:val="24"/>
        </w:rPr>
        <w:t>, ο Υ</w:t>
      </w:r>
      <w:r w:rsidRPr="00EB163B">
        <w:rPr>
          <w:rFonts w:eastAsia="Times New Roman" w:cs="Times New Roman"/>
          <w:szCs w:val="24"/>
        </w:rPr>
        <w:t xml:space="preserve">πουργός ή </w:t>
      </w:r>
      <w:r>
        <w:rPr>
          <w:rFonts w:eastAsia="Times New Roman" w:cs="Times New Roman"/>
          <w:szCs w:val="24"/>
        </w:rPr>
        <w:t xml:space="preserve">ο </w:t>
      </w:r>
      <w:r>
        <w:rPr>
          <w:rFonts w:eastAsia="Times New Roman" w:cs="Times New Roman"/>
          <w:szCs w:val="24"/>
        </w:rPr>
        <w:t>ε</w:t>
      </w:r>
      <w:r>
        <w:rPr>
          <w:rFonts w:eastAsia="Times New Roman" w:cs="Times New Roman"/>
          <w:szCs w:val="24"/>
        </w:rPr>
        <w:t xml:space="preserve">ισηγητής. </w:t>
      </w:r>
      <w:r w:rsidRPr="00EB163B">
        <w:rPr>
          <w:rFonts w:eastAsia="Times New Roman" w:cs="Times New Roman"/>
          <w:szCs w:val="24"/>
        </w:rPr>
        <w:t>Εκτός αν έχετε ένα σχέδιο και περιμένετε να υπογράψετε ό</w:t>
      </w:r>
      <w:r>
        <w:rPr>
          <w:rFonts w:eastAsia="Times New Roman" w:cs="Times New Roman"/>
          <w:szCs w:val="24"/>
        </w:rPr>
        <w:t>,</w:t>
      </w:r>
      <w:r w:rsidRPr="00EB163B">
        <w:rPr>
          <w:rFonts w:eastAsia="Times New Roman" w:cs="Times New Roman"/>
          <w:szCs w:val="24"/>
        </w:rPr>
        <w:t>τι σας δώσουν οι θεσμοί</w:t>
      </w:r>
      <w:r>
        <w:rPr>
          <w:rFonts w:eastAsia="Times New Roman" w:cs="Times New Roman"/>
          <w:szCs w:val="24"/>
        </w:rPr>
        <w:t>,</w:t>
      </w:r>
      <w:r w:rsidRPr="00EB163B">
        <w:rPr>
          <w:rFonts w:eastAsia="Times New Roman" w:cs="Times New Roman"/>
          <w:szCs w:val="24"/>
        </w:rPr>
        <w:t xml:space="preserve"> </w:t>
      </w:r>
      <w:r>
        <w:rPr>
          <w:rFonts w:eastAsia="Times New Roman" w:cs="Times New Roman"/>
          <w:szCs w:val="24"/>
        </w:rPr>
        <w:t>που</w:t>
      </w:r>
      <w:r>
        <w:rPr>
          <w:rFonts w:eastAsia="Times New Roman" w:cs="Times New Roman"/>
          <w:szCs w:val="24"/>
        </w:rPr>
        <w:t>,</w:t>
      </w:r>
      <w:r w:rsidRPr="00EB163B">
        <w:rPr>
          <w:rFonts w:eastAsia="Times New Roman" w:cs="Times New Roman"/>
          <w:szCs w:val="24"/>
        </w:rPr>
        <w:t xml:space="preserve"> ούτως ή άλλως</w:t>
      </w:r>
      <w:r>
        <w:rPr>
          <w:rFonts w:eastAsia="Times New Roman" w:cs="Times New Roman"/>
          <w:szCs w:val="24"/>
        </w:rPr>
        <w:t>,</w:t>
      </w:r>
      <w:r w:rsidRPr="00EB163B">
        <w:rPr>
          <w:rFonts w:eastAsia="Times New Roman" w:cs="Times New Roman"/>
          <w:szCs w:val="24"/>
        </w:rPr>
        <w:t xml:space="preserve"> θα το πράξετ</w:t>
      </w:r>
      <w:r w:rsidRPr="00EB163B">
        <w:rPr>
          <w:rFonts w:eastAsia="Times New Roman" w:cs="Times New Roman"/>
          <w:szCs w:val="24"/>
        </w:rPr>
        <w:t xml:space="preserve">ε </w:t>
      </w:r>
      <w:r>
        <w:rPr>
          <w:rFonts w:eastAsia="Times New Roman" w:cs="Times New Roman"/>
          <w:szCs w:val="24"/>
        </w:rPr>
        <w:t>μ</w:t>
      </w:r>
      <w:r w:rsidRPr="00EB163B">
        <w:rPr>
          <w:rFonts w:eastAsia="Times New Roman" w:cs="Times New Roman"/>
          <w:szCs w:val="24"/>
        </w:rPr>
        <w:t>ε πολύ μεγάλη χαρά</w:t>
      </w:r>
      <w:r>
        <w:rPr>
          <w:rFonts w:eastAsia="Times New Roman" w:cs="Times New Roman"/>
          <w:szCs w:val="24"/>
        </w:rPr>
        <w:t xml:space="preserve">. </w:t>
      </w:r>
    </w:p>
    <w:p w14:paraId="1123EFB9"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Αυτό που είπε ο κύριος Αντιπρόεδρος</w:t>
      </w:r>
      <w:r w:rsidRPr="00EB163B">
        <w:rPr>
          <w:rFonts w:eastAsia="Times New Roman" w:cs="Times New Roman"/>
          <w:szCs w:val="24"/>
        </w:rPr>
        <w:t xml:space="preserve"> για το ενδεχόμενο </w:t>
      </w:r>
      <w:r>
        <w:rPr>
          <w:rFonts w:eastAsia="Times New Roman" w:cs="Times New Roman"/>
          <w:szCs w:val="24"/>
        </w:rPr>
        <w:t>ν</w:t>
      </w:r>
      <w:r w:rsidRPr="00EB163B">
        <w:rPr>
          <w:rFonts w:eastAsia="Times New Roman" w:cs="Times New Roman"/>
          <w:szCs w:val="24"/>
        </w:rPr>
        <w:t xml:space="preserve">έας </w:t>
      </w:r>
      <w:proofErr w:type="spellStart"/>
      <w:r w:rsidRPr="00EB163B">
        <w:rPr>
          <w:rFonts w:eastAsia="Times New Roman" w:cs="Times New Roman"/>
          <w:szCs w:val="24"/>
        </w:rPr>
        <w:t>ανακεφαλαιοποίηση</w:t>
      </w:r>
      <w:r>
        <w:rPr>
          <w:rFonts w:eastAsia="Times New Roman" w:cs="Times New Roman"/>
          <w:szCs w:val="24"/>
        </w:rPr>
        <w:t>ς</w:t>
      </w:r>
      <w:proofErr w:type="spellEnd"/>
      <w:r w:rsidRPr="00EB163B">
        <w:rPr>
          <w:rFonts w:eastAsia="Times New Roman" w:cs="Times New Roman"/>
          <w:szCs w:val="24"/>
        </w:rPr>
        <w:t xml:space="preserve"> των τραπεζών σχετίζεται ή όχι με τη διαπραγμάτευση για τα κόκκινα δάνεια</w:t>
      </w:r>
      <w:r>
        <w:rPr>
          <w:rFonts w:eastAsia="Times New Roman" w:cs="Times New Roman"/>
          <w:szCs w:val="24"/>
        </w:rPr>
        <w:t>;</w:t>
      </w:r>
    </w:p>
    <w:p w14:paraId="1123EFBA" w14:textId="77777777" w:rsidR="00A4113B" w:rsidRDefault="00FE19D4">
      <w:pPr>
        <w:spacing w:line="600" w:lineRule="auto"/>
        <w:ind w:firstLine="720"/>
        <w:contextualSpacing/>
        <w:jc w:val="both"/>
        <w:rPr>
          <w:rFonts w:eastAsia="Times New Roman" w:cs="Times New Roman"/>
          <w:szCs w:val="24"/>
        </w:rPr>
      </w:pPr>
      <w:r w:rsidRPr="00EB163B">
        <w:rPr>
          <w:rFonts w:eastAsia="Times New Roman" w:cs="Times New Roman"/>
          <w:b/>
          <w:szCs w:val="24"/>
        </w:rPr>
        <w:lastRenderedPageBreak/>
        <w:t>ΙΩΑΝΝΗΣ ΔΡΑΓΑΣΑΚΗΣ (Αντιπρόεδρος της Κυβέρνησης</w:t>
      </w:r>
      <w:r>
        <w:rPr>
          <w:rFonts w:eastAsia="Times New Roman" w:cs="Times New Roman"/>
          <w:b/>
          <w:szCs w:val="24"/>
        </w:rPr>
        <w:t xml:space="preserve"> και </w:t>
      </w:r>
      <w:r w:rsidRPr="00EB163B">
        <w:rPr>
          <w:rFonts w:eastAsia="Times New Roman" w:cs="Times New Roman"/>
          <w:b/>
          <w:szCs w:val="24"/>
        </w:rPr>
        <w:t>Υπουργός Οικονομίας και Ανάπ</w:t>
      </w:r>
      <w:r w:rsidRPr="00EB163B">
        <w:rPr>
          <w:rFonts w:eastAsia="Times New Roman" w:cs="Times New Roman"/>
          <w:b/>
          <w:szCs w:val="24"/>
        </w:rPr>
        <w:t xml:space="preserve">τυξης): </w:t>
      </w:r>
      <w:r>
        <w:rPr>
          <w:rFonts w:eastAsia="Times New Roman" w:cs="Times New Roman"/>
          <w:szCs w:val="24"/>
        </w:rPr>
        <w:t>Κύριε Πρόεδρε, θα ήθελα να απαντήσω.</w:t>
      </w:r>
    </w:p>
    <w:p w14:paraId="1123EFBB"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Πού υπάρχει η φράση «νέα </w:t>
      </w:r>
      <w:proofErr w:type="spellStart"/>
      <w:r>
        <w:rPr>
          <w:rFonts w:eastAsia="Times New Roman" w:cs="Times New Roman"/>
          <w:szCs w:val="24"/>
        </w:rPr>
        <w:t>ανακεφαλαιοποίηση</w:t>
      </w:r>
      <w:proofErr w:type="spellEnd"/>
      <w:r>
        <w:rPr>
          <w:rFonts w:eastAsia="Times New Roman" w:cs="Times New Roman"/>
          <w:szCs w:val="24"/>
        </w:rPr>
        <w:t>»;</w:t>
      </w:r>
    </w:p>
    <w:p w14:paraId="1123EFBC" w14:textId="77777777" w:rsidR="00A4113B" w:rsidRDefault="00FE19D4">
      <w:pPr>
        <w:spacing w:line="600" w:lineRule="auto"/>
        <w:ind w:firstLine="720"/>
        <w:contextualSpacing/>
        <w:jc w:val="both"/>
        <w:rPr>
          <w:rFonts w:eastAsia="Times New Roman" w:cs="Times New Roman"/>
          <w:szCs w:val="24"/>
        </w:rPr>
      </w:pPr>
      <w:r w:rsidRPr="00EB163B">
        <w:rPr>
          <w:rFonts w:eastAsia="Times New Roman" w:cs="Times New Roman"/>
          <w:b/>
          <w:szCs w:val="24"/>
        </w:rPr>
        <w:t>ΠΡΟΕΔΡΕΥΩΝ (Νικήτας Κακλαμάνης):</w:t>
      </w:r>
      <w:r>
        <w:rPr>
          <w:rFonts w:eastAsia="Times New Roman" w:cs="Times New Roman"/>
          <w:szCs w:val="24"/>
        </w:rPr>
        <w:t xml:space="preserve"> Κύριε Υπουργέ</w:t>
      </w:r>
      <w:r>
        <w:rPr>
          <w:rFonts w:eastAsia="Times New Roman" w:cs="Times New Roman"/>
          <w:szCs w:val="24"/>
        </w:rPr>
        <w:t>,..</w:t>
      </w:r>
      <w:r>
        <w:rPr>
          <w:rFonts w:eastAsia="Times New Roman" w:cs="Times New Roman"/>
          <w:szCs w:val="24"/>
        </w:rPr>
        <w:t>.</w:t>
      </w:r>
    </w:p>
    <w:p w14:paraId="1123EFBD" w14:textId="77777777" w:rsidR="00A4113B" w:rsidRDefault="00FE19D4">
      <w:pPr>
        <w:spacing w:line="600" w:lineRule="auto"/>
        <w:ind w:firstLine="720"/>
        <w:contextualSpacing/>
        <w:jc w:val="both"/>
        <w:rPr>
          <w:rFonts w:eastAsia="Times New Roman" w:cs="Times New Roman"/>
          <w:szCs w:val="24"/>
        </w:rPr>
      </w:pPr>
      <w:r w:rsidRPr="00EB163B">
        <w:rPr>
          <w:rFonts w:eastAsia="Times New Roman" w:cs="Times New Roman"/>
          <w:b/>
          <w:szCs w:val="24"/>
        </w:rPr>
        <w:t>ΙΩΑΝΝΗΣ ΔΡΑΓΑΣΑΚΗΣ (Αντιπρόεδρος της Κυβέρνησης</w:t>
      </w:r>
      <w:r>
        <w:rPr>
          <w:rFonts w:eastAsia="Times New Roman" w:cs="Times New Roman"/>
          <w:b/>
          <w:szCs w:val="24"/>
        </w:rPr>
        <w:t xml:space="preserve"> και </w:t>
      </w:r>
      <w:r w:rsidRPr="00EB163B">
        <w:rPr>
          <w:rFonts w:eastAsia="Times New Roman" w:cs="Times New Roman"/>
          <w:b/>
          <w:szCs w:val="24"/>
        </w:rPr>
        <w:t>Υπουργός Οικονομίας και Ανάπτυξης):</w:t>
      </w:r>
      <w:r>
        <w:rPr>
          <w:rFonts w:eastAsia="Times New Roman" w:cs="Times New Roman"/>
          <w:b/>
          <w:szCs w:val="24"/>
        </w:rPr>
        <w:t xml:space="preserve"> </w:t>
      </w:r>
      <w:r w:rsidRPr="00EB163B">
        <w:rPr>
          <w:rFonts w:eastAsia="Times New Roman" w:cs="Times New Roman"/>
          <w:szCs w:val="24"/>
        </w:rPr>
        <w:t>Θα απαντήσω. Επειδή</w:t>
      </w:r>
      <w:r>
        <w:rPr>
          <w:rFonts w:eastAsia="Times New Roman" w:cs="Times New Roman"/>
          <w:szCs w:val="24"/>
        </w:rPr>
        <w:t xml:space="preserve"> το λέτε δεύτερη φορά και</w:t>
      </w:r>
      <w:r w:rsidRPr="00EB163B">
        <w:rPr>
          <w:rFonts w:eastAsia="Times New Roman" w:cs="Times New Roman"/>
          <w:szCs w:val="24"/>
        </w:rPr>
        <w:t xml:space="preserve"> ήταν εδώ όταν συζητούσαμε</w:t>
      </w:r>
      <w:r>
        <w:rPr>
          <w:rFonts w:eastAsia="Times New Roman" w:cs="Times New Roman"/>
          <w:szCs w:val="24"/>
        </w:rPr>
        <w:t>…</w:t>
      </w:r>
    </w:p>
    <w:p w14:paraId="1123EFBE" w14:textId="77777777" w:rsidR="00A4113B" w:rsidRDefault="00FE19D4">
      <w:pPr>
        <w:spacing w:line="600" w:lineRule="auto"/>
        <w:ind w:firstLine="720"/>
        <w:contextualSpacing/>
        <w:jc w:val="both"/>
        <w:rPr>
          <w:rFonts w:eastAsia="Times New Roman" w:cs="Times New Roman"/>
          <w:szCs w:val="24"/>
        </w:rPr>
      </w:pPr>
      <w:r w:rsidRPr="00EB163B">
        <w:rPr>
          <w:rFonts w:eastAsia="Times New Roman" w:cs="Times New Roman"/>
          <w:b/>
          <w:szCs w:val="24"/>
        </w:rPr>
        <w:t>ΕΜΜΑΝΟΥΗΛ ΚΟΝΣΟΛΑΣ:</w:t>
      </w:r>
      <w:r>
        <w:rPr>
          <w:rFonts w:eastAsia="Times New Roman" w:cs="Times New Roman"/>
          <w:szCs w:val="24"/>
        </w:rPr>
        <w:t xml:space="preserve"> Κύριε Πρόεδρε</w:t>
      </w:r>
      <w:r>
        <w:rPr>
          <w:rFonts w:eastAsia="Times New Roman" w:cs="Times New Roman"/>
          <w:szCs w:val="24"/>
        </w:rPr>
        <w:t>,..</w:t>
      </w:r>
      <w:r>
        <w:rPr>
          <w:rFonts w:eastAsia="Times New Roman" w:cs="Times New Roman"/>
          <w:szCs w:val="24"/>
        </w:rPr>
        <w:t>.</w:t>
      </w:r>
    </w:p>
    <w:p w14:paraId="1123EFBF" w14:textId="77777777" w:rsidR="00A4113B" w:rsidRDefault="00FE19D4">
      <w:pPr>
        <w:spacing w:line="600" w:lineRule="auto"/>
        <w:ind w:firstLine="720"/>
        <w:contextualSpacing/>
        <w:jc w:val="both"/>
        <w:rPr>
          <w:rFonts w:eastAsia="Times New Roman" w:cs="Times New Roman"/>
          <w:szCs w:val="24"/>
        </w:rPr>
      </w:pPr>
      <w:r w:rsidRPr="00EB163B">
        <w:rPr>
          <w:rFonts w:eastAsia="Times New Roman" w:cs="Times New Roman"/>
          <w:b/>
          <w:szCs w:val="24"/>
        </w:rPr>
        <w:t>ΠΡΟΕΔΡΕΥΩΝ (Νικήτας Κακλαμάνης):</w:t>
      </w:r>
      <w:r>
        <w:rPr>
          <w:rFonts w:eastAsia="Times New Roman" w:cs="Times New Roman"/>
          <w:szCs w:val="24"/>
        </w:rPr>
        <w:t xml:space="preserve"> Παρακαλώ, ένα λεπτό και στους δύο! Ο</w:t>
      </w:r>
      <w:r w:rsidRPr="00EB163B">
        <w:rPr>
          <w:rFonts w:eastAsia="Times New Roman" w:cs="Times New Roman"/>
          <w:szCs w:val="24"/>
        </w:rPr>
        <w:t xml:space="preserve">ύτε </w:t>
      </w:r>
      <w:r>
        <w:rPr>
          <w:rFonts w:eastAsia="Times New Roman" w:cs="Times New Roman"/>
          <w:szCs w:val="24"/>
        </w:rPr>
        <w:t>ο Υ</w:t>
      </w:r>
      <w:r w:rsidRPr="00EB163B">
        <w:rPr>
          <w:rFonts w:eastAsia="Times New Roman" w:cs="Times New Roman"/>
          <w:szCs w:val="24"/>
        </w:rPr>
        <w:t>πουργός έχει δικαίωμα να παίρνει το</w:t>
      </w:r>
      <w:r>
        <w:rPr>
          <w:rFonts w:eastAsia="Times New Roman" w:cs="Times New Roman"/>
          <w:szCs w:val="24"/>
        </w:rPr>
        <w:t>ν</w:t>
      </w:r>
      <w:r w:rsidRPr="00EB163B">
        <w:rPr>
          <w:rFonts w:eastAsia="Times New Roman" w:cs="Times New Roman"/>
          <w:szCs w:val="24"/>
        </w:rPr>
        <w:t xml:space="preserve"> λόγο όποτε θέλει και να διακόπτει ούτε εσείς να απαν</w:t>
      </w:r>
      <w:r w:rsidRPr="00EB163B">
        <w:rPr>
          <w:rFonts w:eastAsia="Times New Roman" w:cs="Times New Roman"/>
          <w:szCs w:val="24"/>
        </w:rPr>
        <w:t>τάτε</w:t>
      </w:r>
      <w:r>
        <w:rPr>
          <w:rFonts w:eastAsia="Times New Roman" w:cs="Times New Roman"/>
          <w:szCs w:val="24"/>
        </w:rPr>
        <w:t xml:space="preserve">. </w:t>
      </w:r>
    </w:p>
    <w:p w14:paraId="1123EFC0"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Ολοκληρώστε, κύριε </w:t>
      </w:r>
      <w:proofErr w:type="spellStart"/>
      <w:r>
        <w:rPr>
          <w:rFonts w:eastAsia="Times New Roman" w:cs="Times New Roman"/>
          <w:szCs w:val="24"/>
        </w:rPr>
        <w:t>Κόνσο</w:t>
      </w:r>
      <w:r w:rsidRPr="00EB163B">
        <w:rPr>
          <w:rFonts w:eastAsia="Times New Roman" w:cs="Times New Roman"/>
          <w:szCs w:val="24"/>
        </w:rPr>
        <w:t>λα</w:t>
      </w:r>
      <w:proofErr w:type="spellEnd"/>
      <w:r>
        <w:rPr>
          <w:rFonts w:eastAsia="Times New Roman" w:cs="Times New Roman"/>
          <w:szCs w:val="24"/>
        </w:rPr>
        <w:t>,</w:t>
      </w:r>
      <w:r w:rsidRPr="00EB163B">
        <w:rPr>
          <w:rFonts w:eastAsia="Times New Roman" w:cs="Times New Roman"/>
          <w:szCs w:val="24"/>
        </w:rPr>
        <w:t xml:space="preserve"> και</w:t>
      </w:r>
      <w:r>
        <w:rPr>
          <w:rFonts w:eastAsia="Times New Roman" w:cs="Times New Roman"/>
          <w:szCs w:val="24"/>
        </w:rPr>
        <w:t>,</w:t>
      </w:r>
      <w:r w:rsidRPr="00EB163B">
        <w:rPr>
          <w:rFonts w:eastAsia="Times New Roman" w:cs="Times New Roman"/>
          <w:szCs w:val="24"/>
        </w:rPr>
        <w:t xml:space="preserve"> πριν πάω στον </w:t>
      </w:r>
      <w:r>
        <w:rPr>
          <w:rFonts w:eastAsia="Times New Roman" w:cs="Times New Roman"/>
          <w:szCs w:val="24"/>
        </w:rPr>
        <w:t>επόμενο αγορητή,</w:t>
      </w:r>
      <w:r w:rsidRPr="00EB163B">
        <w:rPr>
          <w:rFonts w:eastAsia="Times New Roman" w:cs="Times New Roman"/>
          <w:szCs w:val="24"/>
        </w:rPr>
        <w:t xml:space="preserve"> θα δώσω το</w:t>
      </w:r>
      <w:r>
        <w:rPr>
          <w:rFonts w:eastAsia="Times New Roman" w:cs="Times New Roman"/>
          <w:szCs w:val="24"/>
        </w:rPr>
        <w:t>ν</w:t>
      </w:r>
      <w:r w:rsidRPr="00EB163B">
        <w:rPr>
          <w:rFonts w:eastAsia="Times New Roman" w:cs="Times New Roman"/>
          <w:szCs w:val="24"/>
        </w:rPr>
        <w:t xml:space="preserve"> λόγο στον </w:t>
      </w:r>
      <w:r>
        <w:rPr>
          <w:rFonts w:eastAsia="Times New Roman" w:cs="Times New Roman"/>
          <w:szCs w:val="24"/>
        </w:rPr>
        <w:t>κ.</w:t>
      </w:r>
      <w:r w:rsidRPr="00EB163B">
        <w:rPr>
          <w:rFonts w:eastAsia="Times New Roman" w:cs="Times New Roman"/>
          <w:szCs w:val="24"/>
        </w:rPr>
        <w:t xml:space="preserve"> Δραγασάκη για </w:t>
      </w:r>
      <w:r>
        <w:rPr>
          <w:rFonts w:eastAsia="Times New Roman" w:cs="Times New Roman"/>
          <w:szCs w:val="24"/>
        </w:rPr>
        <w:t>τρία</w:t>
      </w:r>
      <w:r w:rsidRPr="00EB163B">
        <w:rPr>
          <w:rFonts w:eastAsia="Times New Roman" w:cs="Times New Roman"/>
          <w:szCs w:val="24"/>
        </w:rPr>
        <w:t xml:space="preserve"> λεπτά να απαντήσει</w:t>
      </w:r>
      <w:r>
        <w:rPr>
          <w:rFonts w:eastAsia="Times New Roman" w:cs="Times New Roman"/>
          <w:szCs w:val="24"/>
        </w:rPr>
        <w:t xml:space="preserve">. Δεν θα κάνετε, όμως, εσείς εδώ ό,τι θέλετε. </w:t>
      </w:r>
    </w:p>
    <w:p w14:paraId="1123EFC1"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Συνεχίστε.</w:t>
      </w:r>
    </w:p>
    <w:p w14:paraId="1123EFC2" w14:textId="77777777" w:rsidR="00A4113B" w:rsidRDefault="00FE19D4">
      <w:pPr>
        <w:spacing w:line="600" w:lineRule="auto"/>
        <w:ind w:firstLine="720"/>
        <w:contextualSpacing/>
        <w:jc w:val="both"/>
        <w:rPr>
          <w:rFonts w:eastAsia="Times New Roman" w:cs="Times New Roman"/>
          <w:szCs w:val="24"/>
        </w:rPr>
      </w:pPr>
      <w:r w:rsidRPr="00EB163B">
        <w:rPr>
          <w:rFonts w:eastAsia="Times New Roman" w:cs="Times New Roman"/>
          <w:b/>
          <w:szCs w:val="24"/>
        </w:rPr>
        <w:lastRenderedPageBreak/>
        <w:t>ΕΜΜΑΝΟΥΗΛ ΚΟΝΣΟΛΑΣ:</w:t>
      </w:r>
      <w:r>
        <w:rPr>
          <w:rFonts w:eastAsia="Times New Roman" w:cs="Times New Roman"/>
          <w:b/>
          <w:szCs w:val="24"/>
        </w:rPr>
        <w:t xml:space="preserve"> </w:t>
      </w:r>
      <w:r w:rsidRPr="00C201B2">
        <w:rPr>
          <w:rFonts w:eastAsia="Times New Roman" w:cs="Times New Roman"/>
          <w:szCs w:val="24"/>
        </w:rPr>
        <w:t>Ευχαριστώ, κύριε Πρόεδρε.</w:t>
      </w:r>
    </w:p>
    <w:p w14:paraId="1123EFC3" w14:textId="77777777" w:rsidR="00A4113B" w:rsidRDefault="00FE19D4">
      <w:pPr>
        <w:spacing w:line="600" w:lineRule="auto"/>
        <w:ind w:firstLine="720"/>
        <w:contextualSpacing/>
        <w:jc w:val="both"/>
        <w:rPr>
          <w:rFonts w:eastAsia="Times New Roman" w:cs="Times New Roman"/>
          <w:szCs w:val="24"/>
        </w:rPr>
      </w:pPr>
      <w:r w:rsidRPr="00EB163B">
        <w:rPr>
          <w:rFonts w:eastAsia="Times New Roman" w:cs="Times New Roman"/>
          <w:szCs w:val="24"/>
        </w:rPr>
        <w:t>Εμείς θέλουμε να εί</w:t>
      </w:r>
      <w:r w:rsidRPr="00EB163B">
        <w:rPr>
          <w:rFonts w:eastAsia="Times New Roman" w:cs="Times New Roman"/>
          <w:szCs w:val="24"/>
        </w:rPr>
        <w:t>μαστε ξεκάθαροι</w:t>
      </w:r>
      <w:r>
        <w:rPr>
          <w:rFonts w:eastAsia="Times New Roman" w:cs="Times New Roman"/>
          <w:szCs w:val="24"/>
        </w:rPr>
        <w:t>. Χαίρομαι που ο κ. Δραγασάκης</w:t>
      </w:r>
      <w:r w:rsidRPr="00EB163B">
        <w:rPr>
          <w:rFonts w:eastAsia="Times New Roman" w:cs="Times New Roman"/>
          <w:szCs w:val="24"/>
        </w:rPr>
        <w:t xml:space="preserve"> ήθελε να πάρει το</w:t>
      </w:r>
      <w:r>
        <w:rPr>
          <w:rFonts w:eastAsia="Times New Roman" w:cs="Times New Roman"/>
          <w:szCs w:val="24"/>
        </w:rPr>
        <w:t>ν</w:t>
      </w:r>
      <w:r w:rsidRPr="00EB163B">
        <w:rPr>
          <w:rFonts w:eastAsia="Times New Roman" w:cs="Times New Roman"/>
          <w:szCs w:val="24"/>
        </w:rPr>
        <w:t xml:space="preserve"> λόγο</w:t>
      </w:r>
      <w:r>
        <w:rPr>
          <w:rFonts w:eastAsia="Times New Roman" w:cs="Times New Roman"/>
          <w:szCs w:val="24"/>
        </w:rPr>
        <w:t>,</w:t>
      </w:r>
      <w:r w:rsidRPr="00EB163B">
        <w:rPr>
          <w:rFonts w:eastAsia="Times New Roman" w:cs="Times New Roman"/>
          <w:szCs w:val="24"/>
        </w:rPr>
        <w:t xml:space="preserve"> δεν είχα αντίρρηση να απαντήσει</w:t>
      </w:r>
      <w:r>
        <w:rPr>
          <w:rFonts w:eastAsia="Times New Roman" w:cs="Times New Roman"/>
          <w:szCs w:val="24"/>
        </w:rPr>
        <w:t>,</w:t>
      </w:r>
      <w:r w:rsidRPr="00EB163B">
        <w:rPr>
          <w:rFonts w:eastAsia="Times New Roman" w:cs="Times New Roman"/>
          <w:szCs w:val="24"/>
        </w:rPr>
        <w:t xml:space="preserve"> αλλά </w:t>
      </w:r>
      <w:r>
        <w:rPr>
          <w:rFonts w:eastAsia="Times New Roman" w:cs="Times New Roman"/>
          <w:szCs w:val="24"/>
        </w:rPr>
        <w:t>π</w:t>
      </w:r>
      <w:r w:rsidRPr="00EB163B">
        <w:rPr>
          <w:rFonts w:eastAsia="Times New Roman" w:cs="Times New Roman"/>
          <w:szCs w:val="24"/>
        </w:rPr>
        <w:t>εριμένω μία πειστική απάντηση</w:t>
      </w:r>
      <w:r>
        <w:rPr>
          <w:rFonts w:eastAsia="Times New Roman" w:cs="Times New Roman"/>
          <w:szCs w:val="24"/>
        </w:rPr>
        <w:t>: Το ενδεχόμενο ν</w:t>
      </w:r>
      <w:r w:rsidRPr="00EB163B">
        <w:rPr>
          <w:rFonts w:eastAsia="Times New Roman" w:cs="Times New Roman"/>
          <w:szCs w:val="24"/>
        </w:rPr>
        <w:t xml:space="preserve">έας </w:t>
      </w:r>
      <w:proofErr w:type="spellStart"/>
      <w:r w:rsidRPr="00EB163B">
        <w:rPr>
          <w:rFonts w:eastAsia="Times New Roman" w:cs="Times New Roman"/>
          <w:szCs w:val="24"/>
        </w:rPr>
        <w:t>ανακεφαλαιοπο</w:t>
      </w:r>
      <w:r>
        <w:rPr>
          <w:rFonts w:eastAsia="Times New Roman" w:cs="Times New Roman"/>
          <w:szCs w:val="24"/>
        </w:rPr>
        <w:t>ίησης</w:t>
      </w:r>
      <w:proofErr w:type="spellEnd"/>
      <w:r>
        <w:rPr>
          <w:rFonts w:eastAsia="Times New Roman" w:cs="Times New Roman"/>
          <w:szCs w:val="24"/>
        </w:rPr>
        <w:t xml:space="preserve"> των τραπεζών συνεχίζεται ή</w:t>
      </w:r>
      <w:r w:rsidRPr="00EB163B">
        <w:rPr>
          <w:rFonts w:eastAsia="Times New Roman" w:cs="Times New Roman"/>
          <w:szCs w:val="24"/>
        </w:rPr>
        <w:t xml:space="preserve"> όχι με τη διαπραγμάτευση</w:t>
      </w:r>
      <w:r>
        <w:rPr>
          <w:rFonts w:eastAsia="Times New Roman" w:cs="Times New Roman"/>
          <w:szCs w:val="24"/>
        </w:rPr>
        <w:t>,</w:t>
      </w:r>
      <w:r w:rsidRPr="00EB163B">
        <w:rPr>
          <w:rFonts w:eastAsia="Times New Roman" w:cs="Times New Roman"/>
          <w:szCs w:val="24"/>
        </w:rPr>
        <w:t xml:space="preserve"> εντός </w:t>
      </w:r>
      <w:r>
        <w:rPr>
          <w:rFonts w:eastAsia="Times New Roman" w:cs="Times New Roman"/>
          <w:szCs w:val="24"/>
        </w:rPr>
        <w:t>ή</w:t>
      </w:r>
      <w:r w:rsidRPr="00EB163B">
        <w:rPr>
          <w:rFonts w:eastAsia="Times New Roman" w:cs="Times New Roman"/>
          <w:szCs w:val="24"/>
        </w:rPr>
        <w:t xml:space="preserve"> εκτός εισαγωγικών</w:t>
      </w:r>
      <w:r>
        <w:rPr>
          <w:rFonts w:eastAsia="Times New Roman" w:cs="Times New Roman"/>
          <w:szCs w:val="24"/>
        </w:rPr>
        <w:t>,</w:t>
      </w:r>
      <w:r w:rsidRPr="00EB163B">
        <w:rPr>
          <w:rFonts w:eastAsia="Times New Roman" w:cs="Times New Roman"/>
          <w:szCs w:val="24"/>
        </w:rPr>
        <w:t xml:space="preserve"> για τα κόκκινα δάνεια</w:t>
      </w:r>
      <w:r>
        <w:rPr>
          <w:rFonts w:eastAsia="Times New Roman" w:cs="Times New Roman"/>
          <w:szCs w:val="24"/>
        </w:rPr>
        <w:t>; Τ</w:t>
      </w:r>
      <w:r w:rsidRPr="00EB163B">
        <w:rPr>
          <w:rFonts w:eastAsia="Times New Roman" w:cs="Times New Roman"/>
          <w:szCs w:val="24"/>
        </w:rPr>
        <w:t xml:space="preserve">ο είπε </w:t>
      </w:r>
      <w:r>
        <w:rPr>
          <w:rFonts w:eastAsia="Times New Roman" w:cs="Times New Roman"/>
          <w:szCs w:val="24"/>
        </w:rPr>
        <w:t>έμμεσα ή άμεσα</w:t>
      </w:r>
      <w:r w:rsidRPr="00EB163B">
        <w:rPr>
          <w:rFonts w:eastAsia="Times New Roman" w:cs="Times New Roman"/>
          <w:szCs w:val="24"/>
        </w:rPr>
        <w:t xml:space="preserve"> ο </w:t>
      </w:r>
      <w:r>
        <w:rPr>
          <w:rFonts w:eastAsia="Times New Roman" w:cs="Times New Roman"/>
          <w:szCs w:val="24"/>
        </w:rPr>
        <w:t xml:space="preserve">κ. Δραγασάκης; Ας στραφούμε όλοι στα </w:t>
      </w:r>
      <w:r>
        <w:rPr>
          <w:rFonts w:eastAsia="Times New Roman" w:cs="Times New Roman"/>
          <w:szCs w:val="24"/>
        </w:rPr>
        <w:t>π</w:t>
      </w:r>
      <w:r>
        <w:rPr>
          <w:rFonts w:eastAsia="Times New Roman" w:cs="Times New Roman"/>
          <w:szCs w:val="24"/>
        </w:rPr>
        <w:t xml:space="preserve">ρακτικά, </w:t>
      </w:r>
      <w:r w:rsidRPr="00EB163B">
        <w:rPr>
          <w:rFonts w:eastAsia="Times New Roman" w:cs="Times New Roman"/>
          <w:szCs w:val="24"/>
        </w:rPr>
        <w:t>να διαβάσ</w:t>
      </w:r>
      <w:r>
        <w:rPr>
          <w:rFonts w:eastAsia="Times New Roman" w:cs="Times New Roman"/>
          <w:szCs w:val="24"/>
        </w:rPr>
        <w:t>ουμε την τοποθέτησ</w:t>
      </w:r>
      <w:r>
        <w:rPr>
          <w:rFonts w:eastAsia="Times New Roman" w:cs="Times New Roman"/>
          <w:szCs w:val="24"/>
        </w:rPr>
        <w:t>ή</w:t>
      </w:r>
      <w:r>
        <w:rPr>
          <w:rFonts w:eastAsia="Times New Roman" w:cs="Times New Roman"/>
          <w:szCs w:val="24"/>
        </w:rPr>
        <w:t xml:space="preserve"> του.</w:t>
      </w:r>
    </w:p>
    <w:p w14:paraId="1123EFC4" w14:textId="77777777" w:rsidR="00A4113B" w:rsidRDefault="00FE19D4">
      <w:pPr>
        <w:spacing w:line="600" w:lineRule="auto"/>
        <w:ind w:firstLine="720"/>
        <w:contextualSpacing/>
        <w:jc w:val="both"/>
        <w:rPr>
          <w:rFonts w:eastAsia="Times New Roman" w:cs="Times New Roman"/>
          <w:szCs w:val="24"/>
        </w:rPr>
      </w:pPr>
      <w:r w:rsidRPr="00EB163B">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Μην κάνετε συνέχεια προσωπικές αναφορές.</w:t>
      </w:r>
    </w:p>
    <w:p w14:paraId="1123EFC5" w14:textId="77777777" w:rsidR="00A4113B" w:rsidRDefault="00FE19D4">
      <w:pPr>
        <w:spacing w:line="600" w:lineRule="auto"/>
        <w:ind w:firstLine="720"/>
        <w:contextualSpacing/>
        <w:jc w:val="both"/>
        <w:rPr>
          <w:rFonts w:eastAsia="Times New Roman" w:cs="Times New Roman"/>
          <w:szCs w:val="24"/>
        </w:rPr>
      </w:pPr>
      <w:r w:rsidRPr="00EB163B">
        <w:rPr>
          <w:rFonts w:eastAsia="Times New Roman" w:cs="Times New Roman"/>
          <w:b/>
          <w:szCs w:val="24"/>
        </w:rPr>
        <w:t>ΕΜΜΑΝΟΥΗΛ ΚΟΝΣΟΛΑΣ:</w:t>
      </w:r>
      <w:r>
        <w:rPr>
          <w:rFonts w:eastAsia="Times New Roman" w:cs="Times New Roman"/>
          <w:b/>
          <w:szCs w:val="24"/>
        </w:rPr>
        <w:t xml:space="preserve"> </w:t>
      </w:r>
      <w:r w:rsidRPr="0013146C">
        <w:rPr>
          <w:rFonts w:eastAsia="Times New Roman" w:cs="Times New Roman"/>
          <w:szCs w:val="24"/>
        </w:rPr>
        <w:t>Σ</w:t>
      </w:r>
      <w:r>
        <w:rPr>
          <w:rFonts w:eastAsia="Times New Roman" w:cs="Times New Roman"/>
          <w:szCs w:val="24"/>
        </w:rPr>
        <w:t>υζητά η Κ</w:t>
      </w:r>
      <w:r w:rsidRPr="00EB163B">
        <w:rPr>
          <w:rFonts w:eastAsia="Times New Roman" w:cs="Times New Roman"/>
          <w:szCs w:val="24"/>
        </w:rPr>
        <w:t>υβέ</w:t>
      </w:r>
      <w:r w:rsidRPr="00EB163B">
        <w:rPr>
          <w:rFonts w:eastAsia="Times New Roman" w:cs="Times New Roman"/>
          <w:szCs w:val="24"/>
        </w:rPr>
        <w:t>ρνηση</w:t>
      </w:r>
      <w:r>
        <w:rPr>
          <w:rFonts w:eastAsia="Times New Roman" w:cs="Times New Roman"/>
          <w:szCs w:val="24"/>
        </w:rPr>
        <w:t>,</w:t>
      </w:r>
      <w:r w:rsidRPr="00EB163B">
        <w:rPr>
          <w:rFonts w:eastAsia="Times New Roman" w:cs="Times New Roman"/>
          <w:szCs w:val="24"/>
        </w:rPr>
        <w:t xml:space="preserve"> κύριε </w:t>
      </w:r>
      <w:r>
        <w:rPr>
          <w:rFonts w:eastAsia="Times New Roman" w:cs="Times New Roman"/>
          <w:szCs w:val="24"/>
        </w:rPr>
        <w:t>Π</w:t>
      </w:r>
      <w:r w:rsidRPr="00EB163B">
        <w:rPr>
          <w:rFonts w:eastAsia="Times New Roman" w:cs="Times New Roman"/>
          <w:szCs w:val="24"/>
        </w:rPr>
        <w:t>ρόεδρε</w:t>
      </w:r>
      <w:r>
        <w:rPr>
          <w:rFonts w:eastAsia="Times New Roman" w:cs="Times New Roman"/>
          <w:szCs w:val="24"/>
        </w:rPr>
        <w:t>,</w:t>
      </w:r>
      <w:r w:rsidRPr="00EB163B">
        <w:rPr>
          <w:rFonts w:eastAsia="Times New Roman" w:cs="Times New Roman"/>
          <w:szCs w:val="24"/>
        </w:rPr>
        <w:t xml:space="preserve"> τη μείωση των ορίων για την προστασία της πρώτης κατοικίας</w:t>
      </w:r>
      <w:r>
        <w:rPr>
          <w:rFonts w:eastAsia="Times New Roman" w:cs="Times New Roman"/>
          <w:szCs w:val="24"/>
        </w:rPr>
        <w:t>,</w:t>
      </w:r>
      <w:r w:rsidRPr="00EB163B">
        <w:rPr>
          <w:rFonts w:eastAsia="Times New Roman" w:cs="Times New Roman"/>
          <w:szCs w:val="24"/>
        </w:rPr>
        <w:t xml:space="preserve"> που σήμερα είναι από 180</w:t>
      </w:r>
      <w:r>
        <w:rPr>
          <w:rFonts w:eastAsia="Times New Roman" w:cs="Times New Roman"/>
          <w:szCs w:val="24"/>
        </w:rPr>
        <w:t xml:space="preserve"> χιλιάδες</w:t>
      </w:r>
      <w:r w:rsidRPr="00EB163B">
        <w:rPr>
          <w:rFonts w:eastAsia="Times New Roman" w:cs="Times New Roman"/>
          <w:szCs w:val="24"/>
        </w:rPr>
        <w:t xml:space="preserve"> ευρώ για την </w:t>
      </w:r>
      <w:r>
        <w:rPr>
          <w:rFonts w:eastAsia="Times New Roman" w:cs="Times New Roman"/>
          <w:szCs w:val="24"/>
        </w:rPr>
        <w:t>ε</w:t>
      </w:r>
      <w:r w:rsidRPr="00EB163B">
        <w:rPr>
          <w:rFonts w:eastAsia="Times New Roman" w:cs="Times New Roman"/>
          <w:szCs w:val="24"/>
        </w:rPr>
        <w:t xml:space="preserve">μπορική αξία </w:t>
      </w:r>
      <w:r>
        <w:rPr>
          <w:rFonts w:eastAsia="Times New Roman" w:cs="Times New Roman"/>
          <w:szCs w:val="24"/>
        </w:rPr>
        <w:t>έως</w:t>
      </w:r>
      <w:r w:rsidRPr="00EB163B">
        <w:rPr>
          <w:rFonts w:eastAsia="Times New Roman" w:cs="Times New Roman"/>
          <w:szCs w:val="24"/>
        </w:rPr>
        <w:t xml:space="preserve"> 280</w:t>
      </w:r>
      <w:r>
        <w:rPr>
          <w:rFonts w:eastAsia="Times New Roman" w:cs="Times New Roman"/>
          <w:szCs w:val="24"/>
        </w:rPr>
        <w:t xml:space="preserve"> χιλιάδες </w:t>
      </w:r>
      <w:r w:rsidRPr="00EB163B">
        <w:rPr>
          <w:rFonts w:eastAsia="Times New Roman" w:cs="Times New Roman"/>
          <w:szCs w:val="24"/>
        </w:rPr>
        <w:t xml:space="preserve">ευρώ για ζευγάρι </w:t>
      </w:r>
      <w:r>
        <w:rPr>
          <w:rFonts w:eastAsia="Times New Roman" w:cs="Times New Roman"/>
          <w:szCs w:val="24"/>
        </w:rPr>
        <w:t>με</w:t>
      </w:r>
      <w:r w:rsidRPr="00EB163B">
        <w:rPr>
          <w:rFonts w:eastAsia="Times New Roman" w:cs="Times New Roman"/>
          <w:szCs w:val="24"/>
        </w:rPr>
        <w:t xml:space="preserve"> τρία τέκνα</w:t>
      </w:r>
      <w:r>
        <w:rPr>
          <w:rFonts w:eastAsia="Times New Roman" w:cs="Times New Roman"/>
          <w:szCs w:val="24"/>
        </w:rPr>
        <w:t>;</w:t>
      </w:r>
      <w:r>
        <w:rPr>
          <w:rFonts w:eastAsia="Times New Roman" w:cs="Times New Roman"/>
          <w:szCs w:val="24"/>
        </w:rPr>
        <w:t xml:space="preserve"> Υ</w:t>
      </w:r>
      <w:r w:rsidRPr="00EB163B">
        <w:rPr>
          <w:rFonts w:eastAsia="Times New Roman" w:cs="Times New Roman"/>
          <w:szCs w:val="24"/>
        </w:rPr>
        <w:t>πάρχει απάντηση σε αυτό το ερώτημα</w:t>
      </w:r>
      <w:r>
        <w:rPr>
          <w:rFonts w:eastAsia="Times New Roman" w:cs="Times New Roman"/>
          <w:szCs w:val="24"/>
        </w:rPr>
        <w:t>,</w:t>
      </w:r>
      <w:r w:rsidRPr="00EB163B">
        <w:rPr>
          <w:rFonts w:eastAsia="Times New Roman" w:cs="Times New Roman"/>
          <w:szCs w:val="24"/>
        </w:rPr>
        <w:t xml:space="preserve"> όταν ήδη εκκρεμούν </w:t>
      </w:r>
      <w:proofErr w:type="spellStart"/>
      <w:r>
        <w:rPr>
          <w:rFonts w:eastAsia="Times New Roman" w:cs="Times New Roman"/>
          <w:szCs w:val="24"/>
        </w:rPr>
        <w:t>εκατόν</w:t>
      </w:r>
      <w:proofErr w:type="spellEnd"/>
      <w:r>
        <w:rPr>
          <w:rFonts w:eastAsia="Times New Roman" w:cs="Times New Roman"/>
          <w:szCs w:val="24"/>
        </w:rPr>
        <w:t xml:space="preserve"> τ</w:t>
      </w:r>
      <w:r>
        <w:rPr>
          <w:rFonts w:eastAsia="Times New Roman" w:cs="Times New Roman"/>
          <w:szCs w:val="24"/>
        </w:rPr>
        <w:t>ριάντα πέντε</w:t>
      </w:r>
      <w:r w:rsidRPr="00EB163B">
        <w:rPr>
          <w:rFonts w:eastAsia="Times New Roman" w:cs="Times New Roman"/>
          <w:szCs w:val="24"/>
        </w:rPr>
        <w:t xml:space="preserve"> χιλιάδες αιτήσεις για την ένταξη στο</w:t>
      </w:r>
      <w:r>
        <w:rPr>
          <w:rFonts w:eastAsia="Times New Roman" w:cs="Times New Roman"/>
          <w:szCs w:val="24"/>
        </w:rPr>
        <w:t>ν</w:t>
      </w:r>
      <w:r w:rsidRPr="00EB163B">
        <w:rPr>
          <w:rFonts w:eastAsia="Times New Roman" w:cs="Times New Roman"/>
          <w:szCs w:val="24"/>
        </w:rPr>
        <w:t xml:space="preserve"> νόμο Κατσέλη</w:t>
      </w:r>
      <w:r>
        <w:rPr>
          <w:rFonts w:eastAsia="Times New Roman" w:cs="Times New Roman"/>
          <w:szCs w:val="24"/>
        </w:rPr>
        <w:t>,</w:t>
      </w:r>
      <w:r w:rsidRPr="00EB163B">
        <w:rPr>
          <w:rFonts w:eastAsia="Times New Roman" w:cs="Times New Roman"/>
          <w:szCs w:val="24"/>
        </w:rPr>
        <w:t xml:space="preserve"> για τη ρύθμιση οφειλών και την προστασία πρώτης κατοικίας</w:t>
      </w:r>
      <w:r>
        <w:rPr>
          <w:rFonts w:eastAsia="Times New Roman" w:cs="Times New Roman"/>
          <w:szCs w:val="24"/>
        </w:rPr>
        <w:t>; Υ</w:t>
      </w:r>
      <w:r w:rsidRPr="00EB163B">
        <w:rPr>
          <w:rFonts w:eastAsia="Times New Roman" w:cs="Times New Roman"/>
          <w:szCs w:val="24"/>
        </w:rPr>
        <w:t xml:space="preserve">πάρχει εκκρεμότητα αυτή τη στιγμή σε </w:t>
      </w:r>
      <w:proofErr w:type="spellStart"/>
      <w:r>
        <w:rPr>
          <w:rFonts w:eastAsia="Times New Roman" w:cs="Times New Roman"/>
          <w:szCs w:val="24"/>
        </w:rPr>
        <w:t>εκατόν</w:t>
      </w:r>
      <w:proofErr w:type="spellEnd"/>
      <w:r>
        <w:rPr>
          <w:rFonts w:eastAsia="Times New Roman" w:cs="Times New Roman"/>
          <w:szCs w:val="24"/>
        </w:rPr>
        <w:t xml:space="preserve"> τριάντα πέντε</w:t>
      </w:r>
      <w:r w:rsidRPr="00EB163B">
        <w:rPr>
          <w:rFonts w:eastAsia="Times New Roman" w:cs="Times New Roman"/>
          <w:szCs w:val="24"/>
        </w:rPr>
        <w:t xml:space="preserve"> χιλιάδες δικαιούχους</w:t>
      </w:r>
      <w:r>
        <w:rPr>
          <w:rFonts w:eastAsia="Times New Roman" w:cs="Times New Roman"/>
          <w:szCs w:val="24"/>
        </w:rPr>
        <w:t>;</w:t>
      </w:r>
    </w:p>
    <w:p w14:paraId="1123EFC6"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lastRenderedPageBreak/>
        <w:t>Οι μόνοι που</w:t>
      </w:r>
      <w:r w:rsidRPr="00EB163B">
        <w:rPr>
          <w:rFonts w:eastAsia="Times New Roman" w:cs="Times New Roman"/>
          <w:szCs w:val="24"/>
        </w:rPr>
        <w:t xml:space="preserve"> έχουν καταθέσει ολοκληρωμένη πρόταση γ</w:t>
      </w:r>
      <w:r w:rsidRPr="00EB163B">
        <w:rPr>
          <w:rFonts w:eastAsia="Times New Roman" w:cs="Times New Roman"/>
          <w:szCs w:val="24"/>
        </w:rPr>
        <w:t>ια τη διαχείριση των κόκκινων δανείων και</w:t>
      </w:r>
      <w:r>
        <w:rPr>
          <w:rFonts w:eastAsia="Times New Roman" w:cs="Times New Roman"/>
          <w:szCs w:val="24"/>
        </w:rPr>
        <w:t>,</w:t>
      </w:r>
      <w:r w:rsidRPr="00EB163B">
        <w:rPr>
          <w:rFonts w:eastAsia="Times New Roman" w:cs="Times New Roman"/>
          <w:szCs w:val="24"/>
        </w:rPr>
        <w:t xml:space="preserve"> κυρίως</w:t>
      </w:r>
      <w:r>
        <w:rPr>
          <w:rFonts w:eastAsia="Times New Roman" w:cs="Times New Roman"/>
          <w:szCs w:val="24"/>
        </w:rPr>
        <w:t>,</w:t>
      </w:r>
      <w:r w:rsidRPr="00EB163B">
        <w:rPr>
          <w:rFonts w:eastAsia="Times New Roman" w:cs="Times New Roman"/>
          <w:szCs w:val="24"/>
        </w:rPr>
        <w:t xml:space="preserve"> τ</w:t>
      </w:r>
      <w:r>
        <w:rPr>
          <w:rFonts w:eastAsia="Times New Roman" w:cs="Times New Roman"/>
          <w:szCs w:val="24"/>
        </w:rPr>
        <w:t xml:space="preserve">ων κόκκινων δανείων για την </w:t>
      </w:r>
      <w:r w:rsidRPr="00EB163B">
        <w:rPr>
          <w:rFonts w:eastAsia="Times New Roman" w:cs="Times New Roman"/>
          <w:szCs w:val="24"/>
        </w:rPr>
        <w:t>προστασία της πρώτης κατοικίας είναι η Νέα Δημοκρατία</w:t>
      </w:r>
      <w:r>
        <w:rPr>
          <w:rFonts w:eastAsia="Times New Roman" w:cs="Times New Roman"/>
          <w:szCs w:val="24"/>
        </w:rPr>
        <w:t>,</w:t>
      </w:r>
      <w:r w:rsidRPr="00EB163B">
        <w:rPr>
          <w:rFonts w:eastAsia="Times New Roman" w:cs="Times New Roman"/>
          <w:szCs w:val="24"/>
        </w:rPr>
        <w:t xml:space="preserve"> με πρόταση που κατέθεσε ο Κυριάκος Μητσοτάκης και εντός και εκτός Βουλής</w:t>
      </w:r>
      <w:r>
        <w:rPr>
          <w:rFonts w:eastAsia="Times New Roman" w:cs="Times New Roman"/>
          <w:szCs w:val="24"/>
        </w:rPr>
        <w:t>. Γ</w:t>
      </w:r>
      <w:r w:rsidRPr="00EB163B">
        <w:rPr>
          <w:rFonts w:eastAsia="Times New Roman" w:cs="Times New Roman"/>
          <w:szCs w:val="24"/>
        </w:rPr>
        <w:t xml:space="preserve">ια μας οι εκκρεμείς περιπτώσεις πρέπει να </w:t>
      </w:r>
      <w:r w:rsidRPr="00EB163B">
        <w:rPr>
          <w:rFonts w:eastAsia="Times New Roman" w:cs="Times New Roman"/>
          <w:szCs w:val="24"/>
        </w:rPr>
        <w:t>χωριστούν σε τρεις κατηγορίες</w:t>
      </w:r>
      <w:r>
        <w:rPr>
          <w:rFonts w:eastAsia="Times New Roman" w:cs="Times New Roman"/>
          <w:szCs w:val="24"/>
        </w:rPr>
        <w:t>.</w:t>
      </w:r>
    </w:p>
    <w:p w14:paraId="1123EFC7"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Π</w:t>
      </w:r>
      <w:r w:rsidRPr="00EB163B">
        <w:rPr>
          <w:rFonts w:eastAsia="Times New Roman" w:cs="Times New Roman"/>
          <w:szCs w:val="24"/>
        </w:rPr>
        <w:t xml:space="preserve">ρώτη κατηγορία είναι οι οφειλέτες </w:t>
      </w:r>
      <w:r>
        <w:rPr>
          <w:rFonts w:eastAsia="Times New Roman" w:cs="Times New Roman"/>
          <w:szCs w:val="24"/>
        </w:rPr>
        <w:t>που δεν έχουν</w:t>
      </w:r>
      <w:r w:rsidRPr="00EB163B">
        <w:rPr>
          <w:rFonts w:eastAsia="Times New Roman" w:cs="Times New Roman"/>
          <w:szCs w:val="24"/>
        </w:rPr>
        <w:t xml:space="preserve"> σημειώσει κανένα </w:t>
      </w:r>
      <w:r>
        <w:rPr>
          <w:rFonts w:eastAsia="Times New Roman" w:cs="Times New Roman"/>
          <w:szCs w:val="24"/>
        </w:rPr>
        <w:t>περιουσιακό</w:t>
      </w:r>
      <w:r w:rsidRPr="00EB163B">
        <w:rPr>
          <w:rFonts w:eastAsia="Times New Roman" w:cs="Times New Roman"/>
          <w:szCs w:val="24"/>
        </w:rPr>
        <w:t xml:space="preserve"> στοιχείο</w:t>
      </w:r>
      <w:r>
        <w:rPr>
          <w:rFonts w:eastAsia="Times New Roman" w:cs="Times New Roman"/>
          <w:szCs w:val="24"/>
        </w:rPr>
        <w:t>,</w:t>
      </w:r>
      <w:r w:rsidRPr="00EB163B">
        <w:rPr>
          <w:rFonts w:eastAsia="Times New Roman" w:cs="Times New Roman"/>
          <w:szCs w:val="24"/>
        </w:rPr>
        <w:t xml:space="preserve"> ούτε στο Ε9 </w:t>
      </w:r>
      <w:r>
        <w:rPr>
          <w:rFonts w:eastAsia="Times New Roman" w:cs="Times New Roman"/>
          <w:szCs w:val="24"/>
        </w:rPr>
        <w:t>ούτε</w:t>
      </w:r>
      <w:r w:rsidRPr="00EB163B">
        <w:rPr>
          <w:rFonts w:eastAsia="Times New Roman" w:cs="Times New Roman"/>
          <w:szCs w:val="24"/>
        </w:rPr>
        <w:t xml:space="preserve"> στη φορολογική δήλωση </w:t>
      </w:r>
      <w:r>
        <w:rPr>
          <w:rFonts w:eastAsia="Times New Roman" w:cs="Times New Roman"/>
          <w:szCs w:val="24"/>
        </w:rPr>
        <w:t>ούτε</w:t>
      </w:r>
      <w:r w:rsidRPr="00EB163B">
        <w:rPr>
          <w:rFonts w:eastAsia="Times New Roman" w:cs="Times New Roman"/>
          <w:szCs w:val="24"/>
        </w:rPr>
        <w:t xml:space="preserve"> πουθενά</w:t>
      </w:r>
      <w:r>
        <w:rPr>
          <w:rFonts w:eastAsia="Times New Roman" w:cs="Times New Roman"/>
          <w:szCs w:val="24"/>
        </w:rPr>
        <w:t>. Δ</w:t>
      </w:r>
      <w:r w:rsidRPr="00EB163B">
        <w:rPr>
          <w:rFonts w:eastAsia="Times New Roman" w:cs="Times New Roman"/>
          <w:szCs w:val="24"/>
        </w:rPr>
        <w:t xml:space="preserve">ηλαδή η πρώτη κατηγορία είναι αυτοί που δεν </w:t>
      </w:r>
      <w:r>
        <w:rPr>
          <w:rFonts w:eastAsia="Times New Roman" w:cs="Times New Roman"/>
          <w:szCs w:val="24"/>
        </w:rPr>
        <w:t>έ</w:t>
      </w:r>
      <w:r w:rsidRPr="00EB163B">
        <w:rPr>
          <w:rFonts w:eastAsia="Times New Roman" w:cs="Times New Roman"/>
          <w:szCs w:val="24"/>
        </w:rPr>
        <w:t xml:space="preserve">χουν κανένα </w:t>
      </w:r>
      <w:r>
        <w:rPr>
          <w:rFonts w:eastAsia="Times New Roman" w:cs="Times New Roman"/>
          <w:szCs w:val="24"/>
        </w:rPr>
        <w:t>περιουσιακό στοιχείο. Η</w:t>
      </w:r>
      <w:r w:rsidRPr="00EB163B">
        <w:rPr>
          <w:rFonts w:eastAsia="Times New Roman" w:cs="Times New Roman"/>
          <w:szCs w:val="24"/>
        </w:rPr>
        <w:t xml:space="preserve"> δε</w:t>
      </w:r>
      <w:r w:rsidRPr="00EB163B">
        <w:rPr>
          <w:rFonts w:eastAsia="Times New Roman" w:cs="Times New Roman"/>
          <w:szCs w:val="24"/>
        </w:rPr>
        <w:t xml:space="preserve">ύτερη κατηγορία είναι οι οφειλέτες με μοναδικό </w:t>
      </w:r>
      <w:r>
        <w:rPr>
          <w:rFonts w:eastAsia="Times New Roman" w:cs="Times New Roman"/>
          <w:szCs w:val="24"/>
        </w:rPr>
        <w:t>περιουσιακό στοιχείο την</w:t>
      </w:r>
      <w:r w:rsidRPr="00EB163B">
        <w:rPr>
          <w:rFonts w:eastAsia="Times New Roman" w:cs="Times New Roman"/>
          <w:szCs w:val="24"/>
        </w:rPr>
        <w:t xml:space="preserve"> κύρια κατοικία</w:t>
      </w:r>
      <w:r>
        <w:rPr>
          <w:rFonts w:eastAsia="Times New Roman" w:cs="Times New Roman"/>
          <w:szCs w:val="24"/>
        </w:rPr>
        <w:t>. Ο</w:t>
      </w:r>
      <w:r w:rsidRPr="00EB163B">
        <w:rPr>
          <w:rFonts w:eastAsia="Times New Roman" w:cs="Times New Roman"/>
          <w:szCs w:val="24"/>
        </w:rPr>
        <w:t xml:space="preserve">υσιαστικά </w:t>
      </w:r>
      <w:r>
        <w:rPr>
          <w:rFonts w:eastAsia="Times New Roman" w:cs="Times New Roman"/>
          <w:szCs w:val="24"/>
        </w:rPr>
        <w:t>στις δύο πρώτες κατηγορίες υ</w:t>
      </w:r>
      <w:r w:rsidRPr="00EB163B">
        <w:rPr>
          <w:rFonts w:eastAsia="Times New Roman" w:cs="Times New Roman"/>
          <w:szCs w:val="24"/>
        </w:rPr>
        <w:t xml:space="preserve">πάρχει </w:t>
      </w:r>
      <w:r>
        <w:rPr>
          <w:rFonts w:eastAsia="Times New Roman" w:cs="Times New Roman"/>
          <w:szCs w:val="24"/>
        </w:rPr>
        <w:t xml:space="preserve">η </w:t>
      </w:r>
      <w:r w:rsidRPr="00EB163B">
        <w:rPr>
          <w:rFonts w:eastAsia="Times New Roman" w:cs="Times New Roman"/>
          <w:szCs w:val="24"/>
        </w:rPr>
        <w:t xml:space="preserve">προστασία και </w:t>
      </w:r>
      <w:r>
        <w:rPr>
          <w:rFonts w:eastAsia="Times New Roman" w:cs="Times New Roman"/>
          <w:szCs w:val="24"/>
        </w:rPr>
        <w:t xml:space="preserve">η </w:t>
      </w:r>
      <w:r w:rsidRPr="00EB163B">
        <w:rPr>
          <w:rFonts w:eastAsia="Times New Roman" w:cs="Times New Roman"/>
          <w:szCs w:val="24"/>
        </w:rPr>
        <w:t>δυνατότητα της ρύθμισης</w:t>
      </w:r>
      <w:r>
        <w:rPr>
          <w:rFonts w:eastAsia="Times New Roman" w:cs="Times New Roman"/>
          <w:szCs w:val="24"/>
        </w:rPr>
        <w:t>. Κ</w:t>
      </w:r>
      <w:r w:rsidRPr="00EB163B">
        <w:rPr>
          <w:rFonts w:eastAsia="Times New Roman" w:cs="Times New Roman"/>
          <w:szCs w:val="24"/>
        </w:rPr>
        <w:t xml:space="preserve">αι </w:t>
      </w:r>
      <w:r>
        <w:rPr>
          <w:rFonts w:eastAsia="Times New Roman" w:cs="Times New Roman"/>
          <w:szCs w:val="24"/>
        </w:rPr>
        <w:t xml:space="preserve">η </w:t>
      </w:r>
      <w:r w:rsidRPr="00EB163B">
        <w:rPr>
          <w:rFonts w:eastAsia="Times New Roman" w:cs="Times New Roman"/>
          <w:szCs w:val="24"/>
        </w:rPr>
        <w:t xml:space="preserve">τρίτη κατηγορία είναι ακόμα </w:t>
      </w:r>
      <w:r>
        <w:rPr>
          <w:rFonts w:eastAsia="Times New Roman" w:cs="Times New Roman"/>
          <w:szCs w:val="24"/>
        </w:rPr>
        <w:t>ε</w:t>
      </w:r>
      <w:r w:rsidRPr="00EB163B">
        <w:rPr>
          <w:rFonts w:eastAsia="Times New Roman" w:cs="Times New Roman"/>
          <w:szCs w:val="24"/>
        </w:rPr>
        <w:t xml:space="preserve">κείνοι οι συμπολίτες </w:t>
      </w:r>
      <w:r>
        <w:rPr>
          <w:rFonts w:eastAsia="Times New Roman" w:cs="Times New Roman"/>
          <w:szCs w:val="24"/>
        </w:rPr>
        <w:t>μας,</w:t>
      </w:r>
      <w:r w:rsidRPr="00EB163B">
        <w:rPr>
          <w:rFonts w:eastAsia="Times New Roman" w:cs="Times New Roman"/>
          <w:szCs w:val="24"/>
        </w:rPr>
        <w:t xml:space="preserve"> οι οφειλέτες </w:t>
      </w:r>
      <w:r>
        <w:rPr>
          <w:rFonts w:eastAsia="Times New Roman" w:cs="Times New Roman"/>
          <w:szCs w:val="24"/>
        </w:rPr>
        <w:t xml:space="preserve">με </w:t>
      </w:r>
      <w:r w:rsidRPr="00EB163B">
        <w:rPr>
          <w:rFonts w:eastAsia="Times New Roman" w:cs="Times New Roman"/>
          <w:szCs w:val="24"/>
        </w:rPr>
        <w:t>επ</w:t>
      </w:r>
      <w:r w:rsidRPr="00EB163B">
        <w:rPr>
          <w:rFonts w:eastAsia="Times New Roman" w:cs="Times New Roman"/>
          <w:szCs w:val="24"/>
        </w:rPr>
        <w:t xml:space="preserve">ιπλέον </w:t>
      </w:r>
      <w:r>
        <w:rPr>
          <w:rFonts w:eastAsia="Times New Roman" w:cs="Times New Roman"/>
          <w:szCs w:val="24"/>
        </w:rPr>
        <w:t>περιουσιακά</w:t>
      </w:r>
      <w:r w:rsidRPr="00EB163B">
        <w:rPr>
          <w:rFonts w:eastAsia="Times New Roman" w:cs="Times New Roman"/>
          <w:szCs w:val="24"/>
        </w:rPr>
        <w:t xml:space="preserve"> στοιχεία</w:t>
      </w:r>
      <w:r>
        <w:rPr>
          <w:rFonts w:eastAsia="Times New Roman" w:cs="Times New Roman"/>
          <w:szCs w:val="24"/>
        </w:rPr>
        <w:t>,</w:t>
      </w:r>
      <w:r w:rsidRPr="00EB163B">
        <w:rPr>
          <w:rFonts w:eastAsia="Times New Roman" w:cs="Times New Roman"/>
          <w:szCs w:val="24"/>
        </w:rPr>
        <w:t xml:space="preserve"> </w:t>
      </w:r>
      <w:r>
        <w:rPr>
          <w:rFonts w:eastAsia="Times New Roman" w:cs="Times New Roman"/>
          <w:szCs w:val="24"/>
        </w:rPr>
        <w:t>π</w:t>
      </w:r>
      <w:r w:rsidRPr="00EB163B">
        <w:rPr>
          <w:rFonts w:eastAsia="Times New Roman" w:cs="Times New Roman"/>
          <w:szCs w:val="24"/>
        </w:rPr>
        <w:t>έραν της κύριας κατοικίας</w:t>
      </w:r>
      <w:r>
        <w:rPr>
          <w:rFonts w:eastAsia="Times New Roman" w:cs="Times New Roman"/>
          <w:szCs w:val="24"/>
        </w:rPr>
        <w:t>,</w:t>
      </w:r>
      <w:r w:rsidRPr="00EB163B">
        <w:rPr>
          <w:rFonts w:eastAsia="Times New Roman" w:cs="Times New Roman"/>
          <w:szCs w:val="24"/>
        </w:rPr>
        <w:t xml:space="preserve"> και αυτές οι υποθέσεις θα πρέπει να εκδικάζονται κατά </w:t>
      </w:r>
      <w:r>
        <w:rPr>
          <w:rFonts w:eastAsia="Times New Roman" w:cs="Times New Roman"/>
          <w:szCs w:val="24"/>
        </w:rPr>
        <w:t>προτεραιότητα,</w:t>
      </w:r>
      <w:r w:rsidRPr="00EB163B">
        <w:rPr>
          <w:rFonts w:eastAsia="Times New Roman" w:cs="Times New Roman"/>
          <w:szCs w:val="24"/>
        </w:rPr>
        <w:t xml:space="preserve"> αφού εκεί βρίσκονται οι στρατηγικοί κακοπληρωτές</w:t>
      </w:r>
      <w:r>
        <w:rPr>
          <w:rFonts w:eastAsia="Times New Roman" w:cs="Times New Roman"/>
          <w:szCs w:val="24"/>
        </w:rPr>
        <w:t>. Διότι</w:t>
      </w:r>
      <w:r w:rsidRPr="00EB163B">
        <w:rPr>
          <w:rFonts w:eastAsia="Times New Roman" w:cs="Times New Roman"/>
          <w:szCs w:val="24"/>
        </w:rPr>
        <w:t xml:space="preserve"> ο νόμος Κατσέλη ναι μεν παρέχει προστασία</w:t>
      </w:r>
      <w:r>
        <w:rPr>
          <w:rFonts w:eastAsia="Times New Roman" w:cs="Times New Roman"/>
          <w:szCs w:val="24"/>
        </w:rPr>
        <w:t>,</w:t>
      </w:r>
      <w:r w:rsidRPr="00EB163B">
        <w:rPr>
          <w:rFonts w:eastAsia="Times New Roman" w:cs="Times New Roman"/>
          <w:szCs w:val="24"/>
        </w:rPr>
        <w:t xml:space="preserve"> αλλά δεν είχε ασφαλιστικές δικλ</w:t>
      </w:r>
      <w:r w:rsidRPr="00EB163B">
        <w:rPr>
          <w:rFonts w:eastAsia="Times New Roman" w:cs="Times New Roman"/>
          <w:szCs w:val="24"/>
        </w:rPr>
        <w:t>ίδες</w:t>
      </w:r>
      <w:r>
        <w:rPr>
          <w:rFonts w:eastAsia="Times New Roman" w:cs="Times New Roman"/>
          <w:szCs w:val="24"/>
        </w:rPr>
        <w:t>,</w:t>
      </w:r>
      <w:r w:rsidRPr="00EB163B">
        <w:rPr>
          <w:rFonts w:eastAsia="Times New Roman" w:cs="Times New Roman"/>
          <w:szCs w:val="24"/>
        </w:rPr>
        <w:t xml:space="preserve"> ώστε να αποκλεί</w:t>
      </w:r>
      <w:r>
        <w:rPr>
          <w:rFonts w:eastAsia="Times New Roman" w:cs="Times New Roman"/>
          <w:szCs w:val="24"/>
        </w:rPr>
        <w:t>ε</w:t>
      </w:r>
      <w:r w:rsidRPr="00EB163B">
        <w:rPr>
          <w:rFonts w:eastAsia="Times New Roman" w:cs="Times New Roman"/>
          <w:szCs w:val="24"/>
        </w:rPr>
        <w:t xml:space="preserve">ται </w:t>
      </w:r>
      <w:r>
        <w:rPr>
          <w:rFonts w:eastAsia="Times New Roman" w:cs="Times New Roman"/>
          <w:szCs w:val="24"/>
        </w:rPr>
        <w:t>το</w:t>
      </w:r>
      <w:r w:rsidRPr="00EB163B">
        <w:rPr>
          <w:rFonts w:eastAsia="Times New Roman" w:cs="Times New Roman"/>
          <w:szCs w:val="24"/>
        </w:rPr>
        <w:t xml:space="preserve"> κατά το ζήτημα και κατά </w:t>
      </w:r>
      <w:r w:rsidRPr="00EB163B">
        <w:rPr>
          <w:rFonts w:eastAsia="Times New Roman" w:cs="Times New Roman"/>
          <w:szCs w:val="24"/>
        </w:rPr>
        <w:lastRenderedPageBreak/>
        <w:t>την κοινή ομολογία σύστημα κακοπληρωτών</w:t>
      </w:r>
      <w:r>
        <w:rPr>
          <w:rFonts w:eastAsia="Times New Roman" w:cs="Times New Roman"/>
          <w:szCs w:val="24"/>
        </w:rPr>
        <w:t>,</w:t>
      </w:r>
      <w:r w:rsidRPr="00EB163B">
        <w:rPr>
          <w:rFonts w:eastAsia="Times New Roman" w:cs="Times New Roman"/>
          <w:szCs w:val="24"/>
        </w:rPr>
        <w:t xml:space="preserve"> αυτοί δηλαδή που είχαν τη δυνατότητα</w:t>
      </w:r>
      <w:r>
        <w:rPr>
          <w:rFonts w:eastAsia="Times New Roman" w:cs="Times New Roman"/>
          <w:szCs w:val="24"/>
        </w:rPr>
        <w:t>,</w:t>
      </w:r>
      <w:r w:rsidRPr="00EB163B">
        <w:rPr>
          <w:rFonts w:eastAsia="Times New Roman" w:cs="Times New Roman"/>
          <w:szCs w:val="24"/>
        </w:rPr>
        <w:t xml:space="preserve"> αλλά δεν πλήρωναν</w:t>
      </w:r>
      <w:r>
        <w:rPr>
          <w:rFonts w:eastAsia="Times New Roman" w:cs="Times New Roman"/>
          <w:szCs w:val="24"/>
        </w:rPr>
        <w:t>.</w:t>
      </w:r>
    </w:p>
    <w:p w14:paraId="1123EFC8"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Τ</w:t>
      </w:r>
      <w:r w:rsidRPr="00EB163B">
        <w:rPr>
          <w:rFonts w:eastAsia="Times New Roman" w:cs="Times New Roman"/>
          <w:szCs w:val="24"/>
        </w:rPr>
        <w:t xml:space="preserve">ο σχέδιο της Νέας Δημοκρατίας </w:t>
      </w:r>
      <w:r>
        <w:rPr>
          <w:rFonts w:eastAsia="Times New Roman" w:cs="Times New Roman"/>
          <w:szCs w:val="24"/>
        </w:rPr>
        <w:t xml:space="preserve">είναι </w:t>
      </w:r>
      <w:r w:rsidRPr="00EB163B">
        <w:rPr>
          <w:rFonts w:eastAsia="Times New Roman" w:cs="Times New Roman"/>
          <w:szCs w:val="24"/>
        </w:rPr>
        <w:t>ένα σχέδιο με αρχή</w:t>
      </w:r>
      <w:r>
        <w:rPr>
          <w:rFonts w:eastAsia="Times New Roman" w:cs="Times New Roman"/>
          <w:szCs w:val="24"/>
        </w:rPr>
        <w:t>,</w:t>
      </w:r>
      <w:r w:rsidRPr="00EB163B">
        <w:rPr>
          <w:rFonts w:eastAsia="Times New Roman" w:cs="Times New Roman"/>
          <w:szCs w:val="24"/>
        </w:rPr>
        <w:t xml:space="preserve"> μέση και τέλος</w:t>
      </w:r>
      <w:r>
        <w:rPr>
          <w:rFonts w:eastAsia="Times New Roman" w:cs="Times New Roman"/>
          <w:szCs w:val="24"/>
        </w:rPr>
        <w:t>. Το σχέδιο της Κυβέρνησης α</w:t>
      </w:r>
      <w:r w:rsidRPr="00EB163B">
        <w:rPr>
          <w:rFonts w:eastAsia="Times New Roman" w:cs="Times New Roman"/>
          <w:szCs w:val="24"/>
        </w:rPr>
        <w:t>λήθεια</w:t>
      </w:r>
      <w:r w:rsidRPr="00EB163B">
        <w:rPr>
          <w:rFonts w:eastAsia="Times New Roman" w:cs="Times New Roman"/>
          <w:szCs w:val="24"/>
        </w:rPr>
        <w:t xml:space="preserve"> ποιο είναι</w:t>
      </w:r>
      <w:r>
        <w:rPr>
          <w:rFonts w:eastAsia="Times New Roman" w:cs="Times New Roman"/>
          <w:szCs w:val="24"/>
        </w:rPr>
        <w:t>; Α</w:t>
      </w:r>
      <w:r w:rsidRPr="00EB163B">
        <w:rPr>
          <w:rFonts w:eastAsia="Times New Roman" w:cs="Times New Roman"/>
          <w:szCs w:val="24"/>
        </w:rPr>
        <w:t>κούσαμε στην επιτροπή ότι θα κατατεθεί το επόμενο διάστημα ένα συνολικό σχέδιο</w:t>
      </w:r>
      <w:r>
        <w:rPr>
          <w:rFonts w:eastAsia="Times New Roman" w:cs="Times New Roman"/>
          <w:szCs w:val="24"/>
        </w:rPr>
        <w:t>. Τ</w:t>
      </w:r>
      <w:r w:rsidRPr="00EB163B">
        <w:rPr>
          <w:rFonts w:eastAsia="Times New Roman" w:cs="Times New Roman"/>
          <w:szCs w:val="24"/>
        </w:rPr>
        <w:t xml:space="preserve">ο περιμένουμε </w:t>
      </w:r>
      <w:r>
        <w:rPr>
          <w:rFonts w:eastAsia="Times New Roman" w:cs="Times New Roman"/>
          <w:szCs w:val="24"/>
        </w:rPr>
        <w:t xml:space="preserve">με </w:t>
      </w:r>
      <w:r w:rsidRPr="00EB163B">
        <w:rPr>
          <w:rFonts w:eastAsia="Times New Roman" w:cs="Times New Roman"/>
          <w:szCs w:val="24"/>
        </w:rPr>
        <w:t>πολύ ενδιαφέρον</w:t>
      </w:r>
      <w:r>
        <w:rPr>
          <w:rFonts w:eastAsia="Times New Roman" w:cs="Times New Roman"/>
          <w:szCs w:val="24"/>
        </w:rPr>
        <w:t>,</w:t>
      </w:r>
      <w:r w:rsidRPr="00EB163B">
        <w:rPr>
          <w:rFonts w:eastAsia="Times New Roman" w:cs="Times New Roman"/>
          <w:szCs w:val="24"/>
        </w:rPr>
        <w:t xml:space="preserve"> κάτι το οποίο </w:t>
      </w:r>
      <w:r>
        <w:rPr>
          <w:rFonts w:eastAsia="Times New Roman" w:cs="Times New Roman"/>
          <w:szCs w:val="24"/>
        </w:rPr>
        <w:t>θα έπρεπε</w:t>
      </w:r>
      <w:r w:rsidRPr="00EB163B">
        <w:rPr>
          <w:rFonts w:eastAsia="Times New Roman" w:cs="Times New Roman"/>
          <w:szCs w:val="24"/>
        </w:rPr>
        <w:t xml:space="preserve"> να γίνει πιο νωρίς</w:t>
      </w:r>
      <w:r>
        <w:rPr>
          <w:rFonts w:eastAsia="Times New Roman" w:cs="Times New Roman"/>
          <w:szCs w:val="24"/>
        </w:rPr>
        <w:t>. Χ</w:t>
      </w:r>
      <w:r w:rsidRPr="00EB163B">
        <w:rPr>
          <w:rFonts w:eastAsia="Times New Roman" w:cs="Times New Roman"/>
          <w:szCs w:val="24"/>
        </w:rPr>
        <w:t>ρειάζεται να σας υπενθυμίσω</w:t>
      </w:r>
      <w:r>
        <w:rPr>
          <w:rFonts w:eastAsia="Times New Roman" w:cs="Times New Roman"/>
          <w:szCs w:val="24"/>
        </w:rPr>
        <w:t>,</w:t>
      </w:r>
      <w:r w:rsidRPr="00EB163B">
        <w:rPr>
          <w:rFonts w:eastAsia="Times New Roman" w:cs="Times New Roman"/>
          <w:szCs w:val="24"/>
        </w:rPr>
        <w:t xml:space="preserve"> ωστόσο</w:t>
      </w:r>
      <w:r>
        <w:rPr>
          <w:rFonts w:eastAsia="Times New Roman" w:cs="Times New Roman"/>
          <w:szCs w:val="24"/>
        </w:rPr>
        <w:t>,</w:t>
      </w:r>
      <w:r w:rsidRPr="00EB163B">
        <w:rPr>
          <w:rFonts w:eastAsia="Times New Roman" w:cs="Times New Roman"/>
          <w:szCs w:val="24"/>
        </w:rPr>
        <w:t xml:space="preserve"> ότι το 2015 </w:t>
      </w:r>
      <w:r>
        <w:rPr>
          <w:rFonts w:eastAsia="Times New Roman" w:cs="Times New Roman"/>
          <w:szCs w:val="24"/>
        </w:rPr>
        <w:t>ο Π</w:t>
      </w:r>
      <w:r w:rsidRPr="00EB163B">
        <w:rPr>
          <w:rFonts w:eastAsia="Times New Roman" w:cs="Times New Roman"/>
          <w:szCs w:val="24"/>
        </w:rPr>
        <w:t>ρωθυπου</w:t>
      </w:r>
      <w:r>
        <w:rPr>
          <w:rFonts w:eastAsia="Times New Roman" w:cs="Times New Roman"/>
          <w:szCs w:val="24"/>
        </w:rPr>
        <w:t>ργός είχε προαναγγείλει</w:t>
      </w:r>
      <w:r>
        <w:rPr>
          <w:rFonts w:eastAsia="Times New Roman" w:cs="Times New Roman"/>
          <w:szCs w:val="24"/>
        </w:rPr>
        <w:t xml:space="preserve"> ότι θα υ</w:t>
      </w:r>
      <w:r w:rsidRPr="00EB163B">
        <w:rPr>
          <w:rFonts w:eastAsia="Times New Roman" w:cs="Times New Roman"/>
          <w:szCs w:val="24"/>
        </w:rPr>
        <w:t>πάρχει λύση</w:t>
      </w:r>
      <w:r>
        <w:rPr>
          <w:rFonts w:eastAsia="Times New Roman" w:cs="Times New Roman"/>
          <w:szCs w:val="24"/>
        </w:rPr>
        <w:t>. Κ</w:t>
      </w:r>
      <w:r w:rsidRPr="00EB163B">
        <w:rPr>
          <w:rFonts w:eastAsia="Times New Roman" w:cs="Times New Roman"/>
          <w:szCs w:val="24"/>
        </w:rPr>
        <w:t>αι μάλιστα εδώ</w:t>
      </w:r>
      <w:r>
        <w:rPr>
          <w:rFonts w:eastAsia="Times New Roman" w:cs="Times New Roman"/>
          <w:szCs w:val="24"/>
        </w:rPr>
        <w:t>,</w:t>
      </w:r>
      <w:r w:rsidRPr="00EB163B">
        <w:rPr>
          <w:rFonts w:eastAsia="Times New Roman" w:cs="Times New Roman"/>
          <w:szCs w:val="24"/>
        </w:rPr>
        <w:t xml:space="preserve"> </w:t>
      </w:r>
      <w:r>
        <w:rPr>
          <w:rFonts w:eastAsia="Times New Roman" w:cs="Times New Roman"/>
          <w:szCs w:val="24"/>
        </w:rPr>
        <w:t>σε</w:t>
      </w:r>
      <w:r w:rsidRPr="00EB163B">
        <w:rPr>
          <w:rFonts w:eastAsia="Times New Roman" w:cs="Times New Roman"/>
          <w:szCs w:val="24"/>
        </w:rPr>
        <w:t xml:space="preserve"> συνέχεια </w:t>
      </w:r>
      <w:r>
        <w:rPr>
          <w:rFonts w:eastAsia="Times New Roman" w:cs="Times New Roman"/>
          <w:szCs w:val="24"/>
        </w:rPr>
        <w:t xml:space="preserve">της </w:t>
      </w:r>
      <w:r w:rsidRPr="00EB163B">
        <w:rPr>
          <w:rFonts w:eastAsia="Times New Roman" w:cs="Times New Roman"/>
          <w:szCs w:val="24"/>
        </w:rPr>
        <w:t>συζήτησης</w:t>
      </w:r>
      <w:r>
        <w:rPr>
          <w:rFonts w:eastAsia="Times New Roman" w:cs="Times New Roman"/>
          <w:szCs w:val="24"/>
        </w:rPr>
        <w:t xml:space="preserve">, ο κ. </w:t>
      </w:r>
      <w:proofErr w:type="spellStart"/>
      <w:r>
        <w:rPr>
          <w:rFonts w:eastAsia="Times New Roman" w:cs="Times New Roman"/>
          <w:szCs w:val="24"/>
        </w:rPr>
        <w:t>Σταϊκούρας</w:t>
      </w:r>
      <w:proofErr w:type="spellEnd"/>
      <w:r w:rsidRPr="00EB163B">
        <w:rPr>
          <w:rFonts w:eastAsia="Times New Roman" w:cs="Times New Roman"/>
          <w:szCs w:val="24"/>
        </w:rPr>
        <w:t xml:space="preserve"> είχε καταθέσει αποσπάσματα της ομιλίας στη Βουλή</w:t>
      </w:r>
      <w:r>
        <w:rPr>
          <w:rFonts w:eastAsia="Times New Roman" w:cs="Times New Roman"/>
          <w:szCs w:val="24"/>
        </w:rPr>
        <w:t>,</w:t>
      </w:r>
      <w:r w:rsidRPr="00EB163B">
        <w:rPr>
          <w:rFonts w:eastAsia="Times New Roman" w:cs="Times New Roman"/>
          <w:szCs w:val="24"/>
        </w:rPr>
        <w:t xml:space="preserve"> αλλά και ανάλογες </w:t>
      </w:r>
      <w:r>
        <w:rPr>
          <w:rFonts w:eastAsia="Times New Roman" w:cs="Times New Roman"/>
          <w:szCs w:val="24"/>
        </w:rPr>
        <w:t>διαβεβαιώσεις όλων</w:t>
      </w:r>
      <w:r w:rsidRPr="00EB163B">
        <w:rPr>
          <w:rFonts w:eastAsia="Times New Roman" w:cs="Times New Roman"/>
          <w:szCs w:val="24"/>
        </w:rPr>
        <w:t xml:space="preserve"> των </w:t>
      </w:r>
      <w:r>
        <w:rPr>
          <w:rFonts w:eastAsia="Times New Roman" w:cs="Times New Roman"/>
          <w:szCs w:val="24"/>
        </w:rPr>
        <w:t>κυβερνητικών</w:t>
      </w:r>
      <w:r w:rsidRPr="00EB163B">
        <w:rPr>
          <w:rFonts w:eastAsia="Times New Roman" w:cs="Times New Roman"/>
          <w:szCs w:val="24"/>
        </w:rPr>
        <w:t xml:space="preserve"> αξιωματούχων το </w:t>
      </w:r>
      <w:r>
        <w:rPr>
          <w:rFonts w:eastAsia="Times New Roman" w:cs="Times New Roman"/>
          <w:szCs w:val="24"/>
        </w:rPr>
        <w:t>20</w:t>
      </w:r>
      <w:r w:rsidRPr="00EB163B">
        <w:rPr>
          <w:rFonts w:eastAsia="Times New Roman" w:cs="Times New Roman"/>
          <w:szCs w:val="24"/>
        </w:rPr>
        <w:t xml:space="preserve">16 και το </w:t>
      </w:r>
      <w:r>
        <w:rPr>
          <w:rFonts w:eastAsia="Times New Roman" w:cs="Times New Roman"/>
          <w:szCs w:val="24"/>
        </w:rPr>
        <w:t>20</w:t>
      </w:r>
      <w:r w:rsidRPr="00EB163B">
        <w:rPr>
          <w:rFonts w:eastAsia="Times New Roman" w:cs="Times New Roman"/>
          <w:szCs w:val="24"/>
        </w:rPr>
        <w:t>17</w:t>
      </w:r>
      <w:r>
        <w:rPr>
          <w:rFonts w:eastAsia="Times New Roman" w:cs="Times New Roman"/>
          <w:szCs w:val="24"/>
        </w:rPr>
        <w:t>.</w:t>
      </w:r>
      <w:r w:rsidRPr="00EB163B">
        <w:rPr>
          <w:rFonts w:eastAsia="Times New Roman" w:cs="Times New Roman"/>
          <w:szCs w:val="24"/>
        </w:rPr>
        <w:t xml:space="preserve"> Άρα εμείς με πολλή χαρά θα περιμένου</w:t>
      </w:r>
      <w:r w:rsidRPr="00EB163B">
        <w:rPr>
          <w:rFonts w:eastAsia="Times New Roman" w:cs="Times New Roman"/>
          <w:szCs w:val="24"/>
        </w:rPr>
        <w:t>με αυτή τη ρύθμιση</w:t>
      </w:r>
      <w:r>
        <w:rPr>
          <w:rFonts w:eastAsia="Times New Roman" w:cs="Times New Roman"/>
          <w:szCs w:val="24"/>
        </w:rPr>
        <w:t xml:space="preserve"> και</w:t>
      </w:r>
      <w:r w:rsidRPr="00EB163B">
        <w:rPr>
          <w:rFonts w:eastAsia="Times New Roman" w:cs="Times New Roman"/>
          <w:szCs w:val="24"/>
        </w:rPr>
        <w:t xml:space="preserve"> είμαστε εδώ</w:t>
      </w:r>
      <w:r>
        <w:rPr>
          <w:rFonts w:eastAsia="Times New Roman" w:cs="Times New Roman"/>
          <w:szCs w:val="24"/>
        </w:rPr>
        <w:t xml:space="preserve"> να</w:t>
      </w:r>
      <w:r w:rsidRPr="00EB163B">
        <w:rPr>
          <w:rFonts w:eastAsia="Times New Roman" w:cs="Times New Roman"/>
          <w:szCs w:val="24"/>
        </w:rPr>
        <w:t xml:space="preserve"> το συζητήσουμε</w:t>
      </w:r>
      <w:r>
        <w:rPr>
          <w:rFonts w:eastAsia="Times New Roman" w:cs="Times New Roman"/>
          <w:szCs w:val="24"/>
        </w:rPr>
        <w:t>. Ε</w:t>
      </w:r>
      <w:r w:rsidRPr="00EB163B">
        <w:rPr>
          <w:rFonts w:eastAsia="Times New Roman" w:cs="Times New Roman"/>
          <w:szCs w:val="24"/>
        </w:rPr>
        <w:t xml:space="preserve">ίμαστε στις αρχές του </w:t>
      </w:r>
      <w:r>
        <w:rPr>
          <w:rFonts w:eastAsia="Times New Roman" w:cs="Times New Roman"/>
          <w:szCs w:val="24"/>
        </w:rPr>
        <w:t>20</w:t>
      </w:r>
      <w:r w:rsidRPr="00EB163B">
        <w:rPr>
          <w:rFonts w:eastAsia="Times New Roman" w:cs="Times New Roman"/>
          <w:szCs w:val="24"/>
        </w:rPr>
        <w:t>19</w:t>
      </w:r>
      <w:r>
        <w:rPr>
          <w:rFonts w:eastAsia="Times New Roman" w:cs="Times New Roman"/>
          <w:szCs w:val="24"/>
        </w:rPr>
        <w:t>, δ</w:t>
      </w:r>
      <w:r w:rsidRPr="00EB163B">
        <w:rPr>
          <w:rFonts w:eastAsia="Times New Roman" w:cs="Times New Roman"/>
          <w:szCs w:val="24"/>
        </w:rPr>
        <w:t>υστυχώς</w:t>
      </w:r>
      <w:r>
        <w:rPr>
          <w:rFonts w:eastAsia="Times New Roman" w:cs="Times New Roman"/>
          <w:szCs w:val="24"/>
        </w:rPr>
        <w:t>. Ψ</w:t>
      </w:r>
      <w:r w:rsidRPr="00EB163B">
        <w:rPr>
          <w:rFonts w:eastAsia="Times New Roman" w:cs="Times New Roman"/>
          <w:szCs w:val="24"/>
        </w:rPr>
        <w:t xml:space="preserve">ηφίζουμε </w:t>
      </w:r>
      <w:r>
        <w:rPr>
          <w:rFonts w:eastAsia="Times New Roman" w:cs="Times New Roman"/>
          <w:szCs w:val="24"/>
        </w:rPr>
        <w:t>δίμηνη</w:t>
      </w:r>
      <w:r w:rsidRPr="00EB163B">
        <w:rPr>
          <w:rFonts w:eastAsia="Times New Roman" w:cs="Times New Roman"/>
          <w:szCs w:val="24"/>
        </w:rPr>
        <w:t xml:space="preserve"> παράταση </w:t>
      </w:r>
      <w:r>
        <w:rPr>
          <w:rFonts w:eastAsia="Times New Roman" w:cs="Times New Roman"/>
          <w:szCs w:val="24"/>
        </w:rPr>
        <w:t>αντί</w:t>
      </w:r>
      <w:r w:rsidRPr="00EB163B">
        <w:rPr>
          <w:rFonts w:eastAsia="Times New Roman" w:cs="Times New Roman"/>
          <w:szCs w:val="24"/>
        </w:rPr>
        <w:t xml:space="preserve"> </w:t>
      </w:r>
      <w:r>
        <w:rPr>
          <w:rFonts w:eastAsia="Times New Roman" w:cs="Times New Roman"/>
          <w:szCs w:val="24"/>
        </w:rPr>
        <w:t>τέσσερα</w:t>
      </w:r>
      <w:r w:rsidRPr="00EB163B">
        <w:rPr>
          <w:rFonts w:eastAsia="Times New Roman" w:cs="Times New Roman"/>
          <w:szCs w:val="24"/>
        </w:rPr>
        <w:t xml:space="preserve"> χρόνια και </w:t>
      </w:r>
      <w:r>
        <w:rPr>
          <w:rFonts w:eastAsia="Times New Roman" w:cs="Times New Roman"/>
          <w:szCs w:val="24"/>
        </w:rPr>
        <w:t>δεν</w:t>
      </w:r>
      <w:r w:rsidRPr="00EB163B">
        <w:rPr>
          <w:rFonts w:eastAsia="Times New Roman" w:cs="Times New Roman"/>
          <w:szCs w:val="24"/>
        </w:rPr>
        <w:t xml:space="preserve"> αντιμετωπί</w:t>
      </w:r>
      <w:r>
        <w:rPr>
          <w:rFonts w:eastAsia="Times New Roman" w:cs="Times New Roman"/>
          <w:szCs w:val="24"/>
        </w:rPr>
        <w:t>ζεται</w:t>
      </w:r>
      <w:r w:rsidRPr="00EB163B">
        <w:rPr>
          <w:rFonts w:eastAsia="Times New Roman" w:cs="Times New Roman"/>
          <w:szCs w:val="24"/>
        </w:rPr>
        <w:t xml:space="preserve"> το πρόβλημα</w:t>
      </w:r>
      <w:r>
        <w:rPr>
          <w:rFonts w:eastAsia="Times New Roman" w:cs="Times New Roman"/>
          <w:szCs w:val="24"/>
        </w:rPr>
        <w:t>.</w:t>
      </w:r>
    </w:p>
    <w:p w14:paraId="1123EFC9"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Η</w:t>
      </w:r>
      <w:r w:rsidRPr="00EB163B">
        <w:rPr>
          <w:rFonts w:eastAsia="Times New Roman" w:cs="Times New Roman"/>
          <w:szCs w:val="24"/>
        </w:rPr>
        <w:t xml:space="preserve"> Νέα Δημοκρατία</w:t>
      </w:r>
      <w:r>
        <w:rPr>
          <w:rFonts w:eastAsia="Times New Roman" w:cs="Times New Roman"/>
          <w:szCs w:val="24"/>
        </w:rPr>
        <w:t>,</w:t>
      </w:r>
      <w:r w:rsidRPr="00EB163B">
        <w:rPr>
          <w:rFonts w:eastAsia="Times New Roman" w:cs="Times New Roman"/>
          <w:szCs w:val="24"/>
        </w:rPr>
        <w:t xml:space="preserve"> για να κλείσω αυτή την </w:t>
      </w:r>
      <w:r>
        <w:rPr>
          <w:rFonts w:eastAsia="Times New Roman" w:cs="Times New Roman"/>
          <w:szCs w:val="24"/>
        </w:rPr>
        <w:t>αναφορά</w:t>
      </w:r>
      <w:r w:rsidRPr="00EB163B">
        <w:rPr>
          <w:rFonts w:eastAsia="Times New Roman" w:cs="Times New Roman"/>
          <w:szCs w:val="24"/>
        </w:rPr>
        <w:t xml:space="preserve"> μου</w:t>
      </w:r>
      <w:r>
        <w:rPr>
          <w:rFonts w:eastAsia="Times New Roman" w:cs="Times New Roman"/>
          <w:szCs w:val="24"/>
        </w:rPr>
        <w:t>,</w:t>
      </w:r>
      <w:r w:rsidRPr="00EB163B">
        <w:rPr>
          <w:rFonts w:eastAsia="Times New Roman" w:cs="Times New Roman"/>
          <w:szCs w:val="24"/>
        </w:rPr>
        <w:t xml:space="preserve"> θα ψηφίσει τη ρύθμιση</w:t>
      </w:r>
      <w:r>
        <w:rPr>
          <w:rFonts w:eastAsia="Times New Roman" w:cs="Times New Roman"/>
          <w:szCs w:val="24"/>
        </w:rPr>
        <w:t>,</w:t>
      </w:r>
      <w:r w:rsidRPr="00EB163B">
        <w:rPr>
          <w:rFonts w:eastAsia="Times New Roman" w:cs="Times New Roman"/>
          <w:szCs w:val="24"/>
        </w:rPr>
        <w:t xml:space="preserve"> θα </w:t>
      </w:r>
      <w:r w:rsidRPr="00EB163B">
        <w:rPr>
          <w:rFonts w:eastAsia="Times New Roman" w:cs="Times New Roman"/>
          <w:szCs w:val="24"/>
        </w:rPr>
        <w:t>ψηφίσει τη δίμηνη παράταση</w:t>
      </w:r>
      <w:r>
        <w:rPr>
          <w:rFonts w:eastAsia="Times New Roman" w:cs="Times New Roman"/>
          <w:szCs w:val="24"/>
        </w:rPr>
        <w:t>,</w:t>
      </w:r>
      <w:r w:rsidRPr="00EB163B">
        <w:rPr>
          <w:rFonts w:eastAsia="Times New Roman" w:cs="Times New Roman"/>
          <w:szCs w:val="24"/>
        </w:rPr>
        <w:t xml:space="preserve"> γιατί δίνει μία ελπίδα ενδεχόμενα</w:t>
      </w:r>
      <w:r>
        <w:rPr>
          <w:rFonts w:eastAsia="Times New Roman" w:cs="Times New Roman"/>
          <w:szCs w:val="24"/>
        </w:rPr>
        <w:t>,</w:t>
      </w:r>
      <w:r w:rsidRPr="00EB163B">
        <w:rPr>
          <w:rFonts w:eastAsia="Times New Roman" w:cs="Times New Roman"/>
          <w:szCs w:val="24"/>
        </w:rPr>
        <w:t xml:space="preserve"> για λίγες ακόμα εβδομάδες</w:t>
      </w:r>
      <w:r>
        <w:rPr>
          <w:rFonts w:eastAsia="Times New Roman" w:cs="Times New Roman"/>
          <w:szCs w:val="24"/>
        </w:rPr>
        <w:t>,</w:t>
      </w:r>
      <w:r w:rsidRPr="00EB163B">
        <w:rPr>
          <w:rFonts w:eastAsia="Times New Roman" w:cs="Times New Roman"/>
          <w:szCs w:val="24"/>
        </w:rPr>
        <w:t xml:space="preserve"> στους </w:t>
      </w:r>
      <w:r w:rsidRPr="00EB163B">
        <w:rPr>
          <w:rFonts w:eastAsia="Times New Roman" w:cs="Times New Roman"/>
          <w:szCs w:val="24"/>
        </w:rPr>
        <w:lastRenderedPageBreak/>
        <w:t>ανθρώπους που θέλουν να μπουν σε αυτή τη ρύθμιση</w:t>
      </w:r>
      <w:r>
        <w:rPr>
          <w:rFonts w:eastAsia="Times New Roman" w:cs="Times New Roman"/>
          <w:szCs w:val="24"/>
        </w:rPr>
        <w:t>. Εμείς, όμως, κύριε Π</w:t>
      </w:r>
      <w:r w:rsidRPr="00EB163B">
        <w:rPr>
          <w:rFonts w:eastAsia="Times New Roman" w:cs="Times New Roman"/>
          <w:szCs w:val="24"/>
        </w:rPr>
        <w:t>ρόεδρε</w:t>
      </w:r>
      <w:r>
        <w:rPr>
          <w:rFonts w:eastAsia="Times New Roman" w:cs="Times New Roman"/>
          <w:szCs w:val="24"/>
        </w:rPr>
        <w:t>,</w:t>
      </w:r>
      <w:r w:rsidRPr="00EB163B">
        <w:rPr>
          <w:rFonts w:eastAsia="Times New Roman" w:cs="Times New Roman"/>
          <w:szCs w:val="24"/>
        </w:rPr>
        <w:t xml:space="preserve"> καλούμε την </w:t>
      </w:r>
      <w:r>
        <w:rPr>
          <w:rFonts w:eastAsia="Times New Roman" w:cs="Times New Roman"/>
          <w:szCs w:val="24"/>
        </w:rPr>
        <w:t>Κ</w:t>
      </w:r>
      <w:r w:rsidRPr="00EB163B">
        <w:rPr>
          <w:rFonts w:eastAsia="Times New Roman" w:cs="Times New Roman"/>
          <w:szCs w:val="24"/>
        </w:rPr>
        <w:t xml:space="preserve">υβέρνηση </w:t>
      </w:r>
      <w:r>
        <w:rPr>
          <w:rFonts w:eastAsia="Times New Roman" w:cs="Times New Roman"/>
          <w:szCs w:val="24"/>
        </w:rPr>
        <w:t>π</w:t>
      </w:r>
      <w:r w:rsidRPr="00EB163B">
        <w:rPr>
          <w:rFonts w:eastAsia="Times New Roman" w:cs="Times New Roman"/>
          <w:szCs w:val="24"/>
        </w:rPr>
        <w:t xml:space="preserve">ολύ σύντομα να φέρει το θεσμικό </w:t>
      </w:r>
      <w:r>
        <w:rPr>
          <w:rFonts w:eastAsia="Times New Roman" w:cs="Times New Roman"/>
          <w:szCs w:val="24"/>
        </w:rPr>
        <w:t>π</w:t>
      </w:r>
      <w:r w:rsidRPr="00EB163B">
        <w:rPr>
          <w:rFonts w:eastAsia="Times New Roman" w:cs="Times New Roman"/>
          <w:szCs w:val="24"/>
        </w:rPr>
        <w:t>λαίσιο</w:t>
      </w:r>
      <w:r>
        <w:rPr>
          <w:rFonts w:eastAsia="Times New Roman" w:cs="Times New Roman"/>
          <w:szCs w:val="24"/>
        </w:rPr>
        <w:t>,</w:t>
      </w:r>
      <w:r w:rsidRPr="00EB163B">
        <w:rPr>
          <w:rFonts w:eastAsia="Times New Roman" w:cs="Times New Roman"/>
          <w:szCs w:val="24"/>
        </w:rPr>
        <w:t xml:space="preserve"> για να ρυθμιστεί συνολικά </w:t>
      </w:r>
      <w:r>
        <w:rPr>
          <w:rFonts w:eastAsia="Times New Roman" w:cs="Times New Roman"/>
          <w:szCs w:val="24"/>
        </w:rPr>
        <w:t>α</w:t>
      </w:r>
      <w:r w:rsidRPr="00EB163B">
        <w:rPr>
          <w:rFonts w:eastAsia="Times New Roman" w:cs="Times New Roman"/>
          <w:szCs w:val="24"/>
        </w:rPr>
        <w:t>υτό το μεγάλο πρόβλημα</w:t>
      </w:r>
      <w:r>
        <w:rPr>
          <w:rFonts w:eastAsia="Times New Roman" w:cs="Times New Roman"/>
          <w:szCs w:val="24"/>
        </w:rPr>
        <w:t>,</w:t>
      </w:r>
      <w:r w:rsidRPr="00EB163B">
        <w:rPr>
          <w:rFonts w:eastAsia="Times New Roman" w:cs="Times New Roman"/>
          <w:szCs w:val="24"/>
        </w:rPr>
        <w:t xml:space="preserve"> που είναι υπαρκτό</w:t>
      </w:r>
      <w:r>
        <w:rPr>
          <w:rFonts w:eastAsia="Times New Roman" w:cs="Times New Roman"/>
          <w:szCs w:val="24"/>
        </w:rPr>
        <w:t xml:space="preserve"> πρόβλημα σε όλη την επικράτεια.</w:t>
      </w:r>
    </w:p>
    <w:p w14:paraId="1123EFCA" w14:textId="77777777" w:rsidR="00A4113B" w:rsidRDefault="00FE19D4">
      <w:pPr>
        <w:tabs>
          <w:tab w:val="center" w:pos="4753"/>
          <w:tab w:val="left" w:pos="6156"/>
        </w:tabs>
        <w:spacing w:line="600" w:lineRule="auto"/>
        <w:ind w:firstLine="720"/>
        <w:contextualSpacing/>
        <w:jc w:val="both"/>
        <w:rPr>
          <w:rFonts w:eastAsia="Times New Roman"/>
          <w:szCs w:val="24"/>
        </w:rPr>
      </w:pPr>
      <w:r>
        <w:rPr>
          <w:rFonts w:eastAsia="Times New Roman"/>
          <w:szCs w:val="24"/>
        </w:rPr>
        <w:t>Κ</w:t>
      </w:r>
      <w:r w:rsidRPr="00AB6583">
        <w:rPr>
          <w:rFonts w:eastAsia="Times New Roman"/>
          <w:szCs w:val="24"/>
        </w:rPr>
        <w:t>υρίες και κύριοι συνάδελφοι</w:t>
      </w:r>
      <w:r>
        <w:rPr>
          <w:rFonts w:eastAsia="Times New Roman"/>
          <w:szCs w:val="24"/>
        </w:rPr>
        <w:t>,</w:t>
      </w:r>
      <w:r w:rsidRPr="00AB6583">
        <w:rPr>
          <w:rFonts w:eastAsia="Times New Roman"/>
          <w:szCs w:val="24"/>
        </w:rPr>
        <w:t xml:space="preserve"> στην πράξη νομοθετικού περιεχομένου</w:t>
      </w:r>
      <w:r>
        <w:rPr>
          <w:rFonts w:eastAsia="Times New Roman"/>
          <w:szCs w:val="24"/>
        </w:rPr>
        <w:t>,</w:t>
      </w:r>
      <w:r w:rsidRPr="00AB6583">
        <w:rPr>
          <w:rFonts w:eastAsia="Times New Roman"/>
          <w:szCs w:val="24"/>
        </w:rPr>
        <w:t xml:space="preserve"> στο δεύτερο σκέλος</w:t>
      </w:r>
      <w:r>
        <w:rPr>
          <w:rFonts w:eastAsia="Times New Roman"/>
          <w:szCs w:val="24"/>
        </w:rPr>
        <w:t>,</w:t>
      </w:r>
      <w:r w:rsidRPr="00AB6583">
        <w:rPr>
          <w:rFonts w:eastAsia="Times New Roman"/>
          <w:szCs w:val="24"/>
        </w:rPr>
        <w:t xml:space="preserve"> υπάρχει η παράταση ισχύος των μειωμένων συντελεστών ΦΠΑ στα </w:t>
      </w:r>
      <w:r>
        <w:rPr>
          <w:rFonts w:eastAsia="Times New Roman"/>
          <w:szCs w:val="24"/>
        </w:rPr>
        <w:t>πέντε</w:t>
      </w:r>
      <w:r w:rsidRPr="00AB6583">
        <w:rPr>
          <w:rFonts w:eastAsia="Times New Roman"/>
          <w:szCs w:val="24"/>
        </w:rPr>
        <w:t xml:space="preserve"> ν</w:t>
      </w:r>
      <w:r w:rsidRPr="00AB6583">
        <w:rPr>
          <w:rFonts w:eastAsia="Times New Roman"/>
          <w:szCs w:val="24"/>
        </w:rPr>
        <w:t xml:space="preserve">ησιά που έχουν πληγεί από το </w:t>
      </w:r>
      <w:r>
        <w:rPr>
          <w:rFonts w:eastAsia="Times New Roman"/>
          <w:szCs w:val="24"/>
        </w:rPr>
        <w:t xml:space="preserve">προσφυγικό: Κω, Λέρο, </w:t>
      </w:r>
      <w:r w:rsidRPr="00AB6583">
        <w:rPr>
          <w:rFonts w:eastAsia="Times New Roman"/>
          <w:szCs w:val="24"/>
        </w:rPr>
        <w:t>Λέσβο</w:t>
      </w:r>
      <w:r>
        <w:rPr>
          <w:rFonts w:eastAsia="Times New Roman"/>
          <w:szCs w:val="24"/>
        </w:rPr>
        <w:t>,</w:t>
      </w:r>
      <w:r w:rsidRPr="00AB6583">
        <w:rPr>
          <w:rFonts w:eastAsia="Times New Roman"/>
          <w:szCs w:val="24"/>
        </w:rPr>
        <w:t xml:space="preserve"> Σάμο και Χίο</w:t>
      </w:r>
      <w:r>
        <w:rPr>
          <w:rFonts w:eastAsia="Times New Roman"/>
          <w:szCs w:val="24"/>
        </w:rPr>
        <w:t>.</w:t>
      </w:r>
      <w:r w:rsidRPr="00AB6583">
        <w:rPr>
          <w:rFonts w:eastAsia="Times New Roman"/>
          <w:szCs w:val="24"/>
        </w:rPr>
        <w:t xml:space="preserve"> Προφανώς δεν θα θέλατε </w:t>
      </w:r>
      <w:r>
        <w:rPr>
          <w:rFonts w:eastAsia="Times New Roman"/>
          <w:szCs w:val="24"/>
        </w:rPr>
        <w:t xml:space="preserve">για </w:t>
      </w:r>
      <w:r w:rsidRPr="00AB6583">
        <w:rPr>
          <w:rFonts w:eastAsia="Times New Roman"/>
          <w:szCs w:val="24"/>
        </w:rPr>
        <w:t xml:space="preserve">άλλη </w:t>
      </w:r>
      <w:r>
        <w:rPr>
          <w:rFonts w:eastAsia="Times New Roman"/>
          <w:szCs w:val="24"/>
        </w:rPr>
        <w:t xml:space="preserve">μια </w:t>
      </w:r>
      <w:r w:rsidRPr="00AB6583">
        <w:rPr>
          <w:rFonts w:eastAsia="Times New Roman"/>
          <w:szCs w:val="24"/>
        </w:rPr>
        <w:t xml:space="preserve">φορά να συζητήσουμε την τροπολογία που η Νέα Δημοκρατία </w:t>
      </w:r>
      <w:r>
        <w:rPr>
          <w:rFonts w:eastAsia="Times New Roman"/>
          <w:szCs w:val="24"/>
        </w:rPr>
        <w:t xml:space="preserve">κατέθεσε. Ο κ. Πάλλης στην </w:t>
      </w:r>
      <w:r>
        <w:rPr>
          <w:rFonts w:eastAsia="Times New Roman"/>
          <w:szCs w:val="24"/>
        </w:rPr>
        <w:t>ε</w:t>
      </w:r>
      <w:r>
        <w:rPr>
          <w:rFonts w:eastAsia="Times New Roman"/>
          <w:szCs w:val="24"/>
        </w:rPr>
        <w:t>πιτροπή αναφέρθηκε σε αυτή. Όμως, η πρόταση της Νέας Δημοκρατίας</w:t>
      </w:r>
      <w:r w:rsidRPr="00AB6583">
        <w:rPr>
          <w:rFonts w:eastAsia="Times New Roman"/>
          <w:szCs w:val="24"/>
        </w:rPr>
        <w:t xml:space="preserve"> ήταν χωρίς αστερίσκους</w:t>
      </w:r>
      <w:r>
        <w:rPr>
          <w:rFonts w:eastAsia="Times New Roman"/>
          <w:szCs w:val="24"/>
        </w:rPr>
        <w:t>.</w:t>
      </w:r>
      <w:r w:rsidRPr="00AB6583">
        <w:rPr>
          <w:rFonts w:eastAsia="Times New Roman"/>
          <w:szCs w:val="24"/>
        </w:rPr>
        <w:t xml:space="preserve"> </w:t>
      </w:r>
      <w:r>
        <w:rPr>
          <w:rFonts w:eastAsia="Times New Roman"/>
          <w:szCs w:val="24"/>
        </w:rPr>
        <w:t>Π</w:t>
      </w:r>
      <w:r w:rsidRPr="00AB6583">
        <w:rPr>
          <w:rFonts w:eastAsia="Times New Roman"/>
          <w:szCs w:val="24"/>
        </w:rPr>
        <w:t xml:space="preserve">ετύχαμε να φέρουμε </w:t>
      </w:r>
      <w:r>
        <w:rPr>
          <w:rFonts w:eastAsia="Times New Roman"/>
          <w:szCs w:val="24"/>
        </w:rPr>
        <w:t>μια</w:t>
      </w:r>
      <w:r w:rsidRPr="00AB6583">
        <w:rPr>
          <w:rFonts w:eastAsia="Times New Roman"/>
          <w:szCs w:val="24"/>
        </w:rPr>
        <w:t xml:space="preserve"> ρύθμιση</w:t>
      </w:r>
      <w:r>
        <w:rPr>
          <w:rFonts w:eastAsia="Times New Roman"/>
          <w:szCs w:val="24"/>
        </w:rPr>
        <w:t xml:space="preserve"> </w:t>
      </w:r>
      <w:r w:rsidRPr="00AB6583">
        <w:rPr>
          <w:rFonts w:eastAsia="Times New Roman"/>
          <w:szCs w:val="24"/>
        </w:rPr>
        <w:t>να τη συζητήσουμε</w:t>
      </w:r>
      <w:r>
        <w:rPr>
          <w:rFonts w:eastAsia="Times New Roman"/>
          <w:szCs w:val="24"/>
        </w:rPr>
        <w:t>,</w:t>
      </w:r>
      <w:r w:rsidRPr="00AB6583">
        <w:rPr>
          <w:rFonts w:eastAsia="Times New Roman"/>
          <w:szCs w:val="24"/>
        </w:rPr>
        <w:t xml:space="preserve"> όπως είπε </w:t>
      </w:r>
      <w:r>
        <w:rPr>
          <w:rFonts w:eastAsia="Times New Roman"/>
          <w:szCs w:val="24"/>
        </w:rPr>
        <w:t>ο εισηγητής του ΣΥΡΙΖΑ. Δεν θέλατε</w:t>
      </w:r>
      <w:r w:rsidRPr="00AB6583">
        <w:rPr>
          <w:rFonts w:eastAsia="Times New Roman"/>
          <w:szCs w:val="24"/>
        </w:rPr>
        <w:t xml:space="preserve"> να συζητηθεί</w:t>
      </w:r>
      <w:r>
        <w:rPr>
          <w:rFonts w:eastAsia="Times New Roman"/>
          <w:szCs w:val="24"/>
        </w:rPr>
        <w:t>.</w:t>
      </w:r>
      <w:r w:rsidRPr="00AB6583">
        <w:rPr>
          <w:rFonts w:eastAsia="Times New Roman"/>
          <w:szCs w:val="24"/>
        </w:rPr>
        <w:t xml:space="preserve"> </w:t>
      </w:r>
      <w:r>
        <w:rPr>
          <w:rFonts w:eastAsia="Times New Roman"/>
          <w:szCs w:val="24"/>
        </w:rPr>
        <w:t>Τ</w:t>
      </w:r>
      <w:r w:rsidRPr="00AB6583">
        <w:rPr>
          <w:rFonts w:eastAsia="Times New Roman"/>
          <w:szCs w:val="24"/>
        </w:rPr>
        <w:t xml:space="preserve">ώρα </w:t>
      </w:r>
      <w:r>
        <w:rPr>
          <w:rFonts w:eastAsia="Times New Roman"/>
          <w:szCs w:val="24"/>
        </w:rPr>
        <w:t>φέρνετε μια</w:t>
      </w:r>
      <w:r w:rsidRPr="00AB6583">
        <w:rPr>
          <w:rFonts w:eastAsia="Times New Roman"/>
          <w:szCs w:val="24"/>
        </w:rPr>
        <w:t xml:space="preserve"> ακόμα ρύθμιση</w:t>
      </w:r>
      <w:r>
        <w:rPr>
          <w:rFonts w:eastAsia="Times New Roman"/>
          <w:szCs w:val="24"/>
        </w:rPr>
        <w:t>,</w:t>
      </w:r>
      <w:r w:rsidRPr="00AB6583">
        <w:rPr>
          <w:rFonts w:eastAsia="Times New Roman"/>
          <w:szCs w:val="24"/>
        </w:rPr>
        <w:t xml:space="preserve"> </w:t>
      </w:r>
      <w:r w:rsidRPr="00AB6583">
        <w:rPr>
          <w:rFonts w:eastAsia="Times New Roman"/>
          <w:szCs w:val="24"/>
        </w:rPr>
        <w:t xml:space="preserve">σύμφωνα με την οποία </w:t>
      </w:r>
      <w:r w:rsidRPr="00AB6583">
        <w:rPr>
          <w:rFonts w:eastAsia="Times New Roman"/>
          <w:szCs w:val="24"/>
        </w:rPr>
        <w:t xml:space="preserve">ενδεχόμενα στην </w:t>
      </w:r>
      <w:r>
        <w:rPr>
          <w:rFonts w:eastAsia="Times New Roman"/>
          <w:szCs w:val="24"/>
        </w:rPr>
        <w:t xml:space="preserve">προοπτική </w:t>
      </w:r>
      <w:r w:rsidRPr="00AB6583">
        <w:rPr>
          <w:rFonts w:eastAsia="Times New Roman"/>
          <w:szCs w:val="24"/>
        </w:rPr>
        <w:t xml:space="preserve">του χρόνου </w:t>
      </w:r>
      <w:r>
        <w:rPr>
          <w:rFonts w:eastAsia="Times New Roman"/>
          <w:szCs w:val="24"/>
        </w:rPr>
        <w:t>-</w:t>
      </w:r>
      <w:r w:rsidRPr="00AB6583">
        <w:rPr>
          <w:rFonts w:eastAsia="Times New Roman"/>
          <w:szCs w:val="24"/>
        </w:rPr>
        <w:t xml:space="preserve">και εύχομαι να μη φανούμε </w:t>
      </w:r>
      <w:r>
        <w:rPr>
          <w:rFonts w:eastAsia="Times New Roman"/>
          <w:szCs w:val="24"/>
        </w:rPr>
        <w:t>μάντ</w:t>
      </w:r>
      <w:r>
        <w:rPr>
          <w:rFonts w:eastAsia="Times New Roman"/>
          <w:szCs w:val="24"/>
        </w:rPr>
        <w:t>εις κακοί στο μέλλον</w:t>
      </w:r>
      <w:r w:rsidRPr="00AB6583">
        <w:rPr>
          <w:rFonts w:eastAsia="Times New Roman"/>
          <w:szCs w:val="24"/>
        </w:rPr>
        <w:t xml:space="preserve"> για τα νησιά </w:t>
      </w:r>
      <w:r>
        <w:rPr>
          <w:rFonts w:eastAsia="Times New Roman"/>
          <w:szCs w:val="24"/>
        </w:rPr>
        <w:t>μας,</w:t>
      </w:r>
      <w:r w:rsidRPr="00AB6583">
        <w:rPr>
          <w:rFonts w:eastAsia="Times New Roman"/>
          <w:szCs w:val="24"/>
        </w:rPr>
        <w:t xml:space="preserve"> αφού </w:t>
      </w:r>
      <w:r>
        <w:rPr>
          <w:rFonts w:eastAsia="Times New Roman"/>
          <w:szCs w:val="24"/>
        </w:rPr>
        <w:t>α</w:t>
      </w:r>
      <w:r w:rsidRPr="00AB6583">
        <w:rPr>
          <w:rFonts w:eastAsia="Times New Roman"/>
          <w:szCs w:val="24"/>
        </w:rPr>
        <w:t xml:space="preserve">υτά τα νησιά έχουν μετατραπεί σε χώρο </w:t>
      </w:r>
      <w:r w:rsidRPr="00AB6583">
        <w:rPr>
          <w:rFonts w:eastAsia="Times New Roman"/>
          <w:szCs w:val="24"/>
        </w:rPr>
        <w:lastRenderedPageBreak/>
        <w:t>εγκλωβισμό των παράνομων μεταναστών</w:t>
      </w:r>
      <w:r>
        <w:rPr>
          <w:rFonts w:eastAsia="Times New Roman"/>
          <w:szCs w:val="24"/>
        </w:rPr>
        <w:t>, παράτυπων</w:t>
      </w:r>
      <w:r w:rsidRPr="00AB6583">
        <w:rPr>
          <w:rFonts w:eastAsia="Times New Roman"/>
          <w:szCs w:val="24"/>
        </w:rPr>
        <w:t xml:space="preserve"> μεταναστών</w:t>
      </w:r>
      <w:r>
        <w:rPr>
          <w:rFonts w:eastAsia="Times New Roman"/>
          <w:szCs w:val="24"/>
        </w:rPr>
        <w:t>,</w:t>
      </w:r>
      <w:r w:rsidRPr="00AB6583">
        <w:rPr>
          <w:rFonts w:eastAsia="Times New Roman"/>
          <w:szCs w:val="24"/>
        </w:rPr>
        <w:t xml:space="preserve"> όπως θέλετε </w:t>
      </w:r>
      <w:r>
        <w:rPr>
          <w:rFonts w:eastAsia="Times New Roman"/>
          <w:szCs w:val="24"/>
        </w:rPr>
        <w:t>τους αναφέρετε-</w:t>
      </w:r>
      <w:r w:rsidRPr="00AB6583">
        <w:rPr>
          <w:rFonts w:eastAsia="Times New Roman"/>
          <w:szCs w:val="24"/>
        </w:rPr>
        <w:t xml:space="preserve"> συνδέονται αυτές οι παρατάσεις με τον αριθμό των </w:t>
      </w:r>
      <w:r>
        <w:rPr>
          <w:rFonts w:eastAsia="Times New Roman"/>
          <w:szCs w:val="24"/>
        </w:rPr>
        <w:t>παραμενόντων</w:t>
      </w:r>
      <w:r w:rsidRPr="00AB6583">
        <w:rPr>
          <w:rFonts w:eastAsia="Times New Roman"/>
          <w:szCs w:val="24"/>
        </w:rPr>
        <w:t xml:space="preserve"> στα </w:t>
      </w:r>
      <w:proofErr w:type="spellStart"/>
      <w:r w:rsidRPr="00AB6583">
        <w:rPr>
          <w:rFonts w:eastAsia="Times New Roman"/>
          <w:szCs w:val="24"/>
        </w:rPr>
        <w:t>hot</w:t>
      </w:r>
      <w:proofErr w:type="spellEnd"/>
      <w:r>
        <w:rPr>
          <w:rFonts w:eastAsia="Times New Roman"/>
          <w:szCs w:val="24"/>
        </w:rPr>
        <w:t xml:space="preserve"> </w:t>
      </w:r>
      <w:proofErr w:type="spellStart"/>
      <w:r w:rsidRPr="00AB6583">
        <w:rPr>
          <w:rFonts w:eastAsia="Times New Roman"/>
          <w:szCs w:val="24"/>
        </w:rPr>
        <w:t>spots</w:t>
      </w:r>
      <w:proofErr w:type="spellEnd"/>
      <w:r w:rsidRPr="00AB6583">
        <w:rPr>
          <w:rFonts w:eastAsia="Times New Roman"/>
          <w:szCs w:val="24"/>
        </w:rPr>
        <w:t xml:space="preserve"> </w:t>
      </w:r>
      <w:r>
        <w:rPr>
          <w:rFonts w:eastAsia="Times New Roman"/>
          <w:szCs w:val="24"/>
        </w:rPr>
        <w:t>στα πέντε</w:t>
      </w:r>
      <w:r w:rsidRPr="00AB6583">
        <w:rPr>
          <w:rFonts w:eastAsia="Times New Roman"/>
          <w:szCs w:val="24"/>
        </w:rPr>
        <w:t xml:space="preserve"> νησιά</w:t>
      </w:r>
      <w:r>
        <w:rPr>
          <w:rFonts w:eastAsia="Times New Roman"/>
          <w:szCs w:val="24"/>
        </w:rPr>
        <w:t>.</w:t>
      </w:r>
      <w:r w:rsidRPr="00AB6583">
        <w:rPr>
          <w:rFonts w:eastAsia="Times New Roman"/>
          <w:szCs w:val="24"/>
        </w:rPr>
        <w:t xml:space="preserve"> </w:t>
      </w:r>
      <w:r>
        <w:rPr>
          <w:rFonts w:eastAsia="Times New Roman"/>
          <w:szCs w:val="24"/>
        </w:rPr>
        <w:t>Δ</w:t>
      </w:r>
      <w:r w:rsidRPr="00AB6583">
        <w:rPr>
          <w:rFonts w:eastAsia="Times New Roman"/>
          <w:szCs w:val="24"/>
        </w:rPr>
        <w:t>ηλαδή</w:t>
      </w:r>
      <w:r>
        <w:rPr>
          <w:rFonts w:eastAsia="Times New Roman"/>
          <w:szCs w:val="24"/>
        </w:rPr>
        <w:t>,</w:t>
      </w:r>
      <w:r w:rsidRPr="00AB6583">
        <w:rPr>
          <w:rFonts w:eastAsia="Times New Roman"/>
          <w:szCs w:val="24"/>
        </w:rPr>
        <w:t xml:space="preserve"> τα νησιά αυτά θα έχουν μειωμένους συντελεστές</w:t>
      </w:r>
      <w:r>
        <w:rPr>
          <w:rFonts w:eastAsia="Times New Roman"/>
          <w:szCs w:val="24"/>
        </w:rPr>
        <w:t>, εφόσον αποδε</w:t>
      </w:r>
      <w:r w:rsidRPr="00AB6583">
        <w:rPr>
          <w:rFonts w:eastAsia="Times New Roman"/>
          <w:szCs w:val="24"/>
        </w:rPr>
        <w:t xml:space="preserve">χθούν </w:t>
      </w:r>
      <w:r>
        <w:rPr>
          <w:rFonts w:eastAsia="Times New Roman"/>
          <w:szCs w:val="24"/>
        </w:rPr>
        <w:t>α</w:t>
      </w:r>
      <w:r w:rsidRPr="00AB6583">
        <w:rPr>
          <w:rFonts w:eastAsia="Times New Roman"/>
          <w:szCs w:val="24"/>
        </w:rPr>
        <w:t xml:space="preserve">υτά τα νησιά να γίνουν </w:t>
      </w:r>
      <w:r>
        <w:rPr>
          <w:rFonts w:eastAsia="Times New Roman"/>
          <w:szCs w:val="24"/>
        </w:rPr>
        <w:t>θύλακες</w:t>
      </w:r>
      <w:r w:rsidRPr="00AB6583">
        <w:rPr>
          <w:rFonts w:eastAsia="Times New Roman"/>
          <w:szCs w:val="24"/>
        </w:rPr>
        <w:t xml:space="preserve"> </w:t>
      </w:r>
      <w:r>
        <w:rPr>
          <w:rFonts w:eastAsia="Times New Roman"/>
          <w:szCs w:val="24"/>
        </w:rPr>
        <w:t xml:space="preserve">των παράνομων </w:t>
      </w:r>
      <w:r w:rsidRPr="00AB6583">
        <w:rPr>
          <w:rFonts w:eastAsia="Times New Roman"/>
          <w:szCs w:val="24"/>
        </w:rPr>
        <w:t>μεταναστών</w:t>
      </w:r>
      <w:r>
        <w:rPr>
          <w:rFonts w:eastAsia="Times New Roman"/>
          <w:szCs w:val="24"/>
        </w:rPr>
        <w:t>.</w:t>
      </w:r>
      <w:r w:rsidRPr="00AB6583">
        <w:rPr>
          <w:rFonts w:eastAsia="Times New Roman"/>
          <w:szCs w:val="24"/>
        </w:rPr>
        <w:t xml:space="preserve"> </w:t>
      </w:r>
      <w:r>
        <w:rPr>
          <w:rFonts w:eastAsia="Times New Roman"/>
          <w:szCs w:val="24"/>
        </w:rPr>
        <w:t>Κ</w:t>
      </w:r>
      <w:r w:rsidRPr="00AB6583">
        <w:rPr>
          <w:rFonts w:eastAsia="Times New Roman"/>
          <w:szCs w:val="24"/>
        </w:rPr>
        <w:t>αι αναφέρεται ξεκάθαρα στην παράγραφο 4</w:t>
      </w:r>
      <w:r>
        <w:rPr>
          <w:rFonts w:eastAsia="Times New Roman"/>
          <w:szCs w:val="24"/>
        </w:rPr>
        <w:t>α,</w:t>
      </w:r>
      <w:r>
        <w:rPr>
          <w:rFonts w:eastAsia="Times New Roman"/>
          <w:szCs w:val="24"/>
        </w:rPr>
        <w:t xml:space="preserve"> </w:t>
      </w:r>
      <w:r w:rsidRPr="00AB6583">
        <w:rPr>
          <w:rFonts w:eastAsia="Times New Roman"/>
          <w:szCs w:val="24"/>
        </w:rPr>
        <w:t xml:space="preserve">που </w:t>
      </w:r>
      <w:r>
        <w:rPr>
          <w:rFonts w:eastAsia="Times New Roman"/>
          <w:szCs w:val="24"/>
        </w:rPr>
        <w:t xml:space="preserve">το </w:t>
      </w:r>
      <w:r w:rsidRPr="00AB6583">
        <w:rPr>
          <w:rFonts w:eastAsia="Times New Roman"/>
          <w:szCs w:val="24"/>
        </w:rPr>
        <w:t xml:space="preserve">τροποποιεί το άρθρο 21 του </w:t>
      </w:r>
      <w:r>
        <w:rPr>
          <w:rFonts w:eastAsia="Times New Roman"/>
          <w:szCs w:val="24"/>
        </w:rPr>
        <w:t>ν.</w:t>
      </w:r>
      <w:r w:rsidRPr="00AB6583">
        <w:rPr>
          <w:rFonts w:eastAsia="Times New Roman"/>
          <w:szCs w:val="24"/>
        </w:rPr>
        <w:t>2859</w:t>
      </w:r>
      <w:r>
        <w:rPr>
          <w:rFonts w:eastAsia="Times New Roman"/>
          <w:szCs w:val="24"/>
        </w:rPr>
        <w:t>/</w:t>
      </w:r>
      <w:r w:rsidRPr="00AB6583">
        <w:rPr>
          <w:rFonts w:eastAsia="Times New Roman"/>
          <w:szCs w:val="24"/>
        </w:rPr>
        <w:t>2000 και εμπεριέχεται στο άρθρο 2</w:t>
      </w:r>
      <w:r w:rsidRPr="00AB6583">
        <w:rPr>
          <w:rFonts w:eastAsia="Times New Roman"/>
          <w:szCs w:val="24"/>
        </w:rPr>
        <w:t xml:space="preserve"> του νομοσχεδίου που συζητάμε</w:t>
      </w:r>
      <w:r>
        <w:rPr>
          <w:rFonts w:eastAsia="Times New Roman"/>
          <w:szCs w:val="24"/>
        </w:rPr>
        <w:t>.</w:t>
      </w:r>
    </w:p>
    <w:p w14:paraId="1123EFCB" w14:textId="77777777" w:rsidR="00A4113B" w:rsidRDefault="00FE19D4">
      <w:pPr>
        <w:tabs>
          <w:tab w:val="center" w:pos="4753"/>
          <w:tab w:val="left" w:pos="6156"/>
        </w:tabs>
        <w:spacing w:line="600" w:lineRule="auto"/>
        <w:ind w:firstLine="720"/>
        <w:contextualSpacing/>
        <w:jc w:val="both"/>
        <w:rPr>
          <w:rFonts w:eastAsia="Times New Roman"/>
          <w:szCs w:val="24"/>
        </w:rPr>
      </w:pPr>
      <w:r>
        <w:rPr>
          <w:rFonts w:eastAsia="Times New Roman"/>
          <w:szCs w:val="24"/>
        </w:rPr>
        <w:t>Σ</w:t>
      </w:r>
      <w:r w:rsidRPr="00AB6583">
        <w:rPr>
          <w:rFonts w:eastAsia="Times New Roman"/>
          <w:szCs w:val="24"/>
        </w:rPr>
        <w:t xml:space="preserve">ύμφωνα </w:t>
      </w:r>
      <w:r>
        <w:rPr>
          <w:rFonts w:eastAsia="Times New Roman"/>
          <w:szCs w:val="24"/>
        </w:rPr>
        <w:t>μ</w:t>
      </w:r>
      <w:r w:rsidRPr="00AB6583">
        <w:rPr>
          <w:rFonts w:eastAsia="Times New Roman"/>
          <w:szCs w:val="24"/>
        </w:rPr>
        <w:t xml:space="preserve">άλιστα με επόμενη παράγραφο </w:t>
      </w:r>
      <w:r>
        <w:rPr>
          <w:rFonts w:eastAsia="Times New Roman"/>
          <w:szCs w:val="24"/>
        </w:rPr>
        <w:t>-</w:t>
      </w:r>
      <w:r w:rsidRPr="00AB6583">
        <w:rPr>
          <w:rFonts w:eastAsia="Times New Roman"/>
          <w:szCs w:val="24"/>
        </w:rPr>
        <w:t>και αυτό θέλω να το σημειώσω από το Βήμα της Εθνικής Αντιπροσωπείας</w:t>
      </w:r>
      <w:r>
        <w:rPr>
          <w:rFonts w:eastAsia="Times New Roman"/>
          <w:szCs w:val="24"/>
        </w:rPr>
        <w:t>-</w:t>
      </w:r>
      <w:r w:rsidRPr="00AB6583">
        <w:rPr>
          <w:rFonts w:eastAsia="Times New Roman"/>
          <w:szCs w:val="24"/>
        </w:rPr>
        <w:t xml:space="preserve"> </w:t>
      </w:r>
      <w:r>
        <w:rPr>
          <w:rFonts w:eastAsia="Times New Roman"/>
          <w:szCs w:val="24"/>
        </w:rPr>
        <w:t>η</w:t>
      </w:r>
      <w:r w:rsidRPr="00AB6583">
        <w:rPr>
          <w:rFonts w:eastAsia="Times New Roman"/>
          <w:szCs w:val="24"/>
        </w:rPr>
        <w:t xml:space="preserve"> διαπιστωτική πράξη θα γίνεται υπό την επίβλεψη υπηρεσίας που θα οριστεί από την Ευρωπαϊκή Επιτροπή</w:t>
      </w:r>
      <w:r>
        <w:rPr>
          <w:rFonts w:eastAsia="Times New Roman"/>
          <w:szCs w:val="24"/>
        </w:rPr>
        <w:t>,</w:t>
      </w:r>
      <w:r w:rsidRPr="00AB6583">
        <w:rPr>
          <w:rFonts w:eastAsia="Times New Roman"/>
          <w:szCs w:val="24"/>
        </w:rPr>
        <w:t xml:space="preserve"> </w:t>
      </w:r>
      <w:r>
        <w:rPr>
          <w:rFonts w:eastAsia="Times New Roman"/>
          <w:szCs w:val="24"/>
        </w:rPr>
        <w:t>α</w:t>
      </w:r>
      <w:r w:rsidRPr="00AB6583">
        <w:rPr>
          <w:rFonts w:eastAsia="Times New Roman"/>
          <w:szCs w:val="24"/>
        </w:rPr>
        <w:t>φού είναι φανερ</w:t>
      </w:r>
      <w:r w:rsidRPr="00AB6583">
        <w:rPr>
          <w:rFonts w:eastAsia="Times New Roman"/>
          <w:szCs w:val="24"/>
        </w:rPr>
        <w:t>ό ότι προφανώς δεν σας έχει εμπιστοσύνη για τη διαχείριση του μεταναστευτικού</w:t>
      </w:r>
      <w:r>
        <w:rPr>
          <w:rFonts w:eastAsia="Times New Roman"/>
          <w:szCs w:val="24"/>
        </w:rPr>
        <w:t>.</w:t>
      </w:r>
      <w:r w:rsidRPr="00AB6583">
        <w:rPr>
          <w:rFonts w:eastAsia="Times New Roman"/>
          <w:szCs w:val="24"/>
        </w:rPr>
        <w:t xml:space="preserve"> </w:t>
      </w:r>
      <w:r>
        <w:rPr>
          <w:rFonts w:eastAsia="Times New Roman"/>
          <w:szCs w:val="24"/>
        </w:rPr>
        <w:t>Ε</w:t>
      </w:r>
      <w:r w:rsidRPr="00AB6583">
        <w:rPr>
          <w:rFonts w:eastAsia="Times New Roman"/>
          <w:szCs w:val="24"/>
        </w:rPr>
        <w:t>ίναι ή δεν είναι αλήθεια αυτό</w:t>
      </w:r>
      <w:r>
        <w:rPr>
          <w:rFonts w:eastAsia="Times New Roman"/>
          <w:szCs w:val="24"/>
        </w:rPr>
        <w:t>,</w:t>
      </w:r>
      <w:r w:rsidRPr="00AB6583">
        <w:rPr>
          <w:rFonts w:eastAsia="Times New Roman"/>
          <w:szCs w:val="24"/>
        </w:rPr>
        <w:t xml:space="preserve"> κύριοι της κυβερνητικής πλειοψηφίας</w:t>
      </w:r>
      <w:r>
        <w:rPr>
          <w:rFonts w:eastAsia="Times New Roman"/>
          <w:szCs w:val="24"/>
        </w:rPr>
        <w:t>;</w:t>
      </w:r>
    </w:p>
    <w:p w14:paraId="1123EFCC" w14:textId="77777777" w:rsidR="00A4113B" w:rsidRDefault="00FE19D4">
      <w:pPr>
        <w:tabs>
          <w:tab w:val="center" w:pos="4753"/>
          <w:tab w:val="left" w:pos="6156"/>
        </w:tabs>
        <w:spacing w:line="600" w:lineRule="auto"/>
        <w:ind w:firstLine="720"/>
        <w:contextualSpacing/>
        <w:jc w:val="both"/>
        <w:rPr>
          <w:rFonts w:eastAsia="Times New Roman"/>
          <w:szCs w:val="24"/>
        </w:rPr>
      </w:pPr>
      <w:r>
        <w:rPr>
          <w:rFonts w:eastAsia="Times New Roman"/>
          <w:szCs w:val="24"/>
        </w:rPr>
        <w:t>Η</w:t>
      </w:r>
      <w:r w:rsidRPr="00AB6583">
        <w:rPr>
          <w:rFonts w:eastAsia="Times New Roman"/>
          <w:szCs w:val="24"/>
        </w:rPr>
        <w:t xml:space="preserve"> Νέα Δημοκρατία έχει ξεκάθαρη θέση</w:t>
      </w:r>
      <w:r>
        <w:rPr>
          <w:rFonts w:eastAsia="Times New Roman"/>
          <w:szCs w:val="24"/>
        </w:rPr>
        <w:t>.</w:t>
      </w:r>
      <w:r w:rsidRPr="00AB6583">
        <w:rPr>
          <w:rFonts w:eastAsia="Times New Roman"/>
          <w:szCs w:val="24"/>
        </w:rPr>
        <w:t xml:space="preserve"> </w:t>
      </w:r>
      <w:r>
        <w:rPr>
          <w:rFonts w:eastAsia="Times New Roman"/>
          <w:szCs w:val="24"/>
        </w:rPr>
        <w:t>Τ</w:t>
      </w:r>
      <w:r w:rsidRPr="00AB6583">
        <w:rPr>
          <w:rFonts w:eastAsia="Times New Roman"/>
          <w:szCs w:val="24"/>
        </w:rPr>
        <w:t>άσσεται υπέρ της διατήρησης των συντελεστών ΦΠΑ στα νησιά</w:t>
      </w:r>
      <w:r>
        <w:rPr>
          <w:rFonts w:eastAsia="Times New Roman"/>
          <w:szCs w:val="24"/>
        </w:rPr>
        <w:t>,</w:t>
      </w:r>
      <w:r w:rsidRPr="00AB6583">
        <w:rPr>
          <w:rFonts w:eastAsia="Times New Roman"/>
          <w:szCs w:val="24"/>
        </w:rPr>
        <w:t xml:space="preserve"> σε όλα τα ν</w:t>
      </w:r>
      <w:r w:rsidRPr="00AB6583">
        <w:rPr>
          <w:rFonts w:eastAsia="Times New Roman"/>
          <w:szCs w:val="24"/>
        </w:rPr>
        <w:t>ησιά συνολικά και χωρίς αστερίσκους</w:t>
      </w:r>
      <w:r>
        <w:rPr>
          <w:rFonts w:eastAsia="Times New Roman"/>
          <w:szCs w:val="24"/>
        </w:rPr>
        <w:t>.</w:t>
      </w:r>
      <w:r w:rsidRPr="00AB6583">
        <w:rPr>
          <w:rFonts w:eastAsia="Times New Roman"/>
          <w:szCs w:val="24"/>
        </w:rPr>
        <w:t xml:space="preserve"> </w:t>
      </w:r>
      <w:r>
        <w:rPr>
          <w:rFonts w:eastAsia="Times New Roman"/>
          <w:szCs w:val="24"/>
        </w:rPr>
        <w:t>Π</w:t>
      </w:r>
      <w:r w:rsidRPr="00AB6583">
        <w:rPr>
          <w:rFonts w:eastAsia="Times New Roman"/>
          <w:szCs w:val="24"/>
        </w:rPr>
        <w:t>ροειδοποιού</w:t>
      </w:r>
      <w:r>
        <w:rPr>
          <w:rFonts w:eastAsia="Times New Roman"/>
          <w:szCs w:val="24"/>
        </w:rPr>
        <w:t>με</w:t>
      </w:r>
      <w:r>
        <w:rPr>
          <w:rFonts w:eastAsia="Times New Roman"/>
          <w:szCs w:val="24"/>
        </w:rPr>
        <w:t>,</w:t>
      </w:r>
      <w:r w:rsidRPr="00AB6583">
        <w:rPr>
          <w:rFonts w:eastAsia="Times New Roman"/>
          <w:szCs w:val="24"/>
        </w:rPr>
        <w:t xml:space="preserve"> </w:t>
      </w:r>
      <w:r>
        <w:rPr>
          <w:rFonts w:eastAsia="Times New Roman"/>
          <w:szCs w:val="24"/>
        </w:rPr>
        <w:t>ω</w:t>
      </w:r>
      <w:r w:rsidRPr="00AB6583">
        <w:rPr>
          <w:rFonts w:eastAsia="Times New Roman"/>
          <w:szCs w:val="24"/>
        </w:rPr>
        <w:t>στόσο</w:t>
      </w:r>
      <w:r>
        <w:rPr>
          <w:rFonts w:eastAsia="Times New Roman"/>
          <w:szCs w:val="24"/>
        </w:rPr>
        <w:t>,</w:t>
      </w:r>
      <w:r w:rsidRPr="00AB6583">
        <w:rPr>
          <w:rFonts w:eastAsia="Times New Roman"/>
          <w:szCs w:val="24"/>
        </w:rPr>
        <w:t xml:space="preserve"> </w:t>
      </w:r>
      <w:r>
        <w:rPr>
          <w:rFonts w:eastAsia="Times New Roman"/>
          <w:szCs w:val="24"/>
        </w:rPr>
        <w:t xml:space="preserve">για </w:t>
      </w:r>
      <w:r w:rsidRPr="00AB6583">
        <w:rPr>
          <w:rFonts w:eastAsia="Times New Roman"/>
          <w:szCs w:val="24"/>
        </w:rPr>
        <w:t>τους κινδύνους που προκύπτ</w:t>
      </w:r>
      <w:r>
        <w:rPr>
          <w:rFonts w:eastAsia="Times New Roman"/>
          <w:szCs w:val="24"/>
        </w:rPr>
        <w:t>ουν</w:t>
      </w:r>
      <w:r w:rsidRPr="00AB6583">
        <w:rPr>
          <w:rFonts w:eastAsia="Times New Roman"/>
          <w:szCs w:val="24"/>
        </w:rPr>
        <w:t xml:space="preserve"> από τη </w:t>
      </w:r>
      <w:r>
        <w:rPr>
          <w:rFonts w:eastAsia="Times New Roman"/>
          <w:szCs w:val="24"/>
        </w:rPr>
        <w:t xml:space="preserve">διάταξη αυτή με την </w:t>
      </w:r>
      <w:r>
        <w:rPr>
          <w:rFonts w:eastAsia="Times New Roman"/>
          <w:szCs w:val="24"/>
        </w:rPr>
        <w:lastRenderedPageBreak/>
        <w:t xml:space="preserve">οποία </w:t>
      </w:r>
      <w:r w:rsidRPr="00AB6583">
        <w:rPr>
          <w:rFonts w:eastAsia="Times New Roman"/>
          <w:szCs w:val="24"/>
        </w:rPr>
        <w:t>συνδέετ</w:t>
      </w:r>
      <w:r>
        <w:rPr>
          <w:rFonts w:eastAsia="Times New Roman"/>
          <w:szCs w:val="24"/>
        </w:rPr>
        <w:t>ε</w:t>
      </w:r>
      <w:r w:rsidRPr="00AB6583">
        <w:rPr>
          <w:rFonts w:eastAsia="Times New Roman"/>
          <w:szCs w:val="24"/>
        </w:rPr>
        <w:t xml:space="preserve"> </w:t>
      </w:r>
      <w:r>
        <w:rPr>
          <w:rFonts w:eastAsia="Times New Roman"/>
          <w:szCs w:val="24"/>
        </w:rPr>
        <w:t>εσείς, κύριοι της Κυβέρνησης,</w:t>
      </w:r>
      <w:r w:rsidRPr="00AB6583">
        <w:rPr>
          <w:rFonts w:eastAsia="Times New Roman"/>
          <w:szCs w:val="24"/>
        </w:rPr>
        <w:t xml:space="preserve"> τη διατήρηση των συντελεστών ΦΠΑ στα νησιά με τους μειωμένους συντελεστές</w:t>
      </w:r>
      <w:r>
        <w:rPr>
          <w:rFonts w:eastAsia="Times New Roman"/>
          <w:szCs w:val="24"/>
        </w:rPr>
        <w:t xml:space="preserve"> ΦΠΑ</w:t>
      </w:r>
      <w:r w:rsidRPr="00AB6583">
        <w:rPr>
          <w:rFonts w:eastAsia="Times New Roman"/>
          <w:szCs w:val="24"/>
        </w:rPr>
        <w:t xml:space="preserve"> δηλαδή και το προσφυγικό</w:t>
      </w:r>
      <w:r>
        <w:rPr>
          <w:rFonts w:eastAsia="Times New Roman"/>
          <w:szCs w:val="24"/>
        </w:rPr>
        <w:t>.</w:t>
      </w:r>
      <w:r w:rsidRPr="00AB6583">
        <w:rPr>
          <w:rFonts w:eastAsia="Times New Roman"/>
          <w:szCs w:val="24"/>
        </w:rPr>
        <w:t xml:space="preserve"> </w:t>
      </w:r>
      <w:r>
        <w:rPr>
          <w:rFonts w:eastAsia="Times New Roman"/>
          <w:szCs w:val="24"/>
        </w:rPr>
        <w:t xml:space="preserve">Ο </w:t>
      </w:r>
      <w:r w:rsidRPr="00AB6583">
        <w:rPr>
          <w:rFonts w:eastAsia="Times New Roman"/>
          <w:szCs w:val="24"/>
        </w:rPr>
        <w:t>μεγαλύτερο</w:t>
      </w:r>
      <w:r>
        <w:rPr>
          <w:rFonts w:eastAsia="Times New Roman"/>
          <w:szCs w:val="24"/>
        </w:rPr>
        <w:t>ς</w:t>
      </w:r>
      <w:r w:rsidRPr="00AB6583">
        <w:rPr>
          <w:rFonts w:eastAsia="Times New Roman"/>
          <w:szCs w:val="24"/>
        </w:rPr>
        <w:t xml:space="preserve"> κίνδυνο</w:t>
      </w:r>
      <w:r>
        <w:rPr>
          <w:rFonts w:eastAsia="Times New Roman"/>
          <w:szCs w:val="24"/>
        </w:rPr>
        <w:t>ς</w:t>
      </w:r>
      <w:r w:rsidRPr="00AB6583">
        <w:rPr>
          <w:rFonts w:eastAsia="Times New Roman"/>
          <w:szCs w:val="24"/>
        </w:rPr>
        <w:t xml:space="preserve"> είναι ότι παγιώνεται ένα κακό φαινόμενο στα νησιά</w:t>
      </w:r>
      <w:r>
        <w:rPr>
          <w:rFonts w:eastAsia="Times New Roman"/>
          <w:szCs w:val="24"/>
        </w:rPr>
        <w:t>,</w:t>
      </w:r>
      <w:r w:rsidRPr="00AB6583">
        <w:rPr>
          <w:rFonts w:eastAsia="Times New Roman"/>
          <w:szCs w:val="24"/>
        </w:rPr>
        <w:t xml:space="preserve"> ένα φαινόμενο που ξέρετε πολύ καλά και </w:t>
      </w:r>
      <w:r>
        <w:rPr>
          <w:rFonts w:eastAsia="Times New Roman"/>
          <w:szCs w:val="24"/>
        </w:rPr>
        <w:t>εσείς.</w:t>
      </w:r>
      <w:r w:rsidRPr="00AB6583">
        <w:rPr>
          <w:rFonts w:eastAsia="Times New Roman"/>
          <w:szCs w:val="24"/>
        </w:rPr>
        <w:t xml:space="preserve"> Βλέπω πρώην Υπουργούς </w:t>
      </w:r>
      <w:r>
        <w:rPr>
          <w:rFonts w:eastAsia="Times New Roman"/>
          <w:szCs w:val="24"/>
        </w:rPr>
        <w:t>ε</w:t>
      </w:r>
      <w:r w:rsidRPr="00AB6583">
        <w:rPr>
          <w:rFonts w:eastAsia="Times New Roman"/>
          <w:szCs w:val="24"/>
        </w:rPr>
        <w:t>δώ</w:t>
      </w:r>
      <w:r>
        <w:rPr>
          <w:rFonts w:eastAsia="Times New Roman"/>
          <w:szCs w:val="24"/>
        </w:rPr>
        <w:t>,</w:t>
      </w:r>
      <w:r w:rsidRPr="00AB6583">
        <w:rPr>
          <w:rFonts w:eastAsia="Times New Roman"/>
          <w:szCs w:val="24"/>
        </w:rPr>
        <w:t xml:space="preserve"> βλέπω </w:t>
      </w:r>
      <w:r>
        <w:rPr>
          <w:rFonts w:eastAsia="Times New Roman"/>
          <w:szCs w:val="24"/>
        </w:rPr>
        <w:t>συναδέλφους</w:t>
      </w:r>
      <w:r w:rsidRPr="00AB6583">
        <w:rPr>
          <w:rFonts w:eastAsia="Times New Roman"/>
          <w:szCs w:val="24"/>
        </w:rPr>
        <w:t xml:space="preserve"> που έχουν ασχοληθεί</w:t>
      </w:r>
      <w:r>
        <w:rPr>
          <w:rFonts w:eastAsia="Times New Roman"/>
          <w:szCs w:val="24"/>
        </w:rPr>
        <w:t>,</w:t>
      </w:r>
      <w:r w:rsidRPr="00AB6583">
        <w:rPr>
          <w:rFonts w:eastAsia="Times New Roman"/>
          <w:szCs w:val="24"/>
        </w:rPr>
        <w:t xml:space="preserve"> </w:t>
      </w:r>
      <w:r>
        <w:rPr>
          <w:rFonts w:eastAsia="Times New Roman"/>
          <w:szCs w:val="24"/>
        </w:rPr>
        <w:t>ανεξάρτητα από ποια πτέρυγα</w:t>
      </w:r>
      <w:r w:rsidRPr="00AB6583">
        <w:rPr>
          <w:rFonts w:eastAsia="Times New Roman"/>
          <w:szCs w:val="24"/>
        </w:rPr>
        <w:t xml:space="preserve"> καταγράφουν την</w:t>
      </w:r>
      <w:r w:rsidRPr="00AB6583">
        <w:rPr>
          <w:rFonts w:eastAsia="Times New Roman"/>
          <w:szCs w:val="24"/>
        </w:rPr>
        <w:t xml:space="preserve"> τοποθέτησή του</w:t>
      </w:r>
      <w:r>
        <w:rPr>
          <w:rFonts w:eastAsia="Times New Roman"/>
          <w:szCs w:val="24"/>
        </w:rPr>
        <w:t>ς</w:t>
      </w:r>
      <w:r w:rsidRPr="00AB6583">
        <w:rPr>
          <w:rFonts w:eastAsia="Times New Roman"/>
          <w:szCs w:val="24"/>
        </w:rPr>
        <w:t xml:space="preserve"> </w:t>
      </w:r>
      <w:r>
        <w:rPr>
          <w:rFonts w:eastAsia="Times New Roman"/>
          <w:szCs w:val="24"/>
        </w:rPr>
        <w:t>ε</w:t>
      </w:r>
      <w:r w:rsidRPr="00AB6583">
        <w:rPr>
          <w:rFonts w:eastAsia="Times New Roman"/>
          <w:szCs w:val="24"/>
        </w:rPr>
        <w:t>δ</w:t>
      </w:r>
      <w:r>
        <w:rPr>
          <w:rFonts w:eastAsia="Times New Roman"/>
          <w:szCs w:val="24"/>
        </w:rPr>
        <w:t>ώ,</w:t>
      </w:r>
      <w:r w:rsidRPr="00AB6583">
        <w:rPr>
          <w:rFonts w:eastAsia="Times New Roman"/>
          <w:szCs w:val="24"/>
        </w:rPr>
        <w:t xml:space="preserve"> αλλά</w:t>
      </w:r>
      <w:r>
        <w:rPr>
          <w:rFonts w:eastAsia="Times New Roman"/>
          <w:szCs w:val="24"/>
        </w:rPr>
        <w:t>,</w:t>
      </w:r>
      <w:r w:rsidRPr="00AB6583">
        <w:rPr>
          <w:rFonts w:eastAsia="Times New Roman"/>
          <w:szCs w:val="24"/>
        </w:rPr>
        <w:t xml:space="preserve"> ωστόσο</w:t>
      </w:r>
      <w:r>
        <w:rPr>
          <w:rFonts w:eastAsia="Times New Roman"/>
          <w:szCs w:val="24"/>
        </w:rPr>
        <w:t>,</w:t>
      </w:r>
      <w:r w:rsidRPr="00AB6583">
        <w:rPr>
          <w:rFonts w:eastAsia="Times New Roman"/>
          <w:szCs w:val="24"/>
        </w:rPr>
        <w:t xml:space="preserve"> όλοι ξέρετε πολύ καλά τι </w:t>
      </w:r>
      <w:r>
        <w:rPr>
          <w:rFonts w:eastAsia="Times New Roman"/>
          <w:szCs w:val="24"/>
        </w:rPr>
        <w:t>συμβαίνει</w:t>
      </w:r>
      <w:r w:rsidRPr="00AB6583">
        <w:rPr>
          <w:rFonts w:eastAsia="Times New Roman"/>
          <w:szCs w:val="24"/>
        </w:rPr>
        <w:t xml:space="preserve"> στα νησιά αυτά</w:t>
      </w:r>
      <w:r>
        <w:rPr>
          <w:rFonts w:eastAsia="Times New Roman"/>
          <w:szCs w:val="24"/>
        </w:rPr>
        <w:t>.</w:t>
      </w:r>
      <w:r w:rsidRPr="00AB6583">
        <w:rPr>
          <w:rFonts w:eastAsia="Times New Roman"/>
          <w:szCs w:val="24"/>
        </w:rPr>
        <w:t xml:space="preserve"> </w:t>
      </w:r>
      <w:r>
        <w:rPr>
          <w:rFonts w:eastAsia="Times New Roman"/>
          <w:szCs w:val="24"/>
        </w:rPr>
        <w:t>Ε</w:t>
      </w:r>
      <w:r w:rsidRPr="00AB6583">
        <w:rPr>
          <w:rFonts w:eastAsia="Times New Roman"/>
          <w:szCs w:val="24"/>
        </w:rPr>
        <w:t>μείς επισημαίνουμε τους κινδύνους που παγιών</w:t>
      </w:r>
      <w:r>
        <w:rPr>
          <w:rFonts w:eastAsia="Times New Roman"/>
          <w:szCs w:val="24"/>
        </w:rPr>
        <w:t>ονται</w:t>
      </w:r>
      <w:r w:rsidRPr="00AB6583">
        <w:rPr>
          <w:rFonts w:eastAsia="Times New Roman"/>
          <w:szCs w:val="24"/>
        </w:rPr>
        <w:t xml:space="preserve"> με την εικόνα και ταυτόχρονα δίνει </w:t>
      </w:r>
      <w:r>
        <w:rPr>
          <w:rFonts w:eastAsia="Times New Roman"/>
          <w:szCs w:val="24"/>
        </w:rPr>
        <w:t>μια</w:t>
      </w:r>
      <w:r w:rsidRPr="00AB6583">
        <w:rPr>
          <w:rFonts w:eastAsia="Times New Roman"/>
          <w:szCs w:val="24"/>
        </w:rPr>
        <w:t xml:space="preserve"> ταυτότητα </w:t>
      </w:r>
      <w:r>
        <w:rPr>
          <w:rFonts w:eastAsia="Times New Roman"/>
          <w:szCs w:val="24"/>
        </w:rPr>
        <w:t xml:space="preserve">στα νησιά ότι είναι </w:t>
      </w:r>
      <w:r w:rsidRPr="00AB6583">
        <w:rPr>
          <w:rFonts w:eastAsia="Times New Roman"/>
          <w:szCs w:val="24"/>
        </w:rPr>
        <w:t>χώροι εγκλωβισμού μεταναστών και προσφύγων</w:t>
      </w:r>
      <w:r>
        <w:rPr>
          <w:rFonts w:eastAsia="Times New Roman"/>
          <w:szCs w:val="24"/>
        </w:rPr>
        <w:t>.</w:t>
      </w:r>
      <w:r w:rsidRPr="00AB6583">
        <w:rPr>
          <w:rFonts w:eastAsia="Times New Roman"/>
          <w:szCs w:val="24"/>
        </w:rPr>
        <w:t xml:space="preserve"> </w:t>
      </w:r>
    </w:p>
    <w:p w14:paraId="1123EFCD" w14:textId="77777777" w:rsidR="00A4113B" w:rsidRDefault="00FE19D4">
      <w:pPr>
        <w:spacing w:line="600" w:lineRule="auto"/>
        <w:ind w:firstLine="720"/>
        <w:contextualSpacing/>
        <w:jc w:val="both"/>
        <w:rPr>
          <w:rFonts w:eastAsia="Times New Roman" w:cs="Times New Roman"/>
          <w:szCs w:val="24"/>
        </w:rPr>
      </w:pPr>
      <w:r w:rsidRPr="00F15680">
        <w:rPr>
          <w:rFonts w:eastAsia="Times New Roman" w:cs="Times New Roman"/>
          <w:b/>
          <w:szCs w:val="24"/>
        </w:rPr>
        <w:t>ΠΡΟΕ</w:t>
      </w:r>
      <w:r w:rsidRPr="00F15680">
        <w:rPr>
          <w:rFonts w:eastAsia="Times New Roman" w:cs="Times New Roman"/>
          <w:b/>
          <w:szCs w:val="24"/>
        </w:rPr>
        <w:t xml:space="preserve">ΔΡΕΥΩΝ (Νικήτας Κακλαμάνης): </w:t>
      </w:r>
      <w:r>
        <w:rPr>
          <w:rFonts w:eastAsia="Times New Roman" w:cs="Times New Roman"/>
          <w:szCs w:val="24"/>
        </w:rPr>
        <w:t xml:space="preserve">Ολοκληρώστε, κύριε </w:t>
      </w:r>
      <w:proofErr w:type="spellStart"/>
      <w:r>
        <w:rPr>
          <w:rFonts w:eastAsia="Times New Roman" w:cs="Times New Roman"/>
          <w:szCs w:val="24"/>
        </w:rPr>
        <w:t>Κό</w:t>
      </w:r>
      <w:r>
        <w:rPr>
          <w:rFonts w:eastAsia="Times New Roman" w:cs="Times New Roman"/>
          <w:szCs w:val="24"/>
        </w:rPr>
        <w:t>νσ</w:t>
      </w:r>
      <w:r>
        <w:rPr>
          <w:rFonts w:eastAsia="Times New Roman" w:cs="Times New Roman"/>
          <w:szCs w:val="24"/>
        </w:rPr>
        <w:t>ολα</w:t>
      </w:r>
      <w:proofErr w:type="spellEnd"/>
      <w:r>
        <w:rPr>
          <w:rFonts w:eastAsia="Times New Roman" w:cs="Times New Roman"/>
          <w:szCs w:val="24"/>
        </w:rPr>
        <w:t xml:space="preserve">. </w:t>
      </w:r>
    </w:p>
    <w:p w14:paraId="1123EFCE" w14:textId="77777777" w:rsidR="00A4113B" w:rsidRDefault="00FE19D4">
      <w:pPr>
        <w:spacing w:line="600" w:lineRule="auto"/>
        <w:ind w:firstLine="720"/>
        <w:contextualSpacing/>
        <w:jc w:val="both"/>
        <w:rPr>
          <w:rFonts w:eastAsia="Times New Roman"/>
          <w:szCs w:val="24"/>
        </w:rPr>
      </w:pPr>
      <w:r w:rsidRPr="001C6C82">
        <w:rPr>
          <w:rFonts w:eastAsia="Times New Roman" w:cs="Times New Roman"/>
          <w:b/>
          <w:szCs w:val="24"/>
        </w:rPr>
        <w:t>ΕΜΜΑΝΟΥΗΛ ΚΟΝΣΟΛΑΣ:</w:t>
      </w:r>
      <w:r>
        <w:rPr>
          <w:rFonts w:eastAsia="Times New Roman" w:cs="Times New Roman"/>
          <w:szCs w:val="24"/>
        </w:rPr>
        <w:t xml:space="preserve"> Τ</w:t>
      </w:r>
      <w:r w:rsidRPr="00AB6583">
        <w:rPr>
          <w:rFonts w:eastAsia="Times New Roman"/>
          <w:szCs w:val="24"/>
        </w:rPr>
        <w:t>ελειώνω</w:t>
      </w:r>
      <w:r>
        <w:rPr>
          <w:rFonts w:eastAsia="Times New Roman"/>
          <w:szCs w:val="24"/>
        </w:rPr>
        <w:t>,</w:t>
      </w:r>
      <w:r w:rsidRPr="00AB6583">
        <w:rPr>
          <w:rFonts w:eastAsia="Times New Roman"/>
          <w:szCs w:val="24"/>
        </w:rPr>
        <w:t xml:space="preserve"> κύριε Πρόεδρε</w:t>
      </w:r>
      <w:r>
        <w:rPr>
          <w:rFonts w:eastAsia="Times New Roman"/>
          <w:szCs w:val="24"/>
        </w:rPr>
        <w:t>.</w:t>
      </w:r>
    </w:p>
    <w:p w14:paraId="1123EFCF" w14:textId="77777777" w:rsidR="00A4113B" w:rsidRDefault="00FE19D4">
      <w:pPr>
        <w:spacing w:line="600" w:lineRule="auto"/>
        <w:ind w:firstLine="720"/>
        <w:contextualSpacing/>
        <w:jc w:val="both"/>
        <w:rPr>
          <w:rFonts w:eastAsia="Times New Roman"/>
          <w:szCs w:val="24"/>
        </w:rPr>
      </w:pPr>
      <w:r>
        <w:rPr>
          <w:rFonts w:eastAsia="Times New Roman"/>
          <w:szCs w:val="24"/>
        </w:rPr>
        <w:t xml:space="preserve">Μιλάμε, δηλαδή, </w:t>
      </w:r>
      <w:r w:rsidRPr="00AB6583">
        <w:rPr>
          <w:rFonts w:eastAsia="Times New Roman"/>
          <w:szCs w:val="24"/>
        </w:rPr>
        <w:t xml:space="preserve">για εγκλωβισμό με δική σας </w:t>
      </w:r>
      <w:r>
        <w:rPr>
          <w:rFonts w:eastAsia="Times New Roman"/>
          <w:szCs w:val="24"/>
        </w:rPr>
        <w:t>ε</w:t>
      </w:r>
      <w:r w:rsidRPr="00AB6583">
        <w:rPr>
          <w:rFonts w:eastAsia="Times New Roman"/>
          <w:szCs w:val="24"/>
        </w:rPr>
        <w:t>υθύνη</w:t>
      </w:r>
      <w:r>
        <w:rPr>
          <w:rFonts w:eastAsia="Times New Roman"/>
          <w:szCs w:val="24"/>
        </w:rPr>
        <w:t>.</w:t>
      </w:r>
      <w:r w:rsidRPr="00AB6583">
        <w:rPr>
          <w:rFonts w:eastAsia="Times New Roman"/>
          <w:szCs w:val="24"/>
        </w:rPr>
        <w:t xml:space="preserve"> </w:t>
      </w:r>
      <w:r>
        <w:rPr>
          <w:rFonts w:eastAsia="Times New Roman"/>
          <w:szCs w:val="24"/>
        </w:rPr>
        <w:t>Δ</w:t>
      </w:r>
      <w:r w:rsidRPr="00AB6583">
        <w:rPr>
          <w:rFonts w:eastAsia="Times New Roman"/>
          <w:szCs w:val="24"/>
        </w:rPr>
        <w:t xml:space="preserve">εν </w:t>
      </w:r>
      <w:r>
        <w:rPr>
          <w:rFonts w:eastAsia="Times New Roman"/>
          <w:szCs w:val="24"/>
        </w:rPr>
        <w:t xml:space="preserve">γίνονται </w:t>
      </w:r>
      <w:proofErr w:type="spellStart"/>
      <w:r>
        <w:rPr>
          <w:rFonts w:eastAsia="Times New Roman"/>
          <w:szCs w:val="24"/>
        </w:rPr>
        <w:t>επαναπροωθήσεις</w:t>
      </w:r>
      <w:proofErr w:type="spellEnd"/>
      <w:r>
        <w:rPr>
          <w:rFonts w:eastAsia="Times New Roman"/>
          <w:szCs w:val="24"/>
        </w:rPr>
        <w:t xml:space="preserve"> -</w:t>
      </w:r>
      <w:r w:rsidRPr="00AB6583">
        <w:rPr>
          <w:rFonts w:eastAsia="Times New Roman"/>
          <w:szCs w:val="24"/>
        </w:rPr>
        <w:t>το ξέρετε πολύ καλά</w:t>
      </w:r>
      <w:r>
        <w:rPr>
          <w:rFonts w:eastAsia="Times New Roman"/>
          <w:szCs w:val="24"/>
        </w:rPr>
        <w:t>-</w:t>
      </w:r>
      <w:r w:rsidRPr="00AB6583">
        <w:rPr>
          <w:rFonts w:eastAsia="Times New Roman"/>
          <w:szCs w:val="24"/>
        </w:rPr>
        <w:t xml:space="preserve"> </w:t>
      </w:r>
      <w:r>
        <w:rPr>
          <w:rFonts w:eastAsia="Times New Roman"/>
          <w:szCs w:val="24"/>
        </w:rPr>
        <w:t>μ</w:t>
      </w:r>
      <w:r w:rsidRPr="00AB6583">
        <w:rPr>
          <w:rFonts w:eastAsia="Times New Roman"/>
          <w:szCs w:val="24"/>
        </w:rPr>
        <w:t>ε βάση τη Συμφωνία Ευρώπης και Τουρκίας</w:t>
      </w:r>
      <w:r>
        <w:rPr>
          <w:rFonts w:eastAsia="Times New Roman"/>
          <w:szCs w:val="24"/>
        </w:rPr>
        <w:t>,</w:t>
      </w:r>
      <w:r w:rsidRPr="00AB6583">
        <w:rPr>
          <w:rFonts w:eastAsia="Times New Roman"/>
          <w:szCs w:val="24"/>
        </w:rPr>
        <w:t xml:space="preserve"> αλλά ούτε εξετάζονται με ταχύτητα οι αιτήσεις ασύλου</w:t>
      </w:r>
      <w:r>
        <w:rPr>
          <w:rFonts w:eastAsia="Times New Roman"/>
          <w:szCs w:val="24"/>
        </w:rPr>
        <w:t>,</w:t>
      </w:r>
      <w:r w:rsidRPr="00AB6583">
        <w:rPr>
          <w:rFonts w:eastAsia="Times New Roman"/>
          <w:szCs w:val="24"/>
        </w:rPr>
        <w:t xml:space="preserve"> που τόσες φορές έχετε </w:t>
      </w:r>
      <w:r>
        <w:rPr>
          <w:rFonts w:eastAsia="Times New Roman"/>
          <w:szCs w:val="24"/>
        </w:rPr>
        <w:t xml:space="preserve">δεσμευτεί </w:t>
      </w:r>
      <w:r w:rsidRPr="00AB6583">
        <w:rPr>
          <w:rFonts w:eastAsia="Times New Roman"/>
          <w:szCs w:val="24"/>
        </w:rPr>
        <w:lastRenderedPageBreak/>
        <w:t xml:space="preserve">στην </w:t>
      </w:r>
      <w:r>
        <w:rPr>
          <w:rFonts w:eastAsia="Times New Roman"/>
          <w:szCs w:val="24"/>
        </w:rPr>
        <w:t>Εθνική Α</w:t>
      </w:r>
      <w:r w:rsidRPr="00AB6583">
        <w:rPr>
          <w:rFonts w:eastAsia="Times New Roman"/>
          <w:szCs w:val="24"/>
        </w:rPr>
        <w:t>ντιπροσωπεία</w:t>
      </w:r>
      <w:r>
        <w:rPr>
          <w:rFonts w:eastAsia="Times New Roman"/>
          <w:szCs w:val="24"/>
        </w:rPr>
        <w:t xml:space="preserve">. </w:t>
      </w:r>
      <w:proofErr w:type="spellStart"/>
      <w:r w:rsidRPr="00B8676A">
        <w:rPr>
          <w:rFonts w:eastAsia="Times New Roman"/>
          <w:szCs w:val="24"/>
        </w:rPr>
        <w:t>Εργαλειοποιείτ</w:t>
      </w:r>
      <w:r>
        <w:rPr>
          <w:rFonts w:eastAsia="Times New Roman"/>
          <w:szCs w:val="24"/>
        </w:rPr>
        <w:t>ε</w:t>
      </w:r>
      <w:proofErr w:type="spellEnd"/>
      <w:r w:rsidRPr="00B8676A">
        <w:rPr>
          <w:rFonts w:eastAsia="Times New Roman"/>
          <w:szCs w:val="24"/>
        </w:rPr>
        <w:t xml:space="preserve"> </w:t>
      </w:r>
      <w:r>
        <w:rPr>
          <w:rFonts w:eastAsia="Times New Roman"/>
          <w:szCs w:val="24"/>
        </w:rPr>
        <w:t xml:space="preserve">ή δεν </w:t>
      </w:r>
      <w:proofErr w:type="spellStart"/>
      <w:r>
        <w:rPr>
          <w:rFonts w:eastAsia="Times New Roman"/>
          <w:szCs w:val="24"/>
        </w:rPr>
        <w:t>ε</w:t>
      </w:r>
      <w:r w:rsidRPr="00B8676A">
        <w:rPr>
          <w:rFonts w:eastAsia="Times New Roman"/>
          <w:szCs w:val="24"/>
        </w:rPr>
        <w:t>ργαλειοποιείτ</w:t>
      </w:r>
      <w:r>
        <w:rPr>
          <w:rFonts w:eastAsia="Times New Roman"/>
          <w:szCs w:val="24"/>
        </w:rPr>
        <w:t>ε</w:t>
      </w:r>
      <w:proofErr w:type="spellEnd"/>
      <w:r w:rsidRPr="00AB6583">
        <w:rPr>
          <w:rFonts w:eastAsia="Times New Roman"/>
          <w:szCs w:val="24"/>
        </w:rPr>
        <w:t xml:space="preserve"> το μεταναστευτικό</w:t>
      </w:r>
      <w:r>
        <w:rPr>
          <w:rFonts w:eastAsia="Times New Roman"/>
          <w:szCs w:val="24"/>
        </w:rPr>
        <w:t>;</w:t>
      </w:r>
      <w:r w:rsidRPr="00AB6583">
        <w:rPr>
          <w:rFonts w:eastAsia="Times New Roman"/>
          <w:szCs w:val="24"/>
        </w:rPr>
        <w:t xml:space="preserve"> </w:t>
      </w:r>
      <w:r>
        <w:rPr>
          <w:rFonts w:eastAsia="Times New Roman"/>
          <w:szCs w:val="24"/>
        </w:rPr>
        <w:t>Α</w:t>
      </w:r>
      <w:r w:rsidRPr="00AB6583">
        <w:rPr>
          <w:rFonts w:eastAsia="Times New Roman"/>
          <w:szCs w:val="24"/>
        </w:rPr>
        <w:t xml:space="preserve">υτό είναι </w:t>
      </w:r>
      <w:r>
        <w:rPr>
          <w:rFonts w:eastAsia="Times New Roman"/>
          <w:szCs w:val="24"/>
        </w:rPr>
        <w:t>μια</w:t>
      </w:r>
      <w:r w:rsidRPr="00AB6583">
        <w:rPr>
          <w:rFonts w:eastAsia="Times New Roman"/>
          <w:szCs w:val="24"/>
        </w:rPr>
        <w:t xml:space="preserve"> παράμετρος που πρέπει να απαντηθεί σήμερα</w:t>
      </w:r>
      <w:r>
        <w:rPr>
          <w:rFonts w:eastAsia="Times New Roman"/>
          <w:szCs w:val="24"/>
        </w:rPr>
        <w:t>.</w:t>
      </w:r>
    </w:p>
    <w:p w14:paraId="1123EFD0" w14:textId="77777777" w:rsidR="00A4113B" w:rsidRDefault="00FE19D4">
      <w:pPr>
        <w:spacing w:line="600" w:lineRule="auto"/>
        <w:ind w:firstLine="720"/>
        <w:contextualSpacing/>
        <w:jc w:val="both"/>
        <w:rPr>
          <w:rFonts w:eastAsia="Times New Roman"/>
          <w:szCs w:val="24"/>
        </w:rPr>
      </w:pPr>
      <w:r>
        <w:rPr>
          <w:rFonts w:eastAsia="Times New Roman"/>
          <w:szCs w:val="24"/>
        </w:rPr>
        <w:t>Κ</w:t>
      </w:r>
      <w:r w:rsidRPr="00AB6583">
        <w:rPr>
          <w:rFonts w:eastAsia="Times New Roman"/>
          <w:szCs w:val="24"/>
        </w:rPr>
        <w:t>λείνοντας</w:t>
      </w:r>
      <w:r>
        <w:rPr>
          <w:rFonts w:eastAsia="Times New Roman"/>
          <w:szCs w:val="24"/>
        </w:rPr>
        <w:t>,</w:t>
      </w:r>
      <w:r w:rsidRPr="00AB6583">
        <w:rPr>
          <w:rFonts w:eastAsia="Times New Roman"/>
          <w:szCs w:val="24"/>
        </w:rPr>
        <w:t xml:space="preserve"> θα ήθελα να έρθ</w:t>
      </w:r>
      <w:r w:rsidRPr="00AB6583">
        <w:rPr>
          <w:rFonts w:eastAsia="Times New Roman"/>
          <w:szCs w:val="24"/>
        </w:rPr>
        <w:t xml:space="preserve">ω και στην τρίτη παράγραφο του </w:t>
      </w:r>
      <w:r>
        <w:rPr>
          <w:rFonts w:eastAsia="Times New Roman"/>
          <w:szCs w:val="24"/>
        </w:rPr>
        <w:t>νομοσχεδίου</w:t>
      </w:r>
      <w:r>
        <w:rPr>
          <w:rFonts w:eastAsia="Times New Roman"/>
          <w:szCs w:val="24"/>
        </w:rPr>
        <w:t>,</w:t>
      </w:r>
      <w:r>
        <w:rPr>
          <w:rFonts w:eastAsia="Times New Roman"/>
          <w:szCs w:val="24"/>
        </w:rPr>
        <w:t xml:space="preserve"> </w:t>
      </w:r>
      <w:r w:rsidRPr="00AB6583">
        <w:rPr>
          <w:rFonts w:eastAsia="Times New Roman"/>
          <w:szCs w:val="24"/>
        </w:rPr>
        <w:t xml:space="preserve">που αφορά το μεταφορικό ισοδύναμο για τον Άγιο </w:t>
      </w:r>
      <w:r>
        <w:rPr>
          <w:rFonts w:eastAsia="Times New Roman"/>
          <w:szCs w:val="24"/>
        </w:rPr>
        <w:t>Ευ</w:t>
      </w:r>
      <w:r w:rsidRPr="00AB6583">
        <w:rPr>
          <w:rFonts w:eastAsia="Times New Roman"/>
          <w:szCs w:val="24"/>
        </w:rPr>
        <w:t>στράτιο</w:t>
      </w:r>
      <w:r>
        <w:rPr>
          <w:rFonts w:eastAsia="Times New Roman"/>
          <w:szCs w:val="24"/>
        </w:rPr>
        <w:t>.</w:t>
      </w:r>
      <w:r w:rsidRPr="00AB6583">
        <w:rPr>
          <w:rFonts w:eastAsia="Times New Roman"/>
          <w:szCs w:val="24"/>
        </w:rPr>
        <w:t xml:space="preserve"> </w:t>
      </w:r>
      <w:r>
        <w:rPr>
          <w:rFonts w:eastAsia="Times New Roman"/>
          <w:szCs w:val="24"/>
        </w:rPr>
        <w:t>Ε</w:t>
      </w:r>
      <w:r w:rsidRPr="00AB6583">
        <w:rPr>
          <w:rFonts w:eastAsia="Times New Roman"/>
          <w:szCs w:val="24"/>
        </w:rPr>
        <w:t>ίναι κάτι το οποίο εμείς ψηφίζουμε θετικά</w:t>
      </w:r>
      <w:r>
        <w:rPr>
          <w:rFonts w:eastAsia="Times New Roman"/>
          <w:szCs w:val="24"/>
        </w:rPr>
        <w:t>,</w:t>
      </w:r>
      <w:r w:rsidRPr="00AB6583">
        <w:rPr>
          <w:rFonts w:eastAsia="Times New Roman"/>
          <w:szCs w:val="24"/>
        </w:rPr>
        <w:t xml:space="preserve"> </w:t>
      </w:r>
      <w:r>
        <w:rPr>
          <w:rFonts w:eastAsia="Times New Roman"/>
          <w:szCs w:val="24"/>
        </w:rPr>
        <w:t>ω</w:t>
      </w:r>
      <w:r w:rsidRPr="00AB6583">
        <w:rPr>
          <w:rFonts w:eastAsia="Times New Roman"/>
          <w:szCs w:val="24"/>
        </w:rPr>
        <w:t>στόσο</w:t>
      </w:r>
      <w:r>
        <w:rPr>
          <w:rFonts w:eastAsia="Times New Roman"/>
          <w:szCs w:val="24"/>
        </w:rPr>
        <w:t>,</w:t>
      </w:r>
      <w:r w:rsidRPr="00AB6583">
        <w:rPr>
          <w:rFonts w:eastAsia="Times New Roman"/>
          <w:szCs w:val="24"/>
        </w:rPr>
        <w:t xml:space="preserve"> </w:t>
      </w:r>
      <w:r>
        <w:rPr>
          <w:rFonts w:eastAsia="Times New Roman"/>
          <w:szCs w:val="24"/>
        </w:rPr>
        <w:t>όμως,</w:t>
      </w:r>
      <w:r w:rsidRPr="00AB6583">
        <w:rPr>
          <w:rFonts w:eastAsia="Times New Roman"/>
          <w:szCs w:val="24"/>
        </w:rPr>
        <w:t xml:space="preserve"> έχουμε επισημάνει από το Βήμα της Βουλής πολλές φορές ότι το μεταφορικό ισοδύναμο πρέπει να λειτ</w:t>
      </w:r>
      <w:r w:rsidRPr="00AB6583">
        <w:rPr>
          <w:rFonts w:eastAsia="Times New Roman"/>
          <w:szCs w:val="24"/>
        </w:rPr>
        <w:t>ουργήσει σε άλλη βάση</w:t>
      </w:r>
      <w:r>
        <w:rPr>
          <w:rFonts w:eastAsia="Times New Roman"/>
          <w:szCs w:val="24"/>
        </w:rPr>
        <w:t>,</w:t>
      </w:r>
      <w:r w:rsidRPr="00AB6583">
        <w:rPr>
          <w:rFonts w:eastAsia="Times New Roman"/>
          <w:szCs w:val="24"/>
        </w:rPr>
        <w:t xml:space="preserve"> χωρίς αποκλεισμούς σε νησιώτες</w:t>
      </w:r>
      <w:r>
        <w:rPr>
          <w:rFonts w:eastAsia="Times New Roman"/>
          <w:szCs w:val="24"/>
        </w:rPr>
        <w:t>,</w:t>
      </w:r>
      <w:r w:rsidRPr="00AB6583">
        <w:rPr>
          <w:rFonts w:eastAsia="Times New Roman"/>
          <w:szCs w:val="24"/>
        </w:rPr>
        <w:t xml:space="preserve"> σε ομάδες επαγγελματιών του τουρισμού</w:t>
      </w:r>
      <w:r>
        <w:rPr>
          <w:rFonts w:eastAsia="Times New Roman"/>
          <w:szCs w:val="24"/>
        </w:rPr>
        <w:t>,</w:t>
      </w:r>
      <w:r w:rsidRPr="00AB6583">
        <w:rPr>
          <w:rFonts w:eastAsia="Times New Roman"/>
          <w:szCs w:val="24"/>
        </w:rPr>
        <w:t xml:space="preserve"> σε ομάδες επαγγελματιών </w:t>
      </w:r>
      <w:r>
        <w:rPr>
          <w:rFonts w:eastAsia="Times New Roman"/>
          <w:szCs w:val="24"/>
        </w:rPr>
        <w:t xml:space="preserve">των νησιών. </w:t>
      </w:r>
    </w:p>
    <w:p w14:paraId="1123EFD1" w14:textId="77777777" w:rsidR="00A4113B" w:rsidRDefault="00FE19D4">
      <w:pPr>
        <w:spacing w:line="600" w:lineRule="auto"/>
        <w:ind w:firstLine="720"/>
        <w:contextualSpacing/>
        <w:jc w:val="both"/>
        <w:rPr>
          <w:rFonts w:eastAsia="Times New Roman" w:cs="Times New Roman"/>
          <w:szCs w:val="24"/>
        </w:rPr>
      </w:pPr>
      <w:r w:rsidRPr="00F15680">
        <w:rPr>
          <w:rFonts w:eastAsia="Times New Roman" w:cs="Times New Roman"/>
          <w:b/>
          <w:szCs w:val="24"/>
        </w:rPr>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Κόνσολα</w:t>
      </w:r>
      <w:proofErr w:type="spellEnd"/>
      <w:r>
        <w:rPr>
          <w:rFonts w:eastAsia="Times New Roman" w:cs="Times New Roman"/>
          <w:szCs w:val="24"/>
        </w:rPr>
        <w:t>, παρακαλώ</w:t>
      </w:r>
      <w:r>
        <w:rPr>
          <w:rFonts w:eastAsia="Times New Roman" w:cs="Times New Roman"/>
          <w:szCs w:val="24"/>
        </w:rPr>
        <w:t>,</w:t>
      </w:r>
      <w:r>
        <w:rPr>
          <w:rFonts w:eastAsia="Times New Roman" w:cs="Times New Roman"/>
          <w:szCs w:val="24"/>
        </w:rPr>
        <w:t xml:space="preserve"> ολοκληρώστε. </w:t>
      </w:r>
    </w:p>
    <w:p w14:paraId="1123EFD2" w14:textId="77777777" w:rsidR="00A4113B" w:rsidRDefault="00FE19D4">
      <w:pPr>
        <w:spacing w:line="600" w:lineRule="auto"/>
        <w:ind w:firstLine="720"/>
        <w:contextualSpacing/>
        <w:jc w:val="both"/>
        <w:rPr>
          <w:rFonts w:eastAsia="Times New Roman"/>
          <w:szCs w:val="24"/>
        </w:rPr>
      </w:pPr>
      <w:r w:rsidRPr="00B16B76">
        <w:rPr>
          <w:rFonts w:eastAsia="Times New Roman" w:cs="Times New Roman"/>
          <w:b/>
          <w:szCs w:val="24"/>
        </w:rPr>
        <w:t xml:space="preserve">ΕΜΜΑΝΟΥΗΛ ΚΟΝΣΟΛΑΣ: </w:t>
      </w:r>
      <w:r>
        <w:rPr>
          <w:rFonts w:eastAsia="Times New Roman"/>
          <w:szCs w:val="24"/>
        </w:rPr>
        <w:t xml:space="preserve">Στο πλαίσιο αυτό </w:t>
      </w:r>
      <w:r w:rsidRPr="00AB6583">
        <w:rPr>
          <w:rFonts w:eastAsia="Times New Roman"/>
          <w:szCs w:val="24"/>
        </w:rPr>
        <w:t xml:space="preserve">θα ήθελα να παρακαλέσω και τον </w:t>
      </w:r>
      <w:r>
        <w:rPr>
          <w:rFonts w:eastAsia="Times New Roman"/>
          <w:szCs w:val="24"/>
        </w:rPr>
        <w:t>Αντιπρόεδρο της Κυβέρνησης</w:t>
      </w:r>
      <w:r w:rsidRPr="00AB6583">
        <w:rPr>
          <w:rFonts w:eastAsia="Times New Roman"/>
          <w:szCs w:val="24"/>
        </w:rPr>
        <w:t xml:space="preserve"> </w:t>
      </w:r>
      <w:r>
        <w:rPr>
          <w:rFonts w:eastAsia="Times New Roman"/>
          <w:szCs w:val="24"/>
        </w:rPr>
        <w:t>-</w:t>
      </w:r>
      <w:r w:rsidRPr="00AB6583">
        <w:rPr>
          <w:rFonts w:eastAsia="Times New Roman"/>
          <w:szCs w:val="24"/>
        </w:rPr>
        <w:t>ξέρω τις ευαισθησίες του</w:t>
      </w:r>
      <w:r>
        <w:rPr>
          <w:rFonts w:eastAsia="Times New Roman"/>
          <w:szCs w:val="24"/>
        </w:rPr>
        <w:t>-</w:t>
      </w:r>
      <w:r w:rsidRPr="00AB6583">
        <w:rPr>
          <w:rFonts w:eastAsia="Times New Roman"/>
          <w:szCs w:val="24"/>
        </w:rPr>
        <w:t xml:space="preserve"> να δει </w:t>
      </w:r>
      <w:r>
        <w:rPr>
          <w:rFonts w:eastAsia="Times New Roman"/>
          <w:szCs w:val="24"/>
        </w:rPr>
        <w:t xml:space="preserve">την </w:t>
      </w:r>
      <w:r w:rsidRPr="00AB6583">
        <w:rPr>
          <w:rFonts w:eastAsia="Times New Roman"/>
          <w:szCs w:val="24"/>
        </w:rPr>
        <w:t>προοπτική της απόλυτης εφαρμ</w:t>
      </w:r>
      <w:r>
        <w:rPr>
          <w:rFonts w:eastAsia="Times New Roman"/>
          <w:szCs w:val="24"/>
        </w:rPr>
        <w:t xml:space="preserve">ογής του μεταφορικού ισοδύναμου, </w:t>
      </w:r>
      <w:r w:rsidRPr="00AB6583">
        <w:rPr>
          <w:rFonts w:eastAsia="Times New Roman"/>
          <w:szCs w:val="24"/>
        </w:rPr>
        <w:t>γιατί αυτό δεν αντισταθμίζει την κατάργηση των μειωμένων συντελεστών ΦΠΑ στα νησιά</w:t>
      </w:r>
      <w:r>
        <w:rPr>
          <w:rFonts w:eastAsia="Times New Roman"/>
          <w:szCs w:val="24"/>
        </w:rPr>
        <w:t>,</w:t>
      </w:r>
      <w:r w:rsidRPr="00AB6583">
        <w:rPr>
          <w:rFonts w:eastAsia="Times New Roman"/>
          <w:szCs w:val="24"/>
        </w:rPr>
        <w:t xml:space="preserve"> που </w:t>
      </w:r>
      <w:r w:rsidRPr="00AB6583">
        <w:rPr>
          <w:rFonts w:eastAsia="Times New Roman"/>
          <w:szCs w:val="24"/>
        </w:rPr>
        <w:lastRenderedPageBreak/>
        <w:t>ήταν το μόν</w:t>
      </w:r>
      <w:r w:rsidRPr="00AB6583">
        <w:rPr>
          <w:rFonts w:eastAsia="Times New Roman"/>
          <w:szCs w:val="24"/>
        </w:rPr>
        <w:t xml:space="preserve">ο αναπτυξιακό εργαλείο που υπήρχε και </w:t>
      </w:r>
      <w:r>
        <w:rPr>
          <w:rFonts w:eastAsia="Times New Roman"/>
          <w:szCs w:val="24"/>
        </w:rPr>
        <w:t xml:space="preserve">με δική σας υπαιτιότητα το έχετε καταργήσει. </w:t>
      </w:r>
    </w:p>
    <w:p w14:paraId="1123EFD3" w14:textId="77777777" w:rsidR="00A4113B" w:rsidRDefault="00FE19D4">
      <w:pPr>
        <w:spacing w:line="600" w:lineRule="auto"/>
        <w:ind w:firstLine="720"/>
        <w:contextualSpacing/>
        <w:jc w:val="both"/>
        <w:rPr>
          <w:rFonts w:eastAsia="Times New Roman"/>
          <w:szCs w:val="24"/>
        </w:rPr>
      </w:pPr>
      <w:r w:rsidRPr="00AB6583">
        <w:rPr>
          <w:rFonts w:eastAsia="Times New Roman"/>
          <w:szCs w:val="24"/>
        </w:rPr>
        <w:t>Ευχαριστώ</w:t>
      </w:r>
      <w:r>
        <w:rPr>
          <w:rFonts w:eastAsia="Times New Roman"/>
          <w:szCs w:val="24"/>
        </w:rPr>
        <w:t xml:space="preserve">, κύριε Πρόεδρε. </w:t>
      </w:r>
    </w:p>
    <w:p w14:paraId="1123EFD4" w14:textId="77777777" w:rsidR="00A4113B" w:rsidRDefault="00FE19D4">
      <w:pPr>
        <w:spacing w:line="600" w:lineRule="auto"/>
        <w:ind w:firstLine="720"/>
        <w:contextualSpacing/>
        <w:jc w:val="both"/>
        <w:rPr>
          <w:rFonts w:eastAsia="Times New Roman" w:cs="Times New Roman"/>
          <w:szCs w:val="24"/>
        </w:rPr>
      </w:pPr>
      <w:r w:rsidRPr="00F15680">
        <w:rPr>
          <w:rFonts w:eastAsia="Times New Roman" w:cs="Times New Roman"/>
          <w:b/>
          <w:szCs w:val="24"/>
        </w:rPr>
        <w:t xml:space="preserve">ΠΡΟΕΔΡΕΥΩΝ (Νικήτας Κακλαμάνης): </w:t>
      </w:r>
      <w:r>
        <w:rPr>
          <w:rFonts w:eastAsia="Times New Roman" w:cs="Times New Roman"/>
          <w:szCs w:val="24"/>
        </w:rPr>
        <w:t xml:space="preserve">Στο σημείο αυτό κλείνει το σύστημα για τις εγγραφές των ομιλητών. </w:t>
      </w:r>
    </w:p>
    <w:p w14:paraId="1123EFD5" w14:textId="77777777" w:rsidR="00A4113B" w:rsidRDefault="00FE19D4">
      <w:pPr>
        <w:spacing w:line="600" w:lineRule="auto"/>
        <w:ind w:firstLine="720"/>
        <w:contextualSpacing/>
        <w:jc w:val="both"/>
        <w:rPr>
          <w:rFonts w:eastAsia="Times New Roman"/>
          <w:szCs w:val="24"/>
        </w:rPr>
      </w:pPr>
      <w:r>
        <w:rPr>
          <w:rFonts w:eastAsia="Times New Roman" w:cs="Times New Roman"/>
          <w:szCs w:val="24"/>
        </w:rPr>
        <w:t xml:space="preserve">Τον λόγο έχει ο Αντιπρόεδρος της Κυβέρνησης, </w:t>
      </w:r>
      <w:r>
        <w:rPr>
          <w:rFonts w:eastAsia="Times New Roman" w:cs="Times New Roman"/>
          <w:szCs w:val="24"/>
        </w:rPr>
        <w:t xml:space="preserve">κ. Ιωάννης Δραγασάκης </w:t>
      </w:r>
      <w:r w:rsidRPr="00AB6583">
        <w:rPr>
          <w:rFonts w:eastAsia="Times New Roman"/>
          <w:szCs w:val="24"/>
        </w:rPr>
        <w:t xml:space="preserve">για </w:t>
      </w:r>
      <w:r>
        <w:rPr>
          <w:rFonts w:eastAsia="Times New Roman"/>
          <w:szCs w:val="24"/>
        </w:rPr>
        <w:t xml:space="preserve">τρία </w:t>
      </w:r>
      <w:r w:rsidRPr="00AB6583">
        <w:rPr>
          <w:rFonts w:eastAsia="Times New Roman"/>
          <w:szCs w:val="24"/>
        </w:rPr>
        <w:t>λεπτά</w:t>
      </w:r>
      <w:r>
        <w:rPr>
          <w:rFonts w:eastAsia="Times New Roman"/>
          <w:szCs w:val="24"/>
        </w:rPr>
        <w:t>, για</w:t>
      </w:r>
      <w:r w:rsidRPr="00AB6583">
        <w:rPr>
          <w:rFonts w:eastAsia="Times New Roman"/>
          <w:szCs w:val="24"/>
        </w:rPr>
        <w:t xml:space="preserve"> να απαντήσει </w:t>
      </w:r>
      <w:r>
        <w:rPr>
          <w:rFonts w:eastAsia="Times New Roman"/>
          <w:szCs w:val="24"/>
        </w:rPr>
        <w:t>στο</w:t>
      </w:r>
      <w:r w:rsidRPr="00AB6583">
        <w:rPr>
          <w:rFonts w:eastAsia="Times New Roman"/>
          <w:szCs w:val="24"/>
        </w:rPr>
        <w:t xml:space="preserve"> συγκεκριμένο θέμα</w:t>
      </w:r>
      <w:r>
        <w:rPr>
          <w:rFonts w:eastAsia="Times New Roman"/>
          <w:szCs w:val="24"/>
        </w:rPr>
        <w:t>.</w:t>
      </w:r>
    </w:p>
    <w:p w14:paraId="1123EFD6" w14:textId="77777777" w:rsidR="00A4113B" w:rsidRDefault="00FE19D4">
      <w:pPr>
        <w:spacing w:line="600" w:lineRule="auto"/>
        <w:ind w:firstLine="720"/>
        <w:contextualSpacing/>
        <w:jc w:val="both"/>
        <w:rPr>
          <w:rFonts w:eastAsia="Times New Roman"/>
          <w:szCs w:val="24"/>
        </w:rPr>
      </w:pPr>
      <w:r w:rsidRPr="003C0426">
        <w:rPr>
          <w:rFonts w:eastAsia="Times New Roman" w:cs="Times New Roman"/>
          <w:b/>
          <w:szCs w:val="24"/>
        </w:rPr>
        <w:t>ΙΩΑΝΝΗΣ ΔΡΑΓΑΣΑΚΗΣ (</w:t>
      </w:r>
      <w:r w:rsidRPr="003C0426">
        <w:rPr>
          <w:rFonts w:eastAsia="Times New Roman" w:cs="Times New Roman"/>
          <w:b/>
          <w:szCs w:val="24"/>
        </w:rPr>
        <w:t xml:space="preserve">Αντιπρόεδρος της Κυβέρνησης </w:t>
      </w:r>
      <w:r>
        <w:rPr>
          <w:rFonts w:eastAsia="Times New Roman" w:cs="Times New Roman"/>
          <w:b/>
          <w:szCs w:val="24"/>
        </w:rPr>
        <w:t xml:space="preserve">και </w:t>
      </w:r>
      <w:r w:rsidRPr="003C0426">
        <w:rPr>
          <w:rFonts w:eastAsia="Times New Roman" w:cs="Times New Roman"/>
          <w:b/>
          <w:szCs w:val="24"/>
        </w:rPr>
        <w:t xml:space="preserve">Υπουργός Οικονομίας και Ανάπτυξης): </w:t>
      </w:r>
      <w:r>
        <w:rPr>
          <w:rFonts w:eastAsia="Times New Roman"/>
          <w:szCs w:val="24"/>
        </w:rPr>
        <w:t xml:space="preserve"> Σ</w:t>
      </w:r>
      <w:r w:rsidRPr="00AB6583">
        <w:rPr>
          <w:rFonts w:eastAsia="Times New Roman"/>
          <w:szCs w:val="24"/>
        </w:rPr>
        <w:t xml:space="preserve">το θέμα </w:t>
      </w:r>
      <w:r>
        <w:rPr>
          <w:rFonts w:eastAsia="Times New Roman"/>
          <w:szCs w:val="24"/>
        </w:rPr>
        <w:t xml:space="preserve">αυτό υπήρξαν κάποια σχόλια εκτός Βουλής. Απαντήθηκαν με δελτίο </w:t>
      </w:r>
      <w:r>
        <w:rPr>
          <w:rFonts w:eastAsia="Times New Roman"/>
          <w:szCs w:val="24"/>
        </w:rPr>
        <w:t>Τ</w:t>
      </w:r>
      <w:r>
        <w:rPr>
          <w:rFonts w:eastAsia="Times New Roman"/>
          <w:szCs w:val="24"/>
        </w:rPr>
        <w:t>ύπου του Υπουργε</w:t>
      </w:r>
      <w:r>
        <w:rPr>
          <w:rFonts w:eastAsia="Times New Roman"/>
          <w:szCs w:val="24"/>
        </w:rPr>
        <w:t xml:space="preserve">ίου. Ίσως δεν το ξέρει ο κ. </w:t>
      </w:r>
      <w:proofErr w:type="spellStart"/>
      <w:r>
        <w:rPr>
          <w:rFonts w:eastAsia="Times New Roman"/>
          <w:szCs w:val="24"/>
        </w:rPr>
        <w:t>Κόνσολας</w:t>
      </w:r>
      <w:proofErr w:type="spellEnd"/>
      <w:r>
        <w:rPr>
          <w:rFonts w:eastAsia="Times New Roman"/>
          <w:szCs w:val="24"/>
        </w:rPr>
        <w:t xml:space="preserve">, γι’ αυτό αντέδρασε. </w:t>
      </w:r>
    </w:p>
    <w:p w14:paraId="1123EFD7" w14:textId="77777777" w:rsidR="00A4113B" w:rsidRDefault="00FE19D4">
      <w:pPr>
        <w:spacing w:line="600" w:lineRule="auto"/>
        <w:ind w:firstLine="720"/>
        <w:contextualSpacing/>
        <w:jc w:val="both"/>
        <w:rPr>
          <w:rFonts w:eastAsia="Times New Roman" w:cs="Times New Roman"/>
          <w:szCs w:val="24"/>
        </w:rPr>
      </w:pPr>
      <w:r>
        <w:rPr>
          <w:rFonts w:eastAsia="Times New Roman"/>
          <w:szCs w:val="24"/>
        </w:rPr>
        <w:t>Πώς έχει το θέμα; Ε</w:t>
      </w:r>
      <w:r w:rsidRPr="00AB6583">
        <w:rPr>
          <w:rFonts w:eastAsia="Times New Roman"/>
          <w:szCs w:val="24"/>
        </w:rPr>
        <w:t xml:space="preserve">ίχαμε </w:t>
      </w:r>
      <w:r>
        <w:rPr>
          <w:rFonts w:eastAsia="Times New Roman"/>
          <w:szCs w:val="24"/>
        </w:rPr>
        <w:t>μια</w:t>
      </w:r>
      <w:r w:rsidRPr="00AB6583">
        <w:rPr>
          <w:rFonts w:eastAsia="Times New Roman"/>
          <w:szCs w:val="24"/>
        </w:rPr>
        <w:t xml:space="preserve"> αναλυτική και νομίζω ουσιαστική συζήτηση στην </w:t>
      </w:r>
      <w:r>
        <w:rPr>
          <w:rFonts w:eastAsia="Times New Roman"/>
          <w:szCs w:val="24"/>
        </w:rPr>
        <w:t>ε</w:t>
      </w:r>
      <w:r w:rsidRPr="00AB6583">
        <w:rPr>
          <w:rFonts w:eastAsia="Times New Roman"/>
          <w:szCs w:val="24"/>
        </w:rPr>
        <w:t>πιτροπή</w:t>
      </w:r>
      <w:r>
        <w:rPr>
          <w:rFonts w:eastAsia="Times New Roman"/>
          <w:szCs w:val="24"/>
        </w:rPr>
        <w:t>,</w:t>
      </w:r>
      <w:r w:rsidRPr="00AB6583">
        <w:rPr>
          <w:rFonts w:eastAsia="Times New Roman"/>
          <w:szCs w:val="24"/>
        </w:rPr>
        <w:t xml:space="preserve"> όπως επισήμαναν και </w:t>
      </w:r>
      <w:r>
        <w:rPr>
          <w:rFonts w:eastAsia="Times New Roman"/>
          <w:szCs w:val="24"/>
        </w:rPr>
        <w:t xml:space="preserve">οι </w:t>
      </w:r>
      <w:r w:rsidRPr="00AB6583">
        <w:rPr>
          <w:rFonts w:eastAsia="Times New Roman"/>
          <w:szCs w:val="24"/>
        </w:rPr>
        <w:t>εισηγητές ήδη</w:t>
      </w:r>
      <w:r>
        <w:rPr>
          <w:rFonts w:eastAsia="Times New Roman"/>
          <w:szCs w:val="24"/>
        </w:rPr>
        <w:t>.</w:t>
      </w:r>
      <w:r w:rsidRPr="00AB6583">
        <w:rPr>
          <w:rFonts w:eastAsia="Times New Roman"/>
          <w:szCs w:val="24"/>
        </w:rPr>
        <w:t xml:space="preserve"> </w:t>
      </w:r>
      <w:r>
        <w:rPr>
          <w:rFonts w:eastAsia="Times New Roman"/>
          <w:szCs w:val="24"/>
        </w:rPr>
        <w:t>Ουδεμία ανησυχία δεν π</w:t>
      </w:r>
      <w:r w:rsidRPr="00AB6583">
        <w:rPr>
          <w:rFonts w:eastAsia="Times New Roman"/>
          <w:szCs w:val="24"/>
        </w:rPr>
        <w:t>ροέκυψε από την ομιλία μου</w:t>
      </w:r>
      <w:r>
        <w:rPr>
          <w:rFonts w:eastAsia="Times New Roman"/>
          <w:szCs w:val="24"/>
        </w:rPr>
        <w:t>.</w:t>
      </w:r>
      <w:r w:rsidRPr="00AB6583">
        <w:rPr>
          <w:rFonts w:eastAsia="Times New Roman"/>
          <w:szCs w:val="24"/>
        </w:rPr>
        <w:t xml:space="preserve"> </w:t>
      </w:r>
      <w:r>
        <w:rPr>
          <w:rFonts w:eastAsia="Times New Roman"/>
          <w:szCs w:val="24"/>
        </w:rPr>
        <w:t xml:space="preserve">Κανείς δεν τρόμαξε ότι θέτω </w:t>
      </w:r>
      <w:r w:rsidRPr="00AB6583">
        <w:rPr>
          <w:rFonts w:eastAsia="Times New Roman"/>
          <w:szCs w:val="24"/>
        </w:rPr>
        <w:t xml:space="preserve">θέμα </w:t>
      </w:r>
      <w:proofErr w:type="spellStart"/>
      <w:r w:rsidRPr="00AB6583">
        <w:rPr>
          <w:rFonts w:eastAsia="Times New Roman"/>
          <w:szCs w:val="24"/>
        </w:rPr>
        <w:t>ανακεφαλαιοποίηση</w:t>
      </w:r>
      <w:r>
        <w:rPr>
          <w:rFonts w:eastAsia="Times New Roman"/>
          <w:szCs w:val="24"/>
        </w:rPr>
        <w:t>ς</w:t>
      </w:r>
      <w:proofErr w:type="spellEnd"/>
      <w:r>
        <w:rPr>
          <w:rFonts w:eastAsia="Times New Roman"/>
          <w:szCs w:val="24"/>
        </w:rPr>
        <w:t>.</w:t>
      </w:r>
      <w:r w:rsidRPr="00AB6583">
        <w:rPr>
          <w:rFonts w:eastAsia="Times New Roman"/>
          <w:szCs w:val="24"/>
        </w:rPr>
        <w:t xml:space="preserve"> Κανείς δεν </w:t>
      </w:r>
      <w:proofErr w:type="spellStart"/>
      <w:r w:rsidRPr="00AB6583">
        <w:rPr>
          <w:rFonts w:eastAsia="Times New Roman"/>
          <w:szCs w:val="24"/>
        </w:rPr>
        <w:t>διαισθ</w:t>
      </w:r>
      <w:r>
        <w:rPr>
          <w:rFonts w:eastAsia="Times New Roman"/>
          <w:szCs w:val="24"/>
        </w:rPr>
        <w:t>ά</w:t>
      </w:r>
      <w:r w:rsidRPr="00AB6583">
        <w:rPr>
          <w:rFonts w:eastAsia="Times New Roman"/>
          <w:szCs w:val="24"/>
        </w:rPr>
        <w:t>νθ</w:t>
      </w:r>
      <w:r>
        <w:rPr>
          <w:rFonts w:eastAsia="Times New Roman"/>
          <w:szCs w:val="24"/>
        </w:rPr>
        <w:t>η</w:t>
      </w:r>
      <w:proofErr w:type="spellEnd"/>
      <w:r w:rsidRPr="00AB6583">
        <w:rPr>
          <w:rFonts w:eastAsia="Times New Roman"/>
          <w:szCs w:val="24"/>
        </w:rPr>
        <w:t xml:space="preserve"> ότι </w:t>
      </w:r>
      <w:r>
        <w:rPr>
          <w:rFonts w:eastAsia="Times New Roman"/>
          <w:szCs w:val="24"/>
        </w:rPr>
        <w:t>τίθεται</w:t>
      </w:r>
      <w:r w:rsidRPr="00AB6583">
        <w:rPr>
          <w:rFonts w:eastAsia="Times New Roman"/>
          <w:szCs w:val="24"/>
        </w:rPr>
        <w:t xml:space="preserve"> κάποιο </w:t>
      </w:r>
      <w:r>
        <w:rPr>
          <w:rFonts w:eastAsia="Times New Roman"/>
          <w:szCs w:val="24"/>
        </w:rPr>
        <w:t>τέτοιο θέμα. Γ</w:t>
      </w:r>
      <w:r w:rsidRPr="00AB6583">
        <w:rPr>
          <w:rFonts w:eastAsia="Times New Roman"/>
          <w:szCs w:val="24"/>
        </w:rPr>
        <w:t>ιατί</w:t>
      </w:r>
      <w:r>
        <w:rPr>
          <w:rFonts w:eastAsia="Times New Roman"/>
          <w:szCs w:val="24"/>
        </w:rPr>
        <w:t>;</w:t>
      </w:r>
      <w:r w:rsidRPr="00AB6583">
        <w:rPr>
          <w:rFonts w:eastAsia="Times New Roman"/>
          <w:szCs w:val="24"/>
        </w:rPr>
        <w:t xml:space="preserve"> </w:t>
      </w:r>
      <w:r>
        <w:rPr>
          <w:rFonts w:eastAsia="Times New Roman"/>
          <w:szCs w:val="24"/>
        </w:rPr>
        <w:t>Δ</w:t>
      </w:r>
      <w:r w:rsidRPr="00AB6583">
        <w:rPr>
          <w:rFonts w:eastAsia="Times New Roman"/>
          <w:szCs w:val="24"/>
        </w:rPr>
        <w:t>ιότι</w:t>
      </w:r>
      <w:r>
        <w:rPr>
          <w:rFonts w:eastAsia="Times New Roman"/>
          <w:szCs w:val="24"/>
        </w:rPr>
        <w:t xml:space="preserve">, στην </w:t>
      </w:r>
      <w:r>
        <w:rPr>
          <w:rFonts w:eastAsia="Times New Roman"/>
          <w:szCs w:val="24"/>
        </w:rPr>
        <w:lastRenderedPageBreak/>
        <w:t xml:space="preserve">ουσία ήταν ένας </w:t>
      </w:r>
      <w:r w:rsidRPr="00AB6583">
        <w:rPr>
          <w:rFonts w:eastAsia="Times New Roman"/>
          <w:szCs w:val="24"/>
        </w:rPr>
        <w:t xml:space="preserve">διάλογος που ξεκίνησε με την ομιλία του εκπροσώπου του </w:t>
      </w:r>
      <w:r>
        <w:rPr>
          <w:rFonts w:eastAsia="Times New Roman"/>
          <w:szCs w:val="24"/>
        </w:rPr>
        <w:t xml:space="preserve">Κομμουνιστικού Κόμματος Ελλάδας, ο οποίος με τον τρόπο που </w:t>
      </w:r>
      <w:r>
        <w:rPr>
          <w:rFonts w:eastAsia="Times New Roman"/>
          <w:szCs w:val="24"/>
        </w:rPr>
        <w:t xml:space="preserve">έθετε </w:t>
      </w:r>
      <w:r w:rsidRPr="00AB6583">
        <w:rPr>
          <w:rFonts w:eastAsia="Times New Roman"/>
          <w:szCs w:val="24"/>
        </w:rPr>
        <w:t>το θέμα</w:t>
      </w:r>
      <w:r>
        <w:rPr>
          <w:rFonts w:eastAsia="Times New Roman"/>
          <w:szCs w:val="24"/>
        </w:rPr>
        <w:t>,</w:t>
      </w:r>
      <w:r w:rsidRPr="00AB6583">
        <w:rPr>
          <w:rFonts w:eastAsia="Times New Roman"/>
          <w:szCs w:val="24"/>
        </w:rPr>
        <w:t xml:space="preserve"> εμφανιζόταν η μείωση των κόκκινων δανείων </w:t>
      </w:r>
      <w:r>
        <w:rPr>
          <w:rFonts w:eastAsia="Times New Roman"/>
          <w:szCs w:val="24"/>
        </w:rPr>
        <w:t>να μοιάζει ως</w:t>
      </w:r>
      <w:r w:rsidRPr="00AB6583">
        <w:rPr>
          <w:rFonts w:eastAsia="Times New Roman"/>
          <w:szCs w:val="24"/>
        </w:rPr>
        <w:t xml:space="preserve"> δώρο που κάνου</w:t>
      </w:r>
      <w:r>
        <w:rPr>
          <w:rFonts w:eastAsia="Times New Roman"/>
          <w:szCs w:val="24"/>
        </w:rPr>
        <w:t>με</w:t>
      </w:r>
      <w:r w:rsidRPr="00AB6583">
        <w:rPr>
          <w:rFonts w:eastAsia="Times New Roman"/>
          <w:szCs w:val="24"/>
        </w:rPr>
        <w:t xml:space="preserve"> προς </w:t>
      </w:r>
      <w:r>
        <w:rPr>
          <w:rFonts w:eastAsia="Times New Roman"/>
          <w:szCs w:val="24"/>
        </w:rPr>
        <w:t xml:space="preserve">τις </w:t>
      </w:r>
      <w:r w:rsidRPr="00AB6583">
        <w:rPr>
          <w:rFonts w:eastAsia="Times New Roman"/>
          <w:szCs w:val="24"/>
        </w:rPr>
        <w:t>τράπεζες</w:t>
      </w:r>
      <w:r>
        <w:rPr>
          <w:rFonts w:eastAsia="Times New Roman"/>
          <w:szCs w:val="24"/>
        </w:rPr>
        <w:t>.</w:t>
      </w:r>
      <w:r w:rsidRPr="00AB6583">
        <w:rPr>
          <w:rFonts w:eastAsia="Times New Roman"/>
          <w:szCs w:val="24"/>
        </w:rPr>
        <w:t xml:space="preserve"> </w:t>
      </w:r>
    </w:p>
    <w:p w14:paraId="1123EFD8" w14:textId="77777777" w:rsidR="00A4113B" w:rsidRDefault="00FE19D4">
      <w:pPr>
        <w:spacing w:line="600" w:lineRule="auto"/>
        <w:ind w:firstLine="720"/>
        <w:contextualSpacing/>
        <w:jc w:val="both"/>
        <w:rPr>
          <w:rFonts w:eastAsia="Times New Roman"/>
          <w:szCs w:val="24"/>
        </w:rPr>
      </w:pPr>
      <w:r>
        <w:rPr>
          <w:rFonts w:eastAsia="Times New Roman"/>
          <w:szCs w:val="24"/>
        </w:rPr>
        <w:t>Είπε χαρακτηριστικά: «θέλετε να μειώσετε κόκκινα δάνεια για να μπορούν οι τράπεζες να δίνουν δάνεια στους μεγάλους επιχειρηματικούς ομίλους». Τον δι</w:t>
      </w:r>
      <w:r>
        <w:rPr>
          <w:rFonts w:eastAsia="Times New Roman"/>
          <w:szCs w:val="24"/>
        </w:rPr>
        <w:t>έκοψα για να του πω</w:t>
      </w:r>
      <w:r>
        <w:rPr>
          <w:rFonts w:eastAsia="Times New Roman"/>
          <w:szCs w:val="24"/>
        </w:rPr>
        <w:t>:</w:t>
      </w:r>
      <w:r>
        <w:rPr>
          <w:rFonts w:eastAsia="Times New Roman"/>
          <w:szCs w:val="24"/>
        </w:rPr>
        <w:t xml:space="preserve"> «και μικρές επιχειρήσεις για να δανειοδοτηθούν, στεγαστικά δάνεια και καταναλωτικά δάνεια για να δοθούν, πρέπει οι τράπεζες να μπορούν να δίνουν δάνεια». Άρα η μείωση των κόκκινων δανείων είναι ένας ευρύτερος κοινωνικός στόχος. Αυτό </w:t>
      </w:r>
      <w:proofErr w:type="spellStart"/>
      <w:r>
        <w:rPr>
          <w:rFonts w:eastAsia="Times New Roman"/>
          <w:szCs w:val="24"/>
        </w:rPr>
        <w:t>ελ</w:t>
      </w:r>
      <w:r>
        <w:rPr>
          <w:rFonts w:eastAsia="Times New Roman"/>
          <w:szCs w:val="24"/>
        </w:rPr>
        <w:t>έχθη</w:t>
      </w:r>
      <w:proofErr w:type="spellEnd"/>
      <w:r>
        <w:rPr>
          <w:rFonts w:eastAsia="Times New Roman"/>
          <w:szCs w:val="24"/>
        </w:rPr>
        <w:t xml:space="preserve">. </w:t>
      </w:r>
    </w:p>
    <w:p w14:paraId="1123EFD9" w14:textId="77777777" w:rsidR="00A4113B" w:rsidRDefault="00FE19D4">
      <w:pPr>
        <w:spacing w:line="600" w:lineRule="auto"/>
        <w:ind w:firstLine="720"/>
        <w:contextualSpacing/>
        <w:jc w:val="both"/>
        <w:rPr>
          <w:rFonts w:eastAsia="Times New Roman"/>
          <w:szCs w:val="24"/>
        </w:rPr>
      </w:pPr>
      <w:r>
        <w:rPr>
          <w:rFonts w:eastAsia="Times New Roman"/>
          <w:szCs w:val="24"/>
        </w:rPr>
        <w:t>Δυστυχώς υπήρξαν δυνάμεις εκτός Βουλής και το γραφείο της Νέας Δημοκρατίας που μίλησε για ανεύθυνες δηλώσεις. Υπήρξαν και μέσα ενημέρωσης τα οποία για δικούς τους λόγους κινδυνολόγησαν. Επομένως, κύριε Πρόεδρε, εγώ θα ήθελα στα ένα-δυο λεπτά να διαβ</w:t>
      </w:r>
      <w:r>
        <w:rPr>
          <w:rFonts w:eastAsia="Times New Roman"/>
          <w:szCs w:val="24"/>
        </w:rPr>
        <w:t xml:space="preserve">άσω τι ακριβώς </w:t>
      </w:r>
      <w:proofErr w:type="spellStart"/>
      <w:r>
        <w:rPr>
          <w:rFonts w:eastAsia="Times New Roman"/>
          <w:szCs w:val="24"/>
        </w:rPr>
        <w:t>ελέχθη</w:t>
      </w:r>
      <w:proofErr w:type="spellEnd"/>
      <w:r>
        <w:rPr>
          <w:rFonts w:eastAsia="Times New Roman"/>
          <w:szCs w:val="24"/>
        </w:rPr>
        <w:t xml:space="preserve"> εδώ μέσα</w:t>
      </w:r>
      <w:r>
        <w:rPr>
          <w:rFonts w:eastAsia="Times New Roman"/>
          <w:szCs w:val="24"/>
        </w:rPr>
        <w:t>,</w:t>
      </w:r>
      <w:r>
        <w:rPr>
          <w:rFonts w:eastAsia="Times New Roman"/>
          <w:szCs w:val="24"/>
        </w:rPr>
        <w:t xml:space="preserve"> ούτως ώστε να συνεννοηθούμε τουλάχιστον μεταξύ μας οι Βουλευτές που έχουμε την ευθύνη να νομοθετήσουμε. Είναι μια παράγραφος. Δεν θα σας κουράσω πολύ.</w:t>
      </w:r>
    </w:p>
    <w:p w14:paraId="1123EFDA" w14:textId="77777777" w:rsidR="00A4113B" w:rsidRDefault="00FE19D4">
      <w:pPr>
        <w:spacing w:line="600" w:lineRule="auto"/>
        <w:ind w:firstLine="720"/>
        <w:contextualSpacing/>
        <w:jc w:val="both"/>
        <w:rPr>
          <w:rFonts w:eastAsia="Times New Roman"/>
          <w:szCs w:val="24"/>
        </w:rPr>
      </w:pPr>
      <w:r>
        <w:rPr>
          <w:rFonts w:eastAsia="Times New Roman"/>
          <w:szCs w:val="24"/>
        </w:rPr>
        <w:lastRenderedPageBreak/>
        <w:t>Είπα τέσσερις, κατά την άποψή μου</w:t>
      </w:r>
      <w:r>
        <w:rPr>
          <w:rFonts w:eastAsia="Times New Roman"/>
          <w:szCs w:val="24"/>
        </w:rPr>
        <w:t>,</w:t>
      </w:r>
      <w:r>
        <w:rPr>
          <w:rFonts w:eastAsia="Times New Roman"/>
          <w:szCs w:val="24"/>
        </w:rPr>
        <w:t xml:space="preserve"> αυτονόητες αλήθειες. </w:t>
      </w:r>
    </w:p>
    <w:p w14:paraId="1123EFDB" w14:textId="77777777" w:rsidR="00A4113B" w:rsidRDefault="00FE19D4">
      <w:pPr>
        <w:spacing w:line="600" w:lineRule="auto"/>
        <w:ind w:firstLine="720"/>
        <w:contextualSpacing/>
        <w:jc w:val="both"/>
        <w:rPr>
          <w:rFonts w:eastAsia="Times New Roman"/>
          <w:szCs w:val="24"/>
        </w:rPr>
      </w:pPr>
      <w:r>
        <w:rPr>
          <w:rFonts w:eastAsia="Times New Roman"/>
          <w:szCs w:val="24"/>
        </w:rPr>
        <w:t>Πρώτον, δεν πρέπ</w:t>
      </w:r>
      <w:r>
        <w:rPr>
          <w:rFonts w:eastAsia="Times New Roman"/>
          <w:szCs w:val="24"/>
        </w:rPr>
        <w:t xml:space="preserve">ει να υποτιμήσουμε το γεγονός ότι είμαστε η χώρα με τα περισσότερα κόκκινα δάνεια. Διαφωνεί </w:t>
      </w:r>
      <w:r>
        <w:rPr>
          <w:rFonts w:eastAsia="Times New Roman"/>
          <w:szCs w:val="24"/>
        </w:rPr>
        <w:t>κάποιος με</w:t>
      </w:r>
      <w:r>
        <w:rPr>
          <w:rFonts w:eastAsia="Times New Roman"/>
          <w:szCs w:val="24"/>
        </w:rPr>
        <w:t xml:space="preserve"> αυτό; Είμαστε η χώρα στην Ευρώπη με τα περισσότερα κόκκινα δάνεια. Είχαν φτάσει στα 97 δισεκατομμύρια ευρώ το 2014. Από τότε αρχίζει η μείωσή τους, αλλά </w:t>
      </w:r>
      <w:r>
        <w:rPr>
          <w:rFonts w:eastAsia="Times New Roman"/>
          <w:szCs w:val="24"/>
        </w:rPr>
        <w:t xml:space="preserve">παραμένουν υψηλά και πρέπει να τα μειώσουμε. </w:t>
      </w:r>
    </w:p>
    <w:p w14:paraId="1123EFDC" w14:textId="77777777" w:rsidR="00A4113B" w:rsidRDefault="00FE19D4">
      <w:pPr>
        <w:spacing w:line="600" w:lineRule="auto"/>
        <w:ind w:firstLine="720"/>
        <w:contextualSpacing/>
        <w:jc w:val="both"/>
        <w:rPr>
          <w:rFonts w:eastAsia="Times New Roman"/>
          <w:szCs w:val="24"/>
        </w:rPr>
      </w:pPr>
      <w:r>
        <w:rPr>
          <w:rFonts w:eastAsia="Times New Roman"/>
          <w:szCs w:val="24"/>
        </w:rPr>
        <w:t xml:space="preserve">Δεύτερη αλήθεια. Δεν έχουμε λύσεις </w:t>
      </w:r>
      <w:r>
        <w:rPr>
          <w:rFonts w:eastAsia="Times New Roman"/>
          <w:szCs w:val="24"/>
          <w:lang w:val="en-US"/>
        </w:rPr>
        <w:t>manual</w:t>
      </w:r>
      <w:r>
        <w:rPr>
          <w:rFonts w:eastAsia="Times New Roman"/>
          <w:szCs w:val="24"/>
        </w:rPr>
        <w:t xml:space="preserve">. Τι εννοούσα τώρα εδώ; Δεν είναι κάτι που με αυτόματο πιλότο, ή με μια απλή λύση μπορεί να ξεφορτωθείς όλα αυτά τα δάνεια. Πρέπει να δούμε τι γίνεται διεθνώς, να δούμε </w:t>
      </w:r>
      <w:r>
        <w:rPr>
          <w:rFonts w:eastAsia="Times New Roman"/>
          <w:szCs w:val="24"/>
        </w:rPr>
        <w:t>καλές πρακτικές, να δοκιμάσουμε λύσεις. Πάρτε τι συζήτηση γίνεται τώρα ανάμεσα σε μια πρόταση που έχει καταθέσει το ΤΧΣ και μια πρόταση που έχει καταθέσει η Τράπεζα της Ελλάδας, ο κ. Στουρνάρας. Βλέπετε τι συζήτηση γίνεται εδώ και έξω με επενδυτές. Αυτό εν</w:t>
      </w:r>
      <w:r>
        <w:rPr>
          <w:rFonts w:eastAsia="Times New Roman"/>
          <w:szCs w:val="24"/>
        </w:rPr>
        <w:t xml:space="preserve">νοούσα. Πρέπει την κάθε λύση να τη συζητούμε, να βλέπουμε τα θετικά, τα αρνητικά, ενδεχόμενους κινδύνους. </w:t>
      </w:r>
    </w:p>
    <w:p w14:paraId="1123EFDD" w14:textId="77777777" w:rsidR="00A4113B" w:rsidRDefault="00FE19D4">
      <w:pPr>
        <w:spacing w:line="600" w:lineRule="auto"/>
        <w:ind w:firstLine="720"/>
        <w:contextualSpacing/>
        <w:jc w:val="both"/>
        <w:rPr>
          <w:rFonts w:eastAsia="Times New Roman"/>
          <w:szCs w:val="24"/>
        </w:rPr>
      </w:pPr>
      <w:r>
        <w:rPr>
          <w:rFonts w:eastAsia="Times New Roman"/>
          <w:szCs w:val="24"/>
        </w:rPr>
        <w:lastRenderedPageBreak/>
        <w:t>Σημειώνω έναν τέτοιο κίνδυνο. Η τρίτη αλήθεια κατά την άποψή μου τουλάχιστον. Αν δεν προσέξουμε μπορεί να κάνουμε ρυθμίσεις που να οδηγήσουν τις τράπ</w:t>
      </w:r>
      <w:r>
        <w:rPr>
          <w:rFonts w:eastAsia="Times New Roman"/>
          <w:szCs w:val="24"/>
        </w:rPr>
        <w:t>εζες να χρειαστούν νέα κεφάλαια. Είναι δύσκολο αυτό; Μπορεί κανείς να κάνει μια ρύθμιση που να απαιτήσει να χρειαστούν οι τράπεζες νέα κεφάλαια. Αυτό είναι μια πραγματικότητα. Τι σημαίνει; Ότι δεν πρέπει να κάνουμε κα</w:t>
      </w:r>
      <w:r>
        <w:rPr>
          <w:rFonts w:eastAsia="Times New Roman"/>
          <w:szCs w:val="24"/>
        </w:rPr>
        <w:t>μ</w:t>
      </w:r>
      <w:r>
        <w:rPr>
          <w:rFonts w:eastAsia="Times New Roman"/>
          <w:szCs w:val="24"/>
        </w:rPr>
        <w:t xml:space="preserve">μία ρύθμιση που να οδηγεί στην ανάγκη </w:t>
      </w:r>
      <w:r>
        <w:rPr>
          <w:rFonts w:eastAsia="Times New Roman"/>
          <w:szCs w:val="24"/>
        </w:rPr>
        <w:t>νέων κεφαλαίων; Όχι, αλλά πρέπει να το συνειδητοποιήσουμε. Η τάδε λύση, παραδείγματος χάριν η λύση που προτείνει το ΤΧΣ και που επεξεργάζεται το Υπουργείο Οικονομικών θα απαιτήσει εγγύηση του δημοσίου. Θα το μετρήσουμε αυτό, τι συνέπειες έχει. Μια άλλη λύσ</w:t>
      </w:r>
      <w:r>
        <w:rPr>
          <w:rFonts w:eastAsia="Times New Roman"/>
          <w:szCs w:val="24"/>
        </w:rPr>
        <w:t>η μπορεί να απαιτήσει νέα κεφάλαια για τις τράπεζες. Ο</w:t>
      </w:r>
      <w:r>
        <w:rPr>
          <w:rFonts w:eastAsia="Times New Roman"/>
          <w:szCs w:val="24"/>
        </w:rPr>
        <w:t>ι</w:t>
      </w:r>
      <w:r>
        <w:rPr>
          <w:rFonts w:eastAsia="Times New Roman"/>
          <w:szCs w:val="24"/>
        </w:rPr>
        <w:t xml:space="preserve"> τράπεζες μπορούν τα κεφάλαια αυτά να τα βρουν με διάφορους τρόπους</w:t>
      </w:r>
      <w:r>
        <w:rPr>
          <w:rFonts w:eastAsia="Times New Roman"/>
          <w:szCs w:val="24"/>
        </w:rPr>
        <w:t>,</w:t>
      </w:r>
      <w:r>
        <w:rPr>
          <w:rFonts w:eastAsia="Times New Roman"/>
          <w:szCs w:val="24"/>
        </w:rPr>
        <w:t xml:space="preserve"> αλλά πρέπει να έχουμε συνείδηση. </w:t>
      </w:r>
    </w:p>
    <w:p w14:paraId="1123EFDE" w14:textId="77777777" w:rsidR="00A4113B" w:rsidRDefault="00FE19D4">
      <w:pPr>
        <w:spacing w:line="600" w:lineRule="auto"/>
        <w:ind w:firstLine="720"/>
        <w:contextualSpacing/>
        <w:jc w:val="both"/>
        <w:rPr>
          <w:rFonts w:eastAsia="Times New Roman"/>
          <w:szCs w:val="24"/>
        </w:rPr>
      </w:pPr>
      <w:r>
        <w:rPr>
          <w:rFonts w:eastAsia="Times New Roman"/>
          <w:szCs w:val="24"/>
        </w:rPr>
        <w:t>Και η τέταρτη, κατά την άποψή μου πάντα, αυτονόητη αλήθεια είναι ότι δυστυχώς αυτά τα νέα κεφάλαια</w:t>
      </w:r>
      <w:r>
        <w:rPr>
          <w:rFonts w:eastAsia="Times New Roman"/>
          <w:szCs w:val="24"/>
        </w:rPr>
        <w:t xml:space="preserve"> ενδεχομένως να κληθεί να τα βάλει πάλι ο Έλληνας φορολογούμενος. Τι σημαίνει «ενδεχομένως»; Σημαίνει ότι αν υποθέσουμε ότι μια τράπεζα έ</w:t>
      </w:r>
      <w:r>
        <w:rPr>
          <w:rFonts w:eastAsia="Times New Roman"/>
          <w:szCs w:val="24"/>
        </w:rPr>
        <w:lastRenderedPageBreak/>
        <w:t xml:space="preserve">χει ανάγκη από κεφάλαια, πρώτον μπορεί να τα βρει εκ των </w:t>
      </w:r>
      <w:proofErr w:type="spellStart"/>
      <w:r>
        <w:rPr>
          <w:rFonts w:eastAsia="Times New Roman"/>
          <w:szCs w:val="24"/>
        </w:rPr>
        <w:t>ενόντων</w:t>
      </w:r>
      <w:proofErr w:type="spellEnd"/>
      <w:r>
        <w:rPr>
          <w:rFonts w:eastAsia="Times New Roman"/>
          <w:szCs w:val="24"/>
        </w:rPr>
        <w:t xml:space="preserve">. Παραδείγματος χάριν, η </w:t>
      </w:r>
      <w:proofErr w:type="spellStart"/>
      <w:r>
        <w:rPr>
          <w:rFonts w:eastAsia="Times New Roman"/>
          <w:szCs w:val="24"/>
          <w:lang w:val="en-US"/>
        </w:rPr>
        <w:t>Eurobank</w:t>
      </w:r>
      <w:proofErr w:type="spellEnd"/>
      <w:r>
        <w:rPr>
          <w:rFonts w:eastAsia="Times New Roman"/>
          <w:szCs w:val="24"/>
        </w:rPr>
        <w:t xml:space="preserve"> προωθεί ένα σχέδιο πο</w:t>
      </w:r>
      <w:r>
        <w:rPr>
          <w:rFonts w:eastAsia="Times New Roman"/>
          <w:szCs w:val="24"/>
        </w:rPr>
        <w:t xml:space="preserve">υ απαιτούνται νέα κεφάλαια και προσπαθεί να τα βρει αυτά ενσωματώνοντας στη </w:t>
      </w:r>
      <w:proofErr w:type="spellStart"/>
      <w:r>
        <w:rPr>
          <w:rFonts w:eastAsia="Times New Roman"/>
          <w:szCs w:val="24"/>
          <w:lang w:val="en-US"/>
        </w:rPr>
        <w:t>Eurobank</w:t>
      </w:r>
      <w:proofErr w:type="spellEnd"/>
      <w:r>
        <w:rPr>
          <w:rFonts w:eastAsia="Times New Roman"/>
          <w:szCs w:val="24"/>
        </w:rPr>
        <w:t xml:space="preserve"> μ</w:t>
      </w:r>
      <w:r>
        <w:rPr>
          <w:rFonts w:eastAsia="Times New Roman"/>
          <w:szCs w:val="24"/>
        </w:rPr>
        <w:t>ι</w:t>
      </w:r>
      <w:r>
        <w:rPr>
          <w:rFonts w:eastAsia="Times New Roman"/>
          <w:szCs w:val="24"/>
        </w:rPr>
        <w:t>α θυγατρική της, μ</w:t>
      </w:r>
      <w:r>
        <w:rPr>
          <w:rFonts w:eastAsia="Times New Roman"/>
          <w:szCs w:val="24"/>
        </w:rPr>
        <w:t>ι</w:t>
      </w:r>
      <w:r>
        <w:rPr>
          <w:rFonts w:eastAsia="Times New Roman"/>
          <w:szCs w:val="24"/>
        </w:rPr>
        <w:t xml:space="preserve">α άλλη εταιρεία στην οποία έχει μεγάλη συμμετοχή. Είναι μια λύση αυτή. Άλλη λύση μπορεί να είναι να πουλήσει περιουσιακά στοιχεία, αν έχει. Άλλη λύση </w:t>
      </w:r>
      <w:r>
        <w:rPr>
          <w:rFonts w:eastAsia="Times New Roman"/>
          <w:szCs w:val="24"/>
        </w:rPr>
        <w:t>είναι να κάνει αύξηση μετοχικού κεφαλαίου. Μπορεί</w:t>
      </w:r>
      <w:r>
        <w:rPr>
          <w:rFonts w:eastAsia="Times New Roman"/>
          <w:szCs w:val="24"/>
        </w:rPr>
        <w:t>,</w:t>
      </w:r>
      <w:r>
        <w:rPr>
          <w:rFonts w:eastAsia="Times New Roman"/>
          <w:szCs w:val="24"/>
        </w:rPr>
        <w:t xml:space="preserve"> </w:t>
      </w:r>
      <w:r>
        <w:rPr>
          <w:rFonts w:eastAsia="Times New Roman"/>
          <w:szCs w:val="24"/>
        </w:rPr>
        <w:t>όμως,</w:t>
      </w:r>
      <w:r>
        <w:rPr>
          <w:rFonts w:eastAsia="Times New Roman"/>
          <w:szCs w:val="24"/>
        </w:rPr>
        <w:t xml:space="preserve"> αν αυτές οι λύσεις δεν υπάρχουν να χρειαστεί το κράτος, όπως έκανε παλιότερα, να βάλει κεφάλαια ή να θελήσει το κράτος να βάλει κεφάλαια, όπως έγινε στο παρελθόν. </w:t>
      </w:r>
    </w:p>
    <w:p w14:paraId="1123EFDF" w14:textId="77777777" w:rsidR="00A4113B" w:rsidRDefault="00FE19D4">
      <w:pPr>
        <w:spacing w:line="600" w:lineRule="auto"/>
        <w:ind w:firstLine="720"/>
        <w:contextualSpacing/>
        <w:jc w:val="both"/>
        <w:rPr>
          <w:rFonts w:eastAsia="Times New Roman"/>
          <w:szCs w:val="24"/>
        </w:rPr>
      </w:pPr>
      <w:r>
        <w:rPr>
          <w:rFonts w:eastAsia="Times New Roman"/>
          <w:szCs w:val="24"/>
        </w:rPr>
        <w:t xml:space="preserve">Αυτά, κυρίες και κύριοι συνάδελφοι, </w:t>
      </w:r>
      <w:proofErr w:type="spellStart"/>
      <w:r>
        <w:rPr>
          <w:rFonts w:eastAsia="Times New Roman"/>
          <w:szCs w:val="24"/>
        </w:rPr>
        <w:t>ελέχθησαν</w:t>
      </w:r>
      <w:proofErr w:type="spellEnd"/>
      <w:r>
        <w:rPr>
          <w:rFonts w:eastAsia="Times New Roman"/>
          <w:szCs w:val="24"/>
        </w:rPr>
        <w:t xml:space="preserve"> από μένα εδώ. Για μένα αποτελούν τέσσερις θέσεις αρχής, ένα πλαίσιο για να δούμε τις διάφορες ρυθμίσεις και να τις αξιολογήσουμε. </w:t>
      </w:r>
    </w:p>
    <w:p w14:paraId="1123EFE0" w14:textId="77777777" w:rsidR="00A4113B" w:rsidRDefault="00FE19D4">
      <w:pPr>
        <w:spacing w:line="600" w:lineRule="auto"/>
        <w:ind w:firstLine="720"/>
        <w:contextualSpacing/>
        <w:jc w:val="both"/>
        <w:rPr>
          <w:rFonts w:eastAsia="Times New Roman"/>
          <w:szCs w:val="24"/>
        </w:rPr>
      </w:pPr>
      <w:r>
        <w:rPr>
          <w:rFonts w:eastAsia="Times New Roman"/>
          <w:szCs w:val="24"/>
        </w:rPr>
        <w:t>Τελειώνοντας, επαναλαμβάνω ότι η όποια ρύθμιση πρέπει πρώτον να βλέπει τις κοιν</w:t>
      </w:r>
      <w:r>
        <w:rPr>
          <w:rFonts w:eastAsia="Times New Roman"/>
          <w:szCs w:val="24"/>
        </w:rPr>
        <w:t xml:space="preserve">ωνικές συνέπειες. Τι σημαίνουν αυτά που νομοθετούμε με την κοινωνία. Όπως το θέμα τις πρώτης κατοικίας που θα νομοθετήσουμε εντός του Φεβρουαρίου. Θα τα πω στο τέλος αυτά. </w:t>
      </w:r>
    </w:p>
    <w:p w14:paraId="1123EFE1" w14:textId="77777777" w:rsidR="00A4113B" w:rsidRDefault="00FE19D4">
      <w:pPr>
        <w:spacing w:line="600" w:lineRule="auto"/>
        <w:ind w:firstLine="720"/>
        <w:contextualSpacing/>
        <w:jc w:val="both"/>
        <w:rPr>
          <w:rFonts w:eastAsia="Times New Roman"/>
          <w:szCs w:val="24"/>
        </w:rPr>
      </w:pPr>
      <w:r>
        <w:rPr>
          <w:rFonts w:eastAsia="Times New Roman"/>
          <w:szCs w:val="24"/>
        </w:rPr>
        <w:lastRenderedPageBreak/>
        <w:t xml:space="preserve">Δεύτερον, οι δημοσιονομικής φύσης συνέπειες. Έχει επιβαρύνσεις για το κράτος; Έχει </w:t>
      </w:r>
      <w:r>
        <w:rPr>
          <w:rFonts w:eastAsia="Times New Roman"/>
          <w:szCs w:val="24"/>
        </w:rPr>
        <w:t xml:space="preserve">επιβαρύνσεις για τους φορολογούμενους; Κι αυτό πρέπει να το υπολογίσουμε. Και το τρίτο είναι οι συνέπειες σε ό,τι αφορά στην κεφαλαιακή επάρκεια των τραπεζών. Υπάρχουν συνέπειες; Θα χρειαστούν κεφάλαια; Πώς θα τα βρούμε; </w:t>
      </w:r>
    </w:p>
    <w:p w14:paraId="1123EFE2" w14:textId="77777777" w:rsidR="00A4113B" w:rsidRDefault="00FE19D4">
      <w:pPr>
        <w:spacing w:line="600" w:lineRule="auto"/>
        <w:ind w:firstLine="720"/>
        <w:contextualSpacing/>
        <w:jc w:val="both"/>
        <w:rPr>
          <w:rFonts w:eastAsia="Times New Roman"/>
          <w:szCs w:val="24"/>
        </w:rPr>
      </w:pPr>
      <w:r>
        <w:rPr>
          <w:rFonts w:eastAsia="Times New Roman"/>
          <w:szCs w:val="24"/>
        </w:rPr>
        <w:t>Αυτά είναι στοιχεία που νομίζω ότι</w:t>
      </w:r>
      <w:r>
        <w:rPr>
          <w:rFonts w:eastAsia="Times New Roman"/>
          <w:szCs w:val="24"/>
        </w:rPr>
        <w:t xml:space="preserve">, όποιος διαθέτει καλή θέληση μπορεί να συμφωνήσει, είναι πλαίσιο για μια ορθολογική συζήτηση για το θέμα των κόκκινων δανείων. Αυτά </w:t>
      </w:r>
      <w:proofErr w:type="spellStart"/>
      <w:r>
        <w:rPr>
          <w:rFonts w:eastAsia="Times New Roman"/>
          <w:szCs w:val="24"/>
        </w:rPr>
        <w:t>ελέχθησαν</w:t>
      </w:r>
      <w:proofErr w:type="spellEnd"/>
      <w:r>
        <w:rPr>
          <w:rFonts w:eastAsia="Times New Roman"/>
          <w:szCs w:val="24"/>
        </w:rPr>
        <w:t>.</w:t>
      </w:r>
    </w:p>
    <w:p w14:paraId="1123EFE3" w14:textId="77777777" w:rsidR="00A4113B" w:rsidRDefault="00FE19D4">
      <w:pPr>
        <w:tabs>
          <w:tab w:val="left" w:pos="0"/>
        </w:tabs>
        <w:spacing w:line="600" w:lineRule="auto"/>
        <w:ind w:firstLine="709"/>
        <w:contextualSpacing/>
        <w:jc w:val="both"/>
        <w:rPr>
          <w:rFonts w:eastAsia="Times New Roman"/>
          <w:szCs w:val="24"/>
        </w:rPr>
      </w:pPr>
      <w:r>
        <w:rPr>
          <w:rFonts w:eastAsia="Times New Roman"/>
          <w:szCs w:val="24"/>
        </w:rPr>
        <w:t>Το</w:t>
      </w:r>
      <w:r w:rsidRPr="00083AA0">
        <w:rPr>
          <w:rFonts w:eastAsia="Times New Roman"/>
          <w:szCs w:val="24"/>
        </w:rPr>
        <w:t xml:space="preserve"> χρήσιμο σε όλη αυτή την ιστορία είναι ότι αποκαλύφθηκε για μία </w:t>
      </w:r>
      <w:r>
        <w:rPr>
          <w:rFonts w:eastAsia="Times New Roman"/>
          <w:szCs w:val="24"/>
        </w:rPr>
        <w:t>ακόμη φορά</w:t>
      </w:r>
      <w:r w:rsidRPr="00083AA0">
        <w:rPr>
          <w:rFonts w:eastAsia="Times New Roman"/>
          <w:szCs w:val="24"/>
        </w:rPr>
        <w:t xml:space="preserve"> ότι ορισμένες δυνάμεις</w:t>
      </w:r>
      <w:r>
        <w:rPr>
          <w:rFonts w:eastAsia="Times New Roman"/>
          <w:szCs w:val="24"/>
        </w:rPr>
        <w:t>,</w:t>
      </w:r>
      <w:r w:rsidRPr="00083AA0">
        <w:rPr>
          <w:rFonts w:eastAsia="Times New Roman"/>
          <w:szCs w:val="24"/>
        </w:rPr>
        <w:t xml:space="preserve"> στην προσπά</w:t>
      </w:r>
      <w:r w:rsidRPr="00083AA0">
        <w:rPr>
          <w:rFonts w:eastAsia="Times New Roman"/>
          <w:szCs w:val="24"/>
        </w:rPr>
        <w:t>θειά τους να αντιπολ</w:t>
      </w:r>
      <w:r>
        <w:rPr>
          <w:rFonts w:eastAsia="Times New Roman"/>
          <w:szCs w:val="24"/>
        </w:rPr>
        <w:t>ιτ</w:t>
      </w:r>
      <w:r w:rsidRPr="00083AA0">
        <w:rPr>
          <w:rFonts w:eastAsia="Times New Roman"/>
          <w:szCs w:val="24"/>
        </w:rPr>
        <w:t>ευ</w:t>
      </w:r>
      <w:r>
        <w:rPr>
          <w:rFonts w:eastAsia="Times New Roman"/>
          <w:szCs w:val="24"/>
        </w:rPr>
        <w:t>θούν,</w:t>
      </w:r>
      <w:r w:rsidRPr="00083AA0">
        <w:rPr>
          <w:rFonts w:eastAsia="Times New Roman"/>
          <w:szCs w:val="24"/>
        </w:rPr>
        <w:t xml:space="preserve"> θυσιάζουν και σοβαρότητα και υπευθυνότητα</w:t>
      </w:r>
      <w:r>
        <w:rPr>
          <w:rFonts w:eastAsia="Times New Roman"/>
          <w:szCs w:val="24"/>
        </w:rPr>
        <w:t>.</w:t>
      </w:r>
      <w:r w:rsidRPr="00083AA0">
        <w:rPr>
          <w:rFonts w:eastAsia="Times New Roman"/>
          <w:szCs w:val="24"/>
        </w:rPr>
        <w:t xml:space="preserve"> </w:t>
      </w:r>
    </w:p>
    <w:p w14:paraId="1123EFE4" w14:textId="77777777" w:rsidR="00A4113B" w:rsidRDefault="00FE19D4">
      <w:pPr>
        <w:spacing w:line="600" w:lineRule="auto"/>
        <w:ind w:firstLine="720"/>
        <w:contextualSpacing/>
        <w:jc w:val="both"/>
        <w:rPr>
          <w:rFonts w:eastAsia="Times New Roman"/>
          <w:szCs w:val="24"/>
        </w:rPr>
      </w:pPr>
      <w:r>
        <w:rPr>
          <w:rFonts w:eastAsia="Times New Roman"/>
          <w:szCs w:val="24"/>
        </w:rPr>
        <w:t>Ν</w:t>
      </w:r>
      <w:r w:rsidRPr="00083AA0">
        <w:rPr>
          <w:rFonts w:eastAsia="Times New Roman"/>
          <w:szCs w:val="24"/>
        </w:rPr>
        <w:t>α πω και το θετικό</w:t>
      </w:r>
      <w:r>
        <w:rPr>
          <w:rFonts w:eastAsia="Times New Roman"/>
          <w:szCs w:val="24"/>
        </w:rPr>
        <w:t>,</w:t>
      </w:r>
      <w:r w:rsidRPr="00083AA0">
        <w:rPr>
          <w:rFonts w:eastAsia="Times New Roman"/>
          <w:szCs w:val="24"/>
        </w:rPr>
        <w:t xml:space="preserve"> </w:t>
      </w:r>
      <w:r>
        <w:rPr>
          <w:rFonts w:eastAsia="Times New Roman"/>
          <w:szCs w:val="24"/>
        </w:rPr>
        <w:t>όμως,</w:t>
      </w:r>
      <w:r w:rsidRPr="00083AA0">
        <w:rPr>
          <w:rFonts w:eastAsia="Times New Roman"/>
          <w:szCs w:val="24"/>
        </w:rPr>
        <w:t xml:space="preserve"> κατά την άποψή μου</w:t>
      </w:r>
      <w:r>
        <w:rPr>
          <w:rFonts w:eastAsia="Times New Roman"/>
          <w:szCs w:val="24"/>
        </w:rPr>
        <w:t>.</w:t>
      </w:r>
      <w:r w:rsidRPr="00083AA0">
        <w:rPr>
          <w:rFonts w:eastAsia="Times New Roman"/>
          <w:szCs w:val="24"/>
        </w:rPr>
        <w:t xml:space="preserve"> </w:t>
      </w:r>
      <w:r>
        <w:rPr>
          <w:rFonts w:eastAsia="Times New Roman"/>
          <w:szCs w:val="24"/>
        </w:rPr>
        <w:t>Θ</w:t>
      </w:r>
      <w:r w:rsidRPr="00083AA0">
        <w:rPr>
          <w:rFonts w:eastAsia="Times New Roman"/>
          <w:szCs w:val="24"/>
        </w:rPr>
        <w:t>εωρώ θετικό το ότι ο κ</w:t>
      </w:r>
      <w:r>
        <w:rPr>
          <w:rFonts w:eastAsia="Times New Roman"/>
          <w:szCs w:val="24"/>
        </w:rPr>
        <w:t>.</w:t>
      </w:r>
      <w:r w:rsidRPr="00083AA0">
        <w:rPr>
          <w:rFonts w:eastAsia="Times New Roman"/>
          <w:szCs w:val="24"/>
        </w:rPr>
        <w:t xml:space="preserve"> Στουρνάρας</w:t>
      </w:r>
      <w:r>
        <w:rPr>
          <w:rFonts w:eastAsia="Times New Roman"/>
          <w:szCs w:val="24"/>
        </w:rPr>
        <w:t>, η</w:t>
      </w:r>
      <w:r w:rsidRPr="00083AA0">
        <w:rPr>
          <w:rFonts w:eastAsia="Times New Roman"/>
          <w:szCs w:val="24"/>
        </w:rPr>
        <w:t xml:space="preserve"> Τράπεζα της Ελλάδας</w:t>
      </w:r>
      <w:r>
        <w:rPr>
          <w:rFonts w:eastAsia="Times New Roman"/>
          <w:szCs w:val="24"/>
        </w:rPr>
        <w:t>,</w:t>
      </w:r>
      <w:r w:rsidRPr="00083AA0">
        <w:rPr>
          <w:rFonts w:eastAsia="Times New Roman"/>
          <w:szCs w:val="24"/>
        </w:rPr>
        <w:t xml:space="preserve"> επισήμως είπε κάτι που έπρεπε να έχει λεχθεί </w:t>
      </w:r>
      <w:r>
        <w:rPr>
          <w:rFonts w:eastAsia="Times New Roman"/>
          <w:szCs w:val="24"/>
        </w:rPr>
        <w:t>ί</w:t>
      </w:r>
      <w:r w:rsidRPr="00083AA0">
        <w:rPr>
          <w:rFonts w:eastAsia="Times New Roman"/>
          <w:szCs w:val="24"/>
        </w:rPr>
        <w:t xml:space="preserve">σως </w:t>
      </w:r>
      <w:r>
        <w:rPr>
          <w:rFonts w:eastAsia="Times New Roman"/>
          <w:szCs w:val="24"/>
        </w:rPr>
        <w:t>προ πολλού,</w:t>
      </w:r>
      <w:r w:rsidRPr="00083AA0">
        <w:rPr>
          <w:rFonts w:eastAsia="Times New Roman"/>
          <w:szCs w:val="24"/>
        </w:rPr>
        <w:t xml:space="preserve"> αλλά </w:t>
      </w:r>
      <w:proofErr w:type="spellStart"/>
      <w:r>
        <w:rPr>
          <w:rFonts w:eastAsia="Times New Roman"/>
          <w:szCs w:val="24"/>
        </w:rPr>
        <w:t>ελέχθη</w:t>
      </w:r>
      <w:proofErr w:type="spellEnd"/>
      <w:r>
        <w:rPr>
          <w:rFonts w:eastAsia="Times New Roman"/>
          <w:szCs w:val="24"/>
        </w:rPr>
        <w:t xml:space="preserve"> τ</w:t>
      </w:r>
      <w:r>
        <w:rPr>
          <w:rFonts w:eastAsia="Times New Roman"/>
          <w:szCs w:val="24"/>
        </w:rPr>
        <w:t xml:space="preserve">ώρα. Είπε </w:t>
      </w:r>
      <w:r w:rsidRPr="00083AA0">
        <w:rPr>
          <w:rFonts w:eastAsia="Times New Roman"/>
          <w:szCs w:val="24"/>
        </w:rPr>
        <w:t>ότι τα δύσκολα για τις τράπεζες ανήκουν στο παρελθόν</w:t>
      </w:r>
      <w:r>
        <w:rPr>
          <w:rFonts w:eastAsia="Times New Roman"/>
          <w:szCs w:val="24"/>
        </w:rPr>
        <w:t>.</w:t>
      </w:r>
      <w:r w:rsidRPr="00083AA0">
        <w:rPr>
          <w:rFonts w:eastAsia="Times New Roman"/>
          <w:szCs w:val="24"/>
        </w:rPr>
        <w:t xml:space="preserve"> </w:t>
      </w:r>
      <w:r>
        <w:rPr>
          <w:rFonts w:eastAsia="Times New Roman"/>
          <w:szCs w:val="24"/>
        </w:rPr>
        <w:t>Σ</w:t>
      </w:r>
      <w:r w:rsidRPr="00083AA0">
        <w:rPr>
          <w:rFonts w:eastAsia="Times New Roman"/>
          <w:szCs w:val="24"/>
        </w:rPr>
        <w:t>υμφωνώ σε αυτό</w:t>
      </w:r>
      <w:r>
        <w:rPr>
          <w:rFonts w:eastAsia="Times New Roman"/>
          <w:szCs w:val="24"/>
        </w:rPr>
        <w:t>.</w:t>
      </w:r>
    </w:p>
    <w:p w14:paraId="1123EFE5" w14:textId="77777777" w:rsidR="00A4113B" w:rsidRDefault="00FE19D4">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1123EFE6" w14:textId="77777777" w:rsidR="00A4113B" w:rsidRDefault="00FE19D4">
      <w:pPr>
        <w:spacing w:line="600" w:lineRule="auto"/>
        <w:ind w:firstLine="720"/>
        <w:contextualSpacing/>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 xml:space="preserve">Προχωρούμε με τον ειδικό αγορητή από τη Δημοκρατική Συμπαράταξη, τον κ. Γιάννη Κουτσούκο. </w:t>
      </w:r>
    </w:p>
    <w:p w14:paraId="1123EFE7" w14:textId="77777777" w:rsidR="00A4113B" w:rsidRDefault="00FE19D4">
      <w:pPr>
        <w:spacing w:line="600" w:lineRule="auto"/>
        <w:ind w:firstLine="720"/>
        <w:contextualSpacing/>
        <w:jc w:val="both"/>
        <w:rPr>
          <w:rFonts w:eastAsia="Times New Roman"/>
          <w:szCs w:val="24"/>
        </w:rPr>
      </w:pPr>
      <w:r>
        <w:rPr>
          <w:rFonts w:eastAsia="Times New Roman"/>
          <w:szCs w:val="24"/>
        </w:rPr>
        <w:t xml:space="preserve">Ελάτε, κύριε Κουτσούκο, έχετε τον λόγο. </w:t>
      </w:r>
    </w:p>
    <w:p w14:paraId="1123EFE8" w14:textId="77777777" w:rsidR="00A4113B" w:rsidRDefault="00FE19D4">
      <w:pPr>
        <w:spacing w:line="600" w:lineRule="auto"/>
        <w:ind w:firstLine="720"/>
        <w:contextualSpacing/>
        <w:jc w:val="both"/>
        <w:rPr>
          <w:rFonts w:eastAsia="Times New Roman"/>
          <w:szCs w:val="24"/>
        </w:rPr>
      </w:pPr>
      <w:r w:rsidRPr="0008245C">
        <w:rPr>
          <w:rFonts w:eastAsia="Times New Roman"/>
          <w:b/>
          <w:szCs w:val="24"/>
        </w:rPr>
        <w:t xml:space="preserve">ΓΙΑΝΝΗΣ ΚΟΥΤΣΟΥΚΟΣ: </w:t>
      </w:r>
      <w:r>
        <w:rPr>
          <w:rFonts w:eastAsia="Times New Roman"/>
          <w:szCs w:val="24"/>
        </w:rPr>
        <w:t>Ε</w:t>
      </w:r>
      <w:r w:rsidRPr="00083AA0">
        <w:rPr>
          <w:rFonts w:eastAsia="Times New Roman"/>
          <w:szCs w:val="24"/>
        </w:rPr>
        <w:t>υχαριστώ</w:t>
      </w:r>
      <w:r>
        <w:rPr>
          <w:rFonts w:eastAsia="Times New Roman"/>
          <w:szCs w:val="24"/>
        </w:rPr>
        <w:t>, κύριε Πρόεδρε.</w:t>
      </w:r>
    </w:p>
    <w:p w14:paraId="1123EFE9" w14:textId="77777777" w:rsidR="00A4113B" w:rsidRDefault="00FE19D4">
      <w:pPr>
        <w:spacing w:line="600" w:lineRule="auto"/>
        <w:ind w:firstLine="720"/>
        <w:contextualSpacing/>
        <w:jc w:val="both"/>
        <w:rPr>
          <w:rFonts w:eastAsia="Times New Roman"/>
          <w:szCs w:val="24"/>
        </w:rPr>
      </w:pPr>
      <w:r>
        <w:rPr>
          <w:rFonts w:eastAsia="Times New Roman"/>
          <w:szCs w:val="24"/>
        </w:rPr>
        <w:t>Θα</w:t>
      </w:r>
      <w:r w:rsidRPr="00083AA0">
        <w:rPr>
          <w:rFonts w:eastAsia="Times New Roman"/>
          <w:szCs w:val="24"/>
        </w:rPr>
        <w:t xml:space="preserve"> ξεκινήσω αναγκαστικά </w:t>
      </w:r>
      <w:r>
        <w:rPr>
          <w:rFonts w:eastAsia="Times New Roman"/>
          <w:szCs w:val="24"/>
        </w:rPr>
        <w:t xml:space="preserve">από </w:t>
      </w:r>
      <w:r w:rsidRPr="00083AA0">
        <w:rPr>
          <w:rFonts w:eastAsia="Times New Roman"/>
          <w:szCs w:val="24"/>
        </w:rPr>
        <w:t>αυτά που είπε μόλις τώρα ο Αντιπρόεδρος</w:t>
      </w:r>
      <w:r>
        <w:rPr>
          <w:rFonts w:eastAsia="Times New Roman"/>
          <w:szCs w:val="24"/>
        </w:rPr>
        <w:t xml:space="preserve">, ο κ. Δραγασάκης. </w:t>
      </w:r>
    </w:p>
    <w:p w14:paraId="1123EFEA" w14:textId="77777777" w:rsidR="00A4113B" w:rsidRDefault="00FE19D4">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w:t>
      </w:r>
      <w:r w:rsidRPr="00083AA0">
        <w:rPr>
          <w:rFonts w:eastAsia="Times New Roman"/>
          <w:szCs w:val="24"/>
        </w:rPr>
        <w:t xml:space="preserve"> </w:t>
      </w:r>
      <w:r>
        <w:rPr>
          <w:rFonts w:eastAsia="Times New Roman"/>
          <w:szCs w:val="24"/>
        </w:rPr>
        <w:t>όταν</w:t>
      </w:r>
      <w:r w:rsidRPr="00083AA0">
        <w:rPr>
          <w:rFonts w:eastAsia="Times New Roman"/>
          <w:szCs w:val="24"/>
        </w:rPr>
        <w:t xml:space="preserve"> σε αυτήν εδώ την </w:t>
      </w:r>
      <w:r>
        <w:rPr>
          <w:rFonts w:eastAsia="Times New Roman"/>
          <w:szCs w:val="24"/>
        </w:rPr>
        <w:t>Α</w:t>
      </w:r>
      <w:r w:rsidRPr="00083AA0">
        <w:rPr>
          <w:rFonts w:eastAsia="Times New Roman"/>
          <w:szCs w:val="24"/>
        </w:rPr>
        <w:t>ίθουσα</w:t>
      </w:r>
      <w:r>
        <w:rPr>
          <w:rFonts w:eastAsia="Times New Roman"/>
          <w:szCs w:val="24"/>
        </w:rPr>
        <w:t>,</w:t>
      </w:r>
      <w:r w:rsidRPr="00083AA0">
        <w:rPr>
          <w:rFonts w:eastAsia="Times New Roman"/>
          <w:szCs w:val="24"/>
        </w:rPr>
        <w:t xml:space="preserve"> ως εισηγητής της Δημ</w:t>
      </w:r>
      <w:r w:rsidRPr="00083AA0">
        <w:rPr>
          <w:rFonts w:eastAsia="Times New Roman"/>
          <w:szCs w:val="24"/>
        </w:rPr>
        <w:t>οκρατικής Συμπαράταξης</w:t>
      </w:r>
      <w:r>
        <w:rPr>
          <w:rFonts w:eastAsia="Times New Roman"/>
          <w:szCs w:val="24"/>
        </w:rPr>
        <w:t>,</w:t>
      </w:r>
      <w:r w:rsidRPr="00083AA0">
        <w:rPr>
          <w:rFonts w:eastAsia="Times New Roman"/>
          <w:szCs w:val="24"/>
        </w:rPr>
        <w:t xml:space="preserve"> αναφέρθηκα </w:t>
      </w:r>
      <w:r>
        <w:rPr>
          <w:rFonts w:eastAsia="Times New Roman"/>
          <w:szCs w:val="24"/>
        </w:rPr>
        <w:t xml:space="preserve">στα προβλήματα των </w:t>
      </w:r>
      <w:r w:rsidRPr="00083AA0">
        <w:rPr>
          <w:rFonts w:eastAsia="Times New Roman"/>
          <w:szCs w:val="24"/>
        </w:rPr>
        <w:t>τραπεζών</w:t>
      </w:r>
      <w:r>
        <w:rPr>
          <w:rFonts w:eastAsia="Times New Roman"/>
          <w:szCs w:val="24"/>
        </w:rPr>
        <w:t xml:space="preserve"> και</w:t>
      </w:r>
      <w:r w:rsidRPr="00083AA0">
        <w:rPr>
          <w:rFonts w:eastAsia="Times New Roman"/>
          <w:szCs w:val="24"/>
        </w:rPr>
        <w:t xml:space="preserve"> ιδίως στους κινδύνους που αντιμετωπίζουν</w:t>
      </w:r>
      <w:r>
        <w:rPr>
          <w:rFonts w:eastAsia="Times New Roman"/>
          <w:szCs w:val="24"/>
        </w:rPr>
        <w:t>,</w:t>
      </w:r>
      <w:r w:rsidRPr="00083AA0">
        <w:rPr>
          <w:rFonts w:eastAsia="Times New Roman"/>
          <w:szCs w:val="24"/>
        </w:rPr>
        <w:t xml:space="preserve"> καθώς η </w:t>
      </w:r>
      <w:r>
        <w:rPr>
          <w:rFonts w:eastAsia="Times New Roman"/>
          <w:szCs w:val="24"/>
        </w:rPr>
        <w:t>Κ</w:t>
      </w:r>
      <w:r w:rsidRPr="00083AA0">
        <w:rPr>
          <w:rFonts w:eastAsia="Times New Roman"/>
          <w:szCs w:val="24"/>
        </w:rPr>
        <w:t xml:space="preserve">υβέρνηση έχει δείξει μέχρι τώρα πλήρη αδυναμία να αντιμετωπίσει τα κόκκινα δάνεια </w:t>
      </w:r>
      <w:r>
        <w:rPr>
          <w:rFonts w:eastAsia="Times New Roman"/>
          <w:szCs w:val="24"/>
        </w:rPr>
        <w:t xml:space="preserve">και ακολούθησε </w:t>
      </w:r>
      <w:r w:rsidRPr="00083AA0">
        <w:rPr>
          <w:rFonts w:eastAsia="Times New Roman"/>
          <w:szCs w:val="24"/>
        </w:rPr>
        <w:t xml:space="preserve">μία πολιτική </w:t>
      </w:r>
      <w:r>
        <w:rPr>
          <w:rFonts w:eastAsia="Times New Roman"/>
          <w:szCs w:val="24"/>
        </w:rPr>
        <w:t>α</w:t>
      </w:r>
      <w:r w:rsidRPr="00083AA0">
        <w:rPr>
          <w:rFonts w:eastAsia="Times New Roman"/>
          <w:szCs w:val="24"/>
        </w:rPr>
        <w:t xml:space="preserve">πό τα </w:t>
      </w:r>
      <w:r>
        <w:rPr>
          <w:rFonts w:eastAsia="Times New Roman"/>
          <w:szCs w:val="24"/>
        </w:rPr>
        <w:t xml:space="preserve">2015 και μετά που αδυνάτισε την </w:t>
      </w:r>
      <w:r w:rsidRPr="00083AA0">
        <w:rPr>
          <w:rFonts w:eastAsia="Times New Roman"/>
          <w:szCs w:val="24"/>
        </w:rPr>
        <w:t>κεφαλαιακή επάρκεια των τραπεζών</w:t>
      </w:r>
      <w:r>
        <w:rPr>
          <w:rFonts w:eastAsia="Times New Roman"/>
          <w:szCs w:val="24"/>
        </w:rPr>
        <w:t>,</w:t>
      </w:r>
      <w:r w:rsidRPr="00083AA0">
        <w:rPr>
          <w:rFonts w:eastAsia="Times New Roman"/>
          <w:szCs w:val="24"/>
        </w:rPr>
        <w:t xml:space="preserve"> </w:t>
      </w:r>
      <w:r>
        <w:rPr>
          <w:rFonts w:eastAsia="Times New Roman"/>
          <w:szCs w:val="24"/>
        </w:rPr>
        <w:t>ο</w:t>
      </w:r>
      <w:r w:rsidRPr="00083AA0">
        <w:rPr>
          <w:rFonts w:eastAsia="Times New Roman"/>
          <w:szCs w:val="24"/>
        </w:rPr>
        <w:t xml:space="preserve"> κ</w:t>
      </w:r>
      <w:r>
        <w:rPr>
          <w:rFonts w:eastAsia="Times New Roman"/>
          <w:szCs w:val="24"/>
        </w:rPr>
        <w:t>.</w:t>
      </w:r>
      <w:r w:rsidRPr="00083AA0">
        <w:rPr>
          <w:rFonts w:eastAsia="Times New Roman"/>
          <w:szCs w:val="24"/>
        </w:rPr>
        <w:t xml:space="preserve"> </w:t>
      </w:r>
      <w:proofErr w:type="spellStart"/>
      <w:r w:rsidRPr="00083AA0">
        <w:rPr>
          <w:rFonts w:eastAsia="Times New Roman"/>
          <w:szCs w:val="24"/>
        </w:rPr>
        <w:t>Τσακαλώτος</w:t>
      </w:r>
      <w:proofErr w:type="spellEnd"/>
      <w:r w:rsidRPr="00083AA0">
        <w:rPr>
          <w:rFonts w:eastAsia="Times New Roman"/>
          <w:szCs w:val="24"/>
        </w:rPr>
        <w:t xml:space="preserve"> θεώρησε σκόπιμο να πάρει το</w:t>
      </w:r>
      <w:r>
        <w:rPr>
          <w:rFonts w:eastAsia="Times New Roman"/>
          <w:szCs w:val="24"/>
        </w:rPr>
        <w:t>ν</w:t>
      </w:r>
      <w:r w:rsidRPr="00083AA0">
        <w:rPr>
          <w:rFonts w:eastAsia="Times New Roman"/>
          <w:szCs w:val="24"/>
        </w:rPr>
        <w:t xml:space="preserve"> λόγο και να με καταγγείλει</w:t>
      </w:r>
      <w:r>
        <w:rPr>
          <w:rFonts w:eastAsia="Times New Roman"/>
          <w:szCs w:val="24"/>
        </w:rPr>
        <w:t>,</w:t>
      </w:r>
      <w:r w:rsidRPr="00083AA0">
        <w:rPr>
          <w:rFonts w:eastAsia="Times New Roman"/>
          <w:szCs w:val="24"/>
        </w:rPr>
        <w:t xml:space="preserve"> </w:t>
      </w:r>
      <w:r>
        <w:rPr>
          <w:rFonts w:eastAsia="Times New Roman"/>
          <w:szCs w:val="24"/>
        </w:rPr>
        <w:t>ό</w:t>
      </w:r>
      <w:r w:rsidRPr="00083AA0">
        <w:rPr>
          <w:rFonts w:eastAsia="Times New Roman"/>
          <w:szCs w:val="24"/>
        </w:rPr>
        <w:t xml:space="preserve">χι </w:t>
      </w:r>
      <w:r>
        <w:rPr>
          <w:rFonts w:eastAsia="Times New Roman"/>
          <w:szCs w:val="24"/>
        </w:rPr>
        <w:t>ε</w:t>
      </w:r>
      <w:r w:rsidRPr="00083AA0">
        <w:rPr>
          <w:rFonts w:eastAsia="Times New Roman"/>
          <w:szCs w:val="24"/>
        </w:rPr>
        <w:t xml:space="preserve">μένα προσωπικά αλλά και συνολικά την παράταξή </w:t>
      </w:r>
      <w:r>
        <w:rPr>
          <w:rFonts w:eastAsia="Times New Roman"/>
          <w:szCs w:val="24"/>
        </w:rPr>
        <w:t>μας, με υποτιμητικού</w:t>
      </w:r>
      <w:r w:rsidRPr="00083AA0">
        <w:rPr>
          <w:rFonts w:eastAsia="Times New Roman"/>
          <w:szCs w:val="24"/>
        </w:rPr>
        <w:t xml:space="preserve">ς όρους </w:t>
      </w:r>
      <w:r>
        <w:rPr>
          <w:rFonts w:eastAsia="Times New Roman"/>
          <w:szCs w:val="24"/>
        </w:rPr>
        <w:t>μ</w:t>
      </w:r>
      <w:r w:rsidRPr="00083AA0">
        <w:rPr>
          <w:rFonts w:eastAsia="Times New Roman"/>
          <w:szCs w:val="24"/>
        </w:rPr>
        <w:t>άλιστα και σε προσωπικό επίπεδο</w:t>
      </w:r>
      <w:r>
        <w:rPr>
          <w:rFonts w:eastAsia="Times New Roman"/>
          <w:szCs w:val="24"/>
        </w:rPr>
        <w:t>,</w:t>
      </w:r>
      <w:r w:rsidRPr="00083AA0">
        <w:rPr>
          <w:rFonts w:eastAsia="Times New Roman"/>
          <w:szCs w:val="24"/>
        </w:rPr>
        <w:t xml:space="preserve"> ότι </w:t>
      </w:r>
      <w:r w:rsidRPr="00083AA0">
        <w:rPr>
          <w:rFonts w:eastAsia="Times New Roman"/>
          <w:szCs w:val="24"/>
        </w:rPr>
        <w:t>κινδυνολογούμε</w:t>
      </w:r>
      <w:r>
        <w:rPr>
          <w:rFonts w:eastAsia="Times New Roman"/>
          <w:szCs w:val="24"/>
        </w:rPr>
        <w:t>.</w:t>
      </w:r>
      <w:r w:rsidRPr="00083AA0">
        <w:rPr>
          <w:rFonts w:eastAsia="Times New Roman"/>
          <w:szCs w:val="24"/>
        </w:rPr>
        <w:t xml:space="preserve"> </w:t>
      </w:r>
    </w:p>
    <w:p w14:paraId="1123EFEB" w14:textId="77777777" w:rsidR="00A4113B" w:rsidRDefault="00FE19D4">
      <w:pPr>
        <w:spacing w:line="600" w:lineRule="auto"/>
        <w:ind w:firstLine="720"/>
        <w:contextualSpacing/>
        <w:jc w:val="both"/>
        <w:rPr>
          <w:rFonts w:eastAsia="Times New Roman"/>
          <w:szCs w:val="24"/>
        </w:rPr>
      </w:pPr>
      <w:r>
        <w:rPr>
          <w:rFonts w:eastAsia="Times New Roman"/>
          <w:szCs w:val="24"/>
        </w:rPr>
        <w:t>Κ</w:t>
      </w:r>
      <w:r w:rsidRPr="00083AA0">
        <w:rPr>
          <w:rFonts w:eastAsia="Times New Roman"/>
          <w:szCs w:val="24"/>
        </w:rPr>
        <w:t>αι αναρωτήθηκα προχθές ακούγοντας τον κ</w:t>
      </w:r>
      <w:r>
        <w:rPr>
          <w:rFonts w:eastAsia="Times New Roman"/>
          <w:szCs w:val="24"/>
        </w:rPr>
        <w:t>.</w:t>
      </w:r>
      <w:r w:rsidRPr="00083AA0">
        <w:rPr>
          <w:rFonts w:eastAsia="Times New Roman"/>
          <w:szCs w:val="24"/>
        </w:rPr>
        <w:t xml:space="preserve"> Δραγασάκη στην </w:t>
      </w:r>
      <w:r>
        <w:rPr>
          <w:rFonts w:eastAsia="Times New Roman"/>
          <w:szCs w:val="24"/>
        </w:rPr>
        <w:t>ε</w:t>
      </w:r>
      <w:r w:rsidRPr="00083AA0">
        <w:rPr>
          <w:rFonts w:eastAsia="Times New Roman"/>
          <w:szCs w:val="24"/>
        </w:rPr>
        <w:t>πιτροπή</w:t>
      </w:r>
      <w:r>
        <w:rPr>
          <w:rFonts w:eastAsia="Times New Roman"/>
          <w:szCs w:val="24"/>
        </w:rPr>
        <w:t>:</w:t>
      </w:r>
      <w:r w:rsidRPr="00083AA0">
        <w:rPr>
          <w:rFonts w:eastAsia="Times New Roman"/>
          <w:szCs w:val="24"/>
        </w:rPr>
        <w:t xml:space="preserve"> Τώρα που τα λέει αυτά ο κ</w:t>
      </w:r>
      <w:r>
        <w:rPr>
          <w:rFonts w:eastAsia="Times New Roman"/>
          <w:szCs w:val="24"/>
        </w:rPr>
        <w:t>.</w:t>
      </w:r>
      <w:r w:rsidRPr="00083AA0">
        <w:rPr>
          <w:rFonts w:eastAsia="Times New Roman"/>
          <w:szCs w:val="24"/>
        </w:rPr>
        <w:t xml:space="preserve"> Δραγασάκης</w:t>
      </w:r>
      <w:r>
        <w:rPr>
          <w:rFonts w:eastAsia="Times New Roman"/>
          <w:szCs w:val="24"/>
        </w:rPr>
        <w:t>,</w:t>
      </w:r>
      <w:r w:rsidRPr="00083AA0">
        <w:rPr>
          <w:rFonts w:eastAsia="Times New Roman"/>
          <w:szCs w:val="24"/>
        </w:rPr>
        <w:t xml:space="preserve"> </w:t>
      </w:r>
      <w:r>
        <w:rPr>
          <w:rFonts w:eastAsia="Times New Roman"/>
          <w:szCs w:val="24"/>
        </w:rPr>
        <w:lastRenderedPageBreak/>
        <w:t>ά</w:t>
      </w:r>
      <w:r w:rsidRPr="00083AA0">
        <w:rPr>
          <w:rFonts w:eastAsia="Times New Roman"/>
          <w:szCs w:val="24"/>
        </w:rPr>
        <w:t>ραγε τι έχει να πει ο κ</w:t>
      </w:r>
      <w:r>
        <w:rPr>
          <w:rFonts w:eastAsia="Times New Roman"/>
          <w:szCs w:val="24"/>
        </w:rPr>
        <w:t>.</w:t>
      </w:r>
      <w:r w:rsidRPr="00083AA0">
        <w:rPr>
          <w:rFonts w:eastAsia="Times New Roman"/>
          <w:szCs w:val="24"/>
        </w:rPr>
        <w:t xml:space="preserve"> </w:t>
      </w:r>
      <w:proofErr w:type="spellStart"/>
      <w:r w:rsidRPr="00083AA0">
        <w:rPr>
          <w:rFonts w:eastAsia="Times New Roman"/>
          <w:szCs w:val="24"/>
        </w:rPr>
        <w:t>Τσακαλώτος</w:t>
      </w:r>
      <w:proofErr w:type="spellEnd"/>
      <w:r w:rsidRPr="00083AA0">
        <w:rPr>
          <w:rFonts w:eastAsia="Times New Roman"/>
          <w:szCs w:val="24"/>
        </w:rPr>
        <w:t xml:space="preserve"> </w:t>
      </w:r>
      <w:r>
        <w:rPr>
          <w:rFonts w:eastAsia="Times New Roman"/>
          <w:szCs w:val="24"/>
        </w:rPr>
        <w:t>κ</w:t>
      </w:r>
      <w:r w:rsidRPr="00083AA0">
        <w:rPr>
          <w:rFonts w:eastAsia="Times New Roman"/>
          <w:szCs w:val="24"/>
        </w:rPr>
        <w:t>αι πολύ περισσότερο δε τι έχει να κάνει</w:t>
      </w:r>
      <w:r>
        <w:rPr>
          <w:rFonts w:eastAsia="Times New Roman"/>
          <w:szCs w:val="24"/>
        </w:rPr>
        <w:t xml:space="preserve">. Διότι </w:t>
      </w:r>
      <w:r w:rsidRPr="00083AA0">
        <w:rPr>
          <w:rFonts w:eastAsia="Times New Roman"/>
          <w:szCs w:val="24"/>
        </w:rPr>
        <w:t>ο κ</w:t>
      </w:r>
      <w:r>
        <w:rPr>
          <w:rFonts w:eastAsia="Times New Roman"/>
          <w:szCs w:val="24"/>
        </w:rPr>
        <w:t>.</w:t>
      </w:r>
      <w:r w:rsidRPr="00083AA0">
        <w:rPr>
          <w:rFonts w:eastAsia="Times New Roman"/>
          <w:szCs w:val="24"/>
        </w:rPr>
        <w:t xml:space="preserve"> </w:t>
      </w:r>
      <w:proofErr w:type="spellStart"/>
      <w:r w:rsidRPr="00083AA0">
        <w:rPr>
          <w:rFonts w:eastAsia="Times New Roman"/>
          <w:szCs w:val="24"/>
        </w:rPr>
        <w:t>Τσακαλώτος</w:t>
      </w:r>
      <w:proofErr w:type="spellEnd"/>
      <w:r w:rsidRPr="00083AA0">
        <w:rPr>
          <w:rFonts w:eastAsia="Times New Roman"/>
          <w:szCs w:val="24"/>
        </w:rPr>
        <w:t xml:space="preserve"> θα γνώριζε</w:t>
      </w:r>
      <w:r>
        <w:rPr>
          <w:rFonts w:eastAsia="Times New Roman"/>
          <w:szCs w:val="24"/>
        </w:rPr>
        <w:t>,</w:t>
      </w:r>
      <w:r w:rsidRPr="00083AA0">
        <w:rPr>
          <w:rFonts w:eastAsia="Times New Roman"/>
          <w:szCs w:val="24"/>
        </w:rPr>
        <w:t xml:space="preserve"> </w:t>
      </w:r>
      <w:r>
        <w:rPr>
          <w:rFonts w:eastAsia="Times New Roman"/>
          <w:szCs w:val="24"/>
        </w:rPr>
        <w:t>π</w:t>
      </w:r>
      <w:r w:rsidRPr="00083AA0">
        <w:rPr>
          <w:rFonts w:eastAsia="Times New Roman"/>
          <w:szCs w:val="24"/>
        </w:rPr>
        <w:t>ροφανώς</w:t>
      </w:r>
      <w:r>
        <w:rPr>
          <w:rFonts w:eastAsia="Times New Roman"/>
          <w:szCs w:val="24"/>
        </w:rPr>
        <w:t>,</w:t>
      </w:r>
      <w:r w:rsidRPr="00083AA0">
        <w:rPr>
          <w:rFonts w:eastAsia="Times New Roman"/>
          <w:szCs w:val="24"/>
        </w:rPr>
        <w:t xml:space="preserve"> ότι το Κίν</w:t>
      </w:r>
      <w:r w:rsidRPr="00083AA0">
        <w:rPr>
          <w:rFonts w:eastAsia="Times New Roman"/>
          <w:szCs w:val="24"/>
        </w:rPr>
        <w:t xml:space="preserve">ημα Αλλαγής εδώ και ένα χρόνο έχει καταθέσει επεξεργασμένη πρόταση </w:t>
      </w:r>
      <w:r>
        <w:rPr>
          <w:rFonts w:eastAsia="Times New Roman"/>
          <w:szCs w:val="24"/>
        </w:rPr>
        <w:t>-</w:t>
      </w:r>
      <w:r w:rsidRPr="00083AA0">
        <w:rPr>
          <w:rFonts w:eastAsia="Times New Roman"/>
          <w:szCs w:val="24"/>
        </w:rPr>
        <w:t xml:space="preserve">και αυτή την παρουσιάσαμε στην αίθουσα </w:t>
      </w:r>
      <w:r>
        <w:rPr>
          <w:rFonts w:eastAsia="Times New Roman"/>
          <w:szCs w:val="24"/>
        </w:rPr>
        <w:t>Γ</w:t>
      </w:r>
      <w:r w:rsidRPr="00083AA0">
        <w:rPr>
          <w:rFonts w:eastAsia="Times New Roman"/>
          <w:szCs w:val="24"/>
        </w:rPr>
        <w:t>ερουσίας της Βουλής</w:t>
      </w:r>
      <w:r>
        <w:rPr>
          <w:rFonts w:eastAsia="Times New Roman"/>
          <w:szCs w:val="24"/>
        </w:rPr>
        <w:t>,</w:t>
      </w:r>
      <w:r w:rsidRPr="00083AA0">
        <w:rPr>
          <w:rFonts w:eastAsia="Times New Roman"/>
          <w:szCs w:val="24"/>
        </w:rPr>
        <w:t xml:space="preserve"> παρουσία φορέων και ειδικών επιστημόνων</w:t>
      </w:r>
      <w:r>
        <w:rPr>
          <w:rFonts w:eastAsia="Times New Roman"/>
          <w:szCs w:val="24"/>
        </w:rPr>
        <w:t>-</w:t>
      </w:r>
      <w:r w:rsidRPr="00083AA0">
        <w:rPr>
          <w:rFonts w:eastAsia="Times New Roman"/>
          <w:szCs w:val="24"/>
        </w:rPr>
        <w:t xml:space="preserve"> για τη δημιουργία της λεγόμενης </w:t>
      </w:r>
      <w:r>
        <w:rPr>
          <w:rFonts w:eastAsia="Times New Roman"/>
          <w:szCs w:val="24"/>
        </w:rPr>
        <w:t>«</w:t>
      </w:r>
      <w:r w:rsidRPr="00083AA0">
        <w:rPr>
          <w:rFonts w:eastAsia="Times New Roman"/>
          <w:szCs w:val="24"/>
        </w:rPr>
        <w:t xml:space="preserve">κακής </w:t>
      </w:r>
      <w:r>
        <w:rPr>
          <w:rFonts w:eastAsia="Times New Roman"/>
          <w:szCs w:val="24"/>
        </w:rPr>
        <w:t>τ</w:t>
      </w:r>
      <w:r w:rsidRPr="00083AA0">
        <w:rPr>
          <w:rFonts w:eastAsia="Times New Roman"/>
          <w:szCs w:val="24"/>
        </w:rPr>
        <w:t>ράπεζας</w:t>
      </w:r>
      <w:r>
        <w:rPr>
          <w:rFonts w:eastAsia="Times New Roman"/>
          <w:szCs w:val="24"/>
        </w:rPr>
        <w:t>»</w:t>
      </w:r>
      <w:r>
        <w:rPr>
          <w:rFonts w:eastAsia="Times New Roman"/>
          <w:szCs w:val="24"/>
        </w:rPr>
        <w:t>,</w:t>
      </w:r>
      <w:r w:rsidRPr="00083AA0">
        <w:rPr>
          <w:rFonts w:eastAsia="Times New Roman"/>
          <w:szCs w:val="24"/>
        </w:rPr>
        <w:t xml:space="preserve"> της </w:t>
      </w:r>
      <w:r>
        <w:rPr>
          <w:rFonts w:eastAsia="Times New Roman"/>
          <w:szCs w:val="24"/>
          <w:lang w:val="en-US"/>
        </w:rPr>
        <w:t>bad</w:t>
      </w:r>
      <w:r>
        <w:rPr>
          <w:rFonts w:eastAsia="Times New Roman"/>
          <w:szCs w:val="24"/>
        </w:rPr>
        <w:t xml:space="preserve"> </w:t>
      </w:r>
      <w:r>
        <w:rPr>
          <w:rFonts w:eastAsia="Times New Roman"/>
          <w:szCs w:val="24"/>
          <w:lang w:val="en-US"/>
        </w:rPr>
        <w:t>bank</w:t>
      </w:r>
      <w:r>
        <w:rPr>
          <w:rFonts w:eastAsia="Times New Roman"/>
          <w:szCs w:val="24"/>
        </w:rPr>
        <w:t>.</w:t>
      </w:r>
      <w:r w:rsidRPr="00083AA0">
        <w:rPr>
          <w:rFonts w:eastAsia="Times New Roman"/>
          <w:szCs w:val="24"/>
        </w:rPr>
        <w:t xml:space="preserve"> </w:t>
      </w:r>
      <w:r>
        <w:rPr>
          <w:rFonts w:eastAsia="Times New Roman"/>
          <w:szCs w:val="24"/>
        </w:rPr>
        <w:t>Τ</w:t>
      </w:r>
      <w:r w:rsidRPr="00083AA0">
        <w:rPr>
          <w:rFonts w:eastAsia="Times New Roman"/>
          <w:szCs w:val="24"/>
        </w:rPr>
        <w:t>ότε μας λοιδόρησαν</w:t>
      </w:r>
      <w:r>
        <w:rPr>
          <w:rFonts w:eastAsia="Times New Roman"/>
          <w:szCs w:val="24"/>
        </w:rPr>
        <w:t>.</w:t>
      </w:r>
      <w:r w:rsidRPr="00083AA0">
        <w:rPr>
          <w:rFonts w:eastAsia="Times New Roman"/>
          <w:szCs w:val="24"/>
        </w:rPr>
        <w:t xml:space="preserve"> Μ</w:t>
      </w:r>
      <w:r w:rsidRPr="00083AA0">
        <w:rPr>
          <w:rFonts w:eastAsia="Times New Roman"/>
          <w:szCs w:val="24"/>
        </w:rPr>
        <w:t xml:space="preserve">ας </w:t>
      </w:r>
      <w:r>
        <w:rPr>
          <w:rFonts w:eastAsia="Times New Roman"/>
          <w:szCs w:val="24"/>
        </w:rPr>
        <w:t>λοιδόρησε</w:t>
      </w:r>
      <w:r w:rsidRPr="00083AA0">
        <w:rPr>
          <w:rFonts w:eastAsia="Times New Roman"/>
          <w:szCs w:val="24"/>
        </w:rPr>
        <w:t xml:space="preserve"> η πλειοψηφία και </w:t>
      </w:r>
      <w:r>
        <w:rPr>
          <w:rFonts w:eastAsia="Times New Roman"/>
          <w:szCs w:val="24"/>
        </w:rPr>
        <w:t>μας λοιδόρησε κι</w:t>
      </w:r>
      <w:r w:rsidRPr="00083AA0">
        <w:rPr>
          <w:rFonts w:eastAsia="Times New Roman"/>
          <w:szCs w:val="24"/>
        </w:rPr>
        <w:t xml:space="preserve"> ένα μέρος της αντιπολίτευσης γενικότερα</w:t>
      </w:r>
      <w:r>
        <w:rPr>
          <w:rFonts w:eastAsia="Times New Roman"/>
          <w:szCs w:val="24"/>
        </w:rPr>
        <w:t>.</w:t>
      </w:r>
    </w:p>
    <w:p w14:paraId="1123EFEC" w14:textId="77777777" w:rsidR="00A4113B" w:rsidRDefault="00FE19D4">
      <w:pPr>
        <w:spacing w:line="600" w:lineRule="auto"/>
        <w:ind w:firstLine="720"/>
        <w:contextualSpacing/>
        <w:jc w:val="both"/>
        <w:rPr>
          <w:rFonts w:eastAsia="Times New Roman"/>
          <w:szCs w:val="24"/>
        </w:rPr>
      </w:pPr>
      <w:r w:rsidRPr="00083AA0">
        <w:rPr>
          <w:rFonts w:eastAsia="Times New Roman"/>
          <w:szCs w:val="24"/>
        </w:rPr>
        <w:t xml:space="preserve"> </w:t>
      </w:r>
      <w:r>
        <w:rPr>
          <w:rFonts w:eastAsia="Times New Roman"/>
          <w:szCs w:val="24"/>
        </w:rPr>
        <w:t>Ή</w:t>
      </w:r>
      <w:r w:rsidRPr="00083AA0">
        <w:rPr>
          <w:rFonts w:eastAsia="Times New Roman"/>
          <w:szCs w:val="24"/>
        </w:rPr>
        <w:t xml:space="preserve">ρθε η Ευρωπαϊκή </w:t>
      </w:r>
      <w:r>
        <w:rPr>
          <w:rFonts w:eastAsia="Times New Roman"/>
          <w:szCs w:val="24"/>
        </w:rPr>
        <w:t>Ε</w:t>
      </w:r>
      <w:r w:rsidRPr="00083AA0">
        <w:rPr>
          <w:rFonts w:eastAsia="Times New Roman"/>
          <w:szCs w:val="24"/>
        </w:rPr>
        <w:t xml:space="preserve">πιτροπή στη συνέχεια </w:t>
      </w:r>
      <w:r>
        <w:rPr>
          <w:rFonts w:eastAsia="Times New Roman"/>
          <w:szCs w:val="24"/>
        </w:rPr>
        <w:t xml:space="preserve">να υιοθετήσει αυτή τη </w:t>
      </w:r>
      <w:r w:rsidRPr="00083AA0">
        <w:rPr>
          <w:rFonts w:eastAsia="Times New Roman"/>
          <w:szCs w:val="24"/>
        </w:rPr>
        <w:t>λογική της δημιουργίας ενός υβριδικού σχήματος για την αντιμετώπιση των κόκκινων δανείων</w:t>
      </w:r>
      <w:r>
        <w:rPr>
          <w:rFonts w:eastAsia="Times New Roman"/>
          <w:szCs w:val="24"/>
        </w:rPr>
        <w:t>.</w:t>
      </w:r>
      <w:r w:rsidRPr="00083AA0">
        <w:rPr>
          <w:rFonts w:eastAsia="Times New Roman"/>
          <w:szCs w:val="24"/>
        </w:rPr>
        <w:t xml:space="preserve"> </w:t>
      </w:r>
      <w:r>
        <w:rPr>
          <w:rFonts w:eastAsia="Times New Roman"/>
          <w:szCs w:val="24"/>
        </w:rPr>
        <w:t>Κα</w:t>
      </w:r>
      <w:r w:rsidRPr="00083AA0">
        <w:rPr>
          <w:rFonts w:eastAsia="Times New Roman"/>
          <w:szCs w:val="24"/>
        </w:rPr>
        <w:t xml:space="preserve">ι μόλις </w:t>
      </w:r>
      <w:r>
        <w:rPr>
          <w:rFonts w:eastAsia="Times New Roman"/>
          <w:szCs w:val="24"/>
        </w:rPr>
        <w:t>τώρα ο</w:t>
      </w:r>
      <w:r>
        <w:rPr>
          <w:rFonts w:eastAsia="Times New Roman"/>
          <w:szCs w:val="24"/>
        </w:rPr>
        <w:t xml:space="preserve"> κ.</w:t>
      </w:r>
      <w:r w:rsidRPr="00083AA0">
        <w:rPr>
          <w:rFonts w:eastAsia="Times New Roman"/>
          <w:szCs w:val="24"/>
        </w:rPr>
        <w:t xml:space="preserve"> Δραγασάκης </w:t>
      </w:r>
      <w:r>
        <w:rPr>
          <w:rFonts w:eastAsia="Times New Roman"/>
          <w:szCs w:val="24"/>
        </w:rPr>
        <w:t>α</w:t>
      </w:r>
      <w:r w:rsidRPr="00083AA0">
        <w:rPr>
          <w:rFonts w:eastAsia="Times New Roman"/>
          <w:szCs w:val="24"/>
        </w:rPr>
        <w:t>ναφέρθηκε στην πρόταση της Τράπεζας της Ελλάδος</w:t>
      </w:r>
      <w:r>
        <w:rPr>
          <w:rFonts w:eastAsia="Times New Roman"/>
          <w:szCs w:val="24"/>
        </w:rPr>
        <w:t>,</w:t>
      </w:r>
      <w:r w:rsidRPr="00083AA0">
        <w:rPr>
          <w:rFonts w:eastAsia="Times New Roman"/>
          <w:szCs w:val="24"/>
        </w:rPr>
        <w:t xml:space="preserve"> που φαίνεται ότι </w:t>
      </w:r>
      <w:r>
        <w:rPr>
          <w:rFonts w:eastAsia="Times New Roman"/>
          <w:szCs w:val="24"/>
        </w:rPr>
        <w:t>τη συζητά</w:t>
      </w:r>
      <w:r w:rsidRPr="00083AA0">
        <w:rPr>
          <w:rFonts w:eastAsia="Times New Roman"/>
          <w:szCs w:val="24"/>
        </w:rPr>
        <w:t xml:space="preserve"> η </w:t>
      </w:r>
      <w:r>
        <w:rPr>
          <w:rFonts w:eastAsia="Times New Roman"/>
          <w:szCs w:val="24"/>
        </w:rPr>
        <w:t>Κ</w:t>
      </w:r>
      <w:r w:rsidRPr="00083AA0">
        <w:rPr>
          <w:rFonts w:eastAsia="Times New Roman"/>
          <w:szCs w:val="24"/>
        </w:rPr>
        <w:t>υβέρνηση</w:t>
      </w:r>
      <w:r>
        <w:rPr>
          <w:rFonts w:eastAsia="Times New Roman"/>
          <w:szCs w:val="24"/>
        </w:rPr>
        <w:t xml:space="preserve">, ενώ εμείς γνωρίζαμε ότι την έχει απορρίψει </w:t>
      </w:r>
      <w:r w:rsidRPr="00083AA0">
        <w:rPr>
          <w:rFonts w:eastAsia="Times New Roman"/>
          <w:szCs w:val="24"/>
        </w:rPr>
        <w:t xml:space="preserve">και επεξεργάζεται </w:t>
      </w:r>
      <w:r>
        <w:rPr>
          <w:rFonts w:eastAsia="Times New Roman"/>
          <w:szCs w:val="24"/>
        </w:rPr>
        <w:t>άλλης μορφής πρόταση το Ταμείο Χρηματοπιστωτικής Σταθερότητας.</w:t>
      </w:r>
    </w:p>
    <w:p w14:paraId="1123EFED" w14:textId="77777777" w:rsidR="00A4113B" w:rsidRDefault="00FE19D4">
      <w:pPr>
        <w:spacing w:line="600" w:lineRule="auto"/>
        <w:ind w:firstLine="720"/>
        <w:contextualSpacing/>
        <w:jc w:val="both"/>
        <w:rPr>
          <w:rFonts w:eastAsia="Times New Roman"/>
          <w:szCs w:val="24"/>
        </w:rPr>
      </w:pPr>
      <w:r>
        <w:rPr>
          <w:rFonts w:eastAsia="Times New Roman"/>
          <w:szCs w:val="24"/>
        </w:rPr>
        <w:t>Κύριε Α</w:t>
      </w:r>
      <w:r w:rsidRPr="00083AA0">
        <w:rPr>
          <w:rFonts w:eastAsia="Times New Roman"/>
          <w:szCs w:val="24"/>
        </w:rPr>
        <w:t>ντιπρόεδρε</w:t>
      </w:r>
      <w:r>
        <w:rPr>
          <w:rFonts w:eastAsia="Times New Roman"/>
          <w:szCs w:val="24"/>
        </w:rPr>
        <w:t>,</w:t>
      </w:r>
      <w:r w:rsidRPr="00083AA0">
        <w:rPr>
          <w:rFonts w:eastAsia="Times New Roman"/>
          <w:szCs w:val="24"/>
        </w:rPr>
        <w:t xml:space="preserve"> καλό είν</w:t>
      </w:r>
      <w:r w:rsidRPr="00083AA0">
        <w:rPr>
          <w:rFonts w:eastAsia="Times New Roman"/>
          <w:szCs w:val="24"/>
        </w:rPr>
        <w:t>αι κα</w:t>
      </w:r>
      <w:r>
        <w:rPr>
          <w:rFonts w:eastAsia="Times New Roman"/>
          <w:szCs w:val="24"/>
        </w:rPr>
        <w:t>μ</w:t>
      </w:r>
      <w:r w:rsidRPr="00083AA0">
        <w:rPr>
          <w:rFonts w:eastAsia="Times New Roman"/>
          <w:szCs w:val="24"/>
        </w:rPr>
        <w:t xml:space="preserve">μιά φορά αντί </w:t>
      </w:r>
      <w:r>
        <w:rPr>
          <w:rFonts w:eastAsia="Times New Roman"/>
          <w:szCs w:val="24"/>
        </w:rPr>
        <w:t>η Κ</w:t>
      </w:r>
      <w:r w:rsidRPr="00083AA0">
        <w:rPr>
          <w:rFonts w:eastAsia="Times New Roman"/>
          <w:szCs w:val="24"/>
        </w:rPr>
        <w:t>υβέρνηση να βιάζεται να λοιδορεί</w:t>
      </w:r>
      <w:r>
        <w:rPr>
          <w:rFonts w:eastAsia="Times New Roman"/>
          <w:szCs w:val="24"/>
        </w:rPr>
        <w:t>,</w:t>
      </w:r>
      <w:r w:rsidRPr="00083AA0">
        <w:rPr>
          <w:rFonts w:eastAsia="Times New Roman"/>
          <w:szCs w:val="24"/>
        </w:rPr>
        <w:t xml:space="preserve"> να </w:t>
      </w:r>
      <w:proofErr w:type="spellStart"/>
      <w:r w:rsidRPr="00083AA0">
        <w:rPr>
          <w:rFonts w:eastAsia="Times New Roman"/>
          <w:szCs w:val="24"/>
        </w:rPr>
        <w:t>στοχοποιεί</w:t>
      </w:r>
      <w:proofErr w:type="spellEnd"/>
      <w:r w:rsidRPr="00083AA0">
        <w:rPr>
          <w:rFonts w:eastAsia="Times New Roman"/>
          <w:szCs w:val="24"/>
        </w:rPr>
        <w:t xml:space="preserve"> και να καθυβρίζ</w:t>
      </w:r>
      <w:r>
        <w:rPr>
          <w:rFonts w:eastAsia="Times New Roman"/>
          <w:szCs w:val="24"/>
        </w:rPr>
        <w:t>ει</w:t>
      </w:r>
      <w:r w:rsidRPr="00083AA0">
        <w:rPr>
          <w:rFonts w:eastAsia="Times New Roman"/>
          <w:szCs w:val="24"/>
        </w:rPr>
        <w:t xml:space="preserve"> τους πολιτικούς τ</w:t>
      </w:r>
      <w:r>
        <w:rPr>
          <w:rFonts w:eastAsia="Times New Roman"/>
          <w:szCs w:val="24"/>
        </w:rPr>
        <w:t>η</w:t>
      </w:r>
      <w:r w:rsidRPr="00083AA0">
        <w:rPr>
          <w:rFonts w:eastAsia="Times New Roman"/>
          <w:szCs w:val="24"/>
        </w:rPr>
        <w:t>ς αντιπάλους</w:t>
      </w:r>
      <w:r>
        <w:rPr>
          <w:rFonts w:eastAsia="Times New Roman"/>
          <w:szCs w:val="24"/>
        </w:rPr>
        <w:t>,</w:t>
      </w:r>
      <w:r w:rsidRPr="00083AA0">
        <w:rPr>
          <w:rFonts w:eastAsia="Times New Roman"/>
          <w:szCs w:val="24"/>
        </w:rPr>
        <w:t xml:space="preserve"> να μελετάει τις προτάσεις όσων θέλουν να συμβάλουν στην επίλυση ενός μεγάλου ζητήματος</w:t>
      </w:r>
      <w:r>
        <w:rPr>
          <w:rFonts w:eastAsia="Times New Roman"/>
          <w:szCs w:val="24"/>
        </w:rPr>
        <w:t>,</w:t>
      </w:r>
      <w:r w:rsidRPr="00083AA0">
        <w:rPr>
          <w:rFonts w:eastAsia="Times New Roman"/>
          <w:szCs w:val="24"/>
        </w:rPr>
        <w:t xml:space="preserve"> το </w:t>
      </w:r>
      <w:r w:rsidRPr="00083AA0">
        <w:rPr>
          <w:rFonts w:eastAsia="Times New Roman"/>
          <w:szCs w:val="24"/>
        </w:rPr>
        <w:lastRenderedPageBreak/>
        <w:t>οποίο αν δεν το αντιμετωπίσουμε</w:t>
      </w:r>
      <w:r>
        <w:rPr>
          <w:rFonts w:eastAsia="Times New Roman"/>
          <w:szCs w:val="24"/>
        </w:rPr>
        <w:t>,</w:t>
      </w:r>
      <w:r w:rsidRPr="00083AA0">
        <w:rPr>
          <w:rFonts w:eastAsia="Times New Roman"/>
          <w:szCs w:val="24"/>
        </w:rPr>
        <w:t xml:space="preserve"> δεν θα υπάρ</w:t>
      </w:r>
      <w:r w:rsidRPr="00083AA0">
        <w:rPr>
          <w:rFonts w:eastAsia="Times New Roman"/>
          <w:szCs w:val="24"/>
        </w:rPr>
        <w:t>ξει ρευστότητα για να κινηθεί η ελληνική οικονομία και ενδεχόμενα να χρειαστούν κεφάλαια</w:t>
      </w:r>
      <w:r>
        <w:rPr>
          <w:rFonts w:eastAsia="Times New Roman"/>
          <w:szCs w:val="24"/>
        </w:rPr>
        <w:t>,</w:t>
      </w:r>
      <w:r w:rsidRPr="00083AA0">
        <w:rPr>
          <w:rFonts w:eastAsia="Times New Roman"/>
          <w:szCs w:val="24"/>
        </w:rPr>
        <w:t xml:space="preserve"> όπως είπατε</w:t>
      </w:r>
      <w:r>
        <w:rPr>
          <w:rFonts w:eastAsia="Times New Roman"/>
          <w:szCs w:val="24"/>
        </w:rPr>
        <w:t>,</w:t>
      </w:r>
      <w:r w:rsidRPr="00083AA0">
        <w:rPr>
          <w:rFonts w:eastAsia="Times New Roman"/>
          <w:szCs w:val="24"/>
        </w:rPr>
        <w:t xml:space="preserve"> που ενδεχόμενα θα τα πληρώσουν οι φορολογούμενοι</w:t>
      </w:r>
      <w:r>
        <w:rPr>
          <w:rFonts w:eastAsia="Times New Roman"/>
          <w:szCs w:val="24"/>
        </w:rPr>
        <w:t>,</w:t>
      </w:r>
      <w:r w:rsidRPr="00083AA0">
        <w:rPr>
          <w:rFonts w:eastAsia="Times New Roman"/>
          <w:szCs w:val="24"/>
        </w:rPr>
        <w:t xml:space="preserve"> όπως είπατε</w:t>
      </w:r>
      <w:r>
        <w:rPr>
          <w:rFonts w:eastAsia="Times New Roman"/>
          <w:szCs w:val="24"/>
        </w:rPr>
        <w:t>.</w:t>
      </w:r>
      <w:r w:rsidRPr="00083AA0">
        <w:rPr>
          <w:rFonts w:eastAsia="Times New Roman"/>
          <w:szCs w:val="24"/>
        </w:rPr>
        <w:t xml:space="preserve"> </w:t>
      </w:r>
      <w:r>
        <w:rPr>
          <w:rFonts w:eastAsia="Times New Roman"/>
          <w:szCs w:val="24"/>
        </w:rPr>
        <w:t>Δ</w:t>
      </w:r>
      <w:r w:rsidRPr="00083AA0">
        <w:rPr>
          <w:rFonts w:eastAsia="Times New Roman"/>
          <w:szCs w:val="24"/>
        </w:rPr>
        <w:t>ικά σας λόγια είναι αυτά</w:t>
      </w:r>
      <w:r>
        <w:rPr>
          <w:rFonts w:eastAsia="Times New Roman"/>
          <w:szCs w:val="24"/>
        </w:rPr>
        <w:t>.</w:t>
      </w:r>
    </w:p>
    <w:p w14:paraId="1123EFEE" w14:textId="77777777" w:rsidR="00A4113B" w:rsidRDefault="00FE19D4">
      <w:pPr>
        <w:spacing w:line="600" w:lineRule="auto"/>
        <w:ind w:firstLine="720"/>
        <w:contextualSpacing/>
        <w:jc w:val="both"/>
        <w:rPr>
          <w:rFonts w:eastAsia="Times New Roman"/>
          <w:szCs w:val="24"/>
        </w:rPr>
      </w:pPr>
      <w:r>
        <w:rPr>
          <w:rFonts w:eastAsia="Times New Roman"/>
          <w:szCs w:val="24"/>
        </w:rPr>
        <w:t>Έρχομαι, κυρίες και κύριοι συνάδελφοι, τώρα</w:t>
      </w:r>
      <w:r w:rsidRPr="00083AA0">
        <w:rPr>
          <w:rFonts w:eastAsia="Times New Roman"/>
          <w:szCs w:val="24"/>
        </w:rPr>
        <w:t xml:space="preserve"> </w:t>
      </w:r>
      <w:r>
        <w:rPr>
          <w:rFonts w:eastAsia="Times New Roman"/>
          <w:szCs w:val="24"/>
        </w:rPr>
        <w:t>σιγά-σιγά σ</w:t>
      </w:r>
      <w:r w:rsidRPr="00083AA0">
        <w:rPr>
          <w:rFonts w:eastAsia="Times New Roman"/>
          <w:szCs w:val="24"/>
        </w:rPr>
        <w:t xml:space="preserve">τα </w:t>
      </w:r>
      <w:r>
        <w:rPr>
          <w:rFonts w:eastAsia="Times New Roman"/>
          <w:szCs w:val="24"/>
        </w:rPr>
        <w:t>θέματ</w:t>
      </w:r>
      <w:r>
        <w:rPr>
          <w:rFonts w:eastAsia="Times New Roman"/>
          <w:szCs w:val="24"/>
        </w:rPr>
        <w:t xml:space="preserve">α τα </w:t>
      </w:r>
      <w:r w:rsidRPr="00083AA0">
        <w:rPr>
          <w:rFonts w:eastAsia="Times New Roman"/>
          <w:szCs w:val="24"/>
        </w:rPr>
        <w:t>σημερινά</w:t>
      </w:r>
      <w:r>
        <w:rPr>
          <w:rFonts w:eastAsia="Times New Roman"/>
          <w:szCs w:val="24"/>
        </w:rPr>
        <w:t xml:space="preserve">. </w:t>
      </w:r>
    </w:p>
    <w:p w14:paraId="1123EFEF" w14:textId="77777777" w:rsidR="00A4113B" w:rsidRDefault="00FE19D4">
      <w:pPr>
        <w:spacing w:line="600" w:lineRule="auto"/>
        <w:ind w:firstLine="720"/>
        <w:contextualSpacing/>
        <w:jc w:val="both"/>
        <w:rPr>
          <w:rFonts w:eastAsia="Times New Roman"/>
          <w:szCs w:val="24"/>
        </w:rPr>
      </w:pPr>
      <w:r>
        <w:rPr>
          <w:rFonts w:eastAsia="Times New Roman"/>
          <w:szCs w:val="24"/>
        </w:rPr>
        <w:t xml:space="preserve">Η </w:t>
      </w:r>
      <w:r>
        <w:rPr>
          <w:rFonts w:eastAsia="Times New Roman"/>
          <w:szCs w:val="24"/>
        </w:rPr>
        <w:t>π</w:t>
      </w:r>
      <w:r>
        <w:rPr>
          <w:rFonts w:eastAsia="Times New Roman"/>
          <w:szCs w:val="24"/>
        </w:rPr>
        <w:t>ράξη</w:t>
      </w:r>
      <w:r w:rsidRPr="00083AA0">
        <w:rPr>
          <w:rFonts w:eastAsia="Times New Roman"/>
          <w:szCs w:val="24"/>
        </w:rPr>
        <w:t xml:space="preserve"> </w:t>
      </w:r>
      <w:r>
        <w:rPr>
          <w:rFonts w:eastAsia="Times New Roman"/>
          <w:szCs w:val="24"/>
        </w:rPr>
        <w:t>ν</w:t>
      </w:r>
      <w:r w:rsidRPr="00083AA0">
        <w:rPr>
          <w:rFonts w:eastAsia="Times New Roman"/>
          <w:szCs w:val="24"/>
        </w:rPr>
        <w:t xml:space="preserve">ομοθετικού </w:t>
      </w:r>
      <w:r>
        <w:rPr>
          <w:rFonts w:eastAsia="Times New Roman"/>
          <w:szCs w:val="24"/>
        </w:rPr>
        <w:t>π</w:t>
      </w:r>
      <w:r w:rsidRPr="00083AA0">
        <w:rPr>
          <w:rFonts w:eastAsia="Times New Roman"/>
          <w:szCs w:val="24"/>
        </w:rPr>
        <w:t>εριεχομένου</w:t>
      </w:r>
      <w:r>
        <w:rPr>
          <w:rFonts w:eastAsia="Times New Roman"/>
          <w:szCs w:val="24"/>
        </w:rPr>
        <w:t>,</w:t>
      </w:r>
      <w:r w:rsidRPr="00083AA0">
        <w:rPr>
          <w:rFonts w:eastAsia="Times New Roman"/>
          <w:szCs w:val="24"/>
        </w:rPr>
        <w:t xml:space="preserve"> που προσωρινά δίνει λύση σε δύο μείζονα ζητήματα</w:t>
      </w:r>
      <w:r>
        <w:rPr>
          <w:rFonts w:eastAsia="Times New Roman"/>
          <w:szCs w:val="24"/>
        </w:rPr>
        <w:t>,</w:t>
      </w:r>
      <w:r w:rsidRPr="00083AA0">
        <w:rPr>
          <w:rFonts w:eastAsia="Times New Roman"/>
          <w:szCs w:val="24"/>
        </w:rPr>
        <w:t xml:space="preserve"> αυτό της προστασίας της κύριας κατοικίας και αυτό του μειωμένου ΦΠΑ κατά 30% σε πέντε νησιά</w:t>
      </w:r>
      <w:r>
        <w:rPr>
          <w:rFonts w:eastAsia="Times New Roman"/>
          <w:szCs w:val="24"/>
        </w:rPr>
        <w:t>,</w:t>
      </w:r>
      <w:r w:rsidRPr="00083AA0">
        <w:rPr>
          <w:rFonts w:eastAsia="Times New Roman"/>
          <w:szCs w:val="24"/>
        </w:rPr>
        <w:t xml:space="preserve"> είναι αποτέλεσμα μιας </w:t>
      </w:r>
      <w:r>
        <w:rPr>
          <w:rFonts w:eastAsia="Times New Roman"/>
          <w:szCs w:val="24"/>
        </w:rPr>
        <w:t>πολιτικής που αδυνατεί να λύσει</w:t>
      </w:r>
      <w:r w:rsidRPr="00083AA0">
        <w:rPr>
          <w:rFonts w:eastAsia="Times New Roman"/>
          <w:szCs w:val="24"/>
        </w:rPr>
        <w:t xml:space="preserve"> με προοπτ</w:t>
      </w:r>
      <w:r w:rsidRPr="00083AA0">
        <w:rPr>
          <w:rFonts w:eastAsia="Times New Roman"/>
          <w:szCs w:val="24"/>
        </w:rPr>
        <w:t>ική και σε βάθος χρόνου τα μεγάλα και οξυμένα προβλήματα της χώρας</w:t>
      </w:r>
      <w:r>
        <w:rPr>
          <w:rFonts w:eastAsia="Times New Roman"/>
          <w:szCs w:val="24"/>
        </w:rPr>
        <w:t>.</w:t>
      </w:r>
      <w:r w:rsidRPr="00083AA0">
        <w:rPr>
          <w:rFonts w:eastAsia="Times New Roman"/>
          <w:szCs w:val="24"/>
        </w:rPr>
        <w:t xml:space="preserve"> </w:t>
      </w:r>
    </w:p>
    <w:p w14:paraId="1123EFF0" w14:textId="77777777" w:rsidR="00A4113B" w:rsidRDefault="00FE19D4">
      <w:pPr>
        <w:spacing w:line="600" w:lineRule="auto"/>
        <w:ind w:firstLine="720"/>
        <w:contextualSpacing/>
        <w:jc w:val="both"/>
        <w:rPr>
          <w:rFonts w:eastAsia="Times New Roman"/>
          <w:szCs w:val="24"/>
        </w:rPr>
      </w:pPr>
      <w:r>
        <w:rPr>
          <w:rFonts w:eastAsia="Times New Roman"/>
          <w:szCs w:val="24"/>
        </w:rPr>
        <w:t>Γ</w:t>
      </w:r>
      <w:r w:rsidRPr="00083AA0">
        <w:rPr>
          <w:rFonts w:eastAsia="Times New Roman"/>
          <w:szCs w:val="24"/>
        </w:rPr>
        <w:t xml:space="preserve">ιατί μπορεί το κυβερνητικό αφήγημα περί του τέλους του μνημονίων να αναπαράγεται από τα φιλικά προς την κυβέρνηση </w:t>
      </w:r>
      <w:r>
        <w:rPr>
          <w:rFonts w:eastAsia="Times New Roman"/>
          <w:szCs w:val="24"/>
        </w:rPr>
        <w:t>μ</w:t>
      </w:r>
      <w:r w:rsidRPr="00083AA0">
        <w:rPr>
          <w:rFonts w:eastAsia="Times New Roman"/>
          <w:szCs w:val="24"/>
        </w:rPr>
        <w:t xml:space="preserve">έσα </w:t>
      </w:r>
      <w:r>
        <w:rPr>
          <w:rFonts w:eastAsia="Times New Roman"/>
          <w:szCs w:val="24"/>
        </w:rPr>
        <w:t>μ</w:t>
      </w:r>
      <w:r w:rsidRPr="00083AA0">
        <w:rPr>
          <w:rFonts w:eastAsia="Times New Roman"/>
          <w:szCs w:val="24"/>
        </w:rPr>
        <w:t xml:space="preserve">αζικής </w:t>
      </w:r>
      <w:r>
        <w:rPr>
          <w:rFonts w:eastAsia="Times New Roman"/>
          <w:szCs w:val="24"/>
        </w:rPr>
        <w:t>ε</w:t>
      </w:r>
      <w:r w:rsidRPr="00083AA0">
        <w:rPr>
          <w:rFonts w:eastAsia="Times New Roman"/>
          <w:szCs w:val="24"/>
        </w:rPr>
        <w:t>νημέρωσης και από τα κυβερνητικά στελέχη</w:t>
      </w:r>
      <w:r>
        <w:rPr>
          <w:rFonts w:eastAsia="Times New Roman"/>
          <w:szCs w:val="24"/>
        </w:rPr>
        <w:t>,</w:t>
      </w:r>
      <w:r w:rsidRPr="00083AA0">
        <w:rPr>
          <w:rFonts w:eastAsia="Times New Roman"/>
          <w:szCs w:val="24"/>
        </w:rPr>
        <w:t xml:space="preserve"> η πραγματικότητα</w:t>
      </w:r>
      <w:r>
        <w:rPr>
          <w:rFonts w:eastAsia="Times New Roman"/>
          <w:szCs w:val="24"/>
        </w:rPr>
        <w:t>,</w:t>
      </w:r>
      <w:r w:rsidRPr="00083AA0">
        <w:rPr>
          <w:rFonts w:eastAsia="Times New Roman"/>
          <w:szCs w:val="24"/>
        </w:rPr>
        <w:t xml:space="preserve"> </w:t>
      </w:r>
      <w:r>
        <w:rPr>
          <w:rFonts w:eastAsia="Times New Roman"/>
          <w:szCs w:val="24"/>
        </w:rPr>
        <w:t>όμως,</w:t>
      </w:r>
      <w:r w:rsidRPr="00083AA0">
        <w:rPr>
          <w:rFonts w:eastAsia="Times New Roman"/>
          <w:szCs w:val="24"/>
        </w:rPr>
        <w:t xml:space="preserve"> είναι ότι τα μεγάλα οικονομικά και κοινωνικά προβλήματα που απασχολούν τη χώρα μας δεν έχουν επι</w:t>
      </w:r>
      <w:r w:rsidRPr="00083AA0">
        <w:rPr>
          <w:rFonts w:eastAsia="Times New Roman"/>
          <w:szCs w:val="24"/>
        </w:rPr>
        <w:lastRenderedPageBreak/>
        <w:t xml:space="preserve">λυθεί και δεν υπάρχει προοπτική επίλυσή </w:t>
      </w:r>
      <w:r>
        <w:rPr>
          <w:rFonts w:eastAsia="Times New Roman"/>
          <w:szCs w:val="24"/>
        </w:rPr>
        <w:t>τους,</w:t>
      </w:r>
      <w:r w:rsidRPr="00083AA0">
        <w:rPr>
          <w:rFonts w:eastAsia="Times New Roman"/>
          <w:szCs w:val="24"/>
        </w:rPr>
        <w:t xml:space="preserve"> πολύ δε περισσότερο που εμπλέκονται στην προεκλογική στρατηγική και τους </w:t>
      </w:r>
      <w:proofErr w:type="spellStart"/>
      <w:r w:rsidRPr="00083AA0">
        <w:rPr>
          <w:rFonts w:eastAsia="Times New Roman"/>
          <w:szCs w:val="24"/>
        </w:rPr>
        <w:t>τακτικισμούς</w:t>
      </w:r>
      <w:proofErr w:type="spellEnd"/>
      <w:r w:rsidRPr="00083AA0">
        <w:rPr>
          <w:rFonts w:eastAsia="Times New Roman"/>
          <w:szCs w:val="24"/>
        </w:rPr>
        <w:t xml:space="preserve"> τ</w:t>
      </w:r>
      <w:r>
        <w:rPr>
          <w:rFonts w:eastAsia="Times New Roman"/>
          <w:szCs w:val="24"/>
        </w:rPr>
        <w:t>ή</w:t>
      </w:r>
      <w:r w:rsidRPr="00083AA0">
        <w:rPr>
          <w:rFonts w:eastAsia="Times New Roman"/>
          <w:szCs w:val="24"/>
        </w:rPr>
        <w:t xml:space="preserve">ς </w:t>
      </w:r>
      <w:r>
        <w:rPr>
          <w:rFonts w:eastAsia="Times New Roman"/>
          <w:szCs w:val="24"/>
        </w:rPr>
        <w:t>Κ</w:t>
      </w:r>
      <w:r w:rsidRPr="00083AA0">
        <w:rPr>
          <w:rFonts w:eastAsia="Times New Roman"/>
          <w:szCs w:val="24"/>
        </w:rPr>
        <w:t>υβέρνησης</w:t>
      </w:r>
      <w:r>
        <w:rPr>
          <w:rFonts w:eastAsia="Times New Roman"/>
          <w:szCs w:val="24"/>
        </w:rPr>
        <w:t>, η οπ</w:t>
      </w:r>
      <w:r>
        <w:rPr>
          <w:rFonts w:eastAsia="Times New Roman"/>
          <w:szCs w:val="24"/>
        </w:rPr>
        <w:t>οία</w:t>
      </w:r>
      <w:r w:rsidRPr="00083AA0">
        <w:rPr>
          <w:rFonts w:eastAsia="Times New Roman"/>
          <w:szCs w:val="24"/>
        </w:rPr>
        <w:t xml:space="preserve"> προσπαθεί να ροκανίσει χρόνο δημιουργώντας μία επικοινωνιακή επίθεση μπροστά στις επερχόμενες εκλογές</w:t>
      </w:r>
      <w:r>
        <w:rPr>
          <w:rFonts w:eastAsia="Times New Roman"/>
          <w:szCs w:val="24"/>
        </w:rPr>
        <w:t>.</w:t>
      </w:r>
    </w:p>
    <w:p w14:paraId="1123EFF1"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Τα μεγάλα θέματα είναι τα κόκκινα δάνεια </w:t>
      </w:r>
      <w:r w:rsidRPr="00E33E6C">
        <w:rPr>
          <w:rFonts w:eastAsia="Times New Roman" w:cs="Times New Roman"/>
          <w:szCs w:val="24"/>
        </w:rPr>
        <w:t>-</w:t>
      </w:r>
      <w:r>
        <w:rPr>
          <w:rFonts w:eastAsia="Times New Roman" w:cs="Times New Roman"/>
          <w:szCs w:val="24"/>
        </w:rPr>
        <w:t>αναφέρθηκα πάρα πολύ συνοπτικά- η ρευστότητα των τραπεζών και η οικονομία γενικότερα, η οποία, δυστυχώς, πα</w:t>
      </w:r>
      <w:r>
        <w:rPr>
          <w:rFonts w:eastAsia="Times New Roman" w:cs="Times New Roman"/>
          <w:szCs w:val="24"/>
        </w:rPr>
        <w:t>ρά τις προβλέψεις, βαδίζει με μια ισχνή ανάπτυξη, παρά το γεγονός πως όταν έχει προηγηθεί μία δραματική μείωση των επενδύσεων, θα περίμενε κανένας ότι αυτές θα εκτιναχτούν. Δυστυχώς, όμως, το ισοζύγιο -δηλαδή, οι καθαρές επενδύσεις- είναι αρνητικό.</w:t>
      </w:r>
    </w:p>
    <w:p w14:paraId="1123EFF2"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Το ίδιο</w:t>
      </w:r>
      <w:r>
        <w:rPr>
          <w:rFonts w:eastAsia="Times New Roman" w:cs="Times New Roman"/>
          <w:szCs w:val="24"/>
        </w:rPr>
        <w:t xml:space="preserve"> πρόβλημα παραμένει σε σχέση με τις οφειλές των πολιτών προς το </w:t>
      </w:r>
      <w:r>
        <w:rPr>
          <w:rFonts w:eastAsia="Times New Roman" w:cs="Times New Roman"/>
          <w:szCs w:val="24"/>
        </w:rPr>
        <w:t>δ</w:t>
      </w:r>
      <w:r>
        <w:rPr>
          <w:rFonts w:eastAsia="Times New Roman" w:cs="Times New Roman"/>
          <w:szCs w:val="24"/>
        </w:rPr>
        <w:t xml:space="preserve">ημόσιο και τα ασφαλιστικά ταμεία, οι οποίες </w:t>
      </w:r>
      <w:proofErr w:type="spellStart"/>
      <w:r>
        <w:rPr>
          <w:rFonts w:eastAsia="Times New Roman" w:cs="Times New Roman"/>
          <w:szCs w:val="24"/>
        </w:rPr>
        <w:t>συμποσούνται</w:t>
      </w:r>
      <w:proofErr w:type="spellEnd"/>
      <w:r>
        <w:rPr>
          <w:rFonts w:eastAsia="Times New Roman" w:cs="Times New Roman"/>
          <w:szCs w:val="24"/>
        </w:rPr>
        <w:t xml:space="preserve"> σε πάνω από 130 δισεκατομμύρια. Και, βεβαίως, η Κυβέρνηση μέχρι τώρα πολλές φορές έχει πει για μία ρύθμιση των </w:t>
      </w:r>
      <w:proofErr w:type="spellStart"/>
      <w:r>
        <w:rPr>
          <w:rFonts w:eastAsia="Times New Roman" w:cs="Times New Roman"/>
          <w:szCs w:val="24"/>
        </w:rPr>
        <w:t>εκατόν</w:t>
      </w:r>
      <w:proofErr w:type="spellEnd"/>
      <w:r>
        <w:rPr>
          <w:rFonts w:eastAsia="Times New Roman" w:cs="Times New Roman"/>
          <w:szCs w:val="24"/>
        </w:rPr>
        <w:t xml:space="preserve"> είκοσι </w:t>
      </w:r>
      <w:r>
        <w:rPr>
          <w:rFonts w:eastAsia="Times New Roman" w:cs="Times New Roman"/>
          <w:szCs w:val="24"/>
        </w:rPr>
        <w:t>δόσεων. Α</w:t>
      </w:r>
      <w:r>
        <w:rPr>
          <w:rFonts w:eastAsia="Times New Roman" w:cs="Times New Roman"/>
          <w:szCs w:val="24"/>
        </w:rPr>
        <w:t>υτή τη ρύθμιση, ωστόσο, δεν την βλέπουμε.</w:t>
      </w:r>
    </w:p>
    <w:p w14:paraId="1123EFF3"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lastRenderedPageBreak/>
        <w:t>Παράλληλα, είμαστε σε μια περίοδο που η παραγωγή έχει επιβαρυνθεί με υπερβολικούς άμεσους και έμμεσους φόρους, που καθηλώνουν την ανάπτυξη και την οικονομία.</w:t>
      </w:r>
    </w:p>
    <w:p w14:paraId="1123EFF4"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Αυτά τα μεγάλα ζητήματα θα μπορούσε η Κυβέρνηση -μια και</w:t>
      </w:r>
      <w:r>
        <w:rPr>
          <w:rFonts w:eastAsia="Times New Roman" w:cs="Times New Roman"/>
          <w:szCs w:val="24"/>
        </w:rPr>
        <w:t xml:space="preserve"> ευαγγελίζεται την έξοδο από τα μνημόνια- να τα έχει δρομολογήσει σε μία τακτική γραμμή επίλυσης. Διαπιστώνουμε ότι είναι εγκλωβισμένη σε μία ατελέσφορη διαπραγμάτευση με τους θεσμούς. Και αυτό αποδεικνύεται καθημερινά. </w:t>
      </w:r>
    </w:p>
    <w:p w14:paraId="1123EFF5"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Αποδεικνύεται </w:t>
      </w:r>
      <w:r>
        <w:rPr>
          <w:rFonts w:eastAsia="Times New Roman" w:cs="Times New Roman"/>
          <w:szCs w:val="24"/>
        </w:rPr>
        <w:t xml:space="preserve">ότι </w:t>
      </w:r>
      <w:r>
        <w:rPr>
          <w:rFonts w:eastAsia="Times New Roman" w:cs="Times New Roman"/>
          <w:szCs w:val="24"/>
        </w:rPr>
        <w:t>δεν μπορεί να αντ</w:t>
      </w:r>
      <w:r>
        <w:rPr>
          <w:rFonts w:eastAsia="Times New Roman" w:cs="Times New Roman"/>
          <w:szCs w:val="24"/>
        </w:rPr>
        <w:t xml:space="preserve">ιμετωπίσει τα στοιχειώδη της κυριαρχίας ενός κράτους, όπως, για παράδειγμα, είναι η πρόταση για τις </w:t>
      </w:r>
      <w:proofErr w:type="spellStart"/>
      <w:r>
        <w:rPr>
          <w:rFonts w:eastAsia="Times New Roman" w:cs="Times New Roman"/>
          <w:szCs w:val="24"/>
        </w:rPr>
        <w:t>εκατόν</w:t>
      </w:r>
      <w:proofErr w:type="spellEnd"/>
      <w:r>
        <w:rPr>
          <w:rFonts w:eastAsia="Times New Roman" w:cs="Times New Roman"/>
          <w:szCs w:val="24"/>
        </w:rPr>
        <w:t xml:space="preserve"> είκοσι </w:t>
      </w:r>
      <w:r>
        <w:rPr>
          <w:rFonts w:eastAsia="Times New Roman" w:cs="Times New Roman"/>
          <w:szCs w:val="24"/>
        </w:rPr>
        <w:t xml:space="preserve">δόσεις, </w:t>
      </w:r>
      <w:r>
        <w:rPr>
          <w:rFonts w:eastAsia="Times New Roman" w:cs="Times New Roman"/>
          <w:szCs w:val="24"/>
        </w:rPr>
        <w:t>ό</w:t>
      </w:r>
      <w:r>
        <w:rPr>
          <w:rFonts w:eastAsia="Times New Roman" w:cs="Times New Roman"/>
          <w:szCs w:val="24"/>
        </w:rPr>
        <w:t xml:space="preserve">που εμπλέκονται οι θεσμοί, και </w:t>
      </w:r>
      <w:r>
        <w:rPr>
          <w:rFonts w:eastAsia="Times New Roman" w:cs="Times New Roman"/>
          <w:szCs w:val="24"/>
        </w:rPr>
        <w:t xml:space="preserve">παρ’ ότι δεν υπάρχουν </w:t>
      </w:r>
      <w:r>
        <w:rPr>
          <w:rFonts w:eastAsia="Times New Roman" w:cs="Times New Roman"/>
          <w:szCs w:val="24"/>
        </w:rPr>
        <w:t xml:space="preserve">οι κίνδυνοι όταν θα διαμορφώσεις μία πρόταση για να εισπράξει το </w:t>
      </w:r>
      <w:r>
        <w:rPr>
          <w:rFonts w:eastAsia="Times New Roman" w:cs="Times New Roman"/>
          <w:szCs w:val="24"/>
        </w:rPr>
        <w:t>δ</w:t>
      </w:r>
      <w:r>
        <w:rPr>
          <w:rFonts w:eastAsia="Times New Roman" w:cs="Times New Roman"/>
          <w:szCs w:val="24"/>
        </w:rPr>
        <w:t>ημόσιο, να εισ</w:t>
      </w:r>
      <w:r>
        <w:rPr>
          <w:rFonts w:eastAsia="Times New Roman" w:cs="Times New Roman"/>
          <w:szCs w:val="24"/>
        </w:rPr>
        <w:t xml:space="preserve">πράξουν τα ασφαλιστικά ταμεία και να διευκολύνεις να επανέλθουν στην οικονομική δραστηριότητα οικονομικές μονάδες που αυτή τη στιγμή είναι στο περιθώριο. </w:t>
      </w:r>
    </w:p>
    <w:p w14:paraId="1123EFF6"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Αποδεικνύεται </w:t>
      </w:r>
      <w:r>
        <w:rPr>
          <w:rFonts w:eastAsia="Times New Roman" w:cs="Times New Roman"/>
          <w:szCs w:val="24"/>
        </w:rPr>
        <w:t xml:space="preserve">ότι </w:t>
      </w:r>
      <w:r>
        <w:rPr>
          <w:rFonts w:eastAsia="Times New Roman" w:cs="Times New Roman"/>
          <w:szCs w:val="24"/>
        </w:rPr>
        <w:t>δεν μπορεί αυτή η Κυβέρνηση να λύσει το ζήτημα των ελεύθερων επαγγελματιών, που χρω</w:t>
      </w:r>
      <w:r>
        <w:rPr>
          <w:rFonts w:eastAsia="Times New Roman" w:cs="Times New Roman"/>
          <w:szCs w:val="24"/>
        </w:rPr>
        <w:t xml:space="preserve">στούν στα ασφαλιστικά ταμεία και δεν μπορούν να πάρουν σύνταξη και </w:t>
      </w:r>
      <w:r>
        <w:rPr>
          <w:rFonts w:eastAsia="Times New Roman" w:cs="Times New Roman"/>
          <w:szCs w:val="24"/>
        </w:rPr>
        <w:t xml:space="preserve">ότι </w:t>
      </w:r>
      <w:r>
        <w:rPr>
          <w:rFonts w:eastAsia="Times New Roman" w:cs="Times New Roman"/>
          <w:szCs w:val="24"/>
        </w:rPr>
        <w:lastRenderedPageBreak/>
        <w:t xml:space="preserve">δεν μπορεί να αντιμετωπίσει, σε μία θεσμικά συγκροτημένη βάση, το ζήτημα της προστασίας της πρώτης κατοικίας και με </w:t>
      </w:r>
      <w:proofErr w:type="spellStart"/>
      <w:r>
        <w:rPr>
          <w:rFonts w:eastAsia="Times New Roman" w:cs="Times New Roman"/>
          <w:szCs w:val="24"/>
        </w:rPr>
        <w:t>εμβαλωματικές</w:t>
      </w:r>
      <w:proofErr w:type="spellEnd"/>
      <w:r>
        <w:rPr>
          <w:rFonts w:eastAsia="Times New Roman" w:cs="Times New Roman"/>
          <w:szCs w:val="24"/>
        </w:rPr>
        <w:t xml:space="preserve"> λύσεις για να αποφύγει τους πλειστηριασμούς, δίνει δίμη</w:t>
      </w:r>
      <w:r>
        <w:rPr>
          <w:rFonts w:eastAsia="Times New Roman" w:cs="Times New Roman"/>
          <w:szCs w:val="24"/>
        </w:rPr>
        <w:t>νες παρατάσεις.</w:t>
      </w:r>
    </w:p>
    <w:p w14:paraId="1123EFF7"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δίμηνη παράταση που έδωσε η Κυβέρνηση στον ν.3869/2010 μέχρι τέλος του Φλεβάρη, πέρασε ατελέσφορη, καθώς οι περισσότερες τράπεζες αρνούνται να προσκομίσουν στους δανειολήπτες τα απαιτούμενα δικαιολογητικά για</w:t>
      </w:r>
      <w:r>
        <w:rPr>
          <w:rFonts w:eastAsia="Times New Roman" w:cs="Times New Roman"/>
          <w:szCs w:val="24"/>
        </w:rPr>
        <w:t xml:space="preserve"> να προσφύγουν στα ειρηνοδικεία. Ο χρόνος ροκανίστηκε και η Κυβέρνηση πρέπει να πάρει αποφάσεις.</w:t>
      </w:r>
    </w:p>
    <w:p w14:paraId="1123EFF8"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Κύριε Υπουργέ, κύριε Αντιπρόεδρε, κα</w:t>
      </w:r>
      <w:r>
        <w:rPr>
          <w:rFonts w:eastAsia="Times New Roman" w:cs="Times New Roman"/>
          <w:szCs w:val="24"/>
        </w:rPr>
        <w:t>μ</w:t>
      </w:r>
      <w:r>
        <w:rPr>
          <w:rFonts w:eastAsia="Times New Roman" w:cs="Times New Roman"/>
          <w:szCs w:val="24"/>
        </w:rPr>
        <w:t xml:space="preserve">μιά φορά η Αντιπολίτευση είναι δημιουργική όταν και η ιστορία της είναι ιστορία δημιουργίας και επίλυσης προβλημάτων. Εγώ </w:t>
      </w:r>
      <w:r>
        <w:rPr>
          <w:rFonts w:eastAsia="Times New Roman" w:cs="Times New Roman"/>
          <w:szCs w:val="24"/>
        </w:rPr>
        <w:t>θέλω να σας παρακαλέσω να δείτε την πρόταση νόμου που καταθέσαμε στις 13 Νοέμβρη με τα σαράντα άρθρα…</w:t>
      </w:r>
    </w:p>
    <w:p w14:paraId="1123EFF9" w14:textId="77777777" w:rsidR="00A4113B" w:rsidRDefault="00FE19D4">
      <w:pPr>
        <w:spacing w:line="600" w:lineRule="auto"/>
        <w:ind w:firstLine="720"/>
        <w:contextualSpacing/>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Κύριε Κου</w:t>
      </w:r>
      <w:r>
        <w:rPr>
          <w:rFonts w:eastAsia="Times New Roman"/>
          <w:bCs/>
          <w:szCs w:val="24"/>
        </w:rPr>
        <w:t>τ</w:t>
      </w:r>
      <w:r>
        <w:rPr>
          <w:rFonts w:eastAsia="Times New Roman"/>
          <w:bCs/>
          <w:szCs w:val="24"/>
        </w:rPr>
        <w:t>σούκο πριν μπείτε στην πρόταση νόμου, θα μου επιτρέψετε να σας διακόψω για μία ανακοίνωση.</w:t>
      </w:r>
    </w:p>
    <w:p w14:paraId="1123EFFA" w14:textId="77777777" w:rsidR="00A4113B" w:rsidRDefault="00FE19D4">
      <w:pPr>
        <w:spacing w:line="600" w:lineRule="auto"/>
        <w:ind w:firstLine="720"/>
        <w:contextualSpacing/>
        <w:jc w:val="both"/>
        <w:rPr>
          <w:rFonts w:eastAsia="Times New Roman"/>
          <w:bCs/>
          <w:szCs w:val="24"/>
        </w:rPr>
      </w:pPr>
      <w:r>
        <w:rPr>
          <w:rFonts w:eastAsia="Times New Roman"/>
          <w:b/>
          <w:bCs/>
          <w:szCs w:val="24"/>
        </w:rPr>
        <w:t>ΓΙΑΝΝΗΣ ΚΟΥΤΣΟΥΚΟΣ:</w:t>
      </w:r>
      <w:r>
        <w:rPr>
          <w:rFonts w:eastAsia="Times New Roman"/>
          <w:bCs/>
          <w:szCs w:val="24"/>
        </w:rPr>
        <w:t xml:space="preserve"> Βεβαίως, κύριε Πρόεδρε.</w:t>
      </w:r>
    </w:p>
    <w:p w14:paraId="1123EFFB" w14:textId="77777777" w:rsidR="00A4113B" w:rsidRDefault="00FE19D4">
      <w:pPr>
        <w:spacing w:line="600" w:lineRule="auto"/>
        <w:ind w:firstLine="720"/>
        <w:contextualSpacing/>
        <w:jc w:val="both"/>
        <w:rPr>
          <w:rFonts w:eastAsia="Times New Roman"/>
          <w:bCs/>
          <w:szCs w:val="24"/>
        </w:rPr>
      </w:pPr>
      <w:r>
        <w:rPr>
          <w:rFonts w:eastAsia="Times New Roman"/>
          <w:bCs/>
          <w:szCs w:val="24"/>
        </w:rPr>
        <w:lastRenderedPageBreak/>
        <w:t xml:space="preserve"> </w:t>
      </w:r>
      <w:r>
        <w:rPr>
          <w:rFonts w:eastAsia="Times New Roman"/>
          <w:b/>
          <w:bCs/>
          <w:szCs w:val="24"/>
        </w:rPr>
        <w:t xml:space="preserve">ΠΡΟΕΔΡΕΥΩΝ (Νικήτας Κακλαμάνης): </w:t>
      </w:r>
      <w:r w:rsidRPr="00726A05">
        <w:rPr>
          <w:rFonts w:eastAsia="Times New Roman"/>
          <w:bCs/>
          <w:szCs w:val="24"/>
        </w:rPr>
        <w:t xml:space="preserve">Κυρίες και κύριοι συνάδελφοι, γίνεται γνωστό στο Σώμα ότι </w:t>
      </w:r>
      <w:r>
        <w:rPr>
          <w:rFonts w:eastAsia="Times New Roman"/>
          <w:bCs/>
          <w:szCs w:val="24"/>
        </w:rPr>
        <w:t>τη συνεδρίασή μας</w:t>
      </w:r>
      <w:r w:rsidRPr="00726A05">
        <w:rPr>
          <w:rFonts w:eastAsia="Times New Roman"/>
          <w:bCs/>
          <w:szCs w:val="24"/>
        </w:rPr>
        <w:t xml:space="preserve"> </w:t>
      </w:r>
      <w:r>
        <w:rPr>
          <w:rFonts w:eastAsia="Times New Roman"/>
          <w:bCs/>
          <w:szCs w:val="24"/>
        </w:rPr>
        <w:t xml:space="preserve">παρακολουθούν </w:t>
      </w:r>
      <w:r w:rsidRPr="00726A05">
        <w:rPr>
          <w:rFonts w:eastAsia="Times New Roman"/>
          <w:bCs/>
          <w:szCs w:val="24"/>
        </w:rPr>
        <w:t>από τα άνω δυτικά θεωρ</w:t>
      </w:r>
      <w:r>
        <w:rPr>
          <w:rFonts w:eastAsia="Times New Roman"/>
          <w:bCs/>
          <w:szCs w:val="24"/>
        </w:rPr>
        <w:t>εία δεκαεννέα</w:t>
      </w:r>
      <w:r w:rsidRPr="00726A05">
        <w:rPr>
          <w:rFonts w:eastAsia="Times New Roman"/>
          <w:bCs/>
          <w:szCs w:val="24"/>
        </w:rPr>
        <w:t xml:space="preserve"> μαθήτριες και μαθητές και </w:t>
      </w:r>
      <w:r>
        <w:rPr>
          <w:rFonts w:eastAsia="Times New Roman"/>
          <w:bCs/>
          <w:szCs w:val="24"/>
        </w:rPr>
        <w:t xml:space="preserve">δύο </w:t>
      </w:r>
      <w:r w:rsidRPr="00726A05">
        <w:rPr>
          <w:rFonts w:eastAsia="Times New Roman"/>
          <w:bCs/>
          <w:szCs w:val="24"/>
        </w:rPr>
        <w:t xml:space="preserve">εκπαιδευτικοί </w:t>
      </w:r>
      <w:r>
        <w:rPr>
          <w:rFonts w:eastAsia="Times New Roman"/>
          <w:bCs/>
          <w:szCs w:val="24"/>
        </w:rPr>
        <w:t xml:space="preserve">συνοδοί τους </w:t>
      </w:r>
      <w:r w:rsidRPr="00726A05">
        <w:rPr>
          <w:rFonts w:eastAsia="Times New Roman"/>
          <w:bCs/>
          <w:szCs w:val="24"/>
        </w:rPr>
        <w:t>α</w:t>
      </w:r>
      <w:r>
        <w:rPr>
          <w:rFonts w:eastAsia="Times New Roman"/>
          <w:bCs/>
          <w:szCs w:val="24"/>
        </w:rPr>
        <w:t>πό το 73</w:t>
      </w:r>
      <w:r w:rsidRPr="00E547FD">
        <w:rPr>
          <w:rFonts w:eastAsia="Times New Roman"/>
          <w:szCs w:val="24"/>
          <w:vertAlign w:val="superscript"/>
        </w:rPr>
        <w:t>ο</w:t>
      </w:r>
      <w:r w:rsidRPr="00726A05">
        <w:rPr>
          <w:rFonts w:eastAsia="Times New Roman"/>
          <w:bCs/>
          <w:szCs w:val="24"/>
        </w:rPr>
        <w:t xml:space="preserve"> </w:t>
      </w:r>
      <w:r>
        <w:rPr>
          <w:rFonts w:eastAsia="Times New Roman"/>
          <w:bCs/>
          <w:szCs w:val="24"/>
        </w:rPr>
        <w:t>Δημ</w:t>
      </w:r>
      <w:r>
        <w:rPr>
          <w:rFonts w:eastAsia="Times New Roman"/>
          <w:bCs/>
          <w:szCs w:val="24"/>
        </w:rPr>
        <w:t xml:space="preserve">οτικό Σχολείο της Αθήνας. </w:t>
      </w:r>
    </w:p>
    <w:p w14:paraId="1123EFFC" w14:textId="77777777" w:rsidR="00A4113B" w:rsidRDefault="00FE19D4">
      <w:pPr>
        <w:spacing w:line="600" w:lineRule="auto"/>
        <w:ind w:firstLine="720"/>
        <w:contextualSpacing/>
        <w:jc w:val="both"/>
        <w:rPr>
          <w:rFonts w:eastAsia="Times New Roman"/>
          <w:bCs/>
          <w:szCs w:val="24"/>
        </w:rPr>
      </w:pPr>
      <w:r w:rsidRPr="00726A05">
        <w:rPr>
          <w:rFonts w:eastAsia="Times New Roman"/>
          <w:bCs/>
          <w:szCs w:val="24"/>
        </w:rPr>
        <w:t>Η Βουλή τούς καλωσορίζει.</w:t>
      </w:r>
    </w:p>
    <w:p w14:paraId="1123EFFD" w14:textId="77777777" w:rsidR="00A4113B" w:rsidRDefault="00FE19D4">
      <w:pPr>
        <w:spacing w:line="600" w:lineRule="auto"/>
        <w:ind w:firstLine="720"/>
        <w:contextualSpacing/>
        <w:jc w:val="center"/>
        <w:rPr>
          <w:rFonts w:eastAsia="Times New Roman"/>
          <w:bCs/>
          <w:szCs w:val="24"/>
        </w:rPr>
      </w:pPr>
      <w:r w:rsidRPr="00726A05">
        <w:rPr>
          <w:rFonts w:eastAsia="Times New Roman"/>
          <w:bCs/>
          <w:szCs w:val="24"/>
        </w:rPr>
        <w:t>(Χειροκροτήματα απ’ όλες τις πτέρυγες της Βουλής)</w:t>
      </w:r>
    </w:p>
    <w:p w14:paraId="1123EFFE" w14:textId="77777777" w:rsidR="00A4113B" w:rsidRDefault="00FE19D4">
      <w:pPr>
        <w:spacing w:line="600" w:lineRule="auto"/>
        <w:ind w:firstLine="720"/>
        <w:contextualSpacing/>
        <w:jc w:val="both"/>
        <w:rPr>
          <w:rFonts w:eastAsia="Times New Roman"/>
          <w:bCs/>
          <w:szCs w:val="24"/>
        </w:rPr>
      </w:pPr>
      <w:r>
        <w:rPr>
          <w:rFonts w:eastAsia="Times New Roman"/>
          <w:bCs/>
          <w:szCs w:val="24"/>
        </w:rPr>
        <w:t>Συνεχίστε, κύριε Κουτσούκο.</w:t>
      </w:r>
    </w:p>
    <w:p w14:paraId="1123EFFF" w14:textId="77777777" w:rsidR="00A4113B" w:rsidRDefault="00FE19D4">
      <w:pPr>
        <w:spacing w:line="600" w:lineRule="auto"/>
        <w:ind w:firstLine="720"/>
        <w:contextualSpacing/>
        <w:jc w:val="both"/>
        <w:rPr>
          <w:rFonts w:eastAsia="Times New Roman" w:cs="Times New Roman"/>
          <w:szCs w:val="24"/>
        </w:rPr>
      </w:pPr>
      <w:r w:rsidRPr="00C46019">
        <w:rPr>
          <w:rFonts w:eastAsia="Times New Roman" w:cs="Times New Roman"/>
          <w:b/>
          <w:szCs w:val="24"/>
        </w:rPr>
        <w:t>ΓΙΑΝΝΗΣ ΚΟΥΤΣΟΥΚΟΣ:</w:t>
      </w:r>
      <w:r>
        <w:rPr>
          <w:rFonts w:eastAsia="Times New Roman" w:cs="Times New Roman"/>
          <w:szCs w:val="24"/>
        </w:rPr>
        <w:t xml:space="preserve"> Να δείτε, λοιπόν, αυτή την πρότασή μας από 13 Νοεμβρίου 2018 που έχει τίτλο</w:t>
      </w:r>
      <w:r>
        <w:rPr>
          <w:rFonts w:eastAsia="Times New Roman" w:cs="Times New Roman"/>
          <w:szCs w:val="24"/>
        </w:rPr>
        <w:t>:</w:t>
      </w:r>
      <w:r>
        <w:rPr>
          <w:rFonts w:eastAsia="Times New Roman" w:cs="Times New Roman"/>
          <w:szCs w:val="24"/>
        </w:rPr>
        <w:t xml:space="preserve"> «Πρώτη δέσμη μέτρων οικονομι</w:t>
      </w:r>
      <w:r>
        <w:rPr>
          <w:rFonts w:eastAsia="Times New Roman" w:cs="Times New Roman"/>
          <w:szCs w:val="24"/>
        </w:rPr>
        <w:t>κής ανάκαμψης και κοινωνικής δικαιοσύνης» και να μελετήσετε τα όσα αναφέρουμε για την αντιμετώπιση του προβλήματος της πρώτης κατοικίας. Εκεί, χωρίς λαϊκισμούς -όπως έκανε ο ΣΥΡΙΖΑ- και χωρίς υπερβολές, προτείνουμε να μπει το πλαφόν της προστασίας στις 200</w:t>
      </w:r>
      <w:r>
        <w:rPr>
          <w:rFonts w:eastAsia="Times New Roman" w:cs="Times New Roman"/>
          <w:szCs w:val="24"/>
        </w:rPr>
        <w:t>.000 με εισοδηματικά κριτήρια τις 15.000 για τον άγαμο συν πέντε χιλιάδες για τον παντρεμένο και κάθε παιδί, με πλαφόν περιουσίας τις 270.000 και με μία διαδικασία προστασίας που του επιβά</w:t>
      </w:r>
      <w:r>
        <w:rPr>
          <w:rFonts w:eastAsia="Times New Roman" w:cs="Times New Roman"/>
          <w:szCs w:val="24"/>
        </w:rPr>
        <w:t>λ</w:t>
      </w:r>
      <w:r>
        <w:rPr>
          <w:rFonts w:eastAsia="Times New Roman" w:cs="Times New Roman"/>
          <w:szCs w:val="24"/>
        </w:rPr>
        <w:t xml:space="preserve">λει να καταβάλει ένα μικρό τίμημα. </w:t>
      </w:r>
    </w:p>
    <w:p w14:paraId="1123F000"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lastRenderedPageBreak/>
        <w:t>Δείτε την πρόταση και μελετήστε</w:t>
      </w:r>
      <w:r>
        <w:rPr>
          <w:rFonts w:eastAsia="Times New Roman" w:cs="Times New Roman"/>
          <w:szCs w:val="24"/>
        </w:rPr>
        <w:t xml:space="preserve"> την, μια και είστε σε μια διαδικασία διαπραγμάτευσης. Γιατί μαθαίνουμε ότι ετοιμάζετε πρόταση με πλαφόν τις 100.000. ή τις 150.000 και πολύ μειωμένους τους όρους προστασίας. Και ενδεχόμενα -επιτρέψτε μου να σας «παρερμηνεύσω»- η τοποθέτησή σας στην Επιτρο</w:t>
      </w:r>
      <w:r>
        <w:rPr>
          <w:rFonts w:eastAsia="Times New Roman" w:cs="Times New Roman"/>
          <w:szCs w:val="24"/>
        </w:rPr>
        <w:t>πή Οικονομικών ότι εάν δεν λύσουμε αυτό το πρόβλημα, μπορεί να πάμε σε επιβάρυνση των φορολογουμένων εάν χρειαστούν καινούρ</w:t>
      </w:r>
      <w:r>
        <w:rPr>
          <w:rFonts w:eastAsia="Times New Roman" w:cs="Times New Roman"/>
          <w:szCs w:val="24"/>
        </w:rPr>
        <w:t>γ</w:t>
      </w:r>
      <w:r>
        <w:rPr>
          <w:rFonts w:eastAsia="Times New Roman" w:cs="Times New Roman"/>
          <w:szCs w:val="24"/>
        </w:rPr>
        <w:t>ια κεφάλαια οι τράπεζες, είναι για να φοβίσετε τους Βουλευτές της Πλειοψηφίας και να ψηφίσουν ό,τι φέρετε εδώ. Διότι έτσι έχουν μάθε</w:t>
      </w:r>
      <w:r>
        <w:rPr>
          <w:rFonts w:eastAsia="Times New Roman" w:cs="Times New Roman"/>
          <w:szCs w:val="24"/>
        </w:rPr>
        <w:t>ι οι Βουλευτές της Πλειοψηφίας. Τέσσερα χρόνια που κυβερνάτε με μνημόνια, δεν είδα ποτέ κανέναν να διαφοροποιηθεί ούτε σε ένα άρθρο, ούτε σε μία παράγραφο.</w:t>
      </w:r>
    </w:p>
    <w:p w14:paraId="1123F001"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Σε ό,τι, δε, αφορά τον ΦΠΑ στα νησιά, είναι βέβαιο ότι τον παραδώσατε ως αποτέλεσμα μιας ηττοπαθούς διαπραγμάτευσης λόγω της κρίσης που δημιουργήσατε στις σχέσεις μας με τους θεσμούς το πρώτο εξάμηνο του 2015. Και όταν ανακρούσατε </w:t>
      </w:r>
      <w:proofErr w:type="spellStart"/>
      <w:r>
        <w:rPr>
          <w:rFonts w:eastAsia="Times New Roman" w:cs="Times New Roman"/>
          <w:szCs w:val="24"/>
        </w:rPr>
        <w:t>πρύμναν</w:t>
      </w:r>
      <w:proofErr w:type="spellEnd"/>
      <w:r>
        <w:rPr>
          <w:rFonts w:eastAsia="Times New Roman" w:cs="Times New Roman"/>
          <w:szCs w:val="24"/>
        </w:rPr>
        <w:t xml:space="preserve"> μπροστά στην επερ</w:t>
      </w:r>
      <w:r>
        <w:rPr>
          <w:rFonts w:eastAsia="Times New Roman" w:cs="Times New Roman"/>
          <w:szCs w:val="24"/>
        </w:rPr>
        <w:t xml:space="preserve">χόμενη καταστροφή </w:t>
      </w:r>
      <w:r>
        <w:rPr>
          <w:rFonts w:eastAsia="Times New Roman" w:cs="Times New Roman"/>
          <w:szCs w:val="24"/>
        </w:rPr>
        <w:t xml:space="preserve">γιατί </w:t>
      </w:r>
      <w:r>
        <w:rPr>
          <w:rFonts w:eastAsia="Times New Roman" w:cs="Times New Roman"/>
          <w:szCs w:val="24"/>
        </w:rPr>
        <w:t>έφτασε η χώρα στο χείλος του γκρεμού, παραδοθήκατε σιδηροδέσμιοι.</w:t>
      </w:r>
    </w:p>
    <w:p w14:paraId="1123F002"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Διότι, κυρίες και κύριοι συνάδελφοι, ο μειωμένος ΦΠΑ στα νησιά του Αιγαίου ήταν μία κατάκτηση της χώρας που την κέρδισε ο Ανδρέας Παπανδρέου, </w:t>
      </w:r>
      <w:r>
        <w:rPr>
          <w:rFonts w:eastAsia="Times New Roman" w:cs="Times New Roman"/>
          <w:szCs w:val="24"/>
        </w:rPr>
        <w:t xml:space="preserve">του οποίου </w:t>
      </w:r>
      <w:r>
        <w:rPr>
          <w:rFonts w:eastAsia="Times New Roman" w:cs="Times New Roman"/>
          <w:szCs w:val="24"/>
        </w:rPr>
        <w:t xml:space="preserve">χθες </w:t>
      </w:r>
      <w:r>
        <w:rPr>
          <w:rFonts w:eastAsia="Times New Roman" w:cs="Times New Roman"/>
          <w:szCs w:val="24"/>
        </w:rPr>
        <w:t>γιορτάσαμε τα εκατό χρόνια από τη γέννησή του.</w:t>
      </w:r>
    </w:p>
    <w:p w14:paraId="1123F003"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Και ο μειωμένος ΦΠΑ στα νησιά, κυρίες και κύριοι συνάδελφοι, δεν είναι ένα μέτρο προσωρινό, ένα μέτρο που δημιουργεί διαχειριστικές δυσκολίες και που πρέπει να το τινάξουμε από πάνω μας, όπως άκουσα να λέει εμ</w:t>
      </w:r>
      <w:r>
        <w:rPr>
          <w:rFonts w:eastAsia="Times New Roman" w:cs="Times New Roman"/>
          <w:szCs w:val="24"/>
        </w:rPr>
        <w:t xml:space="preserve">μέσως πλην σαφώς ο </w:t>
      </w:r>
      <w:r>
        <w:rPr>
          <w:rFonts w:eastAsia="Times New Roman" w:cs="Times New Roman"/>
          <w:szCs w:val="24"/>
        </w:rPr>
        <w:t>ε</w:t>
      </w:r>
      <w:r>
        <w:rPr>
          <w:rFonts w:eastAsia="Times New Roman" w:cs="Times New Roman"/>
          <w:szCs w:val="24"/>
        </w:rPr>
        <w:t>ισηγητής της Πλειοψηφίας, θεωρητικοποιώντας την ηττοπαθή του διαπραγμάτευση. Πας, διαπραγματεύεσαι, χάνεις και μετά το κάνεις θεωρία. Αυτή είναι η στρατηγική του ΣΥΡΙΖΑ.</w:t>
      </w:r>
    </w:p>
    <w:p w14:paraId="1123F004"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Το κέρδισε ο Ανδρέας Παπανδρέου, γιατί τα νησιά μας έχουν μεγάλα π</w:t>
      </w:r>
      <w:r>
        <w:rPr>
          <w:rFonts w:eastAsia="Times New Roman" w:cs="Times New Roman"/>
          <w:szCs w:val="24"/>
        </w:rPr>
        <w:t xml:space="preserve">ροβλήματα. Είναι ένα μέτρο αναπτυξιακό για τον ανταγωνισμό της οικονομίας απέναντι στη γειτονική χώρα, που έχει χαμηλότερο κόστος στον τουρισμό, είναι ένα μέτρο κοινωνικής προστασίας για τις ιδιαίτερες συνθήκες των νησιωτών μας. Και το παραδώσατε! </w:t>
      </w:r>
    </w:p>
    <w:p w14:paraId="1123F005"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Και δεν</w:t>
      </w:r>
      <w:r>
        <w:rPr>
          <w:rFonts w:eastAsia="Times New Roman" w:cs="Times New Roman"/>
          <w:szCs w:val="24"/>
        </w:rPr>
        <w:t xml:space="preserve"> είναι μόνο ότι το παραδώσατε. Δεν μπορέσατε να επικαλεστείτε, κυρίες και κύριοι συνάδελφοι της Πλειοψηφίας, </w:t>
      </w:r>
      <w:r>
        <w:rPr>
          <w:rFonts w:eastAsia="Times New Roman" w:cs="Times New Roman"/>
          <w:szCs w:val="24"/>
        </w:rPr>
        <w:lastRenderedPageBreak/>
        <w:t xml:space="preserve">ούτε τις αποφάσεις του Ευρωπαϊκού Συμβουλίου και τις </w:t>
      </w:r>
      <w:r>
        <w:rPr>
          <w:rFonts w:eastAsia="Times New Roman" w:cs="Times New Roman"/>
          <w:szCs w:val="24"/>
        </w:rPr>
        <w:t>ο</w:t>
      </w:r>
      <w:r>
        <w:rPr>
          <w:rFonts w:eastAsia="Times New Roman" w:cs="Times New Roman"/>
          <w:szCs w:val="24"/>
        </w:rPr>
        <w:t>δηγίες που επιτρέπουν στις χώρες της Ευρωπαϊκής Ένωσης να έχουν φορολογικά μέτρα για τα νησιά</w:t>
      </w:r>
      <w:r>
        <w:rPr>
          <w:rFonts w:eastAsia="Times New Roman" w:cs="Times New Roman"/>
          <w:szCs w:val="24"/>
        </w:rPr>
        <w:t xml:space="preserve">. </w:t>
      </w:r>
    </w:p>
    <w:p w14:paraId="1123F006"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Και έρχεστε τώρα με μία εξάμηνη παράταση για τα πέντε νησιά, που την υποτάσσετε στη διαδικασία εξέλιξης των μεταναστευτικών ρευμάτων. Δηλαδή, μία πολιτική την οποία μετατρέψατε σε </w:t>
      </w:r>
      <w:proofErr w:type="spellStart"/>
      <w:r>
        <w:rPr>
          <w:rFonts w:eastAsia="Times New Roman" w:cs="Times New Roman"/>
          <w:szCs w:val="24"/>
        </w:rPr>
        <w:t>φαβέλες</w:t>
      </w:r>
      <w:proofErr w:type="spellEnd"/>
      <w:r>
        <w:rPr>
          <w:rFonts w:eastAsia="Times New Roman" w:cs="Times New Roman"/>
          <w:szCs w:val="24"/>
        </w:rPr>
        <w:t xml:space="preserve"> που τυραννούν τα νησιά και τους πολίτες, την κάνετε και οικονομικ</w:t>
      </w:r>
      <w:r>
        <w:rPr>
          <w:rFonts w:eastAsia="Times New Roman" w:cs="Times New Roman"/>
          <w:szCs w:val="24"/>
        </w:rPr>
        <w:t>ή πολιτική, αντί να το ξεχωρίσετε αυτό, να δείτε πώς λύνεται το μεταναστευτικό και να πάτε σε μία πάγια διαδικασία που θα αφορούσε τους μειωμένους συντελεστές στα νησιά του Αιγαίου.</w:t>
      </w:r>
    </w:p>
    <w:p w14:paraId="1123F007"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Γι’ αυτό έχουμε καταθέσει πρόταση. Και είναι στο άρθρο 35 της πρότασης αυτ</w:t>
      </w:r>
      <w:r>
        <w:rPr>
          <w:rFonts w:eastAsia="Times New Roman" w:cs="Times New Roman"/>
          <w:szCs w:val="24"/>
        </w:rPr>
        <w:t>ής. Και τι προτείνουμε; Προτείνουμε, με βάση τη μελέτη του Επιμελητηρίου της Λέσβου, να συγκροτηθεί μία επιτροπή μεικτή -τα επιμελητήρια, οι επιστήμονες, τα κόμματα- για να δούμε τα μόνιμα μέτρα ενίσχυσης -φορολογικά και άλλα- των νησιών. Διότι η Κυβέρνηση</w:t>
      </w:r>
      <w:r>
        <w:rPr>
          <w:rFonts w:eastAsia="Times New Roman" w:cs="Times New Roman"/>
          <w:szCs w:val="24"/>
        </w:rPr>
        <w:t xml:space="preserve"> ήρθε εδώ με το μεταφορικό ισοδύναμο, να πει ότι, ουσιαστικά, αντισταθμίζει αυτή την απώλεια του μειωμένου ΦΠΑ, που ίσχυε -θυμίζω- στα νησιά της </w:t>
      </w:r>
      <w:r>
        <w:rPr>
          <w:rFonts w:eastAsia="Times New Roman" w:cs="Times New Roman"/>
          <w:szCs w:val="24"/>
        </w:rPr>
        <w:lastRenderedPageBreak/>
        <w:t xml:space="preserve">Δωδεκανήσου στην αρχή και μετά επεκτάθηκε και στα νησιά των Κυκλάδων. </w:t>
      </w:r>
    </w:p>
    <w:p w14:paraId="1123F008"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Και βάζει όλα τα νησιά μέσα, αλλά ξέχασε</w:t>
      </w:r>
      <w:r>
        <w:rPr>
          <w:rFonts w:eastAsia="Times New Roman" w:cs="Times New Roman"/>
          <w:szCs w:val="24"/>
        </w:rPr>
        <w:t xml:space="preserve"> τον </w:t>
      </w:r>
      <w:proofErr w:type="spellStart"/>
      <w:r>
        <w:rPr>
          <w:rFonts w:eastAsia="Times New Roman" w:cs="Times New Roman"/>
          <w:szCs w:val="24"/>
        </w:rPr>
        <w:t>Άη</w:t>
      </w:r>
      <w:proofErr w:type="spellEnd"/>
      <w:r>
        <w:rPr>
          <w:rFonts w:eastAsia="Times New Roman" w:cs="Times New Roman"/>
          <w:szCs w:val="24"/>
        </w:rPr>
        <w:t xml:space="preserve"> </w:t>
      </w:r>
      <w:proofErr w:type="spellStart"/>
      <w:r>
        <w:rPr>
          <w:rFonts w:eastAsia="Times New Roman" w:cs="Times New Roman"/>
          <w:szCs w:val="24"/>
        </w:rPr>
        <w:t>Στράτη</w:t>
      </w:r>
      <w:proofErr w:type="spellEnd"/>
      <w:r>
        <w:rPr>
          <w:rFonts w:eastAsia="Times New Roman" w:cs="Times New Roman"/>
          <w:szCs w:val="24"/>
        </w:rPr>
        <w:t>, τον οποίο μας έφερε τώρα. Προφανώς κάποιος διάβασε τον κατάλογο εκεί και θύμισε αυτό το νησί, το οποίο δοξάστηκε την περίοδο μετά τον Εμφύλιο, με τους εξορισμένους και τους καταδιωκόμενους εκείνης της εποχής. Από ποιες πολιτικές δυνάμεις το</w:t>
      </w:r>
      <w:r>
        <w:rPr>
          <w:rFonts w:eastAsia="Times New Roman" w:cs="Times New Roman"/>
          <w:szCs w:val="24"/>
        </w:rPr>
        <w:t xml:space="preserve"> ξέρουμε. </w:t>
      </w:r>
    </w:p>
    <w:p w14:paraId="1123F009"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Βάζετε, λοιπόν, τον </w:t>
      </w:r>
      <w:proofErr w:type="spellStart"/>
      <w:r>
        <w:rPr>
          <w:rFonts w:eastAsia="Times New Roman" w:cs="Times New Roman"/>
          <w:szCs w:val="24"/>
        </w:rPr>
        <w:t>Άη</w:t>
      </w:r>
      <w:proofErr w:type="spellEnd"/>
      <w:r>
        <w:rPr>
          <w:rFonts w:eastAsia="Times New Roman" w:cs="Times New Roman"/>
          <w:szCs w:val="24"/>
        </w:rPr>
        <w:t xml:space="preserve"> </w:t>
      </w:r>
      <w:proofErr w:type="spellStart"/>
      <w:r>
        <w:rPr>
          <w:rFonts w:eastAsia="Times New Roman" w:cs="Times New Roman"/>
          <w:szCs w:val="24"/>
        </w:rPr>
        <w:t>Στράτη</w:t>
      </w:r>
      <w:proofErr w:type="spellEnd"/>
      <w:r>
        <w:rPr>
          <w:rFonts w:eastAsia="Times New Roman" w:cs="Times New Roman"/>
          <w:szCs w:val="24"/>
        </w:rPr>
        <w:t xml:space="preserve"> και σωστά. Όμως, κυρίες και κύριοι συνάδελφοι, μπορείτε να μου απαντήσετε σε αυτά που είπε ο κ. </w:t>
      </w:r>
      <w:proofErr w:type="spellStart"/>
      <w:r>
        <w:rPr>
          <w:rFonts w:eastAsia="Times New Roman" w:cs="Times New Roman"/>
          <w:szCs w:val="24"/>
        </w:rPr>
        <w:t>Κεγκέρογλου</w:t>
      </w:r>
      <w:proofErr w:type="spellEnd"/>
      <w:r>
        <w:rPr>
          <w:rFonts w:eastAsia="Times New Roman" w:cs="Times New Roman"/>
          <w:szCs w:val="24"/>
        </w:rPr>
        <w:t xml:space="preserve"> στην </w:t>
      </w:r>
      <w:r>
        <w:rPr>
          <w:rFonts w:eastAsia="Times New Roman" w:cs="Times New Roman"/>
          <w:szCs w:val="24"/>
        </w:rPr>
        <w:t>ε</w:t>
      </w:r>
      <w:r>
        <w:rPr>
          <w:rFonts w:eastAsia="Times New Roman" w:cs="Times New Roman"/>
          <w:szCs w:val="24"/>
        </w:rPr>
        <w:t>πιτροπή παρουσιάζοντας στοιχεία για το μεταφορικό κόστος της Κρήτης; Παρουσίασε ότι είναι συν 50% η δ</w:t>
      </w:r>
      <w:r>
        <w:rPr>
          <w:rFonts w:eastAsia="Times New Roman" w:cs="Times New Roman"/>
          <w:szCs w:val="24"/>
        </w:rPr>
        <w:t xml:space="preserve">ιαφορά του κόστους από το Ηράκλειο στον Πειραιά είτε μεταφέρονται </w:t>
      </w:r>
      <w:proofErr w:type="spellStart"/>
      <w:r>
        <w:rPr>
          <w:rFonts w:eastAsia="Times New Roman" w:cs="Times New Roman"/>
          <w:szCs w:val="24"/>
        </w:rPr>
        <w:t>οπωροκηπευτικά</w:t>
      </w:r>
      <w:proofErr w:type="spellEnd"/>
      <w:r>
        <w:rPr>
          <w:rFonts w:eastAsia="Times New Roman" w:cs="Times New Roman"/>
          <w:szCs w:val="24"/>
        </w:rPr>
        <w:t xml:space="preserve"> από την Κρήτη είτε μεταφέρονται στερεά εμπορεύματα, καύσιμα, από τον Πειραιά στην Κρήτη. Γιατί, δηλαδή, εξαιρείται η Κρήτη από το μεταφορικό ισοδύναμο; Πρέπει να δώσει μία σοβ</w:t>
      </w:r>
      <w:r>
        <w:rPr>
          <w:rFonts w:eastAsia="Times New Roman" w:cs="Times New Roman"/>
          <w:szCs w:val="24"/>
        </w:rPr>
        <w:t xml:space="preserve">αρή απάντηση η Κυβέρνηση. </w:t>
      </w:r>
    </w:p>
    <w:p w14:paraId="1123F00A"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εν πάση </w:t>
      </w:r>
      <w:proofErr w:type="spellStart"/>
      <w:r>
        <w:rPr>
          <w:rFonts w:eastAsia="Times New Roman" w:cs="Times New Roman"/>
          <w:szCs w:val="24"/>
        </w:rPr>
        <w:t>περιπτώσει</w:t>
      </w:r>
      <w:proofErr w:type="spellEnd"/>
      <w:r>
        <w:rPr>
          <w:rFonts w:eastAsia="Times New Roman" w:cs="Times New Roman"/>
          <w:szCs w:val="24"/>
        </w:rPr>
        <w:t>, σε κάθε περίπτωση -το έ</w:t>
      </w:r>
      <w:r>
        <w:rPr>
          <w:rFonts w:eastAsia="Times New Roman" w:cs="Times New Roman"/>
          <w:szCs w:val="24"/>
        </w:rPr>
        <w:t>χ</w:t>
      </w:r>
      <w:r>
        <w:rPr>
          <w:rFonts w:eastAsia="Times New Roman" w:cs="Times New Roman"/>
          <w:szCs w:val="24"/>
        </w:rPr>
        <w:t>ω ξαναπεί εδώ στη Βουλή και θέλω να το πω και τώρα- το μεταφορικό ισοδύναμο δεν αντισταθμίζει το κόστος του καταναλωτή, γιατί δεν ξέρουμε εάν επιστρέφει στον καταναλωτή. Μπορεί να μ</w:t>
      </w:r>
      <w:r>
        <w:rPr>
          <w:rFonts w:eastAsia="Times New Roman" w:cs="Times New Roman"/>
          <w:szCs w:val="24"/>
        </w:rPr>
        <w:t>ειώνει το κόστος κάποιας επιχείρησης, αλλά δεν υπάρχει μηχανισμός να δούμε αν αυτή η μείωση του κόστους της επιχείρησης μεταφέρεται, κυρίες και κύριοι συνάδελφοι, στον καταναλωτή.</w:t>
      </w:r>
    </w:p>
    <w:p w14:paraId="1123F00B"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Εγώ, κύριε Αντιπρόεδρε, κυρία Υπουργέ, θα σας καλέσω να εξετάσετε πολύ σοβαρ</w:t>
      </w:r>
      <w:r>
        <w:rPr>
          <w:rFonts w:eastAsia="Times New Roman" w:cs="Times New Roman"/>
          <w:szCs w:val="24"/>
        </w:rPr>
        <w:t xml:space="preserve">ά την τροπολογία που καταθέσαμε χθες όλη η Κοινοβουλευτική Ομάδα του Κινήματος Αλλαγής για την παράταση μέχρι τέλους του 2019 της προστασίας της πρώτης κατοικίας. </w:t>
      </w:r>
    </w:p>
    <w:p w14:paraId="1123F00C"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Άκουσα, κύριε Πρόεδρε, που καλέσατε τον Υπουργό να τοποθετηθεί στις </w:t>
      </w:r>
      <w:r>
        <w:rPr>
          <w:rFonts w:eastAsia="Times New Roman" w:cs="Times New Roman"/>
          <w:szCs w:val="24"/>
        </w:rPr>
        <w:t>β</w:t>
      </w:r>
      <w:r>
        <w:rPr>
          <w:rFonts w:eastAsia="Times New Roman" w:cs="Times New Roman"/>
          <w:szCs w:val="24"/>
        </w:rPr>
        <w:t xml:space="preserve">ουλευτικές τροπολογίες </w:t>
      </w:r>
      <w:r>
        <w:rPr>
          <w:rFonts w:eastAsia="Times New Roman" w:cs="Times New Roman"/>
          <w:szCs w:val="24"/>
        </w:rPr>
        <w:t>και είπε ότι δεν θα αποδεχθεί κα</w:t>
      </w:r>
      <w:r>
        <w:rPr>
          <w:rFonts w:eastAsia="Times New Roman" w:cs="Times New Roman"/>
          <w:szCs w:val="24"/>
        </w:rPr>
        <w:t>μ</w:t>
      </w:r>
      <w:r>
        <w:rPr>
          <w:rFonts w:eastAsia="Times New Roman" w:cs="Times New Roman"/>
          <w:szCs w:val="24"/>
        </w:rPr>
        <w:t xml:space="preserve">μία. Εγώ θέλω από τον κ. Δραγασάκη να μου εξηγήσει γιατί αυτή η πρόταση της παράτασης μέχρι τέλους του χρόνου, δεν είναι μία λογική πρόταση που μας δίνει τη δυνατότητα να ολοκληρωθεί ο διάλογος που έχει ανοίξει η Κυβέρνηση </w:t>
      </w:r>
      <w:r>
        <w:rPr>
          <w:rFonts w:eastAsia="Times New Roman" w:cs="Times New Roman"/>
          <w:szCs w:val="24"/>
        </w:rPr>
        <w:lastRenderedPageBreak/>
        <w:t>με τους θεσμούς και τις τράπεζες, για να βρούμε ένα αποτελεσματικό πλαίσιο προστασίας της πρώτης κατοικίας, για να μη γίνει για τις επιθεωρήσεις το σύνθημα «κανένα σπίτι στα χέρια τραπεζίτη», που έλεγε ο κ. Τσίπρας. Και εάν δεν αφορούσε την προστασία της π</w:t>
      </w:r>
      <w:r>
        <w:rPr>
          <w:rFonts w:eastAsia="Times New Roman" w:cs="Times New Roman"/>
          <w:szCs w:val="24"/>
        </w:rPr>
        <w:t>ρώτης κατοικίας, του φτωχού και του αδύναμου, ναι, θα γελάγαμε στις επιθεωρήσεις. Όμως, όταν κινδυνεύει η κατοικία του φτωχού και του αδύναμου, δεν επιτρέπεται κανένας να γελάει και να διασκεδάζει.</w:t>
      </w:r>
    </w:p>
    <w:p w14:paraId="1123F00D"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με αυτά εμείς θα είμαστε θετ</w:t>
      </w:r>
      <w:r>
        <w:rPr>
          <w:rFonts w:eastAsia="Times New Roman" w:cs="Times New Roman"/>
          <w:szCs w:val="24"/>
        </w:rPr>
        <w:t>ικοί στο έλασσον αντί του μείζονος, που έπρεπε να κουβεντιάζουμε σήμερα. Αλίμονο! Το έχουμε κάνει με συνέπεια και σε πολλές άλλες περιπτώσεις.</w:t>
      </w:r>
    </w:p>
    <w:p w14:paraId="1123F00E"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Εκείνο, όμως, που θέλω να πω και να τονίσω, κλείνοντας την ομιλία μου, κυρίες και κύριοι συνάδελφοι, είναι ότι αυ</w:t>
      </w:r>
      <w:r>
        <w:rPr>
          <w:rFonts w:eastAsia="Times New Roman" w:cs="Times New Roman"/>
          <w:szCs w:val="24"/>
        </w:rPr>
        <w:t xml:space="preserve">τά τα βαρίδια που έχει σωρεύσει η Κυβέρνηση στην οικονομία και στην κοινωνία, με μια διαπραγμάτευση που τη δέσμευσε με πλεονάσματα 3,5% μέχρι το 2022, με την παράδοση της δημόσιας περιουσίας, με θεσμικές παρεμβάσεις που δεν λειτουργούν εις όφελος της </w:t>
      </w:r>
      <w:r>
        <w:rPr>
          <w:rFonts w:eastAsia="Times New Roman" w:cs="Times New Roman"/>
          <w:szCs w:val="24"/>
        </w:rPr>
        <w:t>δ</w:t>
      </w:r>
      <w:r>
        <w:rPr>
          <w:rFonts w:eastAsia="Times New Roman" w:cs="Times New Roman"/>
          <w:szCs w:val="24"/>
        </w:rPr>
        <w:t>ημοκ</w:t>
      </w:r>
      <w:r>
        <w:rPr>
          <w:rFonts w:eastAsia="Times New Roman" w:cs="Times New Roman"/>
          <w:szCs w:val="24"/>
        </w:rPr>
        <w:t xml:space="preserve">ρατίας, δεν αλλάζουν με την αλλαγή μόνο μιας </w:t>
      </w:r>
      <w:r>
        <w:rPr>
          <w:rFonts w:eastAsia="Times New Roman" w:cs="Times New Roman"/>
          <w:szCs w:val="24"/>
        </w:rPr>
        <w:lastRenderedPageBreak/>
        <w:t>κυβέρνησης, δηλαδή με το να φύγει ο ΣΥΡΙΖΑ και να έρθει η Νέα Δημοκρατία, διότι αυτά θα είναι θηλιά στο</w:t>
      </w:r>
      <w:r>
        <w:rPr>
          <w:rFonts w:eastAsia="Times New Roman" w:cs="Times New Roman"/>
          <w:szCs w:val="24"/>
        </w:rPr>
        <w:t>ν</w:t>
      </w:r>
      <w:r>
        <w:rPr>
          <w:rFonts w:eastAsia="Times New Roman" w:cs="Times New Roman"/>
          <w:szCs w:val="24"/>
        </w:rPr>
        <w:t xml:space="preserve"> λαιμό της επόμενης κυβέρνησης. Αυτά για να αλλάξουν και να αποκτήσουν μια μόνιμη προοπτική επίλυσης, που θ</w:t>
      </w:r>
      <w:r>
        <w:rPr>
          <w:rFonts w:eastAsia="Times New Roman" w:cs="Times New Roman"/>
          <w:szCs w:val="24"/>
        </w:rPr>
        <w:t>α συνενώνει τις κοινωνικές δυνάμεις και θα κινητοποιεί τις παραγωγικές δυνάμεις της χώρας, απαιτούν εθνική συνεννόηση και κοινωνική συν</w:t>
      </w:r>
      <w:r>
        <w:rPr>
          <w:rFonts w:eastAsia="Times New Roman" w:cs="Times New Roman"/>
          <w:szCs w:val="24"/>
        </w:rPr>
        <w:t>αίνεση,</w:t>
      </w:r>
      <w:r>
        <w:rPr>
          <w:rFonts w:eastAsia="Times New Roman" w:cs="Times New Roman"/>
          <w:szCs w:val="24"/>
        </w:rPr>
        <w:t xml:space="preserve"> η οποία μπορεί να γίνει μόνο με αλλαγή των πολιτικών συσχετισμών, με βάση ένα σχέδιο όπως αυτό έχει παρουσιάσει τ</w:t>
      </w:r>
      <w:r>
        <w:rPr>
          <w:rFonts w:eastAsia="Times New Roman" w:cs="Times New Roman"/>
          <w:szCs w:val="24"/>
        </w:rPr>
        <w:t>ο Κίνημα Αλλαγής.</w:t>
      </w:r>
    </w:p>
    <w:p w14:paraId="1123F00F"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προφανώς -είναι γνωστό, το αντιλαμβανόμαστε, το ξέρουν και οι Έλληνες πολίτες- έχουμε μπει σε μια παρατεταμένη προεκλογική περίοδο, που εύχομαι να είναι όσο πιο σύντομη μπορεί να είναι, για να μην παρατείνονται τα προβλήματα, </w:t>
      </w:r>
      <w:r>
        <w:rPr>
          <w:rFonts w:eastAsia="Times New Roman" w:cs="Times New Roman"/>
          <w:szCs w:val="24"/>
        </w:rPr>
        <w:t>αυτό το πλαίσιο των προτάσεών μας θα είναι στο τραπέζι της τρίτης εντολής που θα πάρει το Κίνημα Αλλαγής απέναντι σε όσους φιλοδοξούν να κυβερνήσουν τη χώρα με ρεαλισμό αλλά και με όνειρο, γιατί η χώρα πρέπει να φύγει από τα επαναλαμβανόμενα αδιέξοδα και ν</w:t>
      </w:r>
      <w:r>
        <w:rPr>
          <w:rFonts w:eastAsia="Times New Roman" w:cs="Times New Roman"/>
          <w:szCs w:val="24"/>
        </w:rPr>
        <w:t xml:space="preserve">α βρει μόνιμη προοπτική επίλυσης των </w:t>
      </w:r>
      <w:r>
        <w:rPr>
          <w:rFonts w:eastAsia="Times New Roman" w:cs="Times New Roman"/>
          <w:szCs w:val="24"/>
        </w:rPr>
        <w:lastRenderedPageBreak/>
        <w:t xml:space="preserve">προβλημάτων και όχι </w:t>
      </w:r>
      <w:proofErr w:type="spellStart"/>
      <w:r>
        <w:rPr>
          <w:rFonts w:eastAsia="Times New Roman" w:cs="Times New Roman"/>
          <w:szCs w:val="24"/>
        </w:rPr>
        <w:t>εμβαλωματικές</w:t>
      </w:r>
      <w:proofErr w:type="spellEnd"/>
      <w:r>
        <w:rPr>
          <w:rFonts w:eastAsia="Times New Roman" w:cs="Times New Roman"/>
          <w:szCs w:val="24"/>
        </w:rPr>
        <w:t xml:space="preserve"> λύσεις, σαν αυτές που συζητάμε σήμερα. </w:t>
      </w:r>
    </w:p>
    <w:p w14:paraId="1123F010"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14:paraId="1123F011" w14:textId="77777777" w:rsidR="00A4113B" w:rsidRDefault="00FE19D4">
      <w:pPr>
        <w:spacing w:line="600" w:lineRule="auto"/>
        <w:ind w:firstLine="720"/>
        <w:contextualSpacing/>
        <w:jc w:val="center"/>
        <w:rPr>
          <w:rFonts w:eastAsia="Times New Roman" w:cs="Times New Roman"/>
          <w:szCs w:val="24"/>
        </w:rPr>
      </w:pPr>
      <w:r w:rsidRPr="00BC4DF6">
        <w:rPr>
          <w:rFonts w:eastAsia="Times New Roman" w:cs="Times New Roman"/>
          <w:szCs w:val="24"/>
        </w:rPr>
        <w:t xml:space="preserve">(Χειροκροτήματα από την πτέρυγα </w:t>
      </w:r>
      <w:r>
        <w:rPr>
          <w:rFonts w:eastAsia="Times New Roman" w:cs="Times New Roman"/>
          <w:szCs w:val="24"/>
        </w:rPr>
        <w:t>της Δημοκρατικής Συμπαράταξης</w:t>
      </w:r>
      <w:r w:rsidRPr="00BC4DF6">
        <w:rPr>
          <w:rFonts w:eastAsia="Times New Roman" w:cs="Times New Roman"/>
          <w:szCs w:val="24"/>
        </w:rPr>
        <w:t>)</w:t>
      </w:r>
    </w:p>
    <w:p w14:paraId="1123F012"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(Νικήτας Κακλαμάνης)</w:t>
      </w:r>
      <w:r w:rsidRPr="00D159B3">
        <w:rPr>
          <w:rFonts w:eastAsia="Times New Roman" w:cs="Times New Roman"/>
          <w:b/>
          <w:szCs w:val="24"/>
        </w:rPr>
        <w:t>:</w:t>
      </w:r>
      <w:r>
        <w:rPr>
          <w:rFonts w:eastAsia="Times New Roman" w:cs="Times New Roman"/>
          <w:szCs w:val="24"/>
        </w:rPr>
        <w:t xml:space="preserve"> Τον λόγο έχει ο </w:t>
      </w:r>
      <w:r>
        <w:rPr>
          <w:rFonts w:eastAsia="Times New Roman" w:cs="Times New Roman"/>
          <w:szCs w:val="24"/>
        </w:rPr>
        <w:t>ε</w:t>
      </w:r>
      <w:r>
        <w:rPr>
          <w:rFonts w:eastAsia="Times New Roman" w:cs="Times New Roman"/>
          <w:szCs w:val="24"/>
        </w:rPr>
        <w:t>ιδικ</w:t>
      </w:r>
      <w:r>
        <w:rPr>
          <w:rFonts w:eastAsia="Times New Roman" w:cs="Times New Roman"/>
          <w:szCs w:val="24"/>
        </w:rPr>
        <w:t xml:space="preserve">ός </w:t>
      </w:r>
      <w:r>
        <w:rPr>
          <w:rFonts w:eastAsia="Times New Roman" w:cs="Times New Roman"/>
          <w:szCs w:val="24"/>
        </w:rPr>
        <w:t>α</w:t>
      </w:r>
      <w:r>
        <w:rPr>
          <w:rFonts w:eastAsia="Times New Roman" w:cs="Times New Roman"/>
          <w:szCs w:val="24"/>
        </w:rPr>
        <w:t xml:space="preserve">γορητής της Χρυσής Αυγής κ. Ιωάννης </w:t>
      </w:r>
      <w:proofErr w:type="spellStart"/>
      <w:r>
        <w:rPr>
          <w:rFonts w:eastAsia="Times New Roman" w:cs="Times New Roman"/>
          <w:szCs w:val="24"/>
        </w:rPr>
        <w:t>Αϊβατίδης</w:t>
      </w:r>
      <w:proofErr w:type="spellEnd"/>
      <w:r>
        <w:rPr>
          <w:rFonts w:eastAsia="Times New Roman" w:cs="Times New Roman"/>
          <w:szCs w:val="24"/>
        </w:rPr>
        <w:t>.</w:t>
      </w:r>
    </w:p>
    <w:p w14:paraId="1123F013"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b/>
          <w:szCs w:val="24"/>
        </w:rPr>
        <w:t>ΙΩΑΝΝΗΣ ΑΪΒΑΤΙΔΗΣ</w:t>
      </w:r>
      <w:r w:rsidRPr="00D159B3">
        <w:rPr>
          <w:rFonts w:eastAsia="Times New Roman" w:cs="Times New Roman"/>
          <w:b/>
          <w:szCs w:val="24"/>
        </w:rPr>
        <w:t>:</w:t>
      </w:r>
      <w:r w:rsidRPr="00D159B3">
        <w:rPr>
          <w:rFonts w:eastAsia="Times New Roman" w:cs="Times New Roman"/>
          <w:szCs w:val="24"/>
        </w:rPr>
        <w:t xml:space="preserve"> </w:t>
      </w:r>
      <w:r>
        <w:rPr>
          <w:rFonts w:eastAsia="Times New Roman" w:cs="Times New Roman"/>
          <w:szCs w:val="24"/>
        </w:rPr>
        <w:t>Ευχαριστώ, κύριε Πρόεδρε.</w:t>
      </w:r>
    </w:p>
    <w:p w14:paraId="1123F014"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Είναι πανθομολογούμενο πως η Κυβέρνηση έχει απωλέσει αυτό το οποίο ονομάζεται «λαϊκό έρεισμα». Το αρνείται, βέβαια, και αυτό αποτελεί έναν επικίνδυνο γι’ αυτή</w:t>
      </w:r>
      <w:r>
        <w:rPr>
          <w:rFonts w:eastAsia="Times New Roman" w:cs="Times New Roman"/>
          <w:szCs w:val="24"/>
        </w:rPr>
        <w:t xml:space="preserve"> και το </w:t>
      </w:r>
      <w:r>
        <w:rPr>
          <w:rFonts w:eastAsia="Times New Roman" w:cs="Times New Roman"/>
          <w:szCs w:val="24"/>
        </w:rPr>
        <w:t>κ</w:t>
      </w:r>
      <w:r>
        <w:rPr>
          <w:rFonts w:eastAsia="Times New Roman" w:cs="Times New Roman"/>
          <w:szCs w:val="24"/>
        </w:rPr>
        <w:t xml:space="preserve">όμμα του ΣΥΡΙΖΑ πολιτικό </w:t>
      </w:r>
      <w:proofErr w:type="spellStart"/>
      <w:r>
        <w:rPr>
          <w:rFonts w:eastAsia="Times New Roman" w:cs="Times New Roman"/>
          <w:szCs w:val="24"/>
        </w:rPr>
        <w:t>εθελοτυφλισμό</w:t>
      </w:r>
      <w:proofErr w:type="spellEnd"/>
      <w:r>
        <w:rPr>
          <w:rFonts w:eastAsia="Times New Roman" w:cs="Times New Roman"/>
          <w:szCs w:val="24"/>
        </w:rPr>
        <w:t xml:space="preserve">. </w:t>
      </w:r>
    </w:p>
    <w:p w14:paraId="1123F015"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Το συγκεκριμένο σχέδιο νόμου, με το οποίο ουσιαστικά κυρώνεται μια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με τρία επωφελή άρθρα, δύο παρατάσεις και μια επέκταση σχετικών άρθρων νόμων, είναι μια προσπάθεια στο πλαίσ</w:t>
      </w:r>
      <w:r>
        <w:rPr>
          <w:rFonts w:eastAsia="Times New Roman" w:cs="Times New Roman"/>
          <w:szCs w:val="24"/>
        </w:rPr>
        <w:t>ιο της διαδικασίας</w:t>
      </w:r>
      <w:r w:rsidRPr="00C034B3">
        <w:rPr>
          <w:rFonts w:eastAsia="Times New Roman" w:cs="Times New Roman"/>
          <w:b/>
          <w:szCs w:val="24"/>
        </w:rPr>
        <w:t xml:space="preserve"> </w:t>
      </w:r>
      <w:r w:rsidRPr="00565A6F">
        <w:rPr>
          <w:rFonts w:eastAsia="Times New Roman" w:cs="Times New Roman"/>
          <w:szCs w:val="24"/>
        </w:rPr>
        <w:t xml:space="preserve">στάγδην </w:t>
      </w:r>
      <w:r>
        <w:rPr>
          <w:rFonts w:eastAsia="Times New Roman" w:cs="Times New Roman"/>
          <w:szCs w:val="24"/>
        </w:rPr>
        <w:t>παροχών και σταδιακού κατευνασμού, από πλευράς της Κυβέρνησης, του λαού.</w:t>
      </w:r>
    </w:p>
    <w:p w14:paraId="1123F016"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σε κα</w:t>
      </w:r>
      <w:r>
        <w:rPr>
          <w:rFonts w:eastAsia="Times New Roman" w:cs="Times New Roman"/>
          <w:szCs w:val="24"/>
        </w:rPr>
        <w:t>μ</w:t>
      </w:r>
      <w:r>
        <w:rPr>
          <w:rFonts w:eastAsia="Times New Roman" w:cs="Times New Roman"/>
          <w:szCs w:val="24"/>
        </w:rPr>
        <w:t xml:space="preserve">μία περίπτωση δεν θα νομιμοποιήσουμε μια τέτοια διαδικασία και μια Κυβέρνηση, η οποία κυριολεκτικά είναι μια αλλόκοτη Κυβέρνηση, που μετά από </w:t>
      </w:r>
      <w:proofErr w:type="spellStart"/>
      <w:r>
        <w:rPr>
          <w:rFonts w:eastAsia="Times New Roman" w:cs="Times New Roman"/>
          <w:szCs w:val="24"/>
        </w:rPr>
        <w:t>ει</w:t>
      </w:r>
      <w:r>
        <w:rPr>
          <w:rFonts w:eastAsia="Times New Roman" w:cs="Times New Roman"/>
          <w:szCs w:val="24"/>
        </w:rPr>
        <w:t>σπήδηση</w:t>
      </w:r>
      <w:proofErr w:type="spellEnd"/>
      <w:r>
        <w:rPr>
          <w:rFonts w:eastAsia="Times New Roman" w:cs="Times New Roman"/>
          <w:szCs w:val="24"/>
        </w:rPr>
        <w:t>, ρεσάλτο σε μικρά κόμματα, επιχειρεί να διατηρήσει μια τυπική, έστω, νομιμοποίηση.</w:t>
      </w:r>
    </w:p>
    <w:p w14:paraId="1123F017"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Εκείνο το οποίο προξενεί κατάπληξη είναι ότι τα λοιπά κόμματα του συνταγματικού τόξου -η Νέα Δημοκρατία, το ΚΙΝΑΛ και τα υπόλοιπα- με τη θετική ή ουδέτερη ψήφο τους </w:t>
      </w:r>
      <w:r>
        <w:rPr>
          <w:rFonts w:eastAsia="Times New Roman" w:cs="Times New Roman"/>
          <w:szCs w:val="24"/>
        </w:rPr>
        <w:t xml:space="preserve">νομιμοποιούν την Κυβέρνηση αυτή, ενώ, συγχρόνως, την καταγγέλλουν ότι έχει απωλέσει αυτή τη νομιμοποίηση. </w:t>
      </w:r>
    </w:p>
    <w:p w14:paraId="1123F018"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Αυτή, λοιπόν, η αντιφατική συμπεριφορά είναι που αναδεικνύει μια επαμφοτερίζουσα στάση των κομμάτων αυτών, που κατ’ </w:t>
      </w:r>
      <w:proofErr w:type="spellStart"/>
      <w:r>
        <w:rPr>
          <w:rFonts w:eastAsia="Times New Roman" w:cs="Times New Roman"/>
          <w:szCs w:val="24"/>
        </w:rPr>
        <w:t>ουσίαν</w:t>
      </w:r>
      <w:proofErr w:type="spellEnd"/>
      <w:r>
        <w:rPr>
          <w:rFonts w:eastAsia="Times New Roman" w:cs="Times New Roman"/>
          <w:szCs w:val="24"/>
        </w:rPr>
        <w:t xml:space="preserve"> εμπαίζουν τον ελληνικό λαό</w:t>
      </w:r>
      <w:r>
        <w:rPr>
          <w:rFonts w:eastAsia="Times New Roman" w:cs="Times New Roman"/>
          <w:szCs w:val="24"/>
        </w:rPr>
        <w:t xml:space="preserve"> και συνδράμουν την Κυβέρνηση του ΣΥΡΙΖΑ και των υπολοίπων που την στηρίζουν. </w:t>
      </w:r>
    </w:p>
    <w:p w14:paraId="1123F019"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γίνεται λόγος για προσφυγικές ροές. Αυτή είναι μια παραπλανητική αναφορά, αφού είναι γνωστό ότι στη Συρία πλέον δεν υπάρχει ζήτημα πολέμου.</w:t>
      </w:r>
    </w:p>
    <w:p w14:paraId="1123F01A"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lastRenderedPageBreak/>
        <w:t>Ά</w:t>
      </w:r>
      <w:r>
        <w:rPr>
          <w:rFonts w:eastAsia="Times New Roman" w:cs="Times New Roman"/>
          <w:szCs w:val="24"/>
        </w:rPr>
        <w:t>ρα, λοιπόν, ενώ τα Ηνωμένα Έθνη υπολογίζουν ότι το έτος 2019 θα επιστρέψουν διακόσιες πενήντα χιλιάδες πρόσφυγες</w:t>
      </w:r>
      <w:r w:rsidRPr="003262EC">
        <w:rPr>
          <w:rFonts w:eastAsia="Times New Roman" w:cs="Times New Roman"/>
          <w:szCs w:val="24"/>
        </w:rPr>
        <w:t>,</w:t>
      </w:r>
      <w:r>
        <w:rPr>
          <w:rFonts w:eastAsia="Times New Roman" w:cs="Times New Roman"/>
          <w:szCs w:val="24"/>
        </w:rPr>
        <w:t xml:space="preserve"> γνήσιοι πρόσφυγες, στη Συρία, βλέπουμε ότι η Κυβέρνηση υιοθετεί αυτόν τον όρο περί προσφυγικών ροών, ενώ είναι γνωστό ότι η συντριπτική πλειοψ</w:t>
      </w:r>
      <w:r>
        <w:rPr>
          <w:rFonts w:eastAsia="Times New Roman" w:cs="Times New Roman"/>
          <w:szCs w:val="24"/>
        </w:rPr>
        <w:t>ηφία των φιλοξενουμένων σ</w:t>
      </w:r>
      <w:r>
        <w:rPr>
          <w:rFonts w:eastAsia="Times New Roman" w:cs="Times New Roman"/>
          <w:szCs w:val="24"/>
        </w:rPr>
        <w:t>ε</w:t>
      </w:r>
      <w:r>
        <w:rPr>
          <w:rFonts w:eastAsia="Times New Roman" w:cs="Times New Roman"/>
          <w:szCs w:val="24"/>
        </w:rPr>
        <w:t xml:space="preserve"> αυτά τα κέντρα στα νησιά, είναι άτομα τα οποία έχουν διεισδύσει παράνομα στη χώρα μας, είναι παράνομοι μετανάστες. </w:t>
      </w:r>
    </w:p>
    <w:p w14:paraId="1123F01B"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θα καταψηφίσουμε τη συγκεκριμένη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εριεχόμενου και το εν λόγω νομοσχέδιο, διότι πολύ </w:t>
      </w:r>
      <w:r>
        <w:rPr>
          <w:rFonts w:eastAsia="Times New Roman" w:cs="Times New Roman"/>
          <w:szCs w:val="24"/>
        </w:rPr>
        <w:t xml:space="preserve">απλά αρνούμαστε να νομιμοποιήσουμε αυτή την Κυβέρνηση, η οποία, επαναλαμβάνω, δεν έχει κανένα λαϊκό έρεισμα και αυτό θα αποδειχθεί στις εκλογικές διαδικασίες που θα ακολουθήσουν. </w:t>
      </w:r>
    </w:p>
    <w:p w14:paraId="1123F01C"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Ένας, όμως, επιπλέον λόγος είναι ότι οι Βουλευτές που στηρίζουν την Κυβέρνησ</w:t>
      </w:r>
      <w:r>
        <w:rPr>
          <w:rFonts w:eastAsia="Times New Roman" w:cs="Times New Roman"/>
          <w:szCs w:val="24"/>
        </w:rPr>
        <w:t xml:space="preserve">η αυτή, κατά </w:t>
      </w:r>
      <w:r w:rsidRPr="007133F3">
        <w:rPr>
          <w:rFonts w:eastAsia="Times New Roman" w:cs="Times New Roman"/>
          <w:szCs w:val="24"/>
        </w:rPr>
        <w:t>το μάλλον ή ήττον</w:t>
      </w:r>
      <w:r>
        <w:rPr>
          <w:rFonts w:eastAsia="Times New Roman" w:cs="Times New Roman"/>
          <w:szCs w:val="24"/>
        </w:rPr>
        <w:t xml:space="preserve">, στη συντριπτική τους πλειοψηφία έχουν εισφέρει στο να εκχωρηθεί σε αλλότριους η ελληνικότητα της Μακεδονίας. </w:t>
      </w:r>
    </w:p>
    <w:p w14:paraId="1123F01D"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θα καταθέσω στα Πρακτικά την προκαταρτική πρόταση δημοψηφίσματος που έχει αποστείλει η Χρυσή </w:t>
      </w:r>
      <w:r>
        <w:rPr>
          <w:rFonts w:eastAsia="Times New Roman" w:cs="Times New Roman"/>
          <w:szCs w:val="24"/>
        </w:rPr>
        <w:lastRenderedPageBreak/>
        <w:t>Αυγή</w:t>
      </w:r>
      <w:r>
        <w:rPr>
          <w:rFonts w:eastAsia="Times New Roman" w:cs="Times New Roman"/>
          <w:szCs w:val="24"/>
        </w:rPr>
        <w:t xml:space="preserve"> σε όλους ανεξαιρέτως τους Βουλευτές του </w:t>
      </w:r>
      <w:r>
        <w:rPr>
          <w:rFonts w:eastAsia="Times New Roman" w:cs="Times New Roman"/>
          <w:szCs w:val="24"/>
        </w:rPr>
        <w:t>ε</w:t>
      </w:r>
      <w:r>
        <w:rPr>
          <w:rFonts w:eastAsia="Times New Roman" w:cs="Times New Roman"/>
          <w:szCs w:val="24"/>
        </w:rPr>
        <w:t>λληνικού Κοινοβουλίου, εξαιτίας του ότι το μείζον αυτό εθνικό θέμα της εκχώρησης της ελληνικότητας της Μακεδονίας, δι</w:t>
      </w:r>
      <w:r>
        <w:rPr>
          <w:rFonts w:eastAsia="Times New Roman" w:cs="Times New Roman"/>
          <w:szCs w:val="24"/>
        </w:rPr>
        <w:t>ά</w:t>
      </w:r>
      <w:r>
        <w:rPr>
          <w:rFonts w:eastAsia="Times New Roman" w:cs="Times New Roman"/>
          <w:szCs w:val="24"/>
        </w:rPr>
        <w:t xml:space="preserve"> της Συμφωνίας των Πρεσπών, συγχρόνως αποτελεί και ένα μείζον κοινωνικό ζήτημα, όπως προβλέπει άλλωστε το άρθρο 44 του Συντάγματος, παράγραφος 2, εδάφια 2 και 3.</w:t>
      </w:r>
    </w:p>
    <w:p w14:paraId="1123F01E" w14:textId="77777777" w:rsidR="00A4113B" w:rsidRDefault="00FE19D4">
      <w:pPr>
        <w:spacing w:line="600" w:lineRule="auto"/>
        <w:ind w:firstLine="720"/>
        <w:contextualSpacing/>
        <w:jc w:val="both"/>
        <w:rPr>
          <w:rFonts w:eastAsia="Times New Roman" w:cs="Times New Roman"/>
        </w:rPr>
      </w:pPr>
      <w:r w:rsidRPr="000731CA">
        <w:rPr>
          <w:rFonts w:eastAsia="Times New Roman" w:cs="Times New Roman"/>
        </w:rPr>
        <w:t>(Στο σημείο αυτό ο Βουλευτής κ.</w:t>
      </w:r>
      <w:r>
        <w:rPr>
          <w:rFonts w:eastAsia="Times New Roman" w:cs="Times New Roman"/>
        </w:rPr>
        <w:t xml:space="preserve"> Ιωάννης </w:t>
      </w:r>
      <w:proofErr w:type="spellStart"/>
      <w:r>
        <w:rPr>
          <w:rFonts w:eastAsia="Times New Roman" w:cs="Times New Roman"/>
        </w:rPr>
        <w:t>Αϊβατίδης</w:t>
      </w:r>
      <w:proofErr w:type="spellEnd"/>
      <w:r>
        <w:rPr>
          <w:rFonts w:eastAsia="Times New Roman" w:cs="Times New Roman"/>
        </w:rPr>
        <w:t xml:space="preserve"> </w:t>
      </w:r>
      <w:r w:rsidRPr="000731CA">
        <w:rPr>
          <w:rFonts w:eastAsia="Times New Roman" w:cs="Times New Roman"/>
        </w:rPr>
        <w:t>καταθέτει για τα Πρ</w:t>
      </w:r>
      <w:r>
        <w:rPr>
          <w:rFonts w:eastAsia="Times New Roman" w:cs="Times New Roman"/>
        </w:rPr>
        <w:t>ακτικά το προαναφερθέν έγ</w:t>
      </w:r>
      <w:r>
        <w:rPr>
          <w:rFonts w:eastAsia="Times New Roman" w:cs="Times New Roman"/>
        </w:rPr>
        <w:t>γραφο, το οποίο βρίσκε</w:t>
      </w:r>
      <w:r w:rsidRPr="000731CA">
        <w:rPr>
          <w:rFonts w:eastAsia="Times New Roman" w:cs="Times New Roman"/>
        </w:rPr>
        <w:t>ται στο αρχείο του Τμήματος Γραμματείας της Διεύθυνσης Στενογραφίας και  Πρακτικών της Βουλής)</w:t>
      </w:r>
    </w:p>
    <w:p w14:paraId="1123F01F"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Δηλαδή, </w:t>
      </w:r>
      <w:proofErr w:type="spellStart"/>
      <w:r>
        <w:rPr>
          <w:rFonts w:eastAsia="Times New Roman" w:cs="Times New Roman"/>
          <w:szCs w:val="24"/>
        </w:rPr>
        <w:t>εκατόν</w:t>
      </w:r>
      <w:proofErr w:type="spellEnd"/>
      <w:r>
        <w:rPr>
          <w:rFonts w:eastAsia="Times New Roman" w:cs="Times New Roman"/>
          <w:szCs w:val="24"/>
        </w:rPr>
        <w:t xml:space="preserve"> είκοσι</w:t>
      </w:r>
      <w:r>
        <w:rPr>
          <w:rFonts w:eastAsia="Times New Roman" w:cs="Times New Roman"/>
          <w:szCs w:val="24"/>
        </w:rPr>
        <w:t xml:space="preserve"> Βουλευτές μπορούν να εισηγηθούν με πρόταση στην Ολομέλεια της Βουλής, προκειμένου να διενεργηθεί δημοψήφισμα, το οποί</w:t>
      </w:r>
      <w:r>
        <w:rPr>
          <w:rFonts w:eastAsia="Times New Roman" w:cs="Times New Roman"/>
          <w:szCs w:val="24"/>
        </w:rPr>
        <w:t xml:space="preserve">ο θα είναι καταργητικό, εν δυνάμει, ενός ψηφισμένου νομοσχεδίου, ακόμα και αν αυτό έχει δημοσιευθεί στην Εφημερίδα της Κυβέρνησης. </w:t>
      </w:r>
    </w:p>
    <w:p w14:paraId="1123F020"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Θυμίζω ότι ο Πρόεδρος της Δημοκρατίας έσπευσε αυθημερόν να δημοσιεύσει το επαίσχυντο αυτό σχέδιο νόμου για τη Συμφωνία των Π</w:t>
      </w:r>
      <w:r>
        <w:rPr>
          <w:rFonts w:eastAsia="Times New Roman" w:cs="Times New Roman"/>
          <w:szCs w:val="24"/>
        </w:rPr>
        <w:t xml:space="preserve">ρεσπών στην Εφημερίδα της Κυβέρνησης. Αυτό δεν ακυρώνει τη δυνατότητα διενέργειας δημοψηφίσματος </w:t>
      </w:r>
      <w:r>
        <w:rPr>
          <w:rFonts w:eastAsia="Times New Roman" w:cs="Times New Roman"/>
          <w:szCs w:val="24"/>
        </w:rPr>
        <w:lastRenderedPageBreak/>
        <w:t>και καλώ όλους τους Βουλευτές, και αυτούς που υπερψήφισαν τη Συμφωνία των Πρεσπών και αυτούς που την καταψήφισαν, να προσυπογράψουν τη συγκεκριμένη πρόταση δημ</w:t>
      </w:r>
      <w:r>
        <w:rPr>
          <w:rFonts w:eastAsia="Times New Roman" w:cs="Times New Roman"/>
          <w:szCs w:val="24"/>
        </w:rPr>
        <w:t xml:space="preserve">οψηφίσματος, έτσι ώστε αυτό το σχέδιο νόμου να επιστρέψει για συζήτηση στην </w:t>
      </w:r>
      <w:r>
        <w:rPr>
          <w:rFonts w:eastAsia="Times New Roman" w:cs="Times New Roman"/>
          <w:szCs w:val="24"/>
        </w:rPr>
        <w:t>ε</w:t>
      </w:r>
      <w:r>
        <w:rPr>
          <w:rFonts w:eastAsia="Times New Roman" w:cs="Times New Roman"/>
          <w:szCs w:val="24"/>
        </w:rPr>
        <w:t xml:space="preserve">λληνική Βουλή και η ελληνική Βουλή κυριαρχικά –η Ολομέλειά της- να αποφασίσει για το αν θα διεξαχθεί αυτό το δημοψήφισμα. </w:t>
      </w:r>
    </w:p>
    <w:p w14:paraId="1123F021"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Πιστεύω ότι προς την κατεύθυνση αυτή θα πρέπει να κινηθο</w:t>
      </w:r>
      <w:r>
        <w:rPr>
          <w:rFonts w:eastAsia="Times New Roman" w:cs="Times New Roman"/>
          <w:szCs w:val="24"/>
        </w:rPr>
        <w:t xml:space="preserve">ύν και αυτοί οι οποίοι υπερψήφισαν τη Συμφωνία των Πρεσπών, διότι γίνονται δέκτες καταδικαστέων πολλές φορές αντιδράσεων και γενικά ένα τέτοιο δημοψήφισμα είναι προς όφελος της κοινωνίας. Διότι το συγκεκριμένο σχέδιο νόμου, η Συμφωνία των Πρεσπών, απειλεί </w:t>
      </w:r>
      <w:r>
        <w:rPr>
          <w:rFonts w:eastAsia="Times New Roman" w:cs="Times New Roman"/>
          <w:szCs w:val="24"/>
        </w:rPr>
        <w:t>την κοινωνική συνοχή και αναφανδόν διαιρεί τους πολίτες.</w:t>
      </w:r>
    </w:p>
    <w:p w14:paraId="1123F022"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 Άρα, λοιπόν, η Νέα Δημοκρατία, οι Ανεξάρτητοι Έλληνες, η Ένωση Κεντρώων, θα πρέπει να το εξετάσουν αυτό, να πάρουν θέση, να προσυπογράψουν, διότι αν δεν συνυπογράψουν σ</w:t>
      </w:r>
      <w:r>
        <w:rPr>
          <w:rFonts w:eastAsia="Times New Roman" w:cs="Times New Roman"/>
          <w:szCs w:val="24"/>
        </w:rPr>
        <w:t>ε</w:t>
      </w:r>
      <w:r>
        <w:rPr>
          <w:rFonts w:eastAsia="Times New Roman" w:cs="Times New Roman"/>
          <w:szCs w:val="24"/>
        </w:rPr>
        <w:t xml:space="preserve"> αυτή την ιστορική στιγμή, θα</w:t>
      </w:r>
      <w:r>
        <w:rPr>
          <w:rFonts w:eastAsia="Times New Roman" w:cs="Times New Roman"/>
          <w:szCs w:val="24"/>
        </w:rPr>
        <w:t xml:space="preserve"> είναι απόντες από μια πρόταση, </w:t>
      </w:r>
      <w:r>
        <w:rPr>
          <w:rFonts w:eastAsia="Times New Roman" w:cs="Times New Roman"/>
          <w:szCs w:val="24"/>
        </w:rPr>
        <w:lastRenderedPageBreak/>
        <w:t xml:space="preserve">η οποία βεβαίως εκπορεύεται από τη Χρυσή Αυγή και υπεραμύνεται της ελληνικότητας της Μακεδονίας. </w:t>
      </w:r>
    </w:p>
    <w:p w14:paraId="1123F023"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Θα αναφερθώ για λίγο στην επίσκεψη του κυρίου Πρωθυπουργού, στην Τουρκία. Ο κύριος Πρωθυπουργός…</w:t>
      </w:r>
    </w:p>
    <w:p w14:paraId="1123F024" w14:textId="77777777" w:rsidR="00A4113B" w:rsidRDefault="00FE19D4">
      <w:pPr>
        <w:spacing w:line="600" w:lineRule="auto"/>
        <w:ind w:firstLine="720"/>
        <w:contextualSpacing/>
        <w:jc w:val="both"/>
        <w:rPr>
          <w:rFonts w:eastAsia="Times New Roman" w:cs="Times New Roman"/>
          <w:szCs w:val="24"/>
        </w:rPr>
      </w:pPr>
      <w:r w:rsidRPr="00511F33">
        <w:rPr>
          <w:rFonts w:eastAsia="Times New Roman" w:cs="Times New Roman"/>
          <w:b/>
          <w:szCs w:val="24"/>
        </w:rPr>
        <w:t>ΠΡΟΕΔΡΕΥΩΝ (Νικήτας Κακλαμάνη</w:t>
      </w:r>
      <w:r w:rsidRPr="00511F33">
        <w:rPr>
          <w:rFonts w:eastAsia="Times New Roman" w:cs="Times New Roman"/>
          <w:b/>
          <w:szCs w:val="24"/>
        </w:rPr>
        <w:t xml:space="preserve">ς): </w:t>
      </w:r>
      <w:r>
        <w:rPr>
          <w:rFonts w:eastAsia="Times New Roman" w:cs="Times New Roman"/>
          <w:szCs w:val="24"/>
        </w:rPr>
        <w:t xml:space="preserve">Κύριε </w:t>
      </w:r>
      <w:proofErr w:type="spellStart"/>
      <w:r>
        <w:rPr>
          <w:rFonts w:eastAsia="Times New Roman" w:cs="Times New Roman"/>
          <w:szCs w:val="24"/>
        </w:rPr>
        <w:t>Αϊβατίδη</w:t>
      </w:r>
      <w:proofErr w:type="spellEnd"/>
      <w:r>
        <w:rPr>
          <w:rFonts w:eastAsia="Times New Roman" w:cs="Times New Roman"/>
          <w:szCs w:val="24"/>
        </w:rPr>
        <w:t>, πρέπει να σας υπενθυμίσω ότι δεν θα σας δώσω παραπάνω χρόνο. Ήδη</w:t>
      </w:r>
      <w:r w:rsidRPr="00416651">
        <w:rPr>
          <w:rFonts w:eastAsia="Times New Roman" w:cs="Times New Roman"/>
          <w:szCs w:val="24"/>
        </w:rPr>
        <w:t>,</w:t>
      </w:r>
      <w:r>
        <w:rPr>
          <w:rFonts w:eastAsia="Times New Roman" w:cs="Times New Roman"/>
          <w:szCs w:val="24"/>
        </w:rPr>
        <w:t xml:space="preserve"> παραβαίνω τον Κανονισμό, γιατί μιλάτε για θέμα που δεν είναι στην ημερήσια διάταξη. Παρά ταύτα, απλώς θέλω να βάλετε στο μυαλό σας να μας πείτε και για το νομοσχέδιο. Πεί</w:t>
      </w:r>
      <w:r>
        <w:rPr>
          <w:rFonts w:eastAsia="Times New Roman" w:cs="Times New Roman"/>
          <w:szCs w:val="24"/>
        </w:rPr>
        <w:t>τε ό,τι θέλετε.</w:t>
      </w:r>
    </w:p>
    <w:p w14:paraId="1123F025"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Μήπως δεν με παρακολουθείτε, κύριε Πρόεδρε;</w:t>
      </w:r>
    </w:p>
    <w:p w14:paraId="1123F026" w14:textId="77777777" w:rsidR="00A4113B" w:rsidRDefault="00FE19D4">
      <w:pPr>
        <w:spacing w:line="600" w:lineRule="auto"/>
        <w:ind w:firstLine="720"/>
        <w:contextualSpacing/>
        <w:jc w:val="both"/>
        <w:rPr>
          <w:rFonts w:eastAsia="Times New Roman" w:cs="Times New Roman"/>
          <w:szCs w:val="24"/>
        </w:rPr>
      </w:pPr>
      <w:r w:rsidRPr="00511F33">
        <w:rPr>
          <w:rFonts w:eastAsia="Times New Roman" w:cs="Times New Roman"/>
          <w:b/>
          <w:szCs w:val="24"/>
        </w:rPr>
        <w:t xml:space="preserve">ΠΡΟΕΔΡΕΥΩΝ (Νικήτας Κακλαμάνης): </w:t>
      </w:r>
      <w:r>
        <w:rPr>
          <w:rFonts w:eastAsia="Times New Roman" w:cs="Times New Roman"/>
          <w:szCs w:val="24"/>
        </w:rPr>
        <w:t>Σας παρακολουθώ.</w:t>
      </w:r>
    </w:p>
    <w:p w14:paraId="1123F027"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Δεν ακούσατε τι είπα για το σχέδιο νόμου, το οποίο είναι μισή σελίδα;</w:t>
      </w:r>
    </w:p>
    <w:p w14:paraId="1123F028" w14:textId="77777777" w:rsidR="00A4113B" w:rsidRDefault="00FE19D4">
      <w:pPr>
        <w:spacing w:line="600" w:lineRule="auto"/>
        <w:ind w:firstLine="720"/>
        <w:contextualSpacing/>
        <w:jc w:val="both"/>
        <w:rPr>
          <w:rFonts w:eastAsia="Times New Roman" w:cs="Times New Roman"/>
          <w:szCs w:val="24"/>
        </w:rPr>
      </w:pPr>
      <w:r w:rsidRPr="00511F33">
        <w:rPr>
          <w:rFonts w:eastAsia="Times New Roman" w:cs="Times New Roman"/>
          <w:b/>
          <w:szCs w:val="24"/>
        </w:rPr>
        <w:t xml:space="preserve">ΠΡΟΕΔΡΕΥΩΝ (Νικήτας Κακλαμάνης): </w:t>
      </w:r>
      <w:r>
        <w:rPr>
          <w:rFonts w:eastAsia="Times New Roman" w:cs="Times New Roman"/>
          <w:szCs w:val="24"/>
        </w:rPr>
        <w:t>Ωραία</w:t>
      </w:r>
      <w:r w:rsidRPr="007C19D2">
        <w:rPr>
          <w:rFonts w:eastAsia="Times New Roman" w:cs="Times New Roman"/>
          <w:szCs w:val="24"/>
        </w:rPr>
        <w:t xml:space="preserve">, </w:t>
      </w:r>
      <w:r>
        <w:rPr>
          <w:rFonts w:eastAsia="Times New Roman" w:cs="Times New Roman"/>
          <w:szCs w:val="24"/>
        </w:rPr>
        <w:t>εάν είναι αυτή η τοποθέτησή σας…</w:t>
      </w:r>
    </w:p>
    <w:p w14:paraId="1123F029"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ΙΩΑΝΝΗΣ ΑΪΒΑΤΙΔΗΣ: </w:t>
      </w:r>
      <w:r>
        <w:rPr>
          <w:rFonts w:eastAsia="Times New Roman" w:cs="Times New Roman"/>
          <w:szCs w:val="24"/>
        </w:rPr>
        <w:t xml:space="preserve">Μη με διακόπτετε, σας παρακαλώ. </w:t>
      </w:r>
    </w:p>
    <w:p w14:paraId="1123F02A" w14:textId="77777777" w:rsidR="00A4113B" w:rsidRDefault="00FE19D4">
      <w:pPr>
        <w:spacing w:line="600" w:lineRule="auto"/>
        <w:ind w:firstLine="720"/>
        <w:contextualSpacing/>
        <w:jc w:val="both"/>
        <w:rPr>
          <w:rFonts w:eastAsia="Times New Roman" w:cs="Times New Roman"/>
          <w:szCs w:val="24"/>
        </w:rPr>
      </w:pPr>
      <w:r w:rsidRPr="00511F33">
        <w:rPr>
          <w:rFonts w:eastAsia="Times New Roman" w:cs="Times New Roman"/>
          <w:b/>
          <w:szCs w:val="24"/>
        </w:rPr>
        <w:t xml:space="preserve">ΠΡΟΕΔΡΕΥΩΝ (Νικήτας Κακλαμάνης): </w:t>
      </w:r>
      <w:r>
        <w:rPr>
          <w:rFonts w:eastAsia="Times New Roman" w:cs="Times New Roman"/>
          <w:szCs w:val="24"/>
        </w:rPr>
        <w:t xml:space="preserve">Όχι, μπορώ να σας διακόψω τελείως... </w:t>
      </w:r>
    </w:p>
    <w:p w14:paraId="1123F02B"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Ναι, αλλά αναίτια όχι. </w:t>
      </w:r>
    </w:p>
    <w:p w14:paraId="1123F02C" w14:textId="77777777" w:rsidR="00A4113B" w:rsidRDefault="00FE19D4">
      <w:pPr>
        <w:spacing w:line="600" w:lineRule="auto"/>
        <w:ind w:firstLine="720"/>
        <w:contextualSpacing/>
        <w:jc w:val="both"/>
        <w:rPr>
          <w:rFonts w:eastAsia="Times New Roman" w:cs="Times New Roman"/>
          <w:szCs w:val="24"/>
        </w:rPr>
      </w:pPr>
      <w:r w:rsidRPr="00511F33">
        <w:rPr>
          <w:rFonts w:eastAsia="Times New Roman" w:cs="Times New Roman"/>
          <w:b/>
          <w:szCs w:val="24"/>
        </w:rPr>
        <w:t>ΠΡΟΕΔΡΕΥΩΝ (Νικήτας Κακλαμάνης):</w:t>
      </w:r>
      <w:r w:rsidRPr="007C19D2">
        <w:rPr>
          <w:rFonts w:eastAsia="Times New Roman" w:cs="Times New Roman"/>
          <w:szCs w:val="24"/>
        </w:rPr>
        <w:t xml:space="preserve"> …</w:t>
      </w:r>
      <w:r>
        <w:rPr>
          <w:rFonts w:eastAsia="Times New Roman" w:cs="Times New Roman"/>
          <w:szCs w:val="24"/>
        </w:rPr>
        <w:t>κάνοντας χρήση του Κα</w:t>
      </w:r>
      <w:r>
        <w:rPr>
          <w:rFonts w:eastAsia="Times New Roman" w:cs="Times New Roman"/>
          <w:szCs w:val="24"/>
        </w:rPr>
        <w:t xml:space="preserve">νονισμού, γιατί μιλάτε για άσχετο θέμα. </w:t>
      </w:r>
    </w:p>
    <w:p w14:paraId="1123F02D"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Αναίτια δεν μπορείτε να με διακόψετε.</w:t>
      </w:r>
    </w:p>
    <w:p w14:paraId="1123F02E"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Απλώς, εγώ επισημαίνω τον χρόνο. Αλλιώς, μπορώ να σας διακόψω…</w:t>
      </w:r>
    </w:p>
    <w:p w14:paraId="1123F02F"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Ναι, αλλά είμαι στα οκτώ λεπτά και είναι δε</w:t>
      </w:r>
      <w:r>
        <w:rPr>
          <w:rFonts w:eastAsia="Times New Roman" w:cs="Times New Roman"/>
          <w:szCs w:val="24"/>
        </w:rPr>
        <w:t>καπέντε λεπτά ο χρόνος συνολικά. Το σχέδιο νόμου το ανέλυσα. Δεν με παρακολουθείτε.</w:t>
      </w:r>
    </w:p>
    <w:p w14:paraId="1123F030" w14:textId="77777777" w:rsidR="00A4113B" w:rsidRDefault="00FE19D4">
      <w:pPr>
        <w:spacing w:line="600" w:lineRule="auto"/>
        <w:ind w:firstLine="720"/>
        <w:contextualSpacing/>
        <w:jc w:val="both"/>
        <w:rPr>
          <w:rFonts w:eastAsia="Times New Roman" w:cs="Times New Roman"/>
          <w:szCs w:val="24"/>
        </w:rPr>
      </w:pPr>
      <w:r w:rsidRPr="00511F33">
        <w:rPr>
          <w:rFonts w:eastAsia="Times New Roman" w:cs="Times New Roman"/>
          <w:b/>
          <w:szCs w:val="24"/>
        </w:rPr>
        <w:t xml:space="preserve">ΠΡΟΕΔΡΕΥΩΝ (Νικήτας Κακλαμάνης): </w:t>
      </w:r>
      <w:r>
        <w:rPr>
          <w:rFonts w:eastAsia="Times New Roman" w:cs="Times New Roman"/>
          <w:szCs w:val="24"/>
        </w:rPr>
        <w:t xml:space="preserve">Ωραία, αφού η ανάλυσή σας ήταν του ενός λεπτού, εντάξει, κανένα πρόβλημα. </w:t>
      </w:r>
    </w:p>
    <w:p w14:paraId="1123F031"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Μα, είναι μισή σελίδα. Ένα λεπτό παίρνει, </w:t>
      </w:r>
      <w:r>
        <w:rPr>
          <w:rFonts w:eastAsia="Times New Roman" w:cs="Times New Roman"/>
          <w:szCs w:val="24"/>
        </w:rPr>
        <w:t>βεβαίως.</w:t>
      </w:r>
    </w:p>
    <w:p w14:paraId="1123F032"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lastRenderedPageBreak/>
        <w:t>Η επίσκεψη, λοιπόν, του κ. Αλέξη Τσίπρα στην Τουρκία έγινε με διττή ιδιότητα: του Πρωθυπουργού και Προέδρου της Κυβέρνησης αλλά και του Υπουργού Εξωτερικών.</w:t>
      </w:r>
    </w:p>
    <w:p w14:paraId="1123F033"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Στις συζητήσεις που φαίνεται πως γίνονται υπάρχει ένα πάρα πολύ επικίνδυνο σημείο. Επιχειρ</w:t>
      </w:r>
      <w:r>
        <w:rPr>
          <w:rFonts w:eastAsia="Times New Roman" w:cs="Times New Roman"/>
          <w:szCs w:val="24"/>
        </w:rPr>
        <w:t xml:space="preserve">είται από την Τουρκία να θεωρηθούν ως ομοειδή τα θέματα της επαναλειτουργίας της Θεολογικής Σχολής της Χάλκης με την εκλογή μουφτήδων στη Θράκη. </w:t>
      </w:r>
    </w:p>
    <w:p w14:paraId="1123F034"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Το πρώτο ζήτημα δεν είναι διμερές, είναι διεθνές ζήτημα. Το δε δεύτερο είναι εσωτερικό ζήτημα της Ελλάδας και </w:t>
      </w:r>
      <w:r>
        <w:rPr>
          <w:rFonts w:eastAsia="Times New Roman" w:cs="Times New Roman"/>
          <w:szCs w:val="24"/>
        </w:rPr>
        <w:t>σε καμ</w:t>
      </w:r>
      <w:r>
        <w:rPr>
          <w:rFonts w:eastAsia="Times New Roman" w:cs="Times New Roman"/>
          <w:szCs w:val="24"/>
        </w:rPr>
        <w:t>μ</w:t>
      </w:r>
      <w:r>
        <w:rPr>
          <w:rFonts w:eastAsia="Times New Roman" w:cs="Times New Roman"/>
          <w:szCs w:val="24"/>
        </w:rPr>
        <w:t xml:space="preserve">ία περίπτωση ο </w:t>
      </w:r>
      <w:proofErr w:type="spellStart"/>
      <w:r>
        <w:rPr>
          <w:rFonts w:eastAsia="Times New Roman" w:cs="Times New Roman"/>
          <w:szCs w:val="24"/>
        </w:rPr>
        <w:t>Ερντογάν</w:t>
      </w:r>
      <w:proofErr w:type="spellEnd"/>
      <w:r>
        <w:rPr>
          <w:rFonts w:eastAsia="Times New Roman" w:cs="Times New Roman"/>
          <w:szCs w:val="24"/>
        </w:rPr>
        <w:t xml:space="preserve"> δεν μπορεί να παρέμβει. Θα πρέπει, λοιπόν, αυτό να καταστεί σαφές από τον κ. Τσίπρα. </w:t>
      </w:r>
    </w:p>
    <w:p w14:paraId="1123F035"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Ο κ. Τσίπρας, ο οποίος εμφανίζεται ως ειρηνοποιός στις διάφορες διπλωματικές διαδικασίες, έχει ως μόνο προσόν την ενδοτικότητα και την υποχ</w:t>
      </w:r>
      <w:r>
        <w:rPr>
          <w:rFonts w:eastAsia="Times New Roman" w:cs="Times New Roman"/>
          <w:szCs w:val="24"/>
        </w:rPr>
        <w:t xml:space="preserve">ωρητικότητα και έχει να αντιμετωπίσει –διπλωματικά εννοώ- έναν </w:t>
      </w:r>
      <w:proofErr w:type="spellStart"/>
      <w:r>
        <w:rPr>
          <w:rFonts w:eastAsia="Times New Roman" w:cs="Times New Roman"/>
          <w:szCs w:val="24"/>
        </w:rPr>
        <w:t>Ερντογάν</w:t>
      </w:r>
      <w:proofErr w:type="spellEnd"/>
      <w:r>
        <w:rPr>
          <w:rFonts w:eastAsia="Times New Roman" w:cs="Times New Roman"/>
          <w:szCs w:val="24"/>
        </w:rPr>
        <w:t xml:space="preserve">, ο οποίος είναι τυπικός </w:t>
      </w:r>
      <w:proofErr w:type="spellStart"/>
      <w:r>
        <w:rPr>
          <w:rFonts w:eastAsia="Times New Roman" w:cs="Times New Roman"/>
          <w:szCs w:val="24"/>
        </w:rPr>
        <w:t>μεγαλομανιακός</w:t>
      </w:r>
      <w:proofErr w:type="spellEnd"/>
      <w:r>
        <w:rPr>
          <w:rFonts w:eastAsia="Times New Roman" w:cs="Times New Roman"/>
          <w:szCs w:val="24"/>
        </w:rPr>
        <w:t>, ανασφαλής και πολεμοχαρής. Δεν θα έπρεπε να μπει ο κ. Τσίπρας σ</w:t>
      </w:r>
      <w:r>
        <w:rPr>
          <w:rFonts w:eastAsia="Times New Roman" w:cs="Times New Roman"/>
          <w:szCs w:val="24"/>
        </w:rPr>
        <w:t>ε</w:t>
      </w:r>
      <w:r>
        <w:rPr>
          <w:rFonts w:eastAsia="Times New Roman" w:cs="Times New Roman"/>
          <w:szCs w:val="24"/>
        </w:rPr>
        <w:t xml:space="preserve"> αυτή τη διαδικασία διαλόγου και μάλιστα εφ’ όλης της ύλης ζητημάτων κρίσιμων γι</w:t>
      </w:r>
      <w:r>
        <w:rPr>
          <w:rFonts w:eastAsia="Times New Roman" w:cs="Times New Roman"/>
          <w:szCs w:val="24"/>
        </w:rPr>
        <w:t xml:space="preserve">α την πατρίδα, διότι σε </w:t>
      </w:r>
      <w:r>
        <w:rPr>
          <w:rFonts w:eastAsia="Times New Roman" w:cs="Times New Roman"/>
          <w:szCs w:val="24"/>
        </w:rPr>
        <w:lastRenderedPageBreak/>
        <w:t xml:space="preserve">όσες διαπραγματεύσεις έλαβε μέρος άμεσα ή έμμεσα λόγω ενδοτικότητας εκχώρησε εθνική κυριαρχία. </w:t>
      </w:r>
    </w:p>
    <w:p w14:paraId="1123F036"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Είναι, λοιπόν, επικίνδυνη αυτή η πολιτική, ειδικά όταν απέναντι έχει τον </w:t>
      </w:r>
      <w:proofErr w:type="spellStart"/>
      <w:r>
        <w:rPr>
          <w:rFonts w:eastAsia="Times New Roman" w:cs="Times New Roman"/>
          <w:szCs w:val="24"/>
        </w:rPr>
        <w:t>Ερντογάν</w:t>
      </w:r>
      <w:proofErr w:type="spellEnd"/>
      <w:r>
        <w:rPr>
          <w:rFonts w:eastAsia="Times New Roman" w:cs="Times New Roman"/>
          <w:szCs w:val="24"/>
        </w:rPr>
        <w:t>, ο οποίος τον υποδέχθηκε στο λευκό παλάτι. Παρεμπιπτόν</w:t>
      </w:r>
      <w:r>
        <w:rPr>
          <w:rFonts w:eastAsia="Times New Roman" w:cs="Times New Roman"/>
          <w:szCs w:val="24"/>
        </w:rPr>
        <w:t>τως, αναφέρω για αντιδιαστολή τα λευκά κελιά της Τουρκίας. Τον υποδέχθηκε στο λευκό παλάτι, το οποίο κόστισε μισό δισεκατομμύριο ευρώ, όταν περίπου δ</w:t>
      </w:r>
      <w:r>
        <w:rPr>
          <w:rFonts w:eastAsia="Times New Roman" w:cs="Times New Roman"/>
          <w:szCs w:val="24"/>
        </w:rPr>
        <w:t>ύ</w:t>
      </w:r>
      <w:r>
        <w:rPr>
          <w:rFonts w:eastAsia="Times New Roman" w:cs="Times New Roman"/>
          <w:szCs w:val="24"/>
        </w:rPr>
        <w:t>ο εκατομμύρια Τούρκοι πολίτες ζουν με λιγότερα από 3 ευρώ την ημέρα, ένα ανάκτορο το οποίο έχει χίλια δωμά</w:t>
      </w:r>
      <w:r>
        <w:rPr>
          <w:rFonts w:eastAsia="Times New Roman" w:cs="Times New Roman"/>
          <w:szCs w:val="24"/>
        </w:rPr>
        <w:t xml:space="preserve">τια και αίθουσες και διακόσια πενήντα απ’ αυτά είναι για χρήση μόνο του </w:t>
      </w:r>
      <w:proofErr w:type="spellStart"/>
      <w:r>
        <w:rPr>
          <w:rFonts w:eastAsia="Times New Roman" w:cs="Times New Roman"/>
          <w:szCs w:val="24"/>
        </w:rPr>
        <w:t>Ερντογάν</w:t>
      </w:r>
      <w:proofErr w:type="spellEnd"/>
      <w:r>
        <w:rPr>
          <w:rFonts w:eastAsia="Times New Roman" w:cs="Times New Roman"/>
          <w:szCs w:val="24"/>
        </w:rPr>
        <w:t xml:space="preserve"> και της οικογένειάς του. </w:t>
      </w:r>
    </w:p>
    <w:p w14:paraId="1123F037"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Αντιλαμβάνεστε, λοιπόν, ότι ο </w:t>
      </w:r>
      <w:proofErr w:type="spellStart"/>
      <w:r>
        <w:rPr>
          <w:rFonts w:eastAsia="Times New Roman" w:cs="Times New Roman"/>
          <w:szCs w:val="24"/>
        </w:rPr>
        <w:t>μεγαλομανιακός</w:t>
      </w:r>
      <w:proofErr w:type="spellEnd"/>
      <w:r>
        <w:rPr>
          <w:rFonts w:eastAsia="Times New Roman" w:cs="Times New Roman"/>
          <w:szCs w:val="24"/>
        </w:rPr>
        <w:t xml:space="preserve"> </w:t>
      </w:r>
      <w:proofErr w:type="spellStart"/>
      <w:r>
        <w:rPr>
          <w:rFonts w:eastAsia="Times New Roman" w:cs="Times New Roman"/>
          <w:szCs w:val="24"/>
        </w:rPr>
        <w:t>Ερντογάν</w:t>
      </w:r>
      <w:proofErr w:type="spellEnd"/>
      <w:r>
        <w:rPr>
          <w:rFonts w:eastAsia="Times New Roman" w:cs="Times New Roman"/>
          <w:szCs w:val="24"/>
        </w:rPr>
        <w:t xml:space="preserve"> δεν αντιμετωπίζεται με τη μέθοδο που ακολουθείται από την Κυβέρνηση. Δεν θα έπρεπε η Κυβέρνηση καν να εμπλακεί στη διαδικασία συζήτησης εφ’ όλης της ύλης. </w:t>
      </w:r>
    </w:p>
    <w:p w14:paraId="1123F038" w14:textId="77777777" w:rsidR="00A4113B" w:rsidRDefault="00FE19D4">
      <w:pPr>
        <w:spacing w:line="600" w:lineRule="auto"/>
        <w:ind w:firstLine="720"/>
        <w:contextualSpacing/>
        <w:jc w:val="both"/>
        <w:rPr>
          <w:rFonts w:eastAsia="Times New Roman" w:cs="Times New Roman"/>
          <w:szCs w:val="24"/>
        </w:rPr>
      </w:pPr>
      <w:r w:rsidRPr="0059349D">
        <w:rPr>
          <w:rFonts w:eastAsia="Times New Roman" w:cs="Times New Roman"/>
          <w:szCs w:val="24"/>
        </w:rPr>
        <w:t xml:space="preserve">Όσον </w:t>
      </w:r>
      <w:r>
        <w:rPr>
          <w:rFonts w:eastAsia="Times New Roman" w:cs="Times New Roman"/>
          <w:szCs w:val="24"/>
        </w:rPr>
        <w:t xml:space="preserve">αφορά τη Θράκη, η </w:t>
      </w:r>
      <w:r w:rsidRPr="0059349D">
        <w:rPr>
          <w:rFonts w:eastAsia="Times New Roman" w:cs="Times New Roman"/>
          <w:szCs w:val="24"/>
        </w:rPr>
        <w:t>ανάδειξη φονταμενταλιστ</w:t>
      </w:r>
      <w:r w:rsidRPr="0059349D">
        <w:rPr>
          <w:rFonts w:eastAsia="Times New Roman" w:cs="Times New Roman"/>
          <w:szCs w:val="24"/>
        </w:rPr>
        <w:t xml:space="preserve">ών </w:t>
      </w:r>
      <w:r>
        <w:rPr>
          <w:rFonts w:eastAsia="Times New Roman" w:cs="Times New Roman"/>
          <w:szCs w:val="24"/>
        </w:rPr>
        <w:t>ηγετίσκων,</w:t>
      </w:r>
      <w:r w:rsidRPr="0059349D">
        <w:rPr>
          <w:rFonts w:eastAsia="Times New Roman" w:cs="Times New Roman"/>
          <w:szCs w:val="24"/>
        </w:rPr>
        <w:t xml:space="preserve"> όπως οι μουφτήδες</w:t>
      </w:r>
      <w:r>
        <w:rPr>
          <w:rFonts w:eastAsia="Times New Roman" w:cs="Times New Roman"/>
          <w:szCs w:val="24"/>
        </w:rPr>
        <w:t>,</w:t>
      </w:r>
      <w:r w:rsidRPr="0059349D">
        <w:rPr>
          <w:rFonts w:eastAsia="Times New Roman" w:cs="Times New Roman"/>
          <w:szCs w:val="24"/>
        </w:rPr>
        <w:t xml:space="preserve"> οι αρεστοί στο τουρκικό προξενείο και στην τουρκική κυβέρνηση</w:t>
      </w:r>
      <w:r>
        <w:rPr>
          <w:rFonts w:eastAsia="Times New Roman" w:cs="Times New Roman"/>
          <w:szCs w:val="24"/>
        </w:rPr>
        <w:t>, θα πρέπει να αποφευχθεί, να καταδικαστεί</w:t>
      </w:r>
      <w:r w:rsidRPr="0059349D">
        <w:rPr>
          <w:rFonts w:eastAsia="Times New Roman" w:cs="Times New Roman"/>
          <w:szCs w:val="24"/>
        </w:rPr>
        <w:t xml:space="preserve"> από όλα τα κόμματα και σε καμ</w:t>
      </w:r>
      <w:r>
        <w:rPr>
          <w:rFonts w:eastAsia="Times New Roman" w:cs="Times New Roman"/>
          <w:szCs w:val="24"/>
        </w:rPr>
        <w:t>μ</w:t>
      </w:r>
      <w:r w:rsidRPr="0059349D">
        <w:rPr>
          <w:rFonts w:eastAsia="Times New Roman" w:cs="Times New Roman"/>
          <w:szCs w:val="24"/>
        </w:rPr>
        <w:t xml:space="preserve">ία περίπτωση να </w:t>
      </w:r>
      <w:r>
        <w:rPr>
          <w:rFonts w:eastAsia="Times New Roman" w:cs="Times New Roman"/>
          <w:szCs w:val="24"/>
        </w:rPr>
        <w:lastRenderedPageBreak/>
        <w:t>μην μπει</w:t>
      </w:r>
      <w:r w:rsidRPr="0059349D">
        <w:rPr>
          <w:rFonts w:eastAsia="Times New Roman" w:cs="Times New Roman"/>
          <w:szCs w:val="24"/>
        </w:rPr>
        <w:t xml:space="preserve"> οποιαδήποτε Κυβέρνηση στη διαδικασία αυτής της </w:t>
      </w:r>
      <w:r>
        <w:rPr>
          <w:rFonts w:eastAsia="Times New Roman" w:cs="Times New Roman"/>
          <w:szCs w:val="24"/>
        </w:rPr>
        <w:t xml:space="preserve">ανταλλαγής, </w:t>
      </w:r>
      <w:r w:rsidRPr="0059349D">
        <w:rPr>
          <w:rFonts w:eastAsia="Times New Roman" w:cs="Times New Roman"/>
          <w:szCs w:val="24"/>
        </w:rPr>
        <w:t>διότι</w:t>
      </w:r>
      <w:r w:rsidRPr="0059349D">
        <w:rPr>
          <w:rFonts w:eastAsia="Times New Roman" w:cs="Times New Roman"/>
          <w:szCs w:val="24"/>
        </w:rPr>
        <w:t xml:space="preserve"> είναι </w:t>
      </w:r>
      <w:r>
        <w:rPr>
          <w:rFonts w:eastAsia="Times New Roman" w:cs="Times New Roman"/>
          <w:szCs w:val="24"/>
        </w:rPr>
        <w:t xml:space="preserve">μη </w:t>
      </w:r>
      <w:r w:rsidRPr="0059349D">
        <w:rPr>
          <w:rFonts w:eastAsia="Times New Roman" w:cs="Times New Roman"/>
          <w:szCs w:val="24"/>
        </w:rPr>
        <w:t>ομοειδή ζητήματα</w:t>
      </w:r>
      <w:r>
        <w:rPr>
          <w:rFonts w:eastAsia="Times New Roman" w:cs="Times New Roman"/>
          <w:szCs w:val="24"/>
        </w:rPr>
        <w:t>.</w:t>
      </w:r>
      <w:r w:rsidRPr="0059349D">
        <w:rPr>
          <w:rFonts w:eastAsia="Times New Roman" w:cs="Times New Roman"/>
          <w:szCs w:val="24"/>
        </w:rPr>
        <w:t xml:space="preserve"> </w:t>
      </w:r>
    </w:p>
    <w:p w14:paraId="1123F039" w14:textId="77777777" w:rsidR="00A4113B" w:rsidRDefault="00FE19D4">
      <w:pPr>
        <w:spacing w:line="600" w:lineRule="auto"/>
        <w:ind w:firstLine="720"/>
        <w:contextualSpacing/>
        <w:jc w:val="both"/>
        <w:rPr>
          <w:rFonts w:eastAsia="Times New Roman" w:cs="Times New Roman"/>
          <w:szCs w:val="24"/>
        </w:rPr>
      </w:pPr>
      <w:r w:rsidRPr="0059349D">
        <w:rPr>
          <w:rFonts w:eastAsia="Times New Roman" w:cs="Times New Roman"/>
          <w:szCs w:val="24"/>
        </w:rPr>
        <w:t>Κλείνοντας</w:t>
      </w:r>
      <w:r>
        <w:rPr>
          <w:rFonts w:eastAsia="Times New Roman" w:cs="Times New Roman"/>
          <w:szCs w:val="24"/>
        </w:rPr>
        <w:t>,</w:t>
      </w:r>
      <w:r w:rsidRPr="0059349D">
        <w:rPr>
          <w:rFonts w:eastAsia="Times New Roman" w:cs="Times New Roman"/>
          <w:szCs w:val="24"/>
        </w:rPr>
        <w:t xml:space="preserve"> </w:t>
      </w:r>
      <w:r>
        <w:rPr>
          <w:rFonts w:eastAsia="Times New Roman" w:cs="Times New Roman"/>
          <w:szCs w:val="24"/>
        </w:rPr>
        <w:t>θα επαναλάβω ότι θα καταψηφίσουμε τη</w:t>
      </w:r>
      <w:r w:rsidRPr="0059349D">
        <w:rPr>
          <w:rFonts w:eastAsia="Times New Roman" w:cs="Times New Roman"/>
          <w:szCs w:val="24"/>
        </w:rPr>
        <w:t xml:space="preserve"> συγκεκριμένη </w:t>
      </w:r>
      <w:r>
        <w:rPr>
          <w:rFonts w:eastAsia="Times New Roman" w:cs="Times New Roman"/>
          <w:szCs w:val="24"/>
        </w:rPr>
        <w:t>π</w:t>
      </w:r>
      <w:r w:rsidRPr="0059349D">
        <w:rPr>
          <w:rFonts w:eastAsia="Times New Roman" w:cs="Times New Roman"/>
          <w:szCs w:val="24"/>
        </w:rPr>
        <w:t xml:space="preserve">ράξη </w:t>
      </w:r>
      <w:r>
        <w:rPr>
          <w:rFonts w:eastAsia="Times New Roman" w:cs="Times New Roman"/>
          <w:szCs w:val="24"/>
        </w:rPr>
        <w:t>ν</w:t>
      </w:r>
      <w:r w:rsidRPr="0059349D">
        <w:rPr>
          <w:rFonts w:eastAsia="Times New Roman" w:cs="Times New Roman"/>
          <w:szCs w:val="24"/>
        </w:rPr>
        <w:t xml:space="preserve">ομοθετικού </w:t>
      </w:r>
      <w:r>
        <w:rPr>
          <w:rFonts w:eastAsia="Times New Roman" w:cs="Times New Roman"/>
          <w:szCs w:val="24"/>
        </w:rPr>
        <w:t>π</w:t>
      </w:r>
      <w:r w:rsidRPr="0059349D">
        <w:rPr>
          <w:rFonts w:eastAsia="Times New Roman" w:cs="Times New Roman"/>
          <w:szCs w:val="24"/>
        </w:rPr>
        <w:t xml:space="preserve">εριεχομένου </w:t>
      </w:r>
      <w:r>
        <w:rPr>
          <w:rFonts w:eastAsia="Times New Roman" w:cs="Times New Roman"/>
          <w:szCs w:val="24"/>
        </w:rPr>
        <w:t xml:space="preserve">και το εισαχθέν </w:t>
      </w:r>
      <w:r w:rsidRPr="0059349D">
        <w:rPr>
          <w:rFonts w:eastAsia="Times New Roman" w:cs="Times New Roman"/>
          <w:szCs w:val="24"/>
        </w:rPr>
        <w:t>νομοσχέδιο</w:t>
      </w:r>
      <w:r>
        <w:rPr>
          <w:rFonts w:eastAsia="Times New Roman" w:cs="Times New Roman"/>
          <w:szCs w:val="24"/>
        </w:rPr>
        <w:t>,</w:t>
      </w:r>
      <w:r w:rsidRPr="0059349D">
        <w:rPr>
          <w:rFonts w:eastAsia="Times New Roman" w:cs="Times New Roman"/>
          <w:szCs w:val="24"/>
        </w:rPr>
        <w:t xml:space="preserve"> διότι τόσο η παράταση της </w:t>
      </w:r>
      <w:r>
        <w:rPr>
          <w:rFonts w:eastAsia="Times New Roman" w:cs="Times New Roman"/>
          <w:szCs w:val="24"/>
        </w:rPr>
        <w:t xml:space="preserve">εξαίρεσης της </w:t>
      </w:r>
      <w:r w:rsidRPr="0059349D">
        <w:rPr>
          <w:rFonts w:eastAsia="Times New Roman" w:cs="Times New Roman"/>
          <w:szCs w:val="24"/>
        </w:rPr>
        <w:t>κύριας κατοικίας από ρευστοποίηση</w:t>
      </w:r>
      <w:r>
        <w:rPr>
          <w:rFonts w:eastAsia="Times New Roman" w:cs="Times New Roman"/>
          <w:szCs w:val="24"/>
        </w:rPr>
        <w:t>, η</w:t>
      </w:r>
      <w:r w:rsidRPr="0059349D">
        <w:rPr>
          <w:rFonts w:eastAsia="Times New Roman" w:cs="Times New Roman"/>
          <w:szCs w:val="24"/>
        </w:rPr>
        <w:t xml:space="preserve"> μικρή παράταση που δίδεται</w:t>
      </w:r>
      <w:r>
        <w:rPr>
          <w:rFonts w:eastAsia="Times New Roman" w:cs="Times New Roman"/>
          <w:szCs w:val="24"/>
        </w:rPr>
        <w:t>,</w:t>
      </w:r>
      <w:r w:rsidRPr="0059349D">
        <w:rPr>
          <w:rFonts w:eastAsia="Times New Roman" w:cs="Times New Roman"/>
          <w:szCs w:val="24"/>
        </w:rPr>
        <w:t xml:space="preserve"> ό</w:t>
      </w:r>
      <w:r w:rsidRPr="0059349D">
        <w:rPr>
          <w:rFonts w:eastAsia="Times New Roman" w:cs="Times New Roman"/>
          <w:szCs w:val="24"/>
        </w:rPr>
        <w:t>σο και η παράταση για τον μειωμένο ΦΠΑ σε ορισμένα νησιά</w:t>
      </w:r>
      <w:r>
        <w:rPr>
          <w:rFonts w:eastAsia="Times New Roman" w:cs="Times New Roman"/>
          <w:szCs w:val="24"/>
        </w:rPr>
        <w:t>, δεν είναι τίποτε άλλο</w:t>
      </w:r>
      <w:r w:rsidRPr="0059349D">
        <w:rPr>
          <w:rFonts w:eastAsia="Times New Roman" w:cs="Times New Roman"/>
          <w:szCs w:val="24"/>
        </w:rPr>
        <w:t xml:space="preserve"> </w:t>
      </w:r>
      <w:r>
        <w:rPr>
          <w:rFonts w:eastAsia="Times New Roman" w:cs="Times New Roman"/>
          <w:szCs w:val="24"/>
        </w:rPr>
        <w:t xml:space="preserve">παρά </w:t>
      </w:r>
      <w:r w:rsidRPr="0059349D">
        <w:rPr>
          <w:rFonts w:eastAsia="Times New Roman" w:cs="Times New Roman"/>
          <w:szCs w:val="24"/>
        </w:rPr>
        <w:t>παροχές προκειμένου η Κυβέρνηση να εξευμενίσει το</w:t>
      </w:r>
      <w:r>
        <w:rPr>
          <w:rFonts w:eastAsia="Times New Roman" w:cs="Times New Roman"/>
          <w:szCs w:val="24"/>
        </w:rPr>
        <w:t>ν</w:t>
      </w:r>
      <w:r w:rsidRPr="0059349D">
        <w:rPr>
          <w:rFonts w:eastAsia="Times New Roman" w:cs="Times New Roman"/>
          <w:szCs w:val="24"/>
        </w:rPr>
        <w:t xml:space="preserve"> λαό και ενδεχομένως με ένα</w:t>
      </w:r>
      <w:r>
        <w:rPr>
          <w:rFonts w:eastAsia="Times New Roman" w:cs="Times New Roman"/>
          <w:szCs w:val="24"/>
        </w:rPr>
        <w:t>ν</w:t>
      </w:r>
      <w:r w:rsidRPr="0059349D">
        <w:rPr>
          <w:rFonts w:eastAsia="Times New Roman" w:cs="Times New Roman"/>
          <w:szCs w:val="24"/>
        </w:rPr>
        <w:t xml:space="preserve"> τρόπο να εξαγοράσει</w:t>
      </w:r>
      <w:r>
        <w:rPr>
          <w:rFonts w:eastAsia="Times New Roman" w:cs="Times New Roman"/>
          <w:szCs w:val="24"/>
        </w:rPr>
        <w:t xml:space="preserve"> συνειδήσεις.</w:t>
      </w:r>
      <w:r w:rsidRPr="0059349D">
        <w:rPr>
          <w:rFonts w:eastAsia="Times New Roman" w:cs="Times New Roman"/>
          <w:szCs w:val="24"/>
        </w:rPr>
        <w:t xml:space="preserve"> Όμως είναι βέβαιο ότι αυτό </w:t>
      </w:r>
      <w:r>
        <w:rPr>
          <w:rFonts w:eastAsia="Times New Roman" w:cs="Times New Roman"/>
          <w:szCs w:val="24"/>
        </w:rPr>
        <w:t>ε</w:t>
      </w:r>
      <w:r w:rsidRPr="0059349D">
        <w:rPr>
          <w:rFonts w:eastAsia="Times New Roman" w:cs="Times New Roman"/>
          <w:szCs w:val="24"/>
        </w:rPr>
        <w:t>ιδικά το μοντέλο παρακίνησης</w:t>
      </w:r>
      <w:r>
        <w:rPr>
          <w:rFonts w:eastAsia="Times New Roman" w:cs="Times New Roman"/>
          <w:szCs w:val="24"/>
        </w:rPr>
        <w:t xml:space="preserve"> «μ</w:t>
      </w:r>
      <w:r>
        <w:rPr>
          <w:rFonts w:eastAsia="Times New Roman" w:cs="Times New Roman"/>
          <w:szCs w:val="24"/>
        </w:rPr>
        <w:t xml:space="preserve">αστίγιο-καρότο», </w:t>
      </w:r>
      <w:r w:rsidRPr="0059349D">
        <w:rPr>
          <w:rFonts w:eastAsia="Times New Roman" w:cs="Times New Roman"/>
          <w:szCs w:val="24"/>
        </w:rPr>
        <w:t>που εφαρμόζεται στα νησιά</w:t>
      </w:r>
      <w:r>
        <w:rPr>
          <w:rFonts w:eastAsia="Times New Roman" w:cs="Times New Roman"/>
          <w:szCs w:val="24"/>
        </w:rPr>
        <w:t>, δεν λειτουργεί.</w:t>
      </w:r>
      <w:r w:rsidRPr="0059349D">
        <w:rPr>
          <w:rFonts w:eastAsia="Times New Roman" w:cs="Times New Roman"/>
          <w:szCs w:val="24"/>
        </w:rPr>
        <w:t xml:space="preserve"> Θυμίζω </w:t>
      </w:r>
      <w:r>
        <w:rPr>
          <w:rFonts w:eastAsia="Times New Roman" w:cs="Times New Roman"/>
          <w:szCs w:val="24"/>
        </w:rPr>
        <w:t>τη βίαιη κατα</w:t>
      </w:r>
      <w:r w:rsidRPr="0059349D">
        <w:rPr>
          <w:rFonts w:eastAsia="Times New Roman" w:cs="Times New Roman"/>
          <w:szCs w:val="24"/>
        </w:rPr>
        <w:t>στολή αντιδράσεων πατριωτών πολιτών στα νησιά</w:t>
      </w:r>
      <w:r>
        <w:rPr>
          <w:rFonts w:eastAsia="Times New Roman" w:cs="Times New Roman"/>
          <w:szCs w:val="24"/>
        </w:rPr>
        <w:t>,</w:t>
      </w:r>
      <w:r w:rsidRPr="0059349D">
        <w:rPr>
          <w:rFonts w:eastAsia="Times New Roman" w:cs="Times New Roman"/>
          <w:szCs w:val="24"/>
        </w:rPr>
        <w:t xml:space="preserve"> που τώρα </w:t>
      </w:r>
      <w:r>
        <w:rPr>
          <w:rFonts w:eastAsia="Times New Roman" w:cs="Times New Roman"/>
          <w:szCs w:val="24"/>
        </w:rPr>
        <w:t xml:space="preserve">επιχειρεί η Κυβέρνηση με </w:t>
      </w:r>
      <w:r w:rsidRPr="0059349D">
        <w:rPr>
          <w:rFonts w:eastAsia="Times New Roman" w:cs="Times New Roman"/>
          <w:szCs w:val="24"/>
        </w:rPr>
        <w:t>παράταση του μειωμένου ΦΠΑ να τους εξευμενίσει</w:t>
      </w:r>
      <w:r>
        <w:rPr>
          <w:rFonts w:eastAsia="Times New Roman" w:cs="Times New Roman"/>
          <w:szCs w:val="24"/>
        </w:rPr>
        <w:t>.</w:t>
      </w:r>
      <w:r w:rsidRPr="0059349D">
        <w:rPr>
          <w:rFonts w:eastAsia="Times New Roman" w:cs="Times New Roman"/>
          <w:szCs w:val="24"/>
        </w:rPr>
        <w:t xml:space="preserve"> </w:t>
      </w:r>
    </w:p>
    <w:p w14:paraId="1123F03A" w14:textId="77777777" w:rsidR="00A4113B" w:rsidRDefault="00FE19D4">
      <w:pPr>
        <w:spacing w:line="600" w:lineRule="auto"/>
        <w:ind w:firstLine="720"/>
        <w:contextualSpacing/>
        <w:jc w:val="both"/>
        <w:rPr>
          <w:rFonts w:eastAsia="Times New Roman" w:cs="Times New Roman"/>
          <w:szCs w:val="24"/>
        </w:rPr>
      </w:pPr>
      <w:r w:rsidRPr="0059349D">
        <w:rPr>
          <w:rFonts w:eastAsia="Times New Roman" w:cs="Times New Roman"/>
          <w:szCs w:val="24"/>
        </w:rPr>
        <w:t>Ως Χρυσή Αυγή α</w:t>
      </w:r>
      <w:r>
        <w:rPr>
          <w:rFonts w:eastAsia="Times New Roman" w:cs="Times New Roman"/>
          <w:szCs w:val="24"/>
        </w:rPr>
        <w:t xml:space="preserve">ρνούμαστε και διά της </w:t>
      </w:r>
      <w:r>
        <w:rPr>
          <w:rFonts w:eastAsia="Times New Roman" w:cs="Times New Roman"/>
          <w:szCs w:val="24"/>
        </w:rPr>
        <w:t>καταψηφίσεω</w:t>
      </w:r>
      <w:r w:rsidRPr="0059349D">
        <w:rPr>
          <w:rFonts w:eastAsia="Times New Roman" w:cs="Times New Roman"/>
          <w:szCs w:val="24"/>
        </w:rPr>
        <w:t>ς του συγκεκριμένου σχεδίου νόμου να νομιμοποιήσουμε την Κυβέρνηση αυτή</w:t>
      </w:r>
      <w:r>
        <w:rPr>
          <w:rFonts w:eastAsia="Times New Roman" w:cs="Times New Roman"/>
          <w:szCs w:val="24"/>
        </w:rPr>
        <w:t>,</w:t>
      </w:r>
      <w:r w:rsidRPr="0059349D">
        <w:rPr>
          <w:rFonts w:eastAsia="Times New Roman" w:cs="Times New Roman"/>
          <w:szCs w:val="24"/>
        </w:rPr>
        <w:t xml:space="preserve"> </w:t>
      </w:r>
      <w:r>
        <w:rPr>
          <w:rFonts w:eastAsia="Times New Roman" w:cs="Times New Roman"/>
          <w:szCs w:val="24"/>
        </w:rPr>
        <w:t>κάτι το οποίο κάνει σύσσωμη η λοιπή</w:t>
      </w:r>
      <w:r w:rsidRPr="0059349D">
        <w:rPr>
          <w:rFonts w:eastAsia="Times New Roman" w:cs="Times New Roman"/>
          <w:szCs w:val="24"/>
        </w:rPr>
        <w:t xml:space="preserve"> Αντιπολίτευση</w:t>
      </w:r>
      <w:r>
        <w:rPr>
          <w:rFonts w:eastAsia="Times New Roman" w:cs="Times New Roman"/>
          <w:szCs w:val="24"/>
        </w:rPr>
        <w:t>.</w:t>
      </w:r>
    </w:p>
    <w:p w14:paraId="1123F03B" w14:textId="77777777" w:rsidR="00A4113B" w:rsidRDefault="00FE19D4">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1123F03C" w14:textId="77777777" w:rsidR="00A4113B" w:rsidRDefault="00FE19D4">
      <w:pPr>
        <w:spacing w:line="600" w:lineRule="auto"/>
        <w:ind w:firstLine="720"/>
        <w:contextualSpacing/>
        <w:jc w:val="both"/>
        <w:rPr>
          <w:rFonts w:eastAsia="Times New Roman" w:cs="Times New Roman"/>
          <w:szCs w:val="24"/>
        </w:rPr>
      </w:pPr>
      <w:r w:rsidRPr="00F111F0">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Κυρίες και κύριοι συνάδελφοι, έχω την </w:t>
      </w:r>
      <w:r>
        <w:rPr>
          <w:rFonts w:eastAsia="Times New Roman" w:cs="Times New Roman"/>
          <w:szCs w:val="24"/>
        </w:rPr>
        <w:t>τιμή να ανακοινώσω στο Σώμα ότι τη συνεδρίασή μας παρακολουθούν από τα άνω δυτικά θεωρεία πενήντα τρεις</w:t>
      </w:r>
      <w:r w:rsidRPr="0059349D">
        <w:rPr>
          <w:rFonts w:eastAsia="Times New Roman" w:cs="Times New Roman"/>
          <w:szCs w:val="24"/>
        </w:rPr>
        <w:t xml:space="preserve"> μαθήτριες και μαθητές και </w:t>
      </w:r>
      <w:r>
        <w:rPr>
          <w:rFonts w:eastAsia="Times New Roman" w:cs="Times New Roman"/>
          <w:szCs w:val="24"/>
        </w:rPr>
        <w:t>πέντε</w:t>
      </w:r>
      <w:r w:rsidRPr="0059349D">
        <w:rPr>
          <w:rFonts w:eastAsia="Times New Roman" w:cs="Times New Roman"/>
          <w:szCs w:val="24"/>
        </w:rPr>
        <w:t xml:space="preserve"> συνοδοί εκπαιδευτικοί από το 2</w:t>
      </w:r>
      <w:r w:rsidRPr="00F111F0">
        <w:rPr>
          <w:rFonts w:eastAsia="Times New Roman" w:cs="Times New Roman"/>
          <w:szCs w:val="24"/>
          <w:vertAlign w:val="superscript"/>
        </w:rPr>
        <w:t>ο</w:t>
      </w:r>
      <w:r>
        <w:rPr>
          <w:rFonts w:eastAsia="Times New Roman" w:cs="Times New Roman"/>
          <w:szCs w:val="24"/>
        </w:rPr>
        <w:t xml:space="preserve"> </w:t>
      </w:r>
      <w:r w:rsidRPr="0059349D">
        <w:rPr>
          <w:rFonts w:eastAsia="Times New Roman" w:cs="Times New Roman"/>
          <w:szCs w:val="24"/>
        </w:rPr>
        <w:t>Γυμνάσιο Κηφισιάς</w:t>
      </w:r>
      <w:r>
        <w:rPr>
          <w:rFonts w:eastAsia="Times New Roman" w:cs="Times New Roman"/>
          <w:szCs w:val="24"/>
        </w:rPr>
        <w:t>.</w:t>
      </w:r>
    </w:p>
    <w:p w14:paraId="1123F03D"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Η Βουλή </w:t>
      </w:r>
      <w:proofErr w:type="spellStart"/>
      <w:r>
        <w:rPr>
          <w:rFonts w:eastAsia="Times New Roman" w:cs="Times New Roman"/>
          <w:szCs w:val="24"/>
        </w:rPr>
        <w:t>το</w:t>
      </w:r>
      <w:r>
        <w:rPr>
          <w:rFonts w:eastAsia="Times New Roman" w:cs="Times New Roman"/>
          <w:szCs w:val="24"/>
        </w:rPr>
        <w:t>Ύ</w:t>
      </w:r>
      <w:r>
        <w:rPr>
          <w:rFonts w:eastAsia="Times New Roman" w:cs="Times New Roman"/>
          <w:szCs w:val="24"/>
        </w:rPr>
        <w:t>ς</w:t>
      </w:r>
      <w:proofErr w:type="spellEnd"/>
      <w:r>
        <w:rPr>
          <w:rFonts w:eastAsia="Times New Roman" w:cs="Times New Roman"/>
          <w:szCs w:val="24"/>
        </w:rPr>
        <w:t xml:space="preserve"> καλωσορίζει.</w:t>
      </w:r>
    </w:p>
    <w:p w14:paraId="1123F03E" w14:textId="77777777" w:rsidR="00A4113B" w:rsidRDefault="00FE19D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w:t>
      </w:r>
      <w:r>
        <w:rPr>
          <w:rFonts w:eastAsia="Times New Roman" w:cs="Times New Roman"/>
          <w:szCs w:val="24"/>
        </w:rPr>
        <w:t xml:space="preserve"> της Β</w:t>
      </w:r>
      <w:r>
        <w:rPr>
          <w:rFonts w:eastAsia="Times New Roman" w:cs="Times New Roman"/>
          <w:szCs w:val="24"/>
        </w:rPr>
        <w:t>ουλής</w:t>
      </w:r>
      <w:r>
        <w:rPr>
          <w:rFonts w:eastAsia="Times New Roman" w:cs="Times New Roman"/>
          <w:szCs w:val="24"/>
        </w:rPr>
        <w:t>)</w:t>
      </w:r>
    </w:p>
    <w:p w14:paraId="1123F03F" w14:textId="77777777" w:rsidR="00A4113B" w:rsidRDefault="00FE19D4">
      <w:pPr>
        <w:spacing w:line="600" w:lineRule="auto"/>
        <w:ind w:firstLine="720"/>
        <w:contextualSpacing/>
        <w:jc w:val="both"/>
        <w:rPr>
          <w:rFonts w:eastAsia="Times New Roman" w:cs="Times New Roman"/>
          <w:szCs w:val="24"/>
        </w:rPr>
      </w:pPr>
      <w:r w:rsidRPr="0059349D">
        <w:rPr>
          <w:rFonts w:eastAsia="Times New Roman" w:cs="Times New Roman"/>
          <w:szCs w:val="24"/>
        </w:rPr>
        <w:t xml:space="preserve">Προχωράμε με τον </w:t>
      </w:r>
      <w:r>
        <w:rPr>
          <w:rFonts w:eastAsia="Times New Roman" w:cs="Times New Roman"/>
          <w:szCs w:val="24"/>
        </w:rPr>
        <w:t>ε</w:t>
      </w:r>
      <w:r w:rsidRPr="0059349D">
        <w:rPr>
          <w:rFonts w:eastAsia="Times New Roman" w:cs="Times New Roman"/>
          <w:szCs w:val="24"/>
        </w:rPr>
        <w:t xml:space="preserve">ιδικό </w:t>
      </w:r>
      <w:r>
        <w:rPr>
          <w:rFonts w:eastAsia="Times New Roman" w:cs="Times New Roman"/>
          <w:szCs w:val="24"/>
        </w:rPr>
        <w:t>α</w:t>
      </w:r>
      <w:r w:rsidRPr="0059349D">
        <w:rPr>
          <w:rFonts w:eastAsia="Times New Roman" w:cs="Times New Roman"/>
          <w:szCs w:val="24"/>
        </w:rPr>
        <w:t>γορητή του Κ</w:t>
      </w:r>
      <w:r>
        <w:rPr>
          <w:rFonts w:eastAsia="Times New Roman" w:cs="Times New Roman"/>
          <w:szCs w:val="24"/>
        </w:rPr>
        <w:t>ομμουνιστικού Κόμματος Ελλάδ</w:t>
      </w:r>
      <w:r>
        <w:rPr>
          <w:rFonts w:eastAsia="Times New Roman" w:cs="Times New Roman"/>
          <w:szCs w:val="24"/>
        </w:rPr>
        <w:t>α</w:t>
      </w:r>
      <w:r>
        <w:rPr>
          <w:rFonts w:eastAsia="Times New Roman" w:cs="Times New Roman"/>
          <w:szCs w:val="24"/>
        </w:rPr>
        <w:t>ς κ.</w:t>
      </w:r>
      <w:r w:rsidRPr="0059349D">
        <w:rPr>
          <w:rFonts w:eastAsia="Times New Roman" w:cs="Times New Roman"/>
          <w:szCs w:val="24"/>
        </w:rPr>
        <w:t xml:space="preserve"> Αθανάσιο </w:t>
      </w:r>
      <w:proofErr w:type="spellStart"/>
      <w:r w:rsidRPr="0059349D">
        <w:rPr>
          <w:rFonts w:eastAsia="Times New Roman" w:cs="Times New Roman"/>
          <w:szCs w:val="24"/>
        </w:rPr>
        <w:t>Βαρδαλή</w:t>
      </w:r>
      <w:proofErr w:type="spellEnd"/>
      <w:r>
        <w:rPr>
          <w:rFonts w:eastAsia="Times New Roman" w:cs="Times New Roman"/>
          <w:szCs w:val="24"/>
        </w:rPr>
        <w:t>.</w:t>
      </w:r>
    </w:p>
    <w:p w14:paraId="1123F040"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Βαρδαλή</w:t>
      </w:r>
      <w:proofErr w:type="spellEnd"/>
      <w:r>
        <w:rPr>
          <w:rFonts w:eastAsia="Times New Roman" w:cs="Times New Roman"/>
          <w:szCs w:val="24"/>
        </w:rPr>
        <w:t>, έχετε τον λόγο.</w:t>
      </w:r>
    </w:p>
    <w:p w14:paraId="1123F041"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b/>
          <w:szCs w:val="24"/>
        </w:rPr>
        <w:t>ΑΘΑΝΑΣΙΟΣ ΒΑΡΔΑΛΗΣ:</w:t>
      </w:r>
      <w:r w:rsidRPr="0059349D">
        <w:rPr>
          <w:rFonts w:eastAsia="Times New Roman" w:cs="Times New Roman"/>
          <w:szCs w:val="24"/>
        </w:rPr>
        <w:t xml:space="preserve"> Ευχαριστώ</w:t>
      </w:r>
      <w:r>
        <w:rPr>
          <w:rFonts w:eastAsia="Times New Roman" w:cs="Times New Roman"/>
          <w:szCs w:val="24"/>
        </w:rPr>
        <w:t>,</w:t>
      </w:r>
      <w:r w:rsidRPr="0059349D">
        <w:rPr>
          <w:rFonts w:eastAsia="Times New Roman" w:cs="Times New Roman"/>
          <w:szCs w:val="24"/>
        </w:rPr>
        <w:t xml:space="preserve"> κύριε Πρόεδρε</w:t>
      </w:r>
      <w:r>
        <w:rPr>
          <w:rFonts w:eastAsia="Times New Roman" w:cs="Times New Roman"/>
          <w:szCs w:val="24"/>
        </w:rPr>
        <w:t>.</w:t>
      </w:r>
      <w:r w:rsidRPr="0059349D">
        <w:rPr>
          <w:rFonts w:eastAsia="Times New Roman" w:cs="Times New Roman"/>
          <w:szCs w:val="24"/>
        </w:rPr>
        <w:t xml:space="preserve"> </w:t>
      </w:r>
    </w:p>
    <w:p w14:paraId="1123F042" w14:textId="77777777" w:rsidR="00A4113B" w:rsidRDefault="00FE19D4">
      <w:pPr>
        <w:spacing w:line="600" w:lineRule="auto"/>
        <w:ind w:firstLine="720"/>
        <w:contextualSpacing/>
        <w:jc w:val="both"/>
        <w:rPr>
          <w:rFonts w:eastAsia="Times New Roman" w:cs="Times New Roman"/>
          <w:szCs w:val="24"/>
        </w:rPr>
      </w:pPr>
      <w:r w:rsidRPr="0059349D">
        <w:rPr>
          <w:rFonts w:eastAsia="Times New Roman" w:cs="Times New Roman"/>
          <w:szCs w:val="24"/>
        </w:rPr>
        <w:t xml:space="preserve">Η κύρωση της </w:t>
      </w:r>
      <w:r>
        <w:rPr>
          <w:rFonts w:eastAsia="Times New Roman" w:cs="Times New Roman"/>
          <w:szCs w:val="24"/>
        </w:rPr>
        <w:t>π</w:t>
      </w:r>
      <w:r w:rsidRPr="0059349D">
        <w:rPr>
          <w:rFonts w:eastAsia="Times New Roman" w:cs="Times New Roman"/>
          <w:szCs w:val="24"/>
        </w:rPr>
        <w:t xml:space="preserve">ράξης </w:t>
      </w:r>
      <w:r>
        <w:rPr>
          <w:rFonts w:eastAsia="Times New Roman" w:cs="Times New Roman"/>
          <w:szCs w:val="24"/>
        </w:rPr>
        <w:t>ν</w:t>
      </w:r>
      <w:r w:rsidRPr="0059349D">
        <w:rPr>
          <w:rFonts w:eastAsia="Times New Roman" w:cs="Times New Roman"/>
          <w:szCs w:val="24"/>
        </w:rPr>
        <w:t xml:space="preserve">ομοθετικού </w:t>
      </w:r>
      <w:r>
        <w:rPr>
          <w:rFonts w:eastAsia="Times New Roman" w:cs="Times New Roman"/>
          <w:szCs w:val="24"/>
        </w:rPr>
        <w:t>π</w:t>
      </w:r>
      <w:r w:rsidRPr="0059349D">
        <w:rPr>
          <w:rFonts w:eastAsia="Times New Roman" w:cs="Times New Roman"/>
          <w:szCs w:val="24"/>
        </w:rPr>
        <w:t>εριεχομένου που συζητάμε</w:t>
      </w:r>
      <w:r>
        <w:rPr>
          <w:rFonts w:eastAsia="Times New Roman" w:cs="Times New Roman"/>
          <w:szCs w:val="24"/>
        </w:rPr>
        <w:t>,</w:t>
      </w:r>
      <w:r w:rsidRPr="0059349D">
        <w:rPr>
          <w:rFonts w:eastAsia="Times New Roman" w:cs="Times New Roman"/>
          <w:szCs w:val="24"/>
        </w:rPr>
        <w:t xml:space="preserve"> κατά </w:t>
      </w:r>
      <w:r>
        <w:rPr>
          <w:rFonts w:eastAsia="Times New Roman" w:cs="Times New Roman"/>
          <w:szCs w:val="24"/>
        </w:rPr>
        <w:t xml:space="preserve">την Κυβέρνηση, αντιμετωπίζει </w:t>
      </w:r>
      <w:r w:rsidRPr="0059349D">
        <w:rPr>
          <w:rFonts w:eastAsia="Times New Roman" w:cs="Times New Roman"/>
          <w:szCs w:val="24"/>
        </w:rPr>
        <w:t>δήθεν θετικά ορισμένα προβλήματα του λαού</w:t>
      </w:r>
      <w:r>
        <w:rPr>
          <w:rFonts w:eastAsia="Times New Roman" w:cs="Times New Roman"/>
          <w:szCs w:val="24"/>
        </w:rPr>
        <w:t xml:space="preserve">. </w:t>
      </w:r>
      <w:r w:rsidRPr="0059349D">
        <w:rPr>
          <w:rFonts w:eastAsia="Times New Roman" w:cs="Times New Roman"/>
          <w:szCs w:val="24"/>
        </w:rPr>
        <w:t xml:space="preserve">Η </w:t>
      </w:r>
      <w:r>
        <w:rPr>
          <w:rFonts w:eastAsia="Times New Roman" w:cs="Times New Roman"/>
          <w:szCs w:val="24"/>
        </w:rPr>
        <w:t>πραγματικότητα β</w:t>
      </w:r>
      <w:r w:rsidRPr="0059349D">
        <w:rPr>
          <w:rFonts w:eastAsia="Times New Roman" w:cs="Times New Roman"/>
          <w:szCs w:val="24"/>
        </w:rPr>
        <w:t>ε</w:t>
      </w:r>
      <w:r>
        <w:rPr>
          <w:rFonts w:eastAsia="Times New Roman" w:cs="Times New Roman"/>
          <w:szCs w:val="24"/>
        </w:rPr>
        <w:t xml:space="preserve">βαίως είναι τελείως διαφορετική. </w:t>
      </w:r>
      <w:r w:rsidRPr="0059349D">
        <w:rPr>
          <w:rFonts w:eastAsia="Times New Roman" w:cs="Times New Roman"/>
          <w:szCs w:val="24"/>
        </w:rPr>
        <w:t>Ας τα δούμε ένα-ένα</w:t>
      </w:r>
      <w:r>
        <w:rPr>
          <w:rFonts w:eastAsia="Times New Roman" w:cs="Times New Roman"/>
          <w:szCs w:val="24"/>
        </w:rPr>
        <w:t>.</w:t>
      </w:r>
      <w:r w:rsidRPr="0059349D">
        <w:rPr>
          <w:rFonts w:eastAsia="Times New Roman" w:cs="Times New Roman"/>
          <w:szCs w:val="24"/>
        </w:rPr>
        <w:t xml:space="preserve"> </w:t>
      </w:r>
    </w:p>
    <w:p w14:paraId="1123F043" w14:textId="77777777" w:rsidR="00A4113B" w:rsidRDefault="00FE19D4">
      <w:pPr>
        <w:spacing w:line="600" w:lineRule="auto"/>
        <w:ind w:firstLine="720"/>
        <w:contextualSpacing/>
        <w:jc w:val="both"/>
        <w:rPr>
          <w:rFonts w:eastAsia="Times New Roman" w:cs="Times New Roman"/>
          <w:szCs w:val="24"/>
        </w:rPr>
      </w:pPr>
      <w:r w:rsidRPr="0059349D">
        <w:rPr>
          <w:rFonts w:eastAsia="Times New Roman" w:cs="Times New Roman"/>
          <w:szCs w:val="24"/>
        </w:rPr>
        <w:t>Το πρώτο ζήτημα</w:t>
      </w:r>
      <w:r>
        <w:rPr>
          <w:rFonts w:eastAsia="Times New Roman" w:cs="Times New Roman"/>
          <w:szCs w:val="24"/>
        </w:rPr>
        <w:t>,</w:t>
      </w:r>
      <w:r w:rsidRPr="0059349D">
        <w:rPr>
          <w:rFonts w:eastAsia="Times New Roman" w:cs="Times New Roman"/>
          <w:szCs w:val="24"/>
        </w:rPr>
        <w:t xml:space="preserve"> αυτό της προσωρινής παράτασης του νόμου Κατσέλη μέχρι τέλους του Φλεβάρη</w:t>
      </w:r>
      <w:r>
        <w:rPr>
          <w:rFonts w:eastAsia="Times New Roman" w:cs="Times New Roman"/>
          <w:szCs w:val="24"/>
        </w:rPr>
        <w:t>,</w:t>
      </w:r>
      <w:r w:rsidRPr="0059349D">
        <w:rPr>
          <w:rFonts w:eastAsia="Times New Roman" w:cs="Times New Roman"/>
          <w:szCs w:val="24"/>
        </w:rPr>
        <w:t xml:space="preserve"> κατά τη γνώμη του </w:t>
      </w:r>
      <w:r>
        <w:rPr>
          <w:rFonts w:eastAsia="Times New Roman" w:cs="Times New Roman"/>
          <w:szCs w:val="24"/>
        </w:rPr>
        <w:t>Κ</w:t>
      </w:r>
      <w:r>
        <w:rPr>
          <w:rFonts w:eastAsia="Times New Roman" w:cs="Times New Roman"/>
          <w:szCs w:val="24"/>
        </w:rPr>
        <w:t>ΚΕ αποτελεί μ</w:t>
      </w:r>
      <w:r>
        <w:rPr>
          <w:rFonts w:eastAsia="Times New Roman" w:cs="Times New Roman"/>
          <w:szCs w:val="24"/>
        </w:rPr>
        <w:t>ί</w:t>
      </w:r>
      <w:r w:rsidRPr="0059349D">
        <w:rPr>
          <w:rFonts w:eastAsia="Times New Roman" w:cs="Times New Roman"/>
          <w:szCs w:val="24"/>
        </w:rPr>
        <w:t xml:space="preserve">α εισαγωγή σε αυτό που ήδη έχει ετοιμάσει η Κυβέρνηση μαζί με τους τραπεζίτες και τις επόμενες μέρες θα </w:t>
      </w:r>
      <w:r w:rsidRPr="0059349D">
        <w:rPr>
          <w:rFonts w:eastAsia="Times New Roman" w:cs="Times New Roman"/>
          <w:szCs w:val="24"/>
        </w:rPr>
        <w:lastRenderedPageBreak/>
        <w:t>φέρει στη Βουλή</w:t>
      </w:r>
      <w:r>
        <w:rPr>
          <w:rFonts w:eastAsia="Times New Roman" w:cs="Times New Roman"/>
          <w:szCs w:val="24"/>
        </w:rPr>
        <w:t>,</w:t>
      </w:r>
      <w:r w:rsidRPr="0059349D">
        <w:rPr>
          <w:rFonts w:eastAsia="Times New Roman" w:cs="Times New Roman"/>
          <w:szCs w:val="24"/>
        </w:rPr>
        <w:t xml:space="preserve"> αφού πρώτα το εγκρίνουν οι θεσμοί</w:t>
      </w:r>
      <w:r>
        <w:rPr>
          <w:rFonts w:eastAsia="Times New Roman" w:cs="Times New Roman"/>
          <w:szCs w:val="24"/>
        </w:rPr>
        <w:t>.</w:t>
      </w:r>
      <w:r w:rsidRPr="0059349D">
        <w:rPr>
          <w:rFonts w:eastAsia="Times New Roman" w:cs="Times New Roman"/>
          <w:szCs w:val="24"/>
        </w:rPr>
        <w:t xml:space="preserve"> Είναι </w:t>
      </w:r>
      <w:r>
        <w:rPr>
          <w:rFonts w:eastAsia="Times New Roman" w:cs="Times New Roman"/>
          <w:szCs w:val="24"/>
        </w:rPr>
        <w:t>κι αυτό μι</w:t>
      </w:r>
      <w:r w:rsidRPr="0059349D">
        <w:rPr>
          <w:rFonts w:eastAsia="Times New Roman" w:cs="Times New Roman"/>
          <w:szCs w:val="24"/>
        </w:rPr>
        <w:t>α απόδειξη ότι τα μνημόνια</w:t>
      </w:r>
      <w:r>
        <w:rPr>
          <w:rFonts w:eastAsia="Times New Roman" w:cs="Times New Roman"/>
          <w:szCs w:val="24"/>
        </w:rPr>
        <w:t>,</w:t>
      </w:r>
      <w:r w:rsidRPr="0059349D">
        <w:rPr>
          <w:rFonts w:eastAsia="Times New Roman" w:cs="Times New Roman"/>
          <w:szCs w:val="24"/>
        </w:rPr>
        <w:t xml:space="preserve"> οι δεσμεύσεις και οι επιπτώσεις τους θα συ</w:t>
      </w:r>
      <w:r w:rsidRPr="0059349D">
        <w:rPr>
          <w:rFonts w:eastAsia="Times New Roman" w:cs="Times New Roman"/>
          <w:szCs w:val="24"/>
        </w:rPr>
        <w:t>νεχιστούν για πολλές δεκαετίες ακόμη</w:t>
      </w:r>
      <w:r>
        <w:rPr>
          <w:rFonts w:eastAsia="Times New Roman" w:cs="Times New Roman"/>
          <w:szCs w:val="24"/>
        </w:rPr>
        <w:t>.</w:t>
      </w:r>
      <w:r w:rsidRPr="0059349D">
        <w:rPr>
          <w:rFonts w:eastAsia="Times New Roman" w:cs="Times New Roman"/>
          <w:szCs w:val="24"/>
        </w:rPr>
        <w:t xml:space="preserve"> </w:t>
      </w:r>
    </w:p>
    <w:p w14:paraId="1123F044" w14:textId="77777777" w:rsidR="00A4113B" w:rsidRDefault="00FE19D4">
      <w:pPr>
        <w:spacing w:line="600" w:lineRule="auto"/>
        <w:ind w:firstLine="720"/>
        <w:contextualSpacing/>
        <w:jc w:val="both"/>
        <w:rPr>
          <w:rFonts w:eastAsia="Times New Roman" w:cs="Times New Roman"/>
          <w:szCs w:val="24"/>
        </w:rPr>
      </w:pPr>
      <w:r w:rsidRPr="0059349D">
        <w:rPr>
          <w:rFonts w:eastAsia="Times New Roman" w:cs="Times New Roman"/>
          <w:szCs w:val="24"/>
        </w:rPr>
        <w:t>Με το</w:t>
      </w:r>
      <w:r>
        <w:rPr>
          <w:rFonts w:eastAsia="Times New Roman" w:cs="Times New Roman"/>
          <w:szCs w:val="24"/>
        </w:rPr>
        <w:t>ν νέο νόμο που ετοιμάζετε</w:t>
      </w:r>
      <w:r w:rsidRPr="0059349D">
        <w:rPr>
          <w:rFonts w:eastAsia="Times New Roman" w:cs="Times New Roman"/>
          <w:szCs w:val="24"/>
        </w:rPr>
        <w:t xml:space="preserve"> θα ξεκινήσει ένας νέος κύκλος επίθεσης της Κυβέρνησης και των τραπεζικών ομίλων με στόχο τη ραγδαία μείωση των κόκκινων δανείων</w:t>
      </w:r>
      <w:r>
        <w:rPr>
          <w:rFonts w:eastAsia="Times New Roman" w:cs="Times New Roman"/>
          <w:szCs w:val="24"/>
        </w:rPr>
        <w:t>.</w:t>
      </w:r>
      <w:r w:rsidRPr="0059349D">
        <w:rPr>
          <w:rFonts w:eastAsia="Times New Roman" w:cs="Times New Roman"/>
          <w:szCs w:val="24"/>
        </w:rPr>
        <w:t xml:space="preserve"> Το επόμενο βήμα θα είναι η διάλυσ</w:t>
      </w:r>
      <w:r>
        <w:rPr>
          <w:rFonts w:eastAsia="Times New Roman" w:cs="Times New Roman"/>
          <w:szCs w:val="24"/>
        </w:rPr>
        <w:t>η του καθεστώτος δικαστι</w:t>
      </w:r>
      <w:r>
        <w:rPr>
          <w:rFonts w:eastAsia="Times New Roman" w:cs="Times New Roman"/>
          <w:szCs w:val="24"/>
        </w:rPr>
        <w:t>κής προστ</w:t>
      </w:r>
      <w:r w:rsidRPr="0059349D">
        <w:rPr>
          <w:rFonts w:eastAsia="Times New Roman" w:cs="Times New Roman"/>
          <w:szCs w:val="24"/>
        </w:rPr>
        <w:t>ασίας στην πρώτη κατοικία</w:t>
      </w:r>
      <w:r>
        <w:rPr>
          <w:rFonts w:eastAsia="Times New Roman" w:cs="Times New Roman"/>
          <w:szCs w:val="24"/>
        </w:rPr>
        <w:t>.</w:t>
      </w:r>
      <w:r w:rsidRPr="0059349D">
        <w:rPr>
          <w:rFonts w:eastAsia="Times New Roman" w:cs="Times New Roman"/>
          <w:szCs w:val="24"/>
        </w:rPr>
        <w:t xml:space="preserve"> Μιλάμε για ένα μπαράζ από αντιλαϊκές παρεμβάσεις της σημερινής Κυβέρνησης</w:t>
      </w:r>
      <w:r>
        <w:rPr>
          <w:rFonts w:eastAsia="Times New Roman" w:cs="Times New Roman"/>
          <w:szCs w:val="24"/>
        </w:rPr>
        <w:t>,</w:t>
      </w:r>
      <w:r w:rsidRPr="0059349D">
        <w:rPr>
          <w:rFonts w:eastAsia="Times New Roman" w:cs="Times New Roman"/>
          <w:szCs w:val="24"/>
        </w:rPr>
        <w:t xml:space="preserve"> μεταξύ αυτών η διενέργεια πλειστηριασμών αποκλειστικά και μόνο με ηλεκτρονικά μέσα</w:t>
      </w:r>
      <w:r>
        <w:rPr>
          <w:rFonts w:eastAsia="Times New Roman" w:cs="Times New Roman"/>
          <w:szCs w:val="24"/>
        </w:rPr>
        <w:t>, η</w:t>
      </w:r>
      <w:r w:rsidRPr="0059349D">
        <w:rPr>
          <w:rFonts w:eastAsia="Times New Roman" w:cs="Times New Roman"/>
          <w:szCs w:val="24"/>
        </w:rPr>
        <w:t xml:space="preserve"> άρση της δικαστικής προστασίας σε π</w:t>
      </w:r>
      <w:r>
        <w:rPr>
          <w:rFonts w:eastAsia="Times New Roman" w:cs="Times New Roman"/>
          <w:szCs w:val="24"/>
        </w:rPr>
        <w:t>εριπτώσεις καθυστερήσεων</w:t>
      </w:r>
      <w:r>
        <w:rPr>
          <w:rFonts w:eastAsia="Times New Roman" w:cs="Times New Roman"/>
          <w:szCs w:val="24"/>
        </w:rPr>
        <w:t xml:space="preserve"> σε απο</w:t>
      </w:r>
      <w:r w:rsidRPr="0059349D">
        <w:rPr>
          <w:rFonts w:eastAsia="Times New Roman" w:cs="Times New Roman"/>
          <w:szCs w:val="24"/>
        </w:rPr>
        <w:t>πληρωμές δόσεων</w:t>
      </w:r>
      <w:r>
        <w:rPr>
          <w:rFonts w:eastAsia="Times New Roman" w:cs="Times New Roman"/>
          <w:szCs w:val="24"/>
        </w:rPr>
        <w:t>,</w:t>
      </w:r>
      <w:r w:rsidRPr="0059349D">
        <w:rPr>
          <w:rFonts w:eastAsia="Times New Roman" w:cs="Times New Roman"/>
          <w:szCs w:val="24"/>
        </w:rPr>
        <w:t xml:space="preserve"> συνοπτικές διαδικασίες για την πώληση κόκκινων δανείων σε </w:t>
      </w:r>
      <w:r>
        <w:rPr>
          <w:rFonts w:eastAsia="Times New Roman" w:cs="Times New Roman"/>
          <w:szCs w:val="24"/>
          <w:lang w:val="en"/>
        </w:rPr>
        <w:t>funds</w:t>
      </w:r>
      <w:r w:rsidRPr="0059349D">
        <w:rPr>
          <w:rFonts w:eastAsia="Times New Roman" w:cs="Times New Roman"/>
          <w:szCs w:val="24"/>
        </w:rPr>
        <w:t xml:space="preserve"> και άλλα κοράκια</w:t>
      </w:r>
      <w:r>
        <w:rPr>
          <w:rFonts w:eastAsia="Times New Roman" w:cs="Times New Roman"/>
          <w:szCs w:val="24"/>
        </w:rPr>
        <w:t>, η</w:t>
      </w:r>
      <w:r w:rsidRPr="0059349D">
        <w:rPr>
          <w:rFonts w:eastAsia="Times New Roman" w:cs="Times New Roman"/>
          <w:szCs w:val="24"/>
        </w:rPr>
        <w:t xml:space="preserve"> ένταση της κρατικής καταστολής για την απρόσκοπτη διενέργεια τω</w:t>
      </w:r>
      <w:r>
        <w:rPr>
          <w:rFonts w:eastAsia="Times New Roman" w:cs="Times New Roman"/>
          <w:szCs w:val="24"/>
        </w:rPr>
        <w:t>ν πλειστηριασμών και άλλα μέτρα.</w:t>
      </w:r>
    </w:p>
    <w:p w14:paraId="1123F045"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Τέσσερα χρόνια τώρα κάνετε μι</w:t>
      </w:r>
      <w:r w:rsidRPr="0059349D">
        <w:rPr>
          <w:rFonts w:eastAsia="Times New Roman" w:cs="Times New Roman"/>
          <w:szCs w:val="24"/>
        </w:rPr>
        <w:t>α χαρά τη δουλειά του κ</w:t>
      </w:r>
      <w:r w:rsidRPr="0059349D">
        <w:rPr>
          <w:rFonts w:eastAsia="Times New Roman" w:cs="Times New Roman"/>
          <w:szCs w:val="24"/>
        </w:rPr>
        <w:t>εφαλαίου</w:t>
      </w:r>
      <w:r>
        <w:rPr>
          <w:rFonts w:eastAsia="Times New Roman" w:cs="Times New Roman"/>
          <w:szCs w:val="24"/>
        </w:rPr>
        <w:t>.</w:t>
      </w:r>
      <w:r w:rsidRPr="0059349D">
        <w:rPr>
          <w:rFonts w:eastAsia="Times New Roman" w:cs="Times New Roman"/>
          <w:szCs w:val="24"/>
        </w:rPr>
        <w:t xml:space="preserve"> </w:t>
      </w:r>
      <w:r>
        <w:rPr>
          <w:rFonts w:eastAsia="Times New Roman" w:cs="Times New Roman"/>
          <w:szCs w:val="24"/>
        </w:rPr>
        <w:t>Αναλαμβάνετε, λ</w:t>
      </w:r>
      <w:r w:rsidRPr="0059349D">
        <w:rPr>
          <w:rFonts w:eastAsia="Times New Roman" w:cs="Times New Roman"/>
          <w:szCs w:val="24"/>
        </w:rPr>
        <w:t>οιπόν</w:t>
      </w:r>
      <w:r>
        <w:rPr>
          <w:rFonts w:eastAsia="Times New Roman" w:cs="Times New Roman"/>
          <w:szCs w:val="24"/>
        </w:rPr>
        <w:t>,</w:t>
      </w:r>
      <w:r w:rsidRPr="0059349D">
        <w:rPr>
          <w:rFonts w:eastAsia="Times New Roman" w:cs="Times New Roman"/>
          <w:szCs w:val="24"/>
        </w:rPr>
        <w:t xml:space="preserve"> κι εδώ να διεκπεραιώσετε τη </w:t>
      </w:r>
      <w:r>
        <w:rPr>
          <w:rFonts w:eastAsia="Times New Roman" w:cs="Times New Roman"/>
          <w:szCs w:val="24"/>
        </w:rPr>
        <w:t>«</w:t>
      </w:r>
      <w:r w:rsidRPr="0059349D">
        <w:rPr>
          <w:rFonts w:eastAsia="Times New Roman" w:cs="Times New Roman"/>
          <w:szCs w:val="24"/>
        </w:rPr>
        <w:t>βρώμικη δουλειά</w:t>
      </w:r>
      <w:r>
        <w:rPr>
          <w:rFonts w:eastAsia="Times New Roman" w:cs="Times New Roman"/>
          <w:szCs w:val="24"/>
        </w:rPr>
        <w:t>»</w:t>
      </w:r>
      <w:r w:rsidRPr="0059349D">
        <w:rPr>
          <w:rFonts w:eastAsia="Times New Roman" w:cs="Times New Roman"/>
          <w:szCs w:val="24"/>
        </w:rPr>
        <w:t xml:space="preserve"> σε ό</w:t>
      </w:r>
      <w:r>
        <w:rPr>
          <w:rFonts w:eastAsia="Times New Roman" w:cs="Times New Roman"/>
          <w:szCs w:val="24"/>
        </w:rPr>
        <w:t>,</w:t>
      </w:r>
      <w:r w:rsidRPr="0059349D">
        <w:rPr>
          <w:rFonts w:eastAsia="Times New Roman" w:cs="Times New Roman"/>
          <w:szCs w:val="24"/>
        </w:rPr>
        <w:t>τι αφορά την απαλλαγή των τραπεζών από τα βαρίδια των κόκκινων δανείων</w:t>
      </w:r>
      <w:r>
        <w:rPr>
          <w:rFonts w:eastAsia="Times New Roman" w:cs="Times New Roman"/>
          <w:szCs w:val="24"/>
        </w:rPr>
        <w:t>.</w:t>
      </w:r>
      <w:r w:rsidRPr="0059349D">
        <w:rPr>
          <w:rFonts w:eastAsia="Times New Roman" w:cs="Times New Roman"/>
          <w:szCs w:val="24"/>
        </w:rPr>
        <w:t xml:space="preserve"> Γιατί</w:t>
      </w:r>
      <w:r>
        <w:rPr>
          <w:rFonts w:eastAsia="Times New Roman" w:cs="Times New Roman"/>
          <w:szCs w:val="24"/>
        </w:rPr>
        <w:t>;</w:t>
      </w:r>
      <w:r w:rsidRPr="0059349D">
        <w:rPr>
          <w:rFonts w:eastAsia="Times New Roman" w:cs="Times New Roman"/>
          <w:szCs w:val="24"/>
        </w:rPr>
        <w:t xml:space="preserve"> </w:t>
      </w:r>
      <w:r>
        <w:rPr>
          <w:rFonts w:eastAsia="Times New Roman" w:cs="Times New Roman"/>
          <w:szCs w:val="24"/>
        </w:rPr>
        <w:t xml:space="preserve">Μα, </w:t>
      </w:r>
      <w:r w:rsidRPr="0059349D">
        <w:rPr>
          <w:rFonts w:eastAsia="Times New Roman" w:cs="Times New Roman"/>
          <w:szCs w:val="24"/>
        </w:rPr>
        <w:t xml:space="preserve">γιατί για τις </w:t>
      </w:r>
      <w:r w:rsidRPr="0059349D">
        <w:rPr>
          <w:rFonts w:eastAsia="Times New Roman" w:cs="Times New Roman"/>
          <w:szCs w:val="24"/>
        </w:rPr>
        <w:lastRenderedPageBreak/>
        <w:t xml:space="preserve">τράπεζες είναι κάτι παραπάνω από αναγκαίο να βρουν ζεστό χρήμα για να </w:t>
      </w:r>
      <w:r w:rsidRPr="0059349D">
        <w:rPr>
          <w:rFonts w:eastAsia="Times New Roman" w:cs="Times New Roman"/>
          <w:szCs w:val="24"/>
        </w:rPr>
        <w:t>χρηματοδοτήσουν τις βιώσιμες</w:t>
      </w:r>
      <w:r>
        <w:rPr>
          <w:rFonts w:eastAsia="Times New Roman" w:cs="Times New Roman"/>
          <w:szCs w:val="24"/>
        </w:rPr>
        <w:t>,</w:t>
      </w:r>
      <w:r w:rsidRPr="0059349D">
        <w:rPr>
          <w:rFonts w:eastAsia="Times New Roman" w:cs="Times New Roman"/>
          <w:szCs w:val="24"/>
        </w:rPr>
        <w:t xml:space="preserve"> </w:t>
      </w:r>
      <w:r>
        <w:rPr>
          <w:rFonts w:eastAsia="Times New Roman" w:cs="Times New Roman"/>
          <w:szCs w:val="24"/>
        </w:rPr>
        <w:t xml:space="preserve">όπως λέτε, </w:t>
      </w:r>
      <w:r w:rsidRPr="0059349D">
        <w:rPr>
          <w:rFonts w:eastAsia="Times New Roman" w:cs="Times New Roman"/>
          <w:szCs w:val="24"/>
        </w:rPr>
        <w:t>ε</w:t>
      </w:r>
      <w:r>
        <w:rPr>
          <w:rFonts w:eastAsia="Times New Roman" w:cs="Times New Roman"/>
          <w:szCs w:val="24"/>
        </w:rPr>
        <w:t>πιχειρήσεις και επιχειρηματικούς</w:t>
      </w:r>
      <w:r w:rsidRPr="0059349D">
        <w:rPr>
          <w:rFonts w:eastAsia="Times New Roman" w:cs="Times New Roman"/>
          <w:szCs w:val="24"/>
        </w:rPr>
        <w:t xml:space="preserve"> </w:t>
      </w:r>
      <w:r>
        <w:rPr>
          <w:rFonts w:eastAsia="Times New Roman" w:cs="Times New Roman"/>
          <w:szCs w:val="24"/>
        </w:rPr>
        <w:t>ομίλους.</w:t>
      </w:r>
    </w:p>
    <w:p w14:paraId="1123F046" w14:textId="77777777" w:rsidR="00A4113B" w:rsidRDefault="00FE19D4">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Γ</w:t>
      </w:r>
      <w:r w:rsidRPr="00155769">
        <w:rPr>
          <w:rFonts w:eastAsia="Times New Roman"/>
          <w:color w:val="000000" w:themeColor="text1"/>
          <w:szCs w:val="24"/>
        </w:rPr>
        <w:t>ια να το κάνετε</w:t>
      </w:r>
      <w:r>
        <w:rPr>
          <w:rFonts w:eastAsia="Times New Roman"/>
          <w:color w:val="000000" w:themeColor="text1"/>
          <w:szCs w:val="24"/>
        </w:rPr>
        <w:t xml:space="preserve"> </w:t>
      </w:r>
      <w:r w:rsidRPr="00155769">
        <w:rPr>
          <w:rFonts w:eastAsia="Times New Roman"/>
          <w:color w:val="000000" w:themeColor="text1"/>
          <w:szCs w:val="24"/>
        </w:rPr>
        <w:t>αυτό</w:t>
      </w:r>
      <w:r>
        <w:rPr>
          <w:rFonts w:eastAsia="Times New Roman"/>
          <w:color w:val="000000" w:themeColor="text1"/>
          <w:szCs w:val="24"/>
        </w:rPr>
        <w:t>,</w:t>
      </w:r>
      <w:r w:rsidRPr="00155769">
        <w:rPr>
          <w:rFonts w:eastAsia="Times New Roman"/>
          <w:color w:val="000000" w:themeColor="text1"/>
          <w:szCs w:val="24"/>
        </w:rPr>
        <w:t xml:space="preserve"> είναι απαραίτητο να ανοίξει ακόμη περισσότερο ο δρόμος σε μαζικούς πλειστηριασμούς της πρώτης κατοικίας</w:t>
      </w:r>
      <w:r>
        <w:rPr>
          <w:rFonts w:eastAsia="Times New Roman"/>
          <w:color w:val="000000" w:themeColor="text1"/>
          <w:szCs w:val="24"/>
        </w:rPr>
        <w:t>,</w:t>
      </w:r>
      <w:r w:rsidRPr="00155769">
        <w:rPr>
          <w:rFonts w:eastAsia="Times New Roman"/>
          <w:color w:val="000000" w:themeColor="text1"/>
          <w:szCs w:val="24"/>
        </w:rPr>
        <w:t xml:space="preserve"> αίροντας τα όποια εμπόδια έχουν απομείνει ακ</w:t>
      </w:r>
      <w:r w:rsidRPr="00155769">
        <w:rPr>
          <w:rFonts w:eastAsia="Times New Roman"/>
          <w:color w:val="000000" w:themeColor="text1"/>
          <w:szCs w:val="24"/>
        </w:rPr>
        <w:t>όμη</w:t>
      </w:r>
      <w:r>
        <w:rPr>
          <w:rFonts w:eastAsia="Times New Roman"/>
          <w:color w:val="000000" w:themeColor="text1"/>
          <w:szCs w:val="24"/>
        </w:rPr>
        <w:t>.</w:t>
      </w:r>
    </w:p>
    <w:p w14:paraId="1123F047" w14:textId="77777777" w:rsidR="00A4113B" w:rsidRDefault="00FE19D4">
      <w:pPr>
        <w:spacing w:line="600" w:lineRule="auto"/>
        <w:ind w:firstLine="720"/>
        <w:contextualSpacing/>
        <w:jc w:val="both"/>
        <w:rPr>
          <w:rFonts w:eastAsia="Times New Roman"/>
          <w:color w:val="000000" w:themeColor="text1"/>
          <w:szCs w:val="24"/>
        </w:rPr>
      </w:pPr>
      <w:r w:rsidRPr="00155769">
        <w:rPr>
          <w:rFonts w:eastAsia="Times New Roman"/>
          <w:color w:val="000000" w:themeColor="text1"/>
          <w:szCs w:val="24"/>
        </w:rPr>
        <w:t xml:space="preserve">Θα δώσετε και άλλα εργαλεία σε τράπεζες και </w:t>
      </w:r>
      <w:r>
        <w:rPr>
          <w:rFonts w:eastAsia="Times New Roman"/>
          <w:color w:val="000000" w:themeColor="text1"/>
          <w:szCs w:val="24"/>
          <w:lang w:val="en-US"/>
        </w:rPr>
        <w:t>funds</w:t>
      </w:r>
      <w:r w:rsidRPr="00155769">
        <w:rPr>
          <w:rFonts w:eastAsia="Times New Roman"/>
          <w:color w:val="000000" w:themeColor="text1"/>
          <w:szCs w:val="24"/>
        </w:rPr>
        <w:t xml:space="preserve">, ώστε να κλιμακώσουν τους εκβιασμούς </w:t>
      </w:r>
      <w:r>
        <w:rPr>
          <w:rFonts w:eastAsia="Times New Roman"/>
          <w:color w:val="000000" w:themeColor="text1"/>
          <w:szCs w:val="24"/>
        </w:rPr>
        <w:t>στον λαό. Α</w:t>
      </w:r>
      <w:r w:rsidRPr="00155769">
        <w:rPr>
          <w:rFonts w:eastAsia="Times New Roman"/>
          <w:color w:val="000000" w:themeColor="text1"/>
          <w:szCs w:val="24"/>
        </w:rPr>
        <w:t>υτό που ετοιμάζετ</w:t>
      </w:r>
      <w:r>
        <w:rPr>
          <w:rFonts w:eastAsia="Times New Roman"/>
          <w:color w:val="000000" w:themeColor="text1"/>
          <w:szCs w:val="24"/>
        </w:rPr>
        <w:t>ε</w:t>
      </w:r>
      <w:r w:rsidRPr="00155769">
        <w:rPr>
          <w:rFonts w:eastAsia="Times New Roman"/>
          <w:color w:val="000000" w:themeColor="text1"/>
          <w:szCs w:val="24"/>
        </w:rPr>
        <w:t xml:space="preserve"> για τις λαϊκές οικογένειες είναι ένα </w:t>
      </w:r>
      <w:proofErr w:type="spellStart"/>
      <w:r w:rsidRPr="00155769">
        <w:rPr>
          <w:rFonts w:eastAsia="Times New Roman"/>
          <w:color w:val="000000" w:themeColor="text1"/>
          <w:szCs w:val="24"/>
        </w:rPr>
        <w:t>τσουνάμι</w:t>
      </w:r>
      <w:proofErr w:type="spellEnd"/>
      <w:r w:rsidRPr="00155769">
        <w:rPr>
          <w:rFonts w:eastAsia="Times New Roman"/>
          <w:color w:val="000000" w:themeColor="text1"/>
          <w:szCs w:val="24"/>
        </w:rPr>
        <w:t xml:space="preserve"> πλειστηριασμών μέχρι το 2021</w:t>
      </w:r>
      <w:r>
        <w:rPr>
          <w:rFonts w:eastAsia="Times New Roman"/>
          <w:color w:val="000000" w:themeColor="text1"/>
          <w:szCs w:val="24"/>
        </w:rPr>
        <w:t>. Μ</w:t>
      </w:r>
      <w:r w:rsidRPr="00155769">
        <w:rPr>
          <w:rFonts w:eastAsia="Times New Roman"/>
          <w:color w:val="000000" w:themeColor="text1"/>
          <w:szCs w:val="24"/>
        </w:rPr>
        <w:t xml:space="preserve">όνο το </w:t>
      </w:r>
      <w:r>
        <w:rPr>
          <w:rFonts w:eastAsia="Times New Roman"/>
          <w:color w:val="000000" w:themeColor="text1"/>
          <w:szCs w:val="24"/>
        </w:rPr>
        <w:t>20</w:t>
      </w:r>
      <w:r w:rsidRPr="00155769">
        <w:rPr>
          <w:rFonts w:eastAsia="Times New Roman"/>
          <w:color w:val="000000" w:themeColor="text1"/>
          <w:szCs w:val="24"/>
        </w:rPr>
        <w:t xml:space="preserve">19 </w:t>
      </w:r>
      <w:r>
        <w:rPr>
          <w:rFonts w:eastAsia="Times New Roman"/>
          <w:color w:val="000000" w:themeColor="text1"/>
          <w:szCs w:val="24"/>
        </w:rPr>
        <w:t>οι τράπεζες σχεδιάζουν σ</w:t>
      </w:r>
      <w:r w:rsidRPr="00155769">
        <w:rPr>
          <w:rFonts w:eastAsia="Times New Roman"/>
          <w:color w:val="000000" w:themeColor="text1"/>
          <w:szCs w:val="24"/>
        </w:rPr>
        <w:t>αράντα με πενήντα χιλ</w:t>
      </w:r>
      <w:r w:rsidRPr="00155769">
        <w:rPr>
          <w:rFonts w:eastAsia="Times New Roman"/>
          <w:color w:val="000000" w:themeColor="text1"/>
          <w:szCs w:val="24"/>
        </w:rPr>
        <w:t>ιάδες πλειστηριασμούς</w:t>
      </w:r>
      <w:r>
        <w:rPr>
          <w:rFonts w:eastAsia="Times New Roman"/>
          <w:color w:val="000000" w:themeColor="text1"/>
          <w:szCs w:val="24"/>
        </w:rPr>
        <w:t>,</w:t>
      </w:r>
      <w:r w:rsidRPr="00155769">
        <w:rPr>
          <w:rFonts w:eastAsia="Times New Roman"/>
          <w:color w:val="000000" w:themeColor="text1"/>
          <w:szCs w:val="24"/>
        </w:rPr>
        <w:t xml:space="preserve"> με στόχο να φτάσουν τις </w:t>
      </w:r>
      <w:proofErr w:type="spellStart"/>
      <w:r>
        <w:rPr>
          <w:rFonts w:eastAsia="Times New Roman"/>
          <w:color w:val="000000" w:themeColor="text1"/>
          <w:szCs w:val="24"/>
        </w:rPr>
        <w:t>εκατόν</w:t>
      </w:r>
      <w:proofErr w:type="spellEnd"/>
      <w:r>
        <w:rPr>
          <w:rFonts w:eastAsia="Times New Roman"/>
          <w:color w:val="000000" w:themeColor="text1"/>
          <w:szCs w:val="24"/>
        </w:rPr>
        <w:t xml:space="preserve"> τριάντα χιλιάδες</w:t>
      </w:r>
      <w:r w:rsidRPr="00155769">
        <w:rPr>
          <w:rFonts w:eastAsia="Times New Roman"/>
          <w:color w:val="000000" w:themeColor="text1"/>
          <w:szCs w:val="24"/>
        </w:rPr>
        <w:t xml:space="preserve"> μέχρι το τέλος του 2021</w:t>
      </w:r>
      <w:r>
        <w:rPr>
          <w:rFonts w:eastAsia="Times New Roman"/>
          <w:color w:val="000000" w:themeColor="text1"/>
          <w:szCs w:val="24"/>
        </w:rPr>
        <w:t>. Να γ</w:t>
      </w:r>
      <w:r w:rsidRPr="00155769">
        <w:rPr>
          <w:rFonts w:eastAsia="Times New Roman"/>
          <w:color w:val="000000" w:themeColor="text1"/>
          <w:szCs w:val="24"/>
        </w:rPr>
        <w:t>ιατί λέμε ότι πρόκειται για έναν νέο γύρο επίθεση</w:t>
      </w:r>
      <w:r>
        <w:rPr>
          <w:rFonts w:eastAsia="Times New Roman"/>
          <w:color w:val="000000" w:themeColor="text1"/>
          <w:szCs w:val="24"/>
        </w:rPr>
        <w:t>ς</w:t>
      </w:r>
      <w:r w:rsidRPr="00155769">
        <w:rPr>
          <w:rFonts w:eastAsia="Times New Roman"/>
          <w:color w:val="000000" w:themeColor="text1"/>
          <w:szCs w:val="24"/>
        </w:rPr>
        <w:t xml:space="preserve"> στην πρώτη κατοικία και γενικότερα στην περιουσία των λαϊκών οικογενειών</w:t>
      </w:r>
      <w:r>
        <w:rPr>
          <w:rFonts w:eastAsia="Times New Roman"/>
          <w:color w:val="000000" w:themeColor="text1"/>
          <w:szCs w:val="24"/>
        </w:rPr>
        <w:t>.</w:t>
      </w:r>
    </w:p>
    <w:p w14:paraId="1123F048" w14:textId="77777777" w:rsidR="00A4113B" w:rsidRDefault="00FE19D4">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Μεγάλο μέρος των </w:t>
      </w:r>
      <w:r w:rsidRPr="00155769">
        <w:rPr>
          <w:rFonts w:eastAsia="Times New Roman"/>
          <w:color w:val="000000" w:themeColor="text1"/>
          <w:szCs w:val="24"/>
        </w:rPr>
        <w:t>κόκκινων δανεί</w:t>
      </w:r>
      <w:r w:rsidRPr="00155769">
        <w:rPr>
          <w:rFonts w:eastAsia="Times New Roman"/>
          <w:color w:val="000000" w:themeColor="text1"/>
          <w:szCs w:val="24"/>
        </w:rPr>
        <w:t>ων αφορά και τους ελεύθερους επαγγελματίες</w:t>
      </w:r>
      <w:r>
        <w:rPr>
          <w:rFonts w:eastAsia="Times New Roman"/>
          <w:color w:val="000000" w:themeColor="text1"/>
          <w:szCs w:val="24"/>
        </w:rPr>
        <w:t>,</w:t>
      </w:r>
      <w:r w:rsidRPr="00155769">
        <w:rPr>
          <w:rFonts w:eastAsia="Times New Roman"/>
          <w:color w:val="000000" w:themeColor="text1"/>
          <w:szCs w:val="24"/>
        </w:rPr>
        <w:t xml:space="preserve"> αλλά και τις πολύ μικρές επιχειρήσεις</w:t>
      </w:r>
      <w:r>
        <w:rPr>
          <w:rFonts w:eastAsia="Times New Roman"/>
          <w:color w:val="000000" w:themeColor="text1"/>
          <w:szCs w:val="24"/>
        </w:rPr>
        <w:t>, σ</w:t>
      </w:r>
      <w:r w:rsidRPr="00155769">
        <w:rPr>
          <w:rFonts w:eastAsia="Times New Roman"/>
          <w:color w:val="000000" w:themeColor="text1"/>
          <w:szCs w:val="24"/>
        </w:rPr>
        <w:t>ε ποσοστό</w:t>
      </w:r>
      <w:r>
        <w:rPr>
          <w:rFonts w:eastAsia="Times New Roman"/>
          <w:color w:val="000000" w:themeColor="text1"/>
          <w:szCs w:val="24"/>
        </w:rPr>
        <w:t xml:space="preserve"> μ</w:t>
      </w:r>
      <w:r w:rsidRPr="00155769">
        <w:rPr>
          <w:rFonts w:eastAsia="Times New Roman"/>
          <w:color w:val="000000" w:themeColor="text1"/>
          <w:szCs w:val="24"/>
        </w:rPr>
        <w:t>άλιστα 68%</w:t>
      </w:r>
      <w:r>
        <w:rPr>
          <w:rFonts w:eastAsia="Times New Roman"/>
          <w:color w:val="000000" w:themeColor="text1"/>
          <w:szCs w:val="24"/>
        </w:rPr>
        <w:t>,</w:t>
      </w:r>
      <w:r w:rsidRPr="00155769">
        <w:rPr>
          <w:rFonts w:eastAsia="Times New Roman"/>
          <w:color w:val="000000" w:themeColor="text1"/>
          <w:szCs w:val="24"/>
        </w:rPr>
        <w:t xml:space="preserve"> σε βάρος των οποίων θα κλιμακωθούν οι πλειστηριασμοί και οι κατασχέσεις το επόμενο διάστημα</w:t>
      </w:r>
      <w:r>
        <w:rPr>
          <w:rFonts w:eastAsia="Times New Roman"/>
          <w:color w:val="000000" w:themeColor="text1"/>
          <w:szCs w:val="24"/>
        </w:rPr>
        <w:t xml:space="preserve">. </w:t>
      </w:r>
    </w:p>
    <w:p w14:paraId="1123F049" w14:textId="77777777" w:rsidR="00A4113B" w:rsidRDefault="00FE19D4">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lastRenderedPageBreak/>
        <w:t>Μ</w:t>
      </w:r>
      <w:r w:rsidRPr="00155769">
        <w:rPr>
          <w:rFonts w:eastAsia="Times New Roman"/>
          <w:color w:val="000000" w:themeColor="text1"/>
          <w:szCs w:val="24"/>
        </w:rPr>
        <w:t xml:space="preserve">ιλάμε για τους αυτοαπασχολούμενους που </w:t>
      </w:r>
      <w:r>
        <w:rPr>
          <w:rFonts w:eastAsia="Times New Roman"/>
          <w:color w:val="000000" w:themeColor="text1"/>
          <w:szCs w:val="24"/>
        </w:rPr>
        <w:t>κ</w:t>
      </w:r>
      <w:r w:rsidRPr="00155769">
        <w:rPr>
          <w:rFonts w:eastAsia="Times New Roman"/>
          <w:color w:val="000000" w:themeColor="text1"/>
          <w:szCs w:val="24"/>
        </w:rPr>
        <w:t xml:space="preserve">τυπήθηκαν από </w:t>
      </w:r>
      <w:r w:rsidRPr="00155769">
        <w:rPr>
          <w:rFonts w:eastAsia="Times New Roman"/>
          <w:color w:val="000000" w:themeColor="text1"/>
          <w:szCs w:val="24"/>
        </w:rPr>
        <w:t>την κρίση</w:t>
      </w:r>
      <w:r>
        <w:rPr>
          <w:rFonts w:eastAsia="Times New Roman"/>
          <w:color w:val="000000" w:themeColor="text1"/>
          <w:szCs w:val="24"/>
        </w:rPr>
        <w:t>,</w:t>
      </w:r>
      <w:r w:rsidRPr="00155769">
        <w:rPr>
          <w:rFonts w:eastAsia="Times New Roman"/>
          <w:color w:val="000000" w:themeColor="text1"/>
          <w:szCs w:val="24"/>
        </w:rPr>
        <w:t xml:space="preserve"> οδηγήθηκαν στην καταστροφή και συγχρόνως τους φορτώσ</w:t>
      </w:r>
      <w:r>
        <w:rPr>
          <w:rFonts w:eastAsia="Times New Roman"/>
          <w:color w:val="000000" w:themeColor="text1"/>
          <w:szCs w:val="24"/>
        </w:rPr>
        <w:t>α</w:t>
      </w:r>
      <w:r w:rsidRPr="00155769">
        <w:rPr>
          <w:rFonts w:eastAsia="Times New Roman"/>
          <w:color w:val="000000" w:themeColor="text1"/>
          <w:szCs w:val="24"/>
        </w:rPr>
        <w:t>τε δυσβάσταχτη φορολογία και ασφαλιστικές εισφορές</w:t>
      </w:r>
      <w:r>
        <w:rPr>
          <w:rFonts w:eastAsia="Times New Roman"/>
          <w:color w:val="000000" w:themeColor="text1"/>
          <w:szCs w:val="24"/>
        </w:rPr>
        <w:t>,</w:t>
      </w:r>
      <w:r w:rsidRPr="00155769">
        <w:rPr>
          <w:rFonts w:eastAsia="Times New Roman"/>
          <w:color w:val="000000" w:themeColor="text1"/>
          <w:szCs w:val="24"/>
        </w:rPr>
        <w:t xml:space="preserve"> με αποτέλεσμα </w:t>
      </w:r>
      <w:r>
        <w:rPr>
          <w:rFonts w:eastAsia="Times New Roman"/>
          <w:color w:val="000000" w:themeColor="text1"/>
          <w:szCs w:val="24"/>
        </w:rPr>
        <w:t>σήμερα που μιλάμε να ξεπερνούν</w:t>
      </w:r>
      <w:r w:rsidRPr="00155769">
        <w:rPr>
          <w:rFonts w:eastAsia="Times New Roman"/>
          <w:color w:val="000000" w:themeColor="text1"/>
          <w:szCs w:val="24"/>
        </w:rPr>
        <w:t xml:space="preserve"> τις </w:t>
      </w:r>
      <w:r>
        <w:rPr>
          <w:rFonts w:eastAsia="Times New Roman"/>
          <w:color w:val="000000" w:themeColor="text1"/>
          <w:szCs w:val="24"/>
        </w:rPr>
        <w:t xml:space="preserve">τριακόσιες τριάντα χιλιάδες </w:t>
      </w:r>
      <w:r w:rsidRPr="00155769">
        <w:rPr>
          <w:rFonts w:eastAsia="Times New Roman"/>
          <w:color w:val="000000" w:themeColor="text1"/>
          <w:szCs w:val="24"/>
        </w:rPr>
        <w:t>αυτοί που χρωστούν στον ασφαλιστικό τους φορέα και δεκάδες χιλι</w:t>
      </w:r>
      <w:r w:rsidRPr="00155769">
        <w:rPr>
          <w:rFonts w:eastAsia="Times New Roman"/>
          <w:color w:val="000000" w:themeColor="text1"/>
          <w:szCs w:val="24"/>
        </w:rPr>
        <w:t>άδες αυτοαπασχολούμενοι είναι υπερχρεωμένοι προς τις τράπεζες για δάνεια που έλαβαν και σήμερα αντικειμενικά δεν μπορούν να αποπληρώσουν</w:t>
      </w:r>
      <w:r>
        <w:rPr>
          <w:rFonts w:eastAsia="Times New Roman"/>
          <w:color w:val="000000" w:themeColor="text1"/>
          <w:szCs w:val="24"/>
        </w:rPr>
        <w:t>.</w:t>
      </w:r>
    </w:p>
    <w:p w14:paraId="1123F04A" w14:textId="77777777" w:rsidR="00A4113B" w:rsidRDefault="00FE19D4">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Τ</w:t>
      </w:r>
      <w:r w:rsidRPr="00155769">
        <w:rPr>
          <w:rFonts w:eastAsia="Times New Roman"/>
          <w:color w:val="000000" w:themeColor="text1"/>
          <w:szCs w:val="24"/>
        </w:rPr>
        <w:t>ο μάρμαρο</w:t>
      </w:r>
      <w:r>
        <w:rPr>
          <w:rFonts w:eastAsia="Times New Roman"/>
          <w:color w:val="000000" w:themeColor="text1"/>
          <w:szCs w:val="24"/>
        </w:rPr>
        <w:t>,</w:t>
      </w:r>
      <w:r w:rsidRPr="00155769">
        <w:rPr>
          <w:rFonts w:eastAsia="Times New Roman"/>
          <w:color w:val="000000" w:themeColor="text1"/>
          <w:szCs w:val="24"/>
        </w:rPr>
        <w:t xml:space="preserve"> </w:t>
      </w:r>
      <w:r>
        <w:rPr>
          <w:rFonts w:eastAsia="Times New Roman"/>
          <w:color w:val="000000" w:themeColor="text1"/>
          <w:szCs w:val="24"/>
        </w:rPr>
        <w:t>όμως,</w:t>
      </w:r>
      <w:r w:rsidRPr="00155769">
        <w:rPr>
          <w:rFonts w:eastAsia="Times New Roman"/>
          <w:color w:val="000000" w:themeColor="text1"/>
          <w:szCs w:val="24"/>
        </w:rPr>
        <w:t xml:space="preserve"> θα το πληρώσουν και οι εργαζόμενοι στις συστημικές τράπεζες</w:t>
      </w:r>
      <w:r>
        <w:rPr>
          <w:rFonts w:eastAsia="Times New Roman"/>
          <w:color w:val="000000" w:themeColor="text1"/>
          <w:szCs w:val="24"/>
        </w:rPr>
        <w:t>. Σ</w:t>
      </w:r>
      <w:r w:rsidRPr="00155769">
        <w:rPr>
          <w:rFonts w:eastAsia="Times New Roman"/>
          <w:color w:val="000000" w:themeColor="text1"/>
          <w:szCs w:val="24"/>
        </w:rPr>
        <w:t>ύμφωνα με δημοσιεύματα</w:t>
      </w:r>
      <w:r>
        <w:rPr>
          <w:rFonts w:eastAsia="Times New Roman"/>
          <w:color w:val="000000" w:themeColor="text1"/>
          <w:szCs w:val="24"/>
        </w:rPr>
        <w:t>,</w:t>
      </w:r>
      <w:r w:rsidRPr="00155769">
        <w:rPr>
          <w:rFonts w:eastAsia="Times New Roman"/>
          <w:color w:val="000000" w:themeColor="text1"/>
          <w:szCs w:val="24"/>
        </w:rPr>
        <w:t xml:space="preserve"> μέχρι το 2021 σχεδιάζονται πάνω από </w:t>
      </w:r>
      <w:r>
        <w:rPr>
          <w:rFonts w:eastAsia="Times New Roman"/>
          <w:color w:val="000000" w:themeColor="text1"/>
          <w:szCs w:val="24"/>
        </w:rPr>
        <w:t>δέκα χιλιάδες</w:t>
      </w:r>
      <w:r w:rsidRPr="00155769">
        <w:rPr>
          <w:rFonts w:eastAsia="Times New Roman"/>
          <w:color w:val="000000" w:themeColor="text1"/>
          <w:szCs w:val="24"/>
        </w:rPr>
        <w:t xml:space="preserve"> απολύσεις τραπεζοϋπαλλήλων</w:t>
      </w:r>
      <w:r>
        <w:rPr>
          <w:rFonts w:eastAsia="Times New Roman"/>
          <w:color w:val="000000" w:themeColor="text1"/>
          <w:szCs w:val="24"/>
        </w:rPr>
        <w:t>. Μ</w:t>
      </w:r>
      <w:r w:rsidRPr="00155769">
        <w:rPr>
          <w:rFonts w:eastAsia="Times New Roman"/>
          <w:color w:val="000000" w:themeColor="text1"/>
          <w:szCs w:val="24"/>
        </w:rPr>
        <w:t xml:space="preserve">όνο το </w:t>
      </w:r>
      <w:r>
        <w:rPr>
          <w:rFonts w:eastAsia="Times New Roman"/>
          <w:color w:val="000000" w:themeColor="text1"/>
          <w:szCs w:val="24"/>
        </w:rPr>
        <w:t>201</w:t>
      </w:r>
      <w:r w:rsidRPr="00155769">
        <w:rPr>
          <w:rFonts w:eastAsia="Times New Roman"/>
          <w:color w:val="000000" w:themeColor="text1"/>
          <w:szCs w:val="24"/>
        </w:rPr>
        <w:t xml:space="preserve">9 </w:t>
      </w:r>
      <w:r>
        <w:rPr>
          <w:rFonts w:eastAsia="Times New Roman"/>
          <w:color w:val="000000" w:themeColor="text1"/>
          <w:szCs w:val="24"/>
        </w:rPr>
        <w:t>π</w:t>
      </w:r>
      <w:r w:rsidRPr="00155769">
        <w:rPr>
          <w:rFonts w:eastAsia="Times New Roman"/>
          <w:color w:val="000000" w:themeColor="text1"/>
          <w:szCs w:val="24"/>
        </w:rPr>
        <w:t>ερισ</w:t>
      </w:r>
      <w:r>
        <w:rPr>
          <w:rFonts w:eastAsia="Times New Roman"/>
          <w:color w:val="000000" w:themeColor="text1"/>
          <w:szCs w:val="24"/>
        </w:rPr>
        <w:t xml:space="preserve">σότερες </w:t>
      </w:r>
      <w:r w:rsidRPr="00155769">
        <w:rPr>
          <w:rFonts w:eastAsia="Times New Roman"/>
          <w:color w:val="000000" w:themeColor="text1"/>
          <w:szCs w:val="24"/>
        </w:rPr>
        <w:t xml:space="preserve">από </w:t>
      </w:r>
      <w:r>
        <w:rPr>
          <w:rFonts w:eastAsia="Times New Roman"/>
          <w:color w:val="000000" w:themeColor="text1"/>
          <w:szCs w:val="24"/>
        </w:rPr>
        <w:t xml:space="preserve">τέσσερις χιλιάδες </w:t>
      </w:r>
      <w:r w:rsidRPr="00155769">
        <w:rPr>
          <w:rFonts w:eastAsia="Times New Roman"/>
          <w:color w:val="000000" w:themeColor="text1"/>
          <w:szCs w:val="24"/>
        </w:rPr>
        <w:t>θέσεις σκοπεύουν να καταργήσουν</w:t>
      </w:r>
      <w:r>
        <w:rPr>
          <w:rFonts w:eastAsia="Times New Roman"/>
          <w:color w:val="000000" w:themeColor="text1"/>
          <w:szCs w:val="24"/>
        </w:rPr>
        <w:t xml:space="preserve"> φ</w:t>
      </w:r>
      <w:r w:rsidRPr="00155769">
        <w:rPr>
          <w:rFonts w:eastAsia="Times New Roman"/>
          <w:color w:val="000000" w:themeColor="text1"/>
          <w:szCs w:val="24"/>
        </w:rPr>
        <w:t>έτος οι τέσσερις συστημικές τράπεζες</w:t>
      </w:r>
      <w:r>
        <w:rPr>
          <w:rFonts w:eastAsia="Times New Roman"/>
          <w:color w:val="000000" w:themeColor="text1"/>
          <w:szCs w:val="24"/>
        </w:rPr>
        <w:t xml:space="preserve">, στο πλαίσιο βεβαίως μείωσης </w:t>
      </w:r>
      <w:r w:rsidRPr="00155769">
        <w:rPr>
          <w:rFonts w:eastAsia="Times New Roman"/>
          <w:color w:val="000000" w:themeColor="text1"/>
          <w:szCs w:val="24"/>
        </w:rPr>
        <w:t>των λειτουργικών τους εξόδων</w:t>
      </w:r>
      <w:r>
        <w:rPr>
          <w:rFonts w:eastAsia="Times New Roman"/>
          <w:color w:val="000000" w:themeColor="text1"/>
          <w:szCs w:val="24"/>
        </w:rPr>
        <w:t xml:space="preserve">, </w:t>
      </w:r>
      <w:r>
        <w:rPr>
          <w:rFonts w:eastAsia="Times New Roman"/>
          <w:color w:val="000000" w:themeColor="text1"/>
          <w:szCs w:val="24"/>
        </w:rPr>
        <w:t>σύμφωνα με σχέδιο</w:t>
      </w:r>
      <w:r w:rsidRPr="00155769">
        <w:rPr>
          <w:rFonts w:eastAsia="Times New Roman"/>
          <w:color w:val="000000" w:themeColor="text1"/>
          <w:szCs w:val="24"/>
        </w:rPr>
        <w:t xml:space="preserve"> που βάζει </w:t>
      </w:r>
      <w:r>
        <w:rPr>
          <w:rFonts w:eastAsia="Times New Roman"/>
          <w:color w:val="000000" w:themeColor="text1"/>
          <w:szCs w:val="24"/>
        </w:rPr>
        <w:t>«</w:t>
      </w:r>
      <w:r w:rsidRPr="00155769">
        <w:rPr>
          <w:rFonts w:eastAsia="Times New Roman"/>
          <w:color w:val="000000" w:themeColor="text1"/>
          <w:szCs w:val="24"/>
        </w:rPr>
        <w:t>λουκέτο</w:t>
      </w:r>
      <w:r>
        <w:rPr>
          <w:rFonts w:eastAsia="Times New Roman"/>
          <w:color w:val="000000" w:themeColor="text1"/>
          <w:szCs w:val="24"/>
        </w:rPr>
        <w:t>»</w:t>
      </w:r>
      <w:r w:rsidRPr="00155769">
        <w:rPr>
          <w:rFonts w:eastAsia="Times New Roman"/>
          <w:color w:val="000000" w:themeColor="text1"/>
          <w:szCs w:val="24"/>
        </w:rPr>
        <w:t xml:space="preserve"> στα μισά καταστήματα την επόμενη τριετία</w:t>
      </w:r>
      <w:r>
        <w:rPr>
          <w:rFonts w:eastAsia="Times New Roman"/>
          <w:color w:val="000000" w:themeColor="text1"/>
          <w:szCs w:val="24"/>
        </w:rPr>
        <w:t>,</w:t>
      </w:r>
      <w:r w:rsidRPr="00155769">
        <w:rPr>
          <w:rFonts w:eastAsia="Times New Roman"/>
          <w:color w:val="000000" w:themeColor="text1"/>
          <w:szCs w:val="24"/>
        </w:rPr>
        <w:t xml:space="preserve"> μ</w:t>
      </w:r>
      <w:r>
        <w:rPr>
          <w:rFonts w:eastAsia="Times New Roman"/>
          <w:color w:val="000000" w:themeColor="text1"/>
          <w:szCs w:val="24"/>
        </w:rPr>
        <w:t>ι</w:t>
      </w:r>
      <w:r w:rsidRPr="00155769">
        <w:rPr>
          <w:rFonts w:eastAsia="Times New Roman"/>
          <w:color w:val="000000" w:themeColor="text1"/>
          <w:szCs w:val="24"/>
        </w:rPr>
        <w:t>α που η πίεση για ενίσχυση της κερδοφορίας είναι ιδιαίτερα έντονη υπό το βάρος των υπέρογκων κόκκινων δανείων</w:t>
      </w:r>
      <w:r>
        <w:rPr>
          <w:rFonts w:eastAsia="Times New Roman"/>
          <w:color w:val="000000" w:themeColor="text1"/>
          <w:szCs w:val="24"/>
        </w:rPr>
        <w:t>.</w:t>
      </w:r>
    </w:p>
    <w:p w14:paraId="1123F04B" w14:textId="77777777" w:rsidR="00A4113B" w:rsidRDefault="00FE19D4">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lastRenderedPageBreak/>
        <w:t>Η</w:t>
      </w:r>
      <w:r w:rsidRPr="00155769">
        <w:rPr>
          <w:rFonts w:eastAsia="Times New Roman"/>
          <w:color w:val="000000" w:themeColor="text1"/>
          <w:szCs w:val="24"/>
        </w:rPr>
        <w:t xml:space="preserve"> μείωση των θέσεων εργασίας συνδυάζεται με την πώληση </w:t>
      </w:r>
      <w:r>
        <w:rPr>
          <w:rFonts w:eastAsia="Times New Roman"/>
          <w:color w:val="000000" w:themeColor="text1"/>
          <w:szCs w:val="24"/>
        </w:rPr>
        <w:t>κόκκινων</w:t>
      </w:r>
      <w:r>
        <w:rPr>
          <w:rFonts w:eastAsia="Times New Roman"/>
          <w:color w:val="000000" w:themeColor="text1"/>
          <w:szCs w:val="24"/>
        </w:rPr>
        <w:t xml:space="preserve"> δανείων </w:t>
      </w:r>
      <w:r w:rsidRPr="00155769">
        <w:rPr>
          <w:rFonts w:eastAsia="Times New Roman"/>
          <w:color w:val="000000" w:themeColor="text1"/>
          <w:szCs w:val="24"/>
        </w:rPr>
        <w:t xml:space="preserve">σε κερδοσκοπικά </w:t>
      </w:r>
      <w:proofErr w:type="spellStart"/>
      <w:r w:rsidRPr="00155769">
        <w:rPr>
          <w:rFonts w:eastAsia="Times New Roman"/>
          <w:color w:val="000000" w:themeColor="text1"/>
          <w:szCs w:val="24"/>
        </w:rPr>
        <w:t>funds</w:t>
      </w:r>
      <w:proofErr w:type="spellEnd"/>
      <w:r>
        <w:rPr>
          <w:rFonts w:eastAsia="Times New Roman"/>
          <w:color w:val="000000" w:themeColor="text1"/>
          <w:szCs w:val="24"/>
        </w:rPr>
        <w:t>,</w:t>
      </w:r>
      <w:r w:rsidRPr="00155769">
        <w:rPr>
          <w:rFonts w:eastAsia="Times New Roman"/>
          <w:color w:val="000000" w:themeColor="text1"/>
          <w:szCs w:val="24"/>
        </w:rPr>
        <w:t xml:space="preserve"> την πρόσκαιρη μεταφορά τραπεζοϋπαλλήλων σε αυτά</w:t>
      </w:r>
      <w:r>
        <w:rPr>
          <w:rFonts w:eastAsia="Times New Roman"/>
          <w:color w:val="000000" w:themeColor="text1"/>
          <w:szCs w:val="24"/>
        </w:rPr>
        <w:t xml:space="preserve"> ή</w:t>
      </w:r>
      <w:r w:rsidRPr="00155769">
        <w:rPr>
          <w:rFonts w:eastAsia="Times New Roman"/>
          <w:color w:val="000000" w:themeColor="text1"/>
          <w:szCs w:val="24"/>
        </w:rPr>
        <w:t xml:space="preserve"> εργολαβικές εταιρείες</w:t>
      </w:r>
      <w:r>
        <w:rPr>
          <w:rFonts w:eastAsia="Times New Roman"/>
          <w:color w:val="000000" w:themeColor="text1"/>
          <w:szCs w:val="24"/>
        </w:rPr>
        <w:t xml:space="preserve">, </w:t>
      </w:r>
      <w:r w:rsidRPr="00155769">
        <w:rPr>
          <w:rFonts w:eastAsia="Times New Roman"/>
          <w:color w:val="000000" w:themeColor="text1"/>
          <w:szCs w:val="24"/>
        </w:rPr>
        <w:t>χωρίς</w:t>
      </w:r>
      <w:r>
        <w:rPr>
          <w:rFonts w:eastAsia="Times New Roman"/>
          <w:color w:val="000000" w:themeColor="text1"/>
          <w:szCs w:val="24"/>
        </w:rPr>
        <w:t xml:space="preserve"> β</w:t>
      </w:r>
      <w:r w:rsidRPr="00155769">
        <w:rPr>
          <w:rFonts w:eastAsia="Times New Roman"/>
          <w:color w:val="000000" w:themeColor="text1"/>
          <w:szCs w:val="24"/>
        </w:rPr>
        <w:t>εβαίως εργασιακά δικαιώματα</w:t>
      </w:r>
      <w:r>
        <w:rPr>
          <w:rFonts w:eastAsia="Times New Roman"/>
          <w:color w:val="000000" w:themeColor="text1"/>
          <w:szCs w:val="24"/>
        </w:rPr>
        <w:t>,</w:t>
      </w:r>
      <w:r w:rsidRPr="00155769">
        <w:rPr>
          <w:rFonts w:eastAsia="Times New Roman"/>
          <w:color w:val="000000" w:themeColor="text1"/>
          <w:szCs w:val="24"/>
        </w:rPr>
        <w:t xml:space="preserve"> με σύντομη προοπτική να είναι η απόλυσή </w:t>
      </w:r>
      <w:r>
        <w:rPr>
          <w:rFonts w:eastAsia="Times New Roman"/>
          <w:color w:val="000000" w:themeColor="text1"/>
          <w:szCs w:val="24"/>
        </w:rPr>
        <w:t>τους. Η Τ</w:t>
      </w:r>
      <w:r w:rsidRPr="00155769">
        <w:rPr>
          <w:rFonts w:eastAsia="Times New Roman"/>
          <w:color w:val="000000" w:themeColor="text1"/>
          <w:szCs w:val="24"/>
        </w:rPr>
        <w:t xml:space="preserve">ράπεζα Πειραιώς ενημερώνει σχετικά ήδη τους υπαλλήλους </w:t>
      </w:r>
      <w:r>
        <w:rPr>
          <w:rFonts w:eastAsia="Times New Roman"/>
          <w:color w:val="000000" w:themeColor="text1"/>
          <w:szCs w:val="24"/>
        </w:rPr>
        <w:t>της. Θ</w:t>
      </w:r>
      <w:r w:rsidRPr="00155769">
        <w:rPr>
          <w:rFonts w:eastAsia="Times New Roman"/>
          <w:color w:val="000000" w:themeColor="text1"/>
          <w:szCs w:val="24"/>
        </w:rPr>
        <w:t>α ακο</w:t>
      </w:r>
      <w:r w:rsidRPr="00155769">
        <w:rPr>
          <w:rFonts w:eastAsia="Times New Roman"/>
          <w:color w:val="000000" w:themeColor="text1"/>
          <w:szCs w:val="24"/>
        </w:rPr>
        <w:t>λουθήσουν</w:t>
      </w:r>
      <w:r>
        <w:rPr>
          <w:rFonts w:eastAsia="Times New Roman"/>
          <w:color w:val="000000" w:themeColor="text1"/>
          <w:szCs w:val="24"/>
        </w:rPr>
        <w:t>,  β</w:t>
      </w:r>
      <w:r w:rsidRPr="00155769">
        <w:rPr>
          <w:rFonts w:eastAsia="Times New Roman"/>
          <w:color w:val="000000" w:themeColor="text1"/>
          <w:szCs w:val="24"/>
        </w:rPr>
        <w:t>εβαίως</w:t>
      </w:r>
      <w:r>
        <w:rPr>
          <w:rFonts w:eastAsia="Times New Roman"/>
          <w:color w:val="000000" w:themeColor="text1"/>
          <w:szCs w:val="24"/>
        </w:rPr>
        <w:t>,</w:t>
      </w:r>
      <w:r w:rsidRPr="00155769">
        <w:rPr>
          <w:rFonts w:eastAsia="Times New Roman"/>
          <w:color w:val="000000" w:themeColor="text1"/>
          <w:szCs w:val="24"/>
        </w:rPr>
        <w:t xml:space="preserve"> και οι υπόλοιπες τράπεζες</w:t>
      </w:r>
      <w:r>
        <w:rPr>
          <w:rFonts w:eastAsia="Times New Roman"/>
          <w:color w:val="000000" w:themeColor="text1"/>
          <w:szCs w:val="24"/>
        </w:rPr>
        <w:t>. Ό</w:t>
      </w:r>
      <w:r w:rsidRPr="00155769">
        <w:rPr>
          <w:rFonts w:eastAsia="Times New Roman"/>
          <w:color w:val="000000" w:themeColor="text1"/>
          <w:szCs w:val="24"/>
        </w:rPr>
        <w:t xml:space="preserve">λα αυτά τα χρόνια οι εργαζόμενοι και </w:t>
      </w:r>
      <w:r>
        <w:rPr>
          <w:rFonts w:eastAsia="Times New Roman"/>
          <w:color w:val="000000" w:themeColor="text1"/>
          <w:szCs w:val="24"/>
        </w:rPr>
        <w:t xml:space="preserve">ο λαός </w:t>
      </w:r>
      <w:r w:rsidRPr="00155769">
        <w:rPr>
          <w:rFonts w:eastAsia="Times New Roman"/>
          <w:color w:val="000000" w:themeColor="text1"/>
          <w:szCs w:val="24"/>
        </w:rPr>
        <w:t>ματώνουν για την κεφαλαιακή ενίσχυση των τραπεζών και κατ</w:t>
      </w:r>
      <w:r>
        <w:rPr>
          <w:rFonts w:eastAsia="Times New Roman"/>
          <w:color w:val="000000" w:themeColor="text1"/>
          <w:szCs w:val="24"/>
        </w:rPr>
        <w:t>’</w:t>
      </w:r>
      <w:r w:rsidRPr="00155769">
        <w:rPr>
          <w:rFonts w:eastAsia="Times New Roman"/>
          <w:color w:val="000000" w:themeColor="text1"/>
          <w:szCs w:val="24"/>
        </w:rPr>
        <w:t xml:space="preserve"> επέκταση των μεγάλων επιχειρήσεων</w:t>
      </w:r>
      <w:r>
        <w:rPr>
          <w:rFonts w:eastAsia="Times New Roman"/>
          <w:color w:val="000000" w:themeColor="text1"/>
          <w:szCs w:val="24"/>
        </w:rPr>
        <w:t>.</w:t>
      </w:r>
    </w:p>
    <w:p w14:paraId="1123F04C" w14:textId="77777777" w:rsidR="00A4113B" w:rsidRDefault="00FE19D4">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Σ</w:t>
      </w:r>
      <w:r w:rsidRPr="00155769">
        <w:rPr>
          <w:rFonts w:eastAsia="Times New Roman"/>
          <w:color w:val="000000" w:themeColor="text1"/>
          <w:szCs w:val="24"/>
        </w:rPr>
        <w:t>ας ρωτά</w:t>
      </w:r>
      <w:r>
        <w:rPr>
          <w:rFonts w:eastAsia="Times New Roman"/>
          <w:color w:val="000000" w:themeColor="text1"/>
          <w:szCs w:val="24"/>
        </w:rPr>
        <w:t>με: Μ</w:t>
      </w:r>
      <w:r w:rsidRPr="00155769">
        <w:rPr>
          <w:rFonts w:eastAsia="Times New Roman"/>
          <w:color w:val="000000" w:themeColor="text1"/>
          <w:szCs w:val="24"/>
        </w:rPr>
        <w:t xml:space="preserve">έσα σε αυτά τα σχέδια </w:t>
      </w:r>
      <w:r>
        <w:rPr>
          <w:rFonts w:eastAsia="Times New Roman"/>
          <w:color w:val="000000" w:themeColor="text1"/>
          <w:szCs w:val="24"/>
        </w:rPr>
        <w:t>-λείπει ο Αντιπρόεδρος της Κ</w:t>
      </w:r>
      <w:r w:rsidRPr="00155769">
        <w:rPr>
          <w:rFonts w:eastAsia="Times New Roman"/>
          <w:color w:val="000000" w:themeColor="text1"/>
          <w:szCs w:val="24"/>
        </w:rPr>
        <w:t>υβέρνη</w:t>
      </w:r>
      <w:r w:rsidRPr="00155769">
        <w:rPr>
          <w:rFonts w:eastAsia="Times New Roman"/>
          <w:color w:val="000000" w:themeColor="text1"/>
          <w:szCs w:val="24"/>
        </w:rPr>
        <w:t>σης</w:t>
      </w:r>
      <w:r>
        <w:rPr>
          <w:rFonts w:eastAsia="Times New Roman"/>
          <w:color w:val="000000" w:themeColor="text1"/>
          <w:szCs w:val="24"/>
        </w:rPr>
        <w:t>,</w:t>
      </w:r>
      <w:r w:rsidRPr="00155769">
        <w:rPr>
          <w:rFonts w:eastAsia="Times New Roman"/>
          <w:color w:val="000000" w:themeColor="text1"/>
          <w:szCs w:val="24"/>
        </w:rPr>
        <w:t xml:space="preserve"> αλλά φαντάζομαι μας ακούει </w:t>
      </w:r>
      <w:r>
        <w:rPr>
          <w:rFonts w:eastAsia="Times New Roman"/>
          <w:color w:val="000000" w:themeColor="text1"/>
          <w:szCs w:val="24"/>
        </w:rPr>
        <w:t>και είναι</w:t>
      </w:r>
      <w:r w:rsidRPr="00155769">
        <w:rPr>
          <w:rFonts w:eastAsia="Times New Roman"/>
          <w:color w:val="000000" w:themeColor="text1"/>
          <w:szCs w:val="24"/>
        </w:rPr>
        <w:t xml:space="preserve"> συγκεκριμένη </w:t>
      </w:r>
      <w:r>
        <w:rPr>
          <w:rFonts w:eastAsia="Times New Roman"/>
          <w:color w:val="000000" w:themeColor="text1"/>
          <w:szCs w:val="24"/>
        </w:rPr>
        <w:t>η ερώτηση και κρίσιμη-</w:t>
      </w:r>
      <w:r w:rsidRPr="00155769">
        <w:rPr>
          <w:rFonts w:eastAsia="Times New Roman"/>
          <w:color w:val="000000" w:themeColor="text1"/>
          <w:szCs w:val="24"/>
        </w:rPr>
        <w:t xml:space="preserve"> </w:t>
      </w:r>
      <w:r>
        <w:rPr>
          <w:rFonts w:eastAsia="Times New Roman"/>
          <w:color w:val="000000" w:themeColor="text1"/>
          <w:szCs w:val="24"/>
        </w:rPr>
        <w:t xml:space="preserve">που έχετε </w:t>
      </w:r>
      <w:r w:rsidRPr="00155769">
        <w:rPr>
          <w:rFonts w:eastAsia="Times New Roman"/>
          <w:color w:val="000000" w:themeColor="text1"/>
          <w:szCs w:val="24"/>
        </w:rPr>
        <w:t xml:space="preserve">για τη μεταβίβαση </w:t>
      </w:r>
      <w:r>
        <w:rPr>
          <w:rFonts w:eastAsia="Times New Roman"/>
          <w:color w:val="000000" w:themeColor="text1"/>
          <w:szCs w:val="24"/>
        </w:rPr>
        <w:t xml:space="preserve">κόκκινων </w:t>
      </w:r>
      <w:r w:rsidRPr="00155769">
        <w:rPr>
          <w:rFonts w:eastAsia="Times New Roman"/>
          <w:color w:val="000000" w:themeColor="text1"/>
          <w:szCs w:val="24"/>
        </w:rPr>
        <w:t xml:space="preserve">δανείων σε </w:t>
      </w:r>
      <w:proofErr w:type="spellStart"/>
      <w:r w:rsidRPr="00155769">
        <w:rPr>
          <w:rFonts w:eastAsia="Times New Roman"/>
          <w:color w:val="000000" w:themeColor="text1"/>
          <w:szCs w:val="24"/>
        </w:rPr>
        <w:t>funds</w:t>
      </w:r>
      <w:proofErr w:type="spellEnd"/>
      <w:r>
        <w:rPr>
          <w:rFonts w:eastAsia="Times New Roman"/>
          <w:color w:val="000000" w:themeColor="text1"/>
          <w:szCs w:val="24"/>
        </w:rPr>
        <w:t>,</w:t>
      </w:r>
      <w:r w:rsidRPr="00155769">
        <w:rPr>
          <w:rFonts w:eastAsia="Times New Roman"/>
          <w:color w:val="000000" w:themeColor="text1"/>
          <w:szCs w:val="24"/>
        </w:rPr>
        <w:t xml:space="preserve"> μπορείτε να πείτε ποια τύχη θα έχουν οι τραπεζοϋπάλληλοι </w:t>
      </w:r>
      <w:r>
        <w:rPr>
          <w:rFonts w:eastAsia="Times New Roman"/>
          <w:color w:val="000000" w:themeColor="text1"/>
          <w:szCs w:val="24"/>
        </w:rPr>
        <w:t xml:space="preserve">που σήμερα εργάζονται </w:t>
      </w:r>
      <w:r w:rsidRPr="00155769">
        <w:rPr>
          <w:rFonts w:eastAsia="Times New Roman"/>
          <w:color w:val="000000" w:themeColor="text1"/>
          <w:szCs w:val="24"/>
        </w:rPr>
        <w:t>σε αυτή την υπηρεσία και θεωρούνται υπεράριθ</w:t>
      </w:r>
      <w:r w:rsidRPr="00155769">
        <w:rPr>
          <w:rFonts w:eastAsia="Times New Roman"/>
          <w:color w:val="000000" w:themeColor="text1"/>
          <w:szCs w:val="24"/>
        </w:rPr>
        <w:t>μοι</w:t>
      </w:r>
      <w:r>
        <w:rPr>
          <w:rFonts w:eastAsia="Times New Roman"/>
          <w:color w:val="000000" w:themeColor="text1"/>
          <w:szCs w:val="24"/>
        </w:rPr>
        <w:t>;</w:t>
      </w:r>
    </w:p>
    <w:p w14:paraId="1123F04D" w14:textId="77777777" w:rsidR="00A4113B" w:rsidRDefault="00FE19D4">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Ήδη </w:t>
      </w:r>
      <w:r w:rsidRPr="00155769">
        <w:rPr>
          <w:rFonts w:eastAsia="Times New Roman"/>
          <w:color w:val="000000" w:themeColor="text1"/>
          <w:szCs w:val="24"/>
        </w:rPr>
        <w:t>από την περασμένη</w:t>
      </w:r>
      <w:r>
        <w:rPr>
          <w:rFonts w:eastAsia="Times New Roman"/>
          <w:color w:val="000000" w:themeColor="text1"/>
          <w:szCs w:val="24"/>
        </w:rPr>
        <w:t xml:space="preserve"> Παρασκευή οι εργαζόμενοι στην Τ</w:t>
      </w:r>
      <w:r w:rsidRPr="00155769">
        <w:rPr>
          <w:rFonts w:eastAsia="Times New Roman"/>
          <w:color w:val="000000" w:themeColor="text1"/>
          <w:szCs w:val="24"/>
        </w:rPr>
        <w:t>ράπεζα Πειραιώς για αυτόν τον λόγο βρίσκονται σε κινητοποιήσεις και ζητούν συγκεκριμένη απάντηση</w:t>
      </w:r>
      <w:r>
        <w:rPr>
          <w:rFonts w:eastAsia="Times New Roman"/>
          <w:color w:val="000000" w:themeColor="text1"/>
          <w:szCs w:val="24"/>
        </w:rPr>
        <w:t>.</w:t>
      </w:r>
    </w:p>
    <w:p w14:paraId="1123F04E" w14:textId="77777777" w:rsidR="00A4113B" w:rsidRDefault="00FE19D4">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lastRenderedPageBreak/>
        <w:t xml:space="preserve">Κύριε Υπουργέ, </w:t>
      </w:r>
      <w:r w:rsidRPr="00155769">
        <w:rPr>
          <w:rFonts w:eastAsia="Times New Roman"/>
          <w:color w:val="000000" w:themeColor="text1"/>
          <w:szCs w:val="24"/>
        </w:rPr>
        <w:t xml:space="preserve">ετοιμάζετε έναν </w:t>
      </w:r>
      <w:r>
        <w:rPr>
          <w:rFonts w:eastAsia="Times New Roman"/>
          <w:color w:val="000000" w:themeColor="text1"/>
          <w:szCs w:val="24"/>
        </w:rPr>
        <w:t>«</w:t>
      </w:r>
      <w:r w:rsidRPr="00155769">
        <w:rPr>
          <w:rFonts w:eastAsia="Times New Roman"/>
          <w:color w:val="000000" w:themeColor="text1"/>
          <w:szCs w:val="24"/>
        </w:rPr>
        <w:t>στενό κορσέ</w:t>
      </w:r>
      <w:r>
        <w:rPr>
          <w:rFonts w:eastAsia="Times New Roman"/>
          <w:color w:val="000000" w:themeColor="text1"/>
          <w:szCs w:val="24"/>
        </w:rPr>
        <w:t>»</w:t>
      </w:r>
      <w:r w:rsidRPr="00155769">
        <w:rPr>
          <w:rFonts w:eastAsia="Times New Roman"/>
          <w:color w:val="000000" w:themeColor="text1"/>
          <w:szCs w:val="24"/>
        </w:rPr>
        <w:t xml:space="preserve"> για την πρώτη κατοικία της λαϊκής οικογένειας</w:t>
      </w:r>
      <w:r>
        <w:rPr>
          <w:rFonts w:eastAsia="Times New Roman"/>
          <w:color w:val="000000" w:themeColor="text1"/>
          <w:szCs w:val="24"/>
        </w:rPr>
        <w:t>. Σ</w:t>
      </w:r>
      <w:r w:rsidRPr="00155769">
        <w:rPr>
          <w:rFonts w:eastAsia="Times New Roman"/>
          <w:color w:val="000000" w:themeColor="text1"/>
          <w:szCs w:val="24"/>
        </w:rPr>
        <w:t xml:space="preserve">το κέντρο της επίθεσης βρίσκεται </w:t>
      </w:r>
      <w:r>
        <w:rPr>
          <w:rFonts w:eastAsia="Times New Roman"/>
          <w:color w:val="000000" w:themeColor="text1"/>
          <w:szCs w:val="24"/>
        </w:rPr>
        <w:t>η</w:t>
      </w:r>
      <w:r w:rsidRPr="00155769">
        <w:rPr>
          <w:rFonts w:eastAsia="Times New Roman"/>
          <w:color w:val="000000" w:themeColor="text1"/>
          <w:szCs w:val="24"/>
        </w:rPr>
        <w:t xml:space="preserve"> λαϊκή κατοικία</w:t>
      </w:r>
      <w:r>
        <w:rPr>
          <w:rFonts w:eastAsia="Times New Roman"/>
          <w:color w:val="000000" w:themeColor="text1"/>
          <w:szCs w:val="24"/>
        </w:rPr>
        <w:t>,</w:t>
      </w:r>
      <w:r w:rsidRPr="00155769">
        <w:rPr>
          <w:rFonts w:eastAsia="Times New Roman"/>
          <w:color w:val="000000" w:themeColor="text1"/>
          <w:szCs w:val="24"/>
        </w:rPr>
        <w:t xml:space="preserve"> βρίσκονται οι αυτοαπασχολούμενοι</w:t>
      </w:r>
      <w:r>
        <w:rPr>
          <w:rFonts w:eastAsia="Times New Roman"/>
          <w:color w:val="000000" w:themeColor="text1"/>
          <w:szCs w:val="24"/>
        </w:rPr>
        <w:t>, οι</w:t>
      </w:r>
      <w:r w:rsidRPr="00155769">
        <w:rPr>
          <w:rFonts w:eastAsia="Times New Roman"/>
          <w:color w:val="000000" w:themeColor="text1"/>
          <w:szCs w:val="24"/>
        </w:rPr>
        <w:t xml:space="preserve"> μικροί επιχειρηματίες </w:t>
      </w:r>
      <w:r>
        <w:rPr>
          <w:rFonts w:eastAsia="Times New Roman"/>
          <w:color w:val="000000" w:themeColor="text1"/>
          <w:szCs w:val="24"/>
        </w:rPr>
        <w:t xml:space="preserve">και </w:t>
      </w:r>
      <w:r w:rsidRPr="00155769">
        <w:rPr>
          <w:rFonts w:eastAsia="Times New Roman"/>
          <w:color w:val="000000" w:themeColor="text1"/>
          <w:szCs w:val="24"/>
        </w:rPr>
        <w:t>οι αγρότες</w:t>
      </w:r>
      <w:r>
        <w:rPr>
          <w:rFonts w:eastAsia="Times New Roman"/>
          <w:color w:val="000000" w:themeColor="text1"/>
          <w:szCs w:val="24"/>
        </w:rPr>
        <w:t xml:space="preserve">. Τη νύφη </w:t>
      </w:r>
      <w:r w:rsidRPr="00155769">
        <w:rPr>
          <w:rFonts w:eastAsia="Times New Roman"/>
          <w:color w:val="000000" w:themeColor="text1"/>
          <w:szCs w:val="24"/>
        </w:rPr>
        <w:t>θα την πληρώσ</w:t>
      </w:r>
      <w:r>
        <w:rPr>
          <w:rFonts w:eastAsia="Times New Roman"/>
          <w:color w:val="000000" w:themeColor="text1"/>
          <w:szCs w:val="24"/>
        </w:rPr>
        <w:t xml:space="preserve">ουν και χιλιάδες τραπεζοϋπάλληλοι. Αυτή σας η πολιτική, πράγματι, </w:t>
      </w:r>
      <w:r w:rsidRPr="00155769">
        <w:rPr>
          <w:rFonts w:eastAsia="Times New Roman"/>
          <w:color w:val="000000" w:themeColor="text1"/>
          <w:szCs w:val="24"/>
        </w:rPr>
        <w:t>είναι μ</w:t>
      </w:r>
      <w:r>
        <w:rPr>
          <w:rFonts w:eastAsia="Times New Roman"/>
          <w:color w:val="000000" w:themeColor="text1"/>
          <w:szCs w:val="24"/>
        </w:rPr>
        <w:t>ι</w:t>
      </w:r>
      <w:r w:rsidRPr="00155769">
        <w:rPr>
          <w:rFonts w:eastAsia="Times New Roman"/>
          <w:color w:val="000000" w:themeColor="text1"/>
          <w:szCs w:val="24"/>
        </w:rPr>
        <w:t>α ταξική πολιτική</w:t>
      </w:r>
      <w:r>
        <w:rPr>
          <w:rFonts w:eastAsia="Times New Roman"/>
          <w:color w:val="000000" w:themeColor="text1"/>
          <w:szCs w:val="24"/>
        </w:rPr>
        <w:t>,</w:t>
      </w:r>
      <w:r w:rsidRPr="00155769">
        <w:rPr>
          <w:rFonts w:eastAsia="Times New Roman"/>
          <w:color w:val="000000" w:themeColor="text1"/>
          <w:szCs w:val="24"/>
        </w:rPr>
        <w:t xml:space="preserve"> ταξική πολιτική </w:t>
      </w:r>
      <w:r w:rsidRPr="00155769">
        <w:rPr>
          <w:rFonts w:eastAsia="Times New Roman"/>
          <w:color w:val="000000" w:themeColor="text1"/>
          <w:szCs w:val="24"/>
        </w:rPr>
        <w:t>υπέρ των συμφερόντων των τραπεζών και του μεγάλου κεφαλαίου γενικότερα</w:t>
      </w:r>
      <w:r>
        <w:rPr>
          <w:rFonts w:eastAsia="Times New Roman"/>
          <w:color w:val="000000" w:themeColor="text1"/>
          <w:szCs w:val="24"/>
        </w:rPr>
        <w:t>. Γ</w:t>
      </w:r>
      <w:r w:rsidRPr="00155769">
        <w:rPr>
          <w:rFonts w:eastAsia="Times New Roman"/>
          <w:color w:val="000000" w:themeColor="text1"/>
          <w:szCs w:val="24"/>
        </w:rPr>
        <w:t>ια να περπατήσ</w:t>
      </w:r>
      <w:r>
        <w:rPr>
          <w:rFonts w:eastAsia="Times New Roman"/>
          <w:color w:val="000000" w:themeColor="text1"/>
          <w:szCs w:val="24"/>
        </w:rPr>
        <w:t>ει, όμως,</w:t>
      </w:r>
      <w:r w:rsidRPr="00155769">
        <w:rPr>
          <w:rFonts w:eastAsia="Times New Roman"/>
          <w:color w:val="000000" w:themeColor="text1"/>
          <w:szCs w:val="24"/>
        </w:rPr>
        <w:t xml:space="preserve"> χωρίς κραδασμούς και με τις λιγότερες αντιστάσεις</w:t>
      </w:r>
      <w:r>
        <w:rPr>
          <w:rFonts w:eastAsia="Times New Roman"/>
          <w:color w:val="000000" w:themeColor="text1"/>
          <w:szCs w:val="24"/>
        </w:rPr>
        <w:t>,</w:t>
      </w:r>
      <w:r w:rsidRPr="00155769">
        <w:rPr>
          <w:rFonts w:eastAsia="Times New Roman"/>
          <w:color w:val="000000" w:themeColor="text1"/>
          <w:szCs w:val="24"/>
        </w:rPr>
        <w:t xml:space="preserve"> σας είναι αναγκαίοι και οι εκβιασμοί και οι απειλές</w:t>
      </w:r>
      <w:r>
        <w:rPr>
          <w:rFonts w:eastAsia="Times New Roman"/>
          <w:color w:val="000000" w:themeColor="text1"/>
          <w:szCs w:val="24"/>
        </w:rPr>
        <w:t>.</w:t>
      </w:r>
    </w:p>
    <w:p w14:paraId="1123F04F" w14:textId="77777777" w:rsidR="00A4113B" w:rsidRDefault="00FE19D4">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Ε</w:t>
      </w:r>
      <w:r w:rsidRPr="00155769">
        <w:rPr>
          <w:rFonts w:eastAsia="Times New Roman"/>
          <w:color w:val="000000" w:themeColor="text1"/>
          <w:szCs w:val="24"/>
        </w:rPr>
        <w:t xml:space="preserve">μείς δεν αμφισβητούμε καθόλου αυτά που </w:t>
      </w:r>
      <w:r>
        <w:rPr>
          <w:rFonts w:eastAsia="Times New Roman"/>
          <w:color w:val="000000" w:themeColor="text1"/>
          <w:szCs w:val="24"/>
        </w:rPr>
        <w:t>ε</w:t>
      </w:r>
      <w:r w:rsidRPr="00155769">
        <w:rPr>
          <w:rFonts w:eastAsia="Times New Roman"/>
          <w:color w:val="000000" w:themeColor="text1"/>
          <w:szCs w:val="24"/>
        </w:rPr>
        <w:t xml:space="preserve">ίπατε στην </w:t>
      </w:r>
      <w:r>
        <w:rPr>
          <w:rFonts w:eastAsia="Times New Roman"/>
          <w:color w:val="000000" w:themeColor="text1"/>
          <w:szCs w:val="24"/>
        </w:rPr>
        <w:t>ε</w:t>
      </w:r>
      <w:r>
        <w:rPr>
          <w:rFonts w:eastAsia="Times New Roman"/>
          <w:color w:val="000000" w:themeColor="text1"/>
          <w:szCs w:val="24"/>
        </w:rPr>
        <w:t>πι</w:t>
      </w:r>
      <w:r>
        <w:rPr>
          <w:rFonts w:eastAsia="Times New Roman"/>
          <w:color w:val="000000" w:themeColor="text1"/>
          <w:szCs w:val="24"/>
        </w:rPr>
        <w:t>τροπή και κάνατε μι</w:t>
      </w:r>
      <w:r w:rsidRPr="00155769">
        <w:rPr>
          <w:rFonts w:eastAsia="Times New Roman"/>
          <w:color w:val="000000" w:themeColor="text1"/>
          <w:szCs w:val="24"/>
        </w:rPr>
        <w:t>α τερά</w:t>
      </w:r>
      <w:r>
        <w:rPr>
          <w:rFonts w:eastAsia="Times New Roman"/>
          <w:color w:val="000000" w:themeColor="text1"/>
          <w:szCs w:val="24"/>
        </w:rPr>
        <w:t>στια προσπάθεια να ερμηνεύσετε ακριβώς αυτά</w:t>
      </w:r>
      <w:r w:rsidRPr="00155769">
        <w:rPr>
          <w:rFonts w:eastAsia="Times New Roman"/>
          <w:color w:val="000000" w:themeColor="text1"/>
          <w:szCs w:val="24"/>
        </w:rPr>
        <w:t xml:space="preserve"> που είπατε στ</w:t>
      </w:r>
      <w:r>
        <w:rPr>
          <w:rFonts w:eastAsia="Times New Roman"/>
          <w:color w:val="000000" w:themeColor="text1"/>
          <w:szCs w:val="24"/>
        </w:rPr>
        <w:t>ην προσπάθειά σας να απαντήσετε στ</w:t>
      </w:r>
      <w:r w:rsidRPr="00155769">
        <w:rPr>
          <w:rFonts w:eastAsia="Times New Roman"/>
          <w:color w:val="000000" w:themeColor="text1"/>
          <w:szCs w:val="24"/>
        </w:rPr>
        <w:t xml:space="preserve">ο </w:t>
      </w:r>
      <w:r>
        <w:rPr>
          <w:rFonts w:eastAsia="Times New Roman"/>
          <w:color w:val="000000" w:themeColor="text1"/>
          <w:szCs w:val="24"/>
        </w:rPr>
        <w:t>ΚΚΕ.</w:t>
      </w:r>
    </w:p>
    <w:p w14:paraId="1123F050" w14:textId="77777777" w:rsidR="00A4113B" w:rsidRDefault="00FE19D4">
      <w:pPr>
        <w:spacing w:line="600" w:lineRule="auto"/>
        <w:ind w:firstLine="720"/>
        <w:contextualSpacing/>
        <w:jc w:val="both"/>
        <w:rPr>
          <w:rFonts w:eastAsia="Times New Roman"/>
          <w:color w:val="000000" w:themeColor="text1"/>
          <w:szCs w:val="24"/>
        </w:rPr>
      </w:pPr>
      <w:r w:rsidRPr="007745DD">
        <w:rPr>
          <w:rFonts w:eastAsia="Times New Roman"/>
          <w:color w:val="000000" w:themeColor="text1"/>
          <w:szCs w:val="24"/>
        </w:rPr>
        <w:t>Πράγματι, η κατάσταση των τραπεζών με τα κόκκινα δάνεια, όπως είπατε, απαιτεί ριζικές λύσεις. Και είπατε επίσης ότι δεν υπάρχουν εύκο</w:t>
      </w:r>
      <w:r w:rsidRPr="007745DD">
        <w:rPr>
          <w:rFonts w:eastAsia="Times New Roman"/>
          <w:color w:val="000000" w:themeColor="text1"/>
          <w:szCs w:val="24"/>
        </w:rPr>
        <w:t xml:space="preserve">λες λύσεις. Στην πράξη αυτό που λέτε είναι ή προχωράμε στην απογείωση των πλειστηριασμών και άλλων μέτρων σε αυτοαπασχολούμενους και τραπεζοϋπαλλήλους ή </w:t>
      </w:r>
      <w:r w:rsidRPr="007745DD">
        <w:rPr>
          <w:rFonts w:eastAsia="Times New Roman"/>
          <w:color w:val="000000" w:themeColor="text1"/>
          <w:szCs w:val="24"/>
        </w:rPr>
        <w:lastRenderedPageBreak/>
        <w:t>μπορεί</w:t>
      </w:r>
      <w:r w:rsidRPr="007745DD">
        <w:rPr>
          <w:rFonts w:eastAsia="Times New Roman"/>
          <w:color w:val="000000" w:themeColor="text1"/>
          <w:szCs w:val="24"/>
        </w:rPr>
        <w:t>,</w:t>
      </w:r>
      <w:r w:rsidRPr="007745DD">
        <w:rPr>
          <w:rFonts w:eastAsia="Times New Roman"/>
          <w:color w:val="000000" w:themeColor="text1"/>
          <w:szCs w:val="24"/>
        </w:rPr>
        <w:t xml:space="preserve"> ενδεχομένως</w:t>
      </w:r>
      <w:r w:rsidRPr="007745DD">
        <w:rPr>
          <w:rFonts w:eastAsia="Times New Roman"/>
          <w:color w:val="000000" w:themeColor="text1"/>
          <w:szCs w:val="24"/>
        </w:rPr>
        <w:t>,</w:t>
      </w:r>
      <w:r w:rsidRPr="007745DD">
        <w:rPr>
          <w:rFonts w:eastAsia="Times New Roman"/>
          <w:color w:val="000000" w:themeColor="text1"/>
          <w:szCs w:val="24"/>
        </w:rPr>
        <w:t xml:space="preserve"> οι τράπεζες να χρειαστούν </w:t>
      </w:r>
      <w:r w:rsidRPr="00155769">
        <w:rPr>
          <w:rFonts w:eastAsia="Times New Roman"/>
          <w:color w:val="000000" w:themeColor="text1"/>
          <w:szCs w:val="24"/>
        </w:rPr>
        <w:t>κεφάλαια</w:t>
      </w:r>
      <w:r>
        <w:rPr>
          <w:rFonts w:eastAsia="Times New Roman"/>
          <w:color w:val="000000" w:themeColor="text1"/>
          <w:szCs w:val="24"/>
        </w:rPr>
        <w:t xml:space="preserve">, που </w:t>
      </w:r>
      <w:r w:rsidRPr="00155769">
        <w:rPr>
          <w:rFonts w:eastAsia="Times New Roman"/>
          <w:color w:val="000000" w:themeColor="text1"/>
          <w:szCs w:val="24"/>
        </w:rPr>
        <w:t>ενδεχόμενα θα φορτωθ</w:t>
      </w:r>
      <w:r>
        <w:rPr>
          <w:rFonts w:eastAsia="Times New Roman"/>
          <w:color w:val="000000" w:themeColor="text1"/>
          <w:szCs w:val="24"/>
        </w:rPr>
        <w:t>ούν και πάλι στις πλάτ</w:t>
      </w:r>
      <w:r>
        <w:rPr>
          <w:rFonts w:eastAsia="Times New Roman"/>
          <w:color w:val="000000" w:themeColor="text1"/>
          <w:szCs w:val="24"/>
        </w:rPr>
        <w:t>ες του λαού. Δ</w:t>
      </w:r>
      <w:r w:rsidRPr="00155769">
        <w:rPr>
          <w:rFonts w:eastAsia="Times New Roman"/>
          <w:color w:val="000000" w:themeColor="text1"/>
          <w:szCs w:val="24"/>
        </w:rPr>
        <w:t>ηλαδή</w:t>
      </w:r>
      <w:r>
        <w:rPr>
          <w:rFonts w:eastAsia="Times New Roman"/>
          <w:color w:val="000000" w:themeColor="text1"/>
          <w:szCs w:val="24"/>
        </w:rPr>
        <w:t>,</w:t>
      </w:r>
      <w:r w:rsidRPr="00155769">
        <w:rPr>
          <w:rFonts w:eastAsia="Times New Roman"/>
          <w:color w:val="000000" w:themeColor="text1"/>
          <w:szCs w:val="24"/>
        </w:rPr>
        <w:t xml:space="preserve"> </w:t>
      </w:r>
      <w:r>
        <w:rPr>
          <w:rFonts w:eastAsia="Times New Roman"/>
          <w:color w:val="000000" w:themeColor="text1"/>
          <w:szCs w:val="24"/>
        </w:rPr>
        <w:t>θα</w:t>
      </w:r>
      <w:r w:rsidRPr="00155769">
        <w:rPr>
          <w:rFonts w:eastAsia="Times New Roman"/>
          <w:color w:val="000000" w:themeColor="text1"/>
          <w:szCs w:val="24"/>
        </w:rPr>
        <w:t xml:space="preserve"> πληρώσ</w:t>
      </w:r>
      <w:r>
        <w:rPr>
          <w:rFonts w:eastAsia="Times New Roman"/>
          <w:color w:val="000000" w:themeColor="text1"/>
          <w:szCs w:val="24"/>
        </w:rPr>
        <w:t xml:space="preserve">ει ο λαός </w:t>
      </w:r>
      <w:r w:rsidRPr="00155769">
        <w:rPr>
          <w:rFonts w:eastAsia="Times New Roman"/>
          <w:color w:val="000000" w:themeColor="text1"/>
          <w:szCs w:val="24"/>
        </w:rPr>
        <w:t xml:space="preserve">τη νέα </w:t>
      </w:r>
      <w:proofErr w:type="spellStart"/>
      <w:r w:rsidRPr="00155769">
        <w:rPr>
          <w:rFonts w:eastAsia="Times New Roman"/>
          <w:color w:val="000000" w:themeColor="text1"/>
          <w:szCs w:val="24"/>
        </w:rPr>
        <w:t>ανακεφαλαιοποίηση</w:t>
      </w:r>
      <w:proofErr w:type="spellEnd"/>
      <w:r>
        <w:rPr>
          <w:rFonts w:eastAsia="Times New Roman"/>
          <w:color w:val="000000" w:themeColor="text1"/>
          <w:szCs w:val="24"/>
        </w:rPr>
        <w:t xml:space="preserve"> που </w:t>
      </w:r>
      <w:r w:rsidRPr="00155769">
        <w:rPr>
          <w:rFonts w:eastAsia="Times New Roman"/>
          <w:color w:val="000000" w:themeColor="text1"/>
          <w:szCs w:val="24"/>
        </w:rPr>
        <w:t>ενδεχόμεν</w:t>
      </w:r>
      <w:r>
        <w:rPr>
          <w:rFonts w:eastAsia="Times New Roman"/>
          <w:color w:val="000000" w:themeColor="text1"/>
          <w:szCs w:val="24"/>
        </w:rPr>
        <w:t xml:space="preserve">α, όπως λέτε εσείς, θα </w:t>
      </w:r>
      <w:r w:rsidRPr="00155769">
        <w:rPr>
          <w:rFonts w:eastAsia="Times New Roman"/>
          <w:color w:val="000000" w:themeColor="text1"/>
          <w:szCs w:val="24"/>
        </w:rPr>
        <w:t>χρειαστεί</w:t>
      </w:r>
      <w:r>
        <w:rPr>
          <w:rFonts w:eastAsia="Times New Roman"/>
          <w:color w:val="000000" w:themeColor="text1"/>
          <w:szCs w:val="24"/>
        </w:rPr>
        <w:t>.</w:t>
      </w:r>
    </w:p>
    <w:p w14:paraId="1123F051" w14:textId="77777777" w:rsidR="00A4113B" w:rsidRDefault="00FE19D4">
      <w:pPr>
        <w:tabs>
          <w:tab w:val="left" w:pos="2738"/>
          <w:tab w:val="center" w:pos="4753"/>
          <w:tab w:val="left" w:pos="5723"/>
        </w:tabs>
        <w:spacing w:line="600" w:lineRule="auto"/>
        <w:ind w:firstLine="720"/>
        <w:contextualSpacing/>
        <w:jc w:val="both"/>
        <w:rPr>
          <w:rFonts w:eastAsia="Times New Roman"/>
          <w:color w:val="212121"/>
          <w:szCs w:val="24"/>
        </w:rPr>
      </w:pPr>
      <w:r w:rsidRPr="007D6D86">
        <w:rPr>
          <w:rFonts w:eastAsia="Times New Roman"/>
          <w:color w:val="212121"/>
          <w:szCs w:val="24"/>
        </w:rPr>
        <w:t xml:space="preserve">Τι λέτε, δηλαδή, με αυτό </w:t>
      </w:r>
      <w:r>
        <w:rPr>
          <w:rFonts w:eastAsia="Times New Roman"/>
          <w:color w:val="212121"/>
          <w:szCs w:val="24"/>
        </w:rPr>
        <w:t>π</w:t>
      </w:r>
      <w:r w:rsidRPr="007D6D86">
        <w:rPr>
          <w:rFonts w:eastAsia="Times New Roman"/>
          <w:color w:val="212121"/>
          <w:szCs w:val="24"/>
        </w:rPr>
        <w:t>ιο απλά στο</w:t>
      </w:r>
      <w:r>
        <w:rPr>
          <w:rFonts w:eastAsia="Times New Roman"/>
          <w:color w:val="212121"/>
          <w:szCs w:val="24"/>
        </w:rPr>
        <w:t>ν</w:t>
      </w:r>
      <w:r w:rsidRPr="007D6D86">
        <w:rPr>
          <w:rFonts w:eastAsia="Times New Roman"/>
          <w:color w:val="212121"/>
          <w:szCs w:val="24"/>
        </w:rPr>
        <w:t xml:space="preserve"> λαό</w:t>
      </w:r>
      <w:r>
        <w:rPr>
          <w:rFonts w:eastAsia="Times New Roman"/>
          <w:color w:val="212121"/>
          <w:szCs w:val="24"/>
        </w:rPr>
        <w:t>; Θ</w:t>
      </w:r>
      <w:r w:rsidRPr="007D6D86">
        <w:rPr>
          <w:rFonts w:eastAsia="Times New Roman"/>
          <w:color w:val="212121"/>
          <w:szCs w:val="24"/>
        </w:rPr>
        <w:t>έλεις να πληρώσεις</w:t>
      </w:r>
      <w:r>
        <w:rPr>
          <w:rFonts w:eastAsia="Times New Roman"/>
          <w:color w:val="212121"/>
          <w:szCs w:val="24"/>
        </w:rPr>
        <w:t xml:space="preserve"> για την εξυγίανση των τραπεζών </w:t>
      </w:r>
      <w:r w:rsidRPr="007D6D86">
        <w:rPr>
          <w:rFonts w:eastAsia="Times New Roman"/>
          <w:color w:val="212121"/>
          <w:szCs w:val="24"/>
        </w:rPr>
        <w:t>και την απαλλαγή τους από τα κόκκινα</w:t>
      </w:r>
      <w:r w:rsidRPr="007D6D86">
        <w:rPr>
          <w:rFonts w:eastAsia="Times New Roman"/>
          <w:color w:val="212121"/>
          <w:szCs w:val="24"/>
        </w:rPr>
        <w:t xml:space="preserve"> δάνεια με την απώλεια του σπιτιού σου ή να καταβάλεις από την τσέπη σου το αντίτιμο μ</w:t>
      </w:r>
      <w:r>
        <w:rPr>
          <w:rFonts w:eastAsia="Times New Roman"/>
          <w:color w:val="212121"/>
          <w:szCs w:val="24"/>
        </w:rPr>
        <w:t xml:space="preserve">ιας γενναίας </w:t>
      </w:r>
      <w:proofErr w:type="spellStart"/>
      <w:r>
        <w:rPr>
          <w:rFonts w:eastAsia="Times New Roman"/>
          <w:color w:val="212121"/>
          <w:szCs w:val="24"/>
        </w:rPr>
        <w:t>ανακεφαλαιοποίησης</w:t>
      </w:r>
      <w:proofErr w:type="spellEnd"/>
      <w:r>
        <w:rPr>
          <w:rFonts w:eastAsia="Times New Roman"/>
          <w:color w:val="212121"/>
          <w:szCs w:val="24"/>
        </w:rPr>
        <w:t xml:space="preserve">, </w:t>
      </w:r>
      <w:r w:rsidRPr="007D6D86">
        <w:rPr>
          <w:rFonts w:eastAsia="Times New Roman"/>
          <w:color w:val="212121"/>
          <w:szCs w:val="24"/>
        </w:rPr>
        <w:t>αν χρειαστεί</w:t>
      </w:r>
      <w:r>
        <w:rPr>
          <w:rFonts w:eastAsia="Times New Roman"/>
          <w:color w:val="212121"/>
          <w:szCs w:val="24"/>
        </w:rPr>
        <w:t>,</w:t>
      </w:r>
      <w:r w:rsidRPr="007D6D86">
        <w:rPr>
          <w:rFonts w:eastAsia="Times New Roman"/>
          <w:color w:val="212121"/>
          <w:szCs w:val="24"/>
        </w:rPr>
        <w:t xml:space="preserve"> όπως αυτές </w:t>
      </w:r>
      <w:r>
        <w:rPr>
          <w:rFonts w:eastAsia="Times New Roman"/>
          <w:color w:val="212121"/>
          <w:szCs w:val="24"/>
        </w:rPr>
        <w:t xml:space="preserve">που </w:t>
      </w:r>
      <w:r w:rsidRPr="007D6D86">
        <w:rPr>
          <w:rFonts w:eastAsia="Times New Roman"/>
          <w:color w:val="212121"/>
          <w:szCs w:val="24"/>
        </w:rPr>
        <w:t xml:space="preserve">έγιναν στο παρελθόν και στοίχισαν δεκάδες </w:t>
      </w:r>
      <w:r>
        <w:rPr>
          <w:rFonts w:eastAsia="Times New Roman"/>
          <w:color w:val="212121"/>
          <w:szCs w:val="24"/>
        </w:rPr>
        <w:t>δισεκατομμύρια</w:t>
      </w:r>
      <w:r w:rsidRPr="007D6D86">
        <w:rPr>
          <w:rFonts w:eastAsia="Times New Roman"/>
          <w:color w:val="212121"/>
          <w:szCs w:val="24"/>
        </w:rPr>
        <w:t xml:space="preserve"> ευρώ στο</w:t>
      </w:r>
      <w:r>
        <w:rPr>
          <w:rFonts w:eastAsia="Times New Roman"/>
          <w:color w:val="212121"/>
          <w:szCs w:val="24"/>
        </w:rPr>
        <w:t xml:space="preserve">ν λαό; </w:t>
      </w:r>
    </w:p>
    <w:p w14:paraId="1123F052" w14:textId="77777777" w:rsidR="00A4113B" w:rsidRDefault="00FE19D4">
      <w:pPr>
        <w:tabs>
          <w:tab w:val="left" w:pos="2738"/>
          <w:tab w:val="center" w:pos="4753"/>
          <w:tab w:val="left" w:pos="5723"/>
        </w:tabs>
        <w:spacing w:line="600" w:lineRule="auto"/>
        <w:ind w:firstLine="720"/>
        <w:contextualSpacing/>
        <w:jc w:val="both"/>
        <w:rPr>
          <w:rFonts w:eastAsia="Times New Roman"/>
          <w:color w:val="212121"/>
          <w:szCs w:val="24"/>
        </w:rPr>
      </w:pPr>
      <w:r w:rsidRPr="007D6D86">
        <w:rPr>
          <w:rFonts w:eastAsia="Times New Roman"/>
          <w:color w:val="212121"/>
          <w:szCs w:val="24"/>
        </w:rPr>
        <w:t>Αυτός είναι ένας εκβιασμός προς το</w:t>
      </w:r>
      <w:r>
        <w:rPr>
          <w:rFonts w:eastAsia="Times New Roman"/>
          <w:color w:val="212121"/>
          <w:szCs w:val="24"/>
        </w:rPr>
        <w:t>ν</w:t>
      </w:r>
      <w:r>
        <w:rPr>
          <w:rFonts w:eastAsia="Times New Roman"/>
          <w:color w:val="212121"/>
          <w:szCs w:val="24"/>
        </w:rPr>
        <w:t xml:space="preserve"> λαό. Δεν λέω, είναι </w:t>
      </w:r>
      <w:proofErr w:type="spellStart"/>
      <w:r w:rsidRPr="007D6D86">
        <w:rPr>
          <w:rFonts w:eastAsia="Times New Roman"/>
          <w:color w:val="212121"/>
          <w:szCs w:val="24"/>
        </w:rPr>
        <w:t>πιασάρικος</w:t>
      </w:r>
      <w:proofErr w:type="spellEnd"/>
      <w:r w:rsidRPr="007D6D86">
        <w:rPr>
          <w:rFonts w:eastAsia="Times New Roman"/>
          <w:color w:val="212121"/>
          <w:szCs w:val="24"/>
        </w:rPr>
        <w:t xml:space="preserve"> εκβιασμός</w:t>
      </w:r>
      <w:r>
        <w:rPr>
          <w:rFonts w:eastAsia="Times New Roman"/>
          <w:color w:val="212121"/>
          <w:szCs w:val="24"/>
        </w:rPr>
        <w:t>.</w:t>
      </w:r>
      <w:r w:rsidRPr="007D6D86">
        <w:rPr>
          <w:rFonts w:eastAsia="Times New Roman"/>
          <w:color w:val="212121"/>
          <w:szCs w:val="24"/>
        </w:rPr>
        <w:t xml:space="preserve"> </w:t>
      </w:r>
      <w:r>
        <w:rPr>
          <w:rFonts w:eastAsia="Times New Roman"/>
          <w:color w:val="212121"/>
          <w:szCs w:val="24"/>
        </w:rPr>
        <w:t>Π</w:t>
      </w:r>
      <w:r w:rsidRPr="007D6D86">
        <w:rPr>
          <w:rFonts w:eastAsia="Times New Roman"/>
          <w:color w:val="212121"/>
          <w:szCs w:val="24"/>
        </w:rPr>
        <w:t xml:space="preserve">ώς αλλιώς να περάσει η άρση ακόμα και της στοιχειώδους προστασίας που υπήρχε μέχρι σήμερα για τη λαϊκή </w:t>
      </w:r>
      <w:r>
        <w:rPr>
          <w:rFonts w:eastAsia="Times New Roman"/>
          <w:color w:val="212121"/>
          <w:szCs w:val="24"/>
        </w:rPr>
        <w:t>κατοικία</w:t>
      </w:r>
      <w:r w:rsidRPr="007D6D86">
        <w:rPr>
          <w:rFonts w:eastAsia="Times New Roman"/>
          <w:color w:val="212121"/>
          <w:szCs w:val="24"/>
        </w:rPr>
        <w:t xml:space="preserve"> από τις τράπεζες</w:t>
      </w:r>
      <w:r>
        <w:rPr>
          <w:rFonts w:eastAsia="Times New Roman"/>
          <w:color w:val="212121"/>
          <w:szCs w:val="24"/>
        </w:rPr>
        <w:t>,</w:t>
      </w:r>
      <w:r w:rsidRPr="007D6D86">
        <w:rPr>
          <w:rFonts w:eastAsia="Times New Roman"/>
          <w:color w:val="212121"/>
          <w:szCs w:val="24"/>
        </w:rPr>
        <w:t xml:space="preserve"> τα </w:t>
      </w:r>
      <w:r>
        <w:rPr>
          <w:rFonts w:eastAsia="Times New Roman"/>
          <w:color w:val="212121"/>
          <w:szCs w:val="24"/>
        </w:rPr>
        <w:t>«</w:t>
      </w:r>
      <w:r w:rsidRPr="007D6D86">
        <w:rPr>
          <w:rFonts w:eastAsia="Times New Roman"/>
          <w:color w:val="212121"/>
          <w:szCs w:val="24"/>
        </w:rPr>
        <w:t>κοράκια</w:t>
      </w:r>
      <w:r>
        <w:rPr>
          <w:rFonts w:eastAsia="Times New Roman"/>
          <w:color w:val="212121"/>
          <w:szCs w:val="24"/>
        </w:rPr>
        <w:t>»</w:t>
      </w:r>
      <w:r w:rsidRPr="007D6D86">
        <w:rPr>
          <w:rFonts w:eastAsia="Times New Roman"/>
          <w:color w:val="212121"/>
          <w:szCs w:val="24"/>
        </w:rPr>
        <w:t xml:space="preserve"> των </w:t>
      </w:r>
      <w:r w:rsidRPr="007D6D86">
        <w:rPr>
          <w:rFonts w:eastAsia="Times New Roman"/>
          <w:color w:val="212121"/>
          <w:szCs w:val="24"/>
          <w:lang w:val="en"/>
        </w:rPr>
        <w:t>f</w:t>
      </w:r>
      <w:r>
        <w:rPr>
          <w:rFonts w:eastAsia="Times New Roman"/>
          <w:color w:val="212121"/>
          <w:szCs w:val="24"/>
          <w:lang w:val="en-US"/>
        </w:rPr>
        <w:t>und</w:t>
      </w:r>
      <w:r w:rsidRPr="007D6D86">
        <w:rPr>
          <w:rFonts w:eastAsia="Times New Roman"/>
          <w:color w:val="212121"/>
          <w:szCs w:val="24"/>
          <w:lang w:val="en"/>
        </w:rPr>
        <w:t>s</w:t>
      </w:r>
      <w:r>
        <w:rPr>
          <w:rFonts w:eastAsia="Times New Roman"/>
          <w:color w:val="212121"/>
          <w:szCs w:val="24"/>
        </w:rPr>
        <w:t xml:space="preserve">; </w:t>
      </w:r>
    </w:p>
    <w:p w14:paraId="1123F053" w14:textId="77777777" w:rsidR="00A4113B" w:rsidRDefault="00FE19D4">
      <w:pPr>
        <w:tabs>
          <w:tab w:val="left" w:pos="2738"/>
          <w:tab w:val="center" w:pos="4753"/>
          <w:tab w:val="left" w:pos="5723"/>
        </w:tabs>
        <w:spacing w:line="600" w:lineRule="auto"/>
        <w:ind w:firstLine="720"/>
        <w:contextualSpacing/>
        <w:jc w:val="both"/>
        <w:rPr>
          <w:rFonts w:eastAsia="Times New Roman"/>
          <w:color w:val="212121"/>
          <w:szCs w:val="24"/>
        </w:rPr>
      </w:pPr>
      <w:r w:rsidRPr="007D6D86">
        <w:rPr>
          <w:rFonts w:eastAsia="Times New Roman"/>
          <w:color w:val="212121"/>
          <w:szCs w:val="24"/>
        </w:rPr>
        <w:t>Τελικά</w:t>
      </w:r>
      <w:r>
        <w:rPr>
          <w:rFonts w:eastAsia="Times New Roman"/>
          <w:color w:val="212121"/>
          <w:szCs w:val="24"/>
        </w:rPr>
        <w:t>,</w:t>
      </w:r>
      <w:r w:rsidRPr="007D6D86">
        <w:rPr>
          <w:rFonts w:eastAsia="Times New Roman"/>
          <w:color w:val="212121"/>
          <w:szCs w:val="24"/>
        </w:rPr>
        <w:t xml:space="preserve"> όντως είστε </w:t>
      </w:r>
      <w:r>
        <w:rPr>
          <w:rFonts w:eastAsia="Times New Roman"/>
          <w:color w:val="212121"/>
          <w:szCs w:val="24"/>
        </w:rPr>
        <w:t>«</w:t>
      </w:r>
      <w:r w:rsidRPr="007D6D86">
        <w:rPr>
          <w:rFonts w:eastAsia="Times New Roman"/>
          <w:color w:val="212121"/>
          <w:szCs w:val="24"/>
        </w:rPr>
        <w:t>μανούλα</w:t>
      </w:r>
      <w:r>
        <w:rPr>
          <w:rFonts w:eastAsia="Times New Roman"/>
          <w:color w:val="212121"/>
          <w:szCs w:val="24"/>
        </w:rPr>
        <w:t>»</w:t>
      </w:r>
      <w:r w:rsidRPr="007D6D86">
        <w:rPr>
          <w:rFonts w:eastAsia="Times New Roman"/>
          <w:color w:val="212121"/>
          <w:szCs w:val="24"/>
        </w:rPr>
        <w:t xml:space="preserve"> στη διεκπεραίωση των αναγκώ</w:t>
      </w:r>
      <w:r w:rsidRPr="007D6D86">
        <w:rPr>
          <w:rFonts w:eastAsia="Times New Roman"/>
          <w:color w:val="212121"/>
          <w:szCs w:val="24"/>
        </w:rPr>
        <w:t>ν των επιχειρηματικών ομίλων</w:t>
      </w:r>
      <w:r>
        <w:rPr>
          <w:rFonts w:eastAsia="Times New Roman"/>
          <w:color w:val="212121"/>
          <w:szCs w:val="24"/>
        </w:rPr>
        <w:t>,</w:t>
      </w:r>
      <w:r w:rsidRPr="007D6D86">
        <w:rPr>
          <w:rFonts w:eastAsia="Times New Roman"/>
          <w:color w:val="212121"/>
          <w:szCs w:val="24"/>
        </w:rPr>
        <w:t xml:space="preserve"> δηλών</w:t>
      </w:r>
      <w:r>
        <w:rPr>
          <w:rFonts w:eastAsia="Times New Roman"/>
          <w:color w:val="212121"/>
          <w:szCs w:val="24"/>
        </w:rPr>
        <w:t>οντας αποφασισμένοι να κάνετε ό,</w:t>
      </w:r>
      <w:r w:rsidRPr="007D6D86">
        <w:rPr>
          <w:rFonts w:eastAsia="Times New Roman"/>
          <w:color w:val="212121"/>
          <w:szCs w:val="24"/>
        </w:rPr>
        <w:t>τι χρειάζεται για να διασφαλίσετε τα συμφέροντά τους σε βάρος των λαϊκών αναγκών</w:t>
      </w:r>
      <w:r>
        <w:rPr>
          <w:rFonts w:eastAsia="Times New Roman"/>
          <w:color w:val="212121"/>
          <w:szCs w:val="24"/>
        </w:rPr>
        <w:t>. Β</w:t>
      </w:r>
      <w:r w:rsidRPr="007D6D86">
        <w:rPr>
          <w:rFonts w:eastAsia="Times New Roman"/>
          <w:color w:val="212121"/>
          <w:szCs w:val="24"/>
        </w:rPr>
        <w:t>α</w:t>
      </w:r>
      <w:r>
        <w:rPr>
          <w:rFonts w:eastAsia="Times New Roman"/>
          <w:color w:val="212121"/>
          <w:szCs w:val="24"/>
        </w:rPr>
        <w:t>φτίζετε</w:t>
      </w:r>
      <w:r w:rsidRPr="007D6D86">
        <w:rPr>
          <w:rFonts w:eastAsia="Times New Roman"/>
          <w:color w:val="212121"/>
          <w:szCs w:val="24"/>
        </w:rPr>
        <w:t xml:space="preserve"> τα συμφέροντα του κε</w:t>
      </w:r>
      <w:r>
        <w:rPr>
          <w:rFonts w:eastAsia="Times New Roman"/>
          <w:color w:val="212121"/>
          <w:szCs w:val="24"/>
        </w:rPr>
        <w:t>φαλαίου εθνικά ή κοινωνικά σε μι</w:t>
      </w:r>
      <w:r w:rsidRPr="007D6D86">
        <w:rPr>
          <w:rFonts w:eastAsia="Times New Roman"/>
          <w:color w:val="212121"/>
          <w:szCs w:val="24"/>
        </w:rPr>
        <w:t xml:space="preserve">α προσπάθεια να πείσετε </w:t>
      </w:r>
      <w:r w:rsidRPr="007D6D86">
        <w:rPr>
          <w:rFonts w:eastAsia="Times New Roman"/>
          <w:color w:val="212121"/>
          <w:szCs w:val="24"/>
        </w:rPr>
        <w:lastRenderedPageBreak/>
        <w:t>το</w:t>
      </w:r>
      <w:r>
        <w:rPr>
          <w:rFonts w:eastAsia="Times New Roman"/>
          <w:color w:val="212121"/>
          <w:szCs w:val="24"/>
        </w:rPr>
        <w:t>ν</w:t>
      </w:r>
      <w:r w:rsidRPr="007D6D86">
        <w:rPr>
          <w:rFonts w:eastAsia="Times New Roman"/>
          <w:color w:val="212121"/>
          <w:szCs w:val="24"/>
        </w:rPr>
        <w:t xml:space="preserve"> λαό να υιοθετήσει</w:t>
      </w:r>
      <w:r w:rsidRPr="007D6D86">
        <w:rPr>
          <w:rFonts w:eastAsia="Times New Roman"/>
          <w:color w:val="212121"/>
          <w:szCs w:val="24"/>
        </w:rPr>
        <w:t xml:space="preserve"> αυτούς τους στόχους του κεφαλαίου ως δικούς του στόχους</w:t>
      </w:r>
      <w:r>
        <w:rPr>
          <w:rFonts w:eastAsia="Times New Roman"/>
          <w:color w:val="212121"/>
          <w:szCs w:val="24"/>
        </w:rPr>
        <w:t>. Θ</w:t>
      </w:r>
      <w:r w:rsidRPr="007D6D86">
        <w:rPr>
          <w:rFonts w:eastAsia="Times New Roman"/>
          <w:color w:val="212121"/>
          <w:szCs w:val="24"/>
        </w:rPr>
        <w:t>έλετε να βάλετε το</w:t>
      </w:r>
      <w:r>
        <w:rPr>
          <w:rFonts w:eastAsia="Times New Roman"/>
          <w:color w:val="212121"/>
          <w:szCs w:val="24"/>
        </w:rPr>
        <w:t>ν</w:t>
      </w:r>
      <w:r w:rsidRPr="007D6D86">
        <w:rPr>
          <w:rFonts w:eastAsia="Times New Roman"/>
          <w:color w:val="212121"/>
          <w:szCs w:val="24"/>
        </w:rPr>
        <w:t xml:space="preserve"> λαό να παλεύει για ξένα συμφέροντα</w:t>
      </w:r>
      <w:r>
        <w:rPr>
          <w:rFonts w:eastAsia="Times New Roman"/>
          <w:color w:val="212121"/>
          <w:szCs w:val="24"/>
        </w:rPr>
        <w:t xml:space="preserve">, για ξένους στόχους. </w:t>
      </w:r>
    </w:p>
    <w:p w14:paraId="1123F054" w14:textId="77777777" w:rsidR="00A4113B" w:rsidRDefault="00FE19D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Ν</w:t>
      </w:r>
      <w:r w:rsidRPr="007D6D86">
        <w:rPr>
          <w:rFonts w:eastAsia="Times New Roman"/>
          <w:color w:val="212121"/>
          <w:szCs w:val="24"/>
        </w:rPr>
        <w:t xml:space="preserve">α </w:t>
      </w:r>
      <w:r>
        <w:rPr>
          <w:rFonts w:eastAsia="Times New Roman"/>
          <w:color w:val="212121"/>
          <w:szCs w:val="24"/>
        </w:rPr>
        <w:t>γιατί</w:t>
      </w:r>
      <w:r w:rsidRPr="007D6D86">
        <w:rPr>
          <w:rFonts w:eastAsia="Times New Roman"/>
          <w:color w:val="212121"/>
          <w:szCs w:val="24"/>
        </w:rPr>
        <w:t xml:space="preserve"> οι εργαζόμενοι δεν πρέπει να εφησυχάζουν</w:t>
      </w:r>
      <w:r>
        <w:rPr>
          <w:rFonts w:eastAsia="Times New Roman"/>
          <w:color w:val="212121"/>
          <w:szCs w:val="24"/>
        </w:rPr>
        <w:t xml:space="preserve">. Πρέπει </w:t>
      </w:r>
      <w:r w:rsidRPr="007D6D86">
        <w:rPr>
          <w:rFonts w:eastAsia="Times New Roman"/>
          <w:color w:val="212121"/>
          <w:szCs w:val="24"/>
        </w:rPr>
        <w:t>να βάζουν μπροστά τα δικά τους προβλήματα</w:t>
      </w:r>
      <w:r>
        <w:rPr>
          <w:rFonts w:eastAsia="Times New Roman"/>
          <w:color w:val="212121"/>
          <w:szCs w:val="24"/>
        </w:rPr>
        <w:t>,</w:t>
      </w:r>
      <w:r w:rsidRPr="007D6D86">
        <w:rPr>
          <w:rFonts w:eastAsia="Times New Roman"/>
          <w:color w:val="212121"/>
          <w:szCs w:val="24"/>
        </w:rPr>
        <w:t xml:space="preserve"> τα δικά τους συμφέροντα</w:t>
      </w:r>
      <w:r>
        <w:rPr>
          <w:rFonts w:eastAsia="Times New Roman"/>
          <w:color w:val="212121"/>
          <w:szCs w:val="24"/>
        </w:rPr>
        <w:t>,</w:t>
      </w:r>
      <w:r w:rsidRPr="007D6D86">
        <w:rPr>
          <w:rFonts w:eastAsia="Times New Roman"/>
          <w:color w:val="212121"/>
          <w:szCs w:val="24"/>
        </w:rPr>
        <w:t xml:space="preserve"> να δυναμώσουν την αλληλεγγύη και την πάλη ενάντια στους πλειστηριασμούς και τις κατασχέσεις</w:t>
      </w:r>
      <w:r>
        <w:rPr>
          <w:rFonts w:eastAsia="Times New Roman"/>
          <w:color w:val="212121"/>
          <w:szCs w:val="24"/>
        </w:rPr>
        <w:t>,</w:t>
      </w:r>
      <w:r w:rsidRPr="007D6D86">
        <w:rPr>
          <w:rFonts w:eastAsia="Times New Roman"/>
          <w:color w:val="212121"/>
          <w:szCs w:val="24"/>
        </w:rPr>
        <w:t xml:space="preserve"> βάζοντας στο</w:t>
      </w:r>
      <w:r>
        <w:rPr>
          <w:rFonts w:eastAsia="Times New Roman"/>
          <w:color w:val="212121"/>
          <w:szCs w:val="24"/>
        </w:rPr>
        <w:t>ν</w:t>
      </w:r>
      <w:r w:rsidRPr="007D6D86">
        <w:rPr>
          <w:rFonts w:eastAsia="Times New Roman"/>
          <w:color w:val="212121"/>
          <w:szCs w:val="24"/>
        </w:rPr>
        <w:t xml:space="preserve"> στόχο την πραγματική αιτία</w:t>
      </w:r>
      <w:r>
        <w:rPr>
          <w:rFonts w:eastAsia="Times New Roman"/>
          <w:color w:val="212121"/>
          <w:szCs w:val="24"/>
        </w:rPr>
        <w:t>,</w:t>
      </w:r>
      <w:r w:rsidRPr="007D6D86">
        <w:rPr>
          <w:rFonts w:eastAsia="Times New Roman"/>
          <w:color w:val="212121"/>
          <w:szCs w:val="24"/>
        </w:rPr>
        <w:t xml:space="preserve"> που δεν είναι άλλη από τη στρατηγική του κεφαλαίου</w:t>
      </w:r>
      <w:r>
        <w:rPr>
          <w:rFonts w:eastAsia="Times New Roman"/>
          <w:color w:val="212121"/>
          <w:szCs w:val="24"/>
        </w:rPr>
        <w:t>, την οποία υπηρετούν τόσο η Κυβέρνηση όσο κα</w:t>
      </w:r>
      <w:r>
        <w:rPr>
          <w:rFonts w:eastAsia="Times New Roman"/>
          <w:color w:val="212121"/>
          <w:szCs w:val="24"/>
        </w:rPr>
        <w:t>ι τα άλλα κόμματα της Α</w:t>
      </w:r>
      <w:r w:rsidRPr="007D6D86">
        <w:rPr>
          <w:rFonts w:eastAsia="Times New Roman"/>
          <w:color w:val="212121"/>
          <w:szCs w:val="24"/>
        </w:rPr>
        <w:t>ντιπολίτευσης</w:t>
      </w:r>
      <w:r>
        <w:rPr>
          <w:rFonts w:eastAsia="Times New Roman"/>
          <w:color w:val="212121"/>
          <w:szCs w:val="24"/>
        </w:rPr>
        <w:t>. Διότι</w:t>
      </w:r>
      <w:r w:rsidRPr="007D6D86">
        <w:rPr>
          <w:rFonts w:eastAsia="Times New Roman"/>
          <w:color w:val="212121"/>
          <w:szCs w:val="24"/>
        </w:rPr>
        <w:t xml:space="preserve"> η επόμενη </w:t>
      </w:r>
      <w:proofErr w:type="spellStart"/>
      <w:r w:rsidRPr="007D6D86">
        <w:rPr>
          <w:rFonts w:eastAsia="Times New Roman"/>
          <w:color w:val="212121"/>
          <w:szCs w:val="24"/>
        </w:rPr>
        <w:t>μεταμνημονιακή</w:t>
      </w:r>
      <w:proofErr w:type="spellEnd"/>
      <w:r w:rsidRPr="007D6D86">
        <w:rPr>
          <w:rFonts w:eastAsia="Times New Roman"/>
          <w:color w:val="212121"/>
          <w:szCs w:val="24"/>
        </w:rPr>
        <w:t xml:space="preserve"> μέρα</w:t>
      </w:r>
      <w:r>
        <w:rPr>
          <w:rFonts w:eastAsia="Times New Roman"/>
          <w:color w:val="212121"/>
          <w:szCs w:val="24"/>
        </w:rPr>
        <w:t xml:space="preserve">, </w:t>
      </w:r>
      <w:r w:rsidRPr="007D6D86">
        <w:rPr>
          <w:rFonts w:eastAsia="Times New Roman"/>
          <w:color w:val="212121"/>
          <w:szCs w:val="24"/>
        </w:rPr>
        <w:t>η κανονικότητα για χιλιάδες εργαζόμενους</w:t>
      </w:r>
      <w:r>
        <w:rPr>
          <w:rFonts w:eastAsia="Times New Roman"/>
          <w:color w:val="212121"/>
          <w:szCs w:val="24"/>
        </w:rPr>
        <w:t>,</w:t>
      </w:r>
      <w:r w:rsidRPr="007D6D86">
        <w:rPr>
          <w:rFonts w:eastAsia="Times New Roman"/>
          <w:color w:val="212121"/>
          <w:szCs w:val="24"/>
        </w:rPr>
        <w:t xml:space="preserve"> λαϊκά νοικοκυριά και αυτοαπασχολούμενους</w:t>
      </w:r>
      <w:r>
        <w:rPr>
          <w:rFonts w:eastAsia="Times New Roman"/>
          <w:color w:val="212121"/>
          <w:szCs w:val="24"/>
        </w:rPr>
        <w:t>,</w:t>
      </w:r>
      <w:r w:rsidRPr="007D6D86">
        <w:rPr>
          <w:rFonts w:eastAsia="Times New Roman"/>
          <w:color w:val="212121"/>
          <w:szCs w:val="24"/>
        </w:rPr>
        <w:t xml:space="preserve"> </w:t>
      </w:r>
      <w:r>
        <w:rPr>
          <w:rFonts w:eastAsia="Times New Roman"/>
          <w:color w:val="212121"/>
          <w:szCs w:val="24"/>
        </w:rPr>
        <w:t>έχει χιλιάδες πλειστηριασμού</w:t>
      </w:r>
      <w:r w:rsidRPr="007D6D86">
        <w:rPr>
          <w:rFonts w:eastAsia="Times New Roman"/>
          <w:color w:val="212121"/>
          <w:szCs w:val="24"/>
        </w:rPr>
        <w:t>ς</w:t>
      </w:r>
      <w:r>
        <w:rPr>
          <w:rFonts w:eastAsia="Times New Roman"/>
          <w:color w:val="212121"/>
          <w:szCs w:val="24"/>
        </w:rPr>
        <w:t>,</w:t>
      </w:r>
      <w:r w:rsidRPr="007D6D86">
        <w:rPr>
          <w:rFonts w:eastAsia="Times New Roman"/>
          <w:color w:val="212121"/>
          <w:szCs w:val="24"/>
        </w:rPr>
        <w:t xml:space="preserve"> κατασχέσεις</w:t>
      </w:r>
      <w:r>
        <w:rPr>
          <w:rFonts w:eastAsia="Times New Roman"/>
          <w:color w:val="212121"/>
          <w:szCs w:val="24"/>
        </w:rPr>
        <w:t>,</w:t>
      </w:r>
      <w:r w:rsidRPr="007D6D86">
        <w:rPr>
          <w:rFonts w:eastAsia="Times New Roman"/>
          <w:color w:val="212121"/>
          <w:szCs w:val="24"/>
        </w:rPr>
        <w:t xml:space="preserve"> απολύσεις και ταυτόχρονα στρωμένο ένα κόκκινο χαλί στ</w:t>
      </w:r>
      <w:r w:rsidRPr="007D6D86">
        <w:rPr>
          <w:rFonts w:eastAsia="Times New Roman"/>
          <w:color w:val="212121"/>
          <w:szCs w:val="24"/>
        </w:rPr>
        <w:t>ους τραπεζικούς και επιχειρηματικούς ομίλους</w:t>
      </w:r>
      <w:r>
        <w:rPr>
          <w:rFonts w:eastAsia="Times New Roman"/>
          <w:color w:val="212121"/>
          <w:szCs w:val="24"/>
        </w:rPr>
        <w:t>. Ο</w:t>
      </w:r>
      <w:r w:rsidRPr="007D6D86">
        <w:rPr>
          <w:rFonts w:eastAsia="Times New Roman"/>
          <w:color w:val="212121"/>
          <w:szCs w:val="24"/>
        </w:rPr>
        <w:t>ι πλειστηριασμοί και οι κατασχέσεις θα αποτελέσουν το οξυγόνο για την υλοποίηση των σχεδίων</w:t>
      </w:r>
      <w:r>
        <w:rPr>
          <w:rFonts w:eastAsia="Times New Roman"/>
          <w:color w:val="212121"/>
          <w:szCs w:val="24"/>
        </w:rPr>
        <w:t>,</w:t>
      </w:r>
      <w:r w:rsidRPr="007D6D86">
        <w:rPr>
          <w:rFonts w:eastAsia="Times New Roman"/>
          <w:color w:val="212121"/>
          <w:szCs w:val="24"/>
        </w:rPr>
        <w:t xml:space="preserve"> για να υπάρξει ρευστότητα</w:t>
      </w:r>
      <w:r>
        <w:rPr>
          <w:rFonts w:eastAsia="Times New Roman"/>
          <w:color w:val="212121"/>
          <w:szCs w:val="24"/>
        </w:rPr>
        <w:t>,</w:t>
      </w:r>
      <w:r w:rsidRPr="007D6D86">
        <w:rPr>
          <w:rFonts w:eastAsia="Times New Roman"/>
          <w:color w:val="212121"/>
          <w:szCs w:val="24"/>
        </w:rPr>
        <w:t xml:space="preserve"> διευκολύνσεις και ένα</w:t>
      </w:r>
      <w:r>
        <w:rPr>
          <w:rFonts w:eastAsia="Times New Roman"/>
          <w:color w:val="212121"/>
          <w:szCs w:val="24"/>
        </w:rPr>
        <w:t>ς</w:t>
      </w:r>
      <w:r w:rsidRPr="007D6D86">
        <w:rPr>
          <w:rFonts w:eastAsia="Times New Roman"/>
          <w:color w:val="212121"/>
          <w:szCs w:val="24"/>
        </w:rPr>
        <w:t xml:space="preserve"> νέο</w:t>
      </w:r>
      <w:r>
        <w:rPr>
          <w:rFonts w:eastAsia="Times New Roman"/>
          <w:color w:val="212121"/>
          <w:szCs w:val="24"/>
        </w:rPr>
        <w:t>ς</w:t>
      </w:r>
      <w:r w:rsidRPr="007D6D86">
        <w:rPr>
          <w:rFonts w:eastAsia="Times New Roman"/>
          <w:color w:val="212121"/>
          <w:szCs w:val="24"/>
        </w:rPr>
        <w:t xml:space="preserve"> γύρο</w:t>
      </w:r>
      <w:r>
        <w:rPr>
          <w:rFonts w:eastAsia="Times New Roman"/>
          <w:color w:val="212121"/>
          <w:szCs w:val="24"/>
        </w:rPr>
        <w:t>ς</w:t>
      </w:r>
      <w:r w:rsidRPr="007D6D86">
        <w:rPr>
          <w:rFonts w:eastAsia="Times New Roman"/>
          <w:color w:val="212121"/>
          <w:szCs w:val="24"/>
        </w:rPr>
        <w:t xml:space="preserve"> δανειοδοτή</w:t>
      </w:r>
      <w:r>
        <w:rPr>
          <w:rFonts w:eastAsia="Times New Roman"/>
          <w:color w:val="212121"/>
          <w:szCs w:val="24"/>
        </w:rPr>
        <w:t xml:space="preserve">σεων των επιχειρηματικών ομίλων. </w:t>
      </w:r>
    </w:p>
    <w:p w14:paraId="1123F055" w14:textId="77777777" w:rsidR="00A4113B" w:rsidRDefault="00FE19D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lastRenderedPageBreak/>
        <w:t>Ε</w:t>
      </w:r>
      <w:r w:rsidRPr="007D6D86">
        <w:rPr>
          <w:rFonts w:eastAsia="Times New Roman"/>
          <w:color w:val="212121"/>
          <w:szCs w:val="24"/>
        </w:rPr>
        <w:t>δώ η επίκλ</w:t>
      </w:r>
      <w:r w:rsidRPr="007D6D86">
        <w:rPr>
          <w:rFonts w:eastAsia="Times New Roman"/>
          <w:color w:val="212121"/>
          <w:szCs w:val="24"/>
        </w:rPr>
        <w:t>ηση από τον κύριο Υπουργό</w:t>
      </w:r>
      <w:r>
        <w:rPr>
          <w:rFonts w:eastAsia="Times New Roman"/>
          <w:color w:val="212121"/>
          <w:szCs w:val="24"/>
        </w:rPr>
        <w:t xml:space="preserve"> των μικρομεσαίων επιχειρήσεων απλά αποτελεί το φύλλο σ</w:t>
      </w:r>
      <w:r w:rsidRPr="007D6D86">
        <w:rPr>
          <w:rFonts w:eastAsia="Times New Roman"/>
          <w:color w:val="212121"/>
          <w:szCs w:val="24"/>
        </w:rPr>
        <w:t>υκής</w:t>
      </w:r>
      <w:r>
        <w:rPr>
          <w:rFonts w:eastAsia="Times New Roman"/>
          <w:color w:val="212121"/>
          <w:szCs w:val="24"/>
        </w:rPr>
        <w:t>. Τα μέτρα που ετοιμάζετε</w:t>
      </w:r>
      <w:r w:rsidRPr="007D6D86">
        <w:rPr>
          <w:rFonts w:eastAsia="Times New Roman"/>
          <w:color w:val="212121"/>
          <w:szCs w:val="24"/>
        </w:rPr>
        <w:t xml:space="preserve"> κα</w:t>
      </w:r>
      <w:r>
        <w:rPr>
          <w:rFonts w:eastAsia="Times New Roman"/>
          <w:color w:val="212121"/>
          <w:szCs w:val="24"/>
        </w:rPr>
        <w:t>μ</w:t>
      </w:r>
      <w:r w:rsidRPr="007D6D86">
        <w:rPr>
          <w:rFonts w:eastAsia="Times New Roman"/>
          <w:color w:val="212121"/>
          <w:szCs w:val="24"/>
        </w:rPr>
        <w:t>μ</w:t>
      </w:r>
      <w:r>
        <w:rPr>
          <w:rFonts w:eastAsia="Times New Roman"/>
          <w:color w:val="212121"/>
          <w:szCs w:val="24"/>
        </w:rPr>
        <w:t>ιά</w:t>
      </w:r>
      <w:r w:rsidRPr="007D6D86">
        <w:rPr>
          <w:rFonts w:eastAsia="Times New Roman"/>
          <w:color w:val="212121"/>
          <w:szCs w:val="24"/>
        </w:rPr>
        <w:t xml:space="preserve"> σχέση δεν έχουν με την ανακούφιση των υπερχρεωμένων λαϊκών νοικοκυριών</w:t>
      </w:r>
      <w:r>
        <w:rPr>
          <w:rFonts w:eastAsia="Times New Roman"/>
          <w:color w:val="212121"/>
          <w:szCs w:val="24"/>
        </w:rPr>
        <w:t>,</w:t>
      </w:r>
      <w:r w:rsidRPr="007D6D86">
        <w:rPr>
          <w:rFonts w:eastAsia="Times New Roman"/>
          <w:color w:val="212121"/>
          <w:szCs w:val="24"/>
        </w:rPr>
        <w:t xml:space="preserve"> την προστασία της πρώτης κατοικίας</w:t>
      </w:r>
      <w:r>
        <w:rPr>
          <w:rFonts w:eastAsia="Times New Roman"/>
          <w:color w:val="212121"/>
          <w:szCs w:val="24"/>
        </w:rPr>
        <w:t>,</w:t>
      </w:r>
      <w:r w:rsidRPr="007D6D86">
        <w:rPr>
          <w:rFonts w:eastAsia="Times New Roman"/>
          <w:color w:val="212121"/>
          <w:szCs w:val="24"/>
        </w:rPr>
        <w:t xml:space="preserve"> αλλά έχουν </w:t>
      </w:r>
      <w:r>
        <w:rPr>
          <w:rFonts w:eastAsia="Times New Roman"/>
          <w:color w:val="212121"/>
          <w:szCs w:val="24"/>
        </w:rPr>
        <w:t xml:space="preserve">σχέση με </w:t>
      </w:r>
      <w:r w:rsidRPr="007D6D86">
        <w:rPr>
          <w:rFonts w:eastAsia="Times New Roman"/>
          <w:color w:val="212121"/>
          <w:szCs w:val="24"/>
        </w:rPr>
        <w:t>την εξυγίαν</w:t>
      </w:r>
      <w:r w:rsidRPr="007D6D86">
        <w:rPr>
          <w:rFonts w:eastAsia="Times New Roman"/>
          <w:color w:val="212121"/>
          <w:szCs w:val="24"/>
        </w:rPr>
        <w:t>ση του χαρτοφυλακίου του τραπεζικού συστήματος</w:t>
      </w:r>
      <w:r>
        <w:rPr>
          <w:rFonts w:eastAsia="Times New Roman"/>
          <w:color w:val="212121"/>
          <w:szCs w:val="24"/>
        </w:rPr>
        <w:t>. Θ</w:t>
      </w:r>
      <w:r w:rsidRPr="007D6D86">
        <w:rPr>
          <w:rFonts w:eastAsia="Times New Roman"/>
          <w:color w:val="212121"/>
          <w:szCs w:val="24"/>
        </w:rPr>
        <w:t xml:space="preserve">α σφίξουν ακόμη περισσότερο τη </w:t>
      </w:r>
      <w:r>
        <w:rPr>
          <w:rFonts w:eastAsia="Times New Roman"/>
          <w:color w:val="212121"/>
          <w:szCs w:val="24"/>
        </w:rPr>
        <w:t>θηλιά</w:t>
      </w:r>
      <w:r w:rsidRPr="007D6D86">
        <w:rPr>
          <w:rFonts w:eastAsia="Times New Roman"/>
          <w:color w:val="212121"/>
          <w:szCs w:val="24"/>
        </w:rPr>
        <w:t xml:space="preserve"> των εκβιασμών</w:t>
      </w:r>
      <w:r>
        <w:rPr>
          <w:rFonts w:eastAsia="Times New Roman"/>
          <w:color w:val="212121"/>
          <w:szCs w:val="24"/>
        </w:rPr>
        <w:t xml:space="preserve">, </w:t>
      </w:r>
      <w:r w:rsidRPr="007D6D86">
        <w:rPr>
          <w:rFonts w:eastAsia="Times New Roman"/>
          <w:color w:val="212121"/>
          <w:szCs w:val="24"/>
        </w:rPr>
        <w:t>αφήνοντας τα αδύναμα λαϊκά νοικοκυριά στο έλεος των τραπεζών</w:t>
      </w:r>
      <w:r>
        <w:rPr>
          <w:rFonts w:eastAsia="Times New Roman"/>
          <w:color w:val="212121"/>
          <w:szCs w:val="24"/>
        </w:rPr>
        <w:t>. Θ</w:t>
      </w:r>
      <w:r w:rsidRPr="007D6D86">
        <w:rPr>
          <w:rFonts w:eastAsia="Times New Roman"/>
          <w:color w:val="212121"/>
          <w:szCs w:val="24"/>
        </w:rPr>
        <w:t>α κατα</w:t>
      </w:r>
      <w:r>
        <w:rPr>
          <w:rFonts w:eastAsia="Times New Roman"/>
          <w:color w:val="212121"/>
          <w:szCs w:val="24"/>
        </w:rPr>
        <w:t>κρεου</w:t>
      </w:r>
      <w:r w:rsidRPr="007D6D86">
        <w:rPr>
          <w:rFonts w:eastAsia="Times New Roman"/>
          <w:color w:val="212121"/>
          <w:szCs w:val="24"/>
        </w:rPr>
        <w:t>ργηθούν εισοδηματικά και περιουσιακά κριτήρια για την παρεχόμενη προστασία από το</w:t>
      </w:r>
      <w:r w:rsidRPr="007D6D86">
        <w:rPr>
          <w:rFonts w:eastAsia="Times New Roman"/>
          <w:color w:val="212121"/>
          <w:szCs w:val="24"/>
        </w:rPr>
        <w:t>υς πλειστηριασμούς</w:t>
      </w:r>
      <w:r>
        <w:rPr>
          <w:rFonts w:eastAsia="Times New Roman"/>
          <w:color w:val="212121"/>
          <w:szCs w:val="24"/>
        </w:rPr>
        <w:t xml:space="preserve">. </w:t>
      </w:r>
    </w:p>
    <w:p w14:paraId="1123F056" w14:textId="77777777" w:rsidR="00A4113B" w:rsidRDefault="00FE19D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Και εδώ σας</w:t>
      </w:r>
      <w:r w:rsidRPr="007D6D86">
        <w:rPr>
          <w:rFonts w:eastAsia="Times New Roman"/>
          <w:color w:val="212121"/>
          <w:szCs w:val="24"/>
        </w:rPr>
        <w:t xml:space="preserve"> ρωτάμε συγκεκριμένα</w:t>
      </w:r>
      <w:r>
        <w:rPr>
          <w:rFonts w:eastAsia="Times New Roman"/>
          <w:color w:val="212121"/>
          <w:szCs w:val="24"/>
        </w:rPr>
        <w:t>: Θ</w:t>
      </w:r>
      <w:r w:rsidRPr="007D6D86">
        <w:rPr>
          <w:rFonts w:eastAsia="Times New Roman"/>
          <w:color w:val="212121"/>
          <w:szCs w:val="24"/>
        </w:rPr>
        <w:t xml:space="preserve">α βελτιώσετε </w:t>
      </w:r>
      <w:r>
        <w:rPr>
          <w:rFonts w:eastAsia="Times New Roman"/>
          <w:color w:val="212121"/>
          <w:szCs w:val="24"/>
        </w:rPr>
        <w:t>έστω</w:t>
      </w:r>
      <w:r w:rsidRPr="007D6D86">
        <w:rPr>
          <w:rFonts w:eastAsia="Times New Roman"/>
          <w:color w:val="212121"/>
          <w:szCs w:val="24"/>
        </w:rPr>
        <w:t xml:space="preserve"> αυτές τις ελάχιστες προϋποθέσεις που τώρα υπάρχουν</w:t>
      </w:r>
      <w:r>
        <w:rPr>
          <w:rFonts w:eastAsia="Times New Roman"/>
          <w:color w:val="212121"/>
          <w:szCs w:val="24"/>
        </w:rPr>
        <w:t xml:space="preserve"> ή θα μειωθούν </w:t>
      </w:r>
      <w:r w:rsidRPr="007D6D86">
        <w:rPr>
          <w:rFonts w:eastAsia="Times New Roman"/>
          <w:color w:val="212121"/>
          <w:szCs w:val="24"/>
        </w:rPr>
        <w:t>αυτοί οι όροι προστασίας που υπάρχουν μέχρι σήμερα</w:t>
      </w:r>
      <w:r>
        <w:rPr>
          <w:rFonts w:eastAsia="Times New Roman"/>
          <w:color w:val="212121"/>
          <w:szCs w:val="24"/>
        </w:rPr>
        <w:t>, παρ’ όλο που εσείς λέτε ότι θα</w:t>
      </w:r>
      <w:r w:rsidRPr="007D6D86">
        <w:rPr>
          <w:rFonts w:eastAsia="Times New Roman"/>
          <w:color w:val="212121"/>
          <w:szCs w:val="24"/>
        </w:rPr>
        <w:t xml:space="preserve"> καθιερώσετε </w:t>
      </w:r>
      <w:r>
        <w:rPr>
          <w:rFonts w:eastAsia="Times New Roman"/>
          <w:color w:val="212121"/>
          <w:szCs w:val="24"/>
        </w:rPr>
        <w:t xml:space="preserve">κάθε είδους προστασία </w:t>
      </w:r>
      <w:r w:rsidRPr="007D6D86">
        <w:rPr>
          <w:rFonts w:eastAsia="Times New Roman"/>
          <w:color w:val="212121"/>
          <w:szCs w:val="24"/>
        </w:rPr>
        <w:t>α</w:t>
      </w:r>
      <w:r w:rsidRPr="007D6D86">
        <w:rPr>
          <w:rFonts w:eastAsia="Times New Roman"/>
          <w:color w:val="212121"/>
          <w:szCs w:val="24"/>
        </w:rPr>
        <w:t xml:space="preserve">πό </w:t>
      </w:r>
      <w:r>
        <w:rPr>
          <w:rFonts w:eastAsia="Times New Roman"/>
          <w:color w:val="212121"/>
          <w:szCs w:val="24"/>
        </w:rPr>
        <w:t>εδώ και πέρα με τον νέο νόμο που φ</w:t>
      </w:r>
      <w:r w:rsidRPr="007D6D86">
        <w:rPr>
          <w:rFonts w:eastAsia="Times New Roman"/>
          <w:color w:val="212121"/>
          <w:szCs w:val="24"/>
        </w:rPr>
        <w:t>έρνετε</w:t>
      </w:r>
      <w:r>
        <w:rPr>
          <w:rFonts w:eastAsia="Times New Roman"/>
          <w:color w:val="212121"/>
          <w:szCs w:val="24"/>
        </w:rPr>
        <w:t>;</w:t>
      </w:r>
      <w:r w:rsidRPr="007D6D86">
        <w:rPr>
          <w:rFonts w:eastAsia="Times New Roman"/>
          <w:color w:val="212121"/>
          <w:szCs w:val="24"/>
        </w:rPr>
        <w:t xml:space="preserve"> </w:t>
      </w:r>
      <w:r>
        <w:rPr>
          <w:rFonts w:eastAsia="Times New Roman"/>
          <w:color w:val="212121"/>
          <w:szCs w:val="24"/>
        </w:rPr>
        <w:t>Ε</w:t>
      </w:r>
      <w:r w:rsidRPr="007D6D86">
        <w:rPr>
          <w:rFonts w:eastAsia="Times New Roman"/>
          <w:color w:val="212121"/>
          <w:szCs w:val="24"/>
        </w:rPr>
        <w:t>μείς λέμε ότι σε καμ</w:t>
      </w:r>
      <w:r>
        <w:rPr>
          <w:rFonts w:eastAsia="Times New Roman"/>
          <w:color w:val="212121"/>
          <w:szCs w:val="24"/>
        </w:rPr>
        <w:t>μ</w:t>
      </w:r>
      <w:r>
        <w:rPr>
          <w:rFonts w:eastAsia="Times New Roman"/>
          <w:color w:val="212121"/>
          <w:szCs w:val="24"/>
        </w:rPr>
        <w:t>ιά</w:t>
      </w:r>
      <w:r w:rsidRPr="007D6D86">
        <w:rPr>
          <w:rFonts w:eastAsia="Times New Roman"/>
          <w:color w:val="212121"/>
          <w:szCs w:val="24"/>
        </w:rPr>
        <w:t xml:space="preserve"> περίπτωση δεν πρόκειται να βελτιωθούν αυτοί οι όροι και οι προϋποθέσεις</w:t>
      </w:r>
      <w:r>
        <w:rPr>
          <w:rFonts w:eastAsia="Times New Roman"/>
          <w:color w:val="212121"/>
          <w:szCs w:val="24"/>
        </w:rPr>
        <w:t>. Κ</w:t>
      </w:r>
      <w:r w:rsidRPr="007D6D86">
        <w:rPr>
          <w:rFonts w:eastAsia="Times New Roman"/>
          <w:color w:val="212121"/>
          <w:szCs w:val="24"/>
        </w:rPr>
        <w:t>αι σε αυτό πρέπει να απαντήσετε συγ</w:t>
      </w:r>
      <w:r>
        <w:rPr>
          <w:rFonts w:eastAsia="Times New Roman"/>
          <w:color w:val="212121"/>
          <w:szCs w:val="24"/>
        </w:rPr>
        <w:t xml:space="preserve">κεκριμένα. </w:t>
      </w:r>
    </w:p>
    <w:p w14:paraId="1123F057" w14:textId="77777777" w:rsidR="00A4113B" w:rsidRDefault="00FE19D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lastRenderedPageBreak/>
        <w:t>Έ</w:t>
      </w:r>
      <w:r w:rsidRPr="007D6D86">
        <w:rPr>
          <w:rFonts w:eastAsia="Times New Roman"/>
          <w:color w:val="212121"/>
          <w:szCs w:val="24"/>
        </w:rPr>
        <w:t xml:space="preserve">ρχομαι τώρα στο δεύτερο ζήτημα που αφορά και </w:t>
      </w:r>
      <w:r>
        <w:rPr>
          <w:rFonts w:eastAsia="Times New Roman"/>
          <w:color w:val="212121"/>
          <w:szCs w:val="24"/>
        </w:rPr>
        <w:t>«</w:t>
      </w:r>
      <w:r w:rsidRPr="007D6D86">
        <w:rPr>
          <w:rFonts w:eastAsia="Times New Roman"/>
          <w:color w:val="212121"/>
          <w:szCs w:val="24"/>
        </w:rPr>
        <w:t>αντιμετωπίζει</w:t>
      </w:r>
      <w:r>
        <w:rPr>
          <w:rFonts w:eastAsia="Times New Roman"/>
          <w:color w:val="212121"/>
          <w:szCs w:val="24"/>
        </w:rPr>
        <w:t>»</w:t>
      </w:r>
      <w:r w:rsidRPr="007D6D86">
        <w:rPr>
          <w:rFonts w:eastAsia="Times New Roman"/>
          <w:color w:val="212121"/>
          <w:szCs w:val="24"/>
        </w:rPr>
        <w:t xml:space="preserve"> </w:t>
      </w:r>
      <w:r>
        <w:rPr>
          <w:rFonts w:eastAsia="Times New Roman"/>
          <w:color w:val="212121"/>
          <w:szCs w:val="24"/>
        </w:rPr>
        <w:t xml:space="preserve">η </w:t>
      </w:r>
      <w:r>
        <w:rPr>
          <w:rFonts w:eastAsia="Times New Roman"/>
          <w:color w:val="212121"/>
          <w:szCs w:val="24"/>
        </w:rPr>
        <w:t>πράξη νομοθετικού π</w:t>
      </w:r>
      <w:r w:rsidRPr="007D6D86">
        <w:rPr>
          <w:rFonts w:eastAsia="Times New Roman"/>
          <w:color w:val="212121"/>
          <w:szCs w:val="24"/>
        </w:rPr>
        <w:t>εριεχομένου</w:t>
      </w:r>
      <w:r>
        <w:rPr>
          <w:rFonts w:eastAsia="Times New Roman"/>
          <w:color w:val="212121"/>
          <w:szCs w:val="24"/>
        </w:rPr>
        <w:t xml:space="preserve">, </w:t>
      </w:r>
      <w:r w:rsidRPr="007D6D86">
        <w:rPr>
          <w:rFonts w:eastAsia="Times New Roman"/>
          <w:color w:val="212121"/>
          <w:szCs w:val="24"/>
        </w:rPr>
        <w:t>αυτό της παράτασης των μειωμένων συντελεστών του ΦΠΑ μόνο για πέντε νησιά με άλλοθι το προσφυγικό</w:t>
      </w:r>
      <w:r>
        <w:rPr>
          <w:rFonts w:eastAsia="Times New Roman"/>
          <w:color w:val="212121"/>
          <w:szCs w:val="24"/>
        </w:rPr>
        <w:t>. Τη σύνδεση αυτού του ζητήματος με το προσφυγικό</w:t>
      </w:r>
      <w:r w:rsidRPr="007D6D86">
        <w:rPr>
          <w:rFonts w:eastAsia="Times New Roman"/>
          <w:color w:val="212121"/>
          <w:szCs w:val="24"/>
        </w:rPr>
        <w:t xml:space="preserve"> εμείς </w:t>
      </w:r>
      <w:r>
        <w:rPr>
          <w:rFonts w:eastAsia="Times New Roman"/>
          <w:color w:val="212121"/>
          <w:szCs w:val="24"/>
        </w:rPr>
        <w:t xml:space="preserve">τη θεωρούμε απαράδεκτη. Και τη θεωρούμε απαράδεκτη, </w:t>
      </w:r>
      <w:r w:rsidRPr="007D6D86">
        <w:rPr>
          <w:rFonts w:eastAsia="Times New Roman"/>
          <w:color w:val="212121"/>
          <w:szCs w:val="24"/>
        </w:rPr>
        <w:t>γιατί το οικονομικό</w:t>
      </w:r>
      <w:r w:rsidRPr="007D6D86">
        <w:rPr>
          <w:rFonts w:eastAsia="Times New Roman"/>
          <w:color w:val="212121"/>
          <w:szCs w:val="24"/>
        </w:rPr>
        <w:t xml:space="preserve"> αντιστάθμισμα ταυτίζεται με την αποδοχή των επικίνδυνων αντιδραστικών επιλογών της Ευρωπαϊκής Ένωσης</w:t>
      </w:r>
      <w:r>
        <w:rPr>
          <w:rFonts w:eastAsia="Times New Roman"/>
          <w:color w:val="212121"/>
          <w:szCs w:val="24"/>
        </w:rPr>
        <w:t>,</w:t>
      </w:r>
      <w:r w:rsidRPr="007D6D86">
        <w:rPr>
          <w:rFonts w:eastAsia="Times New Roman"/>
          <w:color w:val="212121"/>
          <w:szCs w:val="24"/>
        </w:rPr>
        <w:t xml:space="preserve"> που μετατρέπει τα νησιά </w:t>
      </w:r>
      <w:r>
        <w:rPr>
          <w:rFonts w:eastAsia="Times New Roman"/>
          <w:color w:val="212121"/>
          <w:szCs w:val="24"/>
        </w:rPr>
        <w:t>σε μόνιμο χώρο διπλού εγκλωβισμού</w:t>
      </w:r>
      <w:r w:rsidRPr="007D6D86">
        <w:rPr>
          <w:rFonts w:eastAsia="Times New Roman"/>
          <w:color w:val="212121"/>
          <w:szCs w:val="24"/>
        </w:rPr>
        <w:t xml:space="preserve"> προσφύγων και μεταναστών</w:t>
      </w:r>
      <w:r>
        <w:rPr>
          <w:rFonts w:eastAsia="Times New Roman"/>
          <w:color w:val="212121"/>
          <w:szCs w:val="24"/>
        </w:rPr>
        <w:t>,</w:t>
      </w:r>
      <w:r w:rsidRPr="007D6D86">
        <w:rPr>
          <w:rFonts w:eastAsia="Times New Roman"/>
          <w:color w:val="212121"/>
          <w:szCs w:val="24"/>
        </w:rPr>
        <w:t xml:space="preserve"> καταπατώντας τα δικαιώματά </w:t>
      </w:r>
      <w:r>
        <w:rPr>
          <w:rFonts w:eastAsia="Times New Roman"/>
          <w:color w:val="212121"/>
          <w:szCs w:val="24"/>
        </w:rPr>
        <w:t>τους.</w:t>
      </w:r>
    </w:p>
    <w:p w14:paraId="1123F058" w14:textId="77777777" w:rsidR="00A4113B" w:rsidRDefault="00FE19D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Γ</w:t>
      </w:r>
      <w:r w:rsidRPr="007D6D86">
        <w:rPr>
          <w:rFonts w:eastAsia="Times New Roman"/>
          <w:color w:val="212121"/>
          <w:szCs w:val="24"/>
        </w:rPr>
        <w:t>ι</w:t>
      </w:r>
      <w:r>
        <w:rPr>
          <w:rFonts w:eastAsia="Times New Roman"/>
          <w:color w:val="212121"/>
          <w:szCs w:val="24"/>
        </w:rPr>
        <w:t>’</w:t>
      </w:r>
      <w:r>
        <w:rPr>
          <w:rFonts w:eastAsia="Times New Roman"/>
          <w:color w:val="212121"/>
          <w:szCs w:val="24"/>
        </w:rPr>
        <w:t xml:space="preserve"> </w:t>
      </w:r>
      <w:r w:rsidRPr="007D6D86">
        <w:rPr>
          <w:rFonts w:eastAsia="Times New Roman"/>
          <w:color w:val="212121"/>
          <w:szCs w:val="24"/>
        </w:rPr>
        <w:t xml:space="preserve">αυτό το </w:t>
      </w:r>
      <w:r>
        <w:rPr>
          <w:rFonts w:eastAsia="Times New Roman"/>
          <w:color w:val="212121"/>
          <w:szCs w:val="24"/>
        </w:rPr>
        <w:t>ΚΚΕ πρωτοστάτησε</w:t>
      </w:r>
      <w:r w:rsidRPr="007D6D86">
        <w:rPr>
          <w:rFonts w:eastAsia="Times New Roman"/>
          <w:color w:val="212121"/>
          <w:szCs w:val="24"/>
        </w:rPr>
        <w:t xml:space="preserve"> και θα </w:t>
      </w:r>
      <w:r w:rsidRPr="007D6D86">
        <w:rPr>
          <w:rFonts w:eastAsia="Times New Roman"/>
          <w:color w:val="212121"/>
          <w:szCs w:val="24"/>
        </w:rPr>
        <w:t>συνεχίσει να πρωτοστατεί στους αγώνες για νομοθετικές πρωτοβουλίες</w:t>
      </w:r>
      <w:r>
        <w:rPr>
          <w:rFonts w:eastAsia="Times New Roman"/>
          <w:color w:val="212121"/>
          <w:szCs w:val="24"/>
        </w:rPr>
        <w:t xml:space="preserve"> </w:t>
      </w:r>
      <w:r w:rsidRPr="007D6D86">
        <w:rPr>
          <w:rFonts w:eastAsia="Times New Roman"/>
          <w:color w:val="212121"/>
          <w:szCs w:val="24"/>
        </w:rPr>
        <w:t>για μειωμένο συντελεστή ΦΠΑ στα είδη λαϊκής κατανάλ</w:t>
      </w:r>
      <w:r>
        <w:rPr>
          <w:rFonts w:eastAsia="Times New Roman"/>
          <w:color w:val="212121"/>
          <w:szCs w:val="24"/>
        </w:rPr>
        <w:t>ωσης στο σύνολο των νησιών του Α</w:t>
      </w:r>
      <w:r w:rsidRPr="007D6D86">
        <w:rPr>
          <w:rFonts w:eastAsia="Times New Roman"/>
          <w:color w:val="212121"/>
          <w:szCs w:val="24"/>
        </w:rPr>
        <w:t>ιγαίου</w:t>
      </w:r>
      <w:r>
        <w:rPr>
          <w:rFonts w:eastAsia="Times New Roman"/>
          <w:color w:val="212121"/>
          <w:szCs w:val="24"/>
        </w:rPr>
        <w:t>. Κα</w:t>
      </w:r>
      <w:r w:rsidRPr="007D6D86">
        <w:rPr>
          <w:rFonts w:eastAsia="Times New Roman"/>
          <w:color w:val="212121"/>
          <w:szCs w:val="24"/>
        </w:rPr>
        <w:t>ταθέσαμε για μία ακόμη φορά τροπολογία για τη διατήρηση του μειωμένου ΦΠΑ στα νησιά</w:t>
      </w:r>
      <w:r>
        <w:rPr>
          <w:rFonts w:eastAsia="Times New Roman"/>
          <w:color w:val="212121"/>
          <w:szCs w:val="24"/>
        </w:rPr>
        <w:t>,</w:t>
      </w:r>
      <w:r w:rsidRPr="007D6D86">
        <w:rPr>
          <w:rFonts w:eastAsia="Times New Roman"/>
          <w:color w:val="212121"/>
          <w:szCs w:val="24"/>
        </w:rPr>
        <w:t xml:space="preserve"> χωρίς αυτό </w:t>
      </w:r>
      <w:r w:rsidRPr="007D6D86">
        <w:rPr>
          <w:rFonts w:eastAsia="Times New Roman"/>
          <w:color w:val="212121"/>
          <w:szCs w:val="24"/>
        </w:rPr>
        <w:t>να συνδέεται με το προσφυγικό</w:t>
      </w:r>
      <w:r>
        <w:rPr>
          <w:rFonts w:eastAsia="Times New Roman"/>
          <w:color w:val="212121"/>
          <w:szCs w:val="24"/>
        </w:rPr>
        <w:t>,</w:t>
      </w:r>
      <w:r w:rsidRPr="007D6D86">
        <w:rPr>
          <w:rFonts w:eastAsia="Times New Roman"/>
          <w:color w:val="212121"/>
          <w:szCs w:val="24"/>
        </w:rPr>
        <w:t xml:space="preserve"> αλλά με τις δυσκολίες στη ζωή των νησιωτών</w:t>
      </w:r>
      <w:r>
        <w:rPr>
          <w:rFonts w:eastAsia="Times New Roman"/>
          <w:color w:val="212121"/>
          <w:szCs w:val="24"/>
        </w:rPr>
        <w:t xml:space="preserve">. </w:t>
      </w:r>
    </w:p>
    <w:p w14:paraId="1123F059" w14:textId="77777777" w:rsidR="00A4113B" w:rsidRDefault="00FE19D4">
      <w:pPr>
        <w:tabs>
          <w:tab w:val="left" w:pos="2738"/>
          <w:tab w:val="center" w:pos="4753"/>
          <w:tab w:val="left" w:pos="5723"/>
        </w:tabs>
        <w:spacing w:line="600" w:lineRule="auto"/>
        <w:ind w:firstLine="720"/>
        <w:contextualSpacing/>
        <w:jc w:val="both"/>
        <w:rPr>
          <w:rFonts w:eastAsia="Times New Roman"/>
          <w:color w:val="212121"/>
          <w:szCs w:val="24"/>
        </w:rPr>
      </w:pPr>
      <w:r w:rsidRPr="007D6D86">
        <w:rPr>
          <w:rFonts w:eastAsia="Times New Roman"/>
          <w:color w:val="212121"/>
          <w:szCs w:val="24"/>
        </w:rPr>
        <w:t xml:space="preserve">Εσείς τι λέτε </w:t>
      </w:r>
      <w:r>
        <w:rPr>
          <w:rFonts w:eastAsia="Times New Roman"/>
          <w:color w:val="212121"/>
          <w:szCs w:val="24"/>
        </w:rPr>
        <w:t>επ’ αυτού, όλοι σας, Κυβέρνηση και Α</w:t>
      </w:r>
      <w:r w:rsidRPr="007D6D86">
        <w:rPr>
          <w:rFonts w:eastAsia="Times New Roman"/>
          <w:color w:val="212121"/>
          <w:szCs w:val="24"/>
        </w:rPr>
        <w:t>ντιπολίτευση</w:t>
      </w:r>
      <w:r>
        <w:rPr>
          <w:rFonts w:eastAsia="Times New Roman"/>
          <w:color w:val="212121"/>
          <w:szCs w:val="24"/>
        </w:rPr>
        <w:t>;</w:t>
      </w:r>
      <w:r w:rsidRPr="007D6D86">
        <w:rPr>
          <w:rFonts w:eastAsia="Times New Roman"/>
          <w:color w:val="212121"/>
          <w:szCs w:val="24"/>
        </w:rPr>
        <w:t xml:space="preserve"> </w:t>
      </w:r>
      <w:r>
        <w:rPr>
          <w:rFonts w:eastAsia="Times New Roman"/>
          <w:color w:val="212121"/>
          <w:szCs w:val="24"/>
        </w:rPr>
        <w:t>«Ε</w:t>
      </w:r>
      <w:r w:rsidRPr="007D6D86">
        <w:rPr>
          <w:rFonts w:eastAsia="Times New Roman"/>
          <w:color w:val="212121"/>
          <w:szCs w:val="24"/>
        </w:rPr>
        <w:t>μείς θέλουμε να υπάρχει</w:t>
      </w:r>
      <w:r>
        <w:rPr>
          <w:rFonts w:eastAsia="Times New Roman"/>
          <w:color w:val="212121"/>
          <w:szCs w:val="24"/>
        </w:rPr>
        <w:t>», λέτε, «</w:t>
      </w:r>
      <w:r w:rsidRPr="007D6D86">
        <w:rPr>
          <w:rFonts w:eastAsia="Times New Roman"/>
          <w:color w:val="212121"/>
          <w:szCs w:val="24"/>
        </w:rPr>
        <w:t>αλλά πιεστήκαμε</w:t>
      </w:r>
      <w:r>
        <w:rPr>
          <w:rFonts w:eastAsia="Times New Roman"/>
          <w:color w:val="212121"/>
          <w:szCs w:val="24"/>
        </w:rPr>
        <w:t>,</w:t>
      </w:r>
      <w:r w:rsidRPr="007D6D86">
        <w:rPr>
          <w:rFonts w:eastAsia="Times New Roman"/>
          <w:color w:val="212121"/>
          <w:szCs w:val="24"/>
        </w:rPr>
        <w:t xml:space="preserve"> </w:t>
      </w:r>
      <w:r>
        <w:rPr>
          <w:rFonts w:eastAsia="Times New Roman"/>
          <w:color w:val="212121"/>
          <w:szCs w:val="24"/>
        </w:rPr>
        <w:lastRenderedPageBreak/>
        <w:t>εκβιαστήκαμε στο</w:t>
      </w:r>
      <w:r w:rsidRPr="007D6D86">
        <w:rPr>
          <w:rFonts w:eastAsia="Times New Roman"/>
          <w:color w:val="212121"/>
          <w:szCs w:val="24"/>
        </w:rPr>
        <w:t xml:space="preserve"> τρίτο μνημόνιο και τότε κάναμε έναν συμβιβασμό</w:t>
      </w:r>
      <w:r>
        <w:rPr>
          <w:rFonts w:eastAsia="Times New Roman"/>
          <w:color w:val="212121"/>
          <w:szCs w:val="24"/>
        </w:rPr>
        <w:t>»</w:t>
      </w:r>
      <w:r>
        <w:rPr>
          <w:rFonts w:eastAsia="Times New Roman"/>
          <w:color w:val="212121"/>
          <w:szCs w:val="24"/>
        </w:rPr>
        <w:t>. Μ</w:t>
      </w:r>
      <w:r w:rsidRPr="007D6D86">
        <w:rPr>
          <w:rFonts w:eastAsia="Times New Roman"/>
          <w:color w:val="212121"/>
          <w:szCs w:val="24"/>
        </w:rPr>
        <w:t>άλιστα</w:t>
      </w:r>
      <w:r>
        <w:rPr>
          <w:rFonts w:eastAsia="Times New Roman"/>
          <w:color w:val="212121"/>
          <w:szCs w:val="24"/>
        </w:rPr>
        <w:t>!</w:t>
      </w:r>
    </w:p>
    <w:p w14:paraId="1123F05A" w14:textId="77777777" w:rsidR="00A4113B" w:rsidRDefault="00FE19D4">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Να θυμίσω εδώ ότι το τρίτο μνημόνιο το ψηφίσατε όλοι μαζί και προβλέπεται μέσα η κατάργηση του μειωμένου ΦΠΑ. Γιατί; Όπως είπατε στην </w:t>
      </w:r>
      <w:r>
        <w:rPr>
          <w:rFonts w:eastAsia="Times New Roman"/>
          <w:color w:val="000000"/>
          <w:szCs w:val="24"/>
          <w:shd w:val="clear" w:color="auto" w:fill="FFFFFF"/>
        </w:rPr>
        <w:t>ε</w:t>
      </w:r>
      <w:r>
        <w:rPr>
          <w:rFonts w:eastAsia="Times New Roman"/>
          <w:color w:val="000000"/>
          <w:szCs w:val="24"/>
          <w:shd w:val="clear" w:color="auto" w:fill="FFFFFF"/>
        </w:rPr>
        <w:t xml:space="preserve">πιτροπή, που το λέτε μάλιστα σε κάθε ευκαιρία και για κάθε πρόβλημα, ψηφίσατε το τρίτο μνημόνιο γιατί εσείς </w:t>
      </w:r>
      <w:r>
        <w:rPr>
          <w:rFonts w:eastAsia="Times New Roman"/>
          <w:color w:val="000000"/>
          <w:szCs w:val="24"/>
          <w:shd w:val="clear" w:color="auto" w:fill="FFFFFF"/>
        </w:rPr>
        <w:t>θέλατε το μείζον, δηλαδή να «μείνουμε Ευρώπη». Για εσάς αυτό ήταν το μείζον. Μένετε, λοιπόν, Ευρώπη. Σωστά;</w:t>
      </w:r>
    </w:p>
    <w:p w14:paraId="1123F05B" w14:textId="77777777" w:rsidR="00A4113B" w:rsidRDefault="00FE19D4">
      <w:pPr>
        <w:spacing w:line="600" w:lineRule="auto"/>
        <w:ind w:firstLine="720"/>
        <w:contextualSpacing/>
        <w:jc w:val="both"/>
        <w:rPr>
          <w:rFonts w:eastAsia="Times New Roman"/>
          <w:color w:val="000000"/>
          <w:szCs w:val="24"/>
          <w:shd w:val="clear" w:color="auto" w:fill="FFFFFF"/>
        </w:rPr>
      </w:pPr>
      <w:r w:rsidRPr="005D3722">
        <w:rPr>
          <w:rFonts w:eastAsia="Times New Roman"/>
          <w:b/>
          <w:color w:val="000000"/>
          <w:szCs w:val="24"/>
          <w:shd w:val="clear" w:color="auto" w:fill="FFFFFF"/>
        </w:rPr>
        <w:t>ΧΑΡΑΛΑΜΠΟΣ ΑΘΑΝΑΣΙΟΥ:</w:t>
      </w:r>
      <w:r>
        <w:rPr>
          <w:rFonts w:eastAsia="Times New Roman"/>
          <w:color w:val="000000"/>
          <w:szCs w:val="24"/>
          <w:shd w:val="clear" w:color="auto" w:fill="FFFFFF"/>
        </w:rPr>
        <w:t xml:space="preserve"> Πείτε, όμως, ότι μπήκε σε μία παράγραφο.</w:t>
      </w:r>
    </w:p>
    <w:p w14:paraId="1123F05C" w14:textId="77777777" w:rsidR="00A4113B" w:rsidRDefault="00FE19D4">
      <w:pPr>
        <w:spacing w:line="600" w:lineRule="auto"/>
        <w:ind w:firstLine="720"/>
        <w:contextualSpacing/>
        <w:jc w:val="both"/>
        <w:rPr>
          <w:rFonts w:eastAsia="Times New Roman"/>
          <w:color w:val="000000"/>
          <w:szCs w:val="24"/>
          <w:shd w:val="clear" w:color="auto" w:fill="FFFFFF"/>
        </w:rPr>
      </w:pPr>
      <w:r w:rsidRPr="005D3722">
        <w:rPr>
          <w:rFonts w:eastAsia="Times New Roman"/>
          <w:b/>
          <w:color w:val="000000"/>
          <w:szCs w:val="24"/>
          <w:shd w:val="clear" w:color="auto" w:fill="FFFFFF"/>
        </w:rPr>
        <w:t>ΑΘΑΝΑΣΙΟΣ ΒΑΡΔΑΛΗΣ:</w:t>
      </w:r>
      <w:r>
        <w:rPr>
          <w:rFonts w:eastAsia="Times New Roman"/>
          <w:color w:val="000000"/>
          <w:szCs w:val="24"/>
          <w:shd w:val="clear" w:color="auto" w:fill="FFFFFF"/>
        </w:rPr>
        <w:t xml:space="preserve"> Ναι, μπήκε σε μία παράγραφο, το ψηφίσατε, γιατί για εσάς κυριάρχη</w:t>
      </w:r>
      <w:r>
        <w:rPr>
          <w:rFonts w:eastAsia="Times New Roman"/>
          <w:color w:val="000000"/>
          <w:szCs w:val="24"/>
          <w:shd w:val="clear" w:color="auto" w:fill="FFFFFF"/>
        </w:rPr>
        <w:t>σε το μείζον. Δεν σας παραφράζω νομίζω.</w:t>
      </w:r>
    </w:p>
    <w:p w14:paraId="1123F05D" w14:textId="77777777" w:rsidR="00A4113B" w:rsidRDefault="00FE19D4">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Η αλήθεια είναι ότι πράγματι όλοι σας «μένετε Ευρώπη», χωρίς όμως να υπολογίζετε ότι κάποιοι άλλοι μένουν στα νησιά. Αυτή είναι η πραγματικότητα. Όμως ο μειωμένος συντελεστής σε όλα τα νησιά ήταν και είναι δίκαιο αίτ</w:t>
      </w:r>
      <w:r>
        <w:rPr>
          <w:rFonts w:eastAsia="Times New Roman"/>
          <w:color w:val="000000"/>
          <w:szCs w:val="24"/>
          <w:shd w:val="clear" w:color="auto" w:fill="FFFFFF"/>
        </w:rPr>
        <w:t xml:space="preserve">ημα. Όταν καθιερώθηκε, δεν υπήρχε το προσφυγικό. Τώρα λέτε ότι τελείωσαν τα μνημόνια και μπαίνουμε στην κανονικότητα. Έτσι δεν λέτε; Οι μειωμένοι </w:t>
      </w:r>
      <w:r>
        <w:rPr>
          <w:rFonts w:eastAsia="Times New Roman"/>
          <w:color w:val="000000"/>
          <w:szCs w:val="24"/>
          <w:shd w:val="clear" w:color="auto" w:fill="FFFFFF"/>
        </w:rPr>
        <w:lastRenderedPageBreak/>
        <w:t>συντελεστές ΦΠΑ στα νησιά είναι ένα μέτρο μείωσης των συνεπειών του μεγάλου μεταφορικού κόστους και άλλων δυσμ</w:t>
      </w:r>
      <w:r>
        <w:rPr>
          <w:rFonts w:eastAsia="Times New Roman"/>
          <w:color w:val="000000"/>
          <w:szCs w:val="24"/>
          <w:shd w:val="clear" w:color="auto" w:fill="FFFFFF"/>
        </w:rPr>
        <w:t>ενών παραγόντων που δυσκολεύουν τη ζωή των νησιωτών και, εάν πραγματικά θέλετε να αντισταθμιστούν οι συνέπειες που δυσκολεύουν τη ζωή των νησιωτών, σας καλούμε να κάνετε αποδεκτή την τροπολογία και να την ψηφίσετε όλοι σας. Αλλιώς και εδώ αποδεικνύεται περ</w:t>
      </w:r>
      <w:r>
        <w:rPr>
          <w:rFonts w:eastAsia="Times New Roman"/>
          <w:color w:val="000000"/>
          <w:szCs w:val="24"/>
          <w:shd w:val="clear" w:color="auto" w:fill="FFFFFF"/>
        </w:rPr>
        <w:t>ίτρανα ότι οι δεσμεύσεις που έχετε αναλάβει συνεχίζουν να υπάρχουν ανεξάρτητα από την τυπική λήξη των μνημονίων.</w:t>
      </w:r>
    </w:p>
    <w:p w14:paraId="1123F05E" w14:textId="77777777" w:rsidR="00A4113B" w:rsidRDefault="00FE19D4">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Με τη συγκεκριμένη, όμως, </w:t>
      </w:r>
      <w:r>
        <w:rPr>
          <w:rFonts w:eastAsia="Times New Roman"/>
          <w:color w:val="000000"/>
          <w:szCs w:val="24"/>
          <w:shd w:val="clear" w:color="auto" w:fill="FFFFFF"/>
        </w:rPr>
        <w:t>πράξη νομοθετικού περιεχομένου</w:t>
      </w:r>
      <w:r>
        <w:rPr>
          <w:rFonts w:eastAsia="Times New Roman"/>
          <w:color w:val="000000"/>
          <w:szCs w:val="24"/>
          <w:shd w:val="clear" w:color="auto" w:fill="FFFFFF"/>
        </w:rPr>
        <w:t xml:space="preserve"> υπάρχει και ένα άλλο ζήτημα. Προβλέπεται μεν η παράταση του μειωμένου ΦΠΑ στα πέντε νη</w:t>
      </w:r>
      <w:r>
        <w:rPr>
          <w:rFonts w:eastAsia="Times New Roman"/>
          <w:color w:val="000000"/>
          <w:szCs w:val="24"/>
          <w:shd w:val="clear" w:color="auto" w:fill="FFFFFF"/>
        </w:rPr>
        <w:t xml:space="preserve">σιά για ένα εξάμηνο κάθε φορά, ύστερα όμως από υπουργική απόφαση και με την πρόσθετη προϋπόθεση ότι ο μέσος αριθμός των φιλοξενούμενων στα </w:t>
      </w:r>
      <w:r>
        <w:rPr>
          <w:rFonts w:eastAsia="Times New Roman"/>
          <w:color w:val="000000"/>
          <w:szCs w:val="24"/>
          <w:shd w:val="clear" w:color="auto" w:fill="FFFFFF"/>
        </w:rPr>
        <w:t>κέντρα υποδοχής</w:t>
      </w:r>
      <w:r>
        <w:rPr>
          <w:rFonts w:eastAsia="Times New Roman"/>
          <w:color w:val="000000"/>
          <w:szCs w:val="24"/>
          <w:shd w:val="clear" w:color="auto" w:fill="FFFFFF"/>
        </w:rPr>
        <w:t xml:space="preserve"> και </w:t>
      </w:r>
      <w:r>
        <w:rPr>
          <w:rFonts w:eastAsia="Times New Roman"/>
          <w:color w:val="000000"/>
          <w:szCs w:val="24"/>
          <w:shd w:val="clear" w:color="auto" w:fill="FFFFFF"/>
        </w:rPr>
        <w:t>ταυτοποίησης</w:t>
      </w:r>
      <w:r>
        <w:rPr>
          <w:rFonts w:eastAsia="Times New Roman"/>
          <w:color w:val="000000"/>
          <w:szCs w:val="24"/>
          <w:shd w:val="clear" w:color="auto" w:fill="FFFFFF"/>
        </w:rPr>
        <w:t xml:space="preserve"> κάθε νησιού υπερβαίνει τη δυνατότητα φιλοξενίας ανά νησί. Δηλαδή</w:t>
      </w:r>
      <w:r>
        <w:rPr>
          <w:rFonts w:eastAsia="Times New Roman"/>
          <w:color w:val="000000"/>
          <w:szCs w:val="24"/>
          <w:shd w:val="clear" w:color="auto" w:fill="FFFFFF"/>
        </w:rPr>
        <w:t>,</w:t>
      </w:r>
      <w:r>
        <w:rPr>
          <w:rFonts w:eastAsia="Times New Roman"/>
          <w:color w:val="000000"/>
          <w:szCs w:val="24"/>
          <w:shd w:val="clear" w:color="auto" w:fill="FFFFFF"/>
        </w:rPr>
        <w:t xml:space="preserve"> στην πράξη τι λέτε</w:t>
      </w:r>
      <w:r>
        <w:rPr>
          <w:rFonts w:eastAsia="Times New Roman"/>
          <w:color w:val="000000"/>
          <w:szCs w:val="24"/>
          <w:shd w:val="clear" w:color="auto" w:fill="FFFFFF"/>
        </w:rPr>
        <w:t xml:space="preserve"> στους κατοίκους αυτών των νησιών; Αν θέλετε να συνεχιστούν οι μειωμένοι συντελεστές ΦΠΑ στο νησί σας -για τα πέντε νησιά μιλάμε- θα πρέπει να συμβιβαστείτε με την πραγματικότητα του </w:t>
      </w:r>
      <w:r>
        <w:rPr>
          <w:rFonts w:eastAsia="Times New Roman"/>
          <w:color w:val="000000"/>
          <w:szCs w:val="24"/>
          <w:shd w:val="clear" w:color="auto" w:fill="FFFFFF"/>
        </w:rPr>
        <w:lastRenderedPageBreak/>
        <w:t>διπλού εγκλωβισμού των προσφύγων και οικονομικών μεταναστών και μάλιστα ν</w:t>
      </w:r>
      <w:r>
        <w:rPr>
          <w:rFonts w:eastAsia="Times New Roman"/>
          <w:color w:val="000000"/>
          <w:szCs w:val="24"/>
          <w:shd w:val="clear" w:color="auto" w:fill="FFFFFF"/>
        </w:rPr>
        <w:t>α φιλοξενούνται περισσότεροι από τη δυνατότητα φιλοξενίας που έχουν οι αντίστοιχοι χώροι που υπάρχουν στο νησί σας.</w:t>
      </w:r>
    </w:p>
    <w:p w14:paraId="1123F05F" w14:textId="77777777" w:rsidR="00A4113B" w:rsidRDefault="00FE19D4">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Τέλος, όσον αφορά το μεταφορικό ισοδύναμο, είναι χωρίς αντίκρισμα γιατί σε κα</w:t>
      </w:r>
      <w:r>
        <w:rPr>
          <w:rFonts w:eastAsia="Times New Roman"/>
          <w:color w:val="000000"/>
          <w:szCs w:val="24"/>
          <w:shd w:val="clear" w:color="auto" w:fill="FFFFFF"/>
        </w:rPr>
        <w:t>μ</w:t>
      </w:r>
      <w:r>
        <w:rPr>
          <w:rFonts w:eastAsia="Times New Roman"/>
          <w:color w:val="000000"/>
          <w:szCs w:val="24"/>
          <w:shd w:val="clear" w:color="auto" w:fill="FFFFFF"/>
        </w:rPr>
        <w:t>μιά περίπτωση δεν αντισταθμίζει τις τεράστιες απώλειες που έχο</w:t>
      </w:r>
      <w:r>
        <w:rPr>
          <w:rFonts w:eastAsia="Times New Roman"/>
          <w:color w:val="000000"/>
          <w:szCs w:val="24"/>
          <w:shd w:val="clear" w:color="auto" w:fill="FFFFFF"/>
        </w:rPr>
        <w:t>υν οι κάτοικοι και οι επισκέπτες των νησιών. Δεν απαντά στην ανάγκη των νησιωτών και συνολικά του λαού για φθηνές, απρόσκοπτες, σύγχρονες ακτοπλοϊκές συγκοινωνίες όλες τις μέρες του χρόνου. Δεν καλύπτει πλήρως τις ανάγκες των ναυτεργατών για μόνιμη και στα</w:t>
      </w:r>
      <w:r>
        <w:rPr>
          <w:rFonts w:eastAsia="Times New Roman"/>
          <w:color w:val="000000"/>
          <w:szCs w:val="24"/>
          <w:shd w:val="clear" w:color="auto" w:fill="FFFFFF"/>
        </w:rPr>
        <w:t>θερή δουλειά με ασφαλιστικά δικαιώματα και αναγκαίες οργανικές συνθέσεις.</w:t>
      </w:r>
    </w:p>
    <w:p w14:paraId="1123F060" w14:textId="77777777" w:rsidR="00A4113B" w:rsidRDefault="00FE19D4">
      <w:pPr>
        <w:spacing w:line="600" w:lineRule="auto"/>
        <w:ind w:firstLine="720"/>
        <w:contextualSpacing/>
        <w:jc w:val="both"/>
        <w:rPr>
          <w:rFonts w:eastAsia="Times New Roman"/>
          <w:color w:val="000000"/>
          <w:szCs w:val="24"/>
          <w:shd w:val="clear" w:color="auto" w:fill="FFFFFF"/>
        </w:rPr>
      </w:pPr>
      <w:r w:rsidRPr="005D3722">
        <w:rPr>
          <w:rFonts w:eastAsia="Times New Roman"/>
          <w:color w:val="000000"/>
          <w:szCs w:val="24"/>
          <w:shd w:val="clear" w:color="auto" w:fill="FFFFFF"/>
        </w:rPr>
        <w:t>(</w:t>
      </w:r>
      <w:r>
        <w:rPr>
          <w:rFonts w:eastAsia="Times New Roman"/>
          <w:color w:val="000000"/>
          <w:szCs w:val="24"/>
          <w:shd w:val="clear" w:color="auto" w:fill="FFFFFF"/>
        </w:rPr>
        <w:t>Στο σημείο αυτό κτυπάει το κουδούνι λήξεως του χρόνου ομιλίας του κυρίου Βουλευτ</w:t>
      </w:r>
      <w:r>
        <w:rPr>
          <w:rFonts w:eastAsia="Times New Roman"/>
          <w:color w:val="000000"/>
          <w:szCs w:val="24"/>
          <w:shd w:val="clear" w:color="auto" w:fill="FFFFFF"/>
        </w:rPr>
        <w:t>ή</w:t>
      </w:r>
      <w:r>
        <w:rPr>
          <w:rFonts w:eastAsia="Times New Roman"/>
          <w:color w:val="000000"/>
          <w:szCs w:val="24"/>
          <w:shd w:val="clear" w:color="auto" w:fill="FFFFFF"/>
        </w:rPr>
        <w:t>)</w:t>
      </w:r>
    </w:p>
    <w:p w14:paraId="1123F061" w14:textId="77777777" w:rsidR="00A4113B" w:rsidRDefault="00FE19D4">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Σε μισό λεπτό τελειώνω, κύριε Πρόεδρε.</w:t>
      </w:r>
    </w:p>
    <w:p w14:paraId="1123F062" w14:textId="77777777" w:rsidR="00A4113B" w:rsidRDefault="00FE19D4">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Με βάση όλα τα παραπάνω αλλά και την ανάγκη, έστω και με αυ</w:t>
      </w:r>
      <w:r>
        <w:rPr>
          <w:rFonts w:eastAsia="Times New Roman"/>
          <w:color w:val="000000"/>
          <w:szCs w:val="24"/>
          <w:shd w:val="clear" w:color="auto" w:fill="FFFFFF"/>
        </w:rPr>
        <w:t xml:space="preserve">τά τα λίγα, για το περιορισμένο χρονικό διάστημα, που αντιμετωπίζονται με την </w:t>
      </w:r>
      <w:r>
        <w:rPr>
          <w:rFonts w:eastAsia="Times New Roman"/>
          <w:color w:val="000000"/>
          <w:szCs w:val="24"/>
          <w:shd w:val="clear" w:color="auto" w:fill="FFFFFF"/>
        </w:rPr>
        <w:t>πράξη νομοθετικού περιεχομένου</w:t>
      </w:r>
      <w:r>
        <w:rPr>
          <w:rFonts w:eastAsia="Times New Roman"/>
          <w:color w:val="000000"/>
          <w:szCs w:val="24"/>
          <w:shd w:val="clear" w:color="auto" w:fill="FFFFFF"/>
        </w:rPr>
        <w:t>, εμείς θα ψηφίσουμε «</w:t>
      </w:r>
      <w:r>
        <w:rPr>
          <w:rFonts w:eastAsia="Times New Roman"/>
          <w:color w:val="000000"/>
          <w:szCs w:val="24"/>
          <w:shd w:val="clear" w:color="auto" w:fill="FFFFFF"/>
        </w:rPr>
        <w:t>παρών</w:t>
      </w:r>
      <w:r>
        <w:rPr>
          <w:rFonts w:eastAsia="Times New Roman"/>
          <w:color w:val="000000"/>
          <w:szCs w:val="24"/>
          <w:shd w:val="clear" w:color="auto" w:fill="FFFFFF"/>
        </w:rPr>
        <w:t xml:space="preserve">», καλώντας τους εργαζόμενους, τον λαό </w:t>
      </w:r>
      <w:r>
        <w:rPr>
          <w:rFonts w:eastAsia="Times New Roman"/>
          <w:color w:val="000000"/>
          <w:szCs w:val="24"/>
          <w:shd w:val="clear" w:color="auto" w:fill="FFFFFF"/>
        </w:rPr>
        <w:lastRenderedPageBreak/>
        <w:t>να μην εφησυχάζουν, να αγωνιστούν, βάζοντας μπροστά τα δικά τους συμφέροντα.</w:t>
      </w:r>
    </w:p>
    <w:p w14:paraId="1123F063" w14:textId="77777777" w:rsidR="00A4113B" w:rsidRDefault="00FE19D4">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Ευχαρ</w:t>
      </w:r>
      <w:r>
        <w:rPr>
          <w:rFonts w:eastAsia="Times New Roman"/>
          <w:color w:val="000000"/>
          <w:szCs w:val="24"/>
          <w:shd w:val="clear" w:color="auto" w:fill="FFFFFF"/>
        </w:rPr>
        <w:t>ιστώ.</w:t>
      </w:r>
    </w:p>
    <w:p w14:paraId="1123F064" w14:textId="77777777" w:rsidR="00A4113B" w:rsidRDefault="00FE19D4">
      <w:pPr>
        <w:spacing w:line="600" w:lineRule="auto"/>
        <w:ind w:firstLine="720"/>
        <w:contextualSpacing/>
        <w:jc w:val="both"/>
        <w:rPr>
          <w:rFonts w:eastAsia="Times New Roman"/>
          <w:color w:val="000000"/>
          <w:szCs w:val="24"/>
          <w:shd w:val="clear" w:color="auto" w:fill="FFFFFF"/>
        </w:rPr>
      </w:pPr>
      <w:r w:rsidRPr="005D3722">
        <w:rPr>
          <w:rFonts w:eastAsia="Times New Roman"/>
          <w:b/>
          <w:color w:val="000000"/>
          <w:szCs w:val="24"/>
          <w:shd w:val="clear" w:color="auto" w:fill="FFFFFF"/>
        </w:rPr>
        <w:t>ΠΡΟΕΔΡΕΥΩΝ (Νικήτας Κακλαμάνης):</w:t>
      </w:r>
      <w:r>
        <w:rPr>
          <w:rFonts w:eastAsia="Times New Roman"/>
          <w:color w:val="000000"/>
          <w:szCs w:val="24"/>
          <w:shd w:val="clear" w:color="auto" w:fill="FFFFFF"/>
        </w:rPr>
        <w:t xml:space="preserve"> Συνεχίζουμε με τον ειδικό αγορητή από τους Ανεξάρτητους Έλληνες, τον συνάδελφο κ. Κωνσταντίνο </w:t>
      </w:r>
      <w:proofErr w:type="spellStart"/>
      <w:r>
        <w:rPr>
          <w:rFonts w:eastAsia="Times New Roman"/>
          <w:color w:val="000000"/>
          <w:szCs w:val="24"/>
          <w:shd w:val="clear" w:color="auto" w:fill="FFFFFF"/>
        </w:rPr>
        <w:t>Κατσίκη</w:t>
      </w:r>
      <w:proofErr w:type="spellEnd"/>
      <w:r>
        <w:rPr>
          <w:rFonts w:eastAsia="Times New Roman"/>
          <w:color w:val="000000"/>
          <w:szCs w:val="24"/>
          <w:shd w:val="clear" w:color="auto" w:fill="FFFFFF"/>
        </w:rPr>
        <w:t>.</w:t>
      </w:r>
    </w:p>
    <w:p w14:paraId="1123F065" w14:textId="77777777" w:rsidR="00A4113B" w:rsidRDefault="00FE19D4">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Κύριε </w:t>
      </w:r>
      <w:proofErr w:type="spellStart"/>
      <w:r>
        <w:rPr>
          <w:rFonts w:eastAsia="Times New Roman"/>
          <w:color w:val="000000"/>
          <w:szCs w:val="24"/>
          <w:shd w:val="clear" w:color="auto" w:fill="FFFFFF"/>
        </w:rPr>
        <w:t>Κατσίκη</w:t>
      </w:r>
      <w:proofErr w:type="spellEnd"/>
      <w:r>
        <w:rPr>
          <w:rFonts w:eastAsia="Times New Roman"/>
          <w:color w:val="000000"/>
          <w:szCs w:val="24"/>
          <w:shd w:val="clear" w:color="auto" w:fill="FFFFFF"/>
        </w:rPr>
        <w:t>, έχετε τον λόγο.</w:t>
      </w:r>
    </w:p>
    <w:p w14:paraId="1123F066" w14:textId="77777777" w:rsidR="00A4113B" w:rsidRDefault="00FE19D4">
      <w:pPr>
        <w:spacing w:line="600" w:lineRule="auto"/>
        <w:ind w:firstLine="720"/>
        <w:contextualSpacing/>
        <w:jc w:val="both"/>
        <w:rPr>
          <w:rFonts w:eastAsia="Times New Roman"/>
          <w:color w:val="000000"/>
          <w:szCs w:val="24"/>
          <w:shd w:val="clear" w:color="auto" w:fill="FFFFFF"/>
        </w:rPr>
      </w:pPr>
      <w:r w:rsidRPr="005D3722">
        <w:rPr>
          <w:rFonts w:eastAsia="Times New Roman"/>
          <w:b/>
          <w:color w:val="000000"/>
          <w:szCs w:val="24"/>
          <w:shd w:val="clear" w:color="auto" w:fill="FFFFFF"/>
        </w:rPr>
        <w:t xml:space="preserve">ΚΩΝΣΤΑΝΤΙΝΟΣ ΚΑΤΣΙΚΗΣ: </w:t>
      </w:r>
      <w:r>
        <w:rPr>
          <w:rFonts w:eastAsia="Times New Roman"/>
          <w:color w:val="000000"/>
          <w:szCs w:val="24"/>
          <w:shd w:val="clear" w:color="auto" w:fill="FFFFFF"/>
        </w:rPr>
        <w:t>Ευχαριστώ, κύριε Πρόεδρε.</w:t>
      </w:r>
    </w:p>
    <w:p w14:paraId="1123F067" w14:textId="77777777" w:rsidR="00A4113B" w:rsidRDefault="00FE19D4">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Κύριοι συνάδελφοι, ψηφίζουμε σήμερ</w:t>
      </w:r>
      <w:r>
        <w:rPr>
          <w:rFonts w:eastAsia="Times New Roman"/>
          <w:color w:val="000000"/>
          <w:szCs w:val="24"/>
          <w:shd w:val="clear" w:color="auto" w:fill="FFFFFF"/>
        </w:rPr>
        <w:t xml:space="preserve">α την </w:t>
      </w:r>
      <w:r>
        <w:rPr>
          <w:rFonts w:eastAsia="Times New Roman"/>
          <w:color w:val="000000"/>
          <w:szCs w:val="24"/>
          <w:shd w:val="clear" w:color="auto" w:fill="FFFFFF"/>
        </w:rPr>
        <w:t>πράξη νομοθετικού περιεχομένου</w:t>
      </w:r>
      <w:r>
        <w:rPr>
          <w:rFonts w:eastAsia="Times New Roman"/>
          <w:color w:val="000000"/>
          <w:szCs w:val="24"/>
          <w:shd w:val="clear" w:color="auto" w:fill="FFFFFF"/>
        </w:rPr>
        <w:t xml:space="preserve"> της 3</w:t>
      </w:r>
      <w:r w:rsidRPr="00165207">
        <w:rPr>
          <w:rFonts w:eastAsia="Times New Roman"/>
          <w:color w:val="000000"/>
          <w:szCs w:val="24"/>
          <w:shd w:val="clear" w:color="auto" w:fill="FFFFFF"/>
        </w:rPr>
        <w:t>1</w:t>
      </w:r>
      <w:r w:rsidRPr="001E7997">
        <w:rPr>
          <w:rFonts w:eastAsia="Times New Roman"/>
          <w:color w:val="000000"/>
          <w:szCs w:val="24"/>
          <w:shd w:val="clear" w:color="auto" w:fill="FFFFFF"/>
          <w:vertAlign w:val="superscript"/>
        </w:rPr>
        <w:t>ης</w:t>
      </w:r>
      <w:r>
        <w:rPr>
          <w:rFonts w:eastAsia="Times New Roman"/>
          <w:color w:val="000000"/>
          <w:szCs w:val="24"/>
          <w:shd w:val="clear" w:color="auto" w:fill="FFFFFF"/>
        </w:rPr>
        <w:t xml:space="preserve"> Δεκεμβρίου 2018, μέσω της οποίας κατ’ αρχάς προστατεύονται τα υπερχρεωμένα νοικοκυριά που δεν κατόρθωσαν να ξεπεράσουν τα απανωτά πλήγματα που δέχθηκαν κατά τη διάρκεια της πολύπλευρης οικονομικής κρίσης.</w:t>
      </w:r>
    </w:p>
    <w:p w14:paraId="1123F068" w14:textId="77777777" w:rsidR="00A4113B" w:rsidRDefault="00FE19D4">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Επιπλέον, μέσω της εν λόγω </w:t>
      </w:r>
      <w:r>
        <w:rPr>
          <w:rFonts w:eastAsia="Times New Roman"/>
          <w:color w:val="000000"/>
          <w:szCs w:val="24"/>
          <w:shd w:val="clear" w:color="auto" w:fill="FFFFFF"/>
        </w:rPr>
        <w:t>πράξεως νομοθετικού περιεχομένου</w:t>
      </w:r>
      <w:r>
        <w:rPr>
          <w:rFonts w:eastAsia="Times New Roman"/>
          <w:color w:val="000000"/>
          <w:szCs w:val="24"/>
          <w:shd w:val="clear" w:color="auto" w:fill="FFFFFF"/>
        </w:rPr>
        <w:t xml:space="preserve"> προστατεύεται και το καθεστώς φορολογικής ελάφρυνσης των νησιών που φιλοξενούν πρόσφυγες και μετανά</w:t>
      </w:r>
      <w:r>
        <w:rPr>
          <w:rFonts w:eastAsia="Times New Roman"/>
          <w:color w:val="000000"/>
          <w:szCs w:val="24"/>
          <w:shd w:val="clear" w:color="auto" w:fill="FFFFFF"/>
        </w:rPr>
        <w:lastRenderedPageBreak/>
        <w:t>στες, ενώ επεκτείνεται και η εφαρμογή του μεταφορικού ισοδυνάμου στο νησί του Αγίου Ευστρατίου, έ</w:t>
      </w:r>
      <w:r>
        <w:rPr>
          <w:rFonts w:eastAsia="Times New Roman"/>
          <w:color w:val="000000"/>
          <w:szCs w:val="24"/>
          <w:shd w:val="clear" w:color="auto" w:fill="FFFFFF"/>
        </w:rPr>
        <w:t xml:space="preserve">να μικρό μεν νησάκι, μόλις δεκαοκτώ ναυτικά μίλια μακριά από τη Λήμνο, με μεγάλη ωστόσο σημασία, τόσο πολιτική όσο και </w:t>
      </w:r>
      <w:proofErr w:type="spellStart"/>
      <w:r>
        <w:rPr>
          <w:rFonts w:eastAsia="Times New Roman"/>
          <w:color w:val="000000"/>
          <w:szCs w:val="24"/>
          <w:shd w:val="clear" w:color="auto" w:fill="FFFFFF"/>
        </w:rPr>
        <w:t>γεωστρατηγική</w:t>
      </w:r>
      <w:proofErr w:type="spellEnd"/>
      <w:r>
        <w:rPr>
          <w:rFonts w:eastAsia="Times New Roman"/>
          <w:color w:val="000000"/>
          <w:szCs w:val="24"/>
          <w:shd w:val="clear" w:color="auto" w:fill="FFFFFF"/>
        </w:rPr>
        <w:t>.</w:t>
      </w:r>
    </w:p>
    <w:p w14:paraId="1123F069" w14:textId="77777777" w:rsidR="00A4113B" w:rsidRDefault="00FE19D4">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Αναφορικά με τις τρεις αυτές επιμέρους ρυθμίσεις</w:t>
      </w:r>
      <w:r>
        <w:rPr>
          <w:rFonts w:eastAsia="Times New Roman"/>
          <w:color w:val="000000"/>
          <w:szCs w:val="24"/>
          <w:shd w:val="clear" w:color="auto" w:fill="FFFFFF"/>
        </w:rPr>
        <w:t>,</w:t>
      </w:r>
      <w:r>
        <w:rPr>
          <w:rFonts w:eastAsia="Times New Roman"/>
          <w:color w:val="000000"/>
          <w:szCs w:val="24"/>
          <w:shd w:val="clear" w:color="auto" w:fill="FFFFFF"/>
        </w:rPr>
        <w:t xml:space="preserve"> που περιλαμβάνονται στο ένα και μοναδικό άρθρο του σχεδίου νόμου του Υπο</w:t>
      </w:r>
      <w:r>
        <w:rPr>
          <w:rFonts w:eastAsia="Times New Roman"/>
          <w:color w:val="000000"/>
          <w:szCs w:val="24"/>
          <w:shd w:val="clear" w:color="auto" w:fill="FFFFFF"/>
        </w:rPr>
        <w:t xml:space="preserve">υργείου Οικονομίας και Ανάπτυξης, θα ήθελα να σταθώ στη θετική στάση της πλειοψηφίας των κομμάτων του Κοινοβουλίου, όπως αυτή διατυπώθηκε κατά την κοινή συνεδρίαση των αρμοδίων </w:t>
      </w:r>
      <w:r>
        <w:rPr>
          <w:rFonts w:eastAsia="Times New Roman"/>
          <w:color w:val="000000"/>
          <w:szCs w:val="24"/>
          <w:shd w:val="clear" w:color="auto" w:fill="FFFFFF"/>
        </w:rPr>
        <w:t>ε</w:t>
      </w:r>
      <w:r>
        <w:rPr>
          <w:rFonts w:eastAsia="Times New Roman"/>
          <w:color w:val="000000"/>
          <w:szCs w:val="24"/>
          <w:shd w:val="clear" w:color="auto" w:fill="FFFFFF"/>
        </w:rPr>
        <w:t>πιτροπών πριν από μία εβδομάδα περίπου.</w:t>
      </w:r>
    </w:p>
    <w:p w14:paraId="1123F06A"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τονίσω πως οφείλουμε όλοι </w:t>
      </w:r>
      <w:r>
        <w:rPr>
          <w:rFonts w:eastAsia="Times New Roman" w:cs="Times New Roman"/>
          <w:szCs w:val="24"/>
        </w:rPr>
        <w:t>μας να στηρίζουμε ανάλογες νομοθετικές προτάσεις που λειτουργούν υπέρ μιας δικαιότερης κοινωνικής πολιτικής. Πρόκειται για νομοθετικές πρωτοβουλίες, οι οποίες ακόμη κι αν δεν λαμβάνονται με την επιθυμητή ταχύτητα ή δεν έχουν το επιθυμητό εύρος εφαρμογής, γ</w:t>
      </w:r>
      <w:r>
        <w:rPr>
          <w:rFonts w:eastAsia="Times New Roman" w:cs="Times New Roman"/>
          <w:szCs w:val="24"/>
        </w:rPr>
        <w:t>ια να είμαστε ειλικρινείς, κινούνται όμως σε θετική κατεύθυνση. Αυτό, επομένως, πρέπει να το αναγνωρίζουμε.</w:t>
      </w:r>
    </w:p>
    <w:p w14:paraId="1123F06B"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lastRenderedPageBreak/>
        <w:t>Οι Ανεξάρτητοι Έλληνες, εξάλλου, όπως έχω ήδη δηλώσει από αυτό το Βήμα ουκ ολίγες φορές εγώ ο ίδιος, παραμένουμε σταθεροί στη θέση μας και στηρίζουμ</w:t>
      </w:r>
      <w:r>
        <w:rPr>
          <w:rFonts w:eastAsia="Times New Roman" w:cs="Times New Roman"/>
          <w:szCs w:val="24"/>
        </w:rPr>
        <w:t>ε όλες εκείνες τις νομοθετικές πρωτοβουλίες, οι οποίες κρίνουμε πως λαμβάνονται προς όφελος των πολιτών την εκάστοτε χρονική στιγμή.</w:t>
      </w:r>
    </w:p>
    <w:p w14:paraId="1123F06C"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Οι σημερινές ρυθμίσεις του παρόντος σχεδίου νόμου κρίνουμε πως πληρούν αυτά τα κριτήρια. Τόσο η εξάμηνη επέκταση του καθεστ</w:t>
      </w:r>
      <w:r>
        <w:rPr>
          <w:rFonts w:eastAsia="Times New Roman" w:cs="Times New Roman"/>
          <w:szCs w:val="24"/>
        </w:rPr>
        <w:t xml:space="preserve">ώτος μειωμένου ΦΠΑ για τα πέντε νησιά, όσο και η συμπερίληψη του </w:t>
      </w:r>
      <w:proofErr w:type="spellStart"/>
      <w:r>
        <w:rPr>
          <w:rFonts w:eastAsia="Times New Roman" w:cs="Times New Roman"/>
          <w:szCs w:val="24"/>
        </w:rPr>
        <w:t>Άη</w:t>
      </w:r>
      <w:proofErr w:type="spellEnd"/>
      <w:r>
        <w:rPr>
          <w:rFonts w:eastAsia="Times New Roman" w:cs="Times New Roman"/>
          <w:szCs w:val="24"/>
        </w:rPr>
        <w:t xml:space="preserve"> </w:t>
      </w:r>
      <w:proofErr w:type="spellStart"/>
      <w:r>
        <w:rPr>
          <w:rFonts w:eastAsia="Times New Roman" w:cs="Times New Roman"/>
          <w:szCs w:val="24"/>
        </w:rPr>
        <w:t>Στράτη</w:t>
      </w:r>
      <w:proofErr w:type="spellEnd"/>
      <w:r>
        <w:rPr>
          <w:rFonts w:eastAsia="Times New Roman" w:cs="Times New Roman"/>
          <w:szCs w:val="24"/>
        </w:rPr>
        <w:t xml:space="preserve"> στην εφαρμογή του </w:t>
      </w:r>
      <w:r>
        <w:rPr>
          <w:rFonts w:eastAsia="Times New Roman" w:cs="Times New Roman"/>
          <w:szCs w:val="24"/>
        </w:rPr>
        <w:t>μεταφορικού ισοδύναμου</w:t>
      </w:r>
      <w:r>
        <w:rPr>
          <w:rFonts w:eastAsia="Times New Roman" w:cs="Times New Roman"/>
          <w:szCs w:val="24"/>
        </w:rPr>
        <w:t>, καθώς και η παράταση της προστασίας της πρώτης κατοικίας των υπερχρεωμένων νοικοκυριών, θεωρούμε πως είναι μέτρα αναγκαία αλλά και επιβεβλη</w:t>
      </w:r>
      <w:r>
        <w:rPr>
          <w:rFonts w:eastAsia="Times New Roman" w:cs="Times New Roman"/>
          <w:szCs w:val="24"/>
        </w:rPr>
        <w:t xml:space="preserve">μένα, ακόμα κι αν η παράταση που προβλέπεται είναι προσωρινή και δεν επιλύει οριστικά τα υπάρχοντα προβλήματα. Τουλάχιστον μέχρις ότου η </w:t>
      </w:r>
      <w:r>
        <w:rPr>
          <w:rFonts w:eastAsia="Times New Roman" w:cs="Times New Roman"/>
          <w:szCs w:val="24"/>
        </w:rPr>
        <w:t>π</w:t>
      </w:r>
      <w:r>
        <w:rPr>
          <w:rFonts w:eastAsia="Times New Roman" w:cs="Times New Roman"/>
          <w:szCs w:val="24"/>
        </w:rPr>
        <w:t>ολιτεία προβεί στη λήψη μέτρων</w:t>
      </w:r>
      <w:r>
        <w:rPr>
          <w:rFonts w:eastAsia="Times New Roman" w:cs="Times New Roman"/>
          <w:szCs w:val="24"/>
        </w:rPr>
        <w:t>,</w:t>
      </w:r>
      <w:r>
        <w:rPr>
          <w:rFonts w:eastAsia="Times New Roman" w:cs="Times New Roman"/>
          <w:szCs w:val="24"/>
        </w:rPr>
        <w:t xml:space="preserve"> που θα διευθετήσουν οριστικά μια σειρά ζητημάτων που έχουν αποτελέσει βραχνά στην καθη</w:t>
      </w:r>
      <w:r>
        <w:rPr>
          <w:rFonts w:eastAsia="Times New Roman" w:cs="Times New Roman"/>
          <w:szCs w:val="24"/>
        </w:rPr>
        <w:t xml:space="preserve">μερινότητα του πολίτη, πιστεύω πως έστω και με τις προσωρινές λύσεις που προσφέρει το παρόν σχέδιο νόμου δίδεται μια ανάσα σε εκείνες τις Ελληνίδες και εκείνους τους Έλληνες </w:t>
      </w:r>
      <w:r>
        <w:rPr>
          <w:rFonts w:eastAsia="Times New Roman" w:cs="Times New Roman"/>
          <w:szCs w:val="24"/>
        </w:rPr>
        <w:lastRenderedPageBreak/>
        <w:t>που πασχίζουν να φέρουν εις πέρας τις υποχρεώσεις τους και αγωνιούν για το αύριο.</w:t>
      </w:r>
    </w:p>
    <w:p w14:paraId="1123F06D"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Εγώ, λοιπόν, δεν πρόκειται να συνταχθώ με τακτικές σκοπιμότητας. Δεν πρόκειται να συμφωνήσω με πολιτικές στείρας αντιπαράθεσης και δεν θα ακολουθήσω λογικές άρνησης επί των πάντων, χωρίς μάλιστα ουσιαστική αντιπρόταση υπό την τρέχουσα συγκυρία. Η υποστήριξ</w:t>
      </w:r>
      <w:r>
        <w:rPr>
          <w:rFonts w:eastAsia="Times New Roman" w:cs="Times New Roman"/>
          <w:szCs w:val="24"/>
        </w:rPr>
        <w:t xml:space="preserve">η, επομένως, από μέρους μας του σημερινού σχεδίου νόμου του Υπουργείου Οικονομίας και Ανάπτυξης, με το οποίο και κυρώνεται η </w:t>
      </w:r>
      <w:r>
        <w:rPr>
          <w:rFonts w:eastAsia="Times New Roman" w:cs="Times New Roman"/>
          <w:szCs w:val="24"/>
        </w:rPr>
        <w:t>πράξη νομοθετικού περιεχομένου</w:t>
      </w:r>
      <w:r>
        <w:rPr>
          <w:rFonts w:eastAsia="Times New Roman" w:cs="Times New Roman"/>
          <w:szCs w:val="24"/>
        </w:rPr>
        <w:t xml:space="preserve"> για την πρόταση του νόμου Κατσέλη, την παράταση εφαρμογής των μειωμένων συντελεστών ΦΠΑ στα νησιά κα</w:t>
      </w:r>
      <w:r>
        <w:rPr>
          <w:rFonts w:eastAsia="Times New Roman" w:cs="Times New Roman"/>
          <w:szCs w:val="24"/>
        </w:rPr>
        <w:t xml:space="preserve">ι την επέκταση του </w:t>
      </w:r>
      <w:r>
        <w:rPr>
          <w:rFonts w:eastAsia="Times New Roman" w:cs="Times New Roman"/>
          <w:szCs w:val="24"/>
        </w:rPr>
        <w:t>μεταφορικού ισοδυνάμου</w:t>
      </w:r>
      <w:r>
        <w:rPr>
          <w:rFonts w:eastAsia="Times New Roman" w:cs="Times New Roman"/>
          <w:szCs w:val="24"/>
        </w:rPr>
        <w:t>, είναι για τους Ανεξάρτητους Έλληνες μια πολιτική απόφαση αυτονόητη και κοινωνικά δίκαιη. Βεβαίως, αποδεικνύει για μια ακόμα φορά πως πρόθεσή μας δεν υπήρξε ποτέ η αμετροεπής και ατελέσφορη κριτική.</w:t>
      </w:r>
    </w:p>
    <w:p w14:paraId="1123F06E"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Επειδή, μάλιστα</w:t>
      </w:r>
      <w:r>
        <w:rPr>
          <w:rFonts w:eastAsia="Times New Roman" w:cs="Times New Roman"/>
          <w:szCs w:val="24"/>
        </w:rPr>
        <w:t xml:space="preserve">, κύριοι συνάδελφοι, οι Ανεξάρτητοι Έλληνες μέχρι πρότινος συγκυβερνούσαν με τον ΣΥΡΙΖΑ και </w:t>
      </w:r>
      <w:proofErr w:type="spellStart"/>
      <w:r>
        <w:rPr>
          <w:rFonts w:eastAsia="Times New Roman" w:cs="Times New Roman"/>
          <w:szCs w:val="24"/>
        </w:rPr>
        <w:t>συνδιαμόρφωναν</w:t>
      </w:r>
      <w:proofErr w:type="spellEnd"/>
      <w:r>
        <w:rPr>
          <w:rFonts w:eastAsia="Times New Roman" w:cs="Times New Roman"/>
          <w:szCs w:val="24"/>
        </w:rPr>
        <w:t xml:space="preserve"> κοινή πολιτική αντιμετώπισης των επιβεβλημένων </w:t>
      </w:r>
      <w:r>
        <w:rPr>
          <w:rFonts w:eastAsia="Times New Roman" w:cs="Times New Roman"/>
          <w:szCs w:val="24"/>
        </w:rPr>
        <w:lastRenderedPageBreak/>
        <w:t xml:space="preserve">κανόνων των δανειστών μας και της </w:t>
      </w:r>
      <w:r>
        <w:rPr>
          <w:rFonts w:eastAsia="Times New Roman" w:cs="Times New Roman"/>
          <w:szCs w:val="24"/>
        </w:rPr>
        <w:t>τ</w:t>
      </w:r>
      <w:r>
        <w:rPr>
          <w:rFonts w:eastAsia="Times New Roman" w:cs="Times New Roman"/>
          <w:szCs w:val="24"/>
        </w:rPr>
        <w:t>ρόικας, θέλω να αποκαταστήσω σε κάποια σημεία την αλήθεια, αναφορικ</w:t>
      </w:r>
      <w:r>
        <w:rPr>
          <w:rFonts w:eastAsia="Times New Roman" w:cs="Times New Roman"/>
          <w:szCs w:val="24"/>
        </w:rPr>
        <w:t xml:space="preserve">ά με την ευθύνη της κατάργησης της μείωσης συντελεστή του ΦΠΑ στα νησιά. </w:t>
      </w:r>
    </w:p>
    <w:p w14:paraId="1123F06F"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σας πω ότι αν πραγματικά θέλετε να μη διαστρεβλώνουμε την πραγματικότητα, θα πρέπει να μοιραστούμε όλοι μαζί αυτή την ευθύνη, η οποία ίσως βαρύνει περισσότερο εσάς, τους </w:t>
      </w:r>
      <w:r>
        <w:rPr>
          <w:rFonts w:eastAsia="Times New Roman" w:cs="Times New Roman"/>
          <w:szCs w:val="24"/>
        </w:rPr>
        <w:t xml:space="preserve">συναδέλφους της Νέας Δημοκρατίας και του ΠΑΣΟΚ, όταν στο δεύτερο μνημόνιο, το οποίο ήταν αποτέλεσμα δικής σας πολιτικής πράξης, ανεγράφετο στους όρους του μνημονίου ότι όταν ζητήσει η </w:t>
      </w:r>
      <w:r>
        <w:rPr>
          <w:rFonts w:eastAsia="Times New Roman" w:cs="Times New Roman"/>
          <w:szCs w:val="24"/>
        </w:rPr>
        <w:t>τ</w:t>
      </w:r>
      <w:r>
        <w:rPr>
          <w:rFonts w:eastAsia="Times New Roman" w:cs="Times New Roman"/>
          <w:szCs w:val="24"/>
        </w:rPr>
        <w:t>ρόικα την κατάργηση της μείωσης των συντελεστών ΦΠΑ, τότε θα μπορούσε κ</w:t>
      </w:r>
      <w:r>
        <w:rPr>
          <w:rFonts w:eastAsia="Times New Roman" w:cs="Times New Roman"/>
          <w:szCs w:val="24"/>
        </w:rPr>
        <w:t xml:space="preserve">αι να την επιβάλει, </w:t>
      </w:r>
      <w:proofErr w:type="spellStart"/>
      <w:r>
        <w:rPr>
          <w:rFonts w:eastAsia="Times New Roman" w:cs="Times New Roman"/>
          <w:szCs w:val="24"/>
        </w:rPr>
        <w:t>όπερ</w:t>
      </w:r>
      <w:proofErr w:type="spellEnd"/>
      <w:r>
        <w:rPr>
          <w:rFonts w:eastAsia="Times New Roman" w:cs="Times New Roman"/>
          <w:szCs w:val="24"/>
        </w:rPr>
        <w:t xml:space="preserve"> και </w:t>
      </w:r>
      <w:proofErr w:type="spellStart"/>
      <w:r>
        <w:rPr>
          <w:rFonts w:eastAsia="Times New Roman" w:cs="Times New Roman"/>
          <w:szCs w:val="24"/>
        </w:rPr>
        <w:t>εγένετο</w:t>
      </w:r>
      <w:proofErr w:type="spellEnd"/>
      <w:r>
        <w:rPr>
          <w:rFonts w:eastAsia="Times New Roman" w:cs="Times New Roman"/>
          <w:szCs w:val="24"/>
        </w:rPr>
        <w:t xml:space="preserve"> στις δικές μας μέρες.</w:t>
      </w:r>
    </w:p>
    <w:p w14:paraId="1123F070"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Άρα καλό θα είναι να λέμε αλήθεια στον ελληνικό λαό, να λέμε πως υπήρχε από τότε το ενδεχόμενο κατάργησης του μέτρου των μειωμένων συντελεστών ΦΠΑ στα νησιά του Αιγαίου, διότι υπήρχε ως όρος του δε</w:t>
      </w:r>
      <w:r>
        <w:rPr>
          <w:rFonts w:eastAsia="Times New Roman" w:cs="Times New Roman"/>
          <w:szCs w:val="24"/>
        </w:rPr>
        <w:t>υτέρου μνημονίου.</w:t>
      </w:r>
    </w:p>
    <w:p w14:paraId="1123F071"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Καλό είναι, λοιπόν, αγαπητοί συνάδελφοι, να αποκαθιστούμε την αλήθεια και να είμαστε ειλικρινείς απέναντι στον ελ</w:t>
      </w:r>
      <w:r>
        <w:rPr>
          <w:rFonts w:eastAsia="Times New Roman" w:cs="Times New Roman"/>
          <w:szCs w:val="24"/>
        </w:rPr>
        <w:lastRenderedPageBreak/>
        <w:t>ληνικό λαό, καθώς</w:t>
      </w:r>
      <w:r>
        <w:rPr>
          <w:rFonts w:eastAsia="Times New Roman" w:cs="Times New Roman"/>
          <w:szCs w:val="24"/>
        </w:rPr>
        <w:t>,</w:t>
      </w:r>
      <w:r>
        <w:rPr>
          <w:rFonts w:eastAsia="Times New Roman" w:cs="Times New Roman"/>
          <w:szCs w:val="24"/>
        </w:rPr>
        <w:t xml:space="preserve"> τουλάχιστον σε ό,τι αφορά το θέμα αυτό, εκλήθημεν να διαχειριστούμε εκείνα που άλλοι μάς κληροδότησαν και </w:t>
      </w:r>
      <w:r>
        <w:rPr>
          <w:rFonts w:eastAsia="Times New Roman" w:cs="Times New Roman"/>
          <w:szCs w:val="24"/>
        </w:rPr>
        <w:t>για τα οποία ήδη είχαν δεσμευτεί απέναντι στους δανειστές.</w:t>
      </w:r>
    </w:p>
    <w:p w14:paraId="1123F072"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Προς απάντηση δε σε όσους επέκριναν και τώρα, αλλά και στο παρελθόν την περίοδο παράτασης των μειωμένων συντελεστών του ΦΠΑ στα νησιά, καθώς άκουσα σχόλια πως δήθεν είναι «ασπιρίνη» χωρίς ουσιαστικ</w:t>
      </w:r>
      <w:r>
        <w:rPr>
          <w:rFonts w:eastAsia="Times New Roman" w:cs="Times New Roman"/>
          <w:szCs w:val="24"/>
        </w:rPr>
        <w:t>ό όφελος, θέλω να υπογραμμίσω και να τονίσω από το Βήμα αυτό πως η εν λόγω πρόταση δεν εισάγεται αποσπασματικά, αλλά αποτελεί μέρος ενός συνολικότερου πολιτικού σχεδιασμού που τίθεται πλέον σε εφαρμογή με μεγαλύτερη ευελιξία από ό,τι στο παρελθόν, συνεπεία</w:t>
      </w:r>
      <w:r>
        <w:rPr>
          <w:rFonts w:eastAsia="Times New Roman" w:cs="Times New Roman"/>
          <w:szCs w:val="24"/>
        </w:rPr>
        <w:t xml:space="preserve"> της ανάκτησης -σε μεγάλο βαθμό, θα έλεγα- της οικονομικής κυριαρχίας και αυτονομίας που έχει πλέον η χώρα.</w:t>
      </w:r>
    </w:p>
    <w:p w14:paraId="1123F073"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Το ίδιο ισχύει και για τη δίμηνη παράταση προστασίας της πρώτης κατοικίας. Μέσω της προτεινόμενης παράτασης οι δανειολήπτες θα μπορούν μέχρι την 28</w:t>
      </w:r>
      <w:r w:rsidRPr="000C5375">
        <w:rPr>
          <w:rFonts w:eastAsia="Times New Roman" w:cs="Times New Roman"/>
          <w:szCs w:val="24"/>
          <w:vertAlign w:val="superscript"/>
        </w:rPr>
        <w:t>η</w:t>
      </w:r>
      <w:r>
        <w:rPr>
          <w:rFonts w:eastAsia="Times New Roman" w:cs="Times New Roman"/>
          <w:szCs w:val="24"/>
        </w:rPr>
        <w:t xml:space="preserve"> τρέχοντος μηνός να υποβάλουν στα ειρηνοδικεία πρόταση εκκαθάρισης και σχέδιο διευθέτησης των οφειλών τους, ζητώντας να εξαιρεθεί από την εκποίηση η κύρια κατοικία τους.</w:t>
      </w:r>
    </w:p>
    <w:p w14:paraId="1123F074"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κάθε περίπτωση, είναι τοις </w:t>
      </w:r>
      <w:proofErr w:type="spellStart"/>
      <w:r>
        <w:rPr>
          <w:rFonts w:eastAsia="Times New Roman" w:cs="Times New Roman"/>
          <w:szCs w:val="24"/>
        </w:rPr>
        <w:t>πάσι</w:t>
      </w:r>
      <w:proofErr w:type="spellEnd"/>
      <w:r>
        <w:rPr>
          <w:rFonts w:eastAsia="Times New Roman" w:cs="Times New Roman"/>
          <w:szCs w:val="24"/>
        </w:rPr>
        <w:t xml:space="preserve"> γνωστό πως τα κόκκινα δάνεια πρέπει να κατηγοριοποι</w:t>
      </w:r>
      <w:r>
        <w:rPr>
          <w:rFonts w:eastAsia="Times New Roman" w:cs="Times New Roman"/>
          <w:szCs w:val="24"/>
        </w:rPr>
        <w:t>ηθούν και η στόχευση των πλειστηριασμών πρέπει να ακολουθήσει μια άλλη λογική με στόχο την προστασία των ελληνικών νοικοκυριών. Αναμένουμε από την ελληνική πολιτεία να τηρήσει τις δεσμεύσεις της και να παρουσιάσει στο προσεχές διάστημα μια ολοκληρωμένη λύσ</w:t>
      </w:r>
      <w:r>
        <w:rPr>
          <w:rFonts w:eastAsia="Times New Roman" w:cs="Times New Roman"/>
          <w:szCs w:val="24"/>
        </w:rPr>
        <w:t>η.</w:t>
      </w:r>
    </w:p>
    <w:p w14:paraId="1123F075"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Προτεραιότητα πρέπει να δοθεί στα μεγάλα δάνεια και δη σε αυτά που σχετίζονται με δανειολήπτες που, δυστυχώς, διαφεύγουν της πληρωμής είτε με νομιμοφανείς είτε με παράνομους τρόπους, παρ</w:t>
      </w:r>
      <w:r>
        <w:rPr>
          <w:rFonts w:eastAsia="Times New Roman" w:cs="Times New Roman"/>
          <w:szCs w:val="24"/>
        </w:rPr>
        <w:t xml:space="preserve">’ </w:t>
      </w:r>
      <w:r>
        <w:rPr>
          <w:rFonts w:eastAsia="Times New Roman" w:cs="Times New Roman"/>
          <w:szCs w:val="24"/>
        </w:rPr>
        <w:t>ότι έχουν τη δυνατότητα να αποπληρώσουν τα χρέη τους. Πρέπει επιτ</w:t>
      </w:r>
      <w:r>
        <w:rPr>
          <w:rFonts w:eastAsia="Times New Roman" w:cs="Times New Roman"/>
          <w:szCs w:val="24"/>
        </w:rPr>
        <w:t>έλους να διαχωριστούν οι στρατηγικοί κακοπληρωτές από τους οικονομικά ασθενέστερους πολίτες, τους ανέργους, τους χαμηλόμισθους και τους συνταξιούχους, ενώ παράλληλα τα τραπεζικά ιδρύματα οφείλουν να αναλάβουν επιτέλους τον κοινωνικό ρόλο που τους αναλογεί,</w:t>
      </w:r>
      <w:r>
        <w:rPr>
          <w:rFonts w:eastAsia="Times New Roman" w:cs="Times New Roman"/>
          <w:szCs w:val="24"/>
        </w:rPr>
        <w:t xml:space="preserve"> να έρθουν σε επαφή με οφειλέτες που βρίσκονται στον νόμο Κατσέλη και να προχωρήσουν σε γενναία «κουρέματα», προκειμένου να </w:t>
      </w:r>
      <w:proofErr w:type="spellStart"/>
      <w:r>
        <w:rPr>
          <w:rFonts w:eastAsia="Times New Roman" w:cs="Times New Roman"/>
          <w:szCs w:val="24"/>
        </w:rPr>
        <w:t>αποσυμφορηθεί</w:t>
      </w:r>
      <w:proofErr w:type="spellEnd"/>
      <w:r>
        <w:rPr>
          <w:rFonts w:eastAsia="Times New Roman" w:cs="Times New Roman"/>
          <w:szCs w:val="24"/>
        </w:rPr>
        <w:t xml:space="preserve"> η λίστα των μη εξυπηρετούμενων δανείων.</w:t>
      </w:r>
    </w:p>
    <w:p w14:paraId="1123F076"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lastRenderedPageBreak/>
        <w:t>Κλείνοντας, κύριε Πρόεδρε, θα ήθελα να επαναλάβω πως οι Ανεξάρτητοι Έλληνες υπ</w:t>
      </w:r>
      <w:r>
        <w:rPr>
          <w:rFonts w:eastAsia="Times New Roman" w:cs="Times New Roman"/>
          <w:szCs w:val="24"/>
        </w:rPr>
        <w:t>ερψηφίζουμε το σχέδιο νόμου του Υπουργείου Οικονομίας και Ανάπτυξης, καθώς θεωρούμε πως, δεδομένης της τρέχουσας συγκυρίας, δίνονται αναγκαίες λύσεις, μέχρις ότου τουλάχιστον διευθετηθούν οριστικά όλα αυτά τα εκκρεμή ζητήματα που χρήζουν ουσιαστικότερης θε</w:t>
      </w:r>
      <w:r>
        <w:rPr>
          <w:rFonts w:eastAsia="Times New Roman" w:cs="Times New Roman"/>
          <w:szCs w:val="24"/>
        </w:rPr>
        <w:t>ραπείας.</w:t>
      </w:r>
    </w:p>
    <w:p w14:paraId="1123F077"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1123F078" w14:textId="77777777" w:rsidR="00A4113B" w:rsidRDefault="00FE19D4">
      <w:pPr>
        <w:spacing w:line="600" w:lineRule="auto"/>
        <w:ind w:firstLine="720"/>
        <w:contextualSpacing/>
        <w:jc w:val="both"/>
        <w:rPr>
          <w:rFonts w:eastAsia="Times New Roman" w:cs="Times New Roman"/>
          <w:szCs w:val="24"/>
        </w:rPr>
      </w:pPr>
      <w:r w:rsidRPr="0072374F">
        <w:rPr>
          <w:rFonts w:eastAsia="Times New Roman" w:cs="Times New Roman"/>
          <w:b/>
          <w:szCs w:val="24"/>
        </w:rPr>
        <w:t>ΠΡΟΕΔΡΕΥΩΝ (Νικήτας Κακλαμάνης):</w:t>
      </w:r>
      <w:r w:rsidRPr="0072374F">
        <w:rPr>
          <w:rFonts w:eastAsia="Times New Roman" w:cs="Times New Roman"/>
          <w:szCs w:val="24"/>
        </w:rPr>
        <w:t xml:space="preserve"> </w:t>
      </w:r>
      <w:r>
        <w:rPr>
          <w:rFonts w:eastAsia="Times New Roman" w:cs="Times New Roman"/>
          <w:szCs w:val="24"/>
        </w:rPr>
        <w:t>Κλείνουμε με τον ειδικό αγορητή από την Ένωση Κεντρώων, τον κ. Γεωργιάδη.</w:t>
      </w:r>
    </w:p>
    <w:p w14:paraId="1123F079"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Μέχρι να έρθει στο Βήμα, κυρίες και κύριοι συνάδελφοι, έχω την τιμή να ανακοινώσω στο Σώμα ότι τη συνεδρίασή μας παρακολουθού</w:t>
      </w:r>
      <w:r>
        <w:rPr>
          <w:rFonts w:eastAsia="Times New Roman" w:cs="Times New Roman"/>
          <w:szCs w:val="24"/>
        </w:rPr>
        <w:t xml:space="preserve">ν από τα άνω δυτικά θεωρεία, αφού </w:t>
      </w:r>
      <w:r w:rsidRPr="004D1F57">
        <w:rPr>
          <w:rFonts w:eastAsia="Times New Roman" w:cs="Times New Roman"/>
          <w:szCs w:val="24"/>
        </w:rPr>
        <w:t xml:space="preserve">προηγουμένως </w:t>
      </w:r>
      <w:r>
        <w:rPr>
          <w:rFonts w:eastAsia="Times New Roman" w:cs="Times New Roman"/>
          <w:szCs w:val="24"/>
        </w:rPr>
        <w:t>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έξι μαθητές και μαθήτριες και τρεις εκπαιδευ</w:t>
      </w:r>
      <w:r>
        <w:rPr>
          <w:rFonts w:eastAsia="Times New Roman" w:cs="Times New Roman"/>
          <w:szCs w:val="24"/>
        </w:rPr>
        <w:t xml:space="preserve">τικοί </w:t>
      </w:r>
      <w:r w:rsidRPr="004D1F57">
        <w:rPr>
          <w:rFonts w:eastAsia="Times New Roman" w:cs="Times New Roman"/>
          <w:szCs w:val="24"/>
        </w:rPr>
        <w:t xml:space="preserve">συνοδοί </w:t>
      </w:r>
      <w:r>
        <w:rPr>
          <w:rFonts w:eastAsia="Times New Roman" w:cs="Times New Roman"/>
          <w:szCs w:val="24"/>
        </w:rPr>
        <w:t>τους από το 4</w:t>
      </w:r>
      <w:r w:rsidRPr="00607A8B">
        <w:rPr>
          <w:rFonts w:eastAsia="Times New Roman" w:cs="Times New Roman"/>
          <w:szCs w:val="24"/>
          <w:vertAlign w:val="superscript"/>
        </w:rPr>
        <w:t>ο</w:t>
      </w:r>
      <w:r>
        <w:rPr>
          <w:rFonts w:eastAsia="Times New Roman" w:cs="Times New Roman"/>
          <w:szCs w:val="24"/>
        </w:rPr>
        <w:t xml:space="preserve"> Γενικό Λύκειο Ηλιούπολης (</w:t>
      </w:r>
      <w:r>
        <w:rPr>
          <w:rFonts w:eastAsia="Times New Roman" w:cs="Times New Roman"/>
          <w:szCs w:val="24"/>
        </w:rPr>
        <w:t>δεύτερο τ</w:t>
      </w:r>
      <w:r>
        <w:rPr>
          <w:rFonts w:eastAsia="Times New Roman" w:cs="Times New Roman"/>
          <w:szCs w:val="24"/>
        </w:rPr>
        <w:t>μήμα).</w:t>
      </w:r>
    </w:p>
    <w:p w14:paraId="1123F07A"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Καλώς ήρθατε στη Βουλή!</w:t>
      </w:r>
    </w:p>
    <w:p w14:paraId="1123F07B" w14:textId="77777777" w:rsidR="00A4113B" w:rsidRDefault="00FE19D4">
      <w:pPr>
        <w:spacing w:line="600" w:lineRule="auto"/>
        <w:ind w:firstLine="709"/>
        <w:contextualSpacing/>
        <w:jc w:val="center"/>
        <w:rPr>
          <w:rFonts w:eastAsia="Times New Roman" w:cs="Times New Roman"/>
          <w:szCs w:val="24"/>
        </w:rPr>
      </w:pPr>
      <w:r w:rsidRPr="004D1F57">
        <w:rPr>
          <w:rFonts w:eastAsia="Times New Roman" w:cs="Times New Roman"/>
          <w:szCs w:val="24"/>
        </w:rPr>
        <w:lastRenderedPageBreak/>
        <w:t>(Χειροκροτήματα απ</w:t>
      </w:r>
      <w:r>
        <w:rPr>
          <w:rFonts w:eastAsia="Times New Roman" w:cs="Times New Roman"/>
          <w:szCs w:val="24"/>
        </w:rPr>
        <w:t>’</w:t>
      </w:r>
      <w:r w:rsidRPr="004D1F57">
        <w:rPr>
          <w:rFonts w:eastAsia="Times New Roman" w:cs="Times New Roman"/>
          <w:szCs w:val="24"/>
        </w:rPr>
        <w:t xml:space="preserve"> όλες τις πτέρυγες της Βουλής)</w:t>
      </w:r>
    </w:p>
    <w:p w14:paraId="1123F07C"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Κύριε Γεωργιάδη, έχετε τον λόγο.</w:t>
      </w:r>
    </w:p>
    <w:p w14:paraId="1123F07D" w14:textId="77777777" w:rsidR="00A4113B" w:rsidRDefault="00FE19D4">
      <w:pPr>
        <w:spacing w:line="600" w:lineRule="auto"/>
        <w:ind w:firstLine="720"/>
        <w:contextualSpacing/>
        <w:jc w:val="both"/>
        <w:rPr>
          <w:rFonts w:eastAsia="Times New Roman" w:cs="Times New Roman"/>
          <w:szCs w:val="24"/>
        </w:rPr>
      </w:pPr>
      <w:r w:rsidRPr="0045555D">
        <w:rPr>
          <w:rFonts w:eastAsia="Times New Roman" w:cs="Times New Roman"/>
          <w:b/>
          <w:szCs w:val="24"/>
        </w:rPr>
        <w:t>ΜΑΡΙΟΣ ΓΕΩΡΓΙΑΔΗΣ (Θ</w:t>
      </w:r>
      <w:r>
        <w:rPr>
          <w:rFonts w:eastAsia="Times New Roman" w:cs="Times New Roman"/>
          <w:b/>
          <w:szCs w:val="24"/>
        </w:rPr>
        <w:t>΄</w:t>
      </w:r>
      <w:r w:rsidRPr="0045555D">
        <w:rPr>
          <w:rFonts w:eastAsia="Times New Roman" w:cs="Times New Roman"/>
          <w:b/>
          <w:szCs w:val="24"/>
        </w:rPr>
        <w:t xml:space="preserve"> Αντιπρόεδρος της Βουλής):</w:t>
      </w:r>
      <w:r w:rsidRPr="00607A8B">
        <w:rPr>
          <w:rFonts w:eastAsia="Times New Roman" w:cs="Times New Roman"/>
          <w:szCs w:val="24"/>
        </w:rPr>
        <w:t xml:space="preserve"> </w:t>
      </w:r>
      <w:r>
        <w:rPr>
          <w:rFonts w:eastAsia="Times New Roman" w:cs="Times New Roman"/>
          <w:szCs w:val="24"/>
        </w:rPr>
        <w:t>Ευχαριστώ πολύ, κύριε Πρόεδρε.</w:t>
      </w:r>
    </w:p>
    <w:p w14:paraId="1123F07E"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Πριν ξεκινήσω την ομιλία μου, θα ήθελα να καταθέσω στα Πρακτικά έναν πίνακα </w:t>
      </w:r>
      <w:r>
        <w:rPr>
          <w:rFonts w:eastAsia="Times New Roman" w:cs="Times New Roman"/>
          <w:szCs w:val="24"/>
        </w:rPr>
        <w:t>στον οποίο</w:t>
      </w:r>
      <w:r>
        <w:rPr>
          <w:rFonts w:eastAsia="Times New Roman" w:cs="Times New Roman"/>
          <w:szCs w:val="24"/>
        </w:rPr>
        <w:t xml:space="preserve"> υπάρχει το σύνολο των δανείων, όπου φαίνεται ξεκάθαρα ότι το 47% είναι τα μη εξυπηρετούμενα δάνεια έναντι των 186 δισεκατομμυρίων ευρώ που έχουμε αυτή τη στιγμή.</w:t>
      </w:r>
    </w:p>
    <w:p w14:paraId="1123F07F" w14:textId="77777777" w:rsidR="00A4113B" w:rsidRDefault="00FE19D4">
      <w:pPr>
        <w:spacing w:line="600" w:lineRule="auto"/>
        <w:ind w:firstLine="720"/>
        <w:contextualSpacing/>
        <w:jc w:val="both"/>
        <w:rPr>
          <w:rFonts w:eastAsia="Times New Roman" w:cs="Times New Roman"/>
          <w:szCs w:val="24"/>
        </w:rPr>
      </w:pPr>
      <w:r w:rsidRPr="004C2B81">
        <w:rPr>
          <w:rFonts w:eastAsia="Times New Roman" w:cs="Times New Roman"/>
          <w:szCs w:val="24"/>
        </w:rPr>
        <w:t>(Στο σ</w:t>
      </w:r>
      <w:r w:rsidRPr="004C2B81">
        <w:rPr>
          <w:rFonts w:eastAsia="Times New Roman" w:cs="Times New Roman"/>
          <w:szCs w:val="24"/>
        </w:rPr>
        <w:t xml:space="preserve">ημείο αυτό ο </w:t>
      </w:r>
      <w:r>
        <w:rPr>
          <w:rFonts w:eastAsia="Times New Roman" w:cs="Times New Roman"/>
          <w:szCs w:val="24"/>
        </w:rPr>
        <w:t xml:space="preserve">Βουλευτής και </w:t>
      </w:r>
      <w:r>
        <w:rPr>
          <w:rFonts w:eastAsia="Times New Roman" w:cs="Times New Roman"/>
          <w:szCs w:val="24"/>
        </w:rPr>
        <w:t>Θ΄ Αντιπρόεδρος της Βουλής</w:t>
      </w:r>
      <w:r w:rsidRPr="004C2B81">
        <w:rPr>
          <w:rFonts w:eastAsia="Times New Roman" w:cs="Times New Roman"/>
          <w:szCs w:val="24"/>
        </w:rPr>
        <w:t xml:space="preserve"> κ. </w:t>
      </w:r>
      <w:r w:rsidRPr="0045555D">
        <w:rPr>
          <w:rFonts w:eastAsia="Times New Roman" w:cs="Times New Roman"/>
          <w:szCs w:val="24"/>
        </w:rPr>
        <w:t xml:space="preserve">Μάριος Γεωργιάδης </w:t>
      </w:r>
      <w:r>
        <w:rPr>
          <w:rFonts w:eastAsia="Times New Roman" w:cs="Times New Roman"/>
          <w:szCs w:val="24"/>
        </w:rPr>
        <w:t>καταθέτει για τα Πρακτικά τον</w:t>
      </w:r>
      <w:r w:rsidRPr="004C2B81">
        <w:rPr>
          <w:rFonts w:eastAsia="Times New Roman" w:cs="Times New Roman"/>
          <w:szCs w:val="24"/>
        </w:rPr>
        <w:t xml:space="preserve"> προαναφερθέντα </w:t>
      </w:r>
      <w:r>
        <w:rPr>
          <w:rFonts w:eastAsia="Times New Roman" w:cs="Times New Roman"/>
          <w:szCs w:val="24"/>
        </w:rPr>
        <w:t>πίνακα</w:t>
      </w:r>
      <w:r w:rsidRPr="004C2B81">
        <w:rPr>
          <w:rFonts w:eastAsia="Times New Roman" w:cs="Times New Roman"/>
          <w:szCs w:val="24"/>
        </w:rPr>
        <w:t xml:space="preserve">, </w:t>
      </w:r>
      <w:r>
        <w:rPr>
          <w:rFonts w:eastAsia="Times New Roman" w:cs="Times New Roman"/>
          <w:szCs w:val="24"/>
        </w:rPr>
        <w:t>ο οποίος</w:t>
      </w:r>
      <w:r w:rsidRPr="004C2B81">
        <w:rPr>
          <w:rFonts w:eastAsia="Times New Roman" w:cs="Times New Roman"/>
          <w:szCs w:val="24"/>
        </w:rPr>
        <w:t xml:space="preserve"> βρίσκ</w:t>
      </w:r>
      <w:r>
        <w:rPr>
          <w:rFonts w:eastAsia="Times New Roman" w:cs="Times New Roman"/>
          <w:szCs w:val="24"/>
        </w:rPr>
        <w:t>ε</w:t>
      </w:r>
      <w:r w:rsidRPr="004C2B81">
        <w:rPr>
          <w:rFonts w:eastAsia="Times New Roman" w:cs="Times New Roman"/>
          <w:szCs w:val="24"/>
        </w:rPr>
        <w:t>ται στο αρχείο του Τμήματος Γραμματείας της Διεύθυνσης Στενογραφίας και Πρακτικών της Βουλής)</w:t>
      </w:r>
    </w:p>
    <w:p w14:paraId="1123F080"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η </w:t>
      </w:r>
      <w:r>
        <w:rPr>
          <w:rFonts w:eastAsia="Times New Roman" w:cs="Times New Roman"/>
          <w:szCs w:val="24"/>
        </w:rPr>
        <w:t>πράξη νομοθετικού περιεχομένου</w:t>
      </w:r>
      <w:r>
        <w:rPr>
          <w:rFonts w:eastAsia="Times New Roman" w:cs="Times New Roman"/>
          <w:szCs w:val="24"/>
        </w:rPr>
        <w:t xml:space="preserve"> που συζητάμε στη σημερινή συνεδρίαση περιλαμβάνει τρεις ρυθμίσεις για τις οποίες οι περισσότεροι από εμάς, αν όχι όλοι, θα σταθούν θετικά, αλλά δεν μπορεί κανείς να ισχυριστεί </w:t>
      </w:r>
      <w:r>
        <w:rPr>
          <w:rFonts w:eastAsia="Times New Roman" w:cs="Times New Roman"/>
          <w:szCs w:val="24"/>
        </w:rPr>
        <w:lastRenderedPageBreak/>
        <w:t xml:space="preserve">ότι αποτελούν και </w:t>
      </w:r>
      <w:r>
        <w:rPr>
          <w:rFonts w:eastAsia="Times New Roman" w:cs="Times New Roman"/>
          <w:szCs w:val="24"/>
        </w:rPr>
        <w:t>κάποια επί της ουσίας εξαιρετική νομοθετική πρωτοβουλία.</w:t>
      </w:r>
    </w:p>
    <w:p w14:paraId="1123F081"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Εμείς, στην Ένωση Κεντρώων, αυτό που διαπιστώνουμε είναι ότι φέρει τεράστιες ευθύνες και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για τις καθυστερήσεις, με την προχειρότητα που έχει αντιμετωπίσει το συγκεκριμένο ζή</w:t>
      </w:r>
      <w:r>
        <w:rPr>
          <w:rFonts w:eastAsia="Times New Roman" w:cs="Times New Roman"/>
          <w:szCs w:val="24"/>
        </w:rPr>
        <w:t>τημα.</w:t>
      </w:r>
    </w:p>
    <w:p w14:paraId="1123F082"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Θ</w:t>
      </w:r>
      <w:r w:rsidRPr="006C26A5">
        <w:rPr>
          <w:rFonts w:eastAsia="Times New Roman" w:cs="Times New Roman"/>
          <w:szCs w:val="24"/>
        </w:rPr>
        <w:t>α είμαι συγκεκριμένος</w:t>
      </w:r>
      <w:r>
        <w:rPr>
          <w:rFonts w:eastAsia="Times New Roman" w:cs="Times New Roman"/>
          <w:szCs w:val="24"/>
        </w:rPr>
        <w:t>: Η παράταση της δυνατότητας εξαίρεσης της κύριας</w:t>
      </w:r>
      <w:r w:rsidRPr="006C26A5">
        <w:rPr>
          <w:rFonts w:eastAsia="Times New Roman" w:cs="Times New Roman"/>
          <w:szCs w:val="24"/>
        </w:rPr>
        <w:t xml:space="preserve"> κατοικίας από τη ρευστοποίηση </w:t>
      </w:r>
      <w:r>
        <w:rPr>
          <w:rFonts w:eastAsia="Times New Roman" w:cs="Times New Roman"/>
          <w:szCs w:val="24"/>
        </w:rPr>
        <w:t>δ</w:t>
      </w:r>
      <w:r w:rsidRPr="006C26A5">
        <w:rPr>
          <w:rFonts w:eastAsia="Times New Roman" w:cs="Times New Roman"/>
          <w:szCs w:val="24"/>
        </w:rPr>
        <w:t xml:space="preserve">εν λύνει </w:t>
      </w:r>
      <w:r>
        <w:rPr>
          <w:rFonts w:eastAsia="Times New Roman" w:cs="Times New Roman"/>
          <w:szCs w:val="24"/>
        </w:rPr>
        <w:t>-</w:t>
      </w:r>
      <w:r>
        <w:rPr>
          <w:rFonts w:eastAsia="Times New Roman" w:cs="Times New Roman"/>
          <w:szCs w:val="24"/>
        </w:rPr>
        <w:t xml:space="preserve">διότι </w:t>
      </w:r>
      <w:r w:rsidRPr="006C26A5">
        <w:rPr>
          <w:rFonts w:eastAsia="Times New Roman" w:cs="Times New Roman"/>
          <w:szCs w:val="24"/>
        </w:rPr>
        <w:t>μιλάμε για παράταση και όχι για μόνιμη λύση</w:t>
      </w:r>
      <w:r>
        <w:rPr>
          <w:rFonts w:eastAsia="Times New Roman" w:cs="Times New Roman"/>
          <w:szCs w:val="24"/>
        </w:rPr>
        <w:t>- ούτε στο παραμικρό το πρόβλημα των μη εξυπηρετούμενων δανείων</w:t>
      </w:r>
      <w:r w:rsidRPr="006C26A5">
        <w:rPr>
          <w:rFonts w:eastAsia="Times New Roman" w:cs="Times New Roman"/>
          <w:szCs w:val="24"/>
        </w:rPr>
        <w:t xml:space="preserve"> και αυτό φαίνεται ξεκάθα</w:t>
      </w:r>
      <w:r w:rsidRPr="006C26A5">
        <w:rPr>
          <w:rFonts w:eastAsia="Times New Roman" w:cs="Times New Roman"/>
          <w:szCs w:val="24"/>
        </w:rPr>
        <w:t>ρα και από το</w:t>
      </w:r>
      <w:r>
        <w:rPr>
          <w:rFonts w:eastAsia="Times New Roman" w:cs="Times New Roman"/>
          <w:szCs w:val="24"/>
        </w:rPr>
        <w:t xml:space="preserve"> </w:t>
      </w:r>
      <w:r w:rsidRPr="006C26A5">
        <w:rPr>
          <w:rFonts w:eastAsia="Times New Roman" w:cs="Times New Roman"/>
          <w:szCs w:val="24"/>
        </w:rPr>
        <w:t>αρχείο το οποίο κατέθεσ</w:t>
      </w:r>
      <w:r>
        <w:rPr>
          <w:rFonts w:eastAsia="Times New Roman" w:cs="Times New Roman"/>
          <w:szCs w:val="24"/>
        </w:rPr>
        <w:t>α.</w:t>
      </w:r>
    </w:p>
    <w:p w14:paraId="1123F083"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Η</w:t>
      </w:r>
      <w:r w:rsidRPr="006C26A5">
        <w:rPr>
          <w:rFonts w:eastAsia="Times New Roman" w:cs="Times New Roman"/>
          <w:szCs w:val="24"/>
        </w:rPr>
        <w:t xml:space="preserve"> </w:t>
      </w:r>
      <w:r>
        <w:rPr>
          <w:rFonts w:eastAsia="Times New Roman" w:cs="Times New Roman"/>
          <w:szCs w:val="24"/>
        </w:rPr>
        <w:t>Κ</w:t>
      </w:r>
      <w:r w:rsidRPr="006C26A5">
        <w:rPr>
          <w:rFonts w:eastAsia="Times New Roman" w:cs="Times New Roman"/>
          <w:szCs w:val="24"/>
        </w:rPr>
        <w:t xml:space="preserve">υβέρνηση είχε τέσσερα ολόκληρα χρόνια στη διάθεσή της </w:t>
      </w:r>
      <w:r>
        <w:rPr>
          <w:rFonts w:eastAsia="Times New Roman" w:cs="Times New Roman"/>
          <w:szCs w:val="24"/>
        </w:rPr>
        <w:t>-</w:t>
      </w:r>
      <w:r w:rsidRPr="006C26A5">
        <w:rPr>
          <w:rFonts w:eastAsia="Times New Roman" w:cs="Times New Roman"/>
          <w:szCs w:val="24"/>
        </w:rPr>
        <w:t xml:space="preserve">μιλάμε για </w:t>
      </w:r>
      <w:r>
        <w:rPr>
          <w:rFonts w:eastAsia="Times New Roman" w:cs="Times New Roman"/>
          <w:szCs w:val="24"/>
        </w:rPr>
        <w:t>σ</w:t>
      </w:r>
      <w:r w:rsidRPr="006C26A5">
        <w:rPr>
          <w:rFonts w:eastAsia="Times New Roman" w:cs="Times New Roman"/>
          <w:szCs w:val="24"/>
        </w:rPr>
        <w:t>αράντα οκτώ ολόκληρους μήνες</w:t>
      </w:r>
      <w:r>
        <w:rPr>
          <w:rFonts w:eastAsia="Times New Roman" w:cs="Times New Roman"/>
          <w:szCs w:val="24"/>
        </w:rPr>
        <w:t>-</w:t>
      </w:r>
      <w:r w:rsidRPr="006C26A5">
        <w:rPr>
          <w:rFonts w:eastAsia="Times New Roman" w:cs="Times New Roman"/>
          <w:szCs w:val="24"/>
        </w:rPr>
        <w:t xml:space="preserve"> για να μπορέσει να λύσει μόνιμα αυτό το πρόβλημα που ταλανίζει τους Έλληνες πολίτες</w:t>
      </w:r>
      <w:r>
        <w:rPr>
          <w:rFonts w:eastAsia="Times New Roman" w:cs="Times New Roman"/>
          <w:szCs w:val="24"/>
        </w:rPr>
        <w:t>,</w:t>
      </w:r>
      <w:r w:rsidRPr="006C26A5">
        <w:rPr>
          <w:rFonts w:eastAsia="Times New Roman" w:cs="Times New Roman"/>
          <w:szCs w:val="24"/>
        </w:rPr>
        <w:t xml:space="preserve"> να φέρει ρυθμίσεις</w:t>
      </w:r>
      <w:r>
        <w:rPr>
          <w:rFonts w:eastAsia="Times New Roman" w:cs="Times New Roman"/>
          <w:szCs w:val="24"/>
        </w:rPr>
        <w:t>,</w:t>
      </w:r>
      <w:r w:rsidRPr="006C26A5">
        <w:rPr>
          <w:rFonts w:eastAsia="Times New Roman" w:cs="Times New Roman"/>
          <w:szCs w:val="24"/>
        </w:rPr>
        <w:t xml:space="preserve"> ώστε να τακ</w:t>
      </w:r>
      <w:r w:rsidRPr="006C26A5">
        <w:rPr>
          <w:rFonts w:eastAsia="Times New Roman" w:cs="Times New Roman"/>
          <w:szCs w:val="24"/>
        </w:rPr>
        <w:t>τοποιηθούν τα κόκκινα δάνεια</w:t>
      </w:r>
      <w:r>
        <w:rPr>
          <w:rFonts w:eastAsia="Times New Roman" w:cs="Times New Roman"/>
          <w:szCs w:val="24"/>
        </w:rPr>
        <w:t xml:space="preserve"> που στη συνέχεια θα</w:t>
      </w:r>
      <w:r w:rsidRPr="006C26A5">
        <w:rPr>
          <w:rFonts w:eastAsia="Times New Roman" w:cs="Times New Roman"/>
          <w:szCs w:val="24"/>
        </w:rPr>
        <w:t xml:space="preserve"> ανακούφι</w:t>
      </w:r>
      <w:r>
        <w:rPr>
          <w:rFonts w:eastAsia="Times New Roman" w:cs="Times New Roman"/>
          <w:szCs w:val="24"/>
        </w:rPr>
        <w:t>ζ</w:t>
      </w:r>
      <w:r w:rsidRPr="006C26A5">
        <w:rPr>
          <w:rFonts w:eastAsia="Times New Roman" w:cs="Times New Roman"/>
          <w:szCs w:val="24"/>
        </w:rPr>
        <w:t>αν πάρα πολύ τους πολίτες και θα οδηγούσαν</w:t>
      </w:r>
      <w:r>
        <w:rPr>
          <w:rFonts w:eastAsia="Times New Roman" w:cs="Times New Roman"/>
          <w:szCs w:val="24"/>
        </w:rPr>
        <w:t>,</w:t>
      </w:r>
      <w:r w:rsidRPr="006C26A5">
        <w:rPr>
          <w:rFonts w:eastAsia="Times New Roman" w:cs="Times New Roman"/>
          <w:szCs w:val="24"/>
        </w:rPr>
        <w:t xml:space="preserve"> </w:t>
      </w:r>
      <w:r>
        <w:rPr>
          <w:rFonts w:eastAsia="Times New Roman" w:cs="Times New Roman"/>
          <w:szCs w:val="24"/>
        </w:rPr>
        <w:t>β</w:t>
      </w:r>
      <w:r w:rsidRPr="006C26A5">
        <w:rPr>
          <w:rFonts w:eastAsia="Times New Roman" w:cs="Times New Roman"/>
          <w:szCs w:val="24"/>
        </w:rPr>
        <w:t>έβαια</w:t>
      </w:r>
      <w:r>
        <w:rPr>
          <w:rFonts w:eastAsia="Times New Roman" w:cs="Times New Roman"/>
          <w:szCs w:val="24"/>
        </w:rPr>
        <w:t>,</w:t>
      </w:r>
      <w:r w:rsidRPr="006C26A5">
        <w:rPr>
          <w:rFonts w:eastAsia="Times New Roman" w:cs="Times New Roman"/>
          <w:szCs w:val="24"/>
        </w:rPr>
        <w:t xml:space="preserve"> και τις </w:t>
      </w:r>
      <w:r>
        <w:rPr>
          <w:rFonts w:eastAsia="Times New Roman" w:cs="Times New Roman"/>
          <w:szCs w:val="24"/>
        </w:rPr>
        <w:t>τ</w:t>
      </w:r>
      <w:r w:rsidRPr="006C26A5">
        <w:rPr>
          <w:rFonts w:eastAsia="Times New Roman" w:cs="Times New Roman"/>
          <w:szCs w:val="24"/>
        </w:rPr>
        <w:t>ράπεζες</w:t>
      </w:r>
      <w:r>
        <w:rPr>
          <w:rFonts w:eastAsia="Times New Roman" w:cs="Times New Roman"/>
          <w:szCs w:val="24"/>
        </w:rPr>
        <w:t>,</w:t>
      </w:r>
      <w:r w:rsidRPr="006C26A5">
        <w:rPr>
          <w:rFonts w:eastAsia="Times New Roman" w:cs="Times New Roman"/>
          <w:szCs w:val="24"/>
        </w:rPr>
        <w:t xml:space="preserve"> σε συνεργασία με την άλλη θεσμική εποπτική </w:t>
      </w:r>
      <w:r>
        <w:rPr>
          <w:rFonts w:eastAsia="Times New Roman" w:cs="Times New Roman"/>
          <w:szCs w:val="24"/>
        </w:rPr>
        <w:t>α</w:t>
      </w:r>
      <w:r w:rsidRPr="006C26A5">
        <w:rPr>
          <w:rFonts w:eastAsia="Times New Roman" w:cs="Times New Roman"/>
          <w:szCs w:val="24"/>
        </w:rPr>
        <w:t>ρχή</w:t>
      </w:r>
      <w:r>
        <w:rPr>
          <w:rFonts w:eastAsia="Times New Roman" w:cs="Times New Roman"/>
          <w:szCs w:val="24"/>
        </w:rPr>
        <w:t>,</w:t>
      </w:r>
      <w:r w:rsidRPr="006C26A5">
        <w:rPr>
          <w:rFonts w:eastAsia="Times New Roman" w:cs="Times New Roman"/>
          <w:szCs w:val="24"/>
        </w:rPr>
        <w:t xml:space="preserve"> την </w:t>
      </w:r>
      <w:r>
        <w:rPr>
          <w:rFonts w:eastAsia="Times New Roman" w:cs="Times New Roman"/>
          <w:szCs w:val="24"/>
        </w:rPr>
        <w:t>Τ</w:t>
      </w:r>
      <w:r w:rsidRPr="006C26A5">
        <w:rPr>
          <w:rFonts w:eastAsia="Times New Roman" w:cs="Times New Roman"/>
          <w:szCs w:val="24"/>
        </w:rPr>
        <w:t>ράπεζα της Ελλάδος</w:t>
      </w:r>
      <w:r>
        <w:rPr>
          <w:rFonts w:eastAsia="Times New Roman" w:cs="Times New Roman"/>
          <w:szCs w:val="24"/>
        </w:rPr>
        <w:t>,</w:t>
      </w:r>
      <w:r w:rsidRPr="006C26A5">
        <w:rPr>
          <w:rFonts w:eastAsia="Times New Roman" w:cs="Times New Roman"/>
          <w:szCs w:val="24"/>
        </w:rPr>
        <w:t xml:space="preserve"> ώστε να έρθει μία ουσιαστική λύση</w:t>
      </w:r>
      <w:r>
        <w:rPr>
          <w:rFonts w:eastAsia="Times New Roman" w:cs="Times New Roman"/>
          <w:szCs w:val="24"/>
        </w:rPr>
        <w:t>.</w:t>
      </w:r>
    </w:p>
    <w:p w14:paraId="1123F084"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lastRenderedPageBreak/>
        <w:t>Η</w:t>
      </w:r>
      <w:r w:rsidRPr="006C26A5">
        <w:rPr>
          <w:rFonts w:eastAsia="Times New Roman" w:cs="Times New Roman"/>
          <w:szCs w:val="24"/>
        </w:rPr>
        <w:t xml:space="preserve"> αλήθεια</w:t>
      </w:r>
      <w:r>
        <w:rPr>
          <w:rFonts w:eastAsia="Times New Roman" w:cs="Times New Roman"/>
          <w:szCs w:val="24"/>
        </w:rPr>
        <w:t>, βέβαια,</w:t>
      </w:r>
      <w:r w:rsidRPr="006C26A5">
        <w:rPr>
          <w:rFonts w:eastAsia="Times New Roman" w:cs="Times New Roman"/>
          <w:szCs w:val="24"/>
        </w:rPr>
        <w:t xml:space="preserve"> είναι ότι το πρόβλημα δεν έχει ξεκινήσει από </w:t>
      </w:r>
      <w:r>
        <w:rPr>
          <w:rFonts w:eastAsia="Times New Roman" w:cs="Times New Roman"/>
          <w:szCs w:val="24"/>
        </w:rPr>
        <w:t>εσά</w:t>
      </w:r>
      <w:r w:rsidRPr="006C26A5">
        <w:rPr>
          <w:rFonts w:eastAsia="Times New Roman" w:cs="Times New Roman"/>
          <w:szCs w:val="24"/>
        </w:rPr>
        <w:t>ς</w:t>
      </w:r>
      <w:r>
        <w:rPr>
          <w:rFonts w:eastAsia="Times New Roman" w:cs="Times New Roman"/>
          <w:szCs w:val="24"/>
        </w:rPr>
        <w:t>. Ξ</w:t>
      </w:r>
      <w:r w:rsidRPr="006C26A5">
        <w:rPr>
          <w:rFonts w:eastAsia="Times New Roman" w:cs="Times New Roman"/>
          <w:szCs w:val="24"/>
        </w:rPr>
        <w:t>εκίνησ</w:t>
      </w:r>
      <w:r>
        <w:rPr>
          <w:rFonts w:eastAsia="Times New Roman" w:cs="Times New Roman"/>
          <w:szCs w:val="24"/>
        </w:rPr>
        <w:t>ε</w:t>
      </w:r>
      <w:r w:rsidRPr="006C26A5">
        <w:rPr>
          <w:rFonts w:eastAsia="Times New Roman" w:cs="Times New Roman"/>
          <w:szCs w:val="24"/>
        </w:rPr>
        <w:t xml:space="preserve"> το 2008</w:t>
      </w:r>
      <w:r>
        <w:rPr>
          <w:rFonts w:eastAsia="Times New Roman" w:cs="Times New Roman"/>
          <w:szCs w:val="24"/>
        </w:rPr>
        <w:t>, ό</w:t>
      </w:r>
      <w:r w:rsidRPr="006C26A5">
        <w:rPr>
          <w:rFonts w:eastAsia="Times New Roman" w:cs="Times New Roman"/>
          <w:szCs w:val="24"/>
        </w:rPr>
        <w:t>που φούντωσε με τα δύο πρώτα μνημόνια</w:t>
      </w:r>
      <w:r>
        <w:rPr>
          <w:rFonts w:eastAsia="Times New Roman" w:cs="Times New Roman"/>
          <w:szCs w:val="24"/>
        </w:rPr>
        <w:t xml:space="preserve">, αλλά έχουμε αυτή τη στιγμή μία Κυβέρνηση </w:t>
      </w:r>
      <w:r w:rsidRPr="006C26A5">
        <w:rPr>
          <w:rFonts w:eastAsia="Times New Roman" w:cs="Times New Roman"/>
          <w:szCs w:val="24"/>
        </w:rPr>
        <w:t>που μετέπειτα υπέγραψε</w:t>
      </w:r>
      <w:r>
        <w:rPr>
          <w:rFonts w:eastAsia="Times New Roman" w:cs="Times New Roman"/>
          <w:szCs w:val="24"/>
        </w:rPr>
        <w:t xml:space="preserve"> δύο αχρείαστα μνημόνια, όπου </w:t>
      </w:r>
      <w:r w:rsidRPr="006C26A5">
        <w:rPr>
          <w:rFonts w:eastAsia="Times New Roman" w:cs="Times New Roman"/>
          <w:szCs w:val="24"/>
        </w:rPr>
        <w:t xml:space="preserve">έχουμε τα 200 δισεκατομμύρια από την </w:t>
      </w:r>
      <w:r>
        <w:rPr>
          <w:rFonts w:eastAsia="Times New Roman" w:cs="Times New Roman"/>
          <w:szCs w:val="24"/>
        </w:rPr>
        <w:t xml:space="preserve">«αέναη» </w:t>
      </w:r>
      <w:r>
        <w:rPr>
          <w:rFonts w:eastAsia="Times New Roman" w:cs="Times New Roman"/>
          <w:szCs w:val="24"/>
        </w:rPr>
        <w:t>διαπραγμάτευση</w:t>
      </w:r>
      <w:r w:rsidRPr="006C26A5">
        <w:rPr>
          <w:rFonts w:eastAsia="Times New Roman" w:cs="Times New Roman"/>
          <w:szCs w:val="24"/>
        </w:rPr>
        <w:t xml:space="preserve"> του κ</w:t>
      </w:r>
      <w:r>
        <w:rPr>
          <w:rFonts w:eastAsia="Times New Roman" w:cs="Times New Roman"/>
          <w:szCs w:val="24"/>
        </w:rPr>
        <w:t>.</w:t>
      </w:r>
      <w:r w:rsidRPr="006C26A5">
        <w:rPr>
          <w:rFonts w:eastAsia="Times New Roman" w:cs="Times New Roman"/>
          <w:szCs w:val="24"/>
        </w:rPr>
        <w:t xml:space="preserve"> </w:t>
      </w:r>
      <w:proofErr w:type="spellStart"/>
      <w:r w:rsidRPr="006C26A5">
        <w:rPr>
          <w:rFonts w:eastAsia="Times New Roman" w:cs="Times New Roman"/>
          <w:szCs w:val="24"/>
        </w:rPr>
        <w:t>Βαρουφάκη</w:t>
      </w:r>
      <w:proofErr w:type="spellEnd"/>
      <w:r>
        <w:rPr>
          <w:rFonts w:eastAsia="Times New Roman" w:cs="Times New Roman"/>
          <w:szCs w:val="24"/>
        </w:rPr>
        <w:t>,</w:t>
      </w:r>
      <w:r w:rsidRPr="006C26A5">
        <w:rPr>
          <w:rFonts w:eastAsia="Times New Roman" w:cs="Times New Roman"/>
          <w:szCs w:val="24"/>
        </w:rPr>
        <w:t xml:space="preserve"> </w:t>
      </w:r>
      <w:r>
        <w:rPr>
          <w:rFonts w:eastAsia="Times New Roman" w:cs="Times New Roman"/>
          <w:szCs w:val="24"/>
        </w:rPr>
        <w:t>έχουμε</w:t>
      </w:r>
      <w:r w:rsidRPr="006C26A5">
        <w:rPr>
          <w:rFonts w:eastAsia="Times New Roman" w:cs="Times New Roman"/>
          <w:szCs w:val="24"/>
        </w:rPr>
        <w:t xml:space="preserve"> </w:t>
      </w:r>
      <w:r w:rsidRPr="006C26A5">
        <w:rPr>
          <w:rFonts w:eastAsia="Times New Roman" w:cs="Times New Roman"/>
          <w:szCs w:val="24"/>
          <w:lang w:val="en-US"/>
        </w:rPr>
        <w:t>capital</w:t>
      </w:r>
      <w:r w:rsidRPr="006C26A5">
        <w:rPr>
          <w:rFonts w:eastAsia="Times New Roman" w:cs="Times New Roman"/>
          <w:szCs w:val="24"/>
        </w:rPr>
        <w:t xml:space="preserve"> </w:t>
      </w:r>
      <w:r w:rsidRPr="006C26A5">
        <w:rPr>
          <w:rFonts w:eastAsia="Times New Roman" w:cs="Times New Roman"/>
          <w:szCs w:val="24"/>
          <w:lang w:val="en-US"/>
        </w:rPr>
        <w:t>controls</w:t>
      </w:r>
      <w:r>
        <w:rPr>
          <w:rFonts w:eastAsia="Times New Roman" w:cs="Times New Roman"/>
          <w:szCs w:val="24"/>
        </w:rPr>
        <w:t>,</w:t>
      </w:r>
      <w:r w:rsidRPr="006C26A5">
        <w:rPr>
          <w:rFonts w:eastAsia="Times New Roman" w:cs="Times New Roman"/>
          <w:szCs w:val="24"/>
        </w:rPr>
        <w:t xml:space="preserve"> και πραγματικά </w:t>
      </w:r>
      <w:r>
        <w:rPr>
          <w:rFonts w:eastAsia="Times New Roman" w:cs="Times New Roman"/>
          <w:szCs w:val="24"/>
        </w:rPr>
        <w:t>-</w:t>
      </w:r>
      <w:r w:rsidRPr="006C26A5">
        <w:rPr>
          <w:rFonts w:eastAsia="Times New Roman" w:cs="Times New Roman"/>
          <w:szCs w:val="24"/>
        </w:rPr>
        <w:t>να το βάλω σε εισαγωγικά</w:t>
      </w:r>
      <w:r>
        <w:rPr>
          <w:rFonts w:eastAsia="Times New Roman" w:cs="Times New Roman"/>
          <w:szCs w:val="24"/>
        </w:rPr>
        <w:t>-</w:t>
      </w:r>
      <w:r w:rsidRPr="006C26A5">
        <w:rPr>
          <w:rFonts w:eastAsia="Times New Roman" w:cs="Times New Roman"/>
          <w:szCs w:val="24"/>
        </w:rPr>
        <w:t xml:space="preserve"> καταφέρατε να </w:t>
      </w:r>
      <w:r>
        <w:rPr>
          <w:rFonts w:eastAsia="Times New Roman" w:cs="Times New Roman"/>
          <w:szCs w:val="24"/>
        </w:rPr>
        <w:t>«</w:t>
      </w:r>
      <w:r w:rsidRPr="006C26A5">
        <w:rPr>
          <w:rFonts w:eastAsia="Times New Roman" w:cs="Times New Roman"/>
          <w:szCs w:val="24"/>
        </w:rPr>
        <w:t>ισοφαρίσε</w:t>
      </w:r>
      <w:r>
        <w:rPr>
          <w:rFonts w:eastAsia="Times New Roman" w:cs="Times New Roman"/>
          <w:szCs w:val="24"/>
        </w:rPr>
        <w:t>τε»</w:t>
      </w:r>
      <w:r w:rsidRPr="006C26A5">
        <w:rPr>
          <w:rFonts w:eastAsia="Times New Roman" w:cs="Times New Roman"/>
          <w:szCs w:val="24"/>
        </w:rPr>
        <w:t xml:space="preserve"> ό</w:t>
      </w:r>
      <w:r>
        <w:rPr>
          <w:rFonts w:eastAsia="Times New Roman" w:cs="Times New Roman"/>
          <w:szCs w:val="24"/>
        </w:rPr>
        <w:t>,</w:t>
      </w:r>
      <w:r w:rsidRPr="006C26A5">
        <w:rPr>
          <w:rFonts w:eastAsia="Times New Roman" w:cs="Times New Roman"/>
          <w:szCs w:val="24"/>
        </w:rPr>
        <w:t xml:space="preserve">τι </w:t>
      </w:r>
      <w:r>
        <w:rPr>
          <w:rFonts w:eastAsia="Times New Roman" w:cs="Times New Roman"/>
          <w:szCs w:val="24"/>
        </w:rPr>
        <w:t>έκαναν</w:t>
      </w:r>
      <w:r w:rsidRPr="006C26A5">
        <w:rPr>
          <w:rFonts w:eastAsia="Times New Roman" w:cs="Times New Roman"/>
          <w:szCs w:val="24"/>
        </w:rPr>
        <w:t xml:space="preserve"> οι προηγούμενες </w:t>
      </w:r>
      <w:r>
        <w:rPr>
          <w:rFonts w:eastAsia="Times New Roman" w:cs="Times New Roman"/>
          <w:szCs w:val="24"/>
        </w:rPr>
        <w:t>κ</w:t>
      </w:r>
      <w:r w:rsidRPr="006C26A5">
        <w:rPr>
          <w:rFonts w:eastAsia="Times New Roman" w:cs="Times New Roman"/>
          <w:szCs w:val="24"/>
        </w:rPr>
        <w:t>υβερνήσεις ΠΑΣΟΚ και Νέας Δημοκρατίας</w:t>
      </w:r>
      <w:r>
        <w:rPr>
          <w:rFonts w:eastAsia="Times New Roman" w:cs="Times New Roman"/>
          <w:szCs w:val="24"/>
        </w:rPr>
        <w:t>.</w:t>
      </w:r>
    </w:p>
    <w:p w14:paraId="1123F085"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Παρ’ όλα αυτά τον Ιανουάριο του</w:t>
      </w:r>
      <w:r w:rsidRPr="006C26A5">
        <w:rPr>
          <w:rFonts w:eastAsia="Times New Roman" w:cs="Times New Roman"/>
          <w:szCs w:val="24"/>
        </w:rPr>
        <w:t xml:space="preserve"> 2015 </w:t>
      </w:r>
      <w:r>
        <w:rPr>
          <w:rFonts w:eastAsia="Times New Roman" w:cs="Times New Roman"/>
          <w:szCs w:val="24"/>
        </w:rPr>
        <w:t>τ</w:t>
      </w:r>
      <w:r w:rsidRPr="006C26A5">
        <w:rPr>
          <w:rFonts w:eastAsia="Times New Roman" w:cs="Times New Roman"/>
          <w:szCs w:val="24"/>
        </w:rPr>
        <w:t>ο μόνο που έχετε κάνει</w:t>
      </w:r>
      <w:r w:rsidRPr="006C26A5">
        <w:rPr>
          <w:rFonts w:eastAsia="Times New Roman" w:cs="Times New Roman"/>
          <w:szCs w:val="24"/>
        </w:rPr>
        <w:t xml:space="preserve"> και </w:t>
      </w:r>
      <w:r>
        <w:rPr>
          <w:rFonts w:eastAsia="Times New Roman" w:cs="Times New Roman"/>
          <w:szCs w:val="24"/>
        </w:rPr>
        <w:t xml:space="preserve">στο οποίο </w:t>
      </w:r>
      <w:r w:rsidRPr="006C26A5">
        <w:rPr>
          <w:rFonts w:eastAsia="Times New Roman" w:cs="Times New Roman"/>
          <w:szCs w:val="24"/>
        </w:rPr>
        <w:t>έχετε αρκεστεί εί</w:t>
      </w:r>
      <w:r>
        <w:rPr>
          <w:rFonts w:eastAsia="Times New Roman" w:cs="Times New Roman"/>
          <w:szCs w:val="24"/>
        </w:rPr>
        <w:t>ν</w:t>
      </w:r>
      <w:r w:rsidRPr="006C26A5">
        <w:rPr>
          <w:rFonts w:eastAsia="Times New Roman" w:cs="Times New Roman"/>
          <w:szCs w:val="24"/>
        </w:rPr>
        <w:t>αι αναβολές</w:t>
      </w:r>
      <w:r>
        <w:rPr>
          <w:rFonts w:eastAsia="Times New Roman" w:cs="Times New Roman"/>
          <w:szCs w:val="24"/>
        </w:rPr>
        <w:t>, κάποιες επιφανειακές προσαρμογές</w:t>
      </w:r>
      <w:r w:rsidRPr="006C26A5">
        <w:rPr>
          <w:rFonts w:eastAsia="Times New Roman" w:cs="Times New Roman"/>
          <w:szCs w:val="24"/>
        </w:rPr>
        <w:t xml:space="preserve"> του νόμου Κατσέλη</w:t>
      </w:r>
      <w:r>
        <w:rPr>
          <w:rFonts w:eastAsia="Times New Roman" w:cs="Times New Roman"/>
          <w:szCs w:val="24"/>
        </w:rPr>
        <w:t>,</w:t>
      </w:r>
      <w:r w:rsidRPr="006C26A5">
        <w:rPr>
          <w:rFonts w:eastAsia="Times New Roman" w:cs="Times New Roman"/>
          <w:szCs w:val="24"/>
        </w:rPr>
        <w:t xml:space="preserve"> ένα γραφειοκρατικό πλέγμα που ονομάστηκε </w:t>
      </w:r>
      <w:r>
        <w:rPr>
          <w:rFonts w:eastAsia="Times New Roman" w:cs="Times New Roman"/>
          <w:szCs w:val="24"/>
        </w:rPr>
        <w:t>«</w:t>
      </w:r>
      <w:r w:rsidRPr="006C26A5">
        <w:rPr>
          <w:rFonts w:eastAsia="Times New Roman" w:cs="Times New Roman"/>
          <w:szCs w:val="24"/>
        </w:rPr>
        <w:t>εξωδικαστικός μηχανισμός</w:t>
      </w:r>
      <w:r>
        <w:rPr>
          <w:rFonts w:eastAsia="Times New Roman" w:cs="Times New Roman"/>
          <w:szCs w:val="24"/>
        </w:rPr>
        <w:t>» και σ</w:t>
      </w:r>
      <w:r w:rsidRPr="006C26A5">
        <w:rPr>
          <w:rFonts w:eastAsia="Times New Roman" w:cs="Times New Roman"/>
          <w:szCs w:val="24"/>
        </w:rPr>
        <w:t xml:space="preserve">τον οποίο ελάχιστες επιχειρήσεις κατάφεραν να </w:t>
      </w:r>
      <w:r>
        <w:rPr>
          <w:rFonts w:eastAsia="Times New Roman" w:cs="Times New Roman"/>
          <w:szCs w:val="24"/>
        </w:rPr>
        <w:t>ενταχθούν</w:t>
      </w:r>
      <w:r w:rsidRPr="006C26A5">
        <w:rPr>
          <w:rFonts w:eastAsia="Times New Roman" w:cs="Times New Roman"/>
          <w:szCs w:val="24"/>
        </w:rPr>
        <w:t xml:space="preserve"> και </w:t>
      </w:r>
      <w:r>
        <w:rPr>
          <w:rFonts w:eastAsia="Times New Roman" w:cs="Times New Roman"/>
          <w:szCs w:val="24"/>
        </w:rPr>
        <w:t>ά</w:t>
      </w:r>
      <w:r w:rsidRPr="006C26A5">
        <w:rPr>
          <w:rFonts w:eastAsia="Times New Roman" w:cs="Times New Roman"/>
          <w:szCs w:val="24"/>
        </w:rPr>
        <w:t>ρση του απορρήτου των κα</w:t>
      </w:r>
      <w:r w:rsidRPr="006C26A5">
        <w:rPr>
          <w:rFonts w:eastAsia="Times New Roman" w:cs="Times New Roman"/>
          <w:szCs w:val="24"/>
        </w:rPr>
        <w:t>ταθέσεων</w:t>
      </w:r>
      <w:r>
        <w:rPr>
          <w:rFonts w:eastAsia="Times New Roman" w:cs="Times New Roman"/>
          <w:szCs w:val="24"/>
        </w:rPr>
        <w:t>. Α</w:t>
      </w:r>
      <w:r w:rsidRPr="006C26A5">
        <w:rPr>
          <w:rFonts w:eastAsia="Times New Roman" w:cs="Times New Roman"/>
          <w:szCs w:val="24"/>
        </w:rPr>
        <w:t xml:space="preserve">υτά τα ολίγα </w:t>
      </w:r>
      <w:r>
        <w:rPr>
          <w:rFonts w:eastAsia="Times New Roman" w:cs="Times New Roman"/>
          <w:szCs w:val="24"/>
        </w:rPr>
        <w:t>ε</w:t>
      </w:r>
      <w:r w:rsidRPr="006C26A5">
        <w:rPr>
          <w:rFonts w:eastAsia="Times New Roman" w:cs="Times New Roman"/>
          <w:szCs w:val="24"/>
        </w:rPr>
        <w:t xml:space="preserve">σείς τα έχετε βαφτίσει </w:t>
      </w:r>
      <w:r>
        <w:rPr>
          <w:rFonts w:eastAsia="Times New Roman" w:cs="Times New Roman"/>
          <w:szCs w:val="24"/>
        </w:rPr>
        <w:t>«οργασμό</w:t>
      </w:r>
      <w:r w:rsidRPr="006C26A5">
        <w:rPr>
          <w:rFonts w:eastAsia="Times New Roman" w:cs="Times New Roman"/>
          <w:szCs w:val="24"/>
        </w:rPr>
        <w:t xml:space="preserve"> πρωτοβουλιών</w:t>
      </w:r>
      <w:r>
        <w:rPr>
          <w:rFonts w:eastAsia="Times New Roman" w:cs="Times New Roman"/>
          <w:szCs w:val="24"/>
        </w:rPr>
        <w:t>»</w:t>
      </w:r>
      <w:r w:rsidRPr="006C26A5">
        <w:rPr>
          <w:rFonts w:eastAsia="Times New Roman" w:cs="Times New Roman"/>
          <w:szCs w:val="24"/>
        </w:rPr>
        <w:t xml:space="preserve"> και</w:t>
      </w:r>
      <w:r>
        <w:rPr>
          <w:rFonts w:eastAsia="Times New Roman" w:cs="Times New Roman"/>
          <w:szCs w:val="24"/>
        </w:rPr>
        <w:t xml:space="preserve"> μάλιστα έτσι συγκεκριμένα το ανέφερε και</w:t>
      </w:r>
      <w:r w:rsidRPr="006C26A5">
        <w:rPr>
          <w:rFonts w:eastAsia="Times New Roman" w:cs="Times New Roman"/>
          <w:szCs w:val="24"/>
        </w:rPr>
        <w:t xml:space="preserve"> ο Αντιπρόεδρος της </w:t>
      </w:r>
      <w:r>
        <w:rPr>
          <w:rFonts w:eastAsia="Times New Roman" w:cs="Times New Roman"/>
          <w:szCs w:val="24"/>
        </w:rPr>
        <w:t>Κ</w:t>
      </w:r>
      <w:r w:rsidRPr="006C26A5">
        <w:rPr>
          <w:rFonts w:eastAsia="Times New Roman" w:cs="Times New Roman"/>
          <w:szCs w:val="24"/>
        </w:rPr>
        <w:t xml:space="preserve">υβέρνησης </w:t>
      </w:r>
      <w:r>
        <w:rPr>
          <w:rFonts w:eastAsia="Times New Roman" w:cs="Times New Roman"/>
          <w:szCs w:val="24"/>
        </w:rPr>
        <w:t>σ</w:t>
      </w:r>
      <w:r w:rsidRPr="006C26A5">
        <w:rPr>
          <w:rFonts w:eastAsia="Times New Roman" w:cs="Times New Roman"/>
          <w:szCs w:val="24"/>
        </w:rPr>
        <w:t xml:space="preserve">τη σχετική </w:t>
      </w:r>
      <w:r>
        <w:rPr>
          <w:rFonts w:eastAsia="Times New Roman" w:cs="Times New Roman"/>
          <w:szCs w:val="24"/>
        </w:rPr>
        <w:t>ε</w:t>
      </w:r>
      <w:r w:rsidRPr="006C26A5">
        <w:rPr>
          <w:rFonts w:eastAsia="Times New Roman" w:cs="Times New Roman"/>
          <w:szCs w:val="24"/>
        </w:rPr>
        <w:t>πιτροπή</w:t>
      </w:r>
      <w:r>
        <w:rPr>
          <w:rFonts w:eastAsia="Times New Roman" w:cs="Times New Roman"/>
          <w:szCs w:val="24"/>
        </w:rPr>
        <w:t>.</w:t>
      </w:r>
      <w:r w:rsidRPr="006C26A5">
        <w:rPr>
          <w:rFonts w:eastAsia="Times New Roman" w:cs="Times New Roman"/>
          <w:szCs w:val="24"/>
        </w:rPr>
        <w:t xml:space="preserve"> </w:t>
      </w:r>
    </w:p>
    <w:p w14:paraId="1123F086"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Έ</w:t>
      </w:r>
      <w:r w:rsidRPr="006C26A5">
        <w:rPr>
          <w:rFonts w:eastAsia="Times New Roman" w:cs="Times New Roman"/>
          <w:szCs w:val="24"/>
        </w:rPr>
        <w:t xml:space="preserve">τσι </w:t>
      </w:r>
      <w:r>
        <w:rPr>
          <w:rFonts w:eastAsia="Times New Roman" w:cs="Times New Roman"/>
          <w:szCs w:val="24"/>
        </w:rPr>
        <w:t>φθ</w:t>
      </w:r>
      <w:r w:rsidRPr="006C26A5">
        <w:rPr>
          <w:rFonts w:eastAsia="Times New Roman" w:cs="Times New Roman"/>
          <w:szCs w:val="24"/>
        </w:rPr>
        <w:t>άσαμε σ</w:t>
      </w:r>
      <w:r>
        <w:rPr>
          <w:rFonts w:eastAsia="Times New Roman" w:cs="Times New Roman"/>
          <w:szCs w:val="24"/>
        </w:rPr>
        <w:t>το</w:t>
      </w:r>
      <w:r w:rsidRPr="006C26A5">
        <w:rPr>
          <w:rFonts w:eastAsia="Times New Roman" w:cs="Times New Roman"/>
          <w:szCs w:val="24"/>
        </w:rPr>
        <w:t xml:space="preserve"> σημείο να υπάρχει για </w:t>
      </w:r>
      <w:r>
        <w:rPr>
          <w:rFonts w:eastAsia="Times New Roman" w:cs="Times New Roman"/>
          <w:szCs w:val="24"/>
        </w:rPr>
        <w:t>τις τράπεζες</w:t>
      </w:r>
      <w:r w:rsidRPr="006C26A5">
        <w:rPr>
          <w:rFonts w:eastAsia="Times New Roman" w:cs="Times New Roman"/>
          <w:szCs w:val="24"/>
        </w:rPr>
        <w:t xml:space="preserve"> ένας σοβαρός κίνδυνος αδυναμίας και αναφέρομαι στη μείωση </w:t>
      </w:r>
      <w:r w:rsidRPr="006C26A5">
        <w:rPr>
          <w:rFonts w:eastAsia="Times New Roman" w:cs="Times New Roman"/>
          <w:szCs w:val="24"/>
        </w:rPr>
        <w:lastRenderedPageBreak/>
        <w:t xml:space="preserve">των μη εξυπηρετούμενων δανείων κατά 50 </w:t>
      </w:r>
      <w:r>
        <w:rPr>
          <w:rFonts w:eastAsia="Times New Roman" w:cs="Times New Roman"/>
          <w:szCs w:val="24"/>
        </w:rPr>
        <w:t>δισεκατομμύρια</w:t>
      </w:r>
      <w:r w:rsidRPr="006C26A5">
        <w:rPr>
          <w:rFonts w:eastAsia="Times New Roman" w:cs="Times New Roman"/>
          <w:szCs w:val="24"/>
        </w:rPr>
        <w:t xml:space="preserve"> ευρώ μέχρι το τέλος του 2021 και αυτό χωρίς να εμφανίσουν ζημιές και χωρίς να απαιτηθούν κάποια επιπρόσθετα κεφάλαια</w:t>
      </w:r>
      <w:r>
        <w:rPr>
          <w:rFonts w:eastAsia="Times New Roman" w:cs="Times New Roman"/>
          <w:szCs w:val="24"/>
        </w:rPr>
        <w:t>. Αυτό το τελευταίο μας</w:t>
      </w:r>
      <w:r w:rsidRPr="006C26A5">
        <w:rPr>
          <w:rFonts w:eastAsia="Times New Roman" w:cs="Times New Roman"/>
          <w:szCs w:val="24"/>
        </w:rPr>
        <w:t xml:space="preserve"> ανη</w:t>
      </w:r>
      <w:r w:rsidRPr="006C26A5">
        <w:rPr>
          <w:rFonts w:eastAsia="Times New Roman" w:cs="Times New Roman"/>
          <w:szCs w:val="24"/>
        </w:rPr>
        <w:t>συχεί πολύ</w:t>
      </w:r>
      <w:r>
        <w:rPr>
          <w:rFonts w:eastAsia="Times New Roman" w:cs="Times New Roman"/>
          <w:szCs w:val="24"/>
        </w:rPr>
        <w:t xml:space="preserve"> και αυτό </w:t>
      </w:r>
      <w:r w:rsidRPr="006C26A5">
        <w:rPr>
          <w:rFonts w:eastAsia="Times New Roman" w:cs="Times New Roman"/>
          <w:szCs w:val="24"/>
        </w:rPr>
        <w:t xml:space="preserve">γιατί στην αρμόδια </w:t>
      </w:r>
      <w:r>
        <w:rPr>
          <w:rFonts w:eastAsia="Times New Roman" w:cs="Times New Roman"/>
          <w:szCs w:val="24"/>
        </w:rPr>
        <w:t>ε</w:t>
      </w:r>
      <w:r w:rsidRPr="006C26A5">
        <w:rPr>
          <w:rFonts w:eastAsia="Times New Roman" w:cs="Times New Roman"/>
          <w:szCs w:val="24"/>
        </w:rPr>
        <w:t xml:space="preserve">πιτροπή ο Αντιπρόεδρος της </w:t>
      </w:r>
      <w:r>
        <w:rPr>
          <w:rFonts w:eastAsia="Times New Roman" w:cs="Times New Roman"/>
          <w:szCs w:val="24"/>
        </w:rPr>
        <w:t>Κ</w:t>
      </w:r>
      <w:r w:rsidRPr="006C26A5">
        <w:rPr>
          <w:rFonts w:eastAsia="Times New Roman" w:cs="Times New Roman"/>
          <w:szCs w:val="24"/>
        </w:rPr>
        <w:t>υβερνήσεως</w:t>
      </w:r>
      <w:r>
        <w:rPr>
          <w:rFonts w:eastAsia="Times New Roman" w:cs="Times New Roman"/>
          <w:szCs w:val="24"/>
        </w:rPr>
        <w:t>,</w:t>
      </w:r>
      <w:r w:rsidRPr="006C26A5">
        <w:rPr>
          <w:rFonts w:eastAsia="Times New Roman" w:cs="Times New Roman"/>
          <w:szCs w:val="24"/>
        </w:rPr>
        <w:t xml:space="preserve"> απαντώντας </w:t>
      </w:r>
      <w:r>
        <w:rPr>
          <w:rFonts w:eastAsia="Times New Roman" w:cs="Times New Roman"/>
          <w:szCs w:val="24"/>
        </w:rPr>
        <w:t>σ</w:t>
      </w:r>
      <w:r w:rsidRPr="006C26A5">
        <w:rPr>
          <w:rFonts w:eastAsia="Times New Roman" w:cs="Times New Roman"/>
          <w:szCs w:val="24"/>
        </w:rPr>
        <w:t>ε δική μου τοποθέτηση</w:t>
      </w:r>
      <w:r>
        <w:rPr>
          <w:rFonts w:eastAsia="Times New Roman" w:cs="Times New Roman"/>
          <w:szCs w:val="24"/>
        </w:rPr>
        <w:t>,</w:t>
      </w:r>
      <w:r w:rsidRPr="006C26A5">
        <w:rPr>
          <w:rFonts w:eastAsia="Times New Roman" w:cs="Times New Roman"/>
          <w:szCs w:val="24"/>
        </w:rPr>
        <w:t xml:space="preserve"> παραδέχτηκε ότι</w:t>
      </w:r>
      <w:r>
        <w:rPr>
          <w:rFonts w:eastAsia="Times New Roman" w:cs="Times New Roman"/>
          <w:szCs w:val="24"/>
        </w:rPr>
        <w:t>,</w:t>
      </w:r>
      <w:r w:rsidRPr="006C26A5">
        <w:rPr>
          <w:rFonts w:eastAsia="Times New Roman" w:cs="Times New Roman"/>
          <w:szCs w:val="24"/>
        </w:rPr>
        <w:t xml:space="preserve"> αν δεν το προσέξουμε</w:t>
      </w:r>
      <w:r>
        <w:rPr>
          <w:rFonts w:eastAsia="Times New Roman" w:cs="Times New Roman"/>
          <w:szCs w:val="24"/>
        </w:rPr>
        <w:t>,</w:t>
      </w:r>
      <w:r w:rsidRPr="006C26A5">
        <w:rPr>
          <w:rFonts w:eastAsia="Times New Roman" w:cs="Times New Roman"/>
          <w:szCs w:val="24"/>
        </w:rPr>
        <w:t xml:space="preserve"> μπορεί να κάνουμε ρυθμίσεις </w:t>
      </w:r>
      <w:r>
        <w:rPr>
          <w:rFonts w:eastAsia="Times New Roman" w:cs="Times New Roman"/>
          <w:szCs w:val="24"/>
        </w:rPr>
        <w:t>π</w:t>
      </w:r>
      <w:r w:rsidRPr="006C26A5">
        <w:rPr>
          <w:rFonts w:eastAsia="Times New Roman" w:cs="Times New Roman"/>
          <w:szCs w:val="24"/>
        </w:rPr>
        <w:t xml:space="preserve">ου να οδηγήσουν τις </w:t>
      </w:r>
      <w:r>
        <w:rPr>
          <w:rFonts w:eastAsia="Times New Roman" w:cs="Times New Roman"/>
          <w:szCs w:val="24"/>
        </w:rPr>
        <w:t>τ</w:t>
      </w:r>
      <w:r w:rsidRPr="006C26A5">
        <w:rPr>
          <w:rFonts w:eastAsia="Times New Roman" w:cs="Times New Roman"/>
          <w:szCs w:val="24"/>
        </w:rPr>
        <w:t>ράπεζες να απαιτ</w:t>
      </w:r>
      <w:r>
        <w:rPr>
          <w:rFonts w:eastAsia="Times New Roman" w:cs="Times New Roman"/>
          <w:szCs w:val="24"/>
        </w:rPr>
        <w:t>ήσου</w:t>
      </w:r>
      <w:r w:rsidRPr="006C26A5">
        <w:rPr>
          <w:rFonts w:eastAsia="Times New Roman" w:cs="Times New Roman"/>
          <w:szCs w:val="24"/>
        </w:rPr>
        <w:t>ν νέα κεφάλαια</w:t>
      </w:r>
      <w:r>
        <w:rPr>
          <w:rFonts w:eastAsia="Times New Roman" w:cs="Times New Roman"/>
          <w:szCs w:val="24"/>
        </w:rPr>
        <w:t>.</w:t>
      </w:r>
      <w:r w:rsidRPr="006C26A5">
        <w:rPr>
          <w:rFonts w:eastAsia="Times New Roman" w:cs="Times New Roman"/>
          <w:szCs w:val="24"/>
        </w:rPr>
        <w:t xml:space="preserve"> Δυστυχώς αυτά τα</w:t>
      </w:r>
      <w:r w:rsidRPr="006C26A5">
        <w:rPr>
          <w:rFonts w:eastAsia="Times New Roman" w:cs="Times New Roman"/>
          <w:szCs w:val="24"/>
        </w:rPr>
        <w:t xml:space="preserve"> νέα κεφάλαια</w:t>
      </w:r>
      <w:r>
        <w:rPr>
          <w:rFonts w:eastAsia="Times New Roman" w:cs="Times New Roman"/>
          <w:szCs w:val="24"/>
        </w:rPr>
        <w:t>,</w:t>
      </w:r>
      <w:r w:rsidRPr="006C26A5">
        <w:rPr>
          <w:rFonts w:eastAsia="Times New Roman" w:cs="Times New Roman"/>
          <w:szCs w:val="24"/>
        </w:rPr>
        <w:t xml:space="preserve"> </w:t>
      </w:r>
      <w:r>
        <w:rPr>
          <w:rFonts w:eastAsia="Times New Roman" w:cs="Times New Roman"/>
          <w:szCs w:val="24"/>
        </w:rPr>
        <w:t>ενδεχομένως</w:t>
      </w:r>
      <w:r>
        <w:rPr>
          <w:rFonts w:eastAsia="Times New Roman" w:cs="Times New Roman"/>
          <w:szCs w:val="24"/>
        </w:rPr>
        <w:t>,</w:t>
      </w:r>
      <w:r w:rsidRPr="006C26A5">
        <w:rPr>
          <w:rFonts w:eastAsia="Times New Roman" w:cs="Times New Roman"/>
          <w:szCs w:val="24"/>
        </w:rPr>
        <w:t xml:space="preserve"> να κληθεί να τα βάλει πάλι ο Έλληνας φορολογούμενος</w:t>
      </w:r>
      <w:r>
        <w:rPr>
          <w:rFonts w:eastAsia="Times New Roman" w:cs="Times New Roman"/>
          <w:szCs w:val="24"/>
        </w:rPr>
        <w:t>.</w:t>
      </w:r>
      <w:r w:rsidRPr="006C26A5">
        <w:rPr>
          <w:rFonts w:eastAsia="Times New Roman" w:cs="Times New Roman"/>
          <w:szCs w:val="24"/>
        </w:rPr>
        <w:t xml:space="preserve"> </w:t>
      </w:r>
      <w:r>
        <w:rPr>
          <w:rFonts w:eastAsia="Times New Roman" w:cs="Times New Roman"/>
          <w:szCs w:val="24"/>
        </w:rPr>
        <w:t>Επί λέ</w:t>
      </w:r>
      <w:r w:rsidRPr="006C26A5">
        <w:rPr>
          <w:rFonts w:eastAsia="Times New Roman" w:cs="Times New Roman"/>
          <w:szCs w:val="24"/>
        </w:rPr>
        <w:t xml:space="preserve">ξει </w:t>
      </w:r>
      <w:r>
        <w:rPr>
          <w:rFonts w:eastAsia="Times New Roman" w:cs="Times New Roman"/>
          <w:szCs w:val="24"/>
        </w:rPr>
        <w:t>-</w:t>
      </w:r>
      <w:r w:rsidRPr="006C26A5">
        <w:rPr>
          <w:rFonts w:eastAsia="Times New Roman" w:cs="Times New Roman"/>
          <w:szCs w:val="24"/>
        </w:rPr>
        <w:t xml:space="preserve">υπάρχουν και στα </w:t>
      </w:r>
      <w:r>
        <w:rPr>
          <w:rFonts w:eastAsia="Times New Roman" w:cs="Times New Roman"/>
          <w:szCs w:val="24"/>
        </w:rPr>
        <w:t>Π</w:t>
      </w:r>
      <w:r w:rsidRPr="006C26A5">
        <w:rPr>
          <w:rFonts w:eastAsia="Times New Roman" w:cs="Times New Roman"/>
          <w:szCs w:val="24"/>
        </w:rPr>
        <w:t>ρακτικά</w:t>
      </w:r>
      <w:r>
        <w:rPr>
          <w:rFonts w:eastAsia="Times New Roman" w:cs="Times New Roman"/>
          <w:szCs w:val="24"/>
        </w:rPr>
        <w:t>-</w:t>
      </w:r>
      <w:r w:rsidRPr="006C26A5">
        <w:rPr>
          <w:rFonts w:eastAsia="Times New Roman" w:cs="Times New Roman"/>
          <w:szCs w:val="24"/>
        </w:rPr>
        <w:t xml:space="preserve"> αυτό απάντησε </w:t>
      </w:r>
      <w:r>
        <w:rPr>
          <w:rFonts w:eastAsia="Times New Roman" w:cs="Times New Roman"/>
          <w:szCs w:val="24"/>
        </w:rPr>
        <w:t>ο Αντι</w:t>
      </w:r>
      <w:r w:rsidRPr="006C26A5">
        <w:rPr>
          <w:rFonts w:eastAsia="Times New Roman" w:cs="Times New Roman"/>
          <w:szCs w:val="24"/>
        </w:rPr>
        <w:t xml:space="preserve">πρόεδρος της </w:t>
      </w:r>
      <w:r>
        <w:rPr>
          <w:rFonts w:eastAsia="Times New Roman" w:cs="Times New Roman"/>
          <w:szCs w:val="24"/>
        </w:rPr>
        <w:t>Κ</w:t>
      </w:r>
      <w:r w:rsidRPr="006C26A5">
        <w:rPr>
          <w:rFonts w:eastAsia="Times New Roman" w:cs="Times New Roman"/>
          <w:szCs w:val="24"/>
        </w:rPr>
        <w:t>υβερνήσεως</w:t>
      </w:r>
      <w:r>
        <w:rPr>
          <w:rFonts w:eastAsia="Times New Roman" w:cs="Times New Roman"/>
          <w:szCs w:val="24"/>
        </w:rPr>
        <w:t>.</w:t>
      </w:r>
    </w:p>
    <w:p w14:paraId="1123F087"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Λογικό είναι να προκληθεί τεράστιος </w:t>
      </w:r>
      <w:r w:rsidRPr="006C26A5">
        <w:rPr>
          <w:rFonts w:eastAsia="Times New Roman" w:cs="Times New Roman"/>
          <w:szCs w:val="24"/>
        </w:rPr>
        <w:t>σάλος στην αγορά</w:t>
      </w:r>
      <w:r>
        <w:rPr>
          <w:rFonts w:eastAsia="Times New Roman" w:cs="Times New Roman"/>
          <w:szCs w:val="24"/>
        </w:rPr>
        <w:t>,</w:t>
      </w:r>
      <w:r w:rsidRPr="006C26A5">
        <w:rPr>
          <w:rFonts w:eastAsia="Times New Roman" w:cs="Times New Roman"/>
          <w:szCs w:val="24"/>
        </w:rPr>
        <w:t xml:space="preserve"> αλλά και πανικός </w:t>
      </w:r>
      <w:r>
        <w:rPr>
          <w:rFonts w:eastAsia="Times New Roman" w:cs="Times New Roman"/>
          <w:szCs w:val="24"/>
        </w:rPr>
        <w:t xml:space="preserve">στους </w:t>
      </w:r>
      <w:r w:rsidRPr="006C26A5">
        <w:rPr>
          <w:rFonts w:eastAsia="Times New Roman" w:cs="Times New Roman"/>
          <w:szCs w:val="24"/>
        </w:rPr>
        <w:t>πολίτες που θυ</w:t>
      </w:r>
      <w:r w:rsidRPr="006C26A5">
        <w:rPr>
          <w:rFonts w:eastAsia="Times New Roman" w:cs="Times New Roman"/>
          <w:szCs w:val="24"/>
        </w:rPr>
        <w:t>μήθηκαν το καλοκαίρι του 2015 και πέρα από αυτό επαληθεύτηκαν για άλλη μία φορά οι φόβοι επενδυτικών ομίλων</w:t>
      </w:r>
      <w:r>
        <w:rPr>
          <w:rFonts w:eastAsia="Times New Roman" w:cs="Times New Roman"/>
          <w:szCs w:val="24"/>
        </w:rPr>
        <w:t>,</w:t>
      </w:r>
      <w:r w:rsidRPr="006C26A5">
        <w:rPr>
          <w:rFonts w:eastAsia="Times New Roman" w:cs="Times New Roman"/>
          <w:szCs w:val="24"/>
        </w:rPr>
        <w:t xml:space="preserve"> </w:t>
      </w:r>
      <w:r>
        <w:rPr>
          <w:rFonts w:eastAsia="Times New Roman" w:cs="Times New Roman"/>
          <w:szCs w:val="24"/>
        </w:rPr>
        <w:t>ε</w:t>
      </w:r>
      <w:r w:rsidRPr="006C26A5">
        <w:rPr>
          <w:rFonts w:eastAsia="Times New Roman" w:cs="Times New Roman"/>
          <w:szCs w:val="24"/>
        </w:rPr>
        <w:t>κτός και εντός της Ελλάδος</w:t>
      </w:r>
      <w:r>
        <w:rPr>
          <w:rFonts w:eastAsia="Times New Roman" w:cs="Times New Roman"/>
          <w:szCs w:val="24"/>
        </w:rPr>
        <w:t>,</w:t>
      </w:r>
      <w:r w:rsidRPr="006C26A5">
        <w:rPr>
          <w:rFonts w:eastAsia="Times New Roman" w:cs="Times New Roman"/>
          <w:szCs w:val="24"/>
        </w:rPr>
        <w:t xml:space="preserve"> ότι όσο είναι </w:t>
      </w:r>
      <w:r>
        <w:rPr>
          <w:rFonts w:eastAsia="Times New Roman" w:cs="Times New Roman"/>
          <w:szCs w:val="24"/>
        </w:rPr>
        <w:t>Κ</w:t>
      </w:r>
      <w:r w:rsidRPr="006C26A5">
        <w:rPr>
          <w:rFonts w:eastAsia="Times New Roman" w:cs="Times New Roman"/>
          <w:szCs w:val="24"/>
        </w:rPr>
        <w:t>υβέρνηση ο ΣΥΡΙΖΑ</w:t>
      </w:r>
      <w:r>
        <w:rPr>
          <w:rFonts w:eastAsia="Times New Roman" w:cs="Times New Roman"/>
          <w:szCs w:val="24"/>
        </w:rPr>
        <w:t>,</w:t>
      </w:r>
      <w:r w:rsidRPr="006C26A5">
        <w:rPr>
          <w:rFonts w:eastAsia="Times New Roman" w:cs="Times New Roman"/>
          <w:szCs w:val="24"/>
        </w:rPr>
        <w:t xml:space="preserve"> </w:t>
      </w:r>
      <w:r>
        <w:rPr>
          <w:rFonts w:eastAsia="Times New Roman" w:cs="Times New Roman"/>
          <w:szCs w:val="24"/>
        </w:rPr>
        <w:t>π</w:t>
      </w:r>
      <w:r w:rsidRPr="006C26A5">
        <w:rPr>
          <w:rFonts w:eastAsia="Times New Roman" w:cs="Times New Roman"/>
          <w:szCs w:val="24"/>
        </w:rPr>
        <w:t>ραγματικά δεν υπάρχει κα</w:t>
      </w:r>
      <w:r>
        <w:rPr>
          <w:rFonts w:eastAsia="Times New Roman" w:cs="Times New Roman"/>
          <w:szCs w:val="24"/>
        </w:rPr>
        <w:t>μ</w:t>
      </w:r>
      <w:r w:rsidRPr="006C26A5">
        <w:rPr>
          <w:rFonts w:eastAsia="Times New Roman" w:cs="Times New Roman"/>
          <w:szCs w:val="24"/>
        </w:rPr>
        <w:t>μία οικονομική εμπιστοσύνη</w:t>
      </w:r>
      <w:r>
        <w:rPr>
          <w:rFonts w:eastAsia="Times New Roman" w:cs="Times New Roman"/>
          <w:szCs w:val="24"/>
        </w:rPr>
        <w:t>.</w:t>
      </w:r>
    </w:p>
    <w:p w14:paraId="1123F088"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Ε</w:t>
      </w:r>
      <w:r w:rsidRPr="006C26A5">
        <w:rPr>
          <w:rFonts w:eastAsia="Times New Roman" w:cs="Times New Roman"/>
          <w:szCs w:val="24"/>
        </w:rPr>
        <w:t xml:space="preserve">νδεικτικά </w:t>
      </w:r>
      <w:r>
        <w:rPr>
          <w:rFonts w:eastAsia="Times New Roman" w:cs="Times New Roman"/>
          <w:szCs w:val="24"/>
        </w:rPr>
        <w:t>ν</w:t>
      </w:r>
      <w:r w:rsidRPr="006C26A5">
        <w:rPr>
          <w:rFonts w:eastAsia="Times New Roman" w:cs="Times New Roman"/>
          <w:szCs w:val="24"/>
        </w:rPr>
        <w:t>α αναφέρω ένα χαρα</w:t>
      </w:r>
      <w:r w:rsidRPr="006C26A5">
        <w:rPr>
          <w:rFonts w:eastAsia="Times New Roman" w:cs="Times New Roman"/>
          <w:szCs w:val="24"/>
        </w:rPr>
        <w:t>κτηριστικό</w:t>
      </w:r>
      <w:r>
        <w:rPr>
          <w:rFonts w:eastAsia="Times New Roman" w:cs="Times New Roman"/>
          <w:szCs w:val="24"/>
        </w:rPr>
        <w:t>,</w:t>
      </w:r>
      <w:r w:rsidRPr="006C26A5">
        <w:rPr>
          <w:rFonts w:eastAsia="Times New Roman" w:cs="Times New Roman"/>
          <w:szCs w:val="24"/>
        </w:rPr>
        <w:t xml:space="preserve"> ότι τα προβλήματα που έχουν </w:t>
      </w:r>
      <w:r>
        <w:rPr>
          <w:rFonts w:eastAsia="Times New Roman" w:cs="Times New Roman"/>
          <w:szCs w:val="24"/>
        </w:rPr>
        <w:t xml:space="preserve">συσσωρευτεί </w:t>
      </w:r>
      <w:r w:rsidRPr="006C26A5">
        <w:rPr>
          <w:rFonts w:eastAsia="Times New Roman" w:cs="Times New Roman"/>
          <w:szCs w:val="24"/>
        </w:rPr>
        <w:t xml:space="preserve">στις </w:t>
      </w:r>
      <w:r>
        <w:rPr>
          <w:rFonts w:eastAsia="Times New Roman" w:cs="Times New Roman"/>
          <w:szCs w:val="24"/>
        </w:rPr>
        <w:t>τ</w:t>
      </w:r>
      <w:r w:rsidRPr="006C26A5">
        <w:rPr>
          <w:rFonts w:eastAsia="Times New Roman" w:cs="Times New Roman"/>
          <w:szCs w:val="24"/>
        </w:rPr>
        <w:t xml:space="preserve">ράπεζες και η απαξία </w:t>
      </w:r>
      <w:r w:rsidRPr="006C26A5">
        <w:rPr>
          <w:rFonts w:eastAsia="Times New Roman" w:cs="Times New Roman"/>
          <w:szCs w:val="24"/>
        </w:rPr>
        <w:lastRenderedPageBreak/>
        <w:t>που έχει επισυμβεί αποκλειστικά στην περίοδο της</w:t>
      </w:r>
      <w:r>
        <w:rPr>
          <w:rFonts w:eastAsia="Times New Roman" w:cs="Times New Roman"/>
          <w:szCs w:val="24"/>
        </w:rPr>
        <w:t xml:space="preserve"> διακυβέρνησής σας αποτυπώνονται, φ</w:t>
      </w:r>
      <w:r w:rsidRPr="006C26A5">
        <w:rPr>
          <w:rFonts w:eastAsia="Times New Roman" w:cs="Times New Roman"/>
          <w:szCs w:val="24"/>
        </w:rPr>
        <w:t>υσικά</w:t>
      </w:r>
      <w:r>
        <w:rPr>
          <w:rFonts w:eastAsia="Times New Roman" w:cs="Times New Roman"/>
          <w:szCs w:val="24"/>
        </w:rPr>
        <w:t>,</w:t>
      </w:r>
      <w:r w:rsidRPr="006C26A5">
        <w:rPr>
          <w:rFonts w:eastAsia="Times New Roman" w:cs="Times New Roman"/>
          <w:szCs w:val="24"/>
        </w:rPr>
        <w:t xml:space="preserve"> και στο </w:t>
      </w:r>
      <w:r>
        <w:rPr>
          <w:rFonts w:eastAsia="Times New Roman" w:cs="Times New Roman"/>
          <w:szCs w:val="24"/>
        </w:rPr>
        <w:t>Χ</w:t>
      </w:r>
      <w:r w:rsidRPr="006C26A5">
        <w:rPr>
          <w:rFonts w:eastAsia="Times New Roman" w:cs="Times New Roman"/>
          <w:szCs w:val="24"/>
        </w:rPr>
        <w:t>ρηματιστήριο Αθηνών</w:t>
      </w:r>
      <w:r>
        <w:rPr>
          <w:rFonts w:eastAsia="Times New Roman" w:cs="Times New Roman"/>
          <w:szCs w:val="24"/>
        </w:rPr>
        <w:t>, ό</w:t>
      </w:r>
      <w:r w:rsidRPr="006C26A5">
        <w:rPr>
          <w:rFonts w:eastAsia="Times New Roman" w:cs="Times New Roman"/>
          <w:szCs w:val="24"/>
        </w:rPr>
        <w:t xml:space="preserve">που ο δείκτης τραπεζικών μετοχών σε προσαρμοσμένες τιμές </w:t>
      </w:r>
      <w:r>
        <w:rPr>
          <w:rFonts w:eastAsia="Times New Roman" w:cs="Times New Roman"/>
          <w:szCs w:val="24"/>
        </w:rPr>
        <w:t>από τις 1</w:t>
      </w:r>
      <w:r w:rsidRPr="006C26A5">
        <w:rPr>
          <w:rFonts w:eastAsia="Times New Roman" w:cs="Times New Roman"/>
          <w:szCs w:val="24"/>
        </w:rPr>
        <w:t>4</w:t>
      </w:r>
      <w:r>
        <w:rPr>
          <w:rFonts w:eastAsia="Times New Roman" w:cs="Times New Roman"/>
          <w:szCs w:val="24"/>
        </w:rPr>
        <w:t>.</w:t>
      </w:r>
      <w:r w:rsidRPr="006C26A5">
        <w:rPr>
          <w:rFonts w:eastAsia="Times New Roman" w:cs="Times New Roman"/>
          <w:szCs w:val="24"/>
        </w:rPr>
        <w:t>53</w:t>
      </w:r>
      <w:r>
        <w:rPr>
          <w:rFonts w:eastAsia="Times New Roman" w:cs="Times New Roman"/>
          <w:szCs w:val="24"/>
        </w:rPr>
        <w:t xml:space="preserve">2 </w:t>
      </w:r>
      <w:r w:rsidRPr="006C26A5">
        <w:rPr>
          <w:rFonts w:eastAsia="Times New Roman" w:cs="Times New Roman"/>
          <w:szCs w:val="24"/>
        </w:rPr>
        <w:t>μονάδες της 23</w:t>
      </w:r>
      <w:r w:rsidRPr="00431908">
        <w:rPr>
          <w:rFonts w:eastAsia="Times New Roman" w:cs="Times New Roman"/>
          <w:szCs w:val="24"/>
          <w:vertAlign w:val="superscript"/>
        </w:rPr>
        <w:t>ης</w:t>
      </w:r>
      <w:r w:rsidRPr="006C26A5">
        <w:rPr>
          <w:rFonts w:eastAsia="Times New Roman" w:cs="Times New Roman"/>
          <w:szCs w:val="24"/>
        </w:rPr>
        <w:t xml:space="preserve"> Ιανουαρίου 2015 κάνει βουτιά δι</w:t>
      </w:r>
      <w:r>
        <w:rPr>
          <w:rFonts w:eastAsia="Times New Roman" w:cs="Times New Roman"/>
          <w:szCs w:val="24"/>
        </w:rPr>
        <w:t>α</w:t>
      </w:r>
      <w:r w:rsidRPr="006C26A5">
        <w:rPr>
          <w:rFonts w:eastAsia="Times New Roman" w:cs="Times New Roman"/>
          <w:szCs w:val="24"/>
        </w:rPr>
        <w:t>ρκε</w:t>
      </w:r>
      <w:r>
        <w:rPr>
          <w:rFonts w:eastAsia="Times New Roman" w:cs="Times New Roman"/>
          <w:szCs w:val="24"/>
        </w:rPr>
        <w:t>ί</w:t>
      </w:r>
      <w:r w:rsidRPr="006C26A5">
        <w:rPr>
          <w:rFonts w:eastAsia="Times New Roman" w:cs="Times New Roman"/>
          <w:szCs w:val="24"/>
        </w:rPr>
        <w:t xml:space="preserve">ας </w:t>
      </w:r>
      <w:r>
        <w:rPr>
          <w:rFonts w:eastAsia="Times New Roman" w:cs="Times New Roman"/>
          <w:szCs w:val="24"/>
        </w:rPr>
        <w:t>σ</w:t>
      </w:r>
      <w:r w:rsidRPr="006C26A5">
        <w:rPr>
          <w:rFonts w:eastAsia="Times New Roman" w:cs="Times New Roman"/>
          <w:szCs w:val="24"/>
        </w:rPr>
        <w:t>το κενό και την 1</w:t>
      </w:r>
      <w:r w:rsidRPr="00431908">
        <w:rPr>
          <w:rFonts w:eastAsia="Times New Roman" w:cs="Times New Roman"/>
          <w:szCs w:val="24"/>
          <w:vertAlign w:val="superscript"/>
        </w:rPr>
        <w:t>η</w:t>
      </w:r>
      <w:r w:rsidRPr="006C26A5">
        <w:rPr>
          <w:rFonts w:eastAsia="Times New Roman" w:cs="Times New Roman"/>
          <w:szCs w:val="24"/>
        </w:rPr>
        <w:t xml:space="preserve"> Φεβρουαρίου 2019 </w:t>
      </w:r>
      <w:r>
        <w:rPr>
          <w:rFonts w:eastAsia="Times New Roman" w:cs="Times New Roman"/>
          <w:szCs w:val="24"/>
        </w:rPr>
        <w:t xml:space="preserve">βρισκόταν </w:t>
      </w:r>
      <w:r w:rsidRPr="006C26A5">
        <w:rPr>
          <w:rFonts w:eastAsia="Times New Roman" w:cs="Times New Roman"/>
          <w:szCs w:val="24"/>
        </w:rPr>
        <w:t>στις 291</w:t>
      </w:r>
      <w:r>
        <w:rPr>
          <w:rFonts w:eastAsia="Times New Roman" w:cs="Times New Roman"/>
          <w:szCs w:val="24"/>
        </w:rPr>
        <w:t>,</w:t>
      </w:r>
      <w:r w:rsidRPr="006C26A5">
        <w:rPr>
          <w:rFonts w:eastAsia="Times New Roman" w:cs="Times New Roman"/>
          <w:szCs w:val="24"/>
        </w:rPr>
        <w:t>35 μονάδες</w:t>
      </w:r>
      <w:r>
        <w:rPr>
          <w:rFonts w:eastAsia="Times New Roman" w:cs="Times New Roman"/>
          <w:szCs w:val="24"/>
        </w:rPr>
        <w:t>,</w:t>
      </w:r>
      <w:r w:rsidRPr="006C26A5">
        <w:rPr>
          <w:rFonts w:eastAsia="Times New Roman" w:cs="Times New Roman"/>
          <w:szCs w:val="24"/>
        </w:rPr>
        <w:t xml:space="preserve"> δηλαδή έχει </w:t>
      </w:r>
      <w:proofErr w:type="spellStart"/>
      <w:r w:rsidRPr="006C26A5">
        <w:rPr>
          <w:rFonts w:eastAsia="Times New Roman" w:cs="Times New Roman"/>
          <w:szCs w:val="24"/>
        </w:rPr>
        <w:t>απολέσει</w:t>
      </w:r>
      <w:proofErr w:type="spellEnd"/>
      <w:r w:rsidRPr="006C26A5">
        <w:rPr>
          <w:rFonts w:eastAsia="Times New Roman" w:cs="Times New Roman"/>
          <w:szCs w:val="24"/>
        </w:rPr>
        <w:t xml:space="preserve"> το 98%</w:t>
      </w:r>
      <w:r>
        <w:rPr>
          <w:rFonts w:eastAsia="Times New Roman" w:cs="Times New Roman"/>
          <w:szCs w:val="24"/>
        </w:rPr>
        <w:t>. Ε</w:t>
      </w:r>
      <w:r w:rsidRPr="006C26A5">
        <w:rPr>
          <w:rFonts w:eastAsia="Times New Roman" w:cs="Times New Roman"/>
          <w:szCs w:val="24"/>
        </w:rPr>
        <w:t>ίναι ιδιαίτερα λυπηρό που η μό</w:t>
      </w:r>
      <w:r w:rsidRPr="006C26A5">
        <w:rPr>
          <w:rFonts w:eastAsia="Times New Roman" w:cs="Times New Roman"/>
          <w:szCs w:val="24"/>
        </w:rPr>
        <w:t>νη πλευρά που δεν αντιλαμβάνεται ότι τα μη εξυπηρετούμενα δάνεια αποτελούν μεγάλη πρόκληση για την κοινωνία</w:t>
      </w:r>
      <w:r>
        <w:rPr>
          <w:rFonts w:eastAsia="Times New Roman" w:cs="Times New Roman"/>
          <w:szCs w:val="24"/>
        </w:rPr>
        <w:t>,</w:t>
      </w:r>
      <w:r w:rsidRPr="006C26A5">
        <w:rPr>
          <w:rFonts w:eastAsia="Times New Roman" w:cs="Times New Roman"/>
          <w:szCs w:val="24"/>
        </w:rPr>
        <w:t xml:space="preserve"> την οικονομία και τ</w:t>
      </w:r>
      <w:r>
        <w:rPr>
          <w:rFonts w:eastAsia="Times New Roman" w:cs="Times New Roman"/>
          <w:szCs w:val="24"/>
        </w:rPr>
        <w:t>ι</w:t>
      </w:r>
      <w:r w:rsidRPr="006C26A5">
        <w:rPr>
          <w:rFonts w:eastAsia="Times New Roman" w:cs="Times New Roman"/>
          <w:szCs w:val="24"/>
        </w:rPr>
        <w:t xml:space="preserve">ς </w:t>
      </w:r>
      <w:r>
        <w:rPr>
          <w:rFonts w:eastAsia="Times New Roman" w:cs="Times New Roman"/>
          <w:szCs w:val="24"/>
        </w:rPr>
        <w:t>τ</w:t>
      </w:r>
      <w:r w:rsidRPr="006C26A5">
        <w:rPr>
          <w:rFonts w:eastAsia="Times New Roman" w:cs="Times New Roman"/>
          <w:szCs w:val="24"/>
        </w:rPr>
        <w:t>ράπεζ</w:t>
      </w:r>
      <w:r>
        <w:rPr>
          <w:rFonts w:eastAsia="Times New Roman" w:cs="Times New Roman"/>
          <w:szCs w:val="24"/>
        </w:rPr>
        <w:t>ε</w:t>
      </w:r>
      <w:r w:rsidRPr="006C26A5">
        <w:rPr>
          <w:rFonts w:eastAsia="Times New Roman" w:cs="Times New Roman"/>
          <w:szCs w:val="24"/>
        </w:rPr>
        <w:t>ς είναι</w:t>
      </w:r>
      <w:r>
        <w:rPr>
          <w:rFonts w:eastAsia="Times New Roman" w:cs="Times New Roman"/>
          <w:szCs w:val="24"/>
        </w:rPr>
        <w:t xml:space="preserve"> η Κ</w:t>
      </w:r>
      <w:r w:rsidRPr="006C26A5">
        <w:rPr>
          <w:rFonts w:eastAsia="Times New Roman" w:cs="Times New Roman"/>
          <w:szCs w:val="24"/>
        </w:rPr>
        <w:t xml:space="preserve">υβέρνησή </w:t>
      </w:r>
      <w:r>
        <w:rPr>
          <w:rFonts w:eastAsia="Times New Roman" w:cs="Times New Roman"/>
          <w:szCs w:val="24"/>
        </w:rPr>
        <w:t>σας.</w:t>
      </w:r>
    </w:p>
    <w:p w14:paraId="1123F089"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Δ</w:t>
      </w:r>
      <w:r w:rsidRPr="006C26A5">
        <w:rPr>
          <w:rFonts w:eastAsia="Times New Roman" w:cs="Times New Roman"/>
          <w:szCs w:val="24"/>
        </w:rPr>
        <w:t xml:space="preserve">ιαβάσαμε </w:t>
      </w:r>
      <w:r>
        <w:rPr>
          <w:rFonts w:eastAsia="Times New Roman" w:cs="Times New Roman"/>
          <w:szCs w:val="24"/>
        </w:rPr>
        <w:t xml:space="preserve">για </w:t>
      </w:r>
      <w:r>
        <w:rPr>
          <w:rFonts w:eastAsia="Times New Roman" w:cs="Times New Roman"/>
          <w:szCs w:val="24"/>
        </w:rPr>
        <w:t>ε</w:t>
      </w:r>
      <w:r w:rsidRPr="006C26A5">
        <w:rPr>
          <w:rFonts w:eastAsia="Times New Roman" w:cs="Times New Roman"/>
          <w:szCs w:val="24"/>
        </w:rPr>
        <w:t xml:space="preserve">ιδική </w:t>
      </w:r>
      <w:r>
        <w:rPr>
          <w:rFonts w:eastAsia="Times New Roman" w:cs="Times New Roman"/>
          <w:szCs w:val="24"/>
        </w:rPr>
        <w:t>ν</w:t>
      </w:r>
      <w:r w:rsidRPr="006C26A5">
        <w:rPr>
          <w:rFonts w:eastAsia="Times New Roman" w:cs="Times New Roman"/>
          <w:szCs w:val="24"/>
        </w:rPr>
        <w:t xml:space="preserve">ομοπαρασκευαστική </w:t>
      </w:r>
      <w:r>
        <w:rPr>
          <w:rFonts w:eastAsia="Times New Roman" w:cs="Times New Roman"/>
          <w:szCs w:val="24"/>
        </w:rPr>
        <w:t>ε</w:t>
      </w:r>
      <w:r w:rsidRPr="006C26A5">
        <w:rPr>
          <w:rFonts w:eastAsia="Times New Roman" w:cs="Times New Roman"/>
          <w:szCs w:val="24"/>
        </w:rPr>
        <w:t>πιτροπή</w:t>
      </w:r>
      <w:r w:rsidRPr="006C26A5">
        <w:rPr>
          <w:rFonts w:eastAsia="Times New Roman" w:cs="Times New Roman"/>
          <w:szCs w:val="24"/>
        </w:rPr>
        <w:t xml:space="preserve"> σε κάποιο σχετικό δημοσίευμα</w:t>
      </w:r>
      <w:r>
        <w:rPr>
          <w:rFonts w:eastAsia="Times New Roman" w:cs="Times New Roman"/>
          <w:szCs w:val="24"/>
        </w:rPr>
        <w:t>,</w:t>
      </w:r>
      <w:r w:rsidRPr="006C26A5">
        <w:rPr>
          <w:rFonts w:eastAsia="Times New Roman" w:cs="Times New Roman"/>
          <w:szCs w:val="24"/>
        </w:rPr>
        <w:t xml:space="preserve"> με τη συμμετοχ</w:t>
      </w:r>
      <w:r w:rsidRPr="006C26A5">
        <w:rPr>
          <w:rFonts w:eastAsia="Times New Roman" w:cs="Times New Roman"/>
          <w:szCs w:val="24"/>
        </w:rPr>
        <w:t xml:space="preserve">ή τεσσάρων </w:t>
      </w:r>
      <w:r>
        <w:rPr>
          <w:rFonts w:eastAsia="Times New Roman" w:cs="Times New Roman"/>
          <w:szCs w:val="24"/>
        </w:rPr>
        <w:t>Υ</w:t>
      </w:r>
      <w:r w:rsidRPr="006C26A5">
        <w:rPr>
          <w:rFonts w:eastAsia="Times New Roman" w:cs="Times New Roman"/>
          <w:szCs w:val="24"/>
        </w:rPr>
        <w:t>πουργείων</w:t>
      </w:r>
      <w:r>
        <w:rPr>
          <w:rFonts w:eastAsia="Times New Roman" w:cs="Times New Roman"/>
          <w:szCs w:val="24"/>
        </w:rPr>
        <w:t>.</w:t>
      </w:r>
      <w:r w:rsidRPr="006C26A5">
        <w:rPr>
          <w:rFonts w:eastAsia="Times New Roman" w:cs="Times New Roman"/>
          <w:szCs w:val="24"/>
        </w:rPr>
        <w:t xml:space="preserve"> </w:t>
      </w:r>
      <w:r>
        <w:rPr>
          <w:rFonts w:eastAsia="Times New Roman" w:cs="Times New Roman"/>
          <w:szCs w:val="24"/>
        </w:rPr>
        <w:t>Α</w:t>
      </w:r>
      <w:r w:rsidRPr="006C26A5">
        <w:rPr>
          <w:rFonts w:eastAsia="Times New Roman" w:cs="Times New Roman"/>
          <w:szCs w:val="24"/>
        </w:rPr>
        <w:t xml:space="preserve">κούσαμε για μία σχετική </w:t>
      </w:r>
      <w:r>
        <w:rPr>
          <w:rFonts w:eastAsia="Times New Roman" w:cs="Times New Roman"/>
          <w:szCs w:val="24"/>
        </w:rPr>
        <w:t>σ</w:t>
      </w:r>
      <w:r w:rsidRPr="006C26A5">
        <w:rPr>
          <w:rFonts w:eastAsia="Times New Roman" w:cs="Times New Roman"/>
          <w:szCs w:val="24"/>
        </w:rPr>
        <w:t>ύσκεψη που πραγματοποιήθηκε στο Μαξίμου προχθές</w:t>
      </w:r>
      <w:r>
        <w:rPr>
          <w:rFonts w:eastAsia="Times New Roman" w:cs="Times New Roman"/>
          <w:szCs w:val="24"/>
        </w:rPr>
        <w:t>,</w:t>
      </w:r>
      <w:r w:rsidRPr="006C26A5">
        <w:rPr>
          <w:rFonts w:eastAsia="Times New Roman" w:cs="Times New Roman"/>
          <w:szCs w:val="24"/>
        </w:rPr>
        <w:t xml:space="preserve"> τη Δευτέρα</w:t>
      </w:r>
      <w:r>
        <w:rPr>
          <w:rFonts w:eastAsia="Times New Roman" w:cs="Times New Roman"/>
          <w:szCs w:val="24"/>
        </w:rPr>
        <w:t>. Κ</w:t>
      </w:r>
      <w:r w:rsidRPr="006C26A5">
        <w:rPr>
          <w:rFonts w:eastAsia="Times New Roman" w:cs="Times New Roman"/>
          <w:szCs w:val="24"/>
        </w:rPr>
        <w:t>ανένα αποτέλεσμα</w:t>
      </w:r>
      <w:r>
        <w:rPr>
          <w:rFonts w:eastAsia="Times New Roman" w:cs="Times New Roman"/>
          <w:szCs w:val="24"/>
        </w:rPr>
        <w:t>,</w:t>
      </w:r>
      <w:r w:rsidRPr="006C26A5">
        <w:rPr>
          <w:rFonts w:eastAsia="Times New Roman" w:cs="Times New Roman"/>
          <w:szCs w:val="24"/>
        </w:rPr>
        <w:t xml:space="preserve"> </w:t>
      </w:r>
      <w:r>
        <w:rPr>
          <w:rFonts w:eastAsia="Times New Roman" w:cs="Times New Roman"/>
          <w:szCs w:val="24"/>
        </w:rPr>
        <w:t>όμως,</w:t>
      </w:r>
      <w:r w:rsidRPr="006C26A5">
        <w:rPr>
          <w:rFonts w:eastAsia="Times New Roman" w:cs="Times New Roman"/>
          <w:szCs w:val="24"/>
        </w:rPr>
        <w:t xml:space="preserve"> δεν βλέπουμε</w:t>
      </w:r>
      <w:r>
        <w:rPr>
          <w:rFonts w:eastAsia="Times New Roman" w:cs="Times New Roman"/>
          <w:szCs w:val="24"/>
        </w:rPr>
        <w:t>.</w:t>
      </w:r>
      <w:r w:rsidRPr="006C26A5">
        <w:rPr>
          <w:rFonts w:eastAsia="Times New Roman" w:cs="Times New Roman"/>
          <w:szCs w:val="24"/>
        </w:rPr>
        <w:t xml:space="preserve"> </w:t>
      </w:r>
      <w:r>
        <w:rPr>
          <w:rFonts w:eastAsia="Times New Roman" w:cs="Times New Roman"/>
          <w:szCs w:val="24"/>
        </w:rPr>
        <w:t>Ή</w:t>
      </w:r>
      <w:r w:rsidRPr="006C26A5">
        <w:rPr>
          <w:rFonts w:eastAsia="Times New Roman" w:cs="Times New Roman"/>
          <w:szCs w:val="24"/>
        </w:rPr>
        <w:t xml:space="preserve">δη από την προηγούμενη Πέμπτη που συνεδρίασε η </w:t>
      </w:r>
      <w:r>
        <w:rPr>
          <w:rFonts w:eastAsia="Times New Roman" w:cs="Times New Roman"/>
          <w:szCs w:val="24"/>
        </w:rPr>
        <w:t>ε</w:t>
      </w:r>
      <w:r w:rsidRPr="006C26A5">
        <w:rPr>
          <w:rFonts w:eastAsia="Times New Roman" w:cs="Times New Roman"/>
          <w:szCs w:val="24"/>
        </w:rPr>
        <w:t xml:space="preserve">πιτροπή </w:t>
      </w:r>
      <w:r>
        <w:rPr>
          <w:rFonts w:eastAsia="Times New Roman" w:cs="Times New Roman"/>
          <w:szCs w:val="24"/>
        </w:rPr>
        <w:t>πέρασε</w:t>
      </w:r>
      <w:r w:rsidRPr="006C26A5">
        <w:rPr>
          <w:rFonts w:eastAsia="Times New Roman" w:cs="Times New Roman"/>
          <w:szCs w:val="24"/>
        </w:rPr>
        <w:t xml:space="preserve"> σχεδόν μία εβδομάδα </w:t>
      </w:r>
      <w:r>
        <w:rPr>
          <w:rFonts w:eastAsia="Times New Roman" w:cs="Times New Roman"/>
          <w:szCs w:val="24"/>
        </w:rPr>
        <w:t>χ</w:t>
      </w:r>
      <w:r w:rsidRPr="006C26A5">
        <w:rPr>
          <w:rFonts w:eastAsia="Times New Roman" w:cs="Times New Roman"/>
          <w:szCs w:val="24"/>
        </w:rPr>
        <w:t xml:space="preserve">ωρίς να έχουμε κάτι </w:t>
      </w:r>
      <w:r w:rsidRPr="006C26A5">
        <w:rPr>
          <w:rFonts w:eastAsia="Times New Roman" w:cs="Times New Roman"/>
          <w:szCs w:val="24"/>
        </w:rPr>
        <w:t>νεότερο ή ουσιαστικό απ</w:t>
      </w:r>
      <w:r>
        <w:rPr>
          <w:rFonts w:eastAsia="Times New Roman" w:cs="Times New Roman"/>
          <w:szCs w:val="24"/>
        </w:rPr>
        <w:t>’</w:t>
      </w:r>
      <w:r w:rsidRPr="006C26A5">
        <w:rPr>
          <w:rFonts w:eastAsia="Times New Roman" w:cs="Times New Roman"/>
          <w:szCs w:val="24"/>
        </w:rPr>
        <w:t xml:space="preserve"> αυτές τις συναντήσεις</w:t>
      </w:r>
      <w:r>
        <w:rPr>
          <w:rFonts w:eastAsia="Times New Roman" w:cs="Times New Roman"/>
          <w:szCs w:val="24"/>
        </w:rPr>
        <w:t>.</w:t>
      </w:r>
    </w:p>
    <w:p w14:paraId="1123F08A"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Κ</w:t>
      </w:r>
      <w:r w:rsidRPr="006C26A5">
        <w:rPr>
          <w:rFonts w:eastAsia="Times New Roman" w:cs="Times New Roman"/>
          <w:szCs w:val="24"/>
        </w:rPr>
        <w:t xml:space="preserve">άνουμε έκκληση στην </w:t>
      </w:r>
      <w:r>
        <w:rPr>
          <w:rFonts w:eastAsia="Times New Roman" w:cs="Times New Roman"/>
          <w:szCs w:val="24"/>
        </w:rPr>
        <w:t>Κ</w:t>
      </w:r>
      <w:r w:rsidRPr="006C26A5">
        <w:rPr>
          <w:rFonts w:eastAsia="Times New Roman" w:cs="Times New Roman"/>
          <w:szCs w:val="24"/>
        </w:rPr>
        <w:t xml:space="preserve">υβέρνηση για </w:t>
      </w:r>
      <w:r>
        <w:rPr>
          <w:rFonts w:eastAsia="Times New Roman" w:cs="Times New Roman"/>
          <w:szCs w:val="24"/>
        </w:rPr>
        <w:t>άμεσες πρωτοβουλίες, δ</w:t>
      </w:r>
      <w:r w:rsidRPr="006C26A5">
        <w:rPr>
          <w:rFonts w:eastAsia="Times New Roman" w:cs="Times New Roman"/>
          <w:szCs w:val="24"/>
        </w:rPr>
        <w:t xml:space="preserve">ιότι πραγματικά αυτό το ζήτημα αφορά εκατοντάδες </w:t>
      </w:r>
      <w:r w:rsidRPr="006C26A5">
        <w:rPr>
          <w:rFonts w:eastAsia="Times New Roman" w:cs="Times New Roman"/>
          <w:szCs w:val="24"/>
        </w:rPr>
        <w:lastRenderedPageBreak/>
        <w:t>χιλιάδες νοικοκυριά και επιχειρήσεις που</w:t>
      </w:r>
      <w:r>
        <w:rPr>
          <w:rFonts w:eastAsia="Times New Roman" w:cs="Times New Roman"/>
          <w:szCs w:val="24"/>
        </w:rPr>
        <w:t>, επίσης,</w:t>
      </w:r>
      <w:r w:rsidRPr="006C26A5">
        <w:rPr>
          <w:rFonts w:eastAsia="Times New Roman" w:cs="Times New Roman"/>
          <w:szCs w:val="24"/>
        </w:rPr>
        <w:t xml:space="preserve"> βρίσκονται </w:t>
      </w:r>
      <w:r>
        <w:rPr>
          <w:rFonts w:eastAsia="Times New Roman" w:cs="Times New Roman"/>
          <w:szCs w:val="24"/>
        </w:rPr>
        <w:t>αβοήθητες εν</w:t>
      </w:r>
      <w:r>
        <w:rPr>
          <w:rFonts w:eastAsia="Times New Roman" w:cs="Times New Roman"/>
          <w:szCs w:val="24"/>
        </w:rPr>
        <w:t xml:space="preserve"> </w:t>
      </w:r>
      <w:r>
        <w:rPr>
          <w:rFonts w:eastAsia="Times New Roman" w:cs="Times New Roman"/>
          <w:szCs w:val="24"/>
        </w:rPr>
        <w:t xml:space="preserve">όψει των γενικευμένων πλέον </w:t>
      </w:r>
      <w:r>
        <w:rPr>
          <w:rFonts w:eastAsia="Times New Roman" w:cs="Times New Roman"/>
          <w:szCs w:val="24"/>
        </w:rPr>
        <w:t xml:space="preserve">πιέσεων </w:t>
      </w:r>
      <w:r w:rsidRPr="006C26A5">
        <w:rPr>
          <w:rFonts w:eastAsia="Times New Roman" w:cs="Times New Roman"/>
          <w:szCs w:val="24"/>
        </w:rPr>
        <w:t>για τις ρυθμίσεις των οφειλών τους και δεν μπορούν να περιμέν</w:t>
      </w:r>
      <w:r>
        <w:rPr>
          <w:rFonts w:eastAsia="Times New Roman" w:cs="Times New Roman"/>
          <w:szCs w:val="24"/>
        </w:rPr>
        <w:t xml:space="preserve">ουν άλλο να λυθούν πρώτα τα </w:t>
      </w:r>
      <w:proofErr w:type="spellStart"/>
      <w:r>
        <w:rPr>
          <w:rFonts w:eastAsia="Times New Roman" w:cs="Times New Roman"/>
          <w:szCs w:val="24"/>
        </w:rPr>
        <w:t>εσω</w:t>
      </w:r>
      <w:r w:rsidRPr="006C26A5">
        <w:rPr>
          <w:rFonts w:eastAsia="Times New Roman" w:cs="Times New Roman"/>
          <w:szCs w:val="24"/>
        </w:rPr>
        <w:t>κυβερνητικά</w:t>
      </w:r>
      <w:proofErr w:type="spellEnd"/>
      <w:r w:rsidRPr="006C26A5">
        <w:rPr>
          <w:rFonts w:eastAsia="Times New Roman" w:cs="Times New Roman"/>
          <w:szCs w:val="24"/>
        </w:rPr>
        <w:t xml:space="preserve"> προβλήματα </w:t>
      </w:r>
      <w:r>
        <w:rPr>
          <w:rFonts w:eastAsia="Times New Roman" w:cs="Times New Roman"/>
          <w:szCs w:val="24"/>
        </w:rPr>
        <w:t>αρμοδιοτήτων</w:t>
      </w:r>
      <w:r w:rsidRPr="006C26A5">
        <w:rPr>
          <w:rFonts w:eastAsia="Times New Roman" w:cs="Times New Roman"/>
          <w:szCs w:val="24"/>
        </w:rPr>
        <w:t xml:space="preserve"> και μετά να φτάσουμε στα δικά τους προβλήματα</w:t>
      </w:r>
      <w:r>
        <w:rPr>
          <w:rFonts w:eastAsia="Times New Roman" w:cs="Times New Roman"/>
          <w:szCs w:val="24"/>
        </w:rPr>
        <w:t>.</w:t>
      </w:r>
    </w:p>
    <w:p w14:paraId="1123F08B"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Πάμε στο δεύτερο κομμάτι της σχετικής ΠΝΠ, για την παράταση των μειωμένων</w:t>
      </w:r>
      <w:r>
        <w:rPr>
          <w:rFonts w:eastAsia="Times New Roman" w:cs="Times New Roman"/>
          <w:szCs w:val="24"/>
        </w:rPr>
        <w:t xml:space="preserve"> συντελεστών ΦΠΑ στη Λέσβο, τη Χίο, τη Σάμο, τη Λέρο και την Κω, που αποτελεί επίσης ένα μέτρο το οποίο θα στηρίξουμε ως Ένωση Κεντρώων. Οφείλουμε, όμως, να υπενθυμίσουμε ότι ο ΦΠΑ στα νησιά ήταν στο 13% μέχρι το τέλος του 2014, αλλά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ΝΕΛ με την καταστροφική αυτή διαπραγμάτευση του πρώτου εξαμήνου του 2015 και το τρίτο μνημόνιο, το οποίο υπογράψατε, δέχτηκε χωρίς κα</w:t>
      </w:r>
      <w:r>
        <w:rPr>
          <w:rFonts w:eastAsia="Times New Roman" w:cs="Times New Roman"/>
          <w:szCs w:val="24"/>
        </w:rPr>
        <w:t>μ</w:t>
      </w:r>
      <w:r>
        <w:rPr>
          <w:rFonts w:eastAsia="Times New Roman" w:cs="Times New Roman"/>
          <w:szCs w:val="24"/>
        </w:rPr>
        <w:t>μία αντίδραση να ανέβει αυτός ο συντελεστής στο 24%. Να θυμίσω, επίσης, ότι εξαιτίας της αλλοπρόσαλλης πολιτικής του ΣΥΡΙΖ</w:t>
      </w:r>
      <w:r>
        <w:rPr>
          <w:rFonts w:eastAsia="Times New Roman" w:cs="Times New Roman"/>
          <w:szCs w:val="24"/>
        </w:rPr>
        <w:t xml:space="preserve">Α για το μεταναστευτικό-προσφυγικό, οι κάτοικοι των νησιών αυτών έχουν επωμισθεί από το 2016 το σύνολο του δυσβάσταχτου αυτού βάρους των αντίστοιχων ροών και μάλιστα χωρίς υποδομές κι έχουν μείνει τελείως αβοήθητοι οικονομικά. </w:t>
      </w:r>
      <w:r>
        <w:rPr>
          <w:rFonts w:eastAsia="Times New Roman" w:cs="Times New Roman"/>
          <w:szCs w:val="24"/>
        </w:rPr>
        <w:lastRenderedPageBreak/>
        <w:t xml:space="preserve">Ωστόσο, δεν είναι θετικό που </w:t>
      </w:r>
      <w:r>
        <w:rPr>
          <w:rFonts w:eastAsia="Times New Roman" w:cs="Times New Roman"/>
          <w:szCs w:val="24"/>
        </w:rPr>
        <w:t xml:space="preserve">η εφαρμογή του μέτρου έχει εξαρτηθεί από το αν ο μέσος αριθμός φιλοξενουμένων σε κάθε νησί υπερβαίνει τη δυναμικότητα των λεγόμενων </w:t>
      </w:r>
      <w:r>
        <w:rPr>
          <w:rFonts w:eastAsia="Times New Roman" w:cs="Times New Roman"/>
          <w:szCs w:val="24"/>
          <w:lang w:val="en-US"/>
        </w:rPr>
        <w:t>hot</w:t>
      </w:r>
      <w:r w:rsidRPr="00E57767">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διότι έτσι δίνεται η εντύπωση ότι εκβιάζονται και οι τοπικές κοινωνίες.</w:t>
      </w:r>
    </w:p>
    <w:p w14:paraId="1123F08C"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Περνάω και στο τρίτο μέρος του σχεδίου νό</w:t>
      </w:r>
      <w:r>
        <w:rPr>
          <w:rFonts w:eastAsia="Times New Roman" w:cs="Times New Roman"/>
          <w:szCs w:val="24"/>
        </w:rPr>
        <w:t xml:space="preserve">μου, της ΠΝΠ, που συζητάμε σήμερα. Γι’ αυτούς τους συμπολίτες μας, λοιπόν, που έδωσαν μαθήματα ανθρωπιάς, πραγματικά η Κυβέρνηση αντί για ένα «ευχαριστώ», πέρα από τον ΦΠΑ υπό όρους, τους δίνει πραγματικά λίγα ευρώ με το λεγόμενο </w:t>
      </w:r>
      <w:r>
        <w:rPr>
          <w:rFonts w:eastAsia="Times New Roman" w:cs="Times New Roman"/>
          <w:szCs w:val="24"/>
        </w:rPr>
        <w:t>μεταφορικό ισοδύναμο</w:t>
      </w:r>
      <w:r>
        <w:rPr>
          <w:rFonts w:eastAsia="Times New Roman" w:cs="Times New Roman"/>
          <w:szCs w:val="24"/>
        </w:rPr>
        <w:t>. Εισι</w:t>
      </w:r>
      <w:r>
        <w:rPr>
          <w:rFonts w:eastAsia="Times New Roman" w:cs="Times New Roman"/>
          <w:szCs w:val="24"/>
        </w:rPr>
        <w:t xml:space="preserve">τήρια και καύσιμα είναι το αποτέλεσμα, που σίγουρα δεν αποτελεί μια σοβαρή απάντηση στα δεκάδες προβλήματα της </w:t>
      </w:r>
      <w:proofErr w:type="spellStart"/>
      <w:r>
        <w:rPr>
          <w:rFonts w:eastAsia="Times New Roman" w:cs="Times New Roman"/>
          <w:szCs w:val="24"/>
        </w:rPr>
        <w:t>νησιωτικότητας</w:t>
      </w:r>
      <w:proofErr w:type="spellEnd"/>
      <w:r>
        <w:rPr>
          <w:rFonts w:eastAsia="Times New Roman" w:cs="Times New Roman"/>
          <w:szCs w:val="24"/>
        </w:rPr>
        <w:t>. Δεδομένου δε ότι από την 1</w:t>
      </w:r>
      <w:r w:rsidRPr="007F79CA">
        <w:rPr>
          <w:rFonts w:eastAsia="Times New Roman" w:cs="Times New Roman"/>
          <w:szCs w:val="24"/>
          <w:vertAlign w:val="superscript"/>
        </w:rPr>
        <w:t>η</w:t>
      </w:r>
      <w:r>
        <w:rPr>
          <w:rFonts w:eastAsia="Times New Roman" w:cs="Times New Roman"/>
          <w:szCs w:val="24"/>
        </w:rPr>
        <w:t xml:space="preserve"> Ιανουαρίου φέτος το μέτρο τέθηκε σε πλήρη εφαρμογή για όλα τα νησιά της </w:t>
      </w:r>
      <w:r>
        <w:rPr>
          <w:rFonts w:eastAsia="Times New Roman" w:cs="Times New Roman"/>
          <w:szCs w:val="24"/>
        </w:rPr>
        <w:t>ε</w:t>
      </w:r>
      <w:r>
        <w:rPr>
          <w:rFonts w:eastAsia="Times New Roman" w:cs="Times New Roman"/>
          <w:szCs w:val="24"/>
        </w:rPr>
        <w:t xml:space="preserve">πικράτειας πλην της Κρήτης, </w:t>
      </w:r>
      <w:r>
        <w:rPr>
          <w:rFonts w:eastAsia="Times New Roman" w:cs="Times New Roman"/>
          <w:szCs w:val="24"/>
        </w:rPr>
        <w:t>της Εύβοιας και της Λευκάδας, διοργανώθηκαν με τη συμμετοχή του Υπουργείου Νησιωτικής Πολιτικής -και χαίρομαι, κύριε Υπουργέ, που είστε εδώ και το ακούτε, γιατί έχω και μια πρόταση προς εσάς- σχεδόν παντού κάποιες τοπικές εκδηλώσεις, για παράδειγμα στην Κω</w:t>
      </w:r>
      <w:r>
        <w:rPr>
          <w:rFonts w:eastAsia="Times New Roman" w:cs="Times New Roman"/>
          <w:szCs w:val="24"/>
        </w:rPr>
        <w:t xml:space="preserve">, στην Αίγινα, </w:t>
      </w:r>
      <w:r>
        <w:rPr>
          <w:rFonts w:eastAsia="Times New Roman" w:cs="Times New Roman"/>
          <w:szCs w:val="24"/>
        </w:rPr>
        <w:lastRenderedPageBreak/>
        <w:t xml:space="preserve">στην Ερμούπολη, στη Λέρο, τη Μυτιλήνη, αλλά και αλλού -σήμερα μάλιστα το γιορτάζουν και στη Ζάκυνθο- προκειμένου να υπάρξει και η κατάλληλη προπαγάνδα, διαφήμιση για το </w:t>
      </w:r>
      <w:r>
        <w:rPr>
          <w:rFonts w:eastAsia="Times New Roman" w:cs="Times New Roman"/>
          <w:szCs w:val="24"/>
        </w:rPr>
        <w:t>μεταφορικό ισοδύναμ</w:t>
      </w:r>
      <w:r>
        <w:rPr>
          <w:rFonts w:eastAsia="Times New Roman" w:cs="Times New Roman"/>
          <w:szCs w:val="24"/>
        </w:rPr>
        <w:t>ο.</w:t>
      </w:r>
    </w:p>
    <w:p w14:paraId="1123F08D"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Πιστεύουμε ότι αντί να ξοδεύετε σαν κυβερνητική απ</w:t>
      </w:r>
      <w:r>
        <w:rPr>
          <w:rFonts w:eastAsia="Times New Roman" w:cs="Times New Roman"/>
          <w:szCs w:val="24"/>
        </w:rPr>
        <w:t>οστολή και σαν Υπουργείο τόσα χρήματα σε τέτοιου είδους πραγματικά αχρείαστες φιέστες, κατ’ εμάς, προτιμότερο θα ήταν να διατεθούν αυτά τα χρήματα για τη βελτίωση του μέτρου, όπως για παράδειγμα σε κάθε νοικοκυριό το αντιστάθμισμα του νησιωτικού κόστους να</w:t>
      </w:r>
      <w:r>
        <w:rPr>
          <w:rFonts w:eastAsia="Times New Roman" w:cs="Times New Roman"/>
          <w:szCs w:val="24"/>
        </w:rPr>
        <w:t xml:space="preserve"> είναι δεδομένο ότι θα αφορά όλα τα ταξίδια με επιστροφή που πραγματοποιήθηκαν από τα μέλη του και όχι μόνο για κάποιο συγκεκριμένο αριθμό εισιτηρίων ή διαδρομών και όλα τα υπόλοιπα να είναι «στο περίμενε». Και</w:t>
      </w:r>
      <w:r>
        <w:rPr>
          <w:rFonts w:eastAsia="Times New Roman" w:cs="Times New Roman"/>
          <w:szCs w:val="24"/>
        </w:rPr>
        <w:t>,</w:t>
      </w:r>
      <w:r>
        <w:rPr>
          <w:rFonts w:eastAsia="Times New Roman" w:cs="Times New Roman"/>
          <w:szCs w:val="24"/>
        </w:rPr>
        <w:t xml:space="preserve"> δεύτερον, να υπάρχει και ένα δικαίωμα για όλ</w:t>
      </w:r>
      <w:r>
        <w:rPr>
          <w:rFonts w:eastAsia="Times New Roman" w:cs="Times New Roman"/>
          <w:szCs w:val="24"/>
        </w:rPr>
        <w:t>ες τις υπολειπόμενες διαδρομές κάποιου έτους που δεν χρησιμοποιήθηκαν να μπορούν να μεταφέρονται στο επόμενο έτος. Οπότε υπάρχει σίγουρα ένα μεγάλο κόστος από αυτά τα ταξίδια που διοργανώνετε, αλλά θα μπορούσατε να το έχετε μεταφέρει προς όφελος των οικογε</w:t>
      </w:r>
      <w:r>
        <w:rPr>
          <w:rFonts w:eastAsia="Times New Roman" w:cs="Times New Roman"/>
          <w:szCs w:val="24"/>
        </w:rPr>
        <w:t>νειών.</w:t>
      </w:r>
    </w:p>
    <w:p w14:paraId="1123F08E"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Τελειώνοντας θέλω να επαναλάβω ότι οι ρυθμίσεις αυτές δεν επαρκούν ούτε στο ελάχιστο για την ανακούφιση των νησιωτών από όλα τα πολύ μεγάλα προβλήματα που υπάρχουν. Παρ’ όλα αυτά, έχουμε πει και στην </w:t>
      </w:r>
      <w:r>
        <w:rPr>
          <w:rFonts w:eastAsia="Times New Roman" w:cs="Times New Roman"/>
          <w:szCs w:val="24"/>
        </w:rPr>
        <w:t>ε</w:t>
      </w:r>
      <w:r>
        <w:rPr>
          <w:rFonts w:eastAsia="Times New Roman" w:cs="Times New Roman"/>
          <w:szCs w:val="24"/>
        </w:rPr>
        <w:t>πιτροπή, αλλά θα το πούμε και σήμερα, ότι θα στη</w:t>
      </w:r>
      <w:r>
        <w:rPr>
          <w:rFonts w:eastAsia="Times New Roman" w:cs="Times New Roman"/>
          <w:szCs w:val="24"/>
        </w:rPr>
        <w:t xml:space="preserve">ρίξουμε αυτές τις διατάξεις. </w:t>
      </w:r>
    </w:p>
    <w:p w14:paraId="1123F08F"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Περιμένουμε, επίσης, να δούμε και άμεσα τα μέτρα της Κυβέρνησης για τον χειρισμό των κόκκινων δανείων -και βλέπω και τον συνάδελφο</w:t>
      </w:r>
      <w:r>
        <w:rPr>
          <w:rFonts w:eastAsia="Times New Roman" w:cs="Times New Roman"/>
          <w:szCs w:val="24"/>
        </w:rPr>
        <w:t xml:space="preserve"> </w:t>
      </w:r>
      <w:r>
        <w:rPr>
          <w:rFonts w:eastAsia="Times New Roman" w:cs="Times New Roman"/>
          <w:szCs w:val="24"/>
        </w:rPr>
        <w:t xml:space="preserve">κ. Ιωάννη </w:t>
      </w:r>
      <w:proofErr w:type="spellStart"/>
      <w:r>
        <w:rPr>
          <w:rFonts w:eastAsia="Times New Roman" w:cs="Times New Roman"/>
          <w:szCs w:val="24"/>
        </w:rPr>
        <w:t>Σαρίδη</w:t>
      </w:r>
      <w:proofErr w:type="spellEnd"/>
      <w:r>
        <w:rPr>
          <w:rFonts w:eastAsia="Times New Roman" w:cs="Times New Roman"/>
          <w:szCs w:val="24"/>
        </w:rPr>
        <w:t xml:space="preserve">, που κάθεται στα έδρανα, ο οποίος σας έχει κάνει και μια πρόταση. Δεν ξέρω αν </w:t>
      </w:r>
      <w:r>
        <w:rPr>
          <w:rFonts w:eastAsia="Times New Roman" w:cs="Times New Roman"/>
          <w:szCs w:val="24"/>
        </w:rPr>
        <w:t xml:space="preserve">θα την ακούσετε. Σίγουρα θα λάβει τον λόγο για να την αναφέρει για άλλη μια φορά- δεδομένου ότι πραγματικά οι τράπεζες αποτελούν το μοναδικό μέσο χρηματοδότησης της οικονομίας, η οποία περιμένουμε στο τέλος της ημέρας να έχει μια αναπτυξιακή πορεία. </w:t>
      </w:r>
    </w:p>
    <w:p w14:paraId="1123F090"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Θα το</w:t>
      </w:r>
      <w:r>
        <w:rPr>
          <w:rFonts w:eastAsia="Times New Roman" w:cs="Times New Roman"/>
          <w:szCs w:val="24"/>
        </w:rPr>
        <w:t xml:space="preserve"> πω για άλλη μια φορά κλείνοντας: </w:t>
      </w:r>
      <w:r>
        <w:rPr>
          <w:rFonts w:eastAsia="Times New Roman" w:cs="Times New Roman"/>
          <w:szCs w:val="24"/>
        </w:rPr>
        <w:t>ε</w:t>
      </w:r>
      <w:r>
        <w:rPr>
          <w:rFonts w:eastAsia="Times New Roman" w:cs="Times New Roman"/>
          <w:szCs w:val="24"/>
        </w:rPr>
        <w:t xml:space="preserve">ίμαστε θετικοί. Παρ’ όλα αυτά, εξακολουθώ να πιστεύω ότι είναι μια σταγόνα στον ωκεανό, παρ’ όλο που ο Αντιπρόεδρος ως απάντηση είπε: «Καλύτερα σταγόνα-σταγόνα να έρχεται αυτή η ανακούφιση, </w:t>
      </w:r>
      <w:r>
        <w:rPr>
          <w:rFonts w:eastAsia="Times New Roman" w:cs="Times New Roman"/>
          <w:szCs w:val="24"/>
        </w:rPr>
        <w:lastRenderedPageBreak/>
        <w:t>παρά σταγόνα-σταγόνα να υπάρχει</w:t>
      </w:r>
      <w:r>
        <w:rPr>
          <w:rFonts w:eastAsia="Times New Roman" w:cs="Times New Roman"/>
          <w:szCs w:val="24"/>
        </w:rPr>
        <w:t xml:space="preserve"> το δηλητήριο». Και θα ξαναπώ για άλλη μια φορά: Δεν γίνεται να περιμένουμε ασπιρίνες για κάποιον άνθρωπο που είναι στην εντατική. Θέλουμε μόνιμες λύσεις, οι οποίες θα ανακουφίσουν όλη την κοινωνία και θα καταφέρουμε να εξέλθουμε από την εντατική.</w:t>
      </w:r>
    </w:p>
    <w:p w14:paraId="1123F091"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Ευχαριστ</w:t>
      </w:r>
      <w:r>
        <w:rPr>
          <w:rFonts w:eastAsia="Times New Roman" w:cs="Times New Roman"/>
          <w:szCs w:val="24"/>
        </w:rPr>
        <w:t>ώ πάρα πολύ.</w:t>
      </w:r>
    </w:p>
    <w:p w14:paraId="1123F092" w14:textId="77777777" w:rsidR="00A4113B" w:rsidRDefault="00FE19D4">
      <w:pPr>
        <w:spacing w:line="600" w:lineRule="auto"/>
        <w:ind w:firstLine="709"/>
        <w:contextualSpacing/>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1123F093" w14:textId="77777777" w:rsidR="00A4113B" w:rsidRDefault="00FE19D4">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sidRPr="00C11E5B">
        <w:rPr>
          <w:rFonts w:eastAsia="Times New Roman"/>
          <w:szCs w:val="24"/>
        </w:rPr>
        <w:t xml:space="preserve"> Λοιπόν</w:t>
      </w:r>
      <w:r>
        <w:rPr>
          <w:rFonts w:eastAsia="Times New Roman"/>
          <w:szCs w:val="24"/>
        </w:rPr>
        <w:t>,</w:t>
      </w:r>
      <w:r w:rsidRPr="00C11E5B">
        <w:rPr>
          <w:rFonts w:eastAsia="Times New Roman"/>
          <w:szCs w:val="24"/>
        </w:rPr>
        <w:t xml:space="preserve"> θα προχωρήσουμε ως εξής</w:t>
      </w:r>
      <w:r>
        <w:rPr>
          <w:rFonts w:eastAsia="Times New Roman"/>
          <w:szCs w:val="24"/>
        </w:rPr>
        <w:t>: Θα μιλήσουν</w:t>
      </w:r>
      <w:r w:rsidRPr="00C11E5B">
        <w:rPr>
          <w:rFonts w:eastAsia="Times New Roman"/>
          <w:szCs w:val="24"/>
        </w:rPr>
        <w:t xml:space="preserve"> ο</w:t>
      </w:r>
      <w:r>
        <w:rPr>
          <w:rFonts w:eastAsia="Times New Roman"/>
          <w:szCs w:val="24"/>
        </w:rPr>
        <w:t>ι δύο συνάδελφοι που είναι πρώτοι</w:t>
      </w:r>
      <w:r w:rsidRPr="00C11E5B">
        <w:rPr>
          <w:rFonts w:eastAsia="Times New Roman"/>
          <w:szCs w:val="24"/>
        </w:rPr>
        <w:t xml:space="preserve"> στον κατάλογο</w:t>
      </w:r>
      <w:r>
        <w:rPr>
          <w:rFonts w:eastAsia="Times New Roman"/>
          <w:szCs w:val="24"/>
        </w:rPr>
        <w:t>, ο κ. Κ</w:t>
      </w:r>
      <w:r w:rsidRPr="00C11E5B">
        <w:rPr>
          <w:rFonts w:eastAsia="Times New Roman"/>
          <w:szCs w:val="24"/>
        </w:rPr>
        <w:t>αματερός και ο κ</w:t>
      </w:r>
      <w:r>
        <w:rPr>
          <w:rFonts w:eastAsia="Times New Roman"/>
          <w:szCs w:val="24"/>
        </w:rPr>
        <w:t>.</w:t>
      </w:r>
      <w:r w:rsidRPr="00C11E5B">
        <w:rPr>
          <w:rFonts w:eastAsia="Times New Roman"/>
          <w:szCs w:val="24"/>
        </w:rPr>
        <w:t xml:space="preserve"> Αθανασίου</w:t>
      </w:r>
      <w:r>
        <w:rPr>
          <w:rFonts w:eastAsia="Times New Roman"/>
          <w:szCs w:val="24"/>
        </w:rPr>
        <w:t xml:space="preserve">. Μετά έχει ζητήσει τον </w:t>
      </w:r>
      <w:r w:rsidRPr="00C11E5B">
        <w:rPr>
          <w:rFonts w:eastAsia="Times New Roman"/>
          <w:szCs w:val="24"/>
        </w:rPr>
        <w:t xml:space="preserve">λόγο ο </w:t>
      </w:r>
      <w:r>
        <w:rPr>
          <w:rFonts w:eastAsia="Times New Roman"/>
          <w:szCs w:val="24"/>
        </w:rPr>
        <w:t>Κ</w:t>
      </w:r>
      <w:r w:rsidRPr="00C11E5B">
        <w:rPr>
          <w:rFonts w:eastAsia="Times New Roman"/>
          <w:szCs w:val="24"/>
        </w:rPr>
        <w:t xml:space="preserve">οινοβουλευτικός </w:t>
      </w:r>
      <w:r>
        <w:rPr>
          <w:rFonts w:eastAsia="Times New Roman"/>
          <w:szCs w:val="24"/>
        </w:rPr>
        <w:t>Ε</w:t>
      </w:r>
      <w:r w:rsidRPr="00C11E5B">
        <w:rPr>
          <w:rFonts w:eastAsia="Times New Roman"/>
          <w:szCs w:val="24"/>
        </w:rPr>
        <w:t xml:space="preserve">κπρόσωπος της </w:t>
      </w:r>
      <w:r>
        <w:rPr>
          <w:rFonts w:eastAsia="Times New Roman"/>
          <w:szCs w:val="24"/>
        </w:rPr>
        <w:t>Δ</w:t>
      </w:r>
      <w:r w:rsidRPr="00C11E5B">
        <w:rPr>
          <w:rFonts w:eastAsia="Times New Roman"/>
          <w:szCs w:val="24"/>
        </w:rPr>
        <w:t xml:space="preserve">ημοκρατικής </w:t>
      </w:r>
      <w:r>
        <w:rPr>
          <w:rFonts w:eastAsia="Times New Roman"/>
          <w:szCs w:val="24"/>
        </w:rPr>
        <w:t>Σ</w:t>
      </w:r>
      <w:r w:rsidRPr="00C11E5B">
        <w:rPr>
          <w:rFonts w:eastAsia="Times New Roman"/>
          <w:szCs w:val="24"/>
        </w:rPr>
        <w:t>υμπαράταξης</w:t>
      </w:r>
      <w:r>
        <w:rPr>
          <w:rFonts w:eastAsia="Times New Roman"/>
          <w:szCs w:val="24"/>
        </w:rPr>
        <w:t xml:space="preserve"> κ.</w:t>
      </w:r>
      <w:r w:rsidRPr="00C11E5B">
        <w:rPr>
          <w:rFonts w:eastAsia="Times New Roman"/>
          <w:szCs w:val="24"/>
        </w:rPr>
        <w:t xml:space="preserve"> Λοβέρδος και</w:t>
      </w:r>
      <w:r>
        <w:rPr>
          <w:rFonts w:eastAsia="Times New Roman"/>
          <w:szCs w:val="24"/>
        </w:rPr>
        <w:t>,</w:t>
      </w:r>
      <w:r w:rsidRPr="00C11E5B">
        <w:rPr>
          <w:rFonts w:eastAsia="Times New Roman"/>
          <w:szCs w:val="24"/>
        </w:rPr>
        <w:t xml:space="preserve"> </w:t>
      </w:r>
      <w:r>
        <w:rPr>
          <w:rFonts w:eastAsia="Times New Roman"/>
          <w:szCs w:val="24"/>
        </w:rPr>
        <w:t>β</w:t>
      </w:r>
      <w:r w:rsidRPr="00C11E5B">
        <w:rPr>
          <w:rFonts w:eastAsia="Times New Roman"/>
          <w:szCs w:val="24"/>
        </w:rPr>
        <w:t>εβαίως</w:t>
      </w:r>
      <w:r>
        <w:rPr>
          <w:rFonts w:eastAsia="Times New Roman"/>
          <w:szCs w:val="24"/>
        </w:rPr>
        <w:t>,</w:t>
      </w:r>
      <w:r w:rsidRPr="00C11E5B">
        <w:rPr>
          <w:rFonts w:eastAsia="Times New Roman"/>
          <w:szCs w:val="24"/>
        </w:rPr>
        <w:t xml:space="preserve"> όποια στιγμή χρειαστεί</w:t>
      </w:r>
      <w:r>
        <w:rPr>
          <w:rFonts w:eastAsia="Times New Roman"/>
          <w:szCs w:val="24"/>
        </w:rPr>
        <w:t>,</w:t>
      </w:r>
      <w:r w:rsidRPr="00C11E5B">
        <w:rPr>
          <w:rFonts w:eastAsia="Times New Roman"/>
          <w:szCs w:val="24"/>
        </w:rPr>
        <w:t xml:space="preserve"> </w:t>
      </w:r>
      <w:r>
        <w:rPr>
          <w:rFonts w:eastAsia="Times New Roman"/>
          <w:szCs w:val="24"/>
        </w:rPr>
        <w:t>οι Υ</w:t>
      </w:r>
      <w:r w:rsidRPr="00C11E5B">
        <w:rPr>
          <w:rFonts w:eastAsia="Times New Roman"/>
          <w:szCs w:val="24"/>
        </w:rPr>
        <w:t>πουργοί</w:t>
      </w:r>
      <w:r>
        <w:rPr>
          <w:rFonts w:eastAsia="Times New Roman"/>
          <w:szCs w:val="24"/>
        </w:rPr>
        <w:t>. Απλά,</w:t>
      </w:r>
      <w:r w:rsidRPr="00C11E5B">
        <w:rPr>
          <w:rFonts w:eastAsia="Times New Roman"/>
          <w:szCs w:val="24"/>
        </w:rPr>
        <w:t xml:space="preserve"> κάντε ένα</w:t>
      </w:r>
      <w:r>
        <w:rPr>
          <w:rFonts w:eastAsia="Times New Roman"/>
          <w:szCs w:val="24"/>
        </w:rPr>
        <w:t>ν</w:t>
      </w:r>
      <w:r w:rsidRPr="00C11E5B">
        <w:rPr>
          <w:rFonts w:eastAsia="Times New Roman"/>
          <w:szCs w:val="24"/>
        </w:rPr>
        <w:t xml:space="preserve"> προγραμματισμό </w:t>
      </w:r>
      <w:r>
        <w:rPr>
          <w:rFonts w:eastAsia="Times New Roman"/>
          <w:szCs w:val="24"/>
        </w:rPr>
        <w:t>οι Υπουργοί</w:t>
      </w:r>
      <w:r>
        <w:rPr>
          <w:rFonts w:eastAsia="Times New Roman"/>
          <w:szCs w:val="24"/>
        </w:rPr>
        <w:t xml:space="preserve">, </w:t>
      </w:r>
      <w:r>
        <w:rPr>
          <w:rFonts w:eastAsia="Times New Roman"/>
          <w:szCs w:val="24"/>
        </w:rPr>
        <w:t>να ξέρω ποιος μιλάει.</w:t>
      </w:r>
    </w:p>
    <w:p w14:paraId="1123F094" w14:textId="77777777" w:rsidR="00A4113B" w:rsidRDefault="00FE19D4">
      <w:pPr>
        <w:spacing w:line="600" w:lineRule="auto"/>
        <w:ind w:firstLine="720"/>
        <w:contextualSpacing/>
        <w:jc w:val="both"/>
        <w:rPr>
          <w:rFonts w:eastAsia="Times New Roman"/>
          <w:szCs w:val="24"/>
        </w:rPr>
      </w:pPr>
      <w:r>
        <w:rPr>
          <w:rFonts w:eastAsia="Times New Roman"/>
          <w:szCs w:val="24"/>
        </w:rPr>
        <w:t>Κύριε Καματερέ, έχετε τον λόγο.</w:t>
      </w:r>
    </w:p>
    <w:p w14:paraId="1123F095" w14:textId="77777777" w:rsidR="00A4113B" w:rsidRDefault="00FE19D4">
      <w:pPr>
        <w:spacing w:line="600" w:lineRule="auto"/>
        <w:ind w:firstLine="720"/>
        <w:contextualSpacing/>
        <w:jc w:val="both"/>
        <w:rPr>
          <w:rFonts w:eastAsia="Times New Roman"/>
          <w:szCs w:val="24"/>
        </w:rPr>
      </w:pPr>
      <w:r>
        <w:rPr>
          <w:rFonts w:eastAsia="Times New Roman"/>
          <w:b/>
          <w:szCs w:val="24"/>
        </w:rPr>
        <w:t>ΗΛΙΑΣ ΚΑΜΑΤΕΡΟΣ:</w:t>
      </w:r>
      <w:r>
        <w:rPr>
          <w:rFonts w:eastAsia="Times New Roman"/>
          <w:szCs w:val="24"/>
        </w:rPr>
        <w:t xml:space="preserve"> Κ</w:t>
      </w:r>
      <w:r w:rsidRPr="00C11E5B">
        <w:rPr>
          <w:rFonts w:eastAsia="Times New Roman"/>
          <w:szCs w:val="24"/>
        </w:rPr>
        <w:t>υρίες και κ</w:t>
      </w:r>
      <w:r w:rsidRPr="00C11E5B">
        <w:rPr>
          <w:rFonts w:eastAsia="Times New Roman"/>
          <w:szCs w:val="24"/>
        </w:rPr>
        <w:t>ύριοι</w:t>
      </w:r>
      <w:r>
        <w:rPr>
          <w:rFonts w:eastAsia="Times New Roman"/>
          <w:szCs w:val="24"/>
        </w:rPr>
        <w:t>, κύριε Κ</w:t>
      </w:r>
      <w:r w:rsidRPr="00C11E5B">
        <w:rPr>
          <w:rFonts w:eastAsia="Times New Roman"/>
          <w:szCs w:val="24"/>
        </w:rPr>
        <w:t>ονσόλα</w:t>
      </w:r>
      <w:r>
        <w:rPr>
          <w:rFonts w:eastAsia="Times New Roman"/>
          <w:szCs w:val="24"/>
        </w:rPr>
        <w:t>, φίλε Μάνο και συμ</w:t>
      </w:r>
      <w:r w:rsidRPr="00C11E5B">
        <w:rPr>
          <w:rFonts w:eastAsia="Times New Roman"/>
          <w:szCs w:val="24"/>
        </w:rPr>
        <w:t>πατριώτη</w:t>
      </w:r>
      <w:r>
        <w:rPr>
          <w:rFonts w:eastAsia="Times New Roman"/>
          <w:szCs w:val="24"/>
        </w:rPr>
        <w:t>, ήμουν</w:t>
      </w:r>
      <w:r w:rsidRPr="00C11E5B">
        <w:rPr>
          <w:rFonts w:eastAsia="Times New Roman"/>
          <w:szCs w:val="24"/>
        </w:rPr>
        <w:t xml:space="preserve"> στην Κω πριν από δυο-τρεις μέρες σε </w:t>
      </w:r>
      <w:r>
        <w:rPr>
          <w:rFonts w:eastAsia="Times New Roman"/>
          <w:szCs w:val="24"/>
        </w:rPr>
        <w:t>μια</w:t>
      </w:r>
      <w:r w:rsidRPr="00C11E5B">
        <w:rPr>
          <w:rFonts w:eastAsia="Times New Roman"/>
          <w:szCs w:val="24"/>
        </w:rPr>
        <w:t xml:space="preserve"> εκδήλωση του </w:t>
      </w:r>
      <w:r>
        <w:rPr>
          <w:rFonts w:eastAsia="Times New Roman"/>
          <w:szCs w:val="24"/>
        </w:rPr>
        <w:t>Ι</w:t>
      </w:r>
      <w:r w:rsidRPr="00C11E5B">
        <w:rPr>
          <w:rFonts w:eastAsia="Times New Roman"/>
          <w:szCs w:val="24"/>
        </w:rPr>
        <w:t xml:space="preserve">πποκράτειου Ιδρύματος </w:t>
      </w:r>
      <w:r>
        <w:rPr>
          <w:rFonts w:eastAsia="Times New Roman"/>
          <w:szCs w:val="24"/>
        </w:rPr>
        <w:t>Κω,</w:t>
      </w:r>
      <w:r w:rsidRPr="00C11E5B">
        <w:rPr>
          <w:rFonts w:eastAsia="Times New Roman"/>
          <w:szCs w:val="24"/>
        </w:rPr>
        <w:t xml:space="preserve"> </w:t>
      </w:r>
      <w:r>
        <w:rPr>
          <w:rFonts w:eastAsia="Times New Roman"/>
          <w:szCs w:val="24"/>
        </w:rPr>
        <w:t xml:space="preserve">ενός </w:t>
      </w:r>
      <w:r w:rsidRPr="00C11E5B">
        <w:rPr>
          <w:rFonts w:eastAsia="Times New Roman"/>
          <w:szCs w:val="24"/>
        </w:rPr>
        <w:lastRenderedPageBreak/>
        <w:t xml:space="preserve">σοβαρού </w:t>
      </w:r>
      <w:r>
        <w:rPr>
          <w:rFonts w:eastAsia="Times New Roman"/>
          <w:szCs w:val="24"/>
        </w:rPr>
        <w:t>διεθνούς ιδρύματος. Ε</w:t>
      </w:r>
      <w:r w:rsidRPr="00C11E5B">
        <w:rPr>
          <w:rFonts w:eastAsia="Times New Roman"/>
          <w:szCs w:val="24"/>
        </w:rPr>
        <w:t xml:space="preserve">κεί ο </w:t>
      </w:r>
      <w:r>
        <w:rPr>
          <w:rFonts w:eastAsia="Times New Roman"/>
          <w:szCs w:val="24"/>
        </w:rPr>
        <w:t xml:space="preserve">Περιφερειάρχης Νοτίου Αιγαίου </w:t>
      </w:r>
      <w:r w:rsidRPr="00C11E5B">
        <w:rPr>
          <w:rFonts w:eastAsia="Times New Roman"/>
          <w:szCs w:val="24"/>
        </w:rPr>
        <w:t>κ</w:t>
      </w:r>
      <w:r>
        <w:rPr>
          <w:rFonts w:eastAsia="Times New Roman"/>
          <w:szCs w:val="24"/>
        </w:rPr>
        <w:t>.</w:t>
      </w:r>
      <w:r w:rsidRPr="00C11E5B">
        <w:rPr>
          <w:rFonts w:eastAsia="Times New Roman"/>
          <w:szCs w:val="24"/>
        </w:rPr>
        <w:t xml:space="preserve"> Χατζημάρκος παρουσίασε τα αποτελέσματα από την τ</w:t>
      </w:r>
      <w:r w:rsidRPr="00C11E5B">
        <w:rPr>
          <w:rFonts w:eastAsia="Times New Roman"/>
          <w:szCs w:val="24"/>
        </w:rPr>
        <w:t xml:space="preserve">ουριστική </w:t>
      </w:r>
      <w:r>
        <w:rPr>
          <w:rFonts w:eastAsia="Times New Roman"/>
          <w:szCs w:val="24"/>
        </w:rPr>
        <w:t>ανάπτυξη</w:t>
      </w:r>
      <w:r w:rsidRPr="00C11E5B">
        <w:rPr>
          <w:rFonts w:eastAsia="Times New Roman"/>
          <w:szCs w:val="24"/>
        </w:rPr>
        <w:t xml:space="preserve"> </w:t>
      </w:r>
      <w:r>
        <w:rPr>
          <w:rFonts w:eastAsia="Times New Roman"/>
          <w:szCs w:val="24"/>
        </w:rPr>
        <w:t xml:space="preserve">του </w:t>
      </w:r>
      <w:r w:rsidRPr="00C11E5B">
        <w:rPr>
          <w:rFonts w:eastAsia="Times New Roman"/>
          <w:szCs w:val="24"/>
        </w:rPr>
        <w:t>τελευταίου έτους</w:t>
      </w:r>
      <w:r>
        <w:rPr>
          <w:rFonts w:eastAsia="Times New Roman"/>
          <w:szCs w:val="24"/>
        </w:rPr>
        <w:t>,</w:t>
      </w:r>
      <w:r w:rsidRPr="00C11E5B">
        <w:rPr>
          <w:rFonts w:eastAsia="Times New Roman"/>
          <w:szCs w:val="24"/>
        </w:rPr>
        <w:t xml:space="preserve"> τα οποία βγήκαν από την </w:t>
      </w:r>
      <w:r>
        <w:rPr>
          <w:rFonts w:eastAsia="Times New Roman"/>
          <w:szCs w:val="24"/>
        </w:rPr>
        <w:t>Τ</w:t>
      </w:r>
      <w:r w:rsidRPr="00C11E5B">
        <w:rPr>
          <w:rFonts w:eastAsia="Times New Roman"/>
          <w:szCs w:val="24"/>
        </w:rPr>
        <w:t>ράπεζα της Ελλάδος</w:t>
      </w:r>
      <w:r>
        <w:rPr>
          <w:rFonts w:eastAsia="Times New Roman"/>
          <w:szCs w:val="24"/>
        </w:rPr>
        <w:t>. Ή</w:t>
      </w:r>
      <w:r w:rsidRPr="00C11E5B">
        <w:rPr>
          <w:rFonts w:eastAsia="Times New Roman"/>
          <w:szCs w:val="24"/>
        </w:rPr>
        <w:t xml:space="preserve">ταν διαμετρικά αντίθετες </w:t>
      </w:r>
      <w:r>
        <w:rPr>
          <w:rFonts w:eastAsia="Times New Roman"/>
          <w:szCs w:val="24"/>
        </w:rPr>
        <w:t xml:space="preserve">οι </w:t>
      </w:r>
      <w:r w:rsidRPr="00C11E5B">
        <w:rPr>
          <w:rFonts w:eastAsia="Times New Roman"/>
          <w:szCs w:val="24"/>
        </w:rPr>
        <w:t xml:space="preserve">εκτιμήσεις του από αυτά που </w:t>
      </w:r>
      <w:r>
        <w:rPr>
          <w:rFonts w:eastAsia="Times New Roman"/>
          <w:szCs w:val="24"/>
        </w:rPr>
        <w:t>είπατε εσείς.</w:t>
      </w:r>
      <w:r w:rsidRPr="00C11E5B">
        <w:rPr>
          <w:rFonts w:eastAsia="Times New Roman"/>
          <w:szCs w:val="24"/>
        </w:rPr>
        <w:t xml:space="preserve"> Δηλαδή</w:t>
      </w:r>
      <w:r>
        <w:rPr>
          <w:rFonts w:eastAsia="Times New Roman"/>
          <w:szCs w:val="24"/>
        </w:rPr>
        <w:t>,</w:t>
      </w:r>
      <w:r w:rsidRPr="00C11E5B">
        <w:rPr>
          <w:rFonts w:eastAsia="Times New Roman"/>
          <w:szCs w:val="24"/>
        </w:rPr>
        <w:t xml:space="preserve"> ένας μύθος που καλλιεργούνταν ότι </w:t>
      </w:r>
      <w:r>
        <w:rPr>
          <w:rFonts w:eastAsia="Times New Roman"/>
          <w:szCs w:val="24"/>
        </w:rPr>
        <w:t>«</w:t>
      </w:r>
      <w:r w:rsidRPr="00C11E5B">
        <w:rPr>
          <w:rFonts w:eastAsia="Times New Roman"/>
          <w:szCs w:val="24"/>
        </w:rPr>
        <w:t xml:space="preserve">αυξάνονται </w:t>
      </w:r>
      <w:r>
        <w:rPr>
          <w:rFonts w:eastAsia="Times New Roman"/>
          <w:szCs w:val="24"/>
        </w:rPr>
        <w:t>ο</w:t>
      </w:r>
      <w:r w:rsidRPr="00C11E5B">
        <w:rPr>
          <w:rFonts w:eastAsia="Times New Roman"/>
          <w:szCs w:val="24"/>
        </w:rPr>
        <w:t>ι αφίξεις αλλά τα έσοδα δεν αυξάνοντ</w:t>
      </w:r>
      <w:r>
        <w:rPr>
          <w:rFonts w:eastAsia="Times New Roman"/>
          <w:szCs w:val="24"/>
        </w:rPr>
        <w:t>αι</w:t>
      </w:r>
      <w:r>
        <w:rPr>
          <w:rFonts w:eastAsia="Times New Roman"/>
          <w:szCs w:val="24"/>
        </w:rPr>
        <w:t>»</w:t>
      </w:r>
      <w:r w:rsidRPr="00C11E5B">
        <w:rPr>
          <w:rFonts w:eastAsia="Times New Roman"/>
          <w:szCs w:val="24"/>
        </w:rPr>
        <w:t xml:space="preserve"> καταρρίφθηκε από τα αποτελέσματα της Τράπεζας της Ελλάδος</w:t>
      </w:r>
      <w:r>
        <w:rPr>
          <w:rFonts w:eastAsia="Times New Roman"/>
          <w:szCs w:val="24"/>
        </w:rPr>
        <w:t>. Β</w:t>
      </w:r>
      <w:r w:rsidRPr="00C11E5B">
        <w:rPr>
          <w:rFonts w:eastAsia="Times New Roman"/>
          <w:szCs w:val="24"/>
        </w:rPr>
        <w:t>έβαια</w:t>
      </w:r>
      <w:r>
        <w:rPr>
          <w:rFonts w:eastAsia="Times New Roman"/>
          <w:szCs w:val="24"/>
        </w:rPr>
        <w:t>,</w:t>
      </w:r>
      <w:r w:rsidRPr="00C11E5B">
        <w:rPr>
          <w:rFonts w:eastAsia="Times New Roman"/>
          <w:szCs w:val="24"/>
        </w:rPr>
        <w:t xml:space="preserve"> προσωπικά </w:t>
      </w:r>
      <w:r>
        <w:rPr>
          <w:rFonts w:eastAsia="Times New Roman"/>
          <w:szCs w:val="24"/>
        </w:rPr>
        <w:t>ε</w:t>
      </w:r>
      <w:r w:rsidRPr="00C11E5B">
        <w:rPr>
          <w:rFonts w:eastAsia="Times New Roman"/>
          <w:szCs w:val="24"/>
        </w:rPr>
        <w:t xml:space="preserve">γώ θα ήθελα να συζητήσουμε </w:t>
      </w:r>
      <w:r>
        <w:rPr>
          <w:rFonts w:eastAsia="Times New Roman"/>
          <w:szCs w:val="24"/>
        </w:rPr>
        <w:t>-</w:t>
      </w:r>
      <w:r w:rsidRPr="00C11E5B">
        <w:rPr>
          <w:rFonts w:eastAsia="Times New Roman"/>
          <w:szCs w:val="24"/>
        </w:rPr>
        <w:t xml:space="preserve">και το κάνω </w:t>
      </w:r>
      <w:r>
        <w:rPr>
          <w:rFonts w:eastAsia="Times New Roman"/>
          <w:szCs w:val="24"/>
        </w:rPr>
        <w:t>ό</w:t>
      </w:r>
      <w:r w:rsidRPr="00C11E5B">
        <w:rPr>
          <w:rFonts w:eastAsia="Times New Roman"/>
          <w:szCs w:val="24"/>
        </w:rPr>
        <w:t>που μπορώ</w:t>
      </w:r>
      <w:r>
        <w:rPr>
          <w:rFonts w:eastAsia="Times New Roman"/>
          <w:szCs w:val="24"/>
        </w:rPr>
        <w:t>-</w:t>
      </w:r>
      <w:r w:rsidRPr="00C11E5B">
        <w:rPr>
          <w:rFonts w:eastAsia="Times New Roman"/>
          <w:szCs w:val="24"/>
        </w:rPr>
        <w:t xml:space="preserve"> την κατανομή αυτών των εσόδων</w:t>
      </w:r>
      <w:r>
        <w:rPr>
          <w:rFonts w:eastAsia="Times New Roman"/>
          <w:szCs w:val="24"/>
        </w:rPr>
        <w:t>,</w:t>
      </w:r>
      <w:r w:rsidRPr="00C11E5B">
        <w:rPr>
          <w:rFonts w:eastAsia="Times New Roman"/>
          <w:szCs w:val="24"/>
        </w:rPr>
        <w:t xml:space="preserve"> ποιοι ωφελούνται περισσότερο και</w:t>
      </w:r>
      <w:r>
        <w:rPr>
          <w:rFonts w:eastAsia="Times New Roman"/>
          <w:szCs w:val="24"/>
        </w:rPr>
        <w:t xml:space="preserve"> ποιοι</w:t>
      </w:r>
      <w:r w:rsidRPr="00C11E5B">
        <w:rPr>
          <w:rFonts w:eastAsia="Times New Roman"/>
          <w:szCs w:val="24"/>
        </w:rPr>
        <w:t xml:space="preserve"> λιγότερο </w:t>
      </w:r>
      <w:r>
        <w:rPr>
          <w:rFonts w:eastAsia="Times New Roman"/>
          <w:szCs w:val="24"/>
        </w:rPr>
        <w:t>και σε βάρος ποιων γ</w:t>
      </w:r>
      <w:r w:rsidRPr="00C11E5B">
        <w:rPr>
          <w:rFonts w:eastAsia="Times New Roman"/>
          <w:szCs w:val="24"/>
        </w:rPr>
        <w:t>ίνεται</w:t>
      </w:r>
      <w:r>
        <w:rPr>
          <w:rFonts w:eastAsia="Times New Roman"/>
          <w:szCs w:val="24"/>
        </w:rPr>
        <w:t>.</w:t>
      </w:r>
    </w:p>
    <w:p w14:paraId="1123F096" w14:textId="77777777" w:rsidR="00A4113B" w:rsidRDefault="00FE19D4">
      <w:pPr>
        <w:spacing w:line="600" w:lineRule="auto"/>
        <w:ind w:firstLine="720"/>
        <w:contextualSpacing/>
        <w:jc w:val="both"/>
        <w:rPr>
          <w:rFonts w:eastAsia="Times New Roman"/>
          <w:szCs w:val="24"/>
        </w:rPr>
      </w:pPr>
      <w:r>
        <w:rPr>
          <w:rFonts w:eastAsia="Times New Roman"/>
          <w:szCs w:val="24"/>
        </w:rPr>
        <w:t>Έ</w:t>
      </w:r>
      <w:r w:rsidRPr="00C11E5B">
        <w:rPr>
          <w:rFonts w:eastAsia="Times New Roman"/>
          <w:szCs w:val="24"/>
        </w:rPr>
        <w:t>νας δεύτερος μύθο</w:t>
      </w:r>
      <w:r w:rsidRPr="00C11E5B">
        <w:rPr>
          <w:rFonts w:eastAsia="Times New Roman"/>
          <w:szCs w:val="24"/>
        </w:rPr>
        <w:t xml:space="preserve">ς ότι </w:t>
      </w:r>
      <w:r>
        <w:rPr>
          <w:rFonts w:eastAsia="Times New Roman"/>
          <w:szCs w:val="24"/>
        </w:rPr>
        <w:t>«</w:t>
      </w:r>
      <w:r>
        <w:rPr>
          <w:rFonts w:eastAsia="Times New Roman"/>
          <w:szCs w:val="24"/>
        </w:rPr>
        <w:t>ξ</w:t>
      </w:r>
      <w:r w:rsidRPr="00C11E5B">
        <w:rPr>
          <w:rFonts w:eastAsia="Times New Roman"/>
          <w:szCs w:val="24"/>
        </w:rPr>
        <w:t>έρετε</w:t>
      </w:r>
      <w:r>
        <w:rPr>
          <w:rFonts w:eastAsia="Times New Roman"/>
          <w:szCs w:val="24"/>
        </w:rPr>
        <w:t>,</w:t>
      </w:r>
      <w:r w:rsidRPr="00C11E5B">
        <w:rPr>
          <w:rFonts w:eastAsia="Times New Roman"/>
          <w:szCs w:val="24"/>
        </w:rPr>
        <w:t xml:space="preserve"> δεν ήταν επιτυχία της </w:t>
      </w:r>
      <w:r>
        <w:rPr>
          <w:rFonts w:eastAsia="Times New Roman"/>
          <w:szCs w:val="24"/>
        </w:rPr>
        <w:t>Κ</w:t>
      </w:r>
      <w:r w:rsidRPr="00C11E5B">
        <w:rPr>
          <w:rFonts w:eastAsia="Times New Roman"/>
          <w:szCs w:val="24"/>
        </w:rPr>
        <w:t>υβέρνηση</w:t>
      </w:r>
      <w:r>
        <w:rPr>
          <w:rFonts w:eastAsia="Times New Roman"/>
          <w:szCs w:val="24"/>
        </w:rPr>
        <w:t>ς</w:t>
      </w:r>
      <w:r w:rsidRPr="00C11E5B">
        <w:rPr>
          <w:rFonts w:eastAsia="Times New Roman"/>
          <w:szCs w:val="24"/>
        </w:rPr>
        <w:t xml:space="preserve"> </w:t>
      </w:r>
      <w:r>
        <w:rPr>
          <w:rFonts w:eastAsia="Times New Roman"/>
          <w:szCs w:val="24"/>
        </w:rPr>
        <w:t>α</w:t>
      </w:r>
      <w:r w:rsidRPr="00C11E5B">
        <w:rPr>
          <w:rFonts w:eastAsia="Times New Roman"/>
          <w:szCs w:val="24"/>
        </w:rPr>
        <w:t>υτή εδώ η αύξηση</w:t>
      </w:r>
      <w:r>
        <w:rPr>
          <w:rFonts w:eastAsia="Times New Roman"/>
          <w:szCs w:val="24"/>
        </w:rPr>
        <w:t>,</w:t>
      </w:r>
      <w:r w:rsidRPr="00C11E5B">
        <w:rPr>
          <w:rFonts w:eastAsia="Times New Roman"/>
          <w:szCs w:val="24"/>
        </w:rPr>
        <w:t xml:space="preserve"> αλλά ήταν ευκαιριακή και συγκυριακή</w:t>
      </w:r>
      <w:r>
        <w:rPr>
          <w:rFonts w:eastAsia="Times New Roman"/>
          <w:szCs w:val="24"/>
        </w:rPr>
        <w:t>,</w:t>
      </w:r>
      <w:r w:rsidRPr="00C11E5B">
        <w:rPr>
          <w:rFonts w:eastAsia="Times New Roman"/>
          <w:szCs w:val="24"/>
        </w:rPr>
        <w:t xml:space="preserve"> λόγω των προβλημάτων των γειτονικών χωρών</w:t>
      </w:r>
      <w:r>
        <w:rPr>
          <w:rFonts w:eastAsia="Times New Roman"/>
          <w:szCs w:val="24"/>
        </w:rPr>
        <w:t>»</w:t>
      </w:r>
      <w:r w:rsidRPr="00C11E5B">
        <w:rPr>
          <w:rFonts w:eastAsia="Times New Roman"/>
          <w:szCs w:val="24"/>
        </w:rPr>
        <w:t xml:space="preserve"> και αυτός κατέπεσε</w:t>
      </w:r>
      <w:r>
        <w:rPr>
          <w:rFonts w:eastAsia="Times New Roman"/>
          <w:szCs w:val="24"/>
        </w:rPr>
        <w:t xml:space="preserve"> από τ</w:t>
      </w:r>
      <w:r w:rsidRPr="00C11E5B">
        <w:rPr>
          <w:rFonts w:eastAsia="Times New Roman"/>
          <w:szCs w:val="24"/>
        </w:rPr>
        <w:t xml:space="preserve">α λόγια του </w:t>
      </w:r>
      <w:r>
        <w:rPr>
          <w:rFonts w:eastAsia="Times New Roman"/>
          <w:szCs w:val="24"/>
        </w:rPr>
        <w:t>κ. Χ</w:t>
      </w:r>
      <w:r w:rsidRPr="00C11E5B">
        <w:rPr>
          <w:rFonts w:eastAsia="Times New Roman"/>
          <w:szCs w:val="24"/>
        </w:rPr>
        <w:t>ατζημάρκου</w:t>
      </w:r>
      <w:r>
        <w:rPr>
          <w:rFonts w:eastAsia="Times New Roman"/>
          <w:szCs w:val="24"/>
        </w:rPr>
        <w:t>,</w:t>
      </w:r>
      <w:r w:rsidRPr="00C11E5B">
        <w:rPr>
          <w:rFonts w:eastAsia="Times New Roman"/>
          <w:szCs w:val="24"/>
        </w:rPr>
        <w:t xml:space="preserve"> του </w:t>
      </w:r>
      <w:r>
        <w:rPr>
          <w:rFonts w:eastAsia="Times New Roman"/>
          <w:szCs w:val="24"/>
        </w:rPr>
        <w:t>π</w:t>
      </w:r>
      <w:r w:rsidRPr="00C11E5B">
        <w:rPr>
          <w:rFonts w:eastAsia="Times New Roman"/>
          <w:szCs w:val="24"/>
        </w:rPr>
        <w:t>εριφερειάρχη</w:t>
      </w:r>
      <w:r>
        <w:rPr>
          <w:rFonts w:eastAsia="Times New Roman"/>
          <w:szCs w:val="24"/>
        </w:rPr>
        <w:t>,</w:t>
      </w:r>
      <w:r w:rsidRPr="00C11E5B">
        <w:rPr>
          <w:rFonts w:eastAsia="Times New Roman"/>
          <w:szCs w:val="24"/>
        </w:rPr>
        <w:t xml:space="preserve"> που στηρίζεται από </w:t>
      </w:r>
      <w:r>
        <w:rPr>
          <w:rFonts w:eastAsia="Times New Roman"/>
          <w:szCs w:val="24"/>
        </w:rPr>
        <w:t>εσάς,</w:t>
      </w:r>
      <w:r w:rsidRPr="00C11E5B">
        <w:rPr>
          <w:rFonts w:eastAsia="Times New Roman"/>
          <w:szCs w:val="24"/>
        </w:rPr>
        <w:t xml:space="preserve"> από τη Νέα Δη</w:t>
      </w:r>
      <w:r w:rsidRPr="00C11E5B">
        <w:rPr>
          <w:rFonts w:eastAsia="Times New Roman"/>
          <w:szCs w:val="24"/>
        </w:rPr>
        <w:t>μοκρατία</w:t>
      </w:r>
      <w:r>
        <w:rPr>
          <w:rFonts w:eastAsia="Times New Roman"/>
          <w:szCs w:val="24"/>
        </w:rPr>
        <w:t>,</w:t>
      </w:r>
      <w:r w:rsidRPr="00C11E5B">
        <w:rPr>
          <w:rFonts w:eastAsia="Times New Roman"/>
          <w:szCs w:val="24"/>
        </w:rPr>
        <w:t xml:space="preserve"> που έλεγε ότι η αύξηση του τουριστικού ρεύματος στη χώρα μας είχε τεράστια </w:t>
      </w:r>
      <w:r>
        <w:rPr>
          <w:rFonts w:eastAsia="Times New Roman"/>
          <w:szCs w:val="24"/>
        </w:rPr>
        <w:t>άνοδο</w:t>
      </w:r>
      <w:r w:rsidRPr="00C11E5B">
        <w:rPr>
          <w:rFonts w:eastAsia="Times New Roman"/>
          <w:szCs w:val="24"/>
        </w:rPr>
        <w:t xml:space="preserve"> τον τελευταίο χρόνο</w:t>
      </w:r>
      <w:r>
        <w:rPr>
          <w:rFonts w:eastAsia="Times New Roman"/>
          <w:szCs w:val="24"/>
        </w:rPr>
        <w:t xml:space="preserve"> και</w:t>
      </w:r>
      <w:r w:rsidRPr="00C11E5B">
        <w:rPr>
          <w:rFonts w:eastAsia="Times New Roman"/>
          <w:szCs w:val="24"/>
        </w:rPr>
        <w:t xml:space="preserve"> </w:t>
      </w:r>
      <w:r>
        <w:rPr>
          <w:rFonts w:eastAsia="Times New Roman"/>
          <w:szCs w:val="24"/>
        </w:rPr>
        <w:t xml:space="preserve">ότι </w:t>
      </w:r>
      <w:r w:rsidRPr="00C11E5B">
        <w:rPr>
          <w:rFonts w:eastAsia="Times New Roman"/>
          <w:szCs w:val="24"/>
        </w:rPr>
        <w:t>παράλληλα είχε ρε</w:t>
      </w:r>
      <w:r w:rsidRPr="00C11E5B">
        <w:rPr>
          <w:rFonts w:eastAsia="Times New Roman"/>
          <w:szCs w:val="24"/>
        </w:rPr>
        <w:lastRenderedPageBreak/>
        <w:t>κόρ αύξησης και στην Τουρκία</w:t>
      </w:r>
      <w:r>
        <w:rPr>
          <w:rFonts w:eastAsia="Times New Roman"/>
          <w:szCs w:val="24"/>
        </w:rPr>
        <w:t xml:space="preserve">. Άρα </w:t>
      </w:r>
      <w:r w:rsidRPr="00C11E5B">
        <w:rPr>
          <w:rFonts w:eastAsia="Times New Roman"/>
          <w:szCs w:val="24"/>
        </w:rPr>
        <w:t xml:space="preserve">αυτός </w:t>
      </w:r>
      <w:r>
        <w:rPr>
          <w:rFonts w:eastAsia="Times New Roman"/>
          <w:szCs w:val="24"/>
        </w:rPr>
        <w:t>ε</w:t>
      </w:r>
      <w:r w:rsidRPr="00C11E5B">
        <w:rPr>
          <w:rFonts w:eastAsia="Times New Roman"/>
          <w:szCs w:val="24"/>
        </w:rPr>
        <w:t>δώ ο μύθος</w:t>
      </w:r>
      <w:r>
        <w:rPr>
          <w:rFonts w:eastAsia="Times New Roman"/>
          <w:szCs w:val="24"/>
        </w:rPr>
        <w:t>,</w:t>
      </w:r>
      <w:r w:rsidRPr="00C11E5B">
        <w:rPr>
          <w:rFonts w:eastAsia="Times New Roman"/>
          <w:szCs w:val="24"/>
        </w:rPr>
        <w:t xml:space="preserve"> ότι πρέπει οι άλλοι να μην πηγαίνουν καλά για </w:t>
      </w:r>
      <w:r>
        <w:rPr>
          <w:rFonts w:eastAsia="Times New Roman"/>
          <w:szCs w:val="24"/>
        </w:rPr>
        <w:t>να πηγαίνουμε εμείς,</w:t>
      </w:r>
      <w:r w:rsidRPr="00C11E5B">
        <w:rPr>
          <w:rFonts w:eastAsia="Times New Roman"/>
          <w:szCs w:val="24"/>
        </w:rPr>
        <w:t xml:space="preserve"> </w:t>
      </w:r>
      <w:r w:rsidRPr="00C11E5B">
        <w:rPr>
          <w:rFonts w:eastAsia="Times New Roman"/>
          <w:szCs w:val="24"/>
        </w:rPr>
        <w:t xml:space="preserve">καταρρίφθηκε και αυτός με τα λόγια του δικού </w:t>
      </w:r>
      <w:r>
        <w:rPr>
          <w:rFonts w:eastAsia="Times New Roman"/>
          <w:szCs w:val="24"/>
        </w:rPr>
        <w:t>σας,</w:t>
      </w:r>
      <w:r w:rsidRPr="00C11E5B">
        <w:rPr>
          <w:rFonts w:eastAsia="Times New Roman"/>
          <w:szCs w:val="24"/>
        </w:rPr>
        <w:t xml:space="preserve"> του κ</w:t>
      </w:r>
      <w:r>
        <w:rPr>
          <w:rFonts w:eastAsia="Times New Roman"/>
          <w:szCs w:val="24"/>
        </w:rPr>
        <w:t>.</w:t>
      </w:r>
      <w:r w:rsidRPr="00C11E5B">
        <w:rPr>
          <w:rFonts w:eastAsia="Times New Roman"/>
          <w:szCs w:val="24"/>
        </w:rPr>
        <w:t xml:space="preserve"> </w:t>
      </w:r>
      <w:r>
        <w:rPr>
          <w:rFonts w:eastAsia="Times New Roman"/>
          <w:szCs w:val="24"/>
        </w:rPr>
        <w:t>Χ</w:t>
      </w:r>
      <w:r w:rsidRPr="00C11E5B">
        <w:rPr>
          <w:rFonts w:eastAsia="Times New Roman"/>
          <w:szCs w:val="24"/>
        </w:rPr>
        <w:t>ατζημάρκου</w:t>
      </w:r>
      <w:r>
        <w:rPr>
          <w:rFonts w:eastAsia="Times New Roman"/>
          <w:szCs w:val="24"/>
        </w:rPr>
        <w:t>.</w:t>
      </w:r>
    </w:p>
    <w:p w14:paraId="1123F097" w14:textId="77777777" w:rsidR="00A4113B" w:rsidRDefault="00FE19D4">
      <w:pPr>
        <w:spacing w:line="600" w:lineRule="auto"/>
        <w:ind w:firstLine="720"/>
        <w:contextualSpacing/>
        <w:jc w:val="both"/>
        <w:rPr>
          <w:rFonts w:eastAsia="Times New Roman"/>
          <w:szCs w:val="24"/>
        </w:rPr>
      </w:pPr>
      <w:r>
        <w:rPr>
          <w:rFonts w:eastAsia="Times New Roman"/>
          <w:szCs w:val="24"/>
        </w:rPr>
        <w:t>Κ</w:t>
      </w:r>
      <w:r w:rsidRPr="00C11E5B">
        <w:rPr>
          <w:rFonts w:eastAsia="Times New Roman"/>
          <w:szCs w:val="24"/>
        </w:rPr>
        <w:t xml:space="preserve">αι εδώ έρχεται και κουμπώνει </w:t>
      </w:r>
      <w:r>
        <w:rPr>
          <w:rFonts w:eastAsia="Times New Roman"/>
          <w:szCs w:val="24"/>
        </w:rPr>
        <w:t>α</w:t>
      </w:r>
      <w:r w:rsidRPr="00C11E5B">
        <w:rPr>
          <w:rFonts w:eastAsia="Times New Roman"/>
          <w:szCs w:val="24"/>
        </w:rPr>
        <w:t>υτό που εσείς προσπαθήσατε τις τελευταίες μέρες να καλλιεργήσετε στον λαό όχι μόνο της περιοχής μας αλλά και γενικότερα</w:t>
      </w:r>
      <w:r>
        <w:rPr>
          <w:rFonts w:eastAsia="Times New Roman"/>
          <w:szCs w:val="24"/>
        </w:rPr>
        <w:t>,</w:t>
      </w:r>
      <w:r w:rsidRPr="00C11E5B">
        <w:rPr>
          <w:rFonts w:eastAsia="Times New Roman"/>
          <w:szCs w:val="24"/>
        </w:rPr>
        <w:t xml:space="preserve"> στηριζόμεν</w:t>
      </w:r>
      <w:r>
        <w:rPr>
          <w:rFonts w:eastAsia="Times New Roman"/>
          <w:szCs w:val="24"/>
        </w:rPr>
        <w:t>οι</w:t>
      </w:r>
      <w:r w:rsidRPr="00C11E5B">
        <w:rPr>
          <w:rFonts w:eastAsia="Times New Roman"/>
          <w:szCs w:val="24"/>
        </w:rPr>
        <w:t xml:space="preserve"> σε </w:t>
      </w:r>
      <w:r>
        <w:rPr>
          <w:rFonts w:eastAsia="Times New Roman"/>
          <w:szCs w:val="24"/>
        </w:rPr>
        <w:t>μια</w:t>
      </w:r>
      <w:r w:rsidRPr="00C11E5B">
        <w:rPr>
          <w:rFonts w:eastAsia="Times New Roman"/>
          <w:szCs w:val="24"/>
        </w:rPr>
        <w:t xml:space="preserve"> ομιλία που έκα</w:t>
      </w:r>
      <w:r w:rsidRPr="00C11E5B">
        <w:rPr>
          <w:rFonts w:eastAsia="Times New Roman"/>
          <w:szCs w:val="24"/>
        </w:rPr>
        <w:t>να εγώ</w:t>
      </w:r>
      <w:r>
        <w:rPr>
          <w:rFonts w:eastAsia="Times New Roman"/>
          <w:szCs w:val="24"/>
        </w:rPr>
        <w:t xml:space="preserve">, την τελευταία που έκανα στην </w:t>
      </w:r>
      <w:r w:rsidRPr="00C11E5B">
        <w:rPr>
          <w:rFonts w:eastAsia="Times New Roman"/>
          <w:szCs w:val="24"/>
        </w:rPr>
        <w:t>Ολομέλεια</w:t>
      </w:r>
      <w:r>
        <w:rPr>
          <w:rFonts w:eastAsia="Times New Roman"/>
          <w:szCs w:val="24"/>
        </w:rPr>
        <w:t>,</w:t>
      </w:r>
      <w:r w:rsidRPr="00C11E5B">
        <w:rPr>
          <w:rFonts w:eastAsia="Times New Roman"/>
          <w:szCs w:val="24"/>
        </w:rPr>
        <w:t xml:space="preserve"> όταν συζητ</w:t>
      </w:r>
      <w:r>
        <w:rPr>
          <w:rFonts w:eastAsia="Times New Roman"/>
          <w:szCs w:val="24"/>
        </w:rPr>
        <w:t>ούσαμε</w:t>
      </w:r>
      <w:r w:rsidRPr="00C11E5B">
        <w:rPr>
          <w:rFonts w:eastAsia="Times New Roman"/>
          <w:szCs w:val="24"/>
        </w:rPr>
        <w:t xml:space="preserve"> τη </w:t>
      </w:r>
      <w:r>
        <w:rPr>
          <w:rFonts w:eastAsia="Times New Roman"/>
          <w:szCs w:val="24"/>
        </w:rPr>
        <w:t>Σ</w:t>
      </w:r>
      <w:r w:rsidRPr="00C11E5B">
        <w:rPr>
          <w:rFonts w:eastAsia="Times New Roman"/>
          <w:szCs w:val="24"/>
        </w:rPr>
        <w:t>υμφωνία των Πρεσπών</w:t>
      </w:r>
      <w:r>
        <w:rPr>
          <w:rFonts w:eastAsia="Times New Roman"/>
          <w:szCs w:val="24"/>
        </w:rPr>
        <w:t>,</w:t>
      </w:r>
      <w:r w:rsidRPr="00C11E5B">
        <w:rPr>
          <w:rFonts w:eastAsia="Times New Roman"/>
          <w:szCs w:val="24"/>
        </w:rPr>
        <w:t xml:space="preserve"> που είπα το πιο απλό που θα μπορούσε να πει ο καθένας </w:t>
      </w:r>
      <w:r>
        <w:rPr>
          <w:rFonts w:eastAsia="Times New Roman"/>
          <w:szCs w:val="24"/>
        </w:rPr>
        <w:t>μας,</w:t>
      </w:r>
      <w:r w:rsidRPr="00C11E5B">
        <w:rPr>
          <w:rFonts w:eastAsia="Times New Roman"/>
          <w:szCs w:val="24"/>
        </w:rPr>
        <w:t xml:space="preserve"> ότι </w:t>
      </w:r>
      <w:r>
        <w:rPr>
          <w:rFonts w:eastAsia="Times New Roman"/>
          <w:szCs w:val="24"/>
        </w:rPr>
        <w:t>μ</w:t>
      </w:r>
      <w:r w:rsidRPr="00C11E5B">
        <w:rPr>
          <w:rFonts w:eastAsia="Times New Roman"/>
          <w:szCs w:val="24"/>
        </w:rPr>
        <w:t xml:space="preserve">ακάρι να είχαμε και εμείς </w:t>
      </w:r>
      <w:r>
        <w:rPr>
          <w:rFonts w:eastAsia="Times New Roman"/>
          <w:szCs w:val="24"/>
        </w:rPr>
        <w:t>μια συμφωνία με τη γείτονα Τουρκία, π</w:t>
      </w:r>
      <w:r w:rsidRPr="00C11E5B">
        <w:rPr>
          <w:rFonts w:eastAsia="Times New Roman"/>
          <w:szCs w:val="24"/>
        </w:rPr>
        <w:t xml:space="preserve">ου να κατοχύρωνε τα σύνορά </w:t>
      </w:r>
      <w:r>
        <w:rPr>
          <w:rFonts w:eastAsia="Times New Roman"/>
          <w:szCs w:val="24"/>
        </w:rPr>
        <w:t>μας,</w:t>
      </w:r>
      <w:r w:rsidRPr="00C11E5B">
        <w:rPr>
          <w:rFonts w:eastAsia="Times New Roman"/>
          <w:szCs w:val="24"/>
        </w:rPr>
        <w:t xml:space="preserve"> που να μην έχει βλέψεις στα νησιά </w:t>
      </w:r>
      <w:r>
        <w:rPr>
          <w:rFonts w:eastAsia="Times New Roman"/>
          <w:szCs w:val="24"/>
        </w:rPr>
        <w:t>μας,</w:t>
      </w:r>
      <w:r w:rsidRPr="00C11E5B">
        <w:rPr>
          <w:rFonts w:eastAsia="Times New Roman"/>
          <w:szCs w:val="24"/>
        </w:rPr>
        <w:t xml:space="preserve"> που να μη δημιουργεί επεισόδια μεταξύ των κατοίκων οι οποίοι θέλουν να ζήσουν ειρηνικά και φυσικά</w:t>
      </w:r>
      <w:r>
        <w:rPr>
          <w:rFonts w:eastAsia="Times New Roman"/>
          <w:szCs w:val="24"/>
        </w:rPr>
        <w:t>,</w:t>
      </w:r>
      <w:r w:rsidRPr="00C11E5B">
        <w:rPr>
          <w:rFonts w:eastAsia="Times New Roman"/>
          <w:szCs w:val="24"/>
        </w:rPr>
        <w:t xml:space="preserve"> αυτό θα ήταν σε όφελος της ανάπτυξης και των δύο χωρών</w:t>
      </w:r>
      <w:r>
        <w:rPr>
          <w:rFonts w:eastAsia="Times New Roman"/>
          <w:szCs w:val="24"/>
        </w:rPr>
        <w:t>.</w:t>
      </w:r>
    </w:p>
    <w:p w14:paraId="1123F098" w14:textId="77777777" w:rsidR="00A4113B" w:rsidRDefault="00FE19D4">
      <w:pPr>
        <w:spacing w:line="600" w:lineRule="auto"/>
        <w:ind w:firstLine="720"/>
        <w:contextualSpacing/>
        <w:jc w:val="both"/>
        <w:rPr>
          <w:rFonts w:eastAsia="Times New Roman"/>
          <w:szCs w:val="24"/>
        </w:rPr>
      </w:pPr>
      <w:r>
        <w:rPr>
          <w:rFonts w:eastAsia="Times New Roman"/>
          <w:szCs w:val="24"/>
        </w:rPr>
        <w:t>Κ</w:t>
      </w:r>
      <w:r w:rsidRPr="00C11E5B">
        <w:rPr>
          <w:rFonts w:eastAsia="Times New Roman"/>
          <w:szCs w:val="24"/>
        </w:rPr>
        <w:t>αι σας ρωτώ</w:t>
      </w:r>
      <w:r>
        <w:rPr>
          <w:rFonts w:eastAsia="Times New Roman"/>
          <w:szCs w:val="24"/>
        </w:rPr>
        <w:t>:</w:t>
      </w:r>
      <w:r w:rsidRPr="00C11E5B">
        <w:rPr>
          <w:rFonts w:eastAsia="Times New Roman"/>
          <w:szCs w:val="24"/>
        </w:rPr>
        <w:t xml:space="preserve"> Εσείς τι πρόγραμμα έχετε για την τουριστική ανά</w:t>
      </w:r>
      <w:r w:rsidRPr="00C11E5B">
        <w:rPr>
          <w:rFonts w:eastAsia="Times New Roman"/>
          <w:szCs w:val="24"/>
        </w:rPr>
        <w:t xml:space="preserve">πτυξη που </w:t>
      </w:r>
      <w:r>
        <w:rPr>
          <w:rFonts w:eastAsia="Times New Roman"/>
          <w:szCs w:val="24"/>
        </w:rPr>
        <w:t>κόπτεστε</w:t>
      </w:r>
      <w:r w:rsidRPr="00C11E5B">
        <w:rPr>
          <w:rFonts w:eastAsia="Times New Roman"/>
          <w:szCs w:val="24"/>
        </w:rPr>
        <w:t xml:space="preserve"> για τον τουρισμό και </w:t>
      </w:r>
      <w:r>
        <w:rPr>
          <w:rFonts w:eastAsia="Times New Roman"/>
          <w:szCs w:val="24"/>
        </w:rPr>
        <w:t xml:space="preserve">λέτε ότι </w:t>
      </w:r>
      <w:r w:rsidRPr="00C11E5B">
        <w:rPr>
          <w:rFonts w:eastAsia="Times New Roman"/>
          <w:szCs w:val="24"/>
        </w:rPr>
        <w:t xml:space="preserve">εμείς δεν έχουμε και έχετε </w:t>
      </w:r>
      <w:r>
        <w:rPr>
          <w:rFonts w:eastAsia="Times New Roman"/>
          <w:szCs w:val="24"/>
        </w:rPr>
        <w:t>εσείς; Ν</w:t>
      </w:r>
      <w:r w:rsidRPr="00C11E5B">
        <w:rPr>
          <w:rFonts w:eastAsia="Times New Roman"/>
          <w:szCs w:val="24"/>
        </w:rPr>
        <w:t xml:space="preserve">ομίζετε ότι εξυπηρετεί </w:t>
      </w:r>
      <w:r>
        <w:rPr>
          <w:rFonts w:eastAsia="Times New Roman"/>
          <w:szCs w:val="24"/>
        </w:rPr>
        <w:t>α</w:t>
      </w:r>
      <w:r w:rsidRPr="00C11E5B">
        <w:rPr>
          <w:rFonts w:eastAsia="Times New Roman"/>
          <w:szCs w:val="24"/>
        </w:rPr>
        <w:t>υτή εδώ η ένταση την ασφάλεια στην περιοχή</w:t>
      </w:r>
      <w:r>
        <w:rPr>
          <w:rFonts w:eastAsia="Times New Roman"/>
          <w:szCs w:val="24"/>
        </w:rPr>
        <w:t>,</w:t>
      </w:r>
      <w:r w:rsidRPr="00C11E5B">
        <w:rPr>
          <w:rFonts w:eastAsia="Times New Roman"/>
          <w:szCs w:val="24"/>
        </w:rPr>
        <w:t xml:space="preserve"> που εμείς επιδιώκουμε</w:t>
      </w:r>
      <w:r>
        <w:rPr>
          <w:rFonts w:eastAsia="Times New Roman"/>
          <w:szCs w:val="24"/>
        </w:rPr>
        <w:t>,</w:t>
      </w:r>
      <w:r w:rsidRPr="00C11E5B">
        <w:rPr>
          <w:rFonts w:eastAsia="Times New Roman"/>
          <w:szCs w:val="24"/>
        </w:rPr>
        <w:t xml:space="preserve"> που </w:t>
      </w:r>
      <w:r w:rsidRPr="00C11E5B">
        <w:rPr>
          <w:rFonts w:eastAsia="Times New Roman"/>
          <w:szCs w:val="24"/>
        </w:rPr>
        <w:lastRenderedPageBreak/>
        <w:t>στο τέλος</w:t>
      </w:r>
      <w:r>
        <w:rPr>
          <w:rFonts w:eastAsia="Times New Roman"/>
          <w:szCs w:val="24"/>
        </w:rPr>
        <w:t>-</w:t>
      </w:r>
      <w:r w:rsidRPr="00C11E5B">
        <w:rPr>
          <w:rFonts w:eastAsia="Times New Roman"/>
          <w:szCs w:val="24"/>
        </w:rPr>
        <w:t>τέλος εξυπηρετεί</w:t>
      </w:r>
      <w:r>
        <w:rPr>
          <w:rFonts w:eastAsia="Times New Roman"/>
          <w:szCs w:val="24"/>
        </w:rPr>
        <w:t>,</w:t>
      </w:r>
      <w:r w:rsidRPr="00C11E5B">
        <w:rPr>
          <w:rFonts w:eastAsia="Times New Roman"/>
          <w:szCs w:val="24"/>
        </w:rPr>
        <w:t xml:space="preserve"> πέραν των άλλων </w:t>
      </w:r>
      <w:r>
        <w:rPr>
          <w:rFonts w:eastAsia="Times New Roman"/>
          <w:szCs w:val="24"/>
        </w:rPr>
        <w:t>-γ</w:t>
      </w:r>
      <w:r w:rsidRPr="00C11E5B">
        <w:rPr>
          <w:rFonts w:eastAsia="Times New Roman"/>
          <w:szCs w:val="24"/>
        </w:rPr>
        <w:t xml:space="preserve">ιατί τα </w:t>
      </w:r>
      <w:r>
        <w:rPr>
          <w:rFonts w:eastAsia="Times New Roman"/>
          <w:szCs w:val="24"/>
        </w:rPr>
        <w:t>άλλα είναι</w:t>
      </w:r>
      <w:r w:rsidRPr="00C11E5B">
        <w:rPr>
          <w:rFonts w:eastAsia="Times New Roman"/>
          <w:szCs w:val="24"/>
        </w:rPr>
        <w:t xml:space="preserve"> πιο σοβαρά</w:t>
      </w:r>
      <w:r>
        <w:rPr>
          <w:rFonts w:eastAsia="Times New Roman"/>
          <w:szCs w:val="24"/>
        </w:rPr>
        <w:t>-</w:t>
      </w:r>
      <w:r w:rsidRPr="00C11E5B">
        <w:rPr>
          <w:rFonts w:eastAsia="Times New Roman"/>
          <w:szCs w:val="24"/>
        </w:rPr>
        <w:t>τ</w:t>
      </w:r>
      <w:r w:rsidRPr="00C11E5B">
        <w:rPr>
          <w:rFonts w:eastAsia="Times New Roman"/>
          <w:szCs w:val="24"/>
        </w:rPr>
        <w:t>ην τουριστική ανάπτυξη στην οποία εσείς αναφερθήκατε</w:t>
      </w:r>
      <w:r>
        <w:rPr>
          <w:rFonts w:eastAsia="Times New Roman"/>
          <w:szCs w:val="24"/>
        </w:rPr>
        <w:t>;</w:t>
      </w:r>
      <w:r w:rsidRPr="00C11E5B">
        <w:rPr>
          <w:rFonts w:eastAsia="Times New Roman"/>
          <w:szCs w:val="24"/>
        </w:rPr>
        <w:t xml:space="preserve"> </w:t>
      </w:r>
      <w:r>
        <w:rPr>
          <w:rFonts w:eastAsia="Times New Roman"/>
          <w:szCs w:val="24"/>
        </w:rPr>
        <w:t>Γ</w:t>
      </w:r>
      <w:r w:rsidRPr="00C11E5B">
        <w:rPr>
          <w:rFonts w:eastAsia="Times New Roman"/>
          <w:szCs w:val="24"/>
        </w:rPr>
        <w:t>ια πείτε μου</w:t>
      </w:r>
      <w:r>
        <w:rPr>
          <w:rFonts w:eastAsia="Times New Roman"/>
          <w:szCs w:val="24"/>
        </w:rPr>
        <w:t>,</w:t>
      </w:r>
      <w:r w:rsidRPr="00C11E5B">
        <w:rPr>
          <w:rFonts w:eastAsia="Times New Roman"/>
          <w:szCs w:val="24"/>
        </w:rPr>
        <w:t xml:space="preserve"> γιατί ακούμε και σήμερα κριτική </w:t>
      </w:r>
      <w:r>
        <w:rPr>
          <w:rFonts w:eastAsia="Times New Roman"/>
          <w:szCs w:val="24"/>
        </w:rPr>
        <w:t xml:space="preserve">και από </w:t>
      </w:r>
      <w:r w:rsidRPr="00C11E5B">
        <w:rPr>
          <w:rFonts w:eastAsia="Times New Roman"/>
          <w:szCs w:val="24"/>
        </w:rPr>
        <w:t xml:space="preserve">το κόμμα σας για την επίσκεψη του </w:t>
      </w:r>
      <w:r>
        <w:rPr>
          <w:rFonts w:eastAsia="Times New Roman"/>
          <w:szCs w:val="24"/>
        </w:rPr>
        <w:t>Π</w:t>
      </w:r>
      <w:r w:rsidRPr="00C11E5B">
        <w:rPr>
          <w:rFonts w:eastAsia="Times New Roman"/>
          <w:szCs w:val="24"/>
        </w:rPr>
        <w:t>ρωθυπουργού στην Τουρκία</w:t>
      </w:r>
      <w:r>
        <w:rPr>
          <w:rFonts w:eastAsia="Times New Roman"/>
          <w:szCs w:val="24"/>
        </w:rPr>
        <w:t xml:space="preserve">, </w:t>
      </w:r>
      <w:r w:rsidRPr="00C11E5B">
        <w:rPr>
          <w:rFonts w:eastAsia="Times New Roman"/>
          <w:szCs w:val="24"/>
        </w:rPr>
        <w:t>εσείς δεν θα θέλατε να κάνουμε βήματα στη συνεννόηση με τους γείτον</w:t>
      </w:r>
      <w:r>
        <w:rPr>
          <w:rFonts w:eastAsia="Times New Roman"/>
          <w:szCs w:val="24"/>
        </w:rPr>
        <w:t>ε</w:t>
      </w:r>
      <w:r w:rsidRPr="00C11E5B">
        <w:rPr>
          <w:rFonts w:eastAsia="Times New Roman"/>
          <w:szCs w:val="24"/>
        </w:rPr>
        <w:t>ς</w:t>
      </w:r>
      <w:r>
        <w:rPr>
          <w:rFonts w:eastAsia="Times New Roman"/>
          <w:szCs w:val="24"/>
        </w:rPr>
        <w:t>, π</w:t>
      </w:r>
      <w:r w:rsidRPr="00C11E5B">
        <w:rPr>
          <w:rFonts w:eastAsia="Times New Roman"/>
          <w:szCs w:val="24"/>
        </w:rPr>
        <w:t>αρά τις</w:t>
      </w:r>
      <w:r>
        <w:rPr>
          <w:rFonts w:eastAsia="Times New Roman"/>
          <w:szCs w:val="24"/>
        </w:rPr>
        <w:t xml:space="preserve"> δυσκολ</w:t>
      </w:r>
      <w:r>
        <w:rPr>
          <w:rFonts w:eastAsia="Times New Roman"/>
          <w:szCs w:val="24"/>
        </w:rPr>
        <w:t>ίες που βάζει η κυβέρνησή</w:t>
      </w:r>
      <w:r w:rsidRPr="00C11E5B">
        <w:rPr>
          <w:rFonts w:eastAsia="Times New Roman"/>
          <w:szCs w:val="24"/>
        </w:rPr>
        <w:t xml:space="preserve"> </w:t>
      </w:r>
      <w:r>
        <w:rPr>
          <w:rFonts w:eastAsia="Times New Roman"/>
          <w:szCs w:val="24"/>
        </w:rPr>
        <w:t xml:space="preserve">τους; Δεν </w:t>
      </w:r>
      <w:r w:rsidRPr="00C11E5B">
        <w:rPr>
          <w:rFonts w:eastAsia="Times New Roman"/>
          <w:szCs w:val="24"/>
        </w:rPr>
        <w:t>μας εξυπηρετεί να μειωθεί η ένταση</w:t>
      </w:r>
      <w:r>
        <w:rPr>
          <w:rFonts w:eastAsia="Times New Roman"/>
          <w:szCs w:val="24"/>
        </w:rPr>
        <w:t>; Δ</w:t>
      </w:r>
      <w:r w:rsidRPr="00C11E5B">
        <w:rPr>
          <w:rFonts w:eastAsia="Times New Roman"/>
          <w:szCs w:val="24"/>
        </w:rPr>
        <w:t xml:space="preserve">εν μας εξυπηρετεί να αναπτυχθούν </w:t>
      </w:r>
      <w:r>
        <w:rPr>
          <w:rFonts w:eastAsia="Times New Roman"/>
          <w:szCs w:val="24"/>
        </w:rPr>
        <w:t xml:space="preserve">οι </w:t>
      </w:r>
      <w:r w:rsidRPr="00C11E5B">
        <w:rPr>
          <w:rFonts w:eastAsia="Times New Roman"/>
          <w:szCs w:val="24"/>
        </w:rPr>
        <w:t>οικονομικές συναλλαγές</w:t>
      </w:r>
      <w:r>
        <w:rPr>
          <w:rFonts w:eastAsia="Times New Roman"/>
          <w:szCs w:val="24"/>
        </w:rPr>
        <w:t>, κάτι</w:t>
      </w:r>
      <w:r w:rsidRPr="00C11E5B">
        <w:rPr>
          <w:rFonts w:eastAsia="Times New Roman"/>
          <w:szCs w:val="24"/>
        </w:rPr>
        <w:t xml:space="preserve"> που βοηθάει και την τουριστική ανάπτυξη στην περιοχή </w:t>
      </w:r>
      <w:r>
        <w:rPr>
          <w:rFonts w:eastAsia="Times New Roman"/>
          <w:szCs w:val="24"/>
        </w:rPr>
        <w:t>μας;</w:t>
      </w:r>
      <w:r w:rsidRPr="00C11E5B">
        <w:rPr>
          <w:rFonts w:eastAsia="Times New Roman"/>
          <w:szCs w:val="24"/>
        </w:rPr>
        <w:t xml:space="preserve"> </w:t>
      </w:r>
      <w:r>
        <w:rPr>
          <w:rFonts w:eastAsia="Times New Roman"/>
          <w:szCs w:val="24"/>
        </w:rPr>
        <w:t>Πρέπει να ξεκαθαρίσετε, τ</w:t>
      </w:r>
      <w:r w:rsidRPr="00C11E5B">
        <w:rPr>
          <w:rFonts w:eastAsia="Times New Roman"/>
          <w:szCs w:val="24"/>
        </w:rPr>
        <w:t>ελικά</w:t>
      </w:r>
      <w:r>
        <w:rPr>
          <w:rFonts w:eastAsia="Times New Roman"/>
          <w:szCs w:val="24"/>
        </w:rPr>
        <w:t>,</w:t>
      </w:r>
      <w:r w:rsidRPr="00C11E5B">
        <w:rPr>
          <w:rFonts w:eastAsia="Times New Roman"/>
          <w:szCs w:val="24"/>
        </w:rPr>
        <w:t xml:space="preserve"> τι θέλετε</w:t>
      </w:r>
      <w:r>
        <w:rPr>
          <w:rFonts w:eastAsia="Times New Roman"/>
          <w:szCs w:val="24"/>
        </w:rPr>
        <w:t>.</w:t>
      </w:r>
    </w:p>
    <w:p w14:paraId="1123F099" w14:textId="77777777" w:rsidR="00A4113B" w:rsidRDefault="00FE19D4">
      <w:pPr>
        <w:spacing w:line="600" w:lineRule="auto"/>
        <w:ind w:firstLine="720"/>
        <w:contextualSpacing/>
        <w:jc w:val="both"/>
        <w:rPr>
          <w:rFonts w:eastAsia="Times New Roman"/>
          <w:szCs w:val="24"/>
        </w:rPr>
      </w:pPr>
      <w:r>
        <w:rPr>
          <w:rFonts w:eastAsia="Times New Roman"/>
          <w:szCs w:val="24"/>
        </w:rPr>
        <w:t>Ν</w:t>
      </w:r>
      <w:r w:rsidRPr="00C11E5B">
        <w:rPr>
          <w:rFonts w:eastAsia="Times New Roman"/>
          <w:szCs w:val="24"/>
        </w:rPr>
        <w:t>α έρθουμε</w:t>
      </w:r>
      <w:r>
        <w:rPr>
          <w:rFonts w:eastAsia="Times New Roman"/>
          <w:szCs w:val="24"/>
        </w:rPr>
        <w:t xml:space="preserve"> τώρα</w:t>
      </w:r>
      <w:r w:rsidRPr="00C11E5B">
        <w:rPr>
          <w:rFonts w:eastAsia="Times New Roman"/>
          <w:szCs w:val="24"/>
        </w:rPr>
        <w:t xml:space="preserve"> κ</w:t>
      </w:r>
      <w:r w:rsidRPr="00C11E5B">
        <w:rPr>
          <w:rFonts w:eastAsia="Times New Roman"/>
          <w:szCs w:val="24"/>
        </w:rPr>
        <w:t>αι στο θέμα του ΦΠΑ των νησιών</w:t>
      </w:r>
      <w:r>
        <w:rPr>
          <w:rFonts w:eastAsia="Times New Roman"/>
          <w:szCs w:val="24"/>
        </w:rPr>
        <w:t>.</w:t>
      </w:r>
      <w:r w:rsidRPr="00C11E5B">
        <w:rPr>
          <w:rFonts w:eastAsia="Times New Roman"/>
          <w:szCs w:val="24"/>
        </w:rPr>
        <w:t xml:space="preserve"> Πώς συνδέεται ο ΦΠΑ των νησιών </w:t>
      </w:r>
      <w:r>
        <w:rPr>
          <w:rFonts w:eastAsia="Times New Roman"/>
          <w:szCs w:val="24"/>
        </w:rPr>
        <w:t>μ</w:t>
      </w:r>
      <w:r w:rsidRPr="00C11E5B">
        <w:rPr>
          <w:rFonts w:eastAsia="Times New Roman"/>
          <w:szCs w:val="24"/>
        </w:rPr>
        <w:t>ε όλη αυτή εδώ την ιστορία</w:t>
      </w:r>
      <w:r>
        <w:rPr>
          <w:rFonts w:eastAsia="Times New Roman"/>
          <w:szCs w:val="24"/>
        </w:rPr>
        <w:t>; Παρ</w:t>
      </w:r>
      <w:r>
        <w:rPr>
          <w:rFonts w:eastAsia="Times New Roman"/>
          <w:szCs w:val="24"/>
        </w:rPr>
        <w:t xml:space="preserve">’ </w:t>
      </w:r>
      <w:r>
        <w:rPr>
          <w:rFonts w:eastAsia="Times New Roman"/>
          <w:szCs w:val="24"/>
        </w:rPr>
        <w:t xml:space="preserve">όλο που πάλι </w:t>
      </w:r>
      <w:r w:rsidRPr="00C11E5B">
        <w:rPr>
          <w:rFonts w:eastAsia="Times New Roman"/>
          <w:szCs w:val="24"/>
        </w:rPr>
        <w:t xml:space="preserve">είπατε </w:t>
      </w:r>
      <w:r>
        <w:rPr>
          <w:rFonts w:eastAsia="Times New Roman"/>
          <w:szCs w:val="24"/>
        </w:rPr>
        <w:t>για</w:t>
      </w:r>
      <w:r w:rsidRPr="00C11E5B">
        <w:rPr>
          <w:rFonts w:eastAsia="Times New Roman"/>
          <w:szCs w:val="24"/>
        </w:rPr>
        <w:t xml:space="preserve"> μείωση του τουρισμού στα νησιά</w:t>
      </w:r>
      <w:r>
        <w:rPr>
          <w:rFonts w:eastAsia="Times New Roman"/>
          <w:szCs w:val="24"/>
        </w:rPr>
        <w:t>, για</w:t>
      </w:r>
      <w:r w:rsidRPr="00C11E5B">
        <w:rPr>
          <w:rFonts w:eastAsia="Times New Roman"/>
          <w:szCs w:val="24"/>
        </w:rPr>
        <w:t xml:space="preserve"> προβλήματα </w:t>
      </w:r>
      <w:r>
        <w:rPr>
          <w:rFonts w:eastAsia="Times New Roman"/>
          <w:szCs w:val="24"/>
        </w:rPr>
        <w:t>κ.λπ.,</w:t>
      </w:r>
      <w:r w:rsidRPr="00C11E5B">
        <w:rPr>
          <w:rFonts w:eastAsia="Times New Roman"/>
          <w:szCs w:val="24"/>
        </w:rPr>
        <w:t xml:space="preserve"> παρ</w:t>
      </w:r>
      <w:r>
        <w:rPr>
          <w:rFonts w:eastAsia="Times New Roman"/>
          <w:szCs w:val="24"/>
        </w:rPr>
        <w:t xml:space="preserve">’ </w:t>
      </w:r>
      <w:r w:rsidRPr="00C11E5B">
        <w:rPr>
          <w:rFonts w:eastAsia="Times New Roman"/>
          <w:szCs w:val="24"/>
        </w:rPr>
        <w:t>όλα τα προβλήματα</w:t>
      </w:r>
      <w:r>
        <w:rPr>
          <w:rFonts w:eastAsia="Times New Roman"/>
          <w:szCs w:val="24"/>
        </w:rPr>
        <w:t>,</w:t>
      </w:r>
      <w:r w:rsidRPr="00C11E5B">
        <w:rPr>
          <w:rFonts w:eastAsia="Times New Roman"/>
          <w:szCs w:val="24"/>
        </w:rPr>
        <w:t xml:space="preserve"> είχαμε φοβερή αύξηση</w:t>
      </w:r>
      <w:r>
        <w:rPr>
          <w:rFonts w:eastAsia="Times New Roman"/>
          <w:szCs w:val="24"/>
        </w:rPr>
        <w:t xml:space="preserve">, κύριε </w:t>
      </w:r>
      <w:proofErr w:type="spellStart"/>
      <w:r>
        <w:rPr>
          <w:rFonts w:eastAsia="Times New Roman"/>
          <w:szCs w:val="24"/>
        </w:rPr>
        <w:t>Κόνσολα</w:t>
      </w:r>
      <w:proofErr w:type="spellEnd"/>
      <w:r>
        <w:rPr>
          <w:rFonts w:eastAsia="Times New Roman"/>
          <w:szCs w:val="24"/>
        </w:rPr>
        <w:t>,</w:t>
      </w:r>
      <w:r w:rsidRPr="00C11E5B">
        <w:rPr>
          <w:rFonts w:eastAsia="Times New Roman"/>
          <w:szCs w:val="24"/>
        </w:rPr>
        <w:t xml:space="preserve"> στην τουριστική ανάπτυξη όλων αυτών των νησιών</w:t>
      </w:r>
      <w:r>
        <w:rPr>
          <w:rFonts w:eastAsia="Times New Roman"/>
          <w:szCs w:val="24"/>
        </w:rPr>
        <w:t>,</w:t>
      </w:r>
      <w:r w:rsidRPr="00C11E5B">
        <w:rPr>
          <w:rFonts w:eastAsia="Times New Roman"/>
          <w:szCs w:val="24"/>
        </w:rPr>
        <w:t xml:space="preserve"> ακόμα και αυτών που έχουν το μεταναστευτικό πρόβλημα</w:t>
      </w:r>
      <w:r>
        <w:rPr>
          <w:rFonts w:eastAsia="Times New Roman"/>
          <w:szCs w:val="24"/>
        </w:rPr>
        <w:t>.</w:t>
      </w:r>
    </w:p>
    <w:p w14:paraId="1123F09A" w14:textId="77777777" w:rsidR="00A4113B" w:rsidRDefault="00FE19D4">
      <w:pPr>
        <w:spacing w:line="600" w:lineRule="auto"/>
        <w:ind w:firstLine="720"/>
        <w:contextualSpacing/>
        <w:jc w:val="both"/>
        <w:rPr>
          <w:rFonts w:eastAsia="Times New Roman"/>
          <w:szCs w:val="24"/>
        </w:rPr>
      </w:pPr>
      <w:r>
        <w:rPr>
          <w:rFonts w:eastAsia="Times New Roman"/>
          <w:b/>
          <w:szCs w:val="24"/>
        </w:rPr>
        <w:t>ΧΑΡΑΛΑΜΠΟΣ ΑΘΑΝΑΣΙΟΥ:</w:t>
      </w:r>
      <w:r>
        <w:rPr>
          <w:rFonts w:eastAsia="Times New Roman"/>
          <w:szCs w:val="24"/>
        </w:rPr>
        <w:t xml:space="preserve"> Και στο </w:t>
      </w:r>
      <w:r>
        <w:rPr>
          <w:rFonts w:eastAsia="Times New Roman"/>
          <w:szCs w:val="24"/>
        </w:rPr>
        <w:t>β</w:t>
      </w:r>
      <w:r>
        <w:rPr>
          <w:rFonts w:eastAsia="Times New Roman"/>
          <w:szCs w:val="24"/>
        </w:rPr>
        <w:t xml:space="preserve">όρειο Αιγαίο; </w:t>
      </w:r>
    </w:p>
    <w:p w14:paraId="1123F09B" w14:textId="77777777" w:rsidR="00A4113B" w:rsidRDefault="00FE19D4">
      <w:pPr>
        <w:spacing w:line="600" w:lineRule="auto"/>
        <w:ind w:firstLine="720"/>
        <w:contextualSpacing/>
        <w:jc w:val="both"/>
        <w:rPr>
          <w:rFonts w:eastAsia="Times New Roman"/>
          <w:szCs w:val="24"/>
        </w:rPr>
      </w:pPr>
      <w:r>
        <w:rPr>
          <w:rFonts w:eastAsia="Times New Roman"/>
          <w:b/>
          <w:szCs w:val="24"/>
        </w:rPr>
        <w:lastRenderedPageBreak/>
        <w:t>ΗΛΙΑΣ ΚΑΜΑΤΕΡΟΣ:</w:t>
      </w:r>
      <w:r>
        <w:rPr>
          <w:rFonts w:eastAsia="Times New Roman"/>
          <w:szCs w:val="24"/>
        </w:rPr>
        <w:t xml:space="preserve"> Κ</w:t>
      </w:r>
      <w:r w:rsidRPr="00C11E5B">
        <w:rPr>
          <w:rFonts w:eastAsia="Times New Roman"/>
          <w:szCs w:val="24"/>
        </w:rPr>
        <w:t xml:space="preserve">αι στο </w:t>
      </w:r>
      <w:r>
        <w:rPr>
          <w:rFonts w:eastAsia="Times New Roman"/>
          <w:szCs w:val="24"/>
        </w:rPr>
        <w:t>β</w:t>
      </w:r>
      <w:r w:rsidRPr="00C11E5B">
        <w:rPr>
          <w:rFonts w:eastAsia="Times New Roman"/>
          <w:szCs w:val="24"/>
        </w:rPr>
        <w:t>όρειο Αιγαίο</w:t>
      </w:r>
      <w:r>
        <w:rPr>
          <w:rFonts w:eastAsia="Times New Roman"/>
          <w:szCs w:val="24"/>
        </w:rPr>
        <w:t>, κύριε</w:t>
      </w:r>
      <w:r w:rsidRPr="00C11E5B">
        <w:rPr>
          <w:rFonts w:eastAsia="Times New Roman"/>
          <w:szCs w:val="24"/>
        </w:rPr>
        <w:t xml:space="preserve"> Αθανασίου</w:t>
      </w:r>
      <w:r>
        <w:rPr>
          <w:rFonts w:eastAsia="Times New Roman"/>
          <w:szCs w:val="24"/>
        </w:rPr>
        <w:t>. Δ</w:t>
      </w:r>
      <w:r w:rsidRPr="00C11E5B">
        <w:rPr>
          <w:rFonts w:eastAsia="Times New Roman"/>
          <w:szCs w:val="24"/>
        </w:rPr>
        <w:t>είτε τα στοιχεία</w:t>
      </w:r>
      <w:r>
        <w:rPr>
          <w:rFonts w:eastAsia="Times New Roman"/>
          <w:szCs w:val="24"/>
        </w:rPr>
        <w:t>. Στ</w:t>
      </w:r>
      <w:r w:rsidRPr="00C11E5B">
        <w:rPr>
          <w:rFonts w:eastAsia="Times New Roman"/>
          <w:szCs w:val="24"/>
        </w:rPr>
        <w:t xml:space="preserve">α νησιά του </w:t>
      </w:r>
      <w:r>
        <w:rPr>
          <w:rFonts w:eastAsia="Times New Roman"/>
          <w:szCs w:val="24"/>
        </w:rPr>
        <w:t>β</w:t>
      </w:r>
      <w:r w:rsidRPr="00C11E5B">
        <w:rPr>
          <w:rFonts w:eastAsia="Times New Roman"/>
          <w:szCs w:val="24"/>
        </w:rPr>
        <w:t>ορείου Αιγαίου</w:t>
      </w:r>
      <w:r>
        <w:rPr>
          <w:rFonts w:eastAsia="Times New Roman"/>
          <w:szCs w:val="24"/>
        </w:rPr>
        <w:t>,</w:t>
      </w:r>
      <w:r w:rsidRPr="00C11E5B">
        <w:rPr>
          <w:rFonts w:eastAsia="Times New Roman"/>
          <w:szCs w:val="24"/>
        </w:rPr>
        <w:t xml:space="preserve"> </w:t>
      </w:r>
      <w:r w:rsidRPr="00C11E5B">
        <w:rPr>
          <w:rFonts w:eastAsia="Times New Roman"/>
          <w:szCs w:val="24"/>
        </w:rPr>
        <w:t>παρά τα σοβαρά αυτά προβλήματα που είναι πραγματικά και πρέπει να αντιμετωπίσου</w:t>
      </w:r>
      <w:r>
        <w:rPr>
          <w:rFonts w:eastAsia="Times New Roman"/>
          <w:szCs w:val="24"/>
        </w:rPr>
        <w:t>με</w:t>
      </w:r>
      <w:r w:rsidRPr="00C11E5B">
        <w:rPr>
          <w:rFonts w:eastAsia="Times New Roman"/>
          <w:szCs w:val="24"/>
        </w:rPr>
        <w:t xml:space="preserve"> </w:t>
      </w:r>
      <w:r>
        <w:rPr>
          <w:rFonts w:eastAsia="Times New Roman"/>
          <w:szCs w:val="24"/>
        </w:rPr>
        <w:t xml:space="preserve">-και </w:t>
      </w:r>
      <w:r w:rsidRPr="00C11E5B">
        <w:rPr>
          <w:rFonts w:eastAsia="Times New Roman"/>
          <w:szCs w:val="24"/>
        </w:rPr>
        <w:t>συμφωνούμε</w:t>
      </w:r>
      <w:r>
        <w:rPr>
          <w:rFonts w:eastAsia="Times New Roman"/>
          <w:szCs w:val="24"/>
        </w:rPr>
        <w:t>-</w:t>
      </w:r>
      <w:r w:rsidRPr="00C11E5B">
        <w:rPr>
          <w:rFonts w:eastAsia="Times New Roman"/>
          <w:szCs w:val="24"/>
        </w:rPr>
        <w:t xml:space="preserve"> υπήρχε αύξηση</w:t>
      </w:r>
      <w:r>
        <w:rPr>
          <w:rFonts w:eastAsia="Times New Roman"/>
          <w:szCs w:val="24"/>
        </w:rPr>
        <w:t>.</w:t>
      </w:r>
      <w:r w:rsidRPr="00C11E5B">
        <w:rPr>
          <w:rFonts w:eastAsia="Times New Roman"/>
          <w:szCs w:val="24"/>
        </w:rPr>
        <w:t xml:space="preserve"> Άρα</w:t>
      </w:r>
      <w:r>
        <w:rPr>
          <w:rFonts w:eastAsia="Times New Roman"/>
          <w:szCs w:val="24"/>
        </w:rPr>
        <w:t xml:space="preserve"> </w:t>
      </w:r>
      <w:r w:rsidRPr="00C11E5B">
        <w:rPr>
          <w:rFonts w:eastAsia="Times New Roman"/>
          <w:szCs w:val="24"/>
        </w:rPr>
        <w:t xml:space="preserve">μην προσπαθείτε με ψεύτικα στοιχεία </w:t>
      </w:r>
      <w:r>
        <w:rPr>
          <w:rFonts w:eastAsia="Times New Roman"/>
          <w:szCs w:val="24"/>
        </w:rPr>
        <w:t>ν</w:t>
      </w:r>
      <w:r w:rsidRPr="00C11E5B">
        <w:rPr>
          <w:rFonts w:eastAsia="Times New Roman"/>
          <w:szCs w:val="24"/>
        </w:rPr>
        <w:t>α αποδείξετε πράγματα που έρχονται σε αντίθεση με την πραγματικότητα</w:t>
      </w:r>
      <w:r>
        <w:rPr>
          <w:rFonts w:eastAsia="Times New Roman"/>
          <w:szCs w:val="24"/>
        </w:rPr>
        <w:t xml:space="preserve">. </w:t>
      </w:r>
    </w:p>
    <w:p w14:paraId="1123F09C"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Ναι, υπάρχουν</w:t>
      </w:r>
      <w:r w:rsidRPr="00D607E2">
        <w:rPr>
          <w:rFonts w:eastAsia="Times New Roman" w:cs="Times New Roman"/>
          <w:szCs w:val="24"/>
        </w:rPr>
        <w:t xml:space="preserve"> προβλήματα</w:t>
      </w:r>
      <w:r>
        <w:rPr>
          <w:rFonts w:eastAsia="Times New Roman" w:cs="Times New Roman"/>
          <w:szCs w:val="24"/>
        </w:rPr>
        <w:t>, αλλά</w:t>
      </w:r>
      <w:r>
        <w:rPr>
          <w:rFonts w:eastAsia="Times New Roman" w:cs="Times New Roman"/>
          <w:szCs w:val="24"/>
        </w:rPr>
        <w:t xml:space="preserve"> όχι αυτό που λέτε ότι ο ΦΠΑ δημιούργησε όλα τα προβλήματα στα νησιά και ότι έχουμε μείωση του τουρισμού κ.λπ.</w:t>
      </w:r>
      <w:r w:rsidRPr="00D607E2">
        <w:rPr>
          <w:rFonts w:eastAsia="Times New Roman" w:cs="Times New Roman"/>
          <w:szCs w:val="24"/>
        </w:rPr>
        <w:t xml:space="preserve"> </w:t>
      </w:r>
    </w:p>
    <w:p w14:paraId="1123F09D" w14:textId="77777777" w:rsidR="00A4113B" w:rsidRDefault="00FE19D4">
      <w:pPr>
        <w:spacing w:line="600" w:lineRule="auto"/>
        <w:ind w:firstLine="720"/>
        <w:contextualSpacing/>
        <w:jc w:val="both"/>
        <w:rPr>
          <w:rFonts w:eastAsia="Times New Roman" w:cs="Times New Roman"/>
          <w:szCs w:val="24"/>
        </w:rPr>
      </w:pPr>
      <w:r w:rsidRPr="00D607E2">
        <w:rPr>
          <w:rFonts w:eastAsia="Times New Roman" w:cs="Times New Roman"/>
          <w:szCs w:val="24"/>
        </w:rPr>
        <w:t>Ξέρετε</w:t>
      </w:r>
      <w:r>
        <w:rPr>
          <w:rFonts w:eastAsia="Times New Roman" w:cs="Times New Roman"/>
          <w:szCs w:val="24"/>
        </w:rPr>
        <w:t>, όμως,</w:t>
      </w:r>
      <w:r w:rsidRPr="00D607E2">
        <w:rPr>
          <w:rFonts w:eastAsia="Times New Roman" w:cs="Times New Roman"/>
          <w:szCs w:val="24"/>
        </w:rPr>
        <w:t xml:space="preserve"> κάτι</w:t>
      </w:r>
      <w:r>
        <w:rPr>
          <w:rFonts w:eastAsia="Times New Roman" w:cs="Times New Roman"/>
          <w:szCs w:val="24"/>
        </w:rPr>
        <w:t>; Α</w:t>
      </w:r>
      <w:r w:rsidRPr="00D607E2">
        <w:rPr>
          <w:rFonts w:eastAsia="Times New Roman" w:cs="Times New Roman"/>
          <w:szCs w:val="24"/>
        </w:rPr>
        <w:t xml:space="preserve">ναδείχτηκε από την ομιλία σας </w:t>
      </w:r>
      <w:r>
        <w:rPr>
          <w:rFonts w:eastAsia="Times New Roman" w:cs="Times New Roman"/>
          <w:szCs w:val="24"/>
        </w:rPr>
        <w:t>-</w:t>
      </w:r>
      <w:r w:rsidRPr="00D607E2">
        <w:rPr>
          <w:rFonts w:eastAsia="Times New Roman" w:cs="Times New Roman"/>
          <w:szCs w:val="24"/>
        </w:rPr>
        <w:t>και από τις τοποθετήσεις όλων</w:t>
      </w:r>
      <w:r>
        <w:rPr>
          <w:rFonts w:eastAsia="Times New Roman" w:cs="Times New Roman"/>
          <w:szCs w:val="24"/>
        </w:rPr>
        <w:t>- ό</w:t>
      </w:r>
      <w:r w:rsidRPr="00D607E2">
        <w:rPr>
          <w:rFonts w:eastAsia="Times New Roman" w:cs="Times New Roman"/>
          <w:szCs w:val="24"/>
        </w:rPr>
        <w:t>τι η δική</w:t>
      </w:r>
      <w:r>
        <w:rPr>
          <w:rFonts w:eastAsia="Times New Roman" w:cs="Times New Roman"/>
          <w:szCs w:val="24"/>
        </w:rPr>
        <w:t xml:space="preserve"> σας</w:t>
      </w:r>
      <w:r w:rsidRPr="00D607E2">
        <w:rPr>
          <w:rFonts w:eastAsia="Times New Roman" w:cs="Times New Roman"/>
          <w:szCs w:val="24"/>
        </w:rPr>
        <w:t xml:space="preserve"> νησιωτική πο</w:t>
      </w:r>
      <w:r>
        <w:rPr>
          <w:rFonts w:eastAsia="Times New Roman" w:cs="Times New Roman"/>
          <w:szCs w:val="24"/>
        </w:rPr>
        <w:t xml:space="preserve">λιτική ταυτιζόταν επί </w:t>
      </w:r>
      <w:proofErr w:type="spellStart"/>
      <w:r>
        <w:rPr>
          <w:rFonts w:eastAsia="Times New Roman" w:cs="Times New Roman"/>
          <w:szCs w:val="24"/>
        </w:rPr>
        <w:t>κυβερνήσεώ</w:t>
      </w:r>
      <w:r w:rsidRPr="00D607E2">
        <w:rPr>
          <w:rFonts w:eastAsia="Times New Roman" w:cs="Times New Roman"/>
          <w:szCs w:val="24"/>
        </w:rPr>
        <w:t>ν</w:t>
      </w:r>
      <w:proofErr w:type="spellEnd"/>
      <w:r w:rsidRPr="00D607E2">
        <w:rPr>
          <w:rFonts w:eastAsia="Times New Roman" w:cs="Times New Roman"/>
          <w:szCs w:val="24"/>
        </w:rPr>
        <w:t xml:space="preserve"> </w:t>
      </w:r>
      <w:r w:rsidRPr="00D607E2">
        <w:rPr>
          <w:rFonts w:eastAsia="Times New Roman" w:cs="Times New Roman"/>
          <w:szCs w:val="24"/>
        </w:rPr>
        <w:t xml:space="preserve">σας </w:t>
      </w:r>
      <w:r>
        <w:rPr>
          <w:rFonts w:eastAsia="Times New Roman" w:cs="Times New Roman"/>
          <w:szCs w:val="24"/>
        </w:rPr>
        <w:t>-</w:t>
      </w:r>
      <w:r w:rsidRPr="00D607E2">
        <w:rPr>
          <w:rFonts w:eastAsia="Times New Roman" w:cs="Times New Roman"/>
          <w:szCs w:val="24"/>
        </w:rPr>
        <w:t xml:space="preserve">και της Νέας Δημοκρατίας και του </w:t>
      </w:r>
      <w:r>
        <w:rPr>
          <w:rFonts w:eastAsia="Times New Roman" w:cs="Times New Roman"/>
          <w:szCs w:val="24"/>
        </w:rPr>
        <w:t>ΚΙΝΑΛ-</w:t>
      </w:r>
      <w:r w:rsidRPr="00D607E2">
        <w:rPr>
          <w:rFonts w:eastAsia="Times New Roman" w:cs="Times New Roman"/>
          <w:szCs w:val="24"/>
        </w:rPr>
        <w:t xml:space="preserve"> με </w:t>
      </w:r>
      <w:r>
        <w:rPr>
          <w:rFonts w:eastAsia="Times New Roman" w:cs="Times New Roman"/>
          <w:szCs w:val="24"/>
        </w:rPr>
        <w:t>τους μειωμένους συντελεστές ΦΠΑ. Α</w:t>
      </w:r>
      <w:r w:rsidRPr="00D607E2">
        <w:rPr>
          <w:rFonts w:eastAsia="Times New Roman" w:cs="Times New Roman"/>
          <w:szCs w:val="24"/>
        </w:rPr>
        <w:t xml:space="preserve">υτή </w:t>
      </w:r>
      <w:r>
        <w:rPr>
          <w:rFonts w:eastAsia="Times New Roman" w:cs="Times New Roman"/>
          <w:szCs w:val="24"/>
        </w:rPr>
        <w:t xml:space="preserve">ήταν </w:t>
      </w:r>
      <w:r w:rsidRPr="00D607E2">
        <w:rPr>
          <w:rFonts w:eastAsia="Times New Roman" w:cs="Times New Roman"/>
          <w:szCs w:val="24"/>
        </w:rPr>
        <w:t xml:space="preserve">η νησιωτική πολιτική </w:t>
      </w:r>
      <w:r>
        <w:rPr>
          <w:rFonts w:eastAsia="Times New Roman" w:cs="Times New Roman"/>
          <w:szCs w:val="24"/>
        </w:rPr>
        <w:t>σας. Να το δούμ</w:t>
      </w:r>
      <w:r w:rsidRPr="00D607E2">
        <w:rPr>
          <w:rFonts w:eastAsia="Times New Roman" w:cs="Times New Roman"/>
          <w:szCs w:val="24"/>
        </w:rPr>
        <w:t>ε λίγο</w:t>
      </w:r>
      <w:r>
        <w:rPr>
          <w:rFonts w:eastAsia="Times New Roman" w:cs="Times New Roman"/>
          <w:szCs w:val="24"/>
        </w:rPr>
        <w:t>; Δ</w:t>
      </w:r>
      <w:r w:rsidRPr="00D607E2">
        <w:rPr>
          <w:rFonts w:eastAsia="Times New Roman" w:cs="Times New Roman"/>
          <w:szCs w:val="24"/>
        </w:rPr>
        <w:t xml:space="preserve">εν πρέπει να το </w:t>
      </w:r>
      <w:r>
        <w:rPr>
          <w:rFonts w:eastAsia="Times New Roman" w:cs="Times New Roman"/>
          <w:szCs w:val="24"/>
        </w:rPr>
        <w:t>επανεξετάσου</w:t>
      </w:r>
      <w:r w:rsidRPr="00D607E2">
        <w:rPr>
          <w:rFonts w:eastAsia="Times New Roman" w:cs="Times New Roman"/>
          <w:szCs w:val="24"/>
        </w:rPr>
        <w:t>με</w:t>
      </w:r>
      <w:r>
        <w:rPr>
          <w:rFonts w:eastAsia="Times New Roman" w:cs="Times New Roman"/>
          <w:szCs w:val="24"/>
        </w:rPr>
        <w:t>; Φυσικά, όλοι μας είμαστε υπέρ τού</w:t>
      </w:r>
      <w:r w:rsidRPr="00D607E2">
        <w:rPr>
          <w:rFonts w:eastAsia="Times New Roman" w:cs="Times New Roman"/>
          <w:szCs w:val="24"/>
        </w:rPr>
        <w:t xml:space="preserve"> να διατηρηθούν οι μειωμένοι συντελεστές ΦΠΑ</w:t>
      </w:r>
      <w:r>
        <w:rPr>
          <w:rFonts w:eastAsia="Times New Roman" w:cs="Times New Roman"/>
          <w:szCs w:val="24"/>
        </w:rPr>
        <w:t xml:space="preserve">. Εγώ, </w:t>
      </w:r>
      <w:r>
        <w:rPr>
          <w:rFonts w:eastAsia="Times New Roman" w:cs="Times New Roman"/>
          <w:szCs w:val="24"/>
        </w:rPr>
        <w:t>όμως,</w:t>
      </w:r>
      <w:r w:rsidRPr="00D607E2">
        <w:rPr>
          <w:rFonts w:eastAsia="Times New Roman" w:cs="Times New Roman"/>
          <w:szCs w:val="24"/>
        </w:rPr>
        <w:t xml:space="preserve"> θα πρόσθετα να τους δούμε</w:t>
      </w:r>
      <w:r>
        <w:rPr>
          <w:rFonts w:eastAsia="Times New Roman" w:cs="Times New Roman"/>
          <w:szCs w:val="24"/>
        </w:rPr>
        <w:t>,</w:t>
      </w:r>
      <w:r w:rsidRPr="00D607E2">
        <w:rPr>
          <w:rFonts w:eastAsia="Times New Roman" w:cs="Times New Roman"/>
          <w:szCs w:val="24"/>
        </w:rPr>
        <w:t xml:space="preserve"> να τους </w:t>
      </w:r>
      <w:proofErr w:type="spellStart"/>
      <w:r w:rsidRPr="00D607E2">
        <w:rPr>
          <w:rFonts w:eastAsia="Times New Roman" w:cs="Times New Roman"/>
          <w:szCs w:val="24"/>
        </w:rPr>
        <w:t>εξορθολογ</w:t>
      </w:r>
      <w:r>
        <w:rPr>
          <w:rFonts w:eastAsia="Times New Roman" w:cs="Times New Roman"/>
          <w:szCs w:val="24"/>
        </w:rPr>
        <w:t>ί</w:t>
      </w:r>
      <w:r w:rsidRPr="00D607E2">
        <w:rPr>
          <w:rFonts w:eastAsia="Times New Roman" w:cs="Times New Roman"/>
          <w:szCs w:val="24"/>
        </w:rPr>
        <w:t>σουμε</w:t>
      </w:r>
      <w:proofErr w:type="spellEnd"/>
      <w:r>
        <w:rPr>
          <w:rFonts w:eastAsia="Times New Roman" w:cs="Times New Roman"/>
          <w:szCs w:val="24"/>
        </w:rPr>
        <w:t>. Διότι, απαντήστε μου</w:t>
      </w:r>
      <w:r>
        <w:rPr>
          <w:rFonts w:eastAsia="Times New Roman" w:cs="Times New Roman"/>
          <w:szCs w:val="24"/>
        </w:rPr>
        <w:t>,</w:t>
      </w:r>
      <w:r>
        <w:rPr>
          <w:rFonts w:eastAsia="Times New Roman" w:cs="Times New Roman"/>
          <w:szCs w:val="24"/>
        </w:rPr>
        <w:t xml:space="preserve"> παρακαλώ</w:t>
      </w:r>
      <w:r>
        <w:rPr>
          <w:rFonts w:eastAsia="Times New Roman" w:cs="Times New Roman"/>
          <w:szCs w:val="24"/>
        </w:rPr>
        <w:t>,</w:t>
      </w:r>
      <w:r>
        <w:rPr>
          <w:rFonts w:eastAsia="Times New Roman" w:cs="Times New Roman"/>
          <w:szCs w:val="24"/>
        </w:rPr>
        <w:t xml:space="preserve"> σε αυτό: Υ</w:t>
      </w:r>
      <w:r w:rsidRPr="00D607E2">
        <w:rPr>
          <w:rFonts w:eastAsia="Times New Roman" w:cs="Times New Roman"/>
          <w:szCs w:val="24"/>
        </w:rPr>
        <w:t>πήρχε ανάπτυξη των νησιών με τους μειωμένους συντελεστές όλα αυτά τα χρόνια</w:t>
      </w:r>
      <w:r>
        <w:rPr>
          <w:rFonts w:eastAsia="Times New Roman" w:cs="Times New Roman"/>
          <w:szCs w:val="24"/>
        </w:rPr>
        <w:t>; Υ</w:t>
      </w:r>
      <w:r w:rsidRPr="00D607E2">
        <w:rPr>
          <w:rFonts w:eastAsia="Times New Roman" w:cs="Times New Roman"/>
          <w:szCs w:val="24"/>
        </w:rPr>
        <w:t xml:space="preserve">πήρχε λύση των </w:t>
      </w:r>
      <w:r w:rsidRPr="00D607E2">
        <w:rPr>
          <w:rFonts w:eastAsia="Times New Roman" w:cs="Times New Roman"/>
          <w:szCs w:val="24"/>
        </w:rPr>
        <w:lastRenderedPageBreak/>
        <w:t>προβλημάτων των νησιωτών</w:t>
      </w:r>
      <w:r>
        <w:rPr>
          <w:rFonts w:eastAsia="Times New Roman" w:cs="Times New Roman"/>
          <w:szCs w:val="24"/>
        </w:rPr>
        <w:t>,</w:t>
      </w:r>
      <w:r w:rsidRPr="00D607E2">
        <w:rPr>
          <w:rFonts w:eastAsia="Times New Roman" w:cs="Times New Roman"/>
          <w:szCs w:val="24"/>
        </w:rPr>
        <w:t xml:space="preserve"> είτε αυτά ήταν συγκοινωνία</w:t>
      </w:r>
      <w:r>
        <w:rPr>
          <w:rFonts w:eastAsia="Times New Roman" w:cs="Times New Roman"/>
          <w:szCs w:val="24"/>
        </w:rPr>
        <w:t>ς είτε διοί</w:t>
      </w:r>
      <w:r>
        <w:rPr>
          <w:rFonts w:eastAsia="Times New Roman" w:cs="Times New Roman"/>
          <w:szCs w:val="24"/>
        </w:rPr>
        <w:t>κησης είτε υγείας ή π</w:t>
      </w:r>
      <w:r w:rsidRPr="00D607E2">
        <w:rPr>
          <w:rFonts w:eastAsia="Times New Roman" w:cs="Times New Roman"/>
          <w:szCs w:val="24"/>
        </w:rPr>
        <w:t>αιδείας</w:t>
      </w:r>
      <w:r>
        <w:rPr>
          <w:rFonts w:eastAsia="Times New Roman" w:cs="Times New Roman"/>
          <w:szCs w:val="24"/>
        </w:rPr>
        <w:t>,</w:t>
      </w:r>
      <w:r w:rsidRPr="00D607E2">
        <w:rPr>
          <w:rFonts w:eastAsia="Times New Roman" w:cs="Times New Roman"/>
          <w:szCs w:val="24"/>
        </w:rPr>
        <w:t xml:space="preserve"> με τη μείωση των συντελεστών ΦΠΑ</w:t>
      </w:r>
      <w:r>
        <w:rPr>
          <w:rFonts w:eastAsia="Times New Roman" w:cs="Times New Roman"/>
          <w:szCs w:val="24"/>
        </w:rPr>
        <w:t>; Υ</w:t>
      </w:r>
      <w:r w:rsidRPr="00D607E2">
        <w:rPr>
          <w:rFonts w:eastAsia="Times New Roman" w:cs="Times New Roman"/>
          <w:szCs w:val="24"/>
        </w:rPr>
        <w:t xml:space="preserve">πήρχε </w:t>
      </w:r>
      <w:r>
        <w:rPr>
          <w:rFonts w:eastAsia="Times New Roman" w:cs="Times New Roman"/>
          <w:szCs w:val="24"/>
        </w:rPr>
        <w:t>αντιστάθμισμα σ</w:t>
      </w:r>
      <w:r w:rsidRPr="00D607E2">
        <w:rPr>
          <w:rFonts w:eastAsia="Times New Roman" w:cs="Times New Roman"/>
          <w:szCs w:val="24"/>
        </w:rPr>
        <w:t>το κόστος των μεταφορών</w:t>
      </w:r>
      <w:r>
        <w:rPr>
          <w:rFonts w:eastAsia="Times New Roman" w:cs="Times New Roman"/>
          <w:szCs w:val="24"/>
        </w:rPr>
        <w:t>; Π</w:t>
      </w:r>
      <w:r w:rsidRPr="00D607E2">
        <w:rPr>
          <w:rFonts w:eastAsia="Times New Roman" w:cs="Times New Roman"/>
          <w:szCs w:val="24"/>
        </w:rPr>
        <w:t>ώς να υπάρχει</w:t>
      </w:r>
      <w:r>
        <w:rPr>
          <w:rFonts w:eastAsia="Times New Roman" w:cs="Times New Roman"/>
          <w:szCs w:val="24"/>
        </w:rPr>
        <w:t>; Α</w:t>
      </w:r>
      <w:r w:rsidRPr="00D607E2">
        <w:rPr>
          <w:rFonts w:eastAsia="Times New Roman" w:cs="Times New Roman"/>
          <w:szCs w:val="24"/>
        </w:rPr>
        <w:t xml:space="preserve">φού οι </w:t>
      </w:r>
      <w:r>
        <w:rPr>
          <w:rFonts w:eastAsia="Times New Roman" w:cs="Times New Roman"/>
          <w:szCs w:val="24"/>
        </w:rPr>
        <w:t>μ</w:t>
      </w:r>
      <w:r w:rsidRPr="00D607E2">
        <w:rPr>
          <w:rFonts w:eastAsia="Times New Roman" w:cs="Times New Roman"/>
          <w:szCs w:val="24"/>
        </w:rPr>
        <w:t>εταφορές με τους μειωμένους συντελεστές</w:t>
      </w:r>
      <w:r>
        <w:rPr>
          <w:rFonts w:eastAsia="Times New Roman" w:cs="Times New Roman"/>
          <w:szCs w:val="24"/>
        </w:rPr>
        <w:t>, αγαπητοί κύριοι συνάδελφοι, από τα νησιά</w:t>
      </w:r>
      <w:r w:rsidRPr="00D607E2">
        <w:rPr>
          <w:rFonts w:eastAsia="Times New Roman" w:cs="Times New Roman"/>
          <w:szCs w:val="24"/>
        </w:rPr>
        <w:t xml:space="preserve"> είναι 24%</w:t>
      </w:r>
      <w:r>
        <w:rPr>
          <w:rFonts w:eastAsia="Times New Roman" w:cs="Times New Roman"/>
          <w:szCs w:val="24"/>
        </w:rPr>
        <w:t>. Σ</w:t>
      </w:r>
      <w:r w:rsidRPr="00D607E2">
        <w:rPr>
          <w:rFonts w:eastAsia="Times New Roman" w:cs="Times New Roman"/>
          <w:szCs w:val="24"/>
        </w:rPr>
        <w:t>τις μεταφορές και εκεί που</w:t>
      </w:r>
      <w:r w:rsidRPr="00D607E2">
        <w:rPr>
          <w:rFonts w:eastAsia="Times New Roman" w:cs="Times New Roman"/>
          <w:szCs w:val="24"/>
        </w:rPr>
        <w:t xml:space="preserve"> είναι μειωμένοι </w:t>
      </w:r>
      <w:r>
        <w:rPr>
          <w:rFonts w:eastAsia="Times New Roman" w:cs="Times New Roman"/>
          <w:szCs w:val="24"/>
        </w:rPr>
        <w:t>οι συντελεστές, σ</w:t>
      </w:r>
      <w:r w:rsidRPr="00D607E2">
        <w:rPr>
          <w:rFonts w:eastAsia="Times New Roman" w:cs="Times New Roman"/>
          <w:szCs w:val="24"/>
        </w:rPr>
        <w:t>τα νησιά</w:t>
      </w:r>
      <w:r>
        <w:rPr>
          <w:rFonts w:eastAsia="Times New Roman" w:cs="Times New Roman"/>
          <w:szCs w:val="24"/>
        </w:rPr>
        <w:t>. Έ</w:t>
      </w:r>
      <w:r w:rsidRPr="00D607E2">
        <w:rPr>
          <w:rFonts w:eastAsia="Times New Roman" w:cs="Times New Roman"/>
          <w:szCs w:val="24"/>
        </w:rPr>
        <w:t>τσι ήταν και πριν</w:t>
      </w:r>
      <w:r>
        <w:rPr>
          <w:rFonts w:eastAsia="Times New Roman" w:cs="Times New Roman"/>
          <w:szCs w:val="24"/>
        </w:rPr>
        <w:t xml:space="preserve">. </w:t>
      </w:r>
      <w:r w:rsidRPr="00D607E2">
        <w:rPr>
          <w:rFonts w:eastAsia="Times New Roman" w:cs="Times New Roman"/>
          <w:szCs w:val="24"/>
        </w:rPr>
        <w:t>Άρα όλα αυτά είναι μύθοι και πολύ περισσότερο</w:t>
      </w:r>
      <w:r>
        <w:rPr>
          <w:rFonts w:eastAsia="Times New Roman" w:cs="Times New Roman"/>
          <w:szCs w:val="24"/>
        </w:rPr>
        <w:t>,</w:t>
      </w:r>
      <w:r w:rsidRPr="00D607E2">
        <w:rPr>
          <w:rFonts w:eastAsia="Times New Roman" w:cs="Times New Roman"/>
          <w:szCs w:val="24"/>
        </w:rPr>
        <w:t xml:space="preserve"> </w:t>
      </w:r>
      <w:r>
        <w:rPr>
          <w:rFonts w:eastAsia="Times New Roman" w:cs="Times New Roman"/>
          <w:szCs w:val="24"/>
        </w:rPr>
        <w:t xml:space="preserve">το ξέρετε όσοι κυκλοφορείτε στα νησιά σας, </w:t>
      </w:r>
      <w:r w:rsidRPr="00D607E2">
        <w:rPr>
          <w:rFonts w:eastAsia="Times New Roman" w:cs="Times New Roman"/>
          <w:szCs w:val="24"/>
        </w:rPr>
        <w:t>ωφελήθηκε και ωφελείται ο καταναλωτής</w:t>
      </w:r>
      <w:r>
        <w:rPr>
          <w:rFonts w:eastAsia="Times New Roman" w:cs="Times New Roman"/>
          <w:szCs w:val="24"/>
        </w:rPr>
        <w:t>,</w:t>
      </w:r>
      <w:r w:rsidRPr="00D607E2">
        <w:rPr>
          <w:rFonts w:eastAsia="Times New Roman" w:cs="Times New Roman"/>
          <w:szCs w:val="24"/>
        </w:rPr>
        <w:t xml:space="preserve"> ο ντόπιος</w:t>
      </w:r>
      <w:r>
        <w:rPr>
          <w:rFonts w:eastAsia="Times New Roman" w:cs="Times New Roman"/>
          <w:szCs w:val="24"/>
        </w:rPr>
        <w:t>,</w:t>
      </w:r>
      <w:r w:rsidRPr="00D607E2">
        <w:rPr>
          <w:rFonts w:eastAsia="Times New Roman" w:cs="Times New Roman"/>
          <w:szCs w:val="24"/>
        </w:rPr>
        <w:t xml:space="preserve"> με τους μειωμένους συντελεστές ΦΠΑ</w:t>
      </w:r>
      <w:r>
        <w:rPr>
          <w:rFonts w:eastAsia="Times New Roman" w:cs="Times New Roman"/>
          <w:szCs w:val="24"/>
        </w:rPr>
        <w:t>; Είχαμε μείωση τω</w:t>
      </w:r>
      <w:r>
        <w:rPr>
          <w:rFonts w:eastAsia="Times New Roman" w:cs="Times New Roman"/>
          <w:szCs w:val="24"/>
        </w:rPr>
        <w:t>ν προϊόντων; Α</w:t>
      </w:r>
      <w:r w:rsidRPr="00D607E2">
        <w:rPr>
          <w:rFonts w:eastAsia="Times New Roman" w:cs="Times New Roman"/>
          <w:szCs w:val="24"/>
        </w:rPr>
        <w:t>ντίθετα</w:t>
      </w:r>
      <w:r>
        <w:rPr>
          <w:rFonts w:eastAsia="Times New Roman" w:cs="Times New Roman"/>
          <w:szCs w:val="24"/>
        </w:rPr>
        <w:t>,</w:t>
      </w:r>
      <w:r w:rsidRPr="00D607E2">
        <w:rPr>
          <w:rFonts w:eastAsia="Times New Roman" w:cs="Times New Roman"/>
          <w:szCs w:val="24"/>
        </w:rPr>
        <w:t xml:space="preserve"> παρά το</w:t>
      </w:r>
      <w:r>
        <w:rPr>
          <w:rFonts w:eastAsia="Times New Roman" w:cs="Times New Roman"/>
          <w:szCs w:val="24"/>
        </w:rPr>
        <w:t>ν</w:t>
      </w:r>
      <w:r w:rsidRPr="00D607E2">
        <w:rPr>
          <w:rFonts w:eastAsia="Times New Roman" w:cs="Times New Roman"/>
          <w:szCs w:val="24"/>
        </w:rPr>
        <w:t xml:space="preserve"> μειωμένο </w:t>
      </w:r>
      <w:r>
        <w:rPr>
          <w:rFonts w:eastAsia="Times New Roman" w:cs="Times New Roman"/>
          <w:szCs w:val="24"/>
        </w:rPr>
        <w:t>ΦΠΑ, έχουμε</w:t>
      </w:r>
      <w:r w:rsidRPr="00D607E2">
        <w:rPr>
          <w:rFonts w:eastAsia="Times New Roman" w:cs="Times New Roman"/>
          <w:szCs w:val="24"/>
        </w:rPr>
        <w:t xml:space="preserve"> αυξημένες τιμές των προϊόντων σε όλα τα νησιά</w:t>
      </w:r>
      <w:r>
        <w:rPr>
          <w:rFonts w:eastAsia="Times New Roman" w:cs="Times New Roman"/>
          <w:szCs w:val="24"/>
        </w:rPr>
        <w:t>,</w:t>
      </w:r>
      <w:r w:rsidRPr="00D607E2">
        <w:rPr>
          <w:rFonts w:eastAsia="Times New Roman" w:cs="Times New Roman"/>
          <w:szCs w:val="24"/>
        </w:rPr>
        <w:t xml:space="preserve"> αυτά που είχαν μειωμένο συντελεστή</w:t>
      </w:r>
      <w:r>
        <w:rPr>
          <w:rFonts w:eastAsia="Times New Roman" w:cs="Times New Roman"/>
          <w:szCs w:val="24"/>
        </w:rPr>
        <w:t>.</w:t>
      </w:r>
    </w:p>
    <w:p w14:paraId="1123F09E"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Ε</w:t>
      </w:r>
      <w:r w:rsidRPr="00D607E2">
        <w:rPr>
          <w:rFonts w:eastAsia="Times New Roman" w:cs="Times New Roman"/>
          <w:szCs w:val="24"/>
        </w:rPr>
        <w:t>μείς κάνουμε κάτι διαφορετικό</w:t>
      </w:r>
      <w:r>
        <w:rPr>
          <w:rFonts w:eastAsia="Times New Roman" w:cs="Times New Roman"/>
          <w:szCs w:val="24"/>
        </w:rPr>
        <w:t>. Θ</w:t>
      </w:r>
      <w:r w:rsidRPr="00D607E2">
        <w:rPr>
          <w:rFonts w:eastAsia="Times New Roman" w:cs="Times New Roman"/>
          <w:szCs w:val="24"/>
        </w:rPr>
        <w:t xml:space="preserve">έλουμε </w:t>
      </w:r>
      <w:r>
        <w:rPr>
          <w:rFonts w:eastAsia="Times New Roman" w:cs="Times New Roman"/>
          <w:szCs w:val="24"/>
        </w:rPr>
        <w:t>μεν</w:t>
      </w:r>
      <w:r w:rsidRPr="00D607E2">
        <w:rPr>
          <w:rFonts w:eastAsia="Times New Roman" w:cs="Times New Roman"/>
          <w:szCs w:val="24"/>
        </w:rPr>
        <w:t xml:space="preserve"> μειωμένο συντελεστή ΦΠΑ</w:t>
      </w:r>
      <w:r>
        <w:rPr>
          <w:rFonts w:eastAsia="Times New Roman" w:cs="Times New Roman"/>
          <w:szCs w:val="24"/>
        </w:rPr>
        <w:t>,</w:t>
      </w:r>
      <w:r w:rsidRPr="00D607E2">
        <w:rPr>
          <w:rFonts w:eastAsia="Times New Roman" w:cs="Times New Roman"/>
          <w:szCs w:val="24"/>
        </w:rPr>
        <w:t xml:space="preserve"> θέλουμε να το μελετήσουμε και να τον </w:t>
      </w:r>
      <w:proofErr w:type="spellStart"/>
      <w:r>
        <w:rPr>
          <w:rFonts w:eastAsia="Times New Roman" w:cs="Times New Roman"/>
          <w:szCs w:val="24"/>
        </w:rPr>
        <w:t>εξορθολογίσουμε</w:t>
      </w:r>
      <w:proofErr w:type="spellEnd"/>
      <w:r w:rsidRPr="00D607E2">
        <w:rPr>
          <w:rFonts w:eastAsia="Times New Roman" w:cs="Times New Roman"/>
          <w:szCs w:val="24"/>
        </w:rPr>
        <w:t xml:space="preserve"> για να είναι πραγματικά αναπτυξιακό μέτρο και σε όφελος των </w:t>
      </w:r>
      <w:r>
        <w:rPr>
          <w:rFonts w:eastAsia="Times New Roman" w:cs="Times New Roman"/>
          <w:szCs w:val="24"/>
        </w:rPr>
        <w:t>κ</w:t>
      </w:r>
      <w:r w:rsidRPr="00D607E2">
        <w:rPr>
          <w:rFonts w:eastAsia="Times New Roman" w:cs="Times New Roman"/>
          <w:szCs w:val="24"/>
        </w:rPr>
        <w:t>αταναλωτών</w:t>
      </w:r>
      <w:r>
        <w:rPr>
          <w:rFonts w:eastAsia="Times New Roman" w:cs="Times New Roman"/>
          <w:szCs w:val="24"/>
        </w:rPr>
        <w:t>,</w:t>
      </w:r>
      <w:r w:rsidRPr="00D607E2">
        <w:rPr>
          <w:rFonts w:eastAsia="Times New Roman" w:cs="Times New Roman"/>
          <w:szCs w:val="24"/>
        </w:rPr>
        <w:t xml:space="preserve"> αλλά έχουμε διαμορφώσει αυτά τα </w:t>
      </w:r>
      <w:r w:rsidRPr="00D607E2">
        <w:rPr>
          <w:rFonts w:eastAsia="Times New Roman" w:cs="Times New Roman"/>
          <w:szCs w:val="24"/>
        </w:rPr>
        <w:lastRenderedPageBreak/>
        <w:t>τελευταία χρόνια μία συνολική νησιωτική πολιτική</w:t>
      </w:r>
      <w:r>
        <w:rPr>
          <w:rFonts w:eastAsia="Times New Roman" w:cs="Times New Roman"/>
          <w:szCs w:val="24"/>
        </w:rPr>
        <w:t>,</w:t>
      </w:r>
      <w:r w:rsidRPr="00D607E2">
        <w:rPr>
          <w:rFonts w:eastAsia="Times New Roman" w:cs="Times New Roman"/>
          <w:szCs w:val="24"/>
        </w:rPr>
        <w:t xml:space="preserve"> η οποία κοιτάζει γενικότερα</w:t>
      </w:r>
      <w:r>
        <w:rPr>
          <w:rFonts w:eastAsia="Times New Roman" w:cs="Times New Roman"/>
          <w:szCs w:val="24"/>
        </w:rPr>
        <w:t xml:space="preserve"> </w:t>
      </w:r>
      <w:r w:rsidRPr="00D607E2">
        <w:rPr>
          <w:rFonts w:eastAsia="Times New Roman" w:cs="Times New Roman"/>
          <w:szCs w:val="24"/>
        </w:rPr>
        <w:t>π</w:t>
      </w:r>
      <w:r>
        <w:rPr>
          <w:rFonts w:eastAsia="Times New Roman" w:cs="Times New Roman"/>
          <w:szCs w:val="24"/>
        </w:rPr>
        <w:t>ώ</w:t>
      </w:r>
      <w:r w:rsidRPr="00D607E2">
        <w:rPr>
          <w:rFonts w:eastAsia="Times New Roman" w:cs="Times New Roman"/>
          <w:szCs w:val="24"/>
        </w:rPr>
        <w:t xml:space="preserve">ς θα εξυπηρετήσει τους νησιώτες και </w:t>
      </w:r>
      <w:r>
        <w:rPr>
          <w:rFonts w:eastAsia="Times New Roman" w:cs="Times New Roman"/>
          <w:szCs w:val="24"/>
        </w:rPr>
        <w:t xml:space="preserve">πώς θα άρει </w:t>
      </w:r>
      <w:r w:rsidRPr="00D607E2">
        <w:rPr>
          <w:rFonts w:eastAsia="Times New Roman" w:cs="Times New Roman"/>
          <w:szCs w:val="24"/>
        </w:rPr>
        <w:t xml:space="preserve">αυτές </w:t>
      </w:r>
      <w:r w:rsidRPr="00D607E2">
        <w:rPr>
          <w:rFonts w:eastAsia="Times New Roman" w:cs="Times New Roman"/>
          <w:szCs w:val="24"/>
        </w:rPr>
        <w:t>τις αδικίες και τις ανισότητες που υπάρχουν</w:t>
      </w:r>
      <w:r>
        <w:rPr>
          <w:rFonts w:eastAsia="Times New Roman" w:cs="Times New Roman"/>
          <w:szCs w:val="24"/>
        </w:rPr>
        <w:t xml:space="preserve">. </w:t>
      </w:r>
    </w:p>
    <w:p w14:paraId="1123F09F"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Κορυφαίο μέτρο</w:t>
      </w:r>
      <w:r w:rsidRPr="00D607E2">
        <w:rPr>
          <w:rFonts w:eastAsia="Times New Roman" w:cs="Times New Roman"/>
          <w:szCs w:val="24"/>
        </w:rPr>
        <w:t xml:space="preserve"> σε αυτή τη διαδικασία </w:t>
      </w:r>
      <w:r>
        <w:rPr>
          <w:rFonts w:eastAsia="Times New Roman" w:cs="Times New Roman"/>
          <w:szCs w:val="24"/>
        </w:rPr>
        <w:t xml:space="preserve">ξέρετε ότι </w:t>
      </w:r>
      <w:r w:rsidRPr="00D607E2">
        <w:rPr>
          <w:rFonts w:eastAsia="Times New Roman" w:cs="Times New Roman"/>
          <w:szCs w:val="24"/>
        </w:rPr>
        <w:t>είναι το μεταφορικό ισοδύναμο</w:t>
      </w:r>
      <w:r>
        <w:rPr>
          <w:rFonts w:eastAsia="Times New Roman" w:cs="Times New Roman"/>
          <w:szCs w:val="24"/>
        </w:rPr>
        <w:t>,</w:t>
      </w:r>
      <w:r w:rsidRPr="00D607E2">
        <w:rPr>
          <w:rFonts w:eastAsia="Times New Roman" w:cs="Times New Roman"/>
          <w:szCs w:val="24"/>
        </w:rPr>
        <w:t xml:space="preserve"> που εσείς πάντα λέγατε ότι δεν μπορεί να εφαρμοστεί</w:t>
      </w:r>
      <w:r>
        <w:rPr>
          <w:rFonts w:eastAsia="Times New Roman" w:cs="Times New Roman"/>
          <w:szCs w:val="24"/>
        </w:rPr>
        <w:t>. Κ</w:t>
      </w:r>
      <w:r w:rsidRPr="00D607E2">
        <w:rPr>
          <w:rFonts w:eastAsia="Times New Roman" w:cs="Times New Roman"/>
          <w:szCs w:val="24"/>
        </w:rPr>
        <w:t xml:space="preserve">αι έρχεστε τώρα και μας κάνετε και </w:t>
      </w:r>
      <w:r>
        <w:rPr>
          <w:rFonts w:eastAsia="Times New Roman" w:cs="Times New Roman"/>
          <w:szCs w:val="24"/>
        </w:rPr>
        <w:t>κριτική λέγοντας «γιατί δεν είναι η Κρήτη;</w:t>
      </w:r>
      <w:r>
        <w:rPr>
          <w:rFonts w:eastAsia="Times New Roman" w:cs="Times New Roman"/>
          <w:szCs w:val="24"/>
        </w:rPr>
        <w:t>» -περιμένετε, μη βιάζεστε, θα μας πει νομίζω</w:t>
      </w:r>
      <w:r w:rsidRPr="00D607E2">
        <w:rPr>
          <w:rFonts w:eastAsia="Times New Roman" w:cs="Times New Roman"/>
          <w:szCs w:val="24"/>
        </w:rPr>
        <w:t xml:space="preserve"> ο κύριος </w:t>
      </w:r>
      <w:r>
        <w:rPr>
          <w:rFonts w:eastAsia="Times New Roman" w:cs="Times New Roman"/>
          <w:szCs w:val="24"/>
        </w:rPr>
        <w:t>Υ</w:t>
      </w:r>
      <w:r w:rsidRPr="00D607E2">
        <w:rPr>
          <w:rFonts w:eastAsia="Times New Roman" w:cs="Times New Roman"/>
          <w:szCs w:val="24"/>
        </w:rPr>
        <w:t xml:space="preserve">πουργός αν θα είναι </w:t>
      </w:r>
      <w:r>
        <w:rPr>
          <w:rFonts w:eastAsia="Times New Roman" w:cs="Times New Roman"/>
          <w:szCs w:val="24"/>
        </w:rPr>
        <w:t xml:space="preserve">και πότε και </w:t>
      </w:r>
      <w:r w:rsidRPr="00D607E2">
        <w:rPr>
          <w:rFonts w:eastAsia="Times New Roman" w:cs="Times New Roman"/>
          <w:szCs w:val="24"/>
        </w:rPr>
        <w:t>η Κρήτη</w:t>
      </w:r>
      <w:r>
        <w:rPr>
          <w:rFonts w:eastAsia="Times New Roman" w:cs="Times New Roman"/>
          <w:szCs w:val="24"/>
        </w:rPr>
        <w:t>-</w:t>
      </w:r>
      <w:r w:rsidRPr="00D607E2">
        <w:rPr>
          <w:rFonts w:eastAsia="Times New Roman" w:cs="Times New Roman"/>
          <w:szCs w:val="24"/>
        </w:rPr>
        <w:t xml:space="preserve"> ότι </w:t>
      </w:r>
      <w:r>
        <w:rPr>
          <w:rFonts w:eastAsia="Times New Roman" w:cs="Times New Roman"/>
          <w:szCs w:val="24"/>
        </w:rPr>
        <w:t>«</w:t>
      </w:r>
      <w:r w:rsidRPr="00D607E2">
        <w:rPr>
          <w:rFonts w:eastAsia="Times New Roman" w:cs="Times New Roman"/>
          <w:szCs w:val="24"/>
        </w:rPr>
        <w:t>ξέρετε</w:t>
      </w:r>
      <w:r>
        <w:rPr>
          <w:rFonts w:eastAsia="Times New Roman" w:cs="Times New Roman"/>
          <w:szCs w:val="24"/>
        </w:rPr>
        <w:t>,</w:t>
      </w:r>
      <w:r w:rsidRPr="00D607E2">
        <w:rPr>
          <w:rFonts w:eastAsia="Times New Roman" w:cs="Times New Roman"/>
          <w:szCs w:val="24"/>
        </w:rPr>
        <w:t xml:space="preserve"> δεν αντισταθμίζει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w:t>
      </w:r>
      <w:r w:rsidRPr="00D607E2">
        <w:rPr>
          <w:rFonts w:eastAsia="Times New Roman" w:cs="Times New Roman"/>
          <w:szCs w:val="24"/>
        </w:rPr>
        <w:t>ΦΠΑ</w:t>
      </w:r>
      <w:r>
        <w:rPr>
          <w:rFonts w:eastAsia="Times New Roman" w:cs="Times New Roman"/>
          <w:szCs w:val="24"/>
        </w:rPr>
        <w:t>»,</w:t>
      </w:r>
      <w:r w:rsidRPr="00D607E2">
        <w:rPr>
          <w:rFonts w:eastAsia="Times New Roman" w:cs="Times New Roman"/>
          <w:szCs w:val="24"/>
        </w:rPr>
        <w:t xml:space="preserve"> ότι </w:t>
      </w:r>
      <w:r>
        <w:rPr>
          <w:rFonts w:eastAsia="Times New Roman" w:cs="Times New Roman"/>
          <w:szCs w:val="24"/>
        </w:rPr>
        <w:t>«</w:t>
      </w:r>
      <w:r w:rsidRPr="00D607E2">
        <w:rPr>
          <w:rFonts w:eastAsia="Times New Roman" w:cs="Times New Roman"/>
          <w:szCs w:val="24"/>
        </w:rPr>
        <w:t>δεν αφορά σε όλους και αφορά μόνο τους κατοίκους</w:t>
      </w:r>
      <w:r>
        <w:rPr>
          <w:rFonts w:eastAsia="Times New Roman" w:cs="Times New Roman"/>
          <w:szCs w:val="24"/>
        </w:rPr>
        <w:t>…». Π</w:t>
      </w:r>
      <w:r w:rsidRPr="00D607E2">
        <w:rPr>
          <w:rFonts w:eastAsia="Times New Roman" w:cs="Times New Roman"/>
          <w:szCs w:val="24"/>
        </w:rPr>
        <w:t>εριμένετε</w:t>
      </w:r>
      <w:r>
        <w:rPr>
          <w:rFonts w:eastAsia="Times New Roman" w:cs="Times New Roman"/>
          <w:szCs w:val="24"/>
        </w:rPr>
        <w:t>, μ</w:t>
      </w:r>
      <w:r w:rsidRPr="00D607E2">
        <w:rPr>
          <w:rFonts w:eastAsia="Times New Roman" w:cs="Times New Roman"/>
          <w:szCs w:val="24"/>
        </w:rPr>
        <w:t>η βιάζεστε και αυτό θα εξελιχθεί</w:t>
      </w:r>
      <w:r>
        <w:rPr>
          <w:rFonts w:eastAsia="Times New Roman" w:cs="Times New Roman"/>
          <w:szCs w:val="24"/>
        </w:rPr>
        <w:t>. Κ</w:t>
      </w:r>
      <w:r w:rsidRPr="00D607E2">
        <w:rPr>
          <w:rFonts w:eastAsia="Times New Roman" w:cs="Times New Roman"/>
          <w:szCs w:val="24"/>
        </w:rPr>
        <w:t>αι είναι άλλ</w:t>
      </w:r>
      <w:r w:rsidRPr="00D607E2">
        <w:rPr>
          <w:rFonts w:eastAsia="Times New Roman" w:cs="Times New Roman"/>
          <w:szCs w:val="24"/>
        </w:rPr>
        <w:t xml:space="preserve">ο το μεταφορικό ισοδύναμο που έχει μειώσει </w:t>
      </w:r>
      <w:r>
        <w:rPr>
          <w:rFonts w:eastAsia="Times New Roman" w:cs="Times New Roman"/>
          <w:szCs w:val="24"/>
        </w:rPr>
        <w:t>τ</w:t>
      </w:r>
      <w:r w:rsidRPr="00D607E2">
        <w:rPr>
          <w:rFonts w:eastAsia="Times New Roman" w:cs="Times New Roman"/>
          <w:szCs w:val="24"/>
        </w:rPr>
        <w:t>α εισιτήρια των επιβατών 40</w:t>
      </w:r>
      <w:r>
        <w:rPr>
          <w:rFonts w:eastAsia="Times New Roman" w:cs="Times New Roman"/>
          <w:szCs w:val="24"/>
        </w:rPr>
        <w:t>%-</w:t>
      </w:r>
      <w:r w:rsidRPr="00D607E2">
        <w:rPr>
          <w:rFonts w:eastAsia="Times New Roman" w:cs="Times New Roman"/>
          <w:szCs w:val="24"/>
        </w:rPr>
        <w:t>43</w:t>
      </w:r>
      <w:r>
        <w:rPr>
          <w:rFonts w:eastAsia="Times New Roman" w:cs="Times New Roman"/>
          <w:szCs w:val="24"/>
        </w:rPr>
        <w:t>%, αν δεν κάνω λάθος,</w:t>
      </w:r>
      <w:r w:rsidRPr="00D607E2">
        <w:rPr>
          <w:rFonts w:eastAsia="Times New Roman" w:cs="Times New Roman"/>
          <w:szCs w:val="24"/>
        </w:rPr>
        <w:t xml:space="preserve"> των εμπορευμάτων 50% και </w:t>
      </w:r>
      <w:r>
        <w:rPr>
          <w:rFonts w:eastAsia="Times New Roman" w:cs="Times New Roman"/>
          <w:szCs w:val="24"/>
        </w:rPr>
        <w:t xml:space="preserve">τώρα </w:t>
      </w:r>
      <w:r w:rsidRPr="00D607E2">
        <w:rPr>
          <w:rFonts w:eastAsia="Times New Roman" w:cs="Times New Roman"/>
          <w:szCs w:val="24"/>
        </w:rPr>
        <w:t>στα καύσιμα</w:t>
      </w:r>
      <w:r>
        <w:rPr>
          <w:rFonts w:eastAsia="Times New Roman" w:cs="Times New Roman"/>
          <w:szCs w:val="24"/>
        </w:rPr>
        <w:t>,</w:t>
      </w:r>
      <w:r w:rsidRPr="00D607E2">
        <w:rPr>
          <w:rFonts w:eastAsia="Times New Roman" w:cs="Times New Roman"/>
          <w:szCs w:val="24"/>
        </w:rPr>
        <w:t xml:space="preserve"> που κανένας δεν το φανταζόταν ότι μπορεί να μειωθεί η τιμή των καυσίμων στα νησιά</w:t>
      </w:r>
      <w:r>
        <w:rPr>
          <w:rFonts w:eastAsia="Times New Roman" w:cs="Times New Roman"/>
          <w:szCs w:val="24"/>
        </w:rPr>
        <w:t>. Έ</w:t>
      </w:r>
      <w:r w:rsidRPr="00D607E2">
        <w:rPr>
          <w:rFonts w:eastAsia="Times New Roman" w:cs="Times New Roman"/>
          <w:szCs w:val="24"/>
        </w:rPr>
        <w:t xml:space="preserve">ρχεστε </w:t>
      </w:r>
      <w:r>
        <w:rPr>
          <w:rFonts w:eastAsia="Times New Roman" w:cs="Times New Roman"/>
          <w:szCs w:val="24"/>
        </w:rPr>
        <w:t>εσείς,</w:t>
      </w:r>
      <w:r w:rsidRPr="00D607E2">
        <w:rPr>
          <w:rFonts w:eastAsia="Times New Roman" w:cs="Times New Roman"/>
          <w:szCs w:val="24"/>
        </w:rPr>
        <w:t xml:space="preserve"> που είχατε </w:t>
      </w:r>
      <w:r>
        <w:rPr>
          <w:rFonts w:eastAsia="Times New Roman" w:cs="Times New Roman"/>
          <w:szCs w:val="24"/>
        </w:rPr>
        <w:t>ως</w:t>
      </w:r>
      <w:r w:rsidRPr="00D607E2">
        <w:rPr>
          <w:rFonts w:eastAsia="Times New Roman" w:cs="Times New Roman"/>
          <w:szCs w:val="24"/>
        </w:rPr>
        <w:t xml:space="preserve"> μόνη</w:t>
      </w:r>
      <w:r w:rsidRPr="00D607E2">
        <w:rPr>
          <w:rFonts w:eastAsia="Times New Roman" w:cs="Times New Roman"/>
          <w:szCs w:val="24"/>
        </w:rPr>
        <w:t xml:space="preserve"> νησιωτική πολι</w:t>
      </w:r>
      <w:r>
        <w:rPr>
          <w:rFonts w:eastAsia="Times New Roman" w:cs="Times New Roman"/>
          <w:szCs w:val="24"/>
        </w:rPr>
        <w:t>τική το</w:t>
      </w:r>
      <w:r>
        <w:rPr>
          <w:rFonts w:eastAsia="Times New Roman" w:cs="Times New Roman"/>
          <w:szCs w:val="24"/>
        </w:rPr>
        <w:t>ν</w:t>
      </w:r>
      <w:r>
        <w:rPr>
          <w:rFonts w:eastAsia="Times New Roman" w:cs="Times New Roman"/>
          <w:szCs w:val="24"/>
        </w:rPr>
        <w:t xml:space="preserve"> ΦΠΑ και εκεί επενδύετε όλ</w:t>
      </w:r>
      <w:r w:rsidRPr="00D607E2">
        <w:rPr>
          <w:rFonts w:eastAsia="Times New Roman" w:cs="Times New Roman"/>
          <w:szCs w:val="24"/>
        </w:rPr>
        <w:t>α σας τα λεφτά</w:t>
      </w:r>
      <w:r>
        <w:rPr>
          <w:rFonts w:eastAsia="Times New Roman" w:cs="Times New Roman"/>
          <w:szCs w:val="24"/>
        </w:rPr>
        <w:t>,</w:t>
      </w:r>
      <w:r w:rsidRPr="00D607E2">
        <w:rPr>
          <w:rFonts w:eastAsia="Times New Roman" w:cs="Times New Roman"/>
          <w:szCs w:val="24"/>
        </w:rPr>
        <w:t xml:space="preserve"> να μας κάνετε και κριτική ότι δεν τ</w:t>
      </w:r>
      <w:r>
        <w:rPr>
          <w:rFonts w:eastAsia="Times New Roman" w:cs="Times New Roman"/>
          <w:szCs w:val="24"/>
        </w:rPr>
        <w:t>α</w:t>
      </w:r>
      <w:r w:rsidRPr="00D607E2">
        <w:rPr>
          <w:rFonts w:eastAsia="Times New Roman" w:cs="Times New Roman"/>
          <w:szCs w:val="24"/>
        </w:rPr>
        <w:t xml:space="preserve"> εφαρμόζουμε σωστά</w:t>
      </w:r>
      <w:r>
        <w:rPr>
          <w:rFonts w:eastAsia="Times New Roman" w:cs="Times New Roman"/>
          <w:szCs w:val="24"/>
        </w:rPr>
        <w:t>.</w:t>
      </w:r>
    </w:p>
    <w:p w14:paraId="1123F0A0"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123F0A1" w14:textId="77777777" w:rsidR="00A4113B" w:rsidRDefault="00FE19D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1123F0A2" w14:textId="77777777" w:rsidR="00A4113B" w:rsidRDefault="00FE19D4">
      <w:pPr>
        <w:spacing w:line="600" w:lineRule="auto"/>
        <w:ind w:firstLine="720"/>
        <w:contextualSpacing/>
        <w:jc w:val="both"/>
        <w:rPr>
          <w:rFonts w:eastAsia="Times New Roman" w:cs="Times New Roman"/>
          <w:szCs w:val="24"/>
        </w:rPr>
      </w:pPr>
      <w:r w:rsidRPr="00D33E3F">
        <w:rPr>
          <w:rFonts w:eastAsia="Times New Roman" w:cs="Times New Roman"/>
          <w:b/>
          <w:szCs w:val="24"/>
        </w:rPr>
        <w:lastRenderedPageBreak/>
        <w:t>ΠΡΟΕΔΡΕΥΩΝ (Νικήτας Κακλαμάνης):</w:t>
      </w:r>
      <w:r>
        <w:rPr>
          <w:rFonts w:eastAsia="Times New Roman" w:cs="Times New Roman"/>
          <w:szCs w:val="24"/>
        </w:rPr>
        <w:t xml:space="preserve"> Ευχαριστώ.</w:t>
      </w:r>
    </w:p>
    <w:p w14:paraId="1123F0A3"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Αθανασίου, Βουλευ</w:t>
      </w:r>
      <w:r>
        <w:rPr>
          <w:rFonts w:eastAsia="Times New Roman" w:cs="Times New Roman"/>
          <w:szCs w:val="24"/>
        </w:rPr>
        <w:t>τής της Νέας Δημοκρατίας.</w:t>
      </w:r>
    </w:p>
    <w:p w14:paraId="1123F0A4" w14:textId="77777777" w:rsidR="00A4113B" w:rsidRDefault="00FE19D4">
      <w:pPr>
        <w:spacing w:line="600" w:lineRule="auto"/>
        <w:ind w:firstLine="720"/>
        <w:contextualSpacing/>
        <w:jc w:val="both"/>
        <w:rPr>
          <w:rFonts w:eastAsia="Times New Roman" w:cs="Times New Roman"/>
          <w:szCs w:val="24"/>
        </w:rPr>
      </w:pPr>
      <w:r w:rsidRPr="00431C5D">
        <w:rPr>
          <w:rFonts w:eastAsia="Times New Roman" w:cs="Times New Roman"/>
          <w:b/>
          <w:szCs w:val="24"/>
        </w:rPr>
        <w:t xml:space="preserve">ΧΑΡΑΛΑΜΠΟΣ ΑΘΑΝΑΣΙΟΥ: </w:t>
      </w:r>
      <w:r>
        <w:rPr>
          <w:rFonts w:eastAsia="Times New Roman" w:cs="Times New Roman"/>
          <w:szCs w:val="24"/>
        </w:rPr>
        <w:t>Ευχαριστώ, κύριε Πρόεδρε.</w:t>
      </w:r>
    </w:p>
    <w:p w14:paraId="1123F0A5"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Κ</w:t>
      </w:r>
      <w:r w:rsidRPr="00D607E2">
        <w:rPr>
          <w:rFonts w:eastAsia="Times New Roman" w:cs="Times New Roman"/>
          <w:szCs w:val="24"/>
        </w:rPr>
        <w:t>υρίες και κύριοι συνάδελφοι</w:t>
      </w:r>
      <w:r>
        <w:rPr>
          <w:rFonts w:eastAsia="Times New Roman" w:cs="Times New Roman"/>
          <w:szCs w:val="24"/>
        </w:rPr>
        <w:t>, δ</w:t>
      </w:r>
      <w:r w:rsidRPr="00D607E2">
        <w:rPr>
          <w:rFonts w:eastAsia="Times New Roman" w:cs="Times New Roman"/>
          <w:szCs w:val="24"/>
        </w:rPr>
        <w:t>εν θα μπορ</w:t>
      </w:r>
      <w:r>
        <w:rPr>
          <w:rFonts w:eastAsia="Times New Roman" w:cs="Times New Roman"/>
          <w:szCs w:val="24"/>
        </w:rPr>
        <w:t>ούσα κι εγώ να μη σχολιάσω τη</w:t>
      </w:r>
      <w:r w:rsidRPr="00D607E2">
        <w:rPr>
          <w:rFonts w:eastAsia="Times New Roman" w:cs="Times New Roman"/>
          <w:szCs w:val="24"/>
        </w:rPr>
        <w:t xml:space="preserve"> συστηματική και απροσχημάτιστη παραβίαση του </w:t>
      </w:r>
      <w:r>
        <w:rPr>
          <w:rFonts w:eastAsia="Times New Roman" w:cs="Times New Roman"/>
          <w:szCs w:val="24"/>
        </w:rPr>
        <w:t>Κα</w:t>
      </w:r>
      <w:r w:rsidRPr="00D607E2">
        <w:rPr>
          <w:rFonts w:eastAsia="Times New Roman" w:cs="Times New Roman"/>
          <w:szCs w:val="24"/>
        </w:rPr>
        <w:t>νονισμού της Βουλής</w:t>
      </w:r>
      <w:r>
        <w:rPr>
          <w:rFonts w:eastAsia="Times New Roman" w:cs="Times New Roman"/>
          <w:szCs w:val="24"/>
        </w:rPr>
        <w:t>, ε</w:t>
      </w:r>
      <w:r w:rsidRPr="00D607E2">
        <w:rPr>
          <w:rFonts w:eastAsia="Times New Roman" w:cs="Times New Roman"/>
          <w:szCs w:val="24"/>
        </w:rPr>
        <w:t xml:space="preserve">ιδικά από τον κύριο </w:t>
      </w:r>
      <w:r>
        <w:rPr>
          <w:rFonts w:eastAsia="Times New Roman" w:cs="Times New Roman"/>
          <w:szCs w:val="24"/>
        </w:rPr>
        <w:t>Π</w:t>
      </w:r>
      <w:r w:rsidRPr="00D607E2">
        <w:rPr>
          <w:rFonts w:eastAsia="Times New Roman" w:cs="Times New Roman"/>
          <w:szCs w:val="24"/>
        </w:rPr>
        <w:t>ρόεδρο της Βουλής</w:t>
      </w:r>
      <w:r>
        <w:rPr>
          <w:rFonts w:eastAsia="Times New Roman" w:cs="Times New Roman"/>
          <w:szCs w:val="24"/>
        </w:rPr>
        <w:t>,</w:t>
      </w:r>
      <w:r w:rsidRPr="00D607E2">
        <w:rPr>
          <w:rFonts w:eastAsia="Times New Roman" w:cs="Times New Roman"/>
          <w:szCs w:val="24"/>
        </w:rPr>
        <w:t xml:space="preserve"> εξυπηρετώντας κυβερνητικές σκοπιμότητες</w:t>
      </w:r>
      <w:r>
        <w:rPr>
          <w:rFonts w:eastAsia="Times New Roman" w:cs="Times New Roman"/>
          <w:szCs w:val="24"/>
        </w:rPr>
        <w:t>. Το λέω αυτό με αφορμή τις τελευταίες</w:t>
      </w:r>
      <w:r w:rsidRPr="00D607E2">
        <w:rPr>
          <w:rFonts w:eastAsia="Times New Roman" w:cs="Times New Roman"/>
          <w:szCs w:val="24"/>
        </w:rPr>
        <w:t xml:space="preserve"> μεθοδεύσεις</w:t>
      </w:r>
      <w:r>
        <w:rPr>
          <w:rFonts w:eastAsia="Times New Roman" w:cs="Times New Roman"/>
          <w:szCs w:val="24"/>
        </w:rPr>
        <w:t>,</w:t>
      </w:r>
      <w:r w:rsidRPr="00D607E2">
        <w:rPr>
          <w:rFonts w:eastAsia="Times New Roman" w:cs="Times New Roman"/>
          <w:szCs w:val="24"/>
        </w:rPr>
        <w:t xml:space="preserve"> απόπειρες τροποποίησης του </w:t>
      </w:r>
      <w:r>
        <w:rPr>
          <w:rFonts w:eastAsia="Times New Roman" w:cs="Times New Roman"/>
          <w:szCs w:val="24"/>
        </w:rPr>
        <w:t>Κ</w:t>
      </w:r>
      <w:r w:rsidRPr="00D607E2">
        <w:rPr>
          <w:rFonts w:eastAsia="Times New Roman" w:cs="Times New Roman"/>
          <w:szCs w:val="24"/>
        </w:rPr>
        <w:t>ανονισμού</w:t>
      </w:r>
      <w:r>
        <w:rPr>
          <w:rFonts w:eastAsia="Times New Roman" w:cs="Times New Roman"/>
          <w:szCs w:val="24"/>
        </w:rPr>
        <w:t>,</w:t>
      </w:r>
      <w:r w:rsidRPr="00D607E2">
        <w:rPr>
          <w:rFonts w:eastAsia="Times New Roman" w:cs="Times New Roman"/>
          <w:szCs w:val="24"/>
        </w:rPr>
        <w:t xml:space="preserve"> με συνέπεια την </w:t>
      </w:r>
      <w:r>
        <w:rPr>
          <w:rFonts w:eastAsia="Times New Roman" w:cs="Times New Roman"/>
          <w:szCs w:val="24"/>
        </w:rPr>
        <w:t>«</w:t>
      </w:r>
      <w:r w:rsidRPr="00D607E2">
        <w:rPr>
          <w:rFonts w:eastAsia="Times New Roman" w:cs="Times New Roman"/>
          <w:szCs w:val="24"/>
        </w:rPr>
        <w:t>παρέμβαση</w:t>
      </w:r>
      <w:r>
        <w:rPr>
          <w:rFonts w:eastAsia="Times New Roman" w:cs="Times New Roman"/>
          <w:szCs w:val="24"/>
        </w:rPr>
        <w:t>»</w:t>
      </w:r>
      <w:r w:rsidRPr="00D607E2">
        <w:rPr>
          <w:rFonts w:eastAsia="Times New Roman" w:cs="Times New Roman"/>
          <w:szCs w:val="24"/>
        </w:rPr>
        <w:t xml:space="preserve"> </w:t>
      </w:r>
      <w:r>
        <w:rPr>
          <w:rFonts w:eastAsia="Times New Roman" w:cs="Times New Roman"/>
          <w:szCs w:val="24"/>
        </w:rPr>
        <w:t>του Π</w:t>
      </w:r>
      <w:r w:rsidRPr="00D607E2">
        <w:rPr>
          <w:rFonts w:eastAsia="Times New Roman" w:cs="Times New Roman"/>
          <w:szCs w:val="24"/>
        </w:rPr>
        <w:t>ρωθυπουργού για ματαίωση της απόπειρας</w:t>
      </w:r>
      <w:r>
        <w:rPr>
          <w:rFonts w:eastAsia="Times New Roman" w:cs="Times New Roman"/>
          <w:szCs w:val="24"/>
        </w:rPr>
        <w:t>. Π</w:t>
      </w:r>
      <w:r w:rsidRPr="00D607E2">
        <w:rPr>
          <w:rFonts w:eastAsia="Times New Roman" w:cs="Times New Roman"/>
          <w:szCs w:val="24"/>
        </w:rPr>
        <w:t>οιας από</w:t>
      </w:r>
      <w:r>
        <w:rPr>
          <w:rFonts w:eastAsia="Times New Roman" w:cs="Times New Roman"/>
          <w:szCs w:val="24"/>
        </w:rPr>
        <w:t>πειρας; Μια</w:t>
      </w:r>
      <w:r>
        <w:rPr>
          <w:rFonts w:eastAsia="Times New Roman" w:cs="Times New Roman"/>
          <w:szCs w:val="24"/>
        </w:rPr>
        <w:t>ς</w:t>
      </w:r>
      <w:r>
        <w:rPr>
          <w:rFonts w:eastAsia="Times New Roman" w:cs="Times New Roman"/>
          <w:szCs w:val="24"/>
        </w:rPr>
        <w:t xml:space="preserve"> προσυμφωνημένης απόπειρας για </w:t>
      </w:r>
      <w:r>
        <w:rPr>
          <w:rFonts w:eastAsia="Times New Roman" w:cs="Times New Roman"/>
          <w:szCs w:val="24"/>
        </w:rPr>
        <w:t>τ</w:t>
      </w:r>
      <w:r w:rsidRPr="00D607E2">
        <w:rPr>
          <w:rFonts w:eastAsia="Times New Roman" w:cs="Times New Roman"/>
          <w:szCs w:val="24"/>
        </w:rPr>
        <w:t>ην τροποποίηση τ</w:t>
      </w:r>
      <w:r>
        <w:rPr>
          <w:rFonts w:eastAsia="Times New Roman" w:cs="Times New Roman"/>
          <w:szCs w:val="24"/>
        </w:rPr>
        <w:t>ου Κανονισμού. Άρα ο Πρόεδρος τ</w:t>
      </w:r>
      <w:r w:rsidRPr="00D607E2">
        <w:rPr>
          <w:rFonts w:eastAsia="Times New Roman" w:cs="Times New Roman"/>
          <w:szCs w:val="24"/>
        </w:rPr>
        <w:t xml:space="preserve">ης Εθνικής Αντιπροσωπείας ενήργησε ως εντολοδόχος του Πρωθυπουργού και όχι ως ισότιμος και </w:t>
      </w:r>
      <w:proofErr w:type="spellStart"/>
      <w:r>
        <w:rPr>
          <w:rFonts w:eastAsia="Times New Roman" w:cs="Times New Roman"/>
          <w:szCs w:val="24"/>
        </w:rPr>
        <w:t>ισόκυρος</w:t>
      </w:r>
      <w:proofErr w:type="spellEnd"/>
      <w:r>
        <w:rPr>
          <w:rFonts w:eastAsia="Times New Roman" w:cs="Times New Roman"/>
          <w:szCs w:val="24"/>
        </w:rPr>
        <w:t xml:space="preserve"> παράγων </w:t>
      </w:r>
      <w:r w:rsidRPr="00D607E2">
        <w:rPr>
          <w:rFonts w:eastAsia="Times New Roman" w:cs="Times New Roman"/>
          <w:szCs w:val="24"/>
        </w:rPr>
        <w:t>του πολιτεύματος</w:t>
      </w:r>
      <w:r>
        <w:rPr>
          <w:rFonts w:eastAsia="Times New Roman" w:cs="Times New Roman"/>
          <w:szCs w:val="24"/>
        </w:rPr>
        <w:t>.</w:t>
      </w:r>
    </w:p>
    <w:p w14:paraId="1123F0A6"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Τώρα, σχετικά με τους έξι Β</w:t>
      </w:r>
      <w:r w:rsidRPr="00D607E2">
        <w:rPr>
          <w:rFonts w:eastAsia="Times New Roman" w:cs="Times New Roman"/>
          <w:szCs w:val="24"/>
        </w:rPr>
        <w:t xml:space="preserve">ουλευτές που ζήτησαν να </w:t>
      </w:r>
      <w:proofErr w:type="spellStart"/>
      <w:r w:rsidRPr="00D607E2">
        <w:rPr>
          <w:rFonts w:eastAsia="Times New Roman" w:cs="Times New Roman"/>
          <w:szCs w:val="24"/>
        </w:rPr>
        <w:t>προσμετράται</w:t>
      </w:r>
      <w:proofErr w:type="spellEnd"/>
      <w:r w:rsidRPr="00D607E2">
        <w:rPr>
          <w:rFonts w:eastAsia="Times New Roman" w:cs="Times New Roman"/>
          <w:szCs w:val="24"/>
        </w:rPr>
        <w:t xml:space="preserve"> η ψήφος </w:t>
      </w:r>
      <w:r>
        <w:rPr>
          <w:rFonts w:eastAsia="Times New Roman" w:cs="Times New Roman"/>
          <w:szCs w:val="24"/>
        </w:rPr>
        <w:t xml:space="preserve">τους </w:t>
      </w:r>
      <w:r w:rsidRPr="00D607E2">
        <w:rPr>
          <w:rFonts w:eastAsia="Times New Roman" w:cs="Times New Roman"/>
          <w:szCs w:val="24"/>
        </w:rPr>
        <w:t>σε αυ</w:t>
      </w:r>
      <w:r w:rsidRPr="00D607E2">
        <w:rPr>
          <w:rFonts w:eastAsia="Times New Roman" w:cs="Times New Roman"/>
          <w:szCs w:val="24"/>
        </w:rPr>
        <w:t>τές του ΣΥΡΙΖΑ</w:t>
      </w:r>
      <w:r>
        <w:rPr>
          <w:rFonts w:eastAsia="Times New Roman" w:cs="Times New Roman"/>
          <w:szCs w:val="24"/>
        </w:rPr>
        <w:t>,</w:t>
      </w:r>
      <w:r w:rsidRPr="00D607E2">
        <w:rPr>
          <w:rFonts w:eastAsia="Times New Roman" w:cs="Times New Roman"/>
          <w:szCs w:val="24"/>
        </w:rPr>
        <w:t xml:space="preserve"> για να υπάρ</w:t>
      </w:r>
      <w:r w:rsidRPr="00D607E2">
        <w:rPr>
          <w:rFonts w:eastAsia="Times New Roman" w:cs="Times New Roman"/>
          <w:szCs w:val="24"/>
        </w:rPr>
        <w:lastRenderedPageBreak/>
        <w:t>χει η λεγόμενη δεδηλωμένη και στις επιτροπές</w:t>
      </w:r>
      <w:r>
        <w:rPr>
          <w:rFonts w:eastAsia="Times New Roman" w:cs="Times New Roman"/>
          <w:szCs w:val="24"/>
        </w:rPr>
        <w:t xml:space="preserve"> </w:t>
      </w:r>
      <w:r w:rsidRPr="00D607E2">
        <w:rPr>
          <w:rFonts w:eastAsia="Times New Roman" w:cs="Times New Roman"/>
          <w:szCs w:val="24"/>
        </w:rPr>
        <w:t>αλλά και στην Ολομέλεια</w:t>
      </w:r>
      <w:r>
        <w:rPr>
          <w:rFonts w:eastAsia="Times New Roman" w:cs="Times New Roman"/>
          <w:szCs w:val="24"/>
        </w:rPr>
        <w:t>: Κ</w:t>
      </w:r>
      <w:r w:rsidRPr="00D607E2">
        <w:rPr>
          <w:rFonts w:eastAsia="Times New Roman" w:cs="Times New Roman"/>
          <w:szCs w:val="24"/>
        </w:rPr>
        <w:t>ατ</w:t>
      </w:r>
      <w:r>
        <w:rPr>
          <w:rFonts w:eastAsia="Times New Roman" w:cs="Times New Roman"/>
          <w:szCs w:val="24"/>
        </w:rPr>
        <w:t xml:space="preserve">’ </w:t>
      </w:r>
      <w:r w:rsidRPr="00D607E2">
        <w:rPr>
          <w:rFonts w:eastAsia="Times New Roman" w:cs="Times New Roman"/>
          <w:szCs w:val="24"/>
        </w:rPr>
        <w:t>αρχάς</w:t>
      </w:r>
      <w:r>
        <w:rPr>
          <w:rFonts w:eastAsia="Times New Roman" w:cs="Times New Roman"/>
          <w:szCs w:val="24"/>
        </w:rPr>
        <w:t>,</w:t>
      </w:r>
      <w:r w:rsidRPr="00D607E2">
        <w:rPr>
          <w:rFonts w:eastAsia="Times New Roman" w:cs="Times New Roman"/>
          <w:szCs w:val="24"/>
        </w:rPr>
        <w:t xml:space="preserve"> εκτός από την αντισυνταγματικότητα</w:t>
      </w:r>
      <w:r>
        <w:rPr>
          <w:rFonts w:eastAsia="Times New Roman" w:cs="Times New Roman"/>
          <w:szCs w:val="24"/>
        </w:rPr>
        <w:t xml:space="preserve">, </w:t>
      </w:r>
      <w:r>
        <w:rPr>
          <w:rFonts w:eastAsia="Times New Roman" w:cs="Times New Roman"/>
          <w:szCs w:val="24"/>
        </w:rPr>
        <w:t xml:space="preserve">για </w:t>
      </w:r>
      <w:r>
        <w:rPr>
          <w:rFonts w:eastAsia="Times New Roman" w:cs="Times New Roman"/>
          <w:szCs w:val="24"/>
        </w:rPr>
        <w:t xml:space="preserve">την οποία </w:t>
      </w:r>
      <w:r w:rsidRPr="00D607E2">
        <w:rPr>
          <w:rFonts w:eastAsia="Times New Roman" w:cs="Times New Roman"/>
          <w:szCs w:val="24"/>
        </w:rPr>
        <w:t>θ</w:t>
      </w:r>
      <w:r>
        <w:rPr>
          <w:rFonts w:eastAsia="Times New Roman" w:cs="Times New Roman"/>
          <w:szCs w:val="24"/>
        </w:rPr>
        <w:t xml:space="preserve">α δοθεί η ευκαιρία να </w:t>
      </w:r>
      <w:r>
        <w:rPr>
          <w:rFonts w:eastAsia="Times New Roman" w:cs="Times New Roman"/>
          <w:szCs w:val="24"/>
        </w:rPr>
        <w:t>ασχοληθούμε</w:t>
      </w:r>
      <w:r w:rsidRPr="00D607E2">
        <w:rPr>
          <w:rFonts w:eastAsia="Times New Roman" w:cs="Times New Roman"/>
          <w:szCs w:val="24"/>
        </w:rPr>
        <w:t xml:space="preserve"> </w:t>
      </w:r>
      <w:r w:rsidRPr="00D607E2">
        <w:rPr>
          <w:rFonts w:eastAsia="Times New Roman" w:cs="Times New Roman"/>
          <w:szCs w:val="24"/>
        </w:rPr>
        <w:t>άλλη φορά</w:t>
      </w:r>
      <w:r>
        <w:rPr>
          <w:rFonts w:eastAsia="Times New Roman" w:cs="Times New Roman"/>
          <w:szCs w:val="24"/>
        </w:rPr>
        <w:t>,</w:t>
      </w:r>
      <w:r w:rsidRPr="00D607E2">
        <w:rPr>
          <w:rFonts w:eastAsia="Times New Roman" w:cs="Times New Roman"/>
          <w:szCs w:val="24"/>
        </w:rPr>
        <w:t xml:space="preserve"> ας υποθέσουμε κυρίες και κύριοι συνάδελφοι</w:t>
      </w:r>
      <w:r>
        <w:rPr>
          <w:rFonts w:eastAsia="Times New Roman" w:cs="Times New Roman"/>
          <w:szCs w:val="24"/>
        </w:rPr>
        <w:t xml:space="preserve"> -δε</w:t>
      </w:r>
      <w:r w:rsidRPr="00D607E2">
        <w:rPr>
          <w:rFonts w:eastAsia="Times New Roman" w:cs="Times New Roman"/>
          <w:szCs w:val="24"/>
        </w:rPr>
        <w:t xml:space="preserve">ν </w:t>
      </w:r>
      <w:r>
        <w:rPr>
          <w:rFonts w:eastAsia="Times New Roman" w:cs="Times New Roman"/>
          <w:szCs w:val="24"/>
        </w:rPr>
        <w:t>ξέρ</w:t>
      </w:r>
      <w:r>
        <w:rPr>
          <w:rFonts w:eastAsia="Times New Roman" w:cs="Times New Roman"/>
          <w:szCs w:val="24"/>
        </w:rPr>
        <w:t>ω αν είναι κανείς από τους υπογράφοντες</w:t>
      </w:r>
      <w:r w:rsidRPr="00D607E2">
        <w:rPr>
          <w:rFonts w:eastAsia="Times New Roman" w:cs="Times New Roman"/>
          <w:szCs w:val="24"/>
        </w:rPr>
        <w:t xml:space="preserve"> εδώ</w:t>
      </w:r>
      <w:r>
        <w:rPr>
          <w:rFonts w:eastAsia="Times New Roman" w:cs="Times New Roman"/>
          <w:szCs w:val="24"/>
        </w:rPr>
        <w:t xml:space="preserve">- </w:t>
      </w:r>
      <w:r w:rsidRPr="00D607E2">
        <w:rPr>
          <w:rFonts w:eastAsia="Times New Roman" w:cs="Times New Roman"/>
          <w:szCs w:val="24"/>
        </w:rPr>
        <w:t>ότι πράγματι μπορείτε να δώσετε αυτή την εντολή</w:t>
      </w:r>
      <w:r>
        <w:rPr>
          <w:rFonts w:eastAsia="Times New Roman" w:cs="Times New Roman"/>
          <w:szCs w:val="24"/>
        </w:rPr>
        <w:t>,</w:t>
      </w:r>
      <w:r w:rsidRPr="00D607E2">
        <w:rPr>
          <w:rFonts w:eastAsia="Times New Roman" w:cs="Times New Roman"/>
          <w:szCs w:val="24"/>
        </w:rPr>
        <w:t xml:space="preserve"> </w:t>
      </w:r>
      <w:r>
        <w:rPr>
          <w:rFonts w:eastAsia="Times New Roman" w:cs="Times New Roman"/>
          <w:szCs w:val="24"/>
        </w:rPr>
        <w:t>γ</w:t>
      </w:r>
      <w:r w:rsidRPr="00D607E2">
        <w:rPr>
          <w:rFonts w:eastAsia="Times New Roman" w:cs="Times New Roman"/>
          <w:szCs w:val="24"/>
        </w:rPr>
        <w:t>ενική</w:t>
      </w:r>
      <w:r>
        <w:rPr>
          <w:rFonts w:eastAsia="Times New Roman" w:cs="Times New Roman"/>
          <w:szCs w:val="24"/>
        </w:rPr>
        <w:t xml:space="preserve"> επί της α</w:t>
      </w:r>
      <w:r w:rsidRPr="00D607E2">
        <w:rPr>
          <w:rFonts w:eastAsia="Times New Roman" w:cs="Times New Roman"/>
          <w:szCs w:val="24"/>
        </w:rPr>
        <w:t>ρχής</w:t>
      </w:r>
      <w:r>
        <w:rPr>
          <w:rFonts w:eastAsia="Times New Roman" w:cs="Times New Roman"/>
          <w:szCs w:val="24"/>
        </w:rPr>
        <w:t>. Α</w:t>
      </w:r>
      <w:r w:rsidRPr="00D607E2">
        <w:rPr>
          <w:rFonts w:eastAsia="Times New Roman" w:cs="Times New Roman"/>
          <w:szCs w:val="24"/>
        </w:rPr>
        <w:t xml:space="preserve">ν σε ένα άρθρο ενός </w:t>
      </w:r>
      <w:r>
        <w:rPr>
          <w:rFonts w:eastAsia="Times New Roman" w:cs="Times New Roman"/>
          <w:szCs w:val="24"/>
        </w:rPr>
        <w:t>νομοσχεδίου</w:t>
      </w:r>
      <w:r w:rsidRPr="00D607E2">
        <w:rPr>
          <w:rFonts w:eastAsia="Times New Roman" w:cs="Times New Roman"/>
          <w:szCs w:val="24"/>
        </w:rPr>
        <w:t xml:space="preserve"> διαφωνείτε</w:t>
      </w:r>
      <w:r>
        <w:rPr>
          <w:rFonts w:eastAsia="Times New Roman" w:cs="Times New Roman"/>
          <w:szCs w:val="24"/>
        </w:rPr>
        <w:t>,</w:t>
      </w:r>
      <w:r w:rsidRPr="00D607E2">
        <w:rPr>
          <w:rFonts w:eastAsia="Times New Roman" w:cs="Times New Roman"/>
          <w:szCs w:val="24"/>
        </w:rPr>
        <w:t xml:space="preserve"> όπως γίνεται πολλές φορές</w:t>
      </w:r>
      <w:r>
        <w:rPr>
          <w:rFonts w:eastAsia="Times New Roman" w:cs="Times New Roman"/>
          <w:szCs w:val="24"/>
        </w:rPr>
        <w:t>,</w:t>
      </w:r>
      <w:r w:rsidRPr="00D607E2">
        <w:rPr>
          <w:rFonts w:eastAsia="Times New Roman" w:cs="Times New Roman"/>
          <w:szCs w:val="24"/>
        </w:rPr>
        <w:t xml:space="preserve"> τι θα κάνετε</w:t>
      </w:r>
      <w:r>
        <w:rPr>
          <w:rFonts w:eastAsia="Times New Roman" w:cs="Times New Roman"/>
          <w:szCs w:val="24"/>
        </w:rPr>
        <w:t>; Π</w:t>
      </w:r>
      <w:r w:rsidRPr="00D607E2">
        <w:rPr>
          <w:rFonts w:eastAsia="Times New Roman" w:cs="Times New Roman"/>
          <w:szCs w:val="24"/>
        </w:rPr>
        <w:t>ο</w:t>
      </w:r>
      <w:r>
        <w:rPr>
          <w:rFonts w:eastAsia="Times New Roman" w:cs="Times New Roman"/>
          <w:szCs w:val="24"/>
        </w:rPr>
        <w:t>ύ</w:t>
      </w:r>
      <w:r w:rsidRPr="00D607E2">
        <w:rPr>
          <w:rFonts w:eastAsia="Times New Roman" w:cs="Times New Roman"/>
          <w:szCs w:val="24"/>
        </w:rPr>
        <w:t xml:space="preserve"> θα είστε εδώ</w:t>
      </w:r>
      <w:r>
        <w:rPr>
          <w:rFonts w:eastAsia="Times New Roman" w:cs="Times New Roman"/>
          <w:szCs w:val="24"/>
        </w:rPr>
        <w:t>,</w:t>
      </w:r>
      <w:r w:rsidRPr="00D607E2">
        <w:rPr>
          <w:rFonts w:eastAsia="Times New Roman" w:cs="Times New Roman"/>
          <w:szCs w:val="24"/>
        </w:rPr>
        <w:t xml:space="preserve"> για να </w:t>
      </w:r>
      <w:r>
        <w:rPr>
          <w:rFonts w:eastAsia="Times New Roman" w:cs="Times New Roman"/>
          <w:szCs w:val="24"/>
        </w:rPr>
        <w:t>ψηφίσετε ή</w:t>
      </w:r>
      <w:r w:rsidRPr="00D607E2">
        <w:rPr>
          <w:rFonts w:eastAsia="Times New Roman" w:cs="Times New Roman"/>
          <w:szCs w:val="24"/>
        </w:rPr>
        <w:t xml:space="preserve"> να διαφωνήσετε</w:t>
      </w:r>
      <w:r>
        <w:rPr>
          <w:rFonts w:eastAsia="Times New Roman" w:cs="Times New Roman"/>
          <w:szCs w:val="24"/>
        </w:rPr>
        <w:t>,</w:t>
      </w:r>
      <w:r w:rsidRPr="00D607E2">
        <w:rPr>
          <w:rFonts w:eastAsia="Times New Roman" w:cs="Times New Roman"/>
          <w:szCs w:val="24"/>
        </w:rPr>
        <w:t xml:space="preserve"> όταν έχετε δώσει ε</w:t>
      </w:r>
      <w:r>
        <w:rPr>
          <w:rFonts w:eastAsia="Times New Roman" w:cs="Times New Roman"/>
          <w:szCs w:val="24"/>
        </w:rPr>
        <w:t xml:space="preserve">κ προοιμίου επί του συνόλου τη συναίνεσή </w:t>
      </w:r>
      <w:r w:rsidRPr="00D607E2">
        <w:rPr>
          <w:rFonts w:eastAsia="Times New Roman" w:cs="Times New Roman"/>
          <w:szCs w:val="24"/>
        </w:rPr>
        <w:t xml:space="preserve">σας στον Κοινοβουλευτικό Εκπρόσωπο του ΣΥΡΙΖΑ </w:t>
      </w:r>
      <w:r>
        <w:rPr>
          <w:rFonts w:eastAsia="Times New Roman" w:cs="Times New Roman"/>
          <w:szCs w:val="24"/>
        </w:rPr>
        <w:t>για</w:t>
      </w:r>
      <w:r w:rsidRPr="00D607E2">
        <w:rPr>
          <w:rFonts w:eastAsia="Times New Roman" w:cs="Times New Roman"/>
          <w:szCs w:val="24"/>
        </w:rPr>
        <w:t xml:space="preserve"> να ψηφίζει για </w:t>
      </w:r>
      <w:r>
        <w:rPr>
          <w:rFonts w:eastAsia="Times New Roman" w:cs="Times New Roman"/>
          <w:szCs w:val="24"/>
        </w:rPr>
        <w:t>σας;</w:t>
      </w:r>
      <w:r w:rsidRPr="00D607E2">
        <w:rPr>
          <w:rFonts w:eastAsia="Times New Roman" w:cs="Times New Roman"/>
          <w:szCs w:val="24"/>
        </w:rPr>
        <w:t xml:space="preserve"> </w:t>
      </w:r>
    </w:p>
    <w:p w14:paraId="1123F0A7" w14:textId="77777777" w:rsidR="00A4113B" w:rsidRDefault="00FE19D4">
      <w:pPr>
        <w:spacing w:line="600" w:lineRule="auto"/>
        <w:ind w:firstLine="720"/>
        <w:contextualSpacing/>
        <w:jc w:val="both"/>
        <w:rPr>
          <w:rFonts w:eastAsia="Times New Roman"/>
          <w:szCs w:val="24"/>
        </w:rPr>
      </w:pPr>
      <w:r>
        <w:rPr>
          <w:rFonts w:eastAsia="Times New Roman"/>
          <w:szCs w:val="24"/>
        </w:rPr>
        <w:t>Α</w:t>
      </w:r>
      <w:r w:rsidRPr="00810581">
        <w:rPr>
          <w:rFonts w:eastAsia="Times New Roman"/>
          <w:szCs w:val="24"/>
        </w:rPr>
        <w:t>υτές οι μεθοδεύσεις</w:t>
      </w:r>
      <w:r>
        <w:rPr>
          <w:rFonts w:eastAsia="Times New Roman"/>
          <w:szCs w:val="24"/>
        </w:rPr>
        <w:t>,</w:t>
      </w:r>
      <w:r w:rsidRPr="00810581">
        <w:rPr>
          <w:rFonts w:eastAsia="Times New Roman"/>
          <w:szCs w:val="24"/>
        </w:rPr>
        <w:t xml:space="preserve"> κυρίες και κύριοι συνάδελφοι</w:t>
      </w:r>
      <w:r>
        <w:rPr>
          <w:rFonts w:eastAsia="Times New Roman"/>
          <w:szCs w:val="24"/>
        </w:rPr>
        <w:t>,</w:t>
      </w:r>
      <w:r w:rsidRPr="00810581">
        <w:rPr>
          <w:rFonts w:eastAsia="Times New Roman"/>
          <w:szCs w:val="24"/>
        </w:rPr>
        <w:t xml:space="preserve"> συνιστούν αλλοίωση των θεμελιωδών στοιχείων του πολιτεύματ</w:t>
      </w:r>
      <w:r>
        <w:rPr>
          <w:rFonts w:eastAsia="Times New Roman"/>
          <w:szCs w:val="24"/>
        </w:rPr>
        <w:t>ό</w:t>
      </w:r>
      <w:r w:rsidRPr="00810581">
        <w:rPr>
          <w:rFonts w:eastAsia="Times New Roman"/>
          <w:szCs w:val="24"/>
        </w:rPr>
        <w:t xml:space="preserve">ς </w:t>
      </w:r>
      <w:r>
        <w:rPr>
          <w:rFonts w:eastAsia="Times New Roman"/>
          <w:szCs w:val="24"/>
        </w:rPr>
        <w:t>μας.</w:t>
      </w:r>
    </w:p>
    <w:p w14:paraId="1123F0A8" w14:textId="77777777" w:rsidR="00A4113B" w:rsidRDefault="00FE19D4">
      <w:pPr>
        <w:spacing w:line="600" w:lineRule="auto"/>
        <w:ind w:firstLine="720"/>
        <w:contextualSpacing/>
        <w:jc w:val="both"/>
        <w:rPr>
          <w:rFonts w:eastAsia="Times New Roman"/>
          <w:szCs w:val="24"/>
        </w:rPr>
      </w:pPr>
      <w:r>
        <w:rPr>
          <w:rFonts w:eastAsia="Times New Roman"/>
          <w:szCs w:val="24"/>
        </w:rPr>
        <w:t>Ό</w:t>
      </w:r>
      <w:r w:rsidRPr="00810581">
        <w:rPr>
          <w:rFonts w:eastAsia="Times New Roman"/>
          <w:szCs w:val="24"/>
        </w:rPr>
        <w:t>σον αφ</w:t>
      </w:r>
      <w:r w:rsidRPr="00810581">
        <w:rPr>
          <w:rFonts w:eastAsia="Times New Roman"/>
          <w:szCs w:val="24"/>
        </w:rPr>
        <w:t xml:space="preserve">ορά </w:t>
      </w:r>
      <w:r>
        <w:rPr>
          <w:rFonts w:eastAsia="Times New Roman"/>
          <w:szCs w:val="24"/>
        </w:rPr>
        <w:t>την κύρωση, κύριε Καματερέ, εάν</w:t>
      </w:r>
      <w:r w:rsidRPr="00810581">
        <w:rPr>
          <w:rFonts w:eastAsia="Times New Roman"/>
          <w:szCs w:val="24"/>
        </w:rPr>
        <w:t xml:space="preserve"> είναι έτσι τα πράγματα όπως </w:t>
      </w:r>
      <w:r>
        <w:rPr>
          <w:rFonts w:eastAsia="Times New Roman"/>
          <w:szCs w:val="24"/>
        </w:rPr>
        <w:t xml:space="preserve">λέτε </w:t>
      </w:r>
      <w:r>
        <w:rPr>
          <w:rFonts w:eastAsia="Times New Roman"/>
          <w:szCs w:val="24"/>
        </w:rPr>
        <w:t>-</w:t>
      </w:r>
      <w:r>
        <w:rPr>
          <w:rFonts w:eastAsia="Times New Roman"/>
          <w:szCs w:val="24"/>
        </w:rPr>
        <w:t xml:space="preserve">σας άκουσα πριν από λίγο- γιατί καταργήσατε </w:t>
      </w:r>
      <w:r>
        <w:rPr>
          <w:rFonts w:eastAsia="Times New Roman"/>
          <w:szCs w:val="24"/>
        </w:rPr>
        <w:t xml:space="preserve">τον μειωμένο </w:t>
      </w:r>
      <w:r w:rsidRPr="00810581">
        <w:rPr>
          <w:rFonts w:eastAsia="Times New Roman"/>
          <w:szCs w:val="24"/>
        </w:rPr>
        <w:t>ΦΠΑ σ</w:t>
      </w:r>
      <w:r>
        <w:rPr>
          <w:rFonts w:eastAsia="Times New Roman"/>
          <w:szCs w:val="24"/>
        </w:rPr>
        <w:t>τα</w:t>
      </w:r>
      <w:r w:rsidRPr="00810581">
        <w:rPr>
          <w:rFonts w:eastAsia="Times New Roman"/>
          <w:szCs w:val="24"/>
        </w:rPr>
        <w:t xml:space="preserve"> νησιά</w:t>
      </w:r>
      <w:r>
        <w:rPr>
          <w:rFonts w:eastAsia="Times New Roman"/>
          <w:szCs w:val="24"/>
        </w:rPr>
        <w:t>;</w:t>
      </w:r>
      <w:r w:rsidRPr="00810581">
        <w:rPr>
          <w:rFonts w:eastAsia="Times New Roman"/>
          <w:szCs w:val="24"/>
        </w:rPr>
        <w:t xml:space="preserve"> Αφού είναι</w:t>
      </w:r>
      <w:r>
        <w:rPr>
          <w:rFonts w:eastAsia="Times New Roman"/>
          <w:szCs w:val="24"/>
        </w:rPr>
        <w:t xml:space="preserve"> έτσι και δεν έχει αλλάξει κάτι, </w:t>
      </w:r>
      <w:r w:rsidRPr="00810581">
        <w:rPr>
          <w:rFonts w:eastAsia="Times New Roman"/>
          <w:szCs w:val="24"/>
        </w:rPr>
        <w:t xml:space="preserve">εν πάση </w:t>
      </w:r>
      <w:proofErr w:type="spellStart"/>
      <w:r w:rsidRPr="00810581">
        <w:rPr>
          <w:rFonts w:eastAsia="Times New Roman"/>
          <w:szCs w:val="24"/>
        </w:rPr>
        <w:t>περιπτώσει</w:t>
      </w:r>
      <w:proofErr w:type="spellEnd"/>
      <w:r>
        <w:rPr>
          <w:rFonts w:eastAsia="Times New Roman"/>
          <w:szCs w:val="24"/>
        </w:rPr>
        <w:t>,</w:t>
      </w:r>
      <w:r w:rsidRPr="00810581">
        <w:rPr>
          <w:rFonts w:eastAsia="Times New Roman"/>
          <w:szCs w:val="24"/>
        </w:rPr>
        <w:t xml:space="preserve"> γιατί όλοι οι παραγωγικοί φορείς ζητούν </w:t>
      </w:r>
      <w:r>
        <w:rPr>
          <w:rFonts w:eastAsia="Times New Roman"/>
          <w:szCs w:val="24"/>
        </w:rPr>
        <w:t>τη</w:t>
      </w:r>
      <w:r w:rsidRPr="00810581">
        <w:rPr>
          <w:rFonts w:eastAsia="Times New Roman"/>
          <w:szCs w:val="24"/>
        </w:rPr>
        <w:t xml:space="preserve"> διατήρησ</w:t>
      </w:r>
      <w:r w:rsidRPr="00810581">
        <w:rPr>
          <w:rFonts w:eastAsia="Times New Roman"/>
          <w:szCs w:val="24"/>
        </w:rPr>
        <w:t>η του</w:t>
      </w:r>
      <w:r>
        <w:rPr>
          <w:rFonts w:eastAsia="Times New Roman"/>
          <w:szCs w:val="24"/>
        </w:rPr>
        <w:t>;</w:t>
      </w:r>
    </w:p>
    <w:p w14:paraId="1123F0A9" w14:textId="77777777" w:rsidR="00A4113B" w:rsidRDefault="00FE19D4">
      <w:pPr>
        <w:spacing w:line="600" w:lineRule="auto"/>
        <w:ind w:firstLine="720"/>
        <w:contextualSpacing/>
        <w:jc w:val="both"/>
        <w:rPr>
          <w:rFonts w:eastAsia="Times New Roman"/>
          <w:szCs w:val="24"/>
        </w:rPr>
      </w:pPr>
      <w:r w:rsidRPr="00810581">
        <w:rPr>
          <w:rFonts w:eastAsia="Times New Roman"/>
          <w:szCs w:val="24"/>
        </w:rPr>
        <w:lastRenderedPageBreak/>
        <w:t xml:space="preserve">Ακούστε τώρα να δείτε </w:t>
      </w:r>
      <w:r>
        <w:rPr>
          <w:rFonts w:eastAsia="Times New Roman"/>
          <w:szCs w:val="24"/>
        </w:rPr>
        <w:t xml:space="preserve">πώς </w:t>
      </w:r>
      <w:r w:rsidRPr="00810581">
        <w:rPr>
          <w:rFonts w:eastAsia="Times New Roman"/>
          <w:szCs w:val="24"/>
        </w:rPr>
        <w:t xml:space="preserve">έχει για τους συναδέλφους που δεν είναι από τα νησιά και δεν </w:t>
      </w:r>
      <w:r>
        <w:rPr>
          <w:rFonts w:eastAsia="Times New Roman"/>
          <w:szCs w:val="24"/>
        </w:rPr>
        <w:t xml:space="preserve">έχει γίνει </w:t>
      </w:r>
      <w:r w:rsidRPr="00810581">
        <w:rPr>
          <w:rFonts w:eastAsia="Times New Roman"/>
          <w:szCs w:val="24"/>
        </w:rPr>
        <w:t>κατανοητό</w:t>
      </w:r>
      <w:r>
        <w:rPr>
          <w:rFonts w:eastAsia="Times New Roman"/>
          <w:szCs w:val="24"/>
        </w:rPr>
        <w:t>.</w:t>
      </w:r>
      <w:r w:rsidRPr="00810581">
        <w:rPr>
          <w:rFonts w:eastAsia="Times New Roman"/>
          <w:szCs w:val="24"/>
        </w:rPr>
        <w:t xml:space="preserve"> </w:t>
      </w:r>
      <w:r>
        <w:rPr>
          <w:rFonts w:eastAsia="Times New Roman"/>
          <w:szCs w:val="24"/>
        </w:rPr>
        <w:t>Η</w:t>
      </w:r>
      <w:r w:rsidRPr="00810581">
        <w:rPr>
          <w:rFonts w:eastAsia="Times New Roman"/>
          <w:szCs w:val="24"/>
        </w:rPr>
        <w:t xml:space="preserve"> Ευρωπαϊκή Ένωσ</w:t>
      </w:r>
      <w:r>
        <w:rPr>
          <w:rFonts w:eastAsia="Times New Roman"/>
          <w:szCs w:val="24"/>
        </w:rPr>
        <w:t xml:space="preserve">η με την </w:t>
      </w:r>
      <w:r>
        <w:rPr>
          <w:rFonts w:eastAsia="Times New Roman"/>
          <w:szCs w:val="24"/>
        </w:rPr>
        <w:t>ο</w:t>
      </w:r>
      <w:r w:rsidRPr="00810581">
        <w:rPr>
          <w:rFonts w:eastAsia="Times New Roman"/>
          <w:szCs w:val="24"/>
        </w:rPr>
        <w:t xml:space="preserve">δηγία 2006/112 του Ευρωπαϊκού Κοινοβουλίου </w:t>
      </w:r>
      <w:r>
        <w:rPr>
          <w:rFonts w:eastAsia="Times New Roman"/>
          <w:szCs w:val="24"/>
        </w:rPr>
        <w:t>-σ</w:t>
      </w:r>
      <w:r w:rsidRPr="00810581">
        <w:rPr>
          <w:rFonts w:eastAsia="Times New Roman"/>
          <w:szCs w:val="24"/>
        </w:rPr>
        <w:t>ας διαβάζω</w:t>
      </w:r>
      <w:r>
        <w:rPr>
          <w:rFonts w:eastAsia="Times New Roman"/>
          <w:szCs w:val="24"/>
        </w:rPr>
        <w:t>-</w:t>
      </w:r>
      <w:r w:rsidRPr="00810581">
        <w:rPr>
          <w:rFonts w:eastAsia="Times New Roman"/>
          <w:szCs w:val="24"/>
        </w:rPr>
        <w:t xml:space="preserve"> επιτρέπει στην Ελλάδα να εφαρμόσει στο</w:t>
      </w:r>
      <w:r>
        <w:rPr>
          <w:rFonts w:eastAsia="Times New Roman"/>
          <w:szCs w:val="24"/>
        </w:rPr>
        <w:t>υς</w:t>
      </w:r>
      <w:r w:rsidRPr="00810581">
        <w:rPr>
          <w:rFonts w:eastAsia="Times New Roman"/>
          <w:szCs w:val="24"/>
        </w:rPr>
        <w:t xml:space="preserve"> νομ</w:t>
      </w:r>
      <w:r>
        <w:rPr>
          <w:rFonts w:eastAsia="Times New Roman"/>
          <w:szCs w:val="24"/>
        </w:rPr>
        <w:t>ού</w:t>
      </w:r>
      <w:r w:rsidRPr="00810581">
        <w:rPr>
          <w:rFonts w:eastAsia="Times New Roman"/>
          <w:szCs w:val="24"/>
        </w:rPr>
        <w:t>ς Λέσβου</w:t>
      </w:r>
      <w:r>
        <w:rPr>
          <w:rFonts w:eastAsia="Times New Roman"/>
          <w:szCs w:val="24"/>
        </w:rPr>
        <w:t>,</w:t>
      </w:r>
      <w:r w:rsidRPr="00810581">
        <w:rPr>
          <w:rFonts w:eastAsia="Times New Roman"/>
          <w:szCs w:val="24"/>
        </w:rPr>
        <w:t xml:space="preserve"> Χίου</w:t>
      </w:r>
      <w:r>
        <w:rPr>
          <w:rFonts w:eastAsia="Times New Roman"/>
          <w:szCs w:val="24"/>
        </w:rPr>
        <w:t>,</w:t>
      </w:r>
      <w:r w:rsidRPr="00810581">
        <w:rPr>
          <w:rFonts w:eastAsia="Times New Roman"/>
          <w:szCs w:val="24"/>
        </w:rPr>
        <w:t xml:space="preserve"> Σάμου</w:t>
      </w:r>
      <w:r>
        <w:rPr>
          <w:rFonts w:eastAsia="Times New Roman"/>
          <w:szCs w:val="24"/>
        </w:rPr>
        <w:t>,</w:t>
      </w:r>
      <w:r w:rsidRPr="00810581">
        <w:rPr>
          <w:rFonts w:eastAsia="Times New Roman"/>
          <w:szCs w:val="24"/>
        </w:rPr>
        <w:t xml:space="preserve"> Δωδεκανήσου</w:t>
      </w:r>
      <w:r>
        <w:rPr>
          <w:rFonts w:eastAsia="Times New Roman"/>
          <w:szCs w:val="24"/>
        </w:rPr>
        <w:t>,</w:t>
      </w:r>
      <w:r w:rsidRPr="00810581">
        <w:rPr>
          <w:rFonts w:eastAsia="Times New Roman"/>
          <w:szCs w:val="24"/>
        </w:rPr>
        <w:t xml:space="preserve"> Κυκλάδων και στα νησιά Βόρειες Σποράδες</w:t>
      </w:r>
      <w:r>
        <w:rPr>
          <w:rFonts w:eastAsia="Times New Roman"/>
          <w:szCs w:val="24"/>
        </w:rPr>
        <w:t>,</w:t>
      </w:r>
      <w:r w:rsidRPr="00810581">
        <w:rPr>
          <w:rFonts w:eastAsia="Times New Roman"/>
          <w:szCs w:val="24"/>
        </w:rPr>
        <w:t xml:space="preserve"> Σαμοθράκη</w:t>
      </w:r>
      <w:r>
        <w:rPr>
          <w:rFonts w:eastAsia="Times New Roman"/>
          <w:szCs w:val="24"/>
        </w:rPr>
        <w:t>,</w:t>
      </w:r>
      <w:r w:rsidRPr="00810581">
        <w:rPr>
          <w:rFonts w:eastAsia="Times New Roman"/>
          <w:szCs w:val="24"/>
        </w:rPr>
        <w:t xml:space="preserve"> Θάσο και Σκύρο χαμηλότερους συντελεστές έως 30%</w:t>
      </w:r>
      <w:r>
        <w:rPr>
          <w:rFonts w:eastAsia="Times New Roman"/>
          <w:szCs w:val="24"/>
        </w:rPr>
        <w:t>.</w:t>
      </w:r>
      <w:r w:rsidRPr="00810581">
        <w:rPr>
          <w:rFonts w:eastAsia="Times New Roman"/>
          <w:szCs w:val="24"/>
        </w:rPr>
        <w:t xml:space="preserve"> </w:t>
      </w:r>
      <w:r>
        <w:rPr>
          <w:rFonts w:eastAsia="Times New Roman"/>
          <w:szCs w:val="24"/>
        </w:rPr>
        <w:t>Α</w:t>
      </w:r>
      <w:r w:rsidRPr="00810581">
        <w:rPr>
          <w:rFonts w:eastAsia="Times New Roman"/>
          <w:szCs w:val="24"/>
        </w:rPr>
        <w:t xml:space="preserve">υτό μας το λέει το άρθρο 120 </w:t>
      </w:r>
      <w:r>
        <w:rPr>
          <w:rFonts w:eastAsia="Times New Roman"/>
          <w:szCs w:val="24"/>
        </w:rPr>
        <w:t xml:space="preserve">της </w:t>
      </w:r>
      <w:r>
        <w:rPr>
          <w:rFonts w:eastAsia="Times New Roman"/>
          <w:szCs w:val="24"/>
        </w:rPr>
        <w:t>ο</w:t>
      </w:r>
      <w:r>
        <w:rPr>
          <w:rFonts w:eastAsia="Times New Roman"/>
          <w:szCs w:val="24"/>
        </w:rPr>
        <w:t>δηγίας.</w:t>
      </w:r>
      <w:r w:rsidRPr="00810581">
        <w:rPr>
          <w:rFonts w:eastAsia="Times New Roman"/>
          <w:szCs w:val="24"/>
        </w:rPr>
        <w:t xml:space="preserve"> </w:t>
      </w:r>
      <w:r>
        <w:rPr>
          <w:rFonts w:eastAsia="Times New Roman"/>
          <w:szCs w:val="24"/>
        </w:rPr>
        <w:t>Π</w:t>
      </w:r>
      <w:r w:rsidRPr="00810581">
        <w:rPr>
          <w:rFonts w:eastAsia="Times New Roman"/>
          <w:szCs w:val="24"/>
        </w:rPr>
        <w:t>ρέπει να τα έχουμε υπ</w:t>
      </w:r>
      <w:r>
        <w:rPr>
          <w:rFonts w:eastAsia="Times New Roman"/>
          <w:szCs w:val="24"/>
        </w:rPr>
        <w:t xml:space="preserve">’ </w:t>
      </w:r>
      <w:proofErr w:type="spellStart"/>
      <w:r w:rsidRPr="00810581">
        <w:rPr>
          <w:rFonts w:eastAsia="Times New Roman"/>
          <w:szCs w:val="24"/>
        </w:rPr>
        <w:t>όψιν</w:t>
      </w:r>
      <w:proofErr w:type="spellEnd"/>
      <w:r w:rsidRPr="00810581">
        <w:rPr>
          <w:rFonts w:eastAsia="Times New Roman"/>
          <w:szCs w:val="24"/>
        </w:rPr>
        <w:t xml:space="preserve"> </w:t>
      </w:r>
      <w:r>
        <w:rPr>
          <w:rFonts w:eastAsia="Times New Roman"/>
          <w:szCs w:val="24"/>
        </w:rPr>
        <w:t xml:space="preserve">μας </w:t>
      </w:r>
      <w:r w:rsidRPr="00810581">
        <w:rPr>
          <w:rFonts w:eastAsia="Times New Roman"/>
          <w:szCs w:val="24"/>
        </w:rPr>
        <w:t>για να σταματήσει αυτό</w:t>
      </w:r>
      <w:r>
        <w:rPr>
          <w:rFonts w:eastAsia="Times New Roman"/>
          <w:szCs w:val="24"/>
        </w:rPr>
        <w:t>,</w:t>
      </w:r>
      <w:r w:rsidRPr="00810581">
        <w:rPr>
          <w:rFonts w:eastAsia="Times New Roman"/>
          <w:szCs w:val="24"/>
        </w:rPr>
        <w:t xml:space="preserve"> κάθε τόσο</w:t>
      </w:r>
      <w:r>
        <w:rPr>
          <w:rFonts w:eastAsia="Times New Roman"/>
          <w:szCs w:val="24"/>
        </w:rPr>
        <w:t>,</w:t>
      </w:r>
      <w:r w:rsidRPr="00810581">
        <w:rPr>
          <w:rFonts w:eastAsia="Times New Roman"/>
          <w:szCs w:val="24"/>
        </w:rPr>
        <w:t xml:space="preserve"> το παραμύθι ότι δ</w:t>
      </w:r>
      <w:r w:rsidRPr="00810581">
        <w:rPr>
          <w:rFonts w:eastAsia="Times New Roman"/>
          <w:szCs w:val="24"/>
        </w:rPr>
        <w:t>εν ισχύει και δεν έχει βάση</w:t>
      </w:r>
      <w:r>
        <w:rPr>
          <w:rFonts w:eastAsia="Times New Roman"/>
          <w:szCs w:val="24"/>
        </w:rPr>
        <w:t>. Γ</w:t>
      </w:r>
      <w:r w:rsidRPr="00810581">
        <w:rPr>
          <w:rFonts w:eastAsia="Times New Roman"/>
          <w:szCs w:val="24"/>
        </w:rPr>
        <w:t>ιατί ο ΣΥΡΙΖΑ το παζάρεψε με απαράδεκτες εξαιρέσεις</w:t>
      </w:r>
      <w:r>
        <w:rPr>
          <w:rFonts w:eastAsia="Times New Roman"/>
          <w:szCs w:val="24"/>
        </w:rPr>
        <w:t>;</w:t>
      </w:r>
      <w:r w:rsidRPr="00810581">
        <w:rPr>
          <w:rFonts w:eastAsia="Times New Roman"/>
          <w:szCs w:val="24"/>
        </w:rPr>
        <w:t xml:space="preserve"> </w:t>
      </w:r>
    </w:p>
    <w:p w14:paraId="1123F0AA" w14:textId="77777777" w:rsidR="00A4113B" w:rsidRDefault="00FE19D4">
      <w:pPr>
        <w:spacing w:line="600" w:lineRule="auto"/>
        <w:ind w:firstLine="720"/>
        <w:contextualSpacing/>
        <w:jc w:val="both"/>
        <w:rPr>
          <w:rFonts w:eastAsia="Times New Roman"/>
          <w:szCs w:val="24"/>
        </w:rPr>
      </w:pPr>
      <w:r w:rsidRPr="00810581">
        <w:rPr>
          <w:rFonts w:eastAsia="Times New Roman"/>
          <w:szCs w:val="24"/>
        </w:rPr>
        <w:t xml:space="preserve">Ποιες είναι οι εξαιρέσεις που θέλει </w:t>
      </w:r>
      <w:r>
        <w:rPr>
          <w:rFonts w:eastAsia="Times New Roman"/>
          <w:szCs w:val="24"/>
        </w:rPr>
        <w:t>-</w:t>
      </w:r>
      <w:r>
        <w:rPr>
          <w:rFonts w:eastAsia="Times New Roman"/>
          <w:szCs w:val="24"/>
        </w:rPr>
        <w:t xml:space="preserve">και θα πούμε για τις εξαιρέσεις που βάζει η </w:t>
      </w:r>
      <w:r>
        <w:rPr>
          <w:rFonts w:eastAsia="Times New Roman"/>
          <w:szCs w:val="24"/>
        </w:rPr>
        <w:t>πράξη νομοθετικού περιεχομένου</w:t>
      </w:r>
      <w:r>
        <w:rPr>
          <w:rFonts w:eastAsia="Times New Roman"/>
          <w:szCs w:val="24"/>
        </w:rPr>
        <w:t>- η</w:t>
      </w:r>
      <w:r w:rsidRPr="00810581">
        <w:rPr>
          <w:rFonts w:eastAsia="Times New Roman"/>
          <w:szCs w:val="24"/>
        </w:rPr>
        <w:t xml:space="preserve"> </w:t>
      </w:r>
      <w:r>
        <w:rPr>
          <w:rFonts w:eastAsia="Times New Roman"/>
          <w:szCs w:val="24"/>
        </w:rPr>
        <w:t>ο</w:t>
      </w:r>
      <w:r w:rsidRPr="00810581">
        <w:rPr>
          <w:rFonts w:eastAsia="Times New Roman"/>
          <w:szCs w:val="24"/>
        </w:rPr>
        <w:t>δηγία</w:t>
      </w:r>
      <w:r>
        <w:rPr>
          <w:rFonts w:eastAsia="Times New Roman"/>
          <w:szCs w:val="24"/>
        </w:rPr>
        <w:t xml:space="preserve">, </w:t>
      </w:r>
      <w:r w:rsidRPr="00E90028">
        <w:rPr>
          <w:rFonts w:eastAsia="Times New Roman"/>
          <w:szCs w:val="24"/>
        </w:rPr>
        <w:t>κυρίες και κύριοι συνάδελφοι</w:t>
      </w:r>
      <w:r>
        <w:rPr>
          <w:rFonts w:eastAsia="Times New Roman"/>
          <w:szCs w:val="24"/>
        </w:rPr>
        <w:t>; Κατ</w:t>
      </w:r>
      <w:r>
        <w:rPr>
          <w:rFonts w:eastAsia="Times New Roman"/>
          <w:szCs w:val="24"/>
        </w:rPr>
        <w:t xml:space="preserve">’ </w:t>
      </w:r>
      <w:r>
        <w:rPr>
          <w:rFonts w:eastAsia="Times New Roman"/>
          <w:szCs w:val="24"/>
        </w:rPr>
        <w:t xml:space="preserve">αρχάς αφορά </w:t>
      </w:r>
      <w:r w:rsidRPr="00810581">
        <w:rPr>
          <w:rFonts w:eastAsia="Times New Roman"/>
          <w:szCs w:val="24"/>
        </w:rPr>
        <w:t>νη</w:t>
      </w:r>
      <w:r w:rsidRPr="00810581">
        <w:rPr>
          <w:rFonts w:eastAsia="Times New Roman"/>
          <w:szCs w:val="24"/>
        </w:rPr>
        <w:t>σιωτικές περιοχές</w:t>
      </w:r>
      <w:r>
        <w:rPr>
          <w:rFonts w:eastAsia="Times New Roman"/>
          <w:szCs w:val="24"/>
        </w:rPr>
        <w:t>,</w:t>
      </w:r>
      <w:r w:rsidRPr="00810581">
        <w:rPr>
          <w:rFonts w:eastAsia="Times New Roman"/>
          <w:szCs w:val="24"/>
        </w:rPr>
        <w:t xml:space="preserve"> ηπειρωτικές περιοχές</w:t>
      </w:r>
      <w:r>
        <w:rPr>
          <w:rFonts w:eastAsia="Times New Roman"/>
          <w:szCs w:val="24"/>
        </w:rPr>
        <w:t>,</w:t>
      </w:r>
      <w:r w:rsidRPr="00810581">
        <w:rPr>
          <w:rFonts w:eastAsia="Times New Roman"/>
          <w:szCs w:val="24"/>
        </w:rPr>
        <w:t xml:space="preserve"> οι οποίες δεν έχουν εδαφική συνέχεια </w:t>
      </w:r>
      <w:r>
        <w:rPr>
          <w:rFonts w:eastAsia="Times New Roman"/>
          <w:szCs w:val="24"/>
        </w:rPr>
        <w:t>ή</w:t>
      </w:r>
      <w:r w:rsidRPr="00810581">
        <w:rPr>
          <w:rFonts w:eastAsia="Times New Roman"/>
          <w:szCs w:val="24"/>
        </w:rPr>
        <w:t xml:space="preserve"> εύκολη πρόσβαση στο κράτος το οποίο ανήκουν </w:t>
      </w:r>
      <w:r>
        <w:rPr>
          <w:rFonts w:eastAsia="Times New Roman"/>
          <w:szCs w:val="24"/>
        </w:rPr>
        <w:t xml:space="preserve">οι </w:t>
      </w:r>
      <w:r w:rsidRPr="00810581">
        <w:rPr>
          <w:rFonts w:eastAsia="Times New Roman"/>
          <w:szCs w:val="24"/>
        </w:rPr>
        <w:t>συνοριακές περιοχές</w:t>
      </w:r>
      <w:r>
        <w:rPr>
          <w:rFonts w:eastAsia="Times New Roman"/>
          <w:szCs w:val="24"/>
        </w:rPr>
        <w:t>.</w:t>
      </w:r>
      <w:r w:rsidRPr="00810581">
        <w:rPr>
          <w:rFonts w:eastAsia="Times New Roman"/>
          <w:szCs w:val="24"/>
        </w:rPr>
        <w:t xml:space="preserve"> </w:t>
      </w:r>
      <w:r>
        <w:rPr>
          <w:rFonts w:eastAsia="Times New Roman"/>
          <w:szCs w:val="24"/>
        </w:rPr>
        <w:t>Κ</w:t>
      </w:r>
      <w:r w:rsidRPr="00810581">
        <w:rPr>
          <w:rFonts w:eastAsia="Times New Roman"/>
          <w:szCs w:val="24"/>
        </w:rPr>
        <w:t>αι δεν αρκεί αυτό</w:t>
      </w:r>
      <w:r>
        <w:rPr>
          <w:rFonts w:eastAsia="Times New Roman"/>
          <w:szCs w:val="24"/>
        </w:rPr>
        <w:t>.</w:t>
      </w:r>
      <w:r w:rsidRPr="00810581">
        <w:rPr>
          <w:rFonts w:eastAsia="Times New Roman"/>
          <w:szCs w:val="24"/>
        </w:rPr>
        <w:t xml:space="preserve"> </w:t>
      </w:r>
      <w:r>
        <w:rPr>
          <w:rFonts w:eastAsia="Times New Roman"/>
          <w:szCs w:val="24"/>
        </w:rPr>
        <w:t>Γ</w:t>
      </w:r>
      <w:r w:rsidRPr="00810581">
        <w:rPr>
          <w:rFonts w:eastAsia="Times New Roman"/>
          <w:szCs w:val="24"/>
        </w:rPr>
        <w:t>ιατί είναι απαραίτητη η εξαίρεση και για αυτές τις περιοχές</w:t>
      </w:r>
      <w:r w:rsidRPr="00D26D7D">
        <w:rPr>
          <w:rFonts w:eastAsia="Times New Roman"/>
          <w:szCs w:val="24"/>
        </w:rPr>
        <w:t xml:space="preserve"> </w:t>
      </w:r>
      <w:r>
        <w:rPr>
          <w:rFonts w:eastAsia="Times New Roman"/>
          <w:szCs w:val="24"/>
        </w:rPr>
        <w:t>στην</w:t>
      </w:r>
      <w:r w:rsidRPr="005F6D15">
        <w:rPr>
          <w:rFonts w:eastAsia="Times New Roman"/>
          <w:color w:val="FF0000"/>
          <w:szCs w:val="24"/>
        </w:rPr>
        <w:t xml:space="preserve"> </w:t>
      </w:r>
      <w:r>
        <w:rPr>
          <w:rFonts w:eastAsia="Times New Roman"/>
          <w:szCs w:val="24"/>
        </w:rPr>
        <w:t>ο</w:t>
      </w:r>
      <w:r w:rsidRPr="00D26D7D">
        <w:rPr>
          <w:rFonts w:eastAsia="Times New Roman"/>
          <w:szCs w:val="24"/>
        </w:rPr>
        <w:t>δηγία; Για να υπάρχου</w:t>
      </w:r>
      <w:r w:rsidRPr="00D26D7D">
        <w:rPr>
          <w:rFonts w:eastAsia="Times New Roman"/>
          <w:szCs w:val="24"/>
        </w:rPr>
        <w:t xml:space="preserve">ν ευνοϊκότερα καθεστώτα για τα νησιά συμπεριλαμβανομένου και του ΦΠΑ. </w:t>
      </w:r>
      <w:r>
        <w:rPr>
          <w:rFonts w:eastAsia="Times New Roman"/>
          <w:szCs w:val="24"/>
        </w:rPr>
        <w:t>Γι’</w:t>
      </w:r>
      <w:r w:rsidRPr="00810581">
        <w:rPr>
          <w:rFonts w:eastAsia="Times New Roman"/>
          <w:szCs w:val="24"/>
        </w:rPr>
        <w:t xml:space="preserve"> αυτό είναι απαραίτητο ως αντισταθμιστικό </w:t>
      </w:r>
      <w:r w:rsidRPr="00810581">
        <w:rPr>
          <w:rFonts w:eastAsia="Times New Roman"/>
          <w:szCs w:val="24"/>
        </w:rPr>
        <w:lastRenderedPageBreak/>
        <w:t>μέτρο</w:t>
      </w:r>
      <w:r>
        <w:rPr>
          <w:rFonts w:eastAsia="Times New Roman"/>
          <w:szCs w:val="24"/>
        </w:rPr>
        <w:t xml:space="preserve"> </w:t>
      </w:r>
      <w:r w:rsidRPr="00810581">
        <w:rPr>
          <w:rFonts w:eastAsia="Times New Roman"/>
          <w:szCs w:val="24"/>
        </w:rPr>
        <w:t xml:space="preserve">λόγω της </w:t>
      </w:r>
      <w:r>
        <w:rPr>
          <w:rFonts w:eastAsia="Times New Roman"/>
          <w:szCs w:val="24"/>
        </w:rPr>
        <w:t xml:space="preserve">εδαφικής </w:t>
      </w:r>
      <w:r w:rsidRPr="00810581">
        <w:rPr>
          <w:rFonts w:eastAsia="Times New Roman"/>
          <w:szCs w:val="24"/>
        </w:rPr>
        <w:t>ασυνέχειας για τη δυνατότητα επίτευξη</w:t>
      </w:r>
      <w:r>
        <w:rPr>
          <w:rFonts w:eastAsia="Times New Roman"/>
          <w:szCs w:val="24"/>
        </w:rPr>
        <w:t>ς</w:t>
      </w:r>
      <w:r w:rsidRPr="00810581">
        <w:rPr>
          <w:rFonts w:eastAsia="Times New Roman"/>
          <w:szCs w:val="24"/>
        </w:rPr>
        <w:t xml:space="preserve"> </w:t>
      </w:r>
      <w:r>
        <w:rPr>
          <w:rFonts w:eastAsia="Times New Roman"/>
          <w:szCs w:val="24"/>
        </w:rPr>
        <w:t xml:space="preserve">οικονομιών </w:t>
      </w:r>
      <w:r w:rsidRPr="00810581">
        <w:rPr>
          <w:rFonts w:eastAsia="Times New Roman"/>
          <w:szCs w:val="24"/>
        </w:rPr>
        <w:t>κλίμακος και ως αντιστάθμισμα το μέτρο</w:t>
      </w:r>
      <w:r>
        <w:rPr>
          <w:rFonts w:eastAsia="Times New Roman"/>
          <w:szCs w:val="24"/>
        </w:rPr>
        <w:t>,</w:t>
      </w:r>
      <w:r w:rsidRPr="00810581">
        <w:rPr>
          <w:rFonts w:eastAsia="Times New Roman"/>
          <w:szCs w:val="24"/>
        </w:rPr>
        <w:t xml:space="preserve"> λόγω αυξημένου κόστους μεταφοράς των αγαθών και για την ενίσχυση της ανταγωνιστικότητας</w:t>
      </w:r>
      <w:r>
        <w:rPr>
          <w:rFonts w:eastAsia="Times New Roman"/>
          <w:szCs w:val="24"/>
        </w:rPr>
        <w:t>.</w:t>
      </w:r>
    </w:p>
    <w:p w14:paraId="1123F0AB" w14:textId="77777777" w:rsidR="00A4113B" w:rsidRDefault="00FE19D4">
      <w:pPr>
        <w:spacing w:line="600" w:lineRule="auto"/>
        <w:ind w:firstLine="720"/>
        <w:contextualSpacing/>
        <w:jc w:val="both"/>
        <w:rPr>
          <w:rFonts w:eastAsia="Times New Roman"/>
          <w:szCs w:val="24"/>
        </w:rPr>
      </w:pPr>
      <w:r>
        <w:rPr>
          <w:rFonts w:eastAsia="Times New Roman"/>
          <w:szCs w:val="24"/>
        </w:rPr>
        <w:t xml:space="preserve">Ειπώθηκε εδώ και στην </w:t>
      </w:r>
      <w:r>
        <w:rPr>
          <w:rFonts w:eastAsia="Times New Roman"/>
          <w:szCs w:val="24"/>
        </w:rPr>
        <w:t>ε</w:t>
      </w:r>
      <w:r>
        <w:rPr>
          <w:rFonts w:eastAsia="Times New Roman"/>
          <w:szCs w:val="24"/>
        </w:rPr>
        <w:t xml:space="preserve">πιτροπή </w:t>
      </w:r>
      <w:r w:rsidRPr="00810581">
        <w:rPr>
          <w:rFonts w:eastAsia="Times New Roman"/>
          <w:szCs w:val="24"/>
        </w:rPr>
        <w:t>κατ</w:t>
      </w:r>
      <w:r>
        <w:rPr>
          <w:rFonts w:eastAsia="Times New Roman"/>
          <w:szCs w:val="24"/>
        </w:rPr>
        <w:t>’</w:t>
      </w:r>
      <w:r w:rsidRPr="00810581">
        <w:rPr>
          <w:rFonts w:eastAsia="Times New Roman"/>
          <w:szCs w:val="24"/>
        </w:rPr>
        <w:t xml:space="preserve"> επανάληψη για το περίφημο e-</w:t>
      </w:r>
      <w:proofErr w:type="spellStart"/>
      <w:r w:rsidRPr="00810581">
        <w:rPr>
          <w:rFonts w:eastAsia="Times New Roman"/>
          <w:szCs w:val="24"/>
        </w:rPr>
        <w:t>mail</w:t>
      </w:r>
      <w:proofErr w:type="spellEnd"/>
      <w:r w:rsidRPr="00810581">
        <w:rPr>
          <w:rFonts w:eastAsia="Times New Roman"/>
          <w:szCs w:val="24"/>
        </w:rPr>
        <w:t xml:space="preserve"> </w:t>
      </w:r>
      <w:proofErr w:type="spellStart"/>
      <w:r w:rsidRPr="00810581">
        <w:rPr>
          <w:rFonts w:eastAsia="Times New Roman"/>
          <w:szCs w:val="24"/>
        </w:rPr>
        <w:t>Χαρδούβελη</w:t>
      </w:r>
      <w:proofErr w:type="spellEnd"/>
      <w:r w:rsidRPr="006958CC">
        <w:rPr>
          <w:rFonts w:eastAsia="Times New Roman"/>
          <w:szCs w:val="24"/>
        </w:rPr>
        <w:t>.</w:t>
      </w:r>
      <w:r w:rsidRPr="00810581">
        <w:rPr>
          <w:rFonts w:eastAsia="Times New Roman"/>
          <w:szCs w:val="24"/>
        </w:rPr>
        <w:t xml:space="preserve"> </w:t>
      </w:r>
      <w:r>
        <w:rPr>
          <w:rFonts w:eastAsia="Times New Roman"/>
          <w:szCs w:val="24"/>
          <w:lang w:val="en-US"/>
        </w:rPr>
        <w:t>O</w:t>
      </w:r>
      <w:r w:rsidRPr="00810581">
        <w:rPr>
          <w:rFonts w:eastAsia="Times New Roman"/>
          <w:szCs w:val="24"/>
        </w:rPr>
        <w:t xml:space="preserve"> κ</w:t>
      </w:r>
      <w:r>
        <w:rPr>
          <w:rFonts w:eastAsia="Times New Roman"/>
          <w:szCs w:val="24"/>
        </w:rPr>
        <w:t>.</w:t>
      </w:r>
      <w:r w:rsidRPr="00810581">
        <w:rPr>
          <w:rFonts w:eastAsia="Times New Roman"/>
          <w:szCs w:val="24"/>
        </w:rPr>
        <w:t xml:space="preserve"> </w:t>
      </w:r>
      <w:proofErr w:type="spellStart"/>
      <w:r w:rsidRPr="00810581">
        <w:rPr>
          <w:rFonts w:eastAsia="Times New Roman"/>
          <w:szCs w:val="24"/>
        </w:rPr>
        <w:t>Χαρδούβελης</w:t>
      </w:r>
      <w:proofErr w:type="spellEnd"/>
      <w:r w:rsidRPr="00810581">
        <w:rPr>
          <w:rFonts w:eastAsia="Times New Roman"/>
          <w:szCs w:val="24"/>
        </w:rPr>
        <w:t xml:space="preserve"> ως Υπουργός Οικονομικών</w:t>
      </w:r>
      <w:r w:rsidRPr="006958CC">
        <w:rPr>
          <w:rFonts w:eastAsia="Times New Roman"/>
          <w:szCs w:val="24"/>
        </w:rPr>
        <w:t xml:space="preserve"> δ</w:t>
      </w:r>
      <w:r>
        <w:rPr>
          <w:rFonts w:eastAsia="Times New Roman"/>
          <w:szCs w:val="24"/>
        </w:rPr>
        <w:t>ήθεν</w:t>
      </w:r>
      <w:r w:rsidRPr="00810581">
        <w:rPr>
          <w:rFonts w:eastAsia="Times New Roman"/>
          <w:szCs w:val="24"/>
        </w:rPr>
        <w:t xml:space="preserve"> με το e-</w:t>
      </w:r>
      <w:proofErr w:type="spellStart"/>
      <w:r w:rsidRPr="00810581">
        <w:rPr>
          <w:rFonts w:eastAsia="Times New Roman"/>
          <w:szCs w:val="24"/>
        </w:rPr>
        <w:t>mail</w:t>
      </w:r>
      <w:proofErr w:type="spellEnd"/>
      <w:r w:rsidRPr="00810581">
        <w:rPr>
          <w:rFonts w:eastAsia="Times New Roman"/>
          <w:szCs w:val="24"/>
        </w:rPr>
        <w:t xml:space="preserve"> του συνομολόγησε </w:t>
      </w:r>
      <w:r>
        <w:rPr>
          <w:rFonts w:eastAsia="Times New Roman"/>
          <w:szCs w:val="24"/>
        </w:rPr>
        <w:t>τον μειω</w:t>
      </w:r>
      <w:r>
        <w:rPr>
          <w:rFonts w:eastAsia="Times New Roman"/>
          <w:szCs w:val="24"/>
        </w:rPr>
        <w:t>μένο</w:t>
      </w:r>
      <w:r w:rsidRPr="00810581">
        <w:rPr>
          <w:rFonts w:eastAsia="Times New Roman"/>
          <w:szCs w:val="24"/>
        </w:rPr>
        <w:t xml:space="preserve"> ΦΠΑ στα νησιά</w:t>
      </w:r>
      <w:r>
        <w:rPr>
          <w:rFonts w:eastAsia="Times New Roman"/>
          <w:szCs w:val="24"/>
        </w:rPr>
        <w:t>.</w:t>
      </w:r>
      <w:r w:rsidRPr="00810581">
        <w:rPr>
          <w:rFonts w:eastAsia="Times New Roman"/>
          <w:szCs w:val="24"/>
        </w:rPr>
        <w:t xml:space="preserve"> </w:t>
      </w:r>
      <w:r>
        <w:rPr>
          <w:rFonts w:eastAsia="Times New Roman"/>
          <w:szCs w:val="24"/>
        </w:rPr>
        <w:t>Τ</w:t>
      </w:r>
      <w:r w:rsidRPr="00810581">
        <w:rPr>
          <w:rFonts w:eastAsia="Times New Roman"/>
          <w:szCs w:val="24"/>
        </w:rPr>
        <w:t>ο έχω πει κατ</w:t>
      </w:r>
      <w:r>
        <w:rPr>
          <w:rFonts w:eastAsia="Times New Roman"/>
          <w:szCs w:val="24"/>
        </w:rPr>
        <w:t>’</w:t>
      </w:r>
      <w:r w:rsidRPr="00810581">
        <w:rPr>
          <w:rFonts w:eastAsia="Times New Roman"/>
          <w:szCs w:val="24"/>
        </w:rPr>
        <w:t xml:space="preserve"> επανάληψη και έχω καταθέσει το e</w:t>
      </w:r>
      <w:r>
        <w:rPr>
          <w:rFonts w:eastAsia="Times New Roman"/>
          <w:szCs w:val="24"/>
        </w:rPr>
        <w:t>-</w:t>
      </w:r>
      <w:proofErr w:type="spellStart"/>
      <w:r w:rsidRPr="00810581">
        <w:rPr>
          <w:rFonts w:eastAsia="Times New Roman"/>
          <w:szCs w:val="24"/>
        </w:rPr>
        <w:t>mail</w:t>
      </w:r>
      <w:proofErr w:type="spellEnd"/>
      <w:r w:rsidRPr="00810581">
        <w:rPr>
          <w:rFonts w:eastAsia="Times New Roman"/>
          <w:szCs w:val="24"/>
        </w:rPr>
        <w:t xml:space="preserve"> στη Βουλή</w:t>
      </w:r>
      <w:r>
        <w:rPr>
          <w:rFonts w:eastAsia="Times New Roman"/>
          <w:szCs w:val="24"/>
        </w:rPr>
        <w:t>.</w:t>
      </w:r>
      <w:r w:rsidRPr="00810581">
        <w:rPr>
          <w:rFonts w:eastAsia="Times New Roman"/>
          <w:szCs w:val="24"/>
        </w:rPr>
        <w:t xml:space="preserve"> </w:t>
      </w:r>
      <w:r>
        <w:rPr>
          <w:rFonts w:eastAsia="Times New Roman"/>
          <w:szCs w:val="24"/>
        </w:rPr>
        <w:t>Θ</w:t>
      </w:r>
      <w:r w:rsidRPr="00810581">
        <w:rPr>
          <w:rFonts w:eastAsia="Times New Roman"/>
          <w:szCs w:val="24"/>
        </w:rPr>
        <w:t>α το καταθέσω ξανά τώρα</w:t>
      </w:r>
      <w:r>
        <w:rPr>
          <w:rFonts w:eastAsia="Times New Roman"/>
          <w:szCs w:val="24"/>
        </w:rPr>
        <w:t>.</w:t>
      </w:r>
    </w:p>
    <w:p w14:paraId="1123F0AC" w14:textId="77777777" w:rsidR="00A4113B" w:rsidRDefault="00FE19D4">
      <w:pPr>
        <w:spacing w:line="600" w:lineRule="auto"/>
        <w:ind w:firstLine="720"/>
        <w:contextualSpacing/>
        <w:jc w:val="both"/>
        <w:rPr>
          <w:rFonts w:eastAsia="Times New Roman" w:cs="Times New Roman"/>
          <w:szCs w:val="24"/>
        </w:rPr>
      </w:pPr>
      <w:r w:rsidRPr="00AF3B92">
        <w:rPr>
          <w:rFonts w:eastAsia="Times New Roman"/>
          <w:szCs w:val="24"/>
        </w:rPr>
        <w:t xml:space="preserve">(Στο σημείο αυτό ο Βουλευτής κ. </w:t>
      </w:r>
      <w:r>
        <w:rPr>
          <w:rFonts w:eastAsia="Times New Roman" w:cs="Times New Roman"/>
          <w:szCs w:val="24"/>
        </w:rPr>
        <w:t>Χαράλαμπος</w:t>
      </w:r>
      <w:r w:rsidRPr="00AF3B92">
        <w:rPr>
          <w:rFonts w:eastAsia="Times New Roman"/>
          <w:szCs w:val="24"/>
        </w:rPr>
        <w:t xml:space="preserve"> </w:t>
      </w:r>
      <w:r>
        <w:rPr>
          <w:rFonts w:eastAsia="Times New Roman" w:cs="Times New Roman"/>
          <w:szCs w:val="24"/>
        </w:rPr>
        <w:t xml:space="preserve">Αθανασίου </w:t>
      </w:r>
      <w:r w:rsidRPr="00AF3B92">
        <w:rPr>
          <w:rFonts w:eastAsia="Times New Roman"/>
          <w:szCs w:val="24"/>
        </w:rPr>
        <w:t xml:space="preserve">καταθέτει για τα Πρακτικά το προαναφερθέν έγγραφο, το οποίο βρίσκεται στο </w:t>
      </w:r>
      <w:r>
        <w:rPr>
          <w:rFonts w:eastAsia="Times New Roman"/>
          <w:szCs w:val="24"/>
        </w:rPr>
        <w:t>α</w:t>
      </w:r>
      <w:r w:rsidRPr="00AF3B92">
        <w:rPr>
          <w:rFonts w:eastAsia="Times New Roman"/>
          <w:szCs w:val="24"/>
        </w:rPr>
        <w:t>ρχείο του Τμήματο</w:t>
      </w:r>
      <w:r w:rsidRPr="00AF3B92">
        <w:rPr>
          <w:rFonts w:eastAsia="Times New Roman"/>
          <w:szCs w:val="24"/>
        </w:rPr>
        <w:t>ς Γραμματείας της Διεύθυνσης Στενογραφίας και Πρακτικών της Βουλής)</w:t>
      </w:r>
    </w:p>
    <w:p w14:paraId="1123F0AD" w14:textId="77777777" w:rsidR="00A4113B" w:rsidRDefault="00FE19D4">
      <w:pPr>
        <w:spacing w:line="600" w:lineRule="auto"/>
        <w:ind w:firstLine="720"/>
        <w:contextualSpacing/>
        <w:jc w:val="both"/>
        <w:rPr>
          <w:rFonts w:eastAsia="Times New Roman"/>
          <w:szCs w:val="24"/>
        </w:rPr>
      </w:pPr>
      <w:r>
        <w:rPr>
          <w:rFonts w:eastAsia="Times New Roman"/>
          <w:szCs w:val="24"/>
        </w:rPr>
        <w:t>Δεν γίνεται καμμία αναφορά,</w:t>
      </w:r>
      <w:r w:rsidRPr="00810581">
        <w:rPr>
          <w:rFonts w:eastAsia="Times New Roman"/>
          <w:szCs w:val="24"/>
        </w:rPr>
        <w:t xml:space="preserve"> κυρίες και κύριοι συνάδελφοι</w:t>
      </w:r>
      <w:r>
        <w:rPr>
          <w:rFonts w:eastAsia="Times New Roman"/>
          <w:szCs w:val="24"/>
        </w:rPr>
        <w:t>,</w:t>
      </w:r>
      <w:r w:rsidRPr="00810581">
        <w:rPr>
          <w:rFonts w:eastAsia="Times New Roman"/>
          <w:szCs w:val="24"/>
        </w:rPr>
        <w:t xml:space="preserve"> στα νησιά</w:t>
      </w:r>
      <w:r>
        <w:rPr>
          <w:rFonts w:eastAsia="Times New Roman"/>
          <w:szCs w:val="24"/>
        </w:rPr>
        <w:t>.</w:t>
      </w:r>
      <w:r w:rsidRPr="00810581">
        <w:rPr>
          <w:rFonts w:eastAsia="Times New Roman"/>
          <w:szCs w:val="24"/>
        </w:rPr>
        <w:t xml:space="preserve"> </w:t>
      </w:r>
      <w:r>
        <w:rPr>
          <w:rFonts w:eastAsia="Times New Roman"/>
          <w:szCs w:val="24"/>
        </w:rPr>
        <w:t>Ο</w:t>
      </w:r>
      <w:r w:rsidRPr="00810581">
        <w:rPr>
          <w:rFonts w:eastAsia="Times New Roman"/>
          <w:szCs w:val="24"/>
        </w:rPr>
        <w:t xml:space="preserve"> </w:t>
      </w:r>
      <w:r>
        <w:rPr>
          <w:rFonts w:eastAsia="Times New Roman"/>
          <w:szCs w:val="24"/>
        </w:rPr>
        <w:t xml:space="preserve">κ. </w:t>
      </w:r>
      <w:proofErr w:type="spellStart"/>
      <w:r>
        <w:rPr>
          <w:rFonts w:eastAsia="Times New Roman"/>
          <w:szCs w:val="24"/>
        </w:rPr>
        <w:t>Χ</w:t>
      </w:r>
      <w:r w:rsidRPr="00810581">
        <w:rPr>
          <w:rFonts w:eastAsia="Times New Roman"/>
          <w:szCs w:val="24"/>
        </w:rPr>
        <w:t>αρδούβελης</w:t>
      </w:r>
      <w:proofErr w:type="spellEnd"/>
      <w:r w:rsidRPr="00810581">
        <w:rPr>
          <w:rFonts w:eastAsia="Times New Roman"/>
          <w:szCs w:val="24"/>
        </w:rPr>
        <w:t xml:space="preserve"> </w:t>
      </w:r>
      <w:r>
        <w:rPr>
          <w:rFonts w:eastAsia="Times New Roman"/>
          <w:szCs w:val="24"/>
        </w:rPr>
        <w:t>δ</w:t>
      </w:r>
      <w:r w:rsidRPr="00810581">
        <w:rPr>
          <w:rFonts w:eastAsia="Times New Roman"/>
          <w:szCs w:val="24"/>
        </w:rPr>
        <w:t xml:space="preserve">ιαπραγματευόταν </w:t>
      </w:r>
      <w:r>
        <w:rPr>
          <w:rFonts w:eastAsia="Times New Roman"/>
          <w:szCs w:val="24"/>
        </w:rPr>
        <w:t>α</w:t>
      </w:r>
      <w:r w:rsidRPr="00810581">
        <w:rPr>
          <w:rFonts w:eastAsia="Times New Roman"/>
          <w:szCs w:val="24"/>
        </w:rPr>
        <w:t xml:space="preserve">πλώς </w:t>
      </w:r>
      <w:r>
        <w:rPr>
          <w:rFonts w:eastAsia="Times New Roman"/>
          <w:szCs w:val="24"/>
        </w:rPr>
        <w:t>-</w:t>
      </w:r>
      <w:r w:rsidRPr="00810581">
        <w:rPr>
          <w:rFonts w:eastAsia="Times New Roman"/>
          <w:szCs w:val="24"/>
        </w:rPr>
        <w:t xml:space="preserve">και </w:t>
      </w:r>
      <w:r>
        <w:rPr>
          <w:rFonts w:eastAsia="Times New Roman"/>
          <w:szCs w:val="24"/>
        </w:rPr>
        <w:t xml:space="preserve">ήταν στο στάδιο της </w:t>
      </w:r>
      <w:r w:rsidRPr="00810581">
        <w:rPr>
          <w:rFonts w:eastAsia="Times New Roman"/>
          <w:szCs w:val="24"/>
        </w:rPr>
        <w:t>διαπραγμάτευση</w:t>
      </w:r>
      <w:r>
        <w:rPr>
          <w:rFonts w:eastAsia="Times New Roman"/>
          <w:szCs w:val="24"/>
        </w:rPr>
        <w:t>ς-</w:t>
      </w:r>
      <w:r w:rsidRPr="00810581">
        <w:rPr>
          <w:rFonts w:eastAsia="Times New Roman"/>
          <w:szCs w:val="24"/>
        </w:rPr>
        <w:t xml:space="preserve"> </w:t>
      </w:r>
      <w:r>
        <w:rPr>
          <w:rFonts w:eastAsia="Times New Roman"/>
          <w:szCs w:val="24"/>
        </w:rPr>
        <w:t>την</w:t>
      </w:r>
      <w:r w:rsidRPr="00810581">
        <w:rPr>
          <w:rFonts w:eastAsia="Times New Roman"/>
          <w:szCs w:val="24"/>
        </w:rPr>
        <w:t xml:space="preserve"> αύξηση του ΦΠΑ στα ξενοδοχεία για</w:t>
      </w:r>
      <w:r w:rsidRPr="00810581">
        <w:rPr>
          <w:rFonts w:eastAsia="Times New Roman"/>
          <w:szCs w:val="24"/>
        </w:rPr>
        <w:t xml:space="preserve"> να είναι ίδιος με τον ΦΠΑ της εστίασης</w:t>
      </w:r>
      <w:r>
        <w:rPr>
          <w:rFonts w:eastAsia="Times New Roman"/>
          <w:szCs w:val="24"/>
        </w:rPr>
        <w:t>.</w:t>
      </w:r>
      <w:r w:rsidRPr="00810581">
        <w:rPr>
          <w:rFonts w:eastAsia="Times New Roman"/>
          <w:szCs w:val="24"/>
        </w:rPr>
        <w:t xml:space="preserve"> </w:t>
      </w:r>
      <w:r>
        <w:rPr>
          <w:rFonts w:eastAsia="Times New Roman"/>
          <w:szCs w:val="24"/>
        </w:rPr>
        <w:t>Κ</w:t>
      </w:r>
      <w:r w:rsidRPr="00810581">
        <w:rPr>
          <w:rFonts w:eastAsia="Times New Roman"/>
          <w:szCs w:val="24"/>
        </w:rPr>
        <w:t>αι</w:t>
      </w:r>
      <w:r>
        <w:rPr>
          <w:rFonts w:eastAsia="Times New Roman"/>
          <w:szCs w:val="24"/>
        </w:rPr>
        <w:t>,</w:t>
      </w:r>
      <w:r w:rsidRPr="00810581">
        <w:rPr>
          <w:rFonts w:eastAsia="Times New Roman"/>
          <w:szCs w:val="24"/>
        </w:rPr>
        <w:t xml:space="preserve"> </w:t>
      </w:r>
      <w:r>
        <w:rPr>
          <w:rFonts w:eastAsia="Times New Roman"/>
          <w:szCs w:val="24"/>
        </w:rPr>
        <w:t xml:space="preserve">εν </w:t>
      </w:r>
      <w:r w:rsidRPr="00810581">
        <w:rPr>
          <w:rFonts w:eastAsia="Times New Roman"/>
          <w:szCs w:val="24"/>
        </w:rPr>
        <w:t xml:space="preserve">πάση </w:t>
      </w:r>
      <w:proofErr w:type="spellStart"/>
      <w:r w:rsidRPr="00810581">
        <w:rPr>
          <w:rFonts w:eastAsia="Times New Roman"/>
          <w:szCs w:val="24"/>
        </w:rPr>
        <w:t>περιπτώσει</w:t>
      </w:r>
      <w:proofErr w:type="spellEnd"/>
      <w:r>
        <w:rPr>
          <w:rFonts w:eastAsia="Times New Roman"/>
          <w:szCs w:val="24"/>
        </w:rPr>
        <w:t>,</w:t>
      </w:r>
      <w:r w:rsidRPr="00810581">
        <w:rPr>
          <w:rFonts w:eastAsia="Times New Roman"/>
          <w:szCs w:val="24"/>
        </w:rPr>
        <w:t xml:space="preserve"> δεν έγινε κα</w:t>
      </w:r>
      <w:r>
        <w:rPr>
          <w:rFonts w:eastAsia="Times New Roman"/>
          <w:szCs w:val="24"/>
        </w:rPr>
        <w:t>μ</w:t>
      </w:r>
      <w:r w:rsidRPr="00810581">
        <w:rPr>
          <w:rFonts w:eastAsia="Times New Roman"/>
          <w:szCs w:val="24"/>
        </w:rPr>
        <w:t>μία απολύτως παραχώρηση στο θέμα αυτό</w:t>
      </w:r>
      <w:r>
        <w:rPr>
          <w:rFonts w:eastAsia="Times New Roman"/>
          <w:szCs w:val="24"/>
        </w:rPr>
        <w:t>.</w:t>
      </w:r>
    </w:p>
    <w:p w14:paraId="1123F0AE" w14:textId="77777777" w:rsidR="00A4113B" w:rsidRDefault="00FE19D4">
      <w:pPr>
        <w:spacing w:line="600" w:lineRule="auto"/>
        <w:ind w:firstLine="720"/>
        <w:contextualSpacing/>
        <w:jc w:val="both"/>
        <w:rPr>
          <w:rFonts w:eastAsia="Times New Roman"/>
          <w:color w:val="000000" w:themeColor="text1"/>
          <w:szCs w:val="24"/>
        </w:rPr>
      </w:pPr>
      <w:r w:rsidRPr="001C7DD2">
        <w:rPr>
          <w:rFonts w:eastAsia="Times New Roman"/>
          <w:color w:val="000000" w:themeColor="text1"/>
          <w:szCs w:val="24"/>
        </w:rPr>
        <w:lastRenderedPageBreak/>
        <w:t>Όσον αφορά την αιτίαση</w:t>
      </w:r>
      <w:r w:rsidRPr="001C7DD2">
        <w:rPr>
          <w:rFonts w:eastAsia="Times New Roman"/>
          <w:color w:val="000000" w:themeColor="text1"/>
          <w:szCs w:val="24"/>
        </w:rPr>
        <w:t>,</w:t>
      </w:r>
      <w:r w:rsidRPr="001C7DD2">
        <w:rPr>
          <w:rFonts w:eastAsia="Times New Roman"/>
          <w:color w:val="000000" w:themeColor="text1"/>
          <w:szCs w:val="24"/>
        </w:rPr>
        <w:t xml:space="preserve"> που ειπώθηκε –το είπε και ο εκπρόσωπος του ΣΥΡΙΖΑ και ο κ. </w:t>
      </w:r>
      <w:proofErr w:type="spellStart"/>
      <w:r w:rsidRPr="001C7DD2">
        <w:rPr>
          <w:rFonts w:eastAsia="Times New Roman"/>
          <w:color w:val="000000" w:themeColor="text1"/>
          <w:szCs w:val="24"/>
        </w:rPr>
        <w:t>Βαρδαλής</w:t>
      </w:r>
      <w:proofErr w:type="spellEnd"/>
      <w:r w:rsidRPr="001C7DD2">
        <w:rPr>
          <w:rFonts w:eastAsia="Times New Roman"/>
          <w:color w:val="000000" w:themeColor="text1"/>
          <w:szCs w:val="24"/>
        </w:rPr>
        <w:t xml:space="preserve">- ότι η Νέα Δημοκρατία ψήφισε τον ν.4334. Εξηγήσαμε -και το ξαναλέμε πολλές φορές- ότι ο Κανονισμός της Βουλής επιτάσσει να ψηφίζονται τα άρθρα εν συνόλω, όχι ανά παράγραφο. Ή ψηφίζεις το </w:t>
      </w:r>
      <w:r w:rsidRPr="001C7DD2">
        <w:rPr>
          <w:rFonts w:eastAsia="Times New Roman"/>
          <w:color w:val="000000" w:themeColor="text1"/>
          <w:szCs w:val="24"/>
        </w:rPr>
        <w:t xml:space="preserve">άρθρο ολόκληρο ή δεν το ψηφίζεις. </w:t>
      </w:r>
    </w:p>
    <w:p w14:paraId="1123F0AF" w14:textId="77777777" w:rsidR="00A4113B" w:rsidRDefault="00FE19D4">
      <w:pPr>
        <w:spacing w:line="600" w:lineRule="auto"/>
        <w:ind w:firstLine="720"/>
        <w:contextualSpacing/>
        <w:jc w:val="both"/>
        <w:rPr>
          <w:rFonts w:eastAsia="Times New Roman"/>
          <w:szCs w:val="24"/>
        </w:rPr>
      </w:pPr>
      <w:r w:rsidRPr="00810581">
        <w:rPr>
          <w:rFonts w:eastAsia="Times New Roman"/>
          <w:szCs w:val="24"/>
        </w:rPr>
        <w:t>Συνεπώς ο κ</w:t>
      </w:r>
      <w:r>
        <w:rPr>
          <w:rFonts w:eastAsia="Times New Roman"/>
          <w:szCs w:val="24"/>
        </w:rPr>
        <w:t>.</w:t>
      </w:r>
      <w:r w:rsidRPr="00810581">
        <w:rPr>
          <w:rFonts w:eastAsia="Times New Roman"/>
          <w:szCs w:val="24"/>
        </w:rPr>
        <w:t xml:space="preserve"> </w:t>
      </w:r>
      <w:proofErr w:type="spellStart"/>
      <w:r w:rsidRPr="00810581">
        <w:rPr>
          <w:rFonts w:eastAsia="Times New Roman"/>
          <w:szCs w:val="24"/>
        </w:rPr>
        <w:t>Τσακαλώτος</w:t>
      </w:r>
      <w:proofErr w:type="spellEnd"/>
      <w:r w:rsidRPr="00810581">
        <w:rPr>
          <w:rFonts w:eastAsia="Times New Roman"/>
          <w:szCs w:val="24"/>
        </w:rPr>
        <w:t xml:space="preserve"> με το νομοθέτημα</w:t>
      </w:r>
      <w:r>
        <w:rPr>
          <w:rFonts w:eastAsia="Times New Roman"/>
          <w:szCs w:val="24"/>
        </w:rPr>
        <w:t>,</w:t>
      </w:r>
      <w:r w:rsidRPr="00810581">
        <w:rPr>
          <w:rFonts w:eastAsia="Times New Roman"/>
          <w:szCs w:val="24"/>
        </w:rPr>
        <w:t xml:space="preserve"> το οποίο έφερε</w:t>
      </w:r>
      <w:r>
        <w:rPr>
          <w:rFonts w:eastAsia="Times New Roman"/>
          <w:szCs w:val="24"/>
        </w:rPr>
        <w:t>,</w:t>
      </w:r>
      <w:r w:rsidRPr="00810581">
        <w:rPr>
          <w:rFonts w:eastAsia="Times New Roman"/>
          <w:szCs w:val="24"/>
        </w:rPr>
        <w:t xml:space="preserve"> είχε τη μείωση </w:t>
      </w:r>
      <w:r>
        <w:rPr>
          <w:rFonts w:eastAsia="Times New Roman"/>
          <w:szCs w:val="24"/>
        </w:rPr>
        <w:t>των ΦΠΑ με παράγραφο σε</w:t>
      </w:r>
      <w:r w:rsidRPr="00810581">
        <w:rPr>
          <w:rFonts w:eastAsia="Times New Roman"/>
          <w:szCs w:val="24"/>
        </w:rPr>
        <w:t xml:space="preserve"> άρθρο</w:t>
      </w:r>
      <w:r>
        <w:rPr>
          <w:rFonts w:eastAsia="Times New Roman"/>
          <w:szCs w:val="24"/>
        </w:rPr>
        <w:t>,</w:t>
      </w:r>
      <w:r w:rsidRPr="00810581">
        <w:rPr>
          <w:rFonts w:eastAsia="Times New Roman"/>
          <w:szCs w:val="24"/>
        </w:rPr>
        <w:t xml:space="preserve"> </w:t>
      </w:r>
      <w:r>
        <w:rPr>
          <w:rFonts w:eastAsia="Times New Roman"/>
          <w:szCs w:val="24"/>
        </w:rPr>
        <w:t>σ</w:t>
      </w:r>
      <w:r w:rsidRPr="00810581">
        <w:rPr>
          <w:rFonts w:eastAsia="Times New Roman"/>
          <w:szCs w:val="24"/>
        </w:rPr>
        <w:t>το ίδιο άρθρο που ρύθμιζε το αν θα μείνουμε στην Ευρωζώνη και στο Ευρώ</w:t>
      </w:r>
      <w:r>
        <w:rPr>
          <w:rFonts w:eastAsia="Times New Roman"/>
          <w:szCs w:val="24"/>
        </w:rPr>
        <w:t>. Ά</w:t>
      </w:r>
      <w:r w:rsidRPr="00810581">
        <w:rPr>
          <w:rFonts w:eastAsia="Times New Roman"/>
          <w:szCs w:val="24"/>
        </w:rPr>
        <w:t>ρα έπρεπε να επιλέξουμε</w:t>
      </w:r>
      <w:r>
        <w:rPr>
          <w:rFonts w:eastAsia="Times New Roman"/>
          <w:szCs w:val="24"/>
        </w:rPr>
        <w:t>.</w:t>
      </w:r>
      <w:r w:rsidRPr="00810581">
        <w:rPr>
          <w:rFonts w:eastAsia="Times New Roman"/>
          <w:szCs w:val="24"/>
        </w:rPr>
        <w:t xml:space="preserve"> </w:t>
      </w:r>
      <w:r>
        <w:rPr>
          <w:rFonts w:eastAsia="Times New Roman"/>
          <w:szCs w:val="24"/>
        </w:rPr>
        <w:t>Τ</w:t>
      </w:r>
      <w:r w:rsidRPr="00810581">
        <w:rPr>
          <w:rFonts w:eastAsia="Times New Roman"/>
          <w:szCs w:val="24"/>
        </w:rPr>
        <w:t>ι έπρεπε να κάνου</w:t>
      </w:r>
      <w:r w:rsidRPr="00810581">
        <w:rPr>
          <w:rFonts w:eastAsia="Times New Roman"/>
          <w:szCs w:val="24"/>
        </w:rPr>
        <w:t>με</w:t>
      </w:r>
      <w:r>
        <w:rPr>
          <w:rFonts w:eastAsia="Times New Roman"/>
          <w:szCs w:val="24"/>
        </w:rPr>
        <w:t>;</w:t>
      </w:r>
      <w:r w:rsidRPr="00810581">
        <w:rPr>
          <w:rFonts w:eastAsia="Times New Roman"/>
          <w:szCs w:val="24"/>
        </w:rPr>
        <w:t xml:space="preserve"> </w:t>
      </w:r>
      <w:r>
        <w:rPr>
          <w:rFonts w:eastAsia="Times New Roman"/>
          <w:szCs w:val="24"/>
        </w:rPr>
        <w:t>Ν</w:t>
      </w:r>
      <w:r w:rsidRPr="00810581">
        <w:rPr>
          <w:rFonts w:eastAsia="Times New Roman"/>
          <w:szCs w:val="24"/>
        </w:rPr>
        <w:t>α σταθμίσουμε δύο δυνατότητες</w:t>
      </w:r>
      <w:r>
        <w:rPr>
          <w:rFonts w:eastAsia="Times New Roman"/>
          <w:szCs w:val="24"/>
        </w:rPr>
        <w:t xml:space="preserve">. </w:t>
      </w:r>
      <w:r w:rsidRPr="00810581">
        <w:rPr>
          <w:rFonts w:eastAsia="Times New Roman"/>
          <w:szCs w:val="24"/>
        </w:rPr>
        <w:t>Εγώ προσωπικά</w:t>
      </w:r>
      <w:r>
        <w:rPr>
          <w:rFonts w:eastAsia="Times New Roman"/>
          <w:szCs w:val="24"/>
        </w:rPr>
        <w:t>,</w:t>
      </w:r>
      <w:r w:rsidRPr="00810581">
        <w:rPr>
          <w:rFonts w:eastAsia="Times New Roman"/>
          <w:szCs w:val="24"/>
        </w:rPr>
        <w:t xml:space="preserve"> αφού ενημέρωσ</w:t>
      </w:r>
      <w:r>
        <w:rPr>
          <w:rFonts w:eastAsia="Times New Roman"/>
          <w:szCs w:val="24"/>
        </w:rPr>
        <w:t>α</w:t>
      </w:r>
      <w:r w:rsidRPr="00810581">
        <w:rPr>
          <w:rFonts w:eastAsia="Times New Roman"/>
          <w:szCs w:val="24"/>
        </w:rPr>
        <w:t xml:space="preserve"> και τον Πρόεδρό </w:t>
      </w:r>
      <w:r>
        <w:rPr>
          <w:rFonts w:eastAsia="Times New Roman"/>
          <w:szCs w:val="24"/>
        </w:rPr>
        <w:t>μας,</w:t>
      </w:r>
      <w:r w:rsidRPr="00810581">
        <w:rPr>
          <w:rFonts w:eastAsia="Times New Roman"/>
          <w:szCs w:val="24"/>
        </w:rPr>
        <w:t xml:space="preserve"> </w:t>
      </w:r>
      <w:r>
        <w:rPr>
          <w:rFonts w:eastAsia="Times New Roman"/>
          <w:szCs w:val="24"/>
        </w:rPr>
        <w:t xml:space="preserve">είχα επισκεφτεί τον κ. </w:t>
      </w:r>
      <w:proofErr w:type="spellStart"/>
      <w:r>
        <w:rPr>
          <w:rFonts w:eastAsia="Times New Roman"/>
          <w:szCs w:val="24"/>
        </w:rPr>
        <w:t>Τσακαλώτο</w:t>
      </w:r>
      <w:proofErr w:type="spellEnd"/>
      <w:r w:rsidRPr="00810581">
        <w:rPr>
          <w:rFonts w:eastAsia="Times New Roman"/>
          <w:szCs w:val="24"/>
        </w:rPr>
        <w:t xml:space="preserve"> και του είπα</w:t>
      </w:r>
      <w:r>
        <w:rPr>
          <w:rFonts w:eastAsia="Times New Roman"/>
          <w:szCs w:val="24"/>
        </w:rPr>
        <w:t>,</w:t>
      </w:r>
      <w:r w:rsidRPr="00810581">
        <w:rPr>
          <w:rFonts w:eastAsia="Times New Roman"/>
          <w:szCs w:val="24"/>
        </w:rPr>
        <w:t xml:space="preserve"> αν μπορεί τη διάταξη αυτή</w:t>
      </w:r>
      <w:r>
        <w:rPr>
          <w:rFonts w:eastAsia="Times New Roman"/>
          <w:szCs w:val="24"/>
        </w:rPr>
        <w:t>,</w:t>
      </w:r>
      <w:r w:rsidRPr="00810581">
        <w:rPr>
          <w:rFonts w:eastAsia="Times New Roman"/>
          <w:szCs w:val="24"/>
        </w:rPr>
        <w:t xml:space="preserve"> να τη βάλει </w:t>
      </w:r>
      <w:r>
        <w:rPr>
          <w:rFonts w:eastAsia="Times New Roman"/>
          <w:szCs w:val="24"/>
        </w:rPr>
        <w:t>χωριστά σε άρθρο</w:t>
      </w:r>
      <w:r>
        <w:rPr>
          <w:rFonts w:eastAsia="Times New Roman"/>
          <w:szCs w:val="24"/>
        </w:rPr>
        <w:t>,</w:t>
      </w:r>
      <w:r>
        <w:rPr>
          <w:rFonts w:eastAsia="Times New Roman"/>
          <w:szCs w:val="24"/>
        </w:rPr>
        <w:t xml:space="preserve"> για</w:t>
      </w:r>
      <w:r w:rsidRPr="00810581">
        <w:rPr>
          <w:rFonts w:eastAsia="Times New Roman"/>
          <w:szCs w:val="24"/>
        </w:rPr>
        <w:t xml:space="preserve"> να μπορέσουμε να καταψηφίσουμε αυτή </w:t>
      </w:r>
      <w:r>
        <w:rPr>
          <w:rFonts w:eastAsia="Times New Roman"/>
          <w:szCs w:val="24"/>
        </w:rPr>
        <w:t xml:space="preserve">τη διάταξη, </w:t>
      </w:r>
      <w:r w:rsidRPr="00810581">
        <w:rPr>
          <w:rFonts w:eastAsia="Times New Roman"/>
          <w:szCs w:val="24"/>
        </w:rPr>
        <w:t>υπερψηφίζο</w:t>
      </w:r>
      <w:r>
        <w:rPr>
          <w:rFonts w:eastAsia="Times New Roman"/>
          <w:szCs w:val="24"/>
        </w:rPr>
        <w:t>ντα</w:t>
      </w:r>
      <w:r>
        <w:rPr>
          <w:rFonts w:eastAsia="Times New Roman"/>
          <w:szCs w:val="24"/>
        </w:rPr>
        <w:t xml:space="preserve">ς τις άλλες, </w:t>
      </w:r>
      <w:r w:rsidRPr="00810581">
        <w:rPr>
          <w:rFonts w:eastAsia="Times New Roman"/>
          <w:szCs w:val="24"/>
        </w:rPr>
        <w:t>πράγμα το οποίο δεν έκανε</w:t>
      </w:r>
      <w:r>
        <w:rPr>
          <w:rFonts w:eastAsia="Times New Roman"/>
          <w:szCs w:val="24"/>
        </w:rPr>
        <w:t xml:space="preserve">. </w:t>
      </w:r>
      <w:r w:rsidRPr="00810581">
        <w:rPr>
          <w:rFonts w:eastAsia="Times New Roman"/>
          <w:szCs w:val="24"/>
        </w:rPr>
        <w:t>Συνεπώς να σταματήσει αυτό το παραμύθι</w:t>
      </w:r>
      <w:r>
        <w:rPr>
          <w:rFonts w:eastAsia="Times New Roman"/>
          <w:szCs w:val="24"/>
        </w:rPr>
        <w:t>.</w:t>
      </w:r>
    </w:p>
    <w:p w14:paraId="1123F0B0" w14:textId="77777777" w:rsidR="00A4113B" w:rsidRDefault="00FE19D4">
      <w:pPr>
        <w:spacing w:line="600" w:lineRule="auto"/>
        <w:ind w:firstLine="720"/>
        <w:contextualSpacing/>
        <w:jc w:val="both"/>
        <w:rPr>
          <w:rFonts w:eastAsia="Times New Roman"/>
          <w:szCs w:val="24"/>
        </w:rPr>
      </w:pPr>
      <w:r>
        <w:rPr>
          <w:rFonts w:eastAsia="Times New Roman"/>
          <w:szCs w:val="24"/>
        </w:rPr>
        <w:t xml:space="preserve">Εν </w:t>
      </w:r>
      <w:r w:rsidRPr="00810581">
        <w:rPr>
          <w:rFonts w:eastAsia="Times New Roman"/>
          <w:szCs w:val="24"/>
        </w:rPr>
        <w:t xml:space="preserve">πάση </w:t>
      </w:r>
      <w:proofErr w:type="spellStart"/>
      <w:r w:rsidRPr="00810581">
        <w:rPr>
          <w:rFonts w:eastAsia="Times New Roman"/>
          <w:szCs w:val="24"/>
        </w:rPr>
        <w:t>περιπτώσει</w:t>
      </w:r>
      <w:proofErr w:type="spellEnd"/>
      <w:r>
        <w:rPr>
          <w:rFonts w:eastAsia="Times New Roman"/>
          <w:szCs w:val="24"/>
        </w:rPr>
        <w:t xml:space="preserve">, όταν ήμασταν </w:t>
      </w:r>
      <w:r w:rsidRPr="00810581">
        <w:rPr>
          <w:rFonts w:eastAsia="Times New Roman"/>
          <w:szCs w:val="24"/>
        </w:rPr>
        <w:t>κυβέρνηση</w:t>
      </w:r>
      <w:r>
        <w:rPr>
          <w:rFonts w:eastAsia="Times New Roman"/>
          <w:szCs w:val="24"/>
        </w:rPr>
        <w:t>,</w:t>
      </w:r>
      <w:r w:rsidRPr="00810581">
        <w:rPr>
          <w:rFonts w:eastAsia="Times New Roman"/>
          <w:szCs w:val="24"/>
        </w:rPr>
        <w:t xml:space="preserve"> κυρίες και κύριοι συνάδελφοι</w:t>
      </w:r>
      <w:r>
        <w:rPr>
          <w:rFonts w:eastAsia="Times New Roman"/>
          <w:szCs w:val="24"/>
        </w:rPr>
        <w:t xml:space="preserve"> -ε</w:t>
      </w:r>
      <w:r w:rsidRPr="00810581">
        <w:rPr>
          <w:rFonts w:eastAsia="Times New Roman"/>
          <w:szCs w:val="24"/>
        </w:rPr>
        <w:t xml:space="preserve">ίχα την τιμή να είμαι στο </w:t>
      </w:r>
      <w:r>
        <w:rPr>
          <w:rFonts w:eastAsia="Times New Roman"/>
          <w:szCs w:val="24"/>
        </w:rPr>
        <w:t>Κ</w:t>
      </w:r>
      <w:r>
        <w:rPr>
          <w:rFonts w:eastAsia="Times New Roman"/>
          <w:szCs w:val="24"/>
        </w:rPr>
        <w:t>Υ</w:t>
      </w:r>
      <w:r>
        <w:rPr>
          <w:rFonts w:eastAsia="Times New Roman"/>
          <w:szCs w:val="24"/>
        </w:rPr>
        <w:t xml:space="preserve">ΣΔΙΧ, στο </w:t>
      </w:r>
      <w:r>
        <w:rPr>
          <w:rFonts w:eastAsia="Times New Roman"/>
          <w:szCs w:val="24"/>
        </w:rPr>
        <w:lastRenderedPageBreak/>
        <w:t>Κ</w:t>
      </w:r>
      <w:r w:rsidRPr="00810581">
        <w:rPr>
          <w:rFonts w:eastAsia="Times New Roman"/>
          <w:szCs w:val="24"/>
        </w:rPr>
        <w:t>υβερνητικό Συμβούλιο Διαχείρισης Ιδιωτικού Χρέους</w:t>
      </w:r>
      <w:r>
        <w:rPr>
          <w:rFonts w:eastAsia="Times New Roman"/>
          <w:szCs w:val="24"/>
        </w:rPr>
        <w:t>-</w:t>
      </w:r>
      <w:r w:rsidRPr="00810581">
        <w:rPr>
          <w:rFonts w:eastAsia="Times New Roman"/>
          <w:szCs w:val="24"/>
        </w:rPr>
        <w:t xml:space="preserve"> δύο φορές ο εκπρόσωπος του Διεθνούς Νομισματικού Ταμείου</w:t>
      </w:r>
      <w:r>
        <w:rPr>
          <w:rFonts w:eastAsia="Times New Roman"/>
          <w:szCs w:val="24"/>
        </w:rPr>
        <w:t xml:space="preserve"> </w:t>
      </w:r>
      <w:r>
        <w:rPr>
          <w:rFonts w:eastAsia="Times New Roman"/>
          <w:szCs w:val="24"/>
        </w:rPr>
        <w:t xml:space="preserve"> Πολ </w:t>
      </w:r>
      <w:proofErr w:type="spellStart"/>
      <w:r>
        <w:rPr>
          <w:rFonts w:eastAsia="Times New Roman"/>
          <w:szCs w:val="24"/>
        </w:rPr>
        <w:t>Τόμσεν</w:t>
      </w:r>
      <w:proofErr w:type="spellEnd"/>
      <w:r>
        <w:rPr>
          <w:rFonts w:eastAsia="Times New Roman"/>
          <w:szCs w:val="24"/>
        </w:rPr>
        <w:t xml:space="preserve">, ζήτησε την κατάργηση των μειωμένων </w:t>
      </w:r>
      <w:r w:rsidRPr="00810581">
        <w:rPr>
          <w:rFonts w:eastAsia="Times New Roman"/>
          <w:szCs w:val="24"/>
        </w:rPr>
        <w:t>ΦΠΑ</w:t>
      </w:r>
      <w:r>
        <w:rPr>
          <w:rFonts w:eastAsia="Times New Roman"/>
          <w:szCs w:val="24"/>
        </w:rPr>
        <w:t>,</w:t>
      </w:r>
      <w:r w:rsidRPr="00810581">
        <w:rPr>
          <w:rFonts w:eastAsia="Times New Roman"/>
          <w:szCs w:val="24"/>
        </w:rPr>
        <w:t xml:space="preserve"> πράγμα το οποίο </w:t>
      </w:r>
      <w:r>
        <w:rPr>
          <w:rFonts w:eastAsia="Times New Roman"/>
          <w:szCs w:val="24"/>
        </w:rPr>
        <w:t>β</w:t>
      </w:r>
      <w:r w:rsidRPr="00810581">
        <w:rPr>
          <w:rFonts w:eastAsia="Times New Roman"/>
          <w:szCs w:val="24"/>
        </w:rPr>
        <w:t>εβαίως</w:t>
      </w:r>
      <w:r>
        <w:rPr>
          <w:rFonts w:eastAsia="Times New Roman"/>
          <w:szCs w:val="24"/>
        </w:rPr>
        <w:t>,</w:t>
      </w:r>
      <w:r w:rsidRPr="00810581">
        <w:rPr>
          <w:rFonts w:eastAsia="Times New Roman"/>
          <w:szCs w:val="24"/>
        </w:rPr>
        <w:t xml:space="preserve"> και δεν έγινε αποδεκτό από την κυβέρνησ</w:t>
      </w:r>
      <w:r>
        <w:rPr>
          <w:rFonts w:eastAsia="Times New Roman"/>
          <w:szCs w:val="24"/>
        </w:rPr>
        <w:t xml:space="preserve">ή </w:t>
      </w:r>
      <w:r w:rsidRPr="00810581">
        <w:rPr>
          <w:rFonts w:eastAsia="Times New Roman"/>
          <w:szCs w:val="24"/>
        </w:rPr>
        <w:t>μας τότε</w:t>
      </w:r>
      <w:r>
        <w:rPr>
          <w:rFonts w:eastAsia="Times New Roman"/>
          <w:szCs w:val="24"/>
        </w:rPr>
        <w:t>.</w:t>
      </w:r>
      <w:r w:rsidRPr="00810581">
        <w:rPr>
          <w:rFonts w:eastAsia="Times New Roman"/>
          <w:szCs w:val="24"/>
        </w:rPr>
        <w:t xml:space="preserve"> </w:t>
      </w:r>
      <w:r>
        <w:rPr>
          <w:rFonts w:eastAsia="Times New Roman"/>
          <w:szCs w:val="24"/>
        </w:rPr>
        <w:t>Ε</w:t>
      </w:r>
      <w:r w:rsidRPr="00810581">
        <w:rPr>
          <w:rFonts w:eastAsia="Times New Roman"/>
          <w:szCs w:val="24"/>
        </w:rPr>
        <w:t>σείς και οι εκφραστές της πολιτικής σας στα νησιά ψηφίσ</w:t>
      </w:r>
      <w:r>
        <w:rPr>
          <w:rFonts w:eastAsia="Times New Roman"/>
          <w:szCs w:val="24"/>
        </w:rPr>
        <w:t>α</w:t>
      </w:r>
      <w:r w:rsidRPr="00810581">
        <w:rPr>
          <w:rFonts w:eastAsia="Times New Roman"/>
          <w:szCs w:val="24"/>
        </w:rPr>
        <w:t>τε</w:t>
      </w:r>
      <w:r>
        <w:rPr>
          <w:rFonts w:eastAsia="Times New Roman"/>
          <w:szCs w:val="24"/>
        </w:rPr>
        <w:t>,</w:t>
      </w:r>
      <w:r w:rsidRPr="00810581">
        <w:rPr>
          <w:rFonts w:eastAsia="Times New Roman"/>
          <w:szCs w:val="24"/>
        </w:rPr>
        <w:t xml:space="preserve"> με ό</w:t>
      </w:r>
      <w:r>
        <w:rPr>
          <w:rFonts w:eastAsia="Times New Roman"/>
          <w:szCs w:val="24"/>
        </w:rPr>
        <w:t>,</w:t>
      </w:r>
      <w:r w:rsidRPr="00810581">
        <w:rPr>
          <w:rFonts w:eastAsia="Times New Roman"/>
          <w:szCs w:val="24"/>
        </w:rPr>
        <w:t xml:space="preserve">τι </w:t>
      </w:r>
      <w:r w:rsidRPr="00810581">
        <w:rPr>
          <w:rFonts w:eastAsia="Times New Roman"/>
          <w:szCs w:val="24"/>
        </w:rPr>
        <w:t>αυτό συνεπάγεται</w:t>
      </w:r>
      <w:r>
        <w:rPr>
          <w:rFonts w:eastAsia="Times New Roman"/>
          <w:szCs w:val="24"/>
        </w:rPr>
        <w:t>.</w:t>
      </w:r>
    </w:p>
    <w:p w14:paraId="1123F0B1" w14:textId="77777777" w:rsidR="00A4113B" w:rsidRDefault="00FE19D4">
      <w:pPr>
        <w:spacing w:line="600" w:lineRule="auto"/>
        <w:ind w:firstLine="720"/>
        <w:contextualSpacing/>
        <w:jc w:val="both"/>
        <w:rPr>
          <w:rFonts w:eastAsia="Times New Roman"/>
          <w:szCs w:val="24"/>
        </w:rPr>
      </w:pPr>
      <w:r>
        <w:rPr>
          <w:rFonts w:eastAsia="Times New Roman"/>
          <w:szCs w:val="24"/>
        </w:rPr>
        <w:t>Σ</w:t>
      </w:r>
      <w:r w:rsidRPr="00810581">
        <w:rPr>
          <w:rFonts w:eastAsia="Times New Roman"/>
          <w:szCs w:val="24"/>
        </w:rPr>
        <w:t xml:space="preserve">ήμερα </w:t>
      </w:r>
      <w:r>
        <w:rPr>
          <w:rFonts w:eastAsia="Times New Roman"/>
          <w:szCs w:val="24"/>
        </w:rPr>
        <w:t>-</w:t>
      </w:r>
      <w:r w:rsidRPr="00810581">
        <w:rPr>
          <w:rFonts w:eastAsia="Times New Roman"/>
          <w:szCs w:val="24"/>
        </w:rPr>
        <w:t>να πω ένα παράδειγμα μονάχα και θα επανέλθω σε αυτό</w:t>
      </w:r>
      <w:r>
        <w:rPr>
          <w:rFonts w:eastAsia="Times New Roman"/>
          <w:szCs w:val="24"/>
        </w:rPr>
        <w:t>-</w:t>
      </w:r>
      <w:r w:rsidRPr="00810581">
        <w:rPr>
          <w:rFonts w:eastAsia="Times New Roman"/>
          <w:szCs w:val="24"/>
        </w:rPr>
        <w:t xml:space="preserve"> είναι </w:t>
      </w:r>
      <w:r>
        <w:rPr>
          <w:rFonts w:eastAsia="Times New Roman"/>
          <w:szCs w:val="24"/>
        </w:rPr>
        <w:t xml:space="preserve">μόνο στη Λέσβο, </w:t>
      </w:r>
      <w:r w:rsidRPr="00810581">
        <w:rPr>
          <w:rFonts w:eastAsia="Times New Roman"/>
          <w:szCs w:val="24"/>
        </w:rPr>
        <w:t>καταγεγραμμέν</w:t>
      </w:r>
      <w:r>
        <w:rPr>
          <w:rFonts w:eastAsia="Times New Roman"/>
          <w:szCs w:val="24"/>
        </w:rPr>
        <w:t>οι</w:t>
      </w:r>
      <w:r w:rsidRPr="00810581">
        <w:rPr>
          <w:rFonts w:eastAsia="Times New Roman"/>
          <w:szCs w:val="24"/>
        </w:rPr>
        <w:t xml:space="preserve"> επίσημ</w:t>
      </w:r>
      <w:r>
        <w:rPr>
          <w:rFonts w:eastAsia="Times New Roman"/>
          <w:szCs w:val="24"/>
        </w:rPr>
        <w:t>α</w:t>
      </w:r>
      <w:r w:rsidRPr="00810581">
        <w:rPr>
          <w:rFonts w:eastAsia="Times New Roman"/>
          <w:szCs w:val="24"/>
        </w:rPr>
        <w:t xml:space="preserve"> </w:t>
      </w:r>
      <w:r>
        <w:rPr>
          <w:rFonts w:eastAsia="Times New Roman"/>
          <w:szCs w:val="24"/>
        </w:rPr>
        <w:t>-ό</w:t>
      </w:r>
      <w:r w:rsidRPr="00810581">
        <w:rPr>
          <w:rFonts w:eastAsia="Times New Roman"/>
          <w:szCs w:val="24"/>
        </w:rPr>
        <w:t xml:space="preserve">χι αυτοί που </w:t>
      </w:r>
      <w:r>
        <w:rPr>
          <w:rFonts w:eastAsia="Times New Roman"/>
          <w:szCs w:val="24"/>
        </w:rPr>
        <w:t>δεν</w:t>
      </w:r>
      <w:r w:rsidRPr="00810581">
        <w:rPr>
          <w:rFonts w:eastAsia="Times New Roman"/>
          <w:szCs w:val="24"/>
        </w:rPr>
        <w:t xml:space="preserve"> έχουν καταγραφεί</w:t>
      </w:r>
      <w:r>
        <w:rPr>
          <w:rFonts w:eastAsia="Times New Roman"/>
          <w:szCs w:val="24"/>
        </w:rPr>
        <w:t xml:space="preserve">- </w:t>
      </w:r>
      <w:r>
        <w:rPr>
          <w:rFonts w:eastAsia="Times New Roman"/>
          <w:szCs w:val="24"/>
        </w:rPr>
        <w:t xml:space="preserve">περίπου </w:t>
      </w:r>
      <w:r>
        <w:rPr>
          <w:rFonts w:eastAsia="Times New Roman"/>
          <w:szCs w:val="24"/>
        </w:rPr>
        <w:t>6.0</w:t>
      </w:r>
      <w:r w:rsidRPr="00810581">
        <w:rPr>
          <w:rFonts w:eastAsia="Times New Roman"/>
          <w:szCs w:val="24"/>
        </w:rPr>
        <w:t>75 μετανάστες και πρόσφυγες</w:t>
      </w:r>
      <w:r>
        <w:rPr>
          <w:rFonts w:eastAsia="Times New Roman"/>
          <w:szCs w:val="24"/>
        </w:rPr>
        <w:t>.</w:t>
      </w:r>
      <w:r w:rsidRPr="00810581">
        <w:rPr>
          <w:rFonts w:eastAsia="Times New Roman"/>
          <w:szCs w:val="24"/>
        </w:rPr>
        <w:t xml:space="preserve"> </w:t>
      </w:r>
      <w:r>
        <w:rPr>
          <w:rFonts w:eastAsia="Times New Roman"/>
          <w:szCs w:val="24"/>
        </w:rPr>
        <w:t>Α</w:t>
      </w:r>
      <w:r w:rsidRPr="00810581">
        <w:rPr>
          <w:rFonts w:eastAsia="Times New Roman"/>
          <w:szCs w:val="24"/>
        </w:rPr>
        <w:t xml:space="preserve">λλά </w:t>
      </w:r>
      <w:r>
        <w:rPr>
          <w:rFonts w:eastAsia="Times New Roman"/>
          <w:szCs w:val="24"/>
        </w:rPr>
        <w:t xml:space="preserve">σε ποσοστό πάνω από 82% είναι </w:t>
      </w:r>
      <w:r w:rsidRPr="00810581">
        <w:rPr>
          <w:rFonts w:eastAsia="Times New Roman"/>
          <w:szCs w:val="24"/>
        </w:rPr>
        <w:t>μ</w:t>
      </w:r>
      <w:r>
        <w:rPr>
          <w:rFonts w:eastAsia="Times New Roman"/>
          <w:szCs w:val="24"/>
        </w:rPr>
        <w:t>ετανάστες.</w:t>
      </w:r>
    </w:p>
    <w:p w14:paraId="1123F0B2" w14:textId="77777777" w:rsidR="00A4113B" w:rsidRDefault="00FE19D4">
      <w:pPr>
        <w:spacing w:line="600" w:lineRule="auto"/>
        <w:ind w:firstLine="720"/>
        <w:contextualSpacing/>
        <w:jc w:val="both"/>
        <w:rPr>
          <w:rFonts w:eastAsia="Times New Roman"/>
          <w:szCs w:val="24"/>
        </w:rPr>
      </w:pPr>
      <w:r>
        <w:rPr>
          <w:rFonts w:eastAsia="Times New Roman"/>
          <w:szCs w:val="24"/>
        </w:rPr>
        <w:t>Εδώ έχο</w:t>
      </w:r>
      <w:r>
        <w:rPr>
          <w:rFonts w:eastAsia="Times New Roman"/>
          <w:szCs w:val="24"/>
        </w:rPr>
        <w:t xml:space="preserve">υμε το εξής πρόβλημα. Θα σας καταθέσω δημοσίευμα έγκυρης εφημερίδας της Μυτιλήνης. Ο κ. </w:t>
      </w:r>
      <w:proofErr w:type="spellStart"/>
      <w:r>
        <w:rPr>
          <w:rFonts w:eastAsia="Times New Roman"/>
          <w:szCs w:val="24"/>
        </w:rPr>
        <w:t>Μπαλμπακάκης</w:t>
      </w:r>
      <w:proofErr w:type="spellEnd"/>
      <w:r>
        <w:rPr>
          <w:rFonts w:eastAsia="Times New Roman"/>
          <w:szCs w:val="24"/>
        </w:rPr>
        <w:t xml:space="preserve">, ο διοικητής του ΚΥΤ </w:t>
      </w:r>
      <w:proofErr w:type="spellStart"/>
      <w:r>
        <w:rPr>
          <w:rFonts w:eastAsia="Times New Roman"/>
          <w:szCs w:val="24"/>
        </w:rPr>
        <w:t>Μόριας</w:t>
      </w:r>
      <w:proofErr w:type="spellEnd"/>
      <w:r>
        <w:rPr>
          <w:rFonts w:eastAsia="Times New Roman"/>
          <w:szCs w:val="24"/>
        </w:rPr>
        <w:t xml:space="preserve"> διώκεται αυτή τη στιγμή, κυρίες και κύριοι συνάδελφοι, διότι δεν τελείωσε ο βιολογικός καθαρισμός της </w:t>
      </w:r>
      <w:proofErr w:type="spellStart"/>
      <w:r>
        <w:rPr>
          <w:rFonts w:eastAsia="Times New Roman"/>
          <w:szCs w:val="24"/>
        </w:rPr>
        <w:t>Μόριας</w:t>
      </w:r>
      <w:proofErr w:type="spellEnd"/>
      <w:r>
        <w:rPr>
          <w:rFonts w:eastAsia="Times New Roman"/>
          <w:szCs w:val="24"/>
        </w:rPr>
        <w:t>,</w:t>
      </w:r>
      <w:r>
        <w:rPr>
          <w:rFonts w:eastAsia="Times New Roman"/>
          <w:szCs w:val="24"/>
        </w:rPr>
        <w:t xml:space="preserve"> που είναι στο ΚΥΤ</w:t>
      </w:r>
      <w:r>
        <w:rPr>
          <w:rFonts w:eastAsia="Times New Roman"/>
          <w:szCs w:val="24"/>
        </w:rPr>
        <w:t xml:space="preserve">. </w:t>
      </w:r>
    </w:p>
    <w:p w14:paraId="1123F0B3" w14:textId="77777777" w:rsidR="00A4113B" w:rsidRDefault="00FE19D4">
      <w:pPr>
        <w:spacing w:line="600" w:lineRule="auto"/>
        <w:ind w:firstLine="720"/>
        <w:contextualSpacing/>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 το κουδούνι λήξης του χρόνου ομιλίας του κυρίου Βουλευτή)</w:t>
      </w:r>
    </w:p>
    <w:p w14:paraId="1123F0B4" w14:textId="77777777" w:rsidR="00A4113B" w:rsidRDefault="00FE19D4">
      <w:pPr>
        <w:spacing w:line="600" w:lineRule="auto"/>
        <w:ind w:firstLine="720"/>
        <w:contextualSpacing/>
        <w:jc w:val="both"/>
        <w:rPr>
          <w:rFonts w:eastAsia="Times New Roman"/>
          <w:szCs w:val="24"/>
        </w:rPr>
      </w:pPr>
      <w:r>
        <w:rPr>
          <w:rFonts w:eastAsia="Times New Roman"/>
          <w:szCs w:val="24"/>
        </w:rPr>
        <w:t xml:space="preserve">Δυο στοιχεία, κύριε Πρόεδρε, θέλω να δώσω  μόνο. Τελειώνω. </w:t>
      </w:r>
    </w:p>
    <w:p w14:paraId="1123F0B5" w14:textId="77777777" w:rsidR="00A4113B" w:rsidRDefault="00FE19D4">
      <w:pPr>
        <w:spacing w:line="600" w:lineRule="auto"/>
        <w:ind w:firstLine="720"/>
        <w:contextualSpacing/>
        <w:jc w:val="both"/>
        <w:rPr>
          <w:rFonts w:eastAsia="Times New Roman"/>
          <w:szCs w:val="24"/>
        </w:rPr>
      </w:pPr>
      <w:r w:rsidRPr="00C453AA">
        <w:rPr>
          <w:rFonts w:eastAsia="Times New Roman"/>
          <w:szCs w:val="24"/>
        </w:rPr>
        <w:lastRenderedPageBreak/>
        <w:t>(Στο σημείο αυτό ο Βουλευτής κ.</w:t>
      </w:r>
      <w:r>
        <w:rPr>
          <w:rFonts w:eastAsia="Times New Roman"/>
          <w:szCs w:val="24"/>
        </w:rPr>
        <w:t xml:space="preserve"> Χαράλαμπος Αθανασίου</w:t>
      </w:r>
      <w:r w:rsidRPr="00C453AA">
        <w:rPr>
          <w:rFonts w:eastAsia="Times New Roman"/>
          <w:szCs w:val="24"/>
        </w:rPr>
        <w:t xml:space="preserve"> καταθέτει για τα Πρα</w:t>
      </w:r>
      <w:r>
        <w:rPr>
          <w:rFonts w:eastAsia="Times New Roman"/>
          <w:szCs w:val="24"/>
        </w:rPr>
        <w:t>κτικά το προαναφερθέν έγγραφο, το οποίο</w:t>
      </w:r>
      <w:r>
        <w:rPr>
          <w:rFonts w:eastAsia="Times New Roman"/>
          <w:szCs w:val="24"/>
        </w:rPr>
        <w:t xml:space="preserve"> βρίσκε</w:t>
      </w:r>
      <w:r w:rsidRPr="00C453AA">
        <w:rPr>
          <w:rFonts w:eastAsia="Times New Roman"/>
          <w:szCs w:val="24"/>
        </w:rPr>
        <w:t>ται στο αρχείο του Τμήματος Γραμματείας της Διεύθυνσης Στενογραφίας και Πρακτικών της Βουλής)</w:t>
      </w:r>
    </w:p>
    <w:p w14:paraId="1123F0B6" w14:textId="77777777" w:rsidR="00A4113B" w:rsidRDefault="00FE19D4">
      <w:pPr>
        <w:spacing w:line="600" w:lineRule="auto"/>
        <w:ind w:firstLine="720"/>
        <w:contextualSpacing/>
        <w:jc w:val="both"/>
        <w:rPr>
          <w:rFonts w:eastAsia="Times New Roman"/>
          <w:szCs w:val="24"/>
        </w:rPr>
      </w:pPr>
      <w:r>
        <w:rPr>
          <w:rFonts w:eastAsia="Times New Roman"/>
          <w:szCs w:val="24"/>
        </w:rPr>
        <w:t>Μάλιστα δε</w:t>
      </w:r>
      <w:r>
        <w:rPr>
          <w:rFonts w:eastAsia="Times New Roman"/>
          <w:szCs w:val="24"/>
        </w:rPr>
        <w:t>,</w:t>
      </w:r>
      <w:r>
        <w:rPr>
          <w:rFonts w:eastAsia="Times New Roman"/>
          <w:szCs w:val="24"/>
        </w:rPr>
        <w:t xml:space="preserve"> </w:t>
      </w:r>
      <w:proofErr w:type="spellStart"/>
      <w:r>
        <w:rPr>
          <w:rFonts w:eastAsia="Times New Roman"/>
          <w:szCs w:val="24"/>
        </w:rPr>
        <w:t>ανήρτησε</w:t>
      </w:r>
      <w:proofErr w:type="spellEnd"/>
      <w:r>
        <w:rPr>
          <w:rFonts w:eastAsia="Times New Roman"/>
          <w:szCs w:val="24"/>
        </w:rPr>
        <w:t xml:space="preserve"> ο ίδιος και κατήγγειλε ότι τώρα</w:t>
      </w:r>
      <w:r>
        <w:rPr>
          <w:rFonts w:eastAsia="Times New Roman"/>
          <w:szCs w:val="24"/>
        </w:rPr>
        <w:t>,</w:t>
      </w:r>
      <w:r>
        <w:rPr>
          <w:rFonts w:eastAsia="Times New Roman"/>
          <w:szCs w:val="24"/>
        </w:rPr>
        <w:t xml:space="preserve"> με τις βροχές</w:t>
      </w:r>
      <w:r>
        <w:rPr>
          <w:rFonts w:eastAsia="Times New Roman"/>
          <w:szCs w:val="24"/>
        </w:rPr>
        <w:t>,</w:t>
      </w:r>
      <w:r>
        <w:rPr>
          <w:rFonts w:eastAsia="Times New Roman"/>
          <w:szCs w:val="24"/>
        </w:rPr>
        <w:t xml:space="preserve"> συγκεκριμένη ΜΚΟ έβαλε παιδάκια να κυκλοφορούν ξυπόλητα, να τα φωτογραφίζουν, για να δικαιολογούν την ύπαρξή τους και την χρηματοδότησ</w:t>
      </w:r>
      <w:r>
        <w:rPr>
          <w:rFonts w:eastAsia="Times New Roman"/>
          <w:szCs w:val="24"/>
        </w:rPr>
        <w:t>ή τους</w:t>
      </w:r>
      <w:r>
        <w:rPr>
          <w:rFonts w:eastAsia="Times New Roman"/>
          <w:szCs w:val="24"/>
        </w:rPr>
        <w:t>. Αυτά τα καταγγέλλει ο ίδιος ο διοικητής ΚΥΤ</w:t>
      </w:r>
      <w:r>
        <w:rPr>
          <w:rFonts w:eastAsia="Times New Roman"/>
          <w:szCs w:val="24"/>
        </w:rPr>
        <w:t>,</w:t>
      </w:r>
      <w:r>
        <w:rPr>
          <w:rFonts w:eastAsia="Times New Roman"/>
          <w:szCs w:val="24"/>
        </w:rPr>
        <w:t xml:space="preserve"> που κατά τα άλλα</w:t>
      </w:r>
      <w:r>
        <w:rPr>
          <w:rFonts w:eastAsia="Times New Roman"/>
          <w:szCs w:val="24"/>
        </w:rPr>
        <w:t>,</w:t>
      </w:r>
      <w:r>
        <w:rPr>
          <w:rFonts w:eastAsia="Times New Roman"/>
          <w:szCs w:val="24"/>
        </w:rPr>
        <w:t xml:space="preserve"> κάνει σωστά τη δουλειά του. Θα δούμε βέβαια</w:t>
      </w:r>
      <w:r>
        <w:rPr>
          <w:rFonts w:eastAsia="Times New Roman"/>
          <w:szCs w:val="24"/>
        </w:rPr>
        <w:t>,</w:t>
      </w:r>
      <w:r>
        <w:rPr>
          <w:rFonts w:eastAsia="Times New Roman"/>
          <w:szCs w:val="24"/>
        </w:rPr>
        <w:t xml:space="preserve"> τι θα</w:t>
      </w:r>
      <w:r>
        <w:rPr>
          <w:rFonts w:eastAsia="Times New Roman"/>
          <w:szCs w:val="24"/>
        </w:rPr>
        <w:t xml:space="preserve"> μας πει και ο </w:t>
      </w:r>
      <w:r>
        <w:rPr>
          <w:rFonts w:eastAsia="Times New Roman"/>
          <w:szCs w:val="24"/>
          <w:lang w:val="en-US"/>
        </w:rPr>
        <w:t>OLAF</w:t>
      </w:r>
      <w:r w:rsidRPr="00FA2693">
        <w:rPr>
          <w:rFonts w:eastAsia="Times New Roman"/>
          <w:szCs w:val="24"/>
        </w:rPr>
        <w:t>, ο οργανισμ</w:t>
      </w:r>
      <w:r>
        <w:rPr>
          <w:rFonts w:eastAsia="Times New Roman"/>
          <w:szCs w:val="24"/>
        </w:rPr>
        <w:t xml:space="preserve">ός για την καταπολέμηση της απάτης σε βάρος των συμφερόντων της Ευρωπαϊκής Ένωσης. </w:t>
      </w:r>
    </w:p>
    <w:p w14:paraId="1123F0B7" w14:textId="77777777" w:rsidR="00A4113B" w:rsidRDefault="00FE19D4">
      <w:pPr>
        <w:spacing w:line="600" w:lineRule="auto"/>
        <w:ind w:firstLine="720"/>
        <w:contextualSpacing/>
        <w:jc w:val="both"/>
        <w:rPr>
          <w:rFonts w:eastAsia="Times New Roman"/>
          <w:szCs w:val="24"/>
        </w:rPr>
      </w:pPr>
      <w:r>
        <w:rPr>
          <w:rFonts w:eastAsia="Times New Roman"/>
          <w:szCs w:val="24"/>
        </w:rPr>
        <w:t>Καταθέτω την πράξη νομοθετικού περιεχόμενου. Λέει ότι ο ΦΠΑ είναι συνδεδεμένος με τον αριθμό των προσφύγων-μεταναστών</w:t>
      </w:r>
      <w:r>
        <w:rPr>
          <w:rFonts w:eastAsia="Times New Roman"/>
          <w:szCs w:val="24"/>
        </w:rPr>
        <w:t>,</w:t>
      </w:r>
      <w:r>
        <w:rPr>
          <w:rFonts w:eastAsia="Times New Roman"/>
          <w:szCs w:val="24"/>
        </w:rPr>
        <w:t xml:space="preserve"> που είναι στα νησιά</w:t>
      </w:r>
      <w:r>
        <w:rPr>
          <w:rFonts w:eastAsia="Times New Roman"/>
          <w:szCs w:val="24"/>
        </w:rPr>
        <w:t>,</w:t>
      </w:r>
      <w:r>
        <w:rPr>
          <w:rFonts w:eastAsia="Times New Roman"/>
          <w:szCs w:val="24"/>
        </w:rPr>
        <w:t xml:space="preserve"> σ</w:t>
      </w:r>
      <w:r>
        <w:rPr>
          <w:rFonts w:eastAsia="Times New Roman"/>
          <w:szCs w:val="24"/>
        </w:rPr>
        <w:t>ύμφωνα με την δυναμικότητα φιλοξενίας που υπάρχει για κάθε ΚΥΤ ανά νησί, όχι εν συνόλω. Άρα, στο παράδειγμα της Λέσβου, αν σήμερα είναι έξι χιλιάδες εννιακόσιοι δικαιολογεί το ΦΠΑ. Αν αύριο γίνουν έξι χιλιάδες οκτακόσιοι δεν θα έχουμε ΦΠΑ; Αυτό προκύπτει α</w:t>
      </w:r>
      <w:r>
        <w:rPr>
          <w:rFonts w:eastAsia="Times New Roman"/>
          <w:szCs w:val="24"/>
        </w:rPr>
        <w:t xml:space="preserve">ν συνδυάσει </w:t>
      </w:r>
      <w:r>
        <w:rPr>
          <w:rFonts w:eastAsia="Times New Roman"/>
          <w:szCs w:val="24"/>
        </w:rPr>
        <w:lastRenderedPageBreak/>
        <w:t>κανείς τις παραγράφους του άρθρου 4, εδάφιο α και την παράγραφο 4</w:t>
      </w:r>
      <w:r>
        <w:rPr>
          <w:rFonts w:eastAsia="Times New Roman"/>
          <w:szCs w:val="24"/>
          <w:vertAlign w:val="superscript"/>
        </w:rPr>
        <w:t>α</w:t>
      </w:r>
      <w:r>
        <w:rPr>
          <w:rFonts w:eastAsia="Times New Roman"/>
          <w:szCs w:val="24"/>
        </w:rPr>
        <w:t>. Είναι φοβερό αυτό</w:t>
      </w:r>
      <w:r>
        <w:rPr>
          <w:rFonts w:eastAsia="Times New Roman"/>
          <w:szCs w:val="24"/>
        </w:rPr>
        <w:t>,</w:t>
      </w:r>
      <w:r>
        <w:rPr>
          <w:rFonts w:eastAsia="Times New Roman"/>
          <w:szCs w:val="24"/>
        </w:rPr>
        <w:t xml:space="preserve"> το οποίο έγινε. </w:t>
      </w:r>
    </w:p>
    <w:p w14:paraId="1123F0B8" w14:textId="77777777" w:rsidR="00A4113B" w:rsidRDefault="00FE19D4">
      <w:pPr>
        <w:spacing w:line="600" w:lineRule="auto"/>
        <w:ind w:firstLine="720"/>
        <w:contextualSpacing/>
        <w:jc w:val="both"/>
        <w:rPr>
          <w:rFonts w:eastAsia="Times New Roman"/>
          <w:szCs w:val="24"/>
        </w:rPr>
      </w:pPr>
      <w:r>
        <w:rPr>
          <w:rFonts w:eastAsia="Times New Roman"/>
          <w:szCs w:val="24"/>
        </w:rPr>
        <w:t xml:space="preserve">Το καταθέτω κι αυτό. </w:t>
      </w:r>
    </w:p>
    <w:p w14:paraId="1123F0B9" w14:textId="77777777" w:rsidR="00A4113B" w:rsidRDefault="00FE19D4">
      <w:pPr>
        <w:spacing w:line="600" w:lineRule="auto"/>
        <w:ind w:firstLine="720"/>
        <w:contextualSpacing/>
        <w:jc w:val="both"/>
        <w:rPr>
          <w:rFonts w:eastAsia="Times New Roman"/>
          <w:szCs w:val="24"/>
        </w:rPr>
      </w:pPr>
      <w:r w:rsidRPr="00C453AA">
        <w:rPr>
          <w:rFonts w:eastAsia="Times New Roman"/>
          <w:szCs w:val="24"/>
        </w:rPr>
        <w:t>(Στο σημείο αυτό ο Βουλευτής κ.</w:t>
      </w:r>
      <w:r>
        <w:rPr>
          <w:rFonts w:eastAsia="Times New Roman"/>
          <w:szCs w:val="24"/>
        </w:rPr>
        <w:t xml:space="preserve"> Χαράλαμπος Αθανασίου</w:t>
      </w:r>
      <w:r w:rsidRPr="00C453AA">
        <w:rPr>
          <w:rFonts w:eastAsia="Times New Roman"/>
          <w:szCs w:val="24"/>
        </w:rPr>
        <w:t xml:space="preserve"> καταθέτει για τα Πρα</w:t>
      </w:r>
      <w:r>
        <w:rPr>
          <w:rFonts w:eastAsia="Times New Roman"/>
          <w:szCs w:val="24"/>
        </w:rPr>
        <w:t xml:space="preserve">κτικά το προαναφερθέν έγγραφο, το οποίο </w:t>
      </w:r>
      <w:r>
        <w:rPr>
          <w:rFonts w:eastAsia="Times New Roman"/>
          <w:szCs w:val="24"/>
        </w:rPr>
        <w:t>βρίσκε</w:t>
      </w:r>
      <w:r w:rsidRPr="00C453AA">
        <w:rPr>
          <w:rFonts w:eastAsia="Times New Roman"/>
          <w:szCs w:val="24"/>
        </w:rPr>
        <w:t>ται στο αρχείο του Τμήματος Γραμματείας της Διεύθυνσης Στενογραφίας και  Πρακτικών της Βουλής)</w:t>
      </w:r>
    </w:p>
    <w:p w14:paraId="1123F0BA" w14:textId="77777777" w:rsidR="00A4113B" w:rsidRDefault="00FE19D4">
      <w:pPr>
        <w:spacing w:line="600" w:lineRule="auto"/>
        <w:ind w:firstLine="720"/>
        <w:contextualSpacing/>
        <w:jc w:val="both"/>
        <w:rPr>
          <w:rFonts w:eastAsia="Times New Roman"/>
          <w:szCs w:val="24"/>
        </w:rPr>
      </w:pPr>
      <w:r>
        <w:rPr>
          <w:rFonts w:eastAsia="Times New Roman"/>
          <w:szCs w:val="24"/>
        </w:rPr>
        <w:t>Αυτό έγινε στις 31</w:t>
      </w:r>
      <w:r>
        <w:rPr>
          <w:rFonts w:eastAsia="Times New Roman"/>
          <w:szCs w:val="24"/>
        </w:rPr>
        <w:t xml:space="preserve"> Δεκεμβρίου</w:t>
      </w:r>
      <w:r>
        <w:rPr>
          <w:rFonts w:eastAsia="Times New Roman"/>
          <w:szCs w:val="24"/>
        </w:rPr>
        <w:t>. Λίγο πριν όμως, κυρίες και κύριοι συνάδελφοι, με τον ν.4587/2018</w:t>
      </w:r>
      <w:r>
        <w:rPr>
          <w:rFonts w:eastAsia="Times New Roman"/>
          <w:szCs w:val="24"/>
        </w:rPr>
        <w:t>,</w:t>
      </w:r>
      <w:r>
        <w:rPr>
          <w:rFonts w:eastAsia="Times New Roman"/>
          <w:szCs w:val="24"/>
        </w:rPr>
        <w:t xml:space="preserve"> που τον ψήφισε και η Νέα Δημοκρατία</w:t>
      </w:r>
      <w:r>
        <w:rPr>
          <w:rFonts w:eastAsia="Times New Roman"/>
          <w:szCs w:val="24"/>
        </w:rPr>
        <w:t>,</w:t>
      </w:r>
      <w:r>
        <w:rPr>
          <w:rFonts w:eastAsia="Times New Roman"/>
          <w:szCs w:val="24"/>
        </w:rPr>
        <w:t xml:space="preserve"> γιατί ήταν σωστός. Αν</w:t>
      </w:r>
      <w:r>
        <w:rPr>
          <w:rFonts w:eastAsia="Times New Roman"/>
          <w:szCs w:val="24"/>
        </w:rPr>
        <w:t xml:space="preserve"> ξέραμε τι θα επακολουθήσει με την πράξη νομοθετικού περιεχόμενου, </w:t>
      </w:r>
      <w:r>
        <w:rPr>
          <w:rFonts w:eastAsia="Times New Roman"/>
          <w:szCs w:val="24"/>
        </w:rPr>
        <w:t xml:space="preserve">θα μας προβλημάτιζε αν </w:t>
      </w:r>
      <w:r>
        <w:rPr>
          <w:rFonts w:eastAsia="Times New Roman"/>
          <w:szCs w:val="24"/>
        </w:rPr>
        <w:t xml:space="preserve">θα το ψηφίζαμε. Προβλεπόταν η σίτιση και η οίκηση των ανθρώπων αυτών, ειδικά τον χειμώνα. </w:t>
      </w:r>
    </w:p>
    <w:p w14:paraId="1123F0BB" w14:textId="77777777" w:rsidR="00A4113B" w:rsidRDefault="00FE19D4">
      <w:pPr>
        <w:spacing w:line="600" w:lineRule="auto"/>
        <w:ind w:firstLine="720"/>
        <w:contextualSpacing/>
        <w:jc w:val="both"/>
        <w:rPr>
          <w:rFonts w:eastAsia="Times New Roman"/>
          <w:szCs w:val="24"/>
        </w:rPr>
      </w:pPr>
      <w:r>
        <w:rPr>
          <w:rFonts w:eastAsia="Times New Roman"/>
          <w:szCs w:val="24"/>
        </w:rPr>
        <w:t xml:space="preserve">Αυτή είναι η κατάσταση </w:t>
      </w:r>
      <w:r>
        <w:rPr>
          <w:rFonts w:eastAsia="Times New Roman"/>
          <w:szCs w:val="24"/>
        </w:rPr>
        <w:t>,</w:t>
      </w:r>
      <w:r>
        <w:rPr>
          <w:rFonts w:eastAsia="Times New Roman"/>
          <w:szCs w:val="24"/>
        </w:rPr>
        <w:t xml:space="preserve">που υπάρχει κι αυτή είναι η πολιτική σας. </w:t>
      </w:r>
    </w:p>
    <w:p w14:paraId="1123F0BC" w14:textId="77777777" w:rsidR="00A4113B" w:rsidRDefault="00FE19D4">
      <w:pPr>
        <w:spacing w:line="600" w:lineRule="auto"/>
        <w:ind w:firstLine="720"/>
        <w:contextualSpacing/>
        <w:jc w:val="both"/>
        <w:rPr>
          <w:rFonts w:eastAsia="Times New Roman"/>
          <w:szCs w:val="24"/>
        </w:rPr>
      </w:pPr>
      <w:r>
        <w:rPr>
          <w:rFonts w:eastAsia="Times New Roman"/>
          <w:szCs w:val="24"/>
        </w:rPr>
        <w:t>Ό,τι είπ</w:t>
      </w:r>
      <w:r>
        <w:rPr>
          <w:rFonts w:eastAsia="Times New Roman"/>
          <w:szCs w:val="24"/>
        </w:rPr>
        <w:t xml:space="preserve">α είναι θεμελιωμένο. Το τελευταίο </w:t>
      </w:r>
      <w:r>
        <w:rPr>
          <w:rFonts w:eastAsia="Times New Roman"/>
          <w:szCs w:val="24"/>
        </w:rPr>
        <w:t xml:space="preserve">που θα αναφέρω τώρα </w:t>
      </w:r>
      <w:r>
        <w:rPr>
          <w:rFonts w:eastAsia="Times New Roman"/>
          <w:szCs w:val="24"/>
        </w:rPr>
        <w:t xml:space="preserve">δεν το υιοθετώ και θέλω να ερευνηθεί. Δεν είναι εδώ ο αρμόδιος Υπουργός. Είναι αυτό που καταγγέλλεται τώρα. Αναφέρεται σε δημοσιεύματα ότι μεταφέρθηκαν από τη Λέσβο και </w:t>
      </w:r>
      <w:r>
        <w:rPr>
          <w:rFonts w:eastAsia="Times New Roman"/>
          <w:szCs w:val="24"/>
        </w:rPr>
        <w:lastRenderedPageBreak/>
        <w:t>τη Χίο ευάλωτες ομάδες, παιδιά, γ</w:t>
      </w:r>
      <w:r>
        <w:rPr>
          <w:rFonts w:eastAsia="Times New Roman"/>
          <w:szCs w:val="24"/>
        </w:rPr>
        <w:t>υναίκες και γέροι στην ηπειρωτική Ελλάδα για να ξεχειμωνιάσουν. Σε ερωτήσεις τι θα γίνει μετά δεν έχουμε απάντηση. Προφανώς, θα ξαναγυρίσουν πίσω. Αυτή είναι η πολιτική σας και συνεπώς</w:t>
      </w:r>
      <w:r>
        <w:rPr>
          <w:rFonts w:eastAsia="Times New Roman"/>
          <w:szCs w:val="24"/>
        </w:rPr>
        <w:t>,</w:t>
      </w:r>
      <w:r>
        <w:rPr>
          <w:rFonts w:eastAsia="Times New Roman"/>
          <w:szCs w:val="24"/>
        </w:rPr>
        <w:t xml:space="preserve"> αν δεν φέρνατε την τροποποίηση για την παράταση των νησιών με πράξη νο</w:t>
      </w:r>
      <w:r>
        <w:rPr>
          <w:rFonts w:eastAsia="Times New Roman"/>
          <w:szCs w:val="24"/>
        </w:rPr>
        <w:t>μοθετικού περιεχομένου</w:t>
      </w:r>
      <w:r>
        <w:rPr>
          <w:rFonts w:eastAsia="Times New Roman"/>
          <w:szCs w:val="24"/>
        </w:rPr>
        <w:t>,</w:t>
      </w:r>
      <w:r>
        <w:rPr>
          <w:rFonts w:eastAsia="Times New Roman"/>
          <w:szCs w:val="24"/>
        </w:rPr>
        <w:t xml:space="preserve"> αλλά με τροπολογία</w:t>
      </w:r>
      <w:r>
        <w:rPr>
          <w:rFonts w:eastAsia="Times New Roman"/>
          <w:szCs w:val="24"/>
        </w:rPr>
        <w:t>,</w:t>
      </w:r>
      <w:r>
        <w:rPr>
          <w:rFonts w:eastAsia="Times New Roman"/>
          <w:szCs w:val="24"/>
        </w:rPr>
        <w:t xml:space="preserve"> θα ήταν εντελώς διαφορετικές οι τοποθετήσεις.</w:t>
      </w:r>
    </w:p>
    <w:p w14:paraId="1123F0BD" w14:textId="77777777" w:rsidR="00A4113B" w:rsidRDefault="00FE19D4">
      <w:pPr>
        <w:spacing w:line="600" w:lineRule="auto"/>
        <w:ind w:firstLine="720"/>
        <w:contextualSpacing/>
        <w:jc w:val="both"/>
        <w:rPr>
          <w:rFonts w:eastAsia="Times New Roman"/>
          <w:szCs w:val="24"/>
        </w:rPr>
      </w:pPr>
      <w:r>
        <w:rPr>
          <w:rFonts w:eastAsia="Times New Roman"/>
          <w:szCs w:val="24"/>
        </w:rPr>
        <w:t>Ευχαριστώ πολύ.</w:t>
      </w:r>
    </w:p>
    <w:p w14:paraId="1123F0BE" w14:textId="77777777" w:rsidR="00A4113B" w:rsidRDefault="00FE19D4">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1123F0BF" w14:textId="77777777" w:rsidR="00A4113B" w:rsidRDefault="00FE19D4">
      <w:pPr>
        <w:spacing w:line="600" w:lineRule="auto"/>
        <w:ind w:firstLine="720"/>
        <w:contextualSpacing/>
        <w:jc w:val="both"/>
        <w:rPr>
          <w:rFonts w:eastAsia="Times New Roman"/>
          <w:szCs w:val="24"/>
        </w:rPr>
      </w:pPr>
      <w:r w:rsidRPr="00AC47D0">
        <w:rPr>
          <w:rFonts w:eastAsia="Times New Roman"/>
          <w:b/>
          <w:szCs w:val="24"/>
        </w:rPr>
        <w:t>ΠΡΟΕΔΡΕΥΩΝ (Νικήτας Κακλαμάνης):</w:t>
      </w:r>
      <w:r>
        <w:rPr>
          <w:rFonts w:eastAsia="Times New Roman"/>
          <w:b/>
          <w:szCs w:val="24"/>
        </w:rPr>
        <w:t xml:space="preserve"> </w:t>
      </w:r>
      <w:r>
        <w:rPr>
          <w:rFonts w:eastAsia="Times New Roman"/>
          <w:szCs w:val="24"/>
        </w:rPr>
        <w:t xml:space="preserve">Αλλάζει λίγο η σειρά. </w:t>
      </w:r>
    </w:p>
    <w:p w14:paraId="1123F0C0" w14:textId="77777777" w:rsidR="00A4113B" w:rsidRDefault="00FE19D4">
      <w:pPr>
        <w:spacing w:line="600" w:lineRule="auto"/>
        <w:ind w:firstLine="720"/>
        <w:contextualSpacing/>
        <w:jc w:val="both"/>
        <w:rPr>
          <w:rFonts w:eastAsia="Times New Roman"/>
          <w:szCs w:val="24"/>
        </w:rPr>
      </w:pPr>
      <w:r>
        <w:rPr>
          <w:rFonts w:eastAsia="Times New Roman"/>
          <w:szCs w:val="24"/>
        </w:rPr>
        <w:t>Ζήτησε τον λόγο ο κ. Δραγασάκης. Ο κ. Λο</w:t>
      </w:r>
      <w:r>
        <w:rPr>
          <w:rFonts w:eastAsia="Times New Roman"/>
          <w:szCs w:val="24"/>
        </w:rPr>
        <w:t>βέρδος</w:t>
      </w:r>
      <w:r>
        <w:rPr>
          <w:rFonts w:eastAsia="Times New Roman"/>
          <w:szCs w:val="24"/>
        </w:rPr>
        <w:t>,</w:t>
      </w:r>
      <w:r>
        <w:rPr>
          <w:rFonts w:eastAsia="Times New Roman"/>
          <w:szCs w:val="24"/>
        </w:rPr>
        <w:t xml:space="preserve"> που είχε αναγγελθεί</w:t>
      </w:r>
      <w:r>
        <w:rPr>
          <w:rFonts w:eastAsia="Times New Roman"/>
          <w:szCs w:val="24"/>
        </w:rPr>
        <w:t>,</w:t>
      </w:r>
      <w:r>
        <w:rPr>
          <w:rFonts w:eastAsia="Times New Roman"/>
          <w:szCs w:val="24"/>
        </w:rPr>
        <w:t xml:space="preserve"> δέχεται να μιλήσει μετά τον κ. Δραγασάκη. Μετά τον κ. Λοβέρδο</w:t>
      </w:r>
      <w:r>
        <w:rPr>
          <w:rFonts w:eastAsia="Times New Roman"/>
          <w:szCs w:val="24"/>
        </w:rPr>
        <w:t>,</w:t>
      </w:r>
      <w:r>
        <w:rPr>
          <w:rFonts w:eastAsia="Times New Roman"/>
          <w:szCs w:val="24"/>
        </w:rPr>
        <w:t xml:space="preserve"> που θα ακολουθήσει του Αντιπροέδρου, θα μιλήσουν ο κ. Καρράς και ο κ. Τάσσος. Θα ακολουθήσει για λίγα λεπτά ο κ. Σαντορινιός, επειδή προφανώς είναι μέσα στο θέμα των νησιών, αλλιώς δεν είναι στον κατάλογο. Θα ακολουθήσει ο κ. Κεφαλογιάννης.</w:t>
      </w:r>
    </w:p>
    <w:p w14:paraId="1123F0C1" w14:textId="77777777" w:rsidR="00A4113B" w:rsidRDefault="00FE19D4">
      <w:pPr>
        <w:spacing w:line="600" w:lineRule="auto"/>
        <w:ind w:firstLine="720"/>
        <w:contextualSpacing/>
        <w:jc w:val="both"/>
        <w:rPr>
          <w:rFonts w:eastAsia="Times New Roman"/>
          <w:szCs w:val="24"/>
        </w:rPr>
      </w:pPr>
      <w:r>
        <w:rPr>
          <w:rFonts w:eastAsia="Times New Roman"/>
          <w:szCs w:val="24"/>
        </w:rPr>
        <w:lastRenderedPageBreak/>
        <w:t>Κύριε Αντιπρόε</w:t>
      </w:r>
      <w:r>
        <w:rPr>
          <w:rFonts w:eastAsia="Times New Roman"/>
          <w:szCs w:val="24"/>
        </w:rPr>
        <w:t>δρε, έχετε τον λόγο.</w:t>
      </w:r>
    </w:p>
    <w:p w14:paraId="1123F0C2" w14:textId="77777777" w:rsidR="00A4113B" w:rsidRDefault="00FE19D4">
      <w:pPr>
        <w:spacing w:line="600" w:lineRule="auto"/>
        <w:ind w:firstLine="720"/>
        <w:contextualSpacing/>
        <w:jc w:val="both"/>
        <w:rPr>
          <w:rFonts w:eastAsia="Times New Roman"/>
          <w:szCs w:val="24"/>
        </w:rPr>
      </w:pPr>
      <w:r>
        <w:rPr>
          <w:rFonts w:eastAsia="Times New Roman"/>
          <w:b/>
          <w:szCs w:val="24"/>
        </w:rPr>
        <w:t>ΙΩΑΝΝΗΣ ΔΡΑΓΑΣΑΚΗΣ (Αντιπρόεδρος της Κυβέρνησης και Υπουργός Οικονομίας και Ανάπτυξης):</w:t>
      </w:r>
      <w:r>
        <w:rPr>
          <w:rFonts w:eastAsia="Times New Roman"/>
          <w:szCs w:val="24"/>
        </w:rPr>
        <w:t xml:space="preserve"> Ευχαριστώ, κύριε Πρόεδρε. Κι ευχαριστώ και τους συναδέλφους για τη συζήτηση. Νομίζω ότι ήταν σε ένα θετικό κλίμα. Οι παρατηρήσεις είναι ευπρόσδεκτε</w:t>
      </w:r>
      <w:r>
        <w:rPr>
          <w:rFonts w:eastAsia="Times New Roman"/>
          <w:szCs w:val="24"/>
        </w:rPr>
        <w:t>ς, ανεξάρτητα αν συμφωνούμε ή όχι με όλες. Και το λέω αυτό σε αντιπαράθεση</w:t>
      </w:r>
      <w:r>
        <w:rPr>
          <w:rFonts w:eastAsia="Times New Roman"/>
          <w:szCs w:val="24"/>
        </w:rPr>
        <w:t>,</w:t>
      </w:r>
      <w:r>
        <w:rPr>
          <w:rFonts w:eastAsia="Times New Roman"/>
          <w:szCs w:val="24"/>
        </w:rPr>
        <w:t xml:space="preserve"> ακριβώς με το κλίμα</w:t>
      </w:r>
      <w:r>
        <w:rPr>
          <w:rFonts w:eastAsia="Times New Roman"/>
          <w:szCs w:val="24"/>
        </w:rPr>
        <w:t>,</w:t>
      </w:r>
      <w:r>
        <w:rPr>
          <w:rFonts w:eastAsia="Times New Roman"/>
          <w:szCs w:val="24"/>
        </w:rPr>
        <w:t xml:space="preserve"> που διαμορφώθηκε ευρύτερα με αφορμή τη συζήτηση</w:t>
      </w:r>
      <w:r>
        <w:rPr>
          <w:rFonts w:eastAsia="Times New Roman"/>
          <w:szCs w:val="24"/>
        </w:rPr>
        <w:t>,</w:t>
      </w:r>
      <w:r>
        <w:rPr>
          <w:rFonts w:eastAsia="Times New Roman"/>
          <w:szCs w:val="24"/>
        </w:rPr>
        <w:t xml:space="preserve"> που είχαμε στη επιτροπή. </w:t>
      </w:r>
    </w:p>
    <w:p w14:paraId="1123F0C3" w14:textId="77777777" w:rsidR="00A4113B" w:rsidRDefault="00FE19D4">
      <w:pPr>
        <w:spacing w:line="600" w:lineRule="auto"/>
        <w:ind w:firstLine="720"/>
        <w:contextualSpacing/>
        <w:jc w:val="both"/>
        <w:rPr>
          <w:rFonts w:eastAsia="Times New Roman"/>
          <w:szCs w:val="24"/>
        </w:rPr>
      </w:pPr>
      <w:r>
        <w:rPr>
          <w:rFonts w:eastAsia="Times New Roman"/>
          <w:szCs w:val="24"/>
        </w:rPr>
        <w:t xml:space="preserve">Επειδή θέσαμε μερικά γενικότερα θέματα να αρχίσω μ’ αυτά. </w:t>
      </w:r>
    </w:p>
    <w:p w14:paraId="1123F0C4" w14:textId="77777777" w:rsidR="00A4113B" w:rsidRDefault="00FE19D4">
      <w:pPr>
        <w:spacing w:line="600" w:lineRule="auto"/>
        <w:ind w:firstLine="720"/>
        <w:contextualSpacing/>
        <w:jc w:val="both"/>
        <w:rPr>
          <w:rFonts w:eastAsia="Times New Roman"/>
          <w:szCs w:val="24"/>
        </w:rPr>
      </w:pPr>
      <w:r>
        <w:rPr>
          <w:rFonts w:eastAsia="Times New Roman"/>
          <w:szCs w:val="24"/>
        </w:rPr>
        <w:t>Σχολίασε ένας ομιλητής ότ</w:t>
      </w:r>
      <w:r>
        <w:rPr>
          <w:rFonts w:eastAsia="Times New Roman"/>
          <w:szCs w:val="24"/>
        </w:rPr>
        <w:t>ι έχουμε ανάκαμψη</w:t>
      </w:r>
      <w:r>
        <w:rPr>
          <w:rFonts w:eastAsia="Times New Roman"/>
          <w:szCs w:val="24"/>
        </w:rPr>
        <w:t>,</w:t>
      </w:r>
      <w:r>
        <w:rPr>
          <w:rFonts w:eastAsia="Times New Roman"/>
          <w:szCs w:val="24"/>
        </w:rPr>
        <w:t xml:space="preserve"> αλλά είναι ισχνή. Θέλω να θυμίσω απλώς</w:t>
      </w:r>
      <w:r>
        <w:rPr>
          <w:rFonts w:eastAsia="Times New Roman"/>
          <w:szCs w:val="24"/>
        </w:rPr>
        <w:t>,</w:t>
      </w:r>
      <w:r>
        <w:rPr>
          <w:rFonts w:eastAsia="Times New Roman"/>
          <w:szCs w:val="24"/>
        </w:rPr>
        <w:t xml:space="preserve"> ότι αυτό που ζήσαμε εδώ στην Ελλάδα δεν ήταν μια συνηθισμένη κρίση. Είχαμε μια βαθιά παρατεταμένη ύφεση, μια αποσύνθεση κοινωνικών υπηρεσιών, μια κοινωνική κρίση. </w:t>
      </w:r>
    </w:p>
    <w:p w14:paraId="1123F0C5" w14:textId="77777777" w:rsidR="00A4113B" w:rsidRDefault="00FE19D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Επομένως, όταν βγαίνουμε από μια </w:t>
      </w:r>
      <w:r>
        <w:rPr>
          <w:rFonts w:eastAsia="Times New Roman"/>
          <w:color w:val="222222"/>
          <w:szCs w:val="24"/>
          <w:shd w:val="clear" w:color="auto" w:fill="FFFFFF"/>
        </w:rPr>
        <w:t xml:space="preserve">τέτοια κρίση, το να έχουμε μία τέτοια ανάκαμψη, στο 2% ή και παραπάνω, δεν είναι </w:t>
      </w:r>
      <w:r>
        <w:rPr>
          <w:rFonts w:eastAsia="Times New Roman"/>
          <w:color w:val="222222"/>
          <w:szCs w:val="24"/>
          <w:shd w:val="clear" w:color="auto" w:fill="FFFFFF"/>
        </w:rPr>
        <w:lastRenderedPageBreak/>
        <w:t>κάτι ευκαταφρόνητο. Διότι, δεν είναι δεδομένο ότι αυτό θα συνέβαινε, όπως δεν συνέβη τα προηγούμενα χρόνια.</w:t>
      </w:r>
    </w:p>
    <w:p w14:paraId="1123F0C6" w14:textId="77777777" w:rsidR="00A4113B" w:rsidRDefault="00FE19D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Εμείς παραλάβαμε, λοιπόν, μία χώρα σε αδιέξοδο, σε τέλμα, χωρίς ορα</w:t>
      </w:r>
      <w:r>
        <w:rPr>
          <w:rFonts w:eastAsia="Times New Roman"/>
          <w:color w:val="222222"/>
          <w:szCs w:val="24"/>
          <w:shd w:val="clear" w:color="auto" w:fill="FFFFFF"/>
        </w:rPr>
        <w:t>τότητα και προοπτική και καταφέραμε να αλλάξουμε τη φορά των πραγμάτων. Για μένα</w:t>
      </w:r>
      <w:r>
        <w:rPr>
          <w:rFonts w:eastAsia="Times New Roman"/>
          <w:color w:val="222222"/>
          <w:szCs w:val="24"/>
          <w:shd w:val="clear" w:color="auto" w:fill="FFFFFF"/>
        </w:rPr>
        <w:t>,</w:t>
      </w:r>
      <w:r>
        <w:rPr>
          <w:rFonts w:eastAsia="Times New Roman"/>
          <w:color w:val="222222"/>
          <w:szCs w:val="24"/>
          <w:shd w:val="clear" w:color="auto" w:fill="FFFFFF"/>
        </w:rPr>
        <w:t xml:space="preserve"> αυτό είναι το σημαντικό, χωρίς να σημαίνει ότι και ο ρυθμός δεν έχει τη σημασία του, από την ύφεση περάσαμε σε μία ανοδική τροχιά.</w:t>
      </w:r>
    </w:p>
    <w:p w14:paraId="1123F0C7" w14:textId="77777777" w:rsidR="00A4113B" w:rsidRDefault="00FE19D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Από την αύξηση της ανεργίας, περάσαμε στη β</w:t>
      </w:r>
      <w:r>
        <w:rPr>
          <w:rFonts w:eastAsia="Times New Roman"/>
          <w:color w:val="222222"/>
          <w:szCs w:val="24"/>
          <w:shd w:val="clear" w:color="auto" w:fill="FFFFFF"/>
        </w:rPr>
        <w:t>αθμιαία μείωσή της. Από τη διαρκή μείωση των εισοδημάτων ή τη στασιμότητα τελευταία, περάσαμε στην αποκατάσταση του κατώτατου μισθού και ευρύτερα έχουμε και θα έχουμε και στο μέλλον εντονότερη μία ευρύτερη ανάκαμψη των εισοδημάτων. Επομένως, είμαστε τώρα σ</w:t>
      </w:r>
      <w:r>
        <w:rPr>
          <w:rFonts w:eastAsia="Times New Roman"/>
          <w:color w:val="222222"/>
          <w:szCs w:val="24"/>
          <w:shd w:val="clear" w:color="auto" w:fill="FFFFFF"/>
        </w:rPr>
        <w:t>ε θέση να σχεδιάσουμε το μέλλον.</w:t>
      </w:r>
    </w:p>
    <w:p w14:paraId="1123F0C8" w14:textId="77777777" w:rsidR="00A4113B" w:rsidRDefault="00FE19D4">
      <w:pPr>
        <w:spacing w:line="600" w:lineRule="auto"/>
        <w:ind w:firstLine="720"/>
        <w:contextualSpacing/>
        <w:jc w:val="both"/>
        <w:rPr>
          <w:rFonts w:eastAsia="Times New Roman"/>
          <w:color w:val="222222"/>
          <w:szCs w:val="24"/>
          <w:shd w:val="clear" w:color="auto" w:fill="FFFFFF"/>
        </w:rPr>
      </w:pPr>
      <w:r w:rsidRPr="00160B63">
        <w:rPr>
          <w:rFonts w:eastAsia="Times New Roman" w:cs="Times New Roman"/>
          <w:szCs w:val="24"/>
        </w:rPr>
        <w:t>(</w:t>
      </w:r>
      <w:r>
        <w:rPr>
          <w:rFonts w:eastAsia="Times New Roman" w:cs="Times New Roman"/>
          <w:szCs w:val="24"/>
        </w:rPr>
        <w:t xml:space="preserve">Στο σημείο αυτό την Προεδρική Έδρα καταλαμβάνει ο Θ΄ Αντιπρόεδρος της Βουλής κ. </w:t>
      </w:r>
      <w:r w:rsidRPr="0018601C">
        <w:rPr>
          <w:rFonts w:eastAsia="Times New Roman" w:cs="Times New Roman"/>
          <w:b/>
          <w:szCs w:val="24"/>
        </w:rPr>
        <w:t>ΜΑΡΙΟΣ ΓΕΩΡΓΙΑΔΗΣ</w:t>
      </w:r>
      <w:r>
        <w:rPr>
          <w:rFonts w:eastAsia="Times New Roman" w:cs="Times New Roman"/>
          <w:szCs w:val="24"/>
        </w:rPr>
        <w:t>)</w:t>
      </w:r>
    </w:p>
    <w:p w14:paraId="1123F0C9" w14:textId="77777777" w:rsidR="00A4113B" w:rsidRDefault="00FE19D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Ακούω τη θεωρία του ελατηρίου, ότι έπρεπε </w:t>
      </w:r>
      <w:r>
        <w:rPr>
          <w:rFonts w:eastAsia="Times New Roman"/>
          <w:color w:val="222222"/>
          <w:szCs w:val="24"/>
          <w:shd w:val="clear" w:color="auto" w:fill="FFFFFF"/>
        </w:rPr>
        <w:t>-</w:t>
      </w:r>
      <w:r>
        <w:rPr>
          <w:rFonts w:eastAsia="Times New Roman"/>
          <w:color w:val="222222"/>
          <w:szCs w:val="24"/>
          <w:shd w:val="clear" w:color="auto" w:fill="FFFFFF"/>
        </w:rPr>
        <w:t xml:space="preserve">λέει- επειδή είχαμε μεγάλη ύφεση, να εκτιναχθεί η οικονομία και να έχουμε, όπως </w:t>
      </w:r>
      <w:r>
        <w:rPr>
          <w:rFonts w:eastAsia="Times New Roman"/>
          <w:color w:val="222222"/>
          <w:szCs w:val="24"/>
          <w:shd w:val="clear" w:color="auto" w:fill="FFFFFF"/>
        </w:rPr>
        <w:t xml:space="preserve">το ελατήριο, μία εκτίναξη των ρυθμών ανάπτυξης και των επενδύσεων. Αυτό θα συνέβαινε ενδεχομένως αν είχαμε μία </w:t>
      </w:r>
      <w:r>
        <w:rPr>
          <w:rFonts w:eastAsia="Times New Roman"/>
          <w:color w:val="222222"/>
          <w:szCs w:val="24"/>
          <w:shd w:val="clear" w:color="auto" w:fill="FFFFFF"/>
        </w:rPr>
        <w:lastRenderedPageBreak/>
        <w:t>κρίση ζήτησης. Δηλαδή</w:t>
      </w:r>
      <w:r>
        <w:rPr>
          <w:rFonts w:eastAsia="Times New Roman"/>
          <w:color w:val="222222"/>
          <w:szCs w:val="24"/>
          <w:shd w:val="clear" w:color="auto" w:fill="FFFFFF"/>
        </w:rPr>
        <w:t>,</w:t>
      </w:r>
      <w:r>
        <w:rPr>
          <w:rFonts w:eastAsia="Times New Roman"/>
          <w:color w:val="222222"/>
          <w:szCs w:val="24"/>
          <w:shd w:val="clear" w:color="auto" w:fill="FFFFFF"/>
        </w:rPr>
        <w:t xml:space="preserve"> αν απλώς είχε μειωθεί η ζήτηση και μετά αυξάναμε τη ζήτηση, αυτό θα εκφραζόταν με αυτόν τον τρόπο</w:t>
      </w:r>
      <w:r>
        <w:rPr>
          <w:rFonts w:eastAsia="Times New Roman"/>
          <w:color w:val="222222"/>
          <w:szCs w:val="24"/>
          <w:shd w:val="clear" w:color="auto" w:fill="FFFFFF"/>
        </w:rPr>
        <w:t>,</w:t>
      </w:r>
      <w:r>
        <w:rPr>
          <w:rFonts w:eastAsia="Times New Roman"/>
          <w:color w:val="222222"/>
          <w:szCs w:val="24"/>
          <w:shd w:val="clear" w:color="auto" w:fill="FFFFFF"/>
        </w:rPr>
        <w:t xml:space="preserve"> που περιγράφει η θεωρία</w:t>
      </w:r>
      <w:r>
        <w:rPr>
          <w:rFonts w:eastAsia="Times New Roman"/>
          <w:color w:val="222222"/>
          <w:szCs w:val="24"/>
          <w:shd w:val="clear" w:color="auto" w:fill="FFFFFF"/>
        </w:rPr>
        <w:t xml:space="preserve"> του ελατηρίου, όπως λέγεται.</w:t>
      </w:r>
    </w:p>
    <w:p w14:paraId="1123F0CA" w14:textId="77777777" w:rsidR="00A4113B" w:rsidRDefault="00FE19D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Εδώ είχαμε καταστροφή του παραγωγικού ιστού και είχαμε και πριν την κρίση ένα παραγωγικό υπόδειγμα μη βιώσιμο. Άρα, θέλουμε ταχύτερους ρυθμούς ανάπτυξης, θέλουμε, όμως, κυρίως μία βιώσιμη ανάπτυξη με την </w:t>
      </w:r>
      <w:r w:rsidRPr="007611F1">
        <w:rPr>
          <w:rFonts w:eastAsia="Times New Roman"/>
          <w:szCs w:val="24"/>
          <w:shd w:val="clear" w:color="auto" w:fill="FFFFFF"/>
        </w:rPr>
        <w:t>οικονομική, την οικολο</w:t>
      </w:r>
      <w:r w:rsidRPr="007611F1">
        <w:rPr>
          <w:rFonts w:eastAsia="Times New Roman"/>
          <w:szCs w:val="24"/>
          <w:shd w:val="clear" w:color="auto" w:fill="FFFFFF"/>
        </w:rPr>
        <w:t xml:space="preserve">γική και την κοινωνική διάσταση του όρου </w:t>
      </w:r>
      <w:r>
        <w:rPr>
          <w:rFonts w:eastAsia="Times New Roman"/>
          <w:color w:val="222222"/>
          <w:szCs w:val="24"/>
          <w:shd w:val="clear" w:color="auto" w:fill="FFFFFF"/>
        </w:rPr>
        <w:t>και μία δίκαιη ανάπτυξη. Οι προοπτικές, επομένως, από εδώ και πέρα</w:t>
      </w:r>
      <w:r>
        <w:rPr>
          <w:rFonts w:eastAsia="Times New Roman"/>
          <w:color w:val="222222"/>
          <w:szCs w:val="24"/>
          <w:shd w:val="clear" w:color="auto" w:fill="FFFFFF"/>
        </w:rPr>
        <w:t>,</w:t>
      </w:r>
      <w:r>
        <w:rPr>
          <w:rFonts w:eastAsia="Times New Roman"/>
          <w:color w:val="222222"/>
          <w:szCs w:val="24"/>
          <w:shd w:val="clear" w:color="auto" w:fill="FFFFFF"/>
        </w:rPr>
        <w:t xml:space="preserve"> θα εξαρτηθούν κυρίως από το ρυθμό μεταβολής, από το ρυθμό μετάβασης στο νέο υπόδειγμα.</w:t>
      </w:r>
    </w:p>
    <w:p w14:paraId="1123F0CB" w14:textId="77777777" w:rsidR="00A4113B" w:rsidRDefault="00FE19D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 δεύτερο που θέλω να πω εισαγωγικά</w:t>
      </w:r>
      <w:r>
        <w:rPr>
          <w:rFonts w:eastAsia="Times New Roman"/>
          <w:color w:val="222222"/>
          <w:szCs w:val="24"/>
          <w:shd w:val="clear" w:color="auto" w:fill="FFFFFF"/>
        </w:rPr>
        <w:t>,</w:t>
      </w:r>
      <w:r>
        <w:rPr>
          <w:rFonts w:eastAsia="Times New Roman"/>
          <w:color w:val="222222"/>
          <w:szCs w:val="24"/>
          <w:shd w:val="clear" w:color="auto" w:fill="FFFFFF"/>
        </w:rPr>
        <w:t xml:space="preserve"> είναι ότι, αν βγαίνει ένα συμπέρασμα τα τελευταία χρόνια από τον τύπο της αντιπολίτευσης που ακολούθησε κυρίως η Αξιωματική Αντιπολίτευση, είναι ότι διαψεύστηκαν οι καταστροφολογίες: Δεν θα έκλεινε η πρώτη αξιολόγηση, αλλά έκλεισε. Δεν θα έκλεινε η δεύτερ</w:t>
      </w:r>
      <w:r>
        <w:rPr>
          <w:rFonts w:eastAsia="Times New Roman"/>
          <w:color w:val="222222"/>
          <w:szCs w:val="24"/>
          <w:shd w:val="clear" w:color="auto" w:fill="FFFFFF"/>
        </w:rPr>
        <w:t xml:space="preserve">η αξιολόγηση, που είχαμε τότε μία ένταση με το Διεθνές Ταμείο, αλλά έκλεισε. «Δεν θα βγούμε από το μνημόνιο, θα έχουμε </w:t>
      </w:r>
      <w:r>
        <w:rPr>
          <w:rFonts w:eastAsia="Times New Roman"/>
          <w:color w:val="222222"/>
          <w:szCs w:val="24"/>
          <w:shd w:val="clear" w:color="auto" w:fill="FFFFFF"/>
        </w:rPr>
        <w:lastRenderedPageBreak/>
        <w:t>τέταρτο μνημόνιο», αλλά διαψεύστηκαν. «Θα κοπούν οι συντάξεις», αλλά δεν κόπηκαν. «Δεν βγαίνουμε στις αγορές», βγήκαμε. «Βγήκατε</w:t>
      </w:r>
      <w:r>
        <w:rPr>
          <w:rFonts w:eastAsia="Times New Roman"/>
          <w:color w:val="222222"/>
          <w:szCs w:val="24"/>
          <w:shd w:val="clear" w:color="auto" w:fill="FFFFFF"/>
        </w:rPr>
        <w:t>,</w:t>
      </w:r>
      <w:r>
        <w:rPr>
          <w:rFonts w:eastAsia="Times New Roman"/>
          <w:color w:val="222222"/>
          <w:szCs w:val="24"/>
          <w:shd w:val="clear" w:color="auto" w:fill="FFFFFF"/>
        </w:rPr>
        <w:t xml:space="preserve"> αλλά με</w:t>
      </w:r>
      <w:r>
        <w:rPr>
          <w:rFonts w:eastAsia="Times New Roman"/>
          <w:color w:val="222222"/>
          <w:szCs w:val="24"/>
          <w:shd w:val="clear" w:color="auto" w:fill="FFFFFF"/>
        </w:rPr>
        <w:t xml:space="preserve"> πενταετές μόνο ομόλογο», θα βγούμε, όμως, και με μεγαλύτερης διάρκειας ομόλογο.</w:t>
      </w:r>
    </w:p>
    <w:p w14:paraId="1123F0CC" w14:textId="77777777" w:rsidR="00A4113B" w:rsidRDefault="00FE19D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Με αυτήν την έννοια</w:t>
      </w:r>
      <w:r>
        <w:rPr>
          <w:rFonts w:eastAsia="Times New Roman"/>
          <w:color w:val="222222"/>
          <w:szCs w:val="24"/>
          <w:shd w:val="clear" w:color="auto" w:fill="FFFFFF"/>
        </w:rPr>
        <w:t>,</w:t>
      </w:r>
      <w:r>
        <w:rPr>
          <w:rFonts w:eastAsia="Times New Roman"/>
          <w:color w:val="222222"/>
          <w:szCs w:val="24"/>
          <w:shd w:val="clear" w:color="auto" w:fill="FFFFFF"/>
        </w:rPr>
        <w:t xml:space="preserve"> αυτόν τον δρόμο μπορεί να το</w:t>
      </w:r>
      <w:r>
        <w:rPr>
          <w:rFonts w:eastAsia="Times New Roman"/>
          <w:color w:val="222222"/>
          <w:szCs w:val="24"/>
          <w:shd w:val="clear" w:color="auto" w:fill="FFFFFF"/>
        </w:rPr>
        <w:t>ν</w:t>
      </w:r>
      <w:r>
        <w:rPr>
          <w:rFonts w:eastAsia="Times New Roman"/>
          <w:color w:val="222222"/>
          <w:szCs w:val="24"/>
          <w:shd w:val="clear" w:color="auto" w:fill="FFFFFF"/>
        </w:rPr>
        <w:t xml:space="preserve"> συνεχίζει κανείς, αλλά οδηγεί σε μια διάψευση, όπως είπα, και γελοιοποίηση αυτού του τρόπου σκέψης. Το ίδιο ακούω και τώρα ε</w:t>
      </w:r>
      <w:r>
        <w:rPr>
          <w:rFonts w:eastAsia="Times New Roman"/>
          <w:color w:val="222222"/>
          <w:szCs w:val="24"/>
          <w:shd w:val="clear" w:color="auto" w:fill="FFFFFF"/>
        </w:rPr>
        <w:t>δώ: «Δεν θα έχουμε προστασία της πρώτης κατοικίας, εκατομμύρια χιλιάδες πλειστηριασμοί θα έρθουν». Υπομονή, μέσα στον μήνα θα έρθει η πρόταση νόμου, θα υπάρχει ένα νέο σχέδιο, ένα σύστημα προστασίας, θα έχουμε την ευκαιρία να το συζητήσουμε.</w:t>
      </w:r>
      <w:r w:rsidRPr="00A3443A">
        <w:rPr>
          <w:rFonts w:eastAsia="Times New Roman"/>
          <w:color w:val="222222"/>
          <w:szCs w:val="24"/>
          <w:shd w:val="clear" w:color="auto" w:fill="FFFFFF"/>
        </w:rPr>
        <w:t xml:space="preserve"> </w:t>
      </w:r>
      <w:r>
        <w:rPr>
          <w:rFonts w:eastAsia="Times New Roman"/>
          <w:color w:val="222222"/>
          <w:szCs w:val="24"/>
          <w:shd w:val="clear" w:color="auto" w:fill="FFFFFF"/>
        </w:rPr>
        <w:t>Τότε θα τα συζ</w:t>
      </w:r>
      <w:r>
        <w:rPr>
          <w:rFonts w:eastAsia="Times New Roman"/>
          <w:color w:val="222222"/>
          <w:szCs w:val="24"/>
          <w:shd w:val="clear" w:color="auto" w:fill="FFFFFF"/>
        </w:rPr>
        <w:t>ητήσουμε όλα αυτά αναλυτικά.</w:t>
      </w:r>
    </w:p>
    <w:p w14:paraId="1123F0CD" w14:textId="77777777" w:rsidR="00A4113B" w:rsidRDefault="00FE19D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Θα αναφερθώ σε λίγα πράγματα τώρα. Αρχίζω κατ</w:t>
      </w:r>
      <w:r>
        <w:rPr>
          <w:rFonts w:eastAsia="Times New Roman"/>
          <w:color w:val="222222"/>
          <w:szCs w:val="24"/>
          <w:shd w:val="clear" w:color="auto" w:fill="FFFFFF"/>
        </w:rPr>
        <w:t xml:space="preserve">’ </w:t>
      </w:r>
      <w:r>
        <w:rPr>
          <w:rFonts w:eastAsia="Times New Roman"/>
          <w:color w:val="222222"/>
          <w:szCs w:val="24"/>
          <w:shd w:val="clear" w:color="auto" w:fill="FFFFFF"/>
        </w:rPr>
        <w:t>αρχήν με την πρόταση, την τροπολογία του κ</w:t>
      </w:r>
      <w:r>
        <w:rPr>
          <w:rFonts w:eastAsia="Times New Roman"/>
          <w:color w:val="222222"/>
          <w:szCs w:val="24"/>
          <w:shd w:val="clear" w:color="auto" w:fill="FFFFFF"/>
        </w:rPr>
        <w:t>.</w:t>
      </w:r>
      <w:r>
        <w:rPr>
          <w:rFonts w:eastAsia="Times New Roman"/>
          <w:color w:val="222222"/>
          <w:szCs w:val="24"/>
          <w:shd w:val="clear" w:color="auto" w:fill="FFFFFF"/>
        </w:rPr>
        <w:t xml:space="preserve"> Κουτσούκου να παρατείνουμε το νόμο</w:t>
      </w:r>
      <w:r>
        <w:rPr>
          <w:rFonts w:eastAsia="Times New Roman"/>
          <w:color w:val="222222"/>
          <w:szCs w:val="24"/>
          <w:shd w:val="clear" w:color="auto" w:fill="FFFFFF"/>
        </w:rPr>
        <w:t>,</w:t>
      </w:r>
      <w:r>
        <w:rPr>
          <w:rFonts w:eastAsia="Times New Roman"/>
          <w:color w:val="222222"/>
          <w:szCs w:val="24"/>
          <w:shd w:val="clear" w:color="auto" w:fill="FFFFFF"/>
        </w:rPr>
        <w:t xml:space="preserve"> όχι μέχρι τέλος του μήνα, αλλά μέχρι τέλος του χρόνου, διότι υπήρξαν κάποια κρούσματα ότι οι τράπεζε</w:t>
      </w:r>
      <w:r>
        <w:rPr>
          <w:rFonts w:eastAsia="Times New Roman"/>
          <w:color w:val="222222"/>
          <w:szCs w:val="24"/>
          <w:shd w:val="clear" w:color="auto" w:fill="FFFFFF"/>
        </w:rPr>
        <w:t xml:space="preserve">ς δεν έδιναν τα στοιχεία σε δανειολήπτες για να υποβάλουν τα χαρτιά </w:t>
      </w:r>
      <w:r>
        <w:rPr>
          <w:rFonts w:eastAsia="Times New Roman"/>
          <w:color w:val="222222"/>
          <w:szCs w:val="24"/>
          <w:shd w:val="clear" w:color="auto" w:fill="FFFFFF"/>
        </w:rPr>
        <w:t xml:space="preserve">τους, ώστε </w:t>
      </w:r>
      <w:r>
        <w:rPr>
          <w:rFonts w:eastAsia="Times New Roman"/>
          <w:color w:val="222222"/>
          <w:szCs w:val="24"/>
          <w:shd w:val="clear" w:color="auto" w:fill="FFFFFF"/>
        </w:rPr>
        <w:t xml:space="preserve"> να μπουν στον νόμο Κατσέλη.</w:t>
      </w:r>
    </w:p>
    <w:p w14:paraId="1123F0CE" w14:textId="77777777" w:rsidR="00A4113B" w:rsidRDefault="00FE19D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Προτείνω να περιμένουμε. Αν θέλετε, κρατήσετε την τροπολογία, να δούμε το σχέδιο νόμου, αν δεν καλύπτει αυτό, να το συζητήσουμε τότε. Εμείς θα προσπ</w:t>
      </w:r>
      <w:r>
        <w:rPr>
          <w:rFonts w:eastAsia="Times New Roman"/>
          <w:color w:val="222222"/>
          <w:szCs w:val="24"/>
          <w:shd w:val="clear" w:color="auto" w:fill="FFFFFF"/>
        </w:rPr>
        <w:t>αθήσουμε στο σχέδιο νόμου να υπάρχει η πρόνοια αυτή. Δηλαδή, εάν κάποιος πήγε στην τράπεζα, είχε όλα τα χαρτιά του και απλώς</w:t>
      </w:r>
      <w:r>
        <w:rPr>
          <w:rFonts w:eastAsia="Times New Roman"/>
          <w:color w:val="222222"/>
          <w:szCs w:val="24"/>
          <w:shd w:val="clear" w:color="auto" w:fill="FFFFFF"/>
        </w:rPr>
        <w:t>,</w:t>
      </w:r>
      <w:r>
        <w:rPr>
          <w:rFonts w:eastAsia="Times New Roman"/>
          <w:color w:val="222222"/>
          <w:szCs w:val="24"/>
          <w:shd w:val="clear" w:color="auto" w:fill="FFFFFF"/>
        </w:rPr>
        <w:t xml:space="preserve"> δεν πρόλαβε να προσφύγει στον νόμο, διότι, με ευθύνη της τράπεζας, δεν του δόθηκε κάποιο χαρτί, θα υπάρξει μία φόρμουλα</w:t>
      </w:r>
      <w:r>
        <w:rPr>
          <w:rFonts w:eastAsia="Times New Roman"/>
          <w:color w:val="222222"/>
          <w:szCs w:val="24"/>
          <w:shd w:val="clear" w:color="auto" w:fill="FFFFFF"/>
        </w:rPr>
        <w:t>,</w:t>
      </w:r>
      <w:r>
        <w:rPr>
          <w:rFonts w:eastAsia="Times New Roman"/>
          <w:color w:val="222222"/>
          <w:szCs w:val="24"/>
          <w:shd w:val="clear" w:color="auto" w:fill="FFFFFF"/>
        </w:rPr>
        <w:t xml:space="preserve"> ώστε να κ</w:t>
      </w:r>
      <w:r>
        <w:rPr>
          <w:rFonts w:eastAsia="Times New Roman"/>
          <w:color w:val="222222"/>
          <w:szCs w:val="24"/>
          <w:shd w:val="clear" w:color="auto" w:fill="FFFFFF"/>
        </w:rPr>
        <w:t>αλυφθούν αυτοί οι άνθρωποι, εφόσον υπάρχουν.</w:t>
      </w:r>
    </w:p>
    <w:p w14:paraId="1123F0CF" w14:textId="77777777" w:rsidR="00A4113B" w:rsidRDefault="00FE19D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Επομένως, συμφωνώ με την παρατήρηση </w:t>
      </w:r>
      <w:r>
        <w:rPr>
          <w:rFonts w:eastAsia="Times New Roman"/>
          <w:color w:val="222222"/>
          <w:szCs w:val="24"/>
          <w:shd w:val="clear" w:color="auto" w:fill="FFFFFF"/>
        </w:rPr>
        <w:t>-</w:t>
      </w:r>
      <w:r>
        <w:rPr>
          <w:rFonts w:eastAsia="Times New Roman"/>
          <w:color w:val="222222"/>
          <w:szCs w:val="24"/>
          <w:shd w:val="clear" w:color="auto" w:fill="FFFFFF"/>
        </w:rPr>
        <w:t>είχε γίνει και στην επιτροπή</w:t>
      </w:r>
      <w:r>
        <w:rPr>
          <w:rFonts w:eastAsia="Times New Roman"/>
          <w:color w:val="222222"/>
          <w:szCs w:val="24"/>
          <w:shd w:val="clear" w:color="auto" w:fill="FFFFFF"/>
        </w:rPr>
        <w:t>,</w:t>
      </w:r>
      <w:r>
        <w:rPr>
          <w:rFonts w:eastAsia="Times New Roman"/>
          <w:color w:val="222222"/>
          <w:szCs w:val="24"/>
          <w:shd w:val="clear" w:color="auto" w:fill="FFFFFF"/>
        </w:rPr>
        <w:t xml:space="preserve"> αλλά σχετικά με τον τρόπο αντιμετώπισής της, εμείς θα θέλαμε να μην υπάρξει παράταση του νόμου Κατσέλη, αλλά να υπάρξει το νέο σχέδιο. Εργαζόμασ</w:t>
      </w:r>
      <w:r>
        <w:rPr>
          <w:rFonts w:eastAsia="Times New Roman"/>
          <w:color w:val="222222"/>
          <w:szCs w:val="24"/>
          <w:shd w:val="clear" w:color="auto" w:fill="FFFFFF"/>
        </w:rPr>
        <w:t>τε</w:t>
      </w:r>
      <w:r>
        <w:rPr>
          <w:rFonts w:eastAsia="Times New Roman"/>
          <w:color w:val="222222"/>
          <w:szCs w:val="24"/>
          <w:shd w:val="clear" w:color="auto" w:fill="FFFFFF"/>
        </w:rPr>
        <w:t>,</w:t>
      </w:r>
      <w:r>
        <w:rPr>
          <w:rFonts w:eastAsia="Times New Roman"/>
          <w:color w:val="222222"/>
          <w:szCs w:val="24"/>
          <w:shd w:val="clear" w:color="auto" w:fill="FFFFFF"/>
        </w:rPr>
        <w:t xml:space="preserve"> ούτως ώστε αυτό να έρθει σε συζήτηση στη Βουλή εντός του Φεβρουαρίου.</w:t>
      </w:r>
    </w:p>
    <w:p w14:paraId="1123F0D0" w14:textId="77777777" w:rsidR="00A4113B" w:rsidRDefault="00FE19D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Σχετικά με το αν θα υπάρξει προστασία ή αν θα είναι καλύτερη η προστασία, θα ήθελα σήμερα να σας πω -γιατί αν μπω σε λεπτομέρειες, θα ανοίξει μία άναρχη συζήτηση και χωρίς την ευθύνη</w:t>
      </w:r>
      <w:r>
        <w:rPr>
          <w:rFonts w:eastAsia="Times New Roman"/>
          <w:color w:val="222222"/>
          <w:szCs w:val="24"/>
          <w:shd w:val="clear" w:color="auto" w:fill="FFFFFF"/>
        </w:rPr>
        <w:t xml:space="preserve"> της τελικής θέσης- αυτό που ήθελα να πω είναι ότι:</w:t>
      </w:r>
      <w:r w:rsidDel="00004E0B">
        <w:rPr>
          <w:rFonts w:eastAsia="Times New Roman"/>
          <w:color w:val="222222"/>
          <w:szCs w:val="24"/>
          <w:shd w:val="clear" w:color="auto" w:fill="FFFFFF"/>
        </w:rPr>
        <w:t xml:space="preserve"> </w:t>
      </w:r>
      <w:r>
        <w:rPr>
          <w:rFonts w:eastAsia="Times New Roman"/>
          <w:color w:val="222222"/>
          <w:szCs w:val="24"/>
          <w:shd w:val="clear" w:color="auto" w:fill="FFFFFF"/>
        </w:rPr>
        <w:t>Πρώτον, θα υπάρξει προστασία της πρώτης κατοικίας.</w:t>
      </w:r>
    </w:p>
    <w:p w14:paraId="1123F0D1" w14:textId="77777777" w:rsidR="00A4113B" w:rsidRDefault="00FE19D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Δεύτερον, επιδιώκουμε η δόση που πληρώνουν οι δανειολήπτες να είναι δραστικά μικρότερη, κατά περίπτωση βεβαίως, ούτως ώστε να διευκολύνεται η εξυπηρέτηση</w:t>
      </w:r>
      <w:r>
        <w:rPr>
          <w:rFonts w:eastAsia="Times New Roman"/>
          <w:color w:val="222222"/>
          <w:szCs w:val="24"/>
          <w:shd w:val="clear" w:color="auto" w:fill="FFFFFF"/>
        </w:rPr>
        <w:t xml:space="preserve"> των δανείων.</w:t>
      </w:r>
    </w:p>
    <w:p w14:paraId="1123F0D2"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Τρίτον, επιδιώκουμε να επεκταθεί η προστασία και σε κατηγορίες δανειοληπτών</w:t>
      </w:r>
      <w:r>
        <w:rPr>
          <w:rFonts w:eastAsia="Times New Roman" w:cs="Times New Roman"/>
          <w:szCs w:val="24"/>
        </w:rPr>
        <w:t>,</w:t>
      </w:r>
      <w:r>
        <w:rPr>
          <w:rFonts w:eastAsia="Times New Roman" w:cs="Times New Roman"/>
          <w:szCs w:val="24"/>
        </w:rPr>
        <w:t xml:space="preserve"> που σήμερα δεν περιλαμβάνονται και αυτό είναι ένα θέμα. Δεν το κρύβουμε ότι συζητείται το εύρος και τα λοιπά, αλλά σίγουρα κάποιες κατηγορίες, όπως είναι μικρέμποροι και άλλοι, πιστεύω ότι θα συμπεριληφθούν.</w:t>
      </w:r>
    </w:p>
    <w:p w14:paraId="1123F0D3"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Επομένως, θα έχουμε ένα σύστημα με αρκετά θετικ</w:t>
      </w:r>
      <w:r>
        <w:rPr>
          <w:rFonts w:eastAsia="Times New Roman" w:cs="Times New Roman"/>
          <w:szCs w:val="24"/>
        </w:rPr>
        <w:t>ά στοιχεία, θα οδηγήσει σε ουσιαστικές λύσεις και γρήγορα και για τους δανειολήπτες και όλους τους εμπλεκόμενους. Επαναλαμβάνω, όμως, ότι θα έχουμε την ευκαιρία να το συζητήσουμε αναλυτικά.</w:t>
      </w:r>
    </w:p>
    <w:p w14:paraId="1123F0D4"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Το δεύτερο σημείο</w:t>
      </w:r>
      <w:r>
        <w:rPr>
          <w:rFonts w:eastAsia="Times New Roman" w:cs="Times New Roman"/>
          <w:szCs w:val="24"/>
        </w:rPr>
        <w:t>,</w:t>
      </w:r>
      <w:r>
        <w:rPr>
          <w:rFonts w:eastAsia="Times New Roman" w:cs="Times New Roman"/>
          <w:szCs w:val="24"/>
        </w:rPr>
        <w:t xml:space="preserve"> το οποίο συζητήθηκε</w:t>
      </w:r>
      <w:r>
        <w:rPr>
          <w:rFonts w:eastAsia="Times New Roman" w:cs="Times New Roman"/>
          <w:szCs w:val="24"/>
        </w:rPr>
        <w:t>,</w:t>
      </w:r>
      <w:r>
        <w:rPr>
          <w:rFonts w:eastAsia="Times New Roman" w:cs="Times New Roman"/>
          <w:szCs w:val="24"/>
        </w:rPr>
        <w:t xml:space="preserve"> παρεμπιπτόντως, </w:t>
      </w:r>
      <w:r>
        <w:rPr>
          <w:rFonts w:eastAsia="Times New Roman" w:cs="Times New Roman"/>
          <w:szCs w:val="24"/>
        </w:rPr>
        <w:t>εκτενώς είναι η εξέλιξη των κόκκινων δανείων. Άκουσα ότι ο κ. Γεωργιάδης κατέθεσε και έναν πίνακα</w:t>
      </w:r>
      <w:r>
        <w:rPr>
          <w:rFonts w:eastAsia="Times New Roman" w:cs="Times New Roman"/>
          <w:szCs w:val="24"/>
        </w:rPr>
        <w:t>,</w:t>
      </w:r>
      <w:r>
        <w:rPr>
          <w:rFonts w:eastAsia="Times New Roman" w:cs="Times New Roman"/>
          <w:szCs w:val="24"/>
        </w:rPr>
        <w:t xml:space="preserve"> που απεικονίζει -αν κατάλαβα καλά- τη σημερινή εικόνα. Και άκουσα, επίσης, να λέει </w:t>
      </w:r>
      <w:r>
        <w:rPr>
          <w:rFonts w:eastAsia="Times New Roman" w:cs="Times New Roman"/>
          <w:szCs w:val="24"/>
        </w:rPr>
        <w:lastRenderedPageBreak/>
        <w:t>ότι τα κόκκινα δάνεια δεν δημιουργήθηκαν σήμερα, δημιουργήθηκαν από το 200</w:t>
      </w:r>
      <w:r>
        <w:rPr>
          <w:rFonts w:eastAsia="Times New Roman" w:cs="Times New Roman"/>
          <w:szCs w:val="24"/>
        </w:rPr>
        <w:t xml:space="preserve">8 και μετά. Αυτό είναι σωστό. </w:t>
      </w:r>
    </w:p>
    <w:p w14:paraId="1123F0D5"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Εγώ θα πρότεινα</w:t>
      </w:r>
      <w:r>
        <w:rPr>
          <w:rFonts w:eastAsia="Times New Roman" w:cs="Times New Roman"/>
          <w:szCs w:val="24"/>
        </w:rPr>
        <w:t>,</w:t>
      </w:r>
      <w:r>
        <w:rPr>
          <w:rFonts w:eastAsia="Times New Roman" w:cs="Times New Roman"/>
          <w:szCs w:val="24"/>
        </w:rPr>
        <w:t xml:space="preserve"> αντί του πίνακα που δείχνει πού βρίσκονται σήμερα τα κόκκινα δάνεια να δούμε τον πίνακα</w:t>
      </w:r>
      <w:r>
        <w:rPr>
          <w:rFonts w:eastAsia="Times New Roman" w:cs="Times New Roman"/>
          <w:szCs w:val="24"/>
        </w:rPr>
        <w:t>,</w:t>
      </w:r>
      <w:r>
        <w:rPr>
          <w:rFonts w:eastAsia="Times New Roman" w:cs="Times New Roman"/>
          <w:szCs w:val="24"/>
        </w:rPr>
        <w:t xml:space="preserve"> που δείχνει την εξέλιξη των κόκκινων δανείων. Εάν δούμε, λοιπόν, αυτόν τον πίνακα, τον οποίο δημοσιεύει η Τράπεζα της Ε</w:t>
      </w:r>
      <w:r>
        <w:rPr>
          <w:rFonts w:eastAsia="Times New Roman" w:cs="Times New Roman"/>
          <w:szCs w:val="24"/>
        </w:rPr>
        <w:t xml:space="preserve">λλάδος, τον έχει αναρτημένο στο </w:t>
      </w:r>
      <w:proofErr w:type="spellStart"/>
      <w:r>
        <w:rPr>
          <w:rFonts w:eastAsia="Times New Roman" w:cs="Times New Roman"/>
          <w:szCs w:val="24"/>
        </w:rPr>
        <w:t>site</w:t>
      </w:r>
      <w:proofErr w:type="spellEnd"/>
      <w:r>
        <w:rPr>
          <w:rFonts w:eastAsia="Times New Roman" w:cs="Times New Roman"/>
          <w:szCs w:val="24"/>
        </w:rPr>
        <w:t xml:space="preserve"> της, θα διαπιστώσουμε ότι είχαμε μία διαρκή αύξηση των κόκκινων δανείων, το βουνό το μεγάλο δημιουργήθηκε μεταξύ 2011 και 2013, 2014. Στις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2014 είχαμε φτάσει στα 97 δισεκατομμύρια και από τότε αρχίζει μία πορεία μ</w:t>
      </w:r>
      <w:r>
        <w:rPr>
          <w:rFonts w:eastAsia="Times New Roman" w:cs="Times New Roman"/>
          <w:szCs w:val="24"/>
        </w:rPr>
        <w:t xml:space="preserve">είωσής τους. Άρα, τα δάνεια δημιουργήθηκαν πριν έρθει αυτή η Κυβέρνηση στην εξουσία, το βουνό των δανείων εννοώ, το </w:t>
      </w:r>
      <w:r w:rsidRPr="001151BA">
        <w:rPr>
          <w:rFonts w:eastAsia="Times New Roman" w:cs="Times New Roman"/>
          <w:szCs w:val="24"/>
        </w:rPr>
        <w:t>στοκ το μεγ</w:t>
      </w:r>
      <w:r>
        <w:rPr>
          <w:rFonts w:eastAsia="Times New Roman" w:cs="Times New Roman"/>
          <w:szCs w:val="24"/>
        </w:rPr>
        <w:t>άλο. Η όποια μείωσή τους είναι αποτέλεσμα των πρωτοβουλιών</w:t>
      </w:r>
      <w:r>
        <w:rPr>
          <w:rFonts w:eastAsia="Times New Roman" w:cs="Times New Roman"/>
          <w:szCs w:val="24"/>
        </w:rPr>
        <w:t>,</w:t>
      </w:r>
      <w:r>
        <w:rPr>
          <w:rFonts w:eastAsia="Times New Roman" w:cs="Times New Roman"/>
          <w:szCs w:val="24"/>
        </w:rPr>
        <w:t xml:space="preserve"> που πήρε αυτή η Κυβέρνηση.</w:t>
      </w:r>
    </w:p>
    <w:p w14:paraId="1123F0D6"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Μόνο η Κυβέρνηση; Έρχομαι τώρα σε ένα δεύτ</w:t>
      </w:r>
      <w:r>
        <w:rPr>
          <w:rFonts w:eastAsia="Times New Roman" w:cs="Times New Roman"/>
          <w:szCs w:val="24"/>
        </w:rPr>
        <w:t xml:space="preserve">ερο θέμα, που ίσως είναι παρανόηση. Η </w:t>
      </w:r>
      <w:proofErr w:type="spellStart"/>
      <w:r>
        <w:rPr>
          <w:rFonts w:eastAsia="Times New Roman" w:cs="Times New Roman"/>
          <w:szCs w:val="24"/>
        </w:rPr>
        <w:t>στοχοθεσία</w:t>
      </w:r>
      <w:proofErr w:type="spellEnd"/>
      <w:r>
        <w:rPr>
          <w:rFonts w:eastAsia="Times New Roman" w:cs="Times New Roman"/>
          <w:szCs w:val="24"/>
        </w:rPr>
        <w:t xml:space="preserve"> για τη μείωση των δανείων</w:t>
      </w:r>
      <w:r>
        <w:rPr>
          <w:rFonts w:eastAsia="Times New Roman" w:cs="Times New Roman"/>
          <w:szCs w:val="24"/>
        </w:rPr>
        <w:t>,</w:t>
      </w:r>
      <w:r>
        <w:rPr>
          <w:rFonts w:eastAsia="Times New Roman" w:cs="Times New Roman"/>
          <w:szCs w:val="24"/>
        </w:rPr>
        <w:t xml:space="preserve"> δεν ήταν κυβερνητική απόφαση, δεν ήταν κάποιος νόμος της Κυβέρνησης, κάποια απόφαση. Η </w:t>
      </w:r>
      <w:proofErr w:type="spellStart"/>
      <w:r>
        <w:rPr>
          <w:rFonts w:eastAsia="Times New Roman" w:cs="Times New Roman"/>
          <w:szCs w:val="24"/>
        </w:rPr>
        <w:t>στοχοθεσία</w:t>
      </w:r>
      <w:proofErr w:type="spellEnd"/>
      <w:r>
        <w:rPr>
          <w:rFonts w:eastAsia="Times New Roman" w:cs="Times New Roman"/>
          <w:szCs w:val="24"/>
        </w:rPr>
        <w:t xml:space="preserve"> καθορίστηκε </w:t>
      </w:r>
      <w:r>
        <w:rPr>
          <w:rFonts w:eastAsia="Times New Roman" w:cs="Times New Roman"/>
          <w:szCs w:val="24"/>
        </w:rPr>
        <w:lastRenderedPageBreak/>
        <w:t xml:space="preserve">από την Τράπεζα της Ελλάδας σε συνεργασία με τους ευρωπαϊκούς θεσμούς </w:t>
      </w:r>
      <w:r>
        <w:rPr>
          <w:rFonts w:eastAsia="Times New Roman" w:cs="Times New Roman"/>
          <w:szCs w:val="24"/>
        </w:rPr>
        <w:t xml:space="preserve">και τις τράπεζες. Και πρέπει να πω ότι η </w:t>
      </w:r>
      <w:proofErr w:type="spellStart"/>
      <w:r>
        <w:rPr>
          <w:rFonts w:eastAsia="Times New Roman" w:cs="Times New Roman"/>
          <w:szCs w:val="24"/>
        </w:rPr>
        <w:t>στοχοθεσία</w:t>
      </w:r>
      <w:proofErr w:type="spellEnd"/>
      <w:r>
        <w:rPr>
          <w:rFonts w:eastAsia="Times New Roman" w:cs="Times New Roman"/>
          <w:szCs w:val="24"/>
        </w:rPr>
        <w:t xml:space="preserve"> μέχρι τώρα τηρείται, δηλαδή αυτό που έχει συμφωνηθεί να μειωθούν τα κόκκινα δάνεια μειώθηκαν, γι’ αυτό έχουμε και τη μείωση. Αυτό που συζητείται, όμως, εδώ και μερικούς μήνες είναι η ανάγκη επιτάχυνσης αυ</w:t>
      </w:r>
      <w:r>
        <w:rPr>
          <w:rFonts w:eastAsia="Times New Roman" w:cs="Times New Roman"/>
          <w:szCs w:val="24"/>
        </w:rPr>
        <w:t>τής της μείωσης.</w:t>
      </w:r>
    </w:p>
    <w:p w14:paraId="1123F0D7"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Στα πλαίσια αυτά βγήκε και μία ανακοίνωση από το Γραφείο Τύπου του Υπουργείου Οικονομικών, το οποίο δίνει αυτές τις βασικές πληροφορίες, τις οποίες ιδίως οι εκπρόσωποι της Νέας Δημοκρατίας και κυρίως</w:t>
      </w:r>
      <w:r>
        <w:rPr>
          <w:rFonts w:eastAsia="Times New Roman" w:cs="Times New Roman"/>
          <w:szCs w:val="24"/>
        </w:rPr>
        <w:t>,</w:t>
      </w:r>
      <w:r>
        <w:rPr>
          <w:rFonts w:eastAsia="Times New Roman" w:cs="Times New Roman"/>
          <w:szCs w:val="24"/>
        </w:rPr>
        <w:t xml:space="preserve"> όχι εδώ μέσα όσο έξω αγνοούν. Έχουν έν</w:t>
      </w:r>
      <w:r>
        <w:rPr>
          <w:rFonts w:eastAsia="Times New Roman" w:cs="Times New Roman"/>
          <w:szCs w:val="24"/>
        </w:rPr>
        <w:t>α ύφος εισαγγελέα</w:t>
      </w:r>
      <w:r>
        <w:rPr>
          <w:rFonts w:eastAsia="Times New Roman" w:cs="Times New Roman"/>
          <w:szCs w:val="24"/>
        </w:rPr>
        <w:t>,</w:t>
      </w:r>
      <w:r>
        <w:rPr>
          <w:rFonts w:eastAsia="Times New Roman" w:cs="Times New Roman"/>
          <w:szCs w:val="24"/>
        </w:rPr>
        <w:t xml:space="preserve"> λες και ήρθαν ξαφνικά από τον Άρη και διαπιστώνουν ότι είχαμε κόκκινα δάνεια</w:t>
      </w:r>
      <w:r>
        <w:rPr>
          <w:rFonts w:eastAsia="Times New Roman" w:cs="Times New Roman"/>
          <w:szCs w:val="24"/>
        </w:rPr>
        <w:t>,</w:t>
      </w:r>
      <w:r>
        <w:rPr>
          <w:rFonts w:eastAsia="Times New Roman" w:cs="Times New Roman"/>
          <w:szCs w:val="24"/>
        </w:rPr>
        <w:t xml:space="preserve"> χωρίς να λένε τίποτα σε ό,τι αφορά το ιστορικό του προβλήματος και χωρίς να λένε τίποτα για τις προσπάθειες</w:t>
      </w:r>
      <w:r>
        <w:rPr>
          <w:rFonts w:eastAsia="Times New Roman" w:cs="Times New Roman"/>
          <w:szCs w:val="24"/>
        </w:rPr>
        <w:t>,</w:t>
      </w:r>
      <w:r>
        <w:rPr>
          <w:rFonts w:eastAsia="Times New Roman" w:cs="Times New Roman"/>
          <w:szCs w:val="24"/>
        </w:rPr>
        <w:t xml:space="preserve"> που έγιναν τότε</w:t>
      </w:r>
      <w:r>
        <w:rPr>
          <w:rFonts w:eastAsia="Times New Roman" w:cs="Times New Roman"/>
          <w:szCs w:val="24"/>
        </w:rPr>
        <w:t>,</w:t>
      </w:r>
      <w:r>
        <w:rPr>
          <w:rFonts w:eastAsia="Times New Roman" w:cs="Times New Roman"/>
          <w:szCs w:val="24"/>
        </w:rPr>
        <w:t xml:space="preserve"> χωρίς να αποδώσουν κανένα αποτέλε</w:t>
      </w:r>
      <w:r>
        <w:rPr>
          <w:rFonts w:eastAsia="Times New Roman" w:cs="Times New Roman"/>
          <w:szCs w:val="24"/>
        </w:rPr>
        <w:t xml:space="preserve">σμα. Τέσσερα επιχειρηματικά </w:t>
      </w:r>
      <w:r>
        <w:rPr>
          <w:rFonts w:eastAsia="Times New Roman" w:cs="Times New Roman"/>
          <w:szCs w:val="24"/>
        </w:rPr>
        <w:t xml:space="preserve">δάνεια </w:t>
      </w:r>
      <w:r>
        <w:rPr>
          <w:rFonts w:eastAsia="Times New Roman" w:cs="Times New Roman"/>
          <w:szCs w:val="24"/>
        </w:rPr>
        <w:t xml:space="preserve">ρυθμίστηκαν μέχρι το 2014. Επομένως, χρειάζεται μία σεμνότητα σε ορισμένα θέματα και μία εν πάση </w:t>
      </w:r>
      <w:proofErr w:type="spellStart"/>
      <w:r>
        <w:rPr>
          <w:rFonts w:eastAsia="Times New Roman" w:cs="Times New Roman"/>
          <w:szCs w:val="24"/>
        </w:rPr>
        <w:t>περιπτώσει</w:t>
      </w:r>
      <w:proofErr w:type="spellEnd"/>
      <w:r>
        <w:rPr>
          <w:rFonts w:eastAsia="Times New Roman" w:cs="Times New Roman"/>
          <w:szCs w:val="24"/>
        </w:rPr>
        <w:t>,</w:t>
      </w:r>
      <w:r>
        <w:rPr>
          <w:rFonts w:eastAsia="Times New Roman" w:cs="Times New Roman"/>
          <w:szCs w:val="24"/>
        </w:rPr>
        <w:t xml:space="preserve"> αναγνώριση της πραγματικότητας.</w:t>
      </w:r>
    </w:p>
    <w:p w14:paraId="1123F0D8"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lastRenderedPageBreak/>
        <w:t>Το δεύτερο θέμα αφορά την κατάσταση των τραπεζών. Ό,τι έχει συμβεί στις τράπεζες</w:t>
      </w:r>
      <w:r>
        <w:rPr>
          <w:rFonts w:eastAsia="Times New Roman" w:cs="Times New Roman"/>
          <w:szCs w:val="24"/>
        </w:rPr>
        <w:t xml:space="preserve"> τα τελευταία χρόνια και ιδιαίτερα τους τελευταίους μήνες είναι σε θετική κατεύθυνση. Θυμίζω: Πρώτον, αύξηση καταθέσεων. Πέρσι είχαμε αύξηση καταθέσεων -αν θυμάμαι καλά τους αριθμούς- 15 δισεκατομμύρια ευρώ. Δεν είναι μικρή αύξηση αυτή και όλοι αναγνωρίζου</w:t>
      </w:r>
      <w:r>
        <w:rPr>
          <w:rFonts w:eastAsia="Times New Roman" w:cs="Times New Roman"/>
          <w:szCs w:val="24"/>
        </w:rPr>
        <w:t>ν ότι αυτή η αύξηση κρύβει μέσα της και επιστροφή χρημάτων από όσους τα διεκδικούσαν</w:t>
      </w:r>
      <w:r>
        <w:rPr>
          <w:rFonts w:eastAsia="Times New Roman" w:cs="Times New Roman"/>
          <w:szCs w:val="24"/>
        </w:rPr>
        <w:t>,</w:t>
      </w:r>
      <w:r>
        <w:rPr>
          <w:rFonts w:eastAsia="Times New Roman" w:cs="Times New Roman"/>
          <w:szCs w:val="24"/>
        </w:rPr>
        <w:t xml:space="preserve"> εκτός τραπεζικού συστήματος. Δεύτερον, μείωση των κόκκινων δανείων, αυτή που είχαμε. Τρίτον, μείωση ως μηδενισμό της εξάρτησης των τραπεζών από το δανεισμό της Ευρωπαϊκής</w:t>
      </w:r>
      <w:r>
        <w:rPr>
          <w:rFonts w:eastAsia="Times New Roman" w:cs="Times New Roman"/>
          <w:szCs w:val="24"/>
        </w:rPr>
        <w:t xml:space="preserve"> Κεντρικής Τράπεζας, το γνωστό </w:t>
      </w:r>
      <w:r>
        <w:rPr>
          <w:rFonts w:eastAsia="Times New Roman" w:cs="Times New Roman"/>
          <w:szCs w:val="24"/>
          <w:lang w:val="en-US"/>
        </w:rPr>
        <w:t>ELA</w:t>
      </w:r>
      <w:r w:rsidRPr="00046F81">
        <w:rPr>
          <w:rFonts w:eastAsia="Times New Roman" w:cs="Times New Roman"/>
          <w:szCs w:val="24"/>
        </w:rPr>
        <w:t>.</w:t>
      </w:r>
      <w:r>
        <w:rPr>
          <w:rFonts w:eastAsia="Times New Roman" w:cs="Times New Roman"/>
          <w:szCs w:val="24"/>
        </w:rPr>
        <w:t xml:space="preserve"> Τέταρτον</w:t>
      </w:r>
      <w:r w:rsidRPr="00046F81">
        <w:rPr>
          <w:rFonts w:eastAsia="Times New Roman" w:cs="Times New Roman"/>
          <w:szCs w:val="24"/>
        </w:rPr>
        <w:t>,</w:t>
      </w:r>
      <w:r>
        <w:rPr>
          <w:rFonts w:eastAsia="Times New Roman" w:cs="Times New Roman"/>
          <w:szCs w:val="24"/>
        </w:rPr>
        <w:t xml:space="preserve"> βελτίωση των συνθηκών πρόσβασης στις αγορές, η οποία τώρα μάλιστα</w:t>
      </w:r>
      <w:r>
        <w:rPr>
          <w:rFonts w:eastAsia="Times New Roman" w:cs="Times New Roman"/>
          <w:szCs w:val="24"/>
        </w:rPr>
        <w:t>,</w:t>
      </w:r>
      <w:r>
        <w:rPr>
          <w:rFonts w:eastAsia="Times New Roman" w:cs="Times New Roman"/>
          <w:szCs w:val="24"/>
        </w:rPr>
        <w:t xml:space="preserve"> θα επιτρέψει στις τράπεζες, αφού βγήκε το </w:t>
      </w:r>
      <w:r>
        <w:rPr>
          <w:rFonts w:eastAsia="Times New Roman" w:cs="Times New Roman"/>
          <w:szCs w:val="24"/>
        </w:rPr>
        <w:t>δ</w:t>
      </w:r>
      <w:r>
        <w:rPr>
          <w:rFonts w:eastAsia="Times New Roman" w:cs="Times New Roman"/>
          <w:szCs w:val="24"/>
        </w:rPr>
        <w:t xml:space="preserve">ημόσιο να βγουν και αυτές με κάποιες μορφές. Βελτίωση και των επιτοκίων και των όρων χρηματοδότησης </w:t>
      </w:r>
      <w:r>
        <w:rPr>
          <w:rFonts w:eastAsia="Times New Roman" w:cs="Times New Roman"/>
          <w:szCs w:val="24"/>
        </w:rPr>
        <w:t>της οικονομίας.</w:t>
      </w:r>
    </w:p>
    <w:p w14:paraId="1123F0D9"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Επομένως, όλη αυτή η φιλολογία που αναπτύσσεται με το παραμικρό</w:t>
      </w:r>
      <w:r>
        <w:rPr>
          <w:rFonts w:eastAsia="Times New Roman" w:cs="Times New Roman"/>
          <w:szCs w:val="24"/>
        </w:rPr>
        <w:t>,</w:t>
      </w:r>
      <w:r>
        <w:rPr>
          <w:rFonts w:eastAsia="Times New Roman" w:cs="Times New Roman"/>
          <w:szCs w:val="24"/>
        </w:rPr>
        <w:t xml:space="preserve"> βλέπουμε ότι δεν έχει αντικειμενική βάση σήμερα και χρειάζεται μία προσπάθεια. Άκουσα εδώ ως δικαιολογία</w:t>
      </w:r>
      <w:r>
        <w:rPr>
          <w:rFonts w:eastAsia="Times New Roman" w:cs="Times New Roman"/>
          <w:szCs w:val="24"/>
        </w:rPr>
        <w:t>,</w:t>
      </w:r>
      <w:r>
        <w:rPr>
          <w:rFonts w:eastAsia="Times New Roman" w:cs="Times New Roman"/>
          <w:szCs w:val="24"/>
        </w:rPr>
        <w:t xml:space="preserve"> ότι </w:t>
      </w:r>
      <w:r>
        <w:rPr>
          <w:rFonts w:eastAsia="Times New Roman" w:cs="Times New Roman"/>
          <w:szCs w:val="24"/>
        </w:rPr>
        <w:lastRenderedPageBreak/>
        <w:t>δικαιολογημένα ο κόσμος αντιδρά με πανικό, διότι θυμάται τα παλιά</w:t>
      </w:r>
      <w:r>
        <w:rPr>
          <w:rFonts w:eastAsia="Times New Roman" w:cs="Times New Roman"/>
          <w:szCs w:val="24"/>
        </w:rPr>
        <w:t xml:space="preserve">. </w:t>
      </w:r>
    </w:p>
    <w:p w14:paraId="1123F0DA" w14:textId="77777777" w:rsidR="00A4113B" w:rsidRDefault="00FE19D4">
      <w:pPr>
        <w:spacing w:line="600" w:lineRule="auto"/>
        <w:ind w:firstLine="720"/>
        <w:contextualSpacing/>
        <w:jc w:val="both"/>
        <w:rPr>
          <w:rFonts w:eastAsia="Times New Roman"/>
          <w:szCs w:val="24"/>
        </w:rPr>
      </w:pPr>
      <w:r>
        <w:rPr>
          <w:rFonts w:eastAsia="Times New Roman" w:cs="Times New Roman"/>
          <w:szCs w:val="24"/>
        </w:rPr>
        <w:t>Ωραία</w:t>
      </w:r>
      <w:r>
        <w:rPr>
          <w:rFonts w:eastAsia="Times New Roman" w:cs="Times New Roman"/>
          <w:szCs w:val="24"/>
        </w:rPr>
        <w:t>,</w:t>
      </w:r>
      <w:r>
        <w:rPr>
          <w:rFonts w:eastAsia="Times New Roman" w:cs="Times New Roman"/>
          <w:szCs w:val="24"/>
        </w:rPr>
        <w:t xml:space="preserve"> και εμείς οι Βουλευτές τι κάνουμε; Χαϊδεύουμε και πριμοδοτούμε και ενθαρρύνουμε αυτό το κλίμα </w:t>
      </w:r>
      <w:r>
        <w:rPr>
          <w:rFonts w:eastAsia="Times New Roman" w:cs="Times New Roman"/>
          <w:szCs w:val="24"/>
        </w:rPr>
        <w:t>,</w:t>
      </w:r>
      <w:r>
        <w:rPr>
          <w:rFonts w:eastAsia="Times New Roman" w:cs="Times New Roman"/>
          <w:szCs w:val="24"/>
        </w:rPr>
        <w:t>όταν δεν στηρίζεται σε πραγματικά γεγονότα; Γιατί δεν μπορούμε να μη συζητάμε και με ειλικρίνεια τα προβλήματα, διότι υπάρχει πρόοδος, αλλά η κληρονομι</w:t>
      </w:r>
      <w:r>
        <w:rPr>
          <w:rFonts w:eastAsia="Times New Roman" w:cs="Times New Roman"/>
          <w:szCs w:val="24"/>
        </w:rPr>
        <w:t>ά της κρίσης σε πολλούς τομείς είναι μαζί μας.</w:t>
      </w:r>
    </w:p>
    <w:p w14:paraId="1123F0DB"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γώ τουλάχιστον</w:t>
      </w:r>
      <w:r>
        <w:rPr>
          <w:rFonts w:eastAsia="Times New Roman" w:cs="Times New Roman"/>
          <w:szCs w:val="24"/>
        </w:rPr>
        <w:t>,</w:t>
      </w:r>
      <w:r>
        <w:rPr>
          <w:rFonts w:eastAsia="Times New Roman" w:cs="Times New Roman"/>
          <w:szCs w:val="24"/>
        </w:rPr>
        <w:t xml:space="preserve"> </w:t>
      </w:r>
      <w:r w:rsidRPr="00012EA8">
        <w:rPr>
          <w:rFonts w:eastAsia="Times New Roman" w:cs="Times New Roman"/>
          <w:szCs w:val="24"/>
        </w:rPr>
        <w:t>δεν μπορώ να μπω σε μία λογική να κρύβω την αλήθεια</w:t>
      </w:r>
      <w:r>
        <w:rPr>
          <w:rFonts w:eastAsia="Times New Roman" w:cs="Times New Roman"/>
          <w:szCs w:val="24"/>
        </w:rPr>
        <w:t>. Δ</w:t>
      </w:r>
      <w:r w:rsidRPr="00012EA8">
        <w:rPr>
          <w:rFonts w:eastAsia="Times New Roman" w:cs="Times New Roman"/>
          <w:szCs w:val="24"/>
        </w:rPr>
        <w:t>ιότι</w:t>
      </w:r>
      <w:r>
        <w:rPr>
          <w:rFonts w:eastAsia="Times New Roman" w:cs="Times New Roman"/>
          <w:szCs w:val="24"/>
        </w:rPr>
        <w:t>,</w:t>
      </w:r>
      <w:r w:rsidRPr="00012EA8">
        <w:rPr>
          <w:rFonts w:eastAsia="Times New Roman" w:cs="Times New Roman"/>
          <w:szCs w:val="24"/>
        </w:rPr>
        <w:t xml:space="preserve"> η κρυμμένη αλήθεια είναι πιο επικίνδυνη από την αλήθεια όταν την λες και </w:t>
      </w: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w:t>
      </w:r>
      <w:r>
        <w:rPr>
          <w:rFonts w:eastAsia="Times New Roman" w:cs="Times New Roman"/>
          <w:szCs w:val="24"/>
        </w:rPr>
        <w:t xml:space="preserve"> εδώ είμαστε, εάν υπάρχει λόγος, να τα επεξηγούμε </w:t>
      </w:r>
      <w:r w:rsidRPr="00012EA8">
        <w:rPr>
          <w:rFonts w:eastAsia="Times New Roman" w:cs="Times New Roman"/>
          <w:szCs w:val="24"/>
        </w:rPr>
        <w:t xml:space="preserve">και μία και δυο και τρεις φορές </w:t>
      </w:r>
      <w:r>
        <w:rPr>
          <w:rFonts w:eastAsia="Times New Roman" w:cs="Times New Roman"/>
          <w:szCs w:val="24"/>
        </w:rPr>
        <w:t>.</w:t>
      </w:r>
    </w:p>
    <w:p w14:paraId="1123F0DC"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Το τελευταίο θέμα</w:t>
      </w:r>
      <w:r>
        <w:rPr>
          <w:rFonts w:eastAsia="Times New Roman" w:cs="Times New Roman"/>
          <w:szCs w:val="24"/>
        </w:rPr>
        <w:t>,</w:t>
      </w:r>
      <w:r>
        <w:rPr>
          <w:rFonts w:eastAsia="Times New Roman" w:cs="Times New Roman"/>
          <w:szCs w:val="24"/>
        </w:rPr>
        <w:t xml:space="preserve"> με το οποίο </w:t>
      </w:r>
      <w:r w:rsidRPr="00012EA8">
        <w:rPr>
          <w:rFonts w:eastAsia="Times New Roman" w:cs="Times New Roman"/>
          <w:szCs w:val="24"/>
        </w:rPr>
        <w:t>θέλω να τελειώσω</w:t>
      </w:r>
      <w:r>
        <w:rPr>
          <w:rFonts w:eastAsia="Times New Roman" w:cs="Times New Roman"/>
          <w:szCs w:val="24"/>
        </w:rPr>
        <w:t>,</w:t>
      </w:r>
      <w:r w:rsidRPr="00012EA8">
        <w:rPr>
          <w:rFonts w:eastAsia="Times New Roman" w:cs="Times New Roman"/>
          <w:szCs w:val="24"/>
        </w:rPr>
        <w:t xml:space="preserve"> είναι ότι παρά τη βελτίωση αυτή</w:t>
      </w:r>
      <w:r>
        <w:rPr>
          <w:rFonts w:eastAsia="Times New Roman" w:cs="Times New Roman"/>
          <w:szCs w:val="24"/>
        </w:rPr>
        <w:t>,</w:t>
      </w:r>
      <w:r w:rsidRPr="00012EA8">
        <w:rPr>
          <w:rFonts w:eastAsia="Times New Roman" w:cs="Times New Roman"/>
          <w:szCs w:val="24"/>
        </w:rPr>
        <w:t xml:space="preserve"> λόγω των κόκκινων δανείων και των άλλων</w:t>
      </w:r>
      <w:r>
        <w:rPr>
          <w:rFonts w:eastAsia="Times New Roman" w:cs="Times New Roman"/>
          <w:szCs w:val="24"/>
        </w:rPr>
        <w:t xml:space="preserve"> προβλημάτων</w:t>
      </w:r>
      <w:r w:rsidRPr="00012EA8">
        <w:rPr>
          <w:rFonts w:eastAsia="Times New Roman" w:cs="Times New Roman"/>
          <w:szCs w:val="24"/>
        </w:rPr>
        <w:t xml:space="preserve"> που δημιουργήθηκαν στην οικονομία γενι</w:t>
      </w:r>
      <w:r w:rsidRPr="00012EA8">
        <w:rPr>
          <w:rFonts w:eastAsia="Times New Roman" w:cs="Times New Roman"/>
          <w:szCs w:val="24"/>
        </w:rPr>
        <w:t xml:space="preserve">κά και ειδικά </w:t>
      </w:r>
      <w:r>
        <w:rPr>
          <w:rFonts w:eastAsia="Times New Roman" w:cs="Times New Roman"/>
          <w:szCs w:val="24"/>
        </w:rPr>
        <w:t xml:space="preserve">και </w:t>
      </w:r>
      <w:r w:rsidRPr="00012EA8">
        <w:rPr>
          <w:rFonts w:eastAsia="Times New Roman" w:cs="Times New Roman"/>
          <w:szCs w:val="24"/>
        </w:rPr>
        <w:t>στο σύστημα χρηματοδότησης</w:t>
      </w:r>
      <w:r>
        <w:rPr>
          <w:rFonts w:eastAsia="Times New Roman" w:cs="Times New Roman"/>
          <w:szCs w:val="24"/>
        </w:rPr>
        <w:t>,</w:t>
      </w:r>
      <w:r w:rsidRPr="00012EA8">
        <w:rPr>
          <w:rFonts w:eastAsia="Times New Roman" w:cs="Times New Roman"/>
          <w:szCs w:val="24"/>
        </w:rPr>
        <w:t xml:space="preserve"> υπάρχει ένα χρηματοδοτικό κενό</w:t>
      </w:r>
      <w:r>
        <w:rPr>
          <w:rFonts w:eastAsia="Times New Roman" w:cs="Times New Roman"/>
          <w:szCs w:val="24"/>
        </w:rPr>
        <w:t>,</w:t>
      </w:r>
      <w:r w:rsidRPr="00012EA8">
        <w:rPr>
          <w:rFonts w:eastAsia="Times New Roman" w:cs="Times New Roman"/>
          <w:szCs w:val="24"/>
        </w:rPr>
        <w:t xml:space="preserve"> το οποίο δεν μπορεί να καλυφθεί σήμερα </w:t>
      </w:r>
      <w:r>
        <w:rPr>
          <w:rFonts w:eastAsia="Times New Roman" w:cs="Times New Roman"/>
          <w:szCs w:val="24"/>
        </w:rPr>
        <w:t xml:space="preserve">από </w:t>
      </w:r>
      <w:r w:rsidRPr="00012EA8">
        <w:rPr>
          <w:rFonts w:eastAsia="Times New Roman" w:cs="Times New Roman"/>
          <w:szCs w:val="24"/>
        </w:rPr>
        <w:t>το τραπεζικό σύστημα</w:t>
      </w:r>
      <w:r>
        <w:rPr>
          <w:rFonts w:eastAsia="Times New Roman" w:cs="Times New Roman"/>
          <w:szCs w:val="24"/>
        </w:rPr>
        <w:t>. Ακριβώς γι’ αυτό</w:t>
      </w:r>
      <w:r>
        <w:rPr>
          <w:rFonts w:eastAsia="Times New Roman" w:cs="Times New Roman"/>
          <w:szCs w:val="24"/>
        </w:rPr>
        <w:t>,</w:t>
      </w:r>
      <w:r>
        <w:rPr>
          <w:rFonts w:eastAsia="Times New Roman" w:cs="Times New Roman"/>
          <w:szCs w:val="24"/>
        </w:rPr>
        <w:t xml:space="preserve"> από αυτό το Β</w:t>
      </w:r>
      <w:r w:rsidRPr="00012EA8">
        <w:rPr>
          <w:rFonts w:eastAsia="Times New Roman" w:cs="Times New Roman"/>
          <w:szCs w:val="24"/>
        </w:rPr>
        <w:t xml:space="preserve">ήμα </w:t>
      </w:r>
      <w:r>
        <w:rPr>
          <w:rFonts w:eastAsia="Times New Roman" w:cs="Times New Roman"/>
          <w:szCs w:val="24"/>
        </w:rPr>
        <w:t xml:space="preserve">και πριν από τρία χρόνια </w:t>
      </w:r>
      <w:r>
        <w:rPr>
          <w:rFonts w:eastAsia="Times New Roman" w:cs="Times New Roman"/>
          <w:szCs w:val="24"/>
        </w:rPr>
        <w:t>σχεδόν,</w:t>
      </w:r>
      <w:r>
        <w:rPr>
          <w:rFonts w:eastAsia="Times New Roman" w:cs="Times New Roman"/>
          <w:szCs w:val="24"/>
        </w:rPr>
        <w:t xml:space="preserve"> είχα χρησιμοποιήσει πάλι έναν </w:t>
      </w:r>
      <w:r>
        <w:rPr>
          <w:rFonts w:eastAsia="Times New Roman" w:cs="Times New Roman"/>
          <w:szCs w:val="24"/>
        </w:rPr>
        <w:lastRenderedPageBreak/>
        <w:t>όρο</w:t>
      </w:r>
      <w:r>
        <w:rPr>
          <w:rFonts w:eastAsia="Times New Roman" w:cs="Times New Roman"/>
          <w:szCs w:val="24"/>
        </w:rPr>
        <w:t>,</w:t>
      </w:r>
      <w:r>
        <w:rPr>
          <w:rFonts w:eastAsia="Times New Roman" w:cs="Times New Roman"/>
          <w:szCs w:val="24"/>
        </w:rPr>
        <w:t xml:space="preserve"> που</w:t>
      </w:r>
      <w:r w:rsidRPr="00012EA8">
        <w:rPr>
          <w:rFonts w:eastAsia="Times New Roman" w:cs="Times New Roman"/>
          <w:szCs w:val="24"/>
        </w:rPr>
        <w:t xml:space="preserve"> έγινε </w:t>
      </w:r>
      <w:r w:rsidRPr="00012EA8">
        <w:rPr>
          <w:rFonts w:eastAsia="Times New Roman" w:cs="Times New Roman"/>
          <w:szCs w:val="24"/>
        </w:rPr>
        <w:t>αιτία μιας μεγάλης φιλολογίας</w:t>
      </w:r>
      <w:r>
        <w:rPr>
          <w:rFonts w:eastAsia="Times New Roman" w:cs="Times New Roman"/>
          <w:szCs w:val="24"/>
        </w:rPr>
        <w:t>. Ε</w:t>
      </w:r>
      <w:r w:rsidRPr="00012EA8">
        <w:rPr>
          <w:rFonts w:eastAsia="Times New Roman" w:cs="Times New Roman"/>
          <w:szCs w:val="24"/>
        </w:rPr>
        <w:t xml:space="preserve">ίχα μιλήσει για την ανάγκη ενός παράλληλου </w:t>
      </w:r>
      <w:r>
        <w:rPr>
          <w:rFonts w:eastAsia="Times New Roman" w:cs="Times New Roman"/>
          <w:szCs w:val="24"/>
        </w:rPr>
        <w:t>-</w:t>
      </w:r>
      <w:r w:rsidRPr="00012EA8">
        <w:rPr>
          <w:rFonts w:eastAsia="Times New Roman" w:cs="Times New Roman"/>
          <w:szCs w:val="24"/>
        </w:rPr>
        <w:t>να το πω τώρα</w:t>
      </w:r>
      <w:r>
        <w:rPr>
          <w:rFonts w:eastAsia="Times New Roman" w:cs="Times New Roman"/>
          <w:szCs w:val="24"/>
        </w:rPr>
        <w:t xml:space="preserve">, εναλλακτικό ή συμπληρωματικό- </w:t>
      </w:r>
      <w:r w:rsidRPr="00012EA8">
        <w:rPr>
          <w:rFonts w:eastAsia="Times New Roman" w:cs="Times New Roman"/>
          <w:szCs w:val="24"/>
        </w:rPr>
        <w:t>χρηματοδοτικού συστήματος</w:t>
      </w:r>
      <w:r>
        <w:rPr>
          <w:rFonts w:eastAsia="Times New Roman" w:cs="Times New Roman"/>
          <w:szCs w:val="24"/>
        </w:rPr>
        <w:t xml:space="preserve">. </w:t>
      </w:r>
    </w:p>
    <w:p w14:paraId="1123F0DD"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Τ</w:t>
      </w:r>
      <w:r w:rsidRPr="00012EA8">
        <w:rPr>
          <w:rFonts w:eastAsia="Times New Roman" w:cs="Times New Roman"/>
          <w:szCs w:val="24"/>
        </w:rPr>
        <w:t>ι εννοούσα τότε</w:t>
      </w:r>
      <w:r>
        <w:rPr>
          <w:rFonts w:eastAsia="Times New Roman" w:cs="Times New Roman"/>
          <w:szCs w:val="24"/>
        </w:rPr>
        <w:t>; Μ</w:t>
      </w:r>
      <w:r w:rsidRPr="00012EA8">
        <w:rPr>
          <w:rFonts w:eastAsia="Times New Roman" w:cs="Times New Roman"/>
          <w:szCs w:val="24"/>
        </w:rPr>
        <w:t>ία σειρά από συμπληρωματικά μέσα</w:t>
      </w:r>
      <w:r>
        <w:rPr>
          <w:rFonts w:eastAsia="Times New Roman" w:cs="Times New Roman"/>
          <w:szCs w:val="24"/>
        </w:rPr>
        <w:t xml:space="preserve"> πέρα των τραπεζών</w:t>
      </w:r>
      <w:r>
        <w:rPr>
          <w:rFonts w:eastAsia="Times New Roman" w:cs="Times New Roman"/>
          <w:szCs w:val="24"/>
        </w:rPr>
        <w:t>,</w:t>
      </w:r>
      <w:r>
        <w:rPr>
          <w:rFonts w:eastAsia="Times New Roman" w:cs="Times New Roman"/>
          <w:szCs w:val="24"/>
        </w:rPr>
        <w:t xml:space="preserve"> με τα οποία</w:t>
      </w:r>
      <w:r w:rsidRPr="00012EA8">
        <w:rPr>
          <w:rFonts w:eastAsia="Times New Roman" w:cs="Times New Roman"/>
          <w:szCs w:val="24"/>
        </w:rPr>
        <w:t xml:space="preserve"> θα αντιμετωπίσουμε</w:t>
      </w:r>
      <w:r>
        <w:rPr>
          <w:rFonts w:eastAsia="Times New Roman" w:cs="Times New Roman"/>
          <w:szCs w:val="24"/>
        </w:rPr>
        <w:t>,</w:t>
      </w:r>
      <w:r w:rsidRPr="00012EA8">
        <w:rPr>
          <w:rFonts w:eastAsia="Times New Roman" w:cs="Times New Roman"/>
          <w:szCs w:val="24"/>
        </w:rPr>
        <w:t xml:space="preserve"> θα π</w:t>
      </w:r>
      <w:r w:rsidRPr="00012EA8">
        <w:rPr>
          <w:rFonts w:eastAsia="Times New Roman" w:cs="Times New Roman"/>
          <w:szCs w:val="24"/>
        </w:rPr>
        <w:t>ροσπαθήσου</w:t>
      </w:r>
      <w:r>
        <w:rPr>
          <w:rFonts w:eastAsia="Times New Roman" w:cs="Times New Roman"/>
          <w:szCs w:val="24"/>
        </w:rPr>
        <w:t>με</w:t>
      </w:r>
      <w:r w:rsidRPr="00012EA8">
        <w:rPr>
          <w:rFonts w:eastAsia="Times New Roman" w:cs="Times New Roman"/>
          <w:szCs w:val="24"/>
        </w:rPr>
        <w:t xml:space="preserve"> να </w:t>
      </w:r>
      <w:r>
        <w:rPr>
          <w:rFonts w:eastAsia="Times New Roman" w:cs="Times New Roman"/>
          <w:szCs w:val="24"/>
        </w:rPr>
        <w:t xml:space="preserve">αμβλύνουμε ή </w:t>
      </w:r>
      <w:r w:rsidRPr="00012EA8">
        <w:rPr>
          <w:rFonts w:eastAsia="Times New Roman" w:cs="Times New Roman"/>
          <w:szCs w:val="24"/>
        </w:rPr>
        <w:t>να λύσουμε</w:t>
      </w:r>
      <w:r>
        <w:rPr>
          <w:rFonts w:eastAsia="Times New Roman" w:cs="Times New Roman"/>
          <w:szCs w:val="24"/>
        </w:rPr>
        <w:t>,</w:t>
      </w:r>
      <w:r w:rsidRPr="00012EA8">
        <w:rPr>
          <w:rFonts w:eastAsia="Times New Roman" w:cs="Times New Roman"/>
          <w:szCs w:val="24"/>
        </w:rPr>
        <w:t xml:space="preserve"> να απαντήσουμε σε αυτό το χρηματοδοτικό κενό</w:t>
      </w:r>
      <w:r>
        <w:rPr>
          <w:rFonts w:eastAsia="Times New Roman" w:cs="Times New Roman"/>
          <w:szCs w:val="24"/>
        </w:rPr>
        <w:t xml:space="preserve">. </w:t>
      </w:r>
    </w:p>
    <w:p w14:paraId="1123F0DE"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Τ</w:t>
      </w:r>
      <w:r w:rsidRPr="00012EA8">
        <w:rPr>
          <w:rFonts w:eastAsia="Times New Roman" w:cs="Times New Roman"/>
          <w:szCs w:val="24"/>
        </w:rPr>
        <w:t>ώρα</w:t>
      </w:r>
      <w:r>
        <w:rPr>
          <w:rFonts w:eastAsia="Times New Roman" w:cs="Times New Roman"/>
          <w:szCs w:val="24"/>
        </w:rPr>
        <w:t>,</w:t>
      </w:r>
      <w:r w:rsidRPr="00012EA8">
        <w:rPr>
          <w:rFonts w:eastAsia="Times New Roman" w:cs="Times New Roman"/>
          <w:szCs w:val="24"/>
        </w:rPr>
        <w:t xml:space="preserve"> τρία χρόνια μετά</w:t>
      </w:r>
      <w:r>
        <w:rPr>
          <w:rFonts w:eastAsia="Times New Roman" w:cs="Times New Roman"/>
          <w:szCs w:val="24"/>
        </w:rPr>
        <w:t>,</w:t>
      </w:r>
      <w:r w:rsidRPr="00012EA8">
        <w:rPr>
          <w:rFonts w:eastAsia="Times New Roman" w:cs="Times New Roman"/>
          <w:szCs w:val="24"/>
        </w:rPr>
        <w:t xml:space="preserve"> </w:t>
      </w:r>
      <w:r>
        <w:rPr>
          <w:rFonts w:eastAsia="Times New Roman" w:cs="Times New Roman"/>
          <w:szCs w:val="24"/>
        </w:rPr>
        <w:t xml:space="preserve">μπορούμε να δούμε </w:t>
      </w:r>
      <w:r w:rsidRPr="00012EA8">
        <w:rPr>
          <w:rFonts w:eastAsia="Times New Roman" w:cs="Times New Roman"/>
          <w:szCs w:val="24"/>
        </w:rPr>
        <w:t>ότι αυτό δημιουργείται</w:t>
      </w:r>
      <w:r>
        <w:rPr>
          <w:rFonts w:eastAsia="Times New Roman" w:cs="Times New Roman"/>
          <w:szCs w:val="24"/>
        </w:rPr>
        <w:t>. Το Υπουργείο Ο</w:t>
      </w:r>
      <w:r w:rsidRPr="00012EA8">
        <w:rPr>
          <w:rFonts w:eastAsia="Times New Roman" w:cs="Times New Roman"/>
          <w:szCs w:val="24"/>
        </w:rPr>
        <w:t>ικονομίας έχει δημιουργήσει μία σειρά προγράμματα</w:t>
      </w:r>
      <w:r>
        <w:rPr>
          <w:rFonts w:eastAsia="Times New Roman" w:cs="Times New Roman"/>
          <w:szCs w:val="24"/>
        </w:rPr>
        <w:t>,</w:t>
      </w:r>
      <w:r w:rsidRPr="00012EA8">
        <w:rPr>
          <w:rFonts w:eastAsia="Times New Roman" w:cs="Times New Roman"/>
          <w:szCs w:val="24"/>
        </w:rPr>
        <w:t xml:space="preserve"> που τα περισσότερα αυτά δεν </w:t>
      </w:r>
      <w:r>
        <w:rPr>
          <w:rFonts w:eastAsia="Times New Roman" w:cs="Times New Roman"/>
          <w:szCs w:val="24"/>
        </w:rPr>
        <w:t>χρεώνονται</w:t>
      </w:r>
      <w:r w:rsidRPr="00012EA8">
        <w:rPr>
          <w:rFonts w:eastAsia="Times New Roman" w:cs="Times New Roman"/>
          <w:szCs w:val="24"/>
        </w:rPr>
        <w:t xml:space="preserve"> μέσω των τραπεζών</w:t>
      </w:r>
      <w:r>
        <w:rPr>
          <w:rFonts w:eastAsia="Times New Roman" w:cs="Times New Roman"/>
          <w:szCs w:val="24"/>
        </w:rPr>
        <w:t>.</w:t>
      </w:r>
      <w:r w:rsidRPr="00012EA8">
        <w:rPr>
          <w:rFonts w:eastAsia="Times New Roman" w:cs="Times New Roman"/>
          <w:szCs w:val="24"/>
        </w:rPr>
        <w:t xml:space="preserve"> </w:t>
      </w:r>
      <w:r>
        <w:rPr>
          <w:rFonts w:eastAsia="Times New Roman" w:cs="Times New Roman"/>
          <w:szCs w:val="24"/>
        </w:rPr>
        <w:t>Μ</w:t>
      </w:r>
      <w:r w:rsidRPr="00012EA8">
        <w:rPr>
          <w:rFonts w:eastAsia="Times New Roman" w:cs="Times New Roman"/>
          <w:szCs w:val="24"/>
        </w:rPr>
        <w:t>αζί με την Ευρωπαϊκή Τράπεζα Επενδύσεων δημιουργ</w:t>
      </w:r>
      <w:r>
        <w:rPr>
          <w:rFonts w:eastAsia="Times New Roman" w:cs="Times New Roman"/>
          <w:szCs w:val="24"/>
        </w:rPr>
        <w:t xml:space="preserve">ήσαμε μία δέσμη από επενδυτικά </w:t>
      </w:r>
      <w:r>
        <w:rPr>
          <w:rFonts w:eastAsia="Times New Roman" w:cs="Times New Roman"/>
          <w:szCs w:val="24"/>
        </w:rPr>
        <w:t>τ</w:t>
      </w:r>
      <w:r w:rsidRPr="00012EA8">
        <w:rPr>
          <w:rFonts w:eastAsia="Times New Roman" w:cs="Times New Roman"/>
          <w:szCs w:val="24"/>
        </w:rPr>
        <w:t>αμεία</w:t>
      </w:r>
      <w:r>
        <w:rPr>
          <w:rFonts w:eastAsia="Times New Roman" w:cs="Times New Roman"/>
          <w:szCs w:val="24"/>
        </w:rPr>
        <w:t>,</w:t>
      </w:r>
      <w:r w:rsidRPr="00012EA8">
        <w:rPr>
          <w:rFonts w:eastAsia="Times New Roman" w:cs="Times New Roman"/>
          <w:szCs w:val="24"/>
        </w:rPr>
        <w:t xml:space="preserve"> </w:t>
      </w:r>
      <w:r>
        <w:rPr>
          <w:rFonts w:eastAsia="Times New Roman" w:cs="Times New Roman"/>
          <w:szCs w:val="24"/>
        </w:rPr>
        <w:t xml:space="preserve">τα οποία ήδη λειτουργούν και </w:t>
      </w:r>
      <w:r w:rsidRPr="00012EA8">
        <w:rPr>
          <w:rFonts w:eastAsia="Times New Roman" w:cs="Times New Roman"/>
          <w:szCs w:val="24"/>
        </w:rPr>
        <w:t>ήδη επενδύουν σε καινοτόμες επιχειρήσεις και άλλες επιχειρήσεις</w:t>
      </w:r>
      <w:r>
        <w:rPr>
          <w:rFonts w:eastAsia="Times New Roman" w:cs="Times New Roman"/>
          <w:szCs w:val="24"/>
        </w:rPr>
        <w:t>,</w:t>
      </w:r>
      <w:r w:rsidRPr="00012EA8">
        <w:rPr>
          <w:rFonts w:eastAsia="Times New Roman" w:cs="Times New Roman"/>
          <w:szCs w:val="24"/>
        </w:rPr>
        <w:t xml:space="preserve"> που έχουν ανάπτ</w:t>
      </w:r>
      <w:r>
        <w:rPr>
          <w:rFonts w:eastAsia="Times New Roman" w:cs="Times New Roman"/>
          <w:szCs w:val="24"/>
        </w:rPr>
        <w:t>υξη. Χ</w:t>
      </w:r>
      <w:r w:rsidRPr="00012EA8">
        <w:rPr>
          <w:rFonts w:eastAsia="Times New Roman" w:cs="Times New Roman"/>
          <w:szCs w:val="24"/>
        </w:rPr>
        <w:t xml:space="preserve">θες </w:t>
      </w:r>
      <w:r>
        <w:rPr>
          <w:rFonts w:eastAsia="Times New Roman" w:cs="Times New Roman"/>
          <w:szCs w:val="24"/>
        </w:rPr>
        <w:t xml:space="preserve">το </w:t>
      </w:r>
      <w:r>
        <w:rPr>
          <w:rFonts w:eastAsia="Times New Roman" w:cs="Times New Roman"/>
          <w:szCs w:val="24"/>
        </w:rPr>
        <w:t>τ</w:t>
      </w:r>
      <w:r>
        <w:rPr>
          <w:rFonts w:eastAsia="Times New Roman" w:cs="Times New Roman"/>
          <w:szCs w:val="24"/>
        </w:rPr>
        <w:t>αμείο -το οποίο</w:t>
      </w:r>
      <w:r>
        <w:rPr>
          <w:rFonts w:eastAsia="Times New Roman" w:cs="Times New Roman"/>
          <w:szCs w:val="24"/>
        </w:rPr>
        <w:t xml:space="preserve"> είναι δημόσια επιχείρηση, όπως γνωρίζετε-</w:t>
      </w:r>
      <w:r w:rsidRPr="00012EA8">
        <w:rPr>
          <w:rFonts w:eastAsia="Times New Roman" w:cs="Times New Roman"/>
          <w:szCs w:val="24"/>
        </w:rPr>
        <w:t xml:space="preserve"> έκανε μία ανοιχτή πρόσκληση</w:t>
      </w:r>
      <w:r>
        <w:rPr>
          <w:rFonts w:eastAsia="Times New Roman" w:cs="Times New Roman"/>
          <w:szCs w:val="24"/>
        </w:rPr>
        <w:t>,</w:t>
      </w:r>
      <w:r w:rsidRPr="00012EA8">
        <w:rPr>
          <w:rFonts w:eastAsia="Times New Roman" w:cs="Times New Roman"/>
          <w:szCs w:val="24"/>
        </w:rPr>
        <w:t xml:space="preserve"> </w:t>
      </w:r>
      <w:r>
        <w:rPr>
          <w:rFonts w:eastAsia="Times New Roman" w:cs="Times New Roman"/>
          <w:szCs w:val="24"/>
        </w:rPr>
        <w:t>όπου επίσης εξαγγέλλει μία σειρά από ν</w:t>
      </w:r>
      <w:r w:rsidRPr="00012EA8">
        <w:rPr>
          <w:rFonts w:eastAsia="Times New Roman" w:cs="Times New Roman"/>
          <w:szCs w:val="24"/>
        </w:rPr>
        <w:t>έα τέτοια εργαλεία</w:t>
      </w:r>
      <w:r>
        <w:rPr>
          <w:rFonts w:eastAsia="Times New Roman" w:cs="Times New Roman"/>
          <w:szCs w:val="24"/>
        </w:rPr>
        <w:t>-</w:t>
      </w:r>
      <w:r w:rsidRPr="00012EA8">
        <w:rPr>
          <w:rFonts w:eastAsia="Times New Roman" w:cs="Times New Roman"/>
          <w:szCs w:val="24"/>
        </w:rPr>
        <w:t xml:space="preserve"> επενδυτικά ταμεία</w:t>
      </w:r>
      <w:r>
        <w:rPr>
          <w:rFonts w:eastAsia="Times New Roman" w:cs="Times New Roman"/>
          <w:szCs w:val="24"/>
        </w:rPr>
        <w:t>.</w:t>
      </w:r>
      <w:r w:rsidRPr="00012EA8">
        <w:rPr>
          <w:rFonts w:eastAsia="Times New Roman" w:cs="Times New Roman"/>
          <w:szCs w:val="24"/>
        </w:rPr>
        <w:t xml:space="preserve"> </w:t>
      </w:r>
      <w:r>
        <w:rPr>
          <w:rFonts w:eastAsia="Times New Roman" w:cs="Times New Roman"/>
          <w:szCs w:val="24"/>
        </w:rPr>
        <w:t>Ε</w:t>
      </w:r>
      <w:r w:rsidRPr="00012EA8">
        <w:rPr>
          <w:rFonts w:eastAsia="Times New Roman" w:cs="Times New Roman"/>
          <w:szCs w:val="24"/>
        </w:rPr>
        <w:t xml:space="preserve">πιτρέψτε μου </w:t>
      </w:r>
      <w:r>
        <w:rPr>
          <w:rFonts w:eastAsia="Times New Roman" w:cs="Times New Roman"/>
          <w:szCs w:val="24"/>
        </w:rPr>
        <w:t xml:space="preserve">να τα αναφέρω συνοπτικά, διότι </w:t>
      </w:r>
      <w:r w:rsidRPr="00012EA8">
        <w:rPr>
          <w:rFonts w:eastAsia="Times New Roman" w:cs="Times New Roman"/>
          <w:szCs w:val="24"/>
        </w:rPr>
        <w:t>είναι μία πληροφόρηση</w:t>
      </w:r>
      <w:r>
        <w:rPr>
          <w:rFonts w:eastAsia="Times New Roman" w:cs="Times New Roman"/>
          <w:szCs w:val="24"/>
        </w:rPr>
        <w:t>,</w:t>
      </w:r>
      <w:r w:rsidRPr="00012EA8">
        <w:rPr>
          <w:rFonts w:eastAsia="Times New Roman" w:cs="Times New Roman"/>
          <w:szCs w:val="24"/>
        </w:rPr>
        <w:t xml:space="preserve"> που ίσως </w:t>
      </w:r>
      <w:r>
        <w:rPr>
          <w:rFonts w:eastAsia="Times New Roman" w:cs="Times New Roman"/>
          <w:szCs w:val="24"/>
        </w:rPr>
        <w:t xml:space="preserve">οι Βουλευτές </w:t>
      </w:r>
      <w:r w:rsidRPr="00012EA8">
        <w:rPr>
          <w:rFonts w:eastAsia="Times New Roman" w:cs="Times New Roman"/>
          <w:szCs w:val="24"/>
        </w:rPr>
        <w:t>δεν είχα</w:t>
      </w:r>
      <w:r>
        <w:rPr>
          <w:rFonts w:eastAsia="Times New Roman" w:cs="Times New Roman"/>
          <w:szCs w:val="24"/>
        </w:rPr>
        <w:t>ν</w:t>
      </w:r>
      <w:r w:rsidRPr="00012EA8">
        <w:rPr>
          <w:rFonts w:eastAsia="Times New Roman" w:cs="Times New Roman"/>
          <w:szCs w:val="24"/>
        </w:rPr>
        <w:t xml:space="preserve"> την ευκ</w:t>
      </w:r>
      <w:r w:rsidRPr="00012EA8">
        <w:rPr>
          <w:rFonts w:eastAsia="Times New Roman" w:cs="Times New Roman"/>
          <w:szCs w:val="24"/>
        </w:rPr>
        <w:t>αιρία να τη βρουν</w:t>
      </w:r>
      <w:r>
        <w:rPr>
          <w:rFonts w:eastAsia="Times New Roman" w:cs="Times New Roman"/>
          <w:szCs w:val="24"/>
        </w:rPr>
        <w:t>.</w:t>
      </w:r>
    </w:p>
    <w:p w14:paraId="1123F0DF"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lastRenderedPageBreak/>
        <w:t>Δημιουργούμε, λοιπόν, κατ’ αρχ</w:t>
      </w:r>
      <w:r>
        <w:rPr>
          <w:rFonts w:eastAsia="Times New Roman" w:cs="Times New Roman"/>
          <w:szCs w:val="24"/>
        </w:rPr>
        <w:t>άς,</w:t>
      </w:r>
      <w:r w:rsidRPr="00012EA8">
        <w:rPr>
          <w:rFonts w:eastAsia="Times New Roman" w:cs="Times New Roman"/>
          <w:szCs w:val="24"/>
        </w:rPr>
        <w:t xml:space="preserve"> μία σειρά </w:t>
      </w:r>
      <w:r>
        <w:rPr>
          <w:rFonts w:eastAsia="Times New Roman" w:cs="Times New Roman"/>
          <w:szCs w:val="24"/>
        </w:rPr>
        <w:t xml:space="preserve">από </w:t>
      </w:r>
      <w:r>
        <w:rPr>
          <w:rFonts w:eastAsia="Times New Roman" w:cs="Times New Roman"/>
          <w:szCs w:val="24"/>
        </w:rPr>
        <w:t>τ</w:t>
      </w:r>
      <w:r>
        <w:rPr>
          <w:rFonts w:eastAsia="Times New Roman" w:cs="Times New Roman"/>
          <w:szCs w:val="24"/>
        </w:rPr>
        <w:t>αμεία, που έρχονται να καλύψουν το εξής πρόβλημα</w:t>
      </w:r>
      <w:r>
        <w:rPr>
          <w:rFonts w:eastAsia="Times New Roman" w:cs="Times New Roman"/>
          <w:szCs w:val="24"/>
        </w:rPr>
        <w:t>,</w:t>
      </w:r>
      <w:r>
        <w:rPr>
          <w:rFonts w:eastAsia="Times New Roman" w:cs="Times New Roman"/>
          <w:szCs w:val="24"/>
        </w:rPr>
        <w:t xml:space="preserve"> των</w:t>
      </w:r>
      <w:r w:rsidRPr="00012EA8">
        <w:rPr>
          <w:rFonts w:eastAsia="Times New Roman" w:cs="Times New Roman"/>
          <w:szCs w:val="24"/>
        </w:rPr>
        <w:t xml:space="preserve"> μικρομεσαίων </w:t>
      </w:r>
      <w:r>
        <w:rPr>
          <w:rFonts w:eastAsia="Times New Roman" w:cs="Times New Roman"/>
          <w:szCs w:val="24"/>
        </w:rPr>
        <w:t xml:space="preserve">κυρίως </w:t>
      </w:r>
      <w:r w:rsidRPr="00012EA8">
        <w:rPr>
          <w:rFonts w:eastAsia="Times New Roman" w:cs="Times New Roman"/>
          <w:szCs w:val="24"/>
        </w:rPr>
        <w:t>επιχειρήσεων</w:t>
      </w:r>
      <w:r>
        <w:rPr>
          <w:rFonts w:eastAsia="Times New Roman" w:cs="Times New Roman"/>
          <w:szCs w:val="24"/>
        </w:rPr>
        <w:t>. Οι μεγάλες επιχειρήσεις</w:t>
      </w:r>
      <w:r w:rsidRPr="00012EA8">
        <w:rPr>
          <w:rFonts w:eastAsia="Times New Roman" w:cs="Times New Roman"/>
          <w:szCs w:val="24"/>
        </w:rPr>
        <w:t xml:space="preserve"> μπορούν να πάρουν λεφτά είτε από τις τράπεζες είτε από το χρηματιστήριο </w:t>
      </w:r>
      <w:r>
        <w:rPr>
          <w:rFonts w:eastAsia="Times New Roman" w:cs="Times New Roman"/>
          <w:szCs w:val="24"/>
        </w:rPr>
        <w:t>-</w:t>
      </w:r>
      <w:r>
        <w:rPr>
          <w:rFonts w:eastAsia="Times New Roman" w:cs="Times New Roman"/>
          <w:szCs w:val="24"/>
        </w:rPr>
        <w:t>εάν</w:t>
      </w:r>
      <w:r>
        <w:rPr>
          <w:rFonts w:eastAsia="Times New Roman" w:cs="Times New Roman"/>
          <w:szCs w:val="24"/>
        </w:rPr>
        <w:t xml:space="preserve"> είναι εισηγμένες-</w:t>
      </w:r>
      <w:r w:rsidRPr="00012EA8">
        <w:rPr>
          <w:rFonts w:eastAsia="Times New Roman" w:cs="Times New Roman"/>
          <w:szCs w:val="24"/>
        </w:rPr>
        <w:t xml:space="preserve"> είτε εκδίδοντας ομόλογα</w:t>
      </w:r>
      <w:r>
        <w:rPr>
          <w:rFonts w:eastAsia="Times New Roman" w:cs="Times New Roman"/>
          <w:szCs w:val="24"/>
        </w:rPr>
        <w:t>.</w:t>
      </w:r>
      <w:r w:rsidRPr="00012EA8">
        <w:rPr>
          <w:rFonts w:eastAsia="Times New Roman" w:cs="Times New Roman"/>
          <w:szCs w:val="24"/>
        </w:rPr>
        <w:t xml:space="preserve"> </w:t>
      </w:r>
      <w:r>
        <w:rPr>
          <w:rFonts w:eastAsia="Times New Roman" w:cs="Times New Roman"/>
          <w:szCs w:val="24"/>
        </w:rPr>
        <w:t>Η</w:t>
      </w:r>
      <w:r w:rsidRPr="00012EA8">
        <w:rPr>
          <w:rFonts w:eastAsia="Times New Roman" w:cs="Times New Roman"/>
          <w:szCs w:val="24"/>
        </w:rPr>
        <w:t xml:space="preserve"> μικρή και </w:t>
      </w:r>
      <w:r>
        <w:rPr>
          <w:rFonts w:eastAsia="Times New Roman" w:cs="Times New Roman"/>
          <w:szCs w:val="24"/>
        </w:rPr>
        <w:t xml:space="preserve">η </w:t>
      </w:r>
      <w:r w:rsidRPr="00012EA8">
        <w:rPr>
          <w:rFonts w:eastAsia="Times New Roman" w:cs="Times New Roman"/>
          <w:szCs w:val="24"/>
        </w:rPr>
        <w:t>μεσαία επιχείρηση δεν μπορεί να</w:t>
      </w:r>
      <w:r>
        <w:rPr>
          <w:rFonts w:eastAsia="Times New Roman" w:cs="Times New Roman"/>
          <w:szCs w:val="24"/>
        </w:rPr>
        <w:t xml:space="preserve"> κάνει τουλάχιστον τα δύο</w:t>
      </w:r>
      <w:r w:rsidRPr="00012EA8">
        <w:rPr>
          <w:rFonts w:eastAsia="Times New Roman" w:cs="Times New Roman"/>
          <w:szCs w:val="24"/>
        </w:rPr>
        <w:t xml:space="preserve"> απ</w:t>
      </w:r>
      <w:r>
        <w:rPr>
          <w:rFonts w:eastAsia="Times New Roman" w:cs="Times New Roman"/>
          <w:szCs w:val="24"/>
        </w:rPr>
        <w:t>’</w:t>
      </w:r>
      <w:r w:rsidRPr="00012EA8">
        <w:rPr>
          <w:rFonts w:eastAsia="Times New Roman" w:cs="Times New Roman"/>
          <w:szCs w:val="24"/>
        </w:rPr>
        <w:t xml:space="preserve"> αυτά</w:t>
      </w:r>
      <w:r>
        <w:rPr>
          <w:rFonts w:eastAsia="Times New Roman" w:cs="Times New Roman"/>
          <w:szCs w:val="24"/>
        </w:rPr>
        <w:t xml:space="preserve">. Δεν μπορεί </w:t>
      </w:r>
      <w:r w:rsidRPr="00012EA8">
        <w:rPr>
          <w:rFonts w:eastAsia="Times New Roman" w:cs="Times New Roman"/>
          <w:szCs w:val="24"/>
        </w:rPr>
        <w:t>από το χρηματιστήριο</w:t>
      </w:r>
      <w:r>
        <w:rPr>
          <w:rFonts w:eastAsia="Times New Roman" w:cs="Times New Roman"/>
          <w:szCs w:val="24"/>
        </w:rPr>
        <w:t>,</w:t>
      </w:r>
      <w:r w:rsidRPr="00012EA8">
        <w:rPr>
          <w:rFonts w:eastAsia="Times New Roman" w:cs="Times New Roman"/>
          <w:szCs w:val="24"/>
        </w:rPr>
        <w:t xml:space="preserve"> δεν μπορεί να εκδώσει ομόλογα και με τις τράπεζες η κατάσταση παραμένει μερικές φορές δύσκολη</w:t>
      </w:r>
      <w:r>
        <w:rPr>
          <w:rFonts w:eastAsia="Times New Roman" w:cs="Times New Roman"/>
          <w:szCs w:val="24"/>
        </w:rPr>
        <w:t>.</w:t>
      </w:r>
    </w:p>
    <w:p w14:paraId="1123F0E0"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Α</w:t>
      </w:r>
      <w:r w:rsidRPr="00012EA8">
        <w:rPr>
          <w:rFonts w:eastAsia="Times New Roman" w:cs="Times New Roman"/>
          <w:szCs w:val="24"/>
        </w:rPr>
        <w:t>υτ</w:t>
      </w:r>
      <w:r w:rsidRPr="00012EA8">
        <w:rPr>
          <w:rFonts w:eastAsia="Times New Roman" w:cs="Times New Roman"/>
          <w:szCs w:val="24"/>
        </w:rPr>
        <w:t>ό</w:t>
      </w:r>
      <w:r>
        <w:rPr>
          <w:rFonts w:eastAsia="Times New Roman" w:cs="Times New Roman"/>
          <w:szCs w:val="24"/>
        </w:rPr>
        <w:t>,</w:t>
      </w:r>
      <w:r w:rsidRPr="00012EA8">
        <w:rPr>
          <w:rFonts w:eastAsia="Times New Roman" w:cs="Times New Roman"/>
          <w:szCs w:val="24"/>
        </w:rPr>
        <w:t xml:space="preserve"> λοιπόν</w:t>
      </w:r>
      <w:r>
        <w:rPr>
          <w:rFonts w:eastAsia="Times New Roman" w:cs="Times New Roman"/>
          <w:szCs w:val="24"/>
        </w:rPr>
        <w:t>,</w:t>
      </w:r>
      <w:r w:rsidRPr="00012EA8">
        <w:rPr>
          <w:rFonts w:eastAsia="Times New Roman" w:cs="Times New Roman"/>
          <w:szCs w:val="24"/>
        </w:rPr>
        <w:t xml:space="preserve"> το οποίο θα κάν</w:t>
      </w:r>
      <w:r>
        <w:rPr>
          <w:rFonts w:eastAsia="Times New Roman" w:cs="Times New Roman"/>
          <w:szCs w:val="24"/>
        </w:rPr>
        <w:t>ουν</w:t>
      </w:r>
      <w:r w:rsidRPr="00012EA8">
        <w:rPr>
          <w:rFonts w:eastAsia="Times New Roman" w:cs="Times New Roman"/>
          <w:szCs w:val="24"/>
        </w:rPr>
        <w:t xml:space="preserve"> αυτά τα </w:t>
      </w:r>
      <w:r>
        <w:rPr>
          <w:rFonts w:eastAsia="Times New Roman" w:cs="Times New Roman"/>
          <w:szCs w:val="24"/>
        </w:rPr>
        <w:t>τ</w:t>
      </w:r>
      <w:r>
        <w:rPr>
          <w:rFonts w:eastAsia="Times New Roman" w:cs="Times New Roman"/>
          <w:szCs w:val="24"/>
        </w:rPr>
        <w:t xml:space="preserve">αμεία είναι ότι </w:t>
      </w:r>
      <w:r w:rsidRPr="00012EA8">
        <w:rPr>
          <w:rFonts w:eastAsia="Times New Roman" w:cs="Times New Roman"/>
          <w:szCs w:val="24"/>
        </w:rPr>
        <w:t>θα δώσουν τη δυνατότητα σε μικρές και μεσαίες επιχειρήσεις να εκδώσουν ομόλογα</w:t>
      </w:r>
      <w:r>
        <w:rPr>
          <w:rFonts w:eastAsia="Times New Roman" w:cs="Times New Roman"/>
          <w:szCs w:val="24"/>
        </w:rPr>
        <w:t>,</w:t>
      </w:r>
      <w:r w:rsidRPr="00012EA8">
        <w:rPr>
          <w:rFonts w:eastAsia="Times New Roman" w:cs="Times New Roman"/>
          <w:szCs w:val="24"/>
        </w:rPr>
        <w:t xml:space="preserve"> τα οποία θα αγοράσ</w:t>
      </w:r>
      <w:r>
        <w:rPr>
          <w:rFonts w:eastAsia="Times New Roman" w:cs="Times New Roman"/>
          <w:szCs w:val="24"/>
        </w:rPr>
        <w:t xml:space="preserve">ουν αυτά τα </w:t>
      </w:r>
      <w:r>
        <w:rPr>
          <w:rFonts w:eastAsia="Times New Roman" w:cs="Times New Roman"/>
          <w:szCs w:val="24"/>
        </w:rPr>
        <w:t>τ</w:t>
      </w:r>
      <w:r>
        <w:rPr>
          <w:rFonts w:eastAsia="Times New Roman" w:cs="Times New Roman"/>
          <w:szCs w:val="24"/>
        </w:rPr>
        <w:t>αμεία με κάποιους ό</w:t>
      </w:r>
      <w:r w:rsidRPr="00012EA8">
        <w:rPr>
          <w:rFonts w:eastAsia="Times New Roman" w:cs="Times New Roman"/>
          <w:szCs w:val="24"/>
        </w:rPr>
        <w:t xml:space="preserve">ρους και με κάποιο </w:t>
      </w:r>
      <w:r>
        <w:rPr>
          <w:rFonts w:eastAsia="Times New Roman" w:cs="Times New Roman"/>
          <w:szCs w:val="24"/>
        </w:rPr>
        <w:t>επιτόκιο, βεβαίως,</w:t>
      </w:r>
      <w:r w:rsidRPr="00012EA8">
        <w:rPr>
          <w:rFonts w:eastAsia="Times New Roman" w:cs="Times New Roman"/>
          <w:szCs w:val="24"/>
        </w:rPr>
        <w:t xml:space="preserve"> το οποίο πρέπει να ελκυστικό</w:t>
      </w:r>
      <w:r>
        <w:rPr>
          <w:rFonts w:eastAsia="Times New Roman" w:cs="Times New Roman"/>
          <w:szCs w:val="24"/>
        </w:rPr>
        <w:t>.</w:t>
      </w:r>
      <w:r w:rsidRPr="00012EA8">
        <w:rPr>
          <w:rFonts w:eastAsia="Times New Roman" w:cs="Times New Roman"/>
          <w:szCs w:val="24"/>
        </w:rPr>
        <w:t xml:space="preserve"> </w:t>
      </w:r>
      <w:r>
        <w:rPr>
          <w:rFonts w:eastAsia="Times New Roman" w:cs="Times New Roman"/>
          <w:szCs w:val="24"/>
        </w:rPr>
        <w:t>Το</w:t>
      </w:r>
      <w:r w:rsidRPr="00012EA8">
        <w:rPr>
          <w:rFonts w:eastAsia="Times New Roman" w:cs="Times New Roman"/>
          <w:szCs w:val="24"/>
        </w:rPr>
        <w:t xml:space="preserve"> άλλο βασικό που κάνουμε </w:t>
      </w:r>
      <w:r>
        <w:rPr>
          <w:rFonts w:eastAsia="Times New Roman" w:cs="Times New Roman"/>
          <w:szCs w:val="24"/>
        </w:rPr>
        <w:t xml:space="preserve">με </w:t>
      </w:r>
      <w:r w:rsidRPr="00012EA8">
        <w:rPr>
          <w:rFonts w:eastAsia="Times New Roman" w:cs="Times New Roman"/>
          <w:szCs w:val="24"/>
        </w:rPr>
        <w:t>αυτό</w:t>
      </w:r>
      <w:r>
        <w:rPr>
          <w:rFonts w:eastAsia="Times New Roman" w:cs="Times New Roman"/>
          <w:szCs w:val="24"/>
        </w:rPr>
        <w:t>ν τον</w:t>
      </w:r>
      <w:r w:rsidRPr="00012EA8">
        <w:rPr>
          <w:rFonts w:eastAsia="Times New Roman" w:cs="Times New Roman"/>
          <w:szCs w:val="24"/>
        </w:rPr>
        <w:t xml:space="preserve"> τρόπο</w:t>
      </w:r>
      <w:r>
        <w:rPr>
          <w:rFonts w:eastAsia="Times New Roman" w:cs="Times New Roman"/>
          <w:szCs w:val="24"/>
        </w:rPr>
        <w:t>,</w:t>
      </w:r>
      <w:r w:rsidRPr="00012EA8">
        <w:rPr>
          <w:rFonts w:eastAsia="Times New Roman" w:cs="Times New Roman"/>
          <w:szCs w:val="24"/>
        </w:rPr>
        <w:t xml:space="preserve"> </w:t>
      </w:r>
      <w:r>
        <w:rPr>
          <w:rFonts w:eastAsia="Times New Roman" w:cs="Times New Roman"/>
          <w:szCs w:val="24"/>
        </w:rPr>
        <w:t>είναι ότι ενεργοποιούμε ιδιωτικούς π</w:t>
      </w:r>
      <w:r w:rsidRPr="00012EA8">
        <w:rPr>
          <w:rFonts w:eastAsia="Times New Roman" w:cs="Times New Roman"/>
          <w:szCs w:val="24"/>
        </w:rPr>
        <w:t>όρους</w:t>
      </w:r>
      <w:r>
        <w:rPr>
          <w:rFonts w:eastAsia="Times New Roman" w:cs="Times New Roman"/>
          <w:szCs w:val="24"/>
        </w:rPr>
        <w:t>.</w:t>
      </w:r>
      <w:r w:rsidRPr="00012EA8">
        <w:rPr>
          <w:rFonts w:eastAsia="Times New Roman" w:cs="Times New Roman"/>
          <w:szCs w:val="24"/>
        </w:rPr>
        <w:t xml:space="preserve"> </w:t>
      </w:r>
      <w:r>
        <w:rPr>
          <w:rFonts w:eastAsia="Times New Roman" w:cs="Times New Roman"/>
          <w:szCs w:val="24"/>
        </w:rPr>
        <w:t>Δ</w:t>
      </w:r>
      <w:r w:rsidRPr="00012EA8">
        <w:rPr>
          <w:rFonts w:eastAsia="Times New Roman" w:cs="Times New Roman"/>
          <w:szCs w:val="24"/>
        </w:rPr>
        <w:t>ιαθέτουμε</w:t>
      </w:r>
      <w:r>
        <w:rPr>
          <w:rFonts w:eastAsia="Times New Roman" w:cs="Times New Roman"/>
          <w:szCs w:val="24"/>
        </w:rPr>
        <w:t>, δηλαδή,</w:t>
      </w:r>
      <w:r w:rsidRPr="00012EA8">
        <w:rPr>
          <w:rFonts w:eastAsia="Times New Roman" w:cs="Times New Roman"/>
          <w:szCs w:val="24"/>
        </w:rPr>
        <w:t xml:space="preserve"> κάποιο</w:t>
      </w:r>
      <w:r>
        <w:rPr>
          <w:rFonts w:eastAsia="Times New Roman" w:cs="Times New Roman"/>
          <w:szCs w:val="24"/>
        </w:rPr>
        <w:t>υ</w:t>
      </w:r>
      <w:r w:rsidRPr="00012EA8">
        <w:rPr>
          <w:rFonts w:eastAsia="Times New Roman" w:cs="Times New Roman"/>
          <w:szCs w:val="24"/>
        </w:rPr>
        <w:t>ς δημόσιο</w:t>
      </w:r>
      <w:r>
        <w:rPr>
          <w:rFonts w:eastAsia="Times New Roman" w:cs="Times New Roman"/>
          <w:szCs w:val="24"/>
        </w:rPr>
        <w:t>υ</w:t>
      </w:r>
      <w:r w:rsidRPr="00012EA8">
        <w:rPr>
          <w:rFonts w:eastAsia="Times New Roman" w:cs="Times New Roman"/>
          <w:szCs w:val="24"/>
        </w:rPr>
        <w:t xml:space="preserve">ς </w:t>
      </w:r>
      <w:r>
        <w:rPr>
          <w:rFonts w:eastAsia="Times New Roman" w:cs="Times New Roman"/>
          <w:szCs w:val="24"/>
        </w:rPr>
        <w:t xml:space="preserve">πόρους, αλλά τα </w:t>
      </w:r>
      <w:r>
        <w:rPr>
          <w:rFonts w:eastAsia="Times New Roman" w:cs="Times New Roman"/>
          <w:szCs w:val="24"/>
        </w:rPr>
        <w:t>τ</w:t>
      </w:r>
      <w:r w:rsidRPr="00012EA8">
        <w:rPr>
          <w:rFonts w:eastAsia="Times New Roman" w:cs="Times New Roman"/>
          <w:szCs w:val="24"/>
        </w:rPr>
        <w:t xml:space="preserve">αμεία θα δημιουργηθούν μόνο εάν υπάρξουν και αντίστοιχοι </w:t>
      </w:r>
      <w:r>
        <w:rPr>
          <w:rFonts w:eastAsia="Times New Roman" w:cs="Times New Roman"/>
          <w:szCs w:val="24"/>
        </w:rPr>
        <w:t>ιδιωτικοί π</w:t>
      </w:r>
      <w:r w:rsidRPr="00012EA8">
        <w:rPr>
          <w:rFonts w:eastAsia="Times New Roman" w:cs="Times New Roman"/>
          <w:szCs w:val="24"/>
        </w:rPr>
        <w:t>όροι</w:t>
      </w:r>
      <w:r>
        <w:rPr>
          <w:rFonts w:eastAsia="Times New Roman" w:cs="Times New Roman"/>
          <w:szCs w:val="24"/>
        </w:rPr>
        <w:t>.</w:t>
      </w:r>
    </w:p>
    <w:p w14:paraId="1123F0E1"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Pr="00012EA8">
        <w:rPr>
          <w:rFonts w:eastAsia="Times New Roman" w:cs="Times New Roman"/>
          <w:szCs w:val="24"/>
        </w:rPr>
        <w:t xml:space="preserve">δεύτερη ομάδα </w:t>
      </w:r>
      <w:r>
        <w:rPr>
          <w:rFonts w:eastAsia="Times New Roman" w:cs="Times New Roman"/>
          <w:szCs w:val="24"/>
        </w:rPr>
        <w:t>τ</w:t>
      </w:r>
      <w:r>
        <w:rPr>
          <w:rFonts w:eastAsia="Times New Roman" w:cs="Times New Roman"/>
          <w:szCs w:val="24"/>
        </w:rPr>
        <w:t>αμείων ονομάζεται «Επ</w:t>
      </w:r>
      <w:r>
        <w:rPr>
          <w:rFonts w:eastAsia="Times New Roman" w:cs="Times New Roman"/>
          <w:szCs w:val="24"/>
        </w:rPr>
        <w:t xml:space="preserve">άνοδος». Είναι </w:t>
      </w:r>
      <w:r>
        <w:rPr>
          <w:rFonts w:eastAsia="Times New Roman" w:cs="Times New Roman"/>
          <w:szCs w:val="24"/>
        </w:rPr>
        <w:t>τ</w:t>
      </w:r>
      <w:r>
        <w:rPr>
          <w:rFonts w:eastAsia="Times New Roman" w:cs="Times New Roman"/>
          <w:szCs w:val="24"/>
        </w:rPr>
        <w:t>αμεία</w:t>
      </w:r>
      <w:r>
        <w:rPr>
          <w:rFonts w:eastAsia="Times New Roman" w:cs="Times New Roman"/>
          <w:szCs w:val="24"/>
        </w:rPr>
        <w:t>,</w:t>
      </w:r>
      <w:r>
        <w:rPr>
          <w:rFonts w:eastAsia="Times New Roman" w:cs="Times New Roman"/>
          <w:szCs w:val="24"/>
        </w:rPr>
        <w:t xml:space="preserve"> τ</w:t>
      </w:r>
      <w:r w:rsidRPr="00012EA8">
        <w:rPr>
          <w:rFonts w:eastAsia="Times New Roman" w:cs="Times New Roman"/>
          <w:szCs w:val="24"/>
        </w:rPr>
        <w:t xml:space="preserve">α οποία </w:t>
      </w:r>
      <w:r>
        <w:rPr>
          <w:rFonts w:eastAsia="Times New Roman" w:cs="Times New Roman"/>
          <w:szCs w:val="24"/>
        </w:rPr>
        <w:t xml:space="preserve">θα </w:t>
      </w:r>
      <w:r w:rsidRPr="00012EA8">
        <w:rPr>
          <w:rFonts w:eastAsia="Times New Roman" w:cs="Times New Roman"/>
          <w:szCs w:val="24"/>
        </w:rPr>
        <w:t>επενδύουν αποκλειστικά σε επιχειρήσεις</w:t>
      </w:r>
      <w:r>
        <w:rPr>
          <w:rFonts w:eastAsia="Times New Roman" w:cs="Times New Roman"/>
          <w:szCs w:val="24"/>
        </w:rPr>
        <w:t>,</w:t>
      </w:r>
      <w:r w:rsidRPr="00012EA8">
        <w:rPr>
          <w:rFonts w:eastAsia="Times New Roman" w:cs="Times New Roman"/>
          <w:szCs w:val="24"/>
        </w:rPr>
        <w:t xml:space="preserve"> </w:t>
      </w:r>
      <w:r w:rsidRPr="00012EA8">
        <w:rPr>
          <w:rFonts w:eastAsia="Times New Roman" w:cs="Times New Roman"/>
          <w:szCs w:val="24"/>
        </w:rPr>
        <w:lastRenderedPageBreak/>
        <w:t>που είναι σε φάση αναδιάρθρωσης</w:t>
      </w:r>
      <w:r>
        <w:rPr>
          <w:rFonts w:eastAsia="Times New Roman" w:cs="Times New Roman"/>
          <w:szCs w:val="24"/>
        </w:rPr>
        <w:t xml:space="preserve">. Είχαμε, </w:t>
      </w:r>
      <w:r w:rsidRPr="00012EA8">
        <w:rPr>
          <w:rFonts w:eastAsia="Times New Roman" w:cs="Times New Roman"/>
          <w:szCs w:val="24"/>
        </w:rPr>
        <w:t>δηλαδή</w:t>
      </w:r>
      <w:r>
        <w:rPr>
          <w:rFonts w:eastAsia="Times New Roman" w:cs="Times New Roman"/>
          <w:szCs w:val="24"/>
        </w:rPr>
        <w:t>, μια</w:t>
      </w:r>
      <w:r w:rsidRPr="00012EA8">
        <w:rPr>
          <w:rFonts w:eastAsia="Times New Roman" w:cs="Times New Roman"/>
          <w:szCs w:val="24"/>
        </w:rPr>
        <w:t xml:space="preserve"> προβληματική </w:t>
      </w:r>
      <w:r>
        <w:rPr>
          <w:rFonts w:eastAsia="Times New Roman" w:cs="Times New Roman"/>
          <w:szCs w:val="24"/>
        </w:rPr>
        <w:t>ή</w:t>
      </w:r>
      <w:r w:rsidRPr="00012EA8">
        <w:rPr>
          <w:rFonts w:eastAsia="Times New Roman" w:cs="Times New Roman"/>
          <w:szCs w:val="24"/>
        </w:rPr>
        <w:t xml:space="preserve"> υπερχρεωμένη</w:t>
      </w:r>
      <w:r>
        <w:rPr>
          <w:rFonts w:eastAsia="Times New Roman" w:cs="Times New Roman"/>
          <w:szCs w:val="24"/>
        </w:rPr>
        <w:t xml:space="preserve"> επιχείρηση.</w:t>
      </w:r>
      <w:r w:rsidRPr="00012EA8">
        <w:rPr>
          <w:rFonts w:eastAsia="Times New Roman" w:cs="Times New Roman"/>
          <w:szCs w:val="24"/>
        </w:rPr>
        <w:t xml:space="preserve"> </w:t>
      </w:r>
      <w:r>
        <w:rPr>
          <w:rFonts w:eastAsia="Times New Roman" w:cs="Times New Roman"/>
          <w:szCs w:val="24"/>
        </w:rPr>
        <w:t>Έχει,</w:t>
      </w:r>
      <w:r w:rsidRPr="00012EA8">
        <w:rPr>
          <w:rFonts w:eastAsia="Times New Roman" w:cs="Times New Roman"/>
          <w:szCs w:val="24"/>
        </w:rPr>
        <w:t xml:space="preserve"> </w:t>
      </w:r>
      <w:r>
        <w:rPr>
          <w:rFonts w:eastAsia="Times New Roman" w:cs="Times New Roman"/>
          <w:szCs w:val="24"/>
        </w:rPr>
        <w:t xml:space="preserve">όμως, </w:t>
      </w:r>
      <w:proofErr w:type="spellStart"/>
      <w:r>
        <w:rPr>
          <w:rFonts w:eastAsia="Times New Roman" w:cs="Times New Roman"/>
          <w:szCs w:val="24"/>
        </w:rPr>
        <w:t>ρυθμ</w:t>
      </w:r>
      <w:r>
        <w:rPr>
          <w:rFonts w:eastAsia="Times New Roman" w:cs="Times New Roman"/>
          <w:szCs w:val="24"/>
        </w:rPr>
        <w:t>ί</w:t>
      </w:r>
      <w:r>
        <w:rPr>
          <w:rFonts w:eastAsia="Times New Roman" w:cs="Times New Roman"/>
          <w:szCs w:val="24"/>
        </w:rPr>
        <w:t>στε</w:t>
      </w:r>
      <w:r>
        <w:rPr>
          <w:rFonts w:eastAsia="Times New Roman" w:cs="Times New Roman"/>
          <w:szCs w:val="24"/>
        </w:rPr>
        <w:t>ι</w:t>
      </w:r>
      <w:proofErr w:type="spellEnd"/>
      <w:r>
        <w:rPr>
          <w:rFonts w:eastAsia="Times New Roman" w:cs="Times New Roman"/>
          <w:szCs w:val="24"/>
        </w:rPr>
        <w:t xml:space="preserve"> τα δάνειά της.</w:t>
      </w:r>
      <w:r w:rsidRPr="00012EA8">
        <w:rPr>
          <w:rFonts w:eastAsia="Times New Roman" w:cs="Times New Roman"/>
          <w:szCs w:val="24"/>
        </w:rPr>
        <w:t xml:space="preserve"> </w:t>
      </w:r>
      <w:r>
        <w:rPr>
          <w:rFonts w:eastAsia="Times New Roman" w:cs="Times New Roman"/>
          <w:szCs w:val="24"/>
        </w:rPr>
        <w:t>Έχει ένα</w:t>
      </w:r>
      <w:r w:rsidRPr="00012EA8">
        <w:rPr>
          <w:rFonts w:eastAsia="Times New Roman" w:cs="Times New Roman"/>
          <w:szCs w:val="24"/>
        </w:rPr>
        <w:t xml:space="preserve"> επιχειρησιακό σχέδιο</w:t>
      </w:r>
      <w:r>
        <w:rPr>
          <w:rFonts w:eastAsia="Times New Roman" w:cs="Times New Roman"/>
          <w:szCs w:val="24"/>
        </w:rPr>
        <w:t>,</w:t>
      </w:r>
      <w:r w:rsidRPr="00012EA8">
        <w:rPr>
          <w:rFonts w:eastAsia="Times New Roman" w:cs="Times New Roman"/>
          <w:szCs w:val="24"/>
        </w:rPr>
        <w:t xml:space="preserve"> που υπόσχεται μία θε</w:t>
      </w:r>
      <w:r w:rsidRPr="00012EA8">
        <w:rPr>
          <w:rFonts w:eastAsia="Times New Roman" w:cs="Times New Roman"/>
          <w:szCs w:val="24"/>
        </w:rPr>
        <w:t>τική προοπτική</w:t>
      </w:r>
      <w:r>
        <w:rPr>
          <w:rFonts w:eastAsia="Times New Roman" w:cs="Times New Roman"/>
          <w:szCs w:val="24"/>
        </w:rPr>
        <w:t>. Της λείπουν, όμως, κεφάλαια μετοχικά, όχι δανειακά. Ε</w:t>
      </w:r>
      <w:r w:rsidRPr="00012EA8">
        <w:rPr>
          <w:rFonts w:eastAsia="Times New Roman" w:cs="Times New Roman"/>
          <w:szCs w:val="24"/>
        </w:rPr>
        <w:t>κεί</w:t>
      </w:r>
      <w:r>
        <w:rPr>
          <w:rFonts w:eastAsia="Times New Roman" w:cs="Times New Roman"/>
          <w:szCs w:val="24"/>
        </w:rPr>
        <w:t>,</w:t>
      </w:r>
      <w:r w:rsidRPr="00012EA8">
        <w:rPr>
          <w:rFonts w:eastAsia="Times New Roman" w:cs="Times New Roman"/>
          <w:szCs w:val="24"/>
        </w:rPr>
        <w:t xml:space="preserve"> λοιπόν</w:t>
      </w:r>
      <w:r>
        <w:rPr>
          <w:rFonts w:eastAsia="Times New Roman" w:cs="Times New Roman"/>
          <w:szCs w:val="24"/>
        </w:rPr>
        <w:t xml:space="preserve">, αυτά τα </w:t>
      </w:r>
      <w:r>
        <w:rPr>
          <w:rFonts w:eastAsia="Times New Roman" w:cs="Times New Roman"/>
          <w:szCs w:val="24"/>
        </w:rPr>
        <w:t>τ</w:t>
      </w:r>
      <w:r w:rsidRPr="00012EA8">
        <w:rPr>
          <w:rFonts w:eastAsia="Times New Roman" w:cs="Times New Roman"/>
          <w:szCs w:val="24"/>
        </w:rPr>
        <w:t>αμεία μπορούν να συνεισφέρουν κεφάλ</w:t>
      </w:r>
      <w:r>
        <w:rPr>
          <w:rFonts w:eastAsia="Times New Roman" w:cs="Times New Roman"/>
          <w:szCs w:val="24"/>
        </w:rPr>
        <w:t xml:space="preserve">αιο </w:t>
      </w:r>
      <w:r>
        <w:rPr>
          <w:rFonts w:eastAsia="Times New Roman" w:cs="Times New Roman"/>
          <w:szCs w:val="24"/>
        </w:rPr>
        <w:t>-</w:t>
      </w:r>
      <w:r>
        <w:rPr>
          <w:rFonts w:eastAsia="Times New Roman" w:cs="Times New Roman"/>
          <w:szCs w:val="24"/>
        </w:rPr>
        <w:t>συμμετέχοντας, εννοείται, στις επιχειρήσεις αυτές-</w:t>
      </w:r>
      <w:r w:rsidRPr="00012EA8">
        <w:rPr>
          <w:rFonts w:eastAsia="Times New Roman" w:cs="Times New Roman"/>
          <w:szCs w:val="24"/>
        </w:rPr>
        <w:t xml:space="preserve"> και με αυτό</w:t>
      </w:r>
      <w:r>
        <w:rPr>
          <w:rFonts w:eastAsia="Times New Roman" w:cs="Times New Roman"/>
          <w:szCs w:val="24"/>
        </w:rPr>
        <w:t>ν</w:t>
      </w:r>
      <w:r w:rsidRPr="00012EA8">
        <w:rPr>
          <w:rFonts w:eastAsia="Times New Roman" w:cs="Times New Roman"/>
          <w:szCs w:val="24"/>
        </w:rPr>
        <w:t xml:space="preserve"> το</w:t>
      </w:r>
      <w:r>
        <w:rPr>
          <w:rFonts w:eastAsia="Times New Roman" w:cs="Times New Roman"/>
          <w:szCs w:val="24"/>
        </w:rPr>
        <w:t>ν</w:t>
      </w:r>
      <w:r w:rsidRPr="00012EA8">
        <w:rPr>
          <w:rFonts w:eastAsia="Times New Roman" w:cs="Times New Roman"/>
          <w:szCs w:val="24"/>
        </w:rPr>
        <w:t xml:space="preserve"> τρόπο να βοηθήσουμε να υπάρξει ένα κύμα </w:t>
      </w:r>
      <w:r>
        <w:rPr>
          <w:rFonts w:eastAsia="Times New Roman" w:cs="Times New Roman"/>
          <w:szCs w:val="24"/>
        </w:rPr>
        <w:t xml:space="preserve">εξυγιασμένων </w:t>
      </w:r>
      <w:r w:rsidRPr="00012EA8">
        <w:rPr>
          <w:rFonts w:eastAsia="Times New Roman" w:cs="Times New Roman"/>
          <w:szCs w:val="24"/>
        </w:rPr>
        <w:t>επιχειρήσεων</w:t>
      </w:r>
      <w:r>
        <w:rPr>
          <w:rFonts w:eastAsia="Times New Roman" w:cs="Times New Roman"/>
          <w:szCs w:val="24"/>
        </w:rPr>
        <w:t>,</w:t>
      </w:r>
      <w:r w:rsidRPr="00012EA8">
        <w:rPr>
          <w:rFonts w:eastAsia="Times New Roman" w:cs="Times New Roman"/>
          <w:szCs w:val="24"/>
        </w:rPr>
        <w:t xml:space="preserve"> οι οποίες έχουνε τους όρους</w:t>
      </w:r>
      <w:r>
        <w:rPr>
          <w:rFonts w:eastAsia="Times New Roman" w:cs="Times New Roman"/>
          <w:szCs w:val="24"/>
        </w:rPr>
        <w:t>,</w:t>
      </w:r>
      <w:r w:rsidRPr="00012EA8">
        <w:rPr>
          <w:rFonts w:eastAsia="Times New Roman" w:cs="Times New Roman"/>
          <w:szCs w:val="24"/>
        </w:rPr>
        <w:t xml:space="preserve"> </w:t>
      </w:r>
      <w:r>
        <w:rPr>
          <w:rFonts w:eastAsia="Times New Roman" w:cs="Times New Roman"/>
          <w:szCs w:val="24"/>
        </w:rPr>
        <w:t xml:space="preserve">για να </w:t>
      </w:r>
      <w:r w:rsidRPr="00012EA8">
        <w:rPr>
          <w:rFonts w:eastAsia="Times New Roman" w:cs="Times New Roman"/>
          <w:szCs w:val="24"/>
        </w:rPr>
        <w:t>έχουν μία δεύτερη ευκαιρία</w:t>
      </w:r>
      <w:r>
        <w:rPr>
          <w:rFonts w:eastAsia="Times New Roman" w:cs="Times New Roman"/>
          <w:szCs w:val="24"/>
        </w:rPr>
        <w:t>.</w:t>
      </w:r>
    </w:p>
    <w:p w14:paraId="1123F0E2"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Το τρίτο </w:t>
      </w:r>
      <w:r>
        <w:rPr>
          <w:rFonts w:eastAsia="Times New Roman" w:cs="Times New Roman"/>
          <w:szCs w:val="24"/>
        </w:rPr>
        <w:t>τ</w:t>
      </w:r>
      <w:r w:rsidRPr="00012EA8">
        <w:rPr>
          <w:rFonts w:eastAsia="Times New Roman" w:cs="Times New Roman"/>
          <w:szCs w:val="24"/>
        </w:rPr>
        <w:t xml:space="preserve">αμείο το λέμε </w:t>
      </w:r>
      <w:r>
        <w:rPr>
          <w:rFonts w:eastAsia="Times New Roman" w:cs="Times New Roman"/>
          <w:szCs w:val="24"/>
        </w:rPr>
        <w:t>«</w:t>
      </w:r>
      <w:r w:rsidRPr="00012EA8">
        <w:rPr>
          <w:rFonts w:eastAsia="Times New Roman" w:cs="Times New Roman"/>
          <w:szCs w:val="24"/>
          <w:lang w:val="en-US"/>
        </w:rPr>
        <w:t>Made</w:t>
      </w:r>
      <w:r w:rsidRPr="00012EA8">
        <w:rPr>
          <w:rFonts w:eastAsia="Times New Roman" w:cs="Times New Roman"/>
          <w:szCs w:val="24"/>
        </w:rPr>
        <w:t xml:space="preserve"> </w:t>
      </w:r>
      <w:r w:rsidRPr="00012EA8">
        <w:rPr>
          <w:rFonts w:eastAsia="Times New Roman" w:cs="Times New Roman"/>
          <w:szCs w:val="24"/>
          <w:lang w:val="en-US"/>
        </w:rPr>
        <w:t>in</w:t>
      </w:r>
      <w:r w:rsidRPr="00012EA8">
        <w:rPr>
          <w:rFonts w:eastAsia="Times New Roman" w:cs="Times New Roman"/>
          <w:szCs w:val="24"/>
        </w:rPr>
        <w:t xml:space="preserve"> </w:t>
      </w:r>
      <w:r w:rsidRPr="00012EA8">
        <w:rPr>
          <w:rFonts w:eastAsia="Times New Roman" w:cs="Times New Roman"/>
          <w:szCs w:val="24"/>
          <w:lang w:val="en-US"/>
        </w:rPr>
        <w:t>Greece</w:t>
      </w:r>
      <w:r>
        <w:rPr>
          <w:rFonts w:eastAsia="Times New Roman" w:cs="Times New Roman"/>
          <w:szCs w:val="24"/>
        </w:rPr>
        <w:t>». Αυτό είναι 50</w:t>
      </w:r>
      <w:r w:rsidRPr="00012EA8">
        <w:rPr>
          <w:rFonts w:eastAsia="Times New Roman" w:cs="Times New Roman"/>
          <w:szCs w:val="24"/>
        </w:rPr>
        <w:t xml:space="preserve"> εκατομμύρια</w:t>
      </w:r>
      <w:r>
        <w:rPr>
          <w:rFonts w:eastAsia="Times New Roman" w:cs="Times New Roman"/>
          <w:szCs w:val="24"/>
        </w:rPr>
        <w:t>. θα δίνει κεφάλαιο</w:t>
      </w:r>
      <w:r w:rsidRPr="00012EA8">
        <w:rPr>
          <w:rFonts w:eastAsia="Times New Roman" w:cs="Times New Roman"/>
          <w:szCs w:val="24"/>
        </w:rPr>
        <w:t xml:space="preserve"> σε επιχειρήσεις οι οποίες θέλουν να κατασκευάσουν </w:t>
      </w:r>
      <w:r>
        <w:rPr>
          <w:rFonts w:eastAsia="Times New Roman" w:cs="Times New Roman"/>
          <w:szCs w:val="24"/>
        </w:rPr>
        <w:t>-</w:t>
      </w:r>
      <w:r w:rsidRPr="00012EA8">
        <w:rPr>
          <w:rFonts w:eastAsia="Times New Roman" w:cs="Times New Roman"/>
          <w:szCs w:val="24"/>
        </w:rPr>
        <w:t xml:space="preserve">αυτό που λένε οι ειδικοί </w:t>
      </w:r>
      <w:r w:rsidRPr="00012EA8">
        <w:rPr>
          <w:rFonts w:eastAsia="Times New Roman" w:cs="Times New Roman"/>
          <w:szCs w:val="24"/>
          <w:lang w:val="en-US"/>
        </w:rPr>
        <w:t>brand</w:t>
      </w:r>
      <w:r w:rsidRPr="00012EA8">
        <w:rPr>
          <w:rFonts w:eastAsia="Times New Roman" w:cs="Times New Roman"/>
          <w:szCs w:val="24"/>
        </w:rPr>
        <w:t xml:space="preserve"> </w:t>
      </w:r>
      <w:r w:rsidRPr="00012EA8">
        <w:rPr>
          <w:rFonts w:eastAsia="Times New Roman" w:cs="Times New Roman"/>
          <w:szCs w:val="24"/>
          <w:lang w:val="en-US"/>
        </w:rPr>
        <w:t>name</w:t>
      </w:r>
      <w:r>
        <w:rPr>
          <w:rFonts w:eastAsia="Times New Roman" w:cs="Times New Roman"/>
          <w:szCs w:val="24"/>
        </w:rPr>
        <w:t>-</w:t>
      </w:r>
      <w:r w:rsidRPr="00012EA8">
        <w:rPr>
          <w:rFonts w:eastAsia="Times New Roman" w:cs="Times New Roman"/>
          <w:szCs w:val="24"/>
        </w:rPr>
        <w:t xml:space="preserve"> το </w:t>
      </w:r>
      <w:r w:rsidRPr="00012EA8">
        <w:rPr>
          <w:rFonts w:eastAsia="Times New Roman" w:cs="Times New Roman"/>
          <w:szCs w:val="24"/>
        </w:rPr>
        <w:t>ελληνικό</w:t>
      </w:r>
      <w:r>
        <w:rPr>
          <w:rFonts w:eastAsia="Times New Roman" w:cs="Times New Roman"/>
          <w:szCs w:val="24"/>
        </w:rPr>
        <w:t xml:space="preserve"> δηλαδή</w:t>
      </w:r>
      <w:r w:rsidRPr="00012EA8">
        <w:rPr>
          <w:rFonts w:eastAsia="Times New Roman" w:cs="Times New Roman"/>
          <w:szCs w:val="24"/>
        </w:rPr>
        <w:t xml:space="preserve"> σήμα και να το ε</w:t>
      </w:r>
      <w:r>
        <w:rPr>
          <w:rFonts w:eastAsia="Times New Roman" w:cs="Times New Roman"/>
          <w:szCs w:val="24"/>
        </w:rPr>
        <w:t>πεκτείνουν</w:t>
      </w:r>
      <w:r w:rsidRPr="00012EA8">
        <w:rPr>
          <w:rFonts w:eastAsia="Times New Roman" w:cs="Times New Roman"/>
          <w:szCs w:val="24"/>
        </w:rPr>
        <w:t xml:space="preserve"> διεθνώς</w:t>
      </w:r>
      <w:r>
        <w:rPr>
          <w:rFonts w:eastAsia="Times New Roman" w:cs="Times New Roman"/>
          <w:szCs w:val="24"/>
        </w:rPr>
        <w:t>. Μ</w:t>
      </w:r>
      <w:r w:rsidRPr="00012EA8">
        <w:rPr>
          <w:rFonts w:eastAsia="Times New Roman" w:cs="Times New Roman"/>
          <w:szCs w:val="24"/>
        </w:rPr>
        <w:t xml:space="preserve">ιλάμε κυρίως </w:t>
      </w:r>
      <w:r>
        <w:rPr>
          <w:rFonts w:eastAsia="Times New Roman" w:cs="Times New Roman"/>
          <w:szCs w:val="24"/>
        </w:rPr>
        <w:t>για</w:t>
      </w:r>
      <w:r w:rsidRPr="00012EA8">
        <w:rPr>
          <w:rFonts w:eastAsia="Times New Roman" w:cs="Times New Roman"/>
          <w:szCs w:val="24"/>
        </w:rPr>
        <w:t xml:space="preserve"> εξωστρεφείς</w:t>
      </w:r>
      <w:r>
        <w:rPr>
          <w:rFonts w:eastAsia="Times New Roman" w:cs="Times New Roman"/>
          <w:szCs w:val="24"/>
        </w:rPr>
        <w:t>,</w:t>
      </w:r>
      <w:r w:rsidRPr="00012EA8">
        <w:rPr>
          <w:rFonts w:eastAsia="Times New Roman" w:cs="Times New Roman"/>
          <w:szCs w:val="24"/>
        </w:rPr>
        <w:t xml:space="preserve"> καινοτόμες επιχειρήσεις οι οποίες νομίζω ότι αξίζει να τις προσέξουμε</w:t>
      </w:r>
      <w:r>
        <w:rPr>
          <w:rFonts w:eastAsia="Times New Roman" w:cs="Times New Roman"/>
          <w:szCs w:val="24"/>
        </w:rPr>
        <w:t>.</w:t>
      </w:r>
    </w:p>
    <w:p w14:paraId="1123F0E3"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Και ένα άλλο </w:t>
      </w:r>
      <w:r>
        <w:rPr>
          <w:rFonts w:eastAsia="Times New Roman" w:cs="Times New Roman"/>
          <w:szCs w:val="24"/>
        </w:rPr>
        <w:t>τ</w:t>
      </w:r>
      <w:r>
        <w:rPr>
          <w:rFonts w:eastAsia="Times New Roman" w:cs="Times New Roman"/>
          <w:szCs w:val="24"/>
        </w:rPr>
        <w:t>αμείο με 50</w:t>
      </w:r>
      <w:r w:rsidRPr="00012EA8">
        <w:rPr>
          <w:rFonts w:eastAsia="Times New Roman" w:cs="Times New Roman"/>
          <w:szCs w:val="24"/>
        </w:rPr>
        <w:t xml:space="preserve"> εκατομμύρια </w:t>
      </w:r>
      <w:r>
        <w:rPr>
          <w:rFonts w:eastAsia="Times New Roman" w:cs="Times New Roman"/>
          <w:szCs w:val="24"/>
        </w:rPr>
        <w:t>το ονομάζουν</w:t>
      </w:r>
      <w:r w:rsidRPr="00012EA8">
        <w:rPr>
          <w:rFonts w:eastAsia="Times New Roman" w:cs="Times New Roman"/>
          <w:szCs w:val="24"/>
        </w:rPr>
        <w:t xml:space="preserve"> </w:t>
      </w:r>
      <w:r>
        <w:rPr>
          <w:rFonts w:eastAsia="Times New Roman" w:cs="Times New Roman"/>
          <w:szCs w:val="24"/>
        </w:rPr>
        <w:t>-γιατί</w:t>
      </w:r>
      <w:r w:rsidRPr="00012EA8">
        <w:rPr>
          <w:rFonts w:eastAsia="Times New Roman" w:cs="Times New Roman"/>
          <w:szCs w:val="24"/>
        </w:rPr>
        <w:t xml:space="preserve"> όλα αυτά έχουν σχεδιαστεί από το </w:t>
      </w:r>
      <w:r>
        <w:rPr>
          <w:rFonts w:eastAsia="Times New Roman" w:cs="Times New Roman"/>
          <w:szCs w:val="24"/>
        </w:rPr>
        <w:t>ΤΑΝΕΟ</w:t>
      </w:r>
      <w:r>
        <w:rPr>
          <w:rFonts w:eastAsia="Times New Roman" w:cs="Times New Roman"/>
          <w:szCs w:val="24"/>
        </w:rPr>
        <w:t>,</w:t>
      </w:r>
      <w:r>
        <w:rPr>
          <w:rFonts w:eastAsia="Times New Roman" w:cs="Times New Roman"/>
          <w:szCs w:val="24"/>
        </w:rPr>
        <w:t xml:space="preserve"> ό</w:t>
      </w:r>
      <w:r w:rsidRPr="00012EA8">
        <w:rPr>
          <w:rFonts w:eastAsia="Times New Roman" w:cs="Times New Roman"/>
          <w:szCs w:val="24"/>
        </w:rPr>
        <w:t>πως</w:t>
      </w:r>
      <w:r w:rsidRPr="00012EA8">
        <w:rPr>
          <w:rFonts w:eastAsia="Times New Roman" w:cs="Times New Roman"/>
          <w:szCs w:val="24"/>
        </w:rPr>
        <w:t xml:space="preserve"> είπα και την ομάδα του στο πλαίσιο τ</w:t>
      </w:r>
      <w:r>
        <w:rPr>
          <w:rFonts w:eastAsia="Times New Roman" w:cs="Times New Roman"/>
          <w:szCs w:val="24"/>
        </w:rPr>
        <w:t>ης ευρύτερης πολιτικής</w:t>
      </w:r>
      <w:r>
        <w:rPr>
          <w:rFonts w:eastAsia="Times New Roman" w:cs="Times New Roman"/>
          <w:szCs w:val="24"/>
        </w:rPr>
        <w:t>,</w:t>
      </w:r>
      <w:r>
        <w:rPr>
          <w:rFonts w:eastAsia="Times New Roman" w:cs="Times New Roman"/>
          <w:szCs w:val="24"/>
        </w:rPr>
        <w:t xml:space="preserve"> που έχουμ</w:t>
      </w:r>
      <w:r w:rsidRPr="00012EA8">
        <w:rPr>
          <w:rFonts w:eastAsia="Times New Roman" w:cs="Times New Roman"/>
          <w:szCs w:val="24"/>
        </w:rPr>
        <w:t>ε</w:t>
      </w:r>
      <w:r>
        <w:rPr>
          <w:rFonts w:eastAsia="Times New Roman" w:cs="Times New Roman"/>
          <w:szCs w:val="24"/>
        </w:rPr>
        <w:t>-</w:t>
      </w:r>
      <w:r w:rsidRPr="00012EA8">
        <w:rPr>
          <w:rFonts w:eastAsia="Times New Roman" w:cs="Times New Roman"/>
          <w:szCs w:val="24"/>
        </w:rPr>
        <w:t xml:space="preserve"> </w:t>
      </w:r>
      <w:r>
        <w:rPr>
          <w:rFonts w:eastAsia="Times New Roman" w:cs="Times New Roman"/>
          <w:szCs w:val="24"/>
        </w:rPr>
        <w:t>τέταρτη</w:t>
      </w:r>
      <w:r w:rsidRPr="00012EA8">
        <w:rPr>
          <w:rFonts w:eastAsia="Times New Roman" w:cs="Times New Roman"/>
          <w:szCs w:val="24"/>
        </w:rPr>
        <w:t xml:space="preserve"> Βιομηχανική Επανάσταση</w:t>
      </w:r>
      <w:r>
        <w:rPr>
          <w:rFonts w:eastAsia="Times New Roman" w:cs="Times New Roman"/>
          <w:szCs w:val="24"/>
        </w:rPr>
        <w:t xml:space="preserve">. Είναι ένα </w:t>
      </w:r>
      <w:r>
        <w:rPr>
          <w:rFonts w:eastAsia="Times New Roman" w:cs="Times New Roman"/>
          <w:szCs w:val="24"/>
        </w:rPr>
        <w:t>τ</w:t>
      </w:r>
      <w:r w:rsidRPr="00012EA8">
        <w:rPr>
          <w:rFonts w:eastAsia="Times New Roman" w:cs="Times New Roman"/>
          <w:szCs w:val="24"/>
        </w:rPr>
        <w:t>αμείο</w:t>
      </w:r>
      <w:r>
        <w:rPr>
          <w:rFonts w:eastAsia="Times New Roman" w:cs="Times New Roman"/>
          <w:szCs w:val="24"/>
        </w:rPr>
        <w:t>,</w:t>
      </w:r>
      <w:r w:rsidRPr="00012EA8">
        <w:rPr>
          <w:rFonts w:eastAsia="Times New Roman" w:cs="Times New Roman"/>
          <w:szCs w:val="24"/>
        </w:rPr>
        <w:t xml:space="preserve"> το </w:t>
      </w:r>
      <w:r w:rsidRPr="00012EA8">
        <w:rPr>
          <w:rFonts w:eastAsia="Times New Roman" w:cs="Times New Roman"/>
          <w:szCs w:val="24"/>
        </w:rPr>
        <w:lastRenderedPageBreak/>
        <w:t>οποίο θέλουμε να αρχίσει να βρίσκει και να επενδύει και να ενισχύει επιχειρήσεις</w:t>
      </w:r>
      <w:r>
        <w:rPr>
          <w:rFonts w:eastAsia="Times New Roman" w:cs="Times New Roman"/>
          <w:szCs w:val="24"/>
        </w:rPr>
        <w:t>,</w:t>
      </w:r>
      <w:r w:rsidRPr="00012EA8">
        <w:rPr>
          <w:rFonts w:eastAsia="Times New Roman" w:cs="Times New Roman"/>
          <w:szCs w:val="24"/>
        </w:rPr>
        <w:t xml:space="preserve"> οι οποίες </w:t>
      </w:r>
      <w:r>
        <w:rPr>
          <w:rFonts w:eastAsia="Times New Roman" w:cs="Times New Roman"/>
          <w:szCs w:val="24"/>
        </w:rPr>
        <w:t>είτε είναι</w:t>
      </w:r>
      <w:r w:rsidRPr="00012EA8">
        <w:rPr>
          <w:rFonts w:eastAsia="Times New Roman" w:cs="Times New Roman"/>
          <w:szCs w:val="24"/>
        </w:rPr>
        <w:t xml:space="preserve"> καινούργιες</w:t>
      </w:r>
      <w:r>
        <w:rPr>
          <w:rFonts w:eastAsia="Times New Roman" w:cs="Times New Roman"/>
          <w:szCs w:val="24"/>
        </w:rPr>
        <w:t xml:space="preserve"> και έχουν μία ι</w:t>
      </w:r>
      <w:r>
        <w:rPr>
          <w:rFonts w:eastAsia="Times New Roman" w:cs="Times New Roman"/>
          <w:szCs w:val="24"/>
        </w:rPr>
        <w:t xml:space="preserve">δέα καινούργια, υποσχόμενη είτε </w:t>
      </w:r>
      <w:r w:rsidRPr="00012EA8">
        <w:rPr>
          <w:rFonts w:eastAsia="Times New Roman" w:cs="Times New Roman"/>
          <w:szCs w:val="24"/>
        </w:rPr>
        <w:t>είναι σε ανάπτυξη και είναι σε τομείς ταυτισμέν</w:t>
      </w:r>
      <w:r>
        <w:rPr>
          <w:rFonts w:eastAsia="Times New Roman" w:cs="Times New Roman"/>
          <w:szCs w:val="24"/>
        </w:rPr>
        <w:t>ους</w:t>
      </w:r>
      <w:r w:rsidRPr="00012EA8">
        <w:rPr>
          <w:rFonts w:eastAsia="Times New Roman" w:cs="Times New Roman"/>
          <w:szCs w:val="24"/>
        </w:rPr>
        <w:t xml:space="preserve"> με ρομποτική</w:t>
      </w:r>
      <w:r>
        <w:rPr>
          <w:rFonts w:eastAsia="Times New Roman" w:cs="Times New Roman"/>
          <w:szCs w:val="24"/>
        </w:rPr>
        <w:t>,</w:t>
      </w:r>
      <w:r w:rsidRPr="00012EA8">
        <w:rPr>
          <w:rFonts w:eastAsia="Times New Roman" w:cs="Times New Roman"/>
          <w:szCs w:val="24"/>
        </w:rPr>
        <w:t xml:space="preserve"> με αυτοματισμούς</w:t>
      </w:r>
      <w:r>
        <w:rPr>
          <w:rFonts w:eastAsia="Times New Roman" w:cs="Times New Roman"/>
          <w:szCs w:val="24"/>
        </w:rPr>
        <w:t>,</w:t>
      </w:r>
      <w:r w:rsidRPr="00012EA8">
        <w:rPr>
          <w:rFonts w:eastAsia="Times New Roman" w:cs="Times New Roman"/>
          <w:szCs w:val="24"/>
        </w:rPr>
        <w:t xml:space="preserve"> με ψηφιακές δράσεις και </w:t>
      </w:r>
      <w:r>
        <w:rPr>
          <w:rFonts w:eastAsia="Times New Roman" w:cs="Times New Roman"/>
          <w:szCs w:val="24"/>
        </w:rPr>
        <w:t>άλλες,</w:t>
      </w:r>
      <w:r w:rsidRPr="00012EA8">
        <w:rPr>
          <w:rFonts w:eastAsia="Times New Roman" w:cs="Times New Roman"/>
          <w:szCs w:val="24"/>
        </w:rPr>
        <w:t xml:space="preserve"> που συνδέονται ακριβώς με αυτό το </w:t>
      </w:r>
      <w:r>
        <w:rPr>
          <w:rFonts w:eastAsia="Times New Roman" w:cs="Times New Roman"/>
          <w:szCs w:val="24"/>
        </w:rPr>
        <w:t>τ</w:t>
      </w:r>
      <w:r w:rsidRPr="00012EA8">
        <w:rPr>
          <w:rFonts w:eastAsia="Times New Roman" w:cs="Times New Roman"/>
          <w:szCs w:val="24"/>
        </w:rPr>
        <w:t>εχνολογικό</w:t>
      </w:r>
      <w:r>
        <w:rPr>
          <w:rFonts w:eastAsia="Times New Roman" w:cs="Times New Roman"/>
          <w:szCs w:val="24"/>
        </w:rPr>
        <w:t xml:space="preserve"> </w:t>
      </w:r>
      <w:r w:rsidRPr="00012EA8">
        <w:rPr>
          <w:rFonts w:eastAsia="Times New Roman" w:cs="Times New Roman"/>
          <w:szCs w:val="24"/>
        </w:rPr>
        <w:t>κύμα</w:t>
      </w:r>
      <w:r>
        <w:rPr>
          <w:rFonts w:eastAsia="Times New Roman" w:cs="Times New Roman"/>
          <w:szCs w:val="24"/>
        </w:rPr>
        <w:t>,</w:t>
      </w:r>
      <w:r w:rsidRPr="00012EA8">
        <w:rPr>
          <w:rFonts w:eastAsia="Times New Roman" w:cs="Times New Roman"/>
          <w:szCs w:val="24"/>
        </w:rPr>
        <w:t xml:space="preserve"> που ζούμε και που πολλοί γράφουν και μιλούν γι</w:t>
      </w:r>
      <w:r>
        <w:rPr>
          <w:rFonts w:eastAsia="Times New Roman" w:cs="Times New Roman"/>
          <w:szCs w:val="24"/>
        </w:rPr>
        <w:t>’</w:t>
      </w:r>
      <w:r w:rsidRPr="00012EA8">
        <w:rPr>
          <w:rFonts w:eastAsia="Times New Roman" w:cs="Times New Roman"/>
          <w:szCs w:val="24"/>
        </w:rPr>
        <w:t xml:space="preserve"> αυτό</w:t>
      </w:r>
      <w:r>
        <w:rPr>
          <w:rFonts w:eastAsia="Times New Roman" w:cs="Times New Roman"/>
          <w:szCs w:val="24"/>
        </w:rPr>
        <w:t>.</w:t>
      </w:r>
      <w:r w:rsidRPr="00012EA8">
        <w:rPr>
          <w:rFonts w:eastAsia="Times New Roman" w:cs="Times New Roman"/>
          <w:szCs w:val="24"/>
          <w:lang w:val="en-US"/>
        </w:rPr>
        <w:t> </w:t>
      </w:r>
    </w:p>
    <w:p w14:paraId="1123F0E4"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Βεβαίως, δεν είναι μόνο αυτά τα εργαλεία. Υπάρχει ένα Ταμείο Υποδομών, το οποίο θα αρχίσει να δραστηριοποιείται σήμερα, πο</w:t>
      </w:r>
      <w:r>
        <w:rPr>
          <w:rFonts w:eastAsia="Times New Roman" w:cs="Times New Roman"/>
          <w:szCs w:val="24"/>
        </w:rPr>
        <w:t>υ</w:t>
      </w:r>
      <w:r>
        <w:rPr>
          <w:rFonts w:eastAsia="Times New Roman" w:cs="Times New Roman"/>
          <w:szCs w:val="24"/>
        </w:rPr>
        <w:t xml:space="preserve"> σημαίνει ότι θα δίνονται δάνεια χαμηλότοκα από τράπεζες για τη χρηματοδότηση έργων αναπτυξιακού χαρακτήρα, δημόσιων ή και ιδιωτικών,</w:t>
      </w:r>
      <w:r>
        <w:rPr>
          <w:rFonts w:eastAsia="Times New Roman" w:cs="Times New Roman"/>
          <w:szCs w:val="24"/>
        </w:rPr>
        <w:t xml:space="preserve"> μικρά έργα υποδομών, ηλεκτροφωτισμοί, ενεργειακή αναβάθμιση, σκουπίδια, αναπλάσεις κάθε μορφής και</w:t>
      </w:r>
      <w:r w:rsidRPr="00997D49">
        <w:rPr>
          <w:rFonts w:eastAsia="Times New Roman" w:cs="Times New Roman"/>
          <w:szCs w:val="24"/>
        </w:rPr>
        <w:t xml:space="preserve"> </w:t>
      </w:r>
      <w:r>
        <w:rPr>
          <w:rFonts w:eastAsia="Times New Roman" w:cs="Times New Roman"/>
          <w:szCs w:val="24"/>
        </w:rPr>
        <w:t xml:space="preserve">άλλα έργα. </w:t>
      </w:r>
    </w:p>
    <w:p w14:paraId="1123F0E5"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Και βέβαια, όπως έχω πει, θα έρθει σύντομα και το νομοσχέδιο για την Αναπτυξιακή Τράπεζα, το οποίο θα κληροδοτήσει όλα αυτά τα εργαλεία, θα τα ε</w:t>
      </w:r>
      <w:r>
        <w:rPr>
          <w:rFonts w:eastAsia="Times New Roman" w:cs="Times New Roman"/>
          <w:szCs w:val="24"/>
        </w:rPr>
        <w:t>ντάξει σε μονιμότερες στρατηγικές και εκτιμούμε ότι με αυτόν τον τρόπο θα καλύψουμε σε μεγάλο βαθμό αυτό το χρηματοδοτικό κενό</w:t>
      </w:r>
      <w:r>
        <w:rPr>
          <w:rFonts w:eastAsia="Times New Roman" w:cs="Times New Roman"/>
          <w:szCs w:val="24"/>
        </w:rPr>
        <w:t>,</w:t>
      </w:r>
      <w:r>
        <w:rPr>
          <w:rFonts w:eastAsia="Times New Roman" w:cs="Times New Roman"/>
          <w:szCs w:val="24"/>
        </w:rPr>
        <w:t xml:space="preserve"> στο οποίο αναφέρθηκα. </w:t>
      </w:r>
    </w:p>
    <w:p w14:paraId="1123F0E6"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lastRenderedPageBreak/>
        <w:t>Τέλος, υπάρχουν βεβαίως και τα προγράμματα του ΕΣΠΑ. Αυτά που είπα είναι εκτός των προγραμμάτων αυτών. Εκ</w:t>
      </w:r>
      <w:r>
        <w:rPr>
          <w:rFonts w:eastAsia="Times New Roman" w:cs="Times New Roman"/>
          <w:szCs w:val="24"/>
        </w:rPr>
        <w:t>εί, ανάμεσα στα άλλα, υπάρχει ένα πρόγραμμα</w:t>
      </w:r>
      <w:r>
        <w:rPr>
          <w:rFonts w:eastAsia="Times New Roman" w:cs="Times New Roman"/>
          <w:szCs w:val="24"/>
        </w:rPr>
        <w:t>,</w:t>
      </w:r>
      <w:r>
        <w:rPr>
          <w:rFonts w:eastAsia="Times New Roman" w:cs="Times New Roman"/>
          <w:szCs w:val="24"/>
        </w:rPr>
        <w:t xml:space="preserve"> το οποίο ενισχύει μικρές τουριστικές μονάδες. Εκεί είχαμε μία εντυπωσιακή προσφορά μεγάλου αριθμού προτάσεων</w:t>
      </w:r>
      <w:r>
        <w:rPr>
          <w:rFonts w:eastAsia="Times New Roman" w:cs="Times New Roman"/>
          <w:szCs w:val="24"/>
        </w:rPr>
        <w:t>,</w:t>
      </w:r>
      <w:r>
        <w:rPr>
          <w:rFonts w:eastAsia="Times New Roman" w:cs="Times New Roman"/>
          <w:szCs w:val="24"/>
        </w:rPr>
        <w:t xml:space="preserve"> που υπερβαίνει τον προϋπολογισμό. </w:t>
      </w:r>
    </w:p>
    <w:p w14:paraId="1123F0E7" w14:textId="77777777" w:rsidR="00A4113B" w:rsidRDefault="00FE19D4">
      <w:pPr>
        <w:spacing w:line="600" w:lineRule="auto"/>
        <w:ind w:firstLine="720"/>
        <w:contextualSpacing/>
        <w:jc w:val="both"/>
        <w:rPr>
          <w:rFonts w:eastAsia="Times New Roman" w:cs="Times New Roman"/>
          <w:szCs w:val="24"/>
        </w:rPr>
      </w:pPr>
      <w:r w:rsidRPr="00E35686">
        <w:rPr>
          <w:rFonts w:eastAsia="Times New Roman" w:cs="Times New Roman"/>
          <w:b/>
          <w:szCs w:val="24"/>
        </w:rPr>
        <w:t>ΝΙΚΟΛΑΟΣ ΞΥΔΑΚΗΣ:</w:t>
      </w:r>
      <w:r>
        <w:rPr>
          <w:rFonts w:eastAsia="Times New Roman" w:cs="Times New Roman"/>
          <w:szCs w:val="24"/>
        </w:rPr>
        <w:t xml:space="preserve"> Τρεις φορές επάνω.</w:t>
      </w:r>
    </w:p>
    <w:p w14:paraId="1123F0E8" w14:textId="77777777" w:rsidR="00A4113B" w:rsidRDefault="00FE19D4">
      <w:pPr>
        <w:spacing w:line="600" w:lineRule="auto"/>
        <w:ind w:firstLine="720"/>
        <w:contextualSpacing/>
        <w:jc w:val="both"/>
        <w:rPr>
          <w:rFonts w:eastAsia="Times New Roman" w:cs="Times New Roman"/>
          <w:szCs w:val="24"/>
        </w:rPr>
      </w:pPr>
      <w:r w:rsidRPr="00E35686">
        <w:rPr>
          <w:rFonts w:eastAsia="Times New Roman" w:cs="Times New Roman"/>
          <w:b/>
          <w:szCs w:val="24"/>
        </w:rPr>
        <w:t>ΙΩΑΝΝΗΣ ΔΡΑΓΑΣΑΚΗΣ (Αντιπρόεδ</w:t>
      </w:r>
      <w:r w:rsidRPr="00E35686">
        <w:rPr>
          <w:rFonts w:eastAsia="Times New Roman" w:cs="Times New Roman"/>
          <w:b/>
          <w:szCs w:val="24"/>
        </w:rPr>
        <w:t>ρος της Κυβέρνησης και Υπουργός Οικονομίας και Ανάπτυξης):</w:t>
      </w:r>
      <w:r>
        <w:rPr>
          <w:rFonts w:eastAsia="Times New Roman" w:cs="Times New Roman"/>
          <w:szCs w:val="24"/>
        </w:rPr>
        <w:t xml:space="preserve"> Ναι.</w:t>
      </w:r>
    </w:p>
    <w:p w14:paraId="1123F0E9"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Οπότε το Υπουργείο είναι σε μια κατεύθυνση να αυξήσει τον προϋπολογισμό. Έχω μιλήσει με κάποιους και από τους συναδέλφους στο περιθώριο αυτής της συζήτησης. Βλέπω ότι υπάρχει μια ευρύτερη συνα</w:t>
      </w:r>
      <w:r>
        <w:rPr>
          <w:rFonts w:eastAsia="Times New Roman" w:cs="Times New Roman"/>
          <w:szCs w:val="24"/>
        </w:rPr>
        <w:t>ίνεση σε αυτήν την κατεύθυνση. Βεβαίως</w:t>
      </w:r>
      <w:r>
        <w:rPr>
          <w:rFonts w:eastAsia="Times New Roman" w:cs="Times New Roman"/>
          <w:szCs w:val="24"/>
        </w:rPr>
        <w:t>,</w:t>
      </w:r>
      <w:r>
        <w:rPr>
          <w:rFonts w:eastAsia="Times New Roman" w:cs="Times New Roman"/>
          <w:szCs w:val="24"/>
        </w:rPr>
        <w:t xml:space="preserve"> ίσως δεν θα μπορέσουμε να καλύψουμε όλες τις προτάσεις, διότι υπάρχει ένα θέμα κατανομής πόρων. Και γι’ αυτό παράλληλα</w:t>
      </w:r>
      <w:r>
        <w:rPr>
          <w:rFonts w:eastAsia="Times New Roman" w:cs="Times New Roman"/>
          <w:szCs w:val="24"/>
        </w:rPr>
        <w:t>,</w:t>
      </w:r>
      <w:r>
        <w:rPr>
          <w:rFonts w:eastAsia="Times New Roman" w:cs="Times New Roman"/>
          <w:szCs w:val="24"/>
        </w:rPr>
        <w:t xml:space="preserve"> θα αυξήσουμε τον προϋπολογισμό και σε δράσεις και προγράμματα</w:t>
      </w:r>
      <w:r>
        <w:rPr>
          <w:rFonts w:eastAsia="Times New Roman" w:cs="Times New Roman"/>
          <w:szCs w:val="24"/>
        </w:rPr>
        <w:t>,</w:t>
      </w:r>
      <w:r>
        <w:rPr>
          <w:rFonts w:eastAsia="Times New Roman" w:cs="Times New Roman"/>
          <w:szCs w:val="24"/>
        </w:rPr>
        <w:t xml:space="preserve"> τα οποία απευθύνονται στη βιομηχα</w:t>
      </w:r>
      <w:r>
        <w:rPr>
          <w:rFonts w:eastAsia="Times New Roman" w:cs="Times New Roman"/>
          <w:szCs w:val="24"/>
        </w:rPr>
        <w:t xml:space="preserve">νία ή και σε </w:t>
      </w:r>
      <w:r>
        <w:rPr>
          <w:rFonts w:eastAsia="Times New Roman" w:cs="Times New Roman"/>
          <w:szCs w:val="24"/>
        </w:rPr>
        <w:lastRenderedPageBreak/>
        <w:t xml:space="preserve">άλλους τομείς της οικονομίας. </w:t>
      </w:r>
      <w:r>
        <w:rPr>
          <w:rFonts w:eastAsia="Times New Roman" w:cs="Times New Roman"/>
          <w:szCs w:val="24"/>
        </w:rPr>
        <w:t>Β</w:t>
      </w:r>
      <w:r>
        <w:rPr>
          <w:rFonts w:eastAsia="Times New Roman" w:cs="Times New Roman"/>
          <w:szCs w:val="24"/>
        </w:rPr>
        <w:t>εβαίως</w:t>
      </w:r>
      <w:r>
        <w:rPr>
          <w:rFonts w:eastAsia="Times New Roman" w:cs="Times New Roman"/>
          <w:szCs w:val="24"/>
        </w:rPr>
        <w:t>,</w:t>
      </w:r>
      <w:r>
        <w:rPr>
          <w:rFonts w:eastAsia="Times New Roman" w:cs="Times New Roman"/>
          <w:szCs w:val="24"/>
        </w:rPr>
        <w:t xml:space="preserve"> ετοιμάζουμε και μια δέσμη αντίστοιχων εργαλείων</w:t>
      </w:r>
      <w:r>
        <w:rPr>
          <w:rFonts w:eastAsia="Times New Roman" w:cs="Times New Roman"/>
          <w:szCs w:val="24"/>
        </w:rPr>
        <w:t>,</w:t>
      </w:r>
      <w:r>
        <w:rPr>
          <w:rFonts w:eastAsia="Times New Roman" w:cs="Times New Roman"/>
          <w:szCs w:val="24"/>
        </w:rPr>
        <w:t xml:space="preserve"> που αφορούν την αγροτική οικονομία.</w:t>
      </w:r>
    </w:p>
    <w:p w14:paraId="1123F0EA"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Τώρα, ολοκληρώνοντας, είπα για την τροπολογία του κ. Κουτσούκου ότι δεν τη δεχόμαστε, όχι επειδή διαφωνούμε με την αιτί</w:t>
      </w:r>
      <w:r>
        <w:rPr>
          <w:rFonts w:eastAsia="Times New Roman" w:cs="Times New Roman"/>
          <w:szCs w:val="24"/>
        </w:rPr>
        <w:t>α</w:t>
      </w:r>
      <w:r>
        <w:rPr>
          <w:rFonts w:eastAsia="Times New Roman" w:cs="Times New Roman"/>
          <w:szCs w:val="24"/>
        </w:rPr>
        <w:t>,</w:t>
      </w:r>
      <w:r>
        <w:rPr>
          <w:rFonts w:eastAsia="Times New Roman" w:cs="Times New Roman"/>
          <w:szCs w:val="24"/>
        </w:rPr>
        <w:t xml:space="preserve"> που προκαλεί την κατάθεσή της, δηλαδή το πρόβλημα, αλλά με τη λύση. Εμείς θεωρούμε ότι θα είμαστε έτοιμοι να έχουμε το νέο πλαίσιο και θα καλύπτει και αυτές τις περιπτώσεις.</w:t>
      </w:r>
    </w:p>
    <w:p w14:paraId="1123F0EB"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Υπάρχει μια τροπολογία του κ. Κοντονή, η οποία αφορά τη Ζάκυνθο και τις συνέπει</w:t>
      </w:r>
      <w:r>
        <w:rPr>
          <w:rFonts w:eastAsia="Times New Roman" w:cs="Times New Roman"/>
          <w:szCs w:val="24"/>
        </w:rPr>
        <w:t>ες των σεισμών και ζητάει μια μικρή παράταση. Και αυτήν, εφόσον το Σώμα συμφωνεί, εμείς θα την κάνουμε δεκτή. Το λέω αυτό</w:t>
      </w:r>
      <w:r>
        <w:rPr>
          <w:rFonts w:eastAsia="Times New Roman" w:cs="Times New Roman"/>
          <w:szCs w:val="24"/>
        </w:rPr>
        <w:t>,</w:t>
      </w:r>
      <w:r>
        <w:rPr>
          <w:rFonts w:eastAsia="Times New Roman" w:cs="Times New Roman"/>
          <w:szCs w:val="24"/>
        </w:rPr>
        <w:t xml:space="preserve"> διότι συμφωνήσαμε στην </w:t>
      </w:r>
      <w:r>
        <w:rPr>
          <w:rFonts w:eastAsia="Times New Roman" w:cs="Times New Roman"/>
          <w:szCs w:val="24"/>
        </w:rPr>
        <w:t>ε</w:t>
      </w:r>
      <w:r>
        <w:rPr>
          <w:rFonts w:eastAsia="Times New Roman" w:cs="Times New Roman"/>
          <w:szCs w:val="24"/>
        </w:rPr>
        <w:t>πιτροπή να αποφύγουμε κατάθεση τροπολογιών, αλλά νομίζω ότι αυτή είναι μια εξαίρεση που, με τη συναίνεση τη δ</w:t>
      </w:r>
      <w:r>
        <w:rPr>
          <w:rFonts w:eastAsia="Times New Roman" w:cs="Times New Roman"/>
          <w:szCs w:val="24"/>
        </w:rPr>
        <w:t>ική σας, μπορούμε να την υιοθετήσουμε.</w:t>
      </w:r>
    </w:p>
    <w:p w14:paraId="1123F0EC"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Καταθέτω στα Πρακτικά αυτές τις αναφορές</w:t>
      </w:r>
      <w:r>
        <w:rPr>
          <w:rFonts w:eastAsia="Times New Roman" w:cs="Times New Roman"/>
          <w:szCs w:val="24"/>
        </w:rPr>
        <w:t>,</w:t>
      </w:r>
      <w:r>
        <w:rPr>
          <w:rFonts w:eastAsia="Times New Roman" w:cs="Times New Roman"/>
          <w:szCs w:val="24"/>
        </w:rPr>
        <w:t xml:space="preserve"> που έκανα στα ταμεία και στο δελτίο Τύπου.</w:t>
      </w:r>
    </w:p>
    <w:p w14:paraId="1123F0ED"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ο Αντιπρόεδρος της Κυβέρνησης και Υπουργός Οικονομίας και Ανάπτυξης κ. Ιωάννης Δραγασάκης καταθέτει στα Πρακτικά το</w:t>
      </w:r>
      <w:r>
        <w:rPr>
          <w:rFonts w:eastAsia="Times New Roman" w:cs="Times New Roman"/>
          <w:szCs w:val="24"/>
        </w:rPr>
        <w:t xml:space="preserve"> προαναφερθέν</w:t>
      </w:r>
      <w:r>
        <w:rPr>
          <w:rFonts w:eastAsia="Times New Roman" w:cs="Times New Roman"/>
          <w:szCs w:val="24"/>
        </w:rPr>
        <w:t>τα έγγραφα</w:t>
      </w:r>
      <w:r>
        <w:rPr>
          <w:rFonts w:eastAsia="Times New Roman" w:cs="Times New Roman"/>
          <w:szCs w:val="24"/>
        </w:rPr>
        <w:t>, τ</w:t>
      </w:r>
      <w:r>
        <w:rPr>
          <w:rFonts w:eastAsia="Times New Roman" w:cs="Times New Roman"/>
          <w:szCs w:val="24"/>
        </w:rPr>
        <w:t>α</w:t>
      </w:r>
      <w:r>
        <w:rPr>
          <w:rFonts w:eastAsia="Times New Roman" w:cs="Times New Roman"/>
          <w:szCs w:val="24"/>
        </w:rPr>
        <w:t xml:space="preserve"> οποί</w:t>
      </w:r>
      <w:r>
        <w:rPr>
          <w:rFonts w:eastAsia="Times New Roman" w:cs="Times New Roman"/>
          <w:szCs w:val="24"/>
        </w:rPr>
        <w:t>α</w:t>
      </w:r>
      <w:r>
        <w:rPr>
          <w:rFonts w:eastAsia="Times New Roman" w:cs="Times New Roman"/>
          <w:szCs w:val="24"/>
        </w:rPr>
        <w:t xml:space="preserve"> βρίσκ</w:t>
      </w:r>
      <w:r>
        <w:rPr>
          <w:rFonts w:eastAsia="Times New Roman" w:cs="Times New Roman"/>
          <w:szCs w:val="24"/>
        </w:rPr>
        <w:t>ον</w:t>
      </w:r>
      <w:r>
        <w:rPr>
          <w:rFonts w:eastAsia="Times New Roman" w:cs="Times New Roman"/>
          <w:szCs w:val="24"/>
        </w:rPr>
        <w:t>ται στο αρχείο του Τμήματος Γραμματείας της Διεύθυνσης Στενογραφίας και Πρακτικών της Βουλής)</w:t>
      </w:r>
    </w:p>
    <w:p w14:paraId="1123F0EE" w14:textId="77777777" w:rsidR="00A4113B" w:rsidRDefault="00FE19D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1123F0EF" w14:textId="77777777" w:rsidR="00A4113B" w:rsidRDefault="00FE19D4">
      <w:pPr>
        <w:spacing w:line="600" w:lineRule="auto"/>
        <w:ind w:firstLine="720"/>
        <w:contextualSpacing/>
        <w:jc w:val="both"/>
        <w:rPr>
          <w:rFonts w:eastAsia="Times New Roman" w:cs="Times New Roman"/>
          <w:szCs w:val="24"/>
        </w:rPr>
      </w:pPr>
      <w:r w:rsidRPr="00006350">
        <w:rPr>
          <w:rFonts w:eastAsia="Times New Roman" w:cs="Times New Roman"/>
          <w:b/>
          <w:szCs w:val="24"/>
        </w:rPr>
        <w:t>ΠΡΟΕΔΡΕΥΩΝ (Μάριος Γεωργιάδης):</w:t>
      </w:r>
      <w:r>
        <w:rPr>
          <w:rFonts w:eastAsia="Times New Roman" w:cs="Times New Roman"/>
          <w:szCs w:val="24"/>
        </w:rPr>
        <w:t xml:space="preserve"> Ευχαριστούμε τον  Αντιπρόεδρο της Κυβερνήσεως</w:t>
      </w:r>
      <w:r>
        <w:rPr>
          <w:rFonts w:eastAsia="Times New Roman" w:cs="Times New Roman"/>
          <w:szCs w:val="24"/>
        </w:rPr>
        <w:t xml:space="preserve"> </w:t>
      </w:r>
      <w:r>
        <w:rPr>
          <w:rFonts w:eastAsia="Times New Roman" w:cs="Times New Roman"/>
          <w:szCs w:val="24"/>
        </w:rPr>
        <w:t>κ. Δραγασάκη.</w:t>
      </w:r>
    </w:p>
    <w:p w14:paraId="1123F0F0"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Λοβέρδος </w:t>
      </w:r>
      <w:r>
        <w:rPr>
          <w:rFonts w:eastAsia="Times New Roman" w:cs="Times New Roman"/>
          <w:szCs w:val="24"/>
        </w:rPr>
        <w:t xml:space="preserve">Κοινοβουλευτικός Εκπρόσωπος </w:t>
      </w:r>
      <w:r>
        <w:rPr>
          <w:rFonts w:eastAsia="Times New Roman" w:cs="Times New Roman"/>
          <w:szCs w:val="24"/>
        </w:rPr>
        <w:t>τη</w:t>
      </w:r>
      <w:r>
        <w:rPr>
          <w:rFonts w:eastAsia="Times New Roman" w:cs="Times New Roman"/>
          <w:szCs w:val="24"/>
        </w:rPr>
        <w:t>ς</w:t>
      </w:r>
      <w:r>
        <w:rPr>
          <w:rFonts w:eastAsia="Times New Roman" w:cs="Times New Roman"/>
          <w:szCs w:val="24"/>
        </w:rPr>
        <w:t xml:space="preserve"> Δημοκρατική</w:t>
      </w:r>
      <w:r>
        <w:rPr>
          <w:rFonts w:eastAsia="Times New Roman" w:cs="Times New Roman"/>
          <w:szCs w:val="24"/>
        </w:rPr>
        <w:t>ς</w:t>
      </w:r>
      <w:r>
        <w:rPr>
          <w:rFonts w:eastAsia="Times New Roman" w:cs="Times New Roman"/>
          <w:szCs w:val="24"/>
        </w:rPr>
        <w:t xml:space="preserve"> </w:t>
      </w:r>
      <w:proofErr w:type="spellStart"/>
      <w:r>
        <w:rPr>
          <w:rFonts w:eastAsia="Times New Roman" w:cs="Times New Roman"/>
          <w:szCs w:val="24"/>
        </w:rPr>
        <w:t>Συμπαράταξη</w:t>
      </w:r>
      <w:r>
        <w:rPr>
          <w:rFonts w:eastAsia="Times New Roman" w:cs="Times New Roman"/>
          <w:szCs w:val="24"/>
        </w:rPr>
        <w:t>ς</w:t>
      </w:r>
      <w:r>
        <w:rPr>
          <w:rFonts w:eastAsia="Times New Roman" w:cs="Times New Roman"/>
          <w:szCs w:val="24"/>
        </w:rPr>
        <w:t>για</w:t>
      </w:r>
      <w:proofErr w:type="spellEnd"/>
      <w:r>
        <w:rPr>
          <w:rFonts w:eastAsia="Times New Roman" w:cs="Times New Roman"/>
          <w:szCs w:val="24"/>
        </w:rPr>
        <w:t xml:space="preserve"> δώδεκα λεπτά. Αμέσως μετά</w:t>
      </w:r>
      <w:r>
        <w:rPr>
          <w:rFonts w:eastAsia="Times New Roman" w:cs="Times New Roman"/>
          <w:szCs w:val="24"/>
        </w:rPr>
        <w:t>,</w:t>
      </w:r>
      <w:r>
        <w:rPr>
          <w:rFonts w:eastAsia="Times New Roman" w:cs="Times New Roman"/>
          <w:szCs w:val="24"/>
        </w:rPr>
        <w:t xml:space="preserve"> είναι ο κ. Καρράς και κ. Τάσσος και συνεχίζουμε.</w:t>
      </w:r>
    </w:p>
    <w:p w14:paraId="1123F0F1" w14:textId="77777777" w:rsidR="00A4113B" w:rsidRDefault="00FE19D4">
      <w:pPr>
        <w:spacing w:line="600" w:lineRule="auto"/>
        <w:ind w:firstLine="720"/>
        <w:contextualSpacing/>
        <w:jc w:val="both"/>
        <w:rPr>
          <w:rFonts w:eastAsia="Times New Roman" w:cs="Times New Roman"/>
          <w:szCs w:val="24"/>
        </w:rPr>
      </w:pPr>
      <w:r w:rsidRPr="00E35686">
        <w:rPr>
          <w:rFonts w:eastAsia="Times New Roman" w:cs="Times New Roman"/>
          <w:b/>
          <w:szCs w:val="24"/>
        </w:rPr>
        <w:t>ΑΝΔΡΕΑΣ ΛΟΒΕΡΔΟΣ:</w:t>
      </w:r>
      <w:r>
        <w:rPr>
          <w:rFonts w:eastAsia="Times New Roman" w:cs="Times New Roman"/>
          <w:szCs w:val="24"/>
        </w:rPr>
        <w:t xml:space="preserve"> Κύριε Πρόεδρε, σας ευχαριστώ και σας παρακαλώ να μου επιτρ</w:t>
      </w:r>
      <w:r>
        <w:rPr>
          <w:rFonts w:eastAsia="Times New Roman" w:cs="Times New Roman"/>
          <w:szCs w:val="24"/>
        </w:rPr>
        <w:t>έψετε, ως Κοινοβουλευτικός Εκπρόσωπος, πριν μπω στο θέμα της ημερήσιας διάταξης, να κάνω μια αναφορά στην επίσκεψη του Πρωθυπουργού στην Τουρκία για λίγα λεπτά.</w:t>
      </w:r>
    </w:p>
    <w:p w14:paraId="1123F0F2"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Ξεκινώντας, να πω, κυρίες και κύριοι Βουλευτές, πως οι επισκέψεις σε επίπεδο κορυφής ανάμεσα σε</w:t>
      </w:r>
      <w:r>
        <w:rPr>
          <w:rFonts w:eastAsia="Times New Roman" w:cs="Times New Roman"/>
          <w:szCs w:val="24"/>
        </w:rPr>
        <w:t xml:space="preserve"> Έλληνες και Τούρκους, ανάμεσα στην Ελλάδα και στην Τουρκία, είναι θετικές -δεν </w:t>
      </w:r>
      <w:r>
        <w:rPr>
          <w:rFonts w:eastAsia="Times New Roman" w:cs="Times New Roman"/>
          <w:szCs w:val="24"/>
        </w:rPr>
        <w:lastRenderedPageBreak/>
        <w:t>νομίζω ότι υπάρχει σοβαρός άνθρωπος στην Εθνική Αντιπροσωπεία</w:t>
      </w:r>
      <w:r>
        <w:rPr>
          <w:rFonts w:eastAsia="Times New Roman" w:cs="Times New Roman"/>
          <w:szCs w:val="24"/>
        </w:rPr>
        <w:t>,</w:t>
      </w:r>
      <w:r>
        <w:rPr>
          <w:rFonts w:eastAsia="Times New Roman" w:cs="Times New Roman"/>
          <w:szCs w:val="24"/>
        </w:rPr>
        <w:t xml:space="preserve"> που να υποστηρίξει το αντίθετο- αρκεί να είναι επαρκώς προετοιμασμένες. </w:t>
      </w:r>
      <w:r>
        <w:rPr>
          <w:rFonts w:eastAsia="Times New Roman" w:cs="Times New Roman"/>
          <w:szCs w:val="24"/>
        </w:rPr>
        <w:t>Π</w:t>
      </w:r>
      <w:r>
        <w:rPr>
          <w:rFonts w:eastAsia="Times New Roman" w:cs="Times New Roman"/>
          <w:szCs w:val="24"/>
        </w:rPr>
        <w:t xml:space="preserve">ιστεύω ότι </w:t>
      </w:r>
      <w:proofErr w:type="spellStart"/>
      <w:r>
        <w:rPr>
          <w:rFonts w:eastAsia="Times New Roman" w:cs="Times New Roman"/>
          <w:szCs w:val="24"/>
        </w:rPr>
        <w:t>πανθομολογείται</w:t>
      </w:r>
      <w:proofErr w:type="spellEnd"/>
      <w:r>
        <w:rPr>
          <w:rFonts w:eastAsia="Times New Roman" w:cs="Times New Roman"/>
          <w:szCs w:val="24"/>
        </w:rPr>
        <w:t xml:space="preserve"> πως η επίσκεψ</w:t>
      </w:r>
      <w:r>
        <w:rPr>
          <w:rFonts w:eastAsia="Times New Roman" w:cs="Times New Roman"/>
          <w:szCs w:val="24"/>
        </w:rPr>
        <w:t xml:space="preserve">η του Τούρκου Προέδρου στην Ελλάδα στα τέλη του 2017 δεν ήταν επαρκώς προετοιμασμένη και αποτέλεσε αντιπαράδειγμα. </w:t>
      </w:r>
    </w:p>
    <w:p w14:paraId="1123F0F3"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Η παρούσα επίσκεψη του κ. Τσίπρα στην Άγκυρα και στην Κωνσταντινούπολη ξεκίνησε αρνητικά</w:t>
      </w:r>
      <w:r>
        <w:rPr>
          <w:rFonts w:eastAsia="Times New Roman" w:cs="Times New Roman"/>
          <w:szCs w:val="24"/>
        </w:rPr>
        <w:t>,</w:t>
      </w:r>
      <w:r>
        <w:rPr>
          <w:rFonts w:eastAsia="Times New Roman" w:cs="Times New Roman"/>
          <w:szCs w:val="24"/>
        </w:rPr>
        <w:t xml:space="preserve"> με ευθύνη της Τουρκίας</w:t>
      </w:r>
      <w:r>
        <w:rPr>
          <w:rFonts w:eastAsia="Times New Roman" w:cs="Times New Roman"/>
          <w:szCs w:val="24"/>
        </w:rPr>
        <w:t>,</w:t>
      </w:r>
      <w:r>
        <w:rPr>
          <w:rFonts w:eastAsia="Times New Roman" w:cs="Times New Roman"/>
          <w:szCs w:val="24"/>
        </w:rPr>
        <w:t xml:space="preserve"> με την επικήρυξη των οκτώ </w:t>
      </w:r>
      <w:r>
        <w:rPr>
          <w:rFonts w:eastAsia="Times New Roman" w:cs="Times New Roman"/>
          <w:szCs w:val="24"/>
        </w:rPr>
        <w:t xml:space="preserve">Τούρκων αξιωματικών, ενώ ο Πρωθυπουργός ταξίδευε, αλλά και με την επίσημη μονομερή ανακοίνωση της ημερήσιας διάταξης των συνομιλιών από την πλευρά του Εκπροσώπου Τύπου του Προέδρου </w:t>
      </w:r>
      <w:proofErr w:type="spellStart"/>
      <w:r>
        <w:rPr>
          <w:rFonts w:eastAsia="Times New Roman" w:cs="Times New Roman"/>
          <w:szCs w:val="24"/>
        </w:rPr>
        <w:t>Ερντογάν</w:t>
      </w:r>
      <w:proofErr w:type="spellEnd"/>
      <w:r>
        <w:rPr>
          <w:rFonts w:eastAsia="Times New Roman" w:cs="Times New Roman"/>
          <w:szCs w:val="24"/>
        </w:rPr>
        <w:t>, όπου στην ατζέντα, στην ημερήσια διάταξη, συμπεριελήφθησαν θέματα</w:t>
      </w:r>
      <w:r>
        <w:rPr>
          <w:rFonts w:eastAsia="Times New Roman" w:cs="Times New Roman"/>
          <w:szCs w:val="24"/>
        </w:rPr>
        <w:t xml:space="preserve"> με θρασύ τρόπο, όπως τα νησιά, ας πούμε, ή θέματα κατά παραβίαση της Συνθήκης της Λοζάνης -η αναφορά σε μειονότητες τουρκικές </w:t>
      </w:r>
      <w:proofErr w:type="spellStart"/>
      <w:r>
        <w:rPr>
          <w:rFonts w:eastAsia="Times New Roman" w:cs="Times New Roman"/>
          <w:szCs w:val="24"/>
        </w:rPr>
        <w:t>κ.ο.κ.</w:t>
      </w:r>
      <w:proofErr w:type="spellEnd"/>
      <w:r>
        <w:rPr>
          <w:rFonts w:eastAsia="Times New Roman" w:cs="Times New Roman"/>
          <w:szCs w:val="24"/>
        </w:rPr>
        <w:t>- και ταυτοχρόνως αυξάνονταν οι παραβιάσεις του εθνικού εναερίου χώρου.</w:t>
      </w:r>
    </w:p>
    <w:p w14:paraId="1123F0F4"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lastRenderedPageBreak/>
        <w:t>Μετά απ’ αυτές τις προειδοποιητικές τουρκικές βολές</w:t>
      </w:r>
      <w:r>
        <w:rPr>
          <w:rFonts w:eastAsia="Times New Roman" w:cs="Times New Roman"/>
          <w:szCs w:val="24"/>
        </w:rPr>
        <w:t xml:space="preserve">, οι δυο ηγέτες συναντήθηκαν για πάνω από δυόμισι ώρες κατά </w:t>
      </w:r>
      <w:proofErr w:type="spellStart"/>
      <w:r>
        <w:rPr>
          <w:rFonts w:eastAsia="Times New Roman" w:cs="Times New Roman"/>
          <w:szCs w:val="24"/>
        </w:rPr>
        <w:t>μόνας</w:t>
      </w:r>
      <w:proofErr w:type="spellEnd"/>
      <w:r>
        <w:rPr>
          <w:rFonts w:eastAsia="Times New Roman" w:cs="Times New Roman"/>
          <w:szCs w:val="24"/>
        </w:rPr>
        <w:t xml:space="preserve">, χωρίς συνεργάτες, και μετά έδωσαν τους δυο ξεχωριστούς μονολόγους, όπως είχαμε την ευκαιρία να δούμε. </w:t>
      </w:r>
    </w:p>
    <w:p w14:paraId="1123F0F5"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Νομίμως, δικαίως, ευλόγως</w:t>
      </w:r>
      <w:r>
        <w:rPr>
          <w:rFonts w:eastAsia="Times New Roman" w:cs="Times New Roman"/>
          <w:szCs w:val="24"/>
        </w:rPr>
        <w:t>,</w:t>
      </w:r>
      <w:r>
        <w:rPr>
          <w:rFonts w:eastAsia="Times New Roman" w:cs="Times New Roman"/>
          <w:szCs w:val="24"/>
        </w:rPr>
        <w:t xml:space="preserve"> αναρωτιόμαστε τα εξής: Προέκυψαν απ’ αυτή την επαφή των δυό</w:t>
      </w:r>
      <w:r>
        <w:rPr>
          <w:rFonts w:eastAsia="Times New Roman" w:cs="Times New Roman"/>
          <w:szCs w:val="24"/>
        </w:rPr>
        <w:t xml:space="preserve">μισι ωρών και τις συνομιλίες αποφάσεις; Προέκυψαν δεσμεύσεις και σε ποια θέματα; </w:t>
      </w:r>
    </w:p>
    <w:p w14:paraId="1123F0F6"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Προφανώς</w:t>
      </w:r>
      <w:r>
        <w:rPr>
          <w:rFonts w:eastAsia="Times New Roman" w:cs="Times New Roman"/>
          <w:szCs w:val="24"/>
        </w:rPr>
        <w:t>,</w:t>
      </w:r>
      <w:r>
        <w:rPr>
          <w:rFonts w:eastAsia="Times New Roman" w:cs="Times New Roman"/>
          <w:szCs w:val="24"/>
        </w:rPr>
        <w:t xml:space="preserve"> δεν μπορούν να γίνουν αποδεκτές από την ελληνική πλευρά οι κατά παράβαση της Συνθήκης της Λοζάνης αναφορές του Τούρκου Προέδρου. Προφανώς</w:t>
      </w:r>
      <w:r>
        <w:rPr>
          <w:rFonts w:eastAsia="Times New Roman" w:cs="Times New Roman"/>
          <w:szCs w:val="24"/>
        </w:rPr>
        <w:t>,</w:t>
      </w:r>
      <w:r>
        <w:rPr>
          <w:rFonts w:eastAsia="Times New Roman" w:cs="Times New Roman"/>
          <w:szCs w:val="24"/>
        </w:rPr>
        <w:t xml:space="preserve"> δεν έχει κανένα δικαίωμα </w:t>
      </w:r>
      <w:r>
        <w:rPr>
          <w:rFonts w:eastAsia="Times New Roman" w:cs="Times New Roman"/>
          <w:szCs w:val="24"/>
        </w:rPr>
        <w:t>ηθικό, νομικό, πολιτικό</w:t>
      </w:r>
      <w:r>
        <w:rPr>
          <w:rFonts w:eastAsia="Times New Roman" w:cs="Times New Roman"/>
          <w:szCs w:val="24"/>
        </w:rPr>
        <w:t>,</w:t>
      </w:r>
      <w:r>
        <w:rPr>
          <w:rFonts w:eastAsia="Times New Roman" w:cs="Times New Roman"/>
          <w:szCs w:val="24"/>
        </w:rPr>
        <w:t xml:space="preserve"> να συνδέει ένα ζήτημα δικαιωμάτων, όπως είναι η επαναλειτουργία της Σχολής της Χάλκης, με θέματα που αφορούν την ελληνική εσωτερική έννομη τάξη, δηλαδή ποιους θα έχουμε δικαστές εδώ. Οι μουφτήδες, που λέει, έχουν δικαστικές αρμοδιό</w:t>
      </w:r>
      <w:r>
        <w:rPr>
          <w:rFonts w:eastAsia="Times New Roman" w:cs="Times New Roman"/>
          <w:szCs w:val="24"/>
        </w:rPr>
        <w:t>τητες. Πρόσφατα</w:t>
      </w:r>
      <w:r>
        <w:rPr>
          <w:rFonts w:eastAsia="Times New Roman" w:cs="Times New Roman"/>
          <w:szCs w:val="24"/>
        </w:rPr>
        <w:t>,</w:t>
      </w:r>
      <w:r>
        <w:rPr>
          <w:rFonts w:eastAsia="Times New Roman" w:cs="Times New Roman"/>
          <w:szCs w:val="24"/>
        </w:rPr>
        <w:t xml:space="preserve"> μας δόθηκε η ευκαιρία</w:t>
      </w:r>
      <w:r>
        <w:rPr>
          <w:rFonts w:eastAsia="Times New Roman" w:cs="Times New Roman"/>
          <w:szCs w:val="24"/>
        </w:rPr>
        <w:t>,</w:t>
      </w:r>
      <w:r>
        <w:rPr>
          <w:rFonts w:eastAsia="Times New Roman" w:cs="Times New Roman"/>
          <w:szCs w:val="24"/>
        </w:rPr>
        <w:t xml:space="preserve"> με τεράστια πλειοψηφία στη Βουλή</w:t>
      </w:r>
      <w:r>
        <w:rPr>
          <w:rFonts w:eastAsia="Times New Roman" w:cs="Times New Roman"/>
          <w:szCs w:val="24"/>
        </w:rPr>
        <w:t>,</w:t>
      </w:r>
      <w:r>
        <w:rPr>
          <w:rFonts w:eastAsia="Times New Roman" w:cs="Times New Roman"/>
          <w:szCs w:val="24"/>
        </w:rPr>
        <w:t xml:space="preserve"> να ψηφίσουμε θέματα γι’ αυτούς που αφορούν τη δικαιοδοτική τους λειτουργία. Είναι δυνατόν να μας υποδεικνύουν εκείνοι πώς εμείς θα αναδεικνύουμε τα δικαιοδοτικά μας όργανα; Εμείς</w:t>
      </w:r>
      <w:r>
        <w:rPr>
          <w:rFonts w:eastAsia="Times New Roman" w:cs="Times New Roman"/>
          <w:szCs w:val="24"/>
        </w:rPr>
        <w:t>,</w:t>
      </w:r>
      <w:r>
        <w:rPr>
          <w:rFonts w:eastAsia="Times New Roman" w:cs="Times New Roman"/>
          <w:szCs w:val="24"/>
        </w:rPr>
        <w:t xml:space="preserve"> έχ</w:t>
      </w:r>
      <w:r>
        <w:rPr>
          <w:rFonts w:eastAsia="Times New Roman" w:cs="Times New Roman"/>
          <w:szCs w:val="24"/>
        </w:rPr>
        <w:t xml:space="preserve">ουμε άλλον τρόπο </w:t>
      </w:r>
      <w:r>
        <w:rPr>
          <w:rFonts w:eastAsia="Times New Roman" w:cs="Times New Roman"/>
          <w:szCs w:val="24"/>
        </w:rPr>
        <w:lastRenderedPageBreak/>
        <w:t xml:space="preserve">ανάδειξης των οργάνων που απονέμουν </w:t>
      </w:r>
      <w:r>
        <w:rPr>
          <w:rFonts w:eastAsia="Times New Roman" w:cs="Times New Roman"/>
          <w:szCs w:val="24"/>
        </w:rPr>
        <w:t>δ</w:t>
      </w:r>
      <w:r>
        <w:rPr>
          <w:rFonts w:eastAsia="Times New Roman" w:cs="Times New Roman"/>
          <w:szCs w:val="24"/>
        </w:rPr>
        <w:t xml:space="preserve">ικαιοσύνη. Ούτε τις εκλογές έχουμε ούτε τις υποδείξεις από άλλο κράτος. Αυτά είναι απαράδεκτα. </w:t>
      </w:r>
    </w:p>
    <w:p w14:paraId="1123F0F7"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Υπήρξαν απαντήσεις από τον Έλληνα Πρωθυπουργό και ποιες; Αναρωτιόμαστε, για το ζήτημα της επικήρυξης των α</w:t>
      </w:r>
      <w:r>
        <w:rPr>
          <w:rFonts w:eastAsia="Times New Roman" w:cs="Times New Roman"/>
          <w:szCs w:val="24"/>
        </w:rPr>
        <w:t xml:space="preserve">ξιωματικών τι είπαν, πέραν του γεγονότος ότι είναι αποφάσεις της Ελληνικής Δικαιοσύνης η μη έκδοση και η χορήγηση στη συνέχεια ασύλου; Αυτά πρέπει να διευκρινισθούν. </w:t>
      </w:r>
    </w:p>
    <w:p w14:paraId="1123F0F8"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Και να διευκρινισθεί και από το Βήμα της Βουλής </w:t>
      </w:r>
      <w:r>
        <w:rPr>
          <w:rFonts w:eastAsia="Times New Roman" w:cs="Times New Roman"/>
          <w:szCs w:val="24"/>
        </w:rPr>
        <w:t xml:space="preserve">γι’ </w:t>
      </w:r>
      <w:r>
        <w:rPr>
          <w:rFonts w:eastAsia="Times New Roman" w:cs="Times New Roman"/>
          <w:szCs w:val="24"/>
        </w:rPr>
        <w:t>αυτά που λέγονται στα μέσα ενημέρωσης</w:t>
      </w:r>
      <w:r>
        <w:rPr>
          <w:rFonts w:eastAsia="Times New Roman" w:cs="Times New Roman"/>
          <w:szCs w:val="24"/>
        </w:rPr>
        <w:t>,</w:t>
      </w:r>
      <w:r>
        <w:rPr>
          <w:rFonts w:eastAsia="Times New Roman" w:cs="Times New Roman"/>
          <w:szCs w:val="24"/>
        </w:rPr>
        <w:t xml:space="preserve"> με τρόπο παράλογο και ανεύθυνο, ότι δηλαδή επιτέλους</w:t>
      </w:r>
      <w:r>
        <w:rPr>
          <w:rFonts w:eastAsia="Times New Roman" w:cs="Times New Roman"/>
          <w:szCs w:val="24"/>
        </w:rPr>
        <w:t>,</w:t>
      </w:r>
      <w:r>
        <w:rPr>
          <w:rFonts w:eastAsia="Times New Roman" w:cs="Times New Roman"/>
          <w:szCs w:val="24"/>
        </w:rPr>
        <w:t xml:space="preserve"> εγκαθιδρύθηκε μια τηλεφωνική δυνατότητα αποφυγής των κρίσεων ανάμεσα στους δυο ηγέτες. Καλό είναι που το ξαναείπαν. Μα, θυμάμαι και τον κ. Τσίπρα να έχει επικοινωνήσει τηλεφωνικά με τον κ. </w:t>
      </w:r>
      <w:proofErr w:type="spellStart"/>
      <w:r>
        <w:rPr>
          <w:rFonts w:eastAsia="Times New Roman" w:cs="Times New Roman"/>
          <w:szCs w:val="24"/>
        </w:rPr>
        <w:t>Ερντογάν</w:t>
      </w:r>
      <w:proofErr w:type="spellEnd"/>
      <w:r>
        <w:rPr>
          <w:rFonts w:eastAsia="Times New Roman" w:cs="Times New Roman"/>
          <w:szCs w:val="24"/>
        </w:rPr>
        <w:t xml:space="preserve"> πρ</w:t>
      </w:r>
      <w:r>
        <w:rPr>
          <w:rFonts w:eastAsia="Times New Roman" w:cs="Times New Roman"/>
          <w:szCs w:val="24"/>
        </w:rPr>
        <w:t>ιν δυο χρόνια</w:t>
      </w:r>
      <w:r>
        <w:rPr>
          <w:rFonts w:eastAsia="Times New Roman" w:cs="Times New Roman"/>
          <w:szCs w:val="24"/>
        </w:rPr>
        <w:t>,</w:t>
      </w:r>
      <w:r>
        <w:rPr>
          <w:rFonts w:eastAsia="Times New Roman" w:cs="Times New Roman"/>
          <w:szCs w:val="24"/>
        </w:rPr>
        <w:t xml:space="preserve"> στην απόπειρα πραξικοπήματος και θυμάμαι πολύ καλά ως Υφυπουργός ή Υπουργός και τον Πρωθυπουργό Σημίτη και τον Πρωθυπουργό Παπανδρέου, αλλά και ως Βουλευτής τον Πρωθυπουργό Κώστα Καραμανλή να επικοινωνούν και τηλεφωνικά με τον επικεφαλής του</w:t>
      </w:r>
      <w:r>
        <w:rPr>
          <w:rFonts w:eastAsia="Times New Roman" w:cs="Times New Roman"/>
          <w:szCs w:val="24"/>
        </w:rPr>
        <w:t xml:space="preserve"> τουρκικού κράτους. Κατά σύμπτωση</w:t>
      </w:r>
      <w:r>
        <w:rPr>
          <w:rFonts w:eastAsia="Times New Roman" w:cs="Times New Roman"/>
          <w:szCs w:val="24"/>
        </w:rPr>
        <w:t>,</w:t>
      </w:r>
      <w:r>
        <w:rPr>
          <w:rFonts w:eastAsia="Times New Roman" w:cs="Times New Roman"/>
          <w:szCs w:val="24"/>
        </w:rPr>
        <w:t xml:space="preserve"> επί </w:t>
      </w:r>
      <w:r>
        <w:rPr>
          <w:rFonts w:eastAsia="Times New Roman" w:cs="Times New Roman"/>
          <w:szCs w:val="24"/>
        </w:rPr>
        <w:lastRenderedPageBreak/>
        <w:t>όλων αυτών των ηγετών</w:t>
      </w:r>
      <w:r>
        <w:rPr>
          <w:rFonts w:eastAsia="Times New Roman" w:cs="Times New Roman"/>
          <w:szCs w:val="24"/>
        </w:rPr>
        <w:t>,</w:t>
      </w:r>
      <w:r>
        <w:rPr>
          <w:rFonts w:eastAsia="Times New Roman" w:cs="Times New Roman"/>
          <w:szCs w:val="24"/>
        </w:rPr>
        <w:t xml:space="preserve"> ο από εκεί ηγέτης ήταν ο Πρόεδρος </w:t>
      </w:r>
      <w:proofErr w:type="spellStart"/>
      <w:r>
        <w:rPr>
          <w:rFonts w:eastAsia="Times New Roman" w:cs="Times New Roman"/>
          <w:szCs w:val="24"/>
        </w:rPr>
        <w:t>Ερντογάν</w:t>
      </w:r>
      <w:proofErr w:type="spellEnd"/>
      <w:r>
        <w:rPr>
          <w:rFonts w:eastAsia="Times New Roman" w:cs="Times New Roman"/>
          <w:szCs w:val="24"/>
        </w:rPr>
        <w:t xml:space="preserve">, διότι μακροημερεύει ως Πρόεδρος. </w:t>
      </w:r>
    </w:p>
    <w:p w14:paraId="1123F0F9"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Τέλος, κύριε Πρόεδρε, κυρίες και κύριοι Βουλευτές, είναι απαραίτητο, τώρα</w:t>
      </w:r>
      <w:r>
        <w:rPr>
          <w:rFonts w:eastAsia="Times New Roman" w:cs="Times New Roman"/>
          <w:szCs w:val="24"/>
        </w:rPr>
        <w:t>,</w:t>
      </w:r>
      <w:r>
        <w:rPr>
          <w:rFonts w:eastAsia="Times New Roman" w:cs="Times New Roman"/>
          <w:szCs w:val="24"/>
        </w:rPr>
        <w:t xml:space="preserve"> που θα επιστρέψει ο Πρωθυπουργός, να ενημερώσει τα κόμματα και τον λαό. Θα διαλέξει ο ίδιος το επίπεδο. Μπορεί να είναι μια συνέντευξη Τύπου</w:t>
      </w:r>
      <w:r>
        <w:rPr>
          <w:rFonts w:eastAsia="Times New Roman" w:cs="Times New Roman"/>
          <w:szCs w:val="24"/>
        </w:rPr>
        <w:t>,</w:t>
      </w:r>
      <w:r>
        <w:rPr>
          <w:rFonts w:eastAsia="Times New Roman" w:cs="Times New Roman"/>
          <w:szCs w:val="24"/>
        </w:rPr>
        <w:t xml:space="preserve"> που θα δώσει εδώ. Όμως, έχουμε και τρία θεσμικά επίπεδα ενημέρωσης, το Εθνικό Συμβούλιο Εξωτερικής Πολιτικής, την</w:t>
      </w:r>
      <w:r>
        <w:rPr>
          <w:rFonts w:eastAsia="Times New Roman" w:cs="Times New Roman"/>
          <w:szCs w:val="24"/>
        </w:rPr>
        <w:t xml:space="preserve"> Επιτροπή Εξωτερικών και Άμυνας και αν το κρίνει, τους Πολιτικούς Αρχηγούς. Δεν νομίζω ότι θα προσέφευγε σ’ αυτό το μέσο, εγώ το λέω γιατί υπάρχει ως θεσμική δυνατότητα, δεν το προκρίνω. Όμως, τα άλλα τρία που είπα</w:t>
      </w:r>
      <w:r>
        <w:rPr>
          <w:rFonts w:eastAsia="Times New Roman" w:cs="Times New Roman"/>
          <w:szCs w:val="24"/>
        </w:rPr>
        <w:t>,</w:t>
      </w:r>
      <w:r>
        <w:rPr>
          <w:rFonts w:eastAsia="Times New Roman" w:cs="Times New Roman"/>
          <w:szCs w:val="24"/>
        </w:rPr>
        <w:t xml:space="preserve"> είναι, νομίζω, σε πολιτικό και σε θεσμικ</w:t>
      </w:r>
      <w:r>
        <w:rPr>
          <w:rFonts w:eastAsia="Times New Roman" w:cs="Times New Roman"/>
          <w:szCs w:val="24"/>
        </w:rPr>
        <w:t xml:space="preserve">ό επίπεδο τα απαραίτητα. </w:t>
      </w:r>
    </w:p>
    <w:p w14:paraId="1123F0FA"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Πριν τοποθετηθώ για το περιεχόμενο του σχεδίου νόμου: Έκανε μια αναφορά ο κύριος Αντιπρόεδρος της Κυβέρνησης σε Βουλευτή της Αντιπολίτευσης, δεν θυμάμαι σε ποιον, ο οποίος έκανε λόγο για ισχνή οικονομική ανάκαμψη. Είπε «γιατί το λ</w:t>
      </w:r>
      <w:r>
        <w:rPr>
          <w:rFonts w:eastAsia="Times New Roman" w:cs="Times New Roman"/>
          <w:szCs w:val="24"/>
        </w:rPr>
        <w:t xml:space="preserve">έτε αυτό;» και τον αντιμετώπισε κριτικά. Κάνει λάθος να αντιμετωπίζει κριτικά αυτού του είδους τις παρατηρήσεις, διότι η χώρα αυτή </w:t>
      </w:r>
      <w:r>
        <w:rPr>
          <w:rFonts w:eastAsia="Times New Roman" w:cs="Times New Roman"/>
          <w:szCs w:val="24"/>
        </w:rPr>
        <w:lastRenderedPageBreak/>
        <w:t xml:space="preserve">τη στιγμή χρειάζεται </w:t>
      </w:r>
      <w:proofErr w:type="spellStart"/>
      <w:r>
        <w:rPr>
          <w:rFonts w:eastAsia="Times New Roman" w:cs="Times New Roman"/>
          <w:szCs w:val="24"/>
        </w:rPr>
        <w:t>σοκαριστικούς</w:t>
      </w:r>
      <w:proofErr w:type="spellEnd"/>
      <w:r>
        <w:rPr>
          <w:rFonts w:eastAsia="Times New Roman" w:cs="Times New Roman"/>
          <w:szCs w:val="24"/>
        </w:rPr>
        <w:t xml:space="preserve"> ρυθμούς ανάπτυξης και επανάκαμψη με ραγδαίους ρυθμούς, για να μπορέσει να αντιμετωπίσει τι</w:t>
      </w:r>
      <w:r>
        <w:rPr>
          <w:rFonts w:eastAsia="Times New Roman" w:cs="Times New Roman"/>
          <w:szCs w:val="24"/>
        </w:rPr>
        <w:t>ς υπόλοιπες δεσμεύσεις</w:t>
      </w:r>
      <w:r>
        <w:rPr>
          <w:rFonts w:eastAsia="Times New Roman" w:cs="Times New Roman"/>
          <w:szCs w:val="24"/>
        </w:rPr>
        <w:t>,</w:t>
      </w:r>
      <w:r>
        <w:rPr>
          <w:rFonts w:eastAsia="Times New Roman" w:cs="Times New Roman"/>
          <w:szCs w:val="24"/>
        </w:rPr>
        <w:t xml:space="preserve"> που έχει. </w:t>
      </w:r>
    </w:p>
    <w:p w14:paraId="1123F0FB"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Η κριτική περί ισχνής ανάκαμψης είναι εύλογη και σοβαρή και πρέπει ως τέτοια να την αποδέχεται και να μπορεί να βλέπει</w:t>
      </w:r>
      <w:r>
        <w:rPr>
          <w:rFonts w:eastAsia="Times New Roman" w:cs="Times New Roman"/>
          <w:szCs w:val="24"/>
        </w:rPr>
        <w:t>,</w:t>
      </w:r>
      <w:r>
        <w:rPr>
          <w:rFonts w:eastAsia="Times New Roman" w:cs="Times New Roman"/>
          <w:szCs w:val="24"/>
        </w:rPr>
        <w:t xml:space="preserve"> πέραν της αντιμετώπισης κρίσεων, όπως λόγου χάριν με τις τράπεζες, εάν δεν ρυθμιστούν τα θέματα των κ</w:t>
      </w:r>
      <w:r>
        <w:rPr>
          <w:rFonts w:eastAsia="Times New Roman" w:cs="Times New Roman"/>
          <w:szCs w:val="24"/>
        </w:rPr>
        <w:t xml:space="preserve">όκκινων δανείων, με ποιον άλλον τρόπο ως Αντιπρόεδρος της Κυβέρνησης, που εποπτεύει τα οικονομικά Υπουργεία, μπορεί η Ελλάδα να προχωρήσει σε αυτούς τους απαραίτητους, τους απαιτούμενους </w:t>
      </w:r>
      <w:proofErr w:type="spellStart"/>
      <w:r>
        <w:rPr>
          <w:rFonts w:eastAsia="Times New Roman" w:cs="Times New Roman"/>
          <w:szCs w:val="24"/>
        </w:rPr>
        <w:t>σοκαριστικούς</w:t>
      </w:r>
      <w:proofErr w:type="spellEnd"/>
      <w:r>
        <w:rPr>
          <w:rFonts w:eastAsia="Times New Roman" w:cs="Times New Roman"/>
          <w:szCs w:val="24"/>
        </w:rPr>
        <w:t xml:space="preserve"> ρυθμούς ανάπτυξης</w:t>
      </w:r>
      <w:r>
        <w:rPr>
          <w:rFonts w:eastAsia="Times New Roman" w:cs="Times New Roman"/>
          <w:szCs w:val="24"/>
        </w:rPr>
        <w:t>;</w:t>
      </w:r>
      <w:r>
        <w:rPr>
          <w:rFonts w:eastAsia="Times New Roman" w:cs="Times New Roman"/>
          <w:szCs w:val="24"/>
        </w:rPr>
        <w:t xml:space="preserve"> </w:t>
      </w:r>
    </w:p>
    <w:p w14:paraId="1123F0FC"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Συζητάμε, λοιπόν, σήμερα, κυρίες κα</w:t>
      </w:r>
      <w:r>
        <w:rPr>
          <w:rFonts w:eastAsia="Times New Roman" w:cs="Times New Roman"/>
          <w:szCs w:val="24"/>
        </w:rPr>
        <w:t>ι κύριοι Βουλευτές, ένα σχέδιο νόμου</w:t>
      </w:r>
      <w:r>
        <w:rPr>
          <w:rFonts w:eastAsia="Times New Roman" w:cs="Times New Roman"/>
          <w:szCs w:val="24"/>
        </w:rPr>
        <w:t>,</w:t>
      </w:r>
      <w:r>
        <w:rPr>
          <w:rFonts w:eastAsia="Times New Roman" w:cs="Times New Roman"/>
          <w:szCs w:val="24"/>
        </w:rPr>
        <w:t xml:space="preserve"> που κυρώνει μια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η οποία μεταξύ άλλων</w:t>
      </w:r>
      <w:r>
        <w:rPr>
          <w:rFonts w:eastAsia="Times New Roman" w:cs="Times New Roman"/>
          <w:szCs w:val="24"/>
        </w:rPr>
        <w:t>,</w:t>
      </w:r>
      <w:r>
        <w:rPr>
          <w:rFonts w:eastAsia="Times New Roman" w:cs="Times New Roman"/>
          <w:szCs w:val="24"/>
        </w:rPr>
        <w:t xml:space="preserve"> προβλέπει την παράταση του νόμου ΠΑΣΟΚ, όπως λέμε εμείς, για την προστασία της πρώτης κατοικίας. </w:t>
      </w:r>
    </w:p>
    <w:p w14:paraId="1123F0FD" w14:textId="77777777" w:rsidR="00A4113B" w:rsidRDefault="00FE19D4">
      <w:pPr>
        <w:spacing w:line="600" w:lineRule="auto"/>
        <w:contextualSpacing/>
        <w:jc w:val="both"/>
        <w:rPr>
          <w:rFonts w:eastAsia="Times New Roman" w:cs="Times New Roman"/>
          <w:szCs w:val="24"/>
        </w:rPr>
      </w:pPr>
      <w:r>
        <w:rPr>
          <w:rFonts w:eastAsia="Times New Roman" w:cs="Times New Roman"/>
          <w:szCs w:val="24"/>
        </w:rPr>
        <w:t>Κοιτάξτε, πολλές φορές αποδίδονται σε Υπουργούς αρ</w:t>
      </w:r>
      <w:r>
        <w:rPr>
          <w:rFonts w:eastAsia="Times New Roman" w:cs="Times New Roman"/>
          <w:szCs w:val="24"/>
        </w:rPr>
        <w:t>νητικές νομοθετικές πρωτοβουλίες</w:t>
      </w:r>
      <w:r>
        <w:rPr>
          <w:rFonts w:eastAsia="Times New Roman" w:cs="Times New Roman"/>
          <w:szCs w:val="24"/>
        </w:rPr>
        <w:t>,</w:t>
      </w:r>
      <w:r>
        <w:rPr>
          <w:rFonts w:eastAsia="Times New Roman" w:cs="Times New Roman"/>
          <w:szCs w:val="24"/>
        </w:rPr>
        <w:t xml:space="preserve"> που ήταν αναγκαίες. Σε ό,τι αφορά τα θετικά, σε ό,τι αφορά τις θετικές παρεμβάσεις, αποφεύγεται </w:t>
      </w:r>
      <w:r>
        <w:rPr>
          <w:rFonts w:eastAsia="Times New Roman" w:cs="Times New Roman"/>
          <w:szCs w:val="24"/>
        </w:rPr>
        <w:lastRenderedPageBreak/>
        <w:t>το όνομα του κόμματος</w:t>
      </w:r>
      <w:r>
        <w:rPr>
          <w:rFonts w:eastAsia="Times New Roman" w:cs="Times New Roman"/>
          <w:szCs w:val="24"/>
        </w:rPr>
        <w:t>,</w:t>
      </w:r>
      <w:r>
        <w:rPr>
          <w:rFonts w:eastAsia="Times New Roman" w:cs="Times New Roman"/>
          <w:szCs w:val="24"/>
        </w:rPr>
        <w:t xml:space="preserve"> το οποίο έχει πάρει τις πρωτοβουλίες. Είναι νόμος ΠΑΣΟΚ αυτός. </w:t>
      </w:r>
    </w:p>
    <w:p w14:paraId="1123F0FE"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Μέσα στη δίνη της αντιμετώπισης της κρί</w:t>
      </w:r>
      <w:r>
        <w:rPr>
          <w:rFonts w:eastAsia="Times New Roman" w:cs="Times New Roman"/>
          <w:szCs w:val="24"/>
        </w:rPr>
        <w:t>σης</w:t>
      </w:r>
      <w:r>
        <w:rPr>
          <w:rFonts w:eastAsia="Times New Roman" w:cs="Times New Roman"/>
          <w:szCs w:val="24"/>
        </w:rPr>
        <w:t>,</w:t>
      </w:r>
      <w:r>
        <w:rPr>
          <w:rFonts w:eastAsia="Times New Roman" w:cs="Times New Roman"/>
          <w:szCs w:val="24"/>
        </w:rPr>
        <w:t xml:space="preserve"> τα πρώτα χρόνια με εσάς όλους απέναντι, αντιπάλους και εχθρούς, εμείς πήραμε και πολύ θετικά μέτρα. Αναφέρομαι στον ΦΠΑ στα φάρμακα, στα δωμάτια του τουρισμού και αναφέρομαι φυσικά</w:t>
      </w:r>
      <w:r>
        <w:rPr>
          <w:rFonts w:eastAsia="Times New Roman" w:cs="Times New Roman"/>
          <w:szCs w:val="24"/>
        </w:rPr>
        <w:t xml:space="preserve">, </w:t>
      </w:r>
      <w:r>
        <w:rPr>
          <w:rFonts w:eastAsia="Times New Roman" w:cs="Times New Roman"/>
          <w:szCs w:val="24"/>
        </w:rPr>
        <w:t xml:space="preserve">στην προστασία της κατοικίας. Έρχεστε να </w:t>
      </w:r>
      <w:r>
        <w:rPr>
          <w:rFonts w:eastAsia="Times New Roman" w:cs="Times New Roman"/>
          <w:szCs w:val="24"/>
        </w:rPr>
        <w:t xml:space="preserve">το </w:t>
      </w:r>
      <w:r>
        <w:rPr>
          <w:rFonts w:eastAsia="Times New Roman" w:cs="Times New Roman"/>
          <w:szCs w:val="24"/>
        </w:rPr>
        <w:t>παρατείνετε για δύο μήνες</w:t>
      </w:r>
      <w:r>
        <w:rPr>
          <w:rFonts w:eastAsia="Times New Roman" w:cs="Times New Roman"/>
          <w:szCs w:val="24"/>
        </w:rPr>
        <w:t xml:space="preserve">, μέχρι τέλη Φεβρουαρίου. Σας απέδειξε ο κ. Κουτσούκος και στη Διαρκή Επιτροπή ο κ. </w:t>
      </w:r>
      <w:proofErr w:type="spellStart"/>
      <w:r>
        <w:rPr>
          <w:rFonts w:eastAsia="Times New Roman" w:cs="Times New Roman"/>
          <w:szCs w:val="24"/>
        </w:rPr>
        <w:t>Κεγκέρογλου</w:t>
      </w:r>
      <w:proofErr w:type="spellEnd"/>
      <w:r>
        <w:rPr>
          <w:rFonts w:eastAsia="Times New Roman" w:cs="Times New Roman"/>
          <w:szCs w:val="24"/>
        </w:rPr>
        <w:t xml:space="preserve"> ότι αυτό το δίμηνο της </w:t>
      </w:r>
      <w:r>
        <w:rPr>
          <w:rFonts w:eastAsia="Times New Roman" w:cs="Times New Roman"/>
          <w:szCs w:val="24"/>
        </w:rPr>
        <w:t>π</w:t>
      </w:r>
      <w:r>
        <w:rPr>
          <w:rFonts w:eastAsia="Times New Roman" w:cs="Times New Roman"/>
          <w:szCs w:val="24"/>
        </w:rPr>
        <w:t xml:space="preserve">ράξεως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εκπνέει, τελειώνει. Τελειώνει τώρα</w:t>
      </w:r>
      <w:r>
        <w:rPr>
          <w:rFonts w:eastAsia="Times New Roman" w:cs="Times New Roman"/>
          <w:szCs w:val="24"/>
        </w:rPr>
        <w:t>,</w:t>
      </w:r>
      <w:r>
        <w:rPr>
          <w:rFonts w:eastAsia="Times New Roman" w:cs="Times New Roman"/>
          <w:szCs w:val="24"/>
        </w:rPr>
        <w:t xml:space="preserve"> στα τέλη του μήνα που τρέχει. </w:t>
      </w:r>
    </w:p>
    <w:p w14:paraId="1123F0FF"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Οι τράπεζες, όπως σας είπαν οι δύο συ</w:t>
      </w:r>
      <w:r>
        <w:rPr>
          <w:rFonts w:eastAsia="Times New Roman" w:cs="Times New Roman"/>
          <w:szCs w:val="24"/>
        </w:rPr>
        <w:t xml:space="preserve">νάδελφοι, δεν βοηθούν τους οφειλέτες. Δεν τους χορηγούν τα απαραίτητα πιστοποιητικά ούτως ώστε να επωφεληθούν από την ισχύουσα τότε ρύθμιση </w:t>
      </w:r>
      <w:r>
        <w:rPr>
          <w:rFonts w:eastAsia="Times New Roman" w:cs="Times New Roman"/>
          <w:szCs w:val="24"/>
        </w:rPr>
        <w:t>-</w:t>
      </w:r>
      <w:r>
        <w:rPr>
          <w:rFonts w:eastAsia="Times New Roman" w:cs="Times New Roman"/>
          <w:szCs w:val="24"/>
        </w:rPr>
        <w:t xml:space="preserve">τη δική </w:t>
      </w:r>
      <w:r>
        <w:rPr>
          <w:rFonts w:eastAsia="Times New Roman" w:cs="Times New Roman"/>
          <w:szCs w:val="24"/>
        </w:rPr>
        <w:t>μας-</w:t>
      </w:r>
      <w:r>
        <w:rPr>
          <w:rFonts w:eastAsia="Times New Roman" w:cs="Times New Roman"/>
          <w:szCs w:val="24"/>
        </w:rPr>
        <w:t xml:space="preserve"> του ΠΑΣΟΚ, εντασσόμενοι σε αυτό το προστατευτικό πλαίσιο. Ο κύριος Αντιπρόεδρος δεν απάντησε </w:t>
      </w:r>
      <w:r>
        <w:rPr>
          <w:rFonts w:eastAsia="Times New Roman" w:cs="Times New Roman"/>
          <w:szCs w:val="24"/>
        </w:rPr>
        <w:t xml:space="preserve">σε </w:t>
      </w:r>
      <w:r>
        <w:rPr>
          <w:rFonts w:eastAsia="Times New Roman" w:cs="Times New Roman"/>
          <w:szCs w:val="24"/>
        </w:rPr>
        <w:t>αυτό τ</w:t>
      </w:r>
      <w:r>
        <w:rPr>
          <w:rFonts w:eastAsia="Times New Roman" w:cs="Times New Roman"/>
          <w:szCs w:val="24"/>
        </w:rPr>
        <w:t>ο θέμα</w:t>
      </w:r>
      <w:r>
        <w:rPr>
          <w:rFonts w:eastAsia="Times New Roman" w:cs="Times New Roman"/>
          <w:szCs w:val="24"/>
        </w:rPr>
        <w:t>. Α</w:t>
      </w:r>
      <w:r>
        <w:rPr>
          <w:rFonts w:eastAsia="Times New Roman" w:cs="Times New Roman"/>
          <w:szCs w:val="24"/>
        </w:rPr>
        <w:t>υτό πάντως</w:t>
      </w:r>
      <w:r>
        <w:rPr>
          <w:rFonts w:eastAsia="Times New Roman" w:cs="Times New Roman"/>
          <w:szCs w:val="24"/>
        </w:rPr>
        <w:t>,</w:t>
      </w:r>
      <w:r>
        <w:rPr>
          <w:rFonts w:eastAsia="Times New Roman" w:cs="Times New Roman"/>
          <w:szCs w:val="24"/>
        </w:rPr>
        <w:t xml:space="preserve"> είναι το θέμα που έρχεται σήμερα να συζητηθεί στη Βουλή, μεταξύ τριών θεμάτων</w:t>
      </w:r>
      <w:r>
        <w:rPr>
          <w:rFonts w:eastAsia="Times New Roman" w:cs="Times New Roman"/>
          <w:szCs w:val="24"/>
        </w:rPr>
        <w:t>,</w:t>
      </w:r>
      <w:r>
        <w:rPr>
          <w:rFonts w:eastAsia="Times New Roman" w:cs="Times New Roman"/>
          <w:szCs w:val="24"/>
        </w:rPr>
        <w:t xml:space="preserve"> για τα οποία θα κάνω λόγο στη συνέχεια.</w:t>
      </w:r>
    </w:p>
    <w:p w14:paraId="1123F100"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lastRenderedPageBreak/>
        <w:t>Χθες, κυρίες και κύριοι, εδώ κάναμε κριτικό λόγο εμείς για τη δήθεν κοινοβουλευτική καλλιέπεια, αλλαγή του Κανονισμο</w:t>
      </w:r>
      <w:r>
        <w:rPr>
          <w:rFonts w:eastAsia="Times New Roman" w:cs="Times New Roman"/>
          <w:szCs w:val="24"/>
        </w:rPr>
        <w:t xml:space="preserve">ύ της Βουλής, ενώ συντελούνται ενέργειες, πράξεις, δραστηριότητες πραγματικής κοινοβουλευτικής παρακμής, και ασκήσαμε δριμεία κριτική στην Κυβέρνηση και στον Πρόεδρο της Βουλής. Εδώ για τα </w:t>
      </w:r>
      <w:r>
        <w:rPr>
          <w:rFonts w:eastAsia="Times New Roman" w:cs="Times New Roman"/>
          <w:szCs w:val="24"/>
        </w:rPr>
        <w:t xml:space="preserve">σημερινά </w:t>
      </w:r>
      <w:r>
        <w:rPr>
          <w:rFonts w:eastAsia="Times New Roman" w:cs="Times New Roman"/>
          <w:szCs w:val="24"/>
        </w:rPr>
        <w:t xml:space="preserve">θέματα </w:t>
      </w:r>
      <w:r>
        <w:rPr>
          <w:rFonts w:eastAsia="Times New Roman" w:cs="Times New Roman"/>
          <w:szCs w:val="24"/>
        </w:rPr>
        <w:t>-</w:t>
      </w:r>
      <w:r>
        <w:rPr>
          <w:rFonts w:eastAsia="Times New Roman" w:cs="Times New Roman"/>
          <w:szCs w:val="24"/>
        </w:rPr>
        <w:t>και τα τρία</w:t>
      </w:r>
      <w:r>
        <w:rPr>
          <w:rFonts w:eastAsia="Times New Roman" w:cs="Times New Roman"/>
          <w:szCs w:val="24"/>
        </w:rPr>
        <w:t>-</w:t>
      </w:r>
      <w:r>
        <w:rPr>
          <w:rFonts w:eastAsia="Times New Roman" w:cs="Times New Roman"/>
          <w:szCs w:val="24"/>
        </w:rPr>
        <w:t xml:space="preserve"> η Κοινοβουλευτική μας Ομάδα και η δικ</w:t>
      </w:r>
      <w:r>
        <w:rPr>
          <w:rFonts w:eastAsia="Times New Roman" w:cs="Times New Roman"/>
          <w:szCs w:val="24"/>
        </w:rPr>
        <w:t>ή μας Πρόεδρος έχει καταθέσει συγκεκριμένες προτάσεις νόμου. Αυτές οι προτάσεις νόμου δεν συζητήθηκαν ποτέ και είναι θράσος, κυρίες και κύριοι Βουλευτές της Πλειοψηφίας, να γίνεται μια διαδικασία ευπρεπέστατη Αναθεώρησης του Συντάγματος</w:t>
      </w:r>
      <w:r>
        <w:rPr>
          <w:rFonts w:eastAsia="Times New Roman" w:cs="Times New Roman"/>
          <w:szCs w:val="24"/>
        </w:rPr>
        <w:t>,</w:t>
      </w:r>
      <w:r>
        <w:rPr>
          <w:rFonts w:eastAsia="Times New Roman" w:cs="Times New Roman"/>
          <w:szCs w:val="24"/>
        </w:rPr>
        <w:t xml:space="preserve"> για να βελτιώσουμε</w:t>
      </w:r>
      <w:r>
        <w:rPr>
          <w:rFonts w:eastAsia="Times New Roman" w:cs="Times New Roman"/>
          <w:szCs w:val="24"/>
        </w:rPr>
        <w:t xml:space="preserve"> τις μυστικές λειτουργίες, τις κοινοβουλευτικές δραστηριότητες, γενικά τα όργανα του κράτους και τις λειτουργίες τους, μεταξύ άλλων θεμάτων, και στο θέμα της Βουλής να παραβιάζεται το Σύνταγμα ανοικτά, κατάφωρα, όταν επιβάλλει στον Πρόεδρο της Βουλής μία φ</w:t>
      </w:r>
      <w:r>
        <w:rPr>
          <w:rFonts w:eastAsia="Times New Roman" w:cs="Times New Roman"/>
          <w:szCs w:val="24"/>
        </w:rPr>
        <w:t>ορά τον μήνα να συζητούνται εδώ προτάσεις νόμου.</w:t>
      </w:r>
    </w:p>
    <w:p w14:paraId="1123F101"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υποκρισία </w:t>
      </w:r>
      <w:r>
        <w:rPr>
          <w:rFonts w:eastAsia="Times New Roman" w:cs="Times New Roman"/>
          <w:szCs w:val="24"/>
        </w:rPr>
        <w:t>-</w:t>
      </w:r>
      <w:r>
        <w:rPr>
          <w:rFonts w:eastAsia="Times New Roman" w:cs="Times New Roman"/>
          <w:szCs w:val="24"/>
        </w:rPr>
        <w:t>υποκρισία από την πλευρά σας, όχι από τη δική μας- να προτείνουμε μαζί τη λαϊκή νομοθετική πρωτοβουλία; Δηλαδή, να συζητάμε προτάσεις νόμων</w:t>
      </w:r>
      <w:r>
        <w:rPr>
          <w:rFonts w:eastAsia="Times New Roman" w:cs="Times New Roman"/>
          <w:szCs w:val="24"/>
        </w:rPr>
        <w:t>,</w:t>
      </w:r>
      <w:r>
        <w:rPr>
          <w:rFonts w:eastAsia="Times New Roman" w:cs="Times New Roman"/>
          <w:szCs w:val="24"/>
        </w:rPr>
        <w:t xml:space="preserve"> που θα έχουν </w:t>
      </w:r>
      <w:r>
        <w:rPr>
          <w:rFonts w:eastAsia="Times New Roman" w:cs="Times New Roman"/>
          <w:szCs w:val="24"/>
        </w:rPr>
        <w:lastRenderedPageBreak/>
        <w:t>πρωτοβουλία οι πολίτες γι’ αυτούς και προτάσεις κοινοβουλευτικών ομάδων να είναι στο περιθώριο επί τέσσερα χρόνια; Είναι μια κοροϊδία, όπως και να το κάνεις. Μας λ</w:t>
      </w:r>
      <w:r>
        <w:rPr>
          <w:rFonts w:eastAsia="Times New Roman" w:cs="Times New Roman"/>
          <w:szCs w:val="24"/>
        </w:rPr>
        <w:t>έτε</w:t>
      </w:r>
      <w:r>
        <w:rPr>
          <w:rFonts w:eastAsia="Times New Roman" w:cs="Times New Roman"/>
          <w:szCs w:val="24"/>
        </w:rPr>
        <w:t xml:space="preserve"> να επεκτείνουμε τον θεσμό της λαϊκής νομοθετικής πρωτοβουλίας, γιατί και η </w:t>
      </w:r>
      <w:r>
        <w:rPr>
          <w:rFonts w:eastAsia="Times New Roman" w:cs="Times New Roman"/>
          <w:szCs w:val="24"/>
        </w:rPr>
        <w:t>α</w:t>
      </w:r>
      <w:r>
        <w:rPr>
          <w:rFonts w:eastAsia="Times New Roman" w:cs="Times New Roman"/>
          <w:szCs w:val="24"/>
        </w:rPr>
        <w:t>ντιπολίτευση τέτοια μορφή νομοθετικής πρωτοβουλίας είναι, να τον πάμε στους πολίτες, να φύγει από την Κυβέρνηση ως αποκλειστικό προνόμιο, σ</w:t>
      </w:r>
      <w:r>
        <w:rPr>
          <w:rFonts w:eastAsia="Times New Roman" w:cs="Times New Roman"/>
          <w:szCs w:val="24"/>
        </w:rPr>
        <w:t>ας</w:t>
      </w:r>
      <w:r>
        <w:rPr>
          <w:rFonts w:eastAsia="Times New Roman" w:cs="Times New Roman"/>
          <w:szCs w:val="24"/>
        </w:rPr>
        <w:t xml:space="preserve"> λέμε ναι</w:t>
      </w:r>
      <w:r>
        <w:rPr>
          <w:rFonts w:eastAsia="Times New Roman" w:cs="Times New Roman"/>
          <w:szCs w:val="24"/>
        </w:rPr>
        <w:t>,</w:t>
      </w:r>
      <w:r>
        <w:rPr>
          <w:rFonts w:eastAsia="Times New Roman" w:cs="Times New Roman"/>
          <w:szCs w:val="24"/>
        </w:rPr>
        <w:t xml:space="preserve"> και εμείς το σκεφτόμαστε αυτό και </w:t>
      </w:r>
      <w:r>
        <w:rPr>
          <w:rFonts w:eastAsia="Times New Roman" w:cs="Times New Roman"/>
          <w:szCs w:val="24"/>
        </w:rPr>
        <w:t>αγνοείτε</w:t>
      </w:r>
      <w:r>
        <w:rPr>
          <w:rFonts w:eastAsia="Times New Roman" w:cs="Times New Roman"/>
          <w:szCs w:val="24"/>
        </w:rPr>
        <w:t xml:space="preserve"> τις προτάσεις νόμου ολόκληρων κοινοβουλευτικών ομάδων. Μία α</w:t>
      </w:r>
      <w:r>
        <w:rPr>
          <w:rFonts w:eastAsia="Times New Roman" w:cs="Times New Roman"/>
          <w:szCs w:val="24"/>
        </w:rPr>
        <w:t>πό αυτές έχει να κάνει με τον νόμο ΠΑΣΟΚ για την προστασία της πρώτης κατοικίας, την οποία, επειδή δεν τη συζητάτε, σας την έφερε ο κ. Κουτσούκος ως τροπολογία. Λέ</w:t>
      </w:r>
      <w:r>
        <w:rPr>
          <w:rFonts w:eastAsia="Times New Roman" w:cs="Times New Roman"/>
          <w:szCs w:val="24"/>
        </w:rPr>
        <w:t>τ</w:t>
      </w:r>
      <w:r>
        <w:rPr>
          <w:rFonts w:eastAsia="Times New Roman" w:cs="Times New Roman"/>
          <w:szCs w:val="24"/>
        </w:rPr>
        <w:t xml:space="preserve">ε: απορρίπτεται. </w:t>
      </w:r>
    </w:p>
    <w:p w14:paraId="1123F102"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Μα, εμείς δεν θέλαμε με την τροπολογία που καταθέσαμε, που δίνει περισσότε</w:t>
      </w:r>
      <w:r>
        <w:rPr>
          <w:rFonts w:eastAsia="Times New Roman" w:cs="Times New Roman"/>
          <w:szCs w:val="24"/>
        </w:rPr>
        <w:t>ρο χρονικό περιθώριο στους οφειλέτες, να παραβιάσουμε τις διαπραγματεύσεις σας και να κάνουμε δημαγωγία στους πολίτες που «στενεύονται» και να πούμε τι καλοί άνθρωποι που είμαστε εμείς, ψηφίστε μας. Είχαμε σκοπό λειτουργικό: Το δίμηνο εξαντλήθηκε και πέρασ</w:t>
      </w:r>
      <w:r>
        <w:rPr>
          <w:rFonts w:eastAsia="Times New Roman" w:cs="Times New Roman"/>
          <w:szCs w:val="24"/>
        </w:rPr>
        <w:t xml:space="preserve">ε άκαρπο. Δεν είχε δίκιο ο Υπουργός, ο Αντιπρόεδρος πριν από λίγο, που είπε ότι </w:t>
      </w:r>
      <w:r>
        <w:rPr>
          <w:rFonts w:eastAsia="Times New Roman" w:cs="Times New Roman"/>
          <w:szCs w:val="24"/>
        </w:rPr>
        <w:lastRenderedPageBreak/>
        <w:t>κάποιοι επωφελήθηκαν. Κανένας δεν επωφελείται, γιατί κωλυσιεργούν οι τράπεζες. Σας λέμε να πάει περισσότερο, να πάει έναν χρόνο. Δεν θέλετε έναν χρόνο; Έξι μήνες. Κάντε τροπολο</w:t>
      </w:r>
      <w:r>
        <w:rPr>
          <w:rFonts w:eastAsia="Times New Roman" w:cs="Times New Roman"/>
          <w:szCs w:val="24"/>
        </w:rPr>
        <w:t>γία</w:t>
      </w:r>
      <w:r>
        <w:rPr>
          <w:rFonts w:eastAsia="Times New Roman" w:cs="Times New Roman"/>
          <w:szCs w:val="24"/>
        </w:rPr>
        <w:t>,</w:t>
      </w:r>
      <w:r>
        <w:rPr>
          <w:rFonts w:eastAsia="Times New Roman" w:cs="Times New Roman"/>
          <w:szCs w:val="24"/>
        </w:rPr>
        <w:t xml:space="preserve"> στην τροπολογία μας. Όχι, τίποτε. Απλώς απορρίπτεται.</w:t>
      </w:r>
    </w:p>
    <w:p w14:paraId="1123F103"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Για να δούμε τώρα, μέχρι τέλος Φεβρουαρίου τι θα έχει προκύψει, ούτως ώστε να νομιμοποιεί αυτά</w:t>
      </w:r>
      <w:r>
        <w:rPr>
          <w:rFonts w:eastAsia="Times New Roman" w:cs="Times New Roman"/>
          <w:szCs w:val="24"/>
        </w:rPr>
        <w:t>,</w:t>
      </w:r>
      <w:r>
        <w:rPr>
          <w:rFonts w:eastAsia="Times New Roman" w:cs="Times New Roman"/>
          <w:szCs w:val="24"/>
        </w:rPr>
        <w:t xml:space="preserve"> τα οποία και σήμερα ο Υπουργός είπε, καταγράφτηκαν στα Πρακτικά και κάποιοι άνθρωποι τα άκουσαν. Επει</w:t>
      </w:r>
      <w:r>
        <w:rPr>
          <w:rFonts w:eastAsia="Times New Roman" w:cs="Times New Roman"/>
          <w:szCs w:val="24"/>
        </w:rPr>
        <w:t xml:space="preserve">δή είπε, όμως, για την αύξηση των κόκκινων δανείων, εγώ </w:t>
      </w:r>
      <w:proofErr w:type="spellStart"/>
      <w:r>
        <w:rPr>
          <w:rFonts w:eastAsia="Times New Roman" w:cs="Times New Roman"/>
          <w:szCs w:val="24"/>
        </w:rPr>
        <w:t>επανα</w:t>
      </w:r>
      <w:r>
        <w:rPr>
          <w:rFonts w:eastAsia="Times New Roman" w:cs="Times New Roman"/>
          <w:szCs w:val="24"/>
        </w:rPr>
        <w:t>καταθέ</w:t>
      </w:r>
      <w:r>
        <w:rPr>
          <w:rFonts w:eastAsia="Times New Roman" w:cs="Times New Roman"/>
          <w:szCs w:val="24"/>
        </w:rPr>
        <w:t>τ</w:t>
      </w:r>
      <w:r>
        <w:rPr>
          <w:rFonts w:eastAsia="Times New Roman" w:cs="Times New Roman"/>
          <w:szCs w:val="24"/>
        </w:rPr>
        <w:t>ω</w:t>
      </w:r>
      <w:proofErr w:type="spellEnd"/>
      <w:r>
        <w:rPr>
          <w:rFonts w:eastAsia="Times New Roman" w:cs="Times New Roman"/>
          <w:szCs w:val="24"/>
        </w:rPr>
        <w:t xml:space="preserve"> έναν </w:t>
      </w:r>
      <w:proofErr w:type="spellStart"/>
      <w:r>
        <w:rPr>
          <w:rFonts w:eastAsia="Times New Roman" w:cs="Times New Roman"/>
          <w:szCs w:val="24"/>
        </w:rPr>
        <w:t>πίνακα</w:t>
      </w:r>
      <w:r>
        <w:rPr>
          <w:rFonts w:eastAsia="Times New Roman" w:cs="Times New Roman"/>
          <w:szCs w:val="24"/>
        </w:rPr>
        <w:t>,</w:t>
      </w:r>
      <w:r>
        <w:rPr>
          <w:rFonts w:eastAsia="Times New Roman" w:cs="Times New Roman"/>
          <w:szCs w:val="24"/>
        </w:rPr>
        <w:t>που</w:t>
      </w:r>
      <w:proofErr w:type="spellEnd"/>
      <w:r>
        <w:rPr>
          <w:rFonts w:eastAsia="Times New Roman" w:cs="Times New Roman"/>
          <w:szCs w:val="24"/>
        </w:rPr>
        <w:t xml:space="preserve"> έχει </w:t>
      </w:r>
      <w:proofErr w:type="spellStart"/>
      <w:r>
        <w:rPr>
          <w:rFonts w:eastAsia="Times New Roman" w:cs="Times New Roman"/>
          <w:szCs w:val="24"/>
        </w:rPr>
        <w:t>επικαιροποιημένα</w:t>
      </w:r>
      <w:proofErr w:type="spellEnd"/>
      <w:r>
        <w:rPr>
          <w:rFonts w:eastAsia="Times New Roman" w:cs="Times New Roman"/>
          <w:szCs w:val="24"/>
        </w:rPr>
        <w:t xml:space="preserve"> στοιχεία </w:t>
      </w:r>
      <w:r>
        <w:rPr>
          <w:rFonts w:eastAsia="Times New Roman" w:cs="Times New Roman"/>
          <w:szCs w:val="24"/>
        </w:rPr>
        <w:t>και για τα στεγαστικά δάνεια για τα συνολικά δάνεια, για τα κόκκινα δάνεια, που</w:t>
      </w:r>
      <w:r>
        <w:rPr>
          <w:rFonts w:eastAsia="Times New Roman" w:cs="Times New Roman"/>
          <w:szCs w:val="24"/>
        </w:rPr>
        <w:t xml:space="preserve"> είχα καταθέσει </w:t>
      </w:r>
      <w:r>
        <w:rPr>
          <w:rFonts w:eastAsia="Times New Roman" w:cs="Times New Roman"/>
          <w:szCs w:val="24"/>
        </w:rPr>
        <w:t>π</w:t>
      </w:r>
      <w:r>
        <w:rPr>
          <w:rFonts w:eastAsia="Times New Roman" w:cs="Times New Roman"/>
          <w:szCs w:val="24"/>
        </w:rPr>
        <w:t>ροϋπολογισμό του 2019</w:t>
      </w:r>
      <w:r>
        <w:rPr>
          <w:rFonts w:eastAsia="Times New Roman" w:cs="Times New Roman"/>
          <w:szCs w:val="24"/>
        </w:rPr>
        <w:t>,</w:t>
      </w:r>
      <w:r>
        <w:rPr>
          <w:rFonts w:eastAsia="Times New Roman" w:cs="Times New Roman"/>
          <w:szCs w:val="24"/>
        </w:rPr>
        <w:t xml:space="preserve"> που συζητούσαμε τον </w:t>
      </w:r>
      <w:r>
        <w:rPr>
          <w:rFonts w:eastAsia="Times New Roman" w:cs="Times New Roman"/>
          <w:szCs w:val="24"/>
        </w:rPr>
        <w:t>Δεκέμβριο.</w:t>
      </w:r>
    </w:p>
    <w:p w14:paraId="1123F104"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Από αυτ</w:t>
      </w:r>
      <w:r>
        <w:rPr>
          <w:rFonts w:eastAsia="Times New Roman" w:cs="Times New Roman"/>
          <w:szCs w:val="24"/>
        </w:rPr>
        <w:t>όν</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πίνακ</w:t>
      </w:r>
      <w:r>
        <w:rPr>
          <w:rFonts w:eastAsia="Times New Roman" w:cs="Times New Roman"/>
          <w:szCs w:val="24"/>
        </w:rPr>
        <w:t>α</w:t>
      </w:r>
      <w:r>
        <w:rPr>
          <w:rFonts w:eastAsia="Times New Roman" w:cs="Times New Roman"/>
          <w:szCs w:val="24"/>
        </w:rPr>
        <w:t xml:space="preserve"> προκύπτει ότι και στα στεγαστικά δάνεια είχαμε μια αύξηση</w:t>
      </w:r>
      <w:r>
        <w:rPr>
          <w:rFonts w:eastAsia="Times New Roman" w:cs="Times New Roman"/>
          <w:szCs w:val="24"/>
        </w:rPr>
        <w:t>,</w:t>
      </w:r>
      <w:r>
        <w:rPr>
          <w:rFonts w:eastAsia="Times New Roman" w:cs="Times New Roman"/>
          <w:szCs w:val="24"/>
        </w:rPr>
        <w:t xml:space="preserve"> από την ώρα που κερδίσατε τις εκλογές</w:t>
      </w:r>
      <w:r>
        <w:rPr>
          <w:rFonts w:eastAsia="Times New Roman" w:cs="Times New Roman"/>
          <w:szCs w:val="24"/>
        </w:rPr>
        <w:t>,</w:t>
      </w:r>
      <w:r>
        <w:rPr>
          <w:rFonts w:eastAsia="Times New Roman" w:cs="Times New Roman"/>
          <w:szCs w:val="24"/>
        </w:rPr>
        <w:t xml:space="preserve"> μέχρι σήμερα</w:t>
      </w:r>
      <w:r>
        <w:rPr>
          <w:rFonts w:eastAsia="Times New Roman" w:cs="Times New Roman"/>
          <w:szCs w:val="24"/>
        </w:rPr>
        <w:t>,</w:t>
      </w:r>
      <w:r>
        <w:rPr>
          <w:rFonts w:eastAsia="Times New Roman" w:cs="Times New Roman"/>
          <w:szCs w:val="24"/>
        </w:rPr>
        <w:t xml:space="preserve"> της τάξεως του 9,1% και η αρίθμηση και καταγραφή έγινε μέχρι τον Σεπτέμβριο του 2018, αλλά και στο σύνολο των δα</w:t>
      </w:r>
      <w:r>
        <w:rPr>
          <w:rFonts w:eastAsia="Times New Roman" w:cs="Times New Roman"/>
          <w:szCs w:val="24"/>
        </w:rPr>
        <w:t xml:space="preserve">νείων στα κόκκινα δάνεια είχαμε μία αύξηση της τάξεως του 3,2%. </w:t>
      </w:r>
    </w:p>
    <w:p w14:paraId="1123F105"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w:t>
      </w:r>
      <w:proofErr w:type="spellStart"/>
      <w:r>
        <w:rPr>
          <w:rFonts w:eastAsia="Times New Roman" w:cs="Times New Roman"/>
          <w:szCs w:val="24"/>
        </w:rPr>
        <w:t>επανακαταθέτω</w:t>
      </w:r>
      <w:proofErr w:type="spellEnd"/>
      <w:r>
        <w:rPr>
          <w:rFonts w:eastAsia="Times New Roman" w:cs="Times New Roman"/>
          <w:szCs w:val="24"/>
        </w:rPr>
        <w:t xml:space="preserve"> στα Πρακτικά</w:t>
      </w:r>
      <w:r>
        <w:rPr>
          <w:rFonts w:eastAsia="Times New Roman" w:cs="Times New Roman"/>
          <w:szCs w:val="24"/>
        </w:rPr>
        <w:t>, όπως είχε καταθέσει και αντίστοιχο πίνακα ο συνάδελφός μου κ. Κουτσούκος στη συζήτηση του προϋπολογισμού 2019</w:t>
      </w:r>
      <w:r>
        <w:rPr>
          <w:rFonts w:eastAsia="Times New Roman" w:cs="Times New Roman"/>
          <w:szCs w:val="24"/>
        </w:rPr>
        <w:t>.</w:t>
      </w:r>
    </w:p>
    <w:p w14:paraId="1123F106"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Ανδρέας Λοβέρδος</w:t>
      </w:r>
      <w:r w:rsidRPr="00343BCF">
        <w:rPr>
          <w:rFonts w:eastAsia="Times New Roman" w:cs="Times New Roman"/>
          <w:szCs w:val="24"/>
        </w:rPr>
        <w:t xml:space="preserve"> </w:t>
      </w:r>
      <w:r w:rsidRPr="00343BCF">
        <w:rPr>
          <w:rFonts w:eastAsia="Times New Roman" w:cs="Times New Roman"/>
          <w:szCs w:val="24"/>
        </w:rPr>
        <w:t xml:space="preserve">καταθέτει για τα Πρακτικά </w:t>
      </w:r>
      <w:r>
        <w:rPr>
          <w:rFonts w:eastAsia="Times New Roman" w:cs="Times New Roman"/>
          <w:szCs w:val="24"/>
        </w:rPr>
        <w:t>τον προαναφερθέντα πίνακα</w:t>
      </w:r>
      <w:r w:rsidRPr="00343BCF">
        <w:rPr>
          <w:rFonts w:eastAsia="Times New Roman" w:cs="Times New Roman"/>
          <w:szCs w:val="24"/>
        </w:rPr>
        <w:t xml:space="preserve">, </w:t>
      </w:r>
      <w:r>
        <w:rPr>
          <w:rFonts w:eastAsia="Times New Roman" w:cs="Times New Roman"/>
          <w:szCs w:val="24"/>
        </w:rPr>
        <w:t>ο οποίος βρίσκεται</w:t>
      </w:r>
      <w:r w:rsidRPr="00343BCF">
        <w:rPr>
          <w:rFonts w:eastAsia="Times New Roman" w:cs="Times New Roman"/>
          <w:szCs w:val="24"/>
        </w:rPr>
        <w:t xml:space="preserve"> στο αρχείο του Τμήματος Γραμματείας της Διεύθυνσης Στενογραφίας και Πρακτικών της Βουλής)</w:t>
      </w:r>
    </w:p>
    <w:p w14:paraId="1123F107"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Υφυπουργέ, που είστε εδώ, ένα από τα θέματα για τα οποία έχουμε επίσης ασκήσει </w:t>
      </w:r>
      <w:r>
        <w:rPr>
          <w:rFonts w:eastAsia="Times New Roman" w:cs="Times New Roman"/>
          <w:szCs w:val="24"/>
        </w:rPr>
        <w:t xml:space="preserve">νομοθετική πρωτοβουλία είναι οι </w:t>
      </w:r>
      <w:proofErr w:type="spellStart"/>
      <w:r>
        <w:rPr>
          <w:rFonts w:eastAsia="Times New Roman" w:cs="Times New Roman"/>
          <w:szCs w:val="24"/>
        </w:rPr>
        <w:t>εκατόν</w:t>
      </w:r>
      <w:proofErr w:type="spellEnd"/>
      <w:r>
        <w:rPr>
          <w:rFonts w:eastAsia="Times New Roman" w:cs="Times New Roman"/>
          <w:szCs w:val="24"/>
        </w:rPr>
        <w:t xml:space="preserve"> είκοσι δόσεις. Σας θυμάμαι</w:t>
      </w:r>
      <w:r>
        <w:rPr>
          <w:rFonts w:eastAsia="Times New Roman" w:cs="Times New Roman"/>
          <w:szCs w:val="24"/>
        </w:rPr>
        <w:t>,</w:t>
      </w:r>
      <w:r>
        <w:rPr>
          <w:rFonts w:eastAsia="Times New Roman" w:cs="Times New Roman"/>
          <w:szCs w:val="24"/>
        </w:rPr>
        <w:t xml:space="preserve"> με πόσο περιφρονητικό τρόπο</w:t>
      </w:r>
      <w:r>
        <w:rPr>
          <w:rFonts w:eastAsia="Times New Roman" w:cs="Times New Roman"/>
          <w:szCs w:val="24"/>
        </w:rPr>
        <w:t>,</w:t>
      </w:r>
      <w:r>
        <w:rPr>
          <w:rFonts w:eastAsia="Times New Roman" w:cs="Times New Roman"/>
          <w:szCs w:val="24"/>
        </w:rPr>
        <w:t xml:space="preserve"> μας αντιμετωπίσατε στη Βουλή, όταν</w:t>
      </w:r>
      <w:r>
        <w:rPr>
          <w:rFonts w:eastAsia="Times New Roman" w:cs="Times New Roman"/>
          <w:szCs w:val="24"/>
        </w:rPr>
        <w:t>,</w:t>
      </w:r>
      <w:r>
        <w:rPr>
          <w:rFonts w:eastAsia="Times New Roman" w:cs="Times New Roman"/>
          <w:szCs w:val="24"/>
        </w:rPr>
        <w:t xml:space="preserve"> επ’ ευκαιρία του προϋπολογισμού</w:t>
      </w:r>
      <w:r>
        <w:rPr>
          <w:rFonts w:eastAsia="Times New Roman" w:cs="Times New Roman"/>
          <w:szCs w:val="24"/>
        </w:rPr>
        <w:t>,</w:t>
      </w:r>
      <w:r>
        <w:rPr>
          <w:rFonts w:eastAsia="Times New Roman" w:cs="Times New Roman"/>
          <w:szCs w:val="24"/>
        </w:rPr>
        <w:t xml:space="preserve"> σάς είχα κάνει τη σχετική ερώτηση, τι γίνεται με αυτό το θέμα. Και σας είχα κάνει σχετική ε</w:t>
      </w:r>
      <w:r>
        <w:rPr>
          <w:rFonts w:eastAsia="Times New Roman" w:cs="Times New Roman"/>
          <w:szCs w:val="24"/>
        </w:rPr>
        <w:t>ρώτηση</w:t>
      </w:r>
      <w:r>
        <w:rPr>
          <w:rFonts w:eastAsia="Times New Roman" w:cs="Times New Roman"/>
          <w:szCs w:val="24"/>
        </w:rPr>
        <w:t>,</w:t>
      </w:r>
      <w:r>
        <w:rPr>
          <w:rFonts w:eastAsia="Times New Roman" w:cs="Times New Roman"/>
          <w:szCs w:val="24"/>
        </w:rPr>
        <w:t xml:space="preserve"> με την εμπειρία που αντλώ ως πολιτικός, αλλά και ως μαχόμενος καθημερινά δικηγόρος, που βλέπω τι γίνεται με τις εισφορές, τι γίνεται με τα χρέη στην εφορία. Βλέπω, επίσης, πόσο απαγορευτικές είναι ακόμα και οι αγοραπωλησίες από την ανυπαρξία ρυθμίσ</w:t>
      </w:r>
      <w:r>
        <w:rPr>
          <w:rFonts w:eastAsia="Times New Roman" w:cs="Times New Roman"/>
          <w:szCs w:val="24"/>
        </w:rPr>
        <w:t xml:space="preserve">εων. </w:t>
      </w:r>
    </w:p>
    <w:p w14:paraId="1123F108"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ζήτημα των </w:t>
      </w:r>
      <w:proofErr w:type="spellStart"/>
      <w:r>
        <w:rPr>
          <w:rFonts w:eastAsia="Times New Roman" w:cs="Times New Roman"/>
          <w:szCs w:val="24"/>
        </w:rPr>
        <w:t>εκατόν</w:t>
      </w:r>
      <w:proofErr w:type="spellEnd"/>
      <w:r>
        <w:rPr>
          <w:rFonts w:eastAsia="Times New Roman" w:cs="Times New Roman"/>
          <w:szCs w:val="24"/>
        </w:rPr>
        <w:t xml:space="preserve"> είκοσι δόσεων υπήρξατε περιφρονητικοί και προσωπικά περιφρονητική. Τα «όχι» σας ήταν μονολεκτικά και με τη δική μας πίεση παίρνατε τον λόγο. Ίσως, θα είχατε την ευκαιρία σήμερα</w:t>
      </w:r>
      <w:r>
        <w:rPr>
          <w:rFonts w:eastAsia="Times New Roman" w:cs="Times New Roman"/>
          <w:szCs w:val="24"/>
        </w:rPr>
        <w:t>,</w:t>
      </w:r>
      <w:r>
        <w:rPr>
          <w:rFonts w:eastAsia="Times New Roman" w:cs="Times New Roman"/>
          <w:szCs w:val="24"/>
        </w:rPr>
        <w:t xml:space="preserve"> να μας πείτε δυο λέξεις, αλλά χωρίς αυτά, κυρία Υφ</w:t>
      </w:r>
      <w:r>
        <w:rPr>
          <w:rFonts w:eastAsia="Times New Roman" w:cs="Times New Roman"/>
          <w:szCs w:val="24"/>
        </w:rPr>
        <w:t xml:space="preserve">υπουργέ, πέρα από την ανάλγητη πολιτική, προκύπτει και μια σκληρή για τους κοινωνούς δική σας και προσωπική στάση. </w:t>
      </w:r>
    </w:p>
    <w:p w14:paraId="1123F109"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1123F10A"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Κύριε Πρόεδρε, κλείνω, με τη δική σας άδεια</w:t>
      </w:r>
      <w:r>
        <w:rPr>
          <w:rFonts w:eastAsia="Times New Roman" w:cs="Times New Roman"/>
          <w:szCs w:val="24"/>
        </w:rPr>
        <w:t>,</w:t>
      </w:r>
      <w:r>
        <w:rPr>
          <w:rFonts w:eastAsia="Times New Roman" w:cs="Times New Roman"/>
          <w:szCs w:val="24"/>
        </w:rPr>
        <w:t xml:space="preserve"> για δυο ακόμη θέματα, γιατί δεν έχω πολύ χρόνο, παρ</w:t>
      </w:r>
      <w:r>
        <w:rPr>
          <w:rFonts w:eastAsia="Times New Roman" w:cs="Times New Roman"/>
          <w:szCs w:val="24"/>
        </w:rPr>
        <w:t xml:space="preserve">’ </w:t>
      </w:r>
      <w:r>
        <w:rPr>
          <w:rFonts w:eastAsia="Times New Roman" w:cs="Times New Roman"/>
          <w:szCs w:val="24"/>
        </w:rPr>
        <w:t xml:space="preserve">ότι ήθελα και για άλλα πράγματα να μιλήσω. </w:t>
      </w:r>
    </w:p>
    <w:p w14:paraId="1123F10B"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Μεταφορικό ισοδύναμο. Είναι στην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εριεχόμενου</w:t>
      </w:r>
      <w:r>
        <w:rPr>
          <w:rFonts w:eastAsia="Times New Roman" w:cs="Times New Roman"/>
          <w:szCs w:val="24"/>
        </w:rPr>
        <w:t>,</w:t>
      </w:r>
      <w:r>
        <w:rPr>
          <w:rFonts w:eastAsia="Times New Roman" w:cs="Times New Roman"/>
          <w:szCs w:val="24"/>
        </w:rPr>
        <w:t xml:space="preserve"> που κυρώνουμε σήμερα. Έχει κάνει ως Βουλευτής Κρήτης ο κ. </w:t>
      </w:r>
      <w:proofErr w:type="spellStart"/>
      <w:r>
        <w:rPr>
          <w:rFonts w:eastAsia="Times New Roman" w:cs="Times New Roman"/>
          <w:szCs w:val="24"/>
        </w:rPr>
        <w:t>Κεγκέρογλου</w:t>
      </w:r>
      <w:proofErr w:type="spellEnd"/>
      <w:r>
        <w:rPr>
          <w:rFonts w:eastAsia="Times New Roman" w:cs="Times New Roman"/>
          <w:szCs w:val="24"/>
        </w:rPr>
        <w:t xml:space="preserve"> επανειλημμένες προσπάθε</w:t>
      </w:r>
      <w:r>
        <w:rPr>
          <w:rFonts w:eastAsia="Times New Roman" w:cs="Times New Roman"/>
          <w:szCs w:val="24"/>
        </w:rPr>
        <w:t>ιες…</w:t>
      </w:r>
    </w:p>
    <w:p w14:paraId="1123F10C"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b/>
          <w:szCs w:val="24"/>
        </w:rPr>
        <w:t xml:space="preserve">ΝΕΚΤΑΡΙΟΣ ΣΑΝΤΟΡΙΝΙΟΣ (Αναπληρωτής Υπουργός Ναυτιλίας και Νησιωτικής Πολιτικής): </w:t>
      </w:r>
      <w:r>
        <w:rPr>
          <w:rFonts w:eastAsia="Times New Roman" w:cs="Times New Roman"/>
          <w:szCs w:val="24"/>
        </w:rPr>
        <w:t xml:space="preserve">Το έχω απαντήσει εδώ μέσα. </w:t>
      </w:r>
    </w:p>
    <w:p w14:paraId="1123F10D"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Μην το ξαν</w:t>
      </w:r>
      <w:r>
        <w:rPr>
          <w:rFonts w:eastAsia="Times New Roman" w:cs="Times New Roman"/>
          <w:szCs w:val="24"/>
        </w:rPr>
        <w:t>ά α</w:t>
      </w:r>
      <w:r>
        <w:rPr>
          <w:rFonts w:eastAsia="Times New Roman" w:cs="Times New Roman"/>
          <w:szCs w:val="24"/>
        </w:rPr>
        <w:t xml:space="preserve">παντήσετε τότε. Σας ξεπερνούν οι εξελίξεις, όμως. </w:t>
      </w:r>
    </w:p>
    <w:p w14:paraId="1123F10E"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b/>
          <w:szCs w:val="24"/>
        </w:rPr>
        <w:t>ΝΕΚΤΑΡΙΟΣ ΣΑΝΤΟΡΙΝΙΟΣ (Αναπληρωτής Υπουργός Ναυτιλίας και Νη</w:t>
      </w:r>
      <w:r>
        <w:rPr>
          <w:rFonts w:eastAsia="Times New Roman" w:cs="Times New Roman"/>
          <w:b/>
          <w:szCs w:val="24"/>
        </w:rPr>
        <w:t xml:space="preserve">σιωτικής Πολιτικής): </w:t>
      </w:r>
      <w:r>
        <w:rPr>
          <w:rFonts w:eastAsia="Times New Roman" w:cs="Times New Roman"/>
          <w:szCs w:val="24"/>
        </w:rPr>
        <w:t xml:space="preserve">Πόσες φορές θα απαντήσουμε; </w:t>
      </w:r>
    </w:p>
    <w:p w14:paraId="1123F10F" w14:textId="77777777" w:rsidR="00A4113B" w:rsidRDefault="00FE19D4">
      <w:pPr>
        <w:spacing w:line="600" w:lineRule="auto"/>
        <w:ind w:firstLine="720"/>
        <w:contextualSpacing/>
        <w:jc w:val="both"/>
        <w:rPr>
          <w:rFonts w:eastAsia="Times New Roman" w:cs="Times New Roman"/>
          <w:szCs w:val="24"/>
        </w:rPr>
      </w:pPr>
      <w:r w:rsidRPr="005469D1">
        <w:rPr>
          <w:rFonts w:eastAsia="Times New Roman" w:cs="Times New Roman"/>
          <w:b/>
          <w:szCs w:val="24"/>
        </w:rPr>
        <w:t>ΠΡΟΕΔΡΕΥΩΝ (Μάριος Γεωργιάδης):</w:t>
      </w:r>
      <w:r w:rsidRPr="005469D1">
        <w:rPr>
          <w:rFonts w:eastAsia="Times New Roman" w:cs="Times New Roman"/>
          <w:szCs w:val="24"/>
        </w:rPr>
        <w:t xml:space="preserve"> </w:t>
      </w:r>
      <w:r>
        <w:rPr>
          <w:rFonts w:eastAsia="Times New Roman" w:cs="Times New Roman"/>
          <w:szCs w:val="24"/>
        </w:rPr>
        <w:t xml:space="preserve">Κύριε Υπουργέ, επειδή δεν ακούγεστε, θα πάρετε μετά τον λόγο. </w:t>
      </w:r>
    </w:p>
    <w:p w14:paraId="1123F110"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Σας ξεπερνούν οι εξελίξεις, όμως, κύριε Υπουργέ. Τι να κάνω; Δεν φταίω εγώ. </w:t>
      </w:r>
    </w:p>
    <w:p w14:paraId="1123F111" w14:textId="77777777" w:rsidR="00A4113B" w:rsidRDefault="00FE19D4">
      <w:pPr>
        <w:spacing w:line="600" w:lineRule="auto"/>
        <w:ind w:firstLine="720"/>
        <w:contextualSpacing/>
        <w:jc w:val="both"/>
        <w:rPr>
          <w:rFonts w:eastAsia="Times New Roman" w:cs="Times New Roman"/>
          <w:szCs w:val="24"/>
        </w:rPr>
      </w:pPr>
      <w:r w:rsidRPr="005469D1">
        <w:rPr>
          <w:rFonts w:eastAsia="Times New Roman" w:cs="Times New Roman"/>
          <w:b/>
          <w:szCs w:val="24"/>
        </w:rPr>
        <w:t>ΠΡΟΕΔΡΕΥΩΝ (Μάρι</w:t>
      </w:r>
      <w:r w:rsidRPr="005469D1">
        <w:rPr>
          <w:rFonts w:eastAsia="Times New Roman" w:cs="Times New Roman"/>
          <w:b/>
          <w:szCs w:val="24"/>
        </w:rPr>
        <w:t>ος Γεωργιάδης):</w:t>
      </w:r>
      <w:r w:rsidRPr="005469D1">
        <w:rPr>
          <w:rFonts w:eastAsia="Times New Roman" w:cs="Times New Roman"/>
          <w:szCs w:val="24"/>
        </w:rPr>
        <w:t xml:space="preserve"> </w:t>
      </w:r>
      <w:r>
        <w:rPr>
          <w:rFonts w:eastAsia="Times New Roman" w:cs="Times New Roman"/>
          <w:szCs w:val="24"/>
        </w:rPr>
        <w:t xml:space="preserve">Κύριε Λοβέρδο, μην ανοίγετε διάλογο. </w:t>
      </w:r>
    </w:p>
    <w:p w14:paraId="1123F112"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Ρωτά ο άνθρωπος, με τα στοιχεία που παραθέτει, γιατί η Κρήτη εξαιρέθηκε</w:t>
      </w:r>
      <w:r>
        <w:rPr>
          <w:rFonts w:eastAsia="Times New Roman" w:cs="Times New Roman"/>
          <w:szCs w:val="24"/>
        </w:rPr>
        <w:t>;</w:t>
      </w:r>
      <w:r>
        <w:rPr>
          <w:rFonts w:eastAsia="Times New Roman" w:cs="Times New Roman"/>
          <w:szCs w:val="24"/>
        </w:rPr>
        <w:t xml:space="preserve"> Δεν έρχεται ο κ. Κουβέλης να του απαντήσει και ενώ δεν έρχεται ο κ. Κουβέλης να του απαντήσει, συγκαλεί σύσκεψη</w:t>
      </w:r>
      <w:r>
        <w:rPr>
          <w:rFonts w:eastAsia="Times New Roman" w:cs="Times New Roman"/>
          <w:szCs w:val="24"/>
        </w:rPr>
        <w:t xml:space="preserve"> ανάμεσα στους δικούς σας Βουλευτές και τον κ. </w:t>
      </w:r>
      <w:proofErr w:type="spellStart"/>
      <w:r>
        <w:rPr>
          <w:rFonts w:eastAsia="Times New Roman" w:cs="Times New Roman"/>
          <w:szCs w:val="24"/>
        </w:rPr>
        <w:t>Δανέλλη</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πάρτε τον στην Κοινοβουλευτική σας Ομάδα να ησυχάσουμε!- και δεν καλείτε τα άλλα κόμματα στη Βουλή, όχι στο γραφείο σας στο Υπουργείο. Εάν ήταν στο </w:t>
      </w:r>
      <w:r>
        <w:rPr>
          <w:rFonts w:eastAsia="Times New Roman" w:cs="Times New Roman"/>
          <w:szCs w:val="24"/>
        </w:rPr>
        <w:lastRenderedPageBreak/>
        <w:t>γραφείο σας στο Υπουργείο, δεν θα είχα καμ</w:t>
      </w:r>
      <w:r>
        <w:rPr>
          <w:rFonts w:eastAsia="Times New Roman" w:cs="Times New Roman"/>
          <w:szCs w:val="24"/>
        </w:rPr>
        <w:t>μ</w:t>
      </w:r>
      <w:r>
        <w:rPr>
          <w:rFonts w:eastAsia="Times New Roman" w:cs="Times New Roman"/>
          <w:szCs w:val="24"/>
        </w:rPr>
        <w:t>ία αντίρρ</w:t>
      </w:r>
      <w:r>
        <w:rPr>
          <w:rFonts w:eastAsia="Times New Roman" w:cs="Times New Roman"/>
          <w:szCs w:val="24"/>
        </w:rPr>
        <w:t xml:space="preserve">ηση, ό,τι θέλετε κάνετε, εσείς καθορίζετε την ημερήσια διάταξη. </w:t>
      </w:r>
    </w:p>
    <w:p w14:paraId="1123F113"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b/>
          <w:szCs w:val="24"/>
        </w:rPr>
        <w:t xml:space="preserve">ΝΕΚΤΑΡΙΟΣ ΣΑΝΤΟΡΙΝΙΟΣ (Αναπληρωτής Υπουργός Ναυτιλίας και Νησιωτικής Πολιτικής): </w:t>
      </w:r>
      <w:r>
        <w:rPr>
          <w:rFonts w:eastAsia="Times New Roman" w:cs="Times New Roman"/>
          <w:szCs w:val="24"/>
        </w:rPr>
        <w:t>Δεν αφορά τον κ. Κουβέλη</w:t>
      </w:r>
      <w:r>
        <w:rPr>
          <w:rFonts w:eastAsia="Times New Roman" w:cs="Times New Roman"/>
          <w:szCs w:val="24"/>
        </w:rPr>
        <w:t>. Ε</w:t>
      </w:r>
      <w:r>
        <w:rPr>
          <w:rFonts w:eastAsia="Times New Roman" w:cs="Times New Roman"/>
          <w:szCs w:val="24"/>
        </w:rPr>
        <w:t xml:space="preserve">μένα αφορά. </w:t>
      </w:r>
    </w:p>
    <w:p w14:paraId="1123F114" w14:textId="77777777" w:rsidR="00A4113B" w:rsidRDefault="00FE19D4">
      <w:pPr>
        <w:spacing w:line="600" w:lineRule="auto"/>
        <w:ind w:firstLine="720"/>
        <w:contextualSpacing/>
        <w:jc w:val="both"/>
        <w:rPr>
          <w:rFonts w:eastAsia="Times New Roman" w:cs="Times New Roman"/>
          <w:szCs w:val="24"/>
        </w:rPr>
      </w:pPr>
      <w:r w:rsidRPr="005469D1">
        <w:rPr>
          <w:rFonts w:eastAsia="Times New Roman" w:cs="Times New Roman"/>
          <w:b/>
          <w:szCs w:val="24"/>
        </w:rPr>
        <w:t>ΠΡΟΕΔΡΕΥΩΝ (Μάριος Γεωργιάδης):</w:t>
      </w:r>
      <w:r w:rsidRPr="005469D1">
        <w:rPr>
          <w:rFonts w:eastAsia="Times New Roman" w:cs="Times New Roman"/>
          <w:szCs w:val="24"/>
        </w:rPr>
        <w:t xml:space="preserve"> </w:t>
      </w:r>
      <w:r>
        <w:rPr>
          <w:rFonts w:eastAsia="Times New Roman" w:cs="Times New Roman"/>
          <w:szCs w:val="24"/>
        </w:rPr>
        <w:t xml:space="preserve">Κύριε Υπουργέ, ζητήστε τον λόγο μετά, </w:t>
      </w:r>
      <w:r>
        <w:rPr>
          <w:rFonts w:eastAsia="Times New Roman" w:cs="Times New Roman"/>
          <w:szCs w:val="24"/>
        </w:rPr>
        <w:t xml:space="preserve">εάν θέλετε, για ένα λεπτό, για να τοποθετηθείτε και να απαντήσετε. Αφήστε, όμως, να ολοκληρωθεί η διαδικασία. </w:t>
      </w:r>
    </w:p>
    <w:p w14:paraId="1123F115"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Πήρε αυτήν την πρωτοβουλία, παρακάμπτοντάς μας. Αυτό λέγεται καθαρά</w:t>
      </w:r>
      <w:r w:rsidRPr="0084311A">
        <w:rPr>
          <w:rFonts w:eastAsia="Times New Roman" w:cs="Times New Roman"/>
          <w:szCs w:val="24"/>
        </w:rPr>
        <w:t xml:space="preserve"> </w:t>
      </w:r>
      <w:proofErr w:type="spellStart"/>
      <w:r>
        <w:rPr>
          <w:rFonts w:eastAsia="Times New Roman" w:cs="Times New Roman"/>
          <w:szCs w:val="24"/>
        </w:rPr>
        <w:t>πελατειασμός</w:t>
      </w:r>
      <w:proofErr w:type="spellEnd"/>
      <w:r>
        <w:rPr>
          <w:rFonts w:eastAsia="Times New Roman" w:cs="Times New Roman"/>
          <w:szCs w:val="24"/>
        </w:rPr>
        <w:t>. Εάν ήσασταν κοινοβουλευτικώς ορθοί, σε πρωτοβ</w:t>
      </w:r>
      <w:r>
        <w:rPr>
          <w:rFonts w:eastAsia="Times New Roman" w:cs="Times New Roman"/>
          <w:szCs w:val="24"/>
        </w:rPr>
        <w:t xml:space="preserve">ουλίες συναδέλφων -δεν διεκδικούμε την αποκλειστικότητα- αλλά και δική μας πάντως πρωτοβουλία θα έπρεπε, αφού δεν απαντά ο Υπουργός στις επίκαιρες ερωτήσεις, τουλάχιστον αυτήν τη σύσκεψη να τη διευρύνει και με τα υπόλοιπα πολιτικά κόμματα. </w:t>
      </w:r>
    </w:p>
    <w:p w14:paraId="1123F116"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Ο επίλογός μου </w:t>
      </w:r>
      <w:r>
        <w:rPr>
          <w:rFonts w:eastAsia="Times New Roman" w:cs="Times New Roman"/>
          <w:szCs w:val="24"/>
        </w:rPr>
        <w:t xml:space="preserve">είναι μια φράση του νυν Πρωθυπουργού, του για λίγο ακόμη Πρωθυπουργού: «Τα έχουμε κάνει θάλασσα». Αυτή τη φράση την εκστόμισε μετά το δημοψήφισμά </w:t>
      </w:r>
      <w:r>
        <w:rPr>
          <w:rFonts w:eastAsia="Times New Roman" w:cs="Times New Roman"/>
          <w:szCs w:val="24"/>
        </w:rPr>
        <w:lastRenderedPageBreak/>
        <w:t xml:space="preserve">σας, που χαιρόσασταν, προς τον τότε Πρόεδρο Ολάντ. Είναι μνημειώδες το ντοκιμαντέρ του </w:t>
      </w:r>
      <w:r>
        <w:rPr>
          <w:rFonts w:eastAsia="Times New Roman" w:cs="Times New Roman"/>
          <w:szCs w:val="24"/>
          <w:lang w:val="en-US"/>
        </w:rPr>
        <w:t>BBC</w:t>
      </w:r>
      <w:r>
        <w:rPr>
          <w:rFonts w:eastAsia="Times New Roman" w:cs="Times New Roman"/>
          <w:szCs w:val="24"/>
        </w:rPr>
        <w:t>. Παρακαλώ όλους του</w:t>
      </w:r>
      <w:r>
        <w:rPr>
          <w:rFonts w:eastAsia="Times New Roman" w:cs="Times New Roman"/>
          <w:szCs w:val="24"/>
        </w:rPr>
        <w:t>ς Έλληνες και όλες τις Ελληνίδες</w:t>
      </w:r>
      <w:r>
        <w:rPr>
          <w:rFonts w:eastAsia="Times New Roman" w:cs="Times New Roman"/>
          <w:szCs w:val="24"/>
        </w:rPr>
        <w:t>,</w:t>
      </w:r>
      <w:r>
        <w:rPr>
          <w:rFonts w:eastAsia="Times New Roman" w:cs="Times New Roman"/>
          <w:szCs w:val="24"/>
        </w:rPr>
        <w:t xml:space="preserve"> που μας ακούν</w:t>
      </w:r>
      <w:r>
        <w:rPr>
          <w:rFonts w:eastAsia="Times New Roman" w:cs="Times New Roman"/>
          <w:szCs w:val="24"/>
        </w:rPr>
        <w:t>,</w:t>
      </w:r>
      <w:r>
        <w:rPr>
          <w:rFonts w:eastAsia="Times New Roman" w:cs="Times New Roman"/>
          <w:szCs w:val="24"/>
        </w:rPr>
        <w:t xml:space="preserve"> να το δουν. Είναι στο διαδίκτυο με εύκολη πρόσβαση. Το να λες, μετά απ’ όλα όσα έκανες στη χώρα σου, «τα κάναμε θάλασσα» είναι η ομολογία του πόσο καταστροφικός υπήρξες. </w:t>
      </w:r>
    </w:p>
    <w:p w14:paraId="1123F117"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1123F118" w14:textId="77777777" w:rsidR="00A4113B" w:rsidRDefault="00FE19D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w:t>
      </w:r>
      <w:r>
        <w:rPr>
          <w:rFonts w:eastAsia="Times New Roman" w:cs="Times New Roman"/>
          <w:szCs w:val="24"/>
        </w:rPr>
        <w:t xml:space="preserve"> την πτέρυγα της Δημοκρατικής Συμπαράταξης)</w:t>
      </w:r>
    </w:p>
    <w:p w14:paraId="1123F119" w14:textId="77777777" w:rsidR="00A4113B" w:rsidRDefault="00FE19D4">
      <w:pPr>
        <w:spacing w:line="600" w:lineRule="auto"/>
        <w:ind w:firstLine="720"/>
        <w:contextualSpacing/>
        <w:jc w:val="both"/>
        <w:rPr>
          <w:rFonts w:eastAsia="Times New Roman" w:cs="Times New Roman"/>
          <w:szCs w:val="24"/>
        </w:rPr>
      </w:pPr>
      <w:r w:rsidRPr="005469D1">
        <w:rPr>
          <w:rFonts w:eastAsia="Times New Roman" w:cs="Times New Roman"/>
          <w:b/>
          <w:szCs w:val="24"/>
        </w:rPr>
        <w:t>ΠΡΟΕΔΡΕΥΩΝ (Μάριος Γεωργιάδης):</w:t>
      </w:r>
      <w:r w:rsidRPr="005469D1">
        <w:rPr>
          <w:rFonts w:eastAsia="Times New Roman" w:cs="Times New Roman"/>
          <w:szCs w:val="24"/>
        </w:rPr>
        <w:t xml:space="preserve"> </w:t>
      </w:r>
      <w:r>
        <w:rPr>
          <w:rFonts w:eastAsia="Times New Roman" w:cs="Times New Roman"/>
          <w:szCs w:val="24"/>
        </w:rPr>
        <w:t xml:space="preserve">Ευχαριστούμε τον κ. Λοβέρδο. </w:t>
      </w:r>
    </w:p>
    <w:p w14:paraId="1123F11A"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Επειδή γνωρίζω ότι θα πάτε και στην κοπή της πίτας των Βουλευτών της ομάδας μπάσκετ…</w:t>
      </w:r>
    </w:p>
    <w:p w14:paraId="1123F11B"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Σας περιμένουμε. </w:t>
      </w:r>
    </w:p>
    <w:p w14:paraId="1123F11C" w14:textId="77777777" w:rsidR="00A4113B" w:rsidRDefault="00FE19D4">
      <w:pPr>
        <w:spacing w:line="600" w:lineRule="auto"/>
        <w:ind w:firstLine="720"/>
        <w:contextualSpacing/>
        <w:jc w:val="both"/>
        <w:rPr>
          <w:rFonts w:eastAsia="Times New Roman" w:cs="Times New Roman"/>
          <w:szCs w:val="24"/>
        </w:rPr>
      </w:pPr>
      <w:r w:rsidRPr="005469D1">
        <w:rPr>
          <w:rFonts w:eastAsia="Times New Roman" w:cs="Times New Roman"/>
          <w:b/>
          <w:szCs w:val="24"/>
        </w:rPr>
        <w:t>ΠΡΟΕΔΡΕΥΩΝ (Μάριος Γεωργιάδης</w:t>
      </w:r>
      <w:r w:rsidRPr="005469D1">
        <w:rPr>
          <w:rFonts w:eastAsia="Times New Roman" w:cs="Times New Roman"/>
          <w:b/>
          <w:szCs w:val="24"/>
        </w:rPr>
        <w:t>):</w:t>
      </w:r>
      <w:r w:rsidRPr="005469D1">
        <w:rPr>
          <w:rFonts w:eastAsia="Times New Roman" w:cs="Times New Roman"/>
          <w:szCs w:val="24"/>
        </w:rPr>
        <w:t xml:space="preserve"> </w:t>
      </w:r>
      <w:r>
        <w:rPr>
          <w:rFonts w:eastAsia="Times New Roman" w:cs="Times New Roman"/>
          <w:szCs w:val="24"/>
        </w:rPr>
        <w:t xml:space="preserve">Δεν ξέρω εάν θα προλάβω, αλλά ένα κομμάτι κόψτε και για εμένα ως συμπαίκτη σας. </w:t>
      </w:r>
    </w:p>
    <w:p w14:paraId="1123F11D"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w:t>
      </w:r>
    </w:p>
    <w:p w14:paraId="1123F11E"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να μην υπάρξει διάλογος. </w:t>
      </w:r>
    </w:p>
    <w:p w14:paraId="1123F11F"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ΝΕΚΤΑΡΙΟΣ ΣΑΝΤΟΡΙΝΙΟΣ (Αναπληρωτής Υπουργός Ναυτιλίας και Νησιωτικής Πολιτικής): </w:t>
      </w:r>
      <w:r>
        <w:rPr>
          <w:rFonts w:eastAsia="Times New Roman" w:cs="Times New Roman"/>
          <w:szCs w:val="24"/>
        </w:rPr>
        <w:t>Όχι, θέλω να κάνω μερικέ</w:t>
      </w:r>
      <w:r>
        <w:rPr>
          <w:rFonts w:eastAsia="Times New Roman" w:cs="Times New Roman"/>
          <w:szCs w:val="24"/>
        </w:rPr>
        <w:t xml:space="preserve">ς απαραίτητες διευκρινίσεις. </w:t>
      </w:r>
    </w:p>
    <w:p w14:paraId="1123F120" w14:textId="77777777" w:rsidR="00A4113B" w:rsidRDefault="00FE19D4">
      <w:pPr>
        <w:spacing w:line="600" w:lineRule="auto"/>
        <w:ind w:firstLine="720"/>
        <w:contextualSpacing/>
        <w:jc w:val="both"/>
        <w:rPr>
          <w:rFonts w:eastAsia="Times New Roman" w:cs="Times New Roman"/>
          <w:szCs w:val="24"/>
        </w:rPr>
      </w:pPr>
      <w:r w:rsidRPr="005469D1">
        <w:rPr>
          <w:rFonts w:eastAsia="Times New Roman" w:cs="Times New Roman"/>
          <w:b/>
          <w:szCs w:val="24"/>
        </w:rPr>
        <w:t>ΠΡΟΕΔΡΕΥΩΝ (Μάριος Γεωργιάδης):</w:t>
      </w:r>
      <w:r w:rsidRPr="005469D1">
        <w:rPr>
          <w:rFonts w:eastAsia="Times New Roman" w:cs="Times New Roman"/>
          <w:szCs w:val="24"/>
        </w:rPr>
        <w:t xml:space="preserve"> </w:t>
      </w:r>
      <w:r>
        <w:rPr>
          <w:rFonts w:eastAsia="Times New Roman" w:cs="Times New Roman"/>
          <w:szCs w:val="24"/>
        </w:rPr>
        <w:t xml:space="preserve">Να μην υπάρξει </w:t>
      </w:r>
      <w:proofErr w:type="spellStart"/>
      <w:r>
        <w:rPr>
          <w:rFonts w:eastAsia="Times New Roman" w:cs="Times New Roman"/>
          <w:szCs w:val="24"/>
        </w:rPr>
        <w:t>ντιμπέιτ</w:t>
      </w:r>
      <w:proofErr w:type="spellEnd"/>
      <w:r>
        <w:rPr>
          <w:rFonts w:eastAsia="Times New Roman" w:cs="Times New Roman"/>
          <w:szCs w:val="24"/>
        </w:rPr>
        <w:t xml:space="preserve">. </w:t>
      </w:r>
    </w:p>
    <w:p w14:paraId="1123F121"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b/>
          <w:szCs w:val="24"/>
        </w:rPr>
        <w:t xml:space="preserve">ΝΕΚΤΑΡΙΟΣ ΣΑΝΤΟΡΙΝΙΟΣ (Αναπληρωτής Υπουργός Ναυτιλίας και Νησιωτικής Πολιτικής): </w:t>
      </w:r>
      <w:r>
        <w:rPr>
          <w:rFonts w:eastAsia="Times New Roman" w:cs="Times New Roman"/>
          <w:szCs w:val="24"/>
        </w:rPr>
        <w:t>Ούτως ή άλλως</w:t>
      </w:r>
      <w:r>
        <w:rPr>
          <w:rFonts w:eastAsia="Times New Roman" w:cs="Times New Roman"/>
          <w:szCs w:val="24"/>
        </w:rPr>
        <w:t xml:space="preserve"> στην τοποθέτησή μου θα πω και τα υπόλοιπα, αλλά να κάνω μερικές απαραίτητες διευκρινίσεις. </w:t>
      </w:r>
    </w:p>
    <w:p w14:paraId="1123F122"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Κύριε Λοβέρδο, πρώτον, δεν αφορά τον κ. Κουβέλη, αφορά εμένα προσωπικά. Η πρωτοβουλία, όπως γνωρίζετε, του μεταφορικού ισοδυνάμου ανήκει στο δικό μου χαρτοφυλάκιο.</w:t>
      </w:r>
      <w:r>
        <w:rPr>
          <w:rFonts w:eastAsia="Times New Roman" w:cs="Times New Roman"/>
          <w:szCs w:val="24"/>
        </w:rPr>
        <w:t xml:space="preserve"> </w:t>
      </w:r>
    </w:p>
    <w:p w14:paraId="1123F123"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Το θυμάμαι. </w:t>
      </w:r>
    </w:p>
    <w:p w14:paraId="1123F124"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b/>
          <w:szCs w:val="24"/>
        </w:rPr>
        <w:t xml:space="preserve">ΝΕΚΤΑΡΙΟΣ ΣΑΝΤΟΡΙΝΙΟΣ (Αναπληρωτής Υπουργός Ναυτιλίας και Νησιωτικής Πολιτικής): </w:t>
      </w:r>
      <w:r>
        <w:rPr>
          <w:rFonts w:eastAsia="Times New Roman" w:cs="Times New Roman"/>
          <w:szCs w:val="24"/>
        </w:rPr>
        <w:t xml:space="preserve">Ναι, έχω απαντήσει στον κ. </w:t>
      </w:r>
      <w:proofErr w:type="spellStart"/>
      <w:r>
        <w:rPr>
          <w:rFonts w:eastAsia="Times New Roman" w:cs="Times New Roman"/>
          <w:szCs w:val="24"/>
        </w:rPr>
        <w:t>Κεγκέρογλου</w:t>
      </w:r>
      <w:proofErr w:type="spellEnd"/>
      <w:r>
        <w:rPr>
          <w:rFonts w:eastAsia="Times New Roman" w:cs="Times New Roman"/>
          <w:szCs w:val="24"/>
        </w:rPr>
        <w:t xml:space="preserve"> ακριβώς σ’ αυτό το ερώτημα. Πόσες φορές πρέπει να απαντήσω στο ίδιο ερώτημα σε μια επίκαιρη ερώτηση; Δε</w:t>
      </w:r>
      <w:r>
        <w:rPr>
          <w:rFonts w:eastAsia="Times New Roman" w:cs="Times New Roman"/>
          <w:szCs w:val="24"/>
        </w:rPr>
        <w:t xml:space="preserve">ν ξέρω πόσες νομίζετε ότι πρέπει να το κάνω. </w:t>
      </w:r>
    </w:p>
    <w:p w14:paraId="1123F125"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ναι, ερωτώντες Βουλευτές μου έκαναν μια αντίστοιχη</w:t>
      </w:r>
      <w:r w:rsidRPr="00C419F1">
        <w:rPr>
          <w:rFonts w:eastAsia="Times New Roman" w:cs="Times New Roman"/>
          <w:szCs w:val="24"/>
        </w:rPr>
        <w:t xml:space="preserve"> </w:t>
      </w:r>
      <w:r>
        <w:rPr>
          <w:rFonts w:eastAsia="Times New Roman" w:cs="Times New Roman"/>
          <w:szCs w:val="24"/>
        </w:rPr>
        <w:t xml:space="preserve">ερώτηση. Τους κάλεσα και τους ενημέρωσα. Πού είναι το πρόβλημά σας; Στο ότι ενημερώνω και κάποιους άλλους Βουλευτές, πέραν του κ. </w:t>
      </w:r>
      <w:proofErr w:type="spellStart"/>
      <w:r>
        <w:rPr>
          <w:rFonts w:eastAsia="Times New Roman" w:cs="Times New Roman"/>
          <w:szCs w:val="24"/>
        </w:rPr>
        <w:t>Κεγκέρογλου</w:t>
      </w:r>
      <w:proofErr w:type="spellEnd"/>
      <w:r>
        <w:rPr>
          <w:rFonts w:eastAsia="Times New Roman" w:cs="Times New Roman"/>
          <w:szCs w:val="24"/>
        </w:rPr>
        <w:t xml:space="preserve">; Διότι </w:t>
      </w:r>
      <w:r>
        <w:rPr>
          <w:rFonts w:eastAsia="Times New Roman" w:cs="Times New Roman"/>
          <w:szCs w:val="24"/>
        </w:rPr>
        <w:t xml:space="preserve">τον κ. </w:t>
      </w:r>
      <w:proofErr w:type="spellStart"/>
      <w:r>
        <w:rPr>
          <w:rFonts w:eastAsia="Times New Roman" w:cs="Times New Roman"/>
          <w:szCs w:val="24"/>
        </w:rPr>
        <w:t>Κεγκέρογλου</w:t>
      </w:r>
      <w:proofErr w:type="spellEnd"/>
      <w:r>
        <w:rPr>
          <w:rFonts w:eastAsia="Times New Roman" w:cs="Times New Roman"/>
          <w:szCs w:val="24"/>
        </w:rPr>
        <w:t xml:space="preserve"> τον έχω ενημερώσει εδώ μέσα. </w:t>
      </w:r>
    </w:p>
    <w:p w14:paraId="1123F126" w14:textId="77777777" w:rsidR="00A4113B" w:rsidRDefault="00FE19D4">
      <w:pPr>
        <w:tabs>
          <w:tab w:val="left" w:pos="2820"/>
        </w:tabs>
        <w:spacing w:line="600" w:lineRule="auto"/>
        <w:ind w:firstLine="720"/>
        <w:contextualSpacing/>
        <w:jc w:val="both"/>
        <w:rPr>
          <w:rFonts w:eastAsia="Times New Roman"/>
          <w:szCs w:val="24"/>
        </w:rPr>
      </w:pPr>
      <w:r w:rsidRPr="004239BA">
        <w:rPr>
          <w:rFonts w:eastAsia="Times New Roman"/>
          <w:b/>
          <w:szCs w:val="24"/>
        </w:rPr>
        <w:t>ΠΡΟΕΔΡΕΥΩΝ (Μάριος Γεωργιάδης):</w:t>
      </w:r>
      <w:r>
        <w:rPr>
          <w:rFonts w:eastAsia="Times New Roman"/>
          <w:szCs w:val="24"/>
        </w:rPr>
        <w:t xml:space="preserve"> Ευχαριστούμε.</w:t>
      </w:r>
    </w:p>
    <w:p w14:paraId="1123F127" w14:textId="77777777" w:rsidR="00A4113B" w:rsidRDefault="00FE19D4">
      <w:pPr>
        <w:spacing w:line="600" w:lineRule="auto"/>
        <w:ind w:firstLine="720"/>
        <w:contextualSpacing/>
        <w:jc w:val="both"/>
        <w:rPr>
          <w:rFonts w:eastAsia="Times New Roman" w:cs="Times New Roman"/>
          <w:szCs w:val="24"/>
        </w:rPr>
      </w:pPr>
      <w:r w:rsidRPr="00023732">
        <w:rPr>
          <w:rFonts w:eastAsia="Times New Roman" w:cs="Times New Roman"/>
          <w:b/>
          <w:szCs w:val="24"/>
        </w:rPr>
        <w:t>ΑΝΔΡΕΑΣ ΛΟΒΕΡΔΟΣ:</w:t>
      </w:r>
      <w:r>
        <w:rPr>
          <w:rFonts w:eastAsia="Times New Roman" w:cs="Times New Roman"/>
          <w:szCs w:val="24"/>
        </w:rPr>
        <w:t xml:space="preserve"> Κύριε Πρόεδρε, με </w:t>
      </w:r>
      <w:proofErr w:type="spellStart"/>
      <w:r>
        <w:rPr>
          <w:rFonts w:eastAsia="Times New Roman" w:cs="Times New Roman"/>
          <w:szCs w:val="24"/>
        </w:rPr>
        <w:t>συγχωρείτε</w:t>
      </w:r>
      <w:proofErr w:type="spellEnd"/>
      <w:r>
        <w:rPr>
          <w:rFonts w:eastAsia="Times New Roman" w:cs="Times New Roman"/>
          <w:szCs w:val="24"/>
        </w:rPr>
        <w:t>…</w:t>
      </w:r>
    </w:p>
    <w:p w14:paraId="1123F128" w14:textId="77777777" w:rsidR="00A4113B" w:rsidRDefault="00FE19D4">
      <w:pPr>
        <w:tabs>
          <w:tab w:val="left" w:pos="2820"/>
        </w:tabs>
        <w:spacing w:line="600" w:lineRule="auto"/>
        <w:ind w:firstLine="720"/>
        <w:contextualSpacing/>
        <w:jc w:val="both"/>
        <w:rPr>
          <w:rFonts w:eastAsia="Times New Roman" w:cs="Times New Roman"/>
          <w:szCs w:val="24"/>
        </w:rPr>
      </w:pPr>
      <w:r w:rsidRPr="004239BA">
        <w:rPr>
          <w:rFonts w:eastAsia="Times New Roman"/>
          <w:b/>
          <w:szCs w:val="24"/>
        </w:rPr>
        <w:t>ΠΡΟΕΔΡΕΥΩΝ (Μάριος Γεωργιάδης):</w:t>
      </w:r>
      <w:r>
        <w:rPr>
          <w:rFonts w:eastAsia="Times New Roman"/>
          <w:szCs w:val="24"/>
        </w:rPr>
        <w:t xml:space="preserve"> Κύριε Λοβέρδο, σας παρακαλώ </w:t>
      </w:r>
      <w:r>
        <w:rPr>
          <w:rFonts w:eastAsia="Times New Roman" w:cs="Times New Roman"/>
          <w:szCs w:val="24"/>
        </w:rPr>
        <w:t xml:space="preserve"> </w:t>
      </w:r>
      <w:r w:rsidRPr="00023732">
        <w:rPr>
          <w:rFonts w:eastAsia="Times New Roman" w:cs="Times New Roman"/>
          <w:szCs w:val="24"/>
        </w:rPr>
        <w:t>πάρα πολύ</w:t>
      </w:r>
      <w:r>
        <w:rPr>
          <w:rFonts w:eastAsia="Times New Roman" w:cs="Times New Roman"/>
          <w:szCs w:val="24"/>
        </w:rPr>
        <w:t>, μ</w:t>
      </w:r>
      <w:r w:rsidRPr="00023732">
        <w:rPr>
          <w:rFonts w:eastAsia="Times New Roman" w:cs="Times New Roman"/>
          <w:szCs w:val="24"/>
        </w:rPr>
        <w:t>ην αρχίσουμε</w:t>
      </w:r>
      <w:r>
        <w:rPr>
          <w:rFonts w:eastAsia="Times New Roman" w:cs="Times New Roman"/>
          <w:szCs w:val="24"/>
        </w:rPr>
        <w:t>.</w:t>
      </w:r>
      <w:r w:rsidRPr="00023732">
        <w:rPr>
          <w:rFonts w:eastAsia="Times New Roman" w:cs="Times New Roman"/>
          <w:szCs w:val="24"/>
        </w:rPr>
        <w:t xml:space="preserve"> Θα πρέπει να απαντήσει ο Υπουργός μετά</w:t>
      </w:r>
      <w:r>
        <w:rPr>
          <w:rFonts w:eastAsia="Times New Roman" w:cs="Times New Roman"/>
          <w:szCs w:val="24"/>
        </w:rPr>
        <w:t>.</w:t>
      </w:r>
      <w:r w:rsidRPr="00023732">
        <w:rPr>
          <w:rFonts w:eastAsia="Times New Roman" w:cs="Times New Roman"/>
          <w:szCs w:val="24"/>
        </w:rPr>
        <w:t xml:space="preserve"> Δεν αναφέρθηκ</w:t>
      </w:r>
      <w:r>
        <w:rPr>
          <w:rFonts w:eastAsia="Times New Roman" w:cs="Times New Roman"/>
          <w:szCs w:val="24"/>
        </w:rPr>
        <w:t>ε κάτι επί</w:t>
      </w:r>
      <w:r w:rsidRPr="00023732">
        <w:rPr>
          <w:rFonts w:eastAsia="Times New Roman" w:cs="Times New Roman"/>
          <w:szCs w:val="24"/>
        </w:rPr>
        <w:t xml:space="preserve"> προσωπικού</w:t>
      </w:r>
      <w:r>
        <w:rPr>
          <w:rFonts w:eastAsia="Times New Roman" w:cs="Times New Roman"/>
          <w:szCs w:val="24"/>
        </w:rPr>
        <w:t>.</w:t>
      </w:r>
      <w:r w:rsidRPr="00023732">
        <w:rPr>
          <w:rFonts w:eastAsia="Times New Roman" w:cs="Times New Roman"/>
          <w:szCs w:val="24"/>
        </w:rPr>
        <w:t xml:space="preserve"> Νομίζω </w:t>
      </w:r>
      <w:r>
        <w:rPr>
          <w:rFonts w:eastAsia="Times New Roman" w:cs="Times New Roman"/>
          <w:szCs w:val="24"/>
        </w:rPr>
        <w:t xml:space="preserve">ήσασταν </w:t>
      </w:r>
      <w:r w:rsidRPr="00023732">
        <w:rPr>
          <w:rFonts w:eastAsia="Times New Roman" w:cs="Times New Roman"/>
          <w:szCs w:val="24"/>
        </w:rPr>
        <w:t>ξεκάθαρος και από το Βήμα</w:t>
      </w:r>
      <w:r>
        <w:rPr>
          <w:rFonts w:eastAsia="Times New Roman" w:cs="Times New Roman"/>
          <w:szCs w:val="24"/>
        </w:rPr>
        <w:t>.</w:t>
      </w:r>
    </w:p>
    <w:p w14:paraId="1123F129"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Δεν υπάρχει κανένα προσωπικό θέμα προφανώς.</w:t>
      </w:r>
    </w:p>
    <w:p w14:paraId="1123F12A" w14:textId="77777777" w:rsidR="00A4113B" w:rsidRDefault="00FE19D4">
      <w:pPr>
        <w:tabs>
          <w:tab w:val="left" w:pos="2820"/>
        </w:tabs>
        <w:spacing w:line="600" w:lineRule="auto"/>
        <w:ind w:firstLine="720"/>
        <w:contextualSpacing/>
        <w:jc w:val="both"/>
        <w:rPr>
          <w:rFonts w:eastAsia="Times New Roman"/>
          <w:szCs w:val="24"/>
        </w:rPr>
      </w:pPr>
      <w:r w:rsidRPr="004239BA">
        <w:rPr>
          <w:rFonts w:eastAsia="Times New Roman"/>
          <w:b/>
          <w:szCs w:val="24"/>
        </w:rPr>
        <w:t>ΠΡΟΕΔΡΕΥΩΝ (Μάριος Γεωργιάδης):</w:t>
      </w:r>
      <w:r>
        <w:rPr>
          <w:rFonts w:eastAsia="Times New Roman"/>
          <w:szCs w:val="24"/>
        </w:rPr>
        <w:t xml:space="preserve"> Έχετε ένα λεπτό μόνο, κύριε Λοβέρδο.</w:t>
      </w:r>
    </w:p>
    <w:p w14:paraId="1123F12B"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b/>
          <w:szCs w:val="24"/>
        </w:rPr>
        <w:t>ΑΝΔΡΕΑ</w:t>
      </w:r>
      <w:r>
        <w:rPr>
          <w:rFonts w:eastAsia="Times New Roman" w:cs="Times New Roman"/>
          <w:b/>
          <w:szCs w:val="24"/>
        </w:rPr>
        <w:t>Σ ΛΟΒΕΡΔΟΣ:</w:t>
      </w:r>
      <w:r>
        <w:rPr>
          <w:rFonts w:eastAsia="Times New Roman" w:cs="Times New Roman"/>
          <w:szCs w:val="24"/>
        </w:rPr>
        <w:t xml:space="preserve"> Είναι πολύ, κύριε Πρόεδρε.</w:t>
      </w:r>
    </w:p>
    <w:p w14:paraId="1123F12C"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Έχω εδώ την</w:t>
      </w:r>
      <w:r w:rsidRPr="00023732">
        <w:rPr>
          <w:rFonts w:eastAsia="Times New Roman" w:cs="Times New Roman"/>
          <w:szCs w:val="24"/>
        </w:rPr>
        <w:t xml:space="preserve"> ανακοίνωση του </w:t>
      </w:r>
      <w:r>
        <w:rPr>
          <w:rFonts w:eastAsia="Times New Roman" w:cs="Times New Roman"/>
          <w:szCs w:val="24"/>
        </w:rPr>
        <w:t xml:space="preserve">κ. </w:t>
      </w:r>
      <w:proofErr w:type="spellStart"/>
      <w:r>
        <w:rPr>
          <w:rFonts w:eastAsia="Times New Roman" w:cs="Times New Roman"/>
          <w:szCs w:val="24"/>
        </w:rPr>
        <w:t>Κεγκέρογλου</w:t>
      </w:r>
      <w:proofErr w:type="spellEnd"/>
      <w:r>
        <w:rPr>
          <w:rFonts w:eastAsia="Times New Roman" w:cs="Times New Roman"/>
          <w:szCs w:val="24"/>
        </w:rPr>
        <w:t>. Έχετε το απόλυτο δικαίωμα να βλέπετε</w:t>
      </w:r>
      <w:r w:rsidRPr="00023732">
        <w:rPr>
          <w:rFonts w:eastAsia="Times New Roman" w:cs="Times New Roman"/>
          <w:szCs w:val="24"/>
        </w:rPr>
        <w:t xml:space="preserve"> όσους Βουλευτές θέλετε </w:t>
      </w:r>
      <w:r>
        <w:rPr>
          <w:rFonts w:eastAsia="Times New Roman" w:cs="Times New Roman"/>
          <w:szCs w:val="24"/>
        </w:rPr>
        <w:t>και</w:t>
      </w:r>
      <w:r w:rsidRPr="00023732">
        <w:rPr>
          <w:rFonts w:eastAsia="Times New Roman" w:cs="Times New Roman"/>
          <w:szCs w:val="24"/>
        </w:rPr>
        <w:t xml:space="preserve"> καλό </w:t>
      </w:r>
      <w:r w:rsidRPr="00023732">
        <w:rPr>
          <w:rFonts w:eastAsia="Times New Roman" w:cs="Times New Roman"/>
          <w:szCs w:val="24"/>
        </w:rPr>
        <w:lastRenderedPageBreak/>
        <w:t xml:space="preserve">είναι </w:t>
      </w:r>
      <w:r>
        <w:rPr>
          <w:rFonts w:eastAsia="Times New Roman" w:cs="Times New Roman"/>
          <w:szCs w:val="24"/>
        </w:rPr>
        <w:t>που βλέπετε</w:t>
      </w:r>
      <w:r w:rsidRPr="00023732">
        <w:rPr>
          <w:rFonts w:eastAsia="Times New Roman" w:cs="Times New Roman"/>
          <w:szCs w:val="24"/>
        </w:rPr>
        <w:t xml:space="preserve"> Βουλευτές</w:t>
      </w:r>
      <w:r>
        <w:rPr>
          <w:rFonts w:eastAsia="Times New Roman" w:cs="Times New Roman"/>
          <w:szCs w:val="24"/>
        </w:rPr>
        <w:t>,</w:t>
      </w:r>
      <w:r w:rsidRPr="00023732">
        <w:rPr>
          <w:rFonts w:eastAsia="Times New Roman" w:cs="Times New Roman"/>
          <w:szCs w:val="24"/>
        </w:rPr>
        <w:t xml:space="preserve"> ειδικά του δικού σας κόμματος</w:t>
      </w:r>
      <w:r>
        <w:rPr>
          <w:rFonts w:eastAsia="Times New Roman" w:cs="Times New Roman"/>
          <w:szCs w:val="24"/>
        </w:rPr>
        <w:t>.</w:t>
      </w:r>
      <w:r w:rsidRPr="00023732">
        <w:rPr>
          <w:rFonts w:eastAsia="Times New Roman" w:cs="Times New Roman"/>
          <w:szCs w:val="24"/>
        </w:rPr>
        <w:t xml:space="preserve"> Αλλά </w:t>
      </w:r>
      <w:r>
        <w:rPr>
          <w:rFonts w:eastAsia="Times New Roman" w:cs="Times New Roman"/>
          <w:szCs w:val="24"/>
        </w:rPr>
        <w:t>την</w:t>
      </w:r>
      <w:r w:rsidRPr="00023732">
        <w:rPr>
          <w:rFonts w:eastAsia="Times New Roman" w:cs="Times New Roman"/>
          <w:szCs w:val="24"/>
        </w:rPr>
        <w:t xml:space="preserve"> απάντηση του </w:t>
      </w:r>
      <w:r>
        <w:rPr>
          <w:rFonts w:eastAsia="Times New Roman" w:cs="Times New Roman"/>
          <w:szCs w:val="24"/>
        </w:rPr>
        <w:t>κ.</w:t>
      </w:r>
      <w:r w:rsidRPr="00023732">
        <w:rPr>
          <w:rFonts w:eastAsia="Times New Roman" w:cs="Times New Roman"/>
          <w:szCs w:val="24"/>
        </w:rPr>
        <w:t xml:space="preserve"> Κουβέλη</w:t>
      </w:r>
      <w:r>
        <w:rPr>
          <w:rFonts w:eastAsia="Times New Roman" w:cs="Times New Roman"/>
          <w:szCs w:val="24"/>
        </w:rPr>
        <w:t xml:space="preserve"> ότι μέσα από</w:t>
      </w:r>
      <w:r>
        <w:rPr>
          <w:rFonts w:eastAsia="Times New Roman" w:cs="Times New Roman"/>
          <w:szCs w:val="24"/>
        </w:rPr>
        <w:t xml:space="preserve"> αυτή τη σύσκεψη θα λυθεί</w:t>
      </w:r>
      <w:r w:rsidRPr="00023732">
        <w:rPr>
          <w:rFonts w:eastAsia="Times New Roman" w:cs="Times New Roman"/>
          <w:szCs w:val="24"/>
        </w:rPr>
        <w:t xml:space="preserve"> το πρόβλημα</w:t>
      </w:r>
      <w:r>
        <w:rPr>
          <w:rFonts w:eastAsia="Times New Roman" w:cs="Times New Roman"/>
          <w:szCs w:val="24"/>
        </w:rPr>
        <w:t xml:space="preserve"> την κρίνουμε</w:t>
      </w:r>
      <w:r w:rsidRPr="00023732">
        <w:rPr>
          <w:rFonts w:eastAsia="Times New Roman" w:cs="Times New Roman"/>
          <w:szCs w:val="24"/>
        </w:rPr>
        <w:t xml:space="preserve"> απολύτως λάθος</w:t>
      </w:r>
      <w:r>
        <w:rPr>
          <w:rFonts w:eastAsia="Times New Roman" w:cs="Times New Roman"/>
          <w:szCs w:val="24"/>
        </w:rPr>
        <w:t>.</w:t>
      </w:r>
      <w:r w:rsidRPr="00023732">
        <w:rPr>
          <w:rFonts w:eastAsia="Times New Roman" w:cs="Times New Roman"/>
          <w:szCs w:val="24"/>
        </w:rPr>
        <w:t xml:space="preserve"> </w:t>
      </w:r>
      <w:r>
        <w:rPr>
          <w:rFonts w:eastAsia="Times New Roman" w:cs="Times New Roman"/>
          <w:szCs w:val="24"/>
        </w:rPr>
        <w:t xml:space="preserve">Του κ. Κουβέλη, δεν λέω για εσάς. </w:t>
      </w:r>
      <w:r w:rsidRPr="00023732">
        <w:rPr>
          <w:rFonts w:eastAsia="Times New Roman" w:cs="Times New Roman"/>
          <w:szCs w:val="24"/>
        </w:rPr>
        <w:t xml:space="preserve">Εγώ σας είπα </w:t>
      </w:r>
      <w:r>
        <w:rPr>
          <w:rFonts w:eastAsia="Times New Roman" w:cs="Times New Roman"/>
          <w:szCs w:val="24"/>
        </w:rPr>
        <w:t xml:space="preserve">ότι </w:t>
      </w:r>
      <w:r w:rsidRPr="00023732">
        <w:rPr>
          <w:rFonts w:eastAsia="Times New Roman" w:cs="Times New Roman"/>
          <w:szCs w:val="24"/>
        </w:rPr>
        <w:t xml:space="preserve">υπάρχει ανακοίνωση του </w:t>
      </w:r>
      <w:r>
        <w:rPr>
          <w:rFonts w:eastAsia="Times New Roman" w:cs="Times New Roman"/>
          <w:szCs w:val="24"/>
        </w:rPr>
        <w:t xml:space="preserve">κ. </w:t>
      </w:r>
      <w:proofErr w:type="spellStart"/>
      <w:r>
        <w:rPr>
          <w:rFonts w:eastAsia="Times New Roman" w:cs="Times New Roman"/>
          <w:szCs w:val="24"/>
        </w:rPr>
        <w:t>Κεγκέρογλου</w:t>
      </w:r>
      <w:proofErr w:type="spellEnd"/>
      <w:r>
        <w:rPr>
          <w:rFonts w:eastAsia="Times New Roman" w:cs="Times New Roman"/>
          <w:szCs w:val="24"/>
        </w:rPr>
        <w:t>.</w:t>
      </w:r>
      <w:r w:rsidRPr="00023732">
        <w:rPr>
          <w:rFonts w:eastAsia="Times New Roman" w:cs="Times New Roman"/>
          <w:szCs w:val="24"/>
        </w:rPr>
        <w:t xml:space="preserve"> Θα την καταθέσω και στη Διάσκεψη </w:t>
      </w:r>
      <w:r>
        <w:rPr>
          <w:rFonts w:eastAsia="Times New Roman" w:cs="Times New Roman"/>
          <w:szCs w:val="24"/>
        </w:rPr>
        <w:t xml:space="preserve">των </w:t>
      </w:r>
      <w:r w:rsidRPr="00023732">
        <w:rPr>
          <w:rFonts w:eastAsia="Times New Roman" w:cs="Times New Roman"/>
          <w:szCs w:val="24"/>
        </w:rPr>
        <w:t>Προέδρων</w:t>
      </w:r>
      <w:r>
        <w:rPr>
          <w:rFonts w:eastAsia="Times New Roman" w:cs="Times New Roman"/>
          <w:szCs w:val="24"/>
        </w:rPr>
        <w:t>.</w:t>
      </w:r>
    </w:p>
    <w:p w14:paraId="1123F12D"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b/>
          <w:szCs w:val="24"/>
        </w:rPr>
        <w:t>ΝΕΚΤΑΡΙΟΣ ΣΑΝΤΟΡΙΝΙΟΣ (Αναπληρωτής Υπουργός Ναυτιλία</w:t>
      </w:r>
      <w:r>
        <w:rPr>
          <w:rFonts w:eastAsia="Times New Roman" w:cs="Times New Roman"/>
          <w:b/>
          <w:szCs w:val="24"/>
        </w:rPr>
        <w:t xml:space="preserve">ς και Νησιωτικής Πολιτικής): </w:t>
      </w:r>
      <w:r>
        <w:rPr>
          <w:rFonts w:eastAsia="Times New Roman" w:cs="Times New Roman"/>
          <w:szCs w:val="24"/>
        </w:rPr>
        <w:t>Είναι στο δικό μου χαρτοφυλάκιο.</w:t>
      </w:r>
    </w:p>
    <w:p w14:paraId="1123F12E"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w:t>
      </w:r>
      <w:r w:rsidRPr="00023732">
        <w:rPr>
          <w:rFonts w:eastAsia="Times New Roman" w:cs="Times New Roman"/>
          <w:szCs w:val="24"/>
        </w:rPr>
        <w:t xml:space="preserve">Ο Υπουργός είναι </w:t>
      </w:r>
      <w:r>
        <w:rPr>
          <w:rFonts w:eastAsia="Times New Roman" w:cs="Times New Roman"/>
          <w:szCs w:val="24"/>
        </w:rPr>
        <w:t>αυτός.</w:t>
      </w:r>
      <w:r w:rsidRPr="00023732">
        <w:rPr>
          <w:rFonts w:eastAsia="Times New Roman" w:cs="Times New Roman"/>
          <w:szCs w:val="24"/>
        </w:rPr>
        <w:t xml:space="preserve"> </w:t>
      </w:r>
      <w:r>
        <w:rPr>
          <w:rFonts w:eastAsia="Times New Roman" w:cs="Times New Roman"/>
          <w:szCs w:val="24"/>
        </w:rPr>
        <w:t>Η</w:t>
      </w:r>
      <w:r w:rsidRPr="00023732">
        <w:rPr>
          <w:rFonts w:eastAsia="Times New Roman" w:cs="Times New Roman"/>
          <w:szCs w:val="24"/>
        </w:rPr>
        <w:t xml:space="preserve"> ανακοίνωσή του ότι αντί για επίκαιρες ερωτήσεις</w:t>
      </w:r>
      <w:r>
        <w:rPr>
          <w:rFonts w:eastAsia="Times New Roman" w:cs="Times New Roman"/>
          <w:szCs w:val="24"/>
        </w:rPr>
        <w:t>,</w:t>
      </w:r>
      <w:r w:rsidRPr="00023732">
        <w:rPr>
          <w:rFonts w:eastAsia="Times New Roman" w:cs="Times New Roman"/>
          <w:szCs w:val="24"/>
        </w:rPr>
        <w:t xml:space="preserve"> θα λύσουμε το πρόβλημα με τις συσκέψεις</w:t>
      </w:r>
      <w:r>
        <w:rPr>
          <w:rFonts w:eastAsia="Times New Roman" w:cs="Times New Roman"/>
          <w:szCs w:val="24"/>
        </w:rPr>
        <w:t>,</w:t>
      </w:r>
      <w:r w:rsidRPr="00023732">
        <w:rPr>
          <w:rFonts w:eastAsia="Times New Roman" w:cs="Times New Roman"/>
          <w:szCs w:val="24"/>
        </w:rPr>
        <w:t xml:space="preserve"> είναι κοινοβουλευτικό </w:t>
      </w:r>
      <w:r>
        <w:rPr>
          <w:rFonts w:eastAsia="Times New Roman" w:cs="Times New Roman"/>
          <w:szCs w:val="24"/>
        </w:rPr>
        <w:t>λάθος.</w:t>
      </w:r>
      <w:r w:rsidRPr="00023732">
        <w:rPr>
          <w:rFonts w:eastAsia="Times New Roman" w:cs="Times New Roman"/>
          <w:szCs w:val="24"/>
        </w:rPr>
        <w:t xml:space="preserve"> Και δεύτερον</w:t>
      </w:r>
      <w:r>
        <w:rPr>
          <w:rFonts w:eastAsia="Times New Roman" w:cs="Times New Roman"/>
          <w:szCs w:val="24"/>
        </w:rPr>
        <w:t xml:space="preserve">, </w:t>
      </w:r>
      <w:r>
        <w:rPr>
          <w:rFonts w:eastAsia="Times New Roman" w:cs="Times New Roman"/>
          <w:szCs w:val="24"/>
        </w:rPr>
        <w:t>εά</w:t>
      </w:r>
      <w:r>
        <w:rPr>
          <w:rFonts w:eastAsia="Times New Roman" w:cs="Times New Roman"/>
          <w:szCs w:val="24"/>
        </w:rPr>
        <w:t>ν το επιλέγετε</w:t>
      </w:r>
      <w:r w:rsidRPr="00023732">
        <w:rPr>
          <w:rFonts w:eastAsia="Times New Roman" w:cs="Times New Roman"/>
          <w:szCs w:val="24"/>
        </w:rPr>
        <w:t xml:space="preserve"> </w:t>
      </w:r>
      <w:r w:rsidRPr="00023732">
        <w:rPr>
          <w:rFonts w:eastAsia="Times New Roman" w:cs="Times New Roman"/>
          <w:szCs w:val="24"/>
        </w:rPr>
        <w:t>ως μέθοδο</w:t>
      </w:r>
      <w:r>
        <w:rPr>
          <w:rFonts w:eastAsia="Times New Roman" w:cs="Times New Roman"/>
          <w:szCs w:val="24"/>
        </w:rPr>
        <w:t xml:space="preserve">, πρέπει να </w:t>
      </w:r>
      <w:r w:rsidRPr="00023732">
        <w:rPr>
          <w:rFonts w:eastAsia="Times New Roman" w:cs="Times New Roman"/>
          <w:szCs w:val="24"/>
        </w:rPr>
        <w:t>καλέσετε και τα υπόλοιπα κόμματα της Αντιπολίτευσης</w:t>
      </w:r>
      <w:r>
        <w:rPr>
          <w:rFonts w:eastAsia="Times New Roman" w:cs="Times New Roman"/>
          <w:szCs w:val="24"/>
        </w:rPr>
        <w:t>.</w:t>
      </w:r>
      <w:r w:rsidRPr="00023732">
        <w:rPr>
          <w:rFonts w:eastAsia="Times New Roman" w:cs="Times New Roman"/>
          <w:szCs w:val="24"/>
        </w:rPr>
        <w:t xml:space="preserve"> Αυτό σας είπα</w:t>
      </w:r>
      <w:r>
        <w:rPr>
          <w:rFonts w:eastAsia="Times New Roman" w:cs="Times New Roman"/>
          <w:szCs w:val="24"/>
        </w:rPr>
        <w:t>. Δεν σας είπα κάτι άλλο.</w:t>
      </w:r>
    </w:p>
    <w:p w14:paraId="1123F12F" w14:textId="77777777" w:rsidR="00A4113B" w:rsidRDefault="00FE19D4">
      <w:pPr>
        <w:tabs>
          <w:tab w:val="left" w:pos="2820"/>
        </w:tabs>
        <w:spacing w:line="600" w:lineRule="auto"/>
        <w:ind w:firstLine="720"/>
        <w:contextualSpacing/>
        <w:jc w:val="both"/>
        <w:rPr>
          <w:rFonts w:eastAsia="Times New Roman" w:cs="Times New Roman"/>
          <w:szCs w:val="24"/>
        </w:rPr>
      </w:pPr>
      <w:r w:rsidRPr="004239BA">
        <w:rPr>
          <w:rFonts w:eastAsia="Times New Roman"/>
          <w:b/>
          <w:szCs w:val="24"/>
        </w:rPr>
        <w:t>ΠΡΟΕΔΡΕΥΩΝ (Μάριος Γεωργιάδης):</w:t>
      </w:r>
      <w:r>
        <w:rPr>
          <w:rFonts w:eastAsia="Times New Roman"/>
          <w:szCs w:val="24"/>
        </w:rPr>
        <w:t xml:space="preserve"> Είναι</w:t>
      </w:r>
      <w:r>
        <w:rPr>
          <w:rFonts w:eastAsia="Times New Roman" w:cs="Times New Roman"/>
          <w:szCs w:val="24"/>
        </w:rPr>
        <w:t xml:space="preserve"> ξεκάθαρο.</w:t>
      </w:r>
    </w:p>
    <w:p w14:paraId="1123F130" w14:textId="77777777" w:rsidR="00A4113B" w:rsidRDefault="00FE19D4">
      <w:pPr>
        <w:tabs>
          <w:tab w:val="left" w:pos="2820"/>
        </w:tabs>
        <w:spacing w:line="600" w:lineRule="auto"/>
        <w:ind w:firstLine="720"/>
        <w:contextualSpacing/>
        <w:jc w:val="both"/>
        <w:rPr>
          <w:rFonts w:eastAsia="Times New Roman" w:cs="Times New Roman"/>
          <w:szCs w:val="24"/>
        </w:rPr>
      </w:pPr>
      <w:r>
        <w:rPr>
          <w:rFonts w:eastAsia="Times New Roman" w:cs="Times New Roman"/>
          <w:szCs w:val="24"/>
        </w:rPr>
        <w:t xml:space="preserve">Ο κ. Καρράς </w:t>
      </w:r>
      <w:r w:rsidRPr="00023732">
        <w:rPr>
          <w:rFonts w:eastAsia="Times New Roman" w:cs="Times New Roman"/>
          <w:szCs w:val="24"/>
        </w:rPr>
        <w:t xml:space="preserve">από τη Δημοκρατική Συμπαράταξη </w:t>
      </w:r>
      <w:r>
        <w:rPr>
          <w:rFonts w:eastAsia="Times New Roman" w:cs="Times New Roman"/>
          <w:szCs w:val="24"/>
        </w:rPr>
        <w:t xml:space="preserve">έχει τον </w:t>
      </w:r>
      <w:r w:rsidRPr="00023732">
        <w:rPr>
          <w:rFonts w:eastAsia="Times New Roman" w:cs="Times New Roman"/>
          <w:szCs w:val="24"/>
        </w:rPr>
        <w:t xml:space="preserve">λόγο </w:t>
      </w:r>
      <w:r>
        <w:rPr>
          <w:rFonts w:eastAsia="Times New Roman" w:cs="Times New Roman"/>
          <w:szCs w:val="24"/>
        </w:rPr>
        <w:t>για επτά λεπτά.</w:t>
      </w:r>
    </w:p>
    <w:p w14:paraId="1123F131" w14:textId="77777777" w:rsidR="00A4113B" w:rsidRDefault="00FE19D4">
      <w:pPr>
        <w:tabs>
          <w:tab w:val="left" w:pos="282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Αμέσως μετά έχει τον λόγο ο κ. </w:t>
      </w:r>
      <w:r w:rsidRPr="00023732">
        <w:rPr>
          <w:rFonts w:eastAsia="Times New Roman" w:cs="Times New Roman"/>
          <w:szCs w:val="24"/>
        </w:rPr>
        <w:t>Τά</w:t>
      </w:r>
      <w:r>
        <w:rPr>
          <w:rFonts w:eastAsia="Times New Roman" w:cs="Times New Roman"/>
          <w:szCs w:val="24"/>
        </w:rPr>
        <w:t>σ</w:t>
      </w:r>
      <w:r w:rsidRPr="00023732">
        <w:rPr>
          <w:rFonts w:eastAsia="Times New Roman" w:cs="Times New Roman"/>
          <w:szCs w:val="24"/>
        </w:rPr>
        <w:t xml:space="preserve">σος και ακολουθεί ο Κοινοβουλευτικός Εκπρόσωπος Νέας Δημοκρατίας </w:t>
      </w:r>
      <w:r>
        <w:rPr>
          <w:rFonts w:eastAsia="Times New Roman" w:cs="Times New Roman"/>
          <w:szCs w:val="24"/>
        </w:rPr>
        <w:t>κ.</w:t>
      </w:r>
      <w:r w:rsidRPr="00023732">
        <w:rPr>
          <w:rFonts w:eastAsia="Times New Roman" w:cs="Times New Roman"/>
          <w:szCs w:val="24"/>
        </w:rPr>
        <w:t xml:space="preserve"> Κεφαλογιάννης</w:t>
      </w:r>
      <w:r>
        <w:rPr>
          <w:rFonts w:eastAsia="Times New Roman" w:cs="Times New Roman"/>
          <w:szCs w:val="24"/>
        </w:rPr>
        <w:t>.</w:t>
      </w:r>
    </w:p>
    <w:p w14:paraId="1123F132" w14:textId="77777777" w:rsidR="00A4113B" w:rsidRDefault="00FE19D4">
      <w:pPr>
        <w:tabs>
          <w:tab w:val="left" w:pos="2820"/>
        </w:tabs>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sidRPr="00023732">
        <w:rPr>
          <w:rFonts w:eastAsia="Times New Roman" w:cs="Times New Roman"/>
          <w:szCs w:val="24"/>
        </w:rPr>
        <w:t xml:space="preserve"> Κύριε </w:t>
      </w:r>
      <w:r>
        <w:rPr>
          <w:rFonts w:eastAsia="Times New Roman" w:cs="Times New Roman"/>
          <w:szCs w:val="24"/>
        </w:rPr>
        <w:t xml:space="preserve">Πρόεδρε, </w:t>
      </w:r>
      <w:r w:rsidRPr="00023732">
        <w:rPr>
          <w:rFonts w:eastAsia="Times New Roman" w:cs="Times New Roman"/>
          <w:szCs w:val="24"/>
        </w:rPr>
        <w:t xml:space="preserve">είναι τριμερής η Πράξη Νομοθετικού Περιεχομένου που </w:t>
      </w:r>
      <w:r>
        <w:rPr>
          <w:rFonts w:eastAsia="Times New Roman" w:cs="Times New Roman"/>
          <w:szCs w:val="24"/>
        </w:rPr>
        <w:t xml:space="preserve">επιχειρείται και </w:t>
      </w:r>
      <w:r w:rsidRPr="00023732">
        <w:rPr>
          <w:rFonts w:eastAsia="Times New Roman" w:cs="Times New Roman"/>
          <w:szCs w:val="24"/>
        </w:rPr>
        <w:t xml:space="preserve">επιζητείται σήμερα </w:t>
      </w:r>
      <w:r>
        <w:rPr>
          <w:rFonts w:eastAsia="Times New Roman" w:cs="Times New Roman"/>
          <w:szCs w:val="24"/>
        </w:rPr>
        <w:t>η κύρωσ</w:t>
      </w:r>
      <w:r>
        <w:rPr>
          <w:rFonts w:eastAsia="Times New Roman" w:cs="Times New Roman"/>
          <w:szCs w:val="24"/>
        </w:rPr>
        <w:t>ή</w:t>
      </w:r>
      <w:r w:rsidRPr="00023732">
        <w:rPr>
          <w:rFonts w:eastAsia="Times New Roman" w:cs="Times New Roman"/>
          <w:szCs w:val="24"/>
        </w:rPr>
        <w:t xml:space="preserve"> </w:t>
      </w:r>
      <w:r>
        <w:rPr>
          <w:rFonts w:eastAsia="Times New Roman" w:cs="Times New Roman"/>
          <w:szCs w:val="24"/>
        </w:rPr>
        <w:t>της,</w:t>
      </w:r>
      <w:r w:rsidRPr="00023732">
        <w:rPr>
          <w:rFonts w:eastAsia="Times New Roman" w:cs="Times New Roman"/>
          <w:szCs w:val="24"/>
        </w:rPr>
        <w:t xml:space="preserve"> αλλά θα περιοριστώ μόνο στο ζήτημα εκείνο που αφορά </w:t>
      </w:r>
      <w:r>
        <w:rPr>
          <w:rFonts w:eastAsia="Times New Roman" w:cs="Times New Roman"/>
          <w:szCs w:val="24"/>
        </w:rPr>
        <w:t>σ</w:t>
      </w:r>
      <w:r w:rsidRPr="00023732">
        <w:rPr>
          <w:rFonts w:eastAsia="Times New Roman" w:cs="Times New Roman"/>
          <w:szCs w:val="24"/>
        </w:rPr>
        <w:t>την παράταση του νόμου προστασίας της πρώτης κατοικίας για ένα δίμηνο</w:t>
      </w:r>
      <w:r>
        <w:rPr>
          <w:rFonts w:eastAsia="Times New Roman" w:cs="Times New Roman"/>
          <w:szCs w:val="24"/>
        </w:rPr>
        <w:t>.</w:t>
      </w:r>
      <w:r w:rsidRPr="00023732">
        <w:rPr>
          <w:rFonts w:eastAsia="Times New Roman" w:cs="Times New Roman"/>
          <w:szCs w:val="24"/>
        </w:rPr>
        <w:t xml:space="preserve"> </w:t>
      </w:r>
    </w:p>
    <w:p w14:paraId="1123F133" w14:textId="77777777" w:rsidR="00A4113B" w:rsidRDefault="00FE19D4">
      <w:pPr>
        <w:tabs>
          <w:tab w:val="left" w:pos="2820"/>
        </w:tabs>
        <w:spacing w:line="600" w:lineRule="auto"/>
        <w:ind w:firstLine="720"/>
        <w:contextualSpacing/>
        <w:jc w:val="both"/>
        <w:rPr>
          <w:rFonts w:eastAsia="Times New Roman" w:cs="Times New Roman"/>
          <w:szCs w:val="24"/>
        </w:rPr>
      </w:pPr>
      <w:r w:rsidRPr="00023732">
        <w:rPr>
          <w:rFonts w:eastAsia="Times New Roman" w:cs="Times New Roman"/>
          <w:szCs w:val="24"/>
        </w:rPr>
        <w:t>Πράγματι</w:t>
      </w:r>
      <w:r>
        <w:rPr>
          <w:rFonts w:eastAsia="Times New Roman" w:cs="Times New Roman"/>
          <w:szCs w:val="24"/>
        </w:rPr>
        <w:t>, εξελίσσεται μι</w:t>
      </w:r>
      <w:r w:rsidRPr="00023732">
        <w:rPr>
          <w:rFonts w:eastAsia="Times New Roman" w:cs="Times New Roman"/>
          <w:szCs w:val="24"/>
        </w:rPr>
        <w:t>α συζήτηση στη Βουλή</w:t>
      </w:r>
      <w:r>
        <w:rPr>
          <w:rFonts w:eastAsia="Times New Roman" w:cs="Times New Roman"/>
          <w:szCs w:val="24"/>
        </w:rPr>
        <w:t>,</w:t>
      </w:r>
      <w:r w:rsidRPr="00023732">
        <w:rPr>
          <w:rFonts w:eastAsia="Times New Roman" w:cs="Times New Roman"/>
          <w:szCs w:val="24"/>
        </w:rPr>
        <w:t xml:space="preserve"> εξελίχθηκε και στην </w:t>
      </w:r>
      <w:r>
        <w:rPr>
          <w:rFonts w:eastAsia="Times New Roman" w:cs="Times New Roman"/>
          <w:szCs w:val="24"/>
        </w:rPr>
        <w:t>ε</w:t>
      </w:r>
      <w:r w:rsidRPr="00023732">
        <w:rPr>
          <w:rFonts w:eastAsia="Times New Roman" w:cs="Times New Roman"/>
          <w:szCs w:val="24"/>
        </w:rPr>
        <w:t>πιτροπή</w:t>
      </w:r>
      <w:r>
        <w:rPr>
          <w:rFonts w:eastAsia="Times New Roman" w:cs="Times New Roman"/>
          <w:szCs w:val="24"/>
        </w:rPr>
        <w:t>,</w:t>
      </w:r>
      <w:r w:rsidRPr="00023732">
        <w:rPr>
          <w:rFonts w:eastAsia="Times New Roman" w:cs="Times New Roman"/>
          <w:szCs w:val="24"/>
        </w:rPr>
        <w:t xml:space="preserve"> γύρω από το ζήτημα αυτό</w:t>
      </w:r>
      <w:r>
        <w:rPr>
          <w:rFonts w:eastAsia="Times New Roman" w:cs="Times New Roman"/>
          <w:szCs w:val="24"/>
        </w:rPr>
        <w:t>.</w:t>
      </w:r>
      <w:r w:rsidRPr="00023732">
        <w:rPr>
          <w:rFonts w:eastAsia="Times New Roman" w:cs="Times New Roman"/>
          <w:szCs w:val="24"/>
        </w:rPr>
        <w:t xml:space="preserve"> Εμφανίστηκε νωρίτερα ο </w:t>
      </w:r>
      <w:r>
        <w:rPr>
          <w:rFonts w:eastAsia="Times New Roman" w:cs="Times New Roman"/>
          <w:szCs w:val="24"/>
        </w:rPr>
        <w:t>κ.</w:t>
      </w:r>
      <w:r w:rsidRPr="00023732">
        <w:rPr>
          <w:rFonts w:eastAsia="Times New Roman" w:cs="Times New Roman"/>
          <w:szCs w:val="24"/>
        </w:rPr>
        <w:t xml:space="preserve"> Δραγασάκης</w:t>
      </w:r>
      <w:r>
        <w:rPr>
          <w:rFonts w:eastAsia="Times New Roman" w:cs="Times New Roman"/>
          <w:szCs w:val="24"/>
        </w:rPr>
        <w:t>,</w:t>
      </w:r>
      <w:r w:rsidRPr="00023732">
        <w:rPr>
          <w:rFonts w:eastAsia="Times New Roman" w:cs="Times New Roman"/>
          <w:szCs w:val="24"/>
        </w:rPr>
        <w:t xml:space="preserve"> ο Αντιπρόεδρος</w:t>
      </w:r>
      <w:r>
        <w:rPr>
          <w:rFonts w:eastAsia="Times New Roman" w:cs="Times New Roman"/>
          <w:szCs w:val="24"/>
        </w:rPr>
        <w:t>,</w:t>
      </w:r>
      <w:r w:rsidRPr="00023732">
        <w:rPr>
          <w:rFonts w:eastAsia="Times New Roman" w:cs="Times New Roman"/>
          <w:szCs w:val="24"/>
        </w:rPr>
        <w:t xml:space="preserve"> </w:t>
      </w:r>
      <w:r>
        <w:rPr>
          <w:rFonts w:eastAsia="Times New Roman" w:cs="Times New Roman"/>
          <w:szCs w:val="24"/>
        </w:rPr>
        <w:t xml:space="preserve">και </w:t>
      </w:r>
      <w:r w:rsidRPr="00023732">
        <w:rPr>
          <w:rFonts w:eastAsia="Times New Roman" w:cs="Times New Roman"/>
          <w:szCs w:val="24"/>
        </w:rPr>
        <w:t xml:space="preserve">επιχείρησε να δικαιολογήσει τη μέχρι σήμερα πολιτική της </w:t>
      </w:r>
      <w:r>
        <w:rPr>
          <w:rFonts w:eastAsia="Times New Roman" w:cs="Times New Roman"/>
          <w:szCs w:val="24"/>
        </w:rPr>
        <w:t>Κυβέρνησης, α</w:t>
      </w:r>
      <w:r w:rsidRPr="00023732">
        <w:rPr>
          <w:rFonts w:eastAsia="Times New Roman" w:cs="Times New Roman"/>
          <w:szCs w:val="24"/>
        </w:rPr>
        <w:t>ναφέροντας ότι πρόκειται για μείωση των κόκκινων δανείων</w:t>
      </w:r>
      <w:r>
        <w:rPr>
          <w:rFonts w:eastAsia="Times New Roman" w:cs="Times New Roman"/>
          <w:szCs w:val="24"/>
        </w:rPr>
        <w:t xml:space="preserve"> και </w:t>
      </w:r>
      <w:r w:rsidRPr="00023732">
        <w:rPr>
          <w:rFonts w:eastAsia="Times New Roman" w:cs="Times New Roman"/>
          <w:szCs w:val="24"/>
        </w:rPr>
        <w:t>αύξηση της προστασίας</w:t>
      </w:r>
      <w:r>
        <w:rPr>
          <w:rFonts w:eastAsia="Times New Roman" w:cs="Times New Roman"/>
          <w:szCs w:val="24"/>
        </w:rPr>
        <w:t xml:space="preserve">. </w:t>
      </w:r>
    </w:p>
    <w:p w14:paraId="1123F134" w14:textId="77777777" w:rsidR="00A4113B" w:rsidRDefault="00FE19D4">
      <w:pPr>
        <w:tabs>
          <w:tab w:val="left" w:pos="2820"/>
        </w:tabs>
        <w:spacing w:line="600" w:lineRule="auto"/>
        <w:ind w:firstLine="720"/>
        <w:contextualSpacing/>
        <w:jc w:val="both"/>
        <w:rPr>
          <w:rFonts w:eastAsia="Times New Roman" w:cs="Times New Roman"/>
          <w:szCs w:val="24"/>
        </w:rPr>
      </w:pPr>
      <w:r>
        <w:rPr>
          <w:rFonts w:eastAsia="Times New Roman" w:cs="Times New Roman"/>
          <w:szCs w:val="24"/>
        </w:rPr>
        <w:t>Επειδή</w:t>
      </w:r>
      <w:r w:rsidRPr="00023732">
        <w:rPr>
          <w:rFonts w:eastAsia="Times New Roman" w:cs="Times New Roman"/>
          <w:szCs w:val="24"/>
        </w:rPr>
        <w:t xml:space="preserve"> παρακολουθώ το θέμα από την πρώτη μέρα που </w:t>
      </w:r>
      <w:r>
        <w:rPr>
          <w:rFonts w:eastAsia="Times New Roman" w:cs="Times New Roman"/>
          <w:szCs w:val="24"/>
        </w:rPr>
        <w:t>εισήλθα</w:t>
      </w:r>
      <w:r w:rsidRPr="00023732">
        <w:rPr>
          <w:rFonts w:eastAsia="Times New Roman" w:cs="Times New Roman"/>
          <w:szCs w:val="24"/>
        </w:rPr>
        <w:t xml:space="preserve"> στη Βουλή</w:t>
      </w:r>
      <w:r>
        <w:rPr>
          <w:rFonts w:eastAsia="Times New Roman" w:cs="Times New Roman"/>
          <w:szCs w:val="24"/>
        </w:rPr>
        <w:t>,</w:t>
      </w:r>
      <w:r w:rsidRPr="00023732">
        <w:rPr>
          <w:rFonts w:eastAsia="Times New Roman" w:cs="Times New Roman"/>
          <w:szCs w:val="24"/>
        </w:rPr>
        <w:t xml:space="preserve"> είμ</w:t>
      </w:r>
      <w:r>
        <w:rPr>
          <w:rFonts w:eastAsia="Times New Roman" w:cs="Times New Roman"/>
          <w:szCs w:val="24"/>
        </w:rPr>
        <w:t>αι υποχρεωμένος να επιχειρήσω μι</w:t>
      </w:r>
      <w:r w:rsidRPr="00023732">
        <w:rPr>
          <w:rFonts w:eastAsia="Times New Roman" w:cs="Times New Roman"/>
          <w:szCs w:val="24"/>
        </w:rPr>
        <w:t>α ιστορική αναδρ</w:t>
      </w:r>
      <w:r>
        <w:rPr>
          <w:rFonts w:eastAsia="Times New Roman" w:cs="Times New Roman"/>
          <w:szCs w:val="24"/>
        </w:rPr>
        <w:t>ομή και να προσπαθήσω να κάνω μι</w:t>
      </w:r>
      <w:r w:rsidRPr="00023732">
        <w:rPr>
          <w:rFonts w:eastAsia="Times New Roman" w:cs="Times New Roman"/>
          <w:szCs w:val="24"/>
        </w:rPr>
        <w:t>α σωστή και αντικειμενική κριτική</w:t>
      </w:r>
      <w:r>
        <w:rPr>
          <w:rFonts w:eastAsia="Times New Roman" w:cs="Times New Roman"/>
          <w:szCs w:val="24"/>
        </w:rPr>
        <w:t>.</w:t>
      </w:r>
      <w:r w:rsidRPr="00023732">
        <w:rPr>
          <w:rFonts w:eastAsia="Times New Roman" w:cs="Times New Roman"/>
          <w:szCs w:val="24"/>
        </w:rPr>
        <w:t xml:space="preserve"> </w:t>
      </w:r>
    </w:p>
    <w:p w14:paraId="1123F135" w14:textId="77777777" w:rsidR="00A4113B" w:rsidRDefault="00FE19D4">
      <w:pPr>
        <w:tabs>
          <w:tab w:val="left" w:pos="2820"/>
        </w:tabs>
        <w:spacing w:line="600" w:lineRule="auto"/>
        <w:ind w:firstLine="720"/>
        <w:contextualSpacing/>
        <w:jc w:val="both"/>
        <w:rPr>
          <w:rFonts w:eastAsia="Times New Roman" w:cs="Times New Roman"/>
          <w:szCs w:val="24"/>
        </w:rPr>
      </w:pPr>
      <w:r>
        <w:rPr>
          <w:rFonts w:eastAsia="Times New Roman" w:cs="Times New Roman"/>
          <w:szCs w:val="24"/>
        </w:rPr>
        <w:lastRenderedPageBreak/>
        <w:t>Ξεκινώ,</w:t>
      </w:r>
      <w:r w:rsidRPr="00023732">
        <w:rPr>
          <w:rFonts w:eastAsia="Times New Roman" w:cs="Times New Roman"/>
          <w:szCs w:val="24"/>
        </w:rPr>
        <w:t xml:space="preserve"> </w:t>
      </w:r>
      <w:r>
        <w:rPr>
          <w:rFonts w:eastAsia="Times New Roman" w:cs="Times New Roman"/>
          <w:szCs w:val="24"/>
        </w:rPr>
        <w:t>λοιπόν: Νοέμβρης 2015, ψηφίστηκε πρόταση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για να τροποποιηθεί ο νόμος για την προστασία τ</w:t>
      </w:r>
      <w:r>
        <w:rPr>
          <w:rFonts w:eastAsia="Times New Roman" w:cs="Times New Roman"/>
          <w:szCs w:val="24"/>
        </w:rPr>
        <w:t xml:space="preserve">ης αστικής αφερεγγυότητας των φυσικών προσώπων. </w:t>
      </w:r>
      <w:r w:rsidRPr="00023732">
        <w:rPr>
          <w:rFonts w:eastAsia="Times New Roman" w:cs="Times New Roman"/>
          <w:szCs w:val="24"/>
        </w:rPr>
        <w:t>Τι πέτυχε</w:t>
      </w:r>
      <w:r>
        <w:rPr>
          <w:rFonts w:eastAsia="Times New Roman" w:cs="Times New Roman"/>
          <w:szCs w:val="24"/>
        </w:rPr>
        <w:t>;</w:t>
      </w:r>
      <w:r w:rsidRPr="00023732">
        <w:rPr>
          <w:rFonts w:eastAsia="Times New Roman" w:cs="Times New Roman"/>
          <w:szCs w:val="24"/>
        </w:rPr>
        <w:t xml:space="preserve"> Αύξησε τον αριθμό των ειρηνοδικών και αύξησε τον αριθμό των γραμματέων</w:t>
      </w:r>
      <w:r>
        <w:rPr>
          <w:rFonts w:eastAsia="Times New Roman" w:cs="Times New Roman"/>
          <w:szCs w:val="24"/>
        </w:rPr>
        <w:t>.</w:t>
      </w:r>
      <w:r w:rsidRPr="00023732">
        <w:rPr>
          <w:rFonts w:eastAsia="Times New Roman" w:cs="Times New Roman"/>
          <w:szCs w:val="24"/>
        </w:rPr>
        <w:t xml:space="preserve"> Καλό είναι</w:t>
      </w:r>
      <w:r>
        <w:rPr>
          <w:rFonts w:eastAsia="Times New Roman" w:cs="Times New Roman"/>
          <w:szCs w:val="24"/>
        </w:rPr>
        <w:t xml:space="preserve"> και ζ</w:t>
      </w:r>
      <w:r w:rsidRPr="00023732">
        <w:rPr>
          <w:rFonts w:eastAsia="Times New Roman" w:cs="Times New Roman"/>
          <w:szCs w:val="24"/>
        </w:rPr>
        <w:t>ητούμενο</w:t>
      </w:r>
      <w:r>
        <w:rPr>
          <w:rFonts w:eastAsia="Times New Roman" w:cs="Times New Roman"/>
          <w:szCs w:val="24"/>
        </w:rPr>
        <w:t>, α</w:t>
      </w:r>
      <w:r w:rsidRPr="00023732">
        <w:rPr>
          <w:rFonts w:eastAsia="Times New Roman" w:cs="Times New Roman"/>
          <w:szCs w:val="24"/>
        </w:rPr>
        <w:t xml:space="preserve">λλά δεν έφερε το </w:t>
      </w:r>
      <w:proofErr w:type="spellStart"/>
      <w:r w:rsidRPr="00023732">
        <w:rPr>
          <w:rFonts w:eastAsia="Times New Roman" w:cs="Times New Roman"/>
          <w:szCs w:val="24"/>
        </w:rPr>
        <w:t>ποθούμενο</w:t>
      </w:r>
      <w:proofErr w:type="spellEnd"/>
      <w:r w:rsidRPr="00023732">
        <w:rPr>
          <w:rFonts w:eastAsia="Times New Roman" w:cs="Times New Roman"/>
          <w:szCs w:val="24"/>
        </w:rPr>
        <w:t xml:space="preserve"> αποτέλεσμα</w:t>
      </w:r>
      <w:r>
        <w:rPr>
          <w:rFonts w:eastAsia="Times New Roman" w:cs="Times New Roman"/>
          <w:szCs w:val="24"/>
        </w:rPr>
        <w:t>.</w:t>
      </w:r>
      <w:r w:rsidRPr="00023732">
        <w:rPr>
          <w:rFonts w:eastAsia="Times New Roman" w:cs="Times New Roman"/>
          <w:szCs w:val="24"/>
        </w:rPr>
        <w:t xml:space="preserve"> Ενώ </w:t>
      </w:r>
      <w:proofErr w:type="spellStart"/>
      <w:r>
        <w:rPr>
          <w:rFonts w:eastAsia="Times New Roman" w:cs="Times New Roman"/>
          <w:szCs w:val="24"/>
        </w:rPr>
        <w:t>αναμένετο</w:t>
      </w:r>
      <w:proofErr w:type="spellEnd"/>
      <w:r w:rsidRPr="00023732">
        <w:rPr>
          <w:rFonts w:eastAsia="Times New Roman" w:cs="Times New Roman"/>
          <w:szCs w:val="24"/>
        </w:rPr>
        <w:t xml:space="preserve"> η επιτάχυνση των δικών</w:t>
      </w:r>
      <w:r>
        <w:rPr>
          <w:rFonts w:eastAsia="Times New Roman" w:cs="Times New Roman"/>
          <w:szCs w:val="24"/>
        </w:rPr>
        <w:t>,</w:t>
      </w:r>
      <w:r w:rsidRPr="00023732">
        <w:rPr>
          <w:rFonts w:eastAsia="Times New Roman" w:cs="Times New Roman"/>
          <w:szCs w:val="24"/>
        </w:rPr>
        <w:t xml:space="preserve"> δεν κατέστη δυνατόν ν</w:t>
      </w:r>
      <w:r w:rsidRPr="00023732">
        <w:rPr>
          <w:rFonts w:eastAsia="Times New Roman" w:cs="Times New Roman"/>
          <w:szCs w:val="24"/>
        </w:rPr>
        <w:t xml:space="preserve">α επιτευχθεί αυτό και </w:t>
      </w:r>
      <w:r>
        <w:rPr>
          <w:rFonts w:eastAsia="Times New Roman" w:cs="Times New Roman"/>
          <w:szCs w:val="24"/>
        </w:rPr>
        <w:t>οι δίκες βάλτωσαν. Ε</w:t>
      </w:r>
      <w:r w:rsidRPr="00023732">
        <w:rPr>
          <w:rFonts w:eastAsia="Times New Roman" w:cs="Times New Roman"/>
          <w:szCs w:val="24"/>
        </w:rPr>
        <w:t>ίναι γνωστά τα στοιχεία</w:t>
      </w:r>
      <w:r>
        <w:rPr>
          <w:rFonts w:eastAsia="Times New Roman" w:cs="Times New Roman"/>
          <w:szCs w:val="24"/>
        </w:rPr>
        <w:t>. Παρέμεινε μεγάλο</w:t>
      </w:r>
      <w:r w:rsidRPr="00023732">
        <w:rPr>
          <w:rFonts w:eastAsia="Times New Roman" w:cs="Times New Roman"/>
          <w:szCs w:val="24"/>
        </w:rPr>
        <w:t>ς αριθμός εκκρεμοτήτων</w:t>
      </w:r>
      <w:r>
        <w:rPr>
          <w:rFonts w:eastAsia="Times New Roman" w:cs="Times New Roman"/>
          <w:szCs w:val="24"/>
        </w:rPr>
        <w:t>,</w:t>
      </w:r>
      <w:r w:rsidRPr="00023732">
        <w:rPr>
          <w:rFonts w:eastAsia="Times New Roman" w:cs="Times New Roman"/>
          <w:szCs w:val="24"/>
        </w:rPr>
        <w:t xml:space="preserve"> οι οποίες κατά μία προχθεσινή αναφορά στον Τύπο </w:t>
      </w:r>
      <w:r>
        <w:rPr>
          <w:rFonts w:eastAsia="Times New Roman" w:cs="Times New Roman"/>
          <w:szCs w:val="24"/>
        </w:rPr>
        <w:t xml:space="preserve">είναι </w:t>
      </w:r>
      <w:proofErr w:type="spellStart"/>
      <w:r>
        <w:rPr>
          <w:rFonts w:eastAsia="Times New Roman" w:cs="Times New Roman"/>
          <w:szCs w:val="24"/>
        </w:rPr>
        <w:t>εκατόν</w:t>
      </w:r>
      <w:proofErr w:type="spellEnd"/>
      <w:r>
        <w:rPr>
          <w:rFonts w:eastAsia="Times New Roman" w:cs="Times New Roman"/>
          <w:szCs w:val="24"/>
        </w:rPr>
        <w:t xml:space="preserve"> τριάντα έξι χιλιάδες τετρακόσιες εβδομήντα</w:t>
      </w:r>
      <w:r w:rsidRPr="00023732">
        <w:rPr>
          <w:rFonts w:eastAsia="Times New Roman" w:cs="Times New Roman"/>
          <w:szCs w:val="24"/>
        </w:rPr>
        <w:t xml:space="preserve"> εκκρεμείς αιτήσεις </w:t>
      </w:r>
      <w:r>
        <w:rPr>
          <w:rFonts w:eastAsia="Times New Roman" w:cs="Times New Roman"/>
          <w:szCs w:val="24"/>
        </w:rPr>
        <w:t xml:space="preserve">στα ειρηνοδικεία </w:t>
      </w:r>
      <w:r w:rsidRPr="00023732">
        <w:rPr>
          <w:rFonts w:eastAsia="Times New Roman" w:cs="Times New Roman"/>
          <w:szCs w:val="24"/>
        </w:rPr>
        <w:t>για προστ</w:t>
      </w:r>
      <w:r w:rsidRPr="00023732">
        <w:rPr>
          <w:rFonts w:eastAsia="Times New Roman" w:cs="Times New Roman"/>
          <w:szCs w:val="24"/>
        </w:rPr>
        <w:t>ασία της πρώτης κατοικίας</w:t>
      </w:r>
      <w:r>
        <w:rPr>
          <w:rFonts w:eastAsia="Times New Roman" w:cs="Times New Roman"/>
          <w:szCs w:val="24"/>
        </w:rPr>
        <w:t>.</w:t>
      </w:r>
    </w:p>
    <w:p w14:paraId="1123F136" w14:textId="77777777" w:rsidR="00A4113B" w:rsidRDefault="00FE19D4">
      <w:pPr>
        <w:tabs>
          <w:tab w:val="left" w:pos="2820"/>
        </w:tabs>
        <w:spacing w:line="600" w:lineRule="auto"/>
        <w:ind w:firstLine="720"/>
        <w:contextualSpacing/>
        <w:jc w:val="both"/>
        <w:rPr>
          <w:rFonts w:eastAsia="Times New Roman" w:cs="Times New Roman"/>
          <w:szCs w:val="24"/>
        </w:rPr>
      </w:pPr>
      <w:r>
        <w:rPr>
          <w:rFonts w:eastAsia="Times New Roman" w:cs="Times New Roman"/>
          <w:szCs w:val="24"/>
        </w:rPr>
        <w:t>Το δίμηνο, λοιπόν,</w:t>
      </w:r>
      <w:r w:rsidRPr="00023732">
        <w:rPr>
          <w:rFonts w:eastAsia="Times New Roman" w:cs="Times New Roman"/>
          <w:szCs w:val="24"/>
        </w:rPr>
        <w:t xml:space="preserve"> το οποίο δίνεται αρκεί</w:t>
      </w:r>
      <w:r>
        <w:rPr>
          <w:rFonts w:eastAsia="Times New Roman" w:cs="Times New Roman"/>
          <w:szCs w:val="24"/>
        </w:rPr>
        <w:t>;</w:t>
      </w:r>
      <w:r w:rsidRPr="00023732">
        <w:rPr>
          <w:rFonts w:eastAsia="Times New Roman" w:cs="Times New Roman"/>
          <w:szCs w:val="24"/>
        </w:rPr>
        <w:t xml:space="preserve"> Όχι</w:t>
      </w:r>
      <w:r>
        <w:rPr>
          <w:rFonts w:eastAsia="Times New Roman" w:cs="Times New Roman"/>
          <w:szCs w:val="24"/>
        </w:rPr>
        <w:t>!</w:t>
      </w:r>
      <w:r w:rsidRPr="00023732">
        <w:rPr>
          <w:rFonts w:eastAsia="Times New Roman" w:cs="Times New Roman"/>
          <w:szCs w:val="24"/>
        </w:rPr>
        <w:t xml:space="preserve"> Αρκούν τα δικαστικά μέσα τα οποία δόθηκαν</w:t>
      </w:r>
      <w:r>
        <w:rPr>
          <w:rFonts w:eastAsia="Times New Roman" w:cs="Times New Roman"/>
          <w:szCs w:val="24"/>
        </w:rPr>
        <w:t>,</w:t>
      </w:r>
      <w:r w:rsidRPr="00023732">
        <w:rPr>
          <w:rFonts w:eastAsia="Times New Roman" w:cs="Times New Roman"/>
          <w:szCs w:val="24"/>
        </w:rPr>
        <w:t xml:space="preserve"> έστω ακόμα και για το μέλλον</w:t>
      </w:r>
      <w:r>
        <w:rPr>
          <w:rFonts w:eastAsia="Times New Roman" w:cs="Times New Roman"/>
          <w:szCs w:val="24"/>
        </w:rPr>
        <w:t>;</w:t>
      </w:r>
      <w:r w:rsidRPr="00023732">
        <w:rPr>
          <w:rFonts w:eastAsia="Times New Roman" w:cs="Times New Roman"/>
          <w:szCs w:val="24"/>
        </w:rPr>
        <w:t xml:space="preserve"> Όχι</w:t>
      </w:r>
      <w:r>
        <w:rPr>
          <w:rFonts w:eastAsia="Times New Roman" w:cs="Times New Roman"/>
          <w:szCs w:val="24"/>
        </w:rPr>
        <w:t>.</w:t>
      </w:r>
      <w:r w:rsidRPr="00023732">
        <w:rPr>
          <w:rFonts w:eastAsia="Times New Roman" w:cs="Times New Roman"/>
          <w:szCs w:val="24"/>
        </w:rPr>
        <w:t xml:space="preserve"> Δεν μπορούν τ</w:t>
      </w:r>
      <w:r>
        <w:rPr>
          <w:rFonts w:eastAsia="Times New Roman" w:cs="Times New Roman"/>
          <w:szCs w:val="24"/>
        </w:rPr>
        <w:t>α δικαστήρια να αντιμετωπίσουν τ</w:t>
      </w:r>
      <w:r w:rsidRPr="00023732">
        <w:rPr>
          <w:rFonts w:eastAsia="Times New Roman" w:cs="Times New Roman"/>
          <w:szCs w:val="24"/>
        </w:rPr>
        <w:t>ο ζήτημα αυτό</w:t>
      </w:r>
      <w:r>
        <w:rPr>
          <w:rFonts w:eastAsia="Times New Roman" w:cs="Times New Roman"/>
          <w:szCs w:val="24"/>
        </w:rPr>
        <w:t>. Τι πέτυχε, λ</w:t>
      </w:r>
      <w:r w:rsidRPr="00023732">
        <w:rPr>
          <w:rFonts w:eastAsia="Times New Roman" w:cs="Times New Roman"/>
          <w:szCs w:val="24"/>
        </w:rPr>
        <w:t>οιπόν</w:t>
      </w:r>
      <w:r>
        <w:rPr>
          <w:rFonts w:eastAsia="Times New Roman" w:cs="Times New Roman"/>
          <w:szCs w:val="24"/>
        </w:rPr>
        <w:t>,</w:t>
      </w:r>
      <w:r w:rsidRPr="00023732">
        <w:rPr>
          <w:rFonts w:eastAsia="Times New Roman" w:cs="Times New Roman"/>
          <w:szCs w:val="24"/>
        </w:rPr>
        <w:t xml:space="preserve"> η τροποποίηση του Νοεμβρ</w:t>
      </w:r>
      <w:r w:rsidRPr="00023732">
        <w:rPr>
          <w:rFonts w:eastAsia="Times New Roman" w:cs="Times New Roman"/>
          <w:szCs w:val="24"/>
        </w:rPr>
        <w:t>ίου του 2015</w:t>
      </w:r>
      <w:r>
        <w:rPr>
          <w:rFonts w:eastAsia="Times New Roman" w:cs="Times New Roman"/>
          <w:szCs w:val="24"/>
        </w:rPr>
        <w:t>;</w:t>
      </w:r>
      <w:r w:rsidRPr="00023732">
        <w:rPr>
          <w:rFonts w:eastAsia="Times New Roman" w:cs="Times New Roman"/>
          <w:szCs w:val="24"/>
        </w:rPr>
        <w:t xml:space="preserve"> Την αύξηση του αριθμού των εκκρεμοτήτων και την αύξηση του αριθμού των κόκκινων δανείων</w:t>
      </w:r>
      <w:r>
        <w:rPr>
          <w:rFonts w:eastAsia="Times New Roman" w:cs="Times New Roman"/>
          <w:szCs w:val="24"/>
        </w:rPr>
        <w:t>,</w:t>
      </w:r>
      <w:r w:rsidRPr="00023732">
        <w:rPr>
          <w:rFonts w:eastAsia="Times New Roman" w:cs="Times New Roman"/>
          <w:szCs w:val="24"/>
        </w:rPr>
        <w:t xml:space="preserve"> όχι μόνο στον αριθμό</w:t>
      </w:r>
      <w:r>
        <w:rPr>
          <w:rFonts w:eastAsia="Times New Roman" w:cs="Times New Roman"/>
          <w:szCs w:val="24"/>
        </w:rPr>
        <w:t>,</w:t>
      </w:r>
      <w:r w:rsidRPr="00023732">
        <w:rPr>
          <w:rFonts w:eastAsia="Times New Roman" w:cs="Times New Roman"/>
          <w:szCs w:val="24"/>
        </w:rPr>
        <w:t xml:space="preserve"> αλλά και στον όγκο των οφειλών</w:t>
      </w:r>
      <w:r>
        <w:rPr>
          <w:rFonts w:eastAsia="Times New Roman" w:cs="Times New Roman"/>
          <w:szCs w:val="24"/>
        </w:rPr>
        <w:t>.</w:t>
      </w:r>
      <w:r w:rsidRPr="00023732">
        <w:rPr>
          <w:rFonts w:eastAsia="Times New Roman" w:cs="Times New Roman"/>
          <w:szCs w:val="24"/>
        </w:rPr>
        <w:t xml:space="preserve"> </w:t>
      </w:r>
    </w:p>
    <w:p w14:paraId="1123F137" w14:textId="77777777" w:rsidR="00A4113B" w:rsidRDefault="00FE19D4">
      <w:pPr>
        <w:tabs>
          <w:tab w:val="left" w:pos="2820"/>
        </w:tabs>
        <w:spacing w:line="600" w:lineRule="auto"/>
        <w:ind w:firstLine="720"/>
        <w:contextualSpacing/>
        <w:jc w:val="both"/>
        <w:rPr>
          <w:rFonts w:eastAsia="Times New Roman" w:cs="Times New Roman"/>
          <w:szCs w:val="24"/>
        </w:rPr>
      </w:pPr>
      <w:r w:rsidRPr="00023732">
        <w:rPr>
          <w:rFonts w:eastAsia="Times New Roman" w:cs="Times New Roman"/>
          <w:szCs w:val="24"/>
        </w:rPr>
        <w:lastRenderedPageBreak/>
        <w:t>Ξέρετε τι σημαίνει να μένουν εκκρεμείς υποθέσεις</w:t>
      </w:r>
      <w:r>
        <w:rPr>
          <w:rFonts w:eastAsia="Times New Roman" w:cs="Times New Roman"/>
          <w:szCs w:val="24"/>
        </w:rPr>
        <w:t>,</w:t>
      </w:r>
      <w:r w:rsidRPr="00023732">
        <w:rPr>
          <w:rFonts w:eastAsia="Times New Roman" w:cs="Times New Roman"/>
          <w:szCs w:val="24"/>
        </w:rPr>
        <w:t xml:space="preserve"> οι οποίες τρία ή τέσσερα χρόνια χρονίζουν στα δι</w:t>
      </w:r>
      <w:r w:rsidRPr="00023732">
        <w:rPr>
          <w:rFonts w:eastAsia="Times New Roman" w:cs="Times New Roman"/>
          <w:szCs w:val="24"/>
        </w:rPr>
        <w:t>καστήρια και με ενδεχόμενο</w:t>
      </w:r>
      <w:r>
        <w:rPr>
          <w:rFonts w:eastAsia="Times New Roman" w:cs="Times New Roman"/>
          <w:szCs w:val="24"/>
        </w:rPr>
        <w:t>,</w:t>
      </w:r>
      <w:r w:rsidRPr="00023732">
        <w:rPr>
          <w:rFonts w:eastAsia="Times New Roman" w:cs="Times New Roman"/>
          <w:szCs w:val="24"/>
        </w:rPr>
        <w:t xml:space="preserve"> λόγω των αυστηρών κριτηρίων</w:t>
      </w:r>
      <w:r>
        <w:rPr>
          <w:rFonts w:eastAsia="Times New Roman" w:cs="Times New Roman"/>
          <w:szCs w:val="24"/>
        </w:rPr>
        <w:t>,</w:t>
      </w:r>
      <w:r w:rsidRPr="00023732">
        <w:rPr>
          <w:rFonts w:eastAsia="Times New Roman" w:cs="Times New Roman"/>
          <w:szCs w:val="24"/>
        </w:rPr>
        <w:t xml:space="preserve"> κατά τα τρία τέταρτα να απορρίπτονται</w:t>
      </w:r>
      <w:r>
        <w:rPr>
          <w:rFonts w:eastAsia="Times New Roman" w:cs="Times New Roman"/>
          <w:szCs w:val="24"/>
        </w:rPr>
        <w:t>;</w:t>
      </w:r>
      <w:r w:rsidRPr="00023732">
        <w:rPr>
          <w:rFonts w:eastAsia="Times New Roman" w:cs="Times New Roman"/>
          <w:szCs w:val="24"/>
        </w:rPr>
        <w:t xml:space="preserve"> Τι σημαίνει αυτό</w:t>
      </w:r>
      <w:r>
        <w:rPr>
          <w:rFonts w:eastAsia="Times New Roman" w:cs="Times New Roman"/>
          <w:szCs w:val="24"/>
        </w:rPr>
        <w:t>;</w:t>
      </w:r>
      <w:r w:rsidRPr="00023732">
        <w:rPr>
          <w:rFonts w:eastAsia="Times New Roman" w:cs="Times New Roman"/>
          <w:szCs w:val="24"/>
        </w:rPr>
        <w:t xml:space="preserve"> Ότι </w:t>
      </w:r>
      <w:r>
        <w:rPr>
          <w:rFonts w:eastAsia="Times New Roman" w:cs="Times New Roman"/>
          <w:szCs w:val="24"/>
        </w:rPr>
        <w:t>σ</w:t>
      </w:r>
      <w:r w:rsidRPr="00023732">
        <w:rPr>
          <w:rFonts w:eastAsia="Times New Roman" w:cs="Times New Roman"/>
          <w:szCs w:val="24"/>
        </w:rPr>
        <w:t>τον ενδιάμεσο χρόνο επιβαρύνονται με τόκους</w:t>
      </w:r>
      <w:r>
        <w:rPr>
          <w:rFonts w:eastAsia="Times New Roman" w:cs="Times New Roman"/>
          <w:szCs w:val="24"/>
        </w:rPr>
        <w:t>,</w:t>
      </w:r>
      <w:r w:rsidRPr="00023732">
        <w:rPr>
          <w:rFonts w:eastAsia="Times New Roman" w:cs="Times New Roman"/>
          <w:szCs w:val="24"/>
        </w:rPr>
        <w:t xml:space="preserve"> οι οποίοι θα καταλογιστούν μετά</w:t>
      </w:r>
      <w:r>
        <w:rPr>
          <w:rFonts w:eastAsia="Times New Roman" w:cs="Times New Roman"/>
          <w:szCs w:val="24"/>
        </w:rPr>
        <w:t>.</w:t>
      </w:r>
      <w:r w:rsidRPr="00023732">
        <w:rPr>
          <w:rFonts w:eastAsia="Times New Roman" w:cs="Times New Roman"/>
          <w:szCs w:val="24"/>
        </w:rPr>
        <w:t xml:space="preserve"> Σήμερα δεν φαίν</w:t>
      </w:r>
      <w:r>
        <w:rPr>
          <w:rFonts w:eastAsia="Times New Roman" w:cs="Times New Roman"/>
          <w:szCs w:val="24"/>
        </w:rPr>
        <w:t>ον</w:t>
      </w:r>
      <w:r w:rsidRPr="00023732">
        <w:rPr>
          <w:rFonts w:eastAsia="Times New Roman" w:cs="Times New Roman"/>
          <w:szCs w:val="24"/>
        </w:rPr>
        <w:t xml:space="preserve">ται </w:t>
      </w:r>
      <w:r>
        <w:rPr>
          <w:rFonts w:eastAsia="Times New Roman" w:cs="Times New Roman"/>
          <w:szCs w:val="24"/>
        </w:rPr>
        <w:t>σ</w:t>
      </w:r>
      <w:r w:rsidRPr="00023732">
        <w:rPr>
          <w:rFonts w:eastAsia="Times New Roman" w:cs="Times New Roman"/>
          <w:szCs w:val="24"/>
        </w:rPr>
        <w:t xml:space="preserve">το κεφάλαιο και στους </w:t>
      </w:r>
      <w:r>
        <w:rPr>
          <w:rFonts w:eastAsia="Times New Roman" w:cs="Times New Roman"/>
          <w:szCs w:val="24"/>
        </w:rPr>
        <w:t>τόκους</w:t>
      </w:r>
      <w:r w:rsidRPr="00023732">
        <w:rPr>
          <w:rFonts w:eastAsia="Times New Roman" w:cs="Times New Roman"/>
          <w:szCs w:val="24"/>
        </w:rPr>
        <w:t xml:space="preserve"> που οφείλουν</w:t>
      </w:r>
      <w:r>
        <w:rPr>
          <w:rFonts w:eastAsia="Times New Roman" w:cs="Times New Roman"/>
          <w:szCs w:val="24"/>
        </w:rPr>
        <w:t>.</w:t>
      </w:r>
      <w:r w:rsidRPr="00023732">
        <w:rPr>
          <w:rFonts w:eastAsia="Times New Roman" w:cs="Times New Roman"/>
          <w:szCs w:val="24"/>
        </w:rPr>
        <w:t xml:space="preserve"> Αυτά θα καταλογιστούν την ώρα που θα γίνει η εκκαθάριση</w:t>
      </w:r>
      <w:r>
        <w:rPr>
          <w:rFonts w:eastAsia="Times New Roman" w:cs="Times New Roman"/>
          <w:szCs w:val="24"/>
        </w:rPr>
        <w:t>,</w:t>
      </w:r>
      <w:r w:rsidRPr="00023732">
        <w:rPr>
          <w:rFonts w:eastAsia="Times New Roman" w:cs="Times New Roman"/>
          <w:szCs w:val="24"/>
        </w:rPr>
        <w:t xml:space="preserve"> για να οδηγηθούν τα σπίτια στον πλειστηρι</w:t>
      </w:r>
      <w:r>
        <w:rPr>
          <w:rFonts w:eastAsia="Times New Roman" w:cs="Times New Roman"/>
          <w:szCs w:val="24"/>
        </w:rPr>
        <w:t xml:space="preserve">ασμό. </w:t>
      </w:r>
    </w:p>
    <w:p w14:paraId="1123F138" w14:textId="77777777" w:rsidR="00A4113B" w:rsidRDefault="00FE19D4">
      <w:pPr>
        <w:tabs>
          <w:tab w:val="left" w:pos="2820"/>
        </w:tabs>
        <w:spacing w:line="600" w:lineRule="auto"/>
        <w:ind w:firstLine="720"/>
        <w:contextualSpacing/>
        <w:jc w:val="both"/>
        <w:rPr>
          <w:rFonts w:eastAsia="Times New Roman" w:cs="Times New Roman"/>
          <w:szCs w:val="24"/>
        </w:rPr>
      </w:pPr>
      <w:r w:rsidRPr="00023732">
        <w:rPr>
          <w:rFonts w:eastAsia="Times New Roman" w:cs="Times New Roman"/>
          <w:szCs w:val="24"/>
        </w:rPr>
        <w:t>Η Κυβέρνηση δεν μας έχε</w:t>
      </w:r>
      <w:r>
        <w:rPr>
          <w:rFonts w:eastAsia="Times New Roman" w:cs="Times New Roman"/>
          <w:szCs w:val="24"/>
        </w:rPr>
        <w:t>ι δώσει πειστικές απαντήσεις μέχρι σήμερα για τα όποια</w:t>
      </w:r>
      <w:r w:rsidRPr="00023732">
        <w:rPr>
          <w:rFonts w:eastAsia="Times New Roman" w:cs="Times New Roman"/>
          <w:szCs w:val="24"/>
        </w:rPr>
        <w:t xml:space="preserve"> πλάνα</w:t>
      </w:r>
      <w:r>
        <w:rPr>
          <w:rFonts w:eastAsia="Times New Roman" w:cs="Times New Roman"/>
          <w:szCs w:val="24"/>
        </w:rPr>
        <w:t>, τα όποια</w:t>
      </w:r>
      <w:r w:rsidRPr="00023732">
        <w:rPr>
          <w:rFonts w:eastAsia="Times New Roman" w:cs="Times New Roman"/>
          <w:szCs w:val="24"/>
        </w:rPr>
        <w:t xml:space="preserve"> προγράμματα συζητάει με τους θεσμούς</w:t>
      </w:r>
      <w:r>
        <w:rPr>
          <w:rFonts w:eastAsia="Times New Roman" w:cs="Times New Roman"/>
          <w:szCs w:val="24"/>
        </w:rPr>
        <w:t xml:space="preserve"> και μ</w:t>
      </w:r>
      <w:r>
        <w:rPr>
          <w:rFonts w:eastAsia="Times New Roman" w:cs="Times New Roman"/>
          <w:szCs w:val="24"/>
        </w:rPr>
        <w:t>ε τις τράπεζες. Μας</w:t>
      </w:r>
      <w:r w:rsidRPr="00023732">
        <w:rPr>
          <w:rFonts w:eastAsia="Times New Roman" w:cs="Times New Roman"/>
          <w:szCs w:val="24"/>
        </w:rPr>
        <w:t xml:space="preserve"> έδωσε</w:t>
      </w:r>
      <w:r>
        <w:rPr>
          <w:rFonts w:eastAsia="Times New Roman" w:cs="Times New Roman"/>
          <w:szCs w:val="24"/>
        </w:rPr>
        <w:t>,</w:t>
      </w:r>
      <w:r w:rsidRPr="00023732">
        <w:rPr>
          <w:rFonts w:eastAsia="Times New Roman" w:cs="Times New Roman"/>
          <w:szCs w:val="24"/>
        </w:rPr>
        <w:t xml:space="preserve"> </w:t>
      </w:r>
      <w:r>
        <w:rPr>
          <w:rFonts w:eastAsia="Times New Roman" w:cs="Times New Roman"/>
          <w:szCs w:val="24"/>
        </w:rPr>
        <w:t>όμως, σαφή</w:t>
      </w:r>
      <w:r w:rsidRPr="00023732">
        <w:rPr>
          <w:rFonts w:eastAsia="Times New Roman" w:cs="Times New Roman"/>
          <w:szCs w:val="24"/>
        </w:rPr>
        <w:t xml:space="preserve"> την εικόνα ότι επιχειρεί την προστασία της πρώτης κατοικίας</w:t>
      </w:r>
      <w:r>
        <w:rPr>
          <w:rFonts w:eastAsia="Times New Roman" w:cs="Times New Roman"/>
          <w:szCs w:val="24"/>
        </w:rPr>
        <w:t>; Όχι.</w:t>
      </w:r>
      <w:r w:rsidRPr="00023732">
        <w:rPr>
          <w:rFonts w:eastAsia="Times New Roman" w:cs="Times New Roman"/>
          <w:szCs w:val="24"/>
        </w:rPr>
        <w:t xml:space="preserve"> Και θέλω να γίνω σαφέστερος</w:t>
      </w:r>
      <w:r>
        <w:rPr>
          <w:rFonts w:eastAsia="Times New Roman" w:cs="Times New Roman"/>
          <w:szCs w:val="24"/>
        </w:rPr>
        <w:t>.</w:t>
      </w:r>
      <w:r w:rsidRPr="00023732">
        <w:rPr>
          <w:rFonts w:eastAsia="Times New Roman" w:cs="Times New Roman"/>
          <w:szCs w:val="24"/>
        </w:rPr>
        <w:t xml:space="preserve"> Η Κυβέρνηση καλλιέργησε στον ενδιάμεσο χρόνο την έννοια του στρατ</w:t>
      </w:r>
      <w:r>
        <w:rPr>
          <w:rFonts w:eastAsia="Times New Roman" w:cs="Times New Roman"/>
          <w:szCs w:val="24"/>
        </w:rPr>
        <w:t xml:space="preserve">ηγικού κακοπληρωτή και έδωσε τον τίτλο </w:t>
      </w:r>
      <w:r w:rsidRPr="00023732">
        <w:rPr>
          <w:rFonts w:eastAsia="Times New Roman" w:cs="Times New Roman"/>
          <w:szCs w:val="24"/>
        </w:rPr>
        <w:t xml:space="preserve">αυτό σε όλους τους </w:t>
      </w:r>
      <w:r w:rsidRPr="00023732">
        <w:rPr>
          <w:rFonts w:eastAsia="Times New Roman" w:cs="Times New Roman"/>
          <w:szCs w:val="24"/>
        </w:rPr>
        <w:t xml:space="preserve">Έλληνες ουσιαστικά </w:t>
      </w:r>
      <w:r>
        <w:rPr>
          <w:rFonts w:eastAsia="Times New Roman" w:cs="Times New Roman"/>
          <w:szCs w:val="24"/>
        </w:rPr>
        <w:t>που έχουν πάρει ένα δάνειο</w:t>
      </w:r>
      <w:r w:rsidRPr="00023732">
        <w:rPr>
          <w:rFonts w:eastAsia="Times New Roman" w:cs="Times New Roman"/>
          <w:szCs w:val="24"/>
        </w:rPr>
        <w:t>.</w:t>
      </w:r>
    </w:p>
    <w:p w14:paraId="1123F139" w14:textId="77777777" w:rsidR="00A4113B" w:rsidRDefault="00FE19D4">
      <w:pPr>
        <w:spacing w:line="600" w:lineRule="auto"/>
        <w:ind w:firstLine="720"/>
        <w:contextualSpacing/>
        <w:jc w:val="both"/>
        <w:rPr>
          <w:rFonts w:eastAsia="Times New Roman"/>
          <w:color w:val="202124"/>
          <w:szCs w:val="24"/>
        </w:rPr>
      </w:pPr>
      <w:r>
        <w:rPr>
          <w:rFonts w:eastAsia="Times New Roman"/>
          <w:color w:val="202124"/>
          <w:szCs w:val="24"/>
        </w:rPr>
        <w:t xml:space="preserve">Να θυμίσω τον </w:t>
      </w:r>
      <w:proofErr w:type="spellStart"/>
      <w:r>
        <w:rPr>
          <w:rFonts w:eastAsia="Times New Roman"/>
          <w:color w:val="202124"/>
          <w:szCs w:val="24"/>
        </w:rPr>
        <w:t>αμερικανοτραφή</w:t>
      </w:r>
      <w:proofErr w:type="spellEnd"/>
      <w:r>
        <w:rPr>
          <w:rFonts w:eastAsia="Times New Roman"/>
          <w:color w:val="202124"/>
          <w:szCs w:val="24"/>
        </w:rPr>
        <w:t xml:space="preserve"> κ. Παπαδημητρίου, ο οποίος </w:t>
      </w:r>
      <w:proofErr w:type="spellStart"/>
      <w:r>
        <w:rPr>
          <w:rFonts w:eastAsia="Times New Roman"/>
          <w:color w:val="202124"/>
          <w:szCs w:val="24"/>
        </w:rPr>
        <w:t>ήρχετο</w:t>
      </w:r>
      <w:proofErr w:type="spellEnd"/>
      <w:r>
        <w:rPr>
          <w:rFonts w:eastAsia="Times New Roman"/>
          <w:color w:val="202124"/>
          <w:szCs w:val="24"/>
        </w:rPr>
        <w:t xml:space="preserve"> στην Ολομέλεια και μας έλεγε -υπάρχουν στα Πρακτικά, κύριε Πρόεδρε, καταγεγραμμένες σε ερωτήσεις επίκαιρες </w:t>
      </w:r>
      <w:r>
        <w:rPr>
          <w:rFonts w:eastAsia="Times New Roman"/>
          <w:color w:val="202124"/>
          <w:szCs w:val="24"/>
        </w:rPr>
        <w:lastRenderedPageBreak/>
        <w:t>δικές μου οι απαντήσεις του- ότι οι εγγ</w:t>
      </w:r>
      <w:r>
        <w:rPr>
          <w:rFonts w:eastAsia="Times New Roman"/>
          <w:color w:val="202124"/>
          <w:szCs w:val="24"/>
        </w:rPr>
        <w:t xml:space="preserve">υητές είναι εύποροι, δεν χρειάζεται να τους προστατεύσουμε και ότι οι δανειολήπτες, επίσης, είναι εύποροι κατά το μεγαλύτερο ποσοστό και θέλουν να καταχραστούν τις διατάξεις του νόμου και να αποφύγουν την πληρωμή προς τις τράπεζες. Αυτά μας έλεγε, λοιπόν, </w:t>
      </w:r>
      <w:r>
        <w:rPr>
          <w:rFonts w:eastAsia="Times New Roman"/>
          <w:color w:val="202124"/>
          <w:szCs w:val="24"/>
        </w:rPr>
        <w:t xml:space="preserve">ο κ. Παπαδημητρίου με την </w:t>
      </w:r>
      <w:proofErr w:type="spellStart"/>
      <w:r>
        <w:rPr>
          <w:rFonts w:eastAsia="Times New Roman"/>
          <w:color w:val="202124"/>
          <w:szCs w:val="24"/>
        </w:rPr>
        <w:t>αμερικανοτραφή</w:t>
      </w:r>
      <w:proofErr w:type="spellEnd"/>
      <w:r>
        <w:rPr>
          <w:rFonts w:eastAsia="Times New Roman"/>
          <w:color w:val="202124"/>
          <w:szCs w:val="24"/>
        </w:rPr>
        <w:t xml:space="preserve"> αντίληψή του, βεβαίως. Καλά να είναι ο άνθρωπος στη Αμερική ή δεν ξέρω που είναι.</w:t>
      </w:r>
    </w:p>
    <w:p w14:paraId="1123F13A" w14:textId="77777777" w:rsidR="00A4113B" w:rsidRDefault="00FE19D4">
      <w:pPr>
        <w:spacing w:line="600" w:lineRule="auto"/>
        <w:ind w:firstLine="720"/>
        <w:contextualSpacing/>
        <w:jc w:val="both"/>
        <w:rPr>
          <w:rFonts w:eastAsia="Times New Roman"/>
          <w:color w:val="202124"/>
          <w:szCs w:val="24"/>
        </w:rPr>
      </w:pPr>
      <w:r>
        <w:rPr>
          <w:rFonts w:eastAsia="Times New Roman"/>
          <w:color w:val="202124"/>
          <w:szCs w:val="24"/>
        </w:rPr>
        <w:t xml:space="preserve">Όμως η συνέπεια ποια είναι σήμερα; Έρχεται ο κ. Δραγασάκης, ο Αντιπρόεδρος της Κυβέρνησης. Εγώ στην </w:t>
      </w:r>
      <w:r>
        <w:rPr>
          <w:rFonts w:eastAsia="Times New Roman"/>
          <w:color w:val="202124"/>
          <w:szCs w:val="24"/>
        </w:rPr>
        <w:t>ε</w:t>
      </w:r>
      <w:r>
        <w:rPr>
          <w:rFonts w:eastAsia="Times New Roman"/>
          <w:color w:val="202124"/>
          <w:szCs w:val="24"/>
        </w:rPr>
        <w:t>πιτροπή ονόμασα νόμο Δραγασάκη π</w:t>
      </w:r>
      <w:r>
        <w:rPr>
          <w:rFonts w:eastAsia="Times New Roman"/>
          <w:color w:val="202124"/>
          <w:szCs w:val="24"/>
        </w:rPr>
        <w:t>λέον</w:t>
      </w:r>
      <w:r>
        <w:rPr>
          <w:rFonts w:eastAsia="Times New Roman"/>
          <w:color w:val="202124"/>
          <w:szCs w:val="24"/>
        </w:rPr>
        <w:t>,</w:t>
      </w:r>
      <w:r>
        <w:rPr>
          <w:rFonts w:eastAsia="Times New Roman"/>
          <w:color w:val="202124"/>
          <w:szCs w:val="24"/>
        </w:rPr>
        <w:t xml:space="preserve"> τις τροποποιήσεις που έφερε στον ν.4569 το καλοκαίρι του 2018 για τους δανειολήπτες και έδωσε το πανωπροίκι στις τράπεζες. </w:t>
      </w:r>
    </w:p>
    <w:p w14:paraId="1123F13B" w14:textId="77777777" w:rsidR="00A4113B" w:rsidRDefault="00FE19D4">
      <w:pPr>
        <w:spacing w:line="600" w:lineRule="auto"/>
        <w:ind w:firstLine="720"/>
        <w:contextualSpacing/>
        <w:jc w:val="both"/>
        <w:rPr>
          <w:rFonts w:eastAsia="Times New Roman"/>
          <w:color w:val="202124"/>
          <w:szCs w:val="24"/>
        </w:rPr>
      </w:pPr>
      <w:r>
        <w:rPr>
          <w:rFonts w:eastAsia="Times New Roman"/>
          <w:color w:val="202124"/>
          <w:szCs w:val="24"/>
        </w:rPr>
        <w:t xml:space="preserve">Το ξέρετε αυτό, κύριοι συνάδελφοι ; Έδωσε πανωπροίκι στις τράπεζες, γιατί ενώ </w:t>
      </w:r>
      <w:r>
        <w:rPr>
          <w:rFonts w:eastAsia="Times New Roman"/>
          <w:color w:val="202124"/>
          <w:szCs w:val="24"/>
        </w:rPr>
        <w:t xml:space="preserve">υποστηρίζει ότι </w:t>
      </w:r>
      <w:r>
        <w:rPr>
          <w:rFonts w:eastAsia="Times New Roman"/>
          <w:color w:val="202124"/>
          <w:szCs w:val="24"/>
        </w:rPr>
        <w:t xml:space="preserve">βελτίωσε τις προϋποθέσεις </w:t>
      </w:r>
      <w:r>
        <w:rPr>
          <w:rFonts w:eastAsia="Times New Roman"/>
          <w:color w:val="202124"/>
          <w:szCs w:val="24"/>
        </w:rPr>
        <w:t xml:space="preserve">για </w:t>
      </w:r>
      <w:r>
        <w:rPr>
          <w:rFonts w:eastAsia="Times New Roman"/>
          <w:color w:val="202124"/>
          <w:szCs w:val="24"/>
        </w:rPr>
        <w:t xml:space="preserve">να πάρουν οι δανειολήπτες προστασία, </w:t>
      </w:r>
      <w:r>
        <w:rPr>
          <w:rFonts w:eastAsia="Times New Roman"/>
          <w:color w:val="202124"/>
          <w:szCs w:val="24"/>
        </w:rPr>
        <w:t xml:space="preserve">εν τέλει </w:t>
      </w:r>
      <w:r>
        <w:rPr>
          <w:rFonts w:eastAsia="Times New Roman"/>
          <w:color w:val="202124"/>
          <w:szCs w:val="24"/>
        </w:rPr>
        <w:t xml:space="preserve">τις </w:t>
      </w:r>
      <w:proofErr w:type="spellStart"/>
      <w:r>
        <w:rPr>
          <w:rFonts w:eastAsia="Times New Roman"/>
          <w:color w:val="202124"/>
          <w:szCs w:val="24"/>
        </w:rPr>
        <w:t>αυστηροποίησε</w:t>
      </w:r>
      <w:proofErr w:type="spellEnd"/>
      <w:r>
        <w:rPr>
          <w:rFonts w:eastAsia="Times New Roman"/>
          <w:color w:val="202124"/>
          <w:szCs w:val="24"/>
        </w:rPr>
        <w:t xml:space="preserve"> και απορρίπτονται σωρηδόν οι αιτήσεις</w:t>
      </w:r>
      <w:r>
        <w:rPr>
          <w:rFonts w:eastAsia="Times New Roman"/>
          <w:color w:val="202124"/>
          <w:szCs w:val="24"/>
        </w:rPr>
        <w:t>,</w:t>
      </w:r>
      <w:r>
        <w:rPr>
          <w:rFonts w:eastAsia="Times New Roman"/>
          <w:color w:val="202124"/>
          <w:szCs w:val="24"/>
        </w:rPr>
        <w:t xml:space="preserve"> γιατί λείπει ένα χαρτί της Τράπεζας ή λείπει μια βεβαίωση του παπά της ενορίας. Θα γίνω σκληρός σ’ αυτόν τον λόγο σήμερα. Έτσι απορρίπτονται</w:t>
      </w:r>
      <w:r>
        <w:rPr>
          <w:rFonts w:eastAsia="Times New Roman"/>
          <w:color w:val="202124"/>
          <w:szCs w:val="24"/>
        </w:rPr>
        <w:t xml:space="preserve"> αβασάνιστα</w:t>
      </w:r>
      <w:r>
        <w:rPr>
          <w:rFonts w:eastAsia="Times New Roman"/>
          <w:color w:val="202124"/>
          <w:szCs w:val="24"/>
        </w:rPr>
        <w:t xml:space="preserve">. </w:t>
      </w:r>
    </w:p>
    <w:p w14:paraId="1123F13C" w14:textId="77777777" w:rsidR="00A4113B" w:rsidRDefault="00FE19D4">
      <w:pPr>
        <w:spacing w:line="600" w:lineRule="auto"/>
        <w:ind w:firstLine="720"/>
        <w:contextualSpacing/>
        <w:jc w:val="both"/>
        <w:rPr>
          <w:rFonts w:eastAsia="Times New Roman"/>
          <w:color w:val="202124"/>
          <w:szCs w:val="24"/>
        </w:rPr>
      </w:pPr>
      <w:r>
        <w:rPr>
          <w:rFonts w:eastAsia="Times New Roman"/>
          <w:color w:val="202124"/>
          <w:szCs w:val="24"/>
        </w:rPr>
        <w:lastRenderedPageBreak/>
        <w:t xml:space="preserve">Έρχεται, λοιπόν, ο κ. Δραγασάκης με τον νόμο του που θα προστατεύσει και στο μέλλον και μας λέει: Ξέρετε κάτι; </w:t>
      </w:r>
      <w:r>
        <w:rPr>
          <w:rFonts w:eastAsia="Times New Roman"/>
          <w:color w:val="202124"/>
          <w:szCs w:val="24"/>
        </w:rPr>
        <w:t>Κ</w:t>
      </w:r>
      <w:r>
        <w:rPr>
          <w:rFonts w:eastAsia="Times New Roman"/>
          <w:color w:val="202124"/>
          <w:szCs w:val="24"/>
        </w:rPr>
        <w:t>ύριοι τραπεζίτες</w:t>
      </w:r>
      <w:r>
        <w:rPr>
          <w:rFonts w:eastAsia="Times New Roman"/>
          <w:color w:val="202124"/>
          <w:szCs w:val="24"/>
        </w:rPr>
        <w:t>!</w:t>
      </w:r>
      <w:r>
        <w:rPr>
          <w:rFonts w:eastAsia="Times New Roman"/>
          <w:color w:val="202124"/>
          <w:szCs w:val="24"/>
        </w:rPr>
        <w:t xml:space="preserve"> Χρεώστε τόκους υπερημερίας σ’ εκείνους που απορρίπτονται οι αιτήσεις τους και αντ</w:t>
      </w:r>
      <w:r>
        <w:rPr>
          <w:rFonts w:eastAsia="Times New Roman"/>
          <w:color w:val="202124"/>
          <w:szCs w:val="24"/>
        </w:rPr>
        <w:t>ί</w:t>
      </w:r>
      <w:r>
        <w:rPr>
          <w:rFonts w:eastAsia="Times New Roman"/>
          <w:color w:val="202124"/>
          <w:szCs w:val="24"/>
        </w:rPr>
        <w:t xml:space="preserve"> του συμβατικού τόκου, που είχε </w:t>
      </w:r>
      <w:r>
        <w:rPr>
          <w:rFonts w:eastAsia="Times New Roman"/>
          <w:color w:val="202124"/>
          <w:szCs w:val="24"/>
        </w:rPr>
        <w:t xml:space="preserve">προβλέψει </w:t>
      </w:r>
      <w:r>
        <w:rPr>
          <w:rFonts w:eastAsia="Times New Roman"/>
          <w:color w:val="202124"/>
          <w:szCs w:val="24"/>
        </w:rPr>
        <w:t xml:space="preserve">ο νόμος του ΠΑΣΟΚ το 2010, αυξάνει κατά έξι μονάδες τον ετήσιο τόκο. Βάλτε τα χρόνια που καθυστέρησε η </w:t>
      </w:r>
      <w:r>
        <w:rPr>
          <w:rFonts w:eastAsia="Times New Roman"/>
          <w:color w:val="202124"/>
          <w:szCs w:val="24"/>
        </w:rPr>
        <w:t>δ</w:t>
      </w:r>
      <w:r>
        <w:rPr>
          <w:rFonts w:eastAsia="Times New Roman"/>
          <w:color w:val="202124"/>
          <w:szCs w:val="24"/>
        </w:rPr>
        <w:t xml:space="preserve">ικαιοσύνη, που δεν πετύχατε να δώσετε την απόδοση της </w:t>
      </w:r>
      <w:r>
        <w:rPr>
          <w:rFonts w:eastAsia="Times New Roman"/>
          <w:color w:val="202124"/>
          <w:szCs w:val="24"/>
        </w:rPr>
        <w:t>δ</w:t>
      </w:r>
      <w:r>
        <w:rPr>
          <w:rFonts w:eastAsia="Times New Roman"/>
          <w:color w:val="202124"/>
          <w:szCs w:val="24"/>
        </w:rPr>
        <w:t>ικαιοσύνης, βάλτε τι βγήκε, βγάλτε τον όγκο.</w:t>
      </w:r>
    </w:p>
    <w:p w14:paraId="1123F13D" w14:textId="77777777" w:rsidR="00A4113B" w:rsidRDefault="00FE19D4">
      <w:pPr>
        <w:spacing w:line="600" w:lineRule="auto"/>
        <w:contextualSpacing/>
        <w:jc w:val="both"/>
        <w:rPr>
          <w:rFonts w:eastAsia="Times New Roman"/>
          <w:color w:val="202124"/>
          <w:szCs w:val="24"/>
        </w:rPr>
      </w:pPr>
      <w:r>
        <w:rPr>
          <w:rFonts w:eastAsia="Times New Roman"/>
          <w:color w:val="202124"/>
          <w:szCs w:val="24"/>
        </w:rPr>
        <w:t xml:space="preserve">          Αύριο θα μεταβιβαστούν τα δάνεια αυτά στα </w:t>
      </w:r>
      <w:r>
        <w:rPr>
          <w:rFonts w:eastAsia="Times New Roman"/>
          <w:color w:val="202124"/>
          <w:szCs w:val="24"/>
          <w:lang w:val="en-US"/>
        </w:rPr>
        <w:t>funds</w:t>
      </w:r>
      <w:r w:rsidRPr="00EC6359">
        <w:rPr>
          <w:rFonts w:eastAsia="Times New Roman"/>
          <w:color w:val="202124"/>
          <w:szCs w:val="24"/>
        </w:rPr>
        <w:t xml:space="preserve"> </w:t>
      </w:r>
      <w:r>
        <w:rPr>
          <w:rFonts w:eastAsia="Times New Roman"/>
          <w:color w:val="202124"/>
          <w:szCs w:val="24"/>
        </w:rPr>
        <w:t>και θα μεταβιβαστούν διογκωμένα, διπλάσια. Μέσα στα τέσσερα χρόνια της διακυβέρνησης ΣΥΡΙΖΑ</w:t>
      </w:r>
      <w:r>
        <w:rPr>
          <w:rFonts w:eastAsia="Times New Roman"/>
          <w:color w:val="202124"/>
          <w:szCs w:val="24"/>
        </w:rPr>
        <w:t xml:space="preserve"> </w:t>
      </w:r>
      <w:r>
        <w:rPr>
          <w:rFonts w:eastAsia="Times New Roman"/>
          <w:color w:val="202124"/>
          <w:szCs w:val="24"/>
        </w:rPr>
        <w:t>-</w:t>
      </w:r>
      <w:r>
        <w:rPr>
          <w:rFonts w:eastAsia="Times New Roman"/>
          <w:color w:val="202124"/>
          <w:szCs w:val="24"/>
        </w:rPr>
        <w:t xml:space="preserve"> </w:t>
      </w:r>
      <w:r>
        <w:rPr>
          <w:rFonts w:eastAsia="Times New Roman"/>
          <w:color w:val="202124"/>
          <w:szCs w:val="24"/>
        </w:rPr>
        <w:t xml:space="preserve">ΑΝΕΛ διπλασιάστηκαν οι οφειλές. Θα βγουν τα σπίτια στον πλειστηριασμό. Θα γλεντοκοπήσουν τα </w:t>
      </w:r>
      <w:r>
        <w:rPr>
          <w:rFonts w:eastAsia="Times New Roman"/>
          <w:color w:val="202124"/>
          <w:szCs w:val="24"/>
          <w:lang w:val="en-US"/>
        </w:rPr>
        <w:t>funds</w:t>
      </w:r>
      <w:r>
        <w:rPr>
          <w:rFonts w:eastAsia="Times New Roman"/>
          <w:color w:val="202124"/>
          <w:szCs w:val="24"/>
        </w:rPr>
        <w:t>. Θα γλεντοκοπήσουν οι τραπεζίτες.</w:t>
      </w:r>
    </w:p>
    <w:p w14:paraId="1123F13E" w14:textId="77777777" w:rsidR="00A4113B" w:rsidRDefault="00FE19D4">
      <w:pPr>
        <w:spacing w:line="600" w:lineRule="auto"/>
        <w:contextualSpacing/>
        <w:jc w:val="both"/>
        <w:rPr>
          <w:rFonts w:eastAsia="Times New Roman"/>
          <w:color w:val="202124"/>
          <w:szCs w:val="24"/>
        </w:rPr>
      </w:pPr>
      <w:r>
        <w:rPr>
          <w:rFonts w:eastAsia="Times New Roman"/>
          <w:color w:val="202124"/>
          <w:szCs w:val="24"/>
        </w:rPr>
        <w:t xml:space="preserve">            Και σήμερα μ</w:t>
      </w:r>
      <w:r>
        <w:rPr>
          <w:rFonts w:eastAsia="Times New Roman"/>
          <w:color w:val="202124"/>
          <w:szCs w:val="24"/>
        </w:rPr>
        <w:t>ε την τροπολογία που καταθέσαμε με τον συνάδελφο Κουτσούκο ζητάμε να παραταθεί η προστασία της πρώτης κατοικίας, ούτως ώστε να δοθεί  άνεση να προσφύγουν στα δικαστήρια, να βγουν αποφάσεις, αφού δεν καταφέρατε να επιταχύνετε, κύριοι της Κυβέρνησης, την από</w:t>
      </w:r>
      <w:r>
        <w:rPr>
          <w:rFonts w:eastAsia="Times New Roman"/>
          <w:color w:val="202124"/>
          <w:szCs w:val="24"/>
        </w:rPr>
        <w:t xml:space="preserve">δοση της </w:t>
      </w:r>
      <w:r>
        <w:rPr>
          <w:rFonts w:eastAsia="Times New Roman"/>
          <w:color w:val="202124"/>
          <w:szCs w:val="24"/>
        </w:rPr>
        <w:t>δ</w:t>
      </w:r>
      <w:r>
        <w:rPr>
          <w:rFonts w:eastAsia="Times New Roman"/>
          <w:color w:val="202124"/>
          <w:szCs w:val="24"/>
        </w:rPr>
        <w:t>ικαιοσύνης. Μας λέτε: «Όχι, θα φέρουμε έναν νόμο». Όμως σ</w:t>
      </w:r>
      <w:r>
        <w:rPr>
          <w:rFonts w:eastAsia="Times New Roman"/>
          <w:color w:val="202124"/>
          <w:szCs w:val="24"/>
        </w:rPr>
        <w:t>ε</w:t>
      </w:r>
      <w:r>
        <w:rPr>
          <w:rFonts w:eastAsia="Times New Roman"/>
          <w:color w:val="202124"/>
          <w:szCs w:val="24"/>
        </w:rPr>
        <w:t xml:space="preserve"> αυτόν </w:t>
      </w:r>
      <w:r>
        <w:rPr>
          <w:rFonts w:eastAsia="Times New Roman"/>
          <w:color w:val="202124"/>
          <w:szCs w:val="24"/>
        </w:rPr>
        <w:lastRenderedPageBreak/>
        <w:t>τον νόμο, κατά τις διαρροές, αναφέρεται μέσα ότι όλοι οι Έλληνες γίναμε στρατηγικοί κακοπληρωτές. Αυτό καλλιεργείται σήμερα και αυτοσκοπός από τον οικονομικό Τύπο και από τις τράπεζ</w:t>
      </w:r>
      <w:r>
        <w:rPr>
          <w:rFonts w:eastAsia="Times New Roman"/>
          <w:color w:val="202124"/>
          <w:szCs w:val="24"/>
        </w:rPr>
        <w:t>ες.</w:t>
      </w:r>
    </w:p>
    <w:p w14:paraId="1123F13F" w14:textId="77777777" w:rsidR="00A4113B" w:rsidRDefault="00FE19D4">
      <w:pPr>
        <w:spacing w:line="600" w:lineRule="auto"/>
        <w:ind w:firstLine="720"/>
        <w:contextualSpacing/>
        <w:jc w:val="both"/>
        <w:rPr>
          <w:rFonts w:eastAsia="Times New Roman"/>
          <w:color w:val="202124"/>
          <w:szCs w:val="24"/>
        </w:rPr>
      </w:pPr>
      <w:r>
        <w:rPr>
          <w:rFonts w:eastAsia="Times New Roman"/>
          <w:color w:val="202124"/>
          <w:szCs w:val="24"/>
        </w:rPr>
        <w:t>Επομένως, δεν επιδιώκουν τη λύση του προβλήματος των κόκκινων δανείων, αλλά επιδιώκουν τη συσσώρευση χρεών, ούτως ώστε να διασώσουν εμμέσως με αυτόν τον τρόπο εις βάρος των οικογενειών</w:t>
      </w:r>
      <w:r>
        <w:rPr>
          <w:rFonts w:eastAsia="Times New Roman"/>
          <w:color w:val="202124"/>
          <w:szCs w:val="24"/>
        </w:rPr>
        <w:t>,</w:t>
      </w:r>
      <w:r>
        <w:rPr>
          <w:rFonts w:eastAsia="Times New Roman"/>
          <w:color w:val="202124"/>
          <w:szCs w:val="24"/>
        </w:rPr>
        <w:t xml:space="preserve"> το τραπεζικό σύστημα. </w:t>
      </w:r>
    </w:p>
    <w:p w14:paraId="1123F140" w14:textId="77777777" w:rsidR="00A4113B" w:rsidRDefault="00FE19D4">
      <w:pPr>
        <w:spacing w:line="600" w:lineRule="auto"/>
        <w:ind w:firstLine="720"/>
        <w:contextualSpacing/>
        <w:jc w:val="both"/>
        <w:rPr>
          <w:rFonts w:eastAsia="Times New Roman"/>
          <w:color w:val="202124"/>
          <w:szCs w:val="24"/>
        </w:rPr>
      </w:pPr>
      <w:r>
        <w:rPr>
          <w:rFonts w:eastAsia="Times New Roman"/>
          <w:color w:val="202124"/>
          <w:szCs w:val="24"/>
        </w:rPr>
        <w:t>Το έχετε μελετήσει αυτό το σημείο, κύριοι τ</w:t>
      </w:r>
      <w:r>
        <w:rPr>
          <w:rFonts w:eastAsia="Times New Roman"/>
          <w:color w:val="202124"/>
          <w:szCs w:val="24"/>
        </w:rPr>
        <w:t xml:space="preserve">ης Κυβέρνησης; Ξέρετε ότι επιχειρείτε με αυτόν τον τρόπο να διασώσετε τις τράπεζες; Ποιες τράπεζες; Εκείνες που ανακεφαλαιώθηκαν τον Νοέμβριο, τον Δεκέμβριο του 2015 και σε μια εβδομάδα μέσα η μετοχή τους έχασε 98% </w:t>
      </w:r>
      <w:r>
        <w:rPr>
          <w:rFonts w:eastAsia="Times New Roman"/>
          <w:color w:val="202124"/>
          <w:szCs w:val="24"/>
        </w:rPr>
        <w:t xml:space="preserve">της αξίας της </w:t>
      </w:r>
      <w:r>
        <w:rPr>
          <w:rFonts w:eastAsia="Times New Roman"/>
          <w:color w:val="202124"/>
          <w:szCs w:val="24"/>
        </w:rPr>
        <w:t>από κακές πολιτικές σας;</w:t>
      </w:r>
      <w:r>
        <w:rPr>
          <w:rFonts w:eastAsia="Times New Roman"/>
          <w:color w:val="202124"/>
          <w:szCs w:val="24"/>
        </w:rPr>
        <w:tab/>
      </w:r>
    </w:p>
    <w:p w14:paraId="1123F141" w14:textId="77777777" w:rsidR="00A4113B" w:rsidRDefault="00FE19D4">
      <w:pPr>
        <w:spacing w:line="600" w:lineRule="auto"/>
        <w:ind w:firstLine="720"/>
        <w:contextualSpacing/>
        <w:jc w:val="both"/>
        <w:rPr>
          <w:rFonts w:eastAsia="Times New Roman"/>
          <w:color w:val="202124"/>
          <w:szCs w:val="24"/>
        </w:rPr>
      </w:pPr>
      <w:r>
        <w:rPr>
          <w:rFonts w:eastAsia="Times New Roman"/>
          <w:color w:val="202124"/>
          <w:szCs w:val="24"/>
        </w:rPr>
        <w:t>Τ</w:t>
      </w:r>
      <w:r>
        <w:rPr>
          <w:rFonts w:eastAsia="Times New Roman"/>
          <w:color w:val="202124"/>
          <w:szCs w:val="24"/>
        </w:rPr>
        <w:t>α τριάντα λεπτά έγιναν τρία μέσα σε μια εβδομάδα. Οι ονομαστικές μετοχές των τριάντα λεπτών έγινα τρία λεπτά. Μετά κάνατε το πακέτο των δέκα μετοχών για να επαναφέρετε τα τριάντα λεπτά στην ονομαστική αξία. Σήμερα οι τράπεζες δεν έχουν κεφάλαι</w:t>
      </w:r>
      <w:r>
        <w:rPr>
          <w:rFonts w:eastAsia="Times New Roman"/>
          <w:color w:val="202124"/>
          <w:szCs w:val="24"/>
        </w:rPr>
        <w:t>α</w:t>
      </w:r>
      <w:r>
        <w:rPr>
          <w:rFonts w:eastAsia="Times New Roman"/>
          <w:color w:val="202124"/>
          <w:szCs w:val="24"/>
        </w:rPr>
        <w:t>.</w:t>
      </w:r>
    </w:p>
    <w:p w14:paraId="1123F142" w14:textId="77777777" w:rsidR="00A4113B" w:rsidRDefault="00FE19D4">
      <w:pPr>
        <w:spacing w:line="600" w:lineRule="auto"/>
        <w:ind w:firstLine="720"/>
        <w:contextualSpacing/>
        <w:jc w:val="both"/>
        <w:rPr>
          <w:rFonts w:eastAsia="Times New Roman"/>
          <w:color w:val="202124"/>
          <w:szCs w:val="24"/>
        </w:rPr>
      </w:pPr>
      <w:r>
        <w:rPr>
          <w:rFonts w:eastAsia="Times New Roman"/>
          <w:color w:val="202124"/>
          <w:szCs w:val="24"/>
        </w:rPr>
        <w:lastRenderedPageBreak/>
        <w:t>Επιχειρείτ</w:t>
      </w:r>
      <w:r>
        <w:rPr>
          <w:rFonts w:eastAsia="Times New Roman"/>
          <w:color w:val="202124"/>
          <w:szCs w:val="24"/>
        </w:rPr>
        <w:t xml:space="preserve">ε με τα κόκκινα δάνεια εις βάρος των οικογενειών των φυσικών προσώπων να αποφύγετε την </w:t>
      </w:r>
      <w:proofErr w:type="spellStart"/>
      <w:r>
        <w:rPr>
          <w:rFonts w:eastAsia="Times New Roman"/>
          <w:color w:val="202124"/>
          <w:szCs w:val="24"/>
        </w:rPr>
        <w:t>ανακεφαλαιοποίηση</w:t>
      </w:r>
      <w:proofErr w:type="spellEnd"/>
      <w:r>
        <w:rPr>
          <w:rFonts w:eastAsia="Times New Roman"/>
          <w:color w:val="202124"/>
          <w:szCs w:val="24"/>
        </w:rPr>
        <w:t xml:space="preserve"> των τραπεζών. Αυτή είναι η μοναδική αλήθεια που πρέπει να πούμε, αυτή είναι η αλήθεια που πρέπει να ακουστεί και όλα τα άλλα είναι εκ του πονηρού.</w:t>
      </w:r>
    </w:p>
    <w:p w14:paraId="1123F143" w14:textId="77777777" w:rsidR="00A4113B" w:rsidRDefault="00FE19D4">
      <w:pPr>
        <w:spacing w:line="600" w:lineRule="auto"/>
        <w:ind w:firstLine="720"/>
        <w:contextualSpacing/>
        <w:jc w:val="both"/>
        <w:rPr>
          <w:rFonts w:eastAsia="Times New Roman"/>
          <w:color w:val="202124"/>
          <w:szCs w:val="24"/>
        </w:rPr>
      </w:pPr>
      <w:r>
        <w:rPr>
          <w:rFonts w:eastAsia="Times New Roman"/>
          <w:color w:val="202124"/>
          <w:szCs w:val="24"/>
        </w:rPr>
        <w:t>Πάρτ</w:t>
      </w:r>
      <w:r>
        <w:rPr>
          <w:rFonts w:eastAsia="Times New Roman"/>
          <w:color w:val="202124"/>
          <w:szCs w:val="24"/>
        </w:rPr>
        <w:t xml:space="preserve">ε, λοιπόν, μια γενναία πρωτοβουλία. Εμείς είμαστε πρόθυμοι, έχουμε καταθέσει σχέδιο νόμου ολοκληρωτικό να αντιμετωπιστεί αυτό το ζήτημα και όχι το γνωστό: «Θα λάβουμε υπ’ </w:t>
      </w:r>
      <w:proofErr w:type="spellStart"/>
      <w:r>
        <w:rPr>
          <w:rFonts w:eastAsia="Times New Roman"/>
          <w:color w:val="202124"/>
          <w:szCs w:val="24"/>
        </w:rPr>
        <w:t>όψιν</w:t>
      </w:r>
      <w:proofErr w:type="spellEnd"/>
      <w:r>
        <w:rPr>
          <w:rFonts w:eastAsia="Times New Roman"/>
          <w:color w:val="202124"/>
          <w:szCs w:val="24"/>
        </w:rPr>
        <w:t>, κύριε Κουτσούκο, την πρότασή σας…» -μας λέει ο κ. Δραγασάκης- «…αλλά αν δεν εντ</w:t>
      </w:r>
      <w:r>
        <w:rPr>
          <w:rFonts w:eastAsia="Times New Roman"/>
          <w:color w:val="202124"/>
          <w:szCs w:val="24"/>
        </w:rPr>
        <w:t>άσσεται στο δικό μας πλαίσιο…» -που δεν θα εντάσσεται ποτέ, διότι είναι πλέον δεδομένο- «…τότε θα συζητήσουμε τι θα κάνουμε»</w:t>
      </w:r>
      <w:r>
        <w:rPr>
          <w:rFonts w:eastAsia="Times New Roman"/>
          <w:color w:val="202124"/>
          <w:szCs w:val="24"/>
        </w:rPr>
        <w:t xml:space="preserve"> μας λέτε</w:t>
      </w:r>
      <w:r>
        <w:rPr>
          <w:rFonts w:eastAsia="Times New Roman"/>
          <w:color w:val="202124"/>
          <w:szCs w:val="24"/>
        </w:rPr>
        <w:t>.</w:t>
      </w:r>
    </w:p>
    <w:p w14:paraId="1123F144" w14:textId="77777777" w:rsidR="00A4113B" w:rsidRDefault="00FE19D4">
      <w:pPr>
        <w:spacing w:line="600" w:lineRule="auto"/>
        <w:ind w:firstLine="720"/>
        <w:contextualSpacing/>
        <w:jc w:val="both"/>
        <w:rPr>
          <w:rFonts w:eastAsia="Times New Roman"/>
          <w:color w:val="202124"/>
          <w:szCs w:val="24"/>
        </w:rPr>
      </w:pPr>
      <w:r>
        <w:rPr>
          <w:rFonts w:eastAsia="Times New Roman"/>
          <w:color w:val="202124"/>
          <w:szCs w:val="24"/>
        </w:rPr>
        <w:t>Ξέρετε κάτι; Έχετε βαλτώσει την οικονομία, διότι όταν η οικογένεια δεν έχει να καταναλώσει, όταν ο οικογενειάρχης δεν μπο</w:t>
      </w:r>
      <w:r>
        <w:rPr>
          <w:rFonts w:eastAsia="Times New Roman"/>
          <w:color w:val="202124"/>
          <w:szCs w:val="24"/>
        </w:rPr>
        <w:t xml:space="preserve">ρεί να σταθεί, δεν λειτουργεί η οικονομία, δεν γίνεται ο κύκλος, δεν πολλαπλασιάζεται η αξία, δεν υπάρχουν επενδύσεις, δεν υπάρχει τίποτα και καθόμαστε και </w:t>
      </w:r>
      <w:proofErr w:type="spellStart"/>
      <w:r>
        <w:rPr>
          <w:rFonts w:eastAsia="Times New Roman"/>
          <w:color w:val="202124"/>
          <w:szCs w:val="24"/>
        </w:rPr>
        <w:t>κουβεντολογάμε</w:t>
      </w:r>
      <w:proofErr w:type="spellEnd"/>
      <w:r>
        <w:rPr>
          <w:rFonts w:eastAsia="Times New Roman"/>
          <w:color w:val="202124"/>
          <w:szCs w:val="24"/>
        </w:rPr>
        <w:t xml:space="preserve"> σήμερα, τον Φλεβάρη του 2019, ζητήματα εξαρχής</w:t>
      </w:r>
      <w:r>
        <w:rPr>
          <w:rFonts w:eastAsia="Times New Roman"/>
          <w:color w:val="202124"/>
          <w:szCs w:val="24"/>
        </w:rPr>
        <w:t xml:space="preserve"> σήμερα</w:t>
      </w:r>
      <w:r>
        <w:rPr>
          <w:rFonts w:eastAsia="Times New Roman"/>
          <w:color w:val="202124"/>
          <w:szCs w:val="24"/>
        </w:rPr>
        <w:t>.</w:t>
      </w:r>
    </w:p>
    <w:p w14:paraId="1123F145" w14:textId="77777777" w:rsidR="00A4113B" w:rsidRDefault="00FE19D4">
      <w:pPr>
        <w:spacing w:line="600" w:lineRule="auto"/>
        <w:ind w:firstLine="720"/>
        <w:contextualSpacing/>
        <w:jc w:val="both"/>
        <w:rPr>
          <w:rFonts w:eastAsia="Times New Roman"/>
          <w:color w:val="202124"/>
          <w:szCs w:val="24"/>
        </w:rPr>
      </w:pPr>
      <w:r>
        <w:rPr>
          <w:rFonts w:eastAsia="Times New Roman"/>
          <w:color w:val="202124"/>
          <w:szCs w:val="24"/>
        </w:rPr>
        <w:lastRenderedPageBreak/>
        <w:t>(Στο σημείο αυτό κτυπάει το κο</w:t>
      </w:r>
      <w:r>
        <w:rPr>
          <w:rFonts w:eastAsia="Times New Roman"/>
          <w:color w:val="202124"/>
          <w:szCs w:val="24"/>
        </w:rPr>
        <w:t>υδούνι λήξεως του χρόνου ομιλίας του κυρίου Βουλευτή)</w:t>
      </w:r>
    </w:p>
    <w:p w14:paraId="1123F146" w14:textId="77777777" w:rsidR="00A4113B" w:rsidRDefault="00FE19D4">
      <w:pPr>
        <w:spacing w:line="600" w:lineRule="auto"/>
        <w:ind w:firstLine="720"/>
        <w:contextualSpacing/>
        <w:jc w:val="both"/>
        <w:rPr>
          <w:rFonts w:eastAsia="Times New Roman"/>
          <w:color w:val="202124"/>
          <w:szCs w:val="24"/>
        </w:rPr>
      </w:pPr>
      <w:r w:rsidRPr="008705D8">
        <w:rPr>
          <w:rFonts w:eastAsia="Times New Roman"/>
          <w:b/>
          <w:color w:val="202124"/>
          <w:szCs w:val="24"/>
        </w:rPr>
        <w:t>ΠΡΟΕΔΡΕΥΩΝ (Μάριος Γεωργιάδης):</w:t>
      </w:r>
      <w:r>
        <w:rPr>
          <w:rFonts w:eastAsia="Times New Roman"/>
          <w:color w:val="202124"/>
          <w:szCs w:val="24"/>
        </w:rPr>
        <w:t xml:space="preserve"> Κύριε συνάδελφε, ολοκληρώστε.</w:t>
      </w:r>
    </w:p>
    <w:p w14:paraId="1123F147" w14:textId="77777777" w:rsidR="00A4113B" w:rsidRDefault="00FE19D4">
      <w:pPr>
        <w:spacing w:line="600" w:lineRule="auto"/>
        <w:ind w:firstLine="720"/>
        <w:contextualSpacing/>
        <w:jc w:val="both"/>
        <w:rPr>
          <w:rFonts w:eastAsia="Times New Roman"/>
          <w:color w:val="202124"/>
          <w:szCs w:val="24"/>
        </w:rPr>
      </w:pPr>
      <w:r w:rsidRPr="008705D8">
        <w:rPr>
          <w:rFonts w:eastAsia="Times New Roman"/>
          <w:b/>
          <w:color w:val="202124"/>
          <w:szCs w:val="24"/>
        </w:rPr>
        <w:t>ΓΕΩΡΓΙΟΣ</w:t>
      </w:r>
      <w:r>
        <w:rPr>
          <w:rFonts w:eastAsia="Times New Roman"/>
          <w:b/>
          <w:color w:val="202124"/>
          <w:szCs w:val="24"/>
        </w:rPr>
        <w:t xml:space="preserve"> </w:t>
      </w:r>
      <w:r w:rsidRPr="008705D8">
        <w:rPr>
          <w:rFonts w:eastAsia="Times New Roman"/>
          <w:b/>
          <w:color w:val="202124"/>
          <w:szCs w:val="24"/>
        </w:rPr>
        <w:t>-</w:t>
      </w:r>
      <w:r>
        <w:rPr>
          <w:rFonts w:eastAsia="Times New Roman"/>
          <w:b/>
          <w:color w:val="202124"/>
          <w:szCs w:val="24"/>
        </w:rPr>
        <w:t xml:space="preserve"> </w:t>
      </w:r>
      <w:r w:rsidRPr="008705D8">
        <w:rPr>
          <w:rFonts w:eastAsia="Times New Roman"/>
          <w:b/>
          <w:color w:val="202124"/>
          <w:szCs w:val="24"/>
        </w:rPr>
        <w:t>ΔΗΜΗΤΡΙΟΣ ΚΑΡΡΑΣ:</w:t>
      </w:r>
      <w:r>
        <w:rPr>
          <w:rFonts w:eastAsia="Times New Roman"/>
          <w:color w:val="202124"/>
          <w:szCs w:val="24"/>
        </w:rPr>
        <w:t xml:space="preserve"> Εγώ δεν είμαι υπέρ των θεσμών, αλλά σας έδωσαν οι θεσμοί την ευκαιρία με την </w:t>
      </w:r>
      <w:proofErr w:type="spellStart"/>
      <w:r>
        <w:rPr>
          <w:rFonts w:eastAsia="Times New Roman"/>
          <w:color w:val="202124"/>
          <w:szCs w:val="24"/>
        </w:rPr>
        <w:t>ανακεφαλαιοποίηση</w:t>
      </w:r>
      <w:proofErr w:type="spellEnd"/>
      <w:r>
        <w:rPr>
          <w:rFonts w:eastAsia="Times New Roman"/>
          <w:color w:val="202124"/>
          <w:szCs w:val="24"/>
        </w:rPr>
        <w:t xml:space="preserve"> των τραπεζών του</w:t>
      </w:r>
      <w:r>
        <w:rPr>
          <w:rFonts w:eastAsia="Times New Roman"/>
          <w:color w:val="202124"/>
          <w:szCs w:val="24"/>
        </w:rPr>
        <w:t xml:space="preserve"> 2015 και σας έβαλαν τον όρο να λύσετε το πρόβλημα των κόκκινων δανείων και μπορούσατε τότε επ’ </w:t>
      </w:r>
      <w:proofErr w:type="spellStart"/>
      <w:r>
        <w:rPr>
          <w:rFonts w:eastAsia="Times New Roman"/>
          <w:color w:val="202124"/>
          <w:szCs w:val="24"/>
        </w:rPr>
        <w:t>ωφελεία</w:t>
      </w:r>
      <w:proofErr w:type="spellEnd"/>
      <w:r>
        <w:rPr>
          <w:rFonts w:eastAsia="Times New Roman"/>
          <w:color w:val="202124"/>
          <w:szCs w:val="24"/>
        </w:rPr>
        <w:t xml:space="preserve"> και της κοινωνίας και των οικογενειών να το λύσετε. Όμως συζητάμε εξαρχής.</w:t>
      </w:r>
    </w:p>
    <w:p w14:paraId="1123F148" w14:textId="77777777" w:rsidR="00A4113B" w:rsidRDefault="00FE19D4">
      <w:pPr>
        <w:spacing w:line="600" w:lineRule="auto"/>
        <w:ind w:firstLine="720"/>
        <w:contextualSpacing/>
        <w:jc w:val="both"/>
        <w:rPr>
          <w:rFonts w:eastAsia="Times New Roman"/>
          <w:color w:val="212121"/>
          <w:szCs w:val="24"/>
        </w:rPr>
      </w:pPr>
      <w:r>
        <w:rPr>
          <w:rFonts w:eastAsia="Times New Roman"/>
          <w:color w:val="212121"/>
          <w:szCs w:val="24"/>
        </w:rPr>
        <w:t>Δεν θέλω να πω τίποτα άλλο, παρά μόνο μια λέξη. Τη λέξη «αποτυχία»</w:t>
      </w:r>
      <w:r w:rsidRPr="0003237B">
        <w:rPr>
          <w:rFonts w:eastAsia="Times New Roman"/>
          <w:color w:val="212121"/>
          <w:szCs w:val="24"/>
        </w:rPr>
        <w:t xml:space="preserve"> </w:t>
      </w:r>
      <w:r>
        <w:rPr>
          <w:rFonts w:eastAsia="Times New Roman"/>
          <w:color w:val="212121"/>
          <w:szCs w:val="24"/>
        </w:rPr>
        <w:t xml:space="preserve">θα </w:t>
      </w:r>
      <w:proofErr w:type="spellStart"/>
      <w:r>
        <w:rPr>
          <w:rFonts w:eastAsia="Times New Roman"/>
          <w:color w:val="212121"/>
          <w:szCs w:val="24"/>
        </w:rPr>
        <w:t>β</w:t>
      </w:r>
      <w:r>
        <w:rPr>
          <w:rFonts w:eastAsia="Times New Roman"/>
          <w:color w:val="212121"/>
          <w:szCs w:val="24"/>
        </w:rPr>
        <w:t>αθμολογίσω</w:t>
      </w:r>
      <w:proofErr w:type="spellEnd"/>
      <w:r>
        <w:rPr>
          <w:rFonts w:eastAsia="Times New Roman"/>
          <w:color w:val="212121"/>
          <w:szCs w:val="24"/>
        </w:rPr>
        <w:t xml:space="preserve">, τελειώνοντας, κύριε Πρόεδρε, </w:t>
      </w:r>
      <w:r>
        <w:rPr>
          <w:rFonts w:eastAsia="Times New Roman"/>
          <w:color w:val="212121"/>
          <w:szCs w:val="24"/>
        </w:rPr>
        <w:t xml:space="preserve">ως </w:t>
      </w:r>
      <w:r>
        <w:rPr>
          <w:rFonts w:eastAsia="Times New Roman"/>
          <w:color w:val="212121"/>
          <w:szCs w:val="24"/>
        </w:rPr>
        <w:t xml:space="preserve">αποτυχία την οικονομική πολιτική, </w:t>
      </w:r>
      <w:r>
        <w:rPr>
          <w:rFonts w:eastAsia="Times New Roman"/>
          <w:color w:val="212121"/>
          <w:szCs w:val="24"/>
        </w:rPr>
        <w:t xml:space="preserve">ως </w:t>
      </w:r>
      <w:r>
        <w:rPr>
          <w:rFonts w:eastAsia="Times New Roman"/>
          <w:color w:val="212121"/>
          <w:szCs w:val="24"/>
        </w:rPr>
        <w:t xml:space="preserve">αποτυχία τη στεγαστική πολιτική. Αυτή τη λέξη θα βάλω κλείνοντας την ομιλία μου.  </w:t>
      </w:r>
    </w:p>
    <w:p w14:paraId="1123F149" w14:textId="77777777" w:rsidR="00A4113B" w:rsidRDefault="00FE19D4">
      <w:pPr>
        <w:spacing w:line="600" w:lineRule="auto"/>
        <w:ind w:firstLine="720"/>
        <w:contextualSpacing/>
        <w:jc w:val="both"/>
        <w:rPr>
          <w:rFonts w:eastAsia="Times New Roman"/>
          <w:color w:val="212121"/>
          <w:szCs w:val="24"/>
        </w:rPr>
      </w:pPr>
      <w:r w:rsidRPr="0003237B">
        <w:rPr>
          <w:rFonts w:eastAsia="Times New Roman"/>
          <w:color w:val="212121"/>
          <w:szCs w:val="24"/>
        </w:rPr>
        <w:t>Ευχαριστώ</w:t>
      </w:r>
      <w:r>
        <w:rPr>
          <w:rFonts w:eastAsia="Times New Roman"/>
          <w:color w:val="212121"/>
          <w:szCs w:val="24"/>
        </w:rPr>
        <w:t>.</w:t>
      </w:r>
    </w:p>
    <w:p w14:paraId="1123F14A" w14:textId="77777777" w:rsidR="00A4113B" w:rsidRDefault="00FE19D4">
      <w:pPr>
        <w:spacing w:line="600" w:lineRule="auto"/>
        <w:ind w:firstLine="720"/>
        <w:contextualSpacing/>
        <w:jc w:val="center"/>
        <w:rPr>
          <w:rFonts w:eastAsia="Times New Roman"/>
          <w:color w:val="212121"/>
          <w:szCs w:val="24"/>
        </w:rPr>
      </w:pPr>
      <w:r>
        <w:rPr>
          <w:rFonts w:eastAsia="Times New Roman"/>
          <w:color w:val="212121"/>
          <w:szCs w:val="24"/>
        </w:rPr>
        <w:t>(Χειροκροτήματα από την πτέρυγα της Δημοκρατικής Συμπαράταξης)</w:t>
      </w:r>
    </w:p>
    <w:p w14:paraId="1123F14B" w14:textId="77777777" w:rsidR="00A4113B" w:rsidRDefault="00FE19D4">
      <w:pPr>
        <w:tabs>
          <w:tab w:val="left" w:pos="2738"/>
          <w:tab w:val="center" w:pos="4753"/>
          <w:tab w:val="left" w:pos="5723"/>
        </w:tabs>
        <w:spacing w:line="600" w:lineRule="auto"/>
        <w:ind w:firstLine="720"/>
        <w:contextualSpacing/>
        <w:jc w:val="both"/>
        <w:rPr>
          <w:rFonts w:eastAsia="Times New Roman" w:cs="Times New Roman"/>
          <w:szCs w:val="24"/>
        </w:rPr>
      </w:pPr>
      <w:r w:rsidRPr="000828F7">
        <w:rPr>
          <w:rFonts w:eastAsia="Times New Roman" w:cs="Times New Roman"/>
          <w:b/>
          <w:szCs w:val="24"/>
        </w:rPr>
        <w:lastRenderedPageBreak/>
        <w:t>ΠΡΟΕΔΡΕΥΩΝ (Μάριος</w:t>
      </w:r>
      <w:r w:rsidRPr="000828F7">
        <w:rPr>
          <w:rFonts w:eastAsia="Times New Roman" w:cs="Times New Roman"/>
          <w:b/>
          <w:szCs w:val="24"/>
        </w:rPr>
        <w:t xml:space="preserve"> Γεωργιάδης):</w:t>
      </w:r>
      <w:r>
        <w:rPr>
          <w:rFonts w:eastAsia="Times New Roman" w:cs="Times New Roman"/>
          <w:b/>
          <w:szCs w:val="24"/>
        </w:rPr>
        <w:t xml:space="preserve"> </w:t>
      </w:r>
      <w:r>
        <w:rPr>
          <w:rFonts w:eastAsia="Times New Roman" w:cs="Times New Roman"/>
          <w:szCs w:val="24"/>
        </w:rPr>
        <w:t xml:space="preserve">Ευχαριστούμε τον κ. Καρρά. </w:t>
      </w:r>
    </w:p>
    <w:p w14:paraId="1123F14C" w14:textId="77777777" w:rsidR="00A4113B" w:rsidRDefault="00FE19D4">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Ο κ. Τάσσος από το Κομμουνιστικό Κόμμα Ελλάδ</w:t>
      </w:r>
      <w:r>
        <w:rPr>
          <w:rFonts w:eastAsia="Times New Roman" w:cs="Times New Roman"/>
          <w:szCs w:val="24"/>
        </w:rPr>
        <w:t>α</w:t>
      </w:r>
      <w:r>
        <w:rPr>
          <w:rFonts w:eastAsia="Times New Roman" w:cs="Times New Roman"/>
          <w:szCs w:val="24"/>
        </w:rPr>
        <w:t xml:space="preserve">ς έχει τον λόγο. </w:t>
      </w:r>
    </w:p>
    <w:p w14:paraId="1123F14D" w14:textId="77777777" w:rsidR="00A4113B" w:rsidRDefault="00FE19D4">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συνάδελφε, έχετε τον λόγο για επτά λεπτά. </w:t>
      </w:r>
    </w:p>
    <w:p w14:paraId="1123F14E" w14:textId="77777777" w:rsidR="00A4113B" w:rsidRDefault="00FE19D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s="Times New Roman"/>
          <w:b/>
          <w:szCs w:val="24"/>
        </w:rPr>
        <w:t xml:space="preserve">ΣΤΑΥΡΟΣ ΤΑΣΣΟΣ: </w:t>
      </w:r>
      <w:r>
        <w:rPr>
          <w:rFonts w:eastAsia="Times New Roman" w:cs="Times New Roman"/>
          <w:szCs w:val="24"/>
        </w:rPr>
        <w:t>Ε</w:t>
      </w:r>
      <w:r w:rsidRPr="0003237B">
        <w:rPr>
          <w:rFonts w:eastAsia="Times New Roman"/>
          <w:color w:val="212121"/>
          <w:szCs w:val="24"/>
        </w:rPr>
        <w:t>υχαριστώ</w:t>
      </w:r>
      <w:r>
        <w:rPr>
          <w:rFonts w:eastAsia="Times New Roman"/>
          <w:color w:val="212121"/>
          <w:szCs w:val="24"/>
        </w:rPr>
        <w:t>, κύριε Π</w:t>
      </w:r>
      <w:r w:rsidRPr="0003237B">
        <w:rPr>
          <w:rFonts w:eastAsia="Times New Roman"/>
          <w:color w:val="212121"/>
          <w:szCs w:val="24"/>
        </w:rPr>
        <w:t>ρόεδρε</w:t>
      </w:r>
      <w:r>
        <w:rPr>
          <w:rFonts w:eastAsia="Times New Roman"/>
          <w:color w:val="212121"/>
          <w:szCs w:val="24"/>
        </w:rPr>
        <w:t>.</w:t>
      </w:r>
    </w:p>
    <w:p w14:paraId="1123F14F" w14:textId="77777777" w:rsidR="00A4113B" w:rsidRDefault="00FE19D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Ν</w:t>
      </w:r>
      <w:r w:rsidRPr="0003237B">
        <w:rPr>
          <w:rFonts w:eastAsia="Times New Roman"/>
          <w:color w:val="212121"/>
          <w:szCs w:val="24"/>
        </w:rPr>
        <w:t xml:space="preserve">ομίζω ότι δεν υπάρχει καλύτερη απόδειξη </w:t>
      </w:r>
      <w:r>
        <w:rPr>
          <w:rFonts w:eastAsia="Times New Roman"/>
          <w:color w:val="212121"/>
          <w:szCs w:val="24"/>
        </w:rPr>
        <w:t>για το ποιο</w:t>
      </w:r>
      <w:r>
        <w:rPr>
          <w:rFonts w:eastAsia="Times New Roman"/>
          <w:color w:val="212121"/>
          <w:szCs w:val="24"/>
        </w:rPr>
        <w:t>ς είναι ο ρόλος της Κ</w:t>
      </w:r>
      <w:r w:rsidRPr="0003237B">
        <w:rPr>
          <w:rFonts w:eastAsia="Times New Roman"/>
          <w:color w:val="212121"/>
          <w:szCs w:val="24"/>
        </w:rPr>
        <w:t>υβέρνησης σ</w:t>
      </w:r>
      <w:r>
        <w:rPr>
          <w:rFonts w:eastAsia="Times New Roman"/>
          <w:color w:val="212121"/>
          <w:szCs w:val="24"/>
        </w:rPr>
        <w:t>την περιοχή μας από τα γραφόμενα</w:t>
      </w:r>
      <w:r w:rsidRPr="0003237B">
        <w:rPr>
          <w:rFonts w:eastAsia="Times New Roman"/>
          <w:color w:val="212121"/>
          <w:szCs w:val="24"/>
        </w:rPr>
        <w:t xml:space="preserve"> στην ολοκληρωμένη έκθεση του αμερικανικού Υπουργείου Εξωτερικών</w:t>
      </w:r>
      <w:r>
        <w:rPr>
          <w:rFonts w:eastAsia="Times New Roman"/>
          <w:color w:val="212121"/>
          <w:szCs w:val="24"/>
        </w:rPr>
        <w:t xml:space="preserve">, από όπου </w:t>
      </w:r>
      <w:r w:rsidRPr="0003237B">
        <w:rPr>
          <w:rFonts w:eastAsia="Times New Roman"/>
          <w:color w:val="212121"/>
          <w:szCs w:val="24"/>
        </w:rPr>
        <w:t>χαρακτηριστικά</w:t>
      </w:r>
      <w:r>
        <w:rPr>
          <w:rFonts w:eastAsia="Times New Roman"/>
          <w:color w:val="212121"/>
          <w:szCs w:val="24"/>
        </w:rPr>
        <w:t xml:space="preserve"> θα αναφέρω μόνο μία φράση: «Η </w:t>
      </w:r>
      <w:r w:rsidRPr="0003237B">
        <w:rPr>
          <w:rFonts w:eastAsia="Times New Roman"/>
          <w:color w:val="212121"/>
          <w:szCs w:val="24"/>
        </w:rPr>
        <w:t xml:space="preserve">Ελλάδα είναι αφοσιωμένος </w:t>
      </w:r>
      <w:r>
        <w:rPr>
          <w:rFonts w:eastAsia="Times New Roman"/>
          <w:color w:val="212121"/>
          <w:szCs w:val="24"/>
        </w:rPr>
        <w:t>εταίρος –</w:t>
      </w:r>
      <w:r>
        <w:rPr>
          <w:rFonts w:eastAsia="Times New Roman"/>
          <w:color w:val="212121"/>
          <w:szCs w:val="24"/>
        </w:rPr>
        <w:t xml:space="preserve"> «τ</w:t>
      </w:r>
      <w:r w:rsidRPr="0003237B">
        <w:rPr>
          <w:rFonts w:eastAsia="Times New Roman"/>
          <w:color w:val="212121"/>
          <w:szCs w:val="24"/>
        </w:rPr>
        <w:t>σιράκι</w:t>
      </w:r>
      <w:r>
        <w:rPr>
          <w:rFonts w:eastAsia="Times New Roman"/>
          <w:color w:val="212121"/>
          <w:szCs w:val="24"/>
        </w:rPr>
        <w:t>»</w:t>
      </w:r>
      <w:r>
        <w:rPr>
          <w:rFonts w:eastAsia="Times New Roman"/>
          <w:color w:val="212121"/>
          <w:szCs w:val="24"/>
        </w:rPr>
        <w:t xml:space="preserve"> </w:t>
      </w:r>
      <w:r w:rsidRPr="0003237B">
        <w:rPr>
          <w:rFonts w:eastAsia="Times New Roman"/>
          <w:color w:val="212121"/>
          <w:szCs w:val="24"/>
        </w:rPr>
        <w:t>το λέει ο λαός</w:t>
      </w:r>
      <w:r>
        <w:rPr>
          <w:rFonts w:eastAsia="Times New Roman"/>
          <w:color w:val="212121"/>
          <w:szCs w:val="24"/>
        </w:rPr>
        <w:t>-</w:t>
      </w:r>
      <w:r w:rsidRPr="0003237B">
        <w:rPr>
          <w:rFonts w:eastAsia="Times New Roman"/>
          <w:color w:val="212121"/>
          <w:szCs w:val="24"/>
        </w:rPr>
        <w:t xml:space="preserve"> στην προώθη</w:t>
      </w:r>
      <w:r w:rsidRPr="0003237B">
        <w:rPr>
          <w:rFonts w:eastAsia="Times New Roman"/>
          <w:color w:val="212121"/>
          <w:szCs w:val="24"/>
        </w:rPr>
        <w:t>ση των συμφερόντων των ΗΠΑ εντός και εκτός Ελλάδας</w:t>
      </w:r>
      <w:r>
        <w:rPr>
          <w:rFonts w:eastAsia="Times New Roman"/>
          <w:color w:val="212121"/>
          <w:szCs w:val="24"/>
        </w:rPr>
        <w:t>». Α</w:t>
      </w:r>
      <w:r w:rsidRPr="0003237B">
        <w:rPr>
          <w:rFonts w:eastAsia="Times New Roman"/>
          <w:color w:val="212121"/>
          <w:szCs w:val="24"/>
        </w:rPr>
        <w:t>υτή είναι η ανεξάρτητη και κυρίαρχη Ελλάδα</w:t>
      </w:r>
      <w:r>
        <w:rPr>
          <w:rFonts w:eastAsia="Times New Roman"/>
          <w:color w:val="212121"/>
          <w:szCs w:val="24"/>
        </w:rPr>
        <w:t xml:space="preserve">. </w:t>
      </w:r>
    </w:p>
    <w:p w14:paraId="1123F150" w14:textId="77777777" w:rsidR="00A4113B" w:rsidRDefault="00FE19D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 xml:space="preserve">Ως </w:t>
      </w:r>
      <w:r w:rsidRPr="0003237B">
        <w:rPr>
          <w:rFonts w:eastAsia="Times New Roman"/>
          <w:color w:val="212121"/>
          <w:szCs w:val="24"/>
        </w:rPr>
        <w:t>σημαιοφόροι</w:t>
      </w:r>
      <w:r>
        <w:rPr>
          <w:rFonts w:eastAsia="Times New Roman"/>
          <w:color w:val="212121"/>
          <w:szCs w:val="24"/>
        </w:rPr>
        <w:t>, λ</w:t>
      </w:r>
      <w:r w:rsidRPr="0003237B">
        <w:rPr>
          <w:rFonts w:eastAsia="Times New Roman"/>
          <w:color w:val="212121"/>
          <w:szCs w:val="24"/>
        </w:rPr>
        <w:t>οιπόν</w:t>
      </w:r>
      <w:r>
        <w:rPr>
          <w:rFonts w:eastAsia="Times New Roman"/>
          <w:color w:val="212121"/>
          <w:szCs w:val="24"/>
        </w:rPr>
        <w:t>,</w:t>
      </w:r>
      <w:r w:rsidRPr="0003237B">
        <w:rPr>
          <w:rFonts w:eastAsia="Times New Roman"/>
          <w:color w:val="212121"/>
          <w:szCs w:val="24"/>
        </w:rPr>
        <w:t xml:space="preserve"> των ιμπεριαλιστών </w:t>
      </w:r>
      <w:r>
        <w:rPr>
          <w:rFonts w:eastAsia="Times New Roman"/>
          <w:color w:val="212121"/>
          <w:szCs w:val="24"/>
        </w:rPr>
        <w:t xml:space="preserve">–ΝΑΤΟ, ΗΠΑ, </w:t>
      </w:r>
      <w:r w:rsidRPr="0003237B">
        <w:rPr>
          <w:rFonts w:eastAsia="Times New Roman"/>
          <w:color w:val="212121"/>
          <w:szCs w:val="24"/>
        </w:rPr>
        <w:t>Ευρωπαϊκή Ένωση</w:t>
      </w:r>
      <w:r>
        <w:rPr>
          <w:rFonts w:eastAsia="Times New Roman"/>
          <w:color w:val="212121"/>
          <w:szCs w:val="24"/>
        </w:rPr>
        <w:t>-</w:t>
      </w:r>
      <w:r w:rsidRPr="0003237B">
        <w:rPr>
          <w:rFonts w:eastAsia="Times New Roman"/>
          <w:color w:val="212121"/>
          <w:szCs w:val="24"/>
        </w:rPr>
        <w:t xml:space="preserve"> στην περιοχή μας υπηρετείτε</w:t>
      </w:r>
      <w:r>
        <w:rPr>
          <w:rFonts w:eastAsia="Times New Roman"/>
          <w:color w:val="212121"/>
          <w:szCs w:val="24"/>
        </w:rPr>
        <w:t>,</w:t>
      </w:r>
      <w:r w:rsidRPr="0003237B">
        <w:rPr>
          <w:rFonts w:eastAsia="Times New Roman"/>
          <w:color w:val="212121"/>
          <w:szCs w:val="24"/>
        </w:rPr>
        <w:t xml:space="preserve"> συνεπικουρούμεν</w:t>
      </w:r>
      <w:r>
        <w:rPr>
          <w:rFonts w:eastAsia="Times New Roman"/>
          <w:color w:val="212121"/>
          <w:szCs w:val="24"/>
        </w:rPr>
        <w:t>οι β</w:t>
      </w:r>
      <w:r w:rsidRPr="0003237B">
        <w:rPr>
          <w:rFonts w:eastAsia="Times New Roman"/>
          <w:color w:val="212121"/>
          <w:szCs w:val="24"/>
        </w:rPr>
        <w:t xml:space="preserve">έβαια και από τα άλλα αστικά κόμματα </w:t>
      </w:r>
      <w:r>
        <w:rPr>
          <w:rFonts w:eastAsia="Times New Roman"/>
          <w:color w:val="212121"/>
          <w:szCs w:val="24"/>
        </w:rPr>
        <w:t>-</w:t>
      </w:r>
      <w:r w:rsidRPr="0003237B">
        <w:rPr>
          <w:rFonts w:eastAsia="Times New Roman"/>
          <w:color w:val="212121"/>
          <w:szCs w:val="24"/>
        </w:rPr>
        <w:t>δεν είσαστε μόνοι</w:t>
      </w:r>
      <w:r>
        <w:rPr>
          <w:rFonts w:eastAsia="Times New Roman"/>
          <w:color w:val="212121"/>
          <w:szCs w:val="24"/>
        </w:rPr>
        <w:t>-</w:t>
      </w:r>
      <w:r w:rsidRPr="0003237B">
        <w:rPr>
          <w:rFonts w:eastAsia="Times New Roman"/>
          <w:color w:val="212121"/>
          <w:szCs w:val="24"/>
        </w:rPr>
        <w:t xml:space="preserve"> ένα σάπιο σύστημα</w:t>
      </w:r>
      <w:r>
        <w:rPr>
          <w:rFonts w:eastAsia="Times New Roman"/>
          <w:color w:val="212121"/>
          <w:szCs w:val="24"/>
        </w:rPr>
        <w:t xml:space="preserve"> που όλα τα θεωρεί εμπορεύματα μ</w:t>
      </w:r>
      <w:r w:rsidRPr="0003237B">
        <w:rPr>
          <w:rFonts w:eastAsia="Times New Roman"/>
          <w:color w:val="212121"/>
          <w:szCs w:val="24"/>
        </w:rPr>
        <w:t>ε</w:t>
      </w:r>
      <w:r>
        <w:rPr>
          <w:rFonts w:eastAsia="Times New Roman"/>
          <w:color w:val="212121"/>
          <w:szCs w:val="24"/>
        </w:rPr>
        <w:t xml:space="preserve"> σκοπό το κέρδος. </w:t>
      </w:r>
      <w:r>
        <w:rPr>
          <w:rFonts w:eastAsia="Times New Roman"/>
          <w:color w:val="212121"/>
          <w:szCs w:val="24"/>
          <w:lang w:val="en-US"/>
        </w:rPr>
        <w:t>K</w:t>
      </w:r>
      <w:r>
        <w:rPr>
          <w:rFonts w:eastAsia="Times New Roman"/>
          <w:color w:val="212121"/>
          <w:szCs w:val="24"/>
        </w:rPr>
        <w:t>αι εφαρμόζετε μι</w:t>
      </w:r>
      <w:r w:rsidRPr="0003237B">
        <w:rPr>
          <w:rFonts w:eastAsia="Times New Roman"/>
          <w:color w:val="212121"/>
          <w:szCs w:val="24"/>
        </w:rPr>
        <w:t>α βάρβ</w:t>
      </w:r>
      <w:r>
        <w:rPr>
          <w:rFonts w:eastAsia="Times New Roman"/>
          <w:color w:val="212121"/>
          <w:szCs w:val="24"/>
        </w:rPr>
        <w:t xml:space="preserve">αρη πολιτική </w:t>
      </w:r>
      <w:r>
        <w:rPr>
          <w:rFonts w:eastAsia="Times New Roman"/>
          <w:color w:val="212121"/>
          <w:szCs w:val="24"/>
        </w:rPr>
        <w:lastRenderedPageBreak/>
        <w:t>και στο προσφυγικό-</w:t>
      </w:r>
      <w:r w:rsidRPr="0003237B">
        <w:rPr>
          <w:rFonts w:eastAsia="Times New Roman"/>
          <w:color w:val="212121"/>
          <w:szCs w:val="24"/>
        </w:rPr>
        <w:t>μεταναστευτικό ζήτημα</w:t>
      </w:r>
      <w:r>
        <w:rPr>
          <w:rFonts w:eastAsia="Times New Roman"/>
          <w:color w:val="212121"/>
          <w:szCs w:val="24"/>
        </w:rPr>
        <w:t>,</w:t>
      </w:r>
      <w:r w:rsidRPr="0003237B">
        <w:rPr>
          <w:rFonts w:eastAsia="Times New Roman"/>
          <w:color w:val="212121"/>
          <w:szCs w:val="24"/>
        </w:rPr>
        <w:t xml:space="preserve"> μετατρέποντας τα θύματα των </w:t>
      </w:r>
      <w:r>
        <w:rPr>
          <w:rFonts w:eastAsia="Times New Roman"/>
          <w:color w:val="212121"/>
          <w:szCs w:val="24"/>
        </w:rPr>
        <w:t>ιμπεριαλιστικ</w:t>
      </w:r>
      <w:r w:rsidRPr="0003237B">
        <w:rPr>
          <w:rFonts w:eastAsia="Times New Roman"/>
          <w:color w:val="212121"/>
          <w:szCs w:val="24"/>
        </w:rPr>
        <w:t>ών σας επεμβάσεων και πολέμων</w:t>
      </w:r>
      <w:r>
        <w:rPr>
          <w:rFonts w:eastAsia="Times New Roman"/>
          <w:color w:val="212121"/>
          <w:szCs w:val="24"/>
        </w:rPr>
        <w:t>,</w:t>
      </w:r>
      <w:r w:rsidRPr="0003237B">
        <w:rPr>
          <w:rFonts w:eastAsia="Times New Roman"/>
          <w:color w:val="212121"/>
          <w:szCs w:val="24"/>
        </w:rPr>
        <w:t xml:space="preserve"> αλλά και </w:t>
      </w:r>
      <w:r>
        <w:rPr>
          <w:rFonts w:eastAsia="Times New Roman"/>
          <w:color w:val="212121"/>
          <w:szCs w:val="24"/>
        </w:rPr>
        <w:t>της ιμπερι</w:t>
      </w:r>
      <w:r>
        <w:rPr>
          <w:rFonts w:eastAsia="Times New Roman"/>
          <w:color w:val="212121"/>
          <w:szCs w:val="24"/>
        </w:rPr>
        <w:t>αλιστικής σας ειρήνης</w:t>
      </w:r>
      <w:r w:rsidRPr="0003237B">
        <w:rPr>
          <w:rFonts w:eastAsia="Times New Roman"/>
          <w:color w:val="212121"/>
          <w:szCs w:val="24"/>
        </w:rPr>
        <w:t xml:space="preserve"> πρώτα </w:t>
      </w:r>
      <w:r>
        <w:rPr>
          <w:rFonts w:eastAsia="Times New Roman"/>
          <w:color w:val="212121"/>
          <w:szCs w:val="24"/>
        </w:rPr>
        <w:t>σε</w:t>
      </w:r>
      <w:r w:rsidRPr="0003237B">
        <w:rPr>
          <w:rFonts w:eastAsia="Times New Roman"/>
          <w:color w:val="212121"/>
          <w:szCs w:val="24"/>
        </w:rPr>
        <w:t xml:space="preserve"> φθηνά εργατικά χέρια</w:t>
      </w:r>
      <w:r>
        <w:rPr>
          <w:rFonts w:eastAsia="Times New Roman"/>
          <w:color w:val="212121"/>
          <w:szCs w:val="24"/>
        </w:rPr>
        <w:t>. Και αφού πήρ</w:t>
      </w:r>
      <w:r w:rsidRPr="0003237B">
        <w:rPr>
          <w:rFonts w:eastAsia="Times New Roman"/>
          <w:color w:val="212121"/>
          <w:szCs w:val="24"/>
        </w:rPr>
        <w:t xml:space="preserve">ατε </w:t>
      </w:r>
      <w:r>
        <w:rPr>
          <w:rFonts w:eastAsia="Times New Roman"/>
          <w:color w:val="212121"/>
          <w:szCs w:val="24"/>
        </w:rPr>
        <w:t>κανένα</w:t>
      </w:r>
      <w:r w:rsidRPr="0003237B">
        <w:rPr>
          <w:rFonts w:eastAsia="Times New Roman"/>
          <w:color w:val="212121"/>
          <w:szCs w:val="24"/>
        </w:rPr>
        <w:t xml:space="preserve"> εκατομμύριο</w:t>
      </w:r>
      <w:r>
        <w:rPr>
          <w:rFonts w:eastAsia="Times New Roman"/>
          <w:color w:val="212121"/>
          <w:szCs w:val="24"/>
        </w:rPr>
        <w:t xml:space="preserve">, </w:t>
      </w:r>
      <w:r w:rsidRPr="0003237B">
        <w:rPr>
          <w:rFonts w:eastAsia="Times New Roman"/>
          <w:color w:val="212121"/>
          <w:szCs w:val="24"/>
        </w:rPr>
        <w:t>πήρε η Ευρωπαϊκή Ένωση ένα εκατομμύριο</w:t>
      </w:r>
      <w:r>
        <w:rPr>
          <w:rFonts w:eastAsia="Times New Roman"/>
          <w:color w:val="212121"/>
          <w:szCs w:val="24"/>
        </w:rPr>
        <w:t xml:space="preserve">, όσους </w:t>
      </w:r>
      <w:r w:rsidRPr="0003237B">
        <w:rPr>
          <w:rFonts w:eastAsia="Times New Roman"/>
          <w:color w:val="212121"/>
          <w:szCs w:val="24"/>
        </w:rPr>
        <w:t xml:space="preserve">χρειαζόταν </w:t>
      </w:r>
      <w:r>
        <w:rPr>
          <w:rFonts w:eastAsia="Times New Roman"/>
          <w:color w:val="212121"/>
          <w:szCs w:val="24"/>
        </w:rPr>
        <w:t>ως</w:t>
      </w:r>
      <w:r w:rsidRPr="0003237B">
        <w:rPr>
          <w:rFonts w:eastAsia="Times New Roman"/>
          <w:color w:val="212121"/>
          <w:szCs w:val="24"/>
        </w:rPr>
        <w:t xml:space="preserve"> </w:t>
      </w:r>
      <w:r>
        <w:rPr>
          <w:rFonts w:eastAsia="Times New Roman"/>
          <w:color w:val="212121"/>
          <w:szCs w:val="24"/>
        </w:rPr>
        <w:t>φθηνά</w:t>
      </w:r>
      <w:r w:rsidRPr="0003237B">
        <w:rPr>
          <w:rFonts w:eastAsia="Times New Roman"/>
          <w:color w:val="212121"/>
          <w:szCs w:val="24"/>
        </w:rPr>
        <w:t xml:space="preserve"> εργατικά χέρια</w:t>
      </w:r>
      <w:r>
        <w:rPr>
          <w:rFonts w:eastAsia="Times New Roman"/>
          <w:color w:val="212121"/>
          <w:szCs w:val="24"/>
        </w:rPr>
        <w:t xml:space="preserve"> -</w:t>
      </w:r>
      <w:r w:rsidRPr="0003237B">
        <w:rPr>
          <w:rFonts w:eastAsia="Times New Roman"/>
          <w:color w:val="212121"/>
          <w:szCs w:val="24"/>
        </w:rPr>
        <w:t xml:space="preserve">ανεξάρτητα </w:t>
      </w:r>
      <w:r>
        <w:rPr>
          <w:rFonts w:eastAsia="Times New Roman"/>
          <w:color w:val="212121"/>
          <w:szCs w:val="24"/>
        </w:rPr>
        <w:t xml:space="preserve">του </w:t>
      </w:r>
      <w:r w:rsidRPr="0003237B">
        <w:rPr>
          <w:rFonts w:eastAsia="Times New Roman"/>
          <w:color w:val="212121"/>
          <w:szCs w:val="24"/>
        </w:rPr>
        <w:t xml:space="preserve">αν ήταν πρόσφυγες </w:t>
      </w:r>
      <w:r>
        <w:rPr>
          <w:rFonts w:eastAsia="Times New Roman"/>
          <w:color w:val="212121"/>
          <w:szCs w:val="24"/>
        </w:rPr>
        <w:t xml:space="preserve">ή </w:t>
      </w:r>
      <w:r w:rsidRPr="0003237B">
        <w:rPr>
          <w:rFonts w:eastAsia="Times New Roman"/>
          <w:color w:val="212121"/>
          <w:szCs w:val="24"/>
        </w:rPr>
        <w:t xml:space="preserve">μετανάστες </w:t>
      </w:r>
      <w:r>
        <w:rPr>
          <w:rFonts w:eastAsia="Times New Roman"/>
          <w:color w:val="212121"/>
          <w:szCs w:val="24"/>
        </w:rPr>
        <w:t>ή</w:t>
      </w:r>
      <w:r w:rsidRPr="0003237B">
        <w:rPr>
          <w:rFonts w:eastAsia="Times New Roman"/>
          <w:color w:val="212121"/>
          <w:szCs w:val="24"/>
        </w:rPr>
        <w:t xml:space="preserve"> λαθρομετανάστες</w:t>
      </w:r>
      <w:r>
        <w:rPr>
          <w:rFonts w:eastAsia="Times New Roman"/>
          <w:color w:val="212121"/>
          <w:szCs w:val="24"/>
        </w:rPr>
        <w:t>, αρκεί να ήταν φθηνοί</w:t>
      </w:r>
      <w:r>
        <w:rPr>
          <w:rFonts w:eastAsia="Times New Roman"/>
          <w:color w:val="212121"/>
          <w:szCs w:val="24"/>
        </w:rPr>
        <w:t xml:space="preserve"> και να είχαν και μι</w:t>
      </w:r>
      <w:r w:rsidRPr="0003237B">
        <w:rPr>
          <w:rFonts w:eastAsia="Times New Roman"/>
          <w:color w:val="212121"/>
          <w:szCs w:val="24"/>
        </w:rPr>
        <w:t xml:space="preserve">α κάποια καλή ειδίκευση </w:t>
      </w:r>
      <w:r>
        <w:rPr>
          <w:rFonts w:eastAsia="Times New Roman"/>
          <w:color w:val="212121"/>
          <w:szCs w:val="24"/>
        </w:rPr>
        <w:t xml:space="preserve">και εν πάση </w:t>
      </w:r>
      <w:proofErr w:type="spellStart"/>
      <w:r>
        <w:rPr>
          <w:rFonts w:eastAsia="Times New Roman"/>
          <w:color w:val="212121"/>
          <w:szCs w:val="24"/>
        </w:rPr>
        <w:t>περιπτώσει</w:t>
      </w:r>
      <w:proofErr w:type="spellEnd"/>
      <w:r>
        <w:rPr>
          <w:rFonts w:eastAsia="Times New Roman"/>
          <w:color w:val="212121"/>
          <w:szCs w:val="24"/>
        </w:rPr>
        <w:t>,</w:t>
      </w:r>
      <w:r w:rsidRPr="0003237B">
        <w:rPr>
          <w:rFonts w:eastAsia="Times New Roman"/>
          <w:color w:val="212121"/>
          <w:szCs w:val="24"/>
        </w:rPr>
        <w:t xml:space="preserve"> ένα καλό επίπεδο</w:t>
      </w:r>
      <w:r>
        <w:rPr>
          <w:rFonts w:eastAsia="Times New Roman"/>
          <w:color w:val="212121"/>
          <w:szCs w:val="24"/>
        </w:rPr>
        <w:t>- τώρα δεν χρειάζεστε</w:t>
      </w:r>
      <w:r w:rsidRPr="0003237B">
        <w:rPr>
          <w:rFonts w:eastAsia="Times New Roman"/>
          <w:color w:val="212121"/>
          <w:szCs w:val="24"/>
        </w:rPr>
        <w:t xml:space="preserve"> </w:t>
      </w:r>
      <w:r>
        <w:rPr>
          <w:rFonts w:eastAsia="Times New Roman"/>
          <w:color w:val="212121"/>
          <w:szCs w:val="24"/>
        </w:rPr>
        <w:t>άλλους.</w:t>
      </w:r>
      <w:r w:rsidRPr="0003237B">
        <w:rPr>
          <w:rFonts w:eastAsia="Times New Roman"/>
          <w:color w:val="212121"/>
          <w:szCs w:val="24"/>
        </w:rPr>
        <w:t xml:space="preserve"> </w:t>
      </w:r>
      <w:r>
        <w:rPr>
          <w:rFonts w:eastAsia="Times New Roman"/>
          <w:color w:val="212121"/>
          <w:szCs w:val="24"/>
        </w:rPr>
        <w:t>Και ε</w:t>
      </w:r>
      <w:r w:rsidRPr="0003237B">
        <w:rPr>
          <w:rFonts w:eastAsia="Times New Roman"/>
          <w:color w:val="212121"/>
          <w:szCs w:val="24"/>
        </w:rPr>
        <w:t>πομένως</w:t>
      </w:r>
      <w:r>
        <w:rPr>
          <w:rFonts w:eastAsia="Times New Roman"/>
          <w:color w:val="212121"/>
          <w:szCs w:val="24"/>
        </w:rPr>
        <w:t>,</w:t>
      </w:r>
      <w:r w:rsidRPr="0003237B">
        <w:rPr>
          <w:rFonts w:eastAsia="Times New Roman"/>
          <w:color w:val="212121"/>
          <w:szCs w:val="24"/>
        </w:rPr>
        <w:t xml:space="preserve"> τους αντι</w:t>
      </w:r>
      <w:r>
        <w:rPr>
          <w:rFonts w:eastAsia="Times New Roman"/>
          <w:color w:val="212121"/>
          <w:szCs w:val="24"/>
        </w:rPr>
        <w:t xml:space="preserve">μετωπίζετε λίγο πολύ σαν θύτες. Η </w:t>
      </w:r>
      <w:r w:rsidRPr="0003237B">
        <w:rPr>
          <w:rFonts w:eastAsia="Times New Roman"/>
          <w:color w:val="212121"/>
          <w:szCs w:val="24"/>
        </w:rPr>
        <w:t xml:space="preserve">πιο </w:t>
      </w:r>
      <w:r>
        <w:rPr>
          <w:rFonts w:eastAsia="Times New Roman"/>
          <w:color w:val="212121"/>
          <w:szCs w:val="24"/>
        </w:rPr>
        <w:t>λάιτ</w:t>
      </w:r>
      <w:r w:rsidRPr="0003237B">
        <w:rPr>
          <w:rFonts w:eastAsia="Times New Roman"/>
          <w:color w:val="212121"/>
          <w:szCs w:val="24"/>
        </w:rPr>
        <w:t xml:space="preserve"> αντιμετώπιση </w:t>
      </w:r>
      <w:r>
        <w:rPr>
          <w:rFonts w:eastAsia="Times New Roman"/>
          <w:color w:val="212121"/>
          <w:szCs w:val="24"/>
        </w:rPr>
        <w:t xml:space="preserve">είναι </w:t>
      </w:r>
      <w:r w:rsidRPr="0003237B">
        <w:rPr>
          <w:rFonts w:eastAsia="Times New Roman"/>
          <w:color w:val="212121"/>
          <w:szCs w:val="24"/>
        </w:rPr>
        <w:t xml:space="preserve">να τους αποκαλείτε </w:t>
      </w:r>
      <w:r>
        <w:rPr>
          <w:rFonts w:eastAsia="Times New Roman"/>
          <w:color w:val="212121"/>
          <w:szCs w:val="24"/>
        </w:rPr>
        <w:t>«</w:t>
      </w:r>
      <w:r w:rsidRPr="0003237B">
        <w:rPr>
          <w:rFonts w:eastAsia="Times New Roman"/>
          <w:color w:val="212121"/>
          <w:szCs w:val="24"/>
        </w:rPr>
        <w:t>λαθρομετανάστες</w:t>
      </w:r>
      <w:r>
        <w:rPr>
          <w:rFonts w:eastAsia="Times New Roman"/>
          <w:color w:val="212121"/>
          <w:szCs w:val="24"/>
        </w:rPr>
        <w:t>», έτσι και ξεμπερδεύε</w:t>
      </w:r>
      <w:r>
        <w:rPr>
          <w:rFonts w:eastAsia="Times New Roman"/>
          <w:color w:val="212121"/>
          <w:szCs w:val="24"/>
        </w:rPr>
        <w:t xml:space="preserve">τε. </w:t>
      </w:r>
    </w:p>
    <w:p w14:paraId="1123F151" w14:textId="77777777" w:rsidR="00A4113B" w:rsidRDefault="00FE19D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Κ</w:t>
      </w:r>
      <w:r w:rsidRPr="0003237B">
        <w:rPr>
          <w:rFonts w:eastAsia="Times New Roman"/>
          <w:color w:val="212121"/>
          <w:szCs w:val="24"/>
        </w:rPr>
        <w:t>αι τι κάνετε επιπλέον</w:t>
      </w:r>
      <w:r>
        <w:rPr>
          <w:rFonts w:eastAsia="Times New Roman"/>
          <w:color w:val="212121"/>
          <w:szCs w:val="24"/>
        </w:rPr>
        <w:t>; Σ</w:t>
      </w:r>
      <w:r w:rsidRPr="0003237B">
        <w:rPr>
          <w:rFonts w:eastAsia="Times New Roman"/>
          <w:color w:val="212121"/>
          <w:szCs w:val="24"/>
        </w:rPr>
        <w:t xml:space="preserve">υνδέετε τη διατήρηση για ένα εξάμηνο του μειωμένου ΦΠΑ με τον εγκλωβισμό τους στα </w:t>
      </w:r>
      <w:r>
        <w:rPr>
          <w:rFonts w:eastAsia="Times New Roman"/>
          <w:color w:val="212121"/>
          <w:szCs w:val="24"/>
        </w:rPr>
        <w:t>πέντε</w:t>
      </w:r>
      <w:r w:rsidRPr="0003237B">
        <w:rPr>
          <w:rFonts w:eastAsia="Times New Roman"/>
          <w:color w:val="212121"/>
          <w:szCs w:val="24"/>
        </w:rPr>
        <w:t xml:space="preserve"> νησιά</w:t>
      </w:r>
      <w:r>
        <w:rPr>
          <w:rFonts w:eastAsia="Times New Roman"/>
          <w:color w:val="212121"/>
          <w:szCs w:val="24"/>
        </w:rPr>
        <w:t>,</w:t>
      </w:r>
      <w:r w:rsidRPr="0003237B">
        <w:rPr>
          <w:rFonts w:eastAsia="Times New Roman"/>
          <w:color w:val="212121"/>
          <w:szCs w:val="24"/>
        </w:rPr>
        <w:t xml:space="preserve"> </w:t>
      </w:r>
      <w:r>
        <w:rPr>
          <w:rFonts w:eastAsia="Times New Roman"/>
          <w:color w:val="212121"/>
          <w:szCs w:val="24"/>
        </w:rPr>
        <w:t xml:space="preserve">στη </w:t>
      </w:r>
      <w:r w:rsidRPr="0003237B">
        <w:rPr>
          <w:rFonts w:eastAsia="Times New Roman"/>
          <w:color w:val="212121"/>
          <w:szCs w:val="24"/>
        </w:rPr>
        <w:t>Λέσβο</w:t>
      </w:r>
      <w:r>
        <w:rPr>
          <w:rFonts w:eastAsia="Times New Roman"/>
          <w:color w:val="212121"/>
          <w:szCs w:val="24"/>
        </w:rPr>
        <w:t>,</w:t>
      </w:r>
      <w:r w:rsidRPr="0003237B">
        <w:rPr>
          <w:rFonts w:eastAsia="Times New Roman"/>
          <w:color w:val="212121"/>
          <w:szCs w:val="24"/>
        </w:rPr>
        <w:t xml:space="preserve"> </w:t>
      </w:r>
      <w:r>
        <w:rPr>
          <w:rFonts w:eastAsia="Times New Roman"/>
          <w:color w:val="212121"/>
          <w:szCs w:val="24"/>
        </w:rPr>
        <w:t xml:space="preserve">στη </w:t>
      </w:r>
      <w:r w:rsidRPr="0003237B">
        <w:rPr>
          <w:rFonts w:eastAsia="Times New Roman"/>
          <w:color w:val="212121"/>
          <w:szCs w:val="24"/>
        </w:rPr>
        <w:t>Χίο</w:t>
      </w:r>
      <w:r>
        <w:rPr>
          <w:rFonts w:eastAsia="Times New Roman"/>
          <w:color w:val="212121"/>
          <w:szCs w:val="24"/>
        </w:rPr>
        <w:t>,</w:t>
      </w:r>
      <w:r w:rsidRPr="0003237B">
        <w:rPr>
          <w:rFonts w:eastAsia="Times New Roman"/>
          <w:color w:val="212121"/>
          <w:szCs w:val="24"/>
        </w:rPr>
        <w:t xml:space="preserve"> </w:t>
      </w:r>
      <w:r>
        <w:rPr>
          <w:rFonts w:eastAsia="Times New Roman"/>
          <w:color w:val="212121"/>
          <w:szCs w:val="24"/>
        </w:rPr>
        <w:t xml:space="preserve">στη </w:t>
      </w:r>
      <w:r w:rsidRPr="0003237B">
        <w:rPr>
          <w:rFonts w:eastAsia="Times New Roman"/>
          <w:color w:val="212121"/>
          <w:szCs w:val="24"/>
        </w:rPr>
        <w:t>Σάμο</w:t>
      </w:r>
      <w:r>
        <w:rPr>
          <w:rFonts w:eastAsia="Times New Roman"/>
          <w:color w:val="212121"/>
          <w:szCs w:val="24"/>
        </w:rPr>
        <w:t>,</w:t>
      </w:r>
      <w:r w:rsidRPr="0003237B">
        <w:rPr>
          <w:rFonts w:eastAsia="Times New Roman"/>
          <w:color w:val="212121"/>
          <w:szCs w:val="24"/>
        </w:rPr>
        <w:t xml:space="preserve"> </w:t>
      </w:r>
      <w:r>
        <w:rPr>
          <w:rFonts w:eastAsia="Times New Roman"/>
          <w:color w:val="212121"/>
          <w:szCs w:val="24"/>
        </w:rPr>
        <w:t xml:space="preserve">στη Λέρο και στην Κω. Και λέτε, δηλαδή, στους κατοίκους «αν θέλετε να έχετε μειωμένο ΦΠΑ, </w:t>
      </w:r>
      <w:r w:rsidRPr="0003237B">
        <w:rPr>
          <w:rFonts w:eastAsia="Times New Roman"/>
          <w:color w:val="212121"/>
          <w:szCs w:val="24"/>
        </w:rPr>
        <w:t xml:space="preserve">δεχθείτε </w:t>
      </w:r>
      <w:r w:rsidRPr="0003237B">
        <w:rPr>
          <w:rFonts w:eastAsia="Times New Roman"/>
          <w:color w:val="212121"/>
          <w:szCs w:val="24"/>
        </w:rPr>
        <w:t>αυτούς και τα προβλήματα που δημιουργούνται</w:t>
      </w:r>
      <w:r>
        <w:rPr>
          <w:rFonts w:eastAsia="Times New Roman"/>
          <w:color w:val="212121"/>
          <w:szCs w:val="24"/>
        </w:rPr>
        <w:t>»</w:t>
      </w:r>
      <w:r w:rsidRPr="0003237B">
        <w:rPr>
          <w:rFonts w:eastAsia="Times New Roman"/>
          <w:color w:val="212121"/>
          <w:szCs w:val="24"/>
        </w:rPr>
        <w:t xml:space="preserve"> και επίσης </w:t>
      </w:r>
      <w:r>
        <w:rPr>
          <w:rFonts w:eastAsia="Times New Roman"/>
          <w:color w:val="212121"/>
          <w:szCs w:val="24"/>
        </w:rPr>
        <w:t>λέτε ότι αν εκλείψει το προσφυγικό-</w:t>
      </w:r>
      <w:r w:rsidRPr="0003237B">
        <w:rPr>
          <w:rFonts w:eastAsia="Times New Roman"/>
          <w:color w:val="212121"/>
          <w:szCs w:val="24"/>
        </w:rPr>
        <w:t>μεταναστευτικό</w:t>
      </w:r>
      <w:r>
        <w:rPr>
          <w:rFonts w:eastAsia="Times New Roman"/>
          <w:color w:val="212121"/>
          <w:szCs w:val="24"/>
        </w:rPr>
        <w:t>, θα</w:t>
      </w:r>
      <w:r w:rsidRPr="0003237B">
        <w:rPr>
          <w:rFonts w:eastAsia="Times New Roman"/>
          <w:color w:val="212121"/>
          <w:szCs w:val="24"/>
        </w:rPr>
        <w:t xml:space="preserve"> </w:t>
      </w:r>
      <w:r>
        <w:rPr>
          <w:rFonts w:eastAsia="Times New Roman"/>
          <w:color w:val="212121"/>
          <w:szCs w:val="24"/>
        </w:rPr>
        <w:t>εκ</w:t>
      </w:r>
      <w:r w:rsidRPr="0003237B">
        <w:rPr>
          <w:rFonts w:eastAsia="Times New Roman"/>
          <w:color w:val="212121"/>
          <w:szCs w:val="24"/>
        </w:rPr>
        <w:t>λείψουν και οι λόγοι για τους οποίους επιβλήθηκε ο μειωμένος ΦΠΑ</w:t>
      </w:r>
      <w:r>
        <w:rPr>
          <w:rFonts w:eastAsia="Times New Roman"/>
          <w:color w:val="212121"/>
          <w:szCs w:val="24"/>
        </w:rPr>
        <w:t>.</w:t>
      </w:r>
    </w:p>
    <w:p w14:paraId="1123F152" w14:textId="77777777" w:rsidR="00A4113B" w:rsidRDefault="00FE19D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lastRenderedPageBreak/>
        <w:t>Τ</w:t>
      </w:r>
      <w:r w:rsidRPr="0003237B">
        <w:rPr>
          <w:rFonts w:eastAsia="Times New Roman"/>
          <w:color w:val="212121"/>
          <w:szCs w:val="24"/>
        </w:rPr>
        <w:t xml:space="preserve">ο </w:t>
      </w:r>
      <w:r>
        <w:rPr>
          <w:rFonts w:eastAsia="Times New Roman"/>
          <w:color w:val="212121"/>
          <w:szCs w:val="24"/>
        </w:rPr>
        <w:t xml:space="preserve">ξέρουμε, </w:t>
      </w:r>
      <w:r w:rsidRPr="0003237B">
        <w:rPr>
          <w:rFonts w:eastAsia="Times New Roman"/>
          <w:color w:val="212121"/>
          <w:szCs w:val="24"/>
        </w:rPr>
        <w:t xml:space="preserve">το ξέρετε </w:t>
      </w:r>
      <w:r>
        <w:rPr>
          <w:rFonts w:eastAsia="Times New Roman"/>
          <w:color w:val="212121"/>
          <w:szCs w:val="24"/>
        </w:rPr>
        <w:t>ότι ο μειωμένος ΦΠΑ</w:t>
      </w:r>
      <w:r w:rsidRPr="0003237B">
        <w:rPr>
          <w:rFonts w:eastAsia="Times New Roman"/>
          <w:color w:val="212121"/>
          <w:szCs w:val="24"/>
        </w:rPr>
        <w:t xml:space="preserve"> επιβλήθηκε μετά από πολλούς αγώνες</w:t>
      </w:r>
      <w:r>
        <w:rPr>
          <w:rFonts w:eastAsia="Times New Roman"/>
          <w:color w:val="212121"/>
          <w:szCs w:val="24"/>
        </w:rPr>
        <w:t xml:space="preserve">, </w:t>
      </w:r>
      <w:proofErr w:type="spellStart"/>
      <w:r w:rsidRPr="0003237B">
        <w:rPr>
          <w:rFonts w:eastAsia="Times New Roman"/>
          <w:color w:val="212121"/>
          <w:szCs w:val="24"/>
        </w:rPr>
        <w:t>πρωτοστατούντος</w:t>
      </w:r>
      <w:proofErr w:type="spellEnd"/>
      <w:r w:rsidRPr="0003237B">
        <w:rPr>
          <w:rFonts w:eastAsia="Times New Roman"/>
          <w:color w:val="212121"/>
          <w:szCs w:val="24"/>
        </w:rPr>
        <w:t xml:space="preserve"> του </w:t>
      </w:r>
      <w:r>
        <w:rPr>
          <w:rFonts w:eastAsia="Times New Roman"/>
          <w:color w:val="212121"/>
          <w:szCs w:val="24"/>
        </w:rPr>
        <w:t>ΚΚΕ,</w:t>
      </w:r>
      <w:r w:rsidRPr="0003237B">
        <w:rPr>
          <w:rFonts w:eastAsia="Times New Roman"/>
          <w:color w:val="212121"/>
          <w:szCs w:val="24"/>
        </w:rPr>
        <w:t xml:space="preserve"> ως ένα αντισταθμιστικό μέτρο στο αυξημένο κόστος ζωής και μεταφοράς στα νησιά</w:t>
      </w:r>
      <w:r>
        <w:rPr>
          <w:rFonts w:eastAsia="Times New Roman"/>
          <w:color w:val="212121"/>
          <w:szCs w:val="24"/>
        </w:rPr>
        <w:t>. Μ</w:t>
      </w:r>
      <w:r w:rsidRPr="0003237B">
        <w:rPr>
          <w:rFonts w:eastAsia="Times New Roman"/>
          <w:color w:val="212121"/>
          <w:szCs w:val="24"/>
        </w:rPr>
        <w:t>ε τη σύνδεσή του με το προσφυγικ</w:t>
      </w:r>
      <w:r>
        <w:rPr>
          <w:rFonts w:eastAsia="Times New Roman"/>
          <w:color w:val="212121"/>
          <w:szCs w:val="24"/>
        </w:rPr>
        <w:t xml:space="preserve">ό νομιμοποιείτε </w:t>
      </w:r>
      <w:r w:rsidRPr="0003237B">
        <w:rPr>
          <w:rFonts w:eastAsia="Times New Roman"/>
          <w:color w:val="212121"/>
          <w:szCs w:val="24"/>
        </w:rPr>
        <w:t>τις επικίνδυνες και αντιδραστικές επιλογές της Ευρωπαϊκής Ένωσης</w:t>
      </w:r>
      <w:r>
        <w:rPr>
          <w:rFonts w:eastAsia="Times New Roman"/>
          <w:color w:val="212121"/>
          <w:szCs w:val="24"/>
        </w:rPr>
        <w:t>,</w:t>
      </w:r>
      <w:r w:rsidRPr="0003237B">
        <w:rPr>
          <w:rFonts w:eastAsia="Times New Roman"/>
          <w:color w:val="212121"/>
          <w:szCs w:val="24"/>
        </w:rPr>
        <w:t xml:space="preserve"> που μετατρέπουν τα νησιά σε μόνιμο</w:t>
      </w:r>
      <w:r>
        <w:rPr>
          <w:rFonts w:eastAsia="Times New Roman"/>
          <w:color w:val="212121"/>
          <w:szCs w:val="24"/>
        </w:rPr>
        <w:t>υ</w:t>
      </w:r>
      <w:r w:rsidRPr="0003237B">
        <w:rPr>
          <w:rFonts w:eastAsia="Times New Roman"/>
          <w:color w:val="212121"/>
          <w:szCs w:val="24"/>
        </w:rPr>
        <w:t xml:space="preserve">ς </w:t>
      </w:r>
      <w:r w:rsidRPr="0003237B">
        <w:rPr>
          <w:rFonts w:eastAsia="Times New Roman"/>
          <w:color w:val="212121"/>
          <w:szCs w:val="24"/>
        </w:rPr>
        <w:t>χώρο</w:t>
      </w:r>
      <w:r>
        <w:rPr>
          <w:rFonts w:eastAsia="Times New Roman"/>
          <w:color w:val="212121"/>
          <w:szCs w:val="24"/>
        </w:rPr>
        <w:t>υ</w:t>
      </w:r>
      <w:r w:rsidRPr="0003237B">
        <w:rPr>
          <w:rFonts w:eastAsia="Times New Roman"/>
          <w:color w:val="212121"/>
          <w:szCs w:val="24"/>
        </w:rPr>
        <w:t>ς εγκλωβισμού προσφύγων και μεταναστών</w:t>
      </w:r>
      <w:r>
        <w:rPr>
          <w:rFonts w:eastAsia="Times New Roman"/>
          <w:color w:val="212121"/>
          <w:szCs w:val="24"/>
        </w:rPr>
        <w:t xml:space="preserve">. </w:t>
      </w:r>
    </w:p>
    <w:p w14:paraId="1123F153" w14:textId="77777777" w:rsidR="00A4113B" w:rsidRDefault="00FE19D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Το ΚΚΕ</w:t>
      </w:r>
      <w:r w:rsidRPr="0003237B">
        <w:rPr>
          <w:rFonts w:eastAsia="Times New Roman"/>
          <w:color w:val="212121"/>
          <w:szCs w:val="24"/>
        </w:rPr>
        <w:t xml:space="preserve"> από την πρώτη</w:t>
      </w:r>
      <w:r>
        <w:rPr>
          <w:rFonts w:eastAsia="Times New Roman"/>
          <w:color w:val="212121"/>
          <w:szCs w:val="24"/>
        </w:rPr>
        <w:t xml:space="preserve"> στιγμή κατήγγειλε τη Συμφωνία Ευρωπαϊκής Έ</w:t>
      </w:r>
      <w:r w:rsidRPr="0003237B">
        <w:rPr>
          <w:rFonts w:eastAsia="Times New Roman"/>
          <w:color w:val="212121"/>
          <w:szCs w:val="24"/>
        </w:rPr>
        <w:t>νωσης</w:t>
      </w:r>
      <w:r>
        <w:rPr>
          <w:rFonts w:eastAsia="Times New Roman"/>
          <w:color w:val="212121"/>
          <w:szCs w:val="24"/>
        </w:rPr>
        <w:t xml:space="preserve"> </w:t>
      </w:r>
      <w:r>
        <w:rPr>
          <w:rFonts w:eastAsia="Times New Roman"/>
          <w:color w:val="212121"/>
          <w:szCs w:val="24"/>
        </w:rPr>
        <w:t>-</w:t>
      </w:r>
      <w:r>
        <w:rPr>
          <w:rFonts w:eastAsia="Times New Roman"/>
          <w:color w:val="212121"/>
          <w:szCs w:val="24"/>
        </w:rPr>
        <w:t xml:space="preserve"> </w:t>
      </w:r>
      <w:r w:rsidRPr="0003237B">
        <w:rPr>
          <w:rFonts w:eastAsia="Times New Roman"/>
          <w:color w:val="212121"/>
          <w:szCs w:val="24"/>
        </w:rPr>
        <w:t xml:space="preserve">Τουρκίας </w:t>
      </w:r>
      <w:r>
        <w:rPr>
          <w:rFonts w:eastAsia="Times New Roman"/>
          <w:color w:val="212121"/>
          <w:szCs w:val="24"/>
        </w:rPr>
        <w:t>για</w:t>
      </w:r>
      <w:r w:rsidRPr="0003237B">
        <w:rPr>
          <w:rFonts w:eastAsia="Times New Roman"/>
          <w:color w:val="212121"/>
          <w:szCs w:val="24"/>
        </w:rPr>
        <w:t xml:space="preserve"> τη δημιουργία </w:t>
      </w:r>
      <w:r>
        <w:rPr>
          <w:rFonts w:eastAsia="Times New Roman"/>
          <w:color w:val="212121"/>
          <w:szCs w:val="24"/>
        </w:rPr>
        <w:t xml:space="preserve">των </w:t>
      </w:r>
      <w:r w:rsidRPr="0003237B">
        <w:rPr>
          <w:rFonts w:eastAsia="Times New Roman"/>
          <w:color w:val="212121"/>
          <w:szCs w:val="24"/>
          <w:lang w:val="en"/>
        </w:rPr>
        <w:t>hot</w:t>
      </w:r>
      <w:r w:rsidRPr="00696C7A">
        <w:rPr>
          <w:rFonts w:eastAsia="Times New Roman"/>
          <w:color w:val="212121"/>
          <w:szCs w:val="24"/>
        </w:rPr>
        <w:t xml:space="preserve"> </w:t>
      </w:r>
      <w:r w:rsidRPr="0003237B">
        <w:rPr>
          <w:rFonts w:eastAsia="Times New Roman"/>
          <w:color w:val="212121"/>
          <w:szCs w:val="24"/>
          <w:lang w:val="en"/>
        </w:rPr>
        <w:t>spot</w:t>
      </w:r>
      <w:r>
        <w:rPr>
          <w:rFonts w:eastAsia="Times New Roman"/>
          <w:color w:val="212121"/>
          <w:szCs w:val="24"/>
          <w:lang w:val="en-US"/>
        </w:rPr>
        <w:t>s</w:t>
      </w:r>
      <w:r>
        <w:rPr>
          <w:rFonts w:eastAsia="Times New Roman"/>
          <w:color w:val="212121"/>
          <w:szCs w:val="24"/>
        </w:rPr>
        <w:t xml:space="preserve"> κόντρα</w:t>
      </w:r>
      <w:r w:rsidRPr="0003237B">
        <w:rPr>
          <w:rFonts w:eastAsia="Times New Roman"/>
          <w:color w:val="212121"/>
          <w:szCs w:val="24"/>
        </w:rPr>
        <w:t xml:space="preserve"> στη συναίνεση</w:t>
      </w:r>
      <w:r>
        <w:rPr>
          <w:rFonts w:eastAsia="Times New Roman"/>
          <w:color w:val="212121"/>
          <w:szCs w:val="24"/>
        </w:rPr>
        <w:t xml:space="preserve"> όλων των αστικών κομμάτων και κ</w:t>
      </w:r>
      <w:r w:rsidRPr="0003237B">
        <w:rPr>
          <w:rFonts w:eastAsia="Times New Roman"/>
          <w:color w:val="212121"/>
          <w:szCs w:val="24"/>
        </w:rPr>
        <w:t>άλεσε τους νησιώτες να ξεσηκωθούν</w:t>
      </w:r>
      <w:r>
        <w:rPr>
          <w:rFonts w:eastAsia="Times New Roman"/>
          <w:color w:val="212121"/>
          <w:szCs w:val="24"/>
        </w:rPr>
        <w:t xml:space="preserve">, </w:t>
      </w:r>
      <w:r w:rsidRPr="0003237B">
        <w:rPr>
          <w:rFonts w:eastAsia="Times New Roman"/>
          <w:color w:val="212121"/>
          <w:szCs w:val="24"/>
        </w:rPr>
        <w:t>να αντιπαλέ</w:t>
      </w:r>
      <w:r w:rsidRPr="0003237B">
        <w:rPr>
          <w:rFonts w:eastAsia="Times New Roman"/>
          <w:color w:val="212121"/>
          <w:szCs w:val="24"/>
        </w:rPr>
        <w:t xml:space="preserve">ψουν τη δράση των αντιδραστικών </w:t>
      </w:r>
      <w:r>
        <w:rPr>
          <w:rFonts w:eastAsia="Times New Roman"/>
          <w:color w:val="212121"/>
          <w:szCs w:val="24"/>
        </w:rPr>
        <w:t>ακροδεξιών, ρατσιστικών και φασιστικών δ</w:t>
      </w:r>
      <w:r w:rsidRPr="0003237B">
        <w:rPr>
          <w:rFonts w:eastAsia="Times New Roman"/>
          <w:color w:val="212121"/>
          <w:szCs w:val="24"/>
        </w:rPr>
        <w:t>υνάμεων και να εκφράσουν σταθερά την αλληλεγγύη του</w:t>
      </w:r>
      <w:r>
        <w:rPr>
          <w:rFonts w:eastAsia="Times New Roman"/>
          <w:color w:val="212121"/>
          <w:szCs w:val="24"/>
        </w:rPr>
        <w:t>ς</w:t>
      </w:r>
      <w:r w:rsidRPr="0003237B">
        <w:rPr>
          <w:rFonts w:eastAsia="Times New Roman"/>
          <w:color w:val="212121"/>
          <w:szCs w:val="24"/>
        </w:rPr>
        <w:t xml:space="preserve"> στους πρόσφυγες και μετανάστες</w:t>
      </w:r>
      <w:r>
        <w:rPr>
          <w:rFonts w:eastAsia="Times New Roman"/>
          <w:color w:val="212121"/>
          <w:szCs w:val="24"/>
        </w:rPr>
        <w:t>,</w:t>
      </w:r>
      <w:r w:rsidRPr="0003237B">
        <w:rPr>
          <w:rFonts w:eastAsia="Times New Roman"/>
          <w:color w:val="212121"/>
          <w:szCs w:val="24"/>
        </w:rPr>
        <w:t xml:space="preserve"> οι οποίοι το πρώτο πράγμα που ζητούν είναι ο απεγκλωβισμός τους από τα </w:t>
      </w:r>
      <w:r>
        <w:rPr>
          <w:rFonts w:eastAsia="Times New Roman"/>
          <w:color w:val="212121"/>
          <w:szCs w:val="24"/>
        </w:rPr>
        <w:t>νησιά</w:t>
      </w:r>
      <w:r w:rsidRPr="0003237B">
        <w:rPr>
          <w:rFonts w:eastAsia="Times New Roman"/>
          <w:color w:val="212121"/>
          <w:szCs w:val="24"/>
        </w:rPr>
        <w:t xml:space="preserve"> και για αυτό διαδηλώνουν</w:t>
      </w:r>
      <w:r>
        <w:rPr>
          <w:rFonts w:eastAsia="Times New Roman"/>
          <w:color w:val="212121"/>
          <w:szCs w:val="24"/>
        </w:rPr>
        <w:t xml:space="preserve">. </w:t>
      </w:r>
    </w:p>
    <w:p w14:paraId="1123F154" w14:textId="77777777" w:rsidR="00A4113B" w:rsidRDefault="00FE19D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Π</w:t>
      </w:r>
      <w:r w:rsidRPr="0003237B">
        <w:rPr>
          <w:rFonts w:eastAsia="Times New Roman"/>
          <w:color w:val="212121"/>
          <w:szCs w:val="24"/>
        </w:rPr>
        <w:t xml:space="preserve">ριν </w:t>
      </w:r>
      <w:r>
        <w:rPr>
          <w:rFonts w:eastAsia="Times New Roman"/>
          <w:color w:val="212121"/>
          <w:szCs w:val="24"/>
        </w:rPr>
        <w:t xml:space="preserve">από </w:t>
      </w:r>
      <w:r w:rsidRPr="0003237B">
        <w:rPr>
          <w:rFonts w:eastAsia="Times New Roman"/>
          <w:color w:val="212121"/>
          <w:szCs w:val="24"/>
        </w:rPr>
        <w:t xml:space="preserve">μία εβδομάδα ήμουν στη Σάμο </w:t>
      </w:r>
      <w:r>
        <w:rPr>
          <w:rFonts w:eastAsia="Times New Roman"/>
          <w:color w:val="212121"/>
          <w:szCs w:val="24"/>
        </w:rPr>
        <w:t>-</w:t>
      </w:r>
      <w:r w:rsidRPr="0003237B">
        <w:rPr>
          <w:rFonts w:eastAsia="Times New Roman"/>
          <w:color w:val="212121"/>
          <w:szCs w:val="24"/>
        </w:rPr>
        <w:t>και αύριο πάλι θα είμαι εκεί</w:t>
      </w:r>
      <w:r>
        <w:rPr>
          <w:rFonts w:eastAsia="Times New Roman"/>
          <w:color w:val="212121"/>
          <w:szCs w:val="24"/>
        </w:rPr>
        <w:t>- και</w:t>
      </w:r>
      <w:r w:rsidRPr="0003237B">
        <w:rPr>
          <w:rFonts w:eastAsia="Times New Roman"/>
          <w:color w:val="212121"/>
          <w:szCs w:val="24"/>
        </w:rPr>
        <w:t xml:space="preserve"> είδα με τα μάτια μου τη διαδήλωση που έκαναν </w:t>
      </w:r>
      <w:r w:rsidRPr="0003237B">
        <w:rPr>
          <w:rFonts w:eastAsia="Times New Roman"/>
          <w:color w:val="212121"/>
          <w:szCs w:val="24"/>
        </w:rPr>
        <w:lastRenderedPageBreak/>
        <w:t xml:space="preserve">οι πρόσφυγες και </w:t>
      </w:r>
      <w:r>
        <w:rPr>
          <w:rFonts w:eastAsia="Times New Roman"/>
          <w:color w:val="212121"/>
          <w:szCs w:val="24"/>
        </w:rPr>
        <w:t xml:space="preserve">οι </w:t>
      </w:r>
      <w:r w:rsidRPr="0003237B">
        <w:rPr>
          <w:rFonts w:eastAsia="Times New Roman"/>
          <w:color w:val="212121"/>
          <w:szCs w:val="24"/>
        </w:rPr>
        <w:t>μετανάστες και το αίτημά τους ήταν να απεγκλωβιστούν από τα νησιά</w:t>
      </w:r>
      <w:r>
        <w:rPr>
          <w:rFonts w:eastAsia="Times New Roman"/>
          <w:color w:val="212121"/>
          <w:szCs w:val="24"/>
        </w:rPr>
        <w:t>.</w:t>
      </w:r>
    </w:p>
    <w:p w14:paraId="1123F155" w14:textId="77777777" w:rsidR="00A4113B" w:rsidRDefault="00FE19D4">
      <w:pPr>
        <w:spacing w:line="600" w:lineRule="auto"/>
        <w:contextualSpacing/>
        <w:jc w:val="both"/>
        <w:rPr>
          <w:rFonts w:eastAsia="Times New Roman"/>
          <w:color w:val="222222"/>
          <w:szCs w:val="24"/>
          <w:shd w:val="clear" w:color="auto" w:fill="FFFFFF"/>
        </w:rPr>
      </w:pPr>
      <w:r>
        <w:rPr>
          <w:rFonts w:eastAsia="Times New Roman"/>
          <w:color w:val="212121"/>
          <w:szCs w:val="24"/>
        </w:rPr>
        <w:t>Σ</w:t>
      </w:r>
      <w:r w:rsidRPr="0003237B">
        <w:rPr>
          <w:rFonts w:eastAsia="Times New Roman"/>
          <w:color w:val="212121"/>
          <w:szCs w:val="24"/>
        </w:rPr>
        <w:t>το πλαίσιο</w:t>
      </w:r>
      <w:r>
        <w:rPr>
          <w:rFonts w:eastAsia="Times New Roman"/>
          <w:color w:val="212121"/>
          <w:szCs w:val="24"/>
        </w:rPr>
        <w:t>, λοιπόν, αυτ</w:t>
      </w:r>
      <w:r>
        <w:rPr>
          <w:rFonts w:eastAsia="Times New Roman"/>
          <w:color w:val="212121"/>
          <w:szCs w:val="24"/>
        </w:rPr>
        <w:t xml:space="preserve">ό δεκατρείς σύλλογοι και φορείς της Σάμου, </w:t>
      </w:r>
      <w:r w:rsidRPr="0003237B">
        <w:rPr>
          <w:rFonts w:eastAsia="Times New Roman"/>
          <w:color w:val="212121"/>
          <w:szCs w:val="24"/>
        </w:rPr>
        <w:t xml:space="preserve"> </w:t>
      </w:r>
      <w:r>
        <w:rPr>
          <w:rFonts w:eastAsia="Times New Roman"/>
          <w:color w:val="212121"/>
          <w:szCs w:val="24"/>
        </w:rPr>
        <w:t>το Επιμελητήριο Σάμου, το Εργατικό Κέντρο Νομού Σάμου, το Νομαρχιακό Τ</w:t>
      </w:r>
      <w:r w:rsidRPr="0003237B">
        <w:rPr>
          <w:rFonts w:eastAsia="Times New Roman"/>
          <w:color w:val="212121"/>
          <w:szCs w:val="24"/>
        </w:rPr>
        <w:t xml:space="preserve">μήμα ΑΔΕΔΥ </w:t>
      </w:r>
      <w:r>
        <w:rPr>
          <w:rFonts w:eastAsia="Times New Roman"/>
          <w:color w:val="212121"/>
          <w:szCs w:val="24"/>
        </w:rPr>
        <w:t xml:space="preserve">της </w:t>
      </w:r>
      <w:r w:rsidRPr="0003237B">
        <w:rPr>
          <w:rFonts w:eastAsia="Times New Roman"/>
          <w:color w:val="212121"/>
          <w:szCs w:val="24"/>
        </w:rPr>
        <w:t>Σάμου</w:t>
      </w:r>
      <w:r>
        <w:rPr>
          <w:rFonts w:eastAsia="Times New Roman"/>
          <w:color w:val="212121"/>
          <w:szCs w:val="24"/>
        </w:rPr>
        <w:t>, ο Εμπορικός Σ</w:t>
      </w:r>
      <w:r w:rsidRPr="0003237B">
        <w:rPr>
          <w:rFonts w:eastAsia="Times New Roman"/>
          <w:color w:val="212121"/>
          <w:szCs w:val="24"/>
        </w:rPr>
        <w:t>ύλλογος Σάμου</w:t>
      </w:r>
      <w:r>
        <w:rPr>
          <w:rFonts w:eastAsia="Times New Roman"/>
          <w:color w:val="212121"/>
          <w:szCs w:val="24"/>
        </w:rPr>
        <w:t>, ο Εμπορικός Σ</w:t>
      </w:r>
      <w:r w:rsidRPr="0003237B">
        <w:rPr>
          <w:rFonts w:eastAsia="Times New Roman"/>
          <w:color w:val="212121"/>
          <w:szCs w:val="24"/>
        </w:rPr>
        <w:t xml:space="preserve">ύλλογος </w:t>
      </w:r>
      <w:proofErr w:type="spellStart"/>
      <w:r w:rsidRPr="0003237B">
        <w:rPr>
          <w:rFonts w:eastAsia="Times New Roman"/>
          <w:color w:val="212121"/>
          <w:szCs w:val="24"/>
        </w:rPr>
        <w:t>Καρλοβάσου</w:t>
      </w:r>
      <w:proofErr w:type="spellEnd"/>
      <w:r>
        <w:rPr>
          <w:rFonts w:eastAsia="Times New Roman"/>
          <w:color w:val="212121"/>
          <w:szCs w:val="24"/>
        </w:rPr>
        <w:t>, ο</w:t>
      </w:r>
      <w:r w:rsidRPr="0003237B">
        <w:rPr>
          <w:rFonts w:eastAsia="Times New Roman"/>
          <w:color w:val="212121"/>
          <w:szCs w:val="24"/>
        </w:rPr>
        <w:t xml:space="preserve"> Δικηγορικός Σύλλογος Σάμου</w:t>
      </w:r>
      <w:r>
        <w:rPr>
          <w:rFonts w:eastAsia="Times New Roman"/>
          <w:color w:val="212121"/>
          <w:szCs w:val="24"/>
        </w:rPr>
        <w:t>, ο Σύλλογος Εστίασης και Ψ</w:t>
      </w:r>
      <w:r w:rsidRPr="0003237B">
        <w:rPr>
          <w:rFonts w:eastAsia="Times New Roman"/>
          <w:color w:val="212121"/>
          <w:szCs w:val="24"/>
        </w:rPr>
        <w:t>υχαγ</w:t>
      </w:r>
      <w:r w:rsidRPr="0003237B">
        <w:rPr>
          <w:rFonts w:eastAsia="Times New Roman"/>
          <w:color w:val="212121"/>
          <w:szCs w:val="24"/>
        </w:rPr>
        <w:t>ωγίας Σάμου</w:t>
      </w:r>
      <w:r>
        <w:rPr>
          <w:rFonts w:eastAsia="Times New Roman"/>
          <w:color w:val="212121"/>
          <w:szCs w:val="24"/>
        </w:rPr>
        <w:t xml:space="preserve">, η </w:t>
      </w:r>
      <w:proofErr w:type="spellStart"/>
      <w:r>
        <w:rPr>
          <w:rFonts w:eastAsia="Times New Roman"/>
          <w:color w:val="212121"/>
          <w:szCs w:val="24"/>
        </w:rPr>
        <w:t>Ένωσις</w:t>
      </w:r>
      <w:proofErr w:type="spellEnd"/>
      <w:r>
        <w:rPr>
          <w:rFonts w:eastAsia="Times New Roman"/>
          <w:color w:val="212121"/>
          <w:szCs w:val="24"/>
        </w:rPr>
        <w:t xml:space="preserve"> Ξ</w:t>
      </w:r>
      <w:r w:rsidRPr="0003237B">
        <w:rPr>
          <w:rFonts w:eastAsia="Times New Roman"/>
          <w:color w:val="212121"/>
          <w:szCs w:val="24"/>
        </w:rPr>
        <w:t>ενοδόχων Σάμου</w:t>
      </w:r>
      <w:r>
        <w:rPr>
          <w:rFonts w:eastAsia="Times New Roman"/>
          <w:color w:val="212121"/>
          <w:szCs w:val="24"/>
        </w:rPr>
        <w:t xml:space="preserve">, ο Σύλλογος </w:t>
      </w:r>
      <w:proofErr w:type="spellStart"/>
      <w:r>
        <w:rPr>
          <w:rFonts w:eastAsia="Times New Roman"/>
          <w:color w:val="212121"/>
          <w:szCs w:val="24"/>
        </w:rPr>
        <w:t>Ενοικιαζομένων</w:t>
      </w:r>
      <w:proofErr w:type="spellEnd"/>
      <w:r>
        <w:rPr>
          <w:rFonts w:eastAsia="Times New Roman"/>
          <w:color w:val="212121"/>
          <w:szCs w:val="24"/>
        </w:rPr>
        <w:t xml:space="preserve"> Δ</w:t>
      </w:r>
      <w:r w:rsidRPr="0003237B">
        <w:rPr>
          <w:rFonts w:eastAsia="Times New Roman"/>
          <w:color w:val="212121"/>
          <w:szCs w:val="24"/>
        </w:rPr>
        <w:t>ωμα</w:t>
      </w:r>
      <w:r>
        <w:rPr>
          <w:rFonts w:eastAsia="Times New Roman"/>
          <w:color w:val="212121"/>
          <w:szCs w:val="24"/>
        </w:rPr>
        <w:t>τίων και Διαμερισμάτων Ν</w:t>
      </w:r>
      <w:r w:rsidRPr="0003237B">
        <w:rPr>
          <w:rFonts w:eastAsia="Times New Roman"/>
          <w:color w:val="212121"/>
          <w:szCs w:val="24"/>
        </w:rPr>
        <w:t>ομού Σάμου</w:t>
      </w:r>
      <w:r>
        <w:rPr>
          <w:rFonts w:eastAsia="Times New Roman"/>
          <w:color w:val="212121"/>
          <w:szCs w:val="24"/>
        </w:rPr>
        <w:t>, ο Σύνδεσμος Τουριστικών και Ναυτιλιακών Π</w:t>
      </w:r>
      <w:r w:rsidRPr="0003237B">
        <w:rPr>
          <w:rFonts w:eastAsia="Times New Roman"/>
          <w:color w:val="212121"/>
          <w:szCs w:val="24"/>
        </w:rPr>
        <w:t>ρακτόρων Σάμου</w:t>
      </w:r>
      <w:r>
        <w:rPr>
          <w:rFonts w:eastAsia="Times New Roman"/>
          <w:color w:val="212121"/>
          <w:szCs w:val="24"/>
        </w:rPr>
        <w:t>, ο Ιατρικός Σ</w:t>
      </w:r>
      <w:r w:rsidRPr="0003237B">
        <w:rPr>
          <w:rFonts w:eastAsia="Times New Roman"/>
          <w:color w:val="212121"/>
          <w:szCs w:val="24"/>
        </w:rPr>
        <w:t>ύλλογος Σάμου</w:t>
      </w:r>
      <w:r>
        <w:rPr>
          <w:rFonts w:eastAsia="Times New Roman"/>
          <w:color w:val="212121"/>
          <w:szCs w:val="24"/>
        </w:rPr>
        <w:t>, ο Οδοντιατρικός Σ</w:t>
      </w:r>
      <w:r w:rsidRPr="0003237B">
        <w:rPr>
          <w:rFonts w:eastAsia="Times New Roman"/>
          <w:color w:val="212121"/>
          <w:szCs w:val="24"/>
        </w:rPr>
        <w:t>ύλλογος Σάμου</w:t>
      </w:r>
      <w:r>
        <w:rPr>
          <w:rFonts w:eastAsia="Times New Roman"/>
          <w:color w:val="212121"/>
          <w:szCs w:val="24"/>
        </w:rPr>
        <w:t>, ο Σύλλογος Π</w:t>
      </w:r>
      <w:r w:rsidRPr="0003237B">
        <w:rPr>
          <w:rFonts w:eastAsia="Times New Roman"/>
          <w:color w:val="212121"/>
          <w:szCs w:val="24"/>
        </w:rPr>
        <w:t>ολυτέκνων Σάμου</w:t>
      </w:r>
      <w:r>
        <w:rPr>
          <w:rFonts w:eastAsia="Times New Roman"/>
          <w:color w:val="212121"/>
          <w:szCs w:val="24"/>
        </w:rPr>
        <w:t>, Ικαρία</w:t>
      </w:r>
      <w:r>
        <w:rPr>
          <w:rFonts w:eastAsia="Times New Roman"/>
          <w:color w:val="212121"/>
          <w:szCs w:val="24"/>
        </w:rPr>
        <w:t>ς και Φ</w:t>
      </w:r>
      <w:r w:rsidRPr="0003237B">
        <w:rPr>
          <w:rFonts w:eastAsia="Times New Roman"/>
          <w:color w:val="212121"/>
          <w:szCs w:val="24"/>
        </w:rPr>
        <w:t>ούρνων αποφάσισαν ομόφωνα</w:t>
      </w:r>
      <w:r>
        <w:rPr>
          <w:rFonts w:eastAsia="Times New Roman"/>
          <w:color w:val="212121"/>
          <w:szCs w:val="24"/>
        </w:rPr>
        <w:t xml:space="preserve"> τα εξής: </w:t>
      </w:r>
      <w:r>
        <w:rPr>
          <w:rFonts w:eastAsia="Times New Roman"/>
          <w:color w:val="222222"/>
          <w:szCs w:val="24"/>
          <w:shd w:val="clear" w:color="auto" w:fill="FFFFFF"/>
        </w:rPr>
        <w:t xml:space="preserve">«Το κλείσιμο του </w:t>
      </w:r>
      <w:proofErr w:type="spellStart"/>
      <w:r>
        <w:rPr>
          <w:rFonts w:eastAsia="Times New Roman"/>
          <w:color w:val="222222"/>
          <w:szCs w:val="24"/>
          <w:shd w:val="clear" w:color="auto" w:fill="FFFFFF"/>
        </w:rPr>
        <w:t>hot</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spot</w:t>
      </w:r>
      <w:proofErr w:type="spellEnd"/>
      <w:r>
        <w:rPr>
          <w:rFonts w:eastAsia="Times New Roman"/>
          <w:color w:val="222222"/>
          <w:szCs w:val="24"/>
          <w:shd w:val="clear" w:color="auto" w:fill="FFFFFF"/>
        </w:rPr>
        <w:t xml:space="preserve"> και ο απεγκλωβισμός προσφύγων και μεταναστών από το νησί και τη χώρα είναι η μόνη λύση που θα φέρει αποτέλεσμα στην εκρηκτική κατάσταση που έχει διαμορφωθεί στο νησί, στα προβλήματα που βι</w:t>
      </w:r>
      <w:r>
        <w:rPr>
          <w:rFonts w:eastAsia="Times New Roman"/>
          <w:color w:val="222222"/>
          <w:szCs w:val="24"/>
          <w:shd w:val="clear" w:color="auto" w:fill="FFFFFF"/>
        </w:rPr>
        <w:t>ώνουν αυτοί οι άνθρωποι, αλλά και ο ντόπιος πληθυσμός.»</w:t>
      </w:r>
      <w:r>
        <w:rPr>
          <w:rFonts w:eastAsia="Times New Roman"/>
          <w:color w:val="222222"/>
          <w:szCs w:val="24"/>
          <w:shd w:val="clear" w:color="auto" w:fill="FFFFFF"/>
        </w:rPr>
        <w:t>.</w:t>
      </w:r>
      <w:r>
        <w:rPr>
          <w:rFonts w:eastAsia="Times New Roman"/>
          <w:color w:val="222222"/>
          <w:szCs w:val="24"/>
          <w:shd w:val="clear" w:color="auto" w:fill="FFFFFF"/>
        </w:rPr>
        <w:t xml:space="preserve"> </w:t>
      </w:r>
    </w:p>
    <w:p w14:paraId="1123F156" w14:textId="77777777" w:rsidR="00A4113B" w:rsidRDefault="00FE19D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Εκφράζουν με κάθε τρόπο την αλληλεγγύη τους στους πρόσφυγες και μετανάστες</w:t>
      </w:r>
      <w:r w:rsidRPr="002B2822">
        <w:rPr>
          <w:rFonts w:eastAsia="Times New Roman"/>
          <w:color w:val="222222"/>
          <w:szCs w:val="24"/>
          <w:shd w:val="clear" w:color="auto" w:fill="FFFFFF"/>
        </w:rPr>
        <w:t>,</w:t>
      </w:r>
      <w:r>
        <w:rPr>
          <w:rFonts w:eastAsia="Times New Roman"/>
          <w:color w:val="222222"/>
          <w:szCs w:val="24"/>
          <w:shd w:val="clear" w:color="auto" w:fill="FFFFFF"/>
        </w:rPr>
        <w:t xml:space="preserve"> που είναι θύματα των ιμπεριαλιστικών επεμβάσεων άλλων χωρών και οργανισμών που τους ξεριζώνουν από τις πατρίδες τους και τις εστίες τους για τα συμφέροντα των ισχυρών.</w:t>
      </w:r>
    </w:p>
    <w:p w14:paraId="1123F157" w14:textId="77777777" w:rsidR="00A4113B" w:rsidRDefault="00FE19D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Επίσης, αναφέρουν: «Η Κυβέρνηση συστηματικά μας κοροϊδεύει, μας εμπαίζει και αδιαφορεί </w:t>
      </w:r>
      <w:r>
        <w:rPr>
          <w:rFonts w:eastAsia="Times New Roman"/>
          <w:color w:val="222222"/>
          <w:szCs w:val="24"/>
          <w:shd w:val="clear" w:color="auto" w:fill="FFFFFF"/>
        </w:rPr>
        <w:t>για το ανθρωπιστικό έγκλημα που με την ανοχή της συντελείται στο νησί μας. Έχει τεράστια ευθύνη, όπως και κάθε άλλος που στηρίζει τις επιλογές της και την πολιτική αυτή, για τη συμφωνία που έχει υπογράψει με την Τουρκία και την Ευρωπαϊκή Ένωση που οδηγεί σ</w:t>
      </w:r>
      <w:r>
        <w:rPr>
          <w:rFonts w:eastAsia="Times New Roman"/>
          <w:color w:val="222222"/>
          <w:szCs w:val="24"/>
          <w:shd w:val="clear" w:color="auto" w:fill="FFFFFF"/>
        </w:rPr>
        <w:t xml:space="preserve">τον εγκλωβισμό αυτών των ανθρώπων στο νησί μας, για την εξαθλίωσή τους, για το ότι αργοπεθαίνουν σε μία πόλη, σε ένα νησί με πολλά προβλήματα, με σοβαρές επιπτώσεις σε βάρος της τοπικής κοινωνίας. </w:t>
      </w:r>
    </w:p>
    <w:p w14:paraId="1123F158" w14:textId="77777777" w:rsidR="00A4113B" w:rsidRDefault="00FE19D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Ο σαμιακός λαός όλα αυτά τα χρόνια σήκωσε και σηκώνει το β</w:t>
      </w:r>
      <w:r>
        <w:rPr>
          <w:rFonts w:eastAsia="Times New Roman"/>
          <w:color w:val="222222"/>
          <w:szCs w:val="24"/>
          <w:shd w:val="clear" w:color="auto" w:fill="FFFFFF"/>
        </w:rPr>
        <w:t>άρος του προσφυγικού και στέκεται με αλληλεγγύη σε αυτούς τους ανθρώπους, που είναι θύματα των πολεμικών επεμ</w:t>
      </w:r>
      <w:r>
        <w:rPr>
          <w:rFonts w:eastAsia="Times New Roman"/>
          <w:color w:val="222222"/>
          <w:szCs w:val="24"/>
          <w:shd w:val="clear" w:color="auto" w:fill="FFFFFF"/>
        </w:rPr>
        <w:lastRenderedPageBreak/>
        <w:t>βάσεων και της οικονομικής εκμετάλλευσης στις χώρες τους, ξεριζωμένοι από τις πατρίδες τους και τις εστίες τους, για τα κέρδη των ισχυρών που δημιο</w:t>
      </w:r>
      <w:r>
        <w:rPr>
          <w:rFonts w:eastAsia="Times New Roman"/>
          <w:color w:val="222222"/>
          <w:szCs w:val="24"/>
          <w:shd w:val="clear" w:color="auto" w:fill="FFFFFF"/>
        </w:rPr>
        <w:t>υργούν χιλιάδες θύματα, φτώχεια, πολέμους και προσφυγιά. Δεν ανεχόμαστε άλλο να ζουν οι άνθρωποι μέσα στις λάσπες, το κρύο, τη βροχή, με τρωκτικά, ευάλωτοι σε ασθένειες και κακουχίες. Εκφράζουμε με κάθε τρόπο την αλληλεγγύη μας και τη συμπόνια μας σε αυτού</w:t>
      </w:r>
      <w:r>
        <w:rPr>
          <w:rFonts w:eastAsia="Times New Roman"/>
          <w:color w:val="222222"/>
          <w:szCs w:val="24"/>
          <w:shd w:val="clear" w:color="auto" w:fill="FFFFFF"/>
        </w:rPr>
        <w:t xml:space="preserve">ς τους ανθρώπους. </w:t>
      </w:r>
    </w:p>
    <w:p w14:paraId="1123F159" w14:textId="77777777" w:rsidR="00A4113B" w:rsidRDefault="00FE19D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Διεκδικούμε και απαιτούμε να κλείσει το </w:t>
      </w:r>
      <w:proofErr w:type="spellStart"/>
      <w:r>
        <w:rPr>
          <w:rFonts w:eastAsia="Times New Roman"/>
          <w:color w:val="222222"/>
          <w:szCs w:val="24"/>
          <w:shd w:val="clear" w:color="auto" w:fill="FFFFFF"/>
        </w:rPr>
        <w:t>hot</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spot</w:t>
      </w:r>
      <w:proofErr w:type="spellEnd"/>
      <w:r>
        <w:rPr>
          <w:rFonts w:eastAsia="Times New Roman"/>
          <w:color w:val="222222"/>
          <w:szCs w:val="24"/>
          <w:shd w:val="clear" w:color="auto" w:fill="FFFFFF"/>
        </w:rPr>
        <w:t xml:space="preserve"> στη Σάμο και στα άλλα νησιά, να μη δημιουργηθεί νέο </w:t>
      </w:r>
      <w:proofErr w:type="spellStart"/>
      <w:r>
        <w:rPr>
          <w:rFonts w:eastAsia="Times New Roman"/>
          <w:color w:val="222222"/>
          <w:szCs w:val="24"/>
          <w:shd w:val="clear" w:color="auto" w:fill="FFFFFF"/>
        </w:rPr>
        <w:t>hot</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spot</w:t>
      </w:r>
      <w:proofErr w:type="spellEnd"/>
      <w:r>
        <w:rPr>
          <w:rFonts w:eastAsia="Times New Roman"/>
          <w:color w:val="222222"/>
          <w:szCs w:val="24"/>
          <w:shd w:val="clear" w:color="auto" w:fill="FFFFFF"/>
        </w:rPr>
        <w:t xml:space="preserve"> στη Σάμο, να απεγκλωβιστούν οι πρόσφυγες και μετανάστες από το νησί, με προτεραιότητα τους ασθενείς, τις ευάλωτες ομάδες και, ε</w:t>
      </w:r>
      <w:r>
        <w:rPr>
          <w:rFonts w:eastAsia="Times New Roman"/>
          <w:color w:val="222222"/>
          <w:szCs w:val="24"/>
          <w:shd w:val="clear" w:color="auto" w:fill="FFFFFF"/>
        </w:rPr>
        <w:t xml:space="preserve">πιτέλους, οι υπηρεσίες ασύλου να απεγκλωβίσουν τους πρόσφυγες στους οποίους έχει δοθεί άσυλο και παρά τη θέλησή τους κρατούνται και παραμένουν όμηροι στο νησί. Να μεταφερθούν στην ηπειρωτική χώρα σε κέντρα με ανθρώπινες συνθήκες και από εκεί σε όποια χώρα </w:t>
      </w:r>
      <w:r>
        <w:rPr>
          <w:rFonts w:eastAsia="Times New Roman"/>
          <w:color w:val="222222"/>
          <w:szCs w:val="24"/>
          <w:shd w:val="clear" w:color="auto" w:fill="FFFFFF"/>
        </w:rPr>
        <w:t xml:space="preserve">επιθυμούν. Γιατί αυτό δικαιούνται με βάση το Διεθνές Δίκαιο. Να μεταφερθούν οι </w:t>
      </w:r>
      <w:r>
        <w:rPr>
          <w:rFonts w:eastAsia="Times New Roman"/>
          <w:color w:val="222222"/>
          <w:szCs w:val="24"/>
          <w:shd w:val="clear" w:color="auto" w:fill="FFFFFF"/>
        </w:rPr>
        <w:t>υ</w:t>
      </w:r>
      <w:r>
        <w:rPr>
          <w:rFonts w:eastAsia="Times New Roman"/>
          <w:color w:val="222222"/>
          <w:szCs w:val="24"/>
          <w:shd w:val="clear" w:color="auto" w:fill="FFFFFF"/>
        </w:rPr>
        <w:t xml:space="preserve">πηρεσίες ασύλου από το νησί στην ηπειρωτική Ελλάδα. Στη Σάμο να διατηρηθεί μόνο ένας μικρός χώρος υποδοχής, καταγραφής, ταυτοποίησης </w:t>
      </w:r>
      <w:r>
        <w:rPr>
          <w:rFonts w:eastAsia="Times New Roman"/>
          <w:color w:val="222222"/>
          <w:szCs w:val="24"/>
          <w:shd w:val="clear" w:color="auto" w:fill="FFFFFF"/>
        </w:rPr>
        <w:lastRenderedPageBreak/>
        <w:t>και πρωτοβάθμιας περίθαλψης, όπου θα διαμέν</w:t>
      </w:r>
      <w:r>
        <w:rPr>
          <w:rFonts w:eastAsia="Times New Roman"/>
          <w:color w:val="222222"/>
          <w:szCs w:val="24"/>
          <w:shd w:val="clear" w:color="auto" w:fill="FFFFFF"/>
        </w:rPr>
        <w:t>ουν για μικρό χρονικό διάστημα μέχρι την έκδοση πιστοποιητικού υγείας. Να καταργηθεί η συμφωνία Κυβέρνησης, Ευρωπαϊκής Ένωσης, Τουρκίας, που εγκλωβίζει αυτούς τους ανθρώπους στα νησιά μας.»</w:t>
      </w:r>
      <w:r>
        <w:rPr>
          <w:rFonts w:eastAsia="Times New Roman"/>
          <w:color w:val="222222"/>
          <w:szCs w:val="24"/>
          <w:shd w:val="clear" w:color="auto" w:fill="FFFFFF"/>
        </w:rPr>
        <w:t>.</w:t>
      </w:r>
    </w:p>
    <w:p w14:paraId="1123F15A" w14:textId="77777777" w:rsidR="00A4113B" w:rsidRDefault="00FE19D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Με βάση τα αιτήματα αυτά των δεκατριών φορέων, έχει κηρυχθεί αύρι</w:t>
      </w:r>
      <w:r>
        <w:rPr>
          <w:rFonts w:eastAsia="Times New Roman"/>
          <w:color w:val="222222"/>
          <w:szCs w:val="24"/>
          <w:shd w:val="clear" w:color="auto" w:fill="FFFFFF"/>
        </w:rPr>
        <w:t xml:space="preserve">ο Πέμπτη 7 Φεβρουαρίου </w:t>
      </w:r>
      <w:proofErr w:type="spellStart"/>
      <w:r>
        <w:rPr>
          <w:rFonts w:eastAsia="Times New Roman"/>
          <w:color w:val="222222"/>
          <w:szCs w:val="24"/>
          <w:shd w:val="clear" w:color="auto" w:fill="FFFFFF"/>
        </w:rPr>
        <w:t>πανσαμιακή</w:t>
      </w:r>
      <w:proofErr w:type="spellEnd"/>
      <w:r>
        <w:rPr>
          <w:rFonts w:eastAsia="Times New Roman"/>
          <w:color w:val="222222"/>
          <w:szCs w:val="24"/>
          <w:shd w:val="clear" w:color="auto" w:fill="FFFFFF"/>
        </w:rPr>
        <w:t xml:space="preserve"> απεργία και ανάλογες κινητοποιήσεις θα γίνουν στη Λέσβο και στη Χίο. Την </w:t>
      </w:r>
      <w:proofErr w:type="spellStart"/>
      <w:r>
        <w:rPr>
          <w:rFonts w:eastAsia="Times New Roman"/>
          <w:color w:val="222222"/>
          <w:szCs w:val="24"/>
          <w:shd w:val="clear" w:color="auto" w:fill="FFFFFF"/>
        </w:rPr>
        <w:t>πανσαμιακή</w:t>
      </w:r>
      <w:proofErr w:type="spellEnd"/>
      <w:r>
        <w:rPr>
          <w:rFonts w:eastAsia="Times New Roman"/>
          <w:color w:val="222222"/>
          <w:szCs w:val="24"/>
          <w:shd w:val="clear" w:color="auto" w:fill="FFFFFF"/>
        </w:rPr>
        <w:t xml:space="preserve"> απεργία στηρίζουν η Περιφερειακή Ενότητα Σάμου, ο Δήμος Σάμου, η Ιερά Μητρόπολη Σάμου, Ικαρίας και Φούρνων. Στην απεργία τη συμμετοχή του </w:t>
      </w:r>
      <w:r>
        <w:rPr>
          <w:rFonts w:eastAsia="Times New Roman"/>
          <w:color w:val="222222"/>
          <w:szCs w:val="24"/>
          <w:shd w:val="clear" w:color="auto" w:fill="FFFFFF"/>
        </w:rPr>
        <w:t>αποφάσισε ομόφωνα το διοικητικό συμβούλιο του Συλλόγου Εργαζομένων του Γενικού Νοσοκομείου Σάμου. Κάλεσμα για συμμετοχή στην απεργία απευθύνουν η Ένωση Τεχνικών Ομίλου ΔΕΗ – ΚΗΕ, ο Σύλλογος Γυναικών Μυτιληνιών Σάμου. Επίσης, στην κινητοποίηση συμμετέχουν η</w:t>
      </w:r>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Πανσαμιακή</w:t>
      </w:r>
      <w:proofErr w:type="spellEnd"/>
      <w:r>
        <w:rPr>
          <w:rFonts w:eastAsia="Times New Roman"/>
          <w:color w:val="222222"/>
          <w:szCs w:val="24"/>
          <w:shd w:val="clear" w:color="auto" w:fill="FFFFFF"/>
        </w:rPr>
        <w:t xml:space="preserve"> Επιτροπή Ειρήνης, το Συνδικάτο Οικοδόμων Ικαρίας – Φούρνων, το Σωματείο Ξενοδοχοϋπαλλήλων Ικαρίας – Φούρνων και τα Σωματεία Συνταξιούχων Σάμου και </w:t>
      </w:r>
      <w:proofErr w:type="spellStart"/>
      <w:r>
        <w:rPr>
          <w:rFonts w:eastAsia="Times New Roman"/>
          <w:color w:val="222222"/>
          <w:szCs w:val="24"/>
          <w:shd w:val="clear" w:color="auto" w:fill="FFFFFF"/>
        </w:rPr>
        <w:lastRenderedPageBreak/>
        <w:t>Καρλοβάσου</w:t>
      </w:r>
      <w:proofErr w:type="spellEnd"/>
      <w:r>
        <w:rPr>
          <w:rFonts w:eastAsia="Times New Roman"/>
          <w:color w:val="222222"/>
          <w:szCs w:val="24"/>
          <w:shd w:val="clear" w:color="auto" w:fill="FFFFFF"/>
        </w:rPr>
        <w:t>. Τη στήριξή του στην απεργιακή κινητοποίηση έχει εκφράσει και ο Δήμαρχος Ικαρίας Στέλι</w:t>
      </w:r>
      <w:r>
        <w:rPr>
          <w:rFonts w:eastAsia="Times New Roman"/>
          <w:color w:val="222222"/>
          <w:szCs w:val="24"/>
          <w:shd w:val="clear" w:color="auto" w:fill="FFFFFF"/>
        </w:rPr>
        <w:t>ος Σταμούλος.</w:t>
      </w:r>
    </w:p>
    <w:p w14:paraId="1123F15B" w14:textId="77777777" w:rsidR="00A4113B" w:rsidRDefault="00FE19D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Αξίζει, βέβαια, να σημειωθεί ότι αυτή τη στιγμή στο </w:t>
      </w:r>
      <w:proofErr w:type="spellStart"/>
      <w:r>
        <w:rPr>
          <w:rFonts w:eastAsia="Times New Roman"/>
          <w:color w:val="222222"/>
          <w:szCs w:val="24"/>
          <w:shd w:val="clear" w:color="auto" w:fill="FFFFFF"/>
        </w:rPr>
        <w:t>hot</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spot</w:t>
      </w:r>
      <w:proofErr w:type="spellEnd"/>
      <w:r>
        <w:rPr>
          <w:rFonts w:eastAsia="Times New Roman"/>
          <w:color w:val="222222"/>
          <w:szCs w:val="24"/>
          <w:shd w:val="clear" w:color="auto" w:fill="FFFFFF"/>
        </w:rPr>
        <w:t xml:space="preserve"> της Σάμου ζουν τρεις χιλιάδες εξακόσια εβδομήντα επτά άτομα, όταν η χωρητικότητά του είναι μόλις εξακόσια σαράντα οκτώ άτομα.</w:t>
      </w:r>
    </w:p>
    <w:p w14:paraId="1123F15C" w14:textId="77777777" w:rsidR="00A4113B" w:rsidRDefault="00FE19D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 Με βάση αυτά, έχουμε καταθέσει τροπολογία για την οποί</w:t>
      </w:r>
      <w:r>
        <w:rPr>
          <w:rFonts w:eastAsia="Times New Roman"/>
          <w:color w:val="222222"/>
          <w:szCs w:val="24"/>
          <w:shd w:val="clear" w:color="auto" w:fill="FFFFFF"/>
        </w:rPr>
        <w:t>α ο κ</w:t>
      </w:r>
      <w:r>
        <w:rPr>
          <w:rFonts w:eastAsia="Times New Roman"/>
          <w:color w:val="222222"/>
          <w:szCs w:val="24"/>
          <w:shd w:val="clear" w:color="auto" w:fill="FFFFFF"/>
        </w:rPr>
        <w:t>ύρος</w:t>
      </w:r>
      <w:r>
        <w:rPr>
          <w:rFonts w:eastAsia="Times New Roman"/>
          <w:color w:val="222222"/>
          <w:szCs w:val="24"/>
          <w:shd w:val="clear" w:color="auto" w:fill="FFFFFF"/>
        </w:rPr>
        <w:t xml:space="preserve"> Αντιπρόεδρος της Κυβέρνησης ούτε καν μπήκε στον κόπο να μας πει αν την κάνει δεκτή. Τίποτα. Ούτε καν αναφέρθηκε στην μόνιμη επαναφορά του ΦΠΑ στα νησιά του Αιγαίου, όλα τα νησιά του Αιγαίου, και την πλήρη αποσύνδεσή του από το προσφυγικό.</w:t>
      </w:r>
    </w:p>
    <w:p w14:paraId="1123F15D" w14:textId="77777777" w:rsidR="00A4113B" w:rsidRDefault="00FE19D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 Επίσης</w:t>
      </w:r>
      <w:r>
        <w:rPr>
          <w:rFonts w:eastAsia="Times New Roman"/>
          <w:color w:val="222222"/>
          <w:szCs w:val="24"/>
          <w:shd w:val="clear" w:color="auto" w:fill="FFFFFF"/>
        </w:rPr>
        <w:t>, αίτημα των κατοίκων των νησιών είναι όχι μόνον να επανέλθει ο μειωμένος ΦΠΑ κατά 30%, αλλά να γίνει κατά 50% και, όπως είπα, να ισχύει για όλα τα νησιά του Αιγαίου και, επίσης, να καταργηθεί στα είδη λαϊκής κατανάλωσης και στα καύσιμα.</w:t>
      </w:r>
    </w:p>
    <w:p w14:paraId="1123F15E" w14:textId="77777777" w:rsidR="00A4113B" w:rsidRDefault="00FE19D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Ευχαριστώ. </w:t>
      </w:r>
    </w:p>
    <w:p w14:paraId="1123F15F" w14:textId="77777777" w:rsidR="00A4113B" w:rsidRDefault="00FE19D4">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lastRenderedPageBreak/>
        <w:t>ΠΡΟΕΔΡ</w:t>
      </w:r>
      <w:r>
        <w:rPr>
          <w:rFonts w:eastAsia="Times New Roman"/>
          <w:b/>
          <w:color w:val="222222"/>
          <w:szCs w:val="24"/>
          <w:shd w:val="clear" w:color="auto" w:fill="FFFFFF"/>
        </w:rPr>
        <w:t xml:space="preserve">ΕΥΩΝ (Μάριος Γεωργιάδης): </w:t>
      </w:r>
      <w:r>
        <w:rPr>
          <w:rFonts w:eastAsia="Times New Roman"/>
          <w:color w:val="222222"/>
          <w:szCs w:val="24"/>
          <w:shd w:val="clear" w:color="auto" w:fill="FFFFFF"/>
        </w:rPr>
        <w:t>Ευχαριστούμε τον κ. Τάσσο.</w:t>
      </w:r>
    </w:p>
    <w:p w14:paraId="1123F160" w14:textId="77777777" w:rsidR="00A4113B" w:rsidRDefault="00FE19D4">
      <w:pPr>
        <w:spacing w:line="600" w:lineRule="auto"/>
        <w:ind w:firstLine="720"/>
        <w:contextualSpacing/>
        <w:jc w:val="both"/>
        <w:rPr>
          <w:rFonts w:eastAsia="Times New Roman" w:cs="Times New Roman"/>
        </w:rPr>
      </w:pPr>
      <w:r>
        <w:rPr>
          <w:rFonts w:eastAsia="Times New Roman"/>
          <w:color w:val="222222"/>
          <w:szCs w:val="24"/>
          <w:shd w:val="clear" w:color="auto" w:fill="FFFFFF"/>
        </w:rPr>
        <w:t>Πριν πάρει τον λόγο ο Κοινοβουλευτικός Εκπρόσωπος της Νέας Δημοκρατίας κ. Κεφαλογιάννης, έχω</w:t>
      </w:r>
      <w:r w:rsidRPr="00EA7825">
        <w:rPr>
          <w:rFonts w:eastAsia="Times New Roman" w:cs="Times New Roman"/>
        </w:rPr>
        <w:t xml:space="preserve"> </w:t>
      </w:r>
      <w:r w:rsidRPr="004118C3">
        <w:rPr>
          <w:rFonts w:eastAsia="Times New Roman" w:cs="Times New Roman"/>
        </w:rPr>
        <w:t>την τιμή να ανακοινώσω στο Σώμα ότι τη συνεδρίασή μας παρακολουθούν από τα άνω δυτικά θεωρεία, αφού προηγουμέν</w:t>
      </w:r>
      <w:r w:rsidRPr="004118C3">
        <w:rPr>
          <w:rFonts w:eastAsia="Times New Roman" w:cs="Times New Roman"/>
        </w:rPr>
        <w:t xml:space="preserve">ως </w:t>
      </w:r>
      <w:r>
        <w:rPr>
          <w:rFonts w:eastAsia="Times New Roman" w:cs="Times New Roman"/>
        </w:rPr>
        <w:t>συμμετείχαν στο εκπαιδευτικό πρόγραμμα «Ο Ρήγας και η Επανάσταση» που οργανώνει το Ίδρυμα της Βουλής,</w:t>
      </w:r>
      <w:r w:rsidRPr="004118C3">
        <w:rPr>
          <w:rFonts w:eastAsia="Times New Roman" w:cs="Times New Roman"/>
        </w:rPr>
        <w:t xml:space="preserve"> </w:t>
      </w:r>
      <w:r>
        <w:rPr>
          <w:rFonts w:eastAsia="Times New Roman" w:cs="Times New Roman"/>
        </w:rPr>
        <w:t>δεκαέξι</w:t>
      </w:r>
      <w:r w:rsidRPr="004118C3">
        <w:rPr>
          <w:rFonts w:eastAsia="Times New Roman" w:cs="Times New Roman"/>
        </w:rPr>
        <w:t xml:space="preserve"> μαθήτριες</w:t>
      </w:r>
      <w:r>
        <w:rPr>
          <w:rFonts w:eastAsia="Times New Roman" w:cs="Times New Roman"/>
        </w:rPr>
        <w:t xml:space="preserve"> και μαθητές</w:t>
      </w:r>
      <w:r w:rsidRPr="004118C3">
        <w:rPr>
          <w:rFonts w:eastAsia="Times New Roman" w:cs="Times New Roman"/>
        </w:rPr>
        <w:t xml:space="preserve"> και </w:t>
      </w:r>
      <w:r>
        <w:rPr>
          <w:rFonts w:eastAsia="Times New Roman" w:cs="Times New Roman"/>
        </w:rPr>
        <w:t xml:space="preserve">δύο </w:t>
      </w:r>
      <w:r w:rsidRPr="004118C3">
        <w:rPr>
          <w:rFonts w:eastAsia="Times New Roman" w:cs="Times New Roman"/>
        </w:rPr>
        <w:t xml:space="preserve">εκπαιδευτικοί συνοδοί τους από το </w:t>
      </w:r>
      <w:r>
        <w:rPr>
          <w:rFonts w:eastAsia="Times New Roman" w:cs="Times New Roman"/>
        </w:rPr>
        <w:t>8</w:t>
      </w:r>
      <w:r w:rsidRPr="00A02473">
        <w:rPr>
          <w:rFonts w:eastAsia="Times New Roman" w:cs="Times New Roman"/>
          <w:vertAlign w:val="superscript"/>
        </w:rPr>
        <w:t>ο</w:t>
      </w:r>
      <w:r w:rsidRPr="004118C3">
        <w:rPr>
          <w:rFonts w:eastAsia="Times New Roman" w:cs="Times New Roman"/>
        </w:rPr>
        <w:t xml:space="preserve"> </w:t>
      </w:r>
      <w:r>
        <w:rPr>
          <w:rFonts w:eastAsia="Times New Roman" w:cs="Times New Roman"/>
        </w:rPr>
        <w:t>Γυμνάσιο Αθήνας</w:t>
      </w:r>
      <w:r w:rsidRPr="004118C3">
        <w:rPr>
          <w:rFonts w:eastAsia="Times New Roman" w:cs="Times New Roman"/>
        </w:rPr>
        <w:t xml:space="preserve">. </w:t>
      </w:r>
    </w:p>
    <w:p w14:paraId="1123F161" w14:textId="77777777" w:rsidR="00A4113B" w:rsidRDefault="00FE19D4">
      <w:pPr>
        <w:spacing w:line="600" w:lineRule="auto"/>
        <w:ind w:firstLine="720"/>
        <w:contextualSpacing/>
        <w:jc w:val="both"/>
        <w:rPr>
          <w:rFonts w:eastAsia="Times New Roman" w:cs="Times New Roman"/>
        </w:rPr>
      </w:pPr>
      <w:r w:rsidRPr="004118C3">
        <w:rPr>
          <w:rFonts w:eastAsia="Times New Roman" w:cs="Times New Roman"/>
        </w:rPr>
        <w:t xml:space="preserve">Η Βουλή τούς καλωσορίζει. </w:t>
      </w:r>
    </w:p>
    <w:p w14:paraId="1123F162" w14:textId="77777777" w:rsidR="00A4113B" w:rsidRDefault="00FE19D4">
      <w:pPr>
        <w:spacing w:line="600" w:lineRule="auto"/>
        <w:ind w:firstLine="720"/>
        <w:contextualSpacing/>
        <w:jc w:val="center"/>
        <w:rPr>
          <w:rFonts w:eastAsia="Times New Roman" w:cs="Times New Roman"/>
        </w:rPr>
      </w:pPr>
      <w:r w:rsidRPr="004118C3">
        <w:rPr>
          <w:rFonts w:eastAsia="Times New Roman" w:cs="Times New Roman"/>
        </w:rPr>
        <w:t xml:space="preserve">(Χειροκροτήματα απ’ όλες τις </w:t>
      </w:r>
      <w:r w:rsidRPr="004118C3">
        <w:rPr>
          <w:rFonts w:eastAsia="Times New Roman" w:cs="Times New Roman"/>
        </w:rPr>
        <w:t>πτέρυγες της Βουλής)</w:t>
      </w:r>
    </w:p>
    <w:p w14:paraId="1123F163" w14:textId="77777777" w:rsidR="00A4113B" w:rsidRDefault="00FE19D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 Κύριε Κεφαλογιάννη, έχετε δώδεκα λεπτά στη διάθεσή σας.</w:t>
      </w:r>
    </w:p>
    <w:p w14:paraId="1123F164" w14:textId="77777777" w:rsidR="00A4113B" w:rsidRDefault="00FE19D4">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ΙΩΑΝΝΗΣ ΚΕΦΑΛΟΓΙΑΝΝΗΣ: </w:t>
      </w:r>
      <w:r>
        <w:rPr>
          <w:rFonts w:eastAsia="Times New Roman"/>
          <w:color w:val="222222"/>
          <w:szCs w:val="24"/>
          <w:shd w:val="clear" w:color="auto" w:fill="FFFFFF"/>
        </w:rPr>
        <w:t xml:space="preserve">Ευχαριστώ, κύριε Πρόεδρε. </w:t>
      </w:r>
    </w:p>
    <w:p w14:paraId="1123F165" w14:textId="77777777" w:rsidR="00A4113B" w:rsidRDefault="00FE19D4">
      <w:pPr>
        <w:spacing w:line="600" w:lineRule="auto"/>
        <w:contextualSpacing/>
        <w:jc w:val="both"/>
        <w:rPr>
          <w:rFonts w:eastAsia="Times New Roman" w:cs="Times New Roman"/>
          <w:szCs w:val="24"/>
        </w:rPr>
      </w:pPr>
      <w:r>
        <w:rPr>
          <w:rFonts w:eastAsia="Times New Roman"/>
          <w:color w:val="222222"/>
          <w:szCs w:val="24"/>
          <w:shd w:val="clear" w:color="auto" w:fill="FFFFFF"/>
        </w:rPr>
        <w:t>Προτού αναφερθώ στα του νομοσχεδίου και στα της επικαιρότητας, θα ήθελα να κάνω μία αναφορά -και είναι ευχάριστη συγκυρία ότι μό</w:t>
      </w:r>
      <w:r>
        <w:rPr>
          <w:rFonts w:eastAsia="Times New Roman"/>
          <w:color w:val="222222"/>
          <w:szCs w:val="24"/>
          <w:shd w:val="clear" w:color="auto" w:fill="FFFFFF"/>
        </w:rPr>
        <w:t>λις μπήκε στην Αίθουσα- σε μία τοποθέτηση που άκουσα προηγουμένως από τον συνάδελφο κ. Καματερό.</w:t>
      </w:r>
      <w:r>
        <w:rPr>
          <w:rFonts w:eastAsia="Times New Roman" w:cs="Times New Roman"/>
          <w:szCs w:val="24"/>
        </w:rPr>
        <w:t xml:space="preserve"> </w:t>
      </w:r>
      <w:r>
        <w:rPr>
          <w:rFonts w:eastAsia="Times New Roman" w:cs="Times New Roman"/>
          <w:szCs w:val="24"/>
        </w:rPr>
        <w:t xml:space="preserve">Ο κ. </w:t>
      </w:r>
      <w:r>
        <w:rPr>
          <w:rFonts w:eastAsia="Times New Roman" w:cs="Times New Roman"/>
          <w:szCs w:val="24"/>
        </w:rPr>
        <w:lastRenderedPageBreak/>
        <w:t>Καματερός στην προσπάθειά του να δικαιολογήσει τη φράση που είχε πει σχετικά με τη Συνθήκη των Πρεσπών να υπάρχει και στα Δωδεκάνησα, ελπίζω εν τη ρύμη το</w:t>
      </w:r>
      <w:r>
        <w:rPr>
          <w:rFonts w:eastAsia="Times New Roman" w:cs="Times New Roman"/>
          <w:szCs w:val="24"/>
        </w:rPr>
        <w:t xml:space="preserve">υ λόγου του, είπε κάτι το οποίο κατ’ εμάς είναι απαράδεκτο: Μακάρι, λέει, να υπήρχε μια συνθήκη που να καθορίζει τα σύνορα της χώρας μας με την Τουρκία. </w:t>
      </w:r>
    </w:p>
    <w:p w14:paraId="1123F166"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ΚΑΜΑΤΕΡΟΣ: </w:t>
      </w:r>
      <w:r>
        <w:rPr>
          <w:rFonts w:eastAsia="Times New Roman" w:cs="Times New Roman"/>
          <w:szCs w:val="24"/>
        </w:rPr>
        <w:t>Δεν μπορώ να μιλήσω για να σας απαντήσω.</w:t>
      </w:r>
    </w:p>
    <w:p w14:paraId="1123F167"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Κύριε συνάδελφε, είνα</w:t>
      </w:r>
      <w:r>
        <w:rPr>
          <w:rFonts w:eastAsia="Times New Roman" w:cs="Times New Roman"/>
          <w:szCs w:val="24"/>
        </w:rPr>
        <w:t>ι καταγεγραμμένο στα Πρακτικά. Και καλό είναι να κάνετε και μια διορθωτική δήλωση, διότι αυτό το οποίο ακούστηκε είναι, όπως σας είπα εν τη ρύμη του λόγου σας, λανθασμένο.</w:t>
      </w:r>
    </w:p>
    <w:p w14:paraId="1123F168"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ΚΑΜΑΤΕΡΟΣ: </w:t>
      </w:r>
      <w:r>
        <w:rPr>
          <w:rFonts w:eastAsia="Times New Roman" w:cs="Times New Roman"/>
          <w:szCs w:val="24"/>
        </w:rPr>
        <w:t>Γνώμη σας.</w:t>
      </w:r>
    </w:p>
    <w:p w14:paraId="1123F169"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 xml:space="preserve">Γνώμη μας; Δεν υπάρχει, δηλαδή, </w:t>
      </w:r>
      <w:r>
        <w:rPr>
          <w:rFonts w:eastAsia="Times New Roman" w:cs="Times New Roman"/>
          <w:szCs w:val="24"/>
        </w:rPr>
        <w:t>συνθήκη που να καθορίζει ξεκάθαρα τα σύνορα της χώρας μας με την Τουρκία;</w:t>
      </w:r>
    </w:p>
    <w:p w14:paraId="1123F16A"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Μην ανοίγετε διάλογο, παρακαλώ. </w:t>
      </w:r>
    </w:p>
    <w:p w14:paraId="1123F16B"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ΚΑΜΑΤΕΡΟΣ: </w:t>
      </w:r>
      <w:r>
        <w:rPr>
          <w:rFonts w:eastAsia="Times New Roman" w:cs="Times New Roman"/>
          <w:szCs w:val="24"/>
        </w:rPr>
        <w:t xml:space="preserve">Γνώμη σας που καταλάβατε αυτό. </w:t>
      </w:r>
    </w:p>
    <w:p w14:paraId="1123F16C"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ΙΩΑΝΝΗΣ ΚΕΦΑΛΟΓΙΑΝΝΗΣ: </w:t>
      </w:r>
      <w:r>
        <w:rPr>
          <w:rFonts w:eastAsia="Times New Roman" w:cs="Times New Roman"/>
          <w:szCs w:val="24"/>
        </w:rPr>
        <w:t>Καλό είναι να το διευκρινίσετε, κύριε συνάδελ</w:t>
      </w:r>
      <w:r>
        <w:rPr>
          <w:rFonts w:eastAsia="Times New Roman" w:cs="Times New Roman"/>
          <w:szCs w:val="24"/>
        </w:rPr>
        <w:t>φε, διότι δημιουργούνται παρεξηγήσεις.</w:t>
      </w:r>
    </w:p>
    <w:p w14:paraId="1123F16D" w14:textId="77777777" w:rsidR="00A4113B" w:rsidRDefault="00FE19D4">
      <w:pPr>
        <w:spacing w:line="600" w:lineRule="auto"/>
        <w:ind w:firstLine="720"/>
        <w:contextualSpacing/>
        <w:jc w:val="both"/>
        <w:rPr>
          <w:rFonts w:eastAsia="Times New Roman" w:cs="Times New Roman"/>
          <w:szCs w:val="24"/>
        </w:rPr>
      </w:pPr>
      <w:r w:rsidRPr="009B0108">
        <w:rPr>
          <w:rFonts w:eastAsia="Times New Roman" w:cs="Times New Roman"/>
          <w:b/>
          <w:szCs w:val="24"/>
        </w:rPr>
        <w:t xml:space="preserve">ΠΡΟΕΔΡΕΥΩΝ (Μάριος Γεωργιάδης): </w:t>
      </w:r>
      <w:r>
        <w:rPr>
          <w:rFonts w:eastAsia="Times New Roman" w:cs="Times New Roman"/>
          <w:szCs w:val="24"/>
        </w:rPr>
        <w:t xml:space="preserve">Κύριε Καματερέ, σας παρακαλώ πολύ. </w:t>
      </w:r>
    </w:p>
    <w:p w14:paraId="1123F16E"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ΚΑΜΑΤΕΡΟΣ: </w:t>
      </w:r>
      <w:r>
        <w:rPr>
          <w:rFonts w:eastAsia="Times New Roman" w:cs="Times New Roman"/>
          <w:szCs w:val="24"/>
        </w:rPr>
        <w:t xml:space="preserve">Θα ήθελα τον λόγο επί προσωπικού, κύριε Πρόεδρε. </w:t>
      </w:r>
    </w:p>
    <w:p w14:paraId="1123F16F" w14:textId="77777777" w:rsidR="00A4113B" w:rsidRDefault="00FE19D4">
      <w:pPr>
        <w:spacing w:line="600" w:lineRule="auto"/>
        <w:ind w:firstLine="720"/>
        <w:contextualSpacing/>
        <w:jc w:val="both"/>
        <w:rPr>
          <w:rFonts w:eastAsia="Times New Roman" w:cs="Times New Roman"/>
          <w:szCs w:val="24"/>
        </w:rPr>
      </w:pPr>
      <w:r w:rsidRPr="009B0108">
        <w:rPr>
          <w:rFonts w:eastAsia="Times New Roman" w:cs="Times New Roman"/>
          <w:b/>
          <w:szCs w:val="24"/>
        </w:rPr>
        <w:t xml:space="preserve">ΠΡΟΕΔΡΕΥΩΝ (Μάριος Γεωργιάδης): </w:t>
      </w:r>
      <w:r>
        <w:rPr>
          <w:rFonts w:eastAsia="Times New Roman" w:cs="Times New Roman"/>
          <w:szCs w:val="24"/>
        </w:rPr>
        <w:t xml:space="preserve">Θα λάβετε τον λόγο μετά. Δεν υπάρχει κανένα θέμα. </w:t>
      </w:r>
    </w:p>
    <w:p w14:paraId="1123F170"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Βεβαίως, εγώ θα ήθελα να λάβετε, κύριε Καματερέ, τον λόγο επί προσωπικού γιατί επί λέξει –εγώ δεν πρόσθεσα ούτε αφαίρεσα τίποτα από τα λόγια σας- είπατε: «Μακάρι να υπάρχει συνθήκη που να καθορίζει τα σύνορα της χώρας μας με την Του</w:t>
      </w:r>
      <w:r>
        <w:rPr>
          <w:rFonts w:eastAsia="Times New Roman" w:cs="Times New Roman"/>
          <w:szCs w:val="24"/>
        </w:rPr>
        <w:t>ρκία». Υπάρχουν συνθήκες. Οι συνθήκες αυτές είναι αδιαπραγμάτευτες. Και νομίζω ότι σε αυτό το θέμα δεν υπάρχει καμ</w:t>
      </w:r>
      <w:r>
        <w:rPr>
          <w:rFonts w:eastAsia="Times New Roman" w:cs="Times New Roman"/>
          <w:szCs w:val="24"/>
        </w:rPr>
        <w:t>μ</w:t>
      </w:r>
      <w:r>
        <w:rPr>
          <w:rFonts w:eastAsia="Times New Roman" w:cs="Times New Roman"/>
          <w:szCs w:val="24"/>
        </w:rPr>
        <w:t>ία άλλη ερμηνεία.</w:t>
      </w:r>
    </w:p>
    <w:p w14:paraId="1123F171"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Έρχομαι σε αυτά που ανέφερε και ο Αντιπρόεδρος της Κυβέρνησης, ο κ. Δραγασάκης, ο οποίος, αναφέροντας τα στοιχεία για την ο</w:t>
      </w:r>
      <w:r>
        <w:rPr>
          <w:rFonts w:eastAsia="Times New Roman" w:cs="Times New Roman"/>
          <w:szCs w:val="24"/>
        </w:rPr>
        <w:t xml:space="preserve">ικονομία, είπε: «Εμείς παραλάβαμε ύφεση και πήγαμε σε ανάπτυξη». </w:t>
      </w:r>
    </w:p>
    <w:p w14:paraId="1123F172"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lastRenderedPageBreak/>
        <w:t>Να θυμίσω ότι το 2014, κυρίες και κύριοι συνάδελφοι, είχαμε επιστρέψει στην ανάπτυξη. Αν δεν μεσολαβούσαν αυτά τα τέσσερα χρόνια ΣΥΡΙΖΑ, σύμφωνα με τα στοιχεία που έχει παραθέσει και η Τράπε</w:t>
      </w:r>
      <w:r>
        <w:rPr>
          <w:rFonts w:eastAsia="Times New Roman" w:cs="Times New Roman"/>
          <w:szCs w:val="24"/>
        </w:rPr>
        <w:t xml:space="preserve">ζα της Ελλάδος και βεβαίως και οι ευρωπαϊκοί θεσμοί, με τους οποίους συνδιαλέγεστε, στην ουσία θα είχαμε ανακτήσει περίπου το 18% από το 25% που είχε χαθεί όσον αφορά το Ακαθάριστο Εθνικό Προϊόν. Αν μάλιστα κανείς </w:t>
      </w:r>
      <w:r>
        <w:rPr>
          <w:rFonts w:eastAsia="Times New Roman" w:cs="Times New Roman"/>
          <w:szCs w:val="24"/>
        </w:rPr>
        <w:t>ανατρέξει</w:t>
      </w:r>
      <w:r>
        <w:rPr>
          <w:rFonts w:eastAsia="Times New Roman" w:cs="Times New Roman"/>
          <w:szCs w:val="24"/>
        </w:rPr>
        <w:t xml:space="preserve"> και στα στοιχεία του </w:t>
      </w:r>
      <w:r>
        <w:rPr>
          <w:rFonts w:eastAsia="Times New Roman" w:cs="Times New Roman"/>
          <w:szCs w:val="24"/>
        </w:rPr>
        <w:t>π</w:t>
      </w:r>
      <w:r>
        <w:rPr>
          <w:rFonts w:eastAsia="Times New Roman" w:cs="Times New Roman"/>
          <w:szCs w:val="24"/>
        </w:rPr>
        <w:t xml:space="preserve">ροϋπολογισμού, τον οποίο εσείς ψηφίσατε πριν από μερικούς μήνες, θα δείτε ότι στο τέλος του 2019 το επίπεδο της αγοραστικής δύναμης των νοικοκυριών θα φτάσει μόλις το επίπεδο της αντίστοιχης του 2014. Με αυτόν, λοιπόν, τον </w:t>
      </w:r>
      <w:r>
        <w:rPr>
          <w:rFonts w:eastAsia="Times New Roman" w:cs="Times New Roman"/>
          <w:szCs w:val="24"/>
        </w:rPr>
        <w:t>π</w:t>
      </w:r>
      <w:r>
        <w:rPr>
          <w:rFonts w:eastAsia="Times New Roman" w:cs="Times New Roman"/>
          <w:szCs w:val="24"/>
        </w:rPr>
        <w:t>ροϋπολογισμό, τον οποίο εσείς ψη</w:t>
      </w:r>
      <w:r>
        <w:rPr>
          <w:rFonts w:eastAsia="Times New Roman" w:cs="Times New Roman"/>
          <w:szCs w:val="24"/>
        </w:rPr>
        <w:t>φίσατε, παραδέχεστε ότι στην ουσία πέντε χρόνια ήταν χαμένα για την οικονομία και κυρίως ήταν χαμένα για τα ελληνικά νοικοκυριά. Δυστυχώς, είναι μια παραδοχή ξεκάθαρη από την πλευρά σας όσον αφορά την αποτυχία στο θέμα της οικονομίας.</w:t>
      </w:r>
    </w:p>
    <w:p w14:paraId="1123F173"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αναφέρθηκε ο </w:t>
      </w:r>
      <w:r>
        <w:rPr>
          <w:rFonts w:eastAsia="Times New Roman" w:cs="Times New Roman"/>
          <w:szCs w:val="24"/>
        </w:rPr>
        <w:t xml:space="preserve">κύριος Αντιπρόεδρος στο ότι η Νέα Δημοκρατία έπεσε έξω στις προβλέψεις της στο ότι δεν έκλεινε η πρώτη αξιολόγηση. Πράγματι, εμείς είχαμε πει ότι δεν </w:t>
      </w:r>
      <w:r>
        <w:rPr>
          <w:rFonts w:eastAsia="Times New Roman" w:cs="Times New Roman"/>
          <w:szCs w:val="24"/>
        </w:rPr>
        <w:lastRenderedPageBreak/>
        <w:t xml:space="preserve">θα την κλείνατε σύντομα την αξιολόγηση. Και θυμάστε δηλώσεις τότε των Υπουργών Οικονομικών της Κυβέρνησης </w:t>
      </w:r>
      <w:r>
        <w:rPr>
          <w:rFonts w:eastAsia="Times New Roman" w:cs="Times New Roman"/>
          <w:szCs w:val="24"/>
        </w:rPr>
        <w:t xml:space="preserve">ΣΥΡΙΖΑ που έλεγαν ότι σε ένα μήνα κλείνουμε, σε δύο μήνες κλείνουμε και τελικά χρειάστηκε να περάσουν δεκαοκτώ μήνες, προκειμένου να κλείσει η πρώτη αξιολόγηση. Δεκαοκτώ μήνες, οι οποίοι βεβαίως </w:t>
      </w:r>
      <w:r>
        <w:rPr>
          <w:rFonts w:eastAsia="Times New Roman" w:cs="Times New Roman"/>
          <w:szCs w:val="24"/>
        </w:rPr>
        <w:t>έφεραν</w:t>
      </w:r>
      <w:r>
        <w:rPr>
          <w:rFonts w:eastAsia="Times New Roman" w:cs="Times New Roman"/>
          <w:szCs w:val="24"/>
        </w:rPr>
        <w:t xml:space="preserve"> ένα πολύ μεγάλο βάρος για την ελληνική οικονομία. Ένα </w:t>
      </w:r>
      <w:r>
        <w:rPr>
          <w:rFonts w:eastAsia="Times New Roman" w:cs="Times New Roman"/>
          <w:szCs w:val="24"/>
        </w:rPr>
        <w:t>βάρος, το οποίο έχει υπολογιστεί πάλι από τους ευρωπαϊκούς θεσμούς, με τους οποίους εσείς συνδιαλέγεστε, έμμεσα και άμεσα γύρω στα 100 δισεκατομμύρια</w:t>
      </w:r>
      <w:r>
        <w:rPr>
          <w:rFonts w:eastAsia="Times New Roman" w:cs="Times New Roman"/>
          <w:szCs w:val="24"/>
        </w:rPr>
        <w:t xml:space="preserve"> ευρώ</w:t>
      </w:r>
      <w:r>
        <w:rPr>
          <w:rFonts w:eastAsia="Times New Roman" w:cs="Times New Roman"/>
          <w:szCs w:val="24"/>
        </w:rPr>
        <w:t xml:space="preserve">. </w:t>
      </w:r>
    </w:p>
    <w:p w14:paraId="1123F174"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Μίλησε, επίσης, ο κύριος Αντιπρόεδρος για τη</w:t>
      </w:r>
      <w:r>
        <w:rPr>
          <w:rFonts w:eastAsia="Times New Roman" w:cs="Times New Roman"/>
          <w:szCs w:val="24"/>
        </w:rPr>
        <w:t xml:space="preserve"> σημερινή </w:t>
      </w:r>
      <w:r>
        <w:rPr>
          <w:rFonts w:eastAsia="Times New Roman" w:cs="Times New Roman"/>
          <w:szCs w:val="24"/>
        </w:rPr>
        <w:t>κατάσταση στην οικονομία. Εγώ θα καταθέσω στα</w:t>
      </w:r>
      <w:r>
        <w:rPr>
          <w:rFonts w:eastAsia="Times New Roman" w:cs="Times New Roman"/>
          <w:szCs w:val="24"/>
        </w:rPr>
        <w:t xml:space="preserve"> Πρακτικά σημερινό δελτίο Τύπου του Οργανισμού Διαχείρισης Δημοσίου Χρέους, το οποίο περιλαμβάνει δελτίο του Γενικού Λογιστηρίου του Κράτους. Από πέρσι μέχρι φέτος, συγκεκριμένα από τον Δεκέμβριο του 2017 μέχρι τον Δεκέμβριο του 2018, αυξήθηκε το δημόσιο χ</w:t>
      </w:r>
      <w:r>
        <w:rPr>
          <w:rFonts w:eastAsia="Times New Roman" w:cs="Times New Roman"/>
          <w:szCs w:val="24"/>
        </w:rPr>
        <w:t xml:space="preserve">ρέος κατά 30 δισεκατομμύρια: από 328 δισεκατομμύρια στα 358 δισεκατομμύρια. </w:t>
      </w:r>
    </w:p>
    <w:p w14:paraId="1123F175"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Ακόμα και αν συνυπολογίσουμε τα αποθεματικά της Τράπεζας της Ελλάδος, αντιλαμβάνεστε, κυρίες και κύριοι συνάδελφοι, ότι όλο αυτό το </w:t>
      </w:r>
      <w:r>
        <w:rPr>
          <w:rFonts w:eastAsia="Times New Roman" w:cs="Times New Roman"/>
          <w:szCs w:val="24"/>
          <w:lang w:val="en-US"/>
        </w:rPr>
        <w:t>success</w:t>
      </w:r>
      <w:r w:rsidRPr="002B3154">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του ΣΥΡΙΖΑ ότι η οικονομία επιστρ</w:t>
      </w:r>
      <w:r>
        <w:rPr>
          <w:rFonts w:eastAsia="Times New Roman" w:cs="Times New Roman"/>
          <w:szCs w:val="24"/>
        </w:rPr>
        <w:t>έφει πίσω σε μια κανονικότητα, ότι υπάρχει πράγματι πρωτογενές πλεόνασμα, καταρρίπτεται από τα στοιχεία των υπηρεσιών της ίδιας της Κυβέρνησης. Τριάντα δισεκατομμύρια, δηλαδή πάνω από 10% αυξήθηκε το δημόσιο χρέος από τον Δεκέμβριο του 2017 έως τον Δεκέμβρ</w:t>
      </w:r>
      <w:r>
        <w:rPr>
          <w:rFonts w:eastAsia="Times New Roman" w:cs="Times New Roman"/>
          <w:szCs w:val="24"/>
        </w:rPr>
        <w:t xml:space="preserve">ιο του 2018. Και νομίζω ότι σε αυτό η Κυβέρνηση θα πρέπει να απαντήσει. </w:t>
      </w:r>
    </w:p>
    <w:p w14:paraId="1123F176"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w:t>
      </w:r>
      <w:r>
        <w:rPr>
          <w:rFonts w:eastAsia="Times New Roman" w:cs="Times New Roman"/>
          <w:szCs w:val="24"/>
        </w:rPr>
        <w:t xml:space="preserve"> </w:t>
      </w:r>
      <w:r>
        <w:rPr>
          <w:rFonts w:eastAsia="Times New Roman" w:cs="Times New Roman"/>
          <w:szCs w:val="24"/>
        </w:rPr>
        <w:t xml:space="preserve">κ. Ιωάννης Κεφαλογιάννης καταθέτει για τα Πρακτικά το προαναφερθέν δελτίο Τύπου,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w:t>
      </w:r>
      <w:r>
        <w:rPr>
          <w:rFonts w:eastAsia="Times New Roman" w:cs="Times New Roman"/>
          <w:szCs w:val="24"/>
        </w:rPr>
        <w:t>νογραφίας και Πρακτικών της Βουλής)</w:t>
      </w:r>
    </w:p>
    <w:p w14:paraId="1123F177"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Έρχομαι και στα της επίσκεψης του Πρωθυπουργού στην Τουρκία. Δυστυχώς είδαμε ότι διπλωματικές πηγές μίλησαν για επανεκκίνηση των σχέσεων μεταξύ Ελλάδος και Τουρκίας. Αυτή και μόνο η φράση, κυρίες και κύριοι συνάδελφοι, δ</w:t>
      </w:r>
      <w:r>
        <w:rPr>
          <w:rFonts w:eastAsia="Times New Roman" w:cs="Times New Roman"/>
          <w:szCs w:val="24"/>
        </w:rPr>
        <w:t xml:space="preserve">υστυχώς αποδεικνύει </w:t>
      </w:r>
      <w:r>
        <w:rPr>
          <w:rFonts w:eastAsia="Times New Roman" w:cs="Times New Roman"/>
          <w:szCs w:val="24"/>
        </w:rPr>
        <w:t xml:space="preserve">την </w:t>
      </w:r>
      <w:r>
        <w:rPr>
          <w:rFonts w:eastAsia="Times New Roman" w:cs="Times New Roman"/>
          <w:szCs w:val="24"/>
        </w:rPr>
        <w:t xml:space="preserve">παταγώδη αποτυχία </w:t>
      </w:r>
      <w:r>
        <w:rPr>
          <w:rFonts w:eastAsia="Times New Roman" w:cs="Times New Roman"/>
          <w:szCs w:val="24"/>
        </w:rPr>
        <w:t xml:space="preserve">σας </w:t>
      </w:r>
      <w:r>
        <w:rPr>
          <w:rFonts w:eastAsia="Times New Roman" w:cs="Times New Roman"/>
          <w:szCs w:val="24"/>
        </w:rPr>
        <w:t xml:space="preserve">όσον αφορά το συγκεκριμένο ζήτημα. </w:t>
      </w:r>
    </w:p>
    <w:p w14:paraId="1123F178"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lastRenderedPageBreak/>
        <w:t>Επικαλείστε τη φράση «επανεκκίνηση» και στην ουσία ομολογείτε ότι τα τελευταία χρόνια υπήρξε αποτυχία της εξωτερικής πολιτικής μας στο συγκεκριμένο ζήτημα. Και δυστυχώς πήγαμ</w:t>
      </w:r>
      <w:r>
        <w:rPr>
          <w:rFonts w:eastAsia="Times New Roman" w:cs="Times New Roman"/>
          <w:szCs w:val="24"/>
        </w:rPr>
        <w:t>ε προς τα πίσω όσον αφορά τις σχέσεις μεταξύ των δύο κρατών. Είναι ξεκάθαρο από τις δηλώσεις που έγιναν μεταξύ των δύο Αρχηγών Κ</w:t>
      </w:r>
      <w:r>
        <w:rPr>
          <w:rFonts w:eastAsia="Times New Roman" w:cs="Times New Roman"/>
          <w:szCs w:val="24"/>
        </w:rPr>
        <w:t>υβερνήσεων</w:t>
      </w:r>
      <w:r>
        <w:rPr>
          <w:rFonts w:eastAsia="Times New Roman" w:cs="Times New Roman"/>
          <w:szCs w:val="24"/>
        </w:rPr>
        <w:t xml:space="preserve">, του κ. Τσίπρα και του κ. </w:t>
      </w:r>
      <w:proofErr w:type="spellStart"/>
      <w:r>
        <w:rPr>
          <w:rFonts w:eastAsia="Times New Roman" w:cs="Times New Roman"/>
          <w:szCs w:val="24"/>
        </w:rPr>
        <w:t>Ερντογάν</w:t>
      </w:r>
      <w:proofErr w:type="spellEnd"/>
      <w:r>
        <w:rPr>
          <w:rFonts w:eastAsia="Times New Roman" w:cs="Times New Roman"/>
          <w:szCs w:val="24"/>
        </w:rPr>
        <w:t>, ότι η συγκεκριμένη επίσκεψη ήταν εθιμοτυπικού χαρακτήρα. Δεν είδαμε τίποτα το απτ</w:t>
      </w:r>
      <w:r>
        <w:rPr>
          <w:rFonts w:eastAsia="Times New Roman" w:cs="Times New Roman"/>
          <w:szCs w:val="24"/>
        </w:rPr>
        <w:t xml:space="preserve">ό. Και δυστυχώς, από ό,τι φαίνεται, δεν περιμένουμε και κάτι το απτό. Γιατί και από την τελευταία συνάντηση που είχαν εδώ στην Αθήνα είδαμε, δυστυχώς, ότι χειροτέρεψαν οι αντίστοιχες σχέσεις. Βεβαίως, φάνηκε </w:t>
      </w:r>
      <w:r>
        <w:rPr>
          <w:rFonts w:eastAsia="Times New Roman" w:cs="Times New Roman"/>
          <w:szCs w:val="24"/>
        </w:rPr>
        <w:t>και</w:t>
      </w:r>
      <w:r>
        <w:rPr>
          <w:rFonts w:eastAsia="Times New Roman" w:cs="Times New Roman"/>
          <w:szCs w:val="24"/>
        </w:rPr>
        <w:t xml:space="preserve"> μια πολύ κακή προετοιμασία. Τέθηκαν </w:t>
      </w:r>
      <w:r>
        <w:rPr>
          <w:rFonts w:eastAsia="Times New Roman" w:cs="Times New Roman"/>
          <w:szCs w:val="24"/>
        </w:rPr>
        <w:t>από τουρ</w:t>
      </w:r>
      <w:r>
        <w:rPr>
          <w:rFonts w:eastAsia="Times New Roman" w:cs="Times New Roman"/>
          <w:szCs w:val="24"/>
        </w:rPr>
        <w:t xml:space="preserve">κικής πλευράς </w:t>
      </w:r>
      <w:r>
        <w:rPr>
          <w:rFonts w:eastAsia="Times New Roman" w:cs="Times New Roman"/>
          <w:szCs w:val="24"/>
        </w:rPr>
        <w:t xml:space="preserve">κάποια θέματα </w:t>
      </w:r>
      <w:r>
        <w:rPr>
          <w:rFonts w:eastAsia="Times New Roman" w:cs="Times New Roman"/>
          <w:szCs w:val="24"/>
        </w:rPr>
        <w:t xml:space="preserve">ως </w:t>
      </w:r>
      <w:r>
        <w:rPr>
          <w:rFonts w:eastAsia="Times New Roman" w:cs="Times New Roman"/>
          <w:szCs w:val="24"/>
        </w:rPr>
        <w:t xml:space="preserve">διμερή, τα οποία ποτέ η ελληνική πλευρά δεν είχε αποδεχθεί να τα συζητήσει, καθώς είναι γνωστές οι </w:t>
      </w:r>
      <w:r>
        <w:rPr>
          <w:rFonts w:eastAsia="Times New Roman" w:cs="Times New Roman"/>
          <w:szCs w:val="24"/>
        </w:rPr>
        <w:t xml:space="preserve">πάγιες </w:t>
      </w:r>
      <w:r>
        <w:rPr>
          <w:rFonts w:eastAsia="Times New Roman" w:cs="Times New Roman"/>
          <w:szCs w:val="24"/>
        </w:rPr>
        <w:t>ελληνικές θέσεις. Και, δυστυχώς, για άλλη μια φορά φάνηκε ότι έγινε μια επίσκεψη ακριβώς για να πέσουν οι αντίστοιχες φ</w:t>
      </w:r>
      <w:r>
        <w:rPr>
          <w:rFonts w:eastAsia="Times New Roman" w:cs="Times New Roman"/>
          <w:szCs w:val="24"/>
        </w:rPr>
        <w:t xml:space="preserve">ωτογραφίες, να δείξουμε </w:t>
      </w:r>
      <w:r>
        <w:rPr>
          <w:rFonts w:eastAsia="Times New Roman" w:cs="Times New Roman"/>
          <w:szCs w:val="24"/>
        </w:rPr>
        <w:t xml:space="preserve">δήθεν </w:t>
      </w:r>
      <w:r>
        <w:rPr>
          <w:rFonts w:eastAsia="Times New Roman" w:cs="Times New Roman"/>
          <w:szCs w:val="24"/>
        </w:rPr>
        <w:t>ότι έχουμε μια συνεννόηση με τη γείτονα χώρα, χωρίς όμως να υπάρχει αντίστοιχη προεργασία που θα οδηγ</w:t>
      </w:r>
      <w:r>
        <w:rPr>
          <w:rFonts w:eastAsia="Times New Roman" w:cs="Times New Roman"/>
          <w:szCs w:val="24"/>
        </w:rPr>
        <w:t>ού</w:t>
      </w:r>
      <w:r>
        <w:rPr>
          <w:rFonts w:eastAsia="Times New Roman" w:cs="Times New Roman"/>
          <w:szCs w:val="24"/>
        </w:rPr>
        <w:t>σε πράγματι σε απτά αποτελέσματα.</w:t>
      </w:r>
    </w:p>
    <w:p w14:paraId="1123F179" w14:textId="77777777" w:rsidR="00A4113B" w:rsidRDefault="00FE19D4">
      <w:pPr>
        <w:spacing w:line="600" w:lineRule="auto"/>
        <w:ind w:firstLine="720"/>
        <w:contextualSpacing/>
        <w:jc w:val="both"/>
        <w:rPr>
          <w:rFonts w:eastAsia="Times New Roman"/>
          <w:szCs w:val="24"/>
        </w:rPr>
      </w:pPr>
      <w:r>
        <w:rPr>
          <w:rFonts w:eastAsia="Times New Roman"/>
          <w:szCs w:val="24"/>
        </w:rPr>
        <w:lastRenderedPageBreak/>
        <w:t>Σ</w:t>
      </w:r>
      <w:r w:rsidRPr="00D129CD">
        <w:rPr>
          <w:rFonts w:eastAsia="Times New Roman"/>
          <w:szCs w:val="24"/>
        </w:rPr>
        <w:t>τα του νομοσχεδίου</w:t>
      </w:r>
      <w:r>
        <w:rPr>
          <w:rFonts w:eastAsia="Times New Roman"/>
          <w:szCs w:val="24"/>
        </w:rPr>
        <w:t xml:space="preserve"> τώρα, κυρίες και κύριοι συνάδελφοι. Θα αναφερθώ πολύ σύντομα. Ξεκι</w:t>
      </w:r>
      <w:r w:rsidRPr="00D129CD">
        <w:rPr>
          <w:rFonts w:eastAsia="Times New Roman"/>
          <w:szCs w:val="24"/>
        </w:rPr>
        <w:t xml:space="preserve">νώ </w:t>
      </w:r>
      <w:r w:rsidRPr="00D129CD">
        <w:rPr>
          <w:rFonts w:eastAsia="Times New Roman"/>
          <w:szCs w:val="24"/>
        </w:rPr>
        <w:t xml:space="preserve">από το ζήτημα της παράτασης κατά </w:t>
      </w:r>
      <w:r>
        <w:rPr>
          <w:rFonts w:eastAsia="Times New Roman"/>
          <w:szCs w:val="24"/>
        </w:rPr>
        <w:t>δύο</w:t>
      </w:r>
      <w:r w:rsidRPr="00D129CD">
        <w:rPr>
          <w:rFonts w:eastAsia="Times New Roman"/>
          <w:szCs w:val="24"/>
        </w:rPr>
        <w:t xml:space="preserve"> μήνες του νόμου Κατσέλη για την προστασία της </w:t>
      </w:r>
      <w:r>
        <w:rPr>
          <w:rFonts w:eastAsia="Times New Roman"/>
          <w:szCs w:val="24"/>
        </w:rPr>
        <w:t>πρώτης κατοικίας. Ν</w:t>
      </w:r>
      <w:r w:rsidRPr="00D129CD">
        <w:rPr>
          <w:rFonts w:eastAsia="Times New Roman"/>
          <w:szCs w:val="24"/>
        </w:rPr>
        <w:t xml:space="preserve">ομίζω ότι είναι πραγματικά τραγέλαφος </w:t>
      </w:r>
      <w:r>
        <w:rPr>
          <w:rFonts w:eastAsia="Times New Roman"/>
          <w:szCs w:val="24"/>
        </w:rPr>
        <w:t xml:space="preserve">ότι </w:t>
      </w:r>
      <w:r w:rsidRPr="00D129CD">
        <w:rPr>
          <w:rFonts w:eastAsia="Times New Roman"/>
          <w:szCs w:val="24"/>
        </w:rPr>
        <w:t xml:space="preserve">τα τελευταία τέσσερα χρόνια </w:t>
      </w:r>
      <w:r>
        <w:rPr>
          <w:rFonts w:eastAsia="Times New Roman"/>
          <w:szCs w:val="24"/>
        </w:rPr>
        <w:t xml:space="preserve">η </w:t>
      </w:r>
      <w:r w:rsidRPr="00D129CD">
        <w:rPr>
          <w:rFonts w:eastAsia="Times New Roman"/>
          <w:szCs w:val="24"/>
        </w:rPr>
        <w:t xml:space="preserve">παρούσα </w:t>
      </w:r>
      <w:r>
        <w:rPr>
          <w:rFonts w:eastAsia="Times New Roman"/>
          <w:szCs w:val="24"/>
        </w:rPr>
        <w:t>Κ</w:t>
      </w:r>
      <w:r w:rsidRPr="00D129CD">
        <w:rPr>
          <w:rFonts w:eastAsia="Times New Roman"/>
          <w:szCs w:val="24"/>
        </w:rPr>
        <w:t>υβέρνηση</w:t>
      </w:r>
      <w:r w:rsidRPr="00947583">
        <w:rPr>
          <w:rFonts w:eastAsia="Times New Roman"/>
          <w:szCs w:val="24"/>
        </w:rPr>
        <w:t xml:space="preserve">, </w:t>
      </w:r>
      <w:r>
        <w:rPr>
          <w:rFonts w:eastAsia="Times New Roman"/>
          <w:szCs w:val="24"/>
        </w:rPr>
        <w:t>ενώ</w:t>
      </w:r>
      <w:r w:rsidRPr="00D129CD">
        <w:rPr>
          <w:rFonts w:eastAsia="Times New Roman"/>
          <w:szCs w:val="24"/>
        </w:rPr>
        <w:t xml:space="preserve"> είχε μπροστά την να αντιμετωπίσει το συγκεκριμένο ζήτημα</w:t>
      </w:r>
      <w:r>
        <w:rPr>
          <w:rFonts w:eastAsia="Times New Roman"/>
          <w:szCs w:val="24"/>
        </w:rPr>
        <w:t>,</w:t>
      </w:r>
      <w:r w:rsidRPr="00D129CD">
        <w:rPr>
          <w:rFonts w:eastAsia="Times New Roman"/>
          <w:szCs w:val="24"/>
        </w:rPr>
        <w:t xml:space="preserve"> το συγκεκριμένο πρόβλημα</w:t>
      </w:r>
      <w:r>
        <w:rPr>
          <w:rFonts w:eastAsia="Times New Roman"/>
          <w:szCs w:val="24"/>
        </w:rPr>
        <w:t>,</w:t>
      </w:r>
      <w:r w:rsidRPr="00D129CD">
        <w:rPr>
          <w:rFonts w:eastAsia="Times New Roman"/>
          <w:szCs w:val="24"/>
        </w:rPr>
        <w:t xml:space="preserve"> το οποίο </w:t>
      </w:r>
      <w:r>
        <w:rPr>
          <w:rFonts w:eastAsia="Times New Roman"/>
          <w:szCs w:val="24"/>
        </w:rPr>
        <w:t>β</w:t>
      </w:r>
      <w:r w:rsidRPr="00D129CD">
        <w:rPr>
          <w:rFonts w:eastAsia="Times New Roman"/>
          <w:szCs w:val="24"/>
        </w:rPr>
        <w:t>εβαίως σε ένα</w:t>
      </w:r>
      <w:r>
        <w:rPr>
          <w:rFonts w:eastAsia="Times New Roman"/>
          <w:szCs w:val="24"/>
        </w:rPr>
        <w:t>ν</w:t>
      </w:r>
      <w:r w:rsidRPr="00D129CD">
        <w:rPr>
          <w:rFonts w:eastAsia="Times New Roman"/>
          <w:szCs w:val="24"/>
        </w:rPr>
        <w:t xml:space="preserve"> πολύ μεγάλο βαθμό δημιούργησε και η ίδια όταν υπήρχαν οι αντίστοιχες και ρήσεις όντας στην </w:t>
      </w:r>
      <w:r>
        <w:rPr>
          <w:rFonts w:eastAsia="Times New Roman"/>
          <w:szCs w:val="24"/>
        </w:rPr>
        <w:t>Α</w:t>
      </w:r>
      <w:r w:rsidRPr="00D129CD">
        <w:rPr>
          <w:rFonts w:eastAsia="Times New Roman"/>
          <w:szCs w:val="24"/>
        </w:rPr>
        <w:t xml:space="preserve">ντιπολίτευση </w:t>
      </w:r>
      <w:r>
        <w:rPr>
          <w:rFonts w:eastAsia="Times New Roman"/>
          <w:szCs w:val="24"/>
        </w:rPr>
        <w:t>περί «</w:t>
      </w:r>
      <w:r>
        <w:rPr>
          <w:rFonts w:eastAsia="Times New Roman"/>
          <w:szCs w:val="24"/>
        </w:rPr>
        <w:t>σ</w:t>
      </w:r>
      <w:r>
        <w:rPr>
          <w:rFonts w:eastAsia="Times New Roman"/>
          <w:szCs w:val="24"/>
        </w:rPr>
        <w:t>εισάχθειας» κ</w:t>
      </w:r>
      <w:r w:rsidRPr="00D129CD">
        <w:rPr>
          <w:rFonts w:eastAsia="Times New Roman"/>
          <w:szCs w:val="24"/>
        </w:rPr>
        <w:t xml:space="preserve">αι </w:t>
      </w:r>
      <w:r>
        <w:rPr>
          <w:rFonts w:eastAsia="Times New Roman"/>
          <w:szCs w:val="24"/>
        </w:rPr>
        <w:t>«</w:t>
      </w:r>
      <w:r w:rsidRPr="00D129CD">
        <w:rPr>
          <w:rFonts w:eastAsia="Times New Roman"/>
          <w:szCs w:val="24"/>
        </w:rPr>
        <w:t>κανένα σπίτι στα χέρια τραπεζίτη</w:t>
      </w:r>
      <w:r>
        <w:rPr>
          <w:rFonts w:eastAsia="Times New Roman"/>
          <w:szCs w:val="24"/>
        </w:rPr>
        <w:t xml:space="preserve">», να </w:t>
      </w:r>
      <w:r w:rsidRPr="00D129CD">
        <w:rPr>
          <w:rFonts w:eastAsia="Times New Roman"/>
          <w:szCs w:val="24"/>
        </w:rPr>
        <w:t>έ</w:t>
      </w:r>
      <w:r>
        <w:rPr>
          <w:rFonts w:eastAsia="Times New Roman"/>
          <w:szCs w:val="24"/>
        </w:rPr>
        <w:t>ρ</w:t>
      </w:r>
      <w:r w:rsidRPr="00D129CD">
        <w:rPr>
          <w:rFonts w:eastAsia="Times New Roman"/>
          <w:szCs w:val="24"/>
        </w:rPr>
        <w:t>χετ</w:t>
      </w:r>
      <w:r>
        <w:rPr>
          <w:rFonts w:eastAsia="Times New Roman"/>
          <w:szCs w:val="24"/>
        </w:rPr>
        <w:t>αι τώρα, στο τέλος της</w:t>
      </w:r>
      <w:r w:rsidRPr="00D129CD">
        <w:rPr>
          <w:rFonts w:eastAsia="Times New Roman"/>
          <w:szCs w:val="24"/>
        </w:rPr>
        <w:t xml:space="preserve"> θητείας </w:t>
      </w:r>
      <w:r>
        <w:rPr>
          <w:rFonts w:eastAsia="Times New Roman"/>
          <w:szCs w:val="24"/>
        </w:rPr>
        <w:t>τ</w:t>
      </w:r>
      <w:r>
        <w:rPr>
          <w:rFonts w:eastAsia="Times New Roman"/>
          <w:szCs w:val="24"/>
        </w:rPr>
        <w:t>ης,</w:t>
      </w:r>
      <w:r w:rsidRPr="00D129CD">
        <w:rPr>
          <w:rFonts w:eastAsia="Times New Roman"/>
          <w:szCs w:val="24"/>
        </w:rPr>
        <w:t xml:space="preserve"> μετά από τέσσερα χρόνια στην ουσία</w:t>
      </w:r>
      <w:r>
        <w:rPr>
          <w:rFonts w:eastAsia="Times New Roman"/>
          <w:szCs w:val="24"/>
        </w:rPr>
        <w:t>,</w:t>
      </w:r>
      <w:r w:rsidRPr="00D129CD">
        <w:rPr>
          <w:rFonts w:eastAsia="Times New Roman"/>
          <w:szCs w:val="24"/>
        </w:rPr>
        <w:t xml:space="preserve"> να παρατείνει έναν </w:t>
      </w:r>
      <w:r>
        <w:rPr>
          <w:rFonts w:eastAsia="Times New Roman"/>
          <w:szCs w:val="24"/>
        </w:rPr>
        <w:t>νό</w:t>
      </w:r>
      <w:r w:rsidRPr="00D129CD">
        <w:rPr>
          <w:rFonts w:eastAsia="Times New Roman"/>
          <w:szCs w:val="24"/>
        </w:rPr>
        <w:t>μο προηγούμενων κυβερνήσεων</w:t>
      </w:r>
      <w:r>
        <w:rPr>
          <w:rFonts w:eastAsia="Times New Roman"/>
          <w:szCs w:val="24"/>
        </w:rPr>
        <w:t>,</w:t>
      </w:r>
      <w:r w:rsidRPr="00D129CD">
        <w:rPr>
          <w:rFonts w:eastAsia="Times New Roman"/>
          <w:szCs w:val="24"/>
        </w:rPr>
        <w:t xml:space="preserve"> γιατί πολύ απλά δεν παρουσίασε όλα αυτά τα τέσσερα χρόνια </w:t>
      </w:r>
      <w:r>
        <w:rPr>
          <w:rFonts w:eastAsia="Times New Roman"/>
          <w:szCs w:val="24"/>
        </w:rPr>
        <w:t>μια</w:t>
      </w:r>
      <w:r w:rsidRPr="00D129CD">
        <w:rPr>
          <w:rFonts w:eastAsia="Times New Roman"/>
          <w:szCs w:val="24"/>
        </w:rPr>
        <w:t xml:space="preserve"> βιώσιμη λύση</w:t>
      </w:r>
      <w:r>
        <w:rPr>
          <w:rFonts w:eastAsia="Times New Roman"/>
          <w:szCs w:val="24"/>
        </w:rPr>
        <w:t>.</w:t>
      </w:r>
    </w:p>
    <w:p w14:paraId="1123F17A" w14:textId="77777777" w:rsidR="00A4113B" w:rsidRDefault="00FE19D4">
      <w:pPr>
        <w:spacing w:line="600" w:lineRule="auto"/>
        <w:ind w:firstLine="720"/>
        <w:contextualSpacing/>
        <w:jc w:val="both"/>
        <w:rPr>
          <w:rFonts w:eastAsia="Times New Roman"/>
          <w:szCs w:val="24"/>
        </w:rPr>
      </w:pPr>
      <w:r>
        <w:rPr>
          <w:rFonts w:eastAsia="Times New Roman"/>
          <w:szCs w:val="24"/>
        </w:rPr>
        <w:t>Θ</w:t>
      </w:r>
      <w:r w:rsidRPr="00D129CD">
        <w:rPr>
          <w:rFonts w:eastAsia="Times New Roman"/>
          <w:szCs w:val="24"/>
        </w:rPr>
        <w:t>υμίζω ότι το 2015 και σ</w:t>
      </w:r>
      <w:r>
        <w:rPr>
          <w:rFonts w:eastAsia="Times New Roman"/>
          <w:szCs w:val="24"/>
        </w:rPr>
        <w:t>υγκεκριμένα</w:t>
      </w:r>
      <w:r w:rsidRPr="00D129CD">
        <w:rPr>
          <w:rFonts w:eastAsia="Times New Roman"/>
          <w:szCs w:val="24"/>
        </w:rPr>
        <w:t xml:space="preserve"> το </w:t>
      </w:r>
      <w:r>
        <w:rPr>
          <w:rFonts w:eastAsia="Times New Roman"/>
          <w:szCs w:val="24"/>
        </w:rPr>
        <w:t>φ</w:t>
      </w:r>
      <w:r w:rsidRPr="00D129CD">
        <w:rPr>
          <w:rFonts w:eastAsia="Times New Roman"/>
          <w:szCs w:val="24"/>
        </w:rPr>
        <w:t xml:space="preserve">θινόπωρο </w:t>
      </w:r>
      <w:r>
        <w:rPr>
          <w:rFonts w:eastAsia="Times New Roman"/>
          <w:szCs w:val="24"/>
        </w:rPr>
        <w:t xml:space="preserve">του </w:t>
      </w:r>
      <w:r w:rsidRPr="00D129CD">
        <w:rPr>
          <w:rFonts w:eastAsia="Times New Roman"/>
          <w:szCs w:val="24"/>
        </w:rPr>
        <w:t>2015</w:t>
      </w:r>
      <w:r>
        <w:rPr>
          <w:rFonts w:eastAsia="Times New Roman"/>
          <w:szCs w:val="24"/>
        </w:rPr>
        <w:t>,</w:t>
      </w:r>
      <w:r w:rsidRPr="00D129CD">
        <w:rPr>
          <w:rFonts w:eastAsia="Times New Roman"/>
          <w:szCs w:val="24"/>
        </w:rPr>
        <w:t xml:space="preserve"> κυβερν</w:t>
      </w:r>
      <w:r>
        <w:rPr>
          <w:rFonts w:eastAsia="Times New Roman"/>
          <w:szCs w:val="24"/>
        </w:rPr>
        <w:t>ητικά στελέχη είχαν προβε</w:t>
      </w:r>
      <w:r>
        <w:rPr>
          <w:rFonts w:eastAsia="Times New Roman"/>
          <w:szCs w:val="24"/>
        </w:rPr>
        <w:t xml:space="preserve">ί </w:t>
      </w:r>
      <w:r w:rsidRPr="00D129CD">
        <w:rPr>
          <w:rFonts w:eastAsia="Times New Roman"/>
          <w:szCs w:val="24"/>
        </w:rPr>
        <w:t>σε μεγαλόστομες δηλώσεις ότι μέχρι τέλος του χρόνου θα έχει λυθεί το ζήτημα</w:t>
      </w:r>
      <w:r>
        <w:rPr>
          <w:rFonts w:eastAsia="Times New Roman"/>
          <w:szCs w:val="24"/>
        </w:rPr>
        <w:t>. Συγκεκριμένα, μ</w:t>
      </w:r>
      <w:r w:rsidRPr="00D129CD">
        <w:rPr>
          <w:rFonts w:eastAsia="Times New Roman"/>
          <w:szCs w:val="24"/>
        </w:rPr>
        <w:t>άλιστα</w:t>
      </w:r>
      <w:r>
        <w:rPr>
          <w:rFonts w:eastAsia="Times New Roman"/>
          <w:szCs w:val="24"/>
        </w:rPr>
        <w:t>,</w:t>
      </w:r>
      <w:r w:rsidRPr="00D129CD">
        <w:rPr>
          <w:rFonts w:eastAsia="Times New Roman"/>
          <w:szCs w:val="24"/>
        </w:rPr>
        <w:t xml:space="preserve"> ο </w:t>
      </w:r>
      <w:r>
        <w:rPr>
          <w:rFonts w:eastAsia="Times New Roman"/>
          <w:szCs w:val="24"/>
        </w:rPr>
        <w:t xml:space="preserve">κ. </w:t>
      </w:r>
      <w:proofErr w:type="spellStart"/>
      <w:r w:rsidRPr="00D129CD">
        <w:rPr>
          <w:rFonts w:eastAsia="Times New Roman"/>
          <w:szCs w:val="24"/>
        </w:rPr>
        <w:t>Τσακαλώτος</w:t>
      </w:r>
      <w:proofErr w:type="spellEnd"/>
      <w:r w:rsidRPr="00D129CD">
        <w:rPr>
          <w:rFonts w:eastAsia="Times New Roman"/>
          <w:szCs w:val="24"/>
        </w:rPr>
        <w:t xml:space="preserve"> </w:t>
      </w:r>
      <w:r>
        <w:rPr>
          <w:rFonts w:eastAsia="Times New Roman"/>
          <w:szCs w:val="24"/>
        </w:rPr>
        <w:t xml:space="preserve">στις </w:t>
      </w:r>
      <w:r w:rsidRPr="00D129CD">
        <w:rPr>
          <w:rFonts w:eastAsia="Times New Roman"/>
          <w:szCs w:val="24"/>
        </w:rPr>
        <w:t xml:space="preserve">31 Οκτωβρίου </w:t>
      </w:r>
      <w:r>
        <w:rPr>
          <w:rFonts w:eastAsia="Times New Roman"/>
          <w:szCs w:val="24"/>
        </w:rPr>
        <w:t xml:space="preserve">του </w:t>
      </w:r>
      <w:r w:rsidRPr="00D129CD">
        <w:rPr>
          <w:rFonts w:eastAsia="Times New Roman"/>
          <w:szCs w:val="24"/>
        </w:rPr>
        <w:t xml:space="preserve">2015 από αυτό εδώ το </w:t>
      </w:r>
      <w:r>
        <w:rPr>
          <w:rFonts w:eastAsia="Times New Roman"/>
          <w:szCs w:val="24"/>
        </w:rPr>
        <w:t>Β</w:t>
      </w:r>
      <w:r w:rsidRPr="00D129CD">
        <w:rPr>
          <w:rFonts w:eastAsia="Times New Roman"/>
          <w:szCs w:val="24"/>
        </w:rPr>
        <w:t xml:space="preserve">ήμα είχε πει ότι </w:t>
      </w:r>
      <w:r>
        <w:rPr>
          <w:rFonts w:eastAsia="Times New Roman"/>
          <w:szCs w:val="24"/>
        </w:rPr>
        <w:t>τέλη του</w:t>
      </w:r>
      <w:r w:rsidRPr="00D129CD">
        <w:rPr>
          <w:rFonts w:eastAsia="Times New Roman"/>
          <w:szCs w:val="24"/>
        </w:rPr>
        <w:t xml:space="preserve"> </w:t>
      </w:r>
      <w:r>
        <w:rPr>
          <w:rFonts w:eastAsia="Times New Roman"/>
          <w:szCs w:val="24"/>
        </w:rPr>
        <w:t>έτους εκείνου</w:t>
      </w:r>
      <w:r w:rsidRPr="00D129CD">
        <w:rPr>
          <w:rFonts w:eastAsia="Times New Roman"/>
          <w:szCs w:val="24"/>
        </w:rPr>
        <w:t xml:space="preserve"> </w:t>
      </w:r>
      <w:r w:rsidRPr="00D129CD">
        <w:rPr>
          <w:rFonts w:eastAsia="Times New Roman"/>
          <w:szCs w:val="24"/>
        </w:rPr>
        <w:lastRenderedPageBreak/>
        <w:t>το συγκεκριμένο ζήτημα θα είχε λυθεί</w:t>
      </w:r>
      <w:r>
        <w:rPr>
          <w:rFonts w:eastAsia="Times New Roman"/>
          <w:szCs w:val="24"/>
        </w:rPr>
        <w:t>. Ο</w:t>
      </w:r>
      <w:r w:rsidRPr="00D129CD">
        <w:rPr>
          <w:rFonts w:eastAsia="Times New Roman"/>
          <w:szCs w:val="24"/>
        </w:rPr>
        <w:t xml:space="preserve"> Αντιπρόεδρος</w:t>
      </w:r>
      <w:r>
        <w:rPr>
          <w:rFonts w:eastAsia="Times New Roman"/>
          <w:szCs w:val="24"/>
        </w:rPr>
        <w:t xml:space="preserve"> </w:t>
      </w:r>
      <w:r w:rsidRPr="00D129CD">
        <w:rPr>
          <w:rFonts w:eastAsia="Times New Roman"/>
          <w:szCs w:val="24"/>
        </w:rPr>
        <w:t>τ</w:t>
      </w:r>
      <w:r w:rsidRPr="00D129CD">
        <w:rPr>
          <w:rFonts w:eastAsia="Times New Roman"/>
          <w:szCs w:val="24"/>
        </w:rPr>
        <w:t xml:space="preserve">ης </w:t>
      </w:r>
      <w:r>
        <w:rPr>
          <w:rFonts w:eastAsia="Times New Roman"/>
          <w:szCs w:val="24"/>
        </w:rPr>
        <w:t>Κ</w:t>
      </w:r>
      <w:r w:rsidRPr="00D129CD">
        <w:rPr>
          <w:rFonts w:eastAsia="Times New Roman"/>
          <w:szCs w:val="24"/>
        </w:rPr>
        <w:t>υβέρνησης</w:t>
      </w:r>
      <w:r>
        <w:rPr>
          <w:rFonts w:eastAsia="Times New Roman"/>
          <w:szCs w:val="24"/>
        </w:rPr>
        <w:t xml:space="preserve"> </w:t>
      </w:r>
      <w:r w:rsidRPr="00D129CD">
        <w:rPr>
          <w:rFonts w:eastAsia="Times New Roman"/>
          <w:szCs w:val="24"/>
        </w:rPr>
        <w:t xml:space="preserve">την ίδια μέρα μας έλεγε πως η </w:t>
      </w:r>
      <w:proofErr w:type="spellStart"/>
      <w:r w:rsidRPr="00D129CD">
        <w:rPr>
          <w:rFonts w:eastAsia="Times New Roman"/>
          <w:szCs w:val="24"/>
        </w:rPr>
        <w:t>ανακεφαλαιοποίηση</w:t>
      </w:r>
      <w:proofErr w:type="spellEnd"/>
      <w:r w:rsidRPr="00D129CD">
        <w:rPr>
          <w:rFonts w:eastAsia="Times New Roman"/>
          <w:szCs w:val="24"/>
        </w:rPr>
        <w:t xml:space="preserve"> </w:t>
      </w:r>
      <w:r>
        <w:rPr>
          <w:rFonts w:eastAsia="Times New Roman"/>
          <w:szCs w:val="24"/>
        </w:rPr>
        <w:t xml:space="preserve">του </w:t>
      </w:r>
      <w:r w:rsidRPr="00D129CD">
        <w:rPr>
          <w:rFonts w:eastAsia="Times New Roman"/>
          <w:szCs w:val="24"/>
        </w:rPr>
        <w:t>2015 κατέστη αναγκαία</w:t>
      </w:r>
      <w:r>
        <w:rPr>
          <w:rFonts w:eastAsia="Times New Roman"/>
          <w:szCs w:val="24"/>
        </w:rPr>
        <w:t>,</w:t>
      </w:r>
      <w:r w:rsidRPr="00D129CD">
        <w:rPr>
          <w:rFonts w:eastAsia="Times New Roman"/>
          <w:szCs w:val="24"/>
        </w:rPr>
        <w:t xml:space="preserve"> προκειμένου να αντιμετωπιστεί το φλέγον ζήτημα των κόκκινων δανείων</w:t>
      </w:r>
      <w:r>
        <w:rPr>
          <w:rFonts w:eastAsia="Times New Roman"/>
          <w:szCs w:val="24"/>
        </w:rPr>
        <w:t>.</w:t>
      </w:r>
    </w:p>
    <w:p w14:paraId="1123F17B" w14:textId="77777777" w:rsidR="00A4113B" w:rsidRDefault="00FE19D4">
      <w:pPr>
        <w:spacing w:line="600" w:lineRule="auto"/>
        <w:ind w:firstLine="720"/>
        <w:contextualSpacing/>
        <w:jc w:val="both"/>
        <w:rPr>
          <w:rFonts w:eastAsia="Times New Roman"/>
          <w:szCs w:val="24"/>
        </w:rPr>
      </w:pPr>
      <w:r>
        <w:rPr>
          <w:rFonts w:eastAsia="Times New Roman"/>
          <w:szCs w:val="24"/>
        </w:rPr>
        <w:t xml:space="preserve">Εγώ, πραγματικά, χάρηκα που ανασκεύασε </w:t>
      </w:r>
      <w:r w:rsidRPr="00D129CD">
        <w:rPr>
          <w:rFonts w:eastAsia="Times New Roman"/>
          <w:szCs w:val="24"/>
        </w:rPr>
        <w:t xml:space="preserve">τη δήλωσή του και προσπάθησε λίγο να </w:t>
      </w:r>
      <w:r>
        <w:rPr>
          <w:rFonts w:eastAsia="Times New Roman"/>
          <w:szCs w:val="24"/>
        </w:rPr>
        <w:t>περάσει ένα μήνυμα πιο</w:t>
      </w:r>
      <w:r w:rsidRPr="00D129CD">
        <w:rPr>
          <w:rFonts w:eastAsia="Times New Roman"/>
          <w:szCs w:val="24"/>
        </w:rPr>
        <w:t xml:space="preserve"> αισιόδοξο</w:t>
      </w:r>
      <w:r>
        <w:rPr>
          <w:rFonts w:eastAsia="Times New Roman"/>
          <w:szCs w:val="24"/>
        </w:rPr>
        <w:t>, όσον αφορά</w:t>
      </w:r>
      <w:r w:rsidRPr="00D129CD">
        <w:rPr>
          <w:rFonts w:eastAsia="Times New Roman"/>
          <w:szCs w:val="24"/>
        </w:rPr>
        <w:t xml:space="preserve"> τις τράπεζες</w:t>
      </w:r>
      <w:r>
        <w:rPr>
          <w:rFonts w:eastAsia="Times New Roman"/>
          <w:szCs w:val="24"/>
        </w:rPr>
        <w:t>,</w:t>
      </w:r>
      <w:r w:rsidRPr="00D129CD">
        <w:rPr>
          <w:rFonts w:eastAsia="Times New Roman"/>
          <w:szCs w:val="24"/>
        </w:rPr>
        <w:t xml:space="preserve"> γιατί ο </w:t>
      </w:r>
      <w:r>
        <w:rPr>
          <w:rFonts w:eastAsia="Times New Roman"/>
          <w:szCs w:val="24"/>
        </w:rPr>
        <w:t>ίδιος,</w:t>
      </w:r>
      <w:r w:rsidRPr="00D129CD">
        <w:rPr>
          <w:rFonts w:eastAsia="Times New Roman"/>
          <w:szCs w:val="24"/>
        </w:rPr>
        <w:t xml:space="preserve"> κάνοντας αναφορά στα λεγόμεν</w:t>
      </w:r>
      <w:r>
        <w:rPr>
          <w:rFonts w:eastAsia="Times New Roman"/>
          <w:szCs w:val="24"/>
        </w:rPr>
        <w:t>ά</w:t>
      </w:r>
      <w:r w:rsidRPr="00D129CD">
        <w:rPr>
          <w:rFonts w:eastAsia="Times New Roman"/>
          <w:szCs w:val="24"/>
        </w:rPr>
        <w:t xml:space="preserve"> του</w:t>
      </w:r>
      <w:r>
        <w:rPr>
          <w:rFonts w:eastAsia="Times New Roman"/>
          <w:szCs w:val="24"/>
        </w:rPr>
        <w:t>,</w:t>
      </w:r>
      <w:r w:rsidRPr="00D129CD">
        <w:rPr>
          <w:rFonts w:eastAsia="Times New Roman"/>
          <w:szCs w:val="24"/>
        </w:rPr>
        <w:t xml:space="preserve"> δυστυχώς </w:t>
      </w:r>
      <w:r>
        <w:rPr>
          <w:rFonts w:eastAsia="Times New Roman"/>
          <w:szCs w:val="24"/>
        </w:rPr>
        <w:t>δ</w:t>
      </w:r>
      <w:r w:rsidRPr="00D129CD">
        <w:rPr>
          <w:rFonts w:eastAsia="Times New Roman"/>
          <w:szCs w:val="24"/>
        </w:rPr>
        <w:t xml:space="preserve">ημιούργησε στην ουσία </w:t>
      </w:r>
      <w:r>
        <w:rPr>
          <w:rFonts w:eastAsia="Times New Roman"/>
          <w:szCs w:val="24"/>
        </w:rPr>
        <w:t>μια</w:t>
      </w:r>
      <w:r w:rsidRPr="00D129CD">
        <w:rPr>
          <w:rFonts w:eastAsia="Times New Roman"/>
          <w:szCs w:val="24"/>
        </w:rPr>
        <w:t xml:space="preserve"> </w:t>
      </w:r>
      <w:r>
        <w:rPr>
          <w:rFonts w:eastAsia="Times New Roman"/>
          <w:szCs w:val="24"/>
        </w:rPr>
        <w:t xml:space="preserve">ομιχλώδη κατάσταση, </w:t>
      </w:r>
      <w:r w:rsidRPr="00D129CD">
        <w:rPr>
          <w:rFonts w:eastAsia="Times New Roman"/>
          <w:szCs w:val="24"/>
        </w:rPr>
        <w:t xml:space="preserve">όσον αφορά την </w:t>
      </w:r>
      <w:proofErr w:type="spellStart"/>
      <w:r w:rsidRPr="00D129CD">
        <w:rPr>
          <w:rFonts w:eastAsia="Times New Roman"/>
          <w:szCs w:val="24"/>
        </w:rPr>
        <w:t>ανακεφαλαιοποίηση</w:t>
      </w:r>
      <w:proofErr w:type="spellEnd"/>
      <w:r w:rsidRPr="00D129CD">
        <w:rPr>
          <w:rFonts w:eastAsia="Times New Roman"/>
          <w:szCs w:val="24"/>
        </w:rPr>
        <w:t xml:space="preserve"> </w:t>
      </w:r>
      <w:r>
        <w:rPr>
          <w:rFonts w:eastAsia="Times New Roman"/>
          <w:szCs w:val="24"/>
        </w:rPr>
        <w:t>ή μη των</w:t>
      </w:r>
      <w:r w:rsidRPr="00D129CD">
        <w:rPr>
          <w:rFonts w:eastAsia="Times New Roman"/>
          <w:szCs w:val="24"/>
        </w:rPr>
        <w:t xml:space="preserve"> ελληνικών τραπεζών</w:t>
      </w:r>
      <w:r>
        <w:rPr>
          <w:rFonts w:eastAsia="Times New Roman"/>
          <w:szCs w:val="24"/>
        </w:rPr>
        <w:t>. Ν</w:t>
      </w:r>
      <w:r w:rsidRPr="00D129CD">
        <w:rPr>
          <w:rFonts w:eastAsia="Times New Roman"/>
          <w:szCs w:val="24"/>
        </w:rPr>
        <w:t xml:space="preserve">ομίζω </w:t>
      </w:r>
      <w:r>
        <w:rPr>
          <w:rFonts w:eastAsia="Times New Roman"/>
          <w:szCs w:val="24"/>
        </w:rPr>
        <w:t xml:space="preserve">πως </w:t>
      </w:r>
      <w:r w:rsidRPr="00D129CD">
        <w:rPr>
          <w:rFonts w:eastAsia="Times New Roman"/>
          <w:szCs w:val="24"/>
        </w:rPr>
        <w:t>σήμερα</w:t>
      </w:r>
      <w:r>
        <w:rPr>
          <w:rFonts w:eastAsia="Times New Roman"/>
          <w:szCs w:val="24"/>
        </w:rPr>
        <w:t>,</w:t>
      </w:r>
      <w:r w:rsidRPr="00D129CD">
        <w:rPr>
          <w:rFonts w:eastAsia="Times New Roman"/>
          <w:szCs w:val="24"/>
        </w:rPr>
        <w:t xml:space="preserve"> αν</w:t>
      </w:r>
      <w:r>
        <w:rPr>
          <w:rFonts w:eastAsia="Times New Roman"/>
          <w:szCs w:val="24"/>
        </w:rPr>
        <w:t xml:space="preserve">ασκευάζοντας αυτά τα οποία είχε </w:t>
      </w:r>
      <w:r w:rsidRPr="00D129CD">
        <w:rPr>
          <w:rFonts w:eastAsia="Times New Roman"/>
          <w:szCs w:val="24"/>
        </w:rPr>
        <w:t xml:space="preserve">πει πριν από </w:t>
      </w:r>
      <w:r>
        <w:rPr>
          <w:rFonts w:eastAsia="Times New Roman"/>
          <w:szCs w:val="24"/>
        </w:rPr>
        <w:t>τέσσερις</w:t>
      </w:r>
      <w:r w:rsidRPr="00D129CD">
        <w:rPr>
          <w:rFonts w:eastAsia="Times New Roman"/>
          <w:szCs w:val="24"/>
        </w:rPr>
        <w:t xml:space="preserve"> μέρες στην </w:t>
      </w:r>
      <w:r>
        <w:rPr>
          <w:rFonts w:eastAsia="Times New Roman"/>
          <w:szCs w:val="24"/>
        </w:rPr>
        <w:t>ε</w:t>
      </w:r>
      <w:r w:rsidRPr="00D129CD">
        <w:rPr>
          <w:rFonts w:eastAsia="Times New Roman"/>
          <w:szCs w:val="24"/>
        </w:rPr>
        <w:t>πιτροπή</w:t>
      </w:r>
      <w:r>
        <w:rPr>
          <w:rFonts w:eastAsia="Times New Roman"/>
          <w:szCs w:val="24"/>
        </w:rPr>
        <w:t>,</w:t>
      </w:r>
      <w:r w:rsidRPr="00D129CD">
        <w:rPr>
          <w:rFonts w:eastAsia="Times New Roman"/>
          <w:szCs w:val="24"/>
        </w:rPr>
        <w:t xml:space="preserve"> τουλάχιστον πέρασε το σωστό μήνυμα</w:t>
      </w:r>
      <w:r>
        <w:rPr>
          <w:rFonts w:eastAsia="Times New Roman"/>
          <w:szCs w:val="24"/>
        </w:rPr>
        <w:t>.</w:t>
      </w:r>
    </w:p>
    <w:p w14:paraId="1123F17C" w14:textId="77777777" w:rsidR="00A4113B" w:rsidRDefault="00FE19D4">
      <w:pPr>
        <w:spacing w:line="600" w:lineRule="auto"/>
        <w:ind w:firstLine="720"/>
        <w:contextualSpacing/>
        <w:jc w:val="both"/>
        <w:rPr>
          <w:rFonts w:eastAsia="Times New Roman"/>
          <w:szCs w:val="24"/>
        </w:rPr>
      </w:pPr>
      <w:r>
        <w:rPr>
          <w:rFonts w:eastAsia="Times New Roman"/>
          <w:szCs w:val="24"/>
        </w:rPr>
        <w:t>Σε κάθε περίπτωση, δ</w:t>
      </w:r>
      <w:r w:rsidRPr="00D129CD">
        <w:rPr>
          <w:rFonts w:eastAsia="Times New Roman"/>
          <w:szCs w:val="24"/>
        </w:rPr>
        <w:t>εν πρέπει ν</w:t>
      </w:r>
      <w:r>
        <w:rPr>
          <w:rFonts w:eastAsia="Times New Roman"/>
          <w:szCs w:val="24"/>
        </w:rPr>
        <w:t>α ξεχνάμε, κυρίες και κύριοι συνάδελφοι, όμως, ποιοι κυβερνάνε αυτά</w:t>
      </w:r>
      <w:r w:rsidRPr="00D129CD">
        <w:rPr>
          <w:rFonts w:eastAsia="Times New Roman"/>
          <w:szCs w:val="24"/>
        </w:rPr>
        <w:t xml:space="preserve"> τα τέσσερα χρόνια</w:t>
      </w:r>
      <w:r>
        <w:rPr>
          <w:rFonts w:eastAsia="Times New Roman"/>
          <w:szCs w:val="24"/>
        </w:rPr>
        <w:t>. Έρ</w:t>
      </w:r>
      <w:r w:rsidRPr="00D129CD">
        <w:rPr>
          <w:rFonts w:eastAsia="Times New Roman"/>
          <w:szCs w:val="24"/>
        </w:rPr>
        <w:t>χε</w:t>
      </w:r>
      <w:r>
        <w:rPr>
          <w:rFonts w:eastAsia="Times New Roman"/>
          <w:szCs w:val="24"/>
        </w:rPr>
        <w:t>σ</w:t>
      </w:r>
      <w:r w:rsidRPr="00D129CD">
        <w:rPr>
          <w:rFonts w:eastAsia="Times New Roman"/>
          <w:szCs w:val="24"/>
        </w:rPr>
        <w:t>τε σήμερα να ρυθμίσετε</w:t>
      </w:r>
      <w:r w:rsidRPr="00D129CD">
        <w:rPr>
          <w:rFonts w:eastAsia="Times New Roman"/>
          <w:szCs w:val="24"/>
        </w:rPr>
        <w:t xml:space="preserve"> </w:t>
      </w:r>
      <w:r>
        <w:rPr>
          <w:rFonts w:eastAsia="Times New Roman"/>
          <w:szCs w:val="24"/>
        </w:rPr>
        <w:t>μια</w:t>
      </w:r>
      <w:r w:rsidRPr="00D129CD">
        <w:rPr>
          <w:rFonts w:eastAsia="Times New Roman"/>
          <w:szCs w:val="24"/>
        </w:rPr>
        <w:t xml:space="preserve"> κατάσταση δύσκολη </w:t>
      </w:r>
      <w:r>
        <w:rPr>
          <w:rFonts w:eastAsia="Times New Roman"/>
          <w:szCs w:val="24"/>
        </w:rPr>
        <w:t>για</w:t>
      </w:r>
      <w:r w:rsidRPr="00D129CD">
        <w:rPr>
          <w:rFonts w:eastAsia="Times New Roman"/>
          <w:szCs w:val="24"/>
        </w:rPr>
        <w:t xml:space="preserve"> την </w:t>
      </w:r>
      <w:r>
        <w:rPr>
          <w:rFonts w:eastAsia="Times New Roman"/>
          <w:szCs w:val="24"/>
        </w:rPr>
        <w:t>ε</w:t>
      </w:r>
      <w:r w:rsidRPr="00D129CD">
        <w:rPr>
          <w:rFonts w:eastAsia="Times New Roman"/>
          <w:szCs w:val="24"/>
        </w:rPr>
        <w:t xml:space="preserve">λληνική κοινωνία και </w:t>
      </w:r>
      <w:r>
        <w:rPr>
          <w:rFonts w:eastAsia="Times New Roman"/>
          <w:szCs w:val="24"/>
        </w:rPr>
        <w:t xml:space="preserve">για </w:t>
      </w:r>
      <w:r w:rsidRPr="00D129CD">
        <w:rPr>
          <w:rFonts w:eastAsia="Times New Roman"/>
          <w:szCs w:val="24"/>
        </w:rPr>
        <w:t>τα ελληνικά νοικοκυριά</w:t>
      </w:r>
      <w:r>
        <w:rPr>
          <w:rFonts w:eastAsia="Times New Roman"/>
          <w:szCs w:val="24"/>
        </w:rPr>
        <w:t>,</w:t>
      </w:r>
      <w:r w:rsidRPr="00D129CD">
        <w:rPr>
          <w:rFonts w:eastAsia="Times New Roman"/>
          <w:szCs w:val="24"/>
        </w:rPr>
        <w:t xml:space="preserve"> ξεχνώντας </w:t>
      </w:r>
      <w:r>
        <w:rPr>
          <w:rFonts w:eastAsia="Times New Roman"/>
          <w:szCs w:val="24"/>
        </w:rPr>
        <w:t>ό</w:t>
      </w:r>
      <w:r w:rsidRPr="00D129CD">
        <w:rPr>
          <w:rFonts w:eastAsia="Times New Roman"/>
          <w:szCs w:val="24"/>
        </w:rPr>
        <w:t>τι</w:t>
      </w:r>
      <w:r>
        <w:rPr>
          <w:rFonts w:eastAsia="Times New Roman"/>
          <w:szCs w:val="24"/>
        </w:rPr>
        <w:t>,</w:t>
      </w:r>
      <w:r w:rsidRPr="00D129CD">
        <w:rPr>
          <w:rFonts w:eastAsia="Times New Roman"/>
          <w:szCs w:val="24"/>
        </w:rPr>
        <w:t xml:space="preserve"> όπως είπα και προηγουμένως</w:t>
      </w:r>
      <w:r>
        <w:rPr>
          <w:rFonts w:eastAsia="Times New Roman"/>
          <w:szCs w:val="24"/>
        </w:rPr>
        <w:t>,</w:t>
      </w:r>
      <w:r w:rsidRPr="00D129CD">
        <w:rPr>
          <w:rFonts w:eastAsia="Times New Roman"/>
          <w:szCs w:val="24"/>
        </w:rPr>
        <w:t xml:space="preserve"> πριν από </w:t>
      </w:r>
      <w:r>
        <w:rPr>
          <w:rFonts w:eastAsia="Times New Roman"/>
          <w:szCs w:val="24"/>
        </w:rPr>
        <w:t>τέσσερα</w:t>
      </w:r>
      <w:r w:rsidRPr="00D129CD">
        <w:rPr>
          <w:rFonts w:eastAsia="Times New Roman"/>
          <w:szCs w:val="24"/>
        </w:rPr>
        <w:t xml:space="preserve"> χρόνια εσείς οι ίδιοι λέγατε ότι είναι υπόθεση ολίγων μηνών</w:t>
      </w:r>
      <w:r>
        <w:rPr>
          <w:rFonts w:eastAsia="Times New Roman"/>
          <w:szCs w:val="24"/>
        </w:rPr>
        <w:t>,</w:t>
      </w:r>
      <w:r w:rsidRPr="00D129CD">
        <w:rPr>
          <w:rFonts w:eastAsia="Times New Roman"/>
          <w:szCs w:val="24"/>
        </w:rPr>
        <w:t xml:space="preserve"> ότι μέχρι</w:t>
      </w:r>
      <w:r>
        <w:rPr>
          <w:rFonts w:eastAsia="Times New Roman"/>
          <w:szCs w:val="24"/>
        </w:rPr>
        <w:t xml:space="preserve"> το</w:t>
      </w:r>
      <w:r w:rsidRPr="00D129CD">
        <w:rPr>
          <w:rFonts w:eastAsia="Times New Roman"/>
          <w:szCs w:val="24"/>
        </w:rPr>
        <w:t xml:space="preserve"> τέλος </w:t>
      </w:r>
      <w:r>
        <w:rPr>
          <w:rFonts w:eastAsia="Times New Roman"/>
          <w:szCs w:val="24"/>
        </w:rPr>
        <w:t xml:space="preserve">του </w:t>
      </w:r>
      <w:r w:rsidRPr="00D129CD">
        <w:rPr>
          <w:rFonts w:eastAsia="Times New Roman"/>
          <w:szCs w:val="24"/>
        </w:rPr>
        <w:t>2015</w:t>
      </w:r>
      <w:r>
        <w:rPr>
          <w:rFonts w:eastAsia="Times New Roman"/>
          <w:szCs w:val="24"/>
        </w:rPr>
        <w:t xml:space="preserve"> αυτό</w:t>
      </w:r>
      <w:r w:rsidRPr="00D129CD">
        <w:rPr>
          <w:rFonts w:eastAsia="Times New Roman"/>
          <w:szCs w:val="24"/>
        </w:rPr>
        <w:t xml:space="preserve"> θα έχει επιλυθεί</w:t>
      </w:r>
      <w:r>
        <w:rPr>
          <w:rFonts w:eastAsia="Times New Roman"/>
          <w:szCs w:val="24"/>
        </w:rPr>
        <w:t>.</w:t>
      </w:r>
      <w:r w:rsidRPr="00D129CD">
        <w:rPr>
          <w:rFonts w:eastAsia="Times New Roman"/>
          <w:szCs w:val="24"/>
        </w:rPr>
        <w:t xml:space="preserve"> Είν</w:t>
      </w:r>
      <w:r w:rsidRPr="00D129CD">
        <w:rPr>
          <w:rFonts w:eastAsia="Times New Roman"/>
          <w:szCs w:val="24"/>
        </w:rPr>
        <w:t xml:space="preserve">αι λεγόμενα </w:t>
      </w:r>
      <w:r>
        <w:rPr>
          <w:rFonts w:eastAsia="Times New Roman"/>
          <w:szCs w:val="24"/>
        </w:rPr>
        <w:t>Υ</w:t>
      </w:r>
      <w:r w:rsidRPr="00D129CD">
        <w:rPr>
          <w:rFonts w:eastAsia="Times New Roman"/>
          <w:szCs w:val="24"/>
        </w:rPr>
        <w:t xml:space="preserve">πουργών </w:t>
      </w:r>
      <w:r w:rsidRPr="00D129CD">
        <w:rPr>
          <w:rFonts w:eastAsia="Times New Roman"/>
          <w:szCs w:val="24"/>
        </w:rPr>
        <w:lastRenderedPageBreak/>
        <w:t>της δικ</w:t>
      </w:r>
      <w:r>
        <w:rPr>
          <w:rFonts w:eastAsia="Times New Roman"/>
          <w:szCs w:val="24"/>
        </w:rPr>
        <w:t>ή</w:t>
      </w:r>
      <w:r w:rsidRPr="00D129CD">
        <w:rPr>
          <w:rFonts w:eastAsia="Times New Roman"/>
          <w:szCs w:val="24"/>
        </w:rPr>
        <w:t xml:space="preserve">ς </w:t>
      </w:r>
      <w:r>
        <w:rPr>
          <w:rFonts w:eastAsia="Times New Roman"/>
          <w:szCs w:val="24"/>
        </w:rPr>
        <w:t>σας Κ</w:t>
      </w:r>
      <w:r w:rsidRPr="00D129CD">
        <w:rPr>
          <w:rFonts w:eastAsia="Times New Roman"/>
          <w:szCs w:val="24"/>
        </w:rPr>
        <w:t>υβέρνησης</w:t>
      </w:r>
      <w:r>
        <w:rPr>
          <w:rFonts w:eastAsia="Times New Roman"/>
          <w:szCs w:val="24"/>
        </w:rPr>
        <w:t>,</w:t>
      </w:r>
      <w:r w:rsidRPr="00D129CD">
        <w:rPr>
          <w:rFonts w:eastAsia="Times New Roman"/>
          <w:szCs w:val="24"/>
        </w:rPr>
        <w:t xml:space="preserve"> λεγόμενα των </w:t>
      </w:r>
      <w:r>
        <w:rPr>
          <w:rFonts w:eastAsia="Times New Roman"/>
          <w:szCs w:val="24"/>
        </w:rPr>
        <w:t>Β</w:t>
      </w:r>
      <w:r w:rsidRPr="00D129CD">
        <w:rPr>
          <w:rFonts w:eastAsia="Times New Roman"/>
          <w:szCs w:val="24"/>
        </w:rPr>
        <w:t xml:space="preserve">ουλευτών της δικής σας </w:t>
      </w:r>
      <w:r>
        <w:rPr>
          <w:rFonts w:eastAsia="Times New Roman"/>
          <w:szCs w:val="24"/>
        </w:rPr>
        <w:t>σ</w:t>
      </w:r>
      <w:r w:rsidRPr="00D129CD">
        <w:rPr>
          <w:rFonts w:eastAsia="Times New Roman"/>
          <w:szCs w:val="24"/>
        </w:rPr>
        <w:t>υμπολίτευσης και νομίζω ότι σε αυτή την περίπτωση δεν χωρεί κα</w:t>
      </w:r>
      <w:r>
        <w:rPr>
          <w:rFonts w:eastAsia="Times New Roman"/>
          <w:szCs w:val="24"/>
        </w:rPr>
        <w:t>μμία</w:t>
      </w:r>
      <w:r w:rsidRPr="00D129CD">
        <w:rPr>
          <w:rFonts w:eastAsia="Times New Roman"/>
          <w:szCs w:val="24"/>
        </w:rPr>
        <w:t xml:space="preserve"> </w:t>
      </w:r>
      <w:r>
        <w:rPr>
          <w:rFonts w:eastAsia="Times New Roman"/>
          <w:szCs w:val="24"/>
        </w:rPr>
        <w:t>άλλη αμφι</w:t>
      </w:r>
      <w:r w:rsidRPr="00D129CD">
        <w:rPr>
          <w:rFonts w:eastAsia="Times New Roman"/>
          <w:szCs w:val="24"/>
        </w:rPr>
        <w:t>βολία</w:t>
      </w:r>
      <w:r>
        <w:rPr>
          <w:rFonts w:eastAsia="Times New Roman"/>
          <w:szCs w:val="24"/>
        </w:rPr>
        <w:t>.</w:t>
      </w:r>
    </w:p>
    <w:p w14:paraId="1123F17D" w14:textId="77777777" w:rsidR="00A4113B" w:rsidRDefault="00FE19D4">
      <w:pPr>
        <w:spacing w:line="600" w:lineRule="auto"/>
        <w:ind w:firstLine="720"/>
        <w:contextualSpacing/>
        <w:jc w:val="both"/>
        <w:rPr>
          <w:rFonts w:eastAsia="Times New Roman"/>
          <w:szCs w:val="24"/>
        </w:rPr>
      </w:pPr>
      <w:r w:rsidRPr="00D129CD">
        <w:rPr>
          <w:rFonts w:eastAsia="Times New Roman"/>
          <w:szCs w:val="24"/>
        </w:rPr>
        <w:t>Βεβαίως</w:t>
      </w:r>
      <w:r>
        <w:rPr>
          <w:rFonts w:eastAsia="Times New Roman"/>
          <w:szCs w:val="24"/>
        </w:rPr>
        <w:t xml:space="preserve">, νομίζω ότι αυτά τα </w:t>
      </w:r>
      <w:r w:rsidRPr="00D129CD">
        <w:rPr>
          <w:rFonts w:eastAsia="Times New Roman"/>
          <w:szCs w:val="24"/>
        </w:rPr>
        <w:t xml:space="preserve">οποία </w:t>
      </w:r>
      <w:r>
        <w:rPr>
          <w:rFonts w:eastAsia="Times New Roman"/>
          <w:szCs w:val="24"/>
        </w:rPr>
        <w:t>είπε και ο κ. Α</w:t>
      </w:r>
      <w:r w:rsidRPr="00D129CD">
        <w:rPr>
          <w:rFonts w:eastAsia="Times New Roman"/>
          <w:szCs w:val="24"/>
        </w:rPr>
        <w:t xml:space="preserve">ντιπρόεδρος συνιστούν </w:t>
      </w:r>
      <w:r>
        <w:rPr>
          <w:rFonts w:eastAsia="Times New Roman"/>
          <w:szCs w:val="24"/>
        </w:rPr>
        <w:t>μια</w:t>
      </w:r>
      <w:r w:rsidRPr="00D129CD">
        <w:rPr>
          <w:rFonts w:eastAsia="Times New Roman"/>
          <w:szCs w:val="24"/>
        </w:rPr>
        <w:t xml:space="preserve"> ξεκάθαρη ομολ</w:t>
      </w:r>
      <w:r w:rsidRPr="00D129CD">
        <w:rPr>
          <w:rFonts w:eastAsia="Times New Roman"/>
          <w:szCs w:val="24"/>
        </w:rPr>
        <w:t>ογία αποτυχίας της κυβερνητικής πολιτικής</w:t>
      </w:r>
      <w:r>
        <w:rPr>
          <w:rFonts w:eastAsia="Times New Roman"/>
          <w:szCs w:val="24"/>
        </w:rPr>
        <w:t>,</w:t>
      </w:r>
      <w:r w:rsidRPr="00D129CD">
        <w:rPr>
          <w:rFonts w:eastAsia="Times New Roman"/>
          <w:szCs w:val="24"/>
        </w:rPr>
        <w:t xml:space="preserve"> τόσο </w:t>
      </w:r>
      <w:r>
        <w:rPr>
          <w:rFonts w:eastAsia="Times New Roman"/>
          <w:szCs w:val="24"/>
        </w:rPr>
        <w:t>ό</w:t>
      </w:r>
      <w:r w:rsidRPr="00D129CD">
        <w:rPr>
          <w:rFonts w:eastAsia="Times New Roman"/>
          <w:szCs w:val="24"/>
        </w:rPr>
        <w:t>σον αφορά την αντιμετώπιση των προβλημάτων των κόκκινων δανείων</w:t>
      </w:r>
      <w:r>
        <w:rPr>
          <w:rFonts w:eastAsia="Times New Roman"/>
          <w:szCs w:val="24"/>
        </w:rPr>
        <w:t>,</w:t>
      </w:r>
      <w:r w:rsidRPr="00D129CD">
        <w:rPr>
          <w:rFonts w:eastAsia="Times New Roman"/>
          <w:szCs w:val="24"/>
        </w:rPr>
        <w:t xml:space="preserve"> αλλά </w:t>
      </w:r>
      <w:r>
        <w:rPr>
          <w:rFonts w:eastAsia="Times New Roman"/>
          <w:szCs w:val="24"/>
        </w:rPr>
        <w:t xml:space="preserve">και </w:t>
      </w:r>
      <w:r w:rsidRPr="00D129CD">
        <w:rPr>
          <w:rFonts w:eastAsia="Times New Roman"/>
          <w:szCs w:val="24"/>
        </w:rPr>
        <w:t>επιστροφή των καταθέσεων στις ελληνικές τράπεζες</w:t>
      </w:r>
      <w:r>
        <w:rPr>
          <w:rFonts w:eastAsia="Times New Roman"/>
          <w:szCs w:val="24"/>
        </w:rPr>
        <w:t>. Κ</w:t>
      </w:r>
      <w:r w:rsidRPr="00D129CD">
        <w:rPr>
          <w:rFonts w:eastAsia="Times New Roman"/>
          <w:szCs w:val="24"/>
        </w:rPr>
        <w:t>ι αν υπάρχει εδώ πέρα</w:t>
      </w:r>
      <w:r>
        <w:rPr>
          <w:rFonts w:eastAsia="Times New Roman"/>
          <w:szCs w:val="24"/>
        </w:rPr>
        <w:t>,</w:t>
      </w:r>
      <w:r w:rsidRPr="00D129CD">
        <w:rPr>
          <w:rFonts w:eastAsia="Times New Roman"/>
          <w:szCs w:val="24"/>
        </w:rPr>
        <w:t xml:space="preserve"> </w:t>
      </w:r>
      <w:r>
        <w:rPr>
          <w:rFonts w:eastAsia="Times New Roman"/>
          <w:szCs w:val="24"/>
        </w:rPr>
        <w:t>επίσης,</w:t>
      </w:r>
      <w:r w:rsidRPr="00D129CD">
        <w:rPr>
          <w:rFonts w:eastAsia="Times New Roman"/>
          <w:szCs w:val="24"/>
        </w:rPr>
        <w:t xml:space="preserve"> </w:t>
      </w:r>
      <w:r>
        <w:rPr>
          <w:rFonts w:eastAsia="Times New Roman"/>
          <w:szCs w:val="24"/>
        </w:rPr>
        <w:t>μια</w:t>
      </w:r>
      <w:r w:rsidRPr="00D129CD">
        <w:rPr>
          <w:rFonts w:eastAsia="Times New Roman"/>
          <w:szCs w:val="24"/>
        </w:rPr>
        <w:t xml:space="preserve"> επισήμανση</w:t>
      </w:r>
      <w:r>
        <w:rPr>
          <w:rFonts w:eastAsia="Times New Roman"/>
          <w:szCs w:val="24"/>
        </w:rPr>
        <w:t xml:space="preserve"> που πρέπει να γίνει, ε</w:t>
      </w:r>
      <w:r w:rsidRPr="00D129CD">
        <w:rPr>
          <w:rFonts w:eastAsia="Times New Roman"/>
          <w:szCs w:val="24"/>
        </w:rPr>
        <w:t>ίναι ότι ακόμα</w:t>
      </w:r>
      <w:r w:rsidRPr="00D129CD">
        <w:rPr>
          <w:rFonts w:eastAsia="Times New Roman"/>
          <w:szCs w:val="24"/>
        </w:rPr>
        <w:t xml:space="preserve"> και σήμερα που μιλάμε</w:t>
      </w:r>
      <w:r>
        <w:rPr>
          <w:rFonts w:eastAsia="Times New Roman"/>
          <w:szCs w:val="24"/>
        </w:rPr>
        <w:t>,</w:t>
      </w:r>
      <w:r w:rsidRPr="00D129CD">
        <w:rPr>
          <w:rFonts w:eastAsia="Times New Roman"/>
          <w:szCs w:val="24"/>
        </w:rPr>
        <w:t xml:space="preserve"> τέσσερα χρόνια μετά από τη</w:t>
      </w:r>
      <w:r>
        <w:rPr>
          <w:rFonts w:eastAsia="Times New Roman"/>
          <w:szCs w:val="24"/>
        </w:rPr>
        <w:t xml:space="preserve">ν ανάληψη </w:t>
      </w:r>
      <w:r w:rsidRPr="00D129CD">
        <w:rPr>
          <w:rFonts w:eastAsia="Times New Roman"/>
          <w:szCs w:val="24"/>
        </w:rPr>
        <w:t>διακυβέρνηση</w:t>
      </w:r>
      <w:r>
        <w:rPr>
          <w:rFonts w:eastAsia="Times New Roman"/>
          <w:szCs w:val="24"/>
        </w:rPr>
        <w:t>ς</w:t>
      </w:r>
      <w:r w:rsidRPr="00D129CD">
        <w:rPr>
          <w:rFonts w:eastAsia="Times New Roman"/>
          <w:szCs w:val="24"/>
        </w:rPr>
        <w:t xml:space="preserve"> της </w:t>
      </w:r>
      <w:r>
        <w:rPr>
          <w:rFonts w:eastAsia="Times New Roman"/>
          <w:szCs w:val="24"/>
        </w:rPr>
        <w:t>χώρας</w:t>
      </w:r>
      <w:r>
        <w:rPr>
          <w:rFonts w:eastAsia="Times New Roman"/>
          <w:szCs w:val="24"/>
        </w:rPr>
        <w:t>,</w:t>
      </w:r>
      <w:r w:rsidRPr="00D129CD">
        <w:rPr>
          <w:rFonts w:eastAsia="Times New Roman"/>
          <w:szCs w:val="24"/>
        </w:rPr>
        <w:t xml:space="preserve"> το ύψος των καταθέσεων είναι πολύ μικρότερο σε σχέση </w:t>
      </w:r>
      <w:r>
        <w:rPr>
          <w:rFonts w:eastAsia="Times New Roman"/>
          <w:szCs w:val="24"/>
        </w:rPr>
        <w:t>με όταν παρέλαβε η</w:t>
      </w:r>
      <w:r w:rsidRPr="00D129CD">
        <w:rPr>
          <w:rFonts w:eastAsia="Times New Roman"/>
          <w:szCs w:val="24"/>
        </w:rPr>
        <w:t xml:space="preserve"> παρούσα </w:t>
      </w:r>
      <w:r>
        <w:rPr>
          <w:rFonts w:eastAsia="Times New Roman"/>
          <w:szCs w:val="24"/>
        </w:rPr>
        <w:t>Κ</w:t>
      </w:r>
      <w:r w:rsidRPr="00D129CD">
        <w:rPr>
          <w:rFonts w:eastAsia="Times New Roman"/>
          <w:szCs w:val="24"/>
        </w:rPr>
        <w:t>υβέρνηση</w:t>
      </w:r>
      <w:r>
        <w:rPr>
          <w:rFonts w:eastAsia="Times New Roman"/>
          <w:szCs w:val="24"/>
        </w:rPr>
        <w:t>. Δηλαδή, η εκροή</w:t>
      </w:r>
      <w:r w:rsidRPr="00D129CD">
        <w:rPr>
          <w:rFonts w:eastAsia="Times New Roman"/>
          <w:szCs w:val="24"/>
        </w:rPr>
        <w:t xml:space="preserve"> τ</w:t>
      </w:r>
      <w:r>
        <w:rPr>
          <w:rFonts w:eastAsia="Times New Roman"/>
          <w:szCs w:val="24"/>
        </w:rPr>
        <w:t xml:space="preserve">ων καταθέσεων που έγινε το 2015, </w:t>
      </w:r>
      <w:r w:rsidRPr="00D129CD">
        <w:rPr>
          <w:rFonts w:eastAsia="Times New Roman"/>
          <w:szCs w:val="24"/>
        </w:rPr>
        <w:t>αυτά τα τέσσερα χρόνια</w:t>
      </w:r>
      <w:r>
        <w:rPr>
          <w:rFonts w:eastAsia="Times New Roman"/>
          <w:szCs w:val="24"/>
        </w:rPr>
        <w:t>,</w:t>
      </w:r>
      <w:r w:rsidRPr="00D129CD">
        <w:rPr>
          <w:rFonts w:eastAsia="Times New Roman"/>
          <w:szCs w:val="24"/>
        </w:rPr>
        <w:t xml:space="preserve"> δυστυχ</w:t>
      </w:r>
      <w:r w:rsidRPr="00D129CD">
        <w:rPr>
          <w:rFonts w:eastAsia="Times New Roman"/>
          <w:szCs w:val="24"/>
        </w:rPr>
        <w:t>ώς</w:t>
      </w:r>
      <w:r>
        <w:rPr>
          <w:rFonts w:eastAsia="Times New Roman"/>
          <w:szCs w:val="24"/>
        </w:rPr>
        <w:t xml:space="preserve">, δεν έχει επιστρέψει </w:t>
      </w:r>
      <w:r w:rsidRPr="00D129CD">
        <w:rPr>
          <w:rFonts w:eastAsia="Times New Roman"/>
          <w:szCs w:val="24"/>
        </w:rPr>
        <w:t>στις ελληνικές τράπεζες</w:t>
      </w:r>
      <w:r>
        <w:rPr>
          <w:rFonts w:eastAsia="Times New Roman"/>
          <w:szCs w:val="24"/>
        </w:rPr>
        <w:t>,</w:t>
      </w:r>
      <w:r w:rsidRPr="00D129CD">
        <w:rPr>
          <w:rFonts w:eastAsia="Times New Roman"/>
          <w:szCs w:val="24"/>
        </w:rPr>
        <w:t xml:space="preserve"> με αποτέλεσμα να έχουν αυτό το πρόβλημα ρευστότητας</w:t>
      </w:r>
      <w:r>
        <w:rPr>
          <w:rFonts w:eastAsia="Times New Roman"/>
          <w:szCs w:val="24"/>
        </w:rPr>
        <w:t>.</w:t>
      </w:r>
    </w:p>
    <w:p w14:paraId="1123F17E" w14:textId="77777777" w:rsidR="00A4113B" w:rsidRDefault="00FE19D4">
      <w:pPr>
        <w:spacing w:line="600" w:lineRule="auto"/>
        <w:ind w:firstLine="720"/>
        <w:contextualSpacing/>
        <w:jc w:val="both"/>
        <w:rPr>
          <w:rFonts w:eastAsia="Times New Roman"/>
          <w:szCs w:val="24"/>
        </w:rPr>
      </w:pPr>
      <w:r>
        <w:rPr>
          <w:rFonts w:eastAsia="Times New Roman"/>
          <w:szCs w:val="24"/>
        </w:rPr>
        <w:t xml:space="preserve">Βεβαίως, </w:t>
      </w:r>
      <w:r w:rsidRPr="00D129CD">
        <w:rPr>
          <w:rFonts w:eastAsia="Times New Roman"/>
          <w:szCs w:val="24"/>
        </w:rPr>
        <w:t xml:space="preserve">τις συνέπειες της κυβερνητικής αβελτηρίας </w:t>
      </w:r>
      <w:r>
        <w:rPr>
          <w:rFonts w:eastAsia="Times New Roman"/>
          <w:szCs w:val="24"/>
        </w:rPr>
        <w:t>σάς τις</w:t>
      </w:r>
      <w:r w:rsidRPr="00D129CD">
        <w:rPr>
          <w:rFonts w:eastAsia="Times New Roman"/>
          <w:szCs w:val="24"/>
        </w:rPr>
        <w:t xml:space="preserve"> </w:t>
      </w:r>
      <w:r>
        <w:rPr>
          <w:rFonts w:eastAsia="Times New Roman"/>
          <w:szCs w:val="24"/>
        </w:rPr>
        <w:t>ανέδειξε</w:t>
      </w:r>
      <w:r w:rsidRPr="00D129CD">
        <w:rPr>
          <w:rFonts w:eastAsia="Times New Roman"/>
          <w:szCs w:val="24"/>
        </w:rPr>
        <w:t xml:space="preserve"> και </w:t>
      </w:r>
      <w:r>
        <w:rPr>
          <w:rFonts w:eastAsia="Times New Roman"/>
          <w:szCs w:val="24"/>
        </w:rPr>
        <w:t xml:space="preserve">ο κ. </w:t>
      </w:r>
      <w:proofErr w:type="spellStart"/>
      <w:r>
        <w:rPr>
          <w:rFonts w:eastAsia="Times New Roman"/>
          <w:szCs w:val="24"/>
        </w:rPr>
        <w:t>Κοστέλο</w:t>
      </w:r>
      <w:proofErr w:type="spellEnd"/>
      <w:r>
        <w:rPr>
          <w:rFonts w:eastAsia="Times New Roman"/>
          <w:szCs w:val="24"/>
        </w:rPr>
        <w:t xml:space="preserve"> σ</w:t>
      </w:r>
      <w:r w:rsidRPr="00D129CD">
        <w:rPr>
          <w:rFonts w:eastAsia="Times New Roman"/>
          <w:szCs w:val="24"/>
        </w:rPr>
        <w:t xml:space="preserve">το τελευταίο </w:t>
      </w:r>
      <w:proofErr w:type="spellStart"/>
      <w:r w:rsidRPr="00D129CD">
        <w:rPr>
          <w:rFonts w:eastAsia="Times New Roman"/>
          <w:szCs w:val="24"/>
        </w:rPr>
        <w:t>Euro</w:t>
      </w:r>
      <w:proofErr w:type="spellEnd"/>
      <w:r>
        <w:rPr>
          <w:rFonts w:eastAsia="Times New Roman"/>
          <w:szCs w:val="24"/>
          <w:lang w:val="en-US"/>
        </w:rPr>
        <w:t>W</w:t>
      </w:r>
      <w:proofErr w:type="spellStart"/>
      <w:r w:rsidRPr="00D129CD">
        <w:rPr>
          <w:rFonts w:eastAsia="Times New Roman"/>
          <w:szCs w:val="24"/>
        </w:rPr>
        <w:t>orking</w:t>
      </w:r>
      <w:proofErr w:type="spellEnd"/>
      <w:r w:rsidRPr="00224272">
        <w:rPr>
          <w:rFonts w:eastAsia="Times New Roman"/>
          <w:szCs w:val="24"/>
        </w:rPr>
        <w:t xml:space="preserve"> </w:t>
      </w:r>
      <w:r>
        <w:rPr>
          <w:rFonts w:eastAsia="Times New Roman"/>
          <w:szCs w:val="24"/>
          <w:lang w:val="en-US"/>
        </w:rPr>
        <w:t>G</w:t>
      </w:r>
      <w:proofErr w:type="spellStart"/>
      <w:r w:rsidRPr="00D129CD">
        <w:rPr>
          <w:rFonts w:eastAsia="Times New Roman"/>
          <w:szCs w:val="24"/>
        </w:rPr>
        <w:t>roup</w:t>
      </w:r>
      <w:proofErr w:type="spellEnd"/>
      <w:r>
        <w:rPr>
          <w:rFonts w:eastAsia="Times New Roman"/>
          <w:szCs w:val="24"/>
        </w:rPr>
        <w:t xml:space="preserve">, </w:t>
      </w:r>
      <w:r>
        <w:rPr>
          <w:rFonts w:eastAsia="Times New Roman"/>
          <w:szCs w:val="24"/>
        </w:rPr>
        <w:lastRenderedPageBreak/>
        <w:t xml:space="preserve">δηλαδή </w:t>
      </w:r>
      <w:r w:rsidRPr="00D129CD">
        <w:rPr>
          <w:rFonts w:eastAsia="Times New Roman"/>
          <w:szCs w:val="24"/>
        </w:rPr>
        <w:t>ότι η έλλειψη νομοθετικού πλα</w:t>
      </w:r>
      <w:r w:rsidRPr="00D129CD">
        <w:rPr>
          <w:rFonts w:eastAsia="Times New Roman"/>
          <w:szCs w:val="24"/>
        </w:rPr>
        <w:t>ισίου έχει σημαντικές επιπτώσεις στην κουλτούρα πληρωμών των Ελλήνων</w:t>
      </w:r>
      <w:r>
        <w:rPr>
          <w:rFonts w:eastAsia="Times New Roman"/>
          <w:szCs w:val="24"/>
        </w:rPr>
        <w:t>. Μ</w:t>
      </w:r>
      <w:r w:rsidRPr="00D129CD">
        <w:rPr>
          <w:rFonts w:eastAsia="Times New Roman"/>
          <w:szCs w:val="24"/>
        </w:rPr>
        <w:t xml:space="preserve">ε απλά ελληνικά είπε ότι η ηθελημένη για μικροκομματικά οφέλη καθυστέρηση νομοθετικού πλαισίου </w:t>
      </w:r>
      <w:r>
        <w:rPr>
          <w:rFonts w:eastAsia="Times New Roman"/>
          <w:szCs w:val="24"/>
        </w:rPr>
        <w:t xml:space="preserve">για </w:t>
      </w:r>
      <w:r w:rsidRPr="00D129CD">
        <w:rPr>
          <w:rFonts w:eastAsia="Times New Roman"/>
          <w:szCs w:val="24"/>
        </w:rPr>
        <w:t xml:space="preserve">την προστασία της πρώτης κατοικίας από την </w:t>
      </w:r>
      <w:r>
        <w:rPr>
          <w:rFonts w:eastAsia="Times New Roman"/>
          <w:szCs w:val="24"/>
        </w:rPr>
        <w:t>Κ</w:t>
      </w:r>
      <w:r w:rsidRPr="00D129CD">
        <w:rPr>
          <w:rFonts w:eastAsia="Times New Roman"/>
          <w:szCs w:val="24"/>
        </w:rPr>
        <w:t>υβέρνηση</w:t>
      </w:r>
      <w:r>
        <w:rPr>
          <w:rFonts w:eastAsia="Times New Roman"/>
          <w:szCs w:val="24"/>
        </w:rPr>
        <w:t>, δ</w:t>
      </w:r>
      <w:r w:rsidRPr="00D129CD">
        <w:rPr>
          <w:rFonts w:eastAsia="Times New Roman"/>
          <w:szCs w:val="24"/>
        </w:rPr>
        <w:t xml:space="preserve">υστυχώς </w:t>
      </w:r>
      <w:r>
        <w:rPr>
          <w:rFonts w:eastAsia="Times New Roman"/>
          <w:szCs w:val="24"/>
        </w:rPr>
        <w:t>επέτεινε</w:t>
      </w:r>
      <w:r w:rsidRPr="00D129CD">
        <w:rPr>
          <w:rFonts w:eastAsia="Times New Roman"/>
          <w:szCs w:val="24"/>
        </w:rPr>
        <w:t xml:space="preserve"> το πρόβλημα τω</w:t>
      </w:r>
      <w:r w:rsidRPr="00D129CD">
        <w:rPr>
          <w:rFonts w:eastAsia="Times New Roman"/>
          <w:szCs w:val="24"/>
        </w:rPr>
        <w:t>ν κόκκινων δανείων</w:t>
      </w:r>
      <w:r>
        <w:rPr>
          <w:rFonts w:eastAsia="Times New Roman"/>
          <w:szCs w:val="24"/>
        </w:rPr>
        <w:t>.</w:t>
      </w:r>
    </w:p>
    <w:p w14:paraId="1123F17F" w14:textId="77777777" w:rsidR="00A4113B" w:rsidRDefault="00FE19D4">
      <w:pPr>
        <w:spacing w:line="600" w:lineRule="auto"/>
        <w:ind w:firstLine="720"/>
        <w:contextualSpacing/>
        <w:jc w:val="both"/>
        <w:rPr>
          <w:rFonts w:eastAsia="Times New Roman"/>
          <w:szCs w:val="24"/>
        </w:rPr>
      </w:pPr>
      <w:r>
        <w:rPr>
          <w:rFonts w:eastAsia="Times New Roman"/>
          <w:szCs w:val="24"/>
        </w:rPr>
        <w:t xml:space="preserve">Γι’ αυτό, λοιπόν, κυρίες και κύριοι συνάδελφοι, ας </w:t>
      </w:r>
      <w:r w:rsidRPr="00D129CD">
        <w:rPr>
          <w:rFonts w:eastAsia="Times New Roman"/>
          <w:szCs w:val="24"/>
        </w:rPr>
        <w:t xml:space="preserve">σταματήσει η </w:t>
      </w:r>
      <w:r>
        <w:rPr>
          <w:rFonts w:eastAsia="Times New Roman"/>
          <w:szCs w:val="24"/>
        </w:rPr>
        <w:t>Κ</w:t>
      </w:r>
      <w:r w:rsidRPr="00D129CD">
        <w:rPr>
          <w:rFonts w:eastAsia="Times New Roman"/>
          <w:szCs w:val="24"/>
        </w:rPr>
        <w:t xml:space="preserve">υβέρνηση </w:t>
      </w:r>
      <w:r>
        <w:rPr>
          <w:rFonts w:eastAsia="Times New Roman"/>
          <w:szCs w:val="24"/>
        </w:rPr>
        <w:t>ν</w:t>
      </w:r>
      <w:r w:rsidRPr="00D129CD">
        <w:rPr>
          <w:rFonts w:eastAsia="Times New Roman"/>
          <w:szCs w:val="24"/>
        </w:rPr>
        <w:t>α κουνάει το δάχτυλο στη Νέα Δημοκρατία και ας παρουσιάσει</w:t>
      </w:r>
      <w:r>
        <w:rPr>
          <w:rFonts w:eastAsia="Times New Roman"/>
          <w:szCs w:val="24"/>
        </w:rPr>
        <w:t>,</w:t>
      </w:r>
      <w:r w:rsidRPr="00D129CD">
        <w:rPr>
          <w:rFonts w:eastAsia="Times New Roman"/>
          <w:szCs w:val="24"/>
        </w:rPr>
        <w:t xml:space="preserve"> επιτέλους</w:t>
      </w:r>
      <w:r>
        <w:rPr>
          <w:rFonts w:eastAsia="Times New Roman"/>
          <w:szCs w:val="24"/>
        </w:rPr>
        <w:t>,</w:t>
      </w:r>
      <w:r w:rsidRPr="00D129CD">
        <w:rPr>
          <w:rFonts w:eastAsia="Times New Roman"/>
          <w:szCs w:val="24"/>
        </w:rPr>
        <w:t xml:space="preserve"> </w:t>
      </w:r>
      <w:r>
        <w:rPr>
          <w:rFonts w:eastAsia="Times New Roman"/>
          <w:szCs w:val="24"/>
        </w:rPr>
        <w:t>μια</w:t>
      </w:r>
      <w:r w:rsidRPr="00D129CD">
        <w:rPr>
          <w:rFonts w:eastAsia="Times New Roman"/>
          <w:szCs w:val="24"/>
        </w:rPr>
        <w:t xml:space="preserve"> λύση που θα δώσει</w:t>
      </w:r>
      <w:r>
        <w:rPr>
          <w:rFonts w:eastAsia="Times New Roman"/>
          <w:szCs w:val="24"/>
        </w:rPr>
        <w:t>,</w:t>
      </w:r>
      <w:r w:rsidRPr="00D129CD">
        <w:rPr>
          <w:rFonts w:eastAsia="Times New Roman"/>
          <w:szCs w:val="24"/>
        </w:rPr>
        <w:t xml:space="preserve"> </w:t>
      </w:r>
      <w:r>
        <w:rPr>
          <w:rFonts w:eastAsia="Times New Roman"/>
          <w:szCs w:val="24"/>
        </w:rPr>
        <w:t>μια και καλή,</w:t>
      </w:r>
      <w:r w:rsidRPr="00D129CD">
        <w:rPr>
          <w:rFonts w:eastAsia="Times New Roman"/>
          <w:szCs w:val="24"/>
        </w:rPr>
        <w:t xml:space="preserve"> </w:t>
      </w:r>
      <w:r>
        <w:rPr>
          <w:rFonts w:eastAsia="Times New Roman"/>
          <w:szCs w:val="24"/>
        </w:rPr>
        <w:t>μια</w:t>
      </w:r>
      <w:r w:rsidRPr="00D129CD">
        <w:rPr>
          <w:rFonts w:eastAsia="Times New Roman"/>
          <w:szCs w:val="24"/>
        </w:rPr>
        <w:t xml:space="preserve"> σωστή αντιμετώπιση του ζητήματος</w:t>
      </w:r>
      <w:r>
        <w:rPr>
          <w:rFonts w:eastAsia="Times New Roman"/>
          <w:szCs w:val="24"/>
        </w:rPr>
        <w:t>,</w:t>
      </w:r>
      <w:r w:rsidRPr="00D129CD">
        <w:rPr>
          <w:rFonts w:eastAsia="Times New Roman"/>
          <w:szCs w:val="24"/>
        </w:rPr>
        <w:t xml:space="preserve"> ένα θέμα το οποίο</w:t>
      </w:r>
      <w:r>
        <w:rPr>
          <w:rFonts w:eastAsia="Times New Roman"/>
          <w:szCs w:val="24"/>
        </w:rPr>
        <w:t xml:space="preserve"> </w:t>
      </w:r>
      <w:r w:rsidRPr="00D129CD">
        <w:rPr>
          <w:rFonts w:eastAsia="Times New Roman"/>
          <w:szCs w:val="24"/>
        </w:rPr>
        <w:t xml:space="preserve">απασχολεί εκατοντάδες χιλιάδες </w:t>
      </w:r>
      <w:r>
        <w:rPr>
          <w:rFonts w:eastAsia="Times New Roman"/>
          <w:szCs w:val="24"/>
        </w:rPr>
        <w:t>νοικοκυριά.</w:t>
      </w:r>
    </w:p>
    <w:p w14:paraId="1123F180" w14:textId="77777777" w:rsidR="00A4113B" w:rsidRDefault="00FE19D4">
      <w:pPr>
        <w:spacing w:line="600" w:lineRule="auto"/>
        <w:ind w:firstLine="720"/>
        <w:contextualSpacing/>
        <w:jc w:val="both"/>
        <w:rPr>
          <w:rFonts w:eastAsia="Times New Roman"/>
          <w:szCs w:val="24"/>
        </w:rPr>
      </w:pPr>
      <w:r>
        <w:rPr>
          <w:rFonts w:eastAsia="Times New Roman"/>
          <w:szCs w:val="24"/>
        </w:rPr>
        <w:t>Δύο λόγ</w:t>
      </w:r>
      <w:r w:rsidRPr="00D129CD">
        <w:rPr>
          <w:rFonts w:eastAsia="Times New Roman"/>
          <w:szCs w:val="24"/>
        </w:rPr>
        <w:t>ια για το μεταφορικό ισοδύναμο</w:t>
      </w:r>
      <w:r>
        <w:rPr>
          <w:rFonts w:eastAsia="Times New Roman"/>
          <w:szCs w:val="24"/>
        </w:rPr>
        <w:t xml:space="preserve">. Έχω, κύριε Υπουργέ, μπροστά μου -γιατί </w:t>
      </w:r>
      <w:r w:rsidRPr="00D129CD">
        <w:rPr>
          <w:rFonts w:eastAsia="Times New Roman"/>
          <w:szCs w:val="24"/>
        </w:rPr>
        <w:t>πράγματι έχετε απαντήσει</w:t>
      </w:r>
      <w:r>
        <w:rPr>
          <w:rFonts w:eastAsia="Times New Roman"/>
          <w:szCs w:val="24"/>
        </w:rPr>
        <w:t>-</w:t>
      </w:r>
      <w:r w:rsidRPr="00D129CD">
        <w:rPr>
          <w:rFonts w:eastAsia="Times New Roman"/>
          <w:szCs w:val="24"/>
        </w:rPr>
        <w:t xml:space="preserve"> την απάντηση που </w:t>
      </w:r>
      <w:r>
        <w:rPr>
          <w:rFonts w:eastAsia="Times New Roman"/>
          <w:szCs w:val="24"/>
        </w:rPr>
        <w:t>δώσατε</w:t>
      </w:r>
      <w:r w:rsidRPr="00D129CD">
        <w:rPr>
          <w:rFonts w:eastAsia="Times New Roman"/>
          <w:szCs w:val="24"/>
        </w:rPr>
        <w:t xml:space="preserve"> στον κ</w:t>
      </w:r>
      <w:r>
        <w:rPr>
          <w:rFonts w:eastAsia="Times New Roman"/>
          <w:szCs w:val="24"/>
        </w:rPr>
        <w:t>.</w:t>
      </w:r>
      <w:r w:rsidRPr="00D129CD">
        <w:rPr>
          <w:rFonts w:eastAsia="Times New Roman"/>
          <w:szCs w:val="24"/>
        </w:rPr>
        <w:t xml:space="preserve"> </w:t>
      </w:r>
      <w:proofErr w:type="spellStart"/>
      <w:r w:rsidRPr="00D129CD">
        <w:rPr>
          <w:rFonts w:eastAsia="Times New Roman"/>
          <w:szCs w:val="24"/>
        </w:rPr>
        <w:t>Βαρδάκη</w:t>
      </w:r>
      <w:proofErr w:type="spellEnd"/>
      <w:r w:rsidRPr="00D129CD">
        <w:rPr>
          <w:rFonts w:eastAsia="Times New Roman"/>
          <w:szCs w:val="24"/>
        </w:rPr>
        <w:t xml:space="preserve"> σε αντίστοιχη κοινοβουλευτική ερώτηση</w:t>
      </w:r>
      <w:r>
        <w:rPr>
          <w:rFonts w:eastAsia="Times New Roman"/>
          <w:szCs w:val="24"/>
        </w:rPr>
        <w:t>. Σύμφωνα, μ</w:t>
      </w:r>
      <w:r w:rsidRPr="00D129CD">
        <w:rPr>
          <w:rFonts w:eastAsia="Times New Roman"/>
          <w:szCs w:val="24"/>
        </w:rPr>
        <w:t>ά</w:t>
      </w:r>
      <w:r w:rsidRPr="00D129CD">
        <w:rPr>
          <w:rFonts w:eastAsia="Times New Roman"/>
          <w:szCs w:val="24"/>
        </w:rPr>
        <w:t>λιστα</w:t>
      </w:r>
      <w:r>
        <w:rPr>
          <w:rFonts w:eastAsia="Times New Roman"/>
          <w:szCs w:val="24"/>
        </w:rPr>
        <w:t>,</w:t>
      </w:r>
      <w:r w:rsidRPr="00D129CD">
        <w:rPr>
          <w:rFonts w:eastAsia="Times New Roman"/>
          <w:szCs w:val="24"/>
        </w:rPr>
        <w:t xml:space="preserve"> με την απάντησή </w:t>
      </w:r>
      <w:r>
        <w:rPr>
          <w:rFonts w:eastAsia="Times New Roman"/>
          <w:szCs w:val="24"/>
        </w:rPr>
        <w:t>σας,</w:t>
      </w:r>
      <w:r w:rsidRPr="00D129CD">
        <w:rPr>
          <w:rFonts w:eastAsia="Times New Roman"/>
          <w:szCs w:val="24"/>
        </w:rPr>
        <w:t xml:space="preserve"> η Κρήτη δεν παρουσιάζει τον ίδιο βαθμό δυσκολίας και</w:t>
      </w:r>
      <w:r>
        <w:rPr>
          <w:rFonts w:eastAsia="Times New Roman"/>
          <w:szCs w:val="24"/>
        </w:rPr>
        <w:t xml:space="preserve"> τις</w:t>
      </w:r>
      <w:r w:rsidRPr="00D129CD">
        <w:rPr>
          <w:rFonts w:eastAsia="Times New Roman"/>
          <w:szCs w:val="24"/>
        </w:rPr>
        <w:t xml:space="preserve"> ιδιαιτερότητες που έχουν </w:t>
      </w:r>
      <w:r>
        <w:rPr>
          <w:rFonts w:eastAsia="Times New Roman"/>
          <w:szCs w:val="24"/>
        </w:rPr>
        <w:t>οι νησιώτες</w:t>
      </w:r>
      <w:r w:rsidRPr="00D129CD">
        <w:rPr>
          <w:rFonts w:eastAsia="Times New Roman"/>
          <w:szCs w:val="24"/>
        </w:rPr>
        <w:t xml:space="preserve"> των άλλων μικρότερων νησιών</w:t>
      </w:r>
      <w:r>
        <w:rPr>
          <w:rFonts w:eastAsia="Times New Roman"/>
          <w:szCs w:val="24"/>
        </w:rPr>
        <w:t>. Επίσης,</w:t>
      </w:r>
      <w:r w:rsidRPr="00D129CD">
        <w:rPr>
          <w:rFonts w:eastAsia="Times New Roman"/>
          <w:szCs w:val="24"/>
        </w:rPr>
        <w:t xml:space="preserve"> </w:t>
      </w:r>
      <w:r>
        <w:rPr>
          <w:rFonts w:eastAsia="Times New Roman"/>
          <w:szCs w:val="24"/>
        </w:rPr>
        <w:t xml:space="preserve">είπατε ότι </w:t>
      </w:r>
      <w:r w:rsidRPr="00D129CD">
        <w:rPr>
          <w:rFonts w:eastAsia="Times New Roman"/>
          <w:szCs w:val="24"/>
        </w:rPr>
        <w:t xml:space="preserve">δεν υπάρχει αυξημένο κόστος </w:t>
      </w:r>
      <w:r>
        <w:rPr>
          <w:rFonts w:eastAsia="Times New Roman"/>
          <w:szCs w:val="24"/>
        </w:rPr>
        <w:t>ό</w:t>
      </w:r>
      <w:r w:rsidRPr="00D129CD">
        <w:rPr>
          <w:rFonts w:eastAsia="Times New Roman"/>
          <w:szCs w:val="24"/>
        </w:rPr>
        <w:t xml:space="preserve">σον αφορά την Κρήτη και </w:t>
      </w:r>
      <w:r>
        <w:rPr>
          <w:rFonts w:eastAsia="Times New Roman"/>
          <w:szCs w:val="24"/>
        </w:rPr>
        <w:t>φέρατε</w:t>
      </w:r>
      <w:r w:rsidRPr="00D129CD">
        <w:rPr>
          <w:rFonts w:eastAsia="Times New Roman"/>
          <w:szCs w:val="24"/>
        </w:rPr>
        <w:t xml:space="preserve"> το παράδειγμα</w:t>
      </w:r>
      <w:r>
        <w:rPr>
          <w:rFonts w:eastAsia="Times New Roman"/>
          <w:szCs w:val="24"/>
        </w:rPr>
        <w:t>…</w:t>
      </w:r>
    </w:p>
    <w:p w14:paraId="1123F181" w14:textId="77777777" w:rsidR="00A4113B" w:rsidRDefault="00FE19D4">
      <w:pPr>
        <w:spacing w:line="600" w:lineRule="auto"/>
        <w:ind w:firstLine="720"/>
        <w:contextualSpacing/>
        <w:jc w:val="both"/>
        <w:rPr>
          <w:rFonts w:eastAsia="Times New Roman"/>
          <w:szCs w:val="24"/>
        </w:rPr>
      </w:pPr>
      <w:r>
        <w:rPr>
          <w:rFonts w:eastAsia="Times New Roman"/>
          <w:b/>
          <w:szCs w:val="24"/>
        </w:rPr>
        <w:lastRenderedPageBreak/>
        <w:t>ΝΕΚΤΑΡΙΟΣ Σ</w:t>
      </w:r>
      <w:r>
        <w:rPr>
          <w:rFonts w:eastAsia="Times New Roman"/>
          <w:b/>
          <w:szCs w:val="24"/>
        </w:rPr>
        <w:t xml:space="preserve">ΑΝΤΟΡΙΝΙΟΣ (Αναπληρωτής Υπουργός Ναυτιλίας και Νησιωτικής Πολιτικής): </w:t>
      </w:r>
      <w:r>
        <w:rPr>
          <w:rFonts w:eastAsia="Times New Roman"/>
          <w:szCs w:val="24"/>
        </w:rPr>
        <w:t>Τι είπα;</w:t>
      </w:r>
    </w:p>
    <w:p w14:paraId="1123F182" w14:textId="77777777" w:rsidR="00A4113B" w:rsidRDefault="00FE19D4">
      <w:pPr>
        <w:spacing w:line="600" w:lineRule="auto"/>
        <w:ind w:firstLine="720"/>
        <w:contextualSpacing/>
        <w:jc w:val="both"/>
        <w:rPr>
          <w:rFonts w:eastAsia="Times New Roman"/>
          <w:szCs w:val="24"/>
        </w:rPr>
      </w:pPr>
      <w:r>
        <w:rPr>
          <w:rFonts w:eastAsia="Times New Roman"/>
          <w:b/>
          <w:szCs w:val="24"/>
        </w:rPr>
        <w:t>ΙΩΑΝΝΗΣ ΚΕΦΑΛΟΓΙΑΝΝΗΣ:</w:t>
      </w:r>
      <w:r>
        <w:rPr>
          <w:rFonts w:eastAsia="Times New Roman"/>
          <w:szCs w:val="24"/>
        </w:rPr>
        <w:t xml:space="preserve"> Θ</w:t>
      </w:r>
      <w:r w:rsidRPr="00D129CD">
        <w:rPr>
          <w:rFonts w:eastAsia="Times New Roman"/>
          <w:szCs w:val="24"/>
        </w:rPr>
        <w:t>α σας πω</w:t>
      </w:r>
      <w:r>
        <w:rPr>
          <w:rFonts w:eastAsia="Times New Roman"/>
          <w:szCs w:val="24"/>
        </w:rPr>
        <w:t>. Δ</w:t>
      </w:r>
      <w:r w:rsidRPr="00D129CD">
        <w:rPr>
          <w:rFonts w:eastAsia="Times New Roman"/>
          <w:szCs w:val="24"/>
        </w:rPr>
        <w:t xml:space="preserve">ιαβάζω </w:t>
      </w:r>
      <w:r>
        <w:rPr>
          <w:rFonts w:eastAsia="Times New Roman"/>
          <w:szCs w:val="24"/>
        </w:rPr>
        <w:t>επί λέξει τι λέτε και θα το καταθέσω για τα Πρακτικά: «Σ</w:t>
      </w:r>
      <w:r w:rsidRPr="00D129CD">
        <w:rPr>
          <w:rFonts w:eastAsia="Times New Roman"/>
          <w:szCs w:val="24"/>
        </w:rPr>
        <w:t xml:space="preserve">την περίπτωση της Κρήτης το κόστος μεταφοράς επιβατών τρίτης θέσης </w:t>
      </w:r>
      <w:r>
        <w:rPr>
          <w:rFonts w:eastAsia="Times New Roman"/>
          <w:szCs w:val="24"/>
        </w:rPr>
        <w:t>σ</w:t>
      </w:r>
      <w:r w:rsidRPr="00D129CD">
        <w:rPr>
          <w:rFonts w:eastAsia="Times New Roman"/>
          <w:szCs w:val="24"/>
        </w:rPr>
        <w:t>τη γραμμή Π</w:t>
      </w:r>
      <w:r w:rsidRPr="00D129CD">
        <w:rPr>
          <w:rFonts w:eastAsia="Times New Roman"/>
          <w:szCs w:val="24"/>
        </w:rPr>
        <w:t>ειραιάς</w:t>
      </w:r>
      <w:r>
        <w:rPr>
          <w:rFonts w:eastAsia="Times New Roman"/>
          <w:szCs w:val="24"/>
        </w:rPr>
        <w:t xml:space="preserve"> </w:t>
      </w:r>
      <w:r>
        <w:rPr>
          <w:rFonts w:eastAsia="Times New Roman"/>
          <w:szCs w:val="24"/>
        </w:rPr>
        <w:t>-</w:t>
      </w:r>
      <w:r>
        <w:rPr>
          <w:rFonts w:eastAsia="Times New Roman"/>
          <w:szCs w:val="24"/>
        </w:rPr>
        <w:t xml:space="preserve"> </w:t>
      </w:r>
      <w:r w:rsidRPr="00D129CD">
        <w:rPr>
          <w:rFonts w:eastAsia="Times New Roman"/>
          <w:szCs w:val="24"/>
        </w:rPr>
        <w:t>Κρήτη στα</w:t>
      </w:r>
      <w:r>
        <w:rPr>
          <w:rFonts w:eastAsia="Times New Roman"/>
          <w:szCs w:val="24"/>
        </w:rPr>
        <w:t xml:space="preserve"> ακτοπλοϊκά είναι</w:t>
      </w:r>
      <w:r w:rsidRPr="00D129CD">
        <w:rPr>
          <w:rFonts w:eastAsia="Times New Roman"/>
          <w:szCs w:val="24"/>
        </w:rPr>
        <w:t xml:space="preserve"> 29 ευρώ</w:t>
      </w:r>
      <w:r>
        <w:rPr>
          <w:rFonts w:eastAsia="Times New Roman"/>
          <w:szCs w:val="24"/>
        </w:rPr>
        <w:t>,</w:t>
      </w:r>
      <w:r w:rsidRPr="00D129CD">
        <w:rPr>
          <w:rFonts w:eastAsia="Times New Roman"/>
          <w:szCs w:val="24"/>
        </w:rPr>
        <w:t xml:space="preserve"> ενώ το αντίστοιχο </w:t>
      </w:r>
      <w:r>
        <w:rPr>
          <w:rFonts w:eastAsia="Times New Roman"/>
          <w:szCs w:val="24"/>
        </w:rPr>
        <w:t>κόστος στ</w:t>
      </w:r>
      <w:r w:rsidRPr="00D129CD">
        <w:rPr>
          <w:rFonts w:eastAsia="Times New Roman"/>
          <w:szCs w:val="24"/>
        </w:rPr>
        <w:t>α ΚΤΕΛ είναι 30</w:t>
      </w:r>
      <w:r>
        <w:rPr>
          <w:rFonts w:eastAsia="Times New Roman"/>
          <w:szCs w:val="24"/>
        </w:rPr>
        <w:t>,</w:t>
      </w:r>
      <w:r w:rsidRPr="00D129CD">
        <w:rPr>
          <w:rFonts w:eastAsia="Times New Roman"/>
          <w:szCs w:val="24"/>
        </w:rPr>
        <w:t>4</w:t>
      </w:r>
      <w:r>
        <w:rPr>
          <w:rFonts w:eastAsia="Times New Roman"/>
          <w:szCs w:val="24"/>
        </w:rPr>
        <w:t>5 ευρώ». Αυτό το λέ</w:t>
      </w:r>
      <w:r w:rsidRPr="00D129CD">
        <w:rPr>
          <w:rFonts w:eastAsia="Times New Roman"/>
          <w:szCs w:val="24"/>
        </w:rPr>
        <w:t xml:space="preserve">τε </w:t>
      </w:r>
      <w:r>
        <w:rPr>
          <w:rFonts w:eastAsia="Times New Roman"/>
          <w:szCs w:val="24"/>
        </w:rPr>
        <w:t xml:space="preserve">ως </w:t>
      </w:r>
      <w:r w:rsidRPr="00D129CD">
        <w:rPr>
          <w:rFonts w:eastAsia="Times New Roman"/>
          <w:szCs w:val="24"/>
        </w:rPr>
        <w:t>παράδειγμα για να δικαιολογήσε</w:t>
      </w:r>
      <w:r>
        <w:rPr>
          <w:rFonts w:eastAsia="Times New Roman"/>
          <w:szCs w:val="24"/>
        </w:rPr>
        <w:t>τε ότι δεν υπάρχει, α</w:t>
      </w:r>
      <w:r w:rsidRPr="00D129CD">
        <w:rPr>
          <w:rFonts w:eastAsia="Times New Roman"/>
          <w:szCs w:val="24"/>
        </w:rPr>
        <w:t>ν θέλετε</w:t>
      </w:r>
      <w:r>
        <w:rPr>
          <w:rFonts w:eastAsia="Times New Roman"/>
          <w:szCs w:val="24"/>
        </w:rPr>
        <w:t>,</w:t>
      </w:r>
      <w:r w:rsidRPr="00D129CD">
        <w:rPr>
          <w:rFonts w:eastAsia="Times New Roman"/>
          <w:szCs w:val="24"/>
        </w:rPr>
        <w:t xml:space="preserve"> ανάγκη </w:t>
      </w:r>
      <w:r>
        <w:rPr>
          <w:rFonts w:eastAsia="Times New Roman"/>
          <w:szCs w:val="24"/>
        </w:rPr>
        <w:t>ό</w:t>
      </w:r>
      <w:r w:rsidRPr="00D129CD">
        <w:rPr>
          <w:rFonts w:eastAsia="Times New Roman"/>
          <w:szCs w:val="24"/>
        </w:rPr>
        <w:t>σον αφορά την Κρήτη</w:t>
      </w:r>
      <w:r>
        <w:rPr>
          <w:rFonts w:eastAsia="Times New Roman"/>
          <w:szCs w:val="24"/>
        </w:rPr>
        <w:t>…</w:t>
      </w:r>
    </w:p>
    <w:p w14:paraId="1123F183" w14:textId="77777777" w:rsidR="00A4113B" w:rsidRDefault="00FE19D4">
      <w:pPr>
        <w:spacing w:line="600" w:lineRule="auto"/>
        <w:ind w:firstLine="720"/>
        <w:contextualSpacing/>
        <w:jc w:val="both"/>
        <w:rPr>
          <w:rFonts w:eastAsia="Times New Roman"/>
          <w:szCs w:val="24"/>
        </w:rPr>
      </w:pPr>
      <w:r w:rsidRPr="00D129CD">
        <w:rPr>
          <w:rFonts w:eastAsia="Times New Roman"/>
          <w:szCs w:val="24"/>
        </w:rPr>
        <w:t xml:space="preserve"> </w:t>
      </w:r>
      <w:r>
        <w:rPr>
          <w:rFonts w:eastAsia="Times New Roman"/>
          <w:b/>
          <w:szCs w:val="24"/>
        </w:rPr>
        <w:t>ΝΕΚΤΑΡΙΟΣ ΣΑΝΤΟΡΙΝΙΟΣ (Αναπληρωτής Υπουργός Ναυτιλ</w:t>
      </w:r>
      <w:r>
        <w:rPr>
          <w:rFonts w:eastAsia="Times New Roman"/>
          <w:b/>
          <w:szCs w:val="24"/>
        </w:rPr>
        <w:t xml:space="preserve">ίας και Νησιωτικής Πολιτικής): </w:t>
      </w:r>
      <w:r>
        <w:rPr>
          <w:rFonts w:eastAsia="Times New Roman"/>
          <w:szCs w:val="24"/>
        </w:rPr>
        <w:t>Για τους επιβάτες;</w:t>
      </w:r>
    </w:p>
    <w:p w14:paraId="1123F184" w14:textId="77777777" w:rsidR="00A4113B" w:rsidRDefault="00FE19D4">
      <w:pPr>
        <w:spacing w:line="600" w:lineRule="auto"/>
        <w:ind w:firstLine="720"/>
        <w:contextualSpacing/>
        <w:jc w:val="both"/>
        <w:rPr>
          <w:rFonts w:eastAsia="Times New Roman" w:cs="Times New Roman"/>
          <w:szCs w:val="24"/>
        </w:rPr>
      </w:pPr>
      <w:r>
        <w:rPr>
          <w:rFonts w:eastAsia="Times New Roman"/>
          <w:b/>
          <w:szCs w:val="24"/>
        </w:rPr>
        <w:t>ΙΩΑΝΝΗΣ ΚΕΦΑΛΟΓΙΑΝΝΗΣ:</w:t>
      </w:r>
      <w:r>
        <w:rPr>
          <w:rFonts w:eastAsia="Times New Roman"/>
          <w:szCs w:val="24"/>
        </w:rPr>
        <w:t xml:space="preserve"> Μάλιστα, για τους επιβάτες. Τα λέτε αυτά </w:t>
      </w:r>
      <w:r w:rsidRPr="00D129CD">
        <w:rPr>
          <w:rFonts w:eastAsia="Times New Roman"/>
          <w:szCs w:val="24"/>
        </w:rPr>
        <w:t xml:space="preserve">ως επιχείρημα </w:t>
      </w:r>
      <w:r>
        <w:rPr>
          <w:rFonts w:eastAsia="Times New Roman"/>
          <w:szCs w:val="24"/>
        </w:rPr>
        <w:t>για να δ</w:t>
      </w:r>
      <w:r w:rsidRPr="00D129CD">
        <w:rPr>
          <w:rFonts w:eastAsia="Times New Roman"/>
          <w:szCs w:val="24"/>
        </w:rPr>
        <w:t>ικαιολογήσετε ότι δεν υπάρχει η αντίστοιχη ανάγκη</w:t>
      </w:r>
      <w:r>
        <w:rPr>
          <w:rFonts w:eastAsia="Times New Roman"/>
          <w:szCs w:val="24"/>
        </w:rPr>
        <w:t>,</w:t>
      </w:r>
      <w:r w:rsidRPr="00D129CD">
        <w:rPr>
          <w:rFonts w:eastAsia="Times New Roman"/>
          <w:szCs w:val="24"/>
        </w:rPr>
        <w:t xml:space="preserve"> </w:t>
      </w:r>
      <w:r>
        <w:rPr>
          <w:rFonts w:eastAsia="Times New Roman"/>
          <w:szCs w:val="24"/>
        </w:rPr>
        <w:t>ό</w:t>
      </w:r>
      <w:r w:rsidRPr="00D129CD">
        <w:rPr>
          <w:rFonts w:eastAsia="Times New Roman"/>
          <w:szCs w:val="24"/>
        </w:rPr>
        <w:t>σον αφορά την Κρήτη</w:t>
      </w:r>
      <w:r>
        <w:rPr>
          <w:rFonts w:eastAsia="Times New Roman"/>
          <w:szCs w:val="24"/>
        </w:rPr>
        <w:t>.</w:t>
      </w:r>
      <w:r w:rsidRPr="00D129CD">
        <w:rPr>
          <w:rFonts w:eastAsia="Times New Roman"/>
          <w:szCs w:val="24"/>
        </w:rPr>
        <w:t xml:space="preserve"> Βεβαίως</w:t>
      </w:r>
      <w:r>
        <w:rPr>
          <w:rFonts w:eastAsia="Times New Roman"/>
          <w:szCs w:val="24"/>
        </w:rPr>
        <w:t>,</w:t>
      </w:r>
      <w:r w:rsidRPr="00D129CD">
        <w:rPr>
          <w:rFonts w:eastAsia="Times New Roman"/>
          <w:szCs w:val="24"/>
        </w:rPr>
        <w:t xml:space="preserve"> αντιλαμβάνεσ</w:t>
      </w:r>
      <w:r>
        <w:rPr>
          <w:rFonts w:eastAsia="Times New Roman"/>
          <w:szCs w:val="24"/>
        </w:rPr>
        <w:t xml:space="preserve">τε </w:t>
      </w:r>
      <w:r w:rsidRPr="00D129CD">
        <w:rPr>
          <w:rFonts w:eastAsia="Times New Roman"/>
          <w:szCs w:val="24"/>
        </w:rPr>
        <w:t xml:space="preserve">ότι το παράδειγμα αυτό από μόνο του </w:t>
      </w:r>
      <w:r>
        <w:rPr>
          <w:rFonts w:eastAsia="Times New Roman"/>
          <w:szCs w:val="24"/>
        </w:rPr>
        <w:t>ε</w:t>
      </w:r>
      <w:r w:rsidRPr="00D129CD">
        <w:rPr>
          <w:rFonts w:eastAsia="Times New Roman"/>
          <w:szCs w:val="24"/>
        </w:rPr>
        <w:t>ίναι αδύναμο</w:t>
      </w:r>
      <w:r>
        <w:rPr>
          <w:rFonts w:eastAsia="Times New Roman"/>
          <w:szCs w:val="24"/>
        </w:rPr>
        <w:t>. Κ</w:t>
      </w:r>
      <w:r w:rsidRPr="00D129CD">
        <w:rPr>
          <w:rFonts w:eastAsia="Times New Roman"/>
          <w:szCs w:val="24"/>
        </w:rPr>
        <w:t>αταλαβαίνετε πολύ απλά ότι και η Κρήτη έχει αντίστοιχες ανάγκες</w:t>
      </w:r>
      <w:r>
        <w:rPr>
          <w:rFonts w:eastAsia="Times New Roman"/>
          <w:szCs w:val="24"/>
        </w:rPr>
        <w:t>. Ενώ λέτε, όμως, στην απάντησή σας</w:t>
      </w:r>
      <w:r w:rsidRPr="00D129CD">
        <w:rPr>
          <w:rFonts w:eastAsia="Times New Roman"/>
          <w:szCs w:val="24"/>
        </w:rPr>
        <w:t xml:space="preserve"> </w:t>
      </w:r>
      <w:r>
        <w:rPr>
          <w:rFonts w:eastAsia="Times New Roman"/>
          <w:szCs w:val="24"/>
        </w:rPr>
        <w:t xml:space="preserve">αυτό το πράγμα, την ίδια στιγμή καταλήγετε και λέτε ότι η επέκταση </w:t>
      </w:r>
      <w:r w:rsidRPr="00D129CD">
        <w:rPr>
          <w:rFonts w:eastAsia="Times New Roman"/>
          <w:szCs w:val="24"/>
        </w:rPr>
        <w:t>της εφαρμο</w:t>
      </w:r>
      <w:r w:rsidRPr="00D129CD">
        <w:rPr>
          <w:rFonts w:eastAsia="Times New Roman"/>
          <w:szCs w:val="24"/>
        </w:rPr>
        <w:lastRenderedPageBreak/>
        <w:t xml:space="preserve">γής του μέτρου </w:t>
      </w:r>
      <w:r>
        <w:rPr>
          <w:rFonts w:eastAsia="Times New Roman"/>
          <w:szCs w:val="24"/>
        </w:rPr>
        <w:t>στην Κρήτη</w:t>
      </w:r>
      <w:r w:rsidRPr="00D129CD">
        <w:rPr>
          <w:rFonts w:eastAsia="Times New Roman"/>
          <w:szCs w:val="24"/>
        </w:rPr>
        <w:t xml:space="preserve"> σε</w:t>
      </w:r>
      <w:r w:rsidRPr="00D129CD">
        <w:rPr>
          <w:rFonts w:eastAsia="Times New Roman"/>
          <w:szCs w:val="24"/>
        </w:rPr>
        <w:t xml:space="preserve"> μεταγενέστερο στάδιο δεν αποκλείεται</w:t>
      </w:r>
      <w:r>
        <w:rPr>
          <w:rFonts w:eastAsia="Times New Roman"/>
          <w:szCs w:val="24"/>
        </w:rPr>
        <w:t>. Πρέπει να αποφασίσετε, κύριε Υπουργέ: Υ</w:t>
      </w:r>
      <w:r w:rsidRPr="00D129CD">
        <w:rPr>
          <w:rFonts w:eastAsia="Times New Roman"/>
          <w:szCs w:val="24"/>
        </w:rPr>
        <w:t xml:space="preserve">πάρχει </w:t>
      </w:r>
      <w:r>
        <w:rPr>
          <w:rFonts w:eastAsia="Times New Roman"/>
          <w:szCs w:val="24"/>
        </w:rPr>
        <w:t xml:space="preserve">ή </w:t>
      </w:r>
      <w:r w:rsidRPr="00D129CD">
        <w:rPr>
          <w:rFonts w:eastAsia="Times New Roman"/>
          <w:szCs w:val="24"/>
        </w:rPr>
        <w:t>δεν υπάρχει ανάγκη</w:t>
      </w:r>
      <w:r>
        <w:rPr>
          <w:rFonts w:eastAsia="Times New Roman"/>
          <w:szCs w:val="24"/>
        </w:rPr>
        <w:t>;</w:t>
      </w:r>
      <w:r w:rsidRPr="00D129CD">
        <w:rPr>
          <w:rFonts w:eastAsia="Times New Roman"/>
          <w:szCs w:val="24"/>
        </w:rPr>
        <w:t xml:space="preserve"> </w:t>
      </w:r>
      <w:r>
        <w:rPr>
          <w:rFonts w:eastAsia="Times New Roman" w:cs="Times New Roman"/>
          <w:szCs w:val="24"/>
        </w:rPr>
        <w:t>Διότι</w:t>
      </w:r>
      <w:r w:rsidRPr="0018340E">
        <w:rPr>
          <w:rFonts w:eastAsia="Times New Roman" w:cs="Times New Roman"/>
          <w:szCs w:val="24"/>
        </w:rPr>
        <w:t xml:space="preserve"> δεν μπορείτε από τη μία να λέτε ότι δεν υπάρχει ανάγκη και να καταλήγετε</w:t>
      </w:r>
      <w:r>
        <w:rPr>
          <w:rFonts w:eastAsia="Times New Roman" w:cs="Times New Roman"/>
          <w:szCs w:val="24"/>
        </w:rPr>
        <w:t>,</w:t>
      </w:r>
      <w:r w:rsidRPr="0018340E">
        <w:rPr>
          <w:rFonts w:eastAsia="Times New Roman" w:cs="Times New Roman"/>
          <w:szCs w:val="24"/>
        </w:rPr>
        <w:t xml:space="preserve"> αν θέλετε</w:t>
      </w:r>
      <w:r>
        <w:rPr>
          <w:rFonts w:eastAsia="Times New Roman" w:cs="Times New Roman"/>
          <w:szCs w:val="24"/>
        </w:rPr>
        <w:t>, κλείνοντας</w:t>
      </w:r>
      <w:r w:rsidRPr="0018340E">
        <w:rPr>
          <w:rFonts w:eastAsia="Times New Roman" w:cs="Times New Roman"/>
          <w:szCs w:val="24"/>
        </w:rPr>
        <w:t xml:space="preserve"> και το μάτι προεκλογικά</w:t>
      </w:r>
      <w:r>
        <w:rPr>
          <w:rFonts w:eastAsia="Times New Roman" w:cs="Times New Roman"/>
          <w:szCs w:val="24"/>
        </w:rPr>
        <w:t>,</w:t>
      </w:r>
      <w:r w:rsidRPr="0018340E">
        <w:rPr>
          <w:rFonts w:eastAsia="Times New Roman" w:cs="Times New Roman"/>
          <w:szCs w:val="24"/>
        </w:rPr>
        <w:t xml:space="preserve"> λέγοντας ότι κάποια στ</w:t>
      </w:r>
      <w:r w:rsidRPr="0018340E">
        <w:rPr>
          <w:rFonts w:eastAsia="Times New Roman" w:cs="Times New Roman"/>
          <w:szCs w:val="24"/>
        </w:rPr>
        <w:t xml:space="preserve">ιγμή θα </w:t>
      </w:r>
      <w:r>
        <w:rPr>
          <w:rFonts w:eastAsia="Times New Roman" w:cs="Times New Roman"/>
          <w:szCs w:val="24"/>
        </w:rPr>
        <w:t xml:space="preserve">το </w:t>
      </w:r>
      <w:r w:rsidRPr="0018340E">
        <w:rPr>
          <w:rFonts w:eastAsia="Times New Roman" w:cs="Times New Roman"/>
          <w:szCs w:val="24"/>
        </w:rPr>
        <w:t>αντιμετωπίσουμε</w:t>
      </w:r>
      <w:r>
        <w:rPr>
          <w:rFonts w:eastAsia="Times New Roman" w:cs="Times New Roman"/>
          <w:szCs w:val="24"/>
        </w:rPr>
        <w:t>. Πρέπει να δώσετε</w:t>
      </w:r>
      <w:r w:rsidRPr="0018340E">
        <w:rPr>
          <w:rFonts w:eastAsia="Times New Roman" w:cs="Times New Roman"/>
          <w:szCs w:val="24"/>
        </w:rPr>
        <w:t xml:space="preserve"> μία ξεκάθαρη απάντηση και νομίζω ότι </w:t>
      </w:r>
      <w:r>
        <w:rPr>
          <w:rFonts w:eastAsia="Times New Roman" w:cs="Times New Roman"/>
          <w:szCs w:val="24"/>
        </w:rPr>
        <w:t>οι άνθρωποι στην Κρήτη</w:t>
      </w:r>
      <w:r w:rsidRPr="0018340E">
        <w:rPr>
          <w:rFonts w:eastAsia="Times New Roman" w:cs="Times New Roman"/>
          <w:szCs w:val="24"/>
        </w:rPr>
        <w:t xml:space="preserve"> πρέπει να λάβουν μία υπεύθυνη απάντηση από σας και να πείτε </w:t>
      </w:r>
      <w:r>
        <w:rPr>
          <w:rFonts w:eastAsia="Times New Roman" w:cs="Times New Roman"/>
          <w:szCs w:val="24"/>
        </w:rPr>
        <w:t xml:space="preserve">αν </w:t>
      </w:r>
      <w:r w:rsidRPr="0018340E">
        <w:rPr>
          <w:rFonts w:eastAsia="Times New Roman" w:cs="Times New Roman"/>
          <w:szCs w:val="24"/>
        </w:rPr>
        <w:t xml:space="preserve">υπάρχει ανάγκη ή </w:t>
      </w:r>
      <w:r>
        <w:rPr>
          <w:rFonts w:eastAsia="Times New Roman" w:cs="Times New Roman"/>
          <w:szCs w:val="24"/>
        </w:rPr>
        <w:t>όχι. Διότι, αν</w:t>
      </w:r>
      <w:r w:rsidRPr="0018340E">
        <w:rPr>
          <w:rFonts w:eastAsia="Times New Roman" w:cs="Times New Roman"/>
          <w:szCs w:val="24"/>
        </w:rPr>
        <w:t xml:space="preserve"> </w:t>
      </w:r>
      <w:r>
        <w:rPr>
          <w:rFonts w:eastAsia="Times New Roman" w:cs="Times New Roman"/>
          <w:szCs w:val="24"/>
        </w:rPr>
        <w:t>πιστεύετε ότι</w:t>
      </w:r>
      <w:r w:rsidRPr="0018340E">
        <w:rPr>
          <w:rFonts w:eastAsia="Times New Roman" w:cs="Times New Roman"/>
          <w:szCs w:val="24"/>
        </w:rPr>
        <w:t xml:space="preserve"> δεν υπάρχει ανάγκη</w:t>
      </w:r>
      <w:r>
        <w:rPr>
          <w:rFonts w:eastAsia="Times New Roman" w:cs="Times New Roman"/>
          <w:szCs w:val="24"/>
        </w:rPr>
        <w:t>,</w:t>
      </w:r>
      <w:r w:rsidRPr="0018340E">
        <w:rPr>
          <w:rFonts w:eastAsia="Times New Roman" w:cs="Times New Roman"/>
          <w:szCs w:val="24"/>
        </w:rPr>
        <w:t xml:space="preserve"> </w:t>
      </w:r>
      <w:r>
        <w:rPr>
          <w:rFonts w:eastAsia="Times New Roman" w:cs="Times New Roman"/>
          <w:szCs w:val="24"/>
        </w:rPr>
        <w:t xml:space="preserve">θα πρέπει να το πείτε </w:t>
      </w:r>
      <w:r>
        <w:rPr>
          <w:rFonts w:eastAsia="Times New Roman" w:cs="Times New Roman"/>
          <w:szCs w:val="24"/>
        </w:rPr>
        <w:t>ξεκάθαρα. Α</w:t>
      </w:r>
      <w:r w:rsidRPr="0018340E">
        <w:rPr>
          <w:rFonts w:eastAsia="Times New Roman" w:cs="Times New Roman"/>
          <w:szCs w:val="24"/>
        </w:rPr>
        <w:t xml:space="preserve">ν νομίζετε ότι δεν υπάρχουν οι δημοσιονομικές συνθήκες τώρα </w:t>
      </w:r>
      <w:r>
        <w:rPr>
          <w:rFonts w:eastAsia="Times New Roman" w:cs="Times New Roman"/>
          <w:szCs w:val="24"/>
        </w:rPr>
        <w:t xml:space="preserve">και πρέπει να αντιμετωπιστεί αργότερα, επίσης </w:t>
      </w:r>
      <w:r w:rsidRPr="0018340E">
        <w:rPr>
          <w:rFonts w:eastAsia="Times New Roman" w:cs="Times New Roman"/>
          <w:szCs w:val="24"/>
        </w:rPr>
        <w:t>να το πείτε ξεκάθαρα</w:t>
      </w:r>
      <w:r>
        <w:rPr>
          <w:rFonts w:eastAsia="Times New Roman" w:cs="Times New Roman"/>
          <w:szCs w:val="24"/>
        </w:rPr>
        <w:t>.</w:t>
      </w:r>
      <w:r w:rsidRPr="0018340E">
        <w:rPr>
          <w:rFonts w:eastAsia="Times New Roman" w:cs="Times New Roman"/>
          <w:szCs w:val="24"/>
        </w:rPr>
        <w:t xml:space="preserve"> </w:t>
      </w:r>
      <w:r>
        <w:rPr>
          <w:rFonts w:eastAsia="Times New Roman" w:cs="Times New Roman"/>
          <w:szCs w:val="24"/>
        </w:rPr>
        <w:t>Διότι στο τέλος</w:t>
      </w:r>
      <w:r w:rsidRPr="0018340E">
        <w:rPr>
          <w:rFonts w:eastAsia="Times New Roman" w:cs="Times New Roman"/>
          <w:szCs w:val="24"/>
        </w:rPr>
        <w:t xml:space="preserve"> καταλήγετε</w:t>
      </w:r>
      <w:r>
        <w:rPr>
          <w:rFonts w:eastAsia="Times New Roman" w:cs="Times New Roman"/>
          <w:szCs w:val="24"/>
        </w:rPr>
        <w:t xml:space="preserve"> στην απάντησή σας λέγοντας</w:t>
      </w:r>
      <w:r w:rsidRPr="0018340E">
        <w:rPr>
          <w:rFonts w:eastAsia="Times New Roman" w:cs="Times New Roman"/>
          <w:szCs w:val="24"/>
        </w:rPr>
        <w:t xml:space="preserve"> ότι βρισκόμαστε ακόμα σε συνθήκες δημοσιονομικής κρίσης</w:t>
      </w:r>
      <w:r>
        <w:rPr>
          <w:rFonts w:eastAsia="Times New Roman" w:cs="Times New Roman"/>
          <w:szCs w:val="24"/>
        </w:rPr>
        <w:t xml:space="preserve">. </w:t>
      </w:r>
    </w:p>
    <w:p w14:paraId="1123F185"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Πρέπει να απαντήσετε ως Κυβέρνηση: Βγήκαμε από</w:t>
      </w:r>
      <w:r w:rsidRPr="0018340E">
        <w:rPr>
          <w:rFonts w:eastAsia="Times New Roman" w:cs="Times New Roman"/>
          <w:szCs w:val="24"/>
        </w:rPr>
        <w:t xml:space="preserve"> τα μνημόνια</w:t>
      </w:r>
      <w:r>
        <w:rPr>
          <w:rFonts w:eastAsia="Times New Roman" w:cs="Times New Roman"/>
          <w:szCs w:val="24"/>
        </w:rPr>
        <w:t xml:space="preserve"> ή όχι; Είμαστε ακόμα</w:t>
      </w:r>
      <w:r w:rsidRPr="0018340E">
        <w:rPr>
          <w:rFonts w:eastAsia="Times New Roman" w:cs="Times New Roman"/>
          <w:szCs w:val="24"/>
        </w:rPr>
        <w:t xml:space="preserve"> σε δημοσιονομική κρίση</w:t>
      </w:r>
      <w:r>
        <w:rPr>
          <w:rFonts w:eastAsia="Times New Roman" w:cs="Times New Roman"/>
          <w:szCs w:val="24"/>
        </w:rPr>
        <w:t>, κ</w:t>
      </w:r>
      <w:r w:rsidRPr="0018340E">
        <w:rPr>
          <w:rFonts w:eastAsia="Times New Roman" w:cs="Times New Roman"/>
          <w:szCs w:val="24"/>
        </w:rPr>
        <w:t>ύριε Υπουργέ</w:t>
      </w:r>
      <w:r>
        <w:rPr>
          <w:rFonts w:eastAsia="Times New Roman" w:cs="Times New Roman"/>
          <w:szCs w:val="24"/>
        </w:rPr>
        <w:t xml:space="preserve"> ή όχι; Πρέπει να δώσετε ξεκάθαρες</w:t>
      </w:r>
      <w:r w:rsidRPr="0018340E">
        <w:rPr>
          <w:rFonts w:eastAsia="Times New Roman" w:cs="Times New Roman"/>
          <w:szCs w:val="24"/>
        </w:rPr>
        <w:t xml:space="preserve"> απαντήσεις </w:t>
      </w:r>
      <w:r>
        <w:rPr>
          <w:rFonts w:eastAsia="Times New Roman" w:cs="Times New Roman"/>
          <w:szCs w:val="24"/>
        </w:rPr>
        <w:t>σ</w:t>
      </w:r>
      <w:r w:rsidRPr="0018340E">
        <w:rPr>
          <w:rFonts w:eastAsia="Times New Roman" w:cs="Times New Roman"/>
          <w:szCs w:val="24"/>
        </w:rPr>
        <w:t>το</w:t>
      </w:r>
      <w:r>
        <w:rPr>
          <w:rFonts w:eastAsia="Times New Roman" w:cs="Times New Roman"/>
          <w:szCs w:val="24"/>
        </w:rPr>
        <w:t>ν</w:t>
      </w:r>
      <w:r w:rsidRPr="0018340E">
        <w:rPr>
          <w:rFonts w:eastAsia="Times New Roman" w:cs="Times New Roman"/>
          <w:szCs w:val="24"/>
        </w:rPr>
        <w:t xml:space="preserve"> λαό της Κρήτης</w:t>
      </w:r>
      <w:r>
        <w:rPr>
          <w:rFonts w:eastAsia="Times New Roman" w:cs="Times New Roman"/>
          <w:szCs w:val="24"/>
        </w:rPr>
        <w:t>, γ</w:t>
      </w:r>
      <w:r w:rsidRPr="0018340E">
        <w:rPr>
          <w:rFonts w:eastAsia="Times New Roman" w:cs="Times New Roman"/>
          <w:szCs w:val="24"/>
        </w:rPr>
        <w:t>ιατί ξέρετε πολύ καλά ότι και εμείς αντιμετωπίζουμε δυσκολίες</w:t>
      </w:r>
      <w:r>
        <w:rPr>
          <w:rFonts w:eastAsia="Times New Roman" w:cs="Times New Roman"/>
          <w:szCs w:val="24"/>
        </w:rPr>
        <w:t>, ό</w:t>
      </w:r>
      <w:r w:rsidRPr="0018340E">
        <w:rPr>
          <w:rFonts w:eastAsia="Times New Roman" w:cs="Times New Roman"/>
          <w:szCs w:val="24"/>
        </w:rPr>
        <w:t>σον αφο</w:t>
      </w:r>
      <w:r w:rsidRPr="0018340E">
        <w:rPr>
          <w:rFonts w:eastAsia="Times New Roman" w:cs="Times New Roman"/>
          <w:szCs w:val="24"/>
        </w:rPr>
        <w:t xml:space="preserve">ρά το αυξημένο κόστος και κυρίως </w:t>
      </w:r>
      <w:r>
        <w:rPr>
          <w:rFonts w:eastAsia="Times New Roman" w:cs="Times New Roman"/>
          <w:szCs w:val="24"/>
        </w:rPr>
        <w:t xml:space="preserve">οι </w:t>
      </w:r>
      <w:r>
        <w:rPr>
          <w:rFonts w:eastAsia="Times New Roman" w:cs="Times New Roman"/>
          <w:szCs w:val="24"/>
        </w:rPr>
        <w:lastRenderedPageBreak/>
        <w:t>παραγωγοί</w:t>
      </w:r>
      <w:r w:rsidRPr="0018340E">
        <w:rPr>
          <w:rFonts w:eastAsia="Times New Roman" w:cs="Times New Roman"/>
          <w:szCs w:val="24"/>
        </w:rPr>
        <w:t xml:space="preserve"> </w:t>
      </w:r>
      <w:r>
        <w:rPr>
          <w:rFonts w:eastAsia="Times New Roman" w:cs="Times New Roman"/>
          <w:szCs w:val="24"/>
        </w:rPr>
        <w:t>της Κρήτης -</w:t>
      </w:r>
      <w:r w:rsidRPr="0018340E">
        <w:rPr>
          <w:rFonts w:eastAsia="Times New Roman" w:cs="Times New Roman"/>
          <w:szCs w:val="24"/>
        </w:rPr>
        <w:t xml:space="preserve">δεν είναι </w:t>
      </w:r>
      <w:r>
        <w:rPr>
          <w:rFonts w:eastAsia="Times New Roman" w:cs="Times New Roman"/>
          <w:szCs w:val="24"/>
        </w:rPr>
        <w:t>μόνο οι</w:t>
      </w:r>
      <w:r w:rsidRPr="0018340E">
        <w:rPr>
          <w:rFonts w:eastAsia="Times New Roman" w:cs="Times New Roman"/>
          <w:szCs w:val="24"/>
        </w:rPr>
        <w:t xml:space="preserve"> επιβάτες</w:t>
      </w:r>
      <w:r>
        <w:rPr>
          <w:rFonts w:eastAsia="Times New Roman" w:cs="Times New Roman"/>
          <w:szCs w:val="24"/>
        </w:rPr>
        <w:t>,</w:t>
      </w:r>
      <w:r w:rsidRPr="0018340E">
        <w:rPr>
          <w:rFonts w:eastAsia="Times New Roman" w:cs="Times New Roman"/>
          <w:szCs w:val="24"/>
        </w:rPr>
        <w:t xml:space="preserve"> ξέρετε πολύ καλά </w:t>
      </w:r>
      <w:r>
        <w:rPr>
          <w:rFonts w:eastAsia="Times New Roman" w:cs="Times New Roman"/>
          <w:szCs w:val="24"/>
        </w:rPr>
        <w:t xml:space="preserve">ότι </w:t>
      </w:r>
      <w:r w:rsidRPr="0018340E">
        <w:rPr>
          <w:rFonts w:eastAsia="Times New Roman" w:cs="Times New Roman"/>
          <w:szCs w:val="24"/>
        </w:rPr>
        <w:t xml:space="preserve">έχουν έρθει και στο </w:t>
      </w:r>
      <w:r>
        <w:rPr>
          <w:rFonts w:eastAsia="Times New Roman" w:cs="Times New Roman"/>
          <w:szCs w:val="24"/>
        </w:rPr>
        <w:t>Υ</w:t>
      </w:r>
      <w:r w:rsidRPr="0018340E">
        <w:rPr>
          <w:rFonts w:eastAsia="Times New Roman" w:cs="Times New Roman"/>
          <w:szCs w:val="24"/>
        </w:rPr>
        <w:t>πουργείο αντίστοιχες αναφορές</w:t>
      </w:r>
      <w:r>
        <w:rPr>
          <w:rFonts w:eastAsia="Times New Roman" w:cs="Times New Roman"/>
          <w:szCs w:val="24"/>
        </w:rPr>
        <w:t xml:space="preserve">- </w:t>
      </w:r>
      <w:r w:rsidRPr="0018340E">
        <w:rPr>
          <w:rFonts w:eastAsia="Times New Roman" w:cs="Times New Roman"/>
          <w:szCs w:val="24"/>
        </w:rPr>
        <w:t>έχουν μεγάλο</w:t>
      </w:r>
      <w:r>
        <w:rPr>
          <w:rFonts w:eastAsia="Times New Roman" w:cs="Times New Roman"/>
          <w:szCs w:val="24"/>
        </w:rPr>
        <w:t>,</w:t>
      </w:r>
      <w:r w:rsidRPr="0018340E">
        <w:rPr>
          <w:rFonts w:eastAsia="Times New Roman" w:cs="Times New Roman"/>
          <w:szCs w:val="24"/>
        </w:rPr>
        <w:t xml:space="preserve"> αυξημένο κόστος σε σχέση με την </w:t>
      </w:r>
      <w:r>
        <w:rPr>
          <w:rFonts w:eastAsia="Times New Roman" w:cs="Times New Roman"/>
          <w:szCs w:val="24"/>
        </w:rPr>
        <w:t>η</w:t>
      </w:r>
      <w:r w:rsidRPr="0018340E">
        <w:rPr>
          <w:rFonts w:eastAsia="Times New Roman" w:cs="Times New Roman"/>
          <w:szCs w:val="24"/>
        </w:rPr>
        <w:t>πειρωτική Ελλάδα</w:t>
      </w:r>
      <w:r>
        <w:rPr>
          <w:rFonts w:eastAsia="Times New Roman" w:cs="Times New Roman"/>
          <w:szCs w:val="24"/>
        </w:rPr>
        <w:t>. Ν</w:t>
      </w:r>
      <w:r w:rsidRPr="0018340E">
        <w:rPr>
          <w:rFonts w:eastAsia="Times New Roman" w:cs="Times New Roman"/>
          <w:szCs w:val="24"/>
        </w:rPr>
        <w:t xml:space="preserve">ομίζω </w:t>
      </w:r>
      <w:r>
        <w:rPr>
          <w:rFonts w:eastAsia="Times New Roman" w:cs="Times New Roman"/>
          <w:szCs w:val="24"/>
        </w:rPr>
        <w:t xml:space="preserve">ότι </w:t>
      </w:r>
      <w:r w:rsidRPr="0018340E">
        <w:rPr>
          <w:rFonts w:eastAsia="Times New Roman" w:cs="Times New Roman"/>
          <w:szCs w:val="24"/>
        </w:rPr>
        <w:t xml:space="preserve">είναι απαντήσεις </w:t>
      </w:r>
      <w:r>
        <w:rPr>
          <w:rFonts w:eastAsia="Times New Roman" w:cs="Times New Roman"/>
          <w:szCs w:val="24"/>
        </w:rPr>
        <w:t xml:space="preserve">τις </w:t>
      </w:r>
      <w:r>
        <w:rPr>
          <w:rFonts w:eastAsia="Times New Roman" w:cs="Times New Roman"/>
          <w:szCs w:val="24"/>
        </w:rPr>
        <w:t>οποίες πρέπει να τι</w:t>
      </w:r>
      <w:r w:rsidRPr="0018340E">
        <w:rPr>
          <w:rFonts w:eastAsia="Times New Roman" w:cs="Times New Roman"/>
          <w:szCs w:val="24"/>
        </w:rPr>
        <w:t>ς δώσετε</w:t>
      </w:r>
      <w:r>
        <w:rPr>
          <w:rFonts w:eastAsia="Times New Roman" w:cs="Times New Roman"/>
          <w:szCs w:val="24"/>
        </w:rPr>
        <w:t>.</w:t>
      </w:r>
    </w:p>
    <w:p w14:paraId="1123F186"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1123F187" w14:textId="77777777" w:rsidR="00A4113B" w:rsidRDefault="00FE19D4">
      <w:pPr>
        <w:spacing w:line="600" w:lineRule="auto"/>
        <w:ind w:firstLine="720"/>
        <w:contextualSpacing/>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Βουλευτής κ. Ιωάννης Κεφαλογιάννης κατα</w:t>
      </w:r>
      <w:r w:rsidRPr="000D63A8">
        <w:rPr>
          <w:rFonts w:eastAsia="Times New Roman" w:cs="Times New Roman"/>
          <w:szCs w:val="24"/>
        </w:rPr>
        <w:t>θέτει για τα Πρακτικά τ</w:t>
      </w:r>
      <w:r>
        <w:rPr>
          <w:rFonts w:eastAsia="Times New Roman" w:cs="Times New Roman"/>
          <w:szCs w:val="24"/>
        </w:rPr>
        <w:t>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 βρίσκετ</w:t>
      </w:r>
      <w:r w:rsidRPr="000D63A8">
        <w:rPr>
          <w:rFonts w:eastAsia="Times New Roman" w:cs="Times New Roman"/>
          <w:szCs w:val="24"/>
        </w:rPr>
        <w:t xml:space="preserve">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w:t>
      </w:r>
      <w:r w:rsidRPr="000D63A8">
        <w:rPr>
          <w:rFonts w:eastAsia="Times New Roman" w:cs="Times New Roman"/>
          <w:szCs w:val="24"/>
        </w:rPr>
        <w:t>ς)</w:t>
      </w:r>
    </w:p>
    <w:p w14:paraId="1123F188" w14:textId="77777777" w:rsidR="00A4113B" w:rsidRDefault="00FE19D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123F189" w14:textId="77777777" w:rsidR="00A4113B" w:rsidRDefault="00FE19D4">
      <w:pPr>
        <w:spacing w:line="600" w:lineRule="auto"/>
        <w:ind w:firstLine="720"/>
        <w:contextualSpacing/>
        <w:jc w:val="both"/>
        <w:rPr>
          <w:rFonts w:eastAsia="Times New Roman" w:cs="Times New Roman"/>
          <w:szCs w:val="24"/>
        </w:rPr>
      </w:pPr>
      <w:r w:rsidRPr="00EB24ED">
        <w:rPr>
          <w:rFonts w:eastAsia="Times New Roman" w:cs="Times New Roman"/>
          <w:b/>
          <w:szCs w:val="24"/>
        </w:rPr>
        <w:t>ΠΡΟΕΔΡΕΥΩΝ (Μάριος Γεωργιάδης):</w:t>
      </w:r>
      <w:r>
        <w:rPr>
          <w:rFonts w:eastAsia="Times New Roman" w:cs="Times New Roman"/>
          <w:szCs w:val="24"/>
        </w:rPr>
        <w:t xml:space="preserve"> Ευχαριστούμε τον κ. Κεφαλογιάννη και για την οικονομία στον χρόνο.</w:t>
      </w:r>
    </w:p>
    <w:p w14:paraId="1123F18A" w14:textId="77777777" w:rsidR="00A4113B" w:rsidRDefault="00FE19D4">
      <w:pPr>
        <w:spacing w:line="600" w:lineRule="auto"/>
        <w:ind w:firstLine="720"/>
        <w:contextualSpacing/>
        <w:jc w:val="both"/>
        <w:rPr>
          <w:rFonts w:eastAsia="Times New Roman" w:cs="Times New Roman"/>
          <w:szCs w:val="24"/>
        </w:rPr>
      </w:pPr>
      <w:r w:rsidRPr="00EB24ED">
        <w:rPr>
          <w:rFonts w:eastAsia="Times New Roman" w:cs="Times New Roman"/>
          <w:b/>
          <w:szCs w:val="24"/>
        </w:rPr>
        <w:t>ΗΛΙΑΣ ΚΑΜΑΤΕΡΟΣ:</w:t>
      </w:r>
      <w:r>
        <w:rPr>
          <w:rFonts w:eastAsia="Times New Roman" w:cs="Times New Roman"/>
          <w:szCs w:val="24"/>
        </w:rPr>
        <w:t xml:space="preserve"> Κύριε Πρόεδρε, θα μπορούσα να έχω τον λόγο επί προσωπικού;</w:t>
      </w:r>
    </w:p>
    <w:p w14:paraId="1123F18B" w14:textId="77777777" w:rsidR="00A4113B" w:rsidRDefault="00FE19D4">
      <w:pPr>
        <w:spacing w:line="600" w:lineRule="auto"/>
        <w:ind w:firstLine="720"/>
        <w:contextualSpacing/>
        <w:jc w:val="both"/>
        <w:rPr>
          <w:rFonts w:eastAsia="Times New Roman" w:cs="Times New Roman"/>
          <w:szCs w:val="24"/>
        </w:rPr>
      </w:pPr>
      <w:r w:rsidRPr="00EB24ED">
        <w:rPr>
          <w:rFonts w:eastAsia="Times New Roman" w:cs="Times New Roman"/>
          <w:b/>
          <w:szCs w:val="24"/>
        </w:rPr>
        <w:t>ΠΡΟΕΔΡΕΥΩΝ (Μάριος Γεωργ</w:t>
      </w:r>
      <w:r w:rsidRPr="00EB24ED">
        <w:rPr>
          <w:rFonts w:eastAsia="Times New Roman" w:cs="Times New Roman"/>
          <w:b/>
          <w:szCs w:val="24"/>
        </w:rPr>
        <w:t>ιάδης):</w:t>
      </w:r>
      <w:r>
        <w:rPr>
          <w:rFonts w:eastAsia="Times New Roman" w:cs="Times New Roman"/>
          <w:szCs w:val="24"/>
        </w:rPr>
        <w:t xml:space="preserve"> Ελάτε, κύριε Καματερέ. Αν </w:t>
      </w:r>
      <w:r w:rsidRPr="0018340E">
        <w:rPr>
          <w:rFonts w:eastAsia="Times New Roman" w:cs="Times New Roman"/>
          <w:szCs w:val="24"/>
        </w:rPr>
        <w:t>και δεν υπήρχε κάποιο φραστικό</w:t>
      </w:r>
      <w:r>
        <w:rPr>
          <w:rFonts w:eastAsia="Times New Roman" w:cs="Times New Roman"/>
          <w:szCs w:val="24"/>
        </w:rPr>
        <w:t>,</w:t>
      </w:r>
      <w:r w:rsidRPr="0018340E">
        <w:rPr>
          <w:rFonts w:eastAsia="Times New Roman" w:cs="Times New Roman"/>
          <w:szCs w:val="24"/>
        </w:rPr>
        <w:t xml:space="preserve"> έχετε το δικαίωμα </w:t>
      </w:r>
      <w:r w:rsidRPr="0018340E">
        <w:rPr>
          <w:rFonts w:eastAsia="Times New Roman" w:cs="Times New Roman"/>
          <w:szCs w:val="24"/>
        </w:rPr>
        <w:lastRenderedPageBreak/>
        <w:t>να δώσετε κάποια εξήγηση</w:t>
      </w:r>
      <w:r>
        <w:rPr>
          <w:rFonts w:eastAsia="Times New Roman" w:cs="Times New Roman"/>
          <w:szCs w:val="24"/>
        </w:rPr>
        <w:t>. Έχετε τον λόγο</w:t>
      </w:r>
      <w:r w:rsidRPr="0018340E">
        <w:rPr>
          <w:rFonts w:eastAsia="Times New Roman" w:cs="Times New Roman"/>
          <w:szCs w:val="24"/>
        </w:rPr>
        <w:t xml:space="preserve"> για ένα λεπτό</w:t>
      </w:r>
      <w:r>
        <w:rPr>
          <w:rFonts w:eastAsia="Times New Roman" w:cs="Times New Roman"/>
          <w:szCs w:val="24"/>
        </w:rPr>
        <w:t>,</w:t>
      </w:r>
      <w:r w:rsidRPr="0018340E">
        <w:rPr>
          <w:rFonts w:eastAsia="Times New Roman" w:cs="Times New Roman"/>
          <w:szCs w:val="24"/>
        </w:rPr>
        <w:t xml:space="preserve"> παρακαλώ</w:t>
      </w:r>
      <w:r>
        <w:rPr>
          <w:rFonts w:eastAsia="Times New Roman" w:cs="Times New Roman"/>
          <w:szCs w:val="24"/>
        </w:rPr>
        <w:t>.</w:t>
      </w:r>
    </w:p>
    <w:p w14:paraId="1123F18C" w14:textId="77777777" w:rsidR="00A4113B" w:rsidRDefault="00FE19D4">
      <w:pPr>
        <w:spacing w:line="600" w:lineRule="auto"/>
        <w:ind w:firstLine="720"/>
        <w:contextualSpacing/>
        <w:jc w:val="both"/>
        <w:rPr>
          <w:rFonts w:eastAsia="Times New Roman" w:cs="Times New Roman"/>
          <w:szCs w:val="24"/>
        </w:rPr>
      </w:pPr>
      <w:r w:rsidRPr="00EB24ED">
        <w:rPr>
          <w:rFonts w:eastAsia="Times New Roman" w:cs="Times New Roman"/>
          <w:b/>
          <w:szCs w:val="24"/>
        </w:rPr>
        <w:t>ΗΛΙΑΣ ΚΑΜΑΤΕΡΟΣ:</w:t>
      </w:r>
      <w:r>
        <w:rPr>
          <w:rFonts w:eastAsia="Times New Roman" w:cs="Times New Roman"/>
          <w:szCs w:val="24"/>
        </w:rPr>
        <w:t xml:space="preserve"> Όχι, υπήρξε σαφής προσωπική αναφορά και διαστρέβλωση των όσων είπα στη Βουλή, στην τοποθέ</w:t>
      </w:r>
      <w:r>
        <w:rPr>
          <w:rFonts w:eastAsia="Times New Roman" w:cs="Times New Roman"/>
          <w:szCs w:val="24"/>
        </w:rPr>
        <w:t>τησή μου.</w:t>
      </w:r>
    </w:p>
    <w:p w14:paraId="1123F18D"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Κύριε Κεφαλογιάννη, κύριε συνάδελφε, σας έχω για σοβαρό Β</w:t>
      </w:r>
      <w:r w:rsidRPr="0018340E">
        <w:rPr>
          <w:rFonts w:eastAsia="Times New Roman" w:cs="Times New Roman"/>
          <w:szCs w:val="24"/>
        </w:rPr>
        <w:t xml:space="preserve">ουλευτή </w:t>
      </w:r>
      <w:r>
        <w:rPr>
          <w:rFonts w:eastAsia="Times New Roman" w:cs="Times New Roman"/>
          <w:szCs w:val="24"/>
        </w:rPr>
        <w:t>και εκτιμώ</w:t>
      </w:r>
      <w:r w:rsidRPr="0018340E">
        <w:rPr>
          <w:rFonts w:eastAsia="Times New Roman" w:cs="Times New Roman"/>
          <w:szCs w:val="24"/>
        </w:rPr>
        <w:t xml:space="preserve"> την παρουσία </w:t>
      </w:r>
      <w:r>
        <w:rPr>
          <w:rFonts w:eastAsia="Times New Roman" w:cs="Times New Roman"/>
          <w:szCs w:val="24"/>
        </w:rPr>
        <w:t>σας. Ε</w:t>
      </w:r>
      <w:r w:rsidRPr="0018340E">
        <w:rPr>
          <w:rFonts w:eastAsia="Times New Roman" w:cs="Times New Roman"/>
          <w:szCs w:val="24"/>
        </w:rPr>
        <w:t>ίμαι σίγουρος ότι δεν είδατε ούτε διαβάσατε την τοποθ</w:t>
      </w:r>
      <w:r>
        <w:rPr>
          <w:rFonts w:eastAsia="Times New Roman" w:cs="Times New Roman"/>
          <w:szCs w:val="24"/>
        </w:rPr>
        <w:t>έτησή μου.</w:t>
      </w:r>
    </w:p>
    <w:p w14:paraId="1123F18E" w14:textId="77777777" w:rsidR="00A4113B" w:rsidRDefault="00FE19D4">
      <w:pPr>
        <w:spacing w:line="600" w:lineRule="auto"/>
        <w:ind w:firstLine="720"/>
        <w:contextualSpacing/>
        <w:jc w:val="both"/>
        <w:rPr>
          <w:rFonts w:eastAsia="Times New Roman" w:cs="Times New Roman"/>
          <w:szCs w:val="24"/>
        </w:rPr>
      </w:pPr>
      <w:r w:rsidRPr="00EB24ED">
        <w:rPr>
          <w:rFonts w:eastAsia="Times New Roman" w:cs="Times New Roman"/>
          <w:b/>
          <w:szCs w:val="24"/>
        </w:rPr>
        <w:t>ΙΩΑΝΝΗΣ ΚΕΦΑΛΛΟΓΙΑΝΝΗΣ:</w:t>
      </w:r>
      <w:r>
        <w:rPr>
          <w:rFonts w:eastAsia="Times New Roman" w:cs="Times New Roman"/>
          <w:szCs w:val="24"/>
        </w:rPr>
        <w:t xml:space="preserve"> Σας άκουσα</w:t>
      </w:r>
      <w:r>
        <w:rPr>
          <w:rFonts w:eastAsia="Times New Roman" w:cs="Times New Roman"/>
          <w:szCs w:val="24"/>
        </w:rPr>
        <w:t>, ήμουν παρών στην Αίθουσα</w:t>
      </w:r>
      <w:r>
        <w:rPr>
          <w:rFonts w:eastAsia="Times New Roman" w:cs="Times New Roman"/>
          <w:szCs w:val="24"/>
        </w:rPr>
        <w:t>.</w:t>
      </w:r>
    </w:p>
    <w:p w14:paraId="1123F18F" w14:textId="77777777" w:rsidR="00A4113B" w:rsidRDefault="00FE19D4">
      <w:pPr>
        <w:spacing w:line="600" w:lineRule="auto"/>
        <w:ind w:firstLine="720"/>
        <w:contextualSpacing/>
        <w:jc w:val="both"/>
        <w:rPr>
          <w:rFonts w:eastAsia="Times New Roman" w:cs="Times New Roman"/>
          <w:szCs w:val="24"/>
        </w:rPr>
      </w:pPr>
      <w:r w:rsidRPr="00EB24ED">
        <w:rPr>
          <w:rFonts w:eastAsia="Times New Roman" w:cs="Times New Roman"/>
          <w:b/>
          <w:szCs w:val="24"/>
        </w:rPr>
        <w:t>ΗΛΙΑΣ ΚΑΜΑΤΕΡΟΣ:</w:t>
      </w:r>
      <w:r>
        <w:rPr>
          <w:rFonts w:eastAsia="Times New Roman" w:cs="Times New Roman"/>
          <w:szCs w:val="24"/>
        </w:rPr>
        <w:t xml:space="preserve">  Έχετε π</w:t>
      </w:r>
      <w:r>
        <w:rPr>
          <w:rFonts w:eastAsia="Times New Roman" w:cs="Times New Roman"/>
          <w:szCs w:val="24"/>
        </w:rPr>
        <w:t>αρασυρθεί κι</w:t>
      </w:r>
      <w:r w:rsidRPr="0018340E">
        <w:rPr>
          <w:rFonts w:eastAsia="Times New Roman" w:cs="Times New Roman"/>
          <w:szCs w:val="24"/>
        </w:rPr>
        <w:t xml:space="preserve"> εσείς από τα δημοσιεύματα που ξεκίνησαν από το </w:t>
      </w:r>
      <w:proofErr w:type="spellStart"/>
      <w:r w:rsidRPr="0018340E">
        <w:rPr>
          <w:rFonts w:eastAsia="Times New Roman" w:cs="Times New Roman"/>
          <w:szCs w:val="24"/>
        </w:rPr>
        <w:t>site</w:t>
      </w:r>
      <w:proofErr w:type="spellEnd"/>
      <w:r w:rsidRPr="0018340E">
        <w:rPr>
          <w:rFonts w:eastAsia="Times New Roman" w:cs="Times New Roman"/>
          <w:szCs w:val="24"/>
        </w:rPr>
        <w:t xml:space="preserve"> </w:t>
      </w:r>
      <w:r>
        <w:rPr>
          <w:rFonts w:eastAsia="Times New Roman" w:cs="Times New Roman"/>
          <w:szCs w:val="24"/>
        </w:rPr>
        <w:t>της εφημερίδας «Π</w:t>
      </w:r>
      <w:r w:rsidRPr="0018340E">
        <w:rPr>
          <w:rFonts w:eastAsia="Times New Roman" w:cs="Times New Roman"/>
          <w:szCs w:val="24"/>
        </w:rPr>
        <w:t xml:space="preserve">ρώτο </w:t>
      </w:r>
      <w:r>
        <w:rPr>
          <w:rFonts w:eastAsia="Times New Roman" w:cs="Times New Roman"/>
          <w:szCs w:val="24"/>
        </w:rPr>
        <w:t>Θ</w:t>
      </w:r>
      <w:r w:rsidRPr="0018340E">
        <w:rPr>
          <w:rFonts w:eastAsia="Times New Roman" w:cs="Times New Roman"/>
          <w:szCs w:val="24"/>
        </w:rPr>
        <w:t>έμα</w:t>
      </w:r>
      <w:r>
        <w:rPr>
          <w:rFonts w:eastAsia="Times New Roman" w:cs="Times New Roman"/>
          <w:szCs w:val="24"/>
        </w:rPr>
        <w:t>»,</w:t>
      </w:r>
      <w:r w:rsidRPr="0018340E">
        <w:rPr>
          <w:rFonts w:eastAsia="Times New Roman" w:cs="Times New Roman"/>
          <w:szCs w:val="24"/>
        </w:rPr>
        <w:t xml:space="preserve"> που ανέβασε το ίδιο βράδυ της ομιλίας μου διαστρεβλωμένα αυτά που είπα</w:t>
      </w:r>
      <w:r>
        <w:rPr>
          <w:rFonts w:eastAsia="Times New Roman" w:cs="Times New Roman"/>
          <w:szCs w:val="24"/>
        </w:rPr>
        <w:t>. Ε</w:t>
      </w:r>
      <w:r w:rsidRPr="0018340E">
        <w:rPr>
          <w:rFonts w:eastAsia="Times New Roman" w:cs="Times New Roman"/>
          <w:szCs w:val="24"/>
        </w:rPr>
        <w:t>γώ δεν χρησιμοποίησα τις λέξεις που είπατε</w:t>
      </w:r>
      <w:r>
        <w:rPr>
          <w:rFonts w:eastAsia="Times New Roman" w:cs="Times New Roman"/>
          <w:szCs w:val="24"/>
        </w:rPr>
        <w:t>, δηλαδή</w:t>
      </w:r>
      <w:r w:rsidRPr="0018340E">
        <w:rPr>
          <w:rFonts w:eastAsia="Times New Roman" w:cs="Times New Roman"/>
          <w:szCs w:val="24"/>
        </w:rPr>
        <w:t xml:space="preserve"> </w:t>
      </w:r>
      <w:r>
        <w:rPr>
          <w:rFonts w:eastAsia="Times New Roman" w:cs="Times New Roman"/>
          <w:szCs w:val="24"/>
        </w:rPr>
        <w:t>«</w:t>
      </w:r>
      <w:r w:rsidRPr="0018340E">
        <w:rPr>
          <w:rFonts w:eastAsia="Times New Roman" w:cs="Times New Roman"/>
          <w:szCs w:val="24"/>
        </w:rPr>
        <w:t xml:space="preserve">να καθορίζει τα σύνορά </w:t>
      </w:r>
      <w:r>
        <w:rPr>
          <w:rFonts w:eastAsia="Times New Roman" w:cs="Times New Roman"/>
          <w:szCs w:val="24"/>
        </w:rPr>
        <w:t>μας». Α</w:t>
      </w:r>
      <w:r w:rsidRPr="0018340E">
        <w:rPr>
          <w:rFonts w:eastAsia="Times New Roman" w:cs="Times New Roman"/>
          <w:szCs w:val="24"/>
        </w:rPr>
        <w:t xml:space="preserve">ντίθετα </w:t>
      </w:r>
      <w:r>
        <w:rPr>
          <w:rFonts w:eastAsia="Times New Roman" w:cs="Times New Roman"/>
          <w:szCs w:val="24"/>
        </w:rPr>
        <w:t>εξέφρασα</w:t>
      </w:r>
      <w:r w:rsidRPr="0018340E">
        <w:rPr>
          <w:rFonts w:eastAsia="Times New Roman" w:cs="Times New Roman"/>
          <w:szCs w:val="24"/>
        </w:rPr>
        <w:t xml:space="preserve"> την ευχή </w:t>
      </w:r>
      <w:r>
        <w:rPr>
          <w:rFonts w:eastAsia="Times New Roman" w:cs="Times New Roman"/>
          <w:szCs w:val="24"/>
        </w:rPr>
        <w:t>ότι μ</w:t>
      </w:r>
      <w:r w:rsidRPr="0018340E">
        <w:rPr>
          <w:rFonts w:eastAsia="Times New Roman" w:cs="Times New Roman"/>
          <w:szCs w:val="24"/>
        </w:rPr>
        <w:t>ακάρι να είχαμε και εμείς μία συμφωνία</w:t>
      </w:r>
      <w:r>
        <w:rPr>
          <w:rFonts w:eastAsia="Times New Roman" w:cs="Times New Roman"/>
          <w:szCs w:val="24"/>
        </w:rPr>
        <w:t>, που οι γείτονέ</w:t>
      </w:r>
      <w:r w:rsidRPr="0018340E">
        <w:rPr>
          <w:rFonts w:eastAsia="Times New Roman" w:cs="Times New Roman"/>
          <w:szCs w:val="24"/>
        </w:rPr>
        <w:t xml:space="preserve">ς μας να μην διεκδικούν νησιά </w:t>
      </w:r>
      <w:r>
        <w:rPr>
          <w:rFonts w:eastAsia="Times New Roman" w:cs="Times New Roman"/>
          <w:szCs w:val="24"/>
        </w:rPr>
        <w:t>μας. Είναι</w:t>
      </w:r>
      <w:r w:rsidRPr="0018340E">
        <w:rPr>
          <w:rFonts w:eastAsia="Times New Roman" w:cs="Times New Roman"/>
          <w:szCs w:val="24"/>
        </w:rPr>
        <w:t xml:space="preserve"> ψέματα</w:t>
      </w:r>
      <w:r>
        <w:rPr>
          <w:rFonts w:eastAsia="Times New Roman" w:cs="Times New Roman"/>
          <w:szCs w:val="24"/>
        </w:rPr>
        <w:t>;</w:t>
      </w:r>
      <w:r w:rsidRPr="0018340E">
        <w:rPr>
          <w:rFonts w:eastAsia="Times New Roman" w:cs="Times New Roman"/>
          <w:szCs w:val="24"/>
        </w:rPr>
        <w:t xml:space="preserve"> Όχι</w:t>
      </w:r>
      <w:r>
        <w:rPr>
          <w:rFonts w:eastAsia="Times New Roman" w:cs="Times New Roman"/>
          <w:szCs w:val="24"/>
        </w:rPr>
        <w:t>. Ν</w:t>
      </w:r>
      <w:r w:rsidRPr="0018340E">
        <w:rPr>
          <w:rFonts w:eastAsia="Times New Roman" w:cs="Times New Roman"/>
          <w:szCs w:val="24"/>
        </w:rPr>
        <w:t xml:space="preserve">α μην μας παρενοχλούν στα σύνορά </w:t>
      </w:r>
      <w:r>
        <w:rPr>
          <w:rFonts w:eastAsia="Times New Roman" w:cs="Times New Roman"/>
          <w:szCs w:val="24"/>
        </w:rPr>
        <w:t>μας. Ε</w:t>
      </w:r>
      <w:r w:rsidRPr="0018340E">
        <w:rPr>
          <w:rFonts w:eastAsia="Times New Roman" w:cs="Times New Roman"/>
          <w:szCs w:val="24"/>
        </w:rPr>
        <w:t>ίναι ψέμ</w:t>
      </w:r>
      <w:r>
        <w:rPr>
          <w:rFonts w:eastAsia="Times New Roman" w:cs="Times New Roman"/>
          <w:szCs w:val="24"/>
        </w:rPr>
        <w:t>ατα ότι οι ψαράδες μας δεν μπορούν</w:t>
      </w:r>
      <w:r w:rsidRPr="0018340E">
        <w:rPr>
          <w:rFonts w:eastAsia="Times New Roman" w:cs="Times New Roman"/>
          <w:szCs w:val="24"/>
        </w:rPr>
        <w:t xml:space="preserve"> να </w:t>
      </w:r>
      <w:r>
        <w:rPr>
          <w:rFonts w:eastAsia="Times New Roman" w:cs="Times New Roman"/>
          <w:szCs w:val="24"/>
        </w:rPr>
        <w:t>πάνε</w:t>
      </w:r>
      <w:r w:rsidRPr="0018340E">
        <w:rPr>
          <w:rFonts w:eastAsia="Times New Roman" w:cs="Times New Roman"/>
          <w:szCs w:val="24"/>
        </w:rPr>
        <w:t xml:space="preserve"> να ψαρέψουν στα </w:t>
      </w:r>
      <w:r>
        <w:rPr>
          <w:rFonts w:eastAsia="Times New Roman" w:cs="Times New Roman"/>
          <w:szCs w:val="24"/>
        </w:rPr>
        <w:t xml:space="preserve">Ίμια; </w:t>
      </w:r>
      <w:r>
        <w:rPr>
          <w:rFonts w:eastAsia="Times New Roman" w:cs="Times New Roman"/>
          <w:szCs w:val="24"/>
        </w:rPr>
        <w:lastRenderedPageBreak/>
        <w:t>Μ</w:t>
      </w:r>
      <w:r w:rsidRPr="0018340E">
        <w:rPr>
          <w:rFonts w:eastAsia="Times New Roman" w:cs="Times New Roman"/>
          <w:szCs w:val="24"/>
        </w:rPr>
        <w:t>ακά</w:t>
      </w:r>
      <w:r w:rsidRPr="0018340E">
        <w:rPr>
          <w:rFonts w:eastAsia="Times New Roman" w:cs="Times New Roman"/>
          <w:szCs w:val="24"/>
        </w:rPr>
        <w:t xml:space="preserve">ρι να μην είχαν </w:t>
      </w:r>
      <w:proofErr w:type="spellStart"/>
      <w:r w:rsidRPr="0018340E">
        <w:rPr>
          <w:rFonts w:eastAsia="Times New Roman" w:cs="Times New Roman"/>
          <w:szCs w:val="24"/>
        </w:rPr>
        <w:t>αλυτρωτικές</w:t>
      </w:r>
      <w:proofErr w:type="spellEnd"/>
      <w:r w:rsidRPr="0018340E">
        <w:rPr>
          <w:rFonts w:eastAsia="Times New Roman" w:cs="Times New Roman"/>
          <w:szCs w:val="24"/>
        </w:rPr>
        <w:t xml:space="preserve"> βλέψεις</w:t>
      </w:r>
      <w:r>
        <w:rPr>
          <w:rFonts w:eastAsia="Times New Roman" w:cs="Times New Roman"/>
          <w:szCs w:val="24"/>
        </w:rPr>
        <w:t>. Ε</w:t>
      </w:r>
      <w:r w:rsidRPr="0018340E">
        <w:rPr>
          <w:rFonts w:eastAsia="Times New Roman" w:cs="Times New Roman"/>
          <w:szCs w:val="24"/>
        </w:rPr>
        <w:t xml:space="preserve">ίναι ψέματα ότι προσπαθούν να δημιουργήσουν ένα </w:t>
      </w:r>
      <w:r>
        <w:rPr>
          <w:rFonts w:eastAsia="Times New Roman" w:cs="Times New Roman"/>
          <w:szCs w:val="24"/>
        </w:rPr>
        <w:t>νομικό ζήτημα;</w:t>
      </w:r>
      <w:r w:rsidRPr="0018340E">
        <w:rPr>
          <w:rFonts w:eastAsia="Times New Roman" w:cs="Times New Roman"/>
          <w:szCs w:val="24"/>
        </w:rPr>
        <w:t xml:space="preserve"> Μακάρι να μην </w:t>
      </w:r>
      <w:r>
        <w:rPr>
          <w:rFonts w:eastAsia="Times New Roman" w:cs="Times New Roman"/>
          <w:szCs w:val="24"/>
        </w:rPr>
        <w:t>πέταγαν</w:t>
      </w:r>
      <w:r w:rsidRPr="0018340E">
        <w:rPr>
          <w:rFonts w:eastAsia="Times New Roman" w:cs="Times New Roman"/>
          <w:szCs w:val="24"/>
        </w:rPr>
        <w:t xml:space="preserve"> τα αεροπλάνα κάθε μέρα και να γίνονται αερομαχίες πάνω από το κεφάλι </w:t>
      </w:r>
      <w:r>
        <w:rPr>
          <w:rFonts w:eastAsia="Times New Roman" w:cs="Times New Roman"/>
          <w:szCs w:val="24"/>
        </w:rPr>
        <w:t>μας. Ε</w:t>
      </w:r>
      <w:r w:rsidRPr="0018340E">
        <w:rPr>
          <w:rFonts w:eastAsia="Times New Roman" w:cs="Times New Roman"/>
          <w:szCs w:val="24"/>
        </w:rPr>
        <w:t>ίναι ψέματα</w:t>
      </w:r>
      <w:r>
        <w:rPr>
          <w:rFonts w:eastAsia="Times New Roman" w:cs="Times New Roman"/>
          <w:szCs w:val="24"/>
        </w:rPr>
        <w:t>;</w:t>
      </w:r>
      <w:r w:rsidRPr="0018340E">
        <w:rPr>
          <w:rFonts w:eastAsia="Times New Roman" w:cs="Times New Roman"/>
          <w:szCs w:val="24"/>
        </w:rPr>
        <w:t xml:space="preserve"> </w:t>
      </w:r>
      <w:r>
        <w:rPr>
          <w:rFonts w:eastAsia="Times New Roman" w:cs="Times New Roman"/>
          <w:szCs w:val="24"/>
        </w:rPr>
        <w:t>Κ</w:t>
      </w:r>
      <w:r w:rsidRPr="0018340E">
        <w:rPr>
          <w:rFonts w:eastAsia="Times New Roman" w:cs="Times New Roman"/>
          <w:szCs w:val="24"/>
        </w:rPr>
        <w:t xml:space="preserve">αι ποιος δεν θα το ευχόταν </w:t>
      </w:r>
      <w:r>
        <w:rPr>
          <w:rFonts w:eastAsia="Times New Roman" w:cs="Times New Roman"/>
          <w:szCs w:val="24"/>
        </w:rPr>
        <w:t>αυτό; Αυτό</w:t>
      </w:r>
      <w:r w:rsidRPr="0018340E">
        <w:rPr>
          <w:rFonts w:eastAsia="Times New Roman" w:cs="Times New Roman"/>
          <w:szCs w:val="24"/>
        </w:rPr>
        <w:t xml:space="preserve"> είπα</w:t>
      </w:r>
      <w:r>
        <w:rPr>
          <w:rFonts w:eastAsia="Times New Roman" w:cs="Times New Roman"/>
          <w:szCs w:val="24"/>
        </w:rPr>
        <w:t xml:space="preserve">, </w:t>
      </w:r>
      <w:r w:rsidRPr="0018340E">
        <w:rPr>
          <w:rFonts w:eastAsia="Times New Roman" w:cs="Times New Roman"/>
          <w:szCs w:val="24"/>
        </w:rPr>
        <w:t xml:space="preserve">αλλά δυστυχώς είναι και αυτό </w:t>
      </w:r>
      <w:r>
        <w:rPr>
          <w:rFonts w:eastAsia="Times New Roman" w:cs="Times New Roman"/>
          <w:szCs w:val="24"/>
        </w:rPr>
        <w:t>μ</w:t>
      </w:r>
      <w:r w:rsidRPr="0018340E">
        <w:rPr>
          <w:rFonts w:eastAsia="Times New Roman" w:cs="Times New Roman"/>
          <w:szCs w:val="24"/>
        </w:rPr>
        <w:t>έσα στ</w:t>
      </w:r>
      <w:r>
        <w:rPr>
          <w:rFonts w:eastAsia="Times New Roman" w:cs="Times New Roman"/>
          <w:szCs w:val="24"/>
        </w:rPr>
        <w:t>ο</w:t>
      </w:r>
      <w:r w:rsidRPr="0018340E">
        <w:rPr>
          <w:rFonts w:eastAsia="Times New Roman" w:cs="Times New Roman"/>
          <w:szCs w:val="24"/>
        </w:rPr>
        <w:t xml:space="preserve"> πλαίσι</w:t>
      </w:r>
      <w:r>
        <w:rPr>
          <w:rFonts w:eastAsia="Times New Roman" w:cs="Times New Roman"/>
          <w:szCs w:val="24"/>
        </w:rPr>
        <w:t>ο</w:t>
      </w:r>
      <w:r w:rsidRPr="0018340E">
        <w:rPr>
          <w:rFonts w:eastAsia="Times New Roman" w:cs="Times New Roman"/>
          <w:szCs w:val="24"/>
        </w:rPr>
        <w:t xml:space="preserve"> των </w:t>
      </w:r>
      <w:proofErr w:type="spellStart"/>
      <w:r w:rsidRPr="0018340E">
        <w:rPr>
          <w:rFonts w:eastAsia="Times New Roman" w:cs="Times New Roman"/>
          <w:szCs w:val="24"/>
        </w:rPr>
        <w:t>fake</w:t>
      </w:r>
      <w:proofErr w:type="spellEnd"/>
      <w:r w:rsidRPr="0018340E">
        <w:rPr>
          <w:rFonts w:eastAsia="Times New Roman" w:cs="Times New Roman"/>
          <w:szCs w:val="24"/>
        </w:rPr>
        <w:t xml:space="preserve"> </w:t>
      </w:r>
      <w:proofErr w:type="spellStart"/>
      <w:r w:rsidRPr="0018340E">
        <w:rPr>
          <w:rFonts w:eastAsia="Times New Roman" w:cs="Times New Roman"/>
          <w:szCs w:val="24"/>
        </w:rPr>
        <w:t>news</w:t>
      </w:r>
      <w:proofErr w:type="spellEnd"/>
      <w:r w:rsidRPr="0018340E">
        <w:rPr>
          <w:rFonts w:eastAsia="Times New Roman" w:cs="Times New Roman"/>
          <w:szCs w:val="24"/>
        </w:rPr>
        <w:t xml:space="preserve"> που χρησιμοποιούν</w:t>
      </w:r>
      <w:r>
        <w:rPr>
          <w:rFonts w:eastAsia="Times New Roman" w:cs="Times New Roman"/>
          <w:szCs w:val="24"/>
        </w:rPr>
        <w:t>. Μ</w:t>
      </w:r>
      <w:r w:rsidRPr="0018340E">
        <w:rPr>
          <w:rFonts w:eastAsia="Times New Roman" w:cs="Times New Roman"/>
          <w:szCs w:val="24"/>
        </w:rPr>
        <w:t xml:space="preserve">ην παρασύρεστε και </w:t>
      </w:r>
      <w:r>
        <w:rPr>
          <w:rFonts w:eastAsia="Times New Roman" w:cs="Times New Roman"/>
          <w:szCs w:val="24"/>
        </w:rPr>
        <w:t>εσείς,</w:t>
      </w:r>
      <w:r w:rsidRPr="0018340E">
        <w:rPr>
          <w:rFonts w:eastAsia="Times New Roman" w:cs="Times New Roman"/>
          <w:szCs w:val="24"/>
        </w:rPr>
        <w:t xml:space="preserve"> όπως γ</w:t>
      </w:r>
      <w:r>
        <w:rPr>
          <w:rFonts w:eastAsia="Times New Roman" w:cs="Times New Roman"/>
          <w:szCs w:val="24"/>
        </w:rPr>
        <w:t>ια παράδειγμα ο Αντιπρόεδρός σας,</w:t>
      </w:r>
      <w:r w:rsidRPr="0018340E">
        <w:rPr>
          <w:rFonts w:eastAsia="Times New Roman" w:cs="Times New Roman"/>
          <w:szCs w:val="24"/>
        </w:rPr>
        <w:t xml:space="preserve"> που</w:t>
      </w:r>
      <w:r>
        <w:rPr>
          <w:rFonts w:eastAsia="Times New Roman" w:cs="Times New Roman"/>
          <w:szCs w:val="24"/>
        </w:rPr>
        <w:t xml:space="preserve"> υιοθέτησε δ</w:t>
      </w:r>
      <w:r w:rsidRPr="0018340E">
        <w:rPr>
          <w:rFonts w:eastAsia="Times New Roman" w:cs="Times New Roman"/>
          <w:szCs w:val="24"/>
        </w:rPr>
        <w:t xml:space="preserve">ημοσίευμα ότι ο </w:t>
      </w:r>
      <w:r>
        <w:rPr>
          <w:rFonts w:eastAsia="Times New Roman" w:cs="Times New Roman"/>
          <w:szCs w:val="24"/>
        </w:rPr>
        <w:t>Π</w:t>
      </w:r>
      <w:r w:rsidRPr="0018340E">
        <w:rPr>
          <w:rFonts w:eastAsia="Times New Roman" w:cs="Times New Roman"/>
          <w:szCs w:val="24"/>
        </w:rPr>
        <w:t>ρωθυπουργός ήταν στις Μαλ</w:t>
      </w:r>
      <w:r>
        <w:rPr>
          <w:rFonts w:eastAsia="Times New Roman" w:cs="Times New Roman"/>
          <w:szCs w:val="24"/>
        </w:rPr>
        <w:t>δ</w:t>
      </w:r>
      <w:r w:rsidRPr="0018340E">
        <w:rPr>
          <w:rFonts w:eastAsia="Times New Roman" w:cs="Times New Roman"/>
          <w:szCs w:val="24"/>
        </w:rPr>
        <w:t>ί</w:t>
      </w:r>
      <w:r>
        <w:rPr>
          <w:rFonts w:eastAsia="Times New Roman" w:cs="Times New Roman"/>
          <w:szCs w:val="24"/>
        </w:rPr>
        <w:t>β</w:t>
      </w:r>
      <w:r w:rsidRPr="0018340E">
        <w:rPr>
          <w:rFonts w:eastAsia="Times New Roman" w:cs="Times New Roman"/>
          <w:szCs w:val="24"/>
        </w:rPr>
        <w:t>ες και πήγαν ειδικές δυνάμεις για να το</w:t>
      </w:r>
      <w:r>
        <w:rPr>
          <w:rFonts w:eastAsia="Times New Roman" w:cs="Times New Roman"/>
          <w:szCs w:val="24"/>
        </w:rPr>
        <w:t>ν</w:t>
      </w:r>
      <w:r w:rsidRPr="0018340E">
        <w:rPr>
          <w:rFonts w:eastAsia="Times New Roman" w:cs="Times New Roman"/>
          <w:szCs w:val="24"/>
        </w:rPr>
        <w:t xml:space="preserve"> σώσουν</w:t>
      </w:r>
      <w:r>
        <w:rPr>
          <w:rFonts w:eastAsia="Times New Roman" w:cs="Times New Roman"/>
          <w:szCs w:val="24"/>
        </w:rPr>
        <w:t>. Έ</w:t>
      </w:r>
      <w:r w:rsidRPr="0018340E">
        <w:rPr>
          <w:rFonts w:eastAsia="Times New Roman" w:cs="Times New Roman"/>
          <w:szCs w:val="24"/>
        </w:rPr>
        <w:t>τσι δεν γίνεται πολιτική</w:t>
      </w:r>
      <w:r>
        <w:rPr>
          <w:rFonts w:eastAsia="Times New Roman" w:cs="Times New Roman"/>
          <w:szCs w:val="24"/>
        </w:rPr>
        <w:t>.</w:t>
      </w:r>
    </w:p>
    <w:p w14:paraId="1123F190" w14:textId="77777777" w:rsidR="00A4113B" w:rsidRDefault="00FE19D4">
      <w:pPr>
        <w:spacing w:line="600" w:lineRule="auto"/>
        <w:ind w:firstLine="720"/>
        <w:contextualSpacing/>
        <w:jc w:val="both"/>
        <w:rPr>
          <w:rFonts w:eastAsia="Times New Roman" w:cs="Times New Roman"/>
          <w:szCs w:val="24"/>
        </w:rPr>
      </w:pPr>
      <w:r w:rsidRPr="0018340E">
        <w:rPr>
          <w:rFonts w:eastAsia="Times New Roman" w:cs="Times New Roman"/>
          <w:szCs w:val="24"/>
        </w:rPr>
        <w:t>Ευχαριστώ</w:t>
      </w:r>
      <w:r>
        <w:rPr>
          <w:rFonts w:eastAsia="Times New Roman" w:cs="Times New Roman"/>
          <w:szCs w:val="24"/>
        </w:rPr>
        <w:t>.</w:t>
      </w:r>
    </w:p>
    <w:p w14:paraId="1123F191" w14:textId="77777777" w:rsidR="00A4113B" w:rsidRDefault="00FE19D4">
      <w:pPr>
        <w:spacing w:line="600" w:lineRule="auto"/>
        <w:ind w:firstLine="720"/>
        <w:contextualSpacing/>
        <w:jc w:val="both"/>
        <w:rPr>
          <w:rFonts w:eastAsia="Times New Roman" w:cs="Times New Roman"/>
          <w:szCs w:val="24"/>
        </w:rPr>
      </w:pPr>
      <w:r w:rsidRPr="00034EC7">
        <w:rPr>
          <w:rFonts w:eastAsia="Times New Roman" w:cs="Times New Roman"/>
          <w:b/>
          <w:szCs w:val="24"/>
        </w:rPr>
        <w:t>ΙΩΑΝΝΗΣ ΚΕΦΑΛΟΓΙΑΝΝΗΣ:</w:t>
      </w:r>
      <w:r>
        <w:rPr>
          <w:rFonts w:eastAsia="Times New Roman" w:cs="Times New Roman"/>
          <w:szCs w:val="24"/>
        </w:rPr>
        <w:t xml:space="preserve"> Κύριε Πρόεδρε, μπορώ να έχω τον λόγο;</w:t>
      </w:r>
    </w:p>
    <w:p w14:paraId="1123F192" w14:textId="77777777" w:rsidR="00A4113B" w:rsidRDefault="00FE19D4">
      <w:pPr>
        <w:spacing w:line="600" w:lineRule="auto"/>
        <w:ind w:firstLine="720"/>
        <w:contextualSpacing/>
        <w:jc w:val="both"/>
        <w:rPr>
          <w:rFonts w:eastAsia="Times New Roman" w:cs="Times New Roman"/>
          <w:szCs w:val="24"/>
        </w:rPr>
      </w:pPr>
      <w:r w:rsidRPr="00EB24ED">
        <w:rPr>
          <w:rFonts w:eastAsia="Times New Roman" w:cs="Times New Roman"/>
          <w:b/>
          <w:szCs w:val="24"/>
        </w:rPr>
        <w:t>ΠΡΟΕΔΡΕΥΩΝ (Μάριος Γεωργιάδης):</w:t>
      </w:r>
      <w:r>
        <w:rPr>
          <w:rFonts w:eastAsia="Times New Roman" w:cs="Times New Roman"/>
          <w:szCs w:val="24"/>
        </w:rPr>
        <w:t xml:space="preserve"> Κύριε Κεφαλογιάννη, δεν αναφέρθηκε σε σας. Έδωσε μια εξήγηση, όπως όφειλε. Δεν αναφέρθηκε προσωπικά προς εσάς.</w:t>
      </w:r>
    </w:p>
    <w:p w14:paraId="1123F193" w14:textId="77777777" w:rsidR="00A4113B" w:rsidRDefault="00FE19D4">
      <w:pPr>
        <w:spacing w:line="600" w:lineRule="auto"/>
        <w:ind w:firstLine="720"/>
        <w:contextualSpacing/>
        <w:jc w:val="both"/>
        <w:rPr>
          <w:rFonts w:eastAsia="Times New Roman" w:cs="Times New Roman"/>
          <w:szCs w:val="24"/>
        </w:rPr>
      </w:pPr>
      <w:r w:rsidRPr="00034EC7">
        <w:rPr>
          <w:rFonts w:eastAsia="Times New Roman" w:cs="Times New Roman"/>
          <w:b/>
          <w:szCs w:val="24"/>
        </w:rPr>
        <w:t xml:space="preserve">ΙΩΑΝΝΗΣ </w:t>
      </w:r>
      <w:r w:rsidRPr="00034EC7">
        <w:rPr>
          <w:rFonts w:eastAsia="Times New Roman" w:cs="Times New Roman"/>
          <w:b/>
          <w:szCs w:val="24"/>
        </w:rPr>
        <w:t>ΚΕΦΑΛΟΓΙΑΝΝΗΣ:</w:t>
      </w:r>
      <w:r>
        <w:rPr>
          <w:rFonts w:eastAsia="Times New Roman" w:cs="Times New Roman"/>
          <w:szCs w:val="24"/>
        </w:rPr>
        <w:t xml:space="preserve"> Κύριε Πρόεδρε, είπε ότι διαστρέβλωσα τα λόγια του. Δώστε μου για πολύ λίγο τον λόγο.</w:t>
      </w:r>
    </w:p>
    <w:p w14:paraId="1123F194" w14:textId="77777777" w:rsidR="00A4113B" w:rsidRDefault="00FE19D4">
      <w:pPr>
        <w:spacing w:line="600" w:lineRule="auto"/>
        <w:ind w:firstLine="720"/>
        <w:contextualSpacing/>
        <w:jc w:val="both"/>
        <w:rPr>
          <w:rFonts w:eastAsia="Times New Roman" w:cs="Times New Roman"/>
          <w:szCs w:val="24"/>
        </w:rPr>
      </w:pPr>
      <w:r w:rsidRPr="00EB24ED">
        <w:rPr>
          <w:rFonts w:eastAsia="Times New Roman" w:cs="Times New Roman"/>
          <w:b/>
          <w:szCs w:val="24"/>
        </w:rPr>
        <w:lastRenderedPageBreak/>
        <w:t>ΠΡΟΕΔΡΕΥΩΝ (Μάριος Γεωργιάδης):</w:t>
      </w:r>
      <w:r>
        <w:rPr>
          <w:rFonts w:eastAsia="Times New Roman" w:cs="Times New Roman"/>
          <w:szCs w:val="24"/>
        </w:rPr>
        <w:t xml:space="preserve"> Καθυστερούμε όμως, τη διαδικασία. Ελάτε.</w:t>
      </w:r>
    </w:p>
    <w:p w14:paraId="1123F195" w14:textId="77777777" w:rsidR="00A4113B" w:rsidRDefault="00FE19D4">
      <w:pPr>
        <w:spacing w:line="600" w:lineRule="auto"/>
        <w:ind w:firstLine="720"/>
        <w:contextualSpacing/>
        <w:jc w:val="both"/>
        <w:rPr>
          <w:rFonts w:eastAsia="Times New Roman" w:cs="Times New Roman"/>
          <w:szCs w:val="24"/>
        </w:rPr>
      </w:pPr>
      <w:r w:rsidRPr="00034EC7">
        <w:rPr>
          <w:rFonts w:eastAsia="Times New Roman" w:cs="Times New Roman"/>
          <w:b/>
          <w:szCs w:val="24"/>
        </w:rPr>
        <w:t>ΙΩΑΝΝΗΣ ΚΕΦΑΛΟΓΙΑΝΝΗΣ:</w:t>
      </w:r>
      <w:r>
        <w:rPr>
          <w:rFonts w:eastAsia="Times New Roman" w:cs="Times New Roman"/>
          <w:szCs w:val="24"/>
        </w:rPr>
        <w:t xml:space="preserve"> Ήμουν παρών στην ομιλία του συναδέλφου. Άκουσε επί λέξει τι </w:t>
      </w:r>
      <w:r>
        <w:rPr>
          <w:rFonts w:eastAsia="Times New Roman" w:cs="Times New Roman"/>
          <w:szCs w:val="24"/>
        </w:rPr>
        <w:t>είπε. Η τοποθέτησή</w:t>
      </w:r>
      <w:r w:rsidRPr="0018340E">
        <w:rPr>
          <w:rFonts w:eastAsia="Times New Roman" w:cs="Times New Roman"/>
          <w:szCs w:val="24"/>
        </w:rPr>
        <w:t xml:space="preserve"> του</w:t>
      </w:r>
      <w:r>
        <w:rPr>
          <w:rFonts w:eastAsia="Times New Roman" w:cs="Times New Roman"/>
          <w:szCs w:val="24"/>
        </w:rPr>
        <w:t>,</w:t>
      </w:r>
      <w:r w:rsidRPr="0018340E">
        <w:rPr>
          <w:rFonts w:eastAsia="Times New Roman" w:cs="Times New Roman"/>
          <w:szCs w:val="24"/>
        </w:rPr>
        <w:t xml:space="preserve"> την οποία μόλις έκανε</w:t>
      </w:r>
      <w:r>
        <w:rPr>
          <w:rFonts w:eastAsia="Times New Roman" w:cs="Times New Roman"/>
          <w:szCs w:val="24"/>
        </w:rPr>
        <w:t>, ε</w:t>
      </w:r>
      <w:r w:rsidRPr="0018340E">
        <w:rPr>
          <w:rFonts w:eastAsia="Times New Roman" w:cs="Times New Roman"/>
          <w:szCs w:val="24"/>
        </w:rPr>
        <w:t>μένα προσωπικά με καλύπτει</w:t>
      </w:r>
      <w:r>
        <w:rPr>
          <w:rFonts w:eastAsia="Times New Roman" w:cs="Times New Roman"/>
          <w:szCs w:val="24"/>
        </w:rPr>
        <w:t>. Η</w:t>
      </w:r>
      <w:r w:rsidRPr="0018340E">
        <w:rPr>
          <w:rFonts w:eastAsia="Times New Roman" w:cs="Times New Roman"/>
          <w:szCs w:val="24"/>
        </w:rPr>
        <w:t xml:space="preserve"> πρώτη </w:t>
      </w:r>
      <w:r>
        <w:rPr>
          <w:rFonts w:eastAsia="Times New Roman" w:cs="Times New Roman"/>
          <w:szCs w:val="24"/>
        </w:rPr>
        <w:t xml:space="preserve">του </w:t>
      </w:r>
      <w:r w:rsidRPr="0018340E">
        <w:rPr>
          <w:rFonts w:eastAsia="Times New Roman" w:cs="Times New Roman"/>
          <w:szCs w:val="24"/>
        </w:rPr>
        <w:t xml:space="preserve">τοποθέτηση </w:t>
      </w:r>
      <w:r>
        <w:rPr>
          <w:rFonts w:eastAsia="Times New Roman" w:cs="Times New Roman"/>
          <w:szCs w:val="24"/>
        </w:rPr>
        <w:t xml:space="preserve">-την οποία </w:t>
      </w:r>
      <w:r w:rsidRPr="0018340E">
        <w:rPr>
          <w:rFonts w:eastAsia="Times New Roman" w:cs="Times New Roman"/>
          <w:szCs w:val="24"/>
        </w:rPr>
        <w:t>εγώ</w:t>
      </w:r>
      <w:r>
        <w:rPr>
          <w:rFonts w:eastAsia="Times New Roman" w:cs="Times New Roman"/>
          <w:szCs w:val="24"/>
        </w:rPr>
        <w:t xml:space="preserve"> θα τον παρακαλέσω μόλις πάρει</w:t>
      </w:r>
      <w:r w:rsidRPr="0018340E">
        <w:rPr>
          <w:rFonts w:eastAsia="Times New Roman" w:cs="Times New Roman"/>
          <w:szCs w:val="24"/>
        </w:rPr>
        <w:t xml:space="preserve"> τα </w:t>
      </w:r>
      <w:r>
        <w:rPr>
          <w:rFonts w:eastAsia="Times New Roman" w:cs="Times New Roman"/>
          <w:szCs w:val="24"/>
        </w:rPr>
        <w:t>Π</w:t>
      </w:r>
      <w:r w:rsidRPr="0018340E">
        <w:rPr>
          <w:rFonts w:eastAsia="Times New Roman" w:cs="Times New Roman"/>
          <w:szCs w:val="24"/>
        </w:rPr>
        <w:t>ρακτικά να διορθώσει</w:t>
      </w:r>
      <w:r>
        <w:rPr>
          <w:rFonts w:eastAsia="Times New Roman" w:cs="Times New Roman"/>
          <w:szCs w:val="24"/>
        </w:rPr>
        <w:t>- δε</w:t>
      </w:r>
      <w:r w:rsidRPr="0018340E">
        <w:rPr>
          <w:rFonts w:eastAsia="Times New Roman" w:cs="Times New Roman"/>
          <w:szCs w:val="24"/>
        </w:rPr>
        <w:t xml:space="preserve">ν ήταν αυτή </w:t>
      </w:r>
      <w:r>
        <w:rPr>
          <w:rFonts w:eastAsia="Times New Roman" w:cs="Times New Roman"/>
          <w:szCs w:val="24"/>
        </w:rPr>
        <w:t>την</w:t>
      </w:r>
      <w:r w:rsidRPr="0018340E">
        <w:rPr>
          <w:rFonts w:eastAsia="Times New Roman" w:cs="Times New Roman"/>
          <w:szCs w:val="24"/>
        </w:rPr>
        <w:t xml:space="preserve"> οποία μόλις έκανε</w:t>
      </w:r>
      <w:r>
        <w:rPr>
          <w:rFonts w:eastAsia="Times New Roman" w:cs="Times New Roman"/>
          <w:szCs w:val="24"/>
        </w:rPr>
        <w:t>.</w:t>
      </w:r>
      <w:r w:rsidRPr="0018340E">
        <w:rPr>
          <w:rFonts w:eastAsia="Times New Roman" w:cs="Times New Roman"/>
          <w:szCs w:val="24"/>
        </w:rPr>
        <w:t xml:space="preserve"> </w:t>
      </w:r>
    </w:p>
    <w:p w14:paraId="1123F196" w14:textId="77777777" w:rsidR="00A4113B" w:rsidRDefault="00FE19D4">
      <w:pPr>
        <w:spacing w:line="600" w:lineRule="auto"/>
        <w:ind w:firstLine="720"/>
        <w:contextualSpacing/>
        <w:jc w:val="both"/>
        <w:rPr>
          <w:rFonts w:eastAsia="Times New Roman" w:cs="Times New Roman"/>
          <w:szCs w:val="24"/>
        </w:rPr>
      </w:pPr>
      <w:r w:rsidRPr="00EB24ED">
        <w:rPr>
          <w:rFonts w:eastAsia="Times New Roman" w:cs="Times New Roman"/>
          <w:b/>
          <w:szCs w:val="24"/>
        </w:rPr>
        <w:t>ΠΡΟΕΔΡΕΥΩΝ (Μάριος Γεωργιάδης):</w:t>
      </w:r>
      <w:r>
        <w:rPr>
          <w:rFonts w:eastAsia="Times New Roman" w:cs="Times New Roman"/>
          <w:szCs w:val="24"/>
        </w:rPr>
        <w:t xml:space="preserve"> Ε</w:t>
      </w:r>
      <w:r w:rsidRPr="0018340E">
        <w:rPr>
          <w:rFonts w:eastAsia="Times New Roman" w:cs="Times New Roman"/>
          <w:szCs w:val="24"/>
        </w:rPr>
        <w:t>ίναι ξεκάθαρο</w:t>
      </w:r>
      <w:r>
        <w:rPr>
          <w:rFonts w:eastAsia="Times New Roman" w:cs="Times New Roman"/>
          <w:szCs w:val="24"/>
        </w:rPr>
        <w:t>.</w:t>
      </w:r>
    </w:p>
    <w:p w14:paraId="1123F197"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Ευχαριστούμε πολύ. </w:t>
      </w:r>
    </w:p>
    <w:p w14:paraId="1123F198"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Ο</w:t>
      </w:r>
      <w:r w:rsidRPr="0018340E">
        <w:rPr>
          <w:rFonts w:eastAsia="Times New Roman" w:cs="Times New Roman"/>
          <w:szCs w:val="24"/>
        </w:rPr>
        <w:t xml:space="preserve"> Αναπληρωτής Υπουργός </w:t>
      </w:r>
      <w:r>
        <w:rPr>
          <w:rFonts w:eastAsia="Times New Roman" w:cs="Times New Roman"/>
          <w:szCs w:val="24"/>
        </w:rPr>
        <w:t xml:space="preserve">Ναυτιλίας και </w:t>
      </w:r>
      <w:r w:rsidRPr="0018340E">
        <w:rPr>
          <w:rFonts w:eastAsia="Times New Roman" w:cs="Times New Roman"/>
          <w:szCs w:val="24"/>
        </w:rPr>
        <w:t xml:space="preserve">Νησιωτικής Πολιτικής </w:t>
      </w:r>
      <w:r>
        <w:rPr>
          <w:rFonts w:eastAsia="Times New Roman" w:cs="Times New Roman"/>
          <w:szCs w:val="24"/>
        </w:rPr>
        <w:t>κ.</w:t>
      </w:r>
      <w:r w:rsidRPr="0018340E">
        <w:rPr>
          <w:rFonts w:eastAsia="Times New Roman" w:cs="Times New Roman"/>
          <w:szCs w:val="24"/>
        </w:rPr>
        <w:t xml:space="preserve"> Σαντορινιός έχει το</w:t>
      </w:r>
      <w:r>
        <w:rPr>
          <w:rFonts w:eastAsia="Times New Roman" w:cs="Times New Roman"/>
          <w:szCs w:val="24"/>
        </w:rPr>
        <w:t>ν</w:t>
      </w:r>
      <w:r w:rsidRPr="0018340E">
        <w:rPr>
          <w:rFonts w:eastAsia="Times New Roman" w:cs="Times New Roman"/>
          <w:szCs w:val="24"/>
        </w:rPr>
        <w:t xml:space="preserve"> λόγο και θα συνεχίσουμε μετά με τους ομιλητές</w:t>
      </w:r>
      <w:r>
        <w:rPr>
          <w:rFonts w:eastAsia="Times New Roman" w:cs="Times New Roman"/>
          <w:szCs w:val="24"/>
        </w:rPr>
        <w:t>.</w:t>
      </w:r>
    </w:p>
    <w:p w14:paraId="1123F199" w14:textId="77777777" w:rsidR="00A4113B" w:rsidRDefault="00FE19D4">
      <w:pPr>
        <w:spacing w:line="600" w:lineRule="auto"/>
        <w:ind w:firstLine="720"/>
        <w:contextualSpacing/>
        <w:jc w:val="both"/>
        <w:rPr>
          <w:rFonts w:eastAsia="Times New Roman" w:cs="Times New Roman"/>
          <w:szCs w:val="24"/>
        </w:rPr>
      </w:pPr>
      <w:r w:rsidRPr="0018340E">
        <w:rPr>
          <w:rFonts w:eastAsia="Times New Roman" w:cs="Times New Roman"/>
          <w:szCs w:val="24"/>
        </w:rPr>
        <w:t>Κύριε Υπουργέ</w:t>
      </w:r>
      <w:r>
        <w:rPr>
          <w:rFonts w:eastAsia="Times New Roman" w:cs="Times New Roman"/>
          <w:szCs w:val="24"/>
        </w:rPr>
        <w:t>,</w:t>
      </w:r>
      <w:r w:rsidRPr="0018340E">
        <w:rPr>
          <w:rFonts w:eastAsia="Times New Roman" w:cs="Times New Roman"/>
          <w:szCs w:val="24"/>
        </w:rPr>
        <w:t xml:space="preserve"> </w:t>
      </w:r>
      <w:r>
        <w:rPr>
          <w:rFonts w:eastAsia="Times New Roman" w:cs="Times New Roman"/>
          <w:szCs w:val="24"/>
        </w:rPr>
        <w:t xml:space="preserve">έχετε τον λόγο για εννέα λεπτά, διότι έχει ήδη μιλήσει ο Αντιπρόεδρος της Κυβέρνησης. </w:t>
      </w:r>
    </w:p>
    <w:p w14:paraId="1123F19A" w14:textId="77777777" w:rsidR="00A4113B" w:rsidRDefault="00FE19D4">
      <w:pPr>
        <w:spacing w:line="600" w:lineRule="auto"/>
        <w:ind w:firstLine="720"/>
        <w:contextualSpacing/>
        <w:jc w:val="both"/>
        <w:rPr>
          <w:rFonts w:eastAsia="Times New Roman" w:cs="Times New Roman"/>
          <w:szCs w:val="24"/>
        </w:rPr>
      </w:pPr>
      <w:r w:rsidRPr="00794CC1">
        <w:rPr>
          <w:rFonts w:eastAsia="Times New Roman" w:cs="Times New Roman"/>
          <w:b/>
          <w:szCs w:val="24"/>
        </w:rPr>
        <w:t>ΝΕΚΤΑ</w:t>
      </w:r>
      <w:r w:rsidRPr="00794CC1">
        <w:rPr>
          <w:rFonts w:eastAsia="Times New Roman" w:cs="Times New Roman"/>
          <w:b/>
          <w:szCs w:val="24"/>
        </w:rPr>
        <w:t>ΡΙΟΣ ΣΑΝΤΟΡΙΝΙΟΣ (Αναπληρωτής Υπουργός Ναυτιλίας και Νησιωτικής Πολιτικής):</w:t>
      </w:r>
      <w:r>
        <w:rPr>
          <w:rFonts w:eastAsia="Times New Roman" w:cs="Times New Roman"/>
          <w:szCs w:val="24"/>
        </w:rPr>
        <w:t xml:space="preserve"> Κύριε Πρόεδρε, ευχαριστώ. Θα προσπαθήσω να είμαι εντός του χρόνου. Υ</w:t>
      </w:r>
      <w:r w:rsidRPr="0018340E">
        <w:rPr>
          <w:rFonts w:eastAsia="Times New Roman" w:cs="Times New Roman"/>
          <w:szCs w:val="24"/>
        </w:rPr>
        <w:t xml:space="preserve">πήρξε </w:t>
      </w:r>
      <w:r>
        <w:rPr>
          <w:rFonts w:eastAsia="Times New Roman" w:cs="Times New Roman"/>
          <w:szCs w:val="24"/>
        </w:rPr>
        <w:t>η</w:t>
      </w:r>
      <w:r w:rsidRPr="0018340E">
        <w:rPr>
          <w:rFonts w:eastAsia="Times New Roman" w:cs="Times New Roman"/>
          <w:szCs w:val="24"/>
        </w:rPr>
        <w:t xml:space="preserve"> αναφορά του </w:t>
      </w:r>
      <w:r>
        <w:rPr>
          <w:rFonts w:eastAsia="Times New Roman" w:cs="Times New Roman"/>
          <w:szCs w:val="24"/>
        </w:rPr>
        <w:t>κ.</w:t>
      </w:r>
      <w:r w:rsidRPr="0018340E">
        <w:rPr>
          <w:rFonts w:eastAsia="Times New Roman" w:cs="Times New Roman"/>
          <w:szCs w:val="24"/>
        </w:rPr>
        <w:t xml:space="preserve"> Καματερού στα Ίμια</w:t>
      </w:r>
      <w:r>
        <w:rPr>
          <w:rFonts w:eastAsia="Times New Roman" w:cs="Times New Roman"/>
          <w:szCs w:val="24"/>
        </w:rPr>
        <w:t>,</w:t>
      </w:r>
      <w:r w:rsidRPr="0018340E">
        <w:rPr>
          <w:rFonts w:eastAsia="Times New Roman" w:cs="Times New Roman"/>
          <w:szCs w:val="24"/>
        </w:rPr>
        <w:t xml:space="preserve"> </w:t>
      </w:r>
      <w:r>
        <w:rPr>
          <w:rFonts w:eastAsia="Times New Roman" w:cs="Times New Roman"/>
          <w:szCs w:val="24"/>
        </w:rPr>
        <w:t>το οποίο</w:t>
      </w:r>
      <w:r w:rsidRPr="0018340E">
        <w:rPr>
          <w:rFonts w:eastAsia="Times New Roman" w:cs="Times New Roman"/>
          <w:szCs w:val="24"/>
        </w:rPr>
        <w:t xml:space="preserve"> είναι άσχετο </w:t>
      </w:r>
      <w:r>
        <w:rPr>
          <w:rFonts w:eastAsia="Times New Roman" w:cs="Times New Roman"/>
          <w:szCs w:val="24"/>
        </w:rPr>
        <w:t xml:space="preserve">με το </w:t>
      </w:r>
      <w:r w:rsidRPr="0018340E">
        <w:rPr>
          <w:rFonts w:eastAsia="Times New Roman" w:cs="Times New Roman"/>
          <w:szCs w:val="24"/>
        </w:rPr>
        <w:t>νομοσχέδιο</w:t>
      </w:r>
      <w:r>
        <w:rPr>
          <w:rFonts w:eastAsia="Times New Roman" w:cs="Times New Roman"/>
          <w:szCs w:val="24"/>
        </w:rPr>
        <w:t>,</w:t>
      </w:r>
      <w:r w:rsidRPr="0018340E">
        <w:rPr>
          <w:rFonts w:eastAsia="Times New Roman" w:cs="Times New Roman"/>
          <w:szCs w:val="24"/>
        </w:rPr>
        <w:t xml:space="preserve"> αλλά πρέπει να αναφερθώ</w:t>
      </w:r>
      <w:r>
        <w:rPr>
          <w:rFonts w:eastAsia="Times New Roman" w:cs="Times New Roman"/>
          <w:szCs w:val="24"/>
        </w:rPr>
        <w:t xml:space="preserve">. </w:t>
      </w:r>
    </w:p>
    <w:p w14:paraId="1123F19B"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lastRenderedPageBreak/>
        <w:t>Τ</w:t>
      </w:r>
      <w:r w:rsidRPr="0018340E">
        <w:rPr>
          <w:rFonts w:eastAsia="Times New Roman" w:cs="Times New Roman"/>
          <w:szCs w:val="24"/>
        </w:rPr>
        <w:t xml:space="preserve">ο </w:t>
      </w:r>
      <w:r w:rsidRPr="0018340E">
        <w:rPr>
          <w:rFonts w:eastAsia="Times New Roman" w:cs="Times New Roman"/>
          <w:szCs w:val="24"/>
        </w:rPr>
        <w:t>Λιμενικό Σώμα υπερασπίζεται και διασφαλίζει την παρουσία των Ελλήνων σε όλη την ελληνική επικράτεια και στα Ίμια</w:t>
      </w:r>
      <w:r>
        <w:rPr>
          <w:rFonts w:eastAsia="Times New Roman" w:cs="Times New Roman"/>
          <w:szCs w:val="24"/>
        </w:rPr>
        <w:t>. Β</w:t>
      </w:r>
      <w:r w:rsidRPr="0018340E">
        <w:rPr>
          <w:rFonts w:eastAsia="Times New Roman" w:cs="Times New Roman"/>
          <w:szCs w:val="24"/>
        </w:rPr>
        <w:t>ρισκόμαστε εκεί για να διασφαλίσουμε τα κυριαρχικά δικαιώματα της χώρας</w:t>
      </w:r>
      <w:r>
        <w:rPr>
          <w:rFonts w:eastAsia="Times New Roman" w:cs="Times New Roman"/>
          <w:szCs w:val="24"/>
        </w:rPr>
        <w:t>, χ</w:t>
      </w:r>
      <w:r w:rsidRPr="0018340E">
        <w:rPr>
          <w:rFonts w:eastAsia="Times New Roman" w:cs="Times New Roman"/>
          <w:szCs w:val="24"/>
        </w:rPr>
        <w:t>ωρίς κα</w:t>
      </w:r>
      <w:r>
        <w:rPr>
          <w:rFonts w:eastAsia="Times New Roman" w:cs="Times New Roman"/>
          <w:szCs w:val="24"/>
        </w:rPr>
        <w:t>μ</w:t>
      </w:r>
      <w:r w:rsidRPr="0018340E">
        <w:rPr>
          <w:rFonts w:eastAsia="Times New Roman" w:cs="Times New Roman"/>
          <w:szCs w:val="24"/>
        </w:rPr>
        <w:t>μία παρέκκλιση</w:t>
      </w:r>
      <w:r>
        <w:rPr>
          <w:rFonts w:eastAsia="Times New Roman" w:cs="Times New Roman"/>
          <w:szCs w:val="24"/>
        </w:rPr>
        <w:t xml:space="preserve">. Αυτό νομίζω ότι πρέπει να είναι ξεκάθαρο. Οφείλω </w:t>
      </w:r>
      <w:r w:rsidRPr="0018340E">
        <w:rPr>
          <w:rFonts w:eastAsia="Times New Roman" w:cs="Times New Roman"/>
          <w:szCs w:val="24"/>
        </w:rPr>
        <w:t>να το πω εγώ</w:t>
      </w:r>
      <w:r>
        <w:rPr>
          <w:rFonts w:eastAsia="Times New Roman" w:cs="Times New Roman"/>
          <w:szCs w:val="24"/>
        </w:rPr>
        <w:t>, μ</w:t>
      </w:r>
      <w:r w:rsidRPr="0018340E">
        <w:rPr>
          <w:rFonts w:eastAsia="Times New Roman" w:cs="Times New Roman"/>
          <w:szCs w:val="24"/>
        </w:rPr>
        <w:t>ιας και βρίσκομαι στο Υπουργείο Ναυτιλίας και Νησιωτικής Πολιτικής</w:t>
      </w:r>
      <w:r>
        <w:rPr>
          <w:rFonts w:eastAsia="Times New Roman" w:cs="Times New Roman"/>
          <w:szCs w:val="24"/>
        </w:rPr>
        <w:t>.</w:t>
      </w:r>
    </w:p>
    <w:p w14:paraId="1123F19C"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Με </w:t>
      </w:r>
      <w:r w:rsidRPr="0018340E">
        <w:rPr>
          <w:rFonts w:eastAsia="Times New Roman" w:cs="Times New Roman"/>
          <w:szCs w:val="24"/>
        </w:rPr>
        <w:t>αφορμή την τροποποίηση που κάνου</w:t>
      </w:r>
      <w:r>
        <w:rPr>
          <w:rFonts w:eastAsia="Times New Roman" w:cs="Times New Roman"/>
          <w:szCs w:val="24"/>
        </w:rPr>
        <w:t xml:space="preserve">με στο τρίτο </w:t>
      </w:r>
      <w:r w:rsidRPr="0018340E">
        <w:rPr>
          <w:rFonts w:eastAsia="Times New Roman" w:cs="Times New Roman"/>
          <w:szCs w:val="24"/>
        </w:rPr>
        <w:t>άρθρο</w:t>
      </w:r>
      <w:r>
        <w:rPr>
          <w:rFonts w:eastAsia="Times New Roman" w:cs="Times New Roman"/>
          <w:szCs w:val="24"/>
        </w:rPr>
        <w:t>,</w:t>
      </w:r>
      <w:r w:rsidRPr="0018340E">
        <w:rPr>
          <w:rFonts w:eastAsia="Times New Roman" w:cs="Times New Roman"/>
          <w:szCs w:val="24"/>
        </w:rPr>
        <w:t xml:space="preserve"> ουσιαστικά τη προσθήκη του </w:t>
      </w:r>
      <w:proofErr w:type="spellStart"/>
      <w:r>
        <w:rPr>
          <w:rFonts w:eastAsia="Times New Roman" w:cs="Times New Roman"/>
          <w:szCs w:val="24"/>
        </w:rPr>
        <w:t>Άη</w:t>
      </w:r>
      <w:proofErr w:type="spellEnd"/>
      <w:r>
        <w:rPr>
          <w:rFonts w:eastAsia="Times New Roman" w:cs="Times New Roman"/>
          <w:szCs w:val="24"/>
        </w:rPr>
        <w:t xml:space="preserve"> </w:t>
      </w:r>
      <w:proofErr w:type="spellStart"/>
      <w:r>
        <w:rPr>
          <w:rFonts w:eastAsia="Times New Roman" w:cs="Times New Roman"/>
          <w:szCs w:val="24"/>
        </w:rPr>
        <w:t>Σ</w:t>
      </w:r>
      <w:r w:rsidRPr="0018340E">
        <w:rPr>
          <w:rFonts w:eastAsia="Times New Roman" w:cs="Times New Roman"/>
          <w:szCs w:val="24"/>
        </w:rPr>
        <w:t>τράτη</w:t>
      </w:r>
      <w:proofErr w:type="spellEnd"/>
      <w:r w:rsidRPr="0018340E">
        <w:rPr>
          <w:rFonts w:eastAsia="Times New Roman" w:cs="Times New Roman"/>
          <w:szCs w:val="24"/>
        </w:rPr>
        <w:t xml:space="preserve"> στην πιλοτική εφαρμογή για τα </w:t>
      </w:r>
      <w:r w:rsidRPr="0018340E">
        <w:rPr>
          <w:rFonts w:eastAsia="Times New Roman" w:cs="Times New Roman"/>
          <w:szCs w:val="24"/>
        </w:rPr>
        <w:t>καύσιμα του μεταφορικού ισοδύναμου</w:t>
      </w:r>
      <w:r>
        <w:rPr>
          <w:rFonts w:eastAsia="Times New Roman" w:cs="Times New Roman"/>
          <w:szCs w:val="24"/>
        </w:rPr>
        <w:t>,</w:t>
      </w:r>
      <w:r w:rsidRPr="0018340E">
        <w:rPr>
          <w:rFonts w:eastAsia="Times New Roman" w:cs="Times New Roman"/>
          <w:szCs w:val="24"/>
        </w:rPr>
        <w:t xml:space="preserve"> ακούστηκαν αρκετά πράγματα για το μεταφορικό ισοδύναμο</w:t>
      </w:r>
      <w:r>
        <w:rPr>
          <w:rFonts w:eastAsia="Times New Roman" w:cs="Times New Roman"/>
          <w:szCs w:val="24"/>
        </w:rPr>
        <w:t>,</w:t>
      </w:r>
      <w:r w:rsidRPr="0018340E">
        <w:rPr>
          <w:rFonts w:eastAsia="Times New Roman" w:cs="Times New Roman"/>
          <w:szCs w:val="24"/>
        </w:rPr>
        <w:t xml:space="preserve"> οφείλω να πω</w:t>
      </w:r>
      <w:r>
        <w:rPr>
          <w:rFonts w:eastAsia="Times New Roman" w:cs="Times New Roman"/>
          <w:szCs w:val="24"/>
        </w:rPr>
        <w:t>. Η Αντιπολίτευση συνεχώς επαναλαμβάνει, ίσως για να μειώσει το</w:t>
      </w:r>
      <w:r w:rsidRPr="0018340E">
        <w:rPr>
          <w:rFonts w:eastAsia="Times New Roman" w:cs="Times New Roman"/>
          <w:szCs w:val="24"/>
        </w:rPr>
        <w:t xml:space="preserve"> </w:t>
      </w:r>
      <w:r>
        <w:rPr>
          <w:rFonts w:eastAsia="Times New Roman" w:cs="Times New Roman"/>
          <w:szCs w:val="24"/>
        </w:rPr>
        <w:t>μέτρο</w:t>
      </w:r>
      <w:r w:rsidRPr="0018340E">
        <w:rPr>
          <w:rFonts w:eastAsia="Times New Roman" w:cs="Times New Roman"/>
          <w:szCs w:val="24"/>
        </w:rPr>
        <w:t xml:space="preserve"> του μεταφορικού ισοδύναμου</w:t>
      </w:r>
      <w:r>
        <w:rPr>
          <w:rFonts w:eastAsia="Times New Roman" w:cs="Times New Roman"/>
          <w:szCs w:val="24"/>
        </w:rPr>
        <w:t>,</w:t>
      </w:r>
      <w:r w:rsidRPr="0018340E">
        <w:rPr>
          <w:rFonts w:eastAsia="Times New Roman" w:cs="Times New Roman"/>
          <w:szCs w:val="24"/>
        </w:rPr>
        <w:t xml:space="preserve"> ένα</w:t>
      </w:r>
      <w:r>
        <w:rPr>
          <w:rFonts w:eastAsia="Times New Roman" w:cs="Times New Roman"/>
          <w:szCs w:val="24"/>
        </w:rPr>
        <w:t>ν</w:t>
      </w:r>
      <w:r w:rsidRPr="0018340E">
        <w:rPr>
          <w:rFonts w:eastAsia="Times New Roman" w:cs="Times New Roman"/>
          <w:szCs w:val="24"/>
        </w:rPr>
        <w:t xml:space="preserve"> συμψηφισμό</w:t>
      </w:r>
      <w:r>
        <w:rPr>
          <w:rFonts w:eastAsia="Times New Roman" w:cs="Times New Roman"/>
          <w:szCs w:val="24"/>
        </w:rPr>
        <w:t>: «Π</w:t>
      </w:r>
      <w:r w:rsidRPr="0018340E">
        <w:rPr>
          <w:rFonts w:eastAsia="Times New Roman" w:cs="Times New Roman"/>
          <w:szCs w:val="24"/>
        </w:rPr>
        <w:t xml:space="preserve">αίρνετε το ΦΠΑ και </w:t>
      </w:r>
      <w:r>
        <w:rPr>
          <w:rFonts w:eastAsia="Times New Roman" w:cs="Times New Roman"/>
          <w:szCs w:val="24"/>
        </w:rPr>
        <w:t>φέρνετε</w:t>
      </w:r>
      <w:r w:rsidRPr="0018340E">
        <w:rPr>
          <w:rFonts w:eastAsia="Times New Roman" w:cs="Times New Roman"/>
          <w:szCs w:val="24"/>
        </w:rPr>
        <w:t xml:space="preserve"> το μεταφ</w:t>
      </w:r>
      <w:r w:rsidRPr="0018340E">
        <w:rPr>
          <w:rFonts w:eastAsia="Times New Roman" w:cs="Times New Roman"/>
          <w:szCs w:val="24"/>
        </w:rPr>
        <w:t>ορικό ισοδύναμο και αυτό δεν μπορεί να αντικαταστήσει το ΦΠΑ</w:t>
      </w:r>
      <w:r>
        <w:rPr>
          <w:rFonts w:eastAsia="Times New Roman" w:cs="Times New Roman"/>
          <w:szCs w:val="24"/>
        </w:rPr>
        <w:t>». Σας το</w:t>
      </w:r>
      <w:r w:rsidRPr="0018340E">
        <w:rPr>
          <w:rFonts w:eastAsia="Times New Roman" w:cs="Times New Roman"/>
          <w:szCs w:val="24"/>
        </w:rPr>
        <w:t xml:space="preserve"> έχουμε απαντήσει πολλές φορές</w:t>
      </w:r>
      <w:r>
        <w:rPr>
          <w:rFonts w:eastAsia="Times New Roman" w:cs="Times New Roman"/>
          <w:szCs w:val="24"/>
        </w:rPr>
        <w:t xml:space="preserve">. Είναι </w:t>
      </w:r>
      <w:r w:rsidRPr="0018340E">
        <w:rPr>
          <w:rFonts w:eastAsia="Times New Roman" w:cs="Times New Roman"/>
          <w:szCs w:val="24"/>
        </w:rPr>
        <w:t>άλλο πράγμα οι μειωμένοι συντελεστές ΦΠΑ</w:t>
      </w:r>
      <w:r>
        <w:rPr>
          <w:rFonts w:eastAsia="Times New Roman" w:cs="Times New Roman"/>
          <w:szCs w:val="24"/>
        </w:rPr>
        <w:t>,</w:t>
      </w:r>
      <w:r w:rsidRPr="0018340E">
        <w:rPr>
          <w:rFonts w:eastAsia="Times New Roman" w:cs="Times New Roman"/>
          <w:szCs w:val="24"/>
        </w:rPr>
        <w:t xml:space="preserve"> άλλο πράγμα το μεταφορικό ισοδύναμο</w:t>
      </w:r>
      <w:r>
        <w:rPr>
          <w:rFonts w:eastAsia="Times New Roman" w:cs="Times New Roman"/>
          <w:szCs w:val="24"/>
        </w:rPr>
        <w:t>.</w:t>
      </w:r>
    </w:p>
    <w:p w14:paraId="1123F19D" w14:textId="77777777" w:rsidR="00A4113B" w:rsidRDefault="00FE19D4">
      <w:pPr>
        <w:spacing w:line="600" w:lineRule="auto"/>
        <w:ind w:firstLine="720"/>
        <w:contextualSpacing/>
        <w:jc w:val="both"/>
        <w:rPr>
          <w:rFonts w:eastAsia="Times New Roman"/>
          <w:szCs w:val="24"/>
        </w:rPr>
      </w:pPr>
      <w:r>
        <w:rPr>
          <w:rFonts w:eastAsia="Times New Roman"/>
          <w:szCs w:val="24"/>
        </w:rPr>
        <w:t>Σταματήστε να βάλλετε κατά ενός μέτρου το οποίο ήταν επί σαράντα χρόνι</w:t>
      </w:r>
      <w:r>
        <w:rPr>
          <w:rFonts w:eastAsia="Times New Roman"/>
          <w:szCs w:val="24"/>
        </w:rPr>
        <w:t>α αίτημα όλων των νησιωτών και ποτέ δεν εί</w:t>
      </w:r>
      <w:r>
        <w:rPr>
          <w:rFonts w:eastAsia="Times New Roman"/>
          <w:szCs w:val="24"/>
        </w:rPr>
        <w:lastRenderedPageBreak/>
        <w:t xml:space="preserve">χατε ασχοληθεί με αυτό το αίτημα. </w:t>
      </w:r>
      <w:r w:rsidRPr="00706A20">
        <w:rPr>
          <w:rFonts w:eastAsia="Times New Roman"/>
          <w:szCs w:val="24"/>
        </w:rPr>
        <w:t xml:space="preserve">Το μεταφορικό ισοδύναμο είναι ένα αίτημα το οποίο ακούγεται από </w:t>
      </w:r>
      <w:r>
        <w:rPr>
          <w:rFonts w:eastAsia="Times New Roman"/>
          <w:szCs w:val="24"/>
        </w:rPr>
        <w:t>όλους τους νησιώτες, ε</w:t>
      </w:r>
      <w:r w:rsidRPr="00706A20">
        <w:rPr>
          <w:rFonts w:eastAsia="Times New Roman"/>
          <w:szCs w:val="24"/>
        </w:rPr>
        <w:t>ίναι για όλη τη νησιωτική χώρα και θα μιλήσω και για την Κρήτη σε λίγο</w:t>
      </w:r>
      <w:r>
        <w:rPr>
          <w:rFonts w:eastAsia="Times New Roman"/>
          <w:szCs w:val="24"/>
        </w:rPr>
        <w:t>.</w:t>
      </w:r>
      <w:r w:rsidRPr="00706A20">
        <w:rPr>
          <w:rFonts w:eastAsia="Times New Roman"/>
          <w:szCs w:val="24"/>
        </w:rPr>
        <w:t xml:space="preserve"> </w:t>
      </w:r>
    </w:p>
    <w:p w14:paraId="1123F19E" w14:textId="77777777" w:rsidR="00A4113B" w:rsidRDefault="00FE19D4">
      <w:pPr>
        <w:spacing w:line="600" w:lineRule="auto"/>
        <w:ind w:firstLine="720"/>
        <w:contextualSpacing/>
        <w:jc w:val="both"/>
        <w:rPr>
          <w:rFonts w:eastAsia="Times New Roman"/>
          <w:szCs w:val="24"/>
        </w:rPr>
      </w:pPr>
      <w:r>
        <w:rPr>
          <w:rFonts w:eastAsia="Times New Roman"/>
          <w:szCs w:val="24"/>
        </w:rPr>
        <w:t>Επομένως, δ</w:t>
      </w:r>
      <w:r w:rsidRPr="00706A20">
        <w:rPr>
          <w:rFonts w:eastAsia="Times New Roman"/>
          <w:szCs w:val="24"/>
        </w:rPr>
        <w:t>εν υπάρχει</w:t>
      </w:r>
      <w:r w:rsidRPr="00706A20">
        <w:rPr>
          <w:rFonts w:eastAsia="Times New Roman"/>
          <w:szCs w:val="24"/>
        </w:rPr>
        <w:t xml:space="preserve"> κα</w:t>
      </w:r>
      <w:r>
        <w:rPr>
          <w:rFonts w:eastAsia="Times New Roman"/>
          <w:szCs w:val="24"/>
        </w:rPr>
        <w:t>μ</w:t>
      </w:r>
      <w:r w:rsidRPr="00706A20">
        <w:rPr>
          <w:rFonts w:eastAsia="Times New Roman"/>
          <w:szCs w:val="24"/>
        </w:rPr>
        <w:t>μία σχέση</w:t>
      </w:r>
      <w:r>
        <w:rPr>
          <w:rFonts w:eastAsia="Times New Roman"/>
          <w:szCs w:val="24"/>
        </w:rPr>
        <w:t>,</w:t>
      </w:r>
      <w:r w:rsidRPr="00706A20">
        <w:rPr>
          <w:rFonts w:eastAsia="Times New Roman"/>
          <w:szCs w:val="24"/>
        </w:rPr>
        <w:t xml:space="preserve"> κανένας </w:t>
      </w:r>
      <w:r>
        <w:rPr>
          <w:rFonts w:eastAsia="Times New Roman"/>
          <w:szCs w:val="24"/>
        </w:rPr>
        <w:t>συμψηφισμός</w:t>
      </w:r>
      <w:r w:rsidRPr="00706A20">
        <w:rPr>
          <w:rFonts w:eastAsia="Times New Roman"/>
          <w:szCs w:val="24"/>
        </w:rPr>
        <w:t xml:space="preserve"> ανάμεσα στους μειωμένους συντελεστές </w:t>
      </w:r>
      <w:r>
        <w:rPr>
          <w:rFonts w:eastAsia="Times New Roman"/>
          <w:szCs w:val="24"/>
        </w:rPr>
        <w:t>ΦΠΑ</w:t>
      </w:r>
      <w:r w:rsidRPr="00706A20">
        <w:rPr>
          <w:rFonts w:eastAsia="Times New Roman"/>
          <w:szCs w:val="24"/>
        </w:rPr>
        <w:t xml:space="preserve"> και το μεταφορικό ισοδύναμο</w:t>
      </w:r>
      <w:r>
        <w:rPr>
          <w:rFonts w:eastAsia="Times New Roman"/>
          <w:szCs w:val="24"/>
        </w:rPr>
        <w:t>.</w:t>
      </w:r>
      <w:r w:rsidRPr="00706A20">
        <w:rPr>
          <w:rFonts w:eastAsia="Times New Roman"/>
          <w:szCs w:val="24"/>
        </w:rPr>
        <w:t xml:space="preserve"> </w:t>
      </w:r>
      <w:r>
        <w:rPr>
          <w:rFonts w:eastAsia="Times New Roman"/>
          <w:szCs w:val="24"/>
        </w:rPr>
        <w:t>Θ</w:t>
      </w:r>
      <w:r w:rsidRPr="00706A20">
        <w:rPr>
          <w:rFonts w:eastAsia="Times New Roman"/>
          <w:szCs w:val="24"/>
        </w:rPr>
        <w:t>α σας πω από αυτή</w:t>
      </w:r>
      <w:r>
        <w:rPr>
          <w:rFonts w:eastAsia="Times New Roman"/>
          <w:szCs w:val="24"/>
        </w:rPr>
        <w:t>ν</w:t>
      </w:r>
      <w:r w:rsidRPr="00706A20">
        <w:rPr>
          <w:rFonts w:eastAsia="Times New Roman"/>
          <w:szCs w:val="24"/>
        </w:rPr>
        <w:t xml:space="preserve"> εδώ τη θέση ότι για </w:t>
      </w:r>
      <w:r>
        <w:rPr>
          <w:rFonts w:eastAsia="Times New Roman"/>
          <w:szCs w:val="24"/>
        </w:rPr>
        <w:t>ε</w:t>
      </w:r>
      <w:r w:rsidRPr="00706A20">
        <w:rPr>
          <w:rFonts w:eastAsia="Times New Roman"/>
          <w:szCs w:val="24"/>
        </w:rPr>
        <w:t xml:space="preserve">μάς οι μειωμένοι συντελεστές ΦΠΑ δεν είναι </w:t>
      </w:r>
      <w:r>
        <w:rPr>
          <w:rFonts w:eastAsia="Times New Roman"/>
          <w:szCs w:val="24"/>
        </w:rPr>
        <w:t>μια</w:t>
      </w:r>
      <w:r w:rsidRPr="00706A20">
        <w:rPr>
          <w:rFonts w:eastAsia="Times New Roman"/>
          <w:szCs w:val="24"/>
        </w:rPr>
        <w:t xml:space="preserve"> μάχη που έχει χαθεί</w:t>
      </w:r>
      <w:r>
        <w:rPr>
          <w:rFonts w:eastAsia="Times New Roman"/>
          <w:szCs w:val="24"/>
        </w:rPr>
        <w:t>, ε</w:t>
      </w:r>
      <w:r w:rsidRPr="00706A20">
        <w:rPr>
          <w:rFonts w:eastAsia="Times New Roman"/>
          <w:szCs w:val="24"/>
        </w:rPr>
        <w:t xml:space="preserve">ίναι </w:t>
      </w:r>
      <w:r>
        <w:rPr>
          <w:rFonts w:eastAsia="Times New Roman"/>
          <w:szCs w:val="24"/>
        </w:rPr>
        <w:t>μια</w:t>
      </w:r>
      <w:r w:rsidRPr="00706A20">
        <w:rPr>
          <w:rFonts w:eastAsia="Times New Roman"/>
          <w:szCs w:val="24"/>
        </w:rPr>
        <w:t xml:space="preserve"> μάχη </w:t>
      </w:r>
      <w:r>
        <w:rPr>
          <w:rFonts w:eastAsia="Times New Roman"/>
          <w:szCs w:val="24"/>
        </w:rPr>
        <w:t>π</w:t>
      </w:r>
      <w:r w:rsidRPr="00706A20">
        <w:rPr>
          <w:rFonts w:eastAsia="Times New Roman"/>
          <w:szCs w:val="24"/>
        </w:rPr>
        <w:t>ου συνεχίζει να δίνεται</w:t>
      </w:r>
      <w:r>
        <w:rPr>
          <w:rFonts w:eastAsia="Times New Roman"/>
          <w:szCs w:val="24"/>
        </w:rPr>
        <w:t>.</w:t>
      </w:r>
      <w:r w:rsidRPr="00706A20">
        <w:rPr>
          <w:rFonts w:eastAsia="Times New Roman"/>
          <w:szCs w:val="24"/>
        </w:rPr>
        <w:t xml:space="preserve"> Κ</w:t>
      </w:r>
      <w:r w:rsidRPr="00706A20">
        <w:rPr>
          <w:rFonts w:eastAsia="Times New Roman"/>
          <w:szCs w:val="24"/>
        </w:rPr>
        <w:t>αι σταματάω εκεί</w:t>
      </w:r>
      <w:r>
        <w:rPr>
          <w:rFonts w:eastAsia="Times New Roman"/>
          <w:szCs w:val="24"/>
        </w:rPr>
        <w:t>.</w:t>
      </w:r>
    </w:p>
    <w:p w14:paraId="1123F19F" w14:textId="77777777" w:rsidR="00A4113B" w:rsidRDefault="00FE19D4">
      <w:pPr>
        <w:spacing w:line="600" w:lineRule="auto"/>
        <w:ind w:firstLine="720"/>
        <w:contextualSpacing/>
        <w:jc w:val="both"/>
        <w:rPr>
          <w:rFonts w:eastAsia="Times New Roman"/>
          <w:szCs w:val="24"/>
        </w:rPr>
      </w:pPr>
      <w:r>
        <w:rPr>
          <w:rFonts w:eastAsia="Times New Roman"/>
          <w:szCs w:val="24"/>
        </w:rPr>
        <w:t>Είναι, όμως, το ισοδύναμο</w:t>
      </w:r>
      <w:r w:rsidRPr="00706A20">
        <w:rPr>
          <w:rFonts w:eastAsia="Times New Roman"/>
          <w:szCs w:val="24"/>
        </w:rPr>
        <w:t xml:space="preserve"> αναπτυξιακό μέτρο</w:t>
      </w:r>
      <w:r>
        <w:rPr>
          <w:rFonts w:eastAsia="Times New Roman"/>
          <w:szCs w:val="24"/>
        </w:rPr>
        <w:t>;</w:t>
      </w:r>
      <w:r w:rsidRPr="00706A20">
        <w:rPr>
          <w:rFonts w:eastAsia="Times New Roman"/>
          <w:szCs w:val="24"/>
        </w:rPr>
        <w:t xml:space="preserve"> </w:t>
      </w:r>
      <w:r>
        <w:rPr>
          <w:rFonts w:eastAsia="Times New Roman"/>
          <w:szCs w:val="24"/>
        </w:rPr>
        <w:t>Γ</w:t>
      </w:r>
      <w:r w:rsidRPr="00706A20">
        <w:rPr>
          <w:rFonts w:eastAsia="Times New Roman"/>
          <w:szCs w:val="24"/>
        </w:rPr>
        <w:t>ια ποιο</w:t>
      </w:r>
      <w:r>
        <w:rPr>
          <w:rFonts w:eastAsia="Times New Roman"/>
          <w:szCs w:val="24"/>
        </w:rPr>
        <w:t>ν</w:t>
      </w:r>
      <w:r w:rsidRPr="00706A20">
        <w:rPr>
          <w:rFonts w:eastAsia="Times New Roman"/>
          <w:szCs w:val="24"/>
        </w:rPr>
        <w:t xml:space="preserve"> λόγο </w:t>
      </w:r>
      <w:r>
        <w:rPr>
          <w:rFonts w:eastAsia="Times New Roman"/>
          <w:szCs w:val="24"/>
        </w:rPr>
        <w:t xml:space="preserve">είναι αναπτυξιακό μέτρο; Γιατί ουσιαστικά οι επιχειρήσεις των νησιών </w:t>
      </w:r>
      <w:r w:rsidRPr="00706A20">
        <w:rPr>
          <w:rFonts w:eastAsia="Times New Roman"/>
          <w:szCs w:val="24"/>
        </w:rPr>
        <w:t>μας έχου</w:t>
      </w:r>
      <w:r>
        <w:rPr>
          <w:rFonts w:eastAsia="Times New Roman"/>
          <w:szCs w:val="24"/>
        </w:rPr>
        <w:t>ν</w:t>
      </w:r>
      <w:r w:rsidRPr="00706A20">
        <w:rPr>
          <w:rFonts w:eastAsia="Times New Roman"/>
          <w:szCs w:val="24"/>
        </w:rPr>
        <w:t xml:space="preserve"> ανταγωνιστικό μειονέκτημα και ιδίως αυτές οι οποίες εξάγουν προϊόντα </w:t>
      </w:r>
      <w:r>
        <w:rPr>
          <w:rFonts w:eastAsia="Times New Roman"/>
          <w:szCs w:val="24"/>
        </w:rPr>
        <w:t xml:space="preserve">από </w:t>
      </w:r>
      <w:r w:rsidRPr="00706A20">
        <w:rPr>
          <w:rFonts w:eastAsia="Times New Roman"/>
          <w:szCs w:val="24"/>
        </w:rPr>
        <w:t>τα νησιά</w:t>
      </w:r>
      <w:r>
        <w:rPr>
          <w:rFonts w:eastAsia="Times New Roman"/>
          <w:szCs w:val="24"/>
        </w:rPr>
        <w:t>.</w:t>
      </w:r>
      <w:r w:rsidRPr="00706A20">
        <w:rPr>
          <w:rFonts w:eastAsia="Times New Roman"/>
          <w:szCs w:val="24"/>
        </w:rPr>
        <w:t xml:space="preserve"> </w:t>
      </w:r>
      <w:r>
        <w:rPr>
          <w:rFonts w:eastAsia="Times New Roman"/>
          <w:szCs w:val="24"/>
        </w:rPr>
        <w:t xml:space="preserve">Γιατί να σας θυμίσω </w:t>
      </w:r>
      <w:r w:rsidRPr="00706A20">
        <w:rPr>
          <w:rFonts w:eastAsia="Times New Roman"/>
          <w:szCs w:val="24"/>
        </w:rPr>
        <w:t xml:space="preserve">ότι αυτές που εξάγουν προϊόντα </w:t>
      </w:r>
      <w:r>
        <w:rPr>
          <w:rFonts w:eastAsia="Times New Roman"/>
          <w:szCs w:val="24"/>
        </w:rPr>
        <w:t xml:space="preserve">από </w:t>
      </w:r>
      <w:r w:rsidRPr="00706A20">
        <w:rPr>
          <w:rFonts w:eastAsia="Times New Roman"/>
          <w:szCs w:val="24"/>
        </w:rPr>
        <w:t>τα νησιά</w:t>
      </w:r>
      <w:r>
        <w:rPr>
          <w:rFonts w:eastAsia="Times New Roman"/>
          <w:szCs w:val="24"/>
        </w:rPr>
        <w:t>,</w:t>
      </w:r>
      <w:r w:rsidRPr="00706A20">
        <w:rPr>
          <w:rFonts w:eastAsia="Times New Roman"/>
          <w:szCs w:val="24"/>
        </w:rPr>
        <w:t xml:space="preserve"> όταν τα στέλνου</w:t>
      </w:r>
      <w:r>
        <w:rPr>
          <w:rFonts w:eastAsia="Times New Roman"/>
          <w:szCs w:val="24"/>
        </w:rPr>
        <w:t>ν</w:t>
      </w:r>
      <w:r w:rsidRPr="00706A20">
        <w:rPr>
          <w:rFonts w:eastAsia="Times New Roman"/>
          <w:szCs w:val="24"/>
        </w:rPr>
        <w:t xml:space="preserve"> για παράδειγμα στην Αθήνα</w:t>
      </w:r>
      <w:r>
        <w:rPr>
          <w:rFonts w:eastAsia="Times New Roman"/>
          <w:szCs w:val="24"/>
        </w:rPr>
        <w:t>,</w:t>
      </w:r>
      <w:r w:rsidRPr="00706A20">
        <w:rPr>
          <w:rFonts w:eastAsia="Times New Roman"/>
          <w:szCs w:val="24"/>
        </w:rPr>
        <w:t xml:space="preserve"> τα στέλνου</w:t>
      </w:r>
      <w:r>
        <w:rPr>
          <w:rFonts w:eastAsia="Times New Roman"/>
          <w:szCs w:val="24"/>
        </w:rPr>
        <w:t>ν με</w:t>
      </w:r>
      <w:r w:rsidRPr="00706A20">
        <w:rPr>
          <w:rFonts w:eastAsia="Times New Roman"/>
          <w:szCs w:val="24"/>
        </w:rPr>
        <w:t xml:space="preserve"> ΦΠΑ 24%</w:t>
      </w:r>
      <w:r>
        <w:rPr>
          <w:rFonts w:eastAsia="Times New Roman"/>
          <w:szCs w:val="24"/>
        </w:rPr>
        <w:t>,</w:t>
      </w:r>
      <w:r w:rsidRPr="00706A20">
        <w:rPr>
          <w:rFonts w:eastAsia="Times New Roman"/>
          <w:szCs w:val="24"/>
        </w:rPr>
        <w:t xml:space="preserve"> ανεξάρτητα</w:t>
      </w:r>
      <w:r>
        <w:rPr>
          <w:rFonts w:eastAsia="Times New Roman"/>
          <w:szCs w:val="24"/>
        </w:rPr>
        <w:t xml:space="preserve"> με το</w:t>
      </w:r>
      <w:r w:rsidRPr="00706A20">
        <w:rPr>
          <w:rFonts w:eastAsia="Times New Roman"/>
          <w:szCs w:val="24"/>
        </w:rPr>
        <w:t xml:space="preserve"> αν υπάρχει μειωμένος συντελεστής ΦΠΑ ή όχι</w:t>
      </w:r>
      <w:r>
        <w:rPr>
          <w:rFonts w:eastAsia="Times New Roman"/>
          <w:szCs w:val="24"/>
        </w:rPr>
        <w:t>.</w:t>
      </w:r>
      <w:r w:rsidRPr="00706A20">
        <w:rPr>
          <w:rFonts w:eastAsia="Times New Roman"/>
          <w:szCs w:val="24"/>
        </w:rPr>
        <w:t xml:space="preserve"> </w:t>
      </w:r>
      <w:r>
        <w:rPr>
          <w:rFonts w:eastAsia="Times New Roman"/>
          <w:szCs w:val="24"/>
        </w:rPr>
        <w:t>Έ</w:t>
      </w:r>
      <w:r w:rsidRPr="00706A20">
        <w:rPr>
          <w:rFonts w:eastAsia="Times New Roman"/>
          <w:szCs w:val="24"/>
        </w:rPr>
        <w:t>τσι δεν είναι</w:t>
      </w:r>
      <w:r>
        <w:rPr>
          <w:rFonts w:eastAsia="Times New Roman"/>
          <w:szCs w:val="24"/>
        </w:rPr>
        <w:t>;</w:t>
      </w:r>
      <w:r w:rsidRPr="00706A20">
        <w:rPr>
          <w:rFonts w:eastAsia="Times New Roman"/>
          <w:szCs w:val="24"/>
        </w:rPr>
        <w:t xml:space="preserve"> </w:t>
      </w:r>
      <w:r>
        <w:rPr>
          <w:rFonts w:eastAsia="Times New Roman"/>
          <w:szCs w:val="24"/>
        </w:rPr>
        <w:t xml:space="preserve">Άρα, εδώ πέρα απαντάμε σε κάτι πολύ </w:t>
      </w:r>
      <w:r w:rsidRPr="00706A20">
        <w:rPr>
          <w:rFonts w:eastAsia="Times New Roman"/>
          <w:szCs w:val="24"/>
        </w:rPr>
        <w:t>συγκεκριμέ</w:t>
      </w:r>
      <w:r w:rsidRPr="00706A20">
        <w:rPr>
          <w:rFonts w:eastAsia="Times New Roman"/>
          <w:szCs w:val="24"/>
        </w:rPr>
        <w:t>νο</w:t>
      </w:r>
      <w:r>
        <w:rPr>
          <w:rFonts w:eastAsia="Times New Roman"/>
          <w:szCs w:val="24"/>
        </w:rPr>
        <w:t>.</w:t>
      </w:r>
      <w:r w:rsidRPr="00706A20">
        <w:rPr>
          <w:rFonts w:eastAsia="Times New Roman"/>
          <w:szCs w:val="24"/>
        </w:rPr>
        <w:t xml:space="preserve"> </w:t>
      </w:r>
      <w:r>
        <w:rPr>
          <w:rFonts w:eastAsia="Times New Roman"/>
          <w:szCs w:val="24"/>
        </w:rPr>
        <w:t>Τι είναι αυτό; Η ακτοπλοϊκή μεταφορά</w:t>
      </w:r>
      <w:r w:rsidRPr="00706A20">
        <w:rPr>
          <w:rFonts w:eastAsia="Times New Roman"/>
          <w:szCs w:val="24"/>
        </w:rPr>
        <w:t xml:space="preserve"> είναι πιο ακριβή</w:t>
      </w:r>
      <w:r>
        <w:rPr>
          <w:rFonts w:eastAsia="Times New Roman"/>
          <w:szCs w:val="24"/>
        </w:rPr>
        <w:t>. Α</w:t>
      </w:r>
      <w:r w:rsidRPr="00706A20">
        <w:rPr>
          <w:rFonts w:eastAsia="Times New Roman"/>
          <w:szCs w:val="24"/>
        </w:rPr>
        <w:t xml:space="preserve">πό τα στοιχεία που έχουμε μέχρι στιγμής της εφαρμογής </w:t>
      </w:r>
      <w:r w:rsidRPr="00706A20">
        <w:rPr>
          <w:rFonts w:eastAsia="Times New Roman"/>
          <w:szCs w:val="24"/>
        </w:rPr>
        <w:lastRenderedPageBreak/>
        <w:t>του μεταφορικ</w:t>
      </w:r>
      <w:r>
        <w:rPr>
          <w:rFonts w:eastAsia="Times New Roman"/>
          <w:szCs w:val="24"/>
        </w:rPr>
        <w:t>ού</w:t>
      </w:r>
      <w:r w:rsidRPr="00706A20">
        <w:rPr>
          <w:rFonts w:eastAsia="Times New Roman"/>
          <w:szCs w:val="24"/>
        </w:rPr>
        <w:t xml:space="preserve"> ισοδ</w:t>
      </w:r>
      <w:r>
        <w:rPr>
          <w:rFonts w:eastAsia="Times New Roman"/>
          <w:szCs w:val="24"/>
        </w:rPr>
        <w:t>υ</w:t>
      </w:r>
      <w:r w:rsidRPr="00706A20">
        <w:rPr>
          <w:rFonts w:eastAsia="Times New Roman"/>
          <w:szCs w:val="24"/>
        </w:rPr>
        <w:t>ν</w:t>
      </w:r>
      <w:r>
        <w:rPr>
          <w:rFonts w:eastAsia="Times New Roman"/>
          <w:szCs w:val="24"/>
        </w:rPr>
        <w:t>ά</w:t>
      </w:r>
      <w:r w:rsidRPr="00706A20">
        <w:rPr>
          <w:rFonts w:eastAsia="Times New Roman"/>
          <w:szCs w:val="24"/>
        </w:rPr>
        <w:t>μο</w:t>
      </w:r>
      <w:r>
        <w:rPr>
          <w:rFonts w:eastAsia="Times New Roman"/>
          <w:szCs w:val="24"/>
        </w:rPr>
        <w:t>υ</w:t>
      </w:r>
      <w:r w:rsidRPr="00706A20">
        <w:rPr>
          <w:rFonts w:eastAsia="Times New Roman"/>
          <w:szCs w:val="24"/>
        </w:rPr>
        <w:t xml:space="preserve"> φαίνεται ότι κατά μέσο όρο επιστρέφονται για την ακτοπλοϊκή μεταφορά 44%</w:t>
      </w:r>
      <w:r>
        <w:rPr>
          <w:rFonts w:eastAsia="Times New Roman"/>
          <w:szCs w:val="24"/>
        </w:rPr>
        <w:t>.</w:t>
      </w:r>
      <w:r w:rsidRPr="00706A20">
        <w:rPr>
          <w:rFonts w:eastAsia="Times New Roman"/>
          <w:szCs w:val="24"/>
        </w:rPr>
        <w:t xml:space="preserve"> </w:t>
      </w:r>
      <w:r>
        <w:rPr>
          <w:rFonts w:eastAsia="Times New Roman"/>
          <w:szCs w:val="24"/>
        </w:rPr>
        <w:t>Ο</w:t>
      </w:r>
      <w:r w:rsidRPr="00706A20">
        <w:rPr>
          <w:rFonts w:eastAsia="Times New Roman"/>
          <w:szCs w:val="24"/>
        </w:rPr>
        <w:t xml:space="preserve"> μέσος όρος είσπραξης ανά επιχείρηση είν</w:t>
      </w:r>
      <w:r w:rsidRPr="00706A20">
        <w:rPr>
          <w:rFonts w:eastAsia="Times New Roman"/>
          <w:szCs w:val="24"/>
        </w:rPr>
        <w:t>αι πάνω από 1.000 ευρώ ανά τρίμηνο</w:t>
      </w:r>
      <w:r>
        <w:rPr>
          <w:rFonts w:eastAsia="Times New Roman"/>
          <w:szCs w:val="24"/>
        </w:rPr>
        <w:t>,</w:t>
      </w:r>
      <w:r w:rsidRPr="00706A20">
        <w:rPr>
          <w:rFonts w:eastAsia="Times New Roman"/>
          <w:szCs w:val="24"/>
        </w:rPr>
        <w:t xml:space="preserve"> πάνω από 4.000 ευρώ το έτος</w:t>
      </w:r>
      <w:r>
        <w:rPr>
          <w:rFonts w:eastAsia="Times New Roman"/>
          <w:szCs w:val="24"/>
        </w:rPr>
        <w:t>.</w:t>
      </w:r>
      <w:r w:rsidRPr="00706A20">
        <w:rPr>
          <w:rFonts w:eastAsia="Times New Roman"/>
          <w:szCs w:val="24"/>
        </w:rPr>
        <w:t xml:space="preserve"> </w:t>
      </w:r>
      <w:r>
        <w:rPr>
          <w:rFonts w:eastAsia="Times New Roman"/>
          <w:szCs w:val="24"/>
        </w:rPr>
        <w:t>Είναι λίγα αυτά τα λεφτά; Αυτήν την στιγμή έ</w:t>
      </w:r>
      <w:r w:rsidRPr="00706A20">
        <w:rPr>
          <w:rFonts w:eastAsia="Times New Roman"/>
          <w:szCs w:val="24"/>
        </w:rPr>
        <w:t xml:space="preserve">χουν ενταχθεί στο μέτρο </w:t>
      </w:r>
      <w:r>
        <w:rPr>
          <w:rFonts w:eastAsia="Times New Roman"/>
          <w:szCs w:val="24"/>
        </w:rPr>
        <w:t>-θ</w:t>
      </w:r>
      <w:r w:rsidRPr="00706A20">
        <w:rPr>
          <w:rFonts w:eastAsia="Times New Roman"/>
          <w:szCs w:val="24"/>
        </w:rPr>
        <w:t>α μου επιτρέψετε μισό λεπτό</w:t>
      </w:r>
      <w:r>
        <w:rPr>
          <w:rFonts w:eastAsia="Times New Roman"/>
          <w:szCs w:val="24"/>
        </w:rPr>
        <w:t>-</w:t>
      </w:r>
      <w:r w:rsidRPr="00706A20">
        <w:rPr>
          <w:rFonts w:eastAsia="Times New Roman"/>
          <w:szCs w:val="24"/>
        </w:rPr>
        <w:t xml:space="preserve"> πάνω από </w:t>
      </w:r>
      <w:r>
        <w:rPr>
          <w:rFonts w:eastAsia="Times New Roman"/>
          <w:szCs w:val="24"/>
        </w:rPr>
        <w:t>πεντέμισι χιλιάδες</w:t>
      </w:r>
      <w:r w:rsidRPr="00706A20">
        <w:rPr>
          <w:rFonts w:eastAsia="Times New Roman"/>
          <w:szCs w:val="24"/>
        </w:rPr>
        <w:t xml:space="preserve"> επιχειρήσεις</w:t>
      </w:r>
      <w:r>
        <w:rPr>
          <w:rFonts w:eastAsia="Times New Roman"/>
          <w:szCs w:val="24"/>
        </w:rPr>
        <w:t>, εκ των οποίων</w:t>
      </w:r>
      <w:r w:rsidRPr="00706A20">
        <w:rPr>
          <w:rFonts w:eastAsia="Times New Roman"/>
          <w:szCs w:val="24"/>
        </w:rPr>
        <w:t xml:space="preserve"> πάνω από </w:t>
      </w:r>
      <w:r>
        <w:rPr>
          <w:rFonts w:eastAsia="Times New Roman"/>
          <w:szCs w:val="24"/>
        </w:rPr>
        <w:t>τρεις χιλιάδες εξακόσιες</w:t>
      </w:r>
      <w:r w:rsidRPr="00706A20">
        <w:rPr>
          <w:rFonts w:eastAsia="Times New Roman"/>
          <w:szCs w:val="24"/>
        </w:rPr>
        <w:t xml:space="preserve"> εί</w:t>
      </w:r>
      <w:r w:rsidRPr="00706A20">
        <w:rPr>
          <w:rFonts w:eastAsia="Times New Roman"/>
          <w:szCs w:val="24"/>
        </w:rPr>
        <w:t>ναι επιχειρήσεις πιλοτικής εφαρμογής</w:t>
      </w:r>
      <w:r>
        <w:rPr>
          <w:rFonts w:eastAsia="Times New Roman"/>
          <w:szCs w:val="24"/>
        </w:rPr>
        <w:t xml:space="preserve"> και πάνω από </w:t>
      </w:r>
      <w:r>
        <w:rPr>
          <w:rFonts w:eastAsia="Times New Roman"/>
          <w:szCs w:val="24"/>
        </w:rPr>
        <w:t>χίλιες οκτακόσιες</w:t>
      </w:r>
      <w:r>
        <w:rPr>
          <w:rFonts w:eastAsia="Times New Roman"/>
          <w:szCs w:val="24"/>
        </w:rPr>
        <w:t>, ήδη στον έναν μήνα που επεκτάθηκε σε όλα τα νησιά, έχουν μπει για να γραφτούν στο μέτρο. Αυτές οι επιχειρήσεις κάνουν λάθος; Δεν έπρεπε να μπουν στο μέτρο; Γ</w:t>
      </w:r>
      <w:r w:rsidRPr="00706A20">
        <w:rPr>
          <w:rFonts w:eastAsia="Times New Roman"/>
          <w:szCs w:val="24"/>
        </w:rPr>
        <w:t>ιατί το πυροβολείτε το μέτρο</w:t>
      </w:r>
      <w:r>
        <w:rPr>
          <w:rFonts w:eastAsia="Times New Roman"/>
          <w:szCs w:val="24"/>
        </w:rPr>
        <w:t>;</w:t>
      </w:r>
      <w:r w:rsidRPr="00706A20">
        <w:rPr>
          <w:rFonts w:eastAsia="Times New Roman"/>
          <w:szCs w:val="24"/>
        </w:rPr>
        <w:t xml:space="preserve"> </w:t>
      </w:r>
      <w:r>
        <w:rPr>
          <w:rFonts w:eastAsia="Times New Roman"/>
          <w:szCs w:val="24"/>
        </w:rPr>
        <w:t>Μ</w:t>
      </w:r>
      <w:r w:rsidRPr="00706A20">
        <w:rPr>
          <w:rFonts w:eastAsia="Times New Roman"/>
          <w:szCs w:val="24"/>
        </w:rPr>
        <w:t xml:space="preserve">πορείτε να μου </w:t>
      </w:r>
      <w:r>
        <w:rPr>
          <w:rFonts w:eastAsia="Times New Roman"/>
          <w:szCs w:val="24"/>
        </w:rPr>
        <w:t xml:space="preserve">το </w:t>
      </w:r>
      <w:r w:rsidRPr="00706A20">
        <w:rPr>
          <w:rFonts w:eastAsia="Times New Roman"/>
          <w:szCs w:val="24"/>
        </w:rPr>
        <w:t>εξηγήσετε</w:t>
      </w:r>
      <w:r>
        <w:rPr>
          <w:rFonts w:eastAsia="Times New Roman"/>
          <w:szCs w:val="24"/>
        </w:rPr>
        <w:t>;</w:t>
      </w:r>
      <w:r w:rsidRPr="00706A20">
        <w:rPr>
          <w:rFonts w:eastAsia="Times New Roman"/>
          <w:szCs w:val="24"/>
        </w:rPr>
        <w:t xml:space="preserve"> </w:t>
      </w:r>
      <w:r>
        <w:rPr>
          <w:rFonts w:eastAsia="Times New Roman"/>
          <w:szCs w:val="24"/>
        </w:rPr>
        <w:t>Γ</w:t>
      </w:r>
      <w:r w:rsidRPr="00706A20">
        <w:rPr>
          <w:rFonts w:eastAsia="Times New Roman"/>
          <w:szCs w:val="24"/>
        </w:rPr>
        <w:t>ιατί ποτέ δεν διανοηθήκα</w:t>
      </w:r>
      <w:r>
        <w:rPr>
          <w:rFonts w:eastAsia="Times New Roman"/>
          <w:szCs w:val="24"/>
        </w:rPr>
        <w:t>τ</w:t>
      </w:r>
      <w:r w:rsidRPr="00706A20">
        <w:rPr>
          <w:rFonts w:eastAsia="Times New Roman"/>
          <w:szCs w:val="24"/>
        </w:rPr>
        <w:t xml:space="preserve">ε </w:t>
      </w:r>
      <w:r>
        <w:rPr>
          <w:rFonts w:eastAsia="Times New Roman"/>
          <w:szCs w:val="24"/>
        </w:rPr>
        <w:t>ν</w:t>
      </w:r>
      <w:r w:rsidRPr="00706A20">
        <w:rPr>
          <w:rFonts w:eastAsia="Times New Roman"/>
          <w:szCs w:val="24"/>
        </w:rPr>
        <w:t>α το εφαρμόσ</w:t>
      </w:r>
      <w:r>
        <w:rPr>
          <w:rFonts w:eastAsia="Times New Roman"/>
          <w:szCs w:val="24"/>
        </w:rPr>
        <w:t>ετε.</w:t>
      </w:r>
      <w:r w:rsidRPr="00706A20">
        <w:rPr>
          <w:rFonts w:eastAsia="Times New Roman"/>
          <w:szCs w:val="24"/>
        </w:rPr>
        <w:t xml:space="preserve"> </w:t>
      </w:r>
      <w:r>
        <w:rPr>
          <w:rFonts w:eastAsia="Times New Roman"/>
          <w:szCs w:val="24"/>
        </w:rPr>
        <w:t>Γ</w:t>
      </w:r>
      <w:r w:rsidRPr="00706A20">
        <w:rPr>
          <w:rFonts w:eastAsia="Times New Roman"/>
          <w:szCs w:val="24"/>
        </w:rPr>
        <w:t>ι</w:t>
      </w:r>
      <w:r>
        <w:rPr>
          <w:rFonts w:eastAsia="Times New Roman"/>
          <w:szCs w:val="24"/>
        </w:rPr>
        <w:t>’</w:t>
      </w:r>
      <w:r w:rsidRPr="00706A20">
        <w:rPr>
          <w:rFonts w:eastAsia="Times New Roman"/>
          <w:szCs w:val="24"/>
        </w:rPr>
        <w:t xml:space="preserve"> αυτό</w:t>
      </w:r>
      <w:r>
        <w:rPr>
          <w:rFonts w:eastAsia="Times New Roman"/>
          <w:szCs w:val="24"/>
        </w:rPr>
        <w:t>ν</w:t>
      </w:r>
      <w:r w:rsidRPr="00706A20">
        <w:rPr>
          <w:rFonts w:eastAsia="Times New Roman"/>
          <w:szCs w:val="24"/>
        </w:rPr>
        <w:t xml:space="preserve"> το</w:t>
      </w:r>
      <w:r>
        <w:rPr>
          <w:rFonts w:eastAsia="Times New Roman"/>
          <w:szCs w:val="24"/>
        </w:rPr>
        <w:t>ν</w:t>
      </w:r>
      <w:r w:rsidRPr="00706A20">
        <w:rPr>
          <w:rFonts w:eastAsia="Times New Roman"/>
          <w:szCs w:val="24"/>
        </w:rPr>
        <w:t xml:space="preserve"> λόγο</w:t>
      </w:r>
      <w:r>
        <w:rPr>
          <w:rFonts w:eastAsia="Times New Roman"/>
          <w:szCs w:val="24"/>
        </w:rPr>
        <w:t>. Κ</w:t>
      </w:r>
      <w:r w:rsidRPr="00706A20">
        <w:rPr>
          <w:rFonts w:eastAsia="Times New Roman"/>
          <w:szCs w:val="24"/>
        </w:rPr>
        <w:t xml:space="preserve">αι </w:t>
      </w:r>
      <w:r>
        <w:rPr>
          <w:rFonts w:eastAsia="Times New Roman"/>
          <w:szCs w:val="24"/>
        </w:rPr>
        <w:t>γιατί σας πειράζει που</w:t>
      </w:r>
      <w:r w:rsidRPr="00706A20">
        <w:rPr>
          <w:rFonts w:eastAsia="Times New Roman"/>
          <w:szCs w:val="24"/>
        </w:rPr>
        <w:t xml:space="preserve"> αυτή η Κυβέρνηση</w:t>
      </w:r>
      <w:r>
        <w:rPr>
          <w:rFonts w:eastAsia="Times New Roman"/>
          <w:szCs w:val="24"/>
        </w:rPr>
        <w:t>,</w:t>
      </w:r>
      <w:r w:rsidRPr="00706A20">
        <w:rPr>
          <w:rFonts w:eastAsia="Times New Roman"/>
          <w:szCs w:val="24"/>
        </w:rPr>
        <w:t xml:space="preserve"> </w:t>
      </w:r>
      <w:r>
        <w:rPr>
          <w:rFonts w:eastAsia="Times New Roman"/>
          <w:szCs w:val="24"/>
        </w:rPr>
        <w:t>μ</w:t>
      </w:r>
      <w:r w:rsidRPr="00706A20">
        <w:rPr>
          <w:rFonts w:eastAsia="Times New Roman"/>
          <w:szCs w:val="24"/>
        </w:rPr>
        <w:t>έσα σε αυτές τις δημοσιονομικές συνθήκες</w:t>
      </w:r>
      <w:r>
        <w:rPr>
          <w:rFonts w:eastAsia="Times New Roman"/>
          <w:szCs w:val="24"/>
        </w:rPr>
        <w:t>,</w:t>
      </w:r>
      <w:r w:rsidRPr="00706A20">
        <w:rPr>
          <w:rFonts w:eastAsia="Times New Roman"/>
          <w:szCs w:val="24"/>
        </w:rPr>
        <w:t xml:space="preserve"> εφαρμόζ</w:t>
      </w:r>
      <w:r>
        <w:rPr>
          <w:rFonts w:eastAsia="Times New Roman"/>
          <w:szCs w:val="24"/>
        </w:rPr>
        <w:t>ει</w:t>
      </w:r>
      <w:r w:rsidRPr="00706A20">
        <w:rPr>
          <w:rFonts w:eastAsia="Times New Roman"/>
          <w:szCs w:val="24"/>
        </w:rPr>
        <w:t xml:space="preserve"> το μέτρο</w:t>
      </w:r>
      <w:r>
        <w:rPr>
          <w:rFonts w:eastAsia="Times New Roman"/>
          <w:szCs w:val="24"/>
        </w:rPr>
        <w:t xml:space="preserve">. Όπως σας </w:t>
      </w:r>
      <w:r w:rsidRPr="00706A20">
        <w:rPr>
          <w:rFonts w:eastAsia="Times New Roman"/>
          <w:szCs w:val="24"/>
        </w:rPr>
        <w:t>είπα και πριν</w:t>
      </w:r>
      <w:r>
        <w:rPr>
          <w:rFonts w:eastAsia="Times New Roman"/>
          <w:szCs w:val="24"/>
        </w:rPr>
        <w:t>,</w:t>
      </w:r>
      <w:r w:rsidRPr="00706A20">
        <w:rPr>
          <w:rFonts w:eastAsia="Times New Roman"/>
          <w:szCs w:val="24"/>
        </w:rPr>
        <w:t xml:space="preserve"> </w:t>
      </w:r>
      <w:r>
        <w:rPr>
          <w:rFonts w:eastAsia="Times New Roman"/>
          <w:szCs w:val="24"/>
        </w:rPr>
        <w:t>ε</w:t>
      </w:r>
      <w:r w:rsidRPr="00706A20">
        <w:rPr>
          <w:rFonts w:eastAsia="Times New Roman"/>
          <w:szCs w:val="24"/>
        </w:rPr>
        <w:t xml:space="preserve">πιστρέφουμε κατά μέσο όρο </w:t>
      </w:r>
      <w:r w:rsidRPr="00706A20">
        <w:rPr>
          <w:rFonts w:eastAsia="Times New Roman"/>
          <w:szCs w:val="24"/>
        </w:rPr>
        <w:t>44% του κόστους της ακτοπλοϊκής μεταφοράς</w:t>
      </w:r>
      <w:r>
        <w:rPr>
          <w:rFonts w:eastAsia="Times New Roman"/>
          <w:szCs w:val="24"/>
        </w:rPr>
        <w:t>.</w:t>
      </w:r>
      <w:r w:rsidRPr="00706A20">
        <w:rPr>
          <w:rFonts w:eastAsia="Times New Roman"/>
          <w:szCs w:val="24"/>
        </w:rPr>
        <w:t xml:space="preserve"> </w:t>
      </w:r>
      <w:r>
        <w:rPr>
          <w:rFonts w:eastAsia="Times New Roman"/>
          <w:szCs w:val="24"/>
        </w:rPr>
        <w:t>Άρα, ο</w:t>
      </w:r>
      <w:r w:rsidRPr="00706A20">
        <w:rPr>
          <w:rFonts w:eastAsia="Times New Roman"/>
          <w:szCs w:val="24"/>
        </w:rPr>
        <w:t xml:space="preserve"> παράγοντας </w:t>
      </w:r>
      <w:r>
        <w:rPr>
          <w:rFonts w:eastAsia="Times New Roman"/>
          <w:szCs w:val="24"/>
        </w:rPr>
        <w:t xml:space="preserve">μεταφορά </w:t>
      </w:r>
      <w:r w:rsidRPr="00706A20">
        <w:rPr>
          <w:rFonts w:eastAsia="Times New Roman"/>
          <w:szCs w:val="24"/>
        </w:rPr>
        <w:t>δεν υπάρχει πλέον για το αυξημένο κόστος</w:t>
      </w:r>
      <w:r>
        <w:rPr>
          <w:rFonts w:eastAsia="Times New Roman"/>
          <w:szCs w:val="24"/>
        </w:rPr>
        <w:t>.</w:t>
      </w:r>
      <w:r w:rsidRPr="00706A20">
        <w:rPr>
          <w:rFonts w:eastAsia="Times New Roman"/>
          <w:szCs w:val="24"/>
        </w:rPr>
        <w:t xml:space="preserve"> </w:t>
      </w:r>
    </w:p>
    <w:p w14:paraId="1123F1A0" w14:textId="77777777" w:rsidR="00A4113B" w:rsidRDefault="00FE19D4">
      <w:pPr>
        <w:spacing w:line="600" w:lineRule="auto"/>
        <w:ind w:firstLine="720"/>
        <w:contextualSpacing/>
        <w:jc w:val="both"/>
        <w:rPr>
          <w:rFonts w:eastAsia="Times New Roman"/>
          <w:szCs w:val="24"/>
        </w:rPr>
      </w:pPr>
      <w:r>
        <w:rPr>
          <w:rFonts w:eastAsia="Times New Roman"/>
          <w:szCs w:val="24"/>
        </w:rPr>
        <w:lastRenderedPageBreak/>
        <w:t>Κάνατε μια ερώτηση. Δεν πηγαίνει</w:t>
      </w:r>
      <w:r w:rsidRPr="00706A20">
        <w:rPr>
          <w:rFonts w:eastAsia="Times New Roman"/>
          <w:szCs w:val="24"/>
        </w:rPr>
        <w:t xml:space="preserve"> </w:t>
      </w:r>
      <w:r>
        <w:rPr>
          <w:rFonts w:eastAsia="Times New Roman"/>
          <w:szCs w:val="24"/>
        </w:rPr>
        <w:t>-</w:t>
      </w:r>
      <w:r w:rsidRPr="00706A20">
        <w:rPr>
          <w:rFonts w:eastAsia="Times New Roman"/>
          <w:szCs w:val="24"/>
        </w:rPr>
        <w:t>λέει</w:t>
      </w:r>
      <w:r>
        <w:rPr>
          <w:rFonts w:eastAsia="Times New Roman"/>
          <w:szCs w:val="24"/>
        </w:rPr>
        <w:t>-</w:t>
      </w:r>
      <w:r w:rsidRPr="00706A20">
        <w:rPr>
          <w:rFonts w:eastAsia="Times New Roman"/>
          <w:szCs w:val="24"/>
        </w:rPr>
        <w:t xml:space="preserve"> στην τιμή του προϊόντος στο ράφι</w:t>
      </w:r>
      <w:r>
        <w:rPr>
          <w:rFonts w:eastAsia="Times New Roman"/>
          <w:szCs w:val="24"/>
        </w:rPr>
        <w:t xml:space="preserve"> και με</w:t>
      </w:r>
      <w:r w:rsidRPr="00706A20">
        <w:rPr>
          <w:rFonts w:eastAsia="Times New Roman"/>
          <w:szCs w:val="24"/>
        </w:rPr>
        <w:t xml:space="preserve"> ποιο</w:t>
      </w:r>
      <w:r>
        <w:rPr>
          <w:rFonts w:eastAsia="Times New Roman"/>
          <w:szCs w:val="24"/>
        </w:rPr>
        <w:t>ν</w:t>
      </w:r>
      <w:r w:rsidRPr="00706A20">
        <w:rPr>
          <w:rFonts w:eastAsia="Times New Roman"/>
          <w:szCs w:val="24"/>
        </w:rPr>
        <w:t xml:space="preserve"> μηχανισμό θα πηγαίνει</w:t>
      </w:r>
      <w:r>
        <w:rPr>
          <w:rFonts w:eastAsia="Times New Roman"/>
          <w:szCs w:val="24"/>
        </w:rPr>
        <w:t>.</w:t>
      </w:r>
      <w:r w:rsidRPr="00706A20">
        <w:rPr>
          <w:rFonts w:eastAsia="Times New Roman"/>
          <w:szCs w:val="24"/>
        </w:rPr>
        <w:t xml:space="preserve"> Να σας ρωτήσω κάτι</w:t>
      </w:r>
      <w:r>
        <w:rPr>
          <w:rFonts w:eastAsia="Times New Roman"/>
          <w:szCs w:val="24"/>
        </w:rPr>
        <w:t>;</w:t>
      </w:r>
      <w:r w:rsidRPr="00706A20">
        <w:rPr>
          <w:rFonts w:eastAsia="Times New Roman"/>
          <w:szCs w:val="24"/>
        </w:rPr>
        <w:t xml:space="preserve"> Με ποιο</w:t>
      </w:r>
      <w:r>
        <w:rPr>
          <w:rFonts w:eastAsia="Times New Roman"/>
          <w:szCs w:val="24"/>
        </w:rPr>
        <w:t>ν</w:t>
      </w:r>
      <w:r w:rsidRPr="00706A20">
        <w:rPr>
          <w:rFonts w:eastAsia="Times New Roman"/>
          <w:szCs w:val="24"/>
        </w:rPr>
        <w:t xml:space="preserve"> μηχαν</w:t>
      </w:r>
      <w:r w:rsidRPr="00706A20">
        <w:rPr>
          <w:rFonts w:eastAsia="Times New Roman"/>
          <w:szCs w:val="24"/>
        </w:rPr>
        <w:t>ισμό πηγαίν</w:t>
      </w:r>
      <w:r>
        <w:rPr>
          <w:rFonts w:eastAsia="Times New Roman"/>
          <w:szCs w:val="24"/>
        </w:rPr>
        <w:t xml:space="preserve">ουν </w:t>
      </w:r>
      <w:r w:rsidRPr="00706A20">
        <w:rPr>
          <w:rFonts w:eastAsia="Times New Roman"/>
          <w:szCs w:val="24"/>
        </w:rPr>
        <w:t xml:space="preserve">σήμερα </w:t>
      </w:r>
      <w:r>
        <w:rPr>
          <w:rFonts w:eastAsia="Times New Roman"/>
          <w:szCs w:val="24"/>
        </w:rPr>
        <w:t xml:space="preserve">οι </w:t>
      </w:r>
      <w:r w:rsidRPr="00706A20">
        <w:rPr>
          <w:rFonts w:eastAsia="Times New Roman"/>
          <w:szCs w:val="24"/>
        </w:rPr>
        <w:t>μειωμένοι συντελεστές στο ράφι</w:t>
      </w:r>
      <w:r>
        <w:rPr>
          <w:rFonts w:eastAsia="Times New Roman"/>
          <w:szCs w:val="24"/>
        </w:rPr>
        <w:t>;</w:t>
      </w:r>
      <w:r w:rsidRPr="00706A20">
        <w:rPr>
          <w:rFonts w:eastAsia="Times New Roman"/>
          <w:szCs w:val="24"/>
        </w:rPr>
        <w:t xml:space="preserve"> </w:t>
      </w:r>
      <w:r>
        <w:rPr>
          <w:rFonts w:eastAsia="Times New Roman"/>
          <w:szCs w:val="24"/>
        </w:rPr>
        <w:t xml:space="preserve">Με ποιον τρόπο ελέγχεται; Για να έχουμε </w:t>
      </w:r>
      <w:r w:rsidRPr="00706A20">
        <w:rPr>
          <w:rFonts w:eastAsia="Times New Roman"/>
          <w:szCs w:val="24"/>
        </w:rPr>
        <w:t>καθαρό ερώτημα</w:t>
      </w:r>
      <w:r>
        <w:rPr>
          <w:rFonts w:eastAsia="Times New Roman"/>
          <w:szCs w:val="24"/>
        </w:rPr>
        <w:t>, στα νησιά που</w:t>
      </w:r>
      <w:r w:rsidRPr="00706A20">
        <w:rPr>
          <w:rFonts w:eastAsia="Times New Roman"/>
          <w:szCs w:val="24"/>
        </w:rPr>
        <w:t xml:space="preserve"> σήμερα έχουν μειωμένο συντελεστή ΦΠΑ είναι αυξημένα τα προϊόντα</w:t>
      </w:r>
      <w:r>
        <w:rPr>
          <w:rFonts w:eastAsia="Times New Roman"/>
          <w:szCs w:val="24"/>
        </w:rPr>
        <w:t xml:space="preserve">; Ναι. Έχουν </w:t>
      </w:r>
      <w:r w:rsidRPr="00706A20">
        <w:rPr>
          <w:rFonts w:eastAsia="Times New Roman"/>
          <w:szCs w:val="24"/>
        </w:rPr>
        <w:t>πάρει το μεταφορικό κόστος</w:t>
      </w:r>
      <w:r>
        <w:rPr>
          <w:rFonts w:eastAsia="Times New Roman"/>
          <w:szCs w:val="24"/>
        </w:rPr>
        <w:t>;</w:t>
      </w:r>
      <w:r w:rsidRPr="00706A20">
        <w:rPr>
          <w:rFonts w:eastAsia="Times New Roman"/>
          <w:szCs w:val="24"/>
        </w:rPr>
        <w:t xml:space="preserve"> Ναι</w:t>
      </w:r>
      <w:r>
        <w:rPr>
          <w:rFonts w:eastAsia="Times New Roman"/>
          <w:szCs w:val="24"/>
        </w:rPr>
        <w:t>.</w:t>
      </w:r>
      <w:r w:rsidRPr="00706A20">
        <w:rPr>
          <w:rFonts w:eastAsia="Times New Roman"/>
          <w:szCs w:val="24"/>
        </w:rPr>
        <w:t xml:space="preserve"> Μήπως </w:t>
      </w:r>
      <w:r>
        <w:rPr>
          <w:rFonts w:eastAsia="Times New Roman"/>
          <w:szCs w:val="24"/>
        </w:rPr>
        <w:t>κ</w:t>
      </w:r>
      <w:r w:rsidRPr="00706A20">
        <w:rPr>
          <w:rFonts w:eastAsia="Times New Roman"/>
          <w:szCs w:val="24"/>
        </w:rPr>
        <w:t>άποιοι με βάσ</w:t>
      </w:r>
      <w:r w:rsidRPr="00706A20">
        <w:rPr>
          <w:rFonts w:eastAsia="Times New Roman"/>
          <w:szCs w:val="24"/>
        </w:rPr>
        <w:t xml:space="preserve">η το γεγονός ότι καταργήθηκε ο ειδικός συντελεστής </w:t>
      </w:r>
      <w:r>
        <w:rPr>
          <w:rFonts w:eastAsia="Times New Roman"/>
          <w:szCs w:val="24"/>
        </w:rPr>
        <w:t xml:space="preserve">ΦΠΑ </w:t>
      </w:r>
      <w:r w:rsidRPr="00706A20">
        <w:rPr>
          <w:rFonts w:eastAsia="Times New Roman"/>
          <w:szCs w:val="24"/>
        </w:rPr>
        <w:t>βρήκα</w:t>
      </w:r>
      <w:r>
        <w:rPr>
          <w:rFonts w:eastAsia="Times New Roman"/>
          <w:szCs w:val="24"/>
        </w:rPr>
        <w:t>ν</w:t>
      </w:r>
      <w:r w:rsidRPr="00706A20">
        <w:rPr>
          <w:rFonts w:eastAsia="Times New Roman"/>
          <w:szCs w:val="24"/>
        </w:rPr>
        <w:t xml:space="preserve"> τρόπο να κερδοσκοπήσουν</w:t>
      </w:r>
      <w:r>
        <w:rPr>
          <w:rFonts w:eastAsia="Times New Roman"/>
          <w:szCs w:val="24"/>
        </w:rPr>
        <w:t>; Αυτό είναι ένα ερώτημα</w:t>
      </w:r>
      <w:r w:rsidRPr="00706A20">
        <w:rPr>
          <w:rFonts w:eastAsia="Times New Roman"/>
          <w:szCs w:val="24"/>
        </w:rPr>
        <w:t xml:space="preserve"> και μένω εκεί</w:t>
      </w:r>
      <w:r>
        <w:rPr>
          <w:rFonts w:eastAsia="Times New Roman"/>
          <w:szCs w:val="24"/>
        </w:rPr>
        <w:t>.</w:t>
      </w:r>
    </w:p>
    <w:p w14:paraId="1123F1A1" w14:textId="77777777" w:rsidR="00A4113B" w:rsidRDefault="00FE19D4">
      <w:pPr>
        <w:spacing w:line="600" w:lineRule="auto"/>
        <w:ind w:firstLine="720"/>
        <w:contextualSpacing/>
        <w:jc w:val="both"/>
        <w:rPr>
          <w:rFonts w:eastAsia="Times New Roman"/>
          <w:szCs w:val="24"/>
        </w:rPr>
      </w:pPr>
      <w:r>
        <w:rPr>
          <w:rFonts w:eastAsia="Times New Roman"/>
          <w:szCs w:val="24"/>
        </w:rPr>
        <w:t xml:space="preserve">Ειπώθηκε </w:t>
      </w:r>
      <w:r w:rsidRPr="00706A20">
        <w:rPr>
          <w:rFonts w:eastAsia="Times New Roman"/>
          <w:szCs w:val="24"/>
        </w:rPr>
        <w:t>από τον κ</w:t>
      </w:r>
      <w:r>
        <w:rPr>
          <w:rFonts w:eastAsia="Times New Roman"/>
          <w:szCs w:val="24"/>
        </w:rPr>
        <w:t>.</w:t>
      </w:r>
      <w:r w:rsidRPr="00706A20">
        <w:rPr>
          <w:rFonts w:eastAsia="Times New Roman"/>
          <w:szCs w:val="24"/>
        </w:rPr>
        <w:t xml:space="preserve"> Μάριο </w:t>
      </w:r>
      <w:r>
        <w:rPr>
          <w:rFonts w:eastAsia="Times New Roman"/>
          <w:szCs w:val="24"/>
        </w:rPr>
        <w:t>Γεωργιάδη</w:t>
      </w:r>
      <w:r w:rsidRPr="00706A20">
        <w:rPr>
          <w:rFonts w:eastAsia="Times New Roman"/>
          <w:szCs w:val="24"/>
        </w:rPr>
        <w:t xml:space="preserve"> </w:t>
      </w:r>
      <w:r>
        <w:rPr>
          <w:rFonts w:eastAsia="Times New Roman"/>
          <w:szCs w:val="24"/>
        </w:rPr>
        <w:t xml:space="preserve">ότι </w:t>
      </w:r>
      <w:r w:rsidRPr="00706A20">
        <w:rPr>
          <w:rFonts w:eastAsia="Times New Roman"/>
          <w:szCs w:val="24"/>
        </w:rPr>
        <w:t>είναι λίγα τα εισιτήρια</w:t>
      </w:r>
      <w:r>
        <w:rPr>
          <w:rFonts w:eastAsia="Times New Roman"/>
          <w:szCs w:val="24"/>
        </w:rPr>
        <w:t>.</w:t>
      </w:r>
      <w:r w:rsidRPr="00706A20">
        <w:rPr>
          <w:rFonts w:eastAsia="Times New Roman"/>
          <w:szCs w:val="24"/>
        </w:rPr>
        <w:t xml:space="preserve"> </w:t>
      </w:r>
      <w:r>
        <w:rPr>
          <w:rFonts w:eastAsia="Times New Roman"/>
          <w:szCs w:val="24"/>
        </w:rPr>
        <w:t>Γ</w:t>
      </w:r>
      <w:r w:rsidRPr="00706A20">
        <w:rPr>
          <w:rFonts w:eastAsia="Times New Roman"/>
          <w:szCs w:val="24"/>
        </w:rPr>
        <w:t>ια ένα</w:t>
      </w:r>
      <w:r>
        <w:rPr>
          <w:rFonts w:eastAsia="Times New Roman"/>
          <w:szCs w:val="24"/>
        </w:rPr>
        <w:t>ν</w:t>
      </w:r>
      <w:r w:rsidRPr="00706A20">
        <w:rPr>
          <w:rFonts w:eastAsia="Times New Roman"/>
          <w:szCs w:val="24"/>
        </w:rPr>
        <w:t xml:space="preserve"> κάτοικο της Ρόδου είναι </w:t>
      </w:r>
      <w:r>
        <w:rPr>
          <w:rFonts w:eastAsia="Times New Roman"/>
          <w:szCs w:val="24"/>
        </w:rPr>
        <w:t>δεκαέξι</w:t>
      </w:r>
      <w:r w:rsidRPr="00706A20">
        <w:rPr>
          <w:rFonts w:eastAsia="Times New Roman"/>
          <w:szCs w:val="24"/>
        </w:rPr>
        <w:t xml:space="preserve"> εισιτήρια το</w:t>
      </w:r>
      <w:r>
        <w:rPr>
          <w:rFonts w:eastAsia="Times New Roman"/>
          <w:szCs w:val="24"/>
        </w:rPr>
        <w:t>ν</w:t>
      </w:r>
      <w:r w:rsidRPr="00706A20">
        <w:rPr>
          <w:rFonts w:eastAsia="Times New Roman"/>
          <w:szCs w:val="24"/>
        </w:rPr>
        <w:t xml:space="preserve"> χρόνο</w:t>
      </w:r>
      <w:r>
        <w:rPr>
          <w:rFonts w:eastAsia="Times New Roman"/>
          <w:szCs w:val="24"/>
        </w:rPr>
        <w:t>.</w:t>
      </w:r>
      <w:r w:rsidRPr="00706A20">
        <w:rPr>
          <w:rFonts w:eastAsia="Times New Roman"/>
          <w:szCs w:val="24"/>
        </w:rPr>
        <w:t xml:space="preserve"> </w:t>
      </w:r>
      <w:r>
        <w:rPr>
          <w:rFonts w:eastAsia="Times New Roman"/>
          <w:szCs w:val="24"/>
        </w:rPr>
        <w:t>Για</w:t>
      </w:r>
      <w:r w:rsidRPr="00706A20">
        <w:rPr>
          <w:rFonts w:eastAsia="Times New Roman"/>
          <w:szCs w:val="24"/>
        </w:rPr>
        <w:t xml:space="preserve"> τετραμελή οικογένεια</w:t>
      </w:r>
      <w:r>
        <w:rPr>
          <w:rFonts w:eastAsia="Times New Roman"/>
          <w:szCs w:val="24"/>
        </w:rPr>
        <w:t>,</w:t>
      </w:r>
      <w:r w:rsidRPr="00706A20">
        <w:rPr>
          <w:rFonts w:eastAsia="Times New Roman"/>
          <w:szCs w:val="24"/>
        </w:rPr>
        <w:t xml:space="preserve"> τα οποία μπορεί να τα χρησιμοποιήσει ο ένας από την τετραμελή οικογένεια</w:t>
      </w:r>
      <w:r>
        <w:rPr>
          <w:rFonts w:eastAsia="Times New Roman"/>
          <w:szCs w:val="24"/>
        </w:rPr>
        <w:t>,</w:t>
      </w:r>
      <w:r w:rsidRPr="00706A20">
        <w:rPr>
          <w:rFonts w:eastAsia="Times New Roman"/>
          <w:szCs w:val="24"/>
        </w:rPr>
        <w:t xml:space="preserve"> είναι </w:t>
      </w:r>
      <w:r>
        <w:rPr>
          <w:rFonts w:eastAsia="Times New Roman"/>
          <w:szCs w:val="24"/>
        </w:rPr>
        <w:t>εξήντα τέσσερα</w:t>
      </w:r>
      <w:r w:rsidRPr="00706A20">
        <w:rPr>
          <w:rFonts w:eastAsia="Times New Roman"/>
          <w:szCs w:val="24"/>
        </w:rPr>
        <w:t xml:space="preserve"> εισιτήρια το</w:t>
      </w:r>
      <w:r>
        <w:rPr>
          <w:rFonts w:eastAsia="Times New Roman"/>
          <w:szCs w:val="24"/>
        </w:rPr>
        <w:t>ν</w:t>
      </w:r>
      <w:r w:rsidRPr="00706A20">
        <w:rPr>
          <w:rFonts w:eastAsia="Times New Roman"/>
          <w:szCs w:val="24"/>
        </w:rPr>
        <w:t xml:space="preserve"> χρόνο</w:t>
      </w:r>
      <w:r>
        <w:rPr>
          <w:rFonts w:eastAsia="Times New Roman"/>
          <w:szCs w:val="24"/>
        </w:rPr>
        <w:t>.</w:t>
      </w:r>
      <w:r w:rsidRPr="00706A20">
        <w:rPr>
          <w:rFonts w:eastAsia="Times New Roman"/>
          <w:szCs w:val="24"/>
        </w:rPr>
        <w:t xml:space="preserve"> </w:t>
      </w:r>
      <w:r>
        <w:rPr>
          <w:rFonts w:eastAsia="Times New Roman"/>
          <w:szCs w:val="24"/>
        </w:rPr>
        <w:t>Ε</w:t>
      </w:r>
      <w:r w:rsidRPr="00706A20">
        <w:rPr>
          <w:rFonts w:eastAsia="Times New Roman"/>
          <w:szCs w:val="24"/>
        </w:rPr>
        <w:t>ίναι λίγα</w:t>
      </w:r>
      <w:r>
        <w:rPr>
          <w:rFonts w:eastAsia="Times New Roman"/>
          <w:szCs w:val="24"/>
        </w:rPr>
        <w:t>;</w:t>
      </w:r>
      <w:r w:rsidRPr="00706A20">
        <w:rPr>
          <w:rFonts w:eastAsia="Times New Roman"/>
          <w:szCs w:val="24"/>
        </w:rPr>
        <w:t xml:space="preserve"> </w:t>
      </w:r>
      <w:r>
        <w:rPr>
          <w:rFonts w:eastAsia="Times New Roman"/>
          <w:szCs w:val="24"/>
        </w:rPr>
        <w:t>Γ</w:t>
      </w:r>
      <w:r w:rsidRPr="00706A20">
        <w:rPr>
          <w:rFonts w:eastAsia="Times New Roman"/>
          <w:szCs w:val="24"/>
        </w:rPr>
        <w:t>ια να καταλάβω</w:t>
      </w:r>
      <w:r>
        <w:rPr>
          <w:rFonts w:eastAsia="Times New Roman"/>
          <w:szCs w:val="24"/>
        </w:rPr>
        <w:t>,</w:t>
      </w:r>
      <w:r w:rsidRPr="00706A20">
        <w:rPr>
          <w:rFonts w:eastAsia="Times New Roman"/>
          <w:szCs w:val="24"/>
        </w:rPr>
        <w:t xml:space="preserve"> </w:t>
      </w:r>
      <w:r>
        <w:rPr>
          <w:rFonts w:eastAsia="Times New Roman"/>
          <w:szCs w:val="24"/>
        </w:rPr>
        <w:t>ε</w:t>
      </w:r>
      <w:r w:rsidRPr="00706A20">
        <w:rPr>
          <w:rFonts w:eastAsia="Times New Roman"/>
          <w:szCs w:val="24"/>
        </w:rPr>
        <w:t>ίναι λίγα</w:t>
      </w:r>
      <w:r>
        <w:rPr>
          <w:rFonts w:eastAsia="Times New Roman"/>
          <w:szCs w:val="24"/>
        </w:rPr>
        <w:t>;</w:t>
      </w:r>
      <w:r w:rsidRPr="00706A20">
        <w:rPr>
          <w:rFonts w:eastAsia="Times New Roman"/>
          <w:szCs w:val="24"/>
        </w:rPr>
        <w:t xml:space="preserve"> </w:t>
      </w:r>
      <w:r>
        <w:rPr>
          <w:rFonts w:eastAsia="Times New Roman"/>
          <w:szCs w:val="24"/>
        </w:rPr>
        <w:t>Κ</w:t>
      </w:r>
      <w:r w:rsidRPr="00706A20">
        <w:rPr>
          <w:rFonts w:eastAsia="Times New Roman"/>
          <w:szCs w:val="24"/>
        </w:rPr>
        <w:t xml:space="preserve">αι μάλιστα για αποστάσεις πάνω από </w:t>
      </w:r>
      <w:r>
        <w:rPr>
          <w:rFonts w:eastAsia="Times New Roman"/>
          <w:szCs w:val="24"/>
        </w:rPr>
        <w:t>εκατό ογδόντα</w:t>
      </w:r>
      <w:r w:rsidRPr="00706A20">
        <w:rPr>
          <w:rFonts w:eastAsia="Times New Roman"/>
          <w:szCs w:val="24"/>
        </w:rPr>
        <w:t xml:space="preserve"> μίλια επεκτάθηκε</w:t>
      </w:r>
      <w:r>
        <w:rPr>
          <w:rFonts w:eastAsia="Times New Roman"/>
          <w:szCs w:val="24"/>
        </w:rPr>
        <w:t>,</w:t>
      </w:r>
      <w:r w:rsidRPr="00706A20">
        <w:rPr>
          <w:rFonts w:eastAsia="Times New Roman"/>
          <w:szCs w:val="24"/>
        </w:rPr>
        <w:t xml:space="preserve"> όχι μόνο</w:t>
      </w:r>
      <w:r w:rsidRPr="00706A20">
        <w:rPr>
          <w:rFonts w:eastAsia="Times New Roman"/>
          <w:szCs w:val="24"/>
        </w:rPr>
        <w:t xml:space="preserve"> αποζημίωση για </w:t>
      </w:r>
      <w:r>
        <w:rPr>
          <w:rFonts w:eastAsia="Times New Roman"/>
          <w:szCs w:val="24"/>
        </w:rPr>
        <w:t xml:space="preserve">την τρίτη </w:t>
      </w:r>
      <w:r w:rsidRPr="00706A20">
        <w:rPr>
          <w:rFonts w:eastAsia="Times New Roman"/>
          <w:szCs w:val="24"/>
        </w:rPr>
        <w:t>θέση</w:t>
      </w:r>
      <w:r>
        <w:rPr>
          <w:rFonts w:eastAsia="Times New Roman"/>
          <w:szCs w:val="24"/>
        </w:rPr>
        <w:t>,</w:t>
      </w:r>
      <w:r w:rsidRPr="00706A20">
        <w:rPr>
          <w:rFonts w:eastAsia="Times New Roman"/>
          <w:szCs w:val="24"/>
        </w:rPr>
        <w:t xml:space="preserve"> αλλά και για καμπίνα</w:t>
      </w:r>
      <w:r>
        <w:rPr>
          <w:rFonts w:eastAsia="Times New Roman"/>
          <w:szCs w:val="24"/>
        </w:rPr>
        <w:t>.</w:t>
      </w:r>
      <w:r w:rsidRPr="00706A20">
        <w:rPr>
          <w:rFonts w:eastAsia="Times New Roman"/>
          <w:szCs w:val="24"/>
        </w:rPr>
        <w:t xml:space="preserve"> </w:t>
      </w:r>
      <w:r>
        <w:rPr>
          <w:rFonts w:eastAsia="Times New Roman"/>
          <w:szCs w:val="24"/>
        </w:rPr>
        <w:t xml:space="preserve">Είναι λίγα; Ξέρετε </w:t>
      </w:r>
      <w:r w:rsidRPr="00706A20">
        <w:rPr>
          <w:rFonts w:eastAsia="Times New Roman"/>
          <w:szCs w:val="24"/>
        </w:rPr>
        <w:t>πόσα επιστρέφονται</w:t>
      </w:r>
      <w:r>
        <w:rPr>
          <w:rFonts w:eastAsia="Times New Roman"/>
          <w:szCs w:val="24"/>
        </w:rPr>
        <w:t>;</w:t>
      </w:r>
      <w:r w:rsidRPr="00706A20">
        <w:rPr>
          <w:rFonts w:eastAsia="Times New Roman"/>
          <w:szCs w:val="24"/>
        </w:rPr>
        <w:t xml:space="preserve"> </w:t>
      </w:r>
      <w:r>
        <w:rPr>
          <w:rFonts w:eastAsia="Times New Roman"/>
          <w:szCs w:val="24"/>
        </w:rPr>
        <w:t xml:space="preserve">Πάνω από </w:t>
      </w:r>
      <w:r w:rsidRPr="00706A20">
        <w:rPr>
          <w:rFonts w:eastAsia="Times New Roman"/>
          <w:szCs w:val="24"/>
        </w:rPr>
        <w:t>50%</w:t>
      </w:r>
      <w:r>
        <w:rPr>
          <w:rFonts w:eastAsia="Times New Roman"/>
          <w:szCs w:val="24"/>
        </w:rPr>
        <w:t>. Σε πάρα πολλές</w:t>
      </w:r>
      <w:r w:rsidRPr="00706A20">
        <w:rPr>
          <w:rFonts w:eastAsia="Times New Roman"/>
          <w:szCs w:val="24"/>
        </w:rPr>
        <w:t xml:space="preserve"> διαδρομές η αποζημίωση είναι πάνω από </w:t>
      </w:r>
      <w:r w:rsidRPr="00706A20">
        <w:rPr>
          <w:rFonts w:eastAsia="Times New Roman"/>
          <w:szCs w:val="24"/>
        </w:rPr>
        <w:lastRenderedPageBreak/>
        <w:t>50% και επιστρέφετ</w:t>
      </w:r>
      <w:r>
        <w:rPr>
          <w:rFonts w:eastAsia="Times New Roman"/>
          <w:szCs w:val="24"/>
        </w:rPr>
        <w:t>αι</w:t>
      </w:r>
      <w:r w:rsidRPr="00706A20">
        <w:rPr>
          <w:rFonts w:eastAsia="Times New Roman"/>
          <w:szCs w:val="24"/>
        </w:rPr>
        <w:t xml:space="preserve"> στο τέλος του μήνα</w:t>
      </w:r>
      <w:r>
        <w:rPr>
          <w:rFonts w:eastAsia="Times New Roman"/>
          <w:szCs w:val="24"/>
        </w:rPr>
        <w:t>. Τ</w:t>
      </w:r>
      <w:r w:rsidRPr="00706A20">
        <w:rPr>
          <w:rFonts w:eastAsia="Times New Roman"/>
          <w:szCs w:val="24"/>
        </w:rPr>
        <w:t xml:space="preserve">ο βλέπουν αυτό </w:t>
      </w:r>
      <w:r>
        <w:rPr>
          <w:rFonts w:eastAsia="Times New Roman"/>
          <w:szCs w:val="24"/>
        </w:rPr>
        <w:t>ο</w:t>
      </w:r>
      <w:r w:rsidRPr="00706A20">
        <w:rPr>
          <w:rFonts w:eastAsia="Times New Roman"/>
          <w:szCs w:val="24"/>
        </w:rPr>
        <w:t>ι νησιώτες</w:t>
      </w:r>
      <w:r>
        <w:rPr>
          <w:rFonts w:eastAsia="Times New Roman"/>
          <w:szCs w:val="24"/>
        </w:rPr>
        <w:t>. Καταλαβαίνουν τι</w:t>
      </w:r>
      <w:r w:rsidRPr="00706A20">
        <w:rPr>
          <w:rFonts w:eastAsia="Times New Roman"/>
          <w:szCs w:val="24"/>
        </w:rPr>
        <w:t xml:space="preserve"> είναι αυτ</w:t>
      </w:r>
      <w:r w:rsidRPr="00706A20">
        <w:rPr>
          <w:rFonts w:eastAsia="Times New Roman"/>
          <w:szCs w:val="24"/>
        </w:rPr>
        <w:t xml:space="preserve">ό το μέτρο για </w:t>
      </w:r>
      <w:r>
        <w:rPr>
          <w:rFonts w:eastAsia="Times New Roman"/>
          <w:szCs w:val="24"/>
        </w:rPr>
        <w:t xml:space="preserve">αυτούς. </w:t>
      </w:r>
    </w:p>
    <w:p w14:paraId="1123F1A2" w14:textId="77777777" w:rsidR="00A4113B" w:rsidRDefault="00FE19D4">
      <w:pPr>
        <w:spacing w:line="600" w:lineRule="auto"/>
        <w:ind w:firstLine="709"/>
        <w:contextualSpacing/>
        <w:jc w:val="both"/>
        <w:rPr>
          <w:rFonts w:eastAsia="Times New Roman" w:cs="Times New Roman"/>
          <w:szCs w:val="24"/>
        </w:rPr>
      </w:pPr>
      <w:r>
        <w:rPr>
          <w:rFonts w:eastAsia="Times New Roman"/>
          <w:szCs w:val="24"/>
        </w:rPr>
        <w:t>Ειπώθηκε πάλι -</w:t>
      </w:r>
      <w:r w:rsidRPr="00706A20">
        <w:rPr>
          <w:rFonts w:eastAsia="Times New Roman"/>
          <w:szCs w:val="24"/>
        </w:rPr>
        <w:t>το είπατε</w:t>
      </w:r>
      <w:r>
        <w:rPr>
          <w:rFonts w:eastAsia="Times New Roman"/>
          <w:szCs w:val="24"/>
        </w:rPr>
        <w:t xml:space="preserve"> εσείς,</w:t>
      </w:r>
      <w:r w:rsidRPr="00706A20">
        <w:rPr>
          <w:rFonts w:eastAsia="Times New Roman"/>
          <w:szCs w:val="24"/>
        </w:rPr>
        <w:t xml:space="preserve"> κύριε </w:t>
      </w:r>
      <w:proofErr w:type="spellStart"/>
      <w:r>
        <w:rPr>
          <w:rFonts w:eastAsia="Times New Roman"/>
          <w:szCs w:val="24"/>
        </w:rPr>
        <w:t>Π</w:t>
      </w:r>
      <w:r w:rsidRPr="00706A20">
        <w:rPr>
          <w:rFonts w:eastAsia="Times New Roman"/>
          <w:szCs w:val="24"/>
        </w:rPr>
        <w:t>ροεδρεύοντα</w:t>
      </w:r>
      <w:proofErr w:type="spellEnd"/>
      <w:r>
        <w:rPr>
          <w:rFonts w:eastAsia="Times New Roman"/>
          <w:szCs w:val="24"/>
        </w:rPr>
        <w:t>-</w:t>
      </w:r>
      <w:r w:rsidRPr="00706A20">
        <w:rPr>
          <w:rFonts w:eastAsia="Times New Roman"/>
          <w:szCs w:val="24"/>
        </w:rPr>
        <w:t xml:space="preserve"> ότι κάνουμε προπαγάνδα</w:t>
      </w:r>
      <w:r>
        <w:rPr>
          <w:rFonts w:eastAsia="Times New Roman"/>
          <w:szCs w:val="24"/>
        </w:rPr>
        <w:t>. Είναι ένα μέτρο</w:t>
      </w:r>
      <w:r w:rsidRPr="00706A20">
        <w:rPr>
          <w:rFonts w:eastAsia="Times New Roman"/>
          <w:szCs w:val="24"/>
        </w:rPr>
        <w:t xml:space="preserve"> στο οποίο στις περισσότερες από αυτές τις εκδηλώσεις πηγαίνουν τεχνικοί</w:t>
      </w:r>
      <w:r>
        <w:rPr>
          <w:rFonts w:eastAsia="Times New Roman"/>
          <w:szCs w:val="24"/>
        </w:rPr>
        <w:t>.</w:t>
      </w:r>
      <w:r w:rsidRPr="00706A20">
        <w:rPr>
          <w:rFonts w:eastAsia="Times New Roman"/>
          <w:szCs w:val="24"/>
        </w:rPr>
        <w:t xml:space="preserve"> </w:t>
      </w:r>
      <w:r>
        <w:rPr>
          <w:rFonts w:eastAsia="Times New Roman" w:cs="Times New Roman"/>
          <w:szCs w:val="24"/>
        </w:rPr>
        <w:t>Δεν πηγαίνω εγώ, δεν πηγαίνει κάποιος πολιτικός παράγοντας. Πηγαίνο</w:t>
      </w:r>
      <w:r>
        <w:rPr>
          <w:rFonts w:eastAsia="Times New Roman" w:cs="Times New Roman"/>
          <w:szCs w:val="24"/>
        </w:rPr>
        <w:t>υν τεχνικοί και εξηγούν σε επιχειρήσεις πώς θα χρησιμοποιήσουν το μέτρο. Αυτό είναι προπαγάνδα; Δεν πρέπει να μάθουν οι επιχειρήσεις για το πώς θα υλοποιηθεί αυτό το μέτρο; Δεν πρέπει να μάθουν οι λογιστές;</w:t>
      </w:r>
    </w:p>
    <w:p w14:paraId="1123F1A3"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Δεν νομίζω ότι θέλατε να πείτε τέτοια πράγματα. Ε</w:t>
      </w:r>
      <w:r>
        <w:rPr>
          <w:rFonts w:eastAsia="Times New Roman" w:cs="Times New Roman"/>
          <w:szCs w:val="24"/>
        </w:rPr>
        <w:t>ιπώθηκε, βέβαια, ότι υπάρχει αποκλεισμός επιχειρήσεων. Σε ποιες; Στις μεγάλες; Σε αυτές που έχουν τζίρο πάνω από 40 εκατομμύρια; Για αυτές κόπτεσθε; Να μας το πείτε, γιατί εμείς κοπτόμαστε για τις πολύ μικρές, τις μικρές και τις μεσαίες επιχειρήσεις που έχ</w:t>
      </w:r>
      <w:r>
        <w:rPr>
          <w:rFonts w:eastAsia="Times New Roman" w:cs="Times New Roman"/>
          <w:szCs w:val="24"/>
        </w:rPr>
        <w:t>ουν τζίρο μέχρι 40 εκατομμύρια. Για αυτές κοπτόμαστε, αυτές θέλουμε να επιδοτήσουμε, αυτούς τους νησιώτες θέλουμε να επιδοτήσουμε, γιατί αυτές οι επιχειρήσεις αποτελούν τη ραχοκοκαλιά της οικονομίας των νησιών μας.</w:t>
      </w:r>
    </w:p>
    <w:p w14:paraId="1123F1A4"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επειδή αναφέρθηκε και το θέμα για τα </w:t>
      </w:r>
      <w:r>
        <w:rPr>
          <w:rFonts w:eastAsia="Times New Roman" w:cs="Times New Roman"/>
          <w:szCs w:val="24"/>
        </w:rPr>
        <w:t xml:space="preserve">καύσιμα -τελειώνει και ο χρόνος μου- για την Κρήτη, είχα μια συνάντηση πριν με Βουλευτές της Κρήτης σχετικά με την εφαρμογή του μεταφορικού ισοδυνάμου στα νησιά. Λυπάμαι που λείπει ο κ. Κεφαλογιάννης που έκανε τη σχετική ερώτηση. Θα του απαντήσω, όμως και </w:t>
      </w:r>
      <w:r>
        <w:rPr>
          <w:rFonts w:eastAsia="Times New Roman" w:cs="Times New Roman"/>
          <w:szCs w:val="24"/>
        </w:rPr>
        <w:t>θα το δει από τα Πρακτικά.</w:t>
      </w:r>
    </w:p>
    <w:p w14:paraId="1123F1A5"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Ναι, όντως, τα ακτοπλοϊκά εισιτήρια επιβατών είναι, με βάση τις αντίστοιχες τιμές του ΚΤΕΛ, στο ίδιο επίπεδο ή και χαμηλότερα. Άρα και να ενταχθούν οι νησιώτες της Κρήτης στο μέτρο, απλώς δεν θα παίρνουν κάτι. Είναι απλό. Όμως, η</w:t>
      </w:r>
      <w:r>
        <w:rPr>
          <w:rFonts w:eastAsia="Times New Roman" w:cs="Times New Roman"/>
          <w:szCs w:val="24"/>
        </w:rPr>
        <w:t xml:space="preserve"> ακτοπλοϊκή μεταφορά των προϊόντων είναι αυξημένη όχι όσο στον </w:t>
      </w:r>
      <w:proofErr w:type="spellStart"/>
      <w:r>
        <w:rPr>
          <w:rFonts w:eastAsia="Times New Roman" w:cs="Times New Roman"/>
          <w:szCs w:val="24"/>
        </w:rPr>
        <w:t>Άη</w:t>
      </w:r>
      <w:proofErr w:type="spellEnd"/>
      <w:r>
        <w:rPr>
          <w:rFonts w:eastAsia="Times New Roman" w:cs="Times New Roman"/>
          <w:szCs w:val="24"/>
        </w:rPr>
        <w:t xml:space="preserve"> </w:t>
      </w:r>
      <w:proofErr w:type="spellStart"/>
      <w:r>
        <w:rPr>
          <w:rFonts w:eastAsia="Times New Roman" w:cs="Times New Roman"/>
          <w:szCs w:val="24"/>
        </w:rPr>
        <w:t>Στράτη</w:t>
      </w:r>
      <w:proofErr w:type="spellEnd"/>
      <w:r>
        <w:rPr>
          <w:rFonts w:eastAsia="Times New Roman" w:cs="Times New Roman"/>
          <w:szCs w:val="24"/>
        </w:rPr>
        <w:t>, όχι όσο στη Μυτιλήνη, αλλά είναι αυξημένη. Πιθανό να μη φτάσουμε στο 40% της αποζημίωσης της ακτοπλοϊκής μεταφοράς, αλλά θα είναι ένα 20%, ένα 25%, ένα 30%. Θα το δούμε.</w:t>
      </w:r>
    </w:p>
    <w:p w14:paraId="1123F1A6"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Γι’ αυτόν το</w:t>
      </w:r>
      <w:r>
        <w:rPr>
          <w:rFonts w:eastAsia="Times New Roman" w:cs="Times New Roman"/>
          <w:szCs w:val="24"/>
        </w:rPr>
        <w:t xml:space="preserve">ν λόγο, έχουμε συνεννοηθεί με τα </w:t>
      </w:r>
      <w:r>
        <w:rPr>
          <w:rFonts w:eastAsia="Times New Roman" w:cs="Times New Roman"/>
          <w:szCs w:val="24"/>
        </w:rPr>
        <w:t>ε</w:t>
      </w:r>
      <w:r>
        <w:rPr>
          <w:rFonts w:eastAsia="Times New Roman" w:cs="Times New Roman"/>
          <w:szCs w:val="24"/>
        </w:rPr>
        <w:t xml:space="preserve">πιμελητήρια της Κρήτης να μας φέρουν ακριβή στοιχεία μεταφερόμενων προϊόντων, προκειμένου από το δεύτερο εξάμηνο να ενταχθούν </w:t>
      </w:r>
      <w:r>
        <w:rPr>
          <w:rFonts w:eastAsia="Times New Roman" w:cs="Times New Roman"/>
          <w:szCs w:val="24"/>
        </w:rPr>
        <w:lastRenderedPageBreak/>
        <w:t>και οι επιχειρήσεις της Κρήτης στο μεταφορικό ισοδύναμο. Αυτό αποτελεί δέσμευση της Κυβέρνησης.</w:t>
      </w:r>
    </w:p>
    <w:p w14:paraId="1123F1A7" w14:textId="77777777" w:rsidR="00A4113B" w:rsidRDefault="00FE19D4">
      <w:pPr>
        <w:spacing w:line="600" w:lineRule="auto"/>
        <w:contextualSpacing/>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14:paraId="1123F1A8"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Διότι εμείς δεν κάνουμε διακρίσεις ανάμεσα σε κανέναν πολίτη. Διότι εμείς εφαρμόζουμε νησιωτική πολιτική η οποία πηγαίνει και στον τελευταίο πολίτη αυτής της χώρας! Διότι εμείς θέλουμε τα νησιά μας να αναπτυχθούν</w:t>
      </w:r>
      <w:r>
        <w:rPr>
          <w:rFonts w:eastAsia="Times New Roman" w:cs="Times New Roman"/>
          <w:szCs w:val="24"/>
        </w:rPr>
        <w:t>!</w:t>
      </w:r>
    </w:p>
    <w:p w14:paraId="1123F1A9"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123F1AA" w14:textId="77777777" w:rsidR="00A4113B" w:rsidRDefault="00FE19D4">
      <w:pPr>
        <w:spacing w:line="600" w:lineRule="auto"/>
        <w:ind w:firstLine="709"/>
        <w:contextualSpacing/>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14:paraId="1123F1AB" w14:textId="77777777" w:rsidR="00A4113B" w:rsidRDefault="00FE19D4">
      <w:pPr>
        <w:spacing w:line="600" w:lineRule="auto"/>
        <w:ind w:firstLine="720"/>
        <w:contextualSpacing/>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Ευχαριστούμε τον κύριο Υπουργό και για την ακρίβεια στον χρόνο.</w:t>
      </w:r>
    </w:p>
    <w:p w14:paraId="1123F1AC" w14:textId="77777777" w:rsidR="00A4113B" w:rsidRDefault="00FE19D4">
      <w:pPr>
        <w:spacing w:line="600" w:lineRule="auto"/>
        <w:ind w:firstLine="720"/>
        <w:contextualSpacing/>
        <w:jc w:val="both"/>
        <w:rPr>
          <w:rFonts w:eastAsia="Times New Roman" w:cs="Times New Roman"/>
          <w:szCs w:val="24"/>
        </w:rPr>
      </w:pPr>
      <w:r w:rsidRPr="00214129">
        <w:rPr>
          <w:rFonts w:eastAsia="Times New Roman" w:cs="Times New Roman"/>
          <w:b/>
          <w:szCs w:val="24"/>
        </w:rPr>
        <w:t>ΝΕΚΤΑΡΙΟΣ ΣΑΝΤΟΡΙΝΙΟΣ (Αναπληρωτής Υπουργός Ναυτιλίας και Νησιωτικής Πολιτικής):</w:t>
      </w:r>
      <w:r w:rsidRPr="00214129">
        <w:rPr>
          <w:rFonts w:eastAsia="Times New Roman" w:cs="Times New Roman"/>
          <w:szCs w:val="24"/>
        </w:rPr>
        <w:t xml:space="preserve"> </w:t>
      </w:r>
      <w:r>
        <w:rPr>
          <w:rFonts w:eastAsia="Times New Roman" w:cs="Times New Roman"/>
          <w:szCs w:val="24"/>
        </w:rPr>
        <w:t>Απόλυτη ακρίβεια!</w:t>
      </w:r>
    </w:p>
    <w:p w14:paraId="1123F1AD" w14:textId="77777777" w:rsidR="00A4113B" w:rsidRDefault="00FE19D4">
      <w:pPr>
        <w:spacing w:line="600" w:lineRule="auto"/>
        <w:ind w:firstLine="720"/>
        <w:contextualSpacing/>
        <w:jc w:val="both"/>
        <w:rPr>
          <w:rFonts w:eastAsia="Times New Roman" w:cs="Times New Roman"/>
          <w:szCs w:val="24"/>
        </w:rPr>
      </w:pPr>
      <w:r w:rsidRPr="003A2408">
        <w:rPr>
          <w:rFonts w:eastAsia="Times New Roman" w:cs="Times New Roman"/>
          <w:b/>
          <w:szCs w:val="24"/>
        </w:rPr>
        <w:t>ΠΡΟΕ</w:t>
      </w:r>
      <w:r w:rsidRPr="003A2408">
        <w:rPr>
          <w:rFonts w:eastAsia="Times New Roman" w:cs="Times New Roman"/>
          <w:b/>
          <w:szCs w:val="24"/>
        </w:rPr>
        <w:t>ΔΡΕΥΩΝ (Μάριος Γεωργιάδης):</w:t>
      </w:r>
      <w:r w:rsidRPr="003A2408">
        <w:rPr>
          <w:rFonts w:eastAsia="Times New Roman" w:cs="Times New Roman"/>
          <w:szCs w:val="24"/>
        </w:rPr>
        <w:t xml:space="preserve"> </w:t>
      </w:r>
      <w:r>
        <w:rPr>
          <w:rFonts w:eastAsia="Times New Roman" w:cs="Times New Roman"/>
          <w:szCs w:val="24"/>
        </w:rPr>
        <w:t>Απόλυτη ακρίβεια! Δεν μπορώ να σας απαντήσω, αλλά είναι δεκτές οι παρατηρήσεις σας.</w:t>
      </w:r>
    </w:p>
    <w:p w14:paraId="1123F1AE"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Συρμαλένιος</w:t>
      </w:r>
      <w:proofErr w:type="spellEnd"/>
      <w:r>
        <w:rPr>
          <w:rFonts w:eastAsia="Times New Roman" w:cs="Times New Roman"/>
          <w:szCs w:val="24"/>
        </w:rPr>
        <w:t xml:space="preserve"> από την Κοινοβουλευτική Ομάδα του ΣΥΡΙΖΑ</w:t>
      </w:r>
      <w:r w:rsidRPr="002C182E">
        <w:rPr>
          <w:rFonts w:eastAsia="Times New Roman" w:cs="Times New Roman"/>
          <w:szCs w:val="24"/>
        </w:rPr>
        <w:t xml:space="preserve"> </w:t>
      </w:r>
      <w:r>
        <w:rPr>
          <w:rFonts w:eastAsia="Times New Roman" w:cs="Times New Roman"/>
          <w:szCs w:val="24"/>
        </w:rPr>
        <w:t>έχει τον λόγο, αμέσως μετά ο κ. Συρίγος.</w:t>
      </w:r>
    </w:p>
    <w:p w14:paraId="1123F1AF"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b/>
          <w:szCs w:val="24"/>
        </w:rPr>
        <w:lastRenderedPageBreak/>
        <w:t>ΝΙΚΟΛΑΟΣ ΞΥΔΑΚΗΣ</w:t>
      </w:r>
      <w:r w:rsidRPr="00A0142D">
        <w:rPr>
          <w:rFonts w:eastAsia="Times New Roman" w:cs="Times New Roman"/>
          <w:b/>
          <w:szCs w:val="24"/>
        </w:rPr>
        <w:t>:</w:t>
      </w:r>
      <w:r>
        <w:rPr>
          <w:rFonts w:eastAsia="Times New Roman" w:cs="Times New Roman"/>
          <w:szCs w:val="24"/>
        </w:rPr>
        <w:t xml:space="preserve"> Κύριε Πρόεδρε, αν μου επιτρ</w:t>
      </w:r>
      <w:r>
        <w:rPr>
          <w:rFonts w:eastAsia="Times New Roman" w:cs="Times New Roman"/>
          <w:szCs w:val="24"/>
        </w:rPr>
        <w:t>έπετε…</w:t>
      </w:r>
    </w:p>
    <w:p w14:paraId="1123F1B0" w14:textId="77777777" w:rsidR="00A4113B" w:rsidRDefault="00FE19D4">
      <w:pPr>
        <w:spacing w:line="600" w:lineRule="auto"/>
        <w:ind w:firstLine="720"/>
        <w:contextualSpacing/>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Ξυδάκη</w:t>
      </w:r>
      <w:proofErr w:type="spellEnd"/>
      <w:r>
        <w:rPr>
          <w:rFonts w:eastAsia="Times New Roman" w:cs="Times New Roman"/>
          <w:szCs w:val="24"/>
        </w:rPr>
        <w:t xml:space="preserve">, σας έχω δει, αλλά να μιλήσουν κάποιοι ομιλητές, έτσι; Θα τοποθετηθείτε και εσείς. Μίλησε ο Υπουργός, θα μιλήσουν και δύο συνάδελφοί σας από τον ΣΥΡΙΖΑ. Θα μου επιτρέψετε να βάλω ενδιάμεσα τον κ. </w:t>
      </w:r>
      <w:proofErr w:type="spellStart"/>
      <w:r>
        <w:rPr>
          <w:rFonts w:eastAsia="Times New Roman" w:cs="Times New Roman"/>
          <w:szCs w:val="24"/>
        </w:rPr>
        <w:t>Σαρίδη</w:t>
      </w:r>
      <w:proofErr w:type="spellEnd"/>
      <w:r>
        <w:rPr>
          <w:rFonts w:eastAsia="Times New Roman" w:cs="Times New Roman"/>
          <w:szCs w:val="24"/>
        </w:rPr>
        <w:t xml:space="preserve">, </w:t>
      </w:r>
      <w:r>
        <w:rPr>
          <w:rFonts w:eastAsia="Times New Roman" w:cs="Times New Roman"/>
          <w:szCs w:val="24"/>
        </w:rPr>
        <w:t>για να υπάρχει διάλογος και από κάποιο άλλο κόμμα και μετά θα μιλήσετε εσείς. Τρεις ομιλητές…</w:t>
      </w:r>
    </w:p>
    <w:p w14:paraId="1123F1B1"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b/>
          <w:szCs w:val="24"/>
        </w:rPr>
        <w:t>ΝΙΚΟΛΑΟΣ ΞΥΔΑΚΗΣ</w:t>
      </w:r>
      <w:r w:rsidRPr="00A0142D">
        <w:rPr>
          <w:rFonts w:eastAsia="Times New Roman" w:cs="Times New Roman"/>
          <w:b/>
          <w:szCs w:val="24"/>
        </w:rPr>
        <w:t>:</w:t>
      </w:r>
      <w:r>
        <w:rPr>
          <w:rFonts w:eastAsia="Times New Roman" w:cs="Times New Roman"/>
          <w:szCs w:val="24"/>
        </w:rPr>
        <w:t xml:space="preserve"> Δεν μιλούν στο τέλος οι Κοινοβουλευτικοί Εκπρόσωποι.</w:t>
      </w:r>
    </w:p>
    <w:p w14:paraId="1123F1B2" w14:textId="77777777" w:rsidR="00A4113B" w:rsidRDefault="00FE19D4">
      <w:pPr>
        <w:spacing w:line="600" w:lineRule="auto"/>
        <w:ind w:firstLine="720"/>
        <w:contextualSpacing/>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 xml:space="preserve">Δεν είναι στο τέλος. Κάθε δύο-τρεις ομιλητές είπαμε ότι θα </w:t>
      </w:r>
      <w:r>
        <w:rPr>
          <w:rFonts w:eastAsia="Times New Roman" w:cs="Times New Roman"/>
          <w:szCs w:val="24"/>
        </w:rPr>
        <w:t>μιλάει και ένας Κοινοβουλευτικός Εκπρόσωπος. Τρεις ομιλητές είναι…</w:t>
      </w:r>
    </w:p>
    <w:p w14:paraId="1123F1B3"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b/>
          <w:szCs w:val="24"/>
        </w:rPr>
        <w:t>ΝΙΚΟΛΑΟΣ ΞΥΔΑΚΗΣ</w:t>
      </w:r>
      <w:r w:rsidRPr="00A0142D">
        <w:rPr>
          <w:rFonts w:eastAsia="Times New Roman" w:cs="Times New Roman"/>
          <w:b/>
          <w:szCs w:val="24"/>
        </w:rPr>
        <w:t>:</w:t>
      </w:r>
      <w:r>
        <w:rPr>
          <w:rFonts w:eastAsia="Times New Roman" w:cs="Times New Roman"/>
          <w:szCs w:val="24"/>
        </w:rPr>
        <w:t xml:space="preserve"> Δεκτό, αλλά υπάρχει μια κατ’ έθος τάξη για να μπορεί να γίνει διάλογος.</w:t>
      </w:r>
    </w:p>
    <w:p w14:paraId="1123F1B4" w14:textId="77777777" w:rsidR="00A4113B" w:rsidRDefault="00FE19D4">
      <w:pPr>
        <w:spacing w:line="600" w:lineRule="auto"/>
        <w:ind w:firstLine="720"/>
        <w:contextualSpacing/>
        <w:jc w:val="both"/>
        <w:rPr>
          <w:rFonts w:eastAsia="Times New Roman" w:cs="Times New Roman"/>
          <w:szCs w:val="24"/>
        </w:rPr>
      </w:pPr>
      <w:r w:rsidRPr="003A2408">
        <w:rPr>
          <w:rFonts w:eastAsia="Times New Roman" w:cs="Times New Roman"/>
          <w:b/>
          <w:szCs w:val="24"/>
        </w:rPr>
        <w:t>ΠΡΟΕΔΡΕΥΩΝ (Μάριος Γεωργιάδης):</w:t>
      </w:r>
      <w:r>
        <w:rPr>
          <w:rFonts w:eastAsia="Times New Roman" w:cs="Times New Roman"/>
          <w:szCs w:val="24"/>
        </w:rPr>
        <w:t xml:space="preserve"> Θέλετε να μιλήσετε πρώτα εσείς και μετά ο κ. </w:t>
      </w:r>
      <w:proofErr w:type="spellStart"/>
      <w:r>
        <w:rPr>
          <w:rFonts w:eastAsia="Times New Roman" w:cs="Times New Roman"/>
          <w:szCs w:val="24"/>
        </w:rPr>
        <w:t>Σαρίδης</w:t>
      </w:r>
      <w:proofErr w:type="spellEnd"/>
      <w:r>
        <w:rPr>
          <w:rFonts w:eastAsia="Times New Roman" w:cs="Times New Roman"/>
          <w:szCs w:val="24"/>
        </w:rPr>
        <w:t>; Δεν υπάρχει κ</w:t>
      </w:r>
      <w:r>
        <w:rPr>
          <w:rFonts w:eastAsia="Times New Roman" w:cs="Times New Roman"/>
          <w:szCs w:val="24"/>
        </w:rPr>
        <w:t xml:space="preserve">ανένα θέμα. Προς </w:t>
      </w:r>
      <w:r>
        <w:rPr>
          <w:rFonts w:eastAsia="Times New Roman" w:cs="Times New Roman"/>
          <w:szCs w:val="24"/>
        </w:rPr>
        <w:t>θ</w:t>
      </w:r>
      <w:r>
        <w:rPr>
          <w:rFonts w:eastAsia="Times New Roman" w:cs="Times New Roman"/>
          <w:szCs w:val="24"/>
        </w:rPr>
        <w:t>εού!</w:t>
      </w:r>
    </w:p>
    <w:p w14:paraId="1123F1B5"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lastRenderedPageBreak/>
        <w:t>Ορίστε, κύριε συνάδελφε, που έχετε ήδη ανεβεί στο Βήμα, έχετε τον λόγο.</w:t>
      </w:r>
    </w:p>
    <w:p w14:paraId="1123F1B6"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b/>
          <w:szCs w:val="24"/>
        </w:rPr>
        <w:t>ΝΙΚΟΛΑΟΣ ΣΥΡΜΑΛΕΝΙΟΣ</w:t>
      </w:r>
      <w:r w:rsidRPr="00A0142D">
        <w:rPr>
          <w:rFonts w:eastAsia="Times New Roman" w:cs="Times New Roman"/>
          <w:b/>
          <w:szCs w:val="24"/>
        </w:rPr>
        <w:t>:</w:t>
      </w:r>
      <w:r>
        <w:rPr>
          <w:rFonts w:eastAsia="Times New Roman" w:cs="Times New Roman"/>
          <w:szCs w:val="24"/>
        </w:rPr>
        <w:t xml:space="preserve"> Ευχαριστώ, κύριε Πρόεδρε.</w:t>
      </w:r>
    </w:p>
    <w:p w14:paraId="1123F1B7"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σήμερα συζητάμε την κύρωση </w:t>
      </w:r>
      <w:r>
        <w:rPr>
          <w:rFonts w:eastAsia="Times New Roman" w:cs="Times New Roman"/>
          <w:szCs w:val="24"/>
        </w:rPr>
        <w:t>π</w:t>
      </w:r>
      <w:r>
        <w:rPr>
          <w:rFonts w:eastAsia="Times New Roman" w:cs="Times New Roman"/>
          <w:szCs w:val="24"/>
        </w:rPr>
        <w:t xml:space="preserve">ράξης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Εγώ θα σταθώ σε δύο </w:t>
      </w:r>
      <w:r>
        <w:rPr>
          <w:rFonts w:eastAsia="Times New Roman" w:cs="Times New Roman"/>
          <w:szCs w:val="24"/>
        </w:rPr>
        <w:t xml:space="preserve">σημεία, στο θέμα του ΦΠΑ, όπου ήμουν εισηγητής και την προηγούμενη φορά που έγινε η επέκταση μέχρι τέλους του 2018 στα πέντε νησιά τα οποία δέχονται το βάρος της προσφυγικής κρίσης και βεβαίως, στο θέμα της ένταξης του </w:t>
      </w:r>
      <w:proofErr w:type="spellStart"/>
      <w:r>
        <w:rPr>
          <w:rFonts w:eastAsia="Times New Roman" w:cs="Times New Roman"/>
          <w:szCs w:val="24"/>
        </w:rPr>
        <w:t>Άη</w:t>
      </w:r>
      <w:proofErr w:type="spellEnd"/>
      <w:r>
        <w:rPr>
          <w:rFonts w:eastAsia="Times New Roman" w:cs="Times New Roman"/>
          <w:szCs w:val="24"/>
        </w:rPr>
        <w:t xml:space="preserve"> </w:t>
      </w:r>
      <w:proofErr w:type="spellStart"/>
      <w:r>
        <w:rPr>
          <w:rFonts w:eastAsia="Times New Roman" w:cs="Times New Roman"/>
          <w:szCs w:val="24"/>
        </w:rPr>
        <w:t>Στράτη</w:t>
      </w:r>
      <w:proofErr w:type="spellEnd"/>
      <w:r>
        <w:rPr>
          <w:rFonts w:eastAsia="Times New Roman" w:cs="Times New Roman"/>
          <w:szCs w:val="24"/>
        </w:rPr>
        <w:t xml:space="preserve"> στο πιλοτικό πρόγραμμα για </w:t>
      </w:r>
      <w:r>
        <w:rPr>
          <w:rFonts w:eastAsia="Times New Roman" w:cs="Times New Roman"/>
          <w:szCs w:val="24"/>
        </w:rPr>
        <w:t>το μεταφορικό ισοδύναμο σε σχέση με τα καύσιμα.</w:t>
      </w:r>
    </w:p>
    <w:p w14:paraId="1123F1B8"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Αυτά είναι τα δύο θέματα. Δεν θα σταθώ στο θέμα της </w:t>
      </w:r>
      <w:r>
        <w:rPr>
          <w:rFonts w:eastAsia="Times New Roman" w:cs="Times New Roman"/>
          <w:szCs w:val="24"/>
        </w:rPr>
        <w:t>π</w:t>
      </w:r>
      <w:r>
        <w:rPr>
          <w:rFonts w:eastAsia="Times New Roman" w:cs="Times New Roman"/>
          <w:szCs w:val="24"/>
        </w:rPr>
        <w:t xml:space="preserve">ράξης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για την πρώτη κατοικία, γιατί νομίζω ότι ο Αντιπρόεδρος της Κυβέρνησης μίλησε εκτενώς. Θα υπάρξει το νομοσχέδιο σε λίγες μέρ</w:t>
      </w:r>
      <w:r>
        <w:rPr>
          <w:rFonts w:eastAsia="Times New Roman" w:cs="Times New Roman"/>
          <w:szCs w:val="24"/>
        </w:rPr>
        <w:t>ες και επομένως, όλα αυτά τα οποία λέγονται θα μπουν στη θέση τους στην ώρα τους.</w:t>
      </w:r>
    </w:p>
    <w:p w14:paraId="1123F1B9"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Σε σχέση με το θέμα του ΦΠΑ, η παράταση βεβαίως ήταν και είναι αυτονόητη. Από εκεί και πέρα, όμως, το θέμα του ΦΠΑ </w:t>
      </w:r>
      <w:r>
        <w:rPr>
          <w:rFonts w:eastAsia="Times New Roman" w:cs="Times New Roman"/>
          <w:szCs w:val="24"/>
        </w:rPr>
        <w:lastRenderedPageBreak/>
        <w:t>είναι ένα μεγάλο ζήτημα και γίνεται πολύ μεγάλη σπέκουλα απ</w:t>
      </w:r>
      <w:r>
        <w:rPr>
          <w:rFonts w:eastAsia="Times New Roman" w:cs="Times New Roman"/>
          <w:szCs w:val="24"/>
        </w:rPr>
        <w:t>ό την πλευρά της Αντιπολίτευσης και ειδικότερα από την πλευρά της Αξιωματικής Αντιπολίτευσης γύρω από αυτό το ζήτημα.</w:t>
      </w:r>
    </w:p>
    <w:p w14:paraId="1123F1BA" w14:textId="77777777" w:rsidR="00A4113B" w:rsidRDefault="00FE19D4">
      <w:pPr>
        <w:spacing w:line="600" w:lineRule="auto"/>
        <w:ind w:firstLine="720"/>
        <w:contextualSpacing/>
        <w:jc w:val="both"/>
        <w:rPr>
          <w:rFonts w:eastAsia="Times New Roman"/>
          <w:szCs w:val="24"/>
        </w:rPr>
      </w:pPr>
      <w:r>
        <w:rPr>
          <w:rFonts w:eastAsia="Times New Roman"/>
          <w:szCs w:val="24"/>
        </w:rPr>
        <w:t xml:space="preserve">Έχουν ποντάρει όλα τους τα επιχειρήματα σε σχέση με τα νησιά και την πολιτική για τη </w:t>
      </w:r>
      <w:proofErr w:type="spellStart"/>
      <w:r>
        <w:rPr>
          <w:rFonts w:eastAsia="Times New Roman"/>
          <w:szCs w:val="24"/>
        </w:rPr>
        <w:t>νησιωτικότητα</w:t>
      </w:r>
      <w:proofErr w:type="spellEnd"/>
      <w:r>
        <w:rPr>
          <w:rFonts w:eastAsia="Times New Roman"/>
          <w:szCs w:val="24"/>
        </w:rPr>
        <w:t xml:space="preserve"> πάνω στο θέμα της κατάργησης των μειωμέ</w:t>
      </w:r>
      <w:r>
        <w:rPr>
          <w:rFonts w:eastAsia="Times New Roman"/>
          <w:szCs w:val="24"/>
        </w:rPr>
        <w:t xml:space="preserve">νων συντελεστών του ΦΠΑ. </w:t>
      </w:r>
    </w:p>
    <w:p w14:paraId="1123F1BB" w14:textId="77777777" w:rsidR="00A4113B" w:rsidRDefault="00FE19D4">
      <w:pPr>
        <w:spacing w:line="600" w:lineRule="auto"/>
        <w:ind w:firstLine="720"/>
        <w:contextualSpacing/>
        <w:jc w:val="both"/>
        <w:rPr>
          <w:rFonts w:eastAsia="Times New Roman"/>
          <w:szCs w:val="24"/>
        </w:rPr>
      </w:pPr>
      <w:r>
        <w:rPr>
          <w:rFonts w:eastAsia="Times New Roman"/>
          <w:szCs w:val="24"/>
        </w:rPr>
        <w:t xml:space="preserve">Θέλω να θυμίσω κάτι, γιατί ο κ. Αθανασίου δεν ήταν ακριβής. Χρησιμοποιώ ευγενική έκφραση. Είπε ότι στο </w:t>
      </w:r>
      <w:r>
        <w:rPr>
          <w:rFonts w:eastAsia="Times New Roman"/>
          <w:szCs w:val="24"/>
          <w:lang w:val="en-US"/>
        </w:rPr>
        <w:t>mail</w:t>
      </w:r>
      <w:r>
        <w:rPr>
          <w:rFonts w:eastAsia="Times New Roman"/>
          <w:szCs w:val="24"/>
        </w:rPr>
        <w:t xml:space="preserve"> </w:t>
      </w:r>
      <w:proofErr w:type="spellStart"/>
      <w:r>
        <w:rPr>
          <w:rFonts w:eastAsia="Times New Roman"/>
          <w:szCs w:val="24"/>
        </w:rPr>
        <w:t>Χαρδούβελη</w:t>
      </w:r>
      <w:proofErr w:type="spellEnd"/>
      <w:r>
        <w:rPr>
          <w:rFonts w:eastAsia="Times New Roman"/>
          <w:szCs w:val="24"/>
        </w:rPr>
        <w:t xml:space="preserve"> δεν υπήρχε το ζήτημα της αύξησης των μειωμένων συντελεστών. Επαναλαμβάνω. Το έχω πει άλλες δυο φορές. Θα σας πω</w:t>
      </w:r>
      <w:r>
        <w:rPr>
          <w:rFonts w:eastAsia="Times New Roman"/>
          <w:szCs w:val="24"/>
        </w:rPr>
        <w:t xml:space="preserve"> ακριβώς τι είπε για να είμαι ακριβής. Στη σελίδα 27 μιλάει για επανεξέταση των μειωμένων συντελεστών ΦΠΑ στα νησιά του Αιγαίου. Τι σημαίνει επανεξέταση όταν μειώνεις συντάξεις, όταν αυξάνεις το ΦΠΑ στα ξενοδοχεία σύμφωνα με το </w:t>
      </w:r>
      <w:proofErr w:type="spellStart"/>
      <w:r>
        <w:rPr>
          <w:rFonts w:eastAsia="Times New Roman"/>
          <w:szCs w:val="24"/>
        </w:rPr>
        <w:t>mail</w:t>
      </w:r>
      <w:proofErr w:type="spellEnd"/>
      <w:r>
        <w:rPr>
          <w:rFonts w:eastAsia="Times New Roman"/>
          <w:szCs w:val="24"/>
        </w:rPr>
        <w:t xml:space="preserve"> </w:t>
      </w:r>
      <w:proofErr w:type="spellStart"/>
      <w:r>
        <w:rPr>
          <w:rFonts w:eastAsia="Times New Roman"/>
          <w:szCs w:val="24"/>
        </w:rPr>
        <w:t>Χαρδούβελη</w:t>
      </w:r>
      <w:proofErr w:type="spellEnd"/>
      <w:r>
        <w:rPr>
          <w:rFonts w:eastAsia="Times New Roman"/>
          <w:szCs w:val="24"/>
        </w:rPr>
        <w:t xml:space="preserve"> από το 6,5% </w:t>
      </w:r>
      <w:r>
        <w:rPr>
          <w:rFonts w:eastAsia="Times New Roman"/>
          <w:szCs w:val="24"/>
        </w:rPr>
        <w:t>στο 13%; Σημαίνει περαιτέρω μείωση ή σημαίνει προφανώς αύξηση των μειωμένων συντελεστών ΦΠΑ; Για να λέμε ποια είναι η πραγματικότητα. Να μην τη διαστρεβλώνουμε και μετά να χρησιμοποιούμε επιχειρήματα ότι τάχα η Κυβέρνηση του ΣΥΡΙΖΑ ήταν αυτή η οποία ξεκίνη</w:t>
      </w:r>
      <w:r>
        <w:rPr>
          <w:rFonts w:eastAsia="Times New Roman"/>
          <w:szCs w:val="24"/>
        </w:rPr>
        <w:t xml:space="preserve">σε την υπόθεση. </w:t>
      </w:r>
      <w:r>
        <w:rPr>
          <w:rFonts w:eastAsia="Times New Roman"/>
          <w:szCs w:val="24"/>
        </w:rPr>
        <w:lastRenderedPageBreak/>
        <w:t xml:space="preserve">Βεβαίως υπήρχαν τεράστιες πιέσεις από το Διεθνές Νομισματικό Ταμείο και από άλλους δανειστές εκείνη την περίοδο. Αλλά αυτή είναι η πραγματικότητα και την ξέρει ο ελληνικός λαός. </w:t>
      </w:r>
    </w:p>
    <w:p w14:paraId="1123F1BC" w14:textId="77777777" w:rsidR="00A4113B" w:rsidRDefault="00FE19D4">
      <w:pPr>
        <w:spacing w:line="600" w:lineRule="auto"/>
        <w:ind w:firstLine="720"/>
        <w:contextualSpacing/>
        <w:jc w:val="both"/>
        <w:rPr>
          <w:rFonts w:eastAsia="Times New Roman"/>
          <w:szCs w:val="24"/>
        </w:rPr>
      </w:pPr>
      <w:r>
        <w:rPr>
          <w:rFonts w:eastAsia="Times New Roman"/>
          <w:szCs w:val="24"/>
        </w:rPr>
        <w:t>Η αύξηση των μειωμένων συντελεστών ψηφίστηκε από διακόσιους ε</w:t>
      </w:r>
      <w:r>
        <w:rPr>
          <w:rFonts w:eastAsia="Times New Roman"/>
          <w:szCs w:val="24"/>
        </w:rPr>
        <w:t xml:space="preserve">ίκοσι δυο ή διακόσιους είκοσι τρεις Βουλευτές, όταν ψηφίσαμε όλοι το τρίτο μνημόνιο. Αυτή, λοιπόν, είναι η πραγματικότητα. </w:t>
      </w:r>
    </w:p>
    <w:p w14:paraId="1123F1BD" w14:textId="77777777" w:rsidR="00A4113B" w:rsidRDefault="00FE19D4">
      <w:pPr>
        <w:spacing w:line="600" w:lineRule="auto"/>
        <w:ind w:firstLine="720"/>
        <w:contextualSpacing/>
        <w:jc w:val="both"/>
        <w:rPr>
          <w:rFonts w:eastAsia="Times New Roman"/>
          <w:szCs w:val="24"/>
        </w:rPr>
      </w:pPr>
      <w:r>
        <w:rPr>
          <w:rFonts w:eastAsia="Times New Roman"/>
          <w:szCs w:val="24"/>
        </w:rPr>
        <w:t>Βεβαίως, είναι μεγάλο θέμα. Κάποιοι συνάδελφοι είπαν: δεν σταματάμε να διεκδικούμε τη επαναφορά των μειωμένων συντελεστών. Εγώ λέω ν</w:t>
      </w:r>
      <w:r>
        <w:rPr>
          <w:rFonts w:eastAsia="Times New Roman"/>
          <w:szCs w:val="24"/>
        </w:rPr>
        <w:t xml:space="preserve">α υιοθετήσουμε την εξής πρόταση και διατύπωση. Η Κυβέρνηση στις νέες συνθήκες της </w:t>
      </w:r>
      <w:proofErr w:type="spellStart"/>
      <w:r>
        <w:rPr>
          <w:rFonts w:eastAsia="Times New Roman"/>
          <w:szCs w:val="24"/>
        </w:rPr>
        <w:t>μεταμνημονιακής</w:t>
      </w:r>
      <w:proofErr w:type="spellEnd"/>
      <w:r>
        <w:rPr>
          <w:rFonts w:eastAsia="Times New Roman"/>
          <w:szCs w:val="24"/>
        </w:rPr>
        <w:t xml:space="preserve"> εποχής διεκδικεί νέους μειωμένους συντελεστές ΦΠΑ για όλη τη νησιωτική Ελλάδα, όχι μόνο για το Αιγαίο, αλλά και για τα νησιά του Ιονίου και για τα υπόλοιπα νη</w:t>
      </w:r>
      <w:r>
        <w:rPr>
          <w:rFonts w:eastAsia="Times New Roman"/>
          <w:szCs w:val="24"/>
        </w:rPr>
        <w:t>σιά, στις Σποράδες, τον Σαρωνικό κ</w:t>
      </w:r>
      <w:r>
        <w:rPr>
          <w:rFonts w:eastAsia="Times New Roman"/>
          <w:szCs w:val="24"/>
        </w:rPr>
        <w:t>.</w:t>
      </w:r>
      <w:r>
        <w:rPr>
          <w:rFonts w:eastAsia="Times New Roman"/>
          <w:szCs w:val="24"/>
        </w:rPr>
        <w:t>λπ. –δεν υπήρχε πριν- σε εναρμόνιση με τον ΦΠΑ που υπάρχει σε άλλες περιοχές της Ευρωπαϊκής Ένωσης. Κι αυτός είναι ένας εφικτός στόχος ο οποίος έρχεται να μπορέσει να εξισώσει τις συνθήκες που υπάρχουν στη χώρα μας με τις</w:t>
      </w:r>
      <w:r>
        <w:rPr>
          <w:rFonts w:eastAsia="Times New Roman"/>
          <w:szCs w:val="24"/>
        </w:rPr>
        <w:t xml:space="preserve"> άλλες νησιωτικές περιοχές της Ευρώπης. Περί αυτού πρόκειται </w:t>
      </w:r>
      <w:r>
        <w:rPr>
          <w:rFonts w:eastAsia="Times New Roman"/>
          <w:szCs w:val="24"/>
        </w:rPr>
        <w:lastRenderedPageBreak/>
        <w:t>και νομίζω ότι είναι ένας εφικτός στόχος και από την Κυβέρνηση. Το λέω γιατί είναι εδώ ο Αναπληρωτής Υπουργός κ. Σαντορινιός. Αυτή τη θέση πρέπει να υιοθετήσουμε, της διεκδίκησης ενός νέου μειωμέ</w:t>
      </w:r>
      <w:r>
        <w:rPr>
          <w:rFonts w:eastAsia="Times New Roman"/>
          <w:szCs w:val="24"/>
        </w:rPr>
        <w:t xml:space="preserve">νου συντελεστή  ΦΠΑ για όλα τα νησιά. </w:t>
      </w:r>
    </w:p>
    <w:p w14:paraId="1123F1BE" w14:textId="77777777" w:rsidR="00A4113B" w:rsidRDefault="00FE19D4">
      <w:pPr>
        <w:spacing w:line="600" w:lineRule="auto"/>
        <w:ind w:firstLine="720"/>
        <w:contextualSpacing/>
        <w:jc w:val="both"/>
        <w:rPr>
          <w:rFonts w:eastAsia="Times New Roman"/>
          <w:szCs w:val="24"/>
        </w:rPr>
      </w:pPr>
      <w:r>
        <w:rPr>
          <w:rFonts w:eastAsia="Times New Roman"/>
          <w:szCs w:val="24"/>
        </w:rPr>
        <w:t>Όσον αφορά το δεύτερο ζήτημα, για το μεταφορικό ισοδύναμο, πρόκειται περί εμβληματικής μεταρρύθμισης, η οποία όσο περνάει ο καιρός γίνεται κτήμα από τους νησιώτες.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2019 εφαρμόζεται σε όλη τη νησιωτική Ελλάδα π</w:t>
      </w:r>
      <w:r>
        <w:rPr>
          <w:rFonts w:eastAsia="Times New Roman"/>
          <w:szCs w:val="24"/>
        </w:rPr>
        <w:t xml:space="preserve">λην Κρήτης. Είπε ο Αναπληρωτής Υπουργός ότι πρόκειται να αρχίσει να εφαρμόζεται και στην Κρήτη μέσα από την μελέτη της ομάδας εργασίας που γίνεται αυτή τη στιγμή και θα καταλήξει σε συγκεκριμένες προτάσεις. </w:t>
      </w:r>
    </w:p>
    <w:p w14:paraId="1123F1BF" w14:textId="77777777" w:rsidR="00A4113B" w:rsidRDefault="00FE19D4">
      <w:pPr>
        <w:spacing w:line="600" w:lineRule="auto"/>
        <w:ind w:firstLine="720"/>
        <w:contextualSpacing/>
        <w:jc w:val="both"/>
        <w:rPr>
          <w:rFonts w:eastAsia="Times New Roman"/>
          <w:szCs w:val="24"/>
        </w:rPr>
      </w:pPr>
      <w:r>
        <w:rPr>
          <w:rFonts w:eastAsia="Times New Roman"/>
          <w:szCs w:val="24"/>
        </w:rPr>
        <w:t>Υπάρχει και το θέμα τού τι κονδύλι μπορείς να έχ</w:t>
      </w:r>
      <w:r>
        <w:rPr>
          <w:rFonts w:eastAsia="Times New Roman"/>
          <w:szCs w:val="24"/>
        </w:rPr>
        <w:t>εις από το  Πρόγραμμα Δημοσίων Επενδύσεων. Όλα έχουν να κάνουν και με τα χρήματα που είναι διαθέσιμα. Η Κυβέρνηση μέσα σε όλες τις δυσκολίες προέβλεψε ένα ποσό της τάξης των 160 εκατομμυρίων για το μεταφορικό ισοδύναμο το 2019. Βεβαίως είναι εμβληματικό ότ</w:t>
      </w:r>
      <w:r>
        <w:rPr>
          <w:rFonts w:eastAsia="Times New Roman"/>
          <w:szCs w:val="24"/>
        </w:rPr>
        <w:t xml:space="preserve">ι θα επεκταθεί και στα καύσιμα εκτός από τις επιχειρήσεις. </w:t>
      </w:r>
    </w:p>
    <w:p w14:paraId="1123F1C0" w14:textId="77777777" w:rsidR="00A4113B" w:rsidRDefault="00FE19D4">
      <w:pPr>
        <w:spacing w:line="600" w:lineRule="auto"/>
        <w:ind w:firstLine="720"/>
        <w:contextualSpacing/>
        <w:jc w:val="both"/>
        <w:rPr>
          <w:rFonts w:eastAsia="Times New Roman"/>
          <w:szCs w:val="24"/>
        </w:rPr>
      </w:pPr>
      <w:r>
        <w:rPr>
          <w:rFonts w:eastAsia="Times New Roman"/>
          <w:szCs w:val="24"/>
        </w:rPr>
        <w:lastRenderedPageBreak/>
        <w:t>Η πιλοτική εφαρμογή θα γίνει σε πάρα πολλά νησιά. Είναι πάνω από πενήντα, αν δεν κάνω λάθος, τα νησιά τα οποία εντάσσονται στην πιλοτική εφαρμογή για τα καύσιμα. Θα έχει πολύ συγκεκριμένα αποτελέσ</w:t>
      </w:r>
      <w:r>
        <w:rPr>
          <w:rFonts w:eastAsia="Times New Roman"/>
          <w:szCs w:val="24"/>
        </w:rPr>
        <w:t>ματα. Εκείνο που μένει είναι να μπορέσουμε να διαδώσουμε την εφαρμογή του μέτρου</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σε όλους τους νησιώτες. Ακόμα και τώρα, δυστυχώς, ούτε η πλειοψηφία των μέσων ενημέρωσης βοηθάει και πολλές φορές ούτε επιχειρήσεις που βρίσκονται στην περιοχή. Α</w:t>
      </w:r>
      <w:r>
        <w:rPr>
          <w:rFonts w:eastAsia="Times New Roman"/>
          <w:szCs w:val="24"/>
        </w:rPr>
        <w:t xml:space="preserve">κόμα και πρακτορεία </w:t>
      </w:r>
      <w:proofErr w:type="spellStart"/>
      <w:r>
        <w:rPr>
          <w:rFonts w:eastAsia="Times New Roman"/>
          <w:szCs w:val="24"/>
        </w:rPr>
        <w:t>ταξιδίων</w:t>
      </w:r>
      <w:proofErr w:type="spellEnd"/>
      <w:r>
        <w:rPr>
          <w:rFonts w:eastAsia="Times New Roman"/>
          <w:szCs w:val="24"/>
        </w:rPr>
        <w:t xml:space="preserve"> αποκρύπτουν την ύπαρξη του μεταφορικού ισοδύναμου. </w:t>
      </w:r>
    </w:p>
    <w:p w14:paraId="1123F1C1" w14:textId="77777777" w:rsidR="00A4113B" w:rsidRDefault="00FE19D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Σε ό,τι αφορά τα μέτρα για τη </w:t>
      </w:r>
      <w:proofErr w:type="spellStart"/>
      <w:r>
        <w:rPr>
          <w:rFonts w:eastAsia="Times New Roman"/>
          <w:color w:val="222222"/>
          <w:szCs w:val="24"/>
          <w:shd w:val="clear" w:color="auto" w:fill="FFFFFF"/>
        </w:rPr>
        <w:t>νησιωτικότητα</w:t>
      </w:r>
      <w:proofErr w:type="spellEnd"/>
      <w:r>
        <w:rPr>
          <w:rFonts w:eastAsia="Times New Roman"/>
          <w:color w:val="222222"/>
          <w:szCs w:val="24"/>
          <w:shd w:val="clear" w:color="auto" w:fill="FFFFFF"/>
        </w:rPr>
        <w:t xml:space="preserve"> η Κυβέρνηση αυτή, εκτός από τον ΦΠΑ -που από την Νέα Δημοκρατία και το ΠΑΣΟΚ ήταν η μόνη εφαρμογή </w:t>
      </w:r>
      <w:proofErr w:type="spellStart"/>
      <w:r>
        <w:rPr>
          <w:rFonts w:eastAsia="Times New Roman"/>
          <w:color w:val="222222"/>
          <w:szCs w:val="24"/>
          <w:shd w:val="clear" w:color="auto" w:fill="FFFFFF"/>
        </w:rPr>
        <w:t>νησιωτικότητας</w:t>
      </w:r>
      <w:proofErr w:type="spellEnd"/>
      <w:r>
        <w:rPr>
          <w:rFonts w:eastAsia="Times New Roman"/>
          <w:color w:val="222222"/>
          <w:szCs w:val="24"/>
          <w:shd w:val="clear" w:color="auto" w:fill="FFFFFF"/>
        </w:rPr>
        <w:t xml:space="preserve"> που υπήρχε όλα αυτ</w:t>
      </w:r>
      <w:r>
        <w:rPr>
          <w:rFonts w:eastAsia="Times New Roman"/>
          <w:color w:val="222222"/>
          <w:szCs w:val="24"/>
          <w:shd w:val="clear" w:color="auto" w:fill="FFFFFF"/>
        </w:rPr>
        <w:t>ά τα χρόνια και η οποία δεν εφαρμόστηκε με τρόπο που να έχει όφελος στον καταναλωτή, και το ξέρουμε αυτό, διότι δεν έπεσαν οι τιμές στα νησιά, παρά το γεγονός ότι ήταν μειωμένοι οι συντελεστές, γιατί κάποιοι καρπούνταν αυτή τη διαφορά της μείωσης-, εκτός α</w:t>
      </w:r>
      <w:r>
        <w:rPr>
          <w:rFonts w:eastAsia="Times New Roman"/>
          <w:color w:val="222222"/>
          <w:szCs w:val="24"/>
          <w:shd w:val="clear" w:color="auto" w:fill="FFFFFF"/>
        </w:rPr>
        <w:t>πό το θέμα του ΦΠΑ, λοιπόν, η Κυβέρνηση εφαρμόζει σταδιακά μία ολοκληρωμένη νησιωτική πολιτική.</w:t>
      </w:r>
    </w:p>
    <w:p w14:paraId="1123F1C2" w14:textId="77777777" w:rsidR="00A4113B" w:rsidRDefault="00FE19D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Δεν έχω τον χρόνο αυτήν τη στιγμή να αναφέρω δέκα-δεκαπέντε σημεία νησιωτικής πολιτικής, αλλά προκαλώ να κάνουμε μια γενικευμένη συζήτηση και σε επίπεδο Βουλής </w:t>
      </w:r>
      <w:r>
        <w:rPr>
          <w:rFonts w:eastAsia="Times New Roman"/>
          <w:color w:val="222222"/>
          <w:szCs w:val="24"/>
          <w:shd w:val="clear" w:color="auto" w:fill="FFFFFF"/>
        </w:rPr>
        <w:t xml:space="preserve">για να συζητήσουμε για τα μέτρα της </w:t>
      </w:r>
      <w:proofErr w:type="spellStart"/>
      <w:r>
        <w:rPr>
          <w:rFonts w:eastAsia="Times New Roman"/>
          <w:color w:val="222222"/>
          <w:szCs w:val="24"/>
          <w:shd w:val="clear" w:color="auto" w:fill="FFFFFF"/>
        </w:rPr>
        <w:t>νησιωτικότητας</w:t>
      </w:r>
      <w:proofErr w:type="spellEnd"/>
      <w:r>
        <w:rPr>
          <w:rFonts w:eastAsia="Times New Roman"/>
          <w:color w:val="222222"/>
          <w:szCs w:val="24"/>
          <w:shd w:val="clear" w:color="auto" w:fill="FFFFFF"/>
        </w:rPr>
        <w:t xml:space="preserve"> τα οποία έχουν παρθεί τα τέσσερα τελευταία χρόνια. Πραγματικά θα ήθελα πάρα πολύ να συγκριθεί η πολιτική που άσκησαν όλες οι προηγούμενες κυβερνήσεις για πάρα πολλά χρόνια, με τις πολιτικές που έχουμε αρχί</w:t>
      </w:r>
      <w:r>
        <w:rPr>
          <w:rFonts w:eastAsia="Times New Roman"/>
          <w:color w:val="222222"/>
          <w:szCs w:val="24"/>
          <w:shd w:val="clear" w:color="auto" w:fill="FFFFFF"/>
        </w:rPr>
        <w:t>σει να ασκούμε εμείς ως Κυβέρνηση από το 2015 μέχρι σήμερα.</w:t>
      </w:r>
    </w:p>
    <w:p w14:paraId="1123F1C3" w14:textId="77777777" w:rsidR="00A4113B" w:rsidRDefault="00FE19D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14:paraId="1123F1C4" w14:textId="77777777" w:rsidR="00A4113B" w:rsidRDefault="00FE19D4">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1123F1C5" w14:textId="77777777" w:rsidR="00A4113B" w:rsidRDefault="00FE19D4">
      <w:pPr>
        <w:spacing w:line="600" w:lineRule="auto"/>
        <w:ind w:firstLine="720"/>
        <w:contextualSpacing/>
        <w:jc w:val="both"/>
        <w:rPr>
          <w:rFonts w:eastAsia="Times New Roman"/>
          <w:color w:val="222222"/>
          <w:szCs w:val="24"/>
          <w:shd w:val="clear" w:color="auto" w:fill="FFFFFF"/>
        </w:rPr>
      </w:pPr>
      <w:r w:rsidRPr="003D65BA">
        <w:rPr>
          <w:rFonts w:eastAsia="Times New Roman"/>
          <w:b/>
          <w:color w:val="222222"/>
          <w:szCs w:val="24"/>
          <w:shd w:val="clear" w:color="auto" w:fill="FFFFFF"/>
        </w:rPr>
        <w:t>ΠΡΟΕΔΡΕΥΩΝ (Μάριος Γεωργιάδης):</w:t>
      </w:r>
      <w:r>
        <w:rPr>
          <w:rFonts w:eastAsia="Times New Roman"/>
          <w:color w:val="222222"/>
          <w:szCs w:val="24"/>
          <w:shd w:val="clear" w:color="auto" w:fill="FFFFFF"/>
        </w:rPr>
        <w:t xml:space="preserve"> Ευχαριστούμε κι εμείς.</w:t>
      </w:r>
    </w:p>
    <w:p w14:paraId="1123F1C6" w14:textId="77777777" w:rsidR="00A4113B" w:rsidRDefault="00FE19D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τώρα ο κ. Συρίγος από την Κοινοβουλευτική Ομάδα του ΣΥΡΙΖΑ, για </w:t>
      </w:r>
      <w:r>
        <w:rPr>
          <w:rFonts w:eastAsia="Times New Roman"/>
          <w:color w:val="222222"/>
          <w:szCs w:val="24"/>
          <w:shd w:val="clear" w:color="auto" w:fill="FFFFFF"/>
        </w:rPr>
        <w:t>επτά λεπτά επίσης.</w:t>
      </w:r>
    </w:p>
    <w:p w14:paraId="1123F1C7" w14:textId="77777777" w:rsidR="00A4113B" w:rsidRDefault="00FE19D4">
      <w:pPr>
        <w:spacing w:line="600" w:lineRule="auto"/>
        <w:ind w:firstLine="720"/>
        <w:contextualSpacing/>
        <w:jc w:val="both"/>
        <w:rPr>
          <w:rFonts w:eastAsia="Times New Roman"/>
          <w:color w:val="222222"/>
          <w:szCs w:val="24"/>
          <w:shd w:val="clear" w:color="auto" w:fill="FFFFFF"/>
        </w:rPr>
      </w:pPr>
      <w:r w:rsidRPr="007023EA">
        <w:rPr>
          <w:rFonts w:eastAsia="Times New Roman"/>
          <w:b/>
          <w:color w:val="222222"/>
          <w:szCs w:val="24"/>
          <w:shd w:val="clear" w:color="auto" w:fill="FFFFFF"/>
        </w:rPr>
        <w:t>ΑΝΤΩΝΙΟΣ ΣΥΡΙΓΟΣ:</w:t>
      </w:r>
      <w:r>
        <w:rPr>
          <w:rFonts w:eastAsia="Times New Roman"/>
          <w:color w:val="222222"/>
          <w:szCs w:val="24"/>
          <w:shd w:val="clear" w:color="auto" w:fill="FFFFFF"/>
        </w:rPr>
        <w:t xml:space="preserve"> Κύριε Πρόεδρε, κυρίες και κύριοι συνάδελφοι, αρχίζω με μία οφειλόμενη απάντηση. Χθες είχαμε στην Ολομέλεια, με αφορμή τη συζήτηση για τον Κανονισμό της Βουλής, την ευκαιρία να πούμε τα πράγματα με το όνομά τους </w:t>
      </w:r>
      <w:r>
        <w:rPr>
          <w:rFonts w:eastAsia="Times New Roman"/>
          <w:color w:val="222222"/>
          <w:szCs w:val="24"/>
          <w:shd w:val="clear" w:color="auto" w:fill="FFFFFF"/>
        </w:rPr>
        <w:lastRenderedPageBreak/>
        <w:t>και κυρί</w:t>
      </w:r>
      <w:r>
        <w:rPr>
          <w:rFonts w:eastAsia="Times New Roman"/>
          <w:color w:val="222222"/>
          <w:szCs w:val="24"/>
          <w:shd w:val="clear" w:color="auto" w:fill="FFFFFF"/>
        </w:rPr>
        <w:t>ως να καταδείξουμε την ευαισθησία και τη φροντίδα του σημερινού Προέδρου της Βουλής για την εύρυθμη λειτουργία της.</w:t>
      </w:r>
    </w:p>
    <w:p w14:paraId="1123F1C8" w14:textId="77777777" w:rsidR="00A4113B" w:rsidRDefault="00FE19D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Σήμερα, ως μη όφειλαν και εκτός θέματος, κάποιοι συνάδελφοι στρέφονται και </w:t>
      </w:r>
      <w:proofErr w:type="spellStart"/>
      <w:r>
        <w:rPr>
          <w:rFonts w:eastAsia="Times New Roman"/>
          <w:color w:val="222222"/>
          <w:szCs w:val="24"/>
          <w:shd w:val="clear" w:color="auto" w:fill="FFFFFF"/>
        </w:rPr>
        <w:t>πάλι</w:t>
      </w:r>
      <w:r>
        <w:rPr>
          <w:rFonts w:eastAsia="Times New Roman"/>
          <w:color w:val="222222"/>
          <w:szCs w:val="24"/>
          <w:shd w:val="clear" w:color="auto" w:fill="FFFFFF"/>
        </w:rPr>
        <w:t>ν</w:t>
      </w:r>
      <w:proofErr w:type="spellEnd"/>
      <w:r>
        <w:rPr>
          <w:rFonts w:eastAsia="Times New Roman"/>
          <w:color w:val="222222"/>
          <w:szCs w:val="24"/>
          <w:shd w:val="clear" w:color="auto" w:fill="FFFFFF"/>
        </w:rPr>
        <w:t xml:space="preserve"> αδίκως κατά του Προέδρου της Βουλής. Διερωτώμαι αν πιστεύου</w:t>
      </w:r>
      <w:r>
        <w:rPr>
          <w:rFonts w:eastAsia="Times New Roman"/>
          <w:color w:val="222222"/>
          <w:szCs w:val="24"/>
          <w:shd w:val="clear" w:color="auto" w:fill="FFFFFF"/>
        </w:rPr>
        <w:t>ν αυτά τα οποία ισχυρίζονται ή απλά αναφέρονται και πάλι προς πλήρωση, ελλείψει άλλου, του χρόνου της ομιλίας τους όσον αφορά το σημερινό ζήτημα. Λόγω του αβασίμου των αιτιάσεων, καταλήγω στο δεύτερο, ότι δηλαδή η πλήρωση του χρόνου, παρά η συμπεριφορά του</w:t>
      </w:r>
      <w:r>
        <w:rPr>
          <w:rFonts w:eastAsia="Times New Roman"/>
          <w:color w:val="222222"/>
          <w:szCs w:val="24"/>
          <w:shd w:val="clear" w:color="auto" w:fill="FFFFFF"/>
        </w:rPr>
        <w:t xml:space="preserve"> Προέδρου της Βουλής, είναι αυτό που τους οδηγεί στις εκτός θέματος αναφορές τους.</w:t>
      </w:r>
    </w:p>
    <w:p w14:paraId="1123F1C9" w14:textId="77777777" w:rsidR="00A4113B" w:rsidRDefault="00FE19D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Συνεχίζω με επισημάνσεις και σχόλια για δύο παρατάσεις και μία επέκταση, ωφέλιμες και επιβεβλημένες, δηλαδή </w:t>
      </w:r>
      <w:r>
        <w:rPr>
          <w:rFonts w:eastAsia="Times New Roman"/>
          <w:color w:val="222222"/>
          <w:szCs w:val="24"/>
          <w:shd w:val="clear" w:color="auto" w:fill="FFFFFF"/>
        </w:rPr>
        <w:t>την</w:t>
      </w:r>
      <w:r>
        <w:rPr>
          <w:rFonts w:eastAsia="Times New Roman"/>
          <w:color w:val="222222"/>
          <w:szCs w:val="24"/>
          <w:shd w:val="clear" w:color="auto" w:fill="FFFFFF"/>
        </w:rPr>
        <w:t xml:space="preserve"> κύρωση της Π</w:t>
      </w:r>
      <w:r w:rsidRPr="000E30FC">
        <w:rPr>
          <w:rFonts w:eastAsia="Times New Roman"/>
          <w:color w:val="222222"/>
          <w:szCs w:val="24"/>
          <w:shd w:val="clear" w:color="auto" w:fill="FFFFFF"/>
        </w:rPr>
        <w:t xml:space="preserve">ράξεως. </w:t>
      </w:r>
    </w:p>
    <w:p w14:paraId="1123F1CA" w14:textId="77777777" w:rsidR="00A4113B" w:rsidRDefault="00FE19D4">
      <w:pPr>
        <w:spacing w:line="600" w:lineRule="auto"/>
        <w:ind w:firstLine="720"/>
        <w:contextualSpacing/>
        <w:jc w:val="both"/>
        <w:rPr>
          <w:rFonts w:eastAsia="Times New Roman"/>
          <w:color w:val="222222"/>
          <w:szCs w:val="24"/>
          <w:shd w:val="clear" w:color="auto" w:fill="FFFFFF"/>
        </w:rPr>
      </w:pPr>
      <w:r w:rsidRPr="000E30FC">
        <w:rPr>
          <w:rFonts w:eastAsia="Times New Roman"/>
          <w:color w:val="222222"/>
          <w:szCs w:val="24"/>
          <w:shd w:val="clear" w:color="auto" w:fill="FFFFFF"/>
        </w:rPr>
        <w:t xml:space="preserve">Το </w:t>
      </w:r>
      <w:proofErr w:type="spellStart"/>
      <w:r w:rsidRPr="000E30FC">
        <w:rPr>
          <w:rFonts w:eastAsia="Times New Roman"/>
          <w:color w:val="222222"/>
          <w:szCs w:val="24"/>
          <w:shd w:val="clear" w:color="auto" w:fill="FFFFFF"/>
        </w:rPr>
        <w:t>εμπρόθεσμο</w:t>
      </w:r>
      <w:r>
        <w:rPr>
          <w:rFonts w:eastAsia="Times New Roman"/>
          <w:color w:val="222222"/>
          <w:szCs w:val="24"/>
          <w:shd w:val="clear" w:color="auto" w:fill="FFFFFF"/>
        </w:rPr>
        <w:t>ν</w:t>
      </w:r>
      <w:proofErr w:type="spellEnd"/>
      <w:r w:rsidRPr="000E30FC">
        <w:rPr>
          <w:rFonts w:eastAsia="Times New Roman"/>
          <w:color w:val="222222"/>
          <w:szCs w:val="24"/>
          <w:shd w:val="clear" w:color="auto" w:fill="FFFFFF"/>
        </w:rPr>
        <w:t xml:space="preserve"> </w:t>
      </w:r>
      <w:proofErr w:type="spellStart"/>
      <w:r w:rsidRPr="000E30FC">
        <w:rPr>
          <w:rFonts w:eastAsia="Times New Roman"/>
          <w:color w:val="222222"/>
          <w:szCs w:val="24"/>
          <w:shd w:val="clear" w:color="auto" w:fill="FFFFFF"/>
        </w:rPr>
        <w:t>εξεταστέον</w:t>
      </w:r>
      <w:proofErr w:type="spellEnd"/>
      <w:r w:rsidRPr="000E30FC">
        <w:rPr>
          <w:rFonts w:eastAsia="Times New Roman"/>
          <w:color w:val="222222"/>
          <w:szCs w:val="24"/>
          <w:shd w:val="clear" w:color="auto" w:fill="FFFFFF"/>
        </w:rPr>
        <w:t xml:space="preserve"> πρώτον:</w:t>
      </w:r>
      <w:r>
        <w:rPr>
          <w:rFonts w:eastAsia="Times New Roman"/>
          <w:color w:val="222222"/>
          <w:szCs w:val="24"/>
          <w:shd w:val="clear" w:color="auto" w:fill="FFFFFF"/>
        </w:rPr>
        <w:t xml:space="preserve"> Η Κυβέ</w:t>
      </w:r>
      <w:r>
        <w:rPr>
          <w:rFonts w:eastAsia="Times New Roman"/>
          <w:color w:val="222222"/>
          <w:szCs w:val="24"/>
          <w:shd w:val="clear" w:color="auto" w:fill="FFFFFF"/>
        </w:rPr>
        <w:t xml:space="preserve">ρνηση, εγκαταλείποντας την κακή πρακτική προηγούμενων κυβερνήσεων, τηρεί την προς κύρωση προθεσμία απαρέγκλιτα και για όλες τις πράξεις νομοθετικού περιεχομένου. Περί αυτού δείτε και </w:t>
      </w:r>
      <w:r>
        <w:rPr>
          <w:rFonts w:eastAsia="Times New Roman"/>
          <w:color w:val="222222"/>
          <w:szCs w:val="24"/>
          <w:shd w:val="clear" w:color="auto" w:fill="FFFFFF"/>
        </w:rPr>
        <w:lastRenderedPageBreak/>
        <w:t xml:space="preserve">την </w:t>
      </w:r>
      <w:r>
        <w:rPr>
          <w:rFonts w:eastAsia="Times New Roman"/>
          <w:color w:val="222222"/>
          <w:szCs w:val="24"/>
          <w:shd w:val="clear" w:color="auto" w:fill="FFFFFF"/>
        </w:rPr>
        <w:t>έ</w:t>
      </w:r>
      <w:r>
        <w:rPr>
          <w:rFonts w:eastAsia="Times New Roman"/>
          <w:color w:val="222222"/>
          <w:szCs w:val="24"/>
          <w:shd w:val="clear" w:color="auto" w:fill="FFFFFF"/>
        </w:rPr>
        <w:t>κθεση της Επιστημονικής Υπηρεσίας της Βουλής που λέει ότι εμπροθέσμω</w:t>
      </w:r>
      <w:r>
        <w:rPr>
          <w:rFonts w:eastAsia="Times New Roman"/>
          <w:color w:val="222222"/>
          <w:szCs w:val="24"/>
          <w:shd w:val="clear" w:color="auto" w:fill="FFFFFF"/>
        </w:rPr>
        <w:t xml:space="preserve">ς κατετέθη και συζητείται σήμερα </w:t>
      </w:r>
      <w:proofErr w:type="spellStart"/>
      <w:r>
        <w:rPr>
          <w:rFonts w:eastAsia="Times New Roman"/>
          <w:color w:val="222222"/>
          <w:szCs w:val="24"/>
          <w:shd w:val="clear" w:color="auto" w:fill="FFFFFF"/>
        </w:rPr>
        <w:t>ενώπιόν</w:t>
      </w:r>
      <w:proofErr w:type="spellEnd"/>
      <w:r>
        <w:rPr>
          <w:rFonts w:eastAsia="Times New Roman"/>
          <w:color w:val="222222"/>
          <w:szCs w:val="24"/>
          <w:shd w:val="clear" w:color="auto" w:fill="FFFFFF"/>
        </w:rPr>
        <w:t xml:space="preserve"> μας η κύρωση της </w:t>
      </w:r>
      <w:r>
        <w:rPr>
          <w:rFonts w:eastAsia="Times New Roman"/>
          <w:color w:val="222222"/>
          <w:szCs w:val="24"/>
          <w:shd w:val="clear" w:color="auto" w:fill="FFFFFF"/>
        </w:rPr>
        <w:t>π</w:t>
      </w:r>
      <w:r>
        <w:rPr>
          <w:rFonts w:eastAsia="Times New Roman"/>
          <w:color w:val="222222"/>
          <w:szCs w:val="24"/>
          <w:shd w:val="clear" w:color="auto" w:fill="FFFFFF"/>
        </w:rPr>
        <w:t xml:space="preserve">ράξεως </w:t>
      </w:r>
      <w:r>
        <w:rPr>
          <w:rFonts w:eastAsia="Times New Roman"/>
          <w:color w:val="222222"/>
          <w:szCs w:val="24"/>
          <w:shd w:val="clear" w:color="auto" w:fill="FFFFFF"/>
        </w:rPr>
        <w:t>ν</w:t>
      </w:r>
      <w:r>
        <w:rPr>
          <w:rFonts w:eastAsia="Times New Roman"/>
          <w:color w:val="222222"/>
          <w:szCs w:val="24"/>
          <w:shd w:val="clear" w:color="auto" w:fill="FFFFFF"/>
        </w:rPr>
        <w:t xml:space="preserve">ομοθετικού </w:t>
      </w:r>
      <w:r>
        <w:rPr>
          <w:rFonts w:eastAsia="Times New Roman"/>
          <w:color w:val="222222"/>
          <w:szCs w:val="24"/>
          <w:shd w:val="clear" w:color="auto" w:fill="FFFFFF"/>
        </w:rPr>
        <w:t>π</w:t>
      </w:r>
      <w:r>
        <w:rPr>
          <w:rFonts w:eastAsia="Times New Roman"/>
          <w:color w:val="222222"/>
          <w:szCs w:val="24"/>
          <w:shd w:val="clear" w:color="auto" w:fill="FFFFFF"/>
        </w:rPr>
        <w:t xml:space="preserve">εριεχομένου, της οποίας Επιστημονικής Υπηρεσίας της Βουλής το έργο πράγματι είναι </w:t>
      </w:r>
      <w:r w:rsidRPr="000E30FC">
        <w:rPr>
          <w:rFonts w:eastAsia="Times New Roman"/>
          <w:color w:val="222222"/>
          <w:szCs w:val="24"/>
          <w:shd w:val="clear" w:color="auto" w:fill="FFFFFF"/>
        </w:rPr>
        <w:t>επαινετό</w:t>
      </w:r>
      <w:r>
        <w:rPr>
          <w:rFonts w:eastAsia="Times New Roman"/>
          <w:color w:val="222222"/>
          <w:szCs w:val="24"/>
          <w:shd w:val="clear" w:color="auto" w:fill="FFFFFF"/>
        </w:rPr>
        <w:t xml:space="preserve"> και γι’ αυτό πρέπει να λέγεται και να καταγράφεται.</w:t>
      </w:r>
    </w:p>
    <w:p w14:paraId="1123F1CB" w14:textId="77777777" w:rsidR="00A4113B" w:rsidRDefault="00FE19D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 αρμοδιότητα αποκλειστικά της Βου</w:t>
      </w:r>
      <w:r>
        <w:rPr>
          <w:rFonts w:eastAsia="Times New Roman"/>
          <w:color w:val="222222"/>
          <w:szCs w:val="24"/>
          <w:shd w:val="clear" w:color="auto" w:fill="FFFFFF"/>
        </w:rPr>
        <w:t xml:space="preserve">λής είναι να εκτιμήσει αν όντως συντρέχουν οι προϋποθέσεις της κυρώσεως της </w:t>
      </w:r>
      <w:r>
        <w:rPr>
          <w:rFonts w:eastAsia="Times New Roman"/>
          <w:color w:val="222222"/>
          <w:szCs w:val="24"/>
          <w:shd w:val="clear" w:color="auto" w:fill="FFFFFF"/>
        </w:rPr>
        <w:t>π</w:t>
      </w:r>
      <w:r>
        <w:rPr>
          <w:rFonts w:eastAsia="Times New Roman"/>
          <w:color w:val="222222"/>
          <w:szCs w:val="24"/>
          <w:shd w:val="clear" w:color="auto" w:fill="FFFFFF"/>
        </w:rPr>
        <w:t xml:space="preserve">ράξεως </w:t>
      </w:r>
      <w:r>
        <w:rPr>
          <w:rFonts w:eastAsia="Times New Roman"/>
          <w:color w:val="222222"/>
          <w:szCs w:val="24"/>
          <w:shd w:val="clear" w:color="auto" w:fill="FFFFFF"/>
        </w:rPr>
        <w:t>ν</w:t>
      </w:r>
      <w:r>
        <w:rPr>
          <w:rFonts w:eastAsia="Times New Roman"/>
          <w:color w:val="222222"/>
          <w:szCs w:val="24"/>
          <w:shd w:val="clear" w:color="auto" w:fill="FFFFFF"/>
        </w:rPr>
        <w:t xml:space="preserve">ομοθετικού </w:t>
      </w:r>
      <w:r>
        <w:rPr>
          <w:rFonts w:eastAsia="Times New Roman"/>
          <w:color w:val="222222"/>
          <w:szCs w:val="24"/>
          <w:shd w:val="clear" w:color="auto" w:fill="FFFFFF"/>
        </w:rPr>
        <w:t>π</w:t>
      </w:r>
      <w:r>
        <w:rPr>
          <w:rFonts w:eastAsia="Times New Roman"/>
          <w:color w:val="222222"/>
          <w:szCs w:val="24"/>
          <w:shd w:val="clear" w:color="auto" w:fill="FFFFFF"/>
        </w:rPr>
        <w:t>εριεχομένου και νομίζω ότι δεν καταλείπεται κα</w:t>
      </w:r>
      <w:r>
        <w:rPr>
          <w:rFonts w:eastAsia="Times New Roman"/>
          <w:color w:val="222222"/>
          <w:szCs w:val="24"/>
          <w:shd w:val="clear" w:color="auto" w:fill="FFFFFF"/>
        </w:rPr>
        <w:t>μ</w:t>
      </w:r>
      <w:r>
        <w:rPr>
          <w:rFonts w:eastAsia="Times New Roman"/>
          <w:color w:val="222222"/>
          <w:szCs w:val="24"/>
          <w:shd w:val="clear" w:color="auto" w:fill="FFFFFF"/>
        </w:rPr>
        <w:t xml:space="preserve">μία αμφιβολία ότι οι απαιτούμενες προϋποθέσεις συντρέχουν. Όντως απαιτείται η παράταση όσον αφορά τη δυνατότητα </w:t>
      </w:r>
      <w:r>
        <w:rPr>
          <w:rFonts w:eastAsia="Times New Roman"/>
          <w:color w:val="222222"/>
          <w:szCs w:val="24"/>
          <w:shd w:val="clear" w:color="auto" w:fill="FFFFFF"/>
        </w:rPr>
        <w:t>εξαίρεσης της κύριας κατοικίας κ.λπ., όπως αναφέρεται, παρέχοντας προστασία και κυρίως ασφάλεια στους ενδιαφερόμενους. Επιβάλλεται, επίσης, η παράταση των μειωμένων συντελεστών ΦΠΑ στα νησιά Λέρο, Κω, Σάμο, Χίο, κάτι που από την ίδια την πραγματικότητα καθ</w:t>
      </w:r>
      <w:r>
        <w:rPr>
          <w:rFonts w:eastAsia="Times New Roman"/>
          <w:color w:val="222222"/>
          <w:szCs w:val="24"/>
          <w:shd w:val="clear" w:color="auto" w:fill="FFFFFF"/>
        </w:rPr>
        <w:t>ίσταται αναγκαίο.</w:t>
      </w:r>
    </w:p>
    <w:p w14:paraId="1123F1CC" w14:textId="77777777" w:rsidR="00A4113B" w:rsidRDefault="00FE19D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Τρίτον, το ίδιο ισχύει και για την επέκταση του μεταφορικού ισοδύναμου, όπως αναφέρεται. Εκτιμούμε δε ότι όντως υπήρχαν οι συνθήκες εξαιρετικής και επείγουσας ανάγκης για την </w:t>
      </w:r>
      <w:r>
        <w:rPr>
          <w:rFonts w:eastAsia="Times New Roman"/>
          <w:color w:val="222222"/>
          <w:szCs w:val="24"/>
          <w:shd w:val="clear" w:color="auto" w:fill="FFFFFF"/>
        </w:rPr>
        <w:lastRenderedPageBreak/>
        <w:t xml:space="preserve">έκδοση της </w:t>
      </w:r>
      <w:r>
        <w:rPr>
          <w:rFonts w:eastAsia="Times New Roman"/>
          <w:color w:val="222222"/>
          <w:szCs w:val="24"/>
          <w:shd w:val="clear" w:color="auto" w:fill="FFFFFF"/>
        </w:rPr>
        <w:t>π</w:t>
      </w:r>
      <w:r>
        <w:rPr>
          <w:rFonts w:eastAsia="Times New Roman"/>
          <w:color w:val="222222"/>
          <w:szCs w:val="24"/>
          <w:shd w:val="clear" w:color="auto" w:fill="FFFFFF"/>
        </w:rPr>
        <w:t xml:space="preserve">ράξεως </w:t>
      </w:r>
      <w:r>
        <w:rPr>
          <w:rFonts w:eastAsia="Times New Roman"/>
          <w:color w:val="222222"/>
          <w:szCs w:val="24"/>
          <w:shd w:val="clear" w:color="auto" w:fill="FFFFFF"/>
        </w:rPr>
        <w:t>ν</w:t>
      </w:r>
      <w:r>
        <w:rPr>
          <w:rFonts w:eastAsia="Times New Roman"/>
          <w:color w:val="222222"/>
          <w:szCs w:val="24"/>
          <w:shd w:val="clear" w:color="auto" w:fill="FFFFFF"/>
        </w:rPr>
        <w:t xml:space="preserve">ομοθετικού </w:t>
      </w:r>
      <w:r>
        <w:rPr>
          <w:rFonts w:eastAsia="Times New Roman"/>
          <w:color w:val="222222"/>
          <w:szCs w:val="24"/>
          <w:shd w:val="clear" w:color="auto" w:fill="FFFFFF"/>
        </w:rPr>
        <w:t>π</w:t>
      </w:r>
      <w:r>
        <w:rPr>
          <w:rFonts w:eastAsia="Times New Roman"/>
          <w:color w:val="222222"/>
          <w:szCs w:val="24"/>
          <w:shd w:val="clear" w:color="auto" w:fill="FFFFFF"/>
        </w:rPr>
        <w:t>εριεχομένου και συνακόλουθα την</w:t>
      </w:r>
      <w:r>
        <w:rPr>
          <w:rFonts w:eastAsia="Times New Roman"/>
          <w:color w:val="222222"/>
          <w:szCs w:val="24"/>
          <w:shd w:val="clear" w:color="auto" w:fill="FFFFFF"/>
        </w:rPr>
        <w:t xml:space="preserve"> κύρωσή της σήμερα από τη Βουλή.</w:t>
      </w:r>
    </w:p>
    <w:p w14:paraId="1123F1CD" w14:textId="77777777" w:rsidR="00A4113B" w:rsidRDefault="00FE19D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Αναγιγνώσκοντας τέλος τις συνοδευτικές εκθέσεις του άρθρου 75 παράγραφος 1 και παράγραφος 3 του Συντάγματος -είναι η έκθεση του Γενικού Λογιστηρίου του Κράτους-, εκτιμούμε ότι το δημόσιο συμφέρον και το όφελος είναι υπέρτερ</w:t>
      </w:r>
      <w:r>
        <w:rPr>
          <w:rFonts w:eastAsia="Times New Roman"/>
          <w:color w:val="222222"/>
          <w:szCs w:val="24"/>
          <w:shd w:val="clear" w:color="auto" w:fill="FFFFFF"/>
        </w:rPr>
        <w:t>ο των όποιων επιβαρύνσεων. Πρέπει να τα βλέπουμε αυτά και να τα επισημαίνουμε.</w:t>
      </w:r>
    </w:p>
    <w:p w14:paraId="1123F1CE"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Τώρα αφορμή για αυτά που θα πω -και θα κλείσω- αποτελεί όντως η τελευταία κατάληξη ότι το όφελος και το δημόσιο συμφέρον είναι υπέρτερο των όποιων επιβαρύνσεων.</w:t>
      </w:r>
    </w:p>
    <w:p w14:paraId="1123F1CF"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w:t>
      </w:r>
      <w:r>
        <w:rPr>
          <w:rFonts w:eastAsia="Times New Roman" w:cs="Times New Roman"/>
          <w:szCs w:val="24"/>
        </w:rPr>
        <w:t>ι συνάδελφοι, μετά τον Αύγουστο του 2018 και την επιστροφή με αργά, αλλά σταθερά βήματα στην κανονικότητα, οφείλουμε να τονίσουμε ενθυμούμενοι τις συνέπειες των επιλογών των προηγούμενων χρόνων της κρίσεως ότι πλέον στο δίλημμα πολιτική ή οικονομία η απάντ</w:t>
      </w:r>
      <w:r>
        <w:rPr>
          <w:rFonts w:eastAsia="Times New Roman" w:cs="Times New Roman"/>
          <w:szCs w:val="24"/>
        </w:rPr>
        <w:t xml:space="preserve">ηση πρέπει να είναι δεδομένη υπέρ της πολιτικής. Προσέξτε. Δεν είναι προεκλογικό δίλλημα, αλλά δίλημμα ουσίας βάσει του οποίου θα κριθούμε όλοι μας. </w:t>
      </w:r>
    </w:p>
    <w:p w14:paraId="1123F1D0"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 πολύ</w:t>
      </w:r>
      <w:r w:rsidRPr="003B7D8B">
        <w:rPr>
          <w:rFonts w:eastAsia="Times New Roman" w:cs="Times New Roman"/>
          <w:szCs w:val="24"/>
        </w:rPr>
        <w:t>.</w:t>
      </w:r>
    </w:p>
    <w:p w14:paraId="1123F1D1" w14:textId="77777777" w:rsidR="00A4113B" w:rsidRDefault="00FE19D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1123F1D2" w14:textId="77777777" w:rsidR="00A4113B" w:rsidRDefault="00FE19D4">
      <w:pPr>
        <w:spacing w:line="600" w:lineRule="auto"/>
        <w:ind w:firstLine="720"/>
        <w:contextualSpacing/>
        <w:jc w:val="both"/>
        <w:rPr>
          <w:rFonts w:eastAsia="Times New Roman" w:cs="Times New Roman"/>
          <w:b/>
          <w:szCs w:val="24"/>
        </w:rPr>
      </w:pPr>
      <w:r>
        <w:rPr>
          <w:rFonts w:eastAsia="Times New Roman" w:cs="Times New Roman"/>
          <w:b/>
          <w:szCs w:val="24"/>
        </w:rPr>
        <w:t>ΠΡΟΕΔΡΕΥΩΝ (Μάριος Γεωργιάδης)</w:t>
      </w:r>
      <w:r w:rsidRPr="00BE5407">
        <w:rPr>
          <w:rFonts w:eastAsia="Times New Roman" w:cs="Times New Roman"/>
          <w:b/>
          <w:szCs w:val="24"/>
        </w:rPr>
        <w:t>:</w:t>
      </w:r>
      <w:r>
        <w:rPr>
          <w:rFonts w:eastAsia="Times New Roman" w:cs="Times New Roman"/>
          <w:b/>
          <w:szCs w:val="24"/>
        </w:rPr>
        <w:t xml:space="preserve"> </w:t>
      </w:r>
      <w:r w:rsidRPr="00BE5407">
        <w:rPr>
          <w:rFonts w:eastAsia="Times New Roman" w:cs="Times New Roman"/>
          <w:szCs w:val="24"/>
        </w:rPr>
        <w:t xml:space="preserve">Ευχαριστούμε </w:t>
      </w:r>
      <w:r w:rsidRPr="00BE5407">
        <w:rPr>
          <w:rFonts w:eastAsia="Times New Roman" w:cs="Times New Roman"/>
          <w:szCs w:val="24"/>
        </w:rPr>
        <w:t>τον κ. Συρίγο.</w:t>
      </w:r>
    </w:p>
    <w:p w14:paraId="1123F1D3" w14:textId="77777777" w:rsidR="00A4113B" w:rsidRDefault="00FE19D4">
      <w:pPr>
        <w:spacing w:line="600" w:lineRule="auto"/>
        <w:ind w:firstLine="720"/>
        <w:contextualSpacing/>
        <w:jc w:val="both"/>
        <w:rPr>
          <w:rFonts w:eastAsia="Times New Roman" w:cs="Times New Roman"/>
          <w:b/>
          <w:szCs w:val="24"/>
        </w:rPr>
      </w:pPr>
      <w:r>
        <w:rPr>
          <w:rFonts w:eastAsia="Times New Roman" w:cs="Times New Roman"/>
          <w:b/>
          <w:szCs w:val="24"/>
        </w:rPr>
        <w:t>ΣΤΑΥΡΟΣ ΚΟΝΤΟΝΗΣ</w:t>
      </w:r>
      <w:r w:rsidRPr="002313B8">
        <w:rPr>
          <w:rFonts w:eastAsia="Times New Roman" w:cs="Times New Roman"/>
          <w:b/>
          <w:szCs w:val="24"/>
        </w:rPr>
        <w:t xml:space="preserve">: </w:t>
      </w:r>
      <w:r w:rsidRPr="002313B8">
        <w:rPr>
          <w:rFonts w:eastAsia="Times New Roman" w:cs="Times New Roman"/>
          <w:szCs w:val="24"/>
        </w:rPr>
        <w:t>Κύριε Πρόεδρε, θα ήθελα τον λόγο.</w:t>
      </w:r>
    </w:p>
    <w:p w14:paraId="1123F1D4" w14:textId="77777777" w:rsidR="00A4113B" w:rsidRDefault="00FE19D4">
      <w:pPr>
        <w:spacing w:line="600" w:lineRule="auto"/>
        <w:ind w:firstLine="720"/>
        <w:contextualSpacing/>
        <w:jc w:val="both"/>
        <w:rPr>
          <w:rFonts w:eastAsia="Times New Roman" w:cs="Times New Roman"/>
          <w:b/>
          <w:szCs w:val="24"/>
        </w:rPr>
      </w:pPr>
      <w:r w:rsidRPr="00114A04">
        <w:rPr>
          <w:rFonts w:eastAsia="Times New Roman" w:cs="Times New Roman"/>
          <w:b/>
          <w:szCs w:val="24"/>
        </w:rPr>
        <w:t>ΠΡΟΕΔΡΕΥΩΝ (Μάριος Γεωργιάδης)</w:t>
      </w:r>
      <w:r w:rsidRPr="002313B8">
        <w:rPr>
          <w:rFonts w:eastAsia="Times New Roman" w:cs="Times New Roman"/>
          <w:b/>
          <w:szCs w:val="24"/>
        </w:rPr>
        <w:t>:</w:t>
      </w:r>
      <w:r>
        <w:rPr>
          <w:rFonts w:eastAsia="Times New Roman" w:cs="Times New Roman"/>
          <w:b/>
          <w:szCs w:val="24"/>
        </w:rPr>
        <w:t xml:space="preserve"> </w:t>
      </w:r>
      <w:r w:rsidRPr="002313B8">
        <w:rPr>
          <w:rFonts w:eastAsia="Times New Roman" w:cs="Times New Roman"/>
          <w:szCs w:val="24"/>
        </w:rPr>
        <w:t>Ορίστε, κύριε Κοντονή, έχετε τον λόγο για την τροπολογία</w:t>
      </w:r>
      <w:r>
        <w:rPr>
          <w:rFonts w:eastAsia="Times New Roman" w:cs="Times New Roman"/>
          <w:szCs w:val="24"/>
        </w:rPr>
        <w:t>.</w:t>
      </w:r>
    </w:p>
    <w:p w14:paraId="1123F1D5"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w:t>
      </w:r>
      <w:r w:rsidRPr="002313B8">
        <w:rPr>
          <w:rFonts w:eastAsia="Times New Roman" w:cs="Times New Roman"/>
          <w:b/>
          <w:szCs w:val="24"/>
        </w:rPr>
        <w:t>:</w:t>
      </w:r>
      <w:r>
        <w:rPr>
          <w:rFonts w:eastAsia="Times New Roman" w:cs="Times New Roman"/>
          <w:b/>
          <w:szCs w:val="24"/>
        </w:rPr>
        <w:t xml:space="preserve"> </w:t>
      </w:r>
      <w:r w:rsidRPr="002313B8">
        <w:rPr>
          <w:rFonts w:eastAsia="Times New Roman" w:cs="Times New Roman"/>
          <w:szCs w:val="24"/>
        </w:rPr>
        <w:t>Ελάχιστο χρόνο θα χρειαστώ, κύριε Πρόεδρε, διότι ήδη</w:t>
      </w:r>
      <w:r>
        <w:rPr>
          <w:rFonts w:eastAsia="Times New Roman" w:cs="Times New Roman"/>
          <w:szCs w:val="24"/>
        </w:rPr>
        <w:t xml:space="preserve"> ο Αντιπρόεδρος της Κυβέρνηση</w:t>
      </w:r>
      <w:r>
        <w:rPr>
          <w:rFonts w:eastAsia="Times New Roman" w:cs="Times New Roman"/>
          <w:szCs w:val="24"/>
        </w:rPr>
        <w:t>ς ανακοίνωσε ότι κάνει δεκτή την τροπολογία, την οποία είχα καταθέσει.</w:t>
      </w:r>
    </w:p>
    <w:p w14:paraId="1123F1D6"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Προς ενημέρωση, όμως, του Σώματος και υποβάλλοντας και το αίτημα και στα υπόλοιπα κόμματα της Αντιπολίτευσης να υπερψηφίσουν την τροπολογία, θέλω να πω ότι η Ζάκυνθος δοκιμάστηκε στις 2</w:t>
      </w:r>
      <w:r>
        <w:rPr>
          <w:rFonts w:eastAsia="Times New Roman" w:cs="Times New Roman"/>
          <w:szCs w:val="24"/>
        </w:rPr>
        <w:t xml:space="preserve">6 Οκτωβρίου από έναν ισχυρότατο σεισμό και θα έλεγα ότι συνεχίζει να δοκιμάζεται, διότι η μετασεισμική ακολουθία είναι έντονη και καθημερινή. </w:t>
      </w:r>
    </w:p>
    <w:p w14:paraId="1123F1D7"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lastRenderedPageBreak/>
        <w:t>Γι’ αυτόν το λόγο, ο Γενικός Γραμματέας Πολιτικής Προστασίας θεώρησε σωστό -και πολύ καλά έκανε- και επέκτεινε το</w:t>
      </w:r>
      <w:r>
        <w:rPr>
          <w:rFonts w:eastAsia="Times New Roman" w:cs="Times New Roman"/>
          <w:szCs w:val="24"/>
        </w:rPr>
        <w:t xml:space="preserve"> χρόνο</w:t>
      </w:r>
      <w:r w:rsidRPr="005F2440">
        <w:rPr>
          <w:rFonts w:eastAsia="Times New Roman" w:cs="Times New Roman"/>
          <w:szCs w:val="24"/>
        </w:rPr>
        <w:t xml:space="preserve"> </w:t>
      </w:r>
      <w:r>
        <w:rPr>
          <w:rFonts w:eastAsia="Times New Roman" w:cs="Times New Roman"/>
          <w:szCs w:val="24"/>
        </w:rPr>
        <w:t>που η Ζάκυνθος τελούσε σε κατάσταση εκτάκτου ανάγκης και ο οποίος είχε αρχικά προσδιοριστεί μέχρι τις 29 Ιανουαρίου, μέχρι τις 28 Απριλίου. Αντιλαμβάνεστε ότι μέσα σε αυτό το χρονικό διάστημα είχε προβλεφθεί και είχε ψηφίσει η Βουλή την αναστολή όλων των π</w:t>
      </w:r>
      <w:r>
        <w:rPr>
          <w:rFonts w:eastAsia="Times New Roman" w:cs="Times New Roman"/>
          <w:szCs w:val="24"/>
        </w:rPr>
        <w:t xml:space="preserve">ράξεων αναγκαστικής εκτέλεσης. </w:t>
      </w:r>
    </w:p>
    <w:p w14:paraId="1123F1D8"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Επομένως, λογικά σήμερα φέρνουμε μία τροπολογία που αυτό που ψήφισε η Βουλή και ίσχυε μέχρι την 29</w:t>
      </w:r>
      <w:r w:rsidRPr="00215460">
        <w:rPr>
          <w:rFonts w:eastAsia="Times New Roman" w:cs="Times New Roman"/>
          <w:szCs w:val="24"/>
          <w:vertAlign w:val="superscript"/>
        </w:rPr>
        <w:t>η</w:t>
      </w:r>
      <w:r>
        <w:rPr>
          <w:rFonts w:eastAsia="Times New Roman" w:cs="Times New Roman"/>
          <w:szCs w:val="24"/>
        </w:rPr>
        <w:t xml:space="preserve"> Ιανουαρίου θα ισχύει πλέον μέχρι τις 28 Απριλίου. Είναι ένα αίτημα απολύτως λογικό και δείχνει και το ενδιαφέρον και της Κυβ</w:t>
      </w:r>
      <w:r>
        <w:rPr>
          <w:rFonts w:eastAsia="Times New Roman" w:cs="Times New Roman"/>
          <w:szCs w:val="24"/>
        </w:rPr>
        <w:t>έρνησης προς την κατεύθυνση ενίσχυσης και θωράκισης του τόπου μου, της Ζακύνθου.</w:t>
      </w:r>
    </w:p>
    <w:p w14:paraId="1123F1D9"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Θα έλεγα μία και συζητούμε και την κύρωση της πράξης νομοθετικού περιεχομένου σήμερα ότι το ενδιαφέρον της Κυβέρνησης για τη νησιωτική Ελλάδα είναι αδιαμφισβήτητο. Και το γεγο</w:t>
      </w:r>
      <w:r>
        <w:rPr>
          <w:rFonts w:eastAsia="Times New Roman" w:cs="Times New Roman"/>
          <w:szCs w:val="24"/>
        </w:rPr>
        <w:t xml:space="preserve">νός ότι επεκτάθηκε σε όλα τα νησιά χωρίς καμμία εξαίρεση και </w:t>
      </w:r>
      <w:r>
        <w:rPr>
          <w:rFonts w:eastAsia="Times New Roman" w:cs="Times New Roman"/>
          <w:szCs w:val="24"/>
        </w:rPr>
        <w:lastRenderedPageBreak/>
        <w:t xml:space="preserve">στα νησιά του Ιονίου το μεταφορικό ισοδύναμο είναι κάτι ιδιαίτερα θετικό και θα βοηθήσει και στην ανάπτυξη, αλλά και στη στήριξη των ασθενέστερων οικονομικών τάξεων και πολιτών. </w:t>
      </w:r>
    </w:p>
    <w:p w14:paraId="1123F1DA"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Οπότε καλό θα εί</w:t>
      </w:r>
      <w:r>
        <w:rPr>
          <w:rFonts w:eastAsia="Times New Roman" w:cs="Times New Roman"/>
          <w:szCs w:val="24"/>
        </w:rPr>
        <w:t>ναι κάποια στιγμή και η Αντιπολίτευση να μας πει στα χρόνια της ευμάρειας όλα αυτά τα οποία γίνονται σήμερα που μπαίνει σιγά-σιγά η χώρα στην κανονικότητα γιατί δεν γινόντουσαν;</w:t>
      </w:r>
    </w:p>
    <w:p w14:paraId="1123F1DB"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Ας αφήσουμε την καταστροφολογία στην άκρη και ας δώσουμε επιτέλους επαρκείς κα</w:t>
      </w:r>
      <w:r>
        <w:rPr>
          <w:rFonts w:eastAsia="Times New Roman" w:cs="Times New Roman"/>
          <w:szCs w:val="24"/>
        </w:rPr>
        <w:t>ι πειστικές εξηγήσεις στους νησιώτες, γιατί αυτά δεν γινόντουσαν τόσα χρόνια.</w:t>
      </w:r>
    </w:p>
    <w:p w14:paraId="1123F1DC"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Σας ευχαριστώ, κύριε Πρόεδρε.</w:t>
      </w:r>
    </w:p>
    <w:p w14:paraId="1123F1DD" w14:textId="77777777" w:rsidR="00A4113B" w:rsidRDefault="00FE19D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1123F1DE"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sidRPr="00215460">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Ευχαριστούμε τον κύριο συνάδελφο.</w:t>
      </w:r>
    </w:p>
    <w:p w14:paraId="1123F1DF"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Σαρίδη</w:t>
      </w:r>
      <w:proofErr w:type="spellEnd"/>
      <w:r>
        <w:rPr>
          <w:rFonts w:eastAsia="Times New Roman" w:cs="Times New Roman"/>
          <w:szCs w:val="24"/>
        </w:rPr>
        <w:t xml:space="preserve">, έχετε τον λόγο για επτά </w:t>
      </w:r>
      <w:r>
        <w:rPr>
          <w:rFonts w:eastAsia="Times New Roman" w:cs="Times New Roman"/>
          <w:szCs w:val="24"/>
        </w:rPr>
        <w:t>λεπτά.</w:t>
      </w:r>
    </w:p>
    <w:p w14:paraId="1123F1E0" w14:textId="77777777" w:rsidR="00A4113B" w:rsidRDefault="00FE19D4">
      <w:pPr>
        <w:spacing w:line="600" w:lineRule="auto"/>
        <w:ind w:firstLine="720"/>
        <w:contextualSpacing/>
        <w:jc w:val="both"/>
        <w:rPr>
          <w:rFonts w:eastAsia="Times New Roman" w:cs="Times New Roman"/>
          <w:szCs w:val="24"/>
        </w:rPr>
      </w:pPr>
      <w:r w:rsidRPr="00215460">
        <w:rPr>
          <w:rFonts w:eastAsia="Times New Roman" w:cs="Times New Roman"/>
          <w:b/>
          <w:szCs w:val="24"/>
        </w:rPr>
        <w:t>ΙΩΑΝΝΗΣ ΣΑΡΙΔΗΣ:</w:t>
      </w:r>
      <w:r>
        <w:rPr>
          <w:rFonts w:eastAsia="Times New Roman" w:cs="Times New Roman"/>
          <w:szCs w:val="24"/>
        </w:rPr>
        <w:t xml:space="preserve"> Ευχαριστώ πολύ, κύριε Πρόεδρε.</w:t>
      </w:r>
    </w:p>
    <w:p w14:paraId="1123F1E1"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ζήτησα τον λόγο πιστεύοντας πως τα δύο σχόλια που έχω να κάνω θα </w:t>
      </w:r>
      <w:r>
        <w:rPr>
          <w:rFonts w:eastAsia="Times New Roman" w:cs="Times New Roman"/>
          <w:szCs w:val="24"/>
        </w:rPr>
        <w:lastRenderedPageBreak/>
        <w:t xml:space="preserve">βοηθήσουν τη συζήτηση γύρω από το κορυφαίο ζήτημα της </w:t>
      </w:r>
      <w:proofErr w:type="spellStart"/>
      <w:r>
        <w:rPr>
          <w:rFonts w:eastAsia="Times New Roman" w:cs="Times New Roman"/>
          <w:szCs w:val="24"/>
        </w:rPr>
        <w:t>πολυαναμενόμενης</w:t>
      </w:r>
      <w:proofErr w:type="spellEnd"/>
      <w:r>
        <w:rPr>
          <w:rFonts w:eastAsia="Times New Roman" w:cs="Times New Roman"/>
          <w:szCs w:val="24"/>
        </w:rPr>
        <w:t xml:space="preserve"> τακτοποίησης των κ</w:t>
      </w:r>
      <w:r>
        <w:rPr>
          <w:rFonts w:eastAsia="Times New Roman" w:cs="Times New Roman"/>
          <w:szCs w:val="24"/>
        </w:rPr>
        <w:t>όκκινων δανείων εν</w:t>
      </w:r>
      <w:r>
        <w:rPr>
          <w:rFonts w:eastAsia="Times New Roman" w:cs="Times New Roman"/>
          <w:szCs w:val="24"/>
        </w:rPr>
        <w:t xml:space="preserve"> </w:t>
      </w:r>
      <w:r>
        <w:rPr>
          <w:rFonts w:eastAsia="Times New Roman" w:cs="Times New Roman"/>
          <w:szCs w:val="24"/>
        </w:rPr>
        <w:t>όψει μάλιστα της κορύφωσης της συζήτησης με την επικείμενη ουσιαστικά κατάθεση στη Βουλή της σχετικής νομοθετικής πρωτοβουλίας της Κυβέρνησης.</w:t>
      </w:r>
    </w:p>
    <w:p w14:paraId="1123F1E2"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Σχόλιο πρώτο. Κάποιοι μιλάνε σαν να πιστεύουν πως αυτά που νομοθετούμε αφορούν αποκλειστικά κα</w:t>
      </w:r>
      <w:r>
        <w:rPr>
          <w:rFonts w:eastAsia="Times New Roman" w:cs="Times New Roman"/>
          <w:szCs w:val="24"/>
        </w:rPr>
        <w:t>ι μόνο τους Έλληνες που χρωστάνε, μόνο αυτούς που χρωστάνε, που χρωστάνε στην εφορία, που χρωστάνε στις τράπεζες, που χρωστάνε στα ασφαλιστικά ταμεία, που χρωστάνε στη ΔΕΗ, στο δήμο, που χρωστάνε το ενοίκιο, τα κοινόχρηστα, που χρωστάνε, χρωστάνε, χρωστάνε</w:t>
      </w:r>
      <w:r>
        <w:rPr>
          <w:rFonts w:eastAsia="Times New Roman" w:cs="Times New Roman"/>
          <w:szCs w:val="24"/>
        </w:rPr>
        <w:t>.</w:t>
      </w:r>
    </w:p>
    <w:p w14:paraId="1123F1E3" w14:textId="77777777" w:rsidR="00A4113B" w:rsidRDefault="00FE19D4">
      <w:pPr>
        <w:spacing w:line="600" w:lineRule="auto"/>
        <w:ind w:firstLine="720"/>
        <w:contextualSpacing/>
        <w:jc w:val="both"/>
        <w:rPr>
          <w:rFonts w:eastAsia="Times New Roman" w:cs="Times New Roman"/>
          <w:b/>
          <w:szCs w:val="24"/>
        </w:rPr>
      </w:pPr>
      <w:r>
        <w:rPr>
          <w:rFonts w:eastAsia="Times New Roman" w:cs="Times New Roman"/>
          <w:szCs w:val="24"/>
        </w:rPr>
        <w:t xml:space="preserve">Διαφωνώ κάθετα, κυρίες και κύριοι συνάδελφοι. Την λύση για τα κόκκινα δάνεια την περιμένουν με την ίδια ανυπομονησία και οι Έλληνες που είναι συνεπείς. </w:t>
      </w:r>
    </w:p>
    <w:p w14:paraId="1123F1E4"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Είναι εκείνοι δηλαδή που πληρώνουν τους φόρους τους, που πληρώνουν τα ασφαλιστικά τους </w:t>
      </w:r>
      <w:r>
        <w:rPr>
          <w:rFonts w:eastAsia="Times New Roman" w:cs="Times New Roman"/>
          <w:szCs w:val="24"/>
        </w:rPr>
        <w:t>τ</w:t>
      </w:r>
      <w:r>
        <w:rPr>
          <w:rFonts w:eastAsia="Times New Roman" w:cs="Times New Roman"/>
          <w:szCs w:val="24"/>
        </w:rPr>
        <w:t>αμεία, που πλ</w:t>
      </w:r>
      <w:r>
        <w:rPr>
          <w:rFonts w:eastAsia="Times New Roman" w:cs="Times New Roman"/>
          <w:szCs w:val="24"/>
        </w:rPr>
        <w:t>ηρώνουν, πληρώνουν, πληρώνουν και έχουν φτάσει σε ένα σημείο να αναρωτιούνται</w:t>
      </w:r>
      <w:r w:rsidRPr="00DD5A34">
        <w:rPr>
          <w:rFonts w:eastAsia="Times New Roman" w:cs="Times New Roman"/>
          <w:szCs w:val="24"/>
        </w:rPr>
        <w:t xml:space="preserve"> για ποιον δουλεύουν </w:t>
      </w:r>
      <w:r>
        <w:rPr>
          <w:rFonts w:eastAsia="Times New Roman" w:cs="Times New Roman"/>
          <w:szCs w:val="24"/>
        </w:rPr>
        <w:t>τελικά. Ό</w:t>
      </w:r>
      <w:r w:rsidRPr="00DD5A34">
        <w:rPr>
          <w:rFonts w:eastAsia="Times New Roman" w:cs="Times New Roman"/>
          <w:szCs w:val="24"/>
        </w:rPr>
        <w:t xml:space="preserve">σο σκληρά </w:t>
      </w:r>
      <w:r>
        <w:rPr>
          <w:rFonts w:eastAsia="Times New Roman" w:cs="Times New Roman"/>
          <w:szCs w:val="24"/>
        </w:rPr>
        <w:t xml:space="preserve">και να </w:t>
      </w:r>
      <w:r>
        <w:rPr>
          <w:rFonts w:eastAsia="Times New Roman" w:cs="Times New Roman"/>
          <w:szCs w:val="24"/>
        </w:rPr>
        <w:lastRenderedPageBreak/>
        <w:t xml:space="preserve">εργάζεται σήμερα στην Ελλάδα κάποιος, </w:t>
      </w:r>
      <w:r w:rsidRPr="00DD5A34">
        <w:rPr>
          <w:rFonts w:eastAsia="Times New Roman" w:cs="Times New Roman"/>
          <w:szCs w:val="24"/>
        </w:rPr>
        <w:t xml:space="preserve">όσο άξιος </w:t>
      </w:r>
      <w:r>
        <w:rPr>
          <w:rFonts w:eastAsia="Times New Roman" w:cs="Times New Roman"/>
          <w:szCs w:val="24"/>
        </w:rPr>
        <w:t>και να</w:t>
      </w:r>
      <w:r w:rsidRPr="00DD5A34">
        <w:rPr>
          <w:rFonts w:eastAsia="Times New Roman" w:cs="Times New Roman"/>
          <w:szCs w:val="24"/>
        </w:rPr>
        <w:t xml:space="preserve"> είναι στη δουλειά</w:t>
      </w:r>
      <w:r>
        <w:rPr>
          <w:rFonts w:eastAsia="Times New Roman" w:cs="Times New Roman"/>
          <w:szCs w:val="24"/>
        </w:rPr>
        <w:t>,</w:t>
      </w:r>
      <w:r w:rsidRPr="00DD5A34">
        <w:rPr>
          <w:rFonts w:eastAsia="Times New Roman" w:cs="Times New Roman"/>
          <w:szCs w:val="24"/>
        </w:rPr>
        <w:t xml:space="preserve"> παραμένει εγκλωβισμένος σε μία </w:t>
      </w:r>
      <w:proofErr w:type="spellStart"/>
      <w:r w:rsidRPr="00DD5A34">
        <w:rPr>
          <w:rFonts w:eastAsia="Times New Roman" w:cs="Times New Roman"/>
          <w:szCs w:val="24"/>
        </w:rPr>
        <w:t>φ</w:t>
      </w:r>
      <w:r>
        <w:rPr>
          <w:rFonts w:eastAsia="Times New Roman" w:cs="Times New Roman"/>
          <w:szCs w:val="24"/>
        </w:rPr>
        <w:t>οροκεντρική</w:t>
      </w:r>
      <w:proofErr w:type="spellEnd"/>
      <w:r>
        <w:rPr>
          <w:rFonts w:eastAsia="Times New Roman" w:cs="Times New Roman"/>
          <w:szCs w:val="24"/>
        </w:rPr>
        <w:t xml:space="preserve"> </w:t>
      </w:r>
      <w:r w:rsidRPr="00DD5A34">
        <w:rPr>
          <w:rFonts w:eastAsia="Times New Roman" w:cs="Times New Roman"/>
          <w:szCs w:val="24"/>
        </w:rPr>
        <w:t>οικονομία</w:t>
      </w:r>
      <w:r>
        <w:rPr>
          <w:rFonts w:eastAsia="Times New Roman" w:cs="Times New Roman"/>
          <w:szCs w:val="24"/>
        </w:rPr>
        <w:t>,</w:t>
      </w:r>
      <w:r w:rsidRPr="00DD5A34">
        <w:rPr>
          <w:rFonts w:eastAsia="Times New Roman" w:cs="Times New Roman"/>
          <w:szCs w:val="24"/>
        </w:rPr>
        <w:t xml:space="preserve"> η ο</w:t>
      </w:r>
      <w:r w:rsidRPr="00DD5A34">
        <w:rPr>
          <w:rFonts w:eastAsia="Times New Roman" w:cs="Times New Roman"/>
          <w:szCs w:val="24"/>
        </w:rPr>
        <w:t>ποία δεν του επιτρέπει κα</w:t>
      </w:r>
      <w:r>
        <w:rPr>
          <w:rFonts w:eastAsia="Times New Roman" w:cs="Times New Roman"/>
          <w:szCs w:val="24"/>
        </w:rPr>
        <w:t>μ</w:t>
      </w:r>
      <w:r w:rsidRPr="00DD5A34">
        <w:rPr>
          <w:rFonts w:eastAsia="Times New Roman" w:cs="Times New Roman"/>
          <w:szCs w:val="24"/>
        </w:rPr>
        <w:t>μία απολύτως εξέλιξη</w:t>
      </w:r>
      <w:r>
        <w:rPr>
          <w:rFonts w:eastAsia="Times New Roman" w:cs="Times New Roman"/>
          <w:szCs w:val="24"/>
        </w:rPr>
        <w:t>.</w:t>
      </w:r>
    </w:p>
    <w:p w14:paraId="1123F1E5"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w:t>
      </w:r>
      <w:r w:rsidRPr="00DD5A34">
        <w:rPr>
          <w:rFonts w:eastAsia="Times New Roman" w:cs="Times New Roman"/>
          <w:szCs w:val="24"/>
        </w:rPr>
        <w:t xml:space="preserve"> αν νομίζετε</w:t>
      </w:r>
      <w:r>
        <w:rPr>
          <w:rFonts w:eastAsia="Times New Roman" w:cs="Times New Roman"/>
          <w:szCs w:val="24"/>
        </w:rPr>
        <w:t>, λοιπόν,</w:t>
      </w:r>
      <w:r w:rsidRPr="00DD5A34">
        <w:rPr>
          <w:rFonts w:eastAsia="Times New Roman" w:cs="Times New Roman"/>
          <w:szCs w:val="24"/>
        </w:rPr>
        <w:t xml:space="preserve"> ότι το πρόβλημα των κόκκινων</w:t>
      </w:r>
      <w:r>
        <w:rPr>
          <w:rFonts w:eastAsia="Times New Roman" w:cs="Times New Roman"/>
          <w:szCs w:val="24"/>
        </w:rPr>
        <w:t xml:space="preserve"> δανείων είναι πρόβλημα μ</w:t>
      </w:r>
      <w:r w:rsidRPr="00DD5A34">
        <w:rPr>
          <w:rFonts w:eastAsia="Times New Roman" w:cs="Times New Roman"/>
          <w:szCs w:val="24"/>
        </w:rPr>
        <w:t>όνο όσ</w:t>
      </w:r>
      <w:r>
        <w:rPr>
          <w:rFonts w:eastAsia="Times New Roman" w:cs="Times New Roman"/>
          <w:szCs w:val="24"/>
        </w:rPr>
        <w:t>ων</w:t>
      </w:r>
      <w:r w:rsidRPr="00DD5A34">
        <w:rPr>
          <w:rFonts w:eastAsia="Times New Roman" w:cs="Times New Roman"/>
          <w:szCs w:val="24"/>
        </w:rPr>
        <w:t xml:space="preserve"> χρωστάνε ανεξαρτήτως του λόγου που έχουνε φτάσει σε αυτό το σημείο</w:t>
      </w:r>
      <w:r>
        <w:rPr>
          <w:rFonts w:eastAsia="Times New Roman" w:cs="Times New Roman"/>
          <w:szCs w:val="24"/>
        </w:rPr>
        <w:t>,</w:t>
      </w:r>
      <w:r w:rsidRPr="00DD5A34">
        <w:rPr>
          <w:rFonts w:eastAsia="Times New Roman" w:cs="Times New Roman"/>
          <w:szCs w:val="24"/>
        </w:rPr>
        <w:t xml:space="preserve"> κάνετε λάθος</w:t>
      </w:r>
      <w:r>
        <w:rPr>
          <w:rFonts w:eastAsia="Times New Roman" w:cs="Times New Roman"/>
          <w:szCs w:val="24"/>
        </w:rPr>
        <w:t>. Τ</w:t>
      </w:r>
      <w:r w:rsidRPr="00DD5A34">
        <w:rPr>
          <w:rFonts w:eastAsia="Times New Roman" w:cs="Times New Roman"/>
          <w:szCs w:val="24"/>
        </w:rPr>
        <w:t xml:space="preserve">ο πρόβλημα </w:t>
      </w:r>
      <w:r w:rsidRPr="00DD5A34">
        <w:rPr>
          <w:rFonts w:eastAsia="Times New Roman" w:cs="Times New Roman"/>
          <w:szCs w:val="24"/>
        </w:rPr>
        <w:t>αυτό μας αφορά όλους</w:t>
      </w:r>
      <w:r>
        <w:rPr>
          <w:rFonts w:eastAsia="Times New Roman" w:cs="Times New Roman"/>
          <w:szCs w:val="24"/>
        </w:rPr>
        <w:t>. Κ</w:t>
      </w:r>
      <w:r w:rsidRPr="00DD5A34">
        <w:rPr>
          <w:rFonts w:eastAsia="Times New Roman" w:cs="Times New Roman"/>
          <w:szCs w:val="24"/>
        </w:rPr>
        <w:t>αι δεν χρειάζεται</w:t>
      </w:r>
      <w:r>
        <w:rPr>
          <w:rFonts w:eastAsia="Times New Roman" w:cs="Times New Roman"/>
          <w:szCs w:val="24"/>
        </w:rPr>
        <w:t xml:space="preserve"> άλλη απόδειξη ο ισχυρισμός μου π</w:t>
      </w:r>
      <w:r w:rsidRPr="00DD5A34">
        <w:rPr>
          <w:rFonts w:eastAsia="Times New Roman" w:cs="Times New Roman"/>
          <w:szCs w:val="24"/>
        </w:rPr>
        <w:t xml:space="preserve">έραν </w:t>
      </w:r>
      <w:r>
        <w:rPr>
          <w:rFonts w:eastAsia="Times New Roman" w:cs="Times New Roman"/>
          <w:szCs w:val="24"/>
        </w:rPr>
        <w:t>της υπενθύμισης ότι έχουμε</w:t>
      </w:r>
      <w:r w:rsidRPr="00DD5A34">
        <w:rPr>
          <w:rFonts w:eastAsia="Times New Roman" w:cs="Times New Roman"/>
          <w:szCs w:val="24"/>
        </w:rPr>
        <w:t xml:space="preserve"> ήδη </w:t>
      </w:r>
      <w:proofErr w:type="spellStart"/>
      <w:r w:rsidRPr="00DD5A34">
        <w:rPr>
          <w:rFonts w:eastAsia="Times New Roman" w:cs="Times New Roman"/>
          <w:szCs w:val="24"/>
        </w:rPr>
        <w:t>ανακεφαλαιοποιήσει</w:t>
      </w:r>
      <w:proofErr w:type="spellEnd"/>
      <w:r w:rsidRPr="00DD5A34">
        <w:rPr>
          <w:rFonts w:eastAsia="Times New Roman" w:cs="Times New Roman"/>
          <w:szCs w:val="24"/>
        </w:rPr>
        <w:t xml:space="preserve"> τις τράπεζες τρεις φορές</w:t>
      </w:r>
      <w:r>
        <w:rPr>
          <w:rFonts w:eastAsia="Times New Roman" w:cs="Times New Roman"/>
          <w:szCs w:val="24"/>
        </w:rPr>
        <w:t>. Κ</w:t>
      </w:r>
      <w:r w:rsidRPr="00DD5A34">
        <w:rPr>
          <w:rFonts w:eastAsia="Times New Roman" w:cs="Times New Roman"/>
          <w:szCs w:val="24"/>
        </w:rPr>
        <w:t xml:space="preserve">αι αν </w:t>
      </w:r>
      <w:r>
        <w:rPr>
          <w:rFonts w:eastAsia="Times New Roman" w:cs="Times New Roman"/>
          <w:szCs w:val="24"/>
        </w:rPr>
        <w:t>ερμηνεύσουμε</w:t>
      </w:r>
      <w:r w:rsidRPr="00DD5A34">
        <w:rPr>
          <w:rFonts w:eastAsia="Times New Roman" w:cs="Times New Roman"/>
          <w:szCs w:val="24"/>
        </w:rPr>
        <w:t xml:space="preserve"> σωστά τις πρόσφατες απαντήσεις του κ</w:t>
      </w:r>
      <w:r>
        <w:rPr>
          <w:rFonts w:eastAsia="Times New Roman" w:cs="Times New Roman"/>
          <w:szCs w:val="24"/>
        </w:rPr>
        <w:t>.</w:t>
      </w:r>
      <w:r w:rsidRPr="00DD5A34">
        <w:rPr>
          <w:rFonts w:eastAsia="Times New Roman" w:cs="Times New Roman"/>
          <w:szCs w:val="24"/>
        </w:rPr>
        <w:t xml:space="preserve"> Δραγασάκη στο πλαίσιο κοινοβουλευτικού ελέγχ</w:t>
      </w:r>
      <w:r w:rsidRPr="00DD5A34">
        <w:rPr>
          <w:rFonts w:eastAsia="Times New Roman" w:cs="Times New Roman"/>
          <w:szCs w:val="24"/>
        </w:rPr>
        <w:t>ου</w:t>
      </w:r>
      <w:r>
        <w:rPr>
          <w:rFonts w:eastAsia="Times New Roman" w:cs="Times New Roman"/>
          <w:szCs w:val="24"/>
        </w:rPr>
        <w:t>,</w:t>
      </w:r>
      <w:r w:rsidRPr="00DD5A34">
        <w:rPr>
          <w:rFonts w:eastAsia="Times New Roman" w:cs="Times New Roman"/>
          <w:szCs w:val="24"/>
        </w:rPr>
        <w:t xml:space="preserve"> υπά</w:t>
      </w:r>
      <w:r>
        <w:rPr>
          <w:rFonts w:eastAsia="Times New Roman" w:cs="Times New Roman"/>
          <w:szCs w:val="24"/>
        </w:rPr>
        <w:t>ρχει ο κίνδυνος για την ανάγκη τ</w:t>
      </w:r>
      <w:r w:rsidRPr="00DD5A34">
        <w:rPr>
          <w:rFonts w:eastAsia="Times New Roman" w:cs="Times New Roman"/>
          <w:szCs w:val="24"/>
        </w:rPr>
        <w:t xml:space="preserve">έταρτης </w:t>
      </w:r>
      <w:proofErr w:type="spellStart"/>
      <w:r w:rsidRPr="00DD5A34">
        <w:rPr>
          <w:rFonts w:eastAsia="Times New Roman" w:cs="Times New Roman"/>
          <w:szCs w:val="24"/>
        </w:rPr>
        <w:t>ανακεφαλαιοποίησης</w:t>
      </w:r>
      <w:proofErr w:type="spellEnd"/>
      <w:r w:rsidRPr="00DD5A34">
        <w:rPr>
          <w:rFonts w:eastAsia="Times New Roman" w:cs="Times New Roman"/>
          <w:szCs w:val="24"/>
        </w:rPr>
        <w:t xml:space="preserve"> των τραπεζών</w:t>
      </w:r>
      <w:r>
        <w:rPr>
          <w:rFonts w:eastAsia="Times New Roman" w:cs="Times New Roman"/>
          <w:szCs w:val="24"/>
        </w:rPr>
        <w:t>. Τ</w:t>
      </w:r>
      <w:r w:rsidRPr="00DD5A34">
        <w:rPr>
          <w:rFonts w:eastAsia="Times New Roman" w:cs="Times New Roman"/>
          <w:szCs w:val="24"/>
        </w:rPr>
        <w:t>ο ακούτε</w:t>
      </w:r>
      <w:r>
        <w:rPr>
          <w:rFonts w:eastAsia="Times New Roman" w:cs="Times New Roman"/>
          <w:szCs w:val="24"/>
        </w:rPr>
        <w:t>, κύριοι συνάδελφοι της Κ</w:t>
      </w:r>
      <w:r w:rsidRPr="00DD5A34">
        <w:rPr>
          <w:rFonts w:eastAsia="Times New Roman" w:cs="Times New Roman"/>
          <w:szCs w:val="24"/>
        </w:rPr>
        <w:t>υβέρνησης</w:t>
      </w:r>
      <w:r>
        <w:rPr>
          <w:rFonts w:eastAsia="Times New Roman" w:cs="Times New Roman"/>
          <w:szCs w:val="24"/>
        </w:rPr>
        <w:t>; Μιλάμε για τέταρτη</w:t>
      </w:r>
      <w:r w:rsidRPr="00DD5A34">
        <w:rPr>
          <w:rFonts w:eastAsia="Times New Roman" w:cs="Times New Roman"/>
          <w:szCs w:val="24"/>
        </w:rPr>
        <w:t xml:space="preserve"> </w:t>
      </w:r>
      <w:proofErr w:type="spellStart"/>
      <w:r w:rsidRPr="00DD5A34">
        <w:rPr>
          <w:rFonts w:eastAsia="Times New Roman" w:cs="Times New Roman"/>
          <w:szCs w:val="24"/>
        </w:rPr>
        <w:t>ανακεφαλαιοποίηση</w:t>
      </w:r>
      <w:proofErr w:type="spellEnd"/>
      <w:r w:rsidRPr="00DD5A34">
        <w:rPr>
          <w:rFonts w:eastAsia="Times New Roman" w:cs="Times New Roman"/>
          <w:szCs w:val="24"/>
        </w:rPr>
        <w:t xml:space="preserve"> τραπεζών</w:t>
      </w:r>
      <w:r>
        <w:rPr>
          <w:rFonts w:eastAsia="Times New Roman" w:cs="Times New Roman"/>
          <w:szCs w:val="24"/>
        </w:rPr>
        <w:t>!</w:t>
      </w:r>
    </w:p>
    <w:p w14:paraId="1123F1E6" w14:textId="77777777" w:rsidR="00A4113B" w:rsidRDefault="00FE19D4">
      <w:pPr>
        <w:spacing w:line="600" w:lineRule="auto"/>
        <w:ind w:firstLine="720"/>
        <w:contextualSpacing/>
        <w:jc w:val="both"/>
        <w:rPr>
          <w:rFonts w:eastAsia="Times New Roman" w:cs="Times New Roman"/>
          <w:szCs w:val="24"/>
        </w:rPr>
      </w:pPr>
      <w:r w:rsidRPr="00DD5A34">
        <w:rPr>
          <w:rFonts w:eastAsia="Times New Roman" w:cs="Times New Roman"/>
          <w:szCs w:val="24"/>
        </w:rPr>
        <w:t xml:space="preserve"> </w:t>
      </w:r>
      <w:r>
        <w:rPr>
          <w:rFonts w:eastAsia="Times New Roman" w:cs="Times New Roman"/>
          <w:szCs w:val="24"/>
        </w:rPr>
        <w:t xml:space="preserve">Δεύτερο σχόλιο. Η </w:t>
      </w:r>
      <w:r w:rsidRPr="00DD5A34">
        <w:rPr>
          <w:rFonts w:eastAsia="Times New Roman" w:cs="Times New Roman"/>
          <w:szCs w:val="24"/>
        </w:rPr>
        <w:t xml:space="preserve">μείωση του </w:t>
      </w:r>
      <w:r>
        <w:rPr>
          <w:rFonts w:eastAsia="Times New Roman" w:cs="Times New Roman"/>
          <w:szCs w:val="24"/>
        </w:rPr>
        <w:t>ΦΠΑ στα νησιά</w:t>
      </w:r>
      <w:r w:rsidRPr="00DD5A34">
        <w:rPr>
          <w:rFonts w:eastAsia="Times New Roman" w:cs="Times New Roman"/>
          <w:szCs w:val="24"/>
        </w:rPr>
        <w:t xml:space="preserve"> είναι μία μάχη που δεν πρέπει να εγκαταλ</w:t>
      </w:r>
      <w:r w:rsidRPr="00DD5A34">
        <w:rPr>
          <w:rFonts w:eastAsia="Times New Roman" w:cs="Times New Roman"/>
          <w:szCs w:val="24"/>
        </w:rPr>
        <w:t>ει</w:t>
      </w:r>
      <w:r>
        <w:rPr>
          <w:rFonts w:eastAsia="Times New Roman" w:cs="Times New Roman"/>
          <w:szCs w:val="24"/>
        </w:rPr>
        <w:t xml:space="preserve">φθεί επ’ </w:t>
      </w:r>
      <w:proofErr w:type="spellStart"/>
      <w:r>
        <w:rPr>
          <w:rFonts w:eastAsia="Times New Roman" w:cs="Times New Roman"/>
          <w:szCs w:val="24"/>
        </w:rPr>
        <w:t>ουδενί</w:t>
      </w:r>
      <w:proofErr w:type="spellEnd"/>
      <w:r>
        <w:rPr>
          <w:rFonts w:eastAsia="Times New Roman" w:cs="Times New Roman"/>
          <w:szCs w:val="24"/>
        </w:rPr>
        <w:t xml:space="preserve"> και από κα</w:t>
      </w:r>
      <w:r>
        <w:rPr>
          <w:rFonts w:eastAsia="Times New Roman" w:cs="Times New Roman"/>
          <w:szCs w:val="24"/>
        </w:rPr>
        <w:t>μ</w:t>
      </w:r>
      <w:r>
        <w:rPr>
          <w:rFonts w:eastAsia="Times New Roman" w:cs="Times New Roman"/>
          <w:szCs w:val="24"/>
        </w:rPr>
        <w:t>μία, κα</w:t>
      </w:r>
      <w:r>
        <w:rPr>
          <w:rFonts w:eastAsia="Times New Roman" w:cs="Times New Roman"/>
          <w:szCs w:val="24"/>
        </w:rPr>
        <w:t>μ</w:t>
      </w:r>
      <w:r>
        <w:rPr>
          <w:rFonts w:eastAsia="Times New Roman" w:cs="Times New Roman"/>
          <w:szCs w:val="24"/>
        </w:rPr>
        <w:t>μία ανεξαιρέτως</w:t>
      </w:r>
      <w:r w:rsidRPr="00DD5A34">
        <w:rPr>
          <w:rFonts w:eastAsia="Times New Roman" w:cs="Times New Roman"/>
          <w:szCs w:val="24"/>
        </w:rPr>
        <w:t xml:space="preserve"> ελληνική κυβέρνηση</w:t>
      </w:r>
      <w:r>
        <w:rPr>
          <w:rFonts w:eastAsia="Times New Roman" w:cs="Times New Roman"/>
          <w:szCs w:val="24"/>
        </w:rPr>
        <w:t xml:space="preserve">. Η μείωση του ΦΠΑ στα νησιά, κύριε Υπουργέ, </w:t>
      </w:r>
      <w:r w:rsidRPr="00DD5A34">
        <w:rPr>
          <w:rFonts w:eastAsia="Times New Roman" w:cs="Times New Roman"/>
          <w:szCs w:val="24"/>
        </w:rPr>
        <w:t xml:space="preserve">είναι ταυτισμένη με την έννοια </w:t>
      </w:r>
      <w:r w:rsidRPr="00DD5A34">
        <w:rPr>
          <w:rFonts w:eastAsia="Times New Roman" w:cs="Times New Roman"/>
          <w:szCs w:val="24"/>
        </w:rPr>
        <w:lastRenderedPageBreak/>
        <w:t xml:space="preserve">της </w:t>
      </w:r>
      <w:proofErr w:type="spellStart"/>
      <w:r w:rsidRPr="00DD5A34">
        <w:rPr>
          <w:rFonts w:eastAsia="Times New Roman" w:cs="Times New Roman"/>
          <w:szCs w:val="24"/>
        </w:rPr>
        <w:t>νησιωτικότητας</w:t>
      </w:r>
      <w:proofErr w:type="spellEnd"/>
      <w:r>
        <w:rPr>
          <w:rFonts w:eastAsia="Times New Roman" w:cs="Times New Roman"/>
          <w:szCs w:val="24"/>
        </w:rPr>
        <w:t xml:space="preserve"> ως</w:t>
      </w:r>
      <w:r w:rsidRPr="00DD5A34">
        <w:rPr>
          <w:rFonts w:eastAsia="Times New Roman" w:cs="Times New Roman"/>
          <w:szCs w:val="24"/>
        </w:rPr>
        <w:t xml:space="preserve"> ιδιαιτερότητα αναγνωρισμένη από την Ευρωπαϊκή Ένωση</w:t>
      </w:r>
      <w:r>
        <w:rPr>
          <w:rFonts w:eastAsia="Times New Roman" w:cs="Times New Roman"/>
          <w:szCs w:val="24"/>
        </w:rPr>
        <w:t xml:space="preserve">. </w:t>
      </w:r>
    </w:p>
    <w:p w14:paraId="1123F1E7"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Τ</w:t>
      </w:r>
      <w:r w:rsidRPr="00DD5A34">
        <w:rPr>
          <w:rFonts w:eastAsia="Times New Roman" w:cs="Times New Roman"/>
          <w:szCs w:val="24"/>
        </w:rPr>
        <w:t>ο να συνδέεται</w:t>
      </w:r>
      <w:r>
        <w:rPr>
          <w:rFonts w:eastAsia="Times New Roman" w:cs="Times New Roman"/>
          <w:szCs w:val="24"/>
        </w:rPr>
        <w:t>,</w:t>
      </w:r>
      <w:r w:rsidRPr="00DD5A34">
        <w:rPr>
          <w:rFonts w:eastAsia="Times New Roman" w:cs="Times New Roman"/>
          <w:szCs w:val="24"/>
        </w:rPr>
        <w:t xml:space="preserve"> λοιπόν</w:t>
      </w:r>
      <w:r>
        <w:rPr>
          <w:rFonts w:eastAsia="Times New Roman" w:cs="Times New Roman"/>
          <w:szCs w:val="24"/>
        </w:rPr>
        <w:t>,</w:t>
      </w:r>
      <w:r w:rsidRPr="00DD5A34">
        <w:rPr>
          <w:rFonts w:eastAsia="Times New Roman" w:cs="Times New Roman"/>
          <w:szCs w:val="24"/>
        </w:rPr>
        <w:t xml:space="preserve"> </w:t>
      </w:r>
      <w:r>
        <w:rPr>
          <w:rFonts w:eastAsia="Times New Roman" w:cs="Times New Roman"/>
          <w:szCs w:val="24"/>
        </w:rPr>
        <w:t>απροκάλυ</w:t>
      </w:r>
      <w:r>
        <w:rPr>
          <w:rFonts w:eastAsia="Times New Roman" w:cs="Times New Roman"/>
          <w:szCs w:val="24"/>
        </w:rPr>
        <w:t>πτα</w:t>
      </w:r>
      <w:r w:rsidRPr="00DD5A34">
        <w:rPr>
          <w:rFonts w:eastAsia="Times New Roman" w:cs="Times New Roman"/>
          <w:szCs w:val="24"/>
        </w:rPr>
        <w:t xml:space="preserve"> και επανειλημμένα η μείωση του ΦΠΑ με το βάρος της προσφυγικής κρίσης οδηγεί σε λάθος κατεύθυνση και αποσυνδέε</w:t>
      </w:r>
      <w:r>
        <w:rPr>
          <w:rFonts w:eastAsia="Times New Roman" w:cs="Times New Roman"/>
          <w:szCs w:val="24"/>
        </w:rPr>
        <w:t>ι</w:t>
      </w:r>
      <w:r w:rsidRPr="00DD5A34">
        <w:rPr>
          <w:rFonts w:eastAsia="Times New Roman" w:cs="Times New Roman"/>
          <w:szCs w:val="24"/>
        </w:rPr>
        <w:t xml:space="preserve"> </w:t>
      </w:r>
      <w:r>
        <w:rPr>
          <w:rFonts w:eastAsia="Times New Roman" w:cs="Times New Roman"/>
          <w:szCs w:val="24"/>
        </w:rPr>
        <w:t xml:space="preserve">πλέον </w:t>
      </w:r>
      <w:r w:rsidRPr="00DD5A34">
        <w:rPr>
          <w:rFonts w:eastAsia="Times New Roman" w:cs="Times New Roman"/>
          <w:szCs w:val="24"/>
        </w:rPr>
        <w:t>το μειωμένο ΦΠΑ στ</w:t>
      </w:r>
      <w:r>
        <w:rPr>
          <w:rFonts w:eastAsia="Times New Roman" w:cs="Times New Roman"/>
          <w:szCs w:val="24"/>
        </w:rPr>
        <w:t>α νησιά από τα αρχικά του θεμέλια,</w:t>
      </w:r>
      <w:r w:rsidRPr="00DD5A34">
        <w:rPr>
          <w:rFonts w:eastAsia="Times New Roman" w:cs="Times New Roman"/>
          <w:szCs w:val="24"/>
        </w:rPr>
        <w:t xml:space="preserve"> δηλαδή την αντιμετώπιση της γεωγραφικής </w:t>
      </w:r>
      <w:r>
        <w:rPr>
          <w:rFonts w:eastAsia="Times New Roman" w:cs="Times New Roman"/>
          <w:szCs w:val="24"/>
        </w:rPr>
        <w:t>ιδιαιτερότητας των νησιών και το</w:t>
      </w:r>
      <w:r w:rsidRPr="00DD5A34">
        <w:rPr>
          <w:rFonts w:eastAsia="Times New Roman" w:cs="Times New Roman"/>
          <w:szCs w:val="24"/>
        </w:rPr>
        <w:t xml:space="preserve"> μετατοπί</w:t>
      </w:r>
      <w:r w:rsidRPr="00DD5A34">
        <w:rPr>
          <w:rFonts w:eastAsia="Times New Roman" w:cs="Times New Roman"/>
          <w:szCs w:val="24"/>
        </w:rPr>
        <w:t>ζει συνδέοντας</w:t>
      </w:r>
      <w:r>
        <w:rPr>
          <w:rFonts w:eastAsia="Times New Roman" w:cs="Times New Roman"/>
          <w:szCs w:val="24"/>
        </w:rPr>
        <w:t xml:space="preserve"> το</w:t>
      </w:r>
      <w:r w:rsidRPr="00DD5A34">
        <w:rPr>
          <w:rFonts w:eastAsia="Times New Roman" w:cs="Times New Roman"/>
          <w:szCs w:val="24"/>
        </w:rPr>
        <w:t xml:space="preserve"> με την προσφυγική κρίση</w:t>
      </w:r>
      <w:r>
        <w:rPr>
          <w:rFonts w:eastAsia="Times New Roman" w:cs="Times New Roman"/>
          <w:szCs w:val="24"/>
        </w:rPr>
        <w:t>.</w:t>
      </w:r>
      <w:r w:rsidRPr="00DD5A34">
        <w:rPr>
          <w:rFonts w:eastAsia="Times New Roman" w:cs="Times New Roman"/>
          <w:szCs w:val="24"/>
        </w:rPr>
        <w:t xml:space="preserve"> </w:t>
      </w:r>
      <w:r>
        <w:rPr>
          <w:rFonts w:eastAsia="Times New Roman" w:cs="Times New Roman"/>
          <w:szCs w:val="24"/>
        </w:rPr>
        <w:t>Άρα, όταν</w:t>
      </w:r>
      <w:r w:rsidRPr="00DD5A34">
        <w:rPr>
          <w:rFonts w:eastAsia="Times New Roman" w:cs="Times New Roman"/>
          <w:szCs w:val="24"/>
        </w:rPr>
        <w:t xml:space="preserve"> τελειώσει κάποτε η προσφυγική κρίση</w:t>
      </w:r>
      <w:r>
        <w:rPr>
          <w:rFonts w:eastAsia="Times New Roman" w:cs="Times New Roman"/>
          <w:szCs w:val="24"/>
        </w:rPr>
        <w:t>, τα νησιά</w:t>
      </w:r>
      <w:r w:rsidRPr="00DD5A34">
        <w:rPr>
          <w:rFonts w:eastAsia="Times New Roman" w:cs="Times New Roman"/>
          <w:szCs w:val="24"/>
        </w:rPr>
        <w:t xml:space="preserve"> θα πάψουν να είναι </w:t>
      </w:r>
      <w:r>
        <w:rPr>
          <w:rFonts w:eastAsia="Times New Roman" w:cs="Times New Roman"/>
          <w:szCs w:val="24"/>
        </w:rPr>
        <w:t xml:space="preserve">νησιά; </w:t>
      </w:r>
    </w:p>
    <w:p w14:paraId="1123F1E8" w14:textId="77777777" w:rsidR="00A4113B" w:rsidRDefault="00FE19D4">
      <w:pPr>
        <w:spacing w:line="600" w:lineRule="auto"/>
        <w:ind w:firstLine="720"/>
        <w:contextualSpacing/>
        <w:jc w:val="both"/>
        <w:rPr>
          <w:rFonts w:eastAsia="Times New Roman" w:cs="Times New Roman"/>
          <w:szCs w:val="24"/>
        </w:rPr>
      </w:pPr>
      <w:r w:rsidRPr="00DD5A34">
        <w:rPr>
          <w:rFonts w:eastAsia="Times New Roman" w:cs="Times New Roman"/>
          <w:szCs w:val="24"/>
        </w:rPr>
        <w:t>Χρειάζετα</w:t>
      </w:r>
      <w:r>
        <w:rPr>
          <w:rFonts w:eastAsia="Times New Roman" w:cs="Times New Roman"/>
          <w:szCs w:val="24"/>
        </w:rPr>
        <w:t>ι πολύ μεγάλη προσοχή ο τρόπος με τον οποίο επιχειρηματολογούμε</w:t>
      </w:r>
      <w:r w:rsidRPr="00DD5A34">
        <w:rPr>
          <w:rFonts w:eastAsia="Times New Roman" w:cs="Times New Roman"/>
          <w:szCs w:val="24"/>
        </w:rPr>
        <w:t xml:space="preserve"> υπέρ</w:t>
      </w:r>
      <w:r>
        <w:rPr>
          <w:rFonts w:eastAsia="Times New Roman" w:cs="Times New Roman"/>
          <w:szCs w:val="24"/>
        </w:rPr>
        <w:t xml:space="preserve"> της μείωσης του ΦΠΑ στα νησιά για λόγους π</w:t>
      </w:r>
      <w:r w:rsidRPr="00DD5A34">
        <w:rPr>
          <w:rFonts w:eastAsia="Times New Roman" w:cs="Times New Roman"/>
          <w:szCs w:val="24"/>
        </w:rPr>
        <w:t>έραν της ο</w:t>
      </w:r>
      <w:r w:rsidRPr="00DD5A34">
        <w:rPr>
          <w:rFonts w:eastAsia="Times New Roman" w:cs="Times New Roman"/>
          <w:szCs w:val="24"/>
        </w:rPr>
        <w:t>ικονομίας και του εμπορίου</w:t>
      </w:r>
      <w:r>
        <w:rPr>
          <w:rFonts w:eastAsia="Times New Roman" w:cs="Times New Roman"/>
          <w:szCs w:val="24"/>
        </w:rPr>
        <w:t>. Σε κάθε περίπτωση</w:t>
      </w:r>
      <w:r w:rsidRPr="00DD5A34">
        <w:rPr>
          <w:rFonts w:eastAsia="Times New Roman" w:cs="Times New Roman"/>
          <w:szCs w:val="24"/>
        </w:rPr>
        <w:t xml:space="preserve"> ακόμα και όταν νομοθετούμε για συγκεκριμένες πληθυσμιακές ομάδες</w:t>
      </w:r>
      <w:r>
        <w:rPr>
          <w:rFonts w:eastAsia="Times New Roman" w:cs="Times New Roman"/>
          <w:szCs w:val="24"/>
        </w:rPr>
        <w:t>, οι νόμοι</w:t>
      </w:r>
      <w:r w:rsidRPr="00DD5A34">
        <w:rPr>
          <w:rFonts w:eastAsia="Times New Roman" w:cs="Times New Roman"/>
          <w:szCs w:val="24"/>
        </w:rPr>
        <w:t xml:space="preserve"> αφορούν και εφαρμόζονται σε όλους ανεξαιρέτως τους συμπολίτες </w:t>
      </w:r>
      <w:r>
        <w:rPr>
          <w:rFonts w:eastAsia="Times New Roman" w:cs="Times New Roman"/>
          <w:szCs w:val="24"/>
        </w:rPr>
        <w:t>μας. Μ</w:t>
      </w:r>
      <w:r w:rsidRPr="00DD5A34">
        <w:rPr>
          <w:rFonts w:eastAsia="Times New Roman" w:cs="Times New Roman"/>
          <w:szCs w:val="24"/>
        </w:rPr>
        <w:t>ην το ξεχνάμε</w:t>
      </w:r>
      <w:r>
        <w:rPr>
          <w:rFonts w:eastAsia="Times New Roman" w:cs="Times New Roman"/>
          <w:szCs w:val="24"/>
        </w:rPr>
        <w:t xml:space="preserve"> αυτό.</w:t>
      </w:r>
    </w:p>
    <w:p w14:paraId="1123F1E9"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Τ</w:t>
      </w:r>
      <w:r w:rsidRPr="00DD5A34">
        <w:rPr>
          <w:rFonts w:eastAsia="Times New Roman" w:cs="Times New Roman"/>
          <w:szCs w:val="24"/>
        </w:rPr>
        <w:t xml:space="preserve">ις τελευταίες </w:t>
      </w:r>
      <w:r>
        <w:rPr>
          <w:rFonts w:eastAsia="Times New Roman" w:cs="Times New Roman"/>
          <w:szCs w:val="24"/>
        </w:rPr>
        <w:t>εβδομάδες πολιτικοί και</w:t>
      </w:r>
      <w:r w:rsidRPr="00DD5A34">
        <w:rPr>
          <w:rFonts w:eastAsia="Times New Roman" w:cs="Times New Roman"/>
          <w:szCs w:val="24"/>
        </w:rPr>
        <w:t xml:space="preserve"> δημοσιογ</w:t>
      </w:r>
      <w:r w:rsidRPr="00DD5A34">
        <w:rPr>
          <w:rFonts w:eastAsia="Times New Roman" w:cs="Times New Roman"/>
          <w:szCs w:val="24"/>
        </w:rPr>
        <w:t xml:space="preserve">ράφοι </w:t>
      </w:r>
      <w:r>
        <w:rPr>
          <w:rFonts w:eastAsia="Times New Roman" w:cs="Times New Roman"/>
          <w:szCs w:val="24"/>
        </w:rPr>
        <w:t>μετράμε από το 145 έως το 151 και άντε μέχρι το 153. Άλλη δου</w:t>
      </w:r>
      <w:r>
        <w:rPr>
          <w:rFonts w:eastAsia="Times New Roman" w:cs="Times New Roman"/>
          <w:szCs w:val="24"/>
        </w:rPr>
        <w:lastRenderedPageBreak/>
        <w:t>λειά δεν έχουμε να κάνουμε.</w:t>
      </w:r>
      <w:r w:rsidRPr="00DD5A34">
        <w:rPr>
          <w:rFonts w:eastAsia="Times New Roman" w:cs="Times New Roman"/>
          <w:szCs w:val="24"/>
        </w:rPr>
        <w:t xml:space="preserve"> </w:t>
      </w:r>
      <w:r>
        <w:rPr>
          <w:rFonts w:eastAsia="Times New Roman" w:cs="Times New Roman"/>
          <w:szCs w:val="24"/>
        </w:rPr>
        <w:t>Δυστυχώς, όμως,</w:t>
      </w:r>
      <w:r w:rsidRPr="00DD5A34">
        <w:rPr>
          <w:rFonts w:eastAsia="Times New Roman" w:cs="Times New Roman"/>
          <w:szCs w:val="24"/>
        </w:rPr>
        <w:t xml:space="preserve"> </w:t>
      </w:r>
      <w:r>
        <w:rPr>
          <w:rFonts w:eastAsia="Times New Roman" w:cs="Times New Roman"/>
          <w:szCs w:val="24"/>
        </w:rPr>
        <w:t xml:space="preserve">για πολλές οικογένειες το μέτρημα από το 145 έως το 151 αφορά τα διαθέσιμα ευρώ </w:t>
      </w:r>
      <w:r w:rsidRPr="00DD5A34">
        <w:rPr>
          <w:rFonts w:eastAsia="Times New Roman" w:cs="Times New Roman"/>
          <w:szCs w:val="24"/>
        </w:rPr>
        <w:t xml:space="preserve">που έχουν για να βγάλουν τον μήνα </w:t>
      </w:r>
      <w:r>
        <w:rPr>
          <w:rFonts w:eastAsia="Times New Roman" w:cs="Times New Roman"/>
          <w:szCs w:val="24"/>
        </w:rPr>
        <w:t>τους. Ο</w:t>
      </w:r>
      <w:r w:rsidRPr="00DD5A34">
        <w:rPr>
          <w:rFonts w:eastAsia="Times New Roman" w:cs="Times New Roman"/>
          <w:szCs w:val="24"/>
        </w:rPr>
        <w:t xml:space="preserve">ύτε αυτό πρέπει να το </w:t>
      </w:r>
      <w:r w:rsidRPr="00DD5A34">
        <w:rPr>
          <w:rFonts w:eastAsia="Times New Roman" w:cs="Times New Roman"/>
          <w:szCs w:val="24"/>
        </w:rPr>
        <w:t>ξεχνάμε</w:t>
      </w:r>
      <w:r>
        <w:rPr>
          <w:rFonts w:eastAsia="Times New Roman" w:cs="Times New Roman"/>
          <w:szCs w:val="24"/>
        </w:rPr>
        <w:t>.</w:t>
      </w:r>
    </w:p>
    <w:p w14:paraId="1123F1EA"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Αρχές Σεπτέμβρη</w:t>
      </w:r>
      <w:r w:rsidRPr="00DD5A34">
        <w:rPr>
          <w:rFonts w:eastAsia="Times New Roman" w:cs="Times New Roman"/>
          <w:szCs w:val="24"/>
        </w:rPr>
        <w:t xml:space="preserve"> κατέθεσα μία πρόταση</w:t>
      </w:r>
      <w:r>
        <w:rPr>
          <w:rFonts w:eastAsia="Times New Roman" w:cs="Times New Roman"/>
          <w:szCs w:val="24"/>
        </w:rPr>
        <w:t xml:space="preserve"> νόμου. Π</w:t>
      </w:r>
      <w:r w:rsidRPr="00DD5A34">
        <w:rPr>
          <w:rFonts w:eastAsia="Times New Roman" w:cs="Times New Roman"/>
          <w:szCs w:val="24"/>
        </w:rPr>
        <w:t>αράλληλα με την πρόταση αυτή</w:t>
      </w:r>
      <w:r>
        <w:rPr>
          <w:rFonts w:eastAsia="Times New Roman" w:cs="Times New Roman"/>
          <w:szCs w:val="24"/>
        </w:rPr>
        <w:t>,</w:t>
      </w:r>
      <w:r w:rsidRPr="00DD5A34">
        <w:rPr>
          <w:rFonts w:eastAsia="Times New Roman" w:cs="Times New Roman"/>
          <w:szCs w:val="24"/>
        </w:rPr>
        <w:t xml:space="preserve"> κατ</w:t>
      </w:r>
      <w:r>
        <w:rPr>
          <w:rFonts w:eastAsia="Times New Roman" w:cs="Times New Roman"/>
          <w:szCs w:val="24"/>
        </w:rPr>
        <w:t>έθεσα και την υπόσχεσή μου στον Σ</w:t>
      </w:r>
      <w:r w:rsidRPr="00DD5A34">
        <w:rPr>
          <w:rFonts w:eastAsia="Times New Roman" w:cs="Times New Roman"/>
          <w:szCs w:val="24"/>
        </w:rPr>
        <w:t xml:space="preserve">ύλλογο Δανειοληπτών Βορείου Ελλάδος και στον </w:t>
      </w:r>
      <w:r w:rsidRPr="00DD5A34">
        <w:rPr>
          <w:rFonts w:eastAsia="Times New Roman" w:cs="Times New Roman"/>
          <w:szCs w:val="24"/>
        </w:rPr>
        <w:t>Π</w:t>
      </w:r>
      <w:r w:rsidRPr="00DD5A34">
        <w:rPr>
          <w:rFonts w:eastAsia="Times New Roman" w:cs="Times New Roman"/>
          <w:szCs w:val="24"/>
        </w:rPr>
        <w:t>ρόεδρό του</w:t>
      </w:r>
      <w:r>
        <w:rPr>
          <w:rFonts w:eastAsia="Times New Roman" w:cs="Times New Roman"/>
          <w:szCs w:val="24"/>
        </w:rPr>
        <w:t>,</w:t>
      </w:r>
      <w:r w:rsidRPr="00DD5A34">
        <w:rPr>
          <w:rFonts w:eastAsia="Times New Roman" w:cs="Times New Roman"/>
          <w:szCs w:val="24"/>
        </w:rPr>
        <w:t xml:space="preserve"> Χαράλαμπο </w:t>
      </w:r>
      <w:r>
        <w:rPr>
          <w:rFonts w:eastAsia="Times New Roman" w:cs="Times New Roman"/>
          <w:szCs w:val="24"/>
        </w:rPr>
        <w:t>Περβανά, ότι για το δίκαιο αυτό αίτημά τους θ</w:t>
      </w:r>
      <w:r w:rsidRPr="00DD5A34">
        <w:rPr>
          <w:rFonts w:eastAsia="Times New Roman" w:cs="Times New Roman"/>
          <w:szCs w:val="24"/>
        </w:rPr>
        <w:t>α κάνω ό</w:t>
      </w:r>
      <w:r>
        <w:rPr>
          <w:rFonts w:eastAsia="Times New Roman" w:cs="Times New Roman"/>
          <w:szCs w:val="24"/>
        </w:rPr>
        <w:t>,</w:t>
      </w:r>
      <w:r w:rsidRPr="00DD5A34">
        <w:rPr>
          <w:rFonts w:eastAsia="Times New Roman" w:cs="Times New Roman"/>
          <w:szCs w:val="24"/>
        </w:rPr>
        <w:t>τι μπορώ</w:t>
      </w:r>
      <w:r>
        <w:rPr>
          <w:rFonts w:eastAsia="Times New Roman" w:cs="Times New Roman"/>
          <w:szCs w:val="24"/>
        </w:rPr>
        <w:t xml:space="preserve">. </w:t>
      </w:r>
    </w:p>
    <w:p w14:paraId="1123F1EB"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Στη</w:t>
      </w:r>
      <w:r>
        <w:rPr>
          <w:rFonts w:eastAsia="Times New Roman" w:cs="Times New Roman"/>
          <w:szCs w:val="24"/>
        </w:rPr>
        <w:t xml:space="preserve"> συζήτηση, λοιπόν, του</w:t>
      </w:r>
      <w:r w:rsidRPr="00DD5A34">
        <w:rPr>
          <w:rFonts w:eastAsia="Times New Roman" w:cs="Times New Roman"/>
          <w:szCs w:val="24"/>
        </w:rPr>
        <w:t xml:space="preserve"> προϋπολογισμ</w:t>
      </w:r>
      <w:r>
        <w:rPr>
          <w:rFonts w:eastAsia="Times New Roman" w:cs="Times New Roman"/>
          <w:szCs w:val="24"/>
        </w:rPr>
        <w:t>ού</w:t>
      </w:r>
      <w:r w:rsidRPr="00DD5A34">
        <w:rPr>
          <w:rFonts w:eastAsia="Times New Roman" w:cs="Times New Roman"/>
          <w:szCs w:val="24"/>
        </w:rPr>
        <w:t xml:space="preserve"> </w:t>
      </w:r>
      <w:r>
        <w:rPr>
          <w:rFonts w:eastAsia="Times New Roman" w:cs="Times New Roman"/>
          <w:szCs w:val="24"/>
        </w:rPr>
        <w:t>υλοποίησα</w:t>
      </w:r>
      <w:r w:rsidRPr="00DD5A34">
        <w:rPr>
          <w:rFonts w:eastAsia="Times New Roman" w:cs="Times New Roman"/>
          <w:szCs w:val="24"/>
        </w:rPr>
        <w:t xml:space="preserve"> τη δέσμευσή μου απέναντι στους πολίτες αυτής της χώρας</w:t>
      </w:r>
      <w:r>
        <w:rPr>
          <w:rFonts w:eastAsia="Times New Roman" w:cs="Times New Roman"/>
          <w:szCs w:val="24"/>
        </w:rPr>
        <w:t>. Έδειξα εμπιστοσύνη</w:t>
      </w:r>
      <w:r w:rsidRPr="00DD5A34">
        <w:rPr>
          <w:rFonts w:eastAsia="Times New Roman" w:cs="Times New Roman"/>
          <w:szCs w:val="24"/>
        </w:rPr>
        <w:t xml:space="preserve"> στη δέσμε</w:t>
      </w:r>
      <w:r>
        <w:rPr>
          <w:rFonts w:eastAsia="Times New Roman" w:cs="Times New Roman"/>
          <w:szCs w:val="24"/>
        </w:rPr>
        <w:t>υση της Κ</w:t>
      </w:r>
      <w:r w:rsidRPr="00DD5A34">
        <w:rPr>
          <w:rFonts w:eastAsia="Times New Roman" w:cs="Times New Roman"/>
          <w:szCs w:val="24"/>
        </w:rPr>
        <w:t>υβέρνησης για επικείμενη συζήτηση της πρότασης νόμου στη Βουλή των Ελλήνων</w:t>
      </w:r>
      <w:r>
        <w:rPr>
          <w:rFonts w:eastAsia="Times New Roman" w:cs="Times New Roman"/>
          <w:szCs w:val="24"/>
        </w:rPr>
        <w:t>, αναλαμβάνοντας</w:t>
      </w:r>
      <w:r w:rsidRPr="00DD5A34">
        <w:rPr>
          <w:rFonts w:eastAsia="Times New Roman" w:cs="Times New Roman"/>
          <w:szCs w:val="24"/>
        </w:rPr>
        <w:t xml:space="preserve"> το πολιτικό κόστος</w:t>
      </w:r>
      <w:r>
        <w:rPr>
          <w:rFonts w:eastAsia="Times New Roman" w:cs="Times New Roman"/>
          <w:szCs w:val="24"/>
        </w:rPr>
        <w:t>. Μ</w:t>
      </w:r>
      <w:r w:rsidRPr="00DD5A34">
        <w:rPr>
          <w:rFonts w:eastAsia="Times New Roman" w:cs="Times New Roman"/>
          <w:szCs w:val="24"/>
        </w:rPr>
        <w:t>αζί</w:t>
      </w:r>
      <w:r w:rsidRPr="00DD5A34">
        <w:rPr>
          <w:rFonts w:eastAsia="Times New Roman" w:cs="Times New Roman"/>
          <w:szCs w:val="24"/>
        </w:rPr>
        <w:t xml:space="preserve"> με εμένα</w:t>
      </w:r>
      <w:r>
        <w:rPr>
          <w:rFonts w:eastAsia="Times New Roman" w:cs="Times New Roman"/>
          <w:szCs w:val="24"/>
        </w:rPr>
        <w:t>,</w:t>
      </w:r>
      <w:r w:rsidRPr="00DD5A34">
        <w:rPr>
          <w:rFonts w:eastAsia="Times New Roman" w:cs="Times New Roman"/>
          <w:szCs w:val="24"/>
        </w:rPr>
        <w:t xml:space="preserve"> με τη δική μου ψήφο</w:t>
      </w:r>
      <w:r>
        <w:rPr>
          <w:rFonts w:eastAsia="Times New Roman" w:cs="Times New Roman"/>
          <w:szCs w:val="24"/>
        </w:rPr>
        <w:t>, έδειξαν εμπιστοσύνη πάνω από ένα εκατομμύριο πολίτες αυτής της χώρας και περιμένουν τ</w:t>
      </w:r>
      <w:r w:rsidRPr="00DD5A34">
        <w:rPr>
          <w:rFonts w:eastAsia="Times New Roman" w:cs="Times New Roman"/>
          <w:szCs w:val="24"/>
        </w:rPr>
        <w:t>ην υλοποίηση της δικής σας υπόσχεσ</w:t>
      </w:r>
      <w:r>
        <w:rPr>
          <w:rFonts w:eastAsia="Times New Roman" w:cs="Times New Roman"/>
          <w:szCs w:val="24"/>
        </w:rPr>
        <w:t>ης,</w:t>
      </w:r>
      <w:r w:rsidRPr="00DD5A34">
        <w:rPr>
          <w:rFonts w:eastAsia="Times New Roman" w:cs="Times New Roman"/>
          <w:szCs w:val="24"/>
        </w:rPr>
        <w:t xml:space="preserve"> </w:t>
      </w:r>
      <w:r>
        <w:rPr>
          <w:rFonts w:eastAsia="Times New Roman" w:cs="Times New Roman"/>
          <w:szCs w:val="24"/>
        </w:rPr>
        <w:t>της υπόσχεση</w:t>
      </w:r>
      <w:r w:rsidRPr="00DD5A34">
        <w:rPr>
          <w:rFonts w:eastAsia="Times New Roman" w:cs="Times New Roman"/>
          <w:szCs w:val="24"/>
        </w:rPr>
        <w:t>ς της Κυβέρνησης</w:t>
      </w:r>
      <w:r>
        <w:rPr>
          <w:rFonts w:eastAsia="Times New Roman" w:cs="Times New Roman"/>
          <w:szCs w:val="24"/>
        </w:rPr>
        <w:t>,</w:t>
      </w:r>
    </w:p>
    <w:p w14:paraId="1123F1EC"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Για να δούμε, λοιπόν, πόση</w:t>
      </w:r>
      <w:r w:rsidRPr="00DD5A34">
        <w:rPr>
          <w:rFonts w:eastAsia="Times New Roman" w:cs="Times New Roman"/>
          <w:szCs w:val="24"/>
        </w:rPr>
        <w:t xml:space="preserve"> εμπιστοσύνη μπορούμε να σας έχουμε</w:t>
      </w:r>
      <w:r>
        <w:rPr>
          <w:rFonts w:eastAsia="Times New Roman" w:cs="Times New Roman"/>
          <w:szCs w:val="24"/>
        </w:rPr>
        <w:t>. Γ</w:t>
      </w:r>
      <w:r w:rsidRPr="00DD5A34">
        <w:rPr>
          <w:rFonts w:eastAsia="Times New Roman" w:cs="Times New Roman"/>
          <w:szCs w:val="24"/>
        </w:rPr>
        <w:t xml:space="preserve">ια να </w:t>
      </w:r>
      <w:r>
        <w:rPr>
          <w:rFonts w:eastAsia="Times New Roman" w:cs="Times New Roman"/>
          <w:szCs w:val="24"/>
        </w:rPr>
        <w:t>δ</w:t>
      </w:r>
      <w:r>
        <w:rPr>
          <w:rFonts w:eastAsia="Times New Roman" w:cs="Times New Roman"/>
          <w:szCs w:val="24"/>
        </w:rPr>
        <w:t xml:space="preserve">ούμε, λοιπόν, </w:t>
      </w:r>
      <w:r w:rsidRPr="00DD5A34">
        <w:rPr>
          <w:rFonts w:eastAsia="Times New Roman" w:cs="Times New Roman"/>
          <w:szCs w:val="24"/>
        </w:rPr>
        <w:t xml:space="preserve">πόση εμπιστοσύνη αξίζει να </w:t>
      </w:r>
      <w:r>
        <w:rPr>
          <w:rFonts w:eastAsia="Times New Roman" w:cs="Times New Roman"/>
          <w:szCs w:val="24"/>
        </w:rPr>
        <w:lastRenderedPageBreak/>
        <w:t>σας έχουμε. Για</w:t>
      </w:r>
      <w:r w:rsidRPr="00DD5A34">
        <w:rPr>
          <w:rFonts w:eastAsia="Times New Roman" w:cs="Times New Roman"/>
          <w:szCs w:val="24"/>
        </w:rPr>
        <w:t xml:space="preserve"> να δούμε</w:t>
      </w:r>
      <w:r>
        <w:rPr>
          <w:rFonts w:eastAsia="Times New Roman" w:cs="Times New Roman"/>
          <w:szCs w:val="24"/>
        </w:rPr>
        <w:t>,</w:t>
      </w:r>
      <w:r w:rsidRPr="00DD5A34">
        <w:rPr>
          <w:rFonts w:eastAsia="Times New Roman" w:cs="Times New Roman"/>
          <w:szCs w:val="24"/>
        </w:rPr>
        <w:t xml:space="preserve"> αξίζετε τελικά μέρος της εμπιστοσύνης του ελληνικού λαού</w:t>
      </w:r>
      <w:r>
        <w:rPr>
          <w:rFonts w:eastAsia="Times New Roman" w:cs="Times New Roman"/>
          <w:szCs w:val="24"/>
        </w:rPr>
        <w:t xml:space="preserve"> ή δεν αξίζετε τίποτα;</w:t>
      </w:r>
    </w:p>
    <w:p w14:paraId="1123F1ED"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 Ε</w:t>
      </w:r>
      <w:r w:rsidRPr="00DD5A34">
        <w:rPr>
          <w:rFonts w:eastAsia="Times New Roman" w:cs="Times New Roman"/>
          <w:szCs w:val="24"/>
        </w:rPr>
        <w:t>υχαριστώ</w:t>
      </w:r>
      <w:r>
        <w:rPr>
          <w:rFonts w:eastAsia="Times New Roman" w:cs="Times New Roman"/>
          <w:szCs w:val="24"/>
        </w:rPr>
        <w:t xml:space="preserve"> πάρα πολύ.</w:t>
      </w:r>
    </w:p>
    <w:p w14:paraId="1123F1EE" w14:textId="77777777" w:rsidR="00A4113B" w:rsidRDefault="00FE19D4">
      <w:pPr>
        <w:spacing w:line="600" w:lineRule="auto"/>
        <w:ind w:firstLine="720"/>
        <w:contextualSpacing/>
        <w:jc w:val="both"/>
        <w:rPr>
          <w:rFonts w:eastAsia="Times New Roman" w:cs="Times New Roman"/>
          <w:szCs w:val="24"/>
        </w:rPr>
      </w:pPr>
      <w:r w:rsidRPr="00A4303B">
        <w:rPr>
          <w:rFonts w:eastAsia="Times New Roman" w:cs="Times New Roman"/>
          <w:b/>
          <w:szCs w:val="24"/>
        </w:rPr>
        <w:t>ΠΡΟΕΔΡΕΥΩΝ (Μάριος Γεωργιάδης):</w:t>
      </w:r>
      <w:r>
        <w:rPr>
          <w:rFonts w:eastAsia="Times New Roman" w:cs="Times New Roman"/>
          <w:szCs w:val="24"/>
        </w:rPr>
        <w:t xml:space="preserve"> Κυρίες και κύριοι συνάδελφοι, έχω την τιμή να ανακοινώσω</w:t>
      </w:r>
      <w:r>
        <w:rPr>
          <w:rFonts w:eastAsia="Times New Roman" w:cs="Times New Roman"/>
          <w:szCs w:val="24"/>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π</w:t>
      </w:r>
      <w:r>
        <w:rPr>
          <w:rFonts w:eastAsia="Times New Roman" w:cs="Times New Roman"/>
          <w:szCs w:val="24"/>
        </w:rPr>
        <w:t>έντε μαθητές και μαθήτριες και τρεις εκπαιδευτικοί συνοδοί τους από το Γενικό Λύκειο Δροσιάς Εύβοιας.</w:t>
      </w:r>
    </w:p>
    <w:p w14:paraId="1123F1EF"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Η Βουλή τούς καλωσορίζει.</w:t>
      </w:r>
    </w:p>
    <w:p w14:paraId="1123F1F0" w14:textId="77777777" w:rsidR="00A4113B" w:rsidRDefault="00FE19D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1123F1F1"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Ξυδάκης</w:t>
      </w:r>
      <w:proofErr w:type="spellEnd"/>
      <w:r>
        <w:rPr>
          <w:rFonts w:eastAsia="Times New Roman" w:cs="Times New Roman"/>
          <w:szCs w:val="24"/>
        </w:rPr>
        <w:t>, Κοινοβουλευτικός Εκπρόσωπος από τον ΣΥΡΙΖΑ, για δώ</w:t>
      </w:r>
      <w:r>
        <w:rPr>
          <w:rFonts w:eastAsia="Times New Roman" w:cs="Times New Roman"/>
          <w:szCs w:val="24"/>
        </w:rPr>
        <w:t>δεκα λεπτά.</w:t>
      </w:r>
    </w:p>
    <w:p w14:paraId="1123F1F2" w14:textId="77777777" w:rsidR="00A4113B" w:rsidRDefault="00FE19D4">
      <w:pPr>
        <w:spacing w:line="600" w:lineRule="auto"/>
        <w:ind w:firstLine="720"/>
        <w:contextualSpacing/>
        <w:jc w:val="both"/>
        <w:rPr>
          <w:rFonts w:eastAsia="Times New Roman" w:cs="Times New Roman"/>
          <w:szCs w:val="24"/>
        </w:rPr>
      </w:pPr>
      <w:r w:rsidRPr="007264D8">
        <w:rPr>
          <w:rFonts w:eastAsia="Times New Roman" w:cs="Times New Roman"/>
          <w:b/>
          <w:szCs w:val="24"/>
        </w:rPr>
        <w:t>ΝΙΚΟΛΑΟΣ ΞΥΔΑΚΗΣ:</w:t>
      </w:r>
      <w:r>
        <w:rPr>
          <w:rFonts w:eastAsia="Times New Roman" w:cs="Times New Roman"/>
          <w:szCs w:val="24"/>
        </w:rPr>
        <w:t xml:space="preserve"> Ευχαριστώ, κύριε Πρόεδρε.</w:t>
      </w:r>
    </w:p>
    <w:p w14:paraId="1123F1F3"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ερχόμαστε σήμερα να επικυρώσουμε μία πράξη νομοθετικού περιεχομένου, η οποία έδωσε </w:t>
      </w:r>
      <w:r>
        <w:rPr>
          <w:rFonts w:eastAsia="Times New Roman" w:cs="Times New Roman"/>
          <w:szCs w:val="24"/>
        </w:rPr>
        <w:lastRenderedPageBreak/>
        <w:t xml:space="preserve">χρόνο και ανακούφιση σε κάποια τμήματα του πληθυσμού τα οποία υποφέρουν από τις επιπτώσεις της </w:t>
      </w:r>
      <w:r>
        <w:rPr>
          <w:rFonts w:eastAsia="Times New Roman" w:cs="Times New Roman"/>
          <w:szCs w:val="24"/>
        </w:rPr>
        <w:t xml:space="preserve">μακρόχρονης κρίσης. Είχαμε την ευκαιρία να ακούσουμε και τον Αντιπρόεδρο και </w:t>
      </w:r>
      <w:proofErr w:type="spellStart"/>
      <w:r>
        <w:rPr>
          <w:rFonts w:eastAsia="Times New Roman" w:cs="Times New Roman"/>
          <w:szCs w:val="24"/>
        </w:rPr>
        <w:t>Υπουργο</w:t>
      </w:r>
      <w:proofErr w:type="spellEnd"/>
      <w:r>
        <w:rPr>
          <w:rFonts w:eastAsia="Times New Roman" w:cs="Times New Roman"/>
          <w:szCs w:val="24"/>
        </w:rPr>
        <w:t xml:space="preserve"> Οικονομίας και Ανάπτυξης, τον κ. Δραγασάκη, και τον Υπουργό Νησιωτικής Πολιτικής να αναπτύσσουν όχι μόνο το γενικότερο σκεπτικό, τη στρατηγική αναδιάρθρωσης του παραγωγικο</w:t>
      </w:r>
      <w:r>
        <w:rPr>
          <w:rFonts w:eastAsia="Times New Roman" w:cs="Times New Roman"/>
          <w:szCs w:val="24"/>
        </w:rPr>
        <w:t>ύ ιστού και των μεγάλων εθνικών και επιτόπιων πολιτικών, αλλά κυρίως να δούμε πώς πρέπει να προχωρήσει η χώρα τα επόμενα χρόνια, τα χρόνια μετά το μνημόνιο.</w:t>
      </w:r>
    </w:p>
    <w:p w14:paraId="1123F1F4"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Είναι σαφές από αυτά που είπε ο Αντιπρόεδρος ότι χρειάζεται ειλικρίνεια, χρειάζεται ρεαλισμός, δεν </w:t>
      </w:r>
      <w:r>
        <w:rPr>
          <w:rFonts w:eastAsia="Times New Roman" w:cs="Times New Roman"/>
          <w:szCs w:val="24"/>
        </w:rPr>
        <w:t xml:space="preserve">χρειάζονται διπλά λόγια και κρυμμένες αλήθειες. Χρειάζεται αλήθεια και σοβαρότητα και ανάληψη ευθύνης. </w:t>
      </w:r>
    </w:p>
    <w:p w14:paraId="1123F1F5"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Από τη μεριά της μεγάλης προοδευτικής πλειοψηφίας, που συγκροτεί ο ΣΥΡΙΖΑ, είναι σαφές ήδη από τις προγραμματικές του διακηρύξεις, αλλά και από τη δύσκο</w:t>
      </w:r>
      <w:r>
        <w:rPr>
          <w:rFonts w:eastAsia="Times New Roman" w:cs="Times New Roman"/>
          <w:szCs w:val="24"/>
        </w:rPr>
        <w:t xml:space="preserve">λη εφαρμογή μιας κυβερνητικής πολιτικής υπό το βάρος των δημοσιονομικών προσαρμογών, της εσωτερικής υποτίμησης και της κατάρρευσης της οικονομίας κατά τη διάρκεια της οκταετίας των μνημονίων, ότι ο </w:t>
      </w:r>
      <w:r>
        <w:rPr>
          <w:rFonts w:eastAsia="Times New Roman" w:cs="Times New Roman"/>
          <w:szCs w:val="24"/>
        </w:rPr>
        <w:lastRenderedPageBreak/>
        <w:t xml:space="preserve">ΣΥΡΙΖΑ παρ’ όλα αυτά προσπάθησε να </w:t>
      </w:r>
      <w:proofErr w:type="spellStart"/>
      <w:r>
        <w:rPr>
          <w:rFonts w:eastAsia="Times New Roman" w:cs="Times New Roman"/>
          <w:szCs w:val="24"/>
        </w:rPr>
        <w:t>ρηγματώσει</w:t>
      </w:r>
      <w:proofErr w:type="spellEnd"/>
      <w:r>
        <w:rPr>
          <w:rFonts w:eastAsia="Times New Roman" w:cs="Times New Roman"/>
          <w:szCs w:val="24"/>
        </w:rPr>
        <w:t xml:space="preserve"> αυτήν τη σκλ</w:t>
      </w:r>
      <w:r>
        <w:rPr>
          <w:rFonts w:eastAsia="Times New Roman" w:cs="Times New Roman"/>
          <w:szCs w:val="24"/>
        </w:rPr>
        <w:t>ηρή δημοσιονομική νεοφιλελεύθερη στον πυρήνα της πολιτικής με την προγραμματική του τοποθέτηση, την πυρηνική τοποθέτηση, την κυτταρική του τοποθέτηση υπέρ του κόσμου της εργασίας και υπέρ του κόσμου της παραγωγής.</w:t>
      </w:r>
    </w:p>
    <w:p w14:paraId="1123F1F6"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Ισχυριζόμαστε, λοιπόν, ότι οι πολιτικές πρ</w:t>
      </w:r>
      <w:r>
        <w:rPr>
          <w:rFonts w:eastAsia="Times New Roman" w:cs="Times New Roman"/>
          <w:szCs w:val="24"/>
        </w:rPr>
        <w:t>ακτικές οι οποίες ξεδιπλώνονται τώρα, μετά το τέλος των μνημονίων, δεν αποσκοπούν μόνο στην ανακούφιση, τη δίκαιη και την απολύτως αναγκαία ανακούφιση του πληθυσμού, αλλά στην ανάκτηση και τη συγκρότηση μιας καινούριας ζωτικότητας για την ελληνική οικονομί</w:t>
      </w:r>
      <w:r>
        <w:rPr>
          <w:rFonts w:eastAsia="Times New Roman" w:cs="Times New Roman"/>
          <w:szCs w:val="24"/>
        </w:rPr>
        <w:t>α και συνεκδοχικά για την κοινωνία, για την ενίσχυση της παραγωγής, για την αναδιάρθρωση του παραγωγικού υποδείγματος και πάντα με γνώμονα την κοινωνική δικαιοσύνη, τη διατήρηση και την ενίσχυση της κοινωνικής συνοχής και κυρίως την ανάκτηση μιας συλλογική</w:t>
      </w:r>
      <w:r>
        <w:rPr>
          <w:rFonts w:eastAsia="Times New Roman" w:cs="Times New Roman"/>
          <w:szCs w:val="24"/>
        </w:rPr>
        <w:t>ς εθνικής αυτοπεποίθησης και την κατάρτιση ενός οράματος για το μέλλον.</w:t>
      </w:r>
    </w:p>
    <w:p w14:paraId="1123F1F7"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Σκελετός, ραχοκοκαλιά σε αυτό το κοινωνικό σχέδιο είναι ασφαλώς ο κόσμος της παραγωγής, ο κόσμος των μικρομεσαίων επιχειρήσεων και των επαγγελματιών, ο κόσμος αυτής </w:t>
      </w:r>
      <w:r>
        <w:rPr>
          <w:rFonts w:eastAsia="Times New Roman" w:cs="Times New Roman"/>
          <w:szCs w:val="24"/>
        </w:rPr>
        <w:lastRenderedPageBreak/>
        <w:t>της μικρομεσαίας επ</w:t>
      </w:r>
      <w:r>
        <w:rPr>
          <w:rFonts w:eastAsia="Times New Roman" w:cs="Times New Roman"/>
          <w:szCs w:val="24"/>
        </w:rPr>
        <w:t xml:space="preserve">ιχειρηματικότητας η οποία προσφέρει περίπου το 86% των θέσεων εργασίας. </w:t>
      </w:r>
    </w:p>
    <w:p w14:paraId="1123F1F8"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Αν ξαναπάρουν μπροστά οι μικρομεσαίες επιχειρήσεις, οι οποίες κινούνται στη γκρίζα ζώνη, θα ξαναπάρει μπροστά η απασχόληση, θα ξαναδοθεί ευκαιρία για ανάκτηση της κοινωνικής συνοχής ό</w:t>
      </w:r>
      <w:r>
        <w:rPr>
          <w:rFonts w:eastAsia="Times New Roman" w:cs="Times New Roman"/>
          <w:szCs w:val="24"/>
        </w:rPr>
        <w:t>χι στα προ κρίσεως επίπεδα και στις προ κρίσεως μορφές, αλλά σε νέες υγιέστερες μορφές κοινωνικής οργάνωσης.</w:t>
      </w:r>
    </w:p>
    <w:p w14:paraId="1123F1F9"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Ο Αντιπρόεδρος υπενθύμισε κάποια χρηματοδοτικά εργαλεία που φιλοδοξούν να καλύψουν το κενό που παρατηρείται τώρα από τον τραπεζικό δανεισμό. Ο τραπ</w:t>
      </w:r>
      <w:r>
        <w:rPr>
          <w:rFonts w:eastAsia="Times New Roman" w:cs="Times New Roman"/>
          <w:szCs w:val="24"/>
        </w:rPr>
        <w:t>εζικός δανεισμός αισιοδοξούμε ότι θα επανέλθει μετά τη στέρεη επανασύνδεσης της χώρας με τις κεφαλαιαγορές. Ήδη κινούνται για την έκδοση δικών τους ομολόγων και δικών τους τρόπων χρηματοδότησης από τις διεθνείς κεφαλαιαγορές και οι τράπεζες, πράγμα που ανα</w:t>
      </w:r>
      <w:r>
        <w:rPr>
          <w:rFonts w:eastAsia="Times New Roman" w:cs="Times New Roman"/>
          <w:szCs w:val="24"/>
        </w:rPr>
        <w:t xml:space="preserve">μένεται να επιδράσει ευεργετικά στη ρευστότητα. </w:t>
      </w:r>
    </w:p>
    <w:p w14:paraId="1123F1FA"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Αλλά ως τότε -αυτό το οποίο είναι πολύ σημαντικό- οι πολιτικές εφαρμογές που αναμένονται το αμέσως προσεχές διάστημα από την Κυβέρνηση θα τονώσουν αυτόν τον τομέα της </w:t>
      </w:r>
      <w:r>
        <w:rPr>
          <w:rFonts w:eastAsia="Times New Roman" w:cs="Times New Roman"/>
          <w:szCs w:val="24"/>
        </w:rPr>
        <w:lastRenderedPageBreak/>
        <w:t>οικονομίας, τους μικρομεσαίους, όπως είν</w:t>
      </w:r>
      <w:r>
        <w:rPr>
          <w:rFonts w:eastAsia="Times New Roman" w:cs="Times New Roman"/>
          <w:szCs w:val="24"/>
        </w:rPr>
        <w:t xml:space="preserve">αι και οι μικρές προσαρμογές στους φορολογικούς συντελεστές, και οι </w:t>
      </w:r>
      <w:proofErr w:type="spellStart"/>
      <w:r>
        <w:rPr>
          <w:rFonts w:eastAsia="Times New Roman" w:cs="Times New Roman"/>
          <w:szCs w:val="24"/>
        </w:rPr>
        <w:t>εκατόν</w:t>
      </w:r>
      <w:proofErr w:type="spellEnd"/>
      <w:r>
        <w:rPr>
          <w:rFonts w:eastAsia="Times New Roman" w:cs="Times New Roman"/>
          <w:szCs w:val="24"/>
        </w:rPr>
        <w:t xml:space="preserve"> είκοσι δόσεις για τη ρύθμιση των εκκρεμοτήτων σε ασφαλιστικά ταμεία και στο δημόσιο.</w:t>
      </w:r>
    </w:p>
    <w:p w14:paraId="1123F1FB"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Εγώ θα πρόσθετα ότι θα μπει και μια σκέψη για προσαρμογή των ασφαλιστικών εισφορών οι οποίες ανα</w:t>
      </w:r>
      <w:r>
        <w:rPr>
          <w:rFonts w:eastAsia="Times New Roman" w:cs="Times New Roman"/>
          <w:szCs w:val="24"/>
        </w:rPr>
        <w:t xml:space="preserve">προσαρμόστηκαν στους ελεύθερους επαγγελματίες εξαιτίας της αύξησης του κατώτατου μισθού. </w:t>
      </w:r>
    </w:p>
    <w:p w14:paraId="1123F1FC"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Νομίζω ότι θα μπει αυτό στη σκέψη του οικονομικού επιτελείου και των Υπουργείων Κοινωνικής Πολιτικής, Εργασίας και Οικονομικών και Εθνικής Ανάπτυξης, ώστε όλο το πλαί</w:t>
      </w:r>
      <w:r>
        <w:rPr>
          <w:rFonts w:eastAsia="Times New Roman" w:cs="Times New Roman"/>
          <w:szCs w:val="24"/>
        </w:rPr>
        <w:t xml:space="preserve">σιο να είναι υποστηρικτικό σε πρώτη φάση για να βγουν από την «γκρίζα» ζώνη οι περίπου εξακόσιες-εξακόσιες πενήντα χιλιάδες μικρομεσαίες επιχειρήσεις που αυτή τη στιγμή προσπαθούν να βρουν βηματισμό. </w:t>
      </w:r>
    </w:p>
    <w:p w14:paraId="1123F1FD"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Ο Αντιπρόεδρος ανέφερε τουλάχιστον τρία-τέσσερα χρηματο</w:t>
      </w:r>
      <w:r>
        <w:rPr>
          <w:rFonts w:eastAsia="Times New Roman" w:cs="Times New Roman"/>
          <w:szCs w:val="24"/>
        </w:rPr>
        <w:t xml:space="preserve">δοτικά εργαλεία. Εγώ θα ήθελα να σταθώ στο Πρόγραμμα Χρηματοδοτικής Ενίσχυσης των Μικρομεσαίων Τουριστικών Επιχειρήσεων το οποίο έχει δύο χαρακτηριστικά. Το ένα είναι ότι </w:t>
      </w:r>
      <w:r>
        <w:rPr>
          <w:rFonts w:eastAsia="Times New Roman" w:cs="Times New Roman"/>
          <w:szCs w:val="24"/>
        </w:rPr>
        <w:lastRenderedPageBreak/>
        <w:t>βλέπουμε ότι υπάρχει μια διαρκής όδευση και ροή κεφαλαίων προς τις μεγάλες επιχειρήσε</w:t>
      </w:r>
      <w:r>
        <w:rPr>
          <w:rFonts w:eastAsia="Times New Roman" w:cs="Times New Roman"/>
          <w:szCs w:val="24"/>
        </w:rPr>
        <w:t xml:space="preserve">ις, αλλά είναι χρέος της πολιτείας, εφόσον θέλει να στηρίξει και τη μικρή επιχειρηματικότητα που είναι είπαμε η ραχοκοκαλιά, να τις βοηθήσει. Αυτές δεν έχουν τις δυνατότητες να πάνε στον μεγάλο τραπεζικό δανεισμό ή στις διεθνείς χρηματαγορές. </w:t>
      </w:r>
    </w:p>
    <w:p w14:paraId="1123F1FE"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π</w:t>
      </w:r>
      <w:r>
        <w:rPr>
          <w:rFonts w:eastAsia="Times New Roman" w:cs="Times New Roman"/>
          <w:szCs w:val="24"/>
        </w:rPr>
        <w:t>ρόγραμμα</w:t>
      </w:r>
      <w:r>
        <w:rPr>
          <w:rFonts w:eastAsia="Times New Roman" w:cs="Times New Roman"/>
          <w:szCs w:val="24"/>
        </w:rPr>
        <w:t xml:space="preserve"> που εξήγγειλε ύψους 400 εκατομμυρίων ευρώ συνάντησε ζήτηση περίπου τριπλάσια και ζητήθηκαν 1,12 δισεκατομμύρια ευρώ και κατατέθηκαν κοντά οκτώ χιλιάδες αιτήσεις.</w:t>
      </w:r>
    </w:p>
    <w:p w14:paraId="1123F1FF"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Στην πορεία αυξήθηκε αυτή η προσφορά και ήταν ένα ισχυρό σήμα. Σε δεύτερη φάση έχει μεγάλη ση</w:t>
      </w:r>
      <w:r>
        <w:rPr>
          <w:rFonts w:eastAsia="Times New Roman" w:cs="Times New Roman"/>
          <w:szCs w:val="24"/>
        </w:rPr>
        <w:t>μασία τα χρηματοδοτικά εργαλεία τα οποία προσφέρει το ΤΑΝΕΟ, το Ταμείο Ανάπτυξης της Νέας Οικονομίας υπό το Υπουργείο Εθνικής Οικονομίας. Έχει προκηρύξει 700 εκατομμύρια ευρώ και προσφέρει τη δυνατότητα στις μικρές και μεσαίες επιχειρήσεις να προσφύγουν σε</w:t>
      </w:r>
      <w:r>
        <w:rPr>
          <w:rFonts w:eastAsia="Times New Roman" w:cs="Times New Roman"/>
          <w:szCs w:val="24"/>
        </w:rPr>
        <w:t xml:space="preserve"> νέα χρηματοδοτικά εργαλεία που δεν συνηθίζονταν στις μικρές επιχειρήσεις, στην έκδοση ομολόγων εγγυημένων μικρών αμοιβαίων κεφαλαίων και με τη σύμπραξη ιδιωτικών </w:t>
      </w:r>
      <w:r>
        <w:rPr>
          <w:rFonts w:eastAsia="Times New Roman" w:cs="Times New Roman"/>
          <w:szCs w:val="24"/>
          <w:lang w:val="en-US"/>
        </w:rPr>
        <w:t>funds</w:t>
      </w:r>
      <w:r>
        <w:rPr>
          <w:rFonts w:eastAsia="Times New Roman" w:cs="Times New Roman"/>
          <w:szCs w:val="24"/>
        </w:rPr>
        <w:t>.</w:t>
      </w:r>
    </w:p>
    <w:p w14:paraId="1123F200"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νέα χρηματοδοτικά εργαλεία τα οποία μπαίνουν κατευθείαν στις μικρομεσαίες επιχει</w:t>
      </w:r>
      <w:r>
        <w:rPr>
          <w:rFonts w:eastAsia="Times New Roman" w:cs="Times New Roman"/>
          <w:szCs w:val="24"/>
        </w:rPr>
        <w:t xml:space="preserve">ρήσεις. Νομίζω ότι είναι μια βασική κατεύθυνση, πέρα από τους ευρωπαϊκούς πόρους, με βάση τους εθνικούς πόρους και τις συμπράξεις με μεγάλα </w:t>
      </w:r>
      <w:r>
        <w:rPr>
          <w:rFonts w:eastAsia="Times New Roman" w:cs="Times New Roman"/>
          <w:szCs w:val="24"/>
          <w:lang w:val="en-US"/>
        </w:rPr>
        <w:t>funds</w:t>
      </w:r>
      <w:r>
        <w:rPr>
          <w:rFonts w:eastAsia="Times New Roman" w:cs="Times New Roman"/>
          <w:szCs w:val="24"/>
        </w:rPr>
        <w:t xml:space="preserve"> να έχουμε ροή χρήματος στην αγορά, στην μικρή επιχείρηση 40.000 ευρώ, 50.000 ευρώ, 100.000 ευρώ, έως 400.000 ε</w:t>
      </w:r>
      <w:r>
        <w:rPr>
          <w:rFonts w:eastAsia="Times New Roman" w:cs="Times New Roman"/>
          <w:szCs w:val="24"/>
        </w:rPr>
        <w:t xml:space="preserve">υρώ ήταν στα τουριστικά. Παρόμοιες κλίμακες, ίσως και λίγο παραπάνω, είναι στο ΤΑΝΕΟ. </w:t>
      </w:r>
    </w:p>
    <w:p w14:paraId="1123F201"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Μια τελευταία παρατήρηση, διότι ακούστηκαν από συναδέλφους και από την ελάσσονα και από την μείζονα αντιπολίτευση κάποιες πρώτες παρατηρήσεις, σχετικά με την επίσκεψη το</w:t>
      </w:r>
      <w:r>
        <w:rPr>
          <w:rFonts w:eastAsia="Times New Roman" w:cs="Times New Roman"/>
          <w:szCs w:val="24"/>
        </w:rPr>
        <w:t xml:space="preserve">υ Πρωθυπουργού στην Τουρκία και τη συνάντησή του με τον Πρόεδρο της Τουρκίας </w:t>
      </w:r>
      <w:proofErr w:type="spellStart"/>
      <w:r>
        <w:rPr>
          <w:rFonts w:eastAsia="Times New Roman" w:cs="Times New Roman"/>
          <w:szCs w:val="24"/>
        </w:rPr>
        <w:t>Ερντογάν</w:t>
      </w:r>
      <w:proofErr w:type="spellEnd"/>
      <w:r>
        <w:rPr>
          <w:rFonts w:eastAsia="Times New Roman" w:cs="Times New Roman"/>
          <w:szCs w:val="24"/>
        </w:rPr>
        <w:t xml:space="preserve">. </w:t>
      </w:r>
    </w:p>
    <w:p w14:paraId="1123F202"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Κατ’ αρχάς, πρέπει να επισημάνουμε και σε αυτή την Αίθουσα, που σήμερα έχει ένα καλό κλίμα, ότι η αυστηρή κριτική από την Αντιπολίτευση είναι όχι μόνο θεμιτή, αλλά είνα</w:t>
      </w:r>
      <w:r>
        <w:rPr>
          <w:rFonts w:eastAsia="Times New Roman" w:cs="Times New Roman"/>
          <w:szCs w:val="24"/>
        </w:rPr>
        <w:t xml:space="preserve">ι ευπρόσδεκτη και είναι γόνιμη. Η υστερική κριτική, η άνευ επιχειρημάτων με κραυγές και ύβρεις δεν προσφέρει τίποτε σε κανέναν. </w:t>
      </w:r>
    </w:p>
    <w:p w14:paraId="1123F203"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Ας πούμε, η κριτική που προσκόμισε ο κ. Κουτσούκος είχε έναν χαρακτήρα </w:t>
      </w:r>
      <w:proofErr w:type="spellStart"/>
      <w:r>
        <w:rPr>
          <w:rFonts w:eastAsia="Times New Roman" w:cs="Times New Roman"/>
          <w:szCs w:val="24"/>
        </w:rPr>
        <w:t>αυστηρότητος</w:t>
      </w:r>
      <w:proofErr w:type="spellEnd"/>
      <w:r>
        <w:rPr>
          <w:rFonts w:eastAsia="Times New Roman" w:cs="Times New Roman"/>
          <w:szCs w:val="24"/>
        </w:rPr>
        <w:t>, αλλά και έναν χαρακτήρα δικαιοσύνης. Αναγν</w:t>
      </w:r>
      <w:r>
        <w:rPr>
          <w:rFonts w:eastAsia="Times New Roman" w:cs="Times New Roman"/>
          <w:szCs w:val="24"/>
        </w:rPr>
        <w:t>ώριζε τα βήματα, διεκδικούσε την πολιτική κληρονομιά της δικής του παράταξης για την αντιμετώπιση των υπερχρεωμένων νοικοκυριών, της πρώτης κατοικίας. Ωστόσο, ακόμη και η χειρονομία να προσφέρει μια τροπολογία -την οποία έκανε κατ’ αρχήν δεκτή ο Αντιπρόεδρ</w:t>
      </w:r>
      <w:r>
        <w:rPr>
          <w:rFonts w:eastAsia="Times New Roman" w:cs="Times New Roman"/>
          <w:szCs w:val="24"/>
        </w:rPr>
        <w:t>ος και υποσχέθηκε να τη δει όταν θα έρθει το νομοσχέδιο, να δει αν δεν υπάρχει αυτή η πρόβλεψη, να την ενσωματώσει-, δείχνει μια λειτουργία η οποία προσπαθεί να βρει συγκλίσεις, να κάνει κριτικές, να ασκήσει τις δικές της απόψεις, να τις πει, να τις εκθέσε</w:t>
      </w:r>
      <w:r>
        <w:rPr>
          <w:rFonts w:eastAsia="Times New Roman" w:cs="Times New Roman"/>
          <w:szCs w:val="24"/>
        </w:rPr>
        <w:t>ι, αλλά αν υπάρχει ένα σημείο στο οποίο μπορούμε να βρούμε πεδίο κοινής δράσης βελτιωτικής για το σύνολο των πολιτών, εν τέλει των εντολέων μας, των συμπολιτών μας στους οποίους λογοδοτούμε, μπορούμε και το κάνουμε.</w:t>
      </w:r>
    </w:p>
    <w:p w14:paraId="1123F204"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Άλλες κριτικές βολές από την Αντιπολίτευ</w:t>
      </w:r>
      <w:r>
        <w:rPr>
          <w:rFonts w:eastAsia="Times New Roman" w:cs="Times New Roman"/>
          <w:szCs w:val="24"/>
        </w:rPr>
        <w:t>ση χαρακτηρίζονται μόνο από μια τρομακτική υστερία, ψέμα, λύσσα, εχθροπάθεια, μηδενισμό για οτιδήποτε γίνεται και επίσης, από μια πα</w:t>
      </w:r>
      <w:r>
        <w:rPr>
          <w:rFonts w:eastAsia="Times New Roman" w:cs="Times New Roman"/>
          <w:szCs w:val="24"/>
        </w:rPr>
        <w:lastRenderedPageBreak/>
        <w:t xml:space="preserve">ραχάραξη μνήμης, ιστορίας, πολιτικών πρακτικών παρελθουσών κυβερνήσεων, πράγματα που έχουν συμβεί και ουδείς αμφιβάλει. </w:t>
      </w:r>
    </w:p>
    <w:p w14:paraId="1123F205"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την επίσκεψη του Πρωθυπουργού, δυστυχώς η εξωτερική πολιτική τον τελευταίο καιρό, με αφορμή το </w:t>
      </w:r>
      <w:r>
        <w:rPr>
          <w:rFonts w:eastAsia="Times New Roman" w:cs="Times New Roman"/>
          <w:szCs w:val="24"/>
        </w:rPr>
        <w:t>μ</w:t>
      </w:r>
      <w:r>
        <w:rPr>
          <w:rFonts w:eastAsia="Times New Roman" w:cs="Times New Roman"/>
          <w:szCs w:val="24"/>
        </w:rPr>
        <w:t xml:space="preserve">ακεδονικό, κατέληξε σε πεδίο αντιπαραθέσεων και πεδίο έριδος, λοιδορίας και ψεύδους. </w:t>
      </w:r>
    </w:p>
    <w:p w14:paraId="1123F206"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Η Κυβέρνηση έχει δείξει κινητικότητα στην εξωτερική πολιτική</w:t>
      </w:r>
      <w:r>
        <w:rPr>
          <w:rFonts w:eastAsia="Times New Roman" w:cs="Times New Roman"/>
          <w:szCs w:val="24"/>
        </w:rPr>
        <w:t xml:space="preserve">, έχει δείξει σύνεση μαζί με τόλμη, έχει δείξει ότι προχωρεί όπου πρέπει να προχωρήσει, ότι αναλαμβάνει ιστορικά βάρη και ιστορικές ευθύνες για μεγάλες εκκρεμότητες, βασισμένη σε γραμμές και θέσεις που έχουν παγιωθεί στην ελληνική πολιτική σκηνή. </w:t>
      </w:r>
    </w:p>
    <w:p w14:paraId="1123F207"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Επίσης, </w:t>
      </w:r>
      <w:r>
        <w:rPr>
          <w:rFonts w:eastAsia="Times New Roman" w:cs="Times New Roman"/>
          <w:szCs w:val="24"/>
        </w:rPr>
        <w:t xml:space="preserve">έχουμε παρατηρήσει -το παρατηρούν τουλάχιστον οι ξένοι αναλυτές, που είναι πολύ πιο ψύχραιμοι και αντικειμενικοί και δεν χαρίζονται σε κανέναν και ούτε μπορούν να χαρακτηριστούν </w:t>
      </w:r>
      <w:proofErr w:type="spellStart"/>
      <w:r>
        <w:rPr>
          <w:rFonts w:eastAsia="Times New Roman" w:cs="Times New Roman"/>
          <w:szCs w:val="24"/>
        </w:rPr>
        <w:t>φιλοσυριζαίοι</w:t>
      </w:r>
      <w:proofErr w:type="spellEnd"/>
      <w:r>
        <w:rPr>
          <w:rFonts w:eastAsia="Times New Roman" w:cs="Times New Roman"/>
          <w:szCs w:val="24"/>
        </w:rPr>
        <w:t xml:space="preserve">, ή </w:t>
      </w:r>
      <w:proofErr w:type="spellStart"/>
      <w:r>
        <w:rPr>
          <w:rFonts w:eastAsia="Times New Roman" w:cs="Times New Roman"/>
          <w:szCs w:val="24"/>
        </w:rPr>
        <w:t>φιλονεοκομμουνιστές</w:t>
      </w:r>
      <w:proofErr w:type="spellEnd"/>
      <w:r>
        <w:rPr>
          <w:rFonts w:eastAsia="Times New Roman" w:cs="Times New Roman"/>
          <w:szCs w:val="24"/>
        </w:rPr>
        <w:t xml:space="preserve">- ότι ο Αλέξης Τσίπρας έχει συμβάλει στην </w:t>
      </w:r>
      <w:r>
        <w:rPr>
          <w:rFonts w:eastAsia="Times New Roman" w:cs="Times New Roman"/>
          <w:szCs w:val="24"/>
        </w:rPr>
        <w:t>ανάκτηση διπλωματικού κε</w:t>
      </w:r>
      <w:r>
        <w:rPr>
          <w:rFonts w:eastAsia="Times New Roman" w:cs="Times New Roman"/>
          <w:szCs w:val="24"/>
        </w:rPr>
        <w:lastRenderedPageBreak/>
        <w:t xml:space="preserve">φαλαίου για τη χώρα. Όχι για το πρόσωπό του, όχι για την παράταξή του, αλλά για την Ελλάδα. Ανακτάται διπλωματικό κεφάλαιο, το οποίο </w:t>
      </w:r>
      <w:proofErr w:type="spellStart"/>
      <w:r>
        <w:rPr>
          <w:rFonts w:eastAsia="Times New Roman" w:cs="Times New Roman"/>
          <w:szCs w:val="24"/>
        </w:rPr>
        <w:t>απωλέσθη</w:t>
      </w:r>
      <w:proofErr w:type="spellEnd"/>
      <w:r>
        <w:rPr>
          <w:rFonts w:eastAsia="Times New Roman" w:cs="Times New Roman"/>
          <w:szCs w:val="24"/>
        </w:rPr>
        <w:t xml:space="preserve"> με ραγδαίους ρυθμούς και με αισχρούς τρόπους, ταπεινωτικούς για τον ελληνικό λαό στα χρόνι</w:t>
      </w:r>
      <w:r>
        <w:rPr>
          <w:rFonts w:eastAsia="Times New Roman" w:cs="Times New Roman"/>
          <w:szCs w:val="24"/>
        </w:rPr>
        <w:t xml:space="preserve">α της κρίσης, στα χρόνια της πτώχευσης, στα χρόνια της χρεοκοπίας, των μνημονίων. Ακόμα και στα χρόνια του προσφυγικού επιχειρήθηκε συκοφάντηση του ελληνικού λαού. </w:t>
      </w:r>
    </w:p>
    <w:p w14:paraId="1123F208"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Κερδίζουμε. Κερδίζουμε σαν Έλληνες. Δεν κερδίζει ο Αλέξης Τσίπρας, κερδίζει η Ελλάδα και επ</w:t>
      </w:r>
      <w:r>
        <w:rPr>
          <w:rFonts w:eastAsia="Times New Roman" w:cs="Times New Roman"/>
          <w:szCs w:val="24"/>
        </w:rPr>
        <w:t>ιτέλους βλέπουμε ότι από το δόγμα της διπλωματικής ακινησίας, το δόγμα της αταραξίας και το δόγμα της συρρίκνωσης, ότι δεν μας καταλαβαίνει κανένας, ότι είμαστε ανάδελφοι, ότι έχουμε παντού εχθρούς, προχωρούμε σε μια πολιτική ρεαλισμού, ζυγισμένης και σοβα</w:t>
      </w:r>
      <w:r>
        <w:rPr>
          <w:rFonts w:eastAsia="Times New Roman" w:cs="Times New Roman"/>
          <w:szCs w:val="24"/>
        </w:rPr>
        <w:t xml:space="preserve">ρής ενεργητικότητας, σε μια ενίσχυση των εθνικών θέσεων και συμφερόντων και επιτέλους, σε μια συνειδητοποίηση και εκμετάλλευση των μεταβαλλόμενων γεωπολιτικών συσχετισμών. </w:t>
      </w:r>
    </w:p>
    <w:p w14:paraId="1123F209"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Δεν μπορείς να μένεις ακίνητος, εσωστρεφής, βαλτωμένος, όταν γύρω σου όλα αλλάζουν.</w:t>
      </w:r>
      <w:r>
        <w:rPr>
          <w:rFonts w:eastAsia="Times New Roman" w:cs="Times New Roman"/>
          <w:szCs w:val="24"/>
        </w:rPr>
        <w:t xml:space="preserve"> Συνέβη αυτό την περίοδο 1989-1991, όταν άλλαζε η Ευρώπη και η Ελλάδα είχε βυθιστεί </w:t>
      </w:r>
      <w:r>
        <w:rPr>
          <w:rFonts w:eastAsia="Times New Roman" w:cs="Times New Roman"/>
          <w:szCs w:val="24"/>
        </w:rPr>
        <w:lastRenderedPageBreak/>
        <w:t xml:space="preserve">στην εσωστρέφεια και τον εσωτερικό διχασμό, όταν δικάζονταν πρωθυπουργοί και άλλαζε ο κόσμος γύρω μας. Συμβαίνει και τώρα που αλλάζει η </w:t>
      </w:r>
      <w:r>
        <w:rPr>
          <w:rFonts w:eastAsia="Times New Roman" w:cs="Times New Roman"/>
          <w:szCs w:val="24"/>
        </w:rPr>
        <w:t>ν</w:t>
      </w:r>
      <w:r>
        <w:rPr>
          <w:rFonts w:eastAsia="Times New Roman" w:cs="Times New Roman"/>
          <w:szCs w:val="24"/>
        </w:rPr>
        <w:t>οτιοανατολική Μεσόγειος, αλλάζουν τ</w:t>
      </w:r>
      <w:r>
        <w:rPr>
          <w:rFonts w:eastAsia="Times New Roman" w:cs="Times New Roman"/>
          <w:szCs w:val="24"/>
        </w:rPr>
        <w:t>α Βαλκάνια, αλλάζει η Ευρώπη δυστυχώς όχι προς το καλύτερο και πρέπει να τοποθετούμαστε, να είμαστε δύναμη σταθεροποιητική και ειρηνοποιός στην περιοχή μας, αλλά και στην ευρύτατη περιοχή και όχι μια χώρα, η οποία παράγει προβλήματα ή γίνεται μέρος ενός πρ</w:t>
      </w:r>
      <w:r>
        <w:rPr>
          <w:rFonts w:eastAsia="Times New Roman" w:cs="Times New Roman"/>
          <w:szCs w:val="24"/>
        </w:rPr>
        <w:t xml:space="preserve">οβλήματος που δεν της αξίζει. </w:t>
      </w:r>
    </w:p>
    <w:p w14:paraId="1123F20A"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Κράτος δικαίου, δύναμη ειρήνης, δύναμη σταθεροποίησης, Ελλάδα που δεν απειλεί, αλλά ούτε δέχεται να απειλείται από κανέναν. Αυτή είναι η εξωτερική πολιτική της Αριστεράς και αυτή είναι η εξωτερική πολιτική που αξίζει στην Ελλ</w:t>
      </w:r>
      <w:r>
        <w:rPr>
          <w:rFonts w:eastAsia="Times New Roman" w:cs="Times New Roman"/>
          <w:szCs w:val="24"/>
        </w:rPr>
        <w:t xml:space="preserve">άδα και επιτέλους την έχει. </w:t>
      </w:r>
    </w:p>
    <w:p w14:paraId="1123F20B"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1123F20C" w14:textId="77777777" w:rsidR="00A4113B" w:rsidRDefault="00FE19D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1123F20D" w14:textId="77777777" w:rsidR="00A4113B" w:rsidRDefault="00FE19D4">
      <w:pPr>
        <w:spacing w:line="600" w:lineRule="auto"/>
        <w:ind w:firstLine="720"/>
        <w:contextualSpacing/>
        <w:jc w:val="both"/>
        <w:rPr>
          <w:rFonts w:eastAsia="Times New Roman" w:cs="Times New Roman"/>
          <w:szCs w:val="24"/>
        </w:rPr>
      </w:pPr>
      <w:r w:rsidRPr="005469D1">
        <w:rPr>
          <w:rFonts w:eastAsia="Times New Roman" w:cs="Times New Roman"/>
          <w:b/>
          <w:szCs w:val="24"/>
        </w:rPr>
        <w:t>ΠΡΟΕΔΡΕΥΩΝ (Μάριος Γεωργιάδης):</w:t>
      </w:r>
      <w:r w:rsidRPr="005469D1">
        <w:rPr>
          <w:rFonts w:eastAsia="Times New Roman" w:cs="Times New Roman"/>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Ξυδάκη</w:t>
      </w:r>
      <w:proofErr w:type="spellEnd"/>
      <w:r>
        <w:rPr>
          <w:rFonts w:eastAsia="Times New Roman" w:cs="Times New Roman"/>
          <w:szCs w:val="24"/>
        </w:rPr>
        <w:t xml:space="preserve">. </w:t>
      </w:r>
    </w:p>
    <w:p w14:paraId="1123F20E"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Θα πάρει τον λόγο τώρα ο κ. Τσόγκας και αμέσως μετά ακολουθούν ο κ. </w:t>
      </w:r>
      <w:proofErr w:type="spellStart"/>
      <w:r>
        <w:rPr>
          <w:rFonts w:eastAsia="Times New Roman" w:cs="Times New Roman"/>
          <w:szCs w:val="24"/>
        </w:rPr>
        <w:t>Δρίτσας</w:t>
      </w:r>
      <w:proofErr w:type="spellEnd"/>
      <w:r>
        <w:rPr>
          <w:rFonts w:eastAsia="Times New Roman" w:cs="Times New Roman"/>
          <w:szCs w:val="24"/>
        </w:rPr>
        <w:t xml:space="preserve"> και ο κ. </w:t>
      </w:r>
      <w:proofErr w:type="spellStart"/>
      <w:r>
        <w:rPr>
          <w:rFonts w:eastAsia="Times New Roman" w:cs="Times New Roman"/>
          <w:szCs w:val="24"/>
        </w:rPr>
        <w:t>Σαχινίδης</w:t>
      </w:r>
      <w:proofErr w:type="spellEnd"/>
      <w:r>
        <w:rPr>
          <w:rFonts w:eastAsia="Times New Roman" w:cs="Times New Roman"/>
          <w:szCs w:val="24"/>
        </w:rPr>
        <w:t>, Κοινοβουλε</w:t>
      </w:r>
      <w:r>
        <w:rPr>
          <w:rFonts w:eastAsia="Times New Roman" w:cs="Times New Roman"/>
          <w:szCs w:val="24"/>
        </w:rPr>
        <w:t xml:space="preserve">υτικός </w:t>
      </w:r>
      <w:r>
        <w:rPr>
          <w:rFonts w:eastAsia="Times New Roman" w:cs="Times New Roman"/>
          <w:szCs w:val="24"/>
        </w:rPr>
        <w:lastRenderedPageBreak/>
        <w:t xml:space="preserve">Εκπρόσωπος της Χρυσής Αυγής, για να ολοκληρώσουμε τον κύκλο των Κοινοβουλευτικών Εκπροσώπων και να οδεύσουμε προς το τέλος σιγά-σιγά. </w:t>
      </w:r>
    </w:p>
    <w:p w14:paraId="1123F20F"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Κύριε Τσόγκα, έχετε τον λόγο για επτά λεπτά. </w:t>
      </w:r>
    </w:p>
    <w:p w14:paraId="1123F210"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ΤΣΟΓΚΑΣ: </w:t>
      </w:r>
      <w:r>
        <w:rPr>
          <w:rFonts w:eastAsia="Times New Roman" w:cs="Times New Roman"/>
          <w:szCs w:val="24"/>
        </w:rPr>
        <w:t xml:space="preserve">Ευχαριστώ, κύριε Πρόεδρε. </w:t>
      </w:r>
    </w:p>
    <w:p w14:paraId="1123F211"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Κυρία και κύριε Υπουργέ, κυρίες και κύριοι Βουλευτές, με την κύρωση της από 31 Δεκεμβρίου του 2018 </w:t>
      </w:r>
      <w:r>
        <w:rPr>
          <w:rFonts w:eastAsia="Times New Roman" w:cs="Times New Roman"/>
          <w:szCs w:val="24"/>
        </w:rPr>
        <w:t>π</w:t>
      </w:r>
      <w:r>
        <w:rPr>
          <w:rFonts w:eastAsia="Times New Roman" w:cs="Times New Roman"/>
          <w:szCs w:val="24"/>
        </w:rPr>
        <w:t xml:space="preserve">ράξης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εριεχόμενου σχετικά με την παράταση δυνατότητας εξαίρεσης της κύριας κατοικίας από τη ρευστοποίηση, δυνάμει του ν</w:t>
      </w:r>
      <w:r>
        <w:rPr>
          <w:rFonts w:eastAsia="Times New Roman" w:cs="Times New Roman"/>
          <w:szCs w:val="24"/>
        </w:rPr>
        <w:t>.</w:t>
      </w:r>
      <w:r>
        <w:rPr>
          <w:rFonts w:eastAsia="Times New Roman" w:cs="Times New Roman"/>
          <w:szCs w:val="24"/>
        </w:rPr>
        <w:t>3869/2010, την παράταση</w:t>
      </w:r>
      <w:r>
        <w:rPr>
          <w:rFonts w:eastAsia="Times New Roman" w:cs="Times New Roman"/>
          <w:szCs w:val="24"/>
        </w:rPr>
        <w:t xml:space="preserve"> μειωμένων συντελεστών ΦΠΑ στα νησιά Λέρος, Λέσβος, Κω, Σάμος και Χίος και την επέκταση εφαρμογής του μεταφορικού ισοδυνάμου είναι μια ευκαιρία, για να αποδείξουμε ότι σε θέματα που έχουν ισχυρές κοινωνικές προεκτάσεις μπορούμε και άλλωστε υποχρεούμαστε να</w:t>
      </w:r>
      <w:r>
        <w:rPr>
          <w:rFonts w:eastAsia="Times New Roman" w:cs="Times New Roman"/>
          <w:szCs w:val="24"/>
        </w:rPr>
        <w:t xml:space="preserve"> συνεργαστούμε, αφήνοντας στην άκρη άγονες πολιτικές αντιπαραθέσεις. </w:t>
      </w:r>
    </w:p>
    <w:p w14:paraId="1123F212" w14:textId="77777777" w:rsidR="00A4113B" w:rsidRDefault="00FE19D4">
      <w:pPr>
        <w:spacing w:line="600" w:lineRule="auto"/>
        <w:ind w:firstLine="720"/>
        <w:contextualSpacing/>
        <w:jc w:val="both"/>
        <w:rPr>
          <w:rFonts w:eastAsia="Times New Roman" w:cs="Times New Roman"/>
          <w:szCs w:val="24"/>
        </w:rPr>
      </w:pPr>
      <w:r w:rsidRPr="00B42EBD">
        <w:rPr>
          <w:rFonts w:eastAsia="Times New Roman" w:cs="Times New Roman"/>
          <w:szCs w:val="24"/>
        </w:rPr>
        <w:t xml:space="preserve">Τέτοια </w:t>
      </w:r>
      <w:r>
        <w:rPr>
          <w:rFonts w:eastAsia="Times New Roman" w:cs="Times New Roman"/>
          <w:szCs w:val="24"/>
        </w:rPr>
        <w:t>θέματα</w:t>
      </w:r>
      <w:r w:rsidRPr="00C668D1">
        <w:rPr>
          <w:rFonts w:eastAsia="Times New Roman" w:cs="Times New Roman"/>
          <w:szCs w:val="24"/>
        </w:rPr>
        <w:t>,</w:t>
      </w:r>
      <w:r>
        <w:rPr>
          <w:rFonts w:eastAsia="Times New Roman" w:cs="Times New Roman"/>
          <w:szCs w:val="24"/>
        </w:rPr>
        <w:t xml:space="preserve"> με έντονο κοινωνικό πρόσημο,</w:t>
      </w:r>
      <w:r w:rsidRPr="00B42EBD">
        <w:rPr>
          <w:rFonts w:eastAsia="Times New Roman" w:cs="Times New Roman"/>
          <w:szCs w:val="24"/>
        </w:rPr>
        <w:t xml:space="preserve"> </w:t>
      </w:r>
      <w:r>
        <w:rPr>
          <w:rFonts w:eastAsia="Times New Roman" w:cs="Times New Roman"/>
          <w:szCs w:val="24"/>
        </w:rPr>
        <w:t xml:space="preserve">ρυθμίζει η υπό κύρωση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w:t>
      </w:r>
      <w:r w:rsidRPr="00B42EBD">
        <w:rPr>
          <w:rFonts w:eastAsia="Times New Roman" w:cs="Times New Roman"/>
          <w:szCs w:val="24"/>
        </w:rPr>
        <w:t xml:space="preserve">δηλαδή την παράταση του δικαιώματος της προστασίας της πρώτης κατοικίας </w:t>
      </w:r>
      <w:r w:rsidRPr="00B42EBD">
        <w:rPr>
          <w:rFonts w:eastAsia="Times New Roman" w:cs="Times New Roman"/>
          <w:szCs w:val="24"/>
        </w:rPr>
        <w:lastRenderedPageBreak/>
        <w:t xml:space="preserve">των πολιτών που </w:t>
      </w:r>
      <w:r>
        <w:rPr>
          <w:rFonts w:eastAsia="Times New Roman" w:cs="Times New Roman"/>
          <w:szCs w:val="24"/>
        </w:rPr>
        <w:t>βρίσκονται σε δυσχερή οικονομικά</w:t>
      </w:r>
      <w:r w:rsidRPr="00B42EBD">
        <w:rPr>
          <w:rFonts w:eastAsia="Times New Roman" w:cs="Times New Roman"/>
          <w:szCs w:val="24"/>
        </w:rPr>
        <w:t xml:space="preserve"> θέση και την ανακούφιση των κατοίκων των νησιωτικών περιοχών που επωμίστηκαν το βάρος των αυξημένων προσφυγικών </w:t>
      </w:r>
      <w:r>
        <w:rPr>
          <w:rFonts w:eastAsia="Times New Roman" w:cs="Times New Roman"/>
          <w:szCs w:val="24"/>
        </w:rPr>
        <w:t>ροών.</w:t>
      </w:r>
      <w:r w:rsidRPr="00B42EBD">
        <w:rPr>
          <w:rFonts w:eastAsia="Times New Roman" w:cs="Times New Roman"/>
          <w:szCs w:val="24"/>
        </w:rPr>
        <w:t xml:space="preserve"> </w:t>
      </w:r>
    </w:p>
    <w:p w14:paraId="1123F213" w14:textId="77777777" w:rsidR="00A4113B" w:rsidRDefault="00FE19D4">
      <w:pPr>
        <w:spacing w:line="600" w:lineRule="auto"/>
        <w:ind w:firstLine="720"/>
        <w:contextualSpacing/>
        <w:jc w:val="both"/>
        <w:rPr>
          <w:rFonts w:eastAsia="Times New Roman" w:cs="Times New Roman"/>
          <w:szCs w:val="24"/>
        </w:rPr>
      </w:pPr>
      <w:r w:rsidRPr="00B42EBD">
        <w:rPr>
          <w:rFonts w:eastAsia="Times New Roman" w:cs="Times New Roman"/>
          <w:szCs w:val="24"/>
        </w:rPr>
        <w:t xml:space="preserve">Με την κύρωση της δίμηνης παράτασης προστασίας </w:t>
      </w:r>
      <w:r>
        <w:rPr>
          <w:rFonts w:eastAsia="Times New Roman" w:cs="Times New Roman"/>
          <w:szCs w:val="24"/>
        </w:rPr>
        <w:t xml:space="preserve">της </w:t>
      </w:r>
      <w:r w:rsidRPr="00B42EBD">
        <w:rPr>
          <w:rFonts w:eastAsia="Times New Roman" w:cs="Times New Roman"/>
          <w:szCs w:val="24"/>
        </w:rPr>
        <w:t>πρώτης κατοικίας</w:t>
      </w:r>
      <w:r>
        <w:rPr>
          <w:rFonts w:eastAsia="Times New Roman" w:cs="Times New Roman"/>
          <w:szCs w:val="24"/>
        </w:rPr>
        <w:t>,</w:t>
      </w:r>
      <w:r w:rsidRPr="00B42EBD">
        <w:rPr>
          <w:rFonts w:eastAsia="Times New Roman" w:cs="Times New Roman"/>
          <w:szCs w:val="24"/>
        </w:rPr>
        <w:t xml:space="preserve"> η Κυβέρνηση</w:t>
      </w:r>
      <w:r w:rsidRPr="00C668D1">
        <w:rPr>
          <w:rFonts w:eastAsia="Times New Roman" w:cs="Times New Roman"/>
          <w:szCs w:val="24"/>
        </w:rPr>
        <w:t>,</w:t>
      </w:r>
      <w:r w:rsidRPr="00B42EBD">
        <w:rPr>
          <w:rFonts w:eastAsia="Times New Roman" w:cs="Times New Roman"/>
          <w:szCs w:val="24"/>
        </w:rPr>
        <w:t xml:space="preserve"> συνεπής στις θέσεις τη</w:t>
      </w:r>
      <w:r w:rsidRPr="00B42EBD">
        <w:rPr>
          <w:rFonts w:eastAsia="Times New Roman" w:cs="Times New Roman"/>
          <w:szCs w:val="24"/>
        </w:rPr>
        <w:t xml:space="preserve">ς και με </w:t>
      </w:r>
      <w:r>
        <w:rPr>
          <w:rFonts w:eastAsia="Times New Roman" w:cs="Times New Roman"/>
          <w:szCs w:val="24"/>
        </w:rPr>
        <w:t>κριτήριο πάντα</w:t>
      </w:r>
      <w:r w:rsidRPr="00B42EBD">
        <w:rPr>
          <w:rFonts w:eastAsia="Times New Roman" w:cs="Times New Roman"/>
          <w:szCs w:val="24"/>
        </w:rPr>
        <w:t xml:space="preserve"> την προστασία των αδύναμων και κοινωνικά και οικονομικά ευάλωτων πολιτών</w:t>
      </w:r>
      <w:r>
        <w:rPr>
          <w:rFonts w:eastAsia="Times New Roman" w:cs="Times New Roman"/>
          <w:szCs w:val="24"/>
        </w:rPr>
        <w:t>, επιδιώκει την παράταση του νόμου των</w:t>
      </w:r>
      <w:r w:rsidRPr="00B42EBD">
        <w:rPr>
          <w:rFonts w:eastAsia="Times New Roman" w:cs="Times New Roman"/>
          <w:szCs w:val="24"/>
        </w:rPr>
        <w:t xml:space="preserve"> υπερχρεωμένων φυσικών προσώπων και νοικοκυριών</w:t>
      </w:r>
      <w:r>
        <w:rPr>
          <w:rFonts w:eastAsia="Times New Roman" w:cs="Times New Roman"/>
          <w:szCs w:val="24"/>
        </w:rPr>
        <w:t>,</w:t>
      </w:r>
      <w:r w:rsidRPr="00B42EBD">
        <w:rPr>
          <w:rFonts w:eastAsia="Times New Roman" w:cs="Times New Roman"/>
          <w:szCs w:val="24"/>
        </w:rPr>
        <w:t xml:space="preserve"> ούτως ώστε μέχρι το τέλος Φεβρουαρίου να υπαχθούν όσοι επιθυμούν να προστ</w:t>
      </w:r>
      <w:r w:rsidRPr="00B42EBD">
        <w:rPr>
          <w:rFonts w:eastAsia="Times New Roman" w:cs="Times New Roman"/>
          <w:szCs w:val="24"/>
        </w:rPr>
        <w:t>ατεύσουν την κατο</w:t>
      </w:r>
      <w:r>
        <w:rPr>
          <w:rFonts w:eastAsia="Times New Roman" w:cs="Times New Roman"/>
          <w:szCs w:val="24"/>
        </w:rPr>
        <w:t>ικία τους και συνάμα λειτουργεί ως μεταβατικό στάδιο έως ότου συμφωνηθεί ένα μόνιμο πλαίσιο π</w:t>
      </w:r>
      <w:r w:rsidRPr="00B42EBD">
        <w:rPr>
          <w:rFonts w:eastAsia="Times New Roman" w:cs="Times New Roman"/>
          <w:szCs w:val="24"/>
        </w:rPr>
        <w:t>ροστασίας και ρύθμισης των χρεών των συμπολιτών</w:t>
      </w:r>
      <w:r>
        <w:rPr>
          <w:rFonts w:eastAsia="Times New Roman" w:cs="Times New Roman"/>
          <w:szCs w:val="24"/>
        </w:rPr>
        <w:t xml:space="preserve"> μας,</w:t>
      </w:r>
      <w:r w:rsidRPr="00B42EBD">
        <w:rPr>
          <w:rFonts w:eastAsia="Times New Roman" w:cs="Times New Roman"/>
          <w:szCs w:val="24"/>
        </w:rPr>
        <w:t xml:space="preserve"> </w:t>
      </w:r>
      <w:r>
        <w:rPr>
          <w:rFonts w:eastAsia="Times New Roman" w:cs="Times New Roman"/>
          <w:szCs w:val="24"/>
        </w:rPr>
        <w:t>σε συνεργασία β</w:t>
      </w:r>
      <w:r w:rsidRPr="00B42EBD">
        <w:rPr>
          <w:rFonts w:eastAsia="Times New Roman" w:cs="Times New Roman"/>
          <w:szCs w:val="24"/>
        </w:rPr>
        <w:t>έβαια και με τους αρμόδιους ευρωπαϊκούς θεσμούς</w:t>
      </w:r>
      <w:r>
        <w:rPr>
          <w:rFonts w:eastAsia="Times New Roman" w:cs="Times New Roman"/>
          <w:szCs w:val="24"/>
        </w:rPr>
        <w:t>,</w:t>
      </w:r>
      <w:r w:rsidRPr="00B42EBD">
        <w:rPr>
          <w:rFonts w:eastAsia="Times New Roman" w:cs="Times New Roman"/>
          <w:szCs w:val="24"/>
        </w:rPr>
        <w:t xml:space="preserve"> τις τράπεζες και </w:t>
      </w:r>
      <w:r>
        <w:rPr>
          <w:rFonts w:eastAsia="Times New Roman" w:cs="Times New Roman"/>
          <w:szCs w:val="24"/>
        </w:rPr>
        <w:t xml:space="preserve">την Τράπεζα </w:t>
      </w:r>
      <w:r>
        <w:rPr>
          <w:rFonts w:eastAsia="Times New Roman" w:cs="Times New Roman"/>
          <w:szCs w:val="24"/>
        </w:rPr>
        <w:t xml:space="preserve">της </w:t>
      </w:r>
      <w:r w:rsidRPr="00B42EBD">
        <w:rPr>
          <w:rFonts w:eastAsia="Times New Roman" w:cs="Times New Roman"/>
          <w:szCs w:val="24"/>
        </w:rPr>
        <w:t>Ελλάδος</w:t>
      </w:r>
      <w:r>
        <w:rPr>
          <w:rFonts w:eastAsia="Times New Roman" w:cs="Times New Roman"/>
          <w:szCs w:val="24"/>
        </w:rPr>
        <w:t>.</w:t>
      </w:r>
      <w:r w:rsidRPr="00B42EBD">
        <w:rPr>
          <w:rFonts w:eastAsia="Times New Roman" w:cs="Times New Roman"/>
          <w:szCs w:val="24"/>
        </w:rPr>
        <w:t xml:space="preserve"> </w:t>
      </w:r>
    </w:p>
    <w:p w14:paraId="1123F214"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Η πρόθεσή μας</w:t>
      </w:r>
      <w:r w:rsidRPr="00B42EBD">
        <w:rPr>
          <w:rFonts w:eastAsia="Times New Roman" w:cs="Times New Roman"/>
          <w:szCs w:val="24"/>
        </w:rPr>
        <w:t xml:space="preserve"> είναι να μη</w:t>
      </w:r>
      <w:r>
        <w:rPr>
          <w:rFonts w:eastAsia="Times New Roman" w:cs="Times New Roman"/>
          <w:szCs w:val="24"/>
        </w:rPr>
        <w:t>ν</w:t>
      </w:r>
      <w:r w:rsidRPr="00B42EBD">
        <w:rPr>
          <w:rFonts w:eastAsia="Times New Roman" w:cs="Times New Roman"/>
          <w:szCs w:val="24"/>
        </w:rPr>
        <w:t xml:space="preserve"> χαθεί κανένα σπίτι για χρέη που εξαιτίας της πολύχρονης </w:t>
      </w:r>
      <w:r>
        <w:rPr>
          <w:rFonts w:eastAsia="Times New Roman" w:cs="Times New Roman"/>
          <w:szCs w:val="24"/>
        </w:rPr>
        <w:t>οικονομικής</w:t>
      </w:r>
      <w:r w:rsidRPr="00B42EBD">
        <w:rPr>
          <w:rFonts w:eastAsia="Times New Roman" w:cs="Times New Roman"/>
          <w:szCs w:val="24"/>
        </w:rPr>
        <w:t xml:space="preserve"> κρίσης διογκώθηκαν δραματικά</w:t>
      </w:r>
      <w:r>
        <w:rPr>
          <w:rFonts w:eastAsia="Times New Roman" w:cs="Times New Roman"/>
          <w:szCs w:val="24"/>
        </w:rPr>
        <w:t>.</w:t>
      </w:r>
      <w:r w:rsidRPr="00B42EBD">
        <w:rPr>
          <w:rFonts w:eastAsia="Times New Roman" w:cs="Times New Roman"/>
          <w:szCs w:val="24"/>
        </w:rPr>
        <w:t xml:space="preserve"> Πέρα από τη </w:t>
      </w:r>
      <w:r>
        <w:rPr>
          <w:rFonts w:eastAsia="Times New Roman" w:cs="Times New Roman"/>
          <w:szCs w:val="24"/>
        </w:rPr>
        <w:t>συνταγματική</w:t>
      </w:r>
      <w:r w:rsidRPr="00B42EBD">
        <w:rPr>
          <w:rFonts w:eastAsia="Times New Roman" w:cs="Times New Roman"/>
          <w:szCs w:val="24"/>
        </w:rPr>
        <w:t xml:space="preserve"> υποχρέωση προστασίας </w:t>
      </w:r>
      <w:r w:rsidRPr="00B42EBD">
        <w:rPr>
          <w:rFonts w:eastAsia="Times New Roman" w:cs="Times New Roman"/>
          <w:szCs w:val="24"/>
        </w:rPr>
        <w:lastRenderedPageBreak/>
        <w:t>της κατοικίας και της οικογενειακής ζωής</w:t>
      </w:r>
      <w:r>
        <w:rPr>
          <w:rFonts w:eastAsia="Times New Roman" w:cs="Times New Roman"/>
          <w:szCs w:val="24"/>
        </w:rPr>
        <w:t>,</w:t>
      </w:r>
      <w:r w:rsidRPr="00B42EBD">
        <w:rPr>
          <w:rFonts w:eastAsia="Times New Roman" w:cs="Times New Roman"/>
          <w:szCs w:val="24"/>
        </w:rPr>
        <w:t xml:space="preserve"> έχουμε και ηθική υποχρέωση να</w:t>
      </w:r>
      <w:r w:rsidRPr="00B42EBD">
        <w:rPr>
          <w:rFonts w:eastAsia="Times New Roman" w:cs="Times New Roman"/>
          <w:szCs w:val="24"/>
        </w:rPr>
        <w:t xml:space="preserve"> προστατεύσουμε τους συμπολίτες μας που βρέθηκαν </w:t>
      </w:r>
      <w:r>
        <w:rPr>
          <w:rFonts w:eastAsia="Times New Roman" w:cs="Times New Roman"/>
          <w:szCs w:val="24"/>
        </w:rPr>
        <w:t>σε</w:t>
      </w:r>
      <w:r w:rsidRPr="00B42EBD">
        <w:rPr>
          <w:rFonts w:eastAsia="Times New Roman" w:cs="Times New Roman"/>
          <w:szCs w:val="24"/>
        </w:rPr>
        <w:t xml:space="preserve"> </w:t>
      </w:r>
      <w:r>
        <w:rPr>
          <w:rFonts w:eastAsia="Times New Roman" w:cs="Times New Roman"/>
          <w:szCs w:val="24"/>
        </w:rPr>
        <w:t>οικονομικό</w:t>
      </w:r>
      <w:r w:rsidRPr="00B42EBD">
        <w:rPr>
          <w:rFonts w:eastAsia="Times New Roman" w:cs="Times New Roman"/>
          <w:szCs w:val="24"/>
        </w:rPr>
        <w:t xml:space="preserve"> αδιέξοδο</w:t>
      </w:r>
      <w:r>
        <w:rPr>
          <w:rFonts w:eastAsia="Times New Roman" w:cs="Times New Roman"/>
          <w:szCs w:val="24"/>
        </w:rPr>
        <w:t>.</w:t>
      </w:r>
      <w:r w:rsidRPr="00B42EBD">
        <w:rPr>
          <w:rFonts w:eastAsia="Times New Roman" w:cs="Times New Roman"/>
          <w:szCs w:val="24"/>
        </w:rPr>
        <w:t xml:space="preserve"> </w:t>
      </w:r>
    </w:p>
    <w:p w14:paraId="1123F215" w14:textId="77777777" w:rsidR="00A4113B" w:rsidRDefault="00FE19D4">
      <w:pPr>
        <w:spacing w:line="600" w:lineRule="auto"/>
        <w:ind w:firstLine="720"/>
        <w:contextualSpacing/>
        <w:jc w:val="both"/>
        <w:rPr>
          <w:rFonts w:eastAsia="Times New Roman" w:cs="Times New Roman"/>
          <w:szCs w:val="24"/>
        </w:rPr>
      </w:pPr>
      <w:r w:rsidRPr="00B42EBD">
        <w:rPr>
          <w:rFonts w:eastAsia="Times New Roman" w:cs="Times New Roman"/>
          <w:szCs w:val="24"/>
        </w:rPr>
        <w:t xml:space="preserve">Δεν πρέπει να ξεχνάμε ότι ο </w:t>
      </w:r>
      <w:proofErr w:type="spellStart"/>
      <w:r w:rsidRPr="00B42EBD">
        <w:rPr>
          <w:rFonts w:eastAsia="Times New Roman" w:cs="Times New Roman"/>
          <w:szCs w:val="24"/>
        </w:rPr>
        <w:t>υπερδανεισμός</w:t>
      </w:r>
      <w:proofErr w:type="spellEnd"/>
      <w:r w:rsidRPr="00B42EBD">
        <w:rPr>
          <w:rFonts w:eastAsia="Times New Roman" w:cs="Times New Roman"/>
          <w:szCs w:val="24"/>
        </w:rPr>
        <w:t xml:space="preserve"> που </w:t>
      </w:r>
      <w:r>
        <w:rPr>
          <w:rFonts w:eastAsia="Times New Roman" w:cs="Times New Roman"/>
          <w:szCs w:val="24"/>
        </w:rPr>
        <w:t>άνθισε</w:t>
      </w:r>
      <w:r w:rsidRPr="00B42EBD">
        <w:rPr>
          <w:rFonts w:eastAsia="Times New Roman" w:cs="Times New Roman"/>
          <w:szCs w:val="24"/>
        </w:rPr>
        <w:t xml:space="preserve"> την προηγούμενη δεκαετία ήταν αποτέλεσμα της τραπεζικής ασυδοσίας και της </w:t>
      </w:r>
      <w:r>
        <w:rPr>
          <w:rFonts w:eastAsia="Times New Roman" w:cs="Times New Roman"/>
          <w:szCs w:val="24"/>
        </w:rPr>
        <w:t>π</w:t>
      </w:r>
      <w:r w:rsidRPr="00B42EBD">
        <w:rPr>
          <w:rFonts w:eastAsia="Times New Roman" w:cs="Times New Roman"/>
          <w:szCs w:val="24"/>
        </w:rPr>
        <w:t>αντελούς έλλειψης κρατικής εποπτείας</w:t>
      </w:r>
      <w:r>
        <w:rPr>
          <w:rFonts w:eastAsia="Times New Roman" w:cs="Times New Roman"/>
          <w:szCs w:val="24"/>
        </w:rPr>
        <w:t>.</w:t>
      </w:r>
      <w:r w:rsidRPr="00B42EBD">
        <w:rPr>
          <w:rFonts w:eastAsia="Times New Roman" w:cs="Times New Roman"/>
          <w:szCs w:val="24"/>
        </w:rPr>
        <w:t xml:space="preserve"> Δάνεια καταναλωτικά </w:t>
      </w:r>
      <w:r>
        <w:rPr>
          <w:rFonts w:eastAsia="Times New Roman" w:cs="Times New Roman"/>
          <w:szCs w:val="24"/>
        </w:rPr>
        <w:t>και πιστωτικές κάρτες χορηγούνταν</w:t>
      </w:r>
      <w:r w:rsidRPr="00B42EBD">
        <w:rPr>
          <w:rFonts w:eastAsia="Times New Roman" w:cs="Times New Roman"/>
          <w:szCs w:val="24"/>
        </w:rPr>
        <w:t xml:space="preserve"> τηλεφωνικώς χωρίς κανένα</w:t>
      </w:r>
      <w:r>
        <w:rPr>
          <w:rFonts w:eastAsia="Times New Roman" w:cs="Times New Roman"/>
          <w:szCs w:val="24"/>
        </w:rPr>
        <w:t>ν</w:t>
      </w:r>
      <w:r w:rsidRPr="00B42EBD">
        <w:rPr>
          <w:rFonts w:eastAsia="Times New Roman" w:cs="Times New Roman"/>
          <w:szCs w:val="24"/>
        </w:rPr>
        <w:t xml:space="preserve"> έλεγχο πιστοληπτικής ικανότητας</w:t>
      </w:r>
      <w:r>
        <w:rPr>
          <w:rFonts w:eastAsia="Times New Roman" w:cs="Times New Roman"/>
          <w:szCs w:val="24"/>
        </w:rPr>
        <w:t>,</w:t>
      </w:r>
      <w:r w:rsidRPr="00B42EBD">
        <w:rPr>
          <w:rFonts w:eastAsia="Times New Roman" w:cs="Times New Roman"/>
          <w:szCs w:val="24"/>
        </w:rPr>
        <w:t xml:space="preserve"> πέραν των οικονομικών δυνατοτήτων των αιτούμενων </w:t>
      </w:r>
      <w:r>
        <w:rPr>
          <w:rFonts w:eastAsia="Times New Roman" w:cs="Times New Roman"/>
          <w:szCs w:val="24"/>
        </w:rPr>
        <w:t xml:space="preserve">τον </w:t>
      </w:r>
      <w:r w:rsidRPr="00B42EBD">
        <w:rPr>
          <w:rFonts w:eastAsia="Times New Roman" w:cs="Times New Roman"/>
          <w:szCs w:val="24"/>
        </w:rPr>
        <w:t>δ</w:t>
      </w:r>
      <w:r>
        <w:rPr>
          <w:rFonts w:eastAsia="Times New Roman" w:cs="Times New Roman"/>
          <w:szCs w:val="24"/>
        </w:rPr>
        <w:t xml:space="preserve">ανεισμό, </w:t>
      </w:r>
      <w:r w:rsidRPr="00B42EBD">
        <w:rPr>
          <w:rFonts w:eastAsia="Times New Roman" w:cs="Times New Roman"/>
          <w:szCs w:val="24"/>
        </w:rPr>
        <w:t>δημιουργώντας</w:t>
      </w:r>
      <w:r>
        <w:rPr>
          <w:rFonts w:eastAsia="Times New Roman" w:cs="Times New Roman"/>
          <w:szCs w:val="24"/>
        </w:rPr>
        <w:t xml:space="preserve"> μ</w:t>
      </w:r>
      <w:r>
        <w:rPr>
          <w:rFonts w:eastAsia="Times New Roman" w:cs="Times New Roman"/>
          <w:szCs w:val="24"/>
        </w:rPr>
        <w:t>ί</w:t>
      </w:r>
      <w:r>
        <w:rPr>
          <w:rFonts w:eastAsia="Times New Roman" w:cs="Times New Roman"/>
          <w:szCs w:val="24"/>
        </w:rPr>
        <w:t>α</w:t>
      </w:r>
      <w:r w:rsidRPr="00B42EBD">
        <w:rPr>
          <w:rFonts w:eastAsia="Times New Roman" w:cs="Times New Roman"/>
          <w:szCs w:val="24"/>
        </w:rPr>
        <w:t xml:space="preserve"> ευδαιμονική με</w:t>
      </w:r>
      <w:r>
        <w:rPr>
          <w:rFonts w:eastAsia="Times New Roman" w:cs="Times New Roman"/>
          <w:szCs w:val="24"/>
        </w:rPr>
        <w:t>ν</w:t>
      </w:r>
      <w:r w:rsidRPr="00B42EBD">
        <w:rPr>
          <w:rFonts w:eastAsia="Times New Roman" w:cs="Times New Roman"/>
          <w:szCs w:val="24"/>
        </w:rPr>
        <w:t xml:space="preserve"> ατμόσφαιρα</w:t>
      </w:r>
      <w:r>
        <w:rPr>
          <w:rFonts w:eastAsia="Times New Roman" w:cs="Times New Roman"/>
          <w:szCs w:val="24"/>
        </w:rPr>
        <w:t>,</w:t>
      </w:r>
      <w:r w:rsidRPr="00B42EBD">
        <w:rPr>
          <w:rFonts w:eastAsia="Times New Roman" w:cs="Times New Roman"/>
          <w:szCs w:val="24"/>
        </w:rPr>
        <w:t xml:space="preserve"> ανύπαρκτη </w:t>
      </w:r>
      <w:r>
        <w:rPr>
          <w:rFonts w:eastAsia="Times New Roman" w:cs="Times New Roman"/>
          <w:szCs w:val="24"/>
        </w:rPr>
        <w:t xml:space="preserve">όμως κατ’ </w:t>
      </w:r>
      <w:proofErr w:type="spellStart"/>
      <w:r>
        <w:rPr>
          <w:rFonts w:eastAsia="Times New Roman" w:cs="Times New Roman"/>
          <w:szCs w:val="24"/>
        </w:rPr>
        <w:t>ουσίαν</w:t>
      </w:r>
      <w:proofErr w:type="spellEnd"/>
      <w:r>
        <w:rPr>
          <w:rFonts w:eastAsia="Times New Roman" w:cs="Times New Roman"/>
          <w:szCs w:val="24"/>
        </w:rPr>
        <w:t>,</w:t>
      </w:r>
      <w:r w:rsidRPr="00B42EBD">
        <w:rPr>
          <w:rFonts w:eastAsia="Times New Roman" w:cs="Times New Roman"/>
          <w:szCs w:val="24"/>
        </w:rPr>
        <w:t xml:space="preserve"> αφού </w:t>
      </w:r>
      <w:r w:rsidRPr="00B42EBD">
        <w:rPr>
          <w:rFonts w:eastAsia="Times New Roman" w:cs="Times New Roman"/>
          <w:szCs w:val="24"/>
        </w:rPr>
        <w:t>καταχρηστικοί γενικοί όροι συναλλαγών</w:t>
      </w:r>
      <w:r>
        <w:rPr>
          <w:rFonts w:eastAsia="Times New Roman" w:cs="Times New Roman"/>
          <w:szCs w:val="24"/>
        </w:rPr>
        <w:t>,</w:t>
      </w:r>
      <w:r w:rsidRPr="00B42EBD">
        <w:rPr>
          <w:rFonts w:eastAsia="Times New Roman" w:cs="Times New Roman"/>
          <w:szCs w:val="24"/>
        </w:rPr>
        <w:t xml:space="preserve"> υψηλά επιτόκια δανεισμού</w:t>
      </w:r>
      <w:r>
        <w:rPr>
          <w:rFonts w:eastAsia="Times New Roman" w:cs="Times New Roman"/>
          <w:szCs w:val="24"/>
        </w:rPr>
        <w:t>, παράνομοι</w:t>
      </w:r>
      <w:r w:rsidRPr="00B42EBD">
        <w:rPr>
          <w:rFonts w:eastAsia="Times New Roman" w:cs="Times New Roman"/>
          <w:szCs w:val="24"/>
        </w:rPr>
        <w:t xml:space="preserve"> </w:t>
      </w:r>
      <w:proofErr w:type="spellStart"/>
      <w:r>
        <w:rPr>
          <w:rFonts w:eastAsia="Times New Roman" w:cs="Times New Roman"/>
          <w:szCs w:val="24"/>
        </w:rPr>
        <w:t>ανατοκισμοί</w:t>
      </w:r>
      <w:proofErr w:type="spellEnd"/>
      <w:r>
        <w:rPr>
          <w:rFonts w:eastAsia="Times New Roman" w:cs="Times New Roman"/>
          <w:szCs w:val="24"/>
        </w:rPr>
        <w:t xml:space="preserve"> και μ</w:t>
      </w:r>
      <w:r>
        <w:rPr>
          <w:rFonts w:eastAsia="Times New Roman" w:cs="Times New Roman"/>
          <w:szCs w:val="24"/>
        </w:rPr>
        <w:t>ί</w:t>
      </w:r>
      <w:r>
        <w:rPr>
          <w:rFonts w:eastAsia="Times New Roman" w:cs="Times New Roman"/>
          <w:szCs w:val="24"/>
        </w:rPr>
        <w:t xml:space="preserve">α </w:t>
      </w:r>
      <w:r w:rsidRPr="00B42EBD">
        <w:rPr>
          <w:rFonts w:eastAsia="Times New Roman" w:cs="Times New Roman"/>
          <w:szCs w:val="24"/>
        </w:rPr>
        <w:t>αφθονία χορήγηση</w:t>
      </w:r>
      <w:r>
        <w:rPr>
          <w:rFonts w:eastAsia="Times New Roman" w:cs="Times New Roman"/>
          <w:szCs w:val="24"/>
        </w:rPr>
        <w:t>ς</w:t>
      </w:r>
      <w:r w:rsidRPr="00B42EBD">
        <w:rPr>
          <w:rFonts w:eastAsia="Times New Roman" w:cs="Times New Roman"/>
          <w:szCs w:val="24"/>
        </w:rPr>
        <w:t xml:space="preserve"> χρήματος χωρίς κριτήρια</w:t>
      </w:r>
      <w:r>
        <w:rPr>
          <w:rFonts w:eastAsia="Times New Roman" w:cs="Times New Roman"/>
          <w:szCs w:val="24"/>
        </w:rPr>
        <w:t>, δίχως</w:t>
      </w:r>
      <w:r w:rsidRPr="00B42EBD">
        <w:rPr>
          <w:rFonts w:eastAsia="Times New Roman" w:cs="Times New Roman"/>
          <w:szCs w:val="24"/>
        </w:rPr>
        <w:t xml:space="preserve"> έλεγχο</w:t>
      </w:r>
      <w:r>
        <w:rPr>
          <w:rFonts w:eastAsia="Times New Roman" w:cs="Times New Roman"/>
          <w:szCs w:val="24"/>
        </w:rPr>
        <w:t>, δίχως προστασία του καταναλωτή,</w:t>
      </w:r>
      <w:r w:rsidRPr="00B42EBD">
        <w:rPr>
          <w:rFonts w:eastAsia="Times New Roman" w:cs="Times New Roman"/>
          <w:szCs w:val="24"/>
        </w:rPr>
        <w:t xml:space="preserve"> δίχως υπευθυνότητα </w:t>
      </w:r>
      <w:r>
        <w:rPr>
          <w:rFonts w:eastAsia="Times New Roman" w:cs="Times New Roman"/>
          <w:szCs w:val="24"/>
        </w:rPr>
        <w:t>α</w:t>
      </w:r>
      <w:r w:rsidRPr="00B42EBD">
        <w:rPr>
          <w:rFonts w:eastAsia="Times New Roman" w:cs="Times New Roman"/>
          <w:szCs w:val="24"/>
        </w:rPr>
        <w:t>πό πλευράς του δυνατού παίκτη</w:t>
      </w:r>
      <w:r>
        <w:rPr>
          <w:rFonts w:eastAsia="Times New Roman" w:cs="Times New Roman"/>
          <w:szCs w:val="24"/>
        </w:rPr>
        <w:t xml:space="preserve"> στις συν</w:t>
      </w:r>
      <w:r w:rsidRPr="00B42EBD">
        <w:rPr>
          <w:rFonts w:eastAsia="Times New Roman" w:cs="Times New Roman"/>
          <w:szCs w:val="24"/>
        </w:rPr>
        <w:t>αλλαγές</w:t>
      </w:r>
      <w:r>
        <w:rPr>
          <w:rFonts w:eastAsia="Times New Roman" w:cs="Times New Roman"/>
          <w:szCs w:val="24"/>
        </w:rPr>
        <w:t>, εν πρ</w:t>
      </w:r>
      <w:r>
        <w:rPr>
          <w:rFonts w:eastAsia="Times New Roman" w:cs="Times New Roman"/>
          <w:szCs w:val="24"/>
        </w:rPr>
        <w:t>οκειμένω των</w:t>
      </w:r>
      <w:r w:rsidRPr="00B42EBD">
        <w:rPr>
          <w:rFonts w:eastAsia="Times New Roman" w:cs="Times New Roman"/>
          <w:szCs w:val="24"/>
        </w:rPr>
        <w:t xml:space="preserve"> τραπεζών</w:t>
      </w:r>
      <w:r>
        <w:rPr>
          <w:rFonts w:eastAsia="Times New Roman" w:cs="Times New Roman"/>
          <w:szCs w:val="24"/>
        </w:rPr>
        <w:t>, έβαλε μ</w:t>
      </w:r>
      <w:r>
        <w:rPr>
          <w:rFonts w:eastAsia="Times New Roman" w:cs="Times New Roman"/>
          <w:szCs w:val="24"/>
        </w:rPr>
        <w:t>ί</w:t>
      </w:r>
      <w:r>
        <w:rPr>
          <w:rFonts w:eastAsia="Times New Roman" w:cs="Times New Roman"/>
          <w:szCs w:val="24"/>
        </w:rPr>
        <w:t xml:space="preserve">α θηλειά </w:t>
      </w:r>
      <w:r w:rsidRPr="00B42EBD">
        <w:rPr>
          <w:rFonts w:eastAsia="Times New Roman" w:cs="Times New Roman"/>
          <w:szCs w:val="24"/>
        </w:rPr>
        <w:t>σε μεγάλο κομμάτι του πληθυσμού</w:t>
      </w:r>
      <w:r>
        <w:rPr>
          <w:rFonts w:eastAsia="Times New Roman" w:cs="Times New Roman"/>
          <w:szCs w:val="24"/>
        </w:rPr>
        <w:t>,</w:t>
      </w:r>
      <w:r w:rsidRPr="00B42EBD">
        <w:rPr>
          <w:rFonts w:eastAsia="Times New Roman" w:cs="Times New Roman"/>
          <w:szCs w:val="24"/>
        </w:rPr>
        <w:t xml:space="preserve"> το οποίο</w:t>
      </w:r>
      <w:r>
        <w:rPr>
          <w:rFonts w:eastAsia="Times New Roman" w:cs="Times New Roman"/>
          <w:szCs w:val="24"/>
        </w:rPr>
        <w:t>,</w:t>
      </w:r>
      <w:r w:rsidRPr="00B42EBD">
        <w:rPr>
          <w:rFonts w:eastAsia="Times New Roman" w:cs="Times New Roman"/>
          <w:szCs w:val="24"/>
        </w:rPr>
        <w:t xml:space="preserve"> εν</w:t>
      </w:r>
      <w:r>
        <w:rPr>
          <w:rFonts w:eastAsia="Times New Roman" w:cs="Times New Roman"/>
          <w:szCs w:val="24"/>
        </w:rPr>
        <w:t xml:space="preserve"> </w:t>
      </w:r>
      <w:r w:rsidRPr="00B42EBD">
        <w:rPr>
          <w:rFonts w:eastAsia="Times New Roman" w:cs="Times New Roman"/>
          <w:szCs w:val="24"/>
        </w:rPr>
        <w:t xml:space="preserve">όψει και της μεταβολής των συνθηκών που δημιούργησε </w:t>
      </w:r>
      <w:r>
        <w:rPr>
          <w:rFonts w:eastAsia="Times New Roman" w:cs="Times New Roman"/>
          <w:szCs w:val="24"/>
        </w:rPr>
        <w:t xml:space="preserve">η </w:t>
      </w:r>
      <w:r w:rsidRPr="00B42EBD">
        <w:rPr>
          <w:rFonts w:eastAsia="Times New Roman" w:cs="Times New Roman"/>
          <w:szCs w:val="24"/>
        </w:rPr>
        <w:t>οικονομική κρίση στην καθημερινότητα του</w:t>
      </w:r>
      <w:r>
        <w:rPr>
          <w:rFonts w:eastAsia="Times New Roman" w:cs="Times New Roman"/>
          <w:szCs w:val="24"/>
        </w:rPr>
        <w:t>,</w:t>
      </w:r>
      <w:r w:rsidRPr="00B42EBD">
        <w:rPr>
          <w:rFonts w:eastAsia="Times New Roman" w:cs="Times New Roman"/>
          <w:szCs w:val="24"/>
        </w:rPr>
        <w:t xml:space="preserve"> κινδυνεύει </w:t>
      </w:r>
      <w:r>
        <w:rPr>
          <w:rFonts w:eastAsia="Times New Roman" w:cs="Times New Roman"/>
          <w:szCs w:val="24"/>
        </w:rPr>
        <w:t>σήμερα</w:t>
      </w:r>
      <w:r w:rsidRPr="00B42EBD">
        <w:rPr>
          <w:rFonts w:eastAsia="Times New Roman" w:cs="Times New Roman"/>
          <w:szCs w:val="24"/>
        </w:rPr>
        <w:t xml:space="preserve"> να βρεθεί χωρίς στέγη</w:t>
      </w:r>
      <w:r>
        <w:rPr>
          <w:rFonts w:eastAsia="Times New Roman" w:cs="Times New Roman"/>
          <w:szCs w:val="24"/>
        </w:rPr>
        <w:t>.</w:t>
      </w:r>
      <w:r w:rsidRPr="00B42EBD">
        <w:rPr>
          <w:rFonts w:eastAsia="Times New Roman" w:cs="Times New Roman"/>
          <w:szCs w:val="24"/>
        </w:rPr>
        <w:t xml:space="preserve"> </w:t>
      </w:r>
    </w:p>
    <w:p w14:paraId="1123F216" w14:textId="77777777" w:rsidR="00A4113B" w:rsidRDefault="00FE19D4">
      <w:pPr>
        <w:spacing w:line="600" w:lineRule="auto"/>
        <w:ind w:firstLine="720"/>
        <w:contextualSpacing/>
        <w:jc w:val="both"/>
        <w:rPr>
          <w:rFonts w:eastAsia="Times New Roman" w:cs="Times New Roman"/>
          <w:szCs w:val="24"/>
        </w:rPr>
      </w:pPr>
      <w:r w:rsidRPr="00B42EBD">
        <w:rPr>
          <w:rFonts w:eastAsia="Times New Roman" w:cs="Times New Roman"/>
          <w:szCs w:val="24"/>
        </w:rPr>
        <w:lastRenderedPageBreak/>
        <w:t>Είναι επιτακτική ανάγκη</w:t>
      </w:r>
      <w:r>
        <w:rPr>
          <w:rFonts w:eastAsia="Times New Roman" w:cs="Times New Roman"/>
          <w:szCs w:val="24"/>
        </w:rPr>
        <w:t>, πέραν τ</w:t>
      </w:r>
      <w:r>
        <w:rPr>
          <w:rFonts w:eastAsia="Times New Roman" w:cs="Times New Roman"/>
          <w:szCs w:val="24"/>
        </w:rPr>
        <w:t>ης δίμηνης παράτασης της ισχύος</w:t>
      </w:r>
      <w:r w:rsidRPr="00B42EBD">
        <w:rPr>
          <w:rFonts w:eastAsia="Times New Roman" w:cs="Times New Roman"/>
          <w:szCs w:val="24"/>
        </w:rPr>
        <w:t xml:space="preserve"> του ν</w:t>
      </w:r>
      <w:r>
        <w:rPr>
          <w:rFonts w:eastAsia="Times New Roman" w:cs="Times New Roman"/>
          <w:szCs w:val="24"/>
        </w:rPr>
        <w:t>.</w:t>
      </w:r>
      <w:r w:rsidRPr="00B42EBD">
        <w:rPr>
          <w:rFonts w:eastAsia="Times New Roman" w:cs="Times New Roman"/>
          <w:szCs w:val="24"/>
        </w:rPr>
        <w:t>3869</w:t>
      </w:r>
      <w:r>
        <w:rPr>
          <w:rFonts w:eastAsia="Times New Roman" w:cs="Times New Roman"/>
          <w:szCs w:val="24"/>
        </w:rPr>
        <w:t>/</w:t>
      </w:r>
      <w:r w:rsidRPr="00B42EBD">
        <w:rPr>
          <w:rFonts w:eastAsia="Times New Roman" w:cs="Times New Roman"/>
          <w:szCs w:val="24"/>
        </w:rPr>
        <w:t>2010</w:t>
      </w:r>
      <w:r>
        <w:rPr>
          <w:rFonts w:eastAsia="Times New Roman" w:cs="Times New Roman"/>
          <w:szCs w:val="24"/>
        </w:rPr>
        <w:t>,</w:t>
      </w:r>
      <w:r w:rsidRPr="00B42EBD">
        <w:rPr>
          <w:rFonts w:eastAsia="Times New Roman" w:cs="Times New Roman"/>
          <w:szCs w:val="24"/>
        </w:rPr>
        <w:t xml:space="preserve"> όπως τροποποιήθηκε</w:t>
      </w:r>
      <w:r>
        <w:rPr>
          <w:rFonts w:eastAsia="Times New Roman" w:cs="Times New Roman"/>
          <w:szCs w:val="24"/>
        </w:rPr>
        <w:t>,</w:t>
      </w:r>
      <w:r w:rsidRPr="00B42EBD">
        <w:rPr>
          <w:rFonts w:eastAsia="Times New Roman" w:cs="Times New Roman"/>
          <w:szCs w:val="24"/>
        </w:rPr>
        <w:t xml:space="preserve"> να συμβάλλουμε όλοι στην κατεύθυνση προστασία</w:t>
      </w:r>
      <w:r>
        <w:rPr>
          <w:rFonts w:eastAsia="Times New Roman" w:cs="Times New Roman"/>
          <w:szCs w:val="24"/>
        </w:rPr>
        <w:t>ς της πρώτης κατοικίας των</w:t>
      </w:r>
      <w:r w:rsidRPr="00B42EBD">
        <w:rPr>
          <w:rFonts w:eastAsia="Times New Roman" w:cs="Times New Roman"/>
          <w:szCs w:val="24"/>
        </w:rPr>
        <w:t xml:space="preserve"> </w:t>
      </w:r>
      <w:r>
        <w:rPr>
          <w:rFonts w:eastAsia="Times New Roman" w:cs="Times New Roman"/>
          <w:szCs w:val="24"/>
        </w:rPr>
        <w:t>οικονομικά ασθενέστερων</w:t>
      </w:r>
      <w:r w:rsidRPr="00B42EBD">
        <w:rPr>
          <w:rFonts w:eastAsia="Times New Roman" w:cs="Times New Roman"/>
          <w:szCs w:val="24"/>
        </w:rPr>
        <w:t xml:space="preserve"> φυσικών προσώπων και νοικοκυριών</w:t>
      </w:r>
      <w:r>
        <w:rPr>
          <w:rFonts w:eastAsia="Times New Roman" w:cs="Times New Roman"/>
          <w:szCs w:val="24"/>
        </w:rPr>
        <w:t>.</w:t>
      </w:r>
      <w:r w:rsidRPr="00B42EBD">
        <w:rPr>
          <w:rFonts w:eastAsia="Times New Roman" w:cs="Times New Roman"/>
          <w:szCs w:val="24"/>
        </w:rPr>
        <w:t xml:space="preserve"> Ήδη έχει εξαγγελθεί </w:t>
      </w:r>
      <w:r>
        <w:rPr>
          <w:rFonts w:eastAsia="Times New Roman" w:cs="Times New Roman"/>
          <w:szCs w:val="24"/>
        </w:rPr>
        <w:t>η πρόθεση της</w:t>
      </w:r>
      <w:r w:rsidRPr="00B42EBD">
        <w:rPr>
          <w:rFonts w:eastAsia="Times New Roman" w:cs="Times New Roman"/>
          <w:szCs w:val="24"/>
        </w:rPr>
        <w:t xml:space="preserve"> Κυβέρνησης </w:t>
      </w:r>
      <w:r>
        <w:rPr>
          <w:rFonts w:eastAsia="Times New Roman" w:cs="Times New Roman"/>
          <w:szCs w:val="24"/>
        </w:rPr>
        <w:t xml:space="preserve">για ένα νέο </w:t>
      </w:r>
      <w:r>
        <w:rPr>
          <w:rFonts w:eastAsia="Times New Roman" w:cs="Times New Roman"/>
          <w:szCs w:val="24"/>
        </w:rPr>
        <w:t>νομοθετικό π</w:t>
      </w:r>
      <w:r w:rsidRPr="00B42EBD">
        <w:rPr>
          <w:rFonts w:eastAsia="Times New Roman" w:cs="Times New Roman"/>
          <w:szCs w:val="24"/>
        </w:rPr>
        <w:t>λαίσιο διαχείρισης</w:t>
      </w:r>
      <w:r>
        <w:rPr>
          <w:rFonts w:eastAsia="Times New Roman" w:cs="Times New Roman"/>
          <w:szCs w:val="24"/>
        </w:rPr>
        <w:t xml:space="preserve"> του</w:t>
      </w:r>
      <w:r w:rsidRPr="00B42EBD">
        <w:rPr>
          <w:rFonts w:eastAsia="Times New Roman" w:cs="Times New Roman"/>
          <w:szCs w:val="24"/>
        </w:rPr>
        <w:t xml:space="preserve"> ιδιωτικού χρέους και διάσωσης </w:t>
      </w:r>
      <w:r>
        <w:rPr>
          <w:rFonts w:eastAsia="Times New Roman" w:cs="Times New Roman"/>
          <w:szCs w:val="24"/>
        </w:rPr>
        <w:t xml:space="preserve">της </w:t>
      </w:r>
      <w:r w:rsidRPr="00B42EBD">
        <w:rPr>
          <w:rFonts w:eastAsia="Times New Roman" w:cs="Times New Roman"/>
          <w:szCs w:val="24"/>
        </w:rPr>
        <w:t>πρώτης κατοικίας</w:t>
      </w:r>
      <w:r>
        <w:rPr>
          <w:rFonts w:eastAsia="Times New Roman" w:cs="Times New Roman"/>
          <w:szCs w:val="24"/>
        </w:rPr>
        <w:t>.</w:t>
      </w:r>
      <w:r w:rsidRPr="00B42EBD">
        <w:rPr>
          <w:rFonts w:eastAsia="Times New Roman" w:cs="Times New Roman"/>
          <w:szCs w:val="24"/>
        </w:rPr>
        <w:t xml:space="preserve"> </w:t>
      </w:r>
    </w:p>
    <w:p w14:paraId="1123F217" w14:textId="77777777" w:rsidR="00A4113B" w:rsidRDefault="00FE19D4">
      <w:pPr>
        <w:spacing w:line="600" w:lineRule="auto"/>
        <w:ind w:firstLine="720"/>
        <w:contextualSpacing/>
        <w:jc w:val="both"/>
        <w:rPr>
          <w:rFonts w:eastAsia="Times New Roman" w:cs="Times New Roman"/>
          <w:szCs w:val="24"/>
        </w:rPr>
      </w:pPr>
      <w:r w:rsidRPr="00B42EBD">
        <w:rPr>
          <w:rFonts w:eastAsia="Times New Roman" w:cs="Times New Roman"/>
          <w:szCs w:val="24"/>
        </w:rPr>
        <w:t xml:space="preserve">Η Κυβέρνηση δεν μπορεί να αφήσει </w:t>
      </w:r>
      <w:r>
        <w:rPr>
          <w:rFonts w:eastAsia="Times New Roman" w:cs="Times New Roman"/>
          <w:szCs w:val="24"/>
        </w:rPr>
        <w:t>έωλο</w:t>
      </w:r>
      <w:r w:rsidRPr="00B42EBD">
        <w:rPr>
          <w:rFonts w:eastAsia="Times New Roman" w:cs="Times New Roman"/>
          <w:szCs w:val="24"/>
        </w:rPr>
        <w:t xml:space="preserve"> και </w:t>
      </w:r>
      <w:r>
        <w:rPr>
          <w:rFonts w:eastAsia="Times New Roman" w:cs="Times New Roman"/>
          <w:szCs w:val="24"/>
        </w:rPr>
        <w:t>αρρύθμιστο</w:t>
      </w:r>
      <w:r w:rsidRPr="00B42EBD">
        <w:rPr>
          <w:rFonts w:eastAsia="Times New Roman" w:cs="Times New Roman"/>
          <w:szCs w:val="24"/>
        </w:rPr>
        <w:t xml:space="preserve"> ένα τόσο σημαντικό θέμα</w:t>
      </w:r>
      <w:r>
        <w:rPr>
          <w:rFonts w:eastAsia="Times New Roman" w:cs="Times New Roman"/>
          <w:szCs w:val="24"/>
        </w:rPr>
        <w:t>,</w:t>
      </w:r>
      <w:r w:rsidRPr="00B42EBD">
        <w:rPr>
          <w:rFonts w:eastAsia="Times New Roman" w:cs="Times New Roman"/>
          <w:szCs w:val="24"/>
        </w:rPr>
        <w:t xml:space="preserve"> το οποίο συνδέεται άμεσα με τη σταθεροποίηση </w:t>
      </w:r>
      <w:r>
        <w:rPr>
          <w:rFonts w:eastAsia="Times New Roman" w:cs="Times New Roman"/>
          <w:szCs w:val="24"/>
        </w:rPr>
        <w:t>της οικονομίας μας,</w:t>
      </w:r>
      <w:r w:rsidRPr="00B42EBD">
        <w:rPr>
          <w:rFonts w:eastAsia="Times New Roman" w:cs="Times New Roman"/>
          <w:szCs w:val="24"/>
        </w:rPr>
        <w:t xml:space="preserve"> αλλά και τη διασφάλιση το</w:t>
      </w:r>
      <w:r w:rsidRPr="00B42EBD">
        <w:rPr>
          <w:rFonts w:eastAsia="Times New Roman" w:cs="Times New Roman"/>
          <w:szCs w:val="24"/>
        </w:rPr>
        <w:t>υ τραπεζικού συστήματος</w:t>
      </w:r>
      <w:r>
        <w:rPr>
          <w:rFonts w:eastAsia="Times New Roman" w:cs="Times New Roman"/>
          <w:szCs w:val="24"/>
        </w:rPr>
        <w:t>.</w:t>
      </w:r>
      <w:r w:rsidRPr="00B42EBD">
        <w:rPr>
          <w:rFonts w:eastAsia="Times New Roman" w:cs="Times New Roman"/>
          <w:szCs w:val="24"/>
        </w:rPr>
        <w:t xml:space="preserve"> Όμως </w:t>
      </w:r>
      <w:r>
        <w:rPr>
          <w:rFonts w:eastAsia="Times New Roman" w:cs="Times New Roman"/>
          <w:szCs w:val="24"/>
        </w:rPr>
        <w:t>η</w:t>
      </w:r>
      <w:r w:rsidRPr="00B42EBD">
        <w:rPr>
          <w:rFonts w:eastAsia="Times New Roman" w:cs="Times New Roman"/>
          <w:szCs w:val="24"/>
        </w:rPr>
        <w:t xml:space="preserve"> δημιουργία θεσμικού πλαισίου για τη διαχείριση των κόκκινων δανείων θέλει προσεκτικό σχεδιασμό</w:t>
      </w:r>
      <w:r>
        <w:rPr>
          <w:rFonts w:eastAsia="Times New Roman" w:cs="Times New Roman"/>
          <w:szCs w:val="24"/>
        </w:rPr>
        <w:t>,</w:t>
      </w:r>
      <w:r w:rsidRPr="00B42EBD">
        <w:rPr>
          <w:rFonts w:eastAsia="Times New Roman" w:cs="Times New Roman"/>
          <w:szCs w:val="24"/>
        </w:rPr>
        <w:t xml:space="preserve"> ώστε και οι δύο πλευρές να ικανοποιηθούν</w:t>
      </w:r>
      <w:r>
        <w:rPr>
          <w:rFonts w:eastAsia="Times New Roman" w:cs="Times New Roman"/>
          <w:szCs w:val="24"/>
        </w:rPr>
        <w:t>.</w:t>
      </w:r>
      <w:r w:rsidRPr="00B42EBD">
        <w:rPr>
          <w:rFonts w:eastAsia="Times New Roman" w:cs="Times New Roman"/>
          <w:szCs w:val="24"/>
        </w:rPr>
        <w:t xml:space="preserve"> Χρειάζεται ισορροπημένες λύσεις και σωστό ζύγισμα στη ζυγαριά</w:t>
      </w:r>
      <w:r>
        <w:rPr>
          <w:rFonts w:eastAsia="Times New Roman" w:cs="Times New Roman"/>
          <w:szCs w:val="24"/>
        </w:rPr>
        <w:t>.</w:t>
      </w:r>
      <w:r w:rsidRPr="00B42EBD">
        <w:rPr>
          <w:rFonts w:eastAsia="Times New Roman" w:cs="Times New Roman"/>
          <w:szCs w:val="24"/>
        </w:rPr>
        <w:t xml:space="preserve"> Η εξεύρεση </w:t>
      </w:r>
      <w:r>
        <w:rPr>
          <w:rFonts w:eastAsia="Times New Roman" w:cs="Times New Roman"/>
          <w:szCs w:val="24"/>
        </w:rPr>
        <w:t>ικανοποιητικ</w:t>
      </w:r>
      <w:r>
        <w:rPr>
          <w:rFonts w:eastAsia="Times New Roman" w:cs="Times New Roman"/>
          <w:szCs w:val="24"/>
        </w:rPr>
        <w:t>ής λύσης</w:t>
      </w:r>
      <w:r w:rsidRPr="00B42EBD">
        <w:rPr>
          <w:rFonts w:eastAsia="Times New Roman" w:cs="Times New Roman"/>
          <w:szCs w:val="24"/>
        </w:rPr>
        <w:t xml:space="preserve"> είναι αναγκαία ώστε ο υπερχρεωμένος Έλληνας πολίτης</w:t>
      </w:r>
      <w:r>
        <w:rPr>
          <w:rFonts w:eastAsia="Times New Roman" w:cs="Times New Roman"/>
          <w:szCs w:val="24"/>
        </w:rPr>
        <w:t xml:space="preserve"> να βγει </w:t>
      </w:r>
      <w:r w:rsidRPr="00B42EBD">
        <w:rPr>
          <w:rFonts w:eastAsia="Times New Roman" w:cs="Times New Roman"/>
          <w:szCs w:val="24"/>
        </w:rPr>
        <w:t xml:space="preserve">από τον κοινωνικό και οικονομικό αποκλεισμό και να επιστρέψει </w:t>
      </w:r>
      <w:r>
        <w:rPr>
          <w:rFonts w:eastAsia="Times New Roman" w:cs="Times New Roman"/>
          <w:szCs w:val="24"/>
        </w:rPr>
        <w:t>στην</w:t>
      </w:r>
      <w:r w:rsidRPr="00B42EBD">
        <w:rPr>
          <w:rFonts w:eastAsia="Times New Roman" w:cs="Times New Roman"/>
          <w:szCs w:val="24"/>
        </w:rPr>
        <w:t xml:space="preserve"> κανονικότητα</w:t>
      </w:r>
      <w:r>
        <w:rPr>
          <w:rFonts w:eastAsia="Times New Roman" w:cs="Times New Roman"/>
          <w:szCs w:val="24"/>
        </w:rPr>
        <w:t>.</w:t>
      </w:r>
      <w:r w:rsidRPr="00B42EBD">
        <w:rPr>
          <w:rFonts w:eastAsia="Times New Roman" w:cs="Times New Roman"/>
          <w:szCs w:val="24"/>
        </w:rPr>
        <w:t xml:space="preserve"> </w:t>
      </w:r>
    </w:p>
    <w:p w14:paraId="1123F218" w14:textId="77777777" w:rsidR="00A4113B" w:rsidRDefault="00FE19D4">
      <w:pPr>
        <w:spacing w:line="600" w:lineRule="auto"/>
        <w:ind w:firstLine="720"/>
        <w:contextualSpacing/>
        <w:jc w:val="both"/>
        <w:rPr>
          <w:rFonts w:eastAsia="Times New Roman" w:cs="Times New Roman"/>
          <w:szCs w:val="24"/>
        </w:rPr>
      </w:pPr>
      <w:r w:rsidRPr="00B42EBD">
        <w:rPr>
          <w:rFonts w:eastAsia="Times New Roman" w:cs="Times New Roman"/>
          <w:szCs w:val="24"/>
        </w:rPr>
        <w:lastRenderedPageBreak/>
        <w:t xml:space="preserve">Αναφορικά τώρα με την </w:t>
      </w:r>
      <w:r>
        <w:rPr>
          <w:rFonts w:eastAsia="Times New Roman" w:cs="Times New Roman"/>
          <w:szCs w:val="24"/>
        </w:rPr>
        <w:t>παράταση</w:t>
      </w:r>
      <w:r w:rsidRPr="00B42EBD">
        <w:rPr>
          <w:rFonts w:eastAsia="Times New Roman" w:cs="Times New Roman"/>
          <w:szCs w:val="24"/>
        </w:rPr>
        <w:t xml:space="preserve"> του μειωμένου</w:t>
      </w:r>
      <w:r>
        <w:rPr>
          <w:rFonts w:eastAsia="Times New Roman" w:cs="Times New Roman"/>
          <w:szCs w:val="24"/>
        </w:rPr>
        <w:t xml:space="preserve"> ΦΠΑ στα νησιά και τη διατήρησή</w:t>
      </w:r>
      <w:r w:rsidRPr="00B42EBD">
        <w:rPr>
          <w:rFonts w:eastAsia="Times New Roman" w:cs="Times New Roman"/>
          <w:szCs w:val="24"/>
        </w:rPr>
        <w:t xml:space="preserve"> του από την </w:t>
      </w:r>
      <w:r>
        <w:rPr>
          <w:rFonts w:eastAsia="Times New Roman" w:cs="Times New Roman"/>
          <w:szCs w:val="24"/>
        </w:rPr>
        <w:t xml:space="preserve">Κυβέρνηση, </w:t>
      </w:r>
      <w:r w:rsidRPr="00B42EBD">
        <w:rPr>
          <w:rFonts w:eastAsia="Times New Roman" w:cs="Times New Roman"/>
          <w:szCs w:val="24"/>
        </w:rPr>
        <w:t xml:space="preserve">είναι </w:t>
      </w:r>
      <w:r w:rsidRPr="00B42EBD">
        <w:rPr>
          <w:rFonts w:eastAsia="Times New Roman" w:cs="Times New Roman"/>
          <w:szCs w:val="24"/>
        </w:rPr>
        <w:t>αυ</w:t>
      </w:r>
      <w:r>
        <w:rPr>
          <w:rFonts w:eastAsia="Times New Roman" w:cs="Times New Roman"/>
          <w:szCs w:val="24"/>
        </w:rPr>
        <w:t xml:space="preserve">τονόητο ότι λειτουργεί ως μέτρο </w:t>
      </w:r>
      <w:r w:rsidRPr="00B42EBD">
        <w:rPr>
          <w:rFonts w:eastAsia="Times New Roman" w:cs="Times New Roman"/>
          <w:szCs w:val="24"/>
        </w:rPr>
        <w:t>στήριξη</w:t>
      </w:r>
      <w:r>
        <w:rPr>
          <w:rFonts w:eastAsia="Times New Roman" w:cs="Times New Roman"/>
          <w:szCs w:val="24"/>
        </w:rPr>
        <w:t>ς</w:t>
      </w:r>
      <w:r w:rsidRPr="00B42EBD">
        <w:rPr>
          <w:rFonts w:eastAsia="Times New Roman" w:cs="Times New Roman"/>
          <w:szCs w:val="24"/>
        </w:rPr>
        <w:t xml:space="preserve"> </w:t>
      </w:r>
      <w:r>
        <w:rPr>
          <w:rFonts w:eastAsia="Times New Roman" w:cs="Times New Roman"/>
          <w:szCs w:val="24"/>
        </w:rPr>
        <w:t xml:space="preserve">για </w:t>
      </w:r>
      <w:r w:rsidRPr="00B42EBD">
        <w:rPr>
          <w:rFonts w:eastAsia="Times New Roman" w:cs="Times New Roman"/>
          <w:szCs w:val="24"/>
        </w:rPr>
        <w:t>τους νησιώτες που σηκώνουν στις πλάτες το βάρος της προσφυγικής κρίσης</w:t>
      </w:r>
      <w:r>
        <w:rPr>
          <w:rFonts w:eastAsia="Times New Roman" w:cs="Times New Roman"/>
          <w:szCs w:val="24"/>
        </w:rPr>
        <w:t>.</w:t>
      </w:r>
      <w:r w:rsidRPr="00B42EBD">
        <w:rPr>
          <w:rFonts w:eastAsia="Times New Roman" w:cs="Times New Roman"/>
          <w:szCs w:val="24"/>
        </w:rPr>
        <w:t xml:space="preserve"> Είναι από τα ελάχιστα που μπορούμε να κάνουμε για όλο</w:t>
      </w:r>
      <w:r>
        <w:rPr>
          <w:rFonts w:eastAsia="Times New Roman" w:cs="Times New Roman"/>
          <w:szCs w:val="24"/>
        </w:rPr>
        <w:t>ν</w:t>
      </w:r>
      <w:r w:rsidRPr="00B42EBD">
        <w:rPr>
          <w:rFonts w:eastAsia="Times New Roman" w:cs="Times New Roman"/>
          <w:szCs w:val="24"/>
        </w:rPr>
        <w:t xml:space="preserve"> αυτό</w:t>
      </w:r>
      <w:r>
        <w:rPr>
          <w:rFonts w:eastAsia="Times New Roman" w:cs="Times New Roman"/>
          <w:szCs w:val="24"/>
        </w:rPr>
        <w:t>ν</w:t>
      </w:r>
      <w:r w:rsidRPr="00B42EBD">
        <w:rPr>
          <w:rFonts w:eastAsia="Times New Roman" w:cs="Times New Roman"/>
          <w:szCs w:val="24"/>
        </w:rPr>
        <w:t xml:space="preserve"> τον κόσμο</w:t>
      </w:r>
      <w:r>
        <w:rPr>
          <w:rFonts w:eastAsia="Times New Roman" w:cs="Times New Roman"/>
          <w:szCs w:val="24"/>
        </w:rPr>
        <w:t>.</w:t>
      </w:r>
      <w:r w:rsidRPr="00B42EBD">
        <w:rPr>
          <w:rFonts w:eastAsia="Times New Roman" w:cs="Times New Roman"/>
          <w:szCs w:val="24"/>
        </w:rPr>
        <w:t xml:space="preserve"> Και όσο διαρκούν οι προσφυγ</w:t>
      </w:r>
      <w:r>
        <w:rPr>
          <w:rFonts w:eastAsia="Times New Roman" w:cs="Times New Roman"/>
          <w:szCs w:val="24"/>
        </w:rPr>
        <w:t>ικές ροές θα διατηρήσουμε</w:t>
      </w:r>
      <w:r w:rsidRPr="00B42EBD">
        <w:rPr>
          <w:rFonts w:eastAsia="Times New Roman" w:cs="Times New Roman"/>
          <w:szCs w:val="24"/>
        </w:rPr>
        <w:t xml:space="preserve"> αυτό το προν</w:t>
      </w:r>
      <w:r w:rsidRPr="00B42EBD">
        <w:rPr>
          <w:rFonts w:eastAsia="Times New Roman" w:cs="Times New Roman"/>
          <w:szCs w:val="24"/>
        </w:rPr>
        <w:t>όμιο</w:t>
      </w:r>
      <w:r>
        <w:rPr>
          <w:rFonts w:eastAsia="Times New Roman" w:cs="Times New Roman"/>
          <w:szCs w:val="24"/>
        </w:rPr>
        <w:t xml:space="preserve"> υπέρ</w:t>
      </w:r>
      <w:r w:rsidRPr="00B42EBD">
        <w:rPr>
          <w:rFonts w:eastAsia="Times New Roman" w:cs="Times New Roman"/>
          <w:szCs w:val="24"/>
        </w:rPr>
        <w:t xml:space="preserve"> της Σάμου</w:t>
      </w:r>
      <w:r>
        <w:rPr>
          <w:rFonts w:eastAsia="Times New Roman" w:cs="Times New Roman"/>
          <w:szCs w:val="24"/>
        </w:rPr>
        <w:t xml:space="preserve">, της Χίου, της Λέσβου, της Κω, </w:t>
      </w:r>
      <w:r w:rsidRPr="00B42EBD">
        <w:rPr>
          <w:rFonts w:eastAsia="Times New Roman" w:cs="Times New Roman"/>
          <w:szCs w:val="24"/>
        </w:rPr>
        <w:t>της Λέρου ως μέσο τόνωσης των τοπικών οικονομιών τους που επλήγησαν τα τελευταία χρόνια</w:t>
      </w:r>
      <w:r>
        <w:rPr>
          <w:rFonts w:eastAsia="Times New Roman" w:cs="Times New Roman"/>
          <w:szCs w:val="24"/>
        </w:rPr>
        <w:t>.</w:t>
      </w:r>
      <w:r w:rsidRPr="00B42EBD">
        <w:rPr>
          <w:rFonts w:eastAsia="Times New Roman" w:cs="Times New Roman"/>
          <w:szCs w:val="24"/>
        </w:rPr>
        <w:t xml:space="preserve"> </w:t>
      </w:r>
    </w:p>
    <w:p w14:paraId="1123F219" w14:textId="77777777" w:rsidR="00A4113B" w:rsidRDefault="00FE19D4">
      <w:pPr>
        <w:spacing w:line="600" w:lineRule="auto"/>
        <w:ind w:firstLine="720"/>
        <w:contextualSpacing/>
        <w:jc w:val="both"/>
        <w:rPr>
          <w:rFonts w:eastAsia="Times New Roman" w:cs="Times New Roman"/>
          <w:szCs w:val="24"/>
        </w:rPr>
      </w:pPr>
      <w:r w:rsidRPr="00B42EBD">
        <w:rPr>
          <w:rFonts w:eastAsia="Times New Roman" w:cs="Times New Roman"/>
          <w:szCs w:val="24"/>
        </w:rPr>
        <w:t>Η Κυβέρνηση</w:t>
      </w:r>
      <w:r>
        <w:rPr>
          <w:rFonts w:eastAsia="Times New Roman" w:cs="Times New Roman"/>
          <w:szCs w:val="24"/>
        </w:rPr>
        <w:t>,</w:t>
      </w:r>
      <w:r w:rsidRPr="00B42EBD">
        <w:rPr>
          <w:rFonts w:eastAsia="Times New Roman" w:cs="Times New Roman"/>
          <w:szCs w:val="24"/>
        </w:rPr>
        <w:t xml:space="preserve"> τόσο με το μεταφορικό ισοδύναμο όσο και με το</w:t>
      </w:r>
      <w:r>
        <w:rPr>
          <w:rFonts w:eastAsia="Times New Roman" w:cs="Times New Roman"/>
          <w:szCs w:val="24"/>
        </w:rPr>
        <w:t>ν</w:t>
      </w:r>
      <w:r w:rsidRPr="00B42EBD">
        <w:rPr>
          <w:rFonts w:eastAsia="Times New Roman" w:cs="Times New Roman"/>
          <w:szCs w:val="24"/>
        </w:rPr>
        <w:t xml:space="preserve"> μειωμένο συντελεστή ΦΠΑ</w:t>
      </w:r>
      <w:r>
        <w:rPr>
          <w:rFonts w:eastAsia="Times New Roman" w:cs="Times New Roman"/>
          <w:szCs w:val="24"/>
        </w:rPr>
        <w:t>,</w:t>
      </w:r>
      <w:r w:rsidRPr="00B42EBD">
        <w:rPr>
          <w:rFonts w:eastAsia="Times New Roman" w:cs="Times New Roman"/>
          <w:szCs w:val="24"/>
        </w:rPr>
        <w:t xml:space="preserve"> στέκει δίπλα στη νησιωτική Ελλ</w:t>
      </w:r>
      <w:r w:rsidRPr="00B42EBD">
        <w:rPr>
          <w:rFonts w:eastAsia="Times New Roman" w:cs="Times New Roman"/>
          <w:szCs w:val="24"/>
        </w:rPr>
        <w:t>άδα</w:t>
      </w:r>
      <w:r>
        <w:rPr>
          <w:rFonts w:eastAsia="Times New Roman" w:cs="Times New Roman"/>
          <w:szCs w:val="24"/>
        </w:rPr>
        <w:t>,</w:t>
      </w:r>
      <w:r w:rsidRPr="00B42EBD">
        <w:rPr>
          <w:rFonts w:eastAsia="Times New Roman" w:cs="Times New Roman"/>
          <w:szCs w:val="24"/>
        </w:rPr>
        <w:t xml:space="preserve"> αναγνωρίζει τα προβλήματα που αντιμετωπίζουν </w:t>
      </w:r>
      <w:r>
        <w:rPr>
          <w:rFonts w:eastAsia="Times New Roman" w:cs="Times New Roman"/>
          <w:szCs w:val="24"/>
        </w:rPr>
        <w:t>οι</w:t>
      </w:r>
      <w:r w:rsidRPr="00B42EBD">
        <w:rPr>
          <w:rFonts w:eastAsia="Times New Roman" w:cs="Times New Roman"/>
          <w:szCs w:val="24"/>
        </w:rPr>
        <w:t xml:space="preserve"> εκεί τοπικές κοινωνίες και </w:t>
      </w:r>
      <w:r>
        <w:rPr>
          <w:rFonts w:eastAsia="Times New Roman" w:cs="Times New Roman"/>
          <w:szCs w:val="24"/>
        </w:rPr>
        <w:t>μένει συνεπή</w:t>
      </w:r>
      <w:r w:rsidRPr="00B42EBD">
        <w:rPr>
          <w:rFonts w:eastAsia="Times New Roman" w:cs="Times New Roman"/>
          <w:szCs w:val="24"/>
        </w:rPr>
        <w:t>ς στην κοιν</w:t>
      </w:r>
      <w:r>
        <w:rPr>
          <w:rFonts w:eastAsia="Times New Roman" w:cs="Times New Roman"/>
          <w:szCs w:val="24"/>
        </w:rPr>
        <w:t>ωνική και αναπτυξιακή πολιτική</w:t>
      </w:r>
      <w:r w:rsidRPr="00B42EBD">
        <w:rPr>
          <w:rFonts w:eastAsia="Times New Roman" w:cs="Times New Roman"/>
          <w:szCs w:val="24"/>
        </w:rPr>
        <w:t xml:space="preserve"> που ασκεί</w:t>
      </w:r>
      <w:r>
        <w:rPr>
          <w:rFonts w:eastAsia="Times New Roman" w:cs="Times New Roman"/>
          <w:szCs w:val="24"/>
        </w:rPr>
        <w:t>. Οι εν λόγω παρατάσεις</w:t>
      </w:r>
      <w:r w:rsidRPr="00B42EBD">
        <w:rPr>
          <w:rFonts w:eastAsia="Times New Roman" w:cs="Times New Roman"/>
          <w:szCs w:val="24"/>
        </w:rPr>
        <w:t xml:space="preserve"> είναι δείγμα υπεύθυνης </w:t>
      </w:r>
      <w:r>
        <w:rPr>
          <w:rFonts w:eastAsia="Times New Roman" w:cs="Times New Roman"/>
          <w:szCs w:val="24"/>
        </w:rPr>
        <w:t>πολιτικής</w:t>
      </w:r>
      <w:r w:rsidRPr="00B42EBD">
        <w:rPr>
          <w:rFonts w:eastAsia="Times New Roman" w:cs="Times New Roman"/>
          <w:szCs w:val="24"/>
        </w:rPr>
        <w:t xml:space="preserve"> και στρατηγικού σχεδιασμού για οικονομική </w:t>
      </w:r>
      <w:r>
        <w:rPr>
          <w:rFonts w:eastAsia="Times New Roman" w:cs="Times New Roman"/>
          <w:szCs w:val="24"/>
        </w:rPr>
        <w:t>ενδυνάμωση</w:t>
      </w:r>
      <w:r w:rsidRPr="00B42EBD">
        <w:rPr>
          <w:rFonts w:eastAsia="Times New Roman" w:cs="Times New Roman"/>
          <w:szCs w:val="24"/>
        </w:rPr>
        <w:t xml:space="preserve"> και</w:t>
      </w:r>
      <w:r w:rsidRPr="00B42EBD">
        <w:rPr>
          <w:rFonts w:eastAsia="Times New Roman" w:cs="Times New Roman"/>
          <w:szCs w:val="24"/>
        </w:rPr>
        <w:t xml:space="preserve"> ανάπτυξη</w:t>
      </w:r>
      <w:r>
        <w:rPr>
          <w:rFonts w:eastAsia="Times New Roman" w:cs="Times New Roman"/>
          <w:szCs w:val="24"/>
        </w:rPr>
        <w:t xml:space="preserve"> της χώρας.</w:t>
      </w:r>
      <w:r w:rsidRPr="00B42EBD">
        <w:rPr>
          <w:rFonts w:eastAsia="Times New Roman" w:cs="Times New Roman"/>
          <w:szCs w:val="24"/>
        </w:rPr>
        <w:t xml:space="preserve"> </w:t>
      </w:r>
    </w:p>
    <w:p w14:paraId="1123F21A" w14:textId="77777777" w:rsidR="00A4113B" w:rsidRDefault="00FE19D4">
      <w:pPr>
        <w:spacing w:line="600" w:lineRule="auto"/>
        <w:ind w:firstLine="720"/>
        <w:contextualSpacing/>
        <w:jc w:val="both"/>
        <w:rPr>
          <w:rFonts w:eastAsia="Times New Roman" w:cs="Times New Roman"/>
          <w:szCs w:val="24"/>
        </w:rPr>
      </w:pPr>
      <w:r w:rsidRPr="00B42EBD">
        <w:rPr>
          <w:rFonts w:eastAsia="Times New Roman" w:cs="Times New Roman"/>
          <w:szCs w:val="24"/>
        </w:rPr>
        <w:t xml:space="preserve">Οι ρυθμίσεις που σήμερα </w:t>
      </w:r>
      <w:r>
        <w:rPr>
          <w:rFonts w:eastAsia="Times New Roman" w:cs="Times New Roman"/>
          <w:szCs w:val="24"/>
        </w:rPr>
        <w:t>συζητούμε εξυπηρετούν μ</w:t>
      </w:r>
      <w:r>
        <w:rPr>
          <w:rFonts w:eastAsia="Times New Roman" w:cs="Times New Roman"/>
          <w:szCs w:val="24"/>
        </w:rPr>
        <w:t>ί</w:t>
      </w:r>
      <w:r w:rsidRPr="00B42EBD">
        <w:rPr>
          <w:rFonts w:eastAsia="Times New Roman" w:cs="Times New Roman"/>
          <w:szCs w:val="24"/>
        </w:rPr>
        <w:t xml:space="preserve">α μεγάλη μερίδα της κοινωνίας </w:t>
      </w:r>
      <w:r>
        <w:rPr>
          <w:rFonts w:eastAsia="Times New Roman" w:cs="Times New Roman"/>
          <w:szCs w:val="24"/>
        </w:rPr>
        <w:t>μας.</w:t>
      </w:r>
      <w:r w:rsidRPr="00B42EBD">
        <w:rPr>
          <w:rFonts w:eastAsia="Times New Roman" w:cs="Times New Roman"/>
          <w:szCs w:val="24"/>
        </w:rPr>
        <w:t xml:space="preserve"> Προσβλέπουν στην οι</w:t>
      </w:r>
      <w:r>
        <w:rPr>
          <w:rFonts w:eastAsia="Times New Roman" w:cs="Times New Roman"/>
          <w:szCs w:val="24"/>
        </w:rPr>
        <w:t xml:space="preserve">κονομική </w:t>
      </w:r>
      <w:r>
        <w:rPr>
          <w:rFonts w:eastAsia="Times New Roman" w:cs="Times New Roman"/>
          <w:szCs w:val="24"/>
        </w:rPr>
        <w:lastRenderedPageBreak/>
        <w:t>και κοινωνική εφημερία των</w:t>
      </w:r>
      <w:r w:rsidRPr="00B42EBD">
        <w:rPr>
          <w:rFonts w:eastAsia="Times New Roman" w:cs="Times New Roman"/>
          <w:szCs w:val="24"/>
        </w:rPr>
        <w:t xml:space="preserve"> </w:t>
      </w:r>
      <w:r>
        <w:rPr>
          <w:rFonts w:eastAsia="Times New Roman" w:cs="Times New Roman"/>
          <w:szCs w:val="24"/>
        </w:rPr>
        <w:t>συμπολιτών μας που καταρρακώθηκαν και</w:t>
      </w:r>
      <w:r w:rsidRPr="00B42EBD">
        <w:rPr>
          <w:rFonts w:eastAsia="Times New Roman" w:cs="Times New Roman"/>
          <w:szCs w:val="24"/>
        </w:rPr>
        <w:t xml:space="preserve"> σχεδόν εξοντώθηκαν από την κρίση και είναι καθήκον όλων </w:t>
      </w:r>
      <w:r>
        <w:rPr>
          <w:rFonts w:eastAsia="Times New Roman" w:cs="Times New Roman"/>
          <w:szCs w:val="24"/>
        </w:rPr>
        <w:t>μας,</w:t>
      </w:r>
      <w:r w:rsidRPr="00B42EBD">
        <w:rPr>
          <w:rFonts w:eastAsia="Times New Roman" w:cs="Times New Roman"/>
          <w:szCs w:val="24"/>
        </w:rPr>
        <w:t xml:space="preserve"> ιδίως όταν πρόκειται για θέματα </w:t>
      </w:r>
      <w:r>
        <w:rPr>
          <w:rFonts w:eastAsia="Times New Roman" w:cs="Times New Roman"/>
          <w:szCs w:val="24"/>
        </w:rPr>
        <w:t>κ</w:t>
      </w:r>
      <w:r w:rsidRPr="00B42EBD">
        <w:rPr>
          <w:rFonts w:eastAsia="Times New Roman" w:cs="Times New Roman"/>
          <w:szCs w:val="24"/>
        </w:rPr>
        <w:t xml:space="preserve">οινωνικής </w:t>
      </w:r>
      <w:r>
        <w:rPr>
          <w:rFonts w:eastAsia="Times New Roman" w:cs="Times New Roman"/>
          <w:szCs w:val="24"/>
        </w:rPr>
        <w:t>π</w:t>
      </w:r>
      <w:r w:rsidRPr="00B42EBD">
        <w:rPr>
          <w:rFonts w:eastAsia="Times New Roman" w:cs="Times New Roman"/>
          <w:szCs w:val="24"/>
        </w:rPr>
        <w:t>ολιτικής</w:t>
      </w:r>
      <w:r>
        <w:rPr>
          <w:rFonts w:eastAsia="Times New Roman" w:cs="Times New Roman"/>
          <w:szCs w:val="24"/>
        </w:rPr>
        <w:t>, να βάζουμε στην άκρη τις</w:t>
      </w:r>
      <w:r w:rsidRPr="00B42EBD">
        <w:rPr>
          <w:rFonts w:eastAsia="Times New Roman" w:cs="Times New Roman"/>
          <w:szCs w:val="24"/>
        </w:rPr>
        <w:t xml:space="preserve"> </w:t>
      </w:r>
      <w:r>
        <w:rPr>
          <w:rFonts w:eastAsia="Times New Roman" w:cs="Times New Roman"/>
          <w:szCs w:val="24"/>
        </w:rPr>
        <w:t>κομματικές</w:t>
      </w:r>
      <w:r w:rsidRPr="00B42EBD">
        <w:rPr>
          <w:rFonts w:eastAsia="Times New Roman" w:cs="Times New Roman"/>
          <w:szCs w:val="24"/>
        </w:rPr>
        <w:t xml:space="preserve"> μας διαφορές και να στηρίζουμε μέτρα που λειτουργούν προς όφελος του λαού και του τόπου</w:t>
      </w:r>
      <w:r>
        <w:rPr>
          <w:rFonts w:eastAsia="Times New Roman" w:cs="Times New Roman"/>
          <w:szCs w:val="24"/>
        </w:rPr>
        <w:t>.</w:t>
      </w:r>
      <w:r w:rsidRPr="00B42EBD">
        <w:rPr>
          <w:rFonts w:eastAsia="Times New Roman" w:cs="Times New Roman"/>
          <w:szCs w:val="24"/>
        </w:rPr>
        <w:t xml:space="preserve"> </w:t>
      </w:r>
    </w:p>
    <w:p w14:paraId="1123F21B"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Η υπό κύρωση </w:t>
      </w:r>
      <w:r w:rsidRPr="00B42EBD">
        <w:rPr>
          <w:rFonts w:eastAsia="Times New Roman" w:cs="Times New Roman"/>
          <w:szCs w:val="24"/>
        </w:rPr>
        <w:t>Πράξη Νομοθετικού Περιεχομένου είν</w:t>
      </w:r>
      <w:r>
        <w:rPr>
          <w:rFonts w:eastAsia="Times New Roman" w:cs="Times New Roman"/>
          <w:szCs w:val="24"/>
        </w:rPr>
        <w:t>αι μ</w:t>
      </w:r>
      <w:r>
        <w:rPr>
          <w:rFonts w:eastAsia="Times New Roman" w:cs="Times New Roman"/>
          <w:szCs w:val="24"/>
        </w:rPr>
        <w:t>ί</w:t>
      </w:r>
      <w:r>
        <w:rPr>
          <w:rFonts w:eastAsia="Times New Roman" w:cs="Times New Roman"/>
          <w:szCs w:val="24"/>
        </w:rPr>
        <w:t>α ευκαιρία να ανταπ</w:t>
      </w:r>
      <w:r>
        <w:rPr>
          <w:rFonts w:eastAsia="Times New Roman" w:cs="Times New Roman"/>
          <w:szCs w:val="24"/>
        </w:rPr>
        <w:t>οκριθούμε</w:t>
      </w:r>
      <w:r w:rsidRPr="00B42EBD">
        <w:rPr>
          <w:rFonts w:eastAsia="Times New Roman" w:cs="Times New Roman"/>
          <w:szCs w:val="24"/>
        </w:rPr>
        <w:t xml:space="preserve"> στο</w:t>
      </w:r>
      <w:r>
        <w:rPr>
          <w:rFonts w:eastAsia="Times New Roman" w:cs="Times New Roman"/>
          <w:szCs w:val="24"/>
        </w:rPr>
        <w:t>ν</w:t>
      </w:r>
      <w:r w:rsidRPr="00B42EBD">
        <w:rPr>
          <w:rFonts w:eastAsia="Times New Roman" w:cs="Times New Roman"/>
          <w:szCs w:val="24"/>
        </w:rPr>
        <w:t xml:space="preserve"> ρόλο </w:t>
      </w:r>
      <w:r>
        <w:rPr>
          <w:rFonts w:eastAsia="Times New Roman" w:cs="Times New Roman"/>
          <w:szCs w:val="24"/>
        </w:rPr>
        <w:t>μας,</w:t>
      </w:r>
      <w:r w:rsidRPr="00B42EBD">
        <w:rPr>
          <w:rFonts w:eastAsia="Times New Roman" w:cs="Times New Roman"/>
          <w:szCs w:val="24"/>
        </w:rPr>
        <w:t xml:space="preserve"> που δεν είναι άλλος από την προάσπιση του λαϊκού συμφέροντος</w:t>
      </w:r>
      <w:r>
        <w:rPr>
          <w:rFonts w:eastAsia="Times New Roman" w:cs="Times New Roman"/>
          <w:szCs w:val="24"/>
        </w:rPr>
        <w:t>.</w:t>
      </w:r>
    </w:p>
    <w:p w14:paraId="1123F21C" w14:textId="77777777" w:rsidR="00A4113B" w:rsidRDefault="00FE19D4">
      <w:pPr>
        <w:spacing w:line="600" w:lineRule="auto"/>
        <w:ind w:firstLine="720"/>
        <w:contextualSpacing/>
        <w:jc w:val="both"/>
        <w:rPr>
          <w:rFonts w:eastAsia="Times New Roman"/>
          <w:color w:val="202124"/>
          <w:szCs w:val="24"/>
        </w:rPr>
      </w:pPr>
      <w:r>
        <w:rPr>
          <w:rFonts w:eastAsia="Times New Roman" w:cs="Times New Roman"/>
          <w:szCs w:val="24"/>
        </w:rPr>
        <w:t>Κυρίες και κύριοι</w:t>
      </w:r>
      <w:r w:rsidRPr="00B42EBD">
        <w:rPr>
          <w:rFonts w:eastAsia="Times New Roman" w:cs="Times New Roman"/>
          <w:szCs w:val="24"/>
        </w:rPr>
        <w:t xml:space="preserve"> Βουλευτές της Αντιπολίτευσης</w:t>
      </w:r>
      <w:r>
        <w:rPr>
          <w:rFonts w:eastAsia="Times New Roman" w:cs="Times New Roman"/>
          <w:szCs w:val="24"/>
        </w:rPr>
        <w:t>,</w:t>
      </w:r>
      <w:r w:rsidRPr="00B42EBD">
        <w:rPr>
          <w:rFonts w:eastAsia="Times New Roman" w:cs="Times New Roman"/>
          <w:szCs w:val="24"/>
        </w:rPr>
        <w:t xml:space="preserve"> </w:t>
      </w:r>
      <w:r>
        <w:rPr>
          <w:rFonts w:eastAsia="Times New Roman" w:cs="Times New Roman"/>
          <w:szCs w:val="24"/>
        </w:rPr>
        <w:t>οποιαδήποτε τυχόν αντίθεσή</w:t>
      </w:r>
      <w:r w:rsidRPr="00B42EBD">
        <w:rPr>
          <w:rFonts w:eastAsia="Times New Roman" w:cs="Times New Roman"/>
          <w:szCs w:val="24"/>
        </w:rPr>
        <w:t xml:space="preserve"> σας το παρόν νομοσχέδιο</w:t>
      </w:r>
      <w:r>
        <w:rPr>
          <w:rFonts w:eastAsia="Times New Roman" w:cs="Times New Roman"/>
          <w:szCs w:val="24"/>
        </w:rPr>
        <w:t>,</w:t>
      </w:r>
      <w:r w:rsidRPr="00B42EBD">
        <w:rPr>
          <w:rFonts w:eastAsia="Times New Roman" w:cs="Times New Roman"/>
          <w:szCs w:val="24"/>
        </w:rPr>
        <w:t xml:space="preserve"> θα ε</w:t>
      </w:r>
      <w:r>
        <w:rPr>
          <w:rFonts w:eastAsia="Times New Roman" w:cs="Times New Roman"/>
          <w:szCs w:val="24"/>
        </w:rPr>
        <w:t>ίναι μ</w:t>
      </w:r>
      <w:r>
        <w:rPr>
          <w:rFonts w:eastAsia="Times New Roman" w:cs="Times New Roman"/>
          <w:szCs w:val="24"/>
        </w:rPr>
        <w:t>ί</w:t>
      </w:r>
      <w:r>
        <w:rPr>
          <w:rFonts w:eastAsia="Times New Roman" w:cs="Times New Roman"/>
          <w:szCs w:val="24"/>
        </w:rPr>
        <w:t>α ακόμα συμβολή στην εν γένει πολιτική</w:t>
      </w:r>
      <w:r w:rsidRPr="00B42EBD">
        <w:rPr>
          <w:rFonts w:eastAsia="Times New Roman" w:cs="Times New Roman"/>
          <w:szCs w:val="24"/>
        </w:rPr>
        <w:t xml:space="preserve"> σας ανεπάρκεια</w:t>
      </w:r>
      <w:r>
        <w:rPr>
          <w:rFonts w:eastAsia="Times New Roman" w:cs="Times New Roman"/>
          <w:szCs w:val="24"/>
        </w:rPr>
        <w:t>.</w:t>
      </w:r>
      <w:r w:rsidRPr="00B42EBD">
        <w:rPr>
          <w:rFonts w:eastAsia="Times New Roman" w:cs="Times New Roman"/>
          <w:szCs w:val="24"/>
        </w:rPr>
        <w:t xml:space="preserve"> Θα </w:t>
      </w:r>
      <w:r>
        <w:rPr>
          <w:rFonts w:eastAsia="Times New Roman" w:cs="Times New Roman"/>
          <w:szCs w:val="24"/>
        </w:rPr>
        <w:t>αποτελέσει μ</w:t>
      </w:r>
      <w:r>
        <w:rPr>
          <w:rFonts w:eastAsia="Times New Roman" w:cs="Times New Roman"/>
          <w:szCs w:val="24"/>
        </w:rPr>
        <w:t>ί</w:t>
      </w:r>
      <w:r w:rsidRPr="00B42EBD">
        <w:rPr>
          <w:rFonts w:eastAsia="Times New Roman" w:cs="Times New Roman"/>
          <w:szCs w:val="24"/>
        </w:rPr>
        <w:t xml:space="preserve">α ακόμη </w:t>
      </w:r>
      <w:proofErr w:type="spellStart"/>
      <w:r w:rsidRPr="00B42EBD">
        <w:rPr>
          <w:rFonts w:eastAsia="Times New Roman" w:cs="Times New Roman"/>
          <w:szCs w:val="24"/>
        </w:rPr>
        <w:t>μικρό</w:t>
      </w:r>
      <w:r>
        <w:rPr>
          <w:rFonts w:eastAsia="Times New Roman" w:cs="Times New Roman"/>
          <w:szCs w:val="24"/>
        </w:rPr>
        <w:t>νοη</w:t>
      </w:r>
      <w:proofErr w:type="spellEnd"/>
      <w:r w:rsidRPr="00B42EBD">
        <w:rPr>
          <w:rFonts w:eastAsia="Times New Roman" w:cs="Times New Roman"/>
          <w:szCs w:val="24"/>
        </w:rPr>
        <w:t xml:space="preserve"> άποψη</w:t>
      </w:r>
      <w:r>
        <w:rPr>
          <w:rFonts w:eastAsia="Times New Roman" w:cs="Times New Roman"/>
          <w:szCs w:val="24"/>
        </w:rPr>
        <w:t>,</w:t>
      </w:r>
      <w:r w:rsidRPr="00B42EBD">
        <w:rPr>
          <w:rFonts w:eastAsia="Times New Roman" w:cs="Times New Roman"/>
          <w:szCs w:val="24"/>
        </w:rPr>
        <w:t xml:space="preserve"> ενάντ</w:t>
      </w:r>
      <w:r>
        <w:rPr>
          <w:rFonts w:eastAsia="Times New Roman" w:cs="Times New Roman"/>
          <w:szCs w:val="24"/>
        </w:rPr>
        <w:t>ια στην προσπάθεια προστασίας τω</w:t>
      </w:r>
      <w:r w:rsidRPr="00B42EBD">
        <w:rPr>
          <w:rFonts w:eastAsia="Times New Roman" w:cs="Times New Roman"/>
          <w:szCs w:val="24"/>
        </w:rPr>
        <w:t>ν επαπειλούμεν</w:t>
      </w:r>
      <w:r>
        <w:rPr>
          <w:rFonts w:eastAsia="Times New Roman" w:cs="Times New Roman"/>
          <w:szCs w:val="24"/>
        </w:rPr>
        <w:t>ων</w:t>
      </w:r>
      <w:r w:rsidRPr="00B42EBD">
        <w:rPr>
          <w:rFonts w:eastAsia="Times New Roman" w:cs="Times New Roman"/>
          <w:szCs w:val="24"/>
        </w:rPr>
        <w:t xml:space="preserve"> λαϊκών συμφερόντων.</w:t>
      </w:r>
      <w:r>
        <w:rPr>
          <w:rFonts w:eastAsia="Times New Roman"/>
          <w:color w:val="202124"/>
          <w:szCs w:val="24"/>
        </w:rPr>
        <w:t xml:space="preserve"> </w:t>
      </w:r>
      <w:r>
        <w:rPr>
          <w:rFonts w:eastAsia="Times New Roman"/>
          <w:color w:val="202124"/>
          <w:szCs w:val="24"/>
        </w:rPr>
        <w:t>Θα αποδείξει περίτρανα ότι είσαστε υποστηρικτές νεοφιλελεύθερων αντιλήψεων, ότι, εντέλει, θα είστε φρουροί μιας ανάλγητης συντριπτικής λογικής πο</w:t>
      </w:r>
      <w:r>
        <w:rPr>
          <w:rFonts w:eastAsia="Times New Roman"/>
          <w:color w:val="202124"/>
          <w:szCs w:val="24"/>
        </w:rPr>
        <w:t xml:space="preserve">υ αγνοεί τις ανάγκες της κοινωνίας, μιας </w:t>
      </w:r>
      <w:r>
        <w:rPr>
          <w:rFonts w:eastAsia="Times New Roman"/>
          <w:color w:val="202124"/>
          <w:szCs w:val="24"/>
        </w:rPr>
        <w:lastRenderedPageBreak/>
        <w:t xml:space="preserve">κοινωνίας που σηκώνει σταδιακά το κεφάλι της μέσα από τα αποκαΐδια της </w:t>
      </w:r>
      <w:proofErr w:type="spellStart"/>
      <w:r>
        <w:rPr>
          <w:rFonts w:eastAsia="Times New Roman"/>
          <w:color w:val="202124"/>
          <w:szCs w:val="24"/>
        </w:rPr>
        <w:t>μνημονιακής</w:t>
      </w:r>
      <w:proofErr w:type="spellEnd"/>
      <w:r>
        <w:rPr>
          <w:rFonts w:eastAsia="Times New Roman"/>
          <w:color w:val="202124"/>
          <w:szCs w:val="24"/>
        </w:rPr>
        <w:t xml:space="preserve"> περιόδου και αναζητά την επιβίωσή της και την ιστορική της δικαίωση.</w:t>
      </w:r>
    </w:p>
    <w:p w14:paraId="1123F21D" w14:textId="77777777" w:rsidR="00A4113B" w:rsidRDefault="00FE19D4">
      <w:pPr>
        <w:spacing w:line="600" w:lineRule="auto"/>
        <w:ind w:firstLine="720"/>
        <w:contextualSpacing/>
        <w:jc w:val="both"/>
        <w:rPr>
          <w:rFonts w:eastAsia="Times New Roman"/>
          <w:color w:val="202124"/>
          <w:szCs w:val="24"/>
        </w:rPr>
      </w:pPr>
      <w:r>
        <w:rPr>
          <w:rFonts w:eastAsia="Times New Roman"/>
          <w:color w:val="202124"/>
          <w:szCs w:val="24"/>
        </w:rPr>
        <w:t xml:space="preserve">(Στο σημείο αυτό κτυπάει το κουδούνι λήξεως του χρόνου ομιλίας </w:t>
      </w:r>
      <w:r>
        <w:rPr>
          <w:rFonts w:eastAsia="Times New Roman"/>
          <w:color w:val="202124"/>
          <w:szCs w:val="24"/>
        </w:rPr>
        <w:t>του κυρίου Βουλευτή).</w:t>
      </w:r>
    </w:p>
    <w:p w14:paraId="1123F21E" w14:textId="77777777" w:rsidR="00A4113B" w:rsidRDefault="00FE19D4">
      <w:pPr>
        <w:spacing w:line="600" w:lineRule="auto"/>
        <w:ind w:firstLine="720"/>
        <w:contextualSpacing/>
        <w:jc w:val="both"/>
        <w:rPr>
          <w:rFonts w:eastAsia="Times New Roman"/>
          <w:color w:val="202124"/>
          <w:szCs w:val="24"/>
        </w:rPr>
      </w:pPr>
      <w:r>
        <w:rPr>
          <w:rFonts w:eastAsia="Times New Roman"/>
          <w:color w:val="202124"/>
          <w:szCs w:val="24"/>
        </w:rPr>
        <w:t>Ένα λεπτό, κύριε Πρόεδρε.</w:t>
      </w:r>
    </w:p>
    <w:p w14:paraId="1123F21F" w14:textId="77777777" w:rsidR="00A4113B" w:rsidRDefault="00FE19D4">
      <w:pPr>
        <w:spacing w:line="600" w:lineRule="auto"/>
        <w:ind w:firstLine="720"/>
        <w:contextualSpacing/>
        <w:jc w:val="both"/>
        <w:rPr>
          <w:rFonts w:eastAsia="Times New Roman"/>
          <w:color w:val="202124"/>
          <w:szCs w:val="24"/>
        </w:rPr>
      </w:pPr>
      <w:r>
        <w:rPr>
          <w:rFonts w:eastAsia="Times New Roman"/>
          <w:color w:val="202124"/>
          <w:szCs w:val="24"/>
        </w:rPr>
        <w:t>Συνεπώς, η ψήφιση του νομοσχεδίου δεν είναι απλά μονόδρομος, αλλά αποτελεί κοινωνική επιταγή και αναγκαιότητα, αφού ο προβλεπόμενος σχεδιασμός της Κυβέρνησης θα οδηγήσει σε μ</w:t>
      </w:r>
      <w:r>
        <w:rPr>
          <w:rFonts w:eastAsia="Times New Roman"/>
          <w:color w:val="202124"/>
          <w:szCs w:val="24"/>
        </w:rPr>
        <w:t>ί</w:t>
      </w:r>
      <w:r>
        <w:rPr>
          <w:rFonts w:eastAsia="Times New Roman"/>
          <w:color w:val="202124"/>
          <w:szCs w:val="24"/>
        </w:rPr>
        <w:t>α οριστική και δίκαιη επίλυση των</w:t>
      </w:r>
      <w:r>
        <w:rPr>
          <w:rFonts w:eastAsia="Times New Roman"/>
          <w:color w:val="202124"/>
          <w:szCs w:val="24"/>
        </w:rPr>
        <w:t xml:space="preserve"> αυξημένων κοινωνικών προβλημάτων, για τα οποία έχετε σημαντικό έως αποκλειστικό μερίδιο.</w:t>
      </w:r>
    </w:p>
    <w:p w14:paraId="1123F220" w14:textId="77777777" w:rsidR="00A4113B" w:rsidRDefault="00FE19D4">
      <w:pPr>
        <w:spacing w:line="600" w:lineRule="auto"/>
        <w:ind w:firstLine="720"/>
        <w:contextualSpacing/>
        <w:jc w:val="both"/>
        <w:rPr>
          <w:rFonts w:eastAsia="Times New Roman"/>
          <w:color w:val="202124"/>
          <w:szCs w:val="24"/>
        </w:rPr>
      </w:pPr>
      <w:r>
        <w:rPr>
          <w:rFonts w:eastAsia="Times New Roman"/>
          <w:color w:val="202124"/>
          <w:szCs w:val="24"/>
        </w:rPr>
        <w:t>Τούτων δοθέντων, οποιαδήποτε άλλη στάση σας θα υποδείξει μ</w:t>
      </w:r>
      <w:r>
        <w:rPr>
          <w:rFonts w:eastAsia="Times New Roman"/>
          <w:color w:val="202124"/>
          <w:szCs w:val="24"/>
        </w:rPr>
        <w:t>ί</w:t>
      </w:r>
      <w:r>
        <w:rPr>
          <w:rFonts w:eastAsia="Times New Roman"/>
          <w:color w:val="202124"/>
          <w:szCs w:val="24"/>
        </w:rPr>
        <w:t>α στείρα αντιπολιτευτική τακτική και μόνο. Ελπίζω να μην υποπέσετε σε ένα ακόμη πολιτικό και κοινωνικό ατόπ</w:t>
      </w:r>
      <w:r>
        <w:rPr>
          <w:rFonts w:eastAsia="Times New Roman"/>
          <w:color w:val="202124"/>
          <w:szCs w:val="24"/>
        </w:rPr>
        <w:t>ημα, όπως συνηθίζετε.</w:t>
      </w:r>
    </w:p>
    <w:p w14:paraId="1123F221" w14:textId="77777777" w:rsidR="00A4113B" w:rsidRDefault="00FE19D4">
      <w:pPr>
        <w:spacing w:line="600" w:lineRule="auto"/>
        <w:ind w:firstLine="720"/>
        <w:contextualSpacing/>
        <w:jc w:val="both"/>
        <w:rPr>
          <w:rFonts w:eastAsia="Times New Roman"/>
          <w:color w:val="202124"/>
          <w:szCs w:val="24"/>
        </w:rPr>
      </w:pPr>
      <w:r>
        <w:rPr>
          <w:rFonts w:eastAsia="Times New Roman"/>
          <w:color w:val="202124"/>
          <w:szCs w:val="24"/>
        </w:rPr>
        <w:t>Ευχαριστώ.</w:t>
      </w:r>
    </w:p>
    <w:p w14:paraId="1123F222" w14:textId="77777777" w:rsidR="00A4113B" w:rsidRDefault="00FE19D4">
      <w:pPr>
        <w:spacing w:line="600" w:lineRule="auto"/>
        <w:ind w:firstLine="720"/>
        <w:contextualSpacing/>
        <w:jc w:val="center"/>
        <w:rPr>
          <w:rFonts w:eastAsia="Times New Roman"/>
          <w:color w:val="202124"/>
          <w:szCs w:val="24"/>
        </w:rPr>
      </w:pPr>
      <w:r>
        <w:rPr>
          <w:rFonts w:eastAsia="Times New Roman"/>
          <w:color w:val="202124"/>
          <w:szCs w:val="24"/>
        </w:rPr>
        <w:t>(Χειροκροτήματα από την πτέρυγα των ΣΥΡΙΖΑ)</w:t>
      </w:r>
    </w:p>
    <w:p w14:paraId="1123F223" w14:textId="77777777" w:rsidR="00A4113B" w:rsidRDefault="00FE19D4">
      <w:pPr>
        <w:spacing w:line="600" w:lineRule="auto"/>
        <w:ind w:firstLine="720"/>
        <w:contextualSpacing/>
        <w:jc w:val="both"/>
        <w:rPr>
          <w:rFonts w:eastAsia="Times New Roman"/>
          <w:color w:val="202124"/>
          <w:szCs w:val="24"/>
        </w:rPr>
      </w:pPr>
      <w:r w:rsidRPr="001D69C2">
        <w:rPr>
          <w:rFonts w:eastAsia="Times New Roman"/>
          <w:b/>
          <w:color w:val="202124"/>
          <w:szCs w:val="24"/>
        </w:rPr>
        <w:lastRenderedPageBreak/>
        <w:t>ΠΡΟΕΔΡΕΥΩΝ (Μάριος Γεωργιάδης):</w:t>
      </w:r>
      <w:r>
        <w:rPr>
          <w:rFonts w:eastAsia="Times New Roman"/>
          <w:color w:val="202124"/>
          <w:szCs w:val="24"/>
        </w:rPr>
        <w:t xml:space="preserve"> Ευχαριστούμε τον κ. Τσόγκα.</w:t>
      </w:r>
    </w:p>
    <w:p w14:paraId="1123F224" w14:textId="77777777" w:rsidR="00A4113B" w:rsidRDefault="00FE19D4">
      <w:pPr>
        <w:spacing w:line="600" w:lineRule="auto"/>
        <w:ind w:firstLine="720"/>
        <w:contextualSpacing/>
        <w:jc w:val="both"/>
        <w:rPr>
          <w:rFonts w:eastAsia="Times New Roman"/>
          <w:color w:val="202124"/>
          <w:szCs w:val="24"/>
        </w:rPr>
      </w:pPr>
      <w:r>
        <w:rPr>
          <w:rFonts w:eastAsia="Times New Roman"/>
          <w:color w:val="202124"/>
          <w:szCs w:val="24"/>
        </w:rPr>
        <w:t xml:space="preserve">Ο κ. </w:t>
      </w:r>
      <w:proofErr w:type="spellStart"/>
      <w:r>
        <w:rPr>
          <w:rFonts w:eastAsia="Times New Roman"/>
          <w:color w:val="202124"/>
          <w:szCs w:val="24"/>
        </w:rPr>
        <w:t>Δρίτσας</w:t>
      </w:r>
      <w:proofErr w:type="spellEnd"/>
      <w:r>
        <w:rPr>
          <w:rFonts w:eastAsia="Times New Roman"/>
          <w:color w:val="202124"/>
          <w:szCs w:val="24"/>
        </w:rPr>
        <w:t xml:space="preserve"> έχει τον λόγο για επτά λεπτά. Αμέσως μετά ακολουθεί ο κ. </w:t>
      </w:r>
      <w:proofErr w:type="spellStart"/>
      <w:r>
        <w:rPr>
          <w:rFonts w:eastAsia="Times New Roman"/>
          <w:color w:val="202124"/>
          <w:szCs w:val="24"/>
        </w:rPr>
        <w:t>Σαχινίδης</w:t>
      </w:r>
      <w:proofErr w:type="spellEnd"/>
      <w:r>
        <w:rPr>
          <w:rFonts w:eastAsia="Times New Roman"/>
          <w:color w:val="202124"/>
          <w:szCs w:val="24"/>
        </w:rPr>
        <w:t>. Περιμένουμε να δούμε και κάποιους συνα</w:t>
      </w:r>
      <w:r>
        <w:rPr>
          <w:rFonts w:eastAsia="Times New Roman"/>
          <w:color w:val="202124"/>
          <w:szCs w:val="24"/>
        </w:rPr>
        <w:t>δέλφους που εκκρεμούν για να ολοκληρώσουμε.</w:t>
      </w:r>
    </w:p>
    <w:p w14:paraId="1123F225" w14:textId="77777777" w:rsidR="00A4113B" w:rsidRDefault="00FE19D4">
      <w:pPr>
        <w:spacing w:line="600" w:lineRule="auto"/>
        <w:ind w:firstLine="720"/>
        <w:contextualSpacing/>
        <w:jc w:val="both"/>
        <w:rPr>
          <w:rFonts w:eastAsia="Times New Roman"/>
          <w:color w:val="202124"/>
          <w:szCs w:val="24"/>
        </w:rPr>
      </w:pPr>
      <w:r>
        <w:rPr>
          <w:rFonts w:eastAsia="Times New Roman"/>
          <w:color w:val="202124"/>
          <w:szCs w:val="24"/>
        </w:rPr>
        <w:t xml:space="preserve">Ορίστε, κύριε </w:t>
      </w:r>
      <w:proofErr w:type="spellStart"/>
      <w:r>
        <w:rPr>
          <w:rFonts w:eastAsia="Times New Roman"/>
          <w:color w:val="202124"/>
          <w:szCs w:val="24"/>
        </w:rPr>
        <w:t>Δρίτσα</w:t>
      </w:r>
      <w:proofErr w:type="spellEnd"/>
      <w:r>
        <w:rPr>
          <w:rFonts w:eastAsia="Times New Roman"/>
          <w:color w:val="202124"/>
          <w:szCs w:val="24"/>
        </w:rPr>
        <w:t>, έχετε τον λόγο.</w:t>
      </w:r>
    </w:p>
    <w:p w14:paraId="1123F226" w14:textId="77777777" w:rsidR="00A4113B" w:rsidRDefault="00FE19D4">
      <w:pPr>
        <w:spacing w:line="600" w:lineRule="auto"/>
        <w:ind w:firstLine="720"/>
        <w:contextualSpacing/>
        <w:jc w:val="both"/>
        <w:rPr>
          <w:rFonts w:eastAsia="Times New Roman"/>
          <w:color w:val="202124"/>
          <w:szCs w:val="24"/>
        </w:rPr>
      </w:pPr>
      <w:r w:rsidRPr="001D69C2">
        <w:rPr>
          <w:rFonts w:eastAsia="Times New Roman"/>
          <w:b/>
          <w:color w:val="202124"/>
          <w:szCs w:val="24"/>
        </w:rPr>
        <w:t>ΘΕΟΔΩΡΟΣ ΔΡΙΤΣΑΣ:</w:t>
      </w:r>
      <w:r>
        <w:rPr>
          <w:rFonts w:eastAsia="Times New Roman"/>
          <w:color w:val="202124"/>
          <w:szCs w:val="24"/>
        </w:rPr>
        <w:t xml:space="preserve"> Ευχαριστώ πολύ, κύριε Πρόεδρε.</w:t>
      </w:r>
    </w:p>
    <w:p w14:paraId="1123F227" w14:textId="77777777" w:rsidR="00A4113B" w:rsidRDefault="00FE19D4">
      <w:pPr>
        <w:spacing w:line="600" w:lineRule="auto"/>
        <w:ind w:firstLine="720"/>
        <w:contextualSpacing/>
        <w:jc w:val="both"/>
        <w:rPr>
          <w:rFonts w:eastAsia="Times New Roman"/>
          <w:color w:val="202124"/>
          <w:szCs w:val="24"/>
        </w:rPr>
      </w:pPr>
      <w:r>
        <w:rPr>
          <w:rFonts w:eastAsia="Times New Roman"/>
          <w:color w:val="202124"/>
          <w:szCs w:val="24"/>
        </w:rPr>
        <w:t>«</w:t>
      </w:r>
      <w:proofErr w:type="spellStart"/>
      <w:r>
        <w:rPr>
          <w:rFonts w:eastAsia="Times New Roman"/>
          <w:color w:val="202124"/>
          <w:szCs w:val="24"/>
        </w:rPr>
        <w:t>Σοκαριστικούς</w:t>
      </w:r>
      <w:proofErr w:type="spellEnd"/>
      <w:r>
        <w:rPr>
          <w:rFonts w:eastAsia="Times New Roman"/>
          <w:color w:val="202124"/>
          <w:szCs w:val="24"/>
        </w:rPr>
        <w:t xml:space="preserve"> ρυθμούς ανάπτυξης</w:t>
      </w:r>
      <w:r>
        <w:rPr>
          <w:rFonts w:eastAsia="Times New Roman"/>
          <w:color w:val="202124"/>
          <w:szCs w:val="24"/>
        </w:rPr>
        <w:t>»</w:t>
      </w:r>
      <w:r>
        <w:rPr>
          <w:rFonts w:eastAsia="Times New Roman"/>
          <w:color w:val="202124"/>
          <w:szCs w:val="24"/>
        </w:rPr>
        <w:t xml:space="preserve"> μας ζήτησε ο κ. Λοβέρδος λίγο πριν. Ούτε καν σχολίασε μ</w:t>
      </w:r>
      <w:r>
        <w:rPr>
          <w:rFonts w:eastAsia="Times New Roman"/>
          <w:color w:val="202124"/>
          <w:szCs w:val="24"/>
        </w:rPr>
        <w:t>ί</w:t>
      </w:r>
      <w:r>
        <w:rPr>
          <w:rFonts w:eastAsia="Times New Roman"/>
          <w:color w:val="202124"/>
          <w:szCs w:val="24"/>
        </w:rPr>
        <w:t xml:space="preserve">α πάρα πολύ ενδιαφέρουσα επιμέρους </w:t>
      </w:r>
      <w:r>
        <w:rPr>
          <w:rFonts w:eastAsia="Times New Roman"/>
          <w:color w:val="202124"/>
          <w:szCs w:val="24"/>
        </w:rPr>
        <w:t xml:space="preserve">παρουσίαση που ο Αντιπρόεδρος της Κυβέρνησης, ο κ. Δραγασάκης, έκανε ενώπιον του Σώματος για ένα σχέδιο κάλυψης υπαρκτού χρηματοδοτικού κενού ούτε έλαβε υπ’ </w:t>
      </w:r>
      <w:proofErr w:type="spellStart"/>
      <w:r>
        <w:rPr>
          <w:rFonts w:eastAsia="Times New Roman"/>
          <w:color w:val="202124"/>
          <w:szCs w:val="24"/>
        </w:rPr>
        <w:t>όψιν</w:t>
      </w:r>
      <w:proofErr w:type="spellEnd"/>
      <w:r>
        <w:rPr>
          <w:rFonts w:eastAsia="Times New Roman"/>
          <w:color w:val="202124"/>
          <w:szCs w:val="24"/>
        </w:rPr>
        <w:t xml:space="preserve"> του τίποτα. Ωραία.</w:t>
      </w:r>
    </w:p>
    <w:p w14:paraId="1123F228" w14:textId="77777777" w:rsidR="00A4113B" w:rsidRDefault="00FE19D4">
      <w:pPr>
        <w:spacing w:line="600" w:lineRule="auto"/>
        <w:ind w:firstLine="720"/>
        <w:contextualSpacing/>
        <w:jc w:val="both"/>
        <w:rPr>
          <w:rFonts w:eastAsia="Times New Roman"/>
          <w:color w:val="202124"/>
          <w:szCs w:val="24"/>
        </w:rPr>
      </w:pPr>
      <w:r>
        <w:rPr>
          <w:rFonts w:eastAsia="Times New Roman"/>
          <w:color w:val="202124"/>
          <w:szCs w:val="24"/>
        </w:rPr>
        <w:t>Κι εγώ θα μπορούσα να του απαντήσω ότι θα ονειρευόμουν να ήμουν, όπως ο Δημ</w:t>
      </w:r>
      <w:r>
        <w:rPr>
          <w:rFonts w:eastAsia="Times New Roman"/>
          <w:color w:val="202124"/>
          <w:szCs w:val="24"/>
        </w:rPr>
        <w:t>ήτρης Χορν στο «Αλίμονο στους νέους», πενήντα χρόνια νεότερος και να αντιμετώπιζα ξανά και ξανά τα νέα δεδομένα της ζωής. Δεν θα του απαντήσω έτσι, γιατί τα πράγματα δεν είναι για χιούμορ.</w:t>
      </w:r>
    </w:p>
    <w:p w14:paraId="1123F229" w14:textId="77777777" w:rsidR="00A4113B" w:rsidRDefault="00FE19D4">
      <w:pPr>
        <w:spacing w:line="600" w:lineRule="auto"/>
        <w:ind w:firstLine="720"/>
        <w:contextualSpacing/>
        <w:jc w:val="both"/>
        <w:rPr>
          <w:rFonts w:eastAsia="Times New Roman"/>
          <w:color w:val="202124"/>
          <w:szCs w:val="24"/>
        </w:rPr>
      </w:pPr>
      <w:r>
        <w:rPr>
          <w:rFonts w:eastAsia="Times New Roman"/>
          <w:color w:val="202124"/>
          <w:szCs w:val="24"/>
        </w:rPr>
        <w:lastRenderedPageBreak/>
        <w:t>Χρεοκόπησε η χώρα; Χρεοκόπησε. Το αν δεν χρεοκόπησε και τυπικά είνα</w:t>
      </w:r>
      <w:r>
        <w:rPr>
          <w:rFonts w:eastAsia="Times New Roman"/>
          <w:color w:val="202124"/>
          <w:szCs w:val="24"/>
        </w:rPr>
        <w:t xml:space="preserve">ι μικρής σημασίας. </w:t>
      </w:r>
    </w:p>
    <w:p w14:paraId="1123F22A" w14:textId="77777777" w:rsidR="00A4113B" w:rsidRDefault="00FE19D4">
      <w:pPr>
        <w:spacing w:line="600" w:lineRule="auto"/>
        <w:ind w:firstLine="720"/>
        <w:contextualSpacing/>
        <w:jc w:val="both"/>
        <w:rPr>
          <w:rFonts w:eastAsia="Times New Roman"/>
          <w:color w:val="202124"/>
          <w:szCs w:val="24"/>
        </w:rPr>
      </w:pPr>
      <w:r>
        <w:rPr>
          <w:rFonts w:eastAsia="Times New Roman"/>
          <w:color w:val="202124"/>
          <w:szCs w:val="24"/>
        </w:rPr>
        <w:t>Προσπάθησε αυτή η Κυβέρνηση από το 2015 να υλοποιήσει ένα πρόγραμμα εξόδου από τη χρεοκοπία και την κρίση με βάση την τόνωση της εσωτερικής ζήτησης -αυτό ήταν το πρόγραμμα των αρχών του 2015- και οι αδυσώπητοι συσχετισμοί στην Ευρώπη κα</w:t>
      </w:r>
      <w:r>
        <w:rPr>
          <w:rFonts w:eastAsia="Times New Roman"/>
          <w:color w:val="202124"/>
          <w:szCs w:val="24"/>
        </w:rPr>
        <w:t xml:space="preserve">ι παγκόσμια δεν το επέτρεψαν; </w:t>
      </w:r>
    </w:p>
    <w:p w14:paraId="1123F22B" w14:textId="77777777" w:rsidR="00A4113B" w:rsidRDefault="00FE19D4">
      <w:pPr>
        <w:spacing w:line="600" w:lineRule="auto"/>
        <w:ind w:firstLine="720"/>
        <w:contextualSpacing/>
        <w:jc w:val="both"/>
        <w:rPr>
          <w:rFonts w:eastAsia="Times New Roman"/>
          <w:color w:val="202124"/>
          <w:szCs w:val="24"/>
        </w:rPr>
      </w:pPr>
      <w:r>
        <w:rPr>
          <w:rFonts w:eastAsia="Times New Roman"/>
          <w:color w:val="202124"/>
          <w:szCs w:val="24"/>
        </w:rPr>
        <w:t>Προσπάθησε</w:t>
      </w:r>
      <w:r>
        <w:rPr>
          <w:rFonts w:eastAsia="Times New Roman"/>
          <w:color w:val="202124"/>
          <w:szCs w:val="24"/>
        </w:rPr>
        <w:t xml:space="preserve"> έκτοτε η Κυβέρνηση</w:t>
      </w:r>
      <w:r>
        <w:rPr>
          <w:rFonts w:eastAsia="Times New Roman"/>
          <w:color w:val="202124"/>
          <w:szCs w:val="24"/>
        </w:rPr>
        <w:t xml:space="preserve"> και έβαλε ένα σχέδιο από τον Σεπτέμβρη του 2015</w:t>
      </w:r>
      <w:r>
        <w:rPr>
          <w:rFonts w:eastAsia="Times New Roman"/>
          <w:color w:val="202124"/>
          <w:szCs w:val="24"/>
        </w:rPr>
        <w:t>. Σχέδιο</w:t>
      </w:r>
      <w:r>
        <w:rPr>
          <w:rFonts w:eastAsia="Times New Roman"/>
          <w:color w:val="202124"/>
          <w:szCs w:val="24"/>
        </w:rPr>
        <w:t xml:space="preserve"> διάσωσης κ</w:t>
      </w:r>
      <w:r>
        <w:rPr>
          <w:rFonts w:eastAsia="Times New Roman"/>
          <w:color w:val="202124"/>
          <w:szCs w:val="24"/>
        </w:rPr>
        <w:t>αι</w:t>
      </w:r>
      <w:r>
        <w:rPr>
          <w:rFonts w:eastAsia="Times New Roman"/>
          <w:color w:val="202124"/>
          <w:szCs w:val="24"/>
        </w:rPr>
        <w:t xml:space="preserve"> της κοινωνίας και της οικονομίας</w:t>
      </w:r>
      <w:r>
        <w:rPr>
          <w:rFonts w:eastAsia="Times New Roman"/>
          <w:color w:val="202124"/>
          <w:szCs w:val="24"/>
        </w:rPr>
        <w:t>.</w:t>
      </w:r>
      <w:r>
        <w:rPr>
          <w:rFonts w:eastAsia="Times New Roman"/>
          <w:color w:val="202124"/>
          <w:szCs w:val="24"/>
        </w:rPr>
        <w:t xml:space="preserve"> </w:t>
      </w:r>
      <w:r>
        <w:rPr>
          <w:rFonts w:eastAsia="Times New Roman"/>
          <w:color w:val="202124"/>
          <w:szCs w:val="24"/>
        </w:rPr>
        <w:t xml:space="preserve">Σχέδιο </w:t>
      </w:r>
      <w:r>
        <w:rPr>
          <w:rFonts w:eastAsia="Times New Roman"/>
          <w:color w:val="202124"/>
          <w:szCs w:val="24"/>
        </w:rPr>
        <w:t>σταθεροποίησης βήμα-βήμα, με σκοπό τη διάσωση, σταθεροποίηση, ανασυγκρότηση και ανάπτ</w:t>
      </w:r>
      <w:r>
        <w:rPr>
          <w:rFonts w:eastAsia="Times New Roman"/>
          <w:color w:val="202124"/>
          <w:szCs w:val="24"/>
        </w:rPr>
        <w:t>υξη με κοινωνική συνοχή και δικαιοσύνη;</w:t>
      </w:r>
    </w:p>
    <w:p w14:paraId="1123F22C" w14:textId="77777777" w:rsidR="00A4113B" w:rsidRDefault="00FE19D4">
      <w:pPr>
        <w:spacing w:line="600" w:lineRule="auto"/>
        <w:ind w:firstLine="720"/>
        <w:contextualSpacing/>
        <w:jc w:val="both"/>
        <w:rPr>
          <w:rFonts w:eastAsia="Times New Roman"/>
          <w:color w:val="202124"/>
          <w:szCs w:val="24"/>
        </w:rPr>
      </w:pPr>
      <w:r>
        <w:rPr>
          <w:rFonts w:eastAsia="Times New Roman"/>
          <w:color w:val="202124"/>
          <w:szCs w:val="24"/>
        </w:rPr>
        <w:t>Είμαστε σε ένα πρωτοφανές φαινόμενο για την ελληνική πραγματικότητα ένα σχέδιο να υλοποιείται και να αποδίδει βήμα-βήμα για πρώτη φορά ολοκληρώνοντας ένα κυβερνητικό έργο που φτάνει πια στην τετραετία; Είναι αυτό κέρ</w:t>
      </w:r>
      <w:r>
        <w:rPr>
          <w:rFonts w:eastAsia="Times New Roman"/>
          <w:color w:val="202124"/>
          <w:szCs w:val="24"/>
        </w:rPr>
        <w:t>δος; Είναι τεράστιο, πρωτοφανέρωτο.</w:t>
      </w:r>
    </w:p>
    <w:p w14:paraId="1123F22D" w14:textId="77777777" w:rsidR="00A4113B" w:rsidRDefault="00FE19D4">
      <w:pPr>
        <w:spacing w:line="600" w:lineRule="auto"/>
        <w:ind w:firstLine="720"/>
        <w:contextualSpacing/>
        <w:jc w:val="both"/>
        <w:rPr>
          <w:rFonts w:eastAsia="Times New Roman"/>
          <w:color w:val="202124"/>
          <w:szCs w:val="24"/>
        </w:rPr>
      </w:pPr>
      <w:r>
        <w:rPr>
          <w:rFonts w:eastAsia="Times New Roman"/>
          <w:color w:val="202124"/>
          <w:szCs w:val="24"/>
        </w:rPr>
        <w:t xml:space="preserve">Έχουμε μπροστά μας προοπτική εκλογών, σύμφωνα με τα συνταγματικώς καθοριζόμενα; Βεβαίως. Είναι ευθύνη όλων </w:t>
      </w:r>
      <w:r>
        <w:rPr>
          <w:rFonts w:eastAsia="Times New Roman"/>
          <w:color w:val="202124"/>
          <w:szCs w:val="24"/>
        </w:rPr>
        <w:lastRenderedPageBreak/>
        <w:t xml:space="preserve">των αντιπολιτευόμενων δυνάμεων, εν όψει αυτής της πραγματικότητας, να οργανώσουν τις προτάσεις τους για το 2020, </w:t>
      </w:r>
      <w:r>
        <w:rPr>
          <w:rFonts w:eastAsia="Times New Roman"/>
          <w:color w:val="202124"/>
          <w:szCs w:val="24"/>
        </w:rPr>
        <w:t>το 2021, το 2022 και το 2023; Αυτή είναι η συζήτηση που χρειάζεται σ’ αυτόν τον τόπο που έχει υποστεί όλες αυτές τις οδύνες.</w:t>
      </w:r>
    </w:p>
    <w:p w14:paraId="1123F22E" w14:textId="77777777" w:rsidR="00A4113B" w:rsidRDefault="00FE19D4">
      <w:pPr>
        <w:spacing w:line="600" w:lineRule="auto"/>
        <w:ind w:firstLine="720"/>
        <w:contextualSpacing/>
        <w:jc w:val="both"/>
        <w:rPr>
          <w:rFonts w:eastAsia="Times New Roman"/>
          <w:color w:val="202124"/>
          <w:szCs w:val="24"/>
        </w:rPr>
      </w:pPr>
      <w:r>
        <w:rPr>
          <w:rFonts w:eastAsia="Times New Roman"/>
          <w:color w:val="202124"/>
          <w:szCs w:val="24"/>
        </w:rPr>
        <w:t>Κι αν όλα αυτά που συνέβησαν σ’ αυτήν την τετραετία με την Κυβέρνηση ΣΥΡΙΖΑ δεν είναι</w:t>
      </w:r>
      <w:r>
        <w:rPr>
          <w:rFonts w:eastAsia="Times New Roman"/>
          <w:color w:val="202124"/>
          <w:szCs w:val="24"/>
        </w:rPr>
        <w:t xml:space="preserve"> όλα</w:t>
      </w:r>
      <w:r>
        <w:rPr>
          <w:rFonts w:eastAsia="Times New Roman"/>
          <w:color w:val="202124"/>
          <w:szCs w:val="24"/>
        </w:rPr>
        <w:t xml:space="preserve"> πολύ αριστερά –και όντως δεν είναι τα περ</w:t>
      </w:r>
      <w:r>
        <w:rPr>
          <w:rFonts w:eastAsia="Times New Roman"/>
          <w:color w:val="202124"/>
          <w:szCs w:val="24"/>
        </w:rPr>
        <w:t>ισσότερα πολύ αριστερά- είναι τεράστιας σημασίας</w:t>
      </w:r>
      <w:r>
        <w:rPr>
          <w:rFonts w:eastAsia="Times New Roman"/>
          <w:color w:val="202124"/>
          <w:szCs w:val="24"/>
        </w:rPr>
        <w:t xml:space="preserve"> όμως</w:t>
      </w:r>
      <w:r>
        <w:rPr>
          <w:rFonts w:eastAsia="Times New Roman"/>
          <w:color w:val="202124"/>
          <w:szCs w:val="24"/>
        </w:rPr>
        <w:t xml:space="preserve"> ότι για πρώτη φορά η Αριστερά μπόρεσε να βάλει διαδικασία διάσωσης, σταθεροποίησης, ανάκαμψης και ανάπτυξης, για να μπορούμε να συζητάμε</w:t>
      </w:r>
      <w:r>
        <w:rPr>
          <w:rFonts w:eastAsia="Times New Roman"/>
          <w:color w:val="202124"/>
          <w:szCs w:val="24"/>
        </w:rPr>
        <w:t xml:space="preserve"> τώρα</w:t>
      </w:r>
      <w:r>
        <w:rPr>
          <w:rFonts w:eastAsia="Times New Roman"/>
          <w:color w:val="202124"/>
          <w:szCs w:val="24"/>
        </w:rPr>
        <w:t xml:space="preserve"> ποιες είναι οι προοπτικές του 2020, του 2021, του 2022 και τ</w:t>
      </w:r>
      <w:r>
        <w:rPr>
          <w:rFonts w:eastAsia="Times New Roman"/>
          <w:color w:val="202124"/>
          <w:szCs w:val="24"/>
        </w:rPr>
        <w:t>ου 2023. Αλλιώς, δεν θα μπορούσαμε.</w:t>
      </w:r>
    </w:p>
    <w:p w14:paraId="1123F22F" w14:textId="77777777" w:rsidR="00A4113B" w:rsidRDefault="00FE19D4">
      <w:pPr>
        <w:spacing w:line="600" w:lineRule="auto"/>
        <w:ind w:firstLine="720"/>
        <w:contextualSpacing/>
        <w:jc w:val="both"/>
        <w:rPr>
          <w:rFonts w:eastAsia="Times New Roman"/>
          <w:color w:val="202124"/>
          <w:szCs w:val="24"/>
        </w:rPr>
      </w:pPr>
      <w:r>
        <w:rPr>
          <w:rFonts w:eastAsia="Times New Roman"/>
          <w:color w:val="202124"/>
          <w:szCs w:val="24"/>
        </w:rPr>
        <w:t xml:space="preserve">Αυτή είναι η τεράστια συνεισφορά της Αριστεράς, ακόμα και όταν δεν ασκεί ακριβώς </w:t>
      </w:r>
      <w:r>
        <w:rPr>
          <w:rFonts w:eastAsia="Times New Roman"/>
          <w:color w:val="202124"/>
          <w:szCs w:val="24"/>
        </w:rPr>
        <w:t>«</w:t>
      </w:r>
      <w:r>
        <w:rPr>
          <w:rFonts w:eastAsia="Times New Roman"/>
          <w:color w:val="202124"/>
          <w:szCs w:val="24"/>
        </w:rPr>
        <w:t>αριστερή πολιτική</w:t>
      </w:r>
      <w:r>
        <w:rPr>
          <w:rFonts w:eastAsia="Times New Roman"/>
          <w:color w:val="202124"/>
          <w:szCs w:val="24"/>
        </w:rPr>
        <w:t>»</w:t>
      </w:r>
      <w:r>
        <w:rPr>
          <w:rFonts w:eastAsia="Times New Roman"/>
          <w:color w:val="202124"/>
          <w:szCs w:val="24"/>
        </w:rPr>
        <w:t>, γιατί είναι χρήσιμη, γιατί είναι ακριβώς σύμφωνη με τις ανάγκες της κοινωνίας.</w:t>
      </w:r>
    </w:p>
    <w:p w14:paraId="1123F230" w14:textId="77777777" w:rsidR="00A4113B" w:rsidRDefault="00FE19D4">
      <w:pPr>
        <w:spacing w:line="600" w:lineRule="auto"/>
        <w:ind w:firstLine="720"/>
        <w:contextualSpacing/>
        <w:jc w:val="both"/>
        <w:rPr>
          <w:rFonts w:eastAsia="Times New Roman"/>
          <w:color w:val="212121"/>
          <w:szCs w:val="24"/>
        </w:rPr>
      </w:pPr>
      <w:proofErr w:type="spellStart"/>
      <w:r>
        <w:rPr>
          <w:rFonts w:eastAsia="Times New Roman"/>
          <w:color w:val="212121"/>
          <w:szCs w:val="24"/>
        </w:rPr>
        <w:t>Σοκαριστικοί</w:t>
      </w:r>
      <w:proofErr w:type="spellEnd"/>
      <w:r>
        <w:rPr>
          <w:rFonts w:eastAsia="Times New Roman"/>
          <w:color w:val="212121"/>
          <w:szCs w:val="24"/>
        </w:rPr>
        <w:t xml:space="preserve"> ρυθμοί </w:t>
      </w:r>
      <w:r w:rsidRPr="00806720">
        <w:rPr>
          <w:rFonts w:eastAsia="Times New Roman"/>
          <w:color w:val="212121"/>
          <w:szCs w:val="24"/>
        </w:rPr>
        <w:t>ανάπτυξης</w:t>
      </w:r>
      <w:r>
        <w:rPr>
          <w:rFonts w:eastAsia="Times New Roman"/>
          <w:color w:val="212121"/>
          <w:szCs w:val="24"/>
        </w:rPr>
        <w:t xml:space="preserve">: Ας μας </w:t>
      </w:r>
      <w:r>
        <w:rPr>
          <w:rFonts w:eastAsia="Times New Roman"/>
          <w:color w:val="212121"/>
          <w:szCs w:val="24"/>
        </w:rPr>
        <w:t>πει</w:t>
      </w:r>
      <w:r>
        <w:rPr>
          <w:rFonts w:eastAsia="Times New Roman"/>
          <w:color w:val="212121"/>
          <w:szCs w:val="24"/>
        </w:rPr>
        <w:t xml:space="preserve"> ο κ. Λοβέρδος</w:t>
      </w:r>
      <w:r>
        <w:rPr>
          <w:rFonts w:eastAsia="Times New Roman"/>
          <w:color w:val="212121"/>
          <w:szCs w:val="24"/>
        </w:rPr>
        <w:t xml:space="preserve"> την πρόταση. Τη</w:t>
      </w:r>
      <w:r w:rsidRPr="00806720">
        <w:rPr>
          <w:rFonts w:eastAsia="Times New Roman"/>
          <w:color w:val="212121"/>
          <w:szCs w:val="24"/>
        </w:rPr>
        <w:t xml:space="preserve"> θεωρία του ελατηρίου</w:t>
      </w:r>
      <w:r>
        <w:rPr>
          <w:rFonts w:eastAsia="Times New Roman"/>
          <w:color w:val="212121"/>
          <w:szCs w:val="24"/>
        </w:rPr>
        <w:t>; Μ</w:t>
      </w:r>
      <w:r w:rsidRPr="00806720">
        <w:rPr>
          <w:rFonts w:eastAsia="Times New Roman"/>
          <w:color w:val="212121"/>
          <w:szCs w:val="24"/>
        </w:rPr>
        <w:t>πορεί να έχει δίκιο</w:t>
      </w:r>
      <w:r>
        <w:rPr>
          <w:rFonts w:eastAsia="Times New Roman"/>
          <w:color w:val="212121"/>
          <w:szCs w:val="24"/>
        </w:rPr>
        <w:t>. Α</w:t>
      </w:r>
      <w:r w:rsidRPr="00806720">
        <w:rPr>
          <w:rFonts w:eastAsia="Times New Roman"/>
          <w:color w:val="212121"/>
          <w:szCs w:val="24"/>
        </w:rPr>
        <w:t>υτό</w:t>
      </w:r>
      <w:r>
        <w:rPr>
          <w:rFonts w:eastAsia="Times New Roman"/>
          <w:color w:val="212121"/>
          <w:szCs w:val="24"/>
        </w:rPr>
        <w:t>,</w:t>
      </w:r>
      <w:r w:rsidRPr="00806720">
        <w:rPr>
          <w:rFonts w:eastAsia="Times New Roman"/>
          <w:color w:val="212121"/>
          <w:szCs w:val="24"/>
        </w:rPr>
        <w:t xml:space="preserve"> </w:t>
      </w:r>
      <w:r>
        <w:rPr>
          <w:rFonts w:eastAsia="Times New Roman"/>
          <w:color w:val="212121"/>
          <w:szCs w:val="24"/>
        </w:rPr>
        <w:t>όμως,</w:t>
      </w:r>
      <w:r w:rsidRPr="00806720">
        <w:rPr>
          <w:rFonts w:eastAsia="Times New Roman"/>
          <w:color w:val="212121"/>
          <w:szCs w:val="24"/>
        </w:rPr>
        <w:t xml:space="preserve"> θέλει </w:t>
      </w:r>
      <w:r>
        <w:rPr>
          <w:rFonts w:eastAsia="Times New Roman"/>
          <w:color w:val="212121"/>
          <w:szCs w:val="24"/>
        </w:rPr>
        <w:t xml:space="preserve">όχι </w:t>
      </w:r>
      <w:r w:rsidRPr="00806720">
        <w:rPr>
          <w:rFonts w:eastAsia="Times New Roman"/>
          <w:color w:val="212121"/>
          <w:szCs w:val="24"/>
        </w:rPr>
        <w:t>εν</w:t>
      </w:r>
      <w:r>
        <w:rPr>
          <w:rFonts w:eastAsia="Times New Roman"/>
          <w:color w:val="212121"/>
          <w:szCs w:val="24"/>
        </w:rPr>
        <w:t>τυπώσεις και όχι εύκολη κριτική. Επίσης,</w:t>
      </w:r>
      <w:r w:rsidRPr="00806720">
        <w:rPr>
          <w:rFonts w:eastAsia="Times New Roman"/>
          <w:color w:val="212121"/>
          <w:szCs w:val="24"/>
        </w:rPr>
        <w:t xml:space="preserve"> </w:t>
      </w:r>
      <w:r>
        <w:rPr>
          <w:rFonts w:eastAsia="Times New Roman"/>
          <w:color w:val="212121"/>
          <w:szCs w:val="24"/>
        </w:rPr>
        <w:t xml:space="preserve">λέει «καλύτερα, επαρκέστερα προετοιμασμένη επίσκεψη </w:t>
      </w:r>
      <w:r>
        <w:rPr>
          <w:rFonts w:eastAsia="Times New Roman"/>
          <w:color w:val="212121"/>
          <w:szCs w:val="24"/>
        </w:rPr>
        <w:lastRenderedPageBreak/>
        <w:t>του Π</w:t>
      </w:r>
      <w:r w:rsidRPr="00806720">
        <w:rPr>
          <w:rFonts w:eastAsia="Times New Roman"/>
          <w:color w:val="212121"/>
          <w:szCs w:val="24"/>
        </w:rPr>
        <w:t>ρωθυπουργού στην Τουρκία</w:t>
      </w:r>
      <w:r>
        <w:rPr>
          <w:rFonts w:eastAsia="Times New Roman"/>
          <w:color w:val="212121"/>
          <w:szCs w:val="24"/>
        </w:rPr>
        <w:t>». Τα είπε ο Κοινοβουλευτικός μα</w:t>
      </w:r>
      <w:r>
        <w:rPr>
          <w:rFonts w:eastAsia="Times New Roman"/>
          <w:color w:val="212121"/>
          <w:szCs w:val="24"/>
        </w:rPr>
        <w:t>ς Ε</w:t>
      </w:r>
      <w:r w:rsidRPr="00806720">
        <w:rPr>
          <w:rFonts w:eastAsia="Times New Roman"/>
          <w:color w:val="212121"/>
          <w:szCs w:val="24"/>
        </w:rPr>
        <w:t>κπρόσωπος</w:t>
      </w:r>
      <w:r>
        <w:rPr>
          <w:rFonts w:eastAsia="Times New Roman"/>
          <w:color w:val="212121"/>
          <w:szCs w:val="24"/>
        </w:rPr>
        <w:t xml:space="preserve">, </w:t>
      </w:r>
      <w:r w:rsidRPr="00806720">
        <w:rPr>
          <w:rFonts w:eastAsia="Times New Roman"/>
          <w:color w:val="212121"/>
          <w:szCs w:val="24"/>
        </w:rPr>
        <w:t xml:space="preserve">ο Νίκος </w:t>
      </w:r>
      <w:proofErr w:type="spellStart"/>
      <w:r w:rsidRPr="00806720">
        <w:rPr>
          <w:rFonts w:eastAsia="Times New Roman"/>
          <w:color w:val="212121"/>
          <w:szCs w:val="24"/>
        </w:rPr>
        <w:t>Ξυδάκης</w:t>
      </w:r>
      <w:proofErr w:type="spellEnd"/>
      <w:r>
        <w:rPr>
          <w:rFonts w:eastAsia="Times New Roman"/>
          <w:color w:val="212121"/>
          <w:szCs w:val="24"/>
        </w:rPr>
        <w:t xml:space="preserve">. Δεν χρειάζεται να επανέλθω. </w:t>
      </w:r>
    </w:p>
    <w:p w14:paraId="1123F231" w14:textId="77777777" w:rsidR="00A4113B" w:rsidRDefault="00FE19D4">
      <w:pPr>
        <w:spacing w:line="600" w:lineRule="auto"/>
        <w:ind w:firstLine="720"/>
        <w:contextualSpacing/>
        <w:jc w:val="both"/>
        <w:rPr>
          <w:rFonts w:eastAsia="Times New Roman"/>
          <w:color w:val="212121"/>
          <w:szCs w:val="24"/>
        </w:rPr>
      </w:pPr>
      <w:r w:rsidRPr="00806720">
        <w:rPr>
          <w:rFonts w:eastAsia="Times New Roman"/>
          <w:color w:val="212121"/>
          <w:szCs w:val="24"/>
        </w:rPr>
        <w:t>Δεν κατάλαβα</w:t>
      </w:r>
      <w:r>
        <w:rPr>
          <w:rFonts w:eastAsia="Times New Roman"/>
          <w:color w:val="212121"/>
          <w:szCs w:val="24"/>
        </w:rPr>
        <w:t>,</w:t>
      </w:r>
      <w:r w:rsidRPr="00806720">
        <w:rPr>
          <w:rFonts w:eastAsia="Times New Roman"/>
          <w:color w:val="212121"/>
          <w:szCs w:val="24"/>
        </w:rPr>
        <w:t xml:space="preserve"> ότα</w:t>
      </w:r>
      <w:r>
        <w:rPr>
          <w:rFonts w:eastAsia="Times New Roman"/>
          <w:color w:val="212121"/>
          <w:szCs w:val="24"/>
        </w:rPr>
        <w:t>ν υπάρχει τόση ρευστότητα, κάθε β</w:t>
      </w:r>
      <w:r w:rsidRPr="00806720">
        <w:rPr>
          <w:rFonts w:eastAsia="Times New Roman"/>
          <w:color w:val="212121"/>
          <w:szCs w:val="24"/>
        </w:rPr>
        <w:t>ήμα διατήρησης της πρωτοβουλίας των κινήσεων ελέγχου των εξελίξεων</w:t>
      </w:r>
      <w:r>
        <w:rPr>
          <w:rFonts w:eastAsia="Times New Roman"/>
          <w:color w:val="212121"/>
          <w:szCs w:val="24"/>
        </w:rPr>
        <w:t>, δυνατότητα</w:t>
      </w:r>
      <w:r w:rsidRPr="00806720">
        <w:rPr>
          <w:rFonts w:eastAsia="Times New Roman"/>
          <w:color w:val="212121"/>
          <w:szCs w:val="24"/>
        </w:rPr>
        <w:t>ς επηρεασμού των εξελίξεων</w:t>
      </w:r>
      <w:r>
        <w:rPr>
          <w:rFonts w:eastAsia="Times New Roman"/>
          <w:color w:val="212121"/>
          <w:szCs w:val="24"/>
        </w:rPr>
        <w:t>,</w:t>
      </w:r>
      <w:r w:rsidRPr="00806720">
        <w:rPr>
          <w:rFonts w:eastAsia="Times New Roman"/>
          <w:color w:val="212121"/>
          <w:szCs w:val="24"/>
        </w:rPr>
        <w:t xml:space="preserve"> είναι μικρή</w:t>
      </w:r>
      <w:r>
        <w:rPr>
          <w:rFonts w:eastAsia="Times New Roman"/>
          <w:color w:val="212121"/>
          <w:szCs w:val="24"/>
        </w:rPr>
        <w:t>ς</w:t>
      </w:r>
      <w:r w:rsidRPr="00806720">
        <w:rPr>
          <w:rFonts w:eastAsia="Times New Roman"/>
          <w:color w:val="212121"/>
          <w:szCs w:val="24"/>
        </w:rPr>
        <w:t xml:space="preserve"> σημασία</w:t>
      </w:r>
      <w:r>
        <w:rPr>
          <w:rFonts w:eastAsia="Times New Roman"/>
          <w:color w:val="212121"/>
          <w:szCs w:val="24"/>
        </w:rPr>
        <w:t>ς; Α</w:t>
      </w:r>
      <w:r w:rsidRPr="00806720">
        <w:rPr>
          <w:rFonts w:eastAsia="Times New Roman"/>
          <w:color w:val="212121"/>
          <w:szCs w:val="24"/>
        </w:rPr>
        <w:t>υτό δεν είναι απ</w:t>
      </w:r>
      <w:r w:rsidRPr="00806720">
        <w:rPr>
          <w:rFonts w:eastAsia="Times New Roman"/>
          <w:color w:val="212121"/>
          <w:szCs w:val="24"/>
        </w:rPr>
        <w:t>οτύπωμα προετοιμασία</w:t>
      </w:r>
      <w:r>
        <w:rPr>
          <w:rFonts w:eastAsia="Times New Roman"/>
          <w:color w:val="212121"/>
          <w:szCs w:val="24"/>
        </w:rPr>
        <w:t>ς; Έ</w:t>
      </w:r>
      <w:r w:rsidRPr="00806720">
        <w:rPr>
          <w:rFonts w:eastAsia="Times New Roman"/>
          <w:color w:val="212121"/>
          <w:szCs w:val="24"/>
        </w:rPr>
        <w:t>τσι κλείνονται οι συνεννοήσεις</w:t>
      </w:r>
      <w:r>
        <w:rPr>
          <w:rFonts w:eastAsia="Times New Roman"/>
          <w:color w:val="212121"/>
          <w:szCs w:val="24"/>
        </w:rPr>
        <w:t xml:space="preserve"> για προσκλήσεις μεταξύ αρχηγών </w:t>
      </w:r>
      <w:r w:rsidRPr="00806720">
        <w:rPr>
          <w:rFonts w:eastAsia="Times New Roman"/>
          <w:color w:val="212121"/>
          <w:szCs w:val="24"/>
        </w:rPr>
        <w:t>κρατών</w:t>
      </w:r>
      <w:r>
        <w:rPr>
          <w:rFonts w:eastAsia="Times New Roman"/>
          <w:color w:val="212121"/>
          <w:szCs w:val="24"/>
        </w:rPr>
        <w:t>; Τόσο απλοϊκοί γινόμαστε για</w:t>
      </w:r>
      <w:r w:rsidRPr="00806720">
        <w:rPr>
          <w:rFonts w:eastAsia="Times New Roman"/>
          <w:color w:val="212121"/>
          <w:szCs w:val="24"/>
        </w:rPr>
        <w:t xml:space="preserve"> να χτυπήσουμε το</w:t>
      </w:r>
      <w:r>
        <w:rPr>
          <w:rFonts w:eastAsia="Times New Roman"/>
          <w:color w:val="212121"/>
          <w:szCs w:val="24"/>
        </w:rPr>
        <w:t>ν</w:t>
      </w:r>
      <w:r w:rsidRPr="00806720">
        <w:rPr>
          <w:rFonts w:eastAsia="Times New Roman"/>
          <w:color w:val="212121"/>
          <w:szCs w:val="24"/>
        </w:rPr>
        <w:t xml:space="preserve"> ΣΥΡΙΖΑ</w:t>
      </w:r>
      <w:r>
        <w:rPr>
          <w:rFonts w:eastAsia="Times New Roman"/>
          <w:color w:val="212121"/>
          <w:szCs w:val="24"/>
        </w:rPr>
        <w:t>;</w:t>
      </w:r>
      <w:r w:rsidRPr="00806720">
        <w:rPr>
          <w:rFonts w:eastAsia="Times New Roman"/>
          <w:color w:val="212121"/>
          <w:szCs w:val="24"/>
        </w:rPr>
        <w:t xml:space="preserve"> </w:t>
      </w:r>
    </w:p>
    <w:p w14:paraId="1123F232" w14:textId="77777777" w:rsidR="00A4113B" w:rsidRDefault="00FE19D4">
      <w:pPr>
        <w:spacing w:line="600" w:lineRule="auto"/>
        <w:ind w:firstLine="720"/>
        <w:contextualSpacing/>
        <w:jc w:val="both"/>
        <w:rPr>
          <w:rFonts w:eastAsia="Times New Roman"/>
          <w:color w:val="212121"/>
          <w:szCs w:val="24"/>
        </w:rPr>
      </w:pPr>
      <w:r>
        <w:rPr>
          <w:rFonts w:eastAsia="Times New Roman"/>
          <w:color w:val="212121"/>
          <w:szCs w:val="24"/>
        </w:rPr>
        <w:t>Και ενώ εχθές ο Πρόεδρος της Β</w:t>
      </w:r>
      <w:r w:rsidRPr="00806720">
        <w:rPr>
          <w:rFonts w:eastAsia="Times New Roman"/>
          <w:color w:val="212121"/>
          <w:szCs w:val="24"/>
        </w:rPr>
        <w:t xml:space="preserve">ουλής </w:t>
      </w:r>
      <w:r>
        <w:rPr>
          <w:rFonts w:eastAsia="Times New Roman"/>
          <w:color w:val="212121"/>
          <w:szCs w:val="24"/>
        </w:rPr>
        <w:t>-</w:t>
      </w:r>
      <w:r w:rsidRPr="00806720">
        <w:rPr>
          <w:rFonts w:eastAsia="Times New Roman"/>
          <w:color w:val="212121"/>
          <w:szCs w:val="24"/>
        </w:rPr>
        <w:t xml:space="preserve">όχι μόνο απέναντι στο </w:t>
      </w:r>
      <w:r>
        <w:rPr>
          <w:rFonts w:eastAsia="Times New Roman"/>
          <w:color w:val="212121"/>
          <w:szCs w:val="24"/>
        </w:rPr>
        <w:t>Σ</w:t>
      </w:r>
      <w:r w:rsidRPr="00806720">
        <w:rPr>
          <w:rFonts w:eastAsia="Times New Roman"/>
          <w:color w:val="212121"/>
          <w:szCs w:val="24"/>
        </w:rPr>
        <w:t>ώμα</w:t>
      </w:r>
      <w:r>
        <w:rPr>
          <w:rFonts w:eastAsia="Times New Roman"/>
          <w:color w:val="212121"/>
          <w:szCs w:val="24"/>
        </w:rPr>
        <w:t>, αλλά απέναντι στην ε</w:t>
      </w:r>
      <w:r w:rsidRPr="00806720">
        <w:rPr>
          <w:rFonts w:eastAsia="Times New Roman"/>
          <w:color w:val="212121"/>
          <w:szCs w:val="24"/>
        </w:rPr>
        <w:t>λληνική κοινωνία</w:t>
      </w:r>
      <w:r>
        <w:rPr>
          <w:rFonts w:eastAsia="Times New Roman"/>
          <w:color w:val="212121"/>
          <w:szCs w:val="24"/>
        </w:rPr>
        <w:t>,</w:t>
      </w:r>
      <w:r w:rsidRPr="00806720">
        <w:rPr>
          <w:rFonts w:eastAsia="Times New Roman"/>
          <w:color w:val="212121"/>
          <w:szCs w:val="24"/>
        </w:rPr>
        <w:t xml:space="preserve"> στον</w:t>
      </w:r>
      <w:r w:rsidRPr="00806720">
        <w:rPr>
          <w:rFonts w:eastAsia="Times New Roman"/>
          <w:color w:val="212121"/>
          <w:szCs w:val="24"/>
        </w:rPr>
        <w:t xml:space="preserve"> ελληνικό λαό</w:t>
      </w:r>
      <w:r>
        <w:rPr>
          <w:rFonts w:eastAsia="Times New Roman"/>
          <w:color w:val="212121"/>
          <w:szCs w:val="24"/>
        </w:rPr>
        <w:t>-</w:t>
      </w:r>
      <w:r w:rsidRPr="00806720">
        <w:rPr>
          <w:rFonts w:eastAsia="Times New Roman"/>
          <w:color w:val="212121"/>
          <w:szCs w:val="24"/>
        </w:rPr>
        <w:t xml:space="preserve"> αντέκρουσε όλ</w:t>
      </w:r>
      <w:r>
        <w:rPr>
          <w:rFonts w:eastAsia="Times New Roman"/>
          <w:color w:val="212121"/>
          <w:szCs w:val="24"/>
        </w:rPr>
        <w:t>ες τις αθλιότητες και τις φτήνιε</w:t>
      </w:r>
      <w:r w:rsidRPr="00806720">
        <w:rPr>
          <w:rFonts w:eastAsia="Times New Roman"/>
          <w:color w:val="212121"/>
          <w:szCs w:val="24"/>
        </w:rPr>
        <w:t xml:space="preserve">ς των επιχειρημάτων για </w:t>
      </w:r>
      <w:r>
        <w:rPr>
          <w:rFonts w:eastAsia="Times New Roman"/>
          <w:color w:val="212121"/>
          <w:szCs w:val="24"/>
        </w:rPr>
        <w:t>δήθεν σ</w:t>
      </w:r>
      <w:r w:rsidRPr="00806720">
        <w:rPr>
          <w:rFonts w:eastAsia="Times New Roman"/>
          <w:color w:val="212121"/>
          <w:szCs w:val="24"/>
        </w:rPr>
        <w:t>υνταγματική εκτροπή και ευτελισμό του κοινοβουλευτικού βίου με ένα</w:t>
      </w:r>
      <w:r>
        <w:rPr>
          <w:rFonts w:eastAsia="Times New Roman"/>
          <w:color w:val="212121"/>
          <w:szCs w:val="24"/>
        </w:rPr>
        <w:t>ν λόγο λογοδοσίας α</w:t>
      </w:r>
      <w:r w:rsidRPr="00806720">
        <w:rPr>
          <w:rFonts w:eastAsia="Times New Roman"/>
          <w:color w:val="212121"/>
          <w:szCs w:val="24"/>
        </w:rPr>
        <w:t xml:space="preserve">πέναντι στην κοινωνία και </w:t>
      </w:r>
      <w:r>
        <w:rPr>
          <w:rFonts w:eastAsia="Times New Roman"/>
          <w:color w:val="212121"/>
          <w:szCs w:val="24"/>
        </w:rPr>
        <w:t xml:space="preserve">αντίκρουσης </w:t>
      </w:r>
      <w:r w:rsidRPr="00806720">
        <w:rPr>
          <w:rFonts w:eastAsia="Times New Roman"/>
          <w:color w:val="212121"/>
          <w:szCs w:val="24"/>
        </w:rPr>
        <w:t>όλων αυτών των επιχειρημάτων</w:t>
      </w:r>
      <w:r>
        <w:rPr>
          <w:rFonts w:eastAsia="Times New Roman"/>
          <w:color w:val="212121"/>
          <w:szCs w:val="24"/>
        </w:rPr>
        <w:t>, ή</w:t>
      </w:r>
      <w:r w:rsidRPr="00806720">
        <w:rPr>
          <w:rFonts w:eastAsia="Times New Roman"/>
          <w:color w:val="212121"/>
          <w:szCs w:val="24"/>
        </w:rPr>
        <w:t xml:space="preserve">ρθε </w:t>
      </w:r>
      <w:r>
        <w:rPr>
          <w:rFonts w:eastAsia="Times New Roman"/>
          <w:color w:val="212121"/>
          <w:szCs w:val="24"/>
        </w:rPr>
        <w:t>ο κ.</w:t>
      </w:r>
      <w:r w:rsidRPr="00806720">
        <w:rPr>
          <w:rFonts w:eastAsia="Times New Roman"/>
          <w:color w:val="212121"/>
          <w:szCs w:val="24"/>
        </w:rPr>
        <w:t xml:space="preserve"> Αθ</w:t>
      </w:r>
      <w:r w:rsidRPr="00806720">
        <w:rPr>
          <w:rFonts w:eastAsia="Times New Roman"/>
          <w:color w:val="212121"/>
          <w:szCs w:val="24"/>
        </w:rPr>
        <w:t>ανασίου να μας πει σήμερα</w:t>
      </w:r>
      <w:r>
        <w:rPr>
          <w:rFonts w:eastAsia="Times New Roman"/>
          <w:color w:val="212121"/>
          <w:szCs w:val="24"/>
        </w:rPr>
        <w:t xml:space="preserve"> -</w:t>
      </w:r>
      <w:r w:rsidRPr="00806720">
        <w:rPr>
          <w:rFonts w:eastAsia="Times New Roman"/>
          <w:color w:val="212121"/>
          <w:szCs w:val="24"/>
        </w:rPr>
        <w:t>να επαναλάβει και να αναθερμάνει τη συζήτηση</w:t>
      </w:r>
      <w:r>
        <w:rPr>
          <w:rFonts w:eastAsia="Times New Roman"/>
          <w:color w:val="212121"/>
          <w:szCs w:val="24"/>
        </w:rPr>
        <w:t xml:space="preserve">- </w:t>
      </w:r>
      <w:r w:rsidRPr="00806720">
        <w:rPr>
          <w:rFonts w:eastAsia="Times New Roman"/>
          <w:color w:val="212121"/>
          <w:szCs w:val="24"/>
        </w:rPr>
        <w:t xml:space="preserve">τι θα κάνει ένας εκ των </w:t>
      </w:r>
      <w:r>
        <w:rPr>
          <w:rFonts w:eastAsia="Times New Roman"/>
          <w:color w:val="212121"/>
          <w:szCs w:val="24"/>
        </w:rPr>
        <w:t>έξι αυτών Β</w:t>
      </w:r>
      <w:r w:rsidRPr="00806720">
        <w:rPr>
          <w:rFonts w:eastAsia="Times New Roman"/>
          <w:color w:val="212121"/>
          <w:szCs w:val="24"/>
        </w:rPr>
        <w:t>ουλευτών</w:t>
      </w:r>
      <w:r>
        <w:rPr>
          <w:rFonts w:eastAsia="Times New Roman"/>
          <w:color w:val="212121"/>
          <w:szCs w:val="24"/>
        </w:rPr>
        <w:t>,</w:t>
      </w:r>
      <w:r w:rsidRPr="00806720">
        <w:rPr>
          <w:rFonts w:eastAsia="Times New Roman"/>
          <w:color w:val="212121"/>
          <w:szCs w:val="24"/>
        </w:rPr>
        <w:t xml:space="preserve"> οι οποίοι </w:t>
      </w:r>
      <w:r>
        <w:rPr>
          <w:rFonts w:eastAsia="Times New Roman"/>
          <w:color w:val="212121"/>
          <w:szCs w:val="24"/>
        </w:rPr>
        <w:t>-</w:t>
      </w:r>
      <w:proofErr w:type="spellStart"/>
      <w:r w:rsidRPr="00806720">
        <w:rPr>
          <w:rFonts w:eastAsia="Times New Roman"/>
          <w:color w:val="212121"/>
          <w:szCs w:val="24"/>
        </w:rPr>
        <w:t>ειρήσθω</w:t>
      </w:r>
      <w:proofErr w:type="spellEnd"/>
      <w:r w:rsidRPr="00806720">
        <w:rPr>
          <w:rFonts w:eastAsia="Times New Roman"/>
          <w:color w:val="212121"/>
          <w:szCs w:val="24"/>
        </w:rPr>
        <w:t xml:space="preserve"> εν </w:t>
      </w:r>
      <w:proofErr w:type="spellStart"/>
      <w:r w:rsidRPr="00806720">
        <w:rPr>
          <w:rFonts w:eastAsia="Times New Roman"/>
          <w:color w:val="212121"/>
          <w:szCs w:val="24"/>
        </w:rPr>
        <w:t>παρόδω</w:t>
      </w:r>
      <w:proofErr w:type="spellEnd"/>
      <w:r>
        <w:rPr>
          <w:rFonts w:eastAsia="Times New Roman"/>
          <w:color w:val="212121"/>
          <w:szCs w:val="24"/>
        </w:rPr>
        <w:t>- αυτό που έκαναν δεν είναι τ</w:t>
      </w:r>
      <w:r w:rsidRPr="00806720">
        <w:rPr>
          <w:rFonts w:eastAsia="Times New Roman"/>
          <w:color w:val="212121"/>
          <w:szCs w:val="24"/>
        </w:rPr>
        <w:t xml:space="preserve">ίποτα </w:t>
      </w:r>
      <w:r w:rsidRPr="00806720">
        <w:rPr>
          <w:rFonts w:eastAsia="Times New Roman"/>
          <w:color w:val="212121"/>
          <w:szCs w:val="24"/>
        </w:rPr>
        <w:lastRenderedPageBreak/>
        <w:t>λιγότερο</w:t>
      </w:r>
      <w:r>
        <w:rPr>
          <w:rFonts w:eastAsia="Times New Roman"/>
          <w:color w:val="212121"/>
          <w:szCs w:val="24"/>
        </w:rPr>
        <w:t>,</w:t>
      </w:r>
      <w:r w:rsidRPr="00806720">
        <w:rPr>
          <w:rFonts w:eastAsia="Times New Roman"/>
          <w:color w:val="212121"/>
          <w:szCs w:val="24"/>
        </w:rPr>
        <w:t xml:space="preserve"> τίποτα περισσότερο από μία κοινοποίηση της πολιτικής τους βούληση</w:t>
      </w:r>
      <w:r>
        <w:rPr>
          <w:rFonts w:eastAsia="Times New Roman"/>
          <w:color w:val="212121"/>
          <w:szCs w:val="24"/>
        </w:rPr>
        <w:t>ς</w:t>
      </w:r>
      <w:r w:rsidRPr="00806720">
        <w:rPr>
          <w:rFonts w:eastAsia="Times New Roman"/>
          <w:color w:val="212121"/>
          <w:szCs w:val="24"/>
        </w:rPr>
        <w:t xml:space="preserve"> να στηρίξουν αυτ</w:t>
      </w:r>
      <w:r>
        <w:rPr>
          <w:rFonts w:eastAsia="Times New Roman"/>
          <w:color w:val="212121"/>
          <w:szCs w:val="24"/>
        </w:rPr>
        <w:t>ή την Κ</w:t>
      </w:r>
      <w:r w:rsidRPr="00806720">
        <w:rPr>
          <w:rFonts w:eastAsia="Times New Roman"/>
          <w:color w:val="212121"/>
          <w:szCs w:val="24"/>
        </w:rPr>
        <w:t>υβέρνηση</w:t>
      </w:r>
      <w:r>
        <w:rPr>
          <w:rFonts w:eastAsia="Times New Roman"/>
          <w:color w:val="212121"/>
          <w:szCs w:val="24"/>
        </w:rPr>
        <w:t>,</w:t>
      </w:r>
      <w:r w:rsidRPr="00806720">
        <w:rPr>
          <w:rFonts w:eastAsia="Times New Roman"/>
          <w:color w:val="212121"/>
          <w:szCs w:val="24"/>
        </w:rPr>
        <w:t xml:space="preserve"> που λίγες μέρες πριν το έκαναν</w:t>
      </w:r>
      <w:r>
        <w:rPr>
          <w:rFonts w:eastAsia="Times New Roman"/>
          <w:color w:val="212121"/>
          <w:szCs w:val="24"/>
        </w:rPr>
        <w:t>, ά</w:t>
      </w:r>
      <w:r w:rsidRPr="00806720">
        <w:rPr>
          <w:rFonts w:eastAsia="Times New Roman"/>
          <w:color w:val="212121"/>
          <w:szCs w:val="24"/>
        </w:rPr>
        <w:t>λλωστε και με την ψήφο εμπιστοσύνης</w:t>
      </w:r>
      <w:r>
        <w:rPr>
          <w:rFonts w:eastAsia="Times New Roman"/>
          <w:color w:val="212121"/>
          <w:szCs w:val="24"/>
        </w:rPr>
        <w:t>.</w:t>
      </w:r>
      <w:r w:rsidRPr="00806720">
        <w:rPr>
          <w:rFonts w:eastAsia="Times New Roman"/>
          <w:color w:val="212121"/>
          <w:szCs w:val="24"/>
        </w:rPr>
        <w:t xml:space="preserve"> </w:t>
      </w:r>
      <w:r>
        <w:rPr>
          <w:rFonts w:eastAsia="Times New Roman"/>
          <w:color w:val="212121"/>
          <w:szCs w:val="24"/>
        </w:rPr>
        <w:t>Α</w:t>
      </w:r>
      <w:r w:rsidRPr="00806720">
        <w:rPr>
          <w:rFonts w:eastAsia="Times New Roman"/>
          <w:color w:val="212121"/>
          <w:szCs w:val="24"/>
        </w:rPr>
        <w:t xml:space="preserve">υτό </w:t>
      </w:r>
      <w:r>
        <w:rPr>
          <w:rFonts w:eastAsia="Times New Roman"/>
          <w:color w:val="212121"/>
          <w:szCs w:val="24"/>
        </w:rPr>
        <w:t xml:space="preserve">είναι. </w:t>
      </w:r>
    </w:p>
    <w:p w14:paraId="1123F233" w14:textId="77777777" w:rsidR="00A4113B" w:rsidRDefault="00FE19D4">
      <w:pPr>
        <w:spacing w:line="600" w:lineRule="auto"/>
        <w:ind w:firstLine="720"/>
        <w:contextualSpacing/>
        <w:jc w:val="both"/>
        <w:rPr>
          <w:rFonts w:eastAsia="Times New Roman"/>
          <w:color w:val="212121"/>
          <w:szCs w:val="24"/>
        </w:rPr>
      </w:pPr>
      <w:r>
        <w:rPr>
          <w:rFonts w:eastAsia="Times New Roman"/>
          <w:color w:val="212121"/>
          <w:szCs w:val="24"/>
        </w:rPr>
        <w:t>Και ήρθε</w:t>
      </w:r>
      <w:r w:rsidRPr="00806720">
        <w:rPr>
          <w:rFonts w:eastAsia="Times New Roman"/>
          <w:color w:val="212121"/>
          <w:szCs w:val="24"/>
        </w:rPr>
        <w:t xml:space="preserve"> να κάνει </w:t>
      </w:r>
      <w:r>
        <w:rPr>
          <w:rFonts w:eastAsia="Times New Roman"/>
          <w:color w:val="212121"/>
          <w:szCs w:val="24"/>
        </w:rPr>
        <w:t>ο κ. Αθανασίου</w:t>
      </w:r>
      <w:r w:rsidRPr="00806720">
        <w:rPr>
          <w:rFonts w:eastAsia="Times New Roman"/>
          <w:color w:val="212121"/>
          <w:szCs w:val="24"/>
        </w:rPr>
        <w:t xml:space="preserve"> καινούργιο </w:t>
      </w:r>
      <w:r>
        <w:rPr>
          <w:rFonts w:eastAsia="Times New Roman"/>
          <w:color w:val="212121"/>
          <w:szCs w:val="24"/>
        </w:rPr>
        <w:t>λογοπαίγνιο -</w:t>
      </w:r>
      <w:r w:rsidRPr="00806720">
        <w:rPr>
          <w:rFonts w:eastAsia="Times New Roman"/>
          <w:color w:val="212121"/>
          <w:szCs w:val="24"/>
        </w:rPr>
        <w:t xml:space="preserve">γιατί όλες αυτές τις μέρες τεχνάσματα και λογοπαίγνια </w:t>
      </w:r>
      <w:r>
        <w:rPr>
          <w:rFonts w:eastAsia="Times New Roman"/>
          <w:color w:val="212121"/>
          <w:szCs w:val="24"/>
        </w:rPr>
        <w:t>ακού</w:t>
      </w:r>
      <w:r w:rsidRPr="00806720">
        <w:rPr>
          <w:rFonts w:eastAsia="Times New Roman"/>
          <w:color w:val="212121"/>
          <w:szCs w:val="24"/>
        </w:rPr>
        <w:t>με</w:t>
      </w:r>
      <w:r>
        <w:rPr>
          <w:rFonts w:eastAsia="Times New Roman"/>
          <w:color w:val="212121"/>
          <w:szCs w:val="24"/>
        </w:rPr>
        <w:t>,</w:t>
      </w:r>
      <w:r w:rsidRPr="00806720">
        <w:rPr>
          <w:rFonts w:eastAsia="Times New Roman"/>
          <w:color w:val="212121"/>
          <w:szCs w:val="24"/>
        </w:rPr>
        <w:t xml:space="preserve"> αλλού πιο σοβαρά ή </w:t>
      </w:r>
      <w:r w:rsidRPr="00806720">
        <w:rPr>
          <w:rFonts w:eastAsia="Times New Roman"/>
          <w:color w:val="212121"/>
          <w:szCs w:val="24"/>
        </w:rPr>
        <w:t>περισπούδαστα</w:t>
      </w:r>
      <w:r>
        <w:rPr>
          <w:rFonts w:eastAsia="Times New Roman"/>
          <w:color w:val="212121"/>
          <w:szCs w:val="24"/>
        </w:rPr>
        <w:t>, όπως του κ.</w:t>
      </w:r>
      <w:r w:rsidRPr="00806720">
        <w:rPr>
          <w:rFonts w:eastAsia="Times New Roman"/>
          <w:color w:val="212121"/>
          <w:szCs w:val="24"/>
        </w:rPr>
        <w:t xml:space="preserve"> Βενιζέλου</w:t>
      </w:r>
      <w:r>
        <w:rPr>
          <w:rFonts w:eastAsia="Times New Roman"/>
          <w:color w:val="212121"/>
          <w:szCs w:val="24"/>
        </w:rPr>
        <w:t>,</w:t>
      </w:r>
      <w:r w:rsidRPr="00806720">
        <w:rPr>
          <w:rFonts w:eastAsia="Times New Roman"/>
          <w:color w:val="212121"/>
          <w:szCs w:val="24"/>
        </w:rPr>
        <w:t xml:space="preserve"> αλλού λιγότερο</w:t>
      </w:r>
      <w:r>
        <w:rPr>
          <w:rFonts w:eastAsia="Times New Roman"/>
          <w:color w:val="212121"/>
          <w:szCs w:val="24"/>
        </w:rPr>
        <w:t>-</w:t>
      </w:r>
      <w:r w:rsidRPr="00806720">
        <w:rPr>
          <w:rFonts w:eastAsia="Times New Roman"/>
          <w:color w:val="212121"/>
          <w:szCs w:val="24"/>
        </w:rPr>
        <w:t xml:space="preserve"> </w:t>
      </w:r>
      <w:r>
        <w:rPr>
          <w:rFonts w:eastAsia="Times New Roman"/>
          <w:color w:val="212121"/>
          <w:szCs w:val="24"/>
        </w:rPr>
        <w:t xml:space="preserve">και </w:t>
      </w:r>
      <w:r w:rsidRPr="00806720">
        <w:rPr>
          <w:rFonts w:eastAsia="Times New Roman"/>
          <w:color w:val="212121"/>
          <w:szCs w:val="24"/>
        </w:rPr>
        <w:t xml:space="preserve">να </w:t>
      </w:r>
      <w:r>
        <w:rPr>
          <w:rFonts w:eastAsia="Times New Roman"/>
          <w:color w:val="212121"/>
          <w:szCs w:val="24"/>
        </w:rPr>
        <w:t>μας πει τι θα κάνει ένας εκ των έξι αν διαφωνεί</w:t>
      </w:r>
      <w:r w:rsidRPr="00806720">
        <w:rPr>
          <w:rFonts w:eastAsia="Times New Roman"/>
          <w:color w:val="212121"/>
          <w:szCs w:val="24"/>
        </w:rPr>
        <w:t xml:space="preserve"> σε ένα άρθρο</w:t>
      </w:r>
      <w:r>
        <w:rPr>
          <w:rFonts w:eastAsia="Times New Roman"/>
          <w:color w:val="212121"/>
          <w:szCs w:val="24"/>
        </w:rPr>
        <w:t xml:space="preserve">. Τι κάνει ο κ. Αθανασίου, αν διαφωνεί σε </w:t>
      </w:r>
      <w:r w:rsidRPr="00806720">
        <w:rPr>
          <w:rFonts w:eastAsia="Times New Roman"/>
          <w:color w:val="212121"/>
          <w:szCs w:val="24"/>
        </w:rPr>
        <w:t>έν</w:t>
      </w:r>
      <w:r>
        <w:rPr>
          <w:rFonts w:eastAsia="Times New Roman"/>
          <w:color w:val="212121"/>
          <w:szCs w:val="24"/>
        </w:rPr>
        <w:t xml:space="preserve">α άρθρο που η Νέα Δημοκρατία </w:t>
      </w:r>
      <w:r w:rsidRPr="00806720">
        <w:rPr>
          <w:rFonts w:eastAsia="Times New Roman"/>
          <w:color w:val="212121"/>
          <w:szCs w:val="24"/>
        </w:rPr>
        <w:t>ψηφίζει σε ένα νομοσχέδιο</w:t>
      </w:r>
      <w:r>
        <w:rPr>
          <w:rFonts w:eastAsia="Times New Roman"/>
          <w:color w:val="212121"/>
          <w:szCs w:val="24"/>
        </w:rPr>
        <w:t xml:space="preserve">; Έρχεται εδώ και ζητά </w:t>
      </w:r>
      <w:r w:rsidRPr="00806720">
        <w:rPr>
          <w:rFonts w:eastAsia="Times New Roman"/>
          <w:color w:val="212121"/>
          <w:szCs w:val="24"/>
        </w:rPr>
        <w:t>ονομαστική ψηφ</w:t>
      </w:r>
      <w:r w:rsidRPr="00806720">
        <w:rPr>
          <w:rFonts w:eastAsia="Times New Roman"/>
          <w:color w:val="212121"/>
          <w:szCs w:val="24"/>
        </w:rPr>
        <w:t>οφορία</w:t>
      </w:r>
      <w:r>
        <w:rPr>
          <w:rFonts w:eastAsia="Times New Roman"/>
          <w:color w:val="212121"/>
          <w:szCs w:val="24"/>
        </w:rPr>
        <w:t xml:space="preserve">; </w:t>
      </w:r>
    </w:p>
    <w:p w14:paraId="1123F234" w14:textId="77777777" w:rsidR="00A4113B" w:rsidRDefault="00FE19D4">
      <w:pPr>
        <w:spacing w:line="600" w:lineRule="auto"/>
        <w:ind w:firstLine="720"/>
        <w:contextualSpacing/>
        <w:jc w:val="both"/>
        <w:rPr>
          <w:rFonts w:eastAsia="Times New Roman"/>
          <w:color w:val="212121"/>
          <w:szCs w:val="24"/>
        </w:rPr>
      </w:pPr>
      <w:r>
        <w:rPr>
          <w:rFonts w:eastAsia="Times New Roman"/>
          <w:color w:val="212121"/>
          <w:szCs w:val="24"/>
        </w:rPr>
        <w:t>Δεν</w:t>
      </w:r>
      <w:r w:rsidRPr="00806720">
        <w:rPr>
          <w:rFonts w:eastAsia="Times New Roman"/>
          <w:color w:val="212121"/>
          <w:szCs w:val="24"/>
        </w:rPr>
        <w:t xml:space="preserve"> καταλα</w:t>
      </w:r>
      <w:r>
        <w:rPr>
          <w:rFonts w:eastAsia="Times New Roman"/>
          <w:color w:val="212121"/>
          <w:szCs w:val="24"/>
        </w:rPr>
        <w:t>βαίνω τι παραλογισμοί είναι αυτοί</w:t>
      </w:r>
      <w:r w:rsidRPr="00806720">
        <w:rPr>
          <w:rFonts w:eastAsia="Times New Roman"/>
          <w:color w:val="212121"/>
          <w:szCs w:val="24"/>
        </w:rPr>
        <w:t xml:space="preserve"> για ένα</w:t>
      </w:r>
      <w:r>
        <w:rPr>
          <w:rFonts w:eastAsia="Times New Roman"/>
          <w:color w:val="212121"/>
          <w:szCs w:val="24"/>
        </w:rPr>
        <w:t>ν</w:t>
      </w:r>
      <w:r w:rsidRPr="00806720">
        <w:rPr>
          <w:rFonts w:eastAsia="Times New Roman"/>
          <w:color w:val="212121"/>
          <w:szCs w:val="24"/>
        </w:rPr>
        <w:t xml:space="preserve"> και μόνο στόχο</w:t>
      </w:r>
      <w:r>
        <w:rPr>
          <w:rFonts w:eastAsia="Times New Roman"/>
          <w:color w:val="212121"/>
          <w:szCs w:val="24"/>
        </w:rPr>
        <w:t>,</w:t>
      </w:r>
      <w:r w:rsidRPr="00806720">
        <w:rPr>
          <w:rFonts w:eastAsia="Times New Roman"/>
          <w:color w:val="212121"/>
          <w:szCs w:val="24"/>
        </w:rPr>
        <w:t xml:space="preserve"> ν</w:t>
      </w:r>
      <w:r>
        <w:rPr>
          <w:rFonts w:eastAsia="Times New Roman"/>
          <w:color w:val="212121"/>
          <w:szCs w:val="24"/>
        </w:rPr>
        <w:t>α υπονομευτεί αυτή η Κ</w:t>
      </w:r>
      <w:r w:rsidRPr="00806720">
        <w:rPr>
          <w:rFonts w:eastAsia="Times New Roman"/>
          <w:color w:val="212121"/>
          <w:szCs w:val="24"/>
        </w:rPr>
        <w:t>υβέρνηση</w:t>
      </w:r>
      <w:r>
        <w:rPr>
          <w:rFonts w:eastAsia="Times New Roman"/>
          <w:color w:val="212121"/>
          <w:szCs w:val="24"/>
        </w:rPr>
        <w:t>, η οποία ολοκληρώνει μ</w:t>
      </w:r>
      <w:r>
        <w:rPr>
          <w:rFonts w:eastAsia="Times New Roman"/>
          <w:color w:val="212121"/>
          <w:szCs w:val="24"/>
        </w:rPr>
        <w:t>ί</w:t>
      </w:r>
      <w:r w:rsidRPr="00806720">
        <w:rPr>
          <w:rFonts w:eastAsia="Times New Roman"/>
          <w:color w:val="212121"/>
          <w:szCs w:val="24"/>
        </w:rPr>
        <w:t xml:space="preserve">α θετική διαδρομή </w:t>
      </w:r>
      <w:r>
        <w:rPr>
          <w:rFonts w:eastAsia="Times New Roman"/>
          <w:color w:val="212121"/>
          <w:szCs w:val="24"/>
        </w:rPr>
        <w:t>-</w:t>
      </w:r>
      <w:r w:rsidRPr="00806720">
        <w:rPr>
          <w:rFonts w:eastAsia="Times New Roman"/>
          <w:color w:val="212121"/>
          <w:szCs w:val="24"/>
        </w:rPr>
        <w:t>εξ αντικειμένου θετική</w:t>
      </w:r>
      <w:r>
        <w:rPr>
          <w:rFonts w:eastAsia="Times New Roman"/>
          <w:color w:val="212121"/>
          <w:szCs w:val="24"/>
        </w:rPr>
        <w:t>-</w:t>
      </w:r>
      <w:r w:rsidRPr="00806720">
        <w:rPr>
          <w:rFonts w:eastAsia="Times New Roman"/>
          <w:color w:val="212121"/>
          <w:szCs w:val="24"/>
        </w:rPr>
        <w:t xml:space="preserve"> </w:t>
      </w:r>
      <w:r>
        <w:rPr>
          <w:rFonts w:eastAsia="Times New Roman"/>
          <w:color w:val="212121"/>
          <w:szCs w:val="24"/>
        </w:rPr>
        <w:t>με όποια κριτική και από όποια μεριά και αν της ασκηθεί και αρνούμενη όλη η Α</w:t>
      </w:r>
      <w:r w:rsidRPr="00806720">
        <w:rPr>
          <w:rFonts w:eastAsia="Times New Roman"/>
          <w:color w:val="212121"/>
          <w:szCs w:val="24"/>
        </w:rPr>
        <w:t>ντι</w:t>
      </w:r>
      <w:r w:rsidRPr="00806720">
        <w:rPr>
          <w:rFonts w:eastAsia="Times New Roman"/>
          <w:color w:val="212121"/>
          <w:szCs w:val="24"/>
        </w:rPr>
        <w:t>πολίτευση να χαράξει</w:t>
      </w:r>
      <w:r>
        <w:rPr>
          <w:rFonts w:eastAsia="Times New Roman"/>
          <w:color w:val="212121"/>
          <w:szCs w:val="24"/>
        </w:rPr>
        <w:t>,</w:t>
      </w:r>
      <w:r w:rsidRPr="00806720">
        <w:rPr>
          <w:rFonts w:eastAsia="Times New Roman"/>
          <w:color w:val="212121"/>
          <w:szCs w:val="24"/>
        </w:rPr>
        <w:t xml:space="preserve"> να καταθέσει ενώπιον της ελληνικής κοινωνίας τις δικές της προτάσεις για την επόμενη περίοδο</w:t>
      </w:r>
      <w:r>
        <w:rPr>
          <w:rFonts w:eastAsia="Times New Roman"/>
          <w:color w:val="212121"/>
          <w:szCs w:val="24"/>
        </w:rPr>
        <w:t>.</w:t>
      </w:r>
    </w:p>
    <w:p w14:paraId="1123F235" w14:textId="77777777" w:rsidR="00A4113B" w:rsidRDefault="00FE19D4">
      <w:pPr>
        <w:spacing w:line="600" w:lineRule="auto"/>
        <w:ind w:firstLine="720"/>
        <w:contextualSpacing/>
        <w:jc w:val="both"/>
        <w:rPr>
          <w:rFonts w:eastAsia="Times New Roman"/>
          <w:color w:val="212121"/>
          <w:szCs w:val="24"/>
        </w:rPr>
      </w:pPr>
      <w:r>
        <w:rPr>
          <w:rFonts w:eastAsia="Times New Roman"/>
          <w:color w:val="212121"/>
          <w:szCs w:val="24"/>
        </w:rPr>
        <w:lastRenderedPageBreak/>
        <w:t>Οι νησιώτες Β</w:t>
      </w:r>
      <w:r w:rsidRPr="00806720">
        <w:rPr>
          <w:rFonts w:eastAsia="Times New Roman"/>
          <w:color w:val="212121"/>
          <w:szCs w:val="24"/>
        </w:rPr>
        <w:t xml:space="preserve">ουλευτές </w:t>
      </w:r>
      <w:r>
        <w:rPr>
          <w:rFonts w:eastAsia="Times New Roman"/>
          <w:color w:val="212121"/>
          <w:szCs w:val="24"/>
        </w:rPr>
        <w:t xml:space="preserve">μας, ο Νίκος </w:t>
      </w:r>
      <w:proofErr w:type="spellStart"/>
      <w:r>
        <w:rPr>
          <w:rFonts w:eastAsia="Times New Roman"/>
          <w:color w:val="212121"/>
          <w:szCs w:val="24"/>
        </w:rPr>
        <w:t>Συρμαλένιος</w:t>
      </w:r>
      <w:proofErr w:type="spellEnd"/>
      <w:r>
        <w:rPr>
          <w:rFonts w:eastAsia="Times New Roman"/>
          <w:color w:val="212121"/>
          <w:szCs w:val="24"/>
        </w:rPr>
        <w:t>, ο Αντώνης</w:t>
      </w:r>
      <w:r w:rsidRPr="00806720">
        <w:rPr>
          <w:rFonts w:eastAsia="Times New Roman"/>
          <w:color w:val="212121"/>
          <w:szCs w:val="24"/>
        </w:rPr>
        <w:t xml:space="preserve"> Συρίγος</w:t>
      </w:r>
      <w:r>
        <w:rPr>
          <w:rFonts w:eastAsia="Times New Roman"/>
          <w:color w:val="212121"/>
          <w:szCs w:val="24"/>
        </w:rPr>
        <w:t xml:space="preserve">, ο </w:t>
      </w:r>
      <w:r w:rsidRPr="00806720">
        <w:rPr>
          <w:rFonts w:eastAsia="Times New Roman"/>
          <w:color w:val="212121"/>
          <w:szCs w:val="24"/>
        </w:rPr>
        <w:t xml:space="preserve">Γιώργος </w:t>
      </w:r>
      <w:r>
        <w:rPr>
          <w:rFonts w:eastAsia="Times New Roman"/>
          <w:color w:val="212121"/>
          <w:szCs w:val="24"/>
        </w:rPr>
        <w:t>Πάλλης, ο Ηλίας Κ</w:t>
      </w:r>
      <w:r w:rsidRPr="00806720">
        <w:rPr>
          <w:rFonts w:eastAsia="Times New Roman"/>
          <w:color w:val="212121"/>
          <w:szCs w:val="24"/>
        </w:rPr>
        <w:t xml:space="preserve">αματερός </w:t>
      </w:r>
      <w:r>
        <w:rPr>
          <w:rFonts w:eastAsia="Times New Roman"/>
          <w:color w:val="212121"/>
          <w:szCs w:val="24"/>
        </w:rPr>
        <w:t>-</w:t>
      </w:r>
      <w:r w:rsidRPr="00806720">
        <w:rPr>
          <w:rFonts w:eastAsia="Times New Roman"/>
          <w:color w:val="212121"/>
          <w:szCs w:val="24"/>
        </w:rPr>
        <w:t xml:space="preserve">βλέπω τον </w:t>
      </w:r>
      <w:r>
        <w:rPr>
          <w:rFonts w:eastAsia="Times New Roman"/>
          <w:color w:val="212121"/>
          <w:szCs w:val="24"/>
        </w:rPr>
        <w:t xml:space="preserve">Δημήτρη </w:t>
      </w:r>
      <w:proofErr w:type="spellStart"/>
      <w:r>
        <w:rPr>
          <w:rFonts w:eastAsia="Times New Roman"/>
          <w:color w:val="212121"/>
          <w:szCs w:val="24"/>
        </w:rPr>
        <w:t>Σεβαστάκη</w:t>
      </w:r>
      <w:proofErr w:type="spellEnd"/>
      <w:r>
        <w:rPr>
          <w:rFonts w:eastAsia="Times New Roman"/>
          <w:color w:val="212121"/>
          <w:szCs w:val="24"/>
        </w:rPr>
        <w:t xml:space="preserve">- που θα ακολουθήσουν και ο νησιώτης Υπουργός, ο Νεκτάριος Σαντορινιός, μίλησαν και </w:t>
      </w:r>
      <w:r w:rsidRPr="00806720">
        <w:rPr>
          <w:rFonts w:eastAsia="Times New Roman"/>
          <w:color w:val="212121"/>
          <w:szCs w:val="24"/>
        </w:rPr>
        <w:t>για το μεταφορικό ισοδύναμο και για τη νησιωτική πολιτική και κάλυψαν όλα αυτά τα ζητήματα</w:t>
      </w:r>
      <w:r>
        <w:rPr>
          <w:rFonts w:eastAsia="Times New Roman"/>
          <w:color w:val="212121"/>
          <w:szCs w:val="24"/>
        </w:rPr>
        <w:t xml:space="preserve">. </w:t>
      </w:r>
    </w:p>
    <w:p w14:paraId="1123F236" w14:textId="77777777" w:rsidR="00A4113B" w:rsidRDefault="00FE19D4">
      <w:pPr>
        <w:spacing w:line="600" w:lineRule="auto"/>
        <w:ind w:firstLine="720"/>
        <w:contextualSpacing/>
        <w:jc w:val="both"/>
        <w:rPr>
          <w:rFonts w:eastAsia="Times New Roman"/>
          <w:color w:val="212121"/>
          <w:szCs w:val="24"/>
        </w:rPr>
      </w:pPr>
      <w:r>
        <w:rPr>
          <w:rFonts w:eastAsia="Times New Roman"/>
          <w:color w:val="212121"/>
          <w:szCs w:val="24"/>
        </w:rPr>
        <w:t>Ένα θ</w:t>
      </w:r>
      <w:r w:rsidRPr="00806720">
        <w:rPr>
          <w:rFonts w:eastAsia="Times New Roman"/>
          <w:color w:val="212121"/>
          <w:szCs w:val="24"/>
        </w:rPr>
        <w:t>έλω να ρωτήσω τη Νέα Δημοκρατία</w:t>
      </w:r>
      <w:r>
        <w:rPr>
          <w:rFonts w:eastAsia="Times New Roman"/>
          <w:color w:val="212121"/>
          <w:szCs w:val="24"/>
        </w:rPr>
        <w:t>,</w:t>
      </w:r>
      <w:r w:rsidRPr="00806720">
        <w:rPr>
          <w:rFonts w:eastAsia="Times New Roman"/>
          <w:color w:val="212121"/>
          <w:szCs w:val="24"/>
        </w:rPr>
        <w:t xml:space="preserve"> αλλά </w:t>
      </w:r>
      <w:r>
        <w:rPr>
          <w:rFonts w:eastAsia="Times New Roman"/>
          <w:color w:val="212121"/>
          <w:szCs w:val="24"/>
        </w:rPr>
        <w:t xml:space="preserve">ιδιαίτερα, </w:t>
      </w:r>
      <w:r w:rsidRPr="00806720">
        <w:rPr>
          <w:rFonts w:eastAsia="Times New Roman"/>
          <w:color w:val="212121"/>
          <w:szCs w:val="24"/>
        </w:rPr>
        <w:t>πιο πολύ το ΠΑΣΟΚ</w:t>
      </w:r>
      <w:r>
        <w:rPr>
          <w:rFonts w:eastAsia="Times New Roman"/>
          <w:color w:val="212121"/>
          <w:szCs w:val="24"/>
        </w:rPr>
        <w:t>, το ΚΙΝ</w:t>
      </w:r>
      <w:r>
        <w:rPr>
          <w:rFonts w:eastAsia="Times New Roman"/>
          <w:color w:val="212121"/>
          <w:szCs w:val="24"/>
        </w:rPr>
        <w:t xml:space="preserve">ΑΛ. </w:t>
      </w:r>
      <w:r>
        <w:rPr>
          <w:rFonts w:eastAsia="Times New Roman"/>
          <w:color w:val="212121"/>
          <w:szCs w:val="24"/>
        </w:rPr>
        <w:t>Τ</w:t>
      </w:r>
      <w:r>
        <w:rPr>
          <w:rFonts w:eastAsia="Times New Roman"/>
          <w:color w:val="212121"/>
          <w:szCs w:val="24"/>
        </w:rPr>
        <w:t xml:space="preserve">ουλάχιστον από τη δική μου </w:t>
      </w:r>
      <w:r w:rsidRPr="00806720">
        <w:rPr>
          <w:rFonts w:eastAsia="Times New Roman"/>
          <w:color w:val="212121"/>
          <w:szCs w:val="24"/>
        </w:rPr>
        <w:t>εμπειρία από το 20</w:t>
      </w:r>
      <w:r>
        <w:rPr>
          <w:rFonts w:eastAsia="Times New Roman"/>
          <w:color w:val="212121"/>
          <w:szCs w:val="24"/>
        </w:rPr>
        <w:t>07 ασχολ</w:t>
      </w:r>
      <w:r>
        <w:rPr>
          <w:rFonts w:eastAsia="Times New Roman"/>
          <w:color w:val="212121"/>
          <w:szCs w:val="24"/>
        </w:rPr>
        <w:t>ήθηκα</w:t>
      </w:r>
      <w:r>
        <w:rPr>
          <w:rFonts w:eastAsia="Times New Roman"/>
          <w:color w:val="212121"/>
          <w:szCs w:val="24"/>
        </w:rPr>
        <w:t xml:space="preserve"> με τον Τάσο </w:t>
      </w:r>
      <w:proofErr w:type="spellStart"/>
      <w:r>
        <w:rPr>
          <w:rFonts w:eastAsia="Times New Roman"/>
          <w:color w:val="212121"/>
          <w:szCs w:val="24"/>
        </w:rPr>
        <w:t>Αλιφέρη</w:t>
      </w:r>
      <w:proofErr w:type="spellEnd"/>
      <w:r>
        <w:rPr>
          <w:rFonts w:eastAsia="Times New Roman"/>
          <w:color w:val="212121"/>
          <w:szCs w:val="24"/>
        </w:rPr>
        <w:t xml:space="preserve"> –τον μακαρίτη Τάσο </w:t>
      </w:r>
      <w:proofErr w:type="spellStart"/>
      <w:r>
        <w:rPr>
          <w:rFonts w:eastAsia="Times New Roman"/>
          <w:color w:val="212121"/>
          <w:szCs w:val="24"/>
        </w:rPr>
        <w:t>Αλιφέρη</w:t>
      </w:r>
      <w:proofErr w:type="spellEnd"/>
      <w:r>
        <w:rPr>
          <w:rFonts w:eastAsia="Times New Roman"/>
          <w:color w:val="212121"/>
          <w:szCs w:val="24"/>
        </w:rPr>
        <w:t>- κ</w:t>
      </w:r>
      <w:r w:rsidRPr="00806720">
        <w:rPr>
          <w:rFonts w:eastAsia="Times New Roman"/>
          <w:color w:val="212121"/>
          <w:szCs w:val="24"/>
        </w:rPr>
        <w:t xml:space="preserve">αι με άλλους </w:t>
      </w:r>
      <w:r>
        <w:rPr>
          <w:rFonts w:eastAsia="Times New Roman"/>
          <w:color w:val="212121"/>
          <w:szCs w:val="24"/>
        </w:rPr>
        <w:t xml:space="preserve">νησιώτες δημάρχους </w:t>
      </w:r>
      <w:r w:rsidRPr="00806720">
        <w:rPr>
          <w:rFonts w:eastAsia="Times New Roman"/>
          <w:color w:val="212121"/>
          <w:szCs w:val="24"/>
        </w:rPr>
        <w:t>για το μεταφορικό ισοδύναμο και στην Ελλάδα και στις Βρυξέλλες</w:t>
      </w:r>
      <w:r>
        <w:rPr>
          <w:rFonts w:eastAsia="Times New Roman"/>
          <w:color w:val="212121"/>
          <w:szCs w:val="24"/>
        </w:rPr>
        <w:t>, γ</w:t>
      </w:r>
      <w:r w:rsidRPr="00806720">
        <w:rPr>
          <w:rFonts w:eastAsia="Times New Roman"/>
          <w:color w:val="212121"/>
          <w:szCs w:val="24"/>
        </w:rPr>
        <w:t>ια να το προχωρήσουμε</w:t>
      </w:r>
      <w:r>
        <w:rPr>
          <w:rFonts w:eastAsia="Times New Roman"/>
          <w:color w:val="212121"/>
          <w:szCs w:val="24"/>
        </w:rPr>
        <w:t>. Κ</w:t>
      </w:r>
      <w:r w:rsidRPr="00806720">
        <w:rPr>
          <w:rFonts w:eastAsia="Times New Roman"/>
          <w:color w:val="212121"/>
          <w:szCs w:val="24"/>
        </w:rPr>
        <w:t>αι πέρασαν αρκετές κυβ</w:t>
      </w:r>
      <w:r w:rsidRPr="00806720">
        <w:rPr>
          <w:rFonts w:eastAsia="Times New Roman"/>
          <w:color w:val="212121"/>
          <w:szCs w:val="24"/>
        </w:rPr>
        <w:t xml:space="preserve">ερνήσεις </w:t>
      </w:r>
      <w:r>
        <w:rPr>
          <w:rFonts w:eastAsia="Times New Roman"/>
          <w:color w:val="212121"/>
          <w:szCs w:val="24"/>
        </w:rPr>
        <w:t xml:space="preserve">έκτοτε και ούτε το άνοιξαν ως </w:t>
      </w:r>
      <w:r w:rsidRPr="00806720">
        <w:rPr>
          <w:rFonts w:eastAsia="Times New Roman"/>
          <w:color w:val="212121"/>
          <w:szCs w:val="24"/>
        </w:rPr>
        <w:t>ζήτημα</w:t>
      </w:r>
      <w:r>
        <w:rPr>
          <w:rFonts w:eastAsia="Times New Roman"/>
          <w:color w:val="212121"/>
          <w:szCs w:val="24"/>
        </w:rPr>
        <w:t xml:space="preserve">. </w:t>
      </w:r>
    </w:p>
    <w:p w14:paraId="1123F237" w14:textId="77777777" w:rsidR="00A4113B" w:rsidRDefault="00FE19D4">
      <w:pPr>
        <w:spacing w:line="600" w:lineRule="auto"/>
        <w:ind w:firstLine="720"/>
        <w:contextualSpacing/>
        <w:jc w:val="both"/>
        <w:rPr>
          <w:rFonts w:eastAsia="Times New Roman"/>
          <w:color w:val="212121"/>
          <w:szCs w:val="24"/>
        </w:rPr>
      </w:pPr>
      <w:r>
        <w:rPr>
          <w:rFonts w:eastAsia="Times New Roman"/>
          <w:color w:val="212121"/>
          <w:szCs w:val="24"/>
        </w:rPr>
        <w:t>Και όταν τ</w:t>
      </w:r>
      <w:r w:rsidRPr="00806720">
        <w:rPr>
          <w:rFonts w:eastAsia="Times New Roman"/>
          <w:color w:val="212121"/>
          <w:szCs w:val="24"/>
        </w:rPr>
        <w:t xml:space="preserve">ώρα έρχεται </w:t>
      </w:r>
      <w:r>
        <w:rPr>
          <w:rFonts w:eastAsia="Times New Roman"/>
          <w:color w:val="212121"/>
          <w:szCs w:val="24"/>
        </w:rPr>
        <w:t>-</w:t>
      </w:r>
      <w:r w:rsidRPr="00806720">
        <w:rPr>
          <w:rFonts w:eastAsia="Times New Roman"/>
          <w:color w:val="212121"/>
          <w:szCs w:val="24"/>
        </w:rPr>
        <w:t>με τον τρόπο που έρχεται</w:t>
      </w:r>
      <w:r>
        <w:rPr>
          <w:rFonts w:eastAsia="Times New Roman"/>
          <w:color w:val="212121"/>
          <w:szCs w:val="24"/>
        </w:rPr>
        <w:t>- και καθιερώνεται; Έχουμε</w:t>
      </w:r>
      <w:r>
        <w:rPr>
          <w:rFonts w:eastAsia="Times New Roman"/>
          <w:color w:val="212121"/>
          <w:szCs w:val="24"/>
        </w:rPr>
        <w:t xml:space="preserve"> φαινόμενο</w:t>
      </w:r>
      <w:r>
        <w:rPr>
          <w:rFonts w:eastAsia="Times New Roman"/>
          <w:color w:val="212121"/>
          <w:szCs w:val="24"/>
        </w:rPr>
        <w:t xml:space="preserve"> μιζέρια</w:t>
      </w:r>
      <w:r>
        <w:rPr>
          <w:rFonts w:eastAsia="Times New Roman"/>
          <w:color w:val="212121"/>
          <w:szCs w:val="24"/>
        </w:rPr>
        <w:t>ς</w:t>
      </w:r>
      <w:r>
        <w:rPr>
          <w:rFonts w:eastAsia="Times New Roman"/>
          <w:color w:val="212121"/>
          <w:szCs w:val="24"/>
        </w:rPr>
        <w:t>. Επιτέλους, μ</w:t>
      </w:r>
      <w:r>
        <w:rPr>
          <w:rFonts w:eastAsia="Times New Roman"/>
          <w:color w:val="212121"/>
          <w:szCs w:val="24"/>
        </w:rPr>
        <w:t>ί</w:t>
      </w:r>
      <w:r w:rsidRPr="00806720">
        <w:rPr>
          <w:rFonts w:eastAsia="Times New Roman"/>
          <w:color w:val="212121"/>
          <w:szCs w:val="24"/>
        </w:rPr>
        <w:t>α πολιτική που δεν δίνει τη δυνατότητα στους Έλληνες πο</w:t>
      </w:r>
      <w:r>
        <w:rPr>
          <w:rFonts w:eastAsia="Times New Roman"/>
          <w:color w:val="212121"/>
          <w:szCs w:val="24"/>
        </w:rPr>
        <w:t>λίτες να αισιοδοξούν, δεν είναι π</w:t>
      </w:r>
      <w:r w:rsidRPr="00806720">
        <w:rPr>
          <w:rFonts w:eastAsia="Times New Roman"/>
          <w:color w:val="212121"/>
          <w:szCs w:val="24"/>
        </w:rPr>
        <w:t>ολιτική</w:t>
      </w:r>
      <w:r>
        <w:rPr>
          <w:rFonts w:eastAsia="Times New Roman"/>
          <w:color w:val="212121"/>
          <w:szCs w:val="24"/>
        </w:rPr>
        <w:t>,</w:t>
      </w:r>
      <w:r w:rsidRPr="00806720">
        <w:rPr>
          <w:rFonts w:eastAsia="Times New Roman"/>
          <w:color w:val="212121"/>
          <w:szCs w:val="24"/>
        </w:rPr>
        <w:t xml:space="preserve"> δεν </w:t>
      </w:r>
      <w:r w:rsidRPr="00806720">
        <w:rPr>
          <w:rFonts w:eastAsia="Times New Roman"/>
          <w:color w:val="212121"/>
          <w:szCs w:val="24"/>
        </w:rPr>
        <w:t xml:space="preserve">είναι </w:t>
      </w:r>
      <w:r>
        <w:rPr>
          <w:rFonts w:eastAsia="Times New Roman"/>
          <w:color w:val="212121"/>
          <w:szCs w:val="24"/>
        </w:rPr>
        <w:t>Α</w:t>
      </w:r>
      <w:r w:rsidRPr="00806720">
        <w:rPr>
          <w:rFonts w:eastAsia="Times New Roman"/>
          <w:color w:val="212121"/>
          <w:szCs w:val="24"/>
        </w:rPr>
        <w:t>ντιπολίτευση</w:t>
      </w:r>
      <w:r>
        <w:rPr>
          <w:rFonts w:eastAsia="Times New Roman"/>
          <w:color w:val="212121"/>
          <w:szCs w:val="24"/>
        </w:rPr>
        <w:t>,</w:t>
      </w:r>
      <w:r w:rsidRPr="00806720">
        <w:rPr>
          <w:rFonts w:eastAsia="Times New Roman"/>
          <w:color w:val="212121"/>
          <w:szCs w:val="24"/>
        </w:rPr>
        <w:t xml:space="preserve"> είναι αποδόμηση</w:t>
      </w:r>
      <w:r>
        <w:rPr>
          <w:rFonts w:eastAsia="Times New Roman"/>
          <w:color w:val="212121"/>
          <w:szCs w:val="24"/>
        </w:rPr>
        <w:t>,</w:t>
      </w:r>
      <w:r w:rsidRPr="00806720">
        <w:rPr>
          <w:rFonts w:eastAsia="Times New Roman"/>
          <w:color w:val="212121"/>
          <w:szCs w:val="24"/>
        </w:rPr>
        <w:t xml:space="preserve"> τέχνασμα των επικοινωνιολόγων</w:t>
      </w:r>
      <w:r>
        <w:rPr>
          <w:rFonts w:eastAsia="Times New Roman"/>
          <w:color w:val="212121"/>
          <w:szCs w:val="24"/>
        </w:rPr>
        <w:t>. Κ</w:t>
      </w:r>
      <w:r w:rsidRPr="00806720">
        <w:rPr>
          <w:rFonts w:eastAsia="Times New Roman"/>
          <w:color w:val="212121"/>
          <w:szCs w:val="24"/>
        </w:rPr>
        <w:t xml:space="preserve">αι μέσα στη Βουλή δεν </w:t>
      </w:r>
      <w:r w:rsidRPr="00806720">
        <w:rPr>
          <w:rFonts w:eastAsia="Times New Roman"/>
          <w:color w:val="212121"/>
          <w:szCs w:val="24"/>
        </w:rPr>
        <w:lastRenderedPageBreak/>
        <w:t>μπορεί να λειτουργούν τα επικοινωνιακά τεχνάσματα</w:t>
      </w:r>
      <w:r>
        <w:rPr>
          <w:rFonts w:eastAsia="Times New Roman"/>
          <w:color w:val="212121"/>
          <w:szCs w:val="24"/>
        </w:rPr>
        <w:t>. Π</w:t>
      </w:r>
      <w:r w:rsidRPr="00806720">
        <w:rPr>
          <w:rFonts w:eastAsia="Times New Roman"/>
          <w:color w:val="212121"/>
          <w:szCs w:val="24"/>
        </w:rPr>
        <w:t>ρέπει να λειτουργεί ο πολιτικός λόγος</w:t>
      </w:r>
      <w:r>
        <w:rPr>
          <w:rFonts w:eastAsia="Times New Roman"/>
          <w:color w:val="212121"/>
          <w:szCs w:val="24"/>
        </w:rPr>
        <w:t>.</w:t>
      </w:r>
    </w:p>
    <w:p w14:paraId="1123F238" w14:textId="77777777" w:rsidR="00A4113B" w:rsidRDefault="00FE19D4">
      <w:pPr>
        <w:tabs>
          <w:tab w:val="left" w:pos="2738"/>
          <w:tab w:val="center" w:pos="4753"/>
          <w:tab w:val="left" w:pos="5723"/>
        </w:tabs>
        <w:spacing w:line="600" w:lineRule="auto"/>
        <w:ind w:firstLine="720"/>
        <w:contextualSpacing/>
        <w:jc w:val="both"/>
        <w:rPr>
          <w:rFonts w:eastAsia="Times New Roman" w:cs="Times New Roman"/>
          <w:szCs w:val="24"/>
        </w:rPr>
      </w:pPr>
      <w:r w:rsidRPr="00C255F0">
        <w:rPr>
          <w:rFonts w:eastAsia="Times New Roman" w:cs="Times New Roman"/>
          <w:szCs w:val="24"/>
        </w:rPr>
        <w:t xml:space="preserve">(Στο σημείο αυτό </w:t>
      </w:r>
      <w:r>
        <w:rPr>
          <w:rFonts w:eastAsia="Times New Roman" w:cs="Times New Roman"/>
          <w:szCs w:val="24"/>
        </w:rPr>
        <w:t>κ</w:t>
      </w:r>
      <w:r w:rsidRPr="00C255F0">
        <w:rPr>
          <w:rFonts w:eastAsia="Times New Roman" w:cs="Times New Roman"/>
          <w:szCs w:val="24"/>
        </w:rPr>
        <w:t>τυπάει το κουδούνι λήξεως του χρόνου ομιλίας του κυρίου</w:t>
      </w:r>
      <w:r w:rsidRPr="00C255F0">
        <w:rPr>
          <w:rFonts w:eastAsia="Times New Roman" w:cs="Times New Roman"/>
          <w:szCs w:val="24"/>
        </w:rPr>
        <w:t xml:space="preserve"> Βουλευτή)</w:t>
      </w:r>
    </w:p>
    <w:p w14:paraId="1123F239" w14:textId="77777777" w:rsidR="00A4113B" w:rsidRDefault="00FE19D4">
      <w:pPr>
        <w:spacing w:line="600" w:lineRule="auto"/>
        <w:ind w:firstLine="720"/>
        <w:contextualSpacing/>
        <w:jc w:val="both"/>
        <w:rPr>
          <w:rFonts w:eastAsia="Times New Roman"/>
          <w:szCs w:val="24"/>
        </w:rPr>
      </w:pPr>
      <w:r>
        <w:rPr>
          <w:rFonts w:eastAsia="Times New Roman"/>
          <w:color w:val="212121"/>
          <w:szCs w:val="24"/>
        </w:rPr>
        <w:t>Π</w:t>
      </w:r>
      <w:r w:rsidRPr="00806720">
        <w:rPr>
          <w:rFonts w:eastAsia="Times New Roman"/>
          <w:color w:val="212121"/>
          <w:szCs w:val="24"/>
        </w:rPr>
        <w:t>ρος αυτή την κατεύθυνση το μόνο</w:t>
      </w:r>
      <w:r>
        <w:rPr>
          <w:rFonts w:eastAsia="Times New Roman"/>
          <w:color w:val="212121"/>
          <w:szCs w:val="24"/>
        </w:rPr>
        <w:t xml:space="preserve"> πρόσθετο</w:t>
      </w:r>
      <w:r w:rsidRPr="00806720">
        <w:rPr>
          <w:rFonts w:eastAsia="Times New Roman"/>
          <w:color w:val="212121"/>
          <w:szCs w:val="24"/>
        </w:rPr>
        <w:t xml:space="preserve"> που έχω να συνεισφέρω </w:t>
      </w:r>
      <w:r>
        <w:rPr>
          <w:rFonts w:eastAsia="Times New Roman"/>
          <w:color w:val="212121"/>
          <w:szCs w:val="24"/>
        </w:rPr>
        <w:t>–</w:t>
      </w:r>
      <w:r w:rsidRPr="00806720">
        <w:rPr>
          <w:rFonts w:eastAsia="Times New Roman"/>
          <w:color w:val="212121"/>
          <w:szCs w:val="24"/>
        </w:rPr>
        <w:t>τελείωσα</w:t>
      </w:r>
      <w:r>
        <w:rPr>
          <w:rFonts w:eastAsia="Times New Roman"/>
          <w:color w:val="212121"/>
          <w:szCs w:val="24"/>
        </w:rPr>
        <w:t>, κύριε Π</w:t>
      </w:r>
      <w:r w:rsidRPr="00806720">
        <w:rPr>
          <w:rFonts w:eastAsia="Times New Roman"/>
          <w:color w:val="212121"/>
          <w:szCs w:val="24"/>
        </w:rPr>
        <w:t>ρόεδρε</w:t>
      </w:r>
      <w:r>
        <w:rPr>
          <w:rFonts w:eastAsia="Times New Roman"/>
          <w:color w:val="212121"/>
          <w:szCs w:val="24"/>
        </w:rPr>
        <w:t>-</w:t>
      </w:r>
      <w:r w:rsidRPr="00806720">
        <w:rPr>
          <w:rFonts w:eastAsia="Times New Roman"/>
          <w:color w:val="212121"/>
          <w:szCs w:val="24"/>
        </w:rPr>
        <w:t xml:space="preserve"> είναι όχι</w:t>
      </w:r>
      <w:r>
        <w:rPr>
          <w:rFonts w:eastAsia="Times New Roman"/>
          <w:color w:val="212121"/>
          <w:szCs w:val="24"/>
        </w:rPr>
        <w:t xml:space="preserve"> μόνο</w:t>
      </w:r>
      <w:r w:rsidRPr="00806720">
        <w:rPr>
          <w:rFonts w:eastAsia="Times New Roman"/>
          <w:color w:val="212121"/>
          <w:szCs w:val="24"/>
        </w:rPr>
        <w:t xml:space="preserve"> μεταφορικό ισοδύναμο</w:t>
      </w:r>
      <w:r>
        <w:rPr>
          <w:rFonts w:eastAsia="Times New Roman"/>
          <w:color w:val="212121"/>
          <w:szCs w:val="24"/>
        </w:rPr>
        <w:t>.</w:t>
      </w:r>
      <w:r w:rsidRPr="00806720">
        <w:rPr>
          <w:rFonts w:eastAsia="Times New Roman"/>
          <w:color w:val="212121"/>
          <w:szCs w:val="24"/>
        </w:rPr>
        <w:t xml:space="preserve"> </w:t>
      </w:r>
      <w:r>
        <w:rPr>
          <w:rFonts w:eastAsia="Times New Roman"/>
          <w:color w:val="212121"/>
          <w:szCs w:val="24"/>
        </w:rPr>
        <w:t>Ν</w:t>
      </w:r>
      <w:r w:rsidRPr="00806720">
        <w:rPr>
          <w:rFonts w:eastAsia="Times New Roman"/>
          <w:color w:val="212121"/>
          <w:szCs w:val="24"/>
        </w:rPr>
        <w:t>ησιωτικό</w:t>
      </w:r>
      <w:r>
        <w:rPr>
          <w:rFonts w:eastAsia="Times New Roman"/>
          <w:color w:val="212121"/>
          <w:szCs w:val="24"/>
        </w:rPr>
        <w:t>,</w:t>
      </w:r>
      <w:r w:rsidRPr="00806720">
        <w:rPr>
          <w:rFonts w:eastAsia="Times New Roman"/>
          <w:color w:val="212121"/>
          <w:szCs w:val="24"/>
        </w:rPr>
        <w:t xml:space="preserve"> αλλά και ορεινό </w:t>
      </w:r>
      <w:r>
        <w:rPr>
          <w:rFonts w:eastAsia="Times New Roman"/>
          <w:color w:val="212121"/>
          <w:szCs w:val="24"/>
        </w:rPr>
        <w:t>«</w:t>
      </w:r>
      <w:r w:rsidRPr="00806720">
        <w:rPr>
          <w:rFonts w:eastAsia="Times New Roman"/>
          <w:color w:val="212121"/>
          <w:szCs w:val="24"/>
        </w:rPr>
        <w:t>ισοδύνα</w:t>
      </w:r>
      <w:r>
        <w:rPr>
          <w:rFonts w:eastAsia="Times New Roman"/>
          <w:color w:val="212121"/>
          <w:szCs w:val="24"/>
        </w:rPr>
        <w:t>μο</w:t>
      </w:r>
      <w:r>
        <w:rPr>
          <w:rFonts w:eastAsia="Times New Roman"/>
          <w:color w:val="212121"/>
          <w:szCs w:val="24"/>
        </w:rPr>
        <w:t>»</w:t>
      </w:r>
      <w:r>
        <w:rPr>
          <w:rFonts w:eastAsia="Times New Roman"/>
          <w:color w:val="212121"/>
          <w:szCs w:val="24"/>
        </w:rPr>
        <w:t xml:space="preserve"> πρέπει να συζητήσουμε για τη </w:t>
      </w:r>
      <w:r w:rsidRPr="00806720">
        <w:rPr>
          <w:rFonts w:eastAsia="Times New Roman"/>
          <w:color w:val="212121"/>
          <w:szCs w:val="24"/>
        </w:rPr>
        <w:t xml:space="preserve">νέα περίοδο της προοπτικής της χώρας </w:t>
      </w:r>
      <w:r>
        <w:rPr>
          <w:rFonts w:eastAsia="Times New Roman"/>
          <w:color w:val="212121"/>
          <w:szCs w:val="24"/>
        </w:rPr>
        <w:t xml:space="preserve">μας. Διότι </w:t>
      </w:r>
      <w:r w:rsidRPr="00806720">
        <w:rPr>
          <w:rFonts w:eastAsia="Times New Roman"/>
          <w:color w:val="212121"/>
          <w:szCs w:val="24"/>
        </w:rPr>
        <w:t xml:space="preserve">δεν γίνεται ο </w:t>
      </w:r>
      <w:proofErr w:type="spellStart"/>
      <w:r>
        <w:rPr>
          <w:rFonts w:eastAsia="Times New Roman"/>
          <w:color w:val="212121"/>
          <w:szCs w:val="24"/>
        </w:rPr>
        <w:t>αθηνοκεντρισμός</w:t>
      </w:r>
      <w:proofErr w:type="spellEnd"/>
      <w:r>
        <w:rPr>
          <w:rFonts w:eastAsia="Times New Roman"/>
          <w:color w:val="212121"/>
          <w:szCs w:val="24"/>
        </w:rPr>
        <w:t xml:space="preserve"> ή </w:t>
      </w:r>
      <w:r w:rsidRPr="00806720">
        <w:rPr>
          <w:rFonts w:eastAsia="Times New Roman"/>
          <w:color w:val="212121"/>
          <w:szCs w:val="24"/>
        </w:rPr>
        <w:t xml:space="preserve">το μεγάλο αστικό κέντρο της Θεσσαλονίκης </w:t>
      </w:r>
      <w:r>
        <w:rPr>
          <w:rFonts w:eastAsia="Times New Roman"/>
          <w:color w:val="212121"/>
          <w:szCs w:val="24"/>
        </w:rPr>
        <w:t xml:space="preserve">στη </w:t>
      </w:r>
      <w:r>
        <w:rPr>
          <w:rFonts w:eastAsia="Times New Roman"/>
          <w:color w:val="212121"/>
          <w:szCs w:val="24"/>
        </w:rPr>
        <w:t>β</w:t>
      </w:r>
      <w:r>
        <w:rPr>
          <w:rFonts w:eastAsia="Times New Roman"/>
          <w:color w:val="212121"/>
          <w:szCs w:val="24"/>
        </w:rPr>
        <w:t>όρει</w:t>
      </w:r>
      <w:r>
        <w:rPr>
          <w:rFonts w:eastAsia="Times New Roman"/>
          <w:color w:val="212121"/>
          <w:szCs w:val="24"/>
        </w:rPr>
        <w:t>α</w:t>
      </w:r>
      <w:r w:rsidRPr="00806720">
        <w:rPr>
          <w:rFonts w:eastAsia="Times New Roman"/>
          <w:color w:val="212121"/>
          <w:szCs w:val="24"/>
        </w:rPr>
        <w:t xml:space="preserve"> Ελλάδα να είναι η ελληνική οικονομία κατά 80%</w:t>
      </w:r>
      <w:r>
        <w:rPr>
          <w:rFonts w:eastAsia="Times New Roman"/>
          <w:color w:val="212121"/>
          <w:szCs w:val="24"/>
        </w:rPr>
        <w:t xml:space="preserve">. Δεν γίνεται. </w:t>
      </w:r>
    </w:p>
    <w:p w14:paraId="1123F23A"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Μόνο μ</w:t>
      </w:r>
      <w:r>
        <w:rPr>
          <w:rFonts w:eastAsia="Times New Roman" w:cs="Times New Roman"/>
          <w:szCs w:val="24"/>
        </w:rPr>
        <w:t>ί</w:t>
      </w:r>
      <w:r>
        <w:rPr>
          <w:rFonts w:eastAsia="Times New Roman" w:cs="Times New Roman"/>
          <w:szCs w:val="24"/>
        </w:rPr>
        <w:t xml:space="preserve">α προοπτική περιφερειακής αποκέντρωσης και </w:t>
      </w:r>
      <w:proofErr w:type="spellStart"/>
      <w:r>
        <w:rPr>
          <w:rFonts w:eastAsia="Times New Roman" w:cs="Times New Roman"/>
          <w:szCs w:val="24"/>
        </w:rPr>
        <w:t>συνανάπτυξης</w:t>
      </w:r>
      <w:proofErr w:type="spellEnd"/>
      <w:r>
        <w:rPr>
          <w:rFonts w:eastAsia="Times New Roman" w:cs="Times New Roman"/>
          <w:szCs w:val="24"/>
        </w:rPr>
        <w:t xml:space="preserve"> των νησιωτικών και ορεινών περιοχών μπορεί να δώ</w:t>
      </w:r>
      <w:r>
        <w:rPr>
          <w:rFonts w:eastAsia="Times New Roman" w:cs="Times New Roman"/>
          <w:szCs w:val="24"/>
        </w:rPr>
        <w:t>σει μέλλον σε αυτόν τον τόπο και σε αυτή την κοινωνία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μαζί</w:t>
      </w:r>
      <w:r>
        <w:rPr>
          <w:rFonts w:eastAsia="Times New Roman" w:cs="Times New Roman"/>
          <w:szCs w:val="24"/>
        </w:rPr>
        <w:t xml:space="preserve"> με τα ζητήματα και της κοινωνικής συνοχής και της </w:t>
      </w:r>
      <w:r>
        <w:rPr>
          <w:rFonts w:eastAsia="Times New Roman" w:cs="Times New Roman"/>
          <w:szCs w:val="24"/>
        </w:rPr>
        <w:t>εργασίας</w:t>
      </w:r>
      <w:r>
        <w:rPr>
          <w:rFonts w:eastAsia="Times New Roman" w:cs="Times New Roman"/>
          <w:szCs w:val="24"/>
        </w:rPr>
        <w:t>.</w:t>
      </w:r>
    </w:p>
    <w:p w14:paraId="1123F23B" w14:textId="77777777" w:rsidR="00A4113B" w:rsidRDefault="00FE19D4">
      <w:pPr>
        <w:spacing w:line="600" w:lineRule="auto"/>
        <w:ind w:firstLine="720"/>
        <w:contextualSpacing/>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του κυρίου Βουλευτή)</w:t>
      </w:r>
    </w:p>
    <w:p w14:paraId="1123F23C" w14:textId="77777777" w:rsidR="00A4113B" w:rsidRDefault="00FE19D4">
      <w:pPr>
        <w:spacing w:line="600" w:lineRule="auto"/>
        <w:ind w:firstLine="720"/>
        <w:contextualSpacing/>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 xml:space="preserve">Κύριε συνάδελφε, αν </w:t>
      </w:r>
      <w:r>
        <w:rPr>
          <w:rFonts w:eastAsia="Times New Roman" w:cs="Times New Roman"/>
          <w:szCs w:val="24"/>
        </w:rPr>
        <w:t>θέλετε, ολοκληρώνετε.</w:t>
      </w:r>
    </w:p>
    <w:p w14:paraId="1123F23D"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b/>
          <w:szCs w:val="24"/>
        </w:rPr>
        <w:lastRenderedPageBreak/>
        <w:t>ΘΕΟΔΩΡΟΣ ΔΡΙΤΣΑΣ:</w:t>
      </w:r>
      <w:r>
        <w:rPr>
          <w:rFonts w:eastAsia="Times New Roman" w:cs="Times New Roman"/>
          <w:szCs w:val="24"/>
        </w:rPr>
        <w:t xml:space="preserve"> </w:t>
      </w:r>
      <w:r w:rsidRPr="007D6619">
        <w:rPr>
          <w:rFonts w:eastAsia="Times New Roman" w:cs="Times New Roman"/>
          <w:szCs w:val="24"/>
        </w:rPr>
        <w:t>Αυτ</w:t>
      </w:r>
      <w:r>
        <w:rPr>
          <w:rFonts w:eastAsia="Times New Roman" w:cs="Times New Roman"/>
          <w:szCs w:val="24"/>
        </w:rPr>
        <w:t xml:space="preserve">ή, λοιπόν, η πρωτοβουλία της Κυβέρνησης για το μεταφορικό ισοδύναμο και πολλές άλλες πρωτοβουλίες που έχουν παρθεί για τα νησιά ανοίγει αυτόν τον διάλογο. Νησιωτικό και ορεινό </w:t>
      </w:r>
      <w:r>
        <w:rPr>
          <w:rFonts w:eastAsia="Times New Roman" w:cs="Times New Roman"/>
          <w:szCs w:val="24"/>
        </w:rPr>
        <w:t>«</w:t>
      </w:r>
      <w:r>
        <w:rPr>
          <w:rFonts w:eastAsia="Times New Roman" w:cs="Times New Roman"/>
          <w:szCs w:val="24"/>
        </w:rPr>
        <w:t>ισοδύναμο</w:t>
      </w:r>
      <w:r>
        <w:rPr>
          <w:rFonts w:eastAsia="Times New Roman" w:cs="Times New Roman"/>
          <w:szCs w:val="24"/>
        </w:rPr>
        <w:t>»</w:t>
      </w:r>
      <w:r>
        <w:rPr>
          <w:rFonts w:eastAsia="Times New Roman" w:cs="Times New Roman"/>
          <w:szCs w:val="24"/>
        </w:rPr>
        <w:t xml:space="preserve"> για τη νέα σύγχρονη Ελλάδα.</w:t>
      </w:r>
    </w:p>
    <w:p w14:paraId="1123F23E"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123F23F" w14:textId="77777777" w:rsidR="00A4113B" w:rsidRDefault="00FE19D4">
      <w:pPr>
        <w:spacing w:line="600" w:lineRule="auto"/>
        <w:contextualSpacing/>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14:paraId="1123F240" w14:textId="77777777" w:rsidR="00A4113B" w:rsidRDefault="00FE19D4">
      <w:pPr>
        <w:spacing w:line="600" w:lineRule="auto"/>
        <w:ind w:firstLine="720"/>
        <w:contextualSpacing/>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Δρίτσα</w:t>
      </w:r>
      <w:proofErr w:type="spellEnd"/>
      <w:r>
        <w:rPr>
          <w:rFonts w:eastAsia="Times New Roman" w:cs="Times New Roman"/>
          <w:szCs w:val="24"/>
        </w:rPr>
        <w:t>.</w:t>
      </w:r>
    </w:p>
    <w:p w14:paraId="1123F241"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Σαχινίδη</w:t>
      </w:r>
      <w:proofErr w:type="spellEnd"/>
      <w:r>
        <w:rPr>
          <w:rFonts w:eastAsia="Times New Roman" w:cs="Times New Roman"/>
          <w:szCs w:val="24"/>
        </w:rPr>
        <w:t>, έχετε τον λόγο.</w:t>
      </w:r>
    </w:p>
    <w:p w14:paraId="1123F242"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Αμέσως μετά, κύριε Βαρβιτσιώτη, είστε εσείς. Ακολουθεί ο κ. </w:t>
      </w:r>
      <w:proofErr w:type="spellStart"/>
      <w:r>
        <w:rPr>
          <w:rFonts w:eastAsia="Times New Roman" w:cs="Times New Roman"/>
          <w:szCs w:val="24"/>
        </w:rPr>
        <w:t>Σεβαστάκης</w:t>
      </w:r>
      <w:proofErr w:type="spellEnd"/>
      <w:r>
        <w:rPr>
          <w:rFonts w:eastAsia="Times New Roman" w:cs="Times New Roman"/>
          <w:szCs w:val="24"/>
        </w:rPr>
        <w:t xml:space="preserve"> κ</w:t>
      </w:r>
      <w:r>
        <w:rPr>
          <w:rFonts w:eastAsia="Times New Roman" w:cs="Times New Roman"/>
          <w:szCs w:val="24"/>
        </w:rPr>
        <w:t>αι οδεύουμε προς τη λήξη.</w:t>
      </w:r>
    </w:p>
    <w:p w14:paraId="1123F243"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Ο Κοινοβουλευτικός Εκπρόσωπος από τη Χρυσή Αυγή έχει τον λόγο για δώδεκα λεπτά.</w:t>
      </w:r>
    </w:p>
    <w:p w14:paraId="1123F244"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Ευχαριστώ, κύριε Πρόεδρε.</w:t>
      </w:r>
    </w:p>
    <w:p w14:paraId="1123F245"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Έχουμε κερδίσει μ</w:t>
      </w:r>
      <w:r>
        <w:rPr>
          <w:rFonts w:eastAsia="Times New Roman" w:cs="Times New Roman"/>
          <w:szCs w:val="24"/>
        </w:rPr>
        <w:t>ί</w:t>
      </w:r>
      <w:r>
        <w:rPr>
          <w:rFonts w:eastAsia="Times New Roman" w:cs="Times New Roman"/>
          <w:szCs w:val="24"/>
        </w:rPr>
        <w:t xml:space="preserve">α παγκόσμια πρωτοτυπία όλα τα τελευταία χρόνια που λειτουργεί το </w:t>
      </w:r>
      <w:r>
        <w:rPr>
          <w:rFonts w:eastAsia="Times New Roman" w:cs="Times New Roman"/>
          <w:szCs w:val="24"/>
        </w:rPr>
        <w:t>ε</w:t>
      </w:r>
      <w:r>
        <w:rPr>
          <w:rFonts w:eastAsia="Times New Roman" w:cs="Times New Roman"/>
          <w:szCs w:val="24"/>
        </w:rPr>
        <w:t xml:space="preserve">λληνικό Κοινοβούλιο. </w:t>
      </w:r>
      <w:r>
        <w:rPr>
          <w:rFonts w:eastAsia="Times New Roman" w:cs="Times New Roman"/>
          <w:szCs w:val="24"/>
        </w:rPr>
        <w:t xml:space="preserve">Δυστυχώς, με τον τρόπο που γίνονται οι νομοθετήσεις, με τον τρόπο </w:t>
      </w:r>
      <w:r>
        <w:rPr>
          <w:rFonts w:eastAsia="Times New Roman" w:cs="Times New Roman"/>
          <w:szCs w:val="24"/>
        </w:rPr>
        <w:lastRenderedPageBreak/>
        <w:t xml:space="preserve">που γίνονται οι συζητήσεις </w:t>
      </w:r>
      <w:r w:rsidRPr="001B4076">
        <w:rPr>
          <w:rFonts w:eastAsia="Times New Roman" w:cs="Times New Roman"/>
          <w:szCs w:val="24"/>
        </w:rPr>
        <w:t>-</w:t>
      </w:r>
      <w:r>
        <w:rPr>
          <w:rFonts w:eastAsia="Times New Roman" w:cs="Times New Roman"/>
          <w:szCs w:val="24"/>
        </w:rPr>
        <w:t>είπα και σε προηγούμενη συνεδρίαση</w:t>
      </w:r>
      <w:r w:rsidRPr="001B4076">
        <w:rPr>
          <w:rFonts w:eastAsia="Times New Roman" w:cs="Times New Roman"/>
          <w:szCs w:val="24"/>
        </w:rPr>
        <w:t>-</w:t>
      </w:r>
      <w:r>
        <w:rPr>
          <w:rFonts w:eastAsia="Times New Roman" w:cs="Times New Roman"/>
          <w:szCs w:val="24"/>
        </w:rPr>
        <w:t xml:space="preserve"> έχει </w:t>
      </w:r>
      <w:proofErr w:type="spellStart"/>
      <w:r>
        <w:rPr>
          <w:rFonts w:eastAsia="Times New Roman" w:cs="Times New Roman"/>
          <w:szCs w:val="24"/>
        </w:rPr>
        <w:t>ευτελισθεί</w:t>
      </w:r>
      <w:proofErr w:type="spellEnd"/>
      <w:r>
        <w:rPr>
          <w:rFonts w:eastAsia="Times New Roman" w:cs="Times New Roman"/>
          <w:szCs w:val="24"/>
        </w:rPr>
        <w:t xml:space="preserve"> και εξευτελισθεί το πολιτικό σύστημα, οι πολιτικοί</w:t>
      </w:r>
      <w:r w:rsidRPr="001B4076">
        <w:rPr>
          <w:rFonts w:eastAsia="Times New Roman" w:cs="Times New Roman"/>
          <w:szCs w:val="24"/>
        </w:rPr>
        <w:t xml:space="preserve"> </w:t>
      </w:r>
      <w:r>
        <w:rPr>
          <w:rFonts w:eastAsia="Times New Roman" w:cs="Times New Roman"/>
          <w:szCs w:val="24"/>
        </w:rPr>
        <w:t>και η πολιτική. Φαντάζομαι ότι από εδώ και πέρα, όπου διδάσ</w:t>
      </w:r>
      <w:r>
        <w:rPr>
          <w:rFonts w:eastAsia="Times New Roman" w:cs="Times New Roman"/>
          <w:szCs w:val="24"/>
        </w:rPr>
        <w:t xml:space="preserve">κονται Πολιτικές Επιστήμες ή Νομική, η Ελλάδα θα παρουσιάζεται ως παράδειγμα προς αποφυγή. Βλέπουμε σε ένα </w:t>
      </w:r>
      <w:r>
        <w:rPr>
          <w:rFonts w:eastAsia="Times New Roman" w:cs="Times New Roman"/>
          <w:szCs w:val="24"/>
        </w:rPr>
        <w:t>ε</w:t>
      </w:r>
      <w:r>
        <w:rPr>
          <w:rFonts w:eastAsia="Times New Roman" w:cs="Times New Roman"/>
          <w:szCs w:val="24"/>
        </w:rPr>
        <w:t>λληνικό Κοινοβούλιο να υπάρχει η παγκόσμια πρωτοτυπία δύο Βουλευτές να ανήκουν ταυτόχρονα σε δύο κόμματα. Να δούμε τι άλλο θα πρέπει να περιμένουμε!</w:t>
      </w:r>
    </w:p>
    <w:p w14:paraId="1123F246"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Εμείς όλο το χρονικό διάστημα από το 2012, από την ημέρα που μας τίμησε ο ελληνικός λαός με την ψήφο του, αποδείξαμε μέσα σ’ αυτή την Αίθουσα ότι δεν είμαστε μηδενιστές. Σε νομοσχέδια, τροπολογίες, κυρώσεις, σε ό,τι ήταν για το καλό του Έλληνα πολίτη ήμασ</w:t>
      </w:r>
      <w:r>
        <w:rPr>
          <w:rFonts w:eastAsia="Times New Roman" w:cs="Times New Roman"/>
          <w:szCs w:val="24"/>
        </w:rPr>
        <w:t>ταν θετικοί. Οτιδήποτε ήταν σε βάρος του Έλληνα πολίτη φυσικά και μας έβρισκε απέναντι και ήμασταν αντίθετοι.</w:t>
      </w:r>
    </w:p>
    <w:p w14:paraId="1123F247"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τη σημερινή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που συζητάμε, θα μείνω σε τρία σημεία, σχετικά με την προστασία της πρώτης κατοικίας, το μεταφο</w:t>
      </w:r>
      <w:r>
        <w:rPr>
          <w:rFonts w:eastAsia="Times New Roman" w:cs="Times New Roman"/>
          <w:szCs w:val="24"/>
        </w:rPr>
        <w:t>ρικό ισοδύναμο και τη μείωση του συντελεστή του ΦΠΑ.</w:t>
      </w:r>
    </w:p>
    <w:p w14:paraId="1123F248"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lastRenderedPageBreak/>
        <w:t>Προστασία πρώτης κατοικίας: Θα το καταψηφίσουμε, όχι γιατί δεν πιστεύουμε στην προστασία της πρώτης κατοικίας. Απεναντίας, δεν δίνετε μ</w:t>
      </w:r>
      <w:r>
        <w:rPr>
          <w:rFonts w:eastAsia="Times New Roman" w:cs="Times New Roman"/>
          <w:szCs w:val="24"/>
        </w:rPr>
        <w:t>ί</w:t>
      </w:r>
      <w:r>
        <w:rPr>
          <w:rFonts w:eastAsia="Times New Roman" w:cs="Times New Roman"/>
          <w:szCs w:val="24"/>
        </w:rPr>
        <w:t>α λύση. Για άλλη μ</w:t>
      </w:r>
      <w:r>
        <w:rPr>
          <w:rFonts w:eastAsia="Times New Roman" w:cs="Times New Roman"/>
          <w:szCs w:val="24"/>
        </w:rPr>
        <w:t>ί</w:t>
      </w:r>
      <w:r>
        <w:rPr>
          <w:rFonts w:eastAsia="Times New Roman" w:cs="Times New Roman"/>
          <w:szCs w:val="24"/>
        </w:rPr>
        <w:t xml:space="preserve">α φορά έρχεστε να δώσετε παράταση. Ως Αριστερά, </w:t>
      </w:r>
      <w:r>
        <w:rPr>
          <w:rFonts w:eastAsia="Times New Roman" w:cs="Times New Roman"/>
          <w:szCs w:val="24"/>
        </w:rPr>
        <w:t>αν θέλατε πράγματι να δώσετε ένα τέλος, θα μπορούσατε κάλλιστα -και πιστεύω ότι θα είχατε την στήριξη από όλες τις πτέρυγες του Ελληνικού Κοινοβουλίου- να ψηφίσετε να μην κατάσχεται ποτέ όχι μόνο η πρώτη κατοικία, αλλά και η επαγγελματική στέγη.</w:t>
      </w:r>
    </w:p>
    <w:p w14:paraId="1123F249"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Ας πάρουμε</w:t>
      </w:r>
      <w:r>
        <w:rPr>
          <w:rFonts w:eastAsia="Times New Roman" w:cs="Times New Roman"/>
          <w:szCs w:val="24"/>
        </w:rPr>
        <w:t>, όμως, ως παράδειγμα τα όσα έχουμε ακούσει από στελέχη σας. Θα σας φέρω και ένα παράδειγμα τη Βουλευτή του ΣΥΡΙΖΑ κ. Καφαντάρη, η οποία είχε δηλώσει σε συνέντευξή της ότι αυτά που ήξεραν οι ελεύθεροι επαγγελματίες να είναι αφεντικά στις επιχειρήσεις τους,</w:t>
      </w:r>
      <w:r>
        <w:rPr>
          <w:rFonts w:eastAsia="Times New Roman" w:cs="Times New Roman"/>
          <w:szCs w:val="24"/>
        </w:rPr>
        <w:t xml:space="preserve"> να τα ξεχάσουν. Άρα μας δείχνετε τι ακριβώς πιστεύετε σε σχέση με το ιδιοκτησιακό καθεστώς. Σας πονάει, βέβαια, που η Ελλάδα παγκοσμίως καταγράφεται ως η χώρα με το μεγαλύτερο ποσοστό ιδιοκατοίκησης. Αυτό θέλετε να το αλλάξετε.</w:t>
      </w:r>
    </w:p>
    <w:p w14:paraId="1123F24A"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lastRenderedPageBreak/>
        <w:t>Μεταφορικό ισοδύναμο: Θα το</w:t>
      </w:r>
      <w:r>
        <w:rPr>
          <w:rFonts w:eastAsia="Times New Roman" w:cs="Times New Roman"/>
          <w:szCs w:val="24"/>
        </w:rPr>
        <w:t xml:space="preserve"> καταψηφίσουμε και αυτό, διότι είναι ένα πρόγραμμα το οποίο είναι πιλοτικό. Τα αποτελέσματα αυτού του προγράμματος θα υπάρξουν μετά από έναν χρόνο και φαντάζομαι ότι θα ισχύσει αυτό το πιλοτικό πρόγραμμα για όσο υπάρχουν λεφτά. Δεν ακούσαμε, όμως, τι σκοπε</w:t>
      </w:r>
      <w:r>
        <w:rPr>
          <w:rFonts w:eastAsia="Times New Roman" w:cs="Times New Roman"/>
          <w:szCs w:val="24"/>
        </w:rPr>
        <w:t>ύετε να κάνετε με τις υπερφορολογήσεις που έχουν υπάρξει, με τις αυξήσεις σε τιμές προϊόντων σχετικά με την Κρήτη. Γιατί εξαιρείται η Κρήτη; Δεν είναι νησί η Κρήτη; Έχετε κάνει κάποια υποθαλάσσια έργα ή κάποια γέφυρα και έχει πάψει να υφίσταται ως νησί η Κ</w:t>
      </w:r>
      <w:r>
        <w:rPr>
          <w:rFonts w:eastAsia="Times New Roman" w:cs="Times New Roman"/>
          <w:szCs w:val="24"/>
        </w:rPr>
        <w:t>ρήτη;</w:t>
      </w:r>
    </w:p>
    <w:p w14:paraId="1123F24B"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Μείωση συντελεστή ΦΠΑ: Και αυτό θα το καταψηφίσουμε, διότι δεν βάζετε μ</w:t>
      </w:r>
      <w:r>
        <w:rPr>
          <w:rFonts w:eastAsia="Times New Roman" w:cs="Times New Roman"/>
          <w:szCs w:val="24"/>
        </w:rPr>
        <w:t>ί</w:t>
      </w:r>
      <w:r>
        <w:rPr>
          <w:rFonts w:eastAsia="Times New Roman" w:cs="Times New Roman"/>
          <w:szCs w:val="24"/>
        </w:rPr>
        <w:t>α μείωση συντελεστή ΦΠΑ σε όλα τα ελληνικά νησιά. Και η μείωση συντελεστή ΦΠΑ έχει να κάνει με τα νησιά τα οποία επωμίστηκαν με το λεγόμενο «μεταναστευτικό» για σας, «</w:t>
      </w:r>
      <w:proofErr w:type="spellStart"/>
      <w:r>
        <w:rPr>
          <w:rFonts w:eastAsia="Times New Roman" w:cs="Times New Roman"/>
          <w:szCs w:val="24"/>
        </w:rPr>
        <w:t>λαθρομετανα</w:t>
      </w:r>
      <w:r>
        <w:rPr>
          <w:rFonts w:eastAsia="Times New Roman" w:cs="Times New Roman"/>
          <w:szCs w:val="24"/>
        </w:rPr>
        <w:t>στευτικό</w:t>
      </w:r>
      <w:proofErr w:type="spellEnd"/>
      <w:r>
        <w:rPr>
          <w:rFonts w:eastAsia="Times New Roman" w:cs="Times New Roman"/>
          <w:szCs w:val="24"/>
        </w:rPr>
        <w:t>» για μας. Όχι. Τα νησιά εκ των πραγμάτων θα έπρεπε να έχουν χαμηλότερο ΦΠΑ, για να μην πω και καθόλου.</w:t>
      </w:r>
    </w:p>
    <w:p w14:paraId="1123F24C"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Εις ό,τι αφορά, λοιπόν, την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θα καταψηφίσουμε στο σύνολο όλα τα άρθρα.</w:t>
      </w:r>
    </w:p>
    <w:p w14:paraId="1123F24D" w14:textId="77777777" w:rsidR="00A4113B" w:rsidRDefault="00FE19D4">
      <w:pPr>
        <w:spacing w:line="600" w:lineRule="auto"/>
        <w:ind w:firstLine="720"/>
        <w:contextualSpacing/>
        <w:jc w:val="both"/>
        <w:rPr>
          <w:rFonts w:eastAsia="Times New Roman"/>
          <w:color w:val="222222"/>
          <w:szCs w:val="24"/>
          <w:shd w:val="clear" w:color="auto" w:fill="FFFFFF"/>
        </w:rPr>
      </w:pPr>
      <w:r>
        <w:rPr>
          <w:rFonts w:eastAsia="Times New Roman" w:cs="Times New Roman"/>
          <w:szCs w:val="24"/>
        </w:rPr>
        <w:lastRenderedPageBreak/>
        <w:t xml:space="preserve">Σχετικά με την επίσκεψη του Πρωθυπουργού </w:t>
      </w:r>
      <w:r>
        <w:rPr>
          <w:rFonts w:eastAsia="Times New Roman" w:cs="Times New Roman"/>
          <w:szCs w:val="24"/>
        </w:rPr>
        <w:t>στην Τουρκία, είδαμε από νωρίς τις προθέσεις των Τούρκων. Τις είδαμε και τις νιώσαμε, όπως άλλωστε κάθε άλλη φορά που κυβερνητικό στέλεχος είτε επισκέπτεται από την Ελλάδα την Τουρκία ή κάποιο κυβερνητικό στέλεχος της Τουρκίας επισκέπτεται την Ελλάδα.</w:t>
      </w:r>
      <w:r>
        <w:rPr>
          <w:rFonts w:eastAsia="Times New Roman" w:cs="Times New Roman"/>
          <w:szCs w:val="24"/>
        </w:rPr>
        <w:t xml:space="preserve"> </w:t>
      </w:r>
      <w:r>
        <w:rPr>
          <w:rFonts w:eastAsia="Times New Roman"/>
          <w:color w:val="222222"/>
          <w:szCs w:val="24"/>
          <w:shd w:val="clear" w:color="auto" w:fill="FFFFFF"/>
        </w:rPr>
        <w:t>Τους</w:t>
      </w:r>
      <w:r>
        <w:rPr>
          <w:rFonts w:eastAsia="Times New Roman"/>
          <w:color w:val="222222"/>
          <w:szCs w:val="24"/>
          <w:shd w:val="clear" w:color="auto" w:fill="FFFFFF"/>
        </w:rPr>
        <w:t xml:space="preserve"> υποδέχονται με παραβιάσεις και στα θαλάσσια σύνορά μας, αλλά και από αέρος. Είδαμε από νωρίς τις προθέσεις των Τούρκων. Τι έκανε ο </w:t>
      </w:r>
      <w:proofErr w:type="spellStart"/>
      <w:r>
        <w:rPr>
          <w:rFonts w:eastAsia="Times New Roman"/>
          <w:color w:val="222222"/>
          <w:szCs w:val="24"/>
          <w:shd w:val="clear" w:color="auto" w:fill="FFFFFF"/>
        </w:rPr>
        <w:t>Ερντογάν</w:t>
      </w:r>
      <w:proofErr w:type="spellEnd"/>
      <w:r>
        <w:rPr>
          <w:rFonts w:eastAsia="Times New Roman"/>
          <w:color w:val="222222"/>
          <w:szCs w:val="24"/>
          <w:shd w:val="clear" w:color="auto" w:fill="FFFFFF"/>
        </w:rPr>
        <w:t xml:space="preserve">; Επικήρυξε τους οκτώ στους οποίους η Ελλάδα έχει παράσχει άσυλο. Μάλιστα, ο εκπρόσωπος της τούρκικης </w:t>
      </w:r>
      <w:r>
        <w:rPr>
          <w:rFonts w:eastAsia="Times New Roman"/>
          <w:color w:val="222222"/>
          <w:szCs w:val="24"/>
          <w:shd w:val="clear" w:color="auto" w:fill="FFFFFF"/>
        </w:rPr>
        <w:t>π</w:t>
      </w:r>
      <w:r>
        <w:rPr>
          <w:rFonts w:eastAsia="Times New Roman"/>
          <w:color w:val="222222"/>
          <w:szCs w:val="24"/>
          <w:shd w:val="clear" w:color="auto" w:fill="FFFFFF"/>
        </w:rPr>
        <w:t>ροεδρίας, ο Ι</w:t>
      </w:r>
      <w:r>
        <w:rPr>
          <w:rFonts w:eastAsia="Times New Roman"/>
          <w:color w:val="222222"/>
          <w:szCs w:val="24"/>
          <w:shd w:val="clear" w:color="auto" w:fill="FFFFFF"/>
        </w:rPr>
        <w:t xml:space="preserve">μπραήμ </w:t>
      </w:r>
      <w:proofErr w:type="spellStart"/>
      <w:r>
        <w:rPr>
          <w:rFonts w:eastAsia="Times New Roman"/>
          <w:color w:val="222222"/>
          <w:szCs w:val="24"/>
          <w:shd w:val="clear" w:color="auto" w:fill="FFFFFF"/>
        </w:rPr>
        <w:t>Καλίν</w:t>
      </w:r>
      <w:proofErr w:type="spellEnd"/>
      <w:r>
        <w:rPr>
          <w:rFonts w:eastAsia="Times New Roman"/>
          <w:color w:val="222222"/>
          <w:szCs w:val="24"/>
          <w:shd w:val="clear" w:color="auto" w:fill="FFFFFF"/>
        </w:rPr>
        <w:t xml:space="preserve">, έκανε αναφορά και σχετικά με το περιεχόμενο της συζήτησης. Τι είπε; Είπε ότι θα συζητήσουν για Αιγαίο, για Μεσόγειο, για υφαλοκρηπίδα και για τα νησιά, ενώ είχε διαρρεύσει από κυβερνητικές πηγές ότι τα σημεία όπου θα εστιάσουν τη συζήτηση θα </w:t>
      </w:r>
      <w:r>
        <w:rPr>
          <w:rFonts w:eastAsia="Times New Roman"/>
          <w:color w:val="222222"/>
          <w:szCs w:val="24"/>
          <w:shd w:val="clear" w:color="auto" w:fill="FFFFFF"/>
        </w:rPr>
        <w:t xml:space="preserve">είναι έξι σημεία. Ποια ήταν αυτά; </w:t>
      </w:r>
    </w:p>
    <w:p w14:paraId="1123F24E" w14:textId="77777777" w:rsidR="00A4113B" w:rsidRDefault="00FE19D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Πρώτον, η μείωση της έντασης στο Αιγαίο. Το είδαμε, όπως είπα και προηγουμένως, και το εισπράττουμε, όπως σας είπα, καθημερινά από τις παραβιάσεις που κάνουν οι Τούρκοι.</w:t>
      </w:r>
    </w:p>
    <w:p w14:paraId="1123F24F" w14:textId="77777777" w:rsidR="00A4113B" w:rsidRDefault="00FE19D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Δεύτερον, ανέφερε ότι θα υπάρξει επανέναρξη των συν</w:t>
      </w:r>
      <w:r>
        <w:rPr>
          <w:rFonts w:eastAsia="Times New Roman"/>
          <w:color w:val="222222"/>
          <w:szCs w:val="24"/>
          <w:shd w:val="clear" w:color="auto" w:fill="FFFFFF"/>
        </w:rPr>
        <w:t>ομιλιών σχετικά με το Κυπριακό. Αν είναι να προτείνετε λύσεις και να δώσετε λύσεις, όπως δώσατε και με τη Συμφωνία των Πρεσπών, θα σας παρακαλούσα να μη λύνετε και να μη δίνετε λύσεις σε άλλα εθνικά ζητήματα. Είστε επικίνδυνοι!</w:t>
      </w:r>
    </w:p>
    <w:p w14:paraId="1123F250" w14:textId="77777777" w:rsidR="00A4113B" w:rsidRDefault="00FE19D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Τρίτον, αναφέρθηκε </w:t>
      </w:r>
      <w:r>
        <w:rPr>
          <w:rFonts w:eastAsia="Times New Roman"/>
          <w:color w:val="222222"/>
          <w:szCs w:val="24"/>
          <w:shd w:val="clear" w:color="auto" w:fill="FFFFFF"/>
        </w:rPr>
        <w:t>οικονομική συνεργασία και μάλιστα ακούσαμε προηγουμένως ότι μας ζήτησαν να αυξήσουμε τους ρυθμούς ανάπτυξης. Για ποια οικονομική συνεργασία μιλάμε; Μπορείτε κάλλιστα να κάνετε μ</w:t>
      </w:r>
      <w:r>
        <w:rPr>
          <w:rFonts w:eastAsia="Times New Roman"/>
          <w:color w:val="222222"/>
          <w:szCs w:val="24"/>
          <w:shd w:val="clear" w:color="auto" w:fill="FFFFFF"/>
        </w:rPr>
        <w:t>ί</w:t>
      </w:r>
      <w:r>
        <w:rPr>
          <w:rFonts w:eastAsia="Times New Roman"/>
          <w:color w:val="222222"/>
          <w:szCs w:val="24"/>
          <w:shd w:val="clear" w:color="auto" w:fill="FFFFFF"/>
        </w:rPr>
        <w:t xml:space="preserve">α αίτηση, οποιοσδήποτε Βουλευτής ή Βουλευτίνα, στην ΕΛΣΤΑΤ και να ζητήσετε να </w:t>
      </w:r>
      <w:r>
        <w:rPr>
          <w:rFonts w:eastAsia="Times New Roman"/>
          <w:color w:val="222222"/>
          <w:szCs w:val="24"/>
          <w:shd w:val="clear" w:color="auto" w:fill="FFFFFF"/>
        </w:rPr>
        <w:t xml:space="preserve">πάρετε μια κατάσταση για το τι εισάγει και τι εξάγει η Ελλάδα προς την Τουρκία και το αντίστροφο, τι εισάγει και τι εξάγει η Τουρκία. </w:t>
      </w:r>
    </w:p>
    <w:p w14:paraId="1123F251" w14:textId="77777777" w:rsidR="00A4113B" w:rsidRDefault="00FE19D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Ξέρετε, κυρίες και κύριοι, ότι αυτή τη στιγμή μέχρι και οι καμπάνες των εκκλησιών μας εισάγονται από την Τουρκία; Ξέρετε </w:t>
      </w:r>
      <w:r>
        <w:rPr>
          <w:rFonts w:eastAsia="Times New Roman"/>
          <w:color w:val="222222"/>
          <w:szCs w:val="24"/>
          <w:shd w:val="clear" w:color="auto" w:fill="FFFFFF"/>
        </w:rPr>
        <w:t xml:space="preserve">ότι τα έπιπλα που κυκλοφορούν στην αγορά, τα πλαστικά, τα λευκά είδη, όλα μα όλα ανεξαιρέτως γίνονται εισαγωγή από τη γείτονα χώρα; Για ποια οικονομική συνεργασία; Με ποιους; </w:t>
      </w:r>
    </w:p>
    <w:p w14:paraId="1123F252" w14:textId="77777777" w:rsidR="00A4113B" w:rsidRDefault="00FE19D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Τέταρτον, αναφέρθηκε ότι θα πρέπει να υπάρξει μ</w:t>
      </w:r>
      <w:r>
        <w:rPr>
          <w:rFonts w:eastAsia="Times New Roman"/>
          <w:color w:val="222222"/>
          <w:szCs w:val="24"/>
          <w:shd w:val="clear" w:color="auto" w:fill="FFFFFF"/>
        </w:rPr>
        <w:t>ί</w:t>
      </w:r>
      <w:r>
        <w:rPr>
          <w:rFonts w:eastAsia="Times New Roman"/>
          <w:color w:val="222222"/>
          <w:szCs w:val="24"/>
          <w:shd w:val="clear" w:color="auto" w:fill="FFFFFF"/>
        </w:rPr>
        <w:t>α ενεργειακή συνεργασία. Αν θα ή</w:t>
      </w:r>
      <w:r>
        <w:rPr>
          <w:rFonts w:eastAsia="Times New Roman"/>
          <w:color w:val="222222"/>
          <w:szCs w:val="24"/>
          <w:shd w:val="clear" w:color="auto" w:fill="FFFFFF"/>
        </w:rPr>
        <w:t>ταν να γίνει κάτι τέτοιο και αν θα έπρεπε να ξεκινήσουν σε συζητήσεις με θέμα την ενέργεια, θα έπρεπε να γίνονται αποκλειστικά και μόνο με τη Ρωσία και με κανέναν άλλον.</w:t>
      </w:r>
    </w:p>
    <w:p w14:paraId="1123F253" w14:textId="77777777" w:rsidR="00A4113B" w:rsidRDefault="00FE19D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Επίσης, μας είπαν ότι έγινε συζήτηση για το προσφυγικό. Προσφυγικό - </w:t>
      </w:r>
      <w:proofErr w:type="spellStart"/>
      <w:r>
        <w:rPr>
          <w:rFonts w:eastAsia="Times New Roman"/>
          <w:color w:val="222222"/>
          <w:szCs w:val="24"/>
          <w:shd w:val="clear" w:color="auto" w:fill="FFFFFF"/>
        </w:rPr>
        <w:t>λαθρομεταναστευτι</w:t>
      </w:r>
      <w:r>
        <w:rPr>
          <w:rFonts w:eastAsia="Times New Roman"/>
          <w:color w:val="222222"/>
          <w:szCs w:val="24"/>
          <w:shd w:val="clear" w:color="auto" w:fill="FFFFFF"/>
        </w:rPr>
        <w:t>κό</w:t>
      </w:r>
      <w:proofErr w:type="spellEnd"/>
      <w:r>
        <w:rPr>
          <w:rFonts w:eastAsia="Times New Roman"/>
          <w:color w:val="222222"/>
          <w:szCs w:val="24"/>
          <w:shd w:val="clear" w:color="auto" w:fill="FFFFFF"/>
        </w:rPr>
        <w:t xml:space="preserve"> λέμε εμείς. Εδώ αποδείχθηκε ο </w:t>
      </w:r>
      <w:proofErr w:type="spellStart"/>
      <w:r>
        <w:rPr>
          <w:rFonts w:eastAsia="Times New Roman"/>
          <w:color w:val="222222"/>
          <w:szCs w:val="24"/>
          <w:shd w:val="clear" w:color="auto" w:fill="FFFFFF"/>
        </w:rPr>
        <w:t>ψευτοανθρωπισμός</w:t>
      </w:r>
      <w:proofErr w:type="spellEnd"/>
      <w:r>
        <w:rPr>
          <w:rFonts w:eastAsia="Times New Roman"/>
          <w:color w:val="222222"/>
          <w:szCs w:val="24"/>
          <w:shd w:val="clear" w:color="auto" w:fill="FFFFFF"/>
        </w:rPr>
        <w:t xml:space="preserve"> σας, γιατί πάνω σε αυτόν ακριβώς τον </w:t>
      </w:r>
      <w:proofErr w:type="spellStart"/>
      <w:r>
        <w:rPr>
          <w:rFonts w:eastAsia="Times New Roman"/>
          <w:color w:val="222222"/>
          <w:szCs w:val="24"/>
          <w:shd w:val="clear" w:color="auto" w:fill="FFFFFF"/>
        </w:rPr>
        <w:t>ψευτοανθρωπισμό</w:t>
      </w:r>
      <w:proofErr w:type="spellEnd"/>
      <w:r>
        <w:rPr>
          <w:rFonts w:eastAsia="Times New Roman"/>
          <w:color w:val="222222"/>
          <w:szCs w:val="24"/>
          <w:shd w:val="clear" w:color="auto" w:fill="FFFFFF"/>
        </w:rPr>
        <w:t xml:space="preserve"> βασίσατε και βασίζετε τις πολιτικές που ασκείτε. Έχουμε πει επανειλημμένα ότι οι άνθρωποι οι οποίοι έρχονται ως πρόσφυγες, ως οικονομικοί μετανάστες -όπω</w:t>
      </w:r>
      <w:r>
        <w:rPr>
          <w:rFonts w:eastAsia="Times New Roman"/>
          <w:color w:val="222222"/>
          <w:szCs w:val="24"/>
          <w:shd w:val="clear" w:color="auto" w:fill="FFFFFF"/>
        </w:rPr>
        <w:t>ς θέλετε πείτε τους, πλέον δεν μας ενδιαφέρει- είναι καταγεγραμμένοι από εβδομήντα οκτώ διαφορετικές χώρες. Εάν θέλατε, πράγματι, να μας κάνετε να πιστέψουμε ότι είστε ανθρωπιστές και ενδιαφέρεστε να δώσετε λύση σε ένα τόσο σοβαρό πρόβλημα, θα έπρεπε τα χρ</w:t>
      </w:r>
      <w:r>
        <w:rPr>
          <w:rFonts w:eastAsia="Times New Roman"/>
          <w:color w:val="222222"/>
          <w:szCs w:val="24"/>
          <w:shd w:val="clear" w:color="auto" w:fill="FFFFFF"/>
        </w:rPr>
        <w:t xml:space="preserve">ήματα τα οποία δαπανώνται από την Ευρωπαϊκή Ένωση, αλλά και από την Ελλάδα να δίδονται, ούτως ώστε να δημιουργηθούν υποδομές στις χώρες απ’ όπου προέρχονται, να γίνουν συστάσεις στα καθεστώτα τα οποία κυβερνούν τις χώρες </w:t>
      </w:r>
      <w:r>
        <w:rPr>
          <w:rFonts w:eastAsia="Times New Roman"/>
          <w:color w:val="222222"/>
          <w:szCs w:val="24"/>
          <w:shd w:val="clear" w:color="auto" w:fill="FFFFFF"/>
        </w:rPr>
        <w:lastRenderedPageBreak/>
        <w:t>τους και όχι να έρχονται σε μ</w:t>
      </w:r>
      <w:r>
        <w:rPr>
          <w:rFonts w:eastAsia="Times New Roman"/>
          <w:color w:val="222222"/>
          <w:szCs w:val="24"/>
          <w:shd w:val="clear" w:color="auto" w:fill="FFFFFF"/>
        </w:rPr>
        <w:t>ί</w:t>
      </w:r>
      <w:r>
        <w:rPr>
          <w:rFonts w:eastAsia="Times New Roman"/>
          <w:color w:val="222222"/>
          <w:szCs w:val="24"/>
          <w:shd w:val="clear" w:color="auto" w:fill="FFFFFF"/>
        </w:rPr>
        <w:t>α χώρ</w:t>
      </w:r>
      <w:r>
        <w:rPr>
          <w:rFonts w:eastAsia="Times New Roman"/>
          <w:color w:val="222222"/>
          <w:szCs w:val="24"/>
          <w:shd w:val="clear" w:color="auto" w:fill="FFFFFF"/>
        </w:rPr>
        <w:t>α κατεστραμμένη οικονομικά, σε μ</w:t>
      </w:r>
      <w:r>
        <w:rPr>
          <w:rFonts w:eastAsia="Times New Roman"/>
          <w:color w:val="222222"/>
          <w:szCs w:val="24"/>
          <w:shd w:val="clear" w:color="auto" w:fill="FFFFFF"/>
        </w:rPr>
        <w:t>ί</w:t>
      </w:r>
      <w:r>
        <w:rPr>
          <w:rFonts w:eastAsia="Times New Roman"/>
          <w:color w:val="222222"/>
          <w:szCs w:val="24"/>
          <w:shd w:val="clear" w:color="auto" w:fill="FFFFFF"/>
        </w:rPr>
        <w:t>α χώρα όπου υπάρχει μεγάλο κύμα μετανάστευσης από νέους ανθρώπους, σε μ</w:t>
      </w:r>
      <w:r>
        <w:rPr>
          <w:rFonts w:eastAsia="Times New Roman"/>
          <w:color w:val="222222"/>
          <w:szCs w:val="24"/>
          <w:shd w:val="clear" w:color="auto" w:fill="FFFFFF"/>
        </w:rPr>
        <w:t>ί</w:t>
      </w:r>
      <w:r>
        <w:rPr>
          <w:rFonts w:eastAsia="Times New Roman"/>
          <w:color w:val="222222"/>
          <w:szCs w:val="24"/>
          <w:shd w:val="clear" w:color="auto" w:fill="FFFFFF"/>
        </w:rPr>
        <w:t>α χώρα που μαστίζεται από την ανεργία, η οποία δεν μπορεί και δεν έχει και δεν πρέπει σε τελική ανάλυση να δέχεται αυτό το κύμα των λαθρομεταναστών. Έχ</w:t>
      </w:r>
      <w:r>
        <w:rPr>
          <w:rFonts w:eastAsia="Times New Roman"/>
          <w:color w:val="222222"/>
          <w:szCs w:val="24"/>
          <w:shd w:val="clear" w:color="auto" w:fill="FFFFFF"/>
        </w:rPr>
        <w:t>ουμε πει επανειλημμένα ότι σε καμία περίπτωση η κουλτούρα αυτών των ανθρώπων δεν μπορεί να συνυπάρξει με την κουλτούρα και με τα ήθη και τα έθιμα που έχουμε εμείς ως Έλληνες.</w:t>
      </w:r>
    </w:p>
    <w:p w14:paraId="1123F254" w14:textId="77777777" w:rsidR="00A4113B" w:rsidRDefault="00FE19D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Τέλος, αναφέρθηκε ότι το έκτο θέμα συζήτησης θα ήταν η ενταξιακή προοπτική της Το</w:t>
      </w:r>
      <w:r>
        <w:rPr>
          <w:rFonts w:eastAsia="Times New Roman"/>
          <w:color w:val="222222"/>
          <w:szCs w:val="24"/>
          <w:shd w:val="clear" w:color="auto" w:fill="FFFFFF"/>
        </w:rPr>
        <w:t>υρκίας στην Ευρωπαϊκή Ένωση. Μήπως ξεχάσατε τις αντιρρήσεις που υπάρχουν από άλλα κράτη-μέλη τα οποία έχουν δηλώσει ευθαρσώς ότι θα ασκήσουν βέτο στην ενταξιακή πορεία της Τουρκίας; Τι διαφορετικό έχετε αντιληφθεί εσείς, το οποίο δεν το αντιλαμβάνονται αυτ</w:t>
      </w:r>
      <w:r>
        <w:rPr>
          <w:rFonts w:eastAsia="Times New Roman"/>
          <w:color w:val="222222"/>
          <w:szCs w:val="24"/>
          <w:shd w:val="clear" w:color="auto" w:fill="FFFFFF"/>
        </w:rPr>
        <w:t xml:space="preserve">οί; </w:t>
      </w:r>
    </w:p>
    <w:p w14:paraId="1123F255" w14:textId="77777777" w:rsidR="00A4113B" w:rsidRDefault="00FE19D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Τι έγινε, όμως, στην πράξη σε αυτή τη συνάντηση; Προς το τέλος της συνεντεύξεώς του ο </w:t>
      </w:r>
      <w:proofErr w:type="spellStart"/>
      <w:r>
        <w:rPr>
          <w:rFonts w:eastAsia="Times New Roman"/>
          <w:color w:val="222222"/>
          <w:szCs w:val="24"/>
          <w:shd w:val="clear" w:color="auto" w:fill="FFFFFF"/>
        </w:rPr>
        <w:t>Ερντογάν</w:t>
      </w:r>
      <w:proofErr w:type="spellEnd"/>
      <w:r>
        <w:rPr>
          <w:rFonts w:eastAsia="Times New Roman"/>
          <w:color w:val="222222"/>
          <w:szCs w:val="24"/>
          <w:shd w:val="clear" w:color="auto" w:fill="FFFFFF"/>
        </w:rPr>
        <w:t xml:space="preserve"> αρνήθηκε το αίτημα του κ. Τσίπρα για την επαναλειτουργία της Θεολογικής Σχολής της Χάλκης, με την αιτιολογία ότι δεν υπάρχει εκπαίδευση. Προ</w:t>
      </w:r>
      <w:r>
        <w:rPr>
          <w:rFonts w:eastAsia="Times New Roman"/>
          <w:color w:val="222222"/>
          <w:szCs w:val="24"/>
          <w:shd w:val="clear" w:color="auto" w:fill="FFFFFF"/>
        </w:rPr>
        <w:lastRenderedPageBreak/>
        <w:t>χώρησε μάλιστα -</w:t>
      </w:r>
      <w:r>
        <w:rPr>
          <w:rFonts w:eastAsia="Times New Roman"/>
          <w:color w:val="222222"/>
          <w:szCs w:val="24"/>
          <w:shd w:val="clear" w:color="auto" w:fill="FFFFFF"/>
        </w:rPr>
        <w:t xml:space="preserve">και εδώ είναι η μεγάλη ήττα του Πρωθυπουργού απέναντι στον </w:t>
      </w:r>
      <w:proofErr w:type="spellStart"/>
      <w:r>
        <w:rPr>
          <w:rFonts w:eastAsia="Times New Roman"/>
          <w:color w:val="222222"/>
          <w:szCs w:val="24"/>
          <w:shd w:val="clear" w:color="auto" w:fill="FFFFFF"/>
        </w:rPr>
        <w:t>Ερντογάν</w:t>
      </w:r>
      <w:proofErr w:type="spellEnd"/>
      <w:r>
        <w:rPr>
          <w:rFonts w:eastAsia="Times New Roman"/>
          <w:color w:val="222222"/>
          <w:szCs w:val="24"/>
          <w:shd w:val="clear" w:color="auto" w:fill="FFFFFF"/>
        </w:rPr>
        <w:t>- στην εξίσωση του νομικού καθεστώτος του Οικουμενικού Πατριαρχείου και του Πατριάρχη, αλλά και των δεκαπέντε επισκόπων οι οποίοι αποτελούν την Ιερά Σύνοδο του Πατριαρχείου, με το νομικό κα</w:t>
      </w:r>
      <w:r>
        <w:rPr>
          <w:rFonts w:eastAsia="Times New Roman"/>
          <w:color w:val="222222"/>
          <w:szCs w:val="24"/>
          <w:shd w:val="clear" w:color="auto" w:fill="FFFFFF"/>
        </w:rPr>
        <w:t>θεστώς των μουφτήδων της Θράκης, που σίγουρα αποτελούν μια χαμηλότερη βαθμίδα θρησκευτικού λειτουργού του Ισλάμ.</w:t>
      </w:r>
    </w:p>
    <w:p w14:paraId="1123F256" w14:textId="77777777" w:rsidR="00A4113B" w:rsidRDefault="00FE19D4">
      <w:pPr>
        <w:spacing w:line="600" w:lineRule="auto"/>
        <w:ind w:firstLine="720"/>
        <w:contextualSpacing/>
        <w:jc w:val="both"/>
        <w:rPr>
          <w:rFonts w:eastAsia="Times New Roman"/>
          <w:szCs w:val="24"/>
        </w:rPr>
      </w:pPr>
      <w:r>
        <w:rPr>
          <w:rFonts w:eastAsia="Times New Roman"/>
          <w:szCs w:val="24"/>
        </w:rPr>
        <w:t>Τ</w:t>
      </w:r>
      <w:r w:rsidRPr="00193738">
        <w:rPr>
          <w:rFonts w:eastAsia="Times New Roman"/>
          <w:szCs w:val="24"/>
        </w:rPr>
        <w:t>ι κατάφερε</w:t>
      </w:r>
      <w:r>
        <w:rPr>
          <w:rFonts w:eastAsia="Times New Roman"/>
          <w:szCs w:val="24"/>
        </w:rPr>
        <w:t>,</w:t>
      </w:r>
      <w:r w:rsidRPr="00193738">
        <w:rPr>
          <w:rFonts w:eastAsia="Times New Roman"/>
          <w:szCs w:val="24"/>
        </w:rPr>
        <w:t xml:space="preserve"> </w:t>
      </w:r>
      <w:r>
        <w:rPr>
          <w:rFonts w:eastAsia="Times New Roman"/>
          <w:szCs w:val="24"/>
        </w:rPr>
        <w:t>όμως, ο</w:t>
      </w:r>
      <w:r w:rsidRPr="00193738">
        <w:rPr>
          <w:rFonts w:eastAsia="Times New Roman"/>
          <w:szCs w:val="24"/>
        </w:rPr>
        <w:t xml:space="preserve"> </w:t>
      </w:r>
      <w:proofErr w:type="spellStart"/>
      <w:r w:rsidRPr="00193738">
        <w:rPr>
          <w:rFonts w:eastAsia="Times New Roman"/>
          <w:szCs w:val="24"/>
        </w:rPr>
        <w:t>Ερντογάν</w:t>
      </w:r>
      <w:proofErr w:type="spellEnd"/>
      <w:r>
        <w:rPr>
          <w:rFonts w:eastAsia="Times New Roman"/>
          <w:szCs w:val="24"/>
        </w:rPr>
        <w:t>;</w:t>
      </w:r>
      <w:r w:rsidRPr="00193738">
        <w:rPr>
          <w:rFonts w:eastAsia="Times New Roman"/>
          <w:szCs w:val="24"/>
        </w:rPr>
        <w:t xml:space="preserve"> Όπως είπα και πριν</w:t>
      </w:r>
      <w:r>
        <w:rPr>
          <w:rFonts w:eastAsia="Times New Roman"/>
          <w:szCs w:val="24"/>
        </w:rPr>
        <w:t>,</w:t>
      </w:r>
      <w:r w:rsidRPr="00193738">
        <w:rPr>
          <w:rFonts w:eastAsia="Times New Roman"/>
          <w:szCs w:val="24"/>
        </w:rPr>
        <w:t xml:space="preserve"> υποβάθμισ</w:t>
      </w:r>
      <w:r>
        <w:rPr>
          <w:rFonts w:eastAsia="Times New Roman"/>
          <w:szCs w:val="24"/>
        </w:rPr>
        <w:t>ε</w:t>
      </w:r>
      <w:r w:rsidRPr="00193738">
        <w:rPr>
          <w:rFonts w:eastAsia="Times New Roman"/>
          <w:szCs w:val="24"/>
        </w:rPr>
        <w:t xml:space="preserve"> τον Οικουμενικό Πατριάρχη σε επίπεδο μουφτή και </w:t>
      </w:r>
      <w:r>
        <w:rPr>
          <w:rFonts w:eastAsia="Times New Roman"/>
          <w:szCs w:val="24"/>
        </w:rPr>
        <w:t>μ</w:t>
      </w:r>
      <w:r w:rsidRPr="00193738">
        <w:rPr>
          <w:rFonts w:eastAsia="Times New Roman"/>
          <w:szCs w:val="24"/>
        </w:rPr>
        <w:t>ητροπολίτη</w:t>
      </w:r>
      <w:r>
        <w:rPr>
          <w:rFonts w:eastAsia="Times New Roman"/>
          <w:szCs w:val="24"/>
        </w:rPr>
        <w:t>,</w:t>
      </w:r>
      <w:r w:rsidRPr="00193738">
        <w:rPr>
          <w:rFonts w:eastAsia="Times New Roman"/>
          <w:szCs w:val="24"/>
        </w:rPr>
        <w:t xml:space="preserve"> κάτι το οποίο δεν το είχε δεχθεί</w:t>
      </w:r>
      <w:r>
        <w:rPr>
          <w:rFonts w:eastAsia="Times New Roman"/>
          <w:szCs w:val="24"/>
        </w:rPr>
        <w:t>,</w:t>
      </w:r>
      <w:r w:rsidRPr="00193738">
        <w:rPr>
          <w:rFonts w:eastAsia="Times New Roman"/>
          <w:szCs w:val="24"/>
        </w:rPr>
        <w:t xml:space="preserve"> </w:t>
      </w:r>
      <w:r>
        <w:rPr>
          <w:rFonts w:eastAsia="Times New Roman"/>
          <w:szCs w:val="24"/>
        </w:rPr>
        <w:t>όμως,</w:t>
      </w:r>
      <w:r w:rsidRPr="00193738">
        <w:rPr>
          <w:rFonts w:eastAsia="Times New Roman"/>
          <w:szCs w:val="24"/>
        </w:rPr>
        <w:t xml:space="preserve"> το Δεκέμβριο του 2017 ο </w:t>
      </w:r>
      <w:r>
        <w:rPr>
          <w:rFonts w:eastAsia="Times New Roman"/>
          <w:szCs w:val="24"/>
        </w:rPr>
        <w:t>Π</w:t>
      </w:r>
      <w:r w:rsidRPr="00193738">
        <w:rPr>
          <w:rFonts w:eastAsia="Times New Roman"/>
          <w:szCs w:val="24"/>
        </w:rPr>
        <w:t>ρωθυπουργός</w:t>
      </w:r>
      <w:r>
        <w:rPr>
          <w:rFonts w:eastAsia="Times New Roman"/>
          <w:szCs w:val="24"/>
        </w:rPr>
        <w:t>. Μ</w:t>
      </w:r>
      <w:r w:rsidRPr="00193738">
        <w:rPr>
          <w:rFonts w:eastAsia="Times New Roman"/>
          <w:szCs w:val="24"/>
        </w:rPr>
        <w:t>άλιστα</w:t>
      </w:r>
      <w:r>
        <w:rPr>
          <w:rFonts w:eastAsia="Times New Roman"/>
          <w:szCs w:val="24"/>
        </w:rPr>
        <w:t>,</w:t>
      </w:r>
      <w:r w:rsidRPr="00193738">
        <w:rPr>
          <w:rFonts w:eastAsia="Times New Roman"/>
          <w:szCs w:val="24"/>
        </w:rPr>
        <w:t xml:space="preserve"> </w:t>
      </w:r>
      <w:r>
        <w:rPr>
          <w:rFonts w:eastAsia="Times New Roman"/>
          <w:szCs w:val="24"/>
        </w:rPr>
        <w:t>είχε</w:t>
      </w:r>
      <w:r w:rsidRPr="00193738">
        <w:rPr>
          <w:rFonts w:eastAsia="Times New Roman"/>
          <w:szCs w:val="24"/>
        </w:rPr>
        <w:t xml:space="preserve"> απαντήσει στον </w:t>
      </w:r>
      <w:proofErr w:type="spellStart"/>
      <w:r w:rsidRPr="00193738">
        <w:rPr>
          <w:rFonts w:eastAsia="Times New Roman"/>
          <w:szCs w:val="24"/>
        </w:rPr>
        <w:t>Ερντογάν</w:t>
      </w:r>
      <w:proofErr w:type="spellEnd"/>
      <w:r>
        <w:rPr>
          <w:rFonts w:eastAsia="Times New Roman"/>
          <w:szCs w:val="24"/>
        </w:rPr>
        <w:t>,</w:t>
      </w:r>
      <w:r w:rsidRPr="00193738">
        <w:rPr>
          <w:rFonts w:eastAsia="Times New Roman"/>
          <w:szCs w:val="24"/>
        </w:rPr>
        <w:t xml:space="preserve"> όπου </w:t>
      </w:r>
      <w:r>
        <w:rPr>
          <w:rFonts w:eastAsia="Times New Roman"/>
          <w:szCs w:val="24"/>
        </w:rPr>
        <w:t>σ</w:t>
      </w:r>
      <w:r w:rsidRPr="00193738">
        <w:rPr>
          <w:rFonts w:eastAsia="Times New Roman"/>
          <w:szCs w:val="24"/>
        </w:rPr>
        <w:t>ήμερα έρχεται να επιβάλει τις δικές του απόψεις και θεωρίες</w:t>
      </w:r>
      <w:r>
        <w:rPr>
          <w:rFonts w:eastAsia="Times New Roman"/>
          <w:szCs w:val="24"/>
        </w:rPr>
        <w:t>,</w:t>
      </w:r>
      <w:r w:rsidRPr="00193738">
        <w:rPr>
          <w:rFonts w:eastAsia="Times New Roman"/>
          <w:szCs w:val="24"/>
        </w:rPr>
        <w:t xml:space="preserve"> ότι το θέμα των μουφτήδων της </w:t>
      </w:r>
      <w:r>
        <w:rPr>
          <w:rFonts w:eastAsia="Times New Roman"/>
          <w:szCs w:val="24"/>
        </w:rPr>
        <w:t>Δ</w:t>
      </w:r>
      <w:r w:rsidRPr="00193738">
        <w:rPr>
          <w:rFonts w:eastAsia="Times New Roman"/>
          <w:szCs w:val="24"/>
        </w:rPr>
        <w:t xml:space="preserve">υτικής Θράκης είναι ένα </w:t>
      </w:r>
      <w:r>
        <w:rPr>
          <w:rFonts w:eastAsia="Times New Roman"/>
          <w:szCs w:val="24"/>
        </w:rPr>
        <w:t>εσωτερικ</w:t>
      </w:r>
      <w:r w:rsidRPr="00193738">
        <w:rPr>
          <w:rFonts w:eastAsia="Times New Roman"/>
          <w:szCs w:val="24"/>
        </w:rPr>
        <w:t>ό ζήτημα</w:t>
      </w:r>
      <w:r>
        <w:rPr>
          <w:rFonts w:eastAsia="Times New Roman"/>
          <w:szCs w:val="24"/>
        </w:rPr>
        <w:t>. Τ</w:t>
      </w:r>
      <w:r w:rsidRPr="00193738">
        <w:rPr>
          <w:rFonts w:eastAsia="Times New Roman"/>
          <w:szCs w:val="24"/>
        </w:rPr>
        <w:t>ι έκανε σε αυτή</w:t>
      </w:r>
      <w:r>
        <w:rPr>
          <w:rFonts w:eastAsia="Times New Roman"/>
          <w:szCs w:val="24"/>
        </w:rPr>
        <w:t>ν</w:t>
      </w:r>
      <w:r w:rsidRPr="00193738">
        <w:rPr>
          <w:rFonts w:eastAsia="Times New Roman"/>
          <w:szCs w:val="24"/>
        </w:rPr>
        <w:t xml:space="preserve"> τη συνάντηση</w:t>
      </w:r>
      <w:r>
        <w:rPr>
          <w:rFonts w:eastAsia="Times New Roman"/>
          <w:szCs w:val="24"/>
        </w:rPr>
        <w:t>; Π</w:t>
      </w:r>
      <w:r w:rsidRPr="00193738">
        <w:rPr>
          <w:rFonts w:eastAsia="Times New Roman"/>
          <w:szCs w:val="24"/>
        </w:rPr>
        <w:t>ολύ απλά σιώπησε</w:t>
      </w:r>
      <w:r>
        <w:rPr>
          <w:rFonts w:eastAsia="Times New Roman"/>
          <w:szCs w:val="24"/>
        </w:rPr>
        <w:t>. Ή</w:t>
      </w:r>
      <w:r w:rsidRPr="00193738">
        <w:rPr>
          <w:rFonts w:eastAsia="Times New Roman"/>
          <w:szCs w:val="24"/>
        </w:rPr>
        <w:t xml:space="preserve">ταν </w:t>
      </w:r>
      <w:r>
        <w:rPr>
          <w:rFonts w:eastAsia="Times New Roman"/>
          <w:szCs w:val="24"/>
        </w:rPr>
        <w:t>μ</w:t>
      </w:r>
      <w:r w:rsidRPr="00193738">
        <w:rPr>
          <w:rFonts w:eastAsia="Times New Roman"/>
          <w:szCs w:val="24"/>
        </w:rPr>
        <w:t xml:space="preserve">άλλον κάτι που τον </w:t>
      </w:r>
      <w:r>
        <w:rPr>
          <w:rFonts w:eastAsia="Times New Roman"/>
          <w:szCs w:val="24"/>
        </w:rPr>
        <w:t>βόλευε.</w:t>
      </w:r>
    </w:p>
    <w:p w14:paraId="1123F257" w14:textId="77777777" w:rsidR="00A4113B" w:rsidRDefault="00FE19D4">
      <w:pPr>
        <w:spacing w:line="600" w:lineRule="auto"/>
        <w:ind w:firstLine="720"/>
        <w:contextualSpacing/>
        <w:jc w:val="both"/>
        <w:rPr>
          <w:rFonts w:eastAsia="Times New Roman"/>
          <w:szCs w:val="24"/>
        </w:rPr>
      </w:pPr>
      <w:r>
        <w:rPr>
          <w:rFonts w:eastAsia="Times New Roman"/>
          <w:szCs w:val="24"/>
        </w:rPr>
        <w:t>Σ</w:t>
      </w:r>
      <w:r w:rsidRPr="00193738">
        <w:rPr>
          <w:rFonts w:eastAsia="Times New Roman"/>
          <w:szCs w:val="24"/>
        </w:rPr>
        <w:t>χετικά με το Κυπριακό</w:t>
      </w:r>
      <w:r>
        <w:rPr>
          <w:rFonts w:eastAsia="Times New Roman"/>
          <w:szCs w:val="24"/>
        </w:rPr>
        <w:t>,</w:t>
      </w:r>
      <w:r w:rsidRPr="00193738">
        <w:rPr>
          <w:rFonts w:eastAsia="Times New Roman"/>
          <w:szCs w:val="24"/>
        </w:rPr>
        <w:t xml:space="preserve"> ο </w:t>
      </w:r>
      <w:r>
        <w:rPr>
          <w:rFonts w:eastAsia="Times New Roman"/>
          <w:szCs w:val="24"/>
        </w:rPr>
        <w:t>Π</w:t>
      </w:r>
      <w:r w:rsidRPr="00193738">
        <w:rPr>
          <w:rFonts w:eastAsia="Times New Roman"/>
          <w:szCs w:val="24"/>
        </w:rPr>
        <w:t>ρωθυπουργός στη συζήτηση που είχε με τον Τούρκο ηγέτη</w:t>
      </w:r>
      <w:r>
        <w:rPr>
          <w:rFonts w:eastAsia="Times New Roman"/>
          <w:szCs w:val="24"/>
        </w:rPr>
        <w:t>,</w:t>
      </w:r>
      <w:r w:rsidRPr="00193738">
        <w:rPr>
          <w:rFonts w:eastAsia="Times New Roman"/>
          <w:szCs w:val="24"/>
        </w:rPr>
        <w:t xml:space="preserve"> άφησε ανοιχτό το ενδεχόμενο συνεκμετάλλευσης των υδρογονανθράκων </w:t>
      </w:r>
      <w:r>
        <w:rPr>
          <w:rFonts w:eastAsia="Times New Roman"/>
          <w:szCs w:val="24"/>
        </w:rPr>
        <w:t>των Ε</w:t>
      </w:r>
      <w:r w:rsidRPr="00193738">
        <w:rPr>
          <w:rFonts w:eastAsia="Times New Roman"/>
          <w:szCs w:val="24"/>
        </w:rPr>
        <w:t>λληνοκ</w:t>
      </w:r>
      <w:r>
        <w:rPr>
          <w:rFonts w:eastAsia="Times New Roman"/>
          <w:szCs w:val="24"/>
        </w:rPr>
        <w:t>υπρίων</w:t>
      </w:r>
      <w:r w:rsidRPr="00193738">
        <w:rPr>
          <w:rFonts w:eastAsia="Times New Roman"/>
          <w:szCs w:val="24"/>
        </w:rPr>
        <w:t xml:space="preserve"> με το</w:t>
      </w:r>
      <w:r w:rsidRPr="00193738">
        <w:rPr>
          <w:rFonts w:eastAsia="Times New Roman"/>
          <w:szCs w:val="24"/>
        </w:rPr>
        <w:t xml:space="preserve">υς </w:t>
      </w:r>
      <w:r>
        <w:rPr>
          <w:rFonts w:eastAsia="Times New Roman"/>
          <w:szCs w:val="24"/>
        </w:rPr>
        <w:t>Τ</w:t>
      </w:r>
      <w:r w:rsidRPr="00193738">
        <w:rPr>
          <w:rFonts w:eastAsia="Times New Roman"/>
          <w:szCs w:val="24"/>
        </w:rPr>
        <w:t>ουρκοκύπριους στην Ανατολική Μεσόγειο</w:t>
      </w:r>
      <w:r>
        <w:rPr>
          <w:rFonts w:eastAsia="Times New Roman"/>
          <w:szCs w:val="24"/>
        </w:rPr>
        <w:t>. Μ</w:t>
      </w:r>
      <w:r w:rsidRPr="00193738">
        <w:rPr>
          <w:rFonts w:eastAsia="Times New Roman"/>
          <w:szCs w:val="24"/>
        </w:rPr>
        <w:t>άλιστα</w:t>
      </w:r>
      <w:r>
        <w:rPr>
          <w:rFonts w:eastAsia="Times New Roman"/>
          <w:szCs w:val="24"/>
        </w:rPr>
        <w:t>,</w:t>
      </w:r>
      <w:r w:rsidRPr="00193738">
        <w:rPr>
          <w:rFonts w:eastAsia="Times New Roman"/>
          <w:szCs w:val="24"/>
        </w:rPr>
        <w:t xml:space="preserve"> είχε </w:t>
      </w:r>
      <w:r w:rsidRPr="00193738">
        <w:rPr>
          <w:rFonts w:eastAsia="Times New Roman"/>
          <w:szCs w:val="24"/>
        </w:rPr>
        <w:lastRenderedPageBreak/>
        <w:t>δηλώσει με έμφαση ότι η ενέργεια πρέπει να αποτελέσει γέφυρα συνεργασίας μεταξύ των δύο χωρών</w:t>
      </w:r>
      <w:r>
        <w:rPr>
          <w:rFonts w:eastAsia="Times New Roman"/>
          <w:szCs w:val="24"/>
        </w:rPr>
        <w:t>.</w:t>
      </w:r>
      <w:r w:rsidRPr="00193738">
        <w:rPr>
          <w:rFonts w:eastAsia="Times New Roman"/>
          <w:szCs w:val="24"/>
        </w:rPr>
        <w:t xml:space="preserve"> Αυτό είναι ένα όνειρο</w:t>
      </w:r>
      <w:r>
        <w:rPr>
          <w:rFonts w:eastAsia="Times New Roman"/>
          <w:szCs w:val="24"/>
        </w:rPr>
        <w:t>,</w:t>
      </w:r>
      <w:r w:rsidRPr="00193738">
        <w:rPr>
          <w:rFonts w:eastAsia="Times New Roman"/>
          <w:szCs w:val="24"/>
        </w:rPr>
        <w:t xml:space="preserve"> είναι </w:t>
      </w:r>
      <w:r>
        <w:rPr>
          <w:rFonts w:eastAsia="Times New Roman"/>
          <w:szCs w:val="24"/>
        </w:rPr>
        <w:t>μ</w:t>
      </w:r>
      <w:r>
        <w:rPr>
          <w:rFonts w:eastAsia="Times New Roman"/>
          <w:szCs w:val="24"/>
        </w:rPr>
        <w:t>ί</w:t>
      </w:r>
      <w:r>
        <w:rPr>
          <w:rFonts w:eastAsia="Times New Roman"/>
          <w:szCs w:val="24"/>
        </w:rPr>
        <w:t>α</w:t>
      </w:r>
      <w:r w:rsidRPr="00193738">
        <w:rPr>
          <w:rFonts w:eastAsia="Times New Roman"/>
          <w:szCs w:val="24"/>
        </w:rPr>
        <w:t xml:space="preserve"> ουτοπία</w:t>
      </w:r>
      <w:r>
        <w:rPr>
          <w:rFonts w:eastAsia="Times New Roman"/>
          <w:szCs w:val="24"/>
        </w:rPr>
        <w:t>.</w:t>
      </w:r>
    </w:p>
    <w:p w14:paraId="1123F258" w14:textId="77777777" w:rsidR="00A4113B" w:rsidRDefault="00FE19D4">
      <w:pPr>
        <w:spacing w:line="600" w:lineRule="auto"/>
        <w:ind w:firstLine="720"/>
        <w:contextualSpacing/>
        <w:jc w:val="both"/>
        <w:rPr>
          <w:rFonts w:eastAsia="Times New Roman"/>
          <w:szCs w:val="24"/>
        </w:rPr>
      </w:pPr>
      <w:r>
        <w:rPr>
          <w:rFonts w:eastAsia="Times New Roman"/>
          <w:szCs w:val="24"/>
        </w:rPr>
        <w:t xml:space="preserve">Το πάγιο ζήτημα </w:t>
      </w:r>
      <w:r w:rsidRPr="00193738">
        <w:rPr>
          <w:rFonts w:eastAsia="Times New Roman"/>
          <w:szCs w:val="24"/>
        </w:rPr>
        <w:t xml:space="preserve">που θα έπρεπε να </w:t>
      </w:r>
      <w:r>
        <w:rPr>
          <w:rFonts w:eastAsia="Times New Roman"/>
          <w:szCs w:val="24"/>
        </w:rPr>
        <w:t>θέτει</w:t>
      </w:r>
      <w:r w:rsidRPr="00193738">
        <w:rPr>
          <w:rFonts w:eastAsia="Times New Roman"/>
          <w:szCs w:val="24"/>
        </w:rPr>
        <w:t xml:space="preserve"> η ελληνική </w:t>
      </w:r>
      <w:r>
        <w:rPr>
          <w:rFonts w:eastAsia="Times New Roman"/>
          <w:szCs w:val="24"/>
        </w:rPr>
        <w:t>Κ</w:t>
      </w:r>
      <w:r w:rsidRPr="00193738">
        <w:rPr>
          <w:rFonts w:eastAsia="Times New Roman"/>
          <w:szCs w:val="24"/>
        </w:rPr>
        <w:t>υβέρνηση σε</w:t>
      </w:r>
      <w:r w:rsidRPr="00193738">
        <w:rPr>
          <w:rFonts w:eastAsia="Times New Roman"/>
          <w:szCs w:val="24"/>
        </w:rPr>
        <w:t xml:space="preserve"> κάθε συζήτηση</w:t>
      </w:r>
      <w:r>
        <w:rPr>
          <w:rFonts w:eastAsia="Times New Roman"/>
          <w:szCs w:val="24"/>
        </w:rPr>
        <w:t>,</w:t>
      </w:r>
      <w:r w:rsidRPr="00193738">
        <w:rPr>
          <w:rFonts w:eastAsia="Times New Roman"/>
          <w:szCs w:val="24"/>
        </w:rPr>
        <w:t xml:space="preserve"> σε οποιοδήποτε επίπεδο διμερών </w:t>
      </w:r>
      <w:r>
        <w:rPr>
          <w:rFonts w:eastAsia="Times New Roman"/>
          <w:szCs w:val="24"/>
        </w:rPr>
        <w:t>-</w:t>
      </w:r>
      <w:r w:rsidRPr="00193738">
        <w:rPr>
          <w:rFonts w:eastAsia="Times New Roman"/>
          <w:szCs w:val="24"/>
        </w:rPr>
        <w:t>και όχι μόνο</w:t>
      </w:r>
      <w:r>
        <w:rPr>
          <w:rFonts w:eastAsia="Times New Roman"/>
          <w:szCs w:val="24"/>
        </w:rPr>
        <w:t>-</w:t>
      </w:r>
      <w:r w:rsidRPr="00193738">
        <w:rPr>
          <w:rFonts w:eastAsia="Times New Roman"/>
          <w:szCs w:val="24"/>
        </w:rPr>
        <w:t xml:space="preserve"> συναντήσεων</w:t>
      </w:r>
      <w:r>
        <w:rPr>
          <w:rFonts w:eastAsia="Times New Roman"/>
          <w:szCs w:val="24"/>
        </w:rPr>
        <w:t>,</w:t>
      </w:r>
      <w:r w:rsidRPr="00193738">
        <w:rPr>
          <w:rFonts w:eastAsia="Times New Roman"/>
          <w:szCs w:val="24"/>
        </w:rPr>
        <w:t xml:space="preserve"> συζητήσεων</w:t>
      </w:r>
      <w:r>
        <w:rPr>
          <w:rFonts w:eastAsia="Times New Roman"/>
          <w:szCs w:val="24"/>
        </w:rPr>
        <w:t>,</w:t>
      </w:r>
      <w:r w:rsidRPr="00193738">
        <w:rPr>
          <w:rFonts w:eastAsia="Times New Roman"/>
          <w:szCs w:val="24"/>
        </w:rPr>
        <w:t xml:space="preserve"> θα ήταν ένα και μοναδικό</w:t>
      </w:r>
      <w:r>
        <w:rPr>
          <w:rFonts w:eastAsia="Times New Roman"/>
          <w:szCs w:val="24"/>
        </w:rPr>
        <w:t>: Τ</w:t>
      </w:r>
      <w:r w:rsidRPr="00193738">
        <w:rPr>
          <w:rFonts w:eastAsia="Times New Roman"/>
          <w:szCs w:val="24"/>
        </w:rPr>
        <w:t xml:space="preserve">ο </w:t>
      </w:r>
      <w:r>
        <w:rPr>
          <w:rFonts w:eastAsia="Times New Roman"/>
          <w:szCs w:val="24"/>
        </w:rPr>
        <w:t>μ</w:t>
      </w:r>
      <w:r w:rsidRPr="00193738">
        <w:rPr>
          <w:rFonts w:eastAsia="Times New Roman"/>
          <w:szCs w:val="24"/>
        </w:rPr>
        <w:t xml:space="preserve">έγα ζήτημα της αναγνώρισης της </w:t>
      </w:r>
      <w:r>
        <w:rPr>
          <w:rFonts w:eastAsia="Times New Roman"/>
          <w:szCs w:val="24"/>
        </w:rPr>
        <w:t>Γ</w:t>
      </w:r>
      <w:r w:rsidRPr="00193738">
        <w:rPr>
          <w:rFonts w:eastAsia="Times New Roman"/>
          <w:szCs w:val="24"/>
        </w:rPr>
        <w:t xml:space="preserve">ενοκτονίας του </w:t>
      </w:r>
      <w:r>
        <w:rPr>
          <w:rFonts w:eastAsia="Times New Roman"/>
          <w:szCs w:val="24"/>
        </w:rPr>
        <w:t>Π</w:t>
      </w:r>
      <w:r w:rsidRPr="00193738">
        <w:rPr>
          <w:rFonts w:eastAsia="Times New Roman"/>
          <w:szCs w:val="24"/>
        </w:rPr>
        <w:t xml:space="preserve">οντιακού και </w:t>
      </w:r>
      <w:r>
        <w:rPr>
          <w:rFonts w:eastAsia="Times New Roman"/>
          <w:szCs w:val="24"/>
        </w:rPr>
        <w:t>Μ</w:t>
      </w:r>
      <w:r w:rsidRPr="00193738">
        <w:rPr>
          <w:rFonts w:eastAsia="Times New Roman"/>
          <w:szCs w:val="24"/>
        </w:rPr>
        <w:t xml:space="preserve">ικρασιατικού </w:t>
      </w:r>
      <w:r>
        <w:rPr>
          <w:rFonts w:eastAsia="Times New Roman"/>
          <w:szCs w:val="24"/>
        </w:rPr>
        <w:t>Ε</w:t>
      </w:r>
      <w:r w:rsidRPr="00193738">
        <w:rPr>
          <w:rFonts w:eastAsia="Times New Roman"/>
          <w:szCs w:val="24"/>
        </w:rPr>
        <w:t xml:space="preserve">λληνισμού </w:t>
      </w:r>
      <w:r>
        <w:rPr>
          <w:rFonts w:eastAsia="Times New Roman"/>
          <w:szCs w:val="24"/>
        </w:rPr>
        <w:t>α</w:t>
      </w:r>
      <w:r w:rsidRPr="00193738">
        <w:rPr>
          <w:rFonts w:eastAsia="Times New Roman"/>
          <w:szCs w:val="24"/>
        </w:rPr>
        <w:t>πό πλευράς Τούρκων</w:t>
      </w:r>
      <w:r>
        <w:rPr>
          <w:rFonts w:eastAsia="Times New Roman"/>
          <w:szCs w:val="24"/>
        </w:rPr>
        <w:t>.</w:t>
      </w:r>
      <w:r w:rsidRPr="00193738">
        <w:rPr>
          <w:rFonts w:eastAsia="Times New Roman"/>
          <w:szCs w:val="24"/>
        </w:rPr>
        <w:t xml:space="preserve"> Τότε και μόνο</w:t>
      </w:r>
      <w:r>
        <w:rPr>
          <w:rFonts w:eastAsia="Times New Roman"/>
          <w:szCs w:val="24"/>
        </w:rPr>
        <w:t>ν</w:t>
      </w:r>
      <w:r w:rsidRPr="00193738">
        <w:rPr>
          <w:rFonts w:eastAsia="Times New Roman"/>
          <w:szCs w:val="24"/>
        </w:rPr>
        <w:t xml:space="preserve"> τότε θα μπορούσαμε να δεχτούμε ότι έχουν αλλάξει λίγο</w:t>
      </w:r>
      <w:r>
        <w:rPr>
          <w:rFonts w:eastAsia="Times New Roman"/>
          <w:szCs w:val="24"/>
        </w:rPr>
        <w:t>,</w:t>
      </w:r>
      <w:r w:rsidRPr="00193738">
        <w:rPr>
          <w:rFonts w:eastAsia="Times New Roman"/>
          <w:szCs w:val="24"/>
        </w:rPr>
        <w:t xml:space="preserve"> ότι έχ</w:t>
      </w:r>
      <w:r>
        <w:rPr>
          <w:rFonts w:eastAsia="Times New Roman"/>
          <w:szCs w:val="24"/>
        </w:rPr>
        <w:t>ουν</w:t>
      </w:r>
      <w:r w:rsidRPr="00193738">
        <w:rPr>
          <w:rFonts w:eastAsia="Times New Roman"/>
          <w:szCs w:val="24"/>
        </w:rPr>
        <w:t xml:space="preserve"> μετανιώσει για τα εγκλήματα που έχουν κάνει</w:t>
      </w:r>
      <w:r>
        <w:rPr>
          <w:rFonts w:eastAsia="Times New Roman"/>
          <w:szCs w:val="24"/>
        </w:rPr>
        <w:t>.</w:t>
      </w:r>
    </w:p>
    <w:p w14:paraId="1123F259" w14:textId="77777777" w:rsidR="00A4113B" w:rsidRDefault="00FE19D4">
      <w:pPr>
        <w:spacing w:line="600" w:lineRule="auto"/>
        <w:ind w:firstLine="720"/>
        <w:contextualSpacing/>
        <w:jc w:val="both"/>
        <w:rPr>
          <w:rFonts w:eastAsia="Times New Roman"/>
          <w:szCs w:val="24"/>
        </w:rPr>
      </w:pPr>
      <w:r>
        <w:rPr>
          <w:rFonts w:eastAsia="Times New Roman"/>
          <w:szCs w:val="24"/>
        </w:rPr>
        <w:t>Αναφέρθηκε π</w:t>
      </w:r>
      <w:r w:rsidRPr="00193738">
        <w:rPr>
          <w:rFonts w:eastAsia="Times New Roman"/>
          <w:szCs w:val="24"/>
        </w:rPr>
        <w:t>ροηγουμέν</w:t>
      </w:r>
      <w:r>
        <w:rPr>
          <w:rFonts w:eastAsia="Times New Roman"/>
          <w:szCs w:val="24"/>
        </w:rPr>
        <w:t>ω</w:t>
      </w:r>
      <w:r w:rsidRPr="00193738">
        <w:rPr>
          <w:rFonts w:eastAsia="Times New Roman"/>
          <w:szCs w:val="24"/>
        </w:rPr>
        <w:t xml:space="preserve">ς </w:t>
      </w:r>
      <w:r>
        <w:rPr>
          <w:rFonts w:eastAsia="Times New Roman"/>
          <w:szCs w:val="24"/>
        </w:rPr>
        <w:t>ένας</w:t>
      </w:r>
      <w:r w:rsidRPr="00193738">
        <w:rPr>
          <w:rFonts w:eastAsia="Times New Roman"/>
          <w:szCs w:val="24"/>
        </w:rPr>
        <w:t xml:space="preserve"> </w:t>
      </w:r>
      <w:proofErr w:type="spellStart"/>
      <w:r w:rsidRPr="00193738">
        <w:rPr>
          <w:rFonts w:eastAsia="Times New Roman"/>
          <w:szCs w:val="24"/>
        </w:rPr>
        <w:t>προλαλήσας</w:t>
      </w:r>
      <w:proofErr w:type="spellEnd"/>
      <w:r w:rsidRPr="00193738">
        <w:rPr>
          <w:rFonts w:eastAsia="Times New Roman"/>
          <w:szCs w:val="24"/>
        </w:rPr>
        <w:t xml:space="preserve"> και στο ζήτημα της </w:t>
      </w:r>
      <w:r>
        <w:rPr>
          <w:rFonts w:eastAsia="Times New Roman"/>
          <w:szCs w:val="24"/>
        </w:rPr>
        <w:t>Θ</w:t>
      </w:r>
      <w:r w:rsidRPr="00193738">
        <w:rPr>
          <w:rFonts w:eastAsia="Times New Roman"/>
          <w:szCs w:val="24"/>
        </w:rPr>
        <w:t xml:space="preserve">εολογικής </w:t>
      </w:r>
      <w:r>
        <w:rPr>
          <w:rFonts w:eastAsia="Times New Roman"/>
          <w:szCs w:val="24"/>
        </w:rPr>
        <w:t>Σ</w:t>
      </w:r>
      <w:r w:rsidRPr="00193738">
        <w:rPr>
          <w:rFonts w:eastAsia="Times New Roman"/>
          <w:szCs w:val="24"/>
        </w:rPr>
        <w:t>χολής της Χάλκης</w:t>
      </w:r>
      <w:r>
        <w:rPr>
          <w:rFonts w:eastAsia="Times New Roman"/>
          <w:szCs w:val="24"/>
        </w:rPr>
        <w:t>. Ε</w:t>
      </w:r>
      <w:r w:rsidRPr="00193738">
        <w:rPr>
          <w:rFonts w:eastAsia="Times New Roman"/>
          <w:szCs w:val="24"/>
        </w:rPr>
        <w:t>δώ η Νέα Δημοκρατία αλλάζει θέσεις κατά το δοκούν</w:t>
      </w:r>
      <w:r>
        <w:rPr>
          <w:rFonts w:eastAsia="Times New Roman"/>
          <w:szCs w:val="24"/>
        </w:rPr>
        <w:t>,</w:t>
      </w:r>
      <w:r w:rsidRPr="00193738">
        <w:rPr>
          <w:rFonts w:eastAsia="Times New Roman"/>
          <w:szCs w:val="24"/>
        </w:rPr>
        <w:t xml:space="preserve"> όπως</w:t>
      </w:r>
      <w:r w:rsidRPr="00193738">
        <w:rPr>
          <w:rFonts w:eastAsia="Times New Roman"/>
          <w:szCs w:val="24"/>
        </w:rPr>
        <w:t xml:space="preserve"> είχε αλλάξει στο θέμα </w:t>
      </w:r>
      <w:r>
        <w:rPr>
          <w:rFonts w:eastAsia="Times New Roman"/>
          <w:szCs w:val="24"/>
        </w:rPr>
        <w:t>του</w:t>
      </w:r>
      <w:r w:rsidRPr="00193738">
        <w:rPr>
          <w:rFonts w:eastAsia="Times New Roman"/>
          <w:szCs w:val="24"/>
        </w:rPr>
        <w:t xml:space="preserve"> διαχωρισμ</w:t>
      </w:r>
      <w:r>
        <w:rPr>
          <w:rFonts w:eastAsia="Times New Roman"/>
          <w:szCs w:val="24"/>
        </w:rPr>
        <w:t>ού</w:t>
      </w:r>
      <w:r w:rsidRPr="00193738">
        <w:rPr>
          <w:rFonts w:eastAsia="Times New Roman"/>
          <w:szCs w:val="24"/>
        </w:rPr>
        <w:t xml:space="preserve"> </w:t>
      </w:r>
      <w:r>
        <w:rPr>
          <w:rFonts w:eastAsia="Times New Roman"/>
          <w:szCs w:val="24"/>
        </w:rPr>
        <w:t>Κ</w:t>
      </w:r>
      <w:r w:rsidRPr="00193738">
        <w:rPr>
          <w:rFonts w:eastAsia="Times New Roman"/>
          <w:szCs w:val="24"/>
        </w:rPr>
        <w:t>ράτους</w:t>
      </w:r>
      <w:r>
        <w:rPr>
          <w:rFonts w:eastAsia="Times New Roman"/>
          <w:szCs w:val="24"/>
        </w:rPr>
        <w:t xml:space="preserve"> </w:t>
      </w:r>
      <w:r w:rsidRPr="00193738">
        <w:rPr>
          <w:rFonts w:eastAsia="Times New Roman"/>
          <w:szCs w:val="24"/>
        </w:rPr>
        <w:t>-</w:t>
      </w:r>
      <w:r>
        <w:rPr>
          <w:rFonts w:eastAsia="Times New Roman"/>
          <w:szCs w:val="24"/>
        </w:rPr>
        <w:t xml:space="preserve"> </w:t>
      </w:r>
      <w:r>
        <w:rPr>
          <w:rFonts w:eastAsia="Times New Roman"/>
          <w:szCs w:val="24"/>
        </w:rPr>
        <w:t>Ε</w:t>
      </w:r>
      <w:r w:rsidRPr="00193738">
        <w:rPr>
          <w:rFonts w:eastAsia="Times New Roman"/>
          <w:szCs w:val="24"/>
        </w:rPr>
        <w:t>κκλησίας</w:t>
      </w:r>
      <w:r>
        <w:rPr>
          <w:rFonts w:eastAsia="Times New Roman"/>
          <w:szCs w:val="24"/>
        </w:rPr>
        <w:t>. Μ</w:t>
      </w:r>
      <w:r w:rsidRPr="00193738">
        <w:rPr>
          <w:rFonts w:eastAsia="Times New Roman"/>
          <w:szCs w:val="24"/>
        </w:rPr>
        <w:t>όλις είδ</w:t>
      </w:r>
      <w:r>
        <w:rPr>
          <w:rFonts w:eastAsia="Times New Roman"/>
          <w:szCs w:val="24"/>
        </w:rPr>
        <w:t>ε τότε</w:t>
      </w:r>
      <w:r w:rsidRPr="00193738">
        <w:rPr>
          <w:rFonts w:eastAsia="Times New Roman"/>
          <w:szCs w:val="24"/>
        </w:rPr>
        <w:t xml:space="preserve"> ότι υπάρχουν αντιδράσεις από τους Έλληνες πολίτες</w:t>
      </w:r>
      <w:r>
        <w:rPr>
          <w:rFonts w:eastAsia="Times New Roman"/>
          <w:szCs w:val="24"/>
        </w:rPr>
        <w:t>,</w:t>
      </w:r>
      <w:r w:rsidRPr="00193738">
        <w:rPr>
          <w:rFonts w:eastAsia="Times New Roman"/>
          <w:szCs w:val="24"/>
        </w:rPr>
        <w:t xml:space="preserve"> άλλαξε τελείως</w:t>
      </w:r>
      <w:r>
        <w:rPr>
          <w:rFonts w:eastAsia="Times New Roman"/>
          <w:szCs w:val="24"/>
        </w:rPr>
        <w:t>. Όπως, επίσης,</w:t>
      </w:r>
      <w:r w:rsidRPr="00193738">
        <w:rPr>
          <w:rFonts w:eastAsia="Times New Roman"/>
          <w:szCs w:val="24"/>
        </w:rPr>
        <w:t xml:space="preserve"> έκανε και με τη </w:t>
      </w:r>
      <w:r>
        <w:rPr>
          <w:rFonts w:eastAsia="Times New Roman"/>
          <w:szCs w:val="24"/>
        </w:rPr>
        <w:t>Σ</w:t>
      </w:r>
      <w:r w:rsidRPr="00193738">
        <w:rPr>
          <w:rFonts w:eastAsia="Times New Roman"/>
          <w:szCs w:val="24"/>
        </w:rPr>
        <w:t>υμφωνία των Πρεσπών</w:t>
      </w:r>
      <w:r>
        <w:rPr>
          <w:rFonts w:eastAsia="Times New Roman"/>
          <w:szCs w:val="24"/>
        </w:rPr>
        <w:t>,</w:t>
      </w:r>
      <w:r w:rsidRPr="00193738">
        <w:rPr>
          <w:rFonts w:eastAsia="Times New Roman"/>
          <w:szCs w:val="24"/>
        </w:rPr>
        <w:t xml:space="preserve"> όπου άλλαξε </w:t>
      </w:r>
      <w:r>
        <w:rPr>
          <w:rFonts w:eastAsia="Times New Roman"/>
          <w:szCs w:val="24"/>
        </w:rPr>
        <w:t>θ</w:t>
      </w:r>
      <w:r w:rsidRPr="00193738">
        <w:rPr>
          <w:rFonts w:eastAsia="Times New Roman"/>
          <w:szCs w:val="24"/>
        </w:rPr>
        <w:t>έση</w:t>
      </w:r>
      <w:r>
        <w:rPr>
          <w:rFonts w:eastAsia="Times New Roman"/>
          <w:szCs w:val="24"/>
        </w:rPr>
        <w:t>.</w:t>
      </w:r>
    </w:p>
    <w:p w14:paraId="1123F25A" w14:textId="77777777" w:rsidR="00A4113B" w:rsidRDefault="00FE19D4">
      <w:pPr>
        <w:spacing w:line="600" w:lineRule="auto"/>
        <w:ind w:firstLine="720"/>
        <w:contextualSpacing/>
        <w:jc w:val="both"/>
        <w:rPr>
          <w:rFonts w:eastAsia="Times New Roman"/>
          <w:szCs w:val="24"/>
        </w:rPr>
      </w:pPr>
      <w:r>
        <w:rPr>
          <w:rFonts w:eastAsia="Times New Roman"/>
          <w:szCs w:val="24"/>
        </w:rPr>
        <w:lastRenderedPageBreak/>
        <w:t>Υ</w:t>
      </w:r>
      <w:r w:rsidRPr="00193738">
        <w:rPr>
          <w:rFonts w:eastAsia="Times New Roman"/>
          <w:szCs w:val="24"/>
        </w:rPr>
        <w:t>πάρχει</w:t>
      </w:r>
      <w:r>
        <w:rPr>
          <w:rFonts w:eastAsia="Times New Roman"/>
          <w:szCs w:val="24"/>
        </w:rPr>
        <w:t>,</w:t>
      </w:r>
      <w:r w:rsidRPr="00193738">
        <w:rPr>
          <w:rFonts w:eastAsia="Times New Roman"/>
          <w:szCs w:val="24"/>
        </w:rPr>
        <w:t xml:space="preserve"> </w:t>
      </w:r>
      <w:r>
        <w:rPr>
          <w:rFonts w:eastAsia="Times New Roman"/>
          <w:szCs w:val="24"/>
        </w:rPr>
        <w:t>όμως,</w:t>
      </w:r>
      <w:r w:rsidRPr="00193738">
        <w:rPr>
          <w:rFonts w:eastAsia="Times New Roman"/>
          <w:szCs w:val="24"/>
        </w:rPr>
        <w:t xml:space="preserve"> και ένα δημοσίευμα</w:t>
      </w:r>
      <w:r>
        <w:rPr>
          <w:rFonts w:eastAsia="Times New Roman"/>
          <w:szCs w:val="24"/>
        </w:rPr>
        <w:t>, μ</w:t>
      </w:r>
      <w:r w:rsidRPr="00193738">
        <w:rPr>
          <w:rFonts w:eastAsia="Times New Roman"/>
          <w:szCs w:val="24"/>
        </w:rPr>
        <w:t>όλις πρ</w:t>
      </w:r>
      <w:r w:rsidRPr="00193738">
        <w:rPr>
          <w:rFonts w:eastAsia="Times New Roman"/>
          <w:szCs w:val="24"/>
        </w:rPr>
        <w:t>ιν δύο μέρες</w:t>
      </w:r>
      <w:r>
        <w:rPr>
          <w:rFonts w:eastAsia="Times New Roman"/>
          <w:szCs w:val="24"/>
        </w:rPr>
        <w:t>,</w:t>
      </w:r>
      <w:r w:rsidRPr="00193738">
        <w:rPr>
          <w:rFonts w:eastAsia="Times New Roman"/>
          <w:szCs w:val="24"/>
        </w:rPr>
        <w:t xml:space="preserve"> στην </w:t>
      </w:r>
      <w:r>
        <w:rPr>
          <w:rFonts w:eastAsia="Times New Roman"/>
          <w:szCs w:val="24"/>
        </w:rPr>
        <w:t>ε</w:t>
      </w:r>
      <w:r w:rsidRPr="00193738">
        <w:rPr>
          <w:rFonts w:eastAsia="Times New Roman"/>
          <w:szCs w:val="24"/>
        </w:rPr>
        <w:t xml:space="preserve">φημερίδα </w:t>
      </w:r>
      <w:r>
        <w:rPr>
          <w:rFonts w:eastAsia="Times New Roman"/>
          <w:szCs w:val="24"/>
        </w:rPr>
        <w:t>«</w:t>
      </w:r>
      <w:r w:rsidRPr="00193738">
        <w:rPr>
          <w:rFonts w:eastAsia="Times New Roman"/>
          <w:szCs w:val="24"/>
        </w:rPr>
        <w:t>ΔΗΜΟΚΡΑΤΙΑ</w:t>
      </w:r>
      <w:r>
        <w:rPr>
          <w:rFonts w:eastAsia="Times New Roman"/>
          <w:szCs w:val="24"/>
        </w:rPr>
        <w:t>»,</w:t>
      </w:r>
      <w:r w:rsidRPr="00193738">
        <w:rPr>
          <w:rFonts w:eastAsia="Times New Roman"/>
          <w:szCs w:val="24"/>
        </w:rPr>
        <w:t xml:space="preserve"> στις 4 Φεβρουαρίου</w:t>
      </w:r>
      <w:r>
        <w:rPr>
          <w:rFonts w:eastAsia="Times New Roman"/>
          <w:szCs w:val="24"/>
        </w:rPr>
        <w:t>, ό</w:t>
      </w:r>
      <w:r w:rsidRPr="00193738">
        <w:rPr>
          <w:rFonts w:eastAsia="Times New Roman"/>
          <w:szCs w:val="24"/>
        </w:rPr>
        <w:t xml:space="preserve">που ο </w:t>
      </w:r>
      <w:r>
        <w:rPr>
          <w:rFonts w:eastAsia="Times New Roman"/>
          <w:szCs w:val="24"/>
        </w:rPr>
        <w:t>Π</w:t>
      </w:r>
      <w:r w:rsidRPr="00193738">
        <w:rPr>
          <w:rFonts w:eastAsia="Times New Roman"/>
          <w:szCs w:val="24"/>
        </w:rPr>
        <w:t xml:space="preserve">ρόεδρος της Νέας Δημοκρατίας δήλωσε ότι </w:t>
      </w:r>
      <w:r>
        <w:rPr>
          <w:rFonts w:eastAsia="Times New Roman"/>
          <w:szCs w:val="24"/>
        </w:rPr>
        <w:t>«Έ</w:t>
      </w:r>
      <w:r w:rsidRPr="00193738">
        <w:rPr>
          <w:rFonts w:eastAsia="Times New Roman"/>
          <w:szCs w:val="24"/>
        </w:rPr>
        <w:t>χουμε πυρηνικά όπλα στα χέρια μας και αν προκ</w:t>
      </w:r>
      <w:r>
        <w:rPr>
          <w:rFonts w:eastAsia="Times New Roman"/>
          <w:szCs w:val="24"/>
        </w:rPr>
        <w:t>λη</w:t>
      </w:r>
      <w:r w:rsidRPr="00193738">
        <w:rPr>
          <w:rFonts w:eastAsia="Times New Roman"/>
          <w:szCs w:val="24"/>
        </w:rPr>
        <w:t>θούμε</w:t>
      </w:r>
      <w:r>
        <w:rPr>
          <w:rFonts w:eastAsia="Times New Roman"/>
          <w:szCs w:val="24"/>
        </w:rPr>
        <w:t>,</w:t>
      </w:r>
      <w:r w:rsidRPr="00193738">
        <w:rPr>
          <w:rFonts w:eastAsia="Times New Roman"/>
          <w:szCs w:val="24"/>
        </w:rPr>
        <w:t xml:space="preserve"> θα το μετανιώσει η </w:t>
      </w:r>
      <w:r>
        <w:rPr>
          <w:rFonts w:eastAsia="Times New Roman"/>
          <w:szCs w:val="24"/>
        </w:rPr>
        <w:t>Κ</w:t>
      </w:r>
      <w:r w:rsidRPr="00193738">
        <w:rPr>
          <w:rFonts w:eastAsia="Times New Roman"/>
          <w:szCs w:val="24"/>
        </w:rPr>
        <w:t>υβέρνηση του ΣΥΡΙΖΑ</w:t>
      </w:r>
      <w:r>
        <w:rPr>
          <w:rFonts w:eastAsia="Times New Roman"/>
          <w:szCs w:val="24"/>
        </w:rPr>
        <w:t xml:space="preserve">». </w:t>
      </w:r>
    </w:p>
    <w:p w14:paraId="1123F25B" w14:textId="77777777" w:rsidR="00A4113B" w:rsidRDefault="00FE19D4">
      <w:pPr>
        <w:spacing w:line="600" w:lineRule="auto"/>
        <w:ind w:firstLine="720"/>
        <w:contextualSpacing/>
        <w:jc w:val="both"/>
        <w:rPr>
          <w:rFonts w:eastAsia="Times New Roman"/>
          <w:szCs w:val="24"/>
        </w:rPr>
      </w:pPr>
      <w:r>
        <w:rPr>
          <w:rFonts w:eastAsia="Times New Roman"/>
          <w:szCs w:val="24"/>
        </w:rPr>
        <w:t>Ποια είναι η ε</w:t>
      </w:r>
      <w:r w:rsidRPr="00193738">
        <w:rPr>
          <w:rFonts w:eastAsia="Times New Roman"/>
          <w:szCs w:val="24"/>
        </w:rPr>
        <w:t xml:space="preserve">ρμηνεία </w:t>
      </w:r>
      <w:r>
        <w:rPr>
          <w:rFonts w:eastAsia="Times New Roman"/>
          <w:szCs w:val="24"/>
        </w:rPr>
        <w:t>-</w:t>
      </w:r>
      <w:r w:rsidRPr="00193738">
        <w:rPr>
          <w:rFonts w:eastAsia="Times New Roman"/>
          <w:szCs w:val="24"/>
        </w:rPr>
        <w:t>όχι δική μου φυσικά</w:t>
      </w:r>
      <w:r>
        <w:rPr>
          <w:rFonts w:eastAsia="Times New Roman"/>
          <w:szCs w:val="24"/>
        </w:rPr>
        <w:t xml:space="preserve">- πρώην δικού σας Υπουργού, κύριοι της </w:t>
      </w:r>
      <w:r w:rsidRPr="00193738">
        <w:rPr>
          <w:rFonts w:eastAsia="Times New Roman"/>
          <w:szCs w:val="24"/>
        </w:rPr>
        <w:t>Νέας Δημοκρατίας</w:t>
      </w:r>
      <w:r>
        <w:rPr>
          <w:rFonts w:eastAsia="Times New Roman"/>
          <w:szCs w:val="24"/>
        </w:rPr>
        <w:t>,</w:t>
      </w:r>
      <w:r w:rsidRPr="00193738">
        <w:rPr>
          <w:rFonts w:eastAsia="Times New Roman"/>
          <w:szCs w:val="24"/>
        </w:rPr>
        <w:t xml:space="preserve"> </w:t>
      </w:r>
      <w:r>
        <w:rPr>
          <w:rFonts w:eastAsia="Times New Roman"/>
          <w:szCs w:val="24"/>
        </w:rPr>
        <w:t>Υ</w:t>
      </w:r>
      <w:r w:rsidRPr="00193738">
        <w:rPr>
          <w:rFonts w:eastAsia="Times New Roman"/>
          <w:szCs w:val="24"/>
        </w:rPr>
        <w:t xml:space="preserve">πουργού </w:t>
      </w:r>
      <w:r>
        <w:rPr>
          <w:rFonts w:eastAsia="Times New Roman"/>
          <w:szCs w:val="24"/>
        </w:rPr>
        <w:t>Ε</w:t>
      </w:r>
      <w:r w:rsidRPr="00193738">
        <w:rPr>
          <w:rFonts w:eastAsia="Times New Roman"/>
          <w:szCs w:val="24"/>
        </w:rPr>
        <w:t xml:space="preserve">πικρατείας και πρώην </w:t>
      </w:r>
      <w:r>
        <w:rPr>
          <w:rFonts w:eastAsia="Times New Roman"/>
          <w:szCs w:val="24"/>
        </w:rPr>
        <w:t>Κ</w:t>
      </w:r>
      <w:r w:rsidRPr="00193738">
        <w:rPr>
          <w:rFonts w:eastAsia="Times New Roman"/>
          <w:szCs w:val="24"/>
        </w:rPr>
        <w:t>υβερνητικ</w:t>
      </w:r>
      <w:r>
        <w:rPr>
          <w:rFonts w:eastAsia="Times New Roman"/>
          <w:szCs w:val="24"/>
        </w:rPr>
        <w:t>ού</w:t>
      </w:r>
      <w:r w:rsidRPr="00193738">
        <w:rPr>
          <w:rFonts w:eastAsia="Times New Roman"/>
          <w:szCs w:val="24"/>
        </w:rPr>
        <w:t xml:space="preserve"> σας </w:t>
      </w:r>
      <w:r>
        <w:rPr>
          <w:rFonts w:eastAsia="Times New Roman"/>
          <w:szCs w:val="24"/>
        </w:rPr>
        <w:t>Ε</w:t>
      </w:r>
      <w:r w:rsidRPr="00193738">
        <w:rPr>
          <w:rFonts w:eastAsia="Times New Roman"/>
          <w:szCs w:val="24"/>
        </w:rPr>
        <w:t>κπροσώπου</w:t>
      </w:r>
      <w:r>
        <w:rPr>
          <w:rFonts w:eastAsia="Times New Roman"/>
          <w:szCs w:val="24"/>
        </w:rPr>
        <w:t>;</w:t>
      </w:r>
      <w:r w:rsidRPr="00193738">
        <w:rPr>
          <w:rFonts w:eastAsia="Times New Roman"/>
          <w:szCs w:val="24"/>
        </w:rPr>
        <w:t xml:space="preserve"> Αναρωτιέται</w:t>
      </w:r>
      <w:r>
        <w:rPr>
          <w:rFonts w:eastAsia="Times New Roman"/>
          <w:szCs w:val="24"/>
        </w:rPr>
        <w:t>:</w:t>
      </w:r>
      <w:r w:rsidRPr="00193738">
        <w:rPr>
          <w:rFonts w:eastAsia="Times New Roman"/>
          <w:szCs w:val="24"/>
        </w:rPr>
        <w:t xml:space="preserve"> </w:t>
      </w:r>
      <w:r>
        <w:rPr>
          <w:rFonts w:eastAsia="Times New Roman"/>
          <w:szCs w:val="24"/>
        </w:rPr>
        <w:t>«Α</w:t>
      </w:r>
      <w:r w:rsidRPr="00193738">
        <w:rPr>
          <w:rFonts w:eastAsia="Times New Roman"/>
          <w:szCs w:val="24"/>
        </w:rPr>
        <w:t>ντιλαμβάνεται τι είπε ο κ</w:t>
      </w:r>
      <w:r>
        <w:rPr>
          <w:rFonts w:eastAsia="Times New Roman"/>
          <w:szCs w:val="24"/>
        </w:rPr>
        <w:t>.</w:t>
      </w:r>
      <w:r w:rsidRPr="00193738">
        <w:rPr>
          <w:rFonts w:eastAsia="Times New Roman"/>
          <w:szCs w:val="24"/>
        </w:rPr>
        <w:t xml:space="preserve"> Μητσοτάκης</w:t>
      </w:r>
      <w:r>
        <w:rPr>
          <w:rFonts w:eastAsia="Times New Roman"/>
          <w:szCs w:val="24"/>
        </w:rPr>
        <w:t>; Ότι έχει στοιχεία για</w:t>
      </w:r>
      <w:r w:rsidRPr="00193738">
        <w:rPr>
          <w:rFonts w:eastAsia="Times New Roman"/>
          <w:szCs w:val="24"/>
        </w:rPr>
        <w:t xml:space="preserve"> ποινικά κολάσιμες πράξεις που δεν τα στέλνει στη </w:t>
      </w:r>
      <w:r>
        <w:rPr>
          <w:rFonts w:eastAsia="Times New Roman"/>
          <w:szCs w:val="24"/>
        </w:rPr>
        <w:t>δ</w:t>
      </w:r>
      <w:r w:rsidRPr="00193738">
        <w:rPr>
          <w:rFonts w:eastAsia="Times New Roman"/>
          <w:szCs w:val="24"/>
        </w:rPr>
        <w:t>ικαιοσύνη</w:t>
      </w:r>
      <w:r>
        <w:rPr>
          <w:rFonts w:eastAsia="Times New Roman"/>
          <w:szCs w:val="24"/>
        </w:rPr>
        <w:t>». Κ</w:t>
      </w:r>
      <w:r w:rsidRPr="00193738">
        <w:rPr>
          <w:rFonts w:eastAsia="Times New Roman"/>
          <w:szCs w:val="24"/>
        </w:rPr>
        <w:t xml:space="preserve">αι </w:t>
      </w:r>
      <w:r>
        <w:rPr>
          <w:rFonts w:eastAsia="Times New Roman"/>
          <w:szCs w:val="24"/>
        </w:rPr>
        <w:t>σ</w:t>
      </w:r>
      <w:r w:rsidRPr="00193738">
        <w:rPr>
          <w:rFonts w:eastAsia="Times New Roman"/>
          <w:szCs w:val="24"/>
        </w:rPr>
        <w:t>υμπληρώνω εγώ</w:t>
      </w:r>
      <w:r>
        <w:rPr>
          <w:rFonts w:eastAsia="Times New Roman"/>
          <w:szCs w:val="24"/>
        </w:rPr>
        <w:t>: Α</w:t>
      </w:r>
      <w:r w:rsidRPr="00193738">
        <w:rPr>
          <w:rFonts w:eastAsia="Times New Roman"/>
          <w:szCs w:val="24"/>
        </w:rPr>
        <w:t xml:space="preserve">κούει ο </w:t>
      </w:r>
      <w:r>
        <w:rPr>
          <w:rFonts w:eastAsia="Times New Roman"/>
          <w:szCs w:val="24"/>
        </w:rPr>
        <w:t>ε</w:t>
      </w:r>
      <w:r w:rsidRPr="00193738">
        <w:rPr>
          <w:rFonts w:eastAsia="Times New Roman"/>
          <w:szCs w:val="24"/>
        </w:rPr>
        <w:t>ισαγγελέας διαφθοράς</w:t>
      </w:r>
      <w:r>
        <w:rPr>
          <w:rFonts w:eastAsia="Times New Roman"/>
          <w:szCs w:val="24"/>
        </w:rPr>
        <w:t>;</w:t>
      </w:r>
      <w:r w:rsidRPr="00193738">
        <w:rPr>
          <w:rFonts w:eastAsia="Times New Roman"/>
          <w:szCs w:val="24"/>
        </w:rPr>
        <w:t xml:space="preserve"> </w:t>
      </w:r>
      <w:r>
        <w:rPr>
          <w:rFonts w:eastAsia="Times New Roman"/>
          <w:szCs w:val="24"/>
        </w:rPr>
        <w:t>Υ</w:t>
      </w:r>
      <w:r w:rsidRPr="00193738">
        <w:rPr>
          <w:rFonts w:eastAsia="Times New Roman"/>
          <w:szCs w:val="24"/>
        </w:rPr>
        <w:t>πάρχει συγκάλυψη</w:t>
      </w:r>
      <w:r>
        <w:rPr>
          <w:rFonts w:eastAsia="Times New Roman"/>
          <w:szCs w:val="24"/>
        </w:rPr>
        <w:t>; Γίνεται κ</w:t>
      </w:r>
      <w:r w:rsidRPr="00193738">
        <w:rPr>
          <w:rFonts w:eastAsia="Times New Roman"/>
          <w:szCs w:val="24"/>
        </w:rPr>
        <w:t xml:space="preserve">άποιο παζάρι και </w:t>
      </w:r>
      <w:r>
        <w:rPr>
          <w:rFonts w:eastAsia="Times New Roman"/>
          <w:szCs w:val="24"/>
        </w:rPr>
        <w:t>δεν</w:t>
      </w:r>
      <w:r w:rsidRPr="00193738">
        <w:rPr>
          <w:rFonts w:eastAsia="Times New Roman"/>
          <w:szCs w:val="24"/>
        </w:rPr>
        <w:t xml:space="preserve"> το γνωρίζουμε</w:t>
      </w:r>
      <w:r>
        <w:rPr>
          <w:rFonts w:eastAsia="Times New Roman"/>
          <w:szCs w:val="24"/>
        </w:rPr>
        <w:t>;</w:t>
      </w:r>
    </w:p>
    <w:p w14:paraId="1123F25C" w14:textId="77777777" w:rsidR="00A4113B" w:rsidRDefault="00FE19D4">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w:t>
      </w:r>
      <w:r>
        <w:rPr>
          <w:rFonts w:eastAsia="Times New Roman"/>
          <w:szCs w:val="24"/>
        </w:rPr>
        <w:t>υρίου</w:t>
      </w:r>
      <w:r>
        <w:rPr>
          <w:rFonts w:eastAsia="Times New Roman"/>
          <w:szCs w:val="24"/>
        </w:rPr>
        <w:t xml:space="preserve"> Βουλευτή)</w:t>
      </w:r>
    </w:p>
    <w:p w14:paraId="1123F25D" w14:textId="77777777" w:rsidR="00A4113B" w:rsidRDefault="00FE19D4">
      <w:pPr>
        <w:spacing w:line="600" w:lineRule="auto"/>
        <w:ind w:firstLine="720"/>
        <w:contextualSpacing/>
        <w:jc w:val="both"/>
        <w:rPr>
          <w:rFonts w:eastAsia="Times New Roman"/>
          <w:szCs w:val="24"/>
        </w:rPr>
      </w:pPr>
      <w:r>
        <w:rPr>
          <w:rFonts w:eastAsia="Times New Roman"/>
          <w:szCs w:val="24"/>
        </w:rPr>
        <w:t>Τ</w:t>
      </w:r>
      <w:r w:rsidRPr="00193738">
        <w:rPr>
          <w:rFonts w:eastAsia="Times New Roman"/>
          <w:szCs w:val="24"/>
        </w:rPr>
        <w:t>ελειώνω</w:t>
      </w:r>
      <w:r>
        <w:rPr>
          <w:rFonts w:eastAsia="Times New Roman"/>
          <w:szCs w:val="24"/>
        </w:rPr>
        <w:t>,</w:t>
      </w:r>
      <w:r w:rsidRPr="00193738">
        <w:rPr>
          <w:rFonts w:eastAsia="Times New Roman"/>
          <w:szCs w:val="24"/>
        </w:rPr>
        <w:t xml:space="preserve"> κύριε </w:t>
      </w:r>
      <w:r>
        <w:rPr>
          <w:rFonts w:eastAsia="Times New Roman"/>
          <w:szCs w:val="24"/>
        </w:rPr>
        <w:t>Π</w:t>
      </w:r>
      <w:r w:rsidRPr="00193738">
        <w:rPr>
          <w:rFonts w:eastAsia="Times New Roman"/>
          <w:szCs w:val="24"/>
        </w:rPr>
        <w:t>ρόεδρε</w:t>
      </w:r>
      <w:r>
        <w:rPr>
          <w:rFonts w:eastAsia="Times New Roman"/>
          <w:szCs w:val="24"/>
        </w:rPr>
        <w:t>. Ε</w:t>
      </w:r>
      <w:r w:rsidRPr="00193738">
        <w:rPr>
          <w:rFonts w:eastAsia="Times New Roman"/>
          <w:szCs w:val="24"/>
        </w:rPr>
        <w:t xml:space="preserve">πίσης </w:t>
      </w:r>
      <w:r>
        <w:rPr>
          <w:rFonts w:eastAsia="Times New Roman"/>
          <w:szCs w:val="24"/>
        </w:rPr>
        <w:t>-</w:t>
      </w:r>
      <w:r w:rsidRPr="00193738">
        <w:rPr>
          <w:rFonts w:eastAsia="Times New Roman"/>
          <w:szCs w:val="24"/>
        </w:rPr>
        <w:t>για να δείτε πόσο υποκρι</w:t>
      </w:r>
      <w:r w:rsidRPr="00193738">
        <w:rPr>
          <w:rFonts w:eastAsia="Times New Roman"/>
          <w:szCs w:val="24"/>
        </w:rPr>
        <w:t>τές είστε</w:t>
      </w:r>
      <w:r>
        <w:rPr>
          <w:rFonts w:eastAsia="Times New Roman"/>
          <w:szCs w:val="24"/>
        </w:rPr>
        <w:t xml:space="preserve"> </w:t>
      </w:r>
      <w:r w:rsidRPr="00193738">
        <w:rPr>
          <w:rFonts w:eastAsia="Times New Roman"/>
          <w:szCs w:val="24"/>
        </w:rPr>
        <w:t xml:space="preserve">εσείς της </w:t>
      </w:r>
      <w:r>
        <w:rPr>
          <w:rFonts w:eastAsia="Times New Roman"/>
          <w:szCs w:val="24"/>
        </w:rPr>
        <w:t>Α</w:t>
      </w:r>
      <w:r w:rsidRPr="00193738">
        <w:rPr>
          <w:rFonts w:eastAsia="Times New Roman"/>
          <w:szCs w:val="24"/>
        </w:rPr>
        <w:t>ριστεράς</w:t>
      </w:r>
      <w:r>
        <w:rPr>
          <w:rFonts w:eastAsia="Times New Roman"/>
          <w:szCs w:val="24"/>
        </w:rPr>
        <w:t>- πριν από ένα εικοσιτετράωρο μ</w:t>
      </w:r>
      <w:r w:rsidRPr="00193738">
        <w:rPr>
          <w:rFonts w:eastAsia="Times New Roman"/>
          <w:szCs w:val="24"/>
        </w:rPr>
        <w:t>όλις</w:t>
      </w:r>
      <w:r>
        <w:rPr>
          <w:rFonts w:eastAsia="Times New Roman"/>
          <w:szCs w:val="24"/>
        </w:rPr>
        <w:t>,</w:t>
      </w:r>
      <w:r w:rsidRPr="00193738">
        <w:rPr>
          <w:rFonts w:eastAsia="Times New Roman"/>
          <w:szCs w:val="24"/>
        </w:rPr>
        <w:t xml:space="preserve"> σε εκπομπή στο κρατικό κανάλι </w:t>
      </w:r>
      <w:r>
        <w:rPr>
          <w:rFonts w:eastAsia="Times New Roman"/>
          <w:szCs w:val="24"/>
        </w:rPr>
        <w:t>της</w:t>
      </w:r>
      <w:r w:rsidRPr="00193738">
        <w:rPr>
          <w:rFonts w:eastAsia="Times New Roman"/>
          <w:szCs w:val="24"/>
        </w:rPr>
        <w:t xml:space="preserve"> ΕΡΤ </w:t>
      </w:r>
      <w:r>
        <w:rPr>
          <w:rFonts w:eastAsia="Times New Roman"/>
          <w:szCs w:val="24"/>
        </w:rPr>
        <w:t>-</w:t>
      </w:r>
      <w:r w:rsidRPr="00193738">
        <w:rPr>
          <w:rFonts w:eastAsia="Times New Roman"/>
          <w:szCs w:val="24"/>
        </w:rPr>
        <w:t xml:space="preserve">το οποίο </w:t>
      </w:r>
      <w:r w:rsidRPr="00193738">
        <w:rPr>
          <w:rFonts w:eastAsia="Times New Roman"/>
          <w:szCs w:val="24"/>
        </w:rPr>
        <w:lastRenderedPageBreak/>
        <w:t>πληρώνουμε όλοι</w:t>
      </w:r>
      <w:r>
        <w:rPr>
          <w:rFonts w:eastAsia="Times New Roman"/>
          <w:szCs w:val="24"/>
        </w:rPr>
        <w:t>,</w:t>
      </w:r>
      <w:r w:rsidRPr="00193738">
        <w:rPr>
          <w:rFonts w:eastAsia="Times New Roman"/>
          <w:szCs w:val="24"/>
        </w:rPr>
        <w:t xml:space="preserve"> αλλά δεν το απολαμβάνουμε όλοι</w:t>
      </w:r>
      <w:r>
        <w:rPr>
          <w:rFonts w:eastAsia="Times New Roman"/>
          <w:szCs w:val="24"/>
        </w:rPr>
        <w:t xml:space="preserve">- ήταν καλεσμένος ο </w:t>
      </w:r>
      <w:r>
        <w:rPr>
          <w:rFonts w:eastAsia="Times New Roman"/>
          <w:szCs w:val="24"/>
        </w:rPr>
        <w:t>γ</w:t>
      </w:r>
      <w:r w:rsidRPr="00193738">
        <w:rPr>
          <w:rFonts w:eastAsia="Times New Roman"/>
          <w:szCs w:val="24"/>
        </w:rPr>
        <w:t xml:space="preserve">ενικός </w:t>
      </w:r>
      <w:r>
        <w:rPr>
          <w:rFonts w:eastAsia="Times New Roman"/>
          <w:szCs w:val="24"/>
        </w:rPr>
        <w:t>γ</w:t>
      </w:r>
      <w:r w:rsidRPr="00193738">
        <w:rPr>
          <w:rFonts w:eastAsia="Times New Roman"/>
          <w:szCs w:val="24"/>
        </w:rPr>
        <w:t>ραμματέας του Υπουργείου Εσωτερικών</w:t>
      </w:r>
      <w:r>
        <w:rPr>
          <w:rFonts w:eastAsia="Times New Roman"/>
          <w:szCs w:val="24"/>
        </w:rPr>
        <w:t>,</w:t>
      </w:r>
      <w:r w:rsidRPr="00193738">
        <w:rPr>
          <w:rFonts w:eastAsia="Times New Roman"/>
          <w:szCs w:val="24"/>
        </w:rPr>
        <w:t xml:space="preserve"> ο κ</w:t>
      </w:r>
      <w:r>
        <w:rPr>
          <w:rFonts w:eastAsia="Times New Roman"/>
          <w:szCs w:val="24"/>
        </w:rPr>
        <w:t>.</w:t>
      </w:r>
      <w:r w:rsidRPr="00193738">
        <w:rPr>
          <w:rFonts w:eastAsia="Times New Roman"/>
          <w:szCs w:val="24"/>
        </w:rPr>
        <w:t xml:space="preserve"> Κωνσταντίνος </w:t>
      </w:r>
      <w:proofErr w:type="spellStart"/>
      <w:r w:rsidRPr="00193738">
        <w:rPr>
          <w:rFonts w:eastAsia="Times New Roman"/>
          <w:szCs w:val="24"/>
        </w:rPr>
        <w:t>Πουλάκης</w:t>
      </w:r>
      <w:proofErr w:type="spellEnd"/>
      <w:r>
        <w:rPr>
          <w:rFonts w:eastAsia="Times New Roman"/>
          <w:szCs w:val="24"/>
        </w:rPr>
        <w:t>,</w:t>
      </w:r>
      <w:r w:rsidRPr="00193738">
        <w:rPr>
          <w:rFonts w:eastAsia="Times New Roman"/>
          <w:szCs w:val="24"/>
        </w:rPr>
        <w:t xml:space="preserve"> </w:t>
      </w:r>
      <w:r>
        <w:rPr>
          <w:rFonts w:eastAsia="Times New Roman"/>
          <w:szCs w:val="24"/>
        </w:rPr>
        <w:t>όπου όταν του έγινε</w:t>
      </w:r>
      <w:r w:rsidRPr="00193738">
        <w:rPr>
          <w:rFonts w:eastAsia="Times New Roman"/>
          <w:szCs w:val="24"/>
        </w:rPr>
        <w:t xml:space="preserve"> ερώτηση </w:t>
      </w:r>
      <w:r>
        <w:rPr>
          <w:rFonts w:eastAsia="Times New Roman"/>
          <w:szCs w:val="24"/>
        </w:rPr>
        <w:t>σ</w:t>
      </w:r>
      <w:r w:rsidRPr="00193738">
        <w:rPr>
          <w:rFonts w:eastAsia="Times New Roman"/>
          <w:szCs w:val="24"/>
        </w:rPr>
        <w:t>χετικά με τις επικείμενες εκλογές</w:t>
      </w:r>
      <w:r>
        <w:rPr>
          <w:rFonts w:eastAsia="Times New Roman"/>
          <w:szCs w:val="24"/>
        </w:rPr>
        <w:t>, είπε</w:t>
      </w:r>
      <w:r w:rsidRPr="00193738">
        <w:rPr>
          <w:rFonts w:eastAsia="Times New Roman"/>
          <w:szCs w:val="24"/>
        </w:rPr>
        <w:t xml:space="preserve"> ότι έχει συσταθεί </w:t>
      </w:r>
      <w:r>
        <w:rPr>
          <w:rFonts w:eastAsia="Times New Roman"/>
          <w:szCs w:val="24"/>
        </w:rPr>
        <w:t>μ</w:t>
      </w:r>
      <w:r>
        <w:rPr>
          <w:rFonts w:eastAsia="Times New Roman"/>
          <w:szCs w:val="24"/>
        </w:rPr>
        <w:t>ί</w:t>
      </w:r>
      <w:r>
        <w:rPr>
          <w:rFonts w:eastAsia="Times New Roman"/>
          <w:szCs w:val="24"/>
        </w:rPr>
        <w:t>α</w:t>
      </w:r>
      <w:r w:rsidRPr="00193738">
        <w:rPr>
          <w:rFonts w:eastAsia="Times New Roman"/>
          <w:szCs w:val="24"/>
        </w:rPr>
        <w:t xml:space="preserve"> επιτροπή όπου υπάρχει πολυφωνία από όλες τις πτέρυγες του ελληνικού </w:t>
      </w:r>
      <w:r>
        <w:rPr>
          <w:rFonts w:eastAsia="Times New Roman"/>
          <w:szCs w:val="24"/>
        </w:rPr>
        <w:t>Κ</w:t>
      </w:r>
      <w:r w:rsidRPr="00193738">
        <w:rPr>
          <w:rFonts w:eastAsia="Times New Roman"/>
          <w:szCs w:val="24"/>
        </w:rPr>
        <w:t>οινοβουλίου</w:t>
      </w:r>
      <w:r>
        <w:rPr>
          <w:rFonts w:eastAsia="Times New Roman"/>
          <w:szCs w:val="24"/>
        </w:rPr>
        <w:t>. Α</w:t>
      </w:r>
      <w:r w:rsidRPr="00193738">
        <w:rPr>
          <w:rFonts w:eastAsia="Times New Roman"/>
          <w:szCs w:val="24"/>
        </w:rPr>
        <w:t>λήθεια</w:t>
      </w:r>
      <w:r>
        <w:rPr>
          <w:rFonts w:eastAsia="Times New Roman"/>
          <w:szCs w:val="24"/>
        </w:rPr>
        <w:t>,</w:t>
      </w:r>
      <w:r w:rsidRPr="00193738">
        <w:rPr>
          <w:rFonts w:eastAsia="Times New Roman"/>
          <w:szCs w:val="24"/>
        </w:rPr>
        <w:t xml:space="preserve"> πότε έγινε αυτό και δεν το γνωρίζουμε εμείς</w:t>
      </w:r>
      <w:r>
        <w:rPr>
          <w:rFonts w:eastAsia="Times New Roman"/>
          <w:szCs w:val="24"/>
        </w:rPr>
        <w:t>;</w:t>
      </w:r>
    </w:p>
    <w:p w14:paraId="1123F25E" w14:textId="77777777" w:rsidR="00A4113B" w:rsidRDefault="00FE19D4">
      <w:pPr>
        <w:spacing w:line="600" w:lineRule="auto"/>
        <w:ind w:firstLine="720"/>
        <w:contextualSpacing/>
        <w:jc w:val="both"/>
        <w:rPr>
          <w:rFonts w:eastAsia="Times New Roman"/>
          <w:szCs w:val="24"/>
        </w:rPr>
      </w:pPr>
      <w:r>
        <w:rPr>
          <w:rFonts w:eastAsia="Times New Roman"/>
          <w:szCs w:val="24"/>
        </w:rPr>
        <w:t>Δ</w:t>
      </w:r>
      <w:r w:rsidRPr="00193738">
        <w:rPr>
          <w:rFonts w:eastAsia="Times New Roman"/>
          <w:szCs w:val="24"/>
        </w:rPr>
        <w:t>ημοσκοπήσεις</w:t>
      </w:r>
      <w:r>
        <w:rPr>
          <w:rFonts w:eastAsia="Times New Roman"/>
          <w:szCs w:val="24"/>
        </w:rPr>
        <w:t xml:space="preserve">, λοιπόν. </w:t>
      </w:r>
      <w:r w:rsidRPr="00193738">
        <w:rPr>
          <w:rFonts w:eastAsia="Times New Roman"/>
          <w:szCs w:val="24"/>
        </w:rPr>
        <w:t>Δυστυχ</w:t>
      </w:r>
      <w:r w:rsidRPr="00193738">
        <w:rPr>
          <w:rFonts w:eastAsia="Times New Roman"/>
          <w:szCs w:val="24"/>
        </w:rPr>
        <w:t xml:space="preserve">ώς για </w:t>
      </w:r>
      <w:r>
        <w:rPr>
          <w:rFonts w:eastAsia="Times New Roman"/>
          <w:szCs w:val="24"/>
        </w:rPr>
        <w:t>σας,</w:t>
      </w:r>
      <w:r w:rsidRPr="00193738">
        <w:rPr>
          <w:rFonts w:eastAsia="Times New Roman"/>
          <w:szCs w:val="24"/>
        </w:rPr>
        <w:t xml:space="preserve"> η Χρυσή Αυγή φαίνεται ότι είναι ενισχυμένη</w:t>
      </w:r>
      <w:r>
        <w:rPr>
          <w:rFonts w:eastAsia="Times New Roman"/>
          <w:szCs w:val="24"/>
        </w:rPr>
        <w:t>. Ε</w:t>
      </w:r>
      <w:r w:rsidRPr="00193738">
        <w:rPr>
          <w:rFonts w:eastAsia="Times New Roman"/>
          <w:szCs w:val="24"/>
        </w:rPr>
        <w:t xml:space="preserve">ίμαστε </w:t>
      </w:r>
      <w:r>
        <w:rPr>
          <w:rFonts w:eastAsia="Times New Roman"/>
          <w:szCs w:val="24"/>
        </w:rPr>
        <w:t>δεκαέξι</w:t>
      </w:r>
      <w:r w:rsidRPr="00193738">
        <w:rPr>
          <w:rFonts w:eastAsia="Times New Roman"/>
          <w:szCs w:val="24"/>
        </w:rPr>
        <w:t xml:space="preserve"> αυτή</w:t>
      </w:r>
      <w:r>
        <w:rPr>
          <w:rFonts w:eastAsia="Times New Roman"/>
          <w:szCs w:val="24"/>
        </w:rPr>
        <w:t>ν</w:t>
      </w:r>
      <w:r w:rsidRPr="00193738">
        <w:rPr>
          <w:rFonts w:eastAsia="Times New Roman"/>
          <w:szCs w:val="24"/>
        </w:rPr>
        <w:t xml:space="preserve"> τη στιγμή εθνικιστές </w:t>
      </w:r>
      <w:r>
        <w:rPr>
          <w:rFonts w:eastAsia="Times New Roman"/>
          <w:szCs w:val="24"/>
        </w:rPr>
        <w:t>Β</w:t>
      </w:r>
      <w:r w:rsidRPr="00193738">
        <w:rPr>
          <w:rFonts w:eastAsia="Times New Roman"/>
          <w:szCs w:val="24"/>
        </w:rPr>
        <w:t xml:space="preserve">ουλευτές και </w:t>
      </w:r>
      <w:r>
        <w:rPr>
          <w:rFonts w:eastAsia="Times New Roman"/>
          <w:szCs w:val="24"/>
        </w:rPr>
        <w:t>Β</w:t>
      </w:r>
      <w:r w:rsidRPr="00193738">
        <w:rPr>
          <w:rFonts w:eastAsia="Times New Roman"/>
          <w:szCs w:val="24"/>
        </w:rPr>
        <w:t>ουλευτίνες</w:t>
      </w:r>
      <w:r>
        <w:rPr>
          <w:rFonts w:eastAsia="Times New Roman"/>
          <w:szCs w:val="24"/>
        </w:rPr>
        <w:t>. Φ</w:t>
      </w:r>
      <w:r w:rsidRPr="00193738">
        <w:rPr>
          <w:rFonts w:eastAsia="Times New Roman"/>
          <w:szCs w:val="24"/>
        </w:rPr>
        <w:t xml:space="preserve">ανταστείτε την επόμενη </w:t>
      </w:r>
      <w:r>
        <w:rPr>
          <w:rFonts w:eastAsia="Times New Roman"/>
          <w:szCs w:val="24"/>
        </w:rPr>
        <w:t>Β</w:t>
      </w:r>
      <w:r w:rsidRPr="00193738">
        <w:rPr>
          <w:rFonts w:eastAsia="Times New Roman"/>
          <w:szCs w:val="24"/>
        </w:rPr>
        <w:t xml:space="preserve">ουλή με </w:t>
      </w:r>
      <w:r>
        <w:rPr>
          <w:rFonts w:eastAsia="Times New Roman"/>
          <w:szCs w:val="24"/>
        </w:rPr>
        <w:t xml:space="preserve">τριάντα </w:t>
      </w:r>
      <w:r w:rsidRPr="00193738">
        <w:rPr>
          <w:rFonts w:eastAsia="Times New Roman"/>
          <w:szCs w:val="24"/>
        </w:rPr>
        <w:t xml:space="preserve">και πλέον </w:t>
      </w:r>
      <w:r>
        <w:rPr>
          <w:rFonts w:eastAsia="Times New Roman"/>
          <w:szCs w:val="24"/>
        </w:rPr>
        <w:t>Β</w:t>
      </w:r>
      <w:r w:rsidRPr="00193738">
        <w:rPr>
          <w:rFonts w:eastAsia="Times New Roman"/>
          <w:szCs w:val="24"/>
        </w:rPr>
        <w:t>ουλευτές του λαϊκού εθνικιστικού κινήματος</w:t>
      </w:r>
      <w:r>
        <w:rPr>
          <w:rFonts w:eastAsia="Times New Roman"/>
          <w:szCs w:val="24"/>
        </w:rPr>
        <w:t>. Π</w:t>
      </w:r>
      <w:r w:rsidRPr="00193738">
        <w:rPr>
          <w:rFonts w:eastAsia="Times New Roman"/>
          <w:szCs w:val="24"/>
        </w:rPr>
        <w:t xml:space="preserve">εραστικά </w:t>
      </w:r>
      <w:r>
        <w:rPr>
          <w:rFonts w:eastAsia="Times New Roman"/>
          <w:szCs w:val="24"/>
        </w:rPr>
        <w:t>σας.</w:t>
      </w:r>
    </w:p>
    <w:p w14:paraId="1123F25F" w14:textId="77777777" w:rsidR="00A4113B" w:rsidRDefault="00FE19D4">
      <w:pPr>
        <w:spacing w:line="600" w:lineRule="auto"/>
        <w:ind w:firstLine="720"/>
        <w:contextualSpacing/>
        <w:jc w:val="center"/>
        <w:rPr>
          <w:rFonts w:eastAsia="Times New Roman"/>
          <w:szCs w:val="24"/>
        </w:rPr>
      </w:pPr>
      <w:r>
        <w:rPr>
          <w:rFonts w:eastAsia="Times New Roman"/>
          <w:szCs w:val="24"/>
        </w:rPr>
        <w:t>(Χειροκροτήματα από</w:t>
      </w:r>
      <w:r>
        <w:rPr>
          <w:rFonts w:eastAsia="Times New Roman"/>
          <w:szCs w:val="24"/>
        </w:rPr>
        <w:t xml:space="preserve"> την πτέρυγα της Χρυσής Αυγής)</w:t>
      </w:r>
    </w:p>
    <w:p w14:paraId="1123F260" w14:textId="77777777" w:rsidR="00A4113B" w:rsidRDefault="00FE19D4">
      <w:pPr>
        <w:spacing w:line="600" w:lineRule="auto"/>
        <w:ind w:firstLine="720"/>
        <w:contextualSpacing/>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τον κ. </w:t>
      </w:r>
      <w:proofErr w:type="spellStart"/>
      <w:r>
        <w:rPr>
          <w:rFonts w:eastAsia="Times New Roman"/>
          <w:szCs w:val="24"/>
        </w:rPr>
        <w:t>Σαχινίδη</w:t>
      </w:r>
      <w:proofErr w:type="spellEnd"/>
      <w:r>
        <w:rPr>
          <w:rFonts w:eastAsia="Times New Roman"/>
          <w:szCs w:val="24"/>
        </w:rPr>
        <w:t>.</w:t>
      </w:r>
    </w:p>
    <w:p w14:paraId="1123F261" w14:textId="77777777" w:rsidR="00A4113B" w:rsidRDefault="00FE19D4">
      <w:pPr>
        <w:spacing w:line="600" w:lineRule="auto"/>
        <w:ind w:firstLine="720"/>
        <w:contextualSpacing/>
        <w:jc w:val="both"/>
        <w:rPr>
          <w:rFonts w:eastAsia="Times New Roman"/>
          <w:szCs w:val="24"/>
        </w:rPr>
      </w:pPr>
      <w:r>
        <w:rPr>
          <w:rFonts w:eastAsia="Times New Roman"/>
          <w:szCs w:val="24"/>
        </w:rPr>
        <w:t>Ελάτε,</w:t>
      </w:r>
      <w:r w:rsidRPr="00193738">
        <w:rPr>
          <w:rFonts w:eastAsia="Times New Roman"/>
          <w:szCs w:val="24"/>
        </w:rPr>
        <w:t xml:space="preserve"> κύριε Βαρβιτσιώτη</w:t>
      </w:r>
      <w:r>
        <w:rPr>
          <w:rFonts w:eastAsia="Times New Roman"/>
          <w:szCs w:val="24"/>
        </w:rPr>
        <w:t>,</w:t>
      </w:r>
      <w:r w:rsidRPr="00193738">
        <w:rPr>
          <w:rFonts w:eastAsia="Times New Roman"/>
          <w:szCs w:val="24"/>
        </w:rPr>
        <w:t xml:space="preserve"> έχετε το λόγο για </w:t>
      </w:r>
      <w:r>
        <w:rPr>
          <w:rFonts w:eastAsia="Times New Roman"/>
          <w:szCs w:val="24"/>
        </w:rPr>
        <w:t xml:space="preserve">επτά </w:t>
      </w:r>
      <w:r w:rsidRPr="00193738">
        <w:rPr>
          <w:rFonts w:eastAsia="Times New Roman"/>
          <w:szCs w:val="24"/>
        </w:rPr>
        <w:t>λεπτά</w:t>
      </w:r>
      <w:r>
        <w:rPr>
          <w:rFonts w:eastAsia="Times New Roman"/>
          <w:szCs w:val="24"/>
        </w:rPr>
        <w:t>.</w:t>
      </w:r>
    </w:p>
    <w:p w14:paraId="1123F262" w14:textId="77777777" w:rsidR="00A4113B" w:rsidRDefault="00FE19D4">
      <w:pPr>
        <w:spacing w:line="600" w:lineRule="auto"/>
        <w:ind w:firstLine="720"/>
        <w:contextualSpacing/>
        <w:jc w:val="both"/>
        <w:rPr>
          <w:rFonts w:eastAsia="Times New Roman"/>
          <w:szCs w:val="24"/>
        </w:rPr>
      </w:pPr>
      <w:r>
        <w:rPr>
          <w:rFonts w:eastAsia="Times New Roman"/>
          <w:b/>
          <w:szCs w:val="24"/>
        </w:rPr>
        <w:t xml:space="preserve">ΜΙΛΤΙΑΔΗΣ ΒΑΡΒΙΤΣΙΩΤΗΣ: </w:t>
      </w:r>
      <w:r>
        <w:rPr>
          <w:rFonts w:eastAsia="Times New Roman"/>
          <w:szCs w:val="24"/>
        </w:rPr>
        <w:t>Κύριε Πρόεδρε, αισθάνομαι</w:t>
      </w:r>
      <w:r w:rsidRPr="00193738">
        <w:rPr>
          <w:rFonts w:eastAsia="Times New Roman"/>
          <w:szCs w:val="24"/>
        </w:rPr>
        <w:t xml:space="preserve"> περίεργα να μιλάω στη Βουλή των </w:t>
      </w:r>
      <w:r>
        <w:rPr>
          <w:rFonts w:eastAsia="Times New Roman"/>
          <w:szCs w:val="24"/>
        </w:rPr>
        <w:t>τριακοσίων δύο</w:t>
      </w:r>
      <w:r w:rsidRPr="00193738">
        <w:rPr>
          <w:rFonts w:eastAsia="Times New Roman"/>
          <w:szCs w:val="24"/>
        </w:rPr>
        <w:t xml:space="preserve"> </w:t>
      </w:r>
      <w:r>
        <w:rPr>
          <w:rFonts w:eastAsia="Times New Roman"/>
          <w:szCs w:val="24"/>
        </w:rPr>
        <w:t>Β</w:t>
      </w:r>
      <w:r w:rsidRPr="00193738">
        <w:rPr>
          <w:rFonts w:eastAsia="Times New Roman"/>
          <w:szCs w:val="24"/>
        </w:rPr>
        <w:t>ουλευ</w:t>
      </w:r>
      <w:r w:rsidRPr="00193738">
        <w:rPr>
          <w:rFonts w:eastAsia="Times New Roman"/>
          <w:szCs w:val="24"/>
        </w:rPr>
        <w:lastRenderedPageBreak/>
        <w:t>τών</w:t>
      </w:r>
      <w:r>
        <w:rPr>
          <w:rFonts w:eastAsia="Times New Roman"/>
          <w:szCs w:val="24"/>
        </w:rPr>
        <w:t>,</w:t>
      </w:r>
      <w:r>
        <w:rPr>
          <w:rFonts w:eastAsia="Times New Roman"/>
          <w:szCs w:val="24"/>
        </w:rPr>
        <w:t xml:space="preserve"> γιατί δύο ε</w:t>
      </w:r>
      <w:r w:rsidRPr="00193738">
        <w:rPr>
          <w:rFonts w:eastAsia="Times New Roman"/>
          <w:szCs w:val="24"/>
        </w:rPr>
        <w:t>ίναι δισυπόστατ</w:t>
      </w:r>
      <w:r>
        <w:rPr>
          <w:rFonts w:eastAsia="Times New Roman"/>
          <w:szCs w:val="24"/>
        </w:rPr>
        <w:t>οι. Μ</w:t>
      </w:r>
      <w:r w:rsidRPr="00193738">
        <w:rPr>
          <w:rFonts w:eastAsia="Times New Roman"/>
          <w:szCs w:val="24"/>
        </w:rPr>
        <w:t xml:space="preserve">ετέχουν σε δύο </w:t>
      </w:r>
      <w:r>
        <w:rPr>
          <w:rFonts w:eastAsia="Times New Roman"/>
          <w:szCs w:val="24"/>
        </w:rPr>
        <w:t>Κ</w:t>
      </w:r>
      <w:r w:rsidRPr="00193738">
        <w:rPr>
          <w:rFonts w:eastAsia="Times New Roman"/>
          <w:szCs w:val="24"/>
        </w:rPr>
        <w:t xml:space="preserve">οινοβουλευτικές </w:t>
      </w:r>
      <w:r>
        <w:rPr>
          <w:rFonts w:eastAsia="Times New Roman"/>
          <w:szCs w:val="24"/>
        </w:rPr>
        <w:t>Ο</w:t>
      </w:r>
      <w:r w:rsidRPr="00193738">
        <w:rPr>
          <w:rFonts w:eastAsia="Times New Roman"/>
          <w:szCs w:val="24"/>
        </w:rPr>
        <w:t>μάδες</w:t>
      </w:r>
      <w:r>
        <w:rPr>
          <w:rFonts w:eastAsia="Times New Roman"/>
          <w:szCs w:val="24"/>
        </w:rPr>
        <w:t>,</w:t>
      </w:r>
      <w:r w:rsidRPr="00193738">
        <w:rPr>
          <w:rFonts w:eastAsia="Times New Roman"/>
          <w:szCs w:val="24"/>
        </w:rPr>
        <w:t xml:space="preserve"> κάνουν δύο ρόλους και πραγματικά έχουν δείξει πόσες πολλές δυνατότητες έχουν</w:t>
      </w:r>
      <w:r>
        <w:rPr>
          <w:rFonts w:eastAsia="Times New Roman"/>
          <w:szCs w:val="24"/>
        </w:rPr>
        <w:t>,</w:t>
      </w:r>
      <w:r w:rsidRPr="00193738">
        <w:rPr>
          <w:rFonts w:eastAsia="Times New Roman"/>
          <w:szCs w:val="24"/>
        </w:rPr>
        <w:t xml:space="preserve"> αφού μπορούν να βρίσκονται στην </w:t>
      </w:r>
      <w:r>
        <w:rPr>
          <w:rFonts w:eastAsia="Times New Roman"/>
          <w:szCs w:val="24"/>
        </w:rPr>
        <w:t>Α</w:t>
      </w:r>
      <w:r w:rsidRPr="00193738">
        <w:rPr>
          <w:rFonts w:eastAsia="Times New Roman"/>
          <w:szCs w:val="24"/>
        </w:rPr>
        <w:t>ντιπολίτευση</w:t>
      </w:r>
      <w:r>
        <w:rPr>
          <w:rFonts w:eastAsia="Times New Roman"/>
          <w:szCs w:val="24"/>
        </w:rPr>
        <w:t>,</w:t>
      </w:r>
      <w:r w:rsidRPr="00193738">
        <w:rPr>
          <w:rFonts w:eastAsia="Times New Roman"/>
          <w:szCs w:val="24"/>
        </w:rPr>
        <w:t xml:space="preserve"> να στηρίζουν την </w:t>
      </w:r>
      <w:r>
        <w:rPr>
          <w:rFonts w:eastAsia="Times New Roman"/>
          <w:szCs w:val="24"/>
        </w:rPr>
        <w:t>Κ</w:t>
      </w:r>
      <w:r w:rsidRPr="00193738">
        <w:rPr>
          <w:rFonts w:eastAsia="Times New Roman"/>
          <w:szCs w:val="24"/>
        </w:rPr>
        <w:t>υβέρνηση και τελικά</w:t>
      </w:r>
      <w:r>
        <w:rPr>
          <w:rFonts w:eastAsia="Times New Roman"/>
          <w:szCs w:val="24"/>
        </w:rPr>
        <w:t>,</w:t>
      </w:r>
      <w:r w:rsidRPr="00193738">
        <w:rPr>
          <w:rFonts w:eastAsia="Times New Roman"/>
          <w:szCs w:val="24"/>
        </w:rPr>
        <w:t xml:space="preserve"> να αυξάνουν με αυτό</w:t>
      </w:r>
      <w:r>
        <w:rPr>
          <w:rFonts w:eastAsia="Times New Roman"/>
          <w:szCs w:val="24"/>
        </w:rPr>
        <w:t>ν</w:t>
      </w:r>
      <w:r w:rsidRPr="00193738">
        <w:rPr>
          <w:rFonts w:eastAsia="Times New Roman"/>
          <w:szCs w:val="24"/>
        </w:rPr>
        <w:t xml:space="preserve"> τον τρόπο τον αριθμό των </w:t>
      </w:r>
      <w:r>
        <w:rPr>
          <w:rFonts w:eastAsia="Times New Roman"/>
          <w:szCs w:val="24"/>
        </w:rPr>
        <w:t>Β</w:t>
      </w:r>
      <w:r w:rsidRPr="00193738">
        <w:rPr>
          <w:rFonts w:eastAsia="Times New Roman"/>
          <w:szCs w:val="24"/>
        </w:rPr>
        <w:t>ουλευτών</w:t>
      </w:r>
      <w:r>
        <w:rPr>
          <w:rFonts w:eastAsia="Times New Roman"/>
          <w:szCs w:val="24"/>
        </w:rPr>
        <w:t>.</w:t>
      </w:r>
    </w:p>
    <w:p w14:paraId="1123F263" w14:textId="77777777" w:rsidR="00A4113B" w:rsidRDefault="00FE19D4">
      <w:pPr>
        <w:spacing w:line="600" w:lineRule="auto"/>
        <w:ind w:firstLine="720"/>
        <w:contextualSpacing/>
        <w:jc w:val="both"/>
        <w:rPr>
          <w:rFonts w:eastAsia="Times New Roman"/>
          <w:szCs w:val="24"/>
        </w:rPr>
      </w:pPr>
      <w:r>
        <w:rPr>
          <w:rFonts w:eastAsia="Times New Roman"/>
          <w:szCs w:val="24"/>
        </w:rPr>
        <w:t>Ε</w:t>
      </w:r>
      <w:r w:rsidRPr="00193738">
        <w:rPr>
          <w:rFonts w:eastAsia="Times New Roman"/>
          <w:szCs w:val="24"/>
        </w:rPr>
        <w:t xml:space="preserve">γώ </w:t>
      </w:r>
      <w:r>
        <w:rPr>
          <w:rFonts w:eastAsia="Times New Roman"/>
          <w:szCs w:val="24"/>
        </w:rPr>
        <w:t>μ</w:t>
      </w:r>
      <w:r>
        <w:rPr>
          <w:rFonts w:eastAsia="Times New Roman"/>
          <w:szCs w:val="24"/>
        </w:rPr>
        <w:t>ί</w:t>
      </w:r>
      <w:r>
        <w:rPr>
          <w:rFonts w:eastAsia="Times New Roman"/>
          <w:szCs w:val="24"/>
        </w:rPr>
        <w:t>α</w:t>
      </w:r>
      <w:r w:rsidRPr="00193738">
        <w:rPr>
          <w:rFonts w:eastAsia="Times New Roman"/>
          <w:szCs w:val="24"/>
        </w:rPr>
        <w:t xml:space="preserve"> παραίνεση θα </w:t>
      </w:r>
      <w:r>
        <w:rPr>
          <w:rFonts w:eastAsia="Times New Roman"/>
          <w:szCs w:val="24"/>
        </w:rPr>
        <w:t>ή</w:t>
      </w:r>
      <w:r w:rsidRPr="00193738">
        <w:rPr>
          <w:rFonts w:eastAsia="Times New Roman"/>
          <w:szCs w:val="24"/>
        </w:rPr>
        <w:t>θελα να κάνω προς αυτούς τους έξι</w:t>
      </w:r>
      <w:r>
        <w:rPr>
          <w:rFonts w:eastAsia="Times New Roman"/>
          <w:szCs w:val="24"/>
        </w:rPr>
        <w:t>,</w:t>
      </w:r>
      <w:r w:rsidRPr="00193738">
        <w:rPr>
          <w:rFonts w:eastAsia="Times New Roman"/>
          <w:szCs w:val="24"/>
        </w:rPr>
        <w:t xml:space="preserve"> οι οποίοι ξαφνικά είδαν το φως</w:t>
      </w:r>
      <w:r>
        <w:rPr>
          <w:rFonts w:eastAsia="Times New Roman"/>
          <w:szCs w:val="24"/>
        </w:rPr>
        <w:t>,</w:t>
      </w:r>
      <w:r w:rsidRPr="00193738">
        <w:rPr>
          <w:rFonts w:eastAsia="Times New Roman"/>
          <w:szCs w:val="24"/>
        </w:rPr>
        <w:t xml:space="preserve"> ενώ βρισκόντουσαν σε άλλα κόμματα</w:t>
      </w:r>
      <w:r>
        <w:rPr>
          <w:rFonts w:eastAsia="Times New Roman"/>
          <w:szCs w:val="24"/>
        </w:rPr>
        <w:t>,</w:t>
      </w:r>
      <w:r w:rsidRPr="00193738">
        <w:rPr>
          <w:rFonts w:eastAsia="Times New Roman"/>
          <w:szCs w:val="24"/>
        </w:rPr>
        <w:t xml:space="preserve"> είχαν </w:t>
      </w:r>
      <w:r>
        <w:rPr>
          <w:rFonts w:eastAsia="Times New Roman"/>
          <w:szCs w:val="24"/>
        </w:rPr>
        <w:t>πολιτευτεί</w:t>
      </w:r>
      <w:r w:rsidRPr="00193738">
        <w:rPr>
          <w:rFonts w:eastAsia="Times New Roman"/>
          <w:szCs w:val="24"/>
        </w:rPr>
        <w:t xml:space="preserve"> με άλλες παρατάξεις</w:t>
      </w:r>
      <w:r>
        <w:rPr>
          <w:rFonts w:eastAsia="Times New Roman"/>
          <w:szCs w:val="24"/>
        </w:rPr>
        <w:t>,</w:t>
      </w:r>
      <w:r w:rsidRPr="00193738">
        <w:rPr>
          <w:rFonts w:eastAsia="Times New Roman"/>
          <w:szCs w:val="24"/>
        </w:rPr>
        <w:t xml:space="preserve"> ιστορικά βρισκόντουσαν πολύ μακριά από την </w:t>
      </w:r>
      <w:r>
        <w:rPr>
          <w:rFonts w:eastAsia="Times New Roman"/>
          <w:szCs w:val="24"/>
        </w:rPr>
        <w:t>Α</w:t>
      </w:r>
      <w:r w:rsidRPr="00193738">
        <w:rPr>
          <w:rFonts w:eastAsia="Times New Roman"/>
          <w:szCs w:val="24"/>
        </w:rPr>
        <w:t>ριστερά</w:t>
      </w:r>
      <w:r>
        <w:rPr>
          <w:rFonts w:eastAsia="Times New Roman"/>
          <w:szCs w:val="24"/>
        </w:rPr>
        <w:t>. Α</w:t>
      </w:r>
      <w:r w:rsidRPr="00193738">
        <w:rPr>
          <w:rFonts w:eastAsia="Times New Roman"/>
          <w:szCs w:val="24"/>
        </w:rPr>
        <w:t>ντί</w:t>
      </w:r>
      <w:r w:rsidRPr="00193738">
        <w:rPr>
          <w:rFonts w:eastAsia="Times New Roman"/>
          <w:szCs w:val="24"/>
        </w:rPr>
        <w:t xml:space="preserve"> να στέλνουν επιστολές εξευτελιστικές για τους ίδιους προς τον </w:t>
      </w:r>
      <w:r>
        <w:rPr>
          <w:rFonts w:eastAsia="Times New Roman"/>
          <w:szCs w:val="24"/>
        </w:rPr>
        <w:t>Π</w:t>
      </w:r>
      <w:r w:rsidRPr="00193738">
        <w:rPr>
          <w:rFonts w:eastAsia="Times New Roman"/>
          <w:szCs w:val="24"/>
        </w:rPr>
        <w:t>ρόεδρο της Βουλής</w:t>
      </w:r>
      <w:r>
        <w:rPr>
          <w:rFonts w:eastAsia="Times New Roman"/>
          <w:szCs w:val="24"/>
        </w:rPr>
        <w:t>, α</w:t>
      </w:r>
      <w:r w:rsidRPr="00193738">
        <w:rPr>
          <w:rFonts w:eastAsia="Times New Roman"/>
          <w:szCs w:val="24"/>
        </w:rPr>
        <w:t>ς κάνου</w:t>
      </w:r>
      <w:r>
        <w:rPr>
          <w:rFonts w:eastAsia="Times New Roman"/>
          <w:szCs w:val="24"/>
        </w:rPr>
        <w:t>ν, επιτέλους,</w:t>
      </w:r>
      <w:r w:rsidRPr="00193738">
        <w:rPr>
          <w:rFonts w:eastAsia="Times New Roman"/>
          <w:szCs w:val="24"/>
        </w:rPr>
        <w:t xml:space="preserve"> </w:t>
      </w:r>
      <w:r>
        <w:rPr>
          <w:rFonts w:eastAsia="Times New Roman"/>
          <w:szCs w:val="24"/>
        </w:rPr>
        <w:t>μ</w:t>
      </w:r>
      <w:r>
        <w:rPr>
          <w:rFonts w:eastAsia="Times New Roman"/>
          <w:szCs w:val="24"/>
        </w:rPr>
        <w:t>ί</w:t>
      </w:r>
      <w:r>
        <w:rPr>
          <w:rFonts w:eastAsia="Times New Roman"/>
          <w:szCs w:val="24"/>
        </w:rPr>
        <w:t>α</w:t>
      </w:r>
      <w:r w:rsidRPr="00193738">
        <w:rPr>
          <w:rFonts w:eastAsia="Times New Roman"/>
          <w:szCs w:val="24"/>
        </w:rPr>
        <w:t xml:space="preserve"> δήλωση μετάνοιας</w:t>
      </w:r>
      <w:r>
        <w:rPr>
          <w:rFonts w:eastAsia="Times New Roman"/>
          <w:szCs w:val="24"/>
        </w:rPr>
        <w:t>.</w:t>
      </w:r>
    </w:p>
    <w:p w14:paraId="1123F264"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Ας κάνουν </w:t>
      </w:r>
      <w:r w:rsidRPr="000C0DC5">
        <w:rPr>
          <w:rFonts w:eastAsia="Times New Roman" w:cs="Times New Roman"/>
          <w:szCs w:val="24"/>
        </w:rPr>
        <w:t>μία δήλωση μετάνοιας</w:t>
      </w:r>
      <w:r>
        <w:rPr>
          <w:rFonts w:eastAsia="Times New Roman" w:cs="Times New Roman"/>
          <w:szCs w:val="24"/>
        </w:rPr>
        <w:t xml:space="preserve"> και ας πουν</w:t>
      </w:r>
      <w:r w:rsidRPr="000C0DC5">
        <w:rPr>
          <w:rFonts w:eastAsia="Times New Roman" w:cs="Times New Roman"/>
          <w:szCs w:val="24"/>
        </w:rPr>
        <w:t xml:space="preserve"> ότι </w:t>
      </w:r>
      <w:r>
        <w:rPr>
          <w:rFonts w:eastAsia="Times New Roman" w:cs="Times New Roman"/>
          <w:szCs w:val="24"/>
        </w:rPr>
        <w:t>«</w:t>
      </w:r>
      <w:r w:rsidRPr="000C0DC5">
        <w:rPr>
          <w:rFonts w:eastAsia="Times New Roman" w:cs="Times New Roman"/>
          <w:szCs w:val="24"/>
        </w:rPr>
        <w:t xml:space="preserve">βρήκαμε </w:t>
      </w:r>
      <w:r>
        <w:rPr>
          <w:rFonts w:eastAsia="Times New Roman" w:cs="Times New Roman"/>
          <w:szCs w:val="24"/>
        </w:rPr>
        <w:t>ε</w:t>
      </w:r>
      <w:r w:rsidRPr="000C0DC5">
        <w:rPr>
          <w:rFonts w:eastAsia="Times New Roman" w:cs="Times New Roman"/>
          <w:szCs w:val="24"/>
        </w:rPr>
        <w:t xml:space="preserve">πιτέλους στην </w:t>
      </w:r>
      <w:r>
        <w:rPr>
          <w:rFonts w:eastAsia="Times New Roman" w:cs="Times New Roman"/>
          <w:szCs w:val="24"/>
        </w:rPr>
        <w:t>Α</w:t>
      </w:r>
      <w:r w:rsidRPr="000C0DC5">
        <w:rPr>
          <w:rFonts w:eastAsia="Times New Roman" w:cs="Times New Roman"/>
          <w:szCs w:val="24"/>
        </w:rPr>
        <w:t xml:space="preserve">ριστερά το σπίτι </w:t>
      </w:r>
      <w:r>
        <w:rPr>
          <w:rFonts w:eastAsia="Times New Roman" w:cs="Times New Roman"/>
          <w:szCs w:val="24"/>
        </w:rPr>
        <w:t>μας,</w:t>
      </w:r>
      <w:r w:rsidRPr="000C0DC5">
        <w:rPr>
          <w:rFonts w:eastAsia="Times New Roman" w:cs="Times New Roman"/>
          <w:szCs w:val="24"/>
        </w:rPr>
        <w:t xml:space="preserve"> κακώς </w:t>
      </w:r>
      <w:r>
        <w:rPr>
          <w:rFonts w:eastAsia="Times New Roman" w:cs="Times New Roman"/>
          <w:szCs w:val="24"/>
        </w:rPr>
        <w:t>π</w:t>
      </w:r>
      <w:r w:rsidRPr="000C0DC5">
        <w:rPr>
          <w:rFonts w:eastAsia="Times New Roman" w:cs="Times New Roman"/>
          <w:szCs w:val="24"/>
        </w:rPr>
        <w:t>ήγαμε σε όλα αυτά τα άλλα κό</w:t>
      </w:r>
      <w:r w:rsidRPr="000C0DC5">
        <w:rPr>
          <w:rFonts w:eastAsia="Times New Roman" w:cs="Times New Roman"/>
          <w:szCs w:val="24"/>
        </w:rPr>
        <w:t>μματα</w:t>
      </w:r>
      <w:r>
        <w:rPr>
          <w:rFonts w:eastAsia="Times New Roman" w:cs="Times New Roman"/>
          <w:szCs w:val="24"/>
        </w:rPr>
        <w:t>, κακώς είπαμε ψέματα στους</w:t>
      </w:r>
      <w:r w:rsidRPr="000C0DC5">
        <w:rPr>
          <w:rFonts w:eastAsia="Times New Roman" w:cs="Times New Roman"/>
          <w:szCs w:val="24"/>
        </w:rPr>
        <w:t xml:space="preserve"> ψηφοφόρους </w:t>
      </w:r>
      <w:r>
        <w:rPr>
          <w:rFonts w:eastAsia="Times New Roman" w:cs="Times New Roman"/>
          <w:szCs w:val="24"/>
        </w:rPr>
        <w:t>μας</w:t>
      </w:r>
      <w:r w:rsidRPr="000C0DC5">
        <w:rPr>
          <w:rFonts w:eastAsia="Times New Roman" w:cs="Times New Roman"/>
          <w:szCs w:val="24"/>
        </w:rPr>
        <w:t xml:space="preserve"> τόσα χρόνια</w:t>
      </w:r>
      <w:r w:rsidRPr="00875E42">
        <w:rPr>
          <w:rFonts w:eastAsia="Times New Roman" w:cs="Times New Roman"/>
          <w:szCs w:val="24"/>
        </w:rPr>
        <w:t xml:space="preserve">. </w:t>
      </w:r>
      <w:r>
        <w:rPr>
          <w:rFonts w:eastAsia="Times New Roman" w:cs="Times New Roman"/>
          <w:szCs w:val="24"/>
          <w:lang w:val="en-US"/>
        </w:rPr>
        <w:t>E</w:t>
      </w:r>
      <w:r>
        <w:rPr>
          <w:rFonts w:eastAsia="Times New Roman" w:cs="Times New Roman"/>
          <w:szCs w:val="24"/>
        </w:rPr>
        <w:t>μείς πάντοτε περιμέναμε</w:t>
      </w:r>
      <w:r w:rsidRPr="000C0DC5">
        <w:rPr>
          <w:rFonts w:eastAsia="Times New Roman" w:cs="Times New Roman"/>
          <w:szCs w:val="24"/>
        </w:rPr>
        <w:t xml:space="preserve"> να βρούμε στο πρόσωπο του Αλέξη Τσίπρα τον ηγέτη που θέλουμε</w:t>
      </w:r>
      <w:r>
        <w:rPr>
          <w:rFonts w:eastAsia="Times New Roman" w:cs="Times New Roman"/>
          <w:szCs w:val="24"/>
        </w:rPr>
        <w:t>»</w:t>
      </w:r>
      <w:r w:rsidRPr="000C0DC5">
        <w:rPr>
          <w:rFonts w:eastAsia="Times New Roman" w:cs="Times New Roman"/>
          <w:szCs w:val="24"/>
        </w:rPr>
        <w:t xml:space="preserve"> και θα τελειώσει αυτή η ιστορία</w:t>
      </w:r>
      <w:r>
        <w:rPr>
          <w:rFonts w:eastAsia="Times New Roman" w:cs="Times New Roman"/>
          <w:szCs w:val="24"/>
        </w:rPr>
        <w:t>.</w:t>
      </w:r>
      <w:r w:rsidRPr="000C0DC5">
        <w:rPr>
          <w:rFonts w:eastAsia="Times New Roman" w:cs="Times New Roman"/>
          <w:szCs w:val="24"/>
        </w:rPr>
        <w:t xml:space="preserve"> Όλα τα άλλα είναι καραγκιοζιλίκια</w:t>
      </w:r>
      <w:r>
        <w:rPr>
          <w:rFonts w:eastAsia="Times New Roman" w:cs="Times New Roman"/>
          <w:szCs w:val="24"/>
        </w:rPr>
        <w:t>,</w:t>
      </w:r>
      <w:r w:rsidRPr="000C0DC5">
        <w:rPr>
          <w:rFonts w:eastAsia="Times New Roman" w:cs="Times New Roman"/>
          <w:szCs w:val="24"/>
        </w:rPr>
        <w:t xml:space="preserve"> τα οποία δείχνουν ένα </w:t>
      </w:r>
      <w:r w:rsidRPr="000C0DC5">
        <w:rPr>
          <w:rFonts w:eastAsia="Times New Roman" w:cs="Times New Roman"/>
          <w:szCs w:val="24"/>
        </w:rPr>
        <w:t xml:space="preserve">πράγμα και οδηγούν τους πολίτες σε </w:t>
      </w:r>
      <w:r>
        <w:rPr>
          <w:rFonts w:eastAsia="Times New Roman" w:cs="Times New Roman"/>
          <w:szCs w:val="24"/>
        </w:rPr>
        <w:t>αυτούς,</w:t>
      </w:r>
      <w:r w:rsidRPr="000C0DC5">
        <w:rPr>
          <w:rFonts w:eastAsia="Times New Roman" w:cs="Times New Roman"/>
          <w:szCs w:val="24"/>
        </w:rPr>
        <w:t xml:space="preserve"> </w:t>
      </w:r>
      <w:r w:rsidRPr="000C0DC5">
        <w:rPr>
          <w:rFonts w:eastAsia="Times New Roman" w:cs="Times New Roman"/>
          <w:szCs w:val="24"/>
        </w:rPr>
        <w:lastRenderedPageBreak/>
        <w:t>οι οποίοι αμφισβητούν τη σωστή λειτουργία του δημοκρατικού συστήματος</w:t>
      </w:r>
      <w:r>
        <w:rPr>
          <w:rFonts w:eastAsia="Times New Roman" w:cs="Times New Roman"/>
          <w:szCs w:val="24"/>
        </w:rPr>
        <w:t>. Λ</w:t>
      </w:r>
      <w:r w:rsidRPr="000C0DC5">
        <w:rPr>
          <w:rFonts w:eastAsia="Times New Roman" w:cs="Times New Roman"/>
          <w:szCs w:val="24"/>
        </w:rPr>
        <w:t xml:space="preserve">ένε </w:t>
      </w:r>
      <w:r>
        <w:rPr>
          <w:rFonts w:eastAsia="Times New Roman" w:cs="Times New Roman"/>
          <w:szCs w:val="24"/>
        </w:rPr>
        <w:t>«</w:t>
      </w:r>
      <w:r w:rsidRPr="000C0DC5">
        <w:rPr>
          <w:rFonts w:eastAsia="Times New Roman" w:cs="Times New Roman"/>
          <w:szCs w:val="24"/>
        </w:rPr>
        <w:t>Μα</w:t>
      </w:r>
      <w:r>
        <w:rPr>
          <w:rFonts w:eastAsia="Times New Roman" w:cs="Times New Roman"/>
          <w:szCs w:val="24"/>
        </w:rPr>
        <w:t>,</w:t>
      </w:r>
      <w:r w:rsidRPr="000C0DC5">
        <w:rPr>
          <w:rFonts w:eastAsia="Times New Roman" w:cs="Times New Roman"/>
          <w:szCs w:val="24"/>
        </w:rPr>
        <w:t xml:space="preserve"> με </w:t>
      </w:r>
      <w:proofErr w:type="spellStart"/>
      <w:r w:rsidRPr="000C0DC5">
        <w:rPr>
          <w:rFonts w:eastAsia="Times New Roman" w:cs="Times New Roman"/>
          <w:szCs w:val="24"/>
        </w:rPr>
        <w:t>συγχωρείτε</w:t>
      </w:r>
      <w:proofErr w:type="spellEnd"/>
      <w:r>
        <w:rPr>
          <w:rFonts w:eastAsia="Times New Roman" w:cs="Times New Roman"/>
          <w:szCs w:val="24"/>
        </w:rPr>
        <w:t>, αν</w:t>
      </w:r>
      <w:r w:rsidRPr="000C0DC5">
        <w:rPr>
          <w:rFonts w:eastAsia="Times New Roman" w:cs="Times New Roman"/>
          <w:szCs w:val="24"/>
        </w:rPr>
        <w:t xml:space="preserve"> γίνεται αυτό που γίνεται στη Βουλή</w:t>
      </w:r>
      <w:r>
        <w:rPr>
          <w:rFonts w:eastAsia="Times New Roman" w:cs="Times New Roman"/>
          <w:szCs w:val="24"/>
        </w:rPr>
        <w:t>,</w:t>
      </w:r>
      <w:r w:rsidRPr="000C0DC5">
        <w:rPr>
          <w:rFonts w:eastAsia="Times New Roman" w:cs="Times New Roman"/>
          <w:szCs w:val="24"/>
        </w:rPr>
        <w:t xml:space="preserve"> μετά γιατί να μην πάμε κάπου αλλού</w:t>
      </w:r>
      <w:r>
        <w:rPr>
          <w:rFonts w:eastAsia="Times New Roman" w:cs="Times New Roman"/>
          <w:szCs w:val="24"/>
        </w:rPr>
        <w:t xml:space="preserve">;». </w:t>
      </w:r>
    </w:p>
    <w:p w14:paraId="1123F265"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Έρχομαι σ</w:t>
      </w:r>
      <w:r w:rsidRPr="000C0DC5">
        <w:rPr>
          <w:rFonts w:eastAsia="Times New Roman" w:cs="Times New Roman"/>
          <w:szCs w:val="24"/>
        </w:rPr>
        <w:t>τα θέματα που συζητάμε</w:t>
      </w:r>
      <w:r>
        <w:rPr>
          <w:rFonts w:eastAsia="Times New Roman" w:cs="Times New Roman"/>
          <w:szCs w:val="24"/>
        </w:rPr>
        <w:t>. Χρόνια</w:t>
      </w:r>
      <w:r>
        <w:rPr>
          <w:rFonts w:eastAsia="Times New Roman" w:cs="Times New Roman"/>
          <w:szCs w:val="24"/>
        </w:rPr>
        <w:t xml:space="preserve"> είχα να δω </w:t>
      </w:r>
      <w:r w:rsidRPr="000C0DC5">
        <w:rPr>
          <w:rFonts w:eastAsia="Times New Roman" w:cs="Times New Roman"/>
          <w:szCs w:val="24"/>
        </w:rPr>
        <w:t>πράξη κοινωνικού αυτοματισμού</w:t>
      </w:r>
      <w:r>
        <w:rPr>
          <w:rFonts w:eastAsia="Times New Roman" w:cs="Times New Roman"/>
          <w:szCs w:val="24"/>
        </w:rPr>
        <w:t xml:space="preserve">. Η </w:t>
      </w:r>
      <w:r>
        <w:rPr>
          <w:rFonts w:eastAsia="Times New Roman" w:cs="Times New Roman"/>
          <w:szCs w:val="24"/>
        </w:rPr>
        <w:t>π</w:t>
      </w:r>
      <w:r w:rsidRPr="000C0DC5">
        <w:rPr>
          <w:rFonts w:eastAsia="Times New Roman" w:cs="Times New Roman"/>
          <w:szCs w:val="24"/>
        </w:rPr>
        <w:t xml:space="preserve">ράξη </w:t>
      </w:r>
      <w:r>
        <w:rPr>
          <w:rFonts w:eastAsia="Times New Roman" w:cs="Times New Roman"/>
          <w:szCs w:val="24"/>
        </w:rPr>
        <w:t>ν</w:t>
      </w:r>
      <w:r w:rsidRPr="000C0DC5">
        <w:rPr>
          <w:rFonts w:eastAsia="Times New Roman" w:cs="Times New Roman"/>
          <w:szCs w:val="24"/>
        </w:rPr>
        <w:t xml:space="preserve">ομοθετικού </w:t>
      </w:r>
      <w:r>
        <w:rPr>
          <w:rFonts w:eastAsia="Times New Roman" w:cs="Times New Roman"/>
          <w:szCs w:val="24"/>
        </w:rPr>
        <w:t>π</w:t>
      </w:r>
      <w:r w:rsidRPr="000C0DC5">
        <w:rPr>
          <w:rFonts w:eastAsia="Times New Roman" w:cs="Times New Roman"/>
          <w:szCs w:val="24"/>
        </w:rPr>
        <w:t>εριεχομένου με την οποία παρατείνεται το καθεστώς των χαμηλών συντελεστών ΦΠΑ στα νησιά του Αιγαίου</w:t>
      </w:r>
      <w:r>
        <w:rPr>
          <w:rFonts w:eastAsia="Times New Roman" w:cs="Times New Roman"/>
          <w:szCs w:val="24"/>
        </w:rPr>
        <w:t>,</w:t>
      </w:r>
      <w:r w:rsidRPr="000C0DC5">
        <w:rPr>
          <w:rFonts w:eastAsia="Times New Roman" w:cs="Times New Roman"/>
          <w:szCs w:val="24"/>
        </w:rPr>
        <w:t xml:space="preserve"> οδηγεί στο εξής παράδοξο</w:t>
      </w:r>
      <w:r>
        <w:rPr>
          <w:rFonts w:eastAsia="Times New Roman" w:cs="Times New Roman"/>
          <w:szCs w:val="24"/>
        </w:rPr>
        <w:t>: Τ</w:t>
      </w:r>
      <w:r w:rsidRPr="000C0DC5">
        <w:rPr>
          <w:rFonts w:eastAsia="Times New Roman" w:cs="Times New Roman"/>
          <w:szCs w:val="24"/>
        </w:rPr>
        <w:t xml:space="preserve">ους πολίτες και τις τοπικές αρχές να λένε </w:t>
      </w:r>
      <w:r>
        <w:rPr>
          <w:rFonts w:eastAsia="Times New Roman" w:cs="Times New Roman"/>
          <w:szCs w:val="24"/>
        </w:rPr>
        <w:t xml:space="preserve">«φέρτε </w:t>
      </w:r>
      <w:r w:rsidRPr="000C0DC5">
        <w:rPr>
          <w:rFonts w:eastAsia="Times New Roman" w:cs="Times New Roman"/>
          <w:szCs w:val="24"/>
        </w:rPr>
        <w:t>παράνομους αλλο</w:t>
      </w:r>
      <w:r w:rsidRPr="000C0DC5">
        <w:rPr>
          <w:rFonts w:eastAsia="Times New Roman" w:cs="Times New Roman"/>
          <w:szCs w:val="24"/>
        </w:rPr>
        <w:t>δαπούς</w:t>
      </w:r>
      <w:r>
        <w:rPr>
          <w:rFonts w:eastAsia="Times New Roman" w:cs="Times New Roman"/>
          <w:szCs w:val="24"/>
        </w:rPr>
        <w:t>». Έ</w:t>
      </w:r>
      <w:r w:rsidRPr="000C0DC5">
        <w:rPr>
          <w:rFonts w:eastAsia="Times New Roman" w:cs="Times New Roman"/>
          <w:szCs w:val="24"/>
        </w:rPr>
        <w:t>τσι κάν</w:t>
      </w:r>
      <w:r>
        <w:rPr>
          <w:rFonts w:eastAsia="Times New Roman" w:cs="Times New Roman"/>
          <w:szCs w:val="24"/>
        </w:rPr>
        <w:t>α</w:t>
      </w:r>
      <w:r w:rsidRPr="000C0DC5">
        <w:rPr>
          <w:rFonts w:eastAsia="Times New Roman" w:cs="Times New Roman"/>
          <w:szCs w:val="24"/>
        </w:rPr>
        <w:t>τε το</w:t>
      </w:r>
      <w:r>
        <w:rPr>
          <w:rFonts w:eastAsia="Times New Roman" w:cs="Times New Roman"/>
          <w:szCs w:val="24"/>
        </w:rPr>
        <w:t>ν ΦΠΑ για το Αιγαίο. «Φ</w:t>
      </w:r>
      <w:r w:rsidRPr="000C0DC5">
        <w:rPr>
          <w:rFonts w:eastAsia="Times New Roman" w:cs="Times New Roman"/>
          <w:szCs w:val="24"/>
        </w:rPr>
        <w:t>έρτε παράνομους αλλοδαπούς</w:t>
      </w:r>
      <w:r>
        <w:rPr>
          <w:rFonts w:eastAsia="Times New Roman" w:cs="Times New Roman"/>
          <w:szCs w:val="24"/>
        </w:rPr>
        <w:t>. Έ</w:t>
      </w:r>
      <w:r w:rsidRPr="000C0DC5">
        <w:rPr>
          <w:rFonts w:eastAsia="Times New Roman" w:cs="Times New Roman"/>
          <w:szCs w:val="24"/>
        </w:rPr>
        <w:t>τσι θα διατηρήσουμε μόνο τους χαμηλούς συντελεστές</w:t>
      </w:r>
      <w:r>
        <w:rPr>
          <w:rFonts w:eastAsia="Times New Roman" w:cs="Times New Roman"/>
          <w:szCs w:val="24"/>
        </w:rPr>
        <w:t xml:space="preserve">». Αυτό που γράφει ως προϋπόθεση η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sidRPr="000C0DC5">
        <w:rPr>
          <w:rFonts w:eastAsia="Times New Roman" w:cs="Times New Roman"/>
          <w:szCs w:val="24"/>
        </w:rPr>
        <w:t xml:space="preserve">εριεχομένου για τη χορήγηση της επέκτασης κατά </w:t>
      </w:r>
      <w:r>
        <w:rPr>
          <w:rFonts w:eastAsia="Times New Roman" w:cs="Times New Roman"/>
          <w:szCs w:val="24"/>
        </w:rPr>
        <w:t>έξι</w:t>
      </w:r>
      <w:r w:rsidRPr="000C0DC5">
        <w:rPr>
          <w:rFonts w:eastAsia="Times New Roman" w:cs="Times New Roman"/>
          <w:szCs w:val="24"/>
        </w:rPr>
        <w:t xml:space="preserve"> μήνες του καθεστώτος των χ</w:t>
      </w:r>
      <w:r w:rsidRPr="000C0DC5">
        <w:rPr>
          <w:rFonts w:eastAsia="Times New Roman" w:cs="Times New Roman"/>
          <w:szCs w:val="24"/>
        </w:rPr>
        <w:t>αμηλών συντελεστών ΦΠΑ</w:t>
      </w:r>
      <w:r>
        <w:rPr>
          <w:rFonts w:eastAsia="Times New Roman" w:cs="Times New Roman"/>
          <w:szCs w:val="24"/>
        </w:rPr>
        <w:t>,</w:t>
      </w:r>
      <w:r w:rsidRPr="000C0DC5">
        <w:rPr>
          <w:rFonts w:eastAsia="Times New Roman" w:cs="Times New Roman"/>
          <w:szCs w:val="24"/>
        </w:rPr>
        <w:t xml:space="preserve"> είναι πραγματικά </w:t>
      </w:r>
      <w:r>
        <w:rPr>
          <w:rFonts w:eastAsia="Times New Roman" w:cs="Times New Roman"/>
          <w:szCs w:val="24"/>
        </w:rPr>
        <w:t>το πρόσωπο της ανάλγητης Α</w:t>
      </w:r>
      <w:r w:rsidRPr="000C0DC5">
        <w:rPr>
          <w:rFonts w:eastAsia="Times New Roman" w:cs="Times New Roman"/>
          <w:szCs w:val="24"/>
        </w:rPr>
        <w:t>ριστεράς</w:t>
      </w:r>
      <w:r>
        <w:rPr>
          <w:rFonts w:eastAsia="Times New Roman" w:cs="Times New Roman"/>
          <w:szCs w:val="24"/>
        </w:rPr>
        <w:t>, που εμπαίζει</w:t>
      </w:r>
      <w:r w:rsidRPr="000C0DC5">
        <w:rPr>
          <w:rFonts w:eastAsia="Times New Roman" w:cs="Times New Roman"/>
          <w:szCs w:val="24"/>
        </w:rPr>
        <w:t xml:space="preserve"> πρώτα </w:t>
      </w:r>
      <w:r>
        <w:rPr>
          <w:rFonts w:eastAsia="Times New Roman" w:cs="Times New Roman"/>
          <w:szCs w:val="24"/>
        </w:rPr>
        <w:t>απ’</w:t>
      </w:r>
      <w:r w:rsidRPr="000C0DC5">
        <w:rPr>
          <w:rFonts w:eastAsia="Times New Roman" w:cs="Times New Roman"/>
          <w:szCs w:val="24"/>
        </w:rPr>
        <w:t xml:space="preserve"> όλα τους ανθρώπους για τους οποίους λέει ότι </w:t>
      </w:r>
      <w:r>
        <w:rPr>
          <w:rFonts w:eastAsia="Times New Roman" w:cs="Times New Roman"/>
          <w:szCs w:val="24"/>
        </w:rPr>
        <w:t xml:space="preserve">μάχεται. </w:t>
      </w:r>
    </w:p>
    <w:p w14:paraId="1123F266"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Λέει η </w:t>
      </w:r>
      <w:r>
        <w:rPr>
          <w:rFonts w:eastAsia="Times New Roman" w:cs="Times New Roman"/>
          <w:szCs w:val="24"/>
        </w:rPr>
        <w:t>π</w:t>
      </w:r>
      <w:r>
        <w:rPr>
          <w:rFonts w:eastAsia="Times New Roman" w:cs="Times New Roman"/>
          <w:szCs w:val="24"/>
        </w:rPr>
        <w:t>ράξη: «Ε</w:t>
      </w:r>
      <w:r w:rsidRPr="000C0DC5">
        <w:rPr>
          <w:rFonts w:eastAsia="Times New Roman" w:cs="Times New Roman"/>
          <w:szCs w:val="24"/>
        </w:rPr>
        <w:t xml:space="preserve">ίναι δυνατή η μείωση κατά 30% των συντελεστών του ΦΠΑ επί </w:t>
      </w:r>
      <w:r>
        <w:rPr>
          <w:rFonts w:eastAsia="Times New Roman" w:cs="Times New Roman"/>
          <w:szCs w:val="24"/>
        </w:rPr>
        <w:t>ένα εξάμηνο</w:t>
      </w:r>
      <w:r w:rsidRPr="000C0DC5">
        <w:rPr>
          <w:rFonts w:eastAsia="Times New Roman" w:cs="Times New Roman"/>
          <w:szCs w:val="24"/>
        </w:rPr>
        <w:t xml:space="preserve"> στα νησιά</w:t>
      </w:r>
      <w:r>
        <w:rPr>
          <w:rFonts w:eastAsia="Times New Roman" w:cs="Times New Roman"/>
          <w:szCs w:val="24"/>
        </w:rPr>
        <w:t>,</w:t>
      </w:r>
      <w:r w:rsidRPr="000C0DC5">
        <w:rPr>
          <w:rFonts w:eastAsia="Times New Roman" w:cs="Times New Roman"/>
          <w:szCs w:val="24"/>
        </w:rPr>
        <w:t xml:space="preserve"> εφόσ</w:t>
      </w:r>
      <w:r w:rsidRPr="000C0DC5">
        <w:rPr>
          <w:rFonts w:eastAsia="Times New Roman" w:cs="Times New Roman"/>
          <w:szCs w:val="24"/>
        </w:rPr>
        <w:t xml:space="preserve">ον ο μέσος </w:t>
      </w:r>
      <w:r w:rsidRPr="000C0DC5">
        <w:rPr>
          <w:rFonts w:eastAsia="Times New Roman" w:cs="Times New Roman"/>
          <w:szCs w:val="24"/>
        </w:rPr>
        <w:lastRenderedPageBreak/>
        <w:t xml:space="preserve">αριθμός των φιλοξενούμενων στα κέντρα υποδοχής και ταυτοποίησης κάθε νησιού κατά το </w:t>
      </w:r>
      <w:r>
        <w:rPr>
          <w:rFonts w:eastAsia="Times New Roman" w:cs="Times New Roman"/>
          <w:szCs w:val="24"/>
        </w:rPr>
        <w:t>δωδεκάμηνο</w:t>
      </w:r>
      <w:r w:rsidRPr="000C0DC5">
        <w:rPr>
          <w:rFonts w:eastAsia="Times New Roman" w:cs="Times New Roman"/>
          <w:szCs w:val="24"/>
        </w:rPr>
        <w:t xml:space="preserve"> που προηγείται της έκδοσης</w:t>
      </w:r>
      <w:r>
        <w:rPr>
          <w:rFonts w:eastAsia="Times New Roman" w:cs="Times New Roman"/>
          <w:szCs w:val="24"/>
        </w:rPr>
        <w:t xml:space="preserve"> της</w:t>
      </w:r>
      <w:r w:rsidRPr="000C0DC5">
        <w:rPr>
          <w:rFonts w:eastAsia="Times New Roman" w:cs="Times New Roman"/>
          <w:szCs w:val="24"/>
        </w:rPr>
        <w:t xml:space="preserve"> απόφασης</w:t>
      </w:r>
      <w:r>
        <w:rPr>
          <w:rFonts w:eastAsia="Times New Roman" w:cs="Times New Roman"/>
          <w:szCs w:val="24"/>
        </w:rPr>
        <w:t>,</w:t>
      </w:r>
      <w:r w:rsidRPr="000C0DC5">
        <w:rPr>
          <w:rFonts w:eastAsia="Times New Roman" w:cs="Times New Roman"/>
          <w:szCs w:val="24"/>
        </w:rPr>
        <w:t xml:space="preserve"> υπερβαίνει τη δυναμικότητα φιλοξενίας</w:t>
      </w:r>
      <w:r>
        <w:rPr>
          <w:rFonts w:eastAsia="Times New Roman" w:cs="Times New Roman"/>
          <w:szCs w:val="24"/>
        </w:rPr>
        <w:t xml:space="preserve"> σε ένα νησί». </w:t>
      </w:r>
      <w:r w:rsidRPr="000C0DC5">
        <w:rPr>
          <w:rFonts w:eastAsia="Times New Roman" w:cs="Times New Roman"/>
          <w:szCs w:val="24"/>
        </w:rPr>
        <w:t>Τι λέει αυτό</w:t>
      </w:r>
      <w:r>
        <w:rPr>
          <w:rFonts w:eastAsia="Times New Roman" w:cs="Times New Roman"/>
          <w:szCs w:val="24"/>
        </w:rPr>
        <w:t>; Λέει: «Φέρτε κι άλλους,</w:t>
      </w:r>
      <w:r w:rsidRPr="000C0DC5">
        <w:rPr>
          <w:rFonts w:eastAsia="Times New Roman" w:cs="Times New Roman"/>
          <w:szCs w:val="24"/>
        </w:rPr>
        <w:t xml:space="preserve"> να ζουν σε άθλιες σ</w:t>
      </w:r>
      <w:r w:rsidRPr="000C0DC5">
        <w:rPr>
          <w:rFonts w:eastAsia="Times New Roman" w:cs="Times New Roman"/>
          <w:szCs w:val="24"/>
        </w:rPr>
        <w:t>υνθήκες</w:t>
      </w:r>
      <w:r>
        <w:rPr>
          <w:rFonts w:eastAsia="Times New Roman" w:cs="Times New Roman"/>
          <w:szCs w:val="24"/>
        </w:rPr>
        <w:t>,</w:t>
      </w:r>
      <w:r w:rsidRPr="000C0DC5">
        <w:rPr>
          <w:rFonts w:eastAsia="Times New Roman" w:cs="Times New Roman"/>
          <w:szCs w:val="24"/>
        </w:rPr>
        <w:t xml:space="preserve"> να μη σεβόμαστε τα ανθρώπινα δικαιώματα </w:t>
      </w:r>
      <w:r>
        <w:rPr>
          <w:rFonts w:eastAsia="Times New Roman" w:cs="Times New Roman"/>
          <w:szCs w:val="24"/>
        </w:rPr>
        <w:t>τους,</w:t>
      </w:r>
      <w:r w:rsidRPr="000C0DC5">
        <w:rPr>
          <w:rFonts w:eastAsia="Times New Roman" w:cs="Times New Roman"/>
          <w:szCs w:val="24"/>
        </w:rPr>
        <w:t xml:space="preserve"> να τους έχουμε σε κέντρα </w:t>
      </w:r>
      <w:r>
        <w:rPr>
          <w:rFonts w:eastAsia="Times New Roman" w:cs="Times New Roman"/>
          <w:szCs w:val="24"/>
        </w:rPr>
        <w:t>σ</w:t>
      </w:r>
      <w:r w:rsidRPr="000C0DC5">
        <w:rPr>
          <w:rFonts w:eastAsia="Times New Roman" w:cs="Times New Roman"/>
          <w:szCs w:val="24"/>
        </w:rPr>
        <w:t xml:space="preserve">τα οποία δεν μπορούμε να ικανοποιήσουμε τις ανθρώπινες ανάγκες </w:t>
      </w:r>
      <w:r>
        <w:rPr>
          <w:rFonts w:eastAsia="Times New Roman" w:cs="Times New Roman"/>
          <w:szCs w:val="24"/>
        </w:rPr>
        <w:t>τους,</w:t>
      </w:r>
      <w:r w:rsidRPr="000C0DC5">
        <w:rPr>
          <w:rFonts w:eastAsia="Times New Roman" w:cs="Times New Roman"/>
          <w:szCs w:val="24"/>
        </w:rPr>
        <w:t xml:space="preserve"> για να διατηρήσουμε τους χαμηλούς συντελεστές </w:t>
      </w:r>
      <w:r>
        <w:rPr>
          <w:rFonts w:eastAsia="Times New Roman" w:cs="Times New Roman"/>
          <w:szCs w:val="24"/>
        </w:rPr>
        <w:t>ΦΠΑ». Και αυτό με την ε</w:t>
      </w:r>
      <w:r w:rsidRPr="000C0DC5">
        <w:rPr>
          <w:rFonts w:eastAsia="Times New Roman" w:cs="Times New Roman"/>
          <w:szCs w:val="24"/>
        </w:rPr>
        <w:t>υρωπαϊκή σφραγίδα</w:t>
      </w:r>
      <w:r>
        <w:rPr>
          <w:rFonts w:eastAsia="Times New Roman" w:cs="Times New Roman"/>
          <w:szCs w:val="24"/>
        </w:rPr>
        <w:t>.</w:t>
      </w:r>
    </w:p>
    <w:p w14:paraId="1123F267"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Εισηγήθηκα στο Συμβούλιο της Ευρώπης και έγινε δεκτή η τροπολογία μου ομόφωνα </w:t>
      </w:r>
      <w:r w:rsidRPr="000C0DC5">
        <w:rPr>
          <w:rFonts w:eastAsia="Times New Roman" w:cs="Times New Roman"/>
          <w:szCs w:val="24"/>
        </w:rPr>
        <w:t>από την Επιτροπή Μετανάστευσης και θα συζητηθε</w:t>
      </w:r>
      <w:r>
        <w:rPr>
          <w:rFonts w:eastAsia="Times New Roman" w:cs="Times New Roman"/>
          <w:szCs w:val="24"/>
        </w:rPr>
        <w:t xml:space="preserve">ί όταν έρθει και στην Ολομέλεια, </w:t>
      </w:r>
      <w:r w:rsidRPr="000C0DC5">
        <w:rPr>
          <w:rFonts w:eastAsia="Times New Roman" w:cs="Times New Roman"/>
          <w:szCs w:val="24"/>
        </w:rPr>
        <w:t>η καταδίκη αυτής της απόφασης</w:t>
      </w:r>
      <w:r>
        <w:rPr>
          <w:rFonts w:eastAsia="Times New Roman" w:cs="Times New Roman"/>
          <w:szCs w:val="24"/>
        </w:rPr>
        <w:t>. Ε</w:t>
      </w:r>
      <w:r w:rsidRPr="000C0DC5">
        <w:rPr>
          <w:rFonts w:eastAsia="Times New Roman" w:cs="Times New Roman"/>
          <w:szCs w:val="24"/>
        </w:rPr>
        <w:t xml:space="preserve">ίναι απαράδεκτη </w:t>
      </w:r>
      <w:r>
        <w:rPr>
          <w:rFonts w:eastAsia="Times New Roman" w:cs="Times New Roman"/>
          <w:szCs w:val="24"/>
        </w:rPr>
        <w:t>η</w:t>
      </w:r>
      <w:r w:rsidRPr="000C0DC5">
        <w:rPr>
          <w:rFonts w:eastAsia="Times New Roman" w:cs="Times New Roman"/>
          <w:szCs w:val="24"/>
        </w:rPr>
        <w:t xml:space="preserve"> σύνδεσ</w:t>
      </w:r>
      <w:r>
        <w:rPr>
          <w:rFonts w:eastAsia="Times New Roman" w:cs="Times New Roman"/>
          <w:szCs w:val="24"/>
        </w:rPr>
        <w:t>η</w:t>
      </w:r>
      <w:r w:rsidRPr="000C0DC5">
        <w:rPr>
          <w:rFonts w:eastAsia="Times New Roman" w:cs="Times New Roman"/>
          <w:szCs w:val="24"/>
        </w:rPr>
        <w:t xml:space="preserve"> </w:t>
      </w:r>
      <w:r>
        <w:rPr>
          <w:rFonts w:eastAsia="Times New Roman" w:cs="Times New Roman"/>
          <w:szCs w:val="24"/>
        </w:rPr>
        <w:t>της</w:t>
      </w:r>
      <w:r w:rsidRPr="000C0DC5">
        <w:rPr>
          <w:rFonts w:eastAsia="Times New Roman" w:cs="Times New Roman"/>
          <w:szCs w:val="24"/>
        </w:rPr>
        <w:t xml:space="preserve"> διατήρηση</w:t>
      </w:r>
      <w:r>
        <w:rPr>
          <w:rFonts w:eastAsia="Times New Roman" w:cs="Times New Roman"/>
          <w:szCs w:val="24"/>
        </w:rPr>
        <w:t>ς του καθεστώτος</w:t>
      </w:r>
      <w:r w:rsidRPr="000C0DC5">
        <w:rPr>
          <w:rFonts w:eastAsia="Times New Roman" w:cs="Times New Roman"/>
          <w:szCs w:val="24"/>
        </w:rPr>
        <w:t xml:space="preserve"> των </w:t>
      </w:r>
      <w:r>
        <w:rPr>
          <w:rFonts w:eastAsia="Times New Roman" w:cs="Times New Roman"/>
          <w:szCs w:val="24"/>
        </w:rPr>
        <w:t>χαμηλών</w:t>
      </w:r>
      <w:r>
        <w:rPr>
          <w:rFonts w:eastAsia="Times New Roman" w:cs="Times New Roman"/>
          <w:szCs w:val="24"/>
        </w:rPr>
        <w:t xml:space="preserve"> συντελεστών ΦΠΑ με την διατήρηση των </w:t>
      </w:r>
      <w:r w:rsidRPr="000C0DC5">
        <w:rPr>
          <w:rFonts w:eastAsia="Times New Roman" w:cs="Times New Roman"/>
          <w:szCs w:val="24"/>
        </w:rPr>
        <w:t>απαράδεκτων συνθηκών διαβίωσης στα κέντρα φιλοξενίας</w:t>
      </w:r>
      <w:r>
        <w:rPr>
          <w:rFonts w:eastAsia="Times New Roman" w:cs="Times New Roman"/>
          <w:szCs w:val="24"/>
        </w:rPr>
        <w:t>.</w:t>
      </w:r>
    </w:p>
    <w:p w14:paraId="1123F268"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Σεβαστάκη</w:t>
      </w:r>
      <w:proofErr w:type="spellEnd"/>
      <w:r>
        <w:rPr>
          <w:rFonts w:eastAsia="Times New Roman" w:cs="Times New Roman"/>
          <w:szCs w:val="24"/>
        </w:rPr>
        <w:t>, από εσάς ελ</w:t>
      </w:r>
      <w:r w:rsidRPr="000C0DC5">
        <w:rPr>
          <w:rFonts w:eastAsia="Times New Roman" w:cs="Times New Roman"/>
          <w:szCs w:val="24"/>
        </w:rPr>
        <w:t>πίζω να ακούσω και τις αλήθειες</w:t>
      </w:r>
      <w:r>
        <w:rPr>
          <w:rFonts w:eastAsia="Times New Roman" w:cs="Times New Roman"/>
          <w:szCs w:val="24"/>
        </w:rPr>
        <w:t>, διότι η Σάμος σήμερα είναι το νησί το</w:t>
      </w:r>
      <w:r w:rsidRPr="000C0DC5">
        <w:rPr>
          <w:rFonts w:eastAsia="Times New Roman" w:cs="Times New Roman"/>
          <w:szCs w:val="24"/>
        </w:rPr>
        <w:t xml:space="preserve"> οποίο θίγεται περισσότερο </w:t>
      </w:r>
      <w:r>
        <w:rPr>
          <w:rFonts w:eastAsia="Times New Roman" w:cs="Times New Roman"/>
          <w:szCs w:val="24"/>
        </w:rPr>
        <w:t xml:space="preserve">από όλα, με τέσσερις χιλιάδες περίπου </w:t>
      </w:r>
      <w:r w:rsidRPr="000C0DC5">
        <w:rPr>
          <w:rFonts w:eastAsia="Times New Roman" w:cs="Times New Roman"/>
          <w:szCs w:val="24"/>
        </w:rPr>
        <w:t>π</w:t>
      </w:r>
      <w:r w:rsidRPr="000C0DC5">
        <w:rPr>
          <w:rFonts w:eastAsia="Times New Roman" w:cs="Times New Roman"/>
          <w:szCs w:val="24"/>
        </w:rPr>
        <w:t xml:space="preserve">αράνομους </w:t>
      </w:r>
      <w:r w:rsidRPr="000C0DC5">
        <w:rPr>
          <w:rFonts w:eastAsia="Times New Roman" w:cs="Times New Roman"/>
          <w:szCs w:val="24"/>
        </w:rPr>
        <w:lastRenderedPageBreak/>
        <w:t>μετανάστες και πρόσφυγες</w:t>
      </w:r>
      <w:r>
        <w:rPr>
          <w:rFonts w:eastAsia="Times New Roman" w:cs="Times New Roman"/>
          <w:szCs w:val="24"/>
        </w:rPr>
        <w:t>,</w:t>
      </w:r>
      <w:r w:rsidRPr="000C0DC5">
        <w:rPr>
          <w:rFonts w:eastAsia="Times New Roman" w:cs="Times New Roman"/>
          <w:szCs w:val="24"/>
        </w:rPr>
        <w:t xml:space="preserve"> οι οποίοι φιλοξενούνται </w:t>
      </w:r>
      <w:r>
        <w:rPr>
          <w:rFonts w:eastAsia="Times New Roman" w:cs="Times New Roman"/>
          <w:szCs w:val="24"/>
        </w:rPr>
        <w:t>σε ένα κέντρο που έ</w:t>
      </w:r>
      <w:r w:rsidRPr="000C0DC5">
        <w:rPr>
          <w:rFonts w:eastAsia="Times New Roman" w:cs="Times New Roman"/>
          <w:szCs w:val="24"/>
        </w:rPr>
        <w:t xml:space="preserve">χει φτιαχτεί για </w:t>
      </w:r>
      <w:r>
        <w:rPr>
          <w:rFonts w:eastAsia="Times New Roman" w:cs="Times New Roman"/>
          <w:szCs w:val="24"/>
        </w:rPr>
        <w:t>εξακόσιους πενήντα. Στις 4 Δ</w:t>
      </w:r>
      <w:r w:rsidRPr="000C0DC5">
        <w:rPr>
          <w:rFonts w:eastAsia="Times New Roman" w:cs="Times New Roman"/>
          <w:szCs w:val="24"/>
        </w:rPr>
        <w:t>εκεμβρί</w:t>
      </w:r>
      <w:r>
        <w:rPr>
          <w:rFonts w:eastAsia="Times New Roman" w:cs="Times New Roman"/>
          <w:szCs w:val="24"/>
        </w:rPr>
        <w:t>ου ο κ. Βίτσας ή</w:t>
      </w:r>
      <w:r w:rsidRPr="000C0DC5">
        <w:rPr>
          <w:rFonts w:eastAsia="Times New Roman" w:cs="Times New Roman"/>
          <w:szCs w:val="24"/>
        </w:rPr>
        <w:t xml:space="preserve">ρθε προς το </w:t>
      </w:r>
      <w:r>
        <w:rPr>
          <w:rFonts w:eastAsia="Times New Roman" w:cs="Times New Roman"/>
          <w:szCs w:val="24"/>
        </w:rPr>
        <w:t>σ</w:t>
      </w:r>
      <w:r w:rsidRPr="000C0DC5">
        <w:rPr>
          <w:rFonts w:eastAsia="Times New Roman" w:cs="Times New Roman"/>
          <w:szCs w:val="24"/>
        </w:rPr>
        <w:t>αμιώτικο λαό</w:t>
      </w:r>
      <w:r>
        <w:rPr>
          <w:rFonts w:eastAsia="Times New Roman" w:cs="Times New Roman"/>
          <w:szCs w:val="24"/>
        </w:rPr>
        <w:t>,</w:t>
      </w:r>
      <w:r w:rsidRPr="000C0DC5">
        <w:rPr>
          <w:rFonts w:eastAsia="Times New Roman" w:cs="Times New Roman"/>
          <w:szCs w:val="24"/>
        </w:rPr>
        <w:t xml:space="preserve"> </w:t>
      </w:r>
      <w:r>
        <w:rPr>
          <w:rFonts w:eastAsia="Times New Roman" w:cs="Times New Roman"/>
          <w:szCs w:val="24"/>
        </w:rPr>
        <w:t>σ</w:t>
      </w:r>
      <w:r w:rsidRPr="000C0DC5">
        <w:rPr>
          <w:rFonts w:eastAsia="Times New Roman" w:cs="Times New Roman"/>
          <w:szCs w:val="24"/>
        </w:rPr>
        <w:t xml:space="preserve">τους εκπροσώπους </w:t>
      </w:r>
      <w:r>
        <w:rPr>
          <w:rFonts w:eastAsia="Times New Roman" w:cs="Times New Roman"/>
          <w:szCs w:val="24"/>
        </w:rPr>
        <w:t>τους,</w:t>
      </w:r>
      <w:r w:rsidRPr="000C0DC5">
        <w:rPr>
          <w:rFonts w:eastAsia="Times New Roman" w:cs="Times New Roman"/>
          <w:szCs w:val="24"/>
        </w:rPr>
        <w:t xml:space="preserve"> και τους είπε ότι θα προχωρήσουν στην αποσυμφόρηση</w:t>
      </w:r>
      <w:r>
        <w:rPr>
          <w:rFonts w:eastAsia="Times New Roman" w:cs="Times New Roman"/>
          <w:szCs w:val="24"/>
        </w:rPr>
        <w:t>. Τελείω</w:t>
      </w:r>
      <w:r>
        <w:rPr>
          <w:rFonts w:eastAsia="Times New Roman" w:cs="Times New Roman"/>
          <w:szCs w:val="24"/>
        </w:rPr>
        <w:t xml:space="preserve">σε η αποσυμφόρηση. Τώρα δεν υπάρχει ως αίτημα </w:t>
      </w:r>
      <w:r w:rsidRPr="000C0DC5">
        <w:rPr>
          <w:rFonts w:eastAsia="Times New Roman" w:cs="Times New Roman"/>
          <w:szCs w:val="24"/>
        </w:rPr>
        <w:t>η αποσυμφόρηση</w:t>
      </w:r>
      <w:r w:rsidRPr="008D5788">
        <w:rPr>
          <w:rFonts w:eastAsia="Times New Roman" w:cs="Times New Roman"/>
          <w:szCs w:val="24"/>
        </w:rPr>
        <w:t xml:space="preserve"> </w:t>
      </w:r>
      <w:r w:rsidRPr="000C0DC5">
        <w:rPr>
          <w:rFonts w:eastAsia="Times New Roman" w:cs="Times New Roman"/>
          <w:szCs w:val="24"/>
        </w:rPr>
        <w:t>από τις τοπικές κοινωνίες</w:t>
      </w:r>
      <w:r>
        <w:rPr>
          <w:rFonts w:eastAsia="Times New Roman" w:cs="Times New Roman"/>
          <w:szCs w:val="24"/>
        </w:rPr>
        <w:t xml:space="preserve">. Κανένα αίτημα, εφόσον αυτή </w:t>
      </w:r>
      <w:r w:rsidRPr="000C0DC5">
        <w:rPr>
          <w:rFonts w:eastAsia="Times New Roman" w:cs="Times New Roman"/>
          <w:szCs w:val="24"/>
        </w:rPr>
        <w:t xml:space="preserve">συνδέθηκε με τους χαμηλούς συντελεστές </w:t>
      </w:r>
      <w:r>
        <w:rPr>
          <w:rFonts w:eastAsia="Times New Roman" w:cs="Times New Roman"/>
          <w:szCs w:val="24"/>
        </w:rPr>
        <w:t>του ΦΠΑ. Π</w:t>
      </w:r>
      <w:r w:rsidRPr="000C0DC5">
        <w:rPr>
          <w:rFonts w:eastAsia="Times New Roman" w:cs="Times New Roman"/>
          <w:szCs w:val="24"/>
        </w:rPr>
        <w:t xml:space="preserve">ραγματικά εντυπωσιάζομαι </w:t>
      </w:r>
      <w:r>
        <w:rPr>
          <w:rFonts w:eastAsia="Times New Roman" w:cs="Times New Roman"/>
          <w:szCs w:val="24"/>
        </w:rPr>
        <w:t xml:space="preserve">από </w:t>
      </w:r>
      <w:r w:rsidRPr="000C0DC5">
        <w:rPr>
          <w:rFonts w:eastAsia="Times New Roman" w:cs="Times New Roman"/>
          <w:szCs w:val="24"/>
        </w:rPr>
        <w:t>τον τ</w:t>
      </w:r>
      <w:r>
        <w:rPr>
          <w:rFonts w:eastAsia="Times New Roman" w:cs="Times New Roman"/>
          <w:szCs w:val="24"/>
        </w:rPr>
        <w:t xml:space="preserve">ρόπο με τον οποίο </w:t>
      </w:r>
      <w:proofErr w:type="spellStart"/>
      <w:r>
        <w:rPr>
          <w:rFonts w:eastAsia="Times New Roman" w:cs="Times New Roman"/>
          <w:szCs w:val="24"/>
        </w:rPr>
        <w:t>εργαλειοποιείτε</w:t>
      </w:r>
      <w:proofErr w:type="spellEnd"/>
      <w:r w:rsidRPr="000C0DC5">
        <w:rPr>
          <w:rFonts w:eastAsia="Times New Roman" w:cs="Times New Roman"/>
          <w:szCs w:val="24"/>
        </w:rPr>
        <w:t xml:space="preserve"> ένα θέμα το οποίο για </w:t>
      </w:r>
      <w:r>
        <w:rPr>
          <w:rFonts w:eastAsia="Times New Roman" w:cs="Times New Roman"/>
          <w:szCs w:val="24"/>
        </w:rPr>
        <w:t>σα</w:t>
      </w:r>
      <w:r>
        <w:rPr>
          <w:rFonts w:eastAsia="Times New Roman" w:cs="Times New Roman"/>
          <w:szCs w:val="24"/>
        </w:rPr>
        <w:t>ς είναι</w:t>
      </w:r>
      <w:r w:rsidRPr="000C0DC5">
        <w:rPr>
          <w:rFonts w:eastAsia="Times New Roman" w:cs="Times New Roman"/>
          <w:szCs w:val="24"/>
        </w:rPr>
        <w:t xml:space="preserve"> ιδεολογικό και πολιτικό και </w:t>
      </w:r>
      <w:proofErr w:type="spellStart"/>
      <w:r>
        <w:rPr>
          <w:rFonts w:eastAsia="Times New Roman" w:cs="Times New Roman"/>
          <w:szCs w:val="24"/>
        </w:rPr>
        <w:t>εργαλειοποιείτε</w:t>
      </w:r>
      <w:proofErr w:type="spellEnd"/>
      <w:r w:rsidRPr="000C0DC5">
        <w:rPr>
          <w:rFonts w:eastAsia="Times New Roman" w:cs="Times New Roman"/>
          <w:szCs w:val="24"/>
        </w:rPr>
        <w:t xml:space="preserve"> αυτό το θέμα</w:t>
      </w:r>
      <w:r>
        <w:rPr>
          <w:rFonts w:eastAsia="Times New Roman" w:cs="Times New Roman"/>
          <w:szCs w:val="24"/>
        </w:rPr>
        <w:t>,</w:t>
      </w:r>
      <w:r w:rsidRPr="000C0DC5">
        <w:rPr>
          <w:rFonts w:eastAsia="Times New Roman" w:cs="Times New Roman"/>
          <w:szCs w:val="24"/>
        </w:rPr>
        <w:t xml:space="preserve"> φέρνοντας τις αντιφάσεις </w:t>
      </w:r>
      <w:r>
        <w:rPr>
          <w:rFonts w:eastAsia="Times New Roman" w:cs="Times New Roman"/>
          <w:szCs w:val="24"/>
        </w:rPr>
        <w:t>σ</w:t>
      </w:r>
      <w:r w:rsidRPr="000C0DC5">
        <w:rPr>
          <w:rFonts w:eastAsia="Times New Roman" w:cs="Times New Roman"/>
          <w:szCs w:val="24"/>
        </w:rPr>
        <w:t xml:space="preserve">τις ίδιες </w:t>
      </w:r>
      <w:r>
        <w:rPr>
          <w:rFonts w:eastAsia="Times New Roman" w:cs="Times New Roman"/>
          <w:szCs w:val="24"/>
        </w:rPr>
        <w:t>τις</w:t>
      </w:r>
      <w:r w:rsidRPr="000C0DC5">
        <w:rPr>
          <w:rFonts w:eastAsia="Times New Roman" w:cs="Times New Roman"/>
          <w:szCs w:val="24"/>
        </w:rPr>
        <w:t xml:space="preserve"> τοπικές κοινωνίες</w:t>
      </w:r>
      <w:r>
        <w:rPr>
          <w:rFonts w:eastAsia="Times New Roman" w:cs="Times New Roman"/>
          <w:szCs w:val="24"/>
        </w:rPr>
        <w:t>.</w:t>
      </w:r>
    </w:p>
    <w:p w14:paraId="1123F269"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Κ</w:t>
      </w:r>
      <w:r w:rsidRPr="000C0DC5">
        <w:rPr>
          <w:rFonts w:eastAsia="Times New Roman" w:cs="Times New Roman"/>
          <w:szCs w:val="24"/>
        </w:rPr>
        <w:t>λείνω</w:t>
      </w:r>
      <w:r>
        <w:rPr>
          <w:rFonts w:eastAsia="Times New Roman" w:cs="Times New Roman"/>
          <w:szCs w:val="24"/>
        </w:rPr>
        <w:t>, κύριε Π</w:t>
      </w:r>
      <w:r w:rsidRPr="000C0DC5">
        <w:rPr>
          <w:rFonts w:eastAsia="Times New Roman" w:cs="Times New Roman"/>
          <w:szCs w:val="24"/>
        </w:rPr>
        <w:t>ρόεδρε</w:t>
      </w:r>
      <w:r>
        <w:rPr>
          <w:rFonts w:eastAsia="Times New Roman" w:cs="Times New Roman"/>
          <w:szCs w:val="24"/>
        </w:rPr>
        <w:t>,</w:t>
      </w:r>
      <w:r w:rsidRPr="000C0DC5">
        <w:rPr>
          <w:rFonts w:eastAsia="Times New Roman" w:cs="Times New Roman"/>
          <w:szCs w:val="24"/>
        </w:rPr>
        <w:t xml:space="preserve"> με μία αναφορά στα θέματα που έχουν να κάνουν με την </w:t>
      </w:r>
      <w:proofErr w:type="spellStart"/>
      <w:r w:rsidRPr="000C0DC5">
        <w:rPr>
          <w:rFonts w:eastAsia="Times New Roman" w:cs="Times New Roman"/>
          <w:szCs w:val="24"/>
        </w:rPr>
        <w:t>ανακεφαλαιοποίηση</w:t>
      </w:r>
      <w:proofErr w:type="spellEnd"/>
      <w:r w:rsidRPr="000C0DC5">
        <w:rPr>
          <w:rFonts w:eastAsia="Times New Roman" w:cs="Times New Roman"/>
          <w:szCs w:val="24"/>
        </w:rPr>
        <w:t xml:space="preserve"> των τραπεζών</w:t>
      </w:r>
      <w:r>
        <w:rPr>
          <w:rFonts w:eastAsia="Times New Roman" w:cs="Times New Roman"/>
          <w:szCs w:val="24"/>
        </w:rPr>
        <w:t>. Ήρ</w:t>
      </w:r>
      <w:r w:rsidRPr="000C0DC5">
        <w:rPr>
          <w:rFonts w:eastAsia="Times New Roman" w:cs="Times New Roman"/>
          <w:szCs w:val="24"/>
        </w:rPr>
        <w:t xml:space="preserve">θε ο </w:t>
      </w:r>
      <w:r>
        <w:rPr>
          <w:rFonts w:eastAsia="Times New Roman" w:cs="Times New Roman"/>
          <w:szCs w:val="24"/>
        </w:rPr>
        <w:t>κ.</w:t>
      </w:r>
      <w:r w:rsidRPr="000C0DC5">
        <w:rPr>
          <w:rFonts w:eastAsia="Times New Roman" w:cs="Times New Roman"/>
          <w:szCs w:val="24"/>
        </w:rPr>
        <w:t xml:space="preserve"> Δραγασάκης γι</w:t>
      </w:r>
      <w:r w:rsidRPr="000C0DC5">
        <w:rPr>
          <w:rFonts w:eastAsia="Times New Roman" w:cs="Times New Roman"/>
          <w:szCs w:val="24"/>
        </w:rPr>
        <w:t>α δεύτερη φορά</w:t>
      </w:r>
      <w:r>
        <w:rPr>
          <w:rFonts w:eastAsia="Times New Roman" w:cs="Times New Roman"/>
          <w:szCs w:val="24"/>
        </w:rPr>
        <w:t>,</w:t>
      </w:r>
      <w:r w:rsidRPr="000C0DC5">
        <w:rPr>
          <w:rFonts w:eastAsia="Times New Roman" w:cs="Times New Roman"/>
          <w:szCs w:val="24"/>
        </w:rPr>
        <w:t xml:space="preserve"> μέσα σε δεύτερη μέρα και έκρουσε τον </w:t>
      </w:r>
      <w:r>
        <w:rPr>
          <w:rFonts w:eastAsia="Times New Roman" w:cs="Times New Roman"/>
          <w:szCs w:val="24"/>
        </w:rPr>
        <w:t xml:space="preserve">κώδωνα </w:t>
      </w:r>
      <w:r w:rsidRPr="000C0DC5">
        <w:rPr>
          <w:rFonts w:eastAsia="Times New Roman" w:cs="Times New Roman"/>
          <w:szCs w:val="24"/>
        </w:rPr>
        <w:t xml:space="preserve">του κινδύνου αναγκαστικής </w:t>
      </w:r>
      <w:proofErr w:type="spellStart"/>
      <w:r w:rsidRPr="000C0DC5">
        <w:rPr>
          <w:rFonts w:eastAsia="Times New Roman" w:cs="Times New Roman"/>
          <w:szCs w:val="24"/>
        </w:rPr>
        <w:t>ανακεφαλαιοποίηση</w:t>
      </w:r>
      <w:r>
        <w:rPr>
          <w:rFonts w:eastAsia="Times New Roman" w:cs="Times New Roman"/>
          <w:szCs w:val="24"/>
        </w:rPr>
        <w:t>ς</w:t>
      </w:r>
      <w:proofErr w:type="spellEnd"/>
      <w:r w:rsidRPr="000C0DC5">
        <w:rPr>
          <w:rFonts w:eastAsia="Times New Roman" w:cs="Times New Roman"/>
          <w:szCs w:val="24"/>
        </w:rPr>
        <w:t xml:space="preserve"> των τραπεζών</w:t>
      </w:r>
      <w:r>
        <w:rPr>
          <w:rFonts w:eastAsia="Times New Roman" w:cs="Times New Roman"/>
          <w:szCs w:val="24"/>
        </w:rPr>
        <w:t>. Κατ</w:t>
      </w:r>
      <w:r>
        <w:rPr>
          <w:rFonts w:eastAsia="Times New Roman" w:cs="Times New Roman"/>
          <w:szCs w:val="24"/>
        </w:rPr>
        <w:t xml:space="preserve">’ </w:t>
      </w:r>
      <w:r>
        <w:rPr>
          <w:rFonts w:eastAsia="Times New Roman" w:cs="Times New Roman"/>
          <w:szCs w:val="24"/>
        </w:rPr>
        <w:t xml:space="preserve">αρχάς ομολογεί αποτυχία ο ίδιος. Εποπτεύει </w:t>
      </w:r>
      <w:r w:rsidRPr="000C0DC5">
        <w:rPr>
          <w:rFonts w:eastAsia="Times New Roman" w:cs="Times New Roman"/>
          <w:szCs w:val="24"/>
        </w:rPr>
        <w:t xml:space="preserve">εδώ και τέσσερα χρόνια την οικονομική πολιτική της </w:t>
      </w:r>
      <w:r>
        <w:rPr>
          <w:rFonts w:eastAsia="Times New Roman" w:cs="Times New Roman"/>
          <w:szCs w:val="24"/>
        </w:rPr>
        <w:t>Κ</w:t>
      </w:r>
      <w:r w:rsidRPr="000C0DC5">
        <w:rPr>
          <w:rFonts w:eastAsia="Times New Roman" w:cs="Times New Roman"/>
          <w:szCs w:val="24"/>
        </w:rPr>
        <w:t>υβέρνησης</w:t>
      </w:r>
      <w:r>
        <w:rPr>
          <w:rFonts w:eastAsia="Times New Roman" w:cs="Times New Roman"/>
          <w:szCs w:val="24"/>
        </w:rPr>
        <w:t>. Έ</w:t>
      </w:r>
      <w:r w:rsidRPr="000C0DC5">
        <w:rPr>
          <w:rFonts w:eastAsia="Times New Roman" w:cs="Times New Roman"/>
          <w:szCs w:val="24"/>
        </w:rPr>
        <w:t>χει κάνει μία αναγκαστική</w:t>
      </w:r>
      <w:r w:rsidRPr="000C0DC5">
        <w:rPr>
          <w:rFonts w:eastAsia="Times New Roman" w:cs="Times New Roman"/>
          <w:szCs w:val="24"/>
        </w:rPr>
        <w:t xml:space="preserve"> </w:t>
      </w:r>
      <w:proofErr w:type="spellStart"/>
      <w:r w:rsidRPr="000C0DC5">
        <w:rPr>
          <w:rFonts w:eastAsia="Times New Roman" w:cs="Times New Roman"/>
          <w:szCs w:val="24"/>
        </w:rPr>
        <w:t>ανακεφαλαιοποίηση</w:t>
      </w:r>
      <w:proofErr w:type="spellEnd"/>
      <w:r>
        <w:rPr>
          <w:rFonts w:eastAsia="Times New Roman" w:cs="Times New Roman"/>
          <w:szCs w:val="24"/>
        </w:rPr>
        <w:t>,</w:t>
      </w:r>
      <w:r w:rsidRPr="000C0DC5">
        <w:rPr>
          <w:rFonts w:eastAsia="Times New Roman" w:cs="Times New Roman"/>
          <w:szCs w:val="24"/>
        </w:rPr>
        <w:t xml:space="preserve"> στην οποία ουσιαστικά </w:t>
      </w:r>
      <w:r w:rsidRPr="008D5788">
        <w:rPr>
          <w:rFonts w:eastAsia="Times New Roman" w:cs="Times New Roman"/>
          <w:szCs w:val="24"/>
        </w:rPr>
        <w:t xml:space="preserve">αφελλήνισε </w:t>
      </w:r>
      <w:r w:rsidRPr="000C0DC5">
        <w:rPr>
          <w:rFonts w:eastAsia="Times New Roman" w:cs="Times New Roman"/>
          <w:szCs w:val="24"/>
        </w:rPr>
        <w:t xml:space="preserve">το ελληνικό τραπεζικό </w:t>
      </w:r>
      <w:r w:rsidRPr="000C0DC5">
        <w:rPr>
          <w:rFonts w:eastAsia="Times New Roman" w:cs="Times New Roman"/>
          <w:szCs w:val="24"/>
        </w:rPr>
        <w:lastRenderedPageBreak/>
        <w:t xml:space="preserve">σύστημα και </w:t>
      </w:r>
      <w:r>
        <w:rPr>
          <w:rFonts w:eastAsia="Times New Roman" w:cs="Times New Roman"/>
          <w:szCs w:val="24"/>
        </w:rPr>
        <w:t xml:space="preserve">ανάγκασε </w:t>
      </w:r>
      <w:r w:rsidRPr="000C0DC5">
        <w:rPr>
          <w:rFonts w:eastAsia="Times New Roman" w:cs="Times New Roman"/>
          <w:szCs w:val="24"/>
        </w:rPr>
        <w:t>όλες τις τράπεζες να πουλήσουν τα υποκαταστήματά τους στο εξωτερικό</w:t>
      </w:r>
      <w:r>
        <w:rPr>
          <w:rFonts w:eastAsia="Times New Roman" w:cs="Times New Roman"/>
          <w:szCs w:val="24"/>
        </w:rPr>
        <w:t>.</w:t>
      </w:r>
      <w:r w:rsidRPr="000C0DC5">
        <w:rPr>
          <w:rFonts w:eastAsia="Times New Roman" w:cs="Times New Roman"/>
          <w:szCs w:val="24"/>
        </w:rPr>
        <w:t xml:space="preserve"> </w:t>
      </w:r>
    </w:p>
    <w:p w14:paraId="1123F26A" w14:textId="77777777" w:rsidR="00A4113B" w:rsidRDefault="00FE19D4">
      <w:pPr>
        <w:spacing w:line="600" w:lineRule="auto"/>
        <w:ind w:firstLine="720"/>
        <w:contextualSpacing/>
        <w:jc w:val="both"/>
        <w:rPr>
          <w:rFonts w:eastAsia="Times New Roman"/>
          <w:szCs w:val="24"/>
        </w:rPr>
      </w:pPr>
      <w:r>
        <w:rPr>
          <w:rFonts w:eastAsia="Times New Roman"/>
          <w:szCs w:val="24"/>
        </w:rPr>
        <w:t xml:space="preserve">Η </w:t>
      </w:r>
      <w:proofErr w:type="spellStart"/>
      <w:r>
        <w:rPr>
          <w:rFonts w:eastAsia="Times New Roman"/>
          <w:szCs w:val="24"/>
        </w:rPr>
        <w:t>ανα</w:t>
      </w:r>
      <w:r w:rsidRPr="00EB3F31">
        <w:rPr>
          <w:rFonts w:eastAsia="Times New Roman"/>
          <w:szCs w:val="24"/>
        </w:rPr>
        <w:t>κεφαλαιοποίηση</w:t>
      </w:r>
      <w:proofErr w:type="spellEnd"/>
      <w:r w:rsidRPr="00EB3F31">
        <w:rPr>
          <w:rFonts w:eastAsia="Times New Roman"/>
          <w:szCs w:val="24"/>
        </w:rPr>
        <w:t xml:space="preserve"> που έκανε ο κ</w:t>
      </w:r>
      <w:r>
        <w:rPr>
          <w:rFonts w:eastAsia="Times New Roman"/>
          <w:szCs w:val="24"/>
        </w:rPr>
        <w:t>.</w:t>
      </w:r>
      <w:r w:rsidRPr="00EB3F31">
        <w:rPr>
          <w:rFonts w:eastAsia="Times New Roman"/>
          <w:szCs w:val="24"/>
        </w:rPr>
        <w:t xml:space="preserve"> Δραγασάκης το 2015 </w:t>
      </w:r>
      <w:r>
        <w:rPr>
          <w:rFonts w:eastAsia="Times New Roman"/>
          <w:szCs w:val="24"/>
        </w:rPr>
        <w:t>απαγόρευε ουσιαστικά σ</w:t>
      </w:r>
      <w:r w:rsidRPr="00EB3F31">
        <w:rPr>
          <w:rFonts w:eastAsia="Times New Roman"/>
          <w:szCs w:val="24"/>
        </w:rPr>
        <w:t xml:space="preserve">τους Έλληνες </w:t>
      </w:r>
      <w:r w:rsidRPr="00EB3F31">
        <w:rPr>
          <w:rFonts w:eastAsia="Times New Roman"/>
          <w:szCs w:val="24"/>
        </w:rPr>
        <w:t>που είχαν μαζέψει τα λεφτά τους από την τράπεζα και τα είχα</w:t>
      </w:r>
      <w:r>
        <w:rPr>
          <w:rFonts w:eastAsia="Times New Roman"/>
          <w:szCs w:val="24"/>
        </w:rPr>
        <w:t>ν βάλει σ</w:t>
      </w:r>
      <w:r w:rsidRPr="00EB3F31">
        <w:rPr>
          <w:rFonts w:eastAsia="Times New Roman"/>
          <w:szCs w:val="24"/>
        </w:rPr>
        <w:t>το σεντούκι</w:t>
      </w:r>
      <w:r>
        <w:rPr>
          <w:rFonts w:eastAsia="Times New Roman"/>
          <w:szCs w:val="24"/>
        </w:rPr>
        <w:t>,</w:t>
      </w:r>
      <w:r w:rsidRPr="00EB3F31">
        <w:rPr>
          <w:rFonts w:eastAsia="Times New Roman"/>
          <w:szCs w:val="24"/>
        </w:rPr>
        <w:t xml:space="preserve"> να τα επιστρέψουν στο τραπεζικό σύστημα</w:t>
      </w:r>
      <w:r>
        <w:rPr>
          <w:rFonts w:eastAsia="Times New Roman"/>
          <w:szCs w:val="24"/>
        </w:rPr>
        <w:t>,</w:t>
      </w:r>
      <w:r w:rsidRPr="00EB3F31">
        <w:rPr>
          <w:rFonts w:eastAsia="Times New Roman"/>
          <w:szCs w:val="24"/>
        </w:rPr>
        <w:t xml:space="preserve"> οδηγώντας τελικά την αξία των τραπεζών σε πάρα πολύ χαμηλά επίπεδα και οδηγώντας το Ταμείο Χρηματοπιστωτικής Σταθερότητας</w:t>
      </w:r>
      <w:r>
        <w:rPr>
          <w:rFonts w:eastAsia="Times New Roman"/>
          <w:szCs w:val="24"/>
        </w:rPr>
        <w:t>,</w:t>
      </w:r>
      <w:r w:rsidRPr="00EB3F31">
        <w:rPr>
          <w:rFonts w:eastAsia="Times New Roman"/>
          <w:szCs w:val="24"/>
        </w:rPr>
        <w:t xml:space="preserve"> το οποίο αν</w:t>
      </w:r>
      <w:r w:rsidRPr="00EB3F31">
        <w:rPr>
          <w:rFonts w:eastAsia="Times New Roman"/>
          <w:szCs w:val="24"/>
        </w:rPr>
        <w:t>ήκει στον ελληνικό λαό</w:t>
      </w:r>
      <w:r>
        <w:rPr>
          <w:rFonts w:eastAsia="Times New Roman"/>
          <w:szCs w:val="24"/>
        </w:rPr>
        <w:t>,</w:t>
      </w:r>
      <w:r w:rsidRPr="00EB3F31">
        <w:rPr>
          <w:rFonts w:eastAsia="Times New Roman"/>
          <w:szCs w:val="24"/>
        </w:rPr>
        <w:t xml:space="preserve"> να χάσει κοντά στα 25 </w:t>
      </w:r>
      <w:r>
        <w:rPr>
          <w:rFonts w:eastAsia="Times New Roman"/>
          <w:szCs w:val="24"/>
        </w:rPr>
        <w:t xml:space="preserve">δισεκατομμύρια ευρώ από αξία μετοχών. </w:t>
      </w:r>
    </w:p>
    <w:p w14:paraId="1123F26B" w14:textId="77777777" w:rsidR="00A4113B" w:rsidRDefault="00FE19D4">
      <w:pPr>
        <w:spacing w:line="600" w:lineRule="auto"/>
        <w:ind w:firstLine="720"/>
        <w:contextualSpacing/>
        <w:jc w:val="both"/>
        <w:rPr>
          <w:rFonts w:eastAsia="Times New Roman"/>
          <w:szCs w:val="24"/>
        </w:rPr>
      </w:pPr>
      <w:r>
        <w:rPr>
          <w:rFonts w:eastAsia="Times New Roman"/>
          <w:szCs w:val="24"/>
        </w:rPr>
        <w:t>Σ</w:t>
      </w:r>
      <w:r w:rsidRPr="00EB3F31">
        <w:rPr>
          <w:rFonts w:eastAsia="Times New Roman"/>
          <w:szCs w:val="24"/>
        </w:rPr>
        <w:t>ήμερα</w:t>
      </w:r>
      <w:r>
        <w:rPr>
          <w:rFonts w:eastAsia="Times New Roman"/>
          <w:szCs w:val="24"/>
        </w:rPr>
        <w:t>,</w:t>
      </w:r>
      <w:r w:rsidRPr="00EB3F31">
        <w:rPr>
          <w:rFonts w:eastAsia="Times New Roman"/>
          <w:szCs w:val="24"/>
        </w:rPr>
        <w:t xml:space="preserve"> τέσσερα χρόνια μετά</w:t>
      </w:r>
      <w:r>
        <w:rPr>
          <w:rFonts w:eastAsia="Times New Roman"/>
          <w:szCs w:val="24"/>
        </w:rPr>
        <w:t>,</w:t>
      </w:r>
      <w:r w:rsidRPr="00EB3F31">
        <w:rPr>
          <w:rFonts w:eastAsia="Times New Roman"/>
          <w:szCs w:val="24"/>
        </w:rPr>
        <w:t xml:space="preserve"> έρχε</w:t>
      </w:r>
      <w:r>
        <w:rPr>
          <w:rFonts w:eastAsia="Times New Roman"/>
          <w:szCs w:val="24"/>
        </w:rPr>
        <w:t xml:space="preserve">ται πάλι να μας πει ότι απέτυχε. Και </w:t>
      </w:r>
      <w:r w:rsidRPr="00EB3F31">
        <w:rPr>
          <w:rFonts w:eastAsia="Times New Roman"/>
          <w:szCs w:val="24"/>
        </w:rPr>
        <w:t>σήμερα αν έχουμε εκροή</w:t>
      </w:r>
      <w:r>
        <w:rPr>
          <w:rFonts w:eastAsia="Times New Roman"/>
          <w:szCs w:val="24"/>
        </w:rPr>
        <w:t xml:space="preserve"> καταθέσεων</w:t>
      </w:r>
      <w:r w:rsidRPr="00EB3F31">
        <w:rPr>
          <w:rFonts w:eastAsia="Times New Roman"/>
          <w:szCs w:val="24"/>
        </w:rPr>
        <w:t xml:space="preserve"> ή έλλειψη εμπιστοσύνης στο τραπεζικό σύστημα</w:t>
      </w:r>
      <w:r>
        <w:rPr>
          <w:rFonts w:eastAsia="Times New Roman"/>
          <w:szCs w:val="24"/>
        </w:rPr>
        <w:t>,</w:t>
      </w:r>
      <w:r w:rsidRPr="00EB3F31">
        <w:rPr>
          <w:rFonts w:eastAsia="Times New Roman"/>
          <w:szCs w:val="24"/>
        </w:rPr>
        <w:t xml:space="preserve"> το οποίο καταρρέει</w:t>
      </w:r>
      <w:r>
        <w:rPr>
          <w:rFonts w:eastAsia="Times New Roman"/>
          <w:szCs w:val="24"/>
        </w:rPr>
        <w:t>,</w:t>
      </w:r>
      <w:r w:rsidRPr="00EB3F31">
        <w:rPr>
          <w:rFonts w:eastAsia="Times New Roman"/>
          <w:szCs w:val="24"/>
        </w:rPr>
        <w:t xml:space="preserve"> δ</w:t>
      </w:r>
      <w:r w:rsidRPr="00EB3F31">
        <w:rPr>
          <w:rFonts w:eastAsia="Times New Roman"/>
          <w:szCs w:val="24"/>
        </w:rPr>
        <w:t xml:space="preserve">εν οφείλεται πλέον στις δηλώσεις </w:t>
      </w:r>
      <w:r>
        <w:rPr>
          <w:rFonts w:eastAsia="Times New Roman"/>
          <w:szCs w:val="24"/>
        </w:rPr>
        <w:t xml:space="preserve">των </w:t>
      </w:r>
      <w:r w:rsidRPr="00EB3F31">
        <w:rPr>
          <w:rFonts w:eastAsia="Times New Roman"/>
          <w:szCs w:val="24"/>
        </w:rPr>
        <w:t xml:space="preserve">στελεχών της </w:t>
      </w:r>
      <w:r>
        <w:rPr>
          <w:rFonts w:eastAsia="Times New Roman"/>
          <w:szCs w:val="24"/>
        </w:rPr>
        <w:t>Α</w:t>
      </w:r>
      <w:r w:rsidRPr="00EB3F31">
        <w:rPr>
          <w:rFonts w:eastAsia="Times New Roman"/>
          <w:szCs w:val="24"/>
        </w:rPr>
        <w:t>ντιπολίτευσης</w:t>
      </w:r>
      <w:r>
        <w:rPr>
          <w:rFonts w:eastAsia="Times New Roman"/>
          <w:szCs w:val="24"/>
        </w:rPr>
        <w:t>,</w:t>
      </w:r>
      <w:r w:rsidRPr="00EB3F31">
        <w:rPr>
          <w:rFonts w:eastAsia="Times New Roman"/>
          <w:szCs w:val="24"/>
        </w:rPr>
        <w:t xml:space="preserve"> όπως λέγατε το </w:t>
      </w:r>
      <w:r>
        <w:rPr>
          <w:rFonts w:eastAsia="Times New Roman"/>
          <w:szCs w:val="24"/>
        </w:rPr>
        <w:t xml:space="preserve">2015 ότι οδηγήσαμε το «Bank </w:t>
      </w:r>
      <w:r>
        <w:rPr>
          <w:rFonts w:eastAsia="Times New Roman"/>
          <w:szCs w:val="24"/>
          <w:lang w:val="en-US"/>
        </w:rPr>
        <w:t>r</w:t>
      </w:r>
      <w:proofErr w:type="spellStart"/>
      <w:r w:rsidRPr="00EB3F31">
        <w:rPr>
          <w:rFonts w:eastAsia="Times New Roman"/>
          <w:szCs w:val="24"/>
        </w:rPr>
        <w:t>un</w:t>
      </w:r>
      <w:proofErr w:type="spellEnd"/>
      <w:r>
        <w:rPr>
          <w:rFonts w:eastAsia="Times New Roman"/>
          <w:szCs w:val="24"/>
        </w:rPr>
        <w:t>»,</w:t>
      </w:r>
      <w:r w:rsidRPr="00EB3F31">
        <w:rPr>
          <w:rFonts w:eastAsia="Times New Roman"/>
          <w:szCs w:val="24"/>
        </w:rPr>
        <w:t xml:space="preserve"> αλλά οφείλεται στις δηλώσεις</w:t>
      </w:r>
      <w:r>
        <w:rPr>
          <w:rFonts w:eastAsia="Times New Roman"/>
          <w:szCs w:val="24"/>
        </w:rPr>
        <w:t xml:space="preserve"> </w:t>
      </w:r>
      <w:r w:rsidRPr="00EB3F31">
        <w:rPr>
          <w:rFonts w:eastAsia="Times New Roman"/>
          <w:szCs w:val="24"/>
        </w:rPr>
        <w:t xml:space="preserve">τις δικές </w:t>
      </w:r>
      <w:r>
        <w:rPr>
          <w:rFonts w:eastAsia="Times New Roman"/>
          <w:szCs w:val="24"/>
        </w:rPr>
        <w:t>σας.</w:t>
      </w:r>
      <w:r w:rsidRPr="00EB3F31">
        <w:rPr>
          <w:rFonts w:eastAsia="Times New Roman"/>
          <w:szCs w:val="24"/>
        </w:rPr>
        <w:t xml:space="preserve"> </w:t>
      </w:r>
    </w:p>
    <w:p w14:paraId="1123F26C" w14:textId="77777777" w:rsidR="00A4113B" w:rsidRDefault="00FE19D4">
      <w:pPr>
        <w:spacing w:line="600" w:lineRule="auto"/>
        <w:ind w:firstLine="720"/>
        <w:contextualSpacing/>
        <w:jc w:val="both"/>
        <w:rPr>
          <w:rFonts w:eastAsia="Times New Roman"/>
          <w:szCs w:val="24"/>
        </w:rPr>
      </w:pPr>
      <w:r>
        <w:rPr>
          <w:rFonts w:eastAsia="Times New Roman"/>
          <w:szCs w:val="24"/>
        </w:rPr>
        <w:t>Τ</w:t>
      </w:r>
      <w:r w:rsidRPr="00EB3F31">
        <w:rPr>
          <w:rFonts w:eastAsia="Times New Roman"/>
          <w:szCs w:val="24"/>
        </w:rPr>
        <w:t xml:space="preserve">ι θα ακούσει ένας πολίτης σήμερα όταν δεύτερη φορά ο υπεύθυνος για την εποπτεία του τραπεζικού </w:t>
      </w:r>
      <w:r w:rsidRPr="00EB3F31">
        <w:rPr>
          <w:rFonts w:eastAsia="Times New Roman"/>
          <w:szCs w:val="24"/>
        </w:rPr>
        <w:t>συστήματος</w:t>
      </w:r>
      <w:r>
        <w:rPr>
          <w:rFonts w:eastAsia="Times New Roman"/>
          <w:szCs w:val="24"/>
        </w:rPr>
        <w:t>,</w:t>
      </w:r>
      <w:r w:rsidRPr="00EB3F31">
        <w:rPr>
          <w:rFonts w:eastAsia="Times New Roman"/>
          <w:szCs w:val="24"/>
        </w:rPr>
        <w:t xml:space="preserve"> μέσα σε </w:t>
      </w:r>
      <w:r>
        <w:rPr>
          <w:rFonts w:eastAsia="Times New Roman"/>
          <w:szCs w:val="24"/>
        </w:rPr>
        <w:t>δέκα</w:t>
      </w:r>
      <w:r w:rsidRPr="00EB3F31">
        <w:rPr>
          <w:rFonts w:eastAsia="Times New Roman"/>
          <w:szCs w:val="24"/>
        </w:rPr>
        <w:t xml:space="preserve"> μέρες έρχεται και λέει ότι μπορεί να προχωρήσουμε σε </w:t>
      </w:r>
      <w:proofErr w:type="spellStart"/>
      <w:r w:rsidRPr="00EB3F31">
        <w:rPr>
          <w:rFonts w:eastAsia="Times New Roman"/>
          <w:szCs w:val="24"/>
        </w:rPr>
        <w:lastRenderedPageBreak/>
        <w:t>ανακεφαλαιοποίηση</w:t>
      </w:r>
      <w:proofErr w:type="spellEnd"/>
      <w:r w:rsidRPr="00EB3F31">
        <w:rPr>
          <w:rFonts w:eastAsia="Times New Roman"/>
          <w:szCs w:val="24"/>
        </w:rPr>
        <w:t xml:space="preserve"> των τραπεζών με κούρεμα των καταθέσεων</w:t>
      </w:r>
      <w:r>
        <w:rPr>
          <w:rFonts w:eastAsia="Times New Roman"/>
          <w:szCs w:val="24"/>
        </w:rPr>
        <w:t>;</w:t>
      </w:r>
      <w:r w:rsidRPr="00EB3F31">
        <w:rPr>
          <w:rFonts w:eastAsia="Times New Roman"/>
          <w:szCs w:val="24"/>
        </w:rPr>
        <w:t xml:space="preserve"> </w:t>
      </w:r>
      <w:r>
        <w:rPr>
          <w:rFonts w:eastAsia="Times New Roman"/>
          <w:szCs w:val="24"/>
        </w:rPr>
        <w:t>Τ</w:t>
      </w:r>
      <w:r w:rsidRPr="00EB3F31">
        <w:rPr>
          <w:rFonts w:eastAsia="Times New Roman"/>
          <w:szCs w:val="24"/>
        </w:rPr>
        <w:t>ι θα σκεφτεί ο μέσος πολίτης</w:t>
      </w:r>
      <w:r>
        <w:rPr>
          <w:rFonts w:eastAsia="Times New Roman"/>
          <w:szCs w:val="24"/>
        </w:rPr>
        <w:t>; Ότι κινδυνεύουν</w:t>
      </w:r>
      <w:r w:rsidRPr="00EB3F31">
        <w:rPr>
          <w:rFonts w:eastAsia="Times New Roman"/>
          <w:szCs w:val="24"/>
        </w:rPr>
        <w:t xml:space="preserve"> τα λεφτά του και ότι δεν θα τα </w:t>
      </w:r>
      <w:r>
        <w:rPr>
          <w:rFonts w:eastAsia="Times New Roman"/>
          <w:szCs w:val="24"/>
        </w:rPr>
        <w:t>αφήσει</w:t>
      </w:r>
      <w:r w:rsidRPr="00EB3F31">
        <w:rPr>
          <w:rFonts w:eastAsia="Times New Roman"/>
          <w:szCs w:val="24"/>
        </w:rPr>
        <w:t xml:space="preserve"> τους ερασιτεχνισμούς κανενός Δραγασάκη</w:t>
      </w:r>
      <w:r>
        <w:rPr>
          <w:rFonts w:eastAsia="Times New Roman"/>
          <w:szCs w:val="24"/>
        </w:rPr>
        <w:t>,</w:t>
      </w:r>
      <w:r w:rsidRPr="00EB3F31">
        <w:rPr>
          <w:rFonts w:eastAsia="Times New Roman"/>
          <w:szCs w:val="24"/>
        </w:rPr>
        <w:t xml:space="preserve"> ο οποίος επί τέσσερα χρόνια αδυνατεί να ρυθμίσει το θέμα των κόκκινων δανείων</w:t>
      </w:r>
      <w:r>
        <w:rPr>
          <w:rFonts w:eastAsia="Times New Roman"/>
          <w:szCs w:val="24"/>
        </w:rPr>
        <w:t>.</w:t>
      </w:r>
      <w:r w:rsidRPr="00EB3F31">
        <w:rPr>
          <w:rFonts w:eastAsia="Times New Roman"/>
          <w:szCs w:val="24"/>
        </w:rPr>
        <w:t xml:space="preserve"> </w:t>
      </w:r>
      <w:r>
        <w:rPr>
          <w:rFonts w:eastAsia="Times New Roman"/>
          <w:szCs w:val="24"/>
        </w:rPr>
        <w:t>Κ</w:t>
      </w:r>
      <w:r w:rsidRPr="00EB3F31">
        <w:rPr>
          <w:rFonts w:eastAsia="Times New Roman"/>
          <w:szCs w:val="24"/>
        </w:rPr>
        <w:t xml:space="preserve">αι όποιες </w:t>
      </w:r>
      <w:r>
        <w:rPr>
          <w:rFonts w:eastAsia="Times New Roman"/>
          <w:szCs w:val="24"/>
        </w:rPr>
        <w:t>ρ</w:t>
      </w:r>
      <w:r w:rsidRPr="00EB3F31">
        <w:rPr>
          <w:rFonts w:eastAsia="Times New Roman"/>
          <w:szCs w:val="24"/>
        </w:rPr>
        <w:t>υθμίσεις έχει κάνει μέχρι σήμερα</w:t>
      </w:r>
      <w:r>
        <w:rPr>
          <w:rFonts w:eastAsia="Times New Roman"/>
          <w:szCs w:val="24"/>
        </w:rPr>
        <w:t>,</w:t>
      </w:r>
      <w:r w:rsidRPr="00EB3F31">
        <w:rPr>
          <w:rFonts w:eastAsia="Times New Roman"/>
          <w:szCs w:val="24"/>
        </w:rPr>
        <w:t xml:space="preserve"> </w:t>
      </w:r>
      <w:r>
        <w:rPr>
          <w:rFonts w:eastAsia="Times New Roman"/>
          <w:szCs w:val="24"/>
        </w:rPr>
        <w:t>έχει</w:t>
      </w:r>
      <w:r w:rsidRPr="00EB3F31">
        <w:rPr>
          <w:rFonts w:eastAsia="Times New Roman"/>
          <w:szCs w:val="24"/>
        </w:rPr>
        <w:t xml:space="preserve"> φανεί ότι δεν μπορούν να αντιμετωπίσουν το πρόβλημα</w:t>
      </w:r>
      <w:r>
        <w:rPr>
          <w:rFonts w:eastAsia="Times New Roman"/>
          <w:szCs w:val="24"/>
        </w:rPr>
        <w:t>.</w:t>
      </w:r>
    </w:p>
    <w:p w14:paraId="1123F26D" w14:textId="77777777" w:rsidR="00A4113B" w:rsidRDefault="00FE19D4">
      <w:pPr>
        <w:spacing w:line="600" w:lineRule="auto"/>
        <w:ind w:firstLine="720"/>
        <w:contextualSpacing/>
        <w:jc w:val="both"/>
        <w:rPr>
          <w:rFonts w:eastAsia="Times New Roman"/>
          <w:szCs w:val="24"/>
        </w:rPr>
      </w:pPr>
      <w:r w:rsidRPr="00EB3F31">
        <w:rPr>
          <w:rFonts w:eastAsia="Times New Roman"/>
          <w:szCs w:val="24"/>
        </w:rPr>
        <w:t xml:space="preserve">Άρα </w:t>
      </w:r>
      <w:r>
        <w:rPr>
          <w:rFonts w:eastAsia="Times New Roman"/>
          <w:szCs w:val="24"/>
        </w:rPr>
        <w:t>π</w:t>
      </w:r>
      <w:r w:rsidRPr="00EB3F31">
        <w:rPr>
          <w:rFonts w:eastAsia="Times New Roman"/>
          <w:szCs w:val="24"/>
        </w:rPr>
        <w:t>ροσέξτε πάρα πολύ καλά</w:t>
      </w:r>
      <w:r>
        <w:rPr>
          <w:rFonts w:eastAsia="Times New Roman"/>
          <w:szCs w:val="24"/>
        </w:rPr>
        <w:t>,</w:t>
      </w:r>
      <w:r w:rsidRPr="00EB3F31">
        <w:rPr>
          <w:rFonts w:eastAsia="Times New Roman"/>
          <w:szCs w:val="24"/>
        </w:rPr>
        <w:t xml:space="preserve"> μην</w:t>
      </w:r>
      <w:r w:rsidRPr="00EB3F31">
        <w:rPr>
          <w:rFonts w:eastAsia="Times New Roman"/>
          <w:szCs w:val="24"/>
        </w:rPr>
        <w:t xml:space="preserve"> καλλιεργείτ</w:t>
      </w:r>
      <w:r>
        <w:rPr>
          <w:rFonts w:eastAsia="Times New Roman"/>
          <w:szCs w:val="24"/>
        </w:rPr>
        <w:t>ε</w:t>
      </w:r>
      <w:r w:rsidRPr="00EB3F31">
        <w:rPr>
          <w:rFonts w:eastAsia="Times New Roman"/>
          <w:szCs w:val="24"/>
        </w:rPr>
        <w:t xml:space="preserve"> κανένα κλίμα στην κοινή γνώμη</w:t>
      </w:r>
      <w:r>
        <w:rPr>
          <w:rFonts w:eastAsia="Times New Roman"/>
          <w:szCs w:val="24"/>
        </w:rPr>
        <w:t xml:space="preserve"> που θα διακινδυνεύσει</w:t>
      </w:r>
      <w:r w:rsidRPr="00EB3F31">
        <w:rPr>
          <w:rFonts w:eastAsia="Times New Roman"/>
          <w:szCs w:val="24"/>
        </w:rPr>
        <w:t xml:space="preserve"> την </w:t>
      </w:r>
      <w:r>
        <w:rPr>
          <w:rFonts w:eastAsia="Times New Roman"/>
          <w:szCs w:val="24"/>
        </w:rPr>
        <w:t>εύθραυστη</w:t>
      </w:r>
      <w:r w:rsidRPr="00EB3F31">
        <w:rPr>
          <w:rFonts w:eastAsia="Times New Roman"/>
          <w:szCs w:val="24"/>
        </w:rPr>
        <w:t xml:space="preserve"> οικονομική ισορροπία</w:t>
      </w:r>
      <w:r>
        <w:rPr>
          <w:rFonts w:eastAsia="Times New Roman"/>
          <w:szCs w:val="24"/>
        </w:rPr>
        <w:t>.</w:t>
      </w:r>
      <w:r w:rsidRPr="00EB3F31">
        <w:rPr>
          <w:rFonts w:eastAsia="Times New Roman"/>
          <w:szCs w:val="24"/>
        </w:rPr>
        <w:t xml:space="preserve"> </w:t>
      </w:r>
      <w:r>
        <w:rPr>
          <w:rFonts w:eastAsia="Times New Roman"/>
          <w:szCs w:val="24"/>
        </w:rPr>
        <w:t>Προσέξτε</w:t>
      </w:r>
      <w:r w:rsidRPr="00EB3F31">
        <w:rPr>
          <w:rFonts w:eastAsia="Times New Roman"/>
          <w:szCs w:val="24"/>
        </w:rPr>
        <w:t xml:space="preserve"> πάρα πολύ καλά και πάρτε τις αποφάσεις έγκαιρα</w:t>
      </w:r>
      <w:r>
        <w:rPr>
          <w:rFonts w:eastAsia="Times New Roman"/>
          <w:szCs w:val="24"/>
        </w:rPr>
        <w:t>,</w:t>
      </w:r>
      <w:r w:rsidRPr="00EB3F31">
        <w:rPr>
          <w:rFonts w:eastAsia="Times New Roman"/>
          <w:szCs w:val="24"/>
        </w:rPr>
        <w:t xml:space="preserve"> γιατί όσο ακόμα καθυστερείτε στις ατέρμονες συζητήσεις σας και στην ανικανότητα να λάβετε </w:t>
      </w:r>
      <w:r>
        <w:rPr>
          <w:rFonts w:eastAsia="Times New Roman"/>
          <w:szCs w:val="24"/>
        </w:rPr>
        <w:t>μ</w:t>
      </w:r>
      <w:r>
        <w:rPr>
          <w:rFonts w:eastAsia="Times New Roman"/>
          <w:szCs w:val="24"/>
        </w:rPr>
        <w:t>ί</w:t>
      </w:r>
      <w:r>
        <w:rPr>
          <w:rFonts w:eastAsia="Times New Roman"/>
          <w:szCs w:val="24"/>
        </w:rPr>
        <w:t>α</w:t>
      </w:r>
      <w:r w:rsidRPr="00EB3F31">
        <w:rPr>
          <w:rFonts w:eastAsia="Times New Roman"/>
          <w:szCs w:val="24"/>
        </w:rPr>
        <w:t xml:space="preserve"> σοβ</w:t>
      </w:r>
      <w:r w:rsidRPr="00EB3F31">
        <w:rPr>
          <w:rFonts w:eastAsia="Times New Roman"/>
          <w:szCs w:val="24"/>
        </w:rPr>
        <w:t>αρή απόφαση</w:t>
      </w:r>
      <w:r>
        <w:rPr>
          <w:rFonts w:eastAsia="Times New Roman"/>
          <w:szCs w:val="24"/>
        </w:rPr>
        <w:t>,</w:t>
      </w:r>
      <w:r w:rsidRPr="00EB3F31">
        <w:rPr>
          <w:rFonts w:eastAsia="Times New Roman"/>
          <w:szCs w:val="24"/>
        </w:rPr>
        <w:t xml:space="preserve"> </w:t>
      </w:r>
      <w:r>
        <w:rPr>
          <w:rFonts w:eastAsia="Times New Roman"/>
          <w:szCs w:val="24"/>
        </w:rPr>
        <w:t>τ</w:t>
      </w:r>
      <w:r w:rsidRPr="00EB3F31">
        <w:rPr>
          <w:rFonts w:eastAsia="Times New Roman"/>
          <w:szCs w:val="24"/>
        </w:rPr>
        <w:t>ο μόνο που δημιουργείτ</w:t>
      </w:r>
      <w:r>
        <w:rPr>
          <w:rFonts w:eastAsia="Times New Roman"/>
          <w:szCs w:val="24"/>
        </w:rPr>
        <w:t>ε είναι ανασφάλεια σ</w:t>
      </w:r>
      <w:r w:rsidRPr="00EB3F31">
        <w:rPr>
          <w:rFonts w:eastAsia="Times New Roman"/>
          <w:szCs w:val="24"/>
        </w:rPr>
        <w:t>τους Έλληνες πολίτες</w:t>
      </w:r>
      <w:r>
        <w:rPr>
          <w:rFonts w:eastAsia="Times New Roman"/>
          <w:szCs w:val="24"/>
        </w:rPr>
        <w:t>,</w:t>
      </w:r>
      <w:r w:rsidRPr="00EB3F31">
        <w:rPr>
          <w:rFonts w:eastAsia="Times New Roman"/>
          <w:szCs w:val="24"/>
        </w:rPr>
        <w:t xml:space="preserve"> </w:t>
      </w:r>
      <w:r>
        <w:rPr>
          <w:rFonts w:eastAsia="Times New Roman"/>
          <w:szCs w:val="24"/>
        </w:rPr>
        <w:t>σ</w:t>
      </w:r>
      <w:r w:rsidRPr="00EB3F31">
        <w:rPr>
          <w:rFonts w:eastAsia="Times New Roman"/>
          <w:szCs w:val="24"/>
        </w:rPr>
        <w:t>τους καταθέτες και τους μετόχους του τραπεζικού συστήματος</w:t>
      </w:r>
      <w:r>
        <w:rPr>
          <w:rFonts w:eastAsia="Times New Roman"/>
          <w:szCs w:val="24"/>
        </w:rPr>
        <w:t>.</w:t>
      </w:r>
    </w:p>
    <w:p w14:paraId="1123F26E" w14:textId="77777777" w:rsidR="00A4113B" w:rsidRDefault="00FE19D4">
      <w:pPr>
        <w:spacing w:line="600" w:lineRule="auto"/>
        <w:ind w:firstLine="720"/>
        <w:contextualSpacing/>
        <w:jc w:val="both"/>
        <w:rPr>
          <w:rFonts w:eastAsia="Times New Roman"/>
          <w:szCs w:val="24"/>
        </w:rPr>
      </w:pPr>
      <w:r>
        <w:rPr>
          <w:rFonts w:eastAsia="Times New Roman"/>
          <w:szCs w:val="24"/>
        </w:rPr>
        <w:t>Κ</w:t>
      </w:r>
      <w:r w:rsidRPr="00EB3F31">
        <w:rPr>
          <w:rFonts w:eastAsia="Times New Roman"/>
          <w:szCs w:val="24"/>
        </w:rPr>
        <w:t>ύριε Πρόεδρε</w:t>
      </w:r>
      <w:r>
        <w:rPr>
          <w:rFonts w:eastAsia="Times New Roman"/>
          <w:szCs w:val="24"/>
        </w:rPr>
        <w:t>,</w:t>
      </w:r>
      <w:r w:rsidRPr="00EB3F31">
        <w:rPr>
          <w:rFonts w:eastAsia="Times New Roman"/>
          <w:szCs w:val="24"/>
        </w:rPr>
        <w:t xml:space="preserve"> </w:t>
      </w:r>
      <w:r>
        <w:rPr>
          <w:rFonts w:eastAsia="Times New Roman"/>
          <w:szCs w:val="24"/>
        </w:rPr>
        <w:t xml:space="preserve">θα ήθελα να πω </w:t>
      </w:r>
      <w:r w:rsidRPr="00EB3F31">
        <w:rPr>
          <w:rFonts w:eastAsia="Times New Roman"/>
          <w:szCs w:val="24"/>
        </w:rPr>
        <w:t>πολλά για το μεταφορικό ισοδύναμο</w:t>
      </w:r>
      <w:r>
        <w:rPr>
          <w:rFonts w:eastAsia="Times New Roman"/>
          <w:szCs w:val="24"/>
        </w:rPr>
        <w:t>,</w:t>
      </w:r>
      <w:r w:rsidRPr="00EB3F31">
        <w:rPr>
          <w:rFonts w:eastAsia="Times New Roman"/>
          <w:szCs w:val="24"/>
        </w:rPr>
        <w:t xml:space="preserve"> αλλά </w:t>
      </w:r>
      <w:r>
        <w:rPr>
          <w:rFonts w:eastAsia="Times New Roman"/>
          <w:szCs w:val="24"/>
        </w:rPr>
        <w:t>θα</w:t>
      </w:r>
      <w:r w:rsidRPr="00EB3F31">
        <w:rPr>
          <w:rFonts w:eastAsia="Times New Roman"/>
          <w:szCs w:val="24"/>
        </w:rPr>
        <w:t xml:space="preserve"> σας πω </w:t>
      </w:r>
      <w:r>
        <w:rPr>
          <w:rFonts w:eastAsia="Times New Roman"/>
          <w:szCs w:val="24"/>
        </w:rPr>
        <w:t xml:space="preserve">μόνο μια </w:t>
      </w:r>
      <w:r w:rsidRPr="00EB3F31">
        <w:rPr>
          <w:rFonts w:eastAsia="Times New Roman"/>
          <w:szCs w:val="24"/>
        </w:rPr>
        <w:t>λέξη</w:t>
      </w:r>
      <w:r>
        <w:rPr>
          <w:rFonts w:eastAsia="Times New Roman"/>
          <w:szCs w:val="24"/>
        </w:rPr>
        <w:t>. Το μεταφορικό ισοδύναμ</w:t>
      </w:r>
      <w:r>
        <w:rPr>
          <w:rFonts w:eastAsia="Times New Roman"/>
          <w:szCs w:val="24"/>
        </w:rPr>
        <w:t xml:space="preserve">ο και ο στόχος </w:t>
      </w:r>
      <w:r w:rsidRPr="00EB3F31">
        <w:rPr>
          <w:rFonts w:eastAsia="Times New Roman"/>
          <w:szCs w:val="24"/>
        </w:rPr>
        <w:t xml:space="preserve">να διατηρείται η ίδια τιμή του προϊόντος στο </w:t>
      </w:r>
      <w:r>
        <w:rPr>
          <w:rFonts w:eastAsia="Times New Roman"/>
          <w:szCs w:val="24"/>
        </w:rPr>
        <w:lastRenderedPageBreak/>
        <w:t xml:space="preserve">ράφι στον Πειραιά και στα νησιά, </w:t>
      </w:r>
      <w:r w:rsidRPr="00EB3F31">
        <w:rPr>
          <w:rFonts w:eastAsia="Times New Roman"/>
          <w:szCs w:val="24"/>
        </w:rPr>
        <w:t>ήταν ο λόγος που οδήγησε διαχρονικά τις ελληνικές κυβερνήσεις να κρατήσου</w:t>
      </w:r>
      <w:r>
        <w:rPr>
          <w:rFonts w:eastAsia="Times New Roman"/>
          <w:szCs w:val="24"/>
        </w:rPr>
        <w:t>με</w:t>
      </w:r>
      <w:r w:rsidRPr="00EB3F31">
        <w:rPr>
          <w:rFonts w:eastAsia="Times New Roman"/>
          <w:szCs w:val="24"/>
        </w:rPr>
        <w:t xml:space="preserve"> χαμηλούς τους συντελεστές του ΦΠΑ</w:t>
      </w:r>
      <w:r>
        <w:rPr>
          <w:rFonts w:eastAsia="Times New Roman"/>
          <w:szCs w:val="24"/>
        </w:rPr>
        <w:t>,</w:t>
      </w:r>
      <w:r w:rsidRPr="00EB3F31">
        <w:rPr>
          <w:rFonts w:eastAsia="Times New Roman"/>
          <w:szCs w:val="24"/>
        </w:rPr>
        <w:t xml:space="preserve"> κάτι το οποίο κα</w:t>
      </w:r>
      <w:r>
        <w:rPr>
          <w:rFonts w:eastAsia="Times New Roman"/>
          <w:szCs w:val="24"/>
        </w:rPr>
        <w:t xml:space="preserve">ι καταργήσατε και σήμερα </w:t>
      </w:r>
      <w:proofErr w:type="spellStart"/>
      <w:r w:rsidRPr="00D6544B">
        <w:rPr>
          <w:rFonts w:eastAsia="Times New Roman"/>
          <w:szCs w:val="24"/>
        </w:rPr>
        <w:t>εργαλειοποι</w:t>
      </w:r>
      <w:r w:rsidRPr="00D6544B">
        <w:rPr>
          <w:rFonts w:eastAsia="Times New Roman"/>
          <w:szCs w:val="24"/>
        </w:rPr>
        <w:t>είτ</w:t>
      </w:r>
      <w:r>
        <w:rPr>
          <w:rFonts w:eastAsia="Times New Roman"/>
          <w:szCs w:val="24"/>
        </w:rPr>
        <w:t>ε</w:t>
      </w:r>
      <w:proofErr w:type="spellEnd"/>
      <w:r w:rsidRPr="00D6544B">
        <w:rPr>
          <w:rFonts w:eastAsia="Times New Roman"/>
          <w:szCs w:val="24"/>
        </w:rPr>
        <w:t xml:space="preserve"> </w:t>
      </w:r>
      <w:r w:rsidRPr="00EB3F31">
        <w:rPr>
          <w:rFonts w:eastAsia="Times New Roman"/>
          <w:szCs w:val="24"/>
        </w:rPr>
        <w:t>με τον τρόπο με τον οποίο σας είπα</w:t>
      </w:r>
      <w:r>
        <w:rPr>
          <w:rFonts w:eastAsia="Times New Roman"/>
          <w:szCs w:val="24"/>
        </w:rPr>
        <w:t>,</w:t>
      </w:r>
      <w:r w:rsidRPr="00EB3F31">
        <w:rPr>
          <w:rFonts w:eastAsia="Times New Roman"/>
          <w:szCs w:val="24"/>
        </w:rPr>
        <w:t xml:space="preserve"> με ισότητα</w:t>
      </w:r>
      <w:r>
        <w:rPr>
          <w:rFonts w:eastAsia="Times New Roman"/>
          <w:szCs w:val="24"/>
        </w:rPr>
        <w:t>,</w:t>
      </w:r>
      <w:r w:rsidRPr="00EB3F31">
        <w:rPr>
          <w:rFonts w:eastAsia="Times New Roman"/>
          <w:szCs w:val="24"/>
        </w:rPr>
        <w:t xml:space="preserve"> με ισονομία</w:t>
      </w:r>
      <w:r>
        <w:rPr>
          <w:rFonts w:eastAsia="Times New Roman"/>
          <w:szCs w:val="24"/>
        </w:rPr>
        <w:t>,</w:t>
      </w:r>
      <w:r w:rsidRPr="00EB3F31">
        <w:rPr>
          <w:rFonts w:eastAsia="Times New Roman"/>
          <w:szCs w:val="24"/>
        </w:rPr>
        <w:t xml:space="preserve"> χωρίς διακρίσεις</w:t>
      </w:r>
      <w:r>
        <w:rPr>
          <w:rFonts w:eastAsia="Times New Roman"/>
          <w:szCs w:val="24"/>
        </w:rPr>
        <w:t>.</w:t>
      </w:r>
      <w:r w:rsidRPr="00EB3F31">
        <w:rPr>
          <w:rFonts w:eastAsia="Times New Roman"/>
          <w:szCs w:val="24"/>
        </w:rPr>
        <w:t xml:space="preserve"> </w:t>
      </w:r>
      <w:r>
        <w:rPr>
          <w:rFonts w:eastAsia="Times New Roman"/>
          <w:szCs w:val="24"/>
        </w:rPr>
        <w:t>Σ</w:t>
      </w:r>
      <w:r w:rsidRPr="00EB3F31">
        <w:rPr>
          <w:rFonts w:eastAsia="Times New Roman"/>
          <w:szCs w:val="24"/>
        </w:rPr>
        <w:t>ήμερα</w:t>
      </w:r>
      <w:r>
        <w:rPr>
          <w:rFonts w:eastAsia="Times New Roman"/>
          <w:szCs w:val="24"/>
        </w:rPr>
        <w:t>,</w:t>
      </w:r>
      <w:r w:rsidRPr="00EB3F31">
        <w:rPr>
          <w:rFonts w:eastAsia="Times New Roman"/>
          <w:szCs w:val="24"/>
        </w:rPr>
        <w:t xml:space="preserve"> αυτά τα λεφτά που δίνετ</w:t>
      </w:r>
      <w:r>
        <w:rPr>
          <w:rFonts w:eastAsia="Times New Roman"/>
          <w:szCs w:val="24"/>
        </w:rPr>
        <w:t>ε</w:t>
      </w:r>
      <w:r w:rsidRPr="00EB3F31">
        <w:rPr>
          <w:rFonts w:eastAsia="Times New Roman"/>
          <w:szCs w:val="24"/>
        </w:rPr>
        <w:t xml:space="preserve"> στο μεταφορικό ισοδύναμο</w:t>
      </w:r>
      <w:r>
        <w:rPr>
          <w:rFonts w:eastAsia="Times New Roman"/>
          <w:szCs w:val="24"/>
        </w:rPr>
        <w:t>,</w:t>
      </w:r>
      <w:r w:rsidRPr="00EB3F31">
        <w:rPr>
          <w:rFonts w:eastAsia="Times New Roman"/>
          <w:szCs w:val="24"/>
        </w:rPr>
        <w:t xml:space="preserve"> θα μπορούσατε να τα έχετε διαχειρισ</w:t>
      </w:r>
      <w:r>
        <w:rPr>
          <w:rFonts w:eastAsia="Times New Roman"/>
          <w:szCs w:val="24"/>
        </w:rPr>
        <w:t>τεί</w:t>
      </w:r>
      <w:r w:rsidRPr="00EB3F31">
        <w:rPr>
          <w:rFonts w:eastAsia="Times New Roman"/>
          <w:szCs w:val="24"/>
        </w:rPr>
        <w:t xml:space="preserve"> πολύ καλύτερα και να έχετε πραγματικό ισοδύναμο στα νησιά και όχι μόνο μεταφορικό</w:t>
      </w:r>
      <w:r>
        <w:rPr>
          <w:rFonts w:eastAsia="Times New Roman"/>
          <w:szCs w:val="24"/>
        </w:rPr>
        <w:t xml:space="preserve">, αλλά και υγειονομικό και </w:t>
      </w:r>
      <w:r w:rsidRPr="00EB3F31">
        <w:rPr>
          <w:rFonts w:eastAsia="Times New Roman"/>
          <w:szCs w:val="24"/>
        </w:rPr>
        <w:t xml:space="preserve">εκπαιδευτικό και ισοδύναμο ενέργειας και ισοδύναμο </w:t>
      </w:r>
      <w:r>
        <w:rPr>
          <w:rFonts w:eastAsia="Times New Roman"/>
          <w:szCs w:val="24"/>
        </w:rPr>
        <w:t>α</w:t>
      </w:r>
      <w:r w:rsidRPr="00EB3F31">
        <w:rPr>
          <w:rFonts w:eastAsia="Times New Roman"/>
          <w:szCs w:val="24"/>
        </w:rPr>
        <w:t>σφάλειας</w:t>
      </w:r>
      <w:r>
        <w:rPr>
          <w:rFonts w:eastAsia="Times New Roman"/>
          <w:szCs w:val="24"/>
        </w:rPr>
        <w:t>.</w:t>
      </w:r>
    </w:p>
    <w:p w14:paraId="1123F26F" w14:textId="77777777" w:rsidR="00A4113B" w:rsidRDefault="00FE19D4">
      <w:pPr>
        <w:spacing w:line="600" w:lineRule="auto"/>
        <w:ind w:firstLine="720"/>
        <w:contextualSpacing/>
        <w:jc w:val="both"/>
        <w:rPr>
          <w:rFonts w:eastAsia="Times New Roman"/>
          <w:szCs w:val="24"/>
        </w:rPr>
      </w:pPr>
      <w:r w:rsidRPr="00EB3F31">
        <w:rPr>
          <w:rFonts w:eastAsia="Times New Roman"/>
          <w:szCs w:val="24"/>
        </w:rPr>
        <w:t>Ευχαριστώ πάρα πολύ</w:t>
      </w:r>
      <w:r>
        <w:rPr>
          <w:rFonts w:eastAsia="Times New Roman"/>
          <w:szCs w:val="24"/>
        </w:rPr>
        <w:t>.</w:t>
      </w:r>
    </w:p>
    <w:p w14:paraId="1123F270" w14:textId="77777777" w:rsidR="00A4113B" w:rsidRDefault="00FE19D4">
      <w:pPr>
        <w:tabs>
          <w:tab w:val="left" w:pos="3189"/>
          <w:tab w:val="center" w:pos="4513"/>
        </w:tabs>
        <w:spacing w:line="600" w:lineRule="auto"/>
        <w:ind w:firstLine="720"/>
        <w:contextualSpacing/>
        <w:jc w:val="center"/>
        <w:rPr>
          <w:rFonts w:eastAsia="Times New Roman" w:cs="Times New Roman"/>
          <w:szCs w:val="24"/>
        </w:rPr>
      </w:pPr>
      <w:r w:rsidRPr="00345A29">
        <w:rPr>
          <w:rFonts w:eastAsia="Times New Roman" w:cs="Times New Roman"/>
          <w:szCs w:val="24"/>
        </w:rPr>
        <w:t>(Χειροκροτήματα από την πτέρυγα της Νέας Δημοκρατίας)</w:t>
      </w:r>
    </w:p>
    <w:p w14:paraId="1123F271" w14:textId="77777777" w:rsidR="00A4113B" w:rsidRDefault="00FE19D4">
      <w:pPr>
        <w:spacing w:line="600" w:lineRule="auto"/>
        <w:ind w:firstLine="720"/>
        <w:contextualSpacing/>
        <w:jc w:val="both"/>
        <w:rPr>
          <w:rFonts w:eastAsia="Times New Roman"/>
          <w:szCs w:val="24"/>
        </w:rPr>
      </w:pPr>
      <w:r w:rsidRPr="00F15680">
        <w:rPr>
          <w:rFonts w:eastAsia="Times New Roman" w:cs="Times New Roman"/>
          <w:b/>
          <w:szCs w:val="24"/>
        </w:rPr>
        <w:t>ΠΡΟΕΔΡΕΥΩΝ</w:t>
      </w:r>
      <w:r w:rsidRPr="00F15680">
        <w:rPr>
          <w:rFonts w:eastAsia="Times New Roman" w:cs="Times New Roman"/>
          <w:b/>
          <w:szCs w:val="24"/>
        </w:rPr>
        <w:t xml:space="preserve"> (</w:t>
      </w:r>
      <w:r>
        <w:rPr>
          <w:rFonts w:eastAsia="Times New Roman" w:cs="Times New Roman"/>
          <w:b/>
          <w:szCs w:val="24"/>
        </w:rPr>
        <w:t>Μάριος Γεωργιάδης</w:t>
      </w:r>
      <w:r w:rsidRPr="00F15680">
        <w:rPr>
          <w:rFonts w:eastAsia="Times New Roman" w:cs="Times New Roman"/>
          <w:b/>
          <w:szCs w:val="24"/>
        </w:rPr>
        <w:t xml:space="preserve">): </w:t>
      </w:r>
      <w:r w:rsidRPr="00EB3F31">
        <w:rPr>
          <w:rFonts w:eastAsia="Times New Roman"/>
          <w:szCs w:val="24"/>
        </w:rPr>
        <w:t>Ευχαριστ</w:t>
      </w:r>
      <w:r>
        <w:rPr>
          <w:rFonts w:eastAsia="Times New Roman"/>
          <w:szCs w:val="24"/>
        </w:rPr>
        <w:t>ούμε τον κ.</w:t>
      </w:r>
      <w:r w:rsidRPr="00EB3F31">
        <w:rPr>
          <w:rFonts w:eastAsia="Times New Roman"/>
          <w:szCs w:val="24"/>
        </w:rPr>
        <w:t xml:space="preserve"> Βαρβιτσιώτη</w:t>
      </w:r>
      <w:r>
        <w:rPr>
          <w:rFonts w:eastAsia="Times New Roman"/>
          <w:szCs w:val="24"/>
        </w:rPr>
        <w:t>.</w:t>
      </w:r>
    </w:p>
    <w:p w14:paraId="1123F272" w14:textId="77777777" w:rsidR="00A4113B" w:rsidRDefault="00FE19D4">
      <w:pPr>
        <w:spacing w:line="600" w:lineRule="auto"/>
        <w:ind w:firstLine="720"/>
        <w:contextualSpacing/>
        <w:jc w:val="both"/>
        <w:rPr>
          <w:rFonts w:eastAsia="Times New Roman"/>
          <w:szCs w:val="24"/>
        </w:rPr>
      </w:pPr>
      <w:r>
        <w:rPr>
          <w:rFonts w:eastAsia="Times New Roman"/>
          <w:szCs w:val="24"/>
        </w:rPr>
        <w:t>Π</w:t>
      </w:r>
      <w:r w:rsidRPr="00EB3F31">
        <w:rPr>
          <w:rFonts w:eastAsia="Times New Roman"/>
          <w:szCs w:val="24"/>
        </w:rPr>
        <w:t>ριν δώσω το</w:t>
      </w:r>
      <w:r>
        <w:rPr>
          <w:rFonts w:eastAsia="Times New Roman"/>
          <w:szCs w:val="24"/>
        </w:rPr>
        <w:t>ν</w:t>
      </w:r>
      <w:r w:rsidRPr="00EB3F31">
        <w:rPr>
          <w:rFonts w:eastAsia="Times New Roman"/>
          <w:szCs w:val="24"/>
        </w:rPr>
        <w:t xml:space="preserve"> λόγο στον κ</w:t>
      </w:r>
      <w:r>
        <w:rPr>
          <w:rFonts w:eastAsia="Times New Roman"/>
          <w:szCs w:val="24"/>
        </w:rPr>
        <w:t>.</w:t>
      </w:r>
      <w:r w:rsidRPr="00EB3F31">
        <w:rPr>
          <w:rFonts w:eastAsia="Times New Roman"/>
          <w:szCs w:val="24"/>
        </w:rPr>
        <w:t xml:space="preserve"> </w:t>
      </w:r>
      <w:proofErr w:type="spellStart"/>
      <w:r w:rsidRPr="00EB3F31">
        <w:rPr>
          <w:rFonts w:eastAsia="Times New Roman"/>
          <w:szCs w:val="24"/>
        </w:rPr>
        <w:t>Σεβαστάκη</w:t>
      </w:r>
      <w:proofErr w:type="spellEnd"/>
      <w:r>
        <w:rPr>
          <w:rFonts w:eastAsia="Times New Roman"/>
          <w:szCs w:val="24"/>
        </w:rPr>
        <w:t xml:space="preserve">, </w:t>
      </w:r>
      <w:r w:rsidRPr="00EB3F31">
        <w:rPr>
          <w:rFonts w:eastAsia="Times New Roman"/>
          <w:szCs w:val="24"/>
        </w:rPr>
        <w:t>κυρίες και κύριοι συνάδελφοι</w:t>
      </w:r>
      <w:r>
        <w:rPr>
          <w:rFonts w:eastAsia="Times New Roman"/>
          <w:szCs w:val="24"/>
        </w:rPr>
        <w:t>,</w:t>
      </w:r>
      <w:r w:rsidRPr="00EB3F31">
        <w:rPr>
          <w:rFonts w:eastAsia="Times New Roman"/>
          <w:szCs w:val="24"/>
        </w:rPr>
        <w:t xml:space="preserve"> </w:t>
      </w:r>
      <w:r w:rsidRPr="00AF3B92">
        <w:rPr>
          <w:rFonts w:eastAsia="Times New Roman"/>
          <w:szCs w:val="24"/>
        </w:rPr>
        <w:t>έχω την τιμή να ανακοινώσω στο Σώμα ότι τη συνεδρίασή μας παρακολουθούν από τα άνω δυτικά θεωρεία, α</w:t>
      </w:r>
      <w:r w:rsidRPr="00AF3B92">
        <w:rPr>
          <w:rFonts w:eastAsia="Times New Roman"/>
          <w:szCs w:val="24"/>
        </w:rPr>
        <w:lastRenderedPageBreak/>
        <w:t>φού προηγουμένως ξεναγήθηκαν στην</w:t>
      </w:r>
      <w:r w:rsidRPr="00AF3B92">
        <w:rPr>
          <w:rFonts w:eastAsia="Times New Roman"/>
          <w:szCs w:val="24"/>
        </w:rPr>
        <w:t xml:space="preserve">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szCs w:val="24"/>
        </w:rPr>
        <w:t>τριάντα εννέα</w:t>
      </w:r>
      <w:r w:rsidRPr="00AF3B92">
        <w:rPr>
          <w:rFonts w:eastAsia="Times New Roman"/>
          <w:szCs w:val="24"/>
        </w:rPr>
        <w:t xml:space="preserve"> μαθητές και μαθήτριες και </w:t>
      </w:r>
      <w:r>
        <w:rPr>
          <w:rFonts w:eastAsia="Times New Roman"/>
          <w:szCs w:val="24"/>
        </w:rPr>
        <w:t>τρεις</w:t>
      </w:r>
      <w:r w:rsidRPr="00AF3B92">
        <w:rPr>
          <w:rFonts w:eastAsia="Times New Roman"/>
          <w:szCs w:val="24"/>
        </w:rPr>
        <w:t xml:space="preserve"> εκπαιδευτικοί συνοδοί τους από το </w:t>
      </w:r>
      <w:r>
        <w:rPr>
          <w:rFonts w:eastAsia="Times New Roman"/>
          <w:szCs w:val="24"/>
        </w:rPr>
        <w:t xml:space="preserve">Γυμνάσιο </w:t>
      </w:r>
      <w:proofErr w:type="spellStart"/>
      <w:r>
        <w:rPr>
          <w:rFonts w:eastAsia="Times New Roman"/>
          <w:szCs w:val="24"/>
        </w:rPr>
        <w:t>Σούρπης</w:t>
      </w:r>
      <w:proofErr w:type="spellEnd"/>
      <w:r>
        <w:rPr>
          <w:rFonts w:eastAsia="Times New Roman"/>
          <w:szCs w:val="24"/>
        </w:rPr>
        <w:t xml:space="preserve"> Μαγνησίας.</w:t>
      </w:r>
    </w:p>
    <w:p w14:paraId="1123F273" w14:textId="77777777" w:rsidR="00A4113B" w:rsidRDefault="00FE19D4">
      <w:pPr>
        <w:spacing w:line="600" w:lineRule="auto"/>
        <w:ind w:firstLine="720"/>
        <w:contextualSpacing/>
        <w:jc w:val="both"/>
        <w:rPr>
          <w:rFonts w:eastAsia="Times New Roman"/>
          <w:szCs w:val="24"/>
        </w:rPr>
      </w:pPr>
      <w:r w:rsidRPr="00AF3B92">
        <w:rPr>
          <w:rFonts w:eastAsia="Times New Roman"/>
          <w:szCs w:val="24"/>
        </w:rPr>
        <w:t>Η Βουλή</w:t>
      </w:r>
      <w:r w:rsidRPr="00AF3B92">
        <w:rPr>
          <w:rFonts w:eastAsia="Times New Roman"/>
          <w:szCs w:val="24"/>
        </w:rPr>
        <w:t xml:space="preserve"> τούς καλωσορίζει.</w:t>
      </w:r>
    </w:p>
    <w:p w14:paraId="1123F274" w14:textId="77777777" w:rsidR="00A4113B" w:rsidRDefault="00FE19D4">
      <w:pPr>
        <w:spacing w:line="600" w:lineRule="auto"/>
        <w:ind w:firstLine="720"/>
        <w:contextualSpacing/>
        <w:jc w:val="center"/>
        <w:rPr>
          <w:rFonts w:eastAsia="Times New Roman"/>
          <w:szCs w:val="24"/>
        </w:rPr>
      </w:pPr>
      <w:r w:rsidRPr="00AF3B92">
        <w:rPr>
          <w:rFonts w:eastAsia="Times New Roman"/>
          <w:szCs w:val="24"/>
        </w:rPr>
        <w:t>(Χειροκροτήματα απ’ όλες τις πτέρυγες της Βουλής)</w:t>
      </w:r>
      <w:r w:rsidRPr="00EB3F31">
        <w:rPr>
          <w:rFonts w:eastAsia="Times New Roman"/>
          <w:szCs w:val="24"/>
        </w:rPr>
        <w:t xml:space="preserve"> </w:t>
      </w:r>
    </w:p>
    <w:p w14:paraId="1123F275" w14:textId="77777777" w:rsidR="00A4113B" w:rsidRDefault="00FE19D4">
      <w:pPr>
        <w:spacing w:line="600" w:lineRule="auto"/>
        <w:ind w:firstLine="720"/>
        <w:contextualSpacing/>
        <w:jc w:val="both"/>
        <w:rPr>
          <w:rFonts w:eastAsia="Times New Roman"/>
          <w:szCs w:val="24"/>
        </w:rPr>
      </w:pPr>
      <w:r>
        <w:rPr>
          <w:rFonts w:eastAsia="Times New Roman"/>
          <w:szCs w:val="24"/>
        </w:rPr>
        <w:t xml:space="preserve">Τον λόγο έχει ο κ. </w:t>
      </w:r>
      <w:proofErr w:type="spellStart"/>
      <w:r>
        <w:rPr>
          <w:rFonts w:eastAsia="Times New Roman"/>
          <w:szCs w:val="24"/>
        </w:rPr>
        <w:t>Σεβαστάκης</w:t>
      </w:r>
      <w:proofErr w:type="spellEnd"/>
      <w:r>
        <w:rPr>
          <w:rFonts w:eastAsia="Times New Roman"/>
          <w:szCs w:val="24"/>
        </w:rPr>
        <w:t>, τελευταίος εκ των ομιλητών.</w:t>
      </w:r>
      <w:r w:rsidRPr="00EB3F31">
        <w:rPr>
          <w:rFonts w:eastAsia="Times New Roman"/>
          <w:szCs w:val="24"/>
        </w:rPr>
        <w:t xml:space="preserve"> </w:t>
      </w:r>
      <w:r>
        <w:rPr>
          <w:rFonts w:eastAsia="Times New Roman"/>
          <w:szCs w:val="24"/>
        </w:rPr>
        <w:t xml:space="preserve">Έπειτα, κύριοι συνάδελφοι, έχετε ζητήσει να δευτερολογήσετε. </w:t>
      </w:r>
      <w:r w:rsidRPr="00EB3F31">
        <w:rPr>
          <w:rFonts w:eastAsia="Times New Roman"/>
          <w:szCs w:val="24"/>
        </w:rPr>
        <w:t xml:space="preserve">Απλά θέλετε </w:t>
      </w:r>
      <w:r>
        <w:rPr>
          <w:rFonts w:eastAsia="Times New Roman"/>
          <w:szCs w:val="24"/>
        </w:rPr>
        <w:t>–</w:t>
      </w:r>
      <w:r w:rsidRPr="00EB3F31">
        <w:rPr>
          <w:rFonts w:eastAsia="Times New Roman"/>
          <w:szCs w:val="24"/>
        </w:rPr>
        <w:t>είπατε</w:t>
      </w:r>
      <w:r>
        <w:rPr>
          <w:rFonts w:eastAsia="Times New Roman"/>
          <w:szCs w:val="24"/>
        </w:rPr>
        <w:t>-</w:t>
      </w:r>
      <w:r w:rsidRPr="00EB3F31">
        <w:rPr>
          <w:rFonts w:eastAsia="Times New Roman"/>
          <w:szCs w:val="24"/>
        </w:rPr>
        <w:t xml:space="preserve"> </w:t>
      </w:r>
      <w:r>
        <w:rPr>
          <w:rFonts w:eastAsia="Times New Roman"/>
          <w:szCs w:val="24"/>
        </w:rPr>
        <w:t>δύο, τρία</w:t>
      </w:r>
      <w:r w:rsidRPr="00EB3F31">
        <w:rPr>
          <w:rFonts w:eastAsia="Times New Roman"/>
          <w:szCs w:val="24"/>
        </w:rPr>
        <w:t xml:space="preserve"> λεπτά ο καθένας για να τοποθετηθείτ</w:t>
      </w:r>
      <w:r w:rsidRPr="00EB3F31">
        <w:rPr>
          <w:rFonts w:eastAsia="Times New Roman"/>
          <w:szCs w:val="24"/>
        </w:rPr>
        <w:t xml:space="preserve">ε από το </w:t>
      </w:r>
      <w:r>
        <w:rPr>
          <w:rFonts w:eastAsia="Times New Roman"/>
          <w:szCs w:val="24"/>
        </w:rPr>
        <w:t>έ</w:t>
      </w:r>
      <w:r w:rsidRPr="00EB3F31">
        <w:rPr>
          <w:rFonts w:eastAsia="Times New Roman"/>
          <w:szCs w:val="24"/>
        </w:rPr>
        <w:t>δρανο</w:t>
      </w:r>
      <w:r>
        <w:rPr>
          <w:rFonts w:eastAsia="Times New Roman"/>
          <w:szCs w:val="24"/>
        </w:rPr>
        <w:t>,</w:t>
      </w:r>
      <w:r w:rsidRPr="00EB3F31">
        <w:rPr>
          <w:rFonts w:eastAsia="Times New Roman"/>
          <w:szCs w:val="24"/>
        </w:rPr>
        <w:t xml:space="preserve"> επί του σχεδίου νόμου και θα κλείσει μετά η Υπουργός</w:t>
      </w:r>
      <w:r>
        <w:rPr>
          <w:rFonts w:eastAsia="Times New Roman"/>
          <w:szCs w:val="24"/>
        </w:rPr>
        <w:t>,</w:t>
      </w:r>
      <w:r w:rsidRPr="00EB3F31">
        <w:rPr>
          <w:rFonts w:eastAsia="Times New Roman"/>
          <w:szCs w:val="24"/>
        </w:rPr>
        <w:t xml:space="preserve"> η κ</w:t>
      </w:r>
      <w:r>
        <w:rPr>
          <w:rFonts w:eastAsia="Times New Roman"/>
          <w:szCs w:val="24"/>
        </w:rPr>
        <w:t>.</w:t>
      </w:r>
      <w:r w:rsidRPr="00EB3F31">
        <w:rPr>
          <w:rFonts w:eastAsia="Times New Roman"/>
          <w:szCs w:val="24"/>
        </w:rPr>
        <w:t xml:space="preserve"> </w:t>
      </w:r>
      <w:proofErr w:type="spellStart"/>
      <w:r w:rsidRPr="00EB3F31">
        <w:rPr>
          <w:rFonts w:eastAsia="Times New Roman"/>
          <w:szCs w:val="24"/>
        </w:rPr>
        <w:t>Παπανάτσιου</w:t>
      </w:r>
      <w:proofErr w:type="spellEnd"/>
      <w:r>
        <w:rPr>
          <w:rFonts w:eastAsia="Times New Roman"/>
          <w:szCs w:val="24"/>
        </w:rPr>
        <w:t>.</w:t>
      </w:r>
    </w:p>
    <w:p w14:paraId="1123F276" w14:textId="77777777" w:rsidR="00A4113B" w:rsidRDefault="00FE19D4">
      <w:pPr>
        <w:spacing w:line="600" w:lineRule="auto"/>
        <w:ind w:firstLine="720"/>
        <w:contextualSpacing/>
        <w:jc w:val="both"/>
        <w:rPr>
          <w:rFonts w:eastAsia="Times New Roman"/>
          <w:szCs w:val="24"/>
        </w:rPr>
      </w:pPr>
      <w:r>
        <w:rPr>
          <w:rFonts w:eastAsia="Times New Roman"/>
          <w:szCs w:val="24"/>
        </w:rPr>
        <w:t>Κύριε</w:t>
      </w:r>
      <w:r w:rsidRPr="00EB3F31">
        <w:rPr>
          <w:rFonts w:eastAsia="Times New Roman"/>
          <w:szCs w:val="24"/>
        </w:rPr>
        <w:t xml:space="preserve"> </w:t>
      </w:r>
      <w:proofErr w:type="spellStart"/>
      <w:r w:rsidRPr="00EB3F31">
        <w:rPr>
          <w:rFonts w:eastAsia="Times New Roman"/>
          <w:szCs w:val="24"/>
        </w:rPr>
        <w:t>Σεβαστάκη</w:t>
      </w:r>
      <w:proofErr w:type="spellEnd"/>
      <w:r>
        <w:rPr>
          <w:rFonts w:eastAsia="Times New Roman"/>
          <w:szCs w:val="24"/>
        </w:rPr>
        <w:t>,</w:t>
      </w:r>
      <w:r w:rsidRPr="00EB3F31">
        <w:rPr>
          <w:rFonts w:eastAsia="Times New Roman"/>
          <w:szCs w:val="24"/>
        </w:rPr>
        <w:t xml:space="preserve"> έχετε το</w:t>
      </w:r>
      <w:r>
        <w:rPr>
          <w:rFonts w:eastAsia="Times New Roman"/>
          <w:szCs w:val="24"/>
        </w:rPr>
        <w:t>ν</w:t>
      </w:r>
      <w:r w:rsidRPr="00EB3F31">
        <w:rPr>
          <w:rFonts w:eastAsia="Times New Roman"/>
          <w:szCs w:val="24"/>
        </w:rPr>
        <w:t xml:space="preserve"> λόγο </w:t>
      </w:r>
      <w:r>
        <w:rPr>
          <w:rFonts w:eastAsia="Times New Roman"/>
          <w:szCs w:val="24"/>
        </w:rPr>
        <w:t xml:space="preserve">για επτά λεπτά. </w:t>
      </w:r>
    </w:p>
    <w:p w14:paraId="1123F277" w14:textId="77777777" w:rsidR="00A4113B" w:rsidRDefault="00FE19D4">
      <w:pPr>
        <w:spacing w:line="600" w:lineRule="auto"/>
        <w:ind w:firstLine="720"/>
        <w:contextualSpacing/>
        <w:jc w:val="both"/>
        <w:rPr>
          <w:rFonts w:eastAsia="Times New Roman" w:cs="Times New Roman"/>
          <w:szCs w:val="24"/>
        </w:rPr>
      </w:pPr>
      <w:r w:rsidRPr="00353512">
        <w:rPr>
          <w:rFonts w:eastAsia="Times New Roman"/>
          <w:b/>
          <w:szCs w:val="24"/>
        </w:rPr>
        <w:t>ΔΗΜΗΤΡΙΟΣ ΣΕΒΑΣΤΑΚΗΣ:</w:t>
      </w:r>
      <w:r>
        <w:rPr>
          <w:rFonts w:eastAsia="Times New Roman"/>
          <w:szCs w:val="24"/>
        </w:rPr>
        <w:t xml:space="preserve"> </w:t>
      </w:r>
      <w:r>
        <w:rPr>
          <w:rFonts w:eastAsia="Times New Roman" w:cs="Times New Roman"/>
          <w:szCs w:val="24"/>
        </w:rPr>
        <w:t xml:space="preserve">Ευχαριστώ πολύ. </w:t>
      </w:r>
    </w:p>
    <w:p w14:paraId="1123F278" w14:textId="77777777" w:rsidR="00A4113B" w:rsidRDefault="00FE19D4">
      <w:pPr>
        <w:spacing w:line="600" w:lineRule="auto"/>
        <w:ind w:firstLine="720"/>
        <w:contextualSpacing/>
        <w:jc w:val="both"/>
        <w:rPr>
          <w:rFonts w:eastAsia="Times New Roman" w:cs="Times New Roman"/>
          <w:szCs w:val="24"/>
        </w:rPr>
      </w:pPr>
      <w:r>
        <w:rPr>
          <w:rFonts w:eastAsia="Times New Roman"/>
          <w:szCs w:val="24"/>
        </w:rPr>
        <w:t xml:space="preserve">Ο </w:t>
      </w:r>
      <w:r w:rsidRPr="00EB3F31">
        <w:rPr>
          <w:rFonts w:eastAsia="Times New Roman"/>
          <w:szCs w:val="24"/>
        </w:rPr>
        <w:t>κ</w:t>
      </w:r>
      <w:r>
        <w:rPr>
          <w:rFonts w:eastAsia="Times New Roman"/>
          <w:szCs w:val="24"/>
        </w:rPr>
        <w:t>.</w:t>
      </w:r>
      <w:r w:rsidRPr="00EB3F31">
        <w:rPr>
          <w:rFonts w:eastAsia="Times New Roman"/>
          <w:szCs w:val="24"/>
        </w:rPr>
        <w:t xml:space="preserve"> Βαρβιτσιώτης ανέτρεψε τη διάρθρωση της </w:t>
      </w:r>
      <w:r>
        <w:rPr>
          <w:rFonts w:eastAsia="Times New Roman"/>
          <w:szCs w:val="24"/>
        </w:rPr>
        <w:t xml:space="preserve">χειρόγραφης </w:t>
      </w:r>
      <w:r w:rsidRPr="00EB3F31">
        <w:rPr>
          <w:rFonts w:eastAsia="Times New Roman"/>
          <w:szCs w:val="24"/>
        </w:rPr>
        <w:t xml:space="preserve">ομιλίας </w:t>
      </w:r>
      <w:r>
        <w:rPr>
          <w:rFonts w:eastAsia="Times New Roman"/>
          <w:szCs w:val="24"/>
        </w:rPr>
        <w:t xml:space="preserve">μου </w:t>
      </w:r>
      <w:r w:rsidRPr="00EB3F31">
        <w:rPr>
          <w:rFonts w:eastAsia="Times New Roman"/>
          <w:szCs w:val="24"/>
        </w:rPr>
        <w:t xml:space="preserve">και τις </w:t>
      </w:r>
      <w:r w:rsidRPr="00EB3F31">
        <w:rPr>
          <w:rFonts w:eastAsia="Times New Roman"/>
          <w:szCs w:val="24"/>
        </w:rPr>
        <w:t>σημειώσεις μου</w:t>
      </w:r>
      <w:r>
        <w:rPr>
          <w:rFonts w:eastAsia="Times New Roman"/>
          <w:szCs w:val="24"/>
        </w:rPr>
        <w:t>.</w:t>
      </w:r>
      <w:r w:rsidRPr="00EB3F31">
        <w:rPr>
          <w:rFonts w:eastAsia="Times New Roman"/>
          <w:szCs w:val="24"/>
        </w:rPr>
        <w:t xml:space="preserve"> </w:t>
      </w:r>
      <w:r>
        <w:rPr>
          <w:rFonts w:eastAsia="Times New Roman"/>
          <w:szCs w:val="24"/>
        </w:rPr>
        <w:t>Ν</w:t>
      </w:r>
      <w:r w:rsidRPr="00EB3F31">
        <w:rPr>
          <w:rFonts w:eastAsia="Times New Roman"/>
          <w:szCs w:val="24"/>
        </w:rPr>
        <w:t xml:space="preserve">α πω ότι δεν συνδέονται στην πράξη </w:t>
      </w:r>
      <w:r>
        <w:rPr>
          <w:rFonts w:eastAsia="Times New Roman"/>
          <w:szCs w:val="24"/>
        </w:rPr>
        <w:t>οι οικονομικές στηρίξεις</w:t>
      </w:r>
      <w:r w:rsidRPr="00EB3F31">
        <w:rPr>
          <w:rFonts w:eastAsia="Times New Roman"/>
          <w:szCs w:val="24"/>
        </w:rPr>
        <w:t xml:space="preserve"> με το </w:t>
      </w:r>
      <w:r>
        <w:rPr>
          <w:rFonts w:eastAsia="Times New Roman"/>
          <w:szCs w:val="24"/>
        </w:rPr>
        <w:t>προσφυγικό</w:t>
      </w:r>
      <w:r w:rsidRPr="00EB3F31">
        <w:rPr>
          <w:rFonts w:eastAsia="Times New Roman"/>
          <w:szCs w:val="24"/>
        </w:rPr>
        <w:t xml:space="preserve"> και με το βίωμα του </w:t>
      </w:r>
      <w:r>
        <w:rPr>
          <w:rFonts w:eastAsia="Times New Roman"/>
          <w:szCs w:val="24"/>
        </w:rPr>
        <w:t>π</w:t>
      </w:r>
      <w:r w:rsidRPr="00EB3F31">
        <w:rPr>
          <w:rFonts w:eastAsia="Times New Roman"/>
          <w:szCs w:val="24"/>
        </w:rPr>
        <w:t>ολίτη</w:t>
      </w:r>
      <w:r>
        <w:rPr>
          <w:rFonts w:eastAsia="Times New Roman"/>
          <w:szCs w:val="24"/>
        </w:rPr>
        <w:t>.</w:t>
      </w:r>
      <w:r w:rsidRPr="00EB3F31">
        <w:rPr>
          <w:rFonts w:eastAsia="Times New Roman"/>
          <w:szCs w:val="24"/>
        </w:rPr>
        <w:t xml:space="preserve"> </w:t>
      </w:r>
      <w:r>
        <w:rPr>
          <w:rFonts w:eastAsia="Times New Roman"/>
          <w:szCs w:val="24"/>
        </w:rPr>
        <w:t>Η προσφυγική</w:t>
      </w:r>
      <w:r w:rsidRPr="00EB3F31">
        <w:rPr>
          <w:rFonts w:eastAsia="Times New Roman"/>
          <w:szCs w:val="24"/>
        </w:rPr>
        <w:t xml:space="preserve"> πίεση </w:t>
      </w:r>
      <w:r>
        <w:rPr>
          <w:rFonts w:eastAsia="Times New Roman"/>
          <w:szCs w:val="24"/>
        </w:rPr>
        <w:t>ε</w:t>
      </w:r>
      <w:r w:rsidRPr="00EB3F31">
        <w:rPr>
          <w:rFonts w:eastAsia="Times New Roman"/>
          <w:szCs w:val="24"/>
        </w:rPr>
        <w:t xml:space="preserve">ίναι όντως ένα </w:t>
      </w:r>
      <w:r w:rsidRPr="00EB3F31">
        <w:rPr>
          <w:rFonts w:eastAsia="Times New Roman"/>
          <w:szCs w:val="24"/>
        </w:rPr>
        <w:lastRenderedPageBreak/>
        <w:t>επώδυνο βίωμα</w:t>
      </w:r>
      <w:r>
        <w:rPr>
          <w:rFonts w:eastAsia="Times New Roman"/>
          <w:szCs w:val="24"/>
        </w:rPr>
        <w:t>. Έ</w:t>
      </w:r>
      <w:r w:rsidRPr="00EB3F31">
        <w:rPr>
          <w:rFonts w:eastAsia="Times New Roman"/>
          <w:szCs w:val="24"/>
        </w:rPr>
        <w:t>χει δημιουργήσει μεγάλες πιέσεις στον κοινωνικό ιστό και στις κοινωνικές ισορροπίες</w:t>
      </w:r>
      <w:r>
        <w:rPr>
          <w:rFonts w:eastAsia="Times New Roman"/>
          <w:szCs w:val="24"/>
        </w:rPr>
        <w:t>.</w:t>
      </w:r>
      <w:r w:rsidRPr="00EB3F31">
        <w:rPr>
          <w:rFonts w:eastAsia="Times New Roman"/>
          <w:szCs w:val="24"/>
        </w:rPr>
        <w:t xml:space="preserve"> </w:t>
      </w:r>
      <w:r>
        <w:rPr>
          <w:rFonts w:eastAsia="Times New Roman"/>
          <w:szCs w:val="24"/>
        </w:rPr>
        <w:t>Ξ</w:t>
      </w:r>
      <w:r w:rsidRPr="00EB3F31">
        <w:rPr>
          <w:rFonts w:eastAsia="Times New Roman"/>
          <w:szCs w:val="24"/>
        </w:rPr>
        <w:t xml:space="preserve">έρουμε πάρα πολύ καλά ότι </w:t>
      </w:r>
      <w:r>
        <w:rPr>
          <w:rFonts w:eastAsia="Times New Roman"/>
          <w:szCs w:val="24"/>
        </w:rPr>
        <w:t xml:space="preserve">είναι </w:t>
      </w:r>
      <w:r w:rsidRPr="00EB3F31">
        <w:rPr>
          <w:rFonts w:eastAsia="Times New Roman"/>
          <w:szCs w:val="24"/>
        </w:rPr>
        <w:t>ένα εξαιρετικά σύνθετο πρόβλημα</w:t>
      </w:r>
      <w:r>
        <w:rPr>
          <w:rFonts w:eastAsia="Times New Roman"/>
          <w:szCs w:val="24"/>
        </w:rPr>
        <w:t>.</w:t>
      </w:r>
      <w:r w:rsidRPr="00EB3F31">
        <w:rPr>
          <w:rFonts w:eastAsia="Times New Roman"/>
          <w:szCs w:val="24"/>
        </w:rPr>
        <w:t xml:space="preserve"> Δεν σχετίζεται με την πρόθεση μετακινήσεων</w:t>
      </w:r>
      <w:r>
        <w:rPr>
          <w:rFonts w:eastAsia="Times New Roman"/>
          <w:szCs w:val="24"/>
        </w:rPr>
        <w:t>.</w:t>
      </w:r>
      <w:r w:rsidRPr="00EB3F31">
        <w:rPr>
          <w:rFonts w:eastAsia="Times New Roman"/>
          <w:szCs w:val="24"/>
        </w:rPr>
        <w:t xml:space="preserve"> </w:t>
      </w:r>
      <w:r>
        <w:rPr>
          <w:rFonts w:eastAsia="Times New Roman"/>
          <w:szCs w:val="24"/>
        </w:rPr>
        <w:t>Έ</w:t>
      </w:r>
      <w:r w:rsidRPr="00EB3F31">
        <w:rPr>
          <w:rFonts w:eastAsia="Times New Roman"/>
          <w:szCs w:val="24"/>
        </w:rPr>
        <w:t xml:space="preserve">χουν μετακινηθεί μέσα στο </w:t>
      </w:r>
      <w:r>
        <w:rPr>
          <w:rFonts w:eastAsia="Times New Roman"/>
          <w:szCs w:val="24"/>
        </w:rPr>
        <w:t>20</w:t>
      </w:r>
      <w:r w:rsidRPr="00EB3F31">
        <w:rPr>
          <w:rFonts w:eastAsia="Times New Roman"/>
          <w:szCs w:val="24"/>
        </w:rPr>
        <w:t xml:space="preserve">18 </w:t>
      </w:r>
      <w:r>
        <w:rPr>
          <w:rFonts w:eastAsia="Times New Roman"/>
          <w:szCs w:val="24"/>
        </w:rPr>
        <w:t xml:space="preserve">-και </w:t>
      </w:r>
      <w:r w:rsidRPr="00EB3F31">
        <w:rPr>
          <w:rFonts w:eastAsia="Times New Roman"/>
          <w:szCs w:val="24"/>
        </w:rPr>
        <w:t>τι</w:t>
      </w:r>
      <w:r>
        <w:rPr>
          <w:rFonts w:eastAsia="Times New Roman"/>
          <w:szCs w:val="24"/>
        </w:rPr>
        <w:t>ς προηγούμενες μέρες υποστήριξα</w:t>
      </w:r>
      <w:r w:rsidRPr="00EB3F31">
        <w:rPr>
          <w:rFonts w:eastAsia="Times New Roman"/>
          <w:szCs w:val="24"/>
        </w:rPr>
        <w:t xml:space="preserve"> </w:t>
      </w:r>
      <w:r>
        <w:rPr>
          <w:rFonts w:eastAsia="Times New Roman"/>
          <w:szCs w:val="24"/>
        </w:rPr>
        <w:t>μ</w:t>
      </w:r>
      <w:r>
        <w:rPr>
          <w:rFonts w:eastAsia="Times New Roman"/>
          <w:szCs w:val="24"/>
        </w:rPr>
        <w:t>ί</w:t>
      </w:r>
      <w:r>
        <w:rPr>
          <w:rFonts w:eastAsia="Times New Roman"/>
          <w:szCs w:val="24"/>
        </w:rPr>
        <w:t>α</w:t>
      </w:r>
      <w:r w:rsidRPr="00EB3F31">
        <w:rPr>
          <w:rFonts w:eastAsia="Times New Roman"/>
          <w:szCs w:val="24"/>
        </w:rPr>
        <w:t xml:space="preserve"> επίκαιρη ερώτηση στον κ</w:t>
      </w:r>
      <w:r>
        <w:rPr>
          <w:rFonts w:eastAsia="Times New Roman"/>
          <w:szCs w:val="24"/>
        </w:rPr>
        <w:t>.</w:t>
      </w:r>
      <w:r w:rsidRPr="00EB3F31">
        <w:rPr>
          <w:rFonts w:eastAsia="Times New Roman"/>
          <w:szCs w:val="24"/>
        </w:rPr>
        <w:t xml:space="preserve"> </w:t>
      </w:r>
      <w:r>
        <w:rPr>
          <w:rFonts w:eastAsia="Times New Roman"/>
          <w:szCs w:val="24"/>
        </w:rPr>
        <w:t>Β</w:t>
      </w:r>
      <w:r w:rsidRPr="00EB3F31">
        <w:rPr>
          <w:rFonts w:eastAsia="Times New Roman"/>
          <w:szCs w:val="24"/>
        </w:rPr>
        <w:t>ίτσα</w:t>
      </w:r>
      <w:r>
        <w:rPr>
          <w:rFonts w:eastAsia="Times New Roman"/>
          <w:szCs w:val="24"/>
        </w:rPr>
        <w:t>-</w:t>
      </w:r>
      <w:r w:rsidRPr="00EB3F31">
        <w:rPr>
          <w:rFonts w:eastAsia="Times New Roman"/>
          <w:szCs w:val="24"/>
        </w:rPr>
        <w:t xml:space="preserve"> </w:t>
      </w:r>
      <w:r>
        <w:rPr>
          <w:rFonts w:eastAsia="Times New Roman"/>
          <w:szCs w:val="24"/>
        </w:rPr>
        <w:t>πέντε χιλιάδες οκτακόσιοι</w:t>
      </w:r>
      <w:r w:rsidRPr="00EB3F31">
        <w:rPr>
          <w:rFonts w:eastAsia="Times New Roman"/>
          <w:szCs w:val="24"/>
        </w:rPr>
        <w:t xml:space="preserve"> πρόσφυγες α</w:t>
      </w:r>
      <w:r w:rsidRPr="00EB3F31">
        <w:rPr>
          <w:rFonts w:eastAsia="Times New Roman"/>
          <w:szCs w:val="24"/>
        </w:rPr>
        <w:t>πό τη Σάμο</w:t>
      </w:r>
      <w:r>
        <w:rPr>
          <w:rFonts w:eastAsia="Times New Roman"/>
          <w:szCs w:val="24"/>
        </w:rPr>
        <w:t>.</w:t>
      </w:r>
    </w:p>
    <w:p w14:paraId="1123F279" w14:textId="77777777" w:rsidR="00A4113B" w:rsidRDefault="00FE19D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Έχουν έρθει, όμως, περίπου οκτώ χιλιάδες, πράγμα που σημαίνει ότι έχω ένα πρόβλημα παραβίασης της συμφωνίας, έχω ένα πρόβλημα </w:t>
      </w:r>
      <w:proofErr w:type="spellStart"/>
      <w:r>
        <w:rPr>
          <w:rFonts w:eastAsia="Times New Roman"/>
          <w:color w:val="222222"/>
          <w:szCs w:val="24"/>
          <w:shd w:val="clear" w:color="auto" w:fill="FFFFFF"/>
        </w:rPr>
        <w:t>ρευστοποιήσης</w:t>
      </w:r>
      <w:proofErr w:type="spellEnd"/>
      <w:r>
        <w:rPr>
          <w:rFonts w:eastAsia="Times New Roman"/>
          <w:color w:val="222222"/>
          <w:szCs w:val="24"/>
          <w:shd w:val="clear" w:color="auto" w:fill="FFFFFF"/>
        </w:rPr>
        <w:t xml:space="preserve"> της Συμφωνίας Ευρωπαϊκής Ένωσης</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Τουρκίας και, επίσης, έχω και ένα δεύτερο πρόβλημα. </w:t>
      </w:r>
      <w:r>
        <w:rPr>
          <w:rFonts w:eastAsia="Times New Roman"/>
          <w:color w:val="222222"/>
          <w:szCs w:val="24"/>
          <w:shd w:val="clear" w:color="auto" w:fill="FFFFFF"/>
          <w:lang w:val="en-US"/>
        </w:rPr>
        <w:t>O</w:t>
      </w:r>
      <w:r>
        <w:rPr>
          <w:rFonts w:eastAsia="Times New Roman"/>
          <w:color w:val="222222"/>
          <w:szCs w:val="24"/>
          <w:shd w:val="clear" w:color="auto" w:fill="FFFFFF"/>
        </w:rPr>
        <w:t xml:space="preserve">ι </w:t>
      </w:r>
      <w:r>
        <w:rPr>
          <w:rFonts w:eastAsia="Times New Roman"/>
          <w:color w:val="222222"/>
          <w:szCs w:val="24"/>
          <w:shd w:val="clear" w:color="auto" w:fill="FFFFFF"/>
        </w:rPr>
        <w:t>κατηγοριοποιήσεις με τις οποίες ιεραρχούνται και αξιολογούνται οι πρόσφυγες είναι πάρα πολύ προβληματικές.</w:t>
      </w:r>
    </w:p>
    <w:p w14:paraId="1123F27A" w14:textId="77777777" w:rsidR="00A4113B" w:rsidRDefault="00FE19D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Δεν είναι το θέμα μας σήμερα αυτό. Θα έλεγα ότι η σύνδεση του μειωμένου καθεστώτος με το προσφυγικό δεν είναι το επίδικο. Το επίδικο είναι ο μειωμένο</w:t>
      </w:r>
      <w:r>
        <w:rPr>
          <w:rFonts w:eastAsia="Times New Roman"/>
          <w:color w:val="222222"/>
          <w:szCs w:val="24"/>
          <w:shd w:val="clear" w:color="auto" w:fill="FFFFFF"/>
        </w:rPr>
        <w:t xml:space="preserve">ς ΦΠΑ, το επίδικο είναι το να μπαίνει μέσα στη συναλλακτική καθημερινότητα η μειωμένη φορολογική απαίτηση. Αυτό είναι ένα αίτημα των νησιωτών και το δέχονται, το θέλουν ως μία πολύ σημαντική ευεργετική διάταξη. </w:t>
      </w:r>
      <w:r>
        <w:rPr>
          <w:rFonts w:eastAsia="Times New Roman"/>
          <w:color w:val="222222"/>
          <w:szCs w:val="24"/>
          <w:shd w:val="clear" w:color="auto" w:fill="FFFFFF"/>
        </w:rPr>
        <w:lastRenderedPageBreak/>
        <w:t xml:space="preserve">Δεν αφορά μόνο τα κόστη, αφορά και το κέρδος </w:t>
      </w:r>
      <w:r>
        <w:rPr>
          <w:rFonts w:eastAsia="Times New Roman"/>
          <w:color w:val="222222"/>
          <w:szCs w:val="24"/>
          <w:shd w:val="clear" w:color="auto" w:fill="FFFFFF"/>
        </w:rPr>
        <w:t>των μικροεπιχειρηματιών που δρουν στα νησιά.</w:t>
      </w:r>
    </w:p>
    <w:p w14:paraId="1123F27B" w14:textId="77777777" w:rsidR="00A4113B" w:rsidRDefault="00FE19D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Υπάρχει, μάλιστα, μία ενδιαφέρουσα πρόταση -και αν μπορούν να τη δουν οι οικονομικοί Υπουργοί- να συνδεθεί όχι με τη γεωγραφική έννοια του νησιού, αλλά με τη φορολογική έννοια, να συνδεθούν φορολογικές ενότητες </w:t>
      </w:r>
      <w:r>
        <w:rPr>
          <w:rFonts w:eastAsia="Times New Roman"/>
          <w:color w:val="222222"/>
          <w:szCs w:val="24"/>
          <w:shd w:val="clear" w:color="auto" w:fill="FFFFFF"/>
        </w:rPr>
        <w:t xml:space="preserve">με το μειωμένο καθεστώς ΦΠΑ. Δεν ξέρω, είναι κάτι που μπορούμε να το δούμε και να το διεκδικήσουμε. Και σίγουρα είμαστε όλοι σύμφωνοι ότι θα θέλαμε μία </w:t>
      </w:r>
      <w:proofErr w:type="spellStart"/>
      <w:r>
        <w:rPr>
          <w:rFonts w:eastAsia="Times New Roman"/>
          <w:color w:val="222222"/>
          <w:szCs w:val="24"/>
          <w:shd w:val="clear" w:color="auto" w:fill="FFFFFF"/>
        </w:rPr>
        <w:t>απομείωση</w:t>
      </w:r>
      <w:proofErr w:type="spellEnd"/>
      <w:r>
        <w:rPr>
          <w:rFonts w:eastAsia="Times New Roman"/>
          <w:color w:val="222222"/>
          <w:szCs w:val="24"/>
          <w:shd w:val="clear" w:color="auto" w:fill="FFFFFF"/>
        </w:rPr>
        <w:t xml:space="preserve"> του καθεστώτος σε όλον τον νησιωτικό χώρο, όταν τα οικονομικά της χώρας, που κάνουν τα πρώτα τ</w:t>
      </w:r>
      <w:r>
        <w:rPr>
          <w:rFonts w:eastAsia="Times New Roman"/>
          <w:color w:val="222222"/>
          <w:szCs w:val="24"/>
          <w:shd w:val="clear" w:color="auto" w:fill="FFFFFF"/>
        </w:rPr>
        <w:t xml:space="preserve">ους βήματα χειραφέτησης από τη </w:t>
      </w:r>
      <w:proofErr w:type="spellStart"/>
      <w:r>
        <w:rPr>
          <w:rFonts w:eastAsia="Times New Roman"/>
          <w:color w:val="222222"/>
          <w:szCs w:val="24"/>
          <w:shd w:val="clear" w:color="auto" w:fill="FFFFFF"/>
        </w:rPr>
        <w:t>μνημονιακή</w:t>
      </w:r>
      <w:proofErr w:type="spellEnd"/>
      <w:r>
        <w:rPr>
          <w:rFonts w:eastAsia="Times New Roman"/>
          <w:color w:val="222222"/>
          <w:szCs w:val="24"/>
          <w:shd w:val="clear" w:color="auto" w:fill="FFFFFF"/>
        </w:rPr>
        <w:t xml:space="preserve"> ζώνη, το επιτρέψουν. Επομένως, δεν θα μπω στον πειρασμό να απαντήσω σε διάφορα μαξιμαλιστικά που ακούστηκαν προηγουμένως.</w:t>
      </w:r>
    </w:p>
    <w:p w14:paraId="1123F27C" w14:textId="77777777" w:rsidR="00A4113B" w:rsidRDefault="00FE19D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Θέλω να πω και κάτι, όμως, σε συνάρτηση με το προσφυγικό. Υπήρξε κριτική για την επίσκεψη το</w:t>
      </w:r>
      <w:r>
        <w:rPr>
          <w:rFonts w:eastAsia="Times New Roman"/>
          <w:color w:val="222222"/>
          <w:szCs w:val="24"/>
          <w:shd w:val="clear" w:color="auto" w:fill="FFFFFF"/>
        </w:rPr>
        <w:t xml:space="preserve">υ Έλληνα Πρωθυπουργού Αλέξη Τσίπρα στην Τουρκία. Επειδή το δικό μου βίωμα είναι η εισβολή και η κατοχή στην Κύπρο το 1974 και η </w:t>
      </w:r>
      <w:proofErr w:type="spellStart"/>
      <w:r>
        <w:rPr>
          <w:rFonts w:eastAsia="Times New Roman"/>
          <w:color w:val="222222"/>
          <w:szCs w:val="24"/>
          <w:shd w:val="clear" w:color="auto" w:fill="FFFFFF"/>
        </w:rPr>
        <w:t>στρατιωτικοποίηση</w:t>
      </w:r>
      <w:proofErr w:type="spellEnd"/>
      <w:r>
        <w:rPr>
          <w:rFonts w:eastAsia="Times New Roman"/>
          <w:color w:val="222222"/>
          <w:szCs w:val="24"/>
          <w:shd w:val="clear" w:color="auto" w:fill="FFFFFF"/>
        </w:rPr>
        <w:t xml:space="preserve"> και των νησιών του Ανατολικού Αιγαίου και, επίσης, η </w:t>
      </w:r>
      <w:proofErr w:type="spellStart"/>
      <w:r>
        <w:rPr>
          <w:rFonts w:eastAsia="Times New Roman"/>
          <w:color w:val="222222"/>
          <w:szCs w:val="24"/>
          <w:shd w:val="clear" w:color="auto" w:fill="FFFFFF"/>
        </w:rPr>
        <w:t>στρατιωτικοποίηση</w:t>
      </w:r>
      <w:proofErr w:type="spellEnd"/>
      <w:r>
        <w:rPr>
          <w:rFonts w:eastAsia="Times New Roman"/>
          <w:color w:val="222222"/>
          <w:szCs w:val="24"/>
          <w:shd w:val="clear" w:color="auto" w:fill="FFFFFF"/>
        </w:rPr>
        <w:t xml:space="preserve"> ενός μεγάλου μέρους της οικονομίας μας,</w:t>
      </w:r>
      <w:r>
        <w:rPr>
          <w:rFonts w:eastAsia="Times New Roman"/>
          <w:color w:val="222222"/>
          <w:szCs w:val="24"/>
          <w:shd w:val="clear" w:color="auto" w:fill="FFFFFF"/>
        </w:rPr>
        <w:t xml:space="preserve"> </w:t>
      </w:r>
      <w:r>
        <w:rPr>
          <w:rFonts w:eastAsia="Times New Roman"/>
          <w:color w:val="222222"/>
          <w:szCs w:val="24"/>
          <w:shd w:val="clear" w:color="auto" w:fill="FFFFFF"/>
        </w:rPr>
        <w:lastRenderedPageBreak/>
        <w:t>αλλά και των πολιτικών υποθηκών, θέλω να πω ότι είναι πολύ σημαντικό ακόμα και στις δυσκολότερες περιόδους να υπάρχουν δίαυλοι επικοινωνίας. Το προσφυγικό είναι μέρος της διακρατικής σχέσης. Η προσφυγική πίεση είναι οργανικό κομμάτι των διακρατικών σχέσεω</w:t>
      </w:r>
      <w:r>
        <w:rPr>
          <w:rFonts w:eastAsia="Times New Roman"/>
          <w:color w:val="222222"/>
          <w:szCs w:val="24"/>
          <w:shd w:val="clear" w:color="auto" w:fill="FFFFFF"/>
        </w:rPr>
        <w:t>ν. Επομένως, ο Τσίπρας πρέπει να θέτει, να επικοινωνεί και να διεκδικεί για λογαριασμό του τόπου μας.</w:t>
      </w:r>
    </w:p>
    <w:p w14:paraId="1123F27D" w14:textId="77777777" w:rsidR="00A4113B" w:rsidRDefault="00FE19D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 κομμάτι της εξωτερικής πολιτικής της Τουρκίας -ξέρετε ότι είναι πάρα πολύ σύνθετο, έχουν γίνει άπειρες συζητήσεις στο Κοινοβούλιο- δεν μπορεί να ρυθμισ</w:t>
      </w:r>
      <w:r>
        <w:rPr>
          <w:rFonts w:eastAsia="Times New Roman"/>
          <w:color w:val="222222"/>
          <w:szCs w:val="24"/>
          <w:shd w:val="clear" w:color="auto" w:fill="FFFFFF"/>
        </w:rPr>
        <w:t xml:space="preserve">τεί ή να κατανοηθεί με τους παραδοσιακούς όρους με τους οποίους δουλεύουν οι πολιτικοί αναλυτές. Πάρα πολύ συχνά μπαίνουν ανορθολογικά στοιχεία μέσα στην πολιτική. Εντούτοις, είναι ένας γείτονας με σημαντικό </w:t>
      </w:r>
      <w:proofErr w:type="spellStart"/>
      <w:r>
        <w:rPr>
          <w:rFonts w:eastAsia="Times New Roman"/>
          <w:color w:val="222222"/>
          <w:szCs w:val="24"/>
          <w:shd w:val="clear" w:color="auto" w:fill="FFFFFF"/>
        </w:rPr>
        <w:t>γεωστρατηγικό</w:t>
      </w:r>
      <w:proofErr w:type="spellEnd"/>
      <w:r>
        <w:rPr>
          <w:rFonts w:eastAsia="Times New Roman"/>
          <w:color w:val="222222"/>
          <w:szCs w:val="24"/>
          <w:shd w:val="clear" w:color="auto" w:fill="FFFFFF"/>
        </w:rPr>
        <w:t xml:space="preserve"> βάρος με τον οποίον εμείς βρισκόμα</w:t>
      </w:r>
      <w:r>
        <w:rPr>
          <w:rFonts w:eastAsia="Times New Roman"/>
          <w:color w:val="222222"/>
          <w:szCs w:val="24"/>
          <w:shd w:val="clear" w:color="auto" w:fill="FFFFFF"/>
        </w:rPr>
        <w:t>στε σε ανταγωνιστική σχέση ως ισχυρότερη γειτονική χώρα και, άρα, επιβάλλεται η επαφή και η διαβούλευση.</w:t>
      </w:r>
    </w:p>
    <w:p w14:paraId="1123F27E" w14:textId="77777777" w:rsidR="00A4113B" w:rsidRDefault="00FE19D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Νομίζω ότι αυτή η διάσταση πρέπει να δίδεται και να μην είμαστε μεμψίμοιροι ή μικρόψυχοι στην τόλμη. Στο κάτω-κάτω η Ελλάδα δεν έχει κα</w:t>
      </w:r>
      <w:r>
        <w:rPr>
          <w:rFonts w:eastAsia="Times New Roman"/>
          <w:color w:val="222222"/>
          <w:szCs w:val="24"/>
          <w:shd w:val="clear" w:color="auto" w:fill="FFFFFF"/>
        </w:rPr>
        <w:t>μ</w:t>
      </w:r>
      <w:r>
        <w:rPr>
          <w:rFonts w:eastAsia="Times New Roman"/>
          <w:color w:val="222222"/>
          <w:szCs w:val="24"/>
          <w:shd w:val="clear" w:color="auto" w:fill="FFFFFF"/>
        </w:rPr>
        <w:t xml:space="preserve">μία ανασφάλεια </w:t>
      </w:r>
      <w:r>
        <w:rPr>
          <w:rFonts w:eastAsia="Times New Roman"/>
          <w:color w:val="222222"/>
          <w:szCs w:val="24"/>
          <w:shd w:val="clear" w:color="auto" w:fill="FFFFFF"/>
        </w:rPr>
        <w:t>να μιλάει. Η Ελλάδα δεν έχει κα</w:t>
      </w:r>
      <w:r>
        <w:rPr>
          <w:rFonts w:eastAsia="Times New Roman"/>
          <w:color w:val="222222"/>
          <w:szCs w:val="24"/>
          <w:shd w:val="clear" w:color="auto" w:fill="FFFFFF"/>
        </w:rPr>
        <w:t>μ</w:t>
      </w:r>
      <w:r>
        <w:rPr>
          <w:rFonts w:eastAsia="Times New Roman"/>
          <w:color w:val="222222"/>
          <w:szCs w:val="24"/>
          <w:shd w:val="clear" w:color="auto" w:fill="FFFFFF"/>
        </w:rPr>
        <w:t xml:space="preserve">μία ανασφάλεια να μιλάει ούτε από αμυντική άποψη, ούτε </w:t>
      </w:r>
      <w:r>
        <w:rPr>
          <w:rFonts w:eastAsia="Times New Roman"/>
          <w:color w:val="222222"/>
          <w:szCs w:val="24"/>
          <w:shd w:val="clear" w:color="auto" w:fill="FFFFFF"/>
        </w:rPr>
        <w:lastRenderedPageBreak/>
        <w:t>από άποψη του πολιτιστικού σθένους, ούτε από άποψη των μεγάλων συμμαχιών που έχει το ενισχύσει τελευταίο διάστημα και των τετραμερών σχέσεων Ελλάδας</w:t>
      </w:r>
      <w:r>
        <w:rPr>
          <w:rFonts w:eastAsia="Times New Roman"/>
          <w:color w:val="222222"/>
          <w:szCs w:val="24"/>
          <w:shd w:val="clear" w:color="auto" w:fill="FFFFFF"/>
        </w:rPr>
        <w:t xml:space="preserve"> – </w:t>
      </w:r>
      <w:r>
        <w:rPr>
          <w:rFonts w:eastAsia="Times New Roman"/>
          <w:color w:val="222222"/>
          <w:szCs w:val="24"/>
          <w:shd w:val="clear" w:color="auto" w:fill="FFFFFF"/>
        </w:rPr>
        <w:t>Κύπρου</w:t>
      </w:r>
      <w:r>
        <w:rPr>
          <w:rFonts w:eastAsia="Times New Roman"/>
          <w:color w:val="222222"/>
          <w:szCs w:val="24"/>
          <w:shd w:val="clear" w:color="auto" w:fill="FFFFFF"/>
        </w:rPr>
        <w:t xml:space="preserve"> – </w:t>
      </w:r>
      <w:r>
        <w:rPr>
          <w:rFonts w:eastAsia="Times New Roman"/>
          <w:color w:val="222222"/>
          <w:szCs w:val="24"/>
          <w:shd w:val="clear" w:color="auto" w:fill="FFFFFF"/>
        </w:rPr>
        <w:t>Ισραήλ</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Αιγύπτου και των πολυμερών σχέσεων με την ευρωπαϊκή ενδοχώρα.</w:t>
      </w:r>
    </w:p>
    <w:p w14:paraId="1123F27F" w14:textId="77777777" w:rsidR="00A4113B" w:rsidRDefault="00FE19D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Έγινε μία πολύ μεγάλη συζήτηση και δυστυχώς έφυγαν αρκετά λεπτά. Ήθελα να μιλήσω λίγο για αυτή την ασπόνδυλη πιστωτική επέκταση που έγινε τις προηγούμενες δεκαετίες και η οποία δημιούργησε ένα κ</w:t>
      </w:r>
      <w:r>
        <w:rPr>
          <w:rFonts w:eastAsia="Times New Roman"/>
          <w:color w:val="222222"/>
          <w:szCs w:val="24"/>
          <w:shd w:val="clear" w:color="auto" w:fill="FFFFFF"/>
        </w:rPr>
        <w:t>ούφιο έδαφος πάνω στο οποίο κινούνται οι τράπεζες και το οποίο σήμερα το αντιμετωπίζουμε με τη μορφή των κόκκινων δανείων, των μη εξυπηρετούμενων δανείων.</w:t>
      </w:r>
    </w:p>
    <w:p w14:paraId="1123F280" w14:textId="77777777" w:rsidR="00A4113B" w:rsidRDefault="00FE19D4">
      <w:pPr>
        <w:spacing w:line="600" w:lineRule="auto"/>
        <w:ind w:firstLine="720"/>
        <w:contextualSpacing/>
        <w:jc w:val="both"/>
        <w:rPr>
          <w:rFonts w:eastAsia="Times New Roman"/>
          <w:szCs w:val="24"/>
        </w:rPr>
      </w:pPr>
      <w:r>
        <w:rPr>
          <w:rFonts w:eastAsia="Times New Roman"/>
          <w:szCs w:val="24"/>
        </w:rPr>
        <w:t xml:space="preserve">(Στο σημείο αυτό την Προεδρική Έδρα καταλαμβάνει ο ΣΤ΄ Αντιπρόεδρος της Βουλής κ. </w:t>
      </w:r>
      <w:r w:rsidRPr="007F29D4">
        <w:rPr>
          <w:rFonts w:eastAsia="Times New Roman"/>
          <w:b/>
          <w:szCs w:val="24"/>
        </w:rPr>
        <w:t>ΓΕΩΡΓΙΟΣ ΛΑΜΠΡΟΥΛΗΣ</w:t>
      </w:r>
      <w:r>
        <w:rPr>
          <w:rFonts w:eastAsia="Times New Roman"/>
          <w:szCs w:val="24"/>
        </w:rPr>
        <w:t>)</w:t>
      </w:r>
    </w:p>
    <w:p w14:paraId="1123F281"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Λογικό, αφού ο πωλητής του δανείου ήταν ο επισπεύδων κι όχι ο λήπτης δημιουργήθηκε ένα κενό εκτός οικονομίας. Ήταν η πιο βαθιά αντιοικονομική επιλογή η πιστωτική επέκταση πέρα από την παραγωγή και πέρα από την παραγωγική ταυτότητα της χώρας που συνέβη. Σ</w:t>
      </w:r>
      <w:r>
        <w:rPr>
          <w:rFonts w:eastAsia="Times New Roman" w:cs="Times New Roman"/>
          <w:szCs w:val="24"/>
        </w:rPr>
        <w:t xml:space="preserve">ήμερα έχουμε μία </w:t>
      </w:r>
      <w:proofErr w:type="spellStart"/>
      <w:r>
        <w:rPr>
          <w:rFonts w:eastAsia="Times New Roman" w:cs="Times New Roman"/>
          <w:szCs w:val="24"/>
        </w:rPr>
        <w:t>αμπώτιδα</w:t>
      </w:r>
      <w:proofErr w:type="spellEnd"/>
      <w:r>
        <w:rPr>
          <w:rFonts w:eastAsia="Times New Roman" w:cs="Times New Roman"/>
          <w:szCs w:val="24"/>
        </w:rPr>
        <w:t xml:space="preserve">, έχουμε ένα τράβηγμα και μία προσπάθεια </w:t>
      </w:r>
      <w:proofErr w:type="spellStart"/>
      <w:r>
        <w:rPr>
          <w:rFonts w:eastAsia="Times New Roman" w:cs="Times New Roman"/>
          <w:szCs w:val="24"/>
        </w:rPr>
        <w:t>εξορθολογισμού</w:t>
      </w:r>
      <w:proofErr w:type="spellEnd"/>
      <w:r>
        <w:rPr>
          <w:rFonts w:eastAsia="Times New Roman" w:cs="Times New Roman"/>
          <w:szCs w:val="24"/>
        </w:rPr>
        <w:t>.</w:t>
      </w:r>
    </w:p>
    <w:p w14:paraId="1123F282"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Θέλω να πω ότι το ζήτημα του </w:t>
      </w:r>
      <w:proofErr w:type="spellStart"/>
      <w:r>
        <w:rPr>
          <w:rFonts w:eastAsia="Times New Roman" w:cs="Times New Roman"/>
          <w:szCs w:val="24"/>
        </w:rPr>
        <w:t>εξορθολογισμού</w:t>
      </w:r>
      <w:proofErr w:type="spellEnd"/>
      <w:r>
        <w:rPr>
          <w:rFonts w:eastAsia="Times New Roman" w:cs="Times New Roman"/>
          <w:szCs w:val="24"/>
        </w:rPr>
        <w:t xml:space="preserve"> των κόκκινων δανείων σχετίζεται με το να μη φορτωθεί ο λαός, να μη </w:t>
      </w:r>
      <w:proofErr w:type="spellStart"/>
      <w:r>
        <w:rPr>
          <w:rFonts w:eastAsia="Times New Roman" w:cs="Times New Roman"/>
          <w:szCs w:val="24"/>
        </w:rPr>
        <w:t>συλλογικοποιηθεί</w:t>
      </w:r>
      <w:proofErr w:type="spellEnd"/>
      <w:r>
        <w:rPr>
          <w:rFonts w:eastAsia="Times New Roman" w:cs="Times New Roman"/>
          <w:szCs w:val="24"/>
        </w:rPr>
        <w:t xml:space="preserve"> δηλαδή το χρέος των τραπεζών, γιατί είναι ένα άχθος. Και με </w:t>
      </w:r>
      <w:proofErr w:type="spellStart"/>
      <w:r>
        <w:rPr>
          <w:rFonts w:eastAsia="Times New Roman" w:cs="Times New Roman"/>
          <w:szCs w:val="24"/>
        </w:rPr>
        <w:t>συλλογικοποιούμενο</w:t>
      </w:r>
      <w:proofErr w:type="spellEnd"/>
      <w:r>
        <w:rPr>
          <w:rFonts w:eastAsia="Times New Roman" w:cs="Times New Roman"/>
          <w:szCs w:val="24"/>
        </w:rPr>
        <w:t xml:space="preserve"> το χρέος, στην πραγματικότητα επιβαρύνεις τον αδύ</w:t>
      </w:r>
      <w:r>
        <w:rPr>
          <w:rFonts w:eastAsia="Times New Roman" w:cs="Times New Roman"/>
          <w:szCs w:val="24"/>
        </w:rPr>
        <w:t xml:space="preserve">ναμο, ο αδύναμος είναι ο εύθραυστος. </w:t>
      </w:r>
    </w:p>
    <w:p w14:paraId="1123F283"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Άρα δεν είναι μία μορφή </w:t>
      </w:r>
      <w:proofErr w:type="spellStart"/>
      <w:r>
        <w:rPr>
          <w:rFonts w:eastAsia="Times New Roman" w:cs="Times New Roman"/>
          <w:szCs w:val="24"/>
        </w:rPr>
        <w:t>λαοφιλίας</w:t>
      </w:r>
      <w:proofErr w:type="spellEnd"/>
      <w:r>
        <w:rPr>
          <w:rFonts w:eastAsia="Times New Roman" w:cs="Times New Roman"/>
          <w:szCs w:val="24"/>
        </w:rPr>
        <w:t xml:space="preserve"> η συζήτηση περί των κόκκινων δανείων και του </w:t>
      </w:r>
      <w:proofErr w:type="spellStart"/>
      <w:r>
        <w:rPr>
          <w:rFonts w:eastAsia="Times New Roman" w:cs="Times New Roman"/>
          <w:szCs w:val="24"/>
        </w:rPr>
        <w:t>εξορθολογισμού</w:t>
      </w:r>
      <w:proofErr w:type="spellEnd"/>
      <w:r>
        <w:rPr>
          <w:rFonts w:eastAsia="Times New Roman" w:cs="Times New Roman"/>
          <w:szCs w:val="24"/>
        </w:rPr>
        <w:t xml:space="preserve"> τους μέσα από τις διάφορες λύσεις που προτείνονται στα οικονομικά φόρα, αλλά είναι στον πυρήνα η προσπάθεια εύρεσης ενός λαϊ</w:t>
      </w:r>
      <w:r>
        <w:rPr>
          <w:rFonts w:eastAsia="Times New Roman" w:cs="Times New Roman"/>
          <w:szCs w:val="24"/>
        </w:rPr>
        <w:t>κού πρωτοκόλλου που να υπερασπιστεί τις καταθέσεις.</w:t>
      </w:r>
    </w:p>
    <w:p w14:paraId="1123F284"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123F285"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Κύριε Πρόεδρε, εάν έχετε την καλοσύνη, θα ήθελα την ανοχή σας. Είμαι ο τελευταίος ομιλητής, υπήρχε μια επιείκεια στους ά</w:t>
      </w:r>
      <w:r>
        <w:rPr>
          <w:rFonts w:eastAsia="Times New Roman" w:cs="Times New Roman"/>
          <w:szCs w:val="24"/>
        </w:rPr>
        <w:t>λλους. Ξέρω ότι εσείς είστε ένας αυστηρός...</w:t>
      </w:r>
    </w:p>
    <w:p w14:paraId="1123F286"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sidRPr="00A67AE3">
        <w:rPr>
          <w:rFonts w:eastAsia="Times New Roman" w:cs="Times New Roman"/>
          <w:b/>
          <w:szCs w:val="24"/>
        </w:rPr>
        <w:t>:</w:t>
      </w:r>
      <w:r>
        <w:rPr>
          <w:rFonts w:eastAsia="Times New Roman" w:cs="Times New Roman"/>
          <w:b/>
          <w:szCs w:val="24"/>
        </w:rPr>
        <w:t xml:space="preserve"> </w:t>
      </w:r>
      <w:r w:rsidRPr="00A67AE3">
        <w:rPr>
          <w:rFonts w:eastAsia="Times New Roman" w:cs="Times New Roman"/>
          <w:szCs w:val="24"/>
        </w:rPr>
        <w:t>Έ</w:t>
      </w:r>
      <w:r>
        <w:rPr>
          <w:rFonts w:eastAsia="Times New Roman" w:cs="Times New Roman"/>
          <w:szCs w:val="24"/>
        </w:rPr>
        <w:t xml:space="preserve">χετε την επιείκεια, κύριε </w:t>
      </w:r>
      <w:proofErr w:type="spellStart"/>
      <w:r>
        <w:rPr>
          <w:rFonts w:eastAsia="Times New Roman" w:cs="Times New Roman"/>
          <w:szCs w:val="24"/>
        </w:rPr>
        <w:t>Σεβαστάκη</w:t>
      </w:r>
      <w:proofErr w:type="spellEnd"/>
      <w:r>
        <w:rPr>
          <w:rFonts w:eastAsia="Times New Roman" w:cs="Times New Roman"/>
          <w:szCs w:val="24"/>
        </w:rPr>
        <w:t xml:space="preserve">. Συνεχίστε. </w:t>
      </w:r>
    </w:p>
    <w:p w14:paraId="1123F287" w14:textId="77777777" w:rsidR="00A4113B" w:rsidRDefault="00FE19D4">
      <w:pPr>
        <w:spacing w:line="600" w:lineRule="auto"/>
        <w:ind w:firstLine="720"/>
        <w:contextualSpacing/>
        <w:jc w:val="both"/>
        <w:rPr>
          <w:rFonts w:eastAsia="Times New Roman" w:cs="Times New Roman"/>
          <w:szCs w:val="24"/>
        </w:rPr>
      </w:pPr>
      <w:r w:rsidRPr="00A67AE3">
        <w:rPr>
          <w:rFonts w:eastAsia="Times New Roman" w:cs="Times New Roman"/>
          <w:b/>
          <w:szCs w:val="24"/>
        </w:rPr>
        <w:t>ΔΗΜΗΤΡΙΟΣ ΣΕΒΑΣΤΑΚΗΣ:</w:t>
      </w:r>
      <w:r w:rsidRPr="00A67AE3">
        <w:rPr>
          <w:rFonts w:eastAsia="Times New Roman" w:cs="Times New Roman"/>
          <w:szCs w:val="24"/>
        </w:rPr>
        <w:t xml:space="preserve"> </w:t>
      </w:r>
      <w:r>
        <w:rPr>
          <w:rFonts w:eastAsia="Times New Roman" w:cs="Times New Roman"/>
          <w:szCs w:val="24"/>
        </w:rPr>
        <w:t>Σας ευχαριστώ πολύ.</w:t>
      </w:r>
    </w:p>
    <w:p w14:paraId="1123F288"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Λέω, λοιπόν, ότι αυτή η εύρεση αυτού του πρωτοκόλλου, ενός οικονομικού πρωτοκόλλου, δεν θα διαλύσει τον λαϊκό αποταμιευτή και δεν θα φορτώσει τον άνθρωπο που δεν είναι λήπτης δανείου με επιπλέον χρέος μέσα από την </w:t>
      </w:r>
      <w:proofErr w:type="spellStart"/>
      <w:r>
        <w:rPr>
          <w:rFonts w:eastAsia="Times New Roman" w:cs="Times New Roman"/>
          <w:szCs w:val="24"/>
        </w:rPr>
        <w:t>ανακεφαλαιοποίηση</w:t>
      </w:r>
      <w:proofErr w:type="spellEnd"/>
      <w:r>
        <w:rPr>
          <w:rFonts w:eastAsia="Times New Roman" w:cs="Times New Roman"/>
          <w:szCs w:val="24"/>
        </w:rPr>
        <w:t>, όπως έχει συμβεί τα προ</w:t>
      </w:r>
      <w:r>
        <w:rPr>
          <w:rFonts w:eastAsia="Times New Roman" w:cs="Times New Roman"/>
          <w:szCs w:val="24"/>
        </w:rPr>
        <w:t xml:space="preserve">ηγούμενα χρόνια. Η </w:t>
      </w:r>
      <w:proofErr w:type="spellStart"/>
      <w:r>
        <w:rPr>
          <w:rFonts w:eastAsia="Times New Roman" w:cs="Times New Roman"/>
          <w:szCs w:val="24"/>
        </w:rPr>
        <w:t>ανακεφαλαιοποίηση</w:t>
      </w:r>
      <w:proofErr w:type="spellEnd"/>
      <w:r>
        <w:rPr>
          <w:rFonts w:eastAsia="Times New Roman" w:cs="Times New Roman"/>
          <w:szCs w:val="24"/>
        </w:rPr>
        <w:t xml:space="preserve"> είναι συλλογικό χρέος, είναι χρέος που το κουβαλάνε και τα παιδιά μας που δεν το παρήγαγαν. Λέω, λοιπόν, ότι για να μην προχωρήσουμε πρέπει να δουλέψουμε λίγο επί του πεδίου και όχι σε ένα μαξιμαλιστικό επίπεδο. Υπάρχου</w:t>
      </w:r>
      <w:r>
        <w:rPr>
          <w:rFonts w:eastAsia="Times New Roman" w:cs="Times New Roman"/>
          <w:szCs w:val="24"/>
        </w:rPr>
        <w:t xml:space="preserve">ν λύσεις, όπως η τράπεζα συλλέκτης όλων των κόκκινων, αλλά το να πρασινίσει το προφίλ των τραπεζών είναι μία στρατηγική επιλογή. </w:t>
      </w:r>
    </w:p>
    <w:p w14:paraId="1123F289"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Με αυτές τις σκέψεις ήθελα να ολοκληρώσω την προσέγγισή μου με μία παρατήρηση πάνω όχι τόσο στους </w:t>
      </w:r>
      <w:proofErr w:type="spellStart"/>
      <w:r>
        <w:rPr>
          <w:rFonts w:eastAsia="Times New Roman" w:cs="Times New Roman"/>
          <w:szCs w:val="24"/>
        </w:rPr>
        <w:t>σοκαριστικούς</w:t>
      </w:r>
      <w:proofErr w:type="spellEnd"/>
      <w:r>
        <w:rPr>
          <w:rFonts w:eastAsia="Times New Roman" w:cs="Times New Roman"/>
          <w:szCs w:val="24"/>
        </w:rPr>
        <w:t xml:space="preserve"> ρυθμούς ανάπτυ</w:t>
      </w:r>
      <w:r>
        <w:rPr>
          <w:rFonts w:eastAsia="Times New Roman" w:cs="Times New Roman"/>
          <w:szCs w:val="24"/>
        </w:rPr>
        <w:t>ξης που ο ευφραδής κ. Λοβέρδος είπε στην προηγούμενη τοποθέτηση του, όσο στους ρυθμούς ανάπτυξης σαν να είναι το υπόδειγμα οικονομικής υγείας. Θυμηθείτε τους ρυθμούς ανάπτυξης που είχαμε τη δεκαετία του 2000, αγαπητοί συνάδελφοι. Είχαμε πολύ υψηλούς ρυθμού</w:t>
      </w:r>
      <w:r>
        <w:rPr>
          <w:rFonts w:eastAsia="Times New Roman" w:cs="Times New Roman"/>
          <w:szCs w:val="24"/>
        </w:rPr>
        <w:t xml:space="preserve">ς ανάπτυξης. Σχετίζονταν με την οικονομική μας ποιότητα, με την ποιότητα της </w:t>
      </w:r>
      <w:r>
        <w:rPr>
          <w:rFonts w:eastAsia="Times New Roman" w:cs="Times New Roman"/>
          <w:szCs w:val="24"/>
        </w:rPr>
        <w:lastRenderedPageBreak/>
        <w:t xml:space="preserve">παραγωγής μας ή είχαμε ρυθμούς </w:t>
      </w:r>
      <w:proofErr w:type="spellStart"/>
      <w:r>
        <w:rPr>
          <w:rFonts w:eastAsia="Times New Roman" w:cs="Times New Roman"/>
          <w:szCs w:val="24"/>
        </w:rPr>
        <w:t>ψευδοανάπτυξης</w:t>
      </w:r>
      <w:proofErr w:type="spellEnd"/>
      <w:r>
        <w:rPr>
          <w:rFonts w:eastAsia="Times New Roman" w:cs="Times New Roman"/>
          <w:szCs w:val="24"/>
        </w:rPr>
        <w:t xml:space="preserve"> όπου η παραγωγή κατέρρεε, ενώ γινόταν η πιστωτική επέκταση και δι’ αυτής καλυπτόταν αυτή η κατάρρευση; </w:t>
      </w:r>
    </w:p>
    <w:p w14:paraId="1123F28A"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Τα πληρώσαμε όλα. Η οικονομία</w:t>
      </w:r>
      <w:r>
        <w:rPr>
          <w:rFonts w:eastAsia="Times New Roman" w:cs="Times New Roman"/>
          <w:szCs w:val="24"/>
        </w:rPr>
        <w:t xml:space="preserve"> δεν μπορεί να λέει ψέματα. Η </w:t>
      </w:r>
      <w:proofErr w:type="spellStart"/>
      <w:r>
        <w:rPr>
          <w:rFonts w:eastAsia="Times New Roman" w:cs="Times New Roman"/>
          <w:szCs w:val="24"/>
        </w:rPr>
        <w:t>χρηματιστηριοποίηση</w:t>
      </w:r>
      <w:proofErr w:type="spellEnd"/>
      <w:r>
        <w:rPr>
          <w:rFonts w:eastAsia="Times New Roman" w:cs="Times New Roman"/>
          <w:szCs w:val="24"/>
        </w:rPr>
        <w:t xml:space="preserve"> της οικονομίας δεν μπορεί να είναι ο μοναδικός δρόμος, αν δεν υπάρχει από κάτω μία ισχυρή παραγωγή. Και ισχυρή παραγωγή, ευχαριστώντας και τον Πρόεδρο για την ανοχή του, σημαίνει και υψηλού επιπέδου εργασια</w:t>
      </w:r>
      <w:r>
        <w:rPr>
          <w:rFonts w:eastAsia="Times New Roman" w:cs="Times New Roman"/>
          <w:szCs w:val="24"/>
        </w:rPr>
        <w:t>κές σχέσεις και προσπάθεια ανάταξης του κατώτερου μισθού, μικρά μέτρα ανάταξης, στροφής και εξυγίανσης που πρέπει να τα στηρίζουμε όλοι.</w:t>
      </w:r>
    </w:p>
    <w:p w14:paraId="1123F28B"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123F28C" w14:textId="77777777" w:rsidR="00A4113B" w:rsidRDefault="00FE19D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1123F28D"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sidRPr="00980D1D">
        <w:rPr>
          <w:rFonts w:eastAsia="Times New Roman" w:cs="Times New Roman"/>
          <w:szCs w:val="24"/>
        </w:rPr>
        <w:t xml:space="preserve">Ευχαριστούμε τον κ. </w:t>
      </w:r>
      <w:proofErr w:type="spellStart"/>
      <w:r w:rsidRPr="00980D1D">
        <w:rPr>
          <w:rFonts w:eastAsia="Times New Roman" w:cs="Times New Roman"/>
          <w:szCs w:val="24"/>
        </w:rPr>
        <w:t>Σεβαστάκη</w:t>
      </w:r>
      <w:proofErr w:type="spellEnd"/>
      <w:r w:rsidRPr="00980D1D">
        <w:rPr>
          <w:rFonts w:eastAsia="Times New Roman" w:cs="Times New Roman"/>
          <w:szCs w:val="24"/>
        </w:rPr>
        <w:t>,</w:t>
      </w:r>
      <w:r w:rsidRPr="00980D1D">
        <w:rPr>
          <w:rFonts w:eastAsia="Times New Roman" w:cs="Times New Roman"/>
          <w:szCs w:val="24"/>
        </w:rPr>
        <w:t xml:space="preserve"> με τον </w:t>
      </w:r>
      <w:r>
        <w:rPr>
          <w:rFonts w:eastAsia="Times New Roman" w:cs="Times New Roman"/>
          <w:szCs w:val="24"/>
        </w:rPr>
        <w:t>οποίο ολοκληρώθηκε ο κατάλογος των ομιλητών.</w:t>
      </w:r>
    </w:p>
    <w:p w14:paraId="1123F28E"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Θα περάσουμε τώρα στις δευτερολογίες των εισηγητών και ειδικών αγορητών και θα κλείσουμε τη συζήτηση του νομοσχεδίου με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Παπανάτσιου</w:t>
      </w:r>
      <w:proofErr w:type="spellEnd"/>
      <w:r>
        <w:rPr>
          <w:rFonts w:eastAsia="Times New Roman" w:cs="Times New Roman"/>
          <w:szCs w:val="24"/>
        </w:rPr>
        <w:t>.</w:t>
      </w:r>
    </w:p>
    <w:p w14:paraId="1123F28F"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lastRenderedPageBreak/>
        <w:t>Οπότε θα δώσω τώρα τον λόγο στον εισηγητή του ΣΥΡΙΖΑ, τον κ. Πά</w:t>
      </w:r>
      <w:r>
        <w:rPr>
          <w:rFonts w:eastAsia="Times New Roman" w:cs="Times New Roman"/>
          <w:szCs w:val="24"/>
        </w:rPr>
        <w:t xml:space="preserve">λλη, για τρία λεπτά. </w:t>
      </w:r>
    </w:p>
    <w:p w14:paraId="1123F290"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Ορίστε, κύριε Πάλλη.</w:t>
      </w:r>
    </w:p>
    <w:p w14:paraId="1123F291" w14:textId="77777777" w:rsidR="00A4113B" w:rsidRDefault="00FE19D4">
      <w:pPr>
        <w:spacing w:line="600" w:lineRule="auto"/>
        <w:ind w:firstLine="720"/>
        <w:contextualSpacing/>
        <w:jc w:val="both"/>
        <w:rPr>
          <w:rFonts w:eastAsia="Times New Roman" w:cs="Times New Roman"/>
          <w:szCs w:val="24"/>
        </w:rPr>
      </w:pPr>
      <w:r w:rsidRPr="00980D1D">
        <w:rPr>
          <w:rFonts w:eastAsia="Times New Roman" w:cs="Times New Roman"/>
          <w:b/>
          <w:szCs w:val="24"/>
        </w:rPr>
        <w:t>ΓΕΩΡΓΙΟΣ ΠΑΛΛΗΣ:</w:t>
      </w:r>
      <w:r>
        <w:rPr>
          <w:rFonts w:eastAsia="Times New Roman" w:cs="Times New Roman"/>
          <w:szCs w:val="24"/>
        </w:rPr>
        <w:t xml:space="preserve"> Θα έλεγα, λοιπόν, ότι ειπώθηκαν πάρα πολλά στη συνεδρίαση. </w:t>
      </w:r>
    </w:p>
    <w:p w14:paraId="1123F292"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Εγώ,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προκειμένου να είμαστε σαφείς και κατηγορηματικοί θα καταθέσω και την τροπολογία της Νέας Δημοκρατίας, στην οποία αναφέ</w:t>
      </w:r>
      <w:r>
        <w:rPr>
          <w:rFonts w:eastAsia="Times New Roman" w:cs="Times New Roman"/>
          <w:szCs w:val="24"/>
        </w:rPr>
        <w:t>ρθηκε ο συνάδελφος. Βασικό επιχείρημα στις 29 Ιουλίου του 2018 οι αρνητικές επιπτώσεις διαχείρισης του μεταναστευτικού στα νησιά του Αιγαίου. Είναι εμφανής στην τοπική οικονομία, τα ΚΥΤ των τριών νησιών, συν το γεγονός ότι έχουμε και δύο σεισμούς στην Λέσβ</w:t>
      </w:r>
      <w:r>
        <w:rPr>
          <w:rFonts w:eastAsia="Times New Roman" w:cs="Times New Roman"/>
          <w:szCs w:val="24"/>
        </w:rPr>
        <w:t>ο και στη Χίο. Αυτά έλεγε η Νέα Δημοκρατία το καλοκαίρι του 2018. Θα τα καταθέσω στα Πρακτικά.</w:t>
      </w:r>
    </w:p>
    <w:p w14:paraId="1123F293"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οι κατηγορίες ότι συνδέουμε το προσφυγικό, είναι και μια δική της αντίληψη. Το είπαμε ξεκάθαρα, μιλάμε για το προηγούμενο μέσο όρο του προηγούμενου </w:t>
      </w:r>
      <w:r>
        <w:rPr>
          <w:rFonts w:eastAsia="Times New Roman" w:cs="Times New Roman"/>
          <w:szCs w:val="24"/>
        </w:rPr>
        <w:t xml:space="preserve">δωδεκαμήνου. Ο στόχος μας είναι και μακάρι να μπορούσαμε -το ξέρετε πολύ καλά- από αύριο να μην έχουμε υπερπληθυσμό και ναι, όταν θα </w:t>
      </w:r>
      <w:r>
        <w:rPr>
          <w:rFonts w:eastAsia="Times New Roman" w:cs="Times New Roman"/>
          <w:szCs w:val="24"/>
        </w:rPr>
        <w:lastRenderedPageBreak/>
        <w:t>φτάσουμε στην Ευρώπη, είναι άλλο ζήτημα οι συντελεστές ΦΠΑ και συμφωνούμε απόλυτα ότι πρέπει να το κουβεντιάζουμε σε άλλη β</w:t>
      </w:r>
      <w:r>
        <w:rPr>
          <w:rFonts w:eastAsia="Times New Roman" w:cs="Times New Roman"/>
          <w:szCs w:val="24"/>
        </w:rPr>
        <w:t>άση.</w:t>
      </w:r>
    </w:p>
    <w:p w14:paraId="1123F294"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Άκουσα και τον κ.</w:t>
      </w:r>
      <w:r w:rsidRPr="00913A9B">
        <w:rPr>
          <w:rFonts w:eastAsia="Times New Roman" w:cs="Times New Roman"/>
          <w:szCs w:val="24"/>
        </w:rPr>
        <w:t xml:space="preserve"> Βαρβιτσιώτη</w:t>
      </w:r>
      <w:r>
        <w:rPr>
          <w:rFonts w:eastAsia="Times New Roman" w:cs="Times New Roman"/>
          <w:szCs w:val="24"/>
        </w:rPr>
        <w:t>. Θ</w:t>
      </w:r>
      <w:r w:rsidRPr="00913A9B">
        <w:rPr>
          <w:rFonts w:eastAsia="Times New Roman" w:cs="Times New Roman"/>
          <w:szCs w:val="24"/>
        </w:rPr>
        <w:t>α ήθελα</w:t>
      </w:r>
      <w:r>
        <w:rPr>
          <w:rFonts w:eastAsia="Times New Roman" w:cs="Times New Roman"/>
          <w:szCs w:val="24"/>
        </w:rPr>
        <w:t>,</w:t>
      </w:r>
      <w:r w:rsidRPr="00913A9B">
        <w:rPr>
          <w:rFonts w:eastAsia="Times New Roman" w:cs="Times New Roman"/>
          <w:szCs w:val="24"/>
        </w:rPr>
        <w:t xml:space="preserve"> </w:t>
      </w:r>
      <w:r>
        <w:rPr>
          <w:rFonts w:eastAsia="Times New Roman" w:cs="Times New Roman"/>
          <w:szCs w:val="24"/>
        </w:rPr>
        <w:t>όμως,</w:t>
      </w:r>
      <w:r w:rsidRPr="00913A9B">
        <w:rPr>
          <w:rFonts w:eastAsia="Times New Roman" w:cs="Times New Roman"/>
          <w:szCs w:val="24"/>
        </w:rPr>
        <w:t xml:space="preserve"> εκείνη </w:t>
      </w:r>
      <w:r>
        <w:rPr>
          <w:rFonts w:eastAsia="Times New Roman" w:cs="Times New Roman"/>
          <w:szCs w:val="24"/>
        </w:rPr>
        <w:t xml:space="preserve">την </w:t>
      </w:r>
      <w:r w:rsidRPr="00913A9B">
        <w:rPr>
          <w:rFonts w:eastAsia="Times New Roman" w:cs="Times New Roman"/>
          <w:szCs w:val="24"/>
        </w:rPr>
        <w:t>τροπολογία που κατέθεσ</w:t>
      </w:r>
      <w:r>
        <w:rPr>
          <w:rFonts w:eastAsia="Times New Roman" w:cs="Times New Roman"/>
          <w:szCs w:val="24"/>
        </w:rPr>
        <w:t>ε στο Συμβούλιο της Ευρώπης να την δούμε</w:t>
      </w:r>
      <w:r w:rsidRPr="00913A9B">
        <w:rPr>
          <w:rFonts w:eastAsia="Times New Roman" w:cs="Times New Roman"/>
          <w:szCs w:val="24"/>
        </w:rPr>
        <w:t xml:space="preserve"> και γραπτ</w:t>
      </w:r>
      <w:r>
        <w:rPr>
          <w:rFonts w:eastAsia="Times New Roman" w:cs="Times New Roman"/>
          <w:szCs w:val="24"/>
        </w:rPr>
        <w:t>ώς.</w:t>
      </w:r>
      <w:r w:rsidRPr="00913A9B">
        <w:rPr>
          <w:rFonts w:eastAsia="Times New Roman" w:cs="Times New Roman"/>
          <w:szCs w:val="24"/>
        </w:rPr>
        <w:t xml:space="preserve"> Γιατί </w:t>
      </w:r>
      <w:r>
        <w:rPr>
          <w:rFonts w:eastAsia="Times New Roman" w:cs="Times New Roman"/>
          <w:szCs w:val="24"/>
        </w:rPr>
        <w:t>ψάχνοντας δεν την βρήκαμε πουθενά.</w:t>
      </w:r>
      <w:r w:rsidRPr="00913A9B">
        <w:rPr>
          <w:rFonts w:eastAsia="Times New Roman" w:cs="Times New Roman"/>
          <w:szCs w:val="24"/>
        </w:rPr>
        <w:t xml:space="preserve"> </w:t>
      </w:r>
      <w:r>
        <w:rPr>
          <w:rFonts w:eastAsia="Times New Roman" w:cs="Times New Roman"/>
          <w:szCs w:val="24"/>
        </w:rPr>
        <w:t>Δεν βρέθηκε η τροπολογία. Δ</w:t>
      </w:r>
      <w:r w:rsidRPr="00913A9B">
        <w:rPr>
          <w:rFonts w:eastAsia="Times New Roman" w:cs="Times New Roman"/>
          <w:szCs w:val="24"/>
        </w:rPr>
        <w:t>ημοσιεύματα υπάρχουν</w:t>
      </w:r>
      <w:r>
        <w:rPr>
          <w:rFonts w:eastAsia="Times New Roman" w:cs="Times New Roman"/>
          <w:szCs w:val="24"/>
        </w:rPr>
        <w:t>. Ήταν προφορική η τροπολογία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913A9B">
        <w:rPr>
          <w:rFonts w:eastAsia="Times New Roman" w:cs="Times New Roman"/>
          <w:szCs w:val="24"/>
        </w:rPr>
        <w:t>τοποθέτηση</w:t>
      </w:r>
      <w:r>
        <w:rPr>
          <w:rFonts w:eastAsia="Times New Roman" w:cs="Times New Roman"/>
          <w:szCs w:val="24"/>
        </w:rPr>
        <w:t>.</w:t>
      </w:r>
      <w:r w:rsidRPr="00913A9B">
        <w:rPr>
          <w:rFonts w:eastAsia="Times New Roman" w:cs="Times New Roman"/>
          <w:szCs w:val="24"/>
        </w:rPr>
        <w:t xml:space="preserve"> </w:t>
      </w:r>
      <w:r>
        <w:rPr>
          <w:rFonts w:eastAsia="Times New Roman" w:cs="Times New Roman"/>
          <w:szCs w:val="24"/>
        </w:rPr>
        <w:t>Φαντάζομαι να κατατέθηκε γραπτά στην Βουλή. Εγώ δεν θα μπω στο εάν υπάρχει ή δεν υπάρχει τροπολογία. Ν</w:t>
      </w:r>
      <w:r w:rsidRPr="00913A9B">
        <w:rPr>
          <w:rFonts w:eastAsia="Times New Roman" w:cs="Times New Roman"/>
          <w:szCs w:val="24"/>
        </w:rPr>
        <w:t>α μας το δ</w:t>
      </w:r>
      <w:r>
        <w:rPr>
          <w:rFonts w:eastAsia="Times New Roman" w:cs="Times New Roman"/>
          <w:szCs w:val="24"/>
        </w:rPr>
        <w:t>ιευκρινίσει</w:t>
      </w:r>
      <w:r w:rsidRPr="00913A9B">
        <w:rPr>
          <w:rFonts w:eastAsia="Times New Roman" w:cs="Times New Roman"/>
          <w:szCs w:val="24"/>
        </w:rPr>
        <w:t xml:space="preserve"> παρακαλώ </w:t>
      </w:r>
      <w:r>
        <w:rPr>
          <w:rFonts w:eastAsia="Times New Roman" w:cs="Times New Roman"/>
          <w:szCs w:val="24"/>
        </w:rPr>
        <w:t xml:space="preserve">ο </w:t>
      </w:r>
      <w:r w:rsidRPr="00913A9B">
        <w:rPr>
          <w:rFonts w:eastAsia="Times New Roman" w:cs="Times New Roman"/>
          <w:szCs w:val="24"/>
        </w:rPr>
        <w:t>συνάδελφος</w:t>
      </w:r>
      <w:r>
        <w:rPr>
          <w:rFonts w:eastAsia="Times New Roman" w:cs="Times New Roman"/>
          <w:szCs w:val="24"/>
        </w:rPr>
        <w:t xml:space="preserve">. </w:t>
      </w:r>
    </w:p>
    <w:p w14:paraId="1123F295"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Χ</w:t>
      </w:r>
      <w:r w:rsidRPr="00913A9B">
        <w:rPr>
          <w:rFonts w:eastAsia="Times New Roman" w:cs="Times New Roman"/>
          <w:szCs w:val="24"/>
        </w:rPr>
        <w:t>αίρομαι γιατί επιλέγει ψήφ</w:t>
      </w:r>
      <w:r>
        <w:rPr>
          <w:rFonts w:eastAsia="Times New Roman" w:cs="Times New Roman"/>
          <w:szCs w:val="24"/>
        </w:rPr>
        <w:t>ισμα</w:t>
      </w:r>
      <w:r w:rsidRPr="00913A9B">
        <w:rPr>
          <w:rFonts w:eastAsia="Times New Roman" w:cs="Times New Roman"/>
          <w:szCs w:val="24"/>
        </w:rPr>
        <w:t xml:space="preserve"> του συγκεκριμένου οργανισμού για την υποστήριξη της </w:t>
      </w:r>
      <w:r>
        <w:rPr>
          <w:rFonts w:eastAsia="Times New Roman" w:cs="Times New Roman"/>
          <w:szCs w:val="24"/>
        </w:rPr>
        <w:t xml:space="preserve">θέσης. </w:t>
      </w:r>
      <w:r>
        <w:rPr>
          <w:rFonts w:eastAsia="Times New Roman" w:cs="Times New Roman"/>
          <w:szCs w:val="24"/>
        </w:rPr>
        <w:t>Φαντάζομαι ότι εξίσου εκτιμά και τα υπόλοιπα ψηφίσματα της κοινοβουλευτικής συνέλευσης του Συμβουλίου</w:t>
      </w:r>
      <w:r w:rsidRPr="00913A9B">
        <w:rPr>
          <w:rFonts w:eastAsia="Times New Roman" w:cs="Times New Roman"/>
          <w:szCs w:val="24"/>
        </w:rPr>
        <w:t xml:space="preserve"> της Ευρώπης</w:t>
      </w:r>
      <w:r>
        <w:rPr>
          <w:rFonts w:eastAsia="Times New Roman" w:cs="Times New Roman"/>
          <w:szCs w:val="24"/>
        </w:rPr>
        <w:t>. Ένα από αυτά είναι ο</w:t>
      </w:r>
      <w:r w:rsidRPr="00913A9B">
        <w:rPr>
          <w:rFonts w:eastAsia="Times New Roman" w:cs="Times New Roman"/>
          <w:szCs w:val="24"/>
        </w:rPr>
        <w:t xml:space="preserve">ι διεθνείς υποχρεώσεις των κρατών-μελών </w:t>
      </w:r>
      <w:r>
        <w:rPr>
          <w:rFonts w:eastAsia="Times New Roman" w:cs="Times New Roman"/>
          <w:szCs w:val="24"/>
        </w:rPr>
        <w:t>του Συμβουλίου της Ευρώπης</w:t>
      </w:r>
      <w:r w:rsidRPr="00913A9B">
        <w:rPr>
          <w:rFonts w:eastAsia="Times New Roman" w:cs="Times New Roman"/>
          <w:szCs w:val="24"/>
        </w:rPr>
        <w:t xml:space="preserve"> </w:t>
      </w:r>
      <w:r>
        <w:rPr>
          <w:rFonts w:eastAsia="Times New Roman" w:cs="Times New Roman"/>
          <w:szCs w:val="24"/>
        </w:rPr>
        <w:t>για</w:t>
      </w:r>
      <w:r w:rsidRPr="00913A9B">
        <w:rPr>
          <w:rFonts w:eastAsia="Times New Roman" w:cs="Times New Roman"/>
          <w:szCs w:val="24"/>
        </w:rPr>
        <w:t xml:space="preserve"> την προστασία της ανθρώπινης ζωής στη θάλασσα</w:t>
      </w:r>
      <w:r>
        <w:rPr>
          <w:rFonts w:eastAsia="Times New Roman" w:cs="Times New Roman"/>
          <w:szCs w:val="24"/>
        </w:rPr>
        <w:t>. Δεν</w:t>
      </w:r>
      <w:r>
        <w:rPr>
          <w:rFonts w:eastAsia="Times New Roman" w:cs="Times New Roman"/>
          <w:szCs w:val="24"/>
        </w:rPr>
        <w:t xml:space="preserve"> το έχει υποστηρίξει. Άλλα μας λέει ο κ. Βαρβιτσιώτης. Μας λέει να βουλιάζουμε βάρκες. Η διάσωση, λοιπόν, του </w:t>
      </w:r>
      <w:r>
        <w:rPr>
          <w:rFonts w:eastAsia="Times New Roman" w:cs="Times New Roman"/>
          <w:szCs w:val="24"/>
        </w:rPr>
        <w:lastRenderedPageBreak/>
        <w:t>ανθρώπου στη θάλασσα</w:t>
      </w:r>
      <w:r w:rsidRPr="00913A9B">
        <w:rPr>
          <w:rFonts w:eastAsia="Times New Roman" w:cs="Times New Roman"/>
          <w:szCs w:val="24"/>
        </w:rPr>
        <w:t xml:space="preserve"> είναι ηθικά και νομικά υποχρέωση κάθε κράτο</w:t>
      </w:r>
      <w:r>
        <w:rPr>
          <w:rFonts w:eastAsia="Times New Roman" w:cs="Times New Roman"/>
          <w:szCs w:val="24"/>
        </w:rPr>
        <w:t>υ</w:t>
      </w:r>
      <w:r w:rsidRPr="00913A9B">
        <w:rPr>
          <w:rFonts w:eastAsia="Times New Roman" w:cs="Times New Roman"/>
          <w:szCs w:val="24"/>
        </w:rPr>
        <w:t>ς-μέλο</w:t>
      </w:r>
      <w:r>
        <w:rPr>
          <w:rFonts w:eastAsia="Times New Roman" w:cs="Times New Roman"/>
          <w:szCs w:val="24"/>
        </w:rPr>
        <w:t>υ</w:t>
      </w:r>
      <w:r w:rsidRPr="00913A9B">
        <w:rPr>
          <w:rFonts w:eastAsia="Times New Roman" w:cs="Times New Roman"/>
          <w:szCs w:val="24"/>
        </w:rPr>
        <w:t>ς</w:t>
      </w:r>
      <w:r>
        <w:rPr>
          <w:rFonts w:eastAsia="Times New Roman" w:cs="Times New Roman"/>
          <w:szCs w:val="24"/>
        </w:rPr>
        <w:t xml:space="preserve">. Είναι το ίδιο </w:t>
      </w:r>
      <w:r>
        <w:rPr>
          <w:rFonts w:eastAsia="Times New Roman" w:cs="Times New Roman"/>
          <w:szCs w:val="24"/>
        </w:rPr>
        <w:t>σ</w:t>
      </w:r>
      <w:r>
        <w:rPr>
          <w:rFonts w:eastAsia="Times New Roman" w:cs="Times New Roman"/>
          <w:szCs w:val="24"/>
        </w:rPr>
        <w:t xml:space="preserve">υμβούλιο που κατέθετε την </w:t>
      </w:r>
      <w:r w:rsidRPr="00913A9B">
        <w:rPr>
          <w:rFonts w:eastAsia="Times New Roman" w:cs="Times New Roman"/>
          <w:szCs w:val="24"/>
        </w:rPr>
        <w:t>τροπολογία να αποσυνδεθεί το Φ</w:t>
      </w:r>
      <w:r w:rsidRPr="00913A9B">
        <w:rPr>
          <w:rFonts w:eastAsia="Times New Roman" w:cs="Times New Roman"/>
          <w:szCs w:val="24"/>
        </w:rPr>
        <w:t>ΠΑ</w:t>
      </w:r>
      <w:r>
        <w:rPr>
          <w:rFonts w:eastAsia="Times New Roman" w:cs="Times New Roman"/>
          <w:szCs w:val="24"/>
        </w:rPr>
        <w:t>.</w:t>
      </w:r>
    </w:p>
    <w:p w14:paraId="1123F296"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θυμίζω στον κ. Βαρβιτσιώτη ότι ο </w:t>
      </w:r>
      <w:r>
        <w:rPr>
          <w:rFonts w:eastAsia="Times New Roman" w:cs="Times New Roman"/>
          <w:szCs w:val="24"/>
        </w:rPr>
        <w:t>γ</w:t>
      </w:r>
      <w:r>
        <w:rPr>
          <w:rFonts w:eastAsia="Times New Roman" w:cs="Times New Roman"/>
          <w:szCs w:val="24"/>
        </w:rPr>
        <w:t xml:space="preserve">ενικός </w:t>
      </w:r>
      <w:r>
        <w:rPr>
          <w:rFonts w:eastAsia="Times New Roman" w:cs="Times New Roman"/>
          <w:szCs w:val="24"/>
        </w:rPr>
        <w:t>γ</w:t>
      </w:r>
      <w:r>
        <w:rPr>
          <w:rFonts w:eastAsia="Times New Roman" w:cs="Times New Roman"/>
          <w:szCs w:val="24"/>
        </w:rPr>
        <w:t>ραμματέας του Συμβουλίου της Ε</w:t>
      </w:r>
      <w:r w:rsidRPr="00913A9B">
        <w:rPr>
          <w:rFonts w:eastAsia="Times New Roman" w:cs="Times New Roman"/>
          <w:szCs w:val="24"/>
        </w:rPr>
        <w:t>υρώπης</w:t>
      </w:r>
      <w:r>
        <w:rPr>
          <w:rFonts w:eastAsia="Times New Roman" w:cs="Times New Roman"/>
          <w:szCs w:val="24"/>
        </w:rPr>
        <w:t xml:space="preserve"> χαιρέτισε την κύρωση τ</w:t>
      </w:r>
      <w:r w:rsidRPr="00913A9B">
        <w:rPr>
          <w:rFonts w:eastAsia="Times New Roman" w:cs="Times New Roman"/>
          <w:szCs w:val="24"/>
        </w:rPr>
        <w:t xml:space="preserve">ης </w:t>
      </w:r>
      <w:r>
        <w:rPr>
          <w:rFonts w:eastAsia="Times New Roman" w:cs="Times New Roman"/>
          <w:szCs w:val="24"/>
        </w:rPr>
        <w:t>Σ</w:t>
      </w:r>
      <w:r w:rsidRPr="00913A9B">
        <w:rPr>
          <w:rFonts w:eastAsia="Times New Roman" w:cs="Times New Roman"/>
          <w:szCs w:val="24"/>
        </w:rPr>
        <w:t>υμφωνίας των Πρεσπών</w:t>
      </w:r>
      <w:r>
        <w:rPr>
          <w:rFonts w:eastAsia="Times New Roman" w:cs="Times New Roman"/>
          <w:szCs w:val="24"/>
        </w:rPr>
        <w:t>,</w:t>
      </w:r>
      <w:r w:rsidRPr="00913A9B">
        <w:rPr>
          <w:rFonts w:eastAsia="Times New Roman" w:cs="Times New Roman"/>
          <w:szCs w:val="24"/>
        </w:rPr>
        <w:t xml:space="preserve"> χαρακτηρίζοντ</w:t>
      </w:r>
      <w:r>
        <w:rPr>
          <w:rFonts w:eastAsia="Times New Roman" w:cs="Times New Roman"/>
          <w:szCs w:val="24"/>
        </w:rPr>
        <w:t>ά</w:t>
      </w:r>
      <w:r w:rsidRPr="00913A9B">
        <w:rPr>
          <w:rFonts w:eastAsia="Times New Roman" w:cs="Times New Roman"/>
          <w:szCs w:val="24"/>
        </w:rPr>
        <w:t>ς την ιστορική στιγμή για τις διμερείς</w:t>
      </w:r>
      <w:r>
        <w:rPr>
          <w:rFonts w:eastAsia="Times New Roman" w:cs="Times New Roman"/>
          <w:szCs w:val="24"/>
        </w:rPr>
        <w:t xml:space="preserve"> σχέσεις μεταξύ των δύο κρατών. Άραγε </w:t>
      </w:r>
      <w:r w:rsidRPr="00913A9B">
        <w:rPr>
          <w:rFonts w:eastAsia="Times New Roman" w:cs="Times New Roman"/>
          <w:szCs w:val="24"/>
        </w:rPr>
        <w:t xml:space="preserve">συμμερίζεται </w:t>
      </w:r>
      <w:r>
        <w:rPr>
          <w:rFonts w:eastAsia="Times New Roman" w:cs="Times New Roman"/>
          <w:szCs w:val="24"/>
        </w:rPr>
        <w:t>η Νέα Δημοκρατ</w:t>
      </w:r>
      <w:r>
        <w:rPr>
          <w:rFonts w:eastAsia="Times New Roman" w:cs="Times New Roman"/>
          <w:szCs w:val="24"/>
        </w:rPr>
        <w:t>ία αυτή τη στάση; Να μας απαντήσει. Θα κλείσω λέγοντας ότι προφανώς και συνηγορού</w:t>
      </w:r>
      <w:r w:rsidRPr="00913A9B">
        <w:rPr>
          <w:rFonts w:eastAsia="Times New Roman" w:cs="Times New Roman"/>
          <w:szCs w:val="24"/>
        </w:rPr>
        <w:t xml:space="preserve">με οι περισσότερες παρατάξεις </w:t>
      </w:r>
      <w:r>
        <w:rPr>
          <w:rFonts w:eastAsia="Times New Roman" w:cs="Times New Roman"/>
          <w:szCs w:val="24"/>
        </w:rPr>
        <w:t>στην κύρωση. Σ</w:t>
      </w:r>
      <w:r w:rsidRPr="00913A9B">
        <w:rPr>
          <w:rFonts w:eastAsia="Times New Roman" w:cs="Times New Roman"/>
          <w:szCs w:val="24"/>
        </w:rPr>
        <w:t>τεναχωριέμαι για το Κομμουνιστικό Κόμμα Ελλάδος</w:t>
      </w:r>
      <w:r>
        <w:rPr>
          <w:rFonts w:eastAsia="Times New Roman" w:cs="Times New Roman"/>
          <w:szCs w:val="24"/>
        </w:rPr>
        <w:t>.</w:t>
      </w:r>
    </w:p>
    <w:p w14:paraId="1123F297" w14:textId="77777777" w:rsidR="00A4113B" w:rsidRDefault="00FE19D4">
      <w:pPr>
        <w:spacing w:line="600" w:lineRule="auto"/>
        <w:ind w:firstLine="720"/>
        <w:contextualSpacing/>
        <w:jc w:val="both"/>
        <w:rPr>
          <w:rFonts w:eastAsia="Times New Roman" w:cs="Times New Roman"/>
          <w:szCs w:val="24"/>
        </w:rPr>
      </w:pPr>
      <w:r w:rsidRPr="00FD24FC">
        <w:rPr>
          <w:rFonts w:eastAsia="Times New Roman" w:cs="Times New Roman"/>
          <w:b/>
          <w:szCs w:val="24"/>
        </w:rPr>
        <w:t>ΑΘΑΝΑΣΙΟΣ ΒΑΡΔΑΛΗΣ:</w:t>
      </w:r>
      <w:r>
        <w:rPr>
          <w:rFonts w:eastAsia="Times New Roman" w:cs="Times New Roman"/>
          <w:szCs w:val="24"/>
        </w:rPr>
        <w:t xml:space="preserve"> Να μη στεναχωριέστε.</w:t>
      </w:r>
    </w:p>
    <w:p w14:paraId="1123F298" w14:textId="77777777" w:rsidR="00A4113B" w:rsidRDefault="00FE19D4">
      <w:pPr>
        <w:spacing w:line="600" w:lineRule="auto"/>
        <w:ind w:firstLine="720"/>
        <w:contextualSpacing/>
        <w:jc w:val="both"/>
        <w:rPr>
          <w:rFonts w:eastAsia="Times New Roman" w:cs="Times New Roman"/>
          <w:szCs w:val="24"/>
        </w:rPr>
      </w:pPr>
      <w:r w:rsidRPr="00FD24FC">
        <w:rPr>
          <w:rFonts w:eastAsia="Times New Roman" w:cs="Times New Roman"/>
          <w:b/>
          <w:szCs w:val="24"/>
        </w:rPr>
        <w:t>ΓΕΩΡΓΙΟΣ ΠΑΛ</w:t>
      </w:r>
      <w:r>
        <w:rPr>
          <w:rFonts w:eastAsia="Times New Roman" w:cs="Times New Roman"/>
          <w:b/>
          <w:szCs w:val="24"/>
        </w:rPr>
        <w:t>Λ</w:t>
      </w:r>
      <w:r w:rsidRPr="00FD24FC">
        <w:rPr>
          <w:rFonts w:eastAsia="Times New Roman" w:cs="Times New Roman"/>
          <w:b/>
          <w:szCs w:val="24"/>
        </w:rPr>
        <w:t>ΗΣ:</w:t>
      </w:r>
      <w:r>
        <w:rPr>
          <w:rFonts w:eastAsia="Times New Roman" w:cs="Times New Roman"/>
          <w:b/>
          <w:szCs w:val="24"/>
        </w:rPr>
        <w:t xml:space="preserve"> </w:t>
      </w:r>
      <w:r>
        <w:rPr>
          <w:rFonts w:eastAsia="Times New Roman" w:cs="Times New Roman"/>
          <w:szCs w:val="24"/>
        </w:rPr>
        <w:t>Στεναχωριέμαι, διότι ήτα</w:t>
      </w:r>
      <w:r>
        <w:rPr>
          <w:rFonts w:eastAsia="Times New Roman" w:cs="Times New Roman"/>
          <w:szCs w:val="24"/>
        </w:rPr>
        <w:t>ν από τους πρωτοστάτες για την ύπαρξη μειωμένων συντελεστών ΦΠΑ. Π</w:t>
      </w:r>
      <w:r w:rsidRPr="00913A9B">
        <w:rPr>
          <w:rFonts w:eastAsia="Times New Roman" w:cs="Times New Roman"/>
          <w:szCs w:val="24"/>
        </w:rPr>
        <w:t>ιο πολύ</w:t>
      </w:r>
      <w:r>
        <w:rPr>
          <w:rFonts w:eastAsia="Times New Roman" w:cs="Times New Roman"/>
          <w:szCs w:val="24"/>
        </w:rPr>
        <w:t>, όμως, στεναχωριέμαι γ</w:t>
      </w:r>
      <w:r w:rsidRPr="00913A9B">
        <w:rPr>
          <w:rFonts w:eastAsia="Times New Roman" w:cs="Times New Roman"/>
          <w:szCs w:val="24"/>
        </w:rPr>
        <w:t>ιατί εν</w:t>
      </w:r>
      <w:r>
        <w:rPr>
          <w:rFonts w:eastAsia="Times New Roman" w:cs="Times New Roman"/>
          <w:szCs w:val="24"/>
        </w:rPr>
        <w:t xml:space="preserve"> </w:t>
      </w:r>
      <w:r w:rsidRPr="00913A9B">
        <w:rPr>
          <w:rFonts w:eastAsia="Times New Roman" w:cs="Times New Roman"/>
          <w:szCs w:val="24"/>
        </w:rPr>
        <w:t xml:space="preserve">όψει των εκλογών δεν μπορώ να κατανοήσω </w:t>
      </w:r>
      <w:r>
        <w:rPr>
          <w:rFonts w:eastAsia="Times New Roman" w:cs="Times New Roman"/>
          <w:szCs w:val="24"/>
        </w:rPr>
        <w:t>-</w:t>
      </w:r>
      <w:r w:rsidRPr="00913A9B">
        <w:rPr>
          <w:rFonts w:eastAsia="Times New Roman" w:cs="Times New Roman"/>
          <w:szCs w:val="24"/>
        </w:rPr>
        <w:t>ακούσαμε και αυτό</w:t>
      </w:r>
      <w:r>
        <w:rPr>
          <w:rFonts w:eastAsia="Times New Roman" w:cs="Times New Roman"/>
          <w:szCs w:val="24"/>
        </w:rPr>
        <w:t>!-</w:t>
      </w:r>
      <w:r w:rsidRPr="00913A9B">
        <w:rPr>
          <w:rFonts w:eastAsia="Times New Roman" w:cs="Times New Roman"/>
          <w:szCs w:val="24"/>
        </w:rPr>
        <w:t xml:space="preserve"> πώς μπορεί να συνδεθεί το μεταφορικό ισοδύναμο με τα δι</w:t>
      </w:r>
      <w:r>
        <w:rPr>
          <w:rFonts w:eastAsia="Times New Roman" w:cs="Times New Roman"/>
          <w:szCs w:val="24"/>
        </w:rPr>
        <w:t>καιώματα των ναυτεργατών και πού</w:t>
      </w:r>
      <w:r w:rsidRPr="00913A9B">
        <w:rPr>
          <w:rFonts w:eastAsia="Times New Roman" w:cs="Times New Roman"/>
          <w:szCs w:val="24"/>
        </w:rPr>
        <w:t xml:space="preserve"> τα </w:t>
      </w:r>
      <w:r w:rsidRPr="00913A9B">
        <w:rPr>
          <w:rFonts w:eastAsia="Times New Roman" w:cs="Times New Roman"/>
          <w:szCs w:val="24"/>
        </w:rPr>
        <w:t>επηρεάζει</w:t>
      </w:r>
      <w:r>
        <w:rPr>
          <w:rFonts w:eastAsia="Times New Roman" w:cs="Times New Roman"/>
          <w:szCs w:val="24"/>
        </w:rPr>
        <w:t>. Μ</w:t>
      </w:r>
      <w:r w:rsidRPr="00913A9B">
        <w:rPr>
          <w:rFonts w:eastAsia="Times New Roman" w:cs="Times New Roman"/>
          <w:szCs w:val="24"/>
        </w:rPr>
        <w:t>έχρι εκεί φτάσαμε</w:t>
      </w:r>
      <w:r>
        <w:rPr>
          <w:rFonts w:eastAsia="Times New Roman" w:cs="Times New Roman"/>
          <w:szCs w:val="24"/>
        </w:rPr>
        <w:t>! Γ</w:t>
      </w:r>
      <w:r w:rsidRPr="00913A9B">
        <w:rPr>
          <w:rFonts w:eastAsia="Times New Roman" w:cs="Times New Roman"/>
          <w:szCs w:val="24"/>
        </w:rPr>
        <w:t>ια να μην πω για τη σύ</w:t>
      </w:r>
      <w:r>
        <w:rPr>
          <w:rFonts w:eastAsia="Times New Roman" w:cs="Times New Roman"/>
          <w:szCs w:val="24"/>
        </w:rPr>
        <w:t>μπλευση σ</w:t>
      </w:r>
      <w:r w:rsidRPr="00913A9B">
        <w:rPr>
          <w:rFonts w:eastAsia="Times New Roman" w:cs="Times New Roman"/>
          <w:szCs w:val="24"/>
        </w:rPr>
        <w:t xml:space="preserve">το προσφυγικό στα νησιά του </w:t>
      </w:r>
      <w:r>
        <w:rPr>
          <w:rFonts w:eastAsia="Times New Roman" w:cs="Times New Roman"/>
          <w:szCs w:val="24"/>
        </w:rPr>
        <w:t>β</w:t>
      </w:r>
      <w:r w:rsidRPr="00913A9B">
        <w:rPr>
          <w:rFonts w:eastAsia="Times New Roman" w:cs="Times New Roman"/>
          <w:szCs w:val="24"/>
        </w:rPr>
        <w:t xml:space="preserve">ορείου </w:t>
      </w:r>
      <w:r w:rsidRPr="00913A9B">
        <w:rPr>
          <w:rFonts w:eastAsia="Times New Roman" w:cs="Times New Roman"/>
          <w:szCs w:val="24"/>
        </w:rPr>
        <w:lastRenderedPageBreak/>
        <w:t xml:space="preserve">Αιγαίου με καθόλου φιλικές δυνάμεις προς </w:t>
      </w:r>
      <w:r>
        <w:rPr>
          <w:rFonts w:eastAsia="Times New Roman" w:cs="Times New Roman"/>
          <w:szCs w:val="24"/>
        </w:rPr>
        <w:t xml:space="preserve">τα </w:t>
      </w:r>
      <w:r w:rsidRPr="00913A9B">
        <w:rPr>
          <w:rFonts w:eastAsia="Times New Roman" w:cs="Times New Roman"/>
          <w:szCs w:val="24"/>
        </w:rPr>
        <w:t>ανθρώπινα δικαιώματα και τους πρόσφυγες</w:t>
      </w:r>
      <w:r>
        <w:rPr>
          <w:rFonts w:eastAsia="Times New Roman" w:cs="Times New Roman"/>
          <w:szCs w:val="24"/>
        </w:rPr>
        <w:t>.</w:t>
      </w:r>
    </w:p>
    <w:p w14:paraId="1123F299" w14:textId="77777777" w:rsidR="00A4113B" w:rsidRDefault="00FE19D4">
      <w:pPr>
        <w:spacing w:line="600" w:lineRule="auto"/>
        <w:ind w:firstLine="720"/>
        <w:contextualSpacing/>
        <w:jc w:val="both"/>
        <w:rPr>
          <w:rFonts w:eastAsia="Times New Roman"/>
          <w:bCs/>
          <w:szCs w:val="24"/>
        </w:rPr>
      </w:pPr>
      <w:r w:rsidRPr="00663D20">
        <w:rPr>
          <w:rFonts w:eastAsia="Times New Roman" w:cs="Times New Roman"/>
          <w:szCs w:val="24"/>
        </w:rPr>
        <w:t>(</w:t>
      </w:r>
      <w:r w:rsidRPr="00663D20">
        <w:rPr>
          <w:rFonts w:eastAsia="Times New Roman"/>
          <w:bCs/>
          <w:szCs w:val="24"/>
        </w:rPr>
        <w:t xml:space="preserve">Στο σημείο αυτό ο Βουλευτής κ. </w:t>
      </w:r>
      <w:r>
        <w:rPr>
          <w:rFonts w:eastAsia="Times New Roman"/>
          <w:bCs/>
          <w:szCs w:val="24"/>
        </w:rPr>
        <w:t>Γεώργιος Πάλλης</w:t>
      </w:r>
      <w:r w:rsidRPr="00960039">
        <w:rPr>
          <w:rFonts w:eastAsia="Times New Roman"/>
          <w:bCs/>
          <w:szCs w:val="24"/>
        </w:rPr>
        <w:t xml:space="preserve"> </w:t>
      </w:r>
      <w:r>
        <w:rPr>
          <w:rFonts w:eastAsia="Times New Roman"/>
          <w:bCs/>
          <w:szCs w:val="24"/>
        </w:rPr>
        <w:t xml:space="preserve">καταθέτει για τα Πρακτικά το προαναφερθέν </w:t>
      </w:r>
      <w:r w:rsidRPr="00663D20">
        <w:rPr>
          <w:rFonts w:eastAsia="Times New Roman"/>
          <w:bCs/>
          <w:szCs w:val="24"/>
        </w:rPr>
        <w:t>έγγραφο</w:t>
      </w:r>
      <w:r>
        <w:rPr>
          <w:rFonts w:eastAsia="Times New Roman"/>
          <w:bCs/>
          <w:szCs w:val="24"/>
        </w:rPr>
        <w:t>,</w:t>
      </w:r>
      <w:r w:rsidRPr="00663D20">
        <w:rPr>
          <w:rFonts w:eastAsia="Times New Roman"/>
          <w:bCs/>
          <w:szCs w:val="24"/>
        </w:rPr>
        <w:t xml:space="preserve"> το οποίο βρίσκεται στο </w:t>
      </w:r>
      <w:r>
        <w:rPr>
          <w:rFonts w:eastAsia="Times New Roman"/>
          <w:bCs/>
          <w:szCs w:val="24"/>
        </w:rPr>
        <w:t>α</w:t>
      </w:r>
      <w:r w:rsidRPr="00663D20">
        <w:rPr>
          <w:rFonts w:eastAsia="Times New Roman"/>
          <w:bCs/>
          <w:szCs w:val="24"/>
        </w:rPr>
        <w:t>ρχείο του Τμήματος Γραμματείας της Διεύθυνσης Στενογραφίας και Πρακτικών της Βουλής)</w:t>
      </w:r>
    </w:p>
    <w:p w14:paraId="1123F29A" w14:textId="77777777" w:rsidR="00A4113B" w:rsidRDefault="00FE19D4">
      <w:pPr>
        <w:spacing w:line="600" w:lineRule="auto"/>
        <w:ind w:firstLine="720"/>
        <w:contextualSpacing/>
        <w:jc w:val="both"/>
        <w:rPr>
          <w:rFonts w:eastAsia="Times New Roman" w:cs="Times New Roman"/>
          <w:szCs w:val="24"/>
        </w:rPr>
      </w:pPr>
      <w:r w:rsidRPr="00FD24FC">
        <w:rPr>
          <w:rFonts w:eastAsia="Times New Roman" w:cs="Times New Roman"/>
          <w:b/>
          <w:szCs w:val="24"/>
        </w:rPr>
        <w:t xml:space="preserve">ΜΙΛΤΙΑΔΗΣ ΒΑΡΒΙΤΣΙΩΤΗΣ: </w:t>
      </w:r>
      <w:r>
        <w:rPr>
          <w:rFonts w:eastAsia="Times New Roman" w:cs="Times New Roman"/>
          <w:szCs w:val="24"/>
        </w:rPr>
        <w:t>Κύριε Πρόεδρε, τον λόγο επί προσωπικού.</w:t>
      </w:r>
    </w:p>
    <w:p w14:paraId="1123F29B" w14:textId="77777777" w:rsidR="00A4113B" w:rsidRDefault="00FE19D4">
      <w:pPr>
        <w:spacing w:line="600" w:lineRule="auto"/>
        <w:ind w:firstLine="720"/>
        <w:contextualSpacing/>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w:t>
      </w:r>
      <w:r>
        <w:rPr>
          <w:rFonts w:eastAsia="Times New Roman"/>
          <w:b/>
          <w:bCs/>
          <w:szCs w:val="24"/>
        </w:rPr>
        <w:t xml:space="preserve">: </w:t>
      </w:r>
      <w:r>
        <w:rPr>
          <w:rFonts w:eastAsia="Times New Roman"/>
          <w:bCs/>
          <w:szCs w:val="24"/>
        </w:rPr>
        <w:t xml:space="preserve">Κύριε Βαρβιτσιώτη, να δώσουμε τον λόγο στον κ. </w:t>
      </w:r>
      <w:proofErr w:type="spellStart"/>
      <w:r>
        <w:rPr>
          <w:rFonts w:eastAsia="Times New Roman"/>
          <w:bCs/>
          <w:szCs w:val="24"/>
        </w:rPr>
        <w:t>Κόνσολα</w:t>
      </w:r>
      <w:proofErr w:type="spellEnd"/>
      <w:r>
        <w:rPr>
          <w:rFonts w:eastAsia="Times New Roman"/>
          <w:bCs/>
          <w:szCs w:val="24"/>
        </w:rPr>
        <w:t>;</w:t>
      </w:r>
    </w:p>
    <w:p w14:paraId="1123F29C" w14:textId="77777777" w:rsidR="00A4113B" w:rsidRDefault="00FE19D4">
      <w:pPr>
        <w:spacing w:line="600" w:lineRule="auto"/>
        <w:ind w:firstLine="720"/>
        <w:contextualSpacing/>
        <w:jc w:val="both"/>
        <w:rPr>
          <w:rFonts w:eastAsia="Times New Roman" w:cs="Times New Roman"/>
          <w:szCs w:val="24"/>
        </w:rPr>
      </w:pPr>
      <w:r w:rsidRPr="00FD24FC">
        <w:rPr>
          <w:rFonts w:eastAsia="Times New Roman" w:cs="Times New Roman"/>
          <w:b/>
          <w:szCs w:val="24"/>
        </w:rPr>
        <w:t xml:space="preserve">ΜΙΛΤΙΑΔΗΣ ΒΑΡΒΙΤΣΙΩΤΗΣ: </w:t>
      </w:r>
      <w:r>
        <w:rPr>
          <w:rFonts w:eastAsia="Times New Roman" w:cs="Times New Roman"/>
          <w:szCs w:val="24"/>
        </w:rPr>
        <w:t>Για ένα λεπτό, κύριε Πρόεδρε.</w:t>
      </w:r>
    </w:p>
    <w:p w14:paraId="1123F29D" w14:textId="77777777" w:rsidR="00A4113B" w:rsidRDefault="00FE19D4">
      <w:pPr>
        <w:spacing w:line="600" w:lineRule="auto"/>
        <w:ind w:firstLine="720"/>
        <w:contextualSpacing/>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Αυστηρά για ένα λεπτό, σας παρακαλώ.</w:t>
      </w:r>
    </w:p>
    <w:p w14:paraId="1123F29E" w14:textId="77777777" w:rsidR="00A4113B" w:rsidRDefault="00FE19D4">
      <w:pPr>
        <w:spacing w:line="600" w:lineRule="auto"/>
        <w:ind w:firstLine="720"/>
        <w:contextualSpacing/>
        <w:jc w:val="both"/>
        <w:rPr>
          <w:rFonts w:eastAsia="Times New Roman"/>
          <w:bCs/>
          <w:szCs w:val="24"/>
        </w:rPr>
      </w:pPr>
      <w:r>
        <w:rPr>
          <w:rFonts w:eastAsia="Times New Roman"/>
          <w:bCs/>
          <w:szCs w:val="24"/>
        </w:rPr>
        <w:t>Ορίστε, έχετε τον λόγο.</w:t>
      </w:r>
    </w:p>
    <w:p w14:paraId="1123F29F"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b/>
          <w:szCs w:val="24"/>
        </w:rPr>
        <w:t xml:space="preserve">ΜΙΛΤΙΑΔΗΣ ΒΑΡΒΙΤΣΙΩΤΗΣ: </w:t>
      </w:r>
      <w:r>
        <w:rPr>
          <w:rFonts w:eastAsia="Times New Roman" w:cs="Times New Roman"/>
          <w:szCs w:val="24"/>
        </w:rPr>
        <w:t xml:space="preserve">Κύριε Πρόεδρε, εδώ βλέπουμε το ανάλγητο πρόσωπο και το ψευδόμενο πρόσωπο της Αριστεράς, τον συκοφάντη, που αφήνει αισχρά υπονοούμενα, </w:t>
      </w:r>
      <w:r w:rsidRPr="00913A9B">
        <w:rPr>
          <w:rFonts w:eastAsia="Times New Roman" w:cs="Times New Roman"/>
          <w:szCs w:val="24"/>
        </w:rPr>
        <w:t>όταν η πολιτική που υποστηρίζει ευθύνεται για χιλιάδες νεκρούς</w:t>
      </w:r>
      <w:r>
        <w:rPr>
          <w:rFonts w:eastAsia="Times New Roman" w:cs="Times New Roman"/>
          <w:szCs w:val="24"/>
        </w:rPr>
        <w:t>.</w:t>
      </w:r>
      <w:r w:rsidRPr="00913A9B">
        <w:rPr>
          <w:rFonts w:eastAsia="Times New Roman" w:cs="Times New Roman"/>
          <w:szCs w:val="24"/>
        </w:rPr>
        <w:t xml:space="preserve"> </w:t>
      </w:r>
      <w:r w:rsidRPr="00913A9B">
        <w:rPr>
          <w:rFonts w:eastAsia="Times New Roman" w:cs="Times New Roman"/>
          <w:szCs w:val="24"/>
        </w:rPr>
        <w:lastRenderedPageBreak/>
        <w:t>Αυτ</w:t>
      </w:r>
      <w:r>
        <w:rPr>
          <w:rFonts w:eastAsia="Times New Roman" w:cs="Times New Roman"/>
          <w:szCs w:val="24"/>
        </w:rPr>
        <w:t xml:space="preserve">ά </w:t>
      </w:r>
      <w:r w:rsidRPr="00913A9B">
        <w:rPr>
          <w:rFonts w:eastAsia="Times New Roman" w:cs="Times New Roman"/>
          <w:szCs w:val="24"/>
        </w:rPr>
        <w:t xml:space="preserve">είναι τα </w:t>
      </w:r>
      <w:r>
        <w:rPr>
          <w:rFonts w:eastAsia="Times New Roman" w:cs="Times New Roman"/>
          <w:szCs w:val="24"/>
        </w:rPr>
        <w:t>αποτελέσματα της πολιτικής των ανοιχτών συνό</w:t>
      </w:r>
      <w:r>
        <w:rPr>
          <w:rFonts w:eastAsia="Times New Roman" w:cs="Times New Roman"/>
          <w:szCs w:val="24"/>
        </w:rPr>
        <w:t>ρων</w:t>
      </w:r>
      <w:r w:rsidRPr="00913A9B">
        <w:rPr>
          <w:rFonts w:eastAsia="Times New Roman" w:cs="Times New Roman"/>
          <w:szCs w:val="24"/>
        </w:rPr>
        <w:t xml:space="preserve"> στο Αιγαίο</w:t>
      </w:r>
      <w:r>
        <w:rPr>
          <w:rFonts w:eastAsia="Times New Roman" w:cs="Times New Roman"/>
          <w:szCs w:val="24"/>
        </w:rPr>
        <w:t>. Τ</w:t>
      </w:r>
      <w:r w:rsidRPr="00913A9B">
        <w:rPr>
          <w:rFonts w:eastAsia="Times New Roman" w:cs="Times New Roman"/>
          <w:szCs w:val="24"/>
        </w:rPr>
        <w:t xml:space="preserve">ο 2015 πάνω από </w:t>
      </w:r>
      <w:r>
        <w:rPr>
          <w:rFonts w:eastAsia="Times New Roman" w:cs="Times New Roman"/>
          <w:szCs w:val="24"/>
        </w:rPr>
        <w:t xml:space="preserve">χίλιοι εξακόσιοι άνθρωποι πνίγηκαν στο Αιγαίο με </w:t>
      </w:r>
      <w:r w:rsidRPr="00913A9B">
        <w:rPr>
          <w:rFonts w:eastAsia="Times New Roman" w:cs="Times New Roman"/>
          <w:szCs w:val="24"/>
        </w:rPr>
        <w:t xml:space="preserve">την πολιτική των </w:t>
      </w:r>
      <w:r>
        <w:rPr>
          <w:rFonts w:eastAsia="Times New Roman" w:cs="Times New Roman"/>
          <w:szCs w:val="24"/>
        </w:rPr>
        <w:t>ανοιχτών συνόρων.</w:t>
      </w:r>
    </w:p>
    <w:p w14:paraId="1123F2A0" w14:textId="77777777" w:rsidR="00A4113B" w:rsidRDefault="00FE19D4">
      <w:pPr>
        <w:spacing w:line="600" w:lineRule="auto"/>
        <w:ind w:firstLine="720"/>
        <w:contextualSpacing/>
        <w:jc w:val="both"/>
        <w:rPr>
          <w:rFonts w:eastAsia="Times New Roman" w:cs="Times New Roman"/>
          <w:szCs w:val="24"/>
        </w:rPr>
      </w:pPr>
      <w:r w:rsidRPr="00FD24FC">
        <w:rPr>
          <w:rFonts w:eastAsia="Times New Roman" w:cs="Times New Roman"/>
          <w:b/>
          <w:szCs w:val="24"/>
        </w:rPr>
        <w:t>ΓΕΩΡΓΙΟΣ ΠΑΛ</w:t>
      </w:r>
      <w:r>
        <w:rPr>
          <w:rFonts w:eastAsia="Times New Roman" w:cs="Times New Roman"/>
          <w:b/>
          <w:szCs w:val="24"/>
        </w:rPr>
        <w:t>Λ</w:t>
      </w:r>
      <w:r w:rsidRPr="00FD24FC">
        <w:rPr>
          <w:rFonts w:eastAsia="Times New Roman" w:cs="Times New Roman"/>
          <w:b/>
          <w:szCs w:val="24"/>
        </w:rPr>
        <w:t>ΗΣ:</w:t>
      </w:r>
      <w:r>
        <w:rPr>
          <w:rFonts w:eastAsia="Times New Roman" w:cs="Times New Roman"/>
          <w:b/>
          <w:szCs w:val="24"/>
        </w:rPr>
        <w:t xml:space="preserve"> </w:t>
      </w:r>
      <w:r>
        <w:rPr>
          <w:rFonts w:eastAsia="Times New Roman" w:cs="Times New Roman"/>
          <w:szCs w:val="24"/>
        </w:rPr>
        <w:t>Πού τους βρήκατε, κύριε Βαρβιτσιώτη;</w:t>
      </w:r>
    </w:p>
    <w:p w14:paraId="1123F2A1" w14:textId="77777777" w:rsidR="00A4113B" w:rsidRDefault="00FE19D4">
      <w:pPr>
        <w:spacing w:line="600" w:lineRule="auto"/>
        <w:ind w:firstLine="720"/>
        <w:contextualSpacing/>
        <w:jc w:val="both"/>
        <w:rPr>
          <w:rFonts w:eastAsia="Times New Roman" w:cs="Times New Roman"/>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Μη διακόπτετε.</w:t>
      </w:r>
    </w:p>
    <w:p w14:paraId="1123F2A2"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Δ</w:t>
      </w:r>
      <w:r w:rsidRPr="00913A9B">
        <w:rPr>
          <w:rFonts w:eastAsia="Times New Roman" w:cs="Times New Roman"/>
          <w:szCs w:val="24"/>
        </w:rPr>
        <w:t>ιαβάστε</w:t>
      </w:r>
      <w:r>
        <w:rPr>
          <w:rFonts w:eastAsia="Times New Roman" w:cs="Times New Roman"/>
          <w:szCs w:val="24"/>
        </w:rPr>
        <w:t xml:space="preserve"> τα.</w:t>
      </w:r>
    </w:p>
    <w:p w14:paraId="1123F2A3"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Δεύτερον,</w:t>
      </w:r>
      <w:r w:rsidRPr="00913A9B">
        <w:rPr>
          <w:rFonts w:eastAsia="Times New Roman" w:cs="Times New Roman"/>
          <w:szCs w:val="24"/>
        </w:rPr>
        <w:t xml:space="preserve"> </w:t>
      </w:r>
      <w:r>
        <w:rPr>
          <w:rFonts w:eastAsia="Times New Roman" w:cs="Times New Roman"/>
          <w:szCs w:val="24"/>
        </w:rPr>
        <w:t xml:space="preserve">η </w:t>
      </w:r>
      <w:r w:rsidRPr="00913A9B">
        <w:rPr>
          <w:rFonts w:eastAsia="Times New Roman" w:cs="Times New Roman"/>
          <w:szCs w:val="24"/>
        </w:rPr>
        <w:t>τροπολογία έχει ενσωματωθεί πλέον μέσα στο κείμενο της έκθεσης και να</w:t>
      </w:r>
      <w:r>
        <w:rPr>
          <w:rFonts w:eastAsia="Times New Roman" w:cs="Times New Roman"/>
          <w:szCs w:val="24"/>
        </w:rPr>
        <w:t xml:space="preserve"> το δείτε και να διαβάσετε και τ</w:t>
      </w:r>
      <w:r w:rsidRPr="00913A9B">
        <w:rPr>
          <w:rFonts w:eastAsia="Times New Roman" w:cs="Times New Roman"/>
          <w:szCs w:val="24"/>
        </w:rPr>
        <w:t xml:space="preserve">α </w:t>
      </w:r>
      <w:r>
        <w:rPr>
          <w:rFonts w:eastAsia="Times New Roman" w:cs="Times New Roman"/>
          <w:szCs w:val="24"/>
        </w:rPr>
        <w:t>Π</w:t>
      </w:r>
      <w:r w:rsidRPr="00913A9B">
        <w:rPr>
          <w:rFonts w:eastAsia="Times New Roman" w:cs="Times New Roman"/>
          <w:szCs w:val="24"/>
        </w:rPr>
        <w:t>ρακτικά</w:t>
      </w:r>
      <w:r>
        <w:rPr>
          <w:rFonts w:eastAsia="Times New Roman" w:cs="Times New Roman"/>
          <w:szCs w:val="24"/>
        </w:rPr>
        <w:t>. Τ</w:t>
      </w:r>
      <w:r w:rsidRPr="00913A9B">
        <w:rPr>
          <w:rFonts w:eastAsia="Times New Roman" w:cs="Times New Roman"/>
          <w:szCs w:val="24"/>
        </w:rPr>
        <w:t xml:space="preserve">α </w:t>
      </w:r>
      <w:r>
        <w:rPr>
          <w:rFonts w:eastAsia="Times New Roman" w:cs="Times New Roman"/>
          <w:szCs w:val="24"/>
        </w:rPr>
        <w:t>έχουν οι</w:t>
      </w:r>
      <w:r w:rsidRPr="00913A9B">
        <w:rPr>
          <w:rFonts w:eastAsia="Times New Roman" w:cs="Times New Roman"/>
          <w:szCs w:val="24"/>
        </w:rPr>
        <w:t xml:space="preserve"> συνάδελφοί </w:t>
      </w:r>
      <w:r>
        <w:rPr>
          <w:rFonts w:eastAsia="Times New Roman" w:cs="Times New Roman"/>
          <w:szCs w:val="24"/>
        </w:rPr>
        <w:t>σας.</w:t>
      </w:r>
      <w:r w:rsidRPr="00913A9B">
        <w:rPr>
          <w:rFonts w:eastAsia="Times New Roman" w:cs="Times New Roman"/>
          <w:szCs w:val="24"/>
        </w:rPr>
        <w:t xml:space="preserve"> Τα </w:t>
      </w:r>
      <w:r>
        <w:rPr>
          <w:rFonts w:eastAsia="Times New Roman" w:cs="Times New Roman"/>
          <w:szCs w:val="24"/>
        </w:rPr>
        <w:t>Π</w:t>
      </w:r>
      <w:r w:rsidRPr="00913A9B">
        <w:rPr>
          <w:rFonts w:eastAsia="Times New Roman" w:cs="Times New Roman"/>
          <w:szCs w:val="24"/>
        </w:rPr>
        <w:t xml:space="preserve">ρακτικά λένε </w:t>
      </w:r>
      <w:r>
        <w:rPr>
          <w:rFonts w:eastAsia="Times New Roman" w:cs="Times New Roman"/>
          <w:szCs w:val="24"/>
        </w:rPr>
        <w:t>ότι κατέθεσα</w:t>
      </w:r>
      <w:r w:rsidRPr="00913A9B">
        <w:rPr>
          <w:rFonts w:eastAsia="Times New Roman" w:cs="Times New Roman"/>
          <w:szCs w:val="24"/>
        </w:rPr>
        <w:t xml:space="preserve"> προφορική τροπολογία</w:t>
      </w:r>
      <w:r>
        <w:rPr>
          <w:rFonts w:eastAsia="Times New Roman" w:cs="Times New Roman"/>
          <w:szCs w:val="24"/>
        </w:rPr>
        <w:t>,</w:t>
      </w:r>
      <w:r w:rsidRPr="00913A9B">
        <w:rPr>
          <w:rFonts w:eastAsia="Times New Roman" w:cs="Times New Roman"/>
          <w:szCs w:val="24"/>
        </w:rPr>
        <w:t xml:space="preserve"> η οποία ενσωματώθηκε</w:t>
      </w:r>
      <w:r>
        <w:rPr>
          <w:rFonts w:eastAsia="Times New Roman" w:cs="Times New Roman"/>
          <w:szCs w:val="24"/>
        </w:rPr>
        <w:t>.</w:t>
      </w:r>
    </w:p>
    <w:p w14:paraId="1123F2A4"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Τρίτον,</w:t>
      </w:r>
      <w:r w:rsidRPr="00913A9B">
        <w:rPr>
          <w:rFonts w:eastAsia="Times New Roman" w:cs="Times New Roman"/>
          <w:szCs w:val="24"/>
        </w:rPr>
        <w:t xml:space="preserve"> </w:t>
      </w:r>
      <w:r>
        <w:rPr>
          <w:rFonts w:eastAsia="Times New Roman" w:cs="Times New Roman"/>
          <w:szCs w:val="24"/>
        </w:rPr>
        <w:t>-</w:t>
      </w:r>
      <w:r w:rsidRPr="00913A9B">
        <w:rPr>
          <w:rFonts w:eastAsia="Times New Roman" w:cs="Times New Roman"/>
          <w:szCs w:val="24"/>
        </w:rPr>
        <w:t>για να μην μπερδεύε</w:t>
      </w:r>
      <w:r w:rsidRPr="00913A9B">
        <w:rPr>
          <w:rFonts w:eastAsia="Times New Roman" w:cs="Times New Roman"/>
          <w:szCs w:val="24"/>
        </w:rPr>
        <w:t>στε</w:t>
      </w:r>
      <w:r>
        <w:rPr>
          <w:rFonts w:eastAsia="Times New Roman" w:cs="Times New Roman"/>
          <w:szCs w:val="24"/>
        </w:rPr>
        <w:t>-</w:t>
      </w:r>
      <w:r w:rsidRPr="00913A9B">
        <w:rPr>
          <w:rFonts w:eastAsia="Times New Roman" w:cs="Times New Roman"/>
          <w:szCs w:val="24"/>
        </w:rPr>
        <w:t xml:space="preserve"> κανένας</w:t>
      </w:r>
      <w:r>
        <w:rPr>
          <w:rFonts w:eastAsia="Times New Roman" w:cs="Times New Roman"/>
          <w:szCs w:val="24"/>
        </w:rPr>
        <w:t>, μα κανένας</w:t>
      </w:r>
      <w:r w:rsidRPr="00913A9B">
        <w:rPr>
          <w:rFonts w:eastAsia="Times New Roman" w:cs="Times New Roman"/>
          <w:szCs w:val="24"/>
        </w:rPr>
        <w:t xml:space="preserve"> δεν λέει ότι τα νησιά </w:t>
      </w:r>
      <w:r>
        <w:rPr>
          <w:rFonts w:eastAsia="Times New Roman" w:cs="Times New Roman"/>
          <w:szCs w:val="24"/>
        </w:rPr>
        <w:t xml:space="preserve">και οι πολίτες των νησιών </w:t>
      </w:r>
      <w:r w:rsidRPr="00913A9B">
        <w:rPr>
          <w:rFonts w:eastAsia="Times New Roman" w:cs="Times New Roman"/>
          <w:szCs w:val="24"/>
        </w:rPr>
        <w:t>δεν πρέπει να έχουν ανακούφιση για το βάρος το οποίο υφίστα</w:t>
      </w:r>
      <w:r>
        <w:rPr>
          <w:rFonts w:eastAsia="Times New Roman" w:cs="Times New Roman"/>
          <w:szCs w:val="24"/>
        </w:rPr>
        <w:t>ν</w:t>
      </w:r>
      <w:r w:rsidRPr="00913A9B">
        <w:rPr>
          <w:rFonts w:eastAsia="Times New Roman" w:cs="Times New Roman"/>
          <w:szCs w:val="24"/>
        </w:rPr>
        <w:t>ται</w:t>
      </w:r>
      <w:r>
        <w:rPr>
          <w:rFonts w:eastAsia="Times New Roman" w:cs="Times New Roman"/>
          <w:szCs w:val="24"/>
        </w:rPr>
        <w:t xml:space="preserve"> από την επιλογή σας να δημιουργήσετε πέντε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ς</w:t>
      </w:r>
      <w:r w:rsidRPr="00C56D10">
        <w:rPr>
          <w:rFonts w:eastAsia="Times New Roman" w:cs="Times New Roman"/>
          <w:szCs w:val="24"/>
        </w:rPr>
        <w:t xml:space="preserve">. </w:t>
      </w:r>
      <w:r>
        <w:rPr>
          <w:rFonts w:eastAsia="Times New Roman" w:cs="Times New Roman"/>
          <w:szCs w:val="24"/>
        </w:rPr>
        <w:t>Εδώ</w:t>
      </w:r>
      <w:r w:rsidRPr="00913A9B">
        <w:rPr>
          <w:rFonts w:eastAsia="Times New Roman" w:cs="Times New Roman"/>
          <w:szCs w:val="24"/>
        </w:rPr>
        <w:t xml:space="preserve"> δεν κάνετε αυτό</w:t>
      </w:r>
      <w:r>
        <w:rPr>
          <w:rFonts w:eastAsia="Times New Roman" w:cs="Times New Roman"/>
          <w:szCs w:val="24"/>
        </w:rPr>
        <w:t>. Ε</w:t>
      </w:r>
      <w:r w:rsidRPr="00913A9B">
        <w:rPr>
          <w:rFonts w:eastAsia="Times New Roman" w:cs="Times New Roman"/>
          <w:szCs w:val="24"/>
        </w:rPr>
        <w:t>δώ κάνετε κάτι άλλο</w:t>
      </w:r>
      <w:r>
        <w:rPr>
          <w:rFonts w:eastAsia="Times New Roman" w:cs="Times New Roman"/>
          <w:szCs w:val="24"/>
        </w:rPr>
        <w:t>. Λέτε ότι ο χαμηλός συν</w:t>
      </w:r>
      <w:r>
        <w:rPr>
          <w:rFonts w:eastAsia="Times New Roman" w:cs="Times New Roman"/>
          <w:szCs w:val="24"/>
        </w:rPr>
        <w:t xml:space="preserve">τελεστής </w:t>
      </w:r>
      <w:r>
        <w:rPr>
          <w:rFonts w:eastAsia="Times New Roman" w:cs="Times New Roman"/>
          <w:szCs w:val="24"/>
        </w:rPr>
        <w:lastRenderedPageBreak/>
        <w:t>ΦΠΑ είναι σε άμεση</w:t>
      </w:r>
      <w:r w:rsidRPr="00913A9B">
        <w:rPr>
          <w:rFonts w:eastAsia="Times New Roman" w:cs="Times New Roman"/>
          <w:szCs w:val="24"/>
        </w:rPr>
        <w:t xml:space="preserve"> συνάρτηση με τις άθλιες συνθήκες υπερπληθυσμού στα </w:t>
      </w:r>
      <w:r w:rsidRPr="00913A9B">
        <w:rPr>
          <w:rFonts w:eastAsia="Times New Roman" w:cs="Times New Roman"/>
          <w:szCs w:val="24"/>
          <w:lang w:val="en-US"/>
        </w:rPr>
        <w:t>hot</w:t>
      </w:r>
      <w:r>
        <w:rPr>
          <w:rFonts w:eastAsia="Times New Roman" w:cs="Times New Roman"/>
          <w:szCs w:val="24"/>
        </w:rPr>
        <w:t xml:space="preserve"> </w:t>
      </w:r>
      <w:r w:rsidRPr="00913A9B">
        <w:rPr>
          <w:rFonts w:eastAsia="Times New Roman" w:cs="Times New Roman"/>
          <w:szCs w:val="24"/>
          <w:lang w:val="en-US"/>
        </w:rPr>
        <w:t>spot</w:t>
      </w:r>
      <w:r>
        <w:rPr>
          <w:rFonts w:eastAsia="Times New Roman" w:cs="Times New Roman"/>
          <w:szCs w:val="24"/>
        </w:rPr>
        <w:t>ς</w:t>
      </w:r>
      <w:r>
        <w:rPr>
          <w:rFonts w:eastAsia="Times New Roman" w:cs="Times New Roman"/>
          <w:szCs w:val="24"/>
        </w:rPr>
        <w:t>. Κ</w:t>
      </w:r>
      <w:r w:rsidRPr="00913A9B">
        <w:rPr>
          <w:rFonts w:eastAsia="Times New Roman" w:cs="Times New Roman"/>
          <w:szCs w:val="24"/>
        </w:rPr>
        <w:t>αι θα διατηρούνται οι χαμηλοί συντελεστές όσο διατηρούνται οι συνθήκες υπερπληθυσμού</w:t>
      </w:r>
      <w:r>
        <w:rPr>
          <w:rFonts w:eastAsia="Times New Roman" w:cs="Times New Roman"/>
          <w:szCs w:val="24"/>
        </w:rPr>
        <w:t>.</w:t>
      </w:r>
    </w:p>
    <w:p w14:paraId="1123F2A5"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Κ</w:t>
      </w:r>
      <w:r w:rsidRPr="00913A9B">
        <w:rPr>
          <w:rFonts w:eastAsia="Times New Roman" w:cs="Times New Roman"/>
          <w:szCs w:val="24"/>
        </w:rPr>
        <w:t>αι μάλ</w:t>
      </w:r>
      <w:r>
        <w:rPr>
          <w:rFonts w:eastAsia="Times New Roman" w:cs="Times New Roman"/>
          <w:szCs w:val="24"/>
        </w:rPr>
        <w:t>ιστα α</w:t>
      </w:r>
      <w:r w:rsidRPr="00913A9B">
        <w:rPr>
          <w:rFonts w:eastAsia="Times New Roman" w:cs="Times New Roman"/>
          <w:szCs w:val="24"/>
        </w:rPr>
        <w:t>υτό δείχνει</w:t>
      </w:r>
      <w:r>
        <w:rPr>
          <w:rFonts w:eastAsia="Times New Roman" w:cs="Times New Roman"/>
          <w:szCs w:val="24"/>
        </w:rPr>
        <w:t>, κύριε Πρόεδρε,</w:t>
      </w:r>
      <w:r w:rsidRPr="00913A9B">
        <w:rPr>
          <w:rFonts w:eastAsia="Times New Roman" w:cs="Times New Roman"/>
          <w:szCs w:val="24"/>
        </w:rPr>
        <w:t xml:space="preserve"> τον τρόπο με τον οποίο δείχνουν το σεβ</w:t>
      </w:r>
      <w:r w:rsidRPr="00913A9B">
        <w:rPr>
          <w:rFonts w:eastAsia="Times New Roman" w:cs="Times New Roman"/>
          <w:szCs w:val="24"/>
        </w:rPr>
        <w:t>ασμό τους στην ανθρώπινη αξιοπρέπεια και στην ανθρώπινη ζωή</w:t>
      </w:r>
      <w:r>
        <w:rPr>
          <w:rFonts w:eastAsia="Times New Roman" w:cs="Times New Roman"/>
          <w:szCs w:val="24"/>
        </w:rPr>
        <w:t>. Ό</w:t>
      </w:r>
      <w:r w:rsidRPr="00913A9B">
        <w:rPr>
          <w:rFonts w:eastAsia="Times New Roman" w:cs="Times New Roman"/>
          <w:szCs w:val="24"/>
        </w:rPr>
        <w:t>λα τα άλλα</w:t>
      </w:r>
      <w:r>
        <w:rPr>
          <w:rFonts w:eastAsia="Times New Roman" w:cs="Times New Roman"/>
          <w:szCs w:val="24"/>
        </w:rPr>
        <w:t>,</w:t>
      </w:r>
      <w:r w:rsidRPr="00913A9B">
        <w:rPr>
          <w:rFonts w:eastAsia="Times New Roman" w:cs="Times New Roman"/>
          <w:szCs w:val="24"/>
        </w:rPr>
        <w:t xml:space="preserve"> που θέλουν κάποια στιγμή να επαναλαμβάνουν και να έρχονται και να λένε</w:t>
      </w:r>
      <w:r>
        <w:rPr>
          <w:rFonts w:eastAsia="Times New Roman" w:cs="Times New Roman"/>
          <w:szCs w:val="24"/>
        </w:rPr>
        <w:t>,</w:t>
      </w:r>
      <w:r w:rsidRPr="00913A9B">
        <w:rPr>
          <w:rFonts w:eastAsia="Times New Roman" w:cs="Times New Roman"/>
          <w:szCs w:val="24"/>
        </w:rPr>
        <w:t xml:space="preserve"> </w:t>
      </w:r>
      <w:r>
        <w:rPr>
          <w:rFonts w:eastAsia="Times New Roman" w:cs="Times New Roman"/>
          <w:szCs w:val="24"/>
        </w:rPr>
        <w:t>έ</w:t>
      </w:r>
      <w:r w:rsidRPr="00913A9B">
        <w:rPr>
          <w:rFonts w:eastAsia="Times New Roman" w:cs="Times New Roman"/>
          <w:szCs w:val="24"/>
        </w:rPr>
        <w:t xml:space="preserve">χουν αποδειχθεί στην πορεία </w:t>
      </w:r>
      <w:r>
        <w:rPr>
          <w:rFonts w:eastAsia="Times New Roman" w:cs="Times New Roman"/>
          <w:szCs w:val="24"/>
        </w:rPr>
        <w:t>των γεγονότων</w:t>
      </w:r>
      <w:r w:rsidRPr="00913A9B">
        <w:rPr>
          <w:rFonts w:eastAsia="Times New Roman" w:cs="Times New Roman"/>
          <w:szCs w:val="24"/>
        </w:rPr>
        <w:t xml:space="preserve"> ότι πρόκειται περί συκοφαντίες</w:t>
      </w:r>
      <w:r>
        <w:rPr>
          <w:rFonts w:eastAsia="Times New Roman" w:cs="Times New Roman"/>
          <w:szCs w:val="24"/>
        </w:rPr>
        <w:t>,</w:t>
      </w:r>
      <w:r w:rsidRPr="00913A9B">
        <w:rPr>
          <w:rFonts w:eastAsia="Times New Roman" w:cs="Times New Roman"/>
          <w:szCs w:val="24"/>
        </w:rPr>
        <w:t xml:space="preserve"> τις οποίες συνεχώς επαναλαμβάνουν</w:t>
      </w:r>
      <w:r>
        <w:rPr>
          <w:rFonts w:eastAsia="Times New Roman" w:cs="Times New Roman"/>
          <w:szCs w:val="24"/>
        </w:rPr>
        <w:t xml:space="preserve">. </w:t>
      </w:r>
      <w:r>
        <w:rPr>
          <w:rFonts w:eastAsia="Times New Roman" w:cs="Times New Roman"/>
          <w:szCs w:val="24"/>
        </w:rPr>
        <w:t>Τ</w:t>
      </w:r>
      <w:r w:rsidRPr="00913A9B">
        <w:rPr>
          <w:rFonts w:eastAsia="Times New Roman" w:cs="Times New Roman"/>
          <w:szCs w:val="24"/>
        </w:rPr>
        <w:t xml:space="preserve">ους </w:t>
      </w:r>
      <w:r>
        <w:rPr>
          <w:rFonts w:eastAsia="Times New Roman" w:cs="Times New Roman"/>
          <w:szCs w:val="24"/>
        </w:rPr>
        <w:t>τις</w:t>
      </w:r>
      <w:r w:rsidRPr="00913A9B">
        <w:rPr>
          <w:rFonts w:eastAsia="Times New Roman" w:cs="Times New Roman"/>
          <w:szCs w:val="24"/>
        </w:rPr>
        <w:t xml:space="preserve"> επιστρέφ</w:t>
      </w:r>
      <w:r>
        <w:rPr>
          <w:rFonts w:eastAsia="Times New Roman" w:cs="Times New Roman"/>
          <w:szCs w:val="24"/>
        </w:rPr>
        <w:t>ω</w:t>
      </w:r>
      <w:r w:rsidRPr="00913A9B">
        <w:rPr>
          <w:rFonts w:eastAsia="Times New Roman" w:cs="Times New Roman"/>
          <w:szCs w:val="24"/>
        </w:rPr>
        <w:t xml:space="preserve"> με το</w:t>
      </w:r>
      <w:r>
        <w:rPr>
          <w:rFonts w:eastAsia="Times New Roman" w:cs="Times New Roman"/>
          <w:szCs w:val="24"/>
        </w:rPr>
        <w:t>ν χειρότερο και πιο ποταπό</w:t>
      </w:r>
      <w:r w:rsidRPr="00913A9B">
        <w:rPr>
          <w:rFonts w:eastAsia="Times New Roman" w:cs="Times New Roman"/>
          <w:szCs w:val="24"/>
        </w:rPr>
        <w:t xml:space="preserve"> τρόπο</w:t>
      </w:r>
      <w:r>
        <w:rPr>
          <w:rFonts w:eastAsia="Times New Roman" w:cs="Times New Roman"/>
          <w:szCs w:val="24"/>
        </w:rPr>
        <w:t>.</w:t>
      </w:r>
    </w:p>
    <w:p w14:paraId="1123F2A6" w14:textId="77777777" w:rsidR="00A4113B" w:rsidRDefault="00FE19D4">
      <w:pPr>
        <w:spacing w:line="600" w:lineRule="auto"/>
        <w:ind w:firstLine="720"/>
        <w:contextualSpacing/>
        <w:jc w:val="both"/>
        <w:rPr>
          <w:rFonts w:eastAsia="Times New Roman" w:cs="Times New Roman"/>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w:t>
      </w:r>
      <w:r>
        <w:rPr>
          <w:rFonts w:eastAsia="Times New Roman" w:cs="Times New Roman"/>
          <w:szCs w:val="24"/>
        </w:rPr>
        <w:t xml:space="preserve"> Τ</w:t>
      </w:r>
      <w:r w:rsidRPr="00913A9B">
        <w:rPr>
          <w:rFonts w:eastAsia="Times New Roman" w:cs="Times New Roman"/>
          <w:szCs w:val="24"/>
        </w:rPr>
        <w:t>ο λόγο έχει ο εισηγητής</w:t>
      </w:r>
      <w:r>
        <w:rPr>
          <w:rFonts w:eastAsia="Times New Roman" w:cs="Times New Roman"/>
          <w:szCs w:val="24"/>
        </w:rPr>
        <w:t xml:space="preserve"> της</w:t>
      </w:r>
      <w:r w:rsidRPr="00913A9B">
        <w:rPr>
          <w:rFonts w:eastAsia="Times New Roman" w:cs="Times New Roman"/>
          <w:szCs w:val="24"/>
        </w:rPr>
        <w:t xml:space="preserve"> Νέας Δημοκρατίας</w:t>
      </w:r>
      <w:r>
        <w:rPr>
          <w:rFonts w:eastAsia="Times New Roman" w:cs="Times New Roman"/>
          <w:szCs w:val="24"/>
        </w:rPr>
        <w:t xml:space="preserve"> κ.</w:t>
      </w:r>
      <w:r w:rsidRPr="00913A9B">
        <w:rPr>
          <w:rFonts w:eastAsia="Times New Roman" w:cs="Times New Roman"/>
          <w:szCs w:val="24"/>
        </w:rPr>
        <w:t xml:space="preserve"> </w:t>
      </w:r>
      <w:proofErr w:type="spellStart"/>
      <w:r>
        <w:rPr>
          <w:rFonts w:eastAsia="Times New Roman" w:cs="Times New Roman"/>
          <w:szCs w:val="24"/>
        </w:rPr>
        <w:t>Κ</w:t>
      </w:r>
      <w:r w:rsidRPr="00913A9B">
        <w:rPr>
          <w:rFonts w:eastAsia="Times New Roman" w:cs="Times New Roman"/>
          <w:szCs w:val="24"/>
        </w:rPr>
        <w:t>όνσολας</w:t>
      </w:r>
      <w:proofErr w:type="spellEnd"/>
      <w:r w:rsidRPr="00913A9B">
        <w:rPr>
          <w:rFonts w:eastAsia="Times New Roman" w:cs="Times New Roman"/>
          <w:szCs w:val="24"/>
        </w:rPr>
        <w:t xml:space="preserve"> για τη </w:t>
      </w:r>
      <w:r>
        <w:rPr>
          <w:rFonts w:eastAsia="Times New Roman" w:cs="Times New Roman"/>
          <w:szCs w:val="24"/>
        </w:rPr>
        <w:t>δευτερολογία του.</w:t>
      </w:r>
    </w:p>
    <w:p w14:paraId="1123F2A7" w14:textId="77777777" w:rsidR="00A4113B" w:rsidRDefault="00FE19D4">
      <w:pPr>
        <w:spacing w:line="600" w:lineRule="auto"/>
        <w:ind w:firstLine="720"/>
        <w:contextualSpacing/>
        <w:jc w:val="both"/>
        <w:rPr>
          <w:rFonts w:eastAsia="Times New Roman" w:cs="Times New Roman"/>
          <w:szCs w:val="24"/>
        </w:rPr>
      </w:pPr>
      <w:r w:rsidRPr="00C56D10">
        <w:rPr>
          <w:rFonts w:eastAsia="Times New Roman" w:cs="Times New Roman"/>
          <w:b/>
          <w:szCs w:val="24"/>
        </w:rPr>
        <w:t>ΕΜΜΑΝΟΥΗΛ ΚΟΝΣΟΛΑΣ:</w:t>
      </w:r>
      <w:r w:rsidRPr="00913A9B">
        <w:rPr>
          <w:rFonts w:eastAsia="Times New Roman" w:cs="Times New Roman"/>
          <w:szCs w:val="24"/>
        </w:rPr>
        <w:t xml:space="preserve"> </w:t>
      </w:r>
      <w:r>
        <w:rPr>
          <w:rFonts w:eastAsia="Times New Roman" w:cs="Times New Roman"/>
          <w:szCs w:val="24"/>
        </w:rPr>
        <w:t>Ευχαριστώ, κύριε Πρόεδρε.</w:t>
      </w:r>
    </w:p>
    <w:p w14:paraId="1123F2A8"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Άκουσα με </w:t>
      </w:r>
      <w:r w:rsidRPr="00913A9B">
        <w:rPr>
          <w:rFonts w:eastAsia="Times New Roman" w:cs="Times New Roman"/>
          <w:szCs w:val="24"/>
        </w:rPr>
        <w:t>προσοχή</w:t>
      </w:r>
      <w:r>
        <w:rPr>
          <w:rFonts w:eastAsia="Times New Roman" w:cs="Times New Roman"/>
          <w:szCs w:val="24"/>
        </w:rPr>
        <w:t>, κύριε Πρόεδρε όλ</w:t>
      </w:r>
      <w:r>
        <w:rPr>
          <w:rFonts w:eastAsia="Times New Roman" w:cs="Times New Roman"/>
          <w:szCs w:val="24"/>
        </w:rPr>
        <w:t>ους τους συναδέλφους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ομιλητές, Β</w:t>
      </w:r>
      <w:r w:rsidRPr="00913A9B">
        <w:rPr>
          <w:rFonts w:eastAsia="Times New Roman" w:cs="Times New Roman"/>
          <w:szCs w:val="24"/>
        </w:rPr>
        <w:t>ουλευτές της κυβερνητικής πλειοψηφίας από το ανατολικό Αιγαίο</w:t>
      </w:r>
      <w:r>
        <w:rPr>
          <w:rFonts w:eastAsia="Times New Roman" w:cs="Times New Roman"/>
          <w:szCs w:val="24"/>
        </w:rPr>
        <w:t>. Με αιφνιδίασαν. Και με αιφνιδίασαν, κύριε Πρόεδρε, γιατί</w:t>
      </w:r>
      <w:r w:rsidRPr="00913A9B">
        <w:rPr>
          <w:rFonts w:eastAsia="Times New Roman" w:cs="Times New Roman"/>
          <w:szCs w:val="24"/>
        </w:rPr>
        <w:t xml:space="preserve"> εδώ κατέθεσαν την πρό</w:t>
      </w:r>
      <w:r>
        <w:rPr>
          <w:rFonts w:eastAsia="Times New Roman" w:cs="Times New Roman"/>
          <w:szCs w:val="24"/>
        </w:rPr>
        <w:t>ταση ότι δεν υπάρχουν</w:t>
      </w:r>
      <w:r w:rsidRPr="00913A9B">
        <w:rPr>
          <w:rFonts w:eastAsia="Times New Roman" w:cs="Times New Roman"/>
          <w:szCs w:val="24"/>
        </w:rPr>
        <w:t xml:space="preserve"> </w:t>
      </w:r>
      <w:r w:rsidRPr="00913A9B">
        <w:rPr>
          <w:rFonts w:eastAsia="Times New Roman" w:cs="Times New Roman"/>
          <w:szCs w:val="24"/>
        </w:rPr>
        <w:lastRenderedPageBreak/>
        <w:t>προβλήματα στο μεταναστευτικό</w:t>
      </w:r>
      <w:r>
        <w:rPr>
          <w:rFonts w:eastAsia="Times New Roman" w:cs="Times New Roman"/>
          <w:szCs w:val="24"/>
        </w:rPr>
        <w:t xml:space="preserve"> κ</w:t>
      </w:r>
      <w:r w:rsidRPr="00913A9B">
        <w:rPr>
          <w:rFonts w:eastAsia="Times New Roman" w:cs="Times New Roman"/>
          <w:szCs w:val="24"/>
        </w:rPr>
        <w:t xml:space="preserve">αι </w:t>
      </w:r>
      <w:r>
        <w:rPr>
          <w:rFonts w:eastAsia="Times New Roman" w:cs="Times New Roman"/>
          <w:szCs w:val="24"/>
        </w:rPr>
        <w:t xml:space="preserve">ότι </w:t>
      </w:r>
      <w:r w:rsidRPr="00913A9B">
        <w:rPr>
          <w:rFonts w:eastAsia="Times New Roman" w:cs="Times New Roman"/>
          <w:szCs w:val="24"/>
        </w:rPr>
        <w:t>αντιθέτως τα προβλήμα</w:t>
      </w:r>
      <w:r w:rsidRPr="00913A9B">
        <w:rPr>
          <w:rFonts w:eastAsia="Times New Roman" w:cs="Times New Roman"/>
          <w:szCs w:val="24"/>
        </w:rPr>
        <w:t xml:space="preserve">τα που υπάρχουν στα νησιά δεν συνάδουν με προβλήματα </w:t>
      </w:r>
      <w:r>
        <w:rPr>
          <w:rFonts w:eastAsia="Times New Roman" w:cs="Times New Roman"/>
          <w:szCs w:val="24"/>
        </w:rPr>
        <w:t>με το μεταναστευτικό</w:t>
      </w:r>
      <w:r w:rsidRPr="00913A9B">
        <w:rPr>
          <w:rFonts w:eastAsia="Times New Roman" w:cs="Times New Roman"/>
          <w:szCs w:val="24"/>
        </w:rPr>
        <w:t xml:space="preserve"> και δεν υπάρχουν και προβλήματα στον τουρισμό</w:t>
      </w:r>
      <w:r>
        <w:rPr>
          <w:rFonts w:eastAsia="Times New Roman" w:cs="Times New Roman"/>
          <w:szCs w:val="24"/>
        </w:rPr>
        <w:t>.</w:t>
      </w:r>
    </w:p>
    <w:p w14:paraId="1123F2A9" w14:textId="77777777" w:rsidR="00A4113B" w:rsidRDefault="00FE19D4">
      <w:pPr>
        <w:spacing w:line="600" w:lineRule="auto"/>
        <w:ind w:firstLine="720"/>
        <w:contextualSpacing/>
        <w:jc w:val="both"/>
        <w:rPr>
          <w:rFonts w:eastAsia="Times New Roman"/>
          <w:szCs w:val="24"/>
        </w:rPr>
      </w:pPr>
      <w:r>
        <w:rPr>
          <w:rFonts w:eastAsia="Times New Roman"/>
          <w:szCs w:val="24"/>
        </w:rPr>
        <w:t>Κ</w:t>
      </w:r>
      <w:r w:rsidRPr="00E66E07">
        <w:rPr>
          <w:rFonts w:eastAsia="Times New Roman"/>
          <w:szCs w:val="24"/>
        </w:rPr>
        <w:t xml:space="preserve">αι μάλιστα </w:t>
      </w:r>
      <w:r>
        <w:rPr>
          <w:rFonts w:eastAsia="Times New Roman"/>
          <w:szCs w:val="24"/>
        </w:rPr>
        <w:t xml:space="preserve">άκουσα ότι ο </w:t>
      </w:r>
      <w:r w:rsidRPr="00E66E07">
        <w:rPr>
          <w:rFonts w:eastAsia="Times New Roman"/>
          <w:szCs w:val="24"/>
        </w:rPr>
        <w:t>τουρισμός πήγε πάρα πολύ καλά</w:t>
      </w:r>
      <w:r>
        <w:rPr>
          <w:rFonts w:eastAsia="Times New Roman"/>
          <w:szCs w:val="24"/>
        </w:rPr>
        <w:t>,</w:t>
      </w:r>
      <w:r w:rsidRPr="00E66E07">
        <w:rPr>
          <w:rFonts w:eastAsia="Times New Roman"/>
          <w:szCs w:val="24"/>
        </w:rPr>
        <w:t xml:space="preserve"> όταν ξέρουν </w:t>
      </w:r>
      <w:r>
        <w:rPr>
          <w:rFonts w:eastAsia="Times New Roman"/>
          <w:szCs w:val="24"/>
        </w:rPr>
        <w:t xml:space="preserve">οι </w:t>
      </w:r>
      <w:r w:rsidRPr="00E66E07">
        <w:rPr>
          <w:rFonts w:eastAsia="Times New Roman"/>
          <w:szCs w:val="24"/>
        </w:rPr>
        <w:t>συνάδελφ</w:t>
      </w:r>
      <w:r>
        <w:rPr>
          <w:rFonts w:eastAsia="Times New Roman"/>
          <w:szCs w:val="24"/>
        </w:rPr>
        <w:t>οι</w:t>
      </w:r>
      <w:r w:rsidRPr="00E66E07">
        <w:rPr>
          <w:rFonts w:eastAsia="Times New Roman"/>
          <w:szCs w:val="24"/>
        </w:rPr>
        <w:t xml:space="preserve"> </w:t>
      </w:r>
      <w:r>
        <w:rPr>
          <w:rFonts w:eastAsia="Times New Roman"/>
          <w:szCs w:val="24"/>
        </w:rPr>
        <w:t xml:space="preserve">από το </w:t>
      </w:r>
      <w:r>
        <w:rPr>
          <w:rFonts w:eastAsia="Times New Roman"/>
          <w:szCs w:val="24"/>
        </w:rPr>
        <w:t>ν</w:t>
      </w:r>
      <w:r>
        <w:rPr>
          <w:rFonts w:eastAsia="Times New Roman"/>
          <w:szCs w:val="24"/>
        </w:rPr>
        <w:t>οτιοανατολικό Αιγαίο</w:t>
      </w:r>
      <w:r w:rsidRPr="00E66E07">
        <w:rPr>
          <w:rFonts w:eastAsia="Times New Roman"/>
          <w:szCs w:val="24"/>
        </w:rPr>
        <w:t xml:space="preserve"> ότι στη Λέσβο </w:t>
      </w:r>
      <w:r>
        <w:rPr>
          <w:rFonts w:eastAsia="Times New Roman"/>
          <w:szCs w:val="24"/>
        </w:rPr>
        <w:t>τους μήνες</w:t>
      </w:r>
      <w:r w:rsidRPr="00E66E07">
        <w:rPr>
          <w:rFonts w:eastAsia="Times New Roman"/>
          <w:szCs w:val="24"/>
        </w:rPr>
        <w:t xml:space="preserve"> Ιούλιο και Αύγουστ</w:t>
      </w:r>
      <w:r>
        <w:rPr>
          <w:rFonts w:eastAsia="Times New Roman"/>
          <w:szCs w:val="24"/>
        </w:rPr>
        <w:t>ο παρέμειναν καταλύματα κλειστά.</w:t>
      </w:r>
    </w:p>
    <w:p w14:paraId="1123F2AA" w14:textId="77777777" w:rsidR="00A4113B" w:rsidRDefault="00FE19D4">
      <w:pPr>
        <w:spacing w:line="600" w:lineRule="auto"/>
        <w:ind w:firstLine="720"/>
        <w:contextualSpacing/>
        <w:jc w:val="both"/>
        <w:rPr>
          <w:rFonts w:eastAsia="Times New Roman"/>
          <w:szCs w:val="24"/>
        </w:rPr>
      </w:pPr>
      <w:r>
        <w:rPr>
          <w:rFonts w:eastAsia="Times New Roman"/>
          <w:szCs w:val="24"/>
        </w:rPr>
        <w:t>Εδώ, όμως, σήμερα διαπιστώσαμε ότι τ</w:t>
      </w:r>
      <w:r w:rsidRPr="00E66E07">
        <w:rPr>
          <w:rFonts w:eastAsia="Times New Roman"/>
          <w:szCs w:val="24"/>
        </w:rPr>
        <w:t>ο αρκτικόλεξο ΦΠΑ</w:t>
      </w:r>
      <w:r>
        <w:rPr>
          <w:rFonts w:eastAsia="Times New Roman"/>
          <w:szCs w:val="24"/>
        </w:rPr>
        <w:t>, Φόρος Προστιθέμενης Αξίας, μετονομάστηκε σε</w:t>
      </w:r>
      <w:r w:rsidRPr="00E66E07">
        <w:rPr>
          <w:rFonts w:eastAsia="Times New Roman"/>
          <w:szCs w:val="24"/>
        </w:rPr>
        <w:t xml:space="preserve"> </w:t>
      </w:r>
      <w:r>
        <w:rPr>
          <w:rFonts w:eastAsia="Times New Roman"/>
          <w:szCs w:val="24"/>
        </w:rPr>
        <w:t xml:space="preserve">«Φέρτε Παράνομους Αλλοδαπούς». </w:t>
      </w:r>
      <w:r w:rsidRPr="00E66E07">
        <w:rPr>
          <w:rFonts w:eastAsia="Times New Roman"/>
          <w:szCs w:val="24"/>
        </w:rPr>
        <w:t xml:space="preserve"> </w:t>
      </w:r>
      <w:r>
        <w:rPr>
          <w:rFonts w:eastAsia="Times New Roman"/>
          <w:szCs w:val="24"/>
        </w:rPr>
        <w:t>Α</w:t>
      </w:r>
      <w:r w:rsidRPr="00E66E07">
        <w:rPr>
          <w:rFonts w:eastAsia="Times New Roman"/>
          <w:szCs w:val="24"/>
        </w:rPr>
        <w:t>υτό λέει αυτό το νομοσχέδιο</w:t>
      </w:r>
      <w:r>
        <w:rPr>
          <w:rFonts w:eastAsia="Times New Roman"/>
          <w:szCs w:val="24"/>
        </w:rPr>
        <w:t>.</w:t>
      </w:r>
      <w:r w:rsidRPr="00E66E07">
        <w:rPr>
          <w:rFonts w:eastAsia="Times New Roman"/>
          <w:szCs w:val="24"/>
        </w:rPr>
        <w:t xml:space="preserve"> </w:t>
      </w:r>
    </w:p>
    <w:p w14:paraId="1123F2AB" w14:textId="77777777" w:rsidR="00A4113B" w:rsidRDefault="00FE19D4">
      <w:pPr>
        <w:spacing w:line="600" w:lineRule="auto"/>
        <w:ind w:firstLine="720"/>
        <w:contextualSpacing/>
        <w:jc w:val="both"/>
        <w:rPr>
          <w:rFonts w:eastAsia="Times New Roman"/>
          <w:szCs w:val="24"/>
        </w:rPr>
      </w:pPr>
      <w:r w:rsidRPr="00E66E07">
        <w:rPr>
          <w:rFonts w:eastAsia="Times New Roman"/>
          <w:szCs w:val="24"/>
        </w:rPr>
        <w:t xml:space="preserve">Σήμερα είναι μία άλλη σελίδα στην ιστορία </w:t>
      </w:r>
      <w:r w:rsidRPr="00E66E07">
        <w:rPr>
          <w:rFonts w:eastAsia="Times New Roman"/>
          <w:szCs w:val="24"/>
        </w:rPr>
        <w:t>και από ένα νομοσχέδιο που θα μπορούσε να ήταν δημιουργικό</w:t>
      </w:r>
      <w:r>
        <w:rPr>
          <w:rFonts w:eastAsia="Times New Roman"/>
          <w:szCs w:val="24"/>
        </w:rPr>
        <w:t>, έ</w:t>
      </w:r>
      <w:r w:rsidRPr="00E66E07">
        <w:rPr>
          <w:rFonts w:eastAsia="Times New Roman"/>
          <w:szCs w:val="24"/>
        </w:rPr>
        <w:t xml:space="preserve">να νομοσχέδιο </w:t>
      </w:r>
      <w:r>
        <w:rPr>
          <w:rFonts w:eastAsia="Times New Roman"/>
          <w:szCs w:val="24"/>
        </w:rPr>
        <w:t>σ</w:t>
      </w:r>
      <w:r w:rsidRPr="00E66E07">
        <w:rPr>
          <w:rFonts w:eastAsia="Times New Roman"/>
          <w:szCs w:val="24"/>
        </w:rPr>
        <w:t>το οποίο θα μπορούσ</w:t>
      </w:r>
      <w:r>
        <w:rPr>
          <w:rFonts w:eastAsia="Times New Roman"/>
          <w:szCs w:val="24"/>
        </w:rPr>
        <w:t>αμε</w:t>
      </w:r>
      <w:r w:rsidRPr="00E66E07">
        <w:rPr>
          <w:rFonts w:eastAsia="Times New Roman"/>
          <w:szCs w:val="24"/>
        </w:rPr>
        <w:t xml:space="preserve"> να είχαμε συζητήσει ζητήματα για να εμβαθύν</w:t>
      </w:r>
      <w:r>
        <w:rPr>
          <w:rFonts w:eastAsia="Times New Roman"/>
          <w:szCs w:val="24"/>
        </w:rPr>
        <w:t>ουμε</w:t>
      </w:r>
      <w:r w:rsidRPr="00E66E07">
        <w:rPr>
          <w:rFonts w:eastAsia="Times New Roman"/>
          <w:szCs w:val="24"/>
        </w:rPr>
        <w:t xml:space="preserve"> </w:t>
      </w:r>
      <w:r>
        <w:rPr>
          <w:rFonts w:eastAsia="Times New Roman"/>
          <w:szCs w:val="24"/>
        </w:rPr>
        <w:t>σε</w:t>
      </w:r>
      <w:r w:rsidRPr="00E66E07">
        <w:rPr>
          <w:rFonts w:eastAsia="Times New Roman"/>
          <w:szCs w:val="24"/>
        </w:rPr>
        <w:t xml:space="preserve"> θέματα που αφορούν και τους συντελεστές</w:t>
      </w:r>
      <w:r>
        <w:rPr>
          <w:rFonts w:eastAsia="Times New Roman"/>
          <w:szCs w:val="24"/>
        </w:rPr>
        <w:t xml:space="preserve"> ΦΠΑ και</w:t>
      </w:r>
      <w:r w:rsidRPr="00E66E07">
        <w:rPr>
          <w:rFonts w:eastAsia="Times New Roman"/>
          <w:szCs w:val="24"/>
        </w:rPr>
        <w:t xml:space="preserve"> τα κόκκινα δάνεια στα νοικοκυριά και </w:t>
      </w:r>
      <w:r>
        <w:rPr>
          <w:rFonts w:eastAsia="Times New Roman"/>
          <w:szCs w:val="24"/>
        </w:rPr>
        <w:t xml:space="preserve">στις </w:t>
      </w:r>
      <w:r w:rsidRPr="00E66E07">
        <w:rPr>
          <w:rFonts w:eastAsia="Times New Roman"/>
          <w:szCs w:val="24"/>
        </w:rPr>
        <w:t>επιχειρήσεις και</w:t>
      </w:r>
      <w:r w:rsidRPr="00E66E07">
        <w:rPr>
          <w:rFonts w:eastAsia="Times New Roman"/>
          <w:szCs w:val="24"/>
        </w:rPr>
        <w:t xml:space="preserve"> στο μεταφορικό ισοδύναμο</w:t>
      </w:r>
      <w:r>
        <w:rPr>
          <w:rFonts w:eastAsia="Times New Roman"/>
          <w:szCs w:val="24"/>
        </w:rPr>
        <w:t>,</w:t>
      </w:r>
      <w:r w:rsidRPr="00E66E07">
        <w:rPr>
          <w:rFonts w:eastAsia="Times New Roman"/>
          <w:szCs w:val="24"/>
        </w:rPr>
        <w:t xml:space="preserve"> </w:t>
      </w:r>
      <w:proofErr w:type="spellStart"/>
      <w:r w:rsidRPr="00E66E07">
        <w:rPr>
          <w:rFonts w:eastAsia="Times New Roman"/>
          <w:szCs w:val="24"/>
        </w:rPr>
        <w:t>μετεξελ</w:t>
      </w:r>
      <w:r>
        <w:rPr>
          <w:rFonts w:eastAsia="Times New Roman"/>
          <w:szCs w:val="24"/>
        </w:rPr>
        <w:t>ίχθη</w:t>
      </w:r>
      <w:proofErr w:type="spellEnd"/>
      <w:r w:rsidRPr="00E66E07">
        <w:rPr>
          <w:rFonts w:eastAsia="Times New Roman"/>
          <w:szCs w:val="24"/>
        </w:rPr>
        <w:t xml:space="preserve"> σε μία </w:t>
      </w:r>
      <w:r>
        <w:rPr>
          <w:rFonts w:eastAsia="Times New Roman"/>
          <w:szCs w:val="24"/>
        </w:rPr>
        <w:t>ιλαρο</w:t>
      </w:r>
      <w:r>
        <w:rPr>
          <w:rFonts w:eastAsia="Times New Roman"/>
          <w:szCs w:val="24"/>
        </w:rPr>
        <w:lastRenderedPageBreak/>
        <w:t xml:space="preserve">τραγωδία </w:t>
      </w:r>
      <w:r w:rsidRPr="00E66E07">
        <w:rPr>
          <w:rFonts w:eastAsia="Times New Roman"/>
          <w:szCs w:val="24"/>
        </w:rPr>
        <w:t xml:space="preserve">της </w:t>
      </w:r>
      <w:r>
        <w:rPr>
          <w:rFonts w:eastAsia="Times New Roman"/>
          <w:szCs w:val="24"/>
        </w:rPr>
        <w:t>Κ</w:t>
      </w:r>
      <w:r w:rsidRPr="00E66E07">
        <w:rPr>
          <w:rFonts w:eastAsia="Times New Roman"/>
          <w:szCs w:val="24"/>
        </w:rPr>
        <w:t>υβέρνησης</w:t>
      </w:r>
      <w:r>
        <w:rPr>
          <w:rFonts w:eastAsia="Times New Roman"/>
          <w:szCs w:val="24"/>
        </w:rPr>
        <w:t>,</w:t>
      </w:r>
      <w:r w:rsidRPr="00E66E07">
        <w:rPr>
          <w:rFonts w:eastAsia="Times New Roman"/>
          <w:szCs w:val="24"/>
        </w:rPr>
        <w:t xml:space="preserve"> αφού δυστυχώς δεν </w:t>
      </w:r>
      <w:r>
        <w:rPr>
          <w:rFonts w:eastAsia="Times New Roman"/>
          <w:szCs w:val="24"/>
        </w:rPr>
        <w:t>έλυσε</w:t>
      </w:r>
      <w:r w:rsidRPr="00E66E07">
        <w:rPr>
          <w:rFonts w:eastAsia="Times New Roman"/>
          <w:szCs w:val="24"/>
        </w:rPr>
        <w:t xml:space="preserve"> προβλήματα</w:t>
      </w:r>
      <w:r>
        <w:rPr>
          <w:rFonts w:eastAsia="Times New Roman"/>
          <w:szCs w:val="24"/>
        </w:rPr>
        <w:t>,</w:t>
      </w:r>
      <w:r w:rsidRPr="00E66E07">
        <w:rPr>
          <w:rFonts w:eastAsia="Times New Roman"/>
          <w:szCs w:val="24"/>
        </w:rPr>
        <w:t xml:space="preserve"> παρά μόνο προσωρινά μεταθέτει τα της επίλυσης των προβλημάτων αυτών στο διηνεκές</w:t>
      </w:r>
      <w:r>
        <w:rPr>
          <w:rFonts w:eastAsia="Times New Roman"/>
          <w:szCs w:val="24"/>
        </w:rPr>
        <w:t>.</w:t>
      </w:r>
    </w:p>
    <w:p w14:paraId="1123F2AC" w14:textId="77777777" w:rsidR="00A4113B" w:rsidRDefault="00FE19D4">
      <w:pPr>
        <w:spacing w:line="600" w:lineRule="auto"/>
        <w:ind w:firstLine="720"/>
        <w:contextualSpacing/>
        <w:jc w:val="both"/>
        <w:rPr>
          <w:rFonts w:eastAsia="Times New Roman"/>
          <w:szCs w:val="24"/>
        </w:rPr>
      </w:pPr>
      <w:r>
        <w:rPr>
          <w:rFonts w:eastAsia="Times New Roman"/>
          <w:szCs w:val="24"/>
        </w:rPr>
        <w:t>Ε</w:t>
      </w:r>
      <w:r w:rsidRPr="00E66E07">
        <w:rPr>
          <w:rFonts w:eastAsia="Times New Roman"/>
          <w:szCs w:val="24"/>
        </w:rPr>
        <w:t xml:space="preserve">μείς καλούμε για άλλη μία φορά την </w:t>
      </w:r>
      <w:r>
        <w:rPr>
          <w:rFonts w:eastAsia="Times New Roman"/>
          <w:szCs w:val="24"/>
        </w:rPr>
        <w:t>Κ</w:t>
      </w:r>
      <w:r w:rsidRPr="00E66E07">
        <w:rPr>
          <w:rFonts w:eastAsia="Times New Roman"/>
          <w:szCs w:val="24"/>
        </w:rPr>
        <w:t xml:space="preserve">υβέρνηση από αυτό το </w:t>
      </w:r>
      <w:r>
        <w:rPr>
          <w:rFonts w:eastAsia="Times New Roman"/>
          <w:szCs w:val="24"/>
        </w:rPr>
        <w:t>Β</w:t>
      </w:r>
      <w:r w:rsidRPr="00E66E07">
        <w:rPr>
          <w:rFonts w:eastAsia="Times New Roman"/>
          <w:szCs w:val="24"/>
        </w:rPr>
        <w:t>ήμα</w:t>
      </w:r>
      <w:r w:rsidRPr="00E66E07">
        <w:rPr>
          <w:rFonts w:eastAsia="Times New Roman"/>
          <w:szCs w:val="24"/>
        </w:rPr>
        <w:t xml:space="preserve"> να καταθέσει το νομοσχέδιο για την επίλυση των κόκκινων</w:t>
      </w:r>
      <w:r>
        <w:rPr>
          <w:rFonts w:eastAsia="Times New Roman"/>
          <w:szCs w:val="24"/>
        </w:rPr>
        <w:t xml:space="preserve"> </w:t>
      </w:r>
      <w:r w:rsidRPr="00E66E07">
        <w:rPr>
          <w:rFonts w:eastAsia="Times New Roman"/>
          <w:szCs w:val="24"/>
        </w:rPr>
        <w:t>δανείων</w:t>
      </w:r>
      <w:r>
        <w:rPr>
          <w:rFonts w:eastAsia="Times New Roman"/>
          <w:szCs w:val="24"/>
        </w:rPr>
        <w:t>.</w:t>
      </w:r>
      <w:r w:rsidRPr="00E66E07">
        <w:rPr>
          <w:rFonts w:eastAsia="Times New Roman"/>
          <w:szCs w:val="24"/>
        </w:rPr>
        <w:t xml:space="preserve"> Εξάλλου</w:t>
      </w:r>
      <w:r>
        <w:rPr>
          <w:rFonts w:eastAsia="Times New Roman"/>
          <w:szCs w:val="24"/>
        </w:rPr>
        <w:t>,</w:t>
      </w:r>
      <w:r w:rsidRPr="00E66E07">
        <w:rPr>
          <w:rFonts w:eastAsia="Times New Roman"/>
          <w:szCs w:val="24"/>
        </w:rPr>
        <w:t xml:space="preserve"> ο </w:t>
      </w:r>
      <w:r>
        <w:rPr>
          <w:rFonts w:eastAsia="Times New Roman"/>
          <w:szCs w:val="24"/>
        </w:rPr>
        <w:t>Π</w:t>
      </w:r>
      <w:r w:rsidRPr="00E66E07">
        <w:rPr>
          <w:rFonts w:eastAsia="Times New Roman"/>
          <w:szCs w:val="24"/>
        </w:rPr>
        <w:t xml:space="preserve">ρωθυπουργός έχει πει από το </w:t>
      </w:r>
      <w:r>
        <w:rPr>
          <w:rFonts w:eastAsia="Times New Roman"/>
          <w:szCs w:val="24"/>
        </w:rPr>
        <w:t>2015</w:t>
      </w:r>
      <w:r w:rsidRPr="00E66E07">
        <w:rPr>
          <w:rFonts w:eastAsia="Times New Roman"/>
          <w:szCs w:val="24"/>
        </w:rPr>
        <w:t xml:space="preserve"> </w:t>
      </w:r>
      <w:r>
        <w:rPr>
          <w:rFonts w:eastAsia="Times New Roman"/>
          <w:szCs w:val="24"/>
        </w:rPr>
        <w:t>ό</w:t>
      </w:r>
      <w:r w:rsidRPr="00E66E07">
        <w:rPr>
          <w:rFonts w:eastAsia="Times New Roman"/>
          <w:szCs w:val="24"/>
        </w:rPr>
        <w:t>τι χρειάζεται επίλυση των ζητημάτων αυτών</w:t>
      </w:r>
      <w:r>
        <w:rPr>
          <w:rFonts w:eastAsia="Times New Roman"/>
          <w:szCs w:val="24"/>
        </w:rPr>
        <w:t>,</w:t>
      </w:r>
      <w:r w:rsidRPr="00E66E07">
        <w:rPr>
          <w:rFonts w:eastAsia="Times New Roman"/>
          <w:szCs w:val="24"/>
        </w:rPr>
        <w:t xml:space="preserve"> το </w:t>
      </w:r>
      <w:r>
        <w:rPr>
          <w:rFonts w:eastAsia="Times New Roman"/>
          <w:szCs w:val="24"/>
        </w:rPr>
        <w:t xml:space="preserve">2016, το 2017 </w:t>
      </w:r>
      <w:r w:rsidRPr="00E66E07">
        <w:rPr>
          <w:rFonts w:eastAsia="Times New Roman"/>
          <w:szCs w:val="24"/>
        </w:rPr>
        <w:t>κυβερνητικοί παράγοντες</w:t>
      </w:r>
      <w:r>
        <w:rPr>
          <w:rFonts w:eastAsia="Times New Roman"/>
          <w:szCs w:val="24"/>
        </w:rPr>
        <w:t>,</w:t>
      </w:r>
      <w:r w:rsidRPr="00E66E07">
        <w:rPr>
          <w:rFonts w:eastAsia="Times New Roman"/>
          <w:szCs w:val="24"/>
        </w:rPr>
        <w:t xml:space="preserve"> </w:t>
      </w:r>
      <w:r>
        <w:rPr>
          <w:rFonts w:eastAsia="Times New Roman"/>
          <w:szCs w:val="24"/>
        </w:rPr>
        <w:t xml:space="preserve">και </w:t>
      </w:r>
      <w:r w:rsidRPr="00E66E07">
        <w:rPr>
          <w:rFonts w:eastAsia="Times New Roman"/>
          <w:szCs w:val="24"/>
        </w:rPr>
        <w:t xml:space="preserve">δεν έχουμε δει ακόμα το νομοσχέδιο </w:t>
      </w:r>
      <w:r>
        <w:rPr>
          <w:rFonts w:eastAsia="Times New Roman"/>
          <w:szCs w:val="24"/>
        </w:rPr>
        <w:t>α</w:t>
      </w:r>
      <w:r w:rsidRPr="00E66E07">
        <w:rPr>
          <w:rFonts w:eastAsia="Times New Roman"/>
          <w:szCs w:val="24"/>
        </w:rPr>
        <w:t>υτό</w:t>
      </w:r>
      <w:r>
        <w:rPr>
          <w:rFonts w:eastAsia="Times New Roman"/>
          <w:szCs w:val="24"/>
        </w:rPr>
        <w:t>.</w:t>
      </w:r>
    </w:p>
    <w:p w14:paraId="1123F2AD" w14:textId="77777777" w:rsidR="00A4113B" w:rsidRDefault="00FE19D4">
      <w:pPr>
        <w:spacing w:line="600" w:lineRule="auto"/>
        <w:ind w:firstLine="720"/>
        <w:contextualSpacing/>
        <w:jc w:val="both"/>
        <w:rPr>
          <w:rFonts w:eastAsia="Times New Roman"/>
          <w:szCs w:val="24"/>
        </w:rPr>
      </w:pPr>
      <w:r>
        <w:rPr>
          <w:rFonts w:eastAsia="Times New Roman"/>
          <w:szCs w:val="24"/>
        </w:rPr>
        <w:t>Θ</w:t>
      </w:r>
      <w:r w:rsidRPr="00E66E07">
        <w:rPr>
          <w:rFonts w:eastAsia="Times New Roman"/>
          <w:szCs w:val="24"/>
        </w:rPr>
        <w:t>έλουμε</w:t>
      </w:r>
      <w:r>
        <w:rPr>
          <w:rFonts w:eastAsia="Times New Roman"/>
          <w:szCs w:val="24"/>
        </w:rPr>
        <w:t>,</w:t>
      </w:r>
      <w:r w:rsidRPr="00E66E07">
        <w:rPr>
          <w:rFonts w:eastAsia="Times New Roman"/>
          <w:szCs w:val="24"/>
        </w:rPr>
        <w:t xml:space="preserve"> </w:t>
      </w:r>
      <w:r>
        <w:rPr>
          <w:rFonts w:eastAsia="Times New Roman"/>
          <w:szCs w:val="24"/>
        </w:rPr>
        <w:t>επίση</w:t>
      </w:r>
      <w:r>
        <w:rPr>
          <w:rFonts w:eastAsia="Times New Roman"/>
          <w:szCs w:val="24"/>
        </w:rPr>
        <w:t>ς,</w:t>
      </w:r>
      <w:r w:rsidRPr="00E66E07">
        <w:rPr>
          <w:rFonts w:eastAsia="Times New Roman"/>
          <w:szCs w:val="24"/>
        </w:rPr>
        <w:t xml:space="preserve"> να </w:t>
      </w:r>
      <w:r>
        <w:rPr>
          <w:rFonts w:eastAsia="Times New Roman"/>
          <w:szCs w:val="24"/>
        </w:rPr>
        <w:t>προ</w:t>
      </w:r>
      <w:r w:rsidRPr="00E66E07">
        <w:rPr>
          <w:rFonts w:eastAsia="Times New Roman"/>
          <w:szCs w:val="24"/>
        </w:rPr>
        <w:t xml:space="preserve">τρέψουμε την </w:t>
      </w:r>
      <w:r>
        <w:rPr>
          <w:rFonts w:eastAsia="Times New Roman"/>
          <w:szCs w:val="24"/>
        </w:rPr>
        <w:t>Κ</w:t>
      </w:r>
      <w:r w:rsidRPr="00E66E07">
        <w:rPr>
          <w:rFonts w:eastAsia="Times New Roman"/>
          <w:szCs w:val="24"/>
        </w:rPr>
        <w:t>υβέρνηση να υπάρχει μία καθολική εφαρμογή στο μεταφορικό ισοδύναμο</w:t>
      </w:r>
      <w:r>
        <w:rPr>
          <w:rFonts w:eastAsia="Times New Roman"/>
          <w:szCs w:val="24"/>
        </w:rPr>
        <w:t>,</w:t>
      </w:r>
      <w:r w:rsidRPr="00E66E07">
        <w:rPr>
          <w:rFonts w:eastAsia="Times New Roman"/>
          <w:szCs w:val="24"/>
        </w:rPr>
        <w:t xml:space="preserve"> γιατί είναι ένα </w:t>
      </w:r>
      <w:r>
        <w:rPr>
          <w:rFonts w:eastAsia="Times New Roman"/>
          <w:szCs w:val="24"/>
        </w:rPr>
        <w:t>«</w:t>
      </w:r>
      <w:r w:rsidRPr="00E66E07">
        <w:rPr>
          <w:rFonts w:eastAsia="Times New Roman"/>
          <w:szCs w:val="24"/>
        </w:rPr>
        <w:t>μπάλωμα</w:t>
      </w:r>
      <w:r>
        <w:rPr>
          <w:rFonts w:eastAsia="Times New Roman"/>
          <w:szCs w:val="24"/>
        </w:rPr>
        <w:t>»</w:t>
      </w:r>
      <w:r w:rsidRPr="00E66E07">
        <w:rPr>
          <w:rFonts w:eastAsia="Times New Roman"/>
          <w:szCs w:val="24"/>
        </w:rPr>
        <w:t xml:space="preserve"> στο πρόβλημα και στο </w:t>
      </w:r>
      <w:r>
        <w:rPr>
          <w:rFonts w:eastAsia="Times New Roman"/>
          <w:szCs w:val="24"/>
        </w:rPr>
        <w:t>τραύμα</w:t>
      </w:r>
      <w:r w:rsidRPr="00E66E07">
        <w:rPr>
          <w:rFonts w:eastAsia="Times New Roman"/>
          <w:szCs w:val="24"/>
        </w:rPr>
        <w:t xml:space="preserve"> που έχουν δημιουργήσει στην πολιτική </w:t>
      </w:r>
      <w:r>
        <w:rPr>
          <w:rFonts w:eastAsia="Times New Roman"/>
          <w:szCs w:val="24"/>
        </w:rPr>
        <w:t>για τους νησιώτες,</w:t>
      </w:r>
      <w:r w:rsidRPr="00E66E07">
        <w:rPr>
          <w:rFonts w:eastAsia="Times New Roman"/>
          <w:szCs w:val="24"/>
        </w:rPr>
        <w:t xml:space="preserve"> σε σχέση με τα ζητήματα της κατάργησης των μειωμένων συντελεστών ΦΠΑ</w:t>
      </w:r>
      <w:r>
        <w:rPr>
          <w:rFonts w:eastAsia="Times New Roman"/>
          <w:szCs w:val="24"/>
        </w:rPr>
        <w:t>.</w:t>
      </w:r>
      <w:r w:rsidRPr="00E66E07">
        <w:rPr>
          <w:rFonts w:eastAsia="Times New Roman"/>
          <w:szCs w:val="24"/>
        </w:rPr>
        <w:t xml:space="preserve"> </w:t>
      </w:r>
      <w:r>
        <w:rPr>
          <w:rFonts w:eastAsia="Times New Roman"/>
          <w:szCs w:val="24"/>
        </w:rPr>
        <w:t xml:space="preserve">Επαναλαμβάνω, </w:t>
      </w:r>
      <w:r w:rsidRPr="00E66E07">
        <w:rPr>
          <w:rFonts w:eastAsia="Times New Roman"/>
          <w:szCs w:val="24"/>
        </w:rPr>
        <w:t>καθολική εφαρμογή σημαίνει να υπάρχει πλήρης εφαρμογή</w:t>
      </w:r>
      <w:r>
        <w:rPr>
          <w:rFonts w:eastAsia="Times New Roman"/>
          <w:szCs w:val="24"/>
        </w:rPr>
        <w:t>,</w:t>
      </w:r>
      <w:r w:rsidRPr="00E66E07">
        <w:rPr>
          <w:rFonts w:eastAsia="Times New Roman"/>
          <w:szCs w:val="24"/>
        </w:rPr>
        <w:t xml:space="preserve"> σε όλους τους νησιώτες</w:t>
      </w:r>
      <w:r>
        <w:rPr>
          <w:rFonts w:eastAsia="Times New Roman"/>
          <w:szCs w:val="24"/>
        </w:rPr>
        <w:t>,</w:t>
      </w:r>
      <w:r w:rsidRPr="00E66E07">
        <w:rPr>
          <w:rFonts w:eastAsia="Times New Roman"/>
          <w:szCs w:val="24"/>
        </w:rPr>
        <w:t xml:space="preserve"> σε όλη την κοινωνία</w:t>
      </w:r>
      <w:r>
        <w:rPr>
          <w:rFonts w:eastAsia="Times New Roman"/>
          <w:szCs w:val="24"/>
        </w:rPr>
        <w:t>,</w:t>
      </w:r>
      <w:r w:rsidRPr="00E66E07">
        <w:rPr>
          <w:rFonts w:eastAsia="Times New Roman"/>
          <w:szCs w:val="24"/>
        </w:rPr>
        <w:t xml:space="preserve"> σε όλους τους ανθρώπους που επισκέπτονται τα νησιά</w:t>
      </w:r>
      <w:r>
        <w:rPr>
          <w:rFonts w:eastAsia="Times New Roman"/>
          <w:szCs w:val="24"/>
        </w:rPr>
        <w:t>.</w:t>
      </w:r>
      <w:r w:rsidRPr="00E66E07">
        <w:rPr>
          <w:rFonts w:eastAsia="Times New Roman"/>
          <w:szCs w:val="24"/>
        </w:rPr>
        <w:t xml:space="preserve"> </w:t>
      </w:r>
      <w:r>
        <w:rPr>
          <w:rFonts w:eastAsia="Times New Roman"/>
          <w:szCs w:val="24"/>
        </w:rPr>
        <w:t>Δ</w:t>
      </w:r>
      <w:r w:rsidRPr="00E66E07">
        <w:rPr>
          <w:rFonts w:eastAsia="Times New Roman"/>
          <w:szCs w:val="24"/>
        </w:rPr>
        <w:t>εν υπάρχει</w:t>
      </w:r>
      <w:r>
        <w:rPr>
          <w:rFonts w:eastAsia="Times New Roman"/>
          <w:szCs w:val="24"/>
        </w:rPr>
        <w:t>.</w:t>
      </w:r>
      <w:r w:rsidRPr="00E66E07">
        <w:rPr>
          <w:rFonts w:eastAsia="Times New Roman"/>
          <w:szCs w:val="24"/>
        </w:rPr>
        <w:t xml:space="preserve"> Άρα</w:t>
      </w:r>
      <w:r>
        <w:rPr>
          <w:rFonts w:eastAsia="Times New Roman"/>
          <w:szCs w:val="24"/>
        </w:rPr>
        <w:t>,</w:t>
      </w:r>
      <w:r w:rsidRPr="00E66E07">
        <w:rPr>
          <w:rFonts w:eastAsia="Times New Roman"/>
          <w:szCs w:val="24"/>
        </w:rPr>
        <w:t xml:space="preserve"> τ</w:t>
      </w:r>
      <w:r w:rsidRPr="00E66E07">
        <w:rPr>
          <w:rFonts w:eastAsia="Times New Roman"/>
          <w:szCs w:val="24"/>
        </w:rPr>
        <w:t xml:space="preserve">ους καλούμε να το δουν </w:t>
      </w:r>
      <w:r>
        <w:rPr>
          <w:rFonts w:eastAsia="Times New Roman"/>
          <w:szCs w:val="24"/>
        </w:rPr>
        <w:t>ξ</w:t>
      </w:r>
      <w:r w:rsidRPr="00E66E07">
        <w:rPr>
          <w:rFonts w:eastAsia="Times New Roman"/>
          <w:szCs w:val="24"/>
        </w:rPr>
        <w:t>ανά από την αρχή</w:t>
      </w:r>
      <w:r>
        <w:rPr>
          <w:rFonts w:eastAsia="Times New Roman"/>
          <w:szCs w:val="24"/>
        </w:rPr>
        <w:t>.</w:t>
      </w:r>
    </w:p>
    <w:p w14:paraId="1123F2AE" w14:textId="77777777" w:rsidR="00A4113B" w:rsidRDefault="00FE19D4">
      <w:pPr>
        <w:spacing w:line="600" w:lineRule="auto"/>
        <w:ind w:firstLine="720"/>
        <w:contextualSpacing/>
        <w:jc w:val="both"/>
        <w:rPr>
          <w:rFonts w:eastAsia="Times New Roman"/>
          <w:szCs w:val="24"/>
        </w:rPr>
      </w:pPr>
      <w:r>
        <w:rPr>
          <w:rFonts w:eastAsia="Times New Roman"/>
          <w:szCs w:val="24"/>
        </w:rPr>
        <w:lastRenderedPageBreak/>
        <w:t>Κ</w:t>
      </w:r>
      <w:r w:rsidRPr="00E66E07">
        <w:rPr>
          <w:rFonts w:eastAsia="Times New Roman"/>
          <w:szCs w:val="24"/>
        </w:rPr>
        <w:t>αι τρίτον</w:t>
      </w:r>
      <w:r>
        <w:rPr>
          <w:rFonts w:eastAsia="Times New Roman"/>
          <w:szCs w:val="24"/>
        </w:rPr>
        <w:t>,</w:t>
      </w:r>
      <w:r w:rsidRPr="00E66E07">
        <w:rPr>
          <w:rFonts w:eastAsia="Times New Roman"/>
          <w:szCs w:val="24"/>
        </w:rPr>
        <w:t xml:space="preserve"> κύριε </w:t>
      </w:r>
      <w:r>
        <w:rPr>
          <w:rFonts w:eastAsia="Times New Roman"/>
          <w:szCs w:val="24"/>
        </w:rPr>
        <w:t>Π</w:t>
      </w:r>
      <w:r w:rsidRPr="00E66E07">
        <w:rPr>
          <w:rFonts w:eastAsia="Times New Roman"/>
          <w:szCs w:val="24"/>
        </w:rPr>
        <w:t>ρόεδρε</w:t>
      </w:r>
      <w:r>
        <w:rPr>
          <w:rFonts w:eastAsia="Times New Roman"/>
          <w:szCs w:val="24"/>
        </w:rPr>
        <w:t>,</w:t>
      </w:r>
      <w:r w:rsidRPr="00E66E07">
        <w:rPr>
          <w:rFonts w:eastAsia="Times New Roman"/>
          <w:szCs w:val="24"/>
        </w:rPr>
        <w:t xml:space="preserve"> επιτρέψτε μου σε ό</w:t>
      </w:r>
      <w:r>
        <w:rPr>
          <w:rFonts w:eastAsia="Times New Roman"/>
          <w:szCs w:val="24"/>
        </w:rPr>
        <w:t>,</w:t>
      </w:r>
      <w:r w:rsidRPr="00E66E07">
        <w:rPr>
          <w:rFonts w:eastAsia="Times New Roman"/>
          <w:szCs w:val="24"/>
        </w:rPr>
        <w:t>τι αφορά την κατάργηση των συντελεστών ΦΠΑ στα νησιά να πούμε την αλήθεια</w:t>
      </w:r>
      <w:r>
        <w:rPr>
          <w:rFonts w:eastAsia="Times New Roman"/>
          <w:szCs w:val="24"/>
        </w:rPr>
        <w:t>,</w:t>
      </w:r>
      <w:r w:rsidRPr="00E66E07">
        <w:rPr>
          <w:rFonts w:eastAsia="Times New Roman"/>
          <w:szCs w:val="24"/>
        </w:rPr>
        <w:t xml:space="preserve"> ότι είναι μία κατάργησ</w:t>
      </w:r>
      <w:r>
        <w:rPr>
          <w:rFonts w:eastAsia="Times New Roman"/>
          <w:szCs w:val="24"/>
        </w:rPr>
        <w:t>η που φέρει την υπογραφή Τσίπρα</w:t>
      </w:r>
      <w:r>
        <w:rPr>
          <w:rFonts w:eastAsia="Times New Roman"/>
          <w:szCs w:val="24"/>
        </w:rPr>
        <w:t xml:space="preserve"> </w:t>
      </w:r>
      <w:r>
        <w:rPr>
          <w:rFonts w:eastAsia="Times New Roman"/>
          <w:szCs w:val="24"/>
        </w:rPr>
        <w:t>-</w:t>
      </w:r>
      <w:r>
        <w:rPr>
          <w:rFonts w:eastAsia="Times New Roman"/>
          <w:szCs w:val="24"/>
        </w:rPr>
        <w:t xml:space="preserve"> </w:t>
      </w:r>
      <w:r w:rsidRPr="00E66E07">
        <w:rPr>
          <w:rFonts w:eastAsia="Times New Roman"/>
          <w:szCs w:val="24"/>
        </w:rPr>
        <w:t>Καμμένου</w:t>
      </w:r>
      <w:r>
        <w:rPr>
          <w:rFonts w:eastAsia="Times New Roman"/>
          <w:szCs w:val="24"/>
        </w:rPr>
        <w:t>.</w:t>
      </w:r>
      <w:r w:rsidRPr="00E66E07">
        <w:rPr>
          <w:rFonts w:eastAsia="Times New Roman"/>
          <w:szCs w:val="24"/>
        </w:rPr>
        <w:t xml:space="preserve"> </w:t>
      </w:r>
      <w:r>
        <w:rPr>
          <w:rFonts w:eastAsia="Times New Roman"/>
          <w:szCs w:val="24"/>
        </w:rPr>
        <w:t>Ε</w:t>
      </w:r>
      <w:r w:rsidRPr="00E66E07">
        <w:rPr>
          <w:rFonts w:eastAsia="Times New Roman"/>
          <w:szCs w:val="24"/>
        </w:rPr>
        <w:t>ίναι οι άνθρωποι που έλεγα</w:t>
      </w:r>
      <w:r w:rsidRPr="00E66E07">
        <w:rPr>
          <w:rFonts w:eastAsia="Times New Roman"/>
          <w:szCs w:val="24"/>
        </w:rPr>
        <w:t xml:space="preserve">ν ότι θα πάψουν να είναι </w:t>
      </w:r>
      <w:r>
        <w:rPr>
          <w:rFonts w:eastAsia="Times New Roman"/>
          <w:szCs w:val="24"/>
        </w:rPr>
        <w:t>Β</w:t>
      </w:r>
      <w:r w:rsidRPr="00E66E07">
        <w:rPr>
          <w:rFonts w:eastAsia="Times New Roman"/>
          <w:szCs w:val="24"/>
        </w:rPr>
        <w:t xml:space="preserve">ουλευτές και </w:t>
      </w:r>
      <w:r>
        <w:rPr>
          <w:rFonts w:eastAsia="Times New Roman"/>
          <w:szCs w:val="24"/>
        </w:rPr>
        <w:t>Υ</w:t>
      </w:r>
      <w:r w:rsidRPr="00E66E07">
        <w:rPr>
          <w:rFonts w:eastAsia="Times New Roman"/>
          <w:szCs w:val="24"/>
        </w:rPr>
        <w:t xml:space="preserve">πουργοί </w:t>
      </w:r>
      <w:r>
        <w:rPr>
          <w:rFonts w:eastAsia="Times New Roman"/>
          <w:szCs w:val="24"/>
        </w:rPr>
        <w:t>α</w:t>
      </w:r>
      <w:r w:rsidRPr="00E66E07">
        <w:rPr>
          <w:rFonts w:eastAsia="Times New Roman"/>
          <w:szCs w:val="24"/>
        </w:rPr>
        <w:t>ν ποτέ καταργηθεί</w:t>
      </w:r>
      <w:r>
        <w:rPr>
          <w:rFonts w:eastAsia="Times New Roman"/>
          <w:szCs w:val="24"/>
        </w:rPr>
        <w:t>.</w:t>
      </w:r>
      <w:r w:rsidRPr="00E66E07">
        <w:rPr>
          <w:rFonts w:eastAsia="Times New Roman"/>
          <w:szCs w:val="24"/>
        </w:rPr>
        <w:t xml:space="preserve"> </w:t>
      </w:r>
      <w:r>
        <w:rPr>
          <w:rFonts w:eastAsia="Times New Roman"/>
          <w:szCs w:val="24"/>
        </w:rPr>
        <w:t xml:space="preserve">Κατήργησαν τους συντελεστές, </w:t>
      </w:r>
      <w:r w:rsidRPr="00E66E07">
        <w:rPr>
          <w:rFonts w:eastAsia="Times New Roman"/>
          <w:szCs w:val="24"/>
        </w:rPr>
        <w:t xml:space="preserve">το </w:t>
      </w:r>
      <w:r>
        <w:rPr>
          <w:rFonts w:eastAsia="Times New Roman"/>
          <w:szCs w:val="24"/>
        </w:rPr>
        <w:t>μόνο αναπτυξιακό</w:t>
      </w:r>
      <w:r w:rsidRPr="00E66E07">
        <w:rPr>
          <w:rFonts w:eastAsia="Times New Roman"/>
          <w:szCs w:val="24"/>
        </w:rPr>
        <w:t xml:space="preserve"> εργαλείο</w:t>
      </w:r>
      <w:r>
        <w:rPr>
          <w:rFonts w:eastAsia="Times New Roman"/>
          <w:szCs w:val="24"/>
        </w:rPr>
        <w:t>.</w:t>
      </w:r>
    </w:p>
    <w:p w14:paraId="1123F2AF" w14:textId="77777777" w:rsidR="00A4113B" w:rsidRDefault="00FE19D4">
      <w:pPr>
        <w:spacing w:line="600" w:lineRule="auto"/>
        <w:ind w:firstLine="720"/>
        <w:contextualSpacing/>
        <w:jc w:val="both"/>
        <w:rPr>
          <w:rFonts w:eastAsia="Times New Roman"/>
          <w:szCs w:val="24"/>
        </w:rPr>
      </w:pPr>
      <w:r>
        <w:rPr>
          <w:rFonts w:eastAsia="Times New Roman"/>
          <w:szCs w:val="24"/>
        </w:rPr>
        <w:t>Θ</w:t>
      </w:r>
      <w:r w:rsidRPr="00E66E07">
        <w:rPr>
          <w:rFonts w:eastAsia="Times New Roman"/>
          <w:szCs w:val="24"/>
        </w:rPr>
        <w:t>έλω να τονίσω ότι όταν μιλάμε για νησιωτικές πολιτικές</w:t>
      </w:r>
      <w:r>
        <w:rPr>
          <w:rFonts w:eastAsia="Times New Roman"/>
          <w:szCs w:val="24"/>
        </w:rPr>
        <w:t>,</w:t>
      </w:r>
      <w:r w:rsidRPr="00E66E07">
        <w:rPr>
          <w:rFonts w:eastAsia="Times New Roman"/>
          <w:szCs w:val="24"/>
        </w:rPr>
        <w:t xml:space="preserve"> όπως επισ</w:t>
      </w:r>
      <w:r>
        <w:rPr>
          <w:rFonts w:eastAsia="Times New Roman"/>
          <w:szCs w:val="24"/>
        </w:rPr>
        <w:t xml:space="preserve">ημαίνει </w:t>
      </w:r>
      <w:r w:rsidRPr="00E66E07">
        <w:rPr>
          <w:rFonts w:eastAsia="Times New Roman"/>
          <w:szCs w:val="24"/>
        </w:rPr>
        <w:t>και ο κ</w:t>
      </w:r>
      <w:r>
        <w:rPr>
          <w:rFonts w:eastAsia="Times New Roman"/>
          <w:szCs w:val="24"/>
        </w:rPr>
        <w:t>.</w:t>
      </w:r>
      <w:r w:rsidRPr="00E66E07">
        <w:rPr>
          <w:rFonts w:eastAsia="Times New Roman"/>
          <w:szCs w:val="24"/>
        </w:rPr>
        <w:t xml:space="preserve"> Βαρβιτσιώτης</w:t>
      </w:r>
      <w:r>
        <w:rPr>
          <w:rFonts w:eastAsia="Times New Roman"/>
          <w:szCs w:val="24"/>
        </w:rPr>
        <w:t>,</w:t>
      </w:r>
      <w:r w:rsidRPr="00E66E07">
        <w:rPr>
          <w:rFonts w:eastAsia="Times New Roman"/>
          <w:szCs w:val="24"/>
        </w:rPr>
        <w:t xml:space="preserve"> μιλάμε για τρεις πυλώνες πολιτικ</w:t>
      </w:r>
      <w:r w:rsidRPr="00E66E07">
        <w:rPr>
          <w:rFonts w:eastAsia="Times New Roman"/>
          <w:szCs w:val="24"/>
        </w:rPr>
        <w:t>ών</w:t>
      </w:r>
      <w:r>
        <w:rPr>
          <w:rFonts w:eastAsia="Times New Roman"/>
          <w:szCs w:val="24"/>
        </w:rPr>
        <w:t>:</w:t>
      </w:r>
      <w:r w:rsidRPr="00E66E07">
        <w:rPr>
          <w:rFonts w:eastAsia="Times New Roman"/>
          <w:szCs w:val="24"/>
        </w:rPr>
        <w:t xml:space="preserve"> </w:t>
      </w:r>
      <w:r>
        <w:rPr>
          <w:rFonts w:eastAsia="Times New Roman"/>
          <w:szCs w:val="24"/>
        </w:rPr>
        <w:t>Ο πρώτος πυλώνας είναι</w:t>
      </w:r>
      <w:r w:rsidRPr="00E66E07">
        <w:rPr>
          <w:rFonts w:eastAsia="Times New Roman"/>
          <w:szCs w:val="24"/>
        </w:rPr>
        <w:t xml:space="preserve"> </w:t>
      </w:r>
      <w:r>
        <w:rPr>
          <w:rFonts w:eastAsia="Times New Roman"/>
          <w:szCs w:val="24"/>
        </w:rPr>
        <w:t xml:space="preserve">η </w:t>
      </w:r>
      <w:r w:rsidRPr="00E66E07">
        <w:rPr>
          <w:rFonts w:eastAsia="Times New Roman"/>
          <w:szCs w:val="24"/>
        </w:rPr>
        <w:t xml:space="preserve">ρήτρα </w:t>
      </w:r>
      <w:proofErr w:type="spellStart"/>
      <w:r w:rsidRPr="00E66E07">
        <w:rPr>
          <w:rFonts w:eastAsia="Times New Roman"/>
          <w:szCs w:val="24"/>
        </w:rPr>
        <w:t>νησιωτικότητ</w:t>
      </w:r>
      <w:r>
        <w:rPr>
          <w:rFonts w:eastAsia="Times New Roman"/>
          <w:szCs w:val="24"/>
        </w:rPr>
        <w:t>ο</w:t>
      </w:r>
      <w:r w:rsidRPr="00E66E07">
        <w:rPr>
          <w:rFonts w:eastAsia="Times New Roman"/>
          <w:szCs w:val="24"/>
        </w:rPr>
        <w:t>ς</w:t>
      </w:r>
      <w:proofErr w:type="spellEnd"/>
      <w:r w:rsidRPr="00E66E07">
        <w:rPr>
          <w:rFonts w:eastAsia="Times New Roman"/>
          <w:szCs w:val="24"/>
        </w:rPr>
        <w:t xml:space="preserve"> </w:t>
      </w:r>
      <w:r>
        <w:rPr>
          <w:rFonts w:eastAsia="Times New Roman"/>
          <w:szCs w:val="24"/>
        </w:rPr>
        <w:t xml:space="preserve">που </w:t>
      </w:r>
      <w:r w:rsidRPr="00E66E07">
        <w:rPr>
          <w:rFonts w:eastAsia="Times New Roman"/>
          <w:szCs w:val="24"/>
        </w:rPr>
        <w:t>ψη</w:t>
      </w:r>
      <w:r>
        <w:rPr>
          <w:rFonts w:eastAsia="Times New Roman"/>
          <w:szCs w:val="24"/>
        </w:rPr>
        <w:t>φίστηκε</w:t>
      </w:r>
      <w:r w:rsidRPr="00E66E07">
        <w:rPr>
          <w:rFonts w:eastAsia="Times New Roman"/>
          <w:szCs w:val="24"/>
        </w:rPr>
        <w:t xml:space="preserve"> από τη Νέα Δημοκρατία το</w:t>
      </w:r>
      <w:r>
        <w:rPr>
          <w:rFonts w:eastAsia="Times New Roman"/>
          <w:szCs w:val="24"/>
        </w:rPr>
        <w:t>ν</w:t>
      </w:r>
      <w:r w:rsidRPr="00E66E07">
        <w:rPr>
          <w:rFonts w:eastAsia="Times New Roman"/>
          <w:szCs w:val="24"/>
        </w:rPr>
        <w:t xml:space="preserve"> Νοέμβριο του </w:t>
      </w:r>
      <w:r>
        <w:rPr>
          <w:rFonts w:eastAsia="Times New Roman"/>
          <w:szCs w:val="24"/>
        </w:rPr>
        <w:t>20</w:t>
      </w:r>
      <w:r w:rsidRPr="00E66E07">
        <w:rPr>
          <w:rFonts w:eastAsia="Times New Roman"/>
          <w:szCs w:val="24"/>
        </w:rPr>
        <w:t xml:space="preserve">13 και ο </w:t>
      </w:r>
      <w:r>
        <w:rPr>
          <w:rFonts w:eastAsia="Times New Roman"/>
          <w:szCs w:val="24"/>
        </w:rPr>
        <w:t>Π</w:t>
      </w:r>
      <w:r w:rsidRPr="00E66E07">
        <w:rPr>
          <w:rFonts w:eastAsia="Times New Roman"/>
          <w:szCs w:val="24"/>
        </w:rPr>
        <w:t xml:space="preserve">ρόεδρος της </w:t>
      </w:r>
      <w:r>
        <w:rPr>
          <w:rFonts w:eastAsia="Times New Roman"/>
          <w:szCs w:val="24"/>
        </w:rPr>
        <w:t>Βουλής στην Ε</w:t>
      </w:r>
      <w:r w:rsidRPr="00E66E07">
        <w:rPr>
          <w:rFonts w:eastAsia="Times New Roman"/>
          <w:szCs w:val="24"/>
        </w:rPr>
        <w:t xml:space="preserve">θνική </w:t>
      </w:r>
      <w:r>
        <w:rPr>
          <w:rFonts w:eastAsia="Times New Roman"/>
          <w:szCs w:val="24"/>
        </w:rPr>
        <w:t>Α</w:t>
      </w:r>
      <w:r w:rsidRPr="00E66E07">
        <w:rPr>
          <w:rFonts w:eastAsia="Times New Roman"/>
          <w:szCs w:val="24"/>
        </w:rPr>
        <w:t>ντιπροσωπεία δεσμ</w:t>
      </w:r>
      <w:r>
        <w:rPr>
          <w:rFonts w:eastAsia="Times New Roman"/>
          <w:szCs w:val="24"/>
        </w:rPr>
        <w:t>εύθηκε</w:t>
      </w:r>
      <w:r w:rsidRPr="00E66E07">
        <w:rPr>
          <w:rFonts w:eastAsia="Times New Roman"/>
          <w:szCs w:val="24"/>
        </w:rPr>
        <w:t xml:space="preserve"> </w:t>
      </w:r>
      <w:r>
        <w:rPr>
          <w:rFonts w:eastAsia="Times New Roman"/>
          <w:szCs w:val="24"/>
        </w:rPr>
        <w:t>να</w:t>
      </w:r>
      <w:r w:rsidRPr="00E66E07">
        <w:rPr>
          <w:rFonts w:eastAsia="Times New Roman"/>
          <w:szCs w:val="24"/>
        </w:rPr>
        <w:t xml:space="preserve"> </w:t>
      </w:r>
      <w:r>
        <w:rPr>
          <w:rFonts w:eastAsia="Times New Roman"/>
          <w:szCs w:val="24"/>
        </w:rPr>
        <w:t>συμ</w:t>
      </w:r>
      <w:r w:rsidRPr="00E66E07">
        <w:rPr>
          <w:rFonts w:eastAsia="Times New Roman"/>
          <w:szCs w:val="24"/>
        </w:rPr>
        <w:t>περιληφθεί σε όλα τα νομοσχέδια</w:t>
      </w:r>
      <w:r>
        <w:rPr>
          <w:rFonts w:eastAsia="Times New Roman"/>
          <w:szCs w:val="24"/>
        </w:rPr>
        <w:t>,</w:t>
      </w:r>
      <w:r w:rsidRPr="00E66E07">
        <w:rPr>
          <w:rFonts w:eastAsia="Times New Roman"/>
          <w:szCs w:val="24"/>
        </w:rPr>
        <w:t xml:space="preserve"> όπου είναι δυνατόν</w:t>
      </w:r>
      <w:r>
        <w:rPr>
          <w:rFonts w:eastAsia="Times New Roman"/>
          <w:szCs w:val="24"/>
        </w:rPr>
        <w:t>.</w:t>
      </w:r>
      <w:r w:rsidRPr="00E66E07">
        <w:rPr>
          <w:rFonts w:eastAsia="Times New Roman"/>
          <w:szCs w:val="24"/>
        </w:rPr>
        <w:t xml:space="preserve"> Δεν το έχει πράξει </w:t>
      </w:r>
      <w:r>
        <w:rPr>
          <w:rFonts w:eastAsia="Times New Roman"/>
          <w:szCs w:val="24"/>
        </w:rPr>
        <w:t>ακόμα η</w:t>
      </w:r>
      <w:r>
        <w:rPr>
          <w:rFonts w:eastAsia="Times New Roman"/>
          <w:szCs w:val="24"/>
        </w:rPr>
        <w:t xml:space="preserve"> Κ</w:t>
      </w:r>
      <w:r w:rsidRPr="00E66E07">
        <w:rPr>
          <w:rFonts w:eastAsia="Times New Roman"/>
          <w:szCs w:val="24"/>
        </w:rPr>
        <w:t>υβέρνηση</w:t>
      </w:r>
      <w:r>
        <w:rPr>
          <w:rFonts w:eastAsia="Times New Roman"/>
          <w:szCs w:val="24"/>
        </w:rPr>
        <w:t>. Ο</w:t>
      </w:r>
      <w:r w:rsidRPr="00E66E07">
        <w:rPr>
          <w:rFonts w:eastAsia="Times New Roman"/>
          <w:szCs w:val="24"/>
        </w:rPr>
        <w:t xml:space="preserve"> δεύτερος πυλώνας είναι οι συντελεστές ΦΠΑ στα νησιά</w:t>
      </w:r>
      <w:r>
        <w:rPr>
          <w:rFonts w:eastAsia="Times New Roman"/>
          <w:szCs w:val="24"/>
        </w:rPr>
        <w:t>,</w:t>
      </w:r>
      <w:r w:rsidRPr="00E66E07">
        <w:rPr>
          <w:rFonts w:eastAsia="Times New Roman"/>
          <w:szCs w:val="24"/>
        </w:rPr>
        <w:t xml:space="preserve"> που στην Ευρώπη </w:t>
      </w:r>
      <w:r>
        <w:rPr>
          <w:rFonts w:eastAsia="Times New Roman"/>
          <w:szCs w:val="24"/>
        </w:rPr>
        <w:t xml:space="preserve">είναι </w:t>
      </w:r>
      <w:r w:rsidRPr="00E66E07">
        <w:rPr>
          <w:rFonts w:eastAsia="Times New Roman"/>
          <w:szCs w:val="24"/>
        </w:rPr>
        <w:t>ακόμα και μηδενικ</w:t>
      </w:r>
      <w:r>
        <w:rPr>
          <w:rFonts w:eastAsia="Times New Roman"/>
          <w:szCs w:val="24"/>
        </w:rPr>
        <w:t>οί.</w:t>
      </w:r>
      <w:r w:rsidRPr="00E66E07">
        <w:rPr>
          <w:rFonts w:eastAsia="Times New Roman"/>
          <w:szCs w:val="24"/>
        </w:rPr>
        <w:t xml:space="preserve"> </w:t>
      </w:r>
      <w:r>
        <w:rPr>
          <w:rFonts w:eastAsia="Times New Roman"/>
          <w:szCs w:val="24"/>
        </w:rPr>
        <w:t>Τ</w:t>
      </w:r>
      <w:r w:rsidRPr="00E66E07">
        <w:rPr>
          <w:rFonts w:eastAsia="Times New Roman"/>
          <w:szCs w:val="24"/>
        </w:rPr>
        <w:t xml:space="preserve">ο κατήργησε </w:t>
      </w:r>
      <w:r>
        <w:rPr>
          <w:rFonts w:eastAsia="Times New Roman"/>
          <w:szCs w:val="24"/>
        </w:rPr>
        <w:t>α</w:t>
      </w:r>
      <w:r w:rsidRPr="00E66E07">
        <w:rPr>
          <w:rFonts w:eastAsia="Times New Roman"/>
          <w:szCs w:val="24"/>
        </w:rPr>
        <w:t>υτό το εργαλείο</w:t>
      </w:r>
      <w:r>
        <w:rPr>
          <w:rFonts w:eastAsia="Times New Roman"/>
          <w:szCs w:val="24"/>
        </w:rPr>
        <w:t xml:space="preserve">. Και ο τρίτος πυλώνας </w:t>
      </w:r>
      <w:r w:rsidRPr="00E66E07">
        <w:rPr>
          <w:rFonts w:eastAsia="Times New Roman"/>
          <w:szCs w:val="24"/>
        </w:rPr>
        <w:t>είναι το μεταφορικό ισοδύναμο που η Νέα Δημοκρατία είχε ψηφίσει</w:t>
      </w:r>
      <w:r>
        <w:rPr>
          <w:rFonts w:eastAsia="Times New Roman"/>
          <w:szCs w:val="24"/>
        </w:rPr>
        <w:t>,</w:t>
      </w:r>
      <w:r w:rsidRPr="00E66E07">
        <w:rPr>
          <w:rFonts w:eastAsia="Times New Roman"/>
          <w:szCs w:val="24"/>
        </w:rPr>
        <w:t xml:space="preserve"> </w:t>
      </w:r>
      <w:r>
        <w:rPr>
          <w:rFonts w:eastAsia="Times New Roman"/>
          <w:szCs w:val="24"/>
        </w:rPr>
        <w:t>α</w:t>
      </w:r>
      <w:r w:rsidRPr="00E66E07">
        <w:rPr>
          <w:rFonts w:eastAsia="Times New Roman"/>
          <w:szCs w:val="24"/>
        </w:rPr>
        <w:t xml:space="preserve">λλά </w:t>
      </w:r>
      <w:r>
        <w:rPr>
          <w:rFonts w:eastAsia="Times New Roman"/>
          <w:szCs w:val="24"/>
        </w:rPr>
        <w:t xml:space="preserve">που, </w:t>
      </w:r>
      <w:r w:rsidRPr="00E66E07">
        <w:rPr>
          <w:rFonts w:eastAsia="Times New Roman"/>
          <w:szCs w:val="24"/>
        </w:rPr>
        <w:t xml:space="preserve">όπως </w:t>
      </w:r>
      <w:r>
        <w:rPr>
          <w:rFonts w:eastAsia="Times New Roman"/>
          <w:szCs w:val="24"/>
        </w:rPr>
        <w:t xml:space="preserve">επισημάναμε, </w:t>
      </w:r>
      <w:r w:rsidRPr="00E66E07">
        <w:rPr>
          <w:rFonts w:eastAsia="Times New Roman"/>
          <w:szCs w:val="24"/>
        </w:rPr>
        <w:t>δ</w:t>
      </w:r>
      <w:r w:rsidRPr="00E66E07">
        <w:rPr>
          <w:rFonts w:eastAsia="Times New Roman"/>
          <w:szCs w:val="24"/>
        </w:rPr>
        <w:t xml:space="preserve">εν υπάρχει </w:t>
      </w:r>
      <w:r>
        <w:rPr>
          <w:rFonts w:eastAsia="Times New Roman"/>
          <w:szCs w:val="24"/>
        </w:rPr>
        <w:t xml:space="preserve">πλήρης </w:t>
      </w:r>
      <w:r w:rsidRPr="00E66E07">
        <w:rPr>
          <w:rFonts w:eastAsia="Times New Roman"/>
          <w:szCs w:val="24"/>
        </w:rPr>
        <w:t>εφαρμογή</w:t>
      </w:r>
      <w:r>
        <w:rPr>
          <w:rFonts w:eastAsia="Times New Roman"/>
          <w:szCs w:val="24"/>
        </w:rPr>
        <w:t>.</w:t>
      </w:r>
    </w:p>
    <w:p w14:paraId="1123F2B0" w14:textId="77777777" w:rsidR="00A4113B" w:rsidRDefault="00FE19D4">
      <w:pPr>
        <w:spacing w:line="600" w:lineRule="auto"/>
        <w:ind w:firstLine="720"/>
        <w:contextualSpacing/>
        <w:jc w:val="both"/>
        <w:rPr>
          <w:rFonts w:eastAsia="Times New Roman"/>
          <w:szCs w:val="24"/>
        </w:rPr>
      </w:pPr>
      <w:r>
        <w:rPr>
          <w:rFonts w:eastAsia="Times New Roman"/>
          <w:szCs w:val="24"/>
        </w:rPr>
        <w:lastRenderedPageBreak/>
        <w:t>Κ</w:t>
      </w:r>
      <w:r w:rsidRPr="00E66E07">
        <w:rPr>
          <w:rFonts w:eastAsia="Times New Roman"/>
          <w:szCs w:val="24"/>
        </w:rPr>
        <w:t>λείνοντας την τοποθέτησή μου</w:t>
      </w:r>
      <w:r>
        <w:rPr>
          <w:rFonts w:eastAsia="Times New Roman"/>
          <w:szCs w:val="24"/>
        </w:rPr>
        <w:t>,</w:t>
      </w:r>
      <w:r w:rsidRPr="00E66E07">
        <w:rPr>
          <w:rFonts w:eastAsia="Times New Roman"/>
          <w:szCs w:val="24"/>
        </w:rPr>
        <w:t xml:space="preserve"> κύριε </w:t>
      </w:r>
      <w:r>
        <w:rPr>
          <w:rFonts w:eastAsia="Times New Roman"/>
          <w:szCs w:val="24"/>
        </w:rPr>
        <w:t>Π</w:t>
      </w:r>
      <w:r w:rsidRPr="00E66E07">
        <w:rPr>
          <w:rFonts w:eastAsia="Times New Roman"/>
          <w:szCs w:val="24"/>
        </w:rPr>
        <w:t>ρόεδρε</w:t>
      </w:r>
      <w:r>
        <w:rPr>
          <w:rFonts w:eastAsia="Times New Roman"/>
          <w:szCs w:val="24"/>
        </w:rPr>
        <w:t>,</w:t>
      </w:r>
      <w:r w:rsidRPr="00E66E07">
        <w:rPr>
          <w:rFonts w:eastAsia="Times New Roman"/>
          <w:szCs w:val="24"/>
        </w:rPr>
        <w:t xml:space="preserve"> θα ήθελα να πω ότι η Νέα Δημοκρατία είναι υποχρεωμένη από το</w:t>
      </w:r>
      <w:r>
        <w:rPr>
          <w:rFonts w:eastAsia="Times New Roman"/>
          <w:szCs w:val="24"/>
        </w:rPr>
        <w:t>ν</w:t>
      </w:r>
      <w:r w:rsidRPr="00E66E07">
        <w:rPr>
          <w:rFonts w:eastAsia="Times New Roman"/>
          <w:szCs w:val="24"/>
        </w:rPr>
        <w:t xml:space="preserve"> χρόνο και τα γεγονότα να πει ότι ψηφίζει το νομοσχέδιο αυτό με την επιφύλαξη και την επισήμανση ότι θα περιμένουμε σύντο</w:t>
      </w:r>
      <w:r w:rsidRPr="00E66E07">
        <w:rPr>
          <w:rFonts w:eastAsia="Times New Roman"/>
          <w:szCs w:val="24"/>
        </w:rPr>
        <w:t xml:space="preserve">μα να </w:t>
      </w:r>
      <w:r>
        <w:rPr>
          <w:rFonts w:eastAsia="Times New Roman"/>
          <w:szCs w:val="24"/>
        </w:rPr>
        <w:t>κατατεθούν</w:t>
      </w:r>
      <w:r w:rsidRPr="00E66E07">
        <w:rPr>
          <w:rFonts w:eastAsia="Times New Roman"/>
          <w:szCs w:val="24"/>
        </w:rPr>
        <w:t xml:space="preserve"> τα σχετικά νομοσχέδια που είπε η </w:t>
      </w:r>
      <w:r>
        <w:rPr>
          <w:rFonts w:eastAsia="Times New Roman"/>
          <w:szCs w:val="24"/>
        </w:rPr>
        <w:t>Κ</w:t>
      </w:r>
      <w:r w:rsidRPr="00E66E07">
        <w:rPr>
          <w:rFonts w:eastAsia="Times New Roman"/>
          <w:szCs w:val="24"/>
        </w:rPr>
        <w:t>υβέρνηση</w:t>
      </w:r>
      <w:r>
        <w:rPr>
          <w:rFonts w:eastAsia="Times New Roman"/>
          <w:szCs w:val="24"/>
        </w:rPr>
        <w:t>.</w:t>
      </w:r>
      <w:r w:rsidRPr="00E66E07">
        <w:rPr>
          <w:rFonts w:eastAsia="Times New Roman"/>
          <w:szCs w:val="24"/>
        </w:rPr>
        <w:t xml:space="preserve"> </w:t>
      </w:r>
    </w:p>
    <w:p w14:paraId="1123F2B1" w14:textId="77777777" w:rsidR="00A4113B" w:rsidRDefault="00FE19D4">
      <w:pPr>
        <w:spacing w:line="600" w:lineRule="auto"/>
        <w:ind w:firstLine="720"/>
        <w:contextualSpacing/>
        <w:jc w:val="both"/>
        <w:rPr>
          <w:rFonts w:eastAsia="Times New Roman"/>
          <w:szCs w:val="24"/>
        </w:rPr>
      </w:pPr>
      <w:r>
        <w:rPr>
          <w:rFonts w:eastAsia="Times New Roman"/>
          <w:szCs w:val="24"/>
        </w:rPr>
        <w:t>Σ</w:t>
      </w:r>
      <w:r w:rsidRPr="00E66E07">
        <w:rPr>
          <w:rFonts w:eastAsia="Times New Roman"/>
          <w:szCs w:val="24"/>
        </w:rPr>
        <w:t>ε ό</w:t>
      </w:r>
      <w:r>
        <w:rPr>
          <w:rFonts w:eastAsia="Times New Roman"/>
          <w:szCs w:val="24"/>
        </w:rPr>
        <w:t>,</w:t>
      </w:r>
      <w:r w:rsidRPr="00E66E07">
        <w:rPr>
          <w:rFonts w:eastAsia="Times New Roman"/>
          <w:szCs w:val="24"/>
        </w:rPr>
        <w:t>τι αφορά την τροπολογία</w:t>
      </w:r>
      <w:r>
        <w:rPr>
          <w:rFonts w:eastAsia="Times New Roman"/>
          <w:szCs w:val="24"/>
        </w:rPr>
        <w:t>, κρατάμε την επιφύλαξή</w:t>
      </w:r>
      <w:r w:rsidRPr="00E66E07">
        <w:rPr>
          <w:rFonts w:eastAsia="Times New Roman"/>
          <w:szCs w:val="24"/>
        </w:rPr>
        <w:t xml:space="preserve"> </w:t>
      </w:r>
      <w:r>
        <w:rPr>
          <w:rFonts w:eastAsia="Times New Roman"/>
          <w:szCs w:val="24"/>
        </w:rPr>
        <w:t>μας.</w:t>
      </w:r>
      <w:r w:rsidRPr="00E66E07">
        <w:rPr>
          <w:rFonts w:eastAsia="Times New Roman"/>
          <w:szCs w:val="24"/>
        </w:rPr>
        <w:t xml:space="preserve"> Έχει θετικές αναφορές</w:t>
      </w:r>
      <w:r>
        <w:rPr>
          <w:rFonts w:eastAsia="Times New Roman"/>
          <w:szCs w:val="24"/>
        </w:rPr>
        <w:t>,</w:t>
      </w:r>
      <w:r w:rsidRPr="00E66E07">
        <w:rPr>
          <w:rFonts w:eastAsia="Times New Roman"/>
          <w:szCs w:val="24"/>
        </w:rPr>
        <w:t xml:space="preserve"> αλλά επιτρέψτε </w:t>
      </w:r>
      <w:r>
        <w:rPr>
          <w:rFonts w:eastAsia="Times New Roman"/>
          <w:szCs w:val="24"/>
        </w:rPr>
        <w:t xml:space="preserve">μας </w:t>
      </w:r>
      <w:r w:rsidRPr="00E66E07">
        <w:rPr>
          <w:rFonts w:eastAsia="Times New Roman"/>
          <w:szCs w:val="24"/>
        </w:rPr>
        <w:t xml:space="preserve">να ψηφίσουμε </w:t>
      </w:r>
      <w:r>
        <w:rPr>
          <w:rFonts w:eastAsia="Times New Roman"/>
          <w:szCs w:val="24"/>
        </w:rPr>
        <w:t>«</w:t>
      </w:r>
      <w:r>
        <w:rPr>
          <w:rFonts w:eastAsia="Times New Roman"/>
          <w:szCs w:val="24"/>
        </w:rPr>
        <w:t>παρών</w:t>
      </w:r>
      <w:r>
        <w:rPr>
          <w:rFonts w:eastAsia="Times New Roman"/>
          <w:szCs w:val="24"/>
        </w:rPr>
        <w:t>»,</w:t>
      </w:r>
      <w:r w:rsidRPr="00E66E07">
        <w:rPr>
          <w:rFonts w:eastAsia="Times New Roman"/>
          <w:szCs w:val="24"/>
        </w:rPr>
        <w:t xml:space="preserve"> γιατί δεν αποσαφηνίζονται τα ζητήματα που αφορούν τη δραστηριοποίηση</w:t>
      </w:r>
      <w:r>
        <w:rPr>
          <w:rFonts w:eastAsia="Times New Roman"/>
          <w:szCs w:val="24"/>
        </w:rPr>
        <w:t xml:space="preserve"> φυσι</w:t>
      </w:r>
      <w:r>
        <w:rPr>
          <w:rFonts w:eastAsia="Times New Roman"/>
          <w:szCs w:val="24"/>
        </w:rPr>
        <w:t xml:space="preserve">κών, </w:t>
      </w:r>
      <w:r w:rsidRPr="00E66E07">
        <w:rPr>
          <w:rFonts w:eastAsia="Times New Roman"/>
          <w:szCs w:val="24"/>
        </w:rPr>
        <w:t>νομικών προσώπων και οντοτήτων που διαβιούν και δρασ</w:t>
      </w:r>
      <w:r>
        <w:rPr>
          <w:rFonts w:eastAsia="Times New Roman"/>
          <w:szCs w:val="24"/>
        </w:rPr>
        <w:t>τηριοποιούνται στην περιοχή από τις σε</w:t>
      </w:r>
      <w:r w:rsidRPr="00E66E07">
        <w:rPr>
          <w:rFonts w:eastAsia="Times New Roman"/>
          <w:szCs w:val="24"/>
        </w:rPr>
        <w:t xml:space="preserve"> βάρος </w:t>
      </w:r>
      <w:r>
        <w:rPr>
          <w:rFonts w:eastAsia="Times New Roman"/>
          <w:szCs w:val="24"/>
        </w:rPr>
        <w:t xml:space="preserve">τους </w:t>
      </w:r>
      <w:r w:rsidRPr="00E66E07">
        <w:rPr>
          <w:rFonts w:eastAsia="Times New Roman"/>
          <w:szCs w:val="24"/>
        </w:rPr>
        <w:t>πράξεις αναγκαστικής εκτέλεσης</w:t>
      </w:r>
      <w:r>
        <w:rPr>
          <w:rFonts w:eastAsia="Times New Roman"/>
          <w:szCs w:val="24"/>
        </w:rPr>
        <w:t>.</w:t>
      </w:r>
      <w:r w:rsidRPr="00E66E07">
        <w:rPr>
          <w:rFonts w:eastAsia="Times New Roman"/>
          <w:szCs w:val="24"/>
        </w:rPr>
        <w:t xml:space="preserve"> Άρα</w:t>
      </w:r>
      <w:r>
        <w:rPr>
          <w:rFonts w:eastAsia="Times New Roman"/>
          <w:szCs w:val="24"/>
        </w:rPr>
        <w:t>, ψηφίζουμε</w:t>
      </w:r>
      <w:r w:rsidRPr="00E66E07">
        <w:rPr>
          <w:rFonts w:eastAsia="Times New Roman"/>
          <w:szCs w:val="24"/>
        </w:rPr>
        <w:t xml:space="preserve"> </w:t>
      </w:r>
      <w:r>
        <w:rPr>
          <w:rFonts w:eastAsia="Times New Roman"/>
          <w:szCs w:val="24"/>
        </w:rPr>
        <w:t>«</w:t>
      </w:r>
      <w:r>
        <w:rPr>
          <w:rFonts w:eastAsia="Times New Roman"/>
          <w:szCs w:val="24"/>
        </w:rPr>
        <w:t>παρών</w:t>
      </w:r>
      <w:r>
        <w:rPr>
          <w:rFonts w:eastAsia="Times New Roman"/>
          <w:szCs w:val="24"/>
        </w:rPr>
        <w:t>»</w:t>
      </w:r>
      <w:r w:rsidRPr="00E66E07">
        <w:rPr>
          <w:rFonts w:eastAsia="Times New Roman"/>
          <w:szCs w:val="24"/>
        </w:rPr>
        <w:t xml:space="preserve"> στην τρ</w:t>
      </w:r>
      <w:r>
        <w:rPr>
          <w:rFonts w:eastAsia="Times New Roman"/>
          <w:szCs w:val="24"/>
        </w:rPr>
        <w:t xml:space="preserve">οπολογία που είπε ο κ. Δραγασάκης. </w:t>
      </w:r>
    </w:p>
    <w:p w14:paraId="1123F2B2" w14:textId="77777777" w:rsidR="00A4113B" w:rsidRDefault="00FE19D4">
      <w:pPr>
        <w:spacing w:line="600" w:lineRule="auto"/>
        <w:ind w:firstLine="720"/>
        <w:contextualSpacing/>
        <w:jc w:val="both"/>
        <w:rPr>
          <w:rFonts w:eastAsia="Times New Roman"/>
          <w:szCs w:val="24"/>
        </w:rPr>
      </w:pPr>
      <w:r w:rsidRPr="00E66E07">
        <w:rPr>
          <w:rFonts w:eastAsia="Times New Roman"/>
          <w:szCs w:val="24"/>
        </w:rPr>
        <w:t>Ευχαριστώ</w:t>
      </w:r>
      <w:r>
        <w:rPr>
          <w:rFonts w:eastAsia="Times New Roman"/>
          <w:szCs w:val="24"/>
        </w:rPr>
        <w:t>.</w:t>
      </w:r>
    </w:p>
    <w:p w14:paraId="1123F2B3" w14:textId="77777777" w:rsidR="00A4113B" w:rsidRDefault="00FE19D4">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Σας ευχαριστούμε, κύριε </w:t>
      </w:r>
      <w:proofErr w:type="spellStart"/>
      <w:r>
        <w:rPr>
          <w:rFonts w:eastAsia="Times New Roman"/>
          <w:szCs w:val="24"/>
        </w:rPr>
        <w:t>Κόνσολα</w:t>
      </w:r>
      <w:proofErr w:type="spellEnd"/>
      <w:r>
        <w:rPr>
          <w:rFonts w:eastAsia="Times New Roman"/>
          <w:szCs w:val="24"/>
        </w:rPr>
        <w:t xml:space="preserve">. </w:t>
      </w:r>
    </w:p>
    <w:p w14:paraId="1123F2B4" w14:textId="77777777" w:rsidR="00A4113B" w:rsidRDefault="00FE19D4">
      <w:pPr>
        <w:spacing w:line="600" w:lineRule="auto"/>
        <w:ind w:firstLine="720"/>
        <w:contextualSpacing/>
        <w:jc w:val="both"/>
        <w:rPr>
          <w:rFonts w:eastAsia="Times New Roman"/>
          <w:szCs w:val="24"/>
        </w:rPr>
      </w:pPr>
      <w:r>
        <w:rPr>
          <w:rFonts w:eastAsia="Times New Roman"/>
          <w:szCs w:val="24"/>
        </w:rPr>
        <w:t xml:space="preserve">Τον λόγο έχει ο ειδικός αγορητής της Δημοκρατικής Συμπαράταξης κ. Κουτσούκος. </w:t>
      </w:r>
    </w:p>
    <w:p w14:paraId="1123F2B5" w14:textId="77777777" w:rsidR="00A4113B" w:rsidRDefault="00FE19D4">
      <w:pPr>
        <w:spacing w:line="600" w:lineRule="auto"/>
        <w:ind w:firstLine="720"/>
        <w:contextualSpacing/>
        <w:jc w:val="both"/>
        <w:rPr>
          <w:rFonts w:eastAsia="Times New Roman"/>
          <w:szCs w:val="24"/>
        </w:rPr>
      </w:pPr>
      <w:r w:rsidRPr="00627244">
        <w:rPr>
          <w:rFonts w:eastAsia="Times New Roman"/>
          <w:b/>
          <w:szCs w:val="24"/>
        </w:rPr>
        <w:t xml:space="preserve">ΓΙΑΝΝΗΣ ΚΟΥΤΣΟΥΚΟΣ: </w:t>
      </w:r>
      <w:r w:rsidRPr="00E66E07">
        <w:rPr>
          <w:rFonts w:eastAsia="Times New Roman"/>
          <w:szCs w:val="24"/>
        </w:rPr>
        <w:t>Ευχαριστώ</w:t>
      </w:r>
      <w:r>
        <w:rPr>
          <w:rFonts w:eastAsia="Times New Roman"/>
          <w:szCs w:val="24"/>
        </w:rPr>
        <w:t xml:space="preserve">, κύριε Πρόεδρε. </w:t>
      </w:r>
    </w:p>
    <w:p w14:paraId="1123F2B6" w14:textId="77777777" w:rsidR="00A4113B" w:rsidRDefault="00FE19D4">
      <w:pPr>
        <w:spacing w:line="600" w:lineRule="auto"/>
        <w:ind w:firstLine="720"/>
        <w:contextualSpacing/>
        <w:jc w:val="both"/>
        <w:rPr>
          <w:rFonts w:eastAsia="Times New Roman"/>
          <w:szCs w:val="24"/>
        </w:rPr>
      </w:pPr>
      <w:r>
        <w:rPr>
          <w:rFonts w:eastAsia="Times New Roman"/>
          <w:szCs w:val="24"/>
        </w:rPr>
        <w:lastRenderedPageBreak/>
        <w:t xml:space="preserve">Πράγματι, έγινε μία </w:t>
      </w:r>
      <w:r w:rsidRPr="00E66E07">
        <w:rPr>
          <w:rFonts w:eastAsia="Times New Roman"/>
          <w:szCs w:val="24"/>
        </w:rPr>
        <w:t xml:space="preserve">συζήτηση που θα έλεγα </w:t>
      </w:r>
      <w:r>
        <w:rPr>
          <w:rFonts w:eastAsia="Times New Roman"/>
          <w:szCs w:val="24"/>
        </w:rPr>
        <w:t xml:space="preserve">ότι </w:t>
      </w:r>
      <w:r w:rsidRPr="00E66E07">
        <w:rPr>
          <w:rFonts w:eastAsia="Times New Roman"/>
          <w:szCs w:val="24"/>
        </w:rPr>
        <w:t>διαφέρει από το τοξικό κλίμα των προηγούμενων ημερ</w:t>
      </w:r>
      <w:r w:rsidRPr="00E66E07">
        <w:rPr>
          <w:rFonts w:eastAsia="Times New Roman"/>
          <w:szCs w:val="24"/>
        </w:rPr>
        <w:t xml:space="preserve">ών και </w:t>
      </w:r>
      <w:r>
        <w:rPr>
          <w:rFonts w:eastAsia="Times New Roman"/>
          <w:szCs w:val="24"/>
        </w:rPr>
        <w:t xml:space="preserve">είχαμε </w:t>
      </w:r>
      <w:r w:rsidRPr="00E66E07">
        <w:rPr>
          <w:rFonts w:eastAsia="Times New Roman"/>
          <w:szCs w:val="24"/>
        </w:rPr>
        <w:t>την ευκαιρία να τοποθετηθούμε επί της ουσίας σε ορισμένα ζητήματα</w:t>
      </w:r>
      <w:r>
        <w:rPr>
          <w:rFonts w:eastAsia="Times New Roman"/>
          <w:szCs w:val="24"/>
        </w:rPr>
        <w:t>.</w:t>
      </w:r>
    </w:p>
    <w:p w14:paraId="1123F2B7" w14:textId="77777777" w:rsidR="00A4113B" w:rsidRDefault="00FE19D4">
      <w:pPr>
        <w:spacing w:line="600" w:lineRule="auto"/>
        <w:ind w:firstLine="720"/>
        <w:contextualSpacing/>
        <w:jc w:val="both"/>
        <w:rPr>
          <w:rFonts w:eastAsia="Times New Roman"/>
          <w:szCs w:val="24"/>
        </w:rPr>
      </w:pPr>
      <w:r>
        <w:rPr>
          <w:rFonts w:eastAsia="Times New Roman"/>
          <w:szCs w:val="24"/>
        </w:rPr>
        <w:t>Ο</w:t>
      </w:r>
      <w:r w:rsidRPr="00E66E07">
        <w:rPr>
          <w:rFonts w:eastAsia="Times New Roman"/>
          <w:szCs w:val="24"/>
        </w:rPr>
        <w:t xml:space="preserve"> Αντιπρόεδρος της </w:t>
      </w:r>
      <w:r>
        <w:rPr>
          <w:rFonts w:eastAsia="Times New Roman"/>
          <w:szCs w:val="24"/>
        </w:rPr>
        <w:t xml:space="preserve">Κυβέρνησης </w:t>
      </w:r>
      <w:r w:rsidRPr="00E66E07">
        <w:rPr>
          <w:rFonts w:eastAsia="Times New Roman"/>
          <w:szCs w:val="24"/>
        </w:rPr>
        <w:t>κ</w:t>
      </w:r>
      <w:r>
        <w:rPr>
          <w:rFonts w:eastAsia="Times New Roman"/>
          <w:szCs w:val="24"/>
        </w:rPr>
        <w:t>.</w:t>
      </w:r>
      <w:r w:rsidRPr="00E66E07">
        <w:rPr>
          <w:rFonts w:eastAsia="Times New Roman"/>
          <w:szCs w:val="24"/>
        </w:rPr>
        <w:t xml:space="preserve"> Δραγασάκης απέρριψε μετά πολλών επαίνων την τροπολογία μας </w:t>
      </w:r>
      <w:r>
        <w:rPr>
          <w:rFonts w:eastAsia="Times New Roman"/>
          <w:szCs w:val="24"/>
        </w:rPr>
        <w:t xml:space="preserve">για την </w:t>
      </w:r>
      <w:r w:rsidRPr="00E66E07">
        <w:rPr>
          <w:rFonts w:eastAsia="Times New Roman"/>
          <w:szCs w:val="24"/>
        </w:rPr>
        <w:t xml:space="preserve">παράταση της προστασίας της πρώτης κατοικίας μέχρι τέλος του </w:t>
      </w:r>
      <w:r>
        <w:rPr>
          <w:rFonts w:eastAsia="Times New Roman"/>
          <w:szCs w:val="24"/>
        </w:rPr>
        <w:t>20</w:t>
      </w:r>
      <w:r w:rsidRPr="00E66E07">
        <w:rPr>
          <w:rFonts w:eastAsia="Times New Roman"/>
          <w:szCs w:val="24"/>
        </w:rPr>
        <w:t>19</w:t>
      </w:r>
      <w:r>
        <w:rPr>
          <w:rFonts w:eastAsia="Times New Roman"/>
          <w:szCs w:val="24"/>
        </w:rPr>
        <w:t>, προκειμέ</w:t>
      </w:r>
      <w:r>
        <w:rPr>
          <w:rFonts w:eastAsia="Times New Roman"/>
          <w:szCs w:val="24"/>
        </w:rPr>
        <w:t xml:space="preserve">νου να μελετηθεί </w:t>
      </w:r>
      <w:r w:rsidRPr="00E66E07">
        <w:rPr>
          <w:rFonts w:eastAsia="Times New Roman"/>
          <w:szCs w:val="24"/>
        </w:rPr>
        <w:t xml:space="preserve">σε βάθος και σε συνεργασία με τους </w:t>
      </w:r>
      <w:r>
        <w:rPr>
          <w:rFonts w:eastAsia="Times New Roman"/>
          <w:szCs w:val="24"/>
        </w:rPr>
        <w:t>θ</w:t>
      </w:r>
      <w:r w:rsidRPr="00E66E07">
        <w:rPr>
          <w:rFonts w:eastAsia="Times New Roman"/>
          <w:szCs w:val="24"/>
        </w:rPr>
        <w:t>εσμούς η οριστική επίλυση του προβλήματος</w:t>
      </w:r>
      <w:r>
        <w:rPr>
          <w:rFonts w:eastAsia="Times New Roman"/>
          <w:szCs w:val="24"/>
        </w:rPr>
        <w:t>.</w:t>
      </w:r>
      <w:r w:rsidRPr="00E66E07">
        <w:rPr>
          <w:rFonts w:eastAsia="Times New Roman"/>
          <w:szCs w:val="24"/>
        </w:rPr>
        <w:t xml:space="preserve"> </w:t>
      </w:r>
      <w:r>
        <w:rPr>
          <w:rFonts w:eastAsia="Times New Roman"/>
          <w:szCs w:val="24"/>
        </w:rPr>
        <w:t>Μ</w:t>
      </w:r>
      <w:r w:rsidRPr="00E66E07">
        <w:rPr>
          <w:rFonts w:eastAsia="Times New Roman"/>
          <w:szCs w:val="24"/>
        </w:rPr>
        <w:t>ας είπε ότι μέσα στο</w:t>
      </w:r>
      <w:r>
        <w:rPr>
          <w:rFonts w:eastAsia="Times New Roman"/>
          <w:szCs w:val="24"/>
        </w:rPr>
        <w:t>ν</w:t>
      </w:r>
      <w:r w:rsidRPr="00E66E07">
        <w:rPr>
          <w:rFonts w:eastAsia="Times New Roman"/>
          <w:szCs w:val="24"/>
        </w:rPr>
        <w:t xml:space="preserve"> Φλεβάρη θα φέρει ρύθμιση</w:t>
      </w:r>
      <w:r>
        <w:rPr>
          <w:rFonts w:eastAsia="Times New Roman"/>
          <w:szCs w:val="24"/>
        </w:rPr>
        <w:t>.</w:t>
      </w:r>
    </w:p>
    <w:p w14:paraId="1123F2B8" w14:textId="77777777" w:rsidR="00A4113B" w:rsidRDefault="00FE19D4">
      <w:pPr>
        <w:spacing w:line="600" w:lineRule="auto"/>
        <w:ind w:firstLine="720"/>
        <w:contextualSpacing/>
        <w:jc w:val="both"/>
        <w:rPr>
          <w:rFonts w:eastAsia="Times New Roman"/>
          <w:szCs w:val="24"/>
        </w:rPr>
      </w:pPr>
      <w:r>
        <w:rPr>
          <w:rFonts w:eastAsia="Times New Roman"/>
          <w:szCs w:val="24"/>
        </w:rPr>
        <w:t>Φ</w:t>
      </w:r>
      <w:r w:rsidRPr="00E66E07">
        <w:rPr>
          <w:rFonts w:eastAsia="Times New Roman"/>
          <w:szCs w:val="24"/>
        </w:rPr>
        <w:t>οβάμαι</w:t>
      </w:r>
      <w:r>
        <w:rPr>
          <w:rFonts w:eastAsia="Times New Roman"/>
          <w:szCs w:val="24"/>
        </w:rPr>
        <w:t>,</w:t>
      </w:r>
      <w:r w:rsidRPr="00E66E07">
        <w:rPr>
          <w:rFonts w:eastAsia="Times New Roman"/>
          <w:szCs w:val="24"/>
        </w:rPr>
        <w:t xml:space="preserve"> κυρίες και κύριοι συνάδελφοι</w:t>
      </w:r>
      <w:r>
        <w:rPr>
          <w:rFonts w:eastAsia="Times New Roman"/>
          <w:szCs w:val="24"/>
        </w:rPr>
        <w:t>,</w:t>
      </w:r>
      <w:r w:rsidRPr="00E66E07">
        <w:rPr>
          <w:rFonts w:eastAsia="Times New Roman"/>
          <w:szCs w:val="24"/>
        </w:rPr>
        <w:t xml:space="preserve"> ότι η απόρριψη </w:t>
      </w:r>
      <w:r>
        <w:rPr>
          <w:rFonts w:eastAsia="Times New Roman"/>
          <w:szCs w:val="24"/>
        </w:rPr>
        <w:t>α</w:t>
      </w:r>
      <w:r w:rsidRPr="00E66E07">
        <w:rPr>
          <w:rFonts w:eastAsia="Times New Roman"/>
          <w:szCs w:val="24"/>
        </w:rPr>
        <w:t xml:space="preserve">υτή δεν είναι διαδικαστικού και </w:t>
      </w:r>
      <w:r>
        <w:rPr>
          <w:rFonts w:eastAsia="Times New Roman"/>
          <w:szCs w:val="24"/>
        </w:rPr>
        <w:t>τυπικού</w:t>
      </w:r>
      <w:r w:rsidRPr="00E66E07">
        <w:rPr>
          <w:rFonts w:eastAsia="Times New Roman"/>
          <w:szCs w:val="24"/>
        </w:rPr>
        <w:t xml:space="preserve"> χαρακτήρα</w:t>
      </w:r>
      <w:r>
        <w:rPr>
          <w:rFonts w:eastAsia="Times New Roman"/>
          <w:szCs w:val="24"/>
        </w:rPr>
        <w:t>,</w:t>
      </w:r>
      <w:r w:rsidRPr="00E66E07">
        <w:rPr>
          <w:rFonts w:eastAsia="Times New Roman"/>
          <w:szCs w:val="24"/>
        </w:rPr>
        <w:t xml:space="preserve"> αλλά έχει να κάνει με την ουσία της πρότασης νόμου που έχουμε καταθέσει</w:t>
      </w:r>
      <w:r>
        <w:rPr>
          <w:rFonts w:eastAsia="Times New Roman"/>
          <w:szCs w:val="24"/>
        </w:rPr>
        <w:t>,</w:t>
      </w:r>
      <w:r w:rsidRPr="00E66E07">
        <w:rPr>
          <w:rFonts w:eastAsia="Times New Roman"/>
          <w:szCs w:val="24"/>
        </w:rPr>
        <w:t xml:space="preserve"> στο άρθρο 37 συγκεκριμέν</w:t>
      </w:r>
      <w:r>
        <w:rPr>
          <w:rFonts w:eastAsia="Times New Roman"/>
          <w:szCs w:val="24"/>
        </w:rPr>
        <w:t>α,</w:t>
      </w:r>
      <w:r w:rsidRPr="00E66E07">
        <w:rPr>
          <w:rFonts w:eastAsia="Times New Roman"/>
          <w:szCs w:val="24"/>
        </w:rPr>
        <w:t xml:space="preserve"> για την προστασία της πρώτης κατοικίας</w:t>
      </w:r>
      <w:r>
        <w:rPr>
          <w:rFonts w:eastAsia="Times New Roman"/>
          <w:szCs w:val="24"/>
        </w:rPr>
        <w:t>, όπου</w:t>
      </w:r>
      <w:r w:rsidRPr="00E66E07">
        <w:rPr>
          <w:rFonts w:eastAsia="Times New Roman"/>
          <w:szCs w:val="24"/>
        </w:rPr>
        <w:t xml:space="preserve"> </w:t>
      </w:r>
      <w:r>
        <w:rPr>
          <w:rFonts w:eastAsia="Times New Roman"/>
          <w:szCs w:val="24"/>
        </w:rPr>
        <w:t xml:space="preserve">ορίζουμε </w:t>
      </w:r>
      <w:r w:rsidRPr="00E66E07">
        <w:rPr>
          <w:rFonts w:eastAsia="Times New Roman"/>
          <w:szCs w:val="24"/>
        </w:rPr>
        <w:t>το πλαφόν στις 200.000</w:t>
      </w:r>
      <w:r>
        <w:rPr>
          <w:rFonts w:eastAsia="Times New Roman"/>
          <w:szCs w:val="24"/>
        </w:rPr>
        <w:t xml:space="preserve">, την περιουσία στις </w:t>
      </w:r>
      <w:r w:rsidRPr="00E66E07">
        <w:rPr>
          <w:rFonts w:eastAsia="Times New Roman"/>
          <w:szCs w:val="24"/>
        </w:rPr>
        <w:t xml:space="preserve">270.000 και το ετήσιο εισόδημα για το ζευγάρι </w:t>
      </w:r>
      <w:r>
        <w:rPr>
          <w:rFonts w:eastAsia="Times New Roman"/>
          <w:szCs w:val="24"/>
        </w:rPr>
        <w:t>στις</w:t>
      </w:r>
      <w:r w:rsidRPr="00E66E07">
        <w:rPr>
          <w:rFonts w:eastAsia="Times New Roman"/>
          <w:szCs w:val="24"/>
        </w:rPr>
        <w:t xml:space="preserve"> 25.000</w:t>
      </w:r>
      <w:r>
        <w:rPr>
          <w:rFonts w:eastAsia="Times New Roman"/>
          <w:szCs w:val="24"/>
        </w:rPr>
        <w:t>.</w:t>
      </w:r>
      <w:r w:rsidRPr="00E66E07">
        <w:rPr>
          <w:rFonts w:eastAsia="Times New Roman"/>
          <w:szCs w:val="24"/>
        </w:rPr>
        <w:t xml:space="preserve"> </w:t>
      </w:r>
    </w:p>
    <w:p w14:paraId="1123F2B9"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Έχω την αίσθηση ότι όλες οι συζητήσεις που κάνει η Κυβέρνηση με τους </w:t>
      </w:r>
      <w:r>
        <w:rPr>
          <w:rFonts w:eastAsia="Times New Roman" w:cs="Times New Roman"/>
          <w:szCs w:val="24"/>
        </w:rPr>
        <w:t>θ</w:t>
      </w:r>
      <w:r>
        <w:rPr>
          <w:rFonts w:eastAsia="Times New Roman" w:cs="Times New Roman"/>
          <w:szCs w:val="24"/>
        </w:rPr>
        <w:t xml:space="preserve">εσμούς θα πάνε σε μία πολύ χαμηλότερου </w:t>
      </w:r>
      <w:r>
        <w:rPr>
          <w:rFonts w:eastAsia="Times New Roman" w:cs="Times New Roman"/>
          <w:szCs w:val="24"/>
        </w:rPr>
        <w:lastRenderedPageBreak/>
        <w:t xml:space="preserve">επιπέδου ρύθμιση. Και το λέω προκαταβολικά στην Κυβέρνηση. Την καλώ δε να μελετήσει την ουσία των δικλείδων ασφαλείας που έχουμε βάλει, ώστε να </w:t>
      </w:r>
      <w:r>
        <w:rPr>
          <w:rFonts w:eastAsia="Times New Roman" w:cs="Times New Roman"/>
          <w:szCs w:val="24"/>
        </w:rPr>
        <w:t>μην εκμεταλλευτούν όποια ρύθμιση προστασίας οι λεγόμενοι στρατηγικοί κακοπληρωτές.</w:t>
      </w:r>
    </w:p>
    <w:p w14:paraId="1123F2BA"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Η δεύτερη παρατήρησή μου έχει να κάνει με τον ΦΠΑ. Δεν είναι δυνατό να αποδεχθούμε εμείς την κατάργηση του μειωμένου ΦΠΑ στα νησιά την οποία κατοχύρωσε ο Ανδρέας Παπανδρέου.</w:t>
      </w:r>
      <w:r>
        <w:rPr>
          <w:rFonts w:eastAsia="Times New Roman" w:cs="Times New Roman"/>
          <w:szCs w:val="24"/>
        </w:rPr>
        <w:t xml:space="preserve"> Σέβομαι όλους τους αγώνες, και των τοπικών παραγόντων και των κομμάτων, αλλά αυτός την κατοχύρωσε. Δεν μπορεί να αποδεχθούμε την κατάργηση του μειωμένου ΦΠΑ στα νησιά με τη ρήτρα μετανάστευσης την οποία εισάγει για πρώτη φορά η Κυβέρνηση σε νομοθέτημα. Κα</w:t>
      </w:r>
      <w:r>
        <w:rPr>
          <w:rFonts w:eastAsia="Times New Roman" w:cs="Times New Roman"/>
          <w:szCs w:val="24"/>
        </w:rPr>
        <w:t xml:space="preserve">ι ούτε μπορεί να αποδεχθούμε τη </w:t>
      </w:r>
      <w:proofErr w:type="spellStart"/>
      <w:r>
        <w:rPr>
          <w:rFonts w:eastAsia="Times New Roman" w:cs="Times New Roman"/>
          <w:szCs w:val="24"/>
        </w:rPr>
        <w:t>θεωρητικοποίηση</w:t>
      </w:r>
      <w:proofErr w:type="spellEnd"/>
      <w:r>
        <w:rPr>
          <w:rFonts w:eastAsia="Times New Roman" w:cs="Times New Roman"/>
          <w:szCs w:val="24"/>
        </w:rPr>
        <w:t xml:space="preserve"> της κατάργησης αυτής με βάση μια ηττοπαθή διαπραγμάτευση που είπα ότι έγινε μετά το 2015, λόγω των προβλημάτων που δημιούργησε η Κυβέρνηση τότε γενικότερα στην οικονομία της χώρας.</w:t>
      </w:r>
    </w:p>
    <w:p w14:paraId="1123F2BB"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Με χαρά άκουσα τον τελευταί</w:t>
      </w:r>
      <w:r>
        <w:rPr>
          <w:rFonts w:eastAsia="Times New Roman" w:cs="Times New Roman"/>
          <w:szCs w:val="24"/>
        </w:rPr>
        <w:t>ο ομιλητή του ΣΥΡΙΖΑ να συνδέει τον μειωμένο ΦΠΑ με άλλα μέτρα φορολογικής ελάφρυνσης των νησιών.</w:t>
      </w:r>
    </w:p>
    <w:p w14:paraId="1123F2BC"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lastRenderedPageBreak/>
        <w:t>Ακριβώς, κύριε συνάδελφε, αυτό είναι το δεύτερο σκέλος της πρότασής μας, που λέει «παρατείνουμε τον μειωμένο ΦΠΑ για έναν χρόνο και συγκροτούμε επιτροπή με το</w:t>
      </w:r>
      <w:r>
        <w:rPr>
          <w:rFonts w:eastAsia="Times New Roman" w:cs="Times New Roman"/>
          <w:szCs w:val="24"/>
        </w:rPr>
        <w:t xml:space="preserve">υς νησιώτες να μελετήσει όλα τα φορολογικά κίνητρα με βάση και τα ψηφίσματα του Ευρωπαϊκού Κοινοβουλίου και τις </w:t>
      </w:r>
      <w:r>
        <w:rPr>
          <w:rFonts w:eastAsia="Times New Roman" w:cs="Times New Roman"/>
          <w:szCs w:val="24"/>
        </w:rPr>
        <w:t>ο</w:t>
      </w:r>
      <w:r>
        <w:rPr>
          <w:rFonts w:eastAsia="Times New Roman" w:cs="Times New Roman"/>
          <w:szCs w:val="24"/>
        </w:rPr>
        <w:t>δηγίες».</w:t>
      </w:r>
    </w:p>
    <w:p w14:paraId="1123F2BD"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Και τρίτον, δεν θέλω να συγχέεται το μεταφορικό ισοδύναμο με την κατάργηση του ΦΠΑ. Εμείς ψηφίσαμε τον νόμο ως ένα μέτρο το οποίο κρίν</w:t>
      </w:r>
      <w:r>
        <w:rPr>
          <w:rFonts w:eastAsia="Times New Roman" w:cs="Times New Roman"/>
          <w:szCs w:val="24"/>
        </w:rPr>
        <w:t>ουμε ότι είναι ατελέσφορο. Έχουμε καταθέσει πρόταση για τη διεύρυνσή του και την καθολική του εφαρμογή.</w:t>
      </w:r>
    </w:p>
    <w:p w14:paraId="1123F2BE"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κυρίες και κύριοι συνάδελφοι, λέγοντας ότι αυτά που είπε ο Κοινοβουλευτικός Εκπρόσωπος του ΣΥΡΙΖΑ κ. </w:t>
      </w:r>
      <w:proofErr w:type="spellStart"/>
      <w:r>
        <w:rPr>
          <w:rFonts w:eastAsia="Times New Roman" w:cs="Times New Roman"/>
          <w:szCs w:val="24"/>
        </w:rPr>
        <w:t>Ξυδάκης</w:t>
      </w:r>
      <w:proofErr w:type="spellEnd"/>
      <w:r>
        <w:rPr>
          <w:rFonts w:eastAsia="Times New Roman" w:cs="Times New Roman"/>
          <w:szCs w:val="24"/>
        </w:rPr>
        <w:t>, ότι η τροπολογία μας μάς έδωσε τ</w:t>
      </w:r>
      <w:r>
        <w:rPr>
          <w:rFonts w:eastAsia="Times New Roman" w:cs="Times New Roman"/>
          <w:szCs w:val="24"/>
        </w:rPr>
        <w:t xml:space="preserve">η δυνατότητα για ένα πεδίο κοινής δράσης απαιτεί, κύριε Πρόεδρε, και απευθύνομαι δι’ υμών στον Πρόεδρο της Βουλής, </w:t>
      </w:r>
      <w:proofErr w:type="spellStart"/>
      <w:r>
        <w:rPr>
          <w:rFonts w:eastAsia="Times New Roman" w:cs="Times New Roman"/>
          <w:szCs w:val="24"/>
        </w:rPr>
        <w:t>κανονικοποίηση</w:t>
      </w:r>
      <w:proofErr w:type="spellEnd"/>
      <w:r>
        <w:rPr>
          <w:rFonts w:eastAsia="Times New Roman" w:cs="Times New Roman"/>
          <w:szCs w:val="24"/>
        </w:rPr>
        <w:t xml:space="preserve"> των διαδικασιών της Βουλής. Δεν μπορεί η Βουλή να συζητάει για τις γκαζόζες και στα καφενεία και να μην συζητάει προτάσεις νόμ</w:t>
      </w:r>
      <w:r>
        <w:rPr>
          <w:rFonts w:eastAsia="Times New Roman" w:cs="Times New Roman"/>
          <w:szCs w:val="24"/>
        </w:rPr>
        <w:t xml:space="preserve">ων που έχουμε καταθέσει εδώ και έναν χρόνο για τον μειωμένο ΦΠΑ στα νησιά με έκθεση του Γενικού Λογιστηρίου, καθώς και την </w:t>
      </w:r>
      <w:r>
        <w:rPr>
          <w:rFonts w:eastAsia="Times New Roman" w:cs="Times New Roman"/>
          <w:szCs w:val="24"/>
        </w:rPr>
        <w:lastRenderedPageBreak/>
        <w:t>πρόταση νόμου για τα πρώτα μέτρα οικονομικής στήριξης και κοινωνικής ανακούφισης, η οποία έχει επίσης έκθεση του Γενικού Λογιστηρίου.</w:t>
      </w:r>
    </w:p>
    <w:p w14:paraId="1123F2BF"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Ελάτε, λοιπόν, να κάνουμε μία ουσιαστική πολιτική συζήτηση, να πούμε ποιος έχει τη δύναμη των προτάσεων και των ιδεών και έτσι να αναμετρηθούμε. Αυτή είναι η πρόκληση την οποία απευθύνω στην αυτοκριτική -έτσι την εκλαμβάνω εγώ- τοποθέτηση του κ. </w:t>
      </w:r>
      <w:proofErr w:type="spellStart"/>
      <w:r>
        <w:rPr>
          <w:rFonts w:eastAsia="Times New Roman" w:cs="Times New Roman"/>
          <w:szCs w:val="24"/>
        </w:rPr>
        <w:t>Ξυδάκη</w:t>
      </w:r>
      <w:proofErr w:type="spellEnd"/>
      <w:r>
        <w:rPr>
          <w:rFonts w:eastAsia="Times New Roman" w:cs="Times New Roman"/>
          <w:szCs w:val="24"/>
        </w:rPr>
        <w:t>, ό</w:t>
      </w:r>
      <w:r>
        <w:rPr>
          <w:rFonts w:eastAsia="Times New Roman" w:cs="Times New Roman"/>
          <w:szCs w:val="24"/>
        </w:rPr>
        <w:t xml:space="preserve">τι σε περιόδους ανωμαλιών που δικάζαμε τους πρωθυπουργούς η χώρα έχανε. Για να μην </w:t>
      </w:r>
      <w:proofErr w:type="spellStart"/>
      <w:r>
        <w:rPr>
          <w:rFonts w:eastAsia="Times New Roman" w:cs="Times New Roman"/>
          <w:szCs w:val="24"/>
        </w:rPr>
        <w:t>ξαναχάσει</w:t>
      </w:r>
      <w:proofErr w:type="spellEnd"/>
      <w:r>
        <w:rPr>
          <w:rFonts w:eastAsia="Times New Roman" w:cs="Times New Roman"/>
          <w:szCs w:val="24"/>
        </w:rPr>
        <w:t>, λοιπόν, η χώρα, να αποκαταστήσουμε την κανονικότητα και να επαναφέρουμε την πολιτική και ιδεολογική συζήτηση για να δουλέψουμε για τη δημοκρατία, γιατί διαφορετικ</w:t>
      </w:r>
      <w:r>
        <w:rPr>
          <w:rFonts w:eastAsia="Times New Roman" w:cs="Times New Roman"/>
          <w:szCs w:val="24"/>
        </w:rPr>
        <w:t>ά δουλεύουμε για τους εχθρούς της δημοκρατίας.</w:t>
      </w:r>
    </w:p>
    <w:p w14:paraId="1123F2C0"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1123F2C1" w14:textId="77777777" w:rsidR="00A4113B" w:rsidRDefault="00FE19D4">
      <w:pPr>
        <w:spacing w:line="600" w:lineRule="auto"/>
        <w:ind w:firstLine="720"/>
        <w:contextualSpacing/>
        <w:jc w:val="both"/>
        <w:rPr>
          <w:rFonts w:eastAsia="Times New Roman" w:cs="Times New Roman"/>
          <w:szCs w:val="24"/>
        </w:rPr>
      </w:pPr>
      <w:r w:rsidRPr="0005510F">
        <w:rPr>
          <w:rFonts w:eastAsia="Times New Roman" w:cs="Times New Roman"/>
          <w:b/>
          <w:szCs w:val="24"/>
        </w:rPr>
        <w:t xml:space="preserve">ΠΡΟΕΔΡΕΥΩΝ (Γεώργιος </w:t>
      </w:r>
      <w:proofErr w:type="spellStart"/>
      <w:r w:rsidRPr="0005510F">
        <w:rPr>
          <w:rFonts w:eastAsia="Times New Roman" w:cs="Times New Roman"/>
          <w:b/>
          <w:szCs w:val="24"/>
        </w:rPr>
        <w:t>Λαμπρούλης</w:t>
      </w:r>
      <w:proofErr w:type="spellEnd"/>
      <w:r w:rsidRPr="0005510F">
        <w:rPr>
          <w:rFonts w:eastAsia="Times New Roman" w:cs="Times New Roman"/>
          <w:b/>
          <w:szCs w:val="24"/>
        </w:rPr>
        <w:t>):</w:t>
      </w:r>
      <w:r>
        <w:rPr>
          <w:rFonts w:eastAsia="Times New Roman" w:cs="Times New Roman"/>
          <w:b/>
          <w:szCs w:val="24"/>
        </w:rPr>
        <w:t xml:space="preserve"> </w:t>
      </w:r>
      <w:r>
        <w:rPr>
          <w:rFonts w:eastAsia="Times New Roman" w:cs="Times New Roman"/>
          <w:szCs w:val="24"/>
        </w:rPr>
        <w:t>Καλώς, κύριε Κουτσούκο.</w:t>
      </w:r>
    </w:p>
    <w:p w14:paraId="1123F2C2"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ειδικός αγορητής της Χρυσής Αυγής κ. </w:t>
      </w:r>
      <w:proofErr w:type="spellStart"/>
      <w:r>
        <w:rPr>
          <w:rFonts w:eastAsia="Times New Roman" w:cs="Times New Roman"/>
          <w:szCs w:val="24"/>
        </w:rPr>
        <w:t>Αϊβατίδης</w:t>
      </w:r>
      <w:proofErr w:type="spellEnd"/>
      <w:r>
        <w:rPr>
          <w:rFonts w:eastAsia="Times New Roman" w:cs="Times New Roman"/>
          <w:szCs w:val="24"/>
        </w:rPr>
        <w:t>.</w:t>
      </w:r>
    </w:p>
    <w:p w14:paraId="1123F2C3" w14:textId="77777777" w:rsidR="00A4113B" w:rsidRDefault="00FE19D4">
      <w:pPr>
        <w:spacing w:line="600" w:lineRule="auto"/>
        <w:ind w:firstLine="720"/>
        <w:contextualSpacing/>
        <w:jc w:val="both"/>
        <w:rPr>
          <w:rFonts w:eastAsia="Times New Roman" w:cs="Times New Roman"/>
          <w:szCs w:val="24"/>
        </w:rPr>
      </w:pPr>
      <w:r w:rsidRPr="0005510F">
        <w:rPr>
          <w:rFonts w:eastAsia="Times New Roman" w:cs="Times New Roman"/>
          <w:b/>
          <w:szCs w:val="24"/>
        </w:rPr>
        <w:lastRenderedPageBreak/>
        <w:t>ΙΩΑΝΝΗΣ ΑΪΒΑΤΙΔΗΣ:</w:t>
      </w:r>
      <w:r>
        <w:rPr>
          <w:rFonts w:eastAsia="Times New Roman" w:cs="Times New Roman"/>
          <w:szCs w:val="24"/>
        </w:rPr>
        <w:t xml:space="preserve"> Υπερψήφιση ή ουδέτερη στάση των λοιπών κομ</w:t>
      </w:r>
      <w:r>
        <w:rPr>
          <w:rFonts w:eastAsia="Times New Roman" w:cs="Times New Roman"/>
          <w:szCs w:val="24"/>
        </w:rPr>
        <w:t>μάτων της Αντιπολίτευσης συνιστά εμμέσως πλην σαφώς νομιμοποίηση της αλλόκοτης αυτής Κυβέρνησης.</w:t>
      </w:r>
    </w:p>
    <w:p w14:paraId="1123F2C4"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Η Χρυσή Αυγή καταψηφίζει ακριβώς για τον λόγο αυτόν, για να μη νομιμοποιήσει αυτήν την τεχνητή πλειοψηφία. Θυμίζω ότι δημιουργήθηκε κατόπιν της </w:t>
      </w:r>
      <w:proofErr w:type="spellStart"/>
      <w:r>
        <w:rPr>
          <w:rFonts w:eastAsia="Times New Roman" w:cs="Times New Roman"/>
          <w:szCs w:val="24"/>
        </w:rPr>
        <w:t>εισπήδησης</w:t>
      </w:r>
      <w:proofErr w:type="spellEnd"/>
      <w:r>
        <w:rPr>
          <w:rFonts w:eastAsia="Times New Roman" w:cs="Times New Roman"/>
          <w:szCs w:val="24"/>
        </w:rPr>
        <w:t xml:space="preserve"> του </w:t>
      </w:r>
      <w:r>
        <w:rPr>
          <w:rFonts w:eastAsia="Times New Roman" w:cs="Times New Roman"/>
          <w:szCs w:val="24"/>
        </w:rPr>
        <w:t xml:space="preserve">ΣΥΡΙΖΑ σε μικρά κόμματα. </w:t>
      </w:r>
    </w:p>
    <w:p w14:paraId="1123F2C5"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Με σκεπτικισμό ανέγνωσα σε ηλεκτρονική μορφή εφημερίδας δήλωση του Οικουμενικού Πατριάρχη ότι το ζήτημα της Χάλκης συνιστά ένα διμερές ζήτημα. Ήδη από το 1998 το </w:t>
      </w:r>
      <w:r>
        <w:rPr>
          <w:rFonts w:eastAsia="Times New Roman" w:cs="Times New Roman"/>
          <w:szCs w:val="24"/>
        </w:rPr>
        <w:t>α</w:t>
      </w:r>
      <w:r>
        <w:rPr>
          <w:rFonts w:eastAsia="Times New Roman" w:cs="Times New Roman"/>
          <w:szCs w:val="24"/>
        </w:rPr>
        <w:t>μερικάνικο Κογκρέσο αναγνωρίζοντας στο ζήτημα αυτό μία διεθνή ιδιότ</w:t>
      </w:r>
      <w:r>
        <w:rPr>
          <w:rFonts w:eastAsia="Times New Roman" w:cs="Times New Roman"/>
          <w:szCs w:val="24"/>
        </w:rPr>
        <w:t xml:space="preserve">ητα ζήτησε την επαναλειτουργία της Θεολογικής Σχολής της Χάλκης. Επαναλαμβάνω ότι εάν αναγνωριστεί ως διμερές και το αντίδωρο αφορά στους μουφτήδες της Θράκης, αποτελεί μία </w:t>
      </w:r>
      <w:proofErr w:type="spellStart"/>
      <w:r>
        <w:rPr>
          <w:rFonts w:eastAsia="Times New Roman" w:cs="Times New Roman"/>
          <w:szCs w:val="24"/>
        </w:rPr>
        <w:t>κερκόπορτα</w:t>
      </w:r>
      <w:proofErr w:type="spellEnd"/>
      <w:r>
        <w:rPr>
          <w:rFonts w:eastAsia="Times New Roman" w:cs="Times New Roman"/>
          <w:szCs w:val="24"/>
        </w:rPr>
        <w:t xml:space="preserve"> για τη Θράκη.</w:t>
      </w:r>
    </w:p>
    <w:p w14:paraId="1123F2C6"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Μια άλλη ατυχής δήλωση ήταν αυτή του κυρίου Πρωθυπουργού κ</w:t>
      </w:r>
      <w:r>
        <w:rPr>
          <w:rFonts w:eastAsia="Times New Roman" w:cs="Times New Roman"/>
          <w:szCs w:val="24"/>
        </w:rPr>
        <w:t xml:space="preserve">αι Υπουργού των Εξωτερικών, ο οποίος χαρακτήρισε </w:t>
      </w:r>
      <w:r>
        <w:rPr>
          <w:rFonts w:eastAsia="Times New Roman" w:cs="Times New Roman"/>
          <w:szCs w:val="24"/>
        </w:rPr>
        <w:lastRenderedPageBreak/>
        <w:t>τους οκτώ επικηρυγμένους Τούρκους στρατιωτικούς ως πραξικοπηματίες, κάτι το οποίο δεν προέκυψε από τη δικαστική διερεύνηση του ζητήματος.</w:t>
      </w:r>
    </w:p>
    <w:p w14:paraId="1123F2C7"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Τρίτον, η Χρυσή Αυγή έχει κάνει πρόταση για δημοψήφισμα όσον αφορά το</w:t>
      </w:r>
      <w:r>
        <w:rPr>
          <w:rFonts w:eastAsia="Times New Roman" w:cs="Times New Roman"/>
          <w:szCs w:val="24"/>
        </w:rPr>
        <w:t xml:space="preserve"> θέμα του νομοσχεδίου που εμπεριέχει τη Συμφωνία των Πρεσπών. Επικράτησε μια </w:t>
      </w:r>
      <w:proofErr w:type="spellStart"/>
      <w:r>
        <w:rPr>
          <w:rFonts w:eastAsia="Times New Roman" w:cs="Times New Roman"/>
          <w:szCs w:val="24"/>
        </w:rPr>
        <w:t>ομερτά</w:t>
      </w:r>
      <w:proofErr w:type="spellEnd"/>
      <w:r>
        <w:rPr>
          <w:rFonts w:eastAsia="Times New Roman" w:cs="Times New Roman"/>
          <w:szCs w:val="24"/>
        </w:rPr>
        <w:t xml:space="preserve"> σε όλα τα μέσα μαζικής ενημέρωσης όσον αφορά αυτήν τη ρηξικέλευθη πρόταση της Χρυσής Αυγής, απολύτως συμβατή με τα σχετικά άρθρα του Συντάγματος. Ο μόνος ο οποίος έσπασε τη</w:t>
      </w:r>
      <w:r>
        <w:rPr>
          <w:rFonts w:eastAsia="Times New Roman" w:cs="Times New Roman"/>
          <w:szCs w:val="24"/>
        </w:rPr>
        <w:t xml:space="preserve">ν </w:t>
      </w:r>
      <w:proofErr w:type="spellStart"/>
      <w:r>
        <w:rPr>
          <w:rFonts w:eastAsia="Times New Roman" w:cs="Times New Roman"/>
          <w:szCs w:val="24"/>
        </w:rPr>
        <w:t>ομερτά</w:t>
      </w:r>
      <w:proofErr w:type="spellEnd"/>
      <w:r>
        <w:rPr>
          <w:rFonts w:eastAsia="Times New Roman" w:cs="Times New Roman"/>
          <w:szCs w:val="24"/>
        </w:rPr>
        <w:t xml:space="preserve"> ήταν ο παριστάμενος Κοινοβουλευτικός Εκπρόσωπος του ΣΥΡΙΖΑ κ. </w:t>
      </w:r>
      <w:proofErr w:type="spellStart"/>
      <w:r>
        <w:rPr>
          <w:rFonts w:eastAsia="Times New Roman" w:cs="Times New Roman"/>
          <w:szCs w:val="24"/>
        </w:rPr>
        <w:t>Ξυδάκης</w:t>
      </w:r>
      <w:proofErr w:type="spellEnd"/>
      <w:r>
        <w:rPr>
          <w:rFonts w:eastAsia="Times New Roman" w:cs="Times New Roman"/>
          <w:szCs w:val="24"/>
        </w:rPr>
        <w:t xml:space="preserve">, ο οποίος πράγματι σε μια εκπομπή το ανέφερε. </w:t>
      </w:r>
    </w:p>
    <w:p w14:paraId="1123F2C8"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Κύριε Πρόεδρε, πιστεύω ότι όλοι οι Βουλευτές έχουν λόγο, αφού δεν έχει εκπνεύσει η σχετική προθεσμία, να προσυπογράψουν την πρότασ</w:t>
      </w:r>
      <w:r>
        <w:rPr>
          <w:rFonts w:eastAsia="Times New Roman" w:cs="Times New Roman"/>
          <w:szCs w:val="24"/>
        </w:rPr>
        <w:t>η γι’ αυτό το δημοψήφισμα, το οποίο είναι κοινωνικό, νομοθετικό και εν δυνάμει, με βάση την λαϊκή αρνησικυρία, καταργητικό του νομοσχεδίου που εμπεριέχει τη Συμφωνία των Πρεσπών.</w:t>
      </w:r>
    </w:p>
    <w:p w14:paraId="1123F2C9"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123F2CA" w14:textId="77777777" w:rsidR="00A4113B" w:rsidRDefault="00FE19D4">
      <w:pPr>
        <w:spacing w:line="600" w:lineRule="auto"/>
        <w:ind w:firstLine="720"/>
        <w:contextualSpacing/>
        <w:jc w:val="both"/>
        <w:rPr>
          <w:rFonts w:eastAsia="Times New Roman" w:cs="Times New Roman"/>
          <w:szCs w:val="24"/>
        </w:rPr>
      </w:pPr>
      <w:r w:rsidRPr="005D0EA1">
        <w:rPr>
          <w:rFonts w:eastAsia="Times New Roman" w:cs="Times New Roman"/>
          <w:b/>
          <w:szCs w:val="24"/>
        </w:rPr>
        <w:lastRenderedPageBreak/>
        <w:t xml:space="preserve">ΠΡΟΕΔΡΕΥΩΝ (Γεώργιος </w:t>
      </w:r>
      <w:proofErr w:type="spellStart"/>
      <w:r w:rsidRPr="005D0EA1">
        <w:rPr>
          <w:rFonts w:eastAsia="Times New Roman" w:cs="Times New Roman"/>
          <w:b/>
          <w:szCs w:val="24"/>
        </w:rPr>
        <w:t>Λαμπρούλης</w:t>
      </w:r>
      <w:proofErr w:type="spellEnd"/>
      <w:r w:rsidRPr="005D0EA1">
        <w:rPr>
          <w:rFonts w:eastAsia="Times New Roman" w:cs="Times New Roman"/>
          <w:b/>
          <w:szCs w:val="24"/>
        </w:rPr>
        <w:t>)</w:t>
      </w:r>
      <w:r w:rsidRPr="00BF553F">
        <w:rPr>
          <w:rFonts w:eastAsia="Times New Roman" w:cs="Times New Roman"/>
          <w:b/>
          <w:szCs w:val="24"/>
        </w:rPr>
        <w:t>:</w:t>
      </w:r>
      <w:r>
        <w:rPr>
          <w:rFonts w:eastAsia="Times New Roman" w:cs="Times New Roman"/>
          <w:szCs w:val="24"/>
        </w:rPr>
        <w:t xml:space="preserve"> Τον λόγο έχει ο ειδικός αγορητής</w:t>
      </w:r>
      <w:r>
        <w:rPr>
          <w:rFonts w:eastAsia="Times New Roman" w:cs="Times New Roman"/>
          <w:szCs w:val="24"/>
        </w:rPr>
        <w:t xml:space="preserve"> από το Κομμουνιστικό Κόμμα </w:t>
      </w:r>
      <w:r>
        <w:rPr>
          <w:rFonts w:eastAsia="Times New Roman" w:cs="Times New Roman"/>
          <w:szCs w:val="24"/>
        </w:rPr>
        <w:t xml:space="preserve">Ελλάδας </w:t>
      </w:r>
      <w:r>
        <w:rPr>
          <w:rFonts w:eastAsia="Times New Roman" w:cs="Times New Roman"/>
          <w:szCs w:val="24"/>
        </w:rPr>
        <w:t xml:space="preserve">κ. </w:t>
      </w:r>
      <w:proofErr w:type="spellStart"/>
      <w:r>
        <w:rPr>
          <w:rFonts w:eastAsia="Times New Roman" w:cs="Times New Roman"/>
          <w:szCs w:val="24"/>
        </w:rPr>
        <w:t>Βαρδαλής</w:t>
      </w:r>
      <w:proofErr w:type="spellEnd"/>
      <w:r>
        <w:rPr>
          <w:rFonts w:eastAsia="Times New Roman" w:cs="Times New Roman"/>
          <w:szCs w:val="24"/>
        </w:rPr>
        <w:t>.</w:t>
      </w:r>
    </w:p>
    <w:p w14:paraId="1123F2CB"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b/>
          <w:szCs w:val="24"/>
        </w:rPr>
        <w:t>ΑΘΑΝΑΣΙΟΣ ΒΑΡΔΑΛΗΣ</w:t>
      </w:r>
      <w:r w:rsidRPr="00BF553F">
        <w:rPr>
          <w:rFonts w:eastAsia="Times New Roman" w:cs="Times New Roman"/>
          <w:b/>
          <w:szCs w:val="24"/>
        </w:rPr>
        <w:t>:</w:t>
      </w:r>
      <w:r>
        <w:rPr>
          <w:rFonts w:eastAsia="Times New Roman" w:cs="Times New Roman"/>
          <w:szCs w:val="24"/>
        </w:rPr>
        <w:t xml:space="preserve"> Ευχαριστώ, κύριε Πρόεδρε.</w:t>
      </w:r>
    </w:p>
    <w:p w14:paraId="1123F2CC"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Θα προέτρεπα τον εισηγητή του ΣΥΡΙΖΑ να μην στεναχωριέται και τόσο πολύ για την στάση του ΚΚΕ…</w:t>
      </w:r>
    </w:p>
    <w:p w14:paraId="1123F2CD" w14:textId="77777777" w:rsidR="00A4113B" w:rsidRDefault="00FE19D4">
      <w:pPr>
        <w:spacing w:line="600" w:lineRule="auto"/>
        <w:ind w:firstLine="720"/>
        <w:contextualSpacing/>
        <w:jc w:val="both"/>
        <w:rPr>
          <w:rFonts w:eastAsia="Times New Roman" w:cs="Times New Roman"/>
          <w:szCs w:val="24"/>
        </w:rPr>
      </w:pPr>
      <w:r w:rsidRPr="004B69B0">
        <w:rPr>
          <w:rFonts w:eastAsia="Times New Roman" w:cs="Times New Roman"/>
          <w:b/>
          <w:szCs w:val="24"/>
        </w:rPr>
        <w:t>ΓΕΩΡΓΙΟΣ</w:t>
      </w:r>
      <w:r>
        <w:rPr>
          <w:rFonts w:eastAsia="Times New Roman" w:cs="Times New Roman"/>
          <w:b/>
          <w:szCs w:val="24"/>
        </w:rPr>
        <w:t xml:space="preserve"> ΠΑΛΛΗΣ</w:t>
      </w:r>
      <w:r w:rsidRPr="00BF553F">
        <w:rPr>
          <w:rFonts w:eastAsia="Times New Roman" w:cs="Times New Roman"/>
          <w:b/>
          <w:szCs w:val="24"/>
        </w:rPr>
        <w:t>:</w:t>
      </w:r>
      <w:r w:rsidRPr="00BF553F">
        <w:rPr>
          <w:rFonts w:eastAsia="Times New Roman" w:cs="Times New Roman"/>
          <w:szCs w:val="24"/>
        </w:rPr>
        <w:t xml:space="preserve"> </w:t>
      </w:r>
      <w:r>
        <w:rPr>
          <w:rFonts w:eastAsia="Times New Roman" w:cs="Times New Roman"/>
          <w:szCs w:val="24"/>
        </w:rPr>
        <w:t>Κα</w:t>
      </w:r>
      <w:r>
        <w:rPr>
          <w:rFonts w:eastAsia="Times New Roman" w:cs="Times New Roman"/>
          <w:szCs w:val="24"/>
        </w:rPr>
        <w:t>μ</w:t>
      </w:r>
      <w:r>
        <w:rPr>
          <w:rFonts w:eastAsia="Times New Roman" w:cs="Times New Roman"/>
          <w:szCs w:val="24"/>
        </w:rPr>
        <w:t>μιά φορά χρειάζεται.</w:t>
      </w:r>
    </w:p>
    <w:p w14:paraId="1123F2CE"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b/>
          <w:szCs w:val="24"/>
        </w:rPr>
        <w:t>ΑΘΑΝΑΣΙΟΣ ΒΑΡΔΑΛΗΣ</w:t>
      </w:r>
      <w:r w:rsidRPr="00BF553F">
        <w:rPr>
          <w:rFonts w:eastAsia="Times New Roman" w:cs="Times New Roman"/>
          <w:b/>
          <w:szCs w:val="24"/>
        </w:rPr>
        <w:t>:</w:t>
      </w:r>
      <w:r>
        <w:rPr>
          <w:rFonts w:eastAsia="Times New Roman" w:cs="Times New Roman"/>
          <w:b/>
          <w:szCs w:val="24"/>
        </w:rPr>
        <w:t xml:space="preserve"> </w:t>
      </w:r>
      <w:r>
        <w:rPr>
          <w:rFonts w:eastAsia="Times New Roman" w:cs="Times New Roman"/>
          <w:szCs w:val="24"/>
        </w:rPr>
        <w:t>Δεν χρειάζεται τόση πολιτική υποκρισία. Εάν θέλει να στενοχωριέται πραγματικά -δεν θα είναι και ο μόνος. Και Βουλευτές του ΣΥΡΙΖΑ, ακόμα και Υπουργοί, ενώ έπαιρναν αντιλαϊκά μέτρα, εφαρμόζοντας και το τρίτο μνημόνιο, «στεναχωριόντουσαν»- ας στεναχωρηθεί, λ</w:t>
      </w:r>
      <w:r>
        <w:rPr>
          <w:rFonts w:eastAsia="Times New Roman" w:cs="Times New Roman"/>
          <w:szCs w:val="24"/>
        </w:rPr>
        <w:t xml:space="preserve">οιπόν, για τα αποτελέσματα της αντιλαϊκής πολιτικής που εφάρμοσαν τέσσερα χρόνια τώρα. </w:t>
      </w:r>
    </w:p>
    <w:p w14:paraId="1123F2CF"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Όμως, θέλω να ξεκαθαρίσω το εξής</w:t>
      </w:r>
      <w:r w:rsidRPr="00BF553F">
        <w:rPr>
          <w:rFonts w:eastAsia="Times New Roman" w:cs="Times New Roman"/>
          <w:szCs w:val="24"/>
        </w:rPr>
        <w:t>:</w:t>
      </w:r>
      <w:r>
        <w:rPr>
          <w:rFonts w:eastAsia="Times New Roman" w:cs="Times New Roman"/>
          <w:szCs w:val="24"/>
        </w:rPr>
        <w:t xml:space="preserve"> Το ΚΚΕ στηρίζει την κινητοποίηση σχεδόν όλων των φορέων της Σάμου και αν θέλει να μάθει γιατί ο κ. Πάλλης, τον καλώ να δει λίγο με ποι</w:t>
      </w:r>
      <w:r>
        <w:rPr>
          <w:rFonts w:eastAsia="Times New Roman" w:cs="Times New Roman"/>
          <w:szCs w:val="24"/>
        </w:rPr>
        <w:t xml:space="preserve">α αιτήματα κινητοποιείται ο λαός της Σάμου και τον καλούν πάνω από δεκαέξι-δεκαεπτά φορείς του νησιού. </w:t>
      </w:r>
    </w:p>
    <w:p w14:paraId="1123F2D0"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τη στηρίζουμε ακριβώς επειδή συμφωνούμε με τα αιτήματα και τις διεκδικήσεις του λαού, των νησιωτών, γιατί πρέπει να καταργηθούν τα </w:t>
      </w:r>
      <w:r>
        <w:rPr>
          <w:rFonts w:eastAsia="Times New Roman" w:cs="Times New Roman"/>
          <w:szCs w:val="24"/>
          <w:lang w:val="en-GB"/>
        </w:rPr>
        <w:t>hot</w:t>
      </w:r>
      <w:r w:rsidRPr="00BF553F">
        <w:rPr>
          <w:rFonts w:eastAsia="Times New Roman" w:cs="Times New Roman"/>
          <w:szCs w:val="24"/>
        </w:rPr>
        <w:t xml:space="preserve"> </w:t>
      </w:r>
      <w:r>
        <w:rPr>
          <w:rFonts w:eastAsia="Times New Roman" w:cs="Times New Roman"/>
          <w:szCs w:val="24"/>
          <w:lang w:val="en-GB"/>
        </w:rPr>
        <w:t>spots</w:t>
      </w:r>
      <w:r>
        <w:rPr>
          <w:rFonts w:eastAsia="Times New Roman" w:cs="Times New Roman"/>
          <w:szCs w:val="24"/>
        </w:rPr>
        <w:t>, να μ</w:t>
      </w:r>
      <w:r>
        <w:rPr>
          <w:rFonts w:eastAsia="Times New Roman" w:cs="Times New Roman"/>
          <w:szCs w:val="24"/>
        </w:rPr>
        <w:t xml:space="preserve">ην εγκλωβίζονται στα νησιά οι πρόσφυγες και οι μετανάστες, να καταργηθεί η </w:t>
      </w:r>
      <w:r>
        <w:rPr>
          <w:rFonts w:eastAsia="Times New Roman" w:cs="Times New Roman"/>
          <w:szCs w:val="24"/>
        </w:rPr>
        <w:t>σ</w:t>
      </w:r>
      <w:r>
        <w:rPr>
          <w:rFonts w:eastAsia="Times New Roman" w:cs="Times New Roman"/>
          <w:szCs w:val="24"/>
        </w:rPr>
        <w:t>υμφωνία μεταξύ Ευρωπαϊκής Ένωσης και Τουρκίας, που αυτή εγκλωβίζει στα νησιά τους πρόσφυγες. Και βεβαίως δηλώνουν την αλληλεγγύη τους στους πρόσφυγες και τους μετανάστες, μεταξύ άλ</w:t>
      </w:r>
      <w:r>
        <w:rPr>
          <w:rFonts w:eastAsia="Times New Roman" w:cs="Times New Roman"/>
          <w:szCs w:val="24"/>
        </w:rPr>
        <w:t>λων αιτημάτων που υπάρχουν.</w:t>
      </w:r>
    </w:p>
    <w:p w14:paraId="1123F2D1"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Το δεύτερο που θέλω να πω είναι το εξής</w:t>
      </w:r>
      <w:r w:rsidRPr="00BF553F">
        <w:rPr>
          <w:rFonts w:eastAsia="Times New Roman" w:cs="Times New Roman"/>
          <w:szCs w:val="24"/>
        </w:rPr>
        <w:t>:</w:t>
      </w:r>
      <w:r>
        <w:rPr>
          <w:rFonts w:eastAsia="Times New Roman" w:cs="Times New Roman"/>
          <w:szCs w:val="24"/>
        </w:rPr>
        <w:t xml:space="preserve"> Ο Αντιπρόεδρος της Κυβέρνησης στην ομιλία του αναφέρθηκε σε πάρα πολλά ζητήματα, στην εξέλιξη του διαλόγου με τις τράπεζες και τους </w:t>
      </w:r>
      <w:r>
        <w:rPr>
          <w:rFonts w:eastAsia="Times New Roman" w:cs="Times New Roman"/>
          <w:szCs w:val="24"/>
        </w:rPr>
        <w:t>θ</w:t>
      </w:r>
      <w:r>
        <w:rPr>
          <w:rFonts w:eastAsia="Times New Roman" w:cs="Times New Roman"/>
          <w:szCs w:val="24"/>
        </w:rPr>
        <w:t>εσμούς για το ζήτημα της αντιμετώπισης των κόκκινων δα</w:t>
      </w:r>
      <w:r>
        <w:rPr>
          <w:rFonts w:eastAsia="Times New Roman" w:cs="Times New Roman"/>
          <w:szCs w:val="24"/>
        </w:rPr>
        <w:t xml:space="preserve">νείων. Βεβαίως, θα έρθει νομοσχέδιο στα μέσα του Φλεβάρη και θα δούμε εκεί, θα πούμε και την άποψή μας. Ξέρουμε τι σκοπό έχει η Κυβέρνηση και με ποιον τρόπο προσπαθεί να τον υλοποιήσει. </w:t>
      </w:r>
    </w:p>
    <w:p w14:paraId="1123F2D2"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Αυτό που θέλω να πω τώρα είναι το εξής</w:t>
      </w:r>
      <w:r w:rsidRPr="005D28B0">
        <w:rPr>
          <w:rFonts w:eastAsia="Times New Roman" w:cs="Times New Roman"/>
          <w:szCs w:val="24"/>
        </w:rPr>
        <w:t>:</w:t>
      </w:r>
      <w:r>
        <w:rPr>
          <w:rFonts w:eastAsia="Times New Roman" w:cs="Times New Roman"/>
          <w:szCs w:val="24"/>
        </w:rPr>
        <w:t xml:space="preserve"> Εμείς βάλαμε ένα ζήτημα στην </w:t>
      </w:r>
      <w:proofErr w:type="spellStart"/>
      <w:r>
        <w:rPr>
          <w:rFonts w:eastAsia="Times New Roman" w:cs="Times New Roman"/>
          <w:szCs w:val="24"/>
        </w:rPr>
        <w:t>πρωτολογία</w:t>
      </w:r>
      <w:proofErr w:type="spellEnd"/>
      <w:r>
        <w:rPr>
          <w:rFonts w:eastAsia="Times New Roman" w:cs="Times New Roman"/>
          <w:szCs w:val="24"/>
        </w:rPr>
        <w:t xml:space="preserve"> μας. Για αυτό δεν είπε κουβέντα </w:t>
      </w:r>
      <w:r>
        <w:rPr>
          <w:rFonts w:eastAsia="Times New Roman" w:cs="Times New Roman"/>
          <w:szCs w:val="24"/>
        </w:rPr>
        <w:lastRenderedPageBreak/>
        <w:t xml:space="preserve">και θα ήθελα η Υφυπουργός Οικονομικών αν μπορεί, να τοποθετηθεί επ’ αυτού. </w:t>
      </w:r>
    </w:p>
    <w:p w14:paraId="1123F2D3"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Γίνεται, λοιπόν, συζήτηση για την τακτοποίηση του «προβλήματος» των κόκκινων δανείων. Εμείς βάλαμε το ζήτημα, τι θα γίνει με τους εργαζόμ</w:t>
      </w:r>
      <w:r>
        <w:rPr>
          <w:rFonts w:eastAsia="Times New Roman" w:cs="Times New Roman"/>
          <w:szCs w:val="24"/>
        </w:rPr>
        <w:t xml:space="preserve">ενους στις τράπεζες που απασχολούνται στις υπηρεσίες που έχουν να κάνουν με κόκκινα δάνεια. </w:t>
      </w:r>
    </w:p>
    <w:p w14:paraId="1123F2D4"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 xml:space="preserve">Η Τράπεζα Πειραιώς ήδη ειδοποιεί τους εργαζόμενους ότι θα υπάρξει μείωση των θέσεων εργασίας, γιατί τα κόκκινα δάνεια είτε θα πωληθούν στα </w:t>
      </w:r>
      <w:r>
        <w:rPr>
          <w:rFonts w:eastAsia="Times New Roman" w:cs="Times New Roman"/>
          <w:szCs w:val="24"/>
          <w:lang w:val="en-GB"/>
        </w:rPr>
        <w:t>funds</w:t>
      </w:r>
      <w:r>
        <w:rPr>
          <w:rFonts w:eastAsia="Times New Roman" w:cs="Times New Roman"/>
          <w:szCs w:val="24"/>
        </w:rPr>
        <w:t xml:space="preserve"> μαζί με τους εργαζόμενους, δηλαδή να μεταφερθούν σε αυτά, ή και σε εργολαβικές ακόμη εταιρείες.</w:t>
      </w:r>
    </w:p>
    <w:p w14:paraId="1123F2D5"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Και ρωτούμε συγκεκριμένα: Στον διάλογο που κάνετε με τους τραπεζίτες αυτό το θέμα είναι μέσα; Θα αντιμετωπίσετε θετικά το πρόβλημα των εργαζομένων που αντιμετω</w:t>
      </w:r>
      <w:r>
        <w:rPr>
          <w:rFonts w:eastAsia="Times New Roman" w:cs="Times New Roman"/>
          <w:szCs w:val="24"/>
        </w:rPr>
        <w:t xml:space="preserve">πίζουν συγκεκριμένο πρόβλημα με απολύσεις ή αλλαγή των εργασιακών σχέσεων σε περίπτωση μεταφοράς; Απασχολεί αυτό το ζήτημα τον διάλογο με τους τραπεζίτες, δηλαδή της Κυβέρνησης με αυτούς; </w:t>
      </w:r>
    </w:p>
    <w:p w14:paraId="1123F2D6"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Οι εργαζόμενοι ήδη βρίσκονται σε κινητοποιήσεις. Έχετε να τους πείτ</w:t>
      </w:r>
      <w:r>
        <w:rPr>
          <w:rFonts w:eastAsia="Times New Roman" w:cs="Times New Roman"/>
          <w:szCs w:val="24"/>
        </w:rPr>
        <w:t>ε κάτι συγκεκριμένο; Γιατί αυτή η σιγή νεκροταφείου γύρω απ’ αυτό το ζήτημα;</w:t>
      </w:r>
    </w:p>
    <w:p w14:paraId="1123F2D7"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 κύριε Πρόεδρε.</w:t>
      </w:r>
    </w:p>
    <w:p w14:paraId="1123F2D8" w14:textId="77777777" w:rsidR="00A4113B" w:rsidRDefault="00FE19D4">
      <w:pPr>
        <w:tabs>
          <w:tab w:val="left" w:pos="3642"/>
          <w:tab w:val="center" w:pos="4753"/>
          <w:tab w:val="left" w:pos="6214"/>
        </w:tabs>
        <w:spacing w:line="600" w:lineRule="auto"/>
        <w:ind w:firstLine="720"/>
        <w:contextualSpacing/>
        <w:jc w:val="both"/>
        <w:rPr>
          <w:rFonts w:eastAsia="Times New Roman" w:cs="Times New Roman"/>
          <w:szCs w:val="24"/>
        </w:rPr>
      </w:pPr>
      <w:r w:rsidRPr="00501006">
        <w:rPr>
          <w:rFonts w:eastAsia="Times New Roman" w:cs="Times New Roman"/>
          <w:b/>
          <w:szCs w:val="24"/>
        </w:rPr>
        <w:t xml:space="preserve">ΠΡΟΕΔΡΕΥΩΝ (Γεώργιος </w:t>
      </w:r>
      <w:proofErr w:type="spellStart"/>
      <w:r w:rsidRPr="00501006">
        <w:rPr>
          <w:rFonts w:eastAsia="Times New Roman" w:cs="Times New Roman"/>
          <w:b/>
          <w:szCs w:val="24"/>
        </w:rPr>
        <w:t>Λαμπρούλης</w:t>
      </w:r>
      <w:proofErr w:type="spellEnd"/>
      <w:r w:rsidRPr="00501006">
        <w:rPr>
          <w:rFonts w:eastAsia="Times New Roman" w:cs="Times New Roman"/>
          <w:b/>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Βαρδαλή</w:t>
      </w:r>
      <w:proofErr w:type="spellEnd"/>
      <w:r>
        <w:rPr>
          <w:rFonts w:eastAsia="Times New Roman" w:cs="Times New Roman"/>
          <w:szCs w:val="24"/>
        </w:rPr>
        <w:t>, με τον οποίο ολοκληρώθηκε ο κύκλος των δευτερολογιών των εισηγητών και των ειδικών αγορητώ</w:t>
      </w:r>
      <w:r>
        <w:rPr>
          <w:rFonts w:eastAsia="Times New Roman" w:cs="Times New Roman"/>
          <w:szCs w:val="24"/>
        </w:rPr>
        <w:t>ν.</w:t>
      </w:r>
    </w:p>
    <w:p w14:paraId="1123F2D9" w14:textId="77777777" w:rsidR="00A4113B" w:rsidRDefault="00FE19D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Θα δώσω τώρα τον λόγο στην Υφυπουργό Οικονομικών κ. </w:t>
      </w:r>
      <w:proofErr w:type="spellStart"/>
      <w:r>
        <w:rPr>
          <w:rFonts w:eastAsia="Times New Roman" w:cs="Times New Roman"/>
          <w:szCs w:val="24"/>
        </w:rPr>
        <w:t>Παπανάτσιου</w:t>
      </w:r>
      <w:proofErr w:type="spellEnd"/>
      <w:r>
        <w:rPr>
          <w:rFonts w:eastAsia="Times New Roman" w:cs="Times New Roman"/>
          <w:szCs w:val="24"/>
        </w:rPr>
        <w:t>, με την οποία θα ολοκληρωθεί η συζήτηση του νομοσχεδίου και θα περάσουμε στην ψηφοφορία.</w:t>
      </w:r>
    </w:p>
    <w:p w14:paraId="1123F2DA" w14:textId="77777777" w:rsidR="00A4113B" w:rsidRDefault="00FE19D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Κυρία Υπουργέ, έχετε τον λόγο.</w:t>
      </w:r>
    </w:p>
    <w:p w14:paraId="1123F2DB" w14:textId="77777777" w:rsidR="00A4113B" w:rsidRDefault="00FE19D4">
      <w:pPr>
        <w:tabs>
          <w:tab w:val="left" w:pos="3642"/>
          <w:tab w:val="center" w:pos="4753"/>
          <w:tab w:val="left" w:pos="6214"/>
        </w:tabs>
        <w:spacing w:line="600" w:lineRule="auto"/>
        <w:ind w:firstLine="720"/>
        <w:contextualSpacing/>
        <w:jc w:val="both"/>
        <w:rPr>
          <w:rFonts w:eastAsia="Times New Roman" w:cs="Times New Roman"/>
          <w:szCs w:val="24"/>
        </w:rPr>
      </w:pPr>
      <w:r w:rsidRPr="00366CEF">
        <w:rPr>
          <w:rFonts w:eastAsia="Times New Roman" w:cs="Times New Roman"/>
          <w:b/>
          <w:szCs w:val="24"/>
        </w:rPr>
        <w:t>ΑΙΚΑΤΕΡΙΝΗ ΠΑΠΑΝΑΤΣΙΟΥ (Υφυπουργός Οικονομικών):</w:t>
      </w:r>
      <w:r w:rsidRPr="00366CEF">
        <w:rPr>
          <w:rFonts w:eastAsia="Times New Roman" w:cs="Times New Roman"/>
          <w:szCs w:val="24"/>
        </w:rPr>
        <w:t xml:space="preserve"> Κ</w:t>
      </w:r>
      <w:r>
        <w:rPr>
          <w:rFonts w:eastAsia="Times New Roman" w:cs="Times New Roman"/>
          <w:szCs w:val="24"/>
        </w:rPr>
        <w:t>ύριε Πρόεδρε, κυρίε</w:t>
      </w:r>
      <w:r>
        <w:rPr>
          <w:rFonts w:eastAsia="Times New Roman" w:cs="Times New Roman"/>
          <w:szCs w:val="24"/>
        </w:rPr>
        <w:t>ς και κύριοι συνάδελφοι, παρά τον κουρνιαχτό που έχει σηκωθεί τις τελευταίες μέρες, το ότι συνεχώς γίνεται προσπάθεια να στραφεί η συζήτηση σε θεσμικά ζητήματα δείχνει ακριβώς την αμηχανία της Αντιπολίτευσης γύρω από ένα αντικειμενικό γεγονός, το γεγονός ό</w:t>
      </w:r>
      <w:r>
        <w:rPr>
          <w:rFonts w:eastAsia="Times New Roman" w:cs="Times New Roman"/>
          <w:szCs w:val="24"/>
        </w:rPr>
        <w:t xml:space="preserve">τι η Κυβέρνηση είναι εδώ και απολαμβάνει την εμπιστοσύνη της Βουλής, το γεγονός ότι καταφέρνει να κλείνει ιστορικές εκκρεμότητες και ότι βοηθά στη διασφάλιση της ειρήνης στη γειτονιά μας. </w:t>
      </w:r>
    </w:p>
    <w:p w14:paraId="1123F2DC" w14:textId="77777777" w:rsidR="00A4113B" w:rsidRDefault="00FE19D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Πριν από λίγο, ο Αλέξης Τσίπρας έγινε ο πρώτος Έλληνας Πρωθυπουργός</w:t>
      </w:r>
      <w:r>
        <w:rPr>
          <w:rFonts w:eastAsia="Times New Roman" w:cs="Times New Roman"/>
          <w:szCs w:val="24"/>
        </w:rPr>
        <w:t xml:space="preserve"> μετά το 1933 που επισκέφθηκε τη Θεολογική Σχολή της Χάλκης. Πρόκειται για μια ιστορική επίσκεψη σε έναν χώρο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σύμβολο για τον </w:t>
      </w:r>
      <w:r>
        <w:rPr>
          <w:rFonts w:eastAsia="Times New Roman" w:cs="Times New Roman"/>
          <w:szCs w:val="24"/>
        </w:rPr>
        <w:t>Ε</w:t>
      </w:r>
      <w:r>
        <w:rPr>
          <w:rFonts w:eastAsia="Times New Roman" w:cs="Times New Roman"/>
          <w:szCs w:val="24"/>
        </w:rPr>
        <w:t xml:space="preserve">λληνισμό. </w:t>
      </w:r>
    </w:p>
    <w:p w14:paraId="1123F2DD" w14:textId="77777777" w:rsidR="00A4113B" w:rsidRDefault="00FE19D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Η αμηχανία, όμως, της Αντιπολίτευσης αφορά και στο γεγονός ότι η Κυβέρνηση συνεχίζει να περνά τα μέτρα που </w:t>
      </w:r>
      <w:r>
        <w:rPr>
          <w:rFonts w:eastAsia="Times New Roman" w:cs="Times New Roman"/>
          <w:szCs w:val="24"/>
        </w:rPr>
        <w:t xml:space="preserve">αναστρέφουν τη λιτότητα, στηρίζουν την κοινωνική πλειοψηφία, δίνουν αναπτυξιακή ώθηση. Η αύξηση του κατώτατου μισθού και η κατάργηση του </w:t>
      </w:r>
      <w:proofErr w:type="spellStart"/>
      <w:r>
        <w:rPr>
          <w:rFonts w:eastAsia="Times New Roman" w:cs="Times New Roman"/>
          <w:szCs w:val="24"/>
        </w:rPr>
        <w:t>υποκατώτατου</w:t>
      </w:r>
      <w:proofErr w:type="spellEnd"/>
      <w:r>
        <w:rPr>
          <w:rFonts w:eastAsia="Times New Roman" w:cs="Times New Roman"/>
          <w:szCs w:val="24"/>
        </w:rPr>
        <w:t xml:space="preserve"> για τους νέους έως είκοσι πέντε ετών είναι πολύ σημαντικά μέτρα που στηρίζουν τον κόσμο της εργασίας και τ</w:t>
      </w:r>
      <w:r>
        <w:rPr>
          <w:rFonts w:eastAsia="Times New Roman" w:cs="Times New Roman"/>
          <w:szCs w:val="24"/>
        </w:rPr>
        <w:t>ους νέους.</w:t>
      </w:r>
    </w:p>
    <w:p w14:paraId="1123F2DE" w14:textId="77777777" w:rsidR="00A4113B" w:rsidRDefault="00FE19D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Στη νέα περίοδο που βρισκόμαστε συγκρούονται δυο εντελώς διαφορετικά πολιτικά σχέδια: τα κλασικά νεοφιλελεύθερα και η δική μας πολιτική. Συνεχίζοντας αυτήν την πολιτική, λοιπόν, τη μεροληπτική πολιτική υπέρ των πολλών, εξετάζουμε κάθε μέτρο που </w:t>
      </w:r>
      <w:r>
        <w:rPr>
          <w:rFonts w:eastAsia="Times New Roman" w:cs="Times New Roman"/>
          <w:szCs w:val="24"/>
        </w:rPr>
        <w:t xml:space="preserve">μπορεί να ανακουφίσει τον κόσμο και είναι δίκαιο, μέσα στο πλαίσιο των δημοσιονομικών δυνατοτήτων μας. </w:t>
      </w:r>
    </w:p>
    <w:p w14:paraId="1123F2DF" w14:textId="77777777" w:rsidR="00A4113B" w:rsidRDefault="00FE19D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Σε αυτό το πλαίσιο παρατείνουμε το καθεστώς του μειωμένου ΦΠΑ στα πέντε νησιά που βρίσκονται στο επίκεντρο της </w:t>
      </w:r>
      <w:r>
        <w:rPr>
          <w:rFonts w:eastAsia="Times New Roman" w:cs="Times New Roman"/>
          <w:szCs w:val="24"/>
        </w:rPr>
        <w:lastRenderedPageBreak/>
        <w:t>προσφυγικής κρίσης, τη Λέσβο, τη Λέρο, τη</w:t>
      </w:r>
      <w:r>
        <w:rPr>
          <w:rFonts w:eastAsia="Times New Roman" w:cs="Times New Roman"/>
          <w:szCs w:val="24"/>
        </w:rPr>
        <w:t xml:space="preserve">ν Κω, τη Σάμο και τη Χίο. Υλοποιήσαμε έτσι μια δέσμευση της Κυβέρνησης και του ίδιου του Πρωθυπουργού προσωπικά. </w:t>
      </w:r>
    </w:p>
    <w:p w14:paraId="1123F2E0" w14:textId="77777777" w:rsidR="00A4113B" w:rsidRDefault="00FE19D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Το γεγονός, μάλιστα, ότι το προσφυγικό ζήτημα, με τις κοινωνικές και οικονομικές αντιξοότητες που αυτό συνεπάγεται, έγινε δεκτό από τις ευρωπα</w:t>
      </w:r>
      <w:r>
        <w:rPr>
          <w:rFonts w:eastAsia="Times New Roman" w:cs="Times New Roman"/>
          <w:szCs w:val="24"/>
        </w:rPr>
        <w:t>ϊκές αρχές σαν παράγοντας που μπορεί να επηρεάζει το καθεστώς του ΦΠΑ και να το κρατά μειωμένο, είναι για εμάς κάτι αρκετά θετικό κάτω από τις δεδομένες συνθήκες που έγινε αποδεκτό.</w:t>
      </w:r>
    </w:p>
    <w:p w14:paraId="1123F2E1" w14:textId="77777777" w:rsidR="00A4113B" w:rsidRDefault="00FE19D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Ενοχλήθηκαν κάποιοι από την Αξιωματική Αντιπολίτευση γι’ αυτό, όπως επίσης</w:t>
      </w:r>
      <w:r>
        <w:rPr>
          <w:rFonts w:eastAsia="Times New Roman" w:cs="Times New Roman"/>
          <w:szCs w:val="24"/>
        </w:rPr>
        <w:t xml:space="preserve"> ενοχλήθηκαν και από σημερινό δημοσίευμα φίλα προσκείμενου προς αυτούς Μέσου, εντύπου, για την αύξηση των καταθέσεων και το τέλος του </w:t>
      </w:r>
      <w:r>
        <w:rPr>
          <w:rFonts w:eastAsia="Times New Roman" w:cs="Times New Roman"/>
          <w:szCs w:val="24"/>
          <w:lang w:val="en-US"/>
        </w:rPr>
        <w:t>ELA</w:t>
      </w:r>
      <w:r>
        <w:rPr>
          <w:rFonts w:eastAsia="Times New Roman" w:cs="Times New Roman"/>
          <w:szCs w:val="24"/>
        </w:rPr>
        <w:t>.  Ήταν 152,4 δισεκατομμύρια ευρώ οι καταθέσεις στο τέλος του 2018 και 137,8 δισεκατομμύρια ευρώ στο τέλος του 2017, δε</w:t>
      </w:r>
      <w:r>
        <w:rPr>
          <w:rFonts w:eastAsia="Times New Roman" w:cs="Times New Roman"/>
          <w:szCs w:val="24"/>
        </w:rPr>
        <w:t xml:space="preserve">ίγμα αποκατάστασης στο τραπεζικό σύστημα. Δηλαδή, έχουμε 14,6 δισεκατομμύρια μέσα στο 2018 αύξηση των καταθέσεων και το τέλος του μηχανισμού έκτακτης ενίσχυσης. </w:t>
      </w:r>
    </w:p>
    <w:p w14:paraId="1123F2E2" w14:textId="77777777" w:rsidR="00A4113B" w:rsidRDefault="00FE19D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Όχι μόνο ενοχλήθηκαν, αλλά άρχισαν τις κινδυνολογίες, τις απειλές, τις προτροπές, γνωστές σε ό</w:t>
      </w:r>
      <w:r>
        <w:rPr>
          <w:rFonts w:eastAsia="Times New Roman" w:cs="Times New Roman"/>
          <w:szCs w:val="24"/>
        </w:rPr>
        <w:t>λους μας από το πρώτο εξάμηνο του 2015. Παρ’ όλα αυτά, η εμπιστοσύνη των πολιτών στην Κυβέρνηση και στο οικονομικό επιτελείο αποδεικνύεται, όχι με λόγια, αλλά με αριθμούς, τους οποίους δεν μπορείτε να αμφισβητήσετε σε καμία περίπτωση.</w:t>
      </w:r>
    </w:p>
    <w:p w14:paraId="1123F2E3" w14:textId="77777777" w:rsidR="00A4113B" w:rsidRDefault="00FE19D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Στο ίδιο πλαίσιο, στο</w:t>
      </w:r>
      <w:r>
        <w:rPr>
          <w:rFonts w:eastAsia="Times New Roman" w:cs="Times New Roman"/>
          <w:szCs w:val="24"/>
        </w:rPr>
        <w:t xml:space="preserve"> σημερινό νομοσχέδιο, παρατάθηκε και το διάστημα προστασίας της κύριας κατοικίας. Επεκτείνεται, επίσης, η εφαρμογή του μεταφορικού ισοδυνάμου στον </w:t>
      </w:r>
      <w:proofErr w:type="spellStart"/>
      <w:r>
        <w:rPr>
          <w:rFonts w:eastAsia="Times New Roman" w:cs="Times New Roman"/>
          <w:szCs w:val="24"/>
        </w:rPr>
        <w:t>Άη</w:t>
      </w:r>
      <w:proofErr w:type="spellEnd"/>
      <w:r>
        <w:rPr>
          <w:rFonts w:eastAsia="Times New Roman" w:cs="Times New Roman"/>
          <w:szCs w:val="24"/>
        </w:rPr>
        <w:t xml:space="preserve"> </w:t>
      </w:r>
      <w:proofErr w:type="spellStart"/>
      <w:r>
        <w:rPr>
          <w:rFonts w:eastAsia="Times New Roman" w:cs="Times New Roman"/>
          <w:szCs w:val="24"/>
        </w:rPr>
        <w:t>Στράτη</w:t>
      </w:r>
      <w:proofErr w:type="spellEnd"/>
      <w:r>
        <w:rPr>
          <w:rFonts w:eastAsia="Times New Roman" w:cs="Times New Roman"/>
          <w:szCs w:val="24"/>
        </w:rPr>
        <w:t>, μια πιλοτική εφαρμογή για το μεταφορικό ισοδύναμο.</w:t>
      </w:r>
    </w:p>
    <w:p w14:paraId="1123F2E4" w14:textId="77777777" w:rsidR="00A4113B" w:rsidRDefault="00FE19D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συνεχίζουμε με πρ</w:t>
      </w:r>
      <w:r>
        <w:rPr>
          <w:rFonts w:eastAsia="Times New Roman" w:cs="Times New Roman"/>
          <w:szCs w:val="24"/>
        </w:rPr>
        <w:t xml:space="preserve">άξεις και όχι με λόγια. Έχουμε πολλά να κάνουμε από εδώ και πέρα.    </w:t>
      </w:r>
    </w:p>
    <w:p w14:paraId="1123F2E5" w14:textId="77777777" w:rsidR="00A4113B" w:rsidRDefault="00FE19D4">
      <w:pPr>
        <w:spacing w:line="600" w:lineRule="auto"/>
        <w:ind w:firstLine="720"/>
        <w:contextualSpacing/>
        <w:jc w:val="both"/>
        <w:rPr>
          <w:rFonts w:eastAsia="Times New Roman" w:cs="Times New Roman"/>
          <w:szCs w:val="24"/>
        </w:rPr>
      </w:pPr>
      <w:r w:rsidRPr="00E07871">
        <w:rPr>
          <w:rFonts w:eastAsia="Times New Roman" w:cs="Times New Roman"/>
          <w:szCs w:val="24"/>
        </w:rPr>
        <w:t>Η Αντιπολίτευση ας επιλέξει το δρόμο της όξυνση</w:t>
      </w:r>
      <w:r>
        <w:rPr>
          <w:rFonts w:eastAsia="Times New Roman" w:cs="Times New Roman"/>
          <w:szCs w:val="24"/>
        </w:rPr>
        <w:t>ς.</w:t>
      </w:r>
      <w:r w:rsidRPr="00E07871">
        <w:rPr>
          <w:rFonts w:eastAsia="Times New Roman" w:cs="Times New Roman"/>
          <w:szCs w:val="24"/>
        </w:rPr>
        <w:t xml:space="preserve"> Εμείς θα προσπαθήσουμε να θέσουμε τα θεμέλια για τη δίκαιη ανάπτυξη</w:t>
      </w:r>
      <w:r>
        <w:rPr>
          <w:rFonts w:eastAsia="Times New Roman" w:cs="Times New Roman"/>
          <w:szCs w:val="24"/>
        </w:rPr>
        <w:t>,</w:t>
      </w:r>
      <w:r w:rsidRPr="00E07871">
        <w:rPr>
          <w:rFonts w:eastAsia="Times New Roman" w:cs="Times New Roman"/>
          <w:szCs w:val="24"/>
        </w:rPr>
        <w:t xml:space="preserve"> για να </w:t>
      </w:r>
      <w:r>
        <w:rPr>
          <w:rFonts w:eastAsia="Times New Roman" w:cs="Times New Roman"/>
          <w:szCs w:val="24"/>
        </w:rPr>
        <w:t>γίνει η έξοδος από τα μνημόνια ένα</w:t>
      </w:r>
      <w:r w:rsidRPr="00E07871">
        <w:rPr>
          <w:rFonts w:eastAsia="Times New Roman" w:cs="Times New Roman"/>
          <w:szCs w:val="24"/>
        </w:rPr>
        <w:t xml:space="preserve"> </w:t>
      </w:r>
      <w:r>
        <w:rPr>
          <w:rFonts w:eastAsia="Times New Roman" w:cs="Times New Roman"/>
          <w:szCs w:val="24"/>
        </w:rPr>
        <w:t>απτό</w:t>
      </w:r>
      <w:r w:rsidRPr="00E07871">
        <w:rPr>
          <w:rFonts w:eastAsia="Times New Roman" w:cs="Times New Roman"/>
          <w:szCs w:val="24"/>
        </w:rPr>
        <w:t xml:space="preserve"> γεγονός για το μεγαλ</w:t>
      </w:r>
      <w:r w:rsidRPr="00E07871">
        <w:rPr>
          <w:rFonts w:eastAsia="Times New Roman" w:cs="Times New Roman"/>
          <w:szCs w:val="24"/>
        </w:rPr>
        <w:t>ύτερο κομμάτι της κοινωνίας</w:t>
      </w:r>
      <w:r>
        <w:rPr>
          <w:rFonts w:eastAsia="Times New Roman" w:cs="Times New Roman"/>
          <w:szCs w:val="24"/>
        </w:rPr>
        <w:t>.</w:t>
      </w:r>
    </w:p>
    <w:p w14:paraId="1123F2E6"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1123F2E7" w14:textId="77777777" w:rsidR="00A4113B" w:rsidRDefault="00FE19D4">
      <w:pPr>
        <w:spacing w:line="600" w:lineRule="auto"/>
        <w:ind w:firstLine="720"/>
        <w:contextualSpacing/>
        <w:jc w:val="center"/>
        <w:rPr>
          <w:rFonts w:eastAsia="Times New Roman" w:cs="Times New Roman"/>
          <w:szCs w:val="24"/>
        </w:rPr>
      </w:pPr>
      <w:r w:rsidRPr="00517DAE">
        <w:rPr>
          <w:rFonts w:eastAsia="Times New Roman" w:cs="Times New Roman"/>
          <w:szCs w:val="24"/>
        </w:rPr>
        <w:t>(Χειροκροτήματα από την πτέρυγα του ΣΥΡΙΖΑ)</w:t>
      </w:r>
    </w:p>
    <w:p w14:paraId="1123F2E8" w14:textId="77777777" w:rsidR="00A4113B" w:rsidRDefault="00FE19D4">
      <w:pPr>
        <w:spacing w:line="600" w:lineRule="auto"/>
        <w:ind w:firstLine="720"/>
        <w:contextualSpacing/>
        <w:jc w:val="both"/>
        <w:rPr>
          <w:rFonts w:eastAsia="Times New Roman" w:cs="Times New Roman"/>
          <w:szCs w:val="24"/>
        </w:rPr>
      </w:pPr>
      <w:r w:rsidRPr="00E07871">
        <w:rPr>
          <w:rFonts w:eastAsia="Times New Roman" w:cs="Times New Roman"/>
          <w:b/>
          <w:szCs w:val="24"/>
        </w:rPr>
        <w:lastRenderedPageBreak/>
        <w:t xml:space="preserve">ΠΡΟΕΔΡΕΥΩΝ (Γεώργιος </w:t>
      </w:r>
      <w:proofErr w:type="spellStart"/>
      <w:r w:rsidRPr="00E07871">
        <w:rPr>
          <w:rFonts w:eastAsia="Times New Roman" w:cs="Times New Roman"/>
          <w:b/>
          <w:szCs w:val="24"/>
        </w:rPr>
        <w:t>Λαμπρούλης</w:t>
      </w:r>
      <w:proofErr w:type="spellEnd"/>
      <w:r w:rsidRPr="00E07871">
        <w:rPr>
          <w:rFonts w:eastAsia="Times New Roman" w:cs="Times New Roman"/>
          <w:b/>
          <w:szCs w:val="24"/>
        </w:rPr>
        <w:t>):</w:t>
      </w:r>
      <w:r>
        <w:rPr>
          <w:rFonts w:eastAsia="Times New Roman" w:cs="Times New Roman"/>
          <w:szCs w:val="24"/>
        </w:rPr>
        <w:t xml:space="preserve"> Κυρία Υπουργέ, </w:t>
      </w:r>
      <w:r w:rsidRPr="00E07871">
        <w:rPr>
          <w:rFonts w:eastAsia="Times New Roman" w:cs="Times New Roman"/>
          <w:szCs w:val="24"/>
        </w:rPr>
        <w:t>υπάρχει μία εκκρεμότητα σε ό</w:t>
      </w:r>
      <w:r>
        <w:rPr>
          <w:rFonts w:eastAsia="Times New Roman" w:cs="Times New Roman"/>
          <w:szCs w:val="24"/>
        </w:rPr>
        <w:t>,</w:t>
      </w:r>
      <w:r w:rsidRPr="00E07871">
        <w:rPr>
          <w:rFonts w:eastAsia="Times New Roman" w:cs="Times New Roman"/>
          <w:szCs w:val="24"/>
        </w:rPr>
        <w:t>τι αφορά τον τίτλο του νομοσχεδίου</w:t>
      </w:r>
      <w:r>
        <w:rPr>
          <w:rFonts w:eastAsia="Times New Roman" w:cs="Times New Roman"/>
          <w:szCs w:val="24"/>
        </w:rPr>
        <w:t>.</w:t>
      </w:r>
    </w:p>
    <w:p w14:paraId="1123F2E9"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sidRPr="00E07871">
        <w:rPr>
          <w:rFonts w:eastAsia="Times New Roman" w:cs="Times New Roman"/>
          <w:szCs w:val="24"/>
        </w:rPr>
        <w:t>Κάνου</w:t>
      </w:r>
      <w:r w:rsidRPr="00E07871">
        <w:rPr>
          <w:rFonts w:eastAsia="Times New Roman" w:cs="Times New Roman"/>
          <w:szCs w:val="24"/>
        </w:rPr>
        <w:t xml:space="preserve">με αποδεκτή την τροπολογία του </w:t>
      </w:r>
      <w:r>
        <w:rPr>
          <w:rFonts w:eastAsia="Times New Roman" w:cs="Times New Roman"/>
          <w:szCs w:val="24"/>
        </w:rPr>
        <w:t>κ.</w:t>
      </w:r>
      <w:r w:rsidRPr="00E07871">
        <w:rPr>
          <w:rFonts w:eastAsia="Times New Roman" w:cs="Times New Roman"/>
          <w:szCs w:val="24"/>
        </w:rPr>
        <w:t xml:space="preserve"> Κοντονή και </w:t>
      </w:r>
      <w:r>
        <w:rPr>
          <w:rFonts w:eastAsia="Times New Roman" w:cs="Times New Roman"/>
          <w:szCs w:val="24"/>
        </w:rPr>
        <w:t xml:space="preserve">στον τίτλο του </w:t>
      </w:r>
      <w:r w:rsidRPr="00E07871">
        <w:rPr>
          <w:rFonts w:eastAsia="Times New Roman" w:cs="Times New Roman"/>
          <w:szCs w:val="24"/>
        </w:rPr>
        <w:t>νομοσχεδίου προστίθεται</w:t>
      </w:r>
      <w:r>
        <w:rPr>
          <w:rFonts w:eastAsia="Times New Roman" w:cs="Times New Roman"/>
          <w:szCs w:val="24"/>
        </w:rPr>
        <w:t xml:space="preserve"> η φράση</w:t>
      </w:r>
      <w:r w:rsidRPr="00E07871">
        <w:rPr>
          <w:rFonts w:eastAsia="Times New Roman" w:cs="Times New Roman"/>
          <w:szCs w:val="24"/>
        </w:rPr>
        <w:t xml:space="preserve"> </w:t>
      </w:r>
      <w:r>
        <w:rPr>
          <w:rFonts w:eastAsia="Times New Roman" w:cs="Times New Roman"/>
          <w:szCs w:val="24"/>
        </w:rPr>
        <w:t>«</w:t>
      </w:r>
      <w:r w:rsidRPr="00E07871">
        <w:rPr>
          <w:rFonts w:eastAsia="Times New Roman" w:cs="Times New Roman"/>
          <w:szCs w:val="24"/>
        </w:rPr>
        <w:t>και άλλες διατάξεις</w:t>
      </w:r>
      <w:r>
        <w:rPr>
          <w:rFonts w:eastAsia="Times New Roman" w:cs="Times New Roman"/>
          <w:szCs w:val="24"/>
        </w:rPr>
        <w:t>».</w:t>
      </w:r>
      <w:r w:rsidRPr="00E07871">
        <w:rPr>
          <w:rFonts w:eastAsia="Times New Roman" w:cs="Times New Roman"/>
          <w:szCs w:val="24"/>
        </w:rPr>
        <w:t xml:space="preserve"> </w:t>
      </w:r>
    </w:p>
    <w:p w14:paraId="1123F2EA"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sidRPr="00E07871">
        <w:rPr>
          <w:rFonts w:eastAsia="Times New Roman" w:cs="Times New Roman"/>
          <w:szCs w:val="24"/>
        </w:rPr>
        <w:t>Ευχαριστούμε</w:t>
      </w:r>
      <w:r>
        <w:rPr>
          <w:rFonts w:eastAsia="Times New Roman" w:cs="Times New Roman"/>
          <w:szCs w:val="24"/>
        </w:rPr>
        <w:t>, την κυρία Υπουργό.</w:t>
      </w:r>
    </w:p>
    <w:p w14:paraId="1123F2EB" w14:textId="77777777" w:rsidR="00A4113B" w:rsidRDefault="00FE19D4">
      <w:pPr>
        <w:spacing w:line="600" w:lineRule="auto"/>
        <w:ind w:firstLine="720"/>
        <w:contextualSpacing/>
        <w:jc w:val="both"/>
        <w:rPr>
          <w:rFonts w:eastAsia="Times New Roman" w:cs="Times New Roman"/>
          <w:color w:val="000000" w:themeColor="text1"/>
          <w:szCs w:val="24"/>
        </w:rPr>
      </w:pPr>
      <w:r>
        <w:rPr>
          <w:rFonts w:eastAsia="Times New Roman" w:cs="Times New Roman"/>
          <w:szCs w:val="24"/>
        </w:rPr>
        <w:t>Στο σημείο αυτό κηρύσσεται περαιωμένη η</w:t>
      </w:r>
      <w:r w:rsidRPr="00E07871">
        <w:rPr>
          <w:rFonts w:eastAsia="Times New Roman" w:cs="Times New Roman"/>
          <w:szCs w:val="24"/>
        </w:rPr>
        <w:t xml:space="preserve"> συζήτηση επί της αρχής</w:t>
      </w:r>
      <w:r>
        <w:rPr>
          <w:rFonts w:eastAsia="Times New Roman" w:cs="Times New Roman"/>
          <w:szCs w:val="24"/>
        </w:rPr>
        <w:t>,</w:t>
      </w:r>
      <w:r w:rsidRPr="00E07871">
        <w:rPr>
          <w:rFonts w:eastAsia="Times New Roman" w:cs="Times New Roman"/>
          <w:szCs w:val="24"/>
        </w:rPr>
        <w:t xml:space="preserve"> των άρθρων </w:t>
      </w:r>
      <w:r>
        <w:rPr>
          <w:rFonts w:eastAsia="Times New Roman" w:cs="Times New Roman"/>
          <w:szCs w:val="24"/>
        </w:rPr>
        <w:t xml:space="preserve">και </w:t>
      </w:r>
      <w:r w:rsidRPr="00E07871">
        <w:rPr>
          <w:rFonts w:eastAsia="Times New Roman" w:cs="Times New Roman"/>
          <w:szCs w:val="24"/>
        </w:rPr>
        <w:t>των τροπολογιών</w:t>
      </w:r>
      <w:r>
        <w:rPr>
          <w:rFonts w:eastAsia="Times New Roman" w:cs="Times New Roman"/>
          <w:szCs w:val="24"/>
        </w:rPr>
        <w:t xml:space="preserve"> του</w:t>
      </w:r>
      <w:r w:rsidRPr="00E07871">
        <w:rPr>
          <w:rFonts w:eastAsia="Times New Roman" w:cs="Times New Roman"/>
          <w:szCs w:val="24"/>
        </w:rPr>
        <w:t xml:space="preserve"> σχεδίου νόμου του Υπουργείου Οικονομίας και Ανάπτυξης</w:t>
      </w:r>
      <w:r>
        <w:rPr>
          <w:rFonts w:eastAsia="Times New Roman" w:cs="Times New Roman"/>
          <w:szCs w:val="24"/>
        </w:rPr>
        <w:t>: «</w:t>
      </w:r>
      <w:r w:rsidRPr="00564DAF">
        <w:rPr>
          <w:rFonts w:eastAsia="Times New Roman" w:cs="Times New Roman"/>
          <w:color w:val="000000" w:themeColor="text1"/>
          <w:szCs w:val="24"/>
        </w:rPr>
        <w:t xml:space="preserve">Κύρωση της από 31 Δεκεμβρίου 2018 Πράξης Νομοθετικού Περιεχομένου </w:t>
      </w:r>
      <w:r w:rsidRPr="00163D37">
        <w:rPr>
          <w:rFonts w:eastAsia="Times New Roman" w:cs="Times New Roman"/>
          <w:color w:val="000000" w:themeColor="text1"/>
          <w:szCs w:val="24"/>
        </w:rPr>
        <w:t>“</w:t>
      </w:r>
      <w:r w:rsidRPr="00564DAF">
        <w:rPr>
          <w:rFonts w:eastAsia="Times New Roman" w:cs="Times New Roman"/>
          <w:color w:val="000000" w:themeColor="text1"/>
          <w:szCs w:val="24"/>
        </w:rPr>
        <w:t>Παράταση δυνατότητας εξαίρεσης κύριας κατοικίας από τη ρευστοποίηση δυνάμει του ν.3869/2010 (Α΄ 1</w:t>
      </w:r>
      <w:r w:rsidRPr="00564DAF">
        <w:rPr>
          <w:rFonts w:eastAsia="Times New Roman" w:cs="Times New Roman"/>
          <w:color w:val="000000" w:themeColor="text1"/>
          <w:szCs w:val="24"/>
        </w:rPr>
        <w:t xml:space="preserve">30), παράταση μειωμένων συντελεστών ΦΠΑ στα νησιά Λέρο, Λέσβο, Κω, Σάμο και Χίο και επέκταση εφαρμογής του μέτρου του </w:t>
      </w:r>
      <w:r w:rsidRPr="00564DAF">
        <w:rPr>
          <w:rFonts w:eastAsia="Times New Roman" w:cs="Times New Roman"/>
          <w:color w:val="000000" w:themeColor="text1"/>
          <w:szCs w:val="24"/>
        </w:rPr>
        <w:t>“</w:t>
      </w:r>
      <w:r w:rsidRPr="00564DAF">
        <w:rPr>
          <w:rFonts w:eastAsia="Times New Roman" w:cs="Times New Roman"/>
          <w:color w:val="000000" w:themeColor="text1"/>
          <w:szCs w:val="24"/>
        </w:rPr>
        <w:t>Μεταφορικού Ισοδύναμου</w:t>
      </w:r>
      <w:r w:rsidRPr="00564DAF">
        <w:rPr>
          <w:rFonts w:eastAsia="Times New Roman" w:cs="Times New Roman"/>
          <w:color w:val="000000" w:themeColor="text1"/>
          <w:szCs w:val="24"/>
        </w:rPr>
        <w:t>”</w:t>
      </w:r>
      <w:r w:rsidRPr="00564DAF">
        <w:rPr>
          <w:rFonts w:eastAsia="Times New Roman" w:cs="Times New Roman"/>
          <w:color w:val="000000" w:themeColor="text1"/>
          <w:szCs w:val="24"/>
        </w:rPr>
        <w:t xml:space="preserve"> του ν.4551/2018» και άλλες διατάξεις</w:t>
      </w:r>
      <w:r w:rsidRPr="00163D37">
        <w:rPr>
          <w:rFonts w:eastAsia="Times New Roman" w:cs="Times New Roman"/>
          <w:color w:val="000000" w:themeColor="text1"/>
          <w:szCs w:val="24"/>
        </w:rPr>
        <w:t>”</w:t>
      </w:r>
      <w:r>
        <w:rPr>
          <w:rFonts w:eastAsia="Times New Roman" w:cs="Times New Roman"/>
          <w:color w:val="000000" w:themeColor="text1"/>
          <w:szCs w:val="24"/>
        </w:rPr>
        <w:t>»</w:t>
      </w:r>
      <w:r w:rsidRPr="00564DAF">
        <w:rPr>
          <w:rFonts w:eastAsia="Times New Roman" w:cs="Times New Roman"/>
          <w:color w:val="000000" w:themeColor="text1"/>
          <w:szCs w:val="24"/>
        </w:rPr>
        <w:t>.</w:t>
      </w:r>
    </w:p>
    <w:p w14:paraId="1123F2EC" w14:textId="77777777" w:rsidR="00A4113B" w:rsidRDefault="00FE19D4">
      <w:pPr>
        <w:spacing w:line="600" w:lineRule="auto"/>
        <w:ind w:firstLine="720"/>
        <w:contextualSpacing/>
        <w:jc w:val="both"/>
        <w:rPr>
          <w:rFonts w:eastAsia="Times New Roman" w:cs="Times New Roman"/>
          <w:szCs w:val="24"/>
        </w:rPr>
      </w:pPr>
      <w:r w:rsidRPr="00E07871">
        <w:rPr>
          <w:rFonts w:eastAsia="Times New Roman" w:cs="Times New Roman"/>
          <w:szCs w:val="24"/>
        </w:rPr>
        <w:lastRenderedPageBreak/>
        <w:t>Εισερχόμ</w:t>
      </w:r>
      <w:r>
        <w:rPr>
          <w:rFonts w:eastAsia="Times New Roman" w:cs="Times New Roman"/>
          <w:szCs w:val="24"/>
        </w:rPr>
        <w:t>αστε</w:t>
      </w:r>
      <w:r w:rsidRPr="00E07871">
        <w:rPr>
          <w:rFonts w:eastAsia="Times New Roman" w:cs="Times New Roman"/>
          <w:szCs w:val="24"/>
        </w:rPr>
        <w:t xml:space="preserve"> στην ψήφιση επί της αρχής</w:t>
      </w:r>
      <w:r>
        <w:rPr>
          <w:rFonts w:eastAsia="Times New Roman" w:cs="Times New Roman"/>
          <w:szCs w:val="24"/>
        </w:rPr>
        <w:t>,</w:t>
      </w:r>
      <w:r w:rsidRPr="00E07871">
        <w:rPr>
          <w:rFonts w:eastAsia="Times New Roman" w:cs="Times New Roman"/>
          <w:szCs w:val="24"/>
        </w:rPr>
        <w:t xml:space="preserve"> των άρθρων</w:t>
      </w:r>
      <w:r>
        <w:rPr>
          <w:rFonts w:eastAsia="Times New Roman" w:cs="Times New Roman"/>
          <w:szCs w:val="24"/>
        </w:rPr>
        <w:t xml:space="preserve">, των τροπολογιών και του συνόλου </w:t>
      </w:r>
      <w:r w:rsidRPr="00E07871">
        <w:rPr>
          <w:rFonts w:eastAsia="Times New Roman" w:cs="Times New Roman"/>
          <w:szCs w:val="24"/>
        </w:rPr>
        <w:t>του σχεδίου νόμου και η ψήφισή τους θα γίνει χωριστά</w:t>
      </w:r>
      <w:r>
        <w:rPr>
          <w:rFonts w:eastAsia="Times New Roman" w:cs="Times New Roman"/>
          <w:szCs w:val="24"/>
        </w:rPr>
        <w:t>.</w:t>
      </w:r>
    </w:p>
    <w:p w14:paraId="1123F2ED" w14:textId="77777777" w:rsidR="00A4113B" w:rsidRDefault="00FE19D4">
      <w:pPr>
        <w:spacing w:line="600" w:lineRule="auto"/>
        <w:ind w:firstLine="720"/>
        <w:contextualSpacing/>
        <w:jc w:val="both"/>
        <w:rPr>
          <w:rFonts w:eastAsia="Times New Roman" w:cs="Times New Roman"/>
          <w:szCs w:val="24"/>
        </w:rPr>
      </w:pPr>
      <w:r>
        <w:rPr>
          <w:rFonts w:eastAsia="Times New Roman" w:cs="Times New Roman"/>
          <w:szCs w:val="24"/>
        </w:rPr>
        <w:t>Θέλω να επισημάνω</w:t>
      </w:r>
      <w:r w:rsidRPr="00E07871">
        <w:rPr>
          <w:rFonts w:eastAsia="Times New Roman" w:cs="Times New Roman"/>
          <w:szCs w:val="24"/>
        </w:rPr>
        <w:t xml:space="preserve"> ότι η ψηφοφορία περιλαμβάνει την αρχή του νομοσχεδίου</w:t>
      </w:r>
      <w:r>
        <w:rPr>
          <w:rFonts w:eastAsia="Times New Roman" w:cs="Times New Roman"/>
          <w:szCs w:val="24"/>
        </w:rPr>
        <w:t>,</w:t>
      </w:r>
      <w:r w:rsidRPr="00E07871">
        <w:rPr>
          <w:rFonts w:eastAsia="Times New Roman" w:cs="Times New Roman"/>
          <w:szCs w:val="24"/>
        </w:rPr>
        <w:t xml:space="preserve"> ένα άρθρο</w:t>
      </w:r>
      <w:r>
        <w:rPr>
          <w:rFonts w:eastAsia="Times New Roman" w:cs="Times New Roman"/>
          <w:szCs w:val="24"/>
        </w:rPr>
        <w:t xml:space="preserve">, μία τροπολογία, το ακροτελεύτιο άρθρο, </w:t>
      </w:r>
      <w:r w:rsidRPr="00E07871">
        <w:rPr>
          <w:rFonts w:eastAsia="Times New Roman" w:cs="Times New Roman"/>
          <w:szCs w:val="24"/>
        </w:rPr>
        <w:t>καθώς και το σύνολο</w:t>
      </w:r>
      <w:r>
        <w:rPr>
          <w:rFonts w:eastAsia="Times New Roman" w:cs="Times New Roman"/>
          <w:szCs w:val="24"/>
        </w:rPr>
        <w:t xml:space="preserve"> του νομοσχεδίου.</w:t>
      </w:r>
      <w:r w:rsidRPr="00E07871">
        <w:rPr>
          <w:rFonts w:eastAsia="Times New Roman" w:cs="Times New Roman"/>
          <w:szCs w:val="24"/>
        </w:rPr>
        <w:t xml:space="preserve"> Κάθε φορ</w:t>
      </w:r>
      <w:r w:rsidRPr="00E07871">
        <w:rPr>
          <w:rFonts w:eastAsia="Times New Roman" w:cs="Times New Roman"/>
          <w:szCs w:val="24"/>
        </w:rPr>
        <w:t>ά στην οθόνη εμφανίζονται ως τέσσερα άρθρα προς ψήφιση</w:t>
      </w:r>
      <w:r>
        <w:rPr>
          <w:rFonts w:eastAsia="Times New Roman" w:cs="Times New Roman"/>
          <w:szCs w:val="24"/>
        </w:rPr>
        <w:t>.</w:t>
      </w:r>
      <w:r w:rsidRPr="00E07871">
        <w:rPr>
          <w:rFonts w:eastAsia="Times New Roman" w:cs="Times New Roman"/>
          <w:szCs w:val="24"/>
        </w:rPr>
        <w:t xml:space="preserve"> Για να ψηφίσετε και τα υπόλοιπα</w:t>
      </w:r>
      <w:r>
        <w:rPr>
          <w:rFonts w:eastAsia="Times New Roman" w:cs="Times New Roman"/>
          <w:szCs w:val="24"/>
        </w:rPr>
        <w:t>,</w:t>
      </w:r>
      <w:r w:rsidRPr="00E07871">
        <w:rPr>
          <w:rFonts w:eastAsia="Times New Roman" w:cs="Times New Roman"/>
          <w:szCs w:val="24"/>
        </w:rPr>
        <w:t xml:space="preserve"> θα πρέπει να </w:t>
      </w:r>
      <w:r>
        <w:rPr>
          <w:rFonts w:eastAsia="Times New Roman" w:cs="Times New Roman"/>
          <w:szCs w:val="24"/>
        </w:rPr>
        <w:t>κυλήσετε</w:t>
      </w:r>
      <w:r w:rsidRPr="00E07871">
        <w:rPr>
          <w:rFonts w:eastAsia="Times New Roman" w:cs="Times New Roman"/>
          <w:szCs w:val="24"/>
        </w:rPr>
        <w:t xml:space="preserve"> την οθόνη αφής</w:t>
      </w:r>
      <w:r>
        <w:rPr>
          <w:rFonts w:eastAsia="Times New Roman" w:cs="Times New Roman"/>
          <w:szCs w:val="24"/>
        </w:rPr>
        <w:t>.</w:t>
      </w:r>
      <w:r w:rsidRPr="00E07871">
        <w:rPr>
          <w:rFonts w:eastAsia="Times New Roman" w:cs="Times New Roman"/>
          <w:szCs w:val="24"/>
        </w:rPr>
        <w:t xml:space="preserve"> Στο πάνω δεξιά μέρος της οθόνης εμφανίζεται κάθε φορά ο αριθμός των άρθρω</w:t>
      </w:r>
      <w:r>
        <w:rPr>
          <w:rFonts w:eastAsia="Times New Roman" w:cs="Times New Roman"/>
          <w:szCs w:val="24"/>
        </w:rPr>
        <w:t>ν που απομένουν για ψήφιση. Και β</w:t>
      </w:r>
      <w:r w:rsidRPr="00E07871">
        <w:rPr>
          <w:rFonts w:eastAsia="Times New Roman" w:cs="Times New Roman"/>
          <w:szCs w:val="24"/>
        </w:rPr>
        <w:t>εβαίως</w:t>
      </w:r>
      <w:r>
        <w:rPr>
          <w:rFonts w:eastAsia="Times New Roman" w:cs="Times New Roman"/>
          <w:szCs w:val="24"/>
        </w:rPr>
        <w:t>,</w:t>
      </w:r>
      <w:r w:rsidRPr="00E07871">
        <w:rPr>
          <w:rFonts w:eastAsia="Times New Roman" w:cs="Times New Roman"/>
          <w:szCs w:val="24"/>
        </w:rPr>
        <w:t xml:space="preserve"> θα πρέπει να βε</w:t>
      </w:r>
      <w:r w:rsidRPr="00E07871">
        <w:rPr>
          <w:rFonts w:eastAsia="Times New Roman" w:cs="Times New Roman"/>
          <w:szCs w:val="24"/>
        </w:rPr>
        <w:t>βαιωθείτε ότι έχετε ψηφίσει όλα τα άρθρα</w:t>
      </w:r>
      <w:r>
        <w:rPr>
          <w:rFonts w:eastAsia="Times New Roman" w:cs="Times New Roman"/>
          <w:szCs w:val="24"/>
        </w:rPr>
        <w:t>, τις τροπολογίε</w:t>
      </w:r>
      <w:r w:rsidRPr="00E07871">
        <w:rPr>
          <w:rFonts w:eastAsia="Times New Roman" w:cs="Times New Roman"/>
          <w:szCs w:val="24"/>
        </w:rPr>
        <w:t>ς</w:t>
      </w:r>
      <w:r>
        <w:rPr>
          <w:rFonts w:eastAsia="Times New Roman" w:cs="Times New Roman"/>
          <w:szCs w:val="24"/>
        </w:rPr>
        <w:t>,</w:t>
      </w:r>
      <w:r w:rsidRPr="00E07871">
        <w:rPr>
          <w:rFonts w:eastAsia="Times New Roman" w:cs="Times New Roman"/>
          <w:szCs w:val="24"/>
        </w:rPr>
        <w:t xml:space="preserve"> καθώς και το ακροτελεύτιο άρθρο και το σύνολο του νομοσχεδίου</w:t>
      </w:r>
      <w:r>
        <w:rPr>
          <w:rFonts w:eastAsia="Times New Roman" w:cs="Times New Roman"/>
          <w:szCs w:val="24"/>
        </w:rPr>
        <w:t>.</w:t>
      </w:r>
      <w:r w:rsidRPr="00E07871">
        <w:rPr>
          <w:rFonts w:eastAsia="Times New Roman" w:cs="Times New Roman"/>
          <w:szCs w:val="24"/>
        </w:rPr>
        <w:t xml:space="preserve"> Αφού καταχωρηθεί </w:t>
      </w:r>
      <w:r>
        <w:rPr>
          <w:rFonts w:eastAsia="Times New Roman" w:cs="Times New Roman"/>
          <w:szCs w:val="24"/>
        </w:rPr>
        <w:t>η ψήφος σας,</w:t>
      </w:r>
      <w:r w:rsidRPr="00E07871">
        <w:rPr>
          <w:rFonts w:eastAsia="Times New Roman" w:cs="Times New Roman"/>
          <w:szCs w:val="24"/>
        </w:rPr>
        <w:t xml:space="preserve"> έχετε τη δυνατότητα </w:t>
      </w:r>
      <w:r>
        <w:rPr>
          <w:rFonts w:eastAsia="Times New Roman" w:cs="Times New Roman"/>
          <w:szCs w:val="24"/>
        </w:rPr>
        <w:t xml:space="preserve">την </w:t>
      </w:r>
      <w:r w:rsidRPr="00E07871">
        <w:rPr>
          <w:rFonts w:eastAsia="Times New Roman" w:cs="Times New Roman"/>
          <w:szCs w:val="24"/>
        </w:rPr>
        <w:t xml:space="preserve">ελέγξετε </w:t>
      </w:r>
      <w:r>
        <w:rPr>
          <w:rFonts w:eastAsia="Times New Roman" w:cs="Times New Roman"/>
          <w:szCs w:val="24"/>
        </w:rPr>
        <w:t>ή και να την αναθεωρήσετε</w:t>
      </w:r>
      <w:r w:rsidRPr="00E07871">
        <w:rPr>
          <w:rFonts w:eastAsia="Times New Roman" w:cs="Times New Roman"/>
          <w:szCs w:val="24"/>
        </w:rPr>
        <w:t xml:space="preserve"> έως τη λήξη της </w:t>
      </w:r>
      <w:r>
        <w:rPr>
          <w:rFonts w:eastAsia="Times New Roman" w:cs="Times New Roman"/>
          <w:szCs w:val="24"/>
        </w:rPr>
        <w:t>ψηφοφορίας.</w:t>
      </w:r>
      <w:r w:rsidRPr="00E07871">
        <w:rPr>
          <w:rFonts w:eastAsia="Times New Roman" w:cs="Times New Roman"/>
          <w:szCs w:val="24"/>
        </w:rPr>
        <w:t xml:space="preserve"> </w:t>
      </w:r>
    </w:p>
    <w:p w14:paraId="1123F2EE" w14:textId="77777777" w:rsidR="00A4113B" w:rsidRDefault="00FE19D4">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 xml:space="preserve">Παρακαλώ να </w:t>
      </w:r>
      <w:r>
        <w:rPr>
          <w:rFonts w:eastAsia="SimSun"/>
          <w:szCs w:val="24"/>
          <w:lang w:eastAsia="zh-CN"/>
        </w:rPr>
        <w:t>ανοίξει το σύστημα της ηλεκτρονικής ψηφοφορίας.</w:t>
      </w:r>
    </w:p>
    <w:p w14:paraId="1123F2EF" w14:textId="77777777" w:rsidR="00A4113B" w:rsidRDefault="00FE19D4">
      <w:pPr>
        <w:spacing w:line="600" w:lineRule="auto"/>
        <w:ind w:firstLine="720"/>
        <w:contextualSpacing/>
        <w:jc w:val="center"/>
        <w:rPr>
          <w:rFonts w:eastAsia="Times New Roman" w:cs="Times New Roman"/>
          <w:szCs w:val="24"/>
        </w:rPr>
      </w:pPr>
      <w:r w:rsidRPr="00A54171">
        <w:rPr>
          <w:rFonts w:eastAsia="Times New Roman" w:cs="Times New Roman"/>
          <w:szCs w:val="24"/>
        </w:rPr>
        <w:t>(</w:t>
      </w:r>
      <w:r>
        <w:rPr>
          <w:rFonts w:eastAsia="Times New Roman" w:cs="Times New Roman"/>
          <w:szCs w:val="24"/>
        </w:rPr>
        <w:t>ΨΗΦΟΦΟΡΙΑ)</w:t>
      </w:r>
    </w:p>
    <w:p w14:paraId="1123F2F0" w14:textId="77777777" w:rsidR="00A4113B" w:rsidRDefault="00FE19D4">
      <w:pPr>
        <w:autoSpaceDE w:val="0"/>
        <w:autoSpaceDN w:val="0"/>
        <w:adjustRightInd w:val="0"/>
        <w:spacing w:line="600" w:lineRule="auto"/>
        <w:ind w:firstLine="709"/>
        <w:contextualSpacing/>
        <w:rPr>
          <w:rFonts w:eastAsia="SimSun"/>
          <w:szCs w:val="24"/>
          <w:lang w:eastAsia="zh-CN"/>
        </w:rPr>
      </w:pPr>
      <w:r>
        <w:rPr>
          <w:rFonts w:eastAsia="SimSun"/>
          <w:b/>
          <w:bCs/>
          <w:szCs w:val="24"/>
          <w:lang w:eastAsia="zh-CN"/>
        </w:rPr>
        <w:lastRenderedPageBreak/>
        <w:t xml:space="preserve">ΠΡΟΕΔΡΕΥΩΝ (Γεώργιος </w:t>
      </w:r>
      <w:proofErr w:type="spellStart"/>
      <w:r>
        <w:rPr>
          <w:rFonts w:eastAsia="SimSun"/>
          <w:b/>
          <w:bCs/>
          <w:szCs w:val="24"/>
          <w:lang w:eastAsia="zh-CN"/>
        </w:rPr>
        <w:t>Λαμπρούλης</w:t>
      </w:r>
      <w:proofErr w:type="spellEnd"/>
      <w:r>
        <w:rPr>
          <w:rFonts w:eastAsia="SimSun"/>
          <w:b/>
          <w:bCs/>
          <w:szCs w:val="24"/>
          <w:lang w:eastAsia="zh-CN"/>
        </w:rPr>
        <w:t xml:space="preserve">): </w:t>
      </w:r>
      <w:r>
        <w:rPr>
          <w:rFonts w:eastAsia="SimSun"/>
          <w:szCs w:val="24"/>
          <w:lang w:eastAsia="zh-CN"/>
        </w:rPr>
        <w:t>Παρακαλώ να κλείσει το σύστημα της ηλεκτρονικής ψηφοφορίας.</w:t>
      </w:r>
    </w:p>
    <w:p w14:paraId="1123F2F1" w14:textId="77777777" w:rsidR="00A4113B" w:rsidRDefault="00FE19D4">
      <w:pPr>
        <w:tabs>
          <w:tab w:val="left" w:pos="2940"/>
        </w:tabs>
        <w:spacing w:line="600" w:lineRule="auto"/>
        <w:ind w:firstLine="709"/>
        <w:contextualSpacing/>
        <w:jc w:val="center"/>
        <w:rPr>
          <w:rFonts w:eastAsia="Times New Roman"/>
          <w:szCs w:val="24"/>
        </w:rPr>
      </w:pPr>
      <w:r>
        <w:rPr>
          <w:rFonts w:eastAsia="Times New Roman"/>
          <w:szCs w:val="24"/>
        </w:rPr>
        <w:t>(ΗΛΕΚΤΡΟΝΙΚΗ ΚΑΤΑΜΕΤΡΗΣΗ)</w:t>
      </w:r>
    </w:p>
    <w:p w14:paraId="1123F2F2" w14:textId="77777777" w:rsidR="00A4113B" w:rsidRDefault="00FE19D4">
      <w:pPr>
        <w:spacing w:line="600" w:lineRule="auto"/>
        <w:ind w:firstLine="709"/>
        <w:contextualSpacing/>
        <w:jc w:val="center"/>
        <w:rPr>
          <w:rFonts w:eastAsia="Times New Roman" w:cs="Times New Roman"/>
          <w:szCs w:val="24"/>
        </w:rPr>
      </w:pPr>
      <w:r>
        <w:rPr>
          <w:rFonts w:eastAsia="Times New Roman" w:cs="Times New Roman"/>
          <w:szCs w:val="24"/>
        </w:rPr>
        <w:t>(ΜΕΤΑ ΤΗΝ ΗΛΕΚΤΡΟΝΙΚΗ ΚΑΤΑΜΕΤΡΗΣΗ)</w:t>
      </w:r>
    </w:p>
    <w:p w14:paraId="1123F2F3" w14:textId="77777777" w:rsidR="00A4113B" w:rsidRDefault="00FE19D4">
      <w:pPr>
        <w:spacing w:line="600" w:lineRule="auto"/>
        <w:ind w:firstLine="709"/>
        <w:contextualSpacing/>
        <w:jc w:val="both"/>
        <w:rPr>
          <w:rFonts w:eastAsia="Times New Roman" w:cs="Times New Roman"/>
          <w:szCs w:val="24"/>
        </w:rPr>
      </w:pPr>
      <w:r>
        <w:rPr>
          <w:rFonts w:eastAsia="SimSun"/>
          <w:b/>
          <w:bCs/>
          <w:szCs w:val="24"/>
          <w:lang w:eastAsia="zh-CN"/>
        </w:rPr>
        <w:t xml:space="preserve">ΠΡΟΕΔΡΕΥΩΝ (Γεώργιος </w:t>
      </w:r>
      <w:proofErr w:type="spellStart"/>
      <w:r>
        <w:rPr>
          <w:rFonts w:eastAsia="SimSun"/>
          <w:b/>
          <w:bCs/>
          <w:szCs w:val="24"/>
          <w:lang w:eastAsia="zh-CN"/>
        </w:rPr>
        <w:t>Λαμπρούλης</w:t>
      </w:r>
      <w:proofErr w:type="spellEnd"/>
      <w:r>
        <w:rPr>
          <w:rFonts w:eastAsia="SimSun"/>
          <w:b/>
          <w:bCs/>
          <w:szCs w:val="24"/>
          <w:lang w:eastAsia="zh-CN"/>
        </w:rPr>
        <w:t>):</w:t>
      </w:r>
      <w:r>
        <w:rPr>
          <w:rFonts w:eastAsia="SimSun"/>
          <w:szCs w:val="24"/>
          <w:lang w:eastAsia="zh-CN"/>
        </w:rPr>
        <w:t xml:space="preserve"> </w:t>
      </w:r>
      <w:r>
        <w:rPr>
          <w:rFonts w:eastAsia="Times New Roman" w:cs="Times New Roman"/>
          <w:szCs w:val="24"/>
        </w:rPr>
        <w:t>Οι θέσε</w:t>
      </w:r>
      <w:r>
        <w:rPr>
          <w:rFonts w:eastAsia="Times New Roman" w:cs="Times New Roman"/>
          <w:szCs w:val="24"/>
        </w:rPr>
        <w:t xml:space="preserve">ις των κομμάτων, όπως αποτυπώθηκαν κατά την ψήφιση με το ηλεκτρονικό σύστημα, </w:t>
      </w:r>
      <w:r>
        <w:rPr>
          <w:rFonts w:eastAsia="Times New Roman" w:cs="Times New Roman"/>
          <w:szCs w:val="24"/>
        </w:rPr>
        <w:t xml:space="preserve">καταχωρίζονται στα Πρακτικά και </w:t>
      </w:r>
      <w:r>
        <w:rPr>
          <w:rFonts w:eastAsia="Times New Roman" w:cs="Times New Roman"/>
          <w:szCs w:val="24"/>
        </w:rPr>
        <w:t>έχουν ως εξής:</w:t>
      </w:r>
    </w:p>
    <w:p w14:paraId="1123F2F4" w14:textId="77777777" w:rsidR="00A4113B" w:rsidRDefault="00FE19D4">
      <w:pPr>
        <w:spacing w:line="600" w:lineRule="auto"/>
        <w:ind w:firstLine="539"/>
        <w:contextualSpacing/>
        <w:jc w:val="both"/>
        <w:rPr>
          <w:rFonts w:eastAsia="Times New Roman"/>
          <w:bCs/>
          <w:szCs w:val="24"/>
        </w:rPr>
      </w:pPr>
      <w:r>
        <w:rPr>
          <w:rFonts w:eastAsia="Times New Roman"/>
          <w:bCs/>
          <w:szCs w:val="24"/>
        </w:rPr>
        <w:t xml:space="preserve">Επί της </w:t>
      </w:r>
      <w:r>
        <w:rPr>
          <w:rFonts w:eastAsia="Times New Roman"/>
          <w:bCs/>
          <w:szCs w:val="24"/>
        </w:rPr>
        <w:t>α</w:t>
      </w:r>
      <w:r>
        <w:rPr>
          <w:rFonts w:eastAsia="Times New Roman"/>
          <w:bCs/>
          <w:szCs w:val="24"/>
        </w:rPr>
        <w:t>ρχής κατά πλειοψηφία.</w:t>
      </w:r>
    </w:p>
    <w:p w14:paraId="1123F2F5" w14:textId="77777777" w:rsidR="00A4113B" w:rsidRDefault="00FE19D4">
      <w:pPr>
        <w:spacing w:line="600" w:lineRule="auto"/>
        <w:ind w:firstLine="539"/>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1123F2F6" w14:textId="77777777" w:rsidR="00A4113B" w:rsidRDefault="00FE19D4">
      <w:pPr>
        <w:spacing w:line="600" w:lineRule="auto"/>
        <w:ind w:firstLine="539"/>
        <w:contextualSpacing/>
        <w:jc w:val="both"/>
        <w:rPr>
          <w:rFonts w:eastAsia="Times New Roman"/>
          <w:szCs w:val="24"/>
        </w:rPr>
      </w:pPr>
      <w:r>
        <w:rPr>
          <w:rFonts w:eastAsia="Times New Roman"/>
          <w:szCs w:val="24"/>
        </w:rPr>
        <w:t>Νέα Δημοκρατία: Ναι.</w:t>
      </w:r>
    </w:p>
    <w:p w14:paraId="1123F2F7" w14:textId="77777777" w:rsidR="00A4113B" w:rsidRDefault="00FE19D4">
      <w:pPr>
        <w:spacing w:line="600" w:lineRule="auto"/>
        <w:ind w:firstLine="539"/>
        <w:contextualSpacing/>
        <w:jc w:val="both"/>
        <w:rPr>
          <w:rFonts w:eastAsia="Times New Roman"/>
          <w:szCs w:val="24"/>
        </w:rPr>
      </w:pPr>
      <w:r>
        <w:rPr>
          <w:rFonts w:eastAsia="Times New Roman"/>
          <w:szCs w:val="24"/>
        </w:rPr>
        <w:t>ΔΗΣΥ: Ναι.</w:t>
      </w:r>
    </w:p>
    <w:p w14:paraId="1123F2F8" w14:textId="77777777" w:rsidR="00A4113B" w:rsidRDefault="00FE19D4">
      <w:pPr>
        <w:spacing w:line="600" w:lineRule="auto"/>
        <w:ind w:firstLine="539"/>
        <w:contextualSpacing/>
        <w:jc w:val="both"/>
        <w:rPr>
          <w:rFonts w:eastAsia="Times New Roman"/>
          <w:szCs w:val="24"/>
        </w:rPr>
      </w:pPr>
      <w:r>
        <w:rPr>
          <w:rFonts w:eastAsia="Times New Roman"/>
          <w:szCs w:val="24"/>
        </w:rPr>
        <w:t>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Όχι.</w:t>
      </w:r>
    </w:p>
    <w:p w14:paraId="1123F2F9" w14:textId="77777777" w:rsidR="00A4113B" w:rsidRDefault="00FE19D4">
      <w:pPr>
        <w:spacing w:line="600" w:lineRule="auto"/>
        <w:ind w:firstLine="539"/>
        <w:contextualSpacing/>
        <w:jc w:val="both"/>
        <w:rPr>
          <w:rFonts w:eastAsia="Times New Roman"/>
          <w:szCs w:val="24"/>
        </w:rPr>
      </w:pPr>
      <w:r>
        <w:rPr>
          <w:rFonts w:eastAsia="Times New Roman"/>
          <w:szCs w:val="24"/>
        </w:rPr>
        <w:t>ΚΚΕ: Παρών.</w:t>
      </w:r>
    </w:p>
    <w:p w14:paraId="1123F2FA" w14:textId="77777777" w:rsidR="00A4113B" w:rsidRDefault="00FE19D4">
      <w:pPr>
        <w:spacing w:line="600" w:lineRule="auto"/>
        <w:ind w:firstLine="539"/>
        <w:contextualSpacing/>
        <w:jc w:val="both"/>
        <w:rPr>
          <w:rFonts w:eastAsia="Times New Roman"/>
          <w:szCs w:val="24"/>
        </w:rPr>
      </w:pPr>
      <w:r>
        <w:rPr>
          <w:rFonts w:eastAsia="Times New Roman"/>
          <w:szCs w:val="24"/>
        </w:rPr>
        <w:t>ΑΝΕΛ: Ν</w:t>
      </w:r>
      <w:r>
        <w:rPr>
          <w:rFonts w:eastAsia="Times New Roman"/>
          <w:szCs w:val="24"/>
        </w:rPr>
        <w:t>αι.</w:t>
      </w:r>
    </w:p>
    <w:p w14:paraId="1123F2FB" w14:textId="77777777" w:rsidR="00A4113B" w:rsidRDefault="00FE19D4">
      <w:pPr>
        <w:spacing w:line="600" w:lineRule="auto"/>
        <w:ind w:firstLine="539"/>
        <w:contextualSpacing/>
        <w:jc w:val="both"/>
        <w:rPr>
          <w:rFonts w:eastAsia="Times New Roman"/>
          <w:szCs w:val="24"/>
        </w:rPr>
      </w:pPr>
      <w:r>
        <w:rPr>
          <w:rFonts w:eastAsia="Times New Roman"/>
          <w:szCs w:val="24"/>
        </w:rPr>
        <w:t>Ένωση Κεντρώων: Ναι.</w:t>
      </w:r>
    </w:p>
    <w:p w14:paraId="1123F2FC" w14:textId="77777777" w:rsidR="00A4113B" w:rsidRDefault="00FE19D4">
      <w:pPr>
        <w:spacing w:line="600" w:lineRule="auto"/>
        <w:ind w:firstLine="539"/>
        <w:contextualSpacing/>
        <w:jc w:val="both"/>
        <w:rPr>
          <w:rFonts w:eastAsia="Times New Roman"/>
          <w:bCs/>
          <w:szCs w:val="24"/>
        </w:rPr>
      </w:pPr>
      <w:r>
        <w:rPr>
          <w:rFonts w:eastAsia="Times New Roman"/>
          <w:bCs/>
          <w:szCs w:val="24"/>
        </w:rPr>
        <w:t>Άρθρο 1 ως έχει κατά πλειοψηφία.</w:t>
      </w:r>
    </w:p>
    <w:p w14:paraId="1123F2FD" w14:textId="77777777" w:rsidR="00A4113B" w:rsidRDefault="00FE19D4">
      <w:pPr>
        <w:spacing w:line="600" w:lineRule="auto"/>
        <w:ind w:firstLine="539"/>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1123F2FE" w14:textId="77777777" w:rsidR="00A4113B" w:rsidRDefault="00FE19D4">
      <w:pPr>
        <w:spacing w:line="600" w:lineRule="auto"/>
        <w:ind w:firstLine="539"/>
        <w:contextualSpacing/>
        <w:jc w:val="both"/>
        <w:rPr>
          <w:rFonts w:eastAsia="Times New Roman"/>
          <w:szCs w:val="24"/>
        </w:rPr>
      </w:pPr>
      <w:r>
        <w:rPr>
          <w:rFonts w:eastAsia="Times New Roman"/>
          <w:szCs w:val="24"/>
        </w:rPr>
        <w:t>Νέα Δημοκρατία: Ναι.</w:t>
      </w:r>
    </w:p>
    <w:p w14:paraId="1123F2FF" w14:textId="77777777" w:rsidR="00A4113B" w:rsidRDefault="00FE19D4">
      <w:pPr>
        <w:spacing w:line="600" w:lineRule="auto"/>
        <w:ind w:firstLine="539"/>
        <w:contextualSpacing/>
        <w:jc w:val="both"/>
        <w:rPr>
          <w:rFonts w:eastAsia="Times New Roman"/>
          <w:szCs w:val="24"/>
        </w:rPr>
      </w:pPr>
      <w:r>
        <w:rPr>
          <w:rFonts w:eastAsia="Times New Roman"/>
          <w:szCs w:val="24"/>
        </w:rPr>
        <w:lastRenderedPageBreak/>
        <w:t>ΔΗΣΥ: Ναι.</w:t>
      </w:r>
    </w:p>
    <w:p w14:paraId="1123F300" w14:textId="77777777" w:rsidR="00A4113B" w:rsidRDefault="00FE19D4">
      <w:pPr>
        <w:spacing w:line="600" w:lineRule="auto"/>
        <w:ind w:firstLine="539"/>
        <w:contextualSpacing/>
        <w:jc w:val="both"/>
        <w:rPr>
          <w:rFonts w:eastAsia="Times New Roman"/>
          <w:szCs w:val="24"/>
        </w:rPr>
      </w:pPr>
      <w:r>
        <w:rPr>
          <w:rFonts w:eastAsia="Times New Roman"/>
          <w:szCs w:val="24"/>
        </w:rPr>
        <w:t>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Όχι.</w:t>
      </w:r>
    </w:p>
    <w:p w14:paraId="1123F301" w14:textId="77777777" w:rsidR="00A4113B" w:rsidRDefault="00FE19D4">
      <w:pPr>
        <w:spacing w:line="600" w:lineRule="auto"/>
        <w:ind w:firstLine="539"/>
        <w:contextualSpacing/>
        <w:jc w:val="both"/>
        <w:rPr>
          <w:rFonts w:eastAsia="Times New Roman"/>
          <w:szCs w:val="24"/>
        </w:rPr>
      </w:pPr>
      <w:r>
        <w:rPr>
          <w:rFonts w:eastAsia="Times New Roman"/>
          <w:szCs w:val="24"/>
        </w:rPr>
        <w:t>ΚΚΕ: Παρών.</w:t>
      </w:r>
    </w:p>
    <w:p w14:paraId="1123F302" w14:textId="77777777" w:rsidR="00A4113B" w:rsidRDefault="00FE19D4">
      <w:pPr>
        <w:spacing w:line="600" w:lineRule="auto"/>
        <w:ind w:firstLine="539"/>
        <w:contextualSpacing/>
        <w:jc w:val="both"/>
        <w:rPr>
          <w:rFonts w:eastAsia="Times New Roman"/>
          <w:szCs w:val="24"/>
        </w:rPr>
      </w:pPr>
      <w:r>
        <w:rPr>
          <w:rFonts w:eastAsia="Times New Roman"/>
          <w:szCs w:val="24"/>
        </w:rPr>
        <w:t>ΑΝΕΛ: Ναι.</w:t>
      </w:r>
    </w:p>
    <w:p w14:paraId="1123F303" w14:textId="77777777" w:rsidR="00A4113B" w:rsidRDefault="00FE19D4">
      <w:pPr>
        <w:spacing w:line="600" w:lineRule="auto"/>
        <w:ind w:firstLine="539"/>
        <w:contextualSpacing/>
        <w:jc w:val="both"/>
        <w:rPr>
          <w:rFonts w:eastAsia="Times New Roman"/>
          <w:szCs w:val="24"/>
        </w:rPr>
      </w:pPr>
      <w:r>
        <w:rPr>
          <w:rFonts w:eastAsia="Times New Roman"/>
          <w:szCs w:val="24"/>
        </w:rPr>
        <w:t>Ένωση Κεντρώων: Ναι.</w:t>
      </w:r>
    </w:p>
    <w:p w14:paraId="1123F304" w14:textId="77777777" w:rsidR="00A4113B" w:rsidRDefault="00FE19D4">
      <w:pPr>
        <w:spacing w:line="600" w:lineRule="auto"/>
        <w:ind w:firstLine="539"/>
        <w:contextualSpacing/>
        <w:jc w:val="both"/>
        <w:rPr>
          <w:rFonts w:eastAsia="Times New Roman"/>
          <w:bCs/>
          <w:szCs w:val="24"/>
        </w:rPr>
      </w:pPr>
      <w:r>
        <w:rPr>
          <w:rFonts w:eastAsia="Times New Roman"/>
          <w:bCs/>
          <w:szCs w:val="24"/>
        </w:rPr>
        <w:t>Βουλευτική τροπολογία 1944/40 ως έχει κατά πλειοψηφία.</w:t>
      </w:r>
    </w:p>
    <w:p w14:paraId="1123F305" w14:textId="77777777" w:rsidR="00A4113B" w:rsidRDefault="00FE19D4">
      <w:pPr>
        <w:spacing w:line="600" w:lineRule="auto"/>
        <w:ind w:firstLine="539"/>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1123F306" w14:textId="77777777" w:rsidR="00A4113B" w:rsidRDefault="00FE19D4">
      <w:pPr>
        <w:spacing w:line="600" w:lineRule="auto"/>
        <w:ind w:firstLine="539"/>
        <w:contextualSpacing/>
        <w:jc w:val="both"/>
        <w:rPr>
          <w:rFonts w:eastAsia="Times New Roman"/>
          <w:szCs w:val="24"/>
        </w:rPr>
      </w:pPr>
      <w:r>
        <w:rPr>
          <w:rFonts w:eastAsia="Times New Roman"/>
          <w:szCs w:val="24"/>
        </w:rPr>
        <w:t xml:space="preserve">Νέα </w:t>
      </w:r>
      <w:r>
        <w:rPr>
          <w:rFonts w:eastAsia="Times New Roman"/>
          <w:szCs w:val="24"/>
        </w:rPr>
        <w:t>Δημοκρατία: Παρών.</w:t>
      </w:r>
    </w:p>
    <w:p w14:paraId="1123F307" w14:textId="77777777" w:rsidR="00A4113B" w:rsidRDefault="00FE19D4">
      <w:pPr>
        <w:spacing w:line="600" w:lineRule="auto"/>
        <w:ind w:firstLine="539"/>
        <w:contextualSpacing/>
        <w:jc w:val="both"/>
        <w:rPr>
          <w:rFonts w:eastAsia="Times New Roman"/>
          <w:szCs w:val="24"/>
        </w:rPr>
      </w:pPr>
      <w:r>
        <w:rPr>
          <w:rFonts w:eastAsia="Times New Roman"/>
          <w:szCs w:val="24"/>
        </w:rPr>
        <w:t>ΔΗΣΥ: Ναι.</w:t>
      </w:r>
    </w:p>
    <w:p w14:paraId="1123F308" w14:textId="77777777" w:rsidR="00A4113B" w:rsidRDefault="00FE19D4">
      <w:pPr>
        <w:spacing w:line="600" w:lineRule="auto"/>
        <w:ind w:firstLine="539"/>
        <w:contextualSpacing/>
        <w:jc w:val="both"/>
        <w:rPr>
          <w:rFonts w:eastAsia="Times New Roman"/>
          <w:szCs w:val="24"/>
        </w:rPr>
      </w:pPr>
      <w:r>
        <w:rPr>
          <w:rFonts w:eastAsia="Times New Roman"/>
          <w:szCs w:val="24"/>
        </w:rPr>
        <w:t>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Όχι.</w:t>
      </w:r>
    </w:p>
    <w:p w14:paraId="1123F309" w14:textId="77777777" w:rsidR="00A4113B" w:rsidRDefault="00FE19D4">
      <w:pPr>
        <w:spacing w:line="600" w:lineRule="auto"/>
        <w:ind w:firstLine="539"/>
        <w:contextualSpacing/>
        <w:jc w:val="both"/>
        <w:rPr>
          <w:rFonts w:eastAsia="Times New Roman"/>
          <w:szCs w:val="24"/>
        </w:rPr>
      </w:pPr>
      <w:r>
        <w:rPr>
          <w:rFonts w:eastAsia="Times New Roman"/>
          <w:szCs w:val="24"/>
        </w:rPr>
        <w:t>ΚΚΕ: Ναι.</w:t>
      </w:r>
    </w:p>
    <w:p w14:paraId="1123F30A" w14:textId="77777777" w:rsidR="00A4113B" w:rsidRDefault="00FE19D4">
      <w:pPr>
        <w:spacing w:line="600" w:lineRule="auto"/>
        <w:ind w:firstLine="539"/>
        <w:contextualSpacing/>
        <w:jc w:val="both"/>
        <w:rPr>
          <w:rFonts w:eastAsia="Times New Roman"/>
          <w:szCs w:val="24"/>
        </w:rPr>
      </w:pPr>
      <w:r>
        <w:rPr>
          <w:rFonts w:eastAsia="Times New Roman"/>
          <w:szCs w:val="24"/>
        </w:rPr>
        <w:t>ΑΝΕΛ: Ναι.</w:t>
      </w:r>
    </w:p>
    <w:p w14:paraId="1123F30B" w14:textId="77777777" w:rsidR="00A4113B" w:rsidRDefault="00FE19D4">
      <w:pPr>
        <w:spacing w:line="600" w:lineRule="auto"/>
        <w:ind w:firstLine="539"/>
        <w:contextualSpacing/>
        <w:jc w:val="both"/>
        <w:rPr>
          <w:rFonts w:eastAsia="Times New Roman"/>
          <w:szCs w:val="24"/>
        </w:rPr>
      </w:pPr>
      <w:r>
        <w:rPr>
          <w:rFonts w:eastAsia="Times New Roman"/>
          <w:szCs w:val="24"/>
        </w:rPr>
        <w:t>Ένωση Κεντρώων: Ναι.</w:t>
      </w:r>
    </w:p>
    <w:p w14:paraId="1123F30C" w14:textId="77777777" w:rsidR="00A4113B" w:rsidRDefault="00FE19D4">
      <w:pPr>
        <w:spacing w:line="600" w:lineRule="auto"/>
        <w:ind w:firstLine="539"/>
        <w:contextualSpacing/>
        <w:jc w:val="both"/>
        <w:rPr>
          <w:rFonts w:eastAsia="Times New Roman"/>
          <w:bCs/>
          <w:szCs w:val="24"/>
        </w:rPr>
      </w:pPr>
      <w:r>
        <w:rPr>
          <w:rFonts w:eastAsia="Times New Roman"/>
          <w:bCs/>
          <w:szCs w:val="24"/>
        </w:rPr>
        <w:t>Ακροτελεύτιο άρθρο ως έχει κατά πλειοψηφία.</w:t>
      </w:r>
    </w:p>
    <w:p w14:paraId="1123F30D" w14:textId="77777777" w:rsidR="00A4113B" w:rsidRDefault="00FE19D4">
      <w:pPr>
        <w:spacing w:line="600" w:lineRule="auto"/>
        <w:ind w:firstLine="539"/>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1123F30E" w14:textId="77777777" w:rsidR="00A4113B" w:rsidRDefault="00FE19D4">
      <w:pPr>
        <w:spacing w:line="600" w:lineRule="auto"/>
        <w:ind w:firstLine="539"/>
        <w:contextualSpacing/>
        <w:jc w:val="both"/>
        <w:rPr>
          <w:rFonts w:eastAsia="Times New Roman"/>
          <w:szCs w:val="24"/>
        </w:rPr>
      </w:pPr>
      <w:r>
        <w:rPr>
          <w:rFonts w:eastAsia="Times New Roman"/>
          <w:szCs w:val="24"/>
        </w:rPr>
        <w:t>Νέα Δημοκρατία: Ναι.</w:t>
      </w:r>
    </w:p>
    <w:p w14:paraId="1123F30F" w14:textId="77777777" w:rsidR="00A4113B" w:rsidRDefault="00FE19D4">
      <w:pPr>
        <w:spacing w:line="600" w:lineRule="auto"/>
        <w:ind w:firstLine="539"/>
        <w:contextualSpacing/>
        <w:jc w:val="both"/>
        <w:rPr>
          <w:rFonts w:eastAsia="Times New Roman"/>
          <w:szCs w:val="24"/>
        </w:rPr>
      </w:pPr>
      <w:r>
        <w:rPr>
          <w:rFonts w:eastAsia="Times New Roman"/>
          <w:szCs w:val="24"/>
        </w:rPr>
        <w:t>ΔΗΣΥ: Ναι.</w:t>
      </w:r>
    </w:p>
    <w:p w14:paraId="1123F310" w14:textId="77777777" w:rsidR="00A4113B" w:rsidRDefault="00FE19D4">
      <w:pPr>
        <w:spacing w:line="600" w:lineRule="auto"/>
        <w:ind w:firstLine="539"/>
        <w:contextualSpacing/>
        <w:jc w:val="both"/>
        <w:rPr>
          <w:rFonts w:eastAsia="Times New Roman"/>
          <w:szCs w:val="24"/>
        </w:rPr>
      </w:pPr>
      <w:r>
        <w:rPr>
          <w:rFonts w:eastAsia="Times New Roman"/>
          <w:szCs w:val="24"/>
        </w:rPr>
        <w:t>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Όχι.</w:t>
      </w:r>
    </w:p>
    <w:p w14:paraId="1123F311" w14:textId="77777777" w:rsidR="00A4113B" w:rsidRDefault="00FE19D4">
      <w:pPr>
        <w:spacing w:line="600" w:lineRule="auto"/>
        <w:ind w:firstLine="539"/>
        <w:contextualSpacing/>
        <w:jc w:val="both"/>
        <w:rPr>
          <w:rFonts w:eastAsia="Times New Roman"/>
          <w:szCs w:val="24"/>
        </w:rPr>
      </w:pPr>
      <w:r>
        <w:rPr>
          <w:rFonts w:eastAsia="Times New Roman"/>
          <w:szCs w:val="24"/>
        </w:rPr>
        <w:t>ΚΚΕ: Παρών.</w:t>
      </w:r>
    </w:p>
    <w:p w14:paraId="1123F312" w14:textId="77777777" w:rsidR="00A4113B" w:rsidRDefault="00FE19D4">
      <w:pPr>
        <w:spacing w:line="600" w:lineRule="auto"/>
        <w:ind w:firstLine="539"/>
        <w:contextualSpacing/>
        <w:jc w:val="both"/>
        <w:rPr>
          <w:rFonts w:eastAsia="Times New Roman"/>
          <w:szCs w:val="24"/>
        </w:rPr>
      </w:pPr>
      <w:r>
        <w:rPr>
          <w:rFonts w:eastAsia="Times New Roman"/>
          <w:szCs w:val="24"/>
        </w:rPr>
        <w:lastRenderedPageBreak/>
        <w:t>ΑΝΕΛ: Ναι.</w:t>
      </w:r>
    </w:p>
    <w:p w14:paraId="1123F313" w14:textId="77777777" w:rsidR="00A4113B" w:rsidRDefault="00FE19D4">
      <w:pPr>
        <w:spacing w:line="600" w:lineRule="auto"/>
        <w:ind w:firstLine="539"/>
        <w:contextualSpacing/>
        <w:jc w:val="both"/>
        <w:rPr>
          <w:rFonts w:eastAsia="Times New Roman"/>
          <w:szCs w:val="24"/>
        </w:rPr>
      </w:pPr>
      <w:r>
        <w:rPr>
          <w:rFonts w:eastAsia="Times New Roman"/>
          <w:szCs w:val="24"/>
        </w:rPr>
        <w:t>Ένωση Κεντρώων: Ναι.</w:t>
      </w:r>
    </w:p>
    <w:p w14:paraId="1123F314" w14:textId="77777777" w:rsidR="00A4113B" w:rsidRDefault="00FE19D4">
      <w:pPr>
        <w:spacing w:line="600" w:lineRule="auto"/>
        <w:ind w:firstLine="539"/>
        <w:contextualSpacing/>
        <w:jc w:val="both"/>
        <w:rPr>
          <w:rFonts w:eastAsia="Times New Roman"/>
          <w:bCs/>
          <w:szCs w:val="24"/>
        </w:rPr>
      </w:pPr>
      <w:r>
        <w:rPr>
          <w:rFonts w:eastAsia="Times New Roman"/>
          <w:bCs/>
          <w:szCs w:val="24"/>
        </w:rPr>
        <w:t>Επί του συνόλου κατά πλειοψηφία.</w:t>
      </w:r>
    </w:p>
    <w:p w14:paraId="1123F315" w14:textId="77777777" w:rsidR="00A4113B" w:rsidRDefault="00FE19D4">
      <w:pPr>
        <w:spacing w:line="600" w:lineRule="auto"/>
        <w:ind w:firstLine="539"/>
        <w:contextualSpacing/>
        <w:jc w:val="both"/>
        <w:rPr>
          <w:rFonts w:eastAsia="Times New Roman"/>
          <w:szCs w:val="24"/>
        </w:rPr>
      </w:pPr>
      <w:r>
        <w:rPr>
          <w:rFonts w:eastAsia="Times New Roman"/>
          <w:bCs/>
          <w:szCs w:val="24"/>
        </w:rPr>
        <w:t>ΣΥΡΙΖΑ:</w:t>
      </w:r>
      <w:r>
        <w:rPr>
          <w:rFonts w:eastAsia="Times New Roman"/>
          <w:szCs w:val="24"/>
        </w:rPr>
        <w:t xml:space="preserve"> Ναι.</w:t>
      </w:r>
    </w:p>
    <w:p w14:paraId="1123F316" w14:textId="77777777" w:rsidR="00A4113B" w:rsidRDefault="00FE19D4">
      <w:pPr>
        <w:spacing w:line="600" w:lineRule="auto"/>
        <w:ind w:firstLine="539"/>
        <w:contextualSpacing/>
        <w:jc w:val="both"/>
        <w:rPr>
          <w:rFonts w:eastAsia="Times New Roman"/>
          <w:szCs w:val="24"/>
        </w:rPr>
      </w:pPr>
      <w:r>
        <w:rPr>
          <w:rFonts w:eastAsia="Times New Roman"/>
          <w:szCs w:val="24"/>
        </w:rPr>
        <w:t>Νέα Δημοκρατία: Ναι.</w:t>
      </w:r>
    </w:p>
    <w:p w14:paraId="1123F317" w14:textId="77777777" w:rsidR="00A4113B" w:rsidRDefault="00FE19D4">
      <w:pPr>
        <w:spacing w:line="600" w:lineRule="auto"/>
        <w:ind w:firstLine="539"/>
        <w:contextualSpacing/>
        <w:jc w:val="both"/>
        <w:rPr>
          <w:rFonts w:eastAsia="Times New Roman"/>
          <w:szCs w:val="24"/>
        </w:rPr>
      </w:pPr>
      <w:r>
        <w:rPr>
          <w:rFonts w:eastAsia="Times New Roman"/>
          <w:szCs w:val="24"/>
        </w:rPr>
        <w:t>ΔΗΣΥ: Ναι.</w:t>
      </w:r>
    </w:p>
    <w:p w14:paraId="1123F318" w14:textId="77777777" w:rsidR="00A4113B" w:rsidRDefault="00FE19D4">
      <w:pPr>
        <w:spacing w:line="600" w:lineRule="auto"/>
        <w:ind w:firstLine="539"/>
        <w:contextualSpacing/>
        <w:jc w:val="both"/>
        <w:rPr>
          <w:rFonts w:eastAsia="Times New Roman"/>
          <w:szCs w:val="24"/>
        </w:rPr>
      </w:pPr>
      <w:r>
        <w:rPr>
          <w:rFonts w:eastAsia="Times New Roman"/>
          <w:szCs w:val="24"/>
        </w:rPr>
        <w:t>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Όχι.</w:t>
      </w:r>
    </w:p>
    <w:p w14:paraId="1123F319" w14:textId="77777777" w:rsidR="00A4113B" w:rsidRDefault="00FE19D4">
      <w:pPr>
        <w:spacing w:line="600" w:lineRule="auto"/>
        <w:ind w:firstLine="539"/>
        <w:contextualSpacing/>
        <w:jc w:val="both"/>
        <w:rPr>
          <w:rFonts w:eastAsia="Times New Roman"/>
          <w:szCs w:val="24"/>
        </w:rPr>
      </w:pPr>
      <w:r>
        <w:rPr>
          <w:rFonts w:eastAsia="Times New Roman"/>
          <w:szCs w:val="24"/>
        </w:rPr>
        <w:t>ΚΚΕ: Παρών.</w:t>
      </w:r>
    </w:p>
    <w:p w14:paraId="1123F31A" w14:textId="77777777" w:rsidR="00A4113B" w:rsidRDefault="00FE19D4">
      <w:pPr>
        <w:spacing w:line="600" w:lineRule="auto"/>
        <w:ind w:firstLine="539"/>
        <w:contextualSpacing/>
        <w:jc w:val="both"/>
        <w:rPr>
          <w:rFonts w:eastAsia="Times New Roman"/>
          <w:szCs w:val="24"/>
        </w:rPr>
      </w:pPr>
      <w:r>
        <w:rPr>
          <w:rFonts w:eastAsia="Times New Roman"/>
          <w:szCs w:val="24"/>
        </w:rPr>
        <w:t>ΑΝΕΛ: Ναι.</w:t>
      </w:r>
    </w:p>
    <w:p w14:paraId="1123F31B" w14:textId="77777777" w:rsidR="00A4113B" w:rsidRDefault="00FE19D4">
      <w:pPr>
        <w:spacing w:line="600" w:lineRule="auto"/>
        <w:ind w:firstLine="539"/>
        <w:contextualSpacing/>
        <w:jc w:val="both"/>
        <w:rPr>
          <w:rFonts w:eastAsia="Times New Roman" w:cs="Times New Roman"/>
          <w:szCs w:val="24"/>
        </w:rPr>
      </w:pPr>
      <w:r>
        <w:rPr>
          <w:rFonts w:eastAsia="Times New Roman"/>
          <w:szCs w:val="24"/>
        </w:rPr>
        <w:t>Ένωση Κεντρώων: Ναι.</w:t>
      </w:r>
    </w:p>
    <w:p w14:paraId="1123F31C" w14:textId="77777777" w:rsidR="00A4113B" w:rsidRDefault="00FE19D4">
      <w:pPr>
        <w:spacing w:line="600" w:lineRule="auto"/>
        <w:ind w:firstLine="709"/>
        <w:contextualSpacing/>
        <w:jc w:val="both"/>
        <w:rPr>
          <w:rFonts w:eastAsia="Times New Roman" w:cs="Times New Roman"/>
          <w:szCs w:val="24"/>
        </w:rPr>
      </w:pPr>
      <w:r>
        <w:rPr>
          <w:rFonts w:eastAsia="Times New Roman" w:cs="Times New Roman"/>
          <w:szCs w:val="24"/>
        </w:rPr>
        <w:t xml:space="preserve">Οι θέσεις των κομμάτων, όπως αποτυπώθηκαν κατά την ψήφιση με το ηλεκτρονικό </w:t>
      </w:r>
      <w:r>
        <w:rPr>
          <w:rFonts w:eastAsia="Times New Roman" w:cs="Times New Roman"/>
          <w:szCs w:val="24"/>
        </w:rPr>
        <w:t>σύστημα, καταχωρίζονται στα Πρακτικά της σημερινής συνεδρίασης και έχουν ως εξής:</w:t>
      </w:r>
      <w:r>
        <w:rPr>
          <w:rFonts w:eastAsia="SimSun"/>
          <w:szCs w:val="24"/>
          <w:lang w:eastAsia="zh-CN"/>
        </w:rPr>
        <w:t xml:space="preserve"> </w:t>
      </w:r>
    </w:p>
    <w:p w14:paraId="1123F31D" w14:textId="77777777" w:rsidR="00A4113B" w:rsidRDefault="00FE19D4">
      <w:pPr>
        <w:spacing w:line="600" w:lineRule="auto"/>
        <w:ind w:firstLine="709"/>
        <w:contextualSpacing/>
        <w:jc w:val="center"/>
        <w:rPr>
          <w:rFonts w:eastAsia="Times New Roman" w:cs="Times New Roman"/>
          <w:color w:val="C00000"/>
          <w:szCs w:val="24"/>
        </w:rPr>
      </w:pPr>
      <w:r>
        <w:rPr>
          <w:rFonts w:eastAsia="Times New Roman" w:cs="Times New Roman"/>
          <w:color w:val="C00000"/>
          <w:szCs w:val="24"/>
        </w:rPr>
        <w:t>(</w:t>
      </w:r>
      <w:r w:rsidRPr="004A5E5A">
        <w:rPr>
          <w:rFonts w:eastAsia="Times New Roman" w:cs="Times New Roman"/>
          <w:color w:val="C00000"/>
          <w:szCs w:val="24"/>
        </w:rPr>
        <w:t>ΑΛΛΑΓΗ ΣΕΛΙΔΑΣ</w:t>
      </w:r>
      <w:r>
        <w:rPr>
          <w:rFonts w:eastAsia="SimSun"/>
          <w:szCs w:val="24"/>
          <w:lang w:eastAsia="zh-CN"/>
        </w:rPr>
        <w:t>)</w:t>
      </w:r>
    </w:p>
    <w:tbl>
      <w:tblPr>
        <w:tblW w:w="8080" w:type="dxa"/>
        <w:tblCellMar>
          <w:left w:w="10" w:type="dxa"/>
          <w:right w:w="10" w:type="dxa"/>
        </w:tblCellMar>
        <w:tblLook w:val="04A0" w:firstRow="1" w:lastRow="0" w:firstColumn="1" w:lastColumn="0" w:noHBand="0" w:noVBand="1"/>
      </w:tblPr>
      <w:tblGrid>
        <w:gridCol w:w="8080"/>
      </w:tblGrid>
      <w:tr w:rsidR="00A4113B" w14:paraId="1123F31F" w14:textId="77777777">
        <w:trPr>
          <w:trHeight w:val="150"/>
        </w:trPr>
        <w:tc>
          <w:tcPr>
            <w:tcW w:w="8080" w:type="dxa"/>
            <w:vAlign w:val="center"/>
            <w:hideMark/>
          </w:tcPr>
          <w:p w14:paraId="1123F31E" w14:textId="77777777" w:rsidR="00C26760" w:rsidRDefault="00FE19D4">
            <w:pPr>
              <w:contextualSpacing/>
              <w:rPr>
                <w:rFonts w:ascii="Times New Roman" w:eastAsia="Times New Roman" w:hAnsi="Times New Roman" w:cs="Times New Roman"/>
                <w:sz w:val="20"/>
              </w:rPr>
            </w:pPr>
          </w:p>
        </w:tc>
      </w:tr>
      <w:tr w:rsidR="00A4113B" w14:paraId="1123F321" w14:textId="77777777">
        <w:trPr>
          <w:trHeight w:val="330"/>
        </w:trPr>
        <w:tc>
          <w:tcPr>
            <w:tcW w:w="8080" w:type="dxa"/>
            <w:vAlign w:val="center"/>
            <w:hideMark/>
          </w:tcPr>
          <w:p w14:paraId="1123F320" w14:textId="77777777" w:rsidR="00C26760" w:rsidRDefault="00FE19D4">
            <w:pPr>
              <w:contextualSpacing/>
              <w:rPr>
                <w:rFonts w:eastAsia="Times New Roman" w:cs="Times New Roman"/>
                <w:sz w:val="20"/>
              </w:rPr>
            </w:pPr>
          </w:p>
        </w:tc>
      </w:tr>
      <w:tr w:rsidR="00A4113B" w14:paraId="1123F323" w14:textId="77777777">
        <w:trPr>
          <w:trHeight w:val="75"/>
        </w:trPr>
        <w:tc>
          <w:tcPr>
            <w:tcW w:w="8080" w:type="dxa"/>
            <w:vAlign w:val="center"/>
            <w:hideMark/>
          </w:tcPr>
          <w:p w14:paraId="1123F322" w14:textId="77777777" w:rsidR="00C26760" w:rsidRDefault="00FE19D4">
            <w:pPr>
              <w:contextualSpacing/>
              <w:rPr>
                <w:rFonts w:eastAsia="Times New Roman" w:cs="Times New Roman"/>
                <w:sz w:val="20"/>
              </w:rPr>
            </w:pPr>
          </w:p>
        </w:tc>
      </w:tr>
      <w:tr w:rsidR="00A4113B" w14:paraId="1123F325" w14:textId="77777777">
        <w:trPr>
          <w:trHeight w:val="1485"/>
        </w:trPr>
        <w:tc>
          <w:tcPr>
            <w:tcW w:w="8080" w:type="dxa"/>
            <w:vAlign w:val="center"/>
            <w:hideMark/>
          </w:tcPr>
          <w:p w14:paraId="1123F324" w14:textId="77777777" w:rsidR="00C26760" w:rsidRDefault="00FE19D4">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 xml:space="preserve">Κύρωση της από 31 Δεκεμβρίου 2018 Πράξης Νομοθετικού Περιεχομένου "Παράταση δυνατότητας εξαίρεσης κύριας κατοικίας από τη ρευστοποίηση δυνάμει του ν. 3869/2010 (Α΄ 130),  </w:t>
            </w:r>
            <w:r w:rsidRPr="00C45DA3">
              <w:rPr>
                <w:rFonts w:ascii="Calibri" w:eastAsia="Times New Roman" w:hAnsi="Calibri" w:cs="Calibri"/>
                <w:color w:val="000000"/>
                <w:szCs w:val="24"/>
              </w:rPr>
              <w:t>παράταση μειωμένων συντελεστών ΦΠΑ στα νησιά Λέρο, Λέσβο, Κω, Σάμο και Χίο και επέκτα</w:t>
            </w:r>
            <w:r w:rsidRPr="00C45DA3">
              <w:rPr>
                <w:rFonts w:ascii="Calibri" w:eastAsia="Times New Roman" w:hAnsi="Calibri" w:cs="Calibri"/>
                <w:color w:val="000000"/>
                <w:szCs w:val="24"/>
              </w:rPr>
              <w:t>ση εφαρμογής του μέτρου του "Μεταφορικού Ισοδύναμου" του ν.4551/2018 και άλλες διατάξεις</w:t>
            </w:r>
            <w:r>
              <w:rPr>
                <w:rFonts w:ascii="Calibri" w:eastAsia="Times New Roman" w:hAnsi="Calibri" w:cs="Calibri"/>
                <w:color w:val="000000"/>
                <w:szCs w:val="24"/>
              </w:rPr>
              <w:t>"</w:t>
            </w:r>
          </w:p>
        </w:tc>
      </w:tr>
      <w:tr w:rsidR="00A4113B" w14:paraId="1123F327" w14:textId="77777777">
        <w:trPr>
          <w:trHeight w:val="150"/>
        </w:trPr>
        <w:tc>
          <w:tcPr>
            <w:tcW w:w="8080" w:type="dxa"/>
            <w:vAlign w:val="center"/>
            <w:hideMark/>
          </w:tcPr>
          <w:p w14:paraId="1123F326" w14:textId="77777777" w:rsidR="00C26760" w:rsidRDefault="00FE19D4">
            <w:pPr>
              <w:contextualSpacing/>
              <w:rPr>
                <w:rFonts w:ascii="Calibri" w:eastAsia="Times New Roman" w:hAnsi="Calibri" w:cs="Calibri"/>
                <w:color w:val="000000"/>
                <w:szCs w:val="24"/>
              </w:rPr>
            </w:pPr>
          </w:p>
        </w:tc>
      </w:tr>
      <w:tr w:rsidR="00A4113B" w14:paraId="1123F329" w14:textId="77777777">
        <w:trPr>
          <w:trHeight w:val="330"/>
        </w:trPr>
        <w:tc>
          <w:tcPr>
            <w:tcW w:w="8080" w:type="dxa"/>
            <w:vAlign w:val="center"/>
            <w:hideMark/>
          </w:tcPr>
          <w:p w14:paraId="1123F328" w14:textId="77777777" w:rsidR="00C26760" w:rsidRDefault="00FE19D4">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Επί της Αρχής     ΚΑΤΑ ΠΛΕΙΟΨΗΦΙΑ</w:t>
            </w:r>
          </w:p>
        </w:tc>
      </w:tr>
      <w:tr w:rsidR="00A4113B" w14:paraId="1123F32B" w14:textId="77777777">
        <w:trPr>
          <w:trHeight w:val="90"/>
        </w:trPr>
        <w:tc>
          <w:tcPr>
            <w:tcW w:w="8080" w:type="dxa"/>
            <w:vAlign w:val="center"/>
            <w:hideMark/>
          </w:tcPr>
          <w:p w14:paraId="1123F32A" w14:textId="77777777" w:rsidR="00C26760" w:rsidRDefault="00FE19D4">
            <w:pPr>
              <w:contextualSpacing/>
              <w:rPr>
                <w:rFonts w:ascii="Calibri" w:eastAsia="Times New Roman" w:hAnsi="Calibri" w:cs="Calibri"/>
                <w:color w:val="000000"/>
                <w:szCs w:val="24"/>
              </w:rPr>
            </w:pPr>
          </w:p>
        </w:tc>
      </w:tr>
      <w:tr w:rsidR="00A4113B" w14:paraId="1123F32D" w14:textId="77777777">
        <w:trPr>
          <w:trHeight w:val="345"/>
        </w:trPr>
        <w:tc>
          <w:tcPr>
            <w:tcW w:w="8080" w:type="dxa"/>
            <w:vAlign w:val="center"/>
            <w:hideMark/>
          </w:tcPr>
          <w:p w14:paraId="1123F32C" w14:textId="77777777" w:rsidR="00C26760" w:rsidRDefault="00FE19D4">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A4113B" w14:paraId="1123F32F" w14:textId="77777777">
        <w:trPr>
          <w:trHeight w:val="30"/>
        </w:trPr>
        <w:tc>
          <w:tcPr>
            <w:tcW w:w="8080" w:type="dxa"/>
            <w:vAlign w:val="center"/>
            <w:hideMark/>
          </w:tcPr>
          <w:p w14:paraId="1123F32E" w14:textId="77777777" w:rsidR="00C26760" w:rsidRDefault="00FE19D4">
            <w:pPr>
              <w:contextualSpacing/>
              <w:rPr>
                <w:rFonts w:ascii="Calibri" w:eastAsia="Times New Roman" w:hAnsi="Calibri" w:cs="Calibri"/>
                <w:color w:val="000000"/>
                <w:szCs w:val="24"/>
              </w:rPr>
            </w:pPr>
          </w:p>
        </w:tc>
      </w:tr>
      <w:tr w:rsidR="00A4113B" w14:paraId="1123F331" w14:textId="77777777">
        <w:trPr>
          <w:trHeight w:val="330"/>
        </w:trPr>
        <w:tc>
          <w:tcPr>
            <w:tcW w:w="8080" w:type="dxa"/>
            <w:vAlign w:val="center"/>
            <w:hideMark/>
          </w:tcPr>
          <w:p w14:paraId="1123F330" w14:textId="77777777" w:rsidR="00C26760" w:rsidRDefault="00FE19D4">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Ν.Δ.: ΝΑΙ</w:t>
            </w:r>
          </w:p>
        </w:tc>
      </w:tr>
      <w:tr w:rsidR="00A4113B" w14:paraId="1123F333" w14:textId="77777777">
        <w:trPr>
          <w:trHeight w:val="45"/>
        </w:trPr>
        <w:tc>
          <w:tcPr>
            <w:tcW w:w="8080" w:type="dxa"/>
            <w:vAlign w:val="center"/>
            <w:hideMark/>
          </w:tcPr>
          <w:p w14:paraId="1123F332" w14:textId="77777777" w:rsidR="00C26760" w:rsidRDefault="00FE19D4">
            <w:pPr>
              <w:contextualSpacing/>
              <w:rPr>
                <w:rFonts w:ascii="Calibri" w:eastAsia="Times New Roman" w:hAnsi="Calibri" w:cs="Calibri"/>
                <w:color w:val="000000"/>
                <w:szCs w:val="24"/>
              </w:rPr>
            </w:pPr>
          </w:p>
        </w:tc>
      </w:tr>
      <w:tr w:rsidR="00A4113B" w14:paraId="1123F335" w14:textId="77777777">
        <w:trPr>
          <w:trHeight w:val="330"/>
        </w:trPr>
        <w:tc>
          <w:tcPr>
            <w:tcW w:w="8080" w:type="dxa"/>
            <w:vAlign w:val="center"/>
            <w:hideMark/>
          </w:tcPr>
          <w:p w14:paraId="1123F334" w14:textId="77777777" w:rsidR="00C26760" w:rsidRDefault="00FE19D4">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ΔΗ.ΣΥ: ΝΑΙ</w:t>
            </w:r>
          </w:p>
        </w:tc>
      </w:tr>
      <w:tr w:rsidR="00A4113B" w14:paraId="1123F337" w14:textId="77777777">
        <w:trPr>
          <w:trHeight w:val="45"/>
        </w:trPr>
        <w:tc>
          <w:tcPr>
            <w:tcW w:w="8080" w:type="dxa"/>
            <w:vAlign w:val="center"/>
            <w:hideMark/>
          </w:tcPr>
          <w:p w14:paraId="1123F336" w14:textId="77777777" w:rsidR="00C26760" w:rsidRDefault="00FE19D4">
            <w:pPr>
              <w:contextualSpacing/>
              <w:rPr>
                <w:rFonts w:ascii="Calibri" w:eastAsia="Times New Roman" w:hAnsi="Calibri" w:cs="Calibri"/>
                <w:color w:val="000000"/>
                <w:szCs w:val="24"/>
              </w:rPr>
            </w:pPr>
          </w:p>
        </w:tc>
      </w:tr>
      <w:tr w:rsidR="00A4113B" w14:paraId="1123F339" w14:textId="77777777">
        <w:trPr>
          <w:trHeight w:val="330"/>
        </w:trPr>
        <w:tc>
          <w:tcPr>
            <w:tcW w:w="8080" w:type="dxa"/>
            <w:vAlign w:val="center"/>
            <w:hideMark/>
          </w:tcPr>
          <w:p w14:paraId="1123F338" w14:textId="77777777" w:rsidR="00C26760" w:rsidRDefault="00FE19D4">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A4113B" w14:paraId="1123F33B" w14:textId="77777777">
        <w:trPr>
          <w:trHeight w:val="45"/>
        </w:trPr>
        <w:tc>
          <w:tcPr>
            <w:tcW w:w="8080" w:type="dxa"/>
            <w:vAlign w:val="center"/>
            <w:hideMark/>
          </w:tcPr>
          <w:p w14:paraId="1123F33A" w14:textId="77777777" w:rsidR="00C26760" w:rsidRDefault="00FE19D4">
            <w:pPr>
              <w:contextualSpacing/>
              <w:rPr>
                <w:rFonts w:ascii="Calibri" w:eastAsia="Times New Roman" w:hAnsi="Calibri" w:cs="Calibri"/>
                <w:color w:val="000000"/>
                <w:szCs w:val="24"/>
              </w:rPr>
            </w:pPr>
          </w:p>
        </w:tc>
      </w:tr>
      <w:tr w:rsidR="00A4113B" w14:paraId="1123F33D" w14:textId="77777777">
        <w:trPr>
          <w:trHeight w:val="330"/>
        </w:trPr>
        <w:tc>
          <w:tcPr>
            <w:tcW w:w="8080" w:type="dxa"/>
            <w:vAlign w:val="center"/>
            <w:hideMark/>
          </w:tcPr>
          <w:p w14:paraId="1123F33C" w14:textId="77777777" w:rsidR="00C26760" w:rsidRDefault="00FE19D4">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Κ.Κ.Ε: ΠΡΝ</w:t>
            </w:r>
          </w:p>
        </w:tc>
      </w:tr>
      <w:tr w:rsidR="00A4113B" w14:paraId="1123F33F" w14:textId="77777777">
        <w:trPr>
          <w:trHeight w:val="30"/>
        </w:trPr>
        <w:tc>
          <w:tcPr>
            <w:tcW w:w="8080" w:type="dxa"/>
            <w:vAlign w:val="center"/>
            <w:hideMark/>
          </w:tcPr>
          <w:p w14:paraId="1123F33E" w14:textId="77777777" w:rsidR="00C26760" w:rsidRDefault="00FE19D4">
            <w:pPr>
              <w:contextualSpacing/>
              <w:rPr>
                <w:rFonts w:ascii="Calibri" w:eastAsia="Times New Roman" w:hAnsi="Calibri" w:cs="Calibri"/>
                <w:color w:val="000000"/>
                <w:szCs w:val="24"/>
              </w:rPr>
            </w:pPr>
          </w:p>
        </w:tc>
      </w:tr>
      <w:tr w:rsidR="00A4113B" w14:paraId="1123F341" w14:textId="77777777">
        <w:trPr>
          <w:trHeight w:val="345"/>
        </w:trPr>
        <w:tc>
          <w:tcPr>
            <w:tcW w:w="8080" w:type="dxa"/>
            <w:vAlign w:val="center"/>
            <w:hideMark/>
          </w:tcPr>
          <w:p w14:paraId="1123F340" w14:textId="77777777" w:rsidR="00C26760" w:rsidRDefault="00FE19D4">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A4113B" w14:paraId="1123F343" w14:textId="77777777">
        <w:trPr>
          <w:trHeight w:val="30"/>
        </w:trPr>
        <w:tc>
          <w:tcPr>
            <w:tcW w:w="8080" w:type="dxa"/>
            <w:vAlign w:val="center"/>
            <w:hideMark/>
          </w:tcPr>
          <w:p w14:paraId="1123F342" w14:textId="77777777" w:rsidR="00C26760" w:rsidRDefault="00FE19D4">
            <w:pPr>
              <w:contextualSpacing/>
              <w:rPr>
                <w:rFonts w:ascii="Calibri" w:eastAsia="Times New Roman" w:hAnsi="Calibri" w:cs="Calibri"/>
                <w:color w:val="000000"/>
                <w:szCs w:val="24"/>
              </w:rPr>
            </w:pPr>
          </w:p>
        </w:tc>
      </w:tr>
      <w:tr w:rsidR="00A4113B" w14:paraId="1123F345" w14:textId="77777777">
        <w:trPr>
          <w:trHeight w:val="330"/>
        </w:trPr>
        <w:tc>
          <w:tcPr>
            <w:tcW w:w="8080" w:type="dxa"/>
            <w:vAlign w:val="center"/>
            <w:hideMark/>
          </w:tcPr>
          <w:p w14:paraId="1123F344" w14:textId="77777777" w:rsidR="00C26760" w:rsidRDefault="00FE19D4">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ΝΑΙ</w:t>
            </w:r>
          </w:p>
        </w:tc>
      </w:tr>
      <w:tr w:rsidR="00A4113B" w14:paraId="1123F347" w14:textId="77777777">
        <w:trPr>
          <w:trHeight w:val="45"/>
        </w:trPr>
        <w:tc>
          <w:tcPr>
            <w:tcW w:w="8080" w:type="dxa"/>
            <w:vAlign w:val="center"/>
            <w:hideMark/>
          </w:tcPr>
          <w:p w14:paraId="1123F346" w14:textId="77777777" w:rsidR="00C26760" w:rsidRDefault="00FE19D4">
            <w:pPr>
              <w:contextualSpacing/>
              <w:rPr>
                <w:rFonts w:ascii="Calibri" w:eastAsia="Times New Roman" w:hAnsi="Calibri" w:cs="Calibri"/>
                <w:color w:val="000000"/>
                <w:szCs w:val="24"/>
              </w:rPr>
            </w:pPr>
          </w:p>
        </w:tc>
      </w:tr>
      <w:tr w:rsidR="00A4113B" w14:paraId="1123F349" w14:textId="77777777">
        <w:trPr>
          <w:trHeight w:val="135"/>
        </w:trPr>
        <w:tc>
          <w:tcPr>
            <w:tcW w:w="8080" w:type="dxa"/>
            <w:vAlign w:val="center"/>
            <w:hideMark/>
          </w:tcPr>
          <w:p w14:paraId="1123F348" w14:textId="77777777" w:rsidR="00C26760" w:rsidRDefault="00FE19D4">
            <w:pPr>
              <w:contextualSpacing/>
              <w:rPr>
                <w:rFonts w:eastAsia="Times New Roman" w:cs="Times New Roman"/>
                <w:sz w:val="20"/>
              </w:rPr>
            </w:pPr>
          </w:p>
        </w:tc>
      </w:tr>
      <w:tr w:rsidR="00A4113B" w14:paraId="1123F34B" w14:textId="77777777">
        <w:trPr>
          <w:trHeight w:val="345"/>
        </w:trPr>
        <w:tc>
          <w:tcPr>
            <w:tcW w:w="8080" w:type="dxa"/>
            <w:vAlign w:val="center"/>
            <w:hideMark/>
          </w:tcPr>
          <w:p w14:paraId="1123F34A" w14:textId="77777777" w:rsidR="00C26760" w:rsidRDefault="00FE19D4">
            <w:pPr>
              <w:contextualSpacing/>
              <w:rPr>
                <w:rFonts w:eastAsia="Times New Roman" w:cs="Times New Roman"/>
                <w:sz w:val="20"/>
              </w:rPr>
            </w:pPr>
          </w:p>
        </w:tc>
      </w:tr>
      <w:tr w:rsidR="00A4113B" w14:paraId="1123F34D" w14:textId="77777777">
        <w:trPr>
          <w:trHeight w:val="330"/>
        </w:trPr>
        <w:tc>
          <w:tcPr>
            <w:tcW w:w="8080" w:type="dxa"/>
            <w:vAlign w:val="center"/>
            <w:hideMark/>
          </w:tcPr>
          <w:p w14:paraId="1123F34C" w14:textId="77777777" w:rsidR="00C26760" w:rsidRDefault="00FE19D4">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 xml:space="preserve">Άρθρο 1 ως έχει    </w:t>
            </w:r>
            <w:r>
              <w:rPr>
                <w:rFonts w:ascii="Calibri" w:eastAsia="Times New Roman" w:hAnsi="Calibri" w:cs="Calibri"/>
                <w:color w:val="000000"/>
                <w:szCs w:val="24"/>
              </w:rPr>
              <w:t xml:space="preserve"> ΚΑΤΑ ΠΛΕΙΟΨΗΦΙΑ</w:t>
            </w:r>
          </w:p>
        </w:tc>
      </w:tr>
      <w:tr w:rsidR="00A4113B" w14:paraId="1123F34F" w14:textId="77777777">
        <w:trPr>
          <w:trHeight w:val="105"/>
        </w:trPr>
        <w:tc>
          <w:tcPr>
            <w:tcW w:w="8080" w:type="dxa"/>
            <w:vAlign w:val="center"/>
            <w:hideMark/>
          </w:tcPr>
          <w:p w14:paraId="1123F34E" w14:textId="77777777" w:rsidR="00C26760" w:rsidRDefault="00FE19D4">
            <w:pPr>
              <w:contextualSpacing/>
              <w:rPr>
                <w:rFonts w:ascii="Calibri" w:eastAsia="Times New Roman" w:hAnsi="Calibri" w:cs="Calibri"/>
                <w:color w:val="000000"/>
                <w:szCs w:val="24"/>
              </w:rPr>
            </w:pPr>
          </w:p>
        </w:tc>
      </w:tr>
      <w:tr w:rsidR="00A4113B" w14:paraId="1123F351" w14:textId="77777777">
        <w:trPr>
          <w:trHeight w:val="330"/>
        </w:trPr>
        <w:tc>
          <w:tcPr>
            <w:tcW w:w="8080" w:type="dxa"/>
            <w:vAlign w:val="center"/>
            <w:hideMark/>
          </w:tcPr>
          <w:p w14:paraId="1123F350" w14:textId="77777777" w:rsidR="00C26760" w:rsidRDefault="00FE19D4">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lastRenderedPageBreak/>
              <w:t>ΣΥΡΙΖΑ: ΝΑΙ</w:t>
            </w:r>
          </w:p>
        </w:tc>
      </w:tr>
      <w:tr w:rsidR="00A4113B" w14:paraId="1123F353" w14:textId="77777777">
        <w:trPr>
          <w:trHeight w:val="45"/>
        </w:trPr>
        <w:tc>
          <w:tcPr>
            <w:tcW w:w="8080" w:type="dxa"/>
            <w:vAlign w:val="center"/>
            <w:hideMark/>
          </w:tcPr>
          <w:p w14:paraId="1123F352" w14:textId="77777777" w:rsidR="00C26760" w:rsidRDefault="00FE19D4">
            <w:pPr>
              <w:contextualSpacing/>
              <w:rPr>
                <w:rFonts w:ascii="Calibri" w:eastAsia="Times New Roman" w:hAnsi="Calibri" w:cs="Calibri"/>
                <w:color w:val="000000"/>
                <w:szCs w:val="24"/>
              </w:rPr>
            </w:pPr>
          </w:p>
        </w:tc>
      </w:tr>
      <w:tr w:rsidR="00A4113B" w14:paraId="1123F355" w14:textId="77777777">
        <w:trPr>
          <w:trHeight w:val="330"/>
        </w:trPr>
        <w:tc>
          <w:tcPr>
            <w:tcW w:w="8080" w:type="dxa"/>
            <w:vAlign w:val="center"/>
            <w:hideMark/>
          </w:tcPr>
          <w:p w14:paraId="1123F354" w14:textId="77777777" w:rsidR="00C26760" w:rsidRDefault="00FE19D4">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Ν.Δ.: ΝΑΙ</w:t>
            </w:r>
          </w:p>
        </w:tc>
      </w:tr>
      <w:tr w:rsidR="00A4113B" w14:paraId="1123F357" w14:textId="77777777">
        <w:trPr>
          <w:trHeight w:val="45"/>
        </w:trPr>
        <w:tc>
          <w:tcPr>
            <w:tcW w:w="8080" w:type="dxa"/>
            <w:vAlign w:val="center"/>
            <w:hideMark/>
          </w:tcPr>
          <w:p w14:paraId="1123F356" w14:textId="77777777" w:rsidR="00C26760" w:rsidRDefault="00FE19D4">
            <w:pPr>
              <w:contextualSpacing/>
              <w:rPr>
                <w:rFonts w:ascii="Calibri" w:eastAsia="Times New Roman" w:hAnsi="Calibri" w:cs="Calibri"/>
                <w:color w:val="000000"/>
                <w:szCs w:val="24"/>
              </w:rPr>
            </w:pPr>
          </w:p>
        </w:tc>
      </w:tr>
      <w:tr w:rsidR="00A4113B" w14:paraId="1123F359" w14:textId="77777777">
        <w:trPr>
          <w:trHeight w:val="330"/>
        </w:trPr>
        <w:tc>
          <w:tcPr>
            <w:tcW w:w="8080" w:type="dxa"/>
            <w:vAlign w:val="center"/>
            <w:hideMark/>
          </w:tcPr>
          <w:p w14:paraId="1123F358" w14:textId="77777777" w:rsidR="00C26760" w:rsidRDefault="00FE19D4">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ΔΗ.ΣΥ: ΝΑΙ</w:t>
            </w:r>
          </w:p>
        </w:tc>
      </w:tr>
      <w:tr w:rsidR="00A4113B" w14:paraId="1123F35B" w14:textId="77777777">
        <w:trPr>
          <w:trHeight w:val="45"/>
        </w:trPr>
        <w:tc>
          <w:tcPr>
            <w:tcW w:w="8080" w:type="dxa"/>
            <w:vAlign w:val="center"/>
            <w:hideMark/>
          </w:tcPr>
          <w:p w14:paraId="1123F35A" w14:textId="77777777" w:rsidR="00C26760" w:rsidRDefault="00FE19D4">
            <w:pPr>
              <w:contextualSpacing/>
              <w:rPr>
                <w:rFonts w:ascii="Calibri" w:eastAsia="Times New Roman" w:hAnsi="Calibri" w:cs="Calibri"/>
                <w:color w:val="000000"/>
                <w:szCs w:val="24"/>
              </w:rPr>
            </w:pPr>
          </w:p>
        </w:tc>
      </w:tr>
      <w:tr w:rsidR="00A4113B" w14:paraId="1123F35D" w14:textId="77777777">
        <w:trPr>
          <w:trHeight w:val="330"/>
        </w:trPr>
        <w:tc>
          <w:tcPr>
            <w:tcW w:w="8080" w:type="dxa"/>
            <w:vAlign w:val="center"/>
            <w:hideMark/>
          </w:tcPr>
          <w:p w14:paraId="1123F35C" w14:textId="77777777" w:rsidR="00C26760" w:rsidRDefault="00FE19D4">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A4113B" w14:paraId="1123F35F" w14:textId="77777777">
        <w:trPr>
          <w:trHeight w:val="30"/>
        </w:trPr>
        <w:tc>
          <w:tcPr>
            <w:tcW w:w="8080" w:type="dxa"/>
            <w:vAlign w:val="center"/>
            <w:hideMark/>
          </w:tcPr>
          <w:p w14:paraId="1123F35E" w14:textId="77777777" w:rsidR="00C26760" w:rsidRDefault="00FE19D4">
            <w:pPr>
              <w:contextualSpacing/>
              <w:rPr>
                <w:rFonts w:ascii="Calibri" w:eastAsia="Times New Roman" w:hAnsi="Calibri" w:cs="Calibri"/>
                <w:color w:val="000000"/>
                <w:szCs w:val="24"/>
              </w:rPr>
            </w:pPr>
          </w:p>
        </w:tc>
      </w:tr>
      <w:tr w:rsidR="00A4113B" w14:paraId="1123F361" w14:textId="77777777">
        <w:trPr>
          <w:trHeight w:val="330"/>
        </w:trPr>
        <w:tc>
          <w:tcPr>
            <w:tcW w:w="8080" w:type="dxa"/>
            <w:vAlign w:val="center"/>
            <w:hideMark/>
          </w:tcPr>
          <w:p w14:paraId="1123F360" w14:textId="77777777" w:rsidR="00C26760" w:rsidRDefault="00FE19D4">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Κ.Κ.Ε: ΠΡΝ</w:t>
            </w:r>
          </w:p>
        </w:tc>
      </w:tr>
      <w:tr w:rsidR="00A4113B" w14:paraId="1123F363" w14:textId="77777777">
        <w:trPr>
          <w:trHeight w:val="45"/>
        </w:trPr>
        <w:tc>
          <w:tcPr>
            <w:tcW w:w="8080" w:type="dxa"/>
            <w:vAlign w:val="center"/>
            <w:hideMark/>
          </w:tcPr>
          <w:p w14:paraId="1123F362" w14:textId="77777777" w:rsidR="00C26760" w:rsidRDefault="00FE19D4">
            <w:pPr>
              <w:contextualSpacing/>
              <w:rPr>
                <w:rFonts w:ascii="Calibri" w:eastAsia="Times New Roman" w:hAnsi="Calibri" w:cs="Calibri"/>
                <w:color w:val="000000"/>
                <w:szCs w:val="24"/>
              </w:rPr>
            </w:pPr>
          </w:p>
        </w:tc>
      </w:tr>
      <w:tr w:rsidR="00A4113B" w14:paraId="1123F365" w14:textId="77777777">
        <w:trPr>
          <w:trHeight w:val="330"/>
        </w:trPr>
        <w:tc>
          <w:tcPr>
            <w:tcW w:w="8080" w:type="dxa"/>
            <w:vAlign w:val="center"/>
            <w:hideMark/>
          </w:tcPr>
          <w:p w14:paraId="1123F364" w14:textId="77777777" w:rsidR="00C26760" w:rsidRDefault="00FE19D4">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A4113B" w14:paraId="1123F367" w14:textId="77777777">
        <w:trPr>
          <w:trHeight w:val="45"/>
        </w:trPr>
        <w:tc>
          <w:tcPr>
            <w:tcW w:w="8080" w:type="dxa"/>
            <w:vAlign w:val="center"/>
            <w:hideMark/>
          </w:tcPr>
          <w:p w14:paraId="1123F366" w14:textId="77777777" w:rsidR="00C26760" w:rsidRDefault="00FE19D4">
            <w:pPr>
              <w:contextualSpacing/>
              <w:rPr>
                <w:rFonts w:ascii="Calibri" w:eastAsia="Times New Roman" w:hAnsi="Calibri" w:cs="Calibri"/>
                <w:color w:val="000000"/>
                <w:szCs w:val="24"/>
              </w:rPr>
            </w:pPr>
          </w:p>
        </w:tc>
      </w:tr>
      <w:tr w:rsidR="00A4113B" w14:paraId="1123F369" w14:textId="77777777">
        <w:trPr>
          <w:trHeight w:val="330"/>
        </w:trPr>
        <w:tc>
          <w:tcPr>
            <w:tcW w:w="8080" w:type="dxa"/>
            <w:vAlign w:val="center"/>
            <w:hideMark/>
          </w:tcPr>
          <w:p w14:paraId="1123F368" w14:textId="77777777" w:rsidR="00C26760" w:rsidRDefault="00FE19D4">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ΝΑΙ</w:t>
            </w:r>
          </w:p>
        </w:tc>
      </w:tr>
      <w:tr w:rsidR="00A4113B" w14:paraId="1123F36B" w14:textId="77777777">
        <w:trPr>
          <w:trHeight w:val="45"/>
        </w:trPr>
        <w:tc>
          <w:tcPr>
            <w:tcW w:w="8080" w:type="dxa"/>
            <w:vAlign w:val="center"/>
            <w:hideMark/>
          </w:tcPr>
          <w:p w14:paraId="1123F36A" w14:textId="77777777" w:rsidR="00C26760" w:rsidRDefault="00FE19D4">
            <w:pPr>
              <w:contextualSpacing/>
              <w:rPr>
                <w:rFonts w:ascii="Calibri" w:eastAsia="Times New Roman" w:hAnsi="Calibri" w:cs="Calibri"/>
                <w:color w:val="000000"/>
                <w:szCs w:val="24"/>
              </w:rPr>
            </w:pPr>
          </w:p>
        </w:tc>
      </w:tr>
      <w:tr w:rsidR="00A4113B" w14:paraId="1123F36D" w14:textId="77777777">
        <w:trPr>
          <w:trHeight w:val="135"/>
        </w:trPr>
        <w:tc>
          <w:tcPr>
            <w:tcW w:w="8080" w:type="dxa"/>
            <w:vAlign w:val="center"/>
            <w:hideMark/>
          </w:tcPr>
          <w:p w14:paraId="1123F36C" w14:textId="77777777" w:rsidR="00C26760" w:rsidRDefault="00FE19D4">
            <w:pPr>
              <w:contextualSpacing/>
              <w:rPr>
                <w:rFonts w:eastAsia="Times New Roman" w:cs="Times New Roman"/>
                <w:sz w:val="20"/>
              </w:rPr>
            </w:pPr>
          </w:p>
        </w:tc>
      </w:tr>
      <w:tr w:rsidR="00A4113B" w14:paraId="1123F36F" w14:textId="77777777">
        <w:trPr>
          <w:trHeight w:val="345"/>
        </w:trPr>
        <w:tc>
          <w:tcPr>
            <w:tcW w:w="8080" w:type="dxa"/>
            <w:vAlign w:val="center"/>
            <w:hideMark/>
          </w:tcPr>
          <w:p w14:paraId="1123F36E" w14:textId="77777777" w:rsidR="00C26760" w:rsidRDefault="00FE19D4">
            <w:pPr>
              <w:contextualSpacing/>
              <w:rPr>
                <w:rFonts w:eastAsia="Times New Roman" w:cs="Times New Roman"/>
                <w:sz w:val="20"/>
              </w:rPr>
            </w:pPr>
          </w:p>
        </w:tc>
      </w:tr>
      <w:tr w:rsidR="00A4113B" w14:paraId="1123F371" w14:textId="77777777">
        <w:trPr>
          <w:trHeight w:val="495"/>
        </w:trPr>
        <w:tc>
          <w:tcPr>
            <w:tcW w:w="8080" w:type="dxa"/>
            <w:vAlign w:val="center"/>
            <w:hideMark/>
          </w:tcPr>
          <w:p w14:paraId="1123F370" w14:textId="77777777" w:rsidR="00C26760" w:rsidRDefault="00FE19D4">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Βουλευτική Τροπολογία 1944/40 ως έχει     ΚΑΤΑ ΠΛΕΙΟΨΗΦΙΑ</w:t>
            </w:r>
          </w:p>
        </w:tc>
      </w:tr>
      <w:tr w:rsidR="00A4113B" w14:paraId="1123F373" w14:textId="77777777">
        <w:trPr>
          <w:trHeight w:val="90"/>
        </w:trPr>
        <w:tc>
          <w:tcPr>
            <w:tcW w:w="8080" w:type="dxa"/>
            <w:vAlign w:val="center"/>
            <w:hideMark/>
          </w:tcPr>
          <w:p w14:paraId="1123F372" w14:textId="77777777" w:rsidR="00C26760" w:rsidRDefault="00FE19D4">
            <w:pPr>
              <w:contextualSpacing/>
              <w:rPr>
                <w:rFonts w:ascii="Calibri" w:eastAsia="Times New Roman" w:hAnsi="Calibri" w:cs="Calibri"/>
                <w:color w:val="000000"/>
                <w:szCs w:val="24"/>
              </w:rPr>
            </w:pPr>
          </w:p>
        </w:tc>
      </w:tr>
      <w:tr w:rsidR="00A4113B" w14:paraId="1123F375" w14:textId="77777777">
        <w:trPr>
          <w:trHeight w:val="330"/>
        </w:trPr>
        <w:tc>
          <w:tcPr>
            <w:tcW w:w="8080" w:type="dxa"/>
            <w:vAlign w:val="center"/>
            <w:hideMark/>
          </w:tcPr>
          <w:p w14:paraId="1123F374" w14:textId="77777777" w:rsidR="00C26760" w:rsidRDefault="00FE19D4">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A4113B" w14:paraId="1123F377" w14:textId="77777777">
        <w:trPr>
          <w:trHeight w:val="45"/>
        </w:trPr>
        <w:tc>
          <w:tcPr>
            <w:tcW w:w="8080" w:type="dxa"/>
            <w:vAlign w:val="center"/>
            <w:hideMark/>
          </w:tcPr>
          <w:p w14:paraId="1123F376" w14:textId="77777777" w:rsidR="00C26760" w:rsidRDefault="00FE19D4">
            <w:pPr>
              <w:contextualSpacing/>
              <w:rPr>
                <w:rFonts w:ascii="Calibri" w:eastAsia="Times New Roman" w:hAnsi="Calibri" w:cs="Calibri"/>
                <w:color w:val="000000"/>
                <w:szCs w:val="24"/>
              </w:rPr>
            </w:pPr>
          </w:p>
        </w:tc>
      </w:tr>
      <w:tr w:rsidR="00A4113B" w14:paraId="1123F379" w14:textId="77777777">
        <w:trPr>
          <w:trHeight w:val="330"/>
        </w:trPr>
        <w:tc>
          <w:tcPr>
            <w:tcW w:w="8080" w:type="dxa"/>
            <w:vAlign w:val="center"/>
            <w:hideMark/>
          </w:tcPr>
          <w:p w14:paraId="1123F378" w14:textId="77777777" w:rsidR="00C26760" w:rsidRDefault="00FE19D4">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Ν.Δ.: ΠΡΝ</w:t>
            </w:r>
          </w:p>
        </w:tc>
      </w:tr>
      <w:tr w:rsidR="00A4113B" w14:paraId="1123F37B" w14:textId="77777777">
        <w:trPr>
          <w:trHeight w:val="45"/>
        </w:trPr>
        <w:tc>
          <w:tcPr>
            <w:tcW w:w="8080" w:type="dxa"/>
            <w:vAlign w:val="center"/>
            <w:hideMark/>
          </w:tcPr>
          <w:p w14:paraId="1123F37A" w14:textId="77777777" w:rsidR="00C26760" w:rsidRDefault="00FE19D4">
            <w:pPr>
              <w:contextualSpacing/>
              <w:rPr>
                <w:rFonts w:ascii="Calibri" w:eastAsia="Times New Roman" w:hAnsi="Calibri" w:cs="Calibri"/>
                <w:color w:val="000000"/>
                <w:szCs w:val="24"/>
              </w:rPr>
            </w:pPr>
          </w:p>
        </w:tc>
      </w:tr>
      <w:tr w:rsidR="00A4113B" w14:paraId="1123F37D" w14:textId="77777777">
        <w:trPr>
          <w:trHeight w:val="330"/>
        </w:trPr>
        <w:tc>
          <w:tcPr>
            <w:tcW w:w="8080" w:type="dxa"/>
            <w:vAlign w:val="center"/>
            <w:hideMark/>
          </w:tcPr>
          <w:p w14:paraId="1123F37C" w14:textId="77777777" w:rsidR="00C26760" w:rsidRDefault="00FE19D4">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ΔΗ.ΣΥ: ΝΑΙ</w:t>
            </w:r>
          </w:p>
        </w:tc>
      </w:tr>
      <w:tr w:rsidR="00A4113B" w14:paraId="1123F37F" w14:textId="77777777">
        <w:trPr>
          <w:trHeight w:val="45"/>
        </w:trPr>
        <w:tc>
          <w:tcPr>
            <w:tcW w:w="8080" w:type="dxa"/>
            <w:vAlign w:val="center"/>
            <w:hideMark/>
          </w:tcPr>
          <w:p w14:paraId="1123F37E" w14:textId="77777777" w:rsidR="00C26760" w:rsidRDefault="00FE19D4">
            <w:pPr>
              <w:contextualSpacing/>
              <w:rPr>
                <w:rFonts w:ascii="Calibri" w:eastAsia="Times New Roman" w:hAnsi="Calibri" w:cs="Calibri"/>
                <w:color w:val="000000"/>
                <w:szCs w:val="24"/>
              </w:rPr>
            </w:pPr>
          </w:p>
        </w:tc>
      </w:tr>
      <w:tr w:rsidR="00A4113B" w14:paraId="1123F381" w14:textId="77777777">
        <w:trPr>
          <w:trHeight w:val="330"/>
        </w:trPr>
        <w:tc>
          <w:tcPr>
            <w:tcW w:w="8080" w:type="dxa"/>
            <w:vAlign w:val="center"/>
            <w:hideMark/>
          </w:tcPr>
          <w:p w14:paraId="1123F380" w14:textId="77777777" w:rsidR="00C26760" w:rsidRDefault="00FE19D4">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A4113B" w14:paraId="1123F383" w14:textId="77777777">
        <w:trPr>
          <w:trHeight w:val="45"/>
        </w:trPr>
        <w:tc>
          <w:tcPr>
            <w:tcW w:w="8080" w:type="dxa"/>
            <w:vAlign w:val="center"/>
            <w:hideMark/>
          </w:tcPr>
          <w:p w14:paraId="1123F382" w14:textId="77777777" w:rsidR="00C26760" w:rsidRDefault="00FE19D4">
            <w:pPr>
              <w:contextualSpacing/>
              <w:rPr>
                <w:rFonts w:ascii="Calibri" w:eastAsia="Times New Roman" w:hAnsi="Calibri" w:cs="Calibri"/>
                <w:color w:val="000000"/>
                <w:szCs w:val="24"/>
              </w:rPr>
            </w:pPr>
          </w:p>
        </w:tc>
      </w:tr>
      <w:tr w:rsidR="00A4113B" w14:paraId="1123F385" w14:textId="77777777">
        <w:trPr>
          <w:trHeight w:val="330"/>
        </w:trPr>
        <w:tc>
          <w:tcPr>
            <w:tcW w:w="8080" w:type="dxa"/>
            <w:vAlign w:val="center"/>
            <w:hideMark/>
          </w:tcPr>
          <w:p w14:paraId="1123F384" w14:textId="77777777" w:rsidR="00C26760" w:rsidRDefault="00FE19D4">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Κ.Κ.Ε: ΝΑΙ</w:t>
            </w:r>
          </w:p>
        </w:tc>
      </w:tr>
      <w:tr w:rsidR="00A4113B" w14:paraId="1123F387" w14:textId="77777777">
        <w:trPr>
          <w:trHeight w:val="30"/>
        </w:trPr>
        <w:tc>
          <w:tcPr>
            <w:tcW w:w="8080" w:type="dxa"/>
            <w:vAlign w:val="center"/>
            <w:hideMark/>
          </w:tcPr>
          <w:p w14:paraId="1123F386" w14:textId="77777777" w:rsidR="00C26760" w:rsidRDefault="00FE19D4">
            <w:pPr>
              <w:contextualSpacing/>
              <w:rPr>
                <w:rFonts w:ascii="Calibri" w:eastAsia="Times New Roman" w:hAnsi="Calibri" w:cs="Calibri"/>
                <w:color w:val="000000"/>
                <w:szCs w:val="24"/>
              </w:rPr>
            </w:pPr>
          </w:p>
        </w:tc>
      </w:tr>
      <w:tr w:rsidR="00A4113B" w14:paraId="1123F389" w14:textId="77777777">
        <w:trPr>
          <w:trHeight w:val="330"/>
        </w:trPr>
        <w:tc>
          <w:tcPr>
            <w:tcW w:w="8080" w:type="dxa"/>
            <w:vAlign w:val="center"/>
            <w:hideMark/>
          </w:tcPr>
          <w:p w14:paraId="1123F388" w14:textId="77777777" w:rsidR="00C26760" w:rsidRDefault="00FE19D4">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A4113B" w14:paraId="1123F38B" w14:textId="77777777">
        <w:trPr>
          <w:trHeight w:val="45"/>
        </w:trPr>
        <w:tc>
          <w:tcPr>
            <w:tcW w:w="8080" w:type="dxa"/>
            <w:vAlign w:val="center"/>
            <w:hideMark/>
          </w:tcPr>
          <w:p w14:paraId="1123F38A" w14:textId="77777777" w:rsidR="00C26760" w:rsidRDefault="00FE19D4">
            <w:pPr>
              <w:contextualSpacing/>
              <w:rPr>
                <w:rFonts w:ascii="Calibri" w:eastAsia="Times New Roman" w:hAnsi="Calibri" w:cs="Calibri"/>
                <w:color w:val="000000"/>
                <w:szCs w:val="24"/>
              </w:rPr>
            </w:pPr>
          </w:p>
        </w:tc>
      </w:tr>
      <w:tr w:rsidR="00A4113B" w14:paraId="1123F38D" w14:textId="77777777">
        <w:trPr>
          <w:trHeight w:val="330"/>
        </w:trPr>
        <w:tc>
          <w:tcPr>
            <w:tcW w:w="8080" w:type="dxa"/>
            <w:vAlign w:val="center"/>
            <w:hideMark/>
          </w:tcPr>
          <w:p w14:paraId="1123F38C" w14:textId="77777777" w:rsidR="00C26760" w:rsidRDefault="00FE19D4">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ΝΑΙ</w:t>
            </w:r>
          </w:p>
        </w:tc>
      </w:tr>
      <w:tr w:rsidR="00A4113B" w14:paraId="1123F38F" w14:textId="77777777">
        <w:trPr>
          <w:trHeight w:val="45"/>
        </w:trPr>
        <w:tc>
          <w:tcPr>
            <w:tcW w:w="8080" w:type="dxa"/>
            <w:vAlign w:val="center"/>
            <w:hideMark/>
          </w:tcPr>
          <w:p w14:paraId="1123F38E" w14:textId="77777777" w:rsidR="00C26760" w:rsidRDefault="00FE19D4">
            <w:pPr>
              <w:contextualSpacing/>
              <w:rPr>
                <w:rFonts w:ascii="Calibri" w:eastAsia="Times New Roman" w:hAnsi="Calibri" w:cs="Calibri"/>
                <w:color w:val="000000"/>
                <w:szCs w:val="24"/>
              </w:rPr>
            </w:pPr>
          </w:p>
        </w:tc>
      </w:tr>
      <w:tr w:rsidR="00A4113B" w14:paraId="1123F391" w14:textId="77777777">
        <w:trPr>
          <w:trHeight w:val="135"/>
        </w:trPr>
        <w:tc>
          <w:tcPr>
            <w:tcW w:w="8080" w:type="dxa"/>
            <w:vAlign w:val="center"/>
            <w:hideMark/>
          </w:tcPr>
          <w:p w14:paraId="1123F390" w14:textId="77777777" w:rsidR="00C26760" w:rsidRDefault="00FE19D4">
            <w:pPr>
              <w:contextualSpacing/>
              <w:rPr>
                <w:rFonts w:eastAsia="Times New Roman" w:cs="Times New Roman"/>
                <w:sz w:val="20"/>
              </w:rPr>
            </w:pPr>
          </w:p>
        </w:tc>
      </w:tr>
      <w:tr w:rsidR="00A4113B" w14:paraId="1123F393" w14:textId="77777777">
        <w:trPr>
          <w:trHeight w:val="345"/>
        </w:trPr>
        <w:tc>
          <w:tcPr>
            <w:tcW w:w="8080" w:type="dxa"/>
            <w:vAlign w:val="center"/>
            <w:hideMark/>
          </w:tcPr>
          <w:p w14:paraId="1123F392" w14:textId="77777777" w:rsidR="00C26760" w:rsidRDefault="00FE19D4">
            <w:pPr>
              <w:contextualSpacing/>
              <w:rPr>
                <w:rFonts w:eastAsia="Times New Roman" w:cs="Times New Roman"/>
                <w:sz w:val="20"/>
              </w:rPr>
            </w:pPr>
          </w:p>
        </w:tc>
      </w:tr>
      <w:tr w:rsidR="00A4113B" w14:paraId="1123F395" w14:textId="77777777">
        <w:trPr>
          <w:trHeight w:val="330"/>
        </w:trPr>
        <w:tc>
          <w:tcPr>
            <w:tcW w:w="8080" w:type="dxa"/>
            <w:vAlign w:val="center"/>
            <w:hideMark/>
          </w:tcPr>
          <w:p w14:paraId="1123F394" w14:textId="77777777" w:rsidR="00C26760" w:rsidRDefault="00FE19D4">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Ακροτελεύτιο Άρθρο (ως έχει)     ΚΑΤΑ ΠΛΕΙΟΨΗΦΙΑ</w:t>
            </w:r>
          </w:p>
        </w:tc>
      </w:tr>
      <w:tr w:rsidR="00A4113B" w14:paraId="1123F397" w14:textId="77777777">
        <w:trPr>
          <w:trHeight w:val="105"/>
        </w:trPr>
        <w:tc>
          <w:tcPr>
            <w:tcW w:w="8080" w:type="dxa"/>
            <w:vAlign w:val="center"/>
            <w:hideMark/>
          </w:tcPr>
          <w:p w14:paraId="1123F396" w14:textId="77777777" w:rsidR="00C26760" w:rsidRDefault="00FE19D4">
            <w:pPr>
              <w:contextualSpacing/>
              <w:rPr>
                <w:rFonts w:ascii="Calibri" w:eastAsia="Times New Roman" w:hAnsi="Calibri" w:cs="Calibri"/>
                <w:color w:val="000000"/>
                <w:szCs w:val="24"/>
              </w:rPr>
            </w:pPr>
          </w:p>
        </w:tc>
      </w:tr>
      <w:tr w:rsidR="00A4113B" w14:paraId="1123F399" w14:textId="77777777">
        <w:trPr>
          <w:trHeight w:val="330"/>
        </w:trPr>
        <w:tc>
          <w:tcPr>
            <w:tcW w:w="8080" w:type="dxa"/>
            <w:vAlign w:val="center"/>
            <w:hideMark/>
          </w:tcPr>
          <w:p w14:paraId="1123F398" w14:textId="77777777" w:rsidR="00C26760" w:rsidRDefault="00FE19D4">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A4113B" w14:paraId="1123F39B" w14:textId="77777777">
        <w:trPr>
          <w:trHeight w:val="45"/>
        </w:trPr>
        <w:tc>
          <w:tcPr>
            <w:tcW w:w="8080" w:type="dxa"/>
            <w:vAlign w:val="center"/>
            <w:hideMark/>
          </w:tcPr>
          <w:p w14:paraId="1123F39A" w14:textId="77777777" w:rsidR="00C26760" w:rsidRDefault="00FE19D4">
            <w:pPr>
              <w:contextualSpacing/>
              <w:rPr>
                <w:rFonts w:ascii="Calibri" w:eastAsia="Times New Roman" w:hAnsi="Calibri" w:cs="Calibri"/>
                <w:color w:val="000000"/>
                <w:szCs w:val="24"/>
              </w:rPr>
            </w:pPr>
          </w:p>
        </w:tc>
      </w:tr>
      <w:tr w:rsidR="00A4113B" w14:paraId="1123F39D" w14:textId="77777777">
        <w:trPr>
          <w:trHeight w:val="330"/>
        </w:trPr>
        <w:tc>
          <w:tcPr>
            <w:tcW w:w="8080" w:type="dxa"/>
            <w:vAlign w:val="center"/>
            <w:hideMark/>
          </w:tcPr>
          <w:p w14:paraId="1123F39C" w14:textId="77777777" w:rsidR="00C26760" w:rsidRDefault="00FE19D4">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Ν.Δ.: ΝΑΙ</w:t>
            </w:r>
          </w:p>
        </w:tc>
      </w:tr>
      <w:tr w:rsidR="00A4113B" w14:paraId="1123F39F" w14:textId="77777777">
        <w:trPr>
          <w:trHeight w:val="45"/>
        </w:trPr>
        <w:tc>
          <w:tcPr>
            <w:tcW w:w="8080" w:type="dxa"/>
            <w:vAlign w:val="center"/>
            <w:hideMark/>
          </w:tcPr>
          <w:p w14:paraId="1123F39E" w14:textId="77777777" w:rsidR="00C26760" w:rsidRDefault="00FE19D4">
            <w:pPr>
              <w:contextualSpacing/>
              <w:rPr>
                <w:rFonts w:ascii="Calibri" w:eastAsia="Times New Roman" w:hAnsi="Calibri" w:cs="Calibri"/>
                <w:color w:val="000000"/>
                <w:szCs w:val="24"/>
              </w:rPr>
            </w:pPr>
          </w:p>
        </w:tc>
      </w:tr>
      <w:tr w:rsidR="00A4113B" w14:paraId="1123F3A1" w14:textId="77777777">
        <w:trPr>
          <w:trHeight w:val="330"/>
        </w:trPr>
        <w:tc>
          <w:tcPr>
            <w:tcW w:w="8080" w:type="dxa"/>
            <w:vAlign w:val="center"/>
            <w:hideMark/>
          </w:tcPr>
          <w:p w14:paraId="1123F3A0" w14:textId="77777777" w:rsidR="00C26760" w:rsidRDefault="00FE19D4">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ΔΗ.ΣΥ: ΝΑΙ</w:t>
            </w:r>
          </w:p>
        </w:tc>
      </w:tr>
      <w:tr w:rsidR="00A4113B" w14:paraId="1123F3A3" w14:textId="77777777">
        <w:trPr>
          <w:trHeight w:val="30"/>
        </w:trPr>
        <w:tc>
          <w:tcPr>
            <w:tcW w:w="8080" w:type="dxa"/>
            <w:vAlign w:val="center"/>
            <w:hideMark/>
          </w:tcPr>
          <w:p w14:paraId="1123F3A2" w14:textId="77777777" w:rsidR="00C26760" w:rsidRDefault="00FE19D4">
            <w:pPr>
              <w:contextualSpacing/>
              <w:rPr>
                <w:rFonts w:ascii="Calibri" w:eastAsia="Times New Roman" w:hAnsi="Calibri" w:cs="Calibri"/>
                <w:color w:val="000000"/>
                <w:szCs w:val="24"/>
              </w:rPr>
            </w:pPr>
          </w:p>
        </w:tc>
      </w:tr>
      <w:tr w:rsidR="00A4113B" w14:paraId="1123F3A5" w14:textId="77777777">
        <w:trPr>
          <w:trHeight w:val="345"/>
        </w:trPr>
        <w:tc>
          <w:tcPr>
            <w:tcW w:w="8080" w:type="dxa"/>
            <w:vAlign w:val="center"/>
            <w:hideMark/>
          </w:tcPr>
          <w:p w14:paraId="1123F3A4" w14:textId="77777777" w:rsidR="00C26760" w:rsidRDefault="00FE19D4">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A4113B" w14:paraId="1123F3A7" w14:textId="77777777">
        <w:trPr>
          <w:trHeight w:val="30"/>
        </w:trPr>
        <w:tc>
          <w:tcPr>
            <w:tcW w:w="8080" w:type="dxa"/>
            <w:vAlign w:val="center"/>
            <w:hideMark/>
          </w:tcPr>
          <w:p w14:paraId="1123F3A6" w14:textId="77777777" w:rsidR="00C26760" w:rsidRDefault="00FE19D4">
            <w:pPr>
              <w:contextualSpacing/>
              <w:rPr>
                <w:rFonts w:ascii="Calibri" w:eastAsia="Times New Roman" w:hAnsi="Calibri" w:cs="Calibri"/>
                <w:color w:val="000000"/>
                <w:szCs w:val="24"/>
              </w:rPr>
            </w:pPr>
          </w:p>
        </w:tc>
      </w:tr>
      <w:tr w:rsidR="00A4113B" w14:paraId="1123F3A9" w14:textId="77777777">
        <w:trPr>
          <w:trHeight w:val="330"/>
        </w:trPr>
        <w:tc>
          <w:tcPr>
            <w:tcW w:w="8080" w:type="dxa"/>
            <w:vAlign w:val="center"/>
            <w:hideMark/>
          </w:tcPr>
          <w:p w14:paraId="1123F3A8" w14:textId="77777777" w:rsidR="00C26760" w:rsidRDefault="00FE19D4">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Κ.Κ.Ε: ΠΡΝ</w:t>
            </w:r>
          </w:p>
        </w:tc>
      </w:tr>
      <w:tr w:rsidR="00A4113B" w14:paraId="1123F3AB" w14:textId="77777777">
        <w:trPr>
          <w:trHeight w:val="45"/>
        </w:trPr>
        <w:tc>
          <w:tcPr>
            <w:tcW w:w="8080" w:type="dxa"/>
            <w:vAlign w:val="center"/>
            <w:hideMark/>
          </w:tcPr>
          <w:p w14:paraId="1123F3AA" w14:textId="77777777" w:rsidR="00C26760" w:rsidRDefault="00FE19D4">
            <w:pPr>
              <w:contextualSpacing/>
              <w:rPr>
                <w:rFonts w:ascii="Calibri" w:eastAsia="Times New Roman" w:hAnsi="Calibri" w:cs="Calibri"/>
                <w:color w:val="000000"/>
                <w:szCs w:val="24"/>
              </w:rPr>
            </w:pPr>
          </w:p>
        </w:tc>
      </w:tr>
      <w:tr w:rsidR="00A4113B" w14:paraId="1123F3AD" w14:textId="77777777">
        <w:trPr>
          <w:trHeight w:val="330"/>
        </w:trPr>
        <w:tc>
          <w:tcPr>
            <w:tcW w:w="8080" w:type="dxa"/>
            <w:vAlign w:val="center"/>
            <w:hideMark/>
          </w:tcPr>
          <w:p w14:paraId="1123F3AC" w14:textId="77777777" w:rsidR="00C26760" w:rsidRDefault="00FE19D4">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A4113B" w14:paraId="1123F3AF" w14:textId="77777777">
        <w:trPr>
          <w:trHeight w:val="45"/>
        </w:trPr>
        <w:tc>
          <w:tcPr>
            <w:tcW w:w="8080" w:type="dxa"/>
            <w:vAlign w:val="center"/>
            <w:hideMark/>
          </w:tcPr>
          <w:p w14:paraId="1123F3AE" w14:textId="77777777" w:rsidR="00C26760" w:rsidRDefault="00FE19D4">
            <w:pPr>
              <w:contextualSpacing/>
              <w:rPr>
                <w:rFonts w:ascii="Calibri" w:eastAsia="Times New Roman" w:hAnsi="Calibri" w:cs="Calibri"/>
                <w:color w:val="000000"/>
                <w:szCs w:val="24"/>
              </w:rPr>
            </w:pPr>
          </w:p>
        </w:tc>
      </w:tr>
      <w:tr w:rsidR="00A4113B" w14:paraId="1123F3B1" w14:textId="77777777">
        <w:trPr>
          <w:trHeight w:val="330"/>
        </w:trPr>
        <w:tc>
          <w:tcPr>
            <w:tcW w:w="8080" w:type="dxa"/>
            <w:vAlign w:val="center"/>
            <w:hideMark/>
          </w:tcPr>
          <w:p w14:paraId="1123F3B0" w14:textId="77777777" w:rsidR="00C26760" w:rsidRDefault="00FE19D4">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ΝΑΙ</w:t>
            </w:r>
          </w:p>
        </w:tc>
      </w:tr>
      <w:tr w:rsidR="00A4113B" w14:paraId="1123F3B3" w14:textId="77777777">
        <w:trPr>
          <w:trHeight w:val="30"/>
        </w:trPr>
        <w:tc>
          <w:tcPr>
            <w:tcW w:w="8080" w:type="dxa"/>
            <w:vAlign w:val="center"/>
            <w:hideMark/>
          </w:tcPr>
          <w:p w14:paraId="1123F3B2" w14:textId="77777777" w:rsidR="00C26760" w:rsidRDefault="00FE19D4">
            <w:pPr>
              <w:contextualSpacing/>
              <w:rPr>
                <w:rFonts w:ascii="Calibri" w:eastAsia="Times New Roman" w:hAnsi="Calibri" w:cs="Calibri"/>
                <w:color w:val="000000"/>
                <w:szCs w:val="24"/>
              </w:rPr>
            </w:pPr>
          </w:p>
        </w:tc>
      </w:tr>
      <w:tr w:rsidR="00A4113B" w14:paraId="1123F3B5" w14:textId="77777777">
        <w:trPr>
          <w:trHeight w:val="150"/>
        </w:trPr>
        <w:tc>
          <w:tcPr>
            <w:tcW w:w="8080" w:type="dxa"/>
            <w:vAlign w:val="center"/>
            <w:hideMark/>
          </w:tcPr>
          <w:p w14:paraId="1123F3B4" w14:textId="77777777" w:rsidR="00C26760" w:rsidRDefault="00FE19D4">
            <w:pPr>
              <w:contextualSpacing/>
              <w:rPr>
                <w:rFonts w:eastAsia="Times New Roman" w:cs="Times New Roman"/>
                <w:sz w:val="20"/>
              </w:rPr>
            </w:pPr>
          </w:p>
        </w:tc>
      </w:tr>
      <w:tr w:rsidR="00A4113B" w14:paraId="1123F3B7" w14:textId="77777777">
        <w:trPr>
          <w:trHeight w:val="345"/>
        </w:trPr>
        <w:tc>
          <w:tcPr>
            <w:tcW w:w="8080" w:type="dxa"/>
            <w:vAlign w:val="center"/>
            <w:hideMark/>
          </w:tcPr>
          <w:p w14:paraId="1123F3B6" w14:textId="77777777" w:rsidR="00C26760" w:rsidRDefault="00FE19D4">
            <w:pPr>
              <w:contextualSpacing/>
              <w:rPr>
                <w:rFonts w:eastAsia="Times New Roman" w:cs="Times New Roman"/>
                <w:sz w:val="20"/>
              </w:rPr>
            </w:pPr>
          </w:p>
        </w:tc>
      </w:tr>
      <w:tr w:rsidR="00A4113B" w14:paraId="1123F3B9" w14:textId="77777777">
        <w:trPr>
          <w:trHeight w:val="330"/>
        </w:trPr>
        <w:tc>
          <w:tcPr>
            <w:tcW w:w="8080" w:type="dxa"/>
            <w:vAlign w:val="center"/>
            <w:hideMark/>
          </w:tcPr>
          <w:p w14:paraId="1123F3B8" w14:textId="77777777" w:rsidR="00C26760" w:rsidRDefault="00FE19D4">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Επί του Συνόλου     ΚΑΤΑ ΠΛΕΙΟΨΗΦΙΑ</w:t>
            </w:r>
          </w:p>
        </w:tc>
      </w:tr>
      <w:tr w:rsidR="00A4113B" w14:paraId="1123F3BB" w14:textId="77777777">
        <w:trPr>
          <w:trHeight w:val="105"/>
        </w:trPr>
        <w:tc>
          <w:tcPr>
            <w:tcW w:w="8080" w:type="dxa"/>
            <w:vAlign w:val="center"/>
            <w:hideMark/>
          </w:tcPr>
          <w:p w14:paraId="1123F3BA" w14:textId="77777777" w:rsidR="00C26760" w:rsidRDefault="00FE19D4">
            <w:pPr>
              <w:contextualSpacing/>
              <w:rPr>
                <w:rFonts w:ascii="Calibri" w:eastAsia="Times New Roman" w:hAnsi="Calibri" w:cs="Calibri"/>
                <w:color w:val="000000"/>
                <w:szCs w:val="24"/>
              </w:rPr>
            </w:pPr>
          </w:p>
        </w:tc>
      </w:tr>
      <w:tr w:rsidR="00A4113B" w14:paraId="1123F3BD" w14:textId="77777777">
        <w:trPr>
          <w:trHeight w:val="330"/>
        </w:trPr>
        <w:tc>
          <w:tcPr>
            <w:tcW w:w="8080" w:type="dxa"/>
            <w:vAlign w:val="center"/>
            <w:hideMark/>
          </w:tcPr>
          <w:p w14:paraId="1123F3BC" w14:textId="77777777" w:rsidR="00C26760" w:rsidRDefault="00FE19D4">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A4113B" w14:paraId="1123F3BF" w14:textId="77777777">
        <w:trPr>
          <w:trHeight w:val="45"/>
        </w:trPr>
        <w:tc>
          <w:tcPr>
            <w:tcW w:w="8080" w:type="dxa"/>
            <w:vAlign w:val="center"/>
            <w:hideMark/>
          </w:tcPr>
          <w:p w14:paraId="1123F3BE" w14:textId="77777777" w:rsidR="00C26760" w:rsidRDefault="00FE19D4">
            <w:pPr>
              <w:contextualSpacing/>
              <w:rPr>
                <w:rFonts w:ascii="Calibri" w:eastAsia="Times New Roman" w:hAnsi="Calibri" w:cs="Calibri"/>
                <w:color w:val="000000"/>
                <w:szCs w:val="24"/>
              </w:rPr>
            </w:pPr>
          </w:p>
        </w:tc>
      </w:tr>
      <w:tr w:rsidR="00A4113B" w14:paraId="1123F3C1" w14:textId="77777777">
        <w:trPr>
          <w:trHeight w:val="330"/>
        </w:trPr>
        <w:tc>
          <w:tcPr>
            <w:tcW w:w="8080" w:type="dxa"/>
            <w:vAlign w:val="center"/>
            <w:hideMark/>
          </w:tcPr>
          <w:p w14:paraId="1123F3C0" w14:textId="77777777" w:rsidR="00C26760" w:rsidRDefault="00FE19D4">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Ν.Δ.: ΝΑΙ</w:t>
            </w:r>
          </w:p>
        </w:tc>
      </w:tr>
      <w:tr w:rsidR="00A4113B" w14:paraId="1123F3C3" w14:textId="77777777">
        <w:trPr>
          <w:trHeight w:val="30"/>
        </w:trPr>
        <w:tc>
          <w:tcPr>
            <w:tcW w:w="8080" w:type="dxa"/>
            <w:vAlign w:val="center"/>
            <w:hideMark/>
          </w:tcPr>
          <w:p w14:paraId="1123F3C2" w14:textId="77777777" w:rsidR="00C26760" w:rsidRDefault="00FE19D4">
            <w:pPr>
              <w:contextualSpacing/>
              <w:rPr>
                <w:rFonts w:ascii="Calibri" w:eastAsia="Times New Roman" w:hAnsi="Calibri" w:cs="Calibri"/>
                <w:color w:val="000000"/>
                <w:szCs w:val="24"/>
              </w:rPr>
            </w:pPr>
          </w:p>
        </w:tc>
      </w:tr>
      <w:tr w:rsidR="00A4113B" w14:paraId="1123F3C5" w14:textId="77777777">
        <w:trPr>
          <w:trHeight w:val="330"/>
        </w:trPr>
        <w:tc>
          <w:tcPr>
            <w:tcW w:w="8080" w:type="dxa"/>
            <w:vAlign w:val="center"/>
            <w:hideMark/>
          </w:tcPr>
          <w:p w14:paraId="1123F3C4" w14:textId="77777777" w:rsidR="00C26760" w:rsidRDefault="00FE19D4">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ΔΗ.ΣΥ: ΝΑΙ</w:t>
            </w:r>
          </w:p>
        </w:tc>
      </w:tr>
      <w:tr w:rsidR="00A4113B" w14:paraId="1123F3C7" w14:textId="77777777">
        <w:trPr>
          <w:trHeight w:val="45"/>
        </w:trPr>
        <w:tc>
          <w:tcPr>
            <w:tcW w:w="8080" w:type="dxa"/>
            <w:vAlign w:val="center"/>
            <w:hideMark/>
          </w:tcPr>
          <w:p w14:paraId="1123F3C6" w14:textId="77777777" w:rsidR="00C26760" w:rsidRDefault="00FE19D4">
            <w:pPr>
              <w:contextualSpacing/>
              <w:rPr>
                <w:rFonts w:ascii="Calibri" w:eastAsia="Times New Roman" w:hAnsi="Calibri" w:cs="Calibri"/>
                <w:color w:val="000000"/>
                <w:szCs w:val="24"/>
              </w:rPr>
            </w:pPr>
          </w:p>
        </w:tc>
      </w:tr>
      <w:tr w:rsidR="00A4113B" w14:paraId="1123F3C9" w14:textId="77777777">
        <w:trPr>
          <w:trHeight w:val="330"/>
        </w:trPr>
        <w:tc>
          <w:tcPr>
            <w:tcW w:w="8080" w:type="dxa"/>
            <w:vAlign w:val="center"/>
            <w:hideMark/>
          </w:tcPr>
          <w:p w14:paraId="1123F3C8" w14:textId="77777777" w:rsidR="00C26760" w:rsidRDefault="00FE19D4">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A4113B" w14:paraId="1123F3CB" w14:textId="77777777">
        <w:trPr>
          <w:trHeight w:val="45"/>
        </w:trPr>
        <w:tc>
          <w:tcPr>
            <w:tcW w:w="8080" w:type="dxa"/>
            <w:vAlign w:val="center"/>
            <w:hideMark/>
          </w:tcPr>
          <w:p w14:paraId="1123F3CA" w14:textId="77777777" w:rsidR="00C26760" w:rsidRDefault="00FE19D4">
            <w:pPr>
              <w:contextualSpacing/>
              <w:rPr>
                <w:rFonts w:ascii="Calibri" w:eastAsia="Times New Roman" w:hAnsi="Calibri" w:cs="Calibri"/>
                <w:color w:val="000000"/>
                <w:szCs w:val="24"/>
              </w:rPr>
            </w:pPr>
          </w:p>
        </w:tc>
      </w:tr>
      <w:tr w:rsidR="00A4113B" w14:paraId="1123F3CD" w14:textId="77777777">
        <w:trPr>
          <w:trHeight w:val="330"/>
        </w:trPr>
        <w:tc>
          <w:tcPr>
            <w:tcW w:w="8080" w:type="dxa"/>
            <w:vAlign w:val="center"/>
            <w:hideMark/>
          </w:tcPr>
          <w:p w14:paraId="1123F3CC" w14:textId="77777777" w:rsidR="00C26760" w:rsidRDefault="00FE19D4">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Κ.Κ.Ε: ΠΡΝ</w:t>
            </w:r>
          </w:p>
        </w:tc>
      </w:tr>
      <w:tr w:rsidR="00A4113B" w14:paraId="1123F3CF" w14:textId="77777777">
        <w:trPr>
          <w:trHeight w:val="45"/>
        </w:trPr>
        <w:tc>
          <w:tcPr>
            <w:tcW w:w="8080" w:type="dxa"/>
            <w:vAlign w:val="center"/>
            <w:hideMark/>
          </w:tcPr>
          <w:p w14:paraId="1123F3CE" w14:textId="77777777" w:rsidR="00C26760" w:rsidRDefault="00FE19D4">
            <w:pPr>
              <w:contextualSpacing/>
              <w:rPr>
                <w:rFonts w:ascii="Calibri" w:eastAsia="Times New Roman" w:hAnsi="Calibri" w:cs="Calibri"/>
                <w:color w:val="000000"/>
                <w:szCs w:val="24"/>
              </w:rPr>
            </w:pPr>
          </w:p>
        </w:tc>
      </w:tr>
      <w:tr w:rsidR="00A4113B" w14:paraId="1123F3D1" w14:textId="77777777">
        <w:trPr>
          <w:trHeight w:val="330"/>
        </w:trPr>
        <w:tc>
          <w:tcPr>
            <w:tcW w:w="8080" w:type="dxa"/>
            <w:vAlign w:val="center"/>
            <w:hideMark/>
          </w:tcPr>
          <w:p w14:paraId="1123F3D0" w14:textId="77777777" w:rsidR="00C26760" w:rsidRDefault="00FE19D4">
            <w:pPr>
              <w:contextualSpacing/>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A4113B" w14:paraId="1123F3D3" w14:textId="77777777">
        <w:trPr>
          <w:trHeight w:val="45"/>
        </w:trPr>
        <w:tc>
          <w:tcPr>
            <w:tcW w:w="8080" w:type="dxa"/>
            <w:vAlign w:val="center"/>
            <w:hideMark/>
          </w:tcPr>
          <w:p w14:paraId="1123F3D2" w14:textId="77777777" w:rsidR="00C26760" w:rsidRDefault="00FE19D4">
            <w:pPr>
              <w:contextualSpacing/>
              <w:rPr>
                <w:rFonts w:ascii="Calibri" w:eastAsia="Times New Roman" w:hAnsi="Calibri" w:cs="Calibri"/>
                <w:color w:val="000000"/>
                <w:szCs w:val="24"/>
              </w:rPr>
            </w:pPr>
          </w:p>
        </w:tc>
      </w:tr>
      <w:tr w:rsidR="00A4113B" w14:paraId="1123F3D7" w14:textId="77777777">
        <w:trPr>
          <w:trHeight w:val="330"/>
        </w:trPr>
        <w:tc>
          <w:tcPr>
            <w:tcW w:w="8080" w:type="dxa"/>
            <w:vAlign w:val="center"/>
            <w:hideMark/>
          </w:tcPr>
          <w:p w14:paraId="1123F3D4" w14:textId="77777777" w:rsidR="00C26760" w:rsidRDefault="00FE19D4">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p w14:paraId="1123F3D5" w14:textId="77777777" w:rsidR="004A5E5A" w:rsidRDefault="00FE19D4">
            <w:pPr>
              <w:contextualSpacing/>
              <w:jc w:val="center"/>
              <w:rPr>
                <w:rFonts w:ascii="Calibri" w:eastAsia="Times New Roman" w:hAnsi="Calibri" w:cs="Calibri"/>
                <w:color w:val="000000"/>
                <w:szCs w:val="24"/>
              </w:rPr>
            </w:pPr>
          </w:p>
          <w:p w14:paraId="1123F3D6" w14:textId="77777777" w:rsidR="00C26760" w:rsidRDefault="00FE19D4">
            <w:pPr>
              <w:contextualSpacing/>
              <w:jc w:val="center"/>
              <w:rPr>
                <w:rFonts w:ascii="Calibri" w:eastAsia="Times New Roman" w:hAnsi="Calibri" w:cs="Calibri"/>
                <w:color w:val="000000"/>
                <w:sz w:val="22"/>
                <w:szCs w:val="22"/>
              </w:rPr>
            </w:pPr>
          </w:p>
        </w:tc>
      </w:tr>
    </w:tbl>
    <w:p w14:paraId="1123F3D8" w14:textId="77777777" w:rsidR="00A4113B" w:rsidRDefault="00A4113B">
      <w:pPr>
        <w:contextualSpacing/>
        <w:jc w:val="center"/>
        <w:rPr>
          <w:rFonts w:asciiTheme="minorHAnsi" w:eastAsiaTheme="minorHAnsi" w:hAnsiTheme="minorHAnsi" w:cstheme="minorBidi"/>
          <w:color w:val="C00000"/>
          <w:sz w:val="22"/>
          <w:szCs w:val="22"/>
          <w:lang w:eastAsia="en-US"/>
        </w:rPr>
      </w:pPr>
    </w:p>
    <w:p w14:paraId="1123F3D9" w14:textId="77777777" w:rsidR="00A4113B" w:rsidRDefault="00FE19D4">
      <w:pPr>
        <w:autoSpaceDE w:val="0"/>
        <w:autoSpaceDN w:val="0"/>
        <w:adjustRightInd w:val="0"/>
        <w:spacing w:line="600" w:lineRule="auto"/>
        <w:ind w:firstLine="720"/>
        <w:contextualSpacing/>
        <w:jc w:val="center"/>
        <w:rPr>
          <w:rFonts w:eastAsia="SimSun"/>
          <w:color w:val="C00000"/>
          <w:szCs w:val="24"/>
          <w:lang w:eastAsia="zh-CN"/>
        </w:rPr>
      </w:pPr>
      <w:r>
        <w:rPr>
          <w:rFonts w:eastAsia="SimSun"/>
          <w:color w:val="C00000"/>
          <w:szCs w:val="24"/>
          <w:lang w:eastAsia="zh-CN"/>
        </w:rPr>
        <w:t>(</w:t>
      </w:r>
      <w:r w:rsidRPr="004A5E5A">
        <w:rPr>
          <w:rFonts w:eastAsia="SimSun"/>
          <w:color w:val="C00000"/>
          <w:szCs w:val="24"/>
          <w:lang w:eastAsia="zh-CN"/>
        </w:rPr>
        <w:t>ΑΛΛΑΓΗ ΣΕΛΙΔΑΣ</w:t>
      </w:r>
      <w:r>
        <w:rPr>
          <w:rFonts w:eastAsia="SimSun"/>
          <w:color w:val="C00000"/>
          <w:szCs w:val="24"/>
          <w:lang w:eastAsia="zh-CN"/>
        </w:rPr>
        <w:t>)</w:t>
      </w:r>
    </w:p>
    <w:p w14:paraId="1123F3DA" w14:textId="77777777" w:rsidR="00A4113B" w:rsidRDefault="00FE19D4">
      <w:pPr>
        <w:spacing w:line="600" w:lineRule="auto"/>
        <w:ind w:firstLine="709"/>
        <w:contextualSpacing/>
        <w:jc w:val="both"/>
        <w:rPr>
          <w:rFonts w:eastAsia="Times New Roman" w:cs="Times New Roman"/>
          <w:szCs w:val="24"/>
        </w:rPr>
      </w:pPr>
      <w:r>
        <w:rPr>
          <w:rFonts w:eastAsia="SimSun"/>
          <w:b/>
          <w:szCs w:val="24"/>
          <w:lang w:eastAsia="zh-CN"/>
        </w:rPr>
        <w:t xml:space="preserve">ΠΡΟΕΔΡΕΥΩΝ (Γεώργιος </w:t>
      </w:r>
      <w:proofErr w:type="spellStart"/>
      <w:r>
        <w:rPr>
          <w:rFonts w:eastAsia="SimSun"/>
          <w:b/>
          <w:szCs w:val="24"/>
          <w:lang w:eastAsia="zh-CN"/>
        </w:rPr>
        <w:t>Λαμπρούλης</w:t>
      </w:r>
      <w:proofErr w:type="spellEnd"/>
      <w:r>
        <w:rPr>
          <w:rFonts w:eastAsia="SimSun"/>
          <w:b/>
          <w:szCs w:val="24"/>
          <w:lang w:eastAsia="zh-CN"/>
        </w:rPr>
        <w:t xml:space="preserve">): </w:t>
      </w:r>
      <w:r>
        <w:rPr>
          <w:rFonts w:eastAsia="Times New Roman" w:cs="Times New Roman"/>
          <w:szCs w:val="24"/>
        </w:rPr>
        <w:t xml:space="preserve">Συνεπώς το σχέδιο νόμου του </w:t>
      </w:r>
      <w:r>
        <w:rPr>
          <w:rFonts w:eastAsia="SimSun"/>
          <w:szCs w:val="24"/>
          <w:lang w:eastAsia="zh-CN"/>
        </w:rPr>
        <w:t>Υπουργείου Οικονομίας και Ανάπτυξης: «</w:t>
      </w:r>
      <w:r w:rsidRPr="00AC5F16">
        <w:rPr>
          <w:rFonts w:eastAsia="Times New Roman" w:cs="Times New Roman"/>
          <w:szCs w:val="24"/>
        </w:rPr>
        <w:t xml:space="preserve">Κύρωση της από 31 Δεκεμβρίου 2018 Πράξης Νομοθετικού Περιεχομένου </w:t>
      </w:r>
      <w:r w:rsidRPr="00AE7F4D">
        <w:rPr>
          <w:rFonts w:eastAsia="Times New Roman" w:cs="Times New Roman"/>
          <w:szCs w:val="24"/>
        </w:rPr>
        <w:t>“</w:t>
      </w:r>
      <w:r w:rsidRPr="00AC5F16">
        <w:rPr>
          <w:rFonts w:eastAsia="Times New Roman" w:cs="Times New Roman"/>
          <w:szCs w:val="24"/>
        </w:rPr>
        <w:t xml:space="preserve">Παράταση δυνατότητας εξαίρεσης κύριας κατοικίας από τη ρευστοποίηση δυνάμει του ν.3869/2010 (Α΄ 130), παράταση μειωμένων συντελεστών ΦΠΑ στα νησιά Λέρο, Λέσβο, Κω, </w:t>
      </w:r>
      <w:r w:rsidRPr="00AC5F16">
        <w:rPr>
          <w:rFonts w:eastAsia="Times New Roman" w:cs="Times New Roman"/>
          <w:szCs w:val="24"/>
        </w:rPr>
        <w:lastRenderedPageBreak/>
        <w:t>Σάμο και Χίο και επέκταση</w:t>
      </w:r>
      <w:r w:rsidRPr="00AC5F16">
        <w:rPr>
          <w:rFonts w:eastAsia="Times New Roman" w:cs="Times New Roman"/>
          <w:szCs w:val="24"/>
        </w:rPr>
        <w:t xml:space="preserve"> εφαρμογής του μέτρου του "Μεταφορικού Ισοδύναμου</w:t>
      </w:r>
      <w:r>
        <w:rPr>
          <w:rFonts w:eastAsia="Times New Roman" w:cs="Times New Roman"/>
          <w:szCs w:val="24"/>
        </w:rPr>
        <w:t>" του ν.4551/2018 και άλλες διατάξεις</w:t>
      </w:r>
      <w:r w:rsidRPr="00AE7F4D">
        <w:rPr>
          <w:rFonts w:eastAsia="Times New Roman" w:cs="Times New Roman"/>
          <w:szCs w:val="24"/>
        </w:rPr>
        <w:t>”</w:t>
      </w:r>
      <w:r>
        <w:rPr>
          <w:rFonts w:eastAsia="Times New Roman" w:cs="Times New Roman"/>
          <w:szCs w:val="24"/>
        </w:rPr>
        <w:t>» έγινε δεκτό κατά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14:paraId="1123F3DB" w14:textId="77777777" w:rsidR="00A4113B" w:rsidRDefault="00FE19D4">
      <w:pPr>
        <w:autoSpaceDE w:val="0"/>
        <w:autoSpaceDN w:val="0"/>
        <w:adjustRightInd w:val="0"/>
        <w:spacing w:line="600" w:lineRule="auto"/>
        <w:ind w:firstLine="720"/>
        <w:contextualSpacing/>
        <w:jc w:val="center"/>
        <w:rPr>
          <w:rFonts w:eastAsia="Times New Roman" w:cs="Times New Roman"/>
          <w:color w:val="FF0000"/>
          <w:szCs w:val="24"/>
        </w:rPr>
      </w:pPr>
      <w:r w:rsidRPr="00AE7F4D">
        <w:rPr>
          <w:rFonts w:eastAsia="Times New Roman" w:cs="Times New Roman"/>
          <w:color w:val="FF0000"/>
          <w:szCs w:val="24"/>
        </w:rPr>
        <w:t>(Να καταχωριστεί το κείμενο του νομοσχεδίου</w:t>
      </w:r>
      <w:r w:rsidRPr="00AE7F4D">
        <w:rPr>
          <w:rFonts w:eastAsia="Times New Roman" w:cs="Times New Roman"/>
          <w:color w:val="FF0000"/>
          <w:szCs w:val="24"/>
        </w:rPr>
        <w:t xml:space="preserve"> </w:t>
      </w:r>
      <w:r w:rsidRPr="00AE7F4D">
        <w:rPr>
          <w:rFonts w:eastAsia="Times New Roman" w:cs="Times New Roman"/>
          <w:color w:val="FF0000"/>
          <w:szCs w:val="24"/>
        </w:rPr>
        <w:t>σελ.252α</w:t>
      </w:r>
      <w:r w:rsidRPr="00AE7F4D">
        <w:rPr>
          <w:rFonts w:eastAsia="Times New Roman" w:cs="Times New Roman"/>
          <w:color w:val="FF0000"/>
          <w:szCs w:val="24"/>
        </w:rPr>
        <w:t>)</w:t>
      </w:r>
    </w:p>
    <w:p w14:paraId="1123F3DC" w14:textId="77777777" w:rsidR="00A4113B" w:rsidRDefault="00FE19D4">
      <w:pPr>
        <w:tabs>
          <w:tab w:val="left" w:pos="2738"/>
          <w:tab w:val="center" w:pos="4753"/>
          <w:tab w:val="left" w:pos="5723"/>
        </w:tabs>
        <w:spacing w:line="600" w:lineRule="auto"/>
        <w:ind w:firstLine="720"/>
        <w:contextualSpacing/>
        <w:jc w:val="both"/>
        <w:rPr>
          <w:rFonts w:eastAsia="Times New Roman" w:cs="Times New Roman"/>
          <w:szCs w:val="24"/>
        </w:rPr>
      </w:pPr>
      <w:r w:rsidRPr="00D87DBE">
        <w:rPr>
          <w:rFonts w:eastAsia="Times New Roman" w:cs="Times New Roman"/>
          <w:b/>
          <w:szCs w:val="24"/>
        </w:rPr>
        <w:t>ΠΡΟΕΔΡ</w:t>
      </w:r>
      <w:r w:rsidRPr="00D87DBE">
        <w:rPr>
          <w:rFonts w:eastAsia="Times New Roman" w:cs="Times New Roman"/>
          <w:b/>
          <w:szCs w:val="24"/>
        </w:rPr>
        <w:t xml:space="preserve">ΕΥΩΝ (Γεώργιος </w:t>
      </w:r>
      <w:proofErr w:type="spellStart"/>
      <w:r w:rsidRPr="00D87DBE">
        <w:rPr>
          <w:rFonts w:eastAsia="Times New Roman" w:cs="Times New Roman"/>
          <w:b/>
          <w:szCs w:val="24"/>
        </w:rPr>
        <w:t>Λαμπρούλης</w:t>
      </w:r>
      <w:proofErr w:type="spellEnd"/>
      <w:r w:rsidRPr="00D87DBE">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1123F3DD" w14:textId="77777777" w:rsidR="00A4113B" w:rsidRDefault="00FE19D4">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Ο</w:t>
      </w:r>
      <w:r>
        <w:rPr>
          <w:rFonts w:eastAsia="Times New Roman" w:cs="Times New Roman"/>
          <w:b/>
          <w:szCs w:val="24"/>
        </w:rPr>
        <w:t xml:space="preserve">ΛΟΙ </w:t>
      </w:r>
      <w:r>
        <w:rPr>
          <w:rFonts w:eastAsia="Times New Roman" w:cs="Times New Roman"/>
          <w:b/>
          <w:szCs w:val="24"/>
        </w:rPr>
        <w:t>ΟΙ</w:t>
      </w:r>
      <w:r>
        <w:rPr>
          <w:rFonts w:eastAsia="Times New Roman" w:cs="Times New Roman"/>
          <w:b/>
          <w:szCs w:val="24"/>
        </w:rPr>
        <w:t xml:space="preserve"> ΒΟΥΛΕΥΤΕΣ: </w:t>
      </w:r>
      <w:r>
        <w:rPr>
          <w:rFonts w:eastAsia="Times New Roman" w:cs="Times New Roman"/>
          <w:szCs w:val="24"/>
        </w:rPr>
        <w:t xml:space="preserve">Μάλιστα, μάλιστα. </w:t>
      </w:r>
    </w:p>
    <w:p w14:paraId="1123F3DE" w14:textId="77777777" w:rsidR="00A4113B" w:rsidRDefault="00FE19D4">
      <w:pPr>
        <w:tabs>
          <w:tab w:val="left" w:pos="2738"/>
          <w:tab w:val="center" w:pos="4753"/>
          <w:tab w:val="left" w:pos="5723"/>
        </w:tabs>
        <w:spacing w:line="600" w:lineRule="auto"/>
        <w:ind w:firstLine="720"/>
        <w:contextualSpacing/>
        <w:jc w:val="both"/>
        <w:rPr>
          <w:rFonts w:eastAsia="Times New Roman" w:cs="Times New Roman"/>
          <w:szCs w:val="24"/>
        </w:rPr>
      </w:pPr>
      <w:r w:rsidRPr="00D87DBE">
        <w:rPr>
          <w:rFonts w:eastAsia="Times New Roman" w:cs="Times New Roman"/>
          <w:b/>
          <w:szCs w:val="24"/>
        </w:rPr>
        <w:t xml:space="preserve">ΠΡΟΕΔΡΕΥΩΝ (Γεώργιος </w:t>
      </w:r>
      <w:proofErr w:type="spellStart"/>
      <w:r w:rsidRPr="00D87DBE">
        <w:rPr>
          <w:rFonts w:eastAsia="Times New Roman" w:cs="Times New Roman"/>
          <w:b/>
          <w:szCs w:val="24"/>
        </w:rPr>
        <w:t>Λαμπρούλης</w:t>
      </w:r>
      <w:proofErr w:type="spellEnd"/>
      <w:r w:rsidRPr="00D87DBE">
        <w:rPr>
          <w:rFonts w:eastAsia="Times New Roman" w:cs="Times New Roman"/>
          <w:b/>
          <w:szCs w:val="24"/>
        </w:rPr>
        <w:t>):</w:t>
      </w:r>
      <w:r>
        <w:rPr>
          <w:rFonts w:eastAsia="Times New Roman" w:cs="Times New Roman"/>
          <w:b/>
          <w:szCs w:val="24"/>
        </w:rPr>
        <w:t xml:space="preserve"> </w:t>
      </w:r>
      <w:r>
        <w:rPr>
          <w:rFonts w:eastAsia="Times New Roman" w:cs="Times New Roman"/>
          <w:szCs w:val="24"/>
        </w:rPr>
        <w:t>Συνεπώς τ</w:t>
      </w:r>
      <w:r>
        <w:rPr>
          <w:rFonts w:eastAsia="Times New Roman" w:cs="Times New Roman"/>
          <w:szCs w:val="24"/>
        </w:rPr>
        <w:t xml:space="preserve">ο Σώμα παρέσχε τη ζητηθείσα εξουσιοδότηση. </w:t>
      </w:r>
    </w:p>
    <w:p w14:paraId="1123F3DF" w14:textId="77777777" w:rsidR="00A4113B" w:rsidRDefault="00FE19D4">
      <w:pPr>
        <w:spacing w:line="600" w:lineRule="auto"/>
        <w:ind w:firstLine="720"/>
        <w:contextualSpacing/>
        <w:jc w:val="both"/>
        <w:rPr>
          <w:rFonts w:eastAsia="Times New Roman" w:cs="Times New Roman"/>
          <w:szCs w:val="24"/>
        </w:rPr>
      </w:pPr>
      <w:r w:rsidRPr="00C76C56">
        <w:rPr>
          <w:rFonts w:eastAsia="Times New Roman" w:cs="Times New Roman"/>
          <w:szCs w:val="24"/>
        </w:rPr>
        <w:t>Κ</w:t>
      </w:r>
      <w:r>
        <w:rPr>
          <w:rFonts w:eastAsia="Times New Roman" w:cs="Times New Roman"/>
          <w:szCs w:val="24"/>
        </w:rPr>
        <w:t>υρίες και κ</w:t>
      </w:r>
      <w:r w:rsidRPr="00C76C56">
        <w:rPr>
          <w:rFonts w:eastAsia="Times New Roman" w:cs="Times New Roman"/>
          <w:szCs w:val="24"/>
        </w:rPr>
        <w:t>ύριοι συνάδελφοι, δέχεστε στο σημείο αυτό να λύσουμε τη συνεδρίαση;</w:t>
      </w:r>
    </w:p>
    <w:p w14:paraId="1123F3E0" w14:textId="77777777" w:rsidR="00A4113B" w:rsidRDefault="00FE19D4">
      <w:pPr>
        <w:spacing w:line="600" w:lineRule="auto"/>
        <w:ind w:firstLine="720"/>
        <w:contextualSpacing/>
        <w:jc w:val="both"/>
        <w:rPr>
          <w:rFonts w:eastAsia="Times New Roman" w:cs="Times New Roman"/>
          <w:szCs w:val="24"/>
        </w:rPr>
      </w:pPr>
      <w:r w:rsidRPr="00C76C56">
        <w:rPr>
          <w:rFonts w:eastAsia="Times New Roman" w:cs="Times New Roman"/>
          <w:b/>
          <w:bCs/>
          <w:szCs w:val="24"/>
        </w:rPr>
        <w:t xml:space="preserve">ΟΛΟΙ ΟΙ ΒΟΥΛΕΥΤΕΣ: </w:t>
      </w:r>
      <w:r w:rsidRPr="00C76C56">
        <w:rPr>
          <w:rFonts w:eastAsia="Times New Roman" w:cs="Times New Roman"/>
          <w:szCs w:val="24"/>
        </w:rPr>
        <w:t>Μάλιστα, μάλιστα.</w:t>
      </w:r>
    </w:p>
    <w:p w14:paraId="1123F3E1" w14:textId="77777777" w:rsidR="00A4113B" w:rsidRDefault="00FE19D4">
      <w:pPr>
        <w:tabs>
          <w:tab w:val="left" w:pos="2738"/>
          <w:tab w:val="center" w:pos="4753"/>
          <w:tab w:val="left" w:pos="5723"/>
        </w:tabs>
        <w:spacing w:line="600" w:lineRule="auto"/>
        <w:ind w:firstLine="720"/>
        <w:contextualSpacing/>
        <w:jc w:val="both"/>
        <w:rPr>
          <w:rFonts w:eastAsia="Times New Roman" w:cs="Times New Roman"/>
          <w:szCs w:val="24"/>
        </w:rPr>
      </w:pPr>
      <w:r w:rsidRPr="00D87DBE">
        <w:rPr>
          <w:rFonts w:eastAsia="Times New Roman" w:cs="Times New Roman"/>
          <w:b/>
          <w:szCs w:val="24"/>
        </w:rPr>
        <w:t xml:space="preserve">ΠΡΟΕΔΡΕΥΩΝ (Γεώργιος </w:t>
      </w:r>
      <w:proofErr w:type="spellStart"/>
      <w:r w:rsidRPr="00D87DBE">
        <w:rPr>
          <w:rFonts w:eastAsia="Times New Roman" w:cs="Times New Roman"/>
          <w:b/>
          <w:szCs w:val="24"/>
        </w:rPr>
        <w:t>Λαμπρούλης</w:t>
      </w:r>
      <w:proofErr w:type="spellEnd"/>
      <w:r w:rsidRPr="00D87DBE">
        <w:rPr>
          <w:rFonts w:eastAsia="Times New Roman" w:cs="Times New Roman"/>
          <w:b/>
          <w:szCs w:val="24"/>
        </w:rPr>
        <w:t>):</w:t>
      </w:r>
      <w:r>
        <w:rPr>
          <w:rFonts w:eastAsia="Times New Roman" w:cs="Times New Roman"/>
          <w:b/>
          <w:szCs w:val="24"/>
        </w:rPr>
        <w:t xml:space="preserve"> </w:t>
      </w:r>
      <w:r w:rsidRPr="005552B9">
        <w:rPr>
          <w:rFonts w:eastAsia="Times New Roman"/>
          <w:szCs w:val="24"/>
        </w:rPr>
        <w:t xml:space="preserve">Με τη </w:t>
      </w:r>
      <w:r>
        <w:rPr>
          <w:rFonts w:eastAsia="Times New Roman"/>
          <w:szCs w:val="24"/>
        </w:rPr>
        <w:t>συναίνεση το</w:t>
      </w:r>
      <w:r>
        <w:rPr>
          <w:rFonts w:eastAsia="Times New Roman"/>
          <w:szCs w:val="24"/>
        </w:rPr>
        <w:t>υ Σώματος και ώρα 15</w:t>
      </w:r>
      <w:r w:rsidRPr="005552B9">
        <w:rPr>
          <w:rFonts w:eastAsia="Times New Roman"/>
          <w:szCs w:val="24"/>
        </w:rPr>
        <w:t>.</w:t>
      </w:r>
      <w:r>
        <w:rPr>
          <w:rFonts w:eastAsia="Times New Roman"/>
          <w:szCs w:val="24"/>
        </w:rPr>
        <w:t>45</w:t>
      </w:r>
      <w:r w:rsidRPr="005552B9">
        <w:rPr>
          <w:rFonts w:eastAsia="Times New Roman"/>
          <w:szCs w:val="24"/>
        </w:rPr>
        <w:t xml:space="preserve">΄ </w:t>
      </w:r>
      <w:proofErr w:type="spellStart"/>
      <w:r w:rsidRPr="005552B9">
        <w:rPr>
          <w:rFonts w:eastAsia="Times New Roman"/>
          <w:szCs w:val="24"/>
        </w:rPr>
        <w:t>λύεται</w:t>
      </w:r>
      <w:proofErr w:type="spellEnd"/>
      <w:r w:rsidRPr="005552B9">
        <w:rPr>
          <w:rFonts w:eastAsia="Times New Roman"/>
          <w:szCs w:val="24"/>
        </w:rPr>
        <w:t xml:space="preserve"> η συνεδρίαση για αύριο</w:t>
      </w:r>
      <w:r>
        <w:rPr>
          <w:rFonts w:eastAsia="Times New Roman"/>
          <w:szCs w:val="24"/>
        </w:rPr>
        <w:t>, ημέρα Πέμπτη 7 Φεβρουαρίου 2019 και ώρα 9.3</w:t>
      </w:r>
      <w:r w:rsidRPr="005552B9">
        <w:rPr>
          <w:rFonts w:eastAsia="Times New Roman"/>
          <w:szCs w:val="24"/>
        </w:rPr>
        <w:t>0΄, με αντι</w:t>
      </w:r>
      <w:r w:rsidRPr="005552B9">
        <w:rPr>
          <w:rFonts w:eastAsia="Times New Roman"/>
          <w:szCs w:val="24"/>
        </w:rPr>
        <w:lastRenderedPageBreak/>
        <w:t>κείμενο εργασιών του Σώματος</w:t>
      </w:r>
      <w:r>
        <w:rPr>
          <w:rFonts w:eastAsia="Times New Roman"/>
          <w:szCs w:val="24"/>
        </w:rPr>
        <w:t>: α) κοινοβουλευτικό έλεγχο, συζήτηση επικαίρων ερωτήσεων και β) νομοθετική εργασία, σύμφωνα με τη συμπληρωματική ημερ</w:t>
      </w:r>
      <w:r>
        <w:rPr>
          <w:rFonts w:eastAsia="Times New Roman"/>
          <w:szCs w:val="24"/>
        </w:rPr>
        <w:t xml:space="preserve">ήσια διάταξη που έχει διανεμηθεί. </w:t>
      </w:r>
      <w:r w:rsidRPr="005552B9">
        <w:rPr>
          <w:rFonts w:eastAsia="Times New Roman"/>
          <w:szCs w:val="24"/>
        </w:rPr>
        <w:t xml:space="preserve"> </w:t>
      </w:r>
    </w:p>
    <w:p w14:paraId="1123F3E2" w14:textId="77777777" w:rsidR="00A4113B" w:rsidRDefault="00FE19D4">
      <w:pPr>
        <w:tabs>
          <w:tab w:val="left" w:pos="2738"/>
          <w:tab w:val="center" w:pos="4753"/>
          <w:tab w:val="left" w:pos="5723"/>
        </w:tabs>
        <w:spacing w:line="600" w:lineRule="auto"/>
        <w:ind w:firstLine="720"/>
        <w:contextualSpacing/>
        <w:jc w:val="both"/>
        <w:rPr>
          <w:rFonts w:eastAsia="Times New Roman"/>
          <w:szCs w:val="24"/>
        </w:rPr>
      </w:pPr>
      <w:r w:rsidRPr="00C76C56">
        <w:rPr>
          <w:rFonts w:eastAsia="Times New Roman" w:cs="Times New Roman"/>
          <w:b/>
          <w:bCs/>
          <w:szCs w:val="24"/>
        </w:rPr>
        <w:t>Ο ΠΡΟΕΔΡΟΣ                                                        ΟΙ ΓΡΑΜΜΑΤΕΙΣ</w:t>
      </w:r>
      <w:r w:rsidRPr="001A3F4E">
        <w:rPr>
          <w:rFonts w:eastAsia="Times New Roman"/>
          <w:szCs w:val="24"/>
        </w:rPr>
        <w:tab/>
      </w:r>
    </w:p>
    <w:p w14:paraId="1123F3E3" w14:textId="77777777" w:rsidR="00A4113B" w:rsidRDefault="00A4113B">
      <w:pPr>
        <w:tabs>
          <w:tab w:val="left" w:pos="2738"/>
          <w:tab w:val="center" w:pos="4753"/>
          <w:tab w:val="left" w:pos="5723"/>
        </w:tabs>
        <w:spacing w:line="600" w:lineRule="auto"/>
        <w:ind w:firstLine="720"/>
        <w:contextualSpacing/>
        <w:jc w:val="both"/>
        <w:rPr>
          <w:rFonts w:eastAsia="Times New Roman"/>
          <w:szCs w:val="24"/>
        </w:rPr>
      </w:pPr>
    </w:p>
    <w:p w14:paraId="1123F3E4" w14:textId="77777777" w:rsidR="00A4113B" w:rsidRDefault="00A4113B">
      <w:pPr>
        <w:tabs>
          <w:tab w:val="left" w:pos="2738"/>
          <w:tab w:val="center" w:pos="4753"/>
          <w:tab w:val="left" w:pos="5723"/>
        </w:tabs>
        <w:spacing w:line="600" w:lineRule="auto"/>
        <w:ind w:firstLine="720"/>
        <w:contextualSpacing/>
        <w:jc w:val="both"/>
        <w:rPr>
          <w:rFonts w:eastAsia="Times New Roman"/>
          <w:szCs w:val="24"/>
        </w:rPr>
      </w:pPr>
    </w:p>
    <w:p w14:paraId="1123F3E5" w14:textId="77777777" w:rsidR="00A4113B" w:rsidRDefault="00A4113B">
      <w:pPr>
        <w:tabs>
          <w:tab w:val="left" w:pos="2246"/>
        </w:tabs>
        <w:spacing w:line="600" w:lineRule="auto"/>
        <w:ind w:firstLine="720"/>
        <w:contextualSpacing/>
        <w:jc w:val="both"/>
        <w:rPr>
          <w:rFonts w:eastAsia="Times New Roman"/>
          <w:szCs w:val="24"/>
        </w:rPr>
      </w:pPr>
    </w:p>
    <w:sectPr w:rsidR="00A4113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trackRevisions/>
  <w:documentProtection w:edit="trackedChanges" w:enforcement="1" w:cryptProviderType="rsaFull" w:cryptAlgorithmClass="hash" w:cryptAlgorithmType="typeAny" w:cryptAlgorithmSid="4" w:cryptSpinCount="50000" w:hash="EwcmgUR3+zqU/Q34FrNvZbz2/Lg=" w:salt="EhCmFz3wksK2mw1m1bZUd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13B"/>
    <w:rsid w:val="000F46C6"/>
    <w:rsid w:val="00A4113B"/>
    <w:rsid w:val="00FE19D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3EF6D"/>
  <w15:docId w15:val="{13B3E12A-5EA0-4D3B-B28B-13CF7DDCA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851A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851A7"/>
    <w:rPr>
      <w:rFonts w:ascii="Segoe UI" w:hAnsi="Segoe UI" w:cs="Segoe UI"/>
      <w:sz w:val="18"/>
      <w:szCs w:val="18"/>
    </w:rPr>
  </w:style>
  <w:style w:type="paragraph" w:styleId="a4">
    <w:name w:val="Revision"/>
    <w:hidden/>
    <w:uiPriority w:val="99"/>
    <w:semiHidden/>
    <w:rsid w:val="00DC48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781</MetadataID>
    <Session xmlns="641f345b-441b-4b81-9152-adc2e73ba5e1">Δ´</Session>
    <Date xmlns="641f345b-441b-4b81-9152-adc2e73ba5e1">2019-02-05T22:00:00+00:00</Date>
    <Status xmlns="641f345b-441b-4b81-9152-adc2e73ba5e1">
      <Url>https://intra.parliament.gr/praktika/Lists/Incoming_Metadata/EditForm.aspx?ID=781&amp;Source=/praktika/Recordings_Library/Forms/AllItems.aspx</Url>
      <Description>Δημοσιεύτηκε</Description>
    </Status>
    <Meeting xmlns="641f345b-441b-4b81-9152-adc2e73ba5e1">Ο´</Meeting>
  </documentManagement>
</p:properties>
</file>

<file path=customXml/itemProps1.xml><?xml version="1.0" encoding="utf-8"?>
<ds:datastoreItem xmlns:ds="http://schemas.openxmlformats.org/officeDocument/2006/customXml" ds:itemID="{911DEA14-39E8-4B5D-9DF9-0A6401F16A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D06F35-0AB0-4C7D-84F4-0CFD6005D3E9}">
  <ds:schemaRefs>
    <ds:schemaRef ds:uri="http://schemas.microsoft.com/sharepoint/v3/contenttype/forms"/>
  </ds:schemaRefs>
</ds:datastoreItem>
</file>

<file path=customXml/itemProps3.xml><?xml version="1.0" encoding="utf-8"?>
<ds:datastoreItem xmlns:ds="http://schemas.openxmlformats.org/officeDocument/2006/customXml" ds:itemID="{660E8B74-EDC9-470E-83EC-7B057EF1EC36}">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641f345b-441b-4b81-9152-adc2e73ba5e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230</Pages>
  <Words>43813</Words>
  <Characters>236594</Characters>
  <Application>Microsoft Office Word</Application>
  <DocSecurity>0</DocSecurity>
  <Lines>1971</Lines>
  <Paragraphs>559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279848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2019-02-14T09:37:00Z</dcterms:created>
  <dcterms:modified xsi:type="dcterms:W3CDTF">2019-02-14T09:37:00Z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