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B5DE3" w14:textId="77777777" w:rsidR="00B56CEE" w:rsidRPr="00B56CEE" w:rsidRDefault="00B56CEE" w:rsidP="00B56CEE">
      <w:pPr>
        <w:spacing w:after="0" w:line="360" w:lineRule="auto"/>
        <w:rPr>
          <w:ins w:id="0" w:author="Φλούδα Χριστίνα" w:date="2019-03-07T11:13:00Z"/>
          <w:rFonts w:eastAsia="Times New Roman"/>
          <w:szCs w:val="24"/>
          <w:lang w:eastAsia="en-US"/>
        </w:rPr>
      </w:pPr>
      <w:bookmarkStart w:id="1" w:name="_GoBack"/>
      <w:bookmarkEnd w:id="1"/>
      <w:ins w:id="2" w:author="Φλούδα Χριστίνα" w:date="2019-03-07T11:13:00Z">
        <w:r w:rsidRPr="00B56CE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C0DB504" w14:textId="77777777" w:rsidR="00B56CEE" w:rsidRPr="00B56CEE" w:rsidRDefault="00B56CEE" w:rsidP="00B56CEE">
      <w:pPr>
        <w:spacing w:after="0" w:line="360" w:lineRule="auto"/>
        <w:rPr>
          <w:ins w:id="3" w:author="Φλούδα Χριστίνα" w:date="2019-03-07T11:13:00Z"/>
          <w:rFonts w:eastAsia="Times New Roman"/>
          <w:szCs w:val="24"/>
          <w:lang w:eastAsia="en-US"/>
        </w:rPr>
      </w:pPr>
    </w:p>
    <w:p w14:paraId="44E63557" w14:textId="77777777" w:rsidR="00B56CEE" w:rsidRPr="00B56CEE" w:rsidRDefault="00B56CEE" w:rsidP="00B56CEE">
      <w:pPr>
        <w:spacing w:after="0" w:line="360" w:lineRule="auto"/>
        <w:rPr>
          <w:ins w:id="4" w:author="Φλούδα Χριστίνα" w:date="2019-03-07T11:13:00Z"/>
          <w:rFonts w:eastAsia="Times New Roman"/>
          <w:szCs w:val="24"/>
          <w:lang w:eastAsia="en-US"/>
        </w:rPr>
      </w:pPr>
      <w:ins w:id="5" w:author="Φλούδα Χριστίνα" w:date="2019-03-07T11:13:00Z">
        <w:r w:rsidRPr="00B56CEE">
          <w:rPr>
            <w:rFonts w:eastAsia="Times New Roman"/>
            <w:szCs w:val="24"/>
            <w:lang w:eastAsia="en-US"/>
          </w:rPr>
          <w:t>ΠΙΝΑΚΑΣ ΠΕΡΙΕΧΟΜΕΝΩΝ</w:t>
        </w:r>
      </w:ins>
    </w:p>
    <w:p w14:paraId="4E99311B" w14:textId="77777777" w:rsidR="00B56CEE" w:rsidRPr="00B56CEE" w:rsidRDefault="00B56CEE" w:rsidP="00B56CEE">
      <w:pPr>
        <w:spacing w:after="0" w:line="360" w:lineRule="auto"/>
        <w:rPr>
          <w:ins w:id="6" w:author="Φλούδα Χριστίνα" w:date="2019-03-07T11:13:00Z"/>
          <w:rFonts w:eastAsia="Times New Roman"/>
          <w:szCs w:val="24"/>
          <w:lang w:eastAsia="en-US"/>
        </w:rPr>
      </w:pPr>
      <w:ins w:id="7" w:author="Φλούδα Χριστίνα" w:date="2019-03-07T11:13:00Z">
        <w:r w:rsidRPr="00B56CEE">
          <w:rPr>
            <w:rFonts w:eastAsia="Times New Roman"/>
            <w:szCs w:val="24"/>
            <w:lang w:eastAsia="en-US"/>
          </w:rPr>
          <w:t xml:space="preserve">ΙΖ΄ ΠΕΡΙΟΔΟΣ </w:t>
        </w:r>
      </w:ins>
    </w:p>
    <w:p w14:paraId="65FDC53A" w14:textId="77777777" w:rsidR="00B56CEE" w:rsidRPr="00B56CEE" w:rsidRDefault="00B56CEE" w:rsidP="00B56CEE">
      <w:pPr>
        <w:spacing w:after="0" w:line="360" w:lineRule="auto"/>
        <w:rPr>
          <w:ins w:id="8" w:author="Φλούδα Χριστίνα" w:date="2019-03-07T11:13:00Z"/>
          <w:rFonts w:eastAsia="Times New Roman"/>
          <w:szCs w:val="24"/>
          <w:lang w:eastAsia="en-US"/>
        </w:rPr>
      </w:pPr>
      <w:ins w:id="9" w:author="Φλούδα Χριστίνα" w:date="2019-03-07T11:13:00Z">
        <w:r w:rsidRPr="00B56CEE">
          <w:rPr>
            <w:rFonts w:eastAsia="Times New Roman"/>
            <w:szCs w:val="24"/>
            <w:lang w:eastAsia="en-US"/>
          </w:rPr>
          <w:t>ΠΡΟΕΔΡΕΥΟΜΕΝΗΣ ΚΟΙΝΟΒΟΥΛΕΥΤΙΚΗΣ ΔΗΜΟΚΡΑΤΙΑΣ</w:t>
        </w:r>
      </w:ins>
    </w:p>
    <w:p w14:paraId="53843BE7" w14:textId="77777777" w:rsidR="00B56CEE" w:rsidRPr="00B56CEE" w:rsidRDefault="00B56CEE" w:rsidP="00B56CEE">
      <w:pPr>
        <w:spacing w:after="0" w:line="360" w:lineRule="auto"/>
        <w:rPr>
          <w:ins w:id="10" w:author="Φλούδα Χριστίνα" w:date="2019-03-07T11:13:00Z"/>
          <w:rFonts w:eastAsia="Times New Roman"/>
          <w:szCs w:val="24"/>
          <w:lang w:eastAsia="en-US"/>
        </w:rPr>
      </w:pPr>
      <w:ins w:id="11" w:author="Φλούδα Χριστίνα" w:date="2019-03-07T11:13:00Z">
        <w:r w:rsidRPr="00B56CEE">
          <w:rPr>
            <w:rFonts w:eastAsia="Times New Roman"/>
            <w:szCs w:val="24"/>
            <w:lang w:eastAsia="en-US"/>
          </w:rPr>
          <w:t>ΣΥΝΟΔΟΣ Δ΄</w:t>
        </w:r>
      </w:ins>
    </w:p>
    <w:p w14:paraId="12FAF419" w14:textId="77777777" w:rsidR="00B56CEE" w:rsidRPr="00B56CEE" w:rsidRDefault="00B56CEE" w:rsidP="00B56CEE">
      <w:pPr>
        <w:spacing w:after="0" w:line="360" w:lineRule="auto"/>
        <w:rPr>
          <w:ins w:id="12" w:author="Φλούδα Χριστίνα" w:date="2019-03-07T11:13:00Z"/>
          <w:rFonts w:eastAsia="Times New Roman"/>
          <w:szCs w:val="24"/>
          <w:lang w:eastAsia="en-US"/>
        </w:rPr>
      </w:pPr>
    </w:p>
    <w:p w14:paraId="40731B21" w14:textId="77777777" w:rsidR="00B56CEE" w:rsidRPr="00B56CEE" w:rsidRDefault="00B56CEE" w:rsidP="00B56CEE">
      <w:pPr>
        <w:spacing w:after="0" w:line="360" w:lineRule="auto"/>
        <w:rPr>
          <w:ins w:id="13" w:author="Φλούδα Χριστίνα" w:date="2019-03-07T11:13:00Z"/>
          <w:rFonts w:eastAsia="Times New Roman"/>
          <w:szCs w:val="24"/>
          <w:lang w:eastAsia="en-US"/>
        </w:rPr>
      </w:pPr>
      <w:ins w:id="14" w:author="Φλούδα Χριστίνα" w:date="2019-03-07T11:13:00Z">
        <w:r w:rsidRPr="00B56CEE">
          <w:rPr>
            <w:rFonts w:eastAsia="Times New Roman"/>
            <w:szCs w:val="24"/>
            <w:lang w:eastAsia="en-US"/>
          </w:rPr>
          <w:t>ΣΥΝΕΔΡΙΑΣΗ ΠΗ΄</w:t>
        </w:r>
      </w:ins>
    </w:p>
    <w:p w14:paraId="1AE495BC" w14:textId="77777777" w:rsidR="00B56CEE" w:rsidRPr="00B56CEE" w:rsidRDefault="00B56CEE" w:rsidP="00B56CEE">
      <w:pPr>
        <w:spacing w:after="0" w:line="360" w:lineRule="auto"/>
        <w:rPr>
          <w:ins w:id="15" w:author="Φλούδα Χριστίνα" w:date="2019-03-07T11:13:00Z"/>
          <w:rFonts w:eastAsia="Times New Roman"/>
          <w:szCs w:val="24"/>
          <w:lang w:eastAsia="en-US"/>
        </w:rPr>
      </w:pPr>
      <w:ins w:id="16" w:author="Φλούδα Χριστίνα" w:date="2019-03-07T11:13:00Z">
        <w:r w:rsidRPr="00B56CEE">
          <w:rPr>
            <w:rFonts w:eastAsia="Times New Roman"/>
            <w:szCs w:val="24"/>
            <w:lang w:eastAsia="en-US"/>
          </w:rPr>
          <w:t>Δευτέρα  4 Μαρτίου 2019</w:t>
        </w:r>
      </w:ins>
    </w:p>
    <w:p w14:paraId="4E51117B" w14:textId="77777777" w:rsidR="00B56CEE" w:rsidRPr="00B56CEE" w:rsidRDefault="00B56CEE" w:rsidP="00B56CEE">
      <w:pPr>
        <w:spacing w:after="0" w:line="360" w:lineRule="auto"/>
        <w:rPr>
          <w:ins w:id="17" w:author="Φλούδα Χριστίνα" w:date="2019-03-07T11:13:00Z"/>
          <w:rFonts w:eastAsia="Times New Roman"/>
          <w:szCs w:val="24"/>
          <w:lang w:eastAsia="en-US"/>
        </w:rPr>
      </w:pPr>
    </w:p>
    <w:p w14:paraId="171880C4" w14:textId="77777777" w:rsidR="00B56CEE" w:rsidRPr="00B56CEE" w:rsidRDefault="00B56CEE" w:rsidP="00B56CEE">
      <w:pPr>
        <w:spacing w:after="0" w:line="360" w:lineRule="auto"/>
        <w:rPr>
          <w:ins w:id="18" w:author="Φλούδα Χριστίνα" w:date="2019-03-07T11:13:00Z"/>
          <w:rFonts w:eastAsia="Times New Roman"/>
          <w:szCs w:val="24"/>
          <w:lang w:eastAsia="en-US"/>
        </w:rPr>
      </w:pPr>
      <w:ins w:id="19" w:author="Φλούδα Χριστίνα" w:date="2019-03-07T11:13:00Z">
        <w:r w:rsidRPr="00B56CEE">
          <w:rPr>
            <w:rFonts w:eastAsia="Times New Roman"/>
            <w:szCs w:val="24"/>
            <w:lang w:eastAsia="en-US"/>
          </w:rPr>
          <w:t>ΘΕΜΑΤΑ</w:t>
        </w:r>
      </w:ins>
    </w:p>
    <w:p w14:paraId="221093F4" w14:textId="77777777" w:rsidR="00B56CEE" w:rsidRPr="00B56CEE" w:rsidRDefault="00B56CEE" w:rsidP="00B56CEE">
      <w:pPr>
        <w:spacing w:after="0" w:line="360" w:lineRule="auto"/>
        <w:rPr>
          <w:ins w:id="20" w:author="Φλούδα Χριστίνα" w:date="2019-03-07T11:13:00Z"/>
          <w:rFonts w:eastAsia="Times New Roman"/>
          <w:szCs w:val="24"/>
          <w:lang w:eastAsia="en-US"/>
        </w:rPr>
      </w:pPr>
      <w:ins w:id="21" w:author="Φλούδα Χριστίνα" w:date="2019-03-07T11:13:00Z">
        <w:r w:rsidRPr="00B56CEE">
          <w:rPr>
            <w:rFonts w:eastAsia="Times New Roman"/>
            <w:szCs w:val="24"/>
            <w:lang w:eastAsia="en-US"/>
          </w:rPr>
          <w:t xml:space="preserve"> </w:t>
        </w:r>
        <w:r w:rsidRPr="00B56CEE">
          <w:rPr>
            <w:rFonts w:eastAsia="Times New Roman"/>
            <w:szCs w:val="24"/>
            <w:lang w:eastAsia="en-US"/>
          </w:rPr>
          <w:br/>
          <w:t xml:space="preserve">Α. ΕΙΔΙΚΑ ΘΕΜΑΤΑ </w:t>
        </w:r>
        <w:r w:rsidRPr="00B56CEE">
          <w:rPr>
            <w:rFonts w:eastAsia="Times New Roman"/>
            <w:szCs w:val="24"/>
            <w:lang w:eastAsia="en-US"/>
          </w:rPr>
          <w:br/>
          <w:t xml:space="preserve">1.  Άδεια απουσίας των Βουλευτών κ.κ. Γ. Καρρά, Π. Σκουρλέτη, Α. </w:t>
        </w:r>
        <w:proofErr w:type="spellStart"/>
        <w:r w:rsidRPr="00B56CEE">
          <w:rPr>
            <w:rFonts w:eastAsia="Times New Roman"/>
            <w:szCs w:val="24"/>
            <w:lang w:eastAsia="en-US"/>
          </w:rPr>
          <w:t>Καστόρη</w:t>
        </w:r>
        <w:proofErr w:type="spellEnd"/>
        <w:r w:rsidRPr="00B56CEE">
          <w:rPr>
            <w:rFonts w:eastAsia="Times New Roman"/>
            <w:szCs w:val="24"/>
            <w:lang w:eastAsia="en-US"/>
          </w:rPr>
          <w:t xml:space="preserve"> και Γ. </w:t>
        </w:r>
        <w:proofErr w:type="spellStart"/>
        <w:r w:rsidRPr="00B56CEE">
          <w:rPr>
            <w:rFonts w:eastAsia="Times New Roman"/>
            <w:szCs w:val="24"/>
            <w:lang w:eastAsia="en-US"/>
          </w:rPr>
          <w:t>Αρβανιτίδη</w:t>
        </w:r>
        <w:proofErr w:type="spellEnd"/>
        <w:r w:rsidRPr="00B56CEE">
          <w:rPr>
            <w:rFonts w:eastAsia="Times New Roman"/>
            <w:szCs w:val="24"/>
            <w:lang w:eastAsia="en-US"/>
          </w:rPr>
          <w:t xml:space="preserve">, σελ. </w:t>
        </w:r>
        <w:r w:rsidRPr="00B56CEE">
          <w:rPr>
            <w:rFonts w:eastAsia="Times New Roman"/>
            <w:szCs w:val="24"/>
            <w:lang w:eastAsia="en-US"/>
          </w:rPr>
          <w:br/>
          <w:t xml:space="preserve">2. Επί διαδικαστικού θέματος, σελ. </w:t>
        </w:r>
        <w:r w:rsidRPr="00B56CEE">
          <w:rPr>
            <w:rFonts w:eastAsia="Times New Roman"/>
            <w:szCs w:val="24"/>
            <w:lang w:eastAsia="en-US"/>
          </w:rPr>
          <w:br/>
          <w:t xml:space="preserve"> </w:t>
        </w:r>
        <w:r w:rsidRPr="00B56CEE">
          <w:rPr>
            <w:rFonts w:eastAsia="Times New Roman"/>
            <w:szCs w:val="24"/>
            <w:lang w:eastAsia="en-US"/>
          </w:rPr>
          <w:br/>
          <w:t xml:space="preserve">Β. ΚΟΙΝΟΒΟΥΛΕΥΤΙΚΟΣ ΕΛΕΓΧΟΣ </w:t>
        </w:r>
        <w:r w:rsidRPr="00B56CEE">
          <w:rPr>
            <w:rFonts w:eastAsia="Times New Roman"/>
            <w:szCs w:val="24"/>
            <w:lang w:eastAsia="en-US"/>
          </w:rPr>
          <w:br/>
          <w:t xml:space="preserve">Συζήτηση επίκαιρης ερώτησης προς την Υπουργό Προστασίας του Πολίτη, με θέμα: «Ανεπαρκής αστυνόμευση-υψηλή εγκληματικότητα στου Δήμους της Δυτικής Αθήνας», σελ. </w:t>
        </w:r>
        <w:r w:rsidRPr="00B56CEE">
          <w:rPr>
            <w:rFonts w:eastAsia="Times New Roman"/>
            <w:szCs w:val="24"/>
            <w:lang w:eastAsia="en-US"/>
          </w:rPr>
          <w:br/>
          <w:t xml:space="preserve"> </w:t>
        </w:r>
        <w:r w:rsidRPr="00B56CEE">
          <w:rPr>
            <w:rFonts w:eastAsia="Times New Roman"/>
            <w:szCs w:val="24"/>
            <w:lang w:eastAsia="en-US"/>
          </w:rPr>
          <w:br/>
          <w:t xml:space="preserve">Γ. ΝΟΜΟΘΕΤΙΚΗ ΕΡΓΑΣΙΑ </w:t>
        </w:r>
        <w:r w:rsidRPr="00B56CEE">
          <w:rPr>
            <w:rFonts w:eastAsia="Times New Roman"/>
            <w:szCs w:val="24"/>
            <w:lang w:eastAsia="en-US"/>
          </w:rPr>
          <w:br/>
          <w:t xml:space="preserve">Κατάθεση σχεδίου νόμου:  </w:t>
        </w:r>
      </w:ins>
    </w:p>
    <w:p w14:paraId="7108CCAE" w14:textId="77777777" w:rsidR="00B56CEE" w:rsidRPr="00B56CEE" w:rsidRDefault="00B56CEE" w:rsidP="00B56CEE">
      <w:pPr>
        <w:spacing w:after="0" w:line="360" w:lineRule="auto"/>
        <w:rPr>
          <w:ins w:id="22" w:author="Φλούδα Χριστίνα" w:date="2019-03-07T11:13:00Z"/>
          <w:rFonts w:eastAsia="Times New Roman"/>
          <w:szCs w:val="24"/>
          <w:lang w:eastAsia="en-US"/>
        </w:rPr>
      </w:pPr>
      <w:ins w:id="23" w:author="Φλούδα Χριστίνα" w:date="2019-03-07T11:13:00Z">
        <w:r w:rsidRPr="00B56CEE">
          <w:rPr>
            <w:rFonts w:eastAsia="Times New Roman"/>
            <w:szCs w:val="24"/>
            <w:lang w:eastAsia="en-US"/>
          </w:rPr>
          <w:t xml:space="preserve">Ο Υπουργός Περιβάλλοντος και Ενέργειας, ο Αντιπρόεδρος της Κυβέρνησης και ο Υπουργός Οικονομίας και Ανάπτυξης, οι Υπουργοί Εσωτερικών, Παιδείας,  Έρευνας και Θρησκευμάτων, Εργασίας, Κοινωνικής Ασφάλισης και Κοινωνικής Αλληλεγγύης, Προστασίας του Πολίτη, Δικαιοσύνης, Διαφάνειας και Ανθρωπίνων Δικαιωμάτων, Οικονομικών, Υγείας, Διοικητικής Ανασυγκρότησης, Υποδομών και Μεταφορών, Αγροτικής Ανάπτυξης και Τροφίμων, Τουρισμού, οι Αναπληρωτές Υπουργοί Οικονομικών, Υγείας, Οικονομίας και Ανάπτυξης, Περιβάλλοντος και Ενέργειας, καθώς και οι Υφυπουργοί Οικονομίας και Ανάπτυξης, Οικονομικών και Περιβάλλοντος και Ενέργειας κατέθεσαν την 1η Μαρτίου 2019 σχέδιο νόμου: « Έρευνα, εκμετάλλευση και διαχείριση του γεωθερμικού δυναμικού της χώρας, σύσταση Ελληνικής Αρχής Γεωλογικών και Μεταλλευτικών Ερευνών, ιδιοκτησιακός διαχωρισμός δικτύων διανομής φυσικού αερίου και άλλες διατάξεις», σελ. </w:t>
        </w:r>
        <w:r w:rsidRPr="00B56CEE">
          <w:rPr>
            <w:rFonts w:eastAsia="Times New Roman"/>
            <w:szCs w:val="24"/>
            <w:lang w:eastAsia="en-US"/>
          </w:rPr>
          <w:br/>
        </w:r>
      </w:ins>
    </w:p>
    <w:p w14:paraId="79A135A1" w14:textId="77777777" w:rsidR="00B56CEE" w:rsidRPr="00B56CEE" w:rsidRDefault="00B56CEE" w:rsidP="00B56CEE">
      <w:pPr>
        <w:spacing w:after="0" w:line="360" w:lineRule="auto"/>
        <w:rPr>
          <w:ins w:id="24" w:author="Φλούδα Χριστίνα" w:date="2019-03-07T11:13:00Z"/>
          <w:rFonts w:eastAsia="Times New Roman"/>
          <w:szCs w:val="24"/>
          <w:lang w:eastAsia="en-US"/>
        </w:rPr>
      </w:pPr>
      <w:ins w:id="25" w:author="Φλούδα Χριστίνα" w:date="2019-03-07T11:13:00Z">
        <w:r w:rsidRPr="00B56CEE">
          <w:rPr>
            <w:rFonts w:eastAsia="Times New Roman"/>
            <w:szCs w:val="24"/>
            <w:lang w:eastAsia="en-US"/>
          </w:rPr>
          <w:t>ΠΡΟΕΔΡΕΥΩΝ</w:t>
        </w:r>
      </w:ins>
    </w:p>
    <w:p w14:paraId="38935C99" w14:textId="77777777" w:rsidR="00B56CEE" w:rsidRPr="00B56CEE" w:rsidRDefault="00B56CEE" w:rsidP="00B56CEE">
      <w:pPr>
        <w:spacing w:after="0" w:line="360" w:lineRule="auto"/>
        <w:rPr>
          <w:ins w:id="26" w:author="Φλούδα Χριστίνα" w:date="2019-03-07T11:13:00Z"/>
          <w:rFonts w:eastAsia="Times New Roman"/>
          <w:szCs w:val="24"/>
          <w:lang w:eastAsia="en-US"/>
        </w:rPr>
      </w:pPr>
      <w:ins w:id="27" w:author="Φλούδα Χριστίνα" w:date="2019-03-07T11:13:00Z">
        <w:r w:rsidRPr="00B56CEE">
          <w:rPr>
            <w:rFonts w:eastAsia="Times New Roman"/>
            <w:szCs w:val="24"/>
            <w:lang w:eastAsia="en-US"/>
          </w:rPr>
          <w:t>ΓΕΩΡΓΙΑΔΗΣ Μ. , σελ.</w:t>
        </w:r>
        <w:r w:rsidRPr="00B56CEE">
          <w:rPr>
            <w:rFonts w:eastAsia="Times New Roman"/>
            <w:szCs w:val="24"/>
            <w:lang w:eastAsia="en-US"/>
          </w:rPr>
          <w:br/>
        </w:r>
      </w:ins>
    </w:p>
    <w:p w14:paraId="08541DD8" w14:textId="77777777" w:rsidR="00B56CEE" w:rsidRPr="00B56CEE" w:rsidRDefault="00B56CEE" w:rsidP="00B56CEE">
      <w:pPr>
        <w:spacing w:after="0" w:line="360" w:lineRule="auto"/>
        <w:rPr>
          <w:ins w:id="28" w:author="Φλούδα Χριστίνα" w:date="2019-03-07T11:13:00Z"/>
          <w:rFonts w:eastAsia="Times New Roman"/>
          <w:szCs w:val="24"/>
          <w:lang w:eastAsia="en-US"/>
        </w:rPr>
      </w:pPr>
    </w:p>
    <w:p w14:paraId="1E09AD28" w14:textId="77777777" w:rsidR="00B56CEE" w:rsidRPr="00B56CEE" w:rsidRDefault="00B56CEE" w:rsidP="00B56CEE">
      <w:pPr>
        <w:spacing w:after="0" w:line="360" w:lineRule="auto"/>
        <w:rPr>
          <w:ins w:id="29" w:author="Φλούδα Χριστίνα" w:date="2019-03-07T11:13:00Z"/>
          <w:rFonts w:eastAsia="Times New Roman"/>
          <w:szCs w:val="24"/>
          <w:lang w:eastAsia="en-US"/>
        </w:rPr>
      </w:pPr>
      <w:ins w:id="30" w:author="Φλούδα Χριστίνα" w:date="2019-03-07T11:13:00Z">
        <w:r w:rsidRPr="00B56CEE">
          <w:rPr>
            <w:rFonts w:eastAsia="Times New Roman"/>
            <w:szCs w:val="24"/>
            <w:lang w:eastAsia="en-US"/>
          </w:rPr>
          <w:t>ΟΜΙΛΗΤΕΣ</w:t>
        </w:r>
      </w:ins>
    </w:p>
    <w:p w14:paraId="3B658C12" w14:textId="74448828" w:rsidR="00B56CEE" w:rsidRDefault="00B56CEE" w:rsidP="00B56CEE">
      <w:pPr>
        <w:spacing w:after="0" w:line="600" w:lineRule="auto"/>
        <w:ind w:firstLine="720"/>
        <w:jc w:val="center"/>
        <w:rPr>
          <w:ins w:id="31" w:author="Φλούδα Χριστίνα" w:date="2019-03-07T11:13:00Z"/>
          <w:rFonts w:eastAsia="Times New Roman"/>
          <w:szCs w:val="24"/>
        </w:rPr>
      </w:pPr>
      <w:ins w:id="32" w:author="Φλούδα Χριστίνα" w:date="2019-03-07T11:13:00Z">
        <w:r w:rsidRPr="00B56CEE">
          <w:rPr>
            <w:rFonts w:eastAsia="Times New Roman"/>
            <w:szCs w:val="24"/>
            <w:lang w:eastAsia="en-US"/>
          </w:rPr>
          <w:br/>
          <w:t>Α. Επί διαδικαστικού θέματος:</w:t>
        </w:r>
        <w:r w:rsidRPr="00B56CEE">
          <w:rPr>
            <w:rFonts w:eastAsia="Times New Roman"/>
            <w:szCs w:val="24"/>
            <w:lang w:eastAsia="en-US"/>
          </w:rPr>
          <w:br/>
          <w:t>ΓΕΩΡΓΙΑΔΗΣ Μ. , σελ.</w:t>
        </w:r>
        <w:r w:rsidRPr="00B56CEE">
          <w:rPr>
            <w:rFonts w:eastAsia="Times New Roman"/>
            <w:szCs w:val="24"/>
            <w:lang w:eastAsia="en-US"/>
          </w:rPr>
          <w:br/>
          <w:t>ΚΑΜΜΕΝΟΣ Δ. , σελ.</w:t>
        </w:r>
        <w:r w:rsidRPr="00B56CEE">
          <w:rPr>
            <w:rFonts w:eastAsia="Times New Roman"/>
            <w:szCs w:val="24"/>
            <w:lang w:eastAsia="en-US"/>
          </w:rPr>
          <w:br/>
          <w:t>ΚΑΡΡΑΣ Γ. , σελ.</w:t>
        </w:r>
        <w:r w:rsidRPr="00B56CEE">
          <w:rPr>
            <w:rFonts w:eastAsia="Times New Roman"/>
            <w:szCs w:val="24"/>
            <w:lang w:eastAsia="en-US"/>
          </w:rPr>
          <w:br/>
        </w:r>
        <w:r w:rsidRPr="00B56CEE">
          <w:rPr>
            <w:rFonts w:eastAsia="Times New Roman"/>
            <w:szCs w:val="24"/>
            <w:lang w:eastAsia="en-US"/>
          </w:rPr>
          <w:br/>
          <w:t>Β. Επί της επίκαιρης ερώτησης:</w:t>
        </w:r>
        <w:r w:rsidRPr="00B56CEE">
          <w:rPr>
            <w:rFonts w:eastAsia="Times New Roman"/>
            <w:szCs w:val="24"/>
            <w:lang w:eastAsia="en-US"/>
          </w:rPr>
          <w:br/>
          <w:t>ΓΕΡΟΒΑΣΙΛΗ  Ό. , σελ.</w:t>
        </w:r>
        <w:r w:rsidRPr="00B56CEE">
          <w:rPr>
            <w:rFonts w:eastAsia="Times New Roman"/>
            <w:szCs w:val="24"/>
            <w:lang w:eastAsia="en-US"/>
          </w:rPr>
          <w:br/>
          <w:t>ΚΑΜΜΕΝΟΣ Δ. , σελ.</w:t>
        </w:r>
        <w:r w:rsidRPr="00B56CEE">
          <w:rPr>
            <w:rFonts w:eastAsia="Times New Roman"/>
            <w:szCs w:val="24"/>
            <w:lang w:eastAsia="en-US"/>
          </w:rPr>
          <w:br/>
          <w:t>ΚΑΡΡΑΣ Γ. , σελ.</w:t>
        </w:r>
        <w:r w:rsidRPr="00B56CEE">
          <w:rPr>
            <w:rFonts w:eastAsia="Times New Roman"/>
            <w:szCs w:val="24"/>
            <w:lang w:eastAsia="en-US"/>
          </w:rPr>
          <w:br/>
        </w:r>
      </w:ins>
    </w:p>
    <w:p w14:paraId="18F92E99" w14:textId="0B865488" w:rsidR="007D28C0" w:rsidRDefault="00B56CEE">
      <w:pPr>
        <w:spacing w:after="0" w:line="600" w:lineRule="auto"/>
        <w:ind w:firstLine="720"/>
        <w:jc w:val="center"/>
        <w:rPr>
          <w:rFonts w:eastAsia="Times New Roman"/>
          <w:szCs w:val="24"/>
        </w:rPr>
      </w:pPr>
      <w:r w:rsidRPr="00D54957">
        <w:rPr>
          <w:rFonts w:eastAsia="Times New Roman"/>
          <w:szCs w:val="24"/>
        </w:rPr>
        <w:t>ΠΡΑΚΤΙΚΑ ΒΟΥΛΗΣ</w:t>
      </w:r>
    </w:p>
    <w:p w14:paraId="18F92E9A" w14:textId="77777777" w:rsidR="007D28C0" w:rsidRDefault="00B56CEE">
      <w:pPr>
        <w:spacing w:line="600" w:lineRule="auto"/>
        <w:ind w:firstLine="720"/>
        <w:jc w:val="center"/>
        <w:rPr>
          <w:rFonts w:eastAsia="Times New Roman"/>
          <w:szCs w:val="24"/>
        </w:rPr>
      </w:pPr>
      <w:r w:rsidRPr="00D54957">
        <w:rPr>
          <w:rFonts w:eastAsia="Times New Roman"/>
          <w:szCs w:val="24"/>
        </w:rPr>
        <w:t>Ι</w:t>
      </w:r>
      <w:r w:rsidRPr="00D54957">
        <w:rPr>
          <w:rFonts w:eastAsia="Times New Roman"/>
          <w:szCs w:val="24"/>
        </w:rPr>
        <w:t xml:space="preserve">Ζ΄ ΠΕΡΙΟΔΟΣ </w:t>
      </w:r>
    </w:p>
    <w:p w14:paraId="18F92E9B" w14:textId="77777777" w:rsidR="007D28C0" w:rsidRDefault="00B56CEE">
      <w:pPr>
        <w:spacing w:line="600" w:lineRule="auto"/>
        <w:ind w:firstLine="720"/>
        <w:jc w:val="center"/>
        <w:rPr>
          <w:rFonts w:eastAsia="Times New Roman"/>
          <w:szCs w:val="24"/>
        </w:rPr>
      </w:pPr>
      <w:r w:rsidRPr="00D54957">
        <w:rPr>
          <w:rFonts w:eastAsia="Times New Roman"/>
          <w:szCs w:val="24"/>
        </w:rPr>
        <w:t>ΠΡΟΕΔΡΕΥΟΜΕΝΗΣ ΚΟΙΝΟΒΟΥΛΕΥΤΙΚΗΣ ΔΗΜΟΚΡΑΤΙΑΣ</w:t>
      </w:r>
    </w:p>
    <w:p w14:paraId="18F92E9C" w14:textId="77777777" w:rsidR="007D28C0" w:rsidRDefault="00B56CEE">
      <w:pPr>
        <w:spacing w:line="600" w:lineRule="auto"/>
        <w:ind w:firstLine="720"/>
        <w:jc w:val="center"/>
        <w:rPr>
          <w:rFonts w:eastAsia="Times New Roman"/>
          <w:szCs w:val="24"/>
        </w:rPr>
      </w:pPr>
      <w:r w:rsidRPr="00D54957">
        <w:rPr>
          <w:rFonts w:eastAsia="Times New Roman"/>
          <w:szCs w:val="24"/>
        </w:rPr>
        <w:t>ΣΥΝΟΔΟΣ Δ΄</w:t>
      </w:r>
    </w:p>
    <w:p w14:paraId="18F92E9D" w14:textId="77777777" w:rsidR="007D28C0" w:rsidRDefault="00B56CEE">
      <w:pPr>
        <w:spacing w:line="600" w:lineRule="auto"/>
        <w:ind w:firstLine="720"/>
        <w:jc w:val="center"/>
        <w:rPr>
          <w:rFonts w:eastAsia="Times New Roman"/>
          <w:szCs w:val="24"/>
        </w:rPr>
      </w:pPr>
      <w:r w:rsidRPr="00D54957">
        <w:rPr>
          <w:rFonts w:eastAsia="Times New Roman"/>
          <w:szCs w:val="24"/>
        </w:rPr>
        <w:t>ΣΥΝΕΔΡΙΑΣΗ ΠΗ΄</w:t>
      </w:r>
    </w:p>
    <w:p w14:paraId="18F92E9E" w14:textId="77777777" w:rsidR="007D28C0" w:rsidRDefault="00B56CEE">
      <w:pPr>
        <w:spacing w:line="600" w:lineRule="auto"/>
        <w:ind w:firstLine="720"/>
        <w:jc w:val="center"/>
        <w:rPr>
          <w:rFonts w:eastAsia="Times New Roman"/>
          <w:szCs w:val="24"/>
        </w:rPr>
      </w:pPr>
      <w:r w:rsidRPr="00D54957">
        <w:rPr>
          <w:rFonts w:eastAsia="Times New Roman"/>
          <w:szCs w:val="24"/>
        </w:rPr>
        <w:t>Δευτέρα 4 Μαρτίου 2019</w:t>
      </w:r>
    </w:p>
    <w:p w14:paraId="18F92E9F" w14:textId="77777777" w:rsidR="007D28C0" w:rsidRDefault="00B56CEE">
      <w:pPr>
        <w:spacing w:line="600" w:lineRule="auto"/>
        <w:ind w:firstLine="720"/>
        <w:jc w:val="both"/>
        <w:rPr>
          <w:rFonts w:eastAsia="Times New Roman"/>
          <w:szCs w:val="24"/>
        </w:rPr>
      </w:pPr>
      <w:r w:rsidRPr="00D54957">
        <w:rPr>
          <w:rFonts w:eastAsia="Times New Roman"/>
          <w:szCs w:val="24"/>
        </w:rPr>
        <w:t>Αθήνα, σήμερα στις 4 Μαρτίου 2019, ημέρα Δευτέρα και ώρα 18.0</w:t>
      </w:r>
      <w:r w:rsidRPr="00CB23F6">
        <w:rPr>
          <w:rFonts w:eastAsia="Times New Roman"/>
          <w:szCs w:val="24"/>
        </w:rPr>
        <w:t>2</w:t>
      </w:r>
      <w:r w:rsidRPr="00D54957">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85378C">
        <w:rPr>
          <w:rFonts w:eastAsia="Times New Roman"/>
          <w:b/>
          <w:szCs w:val="24"/>
        </w:rPr>
        <w:t>ΜΑΡΙΟΥ ΓΕΩΡΓΙΑΔΗ</w:t>
      </w:r>
      <w:r w:rsidRPr="00D54957">
        <w:rPr>
          <w:rFonts w:eastAsia="Times New Roman"/>
          <w:szCs w:val="24"/>
        </w:rPr>
        <w:t>.</w:t>
      </w:r>
    </w:p>
    <w:p w14:paraId="18F92EA0" w14:textId="77777777" w:rsidR="007D28C0" w:rsidRDefault="00B56CEE">
      <w:pPr>
        <w:spacing w:line="600" w:lineRule="auto"/>
        <w:ind w:firstLine="720"/>
        <w:jc w:val="both"/>
        <w:rPr>
          <w:rFonts w:eastAsia="Times New Roman"/>
          <w:szCs w:val="24"/>
        </w:rPr>
      </w:pPr>
      <w:r w:rsidRPr="00CB23F6">
        <w:rPr>
          <w:rFonts w:eastAsia="Times New Roman"/>
          <w:b/>
          <w:szCs w:val="24"/>
        </w:rPr>
        <w:t>ΠΡΟΕΔΡΕΥΩΝ (Μάριος Γεωργιάδης):</w:t>
      </w:r>
      <w:r w:rsidRPr="00D54957">
        <w:rPr>
          <w:rFonts w:eastAsia="Times New Roman"/>
          <w:szCs w:val="24"/>
        </w:rPr>
        <w:t xml:space="preserve"> Κυρίες και κύριοι συνάδελφοι, αρχίζει η συνεδρίαση.</w:t>
      </w:r>
    </w:p>
    <w:p w14:paraId="18F92EA1" w14:textId="77777777" w:rsidR="007D28C0" w:rsidRDefault="00B56CEE">
      <w:pPr>
        <w:tabs>
          <w:tab w:val="left" w:pos="2940"/>
        </w:tabs>
        <w:spacing w:line="600" w:lineRule="auto"/>
        <w:ind w:firstLine="720"/>
        <w:jc w:val="both"/>
        <w:rPr>
          <w:rFonts w:eastAsia="Times New Roman" w:cs="Times New Roman"/>
          <w:szCs w:val="24"/>
        </w:rPr>
      </w:pPr>
      <w:r>
        <w:rPr>
          <w:rFonts w:eastAsia="Times New Roman" w:cs="Times New Roman"/>
          <w:szCs w:val="24"/>
        </w:rPr>
        <w:t>Ε</w:t>
      </w:r>
      <w:r w:rsidRPr="00D54957">
        <w:rPr>
          <w:rFonts w:eastAsia="Times New Roman" w:cs="Times New Roman"/>
          <w:szCs w:val="24"/>
        </w:rPr>
        <w:t>ισερχόμασ</w:t>
      </w:r>
      <w:r w:rsidRPr="00D54957">
        <w:rPr>
          <w:rFonts w:eastAsia="Times New Roman" w:cs="Times New Roman"/>
          <w:szCs w:val="24"/>
        </w:rPr>
        <w:t xml:space="preserve">τε στη συζήτηση των </w:t>
      </w:r>
    </w:p>
    <w:p w14:paraId="18F92EA2" w14:textId="77777777" w:rsidR="007D28C0" w:rsidRDefault="00B56CEE">
      <w:pPr>
        <w:tabs>
          <w:tab w:val="left" w:pos="2940"/>
        </w:tabs>
        <w:spacing w:line="600" w:lineRule="auto"/>
        <w:ind w:firstLine="720"/>
        <w:jc w:val="center"/>
        <w:rPr>
          <w:rFonts w:eastAsia="Times New Roman" w:cs="Times New Roman"/>
          <w:b/>
          <w:szCs w:val="24"/>
        </w:rPr>
      </w:pPr>
      <w:r w:rsidRPr="00CB23F6">
        <w:rPr>
          <w:rFonts w:eastAsia="Times New Roman" w:cs="Times New Roman"/>
          <w:b/>
          <w:szCs w:val="24"/>
        </w:rPr>
        <w:t>ΕΠΙΚΑΙΡΩΝ ΕΡΩΤΗΣΕΩΝ</w:t>
      </w:r>
    </w:p>
    <w:p w14:paraId="18F92EA3" w14:textId="77777777" w:rsidR="007D28C0" w:rsidRDefault="00B56CEE">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Στη σημερινή συνεδρίαση θα συζητηθεί μία μόνο</w:t>
      </w:r>
      <w:r w:rsidRPr="00D54957">
        <w:rPr>
          <w:rFonts w:eastAsia="Times New Roman" w:cs="Times New Roman"/>
          <w:szCs w:val="24"/>
        </w:rPr>
        <w:t xml:space="preserve"> </w:t>
      </w:r>
      <w:r w:rsidRPr="00D54957">
        <w:rPr>
          <w:rFonts w:eastAsia="Times New Roman" w:cs="Times New Roman"/>
          <w:szCs w:val="24"/>
        </w:rPr>
        <w:t>ερώτηση</w:t>
      </w:r>
      <w:r>
        <w:rPr>
          <w:rFonts w:eastAsia="Times New Roman" w:cs="Times New Roman"/>
          <w:szCs w:val="24"/>
        </w:rPr>
        <w:t>, αλλά πρώτα επιτρέψτε μου να ανακοινώσω τις επίκαιρες ερωτήσεις που δεν θα συζητηθούν</w:t>
      </w:r>
      <w:r w:rsidRPr="00CB23F6">
        <w:rPr>
          <w:rFonts w:eastAsia="Times New Roman" w:cs="Times New Roman"/>
          <w:szCs w:val="24"/>
        </w:rPr>
        <w:t>.</w:t>
      </w:r>
    </w:p>
    <w:p w14:paraId="18F92EA4" w14:textId="77777777" w:rsidR="007D28C0" w:rsidRDefault="00B56CEE">
      <w:pPr>
        <w:tabs>
          <w:tab w:val="left" w:pos="2940"/>
        </w:tabs>
        <w:spacing w:line="600" w:lineRule="auto"/>
        <w:ind w:firstLine="720"/>
        <w:jc w:val="both"/>
        <w:rPr>
          <w:rFonts w:eastAsia="Times New Roman"/>
          <w:szCs w:val="24"/>
        </w:rPr>
      </w:pPr>
      <w:r w:rsidRPr="00D54957">
        <w:rPr>
          <w:rFonts w:eastAsia="Times New Roman"/>
          <w:szCs w:val="24"/>
        </w:rPr>
        <w:t xml:space="preserve">Η </w:t>
      </w:r>
      <w:r>
        <w:rPr>
          <w:rFonts w:eastAsia="Times New Roman"/>
          <w:szCs w:val="24"/>
        </w:rPr>
        <w:t xml:space="preserve">πέμπτη </w:t>
      </w:r>
      <w:r w:rsidRPr="00D54957">
        <w:rPr>
          <w:rFonts w:eastAsia="Times New Roman"/>
          <w:szCs w:val="24"/>
        </w:rPr>
        <w:t xml:space="preserve">με αριθμό 349/11-2-2019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ρώτηση</w:t>
      </w:r>
      <w:r>
        <w:rPr>
          <w:rFonts w:eastAsia="Times New Roman"/>
          <w:szCs w:val="24"/>
        </w:rPr>
        <w:t xml:space="preserve"> δεύτερου κύκλου</w:t>
      </w:r>
      <w:r w:rsidRPr="00D54957">
        <w:rPr>
          <w:rFonts w:eastAsia="Times New Roman"/>
          <w:szCs w:val="24"/>
        </w:rPr>
        <w:t xml:space="preserve"> του Βουλ</w:t>
      </w:r>
      <w:r w:rsidRPr="00D54957">
        <w:rPr>
          <w:rFonts w:eastAsia="Times New Roman"/>
          <w:szCs w:val="24"/>
        </w:rPr>
        <w:t>ευτή Β΄ Αθηνών της Νέας Δημοκρατίας κ. Σπυρίδωνος</w:t>
      </w:r>
      <w:r>
        <w:rPr>
          <w:rFonts w:eastAsia="Times New Roman"/>
          <w:szCs w:val="24"/>
        </w:rPr>
        <w:t xml:space="preserve"> </w:t>
      </w:r>
      <w:r w:rsidRPr="00D54957">
        <w:rPr>
          <w:rFonts w:eastAsia="Times New Roman"/>
          <w:szCs w:val="24"/>
        </w:rPr>
        <w:t xml:space="preserve">- </w:t>
      </w:r>
      <w:proofErr w:type="spellStart"/>
      <w:r>
        <w:rPr>
          <w:rFonts w:eastAsia="Times New Roman"/>
          <w:szCs w:val="24"/>
        </w:rPr>
        <w:t>Α</w:t>
      </w:r>
      <w:r w:rsidRPr="00D54957">
        <w:rPr>
          <w:rFonts w:eastAsia="Times New Roman"/>
          <w:szCs w:val="24"/>
        </w:rPr>
        <w:t>δ</w:t>
      </w:r>
      <w:r>
        <w:rPr>
          <w:rFonts w:eastAsia="Times New Roman"/>
          <w:szCs w:val="24"/>
        </w:rPr>
        <w:t>ώ</w:t>
      </w:r>
      <w:r w:rsidRPr="00D54957">
        <w:rPr>
          <w:rFonts w:eastAsia="Times New Roman"/>
          <w:szCs w:val="24"/>
        </w:rPr>
        <w:t>νι</w:t>
      </w:r>
      <w:r>
        <w:rPr>
          <w:rFonts w:eastAsia="Times New Roman"/>
          <w:szCs w:val="24"/>
        </w:rPr>
        <w:t>δος</w:t>
      </w:r>
      <w:proofErr w:type="spellEnd"/>
      <w:r w:rsidRPr="00D54957">
        <w:rPr>
          <w:rFonts w:eastAsia="Times New Roman"/>
          <w:szCs w:val="24"/>
        </w:rPr>
        <w:t xml:space="preserve"> Γεωργιάδη προς τον Υπουργό Υγείας α</w:t>
      </w:r>
      <w:r>
        <w:rPr>
          <w:rFonts w:eastAsia="Times New Roman"/>
          <w:szCs w:val="24"/>
        </w:rPr>
        <w:t xml:space="preserve">ναφορικά με το </w:t>
      </w:r>
      <w:proofErr w:type="spellStart"/>
      <w:r>
        <w:rPr>
          <w:rFonts w:eastAsia="Times New Roman"/>
          <w:szCs w:val="24"/>
        </w:rPr>
        <w:t>ραδιοφάρμακο</w:t>
      </w:r>
      <w:proofErr w:type="spellEnd"/>
      <w:r>
        <w:rPr>
          <w:rFonts w:eastAsia="Times New Roman"/>
          <w:szCs w:val="24"/>
        </w:rPr>
        <w:t>,</w:t>
      </w:r>
      <w:r>
        <w:rPr>
          <w:rFonts w:eastAsia="Times New Roman"/>
          <w:szCs w:val="24"/>
        </w:rPr>
        <w:t xml:space="preserve"> δεν </w:t>
      </w:r>
      <w:r>
        <w:rPr>
          <w:rFonts w:eastAsia="Times New Roman"/>
          <w:szCs w:val="24"/>
        </w:rPr>
        <w:t xml:space="preserve">θα συζητηθεί </w:t>
      </w:r>
      <w:r>
        <w:rPr>
          <w:rFonts w:eastAsia="Times New Roman"/>
          <w:szCs w:val="24"/>
        </w:rPr>
        <w:t xml:space="preserve">λόγω κωλύματος του κυρίου Βουλευτή. </w:t>
      </w:r>
    </w:p>
    <w:p w14:paraId="18F92EA5" w14:textId="77777777" w:rsidR="007D28C0" w:rsidRDefault="00B56CEE">
      <w:pPr>
        <w:spacing w:line="600" w:lineRule="auto"/>
        <w:ind w:firstLine="720"/>
        <w:jc w:val="both"/>
        <w:rPr>
          <w:rFonts w:eastAsia="Times New Roman"/>
          <w:szCs w:val="24"/>
        </w:rPr>
      </w:pPr>
      <w:r w:rsidRPr="00D54957">
        <w:rPr>
          <w:rFonts w:eastAsia="Times New Roman"/>
          <w:szCs w:val="24"/>
        </w:rPr>
        <w:t xml:space="preserve">Η </w:t>
      </w:r>
      <w:r>
        <w:rPr>
          <w:rFonts w:eastAsia="Times New Roman"/>
          <w:szCs w:val="24"/>
        </w:rPr>
        <w:t xml:space="preserve">δεύτερη </w:t>
      </w:r>
      <w:r w:rsidRPr="00D54957">
        <w:rPr>
          <w:rFonts w:eastAsia="Times New Roman"/>
          <w:szCs w:val="24"/>
        </w:rPr>
        <w:t xml:space="preserve">με αριθμό 382/26-2-2019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 xml:space="preserve">ρώτηση </w:t>
      </w:r>
      <w:r>
        <w:rPr>
          <w:rFonts w:eastAsia="Times New Roman"/>
          <w:szCs w:val="24"/>
        </w:rPr>
        <w:t xml:space="preserve">δεύτερου κύκλου </w:t>
      </w:r>
      <w:r w:rsidRPr="00D54957">
        <w:rPr>
          <w:rFonts w:eastAsia="Times New Roman"/>
          <w:szCs w:val="24"/>
        </w:rPr>
        <w:t xml:space="preserve">του </w:t>
      </w:r>
      <w:r w:rsidRPr="00D54957">
        <w:rPr>
          <w:rFonts w:eastAsia="Times New Roman"/>
          <w:szCs w:val="24"/>
        </w:rPr>
        <w:t>Βουλευτή Σερρών της Δημοκρατικής Συμπαράταξης κ. Μιχαήλ Τζελέπη προς την Υπουργό</w:t>
      </w:r>
      <w:r>
        <w:rPr>
          <w:rFonts w:eastAsia="Times New Roman"/>
          <w:szCs w:val="24"/>
        </w:rPr>
        <w:t xml:space="preserve"> Προστασίας του Πολίτη, με θέμα</w:t>
      </w:r>
      <w:r w:rsidRPr="00D54957">
        <w:rPr>
          <w:rFonts w:eastAsia="Times New Roman"/>
          <w:szCs w:val="24"/>
        </w:rPr>
        <w:t xml:space="preserve"> «Αυξημένη η παραβατικότητα στον Νομό Σερρών και </w:t>
      </w:r>
      <w:proofErr w:type="spellStart"/>
      <w:r w:rsidRPr="00D54957">
        <w:rPr>
          <w:rFonts w:eastAsia="Times New Roman"/>
          <w:szCs w:val="24"/>
        </w:rPr>
        <w:t>υποστελεχωμένη</w:t>
      </w:r>
      <w:proofErr w:type="spellEnd"/>
      <w:r>
        <w:rPr>
          <w:rFonts w:eastAsia="Times New Roman"/>
          <w:szCs w:val="24"/>
        </w:rPr>
        <w:t xml:space="preserve"> η Διεύθυνση Αστυνομίας Σερρών»</w:t>
      </w:r>
      <w:r>
        <w:rPr>
          <w:rFonts w:eastAsia="Times New Roman"/>
          <w:szCs w:val="24"/>
        </w:rPr>
        <w:t>,</w:t>
      </w:r>
      <w:r>
        <w:rPr>
          <w:rFonts w:eastAsia="Times New Roman"/>
          <w:szCs w:val="24"/>
        </w:rPr>
        <w:t xml:space="preserve"> δεν </w:t>
      </w:r>
      <w:r>
        <w:rPr>
          <w:rFonts w:eastAsia="Times New Roman"/>
          <w:szCs w:val="24"/>
        </w:rPr>
        <w:t xml:space="preserve">θα συζητηθεί </w:t>
      </w:r>
      <w:r>
        <w:rPr>
          <w:rFonts w:eastAsia="Times New Roman"/>
          <w:szCs w:val="24"/>
        </w:rPr>
        <w:t>λόγω κωλύματος του κυρίου Βουλευ</w:t>
      </w:r>
      <w:r>
        <w:rPr>
          <w:rFonts w:eastAsia="Times New Roman"/>
          <w:szCs w:val="24"/>
        </w:rPr>
        <w:t>τή.</w:t>
      </w:r>
    </w:p>
    <w:p w14:paraId="18F92EA6" w14:textId="77777777" w:rsidR="007D28C0" w:rsidRDefault="00B56CEE">
      <w:pPr>
        <w:spacing w:line="600" w:lineRule="auto"/>
        <w:ind w:firstLine="720"/>
        <w:jc w:val="both"/>
        <w:rPr>
          <w:rFonts w:eastAsia="Times New Roman"/>
          <w:szCs w:val="24"/>
        </w:rPr>
      </w:pPr>
      <w:r>
        <w:rPr>
          <w:rFonts w:eastAsia="Times New Roman"/>
          <w:szCs w:val="24"/>
        </w:rPr>
        <w:t>Επίσης, δ</w:t>
      </w:r>
      <w:r>
        <w:rPr>
          <w:rFonts w:eastAsia="Times New Roman"/>
          <w:szCs w:val="24"/>
        </w:rPr>
        <w:t>εν θα συζητηθούν λόγω κωλ</w:t>
      </w:r>
      <w:r>
        <w:rPr>
          <w:rFonts w:eastAsia="Times New Roman"/>
          <w:szCs w:val="24"/>
        </w:rPr>
        <w:t>υμά</w:t>
      </w:r>
      <w:r>
        <w:rPr>
          <w:rFonts w:eastAsia="Times New Roman"/>
          <w:szCs w:val="24"/>
        </w:rPr>
        <w:t>των των αρμοδίων Υπουργών οι ακόλουθες ερωτήσεις:</w:t>
      </w:r>
    </w:p>
    <w:p w14:paraId="18F92EA7" w14:textId="77777777" w:rsidR="007D28C0" w:rsidRDefault="00B56CEE">
      <w:pPr>
        <w:tabs>
          <w:tab w:val="left" w:pos="2940"/>
        </w:tabs>
        <w:spacing w:line="600" w:lineRule="auto"/>
        <w:ind w:firstLine="720"/>
        <w:jc w:val="both"/>
        <w:rPr>
          <w:rFonts w:eastAsia="Times New Roman" w:cs="Times New Roman"/>
          <w:szCs w:val="24"/>
        </w:rPr>
      </w:pPr>
      <w:r w:rsidRPr="00D54957">
        <w:rPr>
          <w:rFonts w:eastAsia="Times New Roman"/>
          <w:szCs w:val="24"/>
        </w:rPr>
        <w:lastRenderedPageBreak/>
        <w:t xml:space="preserve">Η </w:t>
      </w:r>
      <w:r>
        <w:rPr>
          <w:rFonts w:eastAsia="Times New Roman"/>
          <w:szCs w:val="24"/>
        </w:rPr>
        <w:t xml:space="preserve">πρώτη </w:t>
      </w:r>
      <w:r w:rsidRPr="00D54957">
        <w:rPr>
          <w:rFonts w:eastAsia="Times New Roman"/>
          <w:szCs w:val="24"/>
        </w:rPr>
        <w:t xml:space="preserve">με αριθμό 384/26-2-2019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ρώτηση</w:t>
      </w:r>
      <w:r>
        <w:rPr>
          <w:rFonts w:eastAsia="Times New Roman"/>
          <w:szCs w:val="24"/>
        </w:rPr>
        <w:t xml:space="preserve"> πρώτου κύκλου</w:t>
      </w:r>
      <w:r w:rsidRPr="00D54957">
        <w:rPr>
          <w:rFonts w:eastAsia="Times New Roman"/>
          <w:szCs w:val="24"/>
        </w:rPr>
        <w:t xml:space="preserve"> του Βουλευτή Ηρακλείου του Συνασπισμού Ριζοσπαστικής Αριστεράς κ. Νικολάου </w:t>
      </w:r>
      <w:proofErr w:type="spellStart"/>
      <w:r w:rsidRPr="00D54957">
        <w:rPr>
          <w:rFonts w:eastAsia="Times New Roman"/>
          <w:szCs w:val="24"/>
        </w:rPr>
        <w:t>Ηγουμενίδη</w:t>
      </w:r>
      <w:proofErr w:type="spellEnd"/>
      <w:r w:rsidRPr="00D54957">
        <w:rPr>
          <w:rFonts w:eastAsia="Times New Roman"/>
          <w:szCs w:val="24"/>
        </w:rPr>
        <w:t xml:space="preserve"> προς τον Υπουργό</w:t>
      </w:r>
      <w:r w:rsidRPr="00D54957">
        <w:rPr>
          <w:rFonts w:eastAsia="Times New Roman"/>
          <w:szCs w:val="24"/>
        </w:rPr>
        <w:t xml:space="preserve"> Υγείας, με θέμα «Εκκρεμότητες σχετικές με την Πρωτοβάθμια Φροντίδα Υγείας στο</w:t>
      </w:r>
      <w:r>
        <w:rPr>
          <w:rFonts w:eastAsia="Times New Roman"/>
          <w:szCs w:val="24"/>
        </w:rPr>
        <w:t>ν</w:t>
      </w:r>
      <w:r w:rsidRPr="00D54957">
        <w:rPr>
          <w:rFonts w:eastAsia="Times New Roman"/>
          <w:szCs w:val="24"/>
        </w:rPr>
        <w:t xml:space="preserve"> Νομό Ηρακλείου και την επέκταση της Μονάδας Εντατικής Παρακολούθησης Καρδιοπαθών (ΜΕΠΚ) στο Πανεπιστημιακό Γενικό Νοσοκομείο Ηρακλείου (Π</w:t>
      </w:r>
      <w:r>
        <w:rPr>
          <w:rFonts w:eastAsia="Times New Roman"/>
          <w:szCs w:val="24"/>
        </w:rPr>
        <w:t>ΑΓΝΗ)»</w:t>
      </w:r>
      <w:r>
        <w:rPr>
          <w:rFonts w:eastAsia="Times New Roman"/>
          <w:szCs w:val="24"/>
        </w:rPr>
        <w:t>,</w:t>
      </w:r>
      <w:r>
        <w:rPr>
          <w:rFonts w:eastAsia="Times New Roman"/>
          <w:szCs w:val="24"/>
        </w:rPr>
        <w:t xml:space="preserve"> δεν </w:t>
      </w:r>
      <w:r>
        <w:rPr>
          <w:rFonts w:eastAsia="Times New Roman"/>
          <w:szCs w:val="24"/>
        </w:rPr>
        <w:t xml:space="preserve">θα συζητηθεί </w:t>
      </w:r>
      <w:r>
        <w:rPr>
          <w:rFonts w:eastAsia="Times New Roman"/>
          <w:szCs w:val="24"/>
        </w:rPr>
        <w:t>λόγω κωλύματος</w:t>
      </w:r>
      <w:r>
        <w:rPr>
          <w:rFonts w:eastAsia="Times New Roman"/>
          <w:szCs w:val="24"/>
        </w:rPr>
        <w:t xml:space="preserve"> του Υπουργού Υγείας κ. Ανδρέα Ξανθού, </w:t>
      </w:r>
      <w:r>
        <w:rPr>
          <w:rFonts w:eastAsia="Times New Roman"/>
          <w:szCs w:val="24"/>
        </w:rPr>
        <w:t>εξαιτίας</w:t>
      </w:r>
      <w:r>
        <w:rPr>
          <w:rFonts w:eastAsia="Times New Roman"/>
          <w:szCs w:val="24"/>
        </w:rPr>
        <w:t xml:space="preserve"> ανειλημμένων υποχρεώσεων. </w:t>
      </w:r>
    </w:p>
    <w:p w14:paraId="18F92EA8" w14:textId="77777777" w:rsidR="007D28C0" w:rsidRDefault="00B56CEE">
      <w:pPr>
        <w:tabs>
          <w:tab w:val="left" w:pos="2940"/>
        </w:tabs>
        <w:spacing w:line="600" w:lineRule="auto"/>
        <w:ind w:firstLine="720"/>
        <w:jc w:val="both"/>
        <w:rPr>
          <w:rFonts w:eastAsia="Times New Roman" w:cs="Times New Roman"/>
          <w:szCs w:val="24"/>
        </w:rPr>
      </w:pPr>
      <w:r w:rsidRPr="00D54957">
        <w:rPr>
          <w:rFonts w:eastAsia="Times New Roman"/>
          <w:szCs w:val="24"/>
        </w:rPr>
        <w:t xml:space="preserve">Η </w:t>
      </w:r>
      <w:r>
        <w:rPr>
          <w:rFonts w:eastAsia="Times New Roman"/>
          <w:szCs w:val="24"/>
        </w:rPr>
        <w:t xml:space="preserve">δεύτερη </w:t>
      </w:r>
      <w:r w:rsidRPr="00D54957">
        <w:rPr>
          <w:rFonts w:eastAsia="Times New Roman"/>
          <w:szCs w:val="24"/>
        </w:rPr>
        <w:t xml:space="preserve">με αριθμό 390/26-2-2019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 xml:space="preserve">ρώτηση </w:t>
      </w:r>
      <w:r>
        <w:rPr>
          <w:rFonts w:eastAsia="Times New Roman"/>
          <w:szCs w:val="24"/>
        </w:rPr>
        <w:t xml:space="preserve">πρώτου κύκλου του </w:t>
      </w:r>
      <w:r w:rsidRPr="00D54957">
        <w:rPr>
          <w:rFonts w:eastAsia="Times New Roman"/>
          <w:szCs w:val="24"/>
        </w:rPr>
        <w:t>Βουλευτή Α</w:t>
      </w:r>
      <w:r>
        <w:rPr>
          <w:rFonts w:eastAsia="Times New Roman"/>
          <w:szCs w:val="24"/>
        </w:rPr>
        <w:t xml:space="preserve">χαΐας της Νέας Δημοκρατίας κ. </w:t>
      </w:r>
      <w:proofErr w:type="spellStart"/>
      <w:r>
        <w:rPr>
          <w:rFonts w:eastAsia="Times New Roman"/>
          <w:szCs w:val="24"/>
        </w:rPr>
        <w:t>Ιάσ</w:t>
      </w:r>
      <w:proofErr w:type="spellEnd"/>
      <w:r w:rsidRPr="00D54957">
        <w:rPr>
          <w:rFonts w:eastAsia="Times New Roman"/>
          <w:szCs w:val="24"/>
          <w:lang w:val="en-US"/>
        </w:rPr>
        <w:t>o</w:t>
      </w:r>
      <w:r w:rsidRPr="00D54957">
        <w:rPr>
          <w:rFonts w:eastAsia="Times New Roman"/>
          <w:szCs w:val="24"/>
        </w:rPr>
        <w:t>να Φωτήλα π</w:t>
      </w:r>
      <w:r>
        <w:rPr>
          <w:rFonts w:eastAsia="Times New Roman"/>
          <w:szCs w:val="24"/>
        </w:rPr>
        <w:t>ρος τον Υπουργό Υγείας, με θέμα</w:t>
      </w:r>
      <w:r w:rsidRPr="00D54957">
        <w:rPr>
          <w:rFonts w:eastAsia="Times New Roman"/>
          <w:szCs w:val="24"/>
        </w:rPr>
        <w:t xml:space="preserve"> «</w:t>
      </w:r>
      <w:r>
        <w:rPr>
          <w:rFonts w:eastAsia="Times New Roman"/>
          <w:szCs w:val="24"/>
        </w:rPr>
        <w:t>"</w:t>
      </w:r>
      <w:r w:rsidRPr="00D54957">
        <w:rPr>
          <w:rFonts w:eastAsia="Times New Roman"/>
          <w:szCs w:val="24"/>
        </w:rPr>
        <w:t>Χωρίς τέλος</w:t>
      </w:r>
      <w:r>
        <w:rPr>
          <w:rFonts w:eastAsia="Times New Roman"/>
          <w:szCs w:val="24"/>
        </w:rPr>
        <w:t>"</w:t>
      </w:r>
      <w:r w:rsidRPr="00D54957">
        <w:rPr>
          <w:rFonts w:eastAsia="Times New Roman"/>
          <w:szCs w:val="24"/>
        </w:rPr>
        <w:t xml:space="preserve"> το αδιέ</w:t>
      </w:r>
      <w:r>
        <w:rPr>
          <w:rFonts w:eastAsia="Times New Roman"/>
          <w:szCs w:val="24"/>
        </w:rPr>
        <w:t>ξοδ</w:t>
      </w:r>
      <w:r>
        <w:rPr>
          <w:rFonts w:eastAsia="Times New Roman"/>
          <w:szCs w:val="24"/>
        </w:rPr>
        <w:t>ο με τον οικογενειακό ιατρό»</w:t>
      </w:r>
      <w:r>
        <w:rPr>
          <w:rFonts w:eastAsia="Times New Roman"/>
          <w:szCs w:val="24"/>
        </w:rPr>
        <w:t>,</w:t>
      </w:r>
      <w:r>
        <w:rPr>
          <w:rFonts w:eastAsia="Times New Roman"/>
          <w:szCs w:val="24"/>
        </w:rPr>
        <w:t xml:space="preserve"> δεν </w:t>
      </w:r>
      <w:r>
        <w:rPr>
          <w:rFonts w:eastAsia="Times New Roman"/>
          <w:szCs w:val="24"/>
        </w:rPr>
        <w:t xml:space="preserve">θα συζητηθεί </w:t>
      </w:r>
      <w:r>
        <w:rPr>
          <w:rFonts w:eastAsia="Times New Roman"/>
          <w:szCs w:val="24"/>
        </w:rPr>
        <w:t xml:space="preserve">λόγω κωλύματος του Υπουργού Υγείας κ. Ανδρέα Ξανθού, </w:t>
      </w:r>
      <w:r>
        <w:rPr>
          <w:rFonts w:eastAsia="Times New Roman"/>
          <w:szCs w:val="24"/>
        </w:rPr>
        <w:t>εξαιτίας</w:t>
      </w:r>
      <w:r>
        <w:rPr>
          <w:rFonts w:eastAsia="Times New Roman"/>
          <w:szCs w:val="24"/>
        </w:rPr>
        <w:t xml:space="preserve"> ανειλημμένων υποχρεώσεων. </w:t>
      </w:r>
    </w:p>
    <w:p w14:paraId="18F92EA9" w14:textId="77777777" w:rsidR="007D28C0" w:rsidRDefault="00B56CEE">
      <w:pPr>
        <w:tabs>
          <w:tab w:val="left" w:pos="2940"/>
        </w:tabs>
        <w:spacing w:line="600" w:lineRule="auto"/>
        <w:ind w:firstLine="720"/>
        <w:jc w:val="both"/>
        <w:rPr>
          <w:rFonts w:eastAsia="Times New Roman"/>
          <w:szCs w:val="24"/>
        </w:rPr>
      </w:pPr>
      <w:r w:rsidRPr="00D54957">
        <w:rPr>
          <w:rFonts w:eastAsia="Times New Roman"/>
          <w:szCs w:val="24"/>
        </w:rPr>
        <w:t xml:space="preserve">Η </w:t>
      </w:r>
      <w:r>
        <w:rPr>
          <w:rFonts w:eastAsia="Times New Roman"/>
          <w:szCs w:val="24"/>
        </w:rPr>
        <w:t xml:space="preserve">τρίτη </w:t>
      </w:r>
      <w:r w:rsidRPr="00D54957">
        <w:rPr>
          <w:rFonts w:eastAsia="Times New Roman"/>
          <w:szCs w:val="24"/>
        </w:rPr>
        <w:t xml:space="preserve">με αριθμό 375/20-2-2019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 xml:space="preserve">ρώτηση </w:t>
      </w:r>
      <w:r>
        <w:rPr>
          <w:rFonts w:eastAsia="Times New Roman"/>
          <w:szCs w:val="24"/>
        </w:rPr>
        <w:t xml:space="preserve">πρώτου κύκλου </w:t>
      </w:r>
      <w:r w:rsidRPr="00D54957">
        <w:rPr>
          <w:rFonts w:eastAsia="Times New Roman"/>
          <w:szCs w:val="24"/>
        </w:rPr>
        <w:t xml:space="preserve">του Βουλευτή Β΄ Αθηνών της Δημοκρατικής Συμπαράταξης κ. Ανδρέα Λοβέρδου προς τον </w:t>
      </w:r>
      <w:r>
        <w:rPr>
          <w:rFonts w:eastAsia="Times New Roman"/>
          <w:szCs w:val="24"/>
        </w:rPr>
        <w:t>Υπουργό Εθνικής Άμυ</w:t>
      </w:r>
      <w:r>
        <w:rPr>
          <w:rFonts w:eastAsia="Times New Roman"/>
          <w:szCs w:val="24"/>
        </w:rPr>
        <w:lastRenderedPageBreak/>
        <w:t>νας, με θέμα</w:t>
      </w:r>
      <w:r w:rsidRPr="00D54957">
        <w:rPr>
          <w:rFonts w:eastAsia="Times New Roman"/>
          <w:szCs w:val="24"/>
        </w:rPr>
        <w:t xml:space="preserve"> «Συμμετοχή της Ελλάδας στην αμυντική συνε</w:t>
      </w:r>
      <w:r>
        <w:rPr>
          <w:rFonts w:eastAsia="Times New Roman"/>
          <w:szCs w:val="24"/>
        </w:rPr>
        <w:t xml:space="preserve">ργασία της Ευρωπαϊκής Ένωσης», δεν </w:t>
      </w:r>
      <w:r>
        <w:rPr>
          <w:rFonts w:eastAsia="Times New Roman"/>
          <w:szCs w:val="24"/>
        </w:rPr>
        <w:t xml:space="preserve">θα συζητηθεί </w:t>
      </w:r>
      <w:r>
        <w:rPr>
          <w:rFonts w:eastAsia="Times New Roman"/>
          <w:szCs w:val="24"/>
        </w:rPr>
        <w:t>λόγω κωλύματος του Υπουργού Εθνικής Άμυνας κ. Ευάγγελο</w:t>
      </w:r>
      <w:r>
        <w:rPr>
          <w:rFonts w:eastAsia="Times New Roman"/>
          <w:szCs w:val="24"/>
        </w:rPr>
        <w:t xml:space="preserve">υ Αποστολάκη, </w:t>
      </w:r>
      <w:r>
        <w:rPr>
          <w:rFonts w:eastAsia="Times New Roman"/>
          <w:szCs w:val="24"/>
        </w:rPr>
        <w:t>εξαιτίας</w:t>
      </w:r>
      <w:r>
        <w:rPr>
          <w:rFonts w:eastAsia="Times New Roman"/>
          <w:szCs w:val="24"/>
        </w:rPr>
        <w:t xml:space="preserve"> φόρτου εργασίας που αφορά την επικείμενη επίσημη επίσκεψη της Υπουργού Εθνικής Άμυνας της Γερμανίας στην Αθήνα. </w:t>
      </w:r>
    </w:p>
    <w:p w14:paraId="18F92EAA" w14:textId="77777777" w:rsidR="007D28C0" w:rsidRDefault="00B56CEE">
      <w:pPr>
        <w:tabs>
          <w:tab w:val="left" w:pos="2940"/>
        </w:tabs>
        <w:spacing w:line="600" w:lineRule="auto"/>
        <w:ind w:firstLine="720"/>
        <w:jc w:val="both"/>
        <w:rPr>
          <w:rFonts w:eastAsia="Times New Roman"/>
          <w:szCs w:val="24"/>
        </w:rPr>
      </w:pPr>
      <w:r w:rsidRPr="00D54957">
        <w:rPr>
          <w:rFonts w:eastAsia="Times New Roman"/>
          <w:szCs w:val="24"/>
        </w:rPr>
        <w:t xml:space="preserve">Η </w:t>
      </w:r>
      <w:r>
        <w:rPr>
          <w:rFonts w:eastAsia="Times New Roman"/>
          <w:szCs w:val="24"/>
        </w:rPr>
        <w:t xml:space="preserve">ένατη </w:t>
      </w:r>
      <w:r w:rsidRPr="00D54957">
        <w:rPr>
          <w:rFonts w:eastAsia="Times New Roman"/>
          <w:szCs w:val="24"/>
        </w:rPr>
        <w:t xml:space="preserve">με αριθμό 328/4-2-2019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ρώτηση</w:t>
      </w:r>
      <w:r>
        <w:rPr>
          <w:rFonts w:eastAsia="Times New Roman"/>
          <w:szCs w:val="24"/>
        </w:rPr>
        <w:t xml:space="preserve"> δεύτερου κύκλου</w:t>
      </w:r>
      <w:r w:rsidRPr="00D54957">
        <w:rPr>
          <w:rFonts w:eastAsia="Times New Roman"/>
          <w:szCs w:val="24"/>
        </w:rPr>
        <w:t xml:space="preserve"> του Βουλευτή Α΄ Αθηνών της Νέας Δημοκρατίας κ. Βασιλείου</w:t>
      </w:r>
      <w:r w:rsidRPr="00D54957">
        <w:rPr>
          <w:rFonts w:eastAsia="Times New Roman"/>
          <w:szCs w:val="24"/>
        </w:rPr>
        <w:t xml:space="preserve"> </w:t>
      </w:r>
      <w:proofErr w:type="spellStart"/>
      <w:r w:rsidRPr="00D54957">
        <w:rPr>
          <w:rFonts w:eastAsia="Times New Roman"/>
          <w:szCs w:val="24"/>
        </w:rPr>
        <w:t>Κικίλια</w:t>
      </w:r>
      <w:proofErr w:type="spellEnd"/>
      <w:r w:rsidRPr="00D54957">
        <w:rPr>
          <w:rFonts w:eastAsia="Times New Roman"/>
          <w:szCs w:val="24"/>
        </w:rPr>
        <w:t xml:space="preserve"> προς τον </w:t>
      </w:r>
      <w:r>
        <w:rPr>
          <w:rFonts w:eastAsia="Times New Roman"/>
          <w:szCs w:val="24"/>
        </w:rPr>
        <w:t>Υπουργό Εθνικής Άμυνας, με θέμα</w:t>
      </w:r>
      <w:r w:rsidRPr="00D54957">
        <w:rPr>
          <w:rFonts w:eastAsia="Times New Roman"/>
          <w:szCs w:val="24"/>
        </w:rPr>
        <w:t xml:space="preserve"> «Κρίσεις της Ανώτατης Ηγεσ</w:t>
      </w:r>
      <w:r>
        <w:rPr>
          <w:rFonts w:eastAsia="Times New Roman"/>
          <w:szCs w:val="24"/>
        </w:rPr>
        <w:t>ίας στις Ένοπλες Δυνάμεις (ΕΔ)»</w:t>
      </w:r>
      <w:r>
        <w:rPr>
          <w:rFonts w:eastAsia="Times New Roman"/>
          <w:szCs w:val="24"/>
        </w:rPr>
        <w:t>,</w:t>
      </w:r>
      <w:r>
        <w:rPr>
          <w:rFonts w:eastAsia="Times New Roman"/>
          <w:szCs w:val="24"/>
        </w:rPr>
        <w:t xml:space="preserve"> δεν </w:t>
      </w:r>
      <w:r>
        <w:rPr>
          <w:rFonts w:eastAsia="Times New Roman"/>
          <w:szCs w:val="24"/>
        </w:rPr>
        <w:t>θα συζητηθεί</w:t>
      </w:r>
      <w:r>
        <w:rPr>
          <w:rFonts w:eastAsia="Times New Roman"/>
          <w:szCs w:val="24"/>
        </w:rPr>
        <w:t xml:space="preserve">, δεδομένου ότι ο Υπουργός Εθνικής Άμυνας έχει απαντήσει εμπρόθεσμα γραπτώς από </w:t>
      </w:r>
      <w:r>
        <w:rPr>
          <w:rFonts w:eastAsia="Times New Roman"/>
          <w:szCs w:val="24"/>
        </w:rPr>
        <w:t>τις 12</w:t>
      </w:r>
      <w:r>
        <w:rPr>
          <w:rFonts w:eastAsia="Times New Roman"/>
          <w:szCs w:val="24"/>
        </w:rPr>
        <w:t xml:space="preserve"> Φεβρουαρίου 2019 την υπ’ αριθμόν 5111/29</w:t>
      </w:r>
      <w:r>
        <w:rPr>
          <w:rFonts w:eastAsia="Times New Roman"/>
          <w:szCs w:val="24"/>
        </w:rPr>
        <w:t>-</w:t>
      </w:r>
      <w:r>
        <w:rPr>
          <w:rFonts w:eastAsia="Times New Roman"/>
          <w:szCs w:val="24"/>
        </w:rPr>
        <w:t>1</w:t>
      </w:r>
      <w:r>
        <w:rPr>
          <w:rFonts w:eastAsia="Times New Roman"/>
          <w:szCs w:val="24"/>
        </w:rPr>
        <w:t>-</w:t>
      </w:r>
      <w:r>
        <w:rPr>
          <w:rFonts w:eastAsia="Times New Roman"/>
          <w:szCs w:val="24"/>
        </w:rPr>
        <w:t>2</w:t>
      </w:r>
      <w:r>
        <w:rPr>
          <w:rFonts w:eastAsia="Times New Roman"/>
          <w:szCs w:val="24"/>
        </w:rPr>
        <w:t xml:space="preserve">019, όμοια ως προς τα συζητούμενα ερώτηση του ίδιου Βουλευτή. </w:t>
      </w:r>
    </w:p>
    <w:p w14:paraId="18F92EAB" w14:textId="77777777" w:rsidR="007D28C0" w:rsidRDefault="00B56CEE">
      <w:pPr>
        <w:tabs>
          <w:tab w:val="left" w:pos="2940"/>
        </w:tabs>
        <w:spacing w:line="600" w:lineRule="auto"/>
        <w:ind w:firstLine="720"/>
        <w:jc w:val="both"/>
        <w:rPr>
          <w:rFonts w:eastAsia="Times New Roman"/>
          <w:szCs w:val="24"/>
        </w:rPr>
      </w:pPr>
      <w:r w:rsidRPr="00D54957">
        <w:rPr>
          <w:rFonts w:eastAsia="Times New Roman"/>
          <w:szCs w:val="24"/>
        </w:rPr>
        <w:t>Η</w:t>
      </w:r>
      <w:r>
        <w:rPr>
          <w:rFonts w:eastAsia="Times New Roman"/>
          <w:szCs w:val="24"/>
        </w:rPr>
        <w:t xml:space="preserve"> τέταρτη</w:t>
      </w:r>
      <w:r w:rsidRPr="00D54957">
        <w:rPr>
          <w:rFonts w:eastAsia="Times New Roman"/>
          <w:szCs w:val="24"/>
        </w:rPr>
        <w:t xml:space="preserve"> με αριθμό 380/25-2-2019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 xml:space="preserve">ρώτηση </w:t>
      </w:r>
      <w:r>
        <w:rPr>
          <w:rFonts w:eastAsia="Times New Roman"/>
          <w:szCs w:val="24"/>
        </w:rPr>
        <w:t xml:space="preserve">δεύτερου κύκλου </w:t>
      </w:r>
      <w:r w:rsidRPr="00D54957">
        <w:rPr>
          <w:rFonts w:eastAsia="Times New Roman"/>
          <w:szCs w:val="24"/>
        </w:rPr>
        <w:t>του Ανεξάρτητου Βουλευτή Β΄ Πειραιώς κ. Δημητρίου Καμμένου προς τον Υπουργό Εθνικής Άμυνας, σχετικά με «την έκθεση ανάλυσης κι</w:t>
      </w:r>
      <w:r w:rsidRPr="00D54957">
        <w:rPr>
          <w:rFonts w:eastAsia="Times New Roman"/>
          <w:szCs w:val="24"/>
        </w:rPr>
        <w:t>νδύνου για το 2019 τ</w:t>
      </w:r>
      <w:r>
        <w:rPr>
          <w:rFonts w:eastAsia="Times New Roman"/>
          <w:szCs w:val="24"/>
        </w:rPr>
        <w:t>ης</w:t>
      </w:r>
      <w:r w:rsidRPr="00D54957">
        <w:rPr>
          <w:rFonts w:eastAsia="Times New Roman"/>
          <w:szCs w:val="24"/>
        </w:rPr>
        <w:t xml:space="preserve"> </w:t>
      </w:r>
      <w:r>
        <w:rPr>
          <w:rFonts w:eastAsia="Times New Roman"/>
          <w:szCs w:val="24"/>
        </w:rPr>
        <w:t>"</w:t>
      </w:r>
      <w:proofErr w:type="spellStart"/>
      <w:r w:rsidRPr="00D54957">
        <w:rPr>
          <w:rFonts w:eastAsia="Times New Roman"/>
          <w:szCs w:val="24"/>
          <w:lang w:val="en-US"/>
        </w:rPr>
        <w:t>Frontex</w:t>
      </w:r>
      <w:proofErr w:type="spellEnd"/>
      <w:r w:rsidRPr="00205C8B">
        <w:rPr>
          <w:rFonts w:eastAsia="Times New Roman"/>
          <w:szCs w:val="24"/>
        </w:rPr>
        <w:t>"</w:t>
      </w:r>
      <w:r>
        <w:rPr>
          <w:rFonts w:eastAsia="Times New Roman"/>
          <w:szCs w:val="24"/>
        </w:rPr>
        <w:t>,</w:t>
      </w:r>
      <w:r w:rsidRPr="00D54957">
        <w:rPr>
          <w:rFonts w:eastAsia="Times New Roman"/>
          <w:szCs w:val="24"/>
        </w:rPr>
        <w:t xml:space="preserve"> όπου </w:t>
      </w:r>
      <w:proofErr w:type="spellStart"/>
      <w:r w:rsidRPr="00D54957">
        <w:rPr>
          <w:rFonts w:eastAsia="Times New Roman"/>
          <w:szCs w:val="24"/>
        </w:rPr>
        <w:t>εμφαίνεται</w:t>
      </w:r>
      <w:proofErr w:type="spellEnd"/>
      <w:r w:rsidRPr="00D54957">
        <w:rPr>
          <w:rFonts w:eastAsia="Times New Roman"/>
          <w:szCs w:val="24"/>
        </w:rPr>
        <w:t xml:space="preserve"> ότι η μεταναστευτική πίεση παραμένει υψηλή </w:t>
      </w:r>
      <w:r w:rsidRPr="00D54957">
        <w:rPr>
          <w:rFonts w:eastAsia="Times New Roman"/>
          <w:szCs w:val="24"/>
        </w:rPr>
        <w:lastRenderedPageBreak/>
        <w:t xml:space="preserve">στα εξωτερικά </w:t>
      </w:r>
      <w:r>
        <w:rPr>
          <w:rFonts w:eastAsia="Times New Roman"/>
          <w:szCs w:val="24"/>
        </w:rPr>
        <w:t xml:space="preserve">σύνορα της Ευρωπαϊκής Ένωσης», δεν </w:t>
      </w:r>
      <w:r>
        <w:rPr>
          <w:rFonts w:eastAsia="Times New Roman"/>
          <w:szCs w:val="24"/>
        </w:rPr>
        <w:t xml:space="preserve">θα συζητηθεί </w:t>
      </w:r>
      <w:r>
        <w:rPr>
          <w:rFonts w:eastAsia="Times New Roman"/>
          <w:szCs w:val="24"/>
        </w:rPr>
        <w:t>λόγω αναρμοδιότητας, καθόσον σύμφωνα με το ισχύον θεσμικό πλαίσιο οι αρμοδιότητες της ερώτησης εμπίπτ</w:t>
      </w:r>
      <w:r>
        <w:rPr>
          <w:rFonts w:eastAsia="Times New Roman"/>
          <w:szCs w:val="24"/>
        </w:rPr>
        <w:t>ουν στα Υπουργεία Προστασίας του Πολίτη, Ναυτιλίας και Νησιωτικής Πολιτικής και Μεταναστευτικής Πολιτικής.</w:t>
      </w:r>
    </w:p>
    <w:p w14:paraId="18F92EAC" w14:textId="77777777" w:rsidR="007D28C0" w:rsidRDefault="00B56CEE">
      <w:pPr>
        <w:tabs>
          <w:tab w:val="left" w:pos="426"/>
        </w:tabs>
        <w:spacing w:line="600" w:lineRule="auto"/>
        <w:ind w:firstLine="567"/>
        <w:jc w:val="both"/>
        <w:rPr>
          <w:rFonts w:eastAsia="Times New Roman"/>
          <w:szCs w:val="24"/>
        </w:rPr>
      </w:pPr>
      <w:r w:rsidRPr="00D54957">
        <w:rPr>
          <w:rFonts w:eastAsia="Times New Roman"/>
          <w:szCs w:val="24"/>
        </w:rPr>
        <w:t xml:space="preserve">Η </w:t>
      </w:r>
      <w:r>
        <w:rPr>
          <w:rFonts w:eastAsia="Times New Roman"/>
          <w:szCs w:val="24"/>
        </w:rPr>
        <w:t xml:space="preserve">πρώτη </w:t>
      </w:r>
      <w:r w:rsidRPr="00D54957">
        <w:rPr>
          <w:rFonts w:eastAsia="Times New Roman"/>
          <w:szCs w:val="24"/>
        </w:rPr>
        <w:t xml:space="preserve">με αριθμό 391/26-2-2019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ρώτηση</w:t>
      </w:r>
      <w:r>
        <w:rPr>
          <w:rFonts w:eastAsia="Times New Roman"/>
          <w:szCs w:val="24"/>
        </w:rPr>
        <w:t xml:space="preserve"> δευτέρου κύκλου </w:t>
      </w:r>
      <w:r w:rsidRPr="00D54957">
        <w:rPr>
          <w:rFonts w:eastAsia="Times New Roman"/>
          <w:szCs w:val="24"/>
        </w:rPr>
        <w:t>του Βουλευτή Τρικάλων της Νέας Δημοκρατίας κ. Κωνσταντίνου Σκρέκα προς τ</w:t>
      </w:r>
      <w:r>
        <w:rPr>
          <w:rFonts w:eastAsia="Times New Roman"/>
          <w:szCs w:val="24"/>
        </w:rPr>
        <w:t xml:space="preserve">ον Υπουργό </w:t>
      </w:r>
      <w:r>
        <w:rPr>
          <w:rFonts w:eastAsia="Times New Roman"/>
          <w:szCs w:val="24"/>
        </w:rPr>
        <w:t>Οικονομικών, με θέμα</w:t>
      </w:r>
      <w:r w:rsidRPr="00D54957">
        <w:rPr>
          <w:rFonts w:eastAsia="Times New Roman"/>
          <w:szCs w:val="24"/>
        </w:rPr>
        <w:t xml:space="preserve"> «Υγιείς ξενοδοχειακές επιχειρήσεις κινδυνεύουν με </w:t>
      </w:r>
      <w:r>
        <w:rPr>
          <w:rFonts w:eastAsia="Times New Roman"/>
          <w:szCs w:val="24"/>
        </w:rPr>
        <w:t>"</w:t>
      </w:r>
      <w:r w:rsidRPr="00D54957">
        <w:rPr>
          <w:rFonts w:eastAsia="Times New Roman"/>
          <w:szCs w:val="24"/>
        </w:rPr>
        <w:t>λου</w:t>
      </w:r>
      <w:r>
        <w:rPr>
          <w:rFonts w:eastAsia="Times New Roman"/>
          <w:szCs w:val="24"/>
        </w:rPr>
        <w:t>κέτο</w:t>
      </w:r>
      <w:r>
        <w:rPr>
          <w:rFonts w:eastAsia="Times New Roman"/>
          <w:szCs w:val="24"/>
        </w:rPr>
        <w:t>"</w:t>
      </w:r>
      <w:r>
        <w:rPr>
          <w:rFonts w:eastAsia="Times New Roman"/>
          <w:szCs w:val="24"/>
        </w:rPr>
        <w:t xml:space="preserve"> λόγω καταλογισμού ΦΠΑ»</w:t>
      </w:r>
      <w:r>
        <w:rPr>
          <w:rFonts w:eastAsia="Times New Roman"/>
          <w:szCs w:val="24"/>
        </w:rPr>
        <w:t>,</w:t>
      </w:r>
      <w:r>
        <w:rPr>
          <w:rFonts w:eastAsia="Times New Roman"/>
          <w:szCs w:val="24"/>
        </w:rPr>
        <w:t xml:space="preserve"> δεν </w:t>
      </w:r>
      <w:r>
        <w:rPr>
          <w:rFonts w:eastAsia="Times New Roman"/>
          <w:szCs w:val="24"/>
        </w:rPr>
        <w:t xml:space="preserve">θα συζητηθεί </w:t>
      </w:r>
      <w:r>
        <w:rPr>
          <w:rFonts w:eastAsia="Times New Roman"/>
          <w:szCs w:val="24"/>
        </w:rPr>
        <w:t xml:space="preserve">λόγω κωλύματος της Υφυπουργού Οικονομικών κ. Αικατερίνης </w:t>
      </w:r>
      <w:proofErr w:type="spellStart"/>
      <w:r>
        <w:rPr>
          <w:rFonts w:eastAsia="Times New Roman"/>
          <w:szCs w:val="24"/>
        </w:rPr>
        <w:t>Παπανάτσιου</w:t>
      </w:r>
      <w:proofErr w:type="spellEnd"/>
      <w:r>
        <w:rPr>
          <w:rFonts w:eastAsia="Times New Roman"/>
          <w:szCs w:val="24"/>
        </w:rPr>
        <w:t xml:space="preserve">, </w:t>
      </w:r>
      <w:r>
        <w:rPr>
          <w:rFonts w:eastAsia="Times New Roman"/>
          <w:szCs w:val="24"/>
        </w:rPr>
        <w:t>εξαιτίας</w:t>
      </w:r>
      <w:r>
        <w:rPr>
          <w:rFonts w:eastAsia="Times New Roman"/>
          <w:szCs w:val="24"/>
        </w:rPr>
        <w:t xml:space="preserve"> κυβερνητικής αποστολής. </w:t>
      </w:r>
    </w:p>
    <w:p w14:paraId="18F92EAD" w14:textId="77777777" w:rsidR="007D28C0" w:rsidRDefault="00B56CEE">
      <w:pPr>
        <w:tabs>
          <w:tab w:val="left" w:pos="426"/>
        </w:tabs>
        <w:spacing w:line="600" w:lineRule="auto"/>
        <w:ind w:firstLine="567"/>
        <w:jc w:val="both"/>
        <w:rPr>
          <w:rFonts w:eastAsia="Times New Roman"/>
          <w:szCs w:val="24"/>
        </w:rPr>
      </w:pPr>
      <w:r w:rsidRPr="00D54957">
        <w:rPr>
          <w:rFonts w:eastAsia="Times New Roman"/>
          <w:szCs w:val="24"/>
        </w:rPr>
        <w:t>Η</w:t>
      </w:r>
      <w:r>
        <w:rPr>
          <w:rFonts w:eastAsia="Times New Roman"/>
          <w:szCs w:val="24"/>
        </w:rPr>
        <w:t xml:space="preserve"> έκτη</w:t>
      </w:r>
      <w:r w:rsidRPr="00D54957">
        <w:rPr>
          <w:rFonts w:eastAsia="Times New Roman"/>
          <w:szCs w:val="24"/>
        </w:rPr>
        <w:t xml:space="preserve"> με αριθμό 355/12-2-2019</w:t>
      </w:r>
      <w:r w:rsidRPr="00D54957">
        <w:rPr>
          <w:rFonts w:eastAsia="Times New Roman"/>
          <w:szCs w:val="24"/>
        </w:rPr>
        <w:t xml:space="preserve">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ρώτηση</w:t>
      </w:r>
      <w:r>
        <w:rPr>
          <w:rFonts w:eastAsia="Times New Roman"/>
          <w:szCs w:val="24"/>
        </w:rPr>
        <w:t xml:space="preserve"> δεύτερου κύκλου</w:t>
      </w:r>
      <w:r w:rsidRPr="00D54957">
        <w:rPr>
          <w:rFonts w:eastAsia="Times New Roman"/>
          <w:szCs w:val="24"/>
        </w:rPr>
        <w:t xml:space="preserve"> του Βουλευτή Β</w:t>
      </w:r>
      <w:r>
        <w:rPr>
          <w:rFonts w:eastAsia="Times New Roman"/>
          <w:szCs w:val="24"/>
        </w:rPr>
        <w:t>΄</w:t>
      </w:r>
      <w:r w:rsidRPr="00D54957">
        <w:rPr>
          <w:rFonts w:eastAsia="Times New Roman"/>
          <w:szCs w:val="24"/>
        </w:rPr>
        <w:t xml:space="preserve"> Αθηνών του Κομμουνιστικού Κόμματος Ελλάδ</w:t>
      </w:r>
      <w:r>
        <w:rPr>
          <w:rFonts w:eastAsia="Times New Roman"/>
          <w:szCs w:val="24"/>
        </w:rPr>
        <w:t>α</w:t>
      </w:r>
      <w:r w:rsidRPr="00D54957">
        <w:rPr>
          <w:rFonts w:eastAsia="Times New Roman"/>
          <w:szCs w:val="24"/>
        </w:rPr>
        <w:t xml:space="preserve">ς κ. Χρήστου </w:t>
      </w:r>
      <w:proofErr w:type="spellStart"/>
      <w:r w:rsidRPr="00D54957">
        <w:rPr>
          <w:rFonts w:eastAsia="Times New Roman"/>
          <w:szCs w:val="24"/>
        </w:rPr>
        <w:t>Κατσώτη</w:t>
      </w:r>
      <w:proofErr w:type="spellEnd"/>
      <w:r w:rsidRPr="00D54957">
        <w:rPr>
          <w:rFonts w:eastAsia="Times New Roman"/>
          <w:szCs w:val="24"/>
        </w:rPr>
        <w:t xml:space="preserve"> προς τον Υπουργό Οικονομικών, σχετικά με την «εκχώρηση της ακίνητης δημόσιας περιουσίας σε Εταιρεία Ακινήτων του Δημοσίου (ΕΤΑΔ)</w:t>
      </w:r>
      <w:r>
        <w:rPr>
          <w:rFonts w:eastAsia="Times New Roman"/>
          <w:szCs w:val="24"/>
        </w:rPr>
        <w:t xml:space="preserve"> </w:t>
      </w:r>
      <w:r w:rsidRPr="00D54957">
        <w:rPr>
          <w:rFonts w:eastAsia="Times New Roman"/>
          <w:szCs w:val="24"/>
        </w:rPr>
        <w:t>- Ταμείο Αξιοπο</w:t>
      </w:r>
      <w:r w:rsidRPr="00D54957">
        <w:rPr>
          <w:rFonts w:eastAsia="Times New Roman"/>
          <w:szCs w:val="24"/>
        </w:rPr>
        <w:t>ίησης Ιδιωτικής Περ</w:t>
      </w:r>
      <w:r>
        <w:rPr>
          <w:rFonts w:eastAsia="Times New Roman"/>
          <w:szCs w:val="24"/>
        </w:rPr>
        <w:t>ιουσίας του Δημοσίου (ΤΑΙΠΕΔ)»</w:t>
      </w:r>
      <w:r>
        <w:rPr>
          <w:rFonts w:eastAsia="Times New Roman"/>
          <w:szCs w:val="24"/>
        </w:rPr>
        <w:t>,</w:t>
      </w:r>
      <w:r>
        <w:rPr>
          <w:rFonts w:eastAsia="Times New Roman"/>
          <w:szCs w:val="24"/>
        </w:rPr>
        <w:t xml:space="preserve"> </w:t>
      </w:r>
      <w:r>
        <w:rPr>
          <w:rFonts w:eastAsia="Times New Roman"/>
          <w:szCs w:val="24"/>
        </w:rPr>
        <w:lastRenderedPageBreak/>
        <w:t xml:space="preserve">δεν </w:t>
      </w:r>
      <w:r>
        <w:rPr>
          <w:rFonts w:eastAsia="Times New Roman"/>
          <w:szCs w:val="24"/>
        </w:rPr>
        <w:t xml:space="preserve">θα συζητηθεί </w:t>
      </w:r>
      <w:r>
        <w:rPr>
          <w:rFonts w:eastAsia="Times New Roman"/>
          <w:szCs w:val="24"/>
        </w:rPr>
        <w:t xml:space="preserve">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 xml:space="preserve">, </w:t>
      </w:r>
      <w:r>
        <w:rPr>
          <w:rFonts w:eastAsia="Times New Roman"/>
          <w:szCs w:val="24"/>
        </w:rPr>
        <w:t xml:space="preserve">εξαιτίας </w:t>
      </w:r>
      <w:r>
        <w:rPr>
          <w:rFonts w:eastAsia="Times New Roman"/>
          <w:szCs w:val="24"/>
        </w:rPr>
        <w:t xml:space="preserve">φόρτου εργασίας. </w:t>
      </w:r>
    </w:p>
    <w:p w14:paraId="18F92EAE" w14:textId="77777777" w:rsidR="007D28C0" w:rsidRDefault="00B56CEE">
      <w:pPr>
        <w:tabs>
          <w:tab w:val="left" w:pos="426"/>
        </w:tabs>
        <w:spacing w:line="600" w:lineRule="auto"/>
        <w:ind w:firstLine="993"/>
        <w:jc w:val="both"/>
        <w:rPr>
          <w:rFonts w:eastAsia="Times New Roman"/>
          <w:szCs w:val="24"/>
        </w:rPr>
      </w:pPr>
      <w:r w:rsidRPr="00D54957">
        <w:rPr>
          <w:rFonts w:eastAsia="Times New Roman"/>
          <w:szCs w:val="24"/>
        </w:rPr>
        <w:t xml:space="preserve">Η </w:t>
      </w:r>
      <w:r>
        <w:rPr>
          <w:rFonts w:eastAsia="Times New Roman"/>
          <w:szCs w:val="24"/>
        </w:rPr>
        <w:t xml:space="preserve">έβδομη </w:t>
      </w:r>
      <w:r w:rsidRPr="00D54957">
        <w:rPr>
          <w:rFonts w:eastAsia="Times New Roman"/>
          <w:szCs w:val="24"/>
        </w:rPr>
        <w:t xml:space="preserve">με αριθμό 350/11-2-2019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ρώτηση</w:t>
      </w:r>
      <w:r>
        <w:rPr>
          <w:rFonts w:eastAsia="Times New Roman"/>
          <w:szCs w:val="24"/>
        </w:rPr>
        <w:t xml:space="preserve"> δευτέρου κύκλου </w:t>
      </w:r>
      <w:r w:rsidRPr="00D54957">
        <w:rPr>
          <w:rFonts w:eastAsia="Times New Roman"/>
          <w:szCs w:val="24"/>
        </w:rPr>
        <w:t>του Βουλευτή Αττικής της Νέας Δ</w:t>
      </w:r>
      <w:r w:rsidRPr="00D54957">
        <w:rPr>
          <w:rFonts w:eastAsia="Times New Roman"/>
          <w:szCs w:val="24"/>
        </w:rPr>
        <w:t>ημοκρατίας κ. Γεωργίου Βλάχου προς τ</w:t>
      </w:r>
      <w:r>
        <w:rPr>
          <w:rFonts w:eastAsia="Times New Roman"/>
          <w:szCs w:val="24"/>
        </w:rPr>
        <w:t>ον Υπουργό Οικονομικών, με θέμα</w:t>
      </w:r>
      <w:r w:rsidRPr="00D54957">
        <w:rPr>
          <w:rFonts w:eastAsia="Times New Roman"/>
          <w:szCs w:val="24"/>
        </w:rPr>
        <w:t xml:space="preserve"> «Λογαριασμός </w:t>
      </w:r>
      <w:proofErr w:type="spellStart"/>
      <w:r w:rsidRPr="00D54957">
        <w:rPr>
          <w:rFonts w:eastAsia="Times New Roman"/>
          <w:szCs w:val="24"/>
        </w:rPr>
        <w:t>Επικούρησης</w:t>
      </w:r>
      <w:proofErr w:type="spellEnd"/>
      <w:r w:rsidRPr="00D54957">
        <w:rPr>
          <w:rFonts w:eastAsia="Times New Roman"/>
          <w:szCs w:val="24"/>
        </w:rPr>
        <w:t xml:space="preserve"> της Εθνικής Τράπ</w:t>
      </w:r>
      <w:r>
        <w:rPr>
          <w:rFonts w:eastAsia="Times New Roman"/>
          <w:szCs w:val="24"/>
        </w:rPr>
        <w:t>εζας της Ελλάδος (ΛΕΠΕΤΕ)»</w:t>
      </w:r>
      <w:r>
        <w:rPr>
          <w:rFonts w:eastAsia="Times New Roman"/>
          <w:szCs w:val="24"/>
        </w:rPr>
        <w:t>,</w:t>
      </w:r>
      <w:r>
        <w:rPr>
          <w:rFonts w:eastAsia="Times New Roman"/>
          <w:szCs w:val="24"/>
        </w:rPr>
        <w:t xml:space="preserve"> δεν </w:t>
      </w:r>
      <w:r>
        <w:rPr>
          <w:rFonts w:eastAsia="Times New Roman"/>
          <w:szCs w:val="24"/>
        </w:rPr>
        <w:t xml:space="preserve">θα συζητηθεί </w:t>
      </w:r>
      <w:r>
        <w:rPr>
          <w:rFonts w:eastAsia="Times New Roman"/>
          <w:szCs w:val="24"/>
        </w:rPr>
        <w:t xml:space="preserve">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 xml:space="preserve">, </w:t>
      </w:r>
      <w:r>
        <w:rPr>
          <w:rFonts w:eastAsia="Times New Roman"/>
          <w:szCs w:val="24"/>
        </w:rPr>
        <w:t>εξαιτίας</w:t>
      </w:r>
      <w:r>
        <w:rPr>
          <w:rFonts w:eastAsia="Times New Roman"/>
          <w:szCs w:val="24"/>
        </w:rPr>
        <w:t xml:space="preserve"> φόρτου εργασίας.</w:t>
      </w:r>
      <w:r>
        <w:rPr>
          <w:rFonts w:eastAsia="Times New Roman"/>
          <w:szCs w:val="24"/>
        </w:rPr>
        <w:t xml:space="preserve"> </w:t>
      </w:r>
    </w:p>
    <w:p w14:paraId="18F92EAF" w14:textId="77777777" w:rsidR="007D28C0" w:rsidRDefault="00B56CEE">
      <w:pPr>
        <w:tabs>
          <w:tab w:val="left" w:pos="426"/>
        </w:tabs>
        <w:spacing w:line="600" w:lineRule="auto"/>
        <w:ind w:firstLine="993"/>
        <w:jc w:val="both"/>
        <w:rPr>
          <w:rFonts w:eastAsia="Times New Roman"/>
          <w:szCs w:val="24"/>
        </w:rPr>
      </w:pPr>
      <w:r w:rsidRPr="00D54957">
        <w:rPr>
          <w:rFonts w:eastAsia="Times New Roman"/>
          <w:szCs w:val="24"/>
        </w:rPr>
        <w:t xml:space="preserve">Η </w:t>
      </w:r>
      <w:r>
        <w:rPr>
          <w:rFonts w:eastAsia="Times New Roman"/>
          <w:szCs w:val="24"/>
        </w:rPr>
        <w:t xml:space="preserve">όγδοη </w:t>
      </w:r>
      <w:r w:rsidRPr="00D54957">
        <w:rPr>
          <w:rFonts w:eastAsia="Times New Roman"/>
          <w:szCs w:val="24"/>
        </w:rPr>
        <w:t xml:space="preserve">με </w:t>
      </w:r>
      <w:r w:rsidRPr="00D54957">
        <w:rPr>
          <w:rFonts w:eastAsia="Times New Roman"/>
          <w:szCs w:val="24"/>
        </w:rPr>
        <w:t xml:space="preserve">αριθμό 351/11-2-2019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ρώτηση</w:t>
      </w:r>
      <w:r>
        <w:rPr>
          <w:rFonts w:eastAsia="Times New Roman"/>
          <w:szCs w:val="24"/>
        </w:rPr>
        <w:t xml:space="preserve"> δεύτερου κύκλου</w:t>
      </w:r>
      <w:r w:rsidRPr="00D54957">
        <w:rPr>
          <w:rFonts w:eastAsia="Times New Roman"/>
          <w:szCs w:val="24"/>
        </w:rPr>
        <w:t xml:space="preserve"> του Βουλευτή Ηλείας της Δημοκρατικής Συμπαράταξης κ. Ιωάννη Κουτσούκου προς τον Υπουργό Οικονομικών, με </w:t>
      </w:r>
      <w:r>
        <w:rPr>
          <w:rFonts w:eastAsia="Times New Roman"/>
          <w:szCs w:val="24"/>
        </w:rPr>
        <w:t>θέμα</w:t>
      </w:r>
      <w:r w:rsidRPr="00D54957">
        <w:rPr>
          <w:rFonts w:eastAsia="Times New Roman"/>
          <w:szCs w:val="24"/>
        </w:rPr>
        <w:t xml:space="preserve"> «Η σκοπιμότητα και η μεθόδευση της μεταφοράς στο </w:t>
      </w:r>
      <w:proofErr w:type="spellStart"/>
      <w:r w:rsidRPr="00D54957">
        <w:rPr>
          <w:rFonts w:eastAsia="Times New Roman"/>
          <w:szCs w:val="24"/>
        </w:rPr>
        <w:t>Υπερταμείο</w:t>
      </w:r>
      <w:proofErr w:type="spellEnd"/>
      <w:r w:rsidRPr="00D54957">
        <w:rPr>
          <w:rFonts w:eastAsia="Times New Roman"/>
          <w:szCs w:val="24"/>
        </w:rPr>
        <w:t xml:space="preserve"> κατ</w:t>
      </w:r>
      <w:r>
        <w:rPr>
          <w:rFonts w:eastAsia="Times New Roman"/>
          <w:szCs w:val="24"/>
        </w:rPr>
        <w:t>’</w:t>
      </w:r>
      <w:r w:rsidRPr="00D54957">
        <w:rPr>
          <w:rFonts w:eastAsia="Times New Roman"/>
          <w:szCs w:val="24"/>
        </w:rPr>
        <w:t xml:space="preserve"> απαίτηση των δανειστών </w:t>
      </w:r>
      <w:r>
        <w:rPr>
          <w:rFonts w:eastAsia="Times New Roman"/>
          <w:szCs w:val="24"/>
        </w:rPr>
        <w:t>πενήν</w:t>
      </w:r>
      <w:r>
        <w:rPr>
          <w:rFonts w:eastAsia="Times New Roman"/>
          <w:szCs w:val="24"/>
        </w:rPr>
        <w:t>τα ενός</w:t>
      </w:r>
      <w:r w:rsidRPr="00D54957">
        <w:rPr>
          <w:rFonts w:eastAsia="Times New Roman"/>
          <w:szCs w:val="24"/>
        </w:rPr>
        <w:t xml:space="preserve"> </w:t>
      </w:r>
      <w:r w:rsidRPr="00D54957">
        <w:rPr>
          <w:rFonts w:eastAsia="Times New Roman"/>
          <w:szCs w:val="24"/>
        </w:rPr>
        <w:t>ακινήτων του</w:t>
      </w:r>
      <w:r>
        <w:rPr>
          <w:rFonts w:eastAsia="Times New Roman"/>
          <w:szCs w:val="24"/>
        </w:rPr>
        <w:t xml:space="preserve"> </w:t>
      </w:r>
      <w:r>
        <w:rPr>
          <w:rFonts w:eastAsia="Times New Roman"/>
          <w:szCs w:val="24"/>
        </w:rPr>
        <w:t>δ</w:t>
      </w:r>
      <w:r>
        <w:rPr>
          <w:rFonts w:eastAsia="Times New Roman"/>
          <w:szCs w:val="24"/>
        </w:rPr>
        <w:t>ημοσίου στον Δήμο Πύργου»</w:t>
      </w:r>
      <w:r>
        <w:rPr>
          <w:rFonts w:eastAsia="Times New Roman"/>
          <w:szCs w:val="24"/>
        </w:rPr>
        <w:t>,</w:t>
      </w:r>
      <w:r>
        <w:rPr>
          <w:rFonts w:eastAsia="Times New Roman"/>
          <w:szCs w:val="24"/>
        </w:rPr>
        <w:t xml:space="preserve"> δεν </w:t>
      </w:r>
      <w:r>
        <w:rPr>
          <w:rFonts w:eastAsia="Times New Roman"/>
          <w:szCs w:val="24"/>
        </w:rPr>
        <w:t xml:space="preserve">θα συζητηθεί </w:t>
      </w:r>
      <w:r>
        <w:rPr>
          <w:rFonts w:eastAsia="Times New Roman"/>
          <w:szCs w:val="24"/>
        </w:rPr>
        <w:t xml:space="preserve">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 xml:space="preserve">, </w:t>
      </w:r>
      <w:r>
        <w:rPr>
          <w:rFonts w:eastAsia="Times New Roman"/>
          <w:szCs w:val="24"/>
        </w:rPr>
        <w:t xml:space="preserve">εξαιτίας </w:t>
      </w:r>
      <w:r>
        <w:rPr>
          <w:rFonts w:eastAsia="Times New Roman"/>
          <w:szCs w:val="24"/>
        </w:rPr>
        <w:t>φόρτου εργασίας.</w:t>
      </w:r>
      <w:r>
        <w:rPr>
          <w:rFonts w:eastAsia="Times New Roman"/>
          <w:szCs w:val="24"/>
        </w:rPr>
        <w:t xml:space="preserve"> </w:t>
      </w:r>
    </w:p>
    <w:p w14:paraId="18F92EB0" w14:textId="77777777" w:rsidR="007D28C0" w:rsidRDefault="00B56CEE">
      <w:pPr>
        <w:tabs>
          <w:tab w:val="left" w:pos="426"/>
        </w:tabs>
        <w:spacing w:line="600" w:lineRule="auto"/>
        <w:ind w:firstLine="993"/>
        <w:jc w:val="both"/>
        <w:rPr>
          <w:rFonts w:eastAsia="Times New Roman"/>
          <w:szCs w:val="24"/>
        </w:rPr>
      </w:pPr>
      <w:r w:rsidRPr="00D54957">
        <w:rPr>
          <w:rFonts w:eastAsia="Times New Roman"/>
          <w:szCs w:val="24"/>
        </w:rPr>
        <w:lastRenderedPageBreak/>
        <w:t xml:space="preserve">Η </w:t>
      </w:r>
      <w:r>
        <w:rPr>
          <w:rFonts w:eastAsia="Times New Roman"/>
          <w:szCs w:val="24"/>
        </w:rPr>
        <w:t xml:space="preserve">πρώτη </w:t>
      </w:r>
      <w:r w:rsidRPr="00D54957">
        <w:rPr>
          <w:rFonts w:eastAsia="Times New Roman"/>
          <w:szCs w:val="24"/>
        </w:rPr>
        <w:t xml:space="preserve">με αριθμό 2932/31-10-2018 </w:t>
      </w:r>
      <w:r>
        <w:rPr>
          <w:rFonts w:eastAsia="Times New Roman"/>
          <w:szCs w:val="24"/>
        </w:rPr>
        <w:t>ε</w:t>
      </w:r>
      <w:r w:rsidRPr="00D54957">
        <w:rPr>
          <w:rFonts w:eastAsia="Times New Roman"/>
          <w:szCs w:val="24"/>
        </w:rPr>
        <w:t xml:space="preserve">ρώτηση </w:t>
      </w:r>
      <w:r>
        <w:rPr>
          <w:rFonts w:eastAsia="Times New Roman"/>
          <w:szCs w:val="24"/>
        </w:rPr>
        <w:t xml:space="preserve">του κύκλου </w:t>
      </w:r>
      <w:r>
        <w:rPr>
          <w:rFonts w:eastAsia="Times New Roman"/>
          <w:szCs w:val="24"/>
        </w:rPr>
        <w:t>των αναφορών</w:t>
      </w:r>
      <w:r>
        <w:rPr>
          <w:rFonts w:eastAsia="Times New Roman"/>
          <w:szCs w:val="24"/>
        </w:rPr>
        <w:t xml:space="preserve"> και </w:t>
      </w:r>
      <w:r>
        <w:rPr>
          <w:rFonts w:eastAsia="Times New Roman"/>
          <w:szCs w:val="24"/>
        </w:rPr>
        <w:t xml:space="preserve">ερωτήσεων </w:t>
      </w:r>
      <w:r w:rsidRPr="00D54957">
        <w:rPr>
          <w:rFonts w:eastAsia="Times New Roman"/>
          <w:szCs w:val="24"/>
        </w:rPr>
        <w:t>του Βουλευτή Β΄ Αθηνών της Δημοκρατικής Συμπαράταξης κ. Γεωργίου</w:t>
      </w:r>
      <w:r>
        <w:rPr>
          <w:rFonts w:eastAsia="Times New Roman"/>
          <w:szCs w:val="24"/>
        </w:rPr>
        <w:t xml:space="preserve"> </w:t>
      </w:r>
      <w:r w:rsidRPr="00D54957">
        <w:rPr>
          <w:rFonts w:eastAsia="Times New Roman"/>
          <w:szCs w:val="24"/>
        </w:rPr>
        <w:t>-</w:t>
      </w:r>
      <w:r>
        <w:rPr>
          <w:rFonts w:eastAsia="Times New Roman"/>
          <w:szCs w:val="24"/>
        </w:rPr>
        <w:t xml:space="preserve"> </w:t>
      </w:r>
      <w:r w:rsidRPr="00D54957">
        <w:rPr>
          <w:rFonts w:eastAsia="Times New Roman"/>
          <w:szCs w:val="24"/>
        </w:rPr>
        <w:t xml:space="preserve">Δημητρίου Καρρά προς τον Υπουργό Οικονομικών, με θέμα «Αποδέσμευση του Δημοτικού Κλειστού Γυμναστηρίου </w:t>
      </w:r>
      <w:r>
        <w:rPr>
          <w:rFonts w:eastAsia="Times New Roman"/>
          <w:szCs w:val="24"/>
        </w:rPr>
        <w:t>"</w:t>
      </w:r>
      <w:r w:rsidRPr="00D54957">
        <w:rPr>
          <w:rFonts w:eastAsia="Times New Roman"/>
          <w:szCs w:val="24"/>
        </w:rPr>
        <w:t>Νίκης 2</w:t>
      </w:r>
      <w:r w:rsidRPr="00E82F5C">
        <w:rPr>
          <w:rFonts w:eastAsia="Times New Roman"/>
          <w:szCs w:val="24"/>
          <w:vertAlign w:val="superscript"/>
        </w:rPr>
        <w:t>ου</w:t>
      </w:r>
      <w:r w:rsidRPr="00D54957">
        <w:rPr>
          <w:rFonts w:eastAsia="Times New Roman"/>
          <w:szCs w:val="24"/>
        </w:rPr>
        <w:t xml:space="preserve"> Λυκείου</w:t>
      </w:r>
      <w:r>
        <w:rPr>
          <w:rFonts w:eastAsia="Times New Roman"/>
          <w:szCs w:val="24"/>
        </w:rPr>
        <w:t xml:space="preserve">" </w:t>
      </w:r>
      <w:r w:rsidRPr="00D54957">
        <w:rPr>
          <w:rFonts w:eastAsia="Times New Roman"/>
          <w:szCs w:val="24"/>
        </w:rPr>
        <w:t>Αγί</w:t>
      </w:r>
      <w:r>
        <w:rPr>
          <w:rFonts w:eastAsia="Times New Roman"/>
          <w:szCs w:val="24"/>
        </w:rPr>
        <w:t xml:space="preserve">ας Βαρβάρας από το </w:t>
      </w:r>
      <w:proofErr w:type="spellStart"/>
      <w:r>
        <w:rPr>
          <w:rFonts w:eastAsia="Times New Roman"/>
          <w:szCs w:val="24"/>
        </w:rPr>
        <w:t>Υπερταμείο</w:t>
      </w:r>
      <w:proofErr w:type="spellEnd"/>
      <w:r>
        <w:rPr>
          <w:rFonts w:eastAsia="Times New Roman"/>
          <w:szCs w:val="24"/>
        </w:rPr>
        <w:t>»</w:t>
      </w:r>
      <w:r>
        <w:rPr>
          <w:rFonts w:eastAsia="Times New Roman"/>
          <w:szCs w:val="24"/>
        </w:rPr>
        <w:t>,</w:t>
      </w:r>
      <w:r>
        <w:rPr>
          <w:rFonts w:eastAsia="Times New Roman"/>
          <w:szCs w:val="24"/>
        </w:rPr>
        <w:t xml:space="preserve"> δεν </w:t>
      </w:r>
      <w:r>
        <w:rPr>
          <w:rFonts w:eastAsia="Times New Roman"/>
          <w:szCs w:val="24"/>
        </w:rPr>
        <w:t xml:space="preserve">θα συζητηθεί </w:t>
      </w:r>
      <w:r>
        <w:rPr>
          <w:rFonts w:eastAsia="Times New Roman"/>
          <w:szCs w:val="24"/>
        </w:rPr>
        <w:t>λόγω κωλύματος</w:t>
      </w:r>
      <w:r>
        <w:rPr>
          <w:rFonts w:eastAsia="Times New Roman"/>
          <w:szCs w:val="24"/>
        </w:rPr>
        <w:t xml:space="preserve"> του Υπουργού Οικονομικών κ. Ευκλείδη </w:t>
      </w:r>
      <w:proofErr w:type="spellStart"/>
      <w:r>
        <w:rPr>
          <w:rFonts w:eastAsia="Times New Roman"/>
          <w:szCs w:val="24"/>
        </w:rPr>
        <w:t>Τσακαλώτου</w:t>
      </w:r>
      <w:proofErr w:type="spellEnd"/>
      <w:r>
        <w:rPr>
          <w:rFonts w:eastAsia="Times New Roman"/>
          <w:szCs w:val="24"/>
        </w:rPr>
        <w:t xml:space="preserve">, </w:t>
      </w:r>
      <w:r>
        <w:rPr>
          <w:rFonts w:eastAsia="Times New Roman"/>
          <w:szCs w:val="24"/>
        </w:rPr>
        <w:t xml:space="preserve">εξαιτίας </w:t>
      </w:r>
      <w:r>
        <w:rPr>
          <w:rFonts w:eastAsia="Times New Roman"/>
          <w:szCs w:val="24"/>
        </w:rPr>
        <w:t>φόρτου εργασίας.</w:t>
      </w:r>
      <w:r>
        <w:rPr>
          <w:rFonts w:eastAsia="Times New Roman"/>
          <w:szCs w:val="24"/>
        </w:rPr>
        <w:t xml:space="preserve"> </w:t>
      </w:r>
    </w:p>
    <w:p w14:paraId="18F92EB1" w14:textId="77777777" w:rsidR="007D28C0" w:rsidRDefault="00B56CEE">
      <w:pPr>
        <w:tabs>
          <w:tab w:val="left" w:pos="426"/>
        </w:tabs>
        <w:spacing w:line="600" w:lineRule="auto"/>
        <w:ind w:firstLine="993"/>
        <w:jc w:val="both"/>
        <w:rPr>
          <w:rFonts w:eastAsia="Times New Roman"/>
          <w:szCs w:val="24"/>
        </w:rPr>
      </w:pPr>
      <w:r>
        <w:rPr>
          <w:rFonts w:eastAsia="Times New Roman"/>
          <w:szCs w:val="24"/>
        </w:rPr>
        <w:t>Η</w:t>
      </w:r>
      <w:r w:rsidRPr="00D54957">
        <w:rPr>
          <w:rFonts w:eastAsia="Times New Roman"/>
          <w:szCs w:val="24"/>
        </w:rPr>
        <w:t xml:space="preserve"> </w:t>
      </w:r>
      <w:r>
        <w:rPr>
          <w:rFonts w:eastAsia="Times New Roman"/>
          <w:szCs w:val="24"/>
        </w:rPr>
        <w:t xml:space="preserve">δέκατη </w:t>
      </w:r>
      <w:r w:rsidRPr="00D54957">
        <w:rPr>
          <w:rFonts w:eastAsia="Times New Roman"/>
          <w:szCs w:val="24"/>
        </w:rPr>
        <w:t xml:space="preserve">με αριθμό 316/29-1-2019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 xml:space="preserve">ρώτηση </w:t>
      </w:r>
      <w:r>
        <w:rPr>
          <w:rFonts w:eastAsia="Times New Roman"/>
          <w:szCs w:val="24"/>
        </w:rPr>
        <w:t xml:space="preserve">δεύτερου κύκλου </w:t>
      </w:r>
      <w:r w:rsidRPr="00D54957">
        <w:rPr>
          <w:rFonts w:eastAsia="Times New Roman"/>
          <w:szCs w:val="24"/>
        </w:rPr>
        <w:t>του Βουλευτή Λακωνίας της Δημοκρατικής Συμπαράταξης κ. Λεωνίδα Γρηγοράκου π</w:t>
      </w:r>
      <w:r>
        <w:rPr>
          <w:rFonts w:eastAsia="Times New Roman"/>
          <w:szCs w:val="24"/>
        </w:rPr>
        <w:t>ρος τον Υπουργό Υγείας, με θέμα</w:t>
      </w:r>
      <w:r w:rsidRPr="00D54957">
        <w:rPr>
          <w:rFonts w:eastAsia="Times New Roman"/>
          <w:szCs w:val="24"/>
        </w:rPr>
        <w:t xml:space="preserve"> «Καθυσ</w:t>
      </w:r>
      <w:r w:rsidRPr="00D54957">
        <w:rPr>
          <w:rFonts w:eastAsia="Times New Roman"/>
          <w:szCs w:val="24"/>
        </w:rPr>
        <w:t xml:space="preserve">τερήσεις στη διακομιδή ασθενών από το ΕΚΑΒ σε </w:t>
      </w:r>
      <w:r w:rsidRPr="00D54957">
        <w:rPr>
          <w:rFonts w:eastAsia="Times New Roman"/>
          <w:szCs w:val="24"/>
        </w:rPr>
        <w:t xml:space="preserve">μονάδες εντατικής θεραπείας </w:t>
      </w:r>
      <w:r w:rsidRPr="00D54957">
        <w:rPr>
          <w:rFonts w:eastAsia="Times New Roman"/>
          <w:szCs w:val="24"/>
        </w:rPr>
        <w:t>λόγω έλλειψης ιατρικού προσω</w:t>
      </w:r>
      <w:r>
        <w:rPr>
          <w:rFonts w:eastAsia="Times New Roman"/>
          <w:szCs w:val="24"/>
        </w:rPr>
        <w:t>πικού»</w:t>
      </w:r>
      <w:r>
        <w:rPr>
          <w:rFonts w:eastAsia="Times New Roman"/>
          <w:szCs w:val="24"/>
        </w:rPr>
        <w:t>,</w:t>
      </w:r>
      <w:r>
        <w:rPr>
          <w:rFonts w:eastAsia="Times New Roman"/>
          <w:szCs w:val="24"/>
        </w:rPr>
        <w:t xml:space="preserve"> δεν </w:t>
      </w:r>
      <w:r>
        <w:rPr>
          <w:rFonts w:eastAsia="Times New Roman"/>
          <w:szCs w:val="24"/>
        </w:rPr>
        <w:t xml:space="preserve">θα συζητηθεί </w:t>
      </w:r>
      <w:r>
        <w:rPr>
          <w:rFonts w:eastAsia="Times New Roman"/>
          <w:szCs w:val="24"/>
        </w:rPr>
        <w:t xml:space="preserve">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 xml:space="preserve">, </w:t>
      </w:r>
      <w:r>
        <w:rPr>
          <w:rFonts w:eastAsia="Times New Roman"/>
          <w:szCs w:val="24"/>
        </w:rPr>
        <w:t>εξαιτίας</w:t>
      </w:r>
      <w:r>
        <w:rPr>
          <w:rFonts w:eastAsia="Times New Roman"/>
          <w:szCs w:val="24"/>
        </w:rPr>
        <w:t xml:space="preserve"> φόρτου εργασίας.</w:t>
      </w:r>
      <w:r>
        <w:rPr>
          <w:rFonts w:eastAsia="Times New Roman"/>
          <w:szCs w:val="24"/>
        </w:rPr>
        <w:t xml:space="preserve"> </w:t>
      </w:r>
    </w:p>
    <w:p w14:paraId="18F92EB2" w14:textId="77777777" w:rsidR="007D28C0" w:rsidRDefault="00B56CEE">
      <w:pPr>
        <w:tabs>
          <w:tab w:val="left" w:pos="426"/>
        </w:tabs>
        <w:spacing w:line="600" w:lineRule="auto"/>
        <w:ind w:firstLine="993"/>
        <w:jc w:val="both"/>
        <w:rPr>
          <w:rFonts w:eastAsia="Times New Roman"/>
          <w:szCs w:val="24"/>
        </w:rPr>
      </w:pPr>
      <w:r w:rsidRPr="00D54957">
        <w:rPr>
          <w:rFonts w:eastAsia="Times New Roman"/>
          <w:szCs w:val="24"/>
        </w:rPr>
        <w:t xml:space="preserve">Η </w:t>
      </w:r>
      <w:r>
        <w:rPr>
          <w:rFonts w:eastAsia="Times New Roman"/>
          <w:szCs w:val="24"/>
        </w:rPr>
        <w:t xml:space="preserve">ενδέκατη </w:t>
      </w:r>
      <w:r w:rsidRPr="00D54957">
        <w:rPr>
          <w:rFonts w:eastAsia="Times New Roman"/>
          <w:szCs w:val="24"/>
        </w:rPr>
        <w:t xml:space="preserve">με αριθμό 332/5-2-2019 </w:t>
      </w:r>
      <w:r>
        <w:rPr>
          <w:rFonts w:eastAsia="Times New Roman"/>
          <w:szCs w:val="24"/>
        </w:rPr>
        <w:t>ε</w:t>
      </w:r>
      <w:r w:rsidRPr="00D54957">
        <w:rPr>
          <w:rFonts w:eastAsia="Times New Roman"/>
          <w:szCs w:val="24"/>
        </w:rPr>
        <w:t>πίκ</w:t>
      </w:r>
      <w:r w:rsidRPr="00D54957">
        <w:rPr>
          <w:rFonts w:eastAsia="Times New Roman"/>
          <w:szCs w:val="24"/>
        </w:rPr>
        <w:t xml:space="preserve">αιρη </w:t>
      </w:r>
      <w:r>
        <w:rPr>
          <w:rFonts w:eastAsia="Times New Roman"/>
          <w:szCs w:val="24"/>
        </w:rPr>
        <w:t>ε</w:t>
      </w:r>
      <w:r w:rsidRPr="00D54957">
        <w:rPr>
          <w:rFonts w:eastAsia="Times New Roman"/>
          <w:szCs w:val="24"/>
        </w:rPr>
        <w:t xml:space="preserve">ρώτηση </w:t>
      </w:r>
      <w:r>
        <w:rPr>
          <w:rFonts w:eastAsia="Times New Roman"/>
          <w:szCs w:val="24"/>
        </w:rPr>
        <w:t xml:space="preserve">δεύτερου κύκλου του </w:t>
      </w:r>
      <w:r w:rsidRPr="00D54957">
        <w:rPr>
          <w:rFonts w:eastAsia="Times New Roman"/>
          <w:szCs w:val="24"/>
        </w:rPr>
        <w:t>Βουλευτή Ηρακλείου του Κομμουνιστικού Κόμματος Ελλάδ</w:t>
      </w:r>
      <w:r>
        <w:rPr>
          <w:rFonts w:eastAsia="Times New Roman"/>
          <w:szCs w:val="24"/>
        </w:rPr>
        <w:t>α</w:t>
      </w:r>
      <w:r w:rsidRPr="00D54957">
        <w:rPr>
          <w:rFonts w:eastAsia="Times New Roman"/>
          <w:szCs w:val="24"/>
        </w:rPr>
        <w:t xml:space="preserve">ς κ. Εμμανουήλ Συντυχάκη προς τον Υπουργό </w:t>
      </w:r>
      <w:r w:rsidRPr="00D54957">
        <w:rPr>
          <w:rFonts w:eastAsia="Times New Roman"/>
          <w:szCs w:val="24"/>
        </w:rPr>
        <w:lastRenderedPageBreak/>
        <w:t>Υγείας, σχετικά με «τα χρόνια προβλήματα της Ψυχιατρικής κλινικής του Πανεπιστημιακού Γενικού Νοσο</w:t>
      </w:r>
      <w:r>
        <w:rPr>
          <w:rFonts w:eastAsia="Times New Roman"/>
          <w:szCs w:val="24"/>
        </w:rPr>
        <w:t>κομείου Ηρακλείου (ΠΑΓΝΗ)»</w:t>
      </w:r>
      <w:r>
        <w:rPr>
          <w:rFonts w:eastAsia="Times New Roman"/>
          <w:szCs w:val="24"/>
        </w:rPr>
        <w:t>,</w:t>
      </w:r>
      <w:r>
        <w:rPr>
          <w:rFonts w:eastAsia="Times New Roman"/>
          <w:szCs w:val="24"/>
        </w:rPr>
        <w:t xml:space="preserve"> δε</w:t>
      </w:r>
      <w:r>
        <w:rPr>
          <w:rFonts w:eastAsia="Times New Roman"/>
          <w:szCs w:val="24"/>
        </w:rPr>
        <w:t xml:space="preserve">ν </w:t>
      </w:r>
      <w:r>
        <w:rPr>
          <w:rFonts w:eastAsia="Times New Roman"/>
          <w:szCs w:val="24"/>
        </w:rPr>
        <w:t xml:space="preserve">θα συζητηθεί </w:t>
      </w:r>
      <w:r>
        <w:rPr>
          <w:rFonts w:eastAsia="Times New Roman"/>
          <w:szCs w:val="24"/>
        </w:rPr>
        <w:t xml:space="preserve">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 xml:space="preserve">, </w:t>
      </w:r>
      <w:r>
        <w:rPr>
          <w:rFonts w:eastAsia="Times New Roman"/>
          <w:szCs w:val="24"/>
        </w:rPr>
        <w:t>εξαιτίας</w:t>
      </w:r>
      <w:r>
        <w:rPr>
          <w:rFonts w:eastAsia="Times New Roman"/>
          <w:szCs w:val="24"/>
        </w:rPr>
        <w:t xml:space="preserve"> φόρτου εργασίας.</w:t>
      </w:r>
      <w:r>
        <w:rPr>
          <w:rFonts w:eastAsia="Times New Roman"/>
          <w:szCs w:val="24"/>
        </w:rPr>
        <w:t xml:space="preserve"> </w:t>
      </w:r>
    </w:p>
    <w:p w14:paraId="18F92EB3" w14:textId="77777777" w:rsidR="007D28C0" w:rsidRDefault="00B56CEE">
      <w:pPr>
        <w:tabs>
          <w:tab w:val="left" w:pos="426"/>
        </w:tabs>
        <w:spacing w:line="600" w:lineRule="auto"/>
        <w:ind w:firstLine="993"/>
        <w:jc w:val="both"/>
        <w:rPr>
          <w:rFonts w:eastAsia="Times New Roman"/>
          <w:szCs w:val="24"/>
        </w:rPr>
      </w:pPr>
      <w:r w:rsidRPr="00D54957">
        <w:rPr>
          <w:rFonts w:eastAsia="Times New Roman"/>
          <w:szCs w:val="24"/>
        </w:rPr>
        <w:t xml:space="preserve">Η </w:t>
      </w:r>
      <w:r>
        <w:rPr>
          <w:rFonts w:eastAsia="Times New Roman"/>
          <w:szCs w:val="24"/>
        </w:rPr>
        <w:t xml:space="preserve">δωδέκατη </w:t>
      </w:r>
      <w:r w:rsidRPr="00D54957">
        <w:rPr>
          <w:rFonts w:eastAsia="Times New Roman"/>
          <w:szCs w:val="24"/>
        </w:rPr>
        <w:t xml:space="preserve">με αριθμό 329/4-2-2019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 xml:space="preserve">ρώτηση </w:t>
      </w:r>
      <w:r>
        <w:rPr>
          <w:rFonts w:eastAsia="Times New Roman"/>
          <w:szCs w:val="24"/>
        </w:rPr>
        <w:t xml:space="preserve">δευτέρου κύκλου του </w:t>
      </w:r>
      <w:r w:rsidRPr="00D54957">
        <w:rPr>
          <w:rFonts w:eastAsia="Times New Roman"/>
          <w:szCs w:val="24"/>
        </w:rPr>
        <w:t xml:space="preserve">Βουλευτή Δράμας της Νέας Δημοκρατίας κ. Δημητρίου Κυριαζίδη προς τον Υπουργό </w:t>
      </w:r>
      <w:r w:rsidRPr="00D54957">
        <w:rPr>
          <w:rFonts w:eastAsia="Times New Roman"/>
          <w:szCs w:val="24"/>
        </w:rPr>
        <w:t>Υγείας, με θέμα «Δημιουργία Τμήματος Βραχείας Νοσηλείας</w:t>
      </w:r>
      <w:r>
        <w:rPr>
          <w:rFonts w:eastAsia="Times New Roman"/>
          <w:szCs w:val="24"/>
        </w:rPr>
        <w:t xml:space="preserve"> </w:t>
      </w:r>
      <w:r>
        <w:rPr>
          <w:rFonts w:eastAsia="Times New Roman"/>
          <w:szCs w:val="24"/>
        </w:rPr>
        <w:t>/</w:t>
      </w:r>
      <w:r>
        <w:rPr>
          <w:rFonts w:eastAsia="Times New Roman"/>
          <w:szCs w:val="24"/>
        </w:rPr>
        <w:t xml:space="preserve"> </w:t>
      </w:r>
      <w:r w:rsidRPr="00D54957">
        <w:rPr>
          <w:rFonts w:eastAsia="Times New Roman"/>
          <w:szCs w:val="24"/>
        </w:rPr>
        <w:t>Ογκολογικής Κλινικής στο Γενικό Νοσοκο</w:t>
      </w:r>
      <w:r>
        <w:rPr>
          <w:rFonts w:eastAsia="Times New Roman"/>
          <w:szCs w:val="24"/>
        </w:rPr>
        <w:t>μείο Δράμας»</w:t>
      </w:r>
      <w:r>
        <w:rPr>
          <w:rFonts w:eastAsia="Times New Roman"/>
          <w:szCs w:val="24"/>
        </w:rPr>
        <w:t>,</w:t>
      </w:r>
      <w:r>
        <w:rPr>
          <w:rFonts w:eastAsia="Times New Roman"/>
          <w:szCs w:val="24"/>
        </w:rPr>
        <w:t xml:space="preserve"> δεν </w:t>
      </w:r>
      <w:r>
        <w:rPr>
          <w:rFonts w:eastAsia="Times New Roman"/>
          <w:szCs w:val="24"/>
        </w:rPr>
        <w:t xml:space="preserve">θα συζητηθεί </w:t>
      </w:r>
      <w:r>
        <w:rPr>
          <w:rFonts w:eastAsia="Times New Roman"/>
          <w:szCs w:val="24"/>
        </w:rPr>
        <w:t xml:space="preserve">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 xml:space="preserve">, </w:t>
      </w:r>
      <w:r>
        <w:rPr>
          <w:rFonts w:eastAsia="Times New Roman"/>
          <w:szCs w:val="24"/>
        </w:rPr>
        <w:t>εξαιτίας</w:t>
      </w:r>
      <w:r>
        <w:rPr>
          <w:rFonts w:eastAsia="Times New Roman"/>
          <w:szCs w:val="24"/>
        </w:rPr>
        <w:t xml:space="preserve"> φόρτου εργασίας.</w:t>
      </w:r>
      <w:r>
        <w:rPr>
          <w:rFonts w:eastAsia="Times New Roman"/>
          <w:szCs w:val="24"/>
        </w:rPr>
        <w:t xml:space="preserve"> </w:t>
      </w:r>
    </w:p>
    <w:p w14:paraId="18F92EB4" w14:textId="77777777" w:rsidR="007D28C0" w:rsidRDefault="00B56CEE">
      <w:pPr>
        <w:tabs>
          <w:tab w:val="left" w:pos="426"/>
        </w:tabs>
        <w:spacing w:line="600" w:lineRule="auto"/>
        <w:ind w:firstLine="993"/>
        <w:jc w:val="both"/>
        <w:rPr>
          <w:rFonts w:eastAsia="Times New Roman"/>
          <w:szCs w:val="24"/>
        </w:rPr>
      </w:pPr>
      <w:r w:rsidRPr="00D54957">
        <w:rPr>
          <w:rFonts w:eastAsia="Times New Roman"/>
          <w:szCs w:val="24"/>
        </w:rPr>
        <w:t xml:space="preserve">Η </w:t>
      </w:r>
      <w:r>
        <w:rPr>
          <w:rFonts w:eastAsia="Times New Roman"/>
          <w:szCs w:val="24"/>
        </w:rPr>
        <w:t xml:space="preserve">δέκατη τρίτη </w:t>
      </w:r>
      <w:r w:rsidRPr="00D54957">
        <w:rPr>
          <w:rFonts w:eastAsia="Times New Roman"/>
          <w:szCs w:val="24"/>
        </w:rPr>
        <w:t xml:space="preserve">με αριθμό 322/4-2-2019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ρώτηση</w:t>
      </w:r>
      <w:r>
        <w:rPr>
          <w:rFonts w:eastAsia="Times New Roman"/>
          <w:szCs w:val="24"/>
        </w:rPr>
        <w:t xml:space="preserve"> δεύτερου κύκλου</w:t>
      </w:r>
      <w:r w:rsidRPr="00D54957">
        <w:rPr>
          <w:rFonts w:eastAsia="Times New Roman"/>
          <w:szCs w:val="24"/>
        </w:rPr>
        <w:t xml:space="preserve"> του Βουλευτή Λ</w:t>
      </w:r>
      <w:r>
        <w:rPr>
          <w:rFonts w:eastAsia="Times New Roman"/>
          <w:szCs w:val="24"/>
        </w:rPr>
        <w:t>αρίση</w:t>
      </w:r>
      <w:r w:rsidRPr="00D54957">
        <w:rPr>
          <w:rFonts w:eastAsia="Times New Roman"/>
          <w:szCs w:val="24"/>
        </w:rPr>
        <w:t xml:space="preserve">ς της Δημοκρατικής Συμπαράταξης κ. Κωνσταντίνου </w:t>
      </w:r>
      <w:proofErr w:type="spellStart"/>
      <w:r w:rsidRPr="00D54957">
        <w:rPr>
          <w:rFonts w:eastAsia="Times New Roman"/>
          <w:szCs w:val="24"/>
        </w:rPr>
        <w:t>Μπαργιώτα</w:t>
      </w:r>
      <w:proofErr w:type="spellEnd"/>
      <w:r w:rsidRPr="00D54957">
        <w:rPr>
          <w:rFonts w:eastAsia="Times New Roman"/>
          <w:szCs w:val="24"/>
        </w:rPr>
        <w:t xml:space="preserve"> π</w:t>
      </w:r>
      <w:r>
        <w:rPr>
          <w:rFonts w:eastAsia="Times New Roman"/>
          <w:szCs w:val="24"/>
        </w:rPr>
        <w:t>ρος τον Υπουργό Υγείας, με θέμα</w:t>
      </w:r>
      <w:r w:rsidRPr="00D54957">
        <w:rPr>
          <w:rFonts w:eastAsia="Times New Roman"/>
          <w:szCs w:val="24"/>
        </w:rPr>
        <w:t xml:space="preserve"> «</w:t>
      </w:r>
      <w:proofErr w:type="spellStart"/>
      <w:r w:rsidRPr="00D54957">
        <w:rPr>
          <w:rFonts w:eastAsia="Times New Roman"/>
          <w:szCs w:val="24"/>
        </w:rPr>
        <w:t>Υπερκοστολογήσεις</w:t>
      </w:r>
      <w:proofErr w:type="spellEnd"/>
      <w:r w:rsidRPr="00D54957">
        <w:rPr>
          <w:rFonts w:eastAsia="Times New Roman"/>
          <w:szCs w:val="24"/>
        </w:rPr>
        <w:t xml:space="preserve"> με τ</w:t>
      </w:r>
      <w:r>
        <w:rPr>
          <w:rFonts w:eastAsia="Times New Roman"/>
          <w:szCs w:val="24"/>
        </w:rPr>
        <w:t xml:space="preserve">α χημικοθεραπευτικά σκευάσματα», δεν </w:t>
      </w:r>
      <w:r>
        <w:rPr>
          <w:rFonts w:eastAsia="Times New Roman"/>
          <w:szCs w:val="24"/>
        </w:rPr>
        <w:t xml:space="preserve">θα συζητηθεί </w:t>
      </w:r>
      <w:r>
        <w:rPr>
          <w:rFonts w:eastAsia="Times New Roman"/>
          <w:szCs w:val="24"/>
        </w:rPr>
        <w:t>λόγω κωλύματος του Αναπληρωτή Υπουργού Υ</w:t>
      </w:r>
      <w:r>
        <w:rPr>
          <w:rFonts w:eastAsia="Times New Roman"/>
          <w:szCs w:val="24"/>
        </w:rPr>
        <w:t xml:space="preserve">γείας κ. Παύλου </w:t>
      </w:r>
      <w:proofErr w:type="spellStart"/>
      <w:r>
        <w:rPr>
          <w:rFonts w:eastAsia="Times New Roman"/>
          <w:szCs w:val="24"/>
        </w:rPr>
        <w:t>Πολάκη</w:t>
      </w:r>
      <w:proofErr w:type="spellEnd"/>
      <w:r>
        <w:rPr>
          <w:rFonts w:eastAsia="Times New Roman"/>
          <w:szCs w:val="24"/>
        </w:rPr>
        <w:t xml:space="preserve">, </w:t>
      </w:r>
      <w:r>
        <w:rPr>
          <w:rFonts w:eastAsia="Times New Roman"/>
          <w:szCs w:val="24"/>
        </w:rPr>
        <w:t xml:space="preserve">εξαιτίας </w:t>
      </w:r>
      <w:r>
        <w:rPr>
          <w:rFonts w:eastAsia="Times New Roman"/>
          <w:szCs w:val="24"/>
        </w:rPr>
        <w:t xml:space="preserve">φόρτου εργασίας. </w:t>
      </w:r>
    </w:p>
    <w:p w14:paraId="18F92EB5" w14:textId="77777777" w:rsidR="007D28C0" w:rsidRDefault="00B56CEE">
      <w:pPr>
        <w:tabs>
          <w:tab w:val="left" w:pos="426"/>
        </w:tabs>
        <w:spacing w:line="600" w:lineRule="auto"/>
        <w:ind w:firstLine="993"/>
        <w:jc w:val="both"/>
        <w:rPr>
          <w:rFonts w:eastAsia="Times New Roman"/>
          <w:szCs w:val="24"/>
        </w:rPr>
      </w:pPr>
      <w:r w:rsidRPr="00D54957">
        <w:rPr>
          <w:rFonts w:eastAsia="Times New Roman"/>
          <w:szCs w:val="24"/>
        </w:rPr>
        <w:lastRenderedPageBreak/>
        <w:t xml:space="preserve">Η </w:t>
      </w:r>
      <w:r>
        <w:rPr>
          <w:rFonts w:eastAsia="Times New Roman"/>
          <w:szCs w:val="24"/>
        </w:rPr>
        <w:t xml:space="preserve">δέκατη τέταρτη </w:t>
      </w:r>
      <w:r w:rsidRPr="00D54957">
        <w:rPr>
          <w:rFonts w:eastAsia="Times New Roman"/>
          <w:szCs w:val="24"/>
        </w:rPr>
        <w:t xml:space="preserve">με αριθμό 262/9-1-2019 </w:t>
      </w:r>
      <w:r>
        <w:rPr>
          <w:rFonts w:eastAsia="Times New Roman"/>
          <w:szCs w:val="24"/>
        </w:rPr>
        <w:t>ε</w:t>
      </w:r>
      <w:r w:rsidRPr="00D54957">
        <w:rPr>
          <w:rFonts w:eastAsia="Times New Roman"/>
          <w:szCs w:val="24"/>
        </w:rPr>
        <w:t xml:space="preserve">πίκαιρη </w:t>
      </w:r>
      <w:r>
        <w:rPr>
          <w:rFonts w:eastAsia="Times New Roman"/>
          <w:szCs w:val="24"/>
        </w:rPr>
        <w:t>ε</w:t>
      </w:r>
      <w:r w:rsidRPr="00D54957">
        <w:rPr>
          <w:rFonts w:eastAsia="Times New Roman"/>
          <w:szCs w:val="24"/>
        </w:rPr>
        <w:t>ρώτηση</w:t>
      </w:r>
      <w:r>
        <w:rPr>
          <w:rFonts w:eastAsia="Times New Roman"/>
          <w:szCs w:val="24"/>
        </w:rPr>
        <w:t xml:space="preserve"> δεύτερου κύκλου</w:t>
      </w:r>
      <w:r w:rsidRPr="00D54957">
        <w:rPr>
          <w:rFonts w:eastAsia="Times New Roman"/>
          <w:szCs w:val="24"/>
        </w:rPr>
        <w:t xml:space="preserve"> του Βουλευτή Επικρατείας του Λαϊκού Συνδέσμου</w:t>
      </w:r>
      <w:r>
        <w:rPr>
          <w:rFonts w:eastAsia="Times New Roman"/>
          <w:szCs w:val="24"/>
        </w:rPr>
        <w:t xml:space="preserve"> </w:t>
      </w:r>
      <w:r w:rsidRPr="00D54957">
        <w:rPr>
          <w:rFonts w:eastAsia="Times New Roman"/>
          <w:szCs w:val="24"/>
        </w:rPr>
        <w:t>-</w:t>
      </w:r>
      <w:r>
        <w:rPr>
          <w:rFonts w:eastAsia="Times New Roman"/>
          <w:szCs w:val="24"/>
        </w:rPr>
        <w:t xml:space="preserve"> </w:t>
      </w:r>
      <w:r w:rsidRPr="00D54957">
        <w:rPr>
          <w:rFonts w:eastAsia="Times New Roman"/>
          <w:szCs w:val="24"/>
        </w:rPr>
        <w:t>Χρυσή Αυγή κ. Χρήστου Παππά προς τον Υπουργό Εθνικής Άμυνας, με θέμα «Επιτακτική ανά</w:t>
      </w:r>
      <w:r w:rsidRPr="00D54957">
        <w:rPr>
          <w:rFonts w:eastAsia="Times New Roman"/>
          <w:szCs w:val="24"/>
        </w:rPr>
        <w:t>γκη αυξ</w:t>
      </w:r>
      <w:r>
        <w:rPr>
          <w:rFonts w:eastAsia="Times New Roman"/>
          <w:szCs w:val="24"/>
        </w:rPr>
        <w:t>ήσεως της στρατιωτικής θητείας»</w:t>
      </w:r>
      <w:r>
        <w:rPr>
          <w:rFonts w:eastAsia="Times New Roman"/>
          <w:szCs w:val="24"/>
        </w:rPr>
        <w:t>,</w:t>
      </w:r>
      <w:r>
        <w:rPr>
          <w:rFonts w:eastAsia="Times New Roman"/>
          <w:szCs w:val="24"/>
        </w:rPr>
        <w:t xml:space="preserve"> δεν </w:t>
      </w:r>
      <w:r>
        <w:rPr>
          <w:rFonts w:eastAsia="Times New Roman"/>
          <w:szCs w:val="24"/>
        </w:rPr>
        <w:t>θα συζητηθεί</w:t>
      </w:r>
      <w:r>
        <w:rPr>
          <w:rFonts w:eastAsia="Times New Roman"/>
          <w:szCs w:val="24"/>
        </w:rPr>
        <w:t xml:space="preserve">. </w:t>
      </w:r>
    </w:p>
    <w:p w14:paraId="18F92EB6" w14:textId="77777777" w:rsidR="007D28C0" w:rsidRDefault="00B56CEE">
      <w:pPr>
        <w:tabs>
          <w:tab w:val="left" w:pos="426"/>
        </w:tabs>
        <w:spacing w:line="600" w:lineRule="auto"/>
        <w:ind w:firstLine="851"/>
        <w:jc w:val="both"/>
        <w:rPr>
          <w:rFonts w:eastAsia="Times New Roman"/>
          <w:szCs w:val="24"/>
        </w:rPr>
      </w:pPr>
      <w:r>
        <w:rPr>
          <w:rFonts w:eastAsia="Times New Roman"/>
          <w:szCs w:val="24"/>
        </w:rPr>
        <w:t>Πριν προχωρήσουμε στη συζήτηση της ερώτησης, ο κ. Δημήτριος Καμμένος έχει ζητήσει τον λόγο.</w:t>
      </w:r>
      <w:r>
        <w:rPr>
          <w:rFonts w:eastAsia="Times New Roman"/>
          <w:szCs w:val="24"/>
        </w:rPr>
        <w:t xml:space="preserve"> </w:t>
      </w:r>
    </w:p>
    <w:p w14:paraId="18F92EB7" w14:textId="77777777" w:rsidR="007D28C0" w:rsidRDefault="00B56CEE">
      <w:pPr>
        <w:tabs>
          <w:tab w:val="left" w:pos="426"/>
        </w:tabs>
        <w:spacing w:line="600" w:lineRule="auto"/>
        <w:ind w:firstLine="851"/>
        <w:jc w:val="both"/>
        <w:rPr>
          <w:rFonts w:eastAsia="Times New Roman"/>
          <w:szCs w:val="24"/>
        </w:rPr>
      </w:pPr>
      <w:r>
        <w:rPr>
          <w:rFonts w:eastAsia="Times New Roman"/>
          <w:szCs w:val="24"/>
        </w:rPr>
        <w:t xml:space="preserve">Κύριε συνάδελφε, έχετε τον λόγο για ένα λεπτό. </w:t>
      </w:r>
    </w:p>
    <w:p w14:paraId="18F92EB8" w14:textId="77777777" w:rsidR="007D28C0" w:rsidRDefault="00B56CEE">
      <w:pPr>
        <w:tabs>
          <w:tab w:val="left" w:pos="6168"/>
        </w:tabs>
        <w:spacing w:line="600" w:lineRule="auto"/>
        <w:ind w:firstLine="851"/>
        <w:jc w:val="both"/>
        <w:rPr>
          <w:rFonts w:eastAsia="Times New Roman" w:cs="Times New Roman"/>
          <w:szCs w:val="24"/>
        </w:rPr>
      </w:pPr>
      <w:r>
        <w:rPr>
          <w:rFonts w:eastAsia="Times New Roman" w:cs="Times New Roman"/>
          <w:b/>
          <w:szCs w:val="24"/>
        </w:rPr>
        <w:t xml:space="preserve">ΔΗΜΗΤΡΙΟΣ ΚΑΜΜΕΝΟΣ: </w:t>
      </w:r>
      <w:r w:rsidRPr="00DE5773">
        <w:rPr>
          <w:rFonts w:eastAsia="Times New Roman" w:cs="Times New Roman"/>
          <w:szCs w:val="24"/>
        </w:rPr>
        <w:t>Ευχαριστώ πάρα πολύ</w:t>
      </w:r>
      <w:r>
        <w:rPr>
          <w:rFonts w:eastAsia="Times New Roman" w:cs="Times New Roman"/>
          <w:szCs w:val="24"/>
        </w:rPr>
        <w:t>.</w:t>
      </w:r>
    </w:p>
    <w:p w14:paraId="18F92EB9" w14:textId="77777777" w:rsidR="007D28C0" w:rsidRDefault="00B56CEE">
      <w:pPr>
        <w:tabs>
          <w:tab w:val="left" w:pos="6168"/>
        </w:tabs>
        <w:spacing w:line="600" w:lineRule="auto"/>
        <w:ind w:firstLine="851"/>
        <w:jc w:val="both"/>
        <w:rPr>
          <w:rFonts w:eastAsia="Times New Roman" w:cs="Times New Roman"/>
          <w:szCs w:val="24"/>
        </w:rPr>
      </w:pPr>
      <w:r w:rsidRPr="00DE5773">
        <w:rPr>
          <w:rFonts w:eastAsia="Times New Roman" w:cs="Times New Roman"/>
          <w:szCs w:val="24"/>
        </w:rPr>
        <w:t>Κύριε Πρόεδρε</w:t>
      </w:r>
      <w:r>
        <w:rPr>
          <w:rFonts w:eastAsia="Times New Roman" w:cs="Times New Roman"/>
          <w:szCs w:val="24"/>
        </w:rPr>
        <w:t>,</w:t>
      </w:r>
      <w:r w:rsidRPr="00DE5773">
        <w:rPr>
          <w:rFonts w:eastAsia="Times New Roman" w:cs="Times New Roman"/>
          <w:szCs w:val="24"/>
        </w:rPr>
        <w:t xml:space="preserve"> </w:t>
      </w:r>
      <w:r w:rsidRPr="00DE5773">
        <w:rPr>
          <w:rFonts w:eastAsia="Times New Roman" w:cs="Times New Roman"/>
          <w:szCs w:val="24"/>
        </w:rPr>
        <w:t xml:space="preserve">με την άδειά σας </w:t>
      </w:r>
      <w:r>
        <w:rPr>
          <w:rFonts w:eastAsia="Times New Roman" w:cs="Times New Roman"/>
          <w:szCs w:val="24"/>
        </w:rPr>
        <w:t xml:space="preserve">θα ήθελα </w:t>
      </w:r>
      <w:r w:rsidRPr="00DE5773">
        <w:rPr>
          <w:rFonts w:eastAsia="Times New Roman" w:cs="Times New Roman"/>
          <w:szCs w:val="24"/>
        </w:rPr>
        <w:t>να διαμαρτυρηθώ για την ακύρωση της ερώτησής μου και τη δήλωση του Υπουργού Εθνικής Αμύνης ως αναρμόδιο</w:t>
      </w:r>
      <w:r>
        <w:rPr>
          <w:rFonts w:eastAsia="Times New Roman" w:cs="Times New Roman"/>
          <w:szCs w:val="24"/>
        </w:rPr>
        <w:t>υ.</w:t>
      </w:r>
      <w:r w:rsidRPr="00DE5773">
        <w:rPr>
          <w:rFonts w:eastAsia="Times New Roman" w:cs="Times New Roman"/>
          <w:szCs w:val="24"/>
        </w:rPr>
        <w:t xml:space="preserve"> Είχα καταθέσει </w:t>
      </w:r>
      <w:r>
        <w:rPr>
          <w:rFonts w:eastAsia="Times New Roman" w:cs="Times New Roman"/>
          <w:szCs w:val="24"/>
        </w:rPr>
        <w:t>την ερώτηση σ</w:t>
      </w:r>
      <w:r w:rsidRPr="00DE5773">
        <w:rPr>
          <w:rFonts w:eastAsia="Times New Roman" w:cs="Times New Roman"/>
          <w:szCs w:val="24"/>
        </w:rPr>
        <w:t>τις 25 Φεβρουαρίου 2019</w:t>
      </w:r>
      <w:r>
        <w:rPr>
          <w:rFonts w:eastAsia="Times New Roman" w:cs="Times New Roman"/>
          <w:szCs w:val="24"/>
        </w:rPr>
        <w:t>,</w:t>
      </w:r>
      <w:r w:rsidRPr="00DE5773">
        <w:rPr>
          <w:rFonts w:eastAsia="Times New Roman" w:cs="Times New Roman"/>
          <w:szCs w:val="24"/>
        </w:rPr>
        <w:t xml:space="preserve"> μετά την έκθεση της </w:t>
      </w:r>
      <w:proofErr w:type="spellStart"/>
      <w:r w:rsidRPr="00DE5773">
        <w:rPr>
          <w:rFonts w:eastAsia="Times New Roman" w:cs="Times New Roman"/>
          <w:szCs w:val="24"/>
        </w:rPr>
        <w:t>Frontex</w:t>
      </w:r>
      <w:proofErr w:type="spellEnd"/>
      <w:r w:rsidRPr="00DE5773">
        <w:rPr>
          <w:rFonts w:eastAsia="Times New Roman" w:cs="Times New Roman"/>
          <w:szCs w:val="24"/>
        </w:rPr>
        <w:t xml:space="preserve"> για την πίεση που υφιστάμεθα ως χώρα στα εξωτερικά </w:t>
      </w:r>
      <w:r>
        <w:rPr>
          <w:rFonts w:eastAsia="Times New Roman" w:cs="Times New Roman"/>
          <w:szCs w:val="24"/>
        </w:rPr>
        <w:t xml:space="preserve">μας </w:t>
      </w:r>
      <w:r w:rsidRPr="00DE5773">
        <w:rPr>
          <w:rFonts w:eastAsia="Times New Roman" w:cs="Times New Roman"/>
          <w:szCs w:val="24"/>
        </w:rPr>
        <w:t xml:space="preserve">σύνορα </w:t>
      </w:r>
      <w:r>
        <w:rPr>
          <w:rFonts w:eastAsia="Times New Roman" w:cs="Times New Roman"/>
          <w:szCs w:val="24"/>
        </w:rPr>
        <w:t xml:space="preserve">και δη, </w:t>
      </w:r>
      <w:r w:rsidRPr="00DE5773">
        <w:rPr>
          <w:rFonts w:eastAsia="Times New Roman" w:cs="Times New Roman"/>
          <w:szCs w:val="24"/>
        </w:rPr>
        <w:t xml:space="preserve">από </w:t>
      </w:r>
      <w:r>
        <w:rPr>
          <w:rFonts w:eastAsia="Times New Roman" w:cs="Times New Roman"/>
          <w:szCs w:val="24"/>
        </w:rPr>
        <w:t>πεζές διελεύσει</w:t>
      </w:r>
      <w:r w:rsidRPr="00DE5773">
        <w:rPr>
          <w:rFonts w:eastAsia="Times New Roman" w:cs="Times New Roman"/>
          <w:szCs w:val="24"/>
        </w:rPr>
        <w:t>ς μεταναστών και ειδικά στον Έβρο</w:t>
      </w:r>
      <w:r>
        <w:rPr>
          <w:rFonts w:eastAsia="Times New Roman" w:cs="Times New Roman"/>
          <w:szCs w:val="24"/>
        </w:rPr>
        <w:t>.</w:t>
      </w:r>
      <w:r w:rsidRPr="00DE5773">
        <w:rPr>
          <w:rFonts w:eastAsia="Times New Roman" w:cs="Times New Roman"/>
          <w:szCs w:val="24"/>
        </w:rPr>
        <w:t xml:space="preserve"> Ο κ</w:t>
      </w:r>
      <w:r>
        <w:rPr>
          <w:rFonts w:eastAsia="Times New Roman" w:cs="Times New Roman"/>
          <w:szCs w:val="24"/>
        </w:rPr>
        <w:t>.</w:t>
      </w:r>
      <w:r w:rsidRPr="00DE5773">
        <w:rPr>
          <w:rFonts w:eastAsia="Times New Roman" w:cs="Times New Roman"/>
          <w:szCs w:val="24"/>
        </w:rPr>
        <w:t xml:space="preserve"> Βίτσας είχε μιλήσει </w:t>
      </w:r>
      <w:r>
        <w:rPr>
          <w:rFonts w:eastAsia="Times New Roman" w:cs="Times New Roman"/>
          <w:szCs w:val="24"/>
        </w:rPr>
        <w:t>για μία αύξηση της τάξης του 284</w:t>
      </w:r>
      <w:r w:rsidRPr="00DE5773">
        <w:rPr>
          <w:rFonts w:eastAsia="Times New Roman" w:cs="Times New Roman"/>
          <w:szCs w:val="24"/>
        </w:rPr>
        <w:t>%</w:t>
      </w:r>
      <w:r>
        <w:rPr>
          <w:rFonts w:eastAsia="Times New Roman" w:cs="Times New Roman"/>
          <w:szCs w:val="24"/>
        </w:rPr>
        <w:t>,</w:t>
      </w:r>
      <w:r w:rsidRPr="00DE5773">
        <w:rPr>
          <w:rFonts w:eastAsia="Times New Roman" w:cs="Times New Roman"/>
          <w:szCs w:val="24"/>
        </w:rPr>
        <w:t xml:space="preserve"> σε σχέση με το προηγούμενο έτος</w:t>
      </w:r>
      <w:r>
        <w:rPr>
          <w:rFonts w:eastAsia="Times New Roman" w:cs="Times New Roman"/>
          <w:szCs w:val="24"/>
        </w:rPr>
        <w:t>.</w:t>
      </w:r>
      <w:r w:rsidRPr="00DE5773">
        <w:rPr>
          <w:rFonts w:eastAsia="Times New Roman" w:cs="Times New Roman"/>
          <w:szCs w:val="24"/>
        </w:rPr>
        <w:t xml:space="preserve"> Αυτά είναι</w:t>
      </w:r>
      <w:r w:rsidRPr="00DE5773">
        <w:rPr>
          <w:rFonts w:eastAsia="Times New Roman" w:cs="Times New Roman"/>
          <w:szCs w:val="24"/>
        </w:rPr>
        <w:t xml:space="preserve"> στοιχεία </w:t>
      </w:r>
      <w:r w:rsidRPr="00DE5773">
        <w:rPr>
          <w:rFonts w:eastAsia="Times New Roman" w:cs="Times New Roman"/>
          <w:szCs w:val="24"/>
        </w:rPr>
        <w:lastRenderedPageBreak/>
        <w:t xml:space="preserve">και του Υπουργείου Μεταναστευτικής </w:t>
      </w:r>
      <w:r>
        <w:rPr>
          <w:rFonts w:eastAsia="Times New Roman" w:cs="Times New Roman"/>
          <w:szCs w:val="24"/>
        </w:rPr>
        <w:t>Πολιτικής αλλά</w:t>
      </w:r>
      <w:r w:rsidRPr="00DE5773">
        <w:rPr>
          <w:rFonts w:eastAsia="Times New Roman" w:cs="Times New Roman"/>
          <w:szCs w:val="24"/>
        </w:rPr>
        <w:t xml:space="preserve"> και της </w:t>
      </w:r>
      <w:proofErr w:type="spellStart"/>
      <w:r w:rsidRPr="00DE5773">
        <w:rPr>
          <w:rFonts w:eastAsia="Times New Roman" w:cs="Times New Roman"/>
          <w:szCs w:val="24"/>
        </w:rPr>
        <w:t>Frontex</w:t>
      </w:r>
      <w:proofErr w:type="spellEnd"/>
      <w:r>
        <w:rPr>
          <w:rFonts w:eastAsia="Times New Roman" w:cs="Times New Roman"/>
          <w:szCs w:val="24"/>
        </w:rPr>
        <w:t>.</w:t>
      </w:r>
      <w:r w:rsidRPr="00DE5773">
        <w:rPr>
          <w:rFonts w:eastAsia="Times New Roman" w:cs="Times New Roman"/>
          <w:szCs w:val="24"/>
        </w:rPr>
        <w:t xml:space="preserve"> </w:t>
      </w:r>
    </w:p>
    <w:p w14:paraId="18F92EBA" w14:textId="77777777" w:rsidR="007D28C0" w:rsidRDefault="00B56CEE">
      <w:pPr>
        <w:tabs>
          <w:tab w:val="left" w:pos="6168"/>
        </w:tabs>
        <w:spacing w:line="600" w:lineRule="auto"/>
        <w:ind w:firstLine="720"/>
        <w:jc w:val="both"/>
        <w:rPr>
          <w:rFonts w:eastAsia="Times New Roman" w:cs="Times New Roman"/>
          <w:szCs w:val="24"/>
        </w:rPr>
      </w:pPr>
      <w:r w:rsidRPr="00DE5773">
        <w:rPr>
          <w:rFonts w:eastAsia="Times New Roman" w:cs="Times New Roman"/>
          <w:szCs w:val="24"/>
        </w:rPr>
        <w:t>Η ερώτησ</w:t>
      </w:r>
      <w:r>
        <w:rPr>
          <w:rFonts w:eastAsia="Times New Roman" w:cs="Times New Roman"/>
          <w:szCs w:val="24"/>
        </w:rPr>
        <w:t>ή</w:t>
      </w:r>
      <w:r w:rsidRPr="00DE5773">
        <w:rPr>
          <w:rFonts w:eastAsia="Times New Roman" w:cs="Times New Roman"/>
          <w:szCs w:val="24"/>
        </w:rPr>
        <w:t xml:space="preserve"> μου εστάλη στο Υπουργείο Εθνικής Αμύνης με </w:t>
      </w:r>
      <w:r>
        <w:rPr>
          <w:rFonts w:eastAsia="Times New Roman" w:cs="Times New Roman"/>
          <w:szCs w:val="24"/>
        </w:rPr>
        <w:t xml:space="preserve">τρία πολύ συγκεκριμένα ερωτήματα: </w:t>
      </w:r>
      <w:r w:rsidRPr="00DE5773">
        <w:rPr>
          <w:rFonts w:eastAsia="Times New Roman" w:cs="Times New Roman"/>
          <w:szCs w:val="24"/>
        </w:rPr>
        <w:t xml:space="preserve">Εφόσον έχουν αυξηθεί </w:t>
      </w:r>
      <w:r>
        <w:rPr>
          <w:rFonts w:eastAsia="Times New Roman" w:cs="Times New Roman"/>
          <w:szCs w:val="24"/>
        </w:rPr>
        <w:t>οι διελεύσεις</w:t>
      </w:r>
      <w:r w:rsidRPr="00DE5773">
        <w:rPr>
          <w:rFonts w:eastAsia="Times New Roman" w:cs="Times New Roman"/>
          <w:szCs w:val="24"/>
        </w:rPr>
        <w:t xml:space="preserve"> </w:t>
      </w:r>
      <w:r>
        <w:rPr>
          <w:rFonts w:eastAsia="Times New Roman" w:cs="Times New Roman"/>
          <w:szCs w:val="24"/>
        </w:rPr>
        <w:t>από δεκαο</w:t>
      </w:r>
      <w:r>
        <w:rPr>
          <w:rFonts w:eastAsia="Times New Roman" w:cs="Times New Roman"/>
          <w:szCs w:val="24"/>
        </w:rPr>
        <w:t>κ</w:t>
      </w:r>
      <w:r>
        <w:rPr>
          <w:rFonts w:eastAsia="Times New Roman" w:cs="Times New Roman"/>
          <w:szCs w:val="24"/>
        </w:rPr>
        <w:t xml:space="preserve">τώ χιλιάδες έως είκοσι χιλιάδες άτομα πεζή </w:t>
      </w:r>
      <w:r w:rsidRPr="00DE5773">
        <w:rPr>
          <w:rFonts w:eastAsia="Times New Roman" w:cs="Times New Roman"/>
          <w:szCs w:val="24"/>
        </w:rPr>
        <w:t>από</w:t>
      </w:r>
      <w:r w:rsidRPr="00DE5773">
        <w:rPr>
          <w:rFonts w:eastAsia="Times New Roman" w:cs="Times New Roman"/>
          <w:szCs w:val="24"/>
        </w:rPr>
        <w:t xml:space="preserve"> τον Έβρο</w:t>
      </w:r>
      <w:r>
        <w:rPr>
          <w:rFonts w:eastAsia="Times New Roman" w:cs="Times New Roman"/>
          <w:szCs w:val="24"/>
        </w:rPr>
        <w:t>, ποια είναι η</w:t>
      </w:r>
      <w:r w:rsidRPr="00DE5773">
        <w:rPr>
          <w:rFonts w:eastAsia="Times New Roman" w:cs="Times New Roman"/>
          <w:szCs w:val="24"/>
        </w:rPr>
        <w:t xml:space="preserve"> ευθύνη του Υπουργείου Εθνικής Αμύνης για τη φύλαξη των συνόρων</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 xml:space="preserve">Και ξαναλέω, πέρασαν πεζή </w:t>
      </w:r>
      <w:r w:rsidRPr="00DE5773">
        <w:rPr>
          <w:rFonts w:eastAsia="Times New Roman" w:cs="Times New Roman"/>
          <w:szCs w:val="24"/>
        </w:rPr>
        <w:t>από τον Έβρο</w:t>
      </w:r>
      <w:r>
        <w:rPr>
          <w:rFonts w:eastAsia="Times New Roman" w:cs="Times New Roman"/>
          <w:szCs w:val="24"/>
        </w:rPr>
        <w:t>.</w:t>
      </w:r>
    </w:p>
    <w:p w14:paraId="18F92EBB" w14:textId="77777777" w:rsidR="007D28C0" w:rsidRDefault="00B56CE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συνάδελφε, μην αναπτύξουμε το θέμα της ερώτησης. Σας έδωσα τον λόγο για να καταθέσετε τη δ</w:t>
      </w:r>
      <w:r>
        <w:rPr>
          <w:rFonts w:eastAsia="Times New Roman" w:cs="Times New Roman"/>
          <w:szCs w:val="24"/>
        </w:rPr>
        <w:t xml:space="preserve">ική σας ένσταση. </w:t>
      </w:r>
    </w:p>
    <w:p w14:paraId="18F92EBC" w14:textId="77777777" w:rsidR="007D28C0" w:rsidRDefault="00B56CEE">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Καταθέτω τη διαμαρτυρία μου,</w:t>
      </w:r>
      <w:r w:rsidRPr="00E95D5C">
        <w:rPr>
          <w:rFonts w:eastAsia="Times New Roman" w:cs="Times New Roman"/>
          <w:szCs w:val="24"/>
        </w:rPr>
        <w:t xml:space="preserve"> </w:t>
      </w:r>
      <w:r>
        <w:rPr>
          <w:rFonts w:eastAsia="Times New Roman" w:cs="Times New Roman"/>
          <w:szCs w:val="24"/>
        </w:rPr>
        <w:t xml:space="preserve">για να καταγραφεί στα Πρακτικά. Θεωρώ άμεσα και απόλυτα αρμόδιο το Υπουργείο Εθνικής Αμύνης να απαντήσει στο πώς περνούν </w:t>
      </w:r>
      <w:r>
        <w:rPr>
          <w:rFonts w:eastAsia="Times New Roman" w:cs="Times New Roman"/>
          <w:szCs w:val="24"/>
        </w:rPr>
        <w:t xml:space="preserve">πεζή </w:t>
      </w:r>
      <w:r>
        <w:rPr>
          <w:rFonts w:eastAsia="Times New Roman" w:cs="Times New Roman"/>
          <w:szCs w:val="24"/>
        </w:rPr>
        <w:t>δεκαο</w:t>
      </w:r>
      <w:r>
        <w:rPr>
          <w:rFonts w:eastAsia="Times New Roman" w:cs="Times New Roman"/>
          <w:szCs w:val="24"/>
        </w:rPr>
        <w:t>κ</w:t>
      </w:r>
      <w:r>
        <w:rPr>
          <w:rFonts w:eastAsia="Times New Roman" w:cs="Times New Roman"/>
          <w:szCs w:val="24"/>
        </w:rPr>
        <w:t xml:space="preserve">τώ έως είκοσι χιλιάδες </w:t>
      </w:r>
      <w:r>
        <w:rPr>
          <w:rFonts w:eastAsia="Times New Roman" w:cs="Times New Roman"/>
          <w:szCs w:val="24"/>
        </w:rPr>
        <w:t>-</w:t>
      </w:r>
      <w:r>
        <w:rPr>
          <w:rFonts w:eastAsia="Times New Roman" w:cs="Times New Roman"/>
          <w:szCs w:val="24"/>
        </w:rPr>
        <w:t>κατά δήλωση του κ. Βίτσα</w:t>
      </w:r>
      <w:r>
        <w:rPr>
          <w:rFonts w:eastAsia="Times New Roman" w:cs="Times New Roman"/>
          <w:szCs w:val="24"/>
        </w:rPr>
        <w:t>-</w:t>
      </w:r>
      <w:r>
        <w:rPr>
          <w:rFonts w:eastAsia="Times New Roman" w:cs="Times New Roman"/>
          <w:szCs w:val="24"/>
        </w:rPr>
        <w:t xml:space="preserve"> μετανάσ</w:t>
      </w:r>
      <w:r>
        <w:rPr>
          <w:rFonts w:eastAsia="Times New Roman" w:cs="Times New Roman"/>
          <w:szCs w:val="24"/>
        </w:rPr>
        <w:t xml:space="preserve">τες από φυλασσόμενα σύνορα του Έβρου. Βεβαίως, ακολούθησα τον Κανονισμό της Βουλής και κατέθεσα την ερώτηση πάλι στο Υπουργείο Μεταναστευτικής Πολιτικής, το </w:t>
      </w:r>
      <w:r>
        <w:rPr>
          <w:rFonts w:eastAsia="Times New Roman" w:cs="Times New Roman"/>
          <w:szCs w:val="24"/>
        </w:rPr>
        <w:lastRenderedPageBreak/>
        <w:t>οποίο δεν ξέρω αν είναι αρμόδιο. Μου είπαν</w:t>
      </w:r>
      <w:r w:rsidRPr="00DE5773">
        <w:rPr>
          <w:rFonts w:eastAsia="Times New Roman" w:cs="Times New Roman"/>
          <w:szCs w:val="24"/>
        </w:rPr>
        <w:t xml:space="preserve"> ότι είναι αρμόδιο</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 xml:space="preserve">Για τον λόγο αυτό ήθελα </w:t>
      </w:r>
      <w:r w:rsidRPr="00DE5773">
        <w:rPr>
          <w:rFonts w:eastAsia="Times New Roman" w:cs="Times New Roman"/>
          <w:szCs w:val="24"/>
        </w:rPr>
        <w:t>απλώς να κατα</w:t>
      </w:r>
      <w:r w:rsidRPr="00DE5773">
        <w:rPr>
          <w:rFonts w:eastAsia="Times New Roman" w:cs="Times New Roman"/>
          <w:szCs w:val="24"/>
        </w:rPr>
        <w:t xml:space="preserve">θέσω </w:t>
      </w:r>
      <w:r>
        <w:rPr>
          <w:rFonts w:eastAsia="Times New Roman" w:cs="Times New Roman"/>
          <w:szCs w:val="24"/>
        </w:rPr>
        <w:t xml:space="preserve">τη </w:t>
      </w:r>
      <w:r w:rsidRPr="00DE5773">
        <w:rPr>
          <w:rFonts w:eastAsia="Times New Roman" w:cs="Times New Roman"/>
          <w:szCs w:val="24"/>
        </w:rPr>
        <w:t>διαμαρτυρία μου</w:t>
      </w:r>
      <w:r>
        <w:rPr>
          <w:rFonts w:eastAsia="Times New Roman" w:cs="Times New Roman"/>
          <w:szCs w:val="24"/>
        </w:rPr>
        <w:t>.</w:t>
      </w:r>
      <w:r w:rsidRPr="00DE5773">
        <w:rPr>
          <w:rFonts w:eastAsia="Times New Roman" w:cs="Times New Roman"/>
          <w:szCs w:val="24"/>
        </w:rPr>
        <w:t xml:space="preserve"> Νομίζω ότι είναι λάθος</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 xml:space="preserve">Το Υπουργείο Εθνικής Αμύνης πρέπει να απαντήσει στο πώς διέρχονται πεζή </w:t>
      </w:r>
      <w:r w:rsidRPr="00DE5773">
        <w:rPr>
          <w:rFonts w:eastAsia="Times New Roman" w:cs="Times New Roman"/>
          <w:szCs w:val="24"/>
        </w:rPr>
        <w:t>χιλιάδες άνθρωπο</w:t>
      </w:r>
      <w:r>
        <w:rPr>
          <w:rFonts w:eastAsia="Times New Roman" w:cs="Times New Roman"/>
          <w:szCs w:val="24"/>
        </w:rPr>
        <w:t>ι</w:t>
      </w:r>
      <w:r w:rsidRPr="00DE5773">
        <w:rPr>
          <w:rFonts w:eastAsia="Times New Roman" w:cs="Times New Roman"/>
          <w:szCs w:val="24"/>
        </w:rPr>
        <w:t xml:space="preserve"> </w:t>
      </w:r>
      <w:r>
        <w:rPr>
          <w:rFonts w:eastAsia="Times New Roman" w:cs="Times New Roman"/>
          <w:szCs w:val="24"/>
        </w:rPr>
        <w:t xml:space="preserve">από </w:t>
      </w:r>
      <w:r w:rsidRPr="00DE5773">
        <w:rPr>
          <w:rFonts w:eastAsia="Times New Roman" w:cs="Times New Roman"/>
          <w:szCs w:val="24"/>
        </w:rPr>
        <w:t>τα σύνορα που φυλάσσονται</w:t>
      </w:r>
      <w:r>
        <w:rPr>
          <w:rFonts w:eastAsia="Times New Roman" w:cs="Times New Roman"/>
          <w:szCs w:val="24"/>
        </w:rPr>
        <w:t>.</w:t>
      </w:r>
    </w:p>
    <w:p w14:paraId="18F92EBD" w14:textId="77777777" w:rsidR="007D28C0" w:rsidRDefault="00B56CEE">
      <w:pPr>
        <w:spacing w:line="600" w:lineRule="auto"/>
        <w:ind w:firstLine="720"/>
        <w:jc w:val="both"/>
        <w:rPr>
          <w:rFonts w:eastAsia="Times New Roman" w:cs="Times New Roman"/>
          <w:szCs w:val="24"/>
        </w:rPr>
      </w:pPr>
      <w:r w:rsidRPr="00DE5773">
        <w:rPr>
          <w:rFonts w:eastAsia="Times New Roman" w:cs="Times New Roman"/>
          <w:szCs w:val="24"/>
        </w:rPr>
        <w:t>Ευχαριστώ πολύ</w:t>
      </w:r>
      <w:r>
        <w:rPr>
          <w:rFonts w:eastAsia="Times New Roman" w:cs="Times New Roman"/>
          <w:szCs w:val="24"/>
        </w:rPr>
        <w:t>.</w:t>
      </w:r>
    </w:p>
    <w:p w14:paraId="18F92EBE" w14:textId="77777777" w:rsidR="007D28C0" w:rsidRDefault="00B56CE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συνάδελφε, </w:t>
      </w:r>
      <w:r w:rsidRPr="00DE5773">
        <w:rPr>
          <w:rFonts w:eastAsia="Times New Roman" w:cs="Times New Roman"/>
          <w:szCs w:val="24"/>
        </w:rPr>
        <w:t>έχει καταγραφεί</w:t>
      </w:r>
      <w:r>
        <w:rPr>
          <w:rFonts w:eastAsia="Times New Roman" w:cs="Times New Roman"/>
          <w:szCs w:val="24"/>
        </w:rPr>
        <w:t>.</w:t>
      </w:r>
    </w:p>
    <w:p w14:paraId="18F92EBF" w14:textId="77777777" w:rsidR="007D28C0" w:rsidRDefault="00B56CEE">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Κύριε Πρόεδρε, θα ήθελα κι εγώ τον λόγο για μία παρέμβαση. </w:t>
      </w:r>
    </w:p>
    <w:p w14:paraId="18F92EC0" w14:textId="77777777" w:rsidR="007D28C0" w:rsidRDefault="00B56CE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Καρρά, θα σας δώσω </w:t>
      </w:r>
      <w:r w:rsidRPr="00DE5773">
        <w:rPr>
          <w:rFonts w:eastAsia="Times New Roman" w:cs="Times New Roman"/>
          <w:szCs w:val="24"/>
        </w:rPr>
        <w:t>το</w:t>
      </w:r>
      <w:r>
        <w:rPr>
          <w:rFonts w:eastAsia="Times New Roman" w:cs="Times New Roman"/>
          <w:szCs w:val="24"/>
        </w:rPr>
        <w:t>ν</w:t>
      </w:r>
      <w:r w:rsidRPr="00DE5773">
        <w:rPr>
          <w:rFonts w:eastAsia="Times New Roman" w:cs="Times New Roman"/>
          <w:szCs w:val="24"/>
        </w:rPr>
        <w:t xml:space="preserve"> λόγο</w:t>
      </w:r>
      <w:r>
        <w:rPr>
          <w:rFonts w:eastAsia="Times New Roman" w:cs="Times New Roman"/>
          <w:szCs w:val="24"/>
        </w:rPr>
        <w:t>.</w:t>
      </w:r>
      <w:r w:rsidRPr="00DE5773">
        <w:rPr>
          <w:rFonts w:eastAsia="Times New Roman" w:cs="Times New Roman"/>
          <w:szCs w:val="24"/>
        </w:rPr>
        <w:t xml:space="preserve"> Θα συνδυάσουμε το</w:t>
      </w:r>
      <w:r>
        <w:rPr>
          <w:rFonts w:eastAsia="Times New Roman" w:cs="Times New Roman"/>
          <w:szCs w:val="24"/>
        </w:rPr>
        <w:t>ν</w:t>
      </w:r>
      <w:r w:rsidRPr="00DE5773">
        <w:rPr>
          <w:rFonts w:eastAsia="Times New Roman" w:cs="Times New Roman"/>
          <w:szCs w:val="24"/>
        </w:rPr>
        <w:t xml:space="preserve"> χρόνο</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 xml:space="preserve">Θα έχω ανοχή </w:t>
      </w:r>
      <w:r w:rsidRPr="00DE5773">
        <w:rPr>
          <w:rFonts w:eastAsia="Times New Roman" w:cs="Times New Roman"/>
          <w:szCs w:val="24"/>
        </w:rPr>
        <w:t xml:space="preserve">για να </w:t>
      </w:r>
      <w:r>
        <w:rPr>
          <w:rFonts w:eastAsia="Times New Roman" w:cs="Times New Roman"/>
          <w:szCs w:val="24"/>
        </w:rPr>
        <w:t>τεκμηριώσετε και τ</w:t>
      </w:r>
      <w:r w:rsidRPr="00DE5773">
        <w:rPr>
          <w:rFonts w:eastAsia="Times New Roman" w:cs="Times New Roman"/>
          <w:szCs w:val="24"/>
        </w:rPr>
        <w:t>ο θέμα της ερώτησης</w:t>
      </w:r>
      <w:r>
        <w:rPr>
          <w:rFonts w:eastAsia="Times New Roman" w:cs="Times New Roman"/>
          <w:szCs w:val="24"/>
        </w:rPr>
        <w:t>,</w:t>
      </w:r>
      <w:r w:rsidRPr="00DE5773">
        <w:rPr>
          <w:rFonts w:eastAsia="Times New Roman" w:cs="Times New Roman"/>
          <w:szCs w:val="24"/>
        </w:rPr>
        <w:t xml:space="preserve"> η οποία είναι α</w:t>
      </w:r>
      <w:r w:rsidRPr="00DE5773">
        <w:rPr>
          <w:rFonts w:eastAsia="Times New Roman" w:cs="Times New Roman"/>
          <w:szCs w:val="24"/>
        </w:rPr>
        <w:t>ναπάντητη</w:t>
      </w:r>
      <w:r>
        <w:rPr>
          <w:rFonts w:eastAsia="Times New Roman" w:cs="Times New Roman"/>
          <w:szCs w:val="24"/>
        </w:rPr>
        <w:t>.</w:t>
      </w:r>
    </w:p>
    <w:p w14:paraId="18F92EC1" w14:textId="77777777" w:rsidR="007D28C0" w:rsidRDefault="00B56CEE">
      <w:pPr>
        <w:spacing w:line="600" w:lineRule="auto"/>
        <w:ind w:firstLine="720"/>
        <w:jc w:val="both"/>
        <w:rPr>
          <w:rFonts w:eastAsia="Times New Roman" w:cs="Times New Roman"/>
          <w:szCs w:val="24"/>
        </w:rPr>
      </w:pPr>
      <w:r>
        <w:rPr>
          <w:rFonts w:eastAsia="Times New Roman" w:cs="Times New Roman"/>
          <w:szCs w:val="24"/>
        </w:rPr>
        <w:t xml:space="preserve">Προχωρούμε, λοιπόν, τώρα στη συζήτηση της </w:t>
      </w:r>
      <w:r>
        <w:rPr>
          <w:rFonts w:eastAsia="Times New Roman" w:cs="Times New Roman"/>
          <w:szCs w:val="24"/>
        </w:rPr>
        <w:t>τρίτη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με αριθμό 385/26-2-2019 </w:t>
      </w:r>
      <w:r>
        <w:rPr>
          <w:rFonts w:eastAsia="Times New Roman" w:cs="Times New Roman"/>
          <w:szCs w:val="24"/>
        </w:rPr>
        <w:t>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δεύτερου κύκλου του Βουλευτή Β</w:t>
      </w:r>
      <w:r>
        <w:rPr>
          <w:rFonts w:eastAsia="Times New Roman" w:cs="Times New Roman"/>
          <w:szCs w:val="24"/>
        </w:rPr>
        <w:t>΄</w:t>
      </w:r>
      <w:r>
        <w:rPr>
          <w:rFonts w:eastAsia="Times New Roman" w:cs="Times New Roman"/>
          <w:szCs w:val="24"/>
        </w:rPr>
        <w:t xml:space="preserve"> Αθηνών της Δημοκρατικής Συμπαράταξης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Δημητρίου Καρρά προς την Υπουργό Προστασίας </w:t>
      </w:r>
      <w:r>
        <w:rPr>
          <w:rFonts w:eastAsia="Times New Roman" w:cs="Times New Roman"/>
          <w:szCs w:val="24"/>
        </w:rPr>
        <w:lastRenderedPageBreak/>
        <w:t>του Πολίτη, με θέμα: «Ανεπ</w:t>
      </w:r>
      <w:r>
        <w:rPr>
          <w:rFonts w:eastAsia="Times New Roman" w:cs="Times New Roman"/>
          <w:szCs w:val="24"/>
        </w:rPr>
        <w:t>αρκής αστυνόμευση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υψηλή εγκληματικότητα στου </w:t>
      </w:r>
      <w:r>
        <w:rPr>
          <w:rFonts w:eastAsia="Times New Roman" w:cs="Times New Roman"/>
          <w:szCs w:val="24"/>
        </w:rPr>
        <w:t xml:space="preserve">δήμους της δυτικής </w:t>
      </w:r>
      <w:r>
        <w:rPr>
          <w:rFonts w:eastAsia="Times New Roman" w:cs="Times New Roman"/>
          <w:szCs w:val="24"/>
        </w:rPr>
        <w:t xml:space="preserve">Αθήνας». </w:t>
      </w:r>
    </w:p>
    <w:p w14:paraId="18F92EC2" w14:textId="77777777" w:rsidR="007D28C0" w:rsidRDefault="00B56CEE">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w:t>
      </w:r>
      <w:r w:rsidRPr="00DE5773">
        <w:rPr>
          <w:rFonts w:eastAsia="Times New Roman" w:cs="Times New Roman"/>
          <w:szCs w:val="24"/>
        </w:rPr>
        <w:t xml:space="preserve">απαντήσει </w:t>
      </w:r>
      <w:r>
        <w:rPr>
          <w:rFonts w:eastAsia="Times New Roman" w:cs="Times New Roman"/>
          <w:szCs w:val="24"/>
        </w:rPr>
        <w:t xml:space="preserve">η </w:t>
      </w:r>
      <w:r w:rsidRPr="00DE5773">
        <w:rPr>
          <w:rFonts w:eastAsia="Times New Roman" w:cs="Times New Roman"/>
          <w:szCs w:val="24"/>
        </w:rPr>
        <w:t>Υπουργός Προστασία</w:t>
      </w:r>
      <w:r>
        <w:rPr>
          <w:rFonts w:eastAsia="Times New Roman" w:cs="Times New Roman"/>
          <w:szCs w:val="24"/>
        </w:rPr>
        <w:t>ς</w:t>
      </w:r>
      <w:r w:rsidRPr="00DE5773">
        <w:rPr>
          <w:rFonts w:eastAsia="Times New Roman" w:cs="Times New Roman"/>
          <w:szCs w:val="24"/>
        </w:rPr>
        <w:t xml:space="preserve"> του Πολίτη</w:t>
      </w:r>
      <w:r>
        <w:rPr>
          <w:rFonts w:eastAsia="Times New Roman" w:cs="Times New Roman"/>
          <w:szCs w:val="24"/>
        </w:rPr>
        <w:t xml:space="preserve"> </w:t>
      </w:r>
      <w:r>
        <w:rPr>
          <w:rFonts w:eastAsia="Times New Roman" w:cs="Times New Roman"/>
          <w:szCs w:val="24"/>
        </w:rPr>
        <w:t>κ.</w:t>
      </w:r>
      <w:r w:rsidRPr="00DE5773">
        <w:rPr>
          <w:rFonts w:eastAsia="Times New Roman" w:cs="Times New Roman"/>
          <w:szCs w:val="24"/>
        </w:rPr>
        <w:t xml:space="preserve"> Όλγα </w:t>
      </w:r>
      <w:proofErr w:type="spellStart"/>
      <w:r w:rsidRPr="00DE5773">
        <w:rPr>
          <w:rFonts w:eastAsia="Times New Roman" w:cs="Times New Roman"/>
          <w:szCs w:val="24"/>
        </w:rPr>
        <w:t>Γεροβασίλη</w:t>
      </w:r>
      <w:proofErr w:type="spellEnd"/>
      <w:r>
        <w:rPr>
          <w:rFonts w:eastAsia="Times New Roman" w:cs="Times New Roman"/>
          <w:szCs w:val="24"/>
        </w:rPr>
        <w:t>.</w:t>
      </w:r>
      <w:r w:rsidRPr="00DE5773">
        <w:rPr>
          <w:rFonts w:eastAsia="Times New Roman" w:cs="Times New Roman"/>
          <w:szCs w:val="24"/>
        </w:rPr>
        <w:t xml:space="preserve"> </w:t>
      </w:r>
    </w:p>
    <w:p w14:paraId="18F92EC3" w14:textId="77777777" w:rsidR="007D28C0" w:rsidRDefault="00B56CEE">
      <w:pPr>
        <w:spacing w:line="600" w:lineRule="auto"/>
        <w:ind w:firstLine="720"/>
        <w:jc w:val="both"/>
        <w:rPr>
          <w:rFonts w:eastAsia="Times New Roman" w:cs="Times New Roman"/>
          <w:szCs w:val="24"/>
        </w:rPr>
      </w:pPr>
      <w:r>
        <w:rPr>
          <w:rFonts w:eastAsia="Times New Roman" w:cs="Times New Roman"/>
          <w:szCs w:val="24"/>
        </w:rPr>
        <w:t xml:space="preserve">Κύριε συνάδελφε, </w:t>
      </w:r>
      <w:r w:rsidRPr="00DE5773">
        <w:rPr>
          <w:rFonts w:eastAsia="Times New Roman" w:cs="Times New Roman"/>
          <w:szCs w:val="24"/>
        </w:rPr>
        <w:t>θα σας δώσω τρία λεπτά</w:t>
      </w:r>
      <w:r>
        <w:rPr>
          <w:rFonts w:eastAsia="Times New Roman" w:cs="Times New Roman"/>
          <w:szCs w:val="24"/>
        </w:rPr>
        <w:t>,</w:t>
      </w:r>
      <w:r w:rsidRPr="00DE5773">
        <w:rPr>
          <w:rFonts w:eastAsia="Times New Roman" w:cs="Times New Roman"/>
          <w:szCs w:val="24"/>
        </w:rPr>
        <w:t xml:space="preserve"> αντί για δύο</w:t>
      </w:r>
      <w:r>
        <w:rPr>
          <w:rFonts w:eastAsia="Times New Roman" w:cs="Times New Roman"/>
          <w:szCs w:val="24"/>
        </w:rPr>
        <w:t>,</w:t>
      </w:r>
      <w:r w:rsidRPr="00DE5773">
        <w:rPr>
          <w:rFonts w:eastAsia="Times New Roman" w:cs="Times New Roman"/>
          <w:szCs w:val="24"/>
        </w:rPr>
        <w:t xml:space="preserve"> για την </w:t>
      </w:r>
      <w:proofErr w:type="spellStart"/>
      <w:r w:rsidRPr="00DE5773">
        <w:rPr>
          <w:rFonts w:eastAsia="Times New Roman" w:cs="Times New Roman"/>
          <w:szCs w:val="24"/>
        </w:rPr>
        <w:t>πρωτολογία</w:t>
      </w:r>
      <w:proofErr w:type="spellEnd"/>
      <w:r w:rsidRPr="00DE5773">
        <w:rPr>
          <w:rFonts w:eastAsia="Times New Roman" w:cs="Times New Roman"/>
          <w:szCs w:val="24"/>
        </w:rPr>
        <w:t xml:space="preserve"> </w:t>
      </w:r>
      <w:r>
        <w:rPr>
          <w:rFonts w:eastAsia="Times New Roman" w:cs="Times New Roman"/>
          <w:szCs w:val="24"/>
        </w:rPr>
        <w:t>σας, ο</w:t>
      </w:r>
      <w:r w:rsidRPr="00DE5773">
        <w:rPr>
          <w:rFonts w:eastAsia="Times New Roman" w:cs="Times New Roman"/>
          <w:szCs w:val="24"/>
        </w:rPr>
        <w:t xml:space="preserve">πότε </w:t>
      </w:r>
      <w:r>
        <w:rPr>
          <w:rFonts w:eastAsia="Times New Roman" w:cs="Times New Roman"/>
          <w:szCs w:val="24"/>
        </w:rPr>
        <w:t xml:space="preserve">θα μπορέσετε </w:t>
      </w:r>
      <w:r w:rsidRPr="00DE5773">
        <w:rPr>
          <w:rFonts w:eastAsia="Times New Roman" w:cs="Times New Roman"/>
          <w:szCs w:val="24"/>
        </w:rPr>
        <w:t>να αναπ</w:t>
      </w:r>
      <w:r>
        <w:rPr>
          <w:rFonts w:eastAsia="Times New Roman" w:cs="Times New Roman"/>
          <w:szCs w:val="24"/>
        </w:rPr>
        <w:t xml:space="preserve">τύξετε και το θέμα της ερώτησης, η οποία δεν </w:t>
      </w:r>
      <w:r w:rsidRPr="00DE5773">
        <w:rPr>
          <w:rFonts w:eastAsia="Times New Roman" w:cs="Times New Roman"/>
          <w:szCs w:val="24"/>
        </w:rPr>
        <w:t>έχει απαντηθεί εδώ και αρκετό χρονικό διάστημα</w:t>
      </w:r>
      <w:r>
        <w:rPr>
          <w:rFonts w:eastAsia="Times New Roman" w:cs="Times New Roman"/>
          <w:szCs w:val="24"/>
        </w:rPr>
        <w:t>.</w:t>
      </w:r>
    </w:p>
    <w:p w14:paraId="18F92EC4" w14:textId="77777777" w:rsidR="007D28C0" w:rsidRDefault="00B56CEE">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sidRPr="00DE5773">
        <w:rPr>
          <w:rFonts w:eastAsia="Times New Roman" w:cs="Times New Roman"/>
          <w:szCs w:val="24"/>
        </w:rPr>
        <w:t>Ευχαριστώ</w:t>
      </w:r>
      <w:r>
        <w:rPr>
          <w:rFonts w:eastAsia="Times New Roman" w:cs="Times New Roman"/>
          <w:szCs w:val="24"/>
        </w:rPr>
        <w:t xml:space="preserve">, κύριε Πρόεδρε. </w:t>
      </w:r>
    </w:p>
    <w:p w14:paraId="18F92EC5" w14:textId="77777777" w:rsidR="007D28C0" w:rsidRDefault="00B56CEE">
      <w:pPr>
        <w:spacing w:line="600" w:lineRule="auto"/>
        <w:ind w:firstLine="720"/>
        <w:jc w:val="both"/>
        <w:rPr>
          <w:rFonts w:eastAsia="Times New Roman" w:cs="Times New Roman"/>
          <w:szCs w:val="24"/>
        </w:rPr>
      </w:pPr>
      <w:r w:rsidRPr="00DE5773">
        <w:rPr>
          <w:rFonts w:eastAsia="Times New Roman" w:cs="Times New Roman"/>
          <w:szCs w:val="24"/>
        </w:rPr>
        <w:t>Σε σχέση με την επίκαιρη ερώτηση</w:t>
      </w:r>
      <w:r>
        <w:rPr>
          <w:rFonts w:eastAsia="Times New Roman" w:cs="Times New Roman"/>
          <w:szCs w:val="24"/>
        </w:rPr>
        <w:t>,</w:t>
      </w:r>
      <w:r w:rsidRPr="00DE5773">
        <w:rPr>
          <w:rFonts w:eastAsia="Times New Roman" w:cs="Times New Roman"/>
          <w:szCs w:val="24"/>
        </w:rPr>
        <w:t xml:space="preserve"> κύριε Πρόεδρε</w:t>
      </w:r>
      <w:r>
        <w:rPr>
          <w:rFonts w:eastAsia="Times New Roman" w:cs="Times New Roman"/>
          <w:szCs w:val="24"/>
        </w:rPr>
        <w:t>,</w:t>
      </w:r>
      <w:r w:rsidRPr="00DE5773">
        <w:rPr>
          <w:rFonts w:eastAsia="Times New Roman" w:cs="Times New Roman"/>
          <w:szCs w:val="24"/>
        </w:rPr>
        <w:t xml:space="preserve"> η </w:t>
      </w:r>
      <w:r>
        <w:rPr>
          <w:rFonts w:eastAsia="Times New Roman" w:cs="Times New Roman"/>
          <w:szCs w:val="24"/>
        </w:rPr>
        <w:t>Κ</w:t>
      </w:r>
      <w:r w:rsidRPr="00DE5773">
        <w:rPr>
          <w:rFonts w:eastAsia="Times New Roman" w:cs="Times New Roman"/>
          <w:szCs w:val="24"/>
        </w:rPr>
        <w:t xml:space="preserve">οινοβουλευτική </w:t>
      </w:r>
      <w:r>
        <w:rPr>
          <w:rFonts w:eastAsia="Times New Roman" w:cs="Times New Roman"/>
          <w:szCs w:val="24"/>
        </w:rPr>
        <w:t>Ο</w:t>
      </w:r>
      <w:r w:rsidRPr="00DE5773">
        <w:rPr>
          <w:rFonts w:eastAsia="Times New Roman" w:cs="Times New Roman"/>
          <w:szCs w:val="24"/>
        </w:rPr>
        <w:t>μάδα της Δημοκρατικ</w:t>
      </w:r>
      <w:r w:rsidRPr="00DE5773">
        <w:rPr>
          <w:rFonts w:eastAsia="Times New Roman" w:cs="Times New Roman"/>
          <w:szCs w:val="24"/>
        </w:rPr>
        <w:t xml:space="preserve">ής Συμπαράταξης είχε καταθέσει προς την κυρία Υπουργό επίκαιρη </w:t>
      </w:r>
      <w:r>
        <w:rPr>
          <w:rFonts w:eastAsia="Times New Roman" w:cs="Times New Roman"/>
          <w:szCs w:val="24"/>
        </w:rPr>
        <w:t xml:space="preserve">επερώτηση </w:t>
      </w:r>
      <w:r w:rsidRPr="00DE5773">
        <w:rPr>
          <w:rFonts w:eastAsia="Times New Roman" w:cs="Times New Roman"/>
          <w:szCs w:val="24"/>
        </w:rPr>
        <w:t xml:space="preserve">από </w:t>
      </w:r>
      <w:r>
        <w:rPr>
          <w:rFonts w:eastAsia="Times New Roman" w:cs="Times New Roman"/>
          <w:szCs w:val="24"/>
        </w:rPr>
        <w:t xml:space="preserve">τις </w:t>
      </w:r>
      <w:r w:rsidRPr="00DE5773">
        <w:rPr>
          <w:rFonts w:eastAsia="Times New Roman" w:cs="Times New Roman"/>
          <w:szCs w:val="24"/>
        </w:rPr>
        <w:t xml:space="preserve">10 Οκτωβρίου 2018 και ζητούσαμε να συζητηθεί το θέμα της </w:t>
      </w:r>
      <w:r>
        <w:rPr>
          <w:rFonts w:eastAsia="Times New Roman" w:cs="Times New Roman"/>
          <w:szCs w:val="24"/>
        </w:rPr>
        <w:t xml:space="preserve">έξαρσης της εγκληματικότητας </w:t>
      </w:r>
      <w:r w:rsidRPr="00DE5773">
        <w:rPr>
          <w:rFonts w:eastAsia="Times New Roman" w:cs="Times New Roman"/>
          <w:szCs w:val="24"/>
        </w:rPr>
        <w:t>και της ανασφάλειας των πολιτών ευρύτερα</w:t>
      </w:r>
      <w:r>
        <w:rPr>
          <w:rFonts w:eastAsia="Times New Roman" w:cs="Times New Roman"/>
          <w:szCs w:val="24"/>
        </w:rPr>
        <w:t>.</w:t>
      </w:r>
      <w:r w:rsidRPr="00DE5773">
        <w:rPr>
          <w:rFonts w:eastAsia="Times New Roman" w:cs="Times New Roman"/>
          <w:szCs w:val="24"/>
        </w:rPr>
        <w:t xml:space="preserve"> Δεν απαντήθηκε η επίκαιρη επερώτηση </w:t>
      </w:r>
      <w:r>
        <w:rPr>
          <w:rFonts w:eastAsia="Times New Roman" w:cs="Times New Roman"/>
          <w:szCs w:val="24"/>
        </w:rPr>
        <w:t>μας.</w:t>
      </w:r>
      <w:r w:rsidRPr="00DE5773">
        <w:rPr>
          <w:rFonts w:eastAsia="Times New Roman" w:cs="Times New Roman"/>
          <w:szCs w:val="24"/>
        </w:rPr>
        <w:t xml:space="preserve"> Εν τω </w:t>
      </w:r>
      <w:r w:rsidRPr="00DE5773">
        <w:rPr>
          <w:rFonts w:eastAsia="Times New Roman" w:cs="Times New Roman"/>
          <w:szCs w:val="24"/>
        </w:rPr>
        <w:t>μεταξύ προέκυψαν νεότερα στοιχεία</w:t>
      </w:r>
      <w:r>
        <w:rPr>
          <w:rFonts w:eastAsia="Times New Roman" w:cs="Times New Roman"/>
          <w:szCs w:val="24"/>
        </w:rPr>
        <w:t>,</w:t>
      </w:r>
      <w:r w:rsidRPr="00DE5773">
        <w:rPr>
          <w:rFonts w:eastAsia="Times New Roman" w:cs="Times New Roman"/>
          <w:szCs w:val="24"/>
        </w:rPr>
        <w:t xml:space="preserve"> ειδικότερα για την περιοχή της </w:t>
      </w:r>
      <w:r>
        <w:rPr>
          <w:rFonts w:eastAsia="Times New Roman" w:cs="Times New Roman"/>
          <w:szCs w:val="24"/>
        </w:rPr>
        <w:t>δ</w:t>
      </w:r>
      <w:r w:rsidRPr="00DE5773">
        <w:rPr>
          <w:rFonts w:eastAsia="Times New Roman" w:cs="Times New Roman"/>
          <w:szCs w:val="24"/>
        </w:rPr>
        <w:t>υτικής Αθήνας</w:t>
      </w:r>
      <w:r>
        <w:rPr>
          <w:rFonts w:eastAsia="Times New Roman" w:cs="Times New Roman"/>
          <w:szCs w:val="24"/>
        </w:rPr>
        <w:t>,</w:t>
      </w:r>
      <w:r w:rsidRPr="00DE5773">
        <w:rPr>
          <w:rFonts w:eastAsia="Times New Roman" w:cs="Times New Roman"/>
          <w:szCs w:val="24"/>
        </w:rPr>
        <w:t xml:space="preserve"> όπου υπήρξαν ανακοιν</w:t>
      </w:r>
      <w:r>
        <w:rPr>
          <w:rFonts w:eastAsia="Times New Roman" w:cs="Times New Roman"/>
          <w:szCs w:val="24"/>
        </w:rPr>
        <w:t xml:space="preserve">ώσεις για ανεπαρκή </w:t>
      </w:r>
      <w:r>
        <w:rPr>
          <w:rFonts w:eastAsia="Times New Roman" w:cs="Times New Roman"/>
          <w:szCs w:val="24"/>
        </w:rPr>
        <w:lastRenderedPageBreak/>
        <w:t>αστυνόμευση κ</w:t>
      </w:r>
      <w:r w:rsidRPr="00DE5773">
        <w:rPr>
          <w:rFonts w:eastAsia="Times New Roman" w:cs="Times New Roman"/>
          <w:szCs w:val="24"/>
        </w:rPr>
        <w:t xml:space="preserve">αι υψηλή εγκληματικότητα στους </w:t>
      </w:r>
      <w:r w:rsidRPr="00DE5773">
        <w:rPr>
          <w:rFonts w:eastAsia="Times New Roman" w:cs="Times New Roman"/>
          <w:szCs w:val="24"/>
        </w:rPr>
        <w:t xml:space="preserve">δήμους της δυτικής </w:t>
      </w:r>
      <w:r w:rsidRPr="00DE5773">
        <w:rPr>
          <w:rFonts w:eastAsia="Times New Roman" w:cs="Times New Roman"/>
          <w:szCs w:val="24"/>
        </w:rPr>
        <w:t>Αθήνας</w:t>
      </w:r>
      <w:r>
        <w:rPr>
          <w:rFonts w:eastAsia="Times New Roman" w:cs="Times New Roman"/>
          <w:szCs w:val="24"/>
        </w:rPr>
        <w:t>.</w:t>
      </w:r>
    </w:p>
    <w:p w14:paraId="18F92EC6" w14:textId="77777777" w:rsidR="007D28C0" w:rsidRDefault="00B56CEE">
      <w:pPr>
        <w:spacing w:line="600" w:lineRule="auto"/>
        <w:ind w:firstLine="720"/>
        <w:jc w:val="both"/>
        <w:rPr>
          <w:rFonts w:eastAsia="Times New Roman" w:cs="Times New Roman"/>
          <w:szCs w:val="24"/>
        </w:rPr>
      </w:pPr>
      <w:r w:rsidRPr="00DE5773">
        <w:rPr>
          <w:rFonts w:eastAsia="Times New Roman" w:cs="Times New Roman"/>
          <w:szCs w:val="24"/>
        </w:rPr>
        <w:t>Θέλω να διευκρινίσω το εξής</w:t>
      </w:r>
      <w:r>
        <w:rPr>
          <w:rFonts w:eastAsia="Times New Roman" w:cs="Times New Roman"/>
          <w:szCs w:val="24"/>
        </w:rPr>
        <w:t>, κυρία Υπουργέ:</w:t>
      </w:r>
      <w:r w:rsidRPr="00DE5773">
        <w:rPr>
          <w:rFonts w:eastAsia="Times New Roman" w:cs="Times New Roman"/>
          <w:szCs w:val="24"/>
        </w:rPr>
        <w:t xml:space="preserve"> Όταν λέω </w:t>
      </w:r>
      <w:r>
        <w:rPr>
          <w:rFonts w:eastAsia="Times New Roman" w:cs="Times New Roman"/>
          <w:szCs w:val="24"/>
        </w:rPr>
        <w:t>«</w:t>
      </w:r>
      <w:r w:rsidRPr="00DE5773">
        <w:rPr>
          <w:rFonts w:eastAsia="Times New Roman" w:cs="Times New Roman"/>
          <w:szCs w:val="24"/>
        </w:rPr>
        <w:t>υψηλή εγκλ</w:t>
      </w:r>
      <w:r w:rsidRPr="00DE5773">
        <w:rPr>
          <w:rFonts w:eastAsia="Times New Roman" w:cs="Times New Roman"/>
          <w:szCs w:val="24"/>
        </w:rPr>
        <w:t>ηματικότητα</w:t>
      </w:r>
      <w:r>
        <w:rPr>
          <w:rFonts w:eastAsia="Times New Roman" w:cs="Times New Roman"/>
          <w:szCs w:val="24"/>
        </w:rPr>
        <w:t>»</w:t>
      </w:r>
      <w:r w:rsidRPr="00DE5773">
        <w:rPr>
          <w:rFonts w:eastAsia="Times New Roman" w:cs="Times New Roman"/>
          <w:szCs w:val="24"/>
        </w:rPr>
        <w:t xml:space="preserve"> διευκρινίζω ότι δεν αναφέρομαι σε κακουργήματα</w:t>
      </w:r>
      <w:r>
        <w:rPr>
          <w:rFonts w:eastAsia="Times New Roman" w:cs="Times New Roman"/>
          <w:szCs w:val="24"/>
        </w:rPr>
        <w:t>.</w:t>
      </w:r>
      <w:r w:rsidRPr="00DE5773">
        <w:rPr>
          <w:rFonts w:eastAsia="Times New Roman" w:cs="Times New Roman"/>
          <w:szCs w:val="24"/>
        </w:rPr>
        <w:t xml:space="preserve"> Αναφέρομαι στην τρέχουσα καθημερινή εγκληματικότητα που υπάρχει στις περιοχές της </w:t>
      </w:r>
      <w:r>
        <w:rPr>
          <w:rFonts w:eastAsia="Times New Roman" w:cs="Times New Roman"/>
          <w:szCs w:val="24"/>
        </w:rPr>
        <w:t>δ</w:t>
      </w:r>
      <w:r w:rsidRPr="00DE5773">
        <w:rPr>
          <w:rFonts w:eastAsia="Times New Roman" w:cs="Times New Roman"/>
          <w:szCs w:val="24"/>
        </w:rPr>
        <w:t xml:space="preserve">υτικής </w:t>
      </w:r>
      <w:r>
        <w:rPr>
          <w:rFonts w:eastAsia="Times New Roman" w:cs="Times New Roman"/>
          <w:szCs w:val="24"/>
        </w:rPr>
        <w:t>Αθήνας και είναι οι κλοπές, οι διαρρήξεις. Λ</w:t>
      </w:r>
      <w:r w:rsidRPr="00DE5773">
        <w:rPr>
          <w:rFonts w:eastAsia="Times New Roman" w:cs="Times New Roman"/>
          <w:szCs w:val="24"/>
        </w:rPr>
        <w:t>όγω ανεπαρκούς στελέχωσης των διευθύνσεων και τμημάτων της Ασ</w:t>
      </w:r>
      <w:r w:rsidRPr="00DE5773">
        <w:rPr>
          <w:rFonts w:eastAsia="Times New Roman" w:cs="Times New Roman"/>
          <w:szCs w:val="24"/>
        </w:rPr>
        <w:t>τυνομίας υπάρχει ένα ζήτημα</w:t>
      </w:r>
      <w:r>
        <w:rPr>
          <w:rFonts w:eastAsia="Times New Roman" w:cs="Times New Roman"/>
          <w:szCs w:val="24"/>
        </w:rPr>
        <w:t>,</w:t>
      </w:r>
      <w:r w:rsidRPr="00DE5773">
        <w:rPr>
          <w:rFonts w:eastAsia="Times New Roman" w:cs="Times New Roman"/>
          <w:szCs w:val="24"/>
        </w:rPr>
        <w:t xml:space="preserve"> το οποίο καταγγέλθηκε και από τους ίδιους τους εκπροσώπους των αστυνομικών </w:t>
      </w:r>
      <w:r>
        <w:rPr>
          <w:rFonts w:eastAsia="Times New Roman" w:cs="Times New Roman"/>
          <w:szCs w:val="24"/>
        </w:rPr>
        <w:t>-α</w:t>
      </w:r>
      <w:r w:rsidRPr="00DE5773">
        <w:rPr>
          <w:rFonts w:eastAsia="Times New Roman" w:cs="Times New Roman"/>
          <w:szCs w:val="24"/>
        </w:rPr>
        <w:t>ναφέρομαι σε συνδικαλιστικά όργανα</w:t>
      </w:r>
      <w:r>
        <w:rPr>
          <w:rFonts w:eastAsia="Times New Roman" w:cs="Times New Roman"/>
          <w:szCs w:val="24"/>
        </w:rPr>
        <w:t>-</w:t>
      </w:r>
      <w:r w:rsidRPr="00DE5773">
        <w:rPr>
          <w:rFonts w:eastAsia="Times New Roman" w:cs="Times New Roman"/>
          <w:szCs w:val="24"/>
        </w:rPr>
        <w:t xml:space="preserve"> ότι υπάρχει μεγάλη έλλειψη προσωπικού</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Ιδιαίτερα τα τμήματα ασφαλείας</w:t>
      </w:r>
      <w:r>
        <w:rPr>
          <w:rFonts w:eastAsia="Times New Roman" w:cs="Times New Roman"/>
          <w:szCs w:val="24"/>
        </w:rPr>
        <w:t>,</w:t>
      </w:r>
      <w:r>
        <w:rPr>
          <w:rFonts w:eastAsia="Times New Roman" w:cs="Times New Roman"/>
          <w:szCs w:val="24"/>
        </w:rPr>
        <w:t xml:space="preserve"> </w:t>
      </w:r>
      <w:r w:rsidRPr="00DE5773">
        <w:rPr>
          <w:rFonts w:eastAsia="Times New Roman" w:cs="Times New Roman"/>
          <w:szCs w:val="24"/>
        </w:rPr>
        <w:t>τα περισσότερα</w:t>
      </w:r>
      <w:r>
        <w:rPr>
          <w:rFonts w:eastAsia="Times New Roman" w:cs="Times New Roman"/>
          <w:szCs w:val="24"/>
        </w:rPr>
        <w:t>,</w:t>
      </w:r>
      <w:r w:rsidRPr="00DE5773">
        <w:rPr>
          <w:rFonts w:eastAsia="Times New Roman" w:cs="Times New Roman"/>
          <w:szCs w:val="24"/>
        </w:rPr>
        <w:t xml:space="preserve"> τη νύχτα δεν λειτουργούν</w:t>
      </w:r>
      <w:r>
        <w:rPr>
          <w:rFonts w:eastAsia="Times New Roman" w:cs="Times New Roman"/>
          <w:szCs w:val="24"/>
        </w:rPr>
        <w:t>.</w:t>
      </w:r>
      <w:r w:rsidRPr="00DE5773">
        <w:rPr>
          <w:rFonts w:eastAsia="Times New Roman" w:cs="Times New Roman"/>
          <w:szCs w:val="24"/>
        </w:rPr>
        <w:t xml:space="preserve"> Δεν υπάρχει κίνηση </w:t>
      </w:r>
      <w:r>
        <w:rPr>
          <w:rFonts w:eastAsia="Times New Roman" w:cs="Times New Roman"/>
          <w:szCs w:val="24"/>
        </w:rPr>
        <w:t>μέσα στους δρόμους από α</w:t>
      </w:r>
      <w:r w:rsidRPr="00DE5773">
        <w:rPr>
          <w:rFonts w:eastAsia="Times New Roman" w:cs="Times New Roman"/>
          <w:szCs w:val="24"/>
        </w:rPr>
        <w:t>στυνομικά οχήματα</w:t>
      </w:r>
      <w:r>
        <w:rPr>
          <w:rFonts w:eastAsia="Times New Roman" w:cs="Times New Roman"/>
          <w:szCs w:val="24"/>
        </w:rPr>
        <w:t>,</w:t>
      </w:r>
      <w:r w:rsidRPr="00DE5773">
        <w:rPr>
          <w:rFonts w:eastAsia="Times New Roman" w:cs="Times New Roman"/>
          <w:szCs w:val="24"/>
        </w:rPr>
        <w:t xml:space="preserve"> παρά ελάχιστ</w:t>
      </w:r>
      <w:r>
        <w:rPr>
          <w:rFonts w:eastAsia="Times New Roman" w:cs="Times New Roman"/>
          <w:szCs w:val="24"/>
        </w:rPr>
        <w:t>η.</w:t>
      </w:r>
      <w:r w:rsidRPr="00DE5773">
        <w:rPr>
          <w:rFonts w:eastAsia="Times New Roman" w:cs="Times New Roman"/>
          <w:szCs w:val="24"/>
        </w:rPr>
        <w:t xml:space="preserve"> </w:t>
      </w:r>
      <w:r>
        <w:rPr>
          <w:rFonts w:eastAsia="Times New Roman" w:cs="Times New Roman"/>
          <w:szCs w:val="24"/>
        </w:rPr>
        <w:t xml:space="preserve">Αυτή η κατάσταση </w:t>
      </w:r>
      <w:r w:rsidRPr="00DE5773">
        <w:rPr>
          <w:rFonts w:eastAsia="Times New Roman" w:cs="Times New Roman"/>
          <w:szCs w:val="24"/>
        </w:rPr>
        <w:t>έχει δημιουρ</w:t>
      </w:r>
      <w:r>
        <w:rPr>
          <w:rFonts w:eastAsia="Times New Roman" w:cs="Times New Roman"/>
          <w:szCs w:val="24"/>
        </w:rPr>
        <w:t xml:space="preserve">γήσει </w:t>
      </w:r>
      <w:r>
        <w:rPr>
          <w:rFonts w:eastAsia="Times New Roman" w:cs="Times New Roman"/>
          <w:szCs w:val="24"/>
        </w:rPr>
        <w:t xml:space="preserve">πρόβλημα </w:t>
      </w:r>
      <w:r>
        <w:rPr>
          <w:rFonts w:eastAsia="Times New Roman" w:cs="Times New Roman"/>
          <w:szCs w:val="24"/>
        </w:rPr>
        <w:t>υψηλή</w:t>
      </w:r>
      <w:r>
        <w:rPr>
          <w:rFonts w:eastAsia="Times New Roman" w:cs="Times New Roman"/>
          <w:szCs w:val="24"/>
        </w:rPr>
        <w:t>ς</w:t>
      </w:r>
      <w:r>
        <w:rPr>
          <w:rFonts w:eastAsia="Times New Roman" w:cs="Times New Roman"/>
          <w:szCs w:val="24"/>
        </w:rPr>
        <w:t xml:space="preserve"> εγκληματικότητα</w:t>
      </w:r>
      <w:r>
        <w:rPr>
          <w:rFonts w:eastAsia="Times New Roman" w:cs="Times New Roman"/>
          <w:szCs w:val="24"/>
        </w:rPr>
        <w:t>ς</w:t>
      </w:r>
      <w:r>
        <w:rPr>
          <w:rFonts w:eastAsia="Times New Roman" w:cs="Times New Roman"/>
          <w:szCs w:val="24"/>
        </w:rPr>
        <w:t xml:space="preserve">. Επαναλαμβάνω ότι </w:t>
      </w:r>
      <w:r w:rsidRPr="00DE5773">
        <w:rPr>
          <w:rFonts w:eastAsia="Times New Roman" w:cs="Times New Roman"/>
          <w:szCs w:val="24"/>
        </w:rPr>
        <w:t>δεν αναφέρομαι σε κακουργήματα</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Είναι κατ’</w:t>
      </w:r>
      <w:r w:rsidRPr="00DE5773">
        <w:rPr>
          <w:rFonts w:eastAsia="Times New Roman" w:cs="Times New Roman"/>
          <w:szCs w:val="24"/>
        </w:rPr>
        <w:t xml:space="preserve"> εξαίρεση τα κακουργήματα</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 xml:space="preserve">απ’ όσο </w:t>
      </w:r>
      <w:r w:rsidRPr="00DE5773">
        <w:rPr>
          <w:rFonts w:eastAsia="Times New Roman" w:cs="Times New Roman"/>
          <w:szCs w:val="24"/>
        </w:rPr>
        <w:t>έχω υπ</w:t>
      </w:r>
      <w:r>
        <w:rPr>
          <w:rFonts w:eastAsia="Times New Roman" w:cs="Times New Roman"/>
          <w:szCs w:val="24"/>
        </w:rPr>
        <w:t xml:space="preserve">’ </w:t>
      </w:r>
      <w:proofErr w:type="spellStart"/>
      <w:r w:rsidRPr="00DE5773">
        <w:rPr>
          <w:rFonts w:eastAsia="Times New Roman" w:cs="Times New Roman"/>
          <w:szCs w:val="24"/>
        </w:rPr>
        <w:t>όψ</w:t>
      </w:r>
      <w:r>
        <w:rPr>
          <w:rFonts w:eastAsia="Times New Roman" w:cs="Times New Roman"/>
          <w:szCs w:val="24"/>
        </w:rPr>
        <w:t>ιν</w:t>
      </w:r>
      <w:proofErr w:type="spellEnd"/>
      <w:r w:rsidRPr="00DE5773">
        <w:rPr>
          <w:rFonts w:eastAsia="Times New Roman" w:cs="Times New Roman"/>
          <w:szCs w:val="24"/>
        </w:rPr>
        <w:t xml:space="preserve"> μο</w:t>
      </w:r>
      <w:r w:rsidRPr="00DE5773">
        <w:rPr>
          <w:rFonts w:eastAsia="Times New Roman" w:cs="Times New Roman"/>
          <w:szCs w:val="24"/>
        </w:rPr>
        <w:t>υ</w:t>
      </w:r>
      <w:r>
        <w:rPr>
          <w:rFonts w:eastAsia="Times New Roman" w:cs="Times New Roman"/>
          <w:szCs w:val="24"/>
        </w:rPr>
        <w:t>. Εκείνο, όμως, που</w:t>
      </w:r>
      <w:r w:rsidRPr="00DE5773">
        <w:rPr>
          <w:rFonts w:eastAsia="Times New Roman" w:cs="Times New Roman"/>
          <w:szCs w:val="24"/>
        </w:rPr>
        <w:t xml:space="preserve"> τρομάζει τον κόσμο είναι </w:t>
      </w:r>
      <w:r>
        <w:rPr>
          <w:rFonts w:eastAsia="Times New Roman" w:cs="Times New Roman"/>
          <w:szCs w:val="24"/>
        </w:rPr>
        <w:t>μη</w:t>
      </w:r>
      <w:r w:rsidRPr="00DE5773">
        <w:rPr>
          <w:rFonts w:eastAsia="Times New Roman" w:cs="Times New Roman"/>
          <w:szCs w:val="24"/>
        </w:rPr>
        <w:t xml:space="preserve"> γίνει μία παραβίαση </w:t>
      </w:r>
      <w:r>
        <w:rPr>
          <w:rFonts w:eastAsia="Times New Roman" w:cs="Times New Roman"/>
          <w:szCs w:val="24"/>
        </w:rPr>
        <w:t>σ</w:t>
      </w:r>
      <w:r w:rsidRPr="00DE5773">
        <w:rPr>
          <w:rFonts w:eastAsia="Times New Roman" w:cs="Times New Roman"/>
          <w:szCs w:val="24"/>
        </w:rPr>
        <w:t>το σπίτι του</w:t>
      </w:r>
      <w:r>
        <w:rPr>
          <w:rFonts w:eastAsia="Times New Roman" w:cs="Times New Roman"/>
          <w:szCs w:val="24"/>
        </w:rPr>
        <w:t>,</w:t>
      </w:r>
      <w:r w:rsidRPr="00DE5773">
        <w:rPr>
          <w:rFonts w:eastAsia="Times New Roman" w:cs="Times New Roman"/>
          <w:szCs w:val="24"/>
        </w:rPr>
        <w:t xml:space="preserve"> στο κατάστημα του</w:t>
      </w:r>
      <w:r>
        <w:rPr>
          <w:rFonts w:eastAsia="Times New Roman" w:cs="Times New Roman"/>
          <w:szCs w:val="24"/>
        </w:rPr>
        <w:t>.</w:t>
      </w:r>
      <w:r w:rsidRPr="00DE5773">
        <w:rPr>
          <w:rFonts w:eastAsia="Times New Roman" w:cs="Times New Roman"/>
          <w:szCs w:val="24"/>
        </w:rPr>
        <w:t xml:space="preserve"> Αυτά τα φαινόμενα είναι καθημερινά</w:t>
      </w:r>
      <w:r>
        <w:rPr>
          <w:rFonts w:eastAsia="Times New Roman" w:cs="Times New Roman"/>
          <w:szCs w:val="24"/>
        </w:rPr>
        <w:t>.</w:t>
      </w:r>
      <w:r w:rsidRPr="00DE5773">
        <w:rPr>
          <w:rFonts w:eastAsia="Times New Roman" w:cs="Times New Roman"/>
          <w:szCs w:val="24"/>
        </w:rPr>
        <w:t xml:space="preserve"> </w:t>
      </w:r>
    </w:p>
    <w:p w14:paraId="18F92EC7" w14:textId="77777777" w:rsidR="007D28C0" w:rsidRDefault="00B56CEE">
      <w:pPr>
        <w:spacing w:line="600" w:lineRule="auto"/>
        <w:ind w:firstLine="720"/>
        <w:jc w:val="both"/>
        <w:rPr>
          <w:rFonts w:eastAsia="Times New Roman" w:cs="Times New Roman"/>
          <w:szCs w:val="24"/>
        </w:rPr>
      </w:pPr>
      <w:r w:rsidRPr="00DE5773">
        <w:rPr>
          <w:rFonts w:eastAsia="Times New Roman" w:cs="Times New Roman"/>
          <w:szCs w:val="24"/>
        </w:rPr>
        <w:lastRenderedPageBreak/>
        <w:t>Θα επικαλεστώ</w:t>
      </w:r>
      <w:r>
        <w:rPr>
          <w:rFonts w:eastAsia="Times New Roman" w:cs="Times New Roman"/>
          <w:szCs w:val="24"/>
        </w:rPr>
        <w:t>,</w:t>
      </w:r>
      <w:r w:rsidRPr="00DE5773">
        <w:rPr>
          <w:rFonts w:eastAsia="Times New Roman" w:cs="Times New Roman"/>
          <w:szCs w:val="24"/>
        </w:rPr>
        <w:t xml:space="preserve"> κύριε Πρόεδρε</w:t>
      </w:r>
      <w:r>
        <w:rPr>
          <w:rFonts w:eastAsia="Times New Roman" w:cs="Times New Roman"/>
          <w:szCs w:val="24"/>
        </w:rPr>
        <w:t>,</w:t>
      </w:r>
      <w:r w:rsidRPr="00DE5773">
        <w:rPr>
          <w:rFonts w:eastAsia="Times New Roman" w:cs="Times New Roman"/>
          <w:szCs w:val="24"/>
        </w:rPr>
        <w:t xml:space="preserve"> τα εξής στοιχεία</w:t>
      </w:r>
      <w:r>
        <w:rPr>
          <w:rFonts w:eastAsia="Times New Roman" w:cs="Times New Roman"/>
          <w:szCs w:val="24"/>
        </w:rPr>
        <w:t>,</w:t>
      </w:r>
      <w:r w:rsidRPr="00DE5773">
        <w:rPr>
          <w:rFonts w:eastAsia="Times New Roman" w:cs="Times New Roman"/>
          <w:szCs w:val="24"/>
        </w:rPr>
        <w:t xml:space="preserve"> τα οποία θεωρώ ότι </w:t>
      </w:r>
      <w:r>
        <w:rPr>
          <w:rFonts w:eastAsia="Times New Roman" w:cs="Times New Roman"/>
          <w:szCs w:val="24"/>
        </w:rPr>
        <w:t xml:space="preserve">το </w:t>
      </w:r>
      <w:r w:rsidRPr="00DE5773">
        <w:rPr>
          <w:rFonts w:eastAsia="Times New Roman" w:cs="Times New Roman"/>
          <w:szCs w:val="24"/>
        </w:rPr>
        <w:t>αποδεικνύουν</w:t>
      </w:r>
      <w:r>
        <w:rPr>
          <w:rFonts w:eastAsia="Times New Roman" w:cs="Times New Roman"/>
          <w:szCs w:val="24"/>
        </w:rPr>
        <w:t>.</w:t>
      </w:r>
      <w:r w:rsidRPr="00DE5773">
        <w:rPr>
          <w:rFonts w:eastAsia="Times New Roman" w:cs="Times New Roman"/>
          <w:szCs w:val="24"/>
        </w:rPr>
        <w:t xml:space="preserve"> Δημοσιογραφική έρευνα </w:t>
      </w:r>
      <w:r>
        <w:rPr>
          <w:rFonts w:eastAsia="Times New Roman" w:cs="Times New Roman"/>
          <w:szCs w:val="24"/>
        </w:rPr>
        <w:t xml:space="preserve">αναφέρει </w:t>
      </w:r>
      <w:r w:rsidRPr="00DE5773">
        <w:rPr>
          <w:rFonts w:eastAsia="Times New Roman" w:cs="Times New Roman"/>
          <w:szCs w:val="24"/>
        </w:rPr>
        <w:t>ό</w:t>
      </w:r>
      <w:r w:rsidRPr="00DE5773">
        <w:rPr>
          <w:rFonts w:eastAsia="Times New Roman" w:cs="Times New Roman"/>
          <w:szCs w:val="24"/>
        </w:rPr>
        <w:t>τι είναι αποδεκατισμ</w:t>
      </w:r>
      <w:r>
        <w:rPr>
          <w:rFonts w:eastAsia="Times New Roman" w:cs="Times New Roman"/>
          <w:szCs w:val="24"/>
        </w:rPr>
        <w:t>ένα</w:t>
      </w:r>
      <w:r w:rsidRPr="00DE5773">
        <w:rPr>
          <w:rFonts w:eastAsia="Times New Roman" w:cs="Times New Roman"/>
          <w:szCs w:val="24"/>
        </w:rPr>
        <w:t xml:space="preserve"> τα τμήματα ασφαλείας</w:t>
      </w:r>
      <w:r>
        <w:rPr>
          <w:rFonts w:eastAsia="Times New Roman" w:cs="Times New Roman"/>
          <w:szCs w:val="24"/>
        </w:rPr>
        <w:t xml:space="preserve"> και ότι βάζουν λουκέτο τις νύχτε</w:t>
      </w:r>
      <w:r w:rsidRPr="00DE5773">
        <w:rPr>
          <w:rFonts w:eastAsia="Times New Roman" w:cs="Times New Roman"/>
          <w:szCs w:val="24"/>
        </w:rPr>
        <w:t>ς</w:t>
      </w:r>
      <w:r>
        <w:rPr>
          <w:rFonts w:eastAsia="Times New Roman" w:cs="Times New Roman"/>
          <w:szCs w:val="24"/>
        </w:rPr>
        <w:t xml:space="preserve">. </w:t>
      </w:r>
      <w:r w:rsidRPr="00DE5773">
        <w:rPr>
          <w:rFonts w:eastAsia="Times New Roman" w:cs="Times New Roman"/>
          <w:szCs w:val="24"/>
        </w:rPr>
        <w:t xml:space="preserve">Ανακοίνωση των </w:t>
      </w:r>
      <w:r w:rsidRPr="00DE5773">
        <w:rPr>
          <w:rFonts w:eastAsia="Times New Roman" w:cs="Times New Roman"/>
          <w:szCs w:val="24"/>
        </w:rPr>
        <w:t xml:space="preserve">δημάρχων της δυτικής </w:t>
      </w:r>
      <w:r w:rsidRPr="00DE5773">
        <w:rPr>
          <w:rFonts w:eastAsia="Times New Roman" w:cs="Times New Roman"/>
          <w:szCs w:val="24"/>
        </w:rPr>
        <w:t>Αθήνας</w:t>
      </w:r>
      <w:r>
        <w:rPr>
          <w:rFonts w:eastAsia="Times New Roman" w:cs="Times New Roman"/>
          <w:szCs w:val="24"/>
        </w:rPr>
        <w:t>: «</w:t>
      </w:r>
      <w:r w:rsidRPr="00DE5773">
        <w:rPr>
          <w:rFonts w:eastAsia="Times New Roman" w:cs="Times New Roman"/>
          <w:szCs w:val="24"/>
        </w:rPr>
        <w:t>Υπάρχουν βράδια που δεν περπατάς άνετα</w:t>
      </w:r>
      <w:r>
        <w:rPr>
          <w:rFonts w:eastAsia="Times New Roman" w:cs="Times New Roman"/>
          <w:szCs w:val="24"/>
        </w:rPr>
        <w:t>».</w:t>
      </w:r>
      <w:r w:rsidRPr="00DE5773">
        <w:rPr>
          <w:rFonts w:eastAsia="Times New Roman" w:cs="Times New Roman"/>
          <w:szCs w:val="24"/>
        </w:rPr>
        <w:t xml:space="preserve"> Μάλιστα</w:t>
      </w:r>
      <w:r>
        <w:rPr>
          <w:rFonts w:eastAsia="Times New Roman" w:cs="Times New Roman"/>
          <w:szCs w:val="24"/>
        </w:rPr>
        <w:t>,</w:t>
      </w:r>
      <w:r w:rsidRPr="00DE5773">
        <w:rPr>
          <w:rFonts w:eastAsia="Times New Roman" w:cs="Times New Roman"/>
          <w:szCs w:val="24"/>
        </w:rPr>
        <w:t xml:space="preserve"> λέει ο Δήμαρχος </w:t>
      </w:r>
      <w:r>
        <w:rPr>
          <w:rFonts w:eastAsia="Times New Roman" w:cs="Times New Roman"/>
          <w:szCs w:val="24"/>
        </w:rPr>
        <w:t xml:space="preserve">της </w:t>
      </w:r>
      <w:r w:rsidRPr="00DE5773">
        <w:rPr>
          <w:rFonts w:eastAsia="Times New Roman" w:cs="Times New Roman"/>
          <w:szCs w:val="24"/>
        </w:rPr>
        <w:t>Αγίας Βαρβάρας</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«Υπάρχει α</w:t>
      </w:r>
      <w:r w:rsidRPr="00DE5773">
        <w:rPr>
          <w:rFonts w:eastAsia="Times New Roman" w:cs="Times New Roman"/>
          <w:szCs w:val="24"/>
        </w:rPr>
        <w:t>νάγκη αστυνομικής παρουσίας</w:t>
      </w:r>
      <w:r>
        <w:rPr>
          <w:rFonts w:eastAsia="Times New Roman" w:cs="Times New Roman"/>
          <w:szCs w:val="24"/>
        </w:rPr>
        <w:t>,</w:t>
      </w:r>
      <w:r w:rsidRPr="00DE5773">
        <w:rPr>
          <w:rFonts w:eastAsia="Times New Roman" w:cs="Times New Roman"/>
          <w:szCs w:val="24"/>
        </w:rPr>
        <w:t xml:space="preserve"> ειδικά σε περιόδους οικονομικής κρίσης που παρατηρείται </w:t>
      </w:r>
      <w:r>
        <w:rPr>
          <w:rFonts w:eastAsia="Times New Roman" w:cs="Times New Roman"/>
          <w:szCs w:val="24"/>
        </w:rPr>
        <w:t xml:space="preserve">αύξηση </w:t>
      </w:r>
      <w:r w:rsidRPr="00DE5773">
        <w:rPr>
          <w:rFonts w:eastAsia="Times New Roman" w:cs="Times New Roman"/>
          <w:szCs w:val="24"/>
        </w:rPr>
        <w:t>της εγκληματικότητας</w:t>
      </w:r>
      <w:r>
        <w:rPr>
          <w:rFonts w:eastAsia="Times New Roman" w:cs="Times New Roman"/>
          <w:szCs w:val="24"/>
        </w:rPr>
        <w:t>,</w:t>
      </w:r>
      <w:r w:rsidRPr="00DE5773">
        <w:rPr>
          <w:rFonts w:eastAsia="Times New Roman" w:cs="Times New Roman"/>
          <w:szCs w:val="24"/>
        </w:rPr>
        <w:t xml:space="preserve"> στην περιοχή </w:t>
      </w:r>
      <w:r>
        <w:rPr>
          <w:rFonts w:eastAsia="Times New Roman" w:cs="Times New Roman"/>
          <w:szCs w:val="24"/>
        </w:rPr>
        <w:t>μας».</w:t>
      </w:r>
      <w:r w:rsidRPr="00DE5773">
        <w:rPr>
          <w:rFonts w:eastAsia="Times New Roman" w:cs="Times New Roman"/>
          <w:szCs w:val="24"/>
        </w:rPr>
        <w:t xml:space="preserve"> Στο</w:t>
      </w:r>
      <w:r>
        <w:rPr>
          <w:rFonts w:eastAsia="Times New Roman" w:cs="Times New Roman"/>
          <w:szCs w:val="24"/>
        </w:rPr>
        <w:t>ν</w:t>
      </w:r>
      <w:r w:rsidRPr="00DE5773">
        <w:rPr>
          <w:rFonts w:eastAsia="Times New Roman" w:cs="Times New Roman"/>
          <w:szCs w:val="24"/>
        </w:rPr>
        <w:t xml:space="preserve"> Δήμο Ιλίου σημειώθηκε ένα περιστατικό επίθεσης σε οδηγό λεωφορείου</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 xml:space="preserve">Υπάρχει ένα </w:t>
      </w:r>
      <w:r w:rsidRPr="00DE5773">
        <w:rPr>
          <w:rFonts w:eastAsia="Times New Roman" w:cs="Times New Roman"/>
          <w:szCs w:val="24"/>
        </w:rPr>
        <w:t xml:space="preserve">σημείο στα όρια του Δήμου </w:t>
      </w:r>
      <w:r>
        <w:rPr>
          <w:rFonts w:eastAsia="Times New Roman" w:cs="Times New Roman"/>
          <w:szCs w:val="24"/>
        </w:rPr>
        <w:t>Καματερού, όπου υ</w:t>
      </w:r>
      <w:r w:rsidRPr="00DE5773">
        <w:rPr>
          <w:rFonts w:eastAsia="Times New Roman" w:cs="Times New Roman"/>
          <w:szCs w:val="24"/>
        </w:rPr>
        <w:t xml:space="preserve">πάρχει ένα πρόβλημα </w:t>
      </w:r>
      <w:r>
        <w:rPr>
          <w:rFonts w:eastAsia="Times New Roman" w:cs="Times New Roman"/>
          <w:szCs w:val="24"/>
        </w:rPr>
        <w:t>-</w:t>
      </w:r>
      <w:r w:rsidRPr="00DE5773">
        <w:rPr>
          <w:rFonts w:eastAsia="Times New Roman" w:cs="Times New Roman"/>
          <w:szCs w:val="24"/>
        </w:rPr>
        <w:t>θα</w:t>
      </w:r>
      <w:r w:rsidRPr="00DE5773">
        <w:rPr>
          <w:rFonts w:eastAsia="Times New Roman" w:cs="Times New Roman"/>
          <w:szCs w:val="24"/>
        </w:rPr>
        <w:t xml:space="preserve"> το ξέρετε</w:t>
      </w:r>
      <w:r>
        <w:rPr>
          <w:rFonts w:eastAsia="Times New Roman" w:cs="Times New Roman"/>
          <w:szCs w:val="24"/>
        </w:rPr>
        <w:t>, κ</w:t>
      </w:r>
      <w:r>
        <w:rPr>
          <w:rFonts w:eastAsia="Times New Roman" w:cs="Times New Roman"/>
          <w:szCs w:val="24"/>
        </w:rPr>
        <w:t>υρία</w:t>
      </w:r>
      <w:r w:rsidRPr="00DE5773">
        <w:rPr>
          <w:rFonts w:eastAsia="Times New Roman" w:cs="Times New Roman"/>
          <w:szCs w:val="24"/>
        </w:rPr>
        <w:t xml:space="preserve"> Υπουργέ</w:t>
      </w:r>
      <w:r>
        <w:rPr>
          <w:rFonts w:eastAsia="Times New Roman" w:cs="Times New Roman"/>
          <w:szCs w:val="24"/>
        </w:rPr>
        <w:t>-</w:t>
      </w:r>
      <w:r w:rsidRPr="00DE5773">
        <w:rPr>
          <w:rFonts w:eastAsia="Times New Roman" w:cs="Times New Roman"/>
          <w:szCs w:val="24"/>
        </w:rPr>
        <w:t xml:space="preserve"> μιας εισαγόμενη</w:t>
      </w:r>
      <w:r>
        <w:rPr>
          <w:rFonts w:eastAsia="Times New Roman" w:cs="Times New Roman"/>
          <w:szCs w:val="24"/>
        </w:rPr>
        <w:t>ς</w:t>
      </w:r>
      <w:r w:rsidRPr="00DE5773">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ας την </w:t>
      </w:r>
      <w:r w:rsidRPr="00DE5773">
        <w:rPr>
          <w:rFonts w:eastAsia="Times New Roman" w:cs="Times New Roman"/>
          <w:szCs w:val="24"/>
        </w:rPr>
        <w:t>ονομάσω</w:t>
      </w:r>
      <w:r>
        <w:rPr>
          <w:rFonts w:eastAsia="Times New Roman" w:cs="Times New Roman"/>
          <w:szCs w:val="24"/>
        </w:rPr>
        <w:t xml:space="preserve"> έτσι</w:t>
      </w:r>
      <w:r>
        <w:rPr>
          <w:rFonts w:eastAsia="Times New Roman" w:cs="Times New Roman"/>
          <w:szCs w:val="24"/>
        </w:rPr>
        <w:t>-</w:t>
      </w:r>
      <w:r w:rsidRPr="00DE5773">
        <w:rPr>
          <w:rFonts w:eastAsia="Times New Roman" w:cs="Times New Roman"/>
          <w:szCs w:val="24"/>
        </w:rPr>
        <w:t xml:space="preserve"> εγκληματικότητας από το </w:t>
      </w:r>
      <w:proofErr w:type="spellStart"/>
      <w:r w:rsidRPr="00DE5773">
        <w:rPr>
          <w:rFonts w:eastAsia="Times New Roman" w:cs="Times New Roman"/>
          <w:szCs w:val="24"/>
        </w:rPr>
        <w:t>Ζεφύρι</w:t>
      </w:r>
      <w:proofErr w:type="spellEnd"/>
      <w:r w:rsidRPr="00DE5773">
        <w:rPr>
          <w:rFonts w:eastAsia="Times New Roman" w:cs="Times New Roman"/>
          <w:szCs w:val="24"/>
        </w:rPr>
        <w:t xml:space="preserve"> ή από τις Αχαρνές</w:t>
      </w:r>
      <w:r>
        <w:rPr>
          <w:rFonts w:eastAsia="Times New Roman" w:cs="Times New Roman"/>
          <w:szCs w:val="24"/>
        </w:rPr>
        <w:t>,</w:t>
      </w:r>
      <w:r w:rsidRPr="00DE5773">
        <w:rPr>
          <w:rFonts w:eastAsia="Times New Roman" w:cs="Times New Roman"/>
          <w:szCs w:val="24"/>
        </w:rPr>
        <w:t xml:space="preserve"> όπου όταν πιέζονται οι </w:t>
      </w:r>
      <w:proofErr w:type="spellStart"/>
      <w:r>
        <w:rPr>
          <w:rFonts w:eastAsia="Times New Roman" w:cs="Times New Roman"/>
          <w:szCs w:val="24"/>
        </w:rPr>
        <w:t>μικρο</w:t>
      </w:r>
      <w:r w:rsidRPr="00DE5773">
        <w:rPr>
          <w:rFonts w:eastAsia="Times New Roman" w:cs="Times New Roman"/>
          <w:szCs w:val="24"/>
        </w:rPr>
        <w:t>εγκληματίες</w:t>
      </w:r>
      <w:proofErr w:type="spellEnd"/>
      <w:r>
        <w:rPr>
          <w:rFonts w:eastAsia="Times New Roman" w:cs="Times New Roman"/>
          <w:szCs w:val="24"/>
        </w:rPr>
        <w:t>,</w:t>
      </w:r>
      <w:r w:rsidRPr="00DE5773">
        <w:rPr>
          <w:rFonts w:eastAsia="Times New Roman" w:cs="Times New Roman"/>
          <w:szCs w:val="24"/>
        </w:rPr>
        <w:t xml:space="preserve"> κατεβαίνουν σε περιοχές</w:t>
      </w:r>
      <w:r>
        <w:rPr>
          <w:rFonts w:eastAsia="Times New Roman" w:cs="Times New Roman"/>
          <w:szCs w:val="24"/>
        </w:rPr>
        <w:t>,</w:t>
      </w:r>
      <w:r w:rsidRPr="00DE5773">
        <w:rPr>
          <w:rFonts w:eastAsia="Times New Roman" w:cs="Times New Roman"/>
          <w:szCs w:val="24"/>
        </w:rPr>
        <w:t xml:space="preserve"> όπου δεν υπάρχει επαρκής αστυνόμευση</w:t>
      </w:r>
      <w:r>
        <w:rPr>
          <w:rFonts w:eastAsia="Times New Roman" w:cs="Times New Roman"/>
          <w:szCs w:val="24"/>
        </w:rPr>
        <w:t>,</w:t>
      </w:r>
      <w:r w:rsidRPr="00DE5773">
        <w:rPr>
          <w:rFonts w:eastAsia="Times New Roman" w:cs="Times New Roman"/>
          <w:szCs w:val="24"/>
        </w:rPr>
        <w:t xml:space="preserve"> για να συνεχίσουν τη δράση τους ανεν</w:t>
      </w:r>
      <w:r w:rsidRPr="00DE5773">
        <w:rPr>
          <w:rFonts w:eastAsia="Times New Roman" w:cs="Times New Roman"/>
          <w:szCs w:val="24"/>
        </w:rPr>
        <w:t>όχλητα</w:t>
      </w:r>
      <w:r>
        <w:rPr>
          <w:rFonts w:eastAsia="Times New Roman" w:cs="Times New Roman"/>
          <w:szCs w:val="24"/>
        </w:rPr>
        <w:t>.</w:t>
      </w:r>
      <w:r w:rsidRPr="00DE5773">
        <w:rPr>
          <w:rFonts w:eastAsia="Times New Roman" w:cs="Times New Roman"/>
          <w:szCs w:val="24"/>
        </w:rPr>
        <w:t xml:space="preserve"> Μάλιστα</w:t>
      </w:r>
      <w:r>
        <w:rPr>
          <w:rFonts w:eastAsia="Times New Roman" w:cs="Times New Roman"/>
          <w:szCs w:val="24"/>
        </w:rPr>
        <w:t>,</w:t>
      </w:r>
      <w:r w:rsidRPr="00DE5773">
        <w:rPr>
          <w:rFonts w:eastAsia="Times New Roman" w:cs="Times New Roman"/>
          <w:szCs w:val="24"/>
        </w:rPr>
        <w:t xml:space="preserve"> εδώ αναφέρεται ότι σε αυτό</w:t>
      </w:r>
      <w:r>
        <w:rPr>
          <w:rFonts w:eastAsia="Times New Roman" w:cs="Times New Roman"/>
          <w:szCs w:val="24"/>
        </w:rPr>
        <w:t>ν</w:t>
      </w:r>
      <w:r w:rsidRPr="00DE5773">
        <w:rPr>
          <w:rFonts w:eastAsia="Times New Roman" w:cs="Times New Roman"/>
          <w:szCs w:val="24"/>
        </w:rPr>
        <w:t xml:space="preserve"> το</w:t>
      </w:r>
      <w:r>
        <w:rPr>
          <w:rFonts w:eastAsia="Times New Roman" w:cs="Times New Roman"/>
          <w:szCs w:val="24"/>
        </w:rPr>
        <w:t>ν</w:t>
      </w:r>
      <w:r w:rsidRPr="00DE5773">
        <w:rPr>
          <w:rFonts w:eastAsia="Times New Roman" w:cs="Times New Roman"/>
          <w:szCs w:val="24"/>
        </w:rPr>
        <w:t xml:space="preserve"> δρόμο λειτουργούν μικρές επιχειρήσεις</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 xml:space="preserve">όπως </w:t>
      </w:r>
      <w:r w:rsidRPr="00DE5773">
        <w:rPr>
          <w:rFonts w:eastAsia="Times New Roman" w:cs="Times New Roman"/>
          <w:szCs w:val="24"/>
        </w:rPr>
        <w:t>φούρνοι</w:t>
      </w:r>
      <w:r>
        <w:rPr>
          <w:rFonts w:eastAsia="Times New Roman" w:cs="Times New Roman"/>
          <w:szCs w:val="24"/>
        </w:rPr>
        <w:t>,</w:t>
      </w:r>
      <w:r w:rsidRPr="00DE5773">
        <w:rPr>
          <w:rFonts w:eastAsia="Times New Roman" w:cs="Times New Roman"/>
          <w:szCs w:val="24"/>
        </w:rPr>
        <w:t xml:space="preserve"> που δέχονται συνεχώς επιθέσεις</w:t>
      </w:r>
      <w:r>
        <w:rPr>
          <w:rFonts w:eastAsia="Times New Roman" w:cs="Times New Roman"/>
          <w:szCs w:val="24"/>
        </w:rPr>
        <w:t>.</w:t>
      </w:r>
    </w:p>
    <w:p w14:paraId="18F92EC8" w14:textId="77777777" w:rsidR="007D28C0" w:rsidRDefault="00B56CEE">
      <w:pPr>
        <w:spacing w:line="600" w:lineRule="auto"/>
        <w:ind w:firstLine="720"/>
        <w:jc w:val="both"/>
        <w:rPr>
          <w:rFonts w:eastAsia="Times New Roman" w:cs="Times New Roman"/>
          <w:szCs w:val="24"/>
        </w:rPr>
      </w:pPr>
      <w:r w:rsidRPr="00DE5773">
        <w:rPr>
          <w:rFonts w:eastAsia="Times New Roman" w:cs="Times New Roman"/>
          <w:szCs w:val="24"/>
        </w:rPr>
        <w:lastRenderedPageBreak/>
        <w:t>Παράλληλα</w:t>
      </w:r>
      <w:r>
        <w:rPr>
          <w:rFonts w:eastAsia="Times New Roman" w:cs="Times New Roman"/>
          <w:szCs w:val="24"/>
        </w:rPr>
        <w:t>,</w:t>
      </w:r>
      <w:r w:rsidRPr="00DE5773">
        <w:rPr>
          <w:rFonts w:eastAsia="Times New Roman" w:cs="Times New Roman"/>
          <w:szCs w:val="24"/>
        </w:rPr>
        <w:t xml:space="preserve"> θα έλεγα το εξής</w:t>
      </w:r>
      <w:r>
        <w:rPr>
          <w:rFonts w:eastAsia="Times New Roman" w:cs="Times New Roman"/>
          <w:szCs w:val="24"/>
        </w:rPr>
        <w:t>,</w:t>
      </w:r>
      <w:r w:rsidRPr="00DE5773">
        <w:rPr>
          <w:rFonts w:eastAsia="Times New Roman" w:cs="Times New Roman"/>
          <w:szCs w:val="24"/>
        </w:rPr>
        <w:t xml:space="preserve"> κύριε Πρόεδρε</w:t>
      </w:r>
      <w:r>
        <w:rPr>
          <w:rFonts w:eastAsia="Times New Roman" w:cs="Times New Roman"/>
          <w:szCs w:val="24"/>
        </w:rPr>
        <w:t>, για να το συνδέσω και με το επίκαιρο της ερώτησής μου:</w:t>
      </w:r>
      <w:r w:rsidRPr="00DE5773">
        <w:rPr>
          <w:rFonts w:eastAsia="Times New Roman" w:cs="Times New Roman"/>
          <w:szCs w:val="24"/>
        </w:rPr>
        <w:t xml:space="preserve"> Έχω δημοσίευμα </w:t>
      </w:r>
      <w:r>
        <w:rPr>
          <w:rFonts w:eastAsia="Times New Roman" w:cs="Times New Roman"/>
          <w:szCs w:val="24"/>
        </w:rPr>
        <w:t>όπου ανα</w:t>
      </w:r>
      <w:r>
        <w:rPr>
          <w:rFonts w:eastAsia="Times New Roman" w:cs="Times New Roman"/>
          <w:szCs w:val="24"/>
        </w:rPr>
        <w:t xml:space="preserve">φέρει </w:t>
      </w:r>
      <w:r w:rsidRPr="00DE5773">
        <w:rPr>
          <w:rFonts w:eastAsia="Times New Roman" w:cs="Times New Roman"/>
          <w:szCs w:val="24"/>
        </w:rPr>
        <w:t xml:space="preserve">ότι στο Χαϊδάρι </w:t>
      </w:r>
      <w:r>
        <w:rPr>
          <w:rFonts w:eastAsia="Times New Roman" w:cs="Times New Roman"/>
          <w:szCs w:val="24"/>
        </w:rPr>
        <w:t>ζ</w:t>
      </w:r>
      <w:r w:rsidRPr="00DE5773">
        <w:rPr>
          <w:rFonts w:eastAsia="Times New Roman" w:cs="Times New Roman"/>
          <w:szCs w:val="24"/>
        </w:rPr>
        <w:t xml:space="preserve">ουν εφιαλτικές </w:t>
      </w:r>
      <w:r>
        <w:rPr>
          <w:rFonts w:eastAsia="Times New Roman" w:cs="Times New Roman"/>
          <w:szCs w:val="24"/>
        </w:rPr>
        <w:t xml:space="preserve">νύχτες </w:t>
      </w:r>
      <w:r w:rsidRPr="00DE5773">
        <w:rPr>
          <w:rFonts w:eastAsia="Times New Roman" w:cs="Times New Roman"/>
          <w:szCs w:val="24"/>
        </w:rPr>
        <w:t xml:space="preserve">στην οδό Καραϊσκάκη από κλοπές και διαρρήξεις </w:t>
      </w:r>
      <w:r>
        <w:rPr>
          <w:rFonts w:eastAsia="Times New Roman" w:cs="Times New Roman"/>
          <w:szCs w:val="24"/>
        </w:rPr>
        <w:t>και ότι δ</w:t>
      </w:r>
      <w:r w:rsidRPr="00DE5773">
        <w:rPr>
          <w:rFonts w:eastAsia="Times New Roman" w:cs="Times New Roman"/>
          <w:szCs w:val="24"/>
        </w:rPr>
        <w:t>εν υπάρχει προστασία από την Αστυνομία</w:t>
      </w:r>
      <w:r>
        <w:rPr>
          <w:rFonts w:eastAsia="Times New Roman" w:cs="Times New Roman"/>
          <w:szCs w:val="24"/>
        </w:rPr>
        <w:t>.</w:t>
      </w:r>
      <w:r w:rsidRPr="00DE5773">
        <w:rPr>
          <w:rFonts w:eastAsia="Times New Roman" w:cs="Times New Roman"/>
          <w:szCs w:val="24"/>
        </w:rPr>
        <w:t xml:space="preserve"> Αντίστοιχα</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κ</w:t>
      </w:r>
      <w:r w:rsidRPr="00DE5773">
        <w:rPr>
          <w:rFonts w:eastAsia="Times New Roman" w:cs="Times New Roman"/>
          <w:szCs w:val="24"/>
        </w:rPr>
        <w:t xml:space="preserve">ύριε </w:t>
      </w:r>
      <w:r>
        <w:rPr>
          <w:rFonts w:eastAsia="Times New Roman" w:cs="Times New Roman"/>
          <w:szCs w:val="24"/>
        </w:rPr>
        <w:t>Πρόεδρε, υπάρχει α</w:t>
      </w:r>
      <w:r w:rsidRPr="00DE5773">
        <w:rPr>
          <w:rFonts w:eastAsia="Times New Roman" w:cs="Times New Roman"/>
          <w:szCs w:val="24"/>
        </w:rPr>
        <w:t>ναφορά σε δημοσίευμ</w:t>
      </w:r>
      <w:r>
        <w:rPr>
          <w:rFonts w:eastAsia="Times New Roman" w:cs="Times New Roman"/>
          <w:szCs w:val="24"/>
        </w:rPr>
        <w:t>α</w:t>
      </w:r>
      <w:r w:rsidRPr="00DE5773">
        <w:rPr>
          <w:rFonts w:eastAsia="Times New Roman" w:cs="Times New Roman"/>
          <w:szCs w:val="24"/>
        </w:rPr>
        <w:t xml:space="preserve"> </w:t>
      </w:r>
      <w:r>
        <w:rPr>
          <w:rFonts w:eastAsia="Times New Roman" w:cs="Times New Roman"/>
          <w:szCs w:val="24"/>
        </w:rPr>
        <w:t xml:space="preserve">στην Αγία Βαρβάρα </w:t>
      </w:r>
      <w:r>
        <w:rPr>
          <w:rFonts w:eastAsia="Times New Roman" w:cs="Times New Roman"/>
          <w:szCs w:val="24"/>
        </w:rPr>
        <w:t xml:space="preserve">όπου γίνεται λόγος για </w:t>
      </w:r>
      <w:r w:rsidRPr="00DE5773">
        <w:rPr>
          <w:rFonts w:eastAsia="Times New Roman" w:cs="Times New Roman"/>
          <w:szCs w:val="24"/>
        </w:rPr>
        <w:t>διαρρήξεις στον</w:t>
      </w:r>
      <w:r>
        <w:rPr>
          <w:rFonts w:eastAsia="Times New Roman" w:cs="Times New Roman"/>
          <w:szCs w:val="24"/>
        </w:rPr>
        <w:t xml:space="preserve"> εμπορικό</w:t>
      </w:r>
      <w:r w:rsidRPr="00DE5773">
        <w:rPr>
          <w:rFonts w:eastAsia="Times New Roman" w:cs="Times New Roman"/>
          <w:szCs w:val="24"/>
        </w:rPr>
        <w:t xml:space="preserve"> δρόμο σε κατ</w:t>
      </w:r>
      <w:r>
        <w:rPr>
          <w:rFonts w:eastAsia="Times New Roman" w:cs="Times New Roman"/>
          <w:szCs w:val="24"/>
        </w:rPr>
        <w:t>α</w:t>
      </w:r>
      <w:r w:rsidRPr="00DE5773">
        <w:rPr>
          <w:rFonts w:eastAsia="Times New Roman" w:cs="Times New Roman"/>
          <w:szCs w:val="24"/>
        </w:rPr>
        <w:t>στ</w:t>
      </w:r>
      <w:r>
        <w:rPr>
          <w:rFonts w:eastAsia="Times New Roman" w:cs="Times New Roman"/>
          <w:szCs w:val="24"/>
        </w:rPr>
        <w:t>ήματα</w:t>
      </w:r>
      <w:r>
        <w:rPr>
          <w:rFonts w:eastAsia="Times New Roman" w:cs="Times New Roman"/>
          <w:szCs w:val="24"/>
        </w:rPr>
        <w:t>.</w:t>
      </w:r>
    </w:p>
    <w:p w14:paraId="18F92EC9" w14:textId="77777777" w:rsidR="007D28C0" w:rsidRDefault="00B56CEE">
      <w:pPr>
        <w:spacing w:line="600" w:lineRule="auto"/>
        <w:ind w:firstLine="720"/>
        <w:jc w:val="both"/>
        <w:rPr>
          <w:rFonts w:eastAsia="Times New Roman" w:cs="Times New Roman"/>
          <w:szCs w:val="24"/>
        </w:rPr>
      </w:pPr>
      <w:r>
        <w:rPr>
          <w:rFonts w:eastAsia="Times New Roman" w:cs="Times New Roman"/>
          <w:szCs w:val="24"/>
        </w:rPr>
        <w:t>Επίσης, έχω τίτλο</w:t>
      </w:r>
      <w:r w:rsidRPr="00DE5773">
        <w:rPr>
          <w:rFonts w:eastAsia="Times New Roman" w:cs="Times New Roman"/>
          <w:szCs w:val="24"/>
        </w:rPr>
        <w:t xml:space="preserve"> εδώ </w:t>
      </w:r>
      <w:r>
        <w:rPr>
          <w:rFonts w:eastAsia="Times New Roman" w:cs="Times New Roman"/>
          <w:szCs w:val="24"/>
        </w:rPr>
        <w:t>-</w:t>
      </w:r>
      <w:r w:rsidRPr="00DE5773">
        <w:rPr>
          <w:rFonts w:eastAsia="Times New Roman" w:cs="Times New Roman"/>
          <w:szCs w:val="24"/>
        </w:rPr>
        <w:t>και βλέπω ότι είναι ελεγμένα τα στοιχεία</w:t>
      </w:r>
      <w:r>
        <w:rPr>
          <w:rFonts w:eastAsia="Times New Roman" w:cs="Times New Roman"/>
          <w:szCs w:val="24"/>
        </w:rPr>
        <w:t>- όπου αναφέρει ότι το Ίλιον είναι</w:t>
      </w:r>
      <w:r w:rsidRPr="00DE5773">
        <w:rPr>
          <w:rFonts w:eastAsia="Times New Roman" w:cs="Times New Roman"/>
          <w:szCs w:val="24"/>
        </w:rPr>
        <w:t xml:space="preserve"> στο έλεος ληστών και </w:t>
      </w:r>
      <w:proofErr w:type="spellStart"/>
      <w:r w:rsidRPr="00DE5773">
        <w:rPr>
          <w:rFonts w:eastAsia="Times New Roman" w:cs="Times New Roman"/>
          <w:szCs w:val="24"/>
        </w:rPr>
        <w:t>παραβατικών</w:t>
      </w:r>
      <w:proofErr w:type="spellEnd"/>
      <w:r w:rsidRPr="00DE5773">
        <w:rPr>
          <w:rFonts w:eastAsia="Times New Roman" w:cs="Times New Roman"/>
          <w:szCs w:val="24"/>
        </w:rPr>
        <w:t xml:space="preserve"> ομάδων</w:t>
      </w:r>
      <w:r>
        <w:rPr>
          <w:rFonts w:eastAsia="Times New Roman" w:cs="Times New Roman"/>
          <w:szCs w:val="24"/>
        </w:rPr>
        <w:t xml:space="preserve"> και ότι</w:t>
      </w:r>
      <w:r w:rsidRPr="00DE5773">
        <w:rPr>
          <w:rFonts w:eastAsia="Times New Roman" w:cs="Times New Roman"/>
          <w:szCs w:val="24"/>
        </w:rPr>
        <w:t xml:space="preserve"> με </w:t>
      </w:r>
      <w:r>
        <w:rPr>
          <w:rFonts w:eastAsia="Times New Roman" w:cs="Times New Roman"/>
          <w:szCs w:val="24"/>
        </w:rPr>
        <w:t xml:space="preserve">φόβο ζουν </w:t>
      </w:r>
      <w:r w:rsidRPr="00DE5773">
        <w:rPr>
          <w:rFonts w:eastAsia="Times New Roman" w:cs="Times New Roman"/>
          <w:szCs w:val="24"/>
        </w:rPr>
        <w:t xml:space="preserve">οι κάτοικοι και </w:t>
      </w:r>
      <w:r>
        <w:rPr>
          <w:rFonts w:eastAsia="Times New Roman" w:cs="Times New Roman"/>
          <w:szCs w:val="24"/>
        </w:rPr>
        <w:t xml:space="preserve">οι </w:t>
      </w:r>
      <w:r w:rsidRPr="00DE5773">
        <w:rPr>
          <w:rFonts w:eastAsia="Times New Roman" w:cs="Times New Roman"/>
          <w:szCs w:val="24"/>
        </w:rPr>
        <w:t>καταστηματάρχες</w:t>
      </w:r>
      <w:r>
        <w:rPr>
          <w:rFonts w:eastAsia="Times New Roman" w:cs="Times New Roman"/>
          <w:szCs w:val="24"/>
        </w:rPr>
        <w:t>. Άλλο δημοσίευμα προχθές, στις</w:t>
      </w:r>
      <w:r>
        <w:rPr>
          <w:rFonts w:eastAsia="Times New Roman" w:cs="Times New Roman"/>
          <w:szCs w:val="24"/>
        </w:rPr>
        <w:t xml:space="preserve"> 26 Φεβρουαρίου αναφέρει: «Διάρρηξη σε κοσμηματοπωλείο στο Ίλιον».</w:t>
      </w:r>
    </w:p>
    <w:p w14:paraId="18F92ECA" w14:textId="77777777" w:rsidR="007D28C0" w:rsidRDefault="00B56CEE">
      <w:pPr>
        <w:spacing w:line="600" w:lineRule="auto"/>
        <w:ind w:firstLine="720"/>
        <w:jc w:val="both"/>
        <w:rPr>
          <w:rFonts w:eastAsia="Times New Roman" w:cs="Times New Roman"/>
          <w:szCs w:val="24"/>
        </w:rPr>
      </w:pPr>
      <w:r>
        <w:rPr>
          <w:rFonts w:eastAsia="Times New Roman" w:cs="Times New Roman"/>
          <w:szCs w:val="24"/>
        </w:rPr>
        <w:t>Τα δεδομένα α</w:t>
      </w:r>
      <w:r w:rsidRPr="00DE5773">
        <w:rPr>
          <w:rFonts w:eastAsia="Times New Roman" w:cs="Times New Roman"/>
          <w:szCs w:val="24"/>
        </w:rPr>
        <w:t>υτά</w:t>
      </w:r>
      <w:r>
        <w:rPr>
          <w:rFonts w:eastAsia="Times New Roman" w:cs="Times New Roman"/>
          <w:szCs w:val="24"/>
        </w:rPr>
        <w:t>, κυρία</w:t>
      </w:r>
      <w:r w:rsidRPr="00DE5773">
        <w:rPr>
          <w:rFonts w:eastAsia="Times New Roman" w:cs="Times New Roman"/>
          <w:szCs w:val="24"/>
        </w:rPr>
        <w:t xml:space="preserve"> Υπουργέ</w:t>
      </w:r>
      <w:r>
        <w:rPr>
          <w:rFonts w:eastAsia="Times New Roman" w:cs="Times New Roman"/>
          <w:szCs w:val="24"/>
        </w:rPr>
        <w:t>,</w:t>
      </w:r>
      <w:r w:rsidRPr="00DE5773">
        <w:rPr>
          <w:rFonts w:eastAsia="Times New Roman" w:cs="Times New Roman"/>
          <w:szCs w:val="24"/>
        </w:rPr>
        <w:t xml:space="preserve"> δείχνουν έναν υψηλό</w:t>
      </w:r>
      <w:r>
        <w:rPr>
          <w:rFonts w:eastAsia="Times New Roman" w:cs="Times New Roman"/>
          <w:szCs w:val="24"/>
        </w:rPr>
        <w:t xml:space="preserve"> βαθμό, ό</w:t>
      </w:r>
      <w:r w:rsidRPr="00DE5773">
        <w:rPr>
          <w:rFonts w:eastAsia="Times New Roman" w:cs="Times New Roman"/>
          <w:szCs w:val="24"/>
        </w:rPr>
        <w:t xml:space="preserve">χι κακουργηματικής εγκληματικότητας </w:t>
      </w:r>
      <w:r>
        <w:rPr>
          <w:rFonts w:eastAsia="Times New Roman" w:cs="Times New Roman"/>
          <w:szCs w:val="24"/>
        </w:rPr>
        <w:t>-</w:t>
      </w:r>
      <w:r w:rsidRPr="00DE5773">
        <w:rPr>
          <w:rFonts w:eastAsia="Times New Roman" w:cs="Times New Roman"/>
          <w:szCs w:val="24"/>
        </w:rPr>
        <w:t>θέλω να είμαι ξεκάθαρος σε αυτό το σημείο και γι</w:t>
      </w:r>
      <w:r>
        <w:rPr>
          <w:rFonts w:eastAsia="Times New Roman" w:cs="Times New Roman"/>
          <w:szCs w:val="24"/>
        </w:rPr>
        <w:t>’</w:t>
      </w:r>
      <w:r w:rsidRPr="00DE5773">
        <w:rPr>
          <w:rFonts w:eastAsia="Times New Roman" w:cs="Times New Roman"/>
          <w:szCs w:val="24"/>
        </w:rPr>
        <w:t xml:space="preserve"> αυτό το επαναλαμβάνω</w:t>
      </w:r>
      <w:r>
        <w:rPr>
          <w:rFonts w:eastAsia="Times New Roman" w:cs="Times New Roman"/>
          <w:szCs w:val="24"/>
        </w:rPr>
        <w:t>- αλλά πράξεων κ</w:t>
      </w:r>
      <w:r w:rsidRPr="00DE5773">
        <w:rPr>
          <w:rFonts w:eastAsia="Times New Roman" w:cs="Times New Roman"/>
          <w:szCs w:val="24"/>
        </w:rPr>
        <w:t>αθημε</w:t>
      </w:r>
      <w:r w:rsidRPr="00DE5773">
        <w:rPr>
          <w:rFonts w:eastAsia="Times New Roman" w:cs="Times New Roman"/>
          <w:szCs w:val="24"/>
        </w:rPr>
        <w:t>ρινής εγκληματικότητας</w:t>
      </w:r>
      <w:r>
        <w:rPr>
          <w:rFonts w:eastAsia="Times New Roman" w:cs="Times New Roman"/>
          <w:szCs w:val="24"/>
        </w:rPr>
        <w:t>, οι οποίες έχουν</w:t>
      </w:r>
      <w:r w:rsidRPr="00DE5773">
        <w:rPr>
          <w:rFonts w:eastAsia="Times New Roman" w:cs="Times New Roman"/>
          <w:szCs w:val="24"/>
        </w:rPr>
        <w:t xml:space="preserve"> </w:t>
      </w:r>
      <w:r>
        <w:rPr>
          <w:rFonts w:eastAsia="Times New Roman" w:cs="Times New Roman"/>
          <w:szCs w:val="24"/>
        </w:rPr>
        <w:t xml:space="preserve">στοιχεία </w:t>
      </w:r>
      <w:r>
        <w:rPr>
          <w:rFonts w:eastAsia="Times New Roman" w:cs="Times New Roman"/>
          <w:szCs w:val="24"/>
        </w:rPr>
        <w:t>βία</w:t>
      </w:r>
      <w:r>
        <w:rPr>
          <w:rFonts w:eastAsia="Times New Roman" w:cs="Times New Roman"/>
          <w:szCs w:val="24"/>
        </w:rPr>
        <w:t>ς</w:t>
      </w:r>
      <w:r>
        <w:rPr>
          <w:rFonts w:eastAsia="Times New Roman" w:cs="Times New Roman"/>
          <w:szCs w:val="24"/>
        </w:rPr>
        <w:t xml:space="preserve"> εξ ορισμού, με την έννοια, ό</w:t>
      </w:r>
      <w:r w:rsidRPr="00DE5773">
        <w:rPr>
          <w:rFonts w:eastAsia="Times New Roman" w:cs="Times New Roman"/>
          <w:szCs w:val="24"/>
        </w:rPr>
        <w:t>πως είπα</w:t>
      </w:r>
      <w:r>
        <w:rPr>
          <w:rFonts w:eastAsia="Times New Roman" w:cs="Times New Roman"/>
          <w:szCs w:val="24"/>
        </w:rPr>
        <w:t>,</w:t>
      </w:r>
      <w:r w:rsidRPr="00DE5773">
        <w:rPr>
          <w:rFonts w:eastAsia="Times New Roman" w:cs="Times New Roman"/>
          <w:szCs w:val="24"/>
        </w:rPr>
        <w:t xml:space="preserve"> κύριε Πρόεδρε</w:t>
      </w:r>
      <w:r>
        <w:rPr>
          <w:rFonts w:eastAsia="Times New Roman" w:cs="Times New Roman"/>
          <w:szCs w:val="24"/>
        </w:rPr>
        <w:t xml:space="preserve">, της παραβίασης ή διάρρηξης του σπιτιού ή του καταστήματος </w:t>
      </w:r>
      <w:r w:rsidRPr="00DE5773">
        <w:rPr>
          <w:rFonts w:eastAsia="Times New Roman" w:cs="Times New Roman"/>
          <w:szCs w:val="24"/>
        </w:rPr>
        <w:t>τη νύχτα</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Και δ</w:t>
      </w:r>
      <w:r w:rsidRPr="00DE5773">
        <w:rPr>
          <w:rFonts w:eastAsia="Times New Roman" w:cs="Times New Roman"/>
          <w:szCs w:val="24"/>
        </w:rPr>
        <w:t xml:space="preserve">εν υπάρχει δυνατότητα να καταφύγει κανείς </w:t>
      </w:r>
      <w:r w:rsidRPr="00DE5773">
        <w:rPr>
          <w:rFonts w:eastAsia="Times New Roman" w:cs="Times New Roman"/>
          <w:szCs w:val="24"/>
        </w:rPr>
        <w:lastRenderedPageBreak/>
        <w:t>στην Αστυνομία</w:t>
      </w:r>
      <w:r>
        <w:rPr>
          <w:rFonts w:eastAsia="Times New Roman" w:cs="Times New Roman"/>
          <w:szCs w:val="24"/>
        </w:rPr>
        <w:t>. Και να το καταγγεί</w:t>
      </w:r>
      <w:r>
        <w:rPr>
          <w:rFonts w:eastAsia="Times New Roman" w:cs="Times New Roman"/>
          <w:szCs w:val="24"/>
        </w:rPr>
        <w:t xml:space="preserve">λει, θα του πουν «έλα, την άλλη μέρα». </w:t>
      </w:r>
    </w:p>
    <w:p w14:paraId="18F92ECB" w14:textId="77777777" w:rsidR="007D28C0" w:rsidRDefault="00B56CEE">
      <w:pPr>
        <w:spacing w:line="600" w:lineRule="auto"/>
        <w:ind w:firstLine="720"/>
        <w:jc w:val="both"/>
        <w:rPr>
          <w:rFonts w:eastAsia="Times New Roman" w:cs="Times New Roman"/>
          <w:szCs w:val="24"/>
        </w:rPr>
      </w:pPr>
      <w:r w:rsidRPr="00DE5773">
        <w:rPr>
          <w:rFonts w:eastAsia="Times New Roman" w:cs="Times New Roman"/>
          <w:szCs w:val="24"/>
        </w:rPr>
        <w:t>Με τις σκέψεις αυτές και με τα στοιχεία αυτά θα πρέπει</w:t>
      </w:r>
      <w:r>
        <w:rPr>
          <w:rFonts w:eastAsia="Times New Roman" w:cs="Times New Roman"/>
          <w:szCs w:val="24"/>
        </w:rPr>
        <w:t>,</w:t>
      </w:r>
      <w:r w:rsidRPr="00DE5773">
        <w:rPr>
          <w:rFonts w:eastAsia="Times New Roman" w:cs="Times New Roman"/>
          <w:szCs w:val="24"/>
        </w:rPr>
        <w:t xml:space="preserve"> κυρία Υπουργέ</w:t>
      </w:r>
      <w:r>
        <w:rPr>
          <w:rFonts w:eastAsia="Times New Roman" w:cs="Times New Roman"/>
          <w:szCs w:val="24"/>
        </w:rPr>
        <w:t>,</w:t>
      </w:r>
      <w:r w:rsidRPr="00DE5773">
        <w:rPr>
          <w:rFonts w:eastAsia="Times New Roman" w:cs="Times New Roman"/>
          <w:szCs w:val="24"/>
        </w:rPr>
        <w:t xml:space="preserve"> να μας δώσετε εξηγήσεις</w:t>
      </w:r>
      <w:r>
        <w:rPr>
          <w:rFonts w:eastAsia="Times New Roman" w:cs="Times New Roman"/>
          <w:szCs w:val="24"/>
        </w:rPr>
        <w:t>.</w:t>
      </w:r>
      <w:r w:rsidRPr="00DE5773">
        <w:rPr>
          <w:rFonts w:eastAsia="Times New Roman" w:cs="Times New Roman"/>
          <w:szCs w:val="24"/>
        </w:rPr>
        <w:t xml:space="preserve"> Γιατί </w:t>
      </w:r>
      <w:r>
        <w:rPr>
          <w:rFonts w:eastAsia="Times New Roman" w:cs="Times New Roman"/>
          <w:szCs w:val="24"/>
        </w:rPr>
        <w:t xml:space="preserve">υπάρχει </w:t>
      </w:r>
      <w:r>
        <w:rPr>
          <w:rFonts w:eastAsia="Times New Roman" w:cs="Times New Roman"/>
          <w:szCs w:val="24"/>
        </w:rPr>
        <w:t xml:space="preserve">αυτή </w:t>
      </w:r>
      <w:r>
        <w:rPr>
          <w:rFonts w:eastAsia="Times New Roman" w:cs="Times New Roman"/>
          <w:szCs w:val="24"/>
        </w:rPr>
        <w:t xml:space="preserve">η </w:t>
      </w:r>
      <w:proofErr w:type="spellStart"/>
      <w:r>
        <w:rPr>
          <w:rFonts w:eastAsia="Times New Roman" w:cs="Times New Roman"/>
          <w:szCs w:val="24"/>
        </w:rPr>
        <w:t>υποστελέχωση</w:t>
      </w:r>
      <w:proofErr w:type="spellEnd"/>
      <w:r>
        <w:rPr>
          <w:rFonts w:eastAsia="Times New Roman" w:cs="Times New Roman"/>
          <w:szCs w:val="24"/>
        </w:rPr>
        <w:t xml:space="preserve">; </w:t>
      </w:r>
      <w:r w:rsidRPr="00DE5773">
        <w:rPr>
          <w:rFonts w:eastAsia="Times New Roman" w:cs="Times New Roman"/>
          <w:szCs w:val="24"/>
        </w:rPr>
        <w:t xml:space="preserve">Ποια μέτρα προτίθεται το Υπουργείο </w:t>
      </w:r>
      <w:r>
        <w:rPr>
          <w:rFonts w:eastAsia="Times New Roman" w:cs="Times New Roman"/>
          <w:szCs w:val="24"/>
        </w:rPr>
        <w:t>υπό τη δική σας ηγεσία να λάβει, ώστε να</w:t>
      </w:r>
      <w:r w:rsidRPr="00DE5773">
        <w:rPr>
          <w:rFonts w:eastAsia="Times New Roman" w:cs="Times New Roman"/>
          <w:szCs w:val="24"/>
        </w:rPr>
        <w:t xml:space="preserve"> εξαλειφθε</w:t>
      </w:r>
      <w:r w:rsidRPr="00DE5773">
        <w:rPr>
          <w:rFonts w:eastAsia="Times New Roman" w:cs="Times New Roman"/>
          <w:szCs w:val="24"/>
        </w:rPr>
        <w:t>ί το φαινόμενο αυτό</w:t>
      </w:r>
      <w:r>
        <w:rPr>
          <w:rFonts w:eastAsia="Times New Roman" w:cs="Times New Roman"/>
          <w:szCs w:val="24"/>
        </w:rPr>
        <w:t>;</w:t>
      </w:r>
    </w:p>
    <w:p w14:paraId="18F92ECC" w14:textId="77777777" w:rsidR="007D28C0" w:rsidRDefault="00B56CE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Καρρά. </w:t>
      </w:r>
    </w:p>
    <w:p w14:paraId="18F92ECD" w14:textId="77777777" w:rsidR="007D28C0" w:rsidRDefault="00B56CEE">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τρία λεπτά. </w:t>
      </w:r>
    </w:p>
    <w:p w14:paraId="18F92ECE" w14:textId="77777777" w:rsidR="007D28C0" w:rsidRDefault="00B56CEE">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 xml:space="preserve">Ευχαριστώ, κύριε Πρόεδρε. </w:t>
      </w:r>
    </w:p>
    <w:p w14:paraId="18F92ECF" w14:textId="77777777" w:rsidR="007D28C0" w:rsidRDefault="00B56CEE">
      <w:pPr>
        <w:spacing w:line="600" w:lineRule="auto"/>
        <w:ind w:firstLine="720"/>
        <w:jc w:val="both"/>
        <w:rPr>
          <w:rFonts w:eastAsia="Times New Roman" w:cs="Times New Roman"/>
          <w:szCs w:val="24"/>
        </w:rPr>
      </w:pPr>
      <w:r w:rsidRPr="00DE5773">
        <w:rPr>
          <w:rFonts w:eastAsia="Times New Roman" w:cs="Times New Roman"/>
          <w:szCs w:val="24"/>
        </w:rPr>
        <w:t xml:space="preserve">Νομίζω σήμερα </w:t>
      </w:r>
      <w:r>
        <w:rPr>
          <w:rFonts w:eastAsia="Times New Roman" w:cs="Times New Roman"/>
          <w:szCs w:val="24"/>
        </w:rPr>
        <w:t xml:space="preserve">έχουμε </w:t>
      </w:r>
      <w:r w:rsidRPr="00DE5773">
        <w:rPr>
          <w:rFonts w:eastAsia="Times New Roman" w:cs="Times New Roman"/>
          <w:szCs w:val="24"/>
        </w:rPr>
        <w:t xml:space="preserve">την άνεση </w:t>
      </w:r>
      <w:r>
        <w:rPr>
          <w:rFonts w:eastAsia="Times New Roman" w:cs="Times New Roman"/>
          <w:szCs w:val="24"/>
        </w:rPr>
        <w:t xml:space="preserve">να μιλήσουμε </w:t>
      </w:r>
      <w:r w:rsidRPr="00DE5773">
        <w:rPr>
          <w:rFonts w:eastAsia="Times New Roman" w:cs="Times New Roman"/>
          <w:szCs w:val="24"/>
        </w:rPr>
        <w:t xml:space="preserve">και με </w:t>
      </w:r>
      <w:r w:rsidRPr="00DE5773">
        <w:rPr>
          <w:rFonts w:eastAsia="Times New Roman" w:cs="Times New Roman"/>
          <w:szCs w:val="24"/>
        </w:rPr>
        <w:t xml:space="preserve">την ευκαιρία να πούμε και δυο πράγματα παραπάνω με τον </w:t>
      </w:r>
      <w:r>
        <w:rPr>
          <w:rFonts w:eastAsia="Times New Roman" w:cs="Times New Roman"/>
          <w:szCs w:val="24"/>
        </w:rPr>
        <w:t xml:space="preserve">κ. Καρρά για </w:t>
      </w:r>
      <w:r w:rsidRPr="00DE5773">
        <w:rPr>
          <w:rFonts w:eastAsia="Times New Roman" w:cs="Times New Roman"/>
          <w:szCs w:val="24"/>
        </w:rPr>
        <w:t>τα γενικότερα ζητήματα</w:t>
      </w:r>
      <w:r>
        <w:rPr>
          <w:rFonts w:eastAsia="Times New Roman" w:cs="Times New Roman"/>
          <w:szCs w:val="24"/>
        </w:rPr>
        <w:t>,</w:t>
      </w:r>
      <w:r w:rsidRPr="00DE5773">
        <w:rPr>
          <w:rFonts w:eastAsia="Times New Roman" w:cs="Times New Roman"/>
          <w:szCs w:val="24"/>
        </w:rPr>
        <w:t xml:space="preserve"> που για λόγους πρακτικούς δεν απαντήθηκαν</w:t>
      </w:r>
      <w:r>
        <w:rPr>
          <w:rFonts w:eastAsia="Times New Roman" w:cs="Times New Roman"/>
          <w:szCs w:val="24"/>
        </w:rPr>
        <w:t>,</w:t>
      </w:r>
      <w:r w:rsidRPr="00DE5773">
        <w:rPr>
          <w:rFonts w:eastAsia="Times New Roman" w:cs="Times New Roman"/>
          <w:szCs w:val="24"/>
        </w:rPr>
        <w:t xml:space="preserve"> όχι για κάποιο</w:t>
      </w:r>
      <w:r>
        <w:rPr>
          <w:rFonts w:eastAsia="Times New Roman" w:cs="Times New Roman"/>
          <w:szCs w:val="24"/>
        </w:rPr>
        <w:t>ν</w:t>
      </w:r>
      <w:r w:rsidRPr="00DE5773">
        <w:rPr>
          <w:rFonts w:eastAsia="Times New Roman" w:cs="Times New Roman"/>
          <w:szCs w:val="24"/>
        </w:rPr>
        <w:t xml:space="preserve"> άλλο λόγο</w:t>
      </w:r>
      <w:r>
        <w:rPr>
          <w:rFonts w:eastAsia="Times New Roman" w:cs="Times New Roman"/>
          <w:szCs w:val="24"/>
        </w:rPr>
        <w:t>.</w:t>
      </w:r>
      <w:r w:rsidRPr="00DE5773">
        <w:rPr>
          <w:rFonts w:eastAsia="Times New Roman" w:cs="Times New Roman"/>
          <w:szCs w:val="24"/>
        </w:rPr>
        <w:t xml:space="preserve"> Το αντίθετο</w:t>
      </w:r>
      <w:r>
        <w:rPr>
          <w:rFonts w:eastAsia="Times New Roman" w:cs="Times New Roman"/>
          <w:szCs w:val="24"/>
        </w:rPr>
        <w:t>. Επίσης,</w:t>
      </w:r>
      <w:r w:rsidRPr="00DE5773">
        <w:rPr>
          <w:rFonts w:eastAsia="Times New Roman" w:cs="Times New Roman"/>
          <w:szCs w:val="24"/>
        </w:rPr>
        <w:t xml:space="preserve"> είμαι σίγουρη ότι μπορώ μαζί σας να κάνω μία πολύ παραγωγική συζήτηση</w:t>
      </w:r>
      <w:r>
        <w:rPr>
          <w:rFonts w:eastAsia="Times New Roman" w:cs="Times New Roman"/>
          <w:szCs w:val="24"/>
        </w:rPr>
        <w:t>.</w:t>
      </w:r>
    </w:p>
    <w:p w14:paraId="18F92ED0" w14:textId="77777777" w:rsidR="007D28C0" w:rsidRDefault="00B56CEE">
      <w:pPr>
        <w:spacing w:line="600" w:lineRule="auto"/>
        <w:ind w:firstLine="720"/>
        <w:jc w:val="both"/>
        <w:rPr>
          <w:rFonts w:eastAsia="Times New Roman" w:cs="Times New Roman"/>
          <w:szCs w:val="24"/>
        </w:rPr>
      </w:pPr>
      <w:r>
        <w:rPr>
          <w:rFonts w:eastAsia="Times New Roman" w:cs="Times New Roman"/>
          <w:szCs w:val="24"/>
        </w:rPr>
        <w:lastRenderedPageBreak/>
        <w:t>Δ</w:t>
      </w:r>
      <w:r w:rsidRPr="00DE5773">
        <w:rPr>
          <w:rFonts w:eastAsia="Times New Roman" w:cs="Times New Roman"/>
          <w:szCs w:val="24"/>
        </w:rPr>
        <w:t>ε</w:t>
      </w:r>
      <w:r w:rsidRPr="00DE5773">
        <w:rPr>
          <w:rFonts w:eastAsia="Times New Roman" w:cs="Times New Roman"/>
          <w:szCs w:val="24"/>
        </w:rPr>
        <w:t>ν</w:t>
      </w:r>
      <w:r>
        <w:rPr>
          <w:rFonts w:eastAsia="Times New Roman" w:cs="Times New Roman"/>
          <w:szCs w:val="24"/>
        </w:rPr>
        <w:t xml:space="preserve"> μπορώ, </w:t>
      </w:r>
      <w:r w:rsidRPr="00DE5773">
        <w:rPr>
          <w:rFonts w:eastAsia="Times New Roman" w:cs="Times New Roman"/>
          <w:szCs w:val="24"/>
        </w:rPr>
        <w:t>φυσικά</w:t>
      </w:r>
      <w:r>
        <w:rPr>
          <w:rFonts w:eastAsia="Times New Roman" w:cs="Times New Roman"/>
          <w:szCs w:val="24"/>
        </w:rPr>
        <w:t>,</w:t>
      </w:r>
      <w:r w:rsidRPr="00DE5773">
        <w:rPr>
          <w:rFonts w:eastAsia="Times New Roman" w:cs="Times New Roman"/>
          <w:szCs w:val="24"/>
        </w:rPr>
        <w:t xml:space="preserve"> να παραγνωρίσω ότι </w:t>
      </w:r>
      <w:r>
        <w:rPr>
          <w:rFonts w:eastAsia="Times New Roman" w:cs="Times New Roman"/>
          <w:szCs w:val="24"/>
        </w:rPr>
        <w:t xml:space="preserve">οι </w:t>
      </w:r>
      <w:r w:rsidRPr="00DE5773">
        <w:rPr>
          <w:rFonts w:eastAsia="Times New Roman" w:cs="Times New Roman"/>
          <w:szCs w:val="24"/>
        </w:rPr>
        <w:t xml:space="preserve">περιοχές της </w:t>
      </w:r>
      <w:r>
        <w:rPr>
          <w:rFonts w:eastAsia="Times New Roman" w:cs="Times New Roman"/>
          <w:szCs w:val="24"/>
        </w:rPr>
        <w:t>δ</w:t>
      </w:r>
      <w:r w:rsidRPr="00DE5773">
        <w:rPr>
          <w:rFonts w:eastAsia="Times New Roman" w:cs="Times New Roman"/>
          <w:szCs w:val="24"/>
        </w:rPr>
        <w:t>υτικής Αττικής</w:t>
      </w:r>
      <w:r>
        <w:rPr>
          <w:rFonts w:eastAsia="Times New Roman" w:cs="Times New Roman"/>
          <w:szCs w:val="24"/>
        </w:rPr>
        <w:t>,</w:t>
      </w:r>
      <w:r w:rsidRPr="00DE5773">
        <w:rPr>
          <w:rFonts w:eastAsia="Times New Roman" w:cs="Times New Roman"/>
          <w:szCs w:val="24"/>
        </w:rPr>
        <w:t xml:space="preserve"> με τις ιδιαιτερότητες που όλοι γνωρίζουμε</w:t>
      </w:r>
      <w:r>
        <w:rPr>
          <w:rFonts w:eastAsia="Times New Roman" w:cs="Times New Roman"/>
          <w:szCs w:val="24"/>
        </w:rPr>
        <w:t>,</w:t>
      </w:r>
      <w:r w:rsidRPr="00DE5773">
        <w:rPr>
          <w:rFonts w:eastAsia="Times New Roman" w:cs="Times New Roman"/>
          <w:szCs w:val="24"/>
        </w:rPr>
        <w:t xml:space="preserve"> αντιμετωπίζουν οξυ</w:t>
      </w:r>
      <w:r>
        <w:rPr>
          <w:rFonts w:eastAsia="Times New Roman" w:cs="Times New Roman"/>
          <w:szCs w:val="24"/>
        </w:rPr>
        <w:t>μ</w:t>
      </w:r>
      <w:r w:rsidRPr="00DE5773">
        <w:rPr>
          <w:rFonts w:eastAsia="Times New Roman" w:cs="Times New Roman"/>
          <w:szCs w:val="24"/>
        </w:rPr>
        <w:t xml:space="preserve">μένα προβλήματα </w:t>
      </w:r>
      <w:r>
        <w:rPr>
          <w:rFonts w:eastAsia="Times New Roman" w:cs="Times New Roman"/>
          <w:szCs w:val="24"/>
        </w:rPr>
        <w:t xml:space="preserve">έκνομων </w:t>
      </w:r>
      <w:r w:rsidRPr="00DE5773">
        <w:rPr>
          <w:rFonts w:eastAsia="Times New Roman" w:cs="Times New Roman"/>
          <w:szCs w:val="24"/>
        </w:rPr>
        <w:t>συμπεριφορών και δράσεων</w:t>
      </w:r>
      <w:r>
        <w:rPr>
          <w:rFonts w:eastAsia="Times New Roman" w:cs="Times New Roman"/>
          <w:szCs w:val="24"/>
        </w:rPr>
        <w:t>.</w:t>
      </w:r>
      <w:r w:rsidRPr="00DE5773">
        <w:rPr>
          <w:rFonts w:eastAsia="Times New Roman" w:cs="Times New Roman"/>
          <w:szCs w:val="24"/>
        </w:rPr>
        <w:t xml:space="preserve"> Θέλω να πω</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όμως,</w:t>
      </w:r>
      <w:r w:rsidRPr="00DE5773">
        <w:rPr>
          <w:rFonts w:eastAsia="Times New Roman" w:cs="Times New Roman"/>
          <w:szCs w:val="24"/>
        </w:rPr>
        <w:t xml:space="preserve"> ότι αυτά είναι ζητήματα</w:t>
      </w:r>
      <w:r>
        <w:rPr>
          <w:rFonts w:eastAsia="Times New Roman" w:cs="Times New Roman"/>
          <w:szCs w:val="24"/>
        </w:rPr>
        <w:t>, όπως ξέρετε κι εσείς,</w:t>
      </w:r>
      <w:r w:rsidRPr="00DE5773">
        <w:rPr>
          <w:rFonts w:eastAsia="Times New Roman" w:cs="Times New Roman"/>
          <w:szCs w:val="24"/>
        </w:rPr>
        <w:t xml:space="preserve"> τα οποία έ</w:t>
      </w:r>
      <w:r w:rsidRPr="00DE5773">
        <w:rPr>
          <w:rFonts w:eastAsia="Times New Roman" w:cs="Times New Roman"/>
          <w:szCs w:val="24"/>
        </w:rPr>
        <w:t>χουν δομηθεί με ένα</w:t>
      </w:r>
      <w:r>
        <w:rPr>
          <w:rFonts w:eastAsia="Times New Roman" w:cs="Times New Roman"/>
          <w:szCs w:val="24"/>
        </w:rPr>
        <w:t>ν</w:t>
      </w:r>
      <w:r w:rsidRPr="00DE5773">
        <w:rPr>
          <w:rFonts w:eastAsia="Times New Roman" w:cs="Times New Roman"/>
          <w:szCs w:val="24"/>
        </w:rPr>
        <w:t xml:space="preserve"> τρόπο στη διάρκεια πάρα πολλών ετών</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 xml:space="preserve">Αναφέρομαι στις </w:t>
      </w:r>
      <w:r w:rsidRPr="00DE5773">
        <w:rPr>
          <w:rFonts w:eastAsia="Times New Roman" w:cs="Times New Roman"/>
          <w:szCs w:val="24"/>
        </w:rPr>
        <w:t xml:space="preserve">ιδιαιτερότητες </w:t>
      </w:r>
      <w:r>
        <w:rPr>
          <w:rFonts w:eastAsia="Times New Roman" w:cs="Times New Roman"/>
          <w:szCs w:val="24"/>
        </w:rPr>
        <w:t xml:space="preserve">που </w:t>
      </w:r>
      <w:r w:rsidRPr="00DE5773">
        <w:rPr>
          <w:rFonts w:eastAsia="Times New Roman" w:cs="Times New Roman"/>
          <w:szCs w:val="24"/>
        </w:rPr>
        <w:t>οδήγησαν σε ομαδοποιήσεις και έτσι πιο οργανωμένες μορφές παραβατικότητας</w:t>
      </w:r>
      <w:r>
        <w:rPr>
          <w:rFonts w:eastAsia="Times New Roman" w:cs="Times New Roman"/>
          <w:szCs w:val="24"/>
        </w:rPr>
        <w:t>,</w:t>
      </w:r>
      <w:r w:rsidRPr="00DE5773">
        <w:rPr>
          <w:rFonts w:eastAsia="Times New Roman" w:cs="Times New Roman"/>
          <w:szCs w:val="24"/>
        </w:rPr>
        <w:t xml:space="preserve"> χωρίς ποτέ να έχουν αν</w:t>
      </w:r>
      <w:r>
        <w:rPr>
          <w:rFonts w:eastAsia="Times New Roman" w:cs="Times New Roman"/>
          <w:szCs w:val="24"/>
        </w:rPr>
        <w:t xml:space="preserve">τιμετωπιστεί εν τη γενέσει τους, κάτι το οποίο </w:t>
      </w:r>
      <w:r w:rsidRPr="00DE5773">
        <w:rPr>
          <w:rFonts w:eastAsia="Times New Roman" w:cs="Times New Roman"/>
          <w:szCs w:val="24"/>
        </w:rPr>
        <w:t xml:space="preserve">θα ήταν και το πιο </w:t>
      </w:r>
      <w:r w:rsidRPr="00DE5773">
        <w:rPr>
          <w:rFonts w:eastAsia="Times New Roman" w:cs="Times New Roman"/>
          <w:szCs w:val="24"/>
        </w:rPr>
        <w:t>εύκολο και το πιο αποδοτικό</w:t>
      </w:r>
      <w:r>
        <w:rPr>
          <w:rFonts w:eastAsia="Times New Roman" w:cs="Times New Roman"/>
          <w:szCs w:val="24"/>
        </w:rPr>
        <w:t>.</w:t>
      </w:r>
      <w:r w:rsidRPr="00DE5773">
        <w:rPr>
          <w:rFonts w:eastAsia="Times New Roman" w:cs="Times New Roman"/>
          <w:szCs w:val="24"/>
        </w:rPr>
        <w:t xml:space="preserve"> Και μιλάω για πολλά προηγούμενα χρόνια</w:t>
      </w:r>
      <w:r>
        <w:rPr>
          <w:rFonts w:eastAsia="Times New Roman" w:cs="Times New Roman"/>
          <w:szCs w:val="24"/>
        </w:rPr>
        <w:t>.</w:t>
      </w:r>
    </w:p>
    <w:p w14:paraId="18F92ED1" w14:textId="77777777" w:rsidR="007D28C0" w:rsidRDefault="00B56CEE">
      <w:pPr>
        <w:spacing w:line="600" w:lineRule="auto"/>
        <w:ind w:firstLine="720"/>
        <w:jc w:val="both"/>
        <w:rPr>
          <w:rFonts w:eastAsia="Times New Roman" w:cs="Times New Roman"/>
          <w:szCs w:val="24"/>
        </w:rPr>
      </w:pPr>
      <w:r>
        <w:rPr>
          <w:rFonts w:eastAsia="Times New Roman" w:cs="Times New Roman"/>
          <w:szCs w:val="24"/>
        </w:rPr>
        <w:t xml:space="preserve">Το ζήτημα της ασφάλειας </w:t>
      </w:r>
      <w:r w:rsidRPr="00DE5773">
        <w:rPr>
          <w:rFonts w:eastAsia="Times New Roman" w:cs="Times New Roman"/>
          <w:szCs w:val="24"/>
        </w:rPr>
        <w:t>εί</w:t>
      </w:r>
      <w:r>
        <w:rPr>
          <w:rFonts w:eastAsia="Times New Roman" w:cs="Times New Roman"/>
          <w:szCs w:val="24"/>
        </w:rPr>
        <w:t>ναι πολύ ψηλά στην ατζέντα σ</w:t>
      </w:r>
      <w:r w:rsidRPr="00DE5773">
        <w:rPr>
          <w:rFonts w:eastAsia="Times New Roman" w:cs="Times New Roman"/>
          <w:szCs w:val="24"/>
        </w:rPr>
        <w:t>την επι</w:t>
      </w:r>
      <w:r>
        <w:rPr>
          <w:rFonts w:eastAsia="Times New Roman" w:cs="Times New Roman"/>
          <w:szCs w:val="24"/>
        </w:rPr>
        <w:t xml:space="preserve">καιρότητα σήμερα και </w:t>
      </w:r>
      <w:r w:rsidRPr="00DE5773">
        <w:rPr>
          <w:rFonts w:eastAsia="Times New Roman" w:cs="Times New Roman"/>
          <w:szCs w:val="24"/>
        </w:rPr>
        <w:t>συχνά έρχεται και επανέρχεται</w:t>
      </w:r>
      <w:r>
        <w:rPr>
          <w:rFonts w:eastAsia="Times New Roman" w:cs="Times New Roman"/>
          <w:szCs w:val="24"/>
        </w:rPr>
        <w:t>,</w:t>
      </w:r>
      <w:r w:rsidRPr="00DE5773">
        <w:rPr>
          <w:rFonts w:eastAsia="Times New Roman" w:cs="Times New Roman"/>
          <w:szCs w:val="24"/>
        </w:rPr>
        <w:t xml:space="preserve"> άλλοτε δικαιολογημένα και άλλοτε για λόγους καθαρά μικροπολιτικούς και εντ</w:t>
      </w:r>
      <w:r w:rsidRPr="00DE5773">
        <w:rPr>
          <w:rFonts w:eastAsia="Times New Roman" w:cs="Times New Roman"/>
          <w:szCs w:val="24"/>
        </w:rPr>
        <w:t>υπωσιασμού</w:t>
      </w:r>
      <w:r>
        <w:rPr>
          <w:rFonts w:eastAsia="Times New Roman" w:cs="Times New Roman"/>
          <w:szCs w:val="24"/>
        </w:rPr>
        <w:t>.</w:t>
      </w:r>
    </w:p>
    <w:p w14:paraId="18F92ED2" w14:textId="77777777" w:rsidR="007D28C0" w:rsidRDefault="00B56CEE">
      <w:pPr>
        <w:spacing w:line="600" w:lineRule="auto"/>
        <w:ind w:firstLine="720"/>
        <w:jc w:val="both"/>
        <w:rPr>
          <w:rFonts w:eastAsia="Times New Roman" w:cs="Times New Roman"/>
          <w:szCs w:val="24"/>
        </w:rPr>
      </w:pPr>
      <w:r w:rsidRPr="00DE5773">
        <w:rPr>
          <w:rFonts w:eastAsia="Times New Roman" w:cs="Times New Roman"/>
          <w:szCs w:val="24"/>
        </w:rPr>
        <w:t>Θα ήθελα να μου επιτρέψετε</w:t>
      </w:r>
      <w:r>
        <w:rPr>
          <w:rFonts w:eastAsia="Times New Roman" w:cs="Times New Roman"/>
          <w:szCs w:val="24"/>
        </w:rPr>
        <w:t>,</w:t>
      </w:r>
      <w:r w:rsidRPr="00DE5773">
        <w:rPr>
          <w:rFonts w:eastAsia="Times New Roman" w:cs="Times New Roman"/>
          <w:szCs w:val="24"/>
        </w:rPr>
        <w:t xml:space="preserve"> με δεδομένο ότι σήμερα </w:t>
      </w:r>
      <w:r>
        <w:rPr>
          <w:rFonts w:eastAsia="Times New Roman" w:cs="Times New Roman"/>
          <w:szCs w:val="24"/>
        </w:rPr>
        <w:t xml:space="preserve">ο </w:t>
      </w:r>
      <w:r w:rsidRPr="00DE5773">
        <w:rPr>
          <w:rFonts w:eastAsia="Times New Roman" w:cs="Times New Roman"/>
          <w:szCs w:val="24"/>
        </w:rPr>
        <w:t>Πρόεδρος της Αξιωματικής Αντιπολίτευσης επισκέφθηκε το Αστυνομικό Τμήμα Ακροπόλεως για να συμπαρασταθεί στους αστυνομικούς εκεί</w:t>
      </w:r>
      <w:r>
        <w:rPr>
          <w:rFonts w:eastAsia="Times New Roman" w:cs="Times New Roman"/>
          <w:szCs w:val="24"/>
        </w:rPr>
        <w:t>, εξαιτίας του ότι είχαμε</w:t>
      </w:r>
      <w:r w:rsidRPr="00DE5773">
        <w:rPr>
          <w:rFonts w:eastAsia="Times New Roman" w:cs="Times New Roman"/>
          <w:szCs w:val="24"/>
        </w:rPr>
        <w:t xml:space="preserve"> μία επίθεση τις προη</w:t>
      </w:r>
      <w:r w:rsidRPr="00DE5773">
        <w:rPr>
          <w:rFonts w:eastAsia="Times New Roman" w:cs="Times New Roman"/>
          <w:szCs w:val="24"/>
        </w:rPr>
        <w:lastRenderedPageBreak/>
        <w:t xml:space="preserve">γούμενες μέρες με </w:t>
      </w:r>
      <w:r w:rsidRPr="00DE5773">
        <w:rPr>
          <w:rFonts w:eastAsia="Times New Roman" w:cs="Times New Roman"/>
          <w:szCs w:val="24"/>
        </w:rPr>
        <w:t>μολότοφ</w:t>
      </w:r>
      <w:r>
        <w:rPr>
          <w:rFonts w:eastAsia="Times New Roman" w:cs="Times New Roman"/>
          <w:szCs w:val="24"/>
        </w:rPr>
        <w:t>,</w:t>
      </w:r>
      <w:r w:rsidRPr="00DE5773">
        <w:rPr>
          <w:rFonts w:eastAsia="Times New Roman" w:cs="Times New Roman"/>
          <w:szCs w:val="24"/>
        </w:rPr>
        <w:t xml:space="preserve"> να πω από αυτό το Βήμα </w:t>
      </w:r>
      <w:r>
        <w:rPr>
          <w:rFonts w:eastAsia="Times New Roman" w:cs="Times New Roman"/>
          <w:szCs w:val="24"/>
        </w:rPr>
        <w:t>ότι οι συνεργάτες του κ.</w:t>
      </w:r>
      <w:r w:rsidRPr="00DE5773">
        <w:rPr>
          <w:rFonts w:eastAsia="Times New Roman" w:cs="Times New Roman"/>
          <w:szCs w:val="24"/>
        </w:rPr>
        <w:t xml:space="preserve"> Μητσοτάκη </w:t>
      </w:r>
      <w:r>
        <w:rPr>
          <w:rFonts w:eastAsia="Times New Roman" w:cs="Times New Roman"/>
          <w:szCs w:val="24"/>
        </w:rPr>
        <w:t xml:space="preserve">θα </w:t>
      </w:r>
      <w:r w:rsidRPr="00DE5773">
        <w:rPr>
          <w:rFonts w:eastAsia="Times New Roman" w:cs="Times New Roman"/>
          <w:szCs w:val="24"/>
        </w:rPr>
        <w:t>τον καταστρέψουν</w:t>
      </w:r>
      <w:r>
        <w:rPr>
          <w:rFonts w:eastAsia="Times New Roman" w:cs="Times New Roman"/>
          <w:szCs w:val="24"/>
        </w:rPr>
        <w:t xml:space="preserve">, διότι </w:t>
      </w:r>
      <w:r w:rsidRPr="00DE5773">
        <w:rPr>
          <w:rFonts w:eastAsia="Times New Roman" w:cs="Times New Roman"/>
          <w:szCs w:val="24"/>
        </w:rPr>
        <w:t xml:space="preserve">ξέχασαν ότι το Αστυνομικό Τμήμα της Ακροπόλεως έκλεισε επί Νέας Δημοκρατίας επί </w:t>
      </w:r>
      <w:r>
        <w:rPr>
          <w:rFonts w:eastAsia="Times New Roman" w:cs="Times New Roman"/>
          <w:szCs w:val="24"/>
        </w:rPr>
        <w:t>υ</w:t>
      </w:r>
      <w:r w:rsidRPr="00DE5773">
        <w:rPr>
          <w:rFonts w:eastAsia="Times New Roman" w:cs="Times New Roman"/>
          <w:szCs w:val="24"/>
        </w:rPr>
        <w:t xml:space="preserve">πουργίας </w:t>
      </w:r>
      <w:r>
        <w:rPr>
          <w:rFonts w:eastAsia="Times New Roman" w:cs="Times New Roman"/>
          <w:szCs w:val="24"/>
        </w:rPr>
        <w:t>του κ.</w:t>
      </w:r>
      <w:r w:rsidRPr="00DE5773">
        <w:rPr>
          <w:rFonts w:eastAsia="Times New Roman" w:cs="Times New Roman"/>
          <w:szCs w:val="24"/>
        </w:rPr>
        <w:t xml:space="preserve"> </w:t>
      </w:r>
      <w:proofErr w:type="spellStart"/>
      <w:r w:rsidRPr="00DE5773">
        <w:rPr>
          <w:rFonts w:eastAsia="Times New Roman" w:cs="Times New Roman"/>
          <w:szCs w:val="24"/>
        </w:rPr>
        <w:t>Δένδια</w:t>
      </w:r>
      <w:proofErr w:type="spellEnd"/>
      <w:r>
        <w:rPr>
          <w:rFonts w:eastAsia="Times New Roman" w:cs="Times New Roman"/>
          <w:szCs w:val="24"/>
        </w:rPr>
        <w:t xml:space="preserve">. Το </w:t>
      </w:r>
      <w:r>
        <w:rPr>
          <w:rFonts w:eastAsia="Times New Roman" w:cs="Times New Roman"/>
          <w:szCs w:val="24"/>
        </w:rPr>
        <w:t xml:space="preserve">αστυνομικό τμήμα </w:t>
      </w:r>
      <w:r w:rsidRPr="00DE5773">
        <w:rPr>
          <w:rFonts w:eastAsia="Times New Roman" w:cs="Times New Roman"/>
          <w:szCs w:val="24"/>
        </w:rPr>
        <w:t>έκλεισε το 2014 μετά από αλλεπάλληλες</w:t>
      </w:r>
      <w:r w:rsidRPr="00DE5773">
        <w:rPr>
          <w:rFonts w:eastAsia="Times New Roman" w:cs="Times New Roman"/>
          <w:szCs w:val="24"/>
        </w:rPr>
        <w:t xml:space="preserve"> εμπρηστικές επιθέσεις που δεχόταν και που δεν ήταν δυνατόν να αντιμετωπιστούν</w:t>
      </w:r>
      <w:r>
        <w:rPr>
          <w:rFonts w:eastAsia="Times New Roman" w:cs="Times New Roman"/>
          <w:szCs w:val="24"/>
        </w:rPr>
        <w:t>.</w:t>
      </w:r>
      <w:r w:rsidRPr="00DE5773">
        <w:rPr>
          <w:rFonts w:eastAsia="Times New Roman" w:cs="Times New Roman"/>
          <w:szCs w:val="24"/>
        </w:rPr>
        <w:t xml:space="preserve"> Τότε χρησιμοποιήθηκε το πρόσχημα ότι είχε καταγγελθεί από τη Διεθνή Αμνηστία για συνθήκες κράτησης</w:t>
      </w:r>
      <w:r>
        <w:rPr>
          <w:rFonts w:eastAsia="Times New Roman" w:cs="Times New Roman"/>
          <w:szCs w:val="24"/>
        </w:rPr>
        <w:t>.</w:t>
      </w:r>
      <w:r w:rsidRPr="00DE5773">
        <w:rPr>
          <w:rFonts w:eastAsia="Times New Roman" w:cs="Times New Roman"/>
          <w:szCs w:val="24"/>
        </w:rPr>
        <w:t xml:space="preserve"> Ούτε η πραγματική αιτία τιμούσε την τότε ηγεσία ούτε</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β</w:t>
      </w:r>
      <w:r w:rsidRPr="00DE5773">
        <w:rPr>
          <w:rFonts w:eastAsia="Times New Roman" w:cs="Times New Roman"/>
          <w:szCs w:val="24"/>
        </w:rPr>
        <w:t>εβαίως</w:t>
      </w:r>
      <w:r>
        <w:rPr>
          <w:rFonts w:eastAsia="Times New Roman" w:cs="Times New Roman"/>
          <w:szCs w:val="24"/>
        </w:rPr>
        <w:t>,</w:t>
      </w:r>
      <w:r w:rsidRPr="00DE5773">
        <w:rPr>
          <w:rFonts w:eastAsia="Times New Roman" w:cs="Times New Roman"/>
          <w:szCs w:val="24"/>
        </w:rPr>
        <w:t xml:space="preserve"> το πρόσχημα</w:t>
      </w:r>
      <w:r>
        <w:rPr>
          <w:rFonts w:eastAsia="Times New Roman" w:cs="Times New Roman"/>
          <w:szCs w:val="24"/>
        </w:rPr>
        <w:t>.</w:t>
      </w:r>
    </w:p>
    <w:p w14:paraId="18F92ED3" w14:textId="77777777" w:rsidR="007D28C0" w:rsidRDefault="00B56CEE">
      <w:pPr>
        <w:spacing w:line="600" w:lineRule="auto"/>
        <w:ind w:firstLine="720"/>
        <w:jc w:val="both"/>
        <w:rPr>
          <w:rFonts w:eastAsia="Times New Roman" w:cs="Times New Roman"/>
          <w:szCs w:val="24"/>
        </w:rPr>
      </w:pPr>
      <w:r>
        <w:rPr>
          <w:rFonts w:eastAsia="Times New Roman" w:cs="Times New Roman"/>
          <w:szCs w:val="24"/>
        </w:rPr>
        <w:t>Επίσης,</w:t>
      </w:r>
      <w:r w:rsidRPr="00DE5773">
        <w:rPr>
          <w:rFonts w:eastAsia="Times New Roman" w:cs="Times New Roman"/>
          <w:szCs w:val="24"/>
        </w:rPr>
        <w:t xml:space="preserve"> </w:t>
      </w:r>
      <w:r>
        <w:rPr>
          <w:rFonts w:eastAsia="Times New Roman" w:cs="Times New Roman"/>
          <w:szCs w:val="24"/>
        </w:rPr>
        <w:t>να θυμίσω</w:t>
      </w:r>
      <w:r w:rsidRPr="00DE5773">
        <w:rPr>
          <w:rFonts w:eastAsia="Times New Roman" w:cs="Times New Roman"/>
          <w:szCs w:val="24"/>
        </w:rPr>
        <w:t xml:space="preserve"> ότι ο κ</w:t>
      </w:r>
      <w:r>
        <w:rPr>
          <w:rFonts w:eastAsia="Times New Roman" w:cs="Times New Roman"/>
          <w:szCs w:val="24"/>
        </w:rPr>
        <w:t>.</w:t>
      </w:r>
      <w:r w:rsidRPr="00DE5773">
        <w:rPr>
          <w:rFonts w:eastAsia="Times New Roman" w:cs="Times New Roman"/>
          <w:szCs w:val="24"/>
        </w:rPr>
        <w:t xml:space="preserve"> Μητσ</w:t>
      </w:r>
      <w:r>
        <w:rPr>
          <w:rFonts w:eastAsia="Times New Roman" w:cs="Times New Roman"/>
          <w:szCs w:val="24"/>
        </w:rPr>
        <w:t>οτάκης, που σήμερα διαμαρτύρεται</w:t>
      </w:r>
      <w:r w:rsidRPr="00DE5773">
        <w:rPr>
          <w:rFonts w:eastAsia="Times New Roman" w:cs="Times New Roman"/>
          <w:szCs w:val="24"/>
        </w:rPr>
        <w:t xml:space="preserve"> για όλα αυτά</w:t>
      </w:r>
      <w:r>
        <w:rPr>
          <w:rFonts w:eastAsia="Times New Roman" w:cs="Times New Roman"/>
          <w:szCs w:val="24"/>
        </w:rPr>
        <w:t>,</w:t>
      </w:r>
      <w:r w:rsidRPr="00DE5773">
        <w:rPr>
          <w:rFonts w:eastAsia="Times New Roman" w:cs="Times New Roman"/>
          <w:szCs w:val="24"/>
        </w:rPr>
        <w:t xml:space="preserve"> κατήργησε τη Δημοτική Αστυνομία σε μία νύχτα</w:t>
      </w:r>
      <w:r>
        <w:rPr>
          <w:rFonts w:eastAsia="Times New Roman" w:cs="Times New Roman"/>
          <w:szCs w:val="24"/>
        </w:rPr>
        <w:t xml:space="preserve">, χωρίς μάλιστα να περάσει τις </w:t>
      </w:r>
      <w:r w:rsidRPr="00DE5773">
        <w:rPr>
          <w:rFonts w:eastAsia="Times New Roman" w:cs="Times New Roman"/>
          <w:szCs w:val="24"/>
        </w:rPr>
        <w:t>αρμοδιότητες στην Αστυνομία</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Τότε δημιουργήθηκε τ</w:t>
      </w:r>
      <w:r w:rsidRPr="00DE5773">
        <w:rPr>
          <w:rFonts w:eastAsia="Times New Roman" w:cs="Times New Roman"/>
          <w:szCs w:val="24"/>
        </w:rPr>
        <w:t>εράστιο κενό στη δράση της Ελληνικής Αστυνομίας</w:t>
      </w:r>
      <w:r>
        <w:rPr>
          <w:rFonts w:eastAsia="Times New Roman" w:cs="Times New Roman"/>
          <w:szCs w:val="24"/>
        </w:rPr>
        <w:t>.</w:t>
      </w:r>
      <w:r w:rsidRPr="00DE5773">
        <w:rPr>
          <w:rFonts w:eastAsia="Times New Roman" w:cs="Times New Roman"/>
          <w:szCs w:val="24"/>
        </w:rPr>
        <w:t xml:space="preserve"> Η Δημ</w:t>
      </w:r>
      <w:r w:rsidRPr="00DE5773">
        <w:rPr>
          <w:rFonts w:eastAsia="Times New Roman" w:cs="Times New Roman"/>
          <w:szCs w:val="24"/>
        </w:rPr>
        <w:t xml:space="preserve">οτική Αστυνομία ήταν </w:t>
      </w:r>
      <w:r>
        <w:rPr>
          <w:rFonts w:eastAsia="Times New Roman" w:cs="Times New Roman"/>
          <w:szCs w:val="24"/>
        </w:rPr>
        <w:t xml:space="preserve">αποτέλεσμα </w:t>
      </w:r>
      <w:r w:rsidRPr="00DE5773">
        <w:rPr>
          <w:rFonts w:eastAsia="Times New Roman" w:cs="Times New Roman"/>
          <w:szCs w:val="24"/>
        </w:rPr>
        <w:t>αιτημάτων πολιτών</w:t>
      </w:r>
      <w:r>
        <w:rPr>
          <w:rFonts w:eastAsia="Times New Roman" w:cs="Times New Roman"/>
          <w:szCs w:val="24"/>
        </w:rPr>
        <w:t>,</w:t>
      </w:r>
      <w:r w:rsidRPr="00DE5773">
        <w:rPr>
          <w:rFonts w:eastAsia="Times New Roman" w:cs="Times New Roman"/>
          <w:szCs w:val="24"/>
        </w:rPr>
        <w:t xml:space="preserve"> των </w:t>
      </w:r>
      <w:r>
        <w:rPr>
          <w:rFonts w:eastAsia="Times New Roman" w:cs="Times New Roman"/>
          <w:szCs w:val="24"/>
        </w:rPr>
        <w:t>δ</w:t>
      </w:r>
      <w:r w:rsidRPr="00DE5773">
        <w:rPr>
          <w:rFonts w:eastAsia="Times New Roman" w:cs="Times New Roman"/>
          <w:szCs w:val="24"/>
        </w:rPr>
        <w:t>ήμων</w:t>
      </w:r>
      <w:r>
        <w:rPr>
          <w:rFonts w:eastAsia="Times New Roman" w:cs="Times New Roman"/>
          <w:szCs w:val="24"/>
        </w:rPr>
        <w:t>,</w:t>
      </w:r>
      <w:r w:rsidRPr="00DE5773">
        <w:rPr>
          <w:rFonts w:eastAsia="Times New Roman" w:cs="Times New Roman"/>
          <w:szCs w:val="24"/>
        </w:rPr>
        <w:t xml:space="preserve"> του συνδικαλιστικού κινήματος των αστυνομικών</w:t>
      </w:r>
      <w:r>
        <w:rPr>
          <w:rFonts w:eastAsia="Times New Roman" w:cs="Times New Roman"/>
          <w:szCs w:val="24"/>
        </w:rPr>
        <w:t>, ακριβώς διότι το θέμα της α</w:t>
      </w:r>
      <w:r w:rsidRPr="00DE5773">
        <w:rPr>
          <w:rFonts w:eastAsia="Times New Roman" w:cs="Times New Roman"/>
          <w:szCs w:val="24"/>
        </w:rPr>
        <w:t xml:space="preserve">σφάλειας είναι πολύ πιο μεγάλο και αφορά πολύ περισσότερους από αυτή </w:t>
      </w:r>
      <w:r>
        <w:rPr>
          <w:rFonts w:eastAsia="Times New Roman" w:cs="Times New Roman"/>
          <w:szCs w:val="24"/>
        </w:rPr>
        <w:t>κα</w:t>
      </w:r>
      <w:r>
        <w:rPr>
          <w:rFonts w:eastAsia="Times New Roman" w:cs="Times New Roman"/>
          <w:szCs w:val="24"/>
        </w:rPr>
        <w:t>θ</w:t>
      </w:r>
      <w:r w:rsidRPr="00DE5773">
        <w:rPr>
          <w:rFonts w:eastAsia="Times New Roman" w:cs="Times New Roman"/>
          <w:szCs w:val="24"/>
        </w:rPr>
        <w:t>αυτή τη δράση της Αστυνομίας</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η οποία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w:t>
      </w:r>
      <w:r w:rsidRPr="00DE5773">
        <w:rPr>
          <w:rFonts w:eastAsia="Times New Roman" w:cs="Times New Roman"/>
          <w:szCs w:val="24"/>
        </w:rPr>
        <w:t>έχει καθοριστικό ρόλο στα ζητήματα ασφάλειας</w:t>
      </w:r>
      <w:r>
        <w:rPr>
          <w:rFonts w:eastAsia="Times New Roman" w:cs="Times New Roman"/>
          <w:szCs w:val="24"/>
        </w:rPr>
        <w:t>.</w:t>
      </w:r>
      <w:r w:rsidRPr="00DE5773">
        <w:rPr>
          <w:rFonts w:eastAsia="Times New Roman" w:cs="Times New Roman"/>
          <w:szCs w:val="24"/>
        </w:rPr>
        <w:t xml:space="preserve"> Το </w:t>
      </w:r>
      <w:r>
        <w:rPr>
          <w:rFonts w:eastAsia="Times New Roman" w:cs="Times New Roman"/>
          <w:szCs w:val="24"/>
        </w:rPr>
        <w:t xml:space="preserve">θέμα, όμως, είναι πιο </w:t>
      </w:r>
      <w:r>
        <w:rPr>
          <w:rFonts w:eastAsia="Times New Roman" w:cs="Times New Roman"/>
          <w:szCs w:val="24"/>
        </w:rPr>
        <w:lastRenderedPageBreak/>
        <w:t xml:space="preserve">συνολικό και </w:t>
      </w:r>
      <w:r w:rsidRPr="00DE5773">
        <w:rPr>
          <w:rFonts w:eastAsia="Times New Roman" w:cs="Times New Roman"/>
          <w:szCs w:val="24"/>
        </w:rPr>
        <w:t xml:space="preserve">αφορά </w:t>
      </w:r>
      <w:r>
        <w:rPr>
          <w:rFonts w:eastAsia="Times New Roman" w:cs="Times New Roman"/>
          <w:szCs w:val="24"/>
        </w:rPr>
        <w:t xml:space="preserve">την τοπική αυτοδιοίκηση, την </w:t>
      </w:r>
      <w:r w:rsidRPr="00DE5773">
        <w:rPr>
          <w:rFonts w:eastAsia="Times New Roman" w:cs="Times New Roman"/>
          <w:szCs w:val="24"/>
        </w:rPr>
        <w:t>κοινωνία των πολιτών</w:t>
      </w:r>
      <w:r>
        <w:rPr>
          <w:rFonts w:eastAsia="Times New Roman" w:cs="Times New Roman"/>
          <w:szCs w:val="24"/>
        </w:rPr>
        <w:t>, φορείς και</w:t>
      </w:r>
      <w:r>
        <w:rPr>
          <w:rFonts w:eastAsia="Times New Roman" w:cs="Times New Roman"/>
          <w:szCs w:val="24"/>
        </w:rPr>
        <w:t>,</w:t>
      </w:r>
      <w:r>
        <w:rPr>
          <w:rFonts w:eastAsia="Times New Roman" w:cs="Times New Roman"/>
          <w:szCs w:val="24"/>
        </w:rPr>
        <w:t xml:space="preserve"> β</w:t>
      </w:r>
      <w:r w:rsidRPr="00DE5773">
        <w:rPr>
          <w:rFonts w:eastAsia="Times New Roman" w:cs="Times New Roman"/>
          <w:szCs w:val="24"/>
        </w:rPr>
        <w:t>εβαίως</w:t>
      </w:r>
      <w:r>
        <w:rPr>
          <w:rFonts w:eastAsia="Times New Roman" w:cs="Times New Roman"/>
          <w:szCs w:val="24"/>
        </w:rPr>
        <w:t>,</w:t>
      </w:r>
      <w:r w:rsidRPr="00DE5773">
        <w:rPr>
          <w:rFonts w:eastAsia="Times New Roman" w:cs="Times New Roman"/>
          <w:szCs w:val="24"/>
        </w:rPr>
        <w:t xml:space="preserve"> </w:t>
      </w:r>
      <w:r>
        <w:rPr>
          <w:rFonts w:eastAsia="Times New Roman" w:cs="Times New Roman"/>
          <w:szCs w:val="24"/>
        </w:rPr>
        <w:t>την</w:t>
      </w:r>
      <w:r w:rsidRPr="00DE5773">
        <w:rPr>
          <w:rFonts w:eastAsia="Times New Roman" w:cs="Times New Roman"/>
          <w:szCs w:val="24"/>
        </w:rPr>
        <w:t xml:space="preserve"> Ελληνική Αστυνομία</w:t>
      </w:r>
      <w:r>
        <w:rPr>
          <w:rFonts w:eastAsia="Times New Roman" w:cs="Times New Roman"/>
          <w:szCs w:val="24"/>
        </w:rPr>
        <w:t>.</w:t>
      </w:r>
      <w:r w:rsidRPr="00DE5773">
        <w:rPr>
          <w:rFonts w:eastAsia="Times New Roman" w:cs="Times New Roman"/>
          <w:szCs w:val="24"/>
        </w:rPr>
        <w:t xml:space="preserve"> </w:t>
      </w:r>
    </w:p>
    <w:p w14:paraId="18F92ED4"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όψιμο, λ</w:t>
      </w:r>
      <w:r w:rsidRPr="00664CB8">
        <w:rPr>
          <w:rFonts w:eastAsia="Times New Roman"/>
          <w:color w:val="222222"/>
          <w:szCs w:val="24"/>
          <w:shd w:val="clear" w:color="auto" w:fill="FFFFFF"/>
        </w:rPr>
        <w:t>οιπόν</w:t>
      </w:r>
      <w:r>
        <w:rPr>
          <w:rFonts w:eastAsia="Times New Roman"/>
          <w:color w:val="222222"/>
          <w:szCs w:val="24"/>
          <w:shd w:val="clear" w:color="auto" w:fill="FFFFFF"/>
        </w:rPr>
        <w:t xml:space="preserve">, ενδιαφέρον που εμφανίστηκε σήμερα, η Ελληνική </w:t>
      </w:r>
      <w:r>
        <w:rPr>
          <w:rFonts w:eastAsia="Times New Roman"/>
          <w:color w:val="222222"/>
          <w:szCs w:val="24"/>
          <w:shd w:val="clear" w:color="auto" w:fill="FFFFFF"/>
        </w:rPr>
        <w:t>Αστυνομία από την πλευρά της το αντιμετωπίζει και με σχέδιο και με επιχειρησιακή αποτελεσματικότητα, παρ</w:t>
      </w:r>
      <w:r>
        <w:rPr>
          <w:rFonts w:eastAsia="Times New Roman"/>
          <w:color w:val="222222"/>
          <w:szCs w:val="24"/>
          <w:shd w:val="clear" w:color="auto" w:fill="FFFFFF"/>
        </w:rPr>
        <w:t xml:space="preserve">’ </w:t>
      </w:r>
      <w:r>
        <w:rPr>
          <w:rFonts w:eastAsia="Times New Roman"/>
          <w:color w:val="222222"/>
          <w:szCs w:val="24"/>
          <w:shd w:val="clear" w:color="auto" w:fill="FFFFFF"/>
        </w:rPr>
        <w:t>όλο που αναγνωρίζουμε κι εμείς</w:t>
      </w:r>
      <w:r>
        <w:rPr>
          <w:rFonts w:eastAsia="Times New Roman"/>
          <w:color w:val="222222"/>
          <w:szCs w:val="24"/>
          <w:shd w:val="clear" w:color="auto" w:fill="FFFFFF"/>
        </w:rPr>
        <w:t>,</w:t>
      </w:r>
      <w:r>
        <w:rPr>
          <w:rFonts w:eastAsia="Times New Roman"/>
          <w:color w:val="222222"/>
          <w:szCs w:val="24"/>
          <w:shd w:val="clear" w:color="auto" w:fill="FFFFFF"/>
        </w:rPr>
        <w:t xml:space="preserve"> βεβαίως</w:t>
      </w:r>
      <w:r>
        <w:rPr>
          <w:rFonts w:eastAsia="Times New Roman"/>
          <w:color w:val="222222"/>
          <w:szCs w:val="24"/>
          <w:shd w:val="clear" w:color="auto" w:fill="FFFFFF"/>
        </w:rPr>
        <w:t>,</w:t>
      </w:r>
      <w:r>
        <w:rPr>
          <w:rFonts w:eastAsia="Times New Roman"/>
          <w:color w:val="222222"/>
          <w:szCs w:val="24"/>
          <w:shd w:val="clear" w:color="auto" w:fill="FFFFFF"/>
        </w:rPr>
        <w:t xml:space="preserve"> ότι η </w:t>
      </w:r>
      <w:r>
        <w:rPr>
          <w:rFonts w:eastAsia="Times New Roman"/>
          <w:color w:val="222222"/>
          <w:szCs w:val="24"/>
          <w:shd w:val="clear" w:color="auto" w:fill="FFFFFF"/>
        </w:rPr>
        <w:t>Α</w:t>
      </w:r>
      <w:r>
        <w:rPr>
          <w:rFonts w:eastAsia="Times New Roman"/>
          <w:color w:val="222222"/>
          <w:szCs w:val="24"/>
          <w:shd w:val="clear" w:color="auto" w:fill="FFFFFF"/>
        </w:rPr>
        <w:t xml:space="preserve">στυνομία έχει προβλήματα </w:t>
      </w:r>
      <w:proofErr w:type="spellStart"/>
      <w:r>
        <w:rPr>
          <w:rFonts w:eastAsia="Times New Roman"/>
          <w:color w:val="222222"/>
          <w:szCs w:val="24"/>
          <w:shd w:val="clear" w:color="auto" w:fill="FFFFFF"/>
        </w:rPr>
        <w:t>υποστελέχωσης</w:t>
      </w:r>
      <w:proofErr w:type="spellEnd"/>
      <w:r>
        <w:rPr>
          <w:rFonts w:eastAsia="Times New Roman"/>
          <w:color w:val="222222"/>
          <w:szCs w:val="24"/>
          <w:shd w:val="clear" w:color="auto" w:fill="FFFFFF"/>
        </w:rPr>
        <w:t xml:space="preserve">. Θυμίζω ότι επί κ. Μητσοτάκη έξι χιλιάδες επτακόσιες οργανικές </w:t>
      </w:r>
      <w:r>
        <w:rPr>
          <w:rFonts w:eastAsia="Times New Roman"/>
          <w:color w:val="222222"/>
          <w:szCs w:val="24"/>
          <w:shd w:val="clear" w:color="auto" w:fill="FFFFFF"/>
        </w:rPr>
        <w:t xml:space="preserve">θέσεις της Ελληνικής Αστυνομίας καταργήθηκαν σε μία νύχτα. </w:t>
      </w:r>
    </w:p>
    <w:p w14:paraId="18F92ED5"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στη συνέχεια σήμερα, κάποιες πολιτικές δυνάμεις, η Νέα Δημοκρατία,</w:t>
      </w:r>
      <w:r w:rsidRPr="00C1318F">
        <w:rPr>
          <w:rFonts w:eastAsia="Times New Roman"/>
          <w:color w:val="222222"/>
          <w:szCs w:val="24"/>
          <w:shd w:val="clear" w:color="auto" w:fill="FFFFFF"/>
        </w:rPr>
        <w:t xml:space="preserve"> </w:t>
      </w:r>
      <w:r>
        <w:rPr>
          <w:rFonts w:eastAsia="Times New Roman"/>
          <w:color w:val="222222"/>
          <w:szCs w:val="24"/>
          <w:shd w:val="clear" w:color="auto" w:fill="FFFFFF"/>
        </w:rPr>
        <w:t>αν υποθέσουμε ότι έρθει στα πράγματα, σε σχέση με τον κανόνα του ένα προς ένα -που εμείς με κόπο καταφέραμε για να μπορέσουμε</w:t>
      </w:r>
      <w:r>
        <w:rPr>
          <w:rFonts w:eastAsia="Times New Roman"/>
          <w:color w:val="222222"/>
          <w:szCs w:val="24"/>
          <w:shd w:val="clear" w:color="auto" w:fill="FFFFFF"/>
        </w:rPr>
        <w:t xml:space="preserve"> ακριβώς να καλύψουμε και να στελεχώσουμε κρίσιμους τομείς του κοινωνικού κράτους- ζητά την επαναφορά του ένα προς πέντε. Δεν το ζητάει. Είναι προγραμματική δήλωση. Αυτά όλα σημαίνουν ότι έχουμε μπλέξει τα πράγματα. </w:t>
      </w:r>
    </w:p>
    <w:p w14:paraId="18F92ED6"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άκουσα σήμερα «είτε υψηλής έντα</w:t>
      </w:r>
      <w:r>
        <w:rPr>
          <w:rFonts w:eastAsia="Times New Roman"/>
          <w:color w:val="222222"/>
          <w:szCs w:val="24"/>
          <w:shd w:val="clear" w:color="auto" w:fill="FFFFFF"/>
        </w:rPr>
        <w:t xml:space="preserve">σης είναι </w:t>
      </w:r>
      <w:r>
        <w:rPr>
          <w:rFonts w:eastAsia="Times New Roman"/>
          <w:color w:val="222222"/>
          <w:szCs w:val="24"/>
          <w:shd w:val="clear" w:color="auto" w:fill="FFFFFF"/>
        </w:rPr>
        <w:t xml:space="preserve">η </w:t>
      </w:r>
      <w:r>
        <w:rPr>
          <w:rFonts w:eastAsia="Times New Roman"/>
          <w:color w:val="222222"/>
          <w:szCs w:val="24"/>
          <w:shd w:val="clear" w:color="auto" w:fill="FFFFFF"/>
        </w:rPr>
        <w:t>βία είτε χαμηλής έντασης είναι η βία</w:t>
      </w:r>
      <w:r>
        <w:rPr>
          <w:rFonts w:eastAsia="Times New Roman"/>
          <w:color w:val="222222"/>
          <w:szCs w:val="24"/>
          <w:shd w:val="clear" w:color="auto" w:fill="FFFFFF"/>
        </w:rPr>
        <w:t>,</w:t>
      </w:r>
      <w:r>
        <w:rPr>
          <w:rFonts w:eastAsia="Times New Roman"/>
          <w:color w:val="222222"/>
          <w:szCs w:val="24"/>
          <w:shd w:val="clear" w:color="auto" w:fill="FFFFFF"/>
        </w:rPr>
        <w:t xml:space="preserve"> είναι το ίδιο». Και καταλαβαίνω τώρα και ερμηνεύω γιατί ο κ. Μητσοτάκης δεν αντέδρασε ή προσπάθησε να συγκαλύψει το</w:t>
      </w:r>
      <w:r>
        <w:rPr>
          <w:rFonts w:eastAsia="Times New Roman"/>
          <w:color w:val="222222"/>
          <w:szCs w:val="24"/>
          <w:shd w:val="clear" w:color="auto" w:fill="FFFFFF"/>
        </w:rPr>
        <w:t>ν</w:t>
      </w:r>
      <w:r>
        <w:rPr>
          <w:rFonts w:eastAsia="Times New Roman"/>
          <w:color w:val="222222"/>
          <w:szCs w:val="24"/>
          <w:shd w:val="clear" w:color="auto" w:fill="FFFFFF"/>
        </w:rPr>
        <w:t xml:space="preserve"> σύμβουλό του κ. Γεωργιάδη όταν καταδικάστηκε για παιδεραστία. Διότι χαμηλή παραβατικότητα</w:t>
      </w:r>
      <w:r>
        <w:rPr>
          <w:rFonts w:eastAsia="Times New Roman"/>
          <w:color w:val="222222"/>
          <w:szCs w:val="24"/>
          <w:shd w:val="clear" w:color="auto" w:fill="FFFFFF"/>
        </w:rPr>
        <w:t xml:space="preserve"> και υψηλή παραβατικότητα είναι το ίδιο. Η βία είναι το ίδιο. Έτσι ερμηνεύεται. </w:t>
      </w:r>
    </w:p>
    <w:p w14:paraId="18F92ED7"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Άκουσα και το -πάλι για βία πρόκειται- «να τολμήσει ο Πρωθυπουργός να πάει χωρίς κλούβες και ΜΑΤ στη Μακεδονία». Αυτό λέγεται υποκίνηση σε βίαιες πράξεις. Και δεν άκουσα αυτές</w:t>
      </w:r>
      <w:r>
        <w:rPr>
          <w:rFonts w:eastAsia="Times New Roman"/>
          <w:color w:val="222222"/>
          <w:szCs w:val="24"/>
          <w:shd w:val="clear" w:color="auto" w:fill="FFFFFF"/>
        </w:rPr>
        <w:t xml:space="preserve"> τις μέρες τίποτα για τη μεγάλη επιχείρηση που εξάρθρωσε κύκλωμα διακοσίων πενήντα ανθρώπων, οι οποίοι δρούσαν με ληστείες σε σπίτια, κλοπές, ναρκωτικά στο κέντρο της Αθήνας. Έγινε επιχείρηση στην κατάληψη της </w:t>
      </w:r>
      <w:proofErr w:type="spellStart"/>
      <w:r>
        <w:rPr>
          <w:rFonts w:eastAsia="Times New Roman"/>
          <w:color w:val="222222"/>
          <w:szCs w:val="24"/>
          <w:shd w:val="clear" w:color="auto" w:fill="FFFFFF"/>
        </w:rPr>
        <w:t>Αραχώβης</w:t>
      </w:r>
      <w:proofErr w:type="spellEnd"/>
      <w:r>
        <w:rPr>
          <w:rFonts w:eastAsia="Times New Roman"/>
          <w:color w:val="222222"/>
          <w:szCs w:val="24"/>
          <w:shd w:val="clear" w:color="auto" w:fill="FFFFFF"/>
        </w:rPr>
        <w:t xml:space="preserve"> και σε άλλα σπίτια σε μία μέρα. Γι’ α</w:t>
      </w:r>
      <w:r>
        <w:rPr>
          <w:rFonts w:eastAsia="Times New Roman"/>
          <w:color w:val="222222"/>
          <w:szCs w:val="24"/>
          <w:shd w:val="clear" w:color="auto" w:fill="FFFFFF"/>
        </w:rPr>
        <w:t xml:space="preserve">υτή τη μεγάλη επιχείρηση δεν είπε </w:t>
      </w:r>
      <w:r>
        <w:rPr>
          <w:rFonts w:eastAsia="Times New Roman"/>
          <w:color w:val="222222"/>
          <w:szCs w:val="24"/>
          <w:shd w:val="clear" w:color="auto" w:fill="FFFFFF"/>
        </w:rPr>
        <w:t>ούτε</w:t>
      </w:r>
      <w:r>
        <w:rPr>
          <w:rFonts w:eastAsia="Times New Roman"/>
          <w:color w:val="222222"/>
          <w:szCs w:val="24"/>
          <w:shd w:val="clear" w:color="auto" w:fill="FFFFFF"/>
        </w:rPr>
        <w:t xml:space="preserve"> ένας «</w:t>
      </w:r>
      <w:r>
        <w:rPr>
          <w:rFonts w:eastAsia="Times New Roman"/>
          <w:color w:val="222222"/>
          <w:szCs w:val="24"/>
          <w:shd w:val="clear" w:color="auto" w:fill="FFFFFF"/>
        </w:rPr>
        <w:t>σ</w:t>
      </w:r>
      <w:r>
        <w:rPr>
          <w:rFonts w:eastAsia="Times New Roman"/>
          <w:color w:val="222222"/>
          <w:szCs w:val="24"/>
          <w:shd w:val="clear" w:color="auto" w:fill="FFFFFF"/>
        </w:rPr>
        <w:t>υγχαρητήρια» στην Ελληνική Αστυνομία. Και ξέρετε τι σημαίνει διακόσια πενήντα άτομα να φύγουν από τις ληστείες, τις κλοπές, τα ναρκωτικά.</w:t>
      </w:r>
    </w:p>
    <w:p w14:paraId="18F92ED8"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Αυτά, λοιπόν, για τη μεγάλη εικόνα. Κι επίσης, για τη μεγάλη εικόνα, για</w:t>
      </w:r>
      <w:r>
        <w:rPr>
          <w:rFonts w:eastAsia="Times New Roman"/>
          <w:color w:val="222222"/>
          <w:szCs w:val="24"/>
          <w:shd w:val="clear" w:color="auto" w:fill="FFFFFF"/>
        </w:rPr>
        <w:t xml:space="preserve"> να σας καλύψω και το κομμάτι του κέντρου της Αθήνας, να πούμε δυο πράγματα με την ευκαιρία. </w:t>
      </w:r>
    </w:p>
    <w:p w14:paraId="18F92ED9"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κέντρο της Αθήνας υλοποιείται το σχέδιο «</w:t>
      </w:r>
      <w:r>
        <w:rPr>
          <w:rFonts w:eastAsia="Times New Roman"/>
          <w:color w:val="222222"/>
          <w:szCs w:val="24"/>
          <w:shd w:val="clear" w:color="auto" w:fill="FFFFFF"/>
        </w:rPr>
        <w:t>ΠΕΡΣΕΑΣ</w:t>
      </w:r>
      <w:r>
        <w:rPr>
          <w:rFonts w:eastAsia="Times New Roman"/>
          <w:color w:val="222222"/>
          <w:szCs w:val="24"/>
          <w:shd w:val="clear" w:color="auto" w:fill="FFFFFF"/>
        </w:rPr>
        <w:t xml:space="preserve">», το οποίο έχει και εξειδικεύσεις και με συνεργασία πολλών δυνάμεων της </w:t>
      </w:r>
      <w:r>
        <w:rPr>
          <w:rFonts w:eastAsia="Times New Roman"/>
          <w:color w:val="222222"/>
          <w:szCs w:val="24"/>
          <w:shd w:val="clear" w:color="auto" w:fill="FFFFFF"/>
        </w:rPr>
        <w:t>Α</w:t>
      </w:r>
      <w:r>
        <w:rPr>
          <w:rFonts w:eastAsia="Times New Roman"/>
          <w:color w:val="222222"/>
          <w:szCs w:val="24"/>
          <w:shd w:val="clear" w:color="auto" w:fill="FFFFFF"/>
        </w:rPr>
        <w:t xml:space="preserve">στυνομίας διαφορετικών διευθύνσεων. </w:t>
      </w:r>
      <w:r>
        <w:rPr>
          <w:rFonts w:eastAsia="Times New Roman"/>
          <w:color w:val="222222"/>
          <w:szCs w:val="24"/>
          <w:shd w:val="clear" w:color="auto" w:fill="FFFFFF"/>
        </w:rPr>
        <w:t>Έχει ήδη ξεκινήσει και έχει διαμορφώσει σιγά</w:t>
      </w:r>
      <w:r>
        <w:rPr>
          <w:rFonts w:eastAsia="Times New Roman"/>
          <w:color w:val="222222"/>
          <w:szCs w:val="24"/>
          <w:shd w:val="clear" w:color="auto" w:fill="FFFFFF"/>
        </w:rPr>
        <w:t>-</w:t>
      </w:r>
      <w:r>
        <w:rPr>
          <w:rFonts w:eastAsia="Times New Roman"/>
          <w:color w:val="222222"/>
          <w:szCs w:val="24"/>
          <w:shd w:val="clear" w:color="auto" w:fill="FFFFFF"/>
        </w:rPr>
        <w:t>σιγά μια άλλη εικόνα στο κέντρο της Αθήνας -μπορεί να τη δει ο καθένας- και γύρω από το Οικονομικό Πανεπιστήμιο που είχαμε τα προβλήματα, στο Πεδίο του Άρεως, στου Φιλοπάππου, στο Μοναστηράκι, στην περιοχή της Ν</w:t>
      </w:r>
      <w:r>
        <w:rPr>
          <w:rFonts w:eastAsia="Times New Roman"/>
          <w:color w:val="222222"/>
          <w:szCs w:val="24"/>
          <w:shd w:val="clear" w:color="auto" w:fill="FFFFFF"/>
        </w:rPr>
        <w:t xml:space="preserve">ομικής Σχολής. Ήδη η εικόνα αυτή έχει αλλάξει με συντονισμένο σχέδιο και δράση της Ελληνικής Αστυνομίας. </w:t>
      </w:r>
    </w:p>
    <w:p w14:paraId="18F92EDA" w14:textId="77777777" w:rsidR="007D28C0" w:rsidRDefault="00B56CEE">
      <w:pPr>
        <w:spacing w:line="600" w:lineRule="auto"/>
        <w:ind w:firstLine="720"/>
        <w:jc w:val="both"/>
        <w:rPr>
          <w:rFonts w:eastAsia="Times New Roman"/>
          <w:color w:val="222222"/>
          <w:szCs w:val="24"/>
          <w:shd w:val="clear" w:color="auto" w:fill="FFFFFF"/>
        </w:rPr>
      </w:pPr>
      <w:r w:rsidRPr="00AE0B4B">
        <w:rPr>
          <w:rFonts w:eastAsia="Times New Roman"/>
          <w:b/>
          <w:bCs/>
          <w:color w:val="222222"/>
          <w:szCs w:val="24"/>
          <w:shd w:val="clear" w:color="auto" w:fill="FFFFFF"/>
        </w:rPr>
        <w:t>ΠΡΟΕΔΡΕΥΩΝ</w:t>
      </w:r>
      <w:r w:rsidRPr="00AE0B4B">
        <w:rPr>
          <w:rFonts w:eastAsia="Times New Roman"/>
          <w:b/>
          <w:bCs/>
          <w:color w:val="222222"/>
          <w:shd w:val="clear" w:color="auto" w:fill="FFFFFF"/>
        </w:rPr>
        <w:t xml:space="preserve"> (</w:t>
      </w:r>
      <w:r>
        <w:rPr>
          <w:rFonts w:eastAsia="Times New Roman"/>
          <w:b/>
          <w:bCs/>
          <w:color w:val="222222"/>
          <w:shd w:val="clear" w:color="auto" w:fill="FFFFFF"/>
        </w:rPr>
        <w:t>Μάριος Γεωργιάδης</w:t>
      </w:r>
      <w:r w:rsidRPr="00AE0B4B">
        <w:rPr>
          <w:rFonts w:eastAsia="Times New Roman"/>
          <w:b/>
          <w:bCs/>
          <w:color w:val="222222"/>
          <w:shd w:val="clear" w:color="auto" w:fill="FFFFFF"/>
        </w:rPr>
        <w:t>):</w:t>
      </w:r>
      <w:r w:rsidRPr="00AE0B4B">
        <w:rPr>
          <w:rFonts w:eastAsia="Times New Roman"/>
          <w:color w:val="222222"/>
          <w:szCs w:val="24"/>
          <w:shd w:val="clear" w:color="auto" w:fill="FFFFFF"/>
        </w:rPr>
        <w:t xml:space="preserve"> </w:t>
      </w:r>
      <w:r>
        <w:rPr>
          <w:rFonts w:eastAsia="Times New Roman"/>
          <w:color w:val="222222"/>
          <w:szCs w:val="24"/>
          <w:shd w:val="clear" w:color="auto" w:fill="FFFFFF"/>
        </w:rPr>
        <w:t xml:space="preserve">Κυρία </w:t>
      </w:r>
      <w:r w:rsidRPr="00AE0B4B">
        <w:rPr>
          <w:rFonts w:eastAsia="Times New Roman"/>
          <w:color w:val="222222"/>
          <w:szCs w:val="24"/>
          <w:shd w:val="clear" w:color="auto" w:fill="FFFFFF"/>
        </w:rPr>
        <w:t>Υ</w:t>
      </w:r>
      <w:r>
        <w:rPr>
          <w:rFonts w:eastAsia="Times New Roman"/>
          <w:color w:val="222222"/>
          <w:szCs w:val="24"/>
          <w:shd w:val="clear" w:color="auto" w:fill="FFFFFF"/>
        </w:rPr>
        <w:t>πουργέ, έχετε και δευτερολογία.</w:t>
      </w:r>
    </w:p>
    <w:p w14:paraId="18F92EDB" w14:textId="77777777" w:rsidR="007D28C0" w:rsidRDefault="00B56CEE">
      <w:pPr>
        <w:spacing w:line="600" w:lineRule="auto"/>
        <w:ind w:firstLine="720"/>
        <w:jc w:val="both"/>
        <w:rPr>
          <w:rFonts w:eastAsia="Times New Roman"/>
          <w:color w:val="222222"/>
          <w:szCs w:val="24"/>
          <w:shd w:val="clear" w:color="auto" w:fill="FFFFFF"/>
        </w:rPr>
      </w:pPr>
      <w:r w:rsidRPr="00AE0B4B">
        <w:rPr>
          <w:rFonts w:eastAsia="Times New Roman"/>
          <w:b/>
          <w:color w:val="222222"/>
          <w:szCs w:val="24"/>
          <w:shd w:val="clear" w:color="auto" w:fill="FFFFFF"/>
        </w:rPr>
        <w:t>ΟΛΓΑ ΓΕΡΟΒΑΣΙΛΗ (Υπουργός Προστασίας του Πολίτη):</w:t>
      </w:r>
      <w:r>
        <w:rPr>
          <w:rFonts w:eastAsia="Times New Roman"/>
          <w:color w:val="222222"/>
          <w:szCs w:val="24"/>
          <w:shd w:val="clear" w:color="auto" w:fill="FFFFFF"/>
        </w:rPr>
        <w:t xml:space="preserve"> Σταματάω και στη δευτερολογία θα δώσω αναλυτικά τα στοιχεία τα οποία μου ζητήσατε για τη </w:t>
      </w:r>
      <w:r>
        <w:rPr>
          <w:rFonts w:eastAsia="Times New Roman"/>
          <w:color w:val="222222"/>
          <w:szCs w:val="24"/>
          <w:shd w:val="clear" w:color="auto" w:fill="FFFFFF"/>
        </w:rPr>
        <w:t xml:space="preserve">δυτική </w:t>
      </w:r>
      <w:r>
        <w:rPr>
          <w:rFonts w:eastAsia="Times New Roman"/>
          <w:color w:val="222222"/>
          <w:szCs w:val="24"/>
          <w:shd w:val="clear" w:color="auto" w:fill="FFFFFF"/>
        </w:rPr>
        <w:t>Αττική.</w:t>
      </w:r>
    </w:p>
    <w:p w14:paraId="18F92EDC" w14:textId="77777777" w:rsidR="007D28C0" w:rsidRDefault="00B56CEE">
      <w:pPr>
        <w:spacing w:line="600" w:lineRule="auto"/>
        <w:ind w:firstLine="720"/>
        <w:jc w:val="both"/>
        <w:rPr>
          <w:rFonts w:eastAsia="Times New Roman"/>
          <w:color w:val="222222"/>
          <w:szCs w:val="24"/>
          <w:shd w:val="clear" w:color="auto" w:fill="FFFFFF"/>
        </w:rPr>
      </w:pPr>
      <w:r w:rsidRPr="00AE0B4B">
        <w:rPr>
          <w:rFonts w:eastAsia="Times New Roman"/>
          <w:b/>
          <w:bCs/>
          <w:color w:val="222222"/>
          <w:szCs w:val="24"/>
          <w:shd w:val="clear" w:color="auto" w:fill="FFFFFF"/>
        </w:rPr>
        <w:lastRenderedPageBreak/>
        <w:t>ΠΡΟΕΔΡΕΥΩΝ</w:t>
      </w:r>
      <w:r w:rsidRPr="00AE0B4B">
        <w:rPr>
          <w:rFonts w:eastAsia="Times New Roman"/>
          <w:b/>
          <w:bCs/>
          <w:color w:val="222222"/>
          <w:shd w:val="clear" w:color="auto" w:fill="FFFFFF"/>
        </w:rPr>
        <w:t xml:space="preserve"> (</w:t>
      </w:r>
      <w:r>
        <w:rPr>
          <w:rFonts w:eastAsia="Times New Roman"/>
          <w:b/>
          <w:bCs/>
          <w:color w:val="222222"/>
          <w:shd w:val="clear" w:color="auto" w:fill="FFFFFF"/>
        </w:rPr>
        <w:t>Μάριος Γεωργιάδης</w:t>
      </w:r>
      <w:r w:rsidRPr="00AE0B4B">
        <w:rPr>
          <w:rFonts w:eastAsia="Times New Roman"/>
          <w:b/>
          <w:bCs/>
          <w:color w:val="222222"/>
          <w:shd w:val="clear" w:color="auto" w:fill="FFFFFF"/>
        </w:rPr>
        <w:t>):</w:t>
      </w:r>
      <w:r w:rsidRPr="00AE0B4B">
        <w:rPr>
          <w:rFonts w:eastAsia="Times New Roman"/>
          <w:color w:val="222222"/>
          <w:szCs w:val="24"/>
          <w:shd w:val="clear" w:color="auto" w:fill="FFFFFF"/>
        </w:rPr>
        <w:t xml:space="preserve"> Ευχαριστ</w:t>
      </w:r>
      <w:r>
        <w:rPr>
          <w:rFonts w:eastAsia="Times New Roman"/>
          <w:color w:val="222222"/>
          <w:szCs w:val="24"/>
          <w:shd w:val="clear" w:color="auto" w:fill="FFFFFF"/>
        </w:rPr>
        <w:t>ούμε την κυρία Υπουργό.</w:t>
      </w:r>
    </w:p>
    <w:p w14:paraId="18F92EDD"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Καρράς.</w:t>
      </w:r>
    </w:p>
    <w:p w14:paraId="18F92EDE" w14:textId="77777777" w:rsidR="007D28C0" w:rsidRDefault="00B56CEE">
      <w:pPr>
        <w:spacing w:line="600" w:lineRule="auto"/>
        <w:ind w:firstLine="720"/>
        <w:jc w:val="both"/>
        <w:rPr>
          <w:rFonts w:eastAsia="Times New Roman"/>
          <w:color w:val="222222"/>
          <w:szCs w:val="24"/>
          <w:shd w:val="clear" w:color="auto" w:fill="FFFFFF"/>
        </w:rPr>
      </w:pPr>
      <w:r w:rsidRPr="00AE0B4B">
        <w:rPr>
          <w:rFonts w:eastAsia="Times New Roman"/>
          <w:b/>
          <w:color w:val="222222"/>
          <w:szCs w:val="24"/>
          <w:shd w:val="clear" w:color="auto" w:fill="FFFFFF"/>
        </w:rPr>
        <w:t>ΓΕΩΡΓΙΟΣ</w:t>
      </w:r>
      <w:r>
        <w:rPr>
          <w:rFonts w:eastAsia="Times New Roman"/>
          <w:b/>
          <w:color w:val="222222"/>
          <w:szCs w:val="24"/>
          <w:shd w:val="clear" w:color="auto" w:fill="FFFFFF"/>
        </w:rPr>
        <w:t xml:space="preserve"> </w:t>
      </w:r>
      <w:r w:rsidRPr="00AE0B4B">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AE0B4B">
        <w:rPr>
          <w:rFonts w:eastAsia="Times New Roman"/>
          <w:b/>
          <w:color w:val="222222"/>
          <w:szCs w:val="24"/>
          <w:shd w:val="clear" w:color="auto" w:fill="FFFFFF"/>
        </w:rPr>
        <w:t>ΔΗΜΗΤΡΙΟΣ ΚΑΡΡΑΣ:</w:t>
      </w:r>
      <w:r>
        <w:rPr>
          <w:rFonts w:eastAsia="Times New Roman"/>
          <w:color w:val="222222"/>
          <w:szCs w:val="24"/>
          <w:shd w:val="clear" w:color="auto" w:fill="FFFFFF"/>
        </w:rPr>
        <w:t xml:space="preserve"> </w:t>
      </w:r>
      <w:r w:rsidRPr="00AE0B4B">
        <w:rPr>
          <w:rFonts w:eastAsia="Times New Roman"/>
          <w:bCs/>
          <w:color w:val="222222"/>
          <w:shd w:val="clear" w:color="auto" w:fill="FFFFFF"/>
        </w:rPr>
        <w:t>Κύριε Πρόεδρε,</w:t>
      </w:r>
      <w:r>
        <w:rPr>
          <w:rFonts w:eastAsia="Times New Roman"/>
          <w:color w:val="222222"/>
          <w:szCs w:val="24"/>
          <w:shd w:val="clear" w:color="auto" w:fill="FFFFFF"/>
        </w:rPr>
        <w:t xml:space="preserve"> να ευχαριστήσω την κυρία Υπουργό για την ενημέρωση, αλλά να θυμίσω ότι δεν είμαι απολογητής του κ. Μητσοτάκη ούτε ακολουθούμε τις θέσεις του και την πολιτική την οποία χαράζει στα θέματα της ασφάλειας. </w:t>
      </w:r>
    </w:p>
    <w:p w14:paraId="18F92EDF"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Συνεπώς, μπορεί να είναι ενδιαφέρουσα η συζήτηση πάν</w:t>
      </w:r>
      <w:r>
        <w:rPr>
          <w:rFonts w:eastAsia="Times New Roman"/>
          <w:color w:val="222222"/>
          <w:szCs w:val="24"/>
          <w:shd w:val="clear" w:color="auto" w:fill="FFFFFF"/>
        </w:rPr>
        <w:t xml:space="preserve">ω σε αυτά τα σημεία, καταλαβαίνετε, όμως, όπως κι εσείς δέχεστε, ότι το αντικείμενο της ερώτησής μου είναι διαφορετικό, διότι αφορά εντοπισμένα τους δήμους της </w:t>
      </w:r>
      <w:r>
        <w:rPr>
          <w:rFonts w:eastAsia="Times New Roman"/>
          <w:color w:val="222222"/>
          <w:szCs w:val="24"/>
          <w:shd w:val="clear" w:color="auto" w:fill="FFFFFF"/>
        </w:rPr>
        <w:t xml:space="preserve">δυτικής </w:t>
      </w:r>
      <w:r>
        <w:rPr>
          <w:rFonts w:eastAsia="Times New Roman"/>
          <w:color w:val="222222"/>
          <w:szCs w:val="24"/>
          <w:shd w:val="clear" w:color="auto" w:fill="FFFFFF"/>
        </w:rPr>
        <w:t xml:space="preserve">Αθήνας κι όχι για το κέντρο της Αθήνας και την ευρύτερη περιοχή. </w:t>
      </w:r>
    </w:p>
    <w:p w14:paraId="18F92EE0"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Μιλάω για διαφορετικής</w:t>
      </w:r>
      <w:r>
        <w:rPr>
          <w:rFonts w:eastAsia="Times New Roman"/>
          <w:color w:val="222222"/>
          <w:szCs w:val="24"/>
          <w:shd w:val="clear" w:color="auto" w:fill="FFFFFF"/>
        </w:rPr>
        <w:t xml:space="preserve"> μορφής εγκληματικότητα. Ίσως είναι η τέταρτη φορά που το λέω, κύριε Πρόεδρε. Δεν μίλησα για βαριά εγκληματικότητα, δεν μίλησα για ναρκωτικά. Μίλησα για την καθημερινότητα της ασφάλειας των </w:t>
      </w:r>
      <w:proofErr w:type="spellStart"/>
      <w:r>
        <w:rPr>
          <w:rFonts w:eastAsia="Times New Roman"/>
          <w:color w:val="222222"/>
          <w:szCs w:val="24"/>
          <w:shd w:val="clear" w:color="auto" w:fill="FFFFFF"/>
        </w:rPr>
        <w:t>πυκνοκατοικημένων</w:t>
      </w:r>
      <w:proofErr w:type="spellEnd"/>
      <w:r>
        <w:rPr>
          <w:rFonts w:eastAsia="Times New Roman"/>
          <w:color w:val="222222"/>
          <w:szCs w:val="24"/>
          <w:shd w:val="clear" w:color="auto" w:fill="FFFFFF"/>
        </w:rPr>
        <w:t xml:space="preserve"> αυτών περιοχών, όπου πολλές φορές </w:t>
      </w:r>
      <w:r>
        <w:rPr>
          <w:rFonts w:eastAsia="Times New Roman"/>
          <w:color w:val="222222"/>
          <w:szCs w:val="24"/>
          <w:shd w:val="clear" w:color="auto" w:fill="FFFFFF"/>
        </w:rPr>
        <w:t xml:space="preserve">κάποιος </w:t>
      </w:r>
      <w:r>
        <w:rPr>
          <w:rFonts w:eastAsia="Times New Roman"/>
          <w:color w:val="222222"/>
          <w:szCs w:val="24"/>
          <w:shd w:val="clear" w:color="auto" w:fill="FFFFFF"/>
        </w:rPr>
        <w:t>φοβάτα</w:t>
      </w:r>
      <w:r>
        <w:rPr>
          <w:rFonts w:eastAsia="Times New Roman"/>
          <w:color w:val="222222"/>
          <w:szCs w:val="24"/>
          <w:shd w:val="clear" w:color="auto" w:fill="FFFFFF"/>
        </w:rPr>
        <w:t xml:space="preserve">ι -εγώ δεν </w:t>
      </w:r>
      <w:r>
        <w:rPr>
          <w:rFonts w:eastAsia="Times New Roman"/>
          <w:color w:val="222222"/>
          <w:szCs w:val="24"/>
          <w:shd w:val="clear" w:color="auto" w:fill="FFFFFF"/>
        </w:rPr>
        <w:lastRenderedPageBreak/>
        <w:t xml:space="preserve">ξέρω αν κινδυνεύει- να κυκλοφορήσει και πολύς κόσμος κλείνεται στα σπίτια του. </w:t>
      </w:r>
    </w:p>
    <w:p w14:paraId="18F92EE1"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γιατί προκύπτει αυτό, κυρία Υπουργέ; Διότι, από τα στοιχεία -δεν μπορείτε να τα αμφισβητήσετε κι εσείς- βλέπουμε στα αστυνομικά τμήματα ποια είναι η δύναμη που π</w:t>
      </w:r>
      <w:r>
        <w:rPr>
          <w:rFonts w:eastAsia="Times New Roman"/>
          <w:color w:val="222222"/>
          <w:szCs w:val="24"/>
          <w:shd w:val="clear" w:color="auto" w:fill="FFFFFF"/>
        </w:rPr>
        <w:t xml:space="preserve">ρέπει να έχει το καθένα -τα τμήματα ασφαλείας ή τα τμήματα τάξης- και πώς είναι </w:t>
      </w:r>
      <w:proofErr w:type="spellStart"/>
      <w:r>
        <w:rPr>
          <w:rFonts w:eastAsia="Times New Roman"/>
          <w:color w:val="222222"/>
          <w:szCs w:val="24"/>
          <w:shd w:val="clear" w:color="auto" w:fill="FFFFFF"/>
        </w:rPr>
        <w:t>υποστελεχωμένα</w:t>
      </w:r>
      <w:proofErr w:type="spellEnd"/>
      <w:r>
        <w:rPr>
          <w:rFonts w:eastAsia="Times New Roman"/>
          <w:color w:val="222222"/>
          <w:szCs w:val="24"/>
          <w:shd w:val="clear" w:color="auto" w:fill="FFFFFF"/>
        </w:rPr>
        <w:t xml:space="preserve">. Βεβαίως, η τετραετία η οποία πέρασε, επιτρέψτε μου να πω, δεν </w:t>
      </w:r>
      <w:r>
        <w:rPr>
          <w:rFonts w:eastAsia="Times New Roman"/>
          <w:color w:val="222222"/>
          <w:szCs w:val="24"/>
          <w:shd w:val="clear" w:color="auto" w:fill="FFFFFF"/>
        </w:rPr>
        <w:t xml:space="preserve">σας </w:t>
      </w:r>
      <w:r>
        <w:rPr>
          <w:rFonts w:eastAsia="Times New Roman"/>
          <w:color w:val="222222"/>
          <w:szCs w:val="24"/>
          <w:shd w:val="clear" w:color="auto" w:fill="FFFFFF"/>
        </w:rPr>
        <w:t>δίνει άλλοθι για να αναχθούμε στο παρελθόν, επαναλαμβάνοντας και πάλι ότι δεν είμαι απολογητής</w:t>
      </w:r>
      <w:r>
        <w:rPr>
          <w:rFonts w:eastAsia="Times New Roman"/>
          <w:color w:val="222222"/>
          <w:szCs w:val="24"/>
          <w:shd w:val="clear" w:color="auto" w:fill="FFFFFF"/>
        </w:rPr>
        <w:t xml:space="preserve"> του κ. Μητσοτάκη, ούτε πρόκειται να γίνω ποτέ και οφείλω να το πω αυτό. </w:t>
      </w:r>
    </w:p>
    <w:p w14:paraId="18F92EE2"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Θυμίζω, λοιπόν, κυρία Υπουργέ, σε εσάς δημοσίευμα της </w:t>
      </w:r>
      <w:r>
        <w:rPr>
          <w:rFonts w:eastAsia="Times New Roman"/>
          <w:color w:val="222222"/>
          <w:szCs w:val="24"/>
          <w:shd w:val="clear" w:color="auto" w:fill="FFFFFF"/>
        </w:rPr>
        <w:t xml:space="preserve">εφημερίδας </w:t>
      </w:r>
      <w:r>
        <w:rPr>
          <w:rFonts w:eastAsia="Times New Roman"/>
          <w:color w:val="222222"/>
          <w:szCs w:val="24"/>
          <w:shd w:val="clear" w:color="auto" w:fill="FFFFFF"/>
        </w:rPr>
        <w:t>«</w:t>
      </w:r>
      <w:r>
        <w:rPr>
          <w:rFonts w:eastAsia="Times New Roman"/>
          <w:color w:val="222222"/>
          <w:szCs w:val="24"/>
          <w:shd w:val="clear" w:color="auto" w:fill="FFFFFF"/>
        </w:rPr>
        <w:t>ΚΑΘΗΜΕΡΙΝΗ</w:t>
      </w:r>
      <w:r>
        <w:rPr>
          <w:rFonts w:eastAsia="Times New Roman"/>
          <w:color w:val="222222"/>
          <w:szCs w:val="24"/>
          <w:shd w:val="clear" w:color="auto" w:fill="FFFFFF"/>
        </w:rPr>
        <w:t xml:space="preserve">» που μας λέει τα εξής και δεν έχουν αμφισβητηθεί με απάντηση του Υπουργείου, με ημερομηνία 30 Ιανουαρίου </w:t>
      </w:r>
      <w:r>
        <w:rPr>
          <w:rFonts w:eastAsia="Times New Roman"/>
          <w:color w:val="222222"/>
          <w:szCs w:val="24"/>
          <w:shd w:val="clear" w:color="auto" w:fill="FFFFFF"/>
        </w:rPr>
        <w:t xml:space="preserve">2019: </w:t>
      </w:r>
      <w:r>
        <w:rPr>
          <w:rFonts w:eastAsia="Times New Roman"/>
          <w:color w:val="222222"/>
          <w:szCs w:val="24"/>
          <w:shd w:val="clear" w:color="auto" w:fill="FFFFFF"/>
        </w:rPr>
        <w:t>«</w:t>
      </w:r>
      <w:r>
        <w:rPr>
          <w:rFonts w:eastAsia="Times New Roman"/>
          <w:color w:val="222222"/>
          <w:szCs w:val="24"/>
          <w:shd w:val="clear" w:color="auto" w:fill="FFFFFF"/>
        </w:rPr>
        <w:t xml:space="preserve">Στο Αιγάλεω το Αστυνομικό Τμήμα έχει οργανική σύνθεση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άτομα, υπηρετούν πενήντα πέντε, στο Αστυνομικό Τμήμα Ιλίου που έχει εξήντα </w:t>
      </w:r>
      <w:r w:rsidRPr="000A4230">
        <w:rPr>
          <w:rFonts w:eastAsia="Times New Roman"/>
          <w:color w:val="222222"/>
          <w:szCs w:val="24"/>
          <w:shd w:val="clear" w:color="auto" w:fill="FFFFFF"/>
        </w:rPr>
        <w:t>π</w:t>
      </w:r>
      <w:r>
        <w:rPr>
          <w:rFonts w:eastAsia="Times New Roman"/>
          <w:color w:val="222222"/>
          <w:szCs w:val="24"/>
          <w:shd w:val="clear" w:color="auto" w:fill="FFFFFF"/>
        </w:rPr>
        <w:t>έντε οργανικές θέσεις, υπηρετούν τριάντα οκτώ</w:t>
      </w:r>
      <w:r>
        <w:rPr>
          <w:rFonts w:eastAsia="Times New Roman"/>
          <w:color w:val="222222"/>
          <w:szCs w:val="24"/>
          <w:shd w:val="clear" w:color="auto" w:fill="FFFFFF"/>
        </w:rPr>
        <w:t>»</w:t>
      </w:r>
      <w:r>
        <w:rPr>
          <w:rFonts w:eastAsia="Times New Roman"/>
          <w:color w:val="222222"/>
          <w:szCs w:val="24"/>
          <w:shd w:val="clear" w:color="auto" w:fill="FFFFFF"/>
        </w:rPr>
        <w:t xml:space="preserve">. Είναι πραγματικά κενά αυτά, </w:t>
      </w:r>
      <w:r>
        <w:rPr>
          <w:rFonts w:eastAsia="Times New Roman"/>
          <w:color w:val="222222"/>
          <w:szCs w:val="24"/>
          <w:shd w:val="clear" w:color="auto" w:fill="FFFFFF"/>
        </w:rPr>
        <w:lastRenderedPageBreak/>
        <w:t xml:space="preserve">δεν μπορούν να αμφισβητηθούν </w:t>
      </w:r>
      <w:r>
        <w:rPr>
          <w:rFonts w:eastAsia="Times New Roman"/>
          <w:color w:val="222222"/>
          <w:szCs w:val="24"/>
          <w:shd w:val="clear" w:color="auto" w:fill="FFFFFF"/>
        </w:rPr>
        <w:t xml:space="preserve">και δεν συνδέονται με τα ζητήματα του παρελθόντος. Έχουν βγει από τις παραγωγικές σχολές της Αστυνομίας σημαντικός αριθμός αποφοίτων. Κάθε χρόνο βγαίνουν νέοι αστυνομικοί που μπορούν να κατευθυνθούν και σε αυτά. </w:t>
      </w:r>
    </w:p>
    <w:p w14:paraId="18F92EE3"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ξέρετε κάτι, κυρία Υπουργέ -και πρέπει </w:t>
      </w:r>
      <w:r>
        <w:rPr>
          <w:rFonts w:eastAsia="Times New Roman"/>
          <w:color w:val="222222"/>
          <w:szCs w:val="24"/>
          <w:shd w:val="clear" w:color="auto" w:fill="FFFFFF"/>
        </w:rPr>
        <w:t xml:space="preserve">να το πω-, η έλλειψη αστυνόμευσης δεν </w:t>
      </w:r>
      <w:r>
        <w:rPr>
          <w:rFonts w:eastAsia="Times New Roman"/>
          <w:color w:val="222222"/>
          <w:szCs w:val="24"/>
          <w:shd w:val="clear" w:color="auto" w:fill="FFFFFF"/>
        </w:rPr>
        <w:t>αφορά μόνο την</w:t>
      </w:r>
      <w:r>
        <w:rPr>
          <w:rFonts w:eastAsia="Times New Roman"/>
          <w:color w:val="222222"/>
          <w:szCs w:val="24"/>
          <w:shd w:val="clear" w:color="auto" w:fill="FFFFFF"/>
        </w:rPr>
        <w:t xml:space="preserve"> καταστολή πλέον στις περιοχές αυτές. Μας ενδιαφέρει και η πρόληψη. Και η πρόληψη του εγκλήματος δεν γίνεται με το να τους συλλάβουμε. Η πρόληψη γίνεται με την ασφάλεια που δημιουργείται στον κόσμο, τους </w:t>
      </w:r>
      <w:r>
        <w:rPr>
          <w:rFonts w:eastAsia="Times New Roman"/>
          <w:color w:val="222222"/>
          <w:szCs w:val="24"/>
          <w:shd w:val="clear" w:color="auto" w:fill="FFFFFF"/>
        </w:rPr>
        <w:t xml:space="preserve">ανθρώπους, να αισθάνονται ότι υπάρχει παρουσία της </w:t>
      </w:r>
      <w:r>
        <w:rPr>
          <w:rFonts w:eastAsia="Times New Roman"/>
          <w:color w:val="222222"/>
          <w:szCs w:val="24"/>
          <w:shd w:val="clear" w:color="auto" w:fill="FFFFFF"/>
        </w:rPr>
        <w:t xml:space="preserve">Αστυνομίας </w:t>
      </w:r>
      <w:r>
        <w:rPr>
          <w:rFonts w:eastAsia="Times New Roman"/>
          <w:color w:val="222222"/>
          <w:szCs w:val="24"/>
          <w:shd w:val="clear" w:color="auto" w:fill="FFFFFF"/>
        </w:rPr>
        <w:t xml:space="preserve">κι επιπλέον, να λειτουργεί αποτρεπτικά για παράνομες πράξεις, για </w:t>
      </w:r>
      <w:r>
        <w:rPr>
          <w:rFonts w:eastAsia="Times New Roman"/>
          <w:color w:val="222222"/>
          <w:szCs w:val="24"/>
          <w:shd w:val="clear" w:color="auto" w:fill="FFFFFF"/>
        </w:rPr>
        <w:t>παρανομίες</w:t>
      </w:r>
      <w:r>
        <w:rPr>
          <w:rFonts w:eastAsia="Times New Roman"/>
          <w:color w:val="222222"/>
          <w:szCs w:val="24"/>
          <w:shd w:val="clear" w:color="auto" w:fill="FFFFFF"/>
        </w:rPr>
        <w:t>.</w:t>
      </w:r>
    </w:p>
    <w:p w14:paraId="18F92EE4"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την πρόληψη ζητάμε για την περιοχή της δυτικής Αθήνας, με την παρουσία περιπολικών, την επάνδρωση-στελέχωση των</w:t>
      </w:r>
      <w:r>
        <w:rPr>
          <w:rFonts w:eastAsia="Times New Roman"/>
          <w:color w:val="222222"/>
          <w:szCs w:val="24"/>
          <w:shd w:val="clear" w:color="auto" w:fill="FFFFFF"/>
        </w:rPr>
        <w:t xml:space="preserve"> αστυνομικών τμημάτων, ούτως ώστε ο υποψήφιος παραβάτης να αισθάνεται την «ανάσα» του νόμου. </w:t>
      </w:r>
    </w:p>
    <w:p w14:paraId="18F92EE5"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Για την έλλειψη αστυνόμευσης μάλιστα άκουσα μία χαρακτηριστική έκφραση προχθές. «</w:t>
      </w:r>
      <w:proofErr w:type="spellStart"/>
      <w:r>
        <w:rPr>
          <w:rFonts w:eastAsia="Times New Roman"/>
          <w:color w:val="222222"/>
          <w:szCs w:val="24"/>
          <w:shd w:val="clear" w:color="auto" w:fill="FFFFFF"/>
        </w:rPr>
        <w:t>Υποαστυνόμευση</w:t>
      </w:r>
      <w:proofErr w:type="spellEnd"/>
      <w:r>
        <w:rPr>
          <w:rFonts w:eastAsia="Times New Roman"/>
          <w:color w:val="222222"/>
          <w:szCs w:val="24"/>
          <w:shd w:val="clear" w:color="auto" w:fill="FFFFFF"/>
        </w:rPr>
        <w:t xml:space="preserve">» το ονόμασαν. Κι εδώ θα μου επιτρέψετε, </w:t>
      </w:r>
      <w:r w:rsidRPr="000A4230">
        <w:rPr>
          <w:rFonts w:eastAsia="Times New Roman"/>
          <w:bCs/>
          <w:color w:val="222222"/>
          <w:shd w:val="clear" w:color="auto" w:fill="FFFFFF"/>
        </w:rPr>
        <w:t>κύριε Πρόεδρε,</w:t>
      </w:r>
      <w:r>
        <w:rPr>
          <w:rFonts w:eastAsia="Times New Roman"/>
          <w:color w:val="222222"/>
          <w:szCs w:val="24"/>
          <w:shd w:val="clear" w:color="auto" w:fill="FFFFFF"/>
        </w:rPr>
        <w:t xml:space="preserve"> να κάνω μία</w:t>
      </w:r>
      <w:r>
        <w:rPr>
          <w:rFonts w:eastAsia="Times New Roman"/>
          <w:color w:val="222222"/>
          <w:szCs w:val="24"/>
          <w:shd w:val="clear" w:color="auto" w:fill="FFFFFF"/>
        </w:rPr>
        <w:t xml:space="preserve"> παρένθεση στην ερώτηση, με μία εμπειρία δικαστηριακή</w:t>
      </w:r>
      <w:r>
        <w:rPr>
          <w:rFonts w:eastAsia="Times New Roman"/>
          <w:color w:val="222222"/>
          <w:szCs w:val="24"/>
          <w:shd w:val="clear" w:color="auto" w:fill="FFFFFF"/>
        </w:rPr>
        <w:t>,</w:t>
      </w:r>
      <w:r>
        <w:rPr>
          <w:rFonts w:eastAsia="Times New Roman"/>
          <w:color w:val="222222"/>
          <w:szCs w:val="24"/>
          <w:shd w:val="clear" w:color="auto" w:fill="FFFFFF"/>
        </w:rPr>
        <w:t xml:space="preserve"> του νομικού. </w:t>
      </w:r>
    </w:p>
    <w:p w14:paraId="18F92EE6"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κυρία Υπουργέ -το γνωρίζετε κι εσείς οπωσδήποτε- ότι όταν υπάρχει </w:t>
      </w:r>
      <w:proofErr w:type="spellStart"/>
      <w:r>
        <w:rPr>
          <w:rFonts w:eastAsia="Times New Roman"/>
          <w:color w:val="222222"/>
          <w:szCs w:val="24"/>
          <w:shd w:val="clear" w:color="auto" w:fill="FFFFFF"/>
        </w:rPr>
        <w:t>υποαστυνόμευση</w:t>
      </w:r>
      <w:proofErr w:type="spellEnd"/>
      <w:r>
        <w:rPr>
          <w:rFonts w:eastAsia="Times New Roman"/>
          <w:color w:val="222222"/>
          <w:szCs w:val="24"/>
          <w:shd w:val="clear" w:color="auto" w:fill="FFFFFF"/>
        </w:rPr>
        <w:t>, υποκαθιστούν τις ελλείψεις αυτές κάποιες μικρές «μαφίες» στην κάθε γειτονιά, με την έννοια της προστασίας που εξασφαλίζουν στα μαγαζιά ότι δεν θα γίνουν αντικείμενο κ</w:t>
      </w:r>
      <w:r>
        <w:rPr>
          <w:rFonts w:eastAsia="Times New Roman"/>
          <w:color w:val="222222"/>
          <w:szCs w:val="24"/>
          <w:shd w:val="clear" w:color="auto" w:fill="FFFFFF"/>
        </w:rPr>
        <w:t xml:space="preserve">λοπών έναντι οικονομικών ανταλλαγμάτων. Έχουμε φτάσει στις περιοχές αυτές στην υποκατάσταση της δημόσιας δύναμης από τις μικρές αυτές «μαφίες», ας τις ονομάσουμε, οι οποίες είναι οι γνωστές προστασίες ότι «ξέρεις, το κατάστημά σου δεν κινδυνεύει, το σπίτι </w:t>
      </w:r>
      <w:r>
        <w:rPr>
          <w:rFonts w:eastAsia="Times New Roman"/>
          <w:color w:val="222222"/>
          <w:szCs w:val="24"/>
          <w:shd w:val="clear" w:color="auto" w:fill="FFFFFF"/>
        </w:rPr>
        <w:t xml:space="preserve">σου δεν κινδυνεύει, διότι εγώ θα έχω ένα μικρό αντάλλαγμα ή ένα μεγαλύτερο, ανάλογα και την περιουσιακή δυνατότητα του ιδιοκτήτη» και θα παρέχει την προστασία επ’ αμοιβή και θα στερείται της προστασίας της δημόσιας δύναμης της </w:t>
      </w:r>
      <w:r>
        <w:rPr>
          <w:rFonts w:eastAsia="Times New Roman"/>
          <w:color w:val="222222"/>
          <w:szCs w:val="24"/>
          <w:shd w:val="clear" w:color="auto" w:fill="FFFFFF"/>
        </w:rPr>
        <w:t>Αστυνομίας</w:t>
      </w:r>
      <w:r>
        <w:rPr>
          <w:rFonts w:eastAsia="Times New Roman"/>
          <w:color w:val="222222"/>
          <w:szCs w:val="24"/>
          <w:shd w:val="clear" w:color="auto" w:fill="FFFFFF"/>
        </w:rPr>
        <w:t xml:space="preserve">. </w:t>
      </w:r>
    </w:p>
    <w:p w14:paraId="18F92EE7"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Κανείς δεν μπορε</w:t>
      </w:r>
      <w:r>
        <w:rPr>
          <w:rFonts w:eastAsia="Times New Roman"/>
          <w:color w:val="222222"/>
          <w:szCs w:val="24"/>
          <w:shd w:val="clear" w:color="auto" w:fill="FFFFFF"/>
        </w:rPr>
        <w:t xml:space="preserve">ί να αμφισβητήσει την προσπάθεια που γίνεται και από πλευράς των αστυνομικών, αλλά οι ελλείψεις αυτές, κυρία Υπουργέ, για να τελειώσω, μου δίνουν τη δυνατότητα να σας πω το εξής. Μετά τέσσερα χρόνια, πολλά για το παρελθόν και τη διάλυση των τμημάτων έχουν </w:t>
      </w:r>
      <w:r>
        <w:rPr>
          <w:rFonts w:eastAsia="Times New Roman"/>
          <w:color w:val="222222"/>
          <w:szCs w:val="24"/>
          <w:shd w:val="clear" w:color="auto" w:fill="FFFFFF"/>
        </w:rPr>
        <w:t xml:space="preserve">ακουστεί. Μετά τέσσερα χρόνια, όμως, θεωρώ ότι δεν είναι επαρκής δικαιολογία να τα </w:t>
      </w:r>
      <w:proofErr w:type="spellStart"/>
      <w:r>
        <w:rPr>
          <w:rFonts w:eastAsia="Times New Roman"/>
          <w:color w:val="222222"/>
          <w:szCs w:val="24"/>
          <w:shd w:val="clear" w:color="auto" w:fill="FFFFFF"/>
        </w:rPr>
        <w:t>επικαλούμεθα</w:t>
      </w:r>
      <w:proofErr w:type="spellEnd"/>
      <w:r>
        <w:rPr>
          <w:rFonts w:eastAsia="Times New Roman"/>
          <w:color w:val="222222"/>
          <w:szCs w:val="24"/>
          <w:shd w:val="clear" w:color="auto" w:fill="FFFFFF"/>
        </w:rPr>
        <w:t xml:space="preserve"> και πάλι ως επιχειρήματα για να δικαιολογήσουμε κενά ή ελλείψεις για τον εξής λόγο. </w:t>
      </w:r>
    </w:p>
    <w:p w14:paraId="18F92EE8"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Pr>
          <w:rFonts w:eastAsia="Times New Roman"/>
          <w:color w:val="222222"/>
          <w:szCs w:val="24"/>
          <w:shd w:val="clear" w:color="auto" w:fill="FFFFFF"/>
        </w:rPr>
        <w:t xml:space="preserve"> κοινωνία είναι ζωντανή, οι κοινωνίες ζουν. Αν, λοιπόν, </w:t>
      </w:r>
      <w:proofErr w:type="spellStart"/>
      <w:r>
        <w:rPr>
          <w:rFonts w:eastAsia="Times New Roman"/>
          <w:color w:val="222222"/>
          <w:szCs w:val="24"/>
          <w:shd w:val="clear" w:color="auto" w:fill="FFFFFF"/>
        </w:rPr>
        <w:t>επικαλούμεθα</w:t>
      </w:r>
      <w:proofErr w:type="spellEnd"/>
      <w:r>
        <w:rPr>
          <w:rFonts w:eastAsia="Times New Roman"/>
          <w:color w:val="222222"/>
          <w:szCs w:val="24"/>
          <w:shd w:val="clear" w:color="auto" w:fill="FFFFFF"/>
        </w:rPr>
        <w:t xml:space="preserve"> πάντο</w:t>
      </w:r>
      <w:r>
        <w:rPr>
          <w:rFonts w:eastAsia="Times New Roman"/>
          <w:color w:val="222222"/>
          <w:szCs w:val="24"/>
          <w:shd w:val="clear" w:color="auto" w:fill="FFFFFF"/>
        </w:rPr>
        <w:t>τε ελλείψεις και ελλείμματα του παρελθόντος, ούτως ώστε να μεταφέρουμε την ευθύνη σε άλλους, καταλαβαίνετε ότι πλέον δεν δρούμε. Τα τέσσερα, λοιπόν, αυτά χρόνια, εγώ θα επιμείνω, έπρεπε να έχει υπάρξει επίλυση του ζητήματος. Σας έδωσα νομίζω χαρακτηριστικά</w:t>
      </w:r>
      <w:r>
        <w:rPr>
          <w:rFonts w:eastAsia="Times New Roman"/>
          <w:color w:val="222222"/>
          <w:szCs w:val="24"/>
          <w:shd w:val="clear" w:color="auto" w:fill="FFFFFF"/>
        </w:rPr>
        <w:t xml:space="preserve"> παραδείγματα και </w:t>
      </w:r>
      <w:r>
        <w:rPr>
          <w:rFonts w:eastAsia="Times New Roman"/>
          <w:color w:val="222222"/>
          <w:szCs w:val="24"/>
          <w:shd w:val="clear" w:color="auto" w:fill="FFFFFF"/>
        </w:rPr>
        <w:t>θ</w:t>
      </w:r>
      <w:r>
        <w:rPr>
          <w:rFonts w:eastAsia="Times New Roman"/>
          <w:color w:val="222222"/>
          <w:szCs w:val="24"/>
          <w:shd w:val="clear" w:color="auto" w:fill="FFFFFF"/>
        </w:rPr>
        <w:t xml:space="preserve">α αναφερθώ </w:t>
      </w:r>
      <w:r>
        <w:rPr>
          <w:rFonts w:eastAsia="Times New Roman"/>
          <w:color w:val="222222"/>
          <w:szCs w:val="24"/>
          <w:shd w:val="clear" w:color="auto" w:fill="FFFFFF"/>
        </w:rPr>
        <w:t xml:space="preserve">στην δευτερολογία μου σε </w:t>
      </w:r>
      <w:r>
        <w:rPr>
          <w:rFonts w:eastAsia="Times New Roman"/>
          <w:color w:val="222222"/>
          <w:szCs w:val="24"/>
          <w:shd w:val="clear" w:color="auto" w:fill="FFFFFF"/>
        </w:rPr>
        <w:t xml:space="preserve">τελευταία παραδείγματα. </w:t>
      </w:r>
    </w:p>
    <w:p w14:paraId="18F92EE9" w14:textId="77777777" w:rsidR="007D28C0" w:rsidRDefault="00B56CEE">
      <w:pPr>
        <w:spacing w:line="600" w:lineRule="auto"/>
        <w:ind w:firstLine="720"/>
        <w:jc w:val="both"/>
        <w:rPr>
          <w:rFonts w:eastAsia="Times New Roman"/>
          <w:color w:val="222222"/>
          <w:szCs w:val="24"/>
          <w:shd w:val="clear" w:color="auto" w:fill="FFFFFF"/>
        </w:rPr>
      </w:pPr>
      <w:r w:rsidRPr="00AE0B4B">
        <w:rPr>
          <w:rFonts w:eastAsia="Times New Roman"/>
          <w:b/>
          <w:bCs/>
          <w:color w:val="222222"/>
          <w:szCs w:val="24"/>
          <w:shd w:val="clear" w:color="auto" w:fill="FFFFFF"/>
        </w:rPr>
        <w:t>ΠΡΟΕΔΡΕΥΩΝ</w:t>
      </w:r>
      <w:r w:rsidRPr="00AE0B4B">
        <w:rPr>
          <w:rFonts w:eastAsia="Times New Roman"/>
          <w:b/>
          <w:bCs/>
          <w:color w:val="222222"/>
          <w:shd w:val="clear" w:color="auto" w:fill="FFFFFF"/>
        </w:rPr>
        <w:t xml:space="preserve"> (</w:t>
      </w:r>
      <w:r>
        <w:rPr>
          <w:rFonts w:eastAsia="Times New Roman"/>
          <w:b/>
          <w:bCs/>
          <w:color w:val="222222"/>
          <w:shd w:val="clear" w:color="auto" w:fill="FFFFFF"/>
        </w:rPr>
        <w:t>Μάριος Γεωργιάδης</w:t>
      </w:r>
      <w:r w:rsidRPr="00AE0B4B">
        <w:rPr>
          <w:rFonts w:eastAsia="Times New Roman"/>
          <w:b/>
          <w:bCs/>
          <w:color w:val="222222"/>
          <w:shd w:val="clear" w:color="auto" w:fill="FFFFFF"/>
        </w:rPr>
        <w:t>):</w:t>
      </w:r>
      <w:r w:rsidRPr="00AE0B4B">
        <w:rPr>
          <w:rFonts w:eastAsia="Times New Roman"/>
          <w:color w:val="222222"/>
          <w:szCs w:val="24"/>
          <w:shd w:val="clear" w:color="auto" w:fill="FFFFFF"/>
        </w:rPr>
        <w:t xml:space="preserve"> </w:t>
      </w:r>
      <w:r>
        <w:rPr>
          <w:rFonts w:eastAsia="Times New Roman"/>
          <w:color w:val="222222"/>
          <w:szCs w:val="24"/>
          <w:shd w:val="clear" w:color="auto" w:fill="FFFFFF"/>
        </w:rPr>
        <w:t>Κύριε Καρρά, κλείστε σιγά</w:t>
      </w:r>
      <w:r>
        <w:rPr>
          <w:rFonts w:eastAsia="Times New Roman"/>
          <w:color w:val="222222"/>
          <w:szCs w:val="24"/>
          <w:shd w:val="clear" w:color="auto" w:fill="FFFFFF"/>
        </w:rPr>
        <w:t>-</w:t>
      </w:r>
      <w:r>
        <w:rPr>
          <w:rFonts w:eastAsia="Times New Roman"/>
          <w:color w:val="222222"/>
          <w:szCs w:val="24"/>
          <w:shd w:val="clear" w:color="auto" w:fill="FFFFFF"/>
        </w:rPr>
        <w:t>σιγά.</w:t>
      </w:r>
    </w:p>
    <w:p w14:paraId="18F92EEA" w14:textId="77777777" w:rsidR="007D28C0" w:rsidRDefault="00B56CEE">
      <w:pPr>
        <w:spacing w:line="600" w:lineRule="auto"/>
        <w:ind w:firstLine="720"/>
        <w:jc w:val="both"/>
        <w:rPr>
          <w:rFonts w:eastAsia="Times New Roman"/>
          <w:color w:val="222222"/>
          <w:szCs w:val="24"/>
          <w:shd w:val="clear" w:color="auto" w:fill="FFFFFF"/>
        </w:rPr>
      </w:pPr>
      <w:r w:rsidRPr="00F14874">
        <w:rPr>
          <w:rFonts w:eastAsia="Times New Roman"/>
          <w:b/>
          <w:color w:val="222222"/>
          <w:szCs w:val="24"/>
          <w:shd w:val="clear" w:color="auto" w:fill="FFFFFF"/>
        </w:rPr>
        <w:lastRenderedPageBreak/>
        <w:t>ΓΕΩΡΓΙΟΣ</w:t>
      </w:r>
      <w:r>
        <w:rPr>
          <w:rFonts w:eastAsia="Times New Roman"/>
          <w:b/>
          <w:color w:val="222222"/>
          <w:szCs w:val="24"/>
          <w:shd w:val="clear" w:color="auto" w:fill="FFFFFF"/>
        </w:rPr>
        <w:t xml:space="preserve"> </w:t>
      </w:r>
      <w:r w:rsidRPr="00F14874">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F14874">
        <w:rPr>
          <w:rFonts w:eastAsia="Times New Roman"/>
          <w:b/>
          <w:color w:val="222222"/>
          <w:szCs w:val="24"/>
          <w:shd w:val="clear" w:color="auto" w:fill="FFFFFF"/>
        </w:rPr>
        <w:t>ΔΗΜΗΤΡΙΟΣ ΚΑΡΡΑΣ:</w:t>
      </w:r>
      <w:r w:rsidRPr="00F14874">
        <w:rPr>
          <w:rFonts w:eastAsia="Times New Roman"/>
          <w:color w:val="222222"/>
          <w:szCs w:val="24"/>
          <w:shd w:val="clear" w:color="auto" w:fill="FFFFFF"/>
        </w:rPr>
        <w:t xml:space="preserve"> </w:t>
      </w:r>
      <w:r>
        <w:rPr>
          <w:rFonts w:eastAsia="Times New Roman"/>
          <w:color w:val="222222"/>
          <w:szCs w:val="24"/>
          <w:shd w:val="clear" w:color="auto" w:fill="FFFFFF"/>
        </w:rPr>
        <w:t xml:space="preserve">Τελειώνω, </w:t>
      </w:r>
      <w:r w:rsidRPr="00F14874">
        <w:rPr>
          <w:rFonts w:eastAsia="Times New Roman"/>
          <w:bCs/>
          <w:color w:val="222222"/>
          <w:shd w:val="clear" w:color="auto" w:fill="FFFFFF"/>
        </w:rPr>
        <w:t>κύριε Πρόεδρε</w:t>
      </w:r>
      <w:r>
        <w:rPr>
          <w:rFonts w:eastAsia="Times New Roman"/>
          <w:bCs/>
          <w:color w:val="222222"/>
          <w:shd w:val="clear" w:color="auto" w:fill="FFFFFF"/>
        </w:rPr>
        <w:t>.</w:t>
      </w:r>
      <w:r>
        <w:rPr>
          <w:rFonts w:eastAsia="Times New Roman"/>
          <w:color w:val="222222"/>
          <w:szCs w:val="24"/>
          <w:shd w:val="clear" w:color="auto" w:fill="FFFFFF"/>
        </w:rPr>
        <w:t xml:space="preserve"> </w:t>
      </w:r>
    </w:p>
    <w:p w14:paraId="18F92EEB"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θέλω να αναφερθώ βέβαια και σε περιστατικά βίας που </w:t>
      </w:r>
      <w:r>
        <w:rPr>
          <w:rFonts w:eastAsia="Times New Roman"/>
          <w:color w:val="222222"/>
          <w:szCs w:val="24"/>
          <w:shd w:val="clear" w:color="auto" w:fill="FFFFFF"/>
        </w:rPr>
        <w:t>υπήρχαν στον αθλητισμό στο Αιγάλεω, διότι το θεωρώ ότι δεν συνδέεται με το αντικείμενο της ερώτησής μου. Είναι ένα άλλο γεγονός η αθλητική βία. Απλώς με έφερε η φορά της συζήτησης να το επικαλεστώ κι αυτό που λέει «κουκουλοφόροι μπήκαν μέσα σε έναν αγώνα μ</w:t>
      </w:r>
      <w:r>
        <w:rPr>
          <w:rFonts w:eastAsia="Times New Roman"/>
          <w:color w:val="222222"/>
          <w:szCs w:val="24"/>
          <w:shd w:val="clear" w:color="auto" w:fill="FFFFFF"/>
        </w:rPr>
        <w:t>πάσκετ». Για όνομα του Θεού, δεν υπάρχει ευγενέστερο άθλημα από το μπάσκετ. Παρ</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όλα αυτά, μπήκαν κουκουλοφόροι. </w:t>
      </w:r>
    </w:p>
    <w:p w14:paraId="18F92EEC"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περιμένω πλήρεις απαντήσεις, κυρία Υπουργέ, σχετικά με την περιοχή της </w:t>
      </w:r>
      <w:r>
        <w:rPr>
          <w:rFonts w:eastAsia="Times New Roman"/>
          <w:color w:val="222222"/>
          <w:szCs w:val="24"/>
          <w:shd w:val="clear" w:color="auto" w:fill="FFFFFF"/>
        </w:rPr>
        <w:t xml:space="preserve">δυτικής </w:t>
      </w:r>
      <w:r>
        <w:rPr>
          <w:rFonts w:eastAsia="Times New Roman"/>
          <w:color w:val="222222"/>
          <w:szCs w:val="24"/>
          <w:shd w:val="clear" w:color="auto" w:fill="FFFFFF"/>
        </w:rPr>
        <w:t>Αθήνας, των επτά δήμων εκεί που ζουν αυτή την αγωνία οι κάτο</w:t>
      </w:r>
      <w:r>
        <w:rPr>
          <w:rFonts w:eastAsia="Times New Roman"/>
          <w:color w:val="222222"/>
          <w:szCs w:val="24"/>
          <w:shd w:val="clear" w:color="auto" w:fill="FFFFFF"/>
        </w:rPr>
        <w:t xml:space="preserve">ικοί τους. </w:t>
      </w:r>
    </w:p>
    <w:p w14:paraId="18F92EED" w14:textId="77777777" w:rsidR="007D28C0" w:rsidRDefault="00B56CEE">
      <w:pPr>
        <w:spacing w:line="600" w:lineRule="auto"/>
        <w:ind w:firstLine="720"/>
        <w:jc w:val="both"/>
        <w:rPr>
          <w:rFonts w:eastAsia="Times New Roman"/>
          <w:color w:val="222222"/>
          <w:szCs w:val="24"/>
          <w:shd w:val="clear" w:color="auto" w:fill="FFFFFF"/>
        </w:rPr>
      </w:pPr>
      <w:r w:rsidRPr="00F14874">
        <w:rPr>
          <w:rFonts w:eastAsia="Times New Roman"/>
          <w:b/>
          <w:bCs/>
          <w:color w:val="222222"/>
          <w:szCs w:val="24"/>
          <w:shd w:val="clear" w:color="auto" w:fill="FFFFFF"/>
        </w:rPr>
        <w:t>ΠΡΟΕΔΡΕΥΩΝ (Μάριος Γεωργιάδης):</w:t>
      </w:r>
      <w:r w:rsidRPr="00F14874">
        <w:rPr>
          <w:rFonts w:eastAsia="Times New Roman"/>
          <w:color w:val="222222"/>
          <w:szCs w:val="24"/>
          <w:shd w:val="clear" w:color="auto" w:fill="FFFFFF"/>
        </w:rPr>
        <w:t xml:space="preserve"> Ευχαριστ</w:t>
      </w:r>
      <w:r>
        <w:rPr>
          <w:rFonts w:eastAsia="Times New Roman"/>
          <w:color w:val="222222"/>
          <w:szCs w:val="24"/>
          <w:shd w:val="clear" w:color="auto" w:fill="FFFFFF"/>
        </w:rPr>
        <w:t>ούμε τον κ. Καρρά.</w:t>
      </w:r>
    </w:p>
    <w:p w14:paraId="18F92EEE"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κυρία Υπουργός.</w:t>
      </w:r>
    </w:p>
    <w:p w14:paraId="18F92EEF" w14:textId="77777777" w:rsidR="007D28C0" w:rsidRDefault="00B56CEE">
      <w:pPr>
        <w:spacing w:line="600" w:lineRule="auto"/>
        <w:ind w:firstLine="720"/>
        <w:jc w:val="both"/>
        <w:rPr>
          <w:rFonts w:eastAsia="Times New Roman"/>
          <w:color w:val="222222"/>
          <w:szCs w:val="24"/>
          <w:shd w:val="clear" w:color="auto" w:fill="FFFFFF"/>
        </w:rPr>
      </w:pPr>
      <w:r w:rsidRPr="00F14874">
        <w:rPr>
          <w:rFonts w:eastAsia="Times New Roman"/>
          <w:b/>
          <w:color w:val="222222"/>
          <w:szCs w:val="24"/>
          <w:shd w:val="clear" w:color="auto" w:fill="FFFFFF"/>
        </w:rPr>
        <w:t>ΓΕΩΡΓΙΟΣ</w:t>
      </w:r>
      <w:r>
        <w:rPr>
          <w:rFonts w:eastAsia="Times New Roman"/>
          <w:b/>
          <w:color w:val="222222"/>
          <w:szCs w:val="24"/>
          <w:shd w:val="clear" w:color="auto" w:fill="FFFFFF"/>
        </w:rPr>
        <w:t xml:space="preserve"> </w:t>
      </w:r>
      <w:r w:rsidRPr="00F14874">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F14874">
        <w:rPr>
          <w:rFonts w:eastAsia="Times New Roman"/>
          <w:b/>
          <w:color w:val="222222"/>
          <w:szCs w:val="24"/>
          <w:shd w:val="clear" w:color="auto" w:fill="FFFFFF"/>
        </w:rPr>
        <w:t>ΔΗΜΗΤΡΙΟΣ ΚΑΡΡΑΣ:</w:t>
      </w:r>
      <w:r>
        <w:rPr>
          <w:rFonts w:eastAsia="Times New Roman"/>
          <w:b/>
          <w:color w:val="222222"/>
          <w:szCs w:val="24"/>
          <w:shd w:val="clear" w:color="auto" w:fill="FFFFFF"/>
        </w:rPr>
        <w:t xml:space="preserve"> </w:t>
      </w:r>
      <w:r w:rsidRPr="00F14874">
        <w:rPr>
          <w:rFonts w:eastAsia="Times New Roman"/>
          <w:color w:val="222222"/>
          <w:szCs w:val="24"/>
          <w:shd w:val="clear" w:color="auto" w:fill="FFFFFF"/>
        </w:rPr>
        <w:t>Ευχαριστώ</w:t>
      </w:r>
      <w:r>
        <w:rPr>
          <w:rFonts w:eastAsia="Times New Roman"/>
          <w:color w:val="222222"/>
          <w:szCs w:val="24"/>
          <w:shd w:val="clear" w:color="auto" w:fill="FFFFFF"/>
        </w:rPr>
        <w:t xml:space="preserve">, </w:t>
      </w:r>
      <w:r w:rsidRPr="00F14874">
        <w:rPr>
          <w:rFonts w:eastAsia="Times New Roman"/>
          <w:bCs/>
          <w:color w:val="222222"/>
          <w:shd w:val="clear" w:color="auto" w:fill="FFFFFF"/>
        </w:rPr>
        <w:t>κύριε Πρόεδρε,</w:t>
      </w:r>
      <w:r>
        <w:rPr>
          <w:rFonts w:eastAsia="Times New Roman"/>
          <w:color w:val="222222"/>
          <w:szCs w:val="24"/>
          <w:shd w:val="clear" w:color="auto" w:fill="FFFFFF"/>
        </w:rPr>
        <w:t xml:space="preserve"> για την ανοχή.</w:t>
      </w:r>
    </w:p>
    <w:p w14:paraId="18F92EF0" w14:textId="77777777" w:rsidR="007D28C0" w:rsidRDefault="00B56CEE">
      <w:pPr>
        <w:spacing w:line="600" w:lineRule="auto"/>
        <w:ind w:firstLine="720"/>
        <w:jc w:val="both"/>
        <w:rPr>
          <w:rFonts w:eastAsia="Times New Roman"/>
          <w:color w:val="222222"/>
          <w:szCs w:val="24"/>
          <w:shd w:val="clear" w:color="auto" w:fill="FFFFFF"/>
        </w:rPr>
      </w:pPr>
      <w:r w:rsidRPr="00F14874">
        <w:rPr>
          <w:rFonts w:eastAsia="Times New Roman"/>
          <w:b/>
          <w:bCs/>
          <w:color w:val="222222"/>
          <w:szCs w:val="24"/>
          <w:shd w:val="clear" w:color="auto" w:fill="FFFFFF"/>
        </w:rPr>
        <w:lastRenderedPageBreak/>
        <w:t>ΠΡΟΕΔΡΕΥΩΝ (Μάριος Γεωργιάδης):</w:t>
      </w:r>
      <w:r w:rsidRPr="00F14874">
        <w:rPr>
          <w:rFonts w:eastAsia="Times New Roman"/>
          <w:color w:val="222222"/>
          <w:szCs w:val="24"/>
          <w:shd w:val="clear" w:color="auto" w:fill="FFFFFF"/>
        </w:rPr>
        <w:t xml:space="preserve"> </w:t>
      </w:r>
      <w:r>
        <w:rPr>
          <w:rFonts w:eastAsia="Times New Roman"/>
          <w:color w:val="222222"/>
          <w:szCs w:val="24"/>
          <w:shd w:val="clear" w:color="auto" w:fill="FFFFFF"/>
        </w:rPr>
        <w:t>Να είστε καλά.</w:t>
      </w:r>
    </w:p>
    <w:p w14:paraId="18F92EF1"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Υπουργέ, έχετε τον </w:t>
      </w:r>
      <w:r>
        <w:rPr>
          <w:rFonts w:eastAsia="Times New Roman"/>
          <w:color w:val="222222"/>
          <w:szCs w:val="24"/>
          <w:shd w:val="clear" w:color="auto" w:fill="FFFFFF"/>
        </w:rPr>
        <w:t>λόγο.</w:t>
      </w:r>
    </w:p>
    <w:p w14:paraId="18F92EF2" w14:textId="77777777" w:rsidR="007D28C0" w:rsidRDefault="00B56CEE">
      <w:pPr>
        <w:spacing w:line="600" w:lineRule="auto"/>
        <w:ind w:firstLine="720"/>
        <w:jc w:val="both"/>
        <w:rPr>
          <w:rFonts w:eastAsia="Times New Roman"/>
          <w:color w:val="222222"/>
          <w:szCs w:val="24"/>
          <w:shd w:val="clear" w:color="auto" w:fill="FFFFFF"/>
        </w:rPr>
      </w:pPr>
      <w:r w:rsidRPr="00F14874">
        <w:rPr>
          <w:rFonts w:eastAsia="Times New Roman"/>
          <w:b/>
          <w:color w:val="222222"/>
          <w:szCs w:val="24"/>
          <w:shd w:val="clear" w:color="auto" w:fill="FFFFFF"/>
        </w:rPr>
        <w:t>ΟΛΓΑ ΓΕΡΟΒΑΣΙΛΗ (Υπουργός Προστασίας του Πολίτη):</w:t>
      </w:r>
      <w:r>
        <w:rPr>
          <w:rFonts w:eastAsia="Times New Roman"/>
          <w:color w:val="222222"/>
          <w:szCs w:val="24"/>
          <w:shd w:val="clear" w:color="auto" w:fill="FFFFFF"/>
        </w:rPr>
        <w:t xml:space="preserve"> Κύριε Καρρά, ναι, βεβαίως, τα ανέφερα όλα αυτά για το παρελθόν, διότι ξέρετε ότι από τότε, από το 2014 που συζητάμε μέχρι και σήμερα, οι </w:t>
      </w:r>
      <w:proofErr w:type="spellStart"/>
      <w:r>
        <w:rPr>
          <w:rFonts w:eastAsia="Times New Roman"/>
          <w:color w:val="222222"/>
          <w:szCs w:val="24"/>
          <w:shd w:val="clear" w:color="auto" w:fill="FFFFFF"/>
        </w:rPr>
        <w:t>μνημονιακοί</w:t>
      </w:r>
      <w:proofErr w:type="spellEnd"/>
      <w:r>
        <w:rPr>
          <w:rFonts w:eastAsia="Times New Roman"/>
          <w:color w:val="222222"/>
          <w:szCs w:val="24"/>
          <w:shd w:val="clear" w:color="auto" w:fill="FFFFFF"/>
        </w:rPr>
        <w:t xml:space="preserve"> περιορισμοί δεν επέτρεπαν το άνοιγμα του αριθμού τω</w:t>
      </w:r>
      <w:r>
        <w:rPr>
          <w:rFonts w:eastAsia="Times New Roman"/>
          <w:color w:val="222222"/>
          <w:szCs w:val="24"/>
          <w:shd w:val="clear" w:color="auto" w:fill="FFFFFF"/>
        </w:rPr>
        <w:t>ν προσλήψεων. Με αυτή</w:t>
      </w:r>
      <w:r>
        <w:rPr>
          <w:rFonts w:eastAsia="Times New Roman"/>
          <w:color w:val="222222"/>
          <w:szCs w:val="24"/>
          <w:shd w:val="clear" w:color="auto" w:fill="FFFFFF"/>
        </w:rPr>
        <w:t>ν</w:t>
      </w:r>
      <w:r>
        <w:rPr>
          <w:rFonts w:eastAsia="Times New Roman"/>
          <w:color w:val="222222"/>
          <w:szCs w:val="24"/>
          <w:shd w:val="clear" w:color="auto" w:fill="FFFFFF"/>
        </w:rPr>
        <w:t xml:space="preserve"> την έννοια το ανέφερα και ότι αυτές οι χιλιάδες θέσεις που καταργήθηκαν τότε δεν ήταν δυνατόν να αναπληρωθούν. Γι’ αυτό το ανέφερα, χωρίς αυτό να σημαίνει…</w:t>
      </w:r>
    </w:p>
    <w:p w14:paraId="18F92EF3" w14:textId="77777777" w:rsidR="007D28C0" w:rsidRDefault="00B56CEE">
      <w:pPr>
        <w:spacing w:line="600" w:lineRule="auto"/>
        <w:ind w:firstLine="720"/>
        <w:jc w:val="both"/>
        <w:rPr>
          <w:rFonts w:eastAsia="Times New Roman"/>
          <w:color w:val="222222"/>
          <w:szCs w:val="24"/>
          <w:shd w:val="clear" w:color="auto" w:fill="FFFFFF"/>
        </w:rPr>
      </w:pPr>
      <w:r w:rsidRPr="00F14874">
        <w:rPr>
          <w:rFonts w:eastAsia="Times New Roman"/>
          <w:b/>
          <w:color w:val="222222"/>
          <w:szCs w:val="24"/>
          <w:shd w:val="clear" w:color="auto" w:fill="FFFFFF"/>
        </w:rPr>
        <w:t>ΓΕΩΡΓΙΟΣ</w:t>
      </w:r>
      <w:r>
        <w:rPr>
          <w:rFonts w:eastAsia="Times New Roman"/>
          <w:b/>
          <w:color w:val="222222"/>
          <w:szCs w:val="24"/>
          <w:shd w:val="clear" w:color="auto" w:fill="FFFFFF"/>
        </w:rPr>
        <w:t xml:space="preserve"> </w:t>
      </w:r>
      <w:r w:rsidRPr="00F14874">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F14874">
        <w:rPr>
          <w:rFonts w:eastAsia="Times New Roman"/>
          <w:b/>
          <w:color w:val="222222"/>
          <w:szCs w:val="24"/>
          <w:shd w:val="clear" w:color="auto" w:fill="FFFFFF"/>
        </w:rPr>
        <w:t>ΔΗΜΗΤΡΙΟΣ ΚΑΡΡΑΣ: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Συγχωρείστε </w:t>
      </w:r>
      <w:r>
        <w:rPr>
          <w:rFonts w:eastAsia="Times New Roman"/>
          <w:color w:val="222222"/>
          <w:szCs w:val="24"/>
          <w:shd w:val="clear" w:color="auto" w:fill="FFFFFF"/>
        </w:rPr>
        <w:t xml:space="preserve">με, στις </w:t>
      </w:r>
      <w:r w:rsidRPr="009F6C46">
        <w:rPr>
          <w:rFonts w:eastAsia="Times New Roman"/>
          <w:color w:val="222222"/>
          <w:szCs w:val="24"/>
          <w:shd w:val="clear" w:color="auto" w:fill="FFFFFF"/>
        </w:rPr>
        <w:t>π</w:t>
      </w:r>
      <w:r>
        <w:rPr>
          <w:rFonts w:eastAsia="Times New Roman"/>
          <w:color w:val="222222"/>
          <w:szCs w:val="24"/>
          <w:shd w:val="clear" w:color="auto" w:fill="FFFFFF"/>
        </w:rPr>
        <w:t>αραγωγικές σχολές…</w:t>
      </w:r>
    </w:p>
    <w:p w14:paraId="18F92EF4" w14:textId="77777777" w:rsidR="007D28C0" w:rsidRDefault="00B56CEE">
      <w:pPr>
        <w:spacing w:line="600" w:lineRule="auto"/>
        <w:ind w:firstLine="720"/>
        <w:jc w:val="both"/>
        <w:rPr>
          <w:rFonts w:eastAsia="Times New Roman"/>
          <w:szCs w:val="24"/>
        </w:rPr>
      </w:pPr>
      <w:r w:rsidRPr="00F14874">
        <w:rPr>
          <w:rFonts w:eastAsia="Times New Roman"/>
          <w:b/>
          <w:color w:val="222222"/>
          <w:szCs w:val="24"/>
          <w:shd w:val="clear" w:color="auto" w:fill="FFFFFF"/>
        </w:rPr>
        <w:t xml:space="preserve">ΟΛΓΑ </w:t>
      </w:r>
      <w:r w:rsidRPr="00F14874">
        <w:rPr>
          <w:rFonts w:eastAsia="Times New Roman"/>
          <w:b/>
          <w:color w:val="222222"/>
          <w:szCs w:val="24"/>
          <w:shd w:val="clear" w:color="auto" w:fill="FFFFFF"/>
        </w:rPr>
        <w:t>ΓΕΡΟΒΑΣΙΛΗ (Υπουργός Προστασίας του Πολίτη):</w:t>
      </w:r>
      <w:r>
        <w:rPr>
          <w:rFonts w:eastAsia="Times New Roman"/>
          <w:color w:val="222222"/>
          <w:szCs w:val="24"/>
          <w:shd w:val="clear" w:color="auto" w:fill="FFFFFF"/>
        </w:rPr>
        <w:t xml:space="preserve"> Στις παραγωγικές σχολές ο αριθμός είναι πολύ μικρός και συμπληρώνεται κάθε χρόνο. Αυτοί οι άνθρωποι μπαίνουν στη σχολή κάθε χρόνο, αλλά δυστυχώς ο αριθμός είναι μικρός σε σχέση με τις υποχρεώσεις της Ελληνικής Α</w:t>
      </w:r>
      <w:r>
        <w:rPr>
          <w:rFonts w:eastAsia="Times New Roman"/>
          <w:color w:val="222222"/>
          <w:szCs w:val="24"/>
          <w:shd w:val="clear" w:color="auto" w:fill="FFFFFF"/>
        </w:rPr>
        <w:t xml:space="preserve">στυνομίας που όσο </w:t>
      </w:r>
      <w:r>
        <w:rPr>
          <w:rFonts w:eastAsia="Times New Roman"/>
          <w:color w:val="222222"/>
          <w:szCs w:val="24"/>
          <w:shd w:val="clear" w:color="auto" w:fill="FFFFFF"/>
        </w:rPr>
        <w:lastRenderedPageBreak/>
        <w:t xml:space="preserve">προχωράμε γίνονται όλο και περισσότερες, για λόγους που δεν </w:t>
      </w:r>
      <w:r w:rsidRPr="009F6C46">
        <w:rPr>
          <w:rFonts w:eastAsia="Times New Roman"/>
          <w:color w:val="222222"/>
          <w:szCs w:val="24"/>
          <w:shd w:val="clear" w:color="auto" w:fill="FFFFFF"/>
        </w:rPr>
        <w:t>είναι</w:t>
      </w:r>
      <w:r>
        <w:rPr>
          <w:rFonts w:eastAsia="Times New Roman"/>
          <w:color w:val="222222"/>
          <w:szCs w:val="24"/>
          <w:shd w:val="clear" w:color="auto" w:fill="FFFFFF"/>
        </w:rPr>
        <w:t xml:space="preserve"> της στιγμής να τους αναλύσουμε.</w:t>
      </w:r>
    </w:p>
    <w:p w14:paraId="18F92EF5" w14:textId="77777777" w:rsidR="007D28C0" w:rsidRDefault="00B56CEE">
      <w:pPr>
        <w:spacing w:line="600" w:lineRule="auto"/>
        <w:ind w:firstLine="720"/>
        <w:jc w:val="both"/>
        <w:rPr>
          <w:rFonts w:eastAsia="Times New Roman"/>
          <w:color w:val="000000" w:themeColor="text1"/>
          <w:szCs w:val="24"/>
        </w:rPr>
      </w:pPr>
      <w:r w:rsidRPr="005C5E7B">
        <w:rPr>
          <w:rFonts w:eastAsia="Times New Roman" w:cs="Times New Roman"/>
          <w:color w:val="000000" w:themeColor="text1"/>
          <w:szCs w:val="24"/>
        </w:rPr>
        <w:t xml:space="preserve">Όμως, καταλαβαίνετε κι εσείς ότι οι ανάγκες </w:t>
      </w:r>
      <w:r>
        <w:rPr>
          <w:rFonts w:eastAsia="Times New Roman" w:cs="Times New Roman"/>
          <w:color w:val="000000" w:themeColor="text1"/>
          <w:szCs w:val="24"/>
        </w:rPr>
        <w:t>απαιτούν</w:t>
      </w:r>
      <w:r w:rsidRPr="005C5E7B">
        <w:rPr>
          <w:rFonts w:eastAsia="Times New Roman" w:cs="Times New Roman"/>
          <w:color w:val="000000" w:themeColor="text1"/>
          <w:szCs w:val="24"/>
        </w:rPr>
        <w:t xml:space="preserve"> περισσότερη δουλειά από την πλευρά της Αστυνο</w:t>
      </w:r>
      <w:r>
        <w:rPr>
          <w:rFonts w:eastAsia="Times New Roman" w:cs="Times New Roman"/>
          <w:color w:val="000000" w:themeColor="text1"/>
          <w:szCs w:val="24"/>
        </w:rPr>
        <w:t>μία</w:t>
      </w:r>
      <w:r w:rsidRPr="005C5E7B">
        <w:rPr>
          <w:rFonts w:eastAsia="Times New Roman" w:cs="Times New Roman"/>
          <w:color w:val="000000" w:themeColor="text1"/>
          <w:szCs w:val="24"/>
        </w:rPr>
        <w:t>ς</w:t>
      </w:r>
      <w:r w:rsidRPr="005C5E7B">
        <w:rPr>
          <w:rFonts w:eastAsia="Times New Roman"/>
          <w:color w:val="000000" w:themeColor="text1"/>
          <w:szCs w:val="24"/>
        </w:rPr>
        <w:t xml:space="preserve"> από ό</w:t>
      </w:r>
      <w:r>
        <w:rPr>
          <w:rFonts w:eastAsia="Times New Roman"/>
          <w:color w:val="000000" w:themeColor="text1"/>
          <w:szCs w:val="24"/>
        </w:rPr>
        <w:t>,</w:t>
      </w:r>
      <w:r w:rsidRPr="005C5E7B">
        <w:rPr>
          <w:rFonts w:eastAsia="Times New Roman"/>
          <w:color w:val="000000" w:themeColor="text1"/>
          <w:szCs w:val="24"/>
        </w:rPr>
        <w:t xml:space="preserve">τι ήταν πριν αρκετά χρόνια και </w:t>
      </w:r>
      <w:r w:rsidRPr="005C5E7B">
        <w:rPr>
          <w:rFonts w:eastAsia="Times New Roman"/>
          <w:color w:val="000000" w:themeColor="text1"/>
          <w:szCs w:val="24"/>
        </w:rPr>
        <w:t xml:space="preserve">δεν συμβαδίζουν ανάλογα οι ανάγκες με το τι έχουμε στη </w:t>
      </w:r>
      <w:r w:rsidRPr="005C5E7B">
        <w:rPr>
          <w:rFonts w:eastAsia="Times New Roman"/>
          <w:color w:val="000000" w:themeColor="text1"/>
          <w:szCs w:val="24"/>
        </w:rPr>
        <w:t>διάθεσ</w:t>
      </w:r>
      <w:r>
        <w:rPr>
          <w:rFonts w:eastAsia="Times New Roman"/>
          <w:color w:val="000000" w:themeColor="text1"/>
          <w:szCs w:val="24"/>
        </w:rPr>
        <w:t>ή</w:t>
      </w:r>
      <w:r w:rsidRPr="005C5E7B">
        <w:rPr>
          <w:rFonts w:eastAsia="Times New Roman"/>
          <w:color w:val="000000" w:themeColor="text1"/>
          <w:szCs w:val="24"/>
        </w:rPr>
        <w:t xml:space="preserve"> </w:t>
      </w:r>
      <w:r w:rsidRPr="005C5E7B">
        <w:rPr>
          <w:rFonts w:eastAsia="Times New Roman"/>
          <w:color w:val="000000" w:themeColor="text1"/>
          <w:szCs w:val="24"/>
        </w:rPr>
        <w:t>μας να κάνουμε</w:t>
      </w:r>
      <w:r>
        <w:rPr>
          <w:rFonts w:eastAsia="Times New Roman"/>
          <w:color w:val="000000" w:themeColor="text1"/>
          <w:szCs w:val="24"/>
        </w:rPr>
        <w:t>.</w:t>
      </w:r>
    </w:p>
    <w:p w14:paraId="18F92EF6"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5C5E7B">
        <w:rPr>
          <w:rFonts w:eastAsia="Times New Roman"/>
          <w:color w:val="000000" w:themeColor="text1"/>
          <w:szCs w:val="24"/>
        </w:rPr>
        <w:t>αρ</w:t>
      </w:r>
      <w:r>
        <w:rPr>
          <w:rFonts w:eastAsia="Times New Roman"/>
          <w:color w:val="000000" w:themeColor="text1"/>
          <w:szCs w:val="24"/>
        </w:rPr>
        <w:t xml:space="preserve">’ </w:t>
      </w:r>
      <w:r w:rsidRPr="005C5E7B">
        <w:rPr>
          <w:rFonts w:eastAsia="Times New Roman"/>
          <w:color w:val="000000" w:themeColor="text1"/>
          <w:szCs w:val="24"/>
        </w:rPr>
        <w:t>όλα αυτά</w:t>
      </w:r>
      <w:r>
        <w:rPr>
          <w:rFonts w:eastAsia="Times New Roman"/>
          <w:color w:val="000000" w:themeColor="text1"/>
          <w:szCs w:val="24"/>
        </w:rPr>
        <w:t>,</w:t>
      </w:r>
      <w:r w:rsidRPr="005C5E7B">
        <w:rPr>
          <w:rFonts w:eastAsia="Times New Roman"/>
          <w:color w:val="000000" w:themeColor="text1"/>
          <w:szCs w:val="24"/>
        </w:rPr>
        <w:t xml:space="preserve"> προσπάθειες έγιναν</w:t>
      </w:r>
      <w:r>
        <w:rPr>
          <w:rFonts w:eastAsia="Times New Roman"/>
          <w:color w:val="000000" w:themeColor="text1"/>
          <w:szCs w:val="24"/>
        </w:rPr>
        <w:t>. Η μ</w:t>
      </w:r>
      <w:r w:rsidRPr="005C5E7B">
        <w:rPr>
          <w:rFonts w:eastAsia="Times New Roman"/>
          <w:color w:val="000000" w:themeColor="text1"/>
          <w:szCs w:val="24"/>
        </w:rPr>
        <w:t xml:space="preserve">εγάλη προσπάθεια </w:t>
      </w:r>
      <w:r>
        <w:rPr>
          <w:rFonts w:eastAsia="Times New Roman"/>
          <w:color w:val="000000" w:themeColor="text1"/>
          <w:szCs w:val="24"/>
        </w:rPr>
        <w:t xml:space="preserve">ήταν </w:t>
      </w:r>
      <w:r w:rsidRPr="005C5E7B">
        <w:rPr>
          <w:rFonts w:eastAsia="Times New Roman"/>
          <w:color w:val="000000" w:themeColor="text1"/>
          <w:szCs w:val="24"/>
        </w:rPr>
        <w:t xml:space="preserve">να βγάλουμε </w:t>
      </w:r>
      <w:r>
        <w:rPr>
          <w:rFonts w:eastAsia="Times New Roman"/>
          <w:color w:val="000000" w:themeColor="text1"/>
          <w:szCs w:val="24"/>
        </w:rPr>
        <w:t>-και έγινε τελευταίω</w:t>
      </w:r>
      <w:r w:rsidRPr="005C5E7B">
        <w:rPr>
          <w:rFonts w:eastAsia="Times New Roman"/>
          <w:color w:val="000000" w:themeColor="text1"/>
          <w:szCs w:val="24"/>
        </w:rPr>
        <w:t>ς</w:t>
      </w:r>
      <w:r>
        <w:rPr>
          <w:rFonts w:eastAsia="Times New Roman"/>
          <w:color w:val="000000" w:themeColor="text1"/>
          <w:szCs w:val="24"/>
        </w:rPr>
        <w:t>-</w:t>
      </w:r>
      <w:r w:rsidRPr="005C5E7B">
        <w:rPr>
          <w:rFonts w:eastAsia="Times New Roman"/>
          <w:color w:val="000000" w:themeColor="text1"/>
          <w:szCs w:val="24"/>
        </w:rPr>
        <w:t xml:space="preserve"> εκατοντάδες αστυνομικούς </w:t>
      </w:r>
      <w:r>
        <w:rPr>
          <w:rFonts w:eastAsia="Times New Roman"/>
          <w:color w:val="000000" w:themeColor="text1"/>
          <w:szCs w:val="24"/>
        </w:rPr>
        <w:t xml:space="preserve">τον </w:t>
      </w:r>
      <w:r w:rsidRPr="005C5E7B">
        <w:rPr>
          <w:rFonts w:eastAsia="Times New Roman"/>
          <w:color w:val="000000" w:themeColor="text1"/>
          <w:szCs w:val="24"/>
        </w:rPr>
        <w:t>τελευταίο μήνα από επιτελικές θέσεις</w:t>
      </w:r>
      <w:r>
        <w:rPr>
          <w:rFonts w:eastAsia="Times New Roman"/>
          <w:color w:val="000000" w:themeColor="text1"/>
          <w:szCs w:val="24"/>
        </w:rPr>
        <w:t>,</w:t>
      </w:r>
      <w:r w:rsidRPr="005C5E7B">
        <w:rPr>
          <w:rFonts w:eastAsia="Times New Roman"/>
          <w:color w:val="000000" w:themeColor="text1"/>
          <w:szCs w:val="24"/>
        </w:rPr>
        <w:t xml:space="preserve"> γραφεία κ</w:t>
      </w:r>
      <w:r>
        <w:rPr>
          <w:rFonts w:eastAsia="Times New Roman"/>
          <w:color w:val="000000" w:themeColor="text1"/>
          <w:szCs w:val="24"/>
        </w:rPr>
        <w:t xml:space="preserve">.λπ. </w:t>
      </w:r>
      <w:r w:rsidRPr="005C5E7B">
        <w:rPr>
          <w:rFonts w:eastAsia="Times New Roman"/>
          <w:color w:val="000000" w:themeColor="text1"/>
          <w:szCs w:val="24"/>
        </w:rPr>
        <w:t>για να τους έχουμε στο</w:t>
      </w:r>
      <w:r>
        <w:rPr>
          <w:rFonts w:eastAsia="Times New Roman"/>
          <w:color w:val="000000" w:themeColor="text1"/>
          <w:szCs w:val="24"/>
        </w:rPr>
        <w:t>ν</w:t>
      </w:r>
      <w:r w:rsidRPr="005C5E7B">
        <w:rPr>
          <w:rFonts w:eastAsia="Times New Roman"/>
          <w:color w:val="000000" w:themeColor="text1"/>
          <w:szCs w:val="24"/>
        </w:rPr>
        <w:t xml:space="preserve"> δρόμο</w:t>
      </w:r>
      <w:r>
        <w:rPr>
          <w:rFonts w:eastAsia="Times New Roman"/>
          <w:color w:val="000000" w:themeColor="text1"/>
          <w:szCs w:val="24"/>
        </w:rPr>
        <w:t>.</w:t>
      </w:r>
    </w:p>
    <w:p w14:paraId="18F92EF7"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5C5E7B">
        <w:rPr>
          <w:rFonts w:eastAsia="Times New Roman"/>
          <w:color w:val="000000" w:themeColor="text1"/>
          <w:szCs w:val="24"/>
        </w:rPr>
        <w:t xml:space="preserve">ο σχέδιο </w:t>
      </w:r>
      <w:r>
        <w:rPr>
          <w:rFonts w:eastAsia="Times New Roman"/>
          <w:color w:val="000000" w:themeColor="text1"/>
          <w:szCs w:val="24"/>
        </w:rPr>
        <w:t>«</w:t>
      </w:r>
      <w:r w:rsidRPr="005C5E7B">
        <w:rPr>
          <w:rFonts w:eastAsia="Times New Roman"/>
          <w:color w:val="000000" w:themeColor="text1"/>
          <w:szCs w:val="24"/>
        </w:rPr>
        <w:t>ΠΕΡΣΕΑΣ</w:t>
      </w:r>
      <w:r>
        <w:rPr>
          <w:rFonts w:eastAsia="Times New Roman"/>
          <w:color w:val="000000" w:themeColor="text1"/>
          <w:szCs w:val="24"/>
        </w:rPr>
        <w:t>»</w:t>
      </w:r>
      <w:r>
        <w:rPr>
          <w:rFonts w:eastAsia="Times New Roman"/>
          <w:color w:val="000000" w:themeColor="text1"/>
          <w:szCs w:val="24"/>
        </w:rPr>
        <w:t>,</w:t>
      </w:r>
      <w:r w:rsidRPr="005C5E7B">
        <w:rPr>
          <w:rFonts w:eastAsia="Times New Roman"/>
          <w:color w:val="000000" w:themeColor="text1"/>
          <w:szCs w:val="24"/>
        </w:rPr>
        <w:t xml:space="preserve"> που υλοποιείται από το</w:t>
      </w:r>
      <w:r>
        <w:rPr>
          <w:rFonts w:eastAsia="Times New Roman"/>
          <w:color w:val="000000" w:themeColor="text1"/>
          <w:szCs w:val="24"/>
        </w:rPr>
        <w:t>ν</w:t>
      </w:r>
      <w:r w:rsidRPr="005C5E7B">
        <w:rPr>
          <w:rFonts w:eastAsia="Times New Roman"/>
          <w:color w:val="000000" w:themeColor="text1"/>
          <w:szCs w:val="24"/>
        </w:rPr>
        <w:t xml:space="preserve"> Νοέμβριο</w:t>
      </w:r>
      <w:r>
        <w:rPr>
          <w:rFonts w:eastAsia="Times New Roman"/>
          <w:color w:val="000000" w:themeColor="text1"/>
          <w:szCs w:val="24"/>
        </w:rPr>
        <w:t>,</w:t>
      </w:r>
      <w:r w:rsidRPr="005C5E7B">
        <w:rPr>
          <w:rFonts w:eastAsia="Times New Roman"/>
          <w:color w:val="000000" w:themeColor="text1"/>
          <w:szCs w:val="24"/>
        </w:rPr>
        <w:t xml:space="preserve"> είναι το σχέδιο </w:t>
      </w:r>
      <w:r>
        <w:rPr>
          <w:rFonts w:eastAsia="Times New Roman"/>
          <w:color w:val="000000" w:themeColor="text1"/>
          <w:szCs w:val="24"/>
        </w:rPr>
        <w:t>ορατής</w:t>
      </w:r>
      <w:r w:rsidRPr="005C5E7B">
        <w:rPr>
          <w:rFonts w:eastAsia="Times New Roman"/>
          <w:color w:val="000000" w:themeColor="text1"/>
          <w:szCs w:val="24"/>
        </w:rPr>
        <w:t xml:space="preserve"> αστυνόμευσης</w:t>
      </w:r>
      <w:r>
        <w:rPr>
          <w:rFonts w:eastAsia="Times New Roman"/>
          <w:color w:val="000000" w:themeColor="text1"/>
          <w:szCs w:val="24"/>
        </w:rPr>
        <w:t>. Ε</w:t>
      </w:r>
      <w:r w:rsidRPr="005C5E7B">
        <w:rPr>
          <w:rFonts w:eastAsia="Times New Roman"/>
          <w:color w:val="000000" w:themeColor="text1"/>
          <w:szCs w:val="24"/>
        </w:rPr>
        <w:t>ίναι ακριβώς αυτό το οποίο λέτε</w:t>
      </w:r>
      <w:r>
        <w:rPr>
          <w:rFonts w:eastAsia="Times New Roman"/>
          <w:color w:val="000000" w:themeColor="text1"/>
          <w:szCs w:val="24"/>
        </w:rPr>
        <w:t>,</w:t>
      </w:r>
      <w:r w:rsidRPr="005C5E7B">
        <w:rPr>
          <w:rFonts w:eastAsia="Times New Roman"/>
          <w:color w:val="000000" w:themeColor="text1"/>
          <w:szCs w:val="24"/>
        </w:rPr>
        <w:t xml:space="preserve"> αποτροπή δηλαδή</w:t>
      </w:r>
      <w:r>
        <w:rPr>
          <w:rFonts w:eastAsia="Times New Roman"/>
          <w:color w:val="000000" w:themeColor="text1"/>
          <w:szCs w:val="24"/>
        </w:rPr>
        <w:t>, β</w:t>
      </w:r>
      <w:r w:rsidRPr="005C5E7B">
        <w:rPr>
          <w:rFonts w:eastAsia="Times New Roman"/>
          <w:color w:val="000000" w:themeColor="text1"/>
          <w:szCs w:val="24"/>
        </w:rPr>
        <w:t xml:space="preserve">εβαίως </w:t>
      </w:r>
      <w:r>
        <w:rPr>
          <w:rFonts w:eastAsia="Times New Roman"/>
          <w:color w:val="000000" w:themeColor="text1"/>
          <w:szCs w:val="24"/>
        </w:rPr>
        <w:t xml:space="preserve">και καταστολή, </w:t>
      </w:r>
      <w:r w:rsidRPr="005C5E7B">
        <w:rPr>
          <w:rFonts w:eastAsia="Times New Roman"/>
          <w:color w:val="000000" w:themeColor="text1"/>
          <w:szCs w:val="24"/>
        </w:rPr>
        <w:t>μιας μικρής</w:t>
      </w:r>
      <w:r>
        <w:rPr>
          <w:rFonts w:eastAsia="Times New Roman"/>
          <w:color w:val="000000" w:themeColor="text1"/>
          <w:szCs w:val="24"/>
        </w:rPr>
        <w:t>,</w:t>
      </w:r>
      <w:r w:rsidRPr="005C5E7B">
        <w:rPr>
          <w:rFonts w:eastAsia="Times New Roman"/>
          <w:color w:val="000000" w:themeColor="text1"/>
          <w:szCs w:val="24"/>
        </w:rPr>
        <w:t xml:space="preserve"> χαμηλής παραβατικότητας</w:t>
      </w:r>
      <w:r>
        <w:rPr>
          <w:rFonts w:eastAsia="Times New Roman"/>
          <w:color w:val="000000" w:themeColor="text1"/>
          <w:szCs w:val="24"/>
        </w:rPr>
        <w:t xml:space="preserve">, αλλά </w:t>
      </w:r>
      <w:r w:rsidRPr="005C5E7B">
        <w:rPr>
          <w:rFonts w:eastAsia="Times New Roman"/>
          <w:color w:val="000000" w:themeColor="text1"/>
          <w:szCs w:val="24"/>
        </w:rPr>
        <w:t xml:space="preserve">κυρίως </w:t>
      </w:r>
      <w:r>
        <w:rPr>
          <w:rFonts w:eastAsia="Times New Roman"/>
          <w:color w:val="000000" w:themeColor="text1"/>
          <w:szCs w:val="24"/>
        </w:rPr>
        <w:t xml:space="preserve">αποσκοπεί στο </w:t>
      </w:r>
      <w:r w:rsidRPr="005C5E7B">
        <w:rPr>
          <w:rFonts w:eastAsia="Times New Roman"/>
          <w:color w:val="000000" w:themeColor="text1"/>
          <w:szCs w:val="24"/>
        </w:rPr>
        <w:t>να δράσει αποτρεπ</w:t>
      </w:r>
      <w:r>
        <w:rPr>
          <w:rFonts w:eastAsia="Times New Roman"/>
          <w:color w:val="000000" w:themeColor="text1"/>
          <w:szCs w:val="24"/>
        </w:rPr>
        <w:t>τικά και να δει και ο πολίτης το</w:t>
      </w:r>
      <w:r w:rsidRPr="005C5E7B">
        <w:rPr>
          <w:rFonts w:eastAsia="Times New Roman"/>
          <w:color w:val="000000" w:themeColor="text1"/>
          <w:szCs w:val="24"/>
        </w:rPr>
        <w:t>ν αστυνομικ</w:t>
      </w:r>
      <w:r>
        <w:rPr>
          <w:rFonts w:eastAsia="Times New Roman"/>
          <w:color w:val="000000" w:themeColor="text1"/>
          <w:szCs w:val="24"/>
        </w:rPr>
        <w:t>ό</w:t>
      </w:r>
      <w:r w:rsidRPr="005C5E7B">
        <w:rPr>
          <w:rFonts w:eastAsia="Times New Roman"/>
          <w:color w:val="000000" w:themeColor="text1"/>
          <w:szCs w:val="24"/>
        </w:rPr>
        <w:t xml:space="preserve"> δίπλα του</w:t>
      </w:r>
      <w:r>
        <w:rPr>
          <w:rFonts w:eastAsia="Times New Roman"/>
          <w:color w:val="000000" w:themeColor="text1"/>
          <w:szCs w:val="24"/>
        </w:rPr>
        <w:t>.</w:t>
      </w:r>
      <w:r w:rsidRPr="005C5E7B">
        <w:rPr>
          <w:rFonts w:eastAsia="Times New Roman"/>
          <w:color w:val="000000" w:themeColor="text1"/>
          <w:szCs w:val="24"/>
        </w:rPr>
        <w:t xml:space="preserve"> Αυτή είναι </w:t>
      </w:r>
      <w:r>
        <w:rPr>
          <w:rFonts w:eastAsia="Times New Roman"/>
          <w:color w:val="000000" w:themeColor="text1"/>
          <w:szCs w:val="24"/>
        </w:rPr>
        <w:t>μια</w:t>
      </w:r>
      <w:r w:rsidRPr="005C5E7B">
        <w:rPr>
          <w:rFonts w:eastAsia="Times New Roman"/>
          <w:color w:val="000000" w:themeColor="text1"/>
          <w:szCs w:val="24"/>
        </w:rPr>
        <w:t xml:space="preserve"> προσπάθεια που έχει ξεκινήσει και γίν</w:t>
      </w:r>
      <w:r>
        <w:rPr>
          <w:rFonts w:eastAsia="Times New Roman"/>
          <w:color w:val="000000" w:themeColor="text1"/>
          <w:szCs w:val="24"/>
        </w:rPr>
        <w:t>ε</w:t>
      </w:r>
      <w:r w:rsidRPr="005C5E7B">
        <w:rPr>
          <w:rFonts w:eastAsia="Times New Roman"/>
          <w:color w:val="000000" w:themeColor="text1"/>
          <w:szCs w:val="24"/>
        </w:rPr>
        <w:t>ται και τα αποτελέσματα είναι ορατά</w:t>
      </w:r>
      <w:r>
        <w:rPr>
          <w:rFonts w:eastAsia="Times New Roman"/>
          <w:color w:val="000000" w:themeColor="text1"/>
          <w:szCs w:val="24"/>
        </w:rPr>
        <w:t>.</w:t>
      </w:r>
    </w:p>
    <w:p w14:paraId="18F92EF8"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Δεν είπα ότι λύσαμε τα προ</w:t>
      </w:r>
      <w:r w:rsidRPr="005C5E7B">
        <w:rPr>
          <w:rFonts w:eastAsia="Times New Roman"/>
          <w:color w:val="000000" w:themeColor="text1"/>
          <w:szCs w:val="24"/>
        </w:rPr>
        <w:t>βλ</w:t>
      </w:r>
      <w:r>
        <w:rPr>
          <w:rFonts w:eastAsia="Times New Roman"/>
          <w:color w:val="000000" w:themeColor="text1"/>
          <w:szCs w:val="24"/>
        </w:rPr>
        <w:t>ήματα. Ε</w:t>
      </w:r>
      <w:r w:rsidRPr="005C5E7B">
        <w:rPr>
          <w:rFonts w:eastAsia="Times New Roman"/>
          <w:color w:val="000000" w:themeColor="text1"/>
          <w:szCs w:val="24"/>
        </w:rPr>
        <w:t>ίπα</w:t>
      </w:r>
      <w:r>
        <w:rPr>
          <w:rFonts w:eastAsia="Times New Roman"/>
          <w:color w:val="000000" w:themeColor="text1"/>
          <w:szCs w:val="24"/>
        </w:rPr>
        <w:t>, όμως,</w:t>
      </w:r>
      <w:r w:rsidRPr="005C5E7B">
        <w:rPr>
          <w:rFonts w:eastAsia="Times New Roman"/>
          <w:color w:val="000000" w:themeColor="text1"/>
          <w:szCs w:val="24"/>
        </w:rPr>
        <w:t xml:space="preserve"> ότι έχουμε βελτιωθεί</w:t>
      </w:r>
      <w:r>
        <w:rPr>
          <w:rFonts w:eastAsia="Times New Roman"/>
          <w:color w:val="000000" w:themeColor="text1"/>
          <w:szCs w:val="24"/>
        </w:rPr>
        <w:t xml:space="preserve">. </w:t>
      </w:r>
    </w:p>
    <w:p w14:paraId="18F92EF9"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Με δεδομέ</w:t>
      </w:r>
      <w:r>
        <w:rPr>
          <w:rFonts w:eastAsia="Times New Roman"/>
          <w:color w:val="000000" w:themeColor="text1"/>
          <w:szCs w:val="24"/>
        </w:rPr>
        <w:t>να α</w:t>
      </w:r>
      <w:r w:rsidRPr="005C5E7B">
        <w:rPr>
          <w:rFonts w:eastAsia="Times New Roman"/>
          <w:color w:val="000000" w:themeColor="text1"/>
          <w:szCs w:val="24"/>
        </w:rPr>
        <w:t>υτά τα σχέδια</w:t>
      </w:r>
      <w:r>
        <w:rPr>
          <w:rFonts w:eastAsia="Times New Roman"/>
          <w:color w:val="000000" w:themeColor="text1"/>
          <w:szCs w:val="24"/>
        </w:rPr>
        <w:t xml:space="preserve">, να σας πω τα νούμερα για τη </w:t>
      </w:r>
      <w:r>
        <w:rPr>
          <w:rFonts w:eastAsia="Times New Roman"/>
          <w:color w:val="000000" w:themeColor="text1"/>
          <w:szCs w:val="24"/>
        </w:rPr>
        <w:t>δ</w:t>
      </w:r>
      <w:r w:rsidRPr="005C5E7B">
        <w:rPr>
          <w:rFonts w:eastAsia="Times New Roman"/>
          <w:color w:val="000000" w:themeColor="text1"/>
          <w:szCs w:val="24"/>
        </w:rPr>
        <w:t xml:space="preserve">υτική </w:t>
      </w:r>
      <w:r w:rsidRPr="005C5E7B">
        <w:rPr>
          <w:rFonts w:eastAsia="Times New Roman"/>
          <w:color w:val="000000" w:themeColor="text1"/>
          <w:szCs w:val="24"/>
        </w:rPr>
        <w:t>Αττική</w:t>
      </w:r>
      <w:r>
        <w:rPr>
          <w:rFonts w:eastAsia="Times New Roman"/>
          <w:color w:val="000000" w:themeColor="text1"/>
          <w:szCs w:val="24"/>
        </w:rPr>
        <w:t>. Ο</w:t>
      </w:r>
      <w:r w:rsidRPr="005C5E7B">
        <w:rPr>
          <w:rFonts w:eastAsia="Times New Roman"/>
          <w:color w:val="000000" w:themeColor="text1"/>
          <w:szCs w:val="24"/>
        </w:rPr>
        <w:t>ι μεταβολές στις κ</w:t>
      </w:r>
      <w:r>
        <w:rPr>
          <w:rFonts w:eastAsia="Times New Roman"/>
          <w:color w:val="000000" w:themeColor="text1"/>
          <w:szCs w:val="24"/>
        </w:rPr>
        <w:t>λοπές</w:t>
      </w:r>
      <w:r w:rsidRPr="005C5E7B">
        <w:rPr>
          <w:rFonts w:eastAsia="Times New Roman"/>
          <w:color w:val="000000" w:themeColor="text1"/>
          <w:szCs w:val="24"/>
        </w:rPr>
        <w:t xml:space="preserve"> και στις διαρρήξεις </w:t>
      </w:r>
      <w:r>
        <w:rPr>
          <w:rFonts w:eastAsia="Times New Roman"/>
          <w:color w:val="000000" w:themeColor="text1"/>
          <w:szCs w:val="24"/>
        </w:rPr>
        <w:t>ήταν</w:t>
      </w:r>
      <w:r w:rsidRPr="005C5E7B">
        <w:rPr>
          <w:rFonts w:eastAsia="Times New Roman"/>
          <w:color w:val="000000" w:themeColor="text1"/>
          <w:szCs w:val="24"/>
        </w:rPr>
        <w:t xml:space="preserve"> </w:t>
      </w:r>
      <w:r w:rsidRPr="005C5E7B">
        <w:rPr>
          <w:rFonts w:eastAsia="Times New Roman"/>
          <w:color w:val="000000" w:themeColor="text1"/>
          <w:szCs w:val="24"/>
        </w:rPr>
        <w:t xml:space="preserve">το 2017 </w:t>
      </w:r>
      <w:r>
        <w:rPr>
          <w:rFonts w:eastAsia="Times New Roman"/>
          <w:color w:val="000000" w:themeColor="text1"/>
          <w:szCs w:val="24"/>
        </w:rPr>
        <w:t>ο</w:t>
      </w:r>
      <w:r>
        <w:rPr>
          <w:rFonts w:eastAsia="Times New Roman"/>
          <w:color w:val="000000" w:themeColor="text1"/>
          <w:szCs w:val="24"/>
        </w:rPr>
        <w:t>κ</w:t>
      </w:r>
      <w:r>
        <w:rPr>
          <w:rFonts w:eastAsia="Times New Roman"/>
          <w:color w:val="000000" w:themeColor="text1"/>
          <w:szCs w:val="24"/>
        </w:rPr>
        <w:t xml:space="preserve">τώ χιλιάδες τετρακόσιες τριάντα επτά, το 2018 </w:t>
      </w:r>
      <w:r>
        <w:rPr>
          <w:rFonts w:eastAsia="Times New Roman"/>
          <w:color w:val="000000" w:themeColor="text1"/>
          <w:szCs w:val="24"/>
        </w:rPr>
        <w:t xml:space="preserve">ήταν </w:t>
      </w:r>
      <w:r>
        <w:rPr>
          <w:rFonts w:eastAsia="Times New Roman"/>
          <w:color w:val="000000" w:themeColor="text1"/>
          <w:szCs w:val="24"/>
        </w:rPr>
        <w:t xml:space="preserve">έξι χιλιάδες εννιακόσιες έντεκα. Η </w:t>
      </w:r>
      <w:r w:rsidRPr="005C5E7B">
        <w:rPr>
          <w:rFonts w:eastAsia="Times New Roman"/>
          <w:color w:val="000000" w:themeColor="text1"/>
          <w:szCs w:val="24"/>
        </w:rPr>
        <w:t>μείωση είναι 18% περίπου</w:t>
      </w:r>
      <w:r>
        <w:rPr>
          <w:rFonts w:eastAsia="Times New Roman"/>
          <w:color w:val="000000" w:themeColor="text1"/>
          <w:szCs w:val="24"/>
        </w:rPr>
        <w:t>.</w:t>
      </w:r>
    </w:p>
    <w:p w14:paraId="18F92EFA" w14:textId="77777777" w:rsidR="007D28C0" w:rsidRDefault="00B56CEE">
      <w:pPr>
        <w:spacing w:line="600" w:lineRule="auto"/>
        <w:ind w:firstLine="720"/>
        <w:jc w:val="both"/>
        <w:rPr>
          <w:rFonts w:eastAsia="Times New Roman"/>
          <w:color w:val="000000" w:themeColor="text1"/>
          <w:szCs w:val="24"/>
        </w:rPr>
      </w:pPr>
      <w:r w:rsidRPr="00B57CE8">
        <w:rPr>
          <w:rFonts w:eastAsia="Times New Roman"/>
          <w:b/>
          <w:color w:val="000000" w:themeColor="text1"/>
          <w:szCs w:val="24"/>
        </w:rPr>
        <w:t>ΓΕΩΡΓΙΟΣ</w:t>
      </w:r>
      <w:r>
        <w:rPr>
          <w:rFonts w:eastAsia="Times New Roman"/>
          <w:b/>
          <w:color w:val="000000" w:themeColor="text1"/>
          <w:szCs w:val="24"/>
        </w:rPr>
        <w:t xml:space="preserve"> </w:t>
      </w:r>
      <w:r w:rsidRPr="00B57CE8">
        <w:rPr>
          <w:rFonts w:eastAsia="Times New Roman"/>
          <w:b/>
          <w:color w:val="000000" w:themeColor="text1"/>
          <w:szCs w:val="24"/>
        </w:rPr>
        <w:t>-</w:t>
      </w:r>
      <w:r>
        <w:rPr>
          <w:rFonts w:eastAsia="Times New Roman"/>
          <w:b/>
          <w:color w:val="000000" w:themeColor="text1"/>
          <w:szCs w:val="24"/>
        </w:rPr>
        <w:t xml:space="preserve"> </w:t>
      </w:r>
      <w:r w:rsidRPr="00B57CE8">
        <w:rPr>
          <w:rFonts w:eastAsia="Times New Roman"/>
          <w:b/>
          <w:color w:val="000000" w:themeColor="text1"/>
          <w:szCs w:val="24"/>
        </w:rPr>
        <w:t xml:space="preserve">ΔΗΜΗΤΡΙΟΣ </w:t>
      </w:r>
      <w:r w:rsidRPr="00B57CE8">
        <w:rPr>
          <w:rFonts w:eastAsia="Times New Roman"/>
          <w:b/>
          <w:color w:val="000000" w:themeColor="text1"/>
          <w:szCs w:val="24"/>
        </w:rPr>
        <w:t>ΚΑΡΡΑΣ:</w:t>
      </w:r>
      <w:r>
        <w:rPr>
          <w:rFonts w:eastAsia="Times New Roman"/>
          <w:color w:val="000000" w:themeColor="text1"/>
          <w:szCs w:val="24"/>
        </w:rPr>
        <w:t xml:space="preserve"> Συγχωρείστε με. Η μικρή εγκληματικότητα δεν καταγγέλλεται γιατί δεν βρίσκεται.</w:t>
      </w:r>
    </w:p>
    <w:p w14:paraId="18F92EFB" w14:textId="77777777" w:rsidR="007D28C0" w:rsidRDefault="00B56CEE">
      <w:pPr>
        <w:spacing w:line="600" w:lineRule="auto"/>
        <w:ind w:firstLine="720"/>
        <w:jc w:val="both"/>
        <w:rPr>
          <w:rFonts w:eastAsia="Times New Roman"/>
          <w:color w:val="000000" w:themeColor="text1"/>
          <w:szCs w:val="24"/>
        </w:rPr>
      </w:pPr>
      <w:r w:rsidRPr="00B57CE8">
        <w:rPr>
          <w:rFonts w:eastAsia="Times New Roman"/>
          <w:b/>
          <w:color w:val="000000" w:themeColor="text1"/>
          <w:szCs w:val="24"/>
        </w:rPr>
        <w:t xml:space="preserve">ΠΡΟΕΔΡΕΥΩΝ (Μάριος Γεωργιάδης): </w:t>
      </w:r>
      <w:r>
        <w:rPr>
          <w:rFonts w:eastAsia="Times New Roman"/>
          <w:color w:val="000000" w:themeColor="text1"/>
          <w:szCs w:val="24"/>
        </w:rPr>
        <w:t>Κύριε Καρρά, δεν ακούγεστε. Δεν καταγράφεται κάτι.</w:t>
      </w:r>
    </w:p>
    <w:p w14:paraId="18F92EFC" w14:textId="77777777" w:rsidR="007D28C0" w:rsidRDefault="00B56CEE">
      <w:pPr>
        <w:spacing w:line="600" w:lineRule="auto"/>
        <w:ind w:firstLine="720"/>
        <w:jc w:val="both"/>
        <w:rPr>
          <w:rFonts w:eastAsia="Times New Roman"/>
          <w:color w:val="000000" w:themeColor="text1"/>
          <w:szCs w:val="24"/>
        </w:rPr>
      </w:pPr>
      <w:r w:rsidRPr="00B57CE8">
        <w:rPr>
          <w:rFonts w:eastAsia="Times New Roman"/>
          <w:b/>
          <w:color w:val="000000" w:themeColor="text1"/>
          <w:szCs w:val="24"/>
        </w:rPr>
        <w:t>ΟΛΓΑ ΓΕΡΟΒΑΣΙΛΗ (Υπουργός Προστασίας του Πολίτη):</w:t>
      </w:r>
      <w:r>
        <w:rPr>
          <w:rFonts w:eastAsia="Times New Roman"/>
          <w:color w:val="000000" w:themeColor="text1"/>
          <w:szCs w:val="24"/>
        </w:rPr>
        <w:t xml:space="preserve"> Σας είπα για </w:t>
      </w:r>
      <w:r w:rsidRPr="005C5E7B">
        <w:rPr>
          <w:rFonts w:eastAsia="Times New Roman"/>
          <w:color w:val="000000" w:themeColor="text1"/>
          <w:szCs w:val="24"/>
        </w:rPr>
        <w:t xml:space="preserve">κλοπές </w:t>
      </w:r>
      <w:r>
        <w:rPr>
          <w:rFonts w:eastAsia="Times New Roman"/>
          <w:color w:val="000000" w:themeColor="text1"/>
          <w:szCs w:val="24"/>
        </w:rPr>
        <w:t>και διαρρήξεις κ</w:t>
      </w:r>
      <w:r>
        <w:rPr>
          <w:rFonts w:eastAsia="Times New Roman"/>
          <w:color w:val="000000" w:themeColor="text1"/>
          <w:szCs w:val="24"/>
        </w:rPr>
        <w:t>αταγεγραμμένες. Αυτό εννοώ.</w:t>
      </w:r>
    </w:p>
    <w:p w14:paraId="18F92EFD"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Όσον αφορά τις κλοπές, </w:t>
      </w:r>
      <w:r w:rsidRPr="005C5E7B">
        <w:rPr>
          <w:rFonts w:eastAsia="Times New Roman"/>
          <w:color w:val="000000" w:themeColor="text1"/>
          <w:szCs w:val="24"/>
        </w:rPr>
        <w:t>από τεσσε</w:t>
      </w:r>
      <w:r>
        <w:rPr>
          <w:rFonts w:eastAsia="Times New Roman"/>
          <w:color w:val="000000" w:themeColor="text1"/>
          <w:szCs w:val="24"/>
        </w:rPr>
        <w:t xml:space="preserve">ρισήμισι </w:t>
      </w:r>
      <w:r w:rsidRPr="005C5E7B">
        <w:rPr>
          <w:rFonts w:eastAsia="Times New Roman"/>
          <w:color w:val="000000" w:themeColor="text1"/>
          <w:szCs w:val="24"/>
        </w:rPr>
        <w:t xml:space="preserve">χιλιάδες που είχαμε το </w:t>
      </w:r>
      <w:r>
        <w:rPr>
          <w:rFonts w:eastAsia="Times New Roman"/>
          <w:color w:val="000000" w:themeColor="text1"/>
          <w:szCs w:val="24"/>
        </w:rPr>
        <w:t>20</w:t>
      </w:r>
      <w:r w:rsidRPr="005C5E7B">
        <w:rPr>
          <w:rFonts w:eastAsia="Times New Roman"/>
          <w:color w:val="000000" w:themeColor="text1"/>
          <w:szCs w:val="24"/>
        </w:rPr>
        <w:t xml:space="preserve">17 είχαμε </w:t>
      </w:r>
      <w:r>
        <w:rPr>
          <w:rFonts w:eastAsia="Times New Roman"/>
          <w:color w:val="000000" w:themeColor="text1"/>
          <w:szCs w:val="24"/>
        </w:rPr>
        <w:t xml:space="preserve">τρεις χιλιάδες το 2018. Επίσης, </w:t>
      </w:r>
      <w:r w:rsidRPr="005C5E7B">
        <w:rPr>
          <w:rFonts w:eastAsia="Times New Roman"/>
          <w:color w:val="000000" w:themeColor="text1"/>
          <w:szCs w:val="24"/>
        </w:rPr>
        <w:t xml:space="preserve">είχαμε μείωση και σε κλοπές τροχοφόρων και σε ληστείες </w:t>
      </w:r>
      <w:r>
        <w:rPr>
          <w:rFonts w:eastAsia="Times New Roman"/>
          <w:color w:val="000000" w:themeColor="text1"/>
          <w:szCs w:val="24"/>
        </w:rPr>
        <w:t xml:space="preserve">ακόμη </w:t>
      </w:r>
      <w:r w:rsidRPr="005C5E7B">
        <w:rPr>
          <w:rFonts w:eastAsia="Times New Roman"/>
          <w:color w:val="000000" w:themeColor="text1"/>
          <w:szCs w:val="24"/>
        </w:rPr>
        <w:t>είχαμε μείωση</w:t>
      </w:r>
      <w:r>
        <w:rPr>
          <w:rFonts w:eastAsia="Times New Roman"/>
          <w:color w:val="000000" w:themeColor="text1"/>
          <w:szCs w:val="24"/>
        </w:rPr>
        <w:t xml:space="preserve">. </w:t>
      </w:r>
    </w:p>
    <w:p w14:paraId="18F92EFE"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Εν πάση </w:t>
      </w:r>
      <w:proofErr w:type="spellStart"/>
      <w:r w:rsidRPr="005C5E7B">
        <w:rPr>
          <w:rFonts w:eastAsia="Times New Roman"/>
          <w:color w:val="000000" w:themeColor="text1"/>
          <w:szCs w:val="24"/>
        </w:rPr>
        <w:t>περιπτώσ</w:t>
      </w:r>
      <w:r>
        <w:rPr>
          <w:rFonts w:eastAsia="Times New Roman"/>
          <w:color w:val="000000" w:themeColor="text1"/>
          <w:szCs w:val="24"/>
        </w:rPr>
        <w:t>ει</w:t>
      </w:r>
      <w:proofErr w:type="spellEnd"/>
      <w:r>
        <w:rPr>
          <w:rFonts w:eastAsia="Times New Roman"/>
          <w:color w:val="000000" w:themeColor="text1"/>
          <w:szCs w:val="24"/>
        </w:rPr>
        <w:t>, α</w:t>
      </w:r>
      <w:r w:rsidRPr="005C5E7B">
        <w:rPr>
          <w:rFonts w:eastAsia="Times New Roman"/>
          <w:color w:val="000000" w:themeColor="text1"/>
          <w:szCs w:val="24"/>
        </w:rPr>
        <w:t>υτά είναι τ</w:t>
      </w:r>
      <w:r>
        <w:rPr>
          <w:rFonts w:eastAsia="Times New Roman"/>
          <w:color w:val="000000" w:themeColor="text1"/>
          <w:szCs w:val="24"/>
        </w:rPr>
        <w:t>α πραγματικ</w:t>
      </w:r>
      <w:r>
        <w:rPr>
          <w:rFonts w:eastAsia="Times New Roman"/>
          <w:color w:val="000000" w:themeColor="text1"/>
          <w:szCs w:val="24"/>
        </w:rPr>
        <w:t>ά γεγονότα με ποσοστά</w:t>
      </w:r>
      <w:r w:rsidRPr="005C5E7B">
        <w:rPr>
          <w:rFonts w:eastAsia="Times New Roman"/>
          <w:color w:val="000000" w:themeColor="text1"/>
          <w:szCs w:val="24"/>
        </w:rPr>
        <w:t xml:space="preserve"> τα οποία δείχνουν την τάση</w:t>
      </w:r>
      <w:r>
        <w:rPr>
          <w:rFonts w:eastAsia="Times New Roman"/>
          <w:color w:val="000000" w:themeColor="text1"/>
          <w:szCs w:val="24"/>
        </w:rPr>
        <w:t>, αλλά</w:t>
      </w:r>
      <w:r w:rsidRPr="005C5E7B">
        <w:rPr>
          <w:rFonts w:eastAsia="Times New Roman"/>
          <w:color w:val="000000" w:themeColor="text1"/>
          <w:szCs w:val="24"/>
        </w:rPr>
        <w:t xml:space="preserve"> δεν σημαίνει ότι λύθηκαν και τα προβλήματα</w:t>
      </w:r>
      <w:r>
        <w:rPr>
          <w:rFonts w:eastAsia="Times New Roman"/>
          <w:color w:val="000000" w:themeColor="text1"/>
          <w:szCs w:val="24"/>
        </w:rPr>
        <w:t>.</w:t>
      </w:r>
    </w:p>
    <w:p w14:paraId="18F92EFF"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5C5E7B">
        <w:rPr>
          <w:rFonts w:eastAsia="Times New Roman"/>
          <w:color w:val="000000" w:themeColor="text1"/>
          <w:szCs w:val="24"/>
        </w:rPr>
        <w:t>ια την αντιμετώπιση της κατάστασης</w:t>
      </w:r>
      <w:r>
        <w:rPr>
          <w:rFonts w:eastAsia="Times New Roman"/>
          <w:color w:val="000000" w:themeColor="text1"/>
          <w:szCs w:val="24"/>
        </w:rPr>
        <w:t>,</w:t>
      </w:r>
      <w:r w:rsidRPr="005C5E7B">
        <w:rPr>
          <w:rFonts w:eastAsia="Times New Roman"/>
          <w:color w:val="000000" w:themeColor="text1"/>
          <w:szCs w:val="24"/>
        </w:rPr>
        <w:t xml:space="preserve"> όπως είπατε και </w:t>
      </w:r>
      <w:r>
        <w:rPr>
          <w:rFonts w:eastAsia="Times New Roman"/>
          <w:color w:val="000000" w:themeColor="text1"/>
          <w:szCs w:val="24"/>
        </w:rPr>
        <w:t>εσείς,</w:t>
      </w:r>
      <w:r w:rsidRPr="005C5E7B">
        <w:rPr>
          <w:rFonts w:eastAsia="Times New Roman"/>
          <w:color w:val="000000" w:themeColor="text1"/>
          <w:szCs w:val="24"/>
        </w:rPr>
        <w:t xml:space="preserve"> πραγματικά χρειάζονται και συνέργειες και των φορέων και των δημοτικών αρχών</w:t>
      </w:r>
      <w:r>
        <w:rPr>
          <w:rFonts w:eastAsia="Times New Roman"/>
          <w:color w:val="000000" w:themeColor="text1"/>
          <w:szCs w:val="24"/>
        </w:rPr>
        <w:t>,</w:t>
      </w:r>
      <w:r w:rsidRPr="005C5E7B">
        <w:rPr>
          <w:rFonts w:eastAsia="Times New Roman"/>
          <w:color w:val="000000" w:themeColor="text1"/>
          <w:szCs w:val="24"/>
        </w:rPr>
        <w:t xml:space="preserve"> πρωτοβουλίες πολιτώ</w:t>
      </w:r>
      <w:r w:rsidRPr="005C5E7B">
        <w:rPr>
          <w:rFonts w:eastAsia="Times New Roman"/>
          <w:color w:val="000000" w:themeColor="text1"/>
          <w:szCs w:val="24"/>
        </w:rPr>
        <w:t>ν</w:t>
      </w:r>
      <w:r>
        <w:rPr>
          <w:rFonts w:eastAsia="Times New Roman"/>
          <w:color w:val="000000" w:themeColor="text1"/>
          <w:szCs w:val="24"/>
        </w:rPr>
        <w:t>,</w:t>
      </w:r>
      <w:r w:rsidRPr="005C5E7B">
        <w:rPr>
          <w:rFonts w:eastAsia="Times New Roman"/>
          <w:color w:val="000000" w:themeColor="text1"/>
          <w:szCs w:val="24"/>
        </w:rPr>
        <w:t xml:space="preserve"> συλλόγων</w:t>
      </w:r>
      <w:r>
        <w:rPr>
          <w:rFonts w:eastAsia="Times New Roman"/>
          <w:color w:val="000000" w:themeColor="text1"/>
          <w:szCs w:val="24"/>
        </w:rPr>
        <w:t>,</w:t>
      </w:r>
      <w:r w:rsidRPr="005C5E7B">
        <w:rPr>
          <w:rFonts w:eastAsia="Times New Roman"/>
          <w:color w:val="000000" w:themeColor="text1"/>
          <w:szCs w:val="24"/>
        </w:rPr>
        <w:t xml:space="preserve"> </w:t>
      </w:r>
      <w:r>
        <w:rPr>
          <w:rFonts w:eastAsia="Times New Roman"/>
          <w:color w:val="000000" w:themeColor="text1"/>
          <w:szCs w:val="24"/>
        </w:rPr>
        <w:t xml:space="preserve">όπως </w:t>
      </w:r>
      <w:r w:rsidRPr="005C5E7B">
        <w:rPr>
          <w:rFonts w:eastAsia="Times New Roman"/>
          <w:color w:val="000000" w:themeColor="text1"/>
          <w:szCs w:val="24"/>
        </w:rPr>
        <w:t>φωτισμό</w:t>
      </w:r>
      <w:r>
        <w:rPr>
          <w:rFonts w:eastAsia="Times New Roman"/>
          <w:color w:val="000000" w:themeColor="text1"/>
          <w:szCs w:val="24"/>
        </w:rPr>
        <w:t>ς</w:t>
      </w:r>
      <w:r w:rsidRPr="005C5E7B">
        <w:rPr>
          <w:rFonts w:eastAsia="Times New Roman"/>
          <w:color w:val="000000" w:themeColor="text1"/>
          <w:szCs w:val="24"/>
        </w:rPr>
        <w:t xml:space="preserve"> </w:t>
      </w:r>
      <w:r>
        <w:rPr>
          <w:rFonts w:eastAsia="Times New Roman"/>
          <w:color w:val="000000" w:themeColor="text1"/>
          <w:szCs w:val="24"/>
        </w:rPr>
        <w:t xml:space="preserve">των </w:t>
      </w:r>
      <w:r w:rsidRPr="005C5E7B">
        <w:rPr>
          <w:rFonts w:eastAsia="Times New Roman"/>
          <w:color w:val="000000" w:themeColor="text1"/>
          <w:szCs w:val="24"/>
        </w:rPr>
        <w:t>δρόμων</w:t>
      </w:r>
      <w:r>
        <w:rPr>
          <w:rFonts w:eastAsia="Times New Roman"/>
          <w:color w:val="000000" w:themeColor="text1"/>
          <w:szCs w:val="24"/>
        </w:rPr>
        <w:t>,</w:t>
      </w:r>
      <w:r w:rsidRPr="005C5E7B">
        <w:rPr>
          <w:rFonts w:eastAsia="Times New Roman"/>
          <w:color w:val="000000" w:themeColor="text1"/>
          <w:szCs w:val="24"/>
        </w:rPr>
        <w:t xml:space="preserve"> χρήση περιοχών</w:t>
      </w:r>
      <w:r>
        <w:rPr>
          <w:rFonts w:eastAsia="Times New Roman"/>
          <w:color w:val="000000" w:themeColor="text1"/>
          <w:szCs w:val="24"/>
        </w:rPr>
        <w:t xml:space="preserve"> και άλλα και ό</w:t>
      </w:r>
      <w:r w:rsidRPr="005C5E7B">
        <w:rPr>
          <w:rFonts w:eastAsia="Times New Roman"/>
          <w:color w:val="000000" w:themeColor="text1"/>
          <w:szCs w:val="24"/>
        </w:rPr>
        <w:t>λα αυτά μπορούν να δράσουν αποτρεπτικά στην εγκληματικότητα</w:t>
      </w:r>
      <w:r>
        <w:rPr>
          <w:rFonts w:eastAsia="Times New Roman"/>
          <w:color w:val="000000" w:themeColor="text1"/>
          <w:szCs w:val="24"/>
        </w:rPr>
        <w:t>.</w:t>
      </w:r>
    </w:p>
    <w:p w14:paraId="18F92F00"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Από τον</w:t>
      </w:r>
      <w:r w:rsidRPr="005C5E7B">
        <w:rPr>
          <w:rFonts w:eastAsia="Times New Roman"/>
          <w:color w:val="000000" w:themeColor="text1"/>
          <w:szCs w:val="24"/>
        </w:rPr>
        <w:t xml:space="preserve"> Μ</w:t>
      </w:r>
      <w:r>
        <w:rPr>
          <w:rFonts w:eastAsia="Times New Roman"/>
          <w:color w:val="000000" w:themeColor="text1"/>
          <w:szCs w:val="24"/>
        </w:rPr>
        <w:t xml:space="preserve">άιο </w:t>
      </w:r>
      <w:r w:rsidRPr="005C5E7B">
        <w:rPr>
          <w:rFonts w:eastAsia="Times New Roman"/>
          <w:color w:val="000000" w:themeColor="text1"/>
          <w:szCs w:val="24"/>
        </w:rPr>
        <w:t xml:space="preserve">του </w:t>
      </w:r>
      <w:r>
        <w:rPr>
          <w:rFonts w:eastAsia="Times New Roman"/>
          <w:color w:val="000000" w:themeColor="text1"/>
          <w:szCs w:val="24"/>
        </w:rPr>
        <w:t>20</w:t>
      </w:r>
      <w:r w:rsidRPr="005C5E7B">
        <w:rPr>
          <w:rFonts w:eastAsia="Times New Roman"/>
          <w:color w:val="000000" w:themeColor="text1"/>
          <w:szCs w:val="24"/>
        </w:rPr>
        <w:t>15</w:t>
      </w:r>
      <w:r>
        <w:rPr>
          <w:rFonts w:eastAsia="Times New Roman"/>
          <w:color w:val="000000" w:themeColor="text1"/>
          <w:szCs w:val="24"/>
        </w:rPr>
        <w:t>, λ</w:t>
      </w:r>
      <w:r w:rsidRPr="005C5E7B">
        <w:rPr>
          <w:rFonts w:eastAsia="Times New Roman"/>
          <w:color w:val="000000" w:themeColor="text1"/>
          <w:szCs w:val="24"/>
        </w:rPr>
        <w:t>οιπόν</w:t>
      </w:r>
      <w:r>
        <w:rPr>
          <w:rFonts w:eastAsia="Times New Roman"/>
          <w:color w:val="000000" w:themeColor="text1"/>
          <w:szCs w:val="24"/>
        </w:rPr>
        <w:t>,</w:t>
      </w:r>
      <w:r w:rsidRPr="005C5E7B">
        <w:rPr>
          <w:rFonts w:eastAsia="Times New Roman"/>
          <w:color w:val="000000" w:themeColor="text1"/>
          <w:szCs w:val="24"/>
        </w:rPr>
        <w:t xml:space="preserve"> η </w:t>
      </w:r>
      <w:r>
        <w:rPr>
          <w:rFonts w:eastAsia="Times New Roman"/>
          <w:color w:val="000000" w:themeColor="text1"/>
          <w:szCs w:val="24"/>
        </w:rPr>
        <w:t>Α</w:t>
      </w:r>
      <w:r w:rsidRPr="005C5E7B">
        <w:rPr>
          <w:rFonts w:eastAsia="Times New Roman"/>
          <w:color w:val="000000" w:themeColor="text1"/>
          <w:szCs w:val="24"/>
        </w:rPr>
        <w:t>στυνο</w:t>
      </w:r>
      <w:r>
        <w:rPr>
          <w:rFonts w:eastAsia="Times New Roman"/>
          <w:color w:val="000000" w:themeColor="text1"/>
          <w:szCs w:val="24"/>
        </w:rPr>
        <w:t>μία</w:t>
      </w:r>
      <w:r w:rsidRPr="005C5E7B">
        <w:rPr>
          <w:rFonts w:eastAsia="Times New Roman"/>
          <w:color w:val="000000" w:themeColor="text1"/>
          <w:szCs w:val="24"/>
        </w:rPr>
        <w:t xml:space="preserve"> έχει εφαρμόσει ένα ειδικό σχέδιο αστυνόμευσης </w:t>
      </w:r>
      <w:r>
        <w:rPr>
          <w:rFonts w:eastAsia="Times New Roman"/>
          <w:color w:val="000000" w:themeColor="text1"/>
          <w:szCs w:val="24"/>
        </w:rPr>
        <w:t>για</w:t>
      </w:r>
      <w:r w:rsidRPr="005C5E7B">
        <w:rPr>
          <w:rFonts w:eastAsia="Times New Roman"/>
          <w:color w:val="000000" w:themeColor="text1"/>
          <w:szCs w:val="24"/>
        </w:rPr>
        <w:t xml:space="preserve"> την περιοχή της </w:t>
      </w:r>
      <w:r>
        <w:rPr>
          <w:rFonts w:eastAsia="Times New Roman"/>
          <w:color w:val="000000" w:themeColor="text1"/>
          <w:szCs w:val="24"/>
        </w:rPr>
        <w:t xml:space="preserve">δυτικής </w:t>
      </w:r>
      <w:r w:rsidRPr="005C5E7B">
        <w:rPr>
          <w:rFonts w:eastAsia="Times New Roman"/>
          <w:color w:val="000000" w:themeColor="text1"/>
          <w:szCs w:val="24"/>
        </w:rPr>
        <w:t>Αττικής</w:t>
      </w:r>
      <w:r>
        <w:rPr>
          <w:rFonts w:eastAsia="Times New Roman"/>
          <w:color w:val="000000" w:themeColor="text1"/>
          <w:szCs w:val="24"/>
        </w:rPr>
        <w:t>,</w:t>
      </w:r>
      <w:r w:rsidRPr="005C5E7B">
        <w:rPr>
          <w:rFonts w:eastAsia="Times New Roman"/>
          <w:color w:val="000000" w:themeColor="text1"/>
          <w:szCs w:val="24"/>
        </w:rPr>
        <w:t xml:space="preserve"> λαμβάνοντας υπ</w:t>
      </w:r>
      <w:r>
        <w:rPr>
          <w:rFonts w:eastAsia="Times New Roman"/>
          <w:color w:val="000000" w:themeColor="text1"/>
          <w:szCs w:val="24"/>
        </w:rPr>
        <w:t xml:space="preserve">’ </w:t>
      </w:r>
      <w:proofErr w:type="spellStart"/>
      <w:r>
        <w:rPr>
          <w:rFonts w:eastAsia="Times New Roman"/>
          <w:color w:val="000000" w:themeColor="text1"/>
          <w:szCs w:val="24"/>
        </w:rPr>
        <w:t>όψιν</w:t>
      </w:r>
      <w:proofErr w:type="spellEnd"/>
      <w:r w:rsidRPr="005C5E7B">
        <w:rPr>
          <w:rFonts w:eastAsia="Times New Roman"/>
          <w:color w:val="000000" w:themeColor="text1"/>
          <w:szCs w:val="24"/>
        </w:rPr>
        <w:t xml:space="preserve"> τις υπάρχουσες ανάγκες</w:t>
      </w:r>
      <w:r>
        <w:rPr>
          <w:rFonts w:eastAsia="Times New Roman"/>
          <w:color w:val="000000" w:themeColor="text1"/>
          <w:szCs w:val="24"/>
        </w:rPr>
        <w:t>. Δημιουργήθηκε η Αστυνομική Υ</w:t>
      </w:r>
      <w:r w:rsidRPr="005C5E7B">
        <w:rPr>
          <w:rFonts w:eastAsia="Times New Roman"/>
          <w:color w:val="000000" w:themeColor="text1"/>
          <w:szCs w:val="24"/>
        </w:rPr>
        <w:t>ποδιεύθυνση Δυτικής Αττικής</w:t>
      </w:r>
      <w:r>
        <w:rPr>
          <w:rFonts w:eastAsia="Times New Roman"/>
          <w:color w:val="000000" w:themeColor="text1"/>
          <w:szCs w:val="24"/>
        </w:rPr>
        <w:t>. Έ</w:t>
      </w:r>
      <w:r w:rsidRPr="005C5E7B">
        <w:rPr>
          <w:rFonts w:eastAsia="Times New Roman"/>
          <w:color w:val="000000" w:themeColor="text1"/>
          <w:szCs w:val="24"/>
        </w:rPr>
        <w:t xml:space="preserve">χω ήδη υπογράψει </w:t>
      </w:r>
      <w:r>
        <w:rPr>
          <w:rFonts w:eastAsia="Times New Roman"/>
          <w:color w:val="000000" w:themeColor="text1"/>
          <w:szCs w:val="24"/>
        </w:rPr>
        <w:t xml:space="preserve">τη </w:t>
      </w:r>
      <w:r w:rsidRPr="005C5E7B">
        <w:rPr>
          <w:rFonts w:eastAsia="Times New Roman"/>
          <w:color w:val="000000" w:themeColor="text1"/>
          <w:szCs w:val="24"/>
        </w:rPr>
        <w:t xml:space="preserve">σχετική απόφαση για την τοποθέτηση του </w:t>
      </w:r>
      <w:r>
        <w:rPr>
          <w:rFonts w:eastAsia="Times New Roman"/>
          <w:color w:val="000000" w:themeColor="text1"/>
          <w:szCs w:val="24"/>
        </w:rPr>
        <w:t>α</w:t>
      </w:r>
      <w:r w:rsidRPr="005C5E7B">
        <w:rPr>
          <w:rFonts w:eastAsia="Times New Roman"/>
          <w:color w:val="000000" w:themeColor="text1"/>
          <w:szCs w:val="24"/>
        </w:rPr>
        <w:t xml:space="preserve">στυνομικού </w:t>
      </w:r>
      <w:r>
        <w:rPr>
          <w:rFonts w:eastAsia="Times New Roman"/>
          <w:color w:val="000000" w:themeColor="text1"/>
          <w:szCs w:val="24"/>
        </w:rPr>
        <w:t>δ</w:t>
      </w:r>
      <w:r w:rsidRPr="005C5E7B">
        <w:rPr>
          <w:rFonts w:eastAsia="Times New Roman"/>
          <w:color w:val="000000" w:themeColor="text1"/>
          <w:szCs w:val="24"/>
        </w:rPr>
        <w:t>ιευθυντή</w:t>
      </w:r>
      <w:r>
        <w:rPr>
          <w:rFonts w:eastAsia="Times New Roman"/>
          <w:color w:val="000000" w:themeColor="text1"/>
          <w:szCs w:val="24"/>
        </w:rPr>
        <w:t xml:space="preserve"> </w:t>
      </w:r>
      <w:r>
        <w:rPr>
          <w:rFonts w:eastAsia="Times New Roman"/>
          <w:color w:val="000000" w:themeColor="text1"/>
          <w:szCs w:val="24"/>
        </w:rPr>
        <w:t>εκεί. Αυτό θα γίνει ε</w:t>
      </w:r>
      <w:r w:rsidRPr="005C5E7B">
        <w:rPr>
          <w:rFonts w:eastAsia="Times New Roman"/>
          <w:color w:val="000000" w:themeColor="text1"/>
          <w:szCs w:val="24"/>
        </w:rPr>
        <w:t>ντός των επόμενων ημερών</w:t>
      </w:r>
      <w:r>
        <w:rPr>
          <w:rFonts w:eastAsia="Times New Roman"/>
          <w:color w:val="000000" w:themeColor="text1"/>
          <w:szCs w:val="24"/>
        </w:rPr>
        <w:t>. Τ</w:t>
      </w:r>
      <w:r w:rsidRPr="005C5E7B">
        <w:rPr>
          <w:rFonts w:eastAsia="Times New Roman"/>
          <w:color w:val="000000" w:themeColor="text1"/>
          <w:szCs w:val="24"/>
        </w:rPr>
        <w:t>ο μέτρο αυτό σε συνδυασ</w:t>
      </w:r>
      <w:r w:rsidRPr="005C5E7B">
        <w:rPr>
          <w:rFonts w:eastAsia="Times New Roman"/>
          <w:color w:val="000000" w:themeColor="text1"/>
          <w:szCs w:val="24"/>
        </w:rPr>
        <w:t xml:space="preserve">μό και με το πρόγραμμα </w:t>
      </w:r>
      <w:r>
        <w:rPr>
          <w:rFonts w:eastAsia="Times New Roman"/>
          <w:color w:val="000000" w:themeColor="text1"/>
          <w:szCs w:val="24"/>
        </w:rPr>
        <w:t>«</w:t>
      </w:r>
      <w:r>
        <w:rPr>
          <w:rFonts w:eastAsia="Times New Roman"/>
          <w:color w:val="000000" w:themeColor="text1"/>
          <w:szCs w:val="24"/>
        </w:rPr>
        <w:t>ΠΕΡΣΕΑΣ</w:t>
      </w:r>
      <w:r>
        <w:rPr>
          <w:rFonts w:eastAsia="Times New Roman"/>
          <w:color w:val="000000" w:themeColor="text1"/>
          <w:szCs w:val="24"/>
        </w:rPr>
        <w:t>»</w:t>
      </w:r>
      <w:r>
        <w:rPr>
          <w:rFonts w:eastAsia="Times New Roman"/>
          <w:color w:val="000000" w:themeColor="text1"/>
          <w:szCs w:val="24"/>
        </w:rPr>
        <w:t xml:space="preserve">, </w:t>
      </w:r>
      <w:r w:rsidRPr="005C5E7B">
        <w:rPr>
          <w:rFonts w:eastAsia="Times New Roman"/>
          <w:color w:val="000000" w:themeColor="text1"/>
          <w:szCs w:val="24"/>
        </w:rPr>
        <w:t>το οποίο είναι σε εφαρμογή</w:t>
      </w:r>
      <w:r>
        <w:rPr>
          <w:rFonts w:eastAsia="Times New Roman"/>
          <w:color w:val="000000" w:themeColor="text1"/>
          <w:szCs w:val="24"/>
        </w:rPr>
        <w:t>,</w:t>
      </w:r>
      <w:r w:rsidRPr="005C5E7B">
        <w:rPr>
          <w:rFonts w:eastAsia="Times New Roman"/>
          <w:color w:val="000000" w:themeColor="text1"/>
          <w:szCs w:val="24"/>
        </w:rPr>
        <w:t xml:space="preserve"> εκτιμούμε ότι θα ενισχύσει την αστυνόμευση στην περιοχή</w:t>
      </w:r>
      <w:r>
        <w:rPr>
          <w:rFonts w:eastAsia="Times New Roman"/>
          <w:color w:val="000000" w:themeColor="text1"/>
          <w:szCs w:val="24"/>
        </w:rPr>
        <w:t>.</w:t>
      </w:r>
    </w:p>
    <w:p w14:paraId="18F92F01"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Στη </w:t>
      </w:r>
      <w:r>
        <w:rPr>
          <w:rFonts w:eastAsia="Times New Roman"/>
          <w:color w:val="000000" w:themeColor="text1"/>
          <w:szCs w:val="24"/>
        </w:rPr>
        <w:t>δυτική</w:t>
      </w:r>
      <w:r>
        <w:rPr>
          <w:rFonts w:eastAsia="Times New Roman"/>
          <w:color w:val="000000" w:themeColor="text1"/>
          <w:szCs w:val="24"/>
        </w:rPr>
        <w:t xml:space="preserve"> Αττική δραστηριοποιούνται </w:t>
      </w:r>
      <w:r w:rsidRPr="005C5E7B">
        <w:rPr>
          <w:rFonts w:eastAsia="Times New Roman"/>
          <w:color w:val="000000" w:themeColor="text1"/>
          <w:szCs w:val="24"/>
        </w:rPr>
        <w:t>καθημερινά τ</w:t>
      </w:r>
      <w:r>
        <w:rPr>
          <w:rFonts w:eastAsia="Times New Roman"/>
          <w:color w:val="000000" w:themeColor="text1"/>
          <w:szCs w:val="24"/>
        </w:rPr>
        <w:t>ρε</w:t>
      </w:r>
      <w:r w:rsidRPr="005C5E7B">
        <w:rPr>
          <w:rFonts w:eastAsia="Times New Roman"/>
          <w:color w:val="000000" w:themeColor="text1"/>
          <w:szCs w:val="24"/>
        </w:rPr>
        <w:t>ις επ</w:t>
      </w:r>
      <w:r>
        <w:rPr>
          <w:rFonts w:eastAsia="Times New Roman"/>
          <w:color w:val="000000" w:themeColor="text1"/>
          <w:szCs w:val="24"/>
        </w:rPr>
        <w:t xml:space="preserve">οχούμενες </w:t>
      </w:r>
      <w:r w:rsidRPr="005C5E7B">
        <w:rPr>
          <w:rFonts w:eastAsia="Times New Roman"/>
          <w:color w:val="000000" w:themeColor="text1"/>
          <w:szCs w:val="24"/>
        </w:rPr>
        <w:t xml:space="preserve">ομάδες γενικής αστυνόμευσης και συνεργεία ελέγχου </w:t>
      </w:r>
      <w:proofErr w:type="spellStart"/>
      <w:r w:rsidRPr="005C5E7B">
        <w:rPr>
          <w:rFonts w:eastAsia="Times New Roman"/>
          <w:color w:val="000000" w:themeColor="text1"/>
          <w:szCs w:val="24"/>
        </w:rPr>
        <w:t>παρεμπορίου</w:t>
      </w:r>
      <w:proofErr w:type="spellEnd"/>
      <w:r>
        <w:rPr>
          <w:rFonts w:eastAsia="Times New Roman"/>
          <w:color w:val="000000" w:themeColor="text1"/>
          <w:szCs w:val="24"/>
        </w:rPr>
        <w:t>. Σ</w:t>
      </w:r>
      <w:r w:rsidRPr="005C5E7B">
        <w:rPr>
          <w:rFonts w:eastAsia="Times New Roman"/>
          <w:color w:val="000000" w:themeColor="text1"/>
          <w:szCs w:val="24"/>
        </w:rPr>
        <w:t>τις περ</w:t>
      </w:r>
      <w:r w:rsidRPr="005C5E7B">
        <w:rPr>
          <w:rFonts w:eastAsia="Times New Roman"/>
          <w:color w:val="000000" w:themeColor="text1"/>
          <w:szCs w:val="24"/>
        </w:rPr>
        <w:t xml:space="preserve">ιοχές </w:t>
      </w:r>
      <w:r>
        <w:rPr>
          <w:rFonts w:eastAsia="Times New Roman"/>
          <w:color w:val="000000" w:themeColor="text1"/>
          <w:szCs w:val="24"/>
        </w:rPr>
        <w:t xml:space="preserve">Φυλής, </w:t>
      </w:r>
      <w:proofErr w:type="spellStart"/>
      <w:r>
        <w:rPr>
          <w:rFonts w:eastAsia="Times New Roman"/>
          <w:color w:val="000000" w:themeColor="text1"/>
          <w:szCs w:val="24"/>
        </w:rPr>
        <w:t>Ζεφυρίου</w:t>
      </w:r>
      <w:proofErr w:type="spellEnd"/>
      <w:r>
        <w:rPr>
          <w:rFonts w:eastAsia="Times New Roman"/>
          <w:color w:val="000000" w:themeColor="text1"/>
          <w:szCs w:val="24"/>
        </w:rPr>
        <w:t xml:space="preserve"> </w:t>
      </w:r>
      <w:r w:rsidRPr="005C5E7B">
        <w:rPr>
          <w:rFonts w:eastAsia="Times New Roman"/>
          <w:color w:val="000000" w:themeColor="text1"/>
          <w:szCs w:val="24"/>
        </w:rPr>
        <w:t>και Ασπροπύργου επιχειρεί ειδική ομάδα αποτελούμενη και από έξι αστυνομικούς ακόμη</w:t>
      </w:r>
      <w:r>
        <w:rPr>
          <w:rFonts w:eastAsia="Times New Roman"/>
          <w:color w:val="000000" w:themeColor="text1"/>
          <w:szCs w:val="24"/>
        </w:rPr>
        <w:t>. Σ</w:t>
      </w:r>
      <w:r w:rsidRPr="005C5E7B">
        <w:rPr>
          <w:rFonts w:eastAsia="Times New Roman"/>
          <w:color w:val="000000" w:themeColor="text1"/>
          <w:szCs w:val="24"/>
        </w:rPr>
        <w:t>τις περιοχές Αχαρνών</w:t>
      </w:r>
      <w:r>
        <w:rPr>
          <w:rFonts w:eastAsia="Times New Roman"/>
          <w:color w:val="000000" w:themeColor="text1"/>
          <w:szCs w:val="24"/>
        </w:rPr>
        <w:t>,</w:t>
      </w:r>
      <w:r w:rsidRPr="005C5E7B">
        <w:rPr>
          <w:rFonts w:eastAsia="Times New Roman"/>
          <w:color w:val="000000" w:themeColor="text1"/>
          <w:szCs w:val="24"/>
        </w:rPr>
        <w:t xml:space="preserve"> Περιστερίου</w:t>
      </w:r>
      <w:r>
        <w:rPr>
          <w:rFonts w:eastAsia="Times New Roman"/>
          <w:color w:val="000000" w:themeColor="text1"/>
          <w:szCs w:val="24"/>
        </w:rPr>
        <w:t>,</w:t>
      </w:r>
      <w:r w:rsidRPr="005C5E7B">
        <w:rPr>
          <w:rFonts w:eastAsia="Times New Roman"/>
          <w:color w:val="000000" w:themeColor="text1"/>
          <w:szCs w:val="24"/>
        </w:rPr>
        <w:t xml:space="preserve"> Αγίων Αναργύρων</w:t>
      </w:r>
      <w:r>
        <w:rPr>
          <w:rFonts w:eastAsia="Times New Roman"/>
          <w:color w:val="000000" w:themeColor="text1"/>
          <w:szCs w:val="24"/>
        </w:rPr>
        <w:t>,</w:t>
      </w:r>
      <w:r w:rsidRPr="005C5E7B">
        <w:rPr>
          <w:rFonts w:eastAsia="Times New Roman"/>
          <w:color w:val="000000" w:themeColor="text1"/>
          <w:szCs w:val="24"/>
        </w:rPr>
        <w:t xml:space="preserve"> Καματερού εφαρμόζεται ο θεσμός του αστυνομικού της γειτονιάς</w:t>
      </w:r>
      <w:r>
        <w:rPr>
          <w:rFonts w:eastAsia="Times New Roman"/>
          <w:color w:val="000000" w:themeColor="text1"/>
          <w:szCs w:val="24"/>
        </w:rPr>
        <w:t>. Σ</w:t>
      </w:r>
      <w:r w:rsidRPr="005C5E7B">
        <w:rPr>
          <w:rFonts w:eastAsia="Times New Roman"/>
          <w:color w:val="000000" w:themeColor="text1"/>
          <w:szCs w:val="24"/>
        </w:rPr>
        <w:t>τις περιοχές Μάνδρας</w:t>
      </w:r>
      <w:r>
        <w:rPr>
          <w:rFonts w:eastAsia="Times New Roman"/>
          <w:color w:val="000000" w:themeColor="text1"/>
          <w:szCs w:val="24"/>
        </w:rPr>
        <w:t>,</w:t>
      </w:r>
      <w:r w:rsidRPr="005C5E7B">
        <w:rPr>
          <w:rFonts w:eastAsia="Times New Roman"/>
          <w:color w:val="000000" w:themeColor="text1"/>
          <w:szCs w:val="24"/>
        </w:rPr>
        <w:t xml:space="preserve"> Μεγάρων εφαρ</w:t>
      </w:r>
      <w:r w:rsidRPr="005C5E7B">
        <w:rPr>
          <w:rFonts w:eastAsia="Times New Roman"/>
          <w:color w:val="000000" w:themeColor="text1"/>
          <w:szCs w:val="24"/>
        </w:rPr>
        <w:t>μόζεται ο θεσμός των κινητών αστυνομικών μονάδων</w:t>
      </w:r>
      <w:r>
        <w:rPr>
          <w:rFonts w:eastAsia="Times New Roman"/>
          <w:color w:val="000000" w:themeColor="text1"/>
          <w:szCs w:val="24"/>
        </w:rPr>
        <w:t>. Π</w:t>
      </w:r>
      <w:r w:rsidRPr="005C5E7B">
        <w:rPr>
          <w:rFonts w:eastAsia="Times New Roman"/>
          <w:color w:val="000000" w:themeColor="text1"/>
          <w:szCs w:val="24"/>
        </w:rPr>
        <w:t>ραγματοποιούνται τακτικές ειδικές επιχειρησιακές δράσεις και εξορμήσεις από μ</w:t>
      </w:r>
      <w:r>
        <w:rPr>
          <w:rFonts w:eastAsia="Times New Roman"/>
          <w:color w:val="000000" w:themeColor="text1"/>
          <w:szCs w:val="24"/>
        </w:rPr>
        <w:t>ε</w:t>
      </w:r>
      <w:r w:rsidRPr="005C5E7B">
        <w:rPr>
          <w:rFonts w:eastAsia="Times New Roman"/>
          <w:color w:val="000000" w:themeColor="text1"/>
          <w:szCs w:val="24"/>
        </w:rPr>
        <w:t>ικ</w:t>
      </w:r>
      <w:r>
        <w:rPr>
          <w:rFonts w:eastAsia="Times New Roman"/>
          <w:color w:val="000000" w:themeColor="text1"/>
          <w:szCs w:val="24"/>
        </w:rPr>
        <w:t>τές ομάδες για την αστυνόμευση σ</w:t>
      </w:r>
      <w:r w:rsidRPr="005C5E7B">
        <w:rPr>
          <w:rFonts w:eastAsia="Times New Roman"/>
          <w:color w:val="000000" w:themeColor="text1"/>
          <w:szCs w:val="24"/>
        </w:rPr>
        <w:t>ε πιο ευαίσθητες περιοχές</w:t>
      </w:r>
      <w:r>
        <w:rPr>
          <w:rFonts w:eastAsia="Times New Roman"/>
          <w:color w:val="000000" w:themeColor="text1"/>
          <w:szCs w:val="24"/>
        </w:rPr>
        <w:t>,</w:t>
      </w:r>
      <w:r w:rsidRPr="005C5E7B">
        <w:rPr>
          <w:rFonts w:eastAsia="Times New Roman"/>
          <w:color w:val="000000" w:themeColor="text1"/>
          <w:szCs w:val="24"/>
        </w:rPr>
        <w:t xml:space="preserve"> </w:t>
      </w:r>
      <w:r>
        <w:rPr>
          <w:rFonts w:eastAsia="Times New Roman"/>
          <w:color w:val="000000" w:themeColor="text1"/>
          <w:szCs w:val="24"/>
        </w:rPr>
        <w:t>όπως,</w:t>
      </w:r>
      <w:r w:rsidRPr="005C5E7B">
        <w:rPr>
          <w:rFonts w:eastAsia="Times New Roman"/>
          <w:color w:val="000000" w:themeColor="text1"/>
          <w:szCs w:val="24"/>
        </w:rPr>
        <w:t xml:space="preserve"> παραδείγματος </w:t>
      </w:r>
      <w:r w:rsidRPr="005C5E7B">
        <w:rPr>
          <w:rFonts w:eastAsia="Times New Roman"/>
          <w:color w:val="000000" w:themeColor="text1"/>
          <w:szCs w:val="24"/>
        </w:rPr>
        <w:t>χάρ</w:t>
      </w:r>
      <w:r>
        <w:rPr>
          <w:rFonts w:eastAsia="Times New Roman"/>
          <w:color w:val="000000" w:themeColor="text1"/>
          <w:szCs w:val="24"/>
        </w:rPr>
        <w:t>ιν</w:t>
      </w:r>
      <w:r>
        <w:rPr>
          <w:rFonts w:eastAsia="Times New Roman"/>
          <w:color w:val="000000" w:themeColor="text1"/>
          <w:szCs w:val="24"/>
        </w:rPr>
        <w:t>,</w:t>
      </w:r>
      <w:r w:rsidRPr="005C5E7B">
        <w:rPr>
          <w:rFonts w:eastAsia="Times New Roman"/>
          <w:color w:val="000000" w:themeColor="text1"/>
          <w:szCs w:val="24"/>
        </w:rPr>
        <w:t xml:space="preserve"> </w:t>
      </w:r>
      <w:r>
        <w:rPr>
          <w:rFonts w:eastAsia="Times New Roman"/>
          <w:color w:val="000000" w:themeColor="text1"/>
          <w:szCs w:val="24"/>
        </w:rPr>
        <w:t xml:space="preserve">οι </w:t>
      </w:r>
      <w:r w:rsidRPr="005C5E7B">
        <w:rPr>
          <w:rFonts w:eastAsia="Times New Roman"/>
          <w:color w:val="000000" w:themeColor="text1"/>
          <w:szCs w:val="24"/>
        </w:rPr>
        <w:t xml:space="preserve">καταυλισμοί </w:t>
      </w:r>
      <w:proofErr w:type="spellStart"/>
      <w:r w:rsidRPr="005C5E7B">
        <w:rPr>
          <w:rFonts w:eastAsia="Times New Roman"/>
          <w:color w:val="000000" w:themeColor="text1"/>
          <w:szCs w:val="24"/>
        </w:rPr>
        <w:t>Ρομά</w:t>
      </w:r>
      <w:proofErr w:type="spellEnd"/>
      <w:r>
        <w:rPr>
          <w:rFonts w:eastAsia="Times New Roman"/>
          <w:color w:val="000000" w:themeColor="text1"/>
          <w:szCs w:val="24"/>
        </w:rPr>
        <w:t>. Δ</w:t>
      </w:r>
      <w:r w:rsidRPr="005C5E7B">
        <w:rPr>
          <w:rFonts w:eastAsia="Times New Roman"/>
          <w:color w:val="000000" w:themeColor="text1"/>
          <w:szCs w:val="24"/>
        </w:rPr>
        <w:t xml:space="preserve">ραστηριοποιούνται σε </w:t>
      </w:r>
      <w:r>
        <w:rPr>
          <w:rFonts w:eastAsia="Times New Roman"/>
          <w:color w:val="000000" w:themeColor="text1"/>
          <w:szCs w:val="24"/>
        </w:rPr>
        <w:t xml:space="preserve">εικοσιτετράωρη </w:t>
      </w:r>
      <w:r w:rsidRPr="005C5E7B">
        <w:rPr>
          <w:rFonts w:eastAsia="Times New Roman"/>
          <w:color w:val="000000" w:themeColor="text1"/>
          <w:szCs w:val="24"/>
        </w:rPr>
        <w:t>βάση Ομάδες Πρόληψης και Καταστολής Εγκληματικότητας</w:t>
      </w:r>
      <w:r>
        <w:rPr>
          <w:rFonts w:eastAsia="Times New Roman"/>
          <w:color w:val="000000" w:themeColor="text1"/>
          <w:szCs w:val="24"/>
        </w:rPr>
        <w:t xml:space="preserve">, οι ΟΠΚΕ, </w:t>
      </w:r>
      <w:r w:rsidRPr="005C5E7B">
        <w:rPr>
          <w:rFonts w:eastAsia="Times New Roman"/>
          <w:color w:val="000000" w:themeColor="text1"/>
          <w:szCs w:val="24"/>
        </w:rPr>
        <w:t xml:space="preserve">δίκυκλη αστυνόμευση από την ομάδα </w:t>
      </w:r>
      <w:r>
        <w:rPr>
          <w:rFonts w:eastAsia="Times New Roman"/>
          <w:color w:val="000000" w:themeColor="text1"/>
          <w:szCs w:val="24"/>
        </w:rPr>
        <w:t xml:space="preserve">ΔΙΑΣ, </w:t>
      </w:r>
      <w:r w:rsidRPr="005C5E7B">
        <w:rPr>
          <w:rFonts w:eastAsia="Times New Roman"/>
          <w:color w:val="000000" w:themeColor="text1"/>
          <w:szCs w:val="24"/>
        </w:rPr>
        <w:t>ομάδες ελέγχου και πρόληψης τροχαίων ατυχημάτων</w:t>
      </w:r>
      <w:r>
        <w:rPr>
          <w:rFonts w:eastAsia="Times New Roman"/>
          <w:color w:val="000000" w:themeColor="text1"/>
          <w:szCs w:val="24"/>
        </w:rPr>
        <w:t xml:space="preserve">. </w:t>
      </w:r>
    </w:p>
    <w:p w14:paraId="18F92F02"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5C5E7B">
        <w:rPr>
          <w:rFonts w:eastAsia="Times New Roman"/>
          <w:color w:val="000000" w:themeColor="text1"/>
          <w:szCs w:val="24"/>
        </w:rPr>
        <w:t>το</w:t>
      </w:r>
      <w:r>
        <w:rPr>
          <w:rFonts w:eastAsia="Times New Roman"/>
          <w:color w:val="000000" w:themeColor="text1"/>
          <w:szCs w:val="24"/>
        </w:rPr>
        <w:t>ν</w:t>
      </w:r>
      <w:r w:rsidRPr="005C5E7B">
        <w:rPr>
          <w:rFonts w:eastAsia="Times New Roman"/>
          <w:color w:val="000000" w:themeColor="text1"/>
          <w:szCs w:val="24"/>
        </w:rPr>
        <w:t xml:space="preserve"> </w:t>
      </w:r>
      <w:r>
        <w:rPr>
          <w:rFonts w:eastAsia="Times New Roman"/>
          <w:color w:val="000000" w:themeColor="text1"/>
          <w:szCs w:val="24"/>
        </w:rPr>
        <w:t>Δ</w:t>
      </w:r>
      <w:r w:rsidRPr="005C5E7B">
        <w:rPr>
          <w:rFonts w:eastAsia="Times New Roman"/>
          <w:color w:val="000000" w:themeColor="text1"/>
          <w:szCs w:val="24"/>
        </w:rPr>
        <w:t xml:space="preserve">ήμο Αχαρνών </w:t>
      </w:r>
      <w:r>
        <w:rPr>
          <w:rFonts w:eastAsia="Times New Roman"/>
          <w:color w:val="000000" w:themeColor="text1"/>
          <w:szCs w:val="24"/>
        </w:rPr>
        <w:t>ενισχύθηκε η αστυ</w:t>
      </w:r>
      <w:r w:rsidRPr="005C5E7B">
        <w:rPr>
          <w:rFonts w:eastAsia="Times New Roman"/>
          <w:color w:val="000000" w:themeColor="text1"/>
          <w:szCs w:val="24"/>
        </w:rPr>
        <w:t>νομική παρουσία με την ίδρυση κα</w:t>
      </w:r>
      <w:r w:rsidRPr="005C5E7B">
        <w:rPr>
          <w:rFonts w:eastAsia="Times New Roman"/>
          <w:color w:val="000000" w:themeColor="text1"/>
          <w:szCs w:val="24"/>
        </w:rPr>
        <w:t>ι λειτουργία τμήματος αστυνομικών επιχειρήσεων</w:t>
      </w:r>
      <w:r>
        <w:rPr>
          <w:rFonts w:eastAsia="Times New Roman"/>
          <w:color w:val="000000" w:themeColor="text1"/>
          <w:szCs w:val="24"/>
        </w:rPr>
        <w:t>. Σ</w:t>
      </w:r>
      <w:r w:rsidRPr="005C5E7B">
        <w:rPr>
          <w:rFonts w:eastAsia="Times New Roman"/>
          <w:color w:val="000000" w:themeColor="text1"/>
          <w:szCs w:val="24"/>
        </w:rPr>
        <w:t xml:space="preserve">την περιοχή του Δήμου Φυλής έχει τεθεί από το </w:t>
      </w:r>
      <w:r>
        <w:rPr>
          <w:rFonts w:eastAsia="Times New Roman"/>
          <w:color w:val="000000" w:themeColor="text1"/>
          <w:szCs w:val="24"/>
        </w:rPr>
        <w:t xml:space="preserve">2016 σε </w:t>
      </w:r>
      <w:r>
        <w:rPr>
          <w:rFonts w:eastAsia="Times New Roman"/>
          <w:color w:val="000000" w:themeColor="text1"/>
          <w:szCs w:val="24"/>
        </w:rPr>
        <w:lastRenderedPageBreak/>
        <w:t>ισχύ μνημόνιο</w:t>
      </w:r>
      <w:r w:rsidRPr="005C5E7B">
        <w:rPr>
          <w:rFonts w:eastAsia="Times New Roman"/>
          <w:color w:val="000000" w:themeColor="text1"/>
          <w:szCs w:val="24"/>
        </w:rPr>
        <w:t xml:space="preserve"> συνεργασίας μεταξύ </w:t>
      </w:r>
      <w:r>
        <w:rPr>
          <w:rFonts w:eastAsia="Times New Roman"/>
          <w:color w:val="000000" w:themeColor="text1"/>
          <w:szCs w:val="24"/>
        </w:rPr>
        <w:t>της Ε</w:t>
      </w:r>
      <w:r w:rsidRPr="005C5E7B">
        <w:rPr>
          <w:rFonts w:eastAsia="Times New Roman"/>
          <w:color w:val="000000" w:themeColor="text1"/>
          <w:szCs w:val="24"/>
        </w:rPr>
        <w:t xml:space="preserve">λληνικής </w:t>
      </w:r>
      <w:r>
        <w:rPr>
          <w:rFonts w:eastAsia="Times New Roman"/>
          <w:color w:val="000000" w:themeColor="text1"/>
          <w:szCs w:val="24"/>
        </w:rPr>
        <w:t>Α</w:t>
      </w:r>
      <w:r w:rsidRPr="005C5E7B">
        <w:rPr>
          <w:rFonts w:eastAsia="Times New Roman"/>
          <w:color w:val="000000" w:themeColor="text1"/>
          <w:szCs w:val="24"/>
        </w:rPr>
        <w:t>στυνο</w:t>
      </w:r>
      <w:r>
        <w:rPr>
          <w:rFonts w:eastAsia="Times New Roman"/>
          <w:color w:val="000000" w:themeColor="text1"/>
          <w:szCs w:val="24"/>
        </w:rPr>
        <w:t>μία</w:t>
      </w:r>
      <w:r w:rsidRPr="005C5E7B">
        <w:rPr>
          <w:rFonts w:eastAsia="Times New Roman"/>
          <w:color w:val="000000" w:themeColor="text1"/>
          <w:szCs w:val="24"/>
        </w:rPr>
        <w:t>ς</w:t>
      </w:r>
      <w:r>
        <w:rPr>
          <w:rFonts w:eastAsia="Times New Roman"/>
          <w:color w:val="000000" w:themeColor="text1"/>
          <w:szCs w:val="24"/>
        </w:rPr>
        <w:t xml:space="preserve"> και του Δήμου Φυλής. </w:t>
      </w:r>
    </w:p>
    <w:p w14:paraId="18F92F03"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5C5E7B">
        <w:rPr>
          <w:rFonts w:eastAsia="Times New Roman"/>
          <w:color w:val="000000" w:themeColor="text1"/>
          <w:szCs w:val="24"/>
        </w:rPr>
        <w:t xml:space="preserve">τις τακτικές μεταθέσεις του έτους </w:t>
      </w:r>
      <w:r>
        <w:rPr>
          <w:rFonts w:eastAsia="Times New Roman"/>
          <w:color w:val="000000" w:themeColor="text1"/>
          <w:szCs w:val="24"/>
        </w:rPr>
        <w:t>20</w:t>
      </w:r>
      <w:r w:rsidRPr="005C5E7B">
        <w:rPr>
          <w:rFonts w:eastAsia="Times New Roman"/>
          <w:color w:val="000000" w:themeColor="text1"/>
          <w:szCs w:val="24"/>
        </w:rPr>
        <w:t xml:space="preserve">19 </w:t>
      </w:r>
      <w:r>
        <w:rPr>
          <w:rFonts w:eastAsia="Times New Roman"/>
          <w:color w:val="000000" w:themeColor="text1"/>
          <w:szCs w:val="24"/>
        </w:rPr>
        <w:t xml:space="preserve">–επίκεινται τον </w:t>
      </w:r>
      <w:r w:rsidRPr="005C5E7B">
        <w:rPr>
          <w:rFonts w:eastAsia="Times New Roman"/>
          <w:color w:val="000000" w:themeColor="text1"/>
          <w:szCs w:val="24"/>
        </w:rPr>
        <w:t>Ι</w:t>
      </w:r>
      <w:r>
        <w:rPr>
          <w:rFonts w:eastAsia="Times New Roman"/>
          <w:color w:val="000000" w:themeColor="text1"/>
          <w:szCs w:val="24"/>
        </w:rPr>
        <w:t>ού</w:t>
      </w:r>
      <w:r w:rsidRPr="005C5E7B">
        <w:rPr>
          <w:rFonts w:eastAsia="Times New Roman"/>
          <w:color w:val="000000" w:themeColor="text1"/>
          <w:szCs w:val="24"/>
        </w:rPr>
        <w:t>νιο</w:t>
      </w:r>
      <w:r>
        <w:rPr>
          <w:rFonts w:eastAsia="Times New Roman"/>
          <w:color w:val="000000" w:themeColor="text1"/>
          <w:szCs w:val="24"/>
        </w:rPr>
        <w:t>-</w:t>
      </w:r>
      <w:r w:rsidRPr="005C5E7B">
        <w:rPr>
          <w:rFonts w:eastAsia="Times New Roman"/>
          <w:color w:val="000000" w:themeColor="text1"/>
          <w:szCs w:val="24"/>
        </w:rPr>
        <w:t xml:space="preserve"> θα καλυφθ</w:t>
      </w:r>
      <w:r w:rsidRPr="005C5E7B">
        <w:rPr>
          <w:rFonts w:eastAsia="Times New Roman"/>
          <w:color w:val="000000" w:themeColor="text1"/>
          <w:szCs w:val="24"/>
        </w:rPr>
        <w:t xml:space="preserve">ούν οι οργανικές θέσεις με </w:t>
      </w:r>
      <w:r>
        <w:rPr>
          <w:rFonts w:eastAsia="Times New Roman"/>
          <w:color w:val="000000" w:themeColor="text1"/>
          <w:szCs w:val="24"/>
        </w:rPr>
        <w:t xml:space="preserve">πενήντα πέντε </w:t>
      </w:r>
      <w:r w:rsidRPr="005C5E7B">
        <w:rPr>
          <w:rFonts w:eastAsia="Times New Roman"/>
          <w:color w:val="000000" w:themeColor="text1"/>
          <w:szCs w:val="24"/>
        </w:rPr>
        <w:t>υπαστυνόμο</w:t>
      </w:r>
      <w:r>
        <w:rPr>
          <w:rFonts w:eastAsia="Times New Roman"/>
          <w:color w:val="000000" w:themeColor="text1"/>
          <w:szCs w:val="24"/>
        </w:rPr>
        <w:t>υ</w:t>
      </w:r>
      <w:r w:rsidRPr="005C5E7B">
        <w:rPr>
          <w:rFonts w:eastAsia="Times New Roman"/>
          <w:color w:val="000000" w:themeColor="text1"/>
          <w:szCs w:val="24"/>
        </w:rPr>
        <w:t>ς</w:t>
      </w:r>
      <w:r>
        <w:rPr>
          <w:rFonts w:eastAsia="Times New Roman"/>
          <w:color w:val="000000" w:themeColor="text1"/>
          <w:szCs w:val="24"/>
        </w:rPr>
        <w:t xml:space="preserve">, </w:t>
      </w:r>
      <w:r w:rsidRPr="005C5E7B">
        <w:rPr>
          <w:rFonts w:eastAsia="Times New Roman"/>
          <w:color w:val="000000" w:themeColor="text1"/>
          <w:szCs w:val="24"/>
        </w:rPr>
        <w:t>αρχιφύλακες</w:t>
      </w:r>
      <w:r>
        <w:rPr>
          <w:rFonts w:eastAsia="Times New Roman"/>
          <w:color w:val="000000" w:themeColor="text1"/>
          <w:szCs w:val="24"/>
        </w:rPr>
        <w:t>, υπαρχιφύλακε</w:t>
      </w:r>
      <w:r w:rsidRPr="005C5E7B">
        <w:rPr>
          <w:rFonts w:eastAsia="Times New Roman"/>
          <w:color w:val="000000" w:themeColor="text1"/>
          <w:szCs w:val="24"/>
        </w:rPr>
        <w:t xml:space="preserve">ς και αστυφύλακες και </w:t>
      </w:r>
      <w:r>
        <w:rPr>
          <w:rFonts w:eastAsia="Times New Roman"/>
          <w:color w:val="000000" w:themeColor="text1"/>
          <w:szCs w:val="24"/>
        </w:rPr>
        <w:t>τριάντα</w:t>
      </w:r>
      <w:r w:rsidRPr="005C5E7B">
        <w:rPr>
          <w:rFonts w:eastAsia="Times New Roman"/>
          <w:color w:val="000000" w:themeColor="text1"/>
          <w:szCs w:val="24"/>
        </w:rPr>
        <w:t xml:space="preserve"> ειδικούς φρουρούς</w:t>
      </w:r>
      <w:r>
        <w:rPr>
          <w:rFonts w:eastAsia="Times New Roman"/>
          <w:color w:val="000000" w:themeColor="text1"/>
          <w:szCs w:val="24"/>
        </w:rPr>
        <w:t>.</w:t>
      </w:r>
    </w:p>
    <w:p w14:paraId="18F92F04"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Επίσης,</w:t>
      </w:r>
      <w:r w:rsidRPr="005C5E7B">
        <w:rPr>
          <w:rFonts w:eastAsia="Times New Roman"/>
          <w:color w:val="000000" w:themeColor="text1"/>
          <w:szCs w:val="24"/>
        </w:rPr>
        <w:t xml:space="preserve"> η Γενική Αστυνομική Διεύθυνση Δυτικής Αττικής θα ενισχυθεί και με </w:t>
      </w:r>
      <w:proofErr w:type="spellStart"/>
      <w:r w:rsidRPr="005C5E7B">
        <w:rPr>
          <w:rFonts w:eastAsia="Times New Roman"/>
          <w:color w:val="000000" w:themeColor="text1"/>
          <w:szCs w:val="24"/>
        </w:rPr>
        <w:t>νεοπροαχθέντες</w:t>
      </w:r>
      <w:proofErr w:type="spellEnd"/>
      <w:r w:rsidRPr="005C5E7B">
        <w:rPr>
          <w:rFonts w:eastAsia="Times New Roman"/>
          <w:color w:val="000000" w:themeColor="text1"/>
          <w:szCs w:val="24"/>
        </w:rPr>
        <w:t xml:space="preserve"> αρχιφύλακες</w:t>
      </w:r>
      <w:r>
        <w:rPr>
          <w:rFonts w:eastAsia="Times New Roman"/>
          <w:color w:val="000000" w:themeColor="text1"/>
          <w:szCs w:val="24"/>
        </w:rPr>
        <w:t>.</w:t>
      </w:r>
    </w:p>
    <w:p w14:paraId="18F92F05"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5C5E7B">
        <w:rPr>
          <w:rFonts w:eastAsia="Times New Roman"/>
          <w:color w:val="000000" w:themeColor="text1"/>
          <w:szCs w:val="24"/>
        </w:rPr>
        <w:t>ε ό</w:t>
      </w:r>
      <w:r>
        <w:rPr>
          <w:rFonts w:eastAsia="Times New Roman"/>
          <w:color w:val="000000" w:themeColor="text1"/>
          <w:szCs w:val="24"/>
        </w:rPr>
        <w:t>,</w:t>
      </w:r>
      <w:r w:rsidRPr="005C5E7B">
        <w:rPr>
          <w:rFonts w:eastAsia="Times New Roman"/>
          <w:color w:val="000000" w:themeColor="text1"/>
          <w:szCs w:val="24"/>
        </w:rPr>
        <w:t>τι αφορά το περιστατ</w:t>
      </w:r>
      <w:r w:rsidRPr="005C5E7B">
        <w:rPr>
          <w:rFonts w:eastAsia="Times New Roman"/>
          <w:color w:val="000000" w:themeColor="text1"/>
          <w:szCs w:val="24"/>
        </w:rPr>
        <w:t xml:space="preserve">ικό της ληστείας </w:t>
      </w:r>
      <w:r>
        <w:rPr>
          <w:rFonts w:eastAsia="Times New Roman"/>
          <w:color w:val="000000" w:themeColor="text1"/>
          <w:szCs w:val="24"/>
        </w:rPr>
        <w:t>που αναφέρα</w:t>
      </w:r>
      <w:r w:rsidRPr="005C5E7B">
        <w:rPr>
          <w:rFonts w:eastAsia="Times New Roman"/>
          <w:color w:val="000000" w:themeColor="text1"/>
          <w:szCs w:val="24"/>
        </w:rPr>
        <w:t>τ</w:t>
      </w:r>
      <w:r>
        <w:rPr>
          <w:rFonts w:eastAsia="Times New Roman"/>
          <w:color w:val="000000" w:themeColor="text1"/>
          <w:szCs w:val="24"/>
        </w:rPr>
        <w:t xml:space="preserve">ε, προφανώς </w:t>
      </w:r>
      <w:r w:rsidRPr="005C5E7B">
        <w:rPr>
          <w:rFonts w:eastAsia="Times New Roman"/>
          <w:color w:val="000000" w:themeColor="text1"/>
          <w:szCs w:val="24"/>
        </w:rPr>
        <w:t xml:space="preserve">γνωρίζετε ότι </w:t>
      </w:r>
      <w:r>
        <w:rPr>
          <w:rFonts w:eastAsia="Times New Roman"/>
          <w:color w:val="000000" w:themeColor="text1"/>
          <w:szCs w:val="24"/>
        </w:rPr>
        <w:t xml:space="preserve">οι </w:t>
      </w:r>
      <w:r w:rsidRPr="005C5E7B">
        <w:rPr>
          <w:rFonts w:eastAsia="Times New Roman"/>
          <w:color w:val="000000" w:themeColor="text1"/>
          <w:szCs w:val="24"/>
        </w:rPr>
        <w:t>δράστ</w:t>
      </w:r>
      <w:r>
        <w:rPr>
          <w:rFonts w:eastAsia="Times New Roman"/>
          <w:color w:val="000000" w:themeColor="text1"/>
          <w:szCs w:val="24"/>
        </w:rPr>
        <w:t>ε</w:t>
      </w:r>
      <w:r w:rsidRPr="005C5E7B">
        <w:rPr>
          <w:rFonts w:eastAsia="Times New Roman"/>
          <w:color w:val="000000" w:themeColor="text1"/>
          <w:szCs w:val="24"/>
        </w:rPr>
        <w:t xml:space="preserve">ς εντοπίστηκαν και συνελήφθησαν την επόμενη μέρα και οδηγήθηκαν στον </w:t>
      </w:r>
      <w:r>
        <w:rPr>
          <w:rFonts w:eastAsia="Times New Roman"/>
          <w:color w:val="000000" w:themeColor="text1"/>
          <w:szCs w:val="24"/>
        </w:rPr>
        <w:t>ε</w:t>
      </w:r>
      <w:r w:rsidRPr="005C5E7B">
        <w:rPr>
          <w:rFonts w:eastAsia="Times New Roman"/>
          <w:color w:val="000000" w:themeColor="text1"/>
          <w:szCs w:val="24"/>
        </w:rPr>
        <w:t>ισαγγελέα</w:t>
      </w:r>
      <w:r>
        <w:rPr>
          <w:rFonts w:eastAsia="Times New Roman"/>
          <w:color w:val="000000" w:themeColor="text1"/>
          <w:szCs w:val="24"/>
        </w:rPr>
        <w:t>.</w:t>
      </w:r>
    </w:p>
    <w:p w14:paraId="18F92F06"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Ό</w:t>
      </w:r>
      <w:r w:rsidRPr="005C5E7B">
        <w:rPr>
          <w:rFonts w:eastAsia="Times New Roman"/>
          <w:color w:val="000000" w:themeColor="text1"/>
          <w:szCs w:val="24"/>
        </w:rPr>
        <w:t xml:space="preserve">πως είπαμε </w:t>
      </w:r>
      <w:r>
        <w:rPr>
          <w:rFonts w:eastAsia="Times New Roman"/>
          <w:color w:val="000000" w:themeColor="text1"/>
          <w:szCs w:val="24"/>
        </w:rPr>
        <w:t xml:space="preserve">και </w:t>
      </w:r>
      <w:r w:rsidRPr="005C5E7B">
        <w:rPr>
          <w:rFonts w:eastAsia="Times New Roman"/>
          <w:color w:val="000000" w:themeColor="text1"/>
          <w:szCs w:val="24"/>
        </w:rPr>
        <w:t>επαναλαμβάνω</w:t>
      </w:r>
      <w:r>
        <w:rPr>
          <w:rFonts w:eastAsia="Times New Roman"/>
          <w:color w:val="000000" w:themeColor="text1"/>
          <w:szCs w:val="24"/>
        </w:rPr>
        <w:t xml:space="preserve">, </w:t>
      </w:r>
      <w:r w:rsidRPr="005C5E7B">
        <w:rPr>
          <w:rFonts w:eastAsia="Times New Roman"/>
          <w:color w:val="000000" w:themeColor="text1"/>
          <w:szCs w:val="24"/>
        </w:rPr>
        <w:t>θα βγάλ</w:t>
      </w:r>
      <w:r>
        <w:rPr>
          <w:rFonts w:eastAsia="Times New Roman"/>
          <w:color w:val="000000" w:themeColor="text1"/>
          <w:szCs w:val="24"/>
        </w:rPr>
        <w:t xml:space="preserve">ουμε </w:t>
      </w:r>
      <w:r w:rsidRPr="005C5E7B">
        <w:rPr>
          <w:rFonts w:eastAsia="Times New Roman"/>
          <w:color w:val="000000" w:themeColor="text1"/>
          <w:szCs w:val="24"/>
        </w:rPr>
        <w:t xml:space="preserve">πολλούς </w:t>
      </w:r>
      <w:r>
        <w:rPr>
          <w:rFonts w:eastAsia="Times New Roman"/>
          <w:color w:val="000000" w:themeColor="text1"/>
          <w:szCs w:val="24"/>
        </w:rPr>
        <w:t xml:space="preserve">αστυνομικούς και </w:t>
      </w:r>
      <w:r w:rsidRPr="005C5E7B">
        <w:rPr>
          <w:rFonts w:eastAsia="Times New Roman"/>
          <w:color w:val="000000" w:themeColor="text1"/>
          <w:szCs w:val="24"/>
        </w:rPr>
        <w:t>βγάζουμε καθημερινά αστυνομικούς από γραφεία</w:t>
      </w:r>
      <w:r w:rsidRPr="005C5E7B">
        <w:rPr>
          <w:rFonts w:eastAsia="Times New Roman"/>
          <w:color w:val="000000" w:themeColor="text1"/>
          <w:szCs w:val="24"/>
        </w:rPr>
        <w:t xml:space="preserve"> και από υπηρεσίες</w:t>
      </w:r>
      <w:r>
        <w:rPr>
          <w:rFonts w:eastAsia="Times New Roman"/>
          <w:color w:val="000000" w:themeColor="text1"/>
          <w:szCs w:val="24"/>
        </w:rPr>
        <w:t>, που</w:t>
      </w:r>
      <w:r w:rsidRPr="005C5E7B">
        <w:rPr>
          <w:rFonts w:eastAsia="Times New Roman"/>
          <w:color w:val="000000" w:themeColor="text1"/>
          <w:szCs w:val="24"/>
        </w:rPr>
        <w:t xml:space="preserve"> μπορούν να λειτουργήσουν και διαφορετικά</w:t>
      </w:r>
      <w:r>
        <w:rPr>
          <w:rFonts w:eastAsia="Times New Roman"/>
          <w:color w:val="000000" w:themeColor="text1"/>
          <w:szCs w:val="24"/>
        </w:rPr>
        <w:t>,</w:t>
      </w:r>
      <w:r w:rsidRPr="005C5E7B">
        <w:rPr>
          <w:rFonts w:eastAsia="Times New Roman"/>
          <w:color w:val="000000" w:themeColor="text1"/>
          <w:szCs w:val="24"/>
        </w:rPr>
        <w:t xml:space="preserve"> στο</w:t>
      </w:r>
      <w:r>
        <w:rPr>
          <w:rFonts w:eastAsia="Times New Roman"/>
          <w:color w:val="000000" w:themeColor="text1"/>
          <w:szCs w:val="24"/>
        </w:rPr>
        <w:t xml:space="preserve">ν δρόμο, </w:t>
      </w:r>
      <w:r w:rsidRPr="005C5E7B">
        <w:rPr>
          <w:rFonts w:eastAsia="Times New Roman"/>
          <w:color w:val="000000" w:themeColor="text1"/>
          <w:szCs w:val="24"/>
        </w:rPr>
        <w:t>για την αντιμετώπιση αυτής της μικρής παραβατικότητας</w:t>
      </w:r>
      <w:r>
        <w:rPr>
          <w:rFonts w:eastAsia="Times New Roman"/>
          <w:color w:val="000000" w:themeColor="text1"/>
          <w:szCs w:val="24"/>
        </w:rPr>
        <w:t>,</w:t>
      </w:r>
      <w:r w:rsidRPr="005C5E7B">
        <w:rPr>
          <w:rFonts w:eastAsia="Times New Roman"/>
          <w:color w:val="000000" w:themeColor="text1"/>
          <w:szCs w:val="24"/>
        </w:rPr>
        <w:t xml:space="preserve"> για την οποία μιλάτε</w:t>
      </w:r>
      <w:r>
        <w:rPr>
          <w:rFonts w:eastAsia="Times New Roman"/>
          <w:color w:val="000000" w:themeColor="text1"/>
          <w:szCs w:val="24"/>
        </w:rPr>
        <w:t>.</w:t>
      </w:r>
    </w:p>
    <w:p w14:paraId="18F92F07"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Έ</w:t>
      </w:r>
      <w:r w:rsidRPr="005C5E7B">
        <w:rPr>
          <w:rFonts w:eastAsia="Times New Roman"/>
          <w:color w:val="000000" w:themeColor="text1"/>
          <w:szCs w:val="24"/>
        </w:rPr>
        <w:t>χουμε ήδη προχωρήσει στη μείωση του δυναμικού των επιτελείων όλων των υπηρεσιών που εδρεύουν στην Ατ</w:t>
      </w:r>
      <w:r w:rsidRPr="005C5E7B">
        <w:rPr>
          <w:rFonts w:eastAsia="Times New Roman"/>
          <w:color w:val="000000" w:themeColor="text1"/>
          <w:szCs w:val="24"/>
        </w:rPr>
        <w:t>τική και συνεχίζουμε μεθοδικά στην ίδια λογική</w:t>
      </w:r>
      <w:r>
        <w:rPr>
          <w:rFonts w:eastAsia="Times New Roman"/>
          <w:color w:val="000000" w:themeColor="text1"/>
          <w:szCs w:val="24"/>
        </w:rPr>
        <w:t>. Π</w:t>
      </w:r>
      <w:r w:rsidRPr="005C5E7B">
        <w:rPr>
          <w:rFonts w:eastAsia="Times New Roman"/>
          <w:color w:val="000000" w:themeColor="text1"/>
          <w:szCs w:val="24"/>
        </w:rPr>
        <w:t>ροσπαθούμε να το κάνουμε και αυτό με ένα</w:t>
      </w:r>
      <w:r>
        <w:rPr>
          <w:rFonts w:eastAsia="Times New Roman"/>
          <w:color w:val="000000" w:themeColor="text1"/>
          <w:szCs w:val="24"/>
        </w:rPr>
        <w:t>ν</w:t>
      </w:r>
      <w:r w:rsidRPr="005C5E7B">
        <w:rPr>
          <w:rFonts w:eastAsia="Times New Roman"/>
          <w:color w:val="000000" w:themeColor="text1"/>
          <w:szCs w:val="24"/>
        </w:rPr>
        <w:t xml:space="preserve"> τρόπο ισορροπημένο</w:t>
      </w:r>
      <w:r>
        <w:rPr>
          <w:rFonts w:eastAsia="Times New Roman"/>
          <w:color w:val="000000" w:themeColor="text1"/>
          <w:szCs w:val="24"/>
        </w:rPr>
        <w:t xml:space="preserve">, διότι </w:t>
      </w:r>
      <w:r w:rsidRPr="005C5E7B">
        <w:rPr>
          <w:rFonts w:eastAsia="Times New Roman"/>
          <w:color w:val="000000" w:themeColor="text1"/>
          <w:szCs w:val="24"/>
        </w:rPr>
        <w:t>δεν περισσεύουν κάπου οι αστυνομικοί στα αλήθεια</w:t>
      </w:r>
      <w:r>
        <w:rPr>
          <w:rFonts w:eastAsia="Times New Roman"/>
          <w:color w:val="000000" w:themeColor="text1"/>
          <w:szCs w:val="24"/>
        </w:rPr>
        <w:t>. Δ</w:t>
      </w:r>
      <w:r w:rsidRPr="005C5E7B">
        <w:rPr>
          <w:rFonts w:eastAsia="Times New Roman"/>
          <w:color w:val="000000" w:themeColor="text1"/>
          <w:szCs w:val="24"/>
        </w:rPr>
        <w:t>εν είναι τ</w:t>
      </w:r>
      <w:r>
        <w:rPr>
          <w:rFonts w:eastAsia="Times New Roman"/>
          <w:color w:val="000000" w:themeColor="text1"/>
          <w:szCs w:val="24"/>
        </w:rPr>
        <w:t>όσο</w:t>
      </w:r>
      <w:r w:rsidRPr="005C5E7B">
        <w:rPr>
          <w:rFonts w:eastAsia="Times New Roman"/>
          <w:color w:val="000000" w:themeColor="text1"/>
          <w:szCs w:val="24"/>
        </w:rPr>
        <w:t xml:space="preserve"> μεγάλος </w:t>
      </w:r>
      <w:r>
        <w:rPr>
          <w:rFonts w:eastAsia="Times New Roman"/>
          <w:color w:val="000000" w:themeColor="text1"/>
          <w:szCs w:val="24"/>
        </w:rPr>
        <w:t xml:space="preserve">ο </w:t>
      </w:r>
      <w:r w:rsidRPr="005C5E7B">
        <w:rPr>
          <w:rFonts w:eastAsia="Times New Roman"/>
          <w:color w:val="000000" w:themeColor="text1"/>
          <w:szCs w:val="24"/>
        </w:rPr>
        <w:t>αριθμός</w:t>
      </w:r>
      <w:r>
        <w:rPr>
          <w:rFonts w:eastAsia="Times New Roman"/>
          <w:color w:val="000000" w:themeColor="text1"/>
          <w:szCs w:val="24"/>
        </w:rPr>
        <w:t xml:space="preserve"> τους.</w:t>
      </w:r>
    </w:p>
    <w:p w14:paraId="18F92F08"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5C5E7B">
        <w:rPr>
          <w:rFonts w:eastAsia="Times New Roman"/>
          <w:color w:val="000000" w:themeColor="text1"/>
          <w:szCs w:val="24"/>
        </w:rPr>
        <w:t>α αποτελέσματα σας τα είπα</w:t>
      </w:r>
      <w:r>
        <w:rPr>
          <w:rFonts w:eastAsia="Times New Roman"/>
          <w:color w:val="000000" w:themeColor="text1"/>
          <w:szCs w:val="24"/>
        </w:rPr>
        <w:t xml:space="preserve">, ότι δηλαδή </w:t>
      </w:r>
      <w:r w:rsidRPr="005C5E7B">
        <w:rPr>
          <w:rFonts w:eastAsia="Times New Roman"/>
          <w:color w:val="000000" w:themeColor="text1"/>
          <w:szCs w:val="24"/>
        </w:rPr>
        <w:t>καταγράφ</w:t>
      </w:r>
      <w:r>
        <w:rPr>
          <w:rFonts w:eastAsia="Times New Roman"/>
          <w:color w:val="000000" w:themeColor="text1"/>
          <w:szCs w:val="24"/>
        </w:rPr>
        <w:t>ετ</w:t>
      </w:r>
      <w:r>
        <w:rPr>
          <w:rFonts w:eastAsia="Times New Roman"/>
          <w:color w:val="000000" w:themeColor="text1"/>
          <w:szCs w:val="24"/>
        </w:rPr>
        <w:t>αι μια πτωτική τάση αυτής της κ</w:t>
      </w:r>
      <w:r w:rsidRPr="005C5E7B">
        <w:rPr>
          <w:rFonts w:eastAsia="Times New Roman"/>
          <w:color w:val="000000" w:themeColor="text1"/>
          <w:szCs w:val="24"/>
        </w:rPr>
        <w:t>αθημερινής παραβατικότητας</w:t>
      </w:r>
      <w:r>
        <w:rPr>
          <w:rFonts w:eastAsia="Times New Roman"/>
          <w:color w:val="000000" w:themeColor="text1"/>
          <w:szCs w:val="24"/>
        </w:rPr>
        <w:t>.</w:t>
      </w:r>
    </w:p>
    <w:p w14:paraId="18F92F09"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εγκληματικότητα και η </w:t>
      </w:r>
      <w:r w:rsidRPr="005C5E7B">
        <w:rPr>
          <w:rFonts w:eastAsia="Times New Roman"/>
          <w:color w:val="000000" w:themeColor="text1"/>
          <w:szCs w:val="24"/>
        </w:rPr>
        <w:t>π</w:t>
      </w:r>
      <w:r>
        <w:rPr>
          <w:rFonts w:eastAsia="Times New Roman"/>
          <w:color w:val="000000" w:themeColor="text1"/>
          <w:szCs w:val="24"/>
        </w:rPr>
        <w:t>α</w:t>
      </w:r>
      <w:r w:rsidRPr="005C5E7B">
        <w:rPr>
          <w:rFonts w:eastAsia="Times New Roman"/>
          <w:color w:val="000000" w:themeColor="text1"/>
          <w:szCs w:val="24"/>
        </w:rPr>
        <w:t>ρα</w:t>
      </w:r>
      <w:r>
        <w:rPr>
          <w:rFonts w:eastAsia="Times New Roman"/>
          <w:color w:val="000000" w:themeColor="text1"/>
          <w:szCs w:val="24"/>
        </w:rPr>
        <w:t xml:space="preserve">βατικότητα και στη </w:t>
      </w:r>
      <w:r>
        <w:rPr>
          <w:rFonts w:eastAsia="Times New Roman"/>
          <w:color w:val="000000" w:themeColor="text1"/>
          <w:szCs w:val="24"/>
        </w:rPr>
        <w:t>δ</w:t>
      </w:r>
      <w:r w:rsidRPr="005C5E7B">
        <w:rPr>
          <w:rFonts w:eastAsia="Times New Roman"/>
          <w:color w:val="000000" w:themeColor="text1"/>
          <w:szCs w:val="24"/>
        </w:rPr>
        <w:t xml:space="preserve">υτική </w:t>
      </w:r>
      <w:r w:rsidRPr="005C5E7B">
        <w:rPr>
          <w:rFonts w:eastAsia="Times New Roman"/>
          <w:color w:val="000000" w:themeColor="text1"/>
          <w:szCs w:val="24"/>
        </w:rPr>
        <w:t>Αττική</w:t>
      </w:r>
      <w:r>
        <w:rPr>
          <w:rFonts w:eastAsia="Times New Roman"/>
          <w:color w:val="000000" w:themeColor="text1"/>
          <w:szCs w:val="24"/>
        </w:rPr>
        <w:t xml:space="preserve">, όπως </w:t>
      </w:r>
      <w:r w:rsidRPr="005C5E7B">
        <w:rPr>
          <w:rFonts w:eastAsia="Times New Roman"/>
          <w:color w:val="000000" w:themeColor="text1"/>
          <w:szCs w:val="24"/>
        </w:rPr>
        <w:t>και παντού</w:t>
      </w:r>
      <w:r>
        <w:rPr>
          <w:rFonts w:eastAsia="Times New Roman"/>
          <w:color w:val="000000" w:themeColor="text1"/>
          <w:szCs w:val="24"/>
        </w:rPr>
        <w:t>,</w:t>
      </w:r>
      <w:r w:rsidRPr="005C5E7B">
        <w:rPr>
          <w:rFonts w:eastAsia="Times New Roman"/>
          <w:color w:val="000000" w:themeColor="text1"/>
          <w:szCs w:val="24"/>
        </w:rPr>
        <w:t xml:space="preserve"> θέλει σχέδιο και επιχειρησιακή αποτελεσματικότητα</w:t>
      </w:r>
      <w:r>
        <w:rPr>
          <w:rFonts w:eastAsia="Times New Roman"/>
          <w:color w:val="000000" w:themeColor="text1"/>
          <w:szCs w:val="24"/>
        </w:rPr>
        <w:t>.</w:t>
      </w:r>
      <w:r w:rsidRPr="005C5E7B">
        <w:rPr>
          <w:rFonts w:eastAsia="Times New Roman"/>
          <w:color w:val="000000" w:themeColor="text1"/>
          <w:szCs w:val="24"/>
        </w:rPr>
        <w:t xml:space="preserve"> Αυτό ακριβώς κάνει η Ελληνική Αστυνο</w:t>
      </w:r>
      <w:r>
        <w:rPr>
          <w:rFonts w:eastAsia="Times New Roman"/>
          <w:color w:val="000000" w:themeColor="text1"/>
          <w:szCs w:val="24"/>
        </w:rPr>
        <w:t xml:space="preserve">μία. Θέλει </w:t>
      </w:r>
      <w:r w:rsidRPr="005C5E7B">
        <w:rPr>
          <w:rFonts w:eastAsia="Times New Roman"/>
          <w:color w:val="000000" w:themeColor="text1"/>
          <w:szCs w:val="24"/>
        </w:rPr>
        <w:t>σχέδιο</w:t>
      </w:r>
      <w:r>
        <w:rPr>
          <w:rFonts w:eastAsia="Times New Roman"/>
          <w:color w:val="000000" w:themeColor="text1"/>
          <w:szCs w:val="24"/>
        </w:rPr>
        <w:t>,</w:t>
      </w:r>
      <w:r w:rsidRPr="005C5E7B">
        <w:rPr>
          <w:rFonts w:eastAsia="Times New Roman"/>
          <w:color w:val="000000" w:themeColor="text1"/>
          <w:szCs w:val="24"/>
        </w:rPr>
        <w:t xml:space="preserve"> το οποίο δεν</w:t>
      </w:r>
      <w:r w:rsidRPr="005C5E7B">
        <w:rPr>
          <w:rFonts w:eastAsia="Times New Roman"/>
          <w:color w:val="000000" w:themeColor="text1"/>
          <w:szCs w:val="24"/>
        </w:rPr>
        <w:t xml:space="preserve"> είναι στατικό</w:t>
      </w:r>
      <w:r>
        <w:rPr>
          <w:rFonts w:eastAsia="Times New Roman"/>
          <w:color w:val="000000" w:themeColor="text1"/>
          <w:szCs w:val="24"/>
        </w:rPr>
        <w:t>,</w:t>
      </w:r>
      <w:r w:rsidRPr="005C5E7B">
        <w:rPr>
          <w:rFonts w:eastAsia="Times New Roman"/>
          <w:color w:val="000000" w:themeColor="text1"/>
          <w:szCs w:val="24"/>
        </w:rPr>
        <w:t xml:space="preserve"> </w:t>
      </w:r>
      <w:r>
        <w:rPr>
          <w:rFonts w:eastAsia="Times New Roman"/>
          <w:color w:val="000000" w:themeColor="text1"/>
          <w:szCs w:val="24"/>
        </w:rPr>
        <w:t xml:space="preserve">αλλά </w:t>
      </w:r>
      <w:r w:rsidRPr="005C5E7B">
        <w:rPr>
          <w:rFonts w:eastAsia="Times New Roman"/>
          <w:color w:val="000000" w:themeColor="text1"/>
          <w:szCs w:val="24"/>
        </w:rPr>
        <w:t>διαρκώς διαμορφώνεται με β</w:t>
      </w:r>
      <w:r>
        <w:rPr>
          <w:rFonts w:eastAsia="Times New Roman"/>
          <w:color w:val="000000" w:themeColor="text1"/>
          <w:szCs w:val="24"/>
        </w:rPr>
        <w:t xml:space="preserve">άση τα δεδομένα. </w:t>
      </w:r>
    </w:p>
    <w:p w14:paraId="18F92F0A"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Χωρίς πολλά λόγια </w:t>
      </w:r>
      <w:r w:rsidRPr="005C5E7B">
        <w:rPr>
          <w:rFonts w:eastAsia="Times New Roman"/>
          <w:color w:val="000000" w:themeColor="text1"/>
          <w:szCs w:val="24"/>
        </w:rPr>
        <w:t>και εντυπωσιασμούς η δουλειά γίνεται</w:t>
      </w:r>
      <w:r>
        <w:rPr>
          <w:rFonts w:eastAsia="Times New Roman"/>
          <w:color w:val="000000" w:themeColor="text1"/>
          <w:szCs w:val="24"/>
        </w:rPr>
        <w:t>.</w:t>
      </w:r>
      <w:r w:rsidRPr="005C5E7B">
        <w:rPr>
          <w:rFonts w:eastAsia="Times New Roman"/>
          <w:color w:val="000000" w:themeColor="text1"/>
          <w:szCs w:val="24"/>
        </w:rPr>
        <w:t xml:space="preserve"> Θα προσπαθήσουμε κι άλλο</w:t>
      </w:r>
      <w:r>
        <w:rPr>
          <w:rFonts w:eastAsia="Times New Roman"/>
          <w:color w:val="000000" w:themeColor="text1"/>
          <w:szCs w:val="24"/>
        </w:rPr>
        <w:t>. Δ</w:t>
      </w:r>
      <w:r w:rsidRPr="005C5E7B">
        <w:rPr>
          <w:rFonts w:eastAsia="Times New Roman"/>
          <w:color w:val="000000" w:themeColor="text1"/>
          <w:szCs w:val="24"/>
        </w:rPr>
        <w:t xml:space="preserve">εν είναι απλά </w:t>
      </w:r>
      <w:r>
        <w:rPr>
          <w:rFonts w:eastAsia="Times New Roman"/>
          <w:color w:val="000000" w:themeColor="text1"/>
          <w:szCs w:val="24"/>
        </w:rPr>
        <w:t xml:space="preserve">τα πράγματα </w:t>
      </w:r>
      <w:r w:rsidRPr="005C5E7B">
        <w:rPr>
          <w:rFonts w:eastAsia="Times New Roman"/>
          <w:color w:val="000000" w:themeColor="text1"/>
          <w:szCs w:val="24"/>
        </w:rPr>
        <w:t>και δεν είναι απλό να λέει κάποιος ότι η Ελληνική Αστυνο</w:t>
      </w:r>
      <w:r>
        <w:rPr>
          <w:rFonts w:eastAsia="Times New Roman"/>
          <w:color w:val="000000" w:themeColor="text1"/>
          <w:szCs w:val="24"/>
        </w:rPr>
        <w:t>μία</w:t>
      </w:r>
      <w:r w:rsidRPr="005C5E7B">
        <w:rPr>
          <w:rFonts w:eastAsia="Times New Roman"/>
          <w:color w:val="000000" w:themeColor="text1"/>
          <w:szCs w:val="24"/>
        </w:rPr>
        <w:t xml:space="preserve"> μπορεί να δράσει σε </w:t>
      </w:r>
      <w:r>
        <w:rPr>
          <w:rFonts w:eastAsia="Times New Roman"/>
          <w:color w:val="000000" w:themeColor="text1"/>
          <w:szCs w:val="24"/>
        </w:rPr>
        <w:t>μια</w:t>
      </w:r>
      <w:r w:rsidRPr="005C5E7B">
        <w:rPr>
          <w:rFonts w:eastAsia="Times New Roman"/>
          <w:color w:val="000000" w:themeColor="text1"/>
          <w:szCs w:val="24"/>
        </w:rPr>
        <w:t xml:space="preserve"> μέρα και να εξαφανίσει το έγκλημα </w:t>
      </w:r>
      <w:r>
        <w:rPr>
          <w:rFonts w:eastAsia="Times New Roman"/>
          <w:color w:val="000000" w:themeColor="text1"/>
          <w:szCs w:val="24"/>
        </w:rPr>
        <w:t>και</w:t>
      </w:r>
      <w:r w:rsidRPr="005C5E7B">
        <w:rPr>
          <w:rFonts w:eastAsia="Times New Roman"/>
          <w:color w:val="000000" w:themeColor="text1"/>
          <w:szCs w:val="24"/>
        </w:rPr>
        <w:t xml:space="preserve"> την παραβατικότητα</w:t>
      </w:r>
      <w:r>
        <w:rPr>
          <w:rFonts w:eastAsia="Times New Roman"/>
          <w:color w:val="000000" w:themeColor="text1"/>
          <w:szCs w:val="24"/>
        </w:rPr>
        <w:t>. Ε</w:t>
      </w:r>
      <w:r w:rsidRPr="005C5E7B">
        <w:rPr>
          <w:rFonts w:eastAsia="Times New Roman"/>
          <w:color w:val="000000" w:themeColor="text1"/>
          <w:szCs w:val="24"/>
        </w:rPr>
        <w:t xml:space="preserve">ίναι </w:t>
      </w:r>
      <w:r>
        <w:rPr>
          <w:rFonts w:eastAsia="Times New Roman"/>
          <w:color w:val="000000" w:themeColor="text1"/>
          <w:szCs w:val="24"/>
        </w:rPr>
        <w:t>μια</w:t>
      </w:r>
      <w:r w:rsidRPr="005C5E7B">
        <w:rPr>
          <w:rFonts w:eastAsia="Times New Roman"/>
          <w:color w:val="000000" w:themeColor="text1"/>
          <w:szCs w:val="24"/>
        </w:rPr>
        <w:t xml:space="preserve"> διαρκής άσκηση</w:t>
      </w:r>
      <w:r>
        <w:rPr>
          <w:rFonts w:eastAsia="Times New Roman"/>
          <w:color w:val="000000" w:themeColor="text1"/>
          <w:szCs w:val="24"/>
        </w:rPr>
        <w:t>.</w:t>
      </w:r>
    </w:p>
    <w:p w14:paraId="18F92F0B"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w:t>
      </w:r>
      <w:r w:rsidRPr="005C5E7B">
        <w:rPr>
          <w:rFonts w:eastAsia="Times New Roman"/>
          <w:color w:val="000000" w:themeColor="text1"/>
          <w:szCs w:val="24"/>
        </w:rPr>
        <w:t>γώ</w:t>
      </w:r>
      <w:r>
        <w:rPr>
          <w:rFonts w:eastAsia="Times New Roman"/>
          <w:color w:val="000000" w:themeColor="text1"/>
          <w:szCs w:val="24"/>
        </w:rPr>
        <w:t>, ας πούμε, π</w:t>
      </w:r>
      <w:r w:rsidRPr="005C5E7B">
        <w:rPr>
          <w:rFonts w:eastAsia="Times New Roman"/>
          <w:color w:val="000000" w:themeColor="text1"/>
          <w:szCs w:val="24"/>
        </w:rPr>
        <w:t>ροτιμώ στη λογική μου ότ</w:t>
      </w:r>
      <w:r>
        <w:rPr>
          <w:rFonts w:eastAsia="Times New Roman"/>
          <w:color w:val="000000" w:themeColor="text1"/>
          <w:szCs w:val="24"/>
        </w:rPr>
        <w:t>ι</w:t>
      </w:r>
      <w:r w:rsidRPr="005C5E7B">
        <w:rPr>
          <w:rFonts w:eastAsia="Times New Roman"/>
          <w:color w:val="000000" w:themeColor="text1"/>
          <w:szCs w:val="24"/>
        </w:rPr>
        <w:t xml:space="preserve"> </w:t>
      </w:r>
      <w:r>
        <w:rPr>
          <w:rFonts w:eastAsia="Times New Roman"/>
          <w:color w:val="000000" w:themeColor="text1"/>
          <w:szCs w:val="24"/>
        </w:rPr>
        <w:t>μια</w:t>
      </w:r>
      <w:r w:rsidRPr="005C5E7B">
        <w:rPr>
          <w:rFonts w:eastAsia="Times New Roman"/>
          <w:color w:val="000000" w:themeColor="text1"/>
          <w:szCs w:val="24"/>
        </w:rPr>
        <w:t xml:space="preserve"> επιχ</w:t>
      </w:r>
      <w:r>
        <w:rPr>
          <w:rFonts w:eastAsia="Times New Roman"/>
          <w:color w:val="000000" w:themeColor="text1"/>
          <w:szCs w:val="24"/>
        </w:rPr>
        <w:t>είρηση φέρνει αποτελέσματα όταν α</w:t>
      </w:r>
      <w:r w:rsidRPr="005C5E7B">
        <w:rPr>
          <w:rFonts w:eastAsia="Times New Roman"/>
          <w:color w:val="000000" w:themeColor="text1"/>
          <w:szCs w:val="24"/>
        </w:rPr>
        <w:t>ποδεδειγμένα έχει συλλήψεις</w:t>
      </w:r>
      <w:r>
        <w:rPr>
          <w:rFonts w:eastAsia="Times New Roman"/>
          <w:color w:val="000000" w:themeColor="text1"/>
          <w:szCs w:val="24"/>
        </w:rPr>
        <w:t>, όχι</w:t>
      </w:r>
      <w:r w:rsidRPr="005C5E7B">
        <w:rPr>
          <w:rFonts w:eastAsia="Times New Roman"/>
          <w:color w:val="000000" w:themeColor="text1"/>
          <w:szCs w:val="24"/>
        </w:rPr>
        <w:t xml:space="preserve"> προσαγωγές</w:t>
      </w:r>
      <w:r>
        <w:rPr>
          <w:rFonts w:eastAsia="Times New Roman"/>
          <w:color w:val="000000" w:themeColor="text1"/>
          <w:szCs w:val="24"/>
        </w:rPr>
        <w:t xml:space="preserve">. Οι </w:t>
      </w:r>
      <w:r w:rsidRPr="005C5E7B">
        <w:rPr>
          <w:rFonts w:eastAsia="Times New Roman"/>
          <w:color w:val="000000" w:themeColor="text1"/>
          <w:szCs w:val="24"/>
        </w:rPr>
        <w:t xml:space="preserve">προσαγωγές </w:t>
      </w:r>
      <w:r>
        <w:rPr>
          <w:rFonts w:eastAsia="Times New Roman"/>
          <w:color w:val="000000" w:themeColor="text1"/>
          <w:szCs w:val="24"/>
        </w:rPr>
        <w:t xml:space="preserve">μπορεί να είναι </w:t>
      </w:r>
      <w:r w:rsidRPr="005C5E7B">
        <w:rPr>
          <w:rFonts w:eastAsia="Times New Roman"/>
          <w:color w:val="000000" w:themeColor="text1"/>
          <w:szCs w:val="24"/>
        </w:rPr>
        <w:t xml:space="preserve">και </w:t>
      </w:r>
      <w:r>
        <w:rPr>
          <w:rFonts w:eastAsia="Times New Roman"/>
          <w:color w:val="000000" w:themeColor="text1"/>
          <w:szCs w:val="24"/>
        </w:rPr>
        <w:t xml:space="preserve">ένας </w:t>
      </w:r>
      <w:r w:rsidRPr="005C5E7B">
        <w:rPr>
          <w:rFonts w:eastAsia="Times New Roman"/>
          <w:color w:val="000000" w:themeColor="text1"/>
          <w:szCs w:val="24"/>
        </w:rPr>
        <w:t>τ</w:t>
      </w:r>
      <w:r w:rsidRPr="005C5E7B">
        <w:rPr>
          <w:rFonts w:eastAsia="Times New Roman"/>
          <w:color w:val="000000" w:themeColor="text1"/>
          <w:szCs w:val="24"/>
        </w:rPr>
        <w:t>υχ</w:t>
      </w:r>
      <w:r>
        <w:rPr>
          <w:rFonts w:eastAsia="Times New Roman"/>
          <w:color w:val="000000" w:themeColor="text1"/>
          <w:szCs w:val="24"/>
        </w:rPr>
        <w:t xml:space="preserve">αίος </w:t>
      </w:r>
      <w:r w:rsidRPr="005C5E7B">
        <w:rPr>
          <w:rFonts w:eastAsia="Times New Roman"/>
          <w:color w:val="000000" w:themeColor="text1"/>
          <w:szCs w:val="24"/>
        </w:rPr>
        <w:t>άνθρωπος</w:t>
      </w:r>
      <w:r>
        <w:rPr>
          <w:rFonts w:eastAsia="Times New Roman"/>
          <w:color w:val="000000" w:themeColor="text1"/>
          <w:szCs w:val="24"/>
        </w:rPr>
        <w:t>. Δ</w:t>
      </w:r>
      <w:r w:rsidRPr="005C5E7B">
        <w:rPr>
          <w:rFonts w:eastAsia="Times New Roman"/>
          <w:color w:val="000000" w:themeColor="text1"/>
          <w:szCs w:val="24"/>
        </w:rPr>
        <w:t>ηλαδή</w:t>
      </w:r>
      <w:r>
        <w:rPr>
          <w:rFonts w:eastAsia="Times New Roman"/>
          <w:color w:val="000000" w:themeColor="text1"/>
          <w:szCs w:val="24"/>
        </w:rPr>
        <w:t>,</w:t>
      </w:r>
      <w:r w:rsidRPr="005C5E7B">
        <w:rPr>
          <w:rFonts w:eastAsia="Times New Roman"/>
          <w:color w:val="000000" w:themeColor="text1"/>
          <w:szCs w:val="24"/>
        </w:rPr>
        <w:t xml:space="preserve"> ο αριθμό</w:t>
      </w:r>
      <w:r>
        <w:rPr>
          <w:rFonts w:eastAsia="Times New Roman"/>
          <w:color w:val="000000" w:themeColor="text1"/>
          <w:szCs w:val="24"/>
        </w:rPr>
        <w:t>ς</w:t>
      </w:r>
      <w:r w:rsidRPr="005C5E7B">
        <w:rPr>
          <w:rFonts w:eastAsia="Times New Roman"/>
          <w:color w:val="000000" w:themeColor="text1"/>
          <w:szCs w:val="24"/>
        </w:rPr>
        <w:t xml:space="preserve"> των προσαγωγών δεν είναι ένα ικανοποιητικό </w:t>
      </w:r>
      <w:r>
        <w:rPr>
          <w:rFonts w:eastAsia="Times New Roman"/>
          <w:color w:val="000000" w:themeColor="text1"/>
          <w:szCs w:val="24"/>
        </w:rPr>
        <w:t xml:space="preserve">νούμερο, </w:t>
      </w:r>
      <w:r w:rsidRPr="005C5E7B">
        <w:rPr>
          <w:rFonts w:eastAsia="Times New Roman"/>
          <w:color w:val="000000" w:themeColor="text1"/>
          <w:szCs w:val="24"/>
        </w:rPr>
        <w:t>είναι για το θέαμα</w:t>
      </w:r>
      <w:r>
        <w:rPr>
          <w:rFonts w:eastAsia="Times New Roman"/>
          <w:color w:val="000000" w:themeColor="text1"/>
          <w:szCs w:val="24"/>
        </w:rPr>
        <w:t>. Οι συλλήψεις –και το</w:t>
      </w:r>
      <w:r w:rsidRPr="005C5E7B">
        <w:rPr>
          <w:rFonts w:eastAsia="Times New Roman"/>
          <w:color w:val="000000" w:themeColor="text1"/>
          <w:szCs w:val="24"/>
        </w:rPr>
        <w:t xml:space="preserve"> ξέρετε καλά</w:t>
      </w:r>
      <w:r>
        <w:rPr>
          <w:rFonts w:eastAsia="Times New Roman"/>
          <w:color w:val="000000" w:themeColor="text1"/>
          <w:szCs w:val="24"/>
        </w:rPr>
        <w:t>- είναι αυτές που δέν</w:t>
      </w:r>
      <w:r w:rsidRPr="005C5E7B">
        <w:rPr>
          <w:rFonts w:eastAsia="Times New Roman"/>
          <w:color w:val="000000" w:themeColor="text1"/>
          <w:szCs w:val="24"/>
        </w:rPr>
        <w:t xml:space="preserve">ουν </w:t>
      </w:r>
      <w:r>
        <w:rPr>
          <w:rFonts w:eastAsia="Times New Roman"/>
          <w:color w:val="000000" w:themeColor="text1"/>
          <w:szCs w:val="24"/>
        </w:rPr>
        <w:t>μια</w:t>
      </w:r>
      <w:r w:rsidRPr="005C5E7B">
        <w:rPr>
          <w:rFonts w:eastAsia="Times New Roman"/>
          <w:color w:val="000000" w:themeColor="text1"/>
          <w:szCs w:val="24"/>
        </w:rPr>
        <w:t xml:space="preserve"> υπόθεση και </w:t>
      </w:r>
      <w:r>
        <w:rPr>
          <w:rFonts w:eastAsia="Times New Roman"/>
          <w:color w:val="000000" w:themeColor="text1"/>
          <w:szCs w:val="24"/>
        </w:rPr>
        <w:t>έχουν</w:t>
      </w:r>
      <w:r w:rsidRPr="005C5E7B">
        <w:rPr>
          <w:rFonts w:eastAsia="Times New Roman"/>
          <w:color w:val="000000" w:themeColor="text1"/>
          <w:szCs w:val="24"/>
        </w:rPr>
        <w:t xml:space="preserve"> πραγματικούς ενόχους</w:t>
      </w:r>
      <w:r>
        <w:rPr>
          <w:rFonts w:eastAsia="Times New Roman"/>
          <w:color w:val="000000" w:themeColor="text1"/>
          <w:szCs w:val="24"/>
        </w:rPr>
        <w:t>. Σ</w:t>
      </w:r>
      <w:r w:rsidRPr="005C5E7B">
        <w:rPr>
          <w:rFonts w:eastAsia="Times New Roman"/>
          <w:color w:val="000000" w:themeColor="text1"/>
          <w:szCs w:val="24"/>
        </w:rPr>
        <w:t>ε αυτή</w:t>
      </w:r>
      <w:r>
        <w:rPr>
          <w:rFonts w:eastAsia="Times New Roman"/>
          <w:color w:val="000000" w:themeColor="text1"/>
          <w:szCs w:val="24"/>
        </w:rPr>
        <w:t>ν τη λογική κινείται και το Α</w:t>
      </w:r>
      <w:r w:rsidRPr="005C5E7B">
        <w:rPr>
          <w:rFonts w:eastAsia="Times New Roman"/>
          <w:color w:val="000000" w:themeColor="text1"/>
          <w:szCs w:val="24"/>
        </w:rPr>
        <w:t xml:space="preserve">ρχηγείο και </w:t>
      </w:r>
      <w:r>
        <w:rPr>
          <w:rFonts w:eastAsia="Times New Roman"/>
          <w:color w:val="000000" w:themeColor="text1"/>
          <w:szCs w:val="24"/>
        </w:rPr>
        <w:t>ο Αρχηγός της Ελληνικής Α</w:t>
      </w:r>
      <w:r w:rsidRPr="005C5E7B">
        <w:rPr>
          <w:rFonts w:eastAsia="Times New Roman"/>
          <w:color w:val="000000" w:themeColor="text1"/>
          <w:szCs w:val="24"/>
        </w:rPr>
        <w:t>στυνο</w:t>
      </w:r>
      <w:r>
        <w:rPr>
          <w:rFonts w:eastAsia="Times New Roman"/>
          <w:color w:val="000000" w:themeColor="text1"/>
          <w:szCs w:val="24"/>
        </w:rPr>
        <w:t>μία</w:t>
      </w:r>
      <w:r w:rsidRPr="005C5E7B">
        <w:rPr>
          <w:rFonts w:eastAsia="Times New Roman"/>
          <w:color w:val="000000" w:themeColor="text1"/>
          <w:szCs w:val="24"/>
        </w:rPr>
        <w:t>ς</w:t>
      </w:r>
      <w:r>
        <w:rPr>
          <w:rFonts w:eastAsia="Times New Roman"/>
          <w:color w:val="000000" w:themeColor="text1"/>
          <w:szCs w:val="24"/>
        </w:rPr>
        <w:t xml:space="preserve">, δηλαδή </w:t>
      </w:r>
      <w:r w:rsidRPr="005C5E7B">
        <w:rPr>
          <w:rFonts w:eastAsia="Times New Roman"/>
          <w:color w:val="000000" w:themeColor="text1"/>
          <w:szCs w:val="24"/>
        </w:rPr>
        <w:t>η φυσική ηγεσία</w:t>
      </w:r>
      <w:r>
        <w:rPr>
          <w:rFonts w:eastAsia="Times New Roman"/>
          <w:color w:val="000000" w:themeColor="text1"/>
          <w:szCs w:val="24"/>
        </w:rPr>
        <w:t>.</w:t>
      </w:r>
    </w:p>
    <w:p w14:paraId="18F92F0C"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Β</w:t>
      </w:r>
      <w:r w:rsidRPr="005C5E7B">
        <w:rPr>
          <w:rFonts w:eastAsia="Times New Roman"/>
          <w:color w:val="000000" w:themeColor="text1"/>
          <w:szCs w:val="24"/>
        </w:rPr>
        <w:t>εβαίως</w:t>
      </w:r>
      <w:r>
        <w:rPr>
          <w:rFonts w:eastAsia="Times New Roman"/>
          <w:color w:val="000000" w:themeColor="text1"/>
          <w:szCs w:val="24"/>
        </w:rPr>
        <w:t>,</w:t>
      </w:r>
      <w:r w:rsidRPr="005C5E7B">
        <w:rPr>
          <w:rFonts w:eastAsia="Times New Roman"/>
          <w:color w:val="000000" w:themeColor="text1"/>
          <w:szCs w:val="24"/>
        </w:rPr>
        <w:t xml:space="preserve"> αυτό το αστείο</w:t>
      </w:r>
      <w:r>
        <w:rPr>
          <w:rFonts w:eastAsia="Times New Roman"/>
          <w:color w:val="000000" w:themeColor="text1"/>
          <w:szCs w:val="24"/>
        </w:rPr>
        <w:t>,</w:t>
      </w:r>
      <w:r w:rsidRPr="005C5E7B">
        <w:rPr>
          <w:rFonts w:eastAsia="Times New Roman"/>
          <w:color w:val="000000" w:themeColor="text1"/>
          <w:szCs w:val="24"/>
        </w:rPr>
        <w:t xml:space="preserve"> το οποίο λέγεται και ακούγεται</w:t>
      </w:r>
      <w:r>
        <w:rPr>
          <w:rFonts w:eastAsia="Times New Roman"/>
          <w:color w:val="000000" w:themeColor="text1"/>
          <w:szCs w:val="24"/>
        </w:rPr>
        <w:t>,</w:t>
      </w:r>
      <w:r w:rsidRPr="005C5E7B">
        <w:rPr>
          <w:rFonts w:eastAsia="Times New Roman"/>
          <w:color w:val="000000" w:themeColor="text1"/>
          <w:szCs w:val="24"/>
        </w:rPr>
        <w:t xml:space="preserve"> ότι η πολιτική ηγεσία ούτε λίγο ούτε πολύ τα έχει κάνει πλακάκια με τους κακοποιούς </w:t>
      </w:r>
      <w:r>
        <w:rPr>
          <w:rFonts w:eastAsia="Times New Roman"/>
          <w:color w:val="000000" w:themeColor="text1"/>
          <w:szCs w:val="24"/>
        </w:rPr>
        <w:t xml:space="preserve">όποιας μορφής, </w:t>
      </w:r>
      <w:r w:rsidRPr="005C5E7B">
        <w:rPr>
          <w:rFonts w:eastAsia="Times New Roman"/>
          <w:color w:val="000000" w:themeColor="text1"/>
          <w:szCs w:val="24"/>
        </w:rPr>
        <w:t>νομίζ</w:t>
      </w:r>
      <w:r>
        <w:rPr>
          <w:rFonts w:eastAsia="Times New Roman"/>
          <w:color w:val="000000" w:themeColor="text1"/>
          <w:szCs w:val="24"/>
        </w:rPr>
        <w:t>ω</w:t>
      </w:r>
      <w:r w:rsidRPr="005C5E7B">
        <w:rPr>
          <w:rFonts w:eastAsia="Times New Roman"/>
          <w:color w:val="000000" w:themeColor="text1"/>
          <w:szCs w:val="24"/>
        </w:rPr>
        <w:t xml:space="preserve"> ότι </w:t>
      </w:r>
      <w:r>
        <w:rPr>
          <w:rFonts w:eastAsia="Times New Roman"/>
          <w:color w:val="000000" w:themeColor="text1"/>
          <w:szCs w:val="24"/>
        </w:rPr>
        <w:t>είναι ένα</w:t>
      </w:r>
      <w:r w:rsidRPr="005C5E7B">
        <w:rPr>
          <w:rFonts w:eastAsia="Times New Roman"/>
          <w:color w:val="000000" w:themeColor="text1"/>
          <w:szCs w:val="24"/>
        </w:rPr>
        <w:t xml:space="preserve"> αστείο επιχείρημα</w:t>
      </w:r>
      <w:r>
        <w:rPr>
          <w:rFonts w:eastAsia="Times New Roman"/>
          <w:color w:val="000000" w:themeColor="text1"/>
          <w:szCs w:val="24"/>
        </w:rPr>
        <w:t xml:space="preserve">. </w:t>
      </w:r>
      <w:r>
        <w:rPr>
          <w:rFonts w:eastAsia="Times New Roman"/>
          <w:color w:val="000000" w:themeColor="text1"/>
          <w:szCs w:val="24"/>
        </w:rPr>
        <w:t>Τ</w:t>
      </w:r>
      <w:r w:rsidRPr="005C5E7B">
        <w:rPr>
          <w:rFonts w:eastAsia="Times New Roman"/>
          <w:color w:val="000000" w:themeColor="text1"/>
          <w:szCs w:val="24"/>
        </w:rPr>
        <w:t xml:space="preserve">ο να φοβίζει κάποιος </w:t>
      </w:r>
      <w:r>
        <w:rPr>
          <w:rFonts w:eastAsia="Times New Roman"/>
          <w:color w:val="000000" w:themeColor="text1"/>
          <w:szCs w:val="24"/>
        </w:rPr>
        <w:t>τ</w:t>
      </w:r>
      <w:r w:rsidRPr="005C5E7B">
        <w:rPr>
          <w:rFonts w:eastAsia="Times New Roman"/>
          <w:color w:val="000000" w:themeColor="text1"/>
          <w:szCs w:val="24"/>
        </w:rPr>
        <w:t>ην κοινωνία επιπλέον από αυτό που τ</w:t>
      </w:r>
      <w:r>
        <w:rPr>
          <w:rFonts w:eastAsia="Times New Roman"/>
          <w:color w:val="000000" w:themeColor="text1"/>
          <w:szCs w:val="24"/>
        </w:rPr>
        <w:t>ης</w:t>
      </w:r>
      <w:r w:rsidRPr="005C5E7B">
        <w:rPr>
          <w:rFonts w:eastAsia="Times New Roman"/>
          <w:color w:val="000000" w:themeColor="text1"/>
          <w:szCs w:val="24"/>
        </w:rPr>
        <w:t xml:space="preserve"> συμβαίνει</w:t>
      </w:r>
      <w:r>
        <w:rPr>
          <w:rFonts w:eastAsia="Times New Roman"/>
          <w:color w:val="000000" w:themeColor="text1"/>
          <w:szCs w:val="24"/>
        </w:rPr>
        <w:t>,</w:t>
      </w:r>
      <w:r w:rsidRPr="005C5E7B">
        <w:rPr>
          <w:rFonts w:eastAsia="Times New Roman"/>
          <w:color w:val="000000" w:themeColor="text1"/>
          <w:szCs w:val="24"/>
        </w:rPr>
        <w:t xml:space="preserve"> επιπλέον </w:t>
      </w:r>
      <w:r>
        <w:rPr>
          <w:rFonts w:eastAsia="Times New Roman"/>
          <w:color w:val="000000" w:themeColor="text1"/>
          <w:szCs w:val="24"/>
        </w:rPr>
        <w:t xml:space="preserve">από </w:t>
      </w:r>
      <w:r w:rsidRPr="005C5E7B">
        <w:rPr>
          <w:rFonts w:eastAsia="Times New Roman"/>
          <w:color w:val="000000" w:themeColor="text1"/>
          <w:szCs w:val="24"/>
        </w:rPr>
        <w:t xml:space="preserve">τη </w:t>
      </w:r>
      <w:r>
        <w:rPr>
          <w:rFonts w:eastAsia="Times New Roman"/>
          <w:color w:val="000000" w:themeColor="text1"/>
          <w:szCs w:val="24"/>
        </w:rPr>
        <w:t xml:space="preserve">βία </w:t>
      </w:r>
      <w:r w:rsidRPr="005C5E7B">
        <w:rPr>
          <w:rFonts w:eastAsia="Times New Roman"/>
          <w:color w:val="000000" w:themeColor="text1"/>
          <w:szCs w:val="24"/>
        </w:rPr>
        <w:t>των μνημονίων που έζησε</w:t>
      </w:r>
      <w:r>
        <w:rPr>
          <w:rFonts w:eastAsia="Times New Roman"/>
          <w:color w:val="000000" w:themeColor="text1"/>
          <w:szCs w:val="24"/>
        </w:rPr>
        <w:t>,</w:t>
      </w:r>
      <w:r w:rsidRPr="005C5E7B">
        <w:rPr>
          <w:rFonts w:eastAsia="Times New Roman"/>
          <w:color w:val="000000" w:themeColor="text1"/>
          <w:szCs w:val="24"/>
        </w:rPr>
        <w:t xml:space="preserve"> που έχει και αυτή</w:t>
      </w:r>
      <w:r>
        <w:rPr>
          <w:rFonts w:eastAsia="Times New Roman"/>
          <w:color w:val="000000" w:themeColor="text1"/>
          <w:szCs w:val="24"/>
        </w:rPr>
        <w:t>ν</w:t>
      </w:r>
      <w:r w:rsidRPr="005C5E7B">
        <w:rPr>
          <w:rFonts w:eastAsia="Times New Roman"/>
          <w:color w:val="000000" w:themeColor="text1"/>
          <w:szCs w:val="24"/>
        </w:rPr>
        <w:t xml:space="preserve"> τη μορφή μέσα για την οποία συζητάμε σήμερα</w:t>
      </w:r>
      <w:r>
        <w:rPr>
          <w:rFonts w:eastAsia="Times New Roman"/>
          <w:color w:val="000000" w:themeColor="text1"/>
          <w:szCs w:val="24"/>
        </w:rPr>
        <w:t>,</w:t>
      </w:r>
      <w:r w:rsidRPr="005C5E7B">
        <w:rPr>
          <w:rFonts w:eastAsia="Times New Roman"/>
          <w:color w:val="000000" w:themeColor="text1"/>
          <w:szCs w:val="24"/>
        </w:rPr>
        <w:t xml:space="preserve"> νομίζω ότι είναι </w:t>
      </w:r>
      <w:r>
        <w:rPr>
          <w:rFonts w:eastAsia="Times New Roman"/>
          <w:color w:val="000000" w:themeColor="text1"/>
          <w:szCs w:val="24"/>
        </w:rPr>
        <w:t>μια</w:t>
      </w:r>
      <w:r w:rsidRPr="005C5E7B">
        <w:rPr>
          <w:rFonts w:eastAsia="Times New Roman"/>
          <w:color w:val="000000" w:themeColor="text1"/>
          <w:szCs w:val="24"/>
        </w:rPr>
        <w:t xml:space="preserve"> απλή προσπάθεια να βάλουν το</w:t>
      </w:r>
      <w:r>
        <w:rPr>
          <w:rFonts w:eastAsia="Times New Roman"/>
          <w:color w:val="000000" w:themeColor="text1"/>
          <w:szCs w:val="24"/>
        </w:rPr>
        <w:t>ν</w:t>
      </w:r>
      <w:r w:rsidRPr="005C5E7B">
        <w:rPr>
          <w:rFonts w:eastAsia="Times New Roman"/>
          <w:color w:val="000000" w:themeColor="text1"/>
          <w:szCs w:val="24"/>
        </w:rPr>
        <w:t xml:space="preserve"> φόβο στις ψυχές των ανθρώπων</w:t>
      </w:r>
      <w:r>
        <w:rPr>
          <w:rFonts w:eastAsia="Times New Roman"/>
          <w:color w:val="000000" w:themeColor="text1"/>
          <w:szCs w:val="24"/>
        </w:rPr>
        <w:t>. Ο</w:t>
      </w:r>
      <w:r w:rsidRPr="005C5E7B">
        <w:rPr>
          <w:rFonts w:eastAsia="Times New Roman"/>
          <w:color w:val="000000" w:themeColor="text1"/>
          <w:szCs w:val="24"/>
        </w:rPr>
        <w:t xml:space="preserve"> φοβισμένος πολίτης δεν είναι ενεργός πολίτης</w:t>
      </w:r>
      <w:r>
        <w:rPr>
          <w:rFonts w:eastAsia="Times New Roman"/>
          <w:color w:val="000000" w:themeColor="text1"/>
          <w:szCs w:val="24"/>
        </w:rPr>
        <w:t>, είναι</w:t>
      </w:r>
      <w:r w:rsidRPr="005C5E7B">
        <w:rPr>
          <w:rFonts w:eastAsia="Times New Roman"/>
          <w:color w:val="000000" w:themeColor="text1"/>
          <w:szCs w:val="24"/>
        </w:rPr>
        <w:t xml:space="preserve"> </w:t>
      </w:r>
      <w:proofErr w:type="spellStart"/>
      <w:r w:rsidRPr="005C5E7B">
        <w:rPr>
          <w:rFonts w:eastAsia="Times New Roman"/>
          <w:color w:val="000000" w:themeColor="text1"/>
          <w:szCs w:val="24"/>
        </w:rPr>
        <w:t>χειραγωγήσ</w:t>
      </w:r>
      <w:r>
        <w:rPr>
          <w:rFonts w:eastAsia="Times New Roman"/>
          <w:color w:val="000000" w:themeColor="text1"/>
          <w:szCs w:val="24"/>
        </w:rPr>
        <w:t>ιμος</w:t>
      </w:r>
      <w:proofErr w:type="spellEnd"/>
      <w:r>
        <w:rPr>
          <w:rFonts w:eastAsia="Times New Roman"/>
          <w:color w:val="000000" w:themeColor="text1"/>
          <w:szCs w:val="24"/>
        </w:rPr>
        <w:t xml:space="preserve"> πολίτης. </w:t>
      </w:r>
      <w:r w:rsidRPr="005C5E7B">
        <w:rPr>
          <w:rFonts w:eastAsia="Times New Roman"/>
          <w:color w:val="000000" w:themeColor="text1"/>
          <w:szCs w:val="24"/>
        </w:rPr>
        <w:t>Αυτό επιδιώκουν</w:t>
      </w:r>
      <w:r>
        <w:rPr>
          <w:rFonts w:eastAsia="Times New Roman"/>
          <w:color w:val="000000" w:themeColor="text1"/>
          <w:szCs w:val="24"/>
        </w:rPr>
        <w:t>.</w:t>
      </w:r>
    </w:p>
    <w:p w14:paraId="18F92F0D"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Α</w:t>
      </w:r>
      <w:r w:rsidRPr="005C5E7B">
        <w:rPr>
          <w:rFonts w:eastAsia="Times New Roman"/>
          <w:color w:val="000000" w:themeColor="text1"/>
          <w:szCs w:val="24"/>
        </w:rPr>
        <w:t>υτό</w:t>
      </w:r>
      <w:r>
        <w:rPr>
          <w:rFonts w:eastAsia="Times New Roman"/>
          <w:color w:val="000000" w:themeColor="text1"/>
          <w:szCs w:val="24"/>
        </w:rPr>
        <w:t>,</w:t>
      </w:r>
      <w:r w:rsidRPr="005C5E7B">
        <w:rPr>
          <w:rFonts w:eastAsia="Times New Roman"/>
          <w:color w:val="000000" w:themeColor="text1"/>
          <w:szCs w:val="24"/>
        </w:rPr>
        <w:t xml:space="preserve"> λοιπόν</w:t>
      </w:r>
      <w:r>
        <w:rPr>
          <w:rFonts w:eastAsia="Times New Roman"/>
          <w:color w:val="000000" w:themeColor="text1"/>
          <w:szCs w:val="24"/>
        </w:rPr>
        <w:t>,</w:t>
      </w:r>
      <w:r w:rsidRPr="005C5E7B">
        <w:rPr>
          <w:rFonts w:eastAsia="Times New Roman"/>
          <w:color w:val="000000" w:themeColor="text1"/>
          <w:szCs w:val="24"/>
        </w:rPr>
        <w:t xml:space="preserve"> δεν πρόκειται να το ακολουθήσουμε σε αυτή</w:t>
      </w:r>
      <w:r>
        <w:rPr>
          <w:rFonts w:eastAsia="Times New Roman"/>
          <w:color w:val="000000" w:themeColor="text1"/>
          <w:szCs w:val="24"/>
        </w:rPr>
        <w:t>ν</w:t>
      </w:r>
      <w:r w:rsidRPr="005C5E7B">
        <w:rPr>
          <w:rFonts w:eastAsia="Times New Roman"/>
          <w:color w:val="000000" w:themeColor="text1"/>
          <w:szCs w:val="24"/>
        </w:rPr>
        <w:t xml:space="preserve"> τη λογική</w:t>
      </w:r>
      <w:r>
        <w:rPr>
          <w:rFonts w:eastAsia="Times New Roman"/>
          <w:color w:val="000000" w:themeColor="text1"/>
          <w:szCs w:val="24"/>
        </w:rPr>
        <w:t>. Θ</w:t>
      </w:r>
      <w:r w:rsidRPr="005C5E7B">
        <w:rPr>
          <w:rFonts w:eastAsia="Times New Roman"/>
          <w:color w:val="000000" w:themeColor="text1"/>
          <w:szCs w:val="24"/>
        </w:rPr>
        <w:t>α κάνουμε όλες τις προσπάθειες</w:t>
      </w:r>
      <w:r>
        <w:rPr>
          <w:rFonts w:eastAsia="Times New Roman"/>
          <w:color w:val="000000" w:themeColor="text1"/>
          <w:szCs w:val="24"/>
        </w:rPr>
        <w:t>. Θα δουλέψουμε με ό</w:t>
      </w:r>
      <w:r w:rsidRPr="005C5E7B">
        <w:rPr>
          <w:rFonts w:eastAsia="Times New Roman"/>
          <w:color w:val="000000" w:themeColor="text1"/>
          <w:szCs w:val="24"/>
        </w:rPr>
        <w:t>λες μας τις</w:t>
      </w:r>
      <w:r w:rsidRPr="005C5E7B">
        <w:rPr>
          <w:rFonts w:eastAsia="Times New Roman"/>
          <w:color w:val="000000" w:themeColor="text1"/>
          <w:szCs w:val="24"/>
        </w:rPr>
        <w:t xml:space="preserve"> δυνάμεις για να κ</w:t>
      </w:r>
      <w:r>
        <w:rPr>
          <w:rFonts w:eastAsia="Times New Roman"/>
          <w:color w:val="000000" w:themeColor="text1"/>
          <w:szCs w:val="24"/>
        </w:rPr>
        <w:t>άνουμε τον Έλληνα πολίτη ασφαλή. Ε</w:t>
      </w:r>
      <w:r w:rsidRPr="005C5E7B">
        <w:rPr>
          <w:rFonts w:eastAsia="Times New Roman"/>
          <w:color w:val="000000" w:themeColor="text1"/>
          <w:szCs w:val="24"/>
        </w:rPr>
        <w:t xml:space="preserve">ίναι συστατικό της </w:t>
      </w:r>
      <w:r>
        <w:rPr>
          <w:rFonts w:eastAsia="Times New Roman"/>
          <w:color w:val="000000" w:themeColor="text1"/>
          <w:szCs w:val="24"/>
        </w:rPr>
        <w:t>δ</w:t>
      </w:r>
      <w:r w:rsidRPr="005C5E7B">
        <w:rPr>
          <w:rFonts w:eastAsia="Times New Roman"/>
          <w:color w:val="000000" w:themeColor="text1"/>
          <w:szCs w:val="24"/>
        </w:rPr>
        <w:t>ημοκρατίας</w:t>
      </w:r>
      <w:r>
        <w:rPr>
          <w:rFonts w:eastAsia="Times New Roman"/>
          <w:color w:val="000000" w:themeColor="text1"/>
          <w:szCs w:val="24"/>
        </w:rPr>
        <w:t>. Ε</w:t>
      </w:r>
      <w:r w:rsidRPr="005C5E7B">
        <w:rPr>
          <w:rFonts w:eastAsia="Times New Roman"/>
          <w:color w:val="000000" w:themeColor="text1"/>
          <w:szCs w:val="24"/>
        </w:rPr>
        <w:t>ίναι πολύ σοβαρό το ζήτημα για να παίζει κάποιος με αυτό</w:t>
      </w:r>
      <w:r>
        <w:rPr>
          <w:rFonts w:eastAsia="Times New Roman"/>
          <w:color w:val="000000" w:themeColor="text1"/>
          <w:szCs w:val="24"/>
        </w:rPr>
        <w:t>.</w:t>
      </w:r>
    </w:p>
    <w:p w14:paraId="18F92F0E"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Όμως, </w:t>
      </w:r>
      <w:r w:rsidRPr="005C5E7B">
        <w:rPr>
          <w:rFonts w:eastAsia="Times New Roman"/>
          <w:color w:val="000000" w:themeColor="text1"/>
          <w:szCs w:val="24"/>
        </w:rPr>
        <w:t xml:space="preserve">δεν θα υποκύψουμε </w:t>
      </w:r>
      <w:r>
        <w:rPr>
          <w:rFonts w:eastAsia="Times New Roman"/>
          <w:color w:val="000000" w:themeColor="text1"/>
          <w:szCs w:val="24"/>
        </w:rPr>
        <w:t>στον μεγάλο θόρυβο και, όπως είπ</w:t>
      </w:r>
      <w:r w:rsidRPr="005C5E7B">
        <w:rPr>
          <w:rFonts w:eastAsia="Times New Roman"/>
          <w:color w:val="000000" w:themeColor="text1"/>
          <w:szCs w:val="24"/>
        </w:rPr>
        <w:t>αμε</w:t>
      </w:r>
      <w:r>
        <w:rPr>
          <w:rFonts w:eastAsia="Times New Roman"/>
          <w:color w:val="000000" w:themeColor="text1"/>
          <w:szCs w:val="24"/>
        </w:rPr>
        <w:t xml:space="preserve">, τα θετικά δεν λέγονται, </w:t>
      </w:r>
      <w:r w:rsidRPr="005C5E7B">
        <w:rPr>
          <w:rFonts w:eastAsia="Times New Roman"/>
          <w:color w:val="000000" w:themeColor="text1"/>
          <w:szCs w:val="24"/>
        </w:rPr>
        <w:t>οι μεγάλες ειδήσεις δεν ανακ</w:t>
      </w:r>
      <w:r w:rsidRPr="005C5E7B">
        <w:rPr>
          <w:rFonts w:eastAsia="Times New Roman"/>
          <w:color w:val="000000" w:themeColor="text1"/>
          <w:szCs w:val="24"/>
        </w:rPr>
        <w:t>οινώνονται</w:t>
      </w:r>
      <w:r>
        <w:rPr>
          <w:rFonts w:eastAsia="Times New Roman"/>
          <w:color w:val="000000" w:themeColor="text1"/>
          <w:szCs w:val="24"/>
        </w:rPr>
        <w:t>. Ίσα-ίσα που</w:t>
      </w:r>
      <w:r w:rsidRPr="005C5E7B">
        <w:rPr>
          <w:rFonts w:eastAsia="Times New Roman"/>
          <w:color w:val="000000" w:themeColor="text1"/>
          <w:szCs w:val="24"/>
        </w:rPr>
        <w:t xml:space="preserve"> επιλεκτικά </w:t>
      </w:r>
      <w:r>
        <w:rPr>
          <w:rFonts w:eastAsia="Times New Roman"/>
          <w:color w:val="000000" w:themeColor="text1"/>
          <w:szCs w:val="24"/>
        </w:rPr>
        <w:t xml:space="preserve">από το αστυνομικό </w:t>
      </w:r>
      <w:r w:rsidRPr="005C5E7B">
        <w:rPr>
          <w:rFonts w:eastAsia="Times New Roman"/>
          <w:color w:val="000000" w:themeColor="text1"/>
          <w:szCs w:val="24"/>
        </w:rPr>
        <w:t xml:space="preserve">δελτίο τραβάνε κάποια γεγονότα και τα </w:t>
      </w:r>
      <w:proofErr w:type="spellStart"/>
      <w:r>
        <w:rPr>
          <w:rFonts w:eastAsia="Times New Roman"/>
          <w:color w:val="000000" w:themeColor="text1"/>
          <w:szCs w:val="24"/>
        </w:rPr>
        <w:t>μίντια</w:t>
      </w:r>
      <w:proofErr w:type="spellEnd"/>
      <w:r w:rsidRPr="005C5E7B">
        <w:rPr>
          <w:rFonts w:eastAsia="Times New Roman"/>
          <w:color w:val="000000" w:themeColor="text1"/>
          <w:szCs w:val="24"/>
        </w:rPr>
        <w:t xml:space="preserve"> και δημιουργούν ένα κλίμα</w:t>
      </w:r>
      <w:r w:rsidRPr="007D4B98">
        <w:rPr>
          <w:rFonts w:eastAsia="Times New Roman"/>
          <w:color w:val="000000" w:themeColor="text1"/>
          <w:szCs w:val="24"/>
        </w:rPr>
        <w:t>.</w:t>
      </w:r>
      <w:r>
        <w:rPr>
          <w:rFonts w:eastAsia="Times New Roman"/>
          <w:color w:val="000000" w:themeColor="text1"/>
          <w:szCs w:val="24"/>
        </w:rPr>
        <w:t xml:space="preserve"> Έ</w:t>
      </w:r>
      <w:r w:rsidRPr="005C5E7B">
        <w:rPr>
          <w:rFonts w:eastAsia="Times New Roman"/>
          <w:color w:val="000000" w:themeColor="text1"/>
          <w:szCs w:val="24"/>
        </w:rPr>
        <w:t>χει επιλέξει ένα κομμάτι του π</w:t>
      </w:r>
      <w:r>
        <w:rPr>
          <w:rFonts w:eastAsia="Times New Roman"/>
          <w:color w:val="000000" w:themeColor="text1"/>
          <w:szCs w:val="24"/>
        </w:rPr>
        <w:t>ολιτικού συστήματος, επειδή στο π</w:t>
      </w:r>
      <w:r w:rsidRPr="005C5E7B">
        <w:rPr>
          <w:rFonts w:eastAsia="Times New Roman"/>
          <w:color w:val="000000" w:themeColor="text1"/>
          <w:szCs w:val="24"/>
        </w:rPr>
        <w:t>εδίο της οικονο</w:t>
      </w:r>
      <w:r>
        <w:rPr>
          <w:rFonts w:eastAsia="Times New Roman"/>
          <w:color w:val="000000" w:themeColor="text1"/>
          <w:szCs w:val="24"/>
        </w:rPr>
        <w:t>μία</w:t>
      </w:r>
      <w:r w:rsidRPr="005C5E7B">
        <w:rPr>
          <w:rFonts w:eastAsia="Times New Roman"/>
          <w:color w:val="000000" w:themeColor="text1"/>
          <w:szCs w:val="24"/>
        </w:rPr>
        <w:t>ς χάνει</w:t>
      </w:r>
      <w:r>
        <w:rPr>
          <w:rFonts w:eastAsia="Times New Roman"/>
          <w:color w:val="000000" w:themeColor="text1"/>
          <w:szCs w:val="24"/>
        </w:rPr>
        <w:t>,</w:t>
      </w:r>
      <w:r w:rsidRPr="005C5E7B">
        <w:rPr>
          <w:rFonts w:eastAsia="Times New Roman"/>
          <w:color w:val="000000" w:themeColor="text1"/>
          <w:szCs w:val="24"/>
        </w:rPr>
        <w:t xml:space="preserve"> να παίξει</w:t>
      </w:r>
      <w:r>
        <w:rPr>
          <w:rFonts w:eastAsia="Times New Roman"/>
          <w:color w:val="000000" w:themeColor="text1"/>
          <w:szCs w:val="24"/>
        </w:rPr>
        <w:t xml:space="preserve"> στο </w:t>
      </w:r>
      <w:r w:rsidRPr="005C5E7B">
        <w:rPr>
          <w:rFonts w:eastAsia="Times New Roman"/>
          <w:color w:val="000000" w:themeColor="text1"/>
          <w:szCs w:val="24"/>
        </w:rPr>
        <w:t>π</w:t>
      </w:r>
      <w:r>
        <w:rPr>
          <w:rFonts w:eastAsia="Times New Roman"/>
          <w:color w:val="000000" w:themeColor="text1"/>
          <w:szCs w:val="24"/>
        </w:rPr>
        <w:t xml:space="preserve">εδίο </w:t>
      </w:r>
      <w:r w:rsidRPr="005C5E7B">
        <w:rPr>
          <w:rFonts w:eastAsia="Times New Roman"/>
          <w:color w:val="000000" w:themeColor="text1"/>
          <w:szCs w:val="24"/>
        </w:rPr>
        <w:t xml:space="preserve">της ανασφάλειας και </w:t>
      </w:r>
      <w:r w:rsidRPr="005C5E7B">
        <w:rPr>
          <w:rFonts w:eastAsia="Times New Roman"/>
          <w:color w:val="000000" w:themeColor="text1"/>
          <w:szCs w:val="24"/>
        </w:rPr>
        <w:t>του φόβου</w:t>
      </w:r>
      <w:r>
        <w:rPr>
          <w:rFonts w:eastAsia="Times New Roman"/>
          <w:color w:val="000000" w:themeColor="text1"/>
          <w:szCs w:val="24"/>
        </w:rPr>
        <w:t>. Ε</w:t>
      </w:r>
      <w:r w:rsidRPr="005C5E7B">
        <w:rPr>
          <w:rFonts w:eastAsia="Times New Roman"/>
          <w:color w:val="000000" w:themeColor="text1"/>
          <w:szCs w:val="24"/>
        </w:rPr>
        <w:t xml:space="preserve">ίναι και </w:t>
      </w:r>
      <w:r>
        <w:rPr>
          <w:rFonts w:eastAsia="Times New Roman"/>
          <w:color w:val="000000" w:themeColor="text1"/>
          <w:szCs w:val="24"/>
        </w:rPr>
        <w:t>αμετανόητοι. Δ</w:t>
      </w:r>
      <w:r w:rsidRPr="005C5E7B">
        <w:rPr>
          <w:rFonts w:eastAsia="Times New Roman"/>
          <w:color w:val="000000" w:themeColor="text1"/>
          <w:szCs w:val="24"/>
        </w:rPr>
        <w:t>εν γίνεται</w:t>
      </w:r>
      <w:r>
        <w:rPr>
          <w:rFonts w:eastAsia="Times New Roman"/>
          <w:color w:val="000000" w:themeColor="text1"/>
          <w:szCs w:val="24"/>
        </w:rPr>
        <w:t>.</w:t>
      </w:r>
    </w:p>
    <w:p w14:paraId="18F92F0F"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5C5E7B">
        <w:rPr>
          <w:rFonts w:eastAsia="Times New Roman"/>
          <w:color w:val="000000" w:themeColor="text1"/>
          <w:szCs w:val="24"/>
        </w:rPr>
        <w:t>ας ευχαριστώ</w:t>
      </w:r>
      <w:r>
        <w:rPr>
          <w:rFonts w:eastAsia="Times New Roman"/>
          <w:color w:val="000000" w:themeColor="text1"/>
          <w:szCs w:val="24"/>
        </w:rPr>
        <w:t>.</w:t>
      </w:r>
    </w:p>
    <w:p w14:paraId="18F92F10" w14:textId="77777777" w:rsidR="007D28C0" w:rsidRDefault="00B56CEE">
      <w:pPr>
        <w:spacing w:line="600" w:lineRule="auto"/>
        <w:ind w:firstLine="720"/>
        <w:jc w:val="both"/>
        <w:rPr>
          <w:rFonts w:eastAsia="Times New Roman"/>
          <w:color w:val="000000" w:themeColor="text1"/>
          <w:szCs w:val="24"/>
        </w:rPr>
      </w:pPr>
      <w:r w:rsidRPr="0037244B">
        <w:rPr>
          <w:rFonts w:eastAsia="Times New Roman"/>
          <w:b/>
          <w:color w:val="000000" w:themeColor="text1"/>
          <w:szCs w:val="24"/>
        </w:rPr>
        <w:t>ΠΡΟΕΔΡΕΥΩΝ (Μάριος Γεωργιάδης):</w:t>
      </w:r>
      <w:r>
        <w:rPr>
          <w:rFonts w:eastAsia="Times New Roman"/>
          <w:color w:val="000000" w:themeColor="text1"/>
          <w:szCs w:val="24"/>
        </w:rPr>
        <w:t xml:space="preserve"> Ευχαριστούμε την κυρία </w:t>
      </w:r>
      <w:r w:rsidRPr="005C5E7B">
        <w:rPr>
          <w:rFonts w:eastAsia="Times New Roman"/>
          <w:color w:val="000000" w:themeColor="text1"/>
          <w:szCs w:val="24"/>
        </w:rPr>
        <w:t>Υπουργό</w:t>
      </w:r>
      <w:r>
        <w:rPr>
          <w:rFonts w:eastAsia="Times New Roman"/>
          <w:color w:val="000000" w:themeColor="text1"/>
          <w:szCs w:val="24"/>
        </w:rPr>
        <w:t xml:space="preserve">. </w:t>
      </w:r>
    </w:p>
    <w:p w14:paraId="18F92F11" w14:textId="77777777" w:rsidR="007D28C0" w:rsidRDefault="00B56CEE">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5C5E7B">
        <w:rPr>
          <w:rFonts w:eastAsia="Times New Roman"/>
          <w:color w:val="000000" w:themeColor="text1"/>
          <w:szCs w:val="24"/>
        </w:rPr>
        <w:t>σκεμμένα άφησα τόσο χρόνο</w:t>
      </w:r>
      <w:r>
        <w:rPr>
          <w:rFonts w:eastAsia="Times New Roman"/>
          <w:color w:val="000000" w:themeColor="text1"/>
          <w:szCs w:val="24"/>
        </w:rPr>
        <w:t>,</w:t>
      </w:r>
      <w:r w:rsidRPr="005C5E7B">
        <w:rPr>
          <w:rFonts w:eastAsia="Times New Roman"/>
          <w:color w:val="000000" w:themeColor="text1"/>
          <w:szCs w:val="24"/>
        </w:rPr>
        <w:t xml:space="preserve"> διότι είναι και </w:t>
      </w:r>
      <w:r>
        <w:rPr>
          <w:rFonts w:eastAsia="Times New Roman"/>
          <w:color w:val="000000" w:themeColor="text1"/>
          <w:szCs w:val="24"/>
        </w:rPr>
        <w:t>μείζον το θέμα και ε</w:t>
      </w:r>
      <w:r w:rsidRPr="005C5E7B">
        <w:rPr>
          <w:rFonts w:eastAsia="Times New Roman"/>
          <w:color w:val="000000" w:themeColor="text1"/>
          <w:szCs w:val="24"/>
        </w:rPr>
        <w:t>πίκαιρο</w:t>
      </w:r>
      <w:r>
        <w:rPr>
          <w:rFonts w:eastAsia="Times New Roman"/>
          <w:color w:val="000000" w:themeColor="text1"/>
          <w:szCs w:val="24"/>
        </w:rPr>
        <w:t>, ο</w:t>
      </w:r>
      <w:r w:rsidRPr="005C5E7B">
        <w:rPr>
          <w:rFonts w:eastAsia="Times New Roman"/>
          <w:color w:val="000000" w:themeColor="text1"/>
          <w:szCs w:val="24"/>
        </w:rPr>
        <w:t xml:space="preserve">πότε δόθηκαν </w:t>
      </w:r>
      <w:r>
        <w:rPr>
          <w:rFonts w:eastAsia="Times New Roman"/>
          <w:color w:val="000000" w:themeColor="text1"/>
          <w:szCs w:val="24"/>
        </w:rPr>
        <w:t>απαντήσεις.</w:t>
      </w:r>
    </w:p>
    <w:p w14:paraId="18F92F12" w14:textId="77777777" w:rsidR="007D28C0" w:rsidRDefault="00B56CEE">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ΓΕΩΡΓΙΟΣ</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ΔΗΜΗΤΡΙΟΣ ΚΑΡΡΑΣ:</w:t>
      </w:r>
      <w:r>
        <w:rPr>
          <w:rFonts w:eastAsia="Times New Roman"/>
          <w:color w:val="000000" w:themeColor="text1"/>
          <w:szCs w:val="24"/>
        </w:rPr>
        <w:t xml:space="preserve"> </w:t>
      </w:r>
      <w:r w:rsidRPr="0037244B">
        <w:rPr>
          <w:rFonts w:eastAsia="Times New Roman"/>
          <w:color w:val="000000" w:themeColor="text1"/>
          <w:szCs w:val="24"/>
        </w:rPr>
        <w:t>Αν μου επιτρέπετε, μπορώ να έχω τον λόγο;</w:t>
      </w:r>
    </w:p>
    <w:p w14:paraId="18F92F13" w14:textId="77777777" w:rsidR="007D28C0" w:rsidRDefault="00B56CEE">
      <w:pPr>
        <w:spacing w:line="600" w:lineRule="auto"/>
        <w:ind w:firstLine="720"/>
        <w:jc w:val="both"/>
        <w:rPr>
          <w:rFonts w:eastAsia="Times New Roman"/>
          <w:color w:val="000000" w:themeColor="text1"/>
          <w:szCs w:val="24"/>
        </w:rPr>
      </w:pPr>
      <w:r w:rsidRPr="0037244B">
        <w:rPr>
          <w:rFonts w:eastAsia="Times New Roman"/>
          <w:b/>
          <w:color w:val="000000" w:themeColor="text1"/>
          <w:szCs w:val="24"/>
        </w:rPr>
        <w:t>ΠΡΟΕΔΡΕΥΩΝ (Μάριος Γεωργιάδης):</w:t>
      </w:r>
      <w:r>
        <w:rPr>
          <w:rFonts w:eastAsia="Times New Roman"/>
          <w:color w:val="000000" w:themeColor="text1"/>
          <w:szCs w:val="24"/>
        </w:rPr>
        <w:t xml:space="preserve"> Είναι εκτός διαδικασία</w:t>
      </w:r>
      <w:r w:rsidRPr="005C5E7B">
        <w:rPr>
          <w:rFonts w:eastAsia="Times New Roman"/>
          <w:color w:val="000000" w:themeColor="text1"/>
          <w:szCs w:val="24"/>
        </w:rPr>
        <w:t>ς</w:t>
      </w:r>
      <w:r>
        <w:rPr>
          <w:rFonts w:eastAsia="Times New Roman"/>
          <w:color w:val="000000" w:themeColor="text1"/>
          <w:szCs w:val="24"/>
        </w:rPr>
        <w:t>, κύριε Καρρά.</w:t>
      </w:r>
    </w:p>
    <w:p w14:paraId="18F92F14" w14:textId="77777777" w:rsidR="007D28C0" w:rsidRDefault="00B56CEE">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 xml:space="preserve">ΔΗΜΗΤΡΙΟΣ ΚΑΡΡΑΣ: </w:t>
      </w:r>
      <w:r>
        <w:rPr>
          <w:rFonts w:eastAsia="Times New Roman"/>
          <w:color w:val="000000" w:themeColor="text1"/>
          <w:szCs w:val="24"/>
        </w:rPr>
        <w:t xml:space="preserve">Να αναφέρω για τα στατιστικά ότι δεν γίνονται καταγγελίες για </w:t>
      </w:r>
      <w:proofErr w:type="spellStart"/>
      <w:r>
        <w:rPr>
          <w:rFonts w:eastAsia="Times New Roman"/>
          <w:color w:val="000000" w:themeColor="text1"/>
          <w:szCs w:val="24"/>
        </w:rPr>
        <w:t>μικροπαραβατικότητα</w:t>
      </w:r>
      <w:proofErr w:type="spellEnd"/>
      <w:r>
        <w:rPr>
          <w:rFonts w:eastAsia="Times New Roman"/>
          <w:color w:val="000000" w:themeColor="text1"/>
          <w:szCs w:val="24"/>
        </w:rPr>
        <w:t>.</w:t>
      </w:r>
    </w:p>
    <w:p w14:paraId="18F92F15" w14:textId="77777777" w:rsidR="007D28C0" w:rsidRDefault="00B56CEE">
      <w:pPr>
        <w:spacing w:line="600" w:lineRule="auto"/>
        <w:ind w:firstLine="720"/>
        <w:jc w:val="both"/>
        <w:rPr>
          <w:rFonts w:eastAsia="Times New Roman"/>
          <w:color w:val="000000" w:themeColor="text1"/>
          <w:szCs w:val="24"/>
        </w:rPr>
      </w:pPr>
      <w:r w:rsidRPr="0037244B">
        <w:rPr>
          <w:rFonts w:eastAsia="Times New Roman"/>
          <w:b/>
          <w:color w:val="000000" w:themeColor="text1"/>
          <w:szCs w:val="24"/>
        </w:rPr>
        <w:t>ΠΡΟΕΔΡΕΥΩΝ (Μάριος Γεωργιάδης):</w:t>
      </w:r>
      <w:r>
        <w:rPr>
          <w:rFonts w:eastAsia="Times New Roman"/>
          <w:color w:val="000000" w:themeColor="text1"/>
          <w:szCs w:val="24"/>
        </w:rPr>
        <w:t xml:space="preserve"> </w:t>
      </w:r>
      <w:r>
        <w:rPr>
          <w:rFonts w:eastAsia="Times New Roman"/>
          <w:color w:val="000000" w:themeColor="text1"/>
          <w:szCs w:val="24"/>
        </w:rPr>
        <w:t>Κ</w:t>
      </w:r>
      <w:r w:rsidRPr="005C5E7B">
        <w:rPr>
          <w:rFonts w:eastAsia="Times New Roman"/>
          <w:color w:val="000000" w:themeColor="text1"/>
          <w:szCs w:val="24"/>
        </w:rPr>
        <w:t>ύριε συνάδελφε</w:t>
      </w:r>
      <w:r>
        <w:rPr>
          <w:rFonts w:eastAsia="Times New Roman"/>
          <w:color w:val="000000" w:themeColor="text1"/>
          <w:szCs w:val="24"/>
        </w:rPr>
        <w:t>, δεν ακούγεστε.</w:t>
      </w:r>
    </w:p>
    <w:p w14:paraId="18F92F16" w14:textId="77777777" w:rsidR="007D28C0" w:rsidRDefault="00B56CEE">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 xml:space="preserve">ΔΗΜΗΤΡΙΟΣ ΚΑΡΡΑΣ: </w:t>
      </w:r>
      <w:r>
        <w:rPr>
          <w:rFonts w:eastAsia="Times New Roman"/>
          <w:color w:val="000000" w:themeColor="text1"/>
          <w:szCs w:val="24"/>
        </w:rPr>
        <w:t xml:space="preserve">Παρακαλώ, κύριε Πρόεδρε, καταθέτω για τα Πρακτικά ορισμένα έγγραφα. </w:t>
      </w:r>
    </w:p>
    <w:p w14:paraId="18F92F17" w14:textId="77777777" w:rsidR="007D28C0" w:rsidRDefault="00B56CEE">
      <w:pPr>
        <w:spacing w:line="600" w:lineRule="auto"/>
        <w:ind w:firstLine="720"/>
        <w:jc w:val="both"/>
        <w:rPr>
          <w:rFonts w:eastAsia="Times New Roman" w:cs="Times New Roman"/>
        </w:rPr>
      </w:pPr>
      <w:r>
        <w:rPr>
          <w:rFonts w:eastAsia="Times New Roman" w:cs="Times New Roman"/>
        </w:rPr>
        <w:t>(Στο σημείο αυτό ο Βουλευτής κ. Γεώργιος</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Δημήτριος Καρράς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8F92F18" w14:textId="77777777" w:rsidR="007D28C0" w:rsidRDefault="00B56CEE">
      <w:pPr>
        <w:spacing w:line="600" w:lineRule="auto"/>
        <w:ind w:firstLine="720"/>
        <w:jc w:val="both"/>
        <w:rPr>
          <w:rFonts w:eastAsia="Times New Roman"/>
          <w:szCs w:val="24"/>
        </w:rPr>
      </w:pPr>
      <w:r w:rsidRPr="0037244B">
        <w:rPr>
          <w:rFonts w:eastAsia="Times New Roman"/>
          <w:b/>
          <w:color w:val="000000" w:themeColor="text1"/>
          <w:szCs w:val="24"/>
        </w:rPr>
        <w:t>ΠΡΟΕΔΡΕΥΩΝ (Μάριος Γεωργιάδης):</w:t>
      </w:r>
      <w:r>
        <w:rPr>
          <w:rFonts w:eastAsia="Times New Roman"/>
          <w:b/>
          <w:color w:val="000000" w:themeColor="text1"/>
          <w:szCs w:val="24"/>
        </w:rPr>
        <w:t xml:space="preserve"> </w:t>
      </w:r>
      <w:r>
        <w:rPr>
          <w:rFonts w:eastAsia="Times New Roman"/>
          <w:szCs w:val="24"/>
        </w:rPr>
        <w:t>Κυρίες και κύριοι συνάδελφοι, ο Υπουργός Εσω</w:t>
      </w:r>
      <w:r>
        <w:rPr>
          <w:rFonts w:eastAsia="Times New Roman"/>
          <w:szCs w:val="24"/>
        </w:rPr>
        <w:t>τερικών κ. Παναγιώτης Σκουρλέ</w:t>
      </w:r>
      <w:r>
        <w:rPr>
          <w:rFonts w:eastAsia="Times New Roman"/>
          <w:szCs w:val="24"/>
        </w:rPr>
        <w:lastRenderedPageBreak/>
        <w:t xml:space="preserve">της Γεώργιος ζητεί άδεια ολιγοήμερης απουσίας του στο εξωτερικό από την Παρασκευή 8 Μαρτίου </w:t>
      </w:r>
      <w:r>
        <w:rPr>
          <w:rFonts w:eastAsia="Times New Roman"/>
          <w:szCs w:val="24"/>
        </w:rPr>
        <w:t xml:space="preserve">2019 </w:t>
      </w:r>
      <w:r>
        <w:rPr>
          <w:rFonts w:eastAsia="Times New Roman"/>
          <w:szCs w:val="24"/>
        </w:rPr>
        <w:t xml:space="preserve">έως τη Δευτέρα 11 Μαρτίου 2019. Η Βουλή εγκρίνει; </w:t>
      </w:r>
    </w:p>
    <w:p w14:paraId="18F92F19" w14:textId="77777777" w:rsidR="007D28C0" w:rsidRDefault="00B56CEE">
      <w:pPr>
        <w:tabs>
          <w:tab w:val="left" w:pos="1949"/>
        </w:tabs>
        <w:spacing w:line="600" w:lineRule="auto"/>
        <w:ind w:firstLine="720"/>
        <w:jc w:val="both"/>
        <w:rPr>
          <w:rFonts w:eastAsia="Times New Roman"/>
          <w:szCs w:val="24"/>
        </w:rPr>
      </w:pPr>
      <w:r>
        <w:rPr>
          <w:rFonts w:eastAsia="Times New Roman"/>
          <w:b/>
          <w:bCs/>
          <w:szCs w:val="24"/>
        </w:rPr>
        <w:t>Ο</w:t>
      </w:r>
      <w:r>
        <w:rPr>
          <w:rFonts w:eastAsia="Times New Roman"/>
          <w:b/>
          <w:bCs/>
          <w:szCs w:val="24"/>
        </w:rPr>
        <w:t xml:space="preserve">ΛΟΙ </w:t>
      </w:r>
      <w:r>
        <w:rPr>
          <w:rFonts w:eastAsia="Times New Roman"/>
          <w:b/>
          <w:bCs/>
          <w:szCs w:val="24"/>
        </w:rPr>
        <w:t>ΟΙ</w:t>
      </w:r>
      <w:r>
        <w:rPr>
          <w:rFonts w:eastAsia="Times New Roman"/>
          <w:b/>
          <w:bCs/>
          <w:szCs w:val="24"/>
        </w:rPr>
        <w:t xml:space="preserve"> ΒΟΥΛΕΥΤΕΣ:</w:t>
      </w:r>
      <w:r>
        <w:rPr>
          <w:rFonts w:eastAsia="Times New Roman"/>
          <w:szCs w:val="24"/>
        </w:rPr>
        <w:t xml:space="preserve"> Μάλιστα, μάλιστα. </w:t>
      </w:r>
    </w:p>
    <w:p w14:paraId="18F92F1A" w14:textId="77777777" w:rsidR="007D28C0" w:rsidRDefault="00B56CEE">
      <w:pPr>
        <w:tabs>
          <w:tab w:val="left" w:pos="1949"/>
        </w:tabs>
        <w:spacing w:line="600" w:lineRule="auto"/>
        <w:ind w:firstLine="720"/>
        <w:jc w:val="both"/>
        <w:rPr>
          <w:rFonts w:eastAsia="Times New Roman"/>
          <w:szCs w:val="24"/>
        </w:rPr>
      </w:pPr>
      <w:r>
        <w:rPr>
          <w:rFonts w:eastAsia="UB-Helvetica"/>
          <w:b/>
          <w:szCs w:val="24"/>
        </w:rPr>
        <w:t xml:space="preserve">ΠΡΟΕΔΡΕΥΩΝ (Μάριος Γεωργιάδης): </w:t>
      </w:r>
      <w:r>
        <w:rPr>
          <w:rFonts w:eastAsia="Times New Roman"/>
          <w:szCs w:val="24"/>
        </w:rPr>
        <w:t>Συνεπώς η</w:t>
      </w:r>
      <w:r>
        <w:rPr>
          <w:rFonts w:eastAsia="Times New Roman"/>
          <w:szCs w:val="24"/>
        </w:rPr>
        <w:t xml:space="preserve"> </w:t>
      </w:r>
      <w:r>
        <w:rPr>
          <w:rFonts w:eastAsia="Times New Roman"/>
          <w:szCs w:val="24"/>
        </w:rPr>
        <w:t>Βουλή ενέκρινε τη ζητηθείσα άδεια.</w:t>
      </w:r>
    </w:p>
    <w:p w14:paraId="18F92F1B" w14:textId="77777777" w:rsidR="007D28C0" w:rsidRDefault="00B56CEE">
      <w:pPr>
        <w:tabs>
          <w:tab w:val="left" w:pos="1949"/>
        </w:tabs>
        <w:spacing w:line="600" w:lineRule="auto"/>
        <w:ind w:firstLine="720"/>
        <w:jc w:val="both"/>
        <w:rPr>
          <w:rFonts w:eastAsia="Times New Roman"/>
          <w:szCs w:val="24"/>
        </w:rPr>
      </w:pPr>
      <w:r>
        <w:rPr>
          <w:rFonts w:eastAsia="Times New Roman"/>
          <w:szCs w:val="24"/>
        </w:rPr>
        <w:t xml:space="preserve">Κυρίες και κύριοι συνάδελφοι, ο Βουλευτής κ. Αστέριος </w:t>
      </w:r>
      <w:proofErr w:type="spellStart"/>
      <w:r>
        <w:rPr>
          <w:rFonts w:eastAsia="Times New Roman"/>
          <w:szCs w:val="24"/>
        </w:rPr>
        <w:t>Καστόρης</w:t>
      </w:r>
      <w:proofErr w:type="spellEnd"/>
      <w:r>
        <w:rPr>
          <w:rFonts w:eastAsia="Times New Roman"/>
          <w:szCs w:val="24"/>
        </w:rPr>
        <w:t xml:space="preserve"> ζητεί άδεια ολιγοήμερης απουσίας του στο εξωτερικό τις ίδιες ημέρες. Η Βουλή εγκρίνει; </w:t>
      </w:r>
    </w:p>
    <w:p w14:paraId="18F92F1C" w14:textId="77777777" w:rsidR="007D28C0" w:rsidRDefault="00B56CEE">
      <w:pPr>
        <w:tabs>
          <w:tab w:val="left" w:pos="1949"/>
        </w:tabs>
        <w:spacing w:line="600" w:lineRule="auto"/>
        <w:ind w:firstLine="720"/>
        <w:jc w:val="both"/>
        <w:rPr>
          <w:rFonts w:eastAsia="Times New Roman"/>
          <w:szCs w:val="24"/>
        </w:rPr>
      </w:pPr>
      <w:r>
        <w:rPr>
          <w:rFonts w:eastAsia="Times New Roman"/>
          <w:b/>
          <w:bCs/>
          <w:szCs w:val="24"/>
        </w:rPr>
        <w:t xml:space="preserve">ΟΛΟΙ ΟΙ </w:t>
      </w:r>
      <w:r>
        <w:rPr>
          <w:rFonts w:eastAsia="Times New Roman"/>
          <w:b/>
          <w:bCs/>
          <w:szCs w:val="24"/>
        </w:rPr>
        <w:t>ΒΟΥΛΕΥΤΕΣ:</w:t>
      </w:r>
      <w:r>
        <w:rPr>
          <w:rFonts w:eastAsia="Times New Roman"/>
          <w:szCs w:val="24"/>
        </w:rPr>
        <w:t xml:space="preserve"> Μάλιστα, μάλιστα. </w:t>
      </w:r>
    </w:p>
    <w:p w14:paraId="18F92F1D" w14:textId="77777777" w:rsidR="007D28C0" w:rsidRDefault="00B56CEE">
      <w:pPr>
        <w:tabs>
          <w:tab w:val="left" w:pos="1949"/>
        </w:tabs>
        <w:spacing w:line="600" w:lineRule="auto"/>
        <w:ind w:firstLine="720"/>
        <w:jc w:val="both"/>
        <w:rPr>
          <w:rFonts w:eastAsia="Times New Roman"/>
          <w:szCs w:val="24"/>
        </w:rPr>
      </w:pPr>
      <w:r>
        <w:rPr>
          <w:rFonts w:eastAsia="UB-Helvetica"/>
          <w:b/>
          <w:szCs w:val="24"/>
        </w:rPr>
        <w:t>ΠΡΟΕΔΡΕΥΩΝ (Μάριος Γεωργιάδης):</w:t>
      </w:r>
      <w:r>
        <w:rPr>
          <w:rFonts w:eastAsia="UB-Helvetica"/>
          <w:b/>
          <w:szCs w:val="24"/>
        </w:rPr>
        <w:t xml:space="preserve"> </w:t>
      </w:r>
      <w:r>
        <w:rPr>
          <w:rFonts w:eastAsia="Times New Roman"/>
          <w:szCs w:val="24"/>
        </w:rPr>
        <w:t xml:space="preserve">Συνεπώς η </w:t>
      </w:r>
      <w:r>
        <w:rPr>
          <w:rFonts w:eastAsia="Times New Roman"/>
          <w:szCs w:val="24"/>
        </w:rPr>
        <w:t>Βουλή ενέκρινε τη ζητηθείσα άδεια.</w:t>
      </w:r>
    </w:p>
    <w:p w14:paraId="18F92F1E" w14:textId="77777777" w:rsidR="007D28C0" w:rsidRDefault="00B56CEE">
      <w:pPr>
        <w:tabs>
          <w:tab w:val="left" w:pos="1949"/>
        </w:tabs>
        <w:spacing w:line="600" w:lineRule="auto"/>
        <w:ind w:firstLine="720"/>
        <w:jc w:val="both"/>
        <w:rPr>
          <w:rFonts w:eastAsia="Times New Roman"/>
          <w:szCs w:val="24"/>
        </w:rPr>
      </w:pPr>
      <w:r>
        <w:rPr>
          <w:rFonts w:eastAsia="Times New Roman"/>
          <w:szCs w:val="24"/>
        </w:rPr>
        <w:t xml:space="preserve">Τέλος, ο Βουλευτής Β΄ Θεσσαλονίκης της Δημοκρατικής Συμπαράταξης κ. Γεώργιος </w:t>
      </w:r>
      <w:proofErr w:type="spellStart"/>
      <w:r>
        <w:rPr>
          <w:rFonts w:eastAsia="Times New Roman"/>
          <w:szCs w:val="24"/>
        </w:rPr>
        <w:t>Αρβανιτίδης</w:t>
      </w:r>
      <w:proofErr w:type="spellEnd"/>
      <w:r>
        <w:rPr>
          <w:rFonts w:eastAsia="Times New Roman"/>
          <w:szCs w:val="24"/>
        </w:rPr>
        <w:t xml:space="preserve"> ζητεί άδεια ολιγοήμερης απουσίας του στο εξωτερικό για κομματικούς λόγους εκπροσώπησης της Κοινοβουλευτικής Ομάδας της Δη</w:t>
      </w:r>
      <w:r>
        <w:rPr>
          <w:rFonts w:eastAsia="Times New Roman"/>
          <w:szCs w:val="24"/>
        </w:rPr>
        <w:t xml:space="preserve">μοκρατικής Συμπαράταξης στο Συνέδριο </w:t>
      </w:r>
      <w:r>
        <w:rPr>
          <w:rFonts w:eastAsia="Times New Roman"/>
          <w:szCs w:val="24"/>
          <w:lang w:val="en-US"/>
        </w:rPr>
        <w:t>SPD</w:t>
      </w:r>
      <w:r w:rsidRPr="002C6C6E">
        <w:rPr>
          <w:rFonts w:eastAsia="Times New Roman"/>
          <w:szCs w:val="24"/>
        </w:rPr>
        <w:t xml:space="preserve"> </w:t>
      </w:r>
      <w:r>
        <w:rPr>
          <w:rFonts w:eastAsia="Times New Roman"/>
          <w:szCs w:val="24"/>
        </w:rPr>
        <w:t xml:space="preserve">της Γερμανίας από τις 13 Μαρτίου 2019 έως τις 16 Μαρτίου 2019. Η Βουλή εγκρίνει; </w:t>
      </w:r>
    </w:p>
    <w:p w14:paraId="18F92F1F" w14:textId="77777777" w:rsidR="007D28C0" w:rsidRDefault="00B56CEE">
      <w:pPr>
        <w:tabs>
          <w:tab w:val="left" w:pos="1949"/>
        </w:tabs>
        <w:spacing w:line="600" w:lineRule="auto"/>
        <w:ind w:firstLine="720"/>
        <w:jc w:val="both"/>
        <w:rPr>
          <w:rFonts w:eastAsia="Times New Roman"/>
          <w:szCs w:val="24"/>
        </w:rPr>
      </w:pPr>
      <w:r>
        <w:rPr>
          <w:rFonts w:eastAsia="Times New Roman"/>
          <w:b/>
          <w:bCs/>
          <w:szCs w:val="24"/>
        </w:rPr>
        <w:lastRenderedPageBreak/>
        <w:t xml:space="preserve">ΟΛΟΙ ΟΙ </w:t>
      </w:r>
      <w:r>
        <w:rPr>
          <w:rFonts w:eastAsia="Times New Roman"/>
          <w:b/>
          <w:bCs/>
          <w:szCs w:val="24"/>
        </w:rPr>
        <w:t>ΒΟΥΛΕΥΤΕΣ:</w:t>
      </w:r>
      <w:r>
        <w:rPr>
          <w:rFonts w:eastAsia="Times New Roman"/>
          <w:szCs w:val="24"/>
        </w:rPr>
        <w:t xml:space="preserve"> Μάλιστα, μάλιστα. </w:t>
      </w:r>
    </w:p>
    <w:p w14:paraId="18F92F20" w14:textId="77777777" w:rsidR="007D28C0" w:rsidRDefault="00B56CEE">
      <w:pPr>
        <w:tabs>
          <w:tab w:val="left" w:pos="1949"/>
        </w:tabs>
        <w:spacing w:line="600" w:lineRule="auto"/>
        <w:ind w:firstLine="720"/>
        <w:jc w:val="both"/>
        <w:rPr>
          <w:rFonts w:eastAsia="Times New Roman"/>
          <w:szCs w:val="24"/>
        </w:rPr>
      </w:pPr>
      <w:r>
        <w:rPr>
          <w:rFonts w:eastAsia="UB-Helvetica"/>
          <w:b/>
          <w:szCs w:val="24"/>
        </w:rPr>
        <w:t xml:space="preserve">ΠΡΟΕΔΡΕΥΩΝ (Μάριος Γεωργιάδης): </w:t>
      </w:r>
      <w:r>
        <w:rPr>
          <w:rFonts w:eastAsia="Times New Roman"/>
          <w:szCs w:val="24"/>
        </w:rPr>
        <w:t xml:space="preserve">Συνεπώς η </w:t>
      </w:r>
      <w:r>
        <w:rPr>
          <w:rFonts w:eastAsia="Times New Roman"/>
          <w:szCs w:val="24"/>
        </w:rPr>
        <w:t>Βουλή ενέκρινε τη ζητηθείσα άδεια.</w:t>
      </w:r>
    </w:p>
    <w:p w14:paraId="18F92F21"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Υπουργός Περιβάλλοντος και Ενέργειας, ο Αντιπρόεδρος της Κυβέρνησης και ο Υπουργός Οικονομίας και Ανάπτυξης, οι Υπουργοί Εσωτερικών, Παιδείας, Έρευνας και Θρησκευμάτων, Εργασίας, Κοινωνικής Ασφάλισης και Κοινωνικής Αλληλεγγύης, Προστασίας του Πολίτη, Δικ</w:t>
      </w:r>
      <w:r>
        <w:rPr>
          <w:rFonts w:eastAsia="Times New Roman"/>
          <w:color w:val="222222"/>
          <w:szCs w:val="24"/>
          <w:shd w:val="clear" w:color="auto" w:fill="FFFFFF"/>
        </w:rPr>
        <w:t xml:space="preserve">αιοσύνης, Διαφάνειας και Ανθρωπίνων Δικαιωμάτων, Οικονομικών, Υγείας, Διοικητικής Ανασυγκρότησης, Υποδομών και Μεταφορών, Αγροτικής Ανάπτυξης και Τροφίμων, Τουρισμού, οι Αναπληρωτές Υπουργοί Οικονομικών, Υγείας, Οικονομίας και Ανάπτυξης, Περιβάλλοντος και </w:t>
      </w:r>
      <w:r>
        <w:rPr>
          <w:rFonts w:eastAsia="Times New Roman"/>
          <w:color w:val="222222"/>
          <w:szCs w:val="24"/>
          <w:shd w:val="clear" w:color="auto" w:fill="FFFFFF"/>
        </w:rPr>
        <w:t>Ενέργειας, καθώς και οι Υφυπουργοί Οικονομίας και Ανάπτυξης, Οικονομικών και Περιβάλλοντος και Ενέργειας κατέθεσαν την 1</w:t>
      </w:r>
      <w:r w:rsidRPr="009423F2">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Μαρτίου 2019 σχέδιο νόμου: «Έρευνα, εκμετάλλευση και διαχείριση του γεωθερμικού δυναμικού της χώρας, σύσταση Ελληνικής Αρχής Γεωλογικώ</w:t>
      </w:r>
      <w:r>
        <w:rPr>
          <w:rFonts w:eastAsia="Times New Roman"/>
          <w:color w:val="222222"/>
          <w:szCs w:val="24"/>
          <w:shd w:val="clear" w:color="auto" w:fill="FFFFFF"/>
        </w:rPr>
        <w:t>ν και Μεταλλευτικών Ερευνών, ιδιοκτησιακός διαχωρισμός δικτύων διανομής φυσικού αερίου και άλλες διατάξεις».</w:t>
      </w:r>
    </w:p>
    <w:p w14:paraId="18F92F22"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ως άνω σχέδιο νόμου έχει χαρακτηριστεί από την Κυβέρνηση ως επείγον και έχει παραπεμφθεί στην αρμόδια Διαρκή Επιτροπή.</w:t>
      </w:r>
    </w:p>
    <w:p w14:paraId="18F92F23" w14:textId="77777777" w:rsidR="007D28C0" w:rsidRDefault="00B56CEE">
      <w:pPr>
        <w:spacing w:line="600" w:lineRule="auto"/>
        <w:ind w:firstLine="720"/>
        <w:jc w:val="both"/>
        <w:rPr>
          <w:rFonts w:eastAsia="Times New Roman"/>
          <w:color w:val="222222"/>
          <w:szCs w:val="24"/>
          <w:shd w:val="clear" w:color="auto" w:fill="FFFFFF"/>
        </w:rPr>
      </w:pPr>
      <w:r w:rsidRPr="001B189F">
        <w:rPr>
          <w:rFonts w:eastAsia="Times New Roman"/>
          <w:b/>
          <w:color w:val="222222"/>
          <w:szCs w:val="24"/>
          <w:shd w:val="clear" w:color="auto" w:fill="FFFFFF"/>
        </w:rPr>
        <w:t>ΓΕΩΡΓΙΟΣ</w:t>
      </w:r>
      <w:r>
        <w:rPr>
          <w:rFonts w:eastAsia="Times New Roman"/>
          <w:b/>
          <w:color w:val="222222"/>
          <w:szCs w:val="24"/>
          <w:shd w:val="clear" w:color="auto" w:fill="FFFFFF"/>
        </w:rPr>
        <w:t xml:space="preserve"> </w:t>
      </w:r>
      <w:r w:rsidRPr="001B189F">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1B189F">
        <w:rPr>
          <w:rFonts w:eastAsia="Times New Roman"/>
          <w:b/>
          <w:color w:val="222222"/>
          <w:szCs w:val="24"/>
          <w:shd w:val="clear" w:color="auto" w:fill="FFFFFF"/>
        </w:rPr>
        <w:t>ΔΗΜΗΤΡΙΟΣ ΚΑΡΡ</w:t>
      </w:r>
      <w:r w:rsidRPr="001B189F">
        <w:rPr>
          <w:rFonts w:eastAsia="Times New Roman"/>
          <w:b/>
          <w:color w:val="222222"/>
          <w:szCs w:val="24"/>
          <w:shd w:val="clear" w:color="auto" w:fill="FFFFFF"/>
        </w:rPr>
        <w:t>ΑΣ:</w:t>
      </w:r>
      <w:r>
        <w:rPr>
          <w:rFonts w:eastAsia="Times New Roman"/>
          <w:color w:val="222222"/>
          <w:szCs w:val="24"/>
          <w:shd w:val="clear" w:color="auto" w:fill="FFFFFF"/>
        </w:rPr>
        <w:t xml:space="preserve"> Κύριε Πρόεδρε, θα ήθελα τον λόγο για ένα λεπτό, σχετικά με την ερώτηση που δεν απαντήθηκε.</w:t>
      </w:r>
    </w:p>
    <w:p w14:paraId="18F92F24" w14:textId="77777777" w:rsidR="007D28C0" w:rsidRDefault="00B56CEE">
      <w:pPr>
        <w:spacing w:line="600" w:lineRule="auto"/>
        <w:ind w:firstLine="720"/>
        <w:jc w:val="both"/>
        <w:rPr>
          <w:rFonts w:eastAsia="Times New Roman"/>
          <w:color w:val="222222"/>
          <w:szCs w:val="24"/>
          <w:shd w:val="clear" w:color="auto" w:fill="FFFFFF"/>
        </w:rPr>
      </w:pPr>
      <w:r w:rsidRPr="00954C23">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Νόμιζα ότι αναφερθήκατε πριν. Έχετε τον λόγο, σύντομα όμως, για να ολοκληρώσουμε.</w:t>
      </w:r>
    </w:p>
    <w:p w14:paraId="18F92F25" w14:textId="77777777" w:rsidR="007D28C0" w:rsidRDefault="00B56CEE">
      <w:pPr>
        <w:spacing w:line="600" w:lineRule="auto"/>
        <w:ind w:firstLine="720"/>
        <w:jc w:val="both"/>
        <w:rPr>
          <w:rFonts w:eastAsia="Times New Roman"/>
          <w:color w:val="222222"/>
          <w:szCs w:val="24"/>
          <w:shd w:val="clear" w:color="auto" w:fill="FFFFFF"/>
        </w:rPr>
      </w:pPr>
      <w:r w:rsidRPr="001B189F">
        <w:rPr>
          <w:rFonts w:eastAsia="Times New Roman"/>
          <w:b/>
          <w:color w:val="222222"/>
          <w:szCs w:val="24"/>
          <w:shd w:val="clear" w:color="auto" w:fill="FFFFFF"/>
        </w:rPr>
        <w:t>ΓΕΩΡΓΙΟΣ</w:t>
      </w:r>
      <w:r>
        <w:rPr>
          <w:rFonts w:eastAsia="Times New Roman"/>
          <w:b/>
          <w:color w:val="222222"/>
          <w:szCs w:val="24"/>
          <w:shd w:val="clear" w:color="auto" w:fill="FFFFFF"/>
        </w:rPr>
        <w:t xml:space="preserve"> </w:t>
      </w:r>
      <w:r w:rsidRPr="001B189F">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1B189F">
        <w:rPr>
          <w:rFonts w:eastAsia="Times New Roman"/>
          <w:b/>
          <w:color w:val="222222"/>
          <w:szCs w:val="24"/>
          <w:shd w:val="clear" w:color="auto" w:fill="FFFFFF"/>
        </w:rPr>
        <w:t>ΔΗΜΗΤΡΙΟΣ ΚΑΡΡΑΣ:</w:t>
      </w:r>
      <w:r>
        <w:rPr>
          <w:rFonts w:eastAsia="Times New Roman"/>
          <w:color w:val="222222"/>
          <w:szCs w:val="24"/>
          <w:shd w:val="clear" w:color="auto" w:fill="FFFFFF"/>
        </w:rPr>
        <w:t xml:space="preserve"> Θα είμαι πολύ σύντ</w:t>
      </w:r>
      <w:r>
        <w:rPr>
          <w:rFonts w:eastAsia="Times New Roman"/>
          <w:color w:val="222222"/>
          <w:szCs w:val="24"/>
          <w:shd w:val="clear" w:color="auto" w:fill="FFFFFF"/>
        </w:rPr>
        <w:t>ομος, κύριε Πρόεδρε.</w:t>
      </w:r>
    </w:p>
    <w:p w14:paraId="18F92F26"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ετέθη το θέμα της δέσμευσης ακινήτων από το </w:t>
      </w:r>
      <w:proofErr w:type="spellStart"/>
      <w:r>
        <w:rPr>
          <w:rFonts w:eastAsia="Times New Roman"/>
          <w:color w:val="222222"/>
          <w:szCs w:val="24"/>
          <w:shd w:val="clear" w:color="auto" w:fill="FFFFFF"/>
        </w:rPr>
        <w:t>υπερταμείο</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περιελήφθησαν</w:t>
      </w:r>
      <w:proofErr w:type="spellEnd"/>
      <w:r>
        <w:rPr>
          <w:rFonts w:eastAsia="Times New Roman"/>
          <w:color w:val="222222"/>
          <w:szCs w:val="24"/>
          <w:shd w:val="clear" w:color="auto" w:fill="FFFFFF"/>
        </w:rPr>
        <w:t xml:space="preserve"> και ακίνητα στην περιοχή της δυτικής Αθήνας και συγκεκριμένα </w:t>
      </w:r>
      <w:r>
        <w:rPr>
          <w:rFonts w:eastAsia="Times New Roman"/>
          <w:color w:val="222222"/>
          <w:szCs w:val="24"/>
          <w:shd w:val="clear" w:color="auto" w:fill="FFFFFF"/>
        </w:rPr>
        <w:t xml:space="preserve">το </w:t>
      </w:r>
      <w:r>
        <w:rPr>
          <w:rFonts w:eastAsia="Times New Roman"/>
          <w:color w:val="222222"/>
          <w:szCs w:val="24"/>
          <w:shd w:val="clear" w:color="auto" w:fill="FFFFFF"/>
        </w:rPr>
        <w:t xml:space="preserve">κλειστό γυμναστήριο στο οποίο αθλείται η νεολαία, το Κέντρο Ημερήσιας Φροντίδας Ηλικιωμένων, στα </w:t>
      </w:r>
      <w:r>
        <w:rPr>
          <w:rFonts w:eastAsia="Times New Roman"/>
          <w:color w:val="222222"/>
          <w:szCs w:val="24"/>
          <w:shd w:val="clear" w:color="auto" w:fill="FFFFFF"/>
        </w:rPr>
        <w:t>οποία η διαχείριση γίνεται από τους δήμους, αλλά επειδή δεν είχαν μεταγραφή...</w:t>
      </w:r>
    </w:p>
    <w:p w14:paraId="18F92F27" w14:textId="77777777" w:rsidR="007D28C0" w:rsidRDefault="00B56CEE">
      <w:pPr>
        <w:spacing w:line="600" w:lineRule="auto"/>
        <w:ind w:firstLine="720"/>
        <w:jc w:val="both"/>
        <w:rPr>
          <w:rFonts w:eastAsia="Times New Roman"/>
          <w:color w:val="222222"/>
          <w:szCs w:val="24"/>
          <w:shd w:val="clear" w:color="auto" w:fill="FFFFFF"/>
        </w:rPr>
      </w:pPr>
      <w:r w:rsidRPr="00954C23">
        <w:rPr>
          <w:rFonts w:eastAsia="Times New Roman"/>
          <w:b/>
          <w:color w:val="222222"/>
          <w:szCs w:val="24"/>
          <w:shd w:val="clear" w:color="auto" w:fill="FFFFFF"/>
        </w:rPr>
        <w:lastRenderedPageBreak/>
        <w:t>ΠΡΟΕΔΡΕΥΩΝ (Μάριος Γεωργιάδης):</w:t>
      </w:r>
      <w:r>
        <w:rPr>
          <w:rFonts w:eastAsia="Times New Roman"/>
          <w:color w:val="222222"/>
          <w:szCs w:val="24"/>
          <w:shd w:val="clear" w:color="auto" w:fill="FFFFFF"/>
        </w:rPr>
        <w:t xml:space="preserve"> Μην αναπτύξετε την ερώτηση τώρα. Μόνο την ένστασή σας, σας παρακαλώ.</w:t>
      </w:r>
    </w:p>
    <w:p w14:paraId="18F92F28"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ΔΗΜΗΤΡΙΟΣ ΚΑΡΡΑΣ:</w:t>
      </w:r>
      <w:r>
        <w:rPr>
          <w:rFonts w:eastAsia="Times New Roman"/>
          <w:color w:val="222222"/>
          <w:szCs w:val="24"/>
          <w:shd w:val="clear" w:color="auto" w:fill="FFFFFF"/>
        </w:rPr>
        <w:t xml:space="preserve"> Η ένστασή μου είναι ότι ενώ ζήτησα από 31</w:t>
      </w:r>
      <w:r>
        <w:rPr>
          <w:rFonts w:eastAsia="Times New Roman"/>
          <w:color w:val="222222"/>
          <w:szCs w:val="24"/>
          <w:shd w:val="clear" w:color="auto" w:fill="FFFFFF"/>
        </w:rPr>
        <w:t>-</w:t>
      </w:r>
      <w:r>
        <w:rPr>
          <w:rFonts w:eastAsia="Times New Roman"/>
          <w:color w:val="222222"/>
          <w:szCs w:val="24"/>
          <w:shd w:val="clear" w:color="auto" w:fill="FFFFFF"/>
        </w:rPr>
        <w:t>10</w:t>
      </w:r>
      <w:r>
        <w:rPr>
          <w:rFonts w:eastAsia="Times New Roman"/>
          <w:color w:val="222222"/>
          <w:szCs w:val="24"/>
          <w:shd w:val="clear" w:color="auto" w:fill="FFFFFF"/>
        </w:rPr>
        <w:t>-</w:t>
      </w:r>
      <w:r>
        <w:rPr>
          <w:rFonts w:eastAsia="Times New Roman"/>
          <w:color w:val="222222"/>
          <w:szCs w:val="24"/>
          <w:shd w:val="clear" w:color="auto" w:fill="FFFFFF"/>
        </w:rPr>
        <w:t xml:space="preserve">2018 απάντηση από τον Υπουργό Οικονομικών, κ.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 να τοποθετηθεί στο θέμα, ετέθη μετά σαν τρίτου κύκλου λόγω μη απάντησης εντός μηνός. Επί οκτώ συνεχείς συνεδριάσεις έχει δηλώσει φόρτο εργασίας. Κατόπιν αυτού διαμαρτυρόμενος, έχω απευθυνθεί στον Πρό</w:t>
      </w:r>
      <w:r>
        <w:rPr>
          <w:rFonts w:eastAsia="Times New Roman"/>
          <w:color w:val="222222"/>
          <w:szCs w:val="24"/>
          <w:shd w:val="clear" w:color="auto" w:fill="FFFFFF"/>
        </w:rPr>
        <w:t>εδρο της Βουλής για τα προσήκοντα μέτρα του Κανονισμού.</w:t>
      </w:r>
    </w:p>
    <w:p w14:paraId="18F92F29"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(Μάριος Γεωργιάδης): </w:t>
      </w:r>
      <w:r>
        <w:rPr>
          <w:rFonts w:eastAsia="Times New Roman"/>
          <w:color w:val="222222"/>
          <w:szCs w:val="24"/>
          <w:shd w:val="clear" w:color="auto" w:fill="FFFFFF"/>
        </w:rPr>
        <w:t>Καταγράφηκε, κύριε Καρρά, ευχαριστούμε πάρα πολύ.</w:t>
      </w:r>
    </w:p>
    <w:p w14:paraId="18F92F2A"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ευχηθούμε χρόνια πολλά και δημοσίως στον Πρόεδρο κ. </w:t>
      </w:r>
      <w:proofErr w:type="spellStart"/>
      <w:r>
        <w:rPr>
          <w:rFonts w:eastAsia="Times New Roman"/>
          <w:color w:val="222222"/>
          <w:szCs w:val="24"/>
          <w:shd w:val="clear" w:color="auto" w:fill="FFFFFF"/>
        </w:rPr>
        <w:t>Βούτση</w:t>
      </w:r>
      <w:proofErr w:type="spellEnd"/>
      <w:r>
        <w:rPr>
          <w:rFonts w:eastAsia="Times New Roman"/>
          <w:color w:val="222222"/>
          <w:szCs w:val="24"/>
          <w:shd w:val="clear" w:color="auto" w:fill="FFFFFF"/>
        </w:rPr>
        <w:t xml:space="preserve"> και τον κ. Μητσοτάκη. Ευχές σε όλους, χρόνια πολλά, καλή</w:t>
      </w:r>
      <w:r>
        <w:rPr>
          <w:rFonts w:eastAsia="Times New Roman"/>
          <w:color w:val="222222"/>
          <w:szCs w:val="24"/>
          <w:shd w:val="clear" w:color="auto" w:fill="FFFFFF"/>
        </w:rPr>
        <w:t xml:space="preserve"> συνέχεια και καλή ξεκούραση σε </w:t>
      </w:r>
      <w:r>
        <w:rPr>
          <w:rFonts w:eastAsia="Times New Roman"/>
          <w:color w:val="222222"/>
          <w:szCs w:val="24"/>
          <w:shd w:val="clear" w:color="auto" w:fill="FFFFFF"/>
        </w:rPr>
        <w:t xml:space="preserve">όλους </w:t>
      </w:r>
      <w:r>
        <w:rPr>
          <w:rFonts w:eastAsia="Times New Roman"/>
          <w:color w:val="222222"/>
          <w:szCs w:val="24"/>
          <w:shd w:val="clear" w:color="auto" w:fill="FFFFFF"/>
        </w:rPr>
        <w:t>σας.</w:t>
      </w:r>
    </w:p>
    <w:p w14:paraId="18F92F2B"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w:t>
      </w:r>
      <w:r>
        <w:rPr>
          <w:rFonts w:eastAsia="Times New Roman"/>
          <w:color w:val="222222"/>
          <w:szCs w:val="24"/>
          <w:shd w:val="clear" w:color="auto" w:fill="FFFFFF"/>
        </w:rPr>
        <w:t>λοκληρώθηκε η συζήτηση των επίκαιρων ερωτήσεων.</w:t>
      </w:r>
    </w:p>
    <w:p w14:paraId="18F92F2C"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δέχεστε </w:t>
      </w:r>
      <w:r w:rsidRPr="00C76C56">
        <w:rPr>
          <w:rFonts w:eastAsia="Times New Roman" w:cs="Times New Roman"/>
          <w:szCs w:val="24"/>
        </w:rPr>
        <w:t>στο σημείο αυτό να λύσουμε τη συνεδρίαση;</w:t>
      </w:r>
    </w:p>
    <w:p w14:paraId="18F92F2D" w14:textId="77777777" w:rsidR="007D28C0" w:rsidRDefault="00B56CEE">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18F92F2E" w14:textId="77777777" w:rsidR="007D28C0" w:rsidRDefault="00B56CE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(Μάριος Γεωργιάδης): </w:t>
      </w:r>
      <w:r w:rsidRPr="00C76C56">
        <w:rPr>
          <w:rFonts w:eastAsia="Times New Roman" w:cs="Times New Roman"/>
          <w:szCs w:val="24"/>
        </w:rPr>
        <w:t xml:space="preserve">Με τη </w:t>
      </w:r>
      <w:r>
        <w:rPr>
          <w:rFonts w:eastAsia="Times New Roman" w:cs="Times New Roman"/>
          <w:szCs w:val="24"/>
        </w:rPr>
        <w:t>συναίνεση</w:t>
      </w:r>
      <w:r>
        <w:rPr>
          <w:rFonts w:eastAsia="Times New Roman" w:cs="Times New Roman"/>
          <w:szCs w:val="24"/>
        </w:rPr>
        <w:t xml:space="preserve"> του Σώματος και ώρα 18</w:t>
      </w:r>
      <w:r w:rsidRPr="00C76C56">
        <w:rPr>
          <w:rFonts w:eastAsia="Times New Roman" w:cs="Times New Roman"/>
          <w:szCs w:val="24"/>
        </w:rPr>
        <w:t>.</w:t>
      </w:r>
      <w:r>
        <w:rPr>
          <w:rFonts w:eastAsia="Times New Roman" w:cs="Times New Roman"/>
          <w:szCs w:val="24"/>
        </w:rPr>
        <w:t>41΄</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ημέρα Τρίτη 5 Μαρτίου 2019 και ώρα 9.3</w:t>
      </w:r>
      <w:r w:rsidRPr="00C76C56">
        <w:rPr>
          <w:rFonts w:eastAsia="Times New Roman" w:cs="Times New Roman"/>
          <w:szCs w:val="24"/>
        </w:rPr>
        <w:t>0΄,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κοινοβουλευτικό έλεγχο</w:t>
      </w:r>
      <w:r>
        <w:rPr>
          <w:rFonts w:eastAsia="Times New Roman" w:cs="Times New Roman"/>
          <w:szCs w:val="24"/>
        </w:rPr>
        <w:t xml:space="preserve">: </w:t>
      </w:r>
      <w:r>
        <w:rPr>
          <w:rFonts w:eastAsia="Times New Roman"/>
          <w:color w:val="222222"/>
          <w:szCs w:val="24"/>
          <w:shd w:val="clear" w:color="auto" w:fill="FFFFFF"/>
        </w:rPr>
        <w:t xml:space="preserve">συζήτηση επί της </w:t>
      </w:r>
      <w:r>
        <w:rPr>
          <w:rFonts w:eastAsia="Times New Roman"/>
          <w:color w:val="222222"/>
          <w:szCs w:val="24"/>
          <w:shd w:val="clear" w:color="auto" w:fill="FFFFFF"/>
        </w:rPr>
        <w:t>ε</w:t>
      </w:r>
      <w:r>
        <w:rPr>
          <w:rFonts w:eastAsia="Times New Roman"/>
          <w:color w:val="222222"/>
          <w:szCs w:val="24"/>
          <w:shd w:val="clear" w:color="auto" w:fill="FFFFFF"/>
        </w:rPr>
        <w:t xml:space="preserve">κθέσεως </w:t>
      </w:r>
      <w:r>
        <w:rPr>
          <w:rFonts w:eastAsia="Times New Roman"/>
          <w:color w:val="222222"/>
          <w:szCs w:val="24"/>
          <w:shd w:val="clear" w:color="auto" w:fill="FFFFFF"/>
        </w:rPr>
        <w:t xml:space="preserve">της </w:t>
      </w:r>
      <w:r>
        <w:rPr>
          <w:rFonts w:eastAsia="Times New Roman"/>
          <w:color w:val="222222"/>
          <w:szCs w:val="24"/>
          <w:shd w:val="clear" w:color="auto" w:fill="FFFFFF"/>
        </w:rPr>
        <w:t>Διακομματικής</w:t>
      </w:r>
      <w:r>
        <w:rPr>
          <w:rFonts w:eastAsia="Times New Roman"/>
          <w:color w:val="222222"/>
          <w:szCs w:val="24"/>
          <w:shd w:val="clear" w:color="auto" w:fill="FFFFFF"/>
        </w:rPr>
        <w:t xml:space="preserve"> Κοινοβουλευτικής Επιτροπής </w:t>
      </w:r>
      <w:r>
        <w:rPr>
          <w:rFonts w:eastAsia="Times New Roman"/>
          <w:color w:val="222222"/>
          <w:szCs w:val="24"/>
          <w:shd w:val="clear" w:color="auto" w:fill="FFFFFF"/>
        </w:rPr>
        <w:t>«</w:t>
      </w:r>
      <w:r>
        <w:rPr>
          <w:rFonts w:eastAsia="Times New Roman"/>
          <w:color w:val="222222"/>
          <w:szCs w:val="24"/>
          <w:shd w:val="clear" w:color="auto" w:fill="FFFFFF"/>
        </w:rPr>
        <w:t>για το δημογραφικό</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σύμφωνα με το άρθρο 45 παράγραφος 22 του Κανονισμού της Βουλής</w:t>
      </w:r>
      <w:r>
        <w:rPr>
          <w:rFonts w:eastAsia="Times New Roman"/>
          <w:color w:val="222222"/>
          <w:szCs w:val="24"/>
          <w:shd w:val="clear" w:color="auto" w:fill="FFFFFF"/>
        </w:rPr>
        <w:t>, σύμφωνα με την ειδική ημερήσια διάταξη.</w:t>
      </w:r>
    </w:p>
    <w:p w14:paraId="18F92F2F" w14:textId="77777777" w:rsidR="007D28C0" w:rsidRDefault="00B56CEE">
      <w:pPr>
        <w:spacing w:line="600" w:lineRule="auto"/>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7D28C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KfResp2hRxY3u84TPPOQlUiqRnY=" w:salt="nnmLEOaVB9Rlb9IqrO+7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8C0"/>
    <w:rsid w:val="00260BA2"/>
    <w:rsid w:val="007D28C0"/>
    <w:rsid w:val="00B56C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2E99"/>
  <w15:docId w15:val="{B8F40205-D85A-4749-9D95-2CD8DFD6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5C8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05C8B"/>
    <w:rPr>
      <w:rFonts w:ascii="Segoe UI" w:hAnsi="Segoe UI" w:cs="Segoe UI"/>
      <w:sz w:val="18"/>
      <w:szCs w:val="18"/>
    </w:rPr>
  </w:style>
  <w:style w:type="paragraph" w:styleId="a4">
    <w:name w:val="Revision"/>
    <w:hidden/>
    <w:uiPriority w:val="99"/>
    <w:semiHidden/>
    <w:rsid w:val="00E031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799</MetadataID>
    <Session xmlns="641f345b-441b-4b81-9152-adc2e73ba5e1">Δ´</Session>
    <Date xmlns="641f345b-441b-4b81-9152-adc2e73ba5e1">2019-03-03T22:00:00+00:00</Date>
    <Status xmlns="641f345b-441b-4b81-9152-adc2e73ba5e1">
      <Url>https://intra.parliament.gr/praktika/Lists/Incoming_Metadata/EditForm.aspx?ID=799&amp;Source=/praktika/Recordings_Library/Forms/AllItems.aspx</Url>
      <Description>Δημοσιεύτηκε</Description>
    </Status>
    <Meeting xmlns="641f345b-441b-4b81-9152-adc2e73ba5e1">ΠΗ´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71664-DAAC-4461-95CE-D894920B3B55}">
  <ds:schemaRefs>
    <ds:schemaRef ds:uri="http://schemas.microsoft.com/sharepoint/v3/contenttype/forms"/>
  </ds:schemaRefs>
</ds:datastoreItem>
</file>

<file path=customXml/itemProps2.xml><?xml version="1.0" encoding="utf-8"?>
<ds:datastoreItem xmlns:ds="http://schemas.openxmlformats.org/officeDocument/2006/customXml" ds:itemID="{7B0D57F6-638A-42BD-801D-EC21FEF0C6BE}">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5484EED-349D-4B7A-85EE-EEB8C63E1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6206</Words>
  <Characters>33514</Characters>
  <Application>Microsoft Office Word</Application>
  <DocSecurity>0</DocSecurity>
  <Lines>279</Lines>
  <Paragraphs>79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2019-03-07T09:13:00Z</dcterms:created>
  <dcterms:modified xsi:type="dcterms:W3CDTF">2019-03-07T09:13:00Z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